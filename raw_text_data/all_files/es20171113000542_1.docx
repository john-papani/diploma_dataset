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A985C" w14:textId="77777777" w:rsidR="00830CC0" w:rsidRPr="00830CC0" w:rsidRDefault="00830CC0" w:rsidP="00830CC0">
      <w:pPr>
        <w:spacing w:after="0" w:line="360" w:lineRule="auto"/>
        <w:rPr>
          <w:ins w:id="0" w:author="Φλούδα Χριστίνα" w:date="2017-11-20T13:07:00Z"/>
          <w:rFonts w:eastAsia="Times New Roman"/>
          <w:szCs w:val="24"/>
          <w:lang w:eastAsia="en-US"/>
        </w:rPr>
      </w:pPr>
      <w:bookmarkStart w:id="1" w:name="_GoBack"/>
      <w:bookmarkEnd w:id="1"/>
      <w:ins w:id="2" w:author="Φλούδα Χριστίνα" w:date="2017-11-20T13:07:00Z">
        <w:r w:rsidRPr="00830CC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6F3C7DA" w14:textId="77777777" w:rsidR="00830CC0" w:rsidRPr="00830CC0" w:rsidRDefault="00830CC0" w:rsidP="00830CC0">
      <w:pPr>
        <w:spacing w:after="0" w:line="360" w:lineRule="auto"/>
        <w:rPr>
          <w:ins w:id="3" w:author="Φλούδα Χριστίνα" w:date="2017-11-20T13:07:00Z"/>
          <w:rFonts w:eastAsia="Times New Roman"/>
          <w:szCs w:val="24"/>
          <w:lang w:eastAsia="en-US"/>
        </w:rPr>
      </w:pPr>
    </w:p>
    <w:p w14:paraId="0146EC83" w14:textId="77777777" w:rsidR="00830CC0" w:rsidRPr="00830CC0" w:rsidRDefault="00830CC0" w:rsidP="00830CC0">
      <w:pPr>
        <w:spacing w:after="0" w:line="360" w:lineRule="auto"/>
        <w:rPr>
          <w:ins w:id="4" w:author="Φλούδα Χριστίνα" w:date="2017-11-20T13:07:00Z"/>
          <w:rFonts w:eastAsia="Times New Roman"/>
          <w:szCs w:val="24"/>
          <w:lang w:eastAsia="en-US"/>
        </w:rPr>
      </w:pPr>
      <w:ins w:id="5" w:author="Φλούδα Χριστίνα" w:date="2017-11-20T13:07:00Z">
        <w:r w:rsidRPr="00830CC0">
          <w:rPr>
            <w:rFonts w:eastAsia="Times New Roman"/>
            <w:szCs w:val="24"/>
            <w:lang w:eastAsia="en-US"/>
          </w:rPr>
          <w:t>ΠΙΝΑΚΑΣ ΠΕΡΙΕΧΟΜΕΝΩΝ</w:t>
        </w:r>
      </w:ins>
    </w:p>
    <w:p w14:paraId="18EC09E0" w14:textId="77777777" w:rsidR="00830CC0" w:rsidRPr="00830CC0" w:rsidRDefault="00830CC0" w:rsidP="00830CC0">
      <w:pPr>
        <w:spacing w:after="0" w:line="360" w:lineRule="auto"/>
        <w:rPr>
          <w:ins w:id="6" w:author="Φλούδα Χριστίνα" w:date="2017-11-20T13:07:00Z"/>
          <w:rFonts w:eastAsia="Times New Roman"/>
          <w:szCs w:val="24"/>
          <w:lang w:eastAsia="en-US"/>
        </w:rPr>
      </w:pPr>
      <w:ins w:id="7" w:author="Φλούδα Χριστίνα" w:date="2017-11-20T13:07:00Z">
        <w:r w:rsidRPr="00830CC0">
          <w:rPr>
            <w:rFonts w:eastAsia="Times New Roman"/>
            <w:szCs w:val="24"/>
            <w:lang w:eastAsia="en-US"/>
          </w:rPr>
          <w:t xml:space="preserve">ΙΖ΄ ΠΕΡΙΟΔΟΣ </w:t>
        </w:r>
      </w:ins>
    </w:p>
    <w:p w14:paraId="32439744" w14:textId="77777777" w:rsidR="00830CC0" w:rsidRPr="00830CC0" w:rsidRDefault="00830CC0" w:rsidP="00830CC0">
      <w:pPr>
        <w:spacing w:after="0" w:line="360" w:lineRule="auto"/>
        <w:rPr>
          <w:ins w:id="8" w:author="Φλούδα Χριστίνα" w:date="2017-11-20T13:07:00Z"/>
          <w:rFonts w:eastAsia="Times New Roman"/>
          <w:szCs w:val="24"/>
          <w:lang w:eastAsia="en-US"/>
        </w:rPr>
      </w:pPr>
      <w:ins w:id="9" w:author="Φλούδα Χριστίνα" w:date="2017-11-20T13:07:00Z">
        <w:r w:rsidRPr="00830CC0">
          <w:rPr>
            <w:rFonts w:eastAsia="Times New Roman"/>
            <w:szCs w:val="24"/>
            <w:lang w:eastAsia="en-US"/>
          </w:rPr>
          <w:t>ΠΡΟΕΔΡΕΥΟΜΕΝΗΣ ΚΟΙΝΟΒΟΥΛΕΥΤΙΚΗΣ ΔΗΜΟΚΡΑΤΙΑΣ</w:t>
        </w:r>
      </w:ins>
    </w:p>
    <w:p w14:paraId="660ED638" w14:textId="77777777" w:rsidR="00830CC0" w:rsidRPr="00830CC0" w:rsidRDefault="00830CC0" w:rsidP="00830CC0">
      <w:pPr>
        <w:spacing w:after="0" w:line="360" w:lineRule="auto"/>
        <w:rPr>
          <w:ins w:id="10" w:author="Φλούδα Χριστίνα" w:date="2017-11-20T13:07:00Z"/>
          <w:rFonts w:eastAsia="Times New Roman"/>
          <w:szCs w:val="24"/>
          <w:lang w:eastAsia="en-US"/>
        </w:rPr>
      </w:pPr>
      <w:ins w:id="11" w:author="Φλούδα Χριστίνα" w:date="2017-11-20T13:07:00Z">
        <w:r w:rsidRPr="00830CC0">
          <w:rPr>
            <w:rFonts w:eastAsia="Times New Roman"/>
            <w:szCs w:val="24"/>
            <w:lang w:eastAsia="en-US"/>
          </w:rPr>
          <w:t>ΣΥΝΟΔΟΣ Γ΄</w:t>
        </w:r>
      </w:ins>
    </w:p>
    <w:p w14:paraId="623D019D" w14:textId="77777777" w:rsidR="00830CC0" w:rsidRPr="00830CC0" w:rsidRDefault="00830CC0" w:rsidP="00830CC0">
      <w:pPr>
        <w:spacing w:after="0" w:line="360" w:lineRule="auto"/>
        <w:rPr>
          <w:ins w:id="12" w:author="Φλούδα Χριστίνα" w:date="2017-11-20T13:07:00Z"/>
          <w:rFonts w:eastAsia="Times New Roman"/>
          <w:szCs w:val="24"/>
          <w:lang w:eastAsia="en-US"/>
        </w:rPr>
      </w:pPr>
    </w:p>
    <w:p w14:paraId="5973CF55" w14:textId="77777777" w:rsidR="00830CC0" w:rsidRPr="00830CC0" w:rsidRDefault="00830CC0" w:rsidP="00830CC0">
      <w:pPr>
        <w:spacing w:after="0" w:line="360" w:lineRule="auto"/>
        <w:rPr>
          <w:ins w:id="13" w:author="Φλούδα Χριστίνα" w:date="2017-11-20T13:07:00Z"/>
          <w:rFonts w:eastAsia="Times New Roman"/>
          <w:szCs w:val="24"/>
          <w:lang w:eastAsia="en-US"/>
        </w:rPr>
      </w:pPr>
      <w:ins w:id="14" w:author="Φλούδα Χριστίνα" w:date="2017-11-20T13:07:00Z">
        <w:r w:rsidRPr="00830CC0">
          <w:rPr>
            <w:rFonts w:eastAsia="Times New Roman"/>
            <w:szCs w:val="24"/>
            <w:lang w:eastAsia="en-US"/>
          </w:rPr>
          <w:t>ΣΥΝΕΔΡΙΑΣΗ ΚΗ΄</w:t>
        </w:r>
      </w:ins>
    </w:p>
    <w:p w14:paraId="4AE5CDEA" w14:textId="77777777" w:rsidR="00830CC0" w:rsidRPr="00830CC0" w:rsidRDefault="00830CC0" w:rsidP="00830CC0">
      <w:pPr>
        <w:spacing w:after="0" w:line="360" w:lineRule="auto"/>
        <w:rPr>
          <w:ins w:id="15" w:author="Φλούδα Χριστίνα" w:date="2017-11-20T13:07:00Z"/>
          <w:rFonts w:eastAsia="Times New Roman"/>
          <w:szCs w:val="24"/>
          <w:lang w:eastAsia="en-US"/>
        </w:rPr>
      </w:pPr>
      <w:ins w:id="16" w:author="Φλούδα Χριστίνα" w:date="2017-11-20T13:07:00Z">
        <w:r w:rsidRPr="00830CC0">
          <w:rPr>
            <w:rFonts w:eastAsia="Times New Roman"/>
            <w:szCs w:val="24"/>
            <w:lang w:eastAsia="en-US"/>
          </w:rPr>
          <w:t>Δευτέρα  13 Νοεμβρίου 2017</w:t>
        </w:r>
      </w:ins>
    </w:p>
    <w:p w14:paraId="6D196245" w14:textId="77777777" w:rsidR="00830CC0" w:rsidRPr="00830CC0" w:rsidRDefault="00830CC0" w:rsidP="00830CC0">
      <w:pPr>
        <w:spacing w:after="0" w:line="360" w:lineRule="auto"/>
        <w:rPr>
          <w:ins w:id="17" w:author="Φλούδα Χριστίνα" w:date="2017-11-20T13:07:00Z"/>
          <w:rFonts w:eastAsia="Times New Roman"/>
          <w:szCs w:val="24"/>
          <w:lang w:eastAsia="en-US"/>
        </w:rPr>
      </w:pPr>
    </w:p>
    <w:p w14:paraId="01DBF039" w14:textId="77777777" w:rsidR="00830CC0" w:rsidRPr="00830CC0" w:rsidRDefault="00830CC0" w:rsidP="00830CC0">
      <w:pPr>
        <w:spacing w:after="0" w:line="360" w:lineRule="auto"/>
        <w:rPr>
          <w:ins w:id="18" w:author="Φλούδα Χριστίνα" w:date="2017-11-20T13:07:00Z"/>
          <w:rFonts w:eastAsia="Times New Roman"/>
          <w:szCs w:val="24"/>
          <w:lang w:eastAsia="en-US"/>
        </w:rPr>
      </w:pPr>
      <w:ins w:id="19" w:author="Φλούδα Χριστίνα" w:date="2017-11-20T13:07:00Z">
        <w:r w:rsidRPr="00830CC0">
          <w:rPr>
            <w:rFonts w:eastAsia="Times New Roman"/>
            <w:szCs w:val="24"/>
            <w:lang w:eastAsia="en-US"/>
          </w:rPr>
          <w:t>ΘΕΜΑΤΑ</w:t>
        </w:r>
      </w:ins>
    </w:p>
    <w:p w14:paraId="6D9B779F" w14:textId="77777777" w:rsidR="00830CC0" w:rsidRPr="00830CC0" w:rsidRDefault="00830CC0" w:rsidP="00830CC0">
      <w:pPr>
        <w:spacing w:after="0" w:line="360" w:lineRule="auto"/>
        <w:rPr>
          <w:ins w:id="20" w:author="Φλούδα Χριστίνα" w:date="2017-11-20T13:07:00Z"/>
          <w:rFonts w:eastAsia="Times New Roman"/>
          <w:szCs w:val="24"/>
          <w:lang w:eastAsia="en-US"/>
        </w:rPr>
      </w:pPr>
      <w:ins w:id="21" w:author="Φλούδα Χριστίνα" w:date="2017-11-20T13:07:00Z">
        <w:r w:rsidRPr="00830CC0">
          <w:rPr>
            <w:rFonts w:eastAsia="Times New Roman"/>
            <w:szCs w:val="24"/>
            <w:lang w:eastAsia="en-US"/>
          </w:rPr>
          <w:t xml:space="preserve"> </w:t>
        </w:r>
        <w:r w:rsidRPr="00830CC0">
          <w:rPr>
            <w:rFonts w:eastAsia="Times New Roman"/>
            <w:szCs w:val="24"/>
            <w:lang w:eastAsia="en-US"/>
          </w:rPr>
          <w:br/>
          <w:t xml:space="preserve">Α. ΕΙΔΙΚΑ ΘΕΜΑΤΑ </w:t>
        </w:r>
        <w:r w:rsidRPr="00830CC0">
          <w:rPr>
            <w:rFonts w:eastAsia="Times New Roman"/>
            <w:szCs w:val="24"/>
            <w:lang w:eastAsia="en-US"/>
          </w:rPr>
          <w:br/>
          <w:t xml:space="preserve">1. Ανακοινώνεται ότι τη συνεδρίαση παρακολουθούν μαθητές από το 7ο Γυμνάσιο Τρικάλων, το 3ο Δημοτικό Σχολείο Πυλαίας Θεσσαλονίκης και το Εσπερινό Γυμνάσιο Αχαρνών, σελ. </w:t>
        </w:r>
        <w:r w:rsidRPr="00830CC0">
          <w:rPr>
            <w:rFonts w:eastAsia="Times New Roman"/>
            <w:szCs w:val="24"/>
            <w:lang w:eastAsia="en-US"/>
          </w:rPr>
          <w:br/>
          <w:t xml:space="preserve">2. Επί διαδικαστικού θέματος, σελ. </w:t>
        </w:r>
        <w:r w:rsidRPr="00830CC0">
          <w:rPr>
            <w:rFonts w:eastAsia="Times New Roman"/>
            <w:szCs w:val="24"/>
            <w:lang w:eastAsia="en-US"/>
          </w:rPr>
          <w:br/>
          <w:t xml:space="preserve">3. Ανακοινώνεται ότι o Υπουργός Δικαιοσύνης, Διαφάνειας και Ανθρωπίνων Δικαιωμάτων διαβίβασε στη Βουλή σύμφωνα με το άρθρο 86 του Συντάγματος και τον ν. 3126/2003 «Ποινική ευθύνη Υπουργών», όπως ισχύει στις 10-11-2012, ποινική δικογραφία που αφορά στον πρώην Υπουργό Οικονομικών κ. </w:t>
        </w:r>
        <w:proofErr w:type="spellStart"/>
        <w:r w:rsidRPr="00830CC0">
          <w:rPr>
            <w:rFonts w:eastAsia="Times New Roman"/>
            <w:szCs w:val="24"/>
            <w:lang w:eastAsia="en-US"/>
          </w:rPr>
          <w:t>Ιωάνη</w:t>
        </w:r>
        <w:proofErr w:type="spellEnd"/>
        <w:r w:rsidRPr="00830CC0">
          <w:rPr>
            <w:rFonts w:eastAsia="Times New Roman"/>
            <w:szCs w:val="24"/>
            <w:lang w:eastAsia="en-US"/>
          </w:rPr>
          <w:t xml:space="preserve"> </w:t>
        </w:r>
        <w:proofErr w:type="spellStart"/>
        <w:r w:rsidRPr="00830CC0">
          <w:rPr>
            <w:rFonts w:eastAsia="Times New Roman"/>
            <w:szCs w:val="24"/>
            <w:lang w:eastAsia="en-US"/>
          </w:rPr>
          <w:t>Βαρουφάκη</w:t>
        </w:r>
        <w:proofErr w:type="spellEnd"/>
        <w:r w:rsidRPr="00830CC0">
          <w:rPr>
            <w:rFonts w:eastAsia="Times New Roman"/>
            <w:szCs w:val="24"/>
            <w:lang w:eastAsia="en-US"/>
          </w:rPr>
          <w:t xml:space="preserve">, σελ. </w:t>
        </w:r>
        <w:r w:rsidRPr="00830CC0">
          <w:rPr>
            <w:rFonts w:eastAsia="Times New Roman"/>
            <w:szCs w:val="24"/>
            <w:lang w:eastAsia="en-US"/>
          </w:rPr>
          <w:br/>
          <w:t xml:space="preserve">4. Επί προσωπικού θέματος, σελ. </w:t>
        </w:r>
        <w:r w:rsidRPr="00830CC0">
          <w:rPr>
            <w:rFonts w:eastAsia="Times New Roman"/>
            <w:szCs w:val="24"/>
            <w:lang w:eastAsia="en-US"/>
          </w:rPr>
          <w:br/>
          <w:t xml:space="preserve"> </w:t>
        </w:r>
        <w:r w:rsidRPr="00830CC0">
          <w:rPr>
            <w:rFonts w:eastAsia="Times New Roman"/>
            <w:szCs w:val="24"/>
            <w:lang w:eastAsia="en-US"/>
          </w:rPr>
          <w:br/>
          <w:t xml:space="preserve">Β. ΚΟΙΝΟΒΟΥΛΕΥΤΙΚΟΣ ΕΛΕΓΧΟΣ </w:t>
        </w:r>
        <w:r w:rsidRPr="00830CC0">
          <w:rPr>
            <w:rFonts w:eastAsia="Times New Roman"/>
            <w:szCs w:val="24"/>
            <w:lang w:eastAsia="en-US"/>
          </w:rPr>
          <w:br/>
          <w:t>Συζήτηση επικαίρων ερωτήσεων:</w:t>
        </w:r>
        <w:r w:rsidRPr="00830CC0">
          <w:rPr>
            <w:rFonts w:eastAsia="Times New Roman"/>
            <w:szCs w:val="24"/>
            <w:lang w:eastAsia="en-US"/>
          </w:rPr>
          <w:br/>
          <w:t xml:space="preserve">   α) Προς τον Υπουργό Παιδείας,  Έρευνας και Θρησκευμάτων, σχετικά με το κτιριακό πρόβλημα των μηχανολογικών εργαστηρίων του ΕΠΑΛ Σητείας, σελ. </w:t>
        </w:r>
        <w:r w:rsidRPr="00830CC0">
          <w:rPr>
            <w:rFonts w:eastAsia="Times New Roman"/>
            <w:szCs w:val="24"/>
            <w:lang w:eastAsia="en-US"/>
          </w:rPr>
          <w:br/>
          <w:t xml:space="preserve">   β) Προς τον Υπουργό Δικαιοσύνης, Διαφάνειας και Ανθρωπίνων Δικαιωμάτων, με θέμα: «Οι νόμοι δεν ισχύουν για τους δικαστές;  Έχουν δικούς τους νόμους;», σελ. </w:t>
        </w:r>
        <w:r w:rsidRPr="00830CC0">
          <w:rPr>
            <w:rFonts w:eastAsia="Times New Roman"/>
            <w:szCs w:val="24"/>
            <w:lang w:eastAsia="en-US"/>
          </w:rPr>
          <w:br/>
          <w:t xml:space="preserve">   γ) Προς τον Υπουργό Παιδείας,  Έρευνας και Θρησκευμάτων, με θέμα: «Επείγουσα ανάγκη αποκατάστασης των κτηρίων του 2ου ΕΠΑΛ Κιλκίς», σελ. </w:t>
        </w:r>
        <w:r w:rsidRPr="00830CC0">
          <w:rPr>
            <w:rFonts w:eastAsia="Times New Roman"/>
            <w:szCs w:val="24"/>
            <w:lang w:eastAsia="en-US"/>
          </w:rPr>
          <w:br/>
          <w:t xml:space="preserve"> </w:t>
        </w:r>
        <w:r w:rsidRPr="00830CC0">
          <w:rPr>
            <w:rFonts w:eastAsia="Times New Roman"/>
            <w:szCs w:val="24"/>
            <w:lang w:eastAsia="en-US"/>
          </w:rPr>
          <w:br/>
          <w:t xml:space="preserve">Γ. ΝΟΜΟΘΕΤΙΚΗ ΕΡΓΑΣΙΑ </w:t>
        </w:r>
        <w:r w:rsidRPr="00830CC0">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Οικονομικών: «Ρυθμίσεις για την αγορά παιγνίων και άλλες διατάξεις», σελ. </w:t>
        </w:r>
        <w:r w:rsidRPr="00830CC0">
          <w:rPr>
            <w:rFonts w:eastAsia="Times New Roman"/>
            <w:szCs w:val="24"/>
            <w:lang w:eastAsia="en-US"/>
          </w:rPr>
          <w:br/>
          <w:t xml:space="preserve"> </w:t>
        </w:r>
        <w:r w:rsidRPr="00830CC0">
          <w:rPr>
            <w:rFonts w:eastAsia="Times New Roman"/>
            <w:szCs w:val="24"/>
            <w:lang w:eastAsia="en-US"/>
          </w:rPr>
          <w:br/>
          <w:t>ΠΡΟΕΔΡΕΥΟΝΤΕΣ</w:t>
        </w:r>
      </w:ins>
    </w:p>
    <w:p w14:paraId="00490275" w14:textId="77777777" w:rsidR="00830CC0" w:rsidRPr="00830CC0" w:rsidRDefault="00830CC0" w:rsidP="00830CC0">
      <w:pPr>
        <w:spacing w:after="0" w:line="360" w:lineRule="auto"/>
        <w:rPr>
          <w:ins w:id="22" w:author="Φλούδα Χριστίνα" w:date="2017-11-20T13:07:00Z"/>
          <w:rFonts w:eastAsia="Times New Roman"/>
          <w:szCs w:val="24"/>
          <w:lang w:eastAsia="en-US"/>
        </w:rPr>
      </w:pPr>
    </w:p>
    <w:p w14:paraId="0BEFF815" w14:textId="77777777" w:rsidR="00830CC0" w:rsidRPr="00830CC0" w:rsidRDefault="00830CC0" w:rsidP="00830CC0">
      <w:pPr>
        <w:spacing w:after="0" w:line="360" w:lineRule="auto"/>
        <w:rPr>
          <w:ins w:id="23" w:author="Φλούδα Χριστίνα" w:date="2017-11-20T13:07:00Z"/>
          <w:rFonts w:eastAsia="Times New Roman"/>
          <w:szCs w:val="24"/>
          <w:lang w:eastAsia="en-US"/>
        </w:rPr>
      </w:pPr>
      <w:ins w:id="24" w:author="Φλούδα Χριστίνα" w:date="2017-11-20T13:07:00Z">
        <w:r w:rsidRPr="00830CC0">
          <w:rPr>
            <w:rFonts w:eastAsia="Times New Roman"/>
            <w:szCs w:val="24"/>
            <w:lang w:eastAsia="en-US"/>
          </w:rPr>
          <w:t>ΓΕΩΡΓΙΑΔΗΣ Μ. , σελ.</w:t>
        </w:r>
        <w:r w:rsidRPr="00830CC0">
          <w:rPr>
            <w:rFonts w:eastAsia="Times New Roman"/>
            <w:szCs w:val="24"/>
            <w:lang w:eastAsia="en-US"/>
          </w:rPr>
          <w:br/>
          <w:t>ΚΡΕΜΑΣΤΙΝΟΣ Δ. , σελ.</w:t>
        </w:r>
        <w:r w:rsidRPr="00830CC0">
          <w:rPr>
            <w:rFonts w:eastAsia="Times New Roman"/>
            <w:szCs w:val="24"/>
            <w:lang w:eastAsia="en-US"/>
          </w:rPr>
          <w:br/>
          <w:t>ΛΥΚΟΥΔΗΣ Σ. , σελ.</w:t>
        </w:r>
        <w:r w:rsidRPr="00830CC0">
          <w:rPr>
            <w:rFonts w:eastAsia="Times New Roman"/>
            <w:szCs w:val="24"/>
            <w:lang w:eastAsia="en-US"/>
          </w:rPr>
          <w:br/>
        </w:r>
        <w:r w:rsidRPr="00830CC0">
          <w:rPr>
            <w:rFonts w:eastAsia="Times New Roman"/>
            <w:szCs w:val="24"/>
            <w:lang w:eastAsia="en-US"/>
          </w:rPr>
          <w:br/>
        </w:r>
      </w:ins>
    </w:p>
    <w:p w14:paraId="100CEC3D" w14:textId="77777777" w:rsidR="00830CC0" w:rsidRPr="00830CC0" w:rsidRDefault="00830CC0" w:rsidP="00830CC0">
      <w:pPr>
        <w:spacing w:after="0" w:line="360" w:lineRule="auto"/>
        <w:rPr>
          <w:ins w:id="25" w:author="Φλούδα Χριστίνα" w:date="2017-11-20T13:07:00Z"/>
          <w:rFonts w:eastAsia="Times New Roman"/>
          <w:szCs w:val="24"/>
          <w:lang w:eastAsia="en-US"/>
        </w:rPr>
      </w:pPr>
      <w:ins w:id="26" w:author="Φλούδα Χριστίνα" w:date="2017-11-20T13:07:00Z">
        <w:r w:rsidRPr="00830CC0">
          <w:rPr>
            <w:rFonts w:eastAsia="Times New Roman"/>
            <w:szCs w:val="24"/>
            <w:lang w:eastAsia="en-US"/>
          </w:rPr>
          <w:t>ΟΜΙΛΗΤΕΣ</w:t>
        </w:r>
      </w:ins>
    </w:p>
    <w:p w14:paraId="3D91FA42" w14:textId="5ACFA143" w:rsidR="00830CC0" w:rsidRDefault="00830CC0" w:rsidP="00830CC0">
      <w:pPr>
        <w:spacing w:line="600" w:lineRule="auto"/>
        <w:ind w:firstLine="720"/>
        <w:contextualSpacing/>
        <w:jc w:val="center"/>
        <w:rPr>
          <w:ins w:id="27" w:author="Φλούδα Χριστίνα" w:date="2017-11-20T13:07:00Z"/>
          <w:rFonts w:eastAsia="Times New Roman"/>
          <w:szCs w:val="24"/>
        </w:rPr>
      </w:pPr>
      <w:ins w:id="28" w:author="Φλούδα Χριστίνα" w:date="2017-11-20T13:07:00Z">
        <w:r w:rsidRPr="00830CC0">
          <w:rPr>
            <w:rFonts w:eastAsia="Times New Roman"/>
            <w:szCs w:val="24"/>
            <w:lang w:eastAsia="en-US"/>
          </w:rPr>
          <w:br/>
          <w:t>Α. Επί διαδικαστικού θέματος:</w:t>
        </w:r>
        <w:r w:rsidRPr="00830CC0">
          <w:rPr>
            <w:rFonts w:eastAsia="Times New Roman"/>
            <w:szCs w:val="24"/>
            <w:lang w:eastAsia="en-US"/>
          </w:rPr>
          <w:br/>
          <w:t>ΓΕΩΡΓΙΑΔΗΣ Μ. , σελ.</w:t>
        </w:r>
        <w:r w:rsidRPr="00830CC0">
          <w:rPr>
            <w:rFonts w:eastAsia="Times New Roman"/>
            <w:szCs w:val="24"/>
            <w:lang w:eastAsia="en-US"/>
          </w:rPr>
          <w:br/>
          <w:t>ΚΡΕΜΑΣΤΙΝΟΣ Δ. , σελ.</w:t>
        </w:r>
        <w:r w:rsidRPr="00830CC0">
          <w:rPr>
            <w:rFonts w:eastAsia="Times New Roman"/>
            <w:szCs w:val="24"/>
            <w:lang w:eastAsia="en-US"/>
          </w:rPr>
          <w:br/>
          <w:t>ΛΟΒΕΡΔΟΣ Α. , σελ.</w:t>
        </w:r>
        <w:r w:rsidRPr="00830CC0">
          <w:rPr>
            <w:rFonts w:eastAsia="Times New Roman"/>
            <w:szCs w:val="24"/>
            <w:lang w:eastAsia="en-US"/>
          </w:rPr>
          <w:br/>
          <w:t>ΛΥΚΟΥΔΗΣ Σ. , σελ.</w:t>
        </w:r>
        <w:r w:rsidRPr="00830CC0">
          <w:rPr>
            <w:rFonts w:eastAsia="Times New Roman"/>
            <w:szCs w:val="24"/>
            <w:lang w:eastAsia="en-US"/>
          </w:rPr>
          <w:br/>
          <w:t>ΜΑΝΤΑΣ Χ. , σελ.</w:t>
        </w:r>
        <w:r w:rsidRPr="00830CC0">
          <w:rPr>
            <w:rFonts w:eastAsia="Times New Roman"/>
            <w:szCs w:val="24"/>
            <w:lang w:eastAsia="en-US"/>
          </w:rPr>
          <w:br/>
          <w:t>ΝΙΚΟΛΟΠΟΥΛΟΣ Ν. , σελ.</w:t>
        </w:r>
        <w:r w:rsidRPr="00830CC0">
          <w:rPr>
            <w:rFonts w:eastAsia="Times New Roman"/>
            <w:szCs w:val="24"/>
            <w:lang w:eastAsia="en-US"/>
          </w:rPr>
          <w:br/>
          <w:t>ΠΑΠΑΓΓΕΛΟΠΟΥΛΟΣ Δ. , σελ.</w:t>
        </w:r>
        <w:r w:rsidRPr="00830CC0">
          <w:rPr>
            <w:rFonts w:eastAsia="Times New Roman"/>
            <w:szCs w:val="24"/>
            <w:lang w:eastAsia="en-US"/>
          </w:rPr>
          <w:br/>
        </w:r>
        <w:r w:rsidRPr="00830CC0">
          <w:rPr>
            <w:rFonts w:eastAsia="Times New Roman"/>
            <w:szCs w:val="24"/>
            <w:lang w:eastAsia="en-US"/>
          </w:rPr>
          <w:br/>
          <w:t>Β. Επί προσωπικού θέματος:</w:t>
        </w:r>
        <w:r w:rsidRPr="00830CC0">
          <w:rPr>
            <w:rFonts w:eastAsia="Times New Roman"/>
            <w:szCs w:val="24"/>
            <w:lang w:eastAsia="en-US"/>
          </w:rPr>
          <w:br/>
          <w:t>ΔΡΙΤΣΑΣ Θ. , σελ.</w:t>
        </w:r>
        <w:r w:rsidRPr="00830CC0">
          <w:rPr>
            <w:rFonts w:eastAsia="Times New Roman"/>
            <w:szCs w:val="24"/>
            <w:lang w:eastAsia="en-US"/>
          </w:rPr>
          <w:br/>
        </w:r>
        <w:r w:rsidRPr="00830CC0">
          <w:rPr>
            <w:rFonts w:eastAsia="Times New Roman"/>
            <w:szCs w:val="24"/>
            <w:lang w:eastAsia="en-US"/>
          </w:rPr>
          <w:br/>
          <w:t>Γ. Επί των επικαίρων ερωτήσεων:</w:t>
        </w:r>
        <w:r w:rsidRPr="00830CC0">
          <w:rPr>
            <w:rFonts w:eastAsia="Times New Roman"/>
            <w:szCs w:val="24"/>
            <w:lang w:eastAsia="en-US"/>
          </w:rPr>
          <w:br/>
          <w:t>ΓΕΩΡΓΑΝΤΑΣ Γ. , σελ.</w:t>
        </w:r>
        <w:r w:rsidRPr="00830CC0">
          <w:rPr>
            <w:rFonts w:eastAsia="Times New Roman"/>
            <w:szCs w:val="24"/>
            <w:lang w:eastAsia="en-US"/>
          </w:rPr>
          <w:br/>
          <w:t>ΜΠΑΞΕΒΑΝΑΚΗΣ Δ. , σελ.</w:t>
        </w:r>
        <w:r w:rsidRPr="00830CC0">
          <w:rPr>
            <w:rFonts w:eastAsia="Times New Roman"/>
            <w:szCs w:val="24"/>
            <w:lang w:eastAsia="en-US"/>
          </w:rPr>
          <w:br/>
          <w:t>ΝΙΚΟΛΟΠΟΥΛΟΣ Ν. , σελ.</w:t>
        </w:r>
        <w:r w:rsidRPr="00830CC0">
          <w:rPr>
            <w:rFonts w:eastAsia="Times New Roman"/>
            <w:szCs w:val="24"/>
            <w:lang w:eastAsia="en-US"/>
          </w:rPr>
          <w:br/>
          <w:t>ΠΑΠΑΓΓΕΛΟΠΟΥΛΟΣ Δ. , σελ.</w:t>
        </w:r>
        <w:r w:rsidRPr="00830CC0">
          <w:rPr>
            <w:rFonts w:eastAsia="Times New Roman"/>
            <w:szCs w:val="24"/>
            <w:lang w:eastAsia="en-US"/>
          </w:rPr>
          <w:br/>
          <w:t>ΣΥΝΤΥΧΑΚΗΣ Ε. , σελ.</w:t>
        </w:r>
        <w:r w:rsidRPr="00830CC0">
          <w:rPr>
            <w:rFonts w:eastAsia="Times New Roman"/>
            <w:szCs w:val="24"/>
            <w:lang w:eastAsia="en-US"/>
          </w:rPr>
          <w:br/>
        </w:r>
        <w:r w:rsidRPr="00830CC0">
          <w:rPr>
            <w:rFonts w:eastAsia="Times New Roman"/>
            <w:szCs w:val="24"/>
            <w:lang w:eastAsia="en-US"/>
          </w:rPr>
          <w:br/>
          <w:t>Δ. Επί του σχεδίου νόμου του Υπουργείου Οικονομικών:</w:t>
        </w:r>
        <w:r w:rsidRPr="00830CC0">
          <w:rPr>
            <w:rFonts w:eastAsia="Times New Roman"/>
            <w:szCs w:val="24"/>
            <w:lang w:eastAsia="en-US"/>
          </w:rPr>
          <w:br/>
          <w:t>ΑΜΥΡΑΣ Γ. , σελ.</w:t>
        </w:r>
        <w:r w:rsidRPr="00830CC0">
          <w:rPr>
            <w:rFonts w:eastAsia="Times New Roman"/>
            <w:szCs w:val="24"/>
            <w:lang w:eastAsia="en-US"/>
          </w:rPr>
          <w:br/>
          <w:t>ΑΥΛΩΝΙΤΟΥ Ε. , σελ.</w:t>
        </w:r>
        <w:r w:rsidRPr="00830CC0">
          <w:rPr>
            <w:rFonts w:eastAsia="Times New Roman"/>
            <w:szCs w:val="24"/>
            <w:lang w:eastAsia="en-US"/>
          </w:rPr>
          <w:br/>
          <w:t>ΒΑΡΔΑΛΗΣ Α. , σελ.</w:t>
        </w:r>
        <w:r w:rsidRPr="00830CC0">
          <w:rPr>
            <w:rFonts w:eastAsia="Times New Roman"/>
            <w:szCs w:val="24"/>
            <w:lang w:eastAsia="en-US"/>
          </w:rPr>
          <w:br/>
          <w:t>ΓΕΩΡΓΑΝΤΑΣ Γ. , σελ.</w:t>
        </w:r>
        <w:r w:rsidRPr="00830CC0">
          <w:rPr>
            <w:rFonts w:eastAsia="Times New Roman"/>
            <w:szCs w:val="24"/>
            <w:lang w:eastAsia="en-US"/>
          </w:rPr>
          <w:br/>
          <w:t>ΓΕΩΡΓΙΑΔΗΣ Μ. , σελ.</w:t>
        </w:r>
        <w:r w:rsidRPr="00830CC0">
          <w:rPr>
            <w:rFonts w:eastAsia="Times New Roman"/>
            <w:szCs w:val="24"/>
            <w:lang w:eastAsia="en-US"/>
          </w:rPr>
          <w:br/>
          <w:t>ΓΕΩΡΓΙΑΔΗΣ Σ. , σελ.</w:t>
        </w:r>
        <w:r w:rsidRPr="00830CC0">
          <w:rPr>
            <w:rFonts w:eastAsia="Times New Roman"/>
            <w:szCs w:val="24"/>
            <w:lang w:eastAsia="en-US"/>
          </w:rPr>
          <w:br/>
          <w:t>ΔΕΝΔΙΑΣ Ν. , σελ.</w:t>
        </w:r>
        <w:r w:rsidRPr="00830CC0">
          <w:rPr>
            <w:rFonts w:eastAsia="Times New Roman"/>
            <w:szCs w:val="24"/>
            <w:lang w:eastAsia="en-US"/>
          </w:rPr>
          <w:br/>
          <w:t>ΚΑΒΑΔΕΛΛΑΣ Δ. , σελ.</w:t>
        </w:r>
        <w:r w:rsidRPr="00830CC0">
          <w:rPr>
            <w:rFonts w:eastAsia="Times New Roman"/>
            <w:szCs w:val="24"/>
            <w:lang w:eastAsia="en-US"/>
          </w:rPr>
          <w:br/>
          <w:t>ΚΑΜΜΕΝΟΣ Δ. , σελ.</w:t>
        </w:r>
        <w:r w:rsidRPr="00830CC0">
          <w:rPr>
            <w:rFonts w:eastAsia="Times New Roman"/>
            <w:szCs w:val="24"/>
            <w:lang w:eastAsia="en-US"/>
          </w:rPr>
          <w:br/>
          <w:t>ΚΑΡΑΚΩΣΤΑΣ Ε. , σελ.</w:t>
        </w:r>
        <w:r w:rsidRPr="00830CC0">
          <w:rPr>
            <w:rFonts w:eastAsia="Times New Roman"/>
            <w:szCs w:val="24"/>
            <w:lang w:eastAsia="en-US"/>
          </w:rPr>
          <w:br/>
          <w:t>ΚΑΡΡΑΣ Γ. , σελ.</w:t>
        </w:r>
        <w:r w:rsidRPr="00830CC0">
          <w:rPr>
            <w:rFonts w:eastAsia="Times New Roman"/>
            <w:szCs w:val="24"/>
            <w:lang w:eastAsia="en-US"/>
          </w:rPr>
          <w:br/>
          <w:t>ΚΑΤΣΩΤΗΣ Χ. , σελ.</w:t>
        </w:r>
        <w:r w:rsidRPr="00830CC0">
          <w:rPr>
            <w:rFonts w:eastAsia="Times New Roman"/>
            <w:szCs w:val="24"/>
            <w:lang w:eastAsia="en-US"/>
          </w:rPr>
          <w:br/>
          <w:t>ΚΕΦΑΛΙΔΟΥ Χ. , σελ.</w:t>
        </w:r>
        <w:r w:rsidRPr="00830CC0">
          <w:rPr>
            <w:rFonts w:eastAsia="Times New Roman"/>
            <w:szCs w:val="24"/>
            <w:lang w:eastAsia="en-US"/>
          </w:rPr>
          <w:br/>
          <w:t>ΛΟΒΕΡΔΟΣ Α. , σελ.</w:t>
        </w:r>
        <w:r w:rsidRPr="00830CC0">
          <w:rPr>
            <w:rFonts w:eastAsia="Times New Roman"/>
            <w:szCs w:val="24"/>
            <w:lang w:eastAsia="en-US"/>
          </w:rPr>
          <w:br/>
          <w:t>ΜΑΝΤΑΣ Χ. , σελ.</w:t>
        </w:r>
        <w:r w:rsidRPr="00830CC0">
          <w:rPr>
            <w:rFonts w:eastAsia="Times New Roman"/>
            <w:szCs w:val="24"/>
            <w:lang w:eastAsia="en-US"/>
          </w:rPr>
          <w:br/>
          <w:t>ΜΑΡΔΑΣ Δ. , σελ.</w:t>
        </w:r>
        <w:r w:rsidRPr="00830CC0">
          <w:rPr>
            <w:rFonts w:eastAsia="Times New Roman"/>
            <w:szCs w:val="24"/>
            <w:lang w:eastAsia="en-US"/>
          </w:rPr>
          <w:br/>
          <w:t>ΜΕΓΑΛΟΟΙΚΟΝΟΜΟΥ Θ. , σελ.</w:t>
        </w:r>
        <w:r w:rsidRPr="00830CC0">
          <w:rPr>
            <w:rFonts w:eastAsia="Times New Roman"/>
            <w:szCs w:val="24"/>
            <w:lang w:eastAsia="en-US"/>
          </w:rPr>
          <w:br/>
          <w:t>ΜΙΧΕΛΟΓΙΑΝΝΑΚΗΣ Ι. , σελ.</w:t>
        </w:r>
        <w:r w:rsidRPr="00830CC0">
          <w:rPr>
            <w:rFonts w:eastAsia="Times New Roman"/>
            <w:szCs w:val="24"/>
            <w:lang w:eastAsia="en-US"/>
          </w:rPr>
          <w:br/>
          <w:t>ΝΙΚΟΛΟΠΟΥΛΟΣ Ν. , σελ.</w:t>
        </w:r>
        <w:r w:rsidRPr="00830CC0">
          <w:rPr>
            <w:rFonts w:eastAsia="Times New Roman"/>
            <w:szCs w:val="24"/>
            <w:lang w:eastAsia="en-US"/>
          </w:rPr>
          <w:br/>
          <w:t>ΠΑΝΑΓΙΩΤΑΡΟΣ Η. , σελ.</w:t>
        </w:r>
        <w:r w:rsidRPr="00830CC0">
          <w:rPr>
            <w:rFonts w:eastAsia="Times New Roman"/>
            <w:szCs w:val="24"/>
            <w:lang w:eastAsia="en-US"/>
          </w:rPr>
          <w:br/>
          <w:t>ΠΑΠΑΚΩΣΤΑ - ΣΙΔΗΡΟΠΟΥΛΟΥ Α. , σελ.</w:t>
        </w:r>
        <w:r w:rsidRPr="00830CC0">
          <w:rPr>
            <w:rFonts w:eastAsia="Times New Roman"/>
            <w:szCs w:val="24"/>
            <w:lang w:eastAsia="en-US"/>
          </w:rPr>
          <w:br/>
          <w:t>ΠΑΠΠΑΣ Ν. , σελ.</w:t>
        </w:r>
        <w:r w:rsidRPr="00830CC0">
          <w:rPr>
            <w:rFonts w:eastAsia="Times New Roman"/>
            <w:szCs w:val="24"/>
            <w:lang w:eastAsia="en-US"/>
          </w:rPr>
          <w:br/>
          <w:t>ΠΑΥΛΙΔΗΣ Κ. , σελ.</w:t>
        </w:r>
        <w:r w:rsidRPr="00830CC0">
          <w:rPr>
            <w:rFonts w:eastAsia="Times New Roman"/>
            <w:szCs w:val="24"/>
            <w:lang w:eastAsia="en-US"/>
          </w:rPr>
          <w:br/>
          <w:t>ΠΕΤΡΟΠΟΥΛΟΣ Α. , σελ.</w:t>
        </w:r>
        <w:r w:rsidRPr="00830CC0">
          <w:rPr>
            <w:rFonts w:eastAsia="Times New Roman"/>
            <w:szCs w:val="24"/>
            <w:lang w:eastAsia="en-US"/>
          </w:rPr>
          <w:br/>
          <w:t>ΤΣΑΚΑΛΩΤΟΣ Ε. , σελ.</w:t>
        </w:r>
        <w:r w:rsidRPr="00830CC0">
          <w:rPr>
            <w:rFonts w:eastAsia="Times New Roman"/>
            <w:szCs w:val="24"/>
            <w:lang w:eastAsia="en-US"/>
          </w:rPr>
          <w:br/>
        </w:r>
        <w:r w:rsidRPr="00830CC0">
          <w:rPr>
            <w:rFonts w:eastAsia="Times New Roman"/>
            <w:szCs w:val="24"/>
            <w:lang w:eastAsia="en-US"/>
          </w:rPr>
          <w:br/>
          <w:t>ΠΑΡΕΜΒΑΣΕΙΣ:</w:t>
        </w:r>
        <w:r w:rsidRPr="00830CC0">
          <w:rPr>
            <w:rFonts w:eastAsia="Times New Roman"/>
            <w:szCs w:val="24"/>
            <w:lang w:eastAsia="en-US"/>
          </w:rPr>
          <w:br/>
          <w:t>ΠΑΥΛΙΔΗΣ Κ. , σελ.</w:t>
        </w:r>
        <w:r w:rsidRPr="00830CC0">
          <w:rPr>
            <w:rFonts w:eastAsia="Times New Roman"/>
            <w:szCs w:val="24"/>
            <w:lang w:eastAsia="en-US"/>
          </w:rPr>
          <w:br/>
        </w:r>
      </w:ins>
    </w:p>
    <w:p w14:paraId="7822A67A" w14:textId="77777777" w:rsidR="00585C31" w:rsidRDefault="00830CC0">
      <w:pPr>
        <w:spacing w:line="600" w:lineRule="auto"/>
        <w:ind w:firstLine="720"/>
        <w:contextualSpacing/>
        <w:jc w:val="center"/>
        <w:rPr>
          <w:rFonts w:eastAsia="Times New Roman"/>
          <w:szCs w:val="24"/>
        </w:rPr>
      </w:pPr>
      <w:r>
        <w:rPr>
          <w:rFonts w:eastAsia="Times New Roman"/>
          <w:szCs w:val="24"/>
        </w:rPr>
        <w:t>ΠΡΑΚΤΙΚΑ ΒΟΥΛΗΣ</w:t>
      </w:r>
    </w:p>
    <w:p w14:paraId="7822A67B" w14:textId="77777777" w:rsidR="00585C31" w:rsidRDefault="00830CC0">
      <w:pPr>
        <w:spacing w:line="600" w:lineRule="auto"/>
        <w:ind w:firstLine="720"/>
        <w:contextualSpacing/>
        <w:jc w:val="center"/>
        <w:rPr>
          <w:rFonts w:eastAsia="Times New Roman"/>
          <w:szCs w:val="24"/>
        </w:rPr>
      </w:pPr>
      <w:r>
        <w:rPr>
          <w:rFonts w:eastAsia="Times New Roman"/>
          <w:szCs w:val="24"/>
        </w:rPr>
        <w:t xml:space="preserve">ΙΖ΄ ΠΕΡΙΟΔΟΣ </w:t>
      </w:r>
    </w:p>
    <w:p w14:paraId="7822A67C" w14:textId="77777777" w:rsidR="00585C31" w:rsidRDefault="00830CC0">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822A67D" w14:textId="77777777" w:rsidR="00585C31" w:rsidRDefault="00830CC0">
      <w:pPr>
        <w:spacing w:line="600" w:lineRule="auto"/>
        <w:ind w:firstLine="720"/>
        <w:contextualSpacing/>
        <w:jc w:val="center"/>
        <w:rPr>
          <w:rFonts w:eastAsia="Times New Roman"/>
          <w:szCs w:val="24"/>
        </w:rPr>
      </w:pPr>
      <w:r>
        <w:rPr>
          <w:rFonts w:eastAsia="Times New Roman"/>
          <w:szCs w:val="24"/>
        </w:rPr>
        <w:t>ΣΥΝΟΔΟΣ Γ΄</w:t>
      </w:r>
    </w:p>
    <w:p w14:paraId="7822A67E" w14:textId="77777777" w:rsidR="00585C31" w:rsidRDefault="00830CC0">
      <w:pPr>
        <w:spacing w:line="600" w:lineRule="auto"/>
        <w:ind w:firstLine="720"/>
        <w:contextualSpacing/>
        <w:jc w:val="center"/>
        <w:rPr>
          <w:rFonts w:eastAsia="Times New Roman"/>
          <w:szCs w:val="24"/>
        </w:rPr>
      </w:pPr>
      <w:r>
        <w:rPr>
          <w:rFonts w:eastAsia="Times New Roman"/>
          <w:szCs w:val="24"/>
        </w:rPr>
        <w:t>ΣΥΝΕΔΡΙΑΣΗ ΚΗ΄</w:t>
      </w:r>
    </w:p>
    <w:p w14:paraId="7822A67F" w14:textId="77777777" w:rsidR="00585C31" w:rsidRDefault="00830CC0">
      <w:pPr>
        <w:spacing w:line="600" w:lineRule="auto"/>
        <w:ind w:firstLine="720"/>
        <w:contextualSpacing/>
        <w:jc w:val="center"/>
        <w:rPr>
          <w:rFonts w:eastAsia="Times New Roman"/>
          <w:szCs w:val="24"/>
        </w:rPr>
      </w:pPr>
      <w:r>
        <w:rPr>
          <w:rFonts w:eastAsia="Times New Roman"/>
          <w:szCs w:val="24"/>
        </w:rPr>
        <w:t>Δευτέρα 13 Νοεμβρίου 2017</w:t>
      </w:r>
    </w:p>
    <w:p w14:paraId="7822A680" w14:textId="77777777" w:rsidR="00585C31" w:rsidRDefault="00585C31">
      <w:pPr>
        <w:spacing w:line="600" w:lineRule="auto"/>
        <w:ind w:firstLine="720"/>
        <w:contextualSpacing/>
        <w:jc w:val="center"/>
        <w:rPr>
          <w:rFonts w:eastAsia="Times New Roman"/>
          <w:szCs w:val="24"/>
        </w:rPr>
      </w:pPr>
    </w:p>
    <w:p w14:paraId="7822A681" w14:textId="77777777" w:rsidR="00585C31" w:rsidRDefault="00830CC0">
      <w:pPr>
        <w:spacing w:line="600" w:lineRule="auto"/>
        <w:ind w:firstLine="720"/>
        <w:contextualSpacing/>
        <w:jc w:val="both"/>
        <w:rPr>
          <w:rFonts w:eastAsia="Times New Roman"/>
          <w:szCs w:val="24"/>
        </w:rPr>
      </w:pPr>
      <w:r>
        <w:rPr>
          <w:rFonts w:eastAsia="Times New Roman"/>
          <w:szCs w:val="24"/>
        </w:rPr>
        <w:t>Αθήνα, σήμερα στις 13 Νοεμβρίου 2017, ημέρα Δευτέρα και ώρα 17.04΄</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 xml:space="preserve">Ε΄ </w:t>
      </w:r>
      <w:r>
        <w:rPr>
          <w:rFonts w:eastAsia="Times New Roman"/>
          <w:szCs w:val="24"/>
        </w:rPr>
        <w:t xml:space="preserve">Αντιπροέδρου αυτής κ. </w:t>
      </w:r>
      <w:r w:rsidRPr="00B405DE">
        <w:rPr>
          <w:rFonts w:eastAsia="Times New Roman"/>
          <w:b/>
          <w:szCs w:val="24"/>
        </w:rPr>
        <w:t>ΔΗΜΗΤΡΙΟΥ ΚΡΕΜΑΣΤΙΝΟΥ</w:t>
      </w:r>
      <w:r>
        <w:rPr>
          <w:rFonts w:eastAsia="Times New Roman"/>
          <w:szCs w:val="24"/>
        </w:rPr>
        <w:t>.</w:t>
      </w:r>
    </w:p>
    <w:p w14:paraId="7822A682" w14:textId="77777777" w:rsidR="00585C31" w:rsidRDefault="00830CC0">
      <w:pPr>
        <w:spacing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7822A683" w14:textId="77777777" w:rsidR="00585C31" w:rsidRDefault="00830CC0">
      <w:pPr>
        <w:spacing w:line="600" w:lineRule="auto"/>
        <w:ind w:firstLine="720"/>
        <w:contextualSpacing/>
        <w:jc w:val="both"/>
        <w:rPr>
          <w:rFonts w:eastAsia="Times New Roman" w:cs="Times New Roman"/>
          <w:szCs w:val="24"/>
        </w:rPr>
      </w:pPr>
      <w:r>
        <w:rPr>
          <w:rFonts w:eastAsia="Times New Roman" w:cs="Times New Roman"/>
          <w:szCs w:val="24"/>
        </w:rPr>
        <w:t>Εισ</w:t>
      </w:r>
      <w:r>
        <w:rPr>
          <w:rFonts w:eastAsia="Times New Roman" w:cs="Times New Roman"/>
          <w:szCs w:val="24"/>
        </w:rPr>
        <w:t xml:space="preserve">ερχόμαστε στη συζήτηση των </w:t>
      </w:r>
    </w:p>
    <w:p w14:paraId="7822A684" w14:textId="77777777" w:rsidR="00585C31" w:rsidRDefault="00830CC0">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7822A685" w14:textId="77777777" w:rsidR="00585C31" w:rsidRDefault="00830CC0">
      <w:pPr>
        <w:spacing w:before="100" w:beforeAutospacing="1" w:after="100" w:afterAutospacing="1" w:line="600" w:lineRule="auto"/>
        <w:ind w:firstLine="720"/>
        <w:contextualSpacing/>
        <w:jc w:val="both"/>
        <w:rPr>
          <w:rFonts w:eastAsia="Times New Roman"/>
          <w:szCs w:val="24"/>
        </w:rPr>
      </w:pPr>
      <w:r>
        <w:rPr>
          <w:rFonts w:eastAsia="Times New Roman"/>
          <w:szCs w:val="24"/>
        </w:rPr>
        <w:t>Ξεκινούμε με την</w:t>
      </w:r>
      <w:r>
        <w:rPr>
          <w:rFonts w:eastAsia="Times New Roman"/>
          <w:szCs w:val="24"/>
        </w:rPr>
        <w:t xml:space="preserve"> πέμπτη με αριθμό 252/7-11-2017 επίκαιρη ερώτηση πρώτου κύκλου του Βουλευτή Ηρακλείου του Κομμουνιστικού Κόμματος </w:t>
      </w:r>
      <w:r>
        <w:rPr>
          <w:rFonts w:eastAsia="Times New Roman"/>
          <w:szCs w:val="24"/>
        </w:rPr>
        <w:t xml:space="preserve">Ελλάδας </w:t>
      </w:r>
      <w:r>
        <w:rPr>
          <w:rFonts w:eastAsia="Times New Roman"/>
          <w:szCs w:val="24"/>
        </w:rPr>
        <w:t>κ. Εμμανουήλ Συντυχάκη προς τον Υπουργό Παιδείας, Έρευνας και Θρησκευμ</w:t>
      </w:r>
      <w:r>
        <w:rPr>
          <w:rFonts w:eastAsia="Times New Roman"/>
          <w:szCs w:val="24"/>
        </w:rPr>
        <w:t>άτων, σχετικά με το κτιριακό πρόβλημα των μηχανολογικών εργαστηρίων του ΕΠΑΛ Σητείας.</w:t>
      </w:r>
    </w:p>
    <w:p w14:paraId="7822A686" w14:textId="77777777" w:rsidR="00585C31" w:rsidRDefault="00830CC0">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Θα απαντήσει ο Υφυπουργός Παιδείας, Έρευνας και Θρησκευμάτων κ. </w:t>
      </w:r>
      <w:proofErr w:type="spellStart"/>
      <w:r>
        <w:rPr>
          <w:rFonts w:eastAsia="Times New Roman"/>
          <w:szCs w:val="24"/>
        </w:rPr>
        <w:t>Μπαξεβανάκης</w:t>
      </w:r>
      <w:proofErr w:type="spellEnd"/>
      <w:r>
        <w:rPr>
          <w:rFonts w:eastAsia="Times New Roman"/>
          <w:szCs w:val="24"/>
        </w:rPr>
        <w:t xml:space="preserve">. </w:t>
      </w:r>
    </w:p>
    <w:p w14:paraId="7822A687" w14:textId="77777777" w:rsidR="00585C31" w:rsidRDefault="00830CC0">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Κύριε Συντυχάκη, έχετε τον λόγο. </w:t>
      </w:r>
    </w:p>
    <w:p w14:paraId="7822A688" w14:textId="77777777" w:rsidR="00585C31" w:rsidRDefault="00830CC0">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7822A689" w14:textId="77777777" w:rsidR="00585C31" w:rsidRDefault="00830CC0">
      <w:pPr>
        <w:spacing w:line="600" w:lineRule="auto"/>
        <w:ind w:firstLine="720"/>
        <w:jc w:val="both"/>
        <w:rPr>
          <w:rFonts w:eastAsia="Times New Roman"/>
          <w:szCs w:val="24"/>
        </w:rPr>
      </w:pPr>
      <w:r>
        <w:rPr>
          <w:rFonts w:eastAsia="Times New Roman" w:cs="Times New Roman"/>
          <w:szCs w:val="24"/>
        </w:rPr>
        <w:t>Κύριε Υ</w:t>
      </w:r>
      <w:r>
        <w:rPr>
          <w:rFonts w:eastAsia="Times New Roman" w:cs="Times New Roman"/>
          <w:szCs w:val="24"/>
        </w:rPr>
        <w:t xml:space="preserve">πουργέ, γίνεται λόγος για δύο πολύ σοβαρά προβλήματα, που αντιμετωπίζει το ΕΠΑΛ Σητείας και εμφανίστηκαν το 2005. Πιο </w:t>
      </w:r>
      <w:r>
        <w:rPr>
          <w:rFonts w:eastAsia="Times New Roman"/>
          <w:bCs/>
        </w:rPr>
        <w:t>συγκεκριμένα</w:t>
      </w:r>
      <w:r>
        <w:rPr>
          <w:rFonts w:eastAsia="Times New Roman" w:cs="Times New Roman"/>
          <w:szCs w:val="24"/>
        </w:rPr>
        <w:t xml:space="preserve">, το ΕΠΑΛ Σητείας είναι χωρίς αίθουσες μηχανολογικών εργαστηρίων, μετά από καθίζηση που έγινε στο τμήμα αυτό του κτηρίου. Η </w:t>
      </w:r>
      <w:r>
        <w:rPr>
          <w:rFonts w:eastAsia="Times New Roman"/>
          <w:szCs w:val="24"/>
        </w:rPr>
        <w:t>απ</w:t>
      </w:r>
      <w:r>
        <w:rPr>
          <w:rFonts w:eastAsia="Times New Roman"/>
          <w:szCs w:val="24"/>
        </w:rPr>
        <w:t xml:space="preserve">οκατάσταση της ζημιάς δεν έγινε ποτέ. </w:t>
      </w:r>
    </w:p>
    <w:p w14:paraId="7822A68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Κάπου, </w:t>
      </w:r>
      <w:r>
        <w:rPr>
          <w:rFonts w:eastAsia="Times New Roman" w:cs="Times New Roman"/>
          <w:bCs/>
          <w:shd w:val="clear" w:color="auto" w:fill="FFFFFF"/>
        </w:rPr>
        <w:t>όμως,</w:t>
      </w:r>
      <w:r>
        <w:rPr>
          <w:rFonts w:eastAsia="Times New Roman" w:cs="Times New Roman"/>
          <w:szCs w:val="24"/>
        </w:rPr>
        <w:t xml:space="preserve"> έπρεπε να γίνονται τα εργαστηριακά μαθήματα.  Αναγκαστικά, λοιπόν, όλος ο μηχανολογικός εξοπλισμός για την πραγματοποίηση των μαθημάτων μεταφέρθηκε σε άλλες άσχετες αίθουσες σε διάφορα σημεία του σχολικού</w:t>
      </w:r>
      <w:r>
        <w:rPr>
          <w:rFonts w:eastAsia="Times New Roman" w:cs="Times New Roman"/>
          <w:szCs w:val="24"/>
        </w:rPr>
        <w:t xml:space="preserve"> συγκροτήματος.</w:t>
      </w:r>
    </w:p>
    <w:p w14:paraId="7822A68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Ο εξοπλισμός δεν </w:t>
      </w:r>
      <w:r>
        <w:rPr>
          <w:rFonts w:eastAsia="Times New Roman"/>
          <w:bCs/>
        </w:rPr>
        <w:t>είναι</w:t>
      </w:r>
      <w:r>
        <w:rPr>
          <w:rFonts w:eastAsia="Times New Roman" w:cs="Times New Roman"/>
          <w:szCs w:val="24"/>
        </w:rPr>
        <w:t xml:space="preserve"> ένα μηχάνημα που πιθανά μεταφέρεις εύκολα από το ένα σημείο στο άλλο. Τα μηχανολογικά εργαστήρια του ΕΠΑΛ Σητείας, μιας και αναφερόμαστε σε αυτό, αποτελούνται από τέσσερα διαφορετικά εργαστήρια: ένα εργαστήριο μηχανολ</w:t>
      </w:r>
      <w:r>
        <w:rPr>
          <w:rFonts w:eastAsia="Times New Roman" w:cs="Times New Roman"/>
          <w:szCs w:val="24"/>
        </w:rPr>
        <w:t xml:space="preserve">ογικών κατασκευών, ένα εργαστήριο ψύξης-κλιματισμού, ένα εργαστήριο εργαλειομηχανών και ένα εργαστήριο αυτοκινήτων. </w:t>
      </w:r>
    </w:p>
    <w:p w14:paraId="7822A68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Και προφανώς τα μαθήματα γίνονται από εκπαιδευτικούς προς τους μαθητές. Όμως, οι αίθουσες που προσωρινά φιλοξενούν τα μαθήματα, εκτός του ό</w:t>
      </w:r>
      <w:r>
        <w:rPr>
          <w:rFonts w:eastAsia="Times New Roman" w:cs="Times New Roman"/>
          <w:szCs w:val="24"/>
        </w:rPr>
        <w:t xml:space="preserve">τι είναι μικρές, </w:t>
      </w:r>
      <w:r>
        <w:rPr>
          <w:rFonts w:eastAsia="Times New Roman"/>
          <w:bCs/>
        </w:rPr>
        <w:t>είναι</w:t>
      </w:r>
      <w:r>
        <w:rPr>
          <w:rFonts w:eastAsia="Times New Roman" w:cs="Times New Roman"/>
          <w:szCs w:val="24"/>
        </w:rPr>
        <w:t xml:space="preserve"> και ακατάλληλες και επικίνδυνες. Δεν τηρούν, </w:t>
      </w:r>
      <w:r>
        <w:rPr>
          <w:rFonts w:eastAsia="Times New Roman" w:cs="Times New Roman"/>
        </w:rPr>
        <w:t>δηλαδή,</w:t>
      </w:r>
      <w:r>
        <w:rPr>
          <w:rFonts w:eastAsia="Times New Roman" w:cs="Times New Roman"/>
          <w:szCs w:val="24"/>
        </w:rPr>
        <w:t xml:space="preserve"> τις στοιχειώδεις προδιαγραφές των εργαστηρίων ούτε τους κανόνες υγιεινής και ασφάλειας. </w:t>
      </w:r>
    </w:p>
    <w:p w14:paraId="7822A68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Μετά βίας χωρούν οι μαθητές, όρθιοι, στο εργαστήριο ψύξης, όπως και στο εργαστήριο </w:t>
      </w:r>
      <w:r>
        <w:rPr>
          <w:rFonts w:eastAsia="Times New Roman" w:cs="Times New Roman"/>
          <w:szCs w:val="24"/>
        </w:rPr>
        <w:t>εργαλειομηχανών, όπου υπάρχουν προβλήματα ασφάλειας με πιθανότητα ατυχημάτων, όπως σας είπα. Το εργαστήριο μηχανολογικών κατασκευών γίνεται σε έναν μικρό χώρο χωρίς εξαερισμό, ενώ το εργαστήριο αυτοκινήτων γίνεται σε υπόγειο χώρο χωρίς τον απαραίτητο εξαερ</w:t>
      </w:r>
      <w:r>
        <w:rPr>
          <w:rFonts w:eastAsia="Times New Roman" w:cs="Times New Roman"/>
          <w:szCs w:val="24"/>
        </w:rPr>
        <w:t>ισμό.</w:t>
      </w:r>
    </w:p>
    <w:p w14:paraId="7822A68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Ποιο </w:t>
      </w:r>
      <w:r>
        <w:rPr>
          <w:rFonts w:eastAsia="Times New Roman"/>
          <w:bCs/>
        </w:rPr>
        <w:t>είναι</w:t>
      </w:r>
      <w:r>
        <w:rPr>
          <w:rFonts w:eastAsia="Times New Roman" w:cs="Times New Roman"/>
          <w:szCs w:val="24"/>
        </w:rPr>
        <w:t xml:space="preserve"> το τρελό της υπόθεσης; Το τρελό </w:t>
      </w:r>
      <w:r>
        <w:rPr>
          <w:rFonts w:eastAsia="Times New Roman"/>
          <w:bCs/>
        </w:rPr>
        <w:t>είναι</w:t>
      </w:r>
      <w:r>
        <w:rPr>
          <w:rFonts w:eastAsia="Times New Roman" w:cs="Times New Roman"/>
          <w:szCs w:val="24"/>
        </w:rPr>
        <w:t xml:space="preserve"> ότι  ενώ υπάρχει μηχανολογικός εξοπλισμός, δεν μπορεί να χρησιμοποιηθεί λόγω της έλλειψης χώρων. Τα μηχανολογικά εργαστηριακά μαθήματα γίνονται με υπεράνθρωπες προσπάθειες χάρη στο φιλότιμο των εκπαιδε</w:t>
      </w:r>
      <w:r>
        <w:rPr>
          <w:rFonts w:eastAsia="Times New Roman" w:cs="Times New Roman"/>
          <w:szCs w:val="24"/>
        </w:rPr>
        <w:t xml:space="preserve">υτικών και με κινδύνους που διατρέχουν και οι ίδιοι οι εκπαιδευτικοί. </w:t>
      </w:r>
    </w:p>
    <w:p w14:paraId="7822A68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Και σαν να μην έφτανε η καθίζηση μέρους του κτηρίου, που δημιούργησε χίλια δύο προβλήματα, επιπλέον, το 2010 έγινε καθαίρεση τοιχοποιίας από την τότε νομαρχιακή αυτοδιοίκηση Λασιθίου, ώ</w:t>
      </w:r>
      <w:r>
        <w:rPr>
          <w:rFonts w:eastAsia="Times New Roman" w:cs="Times New Roman"/>
          <w:szCs w:val="24"/>
        </w:rPr>
        <w:t xml:space="preserve">στε να γίνει οπτικός έλεγχος του φέροντος οργανισμού με σκοπό την εκπόνηση μελέτης στατικής ενίσχυσης. Από τότε, λοιπόν, μέχρι σήμερα οι αίθουσες των εργαστηρίων </w:t>
      </w:r>
      <w:r>
        <w:rPr>
          <w:rFonts w:eastAsia="Times New Roman"/>
          <w:bCs/>
        </w:rPr>
        <w:t>είναι</w:t>
      </w:r>
      <w:r>
        <w:rPr>
          <w:rFonts w:eastAsia="Times New Roman" w:cs="Times New Roman"/>
          <w:szCs w:val="24"/>
        </w:rPr>
        <w:t xml:space="preserve"> εγκαταλειμμένες και μισογκρεμισμένες, έχουν στοιχειώσει. Η μελέτη, προφανώς, δεν προχώρη</w:t>
      </w:r>
      <w:r>
        <w:rPr>
          <w:rFonts w:eastAsia="Times New Roman" w:cs="Times New Roman"/>
          <w:szCs w:val="24"/>
        </w:rPr>
        <w:t xml:space="preserve">σε με διάφορες προφάσεις. </w:t>
      </w:r>
    </w:p>
    <w:p w14:paraId="7822A69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και σχετικές φωτογραφίες του κτηρίου, οι οποίες πιθανά σε ένα κουίζ «Τι σας θυμίζουν αυτές οι εικόνες;» κάλλιστα, η απάντηση θα μπορούσε να </w:t>
      </w:r>
      <w:r>
        <w:rPr>
          <w:rFonts w:eastAsia="Times New Roman"/>
          <w:bCs/>
        </w:rPr>
        <w:t>είναι</w:t>
      </w:r>
      <w:r>
        <w:rPr>
          <w:rFonts w:eastAsia="Times New Roman" w:cs="Times New Roman"/>
          <w:szCs w:val="24"/>
        </w:rPr>
        <w:t xml:space="preserve"> «Μας θυμίζει ένα βομβαρδισμένο τοπίο στο Χαλέπι της Συρίας». </w:t>
      </w:r>
    </w:p>
    <w:p w14:paraId="7822A691" w14:textId="77777777" w:rsidR="00585C31" w:rsidRDefault="00830CC0">
      <w:pPr>
        <w:spacing w:line="600" w:lineRule="auto"/>
        <w:ind w:firstLine="720"/>
        <w:jc w:val="both"/>
        <w:rPr>
          <w:rFonts w:eastAsia="Times New Roman" w:cs="Times New Roman"/>
        </w:rPr>
      </w:pPr>
      <w:r>
        <w:rPr>
          <w:rFonts w:eastAsia="Times New Roman" w:cs="Times New Roman"/>
        </w:rPr>
        <w:t>(Στο σημείο αυτό ο Βουλευτής κ. Εμμανουήλ Συντυχάκης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14:paraId="7822A69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Στέκει εκεί το </w:t>
      </w:r>
      <w:r>
        <w:rPr>
          <w:rFonts w:eastAsia="Times New Roman"/>
          <w:bCs/>
        </w:rPr>
        <w:t>κ</w:t>
      </w:r>
      <w:r>
        <w:rPr>
          <w:rFonts w:eastAsia="Times New Roman" w:cs="Times New Roman"/>
          <w:szCs w:val="24"/>
        </w:rPr>
        <w:t xml:space="preserve">τήριο στο μαύρο </w:t>
      </w:r>
      <w:r>
        <w:rPr>
          <w:rFonts w:eastAsia="Times New Roman" w:cs="Times New Roman"/>
          <w:szCs w:val="24"/>
        </w:rPr>
        <w:t xml:space="preserve">του το χάλι, για να θυμίζει την εγκατάλειψη του αστικού κράτους -όλων των κυβερνήσεων διαχρονικά αλλά και της δικής σας </w:t>
      </w:r>
      <w:r>
        <w:rPr>
          <w:rFonts w:eastAsia="Times New Roman"/>
          <w:bCs/>
        </w:rPr>
        <w:t>Κυβέρνησης,</w:t>
      </w:r>
      <w:r>
        <w:rPr>
          <w:rFonts w:eastAsia="Times New Roman" w:cs="Times New Roman"/>
          <w:szCs w:val="24"/>
        </w:rPr>
        <w:t xml:space="preserve"> γιατί εδώ και τρία χρόνια έχετε την ευθύνη απέναντι σε αυτά τα ζητήματα, στα οξυμένα προβλήματα της παιδείας συνολικά- και ν</w:t>
      </w:r>
      <w:r>
        <w:rPr>
          <w:rFonts w:eastAsia="Times New Roman" w:cs="Times New Roman"/>
          <w:szCs w:val="24"/>
        </w:rPr>
        <w:t xml:space="preserve">α δείχνει τη βιτρίνα της κανονικότητας στα σχολεία, σκοντάφτοντας στην άθλια κτηριακή υποδομή. </w:t>
      </w:r>
    </w:p>
    <w:p w14:paraId="7822A69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Για να ολοκληρώνω, κύριε Πρόεδρε, τα ερωτήματα </w:t>
      </w:r>
      <w:r>
        <w:rPr>
          <w:rFonts w:eastAsia="Times New Roman"/>
          <w:bCs/>
        </w:rPr>
        <w:t>είναι</w:t>
      </w:r>
      <w:r>
        <w:rPr>
          <w:rFonts w:eastAsia="Times New Roman" w:cs="Times New Roman"/>
          <w:szCs w:val="24"/>
        </w:rPr>
        <w:t xml:space="preserve"> τα εξής:</w:t>
      </w:r>
    </w:p>
    <w:p w14:paraId="7822A694" w14:textId="77777777" w:rsidR="00585C31" w:rsidRDefault="00830CC0">
      <w:pPr>
        <w:spacing w:line="600" w:lineRule="auto"/>
        <w:ind w:firstLine="720"/>
        <w:jc w:val="both"/>
        <w:rPr>
          <w:rFonts w:eastAsia="Times New Roman" w:cs="Times New Roman"/>
          <w:szCs w:val="24"/>
        </w:rPr>
      </w:pPr>
      <w:r>
        <w:rPr>
          <w:rFonts w:eastAsia="Times New Roman" w:cs="Times New Roman"/>
          <w:bCs/>
          <w:szCs w:val="24"/>
        </w:rPr>
        <w:t>Πρώτον, πότε</w:t>
      </w:r>
      <w:r>
        <w:rPr>
          <w:rFonts w:eastAsia="Times New Roman" w:cs="Times New Roman"/>
          <w:szCs w:val="24"/>
        </w:rPr>
        <w:t xml:space="preserve"> επιτέλους, αλλά με </w:t>
      </w:r>
      <w:r>
        <w:rPr>
          <w:rFonts w:eastAsia="Times New Roman"/>
          <w:bCs/>
        </w:rPr>
        <w:t>συγκεκριμένο</w:t>
      </w:r>
      <w:r>
        <w:rPr>
          <w:rFonts w:eastAsia="Times New Roman" w:cs="Times New Roman"/>
          <w:szCs w:val="24"/>
        </w:rPr>
        <w:t xml:space="preserve"> </w:t>
      </w:r>
      <w:r>
        <w:rPr>
          <w:rFonts w:eastAsia="Times New Roman" w:cs="Times New Roman"/>
          <w:szCs w:val="24"/>
        </w:rPr>
        <w:t xml:space="preserve">χρονοδιάγραμμα και άμεσα, με αποκλειστική ευθύνη του </w:t>
      </w:r>
      <w:r>
        <w:rPr>
          <w:rFonts w:eastAsia="Times New Roman" w:cs="Times New Roman"/>
          <w:szCs w:val="24"/>
        </w:rPr>
        <w:t>κράτους και άμεση επιχορήγηση του Δήμου Σητείας, θα προχωρήσει η εκπόνηση μελέτης στατικής επάρκειας του παλιού κτηρίου και θα δοθεί οριστική λύση στο κτηριακό πρόβλημα του ΕΠΑΛ Σητείας, για να πάνε τα εργαστήρια στις κατάλληλες αίθουσες εργαστηρίων που απ</w:t>
      </w:r>
      <w:r>
        <w:rPr>
          <w:rFonts w:eastAsia="Times New Roman" w:cs="Times New Roman"/>
          <w:szCs w:val="24"/>
        </w:rPr>
        <w:t xml:space="preserve">αιτούνται;  </w:t>
      </w:r>
    </w:p>
    <w:p w14:paraId="7822A69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Και δεύτερον: Μέχρι τότε τι πρακτικά μέτρα θα παρθούν, ώστε να πραγματοποιούνται τα εργαστήρια σε κατάλληλους και ασφαλείς χώρους;</w:t>
      </w:r>
    </w:p>
    <w:p w14:paraId="7822A69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7822A69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Υφυπουργέ, έχετε τον λόγο για τρία λεπτά.</w:t>
      </w:r>
    </w:p>
    <w:p w14:paraId="7822A698"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ΔΗ</w:t>
      </w:r>
      <w:r>
        <w:rPr>
          <w:rFonts w:eastAsia="Times New Roman" w:cs="Times New Roman"/>
          <w:b/>
          <w:szCs w:val="24"/>
        </w:rPr>
        <w:t>ΜΗΤΡΙΟΣ ΜΠΑΞΕΒΑΝΑΚΗΣ (Υφυπουργός Παιδείας, Έρευνας και Θρησκευμάτων):</w:t>
      </w:r>
      <w:r>
        <w:rPr>
          <w:rFonts w:eastAsia="Times New Roman" w:cs="Times New Roman"/>
          <w:szCs w:val="24"/>
        </w:rPr>
        <w:t xml:space="preserve"> Κύριε συνάδελφε, όπως πολύ σωστά είπατε, οι συνθήκες υπό τις οποίες διεξάγονται τα εργαστηριακά μαθήματα του </w:t>
      </w:r>
      <w:r>
        <w:rPr>
          <w:rFonts w:eastAsia="Times New Roman" w:cs="Times New Roman"/>
          <w:szCs w:val="24"/>
        </w:rPr>
        <w:t>μηχανολογικού τομέα</w:t>
      </w:r>
      <w:r>
        <w:rPr>
          <w:rFonts w:eastAsia="Times New Roman" w:cs="Times New Roman"/>
          <w:szCs w:val="24"/>
        </w:rPr>
        <w:t xml:space="preserve"> στο ΕΠΑΛ Σητείας, απέχουν πολύ από το να είναι ικανοποιητ</w:t>
      </w:r>
      <w:r>
        <w:rPr>
          <w:rFonts w:eastAsia="Times New Roman" w:cs="Times New Roman"/>
          <w:szCs w:val="24"/>
        </w:rPr>
        <w:t>ικές. Θα έλεγα, μάλιστα, ότι δεν μας τιμούν καθόλου ως εκπαιδευτική κοινότητα.</w:t>
      </w:r>
    </w:p>
    <w:p w14:paraId="7822A69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Όμως, όπως επίσης γνωρίζετε πολύ καλά, ο ρόλος του Υπουργείου Παιδείας για τις υποδομές της σχολικής στέγης είναι καθαρά επιτελικός και αφορά τον σχεδιασμό των προδιαγραφών για </w:t>
      </w:r>
      <w:r>
        <w:rPr>
          <w:rFonts w:eastAsia="Times New Roman" w:cs="Times New Roman"/>
          <w:szCs w:val="24"/>
        </w:rPr>
        <w:t>την εκπόνηση και την υλοποίηση των σχετικών κτηρίων ανάλογα με το μέγεθος και τη δυναμικότητά τους.</w:t>
      </w:r>
    </w:p>
    <w:p w14:paraId="7822A69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Επίσης, πολύ καλά γνωρίζετε ότι αρμόδιοι είναι οι δήμοι σε ό,τι έχει να κάνει με τον προγραμματισμό, τη μελέτη και την εκτέλεση των έργων σχολικής στέγης σύ</w:t>
      </w:r>
      <w:r>
        <w:rPr>
          <w:rFonts w:eastAsia="Times New Roman" w:cs="Times New Roman"/>
          <w:szCs w:val="24"/>
        </w:rPr>
        <w:t>μφωνα με τον ν.3852, τον γνωστό νόμο «</w:t>
      </w:r>
      <w:r>
        <w:rPr>
          <w:rFonts w:eastAsia="Times New Roman" w:cs="Times New Roman"/>
          <w:szCs w:val="24"/>
        </w:rPr>
        <w:t>ΚΑΛΛΙΚΡΑΤΗΣ</w:t>
      </w:r>
      <w:r>
        <w:rPr>
          <w:rFonts w:eastAsia="Times New Roman" w:cs="Times New Roman"/>
          <w:szCs w:val="24"/>
        </w:rPr>
        <w:t>». Οι δήμοι, λοιπόν, είναι αρμόδιοι να ιεραρχούν το τεχνικό τους πρόγραμμα, να συνεργάζονται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με τις οικείες </w:t>
      </w:r>
      <w:r>
        <w:rPr>
          <w:rFonts w:eastAsia="Times New Roman" w:cs="Times New Roman"/>
          <w:szCs w:val="24"/>
        </w:rPr>
        <w:t xml:space="preserve">διευθύνσεις εκπαίδευσης </w:t>
      </w:r>
      <w:r>
        <w:rPr>
          <w:rFonts w:eastAsia="Times New Roman" w:cs="Times New Roman"/>
          <w:szCs w:val="24"/>
        </w:rPr>
        <w:t>και έχουν επίσης την ευθύνη για τα έργα συντήρησης, επισκευής και</w:t>
      </w:r>
      <w:r>
        <w:rPr>
          <w:rFonts w:eastAsia="Times New Roman" w:cs="Times New Roman"/>
          <w:szCs w:val="24"/>
        </w:rPr>
        <w:t xml:space="preserve"> βελτίωσης των υφιστάμενων διδακτηρίων. Εάν κάποιοι δήμοι δεν </w:t>
      </w:r>
      <w:r>
        <w:rPr>
          <w:rFonts w:eastAsia="Times New Roman" w:cs="Times New Roman"/>
          <w:szCs w:val="24"/>
        </w:rPr>
        <w:lastRenderedPageBreak/>
        <w:t xml:space="preserve">διαθέτουν την απαραίτητη τεχνογνωσία ή το προσωπικό ή τα μέσα, μπορούν να ζητούν τη βοήθεια των </w:t>
      </w:r>
      <w:r>
        <w:rPr>
          <w:rFonts w:eastAsia="Times New Roman" w:cs="Times New Roman"/>
          <w:szCs w:val="24"/>
        </w:rPr>
        <w:t xml:space="preserve">Κτηριακών </w:t>
      </w:r>
      <w:r>
        <w:rPr>
          <w:rFonts w:eastAsia="Times New Roman" w:cs="Times New Roman"/>
          <w:szCs w:val="24"/>
        </w:rPr>
        <w:t>Υποδομών, που είναι η διάδοχος σε ό,τι αφορά τις εκπαιδευτικές δομές του Οργανισμού Σχολ</w:t>
      </w:r>
      <w:r>
        <w:rPr>
          <w:rFonts w:eastAsia="Times New Roman" w:cs="Times New Roman"/>
          <w:szCs w:val="24"/>
        </w:rPr>
        <w:t>ικών Κτηρίων.</w:t>
      </w:r>
    </w:p>
    <w:p w14:paraId="7822A69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Σε ό,τι αφορά το συγκεκριμένο ζήτημα, όπως ενημερωθήκαμε από τη Διεύθυνση Δευτεροβάθμιας Εκπαίδευσης Λασιθίου, στις 31 Οκτωβρίου πραγματοποιήθηκε συνάντηση για το θέμα ακριβώς των κτηριακών προβλημάτων του ΕΠΑΛ Σητείας, στην οποία συμμετείχε </w:t>
      </w:r>
      <w:r>
        <w:rPr>
          <w:rFonts w:eastAsia="Times New Roman" w:cs="Times New Roman"/>
          <w:szCs w:val="24"/>
        </w:rPr>
        <w:t xml:space="preserve">ο Δήμαρχος Σητείας και εκπρόσωποι του ΕΠΑΛ. Στη συνάντηση αυτή ο </w:t>
      </w:r>
      <w:r>
        <w:rPr>
          <w:rFonts w:eastAsia="Times New Roman" w:cs="Times New Roman"/>
          <w:szCs w:val="24"/>
        </w:rPr>
        <w:t xml:space="preserve">δήμαρχος </w:t>
      </w:r>
      <w:r>
        <w:rPr>
          <w:rFonts w:eastAsia="Times New Roman" w:cs="Times New Roman"/>
          <w:szCs w:val="24"/>
        </w:rPr>
        <w:t>δεσμεύτηκε για την επιδιόρθωση της καθίζησης και μάλιστα, με ένα συγκεκριμένο χρονοδιάγραμμα εργασιών, παρ</w:t>
      </w:r>
      <w:r>
        <w:rPr>
          <w:rFonts w:eastAsia="Times New Roman" w:cs="Times New Roman"/>
          <w:szCs w:val="24"/>
        </w:rPr>
        <w:t xml:space="preserve">’ </w:t>
      </w:r>
      <w:r>
        <w:rPr>
          <w:rFonts w:eastAsia="Times New Roman" w:cs="Times New Roman"/>
          <w:szCs w:val="24"/>
        </w:rPr>
        <w:t xml:space="preserve">ότι, όπως δήλωσε, οι μηχανικοί του </w:t>
      </w:r>
      <w:r>
        <w:rPr>
          <w:rFonts w:eastAsia="Times New Roman" w:cs="Times New Roman"/>
          <w:szCs w:val="24"/>
        </w:rPr>
        <w:t xml:space="preserve">δήμου </w:t>
      </w:r>
      <w:r>
        <w:rPr>
          <w:rFonts w:eastAsia="Times New Roman" w:cs="Times New Roman"/>
          <w:szCs w:val="24"/>
        </w:rPr>
        <w:t>έχουν φόρτο εργασίας και υπάρχουν</w:t>
      </w:r>
      <w:r>
        <w:rPr>
          <w:rFonts w:eastAsia="Times New Roman" w:cs="Times New Roman"/>
          <w:szCs w:val="24"/>
        </w:rPr>
        <w:t xml:space="preserve"> και προβλήματα που προκύπτουν από τη συστέγαση του σχολείου με άλλες σχολικές μονάδες.</w:t>
      </w:r>
    </w:p>
    <w:p w14:paraId="7822A69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Παρακολουθούμε το θέμα. Παρ</w:t>
      </w:r>
      <w:r>
        <w:rPr>
          <w:rFonts w:eastAsia="Times New Roman" w:cs="Times New Roman"/>
          <w:szCs w:val="24"/>
        </w:rPr>
        <w:t xml:space="preserve">’ </w:t>
      </w:r>
      <w:r>
        <w:rPr>
          <w:rFonts w:eastAsia="Times New Roman" w:cs="Times New Roman"/>
          <w:szCs w:val="24"/>
        </w:rPr>
        <w:t xml:space="preserve">όλο που, όπως σας είπα, ανήκει στις αρμοδιότητες του </w:t>
      </w:r>
      <w:r>
        <w:rPr>
          <w:rFonts w:eastAsia="Times New Roman" w:cs="Times New Roman"/>
          <w:szCs w:val="24"/>
        </w:rPr>
        <w:t>δήμου</w:t>
      </w:r>
      <w:r>
        <w:rPr>
          <w:rFonts w:eastAsia="Times New Roman" w:cs="Times New Roman"/>
          <w:szCs w:val="24"/>
        </w:rPr>
        <w:t>, το Υπουργείο Παιδείας παρακολουθεί την εξέλιξη της πορείας του όλου θέματος.</w:t>
      </w:r>
    </w:p>
    <w:p w14:paraId="7822A69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Ευχαριστώ.</w:t>
      </w:r>
    </w:p>
    <w:p w14:paraId="7822A69E"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πάλι έχετε τον λόγο, κύριε Συντυχάκη.</w:t>
      </w:r>
    </w:p>
    <w:p w14:paraId="7822A69F"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Αν κατάλαβα</w:t>
      </w:r>
      <w:r w:rsidRPr="00B037B4">
        <w:rPr>
          <w:rFonts w:eastAsia="Times New Roman" w:cs="Times New Roman"/>
          <w:szCs w:val="24"/>
        </w:rPr>
        <w:t xml:space="preserve"> </w:t>
      </w:r>
      <w:r>
        <w:rPr>
          <w:rFonts w:eastAsia="Times New Roman" w:cs="Times New Roman"/>
          <w:szCs w:val="24"/>
        </w:rPr>
        <w:t>καλά</w:t>
      </w:r>
      <w:r>
        <w:rPr>
          <w:rFonts w:eastAsia="Times New Roman" w:cs="Times New Roman"/>
          <w:szCs w:val="24"/>
        </w:rPr>
        <w:t>, κύριε Υπουργέ, είπατε ότι ο ρόλος του Υπουργείου είναι επικουρικός.</w:t>
      </w:r>
    </w:p>
    <w:p w14:paraId="7822A6A0"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ΔΗΜΗΤΡΙΟΣ ΜΠΑΞΕΒΑΝΑΚΗΣ (Υφυπουργός Παιδείας, Έρευνας και Θρ</w:t>
      </w:r>
      <w:r>
        <w:rPr>
          <w:rFonts w:eastAsia="Times New Roman" w:cs="Times New Roman"/>
          <w:b/>
          <w:szCs w:val="24"/>
        </w:rPr>
        <w:t>ησκευμάτων):</w:t>
      </w:r>
      <w:r>
        <w:rPr>
          <w:rFonts w:eastAsia="Times New Roman" w:cs="Times New Roman"/>
          <w:szCs w:val="24"/>
        </w:rPr>
        <w:t xml:space="preserve"> Είναι επιτελικός.</w:t>
      </w:r>
    </w:p>
    <w:p w14:paraId="7822A6A1"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Επιτελικός και επικουρικός πιθανά κλπ</w:t>
      </w:r>
      <w:r>
        <w:rPr>
          <w:rFonts w:eastAsia="Times New Roman" w:cs="Times New Roman"/>
          <w:szCs w:val="24"/>
        </w:rPr>
        <w:t>.</w:t>
      </w:r>
      <w:r>
        <w:rPr>
          <w:rFonts w:eastAsia="Times New Roman" w:cs="Times New Roman"/>
          <w:szCs w:val="24"/>
        </w:rPr>
        <w:t>.</w:t>
      </w:r>
    </w:p>
    <w:p w14:paraId="7822A6A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Κοιτάξτε, ορισμένα πράγματα έχουν ένα όριο. Τι θέλω να πω με αυτό; Από το 2005 μέχρι σήμερα έχουν περάσει δώδεκα-δεκατρία χρόνια. Ήρθαν, πέρασαν κυβερνήσεις παλιές</w:t>
      </w:r>
      <w:r>
        <w:rPr>
          <w:rFonts w:eastAsia="Times New Roman" w:cs="Times New Roman"/>
          <w:szCs w:val="24"/>
        </w:rPr>
        <w:t xml:space="preserve">, Νέας Δημοκρατίας, ΠΑΣΟΚ, </w:t>
      </w:r>
      <w:r>
        <w:rPr>
          <w:rFonts w:eastAsia="Times New Roman" w:cs="Times New Roman"/>
          <w:szCs w:val="24"/>
        </w:rPr>
        <w:t>συγκυβέρνησης</w:t>
      </w:r>
      <w:r>
        <w:rPr>
          <w:rFonts w:eastAsia="Times New Roman" w:cs="Times New Roman"/>
          <w:szCs w:val="24"/>
        </w:rPr>
        <w:t>, τώρα εσείς εδώ και τρία χρόνια κλπ</w:t>
      </w:r>
      <w:r>
        <w:rPr>
          <w:rFonts w:eastAsia="Times New Roman" w:cs="Times New Roman"/>
          <w:szCs w:val="24"/>
        </w:rPr>
        <w:t>.</w:t>
      </w:r>
      <w:r>
        <w:rPr>
          <w:rFonts w:eastAsia="Times New Roman" w:cs="Times New Roman"/>
          <w:szCs w:val="24"/>
        </w:rPr>
        <w:t>. Ακούμε το ίδιο τροπάρι. Ακριβώς το ίδιο τροπάρι!</w:t>
      </w:r>
    </w:p>
    <w:p w14:paraId="7822A6A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Προσέξτε γιατί το λέω αυτό. Διότι το ιστορικό των ενεργειών που έχουν γίνει είναι πολύ συγκεκριμένο και μάλιστα, αυτό το ιστορικ</w:t>
      </w:r>
      <w:r>
        <w:rPr>
          <w:rFonts w:eastAsia="Times New Roman" w:cs="Times New Roman"/>
          <w:szCs w:val="24"/>
        </w:rPr>
        <w:t>ό αποτυπώνει την αδιαφορία, την εγκατάλειψη, την υποβάθμιση της επαγγελματικής εκπαίδευσης ως συνέχεια των περικοπών στην κρατική χρηματοδότηση για την παιδεία, της συγχώνευσης και κατάργησης τμημάτων και μαθημάτων των ΕΠΑΛ, της έλλειψης τμημάτων ένταξης κ</w:t>
      </w:r>
      <w:r>
        <w:rPr>
          <w:rFonts w:eastAsia="Times New Roman" w:cs="Times New Roman"/>
          <w:szCs w:val="24"/>
        </w:rPr>
        <w:t xml:space="preserve">αι παράλληλης στήριξης, της μαθητείας, της απλήρωτης εργασίας και πολλά άλλα. Εν πάση </w:t>
      </w:r>
      <w:proofErr w:type="spellStart"/>
      <w:r>
        <w:rPr>
          <w:rFonts w:eastAsia="Times New Roman" w:cs="Times New Roman"/>
          <w:szCs w:val="24"/>
        </w:rPr>
        <w:t>περιπτώσει</w:t>
      </w:r>
      <w:proofErr w:type="spellEnd"/>
      <w:r>
        <w:rPr>
          <w:rFonts w:eastAsia="Times New Roman" w:cs="Times New Roman"/>
          <w:szCs w:val="24"/>
        </w:rPr>
        <w:t>, ας μην τα αναλύσω, δεν είναι ακριβώς το θέμα αυτό. Σχετίζεται, αλλά δεν είναι ακριβώς αυτό το θέμα.</w:t>
      </w:r>
    </w:p>
    <w:p w14:paraId="7822A6A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Δηλαδή, όπως σας είπα, το πρόβλημα ξεκινά το 2005. Από την</w:t>
      </w:r>
      <w:r>
        <w:rPr>
          <w:rFonts w:eastAsia="Times New Roman" w:cs="Times New Roman"/>
          <w:szCs w:val="24"/>
        </w:rPr>
        <w:t xml:space="preserve"> πρώην </w:t>
      </w:r>
      <w:r>
        <w:rPr>
          <w:rFonts w:eastAsia="Times New Roman" w:cs="Times New Roman"/>
          <w:szCs w:val="24"/>
        </w:rPr>
        <w:t xml:space="preserve">νομαρχιακή αυτοδιοίκηση </w:t>
      </w:r>
      <w:r>
        <w:rPr>
          <w:rFonts w:eastAsia="Times New Roman" w:cs="Times New Roman"/>
          <w:szCs w:val="24"/>
        </w:rPr>
        <w:t>Λασιθίου εκπονήθηκε κατ’ αρχάς μελέτη αποτύπωσης στατικών βλαβών. Λόγω «</w:t>
      </w:r>
      <w:r>
        <w:rPr>
          <w:rFonts w:eastAsia="Times New Roman" w:cs="Times New Roman"/>
          <w:szCs w:val="24"/>
        </w:rPr>
        <w:t>ΚΑΛΛΙΚΡΑΤΗ</w:t>
      </w:r>
      <w:r>
        <w:rPr>
          <w:rFonts w:eastAsia="Times New Roman" w:cs="Times New Roman"/>
          <w:szCs w:val="24"/>
        </w:rPr>
        <w:t xml:space="preserve">», όπως και εσείς είπατε, το 2010 σταμάτησε η διαδικασία, διότι η σχολική στέγη -επισκευές, συντηρήσεις σχολικών κτηρίων- πέρασε </w:t>
      </w:r>
      <w:r>
        <w:rPr>
          <w:rFonts w:eastAsia="Times New Roman" w:cs="Times New Roman"/>
          <w:szCs w:val="24"/>
        </w:rPr>
        <w:lastRenderedPageBreak/>
        <w:t xml:space="preserve">στους δήμους. </w:t>
      </w:r>
      <w:r>
        <w:rPr>
          <w:rFonts w:eastAsia="Times New Roman" w:cs="Times New Roman"/>
          <w:szCs w:val="24"/>
        </w:rPr>
        <w:t>Ακολούθησαν διαμαρτυρίες με επιστολή και υπογράφοντες τους καθηγητές του ΕΠΑΛ προς τον Δήμο Σητείας και την Περιφέρεια Κρήτης.</w:t>
      </w:r>
    </w:p>
    <w:p w14:paraId="7822A6A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Οι απαντήσεις, ποιες ήταν; Διαψεύδουν κατά κάποιο τρόπο και αυτό που εσείς λέτε ότι η ευθύνη είναι αποκλειστικά εκεί και δεν θέλο</w:t>
      </w:r>
      <w:r>
        <w:rPr>
          <w:rFonts w:eastAsia="Times New Roman" w:cs="Times New Roman"/>
          <w:szCs w:val="24"/>
        </w:rPr>
        <w:t>υν ή δεν έχουν προσωπικό κλπ., που εν μέρει μπορεί να είναι έτσι, αλλά είναι η μισή αλήθεια. Δεν είναι ολόκληρη η αλήθεια.</w:t>
      </w:r>
    </w:p>
    <w:p w14:paraId="7822A6A6"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 xml:space="preserve">Η μεν Περιφερειακή Ενότητα Λασιθίου αποποιείται των ευθυνών της, λέγοντας ότι δεν είναι δική της αρμοδιότητα. Ο δε </w:t>
      </w:r>
      <w:r>
        <w:rPr>
          <w:rFonts w:eastAsia="Times New Roman"/>
          <w:szCs w:val="24"/>
        </w:rPr>
        <w:t xml:space="preserve">δήμος </w:t>
      </w:r>
      <w:r>
        <w:rPr>
          <w:rFonts w:eastAsia="Times New Roman"/>
          <w:szCs w:val="24"/>
        </w:rPr>
        <w:t>στο τέλος το</w:t>
      </w:r>
      <w:r>
        <w:rPr>
          <w:rFonts w:eastAsia="Times New Roman"/>
          <w:szCs w:val="24"/>
        </w:rPr>
        <w:t xml:space="preserve">υ 2014, αφού έλαβε σχετικό ψήφισμα από το </w:t>
      </w:r>
      <w:r>
        <w:rPr>
          <w:rFonts w:eastAsia="Times New Roman"/>
          <w:szCs w:val="24"/>
        </w:rPr>
        <w:t>σχολικό συμβούλιο</w:t>
      </w:r>
      <w:r>
        <w:rPr>
          <w:rFonts w:eastAsia="Times New Roman"/>
          <w:szCs w:val="24"/>
        </w:rPr>
        <w:t xml:space="preserve"> του ΕΠΑΛ, απάντησε ότι λόγω κόστους μελετών -240.000 ευρώ στο σύνολο- και έλλειψης χρηματοδότησης αδυνατεί να λύσει το πρόβλημα.</w:t>
      </w:r>
    </w:p>
    <w:p w14:paraId="7822A6A7"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Άρα, προφανώς δεν υπάρχει προσωπικό και προφανώς οι τεχνικές υπηρεσ</w:t>
      </w:r>
      <w:r>
        <w:rPr>
          <w:rFonts w:eastAsia="Times New Roman"/>
          <w:szCs w:val="24"/>
        </w:rPr>
        <w:t xml:space="preserve">ίες δεν είναι σε θέση να ανταποκριθούν σ’ αυτό το ζήτημα. Τουλάχιστον αυτό λέει ο </w:t>
      </w:r>
      <w:r>
        <w:rPr>
          <w:rFonts w:eastAsia="Times New Roman"/>
          <w:szCs w:val="24"/>
        </w:rPr>
        <w:t>δήμος</w:t>
      </w:r>
      <w:r>
        <w:rPr>
          <w:rFonts w:eastAsia="Times New Roman"/>
          <w:szCs w:val="24"/>
        </w:rPr>
        <w:t xml:space="preserve">. Όμως, από την άλλη, υπάρχει και το ζήτημα της </w:t>
      </w:r>
      <w:proofErr w:type="spellStart"/>
      <w:r>
        <w:rPr>
          <w:rFonts w:eastAsia="Times New Roman"/>
          <w:szCs w:val="24"/>
        </w:rPr>
        <w:t>υποχρηματοδότησης</w:t>
      </w:r>
      <w:proofErr w:type="spellEnd"/>
      <w:r>
        <w:rPr>
          <w:rFonts w:eastAsia="Times New Roman"/>
          <w:szCs w:val="24"/>
        </w:rPr>
        <w:t xml:space="preserve">. Μάλιστα, θα καταθέσω στα Πρακτικά και την επιστολή διαμαρτυρίας των καθηγητών το 2011, το ψήφισμα του </w:t>
      </w:r>
      <w:r>
        <w:rPr>
          <w:rFonts w:eastAsia="Times New Roman"/>
          <w:szCs w:val="24"/>
        </w:rPr>
        <w:t xml:space="preserve">σχολικού συμβουλίου </w:t>
      </w:r>
      <w:r>
        <w:rPr>
          <w:rFonts w:eastAsia="Times New Roman"/>
          <w:szCs w:val="24"/>
        </w:rPr>
        <w:t xml:space="preserve">τον Νοέμβριο του 2014 και την απόφαση του </w:t>
      </w:r>
      <w:r>
        <w:rPr>
          <w:rFonts w:eastAsia="Times New Roman"/>
          <w:szCs w:val="24"/>
        </w:rPr>
        <w:t xml:space="preserve">δημοτικού συμβουλίου </w:t>
      </w:r>
      <w:r>
        <w:rPr>
          <w:rFonts w:eastAsia="Times New Roman"/>
          <w:szCs w:val="24"/>
        </w:rPr>
        <w:t xml:space="preserve">Σητείας τον Δεκέμβριο του 2014, που αναφέρει αυτά τα οποία σας είπα. </w:t>
      </w:r>
    </w:p>
    <w:p w14:paraId="7822A6A8"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lastRenderedPageBreak/>
        <w:t>Από τον Άννα στον Καϊάφα. Κανείς δεν αναλαμβάνει την ευθύνη και ο ένας ρίχνει την ευθύνη στον άλλον. Κι</w:t>
      </w:r>
      <w:r>
        <w:rPr>
          <w:rFonts w:eastAsia="Times New Roman"/>
          <w:szCs w:val="24"/>
        </w:rPr>
        <w:t xml:space="preserve"> όλοι ευθύνη έχετε γι’ αυτό. Κατά τη γνώμη μας, δεν βγαίνει απ’ έξω ο </w:t>
      </w:r>
      <w:r>
        <w:rPr>
          <w:rFonts w:eastAsia="Times New Roman"/>
          <w:szCs w:val="24"/>
        </w:rPr>
        <w:t xml:space="preserve">δήμος </w:t>
      </w:r>
      <w:r>
        <w:rPr>
          <w:rFonts w:eastAsia="Times New Roman"/>
          <w:szCs w:val="24"/>
        </w:rPr>
        <w:t xml:space="preserve">ή η </w:t>
      </w:r>
      <w:r>
        <w:rPr>
          <w:rFonts w:eastAsia="Times New Roman"/>
          <w:szCs w:val="24"/>
        </w:rPr>
        <w:t>περιφέρεια</w:t>
      </w:r>
      <w:r>
        <w:rPr>
          <w:rFonts w:eastAsia="Times New Roman"/>
          <w:szCs w:val="24"/>
        </w:rPr>
        <w:t>, επειδή το κράτος πλέον δεν έχει την ευθύνη και την έχει μεταθέσει με βάση τον «</w:t>
      </w:r>
      <w:r>
        <w:rPr>
          <w:rFonts w:eastAsia="Times New Roman"/>
          <w:szCs w:val="24"/>
        </w:rPr>
        <w:t>ΚΑΛΛΙΚΡΑΤΗ</w:t>
      </w:r>
      <w:r>
        <w:rPr>
          <w:rFonts w:eastAsia="Times New Roman"/>
          <w:szCs w:val="24"/>
        </w:rPr>
        <w:t>» στους δήμους και την περιφέρεια.</w:t>
      </w:r>
    </w:p>
    <w:p w14:paraId="7822A6A9"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κουδούνι λήξ</w:t>
      </w:r>
      <w:r>
        <w:rPr>
          <w:rFonts w:eastAsia="Times New Roman"/>
          <w:szCs w:val="24"/>
        </w:rPr>
        <w:t>εως του χρόνου ομιλίας του κυρίου Βουλευτή)</w:t>
      </w:r>
    </w:p>
    <w:p w14:paraId="7822A6AA"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Ολοκληρώνω, κύριε Πρόεδρε.</w:t>
      </w:r>
    </w:p>
    <w:p w14:paraId="7822A6AB"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Πού είναι η ευθύνη; Στο γεγονός ότι κανείς δεν λέει τελικά ότι όλοι στήριξαν τον «</w:t>
      </w:r>
      <w:r>
        <w:rPr>
          <w:rFonts w:eastAsia="Times New Roman"/>
          <w:szCs w:val="24"/>
        </w:rPr>
        <w:t>ΚΑΛΛΙΚΡΑΤΗ</w:t>
      </w:r>
      <w:r>
        <w:rPr>
          <w:rFonts w:eastAsia="Times New Roman"/>
          <w:szCs w:val="24"/>
        </w:rPr>
        <w:t xml:space="preserve">» και τις αρμοδιότητες που πήραν οι δήμοι χωρίς πόρους, ενώ αντίθετα </w:t>
      </w:r>
      <w:proofErr w:type="spellStart"/>
      <w:r>
        <w:rPr>
          <w:rFonts w:eastAsia="Times New Roman"/>
          <w:szCs w:val="24"/>
        </w:rPr>
        <w:t>περικόπησαν</w:t>
      </w:r>
      <w:proofErr w:type="spellEnd"/>
      <w:r>
        <w:rPr>
          <w:rFonts w:eastAsia="Times New Roman"/>
          <w:szCs w:val="24"/>
        </w:rPr>
        <w:t xml:space="preserve"> πάνω από 60%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65% οι πόροι στους δήμους.</w:t>
      </w:r>
    </w:p>
    <w:p w14:paraId="7822A6AC"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Η Κυβέρνηση, λοιπόν, δεν αναλαμβάνει την ευθύνη και πετάει το μπαλάκι στους δήμους. Είναι, αν θέλετε, και μια ένδειξη για το τι είδους αναθεώρηση του «</w:t>
      </w:r>
      <w:r>
        <w:rPr>
          <w:rFonts w:eastAsia="Times New Roman"/>
          <w:szCs w:val="24"/>
        </w:rPr>
        <w:t>ΚΑΛΛΙΚΡΑΤΗ</w:t>
      </w:r>
      <w:r>
        <w:rPr>
          <w:rFonts w:eastAsia="Times New Roman"/>
          <w:szCs w:val="24"/>
        </w:rPr>
        <w:t>» θέλει να κάνει.</w:t>
      </w:r>
    </w:p>
    <w:p w14:paraId="7822A6AD"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 xml:space="preserve">Επανέρχομαι στο ερώτημα, κύριε Υπουργέ: Άμεσα, τώρα, τι θα κάνετε; Μπορεί να έγινε αυτή η συνάντηση. Όμως, αν λέει η απόφαση του </w:t>
      </w:r>
      <w:r>
        <w:rPr>
          <w:rFonts w:eastAsia="Times New Roman"/>
          <w:szCs w:val="24"/>
        </w:rPr>
        <w:t>δημοτικού συμβουλίου</w:t>
      </w:r>
      <w:r>
        <w:rPr>
          <w:rFonts w:eastAsia="Times New Roman"/>
          <w:szCs w:val="24"/>
        </w:rPr>
        <w:t xml:space="preserve"> ότι «εγώ δεν έχω τα χρήματα για να προχωρήσω στην ανασκευή του σχολικού κτηρίου», σημαίνει ότι εδώ πρέπει </w:t>
      </w:r>
      <w:r>
        <w:rPr>
          <w:rFonts w:eastAsia="Times New Roman"/>
          <w:szCs w:val="24"/>
        </w:rPr>
        <w:t>να χρηματοδοτηθεί. Από πού θα χρηματοδοτηθεί; Εσείς πρέπει να το αναλάβετε, το κράτος.</w:t>
      </w:r>
    </w:p>
    <w:p w14:paraId="7822A6AE" w14:textId="77777777" w:rsidR="00585C31" w:rsidRDefault="00830CC0">
      <w:pPr>
        <w:tabs>
          <w:tab w:val="left" w:pos="2940"/>
        </w:tabs>
        <w:spacing w:line="600" w:lineRule="auto"/>
        <w:ind w:firstLine="68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Παρακαλώ, ολοκληρώνετε.</w:t>
      </w:r>
    </w:p>
    <w:p w14:paraId="7822A6AF" w14:textId="77777777" w:rsidR="00585C31" w:rsidRDefault="00830CC0">
      <w:pPr>
        <w:tabs>
          <w:tab w:val="left" w:pos="2940"/>
        </w:tabs>
        <w:spacing w:line="600" w:lineRule="auto"/>
        <w:ind w:firstLine="680"/>
        <w:jc w:val="both"/>
        <w:rPr>
          <w:rFonts w:eastAsia="Times New Roman"/>
          <w:szCs w:val="24"/>
        </w:rPr>
      </w:pPr>
      <w:r>
        <w:rPr>
          <w:rFonts w:eastAsia="Times New Roman"/>
          <w:b/>
          <w:szCs w:val="24"/>
        </w:rPr>
        <w:t>ΕΜΜΑΝΟΥΗΛ ΣΥΝΤΥΧΑΚΗΣ:</w:t>
      </w:r>
      <w:r>
        <w:rPr>
          <w:rFonts w:eastAsia="Times New Roman"/>
          <w:szCs w:val="24"/>
        </w:rPr>
        <w:t xml:space="preserve"> Θα επιχορηγήσετε, λοιπόν, τους δήμους με τα απαραίτητα κονδύλια για τις επισκευές, κατα</w:t>
      </w:r>
      <w:r>
        <w:rPr>
          <w:rFonts w:eastAsia="Times New Roman"/>
          <w:szCs w:val="24"/>
        </w:rPr>
        <w:t>σκευές και συντηρήσεις των σχολικών κτηρίων, στην προκειμένη περίπτωση τον Δήμο Σητείας και, δεύτερον, -μιλάμε για άμεσα, έτσι;- θα προχωρήσουν όλες οι εκκρεμείς υποθέσεις μελετών και έργων αντισεισμικής προστασίας και στατικής ενίσχυσης, προκειμένου να εξ</w:t>
      </w:r>
      <w:r>
        <w:rPr>
          <w:rFonts w:eastAsia="Times New Roman"/>
          <w:szCs w:val="24"/>
        </w:rPr>
        <w:t>ασφαλιστεί η εύρυθμη, ασφαλής και χωρίς εμπόδια λειτουργία των σχολείων και στην προκειμένη περίπτωση του ΕΠΑΛ Σητείας, για να μπορούν να δουλέψουν τα εργαστήρια;</w:t>
      </w:r>
    </w:p>
    <w:p w14:paraId="7822A6B0"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Ευχαριστώ πολύ.</w:t>
      </w:r>
    </w:p>
    <w:p w14:paraId="7822A6B1" w14:textId="77777777" w:rsidR="00585C31" w:rsidRDefault="00830CC0">
      <w:pPr>
        <w:tabs>
          <w:tab w:val="left" w:pos="2940"/>
        </w:tabs>
        <w:spacing w:line="600" w:lineRule="auto"/>
        <w:ind w:firstLine="68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κι εγώ.</w:t>
      </w:r>
    </w:p>
    <w:p w14:paraId="7822A6B2"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Κύριε Υφυπουργέ, και πά</w:t>
      </w:r>
      <w:r>
        <w:rPr>
          <w:rFonts w:eastAsia="Times New Roman"/>
          <w:szCs w:val="24"/>
        </w:rPr>
        <w:t>λι έχετε τον λόγο.</w:t>
      </w:r>
    </w:p>
    <w:p w14:paraId="7822A6B3" w14:textId="77777777" w:rsidR="00585C31" w:rsidRDefault="00830CC0">
      <w:pPr>
        <w:tabs>
          <w:tab w:val="left" w:pos="2940"/>
        </w:tabs>
        <w:spacing w:line="600" w:lineRule="auto"/>
        <w:ind w:firstLine="680"/>
        <w:jc w:val="both"/>
        <w:rPr>
          <w:rFonts w:eastAsia="Times New Roman"/>
          <w:szCs w:val="24"/>
        </w:rPr>
      </w:pPr>
      <w:r>
        <w:rPr>
          <w:rFonts w:eastAsia="Times New Roman"/>
          <w:b/>
          <w:szCs w:val="24"/>
        </w:rPr>
        <w:t>ΔΗΜΗΤΡΙΟΣ ΜΠΑΞΕΒΑΝΑΚΗΣ (Υφυπουργός Παιδείας, Έρευνας και Θρησκευμάτων):</w:t>
      </w:r>
      <w:r>
        <w:rPr>
          <w:rFonts w:eastAsia="Times New Roman"/>
          <w:szCs w:val="24"/>
        </w:rPr>
        <w:t xml:space="preserve"> Κύριε συνάδελφε, παρ’ ότι γνωρίζετε τον νόμο του «</w:t>
      </w:r>
      <w:r>
        <w:rPr>
          <w:rFonts w:eastAsia="Times New Roman"/>
          <w:szCs w:val="24"/>
        </w:rPr>
        <w:t>ΚΑΛΛΙΚΡΑΤΗ</w:t>
      </w:r>
      <w:r>
        <w:rPr>
          <w:rFonts w:eastAsia="Times New Roman"/>
          <w:szCs w:val="24"/>
        </w:rPr>
        <w:t>», γνωρίζετε τις αρμοδιότητες και τις ευθύνες κάθε φορέα που ασκεί δημόσια εξουσία στη χώρα, επιμένετε να</w:t>
      </w:r>
      <w:r>
        <w:rPr>
          <w:rFonts w:eastAsia="Times New Roman"/>
          <w:szCs w:val="24"/>
        </w:rPr>
        <w:t xml:space="preserve"> θεωρείτε ότι τα πάντα σ’ αυτήν τη χώρα είναι ευθύνη της Κυβέρνησης. Δεν είναι έτσι. Οι φορείς της </w:t>
      </w:r>
      <w:r>
        <w:rPr>
          <w:rFonts w:eastAsia="Times New Roman"/>
          <w:szCs w:val="24"/>
        </w:rPr>
        <w:t>αυτοδιοίκησης</w:t>
      </w:r>
      <w:r>
        <w:rPr>
          <w:rFonts w:eastAsia="Times New Roman"/>
          <w:szCs w:val="24"/>
        </w:rPr>
        <w:t xml:space="preserve"> είναι εκλεγμένες εξουσίες, έχουν αρμοδιότητες, έχουν ευθύνες.</w:t>
      </w:r>
    </w:p>
    <w:p w14:paraId="7822A6B4"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Επομένως, κατά την άποψή μας, οφείλει ο κάθε πολίτης και πολύ περισσότερο ένας εκ</w:t>
      </w:r>
      <w:r>
        <w:rPr>
          <w:rFonts w:eastAsia="Times New Roman"/>
          <w:szCs w:val="24"/>
        </w:rPr>
        <w:t>λεγμένος εκπρόσωπος του λαού να αποδίδει τις ευθύνες εκεί που ανήκουν.</w:t>
      </w:r>
    </w:p>
    <w:p w14:paraId="7822A6B5"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lastRenderedPageBreak/>
        <w:t xml:space="preserve">Σας είπα και στην </w:t>
      </w:r>
      <w:proofErr w:type="spellStart"/>
      <w:r>
        <w:rPr>
          <w:rFonts w:eastAsia="Times New Roman"/>
          <w:szCs w:val="24"/>
        </w:rPr>
        <w:t>πρωτολογία</w:t>
      </w:r>
      <w:proofErr w:type="spellEnd"/>
      <w:r>
        <w:rPr>
          <w:rFonts w:eastAsia="Times New Roman"/>
          <w:szCs w:val="24"/>
        </w:rPr>
        <w:t xml:space="preserve"> μου ότι αν κάποιοι δήμοι δεν έχουν την τεχνογνωσία ή δεν έχουν τα μέσα ή την εμπειρία για να ανταποκριθούν σε ορισμένες από τις αρμοδιότητές τους, σε ό,τι α</w:t>
      </w:r>
      <w:r>
        <w:rPr>
          <w:rFonts w:eastAsia="Times New Roman"/>
          <w:szCs w:val="24"/>
        </w:rPr>
        <w:t>φορά το προκείμενο μπορεί να ζητήσουν τη βοήθεια των «</w:t>
      </w:r>
      <w:r>
        <w:rPr>
          <w:rFonts w:eastAsia="Times New Roman"/>
          <w:szCs w:val="24"/>
        </w:rPr>
        <w:t>ΚΤΙΡΙΑΚΩΝ ΥΠΟΔΟΜΩΝ</w:t>
      </w:r>
      <w:r>
        <w:rPr>
          <w:rFonts w:eastAsia="Times New Roman"/>
          <w:szCs w:val="24"/>
        </w:rPr>
        <w:t>».</w:t>
      </w:r>
    </w:p>
    <w:p w14:paraId="7822A6B6"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 xml:space="preserve">Η αντίληψη ενός συγκεντρωτισμού, που τα πάντα ρυθμίζονται από το κεντρικό κράτος, δεν μας βρίσκει σύμφωνους. Είμαστε υπέρ της αποκέντρωσης. Οι φορείς της </w:t>
      </w:r>
      <w:r>
        <w:rPr>
          <w:rFonts w:eastAsia="Times New Roman"/>
          <w:szCs w:val="24"/>
        </w:rPr>
        <w:t xml:space="preserve">αυτοδιοίκησης </w:t>
      </w:r>
      <w:r>
        <w:rPr>
          <w:rFonts w:eastAsia="Times New Roman"/>
          <w:szCs w:val="24"/>
        </w:rPr>
        <w:t>πρώτου και δε</w:t>
      </w:r>
      <w:r>
        <w:rPr>
          <w:rFonts w:eastAsia="Times New Roman"/>
          <w:szCs w:val="24"/>
        </w:rPr>
        <w:t>ύτερου βαθμού είναι εκλεγμένα όργανα, έχουν αρμοδιότητες, έχουν και ευθύνες.</w:t>
      </w:r>
    </w:p>
    <w:p w14:paraId="7822A6B7"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 xml:space="preserve">Σε ό,τι αφορά τις γενικότερες παρατηρήσεις σας νομίζω ότι δεν είναι σωστές. Ο προϋπολογισμός του 2017 αντέστρεψε μια τάση πτωτική </w:t>
      </w:r>
      <w:r>
        <w:rPr>
          <w:rFonts w:eastAsia="Times New Roman"/>
          <w:szCs w:val="24"/>
        </w:rPr>
        <w:t xml:space="preserve">οκτώ </w:t>
      </w:r>
      <w:r>
        <w:rPr>
          <w:rFonts w:eastAsia="Times New Roman"/>
          <w:szCs w:val="24"/>
        </w:rPr>
        <w:t>χρόνων στις δαπάνες για τη δημόσια εκπαίδευσ</w:t>
      </w:r>
      <w:r>
        <w:rPr>
          <w:rFonts w:eastAsia="Times New Roman"/>
          <w:szCs w:val="24"/>
        </w:rPr>
        <w:t xml:space="preserve">η. Μετά από </w:t>
      </w:r>
      <w:r>
        <w:rPr>
          <w:rFonts w:eastAsia="Times New Roman"/>
          <w:szCs w:val="24"/>
        </w:rPr>
        <w:t>οκτώ</w:t>
      </w:r>
      <w:r>
        <w:rPr>
          <w:rFonts w:eastAsia="Times New Roman"/>
          <w:szCs w:val="24"/>
        </w:rPr>
        <w:t xml:space="preserve"> χρόνια πτωτικής πορείας για πρώτη φορά το 2017 οι δαπάνες για τη δημόσια εκπαίδευση αυξήθηκαν κατά 5%. Βεβαίως, απέχουν πολύ από το να θεωρούνται ικανοποιητικές. Όμως, η πτωτική πορεία ήδη αντιστράφηκε.</w:t>
      </w:r>
    </w:p>
    <w:p w14:paraId="7822A6B8"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Σε ό,τι αφορά τα γενικότερα σχόλιά σ</w:t>
      </w:r>
      <w:r>
        <w:rPr>
          <w:rFonts w:eastAsia="Times New Roman"/>
          <w:szCs w:val="24"/>
        </w:rPr>
        <w:t>ας για την επαγγελματική εκπαίδευση και πιο συγκεκριμένα για τον θεσμό της τάξης μαθητείας, εγώ δεν έχω να σχολιάσω τίποτα. Σας παραπέμπω σε οποιοδήποτε ΕΠΑΛ. Ρωτήστε οποιονδήποτε εκπαιδευτικό μας, ρωτήστε τους χίλιους διακόσιους αποφοίτους των ΕΠΑΛ, που σ</w:t>
      </w:r>
      <w:r>
        <w:rPr>
          <w:rFonts w:eastAsia="Times New Roman"/>
          <w:szCs w:val="24"/>
        </w:rPr>
        <w:t>υμμετέχουν στο πρόγραμμα της μαθητείας, και θα πάρετε την απάντηση.</w:t>
      </w:r>
    </w:p>
    <w:p w14:paraId="7822A6B9"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lastRenderedPageBreak/>
        <w:t>Ευχαριστώ πολύ.</w:t>
      </w:r>
    </w:p>
    <w:p w14:paraId="7822A6BA" w14:textId="77777777" w:rsidR="00585C31" w:rsidRDefault="00830CC0">
      <w:pPr>
        <w:tabs>
          <w:tab w:val="left" w:pos="2940"/>
        </w:tabs>
        <w:spacing w:line="600" w:lineRule="auto"/>
        <w:ind w:firstLine="68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τον λόγο παρακαλώ.</w:t>
      </w:r>
    </w:p>
    <w:p w14:paraId="7822A6BB" w14:textId="77777777" w:rsidR="00585C31" w:rsidRDefault="00830CC0">
      <w:pPr>
        <w:tabs>
          <w:tab w:val="left" w:pos="2940"/>
        </w:tabs>
        <w:spacing w:line="600" w:lineRule="auto"/>
        <w:ind w:firstLine="68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Λοβέρδο, είναι συζήτηση επίκαιρων ερωτήσεων. Τι θέλετε;</w:t>
      </w:r>
    </w:p>
    <w:p w14:paraId="7822A6BC" w14:textId="77777777" w:rsidR="00585C31" w:rsidRDefault="00830CC0">
      <w:pPr>
        <w:tabs>
          <w:tab w:val="left" w:pos="2940"/>
        </w:tabs>
        <w:spacing w:line="600" w:lineRule="auto"/>
        <w:ind w:firstLine="680"/>
        <w:jc w:val="both"/>
        <w:rPr>
          <w:rFonts w:eastAsia="Times New Roman"/>
          <w:szCs w:val="24"/>
        </w:rPr>
      </w:pPr>
      <w:r>
        <w:rPr>
          <w:rFonts w:eastAsia="Times New Roman"/>
          <w:b/>
          <w:szCs w:val="24"/>
        </w:rPr>
        <w:t>ΑΝΔΡΕΑΣ ΛΟΒΕΡ</w:t>
      </w:r>
      <w:r>
        <w:rPr>
          <w:rFonts w:eastAsia="Times New Roman"/>
          <w:b/>
          <w:szCs w:val="24"/>
        </w:rPr>
        <w:t>ΔΟΣ:</w:t>
      </w:r>
      <w:r>
        <w:rPr>
          <w:rFonts w:eastAsia="Times New Roman"/>
          <w:szCs w:val="24"/>
        </w:rPr>
        <w:t xml:space="preserve"> Αν μπορείτε και αν οι συνάδελφοι δεν έχουν αντίρρηση, τη δικιά μου ερώτηση, που αναβάλλεται λόγω κωλύματος του Υπουργού, να την εκφωνήσετε τώρα ως αναβαλλομένη και να πάρω τον λόγο για τριάντα δευτερόλεπτα.</w:t>
      </w:r>
    </w:p>
    <w:p w14:paraId="7822A6BD" w14:textId="77777777" w:rsidR="00585C31" w:rsidRDefault="00830CC0">
      <w:pPr>
        <w:tabs>
          <w:tab w:val="left" w:pos="2940"/>
        </w:tabs>
        <w:spacing w:line="600" w:lineRule="auto"/>
        <w:ind w:firstLine="68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Να εκφων</w:t>
      </w:r>
      <w:r>
        <w:rPr>
          <w:rFonts w:eastAsia="Times New Roman"/>
          <w:szCs w:val="24"/>
        </w:rPr>
        <w:t>ήσω αυτές που δεν θα συζητηθούν.</w:t>
      </w:r>
    </w:p>
    <w:p w14:paraId="7822A6BE" w14:textId="77777777" w:rsidR="00585C31" w:rsidRDefault="00830CC0">
      <w:pPr>
        <w:tabs>
          <w:tab w:val="left" w:pos="2940"/>
        </w:tabs>
        <w:spacing w:line="600" w:lineRule="auto"/>
        <w:ind w:firstLine="680"/>
        <w:jc w:val="both"/>
        <w:rPr>
          <w:rFonts w:eastAsia="Times New Roman"/>
          <w:szCs w:val="24"/>
        </w:rPr>
      </w:pPr>
      <w:r>
        <w:rPr>
          <w:rFonts w:eastAsia="Times New Roman"/>
          <w:b/>
          <w:szCs w:val="24"/>
        </w:rPr>
        <w:t>ΑΝΔΡΕΑΣ ΛΟΒΕΡΔΟΣ:</w:t>
      </w:r>
      <w:r>
        <w:rPr>
          <w:rFonts w:eastAsia="Times New Roman"/>
          <w:szCs w:val="24"/>
        </w:rPr>
        <w:t xml:space="preserve"> Αν θέλετε.</w:t>
      </w:r>
    </w:p>
    <w:p w14:paraId="7822A6BF"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Κυρίες και κύριοι συνάδελφοι, ο Γενικός Γραμματέας της Κυβέρνησης κ. Καλογήρου πληροφορεί τη Βουλή για το ποιες επίκαιρες ερωτήσεις δεν θα συζητηθούν λόγω κωλ</w:t>
      </w:r>
      <w:r>
        <w:rPr>
          <w:rFonts w:eastAsia="Times New Roman" w:cs="Times New Roman"/>
          <w:szCs w:val="24"/>
        </w:rPr>
        <w:t xml:space="preserve">ύματος των αρμοδίων Υπουργών. </w:t>
      </w:r>
    </w:p>
    <w:p w14:paraId="7822A6C0"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rPr>
        <w:t xml:space="preserve">Η πρώτη με αριθμό 248/7-11-2017 επίκαιρη ερώτηση πρώτου κύκλου του Βουλευτή Ξάνθης του Συνασπισμού Ριζοσπαστικής Αριστεράς κ. </w:t>
      </w:r>
      <w:r>
        <w:rPr>
          <w:rFonts w:eastAsia="Times New Roman"/>
          <w:bCs/>
          <w:color w:val="000000"/>
          <w:szCs w:val="24"/>
        </w:rPr>
        <w:t xml:space="preserve">Γρηγορίου Στογιαννίδη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με θέμα: «Τήρηση του προβλεπόμενου </w:t>
      </w:r>
      <w:r>
        <w:rPr>
          <w:rFonts w:eastAsia="Times New Roman"/>
          <w:color w:val="000000"/>
          <w:szCs w:val="24"/>
        </w:rPr>
        <w:lastRenderedPageBreak/>
        <w:t xml:space="preserve">από τις </w:t>
      </w:r>
      <w:r>
        <w:rPr>
          <w:rFonts w:eastAsia="Times New Roman"/>
          <w:color w:val="000000"/>
          <w:szCs w:val="24"/>
        </w:rPr>
        <w:t>άδειες λειτουργίας αριθμού θέσεων εργασίας στα καζίν</w:t>
      </w:r>
      <w:r>
        <w:rPr>
          <w:rFonts w:eastAsia="Times New Roman"/>
          <w:color w:val="000000"/>
          <w:szCs w:val="24"/>
        </w:rPr>
        <w:t>α</w:t>
      </w:r>
      <w:r>
        <w:rPr>
          <w:rFonts w:eastAsia="Times New Roman"/>
          <w:color w:val="000000"/>
          <w:szCs w:val="24"/>
        </w:rPr>
        <w:t>»</w:t>
      </w:r>
      <w:r>
        <w:rPr>
          <w:rFonts w:eastAsia="Times New Roman"/>
          <w:color w:val="000000"/>
          <w:szCs w:val="24"/>
        </w:rPr>
        <w:t>,</w:t>
      </w:r>
      <w:r>
        <w:rPr>
          <w:rFonts w:eastAsia="Times New Roman"/>
          <w:color w:val="000000"/>
          <w:szCs w:val="24"/>
        </w:rPr>
        <w:t xml:space="preserve"> δεν θα συζητηθεί λόγω κωλύματος του Υπουργού Οικονομικών Ευκλείδη </w:t>
      </w:r>
      <w:proofErr w:type="spellStart"/>
      <w:r>
        <w:rPr>
          <w:rFonts w:eastAsia="Times New Roman"/>
          <w:color w:val="000000"/>
          <w:szCs w:val="24"/>
        </w:rPr>
        <w:t>Τσακαλώτου</w:t>
      </w:r>
      <w:proofErr w:type="spellEnd"/>
      <w:r>
        <w:rPr>
          <w:rFonts w:eastAsia="Times New Roman"/>
          <w:color w:val="000000"/>
          <w:szCs w:val="24"/>
        </w:rPr>
        <w:t>. Αιτία</w:t>
      </w:r>
      <w:r>
        <w:rPr>
          <w:rFonts w:eastAsia="Times New Roman"/>
          <w:color w:val="000000"/>
          <w:szCs w:val="24"/>
        </w:rPr>
        <w:t xml:space="preserve"> </w:t>
      </w:r>
      <w:proofErr w:type="spellStart"/>
      <w:r>
        <w:rPr>
          <w:rFonts w:eastAsia="Times New Roman"/>
          <w:color w:val="000000"/>
          <w:szCs w:val="24"/>
        </w:rPr>
        <w:t>η</w:t>
      </w:r>
      <w:r>
        <w:rPr>
          <w:rFonts w:eastAsia="Times New Roman"/>
          <w:color w:val="000000"/>
          <w:szCs w:val="24"/>
        </w:rPr>
        <w:t>προετοιμασία</w:t>
      </w:r>
      <w:proofErr w:type="spellEnd"/>
      <w:r>
        <w:rPr>
          <w:rFonts w:eastAsia="Times New Roman"/>
          <w:color w:val="000000"/>
          <w:szCs w:val="24"/>
        </w:rPr>
        <w:t xml:space="preserve"> νομοθετικού έργου.</w:t>
      </w:r>
    </w:p>
    <w:p w14:paraId="7822A6C1"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rPr>
        <w:t>Η τέταρτη με αριθμό 245/6-11-2017 επίκαιρη ερώτηση πρώτου κύκλου της Βουλευτού Β΄ Α</w:t>
      </w:r>
      <w:r>
        <w:rPr>
          <w:rFonts w:eastAsia="Times New Roman"/>
          <w:color w:val="000000"/>
          <w:szCs w:val="24"/>
        </w:rPr>
        <w:t xml:space="preserve">θηνών του Λαϊκού Συνδέσμου - Χρυσή Αυγή κ.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bCs/>
          <w:color w:val="000000"/>
          <w:szCs w:val="24"/>
        </w:rPr>
        <w:t xml:space="preserve"> προς</w:t>
      </w:r>
      <w:r>
        <w:rPr>
          <w:rFonts w:eastAsia="Times New Roman"/>
          <w:color w:val="000000"/>
          <w:szCs w:val="24"/>
        </w:rPr>
        <w:t xml:space="preserve"> τον Υπουργό </w:t>
      </w:r>
      <w:r>
        <w:rPr>
          <w:rFonts w:eastAsia="Times New Roman"/>
          <w:bCs/>
          <w:color w:val="000000"/>
          <w:szCs w:val="24"/>
        </w:rPr>
        <w:t xml:space="preserve">Οικονομικών, </w:t>
      </w:r>
      <w:r>
        <w:rPr>
          <w:rFonts w:eastAsia="Times New Roman"/>
          <w:color w:val="000000"/>
          <w:szCs w:val="24"/>
        </w:rPr>
        <w:t xml:space="preserve">με θέμα: «Οικονομικό κόστος των επιθέσεων από παρακρατικά στοιχεία», δεν θα συζητηθεί λόγω κωλύματος του Υπουργού Οικονομικών Ευκλείδη </w:t>
      </w:r>
      <w:proofErr w:type="spellStart"/>
      <w:r>
        <w:rPr>
          <w:rFonts w:eastAsia="Times New Roman"/>
          <w:color w:val="000000"/>
          <w:szCs w:val="24"/>
        </w:rPr>
        <w:t>Τσακαλώτου</w:t>
      </w:r>
      <w:proofErr w:type="spellEnd"/>
      <w:r>
        <w:rPr>
          <w:rFonts w:eastAsia="Times New Roman"/>
          <w:color w:val="000000"/>
          <w:szCs w:val="24"/>
        </w:rPr>
        <w:t xml:space="preserve">. Αιτία: προετοιμασία </w:t>
      </w:r>
      <w:r>
        <w:rPr>
          <w:rFonts w:eastAsia="Times New Roman"/>
          <w:color w:val="000000"/>
          <w:szCs w:val="24"/>
        </w:rPr>
        <w:t>νομοθετικού έργου.</w:t>
      </w:r>
    </w:p>
    <w:p w14:paraId="7822A6C2"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shd w:val="clear" w:color="auto" w:fill="FFFFFF"/>
        </w:rPr>
        <w:t>Η τρίτη με αριθμό 215/3-11-2017 επίκαιρη ερώτηση δεύτερου κύκλου του Βουλευτή Αρκαδίας της Δημοκρατικής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ΔΗΜΑΡ κ. </w:t>
      </w:r>
      <w:r>
        <w:rPr>
          <w:rFonts w:eastAsia="Times New Roman"/>
          <w:bCs/>
          <w:color w:val="000000"/>
          <w:szCs w:val="24"/>
          <w:shd w:val="clear" w:color="auto" w:fill="FFFFFF"/>
        </w:rPr>
        <w:t>Οδυσσέα Κωνσταντινόπουλου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Οικονομικών,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w:t>
      </w:r>
      <w:r>
        <w:rPr>
          <w:rFonts w:eastAsia="Times New Roman"/>
          <w:bCs/>
          <w:color w:val="000000"/>
          <w:szCs w:val="24"/>
          <w:shd w:val="clear" w:color="auto" w:fill="FFFFFF"/>
        </w:rPr>
        <w:t>«</w:t>
      </w:r>
      <w:r>
        <w:rPr>
          <w:rFonts w:eastAsia="Times New Roman"/>
          <w:color w:val="000000"/>
          <w:szCs w:val="24"/>
          <w:shd w:val="clear" w:color="auto" w:fill="FFFFFF"/>
        </w:rPr>
        <w:t xml:space="preserve">Ανησυχητικές εξελίξεις σχετικά με την </w:t>
      </w:r>
      <w:r>
        <w:rPr>
          <w:rFonts w:eastAsia="Times New Roman"/>
          <w:color w:val="000000"/>
          <w:szCs w:val="24"/>
          <w:shd w:val="clear" w:color="auto" w:fill="FFFFFF"/>
        </w:rPr>
        <w:t>πώληση της ΑΕΕΓΑ “Η Εθνική”»</w:t>
      </w:r>
      <w:r>
        <w:rPr>
          <w:rFonts w:eastAsia="Times New Roman"/>
          <w:color w:val="000000"/>
          <w:szCs w:val="24"/>
          <w:shd w:val="clear" w:color="auto" w:fill="FFFFFF"/>
        </w:rPr>
        <w:t>,</w:t>
      </w:r>
      <w:r>
        <w:rPr>
          <w:rFonts w:eastAsia="Times New Roman"/>
          <w:color w:val="000000"/>
          <w:szCs w:val="24"/>
          <w:shd w:val="clear" w:color="auto" w:fill="FFFFFF"/>
        </w:rPr>
        <w:t xml:space="preserve"> δεν θα συζητηθεί </w:t>
      </w:r>
      <w:r>
        <w:rPr>
          <w:rFonts w:eastAsia="Times New Roman"/>
          <w:color w:val="000000"/>
          <w:szCs w:val="24"/>
        </w:rPr>
        <w:t xml:space="preserve">λόγω κωλύματος του Υπουργού Οικονομικών Ευκλείδη </w:t>
      </w:r>
      <w:proofErr w:type="spellStart"/>
      <w:r>
        <w:rPr>
          <w:rFonts w:eastAsia="Times New Roman"/>
          <w:color w:val="000000"/>
          <w:szCs w:val="24"/>
        </w:rPr>
        <w:t>Τσακαλώτου</w:t>
      </w:r>
      <w:proofErr w:type="spellEnd"/>
      <w:r>
        <w:rPr>
          <w:rFonts w:eastAsia="Times New Roman"/>
          <w:color w:val="000000"/>
          <w:szCs w:val="24"/>
        </w:rPr>
        <w:t>. Αιτία: προετοιμασία νομοθετικού έργου.</w:t>
      </w:r>
    </w:p>
    <w:p w14:paraId="7822A6C3"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rPr>
        <w:t>Η δεύτερη με αριθμό 243/6-11-2017 επίκαιρη ερώτηση πρώτου κύκλου του Βουλευτή Λακωνίας της Νέας Δημοκρατίας κ</w:t>
      </w:r>
      <w:r>
        <w:rPr>
          <w:rFonts w:eastAsia="Times New Roman"/>
          <w:color w:val="000000"/>
          <w:szCs w:val="24"/>
        </w:rPr>
        <w:t xml:space="preserve">. </w:t>
      </w:r>
      <w:r>
        <w:rPr>
          <w:rFonts w:eastAsia="Times New Roman"/>
          <w:bCs/>
          <w:color w:val="000000"/>
          <w:szCs w:val="24"/>
        </w:rPr>
        <w:t xml:space="preserve">Αθανασίου Δαβάκη </w:t>
      </w:r>
      <w:r>
        <w:rPr>
          <w:rFonts w:eastAsia="Times New Roman"/>
          <w:color w:val="000000"/>
          <w:szCs w:val="24"/>
        </w:rPr>
        <w:t xml:space="preserve">προς τον Υπουργό </w:t>
      </w:r>
      <w:r>
        <w:rPr>
          <w:rFonts w:eastAsia="Times New Roman"/>
          <w:bCs/>
          <w:color w:val="000000"/>
          <w:szCs w:val="24"/>
        </w:rPr>
        <w:t xml:space="preserve">Παιδείας, Έρευνας και Θρησκευμάτων, </w:t>
      </w:r>
      <w:r>
        <w:rPr>
          <w:rFonts w:eastAsia="Times New Roman"/>
          <w:color w:val="000000"/>
          <w:szCs w:val="24"/>
        </w:rPr>
        <w:t>με θέμα: «Δεύτερος κύκλος αιτήσεων φοιτητικού στεγαστικού επιδόματος»</w:t>
      </w:r>
      <w:r>
        <w:rPr>
          <w:rFonts w:eastAsia="Times New Roman"/>
          <w:color w:val="000000"/>
          <w:szCs w:val="24"/>
        </w:rPr>
        <w:t>,</w:t>
      </w:r>
      <w:r>
        <w:rPr>
          <w:rFonts w:eastAsia="Times New Roman"/>
          <w:color w:val="000000"/>
          <w:szCs w:val="24"/>
        </w:rPr>
        <w:t xml:space="preserve"> δεν θα συζητηθεί λόγω κωλύματος του Υπουργού Παιδείας, Έρευνας και Θρησκευμάτων κ. </w:t>
      </w:r>
      <w:proofErr w:type="spellStart"/>
      <w:r>
        <w:rPr>
          <w:rFonts w:eastAsia="Times New Roman"/>
          <w:color w:val="000000"/>
          <w:szCs w:val="24"/>
        </w:rPr>
        <w:t>Γαβρόγλου</w:t>
      </w:r>
      <w:proofErr w:type="spellEnd"/>
      <w:r>
        <w:rPr>
          <w:rFonts w:eastAsia="Times New Roman"/>
          <w:color w:val="000000"/>
          <w:szCs w:val="24"/>
        </w:rPr>
        <w:t xml:space="preserve">. Αιτία: </w:t>
      </w:r>
      <w:r>
        <w:rPr>
          <w:rFonts w:eastAsia="Times New Roman"/>
          <w:color w:val="000000"/>
          <w:szCs w:val="24"/>
        </w:rPr>
        <w:t>θ</w:t>
      </w:r>
      <w:r>
        <w:rPr>
          <w:rFonts w:eastAsia="Times New Roman"/>
          <w:color w:val="000000"/>
          <w:szCs w:val="24"/>
        </w:rPr>
        <w:t>α βρίσκεται</w:t>
      </w:r>
      <w:r>
        <w:rPr>
          <w:rFonts w:eastAsia="Times New Roman"/>
          <w:color w:val="000000"/>
          <w:szCs w:val="24"/>
        </w:rPr>
        <w:t xml:space="preserve"> στο Περιφερειακό Συνέδριο στην Κομοτηνή.</w:t>
      </w:r>
    </w:p>
    <w:p w14:paraId="7822A6C4"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rPr>
        <w:lastRenderedPageBreak/>
        <w:t xml:space="preserve">Η έβδομη με αριθμό 249/7-11-2017 επίκαιρη ερώτηση πρώτου κύκλου του Βουλευτή Σερρών της Ένωσης Κεντρώων κ. </w:t>
      </w:r>
      <w:r>
        <w:rPr>
          <w:rFonts w:eastAsia="Times New Roman"/>
          <w:bCs/>
          <w:color w:val="000000"/>
          <w:szCs w:val="24"/>
        </w:rPr>
        <w:t>Αναστασίου Μεγαλομύστακα</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Παιδείας, Έρευνας και Θρησκευμάτων, </w:t>
      </w:r>
      <w:r>
        <w:rPr>
          <w:rFonts w:eastAsia="Times New Roman"/>
          <w:color w:val="000000"/>
          <w:szCs w:val="24"/>
        </w:rPr>
        <w:t>με θέμα: «Αναζητούνται… μουσι</w:t>
      </w:r>
      <w:r>
        <w:rPr>
          <w:rFonts w:eastAsia="Times New Roman"/>
          <w:color w:val="000000"/>
          <w:szCs w:val="24"/>
        </w:rPr>
        <w:t>κοί στο Μουσικό Σχολείο Σερρών»</w:t>
      </w:r>
      <w:r>
        <w:rPr>
          <w:rFonts w:eastAsia="Times New Roman"/>
          <w:color w:val="000000"/>
          <w:szCs w:val="24"/>
        </w:rPr>
        <w:t>,</w:t>
      </w:r>
      <w:r>
        <w:rPr>
          <w:rFonts w:eastAsia="Times New Roman"/>
          <w:color w:val="000000"/>
          <w:szCs w:val="24"/>
        </w:rPr>
        <w:t xml:space="preserve"> δεν θα συζητηθεί λόγω κωλύματος του Υπουργού Παιδείας, Έρευνας και Θρησκευμάτων κ. </w:t>
      </w:r>
      <w:proofErr w:type="spellStart"/>
      <w:r>
        <w:rPr>
          <w:rFonts w:eastAsia="Times New Roman"/>
          <w:color w:val="000000"/>
          <w:szCs w:val="24"/>
        </w:rPr>
        <w:t>Γαβρόγλου</w:t>
      </w:r>
      <w:proofErr w:type="spellEnd"/>
      <w:r>
        <w:rPr>
          <w:rFonts w:eastAsia="Times New Roman"/>
          <w:color w:val="000000"/>
          <w:szCs w:val="24"/>
        </w:rPr>
        <w:t xml:space="preserve">. Αιτία: </w:t>
      </w:r>
      <w:r>
        <w:rPr>
          <w:rFonts w:eastAsia="Times New Roman"/>
          <w:color w:val="000000"/>
          <w:szCs w:val="24"/>
        </w:rPr>
        <w:t xml:space="preserve">θα </w:t>
      </w:r>
      <w:r>
        <w:rPr>
          <w:rFonts w:eastAsia="Times New Roman"/>
          <w:color w:val="000000"/>
          <w:szCs w:val="24"/>
        </w:rPr>
        <w:t>βρίσκεται στο Περιφερειακό Συνέδριο στην Κομοτηνή.</w:t>
      </w:r>
    </w:p>
    <w:p w14:paraId="7822A6C5"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shd w:val="clear" w:color="auto" w:fill="FFFFFF"/>
        </w:rPr>
        <w:t>Η τρίτη με αριθμό 212/1-11-2017 επίκαιρη ερώτηση πρώτου κύκλου του Ε</w:t>
      </w:r>
      <w:r>
        <w:rPr>
          <w:rFonts w:eastAsia="Times New Roman"/>
          <w:color w:val="000000"/>
          <w:szCs w:val="24"/>
          <w:shd w:val="clear" w:color="auto" w:fill="FFFFFF"/>
        </w:rPr>
        <w:t>΄ Αντιπροέδρου της Βουλής και Βουλευτή Δωδεκανήσου της Δημοκρατικής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ΔΗΜΑΡ κ.</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Δημητρίου </w:t>
      </w:r>
      <w:proofErr w:type="spellStart"/>
      <w:r>
        <w:rPr>
          <w:rFonts w:eastAsia="Times New Roman"/>
          <w:bCs/>
          <w:color w:val="000000"/>
          <w:szCs w:val="24"/>
          <w:shd w:val="clear" w:color="auto" w:fill="FFFFFF"/>
        </w:rPr>
        <w:t>Κρεμαστινού</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με θέμα: «Οι οικονομικές απώλειες από το τέλος διανυκτέρευσης»</w:t>
      </w:r>
      <w:r>
        <w:rPr>
          <w:rFonts w:eastAsia="Times New Roman"/>
          <w:color w:val="000000"/>
          <w:szCs w:val="24"/>
          <w:shd w:val="clear" w:color="auto" w:fill="FFFFFF"/>
        </w:rPr>
        <w:t>,</w:t>
      </w:r>
      <w:r>
        <w:rPr>
          <w:rFonts w:eastAsia="Times New Roman"/>
          <w:color w:val="000000"/>
          <w:szCs w:val="24"/>
          <w:shd w:val="clear" w:color="auto" w:fill="FFFFFF"/>
        </w:rPr>
        <w:t xml:space="preserve"> δεν θα συζητηθεί λόγω </w:t>
      </w:r>
      <w:r>
        <w:rPr>
          <w:rFonts w:eastAsia="Times New Roman"/>
          <w:color w:val="000000"/>
          <w:szCs w:val="24"/>
        </w:rPr>
        <w:t>κωλύματος της Υφυπου</w:t>
      </w:r>
      <w:r>
        <w:rPr>
          <w:rFonts w:eastAsia="Times New Roman"/>
          <w:color w:val="000000"/>
          <w:szCs w:val="24"/>
        </w:rPr>
        <w:t xml:space="preserve">ργού Οικονομικών κ. </w:t>
      </w:r>
      <w:proofErr w:type="spellStart"/>
      <w:r>
        <w:rPr>
          <w:rFonts w:eastAsia="Times New Roman"/>
          <w:color w:val="000000"/>
          <w:szCs w:val="24"/>
        </w:rPr>
        <w:t>Παπανάτσιου</w:t>
      </w:r>
      <w:proofErr w:type="spellEnd"/>
      <w:r>
        <w:rPr>
          <w:rFonts w:eastAsia="Times New Roman"/>
          <w:color w:val="000000"/>
          <w:szCs w:val="24"/>
        </w:rPr>
        <w:t>. Αιτία: Θα βρίσκεται στο Περιφερειακό Συνέδριο στην Κομοτηνή.</w:t>
      </w:r>
    </w:p>
    <w:p w14:paraId="7822A6C6"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rPr>
        <w:t xml:space="preserve">Η έκτη με αριθμό 217/6-11-2017 επίκαιρη ερώτηση πρώτου κύκλου του Η΄ Αντιπροέδρου της Βουλής και Βουλευτή Β΄ Πειραιά των Ανεξαρτήτων Ελλήνων κ. </w:t>
      </w:r>
      <w:r>
        <w:rPr>
          <w:rFonts w:eastAsia="Times New Roman"/>
          <w:bCs/>
          <w:color w:val="000000"/>
          <w:szCs w:val="24"/>
        </w:rPr>
        <w:t>Δημητρίου Καμμένου</w:t>
      </w:r>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με τη «δήμευση περιουσίας του κ. Άκη Τσοχατζόπουλου»</w:t>
      </w:r>
      <w:r>
        <w:rPr>
          <w:rFonts w:eastAsia="Times New Roman"/>
          <w:color w:val="000000"/>
          <w:szCs w:val="24"/>
        </w:rPr>
        <w:t>,</w:t>
      </w:r>
      <w:r>
        <w:rPr>
          <w:rFonts w:eastAsia="Times New Roman"/>
          <w:color w:val="000000"/>
          <w:szCs w:val="24"/>
        </w:rPr>
        <w:t xml:space="preserve"> δεν θα συζητηθεί λόγω κωλύματος της Υφυπουργού Οικονομικών κ. </w:t>
      </w:r>
      <w:proofErr w:type="spellStart"/>
      <w:r>
        <w:rPr>
          <w:rFonts w:eastAsia="Times New Roman"/>
          <w:color w:val="000000"/>
          <w:szCs w:val="24"/>
        </w:rPr>
        <w:t>Παπανάτσιου</w:t>
      </w:r>
      <w:proofErr w:type="spellEnd"/>
      <w:r>
        <w:rPr>
          <w:rFonts w:eastAsia="Times New Roman"/>
          <w:color w:val="000000"/>
          <w:szCs w:val="24"/>
        </w:rPr>
        <w:t xml:space="preserve">. Αιτία: </w:t>
      </w:r>
      <w:r>
        <w:rPr>
          <w:rFonts w:eastAsia="Times New Roman"/>
          <w:color w:val="000000"/>
          <w:szCs w:val="24"/>
        </w:rPr>
        <w:t xml:space="preserve">θα </w:t>
      </w:r>
      <w:r>
        <w:rPr>
          <w:rFonts w:eastAsia="Times New Roman"/>
          <w:color w:val="000000"/>
          <w:szCs w:val="24"/>
        </w:rPr>
        <w:t>βρίσκεται στο Περιφερειακό Συνέδριο στην Κομοτηνή.</w:t>
      </w:r>
    </w:p>
    <w:p w14:paraId="7822A6C7"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shd w:val="clear" w:color="auto" w:fill="FFFFFF"/>
        </w:rPr>
        <w:t>Η δεύτερη</w:t>
      </w:r>
      <w:r>
        <w:rPr>
          <w:rFonts w:eastAsia="Times New Roman"/>
          <w:color w:val="000000"/>
          <w:szCs w:val="24"/>
          <w:shd w:val="clear" w:color="auto" w:fill="FFFFFF"/>
        </w:rPr>
        <w:t xml:space="preserve"> με αριθμό 237/6-11-2017 </w:t>
      </w:r>
      <w:r>
        <w:rPr>
          <w:rFonts w:eastAsia="Times New Roman"/>
          <w:color w:val="000000"/>
          <w:szCs w:val="24"/>
          <w:shd w:val="clear" w:color="auto" w:fill="FFFFFF"/>
        </w:rPr>
        <w:t>επίκαιρη ερώτηση</w:t>
      </w:r>
      <w:r>
        <w:rPr>
          <w:rFonts w:eastAsia="Times New Roman"/>
          <w:color w:val="000000"/>
          <w:szCs w:val="24"/>
          <w:shd w:val="clear" w:color="auto" w:fill="FFFFFF"/>
        </w:rPr>
        <w:t xml:space="preserve"> δεύτερου κύκλου του Βουλευτή Β΄ Αθηνών της Δημοκρατικής Συμπαράταξης ΠΑΣΟΚ – ΔΗΜΑΡ κ. </w:t>
      </w:r>
      <w:r>
        <w:rPr>
          <w:rFonts w:eastAsia="Times New Roman"/>
          <w:bCs/>
          <w:color w:val="000000"/>
          <w:szCs w:val="24"/>
          <w:shd w:val="clear" w:color="auto" w:fill="FFFFFF"/>
        </w:rPr>
        <w:t xml:space="preserve">Ανδρέα </w:t>
      </w:r>
      <w:r>
        <w:rPr>
          <w:rFonts w:eastAsia="Times New Roman"/>
          <w:bCs/>
          <w:color w:val="000000"/>
          <w:szCs w:val="24"/>
          <w:shd w:val="clear" w:color="auto" w:fill="FFFFFF"/>
        </w:rPr>
        <w:lastRenderedPageBreak/>
        <w:t>Λοβέρδου</w:t>
      </w:r>
      <w:r>
        <w:rPr>
          <w:rFonts w:eastAsia="Times New Roman"/>
          <w:color w:val="000000"/>
          <w:szCs w:val="24"/>
          <w:shd w:val="clear" w:color="auto" w:fill="FFFFFF"/>
        </w:rPr>
        <w:t xml:space="preserve"> 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Οικονομικών, μ</w:t>
      </w:r>
      <w:r>
        <w:rPr>
          <w:rFonts w:eastAsia="Times New Roman"/>
          <w:color w:val="000000"/>
          <w:szCs w:val="24"/>
          <w:shd w:val="clear" w:color="auto" w:fill="FFFFFF"/>
        </w:rPr>
        <w:t xml:space="preserve">ε θέμα: «Λήψη μέτρων υπέρ των μικρών αποταμιευτών, που έχασαν τα χρήματά τους με </w:t>
      </w:r>
      <w:r>
        <w:rPr>
          <w:rFonts w:eastAsia="Times New Roman"/>
          <w:color w:val="000000"/>
          <w:szCs w:val="24"/>
          <w:shd w:val="clear" w:color="auto" w:fill="FFFFFF"/>
        </w:rPr>
        <w:t>το κούρεμα του χρέους το 2012»</w:t>
      </w:r>
      <w:r>
        <w:rPr>
          <w:rFonts w:eastAsia="Times New Roman"/>
          <w:color w:val="000000"/>
          <w:szCs w:val="24"/>
          <w:shd w:val="clear" w:color="auto" w:fill="FFFFFF"/>
        </w:rPr>
        <w:t>,</w:t>
      </w:r>
      <w:r>
        <w:rPr>
          <w:rFonts w:eastAsia="Times New Roman"/>
          <w:color w:val="000000"/>
          <w:szCs w:val="24"/>
          <w:shd w:val="clear" w:color="auto" w:fill="FFFFFF"/>
        </w:rPr>
        <w:t xml:space="preserve"> δεν θα συζητηθεί λό</w:t>
      </w:r>
      <w:r>
        <w:rPr>
          <w:rFonts w:eastAsia="Times New Roman"/>
          <w:color w:val="000000"/>
          <w:szCs w:val="24"/>
        </w:rPr>
        <w:t xml:space="preserve">γω κωλύματος του Αναπληρωτή Υπουργού Οικονομικών κ. </w:t>
      </w:r>
      <w:proofErr w:type="spellStart"/>
      <w:r>
        <w:rPr>
          <w:rFonts w:eastAsia="Times New Roman"/>
          <w:color w:val="000000"/>
          <w:szCs w:val="24"/>
        </w:rPr>
        <w:t>Χουλιαράκη</w:t>
      </w:r>
      <w:proofErr w:type="spellEnd"/>
      <w:r>
        <w:rPr>
          <w:rFonts w:eastAsia="Times New Roman"/>
          <w:color w:val="000000"/>
          <w:szCs w:val="24"/>
        </w:rPr>
        <w:t>. Αιτία: φόρτος εργασίας.</w:t>
      </w:r>
    </w:p>
    <w:p w14:paraId="7822A6C8"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rPr>
        <w:t>Η πέμπτη με αριθμό 101/17-10-2017 επίκαιρη ερώτηση δεύτερου κύκλου του Βουλευτή Β΄ Αθηνών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Χρυσ</w:t>
      </w:r>
      <w:r>
        <w:rPr>
          <w:rFonts w:eastAsia="Times New Roman"/>
          <w:color w:val="000000"/>
          <w:szCs w:val="24"/>
        </w:rPr>
        <w:t xml:space="preserve">ή Αυγή κ. </w:t>
      </w:r>
      <w:r>
        <w:rPr>
          <w:rFonts w:eastAsia="Times New Roman"/>
          <w:bCs/>
          <w:color w:val="000000"/>
          <w:szCs w:val="24"/>
        </w:rPr>
        <w:t xml:space="preserve">Ηλία </w:t>
      </w:r>
      <w:proofErr w:type="spellStart"/>
      <w:r>
        <w:rPr>
          <w:rFonts w:eastAsia="Times New Roman"/>
          <w:bCs/>
          <w:color w:val="000000"/>
          <w:szCs w:val="24"/>
        </w:rPr>
        <w:t>Παναγιώταρου</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με θέμα: «Ραγδαία αύξηση των κρουσμάτων ιλαράς στη χώρα»</w:t>
      </w:r>
      <w:r>
        <w:rPr>
          <w:rFonts w:eastAsia="Times New Roman"/>
          <w:color w:val="000000"/>
          <w:szCs w:val="24"/>
        </w:rPr>
        <w:t>,</w:t>
      </w:r>
      <w:r>
        <w:rPr>
          <w:rFonts w:eastAsia="Times New Roman"/>
          <w:color w:val="000000"/>
          <w:szCs w:val="24"/>
        </w:rPr>
        <w:t xml:space="preserve"> δεν θα συζητηθεί λόγω κωλύματος του Υπουργού Υγείας κ. Ξανθού. </w:t>
      </w:r>
    </w:p>
    <w:p w14:paraId="7822A6C9"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shd w:val="clear" w:color="auto" w:fill="FFFFFF"/>
        </w:rPr>
        <w:t xml:space="preserve">Η τέταρτη με αριθμό 191/30-10-2017 επίκαιρη ερώτηση δεύτερου κύκλου του Βουλευτή </w:t>
      </w:r>
      <w:r>
        <w:rPr>
          <w:rFonts w:eastAsia="Times New Roman"/>
          <w:color w:val="000000"/>
          <w:szCs w:val="24"/>
          <w:shd w:val="clear" w:color="auto" w:fill="FFFFFF"/>
        </w:rPr>
        <w:t xml:space="preserve">Ηρακλείου της Νέας Δημοκρατίας κ. </w:t>
      </w:r>
      <w:r>
        <w:rPr>
          <w:rFonts w:eastAsia="Times New Roman"/>
          <w:bCs/>
          <w:color w:val="000000"/>
          <w:szCs w:val="24"/>
          <w:shd w:val="clear" w:color="auto" w:fill="FFFFFF"/>
        </w:rPr>
        <w:t xml:space="preserve">Ελευθερίου </w:t>
      </w:r>
      <w:proofErr w:type="spellStart"/>
      <w:r>
        <w:rPr>
          <w:rFonts w:eastAsia="Times New Roman"/>
          <w:bCs/>
          <w:color w:val="000000"/>
          <w:szCs w:val="24"/>
          <w:shd w:val="clear" w:color="auto" w:fill="FFFFFF"/>
        </w:rPr>
        <w:t>Αυγενάκη</w:t>
      </w:r>
      <w:proofErr w:type="spellEnd"/>
      <w:r>
        <w:rPr>
          <w:rFonts w:eastAsia="Times New Roman"/>
          <w:color w:val="000000"/>
          <w:szCs w:val="24"/>
          <w:shd w:val="clear" w:color="auto" w:fill="FFFFFF"/>
        </w:rPr>
        <w:t xml:space="preserve"> 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Υγείας,</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 «Εκβιαστικός ο συμψηφισμός των ληξιπρόθεσμων οφειλών του ΕΟΠΥΥ»</w:t>
      </w:r>
      <w:r>
        <w:rPr>
          <w:rFonts w:eastAsia="Times New Roman"/>
          <w:color w:val="000000"/>
          <w:szCs w:val="24"/>
          <w:shd w:val="clear" w:color="auto" w:fill="FFFFFF"/>
        </w:rPr>
        <w:t>,</w:t>
      </w:r>
      <w:r>
        <w:rPr>
          <w:rFonts w:eastAsia="Times New Roman"/>
          <w:color w:val="000000"/>
          <w:szCs w:val="24"/>
          <w:shd w:val="clear" w:color="auto" w:fill="FFFFFF"/>
        </w:rPr>
        <w:t xml:space="preserve"> δεν θα συζητηθεί </w:t>
      </w:r>
      <w:r>
        <w:rPr>
          <w:rFonts w:eastAsia="Times New Roman"/>
          <w:color w:val="000000"/>
          <w:szCs w:val="24"/>
        </w:rPr>
        <w:t xml:space="preserve">λόγω κωλύματος του Αναπληρωτή Υπουργού Υγείας κ. </w:t>
      </w:r>
      <w:proofErr w:type="spellStart"/>
      <w:r>
        <w:rPr>
          <w:rFonts w:eastAsia="Times New Roman"/>
          <w:color w:val="000000"/>
          <w:szCs w:val="24"/>
        </w:rPr>
        <w:t>Πολάκη</w:t>
      </w:r>
      <w:proofErr w:type="spellEnd"/>
      <w:r>
        <w:rPr>
          <w:rFonts w:eastAsia="Times New Roman"/>
          <w:color w:val="000000"/>
          <w:szCs w:val="24"/>
        </w:rPr>
        <w:t>. Αιτία: φόρτος εργασίας.</w:t>
      </w:r>
    </w:p>
    <w:p w14:paraId="7822A6CA"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πρώτη με αριθμό 164/21/5-10-2017 ερώτηση και αίτηση κατάθεσης εγγράφων του κύκλου αναφορών</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ερωτήσεων του Βουλευτή Λακωνίας της Νέας Δημοκρατίας κ. </w:t>
      </w:r>
      <w:r>
        <w:rPr>
          <w:rFonts w:eastAsia="Times New Roman"/>
          <w:bCs/>
          <w:color w:val="000000"/>
          <w:szCs w:val="24"/>
        </w:rPr>
        <w:t>Αθανασίου Δαβάκη</w:t>
      </w:r>
      <w:r>
        <w:rPr>
          <w:rFonts w:eastAsia="Times New Roman"/>
          <w:color w:val="000000"/>
          <w:szCs w:val="24"/>
        </w:rPr>
        <w:t xml:space="preserve"> προς τον Υπουργό </w:t>
      </w:r>
      <w:r>
        <w:rPr>
          <w:rFonts w:eastAsia="Times New Roman"/>
          <w:bCs/>
          <w:color w:val="000000"/>
          <w:szCs w:val="24"/>
        </w:rPr>
        <w:t>Εθνικής Άμυνας,</w:t>
      </w:r>
      <w:r>
        <w:rPr>
          <w:rFonts w:eastAsia="Times New Roman"/>
          <w:b/>
          <w:bCs/>
          <w:color w:val="000000"/>
          <w:szCs w:val="24"/>
        </w:rPr>
        <w:t xml:space="preserve"> </w:t>
      </w:r>
      <w:r>
        <w:rPr>
          <w:rFonts w:eastAsia="Times New Roman"/>
          <w:color w:val="000000"/>
          <w:szCs w:val="24"/>
        </w:rPr>
        <w:t>με θέμα: «Λειτουργία Μονάδας Μελετών και Κατασκευών (ΜΟΜΚ</w:t>
      </w:r>
      <w:r>
        <w:rPr>
          <w:rFonts w:eastAsia="Times New Roman"/>
          <w:color w:val="000000"/>
          <w:szCs w:val="24"/>
        </w:rPr>
        <w:t>Α) 2017»</w:t>
      </w:r>
      <w:r>
        <w:rPr>
          <w:rFonts w:eastAsia="Times New Roman"/>
          <w:color w:val="000000"/>
          <w:szCs w:val="24"/>
        </w:rPr>
        <w:t>,</w:t>
      </w:r>
      <w:r>
        <w:rPr>
          <w:rFonts w:eastAsia="Times New Roman"/>
          <w:color w:val="000000"/>
          <w:szCs w:val="24"/>
        </w:rPr>
        <w:t xml:space="preserve"> δεν θα συζητηθεί λόγω κωλύματος του Υπουργού Εθνικής Άμυνας κ. Παναγιώτη Καμμένου. Αιτία: κυβερνητική αποστολή στο εξωτερικό.</w:t>
      </w:r>
    </w:p>
    <w:p w14:paraId="7822A6CB"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rPr>
        <w:t>Παρακαλώ, κύριε Λοβέρδο έχετε τον λόγο.</w:t>
      </w:r>
    </w:p>
    <w:p w14:paraId="7822A6CC" w14:textId="77777777" w:rsidR="00585C31" w:rsidRDefault="00830CC0">
      <w:pPr>
        <w:spacing w:after="0" w:line="600" w:lineRule="auto"/>
        <w:ind w:firstLine="720"/>
        <w:jc w:val="both"/>
        <w:rPr>
          <w:rFonts w:eastAsia="Times New Roman"/>
          <w:color w:val="000000"/>
          <w:szCs w:val="24"/>
        </w:rPr>
      </w:pPr>
      <w:r>
        <w:rPr>
          <w:rFonts w:eastAsia="Times New Roman"/>
          <w:b/>
          <w:color w:val="000000"/>
          <w:szCs w:val="24"/>
        </w:rPr>
        <w:lastRenderedPageBreak/>
        <w:t xml:space="preserve">ΑΝΔΡΕΑΣ ΛΟΒΕΡΔΟΣ: </w:t>
      </w:r>
      <w:r>
        <w:rPr>
          <w:rFonts w:eastAsia="Times New Roman"/>
          <w:color w:val="000000"/>
          <w:szCs w:val="24"/>
        </w:rPr>
        <w:t>Ευχαριστώ, κύριε Πρόεδρε.</w:t>
      </w:r>
    </w:p>
    <w:p w14:paraId="7822A6CD"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rPr>
        <w:t>Τη συγκεκριμένη ερώτηση προς τον Υπο</w:t>
      </w:r>
      <w:r>
        <w:rPr>
          <w:rFonts w:eastAsia="Times New Roman"/>
          <w:color w:val="000000"/>
          <w:szCs w:val="24"/>
        </w:rPr>
        <w:t xml:space="preserve">υργό Οικονομικών την έχω καταθέσει από τον Ιούλιο. Είναι τέσσερις μήνες συνεχόμενων αναβολών. Αρμόδιος να απαντήσει, όπως λέει το Υπουργείο, είναι ο κ. </w:t>
      </w:r>
      <w:proofErr w:type="spellStart"/>
      <w:r>
        <w:rPr>
          <w:rFonts w:eastAsia="Times New Roman"/>
          <w:color w:val="000000"/>
          <w:szCs w:val="24"/>
        </w:rPr>
        <w:t>Χουλιαράκης</w:t>
      </w:r>
      <w:proofErr w:type="spellEnd"/>
      <w:r>
        <w:rPr>
          <w:rFonts w:eastAsia="Times New Roman"/>
          <w:color w:val="000000"/>
          <w:szCs w:val="24"/>
        </w:rPr>
        <w:t xml:space="preserve">. Το </w:t>
      </w:r>
      <w:r>
        <w:rPr>
          <w:rFonts w:eastAsia="Times New Roman"/>
          <w:color w:val="000000"/>
          <w:szCs w:val="24"/>
        </w:rPr>
        <w:t>γραφείο</w:t>
      </w:r>
      <w:r>
        <w:rPr>
          <w:rFonts w:eastAsia="Times New Roman"/>
          <w:color w:val="000000"/>
          <w:szCs w:val="24"/>
        </w:rPr>
        <w:t xml:space="preserve"> του, κύριε Πρόεδρε, είναι πολύ ευγενικό. Ενημερώνει και ενημερώνει εγκαίρως. Δεν</w:t>
      </w:r>
      <w:r>
        <w:rPr>
          <w:rFonts w:eastAsia="Times New Roman"/>
          <w:color w:val="000000"/>
          <w:szCs w:val="24"/>
        </w:rPr>
        <w:t xml:space="preserve"> έχω κανένα παράπονο. Πραγματικά είναι υποδειγματική η συμπεριφορά τους. Ωστόσο το τετράμηνο πάει πάρα πολύ. </w:t>
      </w:r>
    </w:p>
    <w:p w14:paraId="7822A6CE"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rPr>
        <w:t>Επειδή είστε παλιός κοινοβουλευτικός, θα θυμάστε πως συνάδελφοι με τη δική μας διαδρομή στα έδρανα αυτά, όταν ερωτούσαν κάτι και δεν ερχόταν ο ίδι</w:t>
      </w:r>
      <w:r>
        <w:rPr>
          <w:rFonts w:eastAsia="Times New Roman"/>
          <w:color w:val="000000"/>
          <w:szCs w:val="24"/>
        </w:rPr>
        <w:t xml:space="preserve">ος ο Υπουργός, έκαναν επεισόδιο. Θυμάμαι να μην δέχεται να απαντήσω ως Υφυπουργός Εξωτερικών, εκ μέρους του κ. Παπανδρέου τότε, ο Βουλευτής τάδε με τα πολλά χρόνια εδώ στην Αίθουσα. </w:t>
      </w:r>
    </w:p>
    <w:p w14:paraId="7822A6CF"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rPr>
        <w:t>Εγώ δεν έχω τέτοιο πρόβλημα. Μπορεί το Υπουργείο Οικονομικών να κάνει ένα</w:t>
      </w:r>
      <w:r>
        <w:rPr>
          <w:rFonts w:eastAsia="Times New Roman"/>
          <w:color w:val="000000"/>
          <w:szCs w:val="24"/>
        </w:rPr>
        <w:t>ν καταμερισμό και να μου απαντήσει η Υφυπουργός. Δεν με προσβάλλει εμένα αυτό. Θα δεχτώ πολύ ευχαρίστως την απάντηση του Υπουργείου ως απάντηση πολιτική, την οποία υποστηρίζουν και τα τρία μέλη της Κυβέρνησης που είναι στο Υπουργείο αυτό.</w:t>
      </w:r>
    </w:p>
    <w:p w14:paraId="7822A6D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Έτσι, σας παρακαλ</w:t>
      </w:r>
      <w:r>
        <w:rPr>
          <w:rFonts w:eastAsia="Times New Roman" w:cs="Times New Roman"/>
          <w:szCs w:val="24"/>
        </w:rPr>
        <w:t>ώ πάρα πολύ, μία δική σας παρέμβαση προς αυτήν την κατεύθυνση, γι’ αυτό το επίμαχο θέμα, να έχει αποτέλεσμα. Από την πλευρά μας είναι και αναγκαία και, αν το κάνετε, θα είναι και ιδιαιτέρως ευπρόσδεκτη.</w:t>
      </w:r>
    </w:p>
    <w:p w14:paraId="7822A6D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Δράττομαι, όμως, της ευκαιρίας, να καταθέσω δύο έγγρα</w:t>
      </w:r>
      <w:r>
        <w:rPr>
          <w:rFonts w:eastAsia="Times New Roman" w:cs="Times New Roman"/>
          <w:szCs w:val="24"/>
        </w:rPr>
        <w:t xml:space="preserve">φα για ένα άλλο θέμα. Εγώ δεν θέλω να κάνω διαρροές και δεν με χαρακτηρίζουν ποτέ οι διαρροές στα χρόνια της κοινοβουλευτικής μου διαδρομής. </w:t>
      </w:r>
    </w:p>
    <w:p w14:paraId="7822A6D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Κύριε Πρόεδρε, θέλω να αναφερθώ σε ένα πραγματικό σκάνδαλο που αφορά την πώληση εξοπλισμού προς τη Σαουδική Αραβία</w:t>
      </w:r>
      <w:r>
        <w:rPr>
          <w:rFonts w:eastAsia="Times New Roman" w:cs="Times New Roman"/>
          <w:szCs w:val="24"/>
        </w:rPr>
        <w:t xml:space="preserve">, με δήθεν διακρατική συμφωνία που υπεγράφη τον Ιούνιο του 2017. </w:t>
      </w:r>
    </w:p>
    <w:p w14:paraId="7822A6D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Δεν υπάρχει τέτοια διακρατική συμφωνία. Καταθέτω ένα σχετικό έγγραφο υπηρεσιακών παραγόντων, στρατιωτικών του Υπουργείου Εθνικής Αμύνης, όπως επίσης και ένα αντίστοιχο πάλι από το Υπουργείο </w:t>
      </w:r>
      <w:r>
        <w:rPr>
          <w:rFonts w:eastAsia="Times New Roman" w:cs="Times New Roman"/>
          <w:szCs w:val="24"/>
        </w:rPr>
        <w:t xml:space="preserve">Εθνικής Αμύνης, αρμοδίου για τα εξοπλιστικά προγράμματα. </w:t>
      </w:r>
    </w:p>
    <w:p w14:paraId="7822A6D4" w14:textId="77777777" w:rsidR="00585C31" w:rsidRDefault="00830CC0">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Ανδρέας Λοβέρδος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w:t>
      </w:r>
      <w:r>
        <w:rPr>
          <w:rFonts w:eastAsia="Times New Roman" w:cs="Times New Roman"/>
          <w:szCs w:val="24"/>
        </w:rPr>
        <w:t>ν της Βουλής)</w:t>
      </w:r>
    </w:p>
    <w:p w14:paraId="7822A6D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Μ’ αυτές τις απαράδεκτες ενέργειες χάθηκαν για την Ελλάδα 64 εκατομμύρια ευρώ. </w:t>
      </w:r>
    </w:p>
    <w:p w14:paraId="7822A6D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7822A6D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να ολοκληρώσετε, γιατί είναι άλλη</w:t>
      </w:r>
      <w:r>
        <w:rPr>
          <w:rFonts w:eastAsia="Times New Roman" w:cs="Times New Roman"/>
          <w:szCs w:val="24"/>
        </w:rPr>
        <w:t xml:space="preserve"> ερώτηση αυτή.</w:t>
      </w:r>
    </w:p>
    <w:p w14:paraId="7822A6D8"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Κάποιος πρέπει να φταίει γι’ αυτό και με ψέματα δεν βγαίνει εις πέρας αυτή η έντονη κοινοβουλευτική κριτική που την κάνουμε με δόκιμο τρόπο, αλλά απαιτώντας αξιοπρεπείς και ίσες απαντήσεις.</w:t>
      </w:r>
    </w:p>
    <w:p w14:paraId="7822A6D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Ευχαριστώ.</w:t>
      </w:r>
    </w:p>
    <w:p w14:paraId="7822A6DA"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7822A6D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Όσον αφορά το θέμα των ερωτήσεων, επανειλημμένα στη Διάσκεψη των Προέδρων έχουμε φέρει το ζήτημα και, μάλιστα, έχουμε πει ότι οι αιτίες πρέπει να αναγράφονται με λεπτομέρεια γιατί «ο φόρτος εργασίας», για παράδ</w:t>
      </w:r>
      <w:r>
        <w:rPr>
          <w:rFonts w:eastAsia="Times New Roman" w:cs="Times New Roman"/>
          <w:szCs w:val="24"/>
        </w:rPr>
        <w:t xml:space="preserve">ειγμα, δεν είναι αιτία αναβολής, καθώς φόρτο εργασίας έχουμε όλοι. Πρέπει να είναι πιο συγκεκριμένες οι απαντήσεις των Υπουργών. Έχει ληφθεί και απόφαση από τη Διάσκεψη των Προέδρων γι’ αυτό. Ο Πρόεδρος της Βουλής κ. </w:t>
      </w:r>
      <w:proofErr w:type="spellStart"/>
      <w:r>
        <w:rPr>
          <w:rFonts w:eastAsia="Times New Roman" w:cs="Times New Roman"/>
          <w:szCs w:val="24"/>
        </w:rPr>
        <w:t>Βούτσης</w:t>
      </w:r>
      <w:proofErr w:type="spellEnd"/>
      <w:r>
        <w:rPr>
          <w:rFonts w:eastAsia="Times New Roman" w:cs="Times New Roman"/>
          <w:szCs w:val="24"/>
        </w:rPr>
        <w:t>, βέβαια, κάνει ό,τι μπορεί πιέζ</w:t>
      </w:r>
      <w:r>
        <w:rPr>
          <w:rFonts w:eastAsia="Times New Roman" w:cs="Times New Roman"/>
          <w:szCs w:val="24"/>
        </w:rPr>
        <w:t xml:space="preserve">οντας γι’ αυτά τα θέματα. </w:t>
      </w:r>
    </w:p>
    <w:p w14:paraId="7822A6D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Άρα, λοιπόν, θα το θίξουμε αυτό το θέμα για άλλη μία φορά πιέζοντας, γιατί με διαφορετικό τρόπο δεν μπορούμε να έχουμε αποτέλεσμα.</w:t>
      </w:r>
    </w:p>
    <w:p w14:paraId="7822A6DD" w14:textId="77777777" w:rsidR="00585C31" w:rsidRDefault="00830CC0">
      <w:pPr>
        <w:spacing w:after="0" w:line="600" w:lineRule="auto"/>
        <w:ind w:firstLine="720"/>
        <w:jc w:val="both"/>
        <w:rPr>
          <w:rFonts w:eastAsia="Times New Roman"/>
          <w:color w:val="000000"/>
          <w:szCs w:val="24"/>
        </w:rPr>
      </w:pPr>
      <w:r>
        <w:rPr>
          <w:rFonts w:eastAsia="Times New Roman"/>
          <w:szCs w:val="24"/>
        </w:rPr>
        <w:t xml:space="preserve">Κυρίες και κύριοι συνάδελφοι, προχωρούμε στη συζήτηση της </w:t>
      </w:r>
      <w:r>
        <w:rPr>
          <w:rFonts w:eastAsia="Times New Roman"/>
          <w:color w:val="000000"/>
          <w:szCs w:val="24"/>
        </w:rPr>
        <w:t xml:space="preserve">έκτης </w:t>
      </w:r>
      <w:r>
        <w:rPr>
          <w:rFonts w:eastAsia="Times New Roman"/>
          <w:color w:val="000000"/>
          <w:szCs w:val="24"/>
        </w:rPr>
        <w:t xml:space="preserve">με αριθμό 143/24-10-2017 </w:t>
      </w:r>
      <w:r>
        <w:rPr>
          <w:rFonts w:eastAsia="Times New Roman"/>
          <w:color w:val="000000"/>
          <w:szCs w:val="24"/>
        </w:rPr>
        <w:t>επίκαιρης</w:t>
      </w:r>
      <w:r>
        <w:rPr>
          <w:rFonts w:eastAsia="Times New Roman"/>
          <w:color w:val="000000"/>
          <w:szCs w:val="24"/>
        </w:rPr>
        <w:t xml:space="preserve"> ερώτησης </w:t>
      </w:r>
      <w:r>
        <w:rPr>
          <w:rFonts w:eastAsia="Times New Roman"/>
          <w:color w:val="000000"/>
          <w:szCs w:val="24"/>
        </w:rPr>
        <w:t xml:space="preserve">δεύτερου κύκλου του Ανεξάρτητου Βουλευτή Αχαΐας κ. </w:t>
      </w:r>
      <w:r>
        <w:rPr>
          <w:rFonts w:eastAsia="Times New Roman"/>
          <w:bCs/>
          <w:color w:val="000000"/>
          <w:szCs w:val="24"/>
        </w:rPr>
        <w:t>Νικολάου Νικολόπουλου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Δικαιοσύνης, Διαφάνειας και Ανθρωπίνων Δικαιωμάτων,</w:t>
      </w:r>
      <w:r>
        <w:rPr>
          <w:rFonts w:eastAsia="Times New Roman"/>
          <w:b/>
          <w:bCs/>
          <w:color w:val="000000"/>
          <w:szCs w:val="24"/>
        </w:rPr>
        <w:t xml:space="preserve"> </w:t>
      </w:r>
      <w:r>
        <w:rPr>
          <w:rFonts w:eastAsia="Times New Roman"/>
          <w:color w:val="000000"/>
          <w:szCs w:val="24"/>
        </w:rPr>
        <w:t>με θέμα: «Οι νόμοι δεν ισχύουν για τους δικαστές; Έχουν δικούς τους νόμους;».</w:t>
      </w:r>
    </w:p>
    <w:p w14:paraId="7822A6DE" w14:textId="77777777" w:rsidR="00585C31" w:rsidRDefault="00830CC0">
      <w:pPr>
        <w:spacing w:after="0" w:line="600" w:lineRule="auto"/>
        <w:ind w:firstLine="720"/>
        <w:jc w:val="both"/>
        <w:rPr>
          <w:rFonts w:eastAsia="Times New Roman"/>
          <w:color w:val="000000"/>
          <w:szCs w:val="24"/>
        </w:rPr>
      </w:pPr>
      <w:r>
        <w:rPr>
          <w:rFonts w:eastAsia="Times New Roman"/>
          <w:b/>
          <w:color w:val="000000"/>
          <w:szCs w:val="24"/>
        </w:rPr>
        <w:lastRenderedPageBreak/>
        <w:t xml:space="preserve">ΔΗΜΗΤΡΙΟΣ ΠΑΠΑΓΓΕΛΟΠΟΥΛΟΣ </w:t>
      </w:r>
      <w:r>
        <w:rPr>
          <w:rFonts w:eastAsia="Times New Roman"/>
          <w:b/>
          <w:color w:val="000000"/>
          <w:szCs w:val="24"/>
        </w:rPr>
        <w:t xml:space="preserve">(Αναπληρωτής Υπουργός Δικαιοσύνης, Διαφάνειας και Ανθρωπίνων Δικαιωμάτων): </w:t>
      </w:r>
      <w:r>
        <w:rPr>
          <w:rFonts w:eastAsia="Times New Roman"/>
          <w:color w:val="000000"/>
          <w:szCs w:val="24"/>
        </w:rPr>
        <w:t>Η δική μου ερώτηση θα συζητηθεί τώρα;</w:t>
      </w:r>
    </w:p>
    <w:p w14:paraId="7822A6DF" w14:textId="77777777" w:rsidR="00585C31" w:rsidRDefault="00830CC0">
      <w:pPr>
        <w:spacing w:after="0" w:line="600" w:lineRule="auto"/>
        <w:ind w:firstLine="720"/>
        <w:jc w:val="both"/>
        <w:rPr>
          <w:rFonts w:eastAsia="Times New Roman"/>
          <w:color w:val="000000"/>
          <w:szCs w:val="24"/>
        </w:rPr>
      </w:pPr>
      <w:r w:rsidRPr="001539E4">
        <w:rPr>
          <w:rFonts w:eastAsia="Times New Roman"/>
          <w:b/>
          <w:szCs w:val="24"/>
        </w:rPr>
        <w:t>ΠΡΟΕΔΡΕΥΩΝ (Δημήτριος Κρεμαστινός):</w:t>
      </w:r>
      <w:r>
        <w:rPr>
          <w:rFonts w:ascii="Tahoma" w:eastAsia="Times New Roman" w:hAnsi="Tahoma" w:cs="Tahoma"/>
          <w:b/>
          <w:szCs w:val="24"/>
        </w:rPr>
        <w:t xml:space="preserve"> </w:t>
      </w:r>
      <w:r>
        <w:rPr>
          <w:rFonts w:eastAsia="Times New Roman"/>
          <w:color w:val="000000"/>
          <w:szCs w:val="24"/>
        </w:rPr>
        <w:t xml:space="preserve">Κύριε Παπαγγελόπουλε, η συγκεκριμένη ερώτηση έπρεπε να συζητηθεί πρώτη. Εάν θέλετε να απαντήσει ο κ. </w:t>
      </w:r>
      <w:proofErr w:type="spellStart"/>
      <w:r>
        <w:rPr>
          <w:rFonts w:eastAsia="Times New Roman"/>
          <w:color w:val="000000"/>
          <w:szCs w:val="24"/>
        </w:rPr>
        <w:t>Μπαξεβ</w:t>
      </w:r>
      <w:r>
        <w:rPr>
          <w:rFonts w:eastAsia="Times New Roman"/>
          <w:color w:val="000000"/>
          <w:szCs w:val="24"/>
        </w:rPr>
        <w:t>ανάκης</w:t>
      </w:r>
      <w:proofErr w:type="spellEnd"/>
      <w:r>
        <w:rPr>
          <w:rFonts w:eastAsia="Times New Roman"/>
          <w:color w:val="000000"/>
          <w:szCs w:val="24"/>
        </w:rPr>
        <w:t xml:space="preserve"> ξανά στην άλλη ερώτηση, να το αλλάξουμε. Αλλιώς, η σειρά ήταν να συζητηθεί πρώτα η δική σας και επειδή είχατε καθυστερήσει, προχωρήσαμε στον κ. </w:t>
      </w:r>
      <w:proofErr w:type="spellStart"/>
      <w:r>
        <w:rPr>
          <w:rFonts w:eastAsia="Times New Roman"/>
          <w:color w:val="000000"/>
          <w:szCs w:val="24"/>
        </w:rPr>
        <w:t>Μπαξεβανάκη</w:t>
      </w:r>
      <w:proofErr w:type="spellEnd"/>
      <w:r>
        <w:rPr>
          <w:rFonts w:eastAsia="Times New Roman"/>
          <w:color w:val="000000"/>
          <w:szCs w:val="24"/>
        </w:rPr>
        <w:t>.</w:t>
      </w:r>
    </w:p>
    <w:p w14:paraId="7822A6E0" w14:textId="77777777" w:rsidR="00585C31" w:rsidRDefault="00830CC0">
      <w:pPr>
        <w:spacing w:after="0" w:line="600" w:lineRule="auto"/>
        <w:ind w:firstLine="720"/>
        <w:jc w:val="both"/>
        <w:rPr>
          <w:rFonts w:eastAsia="Times New Roman"/>
          <w:color w:val="000000"/>
          <w:szCs w:val="24"/>
        </w:rPr>
      </w:pPr>
      <w:r>
        <w:rPr>
          <w:rFonts w:eastAsia="Times New Roman"/>
          <w:color w:val="000000"/>
          <w:szCs w:val="24"/>
        </w:rPr>
        <w:t xml:space="preserve">Οπότε, τι θέλετε; Θέλετε να προχωρήσουμε με εσάς ή με τον κ. </w:t>
      </w:r>
      <w:proofErr w:type="spellStart"/>
      <w:r>
        <w:rPr>
          <w:rFonts w:eastAsia="Times New Roman"/>
          <w:color w:val="000000"/>
          <w:szCs w:val="24"/>
        </w:rPr>
        <w:t>Μπαξεβανάκη</w:t>
      </w:r>
      <w:proofErr w:type="spellEnd"/>
      <w:r>
        <w:rPr>
          <w:rFonts w:eastAsia="Times New Roman"/>
          <w:color w:val="000000"/>
          <w:szCs w:val="24"/>
        </w:rPr>
        <w:t>;</w:t>
      </w:r>
    </w:p>
    <w:p w14:paraId="7822A6E1" w14:textId="77777777" w:rsidR="00585C31" w:rsidRDefault="00830CC0">
      <w:pPr>
        <w:spacing w:after="0" w:line="600" w:lineRule="auto"/>
        <w:ind w:firstLine="720"/>
        <w:jc w:val="both"/>
        <w:rPr>
          <w:rFonts w:eastAsia="Times New Roman"/>
          <w:color w:val="000000"/>
          <w:szCs w:val="24"/>
        </w:rPr>
      </w:pPr>
      <w:r>
        <w:rPr>
          <w:rFonts w:eastAsia="Times New Roman"/>
          <w:b/>
          <w:color w:val="000000"/>
          <w:szCs w:val="24"/>
        </w:rPr>
        <w:t>ΔΗΜΗΤΡΙΟΣ ΠΑΠΑΓΓΕΛ</w:t>
      </w:r>
      <w:r>
        <w:rPr>
          <w:rFonts w:eastAsia="Times New Roman"/>
          <w:b/>
          <w:color w:val="000000"/>
          <w:szCs w:val="24"/>
        </w:rPr>
        <w:t xml:space="preserve">ΟΠΟΥΛΟΣ (Αναπληρωτής Υπουργός Δικαιοσύνης, Διαφάνειας και Ανθρωπίνων Δικαιωμάτων): </w:t>
      </w:r>
      <w:r>
        <w:rPr>
          <w:rFonts w:eastAsia="Times New Roman"/>
          <w:color w:val="000000"/>
          <w:szCs w:val="24"/>
        </w:rPr>
        <w:t>Δεν έχω πρόβλημα, κύριε Πρόεδρε.</w:t>
      </w:r>
    </w:p>
    <w:p w14:paraId="7822A6E2"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Κύριε Πρόεδρε, δεν με καλέσατε; Εγώ περιμένω να απαντήσω. Γιατί το αλλάζετε, επειδή σας το λένε τα κορίτσια της Γραμμ</w:t>
      </w:r>
      <w:r>
        <w:rPr>
          <w:rFonts w:eastAsia="Times New Roman" w:cs="Times New Roman"/>
          <w:szCs w:val="24"/>
        </w:rPr>
        <w:t>ατείας;</w:t>
      </w:r>
    </w:p>
    <w:p w14:paraId="7822A6E3"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Επειδή η Γραμματεία…</w:t>
      </w:r>
    </w:p>
    <w:p w14:paraId="7822A6E4"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Δεν πρέπει ο Ανδρέας Λοβέρδος να ζητά τον λόγο και επειδή είστε εσείς στο Βήμα, να βάζει άλλο θέμα στο Προεδρείο!</w:t>
      </w:r>
    </w:p>
    <w:p w14:paraId="7822A6E5"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Όχι, όχι. Κοιτάξτε</w:t>
      </w:r>
      <w:r>
        <w:rPr>
          <w:rFonts w:eastAsia="Times New Roman" w:cs="Times New Roman"/>
          <w:szCs w:val="24"/>
        </w:rPr>
        <w:t>, εγώ άρχισα κανονικά, αλλά επειδή η Γραμματεία…</w:t>
      </w:r>
    </w:p>
    <w:p w14:paraId="7822A6E6"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Εντάξει, κι εγώ συμπαθώ τα κορίτσια της Γραμματείας.</w:t>
      </w:r>
    </w:p>
    <w:p w14:paraId="7822A6E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…υπέβαλε μία ένσταση, είμαι υποχρεωμένος να ρωτήσω τους Υπουργούς.</w:t>
      </w:r>
    </w:p>
    <w:p w14:paraId="7822A6E8"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Εντάξει, εντάξει.</w:t>
      </w:r>
    </w:p>
    <w:p w14:paraId="7822A6E9"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Εφ’ όσον εσείς επιμένετε, θα προχωρήσουμε στη δική σας ερώτηση.</w:t>
      </w:r>
    </w:p>
    <w:p w14:paraId="7822A6E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Ορίστε, λοιπόν, κύριε Νικολόπουλε, έχετε τον λόγο.</w:t>
      </w:r>
    </w:p>
    <w:p w14:paraId="7822A6EB"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Εκτός εάν τα κορίτσια της Γραμματείας, λόγω της εκπάγλου </w:t>
      </w:r>
      <w:proofErr w:type="spellStart"/>
      <w:r>
        <w:rPr>
          <w:rFonts w:eastAsia="Times New Roman" w:cs="Times New Roman"/>
          <w:szCs w:val="24"/>
        </w:rPr>
        <w:t>ωραιότη</w:t>
      </w:r>
      <w:r>
        <w:rPr>
          <w:rFonts w:eastAsia="Times New Roman" w:cs="Times New Roman"/>
          <w:szCs w:val="24"/>
        </w:rPr>
        <w:t>τος</w:t>
      </w:r>
      <w:proofErr w:type="spellEnd"/>
      <w:r>
        <w:rPr>
          <w:rFonts w:eastAsia="Times New Roman" w:cs="Times New Roman"/>
          <w:szCs w:val="24"/>
        </w:rPr>
        <w:t xml:space="preserve"> του συμπολίτη μου, έκαναν τα στραβά μάτια κι εσείς κάνατε ότι δεν ακούγατε τι έλεγε ο Ανδρέας Λοβέρδος.</w:t>
      </w:r>
    </w:p>
    <w:p w14:paraId="7822A6EC"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Όχι. Πρέπει να σας διακόψω. Κοιτάξτε, εγώ έκανα παρατήρηση, αλλά δεν μπορούσα να του αφαιρέσω τον λόγο. Του είπε</w:t>
      </w:r>
      <w:r>
        <w:rPr>
          <w:rFonts w:eastAsia="Times New Roman" w:cs="Times New Roman"/>
          <w:szCs w:val="24"/>
        </w:rPr>
        <w:t xml:space="preserve"> ότι είναι εκτός ερωτήσεως.</w:t>
      </w:r>
    </w:p>
    <w:p w14:paraId="7822A6ED"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Εντάξει, αυτά είναι γνωστά «τσαλιμάκια» του Λοβέρδου. Ήρθε τώρα να πει άλλα πράγματα…</w:t>
      </w:r>
    </w:p>
    <w:p w14:paraId="7822A6EE"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Του είπα ότι είναι εκτός ερωτήσεως. Τι άλλο να πω; Δεν απάντησε.</w:t>
      </w:r>
    </w:p>
    <w:p w14:paraId="7822A6EF"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ΝΙΚΟΛΑΟΣ ΝΙΚΟΛΟΠΟΥ</w:t>
      </w:r>
      <w:r>
        <w:rPr>
          <w:rFonts w:eastAsia="Times New Roman" w:cs="Times New Roman"/>
          <w:b/>
          <w:szCs w:val="24"/>
        </w:rPr>
        <w:t xml:space="preserve">ΛΟΣ: </w:t>
      </w:r>
      <w:r>
        <w:rPr>
          <w:rFonts w:eastAsia="Times New Roman" w:cs="Times New Roman"/>
          <w:szCs w:val="24"/>
        </w:rPr>
        <w:t>Εντάξει, εντάξει.</w:t>
      </w:r>
    </w:p>
    <w:p w14:paraId="7822A6F0"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λοιπόν, έχετε τον λόγο.</w:t>
      </w:r>
    </w:p>
    <w:p w14:paraId="7822A6F1"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Πάντως, ευχαριστώ πολύ εσάς και τους Υπουργούς.</w:t>
      </w:r>
    </w:p>
    <w:p w14:paraId="7822A6F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Κύριε Πρόεδρε, μετά τον χαμό, τον σάλο που ξέσπασε στην ελληνική κοινωνία, όπου τα δημοσιεύματ</w:t>
      </w:r>
      <w:r>
        <w:rPr>
          <w:rFonts w:eastAsia="Times New Roman" w:cs="Times New Roman"/>
          <w:szCs w:val="24"/>
        </w:rPr>
        <w:t>α ήταν πολλά –η «Εφημερίδα των Συντακτών» έλεγε ότι οι δικαστές είναι υπεράνω του νόμου ή ότι υπάρχουν συνοπτικές διαδικασίες, η «</w:t>
      </w:r>
      <w:r>
        <w:rPr>
          <w:rFonts w:eastAsia="Times New Roman" w:cs="Times New Roman"/>
          <w:szCs w:val="24"/>
        </w:rPr>
        <w:t>Δημοκρατία</w:t>
      </w:r>
      <w:r>
        <w:rPr>
          <w:rFonts w:eastAsia="Times New Roman" w:cs="Times New Roman"/>
          <w:szCs w:val="24"/>
        </w:rPr>
        <w:t>» έλεγε ότι ο κ. Σακελλαρίου προσδιόρισε προσφυγή συναδέλφου του μέσα σε ένα μήνα και πολλά τέτοια σχετικά που θα κα</w:t>
      </w:r>
      <w:r>
        <w:rPr>
          <w:rFonts w:eastAsia="Times New Roman" w:cs="Times New Roman"/>
          <w:szCs w:val="24"/>
        </w:rPr>
        <w:t xml:space="preserve">ταθέσω- ήρθε ο παριστάμενος Υπουργός κ. Παπαγγελόπουλος στις 23 Οκτωβρίου και είπε τα εξής: «Μετά την τελευταία αναστολή που χορήγησε ο Πρόεδρος του </w:t>
      </w:r>
      <w:proofErr w:type="spellStart"/>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proofErr w:type="spellEnd"/>
      <w:r>
        <w:rPr>
          <w:rFonts w:eastAsia="Times New Roman" w:cs="Times New Roman"/>
          <w:szCs w:val="24"/>
        </w:rPr>
        <w:t xml:space="preserve"> για την υποβολή δηλώσεων «πόθεν έσχες» για τους εν ενεργεία και συνταξιούχους δικαστικούς μόνο, μελετ</w:t>
      </w:r>
      <w:r>
        <w:rPr>
          <w:rFonts w:eastAsia="Times New Roman" w:cs="Times New Roman"/>
          <w:szCs w:val="24"/>
        </w:rPr>
        <w:t>ώ και εξετάζω με ποιον τρόπο ή νομοθετική πρωτοβουλία η Κυβέρνηση θα εξασφαλίσει την ισονομία και την ίση μεταχείριση όλων των πολιτών, ώστε να μην υπάρχουν πληβείοι και πατρίκιοι στην απονομή της δικαιοσύνης». Είμαστε εδώ ακριβώς για να ακούσουμε τον τρόπ</w:t>
      </w:r>
      <w:r>
        <w:rPr>
          <w:rFonts w:eastAsia="Times New Roman" w:cs="Times New Roman"/>
          <w:szCs w:val="24"/>
        </w:rPr>
        <w:t xml:space="preserve">ο. </w:t>
      </w:r>
    </w:p>
    <w:p w14:paraId="7822A6F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7822A6F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Κύριε Πρόεδρε, να μην βάλετε και τον χρόνο που συζητούσαμε πριν. Ευχαριστώ. </w:t>
      </w:r>
    </w:p>
    <w:p w14:paraId="7822A6F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Είναι ξεκάθαρο, λοιπόν, ότι ο Υπουργός δέχεται πώς κάποιοι δικαστές θεωρούν τους εαυτούς τους «</w:t>
      </w:r>
      <w:proofErr w:type="spellStart"/>
      <w:r>
        <w:rPr>
          <w:rFonts w:eastAsia="Times New Roman" w:cs="Times New Roman"/>
          <w:szCs w:val="24"/>
        </w:rPr>
        <w:t>πατρίκιους</w:t>
      </w:r>
      <w:proofErr w:type="spellEnd"/>
      <w:r>
        <w:rPr>
          <w:rFonts w:eastAsia="Times New Roman" w:cs="Times New Roman"/>
          <w:szCs w:val="24"/>
        </w:rPr>
        <w:t>» και παρότι η δικαιοσύνη πρέπει να είναι τυφλή, συμβαίνει να είναι μονόφθαλμη. Με πρωτοφανή στα χρονικά ταχύτητα, οι δικαστικοί λειτουργοί κατάφεραν ν</w:t>
      </w:r>
      <w:r>
        <w:rPr>
          <w:rFonts w:eastAsia="Times New Roman" w:cs="Times New Roman"/>
          <w:szCs w:val="24"/>
        </w:rPr>
        <w:t xml:space="preserve">α εξασφαλίσουν προσωρινή διαταγή για να μην καταθέσουν δηλώσεις πόθεν έσχες. Στη δική τους υπόθεση η ολομέλεια του </w:t>
      </w:r>
      <w:proofErr w:type="spellStart"/>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proofErr w:type="spellEnd"/>
      <w:r>
        <w:rPr>
          <w:rFonts w:eastAsia="Times New Roman" w:cs="Times New Roman"/>
          <w:szCs w:val="24"/>
        </w:rPr>
        <w:t xml:space="preserve"> κινήθηκε πραγματικά αστραπιαία. Συνεδρίασε, έκρινε και καθαρόγραψε μια απόφαση που δεν αφορά κανέναν άλλο, παρά μόνο τους δικαστικούς. </w:t>
      </w:r>
      <w:r>
        <w:rPr>
          <w:rFonts w:eastAsia="Times New Roman" w:cs="Times New Roman"/>
          <w:szCs w:val="24"/>
        </w:rPr>
        <w:t>Όποιος έχει μαχαίρι τρώει καρπούζι και όλοι οι άλλοι μένουν με τις φλούδες!</w:t>
      </w:r>
    </w:p>
    <w:p w14:paraId="7822A6F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Θλίβομαι, λοιπόν, και εξοργίζομαι γιατί υπάρχουν κάποιοι που δεν κατανοούν ότι οι δικαστικές κρίσεις που δεν συνάδουν με το περί δικαίου αίσθημα, όπως αυτές για την </w:t>
      </w:r>
      <w:proofErr w:type="spellStart"/>
      <w:r>
        <w:rPr>
          <w:rFonts w:eastAsia="Times New Roman" w:cs="Times New Roman"/>
          <w:szCs w:val="24"/>
        </w:rPr>
        <w:t>Ηριάννα</w:t>
      </w:r>
      <w:proofErr w:type="spellEnd"/>
      <w:r>
        <w:rPr>
          <w:rFonts w:eastAsia="Times New Roman" w:cs="Times New Roman"/>
          <w:szCs w:val="24"/>
        </w:rPr>
        <w:t xml:space="preserve"> και τον</w:t>
      </w:r>
      <w:r>
        <w:rPr>
          <w:rFonts w:eastAsia="Times New Roman" w:cs="Times New Roman"/>
          <w:szCs w:val="24"/>
        </w:rPr>
        <w:t xml:space="preserve"> Περικλή και το πόθεν έσχες των δικαστών, θέτουν ερωτήματα για τον τρόπο απονομής της δικαιοσύνης. </w:t>
      </w:r>
    </w:p>
    <w:p w14:paraId="7822A6F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Συνομιλώ με δικαστές και γνωρίζω ότι πολλοί από αυτούς -δεν γνωρίζω καν αν είναι η πλειοψηφία πια- πεθαίνουν, δυστυχώς, κυριολεκτικά στην ψάθα και θαμμένοι </w:t>
      </w:r>
      <w:r>
        <w:rPr>
          <w:rFonts w:eastAsia="Times New Roman" w:cs="Times New Roman"/>
          <w:szCs w:val="24"/>
        </w:rPr>
        <w:t xml:space="preserve">κάτω από όγκους δικογραφιών υπερασπίζονται το δημόσιο και το κοινωνικό </w:t>
      </w:r>
      <w:r>
        <w:rPr>
          <w:rFonts w:eastAsia="Times New Roman" w:cs="Times New Roman"/>
          <w:szCs w:val="24"/>
        </w:rPr>
        <w:lastRenderedPageBreak/>
        <w:t>συμφέρον με αυτή την ίδια τη ζωή τους. Υπάρχουν, όμως, και άλλοι, αυτοί που μπαινοβγαίνουν από τις πίσω πόρτες στα γραφεία των άλλων εξουσιών, που υπηρετούν συμφέροντα και βγάζουν αποφά</w:t>
      </w:r>
      <w:r>
        <w:rPr>
          <w:rFonts w:eastAsia="Times New Roman" w:cs="Times New Roman"/>
          <w:szCs w:val="24"/>
        </w:rPr>
        <w:t>σεις που «βγάζουν μάτια».</w:t>
      </w:r>
    </w:p>
    <w:p w14:paraId="7822A6F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Στη Συνεταιριστική Τράπεζα Λαμίας, για παράδειγμα, έβγαλαν βούλευμα μετά από δεκατρία χρόνια. Παραγράφηκε το σκάνδαλο δεκάδων εκατομμυρίων ευρώ που ζημίωσε το </w:t>
      </w:r>
      <w:r>
        <w:rPr>
          <w:rFonts w:eastAsia="Times New Roman" w:cs="Times New Roman"/>
          <w:szCs w:val="24"/>
        </w:rPr>
        <w:t xml:space="preserve">δημόσιο </w:t>
      </w:r>
      <w:r>
        <w:rPr>
          <w:rFonts w:eastAsia="Times New Roman" w:cs="Times New Roman"/>
          <w:szCs w:val="24"/>
        </w:rPr>
        <w:t>και χιλιάδες μετόχους. Το ίδιο συμβαίνει και στη Χαλκιδική με τ</w:t>
      </w:r>
      <w:r>
        <w:rPr>
          <w:rFonts w:eastAsia="Times New Roman" w:cs="Times New Roman"/>
          <w:szCs w:val="24"/>
        </w:rPr>
        <w:t xml:space="preserve">α παραδικαστικά κυκλώματα τα καραμπινάτα. </w:t>
      </w:r>
    </w:p>
    <w:p w14:paraId="7822A6F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822A6F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Πολιτικοί, </w:t>
      </w:r>
      <w:proofErr w:type="spellStart"/>
      <w:r>
        <w:rPr>
          <w:rFonts w:eastAsia="Times New Roman" w:cs="Times New Roman"/>
          <w:szCs w:val="24"/>
        </w:rPr>
        <w:t>καναλάρχες</w:t>
      </w:r>
      <w:proofErr w:type="spellEnd"/>
      <w:r>
        <w:rPr>
          <w:rFonts w:eastAsia="Times New Roman" w:cs="Times New Roman"/>
          <w:szCs w:val="24"/>
        </w:rPr>
        <w:t>, εκδότες, νταβατζήδες, εθνικοί εργολάβοι και τραπεζίτες βρίσκονται αυτόν τον καιρό υπόλογοι για εκατοντάδες</w:t>
      </w:r>
      <w:r>
        <w:rPr>
          <w:rFonts w:eastAsia="Times New Roman" w:cs="Times New Roman"/>
          <w:szCs w:val="24"/>
        </w:rPr>
        <w:t xml:space="preserve"> εκατομμύρια, αλλά η δικαιοσύνη πάει σαν τη χελώνα. Και να, ο Τσουκάτος περιμένει. Ψήφισε εχθές; Δεν μάθαμε. Και άλλοι όπως ο Παπαντωνίου, ο </w:t>
      </w:r>
      <w:proofErr w:type="spellStart"/>
      <w:r>
        <w:rPr>
          <w:rFonts w:eastAsia="Times New Roman" w:cs="Times New Roman"/>
          <w:szCs w:val="24"/>
        </w:rPr>
        <w:t>Μαντέλης</w:t>
      </w:r>
      <w:proofErr w:type="spellEnd"/>
      <w:r>
        <w:rPr>
          <w:rFonts w:eastAsia="Times New Roman" w:cs="Times New Roman"/>
          <w:szCs w:val="24"/>
        </w:rPr>
        <w:t>, ο Άκης και λοιποί, ενώ διαπιστώθηκε ότι έχουν εκατομμύρια, δικάζονται είτε με βήμα χελώνας είτε με ποινές</w:t>
      </w:r>
      <w:r>
        <w:rPr>
          <w:rFonts w:eastAsia="Times New Roman" w:cs="Times New Roman"/>
          <w:szCs w:val="24"/>
        </w:rPr>
        <w:t xml:space="preserve"> αστείες και τους αναγνωρίζονται ελαφρυντικά με αστείες δικαιολογίες. </w:t>
      </w:r>
    </w:p>
    <w:p w14:paraId="7822A6F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Την ίδια ώρα η τυφλή δικαιοσύνη βάζει εξοντωτικές ποινές, επαναλαμβάνω, στην </w:t>
      </w:r>
      <w:proofErr w:type="spellStart"/>
      <w:r>
        <w:rPr>
          <w:rFonts w:eastAsia="Times New Roman" w:cs="Times New Roman"/>
          <w:szCs w:val="24"/>
        </w:rPr>
        <w:t>Ηριάννα</w:t>
      </w:r>
      <w:proofErr w:type="spellEnd"/>
      <w:r>
        <w:rPr>
          <w:rFonts w:eastAsia="Times New Roman" w:cs="Times New Roman"/>
          <w:szCs w:val="24"/>
        </w:rPr>
        <w:t>, στον Περικλή, στην καθαρίστρια της Βουλής γιατί είχε, λέει, πλαστό απολυτήριο λυκείου. Την επώνυμη,</w:t>
      </w:r>
      <w:r>
        <w:rPr>
          <w:rFonts w:eastAsia="Times New Roman" w:cs="Times New Roman"/>
          <w:szCs w:val="24"/>
        </w:rPr>
        <w:t xml:space="preserve"> όμως, με τα πλαστά πτυχία την πήγαν σε μονομελές και της έβαλαν ποινή κάτι μήνες, γιατί ήταν παρά τω </w:t>
      </w:r>
      <w:proofErr w:type="spellStart"/>
      <w:r>
        <w:rPr>
          <w:rFonts w:eastAsia="Times New Roman" w:cs="Times New Roman"/>
          <w:szCs w:val="24"/>
        </w:rPr>
        <w:t>Πρωθυπουργώ</w:t>
      </w:r>
      <w:proofErr w:type="spellEnd"/>
      <w:r>
        <w:rPr>
          <w:rFonts w:eastAsia="Times New Roman" w:cs="Times New Roman"/>
          <w:szCs w:val="24"/>
        </w:rPr>
        <w:t xml:space="preserve"> Σαμαρά. </w:t>
      </w:r>
      <w:r>
        <w:rPr>
          <w:rFonts w:eastAsia="Times New Roman" w:cs="Times New Roman"/>
          <w:szCs w:val="24"/>
        </w:rPr>
        <w:lastRenderedPageBreak/>
        <w:t>Στον ταμεία της Γαύδου, όμως, για ποσό που ήταν το ένα προς ογδόντα, σε σχέση με αυτό του Άκη του Τσοχατζόπουλου, έβαλαν ισόβια, ενώ σ</w:t>
      </w:r>
      <w:r>
        <w:rPr>
          <w:rFonts w:eastAsia="Times New Roman" w:cs="Times New Roman"/>
          <w:szCs w:val="24"/>
        </w:rPr>
        <w:t>τον Άκη είκοσι χρόνια!</w:t>
      </w:r>
    </w:p>
    <w:p w14:paraId="7822A6F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Σας ερωτώ, λοιπόν, ευθέως: Έχουμε δικαιοσύνη για να υπηρετεί τους πλούσιους και να κρύβει το πώς πλουτίζουν ορισμένοι δικαστές, αδιαφορώντας για τα δηλητηριώδη σχόλια της κοινωνίας που λέει «Γιάννης κερνάει, Γιάννης πίνει»; </w:t>
      </w:r>
    </w:p>
    <w:p w14:paraId="7822A6F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Οι πολίτ</w:t>
      </w:r>
      <w:r>
        <w:rPr>
          <w:rFonts w:eastAsia="Times New Roman" w:cs="Times New Roman"/>
          <w:szCs w:val="24"/>
        </w:rPr>
        <w:t xml:space="preserve">ες, λοιπόν, έχουν απαίτηση να ακούσουν σήμερα από τον Υπουργό Δικαιοσύνης πώς η πολιτική ηγεσία εξηγεί ότι η απόφαση, που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το σκεπτικό της βάλει στα περισσότερα σημεία κατά της κοινής λογικής, καθαρογράφθηκε σε χρόνο ρεκόρ και δημοσιεύτηκε</w:t>
      </w:r>
      <w:r>
        <w:rPr>
          <w:rFonts w:eastAsia="Times New Roman" w:cs="Times New Roman"/>
          <w:szCs w:val="24"/>
        </w:rPr>
        <w:t xml:space="preserve"> στην εκπνοή της προθεσμία για την υποβολή των δηλώσεων πόθεν έσχες.</w:t>
      </w:r>
    </w:p>
    <w:p w14:paraId="7822A6F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7822A6F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Με την ευκαιρία, πείτε μας, κύριε Υπουργέ, πόσοι δικαστές έχουν καταθέσει πόθεν έσχες και</w:t>
      </w:r>
      <w:r>
        <w:rPr>
          <w:rFonts w:eastAsia="Times New Roman" w:cs="Times New Roman"/>
          <w:szCs w:val="24"/>
        </w:rPr>
        <w:t xml:space="preserve"> πόσοι όχι κατά την τελευταία τριετία; Προπάντων, όμως, κύριε Υπουργέ, μην ξεχάσετε να πείτε εδώ στη Βουλή των Ελλήνων γιατί δεν αναλάβατε ακόμα την πρωτοβουλία που υποσχεθήκατε, παρ</w:t>
      </w:r>
      <w:r>
        <w:rPr>
          <w:rFonts w:eastAsia="Times New Roman" w:cs="Times New Roman"/>
          <w:szCs w:val="24"/>
        </w:rPr>
        <w:t xml:space="preserve">’ </w:t>
      </w:r>
      <w:r>
        <w:rPr>
          <w:rFonts w:eastAsia="Times New Roman" w:cs="Times New Roman"/>
          <w:szCs w:val="24"/>
        </w:rPr>
        <w:t>ότι από τις 23 Οκτωβρίου δεσμευτήκατε ότι θα το πράξετε τάχιστα;</w:t>
      </w:r>
    </w:p>
    <w:p w14:paraId="7822A700" w14:textId="77777777" w:rsidR="00585C31" w:rsidRDefault="00830CC0">
      <w:pPr>
        <w:spacing w:line="600" w:lineRule="auto"/>
        <w:ind w:firstLine="720"/>
        <w:jc w:val="both"/>
        <w:rPr>
          <w:rFonts w:eastAsia="Times New Roman" w:cs="Times New Roman"/>
          <w:szCs w:val="24"/>
        </w:rPr>
      </w:pPr>
      <w:r>
        <w:rPr>
          <w:rFonts w:eastAsia="Times New Roman"/>
          <w:b/>
          <w:bCs/>
        </w:rPr>
        <w:t>ΠΡΟΕΔΡΕ</w:t>
      </w:r>
      <w:r>
        <w:rPr>
          <w:rFonts w:eastAsia="Times New Roman"/>
          <w:b/>
          <w:bCs/>
        </w:rPr>
        <w:t>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Κύριε Νικολόπουλε, πιστεύω ότι αποζημιωθήκατε σε σχέση με τον χρόνο.</w:t>
      </w:r>
    </w:p>
    <w:p w14:paraId="7822A701"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ΝΙΚΟΛΟΠΟΥΛΟΣ: </w:t>
      </w:r>
      <w:r>
        <w:rPr>
          <w:rFonts w:eastAsia="Times New Roman" w:cs="Times New Roman"/>
          <w:szCs w:val="24"/>
        </w:rPr>
        <w:t xml:space="preserve">Σας ευχαριστώ. </w:t>
      </w:r>
    </w:p>
    <w:p w14:paraId="7822A702"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έχετε τον λόγο.</w:t>
      </w:r>
    </w:p>
    <w:p w14:paraId="7822A703"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Μέχρι πριν λίγες ημέρες πίστευα ότι ήταν ο </w:t>
      </w:r>
      <w:proofErr w:type="spellStart"/>
      <w:r>
        <w:rPr>
          <w:rFonts w:eastAsia="Times New Roman" w:cs="Times New Roman"/>
          <w:szCs w:val="24"/>
        </w:rPr>
        <w:t>Ταλεϋράνδος</w:t>
      </w:r>
      <w:proofErr w:type="spellEnd"/>
      <w:r>
        <w:rPr>
          <w:rFonts w:eastAsia="Times New Roman" w:cs="Times New Roman"/>
          <w:szCs w:val="24"/>
        </w:rPr>
        <w:t xml:space="preserve"> αυτός που είχε πει στον Ναπολέοντα: «Είναι χειρότερο από έγκλημα, είναι λάθος». Όμως, όπως διάβασα π</w:t>
      </w:r>
      <w:r>
        <w:rPr>
          <w:rFonts w:eastAsia="Times New Roman" w:cs="Times New Roman"/>
          <w:szCs w:val="24"/>
        </w:rPr>
        <w:t xml:space="preserve">ρόσφατα σε χρονογράφημα του Πέτρου </w:t>
      </w:r>
      <w:proofErr w:type="spellStart"/>
      <w:r>
        <w:rPr>
          <w:rFonts w:eastAsia="Times New Roman" w:cs="Times New Roman"/>
          <w:szCs w:val="24"/>
        </w:rPr>
        <w:t>Μανταίου</w:t>
      </w:r>
      <w:proofErr w:type="spellEnd"/>
      <w:r>
        <w:rPr>
          <w:rFonts w:eastAsia="Times New Roman" w:cs="Times New Roman"/>
          <w:szCs w:val="24"/>
        </w:rPr>
        <w:t xml:space="preserve"> στην «</w:t>
      </w:r>
      <w:r>
        <w:rPr>
          <w:rFonts w:eastAsia="Times New Roman" w:cs="Times New Roman"/>
          <w:szCs w:val="24"/>
        </w:rPr>
        <w:t>ΕΦΗΜΕΡΙΔΑ ΤΩΝ ΣΥΝΤΑΚΤΩΝ</w:t>
      </w:r>
      <w:r>
        <w:rPr>
          <w:rFonts w:eastAsia="Times New Roman" w:cs="Times New Roman"/>
          <w:szCs w:val="24"/>
        </w:rPr>
        <w:t xml:space="preserve">», είναι πιθανότερο τη φράση αυτή να την είχε πει ο </w:t>
      </w:r>
      <w:proofErr w:type="spellStart"/>
      <w:r>
        <w:rPr>
          <w:rFonts w:eastAsia="Times New Roman" w:cs="Times New Roman"/>
          <w:szCs w:val="24"/>
        </w:rPr>
        <w:t>Αντουάν</w:t>
      </w:r>
      <w:proofErr w:type="spellEnd"/>
      <w:r>
        <w:rPr>
          <w:rFonts w:eastAsia="Times New Roman" w:cs="Times New Roman"/>
          <w:szCs w:val="24"/>
        </w:rPr>
        <w:t xml:space="preserve"> </w:t>
      </w:r>
      <w:proofErr w:type="spellStart"/>
      <w:r>
        <w:rPr>
          <w:rFonts w:eastAsia="Times New Roman" w:cs="Times New Roman"/>
          <w:szCs w:val="24"/>
        </w:rPr>
        <w:t>Μπουλέ</w:t>
      </w:r>
      <w:proofErr w:type="spellEnd"/>
      <w:r>
        <w:rPr>
          <w:rFonts w:eastAsia="Times New Roman" w:cs="Times New Roman"/>
          <w:szCs w:val="24"/>
        </w:rPr>
        <w:t xml:space="preserve"> ντε λα </w:t>
      </w:r>
      <w:proofErr w:type="spellStart"/>
      <w:r>
        <w:rPr>
          <w:rFonts w:eastAsia="Times New Roman" w:cs="Times New Roman"/>
          <w:szCs w:val="24"/>
        </w:rPr>
        <w:t>Μερ</w:t>
      </w:r>
      <w:proofErr w:type="spellEnd"/>
      <w:r>
        <w:rPr>
          <w:rFonts w:eastAsia="Times New Roman" w:cs="Times New Roman"/>
          <w:szCs w:val="24"/>
        </w:rPr>
        <w:t>, νομικός πολιτικός, προσωπικός σύμβουλος του Ναπολέοντα</w:t>
      </w:r>
      <w:r>
        <w:rPr>
          <w:rFonts w:eastAsia="Times New Roman" w:cs="Times New Roman"/>
          <w:szCs w:val="24"/>
        </w:rPr>
        <w:t>,</w:t>
      </w:r>
      <w:r>
        <w:rPr>
          <w:rFonts w:eastAsia="Times New Roman" w:cs="Times New Roman"/>
          <w:szCs w:val="24"/>
        </w:rPr>
        <w:t xml:space="preserve"> που είχε διατελέσει και πρόεδρος του Συμβουλίου </w:t>
      </w:r>
      <w:r>
        <w:rPr>
          <w:rFonts w:eastAsia="Times New Roman" w:cs="Times New Roman"/>
          <w:szCs w:val="24"/>
        </w:rPr>
        <w:t xml:space="preserve">Επικράτειας της Γαλλίας. </w:t>
      </w:r>
    </w:p>
    <w:p w14:paraId="7822A70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Ο πρόεδρος, λοιπόν, του γαλλικού </w:t>
      </w:r>
      <w:proofErr w:type="spellStart"/>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proofErr w:type="spellEnd"/>
      <w:r>
        <w:rPr>
          <w:rFonts w:eastAsia="Times New Roman" w:cs="Times New Roman"/>
          <w:szCs w:val="24"/>
        </w:rPr>
        <w:t xml:space="preserve"> δεν θα μπορούσε βέβαια να φανταστεί ότι μετά από δύο αιώνες οι σημερινοί Έλληνες συνάδελφοί του, μέλη του Συμβουλίου της Επικρατείας στην Ελλάδα, θα επιβεβαίωναν την κλασική πλέον αλλά εκπληκ</w:t>
      </w:r>
      <w:r>
        <w:rPr>
          <w:rFonts w:eastAsia="Times New Roman" w:cs="Times New Roman"/>
          <w:szCs w:val="24"/>
        </w:rPr>
        <w:t>τική σε ευφυία φράση του.</w:t>
      </w:r>
    </w:p>
    <w:p w14:paraId="7822A70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Η πρόσφατη απόφαση του </w:t>
      </w:r>
      <w:proofErr w:type="spellStart"/>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proofErr w:type="spellEnd"/>
      <w:r>
        <w:rPr>
          <w:rFonts w:eastAsia="Times New Roman" w:cs="Times New Roman"/>
          <w:szCs w:val="24"/>
        </w:rPr>
        <w:t xml:space="preserve"> για την ηλεκτρινή δήλωση του πόθεν έσχες, κατά την άποψή μου, ως απλού πολίτη και όχι ως Υπουργού, είναι και τα δύο, είναι και λάθος και έγκλημα. Είναι τεράστιο νομικό λάθος, όπως θα εκθέσω πολύ σύντομ</w:t>
      </w:r>
      <w:r>
        <w:rPr>
          <w:rFonts w:eastAsia="Times New Roman" w:cs="Times New Roman"/>
          <w:szCs w:val="24"/>
        </w:rPr>
        <w:t xml:space="preserve">α </w:t>
      </w:r>
      <w:r>
        <w:rPr>
          <w:rFonts w:eastAsia="Times New Roman" w:cs="Times New Roman"/>
          <w:szCs w:val="24"/>
        </w:rPr>
        <w:lastRenderedPageBreak/>
        <w:t xml:space="preserve">στη Βουλή και στις αρμόδιες </w:t>
      </w:r>
      <w:r>
        <w:rPr>
          <w:rFonts w:eastAsia="Times New Roman" w:cs="Times New Roman"/>
          <w:szCs w:val="24"/>
        </w:rPr>
        <w:t>ε</w:t>
      </w:r>
      <w:r>
        <w:rPr>
          <w:rFonts w:eastAsia="Times New Roman" w:cs="Times New Roman"/>
          <w:szCs w:val="24"/>
        </w:rPr>
        <w:t>πιτροπές, όταν θα συζητηθεί ο νέος νόμος για την ηλεκτρονική υποβολή πόθεν έσχες. Ταυτόχρονα, είναι και μεγάλο έγκλημα. Είναι έγκλημα κατά του κύρους της δικαιοσύνης.</w:t>
      </w:r>
    </w:p>
    <w:p w14:paraId="7822A70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Έχω δηλώσει</w:t>
      </w:r>
      <w:r>
        <w:rPr>
          <w:rFonts w:eastAsia="Times New Roman" w:cs="Times New Roman"/>
          <w:szCs w:val="24"/>
        </w:rPr>
        <w:t>,</w:t>
      </w:r>
      <w:r>
        <w:rPr>
          <w:rFonts w:eastAsia="Times New Roman" w:cs="Times New Roman"/>
          <w:szCs w:val="24"/>
        </w:rPr>
        <w:t xml:space="preserve"> πρόσφατα</w:t>
      </w:r>
      <w:r>
        <w:rPr>
          <w:rFonts w:eastAsia="Times New Roman" w:cs="Times New Roman"/>
          <w:szCs w:val="24"/>
        </w:rPr>
        <w:t>,</w:t>
      </w:r>
      <w:r>
        <w:rPr>
          <w:rFonts w:eastAsia="Times New Roman" w:cs="Times New Roman"/>
          <w:szCs w:val="24"/>
        </w:rPr>
        <w:t xml:space="preserve"> δημόσια ότι ο ελληνικός λαός θέλει </w:t>
      </w:r>
      <w:r>
        <w:rPr>
          <w:rFonts w:eastAsia="Times New Roman" w:cs="Times New Roman"/>
          <w:szCs w:val="24"/>
        </w:rPr>
        <w:t>τη δικαιοσύνη ψηλά, πολύ ψηλά. Εγώ δε προσωπικά λόγω του παρελθόντος μου, ακόμα ψηλότερα, όσο πιο ψηλά γίνεται. Όμως, υπάρχει Έλληνας που να θεωρεί ότι η απόφαση για την οποία συζητάμε σήμερα ανταποκρίνεται και στο ελάχιστο ακόμα, στο υψηλό κύρος που οφείλ</w:t>
      </w:r>
      <w:r>
        <w:rPr>
          <w:rFonts w:eastAsia="Times New Roman" w:cs="Times New Roman"/>
          <w:szCs w:val="24"/>
        </w:rPr>
        <w:t xml:space="preserve">ει να περιβάλει το θεσμό της δικαιοσύνης; </w:t>
      </w:r>
    </w:p>
    <w:p w14:paraId="7822A70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Κυβέρνηση είναι αποφασισμένη να υλοποιήσει πλήρως τις δεσμεύσεις της απέναντι στον ελληνικό λαό για πλήρη διαφάνεια στον δημόσιο βίο. Επεξεργαζόμαστε ήδη και πολύ σύντομα θα καταθέσο</w:t>
      </w:r>
      <w:r>
        <w:rPr>
          <w:rFonts w:eastAsia="Times New Roman" w:cs="Times New Roman"/>
          <w:szCs w:val="24"/>
        </w:rPr>
        <w:t>υμε στη Βουλή νέο νόμο</w:t>
      </w:r>
      <w:r>
        <w:rPr>
          <w:rFonts w:eastAsia="Times New Roman" w:cs="Times New Roman"/>
          <w:szCs w:val="24"/>
        </w:rPr>
        <w:t>,</w:t>
      </w:r>
      <w:r>
        <w:rPr>
          <w:rFonts w:eastAsia="Times New Roman" w:cs="Times New Roman"/>
          <w:szCs w:val="24"/>
        </w:rPr>
        <w:t xml:space="preserve"> που θα επιλύει όλα τα προβλήματα που δημιουργήθηκαν από την πρόσφατη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 Δεν θα υπάρξει ο παραμικρός συμβιβασμός σε θέματα καταπολέμησης της διαφθοράς και επικράτησης απόλυτης, κατά το δυνατόν, διαφάνειας στον δημόσιο</w:t>
      </w:r>
      <w:r>
        <w:rPr>
          <w:rFonts w:eastAsia="Times New Roman" w:cs="Times New Roman"/>
          <w:szCs w:val="24"/>
        </w:rPr>
        <w:t xml:space="preserve"> βίο.</w:t>
      </w:r>
    </w:p>
    <w:p w14:paraId="7822A70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Τέλος, όσον αφορά τα ερωτήματα του κ. Νικολόπουλου, στο πρώτο ερώτημα πόσοι δικαστές έχουν κάνει δήλωση πόθεν έσχες και πόσοι όχι τα τελευταία τρία χρόνια, απαντώ ότι σύμφωνα με τα στοιχεία</w:t>
      </w:r>
      <w:r>
        <w:rPr>
          <w:rFonts w:eastAsia="Times New Roman" w:cs="Times New Roman"/>
          <w:szCs w:val="24"/>
        </w:rPr>
        <w:t>,</w:t>
      </w:r>
      <w:r>
        <w:rPr>
          <w:rFonts w:eastAsia="Times New Roman" w:cs="Times New Roman"/>
          <w:szCs w:val="24"/>
        </w:rPr>
        <w:t xml:space="preserve"> που έχω στη διάθεσή μου τα τελευταία δύο </w:t>
      </w:r>
      <w:r>
        <w:rPr>
          <w:rFonts w:eastAsia="Times New Roman" w:cs="Times New Roman"/>
          <w:szCs w:val="24"/>
        </w:rPr>
        <w:lastRenderedPageBreak/>
        <w:t>χρόνια, που ισχύει</w:t>
      </w:r>
      <w:r>
        <w:rPr>
          <w:rFonts w:eastAsia="Times New Roman" w:cs="Times New Roman"/>
          <w:szCs w:val="24"/>
        </w:rPr>
        <w:t xml:space="preserve"> η ηλεκτρονική υποβολή, σε σύνολο περίπου </w:t>
      </w:r>
      <w:r>
        <w:rPr>
          <w:rFonts w:eastAsia="Times New Roman" w:cs="Times New Roman"/>
          <w:szCs w:val="24"/>
        </w:rPr>
        <w:t>τεσσερισήμισ</w:t>
      </w:r>
      <w:r>
        <w:rPr>
          <w:rFonts w:eastAsia="Times New Roman" w:cs="Times New Roman"/>
          <w:szCs w:val="24"/>
        </w:rPr>
        <w:t>ι</w:t>
      </w:r>
      <w:r>
        <w:rPr>
          <w:rFonts w:eastAsia="Times New Roman" w:cs="Times New Roman"/>
          <w:szCs w:val="24"/>
        </w:rPr>
        <w:t xml:space="preserve"> χιλιάδων δικαστών έχουν υποβάλλει ηλεκτρονική δήλωση πόθεν έσχες </w:t>
      </w:r>
      <w:r>
        <w:rPr>
          <w:rFonts w:eastAsia="Times New Roman" w:cs="Times New Roman"/>
          <w:szCs w:val="24"/>
        </w:rPr>
        <w:t>πεντακόσιοι ενενήντα οκτώ</w:t>
      </w:r>
      <w:r>
        <w:rPr>
          <w:rFonts w:eastAsia="Times New Roman" w:cs="Times New Roman"/>
          <w:szCs w:val="24"/>
        </w:rPr>
        <w:t xml:space="preserve"> το 2016 και </w:t>
      </w:r>
      <w:r>
        <w:rPr>
          <w:rFonts w:eastAsia="Times New Roman" w:cs="Times New Roman"/>
          <w:szCs w:val="24"/>
        </w:rPr>
        <w:t>εξακόσιοι πέντε</w:t>
      </w:r>
      <w:r>
        <w:rPr>
          <w:rFonts w:eastAsia="Times New Roman" w:cs="Times New Roman"/>
          <w:szCs w:val="24"/>
        </w:rPr>
        <w:t xml:space="preserve"> το 2017. </w:t>
      </w:r>
    </w:p>
    <w:p w14:paraId="7822A70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Όσο για το πότε θα επανεκδοθεί η νέα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ενημερώνω</w:t>
      </w:r>
      <w:r>
        <w:rPr>
          <w:rFonts w:eastAsia="Times New Roman" w:cs="Times New Roman"/>
          <w:szCs w:val="24"/>
        </w:rPr>
        <w:t xml:space="preserve"> τον κ. Νικολόπουλο –του έχει διαφύγει- ότι αυτή εκδόθηκε την επόμενη ημέρα σε χρόνο ρεκόρ από το Υπουργείο. Την επομένη δημοσιοποιήσεως της απόφασης του </w:t>
      </w:r>
      <w:proofErr w:type="spellStart"/>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proofErr w:type="spellEnd"/>
      <w:r>
        <w:rPr>
          <w:rFonts w:eastAsia="Times New Roman" w:cs="Times New Roman"/>
          <w:szCs w:val="24"/>
        </w:rPr>
        <w:t xml:space="preserve">, δημοσιεύθηκε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Βέβαια και κατά αυτής προσέφυγε ακαριαία η Ένωση </w:t>
      </w:r>
      <w:r>
        <w:rPr>
          <w:rFonts w:eastAsia="Times New Roman" w:cs="Times New Roman"/>
          <w:szCs w:val="24"/>
        </w:rPr>
        <w:t>Δικαστών.</w:t>
      </w:r>
    </w:p>
    <w:p w14:paraId="7822A70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Θεωρώ πολύ σημαντικό στη δευτερολογία μου να αναφερθώ στα ποσοστά συμμόρφωσης όλων των υπόχρεων υποβολής δηλώσεων πόθεν έσχες. Πιστεύω ότι από τα ποσοστά αυτά, κύριε Πρόεδρε, θα προκύψουν κάποια χρήσιμα και γιατί όχι και διδακτικά στοιχεία. </w:t>
      </w:r>
    </w:p>
    <w:p w14:paraId="7822A70B"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(Δημήτριος Κρεμαστινός): </w:t>
      </w:r>
      <w:r>
        <w:rPr>
          <w:rFonts w:eastAsia="Times New Roman" w:cs="Times New Roman"/>
          <w:szCs w:val="24"/>
        </w:rPr>
        <w:t>Ευχαριστώ, κύριε Υπουργέ.</w:t>
      </w:r>
    </w:p>
    <w:p w14:paraId="7822A70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Νικολόπουλε, και πάλι. </w:t>
      </w:r>
    </w:p>
    <w:p w14:paraId="7822A70D"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Κύριε Πρόεδρε, αντιλαμβάνεστε ότι οι Ελληνίδες και οι Έλληνες, που άκουσαν τώρα τον Υπουργό να λέει την αλήθεια ότι και αν έβγαλε</w:t>
      </w:r>
      <w:r>
        <w:rPr>
          <w:rFonts w:eastAsia="Times New Roman" w:cs="Times New Roman"/>
          <w:szCs w:val="24"/>
        </w:rPr>
        <w:t xml:space="preserve"> η Κυβέρνηση, που ανεδείχθη από τον ελληνικό λαό, </w:t>
      </w:r>
      <w:r>
        <w:rPr>
          <w:rFonts w:eastAsia="Times New Roman" w:cs="Times New Roman"/>
          <w:szCs w:val="24"/>
        </w:rPr>
        <w:t>ό</w:t>
      </w:r>
      <w:r>
        <w:rPr>
          <w:rFonts w:eastAsia="Times New Roman" w:cs="Times New Roman"/>
          <w:szCs w:val="24"/>
        </w:rPr>
        <w:t xml:space="preserve">τι κι αν λέει η Βουλή εδώ, οι δικαστές είναι κράτος εν </w:t>
      </w:r>
      <w:proofErr w:type="spellStart"/>
      <w:r>
        <w:rPr>
          <w:rFonts w:eastAsia="Times New Roman" w:cs="Times New Roman"/>
          <w:szCs w:val="24"/>
        </w:rPr>
        <w:t>κράτει</w:t>
      </w:r>
      <w:proofErr w:type="spellEnd"/>
      <w:r>
        <w:rPr>
          <w:rFonts w:eastAsia="Times New Roman" w:cs="Times New Roman"/>
          <w:szCs w:val="24"/>
        </w:rPr>
        <w:t xml:space="preserve">. Τεσσερισήμισι χιλιάδες δικαστές και πόσοι </w:t>
      </w:r>
      <w:r>
        <w:rPr>
          <w:rFonts w:eastAsia="Times New Roman" w:cs="Times New Roman"/>
          <w:szCs w:val="24"/>
        </w:rPr>
        <w:lastRenderedPageBreak/>
        <w:t>έκαναν δήλωση; Πεντακόσιοι και εξακόσιοι. Και έβγαλε, λέει, την άλλη μέρα καινούργια υπουργική απόφα</w:t>
      </w:r>
      <w:r>
        <w:rPr>
          <w:rFonts w:eastAsia="Times New Roman" w:cs="Times New Roman"/>
          <w:szCs w:val="24"/>
        </w:rPr>
        <w:t xml:space="preserve">ση. Και άμα βγάλανε, λέει; Αυτοί </w:t>
      </w:r>
      <w:proofErr w:type="spellStart"/>
      <w:r>
        <w:rPr>
          <w:rFonts w:eastAsia="Times New Roman" w:cs="Times New Roman"/>
          <w:szCs w:val="24"/>
        </w:rPr>
        <w:t>ξαναπροσφεύγουν</w:t>
      </w:r>
      <w:proofErr w:type="spellEnd"/>
      <w:r>
        <w:rPr>
          <w:rFonts w:eastAsia="Times New Roman" w:cs="Times New Roman"/>
          <w:szCs w:val="24"/>
        </w:rPr>
        <w:t xml:space="preserve">! Και καλά έκαναν. </w:t>
      </w:r>
    </w:p>
    <w:p w14:paraId="7822A70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Για σκεφτείτε εδώ πέρα, από τους τριακόσιους να είχαν κάνει δέκα μόνο πόθεν έσχες τι θα είχε γίνει! Της κακομοίρας!</w:t>
      </w:r>
    </w:p>
    <w:p w14:paraId="7822A70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Γι’ αυτό ήταν πάρα πολύ χρήσιμη η παρουσία σας εδώ, κύριε Υπουργέ, γιατί</w:t>
      </w:r>
      <w:r>
        <w:rPr>
          <w:rFonts w:eastAsia="Times New Roman" w:cs="Times New Roman"/>
          <w:szCs w:val="24"/>
        </w:rPr>
        <w:t xml:space="preserve"> είμαι σίγουρος ότι δεν ζουν σε γυάλα οι δικαστές. Θα τους ρωτήσουν τα παιδιά τους, οι συμμαθητές των παιδιών τους εάν αυτοί είναι διαφορετικοί από εμάς. </w:t>
      </w:r>
    </w:p>
    <w:p w14:paraId="7822A71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Και επειδή δεν θέλω να γενικεύω, κύριε Πρόεδρε, θέλω να σας θυμίσω ότι ο πρώτος υπουργός</w:t>
      </w:r>
      <w:r>
        <w:rPr>
          <w:rFonts w:eastAsia="Times New Roman" w:cs="Times New Roman"/>
          <w:szCs w:val="24"/>
        </w:rPr>
        <w:t>,</w:t>
      </w:r>
      <w:r>
        <w:rPr>
          <w:rFonts w:eastAsia="Times New Roman" w:cs="Times New Roman"/>
          <w:szCs w:val="24"/>
        </w:rPr>
        <w:t xml:space="preserve"> που πήγε φυλακή, μετά τη Μεταπολίτευση ήταν πρώην δικαστής, πρώην εισαγγελέας! Θέλω να σας πω ότι η πρώτη καταδίκη</w:t>
      </w:r>
      <w:r>
        <w:rPr>
          <w:rFonts w:eastAsia="Times New Roman" w:cs="Times New Roman"/>
          <w:szCs w:val="24"/>
        </w:rPr>
        <w:t>,</w:t>
      </w:r>
      <w:r>
        <w:rPr>
          <w:rFonts w:eastAsia="Times New Roman" w:cs="Times New Roman"/>
          <w:szCs w:val="24"/>
        </w:rPr>
        <w:t xml:space="preserve"> που έφαγε η Ελλάδα στο Ευρωδικαστήριο ήταν το 2003 γιατί κάποιος εισαγγελέας φίμωσε και καταδίκασε σε εξοντωτική οικονομική ποινή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νημ</w:t>
      </w:r>
      <w:r>
        <w:rPr>
          <w:rFonts w:eastAsia="Times New Roman" w:cs="Times New Roman"/>
          <w:szCs w:val="24"/>
        </w:rPr>
        <w:t xml:space="preserve">έρωσης και τον δημοσιογράφο Γιάννη </w:t>
      </w:r>
      <w:proofErr w:type="spellStart"/>
      <w:r>
        <w:rPr>
          <w:rFonts w:eastAsia="Times New Roman" w:cs="Times New Roman"/>
          <w:szCs w:val="24"/>
        </w:rPr>
        <w:t>Ντάσκα</w:t>
      </w:r>
      <w:proofErr w:type="spellEnd"/>
      <w:r>
        <w:rPr>
          <w:rFonts w:eastAsia="Times New Roman" w:cs="Times New Roman"/>
          <w:szCs w:val="24"/>
        </w:rPr>
        <w:t xml:space="preserve">. </w:t>
      </w:r>
    </w:p>
    <w:p w14:paraId="7822A71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Σήμερα μου ανακοίνωσαν την απόφαση της αγωγής</w:t>
      </w:r>
      <w:r>
        <w:rPr>
          <w:rFonts w:eastAsia="Times New Roman" w:cs="Times New Roman"/>
          <w:szCs w:val="24"/>
        </w:rPr>
        <w:t>,</w:t>
      </w:r>
      <w:r>
        <w:rPr>
          <w:rFonts w:eastAsia="Times New Roman" w:cs="Times New Roman"/>
          <w:szCs w:val="24"/>
        </w:rPr>
        <w:t xml:space="preserve"> που είχε κάνει ο κ. Αλαφούζος, κύριε Παπαγγελόπουλε –γιατί σας ρώταγα πώς πάνε οι ιστορίες κατά της διαφθοράς- και το δικαστήριο την απέρριψε την αγωγή του. </w:t>
      </w:r>
    </w:p>
    <w:p w14:paraId="7822A71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συνταξιούχος δικαστής ήταν η γιαγιά</w:t>
      </w:r>
      <w:r>
        <w:rPr>
          <w:rFonts w:eastAsia="Times New Roman" w:cs="Times New Roman"/>
          <w:szCs w:val="24"/>
        </w:rPr>
        <w:t>,</w:t>
      </w:r>
      <w:r>
        <w:rPr>
          <w:rFonts w:eastAsia="Times New Roman" w:cs="Times New Roman"/>
          <w:szCs w:val="24"/>
        </w:rPr>
        <w:t xml:space="preserve"> που δήλωσε στο αστυνομικό τμήμα της γειτονιάς </w:t>
      </w:r>
      <w:r>
        <w:rPr>
          <w:rFonts w:eastAsia="Times New Roman" w:cs="Times New Roman"/>
          <w:szCs w:val="24"/>
        </w:rPr>
        <w:t>μας,</w:t>
      </w:r>
      <w:r>
        <w:rPr>
          <w:rFonts w:eastAsia="Times New Roman" w:cs="Times New Roman"/>
          <w:szCs w:val="24"/>
        </w:rPr>
        <w:t xml:space="preserve"> «η οικονομική κρίση και η πιθανή πτώχευση της χώρας με </w:t>
      </w:r>
      <w:r>
        <w:rPr>
          <w:rFonts w:eastAsia="Times New Roman" w:cs="Times New Roman"/>
          <w:szCs w:val="24"/>
        </w:rPr>
        <w:lastRenderedPageBreak/>
        <w:t>ανάγκαζαν να βγάλω χρήματα από τις τράπεζες, τα είχα βάλει μέσα στην ντουλάπα», καταγγέλλοντας κλοπή 2 εκατομμυρ</w:t>
      </w:r>
      <w:r>
        <w:rPr>
          <w:rFonts w:eastAsia="Times New Roman" w:cs="Times New Roman"/>
          <w:szCs w:val="24"/>
        </w:rPr>
        <w:t xml:space="preserve">ίων ευρώ η γιαγιά η δικαστίνα σε μετρητά και κοσμήματα, όπως είπε, ανυπολόγιστης αξίας! Δεν θα ήθελε και αυτή να κάνει πόθεν έσχες, είμαι σίγουρος. </w:t>
      </w:r>
    </w:p>
    <w:p w14:paraId="7822A71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Εύλογο, λοιπόν, το ερώτημα για το πόθεν έσχες της. Εύλογο το ενδιαφέρον για την απάντηση</w:t>
      </w:r>
      <w:r>
        <w:rPr>
          <w:rFonts w:eastAsia="Times New Roman" w:cs="Times New Roman"/>
          <w:szCs w:val="24"/>
        </w:rPr>
        <w:t>,</w:t>
      </w:r>
      <w:r>
        <w:rPr>
          <w:rFonts w:eastAsia="Times New Roman" w:cs="Times New Roman"/>
          <w:szCs w:val="24"/>
        </w:rPr>
        <w:t xml:space="preserve"> που δίνει σήμερα </w:t>
      </w:r>
      <w:r>
        <w:rPr>
          <w:rFonts w:eastAsia="Times New Roman" w:cs="Times New Roman"/>
          <w:szCs w:val="24"/>
        </w:rPr>
        <w:t xml:space="preserve">η Κυβέρνηση διά του αρμοδίου Υπουργού. Και αλήθεια, εάν υπήρχε και </w:t>
      </w:r>
      <w:proofErr w:type="spellStart"/>
      <w:r>
        <w:rPr>
          <w:rFonts w:eastAsia="Times New Roman" w:cs="Times New Roman"/>
          <w:szCs w:val="24"/>
        </w:rPr>
        <w:t>αυστηρότης</w:t>
      </w:r>
      <w:proofErr w:type="spellEnd"/>
      <w:r>
        <w:rPr>
          <w:rFonts w:eastAsia="Times New Roman" w:cs="Times New Roman"/>
          <w:szCs w:val="24"/>
        </w:rPr>
        <w:t xml:space="preserve"> στον έλεγχο όσων κατατίθενται, θα υπήρχε σήμερα εδώ αρχηγός της Αξιωματικής Αντιπολίτευσης</w:t>
      </w:r>
      <w:r>
        <w:rPr>
          <w:rFonts w:eastAsia="Times New Roman" w:cs="Times New Roman"/>
          <w:szCs w:val="24"/>
        </w:rPr>
        <w:t>,</w:t>
      </w:r>
      <w:r>
        <w:rPr>
          <w:rFonts w:eastAsia="Times New Roman" w:cs="Times New Roman"/>
          <w:szCs w:val="24"/>
        </w:rPr>
        <w:t xml:space="preserve"> που θα κρυβόταν πίσω από το πόθεν έσχες, ή θα είχε φύγει και θα είχε παραιτηθεί; </w:t>
      </w:r>
    </w:p>
    <w:p w14:paraId="7822A714" w14:textId="77777777" w:rsidR="00585C31" w:rsidRDefault="00830CC0">
      <w:pPr>
        <w:spacing w:line="600" w:lineRule="auto"/>
        <w:ind w:firstLine="720"/>
        <w:jc w:val="both"/>
        <w:rPr>
          <w:rFonts w:eastAsia="Times New Roman"/>
          <w:szCs w:val="24"/>
        </w:rPr>
      </w:pPr>
      <w:r>
        <w:rPr>
          <w:rFonts w:eastAsia="Times New Roman"/>
          <w:szCs w:val="24"/>
        </w:rPr>
        <w:t>Κοιτ</w:t>
      </w:r>
      <w:r>
        <w:rPr>
          <w:rFonts w:eastAsia="Times New Roman"/>
          <w:szCs w:val="24"/>
        </w:rPr>
        <w:t>άξτε. Ξέρουμε πολύ καλά –και καλύτερα από εμένα τα ξέρει ο κ. Παπαγγελόπουλος- ότι θα είχαν βρεθεί τα χαμένα εκατομμύρια στην Ιπποκράτειο Πολιτεία, εκεί όπου ανώτατος δικαστικός έκανε κουμάντο και άλλος αχυράνθρωπος έκανε τον μπροστινό</w:t>
      </w:r>
      <w:r>
        <w:rPr>
          <w:rFonts w:eastAsia="Times New Roman"/>
          <w:szCs w:val="24"/>
        </w:rPr>
        <w:t>,</w:t>
      </w:r>
      <w:r>
        <w:rPr>
          <w:rFonts w:eastAsia="Times New Roman"/>
          <w:szCs w:val="24"/>
        </w:rPr>
        <w:t xml:space="preserve"> που φιγουράρει σήμε</w:t>
      </w:r>
      <w:r>
        <w:rPr>
          <w:rFonts w:eastAsia="Times New Roman"/>
          <w:szCs w:val="24"/>
        </w:rPr>
        <w:t xml:space="preserve">ρα στη λίστα </w:t>
      </w:r>
      <w:proofErr w:type="spellStart"/>
      <w:r>
        <w:rPr>
          <w:rFonts w:eastAsia="Times New Roman"/>
          <w:szCs w:val="24"/>
        </w:rPr>
        <w:t>Λαγκάρντ</w:t>
      </w:r>
      <w:proofErr w:type="spellEnd"/>
      <w:r>
        <w:rPr>
          <w:rFonts w:eastAsia="Times New Roman"/>
          <w:szCs w:val="24"/>
        </w:rPr>
        <w:t xml:space="preserve"> και μοίραζε τα λεφτά, όπως και τα «μαύρα» θα είχαν βρεθεί εκείνου του δικαστικού</w:t>
      </w:r>
      <w:r>
        <w:rPr>
          <w:rFonts w:eastAsia="Times New Roman"/>
          <w:szCs w:val="24"/>
        </w:rPr>
        <w:t>,</w:t>
      </w:r>
      <w:r>
        <w:rPr>
          <w:rFonts w:eastAsia="Times New Roman"/>
          <w:szCs w:val="24"/>
        </w:rPr>
        <w:t xml:space="preserve"> που με μπροστινό συγγενή του συντόνιζε την οικοπεδοποίηση της Πεντέλης και των άλλων, αλλά και εκείνων</w:t>
      </w:r>
      <w:r>
        <w:rPr>
          <w:rFonts w:eastAsia="Times New Roman"/>
          <w:szCs w:val="24"/>
        </w:rPr>
        <w:t>,</w:t>
      </w:r>
      <w:r>
        <w:rPr>
          <w:rFonts w:eastAsia="Times New Roman"/>
          <w:szCs w:val="24"/>
        </w:rPr>
        <w:t xml:space="preserve"> που τελευταία στη Μύκονο πήγαν και αγόρασαν πανά</w:t>
      </w:r>
      <w:r>
        <w:rPr>
          <w:rFonts w:eastAsia="Times New Roman"/>
          <w:szCs w:val="24"/>
        </w:rPr>
        <w:t>κριβα οικόπεδα, καθώς και εκείνων</w:t>
      </w:r>
      <w:r>
        <w:rPr>
          <w:rFonts w:eastAsia="Times New Roman"/>
          <w:szCs w:val="24"/>
        </w:rPr>
        <w:t>,</w:t>
      </w:r>
      <w:r>
        <w:rPr>
          <w:rFonts w:eastAsia="Times New Roman"/>
          <w:szCs w:val="24"/>
        </w:rPr>
        <w:t xml:space="preserve"> που στη Χαλκιδική χτίζουν βίλες και κυκλοφορούν με αυτοκίνητα υπερπολυτελή και θηριώδη τζιπ σαν πρώην προκατόχους σας, κύριε Υπουργέ, εκεί που κάθεστε εσείς. </w:t>
      </w:r>
    </w:p>
    <w:p w14:paraId="7822A715" w14:textId="77777777" w:rsidR="00585C31" w:rsidRDefault="00830CC0">
      <w:pPr>
        <w:spacing w:line="600" w:lineRule="auto"/>
        <w:ind w:firstLine="720"/>
        <w:jc w:val="both"/>
        <w:rPr>
          <w:rFonts w:eastAsia="Times New Roman"/>
          <w:szCs w:val="24"/>
        </w:rPr>
      </w:pPr>
      <w:r>
        <w:rPr>
          <w:rFonts w:eastAsia="Times New Roman" w:cs="Times New Roman"/>
          <w:szCs w:val="24"/>
        </w:rPr>
        <w:lastRenderedPageBreak/>
        <w:t>(Στο σημείο αυτό κτυπάει το κουδούνι λήξεως του χρόνου ομιλίας</w:t>
      </w:r>
      <w:r>
        <w:rPr>
          <w:rFonts w:eastAsia="Times New Roman" w:cs="Times New Roman"/>
          <w:szCs w:val="24"/>
        </w:rPr>
        <w:t xml:space="preserve"> του κυρίου Βουλευτή)</w:t>
      </w:r>
    </w:p>
    <w:p w14:paraId="7822A716" w14:textId="77777777" w:rsidR="00585C31" w:rsidRDefault="00830CC0">
      <w:pPr>
        <w:spacing w:line="600" w:lineRule="auto"/>
        <w:ind w:firstLine="720"/>
        <w:jc w:val="both"/>
        <w:rPr>
          <w:rFonts w:eastAsia="Times New Roman"/>
          <w:szCs w:val="24"/>
        </w:rPr>
      </w:pPr>
      <w:r>
        <w:rPr>
          <w:rFonts w:eastAsia="Times New Roman"/>
          <w:szCs w:val="24"/>
        </w:rPr>
        <w:t xml:space="preserve">Ας καταγραφούν, λοιπόν, στα Πρακτικά, γιατί εσείς που ήσασταν και στην ΕΥΠ είμαι σίγουρος ότι το ξέρετε τι γράφουν οι κασέτες της </w:t>
      </w:r>
      <w:r>
        <w:rPr>
          <w:rFonts w:eastAsia="Times New Roman"/>
          <w:szCs w:val="24"/>
        </w:rPr>
        <w:t>υ</w:t>
      </w:r>
      <w:r>
        <w:rPr>
          <w:rFonts w:eastAsia="Times New Roman"/>
          <w:szCs w:val="24"/>
        </w:rPr>
        <w:t xml:space="preserve">πηρεσίας για </w:t>
      </w:r>
      <w:proofErr w:type="spellStart"/>
      <w:r>
        <w:rPr>
          <w:rFonts w:eastAsia="Times New Roman"/>
          <w:szCs w:val="24"/>
        </w:rPr>
        <w:t>πάμπολλα</w:t>
      </w:r>
      <w:proofErr w:type="spellEnd"/>
      <w:r>
        <w:rPr>
          <w:rFonts w:eastAsia="Times New Roman"/>
          <w:szCs w:val="24"/>
        </w:rPr>
        <w:t xml:space="preserve"> τέτοια και δεν περιμένετε τώρα τον Νικολόπουλο από την Πάτρα να σας τα πει. Εγώ, </w:t>
      </w:r>
      <w:r>
        <w:rPr>
          <w:rFonts w:eastAsia="Times New Roman"/>
          <w:szCs w:val="24"/>
        </w:rPr>
        <w:t>όμως, θα τα καταθέσω να είναι εδώ στα Πρακτικά μήπως και ντραπεί κανένας.</w:t>
      </w:r>
    </w:p>
    <w:p w14:paraId="7822A717" w14:textId="77777777" w:rsidR="00585C31" w:rsidRDefault="00830CC0">
      <w:pPr>
        <w:spacing w:line="600" w:lineRule="auto"/>
        <w:ind w:firstLine="720"/>
        <w:jc w:val="both"/>
        <w:rPr>
          <w:rFonts w:eastAsia="Times New Roman"/>
          <w:szCs w:val="24"/>
        </w:rPr>
      </w:pPr>
      <w:r>
        <w:rPr>
          <w:rFonts w:eastAsia="Times New Roman"/>
          <w:szCs w:val="24"/>
        </w:rPr>
        <w:t>Αυτοί όλοι έχουν ονοματεπώνυμο, κύριε Πρόεδρε. Επειδή, όμως, μένουν χωρίς έλεγχο χωρίς να καταθέτουν πόθεν έσχες βρωμίζουν και τους άλλους δικαστικούς, τους έντιμους. Θα πείτε τώρα «</w:t>
      </w:r>
      <w:r>
        <w:rPr>
          <w:rFonts w:eastAsia="Times New Roman"/>
          <w:szCs w:val="24"/>
        </w:rPr>
        <w:t xml:space="preserve">κόρακας </w:t>
      </w:r>
      <w:proofErr w:type="spellStart"/>
      <w:r>
        <w:rPr>
          <w:rFonts w:eastAsia="Times New Roman"/>
          <w:szCs w:val="24"/>
        </w:rPr>
        <w:t>κοράκου</w:t>
      </w:r>
      <w:proofErr w:type="spellEnd"/>
      <w:r>
        <w:rPr>
          <w:rFonts w:eastAsia="Times New Roman"/>
          <w:szCs w:val="24"/>
        </w:rPr>
        <w:t xml:space="preserve"> μάτι βγάζει»; Δεν ξέρω. </w:t>
      </w:r>
    </w:p>
    <w:p w14:paraId="7822A718" w14:textId="77777777" w:rsidR="00585C31" w:rsidRDefault="00830CC0">
      <w:pPr>
        <w:spacing w:line="600" w:lineRule="auto"/>
        <w:ind w:firstLine="720"/>
        <w:jc w:val="both"/>
        <w:rPr>
          <w:rFonts w:eastAsia="Times New Roman"/>
          <w:szCs w:val="24"/>
        </w:rPr>
      </w:pPr>
      <w:r>
        <w:rPr>
          <w:rFonts w:eastAsia="Times New Roman"/>
          <w:szCs w:val="24"/>
        </w:rPr>
        <w:t xml:space="preserve">Όταν, όμως, είδε το φως της δημοσιότητας η ερωτική αλληλογραφία ανάμεσα σε έναν υψηλόβαθμο δικαστή του Συμβουλίου της Επικρατείας και μια σπουδάστρια της Εθνικής Σχολής Δικαστών, στην οποία ο ίδιος δίδασκε, </w:t>
      </w:r>
      <w:r>
        <w:rPr>
          <w:rFonts w:eastAsia="Times New Roman"/>
          <w:szCs w:val="24"/>
        </w:rPr>
        <w:t>«</w:t>
      </w:r>
      <w:proofErr w:type="spellStart"/>
      <w:r>
        <w:rPr>
          <w:rFonts w:eastAsia="Times New Roman"/>
          <w:szCs w:val="24"/>
        </w:rPr>
        <w:t>εποίησαν</w:t>
      </w:r>
      <w:proofErr w:type="spellEnd"/>
      <w:r>
        <w:rPr>
          <w:rFonts w:eastAsia="Times New Roman"/>
          <w:szCs w:val="24"/>
        </w:rPr>
        <w:t xml:space="preserve"> την νήσσαν». Όταν, όμως, το ροζ σκάνδαλο έγινε θέμα ο τότε και νυν Πρόεδρος του </w:t>
      </w:r>
      <w:proofErr w:type="spellStart"/>
      <w:r>
        <w:rPr>
          <w:rFonts w:eastAsia="Times New Roman"/>
          <w:szCs w:val="24"/>
        </w:rPr>
        <w:t>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proofErr w:type="spellEnd"/>
      <w:r>
        <w:rPr>
          <w:rFonts w:eastAsia="Times New Roman"/>
          <w:szCs w:val="24"/>
        </w:rPr>
        <w:t xml:space="preserve">, ο κ. Σακελλαρίου, απέστειλε τον φάκελο με την ερωτική αλληλογραφία του κ. Ράντου στον τότε Υπουργό Δικαιοσύνης, τον κ. Παρασκευόπουλο και ενώ συνέταξε έκθεση, </w:t>
      </w:r>
      <w:r>
        <w:rPr>
          <w:rFonts w:eastAsia="Times New Roman"/>
          <w:szCs w:val="24"/>
        </w:rPr>
        <w:t xml:space="preserve">την οποία έστειλε στο </w:t>
      </w:r>
      <w:r>
        <w:rPr>
          <w:rFonts w:eastAsia="Times New Roman"/>
          <w:szCs w:val="24"/>
        </w:rPr>
        <w:t>π</w:t>
      </w:r>
      <w:r>
        <w:rPr>
          <w:rFonts w:eastAsia="Times New Roman"/>
          <w:szCs w:val="24"/>
        </w:rPr>
        <w:t xml:space="preserve">ειθαρχικό </w:t>
      </w:r>
      <w:r>
        <w:rPr>
          <w:rFonts w:eastAsia="Times New Roman"/>
          <w:szCs w:val="24"/>
        </w:rPr>
        <w:t>σ</w:t>
      </w:r>
      <w:r>
        <w:rPr>
          <w:rFonts w:eastAsia="Times New Roman"/>
          <w:szCs w:val="24"/>
        </w:rPr>
        <w:t>υμβούλιο, εκείνο τον απήλλαξε.</w:t>
      </w:r>
    </w:p>
    <w:p w14:paraId="7822A719" w14:textId="77777777" w:rsidR="00585C31" w:rsidRDefault="00830CC0">
      <w:pPr>
        <w:spacing w:line="600" w:lineRule="auto"/>
        <w:ind w:firstLine="720"/>
        <w:jc w:val="both"/>
        <w:rPr>
          <w:rFonts w:eastAsia="Times New Roman"/>
          <w:szCs w:val="24"/>
        </w:rPr>
      </w:pPr>
      <w:r>
        <w:rPr>
          <w:rFonts w:eastAsia="Times New Roman"/>
          <w:szCs w:val="24"/>
        </w:rPr>
        <w:t xml:space="preserve">Και τώρα; Τώρα διαβάσαμε –και θα σας το καταθέσω, γιατί φαίνεται μπορεί να μην διαβάζετε- ότι γυρίζει -γράφει η εφημερίδα- στα παλιά του λημέρια. Τον όρισε ο </w:t>
      </w:r>
      <w:r>
        <w:rPr>
          <w:rFonts w:eastAsia="Times New Roman"/>
          <w:szCs w:val="24"/>
        </w:rPr>
        <w:lastRenderedPageBreak/>
        <w:t xml:space="preserve">κ. Σακελλαρίου </w:t>
      </w:r>
      <w:r>
        <w:rPr>
          <w:rFonts w:eastAsia="Times New Roman"/>
          <w:szCs w:val="24"/>
        </w:rPr>
        <w:t>π</w:t>
      </w:r>
      <w:r>
        <w:rPr>
          <w:rFonts w:eastAsia="Times New Roman"/>
          <w:szCs w:val="24"/>
        </w:rPr>
        <w:t xml:space="preserve">ρόεδρο της </w:t>
      </w:r>
      <w:r>
        <w:rPr>
          <w:rFonts w:eastAsia="Times New Roman"/>
          <w:szCs w:val="24"/>
        </w:rPr>
        <w:t>ε</w:t>
      </w:r>
      <w:r>
        <w:rPr>
          <w:rFonts w:eastAsia="Times New Roman"/>
          <w:szCs w:val="24"/>
        </w:rPr>
        <w:t>πιτρο</w:t>
      </w:r>
      <w:r>
        <w:rPr>
          <w:rFonts w:eastAsia="Times New Roman"/>
          <w:szCs w:val="24"/>
        </w:rPr>
        <w:t xml:space="preserve">πής που θα διεξαγάγει σε λίγες ημέρες τις εξετάσεις για την εισαγωγή στην Εθνική Σχολή Δικαστών Λειτουργών. </w:t>
      </w:r>
    </w:p>
    <w:p w14:paraId="7822A71A" w14:textId="77777777" w:rsidR="00585C31" w:rsidRDefault="00830CC0">
      <w:pPr>
        <w:spacing w:line="600" w:lineRule="auto"/>
        <w:ind w:firstLine="720"/>
        <w:jc w:val="both"/>
        <w:rPr>
          <w:rFonts w:eastAsia="Times New Roman"/>
          <w:szCs w:val="24"/>
        </w:rPr>
      </w:pPr>
      <w:r>
        <w:rPr>
          <w:rFonts w:eastAsia="Times New Roman"/>
          <w:szCs w:val="24"/>
        </w:rPr>
        <w:t>Αυτό πάντως, όπως έγραψε η κεντροδεξιά εφημερίδα η «ΔΗΜΟΚΡΑΤΙΑ» -θα σας την καταθέσω- δεν εμπόδισε τους κακεντρεχείς του χώρου να σχολιάζουν εάν οι</w:t>
      </w:r>
      <w:r>
        <w:rPr>
          <w:rFonts w:eastAsia="Times New Roman"/>
          <w:szCs w:val="24"/>
        </w:rPr>
        <w:t xml:space="preserve"> υποψήφιες να γίνουν δικαστίνες θα αγωνιούν αν πρέπει ή όχι να εμφανιστούν στις εξετάσεις με μπικίνι ή με βαθύ ντεκολτέ!</w:t>
      </w:r>
    </w:p>
    <w:p w14:paraId="7822A71B" w14:textId="77777777" w:rsidR="00585C31" w:rsidRDefault="00830CC0">
      <w:pPr>
        <w:spacing w:line="600" w:lineRule="auto"/>
        <w:ind w:firstLine="720"/>
        <w:jc w:val="both"/>
        <w:rPr>
          <w:rFonts w:eastAsia="Times New Roman"/>
          <w:szCs w:val="24"/>
        </w:rPr>
      </w:pPr>
      <w:r>
        <w:rPr>
          <w:rFonts w:eastAsia="Times New Roman"/>
          <w:szCs w:val="24"/>
        </w:rPr>
        <w:t>Και στον κυριακάτικο Τύπο, όμως, υπήρξε ανάλογου ήθους και περιεχομένου ρεπορτάζ από την εφημερίδα «</w:t>
      </w:r>
      <w:r>
        <w:rPr>
          <w:rFonts w:eastAsia="Times New Roman"/>
          <w:szCs w:val="24"/>
          <w:lang w:val="en-US"/>
        </w:rPr>
        <w:t>DOCUMENTO</w:t>
      </w:r>
      <w:r>
        <w:rPr>
          <w:rFonts w:eastAsia="Times New Roman"/>
          <w:szCs w:val="24"/>
        </w:rPr>
        <w:t>», το οποίο επιγραφόταν: «</w:t>
      </w:r>
      <w:r>
        <w:rPr>
          <w:rFonts w:eastAsia="Times New Roman"/>
          <w:szCs w:val="24"/>
        </w:rPr>
        <w:t>Ο εξεταστής Ράντος ελέγχεται» και ανέφερε ότι ο κ. Ράντος απαλλάχθηκε, αφού το πειθαρχικό όργανο θεώρησε...</w:t>
      </w:r>
    </w:p>
    <w:p w14:paraId="7822A71C" w14:textId="77777777" w:rsidR="00585C31" w:rsidRDefault="00830CC0">
      <w:pPr>
        <w:spacing w:line="600" w:lineRule="auto"/>
        <w:ind w:firstLine="720"/>
        <w:jc w:val="both"/>
        <w:rPr>
          <w:rFonts w:eastAsia="Times New Roman"/>
          <w:b/>
          <w:bCs/>
          <w:szCs w:val="24"/>
        </w:rPr>
      </w:pPr>
      <w:r>
        <w:rPr>
          <w:rFonts w:eastAsia="Times New Roman"/>
          <w:b/>
          <w:bCs/>
          <w:szCs w:val="24"/>
        </w:rPr>
        <w:t xml:space="preserve">ΠΡΟΕΔΡΕΥΩΝ (Δημήτριος Κρεμαστινός): </w:t>
      </w:r>
      <w:r>
        <w:rPr>
          <w:rFonts w:eastAsia="Times New Roman"/>
          <w:bCs/>
          <w:szCs w:val="24"/>
        </w:rPr>
        <w:t>Σας παρακαλώ, κύριε Νικολόπουλε, ολοκληρώνετε. Έχουμε υπερβεί κατά πολύ τον χρόνο.</w:t>
      </w:r>
    </w:p>
    <w:p w14:paraId="7822A71D" w14:textId="77777777" w:rsidR="00585C31" w:rsidRDefault="00830CC0">
      <w:pPr>
        <w:spacing w:line="600" w:lineRule="auto"/>
        <w:ind w:firstLine="720"/>
        <w:jc w:val="both"/>
        <w:rPr>
          <w:rFonts w:eastAsia="Times New Roman"/>
          <w:bCs/>
          <w:szCs w:val="24"/>
        </w:rPr>
      </w:pPr>
      <w:r>
        <w:rPr>
          <w:rFonts w:eastAsia="Times New Roman"/>
          <w:b/>
          <w:bCs/>
          <w:szCs w:val="24"/>
        </w:rPr>
        <w:t>ΝΙΚΟΛΑΟΣ ΝΙΚΟΛΟΠΟΥΛΟΣ:</w:t>
      </w:r>
      <w:r>
        <w:rPr>
          <w:rFonts w:eastAsia="Times New Roman"/>
          <w:bCs/>
          <w:szCs w:val="24"/>
        </w:rPr>
        <w:t xml:space="preserve"> Τελειώ</w:t>
      </w:r>
      <w:r>
        <w:rPr>
          <w:rFonts w:eastAsia="Times New Roman"/>
          <w:bCs/>
          <w:szCs w:val="24"/>
        </w:rPr>
        <w:t>νω, κύριε Πρόεδρε. Μόνοι μας είμαστε από ό,τι βλέπετε, τελειώνω.</w:t>
      </w:r>
    </w:p>
    <w:p w14:paraId="7822A71E" w14:textId="77777777" w:rsidR="00585C31" w:rsidRDefault="00830CC0">
      <w:pPr>
        <w:spacing w:line="600" w:lineRule="auto"/>
        <w:ind w:firstLine="720"/>
        <w:jc w:val="both"/>
        <w:rPr>
          <w:rFonts w:eastAsia="Times New Roman"/>
          <w:bCs/>
          <w:szCs w:val="24"/>
        </w:rPr>
      </w:pPr>
      <w:r>
        <w:rPr>
          <w:rFonts w:eastAsia="Times New Roman"/>
          <w:bCs/>
          <w:szCs w:val="24"/>
        </w:rPr>
        <w:t>Δεν μπορούσαν να γίνουν ανεκτά ως αποδεικτικά στοιχεία, διότι ήταν –λέει- παράνομα. Οι δικαστές</w:t>
      </w:r>
      <w:r>
        <w:rPr>
          <w:rFonts w:eastAsia="Times New Roman"/>
          <w:bCs/>
          <w:szCs w:val="24"/>
        </w:rPr>
        <w:t>,</w:t>
      </w:r>
      <w:r>
        <w:rPr>
          <w:rFonts w:eastAsia="Times New Roman"/>
          <w:bCs/>
          <w:szCs w:val="24"/>
        </w:rPr>
        <w:t xml:space="preserve"> που τον ελέγξαν πειθαρχικά, ωστόσο, </w:t>
      </w:r>
      <w:proofErr w:type="spellStart"/>
      <w:r>
        <w:rPr>
          <w:rFonts w:eastAsia="Times New Roman"/>
          <w:bCs/>
          <w:szCs w:val="24"/>
        </w:rPr>
        <w:t>παρέβλεψαν</w:t>
      </w:r>
      <w:proofErr w:type="spellEnd"/>
      <w:r>
        <w:rPr>
          <w:rFonts w:eastAsia="Times New Roman"/>
          <w:bCs/>
          <w:szCs w:val="24"/>
        </w:rPr>
        <w:t xml:space="preserve"> δύο πράγματα. Πρώτον ότι εκτός από τα παράνομα </w:t>
      </w:r>
      <w:r>
        <w:rPr>
          <w:rFonts w:eastAsia="Times New Roman"/>
          <w:bCs/>
          <w:szCs w:val="24"/>
          <w:lang w:val="en-US"/>
        </w:rPr>
        <w:t>emails</w:t>
      </w:r>
      <w:r>
        <w:rPr>
          <w:rFonts w:eastAsia="Times New Roman"/>
          <w:bCs/>
          <w:szCs w:val="24"/>
        </w:rPr>
        <w:t xml:space="preserve"> υπήρχε και η κατάθεση της </w:t>
      </w:r>
      <w:r>
        <w:rPr>
          <w:rFonts w:eastAsia="Times New Roman"/>
          <w:bCs/>
          <w:szCs w:val="24"/>
        </w:rPr>
        <w:lastRenderedPageBreak/>
        <w:t>συγκεκριμένης κυρίας</w:t>
      </w:r>
      <w:r>
        <w:rPr>
          <w:rFonts w:eastAsia="Times New Roman"/>
          <w:bCs/>
          <w:szCs w:val="24"/>
        </w:rPr>
        <w:t>,</w:t>
      </w:r>
      <w:r>
        <w:rPr>
          <w:rFonts w:eastAsia="Times New Roman"/>
          <w:bCs/>
          <w:szCs w:val="24"/>
        </w:rPr>
        <w:t xml:space="preserve"> που παραδεχόταν τη σχέση. Και δεύτερον ότι το θέμα δεν ήταν οι προσωπικές σχέσεις, αλλά εάν της είχε δώσει τα θέματα λόγω αυτών των σχέσεων. </w:t>
      </w:r>
    </w:p>
    <w:p w14:paraId="7822A71F" w14:textId="77777777" w:rsidR="00585C31" w:rsidRDefault="00830CC0">
      <w:pPr>
        <w:spacing w:line="600" w:lineRule="auto"/>
        <w:ind w:firstLine="720"/>
        <w:jc w:val="both"/>
        <w:rPr>
          <w:rFonts w:eastAsia="Times New Roman"/>
          <w:bCs/>
          <w:szCs w:val="24"/>
        </w:rPr>
      </w:pPr>
      <w:r>
        <w:rPr>
          <w:rFonts w:eastAsia="Times New Roman"/>
          <w:bCs/>
          <w:szCs w:val="24"/>
        </w:rPr>
        <w:t>Σε κάθε περίπτωση, όμως, ο κύριος ανώτατος θα προΐσταται τω</w:t>
      </w:r>
      <w:r>
        <w:rPr>
          <w:rFonts w:eastAsia="Times New Roman"/>
          <w:bCs/>
          <w:szCs w:val="24"/>
        </w:rPr>
        <w:t>ν εξετάσεων και το τελευταίο διάστημα εμφανίζεται αρκετά άνετος. Δεν ξέρουμε, γράφει η εφημερίδα, εάν το ίδιο άνετες θα είναι και οι εξεταζόμενες.</w:t>
      </w:r>
    </w:p>
    <w:p w14:paraId="7822A720" w14:textId="77777777" w:rsidR="00585C31" w:rsidRDefault="00830CC0">
      <w:pPr>
        <w:spacing w:line="600" w:lineRule="auto"/>
        <w:ind w:firstLine="720"/>
        <w:jc w:val="both"/>
        <w:rPr>
          <w:rFonts w:eastAsia="Times New Roman"/>
          <w:bCs/>
          <w:szCs w:val="24"/>
        </w:rPr>
      </w:pPr>
      <w:r>
        <w:rPr>
          <w:rFonts w:eastAsia="Times New Roman"/>
          <w:bCs/>
          <w:szCs w:val="24"/>
        </w:rPr>
        <w:t xml:space="preserve">Και ρωτάμε, λοιπόν και κλείνω, κύριε Υπουργέ. Οι εισαγγελείς και οι Υπουργοί διαβάζουν εφημερίδες; Ζουν στον </w:t>
      </w:r>
      <w:r>
        <w:rPr>
          <w:rFonts w:eastAsia="Times New Roman"/>
          <w:bCs/>
          <w:szCs w:val="24"/>
        </w:rPr>
        <w:t>κόσμο αυτό; Ζουν σε δικό τους κόσμο; Γιατί με τόσα που γράφουν και άλλα τόσα</w:t>
      </w:r>
      <w:r>
        <w:rPr>
          <w:rFonts w:eastAsia="Times New Roman"/>
          <w:bCs/>
          <w:szCs w:val="24"/>
        </w:rPr>
        <w:t>,</w:t>
      </w:r>
      <w:r>
        <w:rPr>
          <w:rFonts w:eastAsia="Times New Roman"/>
          <w:bCs/>
          <w:szCs w:val="24"/>
        </w:rPr>
        <w:t xml:space="preserve"> που καταγγέλλονται εδώ με ερωτήσεις στη Βουλή</w:t>
      </w:r>
      <w:r>
        <w:rPr>
          <w:rFonts w:eastAsia="Times New Roman"/>
          <w:bCs/>
          <w:szCs w:val="24"/>
        </w:rPr>
        <w:t>,</w:t>
      </w:r>
      <w:r>
        <w:rPr>
          <w:rFonts w:eastAsia="Times New Roman"/>
          <w:bCs/>
          <w:szCs w:val="24"/>
        </w:rPr>
        <w:t xml:space="preserve"> δημόσια</w:t>
      </w:r>
      <w:r>
        <w:rPr>
          <w:rFonts w:eastAsia="Times New Roman"/>
          <w:bCs/>
          <w:szCs w:val="24"/>
        </w:rPr>
        <w:t>,</w:t>
      </w:r>
      <w:r>
        <w:rPr>
          <w:rFonts w:eastAsia="Times New Roman"/>
          <w:bCs/>
          <w:szCs w:val="24"/>
        </w:rPr>
        <w:t xml:space="preserve"> για παράνομες πράξεις νομίζω ότι θα έπρεπε αυτεπάγγελτα</w:t>
      </w:r>
      <w:r>
        <w:rPr>
          <w:rFonts w:eastAsia="Times New Roman"/>
          <w:bCs/>
          <w:szCs w:val="24"/>
        </w:rPr>
        <w:t>,</w:t>
      </w:r>
      <w:r>
        <w:rPr>
          <w:rFonts w:eastAsia="Times New Roman"/>
          <w:bCs/>
          <w:szCs w:val="24"/>
        </w:rPr>
        <w:t xml:space="preserve"> τουλάχιστον</w:t>
      </w:r>
      <w:r>
        <w:rPr>
          <w:rFonts w:eastAsia="Times New Roman"/>
          <w:bCs/>
          <w:szCs w:val="24"/>
        </w:rPr>
        <w:t>,</w:t>
      </w:r>
      <w:r>
        <w:rPr>
          <w:rFonts w:eastAsia="Times New Roman"/>
          <w:bCs/>
          <w:szCs w:val="24"/>
        </w:rPr>
        <w:t xml:space="preserve"> να διερευνώνται. Γιατί μου κάνει εντύπωση το ότι καν</w:t>
      </w:r>
      <w:r>
        <w:rPr>
          <w:rFonts w:eastAsia="Times New Roman"/>
          <w:bCs/>
          <w:szCs w:val="24"/>
        </w:rPr>
        <w:t xml:space="preserve">ένας δεν κάλεσε ούτε τον συντάκτη ούτε τον εκδότη της εφημερίδος «ΠΑΡΑΠΟΛΙΤΙΚΑ» που δημοσίευσε στις 7 Οκτωβρίου ότι Υπουργός μέσω τρίτου προσώπου προσπαθεί να αλλάξει </w:t>
      </w:r>
      <w:proofErr w:type="spellStart"/>
      <w:r>
        <w:rPr>
          <w:rFonts w:eastAsia="Times New Roman"/>
          <w:bCs/>
          <w:szCs w:val="24"/>
        </w:rPr>
        <w:t>πεντακοσάευρα</w:t>
      </w:r>
      <w:proofErr w:type="spellEnd"/>
      <w:r>
        <w:rPr>
          <w:rFonts w:eastAsia="Times New Roman"/>
          <w:bCs/>
          <w:szCs w:val="24"/>
        </w:rPr>
        <w:t xml:space="preserve"> σε </w:t>
      </w:r>
      <w:proofErr w:type="spellStart"/>
      <w:r>
        <w:rPr>
          <w:rFonts w:eastAsia="Times New Roman"/>
          <w:bCs/>
          <w:szCs w:val="24"/>
        </w:rPr>
        <w:t>πενηντάευρα</w:t>
      </w:r>
      <w:proofErr w:type="spellEnd"/>
      <w:r>
        <w:rPr>
          <w:rFonts w:eastAsia="Times New Roman"/>
          <w:bCs/>
          <w:szCs w:val="24"/>
        </w:rPr>
        <w:t>. Αλήθεια για ποιόν χτυπάει η καμπάνα;</w:t>
      </w:r>
    </w:p>
    <w:p w14:paraId="7822A721" w14:textId="77777777" w:rsidR="00585C31" w:rsidRDefault="00830CC0">
      <w:pPr>
        <w:spacing w:line="600" w:lineRule="auto"/>
        <w:ind w:firstLine="720"/>
        <w:jc w:val="both"/>
        <w:rPr>
          <w:rFonts w:eastAsia="Times New Roman"/>
          <w:bCs/>
          <w:szCs w:val="24"/>
        </w:rPr>
      </w:pPr>
      <w:r>
        <w:rPr>
          <w:rFonts w:eastAsia="Times New Roman"/>
          <w:bCs/>
          <w:szCs w:val="24"/>
        </w:rPr>
        <w:t xml:space="preserve">Καταθέτω, λοιπόν, όλα </w:t>
      </w:r>
      <w:r>
        <w:rPr>
          <w:rFonts w:eastAsia="Times New Roman"/>
          <w:bCs/>
          <w:szCs w:val="24"/>
        </w:rPr>
        <w:t>τα σχετικά έγγραφα.</w:t>
      </w:r>
    </w:p>
    <w:p w14:paraId="7822A72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Νικολόπουλος,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822A72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κτυπάει το κουδούνι λήξεως του χρόνου ομιλίας του κυρίου Βουλευτή)</w:t>
      </w:r>
    </w:p>
    <w:p w14:paraId="7822A724" w14:textId="77777777" w:rsidR="00585C31" w:rsidRDefault="00830CC0">
      <w:pPr>
        <w:spacing w:line="600" w:lineRule="auto"/>
        <w:ind w:firstLine="720"/>
        <w:jc w:val="both"/>
        <w:rPr>
          <w:rFonts w:eastAsia="Times New Roman"/>
          <w:b/>
          <w:bCs/>
          <w:szCs w:val="24"/>
        </w:rPr>
      </w:pPr>
      <w:r>
        <w:rPr>
          <w:rFonts w:eastAsia="Times New Roman"/>
          <w:b/>
          <w:bCs/>
          <w:szCs w:val="24"/>
        </w:rPr>
        <w:t xml:space="preserve">ΠΡΟΕΔΡΕΥΩΝ (Δημήτριος Κρεμαστινός): </w:t>
      </w:r>
      <w:r>
        <w:rPr>
          <w:rFonts w:eastAsia="Times New Roman"/>
          <w:bCs/>
          <w:szCs w:val="24"/>
        </w:rPr>
        <w:t>Ολοκληρώστε, κύριε Νικολόπουλε.</w:t>
      </w:r>
    </w:p>
    <w:p w14:paraId="7822A725" w14:textId="77777777" w:rsidR="00585C31" w:rsidRDefault="00830CC0">
      <w:pPr>
        <w:spacing w:line="600" w:lineRule="auto"/>
        <w:ind w:firstLine="720"/>
        <w:jc w:val="both"/>
        <w:rPr>
          <w:rFonts w:eastAsia="Times New Roman"/>
          <w:bCs/>
          <w:szCs w:val="24"/>
        </w:rPr>
      </w:pPr>
      <w:r>
        <w:rPr>
          <w:rFonts w:eastAsia="Times New Roman"/>
          <w:b/>
          <w:bCs/>
          <w:szCs w:val="24"/>
        </w:rPr>
        <w:t xml:space="preserve">ΝΙΚΟΛΑΟΣ ΝΙΚΟΛΟΠΟΥΛΟΣ: </w:t>
      </w:r>
      <w:r>
        <w:rPr>
          <w:rFonts w:eastAsia="Times New Roman"/>
          <w:bCs/>
          <w:szCs w:val="24"/>
        </w:rPr>
        <w:t>Επειδή δεν υπάρχουν απαντήσεις σε ερωτήσεις που καταθέτω χρόνια τώρα με τέτοια στοιχεία, τουλάχιστ</w:t>
      </w:r>
      <w:r>
        <w:rPr>
          <w:rFonts w:eastAsia="Times New Roman"/>
          <w:bCs/>
          <w:szCs w:val="24"/>
        </w:rPr>
        <w:t>ον, να είναι κατατεθειμένες να τις βλέπουν και –ποιος ξέρει;- μπορεί και κάποιος να βρεθεί και κάποια στιγμή να τις διερευνήσει.</w:t>
      </w:r>
    </w:p>
    <w:p w14:paraId="7822A726" w14:textId="77777777" w:rsidR="00585C31" w:rsidRDefault="00830CC0">
      <w:pPr>
        <w:spacing w:line="600" w:lineRule="auto"/>
        <w:ind w:firstLine="720"/>
        <w:jc w:val="both"/>
        <w:rPr>
          <w:rFonts w:eastAsia="Times New Roman"/>
          <w:szCs w:val="24"/>
        </w:rPr>
      </w:pPr>
      <w:r>
        <w:rPr>
          <w:rFonts w:eastAsia="Times New Roman"/>
          <w:bCs/>
          <w:szCs w:val="24"/>
        </w:rPr>
        <w:t>Ευχαριστώ για την ανοχή σας, κύριε Πρόεδρε.</w:t>
      </w:r>
    </w:p>
    <w:p w14:paraId="7822A727" w14:textId="77777777" w:rsidR="00585C31" w:rsidRDefault="00830CC0">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Και εγώ ευχαριστώ.</w:t>
      </w:r>
    </w:p>
    <w:p w14:paraId="7822A728" w14:textId="77777777" w:rsidR="00585C31" w:rsidRDefault="00830CC0">
      <w:pPr>
        <w:spacing w:line="600" w:lineRule="auto"/>
        <w:ind w:firstLine="720"/>
        <w:jc w:val="both"/>
        <w:rPr>
          <w:rFonts w:eastAsia="Times New Roman"/>
          <w:szCs w:val="24"/>
        </w:rPr>
      </w:pPr>
      <w:r>
        <w:rPr>
          <w:rFonts w:eastAsia="Times New Roman"/>
          <w:bCs/>
          <w:szCs w:val="24"/>
        </w:rPr>
        <w:t>Κύριε Υπουργέ, έχετε τον λόγ</w:t>
      </w:r>
      <w:r>
        <w:rPr>
          <w:rFonts w:eastAsia="Times New Roman"/>
          <w:bCs/>
          <w:szCs w:val="24"/>
        </w:rPr>
        <w:t>ο, αλλά θα σας ρωτήσω και εγώ εάν μπορείτε να απαντήσετε: Όπως είναι το Σύνταγμά μας, μπορεί να έχει παρέμβαση –σε όλα αυτά που λέει ο κ. Νικολόπουλος- η Κυβέρνηση, η Βουλή ή οτιδήποτε; Διότι το να συζητούμε εδώ ρεπορτάζ αντιλαμβάνεστε ότι...</w:t>
      </w:r>
    </w:p>
    <w:p w14:paraId="7822A729"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ΝΙΚΟΛΑΟΣ ΝΙΚΟ</w:t>
      </w:r>
      <w:r>
        <w:rPr>
          <w:rFonts w:eastAsia="Times New Roman" w:cs="Times New Roman"/>
          <w:b/>
          <w:szCs w:val="24"/>
        </w:rPr>
        <w:t>ΛΟΠΟΥΛΟΣ:</w:t>
      </w:r>
      <w:r>
        <w:rPr>
          <w:rFonts w:eastAsia="Times New Roman" w:cs="Times New Roman"/>
          <w:szCs w:val="24"/>
        </w:rPr>
        <w:t xml:space="preserve"> Μπορεί να τα στέλνει στον εισαγγελέα. Είστε γιατρός…</w:t>
      </w:r>
    </w:p>
    <w:p w14:paraId="7822A72A"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Να το απαντήσει ο Υπουργός, κύριε Νικολόπουλε.</w:t>
      </w:r>
    </w:p>
    <w:p w14:paraId="7822A72B"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ΝΙΚΟΛΑΟΣ ΝΙΚΟΛΟΠΟΥΛΟΣ:</w:t>
      </w:r>
      <w:r>
        <w:rPr>
          <w:rFonts w:eastAsia="Times New Roman" w:cs="Times New Roman"/>
          <w:szCs w:val="24"/>
        </w:rPr>
        <w:t xml:space="preserve"> Δηλαδή θα σας είχε πει η σύζυγός σας από το ΚΕΕΛΠΝΟ ότι από εδώ στέλνονται στον εισαγγε</w:t>
      </w:r>
      <w:r>
        <w:rPr>
          <w:rFonts w:eastAsia="Times New Roman" w:cs="Times New Roman"/>
          <w:szCs w:val="24"/>
        </w:rPr>
        <w:t>λέα, ότι οι Υπουργοί τα στέλνουν στον εισαγγελέα.</w:t>
      </w:r>
    </w:p>
    <w:p w14:paraId="7822A72C"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αφήστε να απαντήσει ο Υπουργός. </w:t>
      </w:r>
    </w:p>
    <w:p w14:paraId="7822A72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Δικαιοσύνης, Διαφάνειας και Ανθρωπίνων Δικαιωμάτων, κ. Δημήτριος Παπαγγελόπουλος. </w:t>
      </w:r>
    </w:p>
    <w:p w14:paraId="7822A72E"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Εγώ, κύριε Πρόεδρε, έχω μπροστά μου την ερώτηση του κ. Νικολόπουλου</w:t>
      </w:r>
      <w:r>
        <w:rPr>
          <w:rFonts w:eastAsia="Times New Roman" w:cs="Times New Roman"/>
          <w:szCs w:val="24"/>
        </w:rPr>
        <w:t>,</w:t>
      </w:r>
      <w:r>
        <w:rPr>
          <w:rFonts w:eastAsia="Times New Roman" w:cs="Times New Roman"/>
          <w:szCs w:val="24"/>
        </w:rPr>
        <w:t xml:space="preserve"> που αναφέρεται σε άλλα θέματα και όχι σε αυτά</w:t>
      </w:r>
      <w:r>
        <w:rPr>
          <w:rFonts w:eastAsia="Times New Roman" w:cs="Times New Roman"/>
          <w:szCs w:val="24"/>
        </w:rPr>
        <w:t>,</w:t>
      </w:r>
      <w:r>
        <w:rPr>
          <w:rFonts w:eastAsia="Times New Roman" w:cs="Times New Roman"/>
          <w:szCs w:val="24"/>
        </w:rPr>
        <w:t xml:space="preserve"> που έθιξε σήμερα. Δεν έχω κα</w:t>
      </w:r>
      <w:r>
        <w:rPr>
          <w:rFonts w:eastAsia="Times New Roman" w:cs="Times New Roman"/>
          <w:szCs w:val="24"/>
        </w:rPr>
        <w:t>μ</w:t>
      </w:r>
      <w:r>
        <w:rPr>
          <w:rFonts w:eastAsia="Times New Roman" w:cs="Times New Roman"/>
          <w:szCs w:val="24"/>
        </w:rPr>
        <w:t>μία αντίρρ</w:t>
      </w:r>
      <w:r>
        <w:rPr>
          <w:rFonts w:eastAsia="Times New Roman" w:cs="Times New Roman"/>
          <w:szCs w:val="24"/>
        </w:rPr>
        <w:t xml:space="preserve">ηση, βέβαια, αν ο κ. Νικολόπουλος με ρωτήσει με επίκαιρη ερώτηση να του απαντήσω. </w:t>
      </w:r>
    </w:p>
    <w:p w14:paraId="7822A72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Σήμερα θα περιοριστώ στο πόθεν έσχες και όχι σε όλα τα άλλα που ανέφερε. Βεβαίως, η δικαιοσύνη, όπως όλοι γνωρίζουμε, είναι ανεξάρτητη και θεωρώ ότι τα τελευταία χρόνια κάνε</w:t>
      </w:r>
      <w:r>
        <w:rPr>
          <w:rFonts w:eastAsia="Times New Roman" w:cs="Times New Roman"/>
          <w:szCs w:val="24"/>
        </w:rPr>
        <w:t xml:space="preserve">ι καλά τη δουλειά της. Τώρα βέβαια, δεν μπορώ να ξέρω αυτή τη στιγμή απ’ έξω αν έχει ασχοληθεί με το τάδε δημοσίευμα ή με το άλλο. Αν με ρωτήσετε, αν μου υποβάλετε το ερώτημα, θα απευθυνθώ στους αρμόδιους εισαγγελείς και θα σας απαντήσω. </w:t>
      </w:r>
    </w:p>
    <w:p w14:paraId="7822A730"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ΝΙΚΟΛΑΟΣ ΝΙΚΟΛΟΠΟ</w:t>
      </w:r>
      <w:r>
        <w:rPr>
          <w:rFonts w:eastAsia="Times New Roman" w:cs="Times New Roman"/>
          <w:b/>
          <w:szCs w:val="24"/>
        </w:rPr>
        <w:t xml:space="preserve">ΥΛΟΣ: </w:t>
      </w:r>
      <w:r>
        <w:rPr>
          <w:rFonts w:eastAsia="Times New Roman" w:cs="Times New Roman"/>
          <w:szCs w:val="24"/>
        </w:rPr>
        <w:t xml:space="preserve">Θα τις </w:t>
      </w:r>
      <w:proofErr w:type="spellStart"/>
      <w:r>
        <w:rPr>
          <w:rFonts w:eastAsia="Times New Roman" w:cs="Times New Roman"/>
          <w:szCs w:val="24"/>
        </w:rPr>
        <w:t>ξανακαταθέσω</w:t>
      </w:r>
      <w:proofErr w:type="spellEnd"/>
      <w:r>
        <w:rPr>
          <w:rFonts w:eastAsia="Times New Roman" w:cs="Times New Roman"/>
          <w:szCs w:val="24"/>
        </w:rPr>
        <w:t xml:space="preserve"> με την ελπίδα αυτή τη φορά για τη δέσμευση σας.</w:t>
      </w:r>
    </w:p>
    <w:p w14:paraId="7822A731"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Όλες τις ερωτήσεις, κύριε Νικολόπουλε, που μου έχετε καταθέσει, τις έχω απαντήσει</w:t>
      </w:r>
      <w:r>
        <w:rPr>
          <w:rFonts w:eastAsia="Times New Roman" w:cs="Times New Roman"/>
          <w:szCs w:val="24"/>
        </w:rPr>
        <w:t xml:space="preserve"> και τις έχω αποστείλει στον αρμόδιο εισαγγελέα κι έχω επισυνάψει την απάντηση, αν ενεργεί ανάκριση, αν κάνει προκαταρκτική. Κατά τα λοιπά, εγώ δεν μπορώ να διατάξω…</w:t>
      </w:r>
    </w:p>
    <w:p w14:paraId="7822A732"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Μακάρι να το κάνει και ο κ. Κοντονής αυτό. </w:t>
      </w:r>
    </w:p>
    <w:p w14:paraId="7822A733"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ΠΡΟΕΔΡΕΥΩΝ (Δημήτριος Κ</w:t>
      </w:r>
      <w:r>
        <w:rPr>
          <w:rFonts w:eastAsia="Times New Roman" w:cs="Times New Roman"/>
          <w:b/>
          <w:szCs w:val="24"/>
        </w:rPr>
        <w:t xml:space="preserve">ρεμαστινός): </w:t>
      </w:r>
      <w:r>
        <w:rPr>
          <w:rFonts w:eastAsia="Times New Roman" w:cs="Times New Roman"/>
          <w:szCs w:val="24"/>
        </w:rPr>
        <w:t xml:space="preserve">Παρακαλώ, κύριε Νικολόπουλε, μην διακόπτετε. </w:t>
      </w:r>
    </w:p>
    <w:p w14:paraId="7822A734"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Εγώ είμαι ο τελευταίος, σαν πρώην εισαγγελέας, που θα επιβάλω σε εισαγγελέα να κάνει αυτό</w:t>
      </w:r>
      <w:r>
        <w:rPr>
          <w:rFonts w:eastAsia="Times New Roman" w:cs="Times New Roman"/>
          <w:szCs w:val="24"/>
        </w:rPr>
        <w:t>,</w:t>
      </w:r>
      <w:r>
        <w:rPr>
          <w:rFonts w:eastAsia="Times New Roman" w:cs="Times New Roman"/>
          <w:szCs w:val="24"/>
        </w:rPr>
        <w:t xml:space="preserve"> που δ</w:t>
      </w:r>
      <w:r>
        <w:rPr>
          <w:rFonts w:eastAsia="Times New Roman" w:cs="Times New Roman"/>
          <w:szCs w:val="24"/>
        </w:rPr>
        <w:t xml:space="preserve">εν ήθελα εγώ ούτε να διανοηθούν απέναντί μου, δηλαδή να επιβάλω σε εισαγγελέα τι θα κάνει! Ο εισαγγελέας ξέρει το καθήκον του, οφείλει να το πράττει κι αν δεν το πράττει, υπάρχουν αρμόδια θεσμικά όργανα να τον ελέγξουν. </w:t>
      </w:r>
    </w:p>
    <w:p w14:paraId="7822A73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Κλείνω, λοιπόν, λέγοντας αυτό που δ</w:t>
      </w:r>
      <w:r>
        <w:rPr>
          <w:rFonts w:eastAsia="Times New Roman" w:cs="Times New Roman"/>
          <w:szCs w:val="24"/>
        </w:rPr>
        <w:t xml:space="preserve">εν επέτρεψα εγώ τριάντα χρόνια σαν εισαγγελέας κανένας μα κανένας να μου πει, να μου υποδείξει τι θα κάνω, δεν θα το κάνω εγώ τώρα σαν πολιτικός στους παλιούς μου συναδέλφους. </w:t>
      </w:r>
    </w:p>
    <w:p w14:paraId="7822A73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Κι επανέρχομαι στο θέμα της ερώτησης. Σας είπα ότι θα σας διαβάσω έναν πίνακα α</w:t>
      </w:r>
      <w:r>
        <w:rPr>
          <w:rFonts w:eastAsia="Times New Roman" w:cs="Times New Roman"/>
          <w:szCs w:val="24"/>
        </w:rPr>
        <w:t xml:space="preserve">πό τον οποίο θα έχουμε πολύ χρήσιμα και διδακτικά συμπεράσματα. Στη Βουλή των Ελλήνων σε σύνολο υπόχρεων εννιακοσίων τριάντα εννιά, υπέβαλαν δήλωση πόθεν έσχες επτακόσιοι ενενήντα πέντε, ποσοστό δηλαδή 84%. </w:t>
      </w:r>
    </w:p>
    <w:p w14:paraId="7822A73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Στην τρίτη μονάδα ελέγχου δηλώσεων περιουσιακής </w:t>
      </w:r>
      <w:r>
        <w:rPr>
          <w:rFonts w:eastAsia="Times New Roman" w:cs="Times New Roman"/>
          <w:szCs w:val="24"/>
        </w:rPr>
        <w:t xml:space="preserve">κατάστασης της </w:t>
      </w:r>
      <w:r>
        <w:rPr>
          <w:rFonts w:eastAsia="Times New Roman" w:cs="Times New Roman"/>
          <w:szCs w:val="24"/>
        </w:rPr>
        <w:t>α</w:t>
      </w:r>
      <w:r>
        <w:rPr>
          <w:rFonts w:eastAsia="Times New Roman" w:cs="Times New Roman"/>
          <w:szCs w:val="24"/>
        </w:rPr>
        <w:t xml:space="preserve">ρχής για το ξέπλυμα, στην οποία υπάγονται και οι δικαστικοί, σε σύνολο ογδόντα οχτώ χιλιάδων εξακοσίων εξήντα οχτώ, υπέβαλαν εξήντα εννέα χιλιάδες </w:t>
      </w:r>
      <w:proofErr w:type="spellStart"/>
      <w:r>
        <w:rPr>
          <w:rFonts w:eastAsia="Times New Roman" w:cs="Times New Roman"/>
          <w:szCs w:val="24"/>
        </w:rPr>
        <w:t>εκατόν</w:t>
      </w:r>
      <w:proofErr w:type="spellEnd"/>
      <w:r>
        <w:rPr>
          <w:rFonts w:eastAsia="Times New Roman" w:cs="Times New Roman"/>
          <w:szCs w:val="24"/>
        </w:rPr>
        <w:t xml:space="preserve"> σαράντα οχτώ, δηλαδή ποσοστό συμμετοχής 77%. Ας το κρατήσουμε αυτό. </w:t>
      </w:r>
    </w:p>
    <w:p w14:paraId="7822A73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Στον Γενικό Επιθε</w:t>
      </w:r>
      <w:r>
        <w:rPr>
          <w:rFonts w:eastAsia="Times New Roman" w:cs="Times New Roman"/>
          <w:szCs w:val="24"/>
        </w:rPr>
        <w:t xml:space="preserve">ωρητή Δημόσιας Διοίκησης σε σύνολο υπόχρεων για υποβολή δήλωσης δύο χιλιάδων </w:t>
      </w:r>
      <w:proofErr w:type="spellStart"/>
      <w:r>
        <w:rPr>
          <w:rFonts w:eastAsia="Times New Roman" w:cs="Times New Roman"/>
          <w:szCs w:val="24"/>
        </w:rPr>
        <w:t>εκατόν</w:t>
      </w:r>
      <w:proofErr w:type="spellEnd"/>
      <w:r>
        <w:rPr>
          <w:rFonts w:eastAsia="Times New Roman" w:cs="Times New Roman"/>
          <w:szCs w:val="24"/>
        </w:rPr>
        <w:t xml:space="preserve"> τριάντα ένα, υπέβαλαν δύο χιλιάδες εβδομήντα τρεις, δηλαδή ποσοστό συμμετοχής 97%.</w:t>
      </w:r>
    </w:p>
    <w:p w14:paraId="7822A73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Στο Λιμενικό σε σύνολο υπόχρεων οχτώ χιλιάδων, υπέβαλαν επτά χιλιάδες επτακόσιοι δεκαέξι,</w:t>
      </w:r>
      <w:r>
        <w:rPr>
          <w:rFonts w:eastAsia="Times New Roman" w:cs="Times New Roman"/>
          <w:szCs w:val="24"/>
        </w:rPr>
        <w:t xml:space="preserve"> δηλαδή ποσοστό </w:t>
      </w:r>
      <w:r>
        <w:rPr>
          <w:rFonts w:eastAsia="Times New Roman" w:cs="Times New Roman"/>
          <w:szCs w:val="24"/>
        </w:rPr>
        <w:t>96%</w:t>
      </w:r>
      <w:r>
        <w:rPr>
          <w:rFonts w:eastAsia="Times New Roman" w:cs="Times New Roman"/>
          <w:szCs w:val="24"/>
        </w:rPr>
        <w:t xml:space="preserve">. </w:t>
      </w:r>
    </w:p>
    <w:p w14:paraId="7822A73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Και στην Αστυνομία σε σύνολο υπόχρεων εβδομήντα τριών χιλιάδων εξακ</w:t>
      </w:r>
      <w:r>
        <w:rPr>
          <w:rFonts w:eastAsia="Times New Roman" w:cs="Times New Roman"/>
          <w:szCs w:val="24"/>
        </w:rPr>
        <w:t>οσίων</w:t>
      </w:r>
      <w:r>
        <w:rPr>
          <w:rFonts w:eastAsia="Times New Roman" w:cs="Times New Roman"/>
          <w:szCs w:val="24"/>
        </w:rPr>
        <w:t xml:space="preserve"> τριάντα </w:t>
      </w:r>
      <w:r>
        <w:rPr>
          <w:rFonts w:eastAsia="Times New Roman" w:cs="Times New Roman"/>
          <w:szCs w:val="24"/>
        </w:rPr>
        <w:t>ενός</w:t>
      </w:r>
      <w:r>
        <w:rPr>
          <w:rFonts w:eastAsia="Times New Roman" w:cs="Times New Roman"/>
          <w:szCs w:val="24"/>
        </w:rPr>
        <w:t xml:space="preserve">, υπέβαλαν εξήντα οχτώ χιλιάδες, δηλαδή 92% ποσοστό. </w:t>
      </w:r>
    </w:p>
    <w:p w14:paraId="7822A73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Δεν υπάρχει, λοιπόν, κα</w:t>
      </w:r>
      <w:r>
        <w:rPr>
          <w:rFonts w:eastAsia="Times New Roman" w:cs="Times New Roman"/>
          <w:szCs w:val="24"/>
        </w:rPr>
        <w:t>μ</w:t>
      </w:r>
      <w:r>
        <w:rPr>
          <w:rFonts w:eastAsia="Times New Roman" w:cs="Times New Roman"/>
          <w:szCs w:val="24"/>
        </w:rPr>
        <w:t xml:space="preserve">μία αμφιβολία ότι η συντριπτική πλειοψηφία των υπόχρεων για ηλεκτρονική δήλωση πόθεν έσχες, υπέβαλαν εμπροθέσμως τις δηλώσεις τους. Αυτό σημαίνει ευρύτατη αποδοχή και ανταπόκριση από τους Έλληνες στην </w:t>
      </w:r>
      <w:r>
        <w:rPr>
          <w:rFonts w:eastAsia="Times New Roman" w:cs="Times New Roman"/>
          <w:szCs w:val="24"/>
        </w:rPr>
        <w:lastRenderedPageBreak/>
        <w:t>προσπάθεια της Κυβέρνησης να επικρατήσει επιτέλους πλήρ</w:t>
      </w:r>
      <w:r>
        <w:rPr>
          <w:rFonts w:eastAsia="Times New Roman" w:cs="Times New Roman"/>
          <w:szCs w:val="24"/>
        </w:rPr>
        <w:t xml:space="preserve">ης διαφάνεια στον δημόσιο βίο. </w:t>
      </w:r>
    </w:p>
    <w:p w14:paraId="7822A73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Όσοι αντιδρούν στην προσπάθεια αυτή, το πράττουν είτε από αντιπολιτευτική διάθεση στην καλύτερη περίπτωση είτε επειδή κάτι θέλουν να κρύψουν στη χειρότερη. Εγώ –όλοι το ξέρουν- είμαι αθεράπευτα ρομαντικός και αισιόδοξος, γι’</w:t>
      </w:r>
      <w:r>
        <w:rPr>
          <w:rFonts w:eastAsia="Times New Roman" w:cs="Times New Roman"/>
          <w:szCs w:val="24"/>
        </w:rPr>
        <w:t xml:space="preserve"> αυτό θέλω να πιστεύω ότι οι αντιδράσεις για πάταξη της διαφθοράς οφείλονται μόνο σε αντιπολιτευτικό μένος κι όχι σε σκελετούς στις ντουλάπες, στα στρώματα, στις θυρίδες και στις </w:t>
      </w:r>
      <w:r>
        <w:rPr>
          <w:rFonts w:eastAsia="Times New Roman" w:cs="Times New Roman"/>
          <w:szCs w:val="24"/>
          <w:lang w:val="en-US"/>
        </w:rPr>
        <w:t>offshore</w:t>
      </w:r>
      <w:r>
        <w:rPr>
          <w:rFonts w:eastAsia="Times New Roman" w:cs="Times New Roman"/>
          <w:szCs w:val="24"/>
        </w:rPr>
        <w:t xml:space="preserve"> κάποιων. </w:t>
      </w:r>
    </w:p>
    <w:p w14:paraId="7822A73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Σε κάθε περίπτωση, η συζήτηση στη Βουλή</w:t>
      </w:r>
      <w:r>
        <w:rPr>
          <w:rFonts w:eastAsia="Times New Roman" w:cs="Times New Roman"/>
          <w:szCs w:val="24"/>
        </w:rPr>
        <w:t>,</w:t>
      </w:r>
      <w:r>
        <w:rPr>
          <w:rFonts w:eastAsia="Times New Roman" w:cs="Times New Roman"/>
          <w:szCs w:val="24"/>
        </w:rPr>
        <w:t xml:space="preserve"> που θα πραγματοπο</w:t>
      </w:r>
      <w:r>
        <w:rPr>
          <w:rFonts w:eastAsia="Times New Roman" w:cs="Times New Roman"/>
          <w:szCs w:val="24"/>
        </w:rPr>
        <w:t xml:space="preserve">ιηθεί πολύ σύντομα για την ψήφιση του νέου νόμου, θα είναι αποκαλυπτική, εύχομαι παιδαγωγική και απεύχομαι ειλικρινά να έχει δυσάρεστες εκπλήξεις για κάποιους. </w:t>
      </w:r>
    </w:p>
    <w:p w14:paraId="7822A73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822A73F"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Το ποσοστό των δικαστικών πόσο ήταν;</w:t>
      </w:r>
    </w:p>
    <w:p w14:paraId="7822A740"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ΔΗΜΗΤΡΙΟΣ ΠΑΠΑ</w:t>
      </w:r>
      <w:r>
        <w:rPr>
          <w:rFonts w:eastAsia="Times New Roman" w:cs="Times New Roman"/>
          <w:b/>
          <w:szCs w:val="24"/>
        </w:rPr>
        <w:t>ΓΓΕΛΟΠΟΥΛΟΣ (Αναπληρωτής Υπουργός Δικαιοσύνης, Διαφάνειας και Ανθρωπίνων Δικαιωμάτων):</w:t>
      </w:r>
      <w:r>
        <w:rPr>
          <w:rFonts w:eastAsia="Times New Roman" w:cs="Times New Roman"/>
          <w:szCs w:val="24"/>
        </w:rPr>
        <w:t xml:space="preserve"> Σας είπα. Στην κατηγορία αυτή είναι και άλλοι, δεν είναι μόνο οι δικαστές. Είναι 77% γι’ αυτό κι έχει μειωθεί το ποσό. </w:t>
      </w:r>
    </w:p>
    <w:p w14:paraId="7822A741"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Διότι στις τεσσερισήμισι χ</w:t>
      </w:r>
      <w:r>
        <w:rPr>
          <w:rFonts w:eastAsia="Times New Roman" w:cs="Times New Roman"/>
          <w:szCs w:val="24"/>
        </w:rPr>
        <w:t>ιλιάδες, οι πεντακόσιοι…</w:t>
      </w:r>
    </w:p>
    <w:p w14:paraId="7822A742"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Παρακαλώ, κύριε Νικολόπουλε. Δεν γίνεται έτσι συζήτηση. </w:t>
      </w:r>
    </w:p>
    <w:p w14:paraId="7822A743"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Έχετε δίκιο, αλλά δεν πρέπει να απαντήσει ο Υπουργός; Δεν βγαίνουν τα μαθηματικά!</w:t>
      </w:r>
    </w:p>
    <w:p w14:paraId="7822A744"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w:t>
      </w:r>
      <w:r>
        <w:rPr>
          <w:rFonts w:eastAsia="Times New Roman" w:cs="Times New Roman"/>
          <w:b/>
          <w:szCs w:val="24"/>
        </w:rPr>
        <w:t xml:space="preserve">ρωτής Υπουργός Δικαιοσύνης, Διαφάνειας και Ανθρωπίνων Δικαιωμάτων): </w:t>
      </w:r>
      <w:r>
        <w:rPr>
          <w:rFonts w:eastAsia="Times New Roman" w:cs="Times New Roman"/>
          <w:szCs w:val="24"/>
        </w:rPr>
        <w:t>Νομίζω πως απάντησα, κύριε Πρόεδρε. Να τα επαναλάβω;</w:t>
      </w:r>
    </w:p>
    <w:p w14:paraId="7822A745"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Δεν νομίζω ότι χρειάζεται. </w:t>
      </w:r>
    </w:p>
    <w:p w14:paraId="7822A746"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Στις τεσσερισήμισι τι ποσοστό είναι οι πεντακόσι</w:t>
      </w:r>
      <w:r>
        <w:rPr>
          <w:rFonts w:eastAsia="Times New Roman" w:cs="Times New Roman"/>
          <w:szCs w:val="24"/>
        </w:rPr>
        <w:t>οι, κύριε Πρόεδρε; Είναι 77%;</w:t>
      </w:r>
    </w:p>
    <w:p w14:paraId="7822A74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Είχαν αναστολή. Γι’ αυτό ήταν μικρό το ποσοστό.</w:t>
      </w:r>
    </w:p>
    <w:p w14:paraId="7822A748"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Μα, το απάντησε, κύριε Νικολόπουλε. </w:t>
      </w:r>
    </w:p>
    <w:p w14:paraId="7822A749"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Για να τα ακούσει και ο κόσμος. Γι’ αυτό το λέω. </w:t>
      </w:r>
    </w:p>
    <w:p w14:paraId="7822A74A" w14:textId="77777777" w:rsidR="00585C31" w:rsidRDefault="00830CC0">
      <w:pPr>
        <w:tabs>
          <w:tab w:val="left" w:pos="245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w:t>
      </w:r>
    </w:p>
    <w:p w14:paraId="7822A74B" w14:textId="77777777" w:rsidR="00585C31" w:rsidRDefault="00830CC0">
      <w:pPr>
        <w:tabs>
          <w:tab w:val="left" w:pos="2450"/>
        </w:tabs>
        <w:spacing w:line="600" w:lineRule="auto"/>
        <w:ind w:firstLine="720"/>
        <w:jc w:val="both"/>
        <w:rPr>
          <w:rFonts w:eastAsia="Times New Roman"/>
          <w:szCs w:val="24"/>
        </w:rPr>
      </w:pPr>
      <w:r>
        <w:rPr>
          <w:rFonts w:eastAsia="Times New Roman"/>
          <w:szCs w:val="24"/>
        </w:rPr>
        <w:lastRenderedPageBreak/>
        <w:t>Προχωρούμε στην πρώτη με αριθμό 244/6-11-2017 επίκαιρη ερώτηση δε</w:t>
      </w:r>
      <w:r>
        <w:rPr>
          <w:rFonts w:eastAsia="Times New Roman"/>
          <w:szCs w:val="24"/>
        </w:rPr>
        <w:t>ύ</w:t>
      </w:r>
      <w:r>
        <w:rPr>
          <w:rFonts w:eastAsia="Times New Roman"/>
          <w:szCs w:val="24"/>
        </w:rPr>
        <w:t>τ</w:t>
      </w:r>
      <w:r>
        <w:rPr>
          <w:rFonts w:eastAsia="Times New Roman"/>
          <w:szCs w:val="24"/>
        </w:rPr>
        <w:t>ε</w:t>
      </w:r>
      <w:r>
        <w:rPr>
          <w:rFonts w:eastAsia="Times New Roman"/>
          <w:szCs w:val="24"/>
        </w:rPr>
        <w:t xml:space="preserve">ρου κύκλου του Βουλευτή Κιλκίς της Νέας Δημοκρατίας κ. </w:t>
      </w:r>
      <w:r>
        <w:rPr>
          <w:rFonts w:eastAsia="Times New Roman"/>
          <w:bCs/>
          <w:szCs w:val="24"/>
        </w:rPr>
        <w:t>Γεωργίου</w:t>
      </w:r>
      <w:r>
        <w:rPr>
          <w:rFonts w:eastAsia="Times New Roman"/>
          <w:bCs/>
          <w:szCs w:val="24"/>
        </w:rPr>
        <w:t xml:space="preserve"> Γεωργαντά </w:t>
      </w:r>
      <w:r>
        <w:rPr>
          <w:rFonts w:eastAsia="Times New Roman"/>
          <w:szCs w:val="24"/>
        </w:rPr>
        <w:t xml:space="preserve">προς τον Υπουργό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με θέμα: «Επείγουσα ανάγκη αποκατάστασης των κτηρίων του 2</w:t>
      </w:r>
      <w:r>
        <w:rPr>
          <w:rFonts w:eastAsia="Times New Roman"/>
          <w:szCs w:val="24"/>
          <w:vertAlign w:val="superscript"/>
        </w:rPr>
        <w:t>ου</w:t>
      </w:r>
      <w:r>
        <w:rPr>
          <w:rFonts w:eastAsia="Times New Roman"/>
          <w:szCs w:val="24"/>
        </w:rPr>
        <w:t xml:space="preserve"> ΕΠΑΛ Κιλκίς».</w:t>
      </w:r>
    </w:p>
    <w:p w14:paraId="7822A74C" w14:textId="77777777" w:rsidR="00585C31" w:rsidRDefault="00830CC0">
      <w:pPr>
        <w:tabs>
          <w:tab w:val="left" w:pos="2450"/>
        </w:tabs>
        <w:spacing w:line="600" w:lineRule="auto"/>
        <w:ind w:firstLine="720"/>
        <w:jc w:val="both"/>
        <w:rPr>
          <w:rFonts w:eastAsia="Times New Roman"/>
          <w:szCs w:val="24"/>
        </w:rPr>
      </w:pPr>
      <w:r>
        <w:rPr>
          <w:rFonts w:eastAsia="Times New Roman"/>
          <w:szCs w:val="24"/>
        </w:rPr>
        <w:t>Παρακαλώ, κύριε Γεωργαντά, έχετε τον λόγο για δύο λεπτά.</w:t>
      </w:r>
    </w:p>
    <w:p w14:paraId="7822A74D" w14:textId="77777777" w:rsidR="00585C31" w:rsidRDefault="00830CC0">
      <w:pPr>
        <w:tabs>
          <w:tab w:val="left" w:pos="2450"/>
        </w:tabs>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Ευχαριστώ, κύριε Πρόεδρε.</w:t>
      </w:r>
    </w:p>
    <w:p w14:paraId="7822A74E" w14:textId="77777777" w:rsidR="00585C31" w:rsidRDefault="00830CC0">
      <w:pPr>
        <w:tabs>
          <w:tab w:val="left" w:pos="2450"/>
        </w:tabs>
        <w:spacing w:line="600" w:lineRule="auto"/>
        <w:ind w:firstLine="720"/>
        <w:jc w:val="both"/>
        <w:rPr>
          <w:rFonts w:eastAsia="Times New Roman"/>
          <w:szCs w:val="24"/>
        </w:rPr>
      </w:pPr>
      <w:r>
        <w:rPr>
          <w:rFonts w:eastAsia="Times New Roman"/>
          <w:szCs w:val="24"/>
        </w:rPr>
        <w:t xml:space="preserve">Κύριε </w:t>
      </w:r>
      <w:r>
        <w:rPr>
          <w:rFonts w:eastAsia="Times New Roman"/>
          <w:szCs w:val="24"/>
        </w:rPr>
        <w:t>Υφυπουργέ, στο Κιλκίς είχαμε πέρυσι το φθινόπωρο την ατυχία να υπάρχει μια έντονη σεισμική δραστηριότητα, η οποία, πλέον των άλλων προβλημάτων, ανέδειξε και προβλήματα τα οποία υπήρχαν στο κτηριακό συγκρότημα του 2</w:t>
      </w:r>
      <w:r>
        <w:rPr>
          <w:rFonts w:eastAsia="Times New Roman"/>
          <w:szCs w:val="24"/>
          <w:vertAlign w:val="superscript"/>
        </w:rPr>
        <w:t>ου</w:t>
      </w:r>
      <w:r>
        <w:rPr>
          <w:rFonts w:eastAsia="Times New Roman"/>
          <w:szCs w:val="24"/>
        </w:rPr>
        <w:t xml:space="preserve"> ΕΠΑΛ, ένα κτηριακό συγκρότημα στο οποίο</w:t>
      </w:r>
      <w:r>
        <w:rPr>
          <w:rFonts w:eastAsia="Times New Roman"/>
          <w:szCs w:val="24"/>
        </w:rPr>
        <w:t xml:space="preserve"> το πρωί κάνουν τα μαθήματα και τα εργαστήριά τους οι μαθητές των ΕΠΑΛ και το απόγευμα αυτοί που φοιτούν στο ΔΙΕΚ του Κιλκίς.</w:t>
      </w:r>
    </w:p>
    <w:p w14:paraId="7822A74F" w14:textId="77777777" w:rsidR="00585C31" w:rsidRDefault="00830CC0">
      <w:pPr>
        <w:tabs>
          <w:tab w:val="left" w:pos="2450"/>
        </w:tabs>
        <w:spacing w:line="600" w:lineRule="auto"/>
        <w:ind w:firstLine="720"/>
        <w:jc w:val="both"/>
        <w:rPr>
          <w:rFonts w:eastAsia="Times New Roman"/>
          <w:szCs w:val="24"/>
        </w:rPr>
      </w:pPr>
      <w:r>
        <w:rPr>
          <w:rFonts w:eastAsia="Times New Roman"/>
          <w:szCs w:val="24"/>
        </w:rPr>
        <w:t>Δυστυχώς, η σεισμική αυτή δραστηριότητα ανέδειξε πρόβλημα στατικής επάρκειας, το οποίο υπήρχε στο κτηριακό αυτό συγκρότημα. Έγιναν</w:t>
      </w:r>
      <w:r>
        <w:rPr>
          <w:rFonts w:eastAsia="Times New Roman"/>
          <w:szCs w:val="24"/>
        </w:rPr>
        <w:t xml:space="preserve"> οι αναγκαίες αυτοψίες και η </w:t>
      </w:r>
      <w:r>
        <w:rPr>
          <w:rFonts w:eastAsia="Times New Roman"/>
          <w:szCs w:val="24"/>
        </w:rPr>
        <w:t>Υ</w:t>
      </w:r>
      <w:r>
        <w:rPr>
          <w:rFonts w:eastAsia="Times New Roman"/>
          <w:szCs w:val="24"/>
        </w:rPr>
        <w:t xml:space="preserve">πηρεσία </w:t>
      </w:r>
      <w:r>
        <w:rPr>
          <w:rFonts w:eastAsia="Times New Roman"/>
          <w:szCs w:val="24"/>
        </w:rPr>
        <w:t>Δ</w:t>
      </w:r>
      <w:r>
        <w:rPr>
          <w:rFonts w:eastAsia="Times New Roman"/>
          <w:szCs w:val="24"/>
        </w:rPr>
        <w:t>όμησης του Δήμου Κιλκίς, ως όφειλε μετά τις αυτοψίες, απαγόρευσε τη διενέργεια μαθημάτων, γενικότερα οποιασδήποτε εκπαιδευτικής δραστηριότητας όχι μόνο στο ένα κτήριο που είχε τα πολλά προβλήματα, αλλά και στον περιβά</w:t>
      </w:r>
      <w:r>
        <w:rPr>
          <w:rFonts w:eastAsia="Times New Roman"/>
          <w:szCs w:val="24"/>
        </w:rPr>
        <w:t>λλοντα χώρο και βεβαίως απαγόρευσε τη χρήση του δευτέρου κτηρίου, γιατί βρίσκεται κοντά το ένα στο άλλο.</w:t>
      </w:r>
    </w:p>
    <w:p w14:paraId="7822A750" w14:textId="77777777" w:rsidR="00585C31" w:rsidRDefault="00830CC0">
      <w:pPr>
        <w:tabs>
          <w:tab w:val="left" w:pos="2450"/>
        </w:tabs>
        <w:spacing w:line="600" w:lineRule="auto"/>
        <w:ind w:firstLine="720"/>
        <w:jc w:val="both"/>
        <w:rPr>
          <w:rFonts w:eastAsia="Times New Roman"/>
          <w:szCs w:val="24"/>
        </w:rPr>
      </w:pPr>
      <w:r>
        <w:rPr>
          <w:rFonts w:eastAsia="Times New Roman"/>
          <w:szCs w:val="24"/>
        </w:rPr>
        <w:lastRenderedPageBreak/>
        <w:t>Αυτό είχε σαν αποτέλεσμα μια μεγάλη ταλαιπωρία αρχικά των σπουδαστών όλο αυτό το διάστημα ή και την αναγκαιότητα, κατά παρέκκλιση της γνωμάτευσης της υ</w:t>
      </w:r>
      <w:r>
        <w:rPr>
          <w:rFonts w:eastAsia="Times New Roman"/>
          <w:szCs w:val="24"/>
        </w:rPr>
        <w:t>πηρεσίας δόμησης, να χρησιμοποιείται τελικώς το ένα κτήριο το οποίο κρίθηκε επικίνδυνο. Δηλαδή, ενώ έχουμε μια γνωμοδότηση ότι δεν πρέπει να χρησιμοποιηθεί κανένα κτήριο, το ένα δυστυχώς χρησιμοποιείται. Πάλι, όμως, δεν λύνονται τα προβλήματα και στερούντα</w:t>
      </w:r>
      <w:r>
        <w:rPr>
          <w:rFonts w:eastAsia="Times New Roman"/>
          <w:szCs w:val="24"/>
        </w:rPr>
        <w:t>ι οι σπουδαστές των ΕΠΑΛ και του ΔΙΕΚ τα εργαστήρια τα οποία είναι αναγκαία και καταλαβαίνετε πολύ καλά ότι ΕΠΑΛ χωρίς εργαστήρια, δεν μπορούν να παράσχουν στους σπουδαστές τα αναγκαία εκείνα εργαλεία για την ολοκλήρωση της εκπαίδευσής τους.</w:t>
      </w:r>
    </w:p>
    <w:p w14:paraId="7822A751" w14:textId="77777777" w:rsidR="00585C31" w:rsidRDefault="00830CC0">
      <w:pPr>
        <w:tabs>
          <w:tab w:val="left" w:pos="2450"/>
        </w:tabs>
        <w:spacing w:line="600" w:lineRule="auto"/>
        <w:ind w:firstLine="720"/>
        <w:jc w:val="both"/>
        <w:rPr>
          <w:rFonts w:eastAsia="Times New Roman"/>
          <w:szCs w:val="24"/>
        </w:rPr>
      </w:pPr>
      <w:r>
        <w:rPr>
          <w:rFonts w:eastAsia="Times New Roman"/>
          <w:szCs w:val="24"/>
        </w:rPr>
        <w:t>(Στο σημείο αυ</w:t>
      </w:r>
      <w:r>
        <w:rPr>
          <w:rFonts w:eastAsia="Times New Roman"/>
          <w:szCs w:val="24"/>
        </w:rPr>
        <w:t>τό κτυπάει το κουδούνι λήξεως του χρόνου ομιλίας του κυρίου Βουλευτή)</w:t>
      </w:r>
    </w:p>
    <w:p w14:paraId="7822A752" w14:textId="77777777" w:rsidR="00585C31" w:rsidRDefault="00830CC0">
      <w:pPr>
        <w:tabs>
          <w:tab w:val="left" w:pos="2450"/>
        </w:tabs>
        <w:spacing w:line="600" w:lineRule="auto"/>
        <w:ind w:firstLine="720"/>
        <w:jc w:val="both"/>
        <w:rPr>
          <w:rFonts w:eastAsia="Times New Roman"/>
          <w:szCs w:val="24"/>
        </w:rPr>
      </w:pPr>
      <w:r>
        <w:rPr>
          <w:rFonts w:eastAsia="Times New Roman"/>
          <w:szCs w:val="24"/>
        </w:rPr>
        <w:t>Τελειώνω αμέσως, κύριε Πρόεδρε.</w:t>
      </w:r>
    </w:p>
    <w:p w14:paraId="7822A753" w14:textId="77777777" w:rsidR="00585C31" w:rsidRDefault="00830CC0">
      <w:pPr>
        <w:tabs>
          <w:tab w:val="left" w:pos="2450"/>
        </w:tabs>
        <w:spacing w:line="600" w:lineRule="auto"/>
        <w:ind w:firstLine="720"/>
        <w:jc w:val="both"/>
        <w:rPr>
          <w:rFonts w:eastAsia="Times New Roman"/>
          <w:szCs w:val="24"/>
        </w:rPr>
      </w:pPr>
      <w:r>
        <w:rPr>
          <w:rFonts w:eastAsia="Times New Roman"/>
          <w:szCs w:val="24"/>
        </w:rPr>
        <w:t>Είναι αναγκαίο να βρεθεί μια προσωρινή λύση στο ζήτημα αυτό. Κατανοούμε πολύ καλά ότι οι μελέτες και η αναγκαιότητα της παρέμβασης, η οποία πρέπει να γίνε</w:t>
      </w:r>
      <w:r>
        <w:rPr>
          <w:rFonts w:eastAsia="Times New Roman"/>
          <w:szCs w:val="24"/>
        </w:rPr>
        <w:t>ι στο κτηριακό συγκρότημα θα καθυστερήσουν, αλλά θα παρακαλούσα την απάντησή σας πρώτα επί του προσωρινού ζητήματος και να δούμε μετά και πώς μπορεί να δρομολογηθεί η οριστική επίλυση του θέματος αυτού.</w:t>
      </w:r>
    </w:p>
    <w:p w14:paraId="7822A754" w14:textId="77777777" w:rsidR="00585C31" w:rsidRDefault="00830CC0">
      <w:pPr>
        <w:tabs>
          <w:tab w:val="left" w:pos="2450"/>
        </w:tabs>
        <w:spacing w:line="600" w:lineRule="auto"/>
        <w:ind w:firstLine="720"/>
        <w:jc w:val="both"/>
        <w:rPr>
          <w:rFonts w:eastAsia="Times New Roman"/>
          <w:szCs w:val="24"/>
        </w:rPr>
      </w:pPr>
      <w:r>
        <w:rPr>
          <w:rFonts w:eastAsia="Times New Roman"/>
          <w:szCs w:val="24"/>
        </w:rPr>
        <w:t>Ευχαριστώ, κύριε Πρόεδρε.</w:t>
      </w:r>
    </w:p>
    <w:p w14:paraId="7822A755" w14:textId="77777777" w:rsidR="00585C31" w:rsidRDefault="00830CC0">
      <w:pPr>
        <w:tabs>
          <w:tab w:val="left" w:pos="2450"/>
        </w:tabs>
        <w:spacing w:line="600" w:lineRule="auto"/>
        <w:ind w:firstLine="720"/>
        <w:jc w:val="both"/>
        <w:rPr>
          <w:rFonts w:eastAsia="Times New Roman"/>
          <w:szCs w:val="24"/>
        </w:rPr>
      </w:pPr>
      <w:r>
        <w:rPr>
          <w:rFonts w:eastAsia="Times New Roman"/>
          <w:b/>
          <w:szCs w:val="24"/>
        </w:rPr>
        <w:t>ΠΡΟΕΔΡΕΥΩΝ (Δημήτριος Κρεμα</w:t>
      </w:r>
      <w:r>
        <w:rPr>
          <w:rFonts w:eastAsia="Times New Roman"/>
          <w:b/>
          <w:szCs w:val="24"/>
        </w:rPr>
        <w:t>στινός):</w:t>
      </w:r>
      <w:r>
        <w:rPr>
          <w:rFonts w:eastAsia="Times New Roman"/>
          <w:szCs w:val="24"/>
        </w:rPr>
        <w:t xml:space="preserve"> Παρακαλώ.</w:t>
      </w:r>
    </w:p>
    <w:p w14:paraId="7822A756" w14:textId="77777777" w:rsidR="00585C31" w:rsidRDefault="00830CC0">
      <w:pPr>
        <w:tabs>
          <w:tab w:val="left" w:pos="2450"/>
        </w:tabs>
        <w:spacing w:line="600" w:lineRule="auto"/>
        <w:ind w:firstLine="720"/>
        <w:jc w:val="both"/>
        <w:rPr>
          <w:rFonts w:eastAsia="Times New Roman"/>
          <w:szCs w:val="24"/>
        </w:rPr>
      </w:pPr>
      <w:r>
        <w:rPr>
          <w:rFonts w:eastAsia="Times New Roman"/>
          <w:szCs w:val="24"/>
        </w:rPr>
        <w:lastRenderedPageBreak/>
        <w:t>Κύριε Υφυπουργέ, έχετε τον λόγο.</w:t>
      </w:r>
    </w:p>
    <w:p w14:paraId="7822A757" w14:textId="77777777" w:rsidR="00585C31" w:rsidRDefault="00830CC0">
      <w:pPr>
        <w:tabs>
          <w:tab w:val="left" w:pos="2450"/>
        </w:tabs>
        <w:spacing w:line="600" w:lineRule="auto"/>
        <w:ind w:firstLine="720"/>
        <w:jc w:val="both"/>
        <w:rPr>
          <w:rFonts w:eastAsia="Times New Roman"/>
          <w:bCs/>
          <w:szCs w:val="24"/>
        </w:rPr>
      </w:pPr>
      <w:r>
        <w:rPr>
          <w:rFonts w:eastAsia="Times New Roman"/>
          <w:b/>
          <w:szCs w:val="24"/>
        </w:rPr>
        <w:t xml:space="preserve">ΔΗΜΗΤΡΙΟΣ ΜΠΑΞΕΒΑΝΑΚΗΣ (Υφυπουργός </w:t>
      </w:r>
      <w:r>
        <w:rPr>
          <w:rFonts w:eastAsia="Times New Roman"/>
          <w:b/>
          <w:bCs/>
          <w:szCs w:val="24"/>
        </w:rPr>
        <w:t>Παιδείας, Έρευνας και Θρησκευμάτων):</w:t>
      </w:r>
      <w:r>
        <w:rPr>
          <w:rFonts w:eastAsia="Times New Roman"/>
          <w:bCs/>
          <w:szCs w:val="24"/>
        </w:rPr>
        <w:t xml:space="preserve"> Κύριε συνάδελφε, όπως σωστά είπατε, από τον σεισμό</w:t>
      </w:r>
      <w:r>
        <w:rPr>
          <w:rFonts w:eastAsia="Times New Roman"/>
          <w:bCs/>
          <w:szCs w:val="24"/>
        </w:rPr>
        <w:t>,</w:t>
      </w:r>
      <w:r>
        <w:rPr>
          <w:rFonts w:eastAsia="Times New Roman"/>
          <w:bCs/>
          <w:szCs w:val="24"/>
        </w:rPr>
        <w:t xml:space="preserve"> που έγινε πέρυσι τέτοια εποχή το κτήριο του 2</w:t>
      </w:r>
      <w:r>
        <w:rPr>
          <w:rFonts w:eastAsia="Times New Roman"/>
          <w:bCs/>
          <w:szCs w:val="24"/>
          <w:vertAlign w:val="superscript"/>
        </w:rPr>
        <w:t>ου</w:t>
      </w:r>
      <w:r>
        <w:rPr>
          <w:rFonts w:eastAsia="Times New Roman"/>
          <w:bCs/>
          <w:szCs w:val="24"/>
        </w:rPr>
        <w:t xml:space="preserve"> ΕΠΑΛ Κιλκίς έχει πληγεί πάρα πολ</w:t>
      </w:r>
      <w:r>
        <w:rPr>
          <w:rFonts w:eastAsia="Times New Roman"/>
          <w:bCs/>
          <w:szCs w:val="24"/>
        </w:rPr>
        <w:t xml:space="preserve">ύ σοβαρά και από τις τεχνικές υπηρεσίες του </w:t>
      </w:r>
      <w:r>
        <w:rPr>
          <w:rFonts w:eastAsia="Times New Roman"/>
          <w:bCs/>
          <w:szCs w:val="24"/>
        </w:rPr>
        <w:t>δ</w:t>
      </w:r>
      <w:r>
        <w:rPr>
          <w:rFonts w:eastAsia="Times New Roman"/>
          <w:bCs/>
          <w:szCs w:val="24"/>
        </w:rPr>
        <w:t xml:space="preserve">ήμου απαγορεύτηκε η χρήση όλου του συγκροτήματος. </w:t>
      </w:r>
    </w:p>
    <w:p w14:paraId="7822A758" w14:textId="77777777" w:rsidR="00585C31" w:rsidRDefault="00830CC0">
      <w:pPr>
        <w:tabs>
          <w:tab w:val="left" w:pos="2450"/>
        </w:tabs>
        <w:spacing w:line="600" w:lineRule="auto"/>
        <w:ind w:firstLine="720"/>
        <w:jc w:val="both"/>
        <w:rPr>
          <w:rFonts w:eastAsia="Times New Roman"/>
          <w:bCs/>
          <w:szCs w:val="24"/>
        </w:rPr>
      </w:pPr>
      <w:r>
        <w:rPr>
          <w:rFonts w:eastAsia="Times New Roman"/>
          <w:bCs/>
          <w:szCs w:val="24"/>
        </w:rPr>
        <w:t>Μέχρι σήμερα έγινε προσπάθεια να εξευρεθούν χώροι για την πραγματοποίηση των μαθημάτων και σήμερα τα μαθήματα πραγματοποιούνται σε τρία διαφορετικά κτήρια, τα ο</w:t>
      </w:r>
      <w:r>
        <w:rPr>
          <w:rFonts w:eastAsia="Times New Roman"/>
          <w:bCs/>
          <w:szCs w:val="24"/>
        </w:rPr>
        <w:t xml:space="preserve">ποία, όπως γνωρίζετε, είναι το κτήριο του ΟΑΕΔ, το κτήριο του Κέντρου Γεωργικής Εκπαίδευσης «ΔΗΜΗΤΡΑ» και το κτήριο </w:t>
      </w:r>
      <w:proofErr w:type="spellStart"/>
      <w:r>
        <w:rPr>
          <w:rFonts w:eastAsia="Times New Roman"/>
          <w:bCs/>
          <w:szCs w:val="24"/>
        </w:rPr>
        <w:t>προκάτ</w:t>
      </w:r>
      <w:proofErr w:type="spellEnd"/>
      <w:r>
        <w:rPr>
          <w:rFonts w:eastAsia="Times New Roman"/>
          <w:bCs/>
          <w:szCs w:val="24"/>
        </w:rPr>
        <w:t>,</w:t>
      </w:r>
      <w:r>
        <w:rPr>
          <w:rFonts w:eastAsia="Times New Roman"/>
          <w:bCs/>
          <w:szCs w:val="24"/>
        </w:rPr>
        <w:t xml:space="preserve"> που βρίσκεται στον </w:t>
      </w:r>
      <w:proofErr w:type="spellStart"/>
      <w:r>
        <w:rPr>
          <w:rFonts w:eastAsia="Times New Roman"/>
          <w:bCs/>
          <w:szCs w:val="24"/>
        </w:rPr>
        <w:t>αύλειο</w:t>
      </w:r>
      <w:proofErr w:type="spellEnd"/>
      <w:r>
        <w:rPr>
          <w:rFonts w:eastAsia="Times New Roman"/>
          <w:bCs/>
          <w:szCs w:val="24"/>
        </w:rPr>
        <w:t xml:space="preserve"> χώρο του 2</w:t>
      </w:r>
      <w:r>
        <w:rPr>
          <w:rFonts w:eastAsia="Times New Roman"/>
          <w:bCs/>
          <w:szCs w:val="24"/>
          <w:vertAlign w:val="superscript"/>
        </w:rPr>
        <w:t>ου</w:t>
      </w:r>
      <w:r>
        <w:rPr>
          <w:rFonts w:eastAsia="Times New Roman"/>
          <w:bCs/>
          <w:szCs w:val="24"/>
        </w:rPr>
        <w:t xml:space="preserve"> ΕΠΑΛ. Όμως, στα κτήρια αυτά πραγματοποιούνται μόνο τα θεωρητικά μαθήματα και, όπως σωστά είπα</w:t>
      </w:r>
      <w:r>
        <w:rPr>
          <w:rFonts w:eastAsia="Times New Roman"/>
          <w:bCs/>
          <w:szCs w:val="24"/>
        </w:rPr>
        <w:t>τε, επαγγελματικό λύκειο χωρίς την πραγματοποίηση εργαστηριακών ασκήσεων δεν μπορεί να νοηθεί.</w:t>
      </w:r>
    </w:p>
    <w:p w14:paraId="7822A759" w14:textId="77777777" w:rsidR="00585C31" w:rsidRDefault="00830CC0">
      <w:pPr>
        <w:tabs>
          <w:tab w:val="left" w:pos="2450"/>
        </w:tabs>
        <w:spacing w:line="600" w:lineRule="auto"/>
        <w:ind w:firstLine="720"/>
        <w:jc w:val="both"/>
        <w:rPr>
          <w:rFonts w:eastAsia="Times New Roman"/>
          <w:bCs/>
          <w:szCs w:val="24"/>
        </w:rPr>
      </w:pPr>
      <w:r>
        <w:rPr>
          <w:rFonts w:eastAsia="Times New Roman"/>
          <w:bCs/>
          <w:szCs w:val="24"/>
        </w:rPr>
        <w:t>Πριν από λίγες μέρες, στην εορταστική εκδήλωση για την 28</w:t>
      </w:r>
      <w:r>
        <w:rPr>
          <w:rFonts w:eastAsia="Times New Roman"/>
          <w:bCs/>
          <w:szCs w:val="24"/>
          <w:vertAlign w:val="superscript"/>
        </w:rPr>
        <w:t>η</w:t>
      </w:r>
      <w:r>
        <w:rPr>
          <w:rFonts w:eastAsia="Times New Roman"/>
          <w:bCs/>
          <w:szCs w:val="24"/>
        </w:rPr>
        <w:t xml:space="preserve"> Οκτωβρίου, την παραμονή που διεξάγεται η γιορτή στο σχολείο, με παρουσία του </w:t>
      </w:r>
      <w:r>
        <w:rPr>
          <w:rFonts w:eastAsia="Times New Roman"/>
          <w:bCs/>
          <w:szCs w:val="24"/>
        </w:rPr>
        <w:t>δ</w:t>
      </w:r>
      <w:r>
        <w:rPr>
          <w:rFonts w:eastAsia="Times New Roman"/>
          <w:bCs/>
          <w:szCs w:val="24"/>
        </w:rPr>
        <w:t>ημάρχου Κιλκίς, ανακοινώ</w:t>
      </w:r>
      <w:r>
        <w:rPr>
          <w:rFonts w:eastAsia="Times New Roman"/>
          <w:bCs/>
          <w:szCs w:val="24"/>
        </w:rPr>
        <w:t xml:space="preserve">θηκε ότι παραχωρείται το κτήριο της </w:t>
      </w:r>
      <w:r>
        <w:rPr>
          <w:rFonts w:eastAsia="Times New Roman"/>
          <w:bCs/>
          <w:szCs w:val="24"/>
        </w:rPr>
        <w:t>ε</w:t>
      </w:r>
      <w:r>
        <w:rPr>
          <w:rFonts w:eastAsia="Times New Roman"/>
          <w:bCs/>
          <w:szCs w:val="24"/>
        </w:rPr>
        <w:t xml:space="preserve">ργατικής </w:t>
      </w:r>
      <w:r>
        <w:rPr>
          <w:rFonts w:eastAsia="Times New Roman"/>
          <w:bCs/>
          <w:szCs w:val="24"/>
        </w:rPr>
        <w:t>ε</w:t>
      </w:r>
      <w:r>
        <w:rPr>
          <w:rFonts w:eastAsia="Times New Roman"/>
          <w:bCs/>
          <w:szCs w:val="24"/>
        </w:rPr>
        <w:t xml:space="preserve">στίας του ΟΑΕΔ, όπου θα μεταφερθεί το εργαστηριακό κέντρο και όπου εκεί θα πραγματοποιούνται πια από εδώ και στο εξής τα εργαστηριακά μαθήματα. </w:t>
      </w:r>
    </w:p>
    <w:p w14:paraId="7822A75A" w14:textId="77777777" w:rsidR="00585C31" w:rsidRDefault="00830CC0">
      <w:pPr>
        <w:tabs>
          <w:tab w:val="left" w:pos="2450"/>
        </w:tabs>
        <w:spacing w:line="600" w:lineRule="auto"/>
        <w:ind w:firstLine="720"/>
        <w:jc w:val="both"/>
        <w:rPr>
          <w:rFonts w:eastAsia="Times New Roman"/>
          <w:bCs/>
          <w:szCs w:val="24"/>
        </w:rPr>
      </w:pPr>
      <w:r>
        <w:rPr>
          <w:rFonts w:eastAsia="Times New Roman"/>
          <w:bCs/>
          <w:szCs w:val="24"/>
        </w:rPr>
        <w:lastRenderedPageBreak/>
        <w:t xml:space="preserve">Ήδη, όπως μας ενημερώνει η </w:t>
      </w:r>
      <w:r>
        <w:rPr>
          <w:rFonts w:eastAsia="Times New Roman"/>
          <w:bCs/>
          <w:szCs w:val="24"/>
        </w:rPr>
        <w:t>δ</w:t>
      </w:r>
      <w:r>
        <w:rPr>
          <w:rFonts w:eastAsia="Times New Roman"/>
          <w:bCs/>
          <w:szCs w:val="24"/>
        </w:rPr>
        <w:t xml:space="preserve">ιεύθυνση </w:t>
      </w:r>
      <w:r>
        <w:rPr>
          <w:rFonts w:eastAsia="Times New Roman"/>
          <w:bCs/>
          <w:szCs w:val="24"/>
        </w:rPr>
        <w:t>δ</w:t>
      </w:r>
      <w:r>
        <w:rPr>
          <w:rFonts w:eastAsia="Times New Roman"/>
          <w:bCs/>
          <w:szCs w:val="24"/>
        </w:rPr>
        <w:t xml:space="preserve">ευτεροβάθμιας </w:t>
      </w:r>
      <w:r>
        <w:rPr>
          <w:rFonts w:eastAsia="Times New Roman"/>
          <w:bCs/>
          <w:szCs w:val="24"/>
        </w:rPr>
        <w:t>ε</w:t>
      </w:r>
      <w:r>
        <w:rPr>
          <w:rFonts w:eastAsia="Times New Roman"/>
          <w:bCs/>
          <w:szCs w:val="24"/>
        </w:rPr>
        <w:t xml:space="preserve">κπαίδευσης, από τον </w:t>
      </w:r>
      <w:r>
        <w:rPr>
          <w:rFonts w:eastAsia="Times New Roman"/>
          <w:bCs/>
          <w:szCs w:val="24"/>
        </w:rPr>
        <w:t>δ</w:t>
      </w:r>
      <w:r>
        <w:rPr>
          <w:rFonts w:eastAsia="Times New Roman"/>
          <w:bCs/>
          <w:szCs w:val="24"/>
        </w:rPr>
        <w:t xml:space="preserve">ήμο παραδόθηκαν στον διευθυντή του σχολείου τα κλειδιά, ενώ έχει αποκατασταθεί η σύνδεση του νερού και του ηλεκτρικού και έγινε και ο καθαρισμός του κτηρίου από συνεργεία του </w:t>
      </w:r>
      <w:r>
        <w:rPr>
          <w:rFonts w:eastAsia="Times New Roman"/>
          <w:bCs/>
          <w:szCs w:val="24"/>
        </w:rPr>
        <w:t>δ</w:t>
      </w:r>
      <w:r>
        <w:rPr>
          <w:rFonts w:eastAsia="Times New Roman"/>
          <w:bCs/>
          <w:szCs w:val="24"/>
        </w:rPr>
        <w:t>ήμου.</w:t>
      </w:r>
    </w:p>
    <w:p w14:paraId="7822A75B" w14:textId="77777777" w:rsidR="00585C31" w:rsidRDefault="00830CC0">
      <w:pPr>
        <w:tabs>
          <w:tab w:val="left" w:pos="2450"/>
        </w:tabs>
        <w:spacing w:line="600" w:lineRule="auto"/>
        <w:ind w:firstLine="720"/>
        <w:jc w:val="both"/>
        <w:rPr>
          <w:rFonts w:eastAsia="Times New Roman"/>
          <w:bCs/>
          <w:szCs w:val="24"/>
        </w:rPr>
      </w:pPr>
      <w:r>
        <w:rPr>
          <w:rFonts w:eastAsia="Times New Roman"/>
          <w:bCs/>
          <w:szCs w:val="24"/>
        </w:rPr>
        <w:t>Βεβαίως, παρ</w:t>
      </w:r>
      <w:r>
        <w:rPr>
          <w:rFonts w:eastAsia="Times New Roman"/>
          <w:bCs/>
          <w:szCs w:val="24"/>
        </w:rPr>
        <w:t xml:space="preserve">’ </w:t>
      </w:r>
      <w:r>
        <w:rPr>
          <w:rFonts w:eastAsia="Times New Roman"/>
          <w:bCs/>
          <w:szCs w:val="24"/>
        </w:rPr>
        <w:t>ότι θα δοθεί μια ανάσα με την πραγματοπ</w:t>
      </w:r>
      <w:r>
        <w:rPr>
          <w:rFonts w:eastAsia="Times New Roman"/>
          <w:bCs/>
          <w:szCs w:val="24"/>
        </w:rPr>
        <w:t xml:space="preserve">οίηση των εργαστηριακών ασκήσεων, το να χρησιμοποιούνται τέσσερα διαφορετικά κτήρια για τη διεξαγωγή των μαθημάτων ενός σχολείου είναι εξαιρετικά δυσλειτουργικό και για τον διευθυντή του σχολείου και για τους εκπαιδευτικούς αλλά και για τους μαθητές. </w:t>
      </w:r>
    </w:p>
    <w:p w14:paraId="7822A75C" w14:textId="77777777" w:rsidR="00585C31" w:rsidRDefault="00830CC0">
      <w:pPr>
        <w:tabs>
          <w:tab w:val="left" w:pos="2450"/>
        </w:tabs>
        <w:spacing w:line="600" w:lineRule="auto"/>
        <w:ind w:firstLine="720"/>
        <w:jc w:val="both"/>
        <w:rPr>
          <w:rFonts w:eastAsia="Times New Roman"/>
          <w:bCs/>
          <w:szCs w:val="24"/>
        </w:rPr>
      </w:pPr>
      <w:r>
        <w:rPr>
          <w:rFonts w:eastAsia="Times New Roman"/>
          <w:bCs/>
          <w:szCs w:val="24"/>
        </w:rPr>
        <w:t>Η ορ</w:t>
      </w:r>
      <w:r>
        <w:rPr>
          <w:rFonts w:eastAsia="Times New Roman"/>
          <w:bCs/>
          <w:szCs w:val="24"/>
        </w:rPr>
        <w:t>ιστική λύση, όπως κι εσείς γνωρίζετε, θα δοθεί όταν μπορέσουμε, με το καλό, να μεταστεγάσουμε το ΤΕΙ</w:t>
      </w:r>
      <w:r>
        <w:rPr>
          <w:rFonts w:eastAsia="Times New Roman"/>
          <w:bCs/>
          <w:szCs w:val="24"/>
        </w:rPr>
        <w:t>,</w:t>
      </w:r>
      <w:r>
        <w:rPr>
          <w:rFonts w:eastAsia="Times New Roman"/>
          <w:bCs/>
          <w:szCs w:val="24"/>
        </w:rPr>
        <w:t xml:space="preserve"> που εδρεύει στο Κιλκίς στο νεόδμητο κτήριό του κι όταν με το καλό πραγματοποιηθεί αυτή η μεταφορά, στο κτήριο που χρησιμοποιεί σήμερα το ΤΕΙ θα μεταστεγασ</w:t>
      </w:r>
      <w:r>
        <w:rPr>
          <w:rFonts w:eastAsia="Times New Roman"/>
          <w:bCs/>
          <w:szCs w:val="24"/>
        </w:rPr>
        <w:t>τεί το 2</w:t>
      </w:r>
      <w:r>
        <w:rPr>
          <w:rFonts w:eastAsia="Times New Roman"/>
          <w:bCs/>
          <w:szCs w:val="24"/>
          <w:vertAlign w:val="superscript"/>
        </w:rPr>
        <w:t>ο</w:t>
      </w:r>
      <w:r>
        <w:rPr>
          <w:rFonts w:eastAsia="Times New Roman"/>
          <w:bCs/>
          <w:szCs w:val="24"/>
        </w:rPr>
        <w:t xml:space="preserve"> ΕΠΑΛ. Ελπίζουμε ότι αυτή θα είναι η οριστική λύση κι ότι αυτή θα είναι σύντομα.</w:t>
      </w:r>
    </w:p>
    <w:p w14:paraId="7822A75D" w14:textId="77777777" w:rsidR="00585C31" w:rsidRDefault="00830CC0">
      <w:pPr>
        <w:tabs>
          <w:tab w:val="left" w:pos="2450"/>
        </w:tabs>
        <w:spacing w:line="600" w:lineRule="auto"/>
        <w:ind w:firstLine="720"/>
        <w:jc w:val="both"/>
        <w:rPr>
          <w:rFonts w:eastAsia="Times New Roman"/>
          <w:bCs/>
          <w:szCs w:val="24"/>
        </w:rPr>
      </w:pPr>
      <w:r>
        <w:rPr>
          <w:rFonts w:eastAsia="Times New Roman"/>
          <w:bCs/>
          <w:szCs w:val="24"/>
        </w:rPr>
        <w:t>Σας ευχαριστώ.</w:t>
      </w:r>
    </w:p>
    <w:p w14:paraId="7822A75E"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7822A75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Κύριε Γεωργαντά, έχετε τον λόγο.</w:t>
      </w:r>
    </w:p>
    <w:p w14:paraId="7822A760"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Κύριε Υπουργέ, να πω ότι συμφωνούμε απολύτως στ</w:t>
      </w:r>
      <w:r>
        <w:rPr>
          <w:rFonts w:eastAsia="Times New Roman" w:cs="Times New Roman"/>
          <w:szCs w:val="24"/>
        </w:rPr>
        <w:t xml:space="preserve">ις παραδοχές για τα δεδομένα τα οποία έχουμε. Χαίρομαι που έχουμε έστω </w:t>
      </w:r>
      <w:r>
        <w:rPr>
          <w:rFonts w:eastAsia="Times New Roman" w:cs="Times New Roman"/>
          <w:szCs w:val="24"/>
        </w:rPr>
        <w:lastRenderedPageBreak/>
        <w:t>αυτήν την εξέλιξη της παραχώρησης γι’ αυτήν την προσωρινή λύση στο συγκεκριμένο  κτήριο το οποίο αναφέρατε.</w:t>
      </w:r>
    </w:p>
    <w:p w14:paraId="7822A76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Όμως, είμαι υποχρεωμένος να πω το εξής, έξω από την κατανόηση του ζητήματος, </w:t>
      </w:r>
      <w:r>
        <w:rPr>
          <w:rFonts w:eastAsia="Times New Roman" w:cs="Times New Roman"/>
          <w:szCs w:val="24"/>
        </w:rPr>
        <w:t>έξω από τις καλές προθέσεις, το Υπουργείο σε αυτήν την εξαιρετική περίπτωση –και τη λέω εξαιρετική, καθώς έχουμε ένα ζήτημα που έχει να κάνει με την επικινδυνότητα ενός κτηρίου, δεν μιλάμε απλά για καλύτερες συνθήκες, μιλάμε για ένα κτήριο, στο οποίο δεν μ</w:t>
      </w:r>
      <w:r>
        <w:rPr>
          <w:rFonts w:eastAsia="Times New Roman" w:cs="Times New Roman"/>
          <w:szCs w:val="24"/>
        </w:rPr>
        <w:t>πορεί να παραμείνουν οι σπουδαστές ούτε μία ώρα ακόμα- καταλαβαίνετε πόσο υπεύθυνοι πρέπει να είμαστε απέναντι σε ένα τέτοιο μεγάλο ζήτημα, το οποίο ήδη απασχολεί τους σπουδαστές και τους γονείς τους και τους καθηγητές βεβαίως. Όμως, δεν μπορούμε όταν υπάρ</w:t>
      </w:r>
      <w:r>
        <w:rPr>
          <w:rFonts w:eastAsia="Times New Roman" w:cs="Times New Roman"/>
          <w:szCs w:val="24"/>
        </w:rPr>
        <w:t>χει μια γνωμοδότηση για κα</w:t>
      </w:r>
      <w:r>
        <w:rPr>
          <w:rFonts w:eastAsia="Times New Roman" w:cs="Times New Roman"/>
          <w:szCs w:val="24"/>
        </w:rPr>
        <w:t>μ</w:t>
      </w:r>
      <w:r>
        <w:rPr>
          <w:rFonts w:eastAsia="Times New Roman" w:cs="Times New Roman"/>
          <w:szCs w:val="24"/>
        </w:rPr>
        <w:t xml:space="preserve">μία δραστηριότητα να χρησιμοποιούμε αυτήν τη στιγμή ένα από τα κτήρια αυτά. </w:t>
      </w:r>
    </w:p>
    <w:p w14:paraId="7822A76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Ο Δήμος Κιλκίς είναι ο τρίτος δήμος σε έκταση στην ηπειρωτική χώρα. Έχει ογδόντα τέσσερα σχολεία και η επιχορήγηση από το Υπουργείο για να μπορέσει να </w:t>
      </w:r>
      <w:r>
        <w:rPr>
          <w:rFonts w:eastAsia="Times New Roman" w:cs="Times New Roman"/>
          <w:szCs w:val="24"/>
        </w:rPr>
        <w:t>εξασφαλίσει μια αξιοπρεπή συντήρηση όλων αυτών των κτηρίων των σχολικών συγκροτημάτων ήταν μαζί με το ΦΠΑ 110.000 ευρώ ετησίως.</w:t>
      </w:r>
    </w:p>
    <w:p w14:paraId="7822A76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Καταλαβαίνετε πολύ καλά τη μεγάλη προσπάθεια</w:t>
      </w:r>
      <w:r>
        <w:rPr>
          <w:rFonts w:eastAsia="Times New Roman" w:cs="Times New Roman"/>
          <w:szCs w:val="24"/>
        </w:rPr>
        <w:t>,</w:t>
      </w:r>
      <w:r>
        <w:rPr>
          <w:rFonts w:eastAsia="Times New Roman" w:cs="Times New Roman"/>
          <w:szCs w:val="24"/>
        </w:rPr>
        <w:t xml:space="preserve"> που γίνεται από τον </w:t>
      </w:r>
      <w:r>
        <w:rPr>
          <w:rFonts w:eastAsia="Times New Roman" w:cs="Times New Roman"/>
          <w:szCs w:val="24"/>
        </w:rPr>
        <w:t>δ</w:t>
      </w:r>
      <w:r>
        <w:rPr>
          <w:rFonts w:eastAsia="Times New Roman" w:cs="Times New Roman"/>
          <w:szCs w:val="24"/>
        </w:rPr>
        <w:t>ήμο. Όμως, σε αυτήν την έκτακτη συνθήκη είτε έχει να κάνει με</w:t>
      </w:r>
      <w:r>
        <w:rPr>
          <w:rFonts w:eastAsia="Times New Roman" w:cs="Times New Roman"/>
          <w:szCs w:val="24"/>
        </w:rPr>
        <w:t xml:space="preserve"> την μετακίνηση του ΤΕΙ εκεί που βρίσκεται αυτήν τη στιγμή για τη μεταστέγασή του, είτε έχει να κάνει με το να γίνει λειτουργικό το κτήριο, το οποίο μας παραχωρείτε αυτήν τη στιγμή για να στεγαστεί </w:t>
      </w:r>
      <w:r>
        <w:rPr>
          <w:rFonts w:eastAsia="Times New Roman" w:cs="Times New Roman"/>
          <w:szCs w:val="24"/>
        </w:rPr>
        <w:lastRenderedPageBreak/>
        <w:t xml:space="preserve">προσωρινά το ΕΠΑΛ, χρειάζεται, κύριε Υπουργέ -αυτές είναι </w:t>
      </w:r>
      <w:r>
        <w:rPr>
          <w:rFonts w:eastAsia="Times New Roman" w:cs="Times New Roman"/>
          <w:szCs w:val="24"/>
        </w:rPr>
        <w:t>οι έκτακτες συνθήκες- μια οικονομική ενίσχυση από το Υπουργείο σας.</w:t>
      </w:r>
    </w:p>
    <w:p w14:paraId="7822A76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Πρέπει να γίνουν οι αναγκαίες μελέτες για την επάρκεια, πρέπει να γίνουν οι αναγκαίες εργολαβίες, εννοώ για την οριστική λύση. Έχουμε όλα αυτά τα ζητήματα τα ενδιάμεσα. Νομίζω ότι ο νομοθέ</w:t>
      </w:r>
      <w:r>
        <w:rPr>
          <w:rFonts w:eastAsia="Times New Roman" w:cs="Times New Roman"/>
          <w:szCs w:val="24"/>
        </w:rPr>
        <w:t>της τις έκτακτες συνθήκες</w:t>
      </w:r>
      <w:r>
        <w:rPr>
          <w:rFonts w:eastAsia="Times New Roman" w:cs="Times New Roman"/>
          <w:szCs w:val="24"/>
        </w:rPr>
        <w:t>,</w:t>
      </w:r>
      <w:r>
        <w:rPr>
          <w:rFonts w:eastAsia="Times New Roman" w:cs="Times New Roman"/>
          <w:szCs w:val="24"/>
        </w:rPr>
        <w:t xml:space="preserve"> είχε κάτι τέτοιες περιπτώσεις όταν τις προσδιόριζε, αυτές που και πολιτικά και νομικά δίνουν και την υποχρέωση και το δικαίωμα να κάνει χρήση των σχετικών διατάξεων ο Υπουργός και να φροντίσει να δοθεί μια έκτακτη επιχορήγηση στο</w:t>
      </w:r>
      <w:r>
        <w:rPr>
          <w:rFonts w:eastAsia="Times New Roman" w:cs="Times New Roman"/>
          <w:szCs w:val="24"/>
        </w:rPr>
        <w:t xml:space="preserve">ν Δήμο του Κιλκίς, ο οποίος προσπαθεί πράγματι, αλλά καταλαβαίνετε πόσο μεγάλα είναι τα ζητήματα αυτά, για να τα ξεπεράσει, έτσι ώστε να μην έχουμε σπουδαστές στο Κιλκίς, στο μικρό Κιλκίς, που να πηγαίνουν σε τέσσερις διαφορετικούς χώρους για να μπορέσουν </w:t>
      </w:r>
      <w:r>
        <w:rPr>
          <w:rFonts w:eastAsia="Times New Roman" w:cs="Times New Roman"/>
          <w:szCs w:val="24"/>
        </w:rPr>
        <w:t>να τελειώσουν την επαγγελματική τους εκπαίδευση.</w:t>
      </w:r>
    </w:p>
    <w:p w14:paraId="7822A76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Παράκληση, κύριε Υπουργέ, αλλά νομίζω ότι εδώ είναι και η ώρα της υποχρέωσης του Υπουργείου με βάση τις συνθήκες</w:t>
      </w:r>
      <w:r>
        <w:rPr>
          <w:rFonts w:eastAsia="Times New Roman" w:cs="Times New Roman"/>
          <w:szCs w:val="24"/>
        </w:rPr>
        <w:t>,</w:t>
      </w:r>
      <w:r>
        <w:rPr>
          <w:rFonts w:eastAsia="Times New Roman" w:cs="Times New Roman"/>
          <w:szCs w:val="24"/>
        </w:rPr>
        <w:t xml:space="preserve"> που σας περιέγραψα ότι πρέπει να ενισχυθεί οικονομικά, γιατί τελικά αυτό είναι το ζητούμενο. </w:t>
      </w:r>
      <w:r>
        <w:rPr>
          <w:rFonts w:eastAsia="Times New Roman" w:cs="Times New Roman"/>
          <w:szCs w:val="24"/>
        </w:rPr>
        <w:t>Οι προθέσεις κατανοητές, γνωστές. Είναι ευχάριστο που άκουσα τις παραδοχές, που όλοι τις διαβλέπουμε σε όλη την κοινωνία του Κιλκίς. Θα αναγνωριστεί από την κοινωνία του Κιλκίς, σε αυτήν τη συγκεκριμένη χρονική στιγμή, η ουσιαστική παρέμβαση, η ενίσχυση το</w:t>
      </w:r>
      <w:r>
        <w:rPr>
          <w:rFonts w:eastAsia="Times New Roman" w:cs="Times New Roman"/>
          <w:szCs w:val="24"/>
        </w:rPr>
        <w:t>υ Υπουργείου προς τον Δήμο Κιλκίς.</w:t>
      </w:r>
    </w:p>
    <w:p w14:paraId="7822A76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Ευχαριστώ πολύ.</w:t>
      </w:r>
    </w:p>
    <w:p w14:paraId="7822A76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 κύριε Υφυπουργέ, έχετε και πάλι τον λόγο για τρία λεπτά.</w:t>
      </w:r>
    </w:p>
    <w:p w14:paraId="7822A768"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ΔΗΜΗΤΡΙΟΣ ΜΠΑΞΕΒΑΝΑΚΗΣ (Υφυπουργός Παιδείας, Έρευνας και Θρησκευμάτων):</w:t>
      </w:r>
      <w:r>
        <w:rPr>
          <w:rFonts w:eastAsia="Times New Roman" w:cs="Times New Roman"/>
          <w:szCs w:val="24"/>
        </w:rPr>
        <w:t xml:space="preserve"> Κύριε συνάδελφε, χαίρομαι που </w:t>
      </w:r>
      <w:r>
        <w:rPr>
          <w:rFonts w:eastAsia="Times New Roman" w:cs="Times New Roman"/>
          <w:szCs w:val="24"/>
        </w:rPr>
        <w:t>συμφωνούμε ότι η ανάγκη για την αποκατάσταση της εύρυθμης λειτουργίας του σχολείου είναι κοινός τόπος για όλους μας. Δεν είναι στην πρόθεση της Κυβέρνησης να μετατοπίζει ευθύνες ή να χρεώνει άλλους φορείς, εν προκειμένω την αυτοδιοίκηση, για ζητήματα στα ο</w:t>
      </w:r>
      <w:r>
        <w:rPr>
          <w:rFonts w:eastAsia="Times New Roman" w:cs="Times New Roman"/>
          <w:szCs w:val="24"/>
        </w:rPr>
        <w:t>ποία όλοι μας πρέπει να προσπαθούμε να βοηθήσουμε κατά το μέτρο που ο καθένας έχει την αρμοδιότητα και την ευθύνη.</w:t>
      </w:r>
    </w:p>
    <w:p w14:paraId="7822A76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Νομίζω ότι με τη συνεργασία της Κυβέρνησης και της αυτοδιοίκησης –άλλωστε όλοι νομίζω και οι τοπικοί φορείς και το Υπουργείο Παιδείας- επιδιώ</w:t>
      </w:r>
      <w:r>
        <w:rPr>
          <w:rFonts w:eastAsia="Times New Roman" w:cs="Times New Roman"/>
          <w:szCs w:val="24"/>
        </w:rPr>
        <w:t>κουμε την ταχύτερη δυνατή αποκατάσταση της λειτουργίας του σχολείου σε συνθήκες κανονικότητας.</w:t>
      </w:r>
    </w:p>
    <w:p w14:paraId="7822A76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Θα εξετάσουμε πάρα πολύ σοβαρά το αίτημα</w:t>
      </w:r>
      <w:r>
        <w:rPr>
          <w:rFonts w:eastAsia="Times New Roman" w:cs="Times New Roman"/>
          <w:szCs w:val="24"/>
        </w:rPr>
        <w:t>,</w:t>
      </w:r>
      <w:r>
        <w:rPr>
          <w:rFonts w:eastAsia="Times New Roman" w:cs="Times New Roman"/>
          <w:szCs w:val="24"/>
        </w:rPr>
        <w:t xml:space="preserve"> που υποβάλλεται από το σχολείο και από τον </w:t>
      </w:r>
      <w:r>
        <w:rPr>
          <w:rFonts w:eastAsia="Times New Roman" w:cs="Times New Roman"/>
          <w:szCs w:val="24"/>
        </w:rPr>
        <w:t>δ</w:t>
      </w:r>
      <w:r>
        <w:rPr>
          <w:rFonts w:eastAsia="Times New Roman" w:cs="Times New Roman"/>
          <w:szCs w:val="24"/>
        </w:rPr>
        <w:t>ήμο μέσω υμών, γιατί πραγματικά έχετε δίκιο ότι στις έκτακτες συνθήκες απαι</w:t>
      </w:r>
      <w:r>
        <w:rPr>
          <w:rFonts w:eastAsia="Times New Roman" w:cs="Times New Roman"/>
          <w:szCs w:val="24"/>
        </w:rPr>
        <w:t>τούνται έκτακτες λύσεις.</w:t>
      </w:r>
    </w:p>
    <w:p w14:paraId="7822A76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Τονίζουμε, επίσης, ότι είναι στη διάθεση του </w:t>
      </w:r>
      <w:r>
        <w:rPr>
          <w:rFonts w:eastAsia="Times New Roman" w:cs="Times New Roman"/>
          <w:szCs w:val="24"/>
        </w:rPr>
        <w:t>δ</w:t>
      </w:r>
      <w:r>
        <w:rPr>
          <w:rFonts w:eastAsia="Times New Roman" w:cs="Times New Roman"/>
          <w:szCs w:val="24"/>
        </w:rPr>
        <w:t xml:space="preserve">ήμου η βοήθεια από τις κτηριακές υποδομές, σε ό,τι αφορά το μελετητικό δυναμικό, τις προδιαγραφές και όποια </w:t>
      </w:r>
      <w:r>
        <w:rPr>
          <w:rFonts w:eastAsia="Times New Roman" w:cs="Times New Roman"/>
          <w:szCs w:val="24"/>
        </w:rPr>
        <w:lastRenderedPageBreak/>
        <w:t xml:space="preserve">βοήθεια μπορεί να υπάρξει για τον σχεδιασμό, τις μελέτες, μέχρι την </w:t>
      </w:r>
      <w:r>
        <w:rPr>
          <w:rFonts w:eastAsia="Times New Roman" w:cs="Times New Roman"/>
          <w:szCs w:val="24"/>
        </w:rPr>
        <w:t>αποκατάσταση της λύσης.</w:t>
      </w:r>
    </w:p>
    <w:p w14:paraId="7822A76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Με τη δέσμευση αυτή ότι θα εξετάσουμε πάρα πολύ σοβαρά, και με την ευθύνη του ίδιου του Υπουργού, το ζήτημα αυτό να προσθέσω –επιβεβαιώνοντας αυτό που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ελπίζουμε πως σύντομα θα μεταστεγαστεί το ΤΕΙ σ</w:t>
      </w:r>
      <w:r>
        <w:rPr>
          <w:rFonts w:eastAsia="Times New Roman" w:cs="Times New Roman"/>
          <w:szCs w:val="24"/>
        </w:rPr>
        <w:t>το νεόδμητο κτήριό του και θα μπορέσουμε και με τη σύμφωνη γνώμη του ΟΑΕΔ –που δεν νομίζω να έχει αντίρρηση- τη μεταστέγαση του σχολείου του δεύτερου ΕΠΑΛ στο κτήριο που χρησιμοποιεί σήμερα το ΤΕΙ του Κιλκίς.</w:t>
      </w:r>
    </w:p>
    <w:p w14:paraId="7822A76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22A76E" w14:textId="77777777" w:rsidR="00585C31" w:rsidRDefault="00830CC0">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Κύριε </w:t>
      </w:r>
      <w:r>
        <w:rPr>
          <w:rFonts w:eastAsia="Times New Roman"/>
          <w:szCs w:val="24"/>
        </w:rPr>
        <w:t xml:space="preserve">Πρόεδρε, μου επιτρέπετε να πάρω τον λόγο; </w:t>
      </w:r>
    </w:p>
    <w:p w14:paraId="7822A76F" w14:textId="77777777" w:rsidR="00585C31" w:rsidRDefault="00830CC0">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Ξέρετε ότι απαγορεύεται ο διάλογος.</w:t>
      </w:r>
    </w:p>
    <w:p w14:paraId="7822A770" w14:textId="77777777" w:rsidR="00585C31" w:rsidRDefault="00830CC0">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Θα ήθελα να επικυρώσω αυτά που είπε ο Υπουργός στη δευτερολογία του, αν μου το επιτρέπετε.  </w:t>
      </w:r>
    </w:p>
    <w:p w14:paraId="7822A771" w14:textId="77777777" w:rsidR="00585C31" w:rsidRDefault="00830CC0">
      <w:pPr>
        <w:spacing w:line="600" w:lineRule="auto"/>
        <w:ind w:firstLine="720"/>
        <w:jc w:val="both"/>
        <w:rPr>
          <w:rFonts w:eastAsia="Times New Roman"/>
          <w:szCs w:val="24"/>
        </w:rPr>
      </w:pPr>
      <w:r>
        <w:rPr>
          <w:rFonts w:eastAsia="Times New Roman"/>
          <w:b/>
          <w:szCs w:val="24"/>
        </w:rPr>
        <w:t>ΠΡΟΕΔΡΕΥΩΝ (Δημήτριος Κρεμα</w:t>
      </w:r>
      <w:r>
        <w:rPr>
          <w:rFonts w:eastAsia="Times New Roman"/>
          <w:b/>
          <w:szCs w:val="24"/>
        </w:rPr>
        <w:t xml:space="preserve">στινός): </w:t>
      </w:r>
      <w:r>
        <w:rPr>
          <w:rFonts w:eastAsia="Times New Roman"/>
          <w:szCs w:val="24"/>
        </w:rPr>
        <w:t xml:space="preserve">Ορίστε, κύριε συνάδελφε. </w:t>
      </w:r>
    </w:p>
    <w:p w14:paraId="7822A772" w14:textId="77777777" w:rsidR="00585C31" w:rsidRDefault="00830CC0">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Κύριε Υπουργέ, θα απευθύνω προς το Δημοτικό Συμβούλιο του Κιλκίς την παράκληση να κάνουν ένα συγκεκριμένο αίτημα προς τον </w:t>
      </w:r>
      <w:r>
        <w:rPr>
          <w:rFonts w:eastAsia="Times New Roman"/>
          <w:szCs w:val="24"/>
        </w:rPr>
        <w:lastRenderedPageBreak/>
        <w:t>Υπουργό και θα παρακαλέσω πραγματικά στο πνεύμα της σημερινής σας τοποθέτησης,</w:t>
      </w:r>
      <w:r>
        <w:rPr>
          <w:rFonts w:eastAsia="Times New Roman"/>
          <w:szCs w:val="24"/>
        </w:rPr>
        <w:t xml:space="preserve"> να το δείτε, για να ενισχυθεί σε αυτή</w:t>
      </w:r>
      <w:r>
        <w:rPr>
          <w:rFonts w:eastAsia="Times New Roman"/>
          <w:szCs w:val="24"/>
        </w:rPr>
        <w:t>ν</w:t>
      </w:r>
      <w:r>
        <w:rPr>
          <w:rFonts w:eastAsia="Times New Roman"/>
          <w:szCs w:val="24"/>
        </w:rPr>
        <w:t xml:space="preserve"> τη δύσκολη στιγμή ο Δήμος Κιλκίς και τα σχολεία όλης της περιφέρειας. </w:t>
      </w:r>
    </w:p>
    <w:p w14:paraId="7822A773" w14:textId="77777777" w:rsidR="00585C31" w:rsidRDefault="00830CC0">
      <w:pPr>
        <w:spacing w:line="600" w:lineRule="auto"/>
        <w:ind w:firstLine="720"/>
        <w:jc w:val="both"/>
        <w:rPr>
          <w:rFonts w:eastAsia="Times New Roman"/>
          <w:szCs w:val="24"/>
        </w:rPr>
      </w:pPr>
      <w:r>
        <w:rPr>
          <w:rFonts w:eastAsia="Times New Roman"/>
          <w:szCs w:val="24"/>
        </w:rPr>
        <w:t xml:space="preserve">Ευχαριστώ. </w:t>
      </w:r>
    </w:p>
    <w:p w14:paraId="7822A774" w14:textId="77777777" w:rsidR="00585C31" w:rsidRDefault="00830CC0">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Και εγώ σας ευχαριστώ. </w:t>
      </w:r>
    </w:p>
    <w:p w14:paraId="7822A775" w14:textId="77777777" w:rsidR="00585C31" w:rsidRDefault="00830CC0">
      <w:pPr>
        <w:spacing w:line="600" w:lineRule="auto"/>
        <w:ind w:firstLine="720"/>
        <w:jc w:val="both"/>
        <w:rPr>
          <w:rFonts w:eastAsia="Times New Roman"/>
          <w:szCs w:val="24"/>
        </w:rPr>
      </w:pPr>
      <w:r>
        <w:rPr>
          <w:rFonts w:eastAsia="Times New Roman" w:cs="Times New Roman"/>
        </w:rPr>
        <w:t xml:space="preserve">Κυρίες και κύριοι συνάδελφοι, έχω την τιμή να ανακοινώσω στο Σώμα ότι τη </w:t>
      </w:r>
      <w:r>
        <w:rPr>
          <w:rFonts w:eastAsia="Times New Roman" w:cs="Times New Roman"/>
        </w:rPr>
        <w:t>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μαθήτριες και</w:t>
      </w:r>
      <w:r>
        <w:rPr>
          <w:rFonts w:eastAsia="Times New Roman" w:cs="Times New Roman"/>
        </w:rPr>
        <w:t xml:space="preserve"> μαθητές και δύο </w:t>
      </w:r>
      <w:r>
        <w:rPr>
          <w:rFonts w:eastAsia="Times New Roman" w:cs="Times New Roman"/>
        </w:rPr>
        <w:t xml:space="preserve">εκπαιδευτικοί </w:t>
      </w:r>
      <w:r>
        <w:rPr>
          <w:rFonts w:eastAsia="Times New Roman" w:cs="Times New Roman"/>
        </w:rPr>
        <w:t>συνοδοί τους από το 7</w:t>
      </w:r>
      <w:r w:rsidRPr="002934F6">
        <w:rPr>
          <w:rFonts w:eastAsia="Times New Roman" w:cs="Times New Roman"/>
          <w:vertAlign w:val="superscript"/>
        </w:rPr>
        <w:t>ο</w:t>
      </w:r>
      <w:r>
        <w:rPr>
          <w:rFonts w:eastAsia="Times New Roman" w:cs="Times New Roman"/>
        </w:rPr>
        <w:t xml:space="preserve"> Γυμνάσιο Τρικάλων. </w:t>
      </w:r>
    </w:p>
    <w:p w14:paraId="7822A776" w14:textId="77777777" w:rsidR="00585C31" w:rsidRDefault="00830CC0">
      <w:pPr>
        <w:spacing w:line="600" w:lineRule="auto"/>
        <w:ind w:left="357" w:firstLine="720"/>
        <w:jc w:val="both"/>
        <w:rPr>
          <w:rFonts w:eastAsia="Times New Roman" w:cs="Times New Roman"/>
        </w:rPr>
      </w:pPr>
      <w:r>
        <w:rPr>
          <w:rFonts w:eastAsia="Times New Roman" w:cs="Times New Roman"/>
        </w:rPr>
        <w:t xml:space="preserve">Η Βουλή τούς καλωσορίζει. </w:t>
      </w:r>
    </w:p>
    <w:p w14:paraId="7822A777" w14:textId="77777777" w:rsidR="00585C31" w:rsidRDefault="00830CC0">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7822A778" w14:textId="77777777" w:rsidR="00585C31" w:rsidRDefault="00830CC0">
      <w:pPr>
        <w:spacing w:line="600" w:lineRule="auto"/>
        <w:ind w:firstLine="720"/>
        <w:jc w:val="both"/>
        <w:rPr>
          <w:rFonts w:eastAsia="Times New Roman"/>
          <w:szCs w:val="24"/>
        </w:rPr>
      </w:pPr>
      <w:r>
        <w:rPr>
          <w:rFonts w:eastAsia="Times New Roman"/>
          <w:szCs w:val="24"/>
        </w:rPr>
        <w:t>Θα ήθελα να πω ότι ολοκληρώθηκε η συνεδρίαση του κοινοβουλευτικού ελέγχου, όπου οι Βουλευτές ερωτούν τους</w:t>
      </w:r>
      <w:r>
        <w:rPr>
          <w:rFonts w:eastAsia="Times New Roman"/>
          <w:szCs w:val="24"/>
        </w:rPr>
        <w:t xml:space="preserve"> Υπουργούς για διάφορα θέματα και παίρνουν απαντήσεις προς επίλυση των θεμάτων. Γι’ αυτό και βλέπουμε λίγους Βουλευτές στην Αίθουσα, διότι έρχονται για να κάνουν συγκεκριμένες ερωτήσεις και να πάρουν ορισμένες απαντήσεις. Σε λίγο θα εισέλθουμε στο νομοθετι</w:t>
      </w:r>
      <w:r>
        <w:rPr>
          <w:rFonts w:eastAsia="Times New Roman"/>
          <w:szCs w:val="24"/>
        </w:rPr>
        <w:t xml:space="preserve">κό έργο. </w:t>
      </w:r>
    </w:p>
    <w:p w14:paraId="7822A779" w14:textId="77777777" w:rsidR="00585C31" w:rsidRDefault="00830CC0">
      <w:pPr>
        <w:spacing w:line="600" w:lineRule="auto"/>
        <w:ind w:firstLine="720"/>
        <w:jc w:val="both"/>
        <w:rPr>
          <w:rFonts w:eastAsia="Times New Roman"/>
          <w:szCs w:val="24"/>
        </w:rPr>
      </w:pPr>
      <w:r>
        <w:rPr>
          <w:rFonts w:eastAsia="Times New Roman"/>
          <w:szCs w:val="24"/>
        </w:rPr>
        <w:t xml:space="preserve">Θα κάνουμε μία ολιγόλεπτη διακοπή και θα συνεχίσουμε σε λίγο. </w:t>
      </w:r>
    </w:p>
    <w:p w14:paraId="7822A77A" w14:textId="77777777" w:rsidR="00585C31" w:rsidRDefault="00830CC0">
      <w:pPr>
        <w:spacing w:line="600" w:lineRule="auto"/>
        <w:jc w:val="center"/>
        <w:rPr>
          <w:rFonts w:eastAsia="Times New Roman"/>
          <w:szCs w:val="24"/>
        </w:rPr>
      </w:pPr>
      <w:r>
        <w:rPr>
          <w:rFonts w:eastAsia="Times New Roman"/>
          <w:szCs w:val="24"/>
        </w:rPr>
        <w:lastRenderedPageBreak/>
        <w:t>(ΔΙΑΚΟΠΗ)</w:t>
      </w:r>
    </w:p>
    <w:p w14:paraId="7822A77B" w14:textId="77777777" w:rsidR="00585C31" w:rsidRDefault="00830CC0">
      <w:pPr>
        <w:spacing w:line="600" w:lineRule="auto"/>
        <w:jc w:val="center"/>
        <w:rPr>
          <w:rFonts w:eastAsia="Times New Roman"/>
          <w:szCs w:val="24"/>
        </w:rPr>
      </w:pPr>
      <w:r w:rsidRPr="00224CA5">
        <w:rPr>
          <w:rFonts w:eastAsia="Times New Roman"/>
          <w:color w:val="FF0000"/>
          <w:szCs w:val="24"/>
        </w:rPr>
        <w:t>(ΑΛΛΑΓΗ ΣΕΛΙΔΑΣ, ΛΟΓΩ ΑΛΛΑΓΗΣ ΘΕΜ</w:t>
      </w:r>
      <w:r w:rsidRPr="00DF378E">
        <w:rPr>
          <w:rFonts w:eastAsia="Times New Roman"/>
          <w:color w:val="FF0000"/>
          <w:szCs w:val="24"/>
        </w:rPr>
        <w:t>Α</w:t>
      </w:r>
      <w:r w:rsidRPr="00224CA5">
        <w:rPr>
          <w:rFonts w:eastAsia="Times New Roman"/>
          <w:color w:val="FF0000"/>
          <w:szCs w:val="24"/>
        </w:rPr>
        <w:t>ΤΟΣ)</w:t>
      </w:r>
    </w:p>
    <w:p w14:paraId="7822A77C" w14:textId="77777777" w:rsidR="00585C31" w:rsidRDefault="00830CC0">
      <w:pPr>
        <w:spacing w:line="600" w:lineRule="auto"/>
        <w:ind w:firstLine="540"/>
        <w:jc w:val="center"/>
        <w:rPr>
          <w:rFonts w:eastAsia="Times New Roman"/>
          <w:szCs w:val="24"/>
        </w:rPr>
      </w:pPr>
      <w:r>
        <w:rPr>
          <w:rFonts w:eastAsia="Times New Roman"/>
          <w:szCs w:val="24"/>
        </w:rPr>
        <w:t>(ΜΕΤΑ ΤΗ ΔΙΑΚΟΠΗ</w:t>
      </w:r>
    </w:p>
    <w:p w14:paraId="7822A77D" w14:textId="77777777" w:rsidR="00585C31" w:rsidRDefault="00830CC0">
      <w:pPr>
        <w:spacing w:line="600" w:lineRule="auto"/>
        <w:ind w:firstLine="54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Κυρίες και κύριοι συνάδελφοι, εισερχόμαστε στην ημερήσια διάταξη της</w:t>
      </w:r>
    </w:p>
    <w:p w14:paraId="7822A77E" w14:textId="77777777" w:rsidR="00585C31" w:rsidRDefault="00830CC0">
      <w:pPr>
        <w:spacing w:line="600" w:lineRule="auto"/>
        <w:ind w:firstLine="540"/>
        <w:jc w:val="center"/>
        <w:rPr>
          <w:rFonts w:eastAsia="Times New Roman" w:cs="Times New Roman"/>
          <w:b/>
          <w:szCs w:val="24"/>
        </w:rPr>
      </w:pPr>
      <w:r>
        <w:rPr>
          <w:rFonts w:eastAsia="Times New Roman" w:cs="Times New Roman"/>
          <w:b/>
          <w:szCs w:val="24"/>
        </w:rPr>
        <w:t xml:space="preserve">ΝΟΜΟΘΕΤΙΚΗΣ </w:t>
      </w:r>
      <w:r>
        <w:rPr>
          <w:rFonts w:eastAsia="Times New Roman" w:cs="Times New Roman"/>
          <w:b/>
          <w:szCs w:val="24"/>
        </w:rPr>
        <w:t>ΕΡΓΑΣΙΑΣ</w:t>
      </w:r>
    </w:p>
    <w:p w14:paraId="7822A77F" w14:textId="77777777" w:rsidR="00585C31" w:rsidRDefault="00830CC0">
      <w:pPr>
        <w:spacing w:line="600" w:lineRule="auto"/>
        <w:ind w:firstLine="54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Οικονομικών «Ρυθμίσεις για την αγορά παιγνίων και άλλες διατάξεις». </w:t>
      </w:r>
    </w:p>
    <w:p w14:paraId="7822A78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9 Νοεμβρίου 2017 τη </w:t>
      </w:r>
      <w:r>
        <w:rPr>
          <w:rFonts w:eastAsia="Times New Roman" w:cs="Times New Roman"/>
          <w:szCs w:val="24"/>
        </w:rPr>
        <w:t xml:space="preserve">συζήτηση του νομοσχεδίου σε μία ή το πολύ σε δύο συνεδριάσεις, ενιαία επί της αρχής, των άρθρων και των τροπολογιών. </w:t>
      </w:r>
    </w:p>
    <w:p w14:paraId="7822A78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7822A782"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7822A783" w14:textId="77777777" w:rsidR="00585C31" w:rsidRDefault="00830CC0">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συμφωνεί. </w:t>
      </w:r>
    </w:p>
    <w:p w14:paraId="7822A784" w14:textId="77777777" w:rsidR="00585C31" w:rsidRDefault="00830CC0">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ει</w:t>
      </w:r>
      <w:r>
        <w:rPr>
          <w:rFonts w:eastAsia="Times New Roman"/>
          <w:szCs w:val="24"/>
        </w:rPr>
        <w:t xml:space="preserve">σηγητής </w:t>
      </w:r>
      <w:r>
        <w:rPr>
          <w:rFonts w:eastAsia="Times New Roman"/>
          <w:szCs w:val="24"/>
        </w:rPr>
        <w:t>του ΣΥΡΙΖΑ κ. Παυλίδης για δεκαπέντε λεπτά.</w:t>
      </w:r>
    </w:p>
    <w:p w14:paraId="7822A785" w14:textId="77777777" w:rsidR="00585C31" w:rsidRDefault="00830CC0">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Κύριε Πρόεδρε, συγχωρείστε με, θα ολοκληρώσουμε απόψε;</w:t>
      </w:r>
    </w:p>
    <w:p w14:paraId="7822A786" w14:textId="77777777" w:rsidR="00585C31" w:rsidRDefault="00830CC0">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Εάν υπάρχουν εγγεγραμμένοι ομιλητές, θα συνεχιστεί.</w:t>
      </w:r>
    </w:p>
    <w:p w14:paraId="7822A787" w14:textId="77777777" w:rsidR="00585C31" w:rsidRDefault="00830CC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Αύριο πρωί ή απόγευμα, γι</w:t>
      </w:r>
      <w:r>
        <w:rPr>
          <w:rFonts w:eastAsia="Times New Roman"/>
          <w:szCs w:val="24"/>
        </w:rPr>
        <w:t>ατί το πρωί έχουμε επιτροπές;</w:t>
      </w:r>
    </w:p>
    <w:p w14:paraId="7822A788" w14:textId="77777777" w:rsidR="00585C31" w:rsidRDefault="00830CC0">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Αύριο το πρωί στις 10.00΄.</w:t>
      </w:r>
    </w:p>
    <w:p w14:paraId="7822A789" w14:textId="77777777" w:rsidR="00585C31" w:rsidRDefault="00830CC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Έχουμε Επιτροπή Άμυνας και Εξωτερικών στις 11.00΄, κύριε Πρόεδρε, και έχουμε θέμα. </w:t>
      </w:r>
    </w:p>
    <w:p w14:paraId="7822A78A" w14:textId="77777777" w:rsidR="00585C31" w:rsidRDefault="00830CC0">
      <w:pPr>
        <w:spacing w:line="600" w:lineRule="auto"/>
        <w:ind w:firstLine="720"/>
        <w:jc w:val="both"/>
        <w:rPr>
          <w:rFonts w:eastAsia="Times New Roman"/>
          <w:szCs w:val="24"/>
        </w:rPr>
      </w:pPr>
      <w:r>
        <w:rPr>
          <w:rFonts w:eastAsia="Times New Roman"/>
          <w:szCs w:val="24"/>
        </w:rPr>
        <w:t>Δεν μπορεί να πάει αύριο το απόγευμα;</w:t>
      </w:r>
    </w:p>
    <w:p w14:paraId="7822A78B" w14:textId="77777777" w:rsidR="00585C31" w:rsidRDefault="00830CC0">
      <w:pPr>
        <w:spacing w:line="600" w:lineRule="auto"/>
        <w:ind w:firstLine="720"/>
        <w:jc w:val="both"/>
        <w:rPr>
          <w:rFonts w:eastAsia="Times New Roman"/>
          <w:bCs/>
          <w:szCs w:val="24"/>
        </w:rPr>
      </w:pPr>
      <w:r>
        <w:rPr>
          <w:rFonts w:eastAsia="Times New Roman"/>
          <w:b/>
          <w:bCs/>
          <w:szCs w:val="24"/>
        </w:rPr>
        <w:t>ΠΡΟΕΔΡΕΥΩΝ (Δημήτριος Κ</w:t>
      </w:r>
      <w:r>
        <w:rPr>
          <w:rFonts w:eastAsia="Times New Roman"/>
          <w:b/>
          <w:bCs/>
          <w:szCs w:val="24"/>
        </w:rPr>
        <w:t>ρεμαστινός):</w:t>
      </w:r>
      <w:r>
        <w:rPr>
          <w:rFonts w:eastAsia="Times New Roman"/>
          <w:bCs/>
          <w:szCs w:val="24"/>
        </w:rPr>
        <w:t xml:space="preserve"> Έχει αποφασιστεί από τη Διάσκεψη των Προέδρων. Δεν μπορούμε να το αλλάξουμε.</w:t>
      </w:r>
    </w:p>
    <w:p w14:paraId="7822A78C" w14:textId="77777777" w:rsidR="00585C31" w:rsidRDefault="00830CC0">
      <w:pPr>
        <w:spacing w:line="600" w:lineRule="auto"/>
        <w:ind w:firstLine="720"/>
        <w:jc w:val="both"/>
        <w:rPr>
          <w:rFonts w:eastAsia="Times New Roman"/>
          <w:bCs/>
          <w:szCs w:val="24"/>
        </w:rPr>
      </w:pPr>
      <w:r>
        <w:rPr>
          <w:rFonts w:eastAsia="Times New Roman"/>
          <w:bCs/>
          <w:szCs w:val="24"/>
        </w:rPr>
        <w:t>Κύριε Παυλίδη, έχετε τον λόγο για δεκαπέντε λεπτά.</w:t>
      </w:r>
    </w:p>
    <w:p w14:paraId="7822A78D" w14:textId="77777777" w:rsidR="00585C31" w:rsidRDefault="00830CC0">
      <w:pPr>
        <w:spacing w:line="600" w:lineRule="auto"/>
        <w:ind w:firstLine="720"/>
        <w:jc w:val="both"/>
        <w:rPr>
          <w:rFonts w:eastAsia="Times New Roman"/>
          <w:bCs/>
          <w:szCs w:val="24"/>
        </w:rPr>
      </w:pPr>
      <w:r>
        <w:rPr>
          <w:rFonts w:eastAsia="Times New Roman"/>
          <w:b/>
          <w:bCs/>
          <w:szCs w:val="24"/>
        </w:rPr>
        <w:t>ΚΩΝΣΤΑΝΤΙΝΟΣ ΠΑΥΛΙΔΗΣ:</w:t>
      </w:r>
      <w:r>
        <w:rPr>
          <w:rFonts w:eastAsia="Times New Roman"/>
          <w:bCs/>
          <w:szCs w:val="24"/>
        </w:rPr>
        <w:t xml:space="preserve"> Ευχαριστώ, κύριε Πρόεδρε.</w:t>
      </w:r>
    </w:p>
    <w:p w14:paraId="7822A78E" w14:textId="77777777" w:rsidR="00585C31" w:rsidRDefault="00830CC0">
      <w:pPr>
        <w:spacing w:line="600" w:lineRule="auto"/>
        <w:ind w:firstLine="720"/>
        <w:jc w:val="both"/>
        <w:rPr>
          <w:rFonts w:eastAsia="Times New Roman"/>
          <w:bCs/>
          <w:szCs w:val="24"/>
        </w:rPr>
      </w:pPr>
      <w:r>
        <w:rPr>
          <w:rFonts w:eastAsia="Times New Roman"/>
          <w:bCs/>
          <w:szCs w:val="24"/>
        </w:rPr>
        <w:t>Κυρίες και κύριοι συνάδελφοι, με το παρόν νομοσχέδιο ως αφετηρία</w:t>
      </w:r>
      <w:r>
        <w:rPr>
          <w:rFonts w:eastAsia="Times New Roman"/>
          <w:bCs/>
          <w:szCs w:val="24"/>
        </w:rPr>
        <w:t>,</w:t>
      </w:r>
      <w:r>
        <w:rPr>
          <w:rFonts w:eastAsia="Times New Roman"/>
          <w:bCs/>
          <w:szCs w:val="24"/>
        </w:rPr>
        <w:t xml:space="preserve"> </w:t>
      </w:r>
      <w:r>
        <w:rPr>
          <w:rFonts w:eastAsia="Times New Roman"/>
          <w:bCs/>
          <w:szCs w:val="24"/>
        </w:rPr>
        <w:t xml:space="preserve">ξεκινάμε για την ολοκλήρωση ενός συνολικού ρυθμιστικού πλαισίου που αφορά σήμερα </w:t>
      </w:r>
      <w:r>
        <w:rPr>
          <w:rFonts w:eastAsia="Times New Roman"/>
          <w:bCs/>
          <w:szCs w:val="24"/>
        </w:rPr>
        <w:t>σ</w:t>
      </w:r>
      <w:r>
        <w:rPr>
          <w:rFonts w:eastAsia="Times New Roman"/>
          <w:bCs/>
          <w:szCs w:val="24"/>
        </w:rPr>
        <w:t xml:space="preserve">τον χώρο των παιγνίων, τα γνωστά μηχανήματα </w:t>
      </w:r>
      <w:r>
        <w:rPr>
          <w:rFonts w:eastAsia="Times New Roman"/>
          <w:bCs/>
          <w:szCs w:val="24"/>
          <w:lang w:val="en-US"/>
        </w:rPr>
        <w:t>VLTs</w:t>
      </w:r>
      <w:r>
        <w:rPr>
          <w:rFonts w:eastAsia="Times New Roman"/>
          <w:bCs/>
          <w:szCs w:val="24"/>
        </w:rPr>
        <w:t xml:space="preserve">, και προοπτικά τα επόμενα στάδια </w:t>
      </w:r>
      <w:r>
        <w:rPr>
          <w:rFonts w:eastAsia="Times New Roman"/>
          <w:bCs/>
          <w:szCs w:val="24"/>
        </w:rPr>
        <w:lastRenderedPageBreak/>
        <w:t xml:space="preserve">μας είναι ο έλεγχος και η εποπτεία και στον ηλεκτρονικό τζόγο, στον </w:t>
      </w:r>
      <w:r>
        <w:rPr>
          <w:rFonts w:eastAsia="Times New Roman"/>
          <w:bCs/>
          <w:szCs w:val="24"/>
          <w:lang w:val="en-US"/>
        </w:rPr>
        <w:t>online</w:t>
      </w:r>
      <w:r>
        <w:rPr>
          <w:rFonts w:eastAsia="Times New Roman"/>
          <w:bCs/>
          <w:szCs w:val="24"/>
        </w:rPr>
        <w:t xml:space="preserve"> </w:t>
      </w:r>
      <w:proofErr w:type="spellStart"/>
      <w:r>
        <w:rPr>
          <w:rFonts w:eastAsia="Times New Roman"/>
          <w:bCs/>
          <w:szCs w:val="24"/>
        </w:rPr>
        <w:t>στοιχηματισμό</w:t>
      </w:r>
      <w:proofErr w:type="spellEnd"/>
      <w:r>
        <w:rPr>
          <w:rFonts w:eastAsia="Times New Roman"/>
          <w:bCs/>
          <w:szCs w:val="24"/>
        </w:rPr>
        <w:t xml:space="preserve"> και στην κατάσταση που επικρατεί στον χώρο των καζίν</w:t>
      </w:r>
      <w:r>
        <w:rPr>
          <w:rFonts w:eastAsia="Times New Roman"/>
          <w:bCs/>
          <w:szCs w:val="24"/>
        </w:rPr>
        <w:t>ων</w:t>
      </w:r>
      <w:r>
        <w:rPr>
          <w:rFonts w:eastAsia="Times New Roman"/>
          <w:bCs/>
          <w:szCs w:val="24"/>
        </w:rPr>
        <w:t>, σε μια ενιαία ρυθμιστική παρέμβαση και στα τρία αυτά επίπεδα.</w:t>
      </w:r>
    </w:p>
    <w:p w14:paraId="7822A78F" w14:textId="77777777" w:rsidR="00585C31" w:rsidRDefault="00830CC0">
      <w:pPr>
        <w:spacing w:line="600" w:lineRule="auto"/>
        <w:ind w:firstLine="720"/>
        <w:jc w:val="both"/>
        <w:rPr>
          <w:rFonts w:eastAsia="Times New Roman"/>
          <w:bCs/>
          <w:szCs w:val="24"/>
        </w:rPr>
      </w:pPr>
      <w:r>
        <w:rPr>
          <w:rFonts w:eastAsia="Times New Roman"/>
          <w:bCs/>
          <w:szCs w:val="24"/>
        </w:rPr>
        <w:t>Μιλώντας, λοιπόν, γι’ αυτήν την ανάγκη ελέγχου και εποπτείας, το πρώτο βασικό είναι να κοιτάξουμε ποια είναι η υφιστάμενη κ</w:t>
      </w:r>
      <w:r>
        <w:rPr>
          <w:rFonts w:eastAsia="Times New Roman"/>
          <w:bCs/>
          <w:szCs w:val="24"/>
        </w:rPr>
        <w:t>ατάσταση σήμερα</w:t>
      </w:r>
      <w:r>
        <w:rPr>
          <w:rFonts w:eastAsia="Times New Roman"/>
          <w:bCs/>
          <w:szCs w:val="24"/>
        </w:rPr>
        <w:t>,</w:t>
      </w:r>
      <w:r>
        <w:rPr>
          <w:rFonts w:eastAsia="Times New Roman"/>
          <w:bCs/>
          <w:szCs w:val="24"/>
        </w:rPr>
        <w:t xml:space="preserve"> στην οποία ερχόμαστε να παρέμβουμε νομοθετικά. Και η δημόσια διαβούλευση ξεκαθάρισε πάρα πολλές πτυχές αυτού του γκρίζου τοπίου που αφορά </w:t>
      </w:r>
      <w:r>
        <w:rPr>
          <w:rFonts w:eastAsia="Times New Roman"/>
          <w:bCs/>
          <w:szCs w:val="24"/>
        </w:rPr>
        <w:t>σ</w:t>
      </w:r>
      <w:r>
        <w:rPr>
          <w:rFonts w:eastAsia="Times New Roman"/>
          <w:bCs/>
          <w:szCs w:val="24"/>
        </w:rPr>
        <w:t xml:space="preserve">τον </w:t>
      </w:r>
      <w:proofErr w:type="spellStart"/>
      <w:r>
        <w:rPr>
          <w:rFonts w:eastAsia="Times New Roman"/>
          <w:bCs/>
          <w:szCs w:val="24"/>
        </w:rPr>
        <w:t>στοιχηματισμό</w:t>
      </w:r>
      <w:proofErr w:type="spellEnd"/>
      <w:r>
        <w:rPr>
          <w:rFonts w:eastAsia="Times New Roman"/>
          <w:bCs/>
          <w:szCs w:val="24"/>
        </w:rPr>
        <w:t>, τον παράνομο τζόγο συνολικά.</w:t>
      </w:r>
    </w:p>
    <w:p w14:paraId="7822A790" w14:textId="77777777" w:rsidR="00585C31" w:rsidRDefault="00830CC0">
      <w:pPr>
        <w:spacing w:line="600" w:lineRule="auto"/>
        <w:ind w:firstLine="720"/>
        <w:jc w:val="both"/>
        <w:rPr>
          <w:rFonts w:eastAsia="Times New Roman"/>
          <w:bCs/>
          <w:szCs w:val="24"/>
        </w:rPr>
      </w:pPr>
      <w:r>
        <w:rPr>
          <w:rFonts w:eastAsia="Times New Roman"/>
          <w:bCs/>
          <w:szCs w:val="24"/>
        </w:rPr>
        <w:t>Πρώτον, είναι μια αγορά στην οποία λειτουργούν 80.00</w:t>
      </w:r>
      <w:r>
        <w:rPr>
          <w:rFonts w:eastAsia="Times New Roman"/>
          <w:bCs/>
          <w:szCs w:val="24"/>
        </w:rPr>
        <w:t>0 με 100.000 παράνομα μηχανήματα, σύμφωνα με μελέτες της Επιτροπής Ελέγχου και Εποπτείας Παιγνίων και πανεπιστημιακών μελετών. Είναι μια αγορά με 5.000.000.000 έως 6.000.000.000. κύκλο εργασιών που παράγει μια φορολογητέα ύλη κοντά στο 1,5 δισεκατομμύριο κ</w:t>
      </w:r>
      <w:r>
        <w:rPr>
          <w:rFonts w:eastAsia="Times New Roman"/>
          <w:bCs/>
          <w:szCs w:val="24"/>
        </w:rPr>
        <w:t>αι οι απώλειες για το ελληνικό δημόσιο είναι της τάξης των 400.000.000 ευρώ.</w:t>
      </w:r>
    </w:p>
    <w:p w14:paraId="7822A791" w14:textId="77777777" w:rsidR="00585C31" w:rsidRDefault="00830CC0">
      <w:pPr>
        <w:spacing w:line="600" w:lineRule="auto"/>
        <w:ind w:firstLine="720"/>
        <w:jc w:val="both"/>
        <w:rPr>
          <w:rFonts w:eastAsia="Times New Roman"/>
          <w:bCs/>
          <w:szCs w:val="24"/>
        </w:rPr>
      </w:pPr>
      <w:r>
        <w:rPr>
          <w:rFonts w:eastAsia="Times New Roman"/>
          <w:bCs/>
          <w:szCs w:val="24"/>
        </w:rPr>
        <w:t xml:space="preserve">Ταυτόχρονα, είναι μια αγορά η οποία όλο και περισσότερο διαμορφώνει μία τάση ροής προς την παρανομία και στον γκρίζο χώρο. Δεν είναι τυχαίο ότι </w:t>
      </w:r>
      <w:r>
        <w:rPr>
          <w:rFonts w:eastAsia="Times New Roman"/>
          <w:bCs/>
          <w:szCs w:val="24"/>
        </w:rPr>
        <w:t>-</w:t>
      </w:r>
      <w:r>
        <w:rPr>
          <w:rFonts w:eastAsia="Times New Roman"/>
          <w:bCs/>
          <w:szCs w:val="24"/>
        </w:rPr>
        <w:t>σύμφωνα και με δηλώσεις του Προέδρ</w:t>
      </w:r>
      <w:r>
        <w:rPr>
          <w:rFonts w:eastAsia="Times New Roman"/>
          <w:bCs/>
          <w:szCs w:val="24"/>
        </w:rPr>
        <w:t xml:space="preserve">ου της ΕΕΕΠ, κ. </w:t>
      </w:r>
      <w:proofErr w:type="spellStart"/>
      <w:r>
        <w:rPr>
          <w:rFonts w:eastAsia="Times New Roman"/>
          <w:bCs/>
          <w:szCs w:val="24"/>
        </w:rPr>
        <w:t>Καραγρηγορίου</w:t>
      </w:r>
      <w:proofErr w:type="spellEnd"/>
      <w:r>
        <w:rPr>
          <w:rFonts w:eastAsia="Times New Roman"/>
          <w:bCs/>
          <w:szCs w:val="24"/>
        </w:rPr>
        <w:t xml:space="preserve">- </w:t>
      </w:r>
      <w:r>
        <w:rPr>
          <w:rFonts w:eastAsia="Times New Roman"/>
          <w:bCs/>
          <w:szCs w:val="24"/>
        </w:rPr>
        <w:t xml:space="preserve">στην </w:t>
      </w:r>
      <w:r>
        <w:rPr>
          <w:rFonts w:eastAsia="Times New Roman"/>
          <w:bCs/>
          <w:szCs w:val="24"/>
          <w:lang w:val="en-US"/>
        </w:rPr>
        <w:t>black</w:t>
      </w:r>
      <w:r>
        <w:rPr>
          <w:rFonts w:eastAsia="Times New Roman"/>
          <w:bCs/>
          <w:szCs w:val="24"/>
        </w:rPr>
        <w:t xml:space="preserve"> </w:t>
      </w:r>
      <w:r>
        <w:rPr>
          <w:rFonts w:eastAsia="Times New Roman"/>
          <w:bCs/>
          <w:szCs w:val="24"/>
          <w:lang w:val="en-US"/>
        </w:rPr>
        <w:t>list</w:t>
      </w:r>
      <w:r>
        <w:rPr>
          <w:rFonts w:eastAsia="Times New Roman"/>
          <w:bCs/>
          <w:szCs w:val="24"/>
        </w:rPr>
        <w:t xml:space="preserve"> των μη νόμιμων </w:t>
      </w:r>
      <w:proofErr w:type="spellStart"/>
      <w:r>
        <w:rPr>
          <w:rFonts w:eastAsia="Times New Roman"/>
          <w:bCs/>
          <w:szCs w:val="24"/>
        </w:rPr>
        <w:t>παρόχων</w:t>
      </w:r>
      <w:proofErr w:type="spellEnd"/>
      <w:r>
        <w:rPr>
          <w:rFonts w:eastAsia="Times New Roman"/>
          <w:bCs/>
          <w:szCs w:val="24"/>
        </w:rPr>
        <w:t>, που αφορά τον παράνομο τζόγο, μέσα σε μια χρονιά τα περιστατικά σχεδόν διπλασιάστηκαν, από 600 έφτασαν τα 1</w:t>
      </w:r>
      <w:r>
        <w:rPr>
          <w:rFonts w:eastAsia="Times New Roman"/>
          <w:bCs/>
          <w:szCs w:val="24"/>
        </w:rPr>
        <w:t>.</w:t>
      </w:r>
      <w:r>
        <w:rPr>
          <w:rFonts w:eastAsia="Times New Roman"/>
          <w:bCs/>
          <w:szCs w:val="24"/>
        </w:rPr>
        <w:t>000. Γι’ αυτό και η Επιτροπή Ελέγχου και Εποπτείας Παιγνίων αναγκάστηκε να πε</w:t>
      </w:r>
      <w:r>
        <w:rPr>
          <w:rFonts w:eastAsia="Times New Roman"/>
          <w:bCs/>
          <w:szCs w:val="24"/>
        </w:rPr>
        <w:t xml:space="preserve">ράσει σε ένα θετικό στοιχείο, </w:t>
      </w:r>
      <w:r>
        <w:rPr>
          <w:rFonts w:eastAsia="Times New Roman"/>
          <w:bCs/>
          <w:szCs w:val="24"/>
        </w:rPr>
        <w:lastRenderedPageBreak/>
        <w:t xml:space="preserve">στην απαγόρευση της εμπορικής επικοινωνίας των </w:t>
      </w:r>
      <w:proofErr w:type="spellStart"/>
      <w:r>
        <w:rPr>
          <w:rFonts w:eastAsia="Times New Roman"/>
          <w:bCs/>
          <w:szCs w:val="24"/>
        </w:rPr>
        <w:t>παρόχων</w:t>
      </w:r>
      <w:proofErr w:type="spellEnd"/>
      <w:r>
        <w:rPr>
          <w:rFonts w:eastAsia="Times New Roman"/>
          <w:bCs/>
          <w:szCs w:val="24"/>
        </w:rPr>
        <w:t xml:space="preserve"> που δεν διαθέτουν τη σχετική </w:t>
      </w:r>
      <w:proofErr w:type="spellStart"/>
      <w:r>
        <w:rPr>
          <w:rFonts w:eastAsia="Times New Roman"/>
          <w:bCs/>
          <w:szCs w:val="24"/>
        </w:rPr>
        <w:t>αδειοδότηση</w:t>
      </w:r>
      <w:proofErr w:type="spellEnd"/>
      <w:r>
        <w:rPr>
          <w:rFonts w:eastAsia="Times New Roman"/>
          <w:bCs/>
          <w:szCs w:val="24"/>
        </w:rPr>
        <w:t xml:space="preserve">, </w:t>
      </w:r>
      <w:r>
        <w:rPr>
          <w:rFonts w:eastAsia="Times New Roman"/>
          <w:bCs/>
          <w:szCs w:val="24"/>
        </w:rPr>
        <w:t xml:space="preserve">δηλαδή </w:t>
      </w:r>
      <w:r>
        <w:rPr>
          <w:rFonts w:eastAsia="Times New Roman"/>
          <w:bCs/>
          <w:szCs w:val="24"/>
        </w:rPr>
        <w:t xml:space="preserve">στον αποκλεισμό τους από κάθε διαφημιστική καμπάνια, ώστε να μπορέσουν με μία </w:t>
      </w:r>
      <w:r>
        <w:rPr>
          <w:rFonts w:eastAsia="Times New Roman"/>
          <w:bCs/>
          <w:szCs w:val="24"/>
          <w:lang w:val="en-US"/>
        </w:rPr>
        <w:t>ad</w:t>
      </w:r>
      <w:r>
        <w:rPr>
          <w:rFonts w:eastAsia="Times New Roman"/>
          <w:bCs/>
          <w:szCs w:val="24"/>
        </w:rPr>
        <w:t xml:space="preserve"> </w:t>
      </w:r>
      <w:r>
        <w:rPr>
          <w:rFonts w:eastAsia="Times New Roman"/>
          <w:bCs/>
          <w:szCs w:val="24"/>
          <w:lang w:val="en-US"/>
        </w:rPr>
        <w:t>hoc</w:t>
      </w:r>
      <w:r>
        <w:rPr>
          <w:rFonts w:eastAsia="Times New Roman"/>
          <w:bCs/>
          <w:szCs w:val="24"/>
        </w:rPr>
        <w:t xml:space="preserve"> παρέμβαση να εφαρμόσουν κανόνες για τ</w:t>
      </w:r>
      <w:r>
        <w:rPr>
          <w:rFonts w:eastAsia="Times New Roman"/>
          <w:bCs/>
          <w:szCs w:val="24"/>
        </w:rPr>
        <w:t xml:space="preserve">ους </w:t>
      </w:r>
      <w:proofErr w:type="spellStart"/>
      <w:r>
        <w:rPr>
          <w:rFonts w:eastAsia="Times New Roman"/>
          <w:bCs/>
          <w:szCs w:val="24"/>
        </w:rPr>
        <w:t>παρόχους</w:t>
      </w:r>
      <w:proofErr w:type="spellEnd"/>
      <w:r>
        <w:rPr>
          <w:rFonts w:eastAsia="Times New Roman"/>
          <w:bCs/>
          <w:szCs w:val="24"/>
        </w:rPr>
        <w:t xml:space="preserve"> των διαφημιστικών εταιρειών, σε ό,τι δηλαδή διαφημίζεται που δεν έχει νόμιμη </w:t>
      </w:r>
      <w:proofErr w:type="spellStart"/>
      <w:r>
        <w:rPr>
          <w:rFonts w:eastAsia="Times New Roman"/>
          <w:bCs/>
          <w:szCs w:val="24"/>
        </w:rPr>
        <w:t>αδειοδότηση</w:t>
      </w:r>
      <w:proofErr w:type="spellEnd"/>
      <w:r>
        <w:rPr>
          <w:rFonts w:eastAsia="Times New Roman"/>
          <w:bCs/>
          <w:szCs w:val="24"/>
        </w:rPr>
        <w:t>.</w:t>
      </w:r>
    </w:p>
    <w:p w14:paraId="7822A792" w14:textId="77777777" w:rsidR="00585C31" w:rsidRDefault="00830CC0">
      <w:pPr>
        <w:spacing w:line="600" w:lineRule="auto"/>
        <w:ind w:firstLine="720"/>
        <w:jc w:val="both"/>
        <w:rPr>
          <w:rFonts w:eastAsia="Times New Roman"/>
          <w:bCs/>
          <w:szCs w:val="24"/>
        </w:rPr>
      </w:pPr>
      <w:r>
        <w:rPr>
          <w:rFonts w:eastAsia="Times New Roman"/>
          <w:bCs/>
          <w:szCs w:val="24"/>
        </w:rPr>
        <w:t>Υπάρχει μια κουβέντα που έχει αναπτυχθεί όλο το προηγούμενο διάστημα στις επιτροπές της Βουλής σε σχέση με την πρόθεση ή μη της κατάργησης του τζόγου συνολικά. Νομίζω ότι δεν είναι μια διαδικασία όπου, όσο και εάν υπάρχουν αυτές οι προθέσεις, μπορεί εύκολα</w:t>
      </w:r>
      <w:r>
        <w:rPr>
          <w:rFonts w:eastAsia="Times New Roman"/>
          <w:bCs/>
          <w:szCs w:val="24"/>
        </w:rPr>
        <w:t xml:space="preserve"> με ένα νόμο να καταργηθεί και ο τζόγος και η εξάρτησή του. </w:t>
      </w:r>
    </w:p>
    <w:p w14:paraId="7822A793" w14:textId="77777777" w:rsidR="00585C31" w:rsidRDefault="00830CC0">
      <w:pPr>
        <w:spacing w:line="600" w:lineRule="auto"/>
        <w:ind w:firstLine="720"/>
        <w:jc w:val="both"/>
        <w:rPr>
          <w:rFonts w:eastAsia="Times New Roman"/>
          <w:bCs/>
          <w:szCs w:val="24"/>
        </w:rPr>
      </w:pPr>
      <w:r>
        <w:rPr>
          <w:rFonts w:eastAsia="Times New Roman"/>
          <w:bCs/>
          <w:szCs w:val="24"/>
        </w:rPr>
        <w:t xml:space="preserve">Και νομίζω ότι κυρίαρχα αυτό το φαινόμενο -ένα νοσηρό κοινωνικό φαινόμενο- αντιμετωπίζεται με πολιτικές πρόληψης, εκπαίδευσης, απεξάρτησης και κυρίως με πολιτικές ελέγχου και εποπτείας. Ό,τι δεν </w:t>
      </w:r>
      <w:r>
        <w:rPr>
          <w:rFonts w:eastAsia="Times New Roman"/>
          <w:bCs/>
          <w:szCs w:val="24"/>
        </w:rPr>
        <w:t>ελέγχεται σε περιβάλλον νομιμότητας και ασφάλειας, απλά ζει στην παρανομία με καθεστώς ποτοαπαγόρευσης. Και ταυτόχρονα αυτό μπορεί να σημαίνει ότι στον ευρύτερο κύκλο υπάρχουν παράλληλες δράσεις που εμπλουτίζουν αυτή</w:t>
      </w:r>
      <w:r>
        <w:rPr>
          <w:rFonts w:eastAsia="Times New Roman"/>
          <w:bCs/>
          <w:szCs w:val="24"/>
        </w:rPr>
        <w:t>ν</w:t>
      </w:r>
      <w:r>
        <w:rPr>
          <w:rFonts w:eastAsia="Times New Roman"/>
          <w:bCs/>
          <w:szCs w:val="24"/>
        </w:rPr>
        <w:t xml:space="preserve"> τη διαδικασία που αφορά ζητήματα προστ</w:t>
      </w:r>
      <w:r>
        <w:rPr>
          <w:rFonts w:eastAsia="Times New Roman"/>
          <w:bCs/>
          <w:szCs w:val="24"/>
        </w:rPr>
        <w:t>ασίας, ξεπλύματος μαύρου χρήματος, ναρκωτικών, πορνείας και ό,τι άλλο έχει αυτή η γκρίζα ζώνη του παράνομου τζόγου.</w:t>
      </w:r>
    </w:p>
    <w:p w14:paraId="7822A794" w14:textId="77777777" w:rsidR="00585C31" w:rsidRDefault="00830CC0">
      <w:pPr>
        <w:spacing w:line="600" w:lineRule="auto"/>
        <w:ind w:firstLine="720"/>
        <w:jc w:val="both"/>
        <w:rPr>
          <w:rFonts w:eastAsia="Times New Roman"/>
          <w:bCs/>
          <w:szCs w:val="24"/>
        </w:rPr>
      </w:pPr>
      <w:r>
        <w:rPr>
          <w:rFonts w:eastAsia="Times New Roman"/>
          <w:bCs/>
          <w:szCs w:val="24"/>
        </w:rPr>
        <w:t xml:space="preserve">Νομίζω ότι ο κανονισμός για τα παίγνια είναι κατ’ </w:t>
      </w:r>
      <w:r>
        <w:rPr>
          <w:rFonts w:eastAsia="Times New Roman"/>
          <w:bCs/>
          <w:szCs w:val="24"/>
        </w:rPr>
        <w:t xml:space="preserve">αρχάς </w:t>
      </w:r>
      <w:r>
        <w:rPr>
          <w:rFonts w:eastAsia="Times New Roman"/>
          <w:bCs/>
          <w:szCs w:val="24"/>
        </w:rPr>
        <w:t xml:space="preserve">αρμοδιότητα της Ανεξάρτητης Αρχής </w:t>
      </w:r>
      <w:r>
        <w:rPr>
          <w:rFonts w:eastAsia="Times New Roman"/>
          <w:bCs/>
          <w:szCs w:val="24"/>
        </w:rPr>
        <w:t xml:space="preserve">Παιγνίων </w:t>
      </w:r>
      <w:r>
        <w:rPr>
          <w:rFonts w:eastAsia="Times New Roman"/>
          <w:bCs/>
          <w:szCs w:val="24"/>
        </w:rPr>
        <w:t xml:space="preserve">και της Επιτροπής </w:t>
      </w:r>
      <w:r>
        <w:rPr>
          <w:rFonts w:eastAsia="Times New Roman"/>
          <w:bCs/>
          <w:szCs w:val="24"/>
        </w:rPr>
        <w:t xml:space="preserve">Εποπτείας και </w:t>
      </w:r>
      <w:r>
        <w:rPr>
          <w:rFonts w:eastAsia="Times New Roman"/>
          <w:bCs/>
          <w:szCs w:val="24"/>
        </w:rPr>
        <w:t>Ελέγχου Π</w:t>
      </w:r>
      <w:r>
        <w:rPr>
          <w:rFonts w:eastAsia="Times New Roman"/>
          <w:bCs/>
          <w:szCs w:val="24"/>
        </w:rPr>
        <w:t xml:space="preserve">αιγνίων. Και </w:t>
      </w:r>
      <w:r>
        <w:rPr>
          <w:rFonts w:eastAsia="Times New Roman"/>
          <w:bCs/>
          <w:szCs w:val="24"/>
        </w:rPr>
        <w:lastRenderedPageBreak/>
        <w:t xml:space="preserve">νομίζω ότι η κριτική της Αντιπολίτευσης για </w:t>
      </w:r>
      <w:proofErr w:type="spellStart"/>
      <w:r>
        <w:rPr>
          <w:rFonts w:eastAsia="Times New Roman"/>
          <w:bCs/>
          <w:szCs w:val="24"/>
        </w:rPr>
        <w:t>καζινοποίηση</w:t>
      </w:r>
      <w:proofErr w:type="spellEnd"/>
      <w:r>
        <w:rPr>
          <w:rFonts w:eastAsia="Times New Roman"/>
          <w:bCs/>
          <w:szCs w:val="24"/>
        </w:rPr>
        <w:t xml:space="preserve"> και για ένα ευρύτατο δίκτυο καζίν</w:t>
      </w:r>
      <w:r>
        <w:rPr>
          <w:rFonts w:eastAsia="Times New Roman"/>
          <w:bCs/>
          <w:szCs w:val="24"/>
        </w:rPr>
        <w:t>ων</w:t>
      </w:r>
      <w:r>
        <w:rPr>
          <w:rFonts w:eastAsia="Times New Roman"/>
          <w:bCs/>
          <w:szCs w:val="24"/>
        </w:rPr>
        <w:t xml:space="preserve"> στην κάθε γειτονιά και για τη μείωση των ηλικιακών ορίων είναι</w:t>
      </w:r>
      <w:r>
        <w:rPr>
          <w:rFonts w:eastAsia="Times New Roman"/>
          <w:bCs/>
          <w:szCs w:val="24"/>
        </w:rPr>
        <w:t>,</w:t>
      </w:r>
      <w:r>
        <w:rPr>
          <w:rFonts w:eastAsia="Times New Roman"/>
          <w:bCs/>
          <w:szCs w:val="24"/>
        </w:rPr>
        <w:t xml:space="preserve"> αν μη τι άλλο</w:t>
      </w:r>
      <w:r>
        <w:rPr>
          <w:rFonts w:eastAsia="Times New Roman"/>
          <w:bCs/>
          <w:szCs w:val="24"/>
        </w:rPr>
        <w:t>,</w:t>
      </w:r>
      <w:r>
        <w:rPr>
          <w:rFonts w:eastAsia="Times New Roman"/>
          <w:bCs/>
          <w:szCs w:val="24"/>
        </w:rPr>
        <w:t xml:space="preserve"> υπερβολική και έξω από την πραγματικότητα. Θα πω και παρακάτω για ποιο </w:t>
      </w:r>
      <w:r>
        <w:rPr>
          <w:rFonts w:eastAsia="Times New Roman"/>
          <w:bCs/>
          <w:szCs w:val="24"/>
        </w:rPr>
        <w:t>λόγο δεν είναι έτσι.</w:t>
      </w:r>
    </w:p>
    <w:p w14:paraId="7822A79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Πρώτον, σε σχέση με αυτήν την κατάσταση τροποποιούμε τα άρθρα 39, 40 και 42 του ν.4002/2011, άρθρα τα οποία αφορούν στην ουσία τους όρους </w:t>
      </w:r>
      <w:r>
        <w:rPr>
          <w:rFonts w:eastAsia="Times New Roman" w:cs="Times New Roman"/>
          <w:szCs w:val="24"/>
        </w:rPr>
        <w:t xml:space="preserve">της </w:t>
      </w:r>
      <w:r>
        <w:rPr>
          <w:rFonts w:eastAsia="Times New Roman" w:cs="Times New Roman"/>
          <w:szCs w:val="24"/>
        </w:rPr>
        <w:t xml:space="preserve">σύμβασης του ελληνικού δημοσίου με την εταιρεία </w:t>
      </w:r>
      <w:r>
        <w:rPr>
          <w:rFonts w:eastAsia="Times New Roman" w:cs="Times New Roman"/>
          <w:szCs w:val="24"/>
        </w:rPr>
        <w:t>«</w:t>
      </w:r>
      <w:r>
        <w:rPr>
          <w:rFonts w:eastAsia="Times New Roman" w:cs="Times New Roman"/>
          <w:szCs w:val="24"/>
        </w:rPr>
        <w:t xml:space="preserve">ΟΠΑΠ </w:t>
      </w:r>
      <w:r>
        <w:rPr>
          <w:rFonts w:eastAsia="Times New Roman" w:cs="Times New Roman"/>
          <w:szCs w:val="24"/>
        </w:rPr>
        <w:t>Α.Ε.»</w:t>
      </w:r>
      <w:r>
        <w:rPr>
          <w:rFonts w:eastAsia="Times New Roman" w:cs="Times New Roman"/>
          <w:szCs w:val="24"/>
        </w:rPr>
        <w:t xml:space="preserve"> και δεν ακουμπάμε καθόλου ζητήματ</w:t>
      </w:r>
      <w:r>
        <w:rPr>
          <w:rFonts w:eastAsia="Times New Roman" w:cs="Times New Roman"/>
          <w:szCs w:val="24"/>
        </w:rPr>
        <w:t>α που αφορούν το ρυθμιστικό πλαίσιο της Επιτροπής Ε</w:t>
      </w:r>
      <w:r>
        <w:rPr>
          <w:rFonts w:eastAsia="Times New Roman" w:cs="Times New Roman"/>
          <w:szCs w:val="24"/>
        </w:rPr>
        <w:t xml:space="preserve">ποπτείας και </w:t>
      </w:r>
      <w:r>
        <w:rPr>
          <w:rFonts w:eastAsia="Times New Roman" w:cs="Times New Roman"/>
          <w:szCs w:val="24"/>
        </w:rPr>
        <w:t xml:space="preserve">Ελέγχου Παιγνίων, όπως το άρθρο 33, που αφορά </w:t>
      </w:r>
      <w:r>
        <w:rPr>
          <w:rFonts w:eastAsia="Times New Roman" w:cs="Times New Roman"/>
          <w:szCs w:val="24"/>
        </w:rPr>
        <w:t>σ</w:t>
      </w:r>
      <w:r>
        <w:rPr>
          <w:rFonts w:eastAsia="Times New Roman" w:cs="Times New Roman"/>
          <w:szCs w:val="24"/>
        </w:rPr>
        <w:t xml:space="preserve">τα ηλικιακά όρια και </w:t>
      </w:r>
      <w:r>
        <w:rPr>
          <w:rFonts w:eastAsia="Times New Roman" w:cs="Times New Roman"/>
          <w:szCs w:val="24"/>
        </w:rPr>
        <w:t>σ</w:t>
      </w:r>
      <w:r>
        <w:rPr>
          <w:rFonts w:eastAsia="Times New Roman" w:cs="Times New Roman"/>
          <w:szCs w:val="24"/>
        </w:rPr>
        <w:t xml:space="preserve">τις αποστάσεις από σχολεία, εκκλησίες και άλλους χώρους. </w:t>
      </w:r>
    </w:p>
    <w:p w14:paraId="7822A79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Επειδή ακούστηκε στη συζήτηση της </w:t>
      </w:r>
      <w:r>
        <w:rPr>
          <w:rFonts w:eastAsia="Times New Roman" w:cs="Times New Roman"/>
          <w:szCs w:val="24"/>
        </w:rPr>
        <w:t>επιτροπής στη</w:t>
      </w:r>
      <w:r>
        <w:rPr>
          <w:rFonts w:eastAsia="Times New Roman" w:cs="Times New Roman"/>
          <w:szCs w:val="24"/>
        </w:rPr>
        <w:t xml:space="preserve"> Βουλή</w:t>
      </w:r>
      <w:r>
        <w:rPr>
          <w:rFonts w:eastAsia="Times New Roman" w:cs="Times New Roman"/>
          <w:szCs w:val="24"/>
        </w:rPr>
        <w:t xml:space="preserve"> ότι κατεβάζουμε τα ηλικιακά όρια στα δεκαεπτά και στα δεκαοκτώ έτη, μειώνουμε τις αποστάσεις και άλλα τέτοια διάφορα και τραγελαφικά, θα είμαστε ξεκάθαροι. Το κομμάτι που αφορά </w:t>
      </w:r>
      <w:r>
        <w:rPr>
          <w:rFonts w:eastAsia="Times New Roman" w:cs="Times New Roman"/>
          <w:szCs w:val="24"/>
        </w:rPr>
        <w:t>σ</w:t>
      </w:r>
      <w:r>
        <w:rPr>
          <w:rFonts w:eastAsia="Times New Roman" w:cs="Times New Roman"/>
          <w:szCs w:val="24"/>
        </w:rPr>
        <w:t xml:space="preserve">τον εποπτικό, ρυθμιστικό, ελεγκτικό μηχανισμό </w:t>
      </w:r>
      <w:r>
        <w:rPr>
          <w:rFonts w:eastAsia="Times New Roman" w:cs="Times New Roman"/>
          <w:szCs w:val="24"/>
        </w:rPr>
        <w:t>του πλαισίου αυτού</w:t>
      </w:r>
      <w:r>
        <w:rPr>
          <w:rFonts w:eastAsia="Times New Roman" w:cs="Times New Roman"/>
          <w:szCs w:val="24"/>
        </w:rPr>
        <w:t xml:space="preserve"> δεν αλλάζει.</w:t>
      </w:r>
      <w:r>
        <w:rPr>
          <w:rFonts w:eastAsia="Times New Roman" w:cs="Times New Roman"/>
          <w:szCs w:val="24"/>
        </w:rPr>
        <w:t xml:space="preserve"> Το άρθρο 39, που αφορά </w:t>
      </w:r>
      <w:r>
        <w:rPr>
          <w:rFonts w:eastAsia="Times New Roman" w:cs="Times New Roman"/>
          <w:szCs w:val="24"/>
        </w:rPr>
        <w:t>σ</w:t>
      </w:r>
      <w:r>
        <w:rPr>
          <w:rFonts w:eastAsia="Times New Roman" w:cs="Times New Roman"/>
          <w:szCs w:val="24"/>
        </w:rPr>
        <w:t xml:space="preserve">το νομοσχέδιο του 2011 επί </w:t>
      </w:r>
      <w:r>
        <w:rPr>
          <w:rFonts w:eastAsia="Times New Roman" w:cs="Times New Roman"/>
          <w:szCs w:val="24"/>
        </w:rPr>
        <w:t xml:space="preserve">υπουργίας </w:t>
      </w:r>
      <w:r>
        <w:rPr>
          <w:rFonts w:eastAsia="Times New Roman" w:cs="Times New Roman"/>
          <w:szCs w:val="24"/>
        </w:rPr>
        <w:t xml:space="preserve">κ. Βενιζέλου, παραμένει ως έχει σήμερα και είναι έτσι και αλλιώς κομμάτι πριν απ’ όλα ελέγχου της αρχής της ΕΕΤΤ. </w:t>
      </w:r>
    </w:p>
    <w:p w14:paraId="7822A79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Και θα παρακαλέσω και όλους τους συναδέλφους –και αναφέρομαι στην Αντιπολίτευση</w:t>
      </w:r>
      <w:r>
        <w:rPr>
          <w:rFonts w:eastAsia="Times New Roman" w:cs="Times New Roman"/>
          <w:szCs w:val="24"/>
        </w:rPr>
        <w:t xml:space="preserve">- να είναι λίγο προσεκτικοί </w:t>
      </w:r>
      <w:r>
        <w:rPr>
          <w:rFonts w:eastAsia="Times New Roman" w:cs="Times New Roman"/>
          <w:szCs w:val="24"/>
        </w:rPr>
        <w:t xml:space="preserve">σ’ </w:t>
      </w:r>
      <w:r>
        <w:rPr>
          <w:rFonts w:eastAsia="Times New Roman" w:cs="Times New Roman"/>
          <w:szCs w:val="24"/>
        </w:rPr>
        <w:t xml:space="preserve">αυτόν τον τομέα. Ούτε ηλικιακά όρια πειράζουμε ούτε αποστάσεις, που ορίζονται έτσι και αλλιώς και καθορίζονται από την Επιτροπή </w:t>
      </w:r>
      <w:r>
        <w:rPr>
          <w:rFonts w:eastAsia="Times New Roman" w:cs="Times New Roman"/>
          <w:szCs w:val="24"/>
        </w:rPr>
        <w:t>Εποπτείας και Ελέγχου Παιγνίων</w:t>
      </w:r>
      <w:r>
        <w:rPr>
          <w:rFonts w:eastAsia="Times New Roman" w:cs="Times New Roman"/>
          <w:szCs w:val="24"/>
        </w:rPr>
        <w:t>.</w:t>
      </w:r>
    </w:p>
    <w:p w14:paraId="7822A79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Περνάω στο περιεχόμενο του σχεδίου νόμου αναλυτικά. Πρώτον, γίνετ</w:t>
      </w:r>
      <w:r>
        <w:rPr>
          <w:rFonts w:eastAsia="Times New Roman" w:cs="Times New Roman"/>
          <w:szCs w:val="24"/>
        </w:rPr>
        <w:t xml:space="preserve">αι μια δραστική παρέμβαση στη μείωση των μηχανημάτων. Από </w:t>
      </w:r>
      <w:r>
        <w:rPr>
          <w:rFonts w:eastAsia="Times New Roman" w:cs="Times New Roman"/>
          <w:szCs w:val="24"/>
        </w:rPr>
        <w:t xml:space="preserve">τριάντα πέντε </w:t>
      </w:r>
      <w:r>
        <w:rPr>
          <w:rFonts w:eastAsia="Times New Roman" w:cs="Times New Roman"/>
          <w:szCs w:val="24"/>
        </w:rPr>
        <w:t>χιλιάδες μηχανήματα τα μειώνουμε</w:t>
      </w:r>
      <w:r>
        <w:rPr>
          <w:rFonts w:eastAsia="Times New Roman" w:cs="Times New Roman"/>
          <w:szCs w:val="24"/>
        </w:rPr>
        <w:t>,</w:t>
      </w:r>
      <w:r>
        <w:rPr>
          <w:rFonts w:eastAsia="Times New Roman" w:cs="Times New Roman"/>
          <w:szCs w:val="24"/>
        </w:rPr>
        <w:t xml:space="preserve"> κατά 30%</w:t>
      </w:r>
      <w:r>
        <w:rPr>
          <w:rFonts w:eastAsia="Times New Roman" w:cs="Times New Roman"/>
          <w:szCs w:val="24"/>
        </w:rPr>
        <w:t>,</w:t>
      </w:r>
      <w:r>
        <w:rPr>
          <w:rFonts w:eastAsia="Times New Roman" w:cs="Times New Roman"/>
          <w:szCs w:val="24"/>
        </w:rPr>
        <w:t xml:space="preserve"> στα είκοσι πέντε χιλιάδες μηχανήματα </w:t>
      </w:r>
      <w:r>
        <w:rPr>
          <w:rFonts w:eastAsia="Times New Roman" w:cs="Times New Roman"/>
          <w:szCs w:val="24"/>
          <w:lang w:val="en-US"/>
        </w:rPr>
        <w:t>VLTs</w:t>
      </w:r>
      <w:r>
        <w:rPr>
          <w:rFonts w:eastAsia="Times New Roman" w:cs="Times New Roman"/>
          <w:szCs w:val="24"/>
        </w:rPr>
        <w:t>, τα γνωστά «</w:t>
      </w:r>
      <w:proofErr w:type="spellStart"/>
      <w:r>
        <w:rPr>
          <w:rFonts w:eastAsia="Times New Roman" w:cs="Times New Roman"/>
          <w:szCs w:val="24"/>
        </w:rPr>
        <w:t>φρουτάκια</w:t>
      </w:r>
      <w:proofErr w:type="spellEnd"/>
      <w:r>
        <w:rPr>
          <w:rFonts w:eastAsia="Times New Roman" w:cs="Times New Roman"/>
          <w:szCs w:val="24"/>
        </w:rPr>
        <w:t>». Είναι μια ισχυρή παρέμβαση μειωτική στον αριθμό αυτών των μηχανημάτων.</w:t>
      </w:r>
    </w:p>
    <w:p w14:paraId="7822A79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Δεύ</w:t>
      </w:r>
      <w:r>
        <w:rPr>
          <w:rFonts w:eastAsia="Times New Roman" w:cs="Times New Roman"/>
          <w:szCs w:val="24"/>
        </w:rPr>
        <w:t xml:space="preserve">τερον, αυτή η μείωση στα μηχανήματα επιφέρει και μία μεγαλύτερη μείωση στον αριθμό των καταστημάτων τα οποία φιλοξενούν αυτά τα μηχανήματα. Η προηγούμενη μελέτη -και του ΟΠΑΠ- όριζε περίπου μια ελεύθερη αγορά χιλίων πεντακοσίων καταστημάτων, που αμιγώς θα </w:t>
      </w:r>
      <w:r>
        <w:rPr>
          <w:rFonts w:eastAsia="Times New Roman" w:cs="Times New Roman"/>
          <w:szCs w:val="24"/>
        </w:rPr>
        <w:t xml:space="preserve">φιλοξενούν αυτά τα μηχανήματα και αυτή η αγορά περιορίζεται κατά δύο τρίτα, μόλις στα πεντακόσια καταστήματα. Είναι, λοιπόν, μια πολύ δραστική μείωση -περισσότερο από τη μείωση των μηχανημάτων- </w:t>
      </w:r>
      <w:r>
        <w:rPr>
          <w:rFonts w:eastAsia="Times New Roman" w:cs="Times New Roman"/>
          <w:szCs w:val="24"/>
        </w:rPr>
        <w:t>σ</w:t>
      </w:r>
      <w:r>
        <w:rPr>
          <w:rFonts w:eastAsia="Times New Roman" w:cs="Times New Roman"/>
          <w:szCs w:val="24"/>
        </w:rPr>
        <w:t>τα καταστήματα τα οποία θα φιλοξενήσουν αυτά τα μηχανήματα.</w:t>
      </w:r>
    </w:p>
    <w:p w14:paraId="7822A79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ρίτο και κυρίαρχο, κατά τη γνώμη μου, είναι το γεγονός ότι διαμορφώνεται ένα ενιαίο σύστημα παρακολούθησης από </w:t>
      </w:r>
      <w:r>
        <w:rPr>
          <w:rFonts w:eastAsia="Times New Roman" w:cs="Times New Roman"/>
          <w:szCs w:val="24"/>
        </w:rPr>
        <w:t xml:space="preserve">την </w:t>
      </w:r>
      <w:r>
        <w:rPr>
          <w:rFonts w:eastAsia="Times New Roman" w:cs="Times New Roman"/>
          <w:szCs w:val="24"/>
        </w:rPr>
        <w:t>ΟΠΑΠ ανά μηχάνημα, ανά κατάστημα και ανά παίκτη. Είναι πάρα πολύ βασικό ότι ανά πάσα ώρα και στιγμή μπορείς φορο</w:t>
      </w:r>
      <w:r>
        <w:rPr>
          <w:rFonts w:eastAsia="Times New Roman" w:cs="Times New Roman"/>
          <w:szCs w:val="24"/>
        </w:rPr>
        <w:lastRenderedPageBreak/>
        <w:t>λογικά και εποπτικά να ελέγξε</w:t>
      </w:r>
      <w:r>
        <w:rPr>
          <w:rFonts w:eastAsia="Times New Roman" w:cs="Times New Roman"/>
          <w:szCs w:val="24"/>
        </w:rPr>
        <w:t xml:space="preserve">ις και το κάθε κατάστημα που φιλοξενεί αυτά τα μηχανήματα και τη συμπεριφορά κάθε μηχανήματος, δηλαδή κατά πόσο έχει μία περίεργη </w:t>
      </w:r>
      <w:proofErr w:type="spellStart"/>
      <w:r>
        <w:rPr>
          <w:rFonts w:eastAsia="Times New Roman" w:cs="Times New Roman"/>
          <w:szCs w:val="24"/>
        </w:rPr>
        <w:t>παικτική</w:t>
      </w:r>
      <w:proofErr w:type="spellEnd"/>
      <w:r>
        <w:rPr>
          <w:rFonts w:eastAsia="Times New Roman" w:cs="Times New Roman"/>
          <w:szCs w:val="24"/>
        </w:rPr>
        <w:t xml:space="preserve"> συμπεριφορά στις αποδόσεις που δίνει το μηχάνημα, αλλά και κατά παίκτη, εξετάζοντας το προφίλ του παίκτη -να υπάρχει </w:t>
      </w:r>
      <w:r>
        <w:rPr>
          <w:rFonts w:eastAsia="Times New Roman" w:cs="Times New Roman"/>
          <w:szCs w:val="24"/>
        </w:rPr>
        <w:t>για παράδειγμα η υποχρέωση να υπάρχει κάρτα παίκτη για να μπορεί κάποιος να παίζει σε αυτά τα μηχανήματα δηλώνοντας τον αριθμό του δελτίου ταυτότητάς του- ώστε να μπορείς να έχεις και έναν έλεγχο για το αν υπάρχουν εκκρεμείς δικαστικές αποφάσεις ή διάφορες</w:t>
      </w:r>
      <w:r>
        <w:rPr>
          <w:rFonts w:eastAsia="Times New Roman" w:cs="Times New Roman"/>
          <w:szCs w:val="24"/>
        </w:rPr>
        <w:t xml:space="preserve"> άλλες απαγορεύσεις γύρω από τη συμπεριφορά ή τη δυνατότητα να παίξει κάποιος παίκτης σε αυτά τα μηχανήματα. Αυτή νομίζω η ταυτοποίηση των στοιχείων από </w:t>
      </w:r>
      <w:r>
        <w:rPr>
          <w:rFonts w:eastAsia="Times New Roman" w:cs="Times New Roman"/>
          <w:szCs w:val="24"/>
        </w:rPr>
        <w:t>την</w:t>
      </w:r>
      <w:r>
        <w:rPr>
          <w:rFonts w:eastAsia="Times New Roman" w:cs="Times New Roman"/>
          <w:szCs w:val="24"/>
        </w:rPr>
        <w:t xml:space="preserve"> ΟΠΑΠ με την κάρτα παίκτη είναι μια πάρα πολύ σοβαρή ασφαλιστική δικλείδα για το προφίλ των παικτών.</w:t>
      </w:r>
      <w:r>
        <w:rPr>
          <w:rFonts w:eastAsia="Times New Roman" w:cs="Times New Roman"/>
          <w:szCs w:val="24"/>
        </w:rPr>
        <w:t xml:space="preserve"> </w:t>
      </w:r>
    </w:p>
    <w:p w14:paraId="7822A79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Είναι ένα από τα πιο αυστηρά ρυθμιστικά πλαίσια τα οποία υπάρχουν. Υπάρχουν χώρες στην Ευρώπη οι οποίες χρόνια λειτουργούν στον τζόγο χωρίς καν ρυθμιστικό πλαίσιο, κυρίως οι </w:t>
      </w:r>
      <w:r>
        <w:rPr>
          <w:rFonts w:eastAsia="Times New Roman" w:cs="Times New Roman"/>
          <w:szCs w:val="24"/>
        </w:rPr>
        <w:t xml:space="preserve">σκανδιναβικές </w:t>
      </w:r>
      <w:r>
        <w:rPr>
          <w:rFonts w:eastAsia="Times New Roman" w:cs="Times New Roman"/>
          <w:szCs w:val="24"/>
        </w:rPr>
        <w:t>χώρες, όπως η Φινλανδία ή η Νορβηγία ή άλλες χώρες, όπως η Αυστρία</w:t>
      </w:r>
      <w:r>
        <w:rPr>
          <w:rFonts w:eastAsia="Times New Roman" w:cs="Times New Roman"/>
          <w:szCs w:val="24"/>
        </w:rPr>
        <w:t xml:space="preserve"> και άλλες της κεντρικής Ευρώπης, οι οποίες λειτουργούν με ένα περίπου ανάλογο ρυθμιστικό πλαίσιο. Είναι από τα αυστηρότερα ρυθμιστικά πλαίσια στο ευρωπαϊκό περιβάλλον.</w:t>
      </w:r>
    </w:p>
    <w:p w14:paraId="7822A79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Τέταρτον</w:t>
      </w:r>
      <w:r>
        <w:rPr>
          <w:rFonts w:eastAsia="Times New Roman" w:cs="Times New Roman"/>
          <w:szCs w:val="24"/>
        </w:rPr>
        <w:t>, ήταν πολύ σοβαρή η συζήτηση στη δημόσια διαβούλευση και από το ΚΕΘΕΑ, το οποί</w:t>
      </w:r>
      <w:r>
        <w:rPr>
          <w:rFonts w:eastAsia="Times New Roman" w:cs="Times New Roman"/>
          <w:szCs w:val="24"/>
        </w:rPr>
        <w:t xml:space="preserve">ο το καλέσαμε να έρθει. Μιλήσαμε για τις πολιτικές που πρέπει να </w:t>
      </w:r>
      <w:r>
        <w:rPr>
          <w:rFonts w:eastAsia="Times New Roman" w:cs="Times New Roman"/>
          <w:szCs w:val="24"/>
        </w:rPr>
        <w:lastRenderedPageBreak/>
        <w:t xml:space="preserve">εφαρμοστούν στο κομμάτι της απεξάρτησης και της πρόληψης από την εξάρτηση από τα μηχανήματα. </w:t>
      </w:r>
    </w:p>
    <w:p w14:paraId="7822A79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Υπήρξε η ομολογία και από τον εκπρόσωπο του ΚΕΘΕΑ ότι στο παρόν νομοσχέδιο υπάρχουν κανόνες και δ</w:t>
      </w:r>
      <w:r>
        <w:rPr>
          <w:rFonts w:eastAsia="Times New Roman" w:cs="Times New Roman"/>
          <w:szCs w:val="24"/>
        </w:rPr>
        <w:t>εοντολογία και συζητήσαμε και τις δυνατότητες συνεργασίας του ΚΕΘΕΑ με τη ρυθμιστική επιτροπή, ώστε να υπάρξει μια χρηματοδότηση από αυτήν την επιτροπή προς το ΚΕΘΕΑ, για να ενισχυθούν προγράμματα παρακολούθησης, πρόληψης και απεξάρτησης των παικτών.</w:t>
      </w:r>
    </w:p>
    <w:p w14:paraId="7822A79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Με βά</w:t>
      </w:r>
      <w:r>
        <w:rPr>
          <w:rFonts w:eastAsia="Times New Roman" w:cs="Times New Roman"/>
          <w:szCs w:val="24"/>
        </w:rPr>
        <w:t xml:space="preserve">ση τις τοποθετήσεις των εκπροσώπων του ΟΠΑΠ από τα είκοσι πέντε χιλιάδες μηχανήματα –τα μειωμένα μηχανήματα σε σχέση με τις τριάντα πέντε χιλιάδες- περίπου λιγότερο από τα μισά, δηλαδή δέκα με δώδεκα χιλιάδες μηχανήματα, θα τοποθετηθούν στα πρακτορεία </w:t>
      </w:r>
      <w:r>
        <w:rPr>
          <w:rFonts w:eastAsia="Times New Roman" w:cs="Times New Roman"/>
          <w:szCs w:val="24"/>
        </w:rPr>
        <w:t xml:space="preserve">της </w:t>
      </w:r>
      <w:r>
        <w:rPr>
          <w:rFonts w:eastAsia="Times New Roman" w:cs="Times New Roman"/>
          <w:szCs w:val="24"/>
        </w:rPr>
        <w:t xml:space="preserve">ΟΠΑΠ και τα υπόλοιπα σε καταστήματα που θα έχουν αμιγώς μόνο τέτοια μηχανήματα. </w:t>
      </w:r>
    </w:p>
    <w:p w14:paraId="7822A79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Περίπου το μισό των καταστημάτων των πρακτορείων </w:t>
      </w:r>
      <w:r>
        <w:rPr>
          <w:rFonts w:eastAsia="Times New Roman" w:cs="Times New Roman"/>
          <w:szCs w:val="24"/>
        </w:rPr>
        <w:t xml:space="preserve">της </w:t>
      </w:r>
      <w:r>
        <w:rPr>
          <w:rFonts w:eastAsia="Times New Roman" w:cs="Times New Roman"/>
          <w:szCs w:val="24"/>
        </w:rPr>
        <w:t xml:space="preserve">ΟΠΑΠ θα φιλοξενούν αυτά τα μηχανήματα, γύρω στα δυόμισι με τρεις χιλιάδες από το σύνολο των </w:t>
      </w:r>
      <w:r>
        <w:rPr>
          <w:rFonts w:eastAsia="Times New Roman" w:cs="Times New Roman"/>
          <w:szCs w:val="24"/>
        </w:rPr>
        <w:t xml:space="preserve">τεσσερισήμισι </w:t>
      </w:r>
      <w:r>
        <w:rPr>
          <w:rFonts w:eastAsia="Times New Roman" w:cs="Times New Roman"/>
          <w:szCs w:val="24"/>
        </w:rPr>
        <w:t>χιλιάδων πρακτορ</w:t>
      </w:r>
      <w:r>
        <w:rPr>
          <w:rFonts w:eastAsia="Times New Roman" w:cs="Times New Roman"/>
          <w:szCs w:val="24"/>
        </w:rPr>
        <w:t xml:space="preserve">είων </w:t>
      </w:r>
      <w:r>
        <w:rPr>
          <w:rFonts w:eastAsia="Times New Roman" w:cs="Times New Roman"/>
          <w:szCs w:val="24"/>
        </w:rPr>
        <w:t xml:space="preserve">της </w:t>
      </w:r>
      <w:r>
        <w:rPr>
          <w:rFonts w:eastAsia="Times New Roman" w:cs="Times New Roman"/>
          <w:szCs w:val="24"/>
        </w:rPr>
        <w:t xml:space="preserve">ΟΠΑΠ, τα οποία θα φιλοξενούν αυτά τα μηχανήματα όχι στον χώρο του </w:t>
      </w:r>
      <w:proofErr w:type="spellStart"/>
      <w:r>
        <w:rPr>
          <w:rFonts w:eastAsia="Times New Roman" w:cs="Times New Roman"/>
          <w:szCs w:val="24"/>
        </w:rPr>
        <w:t>στοιχηματισμού</w:t>
      </w:r>
      <w:proofErr w:type="spellEnd"/>
      <w:r>
        <w:rPr>
          <w:rFonts w:eastAsia="Times New Roman" w:cs="Times New Roman"/>
          <w:szCs w:val="24"/>
        </w:rPr>
        <w:t>, αλλά σε ένα ξεχωριστό σεπαρέ-</w:t>
      </w:r>
      <w:r>
        <w:rPr>
          <w:rFonts w:eastAsia="Times New Roman" w:cs="Times New Roman"/>
          <w:szCs w:val="24"/>
          <w:lang w:val="en-US"/>
        </w:rPr>
        <w:t>play</w:t>
      </w:r>
      <w:r>
        <w:rPr>
          <w:rFonts w:eastAsia="Times New Roman" w:cs="Times New Roman"/>
          <w:szCs w:val="24"/>
        </w:rPr>
        <w:t xml:space="preserve"> </w:t>
      </w:r>
      <w:r>
        <w:rPr>
          <w:rFonts w:eastAsia="Times New Roman" w:cs="Times New Roman"/>
          <w:szCs w:val="24"/>
          <w:lang w:val="en-US"/>
        </w:rPr>
        <w:t>room</w:t>
      </w:r>
      <w:r>
        <w:rPr>
          <w:rFonts w:eastAsia="Times New Roman" w:cs="Times New Roman"/>
          <w:szCs w:val="24"/>
        </w:rPr>
        <w:t xml:space="preserve"> χώρο, στον οποίο θα υπάρχει ένας χώρος αυτόνομος και κλειστός, δεν θα έχει καν οπτική εικόνα από τον δημόσιο χώρο. </w:t>
      </w:r>
    </w:p>
    <w:p w14:paraId="7822A7A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Και με τον</w:t>
      </w:r>
      <w:r>
        <w:rPr>
          <w:rFonts w:eastAsia="Times New Roman" w:cs="Times New Roman"/>
          <w:szCs w:val="24"/>
        </w:rPr>
        <w:t xml:space="preserve"> κατάλληλο έλεγχο, με βάση την κάρτα παίκτη και τα ηλικιακά όρια θα μπορούν εκεί μέσα να παίζουν οι παίκτες αυτοί σε ένα ασφαλές και ελέγξιμο, νόμιμο περιβάλλον.</w:t>
      </w:r>
    </w:p>
    <w:p w14:paraId="7822A7A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Ταυτόχρονα, οι εργασιακές σχέσεις θα είναι σχέσεις πλήρους απασχόλησης, γεννώντας μία νέα εργα</w:t>
      </w:r>
      <w:r>
        <w:rPr>
          <w:rFonts w:eastAsia="Times New Roman" w:cs="Times New Roman"/>
          <w:szCs w:val="24"/>
        </w:rPr>
        <w:t xml:space="preserve">σιακή αγορά, περίπου πέντε χιλιάδων νέων θέσεων εργασίας. </w:t>
      </w:r>
    </w:p>
    <w:p w14:paraId="7822A7A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Όπως σας είπα πριν, ο αυστηρός κανονισμός είναι σύμφωνος με τα διεθνή πρότυπα και παρέχει τις ανάλογες εγγυήσεις για την προστασία των παικτών, τηρούνται όλοι οι περιοριστικοί όροι περί αποστάσεων </w:t>
      </w:r>
      <w:r>
        <w:rPr>
          <w:rFonts w:eastAsia="Times New Roman" w:cs="Times New Roman"/>
          <w:szCs w:val="24"/>
        </w:rPr>
        <w:t>και ηλικιών με βάση τη νομοθεσία. Δεν πειράξαμε τίποτα από όλα αυτά και καλό είναι να μην ανοίξει κα</w:t>
      </w:r>
      <w:r>
        <w:rPr>
          <w:rFonts w:eastAsia="Times New Roman" w:cs="Times New Roman"/>
          <w:szCs w:val="24"/>
        </w:rPr>
        <w:t>μ</w:t>
      </w:r>
      <w:r>
        <w:rPr>
          <w:rFonts w:eastAsia="Times New Roman" w:cs="Times New Roman"/>
          <w:szCs w:val="24"/>
        </w:rPr>
        <w:t>μία κουβέντα, η οποία δεν θα έχει καμ</w:t>
      </w:r>
      <w:r>
        <w:rPr>
          <w:rFonts w:eastAsia="Times New Roman" w:cs="Times New Roman"/>
          <w:szCs w:val="24"/>
        </w:rPr>
        <w:t>μ</w:t>
      </w:r>
      <w:r>
        <w:rPr>
          <w:rFonts w:eastAsia="Times New Roman" w:cs="Times New Roman"/>
          <w:szCs w:val="24"/>
        </w:rPr>
        <w:t xml:space="preserve">ία πραγματική βάση σε σχέση με αυτό, γιατί στην </w:t>
      </w:r>
      <w:r>
        <w:rPr>
          <w:rFonts w:eastAsia="Times New Roman" w:cs="Times New Roman"/>
          <w:szCs w:val="24"/>
        </w:rPr>
        <w:t>ε</w:t>
      </w:r>
      <w:r>
        <w:rPr>
          <w:rFonts w:eastAsia="Times New Roman" w:cs="Times New Roman"/>
          <w:szCs w:val="24"/>
        </w:rPr>
        <w:t xml:space="preserve">πιτροπή ακούστηκαν πράγματα τα οποία δεν ισχύουν και καλό είναι σε τέτοια ευαίσθητα ζητήματα να είμαστε πάρα πολύ προσεκτικοί στις δημόσιες τοποθετήσεις μας και κυρίαρχα μέσα σε αυτό εδώ το Κοινοβούλιο. </w:t>
      </w:r>
    </w:p>
    <w:p w14:paraId="7822A7A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Επίσης, υπήρξαν προτάσεις για ανοικτό ελεγκτικό μηχα</w:t>
      </w:r>
      <w:r>
        <w:rPr>
          <w:rFonts w:eastAsia="Times New Roman" w:cs="Times New Roman"/>
          <w:szCs w:val="24"/>
        </w:rPr>
        <w:t xml:space="preserve">νισμό μεταξύ της </w:t>
      </w:r>
      <w:r>
        <w:rPr>
          <w:rFonts w:eastAsia="Times New Roman" w:cs="Times New Roman"/>
          <w:szCs w:val="24"/>
        </w:rPr>
        <w:t>επιτροπής ελέγχου</w:t>
      </w:r>
      <w:r>
        <w:rPr>
          <w:rFonts w:eastAsia="Times New Roman" w:cs="Times New Roman"/>
          <w:szCs w:val="24"/>
        </w:rPr>
        <w:t xml:space="preserve"> και της Αστυνομίας, ώστε να μπορέσει και η Ελληνική Αστυνομία να αξιοποιήσει την ανάλογη τεχνογνωσία και την αποτελεσματικότητα, με βάση και την εμπειρία της Επιτροπής </w:t>
      </w:r>
      <w:r>
        <w:rPr>
          <w:rFonts w:eastAsia="Times New Roman" w:cs="Times New Roman"/>
          <w:szCs w:val="24"/>
        </w:rPr>
        <w:t>Εποπτείας και Ελέγχου Παιγνίων</w:t>
      </w:r>
      <w:r>
        <w:rPr>
          <w:rFonts w:eastAsia="Times New Roman" w:cs="Times New Roman"/>
          <w:szCs w:val="24"/>
        </w:rPr>
        <w:t>, ώστε να κάνει πιο απο</w:t>
      </w:r>
      <w:r>
        <w:rPr>
          <w:rFonts w:eastAsia="Times New Roman" w:cs="Times New Roman"/>
          <w:szCs w:val="24"/>
        </w:rPr>
        <w:t xml:space="preserve">τελεσματικούς αυτούς τους ελέγχους. </w:t>
      </w:r>
    </w:p>
    <w:p w14:paraId="7822A7A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Θα μπω τώρα επί της ουσίας των άρθρων, έτσι κι αλλιώς δεν είναι πολλά και δεν θα κουράσω, αφού είναι τέσσερα άρθρα. Το πρώτο άρθρο αφορά </w:t>
      </w:r>
      <w:r>
        <w:rPr>
          <w:rFonts w:eastAsia="Times New Roman" w:cs="Times New Roman"/>
          <w:szCs w:val="24"/>
        </w:rPr>
        <w:t>σ</w:t>
      </w:r>
      <w:r>
        <w:rPr>
          <w:rFonts w:eastAsia="Times New Roman" w:cs="Times New Roman"/>
          <w:szCs w:val="24"/>
        </w:rPr>
        <w:t>την αντικατάσταση του τίτλου του άρθρου 39 του προηγούμενου νόμου, του ν.4002/201</w:t>
      </w:r>
      <w:r>
        <w:rPr>
          <w:rFonts w:eastAsia="Times New Roman" w:cs="Times New Roman"/>
          <w:szCs w:val="24"/>
        </w:rPr>
        <w:t xml:space="preserve">1, όπου ορίζεται η μείωση των αριθμών των </w:t>
      </w:r>
      <w:r>
        <w:rPr>
          <w:rFonts w:eastAsia="Times New Roman" w:cs="Times New Roman"/>
          <w:szCs w:val="24"/>
          <w:lang w:val="en-US"/>
        </w:rPr>
        <w:t>VLTs</w:t>
      </w:r>
      <w:r>
        <w:rPr>
          <w:rFonts w:eastAsia="Times New Roman" w:cs="Times New Roman"/>
          <w:szCs w:val="24"/>
        </w:rPr>
        <w:t xml:space="preserve">, των αντίστοιχων μηχανημάτων, από τριάντα πέντε χιλιάδες σε είκοσι πέντε χιλιάδες. Θα υπάρξει μία άδεια </w:t>
      </w:r>
      <w:r>
        <w:rPr>
          <w:rFonts w:eastAsia="Times New Roman" w:cs="Times New Roman"/>
          <w:szCs w:val="24"/>
          <w:lang w:val="en-US"/>
        </w:rPr>
        <w:t>VLTs</w:t>
      </w:r>
      <w:r>
        <w:rPr>
          <w:rFonts w:eastAsia="Times New Roman" w:cs="Times New Roman"/>
          <w:szCs w:val="24"/>
        </w:rPr>
        <w:t xml:space="preserve"> για το σύνολο των είκοσι πέντε χιλιάδων μηχανημάτων. </w:t>
      </w:r>
    </w:p>
    <w:p w14:paraId="7822A7A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Επίσης, τα αποκλειστικά δικαιώματα εγκατάσταση</w:t>
      </w:r>
      <w:r>
        <w:rPr>
          <w:rFonts w:eastAsia="Times New Roman" w:cs="Times New Roman"/>
          <w:szCs w:val="24"/>
        </w:rPr>
        <w:t xml:space="preserve">ς, λειτουργίας και εκμετάλλευσης παραμένουν ως έχουν </w:t>
      </w:r>
      <w:r>
        <w:rPr>
          <w:rFonts w:eastAsia="Times New Roman" w:cs="Times New Roman"/>
          <w:szCs w:val="24"/>
        </w:rPr>
        <w:t xml:space="preserve">στην </w:t>
      </w:r>
      <w:r>
        <w:rPr>
          <w:rFonts w:eastAsia="Times New Roman" w:cs="Times New Roman"/>
          <w:szCs w:val="24"/>
        </w:rPr>
        <w:t xml:space="preserve">ΟΠΑΠ και δεν παραχωρούνται σε τρίτους. Η συνολική χρονική περίοδος ισχύος της άδειας από δέκα έτη γίνεται </w:t>
      </w:r>
      <w:r>
        <w:rPr>
          <w:rFonts w:eastAsia="Times New Roman" w:cs="Times New Roman"/>
          <w:szCs w:val="24"/>
        </w:rPr>
        <w:t>δεκα</w:t>
      </w:r>
      <w:r>
        <w:rPr>
          <w:rFonts w:eastAsia="Times New Roman" w:cs="Times New Roman"/>
          <w:szCs w:val="24"/>
        </w:rPr>
        <w:t xml:space="preserve">οκτώ έτη ως αντιστάθμισμα της δραστικής μείωσης των μηχανημάτων των </w:t>
      </w:r>
      <w:r>
        <w:rPr>
          <w:rFonts w:eastAsia="Times New Roman" w:cs="Times New Roman"/>
          <w:szCs w:val="24"/>
          <w:lang w:val="en-US"/>
        </w:rPr>
        <w:t>VLTs</w:t>
      </w:r>
      <w:r>
        <w:rPr>
          <w:rFonts w:eastAsia="Times New Roman" w:cs="Times New Roman"/>
          <w:szCs w:val="24"/>
        </w:rPr>
        <w:t xml:space="preserve">. </w:t>
      </w:r>
    </w:p>
    <w:p w14:paraId="7822A7A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Στο άρθρο 2 υ</w:t>
      </w:r>
      <w:r>
        <w:rPr>
          <w:rFonts w:eastAsia="Times New Roman" w:cs="Times New Roman"/>
          <w:szCs w:val="24"/>
        </w:rPr>
        <w:t xml:space="preserve">πάρχει μία αντικατάσταση του τίτλου του άρθρου 40 του ν.4002/2011, όπου ορίζεται ότι ο χρόνος εγκατάστασης και εκμετάλλευσης των μηχανημάτων αυτών είναι μέχρι 31-12-2019, με ποινή αφαιρέσεώς τους από την άδεια μετά τη λήξη της προθεσμίας αυτής αζημίως για </w:t>
      </w:r>
      <w:r>
        <w:rPr>
          <w:rFonts w:eastAsia="Times New Roman" w:cs="Times New Roman"/>
          <w:szCs w:val="24"/>
        </w:rPr>
        <w:t>το δημόσιο, δηλαδή ότι μέχρι αυτή</w:t>
      </w:r>
      <w:r>
        <w:rPr>
          <w:rFonts w:eastAsia="Times New Roman" w:cs="Times New Roman"/>
          <w:szCs w:val="24"/>
        </w:rPr>
        <w:t>ν</w:t>
      </w:r>
      <w:r>
        <w:rPr>
          <w:rFonts w:eastAsia="Times New Roman" w:cs="Times New Roman"/>
          <w:szCs w:val="24"/>
        </w:rPr>
        <w:t xml:space="preserve"> την ημερομηνία οφείλουν αυτά τα μηχανήματα να εγκατασταθούν στους ανάλογους χώρους. </w:t>
      </w:r>
    </w:p>
    <w:p w14:paraId="7822A7A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Στο άρθρο 3 υπάρχει ορισμός του μέγιστου αριθμού των μηχανημάτων στα καταστήματα τύπου Β΄, στους αμιγείς δηλαδή χώρους εκτός πρακτορείων</w:t>
      </w:r>
      <w:r>
        <w:rPr>
          <w:rFonts w:eastAsia="Times New Roman" w:cs="Times New Roman"/>
          <w:szCs w:val="24"/>
        </w:rPr>
        <w:t xml:space="preserve"> ΟΠΑΠ </w:t>
      </w:r>
      <w:r>
        <w:rPr>
          <w:rFonts w:eastAsia="Times New Roman" w:cs="Times New Roman"/>
          <w:szCs w:val="24"/>
        </w:rPr>
        <w:lastRenderedPageBreak/>
        <w:t xml:space="preserve">που θα φιλοξενήσουν αυτά τα μηχανήματα, που από είκοσι πέντε μηχανήματα ο αριθμός πηγαίνει στα πενήντα και στα καταστήματα τύπου ΣΤ΄, δηλαδή στα πρακτορεία του ΟΠΑΠ, από τρία που όριζε ο προηγούμενος νόμος σε δεκαπέντε. </w:t>
      </w:r>
    </w:p>
    <w:p w14:paraId="7822A7A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Έτσι, αυτή η μεγαλύτερη συγκέ</w:t>
      </w:r>
      <w:r>
        <w:rPr>
          <w:rFonts w:eastAsia="Times New Roman" w:cs="Times New Roman"/>
          <w:szCs w:val="24"/>
        </w:rPr>
        <w:t xml:space="preserve">ντρωση σε καταστήματα ή σε πρακτορεία ΟΠΑΠ μειώνει δραστικά τον αριθμό των μηχανημάτων και των καταστημάτων αντίστοιχα, ώστε να υπάρχει ένας καλύτερος εποπτικός και φορολογικός έλεγχος αυτών των μηχανημάτων. </w:t>
      </w:r>
    </w:p>
    <w:p w14:paraId="7822A7A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Στο άρθρο 4 ορίζεται η υπογραφή της σύμβασης εν</w:t>
      </w:r>
      <w:r>
        <w:rPr>
          <w:rFonts w:eastAsia="Times New Roman" w:cs="Times New Roman"/>
          <w:szCs w:val="24"/>
        </w:rPr>
        <w:t xml:space="preserve">τός διμήνου από τη δημοσίευση του νόμου. </w:t>
      </w:r>
    </w:p>
    <w:p w14:paraId="7822A7A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Συμπερασματικά, κυρίες και κύριοι συνάδελφοι, ο ν.4002/2011 όριζε περισσότερα μηχανήματα, τριάντα πέντε χιλιάδες, και περισσότερα καταστήματα, χίλια πεντακόσια καταστήματα εκτός πρακτορείων ΟΠΑΠ, ενώ το παρόν σχέδι</w:t>
      </w:r>
      <w:r>
        <w:rPr>
          <w:rFonts w:eastAsia="Times New Roman" w:cs="Times New Roman"/>
          <w:szCs w:val="24"/>
        </w:rPr>
        <w:t xml:space="preserve">ο νόμου ορίζει λιγότερα μηχανήματα, είκοσι πέντε χιλιάδες, και άρα πολύ λιγότερα καταστήματα ελέγχου, από τα χίλια πεντακόσια, μόλις πεντακόσια καταστήματα. </w:t>
      </w:r>
    </w:p>
    <w:p w14:paraId="7822A7A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Και νομίζω ότι οι κατηγορίες της Αντιπολίτευσης για «</w:t>
      </w:r>
      <w:proofErr w:type="spellStart"/>
      <w:r>
        <w:rPr>
          <w:rFonts w:eastAsia="Times New Roman" w:cs="Times New Roman"/>
          <w:szCs w:val="24"/>
        </w:rPr>
        <w:t>καζινοποίηση</w:t>
      </w:r>
      <w:proofErr w:type="spellEnd"/>
      <w:r>
        <w:rPr>
          <w:rFonts w:eastAsia="Times New Roman" w:cs="Times New Roman"/>
          <w:szCs w:val="24"/>
        </w:rPr>
        <w:t>» της χώρας οφείλουν μάλλον να εί</w:t>
      </w:r>
      <w:r>
        <w:rPr>
          <w:rFonts w:eastAsia="Times New Roman" w:cs="Times New Roman"/>
          <w:szCs w:val="24"/>
        </w:rPr>
        <w:t xml:space="preserve">ναι στοιχείο αυτοκριτικής τους και όχι καταγγελίας. Μειώνουμε δραστικά τα μηχανήματα, μειώνουμε δραστικά τα καταστήματα, πολύ περισσότερο και ενισχύουμε τους εποπτικούς μηχανισμούς. Νομίζω ότι δεν υπάρχει δεύτερη κουβέντα πάνω σε αυτό. </w:t>
      </w:r>
    </w:p>
    <w:p w14:paraId="7822A7A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Ταυτόχρονα, υπάρχει</w:t>
      </w:r>
      <w:r>
        <w:rPr>
          <w:rFonts w:eastAsia="Times New Roman" w:cs="Times New Roman"/>
          <w:szCs w:val="24"/>
        </w:rPr>
        <w:t xml:space="preserve"> μία πολύ μικρότερη αγορά, άρα μία αγορά που γίνεται </w:t>
      </w:r>
      <w:r>
        <w:rPr>
          <w:rFonts w:eastAsia="Times New Roman" w:cs="Times New Roman"/>
          <w:szCs w:val="24"/>
        </w:rPr>
        <w:t xml:space="preserve">απόλυτα </w:t>
      </w:r>
      <w:r>
        <w:rPr>
          <w:rFonts w:eastAsia="Times New Roman" w:cs="Times New Roman"/>
          <w:szCs w:val="24"/>
        </w:rPr>
        <w:t xml:space="preserve">πιο ελέγξιμη και εποπτευόμενη και ταυτόχρονα ένας πιο ισχυρός εποπτικός μηχανισμός και από </w:t>
      </w:r>
      <w:r>
        <w:rPr>
          <w:rFonts w:eastAsia="Times New Roman" w:cs="Times New Roman"/>
          <w:szCs w:val="24"/>
        </w:rPr>
        <w:t xml:space="preserve">την </w:t>
      </w:r>
      <w:r>
        <w:rPr>
          <w:rFonts w:eastAsia="Times New Roman" w:cs="Times New Roman"/>
          <w:szCs w:val="24"/>
        </w:rPr>
        <w:t>ΟΠΑΠ, με μία ενιαία ηλεκτρονική πλατφόρμα ελέγχου, όπως είπα πριν, καταστημάτων, μηχανήματος και παί</w:t>
      </w:r>
      <w:r>
        <w:rPr>
          <w:rFonts w:eastAsia="Times New Roman" w:cs="Times New Roman"/>
          <w:szCs w:val="24"/>
        </w:rPr>
        <w:t xml:space="preserve">κτη ατομικά. </w:t>
      </w:r>
    </w:p>
    <w:p w14:paraId="7822A7A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Θεσπίζονται και εφαρμόζονται μέτρα που θα συμβάλουν στην καταπολέμηση της παράνομης διεξαγωγής των παράνομων παιγνίων και τη μεταφορά των παικτών σε μία νόμιμη αγορά και σκοπός είναι η προστασία των παικτών και των συμφερόντων της πολιτείας. </w:t>
      </w:r>
      <w:r>
        <w:rPr>
          <w:rFonts w:eastAsia="Times New Roman" w:cs="Times New Roman"/>
          <w:szCs w:val="24"/>
        </w:rPr>
        <w:t xml:space="preserve">Διασφαλίζεται ότι η διεξαγωγή των τυχερών παιγνίων θα γίνεται με αξιόπιστο και ελεγχόμενο τρόπο και η αποτελεσματικότερη άσκηση των εποπτικών και ελεγκτικών αρμοδιοτήτων της πολιτείας θα γίνεται πλέον </w:t>
      </w:r>
      <w:r>
        <w:rPr>
          <w:rFonts w:eastAsia="Times New Roman" w:cs="Times New Roman"/>
          <w:szCs w:val="24"/>
        </w:rPr>
        <w:t xml:space="preserve">σ’ </w:t>
      </w:r>
      <w:r>
        <w:rPr>
          <w:rFonts w:eastAsia="Times New Roman" w:cs="Times New Roman"/>
          <w:szCs w:val="24"/>
        </w:rPr>
        <w:t>αυτό το νέο περιβάλλον. Ενισχύεται η εφαρμογή των αρ</w:t>
      </w:r>
      <w:r>
        <w:rPr>
          <w:rFonts w:eastAsia="Times New Roman" w:cs="Times New Roman"/>
          <w:szCs w:val="24"/>
        </w:rPr>
        <w:t xml:space="preserve">χών του υπεύθυνου παιχνιδιού και ευθυγραμμίζεται το κανονιστικό πλαίσιο της χώρας με τις ισχύουσες βέλτιστες πρακτικές που επικρατούν στην Ευρώπη. </w:t>
      </w:r>
    </w:p>
    <w:p w14:paraId="7822A7A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Ταυτόχρονα, η μείωση του συνολικού αριθμού των μηχανημάτων από τριάντα πέντε σε είκοσι πέντε χιλιάδες και η αύξηση των επιτρεπόμενων μηχανημάτων ανά κατάστημα οδηγεί σε περιορισμό των ευκαιριών πρόσβασης του κοινού σε τυχερά παίγνια και της αποτελεσματικότ</w:t>
      </w:r>
      <w:r>
        <w:rPr>
          <w:rFonts w:eastAsia="Times New Roman" w:cs="Times New Roman"/>
          <w:szCs w:val="24"/>
        </w:rPr>
        <w:t xml:space="preserve">ερης ρύθμισης της διοργάνωσης και της διεξαγωγής τους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αγορά. </w:t>
      </w:r>
    </w:p>
    <w:p w14:paraId="7822A7A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Δεύτερον, μειώνονται οι χώροι διεξαγωγής και η χωρική διασπορά αυτών των καταστημάτων στα αστικά κέντρα, η οποία θα συμβάλ</w:t>
      </w:r>
      <w:r>
        <w:rPr>
          <w:rFonts w:eastAsia="Times New Roman" w:cs="Times New Roman"/>
          <w:szCs w:val="24"/>
        </w:rPr>
        <w:t>λ</w:t>
      </w:r>
      <w:r>
        <w:rPr>
          <w:rFonts w:eastAsia="Times New Roman" w:cs="Times New Roman"/>
          <w:szCs w:val="24"/>
        </w:rPr>
        <w:t>ει στη δημιουργία βέλτιστων συνθηκών εποπτείας και ελέγχου</w:t>
      </w:r>
      <w:r>
        <w:rPr>
          <w:rFonts w:eastAsia="Times New Roman" w:cs="Times New Roman"/>
          <w:szCs w:val="24"/>
        </w:rPr>
        <w:t xml:space="preserve"> για την ΕΕΕΠ. </w:t>
      </w:r>
    </w:p>
    <w:p w14:paraId="7822A7B0"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Ταυτόχρονα, είναι πολύ σημαντικό ότι θα υπάρξει μια μετακίνηση των παικτών του παράνομου τζόγου σε ένα ελεγχόμενο, εποπτευόμενο, ασφαλές και νόμιμο περιβάλλον. </w:t>
      </w:r>
    </w:p>
    <w:p w14:paraId="7822A7B1"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Τέλος, είναι πολύ σημαντικό να αναφέρουμε ότι θα υπάρχει και μια ενίσχυση του ε</w:t>
      </w:r>
      <w:r>
        <w:rPr>
          <w:rFonts w:eastAsia="Times New Roman" w:cs="Times New Roman"/>
          <w:szCs w:val="24"/>
        </w:rPr>
        <w:t xml:space="preserve">ισοδήματος σε τέσσερις χιλιάδες πεντακόσιους πράκτορες και στις οικογένειές τους, ειδικά </w:t>
      </w:r>
      <w:r>
        <w:rPr>
          <w:rFonts w:eastAsia="Times New Roman" w:cs="Times New Roman"/>
          <w:szCs w:val="24"/>
        </w:rPr>
        <w:t xml:space="preserve">σ’ </w:t>
      </w:r>
      <w:r>
        <w:rPr>
          <w:rFonts w:eastAsia="Times New Roman" w:cs="Times New Roman"/>
          <w:szCs w:val="24"/>
        </w:rPr>
        <w:t xml:space="preserve">αυτούς τους δύσκολους καιρούς. </w:t>
      </w:r>
    </w:p>
    <w:p w14:paraId="7822A7B2"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Νομίζω ότι ήρθε η στιγμή να μπει τάξη και κανόνας στην γκρίζα ζώνη του ανεξέλεγκτου και παράνομου τζόγου και να ακολουθήσουν και άλλ</w:t>
      </w:r>
      <w:r>
        <w:rPr>
          <w:rFonts w:eastAsia="Times New Roman" w:cs="Times New Roman"/>
          <w:szCs w:val="24"/>
        </w:rPr>
        <w:t xml:space="preserve">α αντίστοιχης φιλοσοφίας νομοσχέδια, που θα αφορούν </w:t>
      </w:r>
      <w:r>
        <w:rPr>
          <w:rFonts w:eastAsia="Times New Roman" w:cs="Times New Roman"/>
          <w:szCs w:val="24"/>
        </w:rPr>
        <w:t>σ</w:t>
      </w:r>
      <w:r>
        <w:rPr>
          <w:rFonts w:eastAsia="Times New Roman" w:cs="Times New Roman"/>
          <w:szCs w:val="24"/>
        </w:rPr>
        <w:t xml:space="preserve">τον έλεγχο και </w:t>
      </w:r>
      <w:r>
        <w:rPr>
          <w:rFonts w:eastAsia="Times New Roman" w:cs="Times New Roman"/>
          <w:szCs w:val="24"/>
        </w:rPr>
        <w:t>σ</w:t>
      </w:r>
      <w:r>
        <w:rPr>
          <w:rFonts w:eastAsia="Times New Roman" w:cs="Times New Roman"/>
          <w:szCs w:val="24"/>
        </w:rPr>
        <w:t xml:space="preserve">την εποπτεία και στον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w:t>
      </w:r>
      <w:proofErr w:type="spellStart"/>
      <w:r>
        <w:rPr>
          <w:rFonts w:eastAsia="Times New Roman" w:cs="Times New Roman"/>
          <w:szCs w:val="24"/>
        </w:rPr>
        <w:t>στοιχηματισμό</w:t>
      </w:r>
      <w:proofErr w:type="spellEnd"/>
      <w:r>
        <w:rPr>
          <w:rFonts w:eastAsia="Times New Roman" w:cs="Times New Roman"/>
          <w:szCs w:val="24"/>
        </w:rPr>
        <w:t xml:space="preserve"> και στα καζίν</w:t>
      </w:r>
      <w:r>
        <w:rPr>
          <w:rFonts w:eastAsia="Times New Roman" w:cs="Times New Roman"/>
          <w:szCs w:val="24"/>
        </w:rPr>
        <w:t>α</w:t>
      </w:r>
      <w:r>
        <w:rPr>
          <w:rFonts w:eastAsia="Times New Roman" w:cs="Times New Roman"/>
          <w:szCs w:val="24"/>
        </w:rPr>
        <w:t>.</w:t>
      </w:r>
    </w:p>
    <w:p w14:paraId="7822A7B3"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Μια </w:t>
      </w:r>
      <w:r>
        <w:rPr>
          <w:rFonts w:eastAsia="Times New Roman" w:cs="Times New Roman"/>
          <w:szCs w:val="24"/>
        </w:rPr>
        <w:t>επιγραμματική τοποθέτηση για τις σημαντικές τροπολογίες που έρχονται, κυρίαρχα από το Υπουργείο Εργασίας. Η μία αφορά την επιτάχυνση της καταβολής της προσωρινής σύνταξης στο 80% της χορηγούμενης σύνταξης με την επιβολή της ηλεκτρονικής αίτησης. Θα δώσει μ</w:t>
      </w:r>
      <w:r>
        <w:rPr>
          <w:rFonts w:eastAsia="Times New Roman" w:cs="Times New Roman"/>
          <w:szCs w:val="24"/>
        </w:rPr>
        <w:t xml:space="preserve">ια διέξοδο στην πραγματικά μεγάλη χρονική διάρκεια απόδοσης των συντάξεων σε αυτούς τους καιρούς. </w:t>
      </w:r>
    </w:p>
    <w:p w14:paraId="7822A7B4"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Νομίζω ότι με αυτή</w:t>
      </w:r>
      <w:r>
        <w:rPr>
          <w:rFonts w:eastAsia="Times New Roman" w:cs="Times New Roman"/>
          <w:szCs w:val="24"/>
        </w:rPr>
        <w:t>ν</w:t>
      </w:r>
      <w:r>
        <w:rPr>
          <w:rFonts w:eastAsia="Times New Roman" w:cs="Times New Roman"/>
          <w:szCs w:val="24"/>
        </w:rPr>
        <w:t xml:space="preserve"> τη διαδικασία θα μπορέσουν να επισπευσθούν τα χρονικά όρια, ώστε πολλοί περισσότεροι συνάνθρωποί μας να απολαμβάνουν μια, έστω κατά 80%, </w:t>
      </w:r>
      <w:r>
        <w:rPr>
          <w:rFonts w:eastAsia="Times New Roman" w:cs="Times New Roman"/>
          <w:szCs w:val="24"/>
        </w:rPr>
        <w:t xml:space="preserve">σημαντική συνταξιοδοτική παροχή και να μην </w:t>
      </w:r>
      <w:r>
        <w:rPr>
          <w:rFonts w:eastAsia="Times New Roman" w:cs="Times New Roman"/>
          <w:szCs w:val="24"/>
        </w:rPr>
        <w:t xml:space="preserve">παραμένουν </w:t>
      </w:r>
      <w:r>
        <w:rPr>
          <w:rFonts w:eastAsia="Times New Roman" w:cs="Times New Roman"/>
          <w:szCs w:val="24"/>
        </w:rPr>
        <w:t>όλο το διάστημα σε ένα περιβάλλον πάρα πολύ χρονοβόρο.</w:t>
      </w:r>
    </w:p>
    <w:p w14:paraId="7822A7B5"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είναι πάρα πολύ σημαντική η τροπολογία, που αφορά </w:t>
      </w:r>
      <w:r>
        <w:rPr>
          <w:rFonts w:eastAsia="Times New Roman" w:cs="Times New Roman"/>
          <w:szCs w:val="24"/>
        </w:rPr>
        <w:t>σ</w:t>
      </w:r>
      <w:r>
        <w:rPr>
          <w:rFonts w:eastAsia="Times New Roman" w:cs="Times New Roman"/>
          <w:szCs w:val="24"/>
        </w:rPr>
        <w:t>τις ευνοϊκές μεταβολές στο καθεστώς των συντάξεων χηρείας, όπου πρώτα απ’ όλα, θεσπίζε</w:t>
      </w:r>
      <w:r>
        <w:rPr>
          <w:rFonts w:eastAsia="Times New Roman" w:cs="Times New Roman"/>
          <w:szCs w:val="24"/>
        </w:rPr>
        <w:t>ται ένα κατώτατο όριο 380 ευρώ στη χήρα ή στον χήρο για είκοσι χρόνια ασφάλισης και μίνιμουμ 360 ευρώ αν τα χρόνια δεν είναι είκοσι, αλλά είναι δέκα πέντε χρόνια ασφάλισης και ταυτόχρονα, ένα αντίστοιχο μίνιμουμ οικονομικό μέγεθος των 380 ή των 360 ευρώ γι</w:t>
      </w:r>
      <w:r>
        <w:rPr>
          <w:rFonts w:eastAsia="Times New Roman" w:cs="Times New Roman"/>
          <w:szCs w:val="24"/>
        </w:rPr>
        <w:t xml:space="preserve">α τα ανήλικα και προστατευόμενα τέκνα. Είναι μια σοβαρή παρέμβαση, που προστατεύει απόλυτα την κατάσταση χηρείας και τις οικογένειες αυτές. </w:t>
      </w:r>
    </w:p>
    <w:p w14:paraId="7822A7B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822A7B7"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υπάρχει μια τροπολογία </w:t>
      </w:r>
      <w:r>
        <w:rPr>
          <w:rFonts w:eastAsia="Times New Roman" w:cs="Times New Roman"/>
          <w:szCs w:val="24"/>
        </w:rPr>
        <w:t xml:space="preserve">που αφορά </w:t>
      </w:r>
      <w:r>
        <w:rPr>
          <w:rFonts w:eastAsia="Times New Roman" w:cs="Times New Roman"/>
          <w:szCs w:val="24"/>
        </w:rPr>
        <w:t>σ</w:t>
      </w:r>
      <w:r>
        <w:rPr>
          <w:rFonts w:eastAsia="Times New Roman" w:cs="Times New Roman"/>
          <w:szCs w:val="24"/>
        </w:rPr>
        <w:t>τη μεταφορά καζίν</w:t>
      </w:r>
      <w:r>
        <w:rPr>
          <w:rFonts w:eastAsia="Times New Roman" w:cs="Times New Roman"/>
          <w:szCs w:val="24"/>
        </w:rPr>
        <w:t>ου</w:t>
      </w:r>
      <w:r>
        <w:rPr>
          <w:rFonts w:eastAsia="Times New Roman" w:cs="Times New Roman"/>
          <w:szCs w:val="24"/>
        </w:rPr>
        <w:t xml:space="preserve">. Νομίζω ότι </w:t>
      </w:r>
      <w:r>
        <w:rPr>
          <w:rFonts w:eastAsia="Times New Roman" w:cs="Times New Roman"/>
          <w:szCs w:val="24"/>
        </w:rPr>
        <w:t xml:space="preserve">είναι </w:t>
      </w:r>
      <w:r>
        <w:rPr>
          <w:rFonts w:eastAsia="Times New Roman" w:cs="Times New Roman"/>
          <w:szCs w:val="24"/>
        </w:rPr>
        <w:t>πολύ σημαντικό</w:t>
      </w:r>
      <w:r>
        <w:rPr>
          <w:rFonts w:eastAsia="Times New Roman" w:cs="Times New Roman"/>
          <w:szCs w:val="24"/>
        </w:rPr>
        <w:t>,</w:t>
      </w:r>
      <w:r>
        <w:rPr>
          <w:rFonts w:eastAsia="Times New Roman" w:cs="Times New Roman"/>
          <w:szCs w:val="24"/>
        </w:rPr>
        <w:t xml:space="preserve"> προς αυτήν την κατεύθυνση</w:t>
      </w:r>
      <w:r>
        <w:rPr>
          <w:rFonts w:eastAsia="Times New Roman" w:cs="Times New Roman"/>
          <w:szCs w:val="24"/>
        </w:rPr>
        <w:t>,</w:t>
      </w:r>
      <w:r>
        <w:rPr>
          <w:rFonts w:eastAsia="Times New Roman" w:cs="Times New Roman"/>
          <w:szCs w:val="24"/>
        </w:rPr>
        <w:t xml:space="preserve"> το γεγονός ότι με τις συμφωνίες που έχουν κάνει με τους εργαζόμενους, αυτή η μεταφορά καζίν</w:t>
      </w:r>
      <w:r>
        <w:rPr>
          <w:rFonts w:eastAsia="Times New Roman" w:cs="Times New Roman"/>
          <w:szCs w:val="24"/>
        </w:rPr>
        <w:t>ου</w:t>
      </w:r>
      <w:r>
        <w:rPr>
          <w:rFonts w:eastAsia="Times New Roman" w:cs="Times New Roman"/>
          <w:szCs w:val="24"/>
        </w:rPr>
        <w:t xml:space="preserve"> θα συνοδευθεί –τελειώνω, κύριε Πρόεδρε, σε μισό λεπτό- με ένα ισχυρό ε</w:t>
      </w:r>
      <w:r>
        <w:rPr>
          <w:rFonts w:eastAsia="Times New Roman" w:cs="Times New Roman"/>
          <w:szCs w:val="24"/>
        </w:rPr>
        <w:t>ργασιακό περιβάλλον, με τις ίδιες εργασιακές συνθήκες και χωρίς κα</w:t>
      </w:r>
      <w:r>
        <w:rPr>
          <w:rFonts w:eastAsia="Times New Roman" w:cs="Times New Roman"/>
          <w:szCs w:val="24"/>
        </w:rPr>
        <w:t>μ</w:t>
      </w:r>
      <w:r>
        <w:rPr>
          <w:rFonts w:eastAsia="Times New Roman" w:cs="Times New Roman"/>
          <w:szCs w:val="24"/>
        </w:rPr>
        <w:t xml:space="preserve">μία απόλυση. </w:t>
      </w:r>
    </w:p>
    <w:p w14:paraId="7822A7B8"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τις θέσεις εργασίας, που μπορεί να μην υπάρχουν στο νέο οργανόγραμμα, που αφορούν </w:t>
      </w:r>
      <w:r>
        <w:rPr>
          <w:rFonts w:eastAsia="Times New Roman" w:cs="Times New Roman"/>
          <w:szCs w:val="24"/>
        </w:rPr>
        <w:t>σ</w:t>
      </w:r>
      <w:r>
        <w:rPr>
          <w:rFonts w:eastAsia="Times New Roman" w:cs="Times New Roman"/>
          <w:szCs w:val="24"/>
        </w:rPr>
        <w:t>τους ανθρώπους του τελεφερίκ ή οποιασδήποτε άλλης θέσης, που αυτονόητα θα καταργη</w:t>
      </w:r>
      <w:r>
        <w:rPr>
          <w:rFonts w:eastAsia="Times New Roman" w:cs="Times New Roman"/>
          <w:szCs w:val="24"/>
        </w:rPr>
        <w:t>θεί, θα μπορέσουν στο νέο κανονισμό και στις νέες εργασιακές συμβάσεις όλοι αυτοί οι άνθρωποι να βρουν μια αντίστοιχη δουλειά με βάση τα τυπικά τους προσόντα.</w:t>
      </w:r>
    </w:p>
    <w:p w14:paraId="7822A7B9"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Θεωρώ ότι είναι ένα πλαίσιο, το οποίο οφείλει και πρέπει να τύχει μιας καθολικής αποδοχής του Κοι</w:t>
      </w:r>
      <w:r>
        <w:rPr>
          <w:rFonts w:eastAsia="Times New Roman" w:cs="Times New Roman"/>
          <w:szCs w:val="24"/>
        </w:rPr>
        <w:t>νοβουλίου, γιατί πραγματικά για πρώτη φορά τολμάμε να βάλουμε τόσο σοβαρούς κανόνες σε ένα τόσο άναρχο πεδίο.</w:t>
      </w:r>
    </w:p>
    <w:p w14:paraId="7822A7BA"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7822A7BB" w14:textId="77777777" w:rsidR="00585C31" w:rsidRDefault="00830CC0">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7822A7BC" w14:textId="77777777" w:rsidR="00585C31" w:rsidRDefault="00830CC0">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Και εγώ ευχαριστώ.</w:t>
      </w:r>
    </w:p>
    <w:p w14:paraId="7822A7B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εισηγητής </w:t>
      </w:r>
      <w:r>
        <w:rPr>
          <w:rFonts w:eastAsia="Times New Roman" w:cs="Times New Roman"/>
          <w:szCs w:val="24"/>
        </w:rPr>
        <w:t>της Ν</w:t>
      </w:r>
      <w:r>
        <w:rPr>
          <w:rFonts w:eastAsia="Times New Roman" w:cs="Times New Roman"/>
          <w:szCs w:val="24"/>
        </w:rPr>
        <w:t>έας Δημοκρατίας, ο κ. Γεωργαντάς έχει τον λόγο για δέκα πέντε λεπτά.</w:t>
      </w:r>
    </w:p>
    <w:p w14:paraId="7822A7BE"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7822A7B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Κύριοι συνάδελφοι, έχουμε ένα νομοσχέδιο, το οποίο έχει έναν τίτλο που δείχνει ότι εδώ υπάρχει μια πρόθεση τακτοποιήσεως θεμάτων: «Ρυθμίσεις</w:t>
      </w:r>
      <w:r>
        <w:rPr>
          <w:rFonts w:eastAsia="Times New Roman" w:cs="Times New Roman"/>
          <w:szCs w:val="24"/>
        </w:rPr>
        <w:t xml:space="preserve"> για την αγορά παιγνίων». </w:t>
      </w:r>
    </w:p>
    <w:p w14:paraId="7822A7C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Θα περίμενε </w:t>
      </w:r>
      <w:r>
        <w:rPr>
          <w:rFonts w:eastAsia="Times New Roman" w:cs="Times New Roman"/>
          <w:szCs w:val="24"/>
        </w:rPr>
        <w:t>κάποιος</w:t>
      </w:r>
      <w:r>
        <w:rPr>
          <w:rFonts w:eastAsia="Times New Roman" w:cs="Times New Roman"/>
          <w:szCs w:val="24"/>
        </w:rPr>
        <w:t xml:space="preserve"> μια ολοκληρωμένη νομοθετική πρωτοβουλία για να ρυθμιστούν πολλά ζητήματα, τα οποία πράγματι υπάρχουν, τα οποία πράγματι απασχολούν και τα οποία στερούν και έσοδα από το κράτος, από τη στιγμή που έχουμε αποφασί</w:t>
      </w:r>
      <w:r>
        <w:rPr>
          <w:rFonts w:eastAsia="Times New Roman" w:cs="Times New Roman"/>
          <w:szCs w:val="24"/>
        </w:rPr>
        <w:t xml:space="preserve">σει ως κοινωνία και ως πολιτεία να υπάρχει ο νόμιμος τζόγος. Όμως, εδώ τελικά έχουμε μια αποσπασματική παρέμβαση για τη διευθέτηση ενός συγκεκριμένου μικρού μόνο ζητήματος, αλλά και αυτό έρχεται </w:t>
      </w:r>
      <w:r>
        <w:rPr>
          <w:rFonts w:eastAsia="Times New Roman" w:cs="Times New Roman"/>
          <w:szCs w:val="24"/>
        </w:rPr>
        <w:t>ατελές</w:t>
      </w:r>
      <w:r>
        <w:rPr>
          <w:rFonts w:eastAsia="Times New Roman" w:cs="Times New Roman"/>
          <w:szCs w:val="24"/>
        </w:rPr>
        <w:t>.</w:t>
      </w:r>
    </w:p>
    <w:p w14:paraId="7822A7C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κατά τη συνεδρίαση των </w:t>
      </w:r>
      <w:r>
        <w:rPr>
          <w:rFonts w:eastAsia="Times New Roman" w:cs="Times New Roman"/>
          <w:szCs w:val="24"/>
        </w:rPr>
        <w:t xml:space="preserve">επιτροπών </w:t>
      </w:r>
      <w:r>
        <w:rPr>
          <w:rFonts w:eastAsia="Times New Roman" w:cs="Times New Roman"/>
          <w:szCs w:val="24"/>
        </w:rPr>
        <w:t xml:space="preserve">στις </w:t>
      </w:r>
      <w:r>
        <w:rPr>
          <w:rFonts w:eastAsia="Times New Roman" w:cs="Times New Roman"/>
          <w:szCs w:val="24"/>
        </w:rPr>
        <w:t xml:space="preserve">παρατηρήσεις της Αντιπολίτευσης, δεσμευθήκατε ότι μέχρι τα Χριστούγεννα θα φέρετε δύο ακόμα νομοσχέδια, το ένα για ζητήματα που αφορούν </w:t>
      </w:r>
      <w:r>
        <w:rPr>
          <w:rFonts w:eastAsia="Times New Roman" w:cs="Times New Roman"/>
          <w:szCs w:val="24"/>
        </w:rPr>
        <w:t>σ</w:t>
      </w:r>
      <w:r>
        <w:rPr>
          <w:rFonts w:eastAsia="Times New Roman" w:cs="Times New Roman"/>
          <w:szCs w:val="24"/>
        </w:rPr>
        <w:t>τη λειτουργία των καζίν</w:t>
      </w:r>
      <w:r>
        <w:rPr>
          <w:rFonts w:eastAsia="Times New Roman" w:cs="Times New Roman"/>
          <w:szCs w:val="24"/>
        </w:rPr>
        <w:t>ων</w:t>
      </w:r>
      <w:r>
        <w:rPr>
          <w:rFonts w:eastAsia="Times New Roman" w:cs="Times New Roman"/>
          <w:szCs w:val="24"/>
        </w:rPr>
        <w:t xml:space="preserve"> και το άλλο για το θέμα του </w:t>
      </w:r>
      <w:proofErr w:type="spellStart"/>
      <w:r>
        <w:rPr>
          <w:rFonts w:eastAsia="Times New Roman" w:cs="Times New Roman"/>
          <w:szCs w:val="24"/>
        </w:rPr>
        <w:t>ιντερνετικού</w:t>
      </w:r>
      <w:proofErr w:type="spellEnd"/>
      <w:r>
        <w:rPr>
          <w:rFonts w:eastAsia="Times New Roman" w:cs="Times New Roman"/>
          <w:szCs w:val="24"/>
        </w:rPr>
        <w:t xml:space="preserve"> τζόγου. Πολύ σωστά τα αναφέρατε και φαντάζομαι εμμένετε και στη θέση σας αυτή. </w:t>
      </w:r>
    </w:p>
    <w:p w14:paraId="7822A7C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Επίσης, αιτιολογήσατε και το άγχος σας να έρθει το συγκεκριμένο νομοσχέδιο τώρα, ενόψει των εορτών των Χριστουγέννων, για να υπάρξει </w:t>
      </w:r>
      <w:proofErr w:type="spellStart"/>
      <w:r>
        <w:rPr>
          <w:rFonts w:eastAsia="Times New Roman" w:cs="Times New Roman"/>
          <w:szCs w:val="24"/>
        </w:rPr>
        <w:t>ε</w:t>
      </w:r>
      <w:r>
        <w:rPr>
          <w:rFonts w:eastAsia="Times New Roman" w:cs="Times New Roman"/>
          <w:szCs w:val="24"/>
        </w:rPr>
        <w:t>ισπραξιμότητα</w:t>
      </w:r>
      <w:proofErr w:type="spellEnd"/>
      <w:r>
        <w:rPr>
          <w:rFonts w:eastAsia="Times New Roman" w:cs="Times New Roman"/>
          <w:szCs w:val="24"/>
        </w:rPr>
        <w:t xml:space="preserve">. Αυτό είναι στην κρίση οποιουδήποτε, το ότι έρχεται ένα τόσο σοβαρό ζήτημα να νομοθετηθεί υπό αυτές τις συνθήκες. </w:t>
      </w:r>
    </w:p>
    <w:p w14:paraId="7822A7C3" w14:textId="77777777" w:rsidR="00585C31" w:rsidRDefault="00830CC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Όμως, εγώ θέλω να πω το εξής, για να αρχίσουμε να ελέγχουμε τις προθέσεις και την αξιοπιστία. Στα Πρακτικά της τελευταίας συνεδ</w:t>
      </w:r>
      <w:r>
        <w:rPr>
          <w:rFonts w:eastAsia="Times New Roman" w:cs="Times New Roman"/>
          <w:szCs w:val="24"/>
        </w:rPr>
        <w:t xml:space="preserve">ρίασης, στις 2 Νοεμβρίου 2017, στην </w:t>
      </w:r>
      <w:r>
        <w:rPr>
          <w:rFonts w:eastAsia="Times New Roman" w:cs="Times New Roman"/>
          <w:szCs w:val="24"/>
        </w:rPr>
        <w:t xml:space="preserve">επιτροπή </w:t>
      </w:r>
      <w:r>
        <w:rPr>
          <w:rFonts w:eastAsia="Times New Roman" w:cs="Times New Roman"/>
          <w:szCs w:val="24"/>
        </w:rPr>
        <w:t>μάς είπατε: «Όταν θα μπει στην Ολομέλεια το νομοσχέδιο αυτό, θα έχουμε έτοιμο για διαβούλευση όλο το πλαίσιο για τα καζίν</w:t>
      </w:r>
      <w:r>
        <w:rPr>
          <w:rFonts w:eastAsia="Times New Roman" w:cs="Times New Roman"/>
          <w:szCs w:val="24"/>
        </w:rPr>
        <w:t>α</w:t>
      </w:r>
      <w:r>
        <w:rPr>
          <w:rFonts w:eastAsia="Times New Roman" w:cs="Times New Roman"/>
          <w:szCs w:val="24"/>
        </w:rPr>
        <w:t>.». Έχει συμβεί αυτό; Έχει βγει για διαβούλευση;</w:t>
      </w:r>
    </w:p>
    <w:p w14:paraId="7822A7C4" w14:textId="77777777" w:rsidR="00585C31" w:rsidRDefault="00830CC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w:t>
      </w:r>
      <w:r>
        <w:rPr>
          <w:rFonts w:eastAsia="Times New Roman" w:cs="Times New Roman"/>
          <w:b/>
          <w:szCs w:val="24"/>
        </w:rPr>
        <w:t>Οικονομικών):</w:t>
      </w:r>
      <w:r>
        <w:rPr>
          <w:rFonts w:eastAsia="Times New Roman" w:cs="Times New Roman"/>
          <w:szCs w:val="24"/>
        </w:rPr>
        <w:t xml:space="preserve"> Αύριο.</w:t>
      </w:r>
    </w:p>
    <w:p w14:paraId="7822A7C5" w14:textId="77777777" w:rsidR="00585C31" w:rsidRDefault="00830CC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Πολύ ωραία. Αύριο, λοιπόν, ο Υπουργός θα φέρει όλο το πλαίσιο για τα καζίν</w:t>
      </w:r>
      <w:r>
        <w:rPr>
          <w:rFonts w:eastAsia="Times New Roman" w:cs="Times New Roman"/>
          <w:szCs w:val="24"/>
        </w:rPr>
        <w:t>α</w:t>
      </w:r>
      <w:r>
        <w:rPr>
          <w:rFonts w:eastAsia="Times New Roman" w:cs="Times New Roman"/>
          <w:szCs w:val="24"/>
        </w:rPr>
        <w:t xml:space="preserve">. Το κρατώ. </w:t>
      </w:r>
    </w:p>
    <w:p w14:paraId="7822A7C6" w14:textId="77777777" w:rsidR="00585C31" w:rsidRDefault="00830CC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Βεβαίως, είπατε -και είναι άλλη μια υπόσχεση- ότι όταν θα ψηφιστεί και θα είναι στην Ολομέλεια το νομοσχέδιο για τα καζίν</w:t>
      </w:r>
      <w:r>
        <w:rPr>
          <w:rFonts w:eastAsia="Times New Roman" w:cs="Times New Roman"/>
          <w:szCs w:val="24"/>
        </w:rPr>
        <w:t>α</w:t>
      </w:r>
      <w:r>
        <w:rPr>
          <w:rFonts w:eastAsia="Times New Roman" w:cs="Times New Roman"/>
          <w:szCs w:val="24"/>
        </w:rPr>
        <w:t>, θα</w:t>
      </w:r>
      <w:r>
        <w:rPr>
          <w:rFonts w:eastAsia="Times New Roman" w:cs="Times New Roman"/>
          <w:szCs w:val="24"/>
        </w:rPr>
        <w:t xml:space="preserve"> υπάρχει αντιστοίχως το γενικό πλαίσιο για τα </w:t>
      </w:r>
      <w:r>
        <w:rPr>
          <w:rFonts w:eastAsia="Times New Roman" w:cs="Times New Roman"/>
          <w:szCs w:val="24"/>
          <w:lang w:val="en-US"/>
        </w:rPr>
        <w:t>online</w:t>
      </w:r>
      <w:r>
        <w:rPr>
          <w:rFonts w:eastAsia="Times New Roman" w:cs="Times New Roman"/>
          <w:szCs w:val="24"/>
        </w:rPr>
        <w:t xml:space="preserve"> παιχνίδια. Το κρατάμε και αυτό και ευελπιστούμε σ’ αυτό.</w:t>
      </w:r>
    </w:p>
    <w:p w14:paraId="7822A7C7" w14:textId="77777777" w:rsidR="00585C31" w:rsidRDefault="00830CC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Όμως, η πρόθεση, ο προγραμματισμός, η σωστή εργασία στο Υπουργείο, δυστυχώς για εμένα μέχρι στιγμής, τουλάχιστον στα </w:t>
      </w:r>
      <w:r>
        <w:rPr>
          <w:rFonts w:eastAsia="Times New Roman" w:cs="Times New Roman"/>
          <w:szCs w:val="24"/>
          <w:lang w:val="en-US"/>
        </w:rPr>
        <w:t>VLTs</w:t>
      </w:r>
      <w:r>
        <w:rPr>
          <w:rFonts w:eastAsia="Times New Roman" w:cs="Times New Roman"/>
          <w:szCs w:val="24"/>
        </w:rPr>
        <w:t xml:space="preserve"> δεν έχει γίνει. Το ανέφε</w:t>
      </w:r>
      <w:r>
        <w:rPr>
          <w:rFonts w:eastAsia="Times New Roman" w:cs="Times New Roman"/>
          <w:szCs w:val="24"/>
        </w:rPr>
        <w:t>ρα και την προηγούμενη φορά και κατηγορήθηκα και είδα ότι και ο εισηγητής της Πλειοψηφίας νωρίτερα μου επεσήμανε ζητήματα, που δήθεν πρέπει να αποφύγω να αναφέρω.</w:t>
      </w:r>
    </w:p>
    <w:p w14:paraId="7822A7C8" w14:textId="77777777" w:rsidR="00585C31" w:rsidRDefault="00830CC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Εγώ, όμως, δεν θα αποφύγω να τα αναφέρω και θα σας πω γιατί. Σήμερα είναι σαν να δίνουμε παρά</w:t>
      </w:r>
      <w:r>
        <w:rPr>
          <w:rFonts w:eastAsia="Times New Roman" w:cs="Times New Roman"/>
          <w:szCs w:val="24"/>
        </w:rPr>
        <w:t>ταση σε ένα παιχνίδι. Για να μιλήσω με ποδοσφαιρικούς όρους, έχουμε ένα ποδοσφαιρικό παιχνίδι, δίδεται μια παράταση στη διάρκεια του παιχνιδιού, οι όροι όμως αυτού του παιχνιδιού δεν έχουν ξεκαθαρίσει ακόμα, οι όροι με τους οποίους οι παίκτες πρέπει να συμ</w:t>
      </w:r>
      <w:r>
        <w:rPr>
          <w:rFonts w:eastAsia="Times New Roman" w:cs="Times New Roman"/>
          <w:szCs w:val="24"/>
        </w:rPr>
        <w:t>μετάσχουν, με τους οποίους το κράτος πρέπει να τους αντιμετωπίζει. Το κράτος πρέπει να εποπτεύει τον εθισμό των παικτών σ’ αυτό, πρέπει να τους προφυλάσσει, πρέπει να φιλτράρει την όλη διαδικασία και να επιβάλλει κανόνες, για να μπορέσει πράγματι να υπάρξε</w:t>
      </w:r>
      <w:r>
        <w:rPr>
          <w:rFonts w:eastAsia="Times New Roman" w:cs="Times New Roman"/>
          <w:szCs w:val="24"/>
        </w:rPr>
        <w:t xml:space="preserve">ι ένα παιχνίδι, του οποίου </w:t>
      </w:r>
      <w:r>
        <w:rPr>
          <w:rFonts w:eastAsia="Times New Roman" w:cs="Times New Roman"/>
          <w:szCs w:val="24"/>
        </w:rPr>
        <w:lastRenderedPageBreak/>
        <w:t>στόχος δεν είναι μόνο να φέρει έσοδα στο κράτος, αλλά στόχος είναι να προφυλάξει και την κοινωνία στις περιπτώσεις που πρέπει να την προφυλάξει. Αυτοί οι κανόνες, κύριε Υπουργέ, δεν έχουν μπει. Δίνουμε παράταση σε ένα παιχνίδι πο</w:t>
      </w:r>
      <w:r>
        <w:rPr>
          <w:rFonts w:eastAsia="Times New Roman" w:cs="Times New Roman"/>
          <w:szCs w:val="24"/>
        </w:rPr>
        <w:t xml:space="preserve">υ δεν έχει κανόνες. </w:t>
      </w:r>
    </w:p>
    <w:p w14:paraId="7822A7C9" w14:textId="77777777" w:rsidR="00585C31" w:rsidRDefault="00830CC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θα σας πω γιατί δεν έχει κανόνες. Σας διαβάζω αυτολεξεί το παρακάτω: «Με την απόφαση 225/25-10-2016 της Επιτροπής Παιγνίων επί της ουσίας καταργήθηκε το αυστηρό πλαίσιο προστασίας των παικτών, αναιρέθηκε η πρόοδος που είχε επιτευχθ</w:t>
      </w:r>
      <w:r>
        <w:rPr>
          <w:rFonts w:eastAsia="Times New Roman" w:cs="Times New Roman"/>
          <w:szCs w:val="24"/>
        </w:rPr>
        <w:t xml:space="preserve">εί με τις προηγούμενες αποφάσεις σ’ αυτόν τον τομέα.». Αυτά τα λέει ο Βουλευτής σας κ. Δημαράς, στην τροπολογία την οποία κατέθεσε. </w:t>
      </w:r>
    </w:p>
    <w:p w14:paraId="7822A7CA" w14:textId="77777777" w:rsidR="00585C31" w:rsidRDefault="00830CC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Έρχεται ο κ. Δημαράς και λέει το αυτονόητο, δηλαδή το κανονιστικό πλαίσιο, το οποίο με βάση τον συστατικό νόμο της Επιτροπή</w:t>
      </w:r>
      <w:r>
        <w:rPr>
          <w:rFonts w:eastAsia="Times New Roman" w:cs="Times New Roman"/>
          <w:szCs w:val="24"/>
        </w:rPr>
        <w:t xml:space="preserve">ς </w:t>
      </w:r>
      <w:r>
        <w:rPr>
          <w:rFonts w:eastAsia="Times New Roman" w:cs="Times New Roman"/>
          <w:szCs w:val="24"/>
        </w:rPr>
        <w:t>Εποπτείας και Ελέγχου Παιγνίων</w:t>
      </w:r>
      <w:r w:rsidDel="0062736E">
        <w:rPr>
          <w:rFonts w:eastAsia="Times New Roman" w:cs="Times New Roman"/>
          <w:szCs w:val="24"/>
        </w:rPr>
        <w:t xml:space="preserve"> </w:t>
      </w:r>
      <w:r>
        <w:rPr>
          <w:rFonts w:eastAsia="Times New Roman" w:cs="Times New Roman"/>
          <w:szCs w:val="24"/>
        </w:rPr>
        <w:t xml:space="preserve">έπρεπε να περάσει από τη βάσανο και τον προληπτικό έλεγχο του Συμβουλίου της Επικρατείας και να υπάρξει έκδοση προεδρικού διατάγματος επ’ αυτού. Μπορούμε να τον έχουμε τροποποιήσει τρεις φορές και η τελευταία φορά να είναι </w:t>
      </w:r>
      <w:r>
        <w:rPr>
          <w:rFonts w:eastAsia="Times New Roman" w:cs="Times New Roman"/>
          <w:szCs w:val="24"/>
        </w:rPr>
        <w:t>καταφανώς προς το ελαστικότερο, με τρόπο κατά τον οποίο ουσιαστικά εγώ δεν βλέπω ιδιαίτερα κανέναν περιορισμό πια και να μην έχει περάσει αυτές τις τρεις φορές με τις δυο τροποποιήσεις, δηλαδή να είναι τρεις κανονισμοί ουσιαστικά και κανείς εξ αυτών να μην</w:t>
      </w:r>
      <w:r>
        <w:rPr>
          <w:rFonts w:eastAsia="Times New Roman" w:cs="Times New Roman"/>
          <w:szCs w:val="24"/>
        </w:rPr>
        <w:t xml:space="preserve"> έχει περάσει την απαιτούμενη διαδικασία που προβλέπεται από τον νόμο για την αποστολή της απόφασης αυτής στο Συμβούλιο της Επικρατείας; </w:t>
      </w:r>
    </w:p>
    <w:p w14:paraId="7822A7CB" w14:textId="77777777" w:rsidR="00585C31" w:rsidRDefault="00830CC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Αυτός είναι ο Κανονισμός Παιγνίων. Τον έκανε ένας άνθρωπος. Αυτή</w:t>
      </w:r>
      <w:r>
        <w:rPr>
          <w:rFonts w:eastAsia="Times New Roman" w:cs="Times New Roman"/>
          <w:szCs w:val="24"/>
        </w:rPr>
        <w:t>ν</w:t>
      </w:r>
      <w:r>
        <w:rPr>
          <w:rFonts w:eastAsia="Times New Roman" w:cs="Times New Roman"/>
          <w:szCs w:val="24"/>
        </w:rPr>
        <w:t xml:space="preserve"> τη στιγμή σε όλα τα καταστήματα, και σ’ αυτά που υπά</w:t>
      </w:r>
      <w:r>
        <w:rPr>
          <w:rFonts w:eastAsia="Times New Roman" w:cs="Times New Roman"/>
          <w:szCs w:val="24"/>
        </w:rPr>
        <w:t xml:space="preserve">ρχουν και σ’ αυτά που θα δημιουργηθούν και σ’ αυτά που θα αυξηθούν ή θα περιοριστούν οι μηχανές </w:t>
      </w:r>
      <w:r>
        <w:rPr>
          <w:rFonts w:eastAsia="Times New Roman" w:cs="Times New Roman"/>
          <w:szCs w:val="24"/>
          <w:lang w:val="en-US"/>
        </w:rPr>
        <w:t>VLTs</w:t>
      </w:r>
      <w:r>
        <w:rPr>
          <w:rFonts w:eastAsia="Times New Roman" w:cs="Times New Roman"/>
          <w:szCs w:val="24"/>
        </w:rPr>
        <w:t xml:space="preserve">, ένας άνθρωπος, ο Πρόεδρος της Επιτροπής </w:t>
      </w:r>
      <w:r>
        <w:rPr>
          <w:rFonts w:eastAsia="Times New Roman" w:cs="Times New Roman"/>
          <w:szCs w:val="24"/>
        </w:rPr>
        <w:t>Εποπτείας και Ελέγχου Παιγνίων</w:t>
      </w:r>
      <w:r>
        <w:rPr>
          <w:rFonts w:eastAsia="Times New Roman" w:cs="Times New Roman"/>
          <w:szCs w:val="24"/>
        </w:rPr>
        <w:t xml:space="preserve">, έκανε αυτόν τον </w:t>
      </w:r>
      <w:r>
        <w:rPr>
          <w:rFonts w:eastAsia="Times New Roman" w:cs="Times New Roman"/>
          <w:szCs w:val="24"/>
        </w:rPr>
        <w:t>κανονισμό</w:t>
      </w:r>
      <w:r>
        <w:rPr>
          <w:rFonts w:eastAsia="Times New Roman" w:cs="Times New Roman"/>
          <w:szCs w:val="24"/>
        </w:rPr>
        <w:t>. Ο νόμος, ξέρετε, του δίνει το δικαίωμα να το κάνει, αλλ</w:t>
      </w:r>
      <w:r>
        <w:rPr>
          <w:rFonts w:eastAsia="Times New Roman" w:cs="Times New Roman"/>
          <w:szCs w:val="24"/>
        </w:rPr>
        <w:t xml:space="preserve">ά μόνος του, κατά παρέκκλιση και προσωρινά, μέχρι πραγματικά να εγκριθεί κανονικά ο </w:t>
      </w:r>
      <w:r>
        <w:rPr>
          <w:rFonts w:eastAsia="Times New Roman" w:cs="Times New Roman"/>
          <w:szCs w:val="24"/>
        </w:rPr>
        <w:t xml:space="preserve">κανονισμός </w:t>
      </w:r>
      <w:r>
        <w:rPr>
          <w:rFonts w:eastAsia="Times New Roman" w:cs="Times New Roman"/>
          <w:szCs w:val="24"/>
        </w:rPr>
        <w:t xml:space="preserve">με έκδοση προεδρικού διατάγματος, που είναι ευθύνη του Υπουργείου να τον αποστείλει στο Συμβούλιο της Επικρατείας. </w:t>
      </w:r>
    </w:p>
    <w:p w14:paraId="7822A7CC" w14:textId="77777777" w:rsidR="00585C31" w:rsidRDefault="00830CC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Πόσα χρόνια θα έχουμε έναν </w:t>
      </w:r>
      <w:r>
        <w:rPr>
          <w:rFonts w:eastAsia="Times New Roman" w:cs="Times New Roman"/>
          <w:szCs w:val="24"/>
        </w:rPr>
        <w:t xml:space="preserve">κανονισμό </w:t>
      </w:r>
      <w:r>
        <w:rPr>
          <w:rFonts w:eastAsia="Times New Roman" w:cs="Times New Roman"/>
          <w:szCs w:val="24"/>
        </w:rPr>
        <w:t>ενός ατό</w:t>
      </w:r>
      <w:r>
        <w:rPr>
          <w:rFonts w:eastAsia="Times New Roman" w:cs="Times New Roman"/>
          <w:szCs w:val="24"/>
        </w:rPr>
        <w:t>μου; Ποιο φίλτρο, ποια προϋπόθεση, ποια αντικειμενική διαδικασία, ποιες επιστημονικές γνώσεις, ποια δεδομένα αξιοποιήθηκαν και χρησιμοποιήθηκαν από τον όποιο</w:t>
      </w:r>
      <w:r>
        <w:rPr>
          <w:rFonts w:eastAsia="Times New Roman" w:cs="Times New Roman"/>
          <w:szCs w:val="24"/>
        </w:rPr>
        <w:t>ν</w:t>
      </w:r>
      <w:r>
        <w:rPr>
          <w:rFonts w:eastAsia="Times New Roman" w:cs="Times New Roman"/>
          <w:szCs w:val="24"/>
        </w:rPr>
        <w:t xml:space="preserve"> φωστήρα, πρόεδρο της </w:t>
      </w:r>
      <w:r>
        <w:rPr>
          <w:rFonts w:eastAsia="Times New Roman" w:cs="Times New Roman"/>
          <w:szCs w:val="24"/>
        </w:rPr>
        <w:t>επιτροπής</w:t>
      </w:r>
      <w:r>
        <w:rPr>
          <w:rFonts w:eastAsia="Times New Roman" w:cs="Times New Roman"/>
          <w:szCs w:val="24"/>
        </w:rPr>
        <w:t xml:space="preserve">, για να έχουμε αυτόν τον </w:t>
      </w:r>
      <w:r>
        <w:rPr>
          <w:rFonts w:eastAsia="Times New Roman" w:cs="Times New Roman"/>
          <w:szCs w:val="24"/>
        </w:rPr>
        <w:t>κανονισμό</w:t>
      </w:r>
      <w:r>
        <w:rPr>
          <w:rFonts w:eastAsia="Times New Roman" w:cs="Times New Roman"/>
          <w:szCs w:val="24"/>
        </w:rPr>
        <w:t>; Δεν θα έπρεπε να μας απασχολεί</w:t>
      </w:r>
      <w:r>
        <w:rPr>
          <w:rFonts w:eastAsia="Times New Roman" w:cs="Times New Roman"/>
          <w:szCs w:val="24"/>
        </w:rPr>
        <w:t xml:space="preserve"> όλους ότι έπρεπε να φιλτραριστεί όλη αυτή η διαδικασία, να υπάρξουν όλα τα δεδομένα, να δούμε τις πρακτικές που υπάρχουν στα αντίστοιχα παιχνίδια στην Ευρωπαϊκή Ένωση, να υπάρξει ο έλεγχος της νομιμότητας, της συμμόρφωσης με την εσωτερική νομοθεσία και τη</w:t>
      </w:r>
      <w:r>
        <w:rPr>
          <w:rFonts w:eastAsia="Times New Roman" w:cs="Times New Roman"/>
          <w:szCs w:val="24"/>
        </w:rPr>
        <w:t xml:space="preserve">ν κοινοτική νομοθεσία, να γίνει ο προληπτικός έλεγχος από το Συμβούλιο της Επικρατείας; </w:t>
      </w:r>
    </w:p>
    <w:p w14:paraId="7822A7CD" w14:textId="77777777" w:rsidR="00585C31" w:rsidRDefault="00830CC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Δεσμεύτηκε ο Υπουργός ότι εντός διμήνου -κάπως έτσι το ερμηνεύω από τα Πρακτικά, δεν ήταν απολύτως ξεκάθαρο- που θα τελειώσουμε με τον Κανονισμό της Επιτροπής </w:t>
      </w:r>
      <w:r>
        <w:rPr>
          <w:rFonts w:eastAsia="Times New Roman" w:cs="Times New Roman"/>
          <w:szCs w:val="24"/>
        </w:rPr>
        <w:t>Εποπτεία</w:t>
      </w:r>
      <w:r>
        <w:rPr>
          <w:rFonts w:eastAsia="Times New Roman" w:cs="Times New Roman"/>
          <w:szCs w:val="24"/>
        </w:rPr>
        <w:t>ς και Ελέγχου Παιγνίων</w:t>
      </w:r>
      <w:r w:rsidDel="0062736E">
        <w:rPr>
          <w:rFonts w:eastAsia="Times New Roman" w:cs="Times New Roman"/>
          <w:szCs w:val="24"/>
        </w:rPr>
        <w:t xml:space="preserve"> </w:t>
      </w:r>
      <w:r>
        <w:rPr>
          <w:rFonts w:eastAsia="Times New Roman" w:cs="Times New Roman"/>
          <w:szCs w:val="24"/>
        </w:rPr>
        <w:t xml:space="preserve">-ξέρετε, δεν έγινε ακόμα ο </w:t>
      </w:r>
      <w:r>
        <w:rPr>
          <w:rFonts w:eastAsia="Times New Roman" w:cs="Times New Roman"/>
          <w:szCs w:val="24"/>
        </w:rPr>
        <w:t xml:space="preserve">οργανισμός </w:t>
      </w:r>
      <w:r>
        <w:rPr>
          <w:rFonts w:eastAsia="Times New Roman" w:cs="Times New Roman"/>
          <w:szCs w:val="24"/>
        </w:rPr>
        <w:lastRenderedPageBreak/>
        <w:t xml:space="preserve">της Επιτροπής </w:t>
      </w:r>
      <w:r>
        <w:rPr>
          <w:rFonts w:eastAsia="Times New Roman" w:cs="Times New Roman"/>
          <w:szCs w:val="24"/>
        </w:rPr>
        <w:t>Εποπτείας και Ελέγχου Παιγνίων</w:t>
      </w:r>
      <w:r>
        <w:rPr>
          <w:rFonts w:eastAsia="Times New Roman" w:cs="Times New Roman"/>
          <w:szCs w:val="24"/>
        </w:rPr>
        <w:t xml:space="preserve">, αλλά έβγαλε τον </w:t>
      </w:r>
      <w:r>
        <w:rPr>
          <w:rFonts w:eastAsia="Times New Roman" w:cs="Times New Roman"/>
          <w:szCs w:val="24"/>
        </w:rPr>
        <w:t>κανονισμό</w:t>
      </w:r>
      <w:r>
        <w:rPr>
          <w:rFonts w:eastAsia="Times New Roman" w:cs="Times New Roman"/>
          <w:szCs w:val="24"/>
        </w:rPr>
        <w:t xml:space="preserve">- εντός διμήνου που θα τελειώσουν όλα αυτά θα έχουμε –το ελπίζω και εδώ θα είμαστε, για να το παρακολουθήσουμε- έναν </w:t>
      </w:r>
      <w:r>
        <w:rPr>
          <w:rFonts w:eastAsia="Times New Roman" w:cs="Times New Roman"/>
          <w:szCs w:val="24"/>
        </w:rPr>
        <w:t>κανονισμό παιγνίων, ο οποίος με τη βάσανο που προβλέπει ο νόμος θα είναι πράγματι αυτός που πρέπει να είναι, για να προστατεύει από τον εθισμό, για να προστατεύει από την εκμετάλλευση, για να προστατεύει από την επιθυμία του υπερβολικού κέρδους, για να θέτ</w:t>
      </w:r>
      <w:r>
        <w:rPr>
          <w:rFonts w:eastAsia="Times New Roman" w:cs="Times New Roman"/>
          <w:szCs w:val="24"/>
        </w:rPr>
        <w:t>ει τους κανόνες, τους κανόνες λειτουργίας καταστημάτων όπου νόμιμα θα υπάρξουν κάποια τέτοια παιχνίδια.</w:t>
      </w:r>
    </w:p>
    <w:p w14:paraId="7822A7C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Αυτό δεν υπάρχει μέχρι σήμερα. </w:t>
      </w:r>
      <w:r>
        <w:rPr>
          <w:rFonts w:eastAsia="Times New Roman" w:cs="Times New Roman"/>
          <w:szCs w:val="24"/>
        </w:rPr>
        <w:t>Ό</w:t>
      </w:r>
      <w:r>
        <w:rPr>
          <w:rFonts w:eastAsia="Times New Roman" w:cs="Times New Roman"/>
          <w:szCs w:val="24"/>
        </w:rPr>
        <w:t xml:space="preserve">ποιος εξακολουθήσει να παραβλέπει το γεγονός ότι  δεν ακολουθείται η νόμιμη </w:t>
      </w:r>
      <w:r>
        <w:rPr>
          <w:rFonts w:eastAsia="Times New Roman"/>
          <w:szCs w:val="24"/>
        </w:rPr>
        <w:t>διαδικασία</w:t>
      </w:r>
      <w:r>
        <w:rPr>
          <w:rFonts w:eastAsia="Times New Roman" w:cs="Times New Roman"/>
          <w:szCs w:val="24"/>
        </w:rPr>
        <w:t xml:space="preserve"> σε αυτό, τώρα που </w:t>
      </w:r>
      <w:r>
        <w:rPr>
          <w:rFonts w:eastAsia="Times New Roman"/>
          <w:bCs/>
        </w:rPr>
        <w:t>έχει</w:t>
      </w:r>
      <w:r>
        <w:rPr>
          <w:rFonts w:eastAsia="Times New Roman" w:cs="Times New Roman"/>
          <w:szCs w:val="24"/>
        </w:rPr>
        <w:t xml:space="preserve"> τονιστεί κ</w:t>
      </w:r>
      <w:r>
        <w:rPr>
          <w:rFonts w:eastAsia="Times New Roman" w:cs="Times New Roman"/>
          <w:szCs w:val="24"/>
        </w:rPr>
        <w:t xml:space="preserve">αι ξεκαθαρίζει το πλαίσιο, </w:t>
      </w:r>
      <w:r>
        <w:rPr>
          <w:rFonts w:eastAsia="Times New Roman"/>
          <w:bCs/>
        </w:rPr>
        <w:t>έχει</w:t>
      </w:r>
      <w:r>
        <w:rPr>
          <w:rFonts w:eastAsia="Times New Roman" w:cs="Times New Roman"/>
          <w:szCs w:val="24"/>
        </w:rPr>
        <w:t xml:space="preserve"> και τις ευθύνες του έναντι της κοινωνίας. </w:t>
      </w:r>
    </w:p>
    <w:p w14:paraId="7822A7C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Επί του νομοσχεδίου, έχουμε ένα πολύ καλό αφήγημα από την πλευρά της </w:t>
      </w:r>
      <w:r>
        <w:rPr>
          <w:rFonts w:eastAsia="Times New Roman"/>
          <w:bCs/>
        </w:rPr>
        <w:t>Κυβέρνηση</w:t>
      </w:r>
      <w:r>
        <w:rPr>
          <w:rFonts w:eastAsia="Times New Roman" w:cs="Times New Roman"/>
          <w:szCs w:val="24"/>
        </w:rPr>
        <w:t>ς. Είχαμε τριάντα πέντε χιλιάδες μηχανήματα και γίνονται είκοσι πέντε. Τέλεια, τα λύσαμε τα ζητήματα! Ε</w:t>
      </w:r>
      <w:r>
        <w:rPr>
          <w:rFonts w:eastAsia="Times New Roman" w:cs="Times New Roman"/>
          <w:szCs w:val="24"/>
        </w:rPr>
        <w:t xml:space="preserve">κεί που υπήρχαν κάποια καταστήματα με είκοσι πέντε, εμείς τα κάνουμε με δυνατότητα πενήντα μηχανημάτων. </w:t>
      </w:r>
      <w:r>
        <w:rPr>
          <w:rFonts w:eastAsia="Times New Roman"/>
          <w:bCs/>
          <w:shd w:val="clear" w:color="auto" w:fill="FFFFFF"/>
        </w:rPr>
        <w:t>Επειδή</w:t>
      </w:r>
      <w:r>
        <w:rPr>
          <w:rFonts w:eastAsia="Times New Roman" w:cs="Times New Roman"/>
          <w:szCs w:val="24"/>
        </w:rPr>
        <w:t xml:space="preserve"> τα τριάντα πέντε χιλιάδες έγιναν είκοσι πέντε, με την αιτιολογία ότι περιορίζονται τα σημεία στα οποία παίζεται το παιχνίδι, άρα </w:t>
      </w:r>
      <w:r>
        <w:rPr>
          <w:rFonts w:eastAsia="Times New Roman"/>
          <w:bCs/>
        </w:rPr>
        <w:t>είναι</w:t>
      </w:r>
      <w:r>
        <w:rPr>
          <w:rFonts w:eastAsia="Times New Roman" w:cs="Times New Roman"/>
          <w:szCs w:val="24"/>
        </w:rPr>
        <w:t xml:space="preserve"> πιο εύκολο</w:t>
      </w:r>
      <w:r>
        <w:rPr>
          <w:rFonts w:eastAsia="Times New Roman" w:cs="Times New Roman"/>
          <w:szCs w:val="24"/>
        </w:rPr>
        <w:t xml:space="preserve">ς ο έλεγχος και η εποπτεία, </w:t>
      </w:r>
      <w:r>
        <w:rPr>
          <w:rFonts w:eastAsia="Times New Roman"/>
          <w:bCs/>
        </w:rPr>
        <w:t xml:space="preserve">διαμορφώνεται </w:t>
      </w:r>
      <w:r>
        <w:rPr>
          <w:rFonts w:eastAsia="Times New Roman" w:cs="Times New Roman"/>
          <w:szCs w:val="24"/>
        </w:rPr>
        <w:t xml:space="preserve">το πολύ ωραίο αφήγημα ότι μπορούμε πλέον να τα επιβλέπουμε. </w:t>
      </w:r>
    </w:p>
    <w:p w14:paraId="7822A7D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Τι να επιβλέπουμε; Ποιοι </w:t>
      </w:r>
      <w:r>
        <w:rPr>
          <w:rFonts w:eastAsia="Times New Roman"/>
          <w:bCs/>
        </w:rPr>
        <w:t>είναι</w:t>
      </w:r>
      <w:r>
        <w:rPr>
          <w:rFonts w:eastAsia="Times New Roman" w:cs="Times New Roman"/>
          <w:szCs w:val="24"/>
        </w:rPr>
        <w:t xml:space="preserve"> οι κανόνες που </w:t>
      </w:r>
      <w:r>
        <w:rPr>
          <w:rFonts w:eastAsia="Times New Roman" w:cs="Times New Roman"/>
          <w:bCs/>
          <w:shd w:val="clear" w:color="auto" w:fill="FFFFFF"/>
        </w:rPr>
        <w:t>υπάρχουν,</w:t>
      </w:r>
      <w:r>
        <w:rPr>
          <w:rFonts w:eastAsia="Times New Roman" w:cs="Times New Roman"/>
          <w:szCs w:val="24"/>
        </w:rPr>
        <w:t xml:space="preserve"> οι οποίοι πρέπει να παρακολουθούμε αν τηρούνται; Άμα μου βρει κανείς εδώ κανέναν περιοριστικό καν</w:t>
      </w:r>
      <w:r>
        <w:rPr>
          <w:rFonts w:eastAsia="Times New Roman" w:cs="Times New Roman"/>
          <w:szCs w:val="24"/>
        </w:rPr>
        <w:t xml:space="preserve">όνα είτε σε σχέση με το ωράριο, είτε σε σχέση με τις αποστάσεις, είτε σε σχέση με </w:t>
      </w:r>
      <w:r>
        <w:rPr>
          <w:rFonts w:eastAsia="Times New Roman" w:cs="Times New Roman"/>
          <w:szCs w:val="24"/>
        </w:rPr>
        <w:lastRenderedPageBreak/>
        <w:t>το ελάχιστο ποσό που μπορεί να ποντάρει κανείς κάθε μέρα, είτε σε σχέση με το δώρο που μπορεί να επιτυγχάνει κάθε μέρα, είτε σε σχέση με την χρήση του αλκοόλ, τότε να μου τον</w:t>
      </w:r>
      <w:r>
        <w:rPr>
          <w:rFonts w:eastAsia="Times New Roman" w:cs="Times New Roman"/>
          <w:szCs w:val="24"/>
        </w:rPr>
        <w:t xml:space="preserve"> πει, να τον κατανοήσω και να συμφωνήσω ότι, πράγματι, πλέον έχουμε λιγότερα σημεία, έχουμε έναν καλό Κανονισμό κι </w:t>
      </w:r>
      <w:r>
        <w:rPr>
          <w:rFonts w:eastAsia="Times New Roman"/>
          <w:bCs/>
          <w:shd w:val="clear" w:color="auto" w:fill="FFFFFF"/>
        </w:rPr>
        <w:t>επειδή</w:t>
      </w:r>
      <w:r>
        <w:rPr>
          <w:rFonts w:eastAsia="Times New Roman" w:cs="Times New Roman"/>
          <w:szCs w:val="24"/>
        </w:rPr>
        <w:t xml:space="preserve"> έχουμε έναν καλό Κανονισμό θα μπορούμε να επιτηρήσουμε, να επιβλέψουμε, να διαφυλάξουμε, όχι μόνο το δημόσιο συμφέρον, αλλά και το συμ</w:t>
      </w:r>
      <w:r>
        <w:rPr>
          <w:rFonts w:eastAsia="Times New Roman" w:cs="Times New Roman"/>
          <w:szCs w:val="24"/>
        </w:rPr>
        <w:t xml:space="preserve">φέρον ενός εκάστου, ο οποίος μπορεί να </w:t>
      </w:r>
      <w:r>
        <w:rPr>
          <w:rFonts w:eastAsia="Times New Roman"/>
          <w:bCs/>
        </w:rPr>
        <w:t>έχει</w:t>
      </w:r>
      <w:r>
        <w:rPr>
          <w:rFonts w:eastAsia="Times New Roman" w:cs="Times New Roman"/>
          <w:szCs w:val="24"/>
        </w:rPr>
        <w:t xml:space="preserve"> εθιστεί στο παιχνίδι αυτό. </w:t>
      </w:r>
    </w:p>
    <w:p w14:paraId="7822A7D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Δεν υπάρχει Κανονισμός. Όσο δεν υπάρχει Κανονισμός, δεν μπορούμε να μιλάμε για τη δυνατότητα καλύτερης εποπτείας. Τα πράγματα </w:t>
      </w:r>
      <w:r>
        <w:rPr>
          <w:rFonts w:eastAsia="Times New Roman"/>
          <w:bCs/>
        </w:rPr>
        <w:t>είναι</w:t>
      </w:r>
      <w:r>
        <w:rPr>
          <w:rFonts w:eastAsia="Times New Roman" w:cs="Times New Roman"/>
          <w:szCs w:val="24"/>
        </w:rPr>
        <w:t xml:space="preserve"> πολύ πιο απλά από ό,τι ίσως μερικοί τα βλέπουν. Πρέπ</w:t>
      </w:r>
      <w:r>
        <w:rPr>
          <w:rFonts w:eastAsia="Times New Roman" w:cs="Times New Roman"/>
          <w:szCs w:val="24"/>
        </w:rPr>
        <w:t xml:space="preserve">ει να μπουν ξεκάθαροι κανόνες. Συμφωνούμε απολύτως. Πρέπει να μπουν σκληροί κανόνες για τον παράνομο τζόγο. </w:t>
      </w:r>
    </w:p>
    <w:p w14:paraId="7822A7D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Περιμένουμε ένα κανονιστικό πλαίσιο, το οποίο θα στηρίξουμε. Πρέπει να </w:t>
      </w:r>
      <w:r>
        <w:rPr>
          <w:rFonts w:eastAsia="Times New Roman"/>
          <w:bCs/>
        </w:rPr>
        <w:t>είναι</w:t>
      </w:r>
      <w:r>
        <w:rPr>
          <w:rFonts w:eastAsia="Times New Roman" w:cs="Times New Roman"/>
          <w:szCs w:val="24"/>
        </w:rPr>
        <w:t xml:space="preserve"> πραγματικά σκληρές οι </w:t>
      </w:r>
      <w:r>
        <w:rPr>
          <w:rFonts w:eastAsia="Times New Roman" w:cs="Times New Roman"/>
        </w:rPr>
        <w:t>διατάξεις</w:t>
      </w:r>
      <w:r>
        <w:rPr>
          <w:rFonts w:eastAsia="Times New Roman" w:cs="Times New Roman"/>
          <w:szCs w:val="24"/>
        </w:rPr>
        <w:t xml:space="preserve"> και οι συνέπειες για όποιον επιλέγει ν</w:t>
      </w:r>
      <w:r>
        <w:rPr>
          <w:rFonts w:eastAsia="Times New Roman" w:cs="Times New Roman"/>
          <w:szCs w:val="24"/>
        </w:rPr>
        <w:t xml:space="preserve">α δραστηριοποιηθεί με αυτόν τον τρόπο. Πρέπει να υπάρξει ένα ξεκάθαρο πλαίσιο σε σχέση με τους κανόνες, έτσι ώστε να μην εκτιθέμεθα στην Ευρωπαϊκή Ένωση. Γιατί </w:t>
      </w:r>
      <w:r>
        <w:rPr>
          <w:rFonts w:eastAsia="Times New Roman" w:cs="Times New Roman"/>
          <w:bCs/>
          <w:shd w:val="clear" w:color="auto" w:fill="FFFFFF"/>
        </w:rPr>
        <w:t>υπάρχουν</w:t>
      </w:r>
      <w:r>
        <w:rPr>
          <w:rFonts w:eastAsia="Times New Roman" w:cs="Times New Roman"/>
          <w:szCs w:val="24"/>
        </w:rPr>
        <w:t xml:space="preserve"> ερωτήματα σε σχέση με το αν η Ευρωπαϊκή Ένωση εγκρίνει ή όχι και τον Κανονισμό και το ν</w:t>
      </w:r>
      <w:r>
        <w:rPr>
          <w:rFonts w:eastAsia="Times New Roman" w:cs="Times New Roman"/>
          <w:szCs w:val="24"/>
        </w:rPr>
        <w:t xml:space="preserve">ομοσχέδιο αυτό. </w:t>
      </w:r>
      <w:r>
        <w:rPr>
          <w:rFonts w:eastAsia="Times New Roman" w:cs="Times New Roman"/>
          <w:szCs w:val="24"/>
        </w:rPr>
        <w:t>Α</w:t>
      </w:r>
      <w:r>
        <w:rPr>
          <w:rFonts w:eastAsia="Times New Roman" w:cs="Times New Roman"/>
          <w:szCs w:val="24"/>
        </w:rPr>
        <w:t>υτά τα ερωτήματα δεν τα εγείρω εγώ. Τα εγείρουν οι ίδιοι οι Βουλευτές σας εγγράφως, σε σχέση με την αρμόδια Ευρωπαϊκή Επιτροπή και σε σχέση με το τι γίνεται πραγματικά με τους κανόνες, οι οποίοι εμπεριέχονται στον Κανονισμό.</w:t>
      </w:r>
    </w:p>
    <w:p w14:paraId="7822A7D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Το αφήγημα, λο</w:t>
      </w:r>
      <w:r>
        <w:rPr>
          <w:rFonts w:eastAsia="Times New Roman" w:cs="Times New Roman"/>
          <w:szCs w:val="24"/>
        </w:rPr>
        <w:t xml:space="preserve">ιπόν, ότι κάναμε τις τριάντα πέντε χιλιάδες είκοσι πέντε, δεν </w:t>
      </w:r>
      <w:r>
        <w:rPr>
          <w:rFonts w:eastAsia="Times New Roman"/>
          <w:bCs/>
        </w:rPr>
        <w:t>είναι</w:t>
      </w:r>
      <w:r>
        <w:rPr>
          <w:rFonts w:eastAsia="Times New Roman" w:cs="Times New Roman"/>
          <w:szCs w:val="24"/>
        </w:rPr>
        <w:t xml:space="preserve"> αφήγημα το οποίο μπορεί να βρει βάση σε αυτή όλη τη </w:t>
      </w:r>
      <w:r>
        <w:rPr>
          <w:rFonts w:eastAsia="Times New Roman"/>
          <w:szCs w:val="24"/>
        </w:rPr>
        <w:t>διαδικασία</w:t>
      </w:r>
      <w:r>
        <w:rPr>
          <w:rFonts w:eastAsia="Times New Roman" w:cs="Times New Roman"/>
          <w:szCs w:val="24"/>
        </w:rPr>
        <w:t xml:space="preserve">. Δεν </w:t>
      </w:r>
      <w:r>
        <w:rPr>
          <w:rFonts w:eastAsia="Times New Roman"/>
          <w:bCs/>
        </w:rPr>
        <w:t>έχει</w:t>
      </w:r>
      <w:r>
        <w:rPr>
          <w:rFonts w:eastAsia="Times New Roman" w:cs="Times New Roman"/>
          <w:szCs w:val="24"/>
        </w:rPr>
        <w:t xml:space="preserve"> σημασία αν </w:t>
      </w:r>
      <w:r>
        <w:rPr>
          <w:rFonts w:eastAsia="Times New Roman"/>
          <w:bCs/>
        </w:rPr>
        <w:t>είναι</w:t>
      </w:r>
      <w:r>
        <w:rPr>
          <w:rFonts w:eastAsia="Times New Roman" w:cs="Times New Roman"/>
          <w:szCs w:val="24"/>
        </w:rPr>
        <w:t xml:space="preserve"> ένα το παιχνίδι ή δύο ή πέντε. Πρέπει να </w:t>
      </w:r>
      <w:r>
        <w:rPr>
          <w:rFonts w:eastAsia="Times New Roman" w:cs="Times New Roman"/>
          <w:bCs/>
          <w:shd w:val="clear" w:color="auto" w:fill="FFFFFF"/>
        </w:rPr>
        <w:t>υπάρχουν</w:t>
      </w:r>
      <w:r>
        <w:rPr>
          <w:rFonts w:eastAsia="Times New Roman" w:cs="Times New Roman"/>
          <w:szCs w:val="24"/>
        </w:rPr>
        <w:t xml:space="preserve"> κανόνες. Αυτή τη στιγμή, </w:t>
      </w:r>
      <w:r>
        <w:rPr>
          <w:rFonts w:eastAsia="Times New Roman"/>
          <w:bCs/>
          <w:shd w:val="clear" w:color="auto" w:fill="FFFFFF"/>
        </w:rPr>
        <w:t>δυστυχώς,</w:t>
      </w:r>
      <w:r>
        <w:rPr>
          <w:rFonts w:eastAsia="Times New Roman" w:cs="Times New Roman"/>
          <w:szCs w:val="24"/>
        </w:rPr>
        <w:t xml:space="preserve"> οι κανόνες έχ</w:t>
      </w:r>
      <w:r>
        <w:rPr>
          <w:rFonts w:eastAsia="Times New Roman" w:cs="Times New Roman"/>
          <w:szCs w:val="24"/>
        </w:rPr>
        <w:t xml:space="preserve">ουν καταστρατηγηθεί. </w:t>
      </w:r>
    </w:p>
    <w:p w14:paraId="7822A7D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Και να πούμε και το άλλο. Γίνεται αυτή η παράταση με </w:t>
      </w:r>
      <w:r>
        <w:rPr>
          <w:rFonts w:eastAsia="Times New Roman"/>
          <w:bCs/>
          <w:shd w:val="clear" w:color="auto" w:fill="FFFFFF"/>
        </w:rPr>
        <w:t>μ</w:t>
      </w:r>
      <w:r>
        <w:rPr>
          <w:rFonts w:eastAsia="Times New Roman"/>
          <w:bCs/>
          <w:shd w:val="clear" w:color="auto" w:fill="FFFFFF"/>
        </w:rPr>
        <w:t>ί</w:t>
      </w:r>
      <w:r>
        <w:rPr>
          <w:rFonts w:eastAsia="Times New Roman"/>
          <w:bCs/>
          <w:shd w:val="clear" w:color="auto" w:fill="FFFFFF"/>
        </w:rPr>
        <w:t>α</w:t>
      </w:r>
      <w:r>
        <w:rPr>
          <w:rFonts w:eastAsia="Times New Roman" w:cs="Times New Roman"/>
          <w:szCs w:val="24"/>
        </w:rPr>
        <w:t xml:space="preserve"> αιτιολογία και με την </w:t>
      </w:r>
      <w:r>
        <w:rPr>
          <w:rFonts w:eastAsia="Times New Roman" w:cs="Times New Roman"/>
          <w:szCs w:val="24"/>
        </w:rPr>
        <w:t>έ</w:t>
      </w:r>
      <w:r>
        <w:rPr>
          <w:rFonts w:eastAsia="Times New Roman" w:cs="Times New Roman"/>
          <w:szCs w:val="24"/>
        </w:rPr>
        <w:t xml:space="preserve">κθεση της </w:t>
      </w:r>
      <w:r>
        <w:rPr>
          <w:rFonts w:eastAsia="Times New Roman" w:cs="Times New Roman"/>
          <w:szCs w:val="24"/>
        </w:rPr>
        <w:t>«</w:t>
      </w:r>
      <w:r>
        <w:rPr>
          <w:rFonts w:eastAsia="Times New Roman" w:cs="Times New Roman"/>
          <w:szCs w:val="24"/>
          <w:lang w:val="en-US"/>
        </w:rPr>
        <w:t>DELOITTE</w:t>
      </w:r>
      <w:r>
        <w:rPr>
          <w:rFonts w:eastAsia="Times New Roman" w:cs="Times New Roman"/>
          <w:szCs w:val="24"/>
        </w:rPr>
        <w:t>»</w:t>
      </w:r>
      <w:r>
        <w:rPr>
          <w:rFonts w:eastAsia="Times New Roman" w:cs="Times New Roman"/>
          <w:szCs w:val="24"/>
        </w:rPr>
        <w:t xml:space="preserve">, η οποία μας παρουσιάστηκε την τελευταία ημέρα της </w:t>
      </w:r>
      <w:r>
        <w:rPr>
          <w:rFonts w:eastAsia="Times New Roman"/>
          <w:szCs w:val="24"/>
        </w:rPr>
        <w:t>συνεδρίασης</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τη σκοπιμότητα της οποίας για το πού καταλήγουμε, για </w:t>
      </w:r>
      <w:r>
        <w:rPr>
          <w:rFonts w:eastAsia="Times New Roman" w:cs="Times New Roman"/>
          <w:szCs w:val="24"/>
        </w:rPr>
        <w:t xml:space="preserve">ποιον λόγο καταλήγουμε στα </w:t>
      </w:r>
      <w:r>
        <w:rPr>
          <w:rFonts w:eastAsia="Times New Roman"/>
          <w:bCs/>
        </w:rPr>
        <w:t>συγκεκριμένα</w:t>
      </w:r>
      <w:r>
        <w:rPr>
          <w:rFonts w:eastAsia="Times New Roman" w:cs="Times New Roman"/>
          <w:szCs w:val="24"/>
        </w:rPr>
        <w:t xml:space="preserve"> χρόνια, για ποιον λόγο το ελληνικό δημόσιο δεν εισπράττει ένα ευρώ από όλη αυτή τη </w:t>
      </w:r>
      <w:r>
        <w:rPr>
          <w:rFonts w:eastAsia="Times New Roman"/>
          <w:szCs w:val="24"/>
        </w:rPr>
        <w:t>διαδικασία,</w:t>
      </w:r>
      <w:r>
        <w:rPr>
          <w:rFonts w:eastAsia="Times New Roman" w:cs="Times New Roman"/>
          <w:szCs w:val="24"/>
        </w:rPr>
        <w:t xml:space="preserve"> εγώ προσπάθησα να παρακολουθήσω, αλλά </w:t>
      </w:r>
      <w:r>
        <w:rPr>
          <w:rFonts w:eastAsia="Times New Roman"/>
          <w:bCs/>
          <w:shd w:val="clear" w:color="auto" w:fill="FFFFFF"/>
        </w:rPr>
        <w:t>δυστυχώς</w:t>
      </w:r>
      <w:r>
        <w:rPr>
          <w:rFonts w:eastAsia="Times New Roman" w:cs="Times New Roman"/>
          <w:szCs w:val="24"/>
        </w:rPr>
        <w:t xml:space="preserve"> με ξεπέρασε. </w:t>
      </w:r>
    </w:p>
    <w:p w14:paraId="7822A7D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Ήδη </w:t>
      </w:r>
      <w:r>
        <w:rPr>
          <w:rFonts w:eastAsia="Times New Roman"/>
          <w:bCs/>
        </w:rPr>
        <w:t>έχει</w:t>
      </w:r>
      <w:r>
        <w:rPr>
          <w:rFonts w:eastAsia="Times New Roman" w:cs="Times New Roman"/>
          <w:szCs w:val="24"/>
        </w:rPr>
        <w:t xml:space="preserve"> κερδίσει πολλά η εταιρεία σε σχέση και με τη θέσπισ</w:t>
      </w:r>
      <w:r>
        <w:rPr>
          <w:rFonts w:eastAsia="Times New Roman" w:cs="Times New Roman"/>
          <w:szCs w:val="24"/>
        </w:rPr>
        <w:t xml:space="preserve">η του προηγούμενου Κανονισμού, αλλά και με άλλα ζητήματα και θέματά της, τα οποία λύθηκαν. Δεν μπορώ πραγματικά να παρακολουθήσω τη λογική και την επιχειρηματολογία της </w:t>
      </w:r>
      <w:r>
        <w:rPr>
          <w:rFonts w:eastAsia="Times New Roman" w:cs="Times New Roman"/>
          <w:szCs w:val="24"/>
        </w:rPr>
        <w:t>έ</w:t>
      </w:r>
      <w:r>
        <w:rPr>
          <w:rFonts w:eastAsia="Times New Roman" w:cs="Times New Roman"/>
          <w:szCs w:val="24"/>
        </w:rPr>
        <w:t xml:space="preserve">κθεσης της </w:t>
      </w:r>
      <w:r>
        <w:rPr>
          <w:rFonts w:eastAsia="Times New Roman" w:cs="Times New Roman"/>
          <w:szCs w:val="24"/>
        </w:rPr>
        <w:t>«</w:t>
      </w:r>
      <w:r>
        <w:rPr>
          <w:rFonts w:eastAsia="Times New Roman" w:cs="Times New Roman"/>
          <w:szCs w:val="24"/>
          <w:lang w:val="en-US"/>
        </w:rPr>
        <w:t>DELOITTE</w:t>
      </w:r>
      <w:r>
        <w:rPr>
          <w:rFonts w:eastAsia="Times New Roman" w:cs="Times New Roman"/>
          <w:szCs w:val="24"/>
        </w:rPr>
        <w:t>»</w:t>
      </w:r>
      <w:r>
        <w:rPr>
          <w:rFonts w:eastAsia="Times New Roman" w:cs="Times New Roman"/>
          <w:szCs w:val="24"/>
        </w:rPr>
        <w:t xml:space="preserve"> σε σχέση  με τον λόγο για τον οποίον πρέπει να δοθεί αυτή η παρά</w:t>
      </w:r>
      <w:r>
        <w:rPr>
          <w:rFonts w:eastAsia="Times New Roman" w:cs="Times New Roman"/>
          <w:szCs w:val="24"/>
        </w:rPr>
        <w:t xml:space="preserve">ταση για αυτά τα χρόνια και </w:t>
      </w:r>
      <w:r>
        <w:rPr>
          <w:rFonts w:eastAsia="Times New Roman" w:cs="Times New Roman"/>
        </w:rPr>
        <w:t>χωρίς</w:t>
      </w:r>
      <w:r>
        <w:rPr>
          <w:rFonts w:eastAsia="Times New Roman" w:cs="Times New Roman"/>
          <w:szCs w:val="24"/>
        </w:rPr>
        <w:t xml:space="preserve"> -επαναλαμβάνω- κανένα αντάλλαγμα. </w:t>
      </w:r>
    </w:p>
    <w:p w14:paraId="7822A7D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Περιμένω, λοιπόν, κύριε Υπουργέ, πραγματικά, </w:t>
      </w:r>
      <w:r>
        <w:rPr>
          <w:rFonts w:eastAsia="Times New Roman"/>
          <w:bCs/>
          <w:shd w:val="clear" w:color="auto" w:fill="FFFFFF"/>
        </w:rPr>
        <w:t>συγκεκριμένες</w:t>
      </w:r>
      <w:r>
        <w:rPr>
          <w:rFonts w:eastAsia="Times New Roman" w:cs="Times New Roman"/>
          <w:szCs w:val="24"/>
        </w:rPr>
        <w:t xml:space="preserve"> δεσμεύσεις επί της ρυθμίσεως όλου του πλαισίου, σε σχέση με ό,τι δραστηριότητα </w:t>
      </w:r>
      <w:r>
        <w:rPr>
          <w:rFonts w:eastAsia="Times New Roman"/>
          <w:bCs/>
        </w:rPr>
        <w:t>έχει</w:t>
      </w:r>
      <w:r>
        <w:rPr>
          <w:rFonts w:eastAsia="Times New Roman" w:cs="Times New Roman"/>
          <w:szCs w:val="24"/>
        </w:rPr>
        <w:t xml:space="preserve"> να κάνει με τον νόμιμο τζόγο σε όλες του τις</w:t>
      </w:r>
      <w:r>
        <w:rPr>
          <w:rFonts w:eastAsia="Times New Roman" w:cs="Times New Roman"/>
          <w:szCs w:val="24"/>
        </w:rPr>
        <w:t xml:space="preserve"> εκφάνσεις. </w:t>
      </w:r>
    </w:p>
    <w:p w14:paraId="7822A7D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θα ήθελα πράγματι να τηρηθεί αυτό το χρονοδιάγραμμα μέχρι το τέλος του έτους, έτσι ώστε να υπάρχει </w:t>
      </w:r>
      <w:r>
        <w:rPr>
          <w:rFonts w:eastAsia="Times New Roman"/>
          <w:bCs/>
          <w:shd w:val="clear" w:color="auto" w:fill="FFFFFF"/>
        </w:rPr>
        <w:t>μ</w:t>
      </w:r>
      <w:r>
        <w:rPr>
          <w:rFonts w:eastAsia="Times New Roman"/>
          <w:bCs/>
          <w:shd w:val="clear" w:color="auto" w:fill="FFFFFF"/>
        </w:rPr>
        <w:t>ί</w:t>
      </w:r>
      <w:r>
        <w:rPr>
          <w:rFonts w:eastAsia="Times New Roman"/>
          <w:bCs/>
          <w:shd w:val="clear" w:color="auto" w:fill="FFFFFF"/>
        </w:rPr>
        <w:t>α</w:t>
      </w:r>
      <w:r>
        <w:rPr>
          <w:rFonts w:eastAsia="Times New Roman" w:cs="Times New Roman"/>
          <w:szCs w:val="24"/>
        </w:rPr>
        <w:t xml:space="preserve"> ξεκάθαρη εικόνα, να μην </w:t>
      </w:r>
      <w:r>
        <w:rPr>
          <w:rFonts w:eastAsia="Times New Roman" w:cs="Times New Roman"/>
          <w:bCs/>
          <w:shd w:val="clear" w:color="auto" w:fill="FFFFFF"/>
        </w:rPr>
        <w:t>υπάρχουν</w:t>
      </w:r>
      <w:r>
        <w:rPr>
          <w:rFonts w:eastAsia="Times New Roman" w:cs="Times New Roman"/>
          <w:szCs w:val="24"/>
        </w:rPr>
        <w:t xml:space="preserve"> σκιές, να </w:t>
      </w:r>
      <w:r>
        <w:rPr>
          <w:rFonts w:eastAsia="Times New Roman"/>
          <w:bCs/>
        </w:rPr>
        <w:t>είναι</w:t>
      </w:r>
      <w:r>
        <w:rPr>
          <w:rFonts w:eastAsia="Times New Roman" w:cs="Times New Roman"/>
          <w:szCs w:val="24"/>
        </w:rPr>
        <w:t xml:space="preserve"> ξεκάθαρο το πλαίσιο, ένα πλαίσιο στο οποίο πραγματικά να μπορεί να υπάρξει η δρασ</w:t>
      </w:r>
      <w:r>
        <w:rPr>
          <w:rFonts w:eastAsia="Times New Roman" w:cs="Times New Roman"/>
          <w:szCs w:val="24"/>
        </w:rPr>
        <w:t xml:space="preserve">τηριότητα αυτή, την οποία έχουμε αποδεχθεί ως κοινωνία, με το μεγαλύτερο όφελος για το κράτος, αλλά συγχρόνως και με την προστασία του κάθε παίκτη. </w:t>
      </w:r>
    </w:p>
    <w:p w14:paraId="7822A7D8" w14:textId="77777777" w:rsidR="00585C31" w:rsidRDefault="00830CC0">
      <w:pPr>
        <w:spacing w:line="600" w:lineRule="auto"/>
        <w:ind w:firstLine="720"/>
        <w:jc w:val="both"/>
        <w:rPr>
          <w:rFonts w:eastAsia="Times New Roman" w:cs="Times New Roman"/>
          <w:szCs w:val="24"/>
        </w:rPr>
      </w:pPr>
      <w:r>
        <w:rPr>
          <w:rFonts w:eastAsia="Times New Roman" w:cs="Times New Roman"/>
          <w:bCs/>
          <w:shd w:val="clear" w:color="auto" w:fill="FFFFFF"/>
        </w:rPr>
        <w:t>Υπάρχουν</w:t>
      </w:r>
      <w:r>
        <w:rPr>
          <w:rFonts w:eastAsia="Times New Roman" w:cs="Times New Roman"/>
          <w:szCs w:val="24"/>
        </w:rPr>
        <w:t xml:space="preserve"> κάποιες </w:t>
      </w:r>
      <w:r>
        <w:rPr>
          <w:rFonts w:eastAsia="Times New Roman"/>
          <w:szCs w:val="24"/>
        </w:rPr>
        <w:t>τροπολογίες,</w:t>
      </w:r>
      <w:r>
        <w:rPr>
          <w:rFonts w:eastAsia="Times New Roman" w:cs="Times New Roman"/>
          <w:szCs w:val="24"/>
        </w:rPr>
        <w:t xml:space="preserve"> οι οποίες κατατέθηκαν εδώ. Δεν μπορώ να μην σχολιάσω μερικές εξ αυτών. Στη δε</w:t>
      </w:r>
      <w:r>
        <w:rPr>
          <w:rFonts w:eastAsia="Times New Roman" w:cs="Times New Roman"/>
          <w:szCs w:val="24"/>
        </w:rPr>
        <w:t xml:space="preserve">υτερολογία μου θα σχολιάσω τις υπόλοιπες. </w:t>
      </w:r>
    </w:p>
    <w:p w14:paraId="7822A7D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Η τροπολογία για την Πάρνηθα </w:t>
      </w:r>
      <w:r>
        <w:rPr>
          <w:rFonts w:eastAsia="Times New Roman"/>
          <w:bCs/>
        </w:rPr>
        <w:t>είναι</w:t>
      </w:r>
      <w:r>
        <w:rPr>
          <w:rFonts w:eastAsia="Times New Roman" w:cs="Times New Roman"/>
          <w:szCs w:val="24"/>
        </w:rPr>
        <w:t xml:space="preserve"> </w:t>
      </w:r>
      <w:r>
        <w:rPr>
          <w:rFonts w:eastAsia="Times New Roman"/>
          <w:bCs/>
          <w:shd w:val="clear" w:color="auto" w:fill="FFFFFF"/>
        </w:rPr>
        <w:t>μ</w:t>
      </w:r>
      <w:r>
        <w:rPr>
          <w:rFonts w:eastAsia="Times New Roman"/>
          <w:bCs/>
          <w:shd w:val="clear" w:color="auto" w:fill="FFFFFF"/>
        </w:rPr>
        <w:t>ί</w:t>
      </w:r>
      <w:r>
        <w:rPr>
          <w:rFonts w:eastAsia="Times New Roman"/>
          <w:bCs/>
          <w:shd w:val="clear" w:color="auto" w:fill="FFFFFF"/>
        </w:rPr>
        <w:t>α</w:t>
      </w:r>
      <w:r>
        <w:rPr>
          <w:rFonts w:eastAsia="Times New Roman" w:cs="Times New Roman"/>
          <w:szCs w:val="24"/>
        </w:rPr>
        <w:t xml:space="preserve"> τροπολογία στην οποία μπορεί να αναγνώσει κάποιος θετικά σημεία, αλλά δεν μπορώ πραγματικά να καταλάβω τη βιασύνη να έρχεται σήμερα, όταν </w:t>
      </w:r>
      <w:r>
        <w:rPr>
          <w:rFonts w:eastAsia="Times New Roman"/>
          <w:bCs/>
        </w:rPr>
        <w:t>έ</w:t>
      </w:r>
      <w:r>
        <w:rPr>
          <w:rFonts w:eastAsia="Times New Roman" w:cs="Times New Roman"/>
          <w:szCs w:val="24"/>
        </w:rPr>
        <w:t xml:space="preserve">χετε πει ότι σε λίγο καιρό, σε </w:t>
      </w:r>
      <w:r>
        <w:rPr>
          <w:rFonts w:eastAsia="Times New Roman" w:cs="Times New Roman"/>
          <w:szCs w:val="24"/>
        </w:rPr>
        <w:t>λίγες βδομάδες θα έρθει συνολικά νομοσχέδιο για τα καζίν</w:t>
      </w:r>
      <w:r>
        <w:rPr>
          <w:rFonts w:eastAsia="Times New Roman" w:cs="Times New Roman"/>
          <w:szCs w:val="24"/>
        </w:rPr>
        <w:t>α</w:t>
      </w:r>
      <w:r>
        <w:rPr>
          <w:rFonts w:eastAsia="Times New Roman" w:cs="Times New Roman"/>
          <w:szCs w:val="24"/>
        </w:rPr>
        <w:t xml:space="preserve">. </w:t>
      </w:r>
    </w:p>
    <w:p w14:paraId="7822A7D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Νομίζω, λοιπόν, ότι δεν μπορεί να ερχόμαστε εδώ και να έχουμε αποσπασματικές ρυθμίσεις επί τόσο σοβαρών ζητημάτων. Θα έπρεπε να είναι συνολική η αντιμετώπιση και η θεώρηση των πραγμάτων, με όλα τα</w:t>
      </w:r>
      <w:r>
        <w:rPr>
          <w:rFonts w:eastAsia="Times New Roman" w:cs="Times New Roman"/>
          <w:szCs w:val="24"/>
        </w:rPr>
        <w:t xml:space="preserve"> δεδομένα, με όλους τους κανόνες για όλους να ισχύουν το ίδιο. Νομίζω, λοιπόν, ότι είναι ελάχιστη υποχρέωσή σας. </w:t>
      </w:r>
    </w:p>
    <w:p w14:paraId="7822A7D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Δεν μπορώ να καταλάβω τη σκοπιμότητα αυτής της ταχύτητας. Εμείς δεν μπορούμε να την παρακολουθήσουμε όσο δεν αιτιολογείται -εάν μπορείτε, να τ</w:t>
      </w:r>
      <w:r>
        <w:rPr>
          <w:rFonts w:eastAsia="Times New Roman" w:cs="Times New Roman"/>
          <w:szCs w:val="24"/>
        </w:rPr>
        <w:t xml:space="preserve">ην αιτιολογήσετε- το γιατί έρχεται τώρα και όχι σε έναν μήνα. Θα το παρακολουθήσω. Εδώ είμαστε για να το δω. Όμως, αυτή τη στιγμή μού προκαλεί εντύπωση το γεγονός ότι </w:t>
      </w:r>
      <w:r>
        <w:rPr>
          <w:rFonts w:eastAsia="Times New Roman" w:cs="Times New Roman"/>
          <w:szCs w:val="24"/>
        </w:rPr>
        <w:lastRenderedPageBreak/>
        <w:t>ενώ έχετε αναγγείλει ότι θα έρθει ένα συνολικό νομοσχέδιο για τη ρύθμιση των ζητημάτων τω</w:t>
      </w:r>
      <w:r>
        <w:rPr>
          <w:rFonts w:eastAsia="Times New Roman" w:cs="Times New Roman"/>
          <w:szCs w:val="24"/>
        </w:rPr>
        <w:t>ν καζίν</w:t>
      </w:r>
      <w:r>
        <w:rPr>
          <w:rFonts w:eastAsia="Times New Roman" w:cs="Times New Roman"/>
          <w:szCs w:val="24"/>
        </w:rPr>
        <w:t>ων</w:t>
      </w:r>
      <w:r>
        <w:rPr>
          <w:rFonts w:eastAsia="Times New Roman" w:cs="Times New Roman"/>
          <w:szCs w:val="24"/>
        </w:rPr>
        <w:t>, ερχόμαστε σήμερα και έχουμε μόνο μ</w:t>
      </w:r>
      <w:r>
        <w:rPr>
          <w:rFonts w:eastAsia="Times New Roman" w:cs="Times New Roman"/>
          <w:szCs w:val="24"/>
        </w:rPr>
        <w:t>ί</w:t>
      </w:r>
      <w:r>
        <w:rPr>
          <w:rFonts w:eastAsia="Times New Roman" w:cs="Times New Roman"/>
          <w:szCs w:val="24"/>
        </w:rPr>
        <w:t xml:space="preserve">α ρύθμιση τέτοια. Παρακαλώ για τις εξηγήσεις, τις οποίες θα δούμε εάν μπορούμε να παρακολουθήσουμε ή όχι στη συνέχεια. </w:t>
      </w:r>
    </w:p>
    <w:p w14:paraId="7822A7D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Στις άλλες τροπολογίες, που είναι άσχετες με το νομοσχέδιο, θα αναφερθώ στη δευτερολογία μ</w:t>
      </w:r>
      <w:r>
        <w:rPr>
          <w:rFonts w:eastAsia="Times New Roman" w:cs="Times New Roman"/>
          <w:szCs w:val="24"/>
        </w:rPr>
        <w:t xml:space="preserve">ου. </w:t>
      </w:r>
    </w:p>
    <w:p w14:paraId="7822A7D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Συνολικά διαπιστώνουμε ότι είναι ένα νομοσχέδιο το οποίο ήρθε με έναν περιπετειώδη τρόπο: κατατέθηκε την τελευταία ημέρα που θα έκλεινε η Βουλή, ξαναήρθε ξαφνικά μ</w:t>
      </w:r>
      <w:r>
        <w:rPr>
          <w:rFonts w:eastAsia="Times New Roman" w:cs="Times New Roman"/>
          <w:szCs w:val="24"/>
        </w:rPr>
        <w:t>ί</w:t>
      </w:r>
      <w:r>
        <w:rPr>
          <w:rFonts w:eastAsia="Times New Roman" w:cs="Times New Roman"/>
          <w:szCs w:val="24"/>
        </w:rPr>
        <w:t>α Παρασκευή, χάθηκε για δεκαπέντε ημέρες, ξαναήρθε σήμερα, δεν πήραν τον λόγο Βουλευτές</w:t>
      </w:r>
      <w:r>
        <w:rPr>
          <w:rFonts w:eastAsia="Times New Roman" w:cs="Times New Roman"/>
          <w:szCs w:val="24"/>
        </w:rPr>
        <w:t xml:space="preserve"> σας για να το στηρίξουν, αντιθέτως ακούσαμε από πολλούς από τους Βουλευτές εύλογες αντιδράσεις επί του περιεχομένου κι έχουμε κατατεθειμένη βουλευτική τροπολογία, η οποία ουσιαστικά ενστερνίζεται τα επιχειρήματα της Αντιπολίτευσης. Υπάρχουν ζητήματα τα οπ</w:t>
      </w:r>
      <w:r>
        <w:rPr>
          <w:rFonts w:eastAsia="Times New Roman" w:cs="Times New Roman"/>
          <w:szCs w:val="24"/>
        </w:rPr>
        <w:t xml:space="preserve">οία τίθενται και επί των οποίων πρέπει να τοποθετηθείτε, γιατί ξέρουμε όλοι ότι το συγκεκριμένο αυτό αντικείμενο είναι ένα αντικείμενο που από μόνο του προκαλεί εύλογα ερωτήματα και ενστάσεις και νομίζω ότι είναι υποχρέωση όλων μας αυτά να ξεκαθαρίσουμε. </w:t>
      </w:r>
    </w:p>
    <w:p w14:paraId="7822A7D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Κύριε Υπουργέ, το επιχείρημα ότι αυτή η δραστηριότητα αποφέρει κέρδη στο ελληνικό δημόσιο από μόνο του δεν είναι ένα επιχείρημα που να δικαιολογεί οποιαδήποτε αποσπασματική ρύθμιση, η οποία διευκολύνει καταστάσεις, λύνει ζητήματα, χωρίς όμως να βλέπουμε τη</w:t>
      </w:r>
      <w:r>
        <w:rPr>
          <w:rFonts w:eastAsia="Times New Roman" w:cs="Times New Roman"/>
          <w:szCs w:val="24"/>
        </w:rPr>
        <w:t xml:space="preserve"> μεγάλη εικόνα την οποία έχετε υποχρέωση να δείτε και </w:t>
      </w:r>
      <w:r>
        <w:rPr>
          <w:rFonts w:eastAsia="Times New Roman" w:cs="Times New Roman"/>
          <w:szCs w:val="24"/>
        </w:rPr>
        <w:lastRenderedPageBreak/>
        <w:t>σε σχέση με τον παίκτη και σε σχέση με την ελληνική κοινωνία στην κατάσταση στην οποία αυτή βρίσκεται σήμερα και σε σχέση με τον παράνομο τζόγο, τον οποίον τελικά όλη αυτή η δραστηριότητα δεν τον περιόρ</w:t>
      </w:r>
      <w:r>
        <w:rPr>
          <w:rFonts w:eastAsia="Times New Roman" w:cs="Times New Roman"/>
          <w:szCs w:val="24"/>
        </w:rPr>
        <w:t>ισε, αλλά τον ανέπτυξε περισσότερο. Ως προς αυτό δεν βλέπω κα</w:t>
      </w:r>
      <w:r>
        <w:rPr>
          <w:rFonts w:eastAsia="Times New Roman" w:cs="Times New Roman"/>
          <w:szCs w:val="24"/>
        </w:rPr>
        <w:t>μ</w:t>
      </w:r>
      <w:r>
        <w:rPr>
          <w:rFonts w:eastAsia="Times New Roman" w:cs="Times New Roman"/>
          <w:szCs w:val="24"/>
        </w:rPr>
        <w:t xml:space="preserve">μία κίνηση από την πλευρά της επίσημης πολιτείας για την αντιμετώπισή του. </w:t>
      </w:r>
    </w:p>
    <w:p w14:paraId="7822A7D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Είπατε την προηγούμενη φορά: κάντε μας προτάσεις για την αντιμετώπιση του παράνομου τζόγου. Ζητήθηκε ποτέ αυτό; Ερωτήθ</w:t>
      </w:r>
      <w:r>
        <w:rPr>
          <w:rFonts w:eastAsia="Times New Roman" w:cs="Times New Roman"/>
          <w:szCs w:val="24"/>
        </w:rPr>
        <w:t>ηκε ποτέ η Αντιπολίτευση; Με μεγάλη μας χαρά να κάνουμε πάρα πολλές προτάσεις. Έχουμε έτοιμες προτάσεις. Σας είπα και μ</w:t>
      </w:r>
      <w:r>
        <w:rPr>
          <w:rFonts w:eastAsia="Times New Roman" w:cs="Times New Roman"/>
          <w:szCs w:val="24"/>
        </w:rPr>
        <w:t>ί</w:t>
      </w:r>
      <w:r>
        <w:rPr>
          <w:rFonts w:eastAsia="Times New Roman" w:cs="Times New Roman"/>
          <w:szCs w:val="24"/>
        </w:rPr>
        <w:t xml:space="preserve">α την προηγούμενη φορά στην </w:t>
      </w:r>
      <w:r>
        <w:rPr>
          <w:rFonts w:eastAsia="Times New Roman" w:cs="Times New Roman"/>
          <w:szCs w:val="24"/>
        </w:rPr>
        <w:t>ε</w:t>
      </w:r>
      <w:r>
        <w:rPr>
          <w:rFonts w:eastAsia="Times New Roman" w:cs="Times New Roman"/>
          <w:szCs w:val="24"/>
        </w:rPr>
        <w:t xml:space="preserve">πιτροπή. Δεν μου είπατε αν την αποδέχεστε ή όχι. </w:t>
      </w:r>
    </w:p>
    <w:p w14:paraId="7822A7E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Δεν μπορείτε έτσι από του Βήματος να κατηγορείτε την Αντι</w:t>
      </w:r>
      <w:r>
        <w:rPr>
          <w:rFonts w:eastAsia="Times New Roman" w:cs="Times New Roman"/>
          <w:szCs w:val="24"/>
        </w:rPr>
        <w:t>πολίτευση ότι δεν έφερε προτάσεις, σαν να τίθεται θέμα, το οποίο δεν τέθηκε από εσάς ποτέ. Ας τεθεί το θέμα της αντιμετώπισης του παράνομου τζόγου. Γιατί πραγματικά όποιος πληρώνει φόρους στο ελληνικό κράτος για μ</w:t>
      </w:r>
      <w:r>
        <w:rPr>
          <w:rFonts w:eastAsia="Times New Roman" w:cs="Times New Roman"/>
          <w:szCs w:val="24"/>
        </w:rPr>
        <w:t>ί</w:t>
      </w:r>
      <w:r>
        <w:rPr>
          <w:rFonts w:eastAsia="Times New Roman" w:cs="Times New Roman"/>
          <w:szCs w:val="24"/>
        </w:rPr>
        <w:t>α δραστηριότητα που νομίμως του εκχωρήθηκε</w:t>
      </w:r>
      <w:r>
        <w:rPr>
          <w:rFonts w:eastAsia="Times New Roman" w:cs="Times New Roman"/>
          <w:szCs w:val="24"/>
        </w:rPr>
        <w:t xml:space="preserve"> για να την ασκεί, θα πρέπει να προστατευθεί από έναν αθέμιτο ανταγωνισμό. Αυτό είναι κανόνας και τον αποδεχόμαστε. Αυτό όμως δεν σημαίνει ότι στο όνομα του αθέμιτου ανταγωνισμού που υπάρχει, επειδή δεν μπορούμε να τον αντιμετωπίσουμε δίνουμε επιπλέον πάρα</w:t>
      </w:r>
      <w:r>
        <w:rPr>
          <w:rFonts w:eastAsia="Times New Roman" w:cs="Times New Roman"/>
          <w:szCs w:val="24"/>
        </w:rPr>
        <w:t xml:space="preserve"> πολλές παροχές και δικαιώματα σ’ αυτόν που είναι ο </w:t>
      </w:r>
      <w:proofErr w:type="spellStart"/>
      <w:r>
        <w:rPr>
          <w:rFonts w:eastAsia="Times New Roman" w:cs="Times New Roman"/>
          <w:szCs w:val="24"/>
        </w:rPr>
        <w:t>πάροχος</w:t>
      </w:r>
      <w:proofErr w:type="spellEnd"/>
      <w:r>
        <w:rPr>
          <w:rFonts w:eastAsia="Times New Roman" w:cs="Times New Roman"/>
          <w:szCs w:val="24"/>
        </w:rPr>
        <w:t xml:space="preserve"> αυτής της δραστηριότητας. </w:t>
      </w:r>
    </w:p>
    <w:p w14:paraId="7822A7E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Πρέπει, λοιπόν, να βρούμε ένα μέτρο, ένα μέσο, έναν τρόπο, ένα νομοθετικό πλαίσιο που να κατοχυρώνει όλα τα ζητούμενα, γιατί όλοι μας έχουμε την ευθύνη απέναντι στην κοι</w:t>
      </w:r>
      <w:r>
        <w:rPr>
          <w:rFonts w:eastAsia="Times New Roman" w:cs="Times New Roman"/>
          <w:szCs w:val="24"/>
        </w:rPr>
        <w:t xml:space="preserve">νωνία και στον κόσμο σε ένα τόσο μεγάλο και δύσκολο ζήτημα όπως είναι αυτό του τζόγου, του </w:t>
      </w:r>
      <w:proofErr w:type="spellStart"/>
      <w:r>
        <w:rPr>
          <w:rFonts w:eastAsia="Times New Roman" w:cs="Times New Roman"/>
          <w:szCs w:val="24"/>
        </w:rPr>
        <w:t>νομίμου</w:t>
      </w:r>
      <w:proofErr w:type="spellEnd"/>
      <w:r>
        <w:rPr>
          <w:rFonts w:eastAsia="Times New Roman" w:cs="Times New Roman"/>
          <w:szCs w:val="24"/>
        </w:rPr>
        <w:t xml:space="preserve"> και του παρανόμου τζόγου, γιατί και τα δυο μαζί είναι, να δίνουμε σαφείς απαντήσεις και να δείξουμε ομόθυμα την πρόθεση όλης της Βουλής να τα αντιμετωπίσει, </w:t>
      </w:r>
      <w:r>
        <w:rPr>
          <w:rFonts w:eastAsia="Times New Roman" w:cs="Times New Roman"/>
          <w:szCs w:val="24"/>
        </w:rPr>
        <w:t>όχι αποσπασματικά, όχι στα πλαίσια της νομιμότητας, του νόμου και όχι χωρίς να ακούμε και τις ευρωπαϊκές οδηγίες και χωρίς να περνάμε από τη βάσανο του προληπτικού ελέγχου των αρμοδίων δικαστικών οργάνων, όταν αυτό το επιβάλλει ο ίδιος ο νόμος.</w:t>
      </w:r>
    </w:p>
    <w:p w14:paraId="7822A7E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 xml:space="preserve">ολύ. </w:t>
      </w:r>
    </w:p>
    <w:p w14:paraId="7822A7E3" w14:textId="77777777" w:rsidR="00585C31" w:rsidRDefault="00830CC0">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cs="Times New Roman"/>
        </w:rPr>
        <w:t>Κι εγώ ευχαριστώ.</w:t>
      </w:r>
    </w:p>
    <w:p w14:paraId="7822A7E4" w14:textId="77777777" w:rsidR="00585C31" w:rsidRDefault="00830CC0">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Pr>
          <w:rFonts w:eastAsia="Times New Roman" w:cs="Times New Roman"/>
        </w:rPr>
        <w:t>ΒΕΝΙΖΕΛΟΣ» και ενημερώθηκαν για την ιστορία του κτηρίου και τον τρόπο οργάνωσης και λειτουργίας της Βουλής, τριάντα μαθητές και μαθήτριες και δ</w:t>
      </w:r>
      <w:r>
        <w:rPr>
          <w:rFonts w:eastAsia="Times New Roman" w:cs="Times New Roman"/>
        </w:rPr>
        <w:t>ύ</w:t>
      </w:r>
      <w:r>
        <w:rPr>
          <w:rFonts w:eastAsia="Times New Roman" w:cs="Times New Roman"/>
        </w:rPr>
        <w:t>ο εκπαιδευτικοί συνοδοί τους από το 7</w:t>
      </w:r>
      <w:r>
        <w:rPr>
          <w:rFonts w:eastAsia="Times New Roman" w:cs="Times New Roman"/>
          <w:vertAlign w:val="superscript"/>
        </w:rPr>
        <w:t>ο</w:t>
      </w:r>
      <w:r>
        <w:rPr>
          <w:rFonts w:eastAsia="Times New Roman" w:cs="Times New Roman"/>
        </w:rPr>
        <w:t xml:space="preserve"> Γυμνάσιο Τρικάλων. </w:t>
      </w:r>
    </w:p>
    <w:p w14:paraId="7822A7E5" w14:textId="77777777" w:rsidR="00585C31" w:rsidRDefault="00830CC0">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7822A7E6" w14:textId="77777777" w:rsidR="00585C31" w:rsidRDefault="00830CC0">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w:t>
      </w:r>
      <w:r>
        <w:rPr>
          <w:rFonts w:eastAsia="Times New Roman" w:cs="Times New Roman"/>
        </w:rPr>
        <w:t>ις πτέρυγες της Βουλής)</w:t>
      </w:r>
    </w:p>
    <w:p w14:paraId="7822A7E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Προχωρούμε με την ειδική αγορήτρια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w:t>
      </w:r>
    </w:p>
    <w:p w14:paraId="7822A7E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Παρακαλώ, κυρία </w:t>
      </w:r>
      <w:proofErr w:type="spellStart"/>
      <w:r>
        <w:rPr>
          <w:rFonts w:eastAsia="Times New Roman" w:cs="Times New Roman"/>
          <w:szCs w:val="24"/>
        </w:rPr>
        <w:t>Κεφαλίδου</w:t>
      </w:r>
      <w:proofErr w:type="spellEnd"/>
      <w:r>
        <w:rPr>
          <w:rFonts w:eastAsia="Times New Roman" w:cs="Times New Roman"/>
          <w:szCs w:val="24"/>
        </w:rPr>
        <w:t>, έχετε τον λόγο.</w:t>
      </w:r>
    </w:p>
    <w:p w14:paraId="7822A7E9" w14:textId="77777777" w:rsidR="00585C31" w:rsidRDefault="00830CC0">
      <w:pPr>
        <w:tabs>
          <w:tab w:val="left" w:pos="2940"/>
        </w:tabs>
        <w:spacing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Ευχαριστώ, κύριε Πρόεδρε.</w:t>
      </w:r>
    </w:p>
    <w:p w14:paraId="7822A7EA"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σήμερα συζητάμε το σχέδιο νόμου: «Ρυθμίσεις για την αγορά παιγνίων». Απ’ όλες τις συζητήσεις που έγιναν στην </w:t>
      </w:r>
      <w:r>
        <w:rPr>
          <w:rFonts w:eastAsia="Times New Roman"/>
          <w:szCs w:val="24"/>
        </w:rPr>
        <w:t>ε</w:t>
      </w:r>
      <w:r>
        <w:rPr>
          <w:rFonts w:eastAsia="Times New Roman"/>
          <w:szCs w:val="24"/>
        </w:rPr>
        <w:t>πιτροπή αυτό που προέκυψε με βεβαιότητα είναι ότι τελικά το παρόν σχέδιο νόμου το μόνο που σίγουρα ρυ</w:t>
      </w:r>
      <w:r>
        <w:rPr>
          <w:rFonts w:eastAsia="Times New Roman"/>
          <w:szCs w:val="24"/>
        </w:rPr>
        <w:t>θμίζει επαρκώς είναι τη χασούρα της «ΟΠΑΠ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από ένα αποτυχημένο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που δεν έβγαινε.</w:t>
      </w:r>
    </w:p>
    <w:p w14:paraId="7822A7EB"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Κατά τη διάρκεια της ενημέρωσης απ’ όλους τους εμπλεκόμενους φορείς ακούστηκαν πολλά και διαφωτιστικά. Πρώτοι απ’ όλους αναγνωρίζουμε ότι είναι αδήριτη ανάγκ</w:t>
      </w:r>
      <w:r>
        <w:rPr>
          <w:rFonts w:eastAsia="Times New Roman"/>
          <w:szCs w:val="24"/>
        </w:rPr>
        <w:t>η να ρυθμιστεί και να ελεγχθεί ο χώρος των τυχερών παιγνίων. Σε αυτό δεν μπορεί να διαφωνήσει κανείς.</w:t>
      </w:r>
    </w:p>
    <w:p w14:paraId="7822A7EC"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Η Κυβέρνηση, όμως, δεν μας έχει πει ακόμα τι σκοπεύει να κάνει με το μέγα θέμα του ηλεκτρονικού τζόγου. Ο κύριος Υπουργός παραδέχεται την αποσπασματικότητ</w:t>
      </w:r>
      <w:r>
        <w:rPr>
          <w:rFonts w:eastAsia="Times New Roman"/>
          <w:szCs w:val="24"/>
        </w:rPr>
        <w:t>α της νομοθετικής του πρωτοβουλίας, αφού τα νομοσχέδια και για τον ηλεκτρονικό τζόγο και για τα καζίν</w:t>
      </w:r>
      <w:r>
        <w:rPr>
          <w:rFonts w:eastAsia="Times New Roman"/>
          <w:szCs w:val="24"/>
        </w:rPr>
        <w:t>α</w:t>
      </w:r>
      <w:r>
        <w:rPr>
          <w:rFonts w:eastAsia="Times New Roman"/>
          <w:szCs w:val="24"/>
        </w:rPr>
        <w:t xml:space="preserve"> έπονται.</w:t>
      </w:r>
    </w:p>
    <w:p w14:paraId="7822A7ED"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Σήμερα, αν θυμάμαι καλά, κύριε Υπουργέ, είχατε δεσμευθεί ότι θα υπάρχει στη διαβούλευση το νομοσχέδιο που αφορά τα καζίν</w:t>
      </w:r>
      <w:r>
        <w:rPr>
          <w:rFonts w:eastAsia="Times New Roman"/>
          <w:szCs w:val="24"/>
        </w:rPr>
        <w:t>α</w:t>
      </w:r>
      <w:r>
        <w:rPr>
          <w:rFonts w:eastAsia="Times New Roman"/>
          <w:szCs w:val="24"/>
        </w:rPr>
        <w:t>. Δεν υπάρχει τίποτα. Π</w:t>
      </w:r>
      <w:r>
        <w:rPr>
          <w:rFonts w:eastAsia="Times New Roman"/>
          <w:szCs w:val="24"/>
        </w:rPr>
        <w:t xml:space="preserve">ροφανώς, </w:t>
      </w:r>
      <w:r>
        <w:rPr>
          <w:rFonts w:eastAsia="Times New Roman"/>
          <w:szCs w:val="24"/>
        </w:rPr>
        <w:lastRenderedPageBreak/>
        <w:t>λοιπόν, κατανοείτε κι εσείς ότι το παρόν σχέδιο νόμου καταγράφεται μόνο ως μ</w:t>
      </w:r>
      <w:r>
        <w:rPr>
          <w:rFonts w:eastAsia="Times New Roman"/>
          <w:szCs w:val="24"/>
        </w:rPr>
        <w:t>ί</w:t>
      </w:r>
      <w:r>
        <w:rPr>
          <w:rFonts w:eastAsia="Times New Roman"/>
          <w:szCs w:val="24"/>
        </w:rPr>
        <w:t xml:space="preserve">α πρόθεση για την αναγκαιότητα ρύθμισης του τζόγου και, φυσικά, δεν καταφέρνει </w:t>
      </w:r>
      <w:proofErr w:type="spellStart"/>
      <w:r>
        <w:rPr>
          <w:rFonts w:eastAsia="Times New Roman"/>
          <w:szCs w:val="24"/>
        </w:rPr>
        <w:t>όνμως</w:t>
      </w:r>
      <w:proofErr w:type="spellEnd"/>
      <w:r>
        <w:rPr>
          <w:rFonts w:eastAsia="Times New Roman"/>
          <w:szCs w:val="24"/>
        </w:rPr>
        <w:t xml:space="preserve"> </w:t>
      </w:r>
      <w:r>
        <w:rPr>
          <w:rFonts w:eastAsia="Times New Roman"/>
          <w:szCs w:val="24"/>
        </w:rPr>
        <w:t>να ελέγξει διεξοδικά, αλλά και αποτελεσματικά την κατάσταση.</w:t>
      </w:r>
    </w:p>
    <w:p w14:paraId="7822A7EE"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Ο βασικός νόμος, που ρυθ</w:t>
      </w:r>
      <w:r>
        <w:rPr>
          <w:rFonts w:eastAsia="Times New Roman"/>
          <w:szCs w:val="24"/>
        </w:rPr>
        <w:t>μίζει συνολικά αυτά τα ζητήματα, είναι ο ν.4002/2011, που έδινε με το άρθρο 39 εξουσιοδότηση για την έκδοση υπουργικής απόφασης χορήγησης άδειας στην «ΟΠΑΠ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για να υπάρξουν τα τριάντα πέντε χιλιάδες </w:t>
      </w:r>
      <w:proofErr w:type="spellStart"/>
      <w:r>
        <w:rPr>
          <w:rFonts w:eastAsia="Times New Roman"/>
          <w:szCs w:val="24"/>
        </w:rPr>
        <w:t>παιγνιομηχανήματα</w:t>
      </w:r>
      <w:proofErr w:type="spellEnd"/>
      <w:r>
        <w:rPr>
          <w:rFonts w:eastAsia="Times New Roman"/>
          <w:szCs w:val="24"/>
        </w:rPr>
        <w:t xml:space="preserve">, τα περίφημα </w:t>
      </w:r>
      <w:r>
        <w:rPr>
          <w:rFonts w:eastAsia="Times New Roman"/>
          <w:szCs w:val="24"/>
          <w:lang w:val="en-US"/>
        </w:rPr>
        <w:t>VLTs</w:t>
      </w:r>
      <w:r>
        <w:rPr>
          <w:rFonts w:eastAsia="Times New Roman"/>
          <w:szCs w:val="24"/>
        </w:rPr>
        <w:t xml:space="preserve">. </w:t>
      </w:r>
    </w:p>
    <w:p w14:paraId="7822A7EF"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 xml:space="preserve">Πράγματι, με </w:t>
      </w:r>
      <w:r>
        <w:rPr>
          <w:rFonts w:eastAsia="Times New Roman"/>
          <w:szCs w:val="24"/>
        </w:rPr>
        <w:t xml:space="preserve">την </w:t>
      </w:r>
      <w:r>
        <w:rPr>
          <w:rFonts w:eastAsia="Times New Roman"/>
          <w:szCs w:val="24"/>
        </w:rPr>
        <w:t>0100010/</w:t>
      </w:r>
      <w:r>
        <w:rPr>
          <w:rFonts w:eastAsia="Times New Roman"/>
          <w:szCs w:val="24"/>
        </w:rPr>
        <w:t>4</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2011 </w:t>
      </w:r>
      <w:r>
        <w:rPr>
          <w:rFonts w:eastAsia="Times New Roman"/>
          <w:szCs w:val="24"/>
        </w:rPr>
        <w:t xml:space="preserve">απόφαση </w:t>
      </w:r>
      <w:r>
        <w:rPr>
          <w:rFonts w:eastAsia="Times New Roman"/>
          <w:szCs w:val="24"/>
        </w:rPr>
        <w:t xml:space="preserve">του Υπουργείου Οικονομικών χορηγήθηκε άδεια εγκατάστασης και εκμετάλλευσης από την </w:t>
      </w:r>
      <w:r>
        <w:rPr>
          <w:rFonts w:eastAsia="Times New Roman"/>
          <w:szCs w:val="24"/>
        </w:rPr>
        <w:t>«</w:t>
      </w:r>
      <w:r>
        <w:rPr>
          <w:rFonts w:eastAsia="Times New Roman"/>
          <w:szCs w:val="24"/>
        </w:rPr>
        <w:t>ΟΠΑΠ</w:t>
      </w:r>
      <w:r>
        <w:rPr>
          <w:rFonts w:eastAsia="Times New Roman"/>
          <w:szCs w:val="24"/>
        </w:rPr>
        <w:t xml:space="preserve"> </w:t>
      </w:r>
      <w:r>
        <w:rPr>
          <w:rFonts w:eastAsia="Times New Roman"/>
          <w:szCs w:val="24"/>
        </w:rPr>
        <w:t>Α.Ε.</w:t>
      </w:r>
      <w:r>
        <w:rPr>
          <w:rFonts w:eastAsia="Times New Roman"/>
          <w:szCs w:val="24"/>
        </w:rPr>
        <w:t>»</w:t>
      </w:r>
      <w:r>
        <w:rPr>
          <w:rFonts w:eastAsia="Times New Roman"/>
          <w:szCs w:val="24"/>
        </w:rPr>
        <w:t xml:space="preserve"> </w:t>
      </w:r>
      <w:proofErr w:type="spellStart"/>
      <w:r>
        <w:rPr>
          <w:rFonts w:eastAsia="Times New Roman"/>
          <w:szCs w:val="24"/>
        </w:rPr>
        <w:t>δεκαεξίμισι</w:t>
      </w:r>
      <w:proofErr w:type="spellEnd"/>
      <w:r>
        <w:rPr>
          <w:rFonts w:eastAsia="Times New Roman"/>
          <w:szCs w:val="24"/>
        </w:rPr>
        <w:t xml:space="preserve"> χιλιάδων </w:t>
      </w:r>
      <w:r>
        <w:rPr>
          <w:rFonts w:eastAsia="Times New Roman"/>
          <w:szCs w:val="24"/>
          <w:lang w:val="en-US"/>
        </w:rPr>
        <w:t>VLTs</w:t>
      </w:r>
      <w:r>
        <w:rPr>
          <w:rFonts w:eastAsia="Times New Roman"/>
          <w:szCs w:val="24"/>
        </w:rPr>
        <w:t xml:space="preserve"> μέσω των πρακτορείων της και </w:t>
      </w:r>
      <w:proofErr w:type="spellStart"/>
      <w:r>
        <w:rPr>
          <w:rFonts w:eastAsia="Times New Roman"/>
          <w:szCs w:val="24"/>
        </w:rPr>
        <w:t>δεκαοχτώμισι</w:t>
      </w:r>
      <w:proofErr w:type="spellEnd"/>
      <w:r>
        <w:rPr>
          <w:rFonts w:eastAsia="Times New Roman"/>
          <w:szCs w:val="24"/>
        </w:rPr>
        <w:t xml:space="preserve"> χιλιάδων </w:t>
      </w:r>
      <w:r>
        <w:rPr>
          <w:rFonts w:eastAsia="Times New Roman"/>
          <w:szCs w:val="24"/>
          <w:lang w:val="en-US"/>
        </w:rPr>
        <w:t>VLTs</w:t>
      </w:r>
      <w:r>
        <w:rPr>
          <w:rFonts w:eastAsia="Times New Roman"/>
          <w:szCs w:val="24"/>
        </w:rPr>
        <w:t xml:space="preserve"> σε τρίτους </w:t>
      </w:r>
      <w:proofErr w:type="spellStart"/>
      <w:r>
        <w:rPr>
          <w:rFonts w:eastAsia="Times New Roman"/>
          <w:szCs w:val="24"/>
        </w:rPr>
        <w:t>παραχωρησιούχους</w:t>
      </w:r>
      <w:proofErr w:type="spellEnd"/>
      <w:r>
        <w:rPr>
          <w:rFonts w:eastAsia="Times New Roman"/>
          <w:szCs w:val="24"/>
        </w:rPr>
        <w:t>. Η ισχύς της άδειας π</w:t>
      </w:r>
      <w:r>
        <w:rPr>
          <w:rFonts w:eastAsia="Times New Roman"/>
          <w:szCs w:val="24"/>
        </w:rPr>
        <w:t xml:space="preserve">ου χορηγήθηκε με τον αρχικό νόμο ήταν για δέκα χρόνια. Το τίμημα για τη χορήγηση αυτή είχε καθοριστεί, με βάση την πρώτη μελέτη της </w:t>
      </w:r>
      <w:r>
        <w:rPr>
          <w:rFonts w:eastAsia="Times New Roman"/>
          <w:szCs w:val="24"/>
        </w:rPr>
        <w:t>«</w:t>
      </w:r>
      <w:r>
        <w:rPr>
          <w:rFonts w:eastAsia="Times New Roman"/>
          <w:szCs w:val="24"/>
          <w:lang w:val="en-US"/>
        </w:rPr>
        <w:t>DELOITTE</w:t>
      </w:r>
      <w:r>
        <w:rPr>
          <w:rFonts w:eastAsia="Times New Roman"/>
          <w:szCs w:val="24"/>
        </w:rPr>
        <w:t>»,</w:t>
      </w:r>
      <w:r>
        <w:rPr>
          <w:rFonts w:eastAsia="Times New Roman"/>
          <w:szCs w:val="24"/>
        </w:rPr>
        <w:t xml:space="preserve"> στο συνολικό ποσό των 566.000.000 ευρώ, το οποίο και κατέβαλε η «ΟΠΑΠ</w:t>
      </w:r>
      <w:r>
        <w:rPr>
          <w:rFonts w:eastAsia="Times New Roman"/>
          <w:szCs w:val="24"/>
        </w:rPr>
        <w:t xml:space="preserve"> Α.Ε.</w:t>
      </w:r>
      <w:r>
        <w:rPr>
          <w:rFonts w:eastAsia="Times New Roman"/>
          <w:szCs w:val="24"/>
        </w:rPr>
        <w:t xml:space="preserve">». Με βάση αυτό το τίμημα, η αξία κάθε μηχανήματος εκτιμάτο στα 16.000 ευρώ. </w:t>
      </w:r>
    </w:p>
    <w:p w14:paraId="7822A7F0"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 xml:space="preserve">Το παρόν σχέδιο νόμου, λοιπόν, στην πραγματικότητα αλλάζει εντελώς το εγκεκριμένο από την Κομισιόν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του 2012, που έγινε βάσει συγκεκριμένων παραδοχών της </w:t>
      </w:r>
      <w:r>
        <w:rPr>
          <w:rFonts w:eastAsia="Times New Roman"/>
          <w:szCs w:val="24"/>
        </w:rPr>
        <w:t>«</w:t>
      </w:r>
      <w:r>
        <w:rPr>
          <w:rFonts w:eastAsia="Times New Roman"/>
          <w:szCs w:val="24"/>
          <w:lang w:val="en-US"/>
        </w:rPr>
        <w:t>DELOITTE</w:t>
      </w:r>
      <w:r>
        <w:rPr>
          <w:rFonts w:eastAsia="Times New Roman"/>
          <w:szCs w:val="24"/>
        </w:rPr>
        <w:t>»</w:t>
      </w:r>
      <w:r>
        <w:rPr>
          <w:rFonts w:eastAsia="Times New Roman"/>
          <w:szCs w:val="24"/>
        </w:rPr>
        <w:t>.</w:t>
      </w:r>
      <w:r>
        <w:rPr>
          <w:rFonts w:eastAsia="Times New Roman"/>
          <w:szCs w:val="24"/>
        </w:rPr>
        <w:t xml:space="preserve"> Μ</w:t>
      </w:r>
      <w:r>
        <w:rPr>
          <w:rFonts w:eastAsia="Times New Roman"/>
          <w:szCs w:val="24"/>
        </w:rPr>
        <w:t xml:space="preserve">ε βάση αυτήν την πρώτη μελέτη η αξία της σύμβασης για τα τριάντα πέντε χιλιάδες μηχανήματα για δέκα χρόνια είχε κοστολογηθεί </w:t>
      </w:r>
      <w:r>
        <w:rPr>
          <w:rFonts w:eastAsia="Times New Roman"/>
          <w:szCs w:val="24"/>
        </w:rPr>
        <w:lastRenderedPageBreak/>
        <w:t xml:space="preserve">στα 566.000.000 ευρώ. Αντίστοιχα, το κόστος για τα είκοσι πέντε χιλιάδες </w:t>
      </w:r>
      <w:r>
        <w:rPr>
          <w:rFonts w:eastAsia="Times New Roman"/>
          <w:szCs w:val="24"/>
          <w:lang w:val="en-US"/>
        </w:rPr>
        <w:t>VLTs</w:t>
      </w:r>
      <w:r>
        <w:rPr>
          <w:rFonts w:eastAsia="Times New Roman"/>
          <w:szCs w:val="24"/>
        </w:rPr>
        <w:t xml:space="preserve"> για ο</w:t>
      </w:r>
      <w:r>
        <w:rPr>
          <w:rFonts w:eastAsia="Times New Roman"/>
          <w:szCs w:val="24"/>
        </w:rPr>
        <w:t>κ</w:t>
      </w:r>
      <w:r>
        <w:rPr>
          <w:rFonts w:eastAsia="Times New Roman"/>
          <w:szCs w:val="24"/>
        </w:rPr>
        <w:t xml:space="preserve">τώ χρόνια, με βάση αυτούς τους υπολογισμούς, </w:t>
      </w:r>
      <w:r>
        <w:rPr>
          <w:rFonts w:eastAsia="Times New Roman"/>
          <w:szCs w:val="24"/>
        </w:rPr>
        <w:t xml:space="preserve">θα έβγαινε στα 323.000.000 ευρώ. </w:t>
      </w:r>
    </w:p>
    <w:p w14:paraId="7822A7F1"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Ωστόσο, στο δικό σας σχέδιο νόμου που συζητάμε</w:t>
      </w:r>
      <w:r>
        <w:rPr>
          <w:rFonts w:eastAsia="Times New Roman"/>
          <w:szCs w:val="24"/>
        </w:rPr>
        <w:t>,</w:t>
      </w:r>
      <w:r>
        <w:rPr>
          <w:rFonts w:eastAsia="Times New Roman"/>
          <w:szCs w:val="24"/>
        </w:rPr>
        <w:t xml:space="preserve"> η αξία της οκταετούς σύμβασης υπολογίζεται όσο και τα δέκα χιλιάδες </w:t>
      </w:r>
      <w:r>
        <w:rPr>
          <w:rFonts w:eastAsia="Times New Roman"/>
          <w:szCs w:val="24"/>
          <w:lang w:val="en-US"/>
        </w:rPr>
        <w:t>VLTs</w:t>
      </w:r>
      <w:r>
        <w:rPr>
          <w:rFonts w:eastAsia="Times New Roman"/>
          <w:szCs w:val="24"/>
        </w:rPr>
        <w:t xml:space="preserve"> που αφαιρούνται, δηλαδή στα 160.000.000 ευρώ και γι’ αυτόν τον λόγο παραχωρείται ως αντάλλαγμα </w:t>
      </w:r>
      <w:r>
        <w:rPr>
          <w:rFonts w:eastAsia="Times New Roman"/>
          <w:szCs w:val="24"/>
        </w:rPr>
        <w:t>του ελ</w:t>
      </w:r>
      <w:r>
        <w:rPr>
          <w:rFonts w:eastAsia="Times New Roman"/>
          <w:szCs w:val="24"/>
        </w:rPr>
        <w:t>ληνικού δημοσίου</w:t>
      </w:r>
      <w:r>
        <w:rPr>
          <w:rFonts w:eastAsia="Times New Roman"/>
          <w:szCs w:val="24"/>
        </w:rPr>
        <w:t xml:space="preserve"> προς την «ΟΠΑΠ Α</w:t>
      </w:r>
      <w:r>
        <w:rPr>
          <w:rFonts w:eastAsia="Times New Roman"/>
          <w:szCs w:val="24"/>
        </w:rPr>
        <w:t>.</w:t>
      </w:r>
      <w:r>
        <w:rPr>
          <w:rFonts w:eastAsia="Times New Roman"/>
          <w:szCs w:val="24"/>
        </w:rPr>
        <w:t>Ε</w:t>
      </w:r>
      <w:r>
        <w:rPr>
          <w:rFonts w:eastAsia="Times New Roman"/>
          <w:szCs w:val="24"/>
        </w:rPr>
        <w:t>.</w:t>
      </w:r>
      <w:r>
        <w:rPr>
          <w:rFonts w:eastAsia="Times New Roman"/>
          <w:szCs w:val="24"/>
        </w:rPr>
        <w:t>» η οκταετής παράταση.</w:t>
      </w:r>
    </w:p>
    <w:p w14:paraId="7822A7F2"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 xml:space="preserve">Νομίζω ότι εδώ μέσα έχουμε όλοι τελειώσει σχολείο και ξέρουμε, έχουμε διδαχθεί απλή αριθμητική. Θα σας μιλήσω, λοιπόν, για την απλή μέθοδο των τριών, που φαντάζομαι ότι τη θυμάστε όλοι. Σας το λέω </w:t>
      </w:r>
      <w:r>
        <w:rPr>
          <w:rFonts w:eastAsia="Times New Roman"/>
          <w:szCs w:val="24"/>
        </w:rPr>
        <w:t>γιατί αυτό θα φανεί χρήσιμο στους παρακάτω συλλογισμούς</w:t>
      </w:r>
      <w:r>
        <w:rPr>
          <w:rFonts w:eastAsia="Times New Roman"/>
          <w:szCs w:val="24"/>
        </w:rPr>
        <w:t>:</w:t>
      </w:r>
      <w:r>
        <w:rPr>
          <w:rFonts w:eastAsia="Times New Roman"/>
          <w:szCs w:val="24"/>
        </w:rPr>
        <w:t>.</w:t>
      </w:r>
    </w:p>
    <w:p w14:paraId="7822A7F3"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 xml:space="preserve">Παραδοχή πρώτη. Αν αποφασίσουμε να απαντήσουμε στο απλό ερώτημα «για πόσα χρόνια πρέπει να </w:t>
      </w:r>
      <w:proofErr w:type="spellStart"/>
      <w:r>
        <w:rPr>
          <w:rFonts w:eastAsia="Times New Roman"/>
          <w:szCs w:val="24"/>
        </w:rPr>
        <w:t>αδειοδοτηθούν</w:t>
      </w:r>
      <w:proofErr w:type="spellEnd"/>
      <w:r>
        <w:rPr>
          <w:rFonts w:eastAsia="Times New Roman"/>
          <w:szCs w:val="24"/>
        </w:rPr>
        <w:t xml:space="preserve"> τα είκοσι πέντε χιλιάδες </w:t>
      </w:r>
      <w:r>
        <w:rPr>
          <w:rFonts w:eastAsia="Times New Roman"/>
          <w:szCs w:val="24"/>
          <w:lang w:val="en-US"/>
        </w:rPr>
        <w:t>VLTs</w:t>
      </w:r>
      <w:r>
        <w:rPr>
          <w:rFonts w:eastAsia="Times New Roman"/>
          <w:szCs w:val="24"/>
        </w:rPr>
        <w:t>», τι θα κάναμε; Θα λέγαμε το πολύ απλό: Όταν έχουμε τριάντα πέν</w:t>
      </w:r>
      <w:r>
        <w:rPr>
          <w:rFonts w:eastAsia="Times New Roman"/>
          <w:szCs w:val="24"/>
        </w:rPr>
        <w:t xml:space="preserve">τε χιλιάδες μηχανήματα, για τα οποία χρειάστηκε να δώσουμε 566.000.000 και αυτό το ποσό το δώσαμε για δέκα χρόνια, για τα είκοσι πέντε χιλιάδες </w:t>
      </w:r>
      <w:r>
        <w:rPr>
          <w:rFonts w:eastAsia="Times New Roman"/>
          <w:szCs w:val="24"/>
          <w:lang w:val="en-US"/>
        </w:rPr>
        <w:t>VLTs</w:t>
      </w:r>
      <w:r>
        <w:rPr>
          <w:rFonts w:eastAsia="Times New Roman"/>
          <w:szCs w:val="24"/>
        </w:rPr>
        <w:t>, που πάλι έχουμε το ίδιο ποσό -566.000.000- πόσα χρόνια θα χρειαζόταν;</w:t>
      </w:r>
    </w:p>
    <w:p w14:paraId="7822A7F4"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w:t>
      </w:r>
      <w:r>
        <w:rPr>
          <w:rFonts w:eastAsia="Times New Roman" w:cs="Times New Roman"/>
          <w:szCs w:val="24"/>
          <w:lang w:val="en-US"/>
        </w:rPr>
        <w:t>x</w:t>
      </w:r>
      <w:r>
        <w:rPr>
          <w:rFonts w:eastAsia="Times New Roman" w:cs="Times New Roman"/>
          <w:szCs w:val="24"/>
        </w:rPr>
        <w:t xml:space="preserve">=14», κύριοι συνάδελφοι, όχι «18». Τι σημαίνει, λοιπόν, αυτό; Σημαίνει ότι το ελληνικό δημόσιο δίνει για τη συνολική μείωση των </w:t>
      </w:r>
      <w:r>
        <w:rPr>
          <w:rFonts w:eastAsia="Times New Roman" w:cs="Times New Roman"/>
          <w:szCs w:val="24"/>
          <w:lang w:val="en-US"/>
        </w:rPr>
        <w:t>VLTs</w:t>
      </w:r>
      <w:r>
        <w:rPr>
          <w:rFonts w:eastAsia="Times New Roman" w:cs="Times New Roman"/>
          <w:szCs w:val="24"/>
        </w:rPr>
        <w:t xml:space="preserve"> στο παρόν σχέδιο </w:t>
      </w:r>
      <w:r>
        <w:rPr>
          <w:rFonts w:eastAsia="Times New Roman" w:cs="Times New Roman"/>
          <w:szCs w:val="24"/>
        </w:rPr>
        <w:lastRenderedPageBreak/>
        <w:t>νόμου, αν υποθέσουμε ότι θα έπρεπε να δώσει κάτι. Και εξήγησα παραπάνω ότι κάνουμε χορηγία στην ΟΠΑΠ για τ</w:t>
      </w:r>
      <w:r>
        <w:rPr>
          <w:rFonts w:eastAsia="Times New Roman" w:cs="Times New Roman"/>
          <w:szCs w:val="24"/>
        </w:rPr>
        <w:t xml:space="preserve">ο κακό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τους. Αυτή, λοιπόν, η </w:t>
      </w:r>
      <w:proofErr w:type="spellStart"/>
      <w:r>
        <w:rPr>
          <w:rFonts w:eastAsia="Times New Roman" w:cs="Times New Roman"/>
          <w:szCs w:val="24"/>
        </w:rPr>
        <w:t>αδειοδότηση</w:t>
      </w:r>
      <w:proofErr w:type="spellEnd"/>
      <w:r>
        <w:rPr>
          <w:rFonts w:eastAsia="Times New Roman" w:cs="Times New Roman"/>
          <w:szCs w:val="24"/>
        </w:rPr>
        <w:t xml:space="preserve"> θα έπρεπε να είναι για δεκατέσσερα χρόνια, που σημαίνει τέσσερα χρόνια παράταση και όχι οκτώ. Άρα πολύ απλά το ελληνικό δημόσιο κάνει δώρο στην </w:t>
      </w:r>
      <w:r>
        <w:rPr>
          <w:rFonts w:eastAsia="Times New Roman" w:cs="Times New Roman"/>
          <w:szCs w:val="24"/>
        </w:rPr>
        <w:t>«</w:t>
      </w:r>
      <w:r>
        <w:rPr>
          <w:rFonts w:eastAsia="Times New Roman" w:cs="Times New Roman"/>
          <w:szCs w:val="24"/>
        </w:rPr>
        <w:t>ΟΠΑΠ</w:t>
      </w:r>
      <w:r>
        <w:rPr>
          <w:rFonts w:eastAsia="Times New Roman" w:cs="Times New Roman"/>
          <w:szCs w:val="24"/>
        </w:rPr>
        <w:t xml:space="preserve"> Α.Ε.»</w:t>
      </w:r>
      <w:r>
        <w:rPr>
          <w:rFonts w:eastAsia="Times New Roman" w:cs="Times New Roman"/>
          <w:szCs w:val="24"/>
        </w:rPr>
        <w:t xml:space="preserve"> τέσσερα ολόκληρα χρόνια. </w:t>
      </w:r>
    </w:p>
    <w:p w14:paraId="7822A7F5"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Παραδοχή δεύτερη: Ε</w:t>
      </w:r>
      <w:r>
        <w:rPr>
          <w:rFonts w:eastAsia="Times New Roman" w:cs="Times New Roman"/>
          <w:szCs w:val="24"/>
        </w:rPr>
        <w:t>φ</w:t>
      </w:r>
      <w:r>
        <w:rPr>
          <w:rFonts w:eastAsia="Times New Roman" w:cs="Times New Roman"/>
          <w:szCs w:val="24"/>
        </w:rPr>
        <w:t>ό</w:t>
      </w:r>
      <w:r>
        <w:rPr>
          <w:rFonts w:eastAsia="Times New Roman" w:cs="Times New Roman"/>
          <w:szCs w:val="24"/>
        </w:rPr>
        <w:t xml:space="preserve">σον η αξία κάθε μηχανήματος εκτιμάται στα 16.000 ευρώ τον χρόνο, άρα, για τα επιπλέον τέσσερα χρόνια τα είκοσι πέντε χιλιάδες </w:t>
      </w:r>
      <w:r>
        <w:rPr>
          <w:rFonts w:eastAsia="Times New Roman" w:cs="Times New Roman"/>
          <w:szCs w:val="24"/>
          <w:lang w:val="en-US"/>
        </w:rPr>
        <w:t>VLTs</w:t>
      </w:r>
      <w:r>
        <w:rPr>
          <w:rFonts w:eastAsia="Times New Roman" w:cs="Times New Roman"/>
          <w:szCs w:val="24"/>
        </w:rPr>
        <w:t xml:space="preserve"> θα στοίχιζαν 160.000.000 ευρώ επιπλέον. Και αυτά θα έπρεπε να τα καταβάλλει η </w:t>
      </w:r>
      <w:r>
        <w:rPr>
          <w:rFonts w:eastAsia="Times New Roman" w:cs="Times New Roman"/>
          <w:szCs w:val="24"/>
        </w:rPr>
        <w:t>«</w:t>
      </w:r>
      <w:r>
        <w:rPr>
          <w:rFonts w:eastAsia="Times New Roman" w:cs="Times New Roman"/>
          <w:szCs w:val="24"/>
        </w:rPr>
        <w:t>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7822A7F6"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ας προχωρήσουμε και ας </w:t>
      </w:r>
      <w:r>
        <w:rPr>
          <w:rFonts w:eastAsia="Times New Roman" w:cs="Times New Roman"/>
          <w:szCs w:val="24"/>
        </w:rPr>
        <w:t xml:space="preserve">δούμε τι έχουμε σήμερα. Μέχρι σήμερα, λοιπόν, σύμφωνα με τον ν.4002/2011, από αυτά τα είκοσι πέντε χιλιάδες </w:t>
      </w:r>
      <w:r>
        <w:rPr>
          <w:rFonts w:eastAsia="Times New Roman" w:cs="Times New Roman"/>
          <w:szCs w:val="24"/>
          <w:lang w:val="en-US"/>
        </w:rPr>
        <w:t>VLTs</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ΟΠΑΠ</w:t>
      </w:r>
      <w:r>
        <w:rPr>
          <w:rFonts w:eastAsia="Times New Roman" w:cs="Times New Roman"/>
          <w:szCs w:val="24"/>
        </w:rPr>
        <w:t xml:space="preserve"> Α.Ε.»</w:t>
      </w:r>
      <w:r>
        <w:rPr>
          <w:rFonts w:eastAsia="Times New Roman" w:cs="Times New Roman"/>
          <w:szCs w:val="24"/>
        </w:rPr>
        <w:t xml:space="preserve"> θα έπρεπε να εκμεταλλευθεί περίπου τα δώδεκα χιλιάδες. Τα υπόλοιπα δεκατρείς χιλιάδες θα τα αποκτούσαν τρίτοι </w:t>
      </w:r>
      <w:proofErr w:type="spellStart"/>
      <w:r>
        <w:rPr>
          <w:rFonts w:eastAsia="Times New Roman" w:cs="Times New Roman"/>
          <w:szCs w:val="24"/>
        </w:rPr>
        <w:t>παραχωρησιούχοι</w:t>
      </w:r>
      <w:proofErr w:type="spellEnd"/>
      <w:r>
        <w:rPr>
          <w:rFonts w:eastAsia="Times New Roman" w:cs="Times New Roman"/>
          <w:szCs w:val="24"/>
        </w:rPr>
        <w:t>, φυ</w:t>
      </w:r>
      <w:r>
        <w:rPr>
          <w:rFonts w:eastAsia="Times New Roman" w:cs="Times New Roman"/>
          <w:szCs w:val="24"/>
        </w:rPr>
        <w:t xml:space="preserve">σικά καταβάλλοντας ένα αντίτιμο, γιατί θα γινόταν διαγωνισμός που θα προκηρυσσόταν από την </w:t>
      </w:r>
      <w:r>
        <w:rPr>
          <w:rFonts w:eastAsia="Times New Roman" w:cs="Times New Roman"/>
          <w:szCs w:val="24"/>
        </w:rPr>
        <w:t>«</w:t>
      </w:r>
      <w:r>
        <w:rPr>
          <w:rFonts w:eastAsia="Times New Roman" w:cs="Times New Roman"/>
          <w:szCs w:val="24"/>
        </w:rPr>
        <w:t>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7822A7F7"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Τώρα με το δικό σας σχέδιο νόμου η </w:t>
      </w:r>
      <w:r>
        <w:rPr>
          <w:rFonts w:eastAsia="Times New Roman" w:cs="Times New Roman"/>
          <w:szCs w:val="24"/>
        </w:rPr>
        <w:t>«</w:t>
      </w:r>
      <w:r>
        <w:rPr>
          <w:rFonts w:eastAsia="Times New Roman" w:cs="Times New Roman"/>
          <w:szCs w:val="24"/>
        </w:rPr>
        <w:t>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απαλλάσσεται από την υποχρέωση να έχει </w:t>
      </w:r>
      <w:proofErr w:type="spellStart"/>
      <w:r>
        <w:rPr>
          <w:rFonts w:eastAsia="Times New Roman" w:cs="Times New Roman"/>
          <w:szCs w:val="24"/>
        </w:rPr>
        <w:t>υποπαραχωρησιούχους</w:t>
      </w:r>
      <w:proofErr w:type="spellEnd"/>
      <w:r>
        <w:rPr>
          <w:rFonts w:eastAsia="Times New Roman" w:cs="Times New Roman"/>
          <w:szCs w:val="24"/>
        </w:rPr>
        <w:t xml:space="preserve"> και άρα, ανταγωνιστές. Επομένως, θα έχει το α</w:t>
      </w:r>
      <w:r>
        <w:rPr>
          <w:rFonts w:eastAsia="Times New Roman" w:cs="Times New Roman"/>
          <w:szCs w:val="24"/>
        </w:rPr>
        <w:t xml:space="preserve">πόλυτο μονοπώλιο στην αγορά των </w:t>
      </w:r>
      <w:r>
        <w:rPr>
          <w:rFonts w:eastAsia="Times New Roman" w:cs="Times New Roman"/>
          <w:szCs w:val="24"/>
          <w:lang w:val="en-US"/>
        </w:rPr>
        <w:t>VLTs</w:t>
      </w:r>
      <w:r>
        <w:rPr>
          <w:rFonts w:eastAsia="Times New Roman" w:cs="Times New Roman"/>
          <w:szCs w:val="24"/>
        </w:rPr>
        <w:t xml:space="preserve">. </w:t>
      </w:r>
    </w:p>
    <w:p w14:paraId="7822A7F8"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εωρούμε ότι με αυτές τις παραδοχές θα έπρεπε να ξεκινάει η διαπραγμάτευση που γίνεται προς όφελος του ελληνικού δημοσίου</w:t>
      </w:r>
      <w:r>
        <w:rPr>
          <w:rFonts w:eastAsia="Times New Roman" w:cs="Times New Roman"/>
          <w:szCs w:val="24"/>
        </w:rPr>
        <w:t xml:space="preserve"> καθώς</w:t>
      </w:r>
      <w:r>
        <w:rPr>
          <w:rFonts w:eastAsia="Times New Roman" w:cs="Times New Roman"/>
          <w:szCs w:val="24"/>
        </w:rPr>
        <w:t xml:space="preserve"> και </w:t>
      </w:r>
      <w:r>
        <w:rPr>
          <w:rFonts w:eastAsia="Times New Roman" w:cs="Times New Roman"/>
          <w:szCs w:val="24"/>
        </w:rPr>
        <w:t>μία</w:t>
      </w:r>
      <w:r>
        <w:rPr>
          <w:rFonts w:eastAsia="Times New Roman" w:cs="Times New Roman"/>
          <w:szCs w:val="24"/>
        </w:rPr>
        <w:t xml:space="preserve"> μελέτη</w:t>
      </w:r>
      <w:r>
        <w:rPr>
          <w:rFonts w:eastAsia="Times New Roman" w:cs="Times New Roman"/>
          <w:szCs w:val="24"/>
        </w:rPr>
        <w:t xml:space="preserve"> που</w:t>
      </w:r>
      <w:r>
        <w:rPr>
          <w:rFonts w:eastAsia="Times New Roman" w:cs="Times New Roman"/>
          <w:szCs w:val="24"/>
        </w:rPr>
        <w:t xml:space="preserve"> ζητ</w:t>
      </w:r>
      <w:r>
        <w:rPr>
          <w:rFonts w:eastAsia="Times New Roman" w:cs="Times New Roman"/>
          <w:szCs w:val="24"/>
        </w:rPr>
        <w:t>εί</w:t>
      </w:r>
      <w:r>
        <w:rPr>
          <w:rFonts w:eastAsia="Times New Roman" w:cs="Times New Roman"/>
          <w:szCs w:val="24"/>
        </w:rPr>
        <w:t xml:space="preserve">ται για λογαριασμό του ελληνικού δημοσίου. Φυσικά, εννοείται πως </w:t>
      </w:r>
      <w:r>
        <w:rPr>
          <w:rFonts w:eastAsia="Times New Roman" w:cs="Times New Roman"/>
          <w:szCs w:val="24"/>
        </w:rPr>
        <w:t xml:space="preserve">όλες οι επιπλέον παραχωρήσεις που προσφέρει ο νέος νόμος στην </w:t>
      </w:r>
      <w:r>
        <w:rPr>
          <w:rFonts w:eastAsia="Times New Roman" w:cs="Times New Roman"/>
          <w:szCs w:val="24"/>
        </w:rPr>
        <w:t>«</w:t>
      </w:r>
      <w:r>
        <w:rPr>
          <w:rFonts w:eastAsia="Times New Roman" w:cs="Times New Roman"/>
          <w:szCs w:val="24"/>
        </w:rPr>
        <w:t>ΟΠΑΠ</w:t>
      </w:r>
      <w:r>
        <w:rPr>
          <w:rFonts w:eastAsia="Times New Roman" w:cs="Times New Roman"/>
          <w:szCs w:val="24"/>
        </w:rPr>
        <w:t xml:space="preserve"> Α.Ε.»</w:t>
      </w:r>
      <w:r>
        <w:rPr>
          <w:rFonts w:eastAsia="Times New Roman" w:cs="Times New Roman"/>
          <w:szCs w:val="24"/>
        </w:rPr>
        <w:t xml:space="preserve"> θα έπρεπε να φέρουν και επιπλέον άμεσα έσοδα στο δημόσιο. </w:t>
      </w:r>
    </w:p>
    <w:p w14:paraId="7822A7F9"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Μέχρι </w:t>
      </w:r>
      <w:r>
        <w:rPr>
          <w:rFonts w:eastAsia="Times New Roman" w:cs="Times New Roman"/>
          <w:szCs w:val="24"/>
        </w:rPr>
        <w:t xml:space="preserve">και </w:t>
      </w:r>
      <w:r>
        <w:rPr>
          <w:rFonts w:eastAsia="Times New Roman" w:cs="Times New Roman"/>
          <w:szCs w:val="24"/>
        </w:rPr>
        <w:t xml:space="preserve">σήμερα τα ερωτήματα που έχουμε καταθέσει σε αυτή την Αίθουσα -στις τρεις </w:t>
      </w:r>
      <w:r>
        <w:rPr>
          <w:rFonts w:eastAsia="Times New Roman" w:cs="Times New Roman"/>
          <w:szCs w:val="24"/>
        </w:rPr>
        <w:t>ε</w:t>
      </w:r>
      <w:r>
        <w:rPr>
          <w:rFonts w:eastAsia="Times New Roman" w:cs="Times New Roman"/>
          <w:szCs w:val="24"/>
        </w:rPr>
        <w:t>πιτροπές που έχουν γίνει- είναι αναπάντ</w:t>
      </w:r>
      <w:r>
        <w:rPr>
          <w:rFonts w:eastAsia="Times New Roman" w:cs="Times New Roman"/>
          <w:szCs w:val="24"/>
        </w:rPr>
        <w:t xml:space="preserve">ητα. Προκύπτουν διαρκώς καινούργια και το τοπίο είναι θολό, κύριε Υπουργέ. </w:t>
      </w:r>
      <w:r>
        <w:rPr>
          <w:rFonts w:eastAsia="Times New Roman" w:cs="Times New Roman"/>
          <w:szCs w:val="24"/>
        </w:rPr>
        <w:t>Έ</w:t>
      </w:r>
      <w:r>
        <w:rPr>
          <w:rFonts w:eastAsia="Times New Roman" w:cs="Times New Roman"/>
          <w:szCs w:val="24"/>
        </w:rPr>
        <w:t xml:space="preserve">νας βασικός λόγος είναι ότι δεν έχουμε συνολική εικόνα των προθέσεων της Κυβέρνησης. </w:t>
      </w:r>
    </w:p>
    <w:p w14:paraId="7822A7FA"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από αυτούς τους υπολογισμούς και τα συμπεράσματά τους, μπαί</w:t>
      </w:r>
      <w:r>
        <w:rPr>
          <w:rFonts w:eastAsia="Times New Roman" w:cs="Times New Roman"/>
          <w:szCs w:val="24"/>
        </w:rPr>
        <w:t xml:space="preserve">νω στον πειρασμό να σας θυμίσω λίγο τι γινόταν στην ψήφιση του ν.4002, που έγινε επί των ημερών της δικής μας διακυβέρνησης και να σας θυμίσω ποια ήταν η στάση της τότε Αντιπολίτευσης. Η Νέα Δημοκρατία καταψήφισε τον νόμο και μετά ψήφισε τη σύμβασή του. Ο </w:t>
      </w:r>
      <w:r>
        <w:rPr>
          <w:rFonts w:eastAsia="Times New Roman" w:cs="Times New Roman"/>
          <w:szCs w:val="24"/>
        </w:rPr>
        <w:t xml:space="preserve">ΣΥΡΙΖΑ ζούσε στο φεγγάρι των καταγγελιών και της πύρινης </w:t>
      </w:r>
      <w:r>
        <w:rPr>
          <w:rFonts w:eastAsia="Times New Roman" w:cs="Times New Roman"/>
          <w:szCs w:val="24"/>
        </w:rPr>
        <w:t>Α</w:t>
      </w:r>
      <w:r>
        <w:rPr>
          <w:rFonts w:eastAsia="Times New Roman" w:cs="Times New Roman"/>
          <w:szCs w:val="24"/>
        </w:rPr>
        <w:t xml:space="preserve">ντιπολίτευσης. Ο κ. </w:t>
      </w:r>
      <w:proofErr w:type="spellStart"/>
      <w:r>
        <w:rPr>
          <w:rFonts w:eastAsia="Times New Roman" w:cs="Times New Roman"/>
          <w:szCs w:val="24"/>
        </w:rPr>
        <w:t>Παπαδημούλης</w:t>
      </w:r>
      <w:proofErr w:type="spellEnd"/>
      <w:r>
        <w:rPr>
          <w:rFonts w:eastAsia="Times New Roman" w:cs="Times New Roman"/>
          <w:szCs w:val="24"/>
        </w:rPr>
        <w:t xml:space="preserve"> έλεγε τότε ότι μετατρέπουμε όλη την Ελλάδα σε ένα απέραντο καζίν</w:t>
      </w:r>
      <w:r>
        <w:rPr>
          <w:rFonts w:eastAsia="Times New Roman" w:cs="Times New Roman"/>
          <w:szCs w:val="24"/>
        </w:rPr>
        <w:t>ο</w:t>
      </w:r>
      <w:r>
        <w:rPr>
          <w:rFonts w:eastAsia="Times New Roman" w:cs="Times New Roman"/>
          <w:szCs w:val="24"/>
        </w:rPr>
        <w:t>. Έλεγε ότι για να ρεφάρει ο ελληνικός λαός από αυτά που κόβουμε σε μισθούς και συντάξεις, καλούσαμε</w:t>
      </w:r>
      <w:r>
        <w:rPr>
          <w:rFonts w:eastAsia="Times New Roman" w:cs="Times New Roman"/>
          <w:szCs w:val="24"/>
        </w:rPr>
        <w:t xml:space="preserve"> τον κόσμο να </w:t>
      </w:r>
      <w:proofErr w:type="spellStart"/>
      <w:r>
        <w:rPr>
          <w:rFonts w:eastAsia="Times New Roman" w:cs="Times New Roman"/>
          <w:szCs w:val="24"/>
        </w:rPr>
        <w:t>τζογάρει</w:t>
      </w:r>
      <w:proofErr w:type="spellEnd"/>
      <w:r>
        <w:rPr>
          <w:rFonts w:eastAsia="Times New Roman" w:cs="Times New Roman"/>
          <w:szCs w:val="24"/>
        </w:rPr>
        <w:t xml:space="preserve">. </w:t>
      </w:r>
    </w:p>
    <w:p w14:paraId="7822A7FB"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Σήμερα που οι μισθοί και οι συντάξεις έχουν πιάσει πάτο, εσείς τι κάνετε; Χάρες στην </w:t>
      </w:r>
      <w:r>
        <w:rPr>
          <w:rFonts w:eastAsia="Times New Roman" w:cs="Times New Roman"/>
          <w:szCs w:val="24"/>
        </w:rPr>
        <w:t>«</w:t>
      </w:r>
      <w:r>
        <w:rPr>
          <w:rFonts w:eastAsia="Times New Roman" w:cs="Times New Roman"/>
          <w:szCs w:val="24"/>
        </w:rPr>
        <w:t>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Θυμάστε πώς αντιμετωπίζατε τους πράκτορες; Ως μιάσματα. </w:t>
      </w:r>
      <w:r>
        <w:rPr>
          <w:rFonts w:eastAsia="Times New Roman" w:cs="Times New Roman"/>
          <w:szCs w:val="24"/>
        </w:rPr>
        <w:lastRenderedPageBreak/>
        <w:t xml:space="preserve">Σήμερα λέτε ότι θέλετε να προστατεύσετε τα δίκαια αιτήματά τους. Αποφασίστε: </w:t>
      </w:r>
      <w:r>
        <w:rPr>
          <w:rFonts w:eastAsia="Times New Roman" w:cs="Times New Roman"/>
          <w:szCs w:val="24"/>
        </w:rPr>
        <w:t xml:space="preserve">Τους εμπαίζατε τότε, ή τους εμπαίζετε τώρα, ή τους εμπαίζατε και τότε και τώρα; </w:t>
      </w:r>
    </w:p>
    <w:p w14:paraId="7822A7FC"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Φωνάζατε τότε για τη μονοπωλιακή πολιτική της </w:t>
      </w:r>
      <w:r>
        <w:rPr>
          <w:rFonts w:eastAsia="Times New Roman" w:cs="Times New Roman"/>
          <w:szCs w:val="24"/>
        </w:rPr>
        <w:t>«</w:t>
      </w:r>
      <w:r>
        <w:rPr>
          <w:rFonts w:eastAsia="Times New Roman" w:cs="Times New Roman"/>
          <w:szCs w:val="24"/>
        </w:rPr>
        <w:t>ΟΠΑΠ</w:t>
      </w:r>
      <w:r>
        <w:rPr>
          <w:rFonts w:eastAsia="Times New Roman" w:cs="Times New Roman"/>
          <w:szCs w:val="24"/>
        </w:rPr>
        <w:t xml:space="preserve"> Α.Ε.»</w:t>
      </w:r>
      <w:r>
        <w:rPr>
          <w:rFonts w:eastAsia="Times New Roman" w:cs="Times New Roman"/>
          <w:szCs w:val="24"/>
        </w:rPr>
        <w:t xml:space="preserve"> και λέγατε ότι δίνει ψίχουλα στους </w:t>
      </w:r>
      <w:proofErr w:type="spellStart"/>
      <w:r>
        <w:rPr>
          <w:rFonts w:eastAsia="Times New Roman" w:cs="Times New Roman"/>
          <w:szCs w:val="24"/>
        </w:rPr>
        <w:t>υποπαραχωρησιούχους</w:t>
      </w:r>
      <w:proofErr w:type="spellEnd"/>
      <w:r>
        <w:rPr>
          <w:rFonts w:eastAsia="Times New Roman" w:cs="Times New Roman"/>
          <w:szCs w:val="24"/>
        </w:rPr>
        <w:t>, κρατώντας τη μερίδα του λέοντος για την ίδια. Τότε ο ΣΥΡΙΖΑ μ</w:t>
      </w:r>
      <w:r>
        <w:rPr>
          <w:rFonts w:eastAsia="Times New Roman" w:cs="Times New Roman"/>
          <w:szCs w:val="24"/>
        </w:rPr>
        <w:t xml:space="preserve">άς κατηγορούσε για χαριστική συμπεριφορά απέναντι στην </w:t>
      </w:r>
      <w:r>
        <w:rPr>
          <w:rFonts w:eastAsia="Times New Roman" w:cs="Times New Roman"/>
          <w:szCs w:val="24"/>
        </w:rPr>
        <w:t>«</w:t>
      </w:r>
      <w:r>
        <w:rPr>
          <w:rFonts w:eastAsia="Times New Roman" w:cs="Times New Roman"/>
          <w:szCs w:val="24"/>
        </w:rPr>
        <w:t>ΟΠΑΠ</w:t>
      </w:r>
      <w:r>
        <w:rPr>
          <w:rFonts w:eastAsia="Times New Roman" w:cs="Times New Roman"/>
          <w:szCs w:val="24"/>
        </w:rPr>
        <w:t xml:space="preserve"> Α.Ε.»</w:t>
      </w:r>
      <w:r>
        <w:rPr>
          <w:rFonts w:eastAsia="Times New Roman" w:cs="Times New Roman"/>
          <w:szCs w:val="24"/>
        </w:rPr>
        <w:t xml:space="preserve">. Φανταστείτε ότι εμείς είχαμε προβλέψει την υποχρέωση να δώσει και σε δέκα ανθρώπους το δικαίωμα εκμετάλλευσης </w:t>
      </w:r>
      <w:proofErr w:type="spellStart"/>
      <w:r>
        <w:rPr>
          <w:rFonts w:eastAsia="Times New Roman" w:cs="Times New Roman"/>
          <w:szCs w:val="24"/>
        </w:rPr>
        <w:t>παιχνιδομηχανών</w:t>
      </w:r>
      <w:proofErr w:type="spellEnd"/>
      <w:r>
        <w:rPr>
          <w:rFonts w:eastAsia="Times New Roman" w:cs="Times New Roman"/>
          <w:szCs w:val="24"/>
        </w:rPr>
        <w:t xml:space="preserve">. </w:t>
      </w:r>
    </w:p>
    <w:p w14:paraId="7822A7FD"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Τότε η σημερινή Κυβέρνηση χτυπιόταν για έναν 100% δημόσιο ΟΠΑΠ, δηλαδή ήταν υπέρ του κρατικού τζόγου. Σήμερα που η </w:t>
      </w:r>
      <w:r>
        <w:rPr>
          <w:rFonts w:eastAsia="Times New Roman" w:cs="Times New Roman"/>
          <w:szCs w:val="24"/>
        </w:rPr>
        <w:t>«</w:t>
      </w:r>
      <w:r>
        <w:rPr>
          <w:rFonts w:eastAsia="Times New Roman" w:cs="Times New Roman"/>
          <w:szCs w:val="24"/>
        </w:rPr>
        <w:t>ΟΠΑΠ</w:t>
      </w:r>
      <w:r>
        <w:rPr>
          <w:rFonts w:eastAsia="Times New Roman" w:cs="Times New Roman"/>
          <w:szCs w:val="24"/>
        </w:rPr>
        <w:t xml:space="preserve"> Α.Ε.»</w:t>
      </w:r>
      <w:r>
        <w:rPr>
          <w:rFonts w:eastAsia="Times New Roman" w:cs="Times New Roman"/>
          <w:szCs w:val="24"/>
        </w:rPr>
        <w:t xml:space="preserve"> δεν γίνεται μόνο κυρίαρχος, αλλά ο μόνος κυρίαρχος των </w:t>
      </w:r>
      <w:r>
        <w:rPr>
          <w:rFonts w:eastAsia="Times New Roman" w:cs="Times New Roman"/>
          <w:szCs w:val="24"/>
          <w:lang w:val="en-US"/>
        </w:rPr>
        <w:t>VLTs</w:t>
      </w:r>
      <w:r>
        <w:rPr>
          <w:rFonts w:eastAsia="Times New Roman" w:cs="Times New Roman"/>
          <w:szCs w:val="24"/>
        </w:rPr>
        <w:t>, δεν ακούω καμιά κουβέντα. Τσιμουδιά!</w:t>
      </w:r>
    </w:p>
    <w:p w14:paraId="7822A7FE"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ΣΥΡΙΖΑ έβαλε ναφθαλίνη και φύ</w:t>
      </w:r>
      <w:r>
        <w:rPr>
          <w:rFonts w:eastAsia="Times New Roman" w:cs="Times New Roman"/>
          <w:szCs w:val="24"/>
        </w:rPr>
        <w:t xml:space="preserve">λαξε για ώρα ανάγκης το επαναστατικό του αμπέχονο και φόρεσε πια σινιέ κοστούμι. </w:t>
      </w:r>
    </w:p>
    <w:p w14:paraId="7822A7FF"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τότε, αν θυμάστε, ήμασταν οι κακοί που θεωρούσαμε και θεωρούμε ότι δουλειά της πολιτείας είναι η ρύθμιση με κανόνες σαφείς και ο απαρέγκλιτος έλεγχος τήρησής τους. Εσεί</w:t>
      </w:r>
      <w:r>
        <w:rPr>
          <w:rFonts w:eastAsia="Times New Roman" w:cs="Times New Roman"/>
          <w:szCs w:val="24"/>
        </w:rPr>
        <w:t xml:space="preserve">ς, διαπνεόμενοι και εμποτιζόμενοι από το μεγάλο ιδεολόγημα του υπαρκτού σοσιαλισμού, θέλατε την πολιτεία μανούλα νηπίων, ανεύθυνων και ακαταλόγιστων πολιτών. Κάνατε στροφή </w:t>
      </w:r>
      <w:proofErr w:type="spellStart"/>
      <w:r>
        <w:rPr>
          <w:rFonts w:eastAsia="Times New Roman" w:cs="Times New Roman"/>
          <w:szCs w:val="24"/>
        </w:rPr>
        <w:t>εκατόν</w:t>
      </w:r>
      <w:proofErr w:type="spellEnd"/>
      <w:r>
        <w:rPr>
          <w:rFonts w:eastAsia="Times New Roman" w:cs="Times New Roman"/>
          <w:szCs w:val="24"/>
        </w:rPr>
        <w:t xml:space="preserve"> ογδόντα μοιρών. Τότε μας κατηγορούσατε ότι αυτά τα πράγματα δεν γίνονται πουθ</w:t>
      </w:r>
      <w:r>
        <w:rPr>
          <w:rFonts w:eastAsia="Times New Roman" w:cs="Times New Roman"/>
          <w:szCs w:val="24"/>
        </w:rPr>
        <w:t xml:space="preserve">ενά στον κόσμο. </w:t>
      </w:r>
    </w:p>
    <w:p w14:paraId="7822A800"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Εσείς, λοιπόν, που ζητούσατε τότε την άμεση απόσυρση του νομοσχεδίου, τι έρχεστε να κάνετε σήμερα</w:t>
      </w:r>
      <w:r>
        <w:rPr>
          <w:rFonts w:eastAsia="Times New Roman" w:cs="Times New Roman"/>
          <w:szCs w:val="24"/>
        </w:rPr>
        <w:t>.</w:t>
      </w:r>
    </w:p>
    <w:p w14:paraId="7822A80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Φέρνετε ένα σχέδιο νόμου που πατά στον ν</w:t>
      </w:r>
      <w:r>
        <w:rPr>
          <w:rFonts w:eastAsia="Times New Roman" w:cs="Times New Roman"/>
          <w:szCs w:val="24"/>
        </w:rPr>
        <w:t>.4002/2011</w:t>
      </w:r>
      <w:r>
        <w:rPr>
          <w:rFonts w:eastAsia="Times New Roman" w:cs="Times New Roman"/>
          <w:szCs w:val="24"/>
        </w:rPr>
        <w:t xml:space="preserve"> που εσείς καταγγέλλατε</w:t>
      </w:r>
      <w:r>
        <w:rPr>
          <w:rFonts w:eastAsia="Times New Roman" w:cs="Times New Roman"/>
          <w:szCs w:val="24"/>
        </w:rPr>
        <w:t xml:space="preserve"> </w:t>
      </w:r>
      <w:r>
        <w:rPr>
          <w:rFonts w:eastAsia="Times New Roman" w:cs="Times New Roman"/>
          <w:szCs w:val="24"/>
        </w:rPr>
        <w:t>και επιπλέον φέρνετε και τρεις υψηλής αξίας αλλαγές, οι οποίες απο</w:t>
      </w:r>
      <w:r>
        <w:rPr>
          <w:rFonts w:eastAsia="Times New Roman" w:cs="Times New Roman"/>
          <w:szCs w:val="24"/>
        </w:rPr>
        <w:t xml:space="preserve">τελούσαν πάγιες διεκδικήσεις της ΟΠΑΠ εδώ και καιρό και ήταν αντικείμενο συζητήσεων με την Επιτροπή Παιγνίων, προκειμένου να αυξηθεί η αποδοτικότητα και η κερδοφορία των </w:t>
      </w:r>
      <w:r>
        <w:rPr>
          <w:rFonts w:eastAsia="Times New Roman" w:cs="Times New Roman"/>
          <w:szCs w:val="24"/>
          <w:lang w:val="en-US"/>
        </w:rPr>
        <w:t>VLTs</w:t>
      </w:r>
      <w:r>
        <w:rPr>
          <w:rFonts w:eastAsia="Times New Roman" w:cs="Times New Roman"/>
          <w:szCs w:val="24"/>
        </w:rPr>
        <w:t>.</w:t>
      </w:r>
    </w:p>
    <w:p w14:paraId="7822A80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Κυριότερη όλων είναι η οκταετής δωρεάν ανανέωση της σύμβασης για τα </w:t>
      </w:r>
      <w:r>
        <w:rPr>
          <w:rFonts w:eastAsia="Times New Roman" w:cs="Times New Roman"/>
          <w:szCs w:val="24"/>
        </w:rPr>
        <w:t>είκοσι πέντε</w:t>
      </w:r>
      <w:r>
        <w:rPr>
          <w:rFonts w:eastAsia="Times New Roman" w:cs="Times New Roman"/>
          <w:szCs w:val="24"/>
        </w:rPr>
        <w:t xml:space="preserve"> χιλιάδες</w:t>
      </w:r>
      <w:r>
        <w:rPr>
          <w:rFonts w:eastAsia="Times New Roman" w:cs="Times New Roman"/>
          <w:szCs w:val="24"/>
        </w:rPr>
        <w:t xml:space="preserve"> «</w:t>
      </w:r>
      <w:proofErr w:type="spellStart"/>
      <w:r>
        <w:rPr>
          <w:rFonts w:eastAsia="Times New Roman" w:cs="Times New Roman"/>
          <w:szCs w:val="24"/>
        </w:rPr>
        <w:t>φρουτάκια</w:t>
      </w:r>
      <w:proofErr w:type="spellEnd"/>
      <w:r>
        <w:rPr>
          <w:rFonts w:eastAsia="Times New Roman" w:cs="Times New Roman"/>
          <w:szCs w:val="24"/>
        </w:rPr>
        <w:t xml:space="preserve">», η αξία </w:t>
      </w:r>
      <w:r>
        <w:rPr>
          <w:rFonts w:eastAsia="Times New Roman" w:cs="Times New Roman"/>
          <w:szCs w:val="24"/>
        </w:rPr>
        <w:t>της οποίας</w:t>
      </w:r>
      <w:r>
        <w:rPr>
          <w:rFonts w:eastAsia="Times New Roman" w:cs="Times New Roman"/>
          <w:szCs w:val="24"/>
        </w:rPr>
        <w:t xml:space="preserve"> με βάση τη σύμβαση του 2012 </w:t>
      </w:r>
      <w:r>
        <w:rPr>
          <w:rFonts w:eastAsia="Times New Roman" w:cs="Times New Roman"/>
          <w:szCs w:val="24"/>
        </w:rPr>
        <w:t xml:space="preserve">ανέρχεται </w:t>
      </w:r>
      <w:r>
        <w:rPr>
          <w:rFonts w:eastAsia="Times New Roman" w:cs="Times New Roman"/>
          <w:szCs w:val="24"/>
        </w:rPr>
        <w:t xml:space="preserve">στα 320 εκατομμύρια ευρώ. Λογικά η αξία της πρέπει να είναι μεγαλύτερη, αφού πλέον η </w:t>
      </w:r>
      <w:r>
        <w:rPr>
          <w:rFonts w:eastAsia="Times New Roman" w:cs="Times New Roman"/>
          <w:szCs w:val="24"/>
        </w:rPr>
        <w:t>«</w:t>
      </w:r>
      <w:r>
        <w:rPr>
          <w:rFonts w:eastAsia="Times New Roman" w:cs="Times New Roman"/>
          <w:szCs w:val="24"/>
        </w:rPr>
        <w:t>ΟΠΑΠ</w:t>
      </w:r>
      <w:r>
        <w:rPr>
          <w:rFonts w:eastAsia="Times New Roman" w:cs="Times New Roman"/>
          <w:szCs w:val="24"/>
        </w:rPr>
        <w:t xml:space="preserve"> Α.Ε.»</w:t>
      </w:r>
      <w:r>
        <w:rPr>
          <w:rFonts w:eastAsia="Times New Roman" w:cs="Times New Roman"/>
          <w:szCs w:val="24"/>
        </w:rPr>
        <w:t xml:space="preserve"> δεν</w:t>
      </w:r>
      <w:r>
        <w:rPr>
          <w:rFonts w:eastAsia="Times New Roman" w:cs="Times New Roman"/>
          <w:szCs w:val="24"/>
        </w:rPr>
        <w:t xml:space="preserve"> θα</w:t>
      </w:r>
      <w:r>
        <w:rPr>
          <w:rFonts w:eastAsia="Times New Roman" w:cs="Times New Roman"/>
          <w:szCs w:val="24"/>
        </w:rPr>
        <w:t xml:space="preserve"> έχει ανταγωνισμό για τα επόμενα δεκαοκτώ χρόνια, </w:t>
      </w:r>
      <w:r>
        <w:rPr>
          <w:rFonts w:eastAsia="Times New Roman" w:cs="Times New Roman"/>
          <w:szCs w:val="24"/>
        </w:rPr>
        <w:t xml:space="preserve">γιατί θα </w:t>
      </w:r>
      <w:r>
        <w:rPr>
          <w:rFonts w:eastAsia="Times New Roman" w:cs="Times New Roman"/>
          <w:szCs w:val="24"/>
        </w:rPr>
        <w:t>είναι το απόλυτ</w:t>
      </w:r>
      <w:r>
        <w:rPr>
          <w:rFonts w:eastAsia="Times New Roman" w:cs="Times New Roman"/>
          <w:szCs w:val="24"/>
        </w:rPr>
        <w:t xml:space="preserve">ο μονοπώλιο στην αγορά των </w:t>
      </w:r>
      <w:r>
        <w:rPr>
          <w:rFonts w:eastAsia="Times New Roman" w:cs="Times New Roman"/>
          <w:szCs w:val="24"/>
          <w:lang w:val="en-US"/>
        </w:rPr>
        <w:t>VLTs</w:t>
      </w:r>
      <w:r>
        <w:rPr>
          <w:rFonts w:eastAsia="Times New Roman" w:cs="Times New Roman"/>
          <w:szCs w:val="24"/>
        </w:rPr>
        <w:t xml:space="preserve">. </w:t>
      </w:r>
    </w:p>
    <w:p w14:paraId="7822A80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Επιπλέον, με την ίδια ρύθμιση την απαλλάσσετ</w:t>
      </w:r>
      <w:r>
        <w:rPr>
          <w:rFonts w:eastAsia="Times New Roman" w:cs="Times New Roman"/>
          <w:szCs w:val="24"/>
        </w:rPr>
        <w:t>ε</w:t>
      </w:r>
      <w:r>
        <w:rPr>
          <w:rFonts w:eastAsia="Times New Roman" w:cs="Times New Roman"/>
          <w:szCs w:val="24"/>
        </w:rPr>
        <w:t xml:space="preserve"> από την υποχρέωση να έχει και ανταγωνιστές. Μειώνετε τον αριθμό των </w:t>
      </w:r>
      <w:r>
        <w:rPr>
          <w:rFonts w:eastAsia="Times New Roman" w:cs="Times New Roman"/>
          <w:szCs w:val="24"/>
          <w:lang w:val="en-US"/>
        </w:rPr>
        <w:t>VLTs</w:t>
      </w:r>
      <w:r>
        <w:rPr>
          <w:rFonts w:eastAsia="Times New Roman" w:cs="Times New Roman"/>
          <w:szCs w:val="24"/>
        </w:rPr>
        <w:t xml:space="preserve"> που έχει αναλάβει να αναπτύξει από τα </w:t>
      </w:r>
      <w:r>
        <w:rPr>
          <w:rFonts w:eastAsia="Times New Roman" w:cs="Times New Roman"/>
          <w:szCs w:val="24"/>
        </w:rPr>
        <w:t>τριάντα πέντε χιλιάδες</w:t>
      </w:r>
      <w:r>
        <w:rPr>
          <w:rFonts w:eastAsia="Times New Roman" w:cs="Times New Roman"/>
          <w:szCs w:val="24"/>
        </w:rPr>
        <w:t xml:space="preserve"> στα </w:t>
      </w:r>
      <w:r>
        <w:rPr>
          <w:rFonts w:eastAsia="Times New Roman" w:cs="Times New Roman"/>
          <w:szCs w:val="24"/>
        </w:rPr>
        <w:t xml:space="preserve">είκοσι πέντε χιλιάδες </w:t>
      </w:r>
      <w:r>
        <w:rPr>
          <w:rFonts w:eastAsia="Times New Roman" w:cs="Times New Roman"/>
          <w:szCs w:val="24"/>
        </w:rPr>
        <w:t>και ω</w:t>
      </w:r>
      <w:r>
        <w:rPr>
          <w:rFonts w:eastAsia="Times New Roman" w:cs="Times New Roman"/>
          <w:szCs w:val="24"/>
        </w:rPr>
        <w:t>ς αντιστάθμ</w:t>
      </w:r>
      <w:r>
        <w:rPr>
          <w:rFonts w:eastAsia="Times New Roman" w:cs="Times New Roman"/>
          <w:szCs w:val="24"/>
        </w:rPr>
        <w:t>ισμα της δίνετε οκταετή επέκταση της άδειας για τα «</w:t>
      </w:r>
      <w:proofErr w:type="spellStart"/>
      <w:r>
        <w:rPr>
          <w:rFonts w:eastAsia="Times New Roman" w:cs="Times New Roman"/>
          <w:szCs w:val="24"/>
        </w:rPr>
        <w:t>φρουτάκια</w:t>
      </w:r>
      <w:proofErr w:type="spellEnd"/>
      <w:r>
        <w:rPr>
          <w:rFonts w:eastAsia="Times New Roman" w:cs="Times New Roman"/>
          <w:szCs w:val="24"/>
        </w:rPr>
        <w:t>».</w:t>
      </w:r>
    </w:p>
    <w:p w14:paraId="7822A80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Με τις νέες ρυθμίσεις, λοιπόν, επιταχύνεται η υλοποίηση του σχεδίου των </w:t>
      </w:r>
      <w:r>
        <w:rPr>
          <w:rFonts w:eastAsia="Times New Roman" w:cs="Times New Roman"/>
          <w:szCs w:val="24"/>
          <w:lang w:val="en-US"/>
        </w:rPr>
        <w:t>VLTs</w:t>
      </w:r>
      <w:r>
        <w:rPr>
          <w:rFonts w:eastAsia="Times New Roman" w:cs="Times New Roman"/>
          <w:szCs w:val="24"/>
        </w:rPr>
        <w:t xml:space="preserve">, απαλλάσσεται η </w:t>
      </w:r>
      <w:r>
        <w:rPr>
          <w:rFonts w:eastAsia="Times New Roman" w:cs="Times New Roman"/>
          <w:szCs w:val="24"/>
        </w:rPr>
        <w:t>«</w:t>
      </w:r>
      <w:r>
        <w:rPr>
          <w:rFonts w:eastAsia="Times New Roman" w:cs="Times New Roman"/>
          <w:szCs w:val="24"/>
        </w:rPr>
        <w:t>ΟΠΑΠ</w:t>
      </w:r>
      <w:r>
        <w:rPr>
          <w:rFonts w:eastAsia="Times New Roman" w:cs="Times New Roman"/>
          <w:szCs w:val="24"/>
        </w:rPr>
        <w:t xml:space="preserve"> Α.Ε.»</w:t>
      </w:r>
      <w:r>
        <w:rPr>
          <w:rFonts w:eastAsia="Times New Roman" w:cs="Times New Roman"/>
          <w:szCs w:val="24"/>
        </w:rPr>
        <w:t xml:space="preserve"> από την υποχρέωση να τοποθετήσει το σύνολο των </w:t>
      </w:r>
      <w:r>
        <w:rPr>
          <w:rFonts w:eastAsia="Times New Roman" w:cs="Times New Roman"/>
          <w:szCs w:val="24"/>
        </w:rPr>
        <w:t>τριάντα πέντε χιλιάδων</w:t>
      </w:r>
      <w:r>
        <w:rPr>
          <w:rFonts w:eastAsia="Times New Roman" w:cs="Times New Roman"/>
          <w:szCs w:val="24"/>
        </w:rPr>
        <w:t xml:space="preserve"> μηχανών, με διαγω</w:t>
      </w:r>
      <w:r>
        <w:rPr>
          <w:rFonts w:eastAsia="Times New Roman" w:cs="Times New Roman"/>
          <w:szCs w:val="24"/>
        </w:rPr>
        <w:t xml:space="preserve">νισμούς  αμφίβολης -επιτρέψτε μου </w:t>
      </w:r>
      <w:r>
        <w:rPr>
          <w:rFonts w:eastAsia="Times New Roman" w:cs="Times New Roman"/>
          <w:szCs w:val="24"/>
        </w:rPr>
        <w:lastRenderedPageBreak/>
        <w:t xml:space="preserve">να σας πω- επιτυχίας, με άμεση συνέπεια την εγγραφή ζημιών στον ισολογισμό της και, τέλος, χωρίς ανταγωνιστές έχουμε την </w:t>
      </w:r>
      <w:r>
        <w:rPr>
          <w:rFonts w:eastAsia="Times New Roman" w:cs="Times New Roman"/>
          <w:szCs w:val="24"/>
        </w:rPr>
        <w:t>«</w:t>
      </w:r>
      <w:r>
        <w:rPr>
          <w:rFonts w:eastAsia="Times New Roman" w:cs="Times New Roman"/>
          <w:szCs w:val="24"/>
        </w:rPr>
        <w:t>ΟΠΑΠ</w:t>
      </w:r>
      <w:r>
        <w:rPr>
          <w:rFonts w:eastAsia="Times New Roman" w:cs="Times New Roman"/>
          <w:szCs w:val="24"/>
        </w:rPr>
        <w:t xml:space="preserve"> Α.Ε.»</w:t>
      </w:r>
      <w:r>
        <w:rPr>
          <w:rFonts w:eastAsia="Times New Roman" w:cs="Times New Roman"/>
          <w:szCs w:val="24"/>
        </w:rPr>
        <w:t xml:space="preserve"> ως ισχυρό μονοπώλιο στην αγορά των </w:t>
      </w:r>
      <w:r>
        <w:rPr>
          <w:rFonts w:eastAsia="Times New Roman" w:cs="Times New Roman"/>
          <w:szCs w:val="24"/>
          <w:lang w:val="en-US"/>
        </w:rPr>
        <w:t>VLTs</w:t>
      </w:r>
      <w:r>
        <w:rPr>
          <w:rFonts w:eastAsia="Times New Roman" w:cs="Times New Roman"/>
          <w:szCs w:val="24"/>
        </w:rPr>
        <w:t>. Αποκτά, λοιπόν, έτσι ένα σημαντικό προνόμιο εντε</w:t>
      </w:r>
      <w:r>
        <w:rPr>
          <w:rFonts w:eastAsia="Times New Roman" w:cs="Times New Roman"/>
          <w:szCs w:val="24"/>
        </w:rPr>
        <w:t xml:space="preserve">λώς δωρεάν. </w:t>
      </w:r>
    </w:p>
    <w:p w14:paraId="7822A80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λέτε: Θα περιορίσω τον συνολικό αριθμό των </w:t>
      </w:r>
      <w:proofErr w:type="spellStart"/>
      <w:r>
        <w:rPr>
          <w:rFonts w:eastAsia="Times New Roman" w:cs="Times New Roman"/>
          <w:szCs w:val="24"/>
        </w:rPr>
        <w:t>παιχνιδομηχανών</w:t>
      </w:r>
      <w:proofErr w:type="spellEnd"/>
      <w:r>
        <w:rPr>
          <w:rFonts w:eastAsia="Times New Roman" w:cs="Times New Roman"/>
          <w:szCs w:val="24"/>
        </w:rPr>
        <w:t xml:space="preserve"> από </w:t>
      </w:r>
      <w:r>
        <w:rPr>
          <w:rFonts w:eastAsia="Times New Roman" w:cs="Times New Roman"/>
          <w:szCs w:val="24"/>
        </w:rPr>
        <w:t>τριάντα πέντε χιλιάδες</w:t>
      </w:r>
      <w:r>
        <w:rPr>
          <w:rFonts w:eastAsia="Times New Roman" w:cs="Times New Roman"/>
          <w:szCs w:val="24"/>
        </w:rPr>
        <w:t xml:space="preserve"> σε </w:t>
      </w:r>
      <w:r>
        <w:rPr>
          <w:rFonts w:eastAsia="Times New Roman" w:cs="Times New Roman"/>
          <w:szCs w:val="24"/>
        </w:rPr>
        <w:t>είκοσι πέντε χιλιάδες</w:t>
      </w:r>
      <w:r>
        <w:rPr>
          <w:rFonts w:eastAsia="Times New Roman" w:cs="Times New Roman"/>
          <w:szCs w:val="24"/>
        </w:rPr>
        <w:t xml:space="preserve">. Όσοι ασχολούνται, ξέρουν ότι αυτά τα </w:t>
      </w:r>
      <w:r>
        <w:rPr>
          <w:rFonts w:eastAsia="Times New Roman" w:cs="Times New Roman"/>
          <w:szCs w:val="24"/>
        </w:rPr>
        <w:t>δέκα χιλιάδες</w:t>
      </w:r>
      <w:r>
        <w:rPr>
          <w:rFonts w:eastAsia="Times New Roman" w:cs="Times New Roman"/>
          <w:szCs w:val="24"/>
        </w:rPr>
        <w:t xml:space="preserve"> μηχανήματα δεν θα έμπαιναν ποτέ σε </w:t>
      </w:r>
      <w:r>
        <w:rPr>
          <w:rFonts w:eastAsia="Times New Roman" w:cs="Times New Roman"/>
          <w:szCs w:val="24"/>
        </w:rPr>
        <w:t xml:space="preserve">λειτουργία, αφού η επένδυσή τους κρίθηκε στην πορεία ως μη κερδοφόρα και επίσης η άδεια εγκατάστασής τους έληγε τον Νοέμβρη του 2018. </w:t>
      </w:r>
    </w:p>
    <w:p w14:paraId="7822A80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Βρήκατε, λοιπόν, έναν εύσχημο τρόπο για να καλύψει το ελληνικό δημόσιο τη χασούρα της </w:t>
      </w:r>
      <w:r>
        <w:rPr>
          <w:rFonts w:eastAsia="Times New Roman" w:cs="Times New Roman"/>
          <w:szCs w:val="24"/>
        </w:rPr>
        <w:t>«</w:t>
      </w:r>
      <w:r>
        <w:rPr>
          <w:rFonts w:eastAsia="Times New Roman" w:cs="Times New Roman"/>
          <w:szCs w:val="24"/>
        </w:rPr>
        <w:t>ΟΠΑΠ</w:t>
      </w:r>
      <w:r>
        <w:rPr>
          <w:rFonts w:eastAsia="Times New Roman" w:cs="Times New Roman"/>
          <w:szCs w:val="24"/>
        </w:rPr>
        <w:t xml:space="preserve"> Α.Ε.»</w:t>
      </w:r>
      <w:r>
        <w:rPr>
          <w:rFonts w:eastAsia="Times New Roman" w:cs="Times New Roman"/>
          <w:szCs w:val="24"/>
        </w:rPr>
        <w:t xml:space="preserve"> από μία ασύμφορη επένδυση και «όλα είναι μέλι-γάλα». </w:t>
      </w:r>
      <w:r>
        <w:rPr>
          <w:rFonts w:eastAsia="Times New Roman" w:cs="Times New Roman"/>
          <w:szCs w:val="24"/>
        </w:rPr>
        <w:t>Ε</w:t>
      </w:r>
      <w:r>
        <w:rPr>
          <w:rFonts w:eastAsia="Times New Roman" w:cs="Times New Roman"/>
          <w:szCs w:val="24"/>
        </w:rPr>
        <w:t>πειδή είναι γεγονός ότι ακούγεται πολύ χοντρό κάτι τέτοιο, ειδικά στους καιρούς που οι συντάξεις και οι μισθοί έχουν γίνει τριψήφια νούμερα, βρήκατε και το ωραίο περιτύλιγμα: Περιορίζουμε, λέτε, τον αρ</w:t>
      </w:r>
      <w:r>
        <w:rPr>
          <w:rFonts w:eastAsia="Times New Roman" w:cs="Times New Roman"/>
          <w:szCs w:val="24"/>
        </w:rPr>
        <w:t xml:space="preserve">ιθμό των εν δυνάμει </w:t>
      </w:r>
      <w:proofErr w:type="spellStart"/>
      <w:r>
        <w:rPr>
          <w:rFonts w:eastAsia="Times New Roman" w:cs="Times New Roman"/>
          <w:szCs w:val="24"/>
        </w:rPr>
        <w:t>λειτουργούντων</w:t>
      </w:r>
      <w:proofErr w:type="spellEnd"/>
      <w:r>
        <w:rPr>
          <w:rFonts w:eastAsia="Times New Roman" w:cs="Times New Roman"/>
          <w:szCs w:val="24"/>
        </w:rPr>
        <w:t xml:space="preserve"> </w:t>
      </w:r>
      <w:r>
        <w:rPr>
          <w:rFonts w:eastAsia="Times New Roman" w:cs="Times New Roman"/>
          <w:szCs w:val="24"/>
          <w:lang w:val="en-US"/>
        </w:rPr>
        <w:t>VLTs</w:t>
      </w:r>
      <w:r>
        <w:rPr>
          <w:rFonts w:eastAsia="Times New Roman" w:cs="Times New Roman"/>
          <w:szCs w:val="24"/>
        </w:rPr>
        <w:t>. Και μας το σερβίρατε.</w:t>
      </w:r>
    </w:p>
    <w:p w14:paraId="7822A80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 Έτσι η μεγαλύτερη εταιρεία τυχερών παιχνιδιών κατάφερε να πετύχει διεκδικήσεις ζωτικές για την αύξηση της κερδοφορίας της, αφού σε αντίθετη περίπτωση θα έπρεπε είτε να </w:t>
      </w:r>
      <w:r>
        <w:rPr>
          <w:rFonts w:eastAsia="Times New Roman" w:cs="Times New Roman"/>
          <w:szCs w:val="24"/>
        </w:rPr>
        <w:t xml:space="preserve">εγγράψει </w:t>
      </w:r>
      <w:r>
        <w:rPr>
          <w:rFonts w:eastAsia="Times New Roman" w:cs="Times New Roman"/>
          <w:szCs w:val="24"/>
        </w:rPr>
        <w:t>ζημιές από τη ζ</w:t>
      </w:r>
      <w:r>
        <w:rPr>
          <w:rFonts w:eastAsia="Times New Roman" w:cs="Times New Roman"/>
          <w:szCs w:val="24"/>
        </w:rPr>
        <w:t xml:space="preserve">ημιογόνο ανάπτυξη των </w:t>
      </w:r>
      <w:r>
        <w:rPr>
          <w:rFonts w:eastAsia="Times New Roman" w:cs="Times New Roman"/>
          <w:szCs w:val="24"/>
          <w:lang w:val="en-US"/>
        </w:rPr>
        <w:t>VLTs</w:t>
      </w:r>
      <w:r>
        <w:rPr>
          <w:rFonts w:eastAsia="Times New Roman" w:cs="Times New Roman"/>
          <w:szCs w:val="24"/>
        </w:rPr>
        <w:t xml:space="preserve"> είτε να τα επιστρέψει πίσω στο δημόσιο αζημίως. Τώρα, λοιπόν, η </w:t>
      </w:r>
      <w:r>
        <w:rPr>
          <w:rFonts w:eastAsia="Times New Roman" w:cs="Times New Roman"/>
          <w:szCs w:val="24"/>
        </w:rPr>
        <w:t>«</w:t>
      </w:r>
      <w:r>
        <w:rPr>
          <w:rFonts w:eastAsia="Times New Roman" w:cs="Times New Roman"/>
          <w:szCs w:val="24"/>
        </w:rPr>
        <w:t>ΟΠΑΠ</w:t>
      </w:r>
      <w:r>
        <w:rPr>
          <w:rFonts w:eastAsia="Times New Roman" w:cs="Times New Roman"/>
          <w:szCs w:val="24"/>
        </w:rPr>
        <w:t xml:space="preserve"> Α.Ε.»</w:t>
      </w:r>
      <w:r>
        <w:rPr>
          <w:rFonts w:eastAsia="Times New Roman" w:cs="Times New Roman"/>
          <w:szCs w:val="24"/>
        </w:rPr>
        <w:t xml:space="preserve"> πέτυχε να τα επιστρέψει, με αντιστάθμισμα την επέκταση της σύμβασής της για οκτώ χρόνια, κάτι που θα της στοίχιζε τουλάχιστον 300 εκατομμύρια ευρώ. </w:t>
      </w:r>
    </w:p>
    <w:p w14:paraId="7822A80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Πήρε</w:t>
      </w:r>
      <w:r>
        <w:rPr>
          <w:rFonts w:eastAsia="Times New Roman" w:cs="Times New Roman"/>
          <w:szCs w:val="24"/>
        </w:rPr>
        <w:t xml:space="preserve"> κάτι το δημόσιο πίσω για όλα αυτά; Τίποτα μετ’ επαίνων! </w:t>
      </w:r>
      <w:r>
        <w:rPr>
          <w:rFonts w:eastAsia="Times New Roman" w:cs="Times New Roman"/>
          <w:szCs w:val="24"/>
        </w:rPr>
        <w:t>Ε</w:t>
      </w:r>
      <w:r>
        <w:rPr>
          <w:rFonts w:eastAsia="Times New Roman" w:cs="Times New Roman"/>
          <w:szCs w:val="24"/>
        </w:rPr>
        <w:t xml:space="preserve">ίναι απορίας άξιο ότι κανείς από την Κυβέρνηση δεν δείχνει να παραπονείται, δεν δείχνει να δυσανασχετεί. Αυτό δεν είναι χαριστική συμπεριφορά απέναντι στην </w:t>
      </w:r>
      <w:r>
        <w:rPr>
          <w:rFonts w:eastAsia="Times New Roman" w:cs="Times New Roman"/>
          <w:szCs w:val="24"/>
        </w:rPr>
        <w:t>«</w:t>
      </w:r>
      <w:r>
        <w:rPr>
          <w:rFonts w:eastAsia="Times New Roman" w:cs="Times New Roman"/>
          <w:szCs w:val="24"/>
        </w:rPr>
        <w:t>ΟΠΑΠ</w:t>
      </w:r>
      <w:r>
        <w:rPr>
          <w:rFonts w:eastAsia="Times New Roman" w:cs="Times New Roman"/>
          <w:szCs w:val="24"/>
        </w:rPr>
        <w:t xml:space="preserve"> Α.Ε.»</w:t>
      </w:r>
      <w:r>
        <w:rPr>
          <w:rFonts w:eastAsia="Times New Roman" w:cs="Times New Roman"/>
          <w:szCs w:val="24"/>
        </w:rPr>
        <w:t xml:space="preserve"> από ένα μπατιρισμένο μεν γαλαν</w:t>
      </w:r>
      <w:r>
        <w:rPr>
          <w:rFonts w:eastAsia="Times New Roman" w:cs="Times New Roman"/>
          <w:szCs w:val="24"/>
        </w:rPr>
        <w:t xml:space="preserve">τόμο δε -με ξένα λεφτά- δημόσιο; </w:t>
      </w:r>
    </w:p>
    <w:p w14:paraId="7822A80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Το θέμα των </w:t>
      </w:r>
      <w:r>
        <w:rPr>
          <w:rFonts w:eastAsia="Times New Roman" w:cs="Times New Roman"/>
          <w:szCs w:val="24"/>
          <w:lang w:val="en-US"/>
        </w:rPr>
        <w:t>VLTs</w:t>
      </w:r>
      <w:r>
        <w:rPr>
          <w:rFonts w:eastAsia="Times New Roman" w:cs="Times New Roman"/>
          <w:szCs w:val="24"/>
        </w:rPr>
        <w:t xml:space="preserve"> βρίσκεται ήδη στα ραντάρ της Κομισιόν -το ξέρετε καλύτερα από τον καθέναν- μετά από τις καταγγελίες των καζίνων. Υπενθυμίζω μόνο ότι τον περασμένο Νοέμβριο η Κομισιόν είχε προειδοποιήσει την ελληνική πλευρ</w:t>
      </w:r>
      <w:r>
        <w:rPr>
          <w:rFonts w:eastAsia="Times New Roman" w:cs="Times New Roman"/>
          <w:szCs w:val="24"/>
        </w:rPr>
        <w:t xml:space="preserve">ά να μην προχωρήσει στην υλοποίηση του Κανονισμού της Επιτροπής Παιγνίων. Αντ’ αυτού, το ελληνικό Υπουργείο προχωρά και όπως μας είπε και ο </w:t>
      </w:r>
      <w:r>
        <w:rPr>
          <w:rFonts w:eastAsia="Times New Roman" w:cs="Times New Roman"/>
          <w:szCs w:val="24"/>
        </w:rPr>
        <w:t xml:space="preserve">αρμόδιος </w:t>
      </w:r>
      <w:r>
        <w:rPr>
          <w:rFonts w:eastAsia="Times New Roman" w:cs="Times New Roman"/>
          <w:szCs w:val="24"/>
        </w:rPr>
        <w:t>Υπουργός «αναλαμβάνουμε το ρίσκο».</w:t>
      </w:r>
    </w:p>
    <w:p w14:paraId="7822A80A" w14:textId="77777777" w:rsidR="00585C31" w:rsidRDefault="00830CC0">
      <w:pPr>
        <w:spacing w:line="600" w:lineRule="auto"/>
        <w:ind w:firstLine="709"/>
        <w:jc w:val="both"/>
        <w:rPr>
          <w:rFonts w:eastAsia="Times New Roman" w:cs="Times New Roman"/>
          <w:szCs w:val="24"/>
        </w:rPr>
      </w:pPr>
      <w:r>
        <w:rPr>
          <w:rFonts w:eastAsia="Times New Roman" w:cs="Times New Roman"/>
          <w:szCs w:val="24"/>
        </w:rPr>
        <w:t>Κατά τη σύνταξη του παρόντος σχεδίου νόμου δεν βρέθηκε ούτε ένας να σκεφ</w:t>
      </w:r>
      <w:r>
        <w:rPr>
          <w:rFonts w:eastAsia="Times New Roman" w:cs="Times New Roman"/>
          <w:szCs w:val="24"/>
        </w:rPr>
        <w:t>τεί και να ζητήσει την εκπόνηση της πιο σημαντικής για το κοινωνικό σύνολο και το δημόσιο συμφέρον μελέτης που θα έπρεπε να έχει γίνει, της μελέτης που απεικονίζει τα μεγέθη του εθισμού και συνεπώς τη ζημιά για το κοινωνικό σύνολο από τον τζόγο, χωρίς όριο</w:t>
      </w:r>
      <w:r>
        <w:rPr>
          <w:rFonts w:eastAsia="Times New Roman" w:cs="Times New Roman"/>
          <w:szCs w:val="24"/>
        </w:rPr>
        <w:t xml:space="preserve"> ποσού απώλειας, χωρίς ΑΦΜ στην κάρτα του παίκτη, χωρίς ωράριο λειτουργίας</w:t>
      </w:r>
      <w:r>
        <w:rPr>
          <w:rFonts w:eastAsia="Times New Roman" w:cs="Times New Roman"/>
          <w:szCs w:val="24"/>
        </w:rPr>
        <w:t>,</w:t>
      </w:r>
      <w:r>
        <w:rPr>
          <w:rFonts w:eastAsia="Times New Roman" w:cs="Times New Roman"/>
          <w:szCs w:val="24"/>
        </w:rPr>
        <w:t xml:space="preserve"> ουσιαστικά χωρίς όριο χρόνου ενασχόλησης του καθενός με το σπορ του τζόγου. Για μ</w:t>
      </w:r>
      <w:r>
        <w:rPr>
          <w:rFonts w:eastAsia="Times New Roman" w:cs="Times New Roman"/>
          <w:szCs w:val="24"/>
        </w:rPr>
        <w:t>ί</w:t>
      </w:r>
      <w:r>
        <w:rPr>
          <w:rFonts w:eastAsia="Times New Roman" w:cs="Times New Roman"/>
          <w:szCs w:val="24"/>
        </w:rPr>
        <w:t xml:space="preserve">α δραστηριότητα όπως ο τζόγος, με τέτοιες κοινωνικές προεκτάσεις, δεν θα έπρεπε να είναι </w:t>
      </w:r>
      <w:proofErr w:type="spellStart"/>
      <w:r>
        <w:rPr>
          <w:rFonts w:eastAsia="Times New Roman" w:cs="Times New Roman"/>
          <w:szCs w:val="24"/>
        </w:rPr>
        <w:t>προαπαιτο</w:t>
      </w:r>
      <w:r>
        <w:rPr>
          <w:rFonts w:eastAsia="Times New Roman" w:cs="Times New Roman"/>
          <w:szCs w:val="24"/>
        </w:rPr>
        <w:t>ύμενη</w:t>
      </w:r>
      <w:proofErr w:type="spellEnd"/>
      <w:r>
        <w:rPr>
          <w:rFonts w:eastAsia="Times New Roman" w:cs="Times New Roman"/>
          <w:szCs w:val="24"/>
        </w:rPr>
        <w:t xml:space="preserve"> σε ένα κράτος πρόνοιας; Αυτό στην </w:t>
      </w:r>
      <w:r>
        <w:rPr>
          <w:rFonts w:eastAsia="Times New Roman" w:cs="Times New Roman"/>
          <w:szCs w:val="24"/>
        </w:rPr>
        <w:t>ε</w:t>
      </w:r>
      <w:r>
        <w:rPr>
          <w:rFonts w:eastAsia="Times New Roman" w:cs="Times New Roman"/>
          <w:szCs w:val="24"/>
        </w:rPr>
        <w:t>πιτροπή το ανέδειξε ο Πρόεδρος του ΚΕΘΕΑ, ο κ. Πάριος, περιγράφοντας με τα πιο μελανά χρώματα το πόσο έχει εθιστεί κυρίως ο νέος κόσμος στον τζόγο και όχι μόνο.</w:t>
      </w:r>
    </w:p>
    <w:p w14:paraId="7822A80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πάντων, δεν μας πείσατε για την αναγκαιότητα το </w:t>
      </w:r>
      <w:r>
        <w:rPr>
          <w:rFonts w:eastAsia="Times New Roman" w:cs="Times New Roman"/>
          <w:szCs w:val="24"/>
        </w:rPr>
        <w:t xml:space="preserve">ελληνικό κράτος να συνδράμει την ΟΠΑΠ, επειδή το δικό της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έπεσε έξω. Αυτό θεωρούμε ότι είναι σοβαρό ζήτημα για να απασχολεί μόνο την ίδια την εταιρεία, που ορθώς θέλει να προασπίσει τα συμφέροντά της. Όμως, το Ελληνικό Κοινοβούλιο οφείλει να </w:t>
      </w:r>
      <w:r>
        <w:rPr>
          <w:rFonts w:eastAsia="Times New Roman" w:cs="Times New Roman"/>
          <w:szCs w:val="24"/>
        </w:rPr>
        <w:t>προασπίζει το δημόσιο συμφέρον.</w:t>
      </w:r>
    </w:p>
    <w:p w14:paraId="7822A80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Αυτά προβλέπει στην πραγματικότητα το εισαγόμενο σήμερα σχέδιο νόμου και θα σας πω ότι το μεγάλο ερώτημα δεν είναι αν εμείς είμαστε θετικοί στην ψήφισή του. Το μεγάλο ερώτημα που πλανάται εδώ και μέρες είναι πώς εσείς είστε </w:t>
      </w:r>
      <w:r>
        <w:rPr>
          <w:rFonts w:eastAsia="Times New Roman" w:cs="Times New Roman"/>
          <w:szCs w:val="24"/>
        </w:rPr>
        <w:t>θετικοί σε ένα τέτοιο σχέδιο νόμου.</w:t>
      </w:r>
    </w:p>
    <w:p w14:paraId="7822A80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Φυσικά -προς Θεού!- κυρίες και κύριοι συνάδελφοι, δεν περιμένω απάντηση. Ρητορικό είναι το ερώτημα.</w:t>
      </w:r>
    </w:p>
    <w:p w14:paraId="7822A80E" w14:textId="77777777" w:rsidR="00585C31" w:rsidRDefault="00830CC0">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7822A80F" w14:textId="77777777" w:rsidR="00585C31" w:rsidRDefault="00830CC0">
      <w:pPr>
        <w:spacing w:line="600" w:lineRule="auto"/>
        <w:ind w:firstLine="720"/>
        <w:jc w:val="both"/>
        <w:rPr>
          <w:rFonts w:eastAsia="Times New Roman"/>
          <w:bCs/>
        </w:rPr>
      </w:pPr>
      <w:r>
        <w:rPr>
          <w:rFonts w:eastAsia="Times New Roman"/>
          <w:bCs/>
        </w:rPr>
        <w:t>Θα χρειαστώ ένα λεπτό, κύριε Πρόεδρ</w:t>
      </w:r>
      <w:r>
        <w:rPr>
          <w:rFonts w:eastAsia="Times New Roman"/>
          <w:bCs/>
        </w:rPr>
        <w:t>ε.</w:t>
      </w:r>
    </w:p>
    <w:p w14:paraId="7822A81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λοιπόν, που δεν πιστεύουμε ότι το επίσημο κράτος έχει κα</w:t>
      </w:r>
      <w:r>
        <w:rPr>
          <w:rFonts w:eastAsia="Times New Roman" w:cs="Times New Roman"/>
          <w:szCs w:val="24"/>
        </w:rPr>
        <w:t>μ</w:t>
      </w:r>
      <w:r>
        <w:rPr>
          <w:rFonts w:eastAsia="Times New Roman" w:cs="Times New Roman"/>
          <w:szCs w:val="24"/>
        </w:rPr>
        <w:t>μιά δουλειά να κάνει τον τζογαδόρο ή τον βοηθό τζογαδόρου, εμείς που πιστεύουμε ότι η αποστολή της πολιτείας είναι η ρύθμιση με κανόνες αυστηρούς και σαφείς, π</w:t>
      </w:r>
      <w:r>
        <w:rPr>
          <w:rFonts w:eastAsia="Times New Roman" w:cs="Times New Roman"/>
          <w:szCs w:val="24"/>
        </w:rPr>
        <w:t>ου προασπίζο</w:t>
      </w:r>
      <w:r>
        <w:rPr>
          <w:rFonts w:eastAsia="Times New Roman" w:cs="Times New Roman"/>
          <w:szCs w:val="24"/>
        </w:rPr>
        <w:t>νται</w:t>
      </w:r>
      <w:r>
        <w:rPr>
          <w:rFonts w:eastAsia="Times New Roman" w:cs="Times New Roman"/>
          <w:szCs w:val="24"/>
        </w:rPr>
        <w:t xml:space="preserve"> το δημόσιο συμφέρον, δηλαδή το συμφέρον των πολιτών και που θεωρούμε ότι είναι απαρέγκλιτος ο έλεγχος της τήρησης αυτών </w:t>
      </w:r>
      <w:r>
        <w:rPr>
          <w:rFonts w:eastAsia="Times New Roman" w:cs="Times New Roman"/>
          <w:szCs w:val="24"/>
        </w:rPr>
        <w:lastRenderedPageBreak/>
        <w:t>των κανόνων, εμείς που πιστεύουμε στην ιδιωτική πρωτοβουλία, εμείς που από το 2010 μιλάμε και πιστεύουμε στην ανάγκη τω</w:t>
      </w:r>
      <w:r>
        <w:rPr>
          <w:rFonts w:eastAsia="Times New Roman" w:cs="Times New Roman"/>
          <w:szCs w:val="24"/>
        </w:rPr>
        <w:t>ν μεγάλων ιδιωτικών επενδύσεων που έχει η χώρα μας, εμείς που δεν περπατούσαμε στα σύννεφα και αναγνωρίζαμε και τις προτεραιότητες που όφειλε να έχει η χώρα και τους αναγκαίους συμβιβασμούς και τις μεταρρυθμίσεις που όφειλαν να έχουν γίνει εδώ και χρόνια -</w:t>
      </w:r>
      <w:r>
        <w:rPr>
          <w:rFonts w:eastAsia="Times New Roman" w:cs="Times New Roman"/>
          <w:szCs w:val="24"/>
        </w:rPr>
        <w:t>και θα είχαν γίνει, αν δεν υπήρχε η ανεύθυνη στάση του ΣΥΡΙΖΑ τόσο ως Αντιπολίτευση όσο και ως Κυβέρνηση- εμείς που πιστεύουμε τελικά στην ενηλικίωση των πολιτών και στην υπεύθυνη στάση που οφείλουν να έχουν, εμείς που θεωρούμε ότι η μεγαλύτερη προστασία τ</w:t>
      </w:r>
      <w:r>
        <w:rPr>
          <w:rFonts w:eastAsia="Times New Roman" w:cs="Times New Roman"/>
          <w:szCs w:val="24"/>
        </w:rPr>
        <w:t xml:space="preserve">ης πολιτείας προς τον πολίτη είναι η παιδεία, ώστε να μπορεί να </w:t>
      </w:r>
      <w:proofErr w:type="spellStart"/>
      <w:r>
        <w:rPr>
          <w:rFonts w:eastAsia="Times New Roman" w:cs="Times New Roman"/>
          <w:szCs w:val="24"/>
        </w:rPr>
        <w:t>αυτοπροστατεύεται</w:t>
      </w:r>
      <w:proofErr w:type="spellEnd"/>
      <w:r>
        <w:rPr>
          <w:rFonts w:eastAsia="Times New Roman" w:cs="Times New Roman"/>
          <w:szCs w:val="24"/>
        </w:rPr>
        <w:t xml:space="preserve"> και να </w:t>
      </w:r>
      <w:proofErr w:type="spellStart"/>
      <w:r>
        <w:rPr>
          <w:rFonts w:eastAsia="Times New Roman" w:cs="Times New Roman"/>
          <w:szCs w:val="24"/>
        </w:rPr>
        <w:t>αυτοπειθαρχεί</w:t>
      </w:r>
      <w:proofErr w:type="spellEnd"/>
      <w:r>
        <w:rPr>
          <w:rFonts w:eastAsia="Times New Roman" w:cs="Times New Roman"/>
          <w:szCs w:val="24"/>
        </w:rPr>
        <w:t xml:space="preserve"> -αυτή είναι η μεγαλύτερη ασπίδα σε ένα </w:t>
      </w:r>
      <w:proofErr w:type="spellStart"/>
      <w:r>
        <w:rPr>
          <w:rFonts w:eastAsia="Times New Roman" w:cs="Times New Roman"/>
          <w:szCs w:val="24"/>
        </w:rPr>
        <w:t>παγκοσμιοποιημένο</w:t>
      </w:r>
      <w:proofErr w:type="spellEnd"/>
      <w:r>
        <w:rPr>
          <w:rFonts w:eastAsia="Times New Roman" w:cs="Times New Roman"/>
          <w:szCs w:val="24"/>
        </w:rPr>
        <w:t xml:space="preserve"> περιβάλλον που οι δυνατότητες του διαδικτύου πάνε χέρι</w:t>
      </w:r>
      <w:r>
        <w:rPr>
          <w:rFonts w:eastAsia="Times New Roman" w:cs="Times New Roman"/>
          <w:szCs w:val="24"/>
        </w:rPr>
        <w:t xml:space="preserve"> </w:t>
      </w:r>
      <w:proofErr w:type="spellStart"/>
      <w:r>
        <w:rPr>
          <w:rFonts w:eastAsia="Times New Roman" w:cs="Times New Roman"/>
          <w:szCs w:val="24"/>
        </w:rPr>
        <w:t>χέρι</w:t>
      </w:r>
      <w:proofErr w:type="spellEnd"/>
      <w:r>
        <w:rPr>
          <w:rFonts w:eastAsia="Times New Roman" w:cs="Times New Roman"/>
          <w:szCs w:val="24"/>
        </w:rPr>
        <w:t xml:space="preserve"> με τους κινδύνους- εμείς που από την</w:t>
      </w:r>
      <w:r>
        <w:rPr>
          <w:rFonts w:eastAsia="Times New Roman" w:cs="Times New Roman"/>
          <w:szCs w:val="24"/>
        </w:rPr>
        <w:t xml:space="preserve"> αρχή της συζήτησης επισημάναμε τις αδυναμίες του νομοσχεδίου και τις αναδείξαμε σε ένα περιβάλλον γενικευμένης σιγής ασυρμάτου, εμείς, λοιπόν, θεωρούμε πως πρέπει οπωσδήποτε να ρυθμιστεί το θέμα του παράνομου τζόγου, αλλά δεν μας έχετε πείσει για την αναγ</w:t>
      </w:r>
      <w:r>
        <w:rPr>
          <w:rFonts w:eastAsia="Times New Roman" w:cs="Times New Roman"/>
          <w:szCs w:val="24"/>
        </w:rPr>
        <w:t>καιότητα του δώρου -γιατί περί δώρου πρόκειται- του κράτους προς μια ιδιωτική επιχείρηση.</w:t>
      </w:r>
    </w:p>
    <w:p w14:paraId="7822A811" w14:textId="77777777" w:rsidR="00585C31" w:rsidRDefault="00830CC0">
      <w:pPr>
        <w:spacing w:line="600" w:lineRule="auto"/>
        <w:ind w:firstLine="720"/>
        <w:jc w:val="both"/>
        <w:rPr>
          <w:rFonts w:eastAsia="Times New Roman"/>
          <w:bCs/>
        </w:rPr>
      </w:pPr>
      <w:r>
        <w:rPr>
          <w:rFonts w:eastAsia="Times New Roman"/>
          <w:bCs/>
        </w:rPr>
        <w:t xml:space="preserve">(Στο σημείο αυτό κτυπάει επανειλημμένα το κουδούνι λήξεως του χρόνου ομιλίας </w:t>
      </w:r>
      <w:r>
        <w:rPr>
          <w:rFonts w:eastAsia="Times New Roman"/>
          <w:bCs/>
        </w:rPr>
        <w:t xml:space="preserve">της κυρίας </w:t>
      </w:r>
      <w:r>
        <w:rPr>
          <w:rFonts w:eastAsia="Times New Roman"/>
          <w:bCs/>
        </w:rPr>
        <w:t>Βουλευτ</w:t>
      </w:r>
      <w:r>
        <w:rPr>
          <w:rFonts w:eastAsia="Times New Roman"/>
          <w:bCs/>
        </w:rPr>
        <w:t>ού</w:t>
      </w:r>
      <w:r>
        <w:rPr>
          <w:rFonts w:eastAsia="Times New Roman"/>
          <w:bCs/>
        </w:rPr>
        <w:t>)</w:t>
      </w:r>
    </w:p>
    <w:p w14:paraId="7822A81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Κύριε Πρόεδρε, επιτρέψτε μου λίγο χρόνο. Ευχαριστώ.</w:t>
      </w:r>
    </w:p>
    <w:p w14:paraId="7822A81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Συνεπείς, λοιπό</w:t>
      </w:r>
      <w:r>
        <w:rPr>
          <w:rFonts w:eastAsia="Times New Roman" w:cs="Times New Roman"/>
          <w:szCs w:val="24"/>
        </w:rPr>
        <w:t>ν, προς τον εαυτό μας και τις θέσεις μας, θα ψηφίσουμε επί της αρχής, αλλά χωρίς να κλείνουμε το μάτι στα ιδιωτικά συμφέροντα που βάζουν βόμβα στα θεμέλια του κοινωνικού συνόλου.</w:t>
      </w:r>
    </w:p>
    <w:p w14:paraId="7822A81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Για εσάς δεν θα τολμούσε κανείς να ισχυριστεί το ίδιο. Η συνέπεια λόγων και έ</w:t>
      </w:r>
      <w:r>
        <w:rPr>
          <w:rFonts w:eastAsia="Times New Roman" w:cs="Times New Roman"/>
          <w:szCs w:val="24"/>
        </w:rPr>
        <w:t>ργων δεν ήταν και δεν έγινε ποτέ το συγκριτικό σας πλεονέκτημα. Θα μου πείτε βέβαια -και με το δίκιο σας- ότι τότε λέγατε αυτά τα επαναστατικά που λέγατε «με νταούλια και ζουρνάδες», γιατί δεν είχατε δεξί σας χέρι τους ΑΝΕΛ, γιατί φορούσατε ακόμη την επανα</w:t>
      </w:r>
      <w:r>
        <w:rPr>
          <w:rFonts w:eastAsia="Times New Roman" w:cs="Times New Roman"/>
          <w:szCs w:val="24"/>
        </w:rPr>
        <w:t>στατική φορεσιά και γιατί δεν είχατε γλυκαθεί από την εξουσία. Τώρα όλα είναι διαφορετικά</w:t>
      </w:r>
      <w:r>
        <w:rPr>
          <w:rFonts w:eastAsia="Times New Roman" w:cs="Times New Roman"/>
          <w:szCs w:val="24"/>
        </w:rPr>
        <w:t>!</w:t>
      </w:r>
    </w:p>
    <w:p w14:paraId="7822A81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Ευχαριστώ.</w:t>
      </w:r>
    </w:p>
    <w:p w14:paraId="7822A816" w14:textId="77777777" w:rsidR="00585C31" w:rsidRDefault="00830CC0">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7822A81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7822A81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w:t>
      </w:r>
      <w:r>
        <w:rPr>
          <w:rFonts w:eastAsia="Times New Roman" w:cs="Times New Roman"/>
          <w:szCs w:val="24"/>
        </w:rPr>
        <w:t>ειδικό αγορητή της Χρυσής Αυγής, τον κ. Καρακώστα.</w:t>
      </w:r>
    </w:p>
    <w:p w14:paraId="7822A819"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Ευχαριστώ, κύριε Πρόεδρε.</w:t>
      </w:r>
    </w:p>
    <w:p w14:paraId="7822A81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Η σημερινή συζήτηση και η επερχόμενη ψηφοφορία του νομοσχεδίου για τη ρύθμιση στην αγορά παιγνίων συνίσταται στην τροποποίηση συμβατικών όρων της </w:t>
      </w:r>
      <w:r>
        <w:rPr>
          <w:rFonts w:eastAsia="Times New Roman" w:cs="Times New Roman"/>
          <w:szCs w:val="24"/>
        </w:rPr>
        <w:lastRenderedPageBreak/>
        <w:t>σύμβασης το</w:t>
      </w:r>
      <w:r>
        <w:rPr>
          <w:rFonts w:eastAsia="Times New Roman" w:cs="Times New Roman"/>
          <w:szCs w:val="24"/>
        </w:rPr>
        <w:t xml:space="preserve">υ 2011 μεταξύ του ελληνικού δημοσίου και της </w:t>
      </w:r>
      <w:r>
        <w:rPr>
          <w:rFonts w:eastAsia="Times New Roman" w:cs="Times New Roman"/>
          <w:szCs w:val="24"/>
        </w:rPr>
        <w:t>«</w:t>
      </w:r>
      <w:r>
        <w:rPr>
          <w:rFonts w:eastAsia="Times New Roman" w:cs="Times New Roman"/>
          <w:szCs w:val="24"/>
        </w:rPr>
        <w:t>ΟΠΑΠ Α.Ε.</w:t>
      </w:r>
      <w:r>
        <w:rPr>
          <w:rFonts w:eastAsia="Times New Roman" w:cs="Times New Roman"/>
          <w:szCs w:val="24"/>
        </w:rPr>
        <w:t>»</w:t>
      </w:r>
      <w:r>
        <w:rPr>
          <w:rFonts w:eastAsia="Times New Roman" w:cs="Times New Roman"/>
          <w:szCs w:val="24"/>
        </w:rPr>
        <w:t>, η οποία επικυρώθηκε με τον ν.4002/2011.</w:t>
      </w:r>
    </w:p>
    <w:p w14:paraId="7822A81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Οι κύριες αλλαγές οι οποίες επέρχονται είναι οι εξής:</w:t>
      </w:r>
    </w:p>
    <w:p w14:paraId="7822A81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Πρώτον, η μείωση των </w:t>
      </w:r>
      <w:proofErr w:type="spellStart"/>
      <w:r>
        <w:rPr>
          <w:rFonts w:eastAsia="Times New Roman" w:cs="Times New Roman"/>
          <w:szCs w:val="24"/>
        </w:rPr>
        <w:t>παιγνιομηχανημάτων</w:t>
      </w:r>
      <w:proofErr w:type="spellEnd"/>
      <w:r>
        <w:rPr>
          <w:rFonts w:eastAsia="Times New Roman" w:cs="Times New Roman"/>
          <w:szCs w:val="24"/>
        </w:rPr>
        <w:t xml:space="preserve"> που θα λειτουργήσουν από τρι</w:t>
      </w:r>
      <w:r>
        <w:rPr>
          <w:rFonts w:eastAsia="Times New Roman" w:cs="Times New Roman"/>
          <w:szCs w:val="24"/>
        </w:rPr>
        <w:t>ά</w:t>
      </w:r>
      <w:r>
        <w:rPr>
          <w:rFonts w:eastAsia="Times New Roman" w:cs="Times New Roman"/>
          <w:szCs w:val="24"/>
        </w:rPr>
        <w:t>ντα</w:t>
      </w:r>
      <w:r>
        <w:rPr>
          <w:rFonts w:eastAsia="Times New Roman" w:cs="Times New Roman"/>
          <w:szCs w:val="24"/>
        </w:rPr>
        <w:t xml:space="preserve"> </w:t>
      </w:r>
      <w:r>
        <w:rPr>
          <w:rFonts w:eastAsia="Times New Roman" w:cs="Times New Roman"/>
          <w:szCs w:val="24"/>
        </w:rPr>
        <w:t>πέντε χιλιάδες σε ε</w:t>
      </w:r>
      <w:r>
        <w:rPr>
          <w:rFonts w:eastAsia="Times New Roman" w:cs="Times New Roman"/>
          <w:szCs w:val="24"/>
        </w:rPr>
        <w:t>ί</w:t>
      </w:r>
      <w:r>
        <w:rPr>
          <w:rFonts w:eastAsia="Times New Roman" w:cs="Times New Roman"/>
          <w:szCs w:val="24"/>
        </w:rPr>
        <w:t>κοσι</w:t>
      </w:r>
      <w:r>
        <w:rPr>
          <w:rFonts w:eastAsia="Times New Roman" w:cs="Times New Roman"/>
          <w:szCs w:val="24"/>
        </w:rPr>
        <w:t xml:space="preserve"> </w:t>
      </w:r>
      <w:r>
        <w:rPr>
          <w:rFonts w:eastAsia="Times New Roman" w:cs="Times New Roman"/>
          <w:szCs w:val="24"/>
        </w:rPr>
        <w:t xml:space="preserve">πέντε </w:t>
      </w:r>
      <w:r>
        <w:rPr>
          <w:rFonts w:eastAsia="Times New Roman" w:cs="Times New Roman"/>
          <w:szCs w:val="24"/>
        </w:rPr>
        <w:t>χιλιάδες.</w:t>
      </w:r>
    </w:p>
    <w:p w14:paraId="7822A81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Δεύτερον, η αύξηση του αριθμού των </w:t>
      </w:r>
      <w:proofErr w:type="spellStart"/>
      <w:r>
        <w:rPr>
          <w:rFonts w:eastAsia="Times New Roman" w:cs="Times New Roman"/>
          <w:szCs w:val="24"/>
        </w:rPr>
        <w:t>παιγνιομηχανημάτων</w:t>
      </w:r>
      <w:proofErr w:type="spellEnd"/>
      <w:r>
        <w:rPr>
          <w:rFonts w:eastAsia="Times New Roman" w:cs="Times New Roman"/>
          <w:szCs w:val="24"/>
        </w:rPr>
        <w:t xml:space="preserve"> τα οποία θα εγκατασταθούν σε </w:t>
      </w:r>
      <w:r>
        <w:rPr>
          <w:rFonts w:eastAsia="Times New Roman" w:cs="Times New Roman"/>
          <w:szCs w:val="24"/>
        </w:rPr>
        <w:t>κ</w:t>
      </w:r>
      <w:r>
        <w:rPr>
          <w:rFonts w:eastAsia="Times New Roman" w:cs="Times New Roman"/>
          <w:szCs w:val="24"/>
        </w:rPr>
        <w:t>αταστήματα τύπου Β΄, από εικοσιπέντε σε πενήντα.</w:t>
      </w:r>
    </w:p>
    <w:p w14:paraId="7822A81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Τρίτον, η αύξηση του αριθμού των </w:t>
      </w:r>
      <w:proofErr w:type="spellStart"/>
      <w:r>
        <w:rPr>
          <w:rFonts w:eastAsia="Times New Roman" w:cs="Times New Roman"/>
          <w:szCs w:val="24"/>
        </w:rPr>
        <w:t>παιγνιομηχανημάτων</w:t>
      </w:r>
      <w:proofErr w:type="spellEnd"/>
      <w:r>
        <w:rPr>
          <w:rFonts w:eastAsia="Times New Roman" w:cs="Times New Roman"/>
          <w:szCs w:val="24"/>
        </w:rPr>
        <w:t xml:space="preserve"> τα οποία θα λειτουργήσουν σε </w:t>
      </w:r>
      <w:r>
        <w:rPr>
          <w:rFonts w:eastAsia="Times New Roman" w:cs="Times New Roman"/>
          <w:szCs w:val="24"/>
        </w:rPr>
        <w:t>κ</w:t>
      </w:r>
      <w:r>
        <w:rPr>
          <w:rFonts w:eastAsia="Times New Roman" w:cs="Times New Roman"/>
          <w:szCs w:val="24"/>
        </w:rPr>
        <w:t xml:space="preserve">αταστήματα τύπου ΣΤ΄, από τρία </w:t>
      </w:r>
      <w:r>
        <w:rPr>
          <w:rFonts w:eastAsia="Times New Roman" w:cs="Times New Roman"/>
          <w:szCs w:val="24"/>
        </w:rPr>
        <w:t>σε δεκαπέντε.</w:t>
      </w:r>
    </w:p>
    <w:p w14:paraId="7822A81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Τέταρτον, η παράταση της χρονικής άδειας εκμετάλλευσης των μηχανημάτων από την </w:t>
      </w:r>
      <w:r>
        <w:rPr>
          <w:rFonts w:eastAsia="Times New Roman" w:cs="Times New Roman"/>
          <w:szCs w:val="24"/>
        </w:rPr>
        <w:t>«</w:t>
      </w:r>
      <w:r>
        <w:rPr>
          <w:rFonts w:eastAsia="Times New Roman" w:cs="Times New Roman"/>
          <w:szCs w:val="24"/>
        </w:rPr>
        <w:t>ΟΠΑΠ Α.Ε.</w:t>
      </w:r>
      <w:r>
        <w:rPr>
          <w:rFonts w:eastAsia="Times New Roman" w:cs="Times New Roman"/>
          <w:szCs w:val="24"/>
        </w:rPr>
        <w:t>»</w:t>
      </w:r>
      <w:r>
        <w:rPr>
          <w:rFonts w:eastAsia="Times New Roman" w:cs="Times New Roman"/>
          <w:szCs w:val="24"/>
        </w:rPr>
        <w:t xml:space="preserve"> κατά οκτώ έτη. Έτσι πηγαίνουμε από τα δέκα έτη που ίσχυαν μέχρι τώρα με την προηγούμενη σύμβαση, στα δεκαοκτώ έτη.</w:t>
      </w:r>
    </w:p>
    <w:p w14:paraId="7822A820" w14:textId="77777777" w:rsidR="00585C31" w:rsidRDefault="00830CC0">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κατάργηση της διαδικασίας π</w:t>
      </w:r>
      <w:r>
        <w:rPr>
          <w:rFonts w:eastAsia="Times New Roman" w:cs="Times New Roman"/>
          <w:szCs w:val="24"/>
        </w:rPr>
        <w:t xml:space="preserve">αραχώρησης </w:t>
      </w:r>
      <w:proofErr w:type="spellStart"/>
      <w:r>
        <w:rPr>
          <w:rFonts w:eastAsia="Times New Roman" w:cs="Times New Roman"/>
          <w:szCs w:val="24"/>
        </w:rPr>
        <w:t>παιγνιομηχανημάτων</w:t>
      </w:r>
      <w:proofErr w:type="spellEnd"/>
      <w:r>
        <w:rPr>
          <w:rFonts w:eastAsia="Times New Roman" w:cs="Times New Roman"/>
          <w:szCs w:val="24"/>
        </w:rPr>
        <w:t xml:space="preserve"> από την </w:t>
      </w:r>
      <w:r>
        <w:rPr>
          <w:rFonts w:eastAsia="Times New Roman" w:cs="Times New Roman"/>
          <w:szCs w:val="24"/>
        </w:rPr>
        <w:t>«</w:t>
      </w:r>
      <w:r>
        <w:rPr>
          <w:rFonts w:eastAsia="Times New Roman" w:cs="Times New Roman"/>
          <w:szCs w:val="24"/>
        </w:rPr>
        <w:t>ΟΠΑΠ Α.Ε.</w:t>
      </w:r>
      <w:r>
        <w:rPr>
          <w:rFonts w:eastAsia="Times New Roman" w:cs="Times New Roman"/>
          <w:szCs w:val="24"/>
        </w:rPr>
        <w:t>»</w:t>
      </w:r>
      <w:r>
        <w:rPr>
          <w:rFonts w:eastAsia="Times New Roman" w:cs="Times New Roman"/>
          <w:szCs w:val="24"/>
        </w:rPr>
        <w:t xml:space="preserve"> σε τρίτους </w:t>
      </w:r>
      <w:proofErr w:type="spellStart"/>
      <w:r>
        <w:rPr>
          <w:rFonts w:eastAsia="Times New Roman" w:cs="Times New Roman"/>
          <w:szCs w:val="24"/>
        </w:rPr>
        <w:t>παραχωρησιούχους</w:t>
      </w:r>
      <w:proofErr w:type="spellEnd"/>
      <w:r>
        <w:rPr>
          <w:rFonts w:eastAsia="Times New Roman" w:cs="Times New Roman"/>
          <w:szCs w:val="24"/>
        </w:rPr>
        <w:t>.</w:t>
      </w:r>
    </w:p>
    <w:p w14:paraId="7822A82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Αυτές είναι οι βασικές τροποποιήσεις οι οποίες επέρχονται στη σχετική σύμβαση του ΟΠΑΠ με το ελληνικό </w:t>
      </w:r>
      <w:r>
        <w:rPr>
          <w:rFonts w:eastAsia="Times New Roman" w:cs="Times New Roman"/>
          <w:szCs w:val="24"/>
        </w:rPr>
        <w:t>δ</w:t>
      </w:r>
      <w:r>
        <w:rPr>
          <w:rFonts w:eastAsia="Times New Roman" w:cs="Times New Roman"/>
          <w:szCs w:val="24"/>
        </w:rPr>
        <w:t>ημόσιο. Διαπιστώθηκε σχεδόν από την πρώτη ανάγνωση του νομοσχεδίου ότι σκο</w:t>
      </w:r>
      <w:r>
        <w:rPr>
          <w:rFonts w:eastAsia="Times New Roman" w:cs="Times New Roman"/>
          <w:szCs w:val="24"/>
        </w:rPr>
        <w:t xml:space="preserve">πιμότητα της Κυβέρνησης είναι να εξυπηρετήσει επενδυτικά σχέδια των μετόχων της </w:t>
      </w:r>
      <w:r>
        <w:rPr>
          <w:rFonts w:eastAsia="Times New Roman" w:cs="Times New Roman"/>
          <w:szCs w:val="24"/>
        </w:rPr>
        <w:t>«</w:t>
      </w:r>
      <w:r>
        <w:rPr>
          <w:rFonts w:eastAsia="Times New Roman" w:cs="Times New Roman"/>
          <w:szCs w:val="24"/>
        </w:rPr>
        <w:t>ΟΠΑΠ Α.Ε.</w:t>
      </w:r>
      <w:r>
        <w:rPr>
          <w:rFonts w:eastAsia="Times New Roman" w:cs="Times New Roman"/>
          <w:szCs w:val="24"/>
        </w:rPr>
        <w:t>»</w:t>
      </w:r>
      <w:r>
        <w:rPr>
          <w:rFonts w:eastAsia="Times New Roman" w:cs="Times New Roman"/>
          <w:szCs w:val="24"/>
        </w:rPr>
        <w:t xml:space="preserve"> Προκύπτει, μάλιστα, ότι η παράταση της άδειας εκμετάλλευσης των </w:t>
      </w:r>
      <w:r>
        <w:rPr>
          <w:rFonts w:eastAsia="Times New Roman" w:cs="Times New Roman"/>
          <w:szCs w:val="24"/>
          <w:lang w:val="en-US"/>
        </w:rPr>
        <w:t>VLTs</w:t>
      </w:r>
      <w:r>
        <w:rPr>
          <w:rFonts w:eastAsia="Times New Roman" w:cs="Times New Roman"/>
          <w:szCs w:val="24"/>
        </w:rPr>
        <w:t xml:space="preserve"> κατά οκτώ έτη δεν θα κοστίσει απολύτως </w:t>
      </w:r>
      <w:r>
        <w:rPr>
          <w:rFonts w:eastAsia="Times New Roman" w:cs="Times New Roman"/>
          <w:szCs w:val="24"/>
        </w:rPr>
        <w:lastRenderedPageBreak/>
        <w:t xml:space="preserve">τίποτα στην </w:t>
      </w:r>
      <w:r>
        <w:rPr>
          <w:rFonts w:eastAsia="Times New Roman" w:cs="Times New Roman"/>
          <w:szCs w:val="24"/>
        </w:rPr>
        <w:t>«</w:t>
      </w:r>
      <w:r>
        <w:rPr>
          <w:rFonts w:eastAsia="Times New Roman" w:cs="Times New Roman"/>
          <w:szCs w:val="24"/>
        </w:rPr>
        <w:t>ΟΠΑΠ Α.Ε.</w:t>
      </w:r>
      <w:r>
        <w:rPr>
          <w:rFonts w:eastAsia="Times New Roman" w:cs="Times New Roman"/>
          <w:szCs w:val="24"/>
        </w:rPr>
        <w:t>»</w:t>
      </w:r>
      <w:r>
        <w:rPr>
          <w:rFonts w:eastAsia="Times New Roman" w:cs="Times New Roman"/>
          <w:szCs w:val="24"/>
        </w:rPr>
        <w:t>, αφού θα είναι το αντισταθμιστικ</w:t>
      </w:r>
      <w:r>
        <w:rPr>
          <w:rFonts w:eastAsia="Times New Roman" w:cs="Times New Roman"/>
          <w:szCs w:val="24"/>
        </w:rPr>
        <w:t>ό μέτρο σε σχέση με τη μείωση των μηχανημάτων από τις τριάντα πέντε χιλιάδες στις είκοσι πέντε χιλιάδες.</w:t>
      </w:r>
    </w:p>
    <w:p w14:paraId="7822A82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Όμως, κα</w:t>
      </w:r>
      <w:r>
        <w:rPr>
          <w:rFonts w:eastAsia="Times New Roman" w:cs="Times New Roman"/>
          <w:szCs w:val="24"/>
        </w:rPr>
        <w:t>μ</w:t>
      </w:r>
      <w:r>
        <w:rPr>
          <w:rFonts w:eastAsia="Times New Roman" w:cs="Times New Roman"/>
          <w:szCs w:val="24"/>
        </w:rPr>
        <w:t xml:space="preserve">μία λογιστική μελέτη δεν μας προσκομίσατε, ώστε να γνωρίζουμε με ακριβή οικονομικά στοιχεία ποιες συνέπειες επιφέρει αυτή η μείωση για τον ΟΠΑΠ και εν συνεχεία για το ελληνικό </w:t>
      </w:r>
      <w:r>
        <w:rPr>
          <w:rFonts w:eastAsia="Times New Roman" w:cs="Times New Roman"/>
          <w:szCs w:val="24"/>
        </w:rPr>
        <w:t>δ</w:t>
      </w:r>
      <w:r>
        <w:rPr>
          <w:rFonts w:eastAsia="Times New Roman" w:cs="Times New Roman"/>
          <w:szCs w:val="24"/>
        </w:rPr>
        <w:t>ημόσιο. Με προχειρότητα και μεροληπτική πολιτική βούληση,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μίας συνε</w:t>
      </w:r>
      <w:r>
        <w:rPr>
          <w:rFonts w:eastAsia="Times New Roman" w:cs="Times New Roman"/>
          <w:szCs w:val="24"/>
        </w:rPr>
        <w:t>ννόησης και συνεργασίας μεταξύ της Κυβέρνησης με τους αντισυμβαλλόμενους, προχωράτε στην ψήφιση.</w:t>
      </w:r>
    </w:p>
    <w:p w14:paraId="7822A82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Σε όλη αυτή τη διαδικασία είναι ιδιαιτέρως σημαντικός ο ρόλος τον οποίο παίζουν, πρώτον η Επιτροπή Εποπτείας και Ελέγχου για τα παίγνια, δεύτερον μία εταιρεία </w:t>
      </w:r>
      <w:r>
        <w:rPr>
          <w:rFonts w:eastAsia="Times New Roman" w:cs="Times New Roman"/>
          <w:szCs w:val="24"/>
        </w:rPr>
        <w:t>με αντικείμενο την παροχή συμβουλευτικής υποστήριξης για τη διοίκηση των επιχειρήσεων –και ο λόγος είναι για τη «</w:t>
      </w:r>
      <w:r>
        <w:rPr>
          <w:rFonts w:eastAsia="Times New Roman" w:cs="Times New Roman"/>
          <w:szCs w:val="24"/>
          <w:lang w:val="en-US"/>
        </w:rPr>
        <w:t>DELOITTE</w:t>
      </w:r>
      <w:r>
        <w:rPr>
          <w:rFonts w:eastAsia="Times New Roman" w:cs="Times New Roman"/>
          <w:szCs w:val="24"/>
        </w:rPr>
        <w:t xml:space="preserve">»- και τρίτον η </w:t>
      </w:r>
      <w:r>
        <w:rPr>
          <w:rFonts w:eastAsia="Times New Roman" w:cs="Times New Roman"/>
          <w:szCs w:val="24"/>
        </w:rPr>
        <w:t>δ</w:t>
      </w:r>
      <w:r>
        <w:rPr>
          <w:rFonts w:eastAsia="Times New Roman" w:cs="Times New Roman"/>
          <w:szCs w:val="24"/>
        </w:rPr>
        <w:t xml:space="preserve">ιοίκηση της </w:t>
      </w:r>
      <w:r>
        <w:rPr>
          <w:rFonts w:eastAsia="Times New Roman" w:cs="Times New Roman"/>
          <w:szCs w:val="24"/>
        </w:rPr>
        <w:t>«</w:t>
      </w:r>
      <w:r>
        <w:rPr>
          <w:rFonts w:eastAsia="Times New Roman" w:cs="Times New Roman"/>
          <w:szCs w:val="24"/>
        </w:rPr>
        <w:t>ΟΠΑΠ Α.Ε.</w:t>
      </w:r>
      <w:r>
        <w:rPr>
          <w:rFonts w:eastAsia="Times New Roman" w:cs="Times New Roman"/>
          <w:szCs w:val="24"/>
        </w:rPr>
        <w:t>»</w:t>
      </w:r>
      <w:r>
        <w:rPr>
          <w:rFonts w:eastAsia="Times New Roman" w:cs="Times New Roman"/>
          <w:szCs w:val="24"/>
        </w:rPr>
        <w:t>.</w:t>
      </w:r>
    </w:p>
    <w:p w14:paraId="7822A82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Από τις ενέργειες αυτών των τριών φορέων και από τα στοιχεία τα οποία έχουμε ελέγξει, εξάγουμ</w:t>
      </w:r>
      <w:r>
        <w:rPr>
          <w:rFonts w:eastAsia="Times New Roman" w:cs="Times New Roman"/>
          <w:szCs w:val="24"/>
        </w:rPr>
        <w:t xml:space="preserve">ε το ασφαλές συμπέρασμα ότι το σημερινό νομοσχέδιο έχει υπαγορευτεί προς εξυπηρέτηση των επενδυτικών αναγκών της </w:t>
      </w:r>
      <w:r>
        <w:rPr>
          <w:rFonts w:eastAsia="Times New Roman" w:cs="Times New Roman"/>
          <w:szCs w:val="24"/>
        </w:rPr>
        <w:t>«</w:t>
      </w:r>
      <w:r>
        <w:rPr>
          <w:rFonts w:eastAsia="Times New Roman" w:cs="Times New Roman"/>
          <w:szCs w:val="24"/>
        </w:rPr>
        <w:t>ΟΠΑΠ Α.Ε.</w:t>
      </w:r>
      <w:r>
        <w:rPr>
          <w:rFonts w:eastAsia="Times New Roman" w:cs="Times New Roman"/>
          <w:szCs w:val="24"/>
        </w:rPr>
        <w:t>»</w:t>
      </w:r>
      <w:r>
        <w:rPr>
          <w:rFonts w:eastAsia="Times New Roman" w:cs="Times New Roman"/>
          <w:szCs w:val="24"/>
        </w:rPr>
        <w:t>.</w:t>
      </w:r>
      <w:r>
        <w:rPr>
          <w:rFonts w:eastAsia="Times New Roman" w:cs="Times New Roman"/>
          <w:szCs w:val="24"/>
        </w:rPr>
        <w:t xml:space="preserve"> Αυτή η διαπίστωση δεν αποτελεί ούτε υπερβολή ούτε δημαγωγική πρόθεση εκ μέρους μας, καθώς κατά την ακρόαση των εξωκοινοβουλευτικών</w:t>
      </w:r>
      <w:r>
        <w:rPr>
          <w:rFonts w:eastAsia="Times New Roman" w:cs="Times New Roman"/>
          <w:szCs w:val="24"/>
        </w:rPr>
        <w:t xml:space="preserve"> φορέων στην </w:t>
      </w:r>
      <w:r>
        <w:rPr>
          <w:rFonts w:eastAsia="Times New Roman" w:cs="Times New Roman"/>
          <w:szCs w:val="24"/>
        </w:rPr>
        <w:t>ε</w:t>
      </w:r>
      <w:r>
        <w:rPr>
          <w:rFonts w:eastAsia="Times New Roman" w:cs="Times New Roman"/>
          <w:szCs w:val="24"/>
        </w:rPr>
        <w:t xml:space="preserve">πιτροπή καταγγέλθηκε από πρώην </w:t>
      </w:r>
      <w:r>
        <w:rPr>
          <w:rFonts w:eastAsia="Times New Roman" w:cs="Times New Roman"/>
          <w:szCs w:val="24"/>
        </w:rPr>
        <w:t>π</w:t>
      </w:r>
      <w:r>
        <w:rPr>
          <w:rFonts w:eastAsia="Times New Roman" w:cs="Times New Roman"/>
          <w:szCs w:val="24"/>
        </w:rPr>
        <w:t xml:space="preserve">ρόεδρο της Επιτροπής Ελέγχου το εξής σημαντικό: Κατά τη διάρκεια συζήτησης στην αρμόδια </w:t>
      </w:r>
      <w:r>
        <w:rPr>
          <w:rFonts w:eastAsia="Times New Roman" w:cs="Times New Roman"/>
          <w:szCs w:val="24"/>
        </w:rPr>
        <w:t>ε</w:t>
      </w:r>
      <w:r>
        <w:rPr>
          <w:rFonts w:eastAsia="Times New Roman" w:cs="Times New Roman"/>
          <w:szCs w:val="24"/>
        </w:rPr>
        <w:t xml:space="preserve">πιτροπή της κυπριακής </w:t>
      </w:r>
      <w:r>
        <w:rPr>
          <w:rFonts w:eastAsia="Times New Roman" w:cs="Times New Roman"/>
          <w:szCs w:val="24"/>
        </w:rPr>
        <w:t>β</w:t>
      </w:r>
      <w:r>
        <w:rPr>
          <w:rFonts w:eastAsia="Times New Roman" w:cs="Times New Roman"/>
          <w:szCs w:val="24"/>
        </w:rPr>
        <w:t xml:space="preserve">ουλής σχεδίου νόμου </w:t>
      </w:r>
      <w:r>
        <w:rPr>
          <w:rFonts w:eastAsia="Times New Roman" w:cs="Times New Roman"/>
          <w:szCs w:val="24"/>
        </w:rPr>
        <w:lastRenderedPageBreak/>
        <w:t>αντίστοιχου, ίδιου αντικειμένου με το σημερινό, αποκαλύφθηκε ότι το κείμενο το</w:t>
      </w:r>
      <w:r>
        <w:rPr>
          <w:rFonts w:eastAsia="Times New Roman" w:cs="Times New Roman"/>
          <w:szCs w:val="24"/>
        </w:rPr>
        <w:t xml:space="preserve">υ νομοσχεδίου είχε συνταχθεί και αποσταλεί στην κυπριακή </w:t>
      </w:r>
      <w:r>
        <w:rPr>
          <w:rFonts w:eastAsia="Times New Roman" w:cs="Times New Roman"/>
          <w:szCs w:val="24"/>
        </w:rPr>
        <w:t>κ</w:t>
      </w:r>
      <w:r>
        <w:rPr>
          <w:rFonts w:eastAsia="Times New Roman" w:cs="Times New Roman"/>
          <w:szCs w:val="24"/>
        </w:rPr>
        <w:t xml:space="preserve">υβέρνηση από την </w:t>
      </w:r>
      <w:r>
        <w:rPr>
          <w:rFonts w:eastAsia="Times New Roman" w:cs="Times New Roman"/>
          <w:szCs w:val="24"/>
        </w:rPr>
        <w:t>«</w:t>
      </w:r>
      <w:r>
        <w:rPr>
          <w:rFonts w:eastAsia="Times New Roman" w:cs="Times New Roman"/>
          <w:szCs w:val="24"/>
        </w:rPr>
        <w:t>ΟΠΑΠ Α.Ε.</w:t>
      </w:r>
      <w:r>
        <w:rPr>
          <w:rFonts w:eastAsia="Times New Roman" w:cs="Times New Roman"/>
          <w:szCs w:val="24"/>
        </w:rPr>
        <w:t>»</w:t>
      </w:r>
      <w:r>
        <w:rPr>
          <w:rFonts w:eastAsia="Times New Roman" w:cs="Times New Roman"/>
          <w:szCs w:val="24"/>
        </w:rPr>
        <w:t>, με συνέπεια την απόσυρσή του.</w:t>
      </w:r>
    </w:p>
    <w:p w14:paraId="7822A82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Εάν ισχύει η ίδια αυτή συνθήκη και στην ελληνική υπόθεση, όλοι μπορούν να εξάγουν τα προφανή συμπεράσματα περί της αναξιοπιστίας της Κυβέρ</w:t>
      </w:r>
      <w:r>
        <w:rPr>
          <w:rFonts w:eastAsia="Times New Roman" w:cs="Times New Roman"/>
          <w:szCs w:val="24"/>
        </w:rPr>
        <w:t xml:space="preserve">νησης στη </w:t>
      </w:r>
      <w:proofErr w:type="spellStart"/>
      <w:r>
        <w:rPr>
          <w:rFonts w:eastAsia="Times New Roman" w:cs="Times New Roman"/>
          <w:szCs w:val="24"/>
        </w:rPr>
        <w:t>νομοπαραγωγική</w:t>
      </w:r>
      <w:proofErr w:type="spellEnd"/>
      <w:r>
        <w:rPr>
          <w:rFonts w:eastAsia="Times New Roman" w:cs="Times New Roman"/>
          <w:szCs w:val="24"/>
        </w:rPr>
        <w:t xml:space="preserve"> διαδικασία.</w:t>
      </w:r>
    </w:p>
    <w:p w14:paraId="7822A82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Στην αιτιολογική έκθεση, εξέχουσα θέση στην παράθεση των επιχειρημάτων υποστήριξης του νομοσχεδίου είχε το κοινωνικό πρόβλημα το οποίο προκύπτει από τη διεξαγωγή δραστηριοτήτων τζόγου, νόμιμου ή παράνομου. Δηλαδή, ούτε </w:t>
      </w:r>
      <w:r>
        <w:rPr>
          <w:rFonts w:eastAsia="Times New Roman" w:cs="Times New Roman"/>
          <w:szCs w:val="24"/>
        </w:rPr>
        <w:t xml:space="preserve">λίγο ούτε πολύ, η Κυβέρνηση προσπάθησε να μας πείσει ότι με τη διασπορά είκοσι πέντε χιλιάδων μηχανημάτων τζόγου στη χώρα προσπαθεί να προστατεύσει τους πολίτες από την εύκολη πρόσβαση σε τέτοιου είδους δραστηριότητες. </w:t>
      </w:r>
    </w:p>
    <w:p w14:paraId="7822A82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 αυτό ακριβώς το σημείο διαπιστώνε</w:t>
      </w:r>
      <w:r>
        <w:rPr>
          <w:rFonts w:eastAsia="Times New Roman" w:cs="Times New Roman"/>
          <w:szCs w:val="24"/>
        </w:rPr>
        <w:t>ται η βαθιά υποκρισία της Κυβέρνησης. Από τη μία ισχυρίζεστε πως θέλετε να καταπολεμηθεί το αρνητικό φαινόμενο που προκαλεί ο τζόγος και από την άλλη δίνετε τη δυνατότητα στους πολίτες να έχουν ευκολότερη πρόσβαση σ’ αυτόν. Πρόκειται για νομοθετική πρωτοβο</w:t>
      </w:r>
      <w:r>
        <w:rPr>
          <w:rFonts w:eastAsia="Times New Roman" w:cs="Times New Roman"/>
          <w:szCs w:val="24"/>
        </w:rPr>
        <w:t>υλία η οποία δεν έχει καμ</w:t>
      </w:r>
      <w:r>
        <w:rPr>
          <w:rFonts w:eastAsia="Times New Roman" w:cs="Times New Roman"/>
          <w:szCs w:val="24"/>
        </w:rPr>
        <w:t>μ</w:t>
      </w:r>
      <w:r>
        <w:rPr>
          <w:rFonts w:eastAsia="Times New Roman" w:cs="Times New Roman"/>
          <w:szCs w:val="24"/>
        </w:rPr>
        <w:t xml:space="preserve">ία λογική αλληλουχία, αναφορικά με την κοινωνική προστασία η οποία θα μπορούσε να συσχετιστεί και με επερχόμενα νομοσχέδια, όπως έχει δημοσιευτεί σε μερίδα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ε</w:t>
      </w:r>
      <w:r>
        <w:rPr>
          <w:rFonts w:eastAsia="Times New Roman" w:cs="Times New Roman"/>
          <w:szCs w:val="24"/>
        </w:rPr>
        <w:t xml:space="preserve">νημέρωσης, σχετικά με τη νομιμοποίηση της κάνναβης. </w:t>
      </w:r>
    </w:p>
    <w:p w14:paraId="7822A82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επιβεβαιώνεται το γεγονός ότι σε περιόδους βαθιάς οικονομικής ύφεσης ανθίζουν φαινόμενα αρνητικά και κοινωνικά επιζήμια, όπως είναι ο τζόγος, ο αλκοολισμός, η πορνεία. Η λογική της απελευθέρωσης από τα κοινωνικά ταμπού με το να νομιμοποιούνται συνεχώς </w:t>
      </w:r>
      <w:proofErr w:type="spellStart"/>
      <w:r>
        <w:rPr>
          <w:rFonts w:eastAsia="Times New Roman" w:cs="Times New Roman"/>
          <w:szCs w:val="24"/>
        </w:rPr>
        <w:t>οιο</w:t>
      </w:r>
      <w:r>
        <w:rPr>
          <w:rFonts w:eastAsia="Times New Roman" w:cs="Times New Roman"/>
          <w:szCs w:val="24"/>
        </w:rPr>
        <w:t>νεί</w:t>
      </w:r>
      <w:proofErr w:type="spellEnd"/>
      <w:r>
        <w:rPr>
          <w:rFonts w:eastAsia="Times New Roman" w:cs="Times New Roman"/>
          <w:szCs w:val="24"/>
        </w:rPr>
        <w:t xml:space="preserve"> επικίνδυνες συνήθειες και δραστηριότητες αποδεικνύει την ελαφρότητα με την οποία αντιμετωπίζετε ως Κυβέρνηση τις βασικές κοινωνικές αξίες και τη μέριμνα υπέρ των Ελλήνων πολιτών.</w:t>
      </w:r>
    </w:p>
    <w:p w14:paraId="7822A82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Αναμφίβολα αυτά τα φαινόμενα δεν αντιμετωπίζονται από τη μια μέρα στην άλ</w:t>
      </w:r>
      <w:r>
        <w:rPr>
          <w:rFonts w:eastAsia="Times New Roman" w:cs="Times New Roman"/>
          <w:szCs w:val="24"/>
        </w:rPr>
        <w:t>λη, δεδομένου ότι έχουν πολυσήμαντο χαρακτήρα και απαιτείται συνδρομή πολλών παραγόντων της κρατικής λειτουργίας για την καταπολέμησή τους. Ουσιαστικός, όμως, είναι ο ρόλος της νομοθετικής και της εκτελεστικής εξουσίας και το δίκιο το οποίο προκύπτει από τ</w:t>
      </w:r>
      <w:r>
        <w:rPr>
          <w:rFonts w:eastAsia="Times New Roman" w:cs="Times New Roman"/>
          <w:szCs w:val="24"/>
        </w:rPr>
        <w:t>η λειτουργία τους.</w:t>
      </w:r>
    </w:p>
    <w:p w14:paraId="7822A82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 ό,τι αφορά το επιχείρημα για τη μείωση του παράνομου τζόγου που θα επέλθει από τη διοχέτευση στην αγορά των εικοσιπέντε χιλιάδων μηχανημάτων με έσοδα για το κράτος περί τα 300 εκατομμύρια ευρώ –και προσέξτε εδώ πρόκειται για μια </w:t>
      </w:r>
      <w:proofErr w:type="spellStart"/>
      <w:r>
        <w:rPr>
          <w:rFonts w:eastAsia="Times New Roman" w:cs="Times New Roman"/>
          <w:szCs w:val="24"/>
        </w:rPr>
        <w:t>πιθαν</w:t>
      </w:r>
      <w:r>
        <w:rPr>
          <w:rFonts w:eastAsia="Times New Roman" w:cs="Times New Roman"/>
          <w:szCs w:val="24"/>
        </w:rPr>
        <w:t>ολόγηση</w:t>
      </w:r>
      <w:proofErr w:type="spellEnd"/>
      <w:r>
        <w:rPr>
          <w:rFonts w:eastAsia="Times New Roman" w:cs="Times New Roman"/>
          <w:szCs w:val="24"/>
        </w:rPr>
        <w:t xml:space="preserve"> την οποία ανέφερε ο Υπουργός και για την οποία δεν υπάρχει σχετική έκθεση- εμείς έχουμε να δηλώσουμε το εξής: Αν το Υπουργείο και οι αρμόδιες υπηρεσίες είχαν την πρόθεση και τον ζήλο να καταπολεμηθεί δραστικά ο παράνομος τζόγος και να μειωθεί η οικ</w:t>
      </w:r>
      <w:r>
        <w:rPr>
          <w:rFonts w:eastAsia="Times New Roman" w:cs="Times New Roman"/>
          <w:szCs w:val="24"/>
        </w:rPr>
        <w:t xml:space="preserve">ονομική ζημία, θα έπρεπε να νομοθετούν καταλλήλως. Θα έπρεπε δηλαδή να νομοθετούν για τη συλλογή πληροφοριών σχετικά με τον αριθμό των παράνομων μηχανημάτων, για την </w:t>
      </w:r>
      <w:proofErr w:type="spellStart"/>
      <w:r>
        <w:rPr>
          <w:rFonts w:eastAsia="Times New Roman" w:cs="Times New Roman"/>
          <w:szCs w:val="24"/>
        </w:rPr>
        <w:t>αυστηροποίηση</w:t>
      </w:r>
      <w:proofErr w:type="spellEnd"/>
      <w:r>
        <w:rPr>
          <w:rFonts w:eastAsia="Times New Roman" w:cs="Times New Roman"/>
          <w:szCs w:val="24"/>
        </w:rPr>
        <w:t xml:space="preserve"> των ελέγχων, για τον </w:t>
      </w:r>
      <w:r>
        <w:rPr>
          <w:rFonts w:eastAsia="Times New Roman" w:cs="Times New Roman"/>
          <w:szCs w:val="24"/>
        </w:rPr>
        <w:lastRenderedPageBreak/>
        <w:t>εντοπισμό των παράνομων καζίνων, για την άμεση παύση τη</w:t>
      </w:r>
      <w:r>
        <w:rPr>
          <w:rFonts w:eastAsia="Times New Roman" w:cs="Times New Roman"/>
          <w:szCs w:val="24"/>
        </w:rPr>
        <w:t xml:space="preserve">ς λειτουργίας τους. Έτσι ένα κράτος προστατεύει τους πολίτες του από τα κακώς κείμενα και όχι με το να νομιμοποιεί τον τζόγο. </w:t>
      </w:r>
    </w:p>
    <w:p w14:paraId="7822A82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Εδώ αξίζει να αναφέρουμε και τα ισχύοντα για τους κανόνες των </w:t>
      </w:r>
      <w:r>
        <w:rPr>
          <w:rFonts w:eastAsia="Times New Roman" w:cs="Times New Roman"/>
          <w:szCs w:val="24"/>
          <w:lang w:val="en-US"/>
        </w:rPr>
        <w:t>VLTs</w:t>
      </w:r>
      <w:r>
        <w:rPr>
          <w:rFonts w:eastAsia="Times New Roman" w:cs="Times New Roman"/>
          <w:szCs w:val="24"/>
        </w:rPr>
        <w:t>. Σύμφωνα με τον κανονισμό της Επιτροπής Εποπτείας και Ελέγχου,</w:t>
      </w:r>
      <w:r>
        <w:rPr>
          <w:rFonts w:eastAsia="Times New Roman" w:cs="Times New Roman"/>
          <w:szCs w:val="24"/>
        </w:rPr>
        <w:t xml:space="preserve"> 225/2 </w:t>
      </w:r>
      <w:r>
        <w:rPr>
          <w:rFonts w:eastAsia="Times New Roman" w:cs="Times New Roman"/>
          <w:szCs w:val="24"/>
        </w:rPr>
        <w:t>α</w:t>
      </w:r>
      <w:r>
        <w:rPr>
          <w:rFonts w:eastAsia="Times New Roman" w:cs="Times New Roman"/>
          <w:szCs w:val="24"/>
        </w:rPr>
        <w:t>πόφαση του 2016, ο παίχτης καθίσταται εμφανώς απροστάτευτος, αφού δεν τίθεται κανένα όριο χρηματικής απώλειας και απώλειας ανά παρτίδα, καθώς και ημερήσιας συμμετοχής. Ασυδοσία δηλαδή στο έπακρο. Ας βρεθεί άλλος τρόπος κερδοφορίας των εταιρειών και</w:t>
      </w:r>
      <w:r>
        <w:rPr>
          <w:rFonts w:eastAsia="Times New Roman" w:cs="Times New Roman"/>
          <w:szCs w:val="24"/>
        </w:rPr>
        <w:t xml:space="preserve"> άλλος τρόπος για να καλυφθούν οι ανάγκες του </w:t>
      </w:r>
      <w:r>
        <w:rPr>
          <w:rFonts w:eastAsia="Times New Roman" w:cs="Times New Roman"/>
          <w:szCs w:val="24"/>
        </w:rPr>
        <w:t>π</w:t>
      </w:r>
      <w:r>
        <w:rPr>
          <w:rFonts w:eastAsia="Times New Roman" w:cs="Times New Roman"/>
          <w:szCs w:val="24"/>
        </w:rPr>
        <w:t xml:space="preserve">ροϋπολογισμού. </w:t>
      </w:r>
    </w:p>
    <w:p w14:paraId="7822A82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Το κρίσιμο, λοιπόν, ερώτημα είναι το εξής: Ποιο θα είναι το οικονομικό όφελος για την </w:t>
      </w:r>
      <w:r>
        <w:rPr>
          <w:rFonts w:eastAsia="Times New Roman" w:cs="Times New Roman"/>
          <w:szCs w:val="24"/>
        </w:rPr>
        <w:t>«</w:t>
      </w:r>
      <w:r>
        <w:rPr>
          <w:rFonts w:eastAsia="Times New Roman" w:cs="Times New Roman"/>
          <w:szCs w:val="24"/>
        </w:rPr>
        <w:t>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από τη δωρεάν οκταετή παράταση της άδειας για τα «</w:t>
      </w:r>
      <w:proofErr w:type="spellStart"/>
      <w:r>
        <w:rPr>
          <w:rFonts w:eastAsia="Times New Roman" w:cs="Times New Roman"/>
          <w:szCs w:val="24"/>
        </w:rPr>
        <w:t>φρουτάκια</w:t>
      </w:r>
      <w:proofErr w:type="spellEnd"/>
      <w:r>
        <w:rPr>
          <w:rFonts w:eastAsia="Times New Roman" w:cs="Times New Roman"/>
          <w:szCs w:val="24"/>
        </w:rPr>
        <w:t>» και ποιο θα είναι το όφελος του ελληνικού δημοσίου;</w:t>
      </w:r>
    </w:p>
    <w:p w14:paraId="7822A82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Ο Υπουργός σε μια τοποθέτησή του ανέφερε ότι από αυτή τη συμφωνία ίσως η Κυβέρνηση καταφέρει να γλιτώσει κάποιες περικοπές στο ΕΚΑΣ. Αντ’ αυτο</w:t>
      </w:r>
      <w:r>
        <w:rPr>
          <w:rFonts w:eastAsia="Times New Roman" w:cs="Times New Roman"/>
          <w:szCs w:val="24"/>
        </w:rPr>
        <w:t>ύ πολύ σύντομα έρχονται νέα σκληρά οικονομικά μέτρα τα οποία θα πλήξουν ακόμα περισσότερου τους Έλληνες φορολογούμενους. Ο Υπουργός θα διαψευστεί για μια ακόμη φορά.</w:t>
      </w:r>
    </w:p>
    <w:p w14:paraId="7822A82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A57ADA">
        <w:rPr>
          <w:rFonts w:eastAsia="Times New Roman" w:cs="Times New Roman"/>
          <w:b/>
          <w:szCs w:val="24"/>
        </w:rPr>
        <w:t xml:space="preserve">ΣΠΥΡΙΔΩΝ </w:t>
      </w:r>
      <w:r w:rsidRPr="00A57ADA">
        <w:rPr>
          <w:rFonts w:eastAsia="Times New Roman" w:cs="Times New Roman"/>
          <w:b/>
          <w:szCs w:val="24"/>
        </w:rPr>
        <w:t>ΛΥΚΟΥΔΗΣ</w:t>
      </w:r>
      <w:r w:rsidRPr="002934F6">
        <w:rPr>
          <w:rFonts w:eastAsia="Times New Roman" w:cs="Times New Roman"/>
          <w:szCs w:val="24"/>
        </w:rPr>
        <w:t>)</w:t>
      </w:r>
    </w:p>
    <w:p w14:paraId="7822A82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το όφελος της </w:t>
      </w:r>
      <w:r>
        <w:rPr>
          <w:rFonts w:eastAsia="Times New Roman" w:cs="Times New Roman"/>
          <w:szCs w:val="24"/>
        </w:rPr>
        <w:t>«</w:t>
      </w:r>
      <w:r>
        <w:rPr>
          <w:rFonts w:eastAsia="Times New Roman" w:cs="Times New Roman"/>
          <w:szCs w:val="24"/>
        </w:rPr>
        <w:t>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αυτό είναι σαφές. Καθίσταται μονοπωλιακός παράγοντας στα παίγνια και συνεπώς διαχειριστής ιδιαιτέρως σημαντικών κεφαλαίων για πολύ μεγάλο χρονικό διάστημα. Το ποιος ευνοείται, λοιπόν, από αυτή τη συμβατική σχέση</w:t>
      </w:r>
      <w:r>
        <w:rPr>
          <w:rFonts w:eastAsia="Times New Roman" w:cs="Times New Roman"/>
          <w:szCs w:val="24"/>
        </w:rPr>
        <w:t>, είναι ευκόλως κατανοητό.</w:t>
      </w:r>
    </w:p>
    <w:p w14:paraId="7822A83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Τα εκατοντάδες εκατομμύρια ευρώ τα οποία διακινούνται σε αυτό τον τομέα οικονομικής δραστηριότητας, είναι η απόδειξη της ύπαρξης των κοινωνικών και οικονομικών παθογενειών, τα οποία μαστίζουν πολλές κοινωνίες, αλλά πλήττουν ιδιαι</w:t>
      </w:r>
      <w:r>
        <w:rPr>
          <w:rFonts w:eastAsia="Times New Roman" w:cs="Times New Roman"/>
          <w:szCs w:val="24"/>
        </w:rPr>
        <w:t>τέρως την ελληνική κοινωνία.</w:t>
      </w:r>
    </w:p>
    <w:p w14:paraId="7822A83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Η αποδοχή και η συνεχής νομιμοποίηση του τζόγου εκ μέρους των εκάστοτε κυβερνώντων, καθώς και η θέσπιση κανονιστικών ρυθμιστικών πλαισίων με αμφίβολη λειτουργικότητα, δεν μπορεί να αποτελούν πράξεις μια κυβέρνησης η οποία σέβετ</w:t>
      </w:r>
      <w:r>
        <w:rPr>
          <w:rFonts w:eastAsia="Times New Roman" w:cs="Times New Roman"/>
          <w:szCs w:val="24"/>
        </w:rPr>
        <w:t>αι και προστατεύει τον πολίτη, αλλά πράξεις μιας κυβέρνησης η οποία επιδιώκει απεγνωσμένα έσοδα και βεβαίως νομοθετεί υπέρ ιδιωτικών συμφερόντων. Αντιθέτως όταν από τη νομοθετική δράση προκύπτει μείωση και περιστολή φαινομένων που προκαλούνται από την έντο</w:t>
      </w:r>
      <w:r>
        <w:rPr>
          <w:rFonts w:eastAsia="Times New Roman" w:cs="Times New Roman"/>
          <w:szCs w:val="24"/>
        </w:rPr>
        <w:t xml:space="preserve">νη δραστηριότητα στο πεδίο του τζόγου, τότε και μόνο τότε μπορούμε να πούμε ότι υπάρχει θετική εξέλιξη για την κοινωνία και το ελληνικό δημόσιο. </w:t>
      </w:r>
    </w:p>
    <w:p w14:paraId="7822A832" w14:textId="77777777" w:rsidR="00585C31" w:rsidRDefault="00830CC0">
      <w:pPr>
        <w:spacing w:line="600" w:lineRule="auto"/>
        <w:ind w:firstLine="720"/>
        <w:jc w:val="both"/>
        <w:rPr>
          <w:rFonts w:eastAsia="Times New Roman" w:cs="Times New Roman"/>
          <w:bCs/>
          <w:szCs w:val="24"/>
        </w:rPr>
      </w:pPr>
      <w:r>
        <w:rPr>
          <w:rFonts w:eastAsia="Times New Roman" w:cs="Times New Roman"/>
          <w:szCs w:val="24"/>
        </w:rPr>
        <w:t xml:space="preserve">Η νομιμοποίηση του τζόγου και η εξυπηρέτηση συμφερόντων της </w:t>
      </w:r>
      <w:r>
        <w:rPr>
          <w:rFonts w:eastAsia="Times New Roman" w:cs="Times New Roman"/>
          <w:szCs w:val="24"/>
        </w:rPr>
        <w:t>«</w:t>
      </w:r>
      <w:r>
        <w:rPr>
          <w:rFonts w:eastAsia="Times New Roman" w:cs="Times New Roman"/>
          <w:szCs w:val="24"/>
        </w:rPr>
        <w:t>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είναι προφανώς ζητήματα στα οποία θα β</w:t>
      </w:r>
      <w:r>
        <w:rPr>
          <w:rFonts w:eastAsia="Times New Roman" w:cs="Times New Roman"/>
          <w:szCs w:val="24"/>
        </w:rPr>
        <w:t xml:space="preserve">ρείτε απέναντί σας τον Λαϊκό Σύνδεσμό - Χρυσή Αυγή. Από την πρώτη συνεδρίαση της αρμόδιας </w:t>
      </w:r>
      <w:r>
        <w:rPr>
          <w:rFonts w:eastAsia="Times New Roman" w:cs="Times New Roman"/>
          <w:szCs w:val="24"/>
        </w:rPr>
        <w:t>ε</w:t>
      </w:r>
      <w:r>
        <w:rPr>
          <w:rFonts w:eastAsia="Times New Roman" w:cs="Times New Roman"/>
          <w:szCs w:val="24"/>
        </w:rPr>
        <w:t xml:space="preserve">πιτροπής της Βουλής </w:t>
      </w:r>
      <w:r>
        <w:rPr>
          <w:rFonts w:eastAsia="Times New Roman" w:cs="Times New Roman"/>
          <w:szCs w:val="24"/>
        </w:rPr>
        <w:lastRenderedPageBreak/>
        <w:t>ο Λαϊκός Σύνδεσμός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πήρε σαφή θέση για την καταψήφιση του νομοσχεδίου στο σύνολό του, ενώ σ' ό,τι αφορά τις </w:t>
      </w:r>
      <w:r>
        <w:rPr>
          <w:rFonts w:eastAsia="Times New Roman" w:cs="Times New Roman"/>
          <w:bCs/>
          <w:szCs w:val="24"/>
        </w:rPr>
        <w:t xml:space="preserve">τροπολογίες </w:t>
      </w:r>
      <w:r>
        <w:rPr>
          <w:rFonts w:eastAsia="Times New Roman"/>
          <w:bCs/>
          <w:szCs w:val="24"/>
        </w:rPr>
        <w:t>οι οποίες</w:t>
      </w:r>
      <w:r>
        <w:rPr>
          <w:rFonts w:eastAsia="Times New Roman" w:cs="Times New Roman"/>
          <w:bCs/>
          <w:szCs w:val="24"/>
        </w:rPr>
        <w:t xml:space="preserve"> θα </w:t>
      </w:r>
      <w:r>
        <w:rPr>
          <w:rFonts w:eastAsia="Times New Roman" w:cs="Times New Roman"/>
          <w:bCs/>
          <w:szCs w:val="24"/>
        </w:rPr>
        <w:t>ενσωματωθούν ως άρθρα στο υπό συζήτηση νομοσχέδιο, θα τοποθετηθεί ο Κοινοβουλευτικός μας Εκπρόσωπος.</w:t>
      </w:r>
    </w:p>
    <w:p w14:paraId="7822A833" w14:textId="77777777" w:rsidR="00585C31" w:rsidRDefault="00830CC0">
      <w:pPr>
        <w:spacing w:line="600" w:lineRule="auto"/>
        <w:ind w:firstLine="720"/>
        <w:jc w:val="both"/>
        <w:rPr>
          <w:rFonts w:eastAsia="Times New Roman"/>
          <w:bCs/>
          <w:szCs w:val="24"/>
        </w:rPr>
      </w:pPr>
      <w:r>
        <w:rPr>
          <w:rFonts w:eastAsia="Times New Roman"/>
          <w:bCs/>
          <w:szCs w:val="24"/>
        </w:rPr>
        <w:t>Ευχαριστώ.</w:t>
      </w:r>
    </w:p>
    <w:p w14:paraId="7822A834" w14:textId="77777777" w:rsidR="00585C31" w:rsidRDefault="00830CC0">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822A835" w14:textId="77777777" w:rsidR="00585C31" w:rsidRDefault="00830CC0">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Ευχαριστώ, κύριε συνάδελφε.</w:t>
      </w:r>
    </w:p>
    <w:p w14:paraId="7822A836" w14:textId="77777777" w:rsidR="00585C31" w:rsidRDefault="00830CC0">
      <w:pPr>
        <w:spacing w:line="600" w:lineRule="auto"/>
        <w:ind w:firstLine="720"/>
        <w:jc w:val="both"/>
        <w:rPr>
          <w:rFonts w:eastAsia="Times New Roman"/>
          <w:bCs/>
          <w:szCs w:val="24"/>
        </w:rPr>
      </w:pPr>
      <w:r>
        <w:rPr>
          <w:rFonts w:eastAsia="Times New Roman"/>
          <w:bCs/>
          <w:szCs w:val="24"/>
        </w:rPr>
        <w:t xml:space="preserve">Ο συνάδελφος κ. Αθανάσιος </w:t>
      </w:r>
      <w:proofErr w:type="spellStart"/>
      <w:r>
        <w:rPr>
          <w:rFonts w:eastAsia="Times New Roman"/>
          <w:bCs/>
          <w:szCs w:val="24"/>
        </w:rPr>
        <w:t>Βαρδαλής</w:t>
      </w:r>
      <w:proofErr w:type="spellEnd"/>
      <w:r>
        <w:rPr>
          <w:rFonts w:eastAsia="Times New Roman"/>
          <w:bCs/>
          <w:szCs w:val="24"/>
        </w:rPr>
        <w:t xml:space="preserve"> από το Κομμουνιστικό Κόμμα Ελλάδας έχει τον λόγο.</w:t>
      </w:r>
    </w:p>
    <w:p w14:paraId="7822A837" w14:textId="77777777" w:rsidR="00585C31" w:rsidRDefault="00830CC0">
      <w:pPr>
        <w:spacing w:line="600" w:lineRule="auto"/>
        <w:ind w:firstLine="720"/>
        <w:jc w:val="both"/>
        <w:rPr>
          <w:rFonts w:eastAsia="Times New Roman" w:cs="Times New Roman"/>
          <w:szCs w:val="24"/>
        </w:rPr>
      </w:pPr>
      <w:r>
        <w:rPr>
          <w:rFonts w:eastAsia="Times New Roman"/>
          <w:b/>
          <w:bCs/>
          <w:szCs w:val="24"/>
        </w:rPr>
        <w:t xml:space="preserve">ΑΘΑΝΑΣΙΟΣ ΒΑΡΔΑΛΗΣ: </w:t>
      </w:r>
      <w:r>
        <w:rPr>
          <w:rFonts w:eastAsia="Times New Roman"/>
          <w:bCs/>
          <w:color w:val="000000"/>
          <w:szCs w:val="24"/>
        </w:rPr>
        <w:t>Ευχαριστώ, κύριε Πρόεδρε.</w:t>
      </w:r>
      <w:r>
        <w:rPr>
          <w:rFonts w:eastAsia="Times New Roman"/>
          <w:bCs/>
          <w:szCs w:val="24"/>
        </w:rPr>
        <w:t xml:space="preserve"> </w:t>
      </w:r>
    </w:p>
    <w:p w14:paraId="7822A83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Με το συγκεκριμένο νομοσχέδιο η Κυβέρνηση διατηρεί όλη τη νομοθεσία των προηγούμενων </w:t>
      </w:r>
      <w:r>
        <w:rPr>
          <w:rFonts w:eastAsia="Times New Roman" w:cs="Times New Roman"/>
          <w:szCs w:val="24"/>
        </w:rPr>
        <w:t>κ</w:t>
      </w:r>
      <w:r>
        <w:rPr>
          <w:rFonts w:eastAsia="Times New Roman" w:cs="Times New Roman"/>
          <w:szCs w:val="24"/>
        </w:rPr>
        <w:t>υβερνήσεων που απελευθερώνει και νομιμοποιεί τον τζόγο, κάνοντας βεβαίως</w:t>
      </w:r>
      <w:r>
        <w:rPr>
          <w:rFonts w:eastAsia="Times New Roman" w:cs="Times New Roman"/>
          <w:szCs w:val="24"/>
        </w:rPr>
        <w:t xml:space="preserve"> τις αναγκαίες προσαρμογές, ώστε αυτό να είναι πιο αποδοτικό, τόσο στον επιχειρηματικό όμιλο, δηλαδή την </w:t>
      </w:r>
      <w:r>
        <w:rPr>
          <w:rFonts w:eastAsia="Times New Roman" w:cs="Times New Roman"/>
          <w:szCs w:val="24"/>
        </w:rPr>
        <w:t>«</w:t>
      </w:r>
      <w:r>
        <w:rPr>
          <w:rFonts w:eastAsia="Times New Roman" w:cs="Times New Roman"/>
          <w:szCs w:val="24"/>
        </w:rPr>
        <w:t>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όσο και στο κράτος.</w:t>
      </w:r>
    </w:p>
    <w:p w14:paraId="7822A83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Και μπορεί το νομοσχέδιο να είναι μικρό, να έχει μόνο τέσσερα άρθρα που αφορούν αυτό το ζήτημα όμως, η σημασία του για</w:t>
      </w:r>
      <w:r>
        <w:rPr>
          <w:rFonts w:eastAsia="Times New Roman" w:cs="Times New Roman"/>
          <w:szCs w:val="24"/>
        </w:rPr>
        <w:t xml:space="preserve"> τον επιχειρηματικό όμιλο και το αστικό κράτος είναι τεράστια. Ο ισχυρισμός τώρα της Κυβέρνησης πως στόχος είναι </w:t>
      </w:r>
      <w:r>
        <w:rPr>
          <w:rFonts w:eastAsia="Times New Roman" w:cs="Times New Roman"/>
          <w:szCs w:val="24"/>
        </w:rPr>
        <w:lastRenderedPageBreak/>
        <w:t>ο περιορισμός του τζόγου μέσω της μείωσης του αριθμού των μηχανημάτων από τριάντα πέντε χιλιάδες σε είκοσι πέντε χιλιάδες είναι πέρα για πέρα π</w:t>
      </w:r>
      <w:r>
        <w:rPr>
          <w:rFonts w:eastAsia="Times New Roman" w:cs="Times New Roman"/>
          <w:szCs w:val="24"/>
        </w:rPr>
        <w:t xml:space="preserve">αραπλανητικός. </w:t>
      </w:r>
    </w:p>
    <w:p w14:paraId="7822A83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Βασικός στόχος αποτελεί η προσέλκυση παιχτών από τα παράνομα δίκτυα στη νόμιμη αγορά με σκοπό να διασφαλιστούν τα κέρδη τόσο του επιχειρηματικού ομίλου, όσο παράλληλα να αποκομίσει φόρους του κράτους μέσω της φορολογίας. Άλλωστε, όπως φάνηκ</w:t>
      </w:r>
      <w:r>
        <w:rPr>
          <w:rFonts w:eastAsia="Times New Roman" w:cs="Times New Roman"/>
          <w:szCs w:val="24"/>
        </w:rPr>
        <w:t xml:space="preserve">ε και κατά τη συζήτηση στην επιτροπή οι όποιες αλλαγές γίνονται στη σύμβαση, υπάρχει η πλήρης συναίνεση της </w:t>
      </w:r>
      <w:r>
        <w:rPr>
          <w:rFonts w:eastAsia="Times New Roman" w:cs="Times New Roman"/>
          <w:szCs w:val="24"/>
        </w:rPr>
        <w:t>«</w:t>
      </w:r>
      <w:r>
        <w:rPr>
          <w:rFonts w:eastAsia="Times New Roman" w:cs="Times New Roman"/>
          <w:szCs w:val="24"/>
        </w:rPr>
        <w:t>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Πράγματι υπάρχει περιορισμός των ηλεκτρονικών μηχανημάτων κατά δέκα χιλιάδες στην ελληνική επικράτεια συνολικά και ταυτόχρονα όμως, αυξ</w:t>
      </w:r>
      <w:r>
        <w:rPr>
          <w:rFonts w:eastAsia="Times New Roman" w:cs="Times New Roman"/>
          <w:szCs w:val="24"/>
        </w:rPr>
        <w:t xml:space="preserve">άνονται τα μηχανήματα που μπορεί να φιλοξενήσει ένα κατάστημα από είκοσι πέντε σε πενήντα, και από τρία σε δεκαπέντε, όσον αφορά τα πρακτορεία της </w:t>
      </w:r>
      <w:r>
        <w:rPr>
          <w:rFonts w:eastAsia="Times New Roman" w:cs="Times New Roman"/>
          <w:szCs w:val="24"/>
        </w:rPr>
        <w:t>«</w:t>
      </w:r>
      <w:r>
        <w:rPr>
          <w:rFonts w:eastAsia="Times New Roman" w:cs="Times New Roman"/>
          <w:szCs w:val="24"/>
        </w:rPr>
        <w:t>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Με αυτές τις αλλαγές όμως, το μόνο που πετυχαίνετε είναι να εξασφαλίσετε μεγαλύτερο ποσοστό κέρδ</w:t>
      </w:r>
      <w:r>
        <w:rPr>
          <w:rFonts w:eastAsia="Times New Roman" w:cs="Times New Roman"/>
          <w:szCs w:val="24"/>
        </w:rPr>
        <w:t xml:space="preserve">ους στην </w:t>
      </w:r>
      <w:r>
        <w:rPr>
          <w:rFonts w:eastAsia="Times New Roman" w:cs="Times New Roman"/>
          <w:szCs w:val="24"/>
        </w:rPr>
        <w:t>«</w:t>
      </w:r>
      <w:r>
        <w:rPr>
          <w:rFonts w:eastAsia="Times New Roman" w:cs="Times New Roman"/>
          <w:szCs w:val="24"/>
        </w:rPr>
        <w:t>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μια που στην ουσία, με τη συγκεντροποίηση που γίνεται, μειώνεται το κόστος, αφού μειώνονται και τα καταστήματα, τα οποία τώρα μπορούν να εξυπηρετήσουν όμως περισσότερους «πελάτες». Αυτά τα καταστήματα θα φυτρώσουν κατά κύριο λόγο στις</w:t>
      </w:r>
      <w:r>
        <w:rPr>
          <w:rFonts w:eastAsia="Times New Roman" w:cs="Times New Roman"/>
          <w:szCs w:val="24"/>
        </w:rPr>
        <w:t xml:space="preserve"> αστικές περιοχές, εκεί δηλαδή που θα βρίσκουν ευκολότερα πελάτες. Ταυτόχρονα λόγω της μείωσης των μηχανημάτων παρατείνετε τη σύμβαση για άλλα οχτώ χρόνια και έτσι από δέκα που ήταν, τώρα θα ισχύουν για δεκαοχτώ χρόνια. Για </w:t>
      </w:r>
      <w:r>
        <w:rPr>
          <w:rFonts w:eastAsia="Times New Roman" w:cs="Times New Roman"/>
          <w:szCs w:val="24"/>
        </w:rPr>
        <w:lastRenderedPageBreak/>
        <w:t>να διασφαλιστούν όμως τα προσδοκ</w:t>
      </w:r>
      <w:r>
        <w:rPr>
          <w:rFonts w:eastAsia="Times New Roman" w:cs="Times New Roman"/>
          <w:szCs w:val="24"/>
        </w:rPr>
        <w:t>ώμενα έσοδα από το «ναό του τζόγου» θα πρέπει να πείσετε τον κόσμο να παίζει. Η μετατροπή όμως της χώρας σε απέραντο ναό τζόγου θα έχει ανυπολόγιστες και καταστροφικές συνέπειες για το</w:t>
      </w:r>
      <w:r>
        <w:rPr>
          <w:rFonts w:eastAsia="Times New Roman" w:cs="Times New Roman"/>
          <w:szCs w:val="24"/>
        </w:rPr>
        <w:t>ν</w:t>
      </w:r>
      <w:r>
        <w:rPr>
          <w:rFonts w:eastAsia="Times New Roman" w:cs="Times New Roman"/>
          <w:szCs w:val="24"/>
        </w:rPr>
        <w:t xml:space="preserve"> λαό. </w:t>
      </w:r>
    </w:p>
    <w:p w14:paraId="7822A83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Δεν μπορεί στο όνομα της ενίσχυσης των κρατικών εσόδων να ανάβετ</w:t>
      </w:r>
      <w:r>
        <w:rPr>
          <w:rFonts w:eastAsia="Times New Roman" w:cs="Times New Roman"/>
          <w:szCs w:val="24"/>
        </w:rPr>
        <w:t>ε το πράσινο φως για την ευρύτατη διάδοση του τζόγου. Δεν μπορείτε να πουλάτε ελπίδα μέσα από τον τζόγο, γιατί αυτό κάνετε. Βασίζεστε στον άγραφο νόμο του τζόγου πώς η μάνα δεν χάνει ποτέ. Και αυτός ο νόμος είναι αμείλικτος. Αυτός ο νόμος είναι που φουσκών</w:t>
      </w:r>
      <w:r>
        <w:rPr>
          <w:rFonts w:eastAsia="Times New Roman" w:cs="Times New Roman"/>
          <w:szCs w:val="24"/>
        </w:rPr>
        <w:t xml:space="preserve">ει τα κέρδη των επιχειρηματιών του τζόγου και από εκεί και εσείς προσδοκάτε φορολογικά έσοδα. Γνωρίζετε ότι πολλά δισεκατομμύρια ευρώ </w:t>
      </w:r>
      <w:proofErr w:type="spellStart"/>
      <w:r>
        <w:rPr>
          <w:rFonts w:eastAsia="Times New Roman" w:cs="Times New Roman"/>
          <w:szCs w:val="24"/>
        </w:rPr>
        <w:t>ποντάρονται</w:t>
      </w:r>
      <w:proofErr w:type="spellEnd"/>
      <w:r>
        <w:rPr>
          <w:rFonts w:eastAsia="Times New Roman" w:cs="Times New Roman"/>
          <w:szCs w:val="24"/>
        </w:rPr>
        <w:t xml:space="preserve"> κάθε χρόνο. Γνωρίζετε όμως, ότι για κάποιους είναι η συναρπαστική ιδέα του γρήγορου, του εύκολου κέρδους, το ρ</w:t>
      </w:r>
      <w:r>
        <w:rPr>
          <w:rFonts w:eastAsia="Times New Roman" w:cs="Times New Roman"/>
          <w:szCs w:val="24"/>
        </w:rPr>
        <w:t>ίσκο, η ελπίδα. Για ορισμένους όμως ανθρώπους, κάτω από ορισμένες συνθήκες εξελίσσεται σε ένα πάθος, μια εξάρτηση που τους καταστρέφει τη ζωή. Ένας όμως βγαίνει πάντα κερδισμένος: οι επιχειρήσεις που εμπορεύονται τα τυχερά παιχνίδια, που διαχειρίζονται στο</w:t>
      </w:r>
      <w:r>
        <w:rPr>
          <w:rFonts w:eastAsia="Times New Roman" w:cs="Times New Roman"/>
          <w:szCs w:val="24"/>
        </w:rPr>
        <w:t xml:space="preserve"> βωμό του τζόγου, δηλαδή το ντόπιο και το πολυεθνικό κεφάλαιο. </w:t>
      </w:r>
    </w:p>
    <w:p w14:paraId="7822A83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Η νομιμοποίηση του τζόγου, κυρίες και κύριοι Βουλευτές, θα επιφέρει </w:t>
      </w:r>
      <w:proofErr w:type="spellStart"/>
      <w:r>
        <w:rPr>
          <w:rFonts w:eastAsia="Times New Roman" w:cs="Times New Roman"/>
          <w:szCs w:val="24"/>
        </w:rPr>
        <w:t>πολυεπίπεδα</w:t>
      </w:r>
      <w:proofErr w:type="spellEnd"/>
      <w:r>
        <w:rPr>
          <w:rFonts w:eastAsia="Times New Roman" w:cs="Times New Roman"/>
          <w:szCs w:val="24"/>
        </w:rPr>
        <w:t xml:space="preserve"> κέρδη. Από τη μια, το σύστημα θα ελέγχει τις συνειδήσεις, ιδιαίτερα της νέας γενιάς, τη στιγμή που αγκομαχά κάτω</w:t>
      </w:r>
      <w:r>
        <w:rPr>
          <w:rFonts w:eastAsia="Times New Roman" w:cs="Times New Roman"/>
          <w:szCs w:val="24"/>
        </w:rPr>
        <w:t xml:space="preserve"> από την καταστρατήγηση βασικών λαϊκών δικαιωμάτων, την ανεργία, την ανασφάλεια. Από την άλλη, το εμπόριο ελπίδας μέσω του τζόγου, νόμιμου ή παράνομου, αποτελεί μια μεγάλη καπιταλιστική επιχείρηση με </w:t>
      </w:r>
      <w:r>
        <w:rPr>
          <w:rFonts w:eastAsia="Times New Roman" w:cs="Times New Roman"/>
          <w:szCs w:val="24"/>
        </w:rPr>
        <w:lastRenderedPageBreak/>
        <w:t>κέρδη πολλών δισεκατομμυρίων ευρώ το χρόνο. Αλλά αυτό εί</w:t>
      </w:r>
      <w:r>
        <w:rPr>
          <w:rFonts w:eastAsia="Times New Roman" w:cs="Times New Roman"/>
          <w:szCs w:val="24"/>
        </w:rPr>
        <w:t>ναι το σύστημα που ζούμε, αυτός είναι ο καπιταλισμός. Αυτό είναι το σύστημα που προσπαθείτε να σώσετε. Αλίμονο όμως σε αυτούς που θα σας πιστέψουν. Αλίμονο σε αυτούς που θα αγνοήσουν τη λειτουργία αυτού του άγραφου νόμου. Αλίμονο σε αυτούς που πιστεύουν στ</w:t>
      </w:r>
      <w:r>
        <w:rPr>
          <w:rFonts w:eastAsia="Times New Roman" w:cs="Times New Roman"/>
          <w:szCs w:val="24"/>
        </w:rPr>
        <w:t>ις ψεύτικες ελπίδες και «ευκαιρίες» που δίνει αυτό το σύστημα. Σε αυτή την περίπτωση θα την πληρώσουν πολύ ακριβά.</w:t>
      </w:r>
    </w:p>
    <w:p w14:paraId="7822A83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Υποστηρίζετε επίσης -ακούστηκε και σήμερα από τον εισηγητή του ΣΥΡΙΖΑ, όπως άλλωστε υποστηρίζει και η ίδια η </w:t>
      </w:r>
      <w:r>
        <w:rPr>
          <w:rFonts w:eastAsia="Times New Roman" w:cs="Times New Roman"/>
          <w:szCs w:val="24"/>
        </w:rPr>
        <w:t>«</w:t>
      </w:r>
      <w:r>
        <w:rPr>
          <w:rFonts w:eastAsia="Times New Roman" w:cs="Times New Roman"/>
          <w:szCs w:val="24"/>
        </w:rPr>
        <w:t>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ότι θα δημιουργηθού</w:t>
      </w:r>
      <w:r>
        <w:rPr>
          <w:rFonts w:eastAsia="Times New Roman" w:cs="Times New Roman"/>
          <w:szCs w:val="24"/>
        </w:rPr>
        <w:t xml:space="preserve">ν πέντε χιλιάδες θέσεις εργασίας και πολλές άλλες έμμεσα. Και τα λέτε αυτά χωρίς ντροπή, όταν την προηγούμενη περίοδο η </w:t>
      </w:r>
      <w:r>
        <w:rPr>
          <w:rFonts w:eastAsia="Times New Roman" w:cs="Times New Roman"/>
          <w:szCs w:val="24"/>
        </w:rPr>
        <w:t>«</w:t>
      </w:r>
      <w:r>
        <w:rPr>
          <w:rFonts w:eastAsia="Times New Roman" w:cs="Times New Roman"/>
          <w:szCs w:val="24"/>
        </w:rPr>
        <w:t>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προχώρησε σε πρόγραμμα εθελούσιας αποχώρησης με το οποίο έφυγαν τετρακόσιοι εργαζόμενοι και όσοι έμειναν υπέγραψαν ατομικές </w:t>
      </w:r>
      <w:r>
        <w:rPr>
          <w:rFonts w:eastAsia="Times New Roman" w:cs="Times New Roman"/>
          <w:szCs w:val="24"/>
        </w:rPr>
        <w:t xml:space="preserve">συμβάσεις. Απέλυσε οχτώ εργαζόμενους σε διάστημα οχτώ εβδομάδων για εκδικητικούς λόγους, γιατί διαμαρτυρήθηκαν για διάφορες αυθαίρετες συμπεριφορές και διεκδίκησαν τα δικαιώματά τους. </w:t>
      </w:r>
    </w:p>
    <w:p w14:paraId="7822A83E" w14:textId="77777777" w:rsidR="00585C31" w:rsidRDefault="00830CC0">
      <w:pPr>
        <w:spacing w:line="600" w:lineRule="auto"/>
        <w:ind w:firstLine="720"/>
        <w:jc w:val="both"/>
        <w:rPr>
          <w:rFonts w:eastAsia="Times New Roman"/>
          <w:szCs w:val="24"/>
        </w:rPr>
      </w:pPr>
      <w:r>
        <w:rPr>
          <w:rFonts w:eastAsia="Times New Roman"/>
          <w:szCs w:val="24"/>
        </w:rPr>
        <w:t xml:space="preserve">Μέσω ηλεκτρονικού μηνύματος προς τους εργαζόμενους προαναγγέλλει όχι </w:t>
      </w:r>
      <w:r>
        <w:rPr>
          <w:rFonts w:eastAsia="Times New Roman"/>
          <w:szCs w:val="24"/>
        </w:rPr>
        <w:t>μόνο νέες απολύσεις η εταιρεία, η «ΟΠΑΠ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αλλά και μεταθέσεις από τη Θεσσαλονίκη στην Αθήνα. Γιατί; Γιατί, όπως υποστηρίζει, μειώθηκε ο όγκος εργασιών, με αποτέλεσμα να καταργηθούν πολλές από τις υφιστάμενες θέσεις σε Αθήνα και Θεσσαλονίκη. Κατήργησε </w:t>
      </w:r>
      <w:r>
        <w:rPr>
          <w:rFonts w:eastAsia="Times New Roman"/>
          <w:szCs w:val="24"/>
        </w:rPr>
        <w:t xml:space="preserve">την καταγραφή και τον έλεγχο των υπερωριών, για να μην τις πληρώνει. Αρνείται να υπογράψει συλλογική σύμβαση εργασίας. Παρεμποδίζει </w:t>
      </w:r>
      <w:r>
        <w:rPr>
          <w:rFonts w:eastAsia="Times New Roman"/>
          <w:szCs w:val="24"/>
        </w:rPr>
        <w:lastRenderedPageBreak/>
        <w:t>τη συνδικαλιστική δράση, σύμφωνα με τις καταγγελίες του σωματείου των εργαζομένων και τόσα άλλα.</w:t>
      </w:r>
    </w:p>
    <w:p w14:paraId="7822A83F" w14:textId="77777777" w:rsidR="00585C31" w:rsidRDefault="00830CC0">
      <w:pPr>
        <w:spacing w:line="600" w:lineRule="auto"/>
        <w:ind w:firstLine="720"/>
        <w:jc w:val="both"/>
        <w:rPr>
          <w:rFonts w:eastAsia="Times New Roman"/>
          <w:szCs w:val="24"/>
        </w:rPr>
      </w:pPr>
      <w:r>
        <w:rPr>
          <w:rFonts w:eastAsia="Times New Roman"/>
          <w:szCs w:val="24"/>
        </w:rPr>
        <w:t xml:space="preserve">Φαίνεται, λοιπόν, ξεκάθαρα </w:t>
      </w:r>
      <w:r>
        <w:rPr>
          <w:rFonts w:eastAsia="Times New Roman"/>
          <w:szCs w:val="24"/>
        </w:rPr>
        <w:t>ότι η κερδοφορία και του συγκεκριμένου επιχειρηματικού ομίλου πατά πάνω στην εκμετάλλευση των εργαζομένων. Η εργασιακή ζούγκλα αποτελεί απαραίτητη προϋπόθεση για να αυγατίζουν τα κέρδη της «ΟΠΑΠ Α</w:t>
      </w:r>
      <w:r>
        <w:rPr>
          <w:rFonts w:eastAsia="Times New Roman"/>
          <w:szCs w:val="24"/>
        </w:rPr>
        <w:t>.</w:t>
      </w:r>
      <w:r>
        <w:rPr>
          <w:rFonts w:eastAsia="Times New Roman"/>
          <w:szCs w:val="24"/>
        </w:rPr>
        <w:t>Ε</w:t>
      </w:r>
      <w:r>
        <w:rPr>
          <w:rFonts w:eastAsia="Times New Roman"/>
          <w:szCs w:val="24"/>
        </w:rPr>
        <w:t>.</w:t>
      </w:r>
      <w:r>
        <w:rPr>
          <w:rFonts w:eastAsia="Times New Roman"/>
          <w:szCs w:val="24"/>
        </w:rPr>
        <w:t>».</w:t>
      </w:r>
    </w:p>
    <w:p w14:paraId="7822A840" w14:textId="77777777" w:rsidR="00585C31" w:rsidRDefault="00830CC0">
      <w:pPr>
        <w:spacing w:line="600" w:lineRule="auto"/>
        <w:ind w:firstLine="720"/>
        <w:jc w:val="both"/>
        <w:rPr>
          <w:rFonts w:eastAsia="Times New Roman"/>
          <w:szCs w:val="24"/>
        </w:rPr>
      </w:pPr>
      <w:r>
        <w:rPr>
          <w:rFonts w:eastAsia="Times New Roman"/>
          <w:szCs w:val="24"/>
        </w:rPr>
        <w:t>Και αφού, λοιπόν, νομιμοποιείτε τον τζόγο, σας φαίνετα</w:t>
      </w:r>
      <w:r>
        <w:rPr>
          <w:rFonts w:eastAsia="Times New Roman"/>
          <w:szCs w:val="24"/>
        </w:rPr>
        <w:t xml:space="preserve">ι από πάνω και παράξενο να μην τον φορολογείτε. Υποστηρίξατε, μάλιστα στην </w:t>
      </w:r>
      <w:r>
        <w:rPr>
          <w:rFonts w:eastAsia="Times New Roman"/>
          <w:szCs w:val="24"/>
        </w:rPr>
        <w:t>ε</w:t>
      </w:r>
      <w:r>
        <w:rPr>
          <w:rFonts w:eastAsia="Times New Roman"/>
          <w:szCs w:val="24"/>
        </w:rPr>
        <w:t>πιτροπή, πως</w:t>
      </w:r>
      <w:r>
        <w:rPr>
          <w:rFonts w:eastAsia="Times New Roman"/>
          <w:szCs w:val="24"/>
        </w:rPr>
        <w:t>:</w:t>
      </w:r>
      <w:r>
        <w:rPr>
          <w:rFonts w:eastAsia="Times New Roman"/>
          <w:szCs w:val="24"/>
        </w:rPr>
        <w:t xml:space="preserve"> «Ναι μεν έχουμε να κάνουμε με μια φορολογία που αφαιρείται από το εισόδημα των φτωχών, αλλά υπάρχουν και τα καζίν</w:t>
      </w:r>
      <w:r>
        <w:rPr>
          <w:rFonts w:eastAsia="Times New Roman"/>
          <w:szCs w:val="24"/>
        </w:rPr>
        <w:t>α</w:t>
      </w:r>
      <w:r>
        <w:rPr>
          <w:rFonts w:eastAsia="Times New Roman"/>
          <w:szCs w:val="24"/>
        </w:rPr>
        <w:t xml:space="preserve"> που χάνουν οι πλούσιοι. Κι επειδή στα καζίν</w:t>
      </w:r>
      <w:r>
        <w:rPr>
          <w:rFonts w:eastAsia="Times New Roman"/>
          <w:szCs w:val="24"/>
        </w:rPr>
        <w:t>α</w:t>
      </w:r>
      <w:r>
        <w:rPr>
          <w:rFonts w:eastAsia="Times New Roman"/>
          <w:szCs w:val="24"/>
        </w:rPr>
        <w:t xml:space="preserve"> χάνουν</w:t>
      </w:r>
      <w:r>
        <w:rPr>
          <w:rFonts w:eastAsia="Times New Roman"/>
          <w:szCs w:val="24"/>
        </w:rPr>
        <w:t xml:space="preserve"> οι πλούσιοι, είναι πιο προοδευτική η φορολογία αυτή, κατά κάποιον τρόπο». Αυτά μας είπατε στην </w:t>
      </w:r>
      <w:r>
        <w:rPr>
          <w:rFonts w:eastAsia="Times New Roman"/>
          <w:szCs w:val="24"/>
        </w:rPr>
        <w:t>ε</w:t>
      </w:r>
      <w:r>
        <w:rPr>
          <w:rFonts w:eastAsia="Times New Roman"/>
          <w:szCs w:val="24"/>
        </w:rPr>
        <w:t>πιτροπή, κύριε Υπουργέ.</w:t>
      </w:r>
    </w:p>
    <w:p w14:paraId="7822A841" w14:textId="77777777" w:rsidR="00585C31" w:rsidRDefault="00830CC0">
      <w:pPr>
        <w:spacing w:line="600" w:lineRule="auto"/>
        <w:ind w:firstLine="720"/>
        <w:jc w:val="both"/>
        <w:rPr>
          <w:rFonts w:eastAsia="Times New Roman"/>
          <w:szCs w:val="24"/>
        </w:rPr>
      </w:pPr>
      <w:r>
        <w:rPr>
          <w:rFonts w:eastAsia="Times New Roman"/>
          <w:szCs w:val="24"/>
        </w:rPr>
        <w:t>Υποστηρίξατε, όμως, και κάτι άλλο, που καμ</w:t>
      </w:r>
      <w:r>
        <w:rPr>
          <w:rFonts w:eastAsia="Times New Roman"/>
          <w:szCs w:val="24"/>
        </w:rPr>
        <w:t>μ</w:t>
      </w:r>
      <w:r>
        <w:rPr>
          <w:rFonts w:eastAsia="Times New Roman"/>
          <w:szCs w:val="24"/>
        </w:rPr>
        <w:t>ιά σχέση δεν έχει με την πραγματικότητα, ότι αξίζει τον κόπο. «Αν είναι να κόψουμε συντάξεις</w:t>
      </w:r>
      <w:r>
        <w:rPr>
          <w:rFonts w:eastAsia="Times New Roman"/>
          <w:szCs w:val="24"/>
        </w:rPr>
        <w:t xml:space="preserve"> ή να αυξήσουμε τους φόρους, είναι πολύ καλύτερο να μαζέψουμε κάποια χρήματα απ’ αυτά». Μα, αν είναι δυνατόν. Λέτε εμμέσως ξεκάθαρα στους εργαζόμενους, στους συνταξιούχους και τα λαϊκά στρώματα</w:t>
      </w:r>
      <w:r>
        <w:rPr>
          <w:rFonts w:eastAsia="Times New Roman"/>
          <w:szCs w:val="24"/>
        </w:rPr>
        <w:t>:</w:t>
      </w:r>
      <w:r>
        <w:rPr>
          <w:rFonts w:eastAsia="Times New Roman"/>
          <w:szCs w:val="24"/>
        </w:rPr>
        <w:t xml:space="preserve"> «Παίξτε όσο περισσότερο μπορείτε, γιατί μ’ αυτό τον τρόπο θα </w:t>
      </w:r>
      <w:r>
        <w:rPr>
          <w:rFonts w:eastAsia="Times New Roman"/>
          <w:szCs w:val="24"/>
        </w:rPr>
        <w:t>έχουμε περισσότερα έσοδα ως κράτος και θα σας τα επιστρέψουμε πίσω μέσω της αύξησης των μισθών, των συντάξεων και άλλων κοινωνικών παροχών».</w:t>
      </w:r>
    </w:p>
    <w:p w14:paraId="7822A842" w14:textId="77777777" w:rsidR="00585C31" w:rsidRDefault="00830CC0">
      <w:pPr>
        <w:spacing w:line="600" w:lineRule="auto"/>
        <w:ind w:firstLine="720"/>
        <w:jc w:val="both"/>
        <w:rPr>
          <w:rFonts w:eastAsia="Times New Roman"/>
          <w:szCs w:val="24"/>
        </w:rPr>
      </w:pPr>
      <w:r>
        <w:rPr>
          <w:rFonts w:eastAsia="Times New Roman"/>
          <w:szCs w:val="24"/>
        </w:rPr>
        <w:lastRenderedPageBreak/>
        <w:t>Μιλάμε, δηλαδή</w:t>
      </w:r>
      <w:r>
        <w:rPr>
          <w:rFonts w:eastAsia="Times New Roman"/>
          <w:szCs w:val="24"/>
        </w:rPr>
        <w:t>,</w:t>
      </w:r>
      <w:r>
        <w:rPr>
          <w:rFonts w:eastAsia="Times New Roman"/>
          <w:szCs w:val="24"/>
        </w:rPr>
        <w:t xml:space="preserve"> για μεγάλη κοροϊδία. Και είναι κοροϊδία, γιατί ακόμα κι αν παραβλέψουμε το γεγονός ότι πατάτε πάνω στη φτώχια του λαού και του δημιουργείτε ψεύτικες ελπίδες για γρήγορο κέρδος, ως μια ακόμη ευκαιρία που του δίνει το σύστημα, σε κα</w:t>
      </w:r>
      <w:r>
        <w:rPr>
          <w:rFonts w:eastAsia="Times New Roman"/>
          <w:szCs w:val="24"/>
        </w:rPr>
        <w:t>μ</w:t>
      </w:r>
      <w:r>
        <w:rPr>
          <w:rFonts w:eastAsia="Times New Roman"/>
          <w:szCs w:val="24"/>
        </w:rPr>
        <w:t>μία, μα σε κα</w:t>
      </w:r>
      <w:r>
        <w:rPr>
          <w:rFonts w:eastAsia="Times New Roman"/>
          <w:szCs w:val="24"/>
        </w:rPr>
        <w:t>μ</w:t>
      </w:r>
      <w:r>
        <w:rPr>
          <w:rFonts w:eastAsia="Times New Roman"/>
          <w:szCs w:val="24"/>
        </w:rPr>
        <w:t>μία περίπτ</w:t>
      </w:r>
      <w:r>
        <w:rPr>
          <w:rFonts w:eastAsia="Times New Roman"/>
          <w:szCs w:val="24"/>
        </w:rPr>
        <w:t xml:space="preserve">ωση τα 300 εκατομμύρια ευρώ που φιλοδοξείτε να πάρετε, όταν μάλιστα αναπτυχθεί πλήρως ο σχεδιασμός σας με τα </w:t>
      </w:r>
      <w:proofErr w:type="spellStart"/>
      <w:r>
        <w:rPr>
          <w:rFonts w:eastAsia="Times New Roman"/>
          <w:szCs w:val="24"/>
        </w:rPr>
        <w:t>φρουτάκια</w:t>
      </w:r>
      <w:proofErr w:type="spellEnd"/>
      <w:r>
        <w:rPr>
          <w:rFonts w:eastAsia="Times New Roman"/>
          <w:szCs w:val="24"/>
        </w:rPr>
        <w:t xml:space="preserve"> και τους κουλοχέρηδες, δεν πρόκειται να τα επιστρέψετε στον λαό.</w:t>
      </w:r>
    </w:p>
    <w:p w14:paraId="7822A843" w14:textId="77777777" w:rsidR="00585C31" w:rsidRDefault="00830CC0">
      <w:pPr>
        <w:spacing w:line="600" w:lineRule="auto"/>
        <w:ind w:firstLine="720"/>
        <w:jc w:val="both"/>
        <w:rPr>
          <w:rFonts w:eastAsia="Times New Roman"/>
          <w:szCs w:val="24"/>
        </w:rPr>
      </w:pPr>
      <w:r>
        <w:rPr>
          <w:rFonts w:eastAsia="Times New Roman"/>
          <w:szCs w:val="24"/>
        </w:rPr>
        <w:t>Αυτό δεν φαίνεται μόνο από την εμπειρία των τριών χρόνων διακυβέρνησης α</w:t>
      </w:r>
      <w:r>
        <w:rPr>
          <w:rFonts w:eastAsia="Times New Roman"/>
          <w:szCs w:val="24"/>
        </w:rPr>
        <w:t>πό τους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αλλά φαίνεται ξεκάθαρα κι από το προσχέδιο του προϋπολογισμού που έχετε καταθέσει, όπου τα βασικά στοιχεία αυτού του προσχεδίου είναι, πρώτον, ότι καλούνται να πληρώσουν για μια ακόμα φορά οι εργαζόμενοι και τα λαϊκά στρώματα και, δε</w:t>
      </w:r>
      <w:r>
        <w:rPr>
          <w:rFonts w:eastAsia="Times New Roman"/>
          <w:szCs w:val="24"/>
        </w:rPr>
        <w:t>ύτερον, ότι ο πλούτος που παράγεται πάει στους επιχειρηματικούς ομίλους. Αυτή είναι η αλήθεια.</w:t>
      </w:r>
    </w:p>
    <w:p w14:paraId="7822A844" w14:textId="77777777" w:rsidR="00585C31" w:rsidRDefault="00830CC0">
      <w:pPr>
        <w:spacing w:line="600" w:lineRule="auto"/>
        <w:ind w:firstLine="720"/>
        <w:jc w:val="both"/>
        <w:rPr>
          <w:rFonts w:eastAsia="Times New Roman"/>
          <w:szCs w:val="24"/>
        </w:rPr>
      </w:pPr>
      <w:r>
        <w:rPr>
          <w:rFonts w:eastAsia="Times New Roman"/>
          <w:szCs w:val="24"/>
        </w:rPr>
        <w:t>Όμως από τη μέχρι τώρα συζήτηση φάνηκε ξεκάθαρα ότι η Κυβέρνηση και όλα τα κόμματα της Αντιπολίτευσης συμφωνείτε στο βασικό. Ποιο είναι αυτό; Στο ότι ο τζόγος θα</w:t>
      </w:r>
      <w:r>
        <w:rPr>
          <w:rFonts w:eastAsia="Times New Roman"/>
          <w:szCs w:val="24"/>
        </w:rPr>
        <w:t xml:space="preserve"> πρέπει να είναι νόμιμος, θα πρέπει να βάλετε κανόνες και σε αυτή την περίπτωση να τα φορολογείτε, για να έχει όφελος, όπως λέτε όλοι σας, η κοινωνία. Σε αυτό όλοι σας είστε απ’ την ίδια όχθη του ποταμού, παρά τις όποιες διαφορές έχετε στα ζητήματα των καν</w:t>
      </w:r>
      <w:r>
        <w:rPr>
          <w:rFonts w:eastAsia="Times New Roman"/>
          <w:szCs w:val="24"/>
        </w:rPr>
        <w:t>όνων που πρέπει να μπουν, των προϋποθέσεων, του αριθμού των μικρών καζίν</w:t>
      </w:r>
      <w:r>
        <w:rPr>
          <w:rFonts w:eastAsia="Times New Roman"/>
          <w:szCs w:val="24"/>
        </w:rPr>
        <w:t>ων</w:t>
      </w:r>
      <w:r>
        <w:rPr>
          <w:rFonts w:eastAsia="Times New Roman"/>
          <w:szCs w:val="24"/>
        </w:rPr>
        <w:t xml:space="preserve"> που θα δημιουργηθούν σε κάθε γειτονιά, του αριθμού των κουλοχέρηδων που θα μπουν σε κάθε κατάστημα. Είναι έτσι ή δεν είναι;</w:t>
      </w:r>
    </w:p>
    <w:p w14:paraId="7822A845" w14:textId="77777777" w:rsidR="00585C31" w:rsidRDefault="00830CC0">
      <w:pPr>
        <w:spacing w:line="600" w:lineRule="auto"/>
        <w:ind w:firstLine="720"/>
        <w:jc w:val="both"/>
        <w:rPr>
          <w:rFonts w:eastAsia="Times New Roman"/>
          <w:szCs w:val="24"/>
        </w:rPr>
      </w:pPr>
      <w:r>
        <w:rPr>
          <w:rFonts w:eastAsia="Times New Roman"/>
          <w:szCs w:val="24"/>
        </w:rPr>
        <w:lastRenderedPageBreak/>
        <w:t xml:space="preserve">Εμείς σας προκαλούμε για μια ακόμη φορά: Πρέπει να είναι </w:t>
      </w:r>
      <w:r>
        <w:rPr>
          <w:rFonts w:eastAsia="Times New Roman"/>
          <w:szCs w:val="24"/>
        </w:rPr>
        <w:t>νομιμοποιημένος ο τζόγος ή όχι; Αυτό είναι το βασικό ζήτημα. Εμείς, ως Κομμουνιστικό Κόμμα της Ελλάδας, είμαστε ξεκάθαροι και κατηγορηματικοί. Δεν πρέπει να είναι νομιμοποιημένος ο τζόγος. Εσείς τι λέτε;</w:t>
      </w:r>
    </w:p>
    <w:p w14:paraId="7822A846" w14:textId="77777777" w:rsidR="00585C31" w:rsidRDefault="00830CC0">
      <w:pPr>
        <w:spacing w:line="600" w:lineRule="auto"/>
        <w:ind w:firstLine="720"/>
        <w:jc w:val="both"/>
        <w:rPr>
          <w:rFonts w:eastAsia="Times New Roman"/>
          <w:szCs w:val="24"/>
        </w:rPr>
      </w:pPr>
      <w:r>
        <w:rPr>
          <w:rFonts w:eastAsia="Times New Roman"/>
          <w:szCs w:val="24"/>
        </w:rPr>
        <w:t xml:space="preserve">Συμπερασματικά, κυρίες και κύριοι Βουλευτές, με την </w:t>
      </w:r>
      <w:r>
        <w:rPr>
          <w:rFonts w:eastAsia="Times New Roman"/>
          <w:szCs w:val="24"/>
        </w:rPr>
        <w:t>αντιλαϊκή σας πολιτική ρημάζετε τις ζωές των λαϊκών στρωμάτων και χτίζετε κουλοχέρηδες. Αν υπάρχει ένας κωδικός στα έσοδα του κρατικού προϋπολογισμού που αποτυπώνει ως ακτινογραφία τη σαπίλα, την παρακμή του συστήματος και της πολιτικής σας, είναι ο κωδικό</w:t>
      </w:r>
      <w:r>
        <w:rPr>
          <w:rFonts w:eastAsia="Times New Roman"/>
          <w:szCs w:val="24"/>
        </w:rPr>
        <w:t xml:space="preserve">ς με τα έσοδα από τυχερά παιχνίδια. Αυτό σημαίνει πως στην Ελλάδα των κομμένων μισθών, των πετσοκομμένων συντάξεων, των καταργημένων δώρων, των απελευθερωμένων απολύσεων εσείς βάζετε στη θέση τους κουλοχέρηδες. </w:t>
      </w:r>
    </w:p>
    <w:p w14:paraId="7822A84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Αυτή είναι η αναπτυξιακή σας πολιτική. Αυτό </w:t>
      </w:r>
      <w:r>
        <w:rPr>
          <w:rFonts w:eastAsia="Times New Roman" w:cs="Times New Roman"/>
          <w:szCs w:val="24"/>
        </w:rPr>
        <w:t xml:space="preserve">είναι το όραμά σας, μόνο που από μια τέτοια ανάπτυξη τίποτα μα τίποτα δεν έχει να κερδίσει ο λαός. Απεναντίας, έχει να χάσει πάρα πολλά. </w:t>
      </w:r>
    </w:p>
    <w:p w14:paraId="7822A84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Το μεγάλο ζήτημα είναι η εργατική τάξη, οι αυτοαπασχολούμενοι της πόλης και του χωριού να μην μείνουν με τα χέρια σταυ</w:t>
      </w:r>
      <w:r>
        <w:rPr>
          <w:rFonts w:eastAsia="Times New Roman" w:cs="Times New Roman"/>
          <w:szCs w:val="24"/>
        </w:rPr>
        <w:t xml:space="preserve">ρωμένα. Να δημιουργήσουν τις προϋποθέσεις ώστε ο αγώνας τους να πάρει μαζικά χαρακτηριστικά σε σύγκρουση με την εργοδοσία και τις πολιτικές που στηρίζουν τα συμφέροντά της, που στηρίζουν την κερδοφορία της. </w:t>
      </w:r>
    </w:p>
    <w:p w14:paraId="7822A84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Η λύση δεν βρίσκεται στις ευκαιρίες που δίνει αυ</w:t>
      </w:r>
      <w:r>
        <w:rPr>
          <w:rFonts w:eastAsia="Times New Roman" w:cs="Times New Roman"/>
          <w:szCs w:val="24"/>
        </w:rPr>
        <w:t xml:space="preserve">τό το σάπιο σύστημα. Δεν βρίσκεται στον τζόγο και στο εύκολο κέρδος. Η ελπίδα βρίσκεται στην οργάνωση, την πάλη, τη ρήξη με το σύστημα και τα πολιτικά του στηρίγματα. </w:t>
      </w:r>
    </w:p>
    <w:p w14:paraId="7822A84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Στον χρόνο που μου μένει θα ήθελα να αναφερθώ με λίγα λόγια σε μια τροπολογία που αφορά </w:t>
      </w:r>
      <w:r>
        <w:rPr>
          <w:rFonts w:eastAsia="Times New Roman" w:cs="Times New Roman"/>
          <w:szCs w:val="24"/>
        </w:rPr>
        <w:t>τη μείωση του ειδικού φόρου -μια που είναι και ο αντίστοιχος Υπουργός εδώ- επί της αξίας των διαφημίσεων που προβάλλονται από την τηλεόραση. Όταν διάβασα την τροπολογία, αυτό που ήταν εύκολο να θυμηθεί κανείς -και μου ήρθε στον νου- ήταν οι κραυγές ορισμέν</w:t>
      </w:r>
      <w:r>
        <w:rPr>
          <w:rFonts w:eastAsia="Times New Roman" w:cs="Times New Roman"/>
          <w:szCs w:val="24"/>
        </w:rPr>
        <w:t>ων Βουλευτών του ΣΥΡΙΖΑ από αυτό εδώ το Βήμα, κουνώντας μάλιστα τα χέρια ότι το «τζάμπα» τελείωσε. «Όποιος θέλει να έχει κανάλι θα πρέπει να πληρώσει».</w:t>
      </w:r>
    </w:p>
    <w:p w14:paraId="7822A84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Έλα, όμως, που το τζάμπα δεν τελειώνει ποτέ όταν πρόκειται για τους επιχειρηματικούς ομίλους. Σε αυτή τη</w:t>
      </w:r>
      <w:r>
        <w:rPr>
          <w:rFonts w:eastAsia="Times New Roman" w:cs="Times New Roman"/>
          <w:szCs w:val="24"/>
        </w:rPr>
        <w:t>ν περίπτωση σόι πάει το βασίλειο, από τη Νέα Δημοκρατία στο ΠΑΣΟΚ και από εκεί στον ΣΥΡΙΖΑ. Το τζάμπα για τους επιχειρηματικούς ομίλους δεν τελειώνει ούτε με τις κυβερνήσεις της Νέας Δημοκρατίας και του ΠΑΣΟΚ, αλλά ούτε με κυβερνήσεις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Το μόν</w:t>
      </w:r>
      <w:r>
        <w:rPr>
          <w:rFonts w:eastAsia="Times New Roman" w:cs="Times New Roman"/>
          <w:szCs w:val="24"/>
        </w:rPr>
        <w:t xml:space="preserve">ο που μας τέλειωσε είναι οι τζάμπα μάγκες που ανεβαίνουν σε αυτό το Βήμα και το παίζουν κυνηγοί του κεφαλαίου και προστάτες των φτωχών. Με αυτούς πρέπει να τελειώνει ο λαός. </w:t>
      </w:r>
    </w:p>
    <w:p w14:paraId="7822A84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Τι κάνετε, κύριε Υπουργέ, με αυτή την τροπολογία; Λέτε στους </w:t>
      </w:r>
      <w:proofErr w:type="spellStart"/>
      <w:r>
        <w:rPr>
          <w:rFonts w:eastAsia="Times New Roman" w:cs="Times New Roman"/>
          <w:szCs w:val="24"/>
        </w:rPr>
        <w:t>καναλάρχες</w:t>
      </w:r>
      <w:proofErr w:type="spellEnd"/>
      <w:r>
        <w:rPr>
          <w:rFonts w:eastAsia="Times New Roman" w:cs="Times New Roman"/>
          <w:szCs w:val="24"/>
        </w:rPr>
        <w:t>:</w:t>
      </w:r>
      <w:r>
        <w:rPr>
          <w:rFonts w:eastAsia="Times New Roman" w:cs="Times New Roman"/>
          <w:szCs w:val="24"/>
        </w:rPr>
        <w:t xml:space="preserve"> «Εντάξει, θα πληρώσετε κάτι για να πάρετε την άδεια, να κάνουμε και εμείς το κομμάτι </w:t>
      </w:r>
      <w:r>
        <w:rPr>
          <w:rFonts w:eastAsia="Times New Roman" w:cs="Times New Roman"/>
          <w:szCs w:val="24"/>
        </w:rPr>
        <w:lastRenderedPageBreak/>
        <w:t>μας, αλλά μην στεναχωριέστε, εδώ είμαστε εμείς. Θα τα πάρετε πίσω μέσω της απαλλαγής σας ουσιαστικά από τον ειδικό φόρο επί της αξίας των διαφημίσεων που προβάλλονται από</w:t>
      </w:r>
      <w:r>
        <w:rPr>
          <w:rFonts w:eastAsia="Times New Roman" w:cs="Times New Roman"/>
          <w:szCs w:val="24"/>
        </w:rPr>
        <w:t xml:space="preserve"> την τηλεόραση». </w:t>
      </w:r>
    </w:p>
    <w:p w14:paraId="7822A84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Και προσέξτε, κυρίες και κύριοι Βουλευτές, για να πάρουν την άδεια οι </w:t>
      </w:r>
      <w:proofErr w:type="spellStart"/>
      <w:r>
        <w:rPr>
          <w:rFonts w:eastAsia="Times New Roman" w:cs="Times New Roman"/>
          <w:szCs w:val="24"/>
        </w:rPr>
        <w:t>καναλάρχες</w:t>
      </w:r>
      <w:proofErr w:type="spellEnd"/>
      <w:r>
        <w:rPr>
          <w:rFonts w:eastAsia="Times New Roman" w:cs="Times New Roman"/>
          <w:szCs w:val="24"/>
        </w:rPr>
        <w:t>, θα πληρώσουν πάνω κάτω 230 εκατομμύρια ευρώ. Αυτά που θα πληρώσουν, με τροπολογία που πέρασε η Κυβέρνηση ανάμεσα σε τόσες άλλες τροπολογίες, τώρα θα τα πληρ</w:t>
      </w:r>
      <w:r>
        <w:rPr>
          <w:rFonts w:eastAsia="Times New Roman" w:cs="Times New Roman"/>
          <w:szCs w:val="24"/>
        </w:rPr>
        <w:t xml:space="preserve">ώσουν σε δέκα χρόνια με δόσεις. Σύμφωνα με το Λογιστήριο του Κράτους, μέσα από τη μείωση της φορολογίας οι </w:t>
      </w:r>
      <w:proofErr w:type="spellStart"/>
      <w:r>
        <w:rPr>
          <w:rFonts w:eastAsia="Times New Roman" w:cs="Times New Roman"/>
          <w:szCs w:val="24"/>
        </w:rPr>
        <w:t>καναλάρχες</w:t>
      </w:r>
      <w:proofErr w:type="spellEnd"/>
      <w:r>
        <w:rPr>
          <w:rFonts w:eastAsia="Times New Roman" w:cs="Times New Roman"/>
          <w:szCs w:val="24"/>
        </w:rPr>
        <w:t xml:space="preserve"> τον χρόνο θα κερδίσουν 20 εκατομμύρια ευρώ. Πολλαπλασιάστε το επί δέκα χρόνια. Θα πάρουν πίσω 200 εκατομμύρια ευρώ. Σας θυμίζω ότι θα πληρ</w:t>
      </w:r>
      <w:r>
        <w:rPr>
          <w:rFonts w:eastAsia="Times New Roman" w:cs="Times New Roman"/>
          <w:szCs w:val="24"/>
        </w:rPr>
        <w:t xml:space="preserve">ώσουν για την άδεια 230 εκατομμύρια ευρώ. Από την απαλλαγή ουσιαστικά του φόρου θα πάρουν πίσω 200 εκατομμύρια ευρώ. Ε, λοιπόν, είναι ή δεν είναι «με το ένα χέρι τα παίρνουμε από τους </w:t>
      </w:r>
      <w:proofErr w:type="spellStart"/>
      <w:r>
        <w:rPr>
          <w:rFonts w:eastAsia="Times New Roman" w:cs="Times New Roman"/>
          <w:szCs w:val="24"/>
        </w:rPr>
        <w:t>καναλάρχες</w:t>
      </w:r>
      <w:proofErr w:type="spellEnd"/>
      <w:r>
        <w:rPr>
          <w:rFonts w:eastAsia="Times New Roman" w:cs="Times New Roman"/>
          <w:szCs w:val="24"/>
        </w:rPr>
        <w:t xml:space="preserve"> και με το άλλο τα δίνουμε πίσω»; </w:t>
      </w:r>
    </w:p>
    <w:p w14:paraId="7822A84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Αποδεικνύεται για μια ακόμη</w:t>
      </w:r>
      <w:r>
        <w:rPr>
          <w:rFonts w:eastAsia="Times New Roman" w:cs="Times New Roman"/>
          <w:szCs w:val="24"/>
        </w:rPr>
        <w:t xml:space="preserve"> φορά ότι στα παζάρια με το μεγάλο κεφάλαιο τα πάτε μια χαρά. Δικαίως σας συγχαίρουν, κύριε Υπουργέ, και την Κυβέρνηση συνολικά. </w:t>
      </w:r>
    </w:p>
    <w:p w14:paraId="7822A84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Τελειώνοντας, άκουσα με προσοχή όλους τους εισηγητές και τους ειδικούς αγορητές όλων των άλλων κομμάτων, Νέας Δημοκρατίας, Δημ</w:t>
      </w:r>
      <w:r>
        <w:rPr>
          <w:rFonts w:eastAsia="Times New Roman" w:cs="Times New Roman"/>
          <w:szCs w:val="24"/>
        </w:rPr>
        <w:t>οκρατικής Συμπαράταξης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είπαν κουβέντα για αυτή την τροπολογία, απόλυτη σιωπή. Αναρωτιέμαι γιατί. Δεν είχατε χρόνο; Δεν έχει για εσάς μεγάλη σημασία αυτή η τροπολογία; </w:t>
      </w:r>
      <w:r>
        <w:rPr>
          <w:rFonts w:eastAsia="Times New Roman" w:cs="Times New Roman"/>
          <w:szCs w:val="24"/>
        </w:rPr>
        <w:lastRenderedPageBreak/>
        <w:t xml:space="preserve">Μήπως συμφωνείτε; Εάν ναι, να το πείτε. Θα έχει ενδιαφέρον να γνωρίζει ο λαός </w:t>
      </w:r>
      <w:r>
        <w:rPr>
          <w:rFonts w:eastAsia="Times New Roman" w:cs="Times New Roman"/>
          <w:szCs w:val="24"/>
        </w:rPr>
        <w:t xml:space="preserve">τη θέση σας για το δωράκι που κάνει η Κυβέρνηση. </w:t>
      </w:r>
    </w:p>
    <w:p w14:paraId="7822A85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Βουλευτές, θα καταψηφίσουμε τόσο το νομοσχέδιο όσο και όλες μα όλες τις </w:t>
      </w:r>
      <w:r>
        <w:rPr>
          <w:rFonts w:eastAsia="Times New Roman" w:cs="Times New Roman"/>
          <w:szCs w:val="24"/>
        </w:rPr>
        <w:t>υ</w:t>
      </w:r>
      <w:r>
        <w:rPr>
          <w:rFonts w:eastAsia="Times New Roman" w:cs="Times New Roman"/>
          <w:szCs w:val="24"/>
        </w:rPr>
        <w:t xml:space="preserve">πουργικές τροπολογίες. </w:t>
      </w:r>
    </w:p>
    <w:p w14:paraId="7822A85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822A852"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και εγώ, κύριε </w:t>
      </w:r>
      <w:r>
        <w:rPr>
          <w:rFonts w:eastAsia="Times New Roman" w:cs="Times New Roman"/>
          <w:szCs w:val="24"/>
        </w:rPr>
        <w:t xml:space="preserve">συνάδελφε. </w:t>
      </w:r>
    </w:p>
    <w:p w14:paraId="7822A85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Βουλευτής των Ανεξαρτήτων Ελλήνων και Αντιπρόεδρος της Βουλής κ. Δημήτριος Καμμένος, για δεκαπέντε λεπτά. </w:t>
      </w:r>
    </w:p>
    <w:p w14:paraId="7822A854"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Ευχαριστώ πολύ, κύριε Πρόεδρε.</w:t>
      </w:r>
    </w:p>
    <w:p w14:paraId="7822A85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Όπως εξηγήσαμε και στις επιτρο</w:t>
      </w:r>
      <w:r>
        <w:rPr>
          <w:rFonts w:eastAsia="Times New Roman" w:cs="Times New Roman"/>
          <w:szCs w:val="24"/>
        </w:rPr>
        <w:t xml:space="preserve">πές είναι ένα πολύ σημαντικό νομοσχέδιο, διότι κάποια στιγμή στην ελληνική κοινωνία και δη σε αυτή που στενάζει οικονομικά, θα πρέπει να βάλουμε μια τάξη όσον αφορά το μαύρο χρήμα που κυκλοφορεί και τα αναρίθμητα καταστήματα κυρίως ηλεκτρονικού τζόγου που </w:t>
      </w:r>
      <w:r>
        <w:rPr>
          <w:rFonts w:eastAsia="Times New Roman" w:cs="Times New Roman"/>
          <w:szCs w:val="24"/>
        </w:rPr>
        <w:t>είναι κρυμμένα ή και κεκαλυμμένα πίσω από ίντερνετ γραφεία ή οπουδήποτε αλλού σε «τρύπες» στην επαρχία αλλά και στην Αθήνα και διασπαθίζουν το χρήμα, ό,τι περιμένει ή ό,τι υπάρχει, ότι απομένει του Έλληνα πολίτη και έχουν χαθεί περιουσίες.</w:t>
      </w:r>
    </w:p>
    <w:p w14:paraId="7822A85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Αυτό το νομοσχέδ</w:t>
      </w:r>
      <w:r>
        <w:rPr>
          <w:rFonts w:eastAsia="Times New Roman" w:cs="Times New Roman"/>
          <w:szCs w:val="24"/>
        </w:rPr>
        <w:t>ιο θα φέρει και φέρνει με αυτή τη νομοθετική πρωτοβουλία μια τάξη, έναν απόλυτο έλεγχο σε όλα τα μήκη και πλάτη της επικράτειας αλλά και ηλεκτρονικά, με το σύστημα το οποίο θα ελέγχει τις αποδώσεις αλλά και το πού και ποιος παίζει. Κάποια στιγμή θα δούμε κ</w:t>
      </w:r>
      <w:r>
        <w:rPr>
          <w:rFonts w:eastAsia="Times New Roman" w:cs="Times New Roman"/>
          <w:szCs w:val="24"/>
        </w:rPr>
        <w:t>αι την προσωπική ταυτοποίηση για τα κέρδη και οτιδήποτε άλλο έχει οικονομική συναλλαγή με αυτά τα καταστήματα.</w:t>
      </w:r>
    </w:p>
    <w:p w14:paraId="7822A85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Πετύχαμε τη μείωση του συνολικού αριθμού των </w:t>
      </w:r>
      <w:proofErr w:type="spellStart"/>
      <w:r>
        <w:rPr>
          <w:rFonts w:eastAsia="Times New Roman" w:cs="Times New Roman"/>
          <w:szCs w:val="24"/>
        </w:rPr>
        <w:t>παιχνιδομηχανών</w:t>
      </w:r>
      <w:proofErr w:type="spellEnd"/>
      <w:r>
        <w:rPr>
          <w:rFonts w:eastAsia="Times New Roman" w:cs="Times New Roman"/>
          <w:szCs w:val="24"/>
        </w:rPr>
        <w:t>, ταυτόχρονα μειώνονται τα καταστήματα. Αυτό αυξάνει τον έλεγχο. Είναι τόσο απλό, είν</w:t>
      </w:r>
      <w:r>
        <w:rPr>
          <w:rFonts w:eastAsia="Times New Roman" w:cs="Times New Roman"/>
          <w:szCs w:val="24"/>
        </w:rPr>
        <w:t xml:space="preserve">αι κοινή λογική. Από το να είναι διάσπαρτα χιλιάδες καταστήματα σε όλη την επικράτεια, καλύτερα να είναι λιγότερα σε συγκεκριμένο χώρο με συγκεκριμένες προδιαγραφές, έτσι ώστε να μπορεί το κράτος και οποιαδήποτε </w:t>
      </w:r>
      <w:r>
        <w:rPr>
          <w:rFonts w:eastAsia="Times New Roman" w:cs="Times New Roman"/>
          <w:szCs w:val="24"/>
        </w:rPr>
        <w:t>α</w:t>
      </w:r>
      <w:r>
        <w:rPr>
          <w:rFonts w:eastAsia="Times New Roman" w:cs="Times New Roman"/>
          <w:szCs w:val="24"/>
        </w:rPr>
        <w:t xml:space="preserve">ρχή να τα ελέγχει. </w:t>
      </w:r>
    </w:p>
    <w:p w14:paraId="7822A85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ΟΠΑΠ </w:t>
      </w:r>
      <w:r>
        <w:rPr>
          <w:rFonts w:eastAsia="Times New Roman" w:cs="Times New Roman"/>
          <w:szCs w:val="24"/>
        </w:rPr>
        <w:t>Α.Ε.»</w:t>
      </w:r>
      <w:r>
        <w:rPr>
          <w:rFonts w:eastAsia="Times New Roman" w:cs="Times New Roman"/>
          <w:szCs w:val="24"/>
        </w:rPr>
        <w:t xml:space="preserve"> </w:t>
      </w:r>
      <w:r>
        <w:rPr>
          <w:rFonts w:eastAsia="Times New Roman" w:cs="Times New Roman"/>
          <w:szCs w:val="24"/>
        </w:rPr>
        <w:t>απαγορεύε</w:t>
      </w:r>
      <w:r>
        <w:rPr>
          <w:rFonts w:eastAsia="Times New Roman" w:cs="Times New Roman"/>
          <w:szCs w:val="24"/>
        </w:rPr>
        <w:t xml:space="preserve">ται να μεταβιβάζει και να παραχωρεί σε τρίτους </w:t>
      </w:r>
      <w:proofErr w:type="spellStart"/>
      <w:r>
        <w:rPr>
          <w:rFonts w:eastAsia="Times New Roman" w:cs="Times New Roman"/>
          <w:szCs w:val="24"/>
        </w:rPr>
        <w:t>υποπαραχωρησιούχους</w:t>
      </w:r>
      <w:proofErr w:type="spellEnd"/>
      <w:r>
        <w:rPr>
          <w:rFonts w:eastAsia="Times New Roman" w:cs="Times New Roman"/>
          <w:szCs w:val="24"/>
        </w:rPr>
        <w:t xml:space="preserve"> με ή χωρίς αντάλλαγμα το δικαίωμα εγκατάστασης και εκμετάλλευσης όλων των </w:t>
      </w:r>
      <w:proofErr w:type="spellStart"/>
      <w:r>
        <w:rPr>
          <w:rFonts w:eastAsia="Times New Roman" w:cs="Times New Roman"/>
          <w:szCs w:val="24"/>
        </w:rPr>
        <w:t>παιχνιδομηχανών</w:t>
      </w:r>
      <w:proofErr w:type="spellEnd"/>
      <w:r>
        <w:rPr>
          <w:rFonts w:eastAsia="Times New Roman" w:cs="Times New Roman"/>
          <w:szCs w:val="24"/>
        </w:rPr>
        <w:t>.</w:t>
      </w:r>
    </w:p>
    <w:p w14:paraId="7822A85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Η θέσπιση και η εφαρμογή μέτρων που θα συμβάλλουν στην καταπολέμηση της παράνομης διεξαγωγής τυχερ</w:t>
      </w:r>
      <w:r>
        <w:rPr>
          <w:rFonts w:eastAsia="Times New Roman" w:cs="Times New Roman"/>
          <w:szCs w:val="24"/>
        </w:rPr>
        <w:t>ών παιχνιδιών και η μεταφορά των παικτών από την παράνομη στη νόμιμη διαδικασία. Η παράνομη διαδικασία έχει μεγάλο εύρος και αυτό θα πρέπει να καταπολεμήσουμε. Αυτό κάνουμε με αυτό το νομοσχέδιο. Πρέπει να γίνεται με έναν αξιόπιστο αλλά και ελεγχόμενο τρόπ</w:t>
      </w:r>
      <w:r>
        <w:rPr>
          <w:rFonts w:eastAsia="Times New Roman" w:cs="Times New Roman"/>
          <w:szCs w:val="24"/>
        </w:rPr>
        <w:t>ο η όλη διεξαγωγή. Αυτό το πετυχαίνει αυτό το νομοσχέδιο.</w:t>
      </w:r>
    </w:p>
    <w:p w14:paraId="7822A85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υπάρχει, όπως είπα, μια αποτελεσματικότητα στην εποπτεία και τον έλεγχο όλων των αρμόδιων </w:t>
      </w:r>
      <w:r>
        <w:rPr>
          <w:rFonts w:eastAsia="Times New Roman" w:cs="Times New Roman"/>
          <w:szCs w:val="24"/>
        </w:rPr>
        <w:t>α</w:t>
      </w:r>
      <w:r>
        <w:rPr>
          <w:rFonts w:eastAsia="Times New Roman" w:cs="Times New Roman"/>
          <w:szCs w:val="24"/>
        </w:rPr>
        <w:t xml:space="preserve">ρχών, είτε είναι η αστυνομία είτε είναι οι φορολογικές αρχές. Πρέπει να υπάρχει υπεύθυνο παιχνίδι, </w:t>
      </w:r>
      <w:r>
        <w:rPr>
          <w:rFonts w:eastAsia="Times New Roman" w:cs="Times New Roman"/>
          <w:szCs w:val="24"/>
        </w:rPr>
        <w:t>να προστατεύουμε τους ανήλικους, να προστατεύουμε τις ομάδες του πληθυσμού οι οποίες δεν πρέπει να παίζουν τυχερά παιχνίδια και αυτό το κάνουμε διότι υπάρχει πλέον έλεγχος, όπως εξήγησα παραπάνω. Φυσικά να ευθυγραμμιστούμε με το κοινοτικό πλαίσιο.</w:t>
      </w:r>
    </w:p>
    <w:p w14:paraId="7822A85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Από εκεί</w:t>
      </w:r>
      <w:r>
        <w:rPr>
          <w:rFonts w:eastAsia="Times New Roman" w:cs="Times New Roman"/>
          <w:szCs w:val="24"/>
        </w:rPr>
        <w:t xml:space="preserve"> και πέρα, άκουσα πολλά αντεπιχειρήματα από την </w:t>
      </w:r>
      <w:r>
        <w:rPr>
          <w:rFonts w:eastAsia="Times New Roman" w:cs="Times New Roman"/>
          <w:szCs w:val="24"/>
        </w:rPr>
        <w:t>Α</w:t>
      </w:r>
      <w:r>
        <w:rPr>
          <w:rFonts w:eastAsia="Times New Roman" w:cs="Times New Roman"/>
          <w:szCs w:val="24"/>
        </w:rPr>
        <w:t>ντιπολίτευση. Εδώ πρέπει να πούμε ότι όταν δόθηκαν οι άδειες 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ΟΠΑΠ </w:t>
      </w:r>
      <w:r>
        <w:rPr>
          <w:rFonts w:eastAsia="Times New Roman" w:cs="Times New Roman"/>
          <w:szCs w:val="24"/>
        </w:rPr>
        <w:t>Α.Ε.»</w:t>
      </w:r>
      <w:r>
        <w:rPr>
          <w:rFonts w:eastAsia="Times New Roman" w:cs="Times New Roman"/>
          <w:szCs w:val="24"/>
        </w:rPr>
        <w:t>–θυμόμαστε όλοι ως πολίτης εγώ, οι πιο πολλοί από εσάς ήταν και στη Βουλή ίσως- πώς δόθηκαν, ποιοι ήταν οι ενδιαφερόμενοι και πιο ή</w:t>
      </w:r>
      <w:r>
        <w:rPr>
          <w:rFonts w:eastAsia="Times New Roman" w:cs="Times New Roman"/>
          <w:szCs w:val="24"/>
        </w:rPr>
        <w:t xml:space="preserve">ταν το σκεπτικό. Νομίζω ότι όταν πας να ξεκαθαρίσεις ένα τοπίο, να το οργανώσεις σωστά, αυτή τη στιγμή δεν υπάρχει ανταγωνισμός, άρα, εφόσον υπάρχει αυτό το ολιγοπώλιο πρέπει να κάνεις το καλύτερο που μπορείς έτσι ώστε να αντλήσεις έσοδα για το </w:t>
      </w:r>
      <w:r>
        <w:rPr>
          <w:rFonts w:eastAsia="Times New Roman" w:cs="Times New Roman"/>
          <w:szCs w:val="24"/>
        </w:rPr>
        <w:t>δ</w:t>
      </w:r>
      <w:r>
        <w:rPr>
          <w:rFonts w:eastAsia="Times New Roman" w:cs="Times New Roman"/>
          <w:szCs w:val="24"/>
        </w:rPr>
        <w:t>ημόσιο, να</w:t>
      </w:r>
      <w:r>
        <w:rPr>
          <w:rFonts w:eastAsia="Times New Roman" w:cs="Times New Roman"/>
          <w:szCs w:val="24"/>
        </w:rPr>
        <w:t xml:space="preserve"> φέρεις τάξη, να φέρεις έλεγχο, να φέρεις εποπτεία, να προστατεύσεις τις ομάδες του πληθυσμού που πρέπει να προστατεύσεις και συγχρόνως τα έσοδα και τα έξοδα που θα έχεις, αυτά που προβλέπεις για τα επόμενα δέκα χρόνια ή δεκαοκτώ ή όπως επεκτείνεται η σύμβ</w:t>
      </w:r>
      <w:r>
        <w:rPr>
          <w:rFonts w:eastAsia="Times New Roman" w:cs="Times New Roman"/>
          <w:szCs w:val="24"/>
        </w:rPr>
        <w:t>αση με τ</w:t>
      </w:r>
      <w:r>
        <w:rPr>
          <w:rFonts w:eastAsia="Times New Roman" w:cs="Times New Roman"/>
          <w:szCs w:val="24"/>
        </w:rPr>
        <w:t>η</w:t>
      </w:r>
      <w:r>
        <w:rPr>
          <w:rFonts w:eastAsia="Times New Roman" w:cs="Times New Roman"/>
          <w:szCs w:val="24"/>
        </w:rPr>
        <w:t xml:space="preserve">ν </w:t>
      </w:r>
      <w:r>
        <w:rPr>
          <w:rFonts w:eastAsia="Times New Roman" w:cs="Times New Roman"/>
          <w:szCs w:val="24"/>
        </w:rPr>
        <w:t>«</w:t>
      </w:r>
      <w:r>
        <w:rPr>
          <w:rFonts w:eastAsia="Times New Roman" w:cs="Times New Roman"/>
          <w:szCs w:val="24"/>
        </w:rPr>
        <w:t>ΟΠΑΠ</w:t>
      </w:r>
      <w:r>
        <w:rPr>
          <w:rFonts w:eastAsia="Times New Roman" w:cs="Times New Roman"/>
          <w:szCs w:val="24"/>
        </w:rPr>
        <w:t xml:space="preserve"> Α.Ε.»</w:t>
      </w:r>
      <w:r>
        <w:rPr>
          <w:rFonts w:eastAsia="Times New Roman" w:cs="Times New Roman"/>
          <w:szCs w:val="24"/>
        </w:rPr>
        <w:t xml:space="preserve">, να τα βάλουμε στον </w:t>
      </w:r>
      <w:r>
        <w:rPr>
          <w:rFonts w:eastAsia="Times New Roman" w:cs="Times New Roman"/>
          <w:szCs w:val="24"/>
        </w:rPr>
        <w:t>π</w:t>
      </w:r>
      <w:r>
        <w:rPr>
          <w:rFonts w:eastAsia="Times New Roman" w:cs="Times New Roman"/>
          <w:szCs w:val="24"/>
        </w:rPr>
        <w:t xml:space="preserve">ροϋπολογισμό και ο Υπουργός Οικονομικών, έτσι ώστε να έχουμε ένα μόνιμο αναμενόμενο έσοδο το οποίο πιθανόν με την αύξηση του εισοδήματος του κάθε παίκτη, την ανάπτυξη της οικονομίας πιθανόν και </w:t>
      </w:r>
      <w:r>
        <w:rPr>
          <w:rFonts w:eastAsia="Times New Roman" w:cs="Times New Roman"/>
          <w:szCs w:val="24"/>
        </w:rPr>
        <w:lastRenderedPageBreak/>
        <w:t>να αυξάνεται, αυτό</w:t>
      </w:r>
      <w:r>
        <w:rPr>
          <w:rFonts w:eastAsia="Times New Roman" w:cs="Times New Roman"/>
          <w:szCs w:val="24"/>
        </w:rPr>
        <w:t xml:space="preserve"> το μόνιμο έσοδο να φέρει έναν </w:t>
      </w:r>
      <w:proofErr w:type="spellStart"/>
      <w:r>
        <w:rPr>
          <w:rFonts w:eastAsia="Times New Roman" w:cs="Times New Roman"/>
          <w:szCs w:val="24"/>
        </w:rPr>
        <w:t>ισοσκελισμό</w:t>
      </w:r>
      <w:proofErr w:type="spellEnd"/>
      <w:r>
        <w:rPr>
          <w:rFonts w:eastAsia="Times New Roman" w:cs="Times New Roman"/>
          <w:szCs w:val="24"/>
        </w:rPr>
        <w:t xml:space="preserve"> σε ένα προϋπολογισμό το οποίο μπορεί να έχει από την άλλη μεριά ένα κοινωνικό ή ένα άλλο έξοδο ή μια άλλη δαπάνη την οποία θα πρέπει να κάνουμε σαν κράτος.</w:t>
      </w:r>
    </w:p>
    <w:p w14:paraId="7822A85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Εάν δεν οργανώσουμε όλα αυτά τα έξοδα, τα έξοδα θα τα </w:t>
      </w:r>
      <w:r>
        <w:rPr>
          <w:rFonts w:eastAsia="Times New Roman" w:cs="Times New Roman"/>
          <w:szCs w:val="24"/>
        </w:rPr>
        <w:t>έχουμε, αλλά δεν θα έχουμε τα έσοδα. Ποιο είναι το σημαντικό; Ότι πρέπει να έρθει και νομίζω ότι είμαστε πολύ κοντά στο να φέρουμε και το νομοσχέδιο για τον ηλεκτρονικό τζόγο, το οποίο είναι πάρα πολύ σημαντικό για να ελεγχθεί σε όλο το εύρος του στην επικ</w:t>
      </w:r>
      <w:r>
        <w:rPr>
          <w:rFonts w:eastAsia="Times New Roman" w:cs="Times New Roman"/>
          <w:szCs w:val="24"/>
        </w:rPr>
        <w:t>ράτεια και συγχρόνως να προστατέψουμε τους νόμιμους κατόχους αδειών είτε πράκτορες 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ΟΠΑΠ </w:t>
      </w:r>
      <w:proofErr w:type="spellStart"/>
      <w:r>
        <w:rPr>
          <w:rFonts w:eastAsia="Times New Roman" w:cs="Times New Roman"/>
          <w:szCs w:val="24"/>
        </w:rPr>
        <w:t>Α.Ε.»</w:t>
      </w:r>
      <w:r>
        <w:rPr>
          <w:rFonts w:eastAsia="Times New Roman" w:cs="Times New Roman"/>
          <w:szCs w:val="24"/>
        </w:rPr>
        <w:t>ή</w:t>
      </w:r>
      <w:proofErr w:type="spellEnd"/>
      <w:r>
        <w:rPr>
          <w:rFonts w:eastAsia="Times New Roman" w:cs="Times New Roman"/>
          <w:szCs w:val="24"/>
        </w:rPr>
        <w:t xml:space="preserve"> οποιονδήποτε άλλον από όλους τους παρανόμους.</w:t>
      </w:r>
    </w:p>
    <w:p w14:paraId="7822A85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Πολύ σύντομα θα αναφερθώ, επειδή έχω πει ότι ψηφίζουμε επί της αρχής αλλά και επί των άρθρων και επί των τροπο</w:t>
      </w:r>
      <w:r>
        <w:rPr>
          <w:rFonts w:eastAsia="Times New Roman" w:cs="Times New Roman"/>
          <w:szCs w:val="24"/>
        </w:rPr>
        <w:t>λογιών, το νομοσχέδιο το σημαντικό κομμάτι που έχουμε στις τροπολογίες για εμάς ήταν πολύ σημαντική επέκταση του χρόνου της οικειοθελούς αποκάλυψης των εισοδημάτων η οποία έχει φέρει πολλά έσοδα στα ελληνικό δημόσιο. Έχουμε περίπου 5 δισεκατομμύρια, αν δεν</w:t>
      </w:r>
      <w:r>
        <w:rPr>
          <w:rFonts w:eastAsia="Times New Roman" w:cs="Times New Roman"/>
          <w:szCs w:val="24"/>
        </w:rPr>
        <w:t xml:space="preserve"> κάνω λάθος, στο συνολικό εισόδημα από το </w:t>
      </w:r>
      <w:proofErr w:type="spellStart"/>
      <w:r>
        <w:rPr>
          <w:rFonts w:eastAsia="Times New Roman" w:cs="Times New Roman"/>
          <w:szCs w:val="24"/>
        </w:rPr>
        <w:t>καλυφθέν</w:t>
      </w:r>
      <w:proofErr w:type="spellEnd"/>
      <w:r>
        <w:rPr>
          <w:rFonts w:eastAsia="Times New Roman" w:cs="Times New Roman"/>
          <w:szCs w:val="24"/>
        </w:rPr>
        <w:t xml:space="preserve"> και βεβαιωμένα έσοδα περίπου 600 εκατομμύρια, τα οποία δεν τα είχαμε. Τα έχουμε. Άρα αυτά βοηθούν στο πλεόνασμα και σε οποιοδήποτε άλλον υπολογισμό εσόδων και δαπανών θέλει να κάνει το Υπουργείο Εξωτερικών</w:t>
      </w:r>
      <w:r>
        <w:rPr>
          <w:rFonts w:eastAsia="Times New Roman" w:cs="Times New Roman"/>
          <w:szCs w:val="24"/>
        </w:rPr>
        <w:t>.</w:t>
      </w:r>
    </w:p>
    <w:p w14:paraId="7822A85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Όσον αφορά τις ρυθμίσεις στο ασφαλιστικό κομμάτι είμαστε σαφώς υπέρ, διότι ρυθμίζονται καταστάσεις και προβλήματα τα οποία έχουν χρονίσει και υπήρχαν </w:t>
      </w:r>
      <w:r>
        <w:rPr>
          <w:rFonts w:eastAsia="Times New Roman" w:cs="Times New Roman"/>
          <w:szCs w:val="24"/>
        </w:rPr>
        <w:lastRenderedPageBreak/>
        <w:t>πολλές αδικίες και όσον αφορά τα ζητήματα χηρείας αλλά και την έκδοση των συντάξεων και όπως πρέπει να υπο</w:t>
      </w:r>
      <w:r>
        <w:rPr>
          <w:rFonts w:eastAsia="Times New Roman" w:cs="Times New Roman"/>
          <w:szCs w:val="24"/>
        </w:rPr>
        <w:t xml:space="preserve">λογίζονται αυτοί μέσα από τους μηχανισμούς. Νομίζω ότι δεν υπάρχει κάτι το οποίο θα μπορούσε κάποιος να διαφωνήσει σε αυτό. </w:t>
      </w:r>
    </w:p>
    <w:p w14:paraId="7822A85F" w14:textId="77777777" w:rsidR="00585C31" w:rsidRDefault="00830CC0">
      <w:pPr>
        <w:spacing w:line="600" w:lineRule="auto"/>
        <w:ind w:firstLine="720"/>
        <w:jc w:val="both"/>
        <w:rPr>
          <w:rFonts w:eastAsia="Times New Roman"/>
          <w:szCs w:val="24"/>
        </w:rPr>
      </w:pPr>
      <w:r>
        <w:rPr>
          <w:rFonts w:eastAsia="Times New Roman"/>
          <w:szCs w:val="24"/>
        </w:rPr>
        <w:t>Έστω και αν κάποιοι δεν καταλαβαίνουν από πολιτικά, λένε «όχι» σε όλα. Πιθανόν κάποιες τροπολογίες θα μπορούσαν να τις ψηφίσουν, δι</w:t>
      </w:r>
      <w:r>
        <w:rPr>
          <w:rFonts w:eastAsia="Times New Roman"/>
          <w:szCs w:val="24"/>
        </w:rPr>
        <w:t>ότι έχουν έναν πολύ βασικό κοινωνικό αντίκτυπο.</w:t>
      </w:r>
    </w:p>
    <w:p w14:paraId="7822A860" w14:textId="77777777" w:rsidR="00585C31" w:rsidRDefault="00830CC0">
      <w:pPr>
        <w:spacing w:line="600" w:lineRule="auto"/>
        <w:ind w:firstLine="720"/>
        <w:jc w:val="both"/>
        <w:rPr>
          <w:rFonts w:eastAsia="Times New Roman"/>
          <w:szCs w:val="24"/>
        </w:rPr>
      </w:pPr>
      <w:r>
        <w:rPr>
          <w:rFonts w:eastAsia="Times New Roman"/>
          <w:szCs w:val="24"/>
        </w:rPr>
        <w:t xml:space="preserve">Ευχαριστώ πάρα πολύ. </w:t>
      </w:r>
    </w:p>
    <w:p w14:paraId="7822A861" w14:textId="77777777" w:rsidR="00585C31" w:rsidRDefault="00830CC0">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συνάδελφε.</w:t>
      </w:r>
    </w:p>
    <w:p w14:paraId="7822A862" w14:textId="77777777" w:rsidR="00585C31" w:rsidRDefault="00830CC0">
      <w:pPr>
        <w:spacing w:line="600" w:lineRule="auto"/>
        <w:ind w:firstLine="720"/>
        <w:jc w:val="both"/>
        <w:rPr>
          <w:rFonts w:eastAsia="Times New Roman"/>
          <w:szCs w:val="24"/>
        </w:rPr>
      </w:pPr>
      <w:r>
        <w:rPr>
          <w:rFonts w:eastAsia="Times New Roman"/>
          <w:bCs/>
          <w:szCs w:val="24"/>
        </w:rPr>
        <w:t>Ο συνάδελφος κ. Μάριος Γεωργιάδης από την Ένωση Κεντρώων έχει τον λόγο.</w:t>
      </w:r>
    </w:p>
    <w:p w14:paraId="7822A863" w14:textId="77777777" w:rsidR="00585C31" w:rsidRDefault="00830CC0">
      <w:pPr>
        <w:spacing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Ευχαρι</w:t>
      </w:r>
      <w:r>
        <w:rPr>
          <w:rFonts w:eastAsia="Times New Roman"/>
          <w:szCs w:val="24"/>
        </w:rPr>
        <w:t>στώ, κύριε Πρόεδρε.</w:t>
      </w:r>
    </w:p>
    <w:p w14:paraId="7822A864" w14:textId="77777777" w:rsidR="00585C31" w:rsidRDefault="00830CC0">
      <w:pPr>
        <w:spacing w:line="600" w:lineRule="auto"/>
        <w:ind w:firstLine="720"/>
        <w:jc w:val="both"/>
        <w:rPr>
          <w:rFonts w:eastAsia="Times New Roman"/>
          <w:szCs w:val="24"/>
        </w:rPr>
      </w:pPr>
      <w:r>
        <w:rPr>
          <w:rFonts w:eastAsia="Times New Roman"/>
          <w:szCs w:val="24"/>
        </w:rPr>
        <w:t>Αγαπητοί συνάδελφοι Βουλευτές, ο τομέας των τυχερών παιγνίων θα μπορούσε από μόνος του να αποτελέσει μια τεράστια πηγή εσόδων για το ελληνικό κράτος. Και δεν εννοούμε να γίνουμε ένα απέραντο καζίνο, αλλά να προσελκύσουμε στη χώρα μας το</w:t>
      </w:r>
      <w:r>
        <w:rPr>
          <w:rFonts w:eastAsia="Times New Roman"/>
          <w:szCs w:val="24"/>
        </w:rPr>
        <w:t>υρισμό που να στοχεύει στα τυχερά παίγνια.</w:t>
      </w:r>
    </w:p>
    <w:p w14:paraId="7822A865" w14:textId="77777777" w:rsidR="00585C31" w:rsidRDefault="00830CC0">
      <w:pPr>
        <w:spacing w:line="600" w:lineRule="auto"/>
        <w:ind w:firstLine="720"/>
        <w:jc w:val="both"/>
        <w:rPr>
          <w:rFonts w:eastAsia="Times New Roman"/>
          <w:szCs w:val="24"/>
        </w:rPr>
      </w:pPr>
      <w:r>
        <w:rPr>
          <w:rFonts w:eastAsia="Times New Roman"/>
          <w:szCs w:val="24"/>
        </w:rPr>
        <w:lastRenderedPageBreak/>
        <w:t xml:space="preserve">Ωστόσο και ο τομέας αυτός έχει αποτελέσει στη χώρα μας προϊόν διαπλοκής και αδιαφάνειας και αντί να κερδίζει το ελληνικό </w:t>
      </w:r>
      <w:r>
        <w:rPr>
          <w:rFonts w:eastAsia="Times New Roman"/>
          <w:szCs w:val="24"/>
        </w:rPr>
        <w:t>δ</w:t>
      </w:r>
      <w:r>
        <w:rPr>
          <w:rFonts w:eastAsia="Times New Roman"/>
          <w:szCs w:val="24"/>
        </w:rPr>
        <w:t xml:space="preserve">ημόσιο έχει χάσει στο παρελθόν τεράστια ποσά. </w:t>
      </w:r>
    </w:p>
    <w:p w14:paraId="7822A866" w14:textId="77777777" w:rsidR="00585C31" w:rsidRDefault="00830CC0">
      <w:pPr>
        <w:spacing w:line="600" w:lineRule="auto"/>
        <w:ind w:firstLine="720"/>
        <w:jc w:val="both"/>
        <w:rPr>
          <w:rFonts w:eastAsia="Times New Roman"/>
          <w:szCs w:val="24"/>
        </w:rPr>
      </w:pPr>
      <w:r>
        <w:rPr>
          <w:rFonts w:eastAsia="Times New Roman"/>
          <w:szCs w:val="24"/>
        </w:rPr>
        <w:t>Να σας υπενθυμίσω ότι εσείς ως κυβέρνηση ΣΥΡ</w:t>
      </w:r>
      <w:r>
        <w:rPr>
          <w:rFonts w:eastAsia="Times New Roman"/>
          <w:szCs w:val="24"/>
        </w:rPr>
        <w:t xml:space="preserve">ΙΖΑ έχετε κρατικοποιήσει χρέος του </w:t>
      </w:r>
      <w:r>
        <w:rPr>
          <w:rFonts w:eastAsia="Times New Roman" w:cs="Times New Roman"/>
          <w:szCs w:val="24"/>
        </w:rPr>
        <w:t>ΟΔΙΕ</w:t>
      </w:r>
      <w:r>
        <w:rPr>
          <w:rFonts w:eastAsia="Times New Roman"/>
          <w:szCs w:val="24"/>
        </w:rPr>
        <w:t xml:space="preserve">, των ιπποδρομιών δηλαδή, ύψους 208,3 εκατομμυρίων ευρώ με βάση την προσαρμογή της ελληνικής νομοθεσίας στην </w:t>
      </w:r>
      <w:r>
        <w:rPr>
          <w:rFonts w:eastAsia="Times New Roman"/>
          <w:szCs w:val="24"/>
        </w:rPr>
        <w:t>ο</w:t>
      </w:r>
      <w:r>
        <w:rPr>
          <w:rFonts w:eastAsia="Times New Roman"/>
          <w:szCs w:val="24"/>
        </w:rPr>
        <w:t>δηγία 2013/50 της Ευρωπαϊκής Ένωσης του Ευρωπαϊκού Κοινοβουλίου. Καταθέτω στα Πρακτικά σχετικό άρθρο.</w:t>
      </w:r>
    </w:p>
    <w:p w14:paraId="7822A867" w14:textId="77777777" w:rsidR="00585C31" w:rsidRDefault="00830CC0">
      <w:pPr>
        <w:spacing w:line="600" w:lineRule="auto"/>
        <w:ind w:firstLine="720"/>
        <w:jc w:val="both"/>
        <w:rPr>
          <w:rFonts w:eastAsia="Times New Roman"/>
          <w:szCs w:val="24"/>
        </w:rPr>
      </w:pPr>
      <w:r>
        <w:rPr>
          <w:rFonts w:eastAsia="Times New Roman" w:cs="Times New Roman"/>
          <w:szCs w:val="24"/>
        </w:rPr>
        <w:t xml:space="preserve">(Στο </w:t>
      </w:r>
      <w:r>
        <w:rPr>
          <w:rFonts w:eastAsia="Times New Roman" w:cs="Times New Roman"/>
          <w:szCs w:val="24"/>
        </w:rPr>
        <w:t xml:space="preserve">σημείο αυτό ο </w:t>
      </w:r>
      <w:r>
        <w:rPr>
          <w:rFonts w:eastAsia="Times New Roman"/>
          <w:szCs w:val="24"/>
        </w:rPr>
        <w:t>Θ΄ Αντιπρόεδρος της Βουλής</w:t>
      </w:r>
      <w:r>
        <w:rPr>
          <w:rFonts w:eastAsia="Times New Roman" w:cs="Times New Roman"/>
          <w:szCs w:val="24"/>
        </w:rPr>
        <w:t xml:space="preserve">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822A868" w14:textId="77777777" w:rsidR="00585C31" w:rsidRDefault="00830CC0">
      <w:pPr>
        <w:spacing w:line="600" w:lineRule="auto"/>
        <w:ind w:firstLine="720"/>
        <w:jc w:val="both"/>
        <w:rPr>
          <w:rFonts w:eastAsia="Times New Roman"/>
          <w:szCs w:val="24"/>
        </w:rPr>
      </w:pPr>
      <w:r>
        <w:rPr>
          <w:rFonts w:eastAsia="Times New Roman"/>
          <w:szCs w:val="24"/>
        </w:rPr>
        <w:t>Ο τζόγος αποτελεί σχετικό μονοπώλι</w:t>
      </w:r>
      <w:r>
        <w:rPr>
          <w:rFonts w:eastAsia="Times New Roman"/>
          <w:szCs w:val="24"/>
        </w:rPr>
        <w:t xml:space="preserve">ο, αφού </w:t>
      </w:r>
      <w:r>
        <w:rPr>
          <w:rFonts w:eastAsia="Times New Roman"/>
          <w:szCs w:val="24"/>
        </w:rPr>
        <w:t>η</w:t>
      </w:r>
      <w:r>
        <w:rPr>
          <w:rFonts w:eastAsia="Times New Roman"/>
          <w:szCs w:val="24"/>
        </w:rPr>
        <w:t xml:space="preserve"> </w:t>
      </w:r>
      <w:r>
        <w:rPr>
          <w:rFonts w:eastAsia="Times New Roman"/>
          <w:szCs w:val="24"/>
        </w:rPr>
        <w:t>«</w:t>
      </w:r>
      <w:r>
        <w:rPr>
          <w:rFonts w:eastAsia="Times New Roman"/>
          <w:szCs w:val="24"/>
        </w:rPr>
        <w:t xml:space="preserve">ΟΠΑΠ </w:t>
      </w:r>
      <w:proofErr w:type="spellStart"/>
      <w:r>
        <w:rPr>
          <w:rFonts w:eastAsia="Times New Roman"/>
          <w:szCs w:val="24"/>
        </w:rPr>
        <w:t>Α.Ε.»</w:t>
      </w:r>
      <w:r>
        <w:rPr>
          <w:rFonts w:eastAsia="Times New Roman"/>
          <w:szCs w:val="24"/>
        </w:rPr>
        <w:t>ακόμη</w:t>
      </w:r>
      <w:proofErr w:type="spellEnd"/>
      <w:r>
        <w:rPr>
          <w:rFonts w:eastAsia="Times New Roman"/>
          <w:szCs w:val="24"/>
        </w:rPr>
        <w:t xml:space="preserve"> και μετά την πώλησή του, ακόμη και μετά την είσοδο ελάχιστων άλλων εταιρειών στην αγορά, κατέχει το συντριπτικό μερίδιο της αγοράς. Χαρακτηριστική και η τρέχουσα πρόβλεψη στο νομοσχέδιο στην παράγραφο 6 του άρθρου 39 που απαγορεύ</w:t>
      </w:r>
      <w:r>
        <w:rPr>
          <w:rFonts w:eastAsia="Times New Roman"/>
          <w:szCs w:val="24"/>
        </w:rPr>
        <w:t>ει στ</w:t>
      </w:r>
      <w:r>
        <w:rPr>
          <w:rFonts w:eastAsia="Times New Roman"/>
          <w:szCs w:val="24"/>
        </w:rPr>
        <w:t>η</w:t>
      </w:r>
      <w:r>
        <w:rPr>
          <w:rFonts w:eastAsia="Times New Roman"/>
          <w:szCs w:val="24"/>
        </w:rPr>
        <w:t xml:space="preserve">ν </w:t>
      </w:r>
      <w:r>
        <w:rPr>
          <w:rFonts w:eastAsia="Times New Roman"/>
          <w:szCs w:val="24"/>
        </w:rPr>
        <w:t>«</w:t>
      </w:r>
      <w:r>
        <w:rPr>
          <w:rFonts w:eastAsia="Times New Roman"/>
          <w:szCs w:val="24"/>
        </w:rPr>
        <w:t xml:space="preserve">ΟΠΑΠ </w:t>
      </w:r>
      <w:r>
        <w:rPr>
          <w:rFonts w:eastAsia="Times New Roman"/>
          <w:szCs w:val="24"/>
        </w:rPr>
        <w:t>Α.Ε.»</w:t>
      </w:r>
      <w:r>
        <w:rPr>
          <w:rFonts w:eastAsia="Times New Roman"/>
          <w:szCs w:val="24"/>
        </w:rPr>
        <w:t xml:space="preserve"> τη μεταβίβαση ή παραχώρηση σε τρίτους του δικαιώματος εγκατάστασης και εκμετάλλευσης των </w:t>
      </w:r>
      <w:proofErr w:type="spellStart"/>
      <w:r>
        <w:rPr>
          <w:rFonts w:eastAsia="Times New Roman"/>
          <w:szCs w:val="24"/>
        </w:rPr>
        <w:t>παιγνιομηχανημάτων</w:t>
      </w:r>
      <w:proofErr w:type="spellEnd"/>
      <w:r>
        <w:rPr>
          <w:rFonts w:eastAsia="Times New Roman"/>
          <w:szCs w:val="24"/>
        </w:rPr>
        <w:t>. Το παιχνίδι, δηλαδή, στη χώρα μας γίνεται μεταξύ του κράτους και τ</w:t>
      </w:r>
      <w:r>
        <w:rPr>
          <w:rFonts w:eastAsia="Times New Roman"/>
          <w:szCs w:val="24"/>
        </w:rPr>
        <w:t>ης</w:t>
      </w:r>
      <w:r>
        <w:rPr>
          <w:rFonts w:eastAsia="Times New Roman"/>
          <w:szCs w:val="24"/>
        </w:rPr>
        <w:t xml:space="preserve"> </w:t>
      </w:r>
      <w:r>
        <w:rPr>
          <w:rFonts w:eastAsia="Times New Roman"/>
          <w:szCs w:val="24"/>
        </w:rPr>
        <w:t>«</w:t>
      </w:r>
      <w:r>
        <w:rPr>
          <w:rFonts w:eastAsia="Times New Roman"/>
          <w:szCs w:val="24"/>
        </w:rPr>
        <w:t>ΟΠΑΠ</w:t>
      </w:r>
      <w:r>
        <w:rPr>
          <w:rFonts w:eastAsia="Times New Roman"/>
          <w:szCs w:val="24"/>
        </w:rPr>
        <w:t xml:space="preserve"> Α.Ε.»</w:t>
      </w:r>
      <w:r>
        <w:rPr>
          <w:rFonts w:eastAsia="Times New Roman"/>
          <w:szCs w:val="24"/>
        </w:rPr>
        <w:t>, μια ασφυκτικά κλειστή αγορά, η οποία αφήνει π</w:t>
      </w:r>
      <w:r>
        <w:rPr>
          <w:rFonts w:eastAsia="Times New Roman"/>
          <w:szCs w:val="24"/>
        </w:rPr>
        <w:t xml:space="preserve">εριθώρια αδιαφάνειας και αθέμιτων πρακτικών. </w:t>
      </w:r>
    </w:p>
    <w:p w14:paraId="7822A869" w14:textId="77777777" w:rsidR="00585C31" w:rsidRDefault="00830CC0">
      <w:pPr>
        <w:spacing w:line="600" w:lineRule="auto"/>
        <w:ind w:firstLine="720"/>
        <w:jc w:val="both"/>
        <w:rPr>
          <w:rFonts w:eastAsia="Times New Roman"/>
          <w:szCs w:val="24"/>
        </w:rPr>
      </w:pPr>
      <w:r>
        <w:rPr>
          <w:rFonts w:eastAsia="Times New Roman"/>
          <w:szCs w:val="24"/>
        </w:rPr>
        <w:lastRenderedPageBreak/>
        <w:t>Ακόμη και με τ</w:t>
      </w:r>
      <w:r>
        <w:rPr>
          <w:rFonts w:eastAsia="Times New Roman"/>
          <w:szCs w:val="24"/>
        </w:rPr>
        <w:t>η</w:t>
      </w:r>
      <w:r>
        <w:rPr>
          <w:rFonts w:eastAsia="Times New Roman"/>
          <w:szCs w:val="24"/>
        </w:rPr>
        <w:t xml:space="preserve">ν </w:t>
      </w:r>
      <w:r>
        <w:rPr>
          <w:rFonts w:eastAsia="Times New Roman"/>
          <w:szCs w:val="24"/>
        </w:rPr>
        <w:t>«</w:t>
      </w:r>
      <w:r>
        <w:rPr>
          <w:rFonts w:eastAsia="Times New Roman"/>
          <w:szCs w:val="24"/>
        </w:rPr>
        <w:t>ΟΠΑΠ</w:t>
      </w:r>
      <w:r>
        <w:rPr>
          <w:rFonts w:eastAsia="Times New Roman"/>
          <w:szCs w:val="24"/>
        </w:rPr>
        <w:t xml:space="preserve"> Α.Ε.»</w:t>
      </w:r>
      <w:r>
        <w:rPr>
          <w:rFonts w:eastAsia="Times New Roman"/>
          <w:szCs w:val="24"/>
        </w:rPr>
        <w:t xml:space="preserve">, όμως, βρεθήκατε στα μαχαίρια, γιατί η Κυβέρνησή σας αρχικώς είχε παγώσει επένδυση που αφορούσε τα μηχανάκια παιγνίων </w:t>
      </w:r>
      <w:r>
        <w:rPr>
          <w:rFonts w:eastAsia="Times New Roman"/>
          <w:szCs w:val="24"/>
          <w:lang w:val="en-US"/>
        </w:rPr>
        <w:t>VLTs</w:t>
      </w:r>
      <w:r>
        <w:rPr>
          <w:rFonts w:eastAsia="Times New Roman"/>
          <w:szCs w:val="24"/>
        </w:rPr>
        <w:t xml:space="preserve"> και </w:t>
      </w:r>
      <w:r>
        <w:rPr>
          <w:rFonts w:eastAsia="Times New Roman"/>
          <w:szCs w:val="24"/>
        </w:rPr>
        <w:t>η</w:t>
      </w:r>
      <w:r>
        <w:rPr>
          <w:rFonts w:eastAsia="Times New Roman"/>
          <w:szCs w:val="24"/>
        </w:rPr>
        <w:t xml:space="preserve"> </w:t>
      </w:r>
      <w:r>
        <w:rPr>
          <w:rFonts w:eastAsia="Times New Roman"/>
          <w:szCs w:val="24"/>
        </w:rPr>
        <w:t>«</w:t>
      </w:r>
      <w:r>
        <w:rPr>
          <w:rFonts w:eastAsia="Times New Roman"/>
          <w:szCs w:val="24"/>
        </w:rPr>
        <w:t>ΟΠΑΠ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μάλιστα ζητούσε το κολοσσιαίο ποσό του ενός δισεκατομμυρίου ευρώ από το </w:t>
      </w:r>
      <w:r>
        <w:rPr>
          <w:rFonts w:eastAsia="Times New Roman"/>
          <w:szCs w:val="24"/>
        </w:rPr>
        <w:t>δ</w:t>
      </w:r>
      <w:r>
        <w:rPr>
          <w:rFonts w:eastAsia="Times New Roman"/>
          <w:szCs w:val="24"/>
        </w:rPr>
        <w:t>ημόσιο στα ευρωπαϊκά δικαστήρια. Και ευτυχώς βέβαια υπό την πίεση της Ευρωπαϊκής Ένωσης, αλλά και της κοινής λογικής ξεπεράσαμε το αρχικό αυτό εμπόδιο και γλιτώσαμε τα χειρότερα. Κατ</w:t>
      </w:r>
      <w:r>
        <w:rPr>
          <w:rFonts w:eastAsia="Times New Roman"/>
          <w:szCs w:val="24"/>
        </w:rPr>
        <w:t>αθέτω στα Πρακτικά σχετική ανακοίνωση τ</w:t>
      </w:r>
      <w:r>
        <w:rPr>
          <w:rFonts w:eastAsia="Times New Roman"/>
          <w:szCs w:val="24"/>
        </w:rPr>
        <w:t>ης</w:t>
      </w:r>
      <w:r>
        <w:rPr>
          <w:rFonts w:eastAsia="Times New Roman"/>
          <w:szCs w:val="24"/>
        </w:rPr>
        <w:t xml:space="preserve"> </w:t>
      </w:r>
      <w:r>
        <w:rPr>
          <w:rFonts w:eastAsia="Times New Roman"/>
          <w:szCs w:val="24"/>
        </w:rPr>
        <w:t>«</w:t>
      </w:r>
      <w:r>
        <w:rPr>
          <w:rFonts w:eastAsia="Times New Roman"/>
          <w:szCs w:val="24"/>
        </w:rPr>
        <w:t>ΟΠΑΠ</w:t>
      </w:r>
      <w:r>
        <w:rPr>
          <w:rFonts w:eastAsia="Times New Roman"/>
          <w:szCs w:val="24"/>
        </w:rPr>
        <w:t xml:space="preserve"> Α.Ε.».</w:t>
      </w:r>
    </w:p>
    <w:p w14:paraId="7822A86A" w14:textId="77777777" w:rsidR="00585C31" w:rsidRDefault="00830CC0">
      <w:pPr>
        <w:spacing w:line="600" w:lineRule="auto"/>
        <w:ind w:firstLine="720"/>
        <w:jc w:val="both"/>
        <w:rPr>
          <w:rFonts w:eastAsia="Times New Roman"/>
          <w:szCs w:val="24"/>
        </w:rPr>
      </w:pPr>
      <w:r>
        <w:rPr>
          <w:rFonts w:eastAsia="Times New Roman" w:cs="Times New Roman"/>
          <w:szCs w:val="24"/>
        </w:rPr>
        <w:t xml:space="preserve">(Στο σημείο αυτό ο </w:t>
      </w:r>
      <w:r>
        <w:rPr>
          <w:rFonts w:eastAsia="Times New Roman"/>
          <w:szCs w:val="24"/>
        </w:rPr>
        <w:t>Θ΄ Αντιπρόεδρος της Βουλής</w:t>
      </w:r>
      <w:r>
        <w:rPr>
          <w:rFonts w:eastAsia="Times New Roman" w:cs="Times New Roman"/>
          <w:szCs w:val="24"/>
        </w:rPr>
        <w:t xml:space="preserve">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w:t>
      </w:r>
      <w:r>
        <w:rPr>
          <w:rFonts w:eastAsia="Times New Roman" w:cs="Times New Roman"/>
          <w:szCs w:val="24"/>
        </w:rPr>
        <w:t>και Πρακτικών της Βουλής)</w:t>
      </w:r>
    </w:p>
    <w:p w14:paraId="7822A86B" w14:textId="77777777" w:rsidR="00585C31" w:rsidRDefault="00830CC0">
      <w:pPr>
        <w:spacing w:line="600" w:lineRule="auto"/>
        <w:ind w:firstLine="720"/>
        <w:jc w:val="both"/>
        <w:rPr>
          <w:rFonts w:eastAsia="Times New Roman"/>
          <w:szCs w:val="24"/>
        </w:rPr>
      </w:pPr>
      <w:r>
        <w:rPr>
          <w:rFonts w:eastAsia="Times New Roman"/>
          <w:szCs w:val="24"/>
        </w:rPr>
        <w:t xml:space="preserve">Σήμερα, εκτός των άλλων, η φορολογία είναι εξαιρετικά επωφελής για το ελληνικό </w:t>
      </w:r>
      <w:r>
        <w:rPr>
          <w:rFonts w:eastAsia="Times New Roman"/>
          <w:szCs w:val="24"/>
        </w:rPr>
        <w:t>δ</w:t>
      </w:r>
      <w:r>
        <w:rPr>
          <w:rFonts w:eastAsia="Times New Roman"/>
          <w:szCs w:val="24"/>
        </w:rPr>
        <w:t xml:space="preserve">ημόσιο. Η συμμετοχή του ελληνικού </w:t>
      </w:r>
      <w:r>
        <w:rPr>
          <w:rFonts w:eastAsia="Times New Roman"/>
          <w:szCs w:val="24"/>
        </w:rPr>
        <w:t>δ</w:t>
      </w:r>
      <w:r>
        <w:rPr>
          <w:rFonts w:eastAsia="Times New Roman"/>
          <w:szCs w:val="24"/>
        </w:rPr>
        <w:t>ημοσίου κατά 35% στα μικτά κέρδη είναι πλέον η υψηλότερη στην Ευρώπη εάν όχι σε παγκόσμια κλίμακα.</w:t>
      </w:r>
    </w:p>
    <w:p w14:paraId="7822A86C" w14:textId="77777777" w:rsidR="00585C31" w:rsidRDefault="00830CC0">
      <w:pPr>
        <w:spacing w:line="600" w:lineRule="auto"/>
        <w:ind w:firstLine="720"/>
        <w:jc w:val="both"/>
        <w:rPr>
          <w:rFonts w:eastAsia="Times New Roman"/>
          <w:szCs w:val="24"/>
        </w:rPr>
      </w:pPr>
      <w:r>
        <w:rPr>
          <w:rFonts w:eastAsia="Times New Roman"/>
          <w:szCs w:val="24"/>
        </w:rPr>
        <w:t>Ενδεικτικά αναφέ</w:t>
      </w:r>
      <w:r>
        <w:rPr>
          <w:rFonts w:eastAsia="Times New Roman"/>
          <w:szCs w:val="24"/>
        </w:rPr>
        <w:t>ρουμε ότι στη Λιθουανία ανέρχεται στο 20%, στη Ρουμανία στο 16% στη Βουλγαρία στο 20%, ενώ στη Μεγάλη Βρετανία το ποσοστό έχει καθοριστεί στο 15%. Μάλιστα, μικρές χώρες, όπως είναι η Μάλτα, ζουν από αυτή τη δραστηριότητα σχεδόν αποκλειστικά και έχουν προσε</w:t>
      </w:r>
      <w:r>
        <w:rPr>
          <w:rFonts w:eastAsia="Times New Roman"/>
          <w:szCs w:val="24"/>
        </w:rPr>
        <w:t>λκύσει διεθνείς κολοσσούς με πολιτικές κινήτρων και ανταποδοτικών οφελών σε επίπεδο φορολογίας.</w:t>
      </w:r>
    </w:p>
    <w:p w14:paraId="7822A86D" w14:textId="77777777" w:rsidR="00585C31" w:rsidRDefault="00830CC0">
      <w:pPr>
        <w:spacing w:line="600" w:lineRule="auto"/>
        <w:ind w:firstLine="720"/>
        <w:jc w:val="both"/>
        <w:rPr>
          <w:rFonts w:eastAsia="Times New Roman"/>
          <w:szCs w:val="24"/>
        </w:rPr>
      </w:pPr>
      <w:r>
        <w:rPr>
          <w:rFonts w:eastAsia="Times New Roman"/>
          <w:szCs w:val="24"/>
        </w:rPr>
        <w:lastRenderedPageBreak/>
        <w:t>Αυτές οι μικρές χώρες, όμως, έχουν πενταπλάσιους ρυθμούς ανάπτυξης από τους δικούς μας και ακόμη και σήμερα εμείς εδώ προσπαθούμε με μπαλώματα και ερασιτεχνισμο</w:t>
      </w:r>
      <w:r>
        <w:rPr>
          <w:rFonts w:eastAsia="Times New Roman"/>
          <w:szCs w:val="24"/>
        </w:rPr>
        <w:t>ύς να φτιάξουμε μια λογική και λειτουργική νομοθεσία που θα επιτρέψει σε επενδυτές τόσο θέσεις εργασίας όσο και έσοδα από φόρους και εισφορές.</w:t>
      </w:r>
    </w:p>
    <w:p w14:paraId="7822A86E" w14:textId="77777777" w:rsidR="00585C31" w:rsidRDefault="00830CC0">
      <w:pPr>
        <w:spacing w:line="600" w:lineRule="auto"/>
        <w:ind w:firstLine="720"/>
        <w:jc w:val="both"/>
        <w:rPr>
          <w:rFonts w:eastAsia="Times New Roman"/>
          <w:szCs w:val="24"/>
        </w:rPr>
      </w:pPr>
      <w:r>
        <w:rPr>
          <w:rFonts w:eastAsia="Times New Roman"/>
          <w:szCs w:val="24"/>
        </w:rPr>
        <w:t xml:space="preserve">Στο νομοσχέδιο σε γενικές γραμμές προβλέπεται αύξηση του αριθμού των μηχανημάτων τύπου </w:t>
      </w:r>
      <w:r>
        <w:rPr>
          <w:rFonts w:eastAsia="Times New Roman"/>
          <w:szCs w:val="24"/>
          <w:lang w:val="en-US"/>
        </w:rPr>
        <w:t>VLT</w:t>
      </w:r>
      <w:r>
        <w:rPr>
          <w:rFonts w:eastAsia="Times New Roman"/>
          <w:szCs w:val="24"/>
        </w:rPr>
        <w:t xml:space="preserve"> που δύναται να εγκατασ</w:t>
      </w:r>
      <w:r>
        <w:rPr>
          <w:rFonts w:eastAsia="Times New Roman"/>
          <w:szCs w:val="24"/>
        </w:rPr>
        <w:t xml:space="preserve">ταθούν σε αμιγείς χώρους κατά μέγιστο σε πενήντα ανά κατάστημα. Επίσης προβλέπεται αύξηση του αριθμού των εν λόγω μηχανημάτων ανά πρακτορείο </w:t>
      </w:r>
      <w:r>
        <w:rPr>
          <w:rFonts w:eastAsia="Times New Roman"/>
          <w:szCs w:val="24"/>
        </w:rPr>
        <w:t>«</w:t>
      </w:r>
      <w:r>
        <w:rPr>
          <w:rFonts w:eastAsia="Times New Roman"/>
          <w:szCs w:val="24"/>
        </w:rPr>
        <w:t>ΟΠΑΠ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κατά μέγιστο σε δεκαπέντε ανά κατάστημα. </w:t>
      </w:r>
    </w:p>
    <w:p w14:paraId="7822A86F" w14:textId="77777777" w:rsidR="00585C31" w:rsidRDefault="00830CC0">
      <w:pPr>
        <w:spacing w:line="600" w:lineRule="auto"/>
        <w:ind w:firstLine="720"/>
        <w:jc w:val="both"/>
        <w:rPr>
          <w:rFonts w:eastAsia="Times New Roman"/>
          <w:szCs w:val="24"/>
        </w:rPr>
      </w:pPr>
      <w:r>
        <w:rPr>
          <w:rFonts w:eastAsia="Times New Roman"/>
          <w:szCs w:val="24"/>
        </w:rPr>
        <w:t>Ισχυρίζεστε ότι με τις ρυθμίσεις αυτές θα λειτουργήσουν λιγότ</w:t>
      </w:r>
      <w:r>
        <w:rPr>
          <w:rFonts w:eastAsia="Times New Roman"/>
          <w:szCs w:val="24"/>
        </w:rPr>
        <w:t>ερα μηχανάκια σε πολύ λιγότερα σημεία. Έτσι μας λέτε ότι θα υπάρξει μικρότερη έκθεση στον τζόγο για τους χρήστες και πιο εύκολος έλεγχος</w:t>
      </w:r>
      <w:r>
        <w:rPr>
          <w:rFonts w:eastAsia="Times New Roman"/>
          <w:szCs w:val="24"/>
        </w:rPr>
        <w:t>,</w:t>
      </w:r>
      <w:r>
        <w:rPr>
          <w:rFonts w:eastAsia="Times New Roman"/>
          <w:szCs w:val="24"/>
        </w:rPr>
        <w:t xml:space="preserve"> χωρίς να δημιουργείται οικονομική ζημιά στο </w:t>
      </w:r>
      <w:r>
        <w:rPr>
          <w:rFonts w:eastAsia="Times New Roman"/>
          <w:szCs w:val="24"/>
        </w:rPr>
        <w:t>δ</w:t>
      </w:r>
      <w:r>
        <w:rPr>
          <w:rFonts w:eastAsia="Times New Roman"/>
          <w:szCs w:val="24"/>
        </w:rPr>
        <w:t>ημόσιο. Καταθέτω και σχετικό άρθρο από τα εν λόγω.</w:t>
      </w:r>
    </w:p>
    <w:p w14:paraId="7822A870" w14:textId="77777777" w:rsidR="00585C31" w:rsidRDefault="00830CC0">
      <w:pPr>
        <w:spacing w:line="600" w:lineRule="auto"/>
        <w:ind w:firstLine="720"/>
        <w:jc w:val="both"/>
        <w:rPr>
          <w:rFonts w:eastAsia="Times New Roman"/>
          <w:szCs w:val="24"/>
        </w:rPr>
      </w:pPr>
      <w:r>
        <w:rPr>
          <w:rFonts w:eastAsia="Times New Roman" w:cs="Times New Roman"/>
          <w:szCs w:val="24"/>
        </w:rPr>
        <w:t xml:space="preserve">(Στο σημείο αυτό ο </w:t>
      </w:r>
      <w:r>
        <w:rPr>
          <w:rFonts w:eastAsia="Times New Roman"/>
          <w:szCs w:val="24"/>
        </w:rPr>
        <w:t xml:space="preserve">Θ΄ </w:t>
      </w:r>
      <w:r>
        <w:rPr>
          <w:rFonts w:eastAsia="Times New Roman"/>
          <w:szCs w:val="24"/>
        </w:rPr>
        <w:t>Αντιπρόεδρος της Βουλής</w:t>
      </w:r>
      <w:r>
        <w:rPr>
          <w:rFonts w:eastAsia="Times New Roman" w:cs="Times New Roman"/>
          <w:szCs w:val="24"/>
        </w:rPr>
        <w:t xml:space="preserve">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822A871" w14:textId="77777777" w:rsidR="00585C31" w:rsidRDefault="00830CC0">
      <w:pPr>
        <w:spacing w:line="600" w:lineRule="auto"/>
        <w:ind w:firstLine="720"/>
        <w:jc w:val="both"/>
        <w:rPr>
          <w:rFonts w:eastAsia="Times New Roman"/>
          <w:szCs w:val="24"/>
        </w:rPr>
      </w:pPr>
      <w:r>
        <w:rPr>
          <w:rFonts w:eastAsia="Times New Roman"/>
          <w:szCs w:val="24"/>
        </w:rPr>
        <w:t>Ειλικρινά δεν είναι κατανοητή η λογική που επικαλεί</w:t>
      </w:r>
      <w:r>
        <w:rPr>
          <w:rFonts w:eastAsia="Times New Roman"/>
          <w:szCs w:val="24"/>
        </w:rPr>
        <w:t xml:space="preserve">στε. Ο έλεγχος του </w:t>
      </w:r>
      <w:r>
        <w:rPr>
          <w:rFonts w:eastAsia="Times New Roman"/>
          <w:szCs w:val="24"/>
        </w:rPr>
        <w:t>δ</w:t>
      </w:r>
      <w:r>
        <w:rPr>
          <w:rFonts w:eastAsia="Times New Roman"/>
          <w:szCs w:val="24"/>
        </w:rPr>
        <w:t xml:space="preserve">ημοσίου με ένα απλό λογισμικό και το διαδίκτυο μπορεί να γίνει εύκολα ανεξαρτήτως </w:t>
      </w:r>
      <w:r>
        <w:rPr>
          <w:rFonts w:eastAsia="Times New Roman"/>
          <w:szCs w:val="24"/>
        </w:rPr>
        <w:lastRenderedPageBreak/>
        <w:t xml:space="preserve">αριθμού μηχανημάτων </w:t>
      </w:r>
      <w:r>
        <w:rPr>
          <w:rFonts w:eastAsia="Times New Roman"/>
          <w:szCs w:val="24"/>
          <w:lang w:val="en-US"/>
        </w:rPr>
        <w:t>VLTs</w:t>
      </w:r>
      <w:r>
        <w:rPr>
          <w:rFonts w:eastAsia="Times New Roman"/>
          <w:szCs w:val="24"/>
        </w:rPr>
        <w:t>. Δηλαδή, εσείς θέλω να μας εξηγήσετε πώς σκοπεύετε να κάνετε τον έλεγχο.</w:t>
      </w:r>
    </w:p>
    <w:p w14:paraId="7822A87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Θα πάτε σε ένα τοπικό κατάστημα ΟΠΑΠ, θα πάει ένας τοπικ</w:t>
      </w:r>
      <w:r>
        <w:rPr>
          <w:rFonts w:eastAsia="Times New Roman" w:cs="Times New Roman"/>
          <w:szCs w:val="24"/>
        </w:rPr>
        <w:t>ός έφορος και θα κόβει με το μάτι, θα βλέπει αν λειτουργούν σωστά τα μηχανάκια; Με αυτόν τον τρόπο, αν το κάνατε αυτό, θα είχε λογική αυτό που λέτε ότι «λιγότερα μηχανάκια</w:t>
      </w:r>
      <w:r>
        <w:rPr>
          <w:rFonts w:eastAsia="Times New Roman" w:cs="Times New Roman"/>
          <w:szCs w:val="24"/>
        </w:rPr>
        <w:t>,</w:t>
      </w:r>
      <w:r>
        <w:rPr>
          <w:rFonts w:eastAsia="Times New Roman" w:cs="Times New Roman"/>
          <w:szCs w:val="24"/>
        </w:rPr>
        <w:t xml:space="preserve">  λιγότερη δουλειά» από τη μείωση του αριθμού των μηχανημάτων. </w:t>
      </w:r>
    </w:p>
    <w:p w14:paraId="7822A87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Επίσης, ο ανθρωπιστικός λόγος που επικαλείστε για μείωση του τζόγου, αν μη τι άλλο είναι υποκριτικός. Αν δεν θέλετε τζόγο, κυρίες και κύριοι, απλά τον απαγορεύετε. Ολίγον έγκυος δεν γίνεται να είσαι. Τον εθισμένο άνθρωπο στον τζόγο δεν τον ενδιαφέρει ούτε </w:t>
      </w:r>
      <w:r>
        <w:rPr>
          <w:rFonts w:eastAsia="Times New Roman" w:cs="Times New Roman"/>
          <w:szCs w:val="24"/>
        </w:rPr>
        <w:t xml:space="preserve">πόσα μηχανάκια υπάρχουν ούτε πού θα πάει να βρει κατάστημα. Όσα εμπόδια κι αν του βάλετε, αν θέλει να παίξει, θα βρει τον τρόπο. Επομένως, αργά σας έπιασαν οι ευαισθησίες περί αυτού. </w:t>
      </w:r>
    </w:p>
    <w:p w14:paraId="7822A87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Επίσης, ισχυρίζεστε μέσω των δηλώσεων σας, κύριε Υπουργέ, ότι με το τρέχ</w:t>
      </w:r>
      <w:r>
        <w:rPr>
          <w:rFonts w:eastAsia="Times New Roman" w:cs="Times New Roman"/>
          <w:szCs w:val="24"/>
        </w:rPr>
        <w:t xml:space="preserve">ον νομοσχέδιο βάζετε αυστηρό πλαίσιο εποπτείας κι έτσι πετυχαίνετε ένα καίριο πλήγμα στον παράνομο τζόγο. Καταθέτω και σχετικό άρθρο με τις δηλώσεις σας. </w:t>
      </w:r>
    </w:p>
    <w:p w14:paraId="7822A87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(Στο σημείο αυτό ο Θ΄ Αντιπρόεδρος της Βουλής κ. Μάριος Γεωργιάδης καταθέτει για τα Πρακτικά το προαν</w:t>
      </w:r>
      <w:r>
        <w:rPr>
          <w:rFonts w:eastAsia="Times New Roman" w:cs="Times New Roman"/>
          <w:szCs w:val="24"/>
        </w:rPr>
        <w:t xml:space="preserve">αφερθέν άρθρο,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822A87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Πώς ακριβώς το πετυχαίνετε αυτό; Θα θέλαμε να μας πείτε. Το αυθαίρετο αυτό συμπέρασμα από πού προκύπτει; Δηλαδή, επειδή προσαρμόσατε</w:t>
      </w:r>
      <w:r>
        <w:rPr>
          <w:rFonts w:eastAsia="Times New Roman" w:cs="Times New Roman"/>
          <w:szCs w:val="24"/>
        </w:rPr>
        <w:t xml:space="preserve"> κάποιους αριθμούς μηχανημάτων </w:t>
      </w:r>
      <w:r>
        <w:rPr>
          <w:rFonts w:eastAsia="Times New Roman" w:cs="Times New Roman"/>
          <w:szCs w:val="24"/>
          <w:lang w:val="en-US"/>
        </w:rPr>
        <w:t>VLTs</w:t>
      </w:r>
      <w:r>
        <w:rPr>
          <w:rFonts w:eastAsia="Times New Roman" w:cs="Times New Roman"/>
          <w:szCs w:val="24"/>
        </w:rPr>
        <w:t>, θα σταματήσει ο παράνομος τζόγος; Πραγματικά θα ήταν ένα λογικό άλμα, αλλά μόνο για μικροπολιτική μάς φαίνεται αυτό σκόπιμο και χρήσιμο. Η ισχύουσα νομοθεσία στα τυχερά παιχνίδια απλώς, όπως είπα και προηγουμένως, είναι</w:t>
      </w:r>
      <w:r>
        <w:rPr>
          <w:rFonts w:eastAsia="Times New Roman" w:cs="Times New Roman"/>
          <w:szCs w:val="24"/>
        </w:rPr>
        <w:t xml:space="preserve"> αναποτελεσματική και ελλιπής. </w:t>
      </w:r>
    </w:p>
    <w:p w14:paraId="7822A87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Ενδεικτικά θα ήθελα να σας αναφέρω το τραγελαφικό της ισχύουσας νομοθεσίας σχετικά με τα παιχνίδια στο διαδίκτυο. Τα παιχνίδια μέσω διαδικτυακών υπηρεσιών είναι ένας ραγδαία αναπτυσσόμενος κλάδος παγκοσμίως, ο οποίος ανθεί σ</w:t>
      </w:r>
      <w:r>
        <w:rPr>
          <w:rFonts w:eastAsia="Times New Roman" w:cs="Times New Roman"/>
          <w:szCs w:val="24"/>
        </w:rPr>
        <w:t xml:space="preserve">ε όλες τις χώρες του δυτικού κόσμου, εκτός φυσικά από εδώ, την Ελλάδα. </w:t>
      </w:r>
    </w:p>
    <w:p w14:paraId="7822A87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Εμείς εδώ σήμερα που μιλάμε απαγορεύουμε τη διαδικτυακή διενέργεια μέχρι και παιχνιδιών καθαρής ικανότητας -δεν μιλάω για τύχη-</w:t>
      </w:r>
      <w:r>
        <w:rPr>
          <w:rFonts w:eastAsia="Times New Roman" w:cs="Times New Roman"/>
          <w:szCs w:val="24"/>
        </w:rPr>
        <w:t>,</w:t>
      </w:r>
      <w:r>
        <w:rPr>
          <w:rFonts w:eastAsia="Times New Roman" w:cs="Times New Roman"/>
          <w:szCs w:val="24"/>
        </w:rPr>
        <w:t xml:space="preserve"> ακόμα και με κίνητρο κάποιο προϊόν ή με δώρο κάποια υπη</w:t>
      </w:r>
      <w:r>
        <w:rPr>
          <w:rFonts w:eastAsia="Times New Roman" w:cs="Times New Roman"/>
          <w:szCs w:val="24"/>
        </w:rPr>
        <w:t>ρεσία. Σύμφωνα με τον ισχύοντα νόμο, τον ν.4002/2011 το παιχνίδι ικανοτήτων, τεχνικό ή ψυχαγωγικό παίγνιο δηλαδή, που αποδίδει στον παίκτη οικονομικό όφελος οποιασδήποτε μορφής, για παράδειγμα ένα χρηματικό αντάλλαγμα ή ένα δώρο, θεωρείται τυχερό. Αν δηλαδ</w:t>
      </w:r>
      <w:r>
        <w:rPr>
          <w:rFonts w:eastAsia="Times New Roman" w:cs="Times New Roman"/>
          <w:szCs w:val="24"/>
        </w:rPr>
        <w:t>ή κάποιος διοργανώσει σήμερα ένα διαδικτυακό τουρνουά σκάκι, με έπαθλο ένα μίξερ χειρός</w:t>
      </w:r>
      <w:r>
        <w:rPr>
          <w:rFonts w:eastAsia="Times New Roman" w:cs="Times New Roman"/>
          <w:szCs w:val="24"/>
        </w:rPr>
        <w:t>,</w:t>
      </w:r>
      <w:r>
        <w:rPr>
          <w:rFonts w:eastAsia="Times New Roman" w:cs="Times New Roman"/>
          <w:szCs w:val="24"/>
        </w:rPr>
        <w:t xml:space="preserve"> λόγου χάρ</w:t>
      </w:r>
      <w:r>
        <w:rPr>
          <w:rFonts w:eastAsia="Times New Roman" w:cs="Times New Roman"/>
          <w:szCs w:val="24"/>
        </w:rPr>
        <w:t>ιν</w:t>
      </w:r>
      <w:r>
        <w:rPr>
          <w:rFonts w:eastAsia="Times New Roman" w:cs="Times New Roman"/>
          <w:szCs w:val="24"/>
        </w:rPr>
        <w:t xml:space="preserve">, αυτό θεωρείται παράνομο, διότι το έπαθλο συνεπάγεται κάποιας μορφής οικονομικό όφελος, άρα θεωρείται παράνομο και απαγορεύεται ρητά. </w:t>
      </w:r>
    </w:p>
    <w:p w14:paraId="7822A87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Δηλαδή αυτή τη στιγμ</w:t>
      </w:r>
      <w:r>
        <w:rPr>
          <w:rFonts w:eastAsia="Times New Roman" w:cs="Times New Roman"/>
          <w:szCs w:val="24"/>
        </w:rPr>
        <w:t xml:space="preserve">ή το ελληνικό κράτος θεωρεί το να παίζεις σκάκι ίδιο πράγμα με το να παίζεις ρουλέτα ή </w:t>
      </w:r>
      <w:proofErr w:type="spellStart"/>
      <w:r>
        <w:rPr>
          <w:rFonts w:eastAsia="Times New Roman" w:cs="Times New Roman"/>
          <w:szCs w:val="24"/>
        </w:rPr>
        <w:t>μπλ</w:t>
      </w:r>
      <w:r>
        <w:rPr>
          <w:rFonts w:eastAsia="Times New Roman" w:cs="Times New Roman"/>
          <w:szCs w:val="24"/>
        </w:rPr>
        <w:t>ά</w:t>
      </w:r>
      <w:r>
        <w:rPr>
          <w:rFonts w:eastAsia="Times New Roman" w:cs="Times New Roman"/>
          <w:szCs w:val="24"/>
        </w:rPr>
        <w:t>κτζακ</w:t>
      </w:r>
      <w:proofErr w:type="spellEnd"/>
      <w:r>
        <w:rPr>
          <w:rFonts w:eastAsia="Times New Roman" w:cs="Times New Roman"/>
          <w:szCs w:val="24"/>
        </w:rPr>
        <w:t xml:space="preserve">. Κι ενώ όλα αυτά τα έχουν κάνει χάλια οι προηγούμενες κυβερνήσεις, έρχεστε κι εσείς τώρα και εξαιρείτε την τηλεόραση απ’ αυτούς τους κανόνες. </w:t>
      </w:r>
    </w:p>
    <w:p w14:paraId="7822A87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Ακόμα και σήμερα</w:t>
      </w:r>
      <w:r>
        <w:rPr>
          <w:rFonts w:eastAsia="Times New Roman" w:cs="Times New Roman"/>
          <w:szCs w:val="24"/>
        </w:rPr>
        <w:t xml:space="preserve"> διενεργούνται τηλεοπτικά παιχνίδια και διαγωνισμοί μέσω γραμμής υψηλής χρέωσης κι εσείς συνεχίζετε και τα επιτρέπετε. Νομοθεσία δύο μέτρων και δύο σταθμών</w:t>
      </w:r>
      <w:r>
        <w:rPr>
          <w:rFonts w:eastAsia="Times New Roman" w:cs="Times New Roman"/>
          <w:szCs w:val="24"/>
        </w:rPr>
        <w:t>,</w:t>
      </w:r>
      <w:r>
        <w:rPr>
          <w:rFonts w:eastAsia="Times New Roman" w:cs="Times New Roman"/>
          <w:szCs w:val="24"/>
        </w:rPr>
        <w:t xml:space="preserve"> δηλαδή. Με την τηλεόραση το καταλαβαίνουμε, λόγω διαπλοκής θέλετε να τα έχετε καλά, να επιτρέπουμε </w:t>
      </w:r>
      <w:r>
        <w:rPr>
          <w:rFonts w:eastAsia="Times New Roman" w:cs="Times New Roman"/>
          <w:szCs w:val="24"/>
        </w:rPr>
        <w:t xml:space="preserve">στους </w:t>
      </w:r>
      <w:proofErr w:type="spellStart"/>
      <w:r>
        <w:rPr>
          <w:rFonts w:eastAsia="Times New Roman" w:cs="Times New Roman"/>
          <w:szCs w:val="24"/>
        </w:rPr>
        <w:t>καναλάρχες</w:t>
      </w:r>
      <w:proofErr w:type="spellEnd"/>
      <w:r>
        <w:rPr>
          <w:rFonts w:eastAsia="Times New Roman" w:cs="Times New Roman"/>
          <w:szCs w:val="24"/>
        </w:rPr>
        <w:t xml:space="preserve"> τη διεξαγωγή τηλεοπτικών παιχνιδιών. Στο διαδίκτυο</w:t>
      </w:r>
      <w:r>
        <w:rPr>
          <w:rFonts w:eastAsia="Times New Roman" w:cs="Times New Roman"/>
          <w:szCs w:val="24"/>
        </w:rPr>
        <w:t>,</w:t>
      </w:r>
      <w:r>
        <w:rPr>
          <w:rFonts w:eastAsia="Times New Roman" w:cs="Times New Roman"/>
          <w:szCs w:val="24"/>
        </w:rPr>
        <w:t xml:space="preserve"> που θα μπορούσαμε να φέρουμε ουσιαστική ανάπτυξη, φορολογικά έσοδα και θέσεις εργασίας, το απαγορεύουμε διά ροπάλου. Στην τηλεόραση μέχρι σήμερα γίνεται νομικώς δεκτό ότι οι εν λόγω συμβά</w:t>
      </w:r>
      <w:r>
        <w:rPr>
          <w:rFonts w:eastAsia="Times New Roman" w:cs="Times New Roman"/>
          <w:szCs w:val="24"/>
        </w:rPr>
        <w:t>σεις διεξαγωγής τηλεοπτικών παιχνιδιών αποτελούν ιδιόρρυθμες συμβάσεις</w:t>
      </w:r>
      <w:r>
        <w:rPr>
          <w:rFonts w:eastAsia="Times New Roman" w:cs="Times New Roman"/>
          <w:szCs w:val="24"/>
        </w:rPr>
        <w:t>,</w:t>
      </w:r>
      <w:r>
        <w:rPr>
          <w:rFonts w:eastAsia="Times New Roman" w:cs="Times New Roman"/>
          <w:szCs w:val="24"/>
        </w:rPr>
        <w:t xml:space="preserve"> με σκοπό τη διαφήμιση προϊόντων</w:t>
      </w:r>
      <w:r>
        <w:rPr>
          <w:rFonts w:eastAsia="Times New Roman" w:cs="Times New Roman"/>
          <w:szCs w:val="24"/>
        </w:rPr>
        <w:t>,</w:t>
      </w:r>
      <w:r>
        <w:rPr>
          <w:rFonts w:eastAsia="Times New Roman" w:cs="Times New Roman"/>
          <w:szCs w:val="24"/>
        </w:rPr>
        <w:t xml:space="preserve"> χωρίς να εντάσσονται στην κατηγορία των τυχερών παιγνίων. Αρμόδια επιτροπή για τη ρύθμισή τους είναι το Εθνικό Ραδιοτηλεοπτικό Συμβούλιο και όχι η Επιτ</w:t>
      </w:r>
      <w:r>
        <w:rPr>
          <w:rFonts w:eastAsia="Times New Roman" w:cs="Times New Roman"/>
          <w:szCs w:val="24"/>
        </w:rPr>
        <w:t xml:space="preserve">ροπή Εποπτείας και Ελέγχου Παιγνίων. Δεν νομίζω να υπάρχει πιο κραυγαλέα απόδειξη από ένδειξη διαπλοκής από αυτή. Κρατάτε το παραθυράκι της τηλεόρασης για τους αγαπημένους σας </w:t>
      </w:r>
      <w:proofErr w:type="spellStart"/>
      <w:r>
        <w:rPr>
          <w:rFonts w:eastAsia="Times New Roman" w:cs="Times New Roman"/>
          <w:szCs w:val="24"/>
        </w:rPr>
        <w:t>καναλάρχες</w:t>
      </w:r>
      <w:proofErr w:type="spellEnd"/>
      <w:r>
        <w:rPr>
          <w:rFonts w:eastAsia="Times New Roman" w:cs="Times New Roman"/>
          <w:szCs w:val="24"/>
        </w:rPr>
        <w:t xml:space="preserve"> ανοι</w:t>
      </w:r>
      <w:r>
        <w:rPr>
          <w:rFonts w:eastAsia="Times New Roman" w:cs="Times New Roman"/>
          <w:szCs w:val="24"/>
        </w:rPr>
        <w:t>κ</w:t>
      </w:r>
      <w:r>
        <w:rPr>
          <w:rFonts w:eastAsia="Times New Roman" w:cs="Times New Roman"/>
          <w:szCs w:val="24"/>
        </w:rPr>
        <w:t>τό</w:t>
      </w:r>
      <w:r>
        <w:rPr>
          <w:rFonts w:eastAsia="Times New Roman" w:cs="Times New Roman"/>
          <w:szCs w:val="24"/>
        </w:rPr>
        <w:t>,</w:t>
      </w:r>
      <w:r>
        <w:rPr>
          <w:rFonts w:eastAsia="Times New Roman" w:cs="Times New Roman"/>
          <w:szCs w:val="24"/>
        </w:rPr>
        <w:t xml:space="preserve"> για να συνεχίσουν την αισχροκέρδεια μέσω των τηλεοπτικών αυτ</w:t>
      </w:r>
      <w:r>
        <w:rPr>
          <w:rFonts w:eastAsia="Times New Roman" w:cs="Times New Roman"/>
          <w:szCs w:val="24"/>
        </w:rPr>
        <w:t xml:space="preserve">ών παιχνιδιών. </w:t>
      </w:r>
      <w:r>
        <w:rPr>
          <w:rFonts w:eastAsia="Times New Roman" w:cs="Times New Roman"/>
          <w:szCs w:val="24"/>
        </w:rPr>
        <w:t>Δ</w:t>
      </w:r>
      <w:r>
        <w:rPr>
          <w:rFonts w:eastAsia="Times New Roman" w:cs="Times New Roman"/>
          <w:szCs w:val="24"/>
        </w:rPr>
        <w:t xml:space="preserve">υστυχώς το έχουν ξεκινήσει αυτό οι προηγούμενες κυβερνήσεις, αλλά εσείς το συνεχίζετε και δεν κάνετε κάτι επ’ αυτού. </w:t>
      </w:r>
    </w:p>
    <w:p w14:paraId="7822A87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Το μεγαλύτερο θέμα είναι ότι η Ελλάδα διακατέχεται από μια ρουσφετολογική και διαπλεκόμενη νομοθεσία</w:t>
      </w:r>
      <w:r>
        <w:rPr>
          <w:rFonts w:eastAsia="Times New Roman" w:cs="Times New Roman"/>
          <w:szCs w:val="24"/>
        </w:rPr>
        <w:t>,</w:t>
      </w:r>
      <w:r>
        <w:rPr>
          <w:rFonts w:eastAsia="Times New Roman" w:cs="Times New Roman"/>
          <w:szCs w:val="24"/>
        </w:rPr>
        <w:t xml:space="preserve"> που εξυπηρετεί το συ</w:t>
      </w:r>
      <w:r>
        <w:rPr>
          <w:rFonts w:eastAsia="Times New Roman" w:cs="Times New Roman"/>
          <w:szCs w:val="24"/>
        </w:rPr>
        <w:t xml:space="preserve">μφέρον κάθε </w:t>
      </w:r>
      <w:r>
        <w:rPr>
          <w:rFonts w:eastAsia="Times New Roman" w:cs="Times New Roman"/>
          <w:szCs w:val="24"/>
        </w:rPr>
        <w:t>κ</w:t>
      </w:r>
      <w:r>
        <w:rPr>
          <w:rFonts w:eastAsia="Times New Roman" w:cs="Times New Roman"/>
          <w:szCs w:val="24"/>
        </w:rPr>
        <w:t xml:space="preserve">υβέρνησης, συμπεριλαμβανομένης και της δικής σας. </w:t>
      </w:r>
    </w:p>
    <w:p w14:paraId="7822A87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Εμείς τι προτείνουμε γι’ αυτά; Απλά, κατανοητά και αυτονόητα πράγματα. Πρώτον, ενιαία νομοθεσία τυχερών παιγνίων ικανότητας για όλα τα ΜΜΕ, το διαδίκτυο και τον φυσικό κόσμο. </w:t>
      </w:r>
    </w:p>
    <w:p w14:paraId="7822A87D" w14:textId="77777777" w:rsidR="00585C31" w:rsidRDefault="00830CC0">
      <w:pPr>
        <w:spacing w:line="600" w:lineRule="auto"/>
        <w:ind w:firstLine="720"/>
        <w:jc w:val="both"/>
        <w:rPr>
          <w:rFonts w:eastAsia="Times New Roman"/>
          <w:szCs w:val="24"/>
        </w:rPr>
      </w:pPr>
      <w:r>
        <w:rPr>
          <w:rFonts w:eastAsia="Times New Roman" w:cs="Times New Roman"/>
          <w:szCs w:val="24"/>
        </w:rPr>
        <w:t>Δεύτερον, διαχωρ</w:t>
      </w:r>
      <w:r>
        <w:rPr>
          <w:rFonts w:eastAsia="Times New Roman" w:cs="Times New Roman"/>
          <w:szCs w:val="24"/>
        </w:rPr>
        <w:t xml:space="preserve">ισμός των παιχνιδιών σε παιχνίδια ικανότητας, σε παιχνίδια τύχης και σε μεικτά παιχνίδια. </w:t>
      </w:r>
      <w:r>
        <w:rPr>
          <w:rFonts w:eastAsia="Times New Roman"/>
          <w:szCs w:val="24"/>
        </w:rPr>
        <w:t xml:space="preserve">Τέτοια μοντέλα διαχωρισμού υπάρχουν σε όλες τις χώρες και στη νομοθεσία του δυτικού κόσμου, </w:t>
      </w:r>
      <w:r>
        <w:rPr>
          <w:rFonts w:eastAsia="Times New Roman"/>
          <w:szCs w:val="24"/>
        </w:rPr>
        <w:t>όπως,</w:t>
      </w:r>
      <w:r>
        <w:rPr>
          <w:rFonts w:eastAsia="Times New Roman"/>
          <w:szCs w:val="24"/>
        </w:rPr>
        <w:t xml:space="preserve"> για παράδειγμα</w:t>
      </w:r>
      <w:r>
        <w:rPr>
          <w:rFonts w:eastAsia="Times New Roman"/>
          <w:szCs w:val="24"/>
        </w:rPr>
        <w:t>,</w:t>
      </w:r>
      <w:r>
        <w:rPr>
          <w:rFonts w:eastAsia="Times New Roman"/>
          <w:szCs w:val="24"/>
        </w:rPr>
        <w:t xml:space="preserve"> των Ηνωμένων Πολιτειών, από όπου θα μπορούσαμε να αντλήσουμε συγκεκριμένες πληροφορίες και να δούμε πώς λειτουργούν εκεί. Έτσι, δεν θα θεωρείται πλέον το σκάκι όμοιο με τη ρουλέτα και δεν θα </w:t>
      </w:r>
      <w:proofErr w:type="spellStart"/>
      <w:r>
        <w:rPr>
          <w:rFonts w:eastAsia="Times New Roman"/>
          <w:szCs w:val="24"/>
        </w:rPr>
        <w:t>ποινικοποιείται</w:t>
      </w:r>
      <w:proofErr w:type="spellEnd"/>
      <w:r>
        <w:rPr>
          <w:rFonts w:eastAsia="Times New Roman"/>
          <w:szCs w:val="24"/>
        </w:rPr>
        <w:t xml:space="preserve"> η δημόσια διεξαγωγή παιχνιδιών καθαρής ικανότητα</w:t>
      </w:r>
      <w:r>
        <w:rPr>
          <w:rFonts w:eastAsia="Times New Roman"/>
          <w:szCs w:val="24"/>
        </w:rPr>
        <w:t xml:space="preserve">ς. </w:t>
      </w:r>
    </w:p>
    <w:p w14:paraId="7822A87E" w14:textId="77777777" w:rsidR="00585C31" w:rsidRDefault="00830CC0">
      <w:pPr>
        <w:spacing w:line="600" w:lineRule="auto"/>
        <w:ind w:firstLine="720"/>
        <w:jc w:val="both"/>
        <w:rPr>
          <w:rFonts w:eastAsia="Times New Roman"/>
          <w:szCs w:val="24"/>
        </w:rPr>
      </w:pPr>
      <w:r>
        <w:rPr>
          <w:rFonts w:eastAsia="Times New Roman"/>
          <w:szCs w:val="24"/>
        </w:rPr>
        <w:t xml:space="preserve">Τρίτον, την απελευθέρωση της αγοράς, ώστε να μην καταντήσει άλλο ένα κλειστό επάγγελμα, με αδιαφανείς, διαπλεκόμενους κανόνες. Το κράτος οφείλει να ρυθμίζει και όχι να αποτελεί δυνάστη της ελεύθερης αγοράς. </w:t>
      </w:r>
    </w:p>
    <w:p w14:paraId="7822A87F" w14:textId="77777777" w:rsidR="00585C31" w:rsidRDefault="00830CC0">
      <w:pPr>
        <w:spacing w:line="600" w:lineRule="auto"/>
        <w:ind w:firstLine="720"/>
        <w:jc w:val="both"/>
        <w:rPr>
          <w:rFonts w:eastAsia="Times New Roman"/>
          <w:szCs w:val="24"/>
        </w:rPr>
      </w:pPr>
      <w:r>
        <w:rPr>
          <w:rFonts w:eastAsia="Times New Roman"/>
          <w:szCs w:val="24"/>
        </w:rPr>
        <w:t>Τέταρτον, χαμηλότερους και ενιαίους φορολογι</w:t>
      </w:r>
      <w:r>
        <w:rPr>
          <w:rFonts w:eastAsia="Times New Roman"/>
          <w:szCs w:val="24"/>
        </w:rPr>
        <w:t xml:space="preserve">κούς συντελεστές, για να έρθουν ξένα επενδυτικά κεφάλαια. </w:t>
      </w:r>
    </w:p>
    <w:p w14:paraId="7822A880" w14:textId="77777777" w:rsidR="00585C31" w:rsidRDefault="00830CC0">
      <w:pPr>
        <w:spacing w:line="600" w:lineRule="auto"/>
        <w:ind w:firstLine="720"/>
        <w:jc w:val="both"/>
        <w:rPr>
          <w:rFonts w:eastAsia="Times New Roman"/>
          <w:szCs w:val="24"/>
        </w:rPr>
      </w:pPr>
      <w:r>
        <w:rPr>
          <w:rFonts w:eastAsia="Times New Roman"/>
          <w:szCs w:val="24"/>
        </w:rPr>
        <w:lastRenderedPageBreak/>
        <w:t>Αν κάνετε τα παραπάνω</w:t>
      </w:r>
      <w:r>
        <w:rPr>
          <w:rFonts w:eastAsia="Times New Roman"/>
          <w:szCs w:val="24"/>
        </w:rPr>
        <w:t xml:space="preserve"> </w:t>
      </w:r>
      <w:r>
        <w:rPr>
          <w:rFonts w:eastAsia="Times New Roman"/>
          <w:szCs w:val="24"/>
        </w:rPr>
        <w:t>απλά πράγματα</w:t>
      </w:r>
      <w:r>
        <w:rPr>
          <w:rFonts w:eastAsia="Times New Roman"/>
          <w:szCs w:val="24"/>
        </w:rPr>
        <w:t>,</w:t>
      </w:r>
      <w:r>
        <w:rPr>
          <w:rFonts w:eastAsia="Times New Roman"/>
          <w:szCs w:val="24"/>
        </w:rPr>
        <w:t xml:space="preserve"> ένα μεγάλο κομμάτι των φορολογικών εσόδων του προϋπολογισμού θα είναι από τα τυχερά παίγνια αλλά και από τα παιχνίδια ικανότητας και τον τουρισμό. </w:t>
      </w:r>
    </w:p>
    <w:p w14:paraId="7822A881" w14:textId="77777777" w:rsidR="00585C31" w:rsidRDefault="00830CC0">
      <w:pPr>
        <w:spacing w:line="600" w:lineRule="auto"/>
        <w:ind w:firstLine="720"/>
        <w:jc w:val="both"/>
        <w:rPr>
          <w:rFonts w:eastAsia="Times New Roman"/>
          <w:szCs w:val="24"/>
        </w:rPr>
      </w:pPr>
      <w:r>
        <w:rPr>
          <w:rFonts w:eastAsia="Times New Roman"/>
          <w:szCs w:val="24"/>
        </w:rPr>
        <w:t>Αν ακολουθήσ</w:t>
      </w:r>
      <w:r>
        <w:rPr>
          <w:rFonts w:eastAsia="Times New Roman"/>
          <w:szCs w:val="24"/>
        </w:rPr>
        <w:t>ετε αυτό που κάνετε τον τελευταίο καιρό, δηλαδή την φορο</w:t>
      </w:r>
      <w:r>
        <w:rPr>
          <w:rFonts w:eastAsia="Times New Roman"/>
          <w:szCs w:val="24"/>
        </w:rPr>
        <w:t>μπηχτική</w:t>
      </w:r>
      <w:r>
        <w:rPr>
          <w:rFonts w:eastAsia="Times New Roman"/>
          <w:szCs w:val="24"/>
        </w:rPr>
        <w:t xml:space="preserve"> και απολυταρχική πολιτική, μόνο ύφεση και απαγόρευση στην αγορά θα φέρετε και εννοείται ότι δεν πρόκειται να κάνετε τίποτα για τον παράνομο τζόγο. Απλά θα τον διαιωνίζετε, γιατί η φορολογία ε</w:t>
      </w:r>
      <w:r>
        <w:rPr>
          <w:rFonts w:eastAsia="Times New Roman"/>
          <w:szCs w:val="24"/>
        </w:rPr>
        <w:t xml:space="preserve">ίναι πάρα πολύ υψηλή. </w:t>
      </w:r>
    </w:p>
    <w:p w14:paraId="7822A882" w14:textId="77777777" w:rsidR="00585C31" w:rsidRDefault="00830CC0">
      <w:pPr>
        <w:spacing w:line="600" w:lineRule="auto"/>
        <w:ind w:firstLine="720"/>
        <w:jc w:val="both"/>
        <w:rPr>
          <w:rFonts w:eastAsia="Times New Roman"/>
          <w:szCs w:val="24"/>
        </w:rPr>
      </w:pPr>
      <w:r>
        <w:rPr>
          <w:rFonts w:eastAsia="Times New Roman"/>
          <w:szCs w:val="24"/>
        </w:rPr>
        <w:t>Είναι καθήκον σας να αντιμετωπίζετε τεχνοκρατικά τα πράγματα και</w:t>
      </w:r>
      <w:r>
        <w:rPr>
          <w:rFonts w:eastAsia="Times New Roman"/>
          <w:szCs w:val="24"/>
        </w:rPr>
        <w:t>,</w:t>
      </w:r>
      <w:r>
        <w:rPr>
          <w:rFonts w:eastAsia="Times New Roman"/>
          <w:szCs w:val="24"/>
        </w:rPr>
        <w:t xml:space="preserve"> αν δεν μπορείτε εσείς, ζητήστε τη βοήθεια από τους ειδικούς</w:t>
      </w:r>
      <w:r>
        <w:rPr>
          <w:rFonts w:eastAsia="Times New Roman"/>
          <w:szCs w:val="24"/>
        </w:rPr>
        <w:t>,</w:t>
      </w:r>
      <w:r>
        <w:rPr>
          <w:rFonts w:eastAsia="Times New Roman"/>
          <w:szCs w:val="24"/>
        </w:rPr>
        <w:t xml:space="preserve"> για να σας δείξουν πώς μπορείτε να το κάνετε. Μην αφήνετε τις ιδεοληψίες σας να μας παρασέρνουν στον οικον</w:t>
      </w:r>
      <w:r>
        <w:rPr>
          <w:rFonts w:eastAsia="Times New Roman"/>
          <w:szCs w:val="24"/>
        </w:rPr>
        <w:t xml:space="preserve">ομικό και αναπτυξιακό αφανισμό, όπως κάνετε τα τελευταία, τουλάχιστον, δύο χρόνια. </w:t>
      </w:r>
    </w:p>
    <w:p w14:paraId="7822A883" w14:textId="77777777" w:rsidR="00585C31" w:rsidRDefault="00830CC0">
      <w:pPr>
        <w:spacing w:line="600" w:lineRule="auto"/>
        <w:ind w:firstLine="720"/>
        <w:jc w:val="both"/>
        <w:rPr>
          <w:rFonts w:eastAsia="Times New Roman"/>
          <w:szCs w:val="24"/>
        </w:rPr>
      </w:pPr>
      <w:r>
        <w:rPr>
          <w:rFonts w:eastAsia="Times New Roman"/>
          <w:szCs w:val="24"/>
        </w:rPr>
        <w:t>Κύριε Υπουργέ, κλείνοντας, δεν θα κάνω αναφορά αυτή τη στιγμή σε όλες τις τροπολογίες. Θα τοποθετηθεί και ο Κοινοβουλευτικός μας Εκπρόσωπος. Πιθανότατα να αναφερθώ σε αυτές</w:t>
      </w:r>
      <w:r>
        <w:rPr>
          <w:rFonts w:eastAsia="Times New Roman"/>
          <w:szCs w:val="24"/>
        </w:rPr>
        <w:t xml:space="preserve"> στη δευτερολογία μου, αφού δω πόσες θα καταθέσετε και στη συνέχεια.</w:t>
      </w:r>
    </w:p>
    <w:p w14:paraId="7822A884" w14:textId="77777777" w:rsidR="00585C31" w:rsidRDefault="00830CC0">
      <w:pPr>
        <w:spacing w:line="600" w:lineRule="auto"/>
        <w:ind w:firstLine="720"/>
        <w:jc w:val="both"/>
        <w:rPr>
          <w:rFonts w:eastAsia="Times New Roman"/>
          <w:szCs w:val="24"/>
        </w:rPr>
      </w:pPr>
      <w:r>
        <w:rPr>
          <w:rFonts w:eastAsia="Times New Roman"/>
          <w:szCs w:val="24"/>
        </w:rPr>
        <w:t xml:space="preserve">Θα ήθελα μόνο να κάνω μία αναφορά στην τροπολογία που έχουμε καταθέσει σχετικά με την εξίσωση των </w:t>
      </w:r>
      <w:proofErr w:type="spellStart"/>
      <w:r>
        <w:rPr>
          <w:rFonts w:eastAsia="Times New Roman"/>
          <w:szCs w:val="24"/>
        </w:rPr>
        <w:t>τριτέκνων</w:t>
      </w:r>
      <w:proofErr w:type="spellEnd"/>
      <w:r>
        <w:rPr>
          <w:rFonts w:eastAsia="Times New Roman"/>
          <w:szCs w:val="24"/>
        </w:rPr>
        <w:t xml:space="preserve"> με τους πολύτεκνους. Θα θέλαμε να μάθουμε </w:t>
      </w:r>
      <w:r>
        <w:rPr>
          <w:rFonts w:eastAsia="Times New Roman"/>
          <w:szCs w:val="24"/>
        </w:rPr>
        <w:lastRenderedPageBreak/>
        <w:t xml:space="preserve">αν σκοπεύετε να την κάνετε δεκτή και </w:t>
      </w:r>
      <w:r>
        <w:rPr>
          <w:rFonts w:eastAsia="Times New Roman"/>
          <w:szCs w:val="24"/>
        </w:rPr>
        <w:t xml:space="preserve">με αυτό τον τρόπο να βοηθήσετε εμπράκτως την εν λόγω κοινωνική ομάδα. </w:t>
      </w:r>
    </w:p>
    <w:p w14:paraId="7822A885" w14:textId="77777777" w:rsidR="00585C31" w:rsidRDefault="00830CC0">
      <w:pPr>
        <w:spacing w:line="600" w:lineRule="auto"/>
        <w:ind w:firstLine="720"/>
        <w:jc w:val="both"/>
        <w:rPr>
          <w:rFonts w:eastAsia="Times New Roman"/>
          <w:szCs w:val="24"/>
        </w:rPr>
      </w:pPr>
      <w:r>
        <w:rPr>
          <w:rFonts w:eastAsia="Times New Roman"/>
          <w:szCs w:val="24"/>
        </w:rPr>
        <w:t xml:space="preserve">Αναφορικά με το σχέδιο νόμου, έχουμε επιφυλαχθεί και θα τοποθετηθούμε στην ψηφοφορία, όταν αυτή διεξαχθεί. </w:t>
      </w:r>
    </w:p>
    <w:p w14:paraId="7822A886" w14:textId="77777777" w:rsidR="00585C31" w:rsidRDefault="00830CC0">
      <w:pPr>
        <w:spacing w:line="600" w:lineRule="auto"/>
        <w:ind w:firstLine="720"/>
        <w:jc w:val="both"/>
        <w:rPr>
          <w:rFonts w:eastAsia="Times New Roman"/>
          <w:szCs w:val="24"/>
        </w:rPr>
      </w:pPr>
      <w:r>
        <w:rPr>
          <w:rFonts w:eastAsia="Times New Roman"/>
          <w:szCs w:val="24"/>
        </w:rPr>
        <w:t xml:space="preserve">Σας ευχαριστώ πάρα πολύ. </w:t>
      </w:r>
    </w:p>
    <w:p w14:paraId="7822A887" w14:textId="77777777" w:rsidR="00585C31" w:rsidRDefault="00830CC0">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w:t>
      </w:r>
      <w:r>
        <w:rPr>
          <w:rFonts w:eastAsia="Times New Roman"/>
          <w:szCs w:val="24"/>
        </w:rPr>
        <w:t xml:space="preserve">νάδελφε. </w:t>
      </w:r>
    </w:p>
    <w:p w14:paraId="7822A888" w14:textId="77777777" w:rsidR="00585C31" w:rsidRDefault="00830CC0">
      <w:pPr>
        <w:spacing w:line="600" w:lineRule="auto"/>
        <w:ind w:firstLine="720"/>
        <w:jc w:val="both"/>
        <w:rPr>
          <w:rFonts w:eastAsia="Times New Roman"/>
          <w:szCs w:val="24"/>
        </w:rPr>
      </w:pPr>
      <w:r>
        <w:rPr>
          <w:rFonts w:eastAsia="Times New Roman"/>
          <w:szCs w:val="24"/>
        </w:rPr>
        <w:t xml:space="preserve">Ο συνάδελφος κ. Γιώργος </w:t>
      </w:r>
      <w:proofErr w:type="spellStart"/>
      <w:r>
        <w:rPr>
          <w:rFonts w:eastAsia="Times New Roman"/>
          <w:szCs w:val="24"/>
        </w:rPr>
        <w:t>Αμυράς</w:t>
      </w:r>
      <w:proofErr w:type="spellEnd"/>
      <w:r>
        <w:rPr>
          <w:rFonts w:eastAsia="Times New Roman"/>
          <w:szCs w:val="24"/>
        </w:rPr>
        <w:t xml:space="preserve"> από </w:t>
      </w:r>
      <w:r>
        <w:rPr>
          <w:rFonts w:eastAsia="Times New Roman"/>
          <w:szCs w:val="24"/>
        </w:rPr>
        <w:t>τ</w:t>
      </w:r>
      <w:r>
        <w:rPr>
          <w:rFonts w:eastAsia="Times New Roman"/>
          <w:szCs w:val="24"/>
        </w:rPr>
        <w:t xml:space="preserve">ο Ποτάμι έχει τον λόγο. </w:t>
      </w:r>
    </w:p>
    <w:p w14:paraId="7822A889" w14:textId="77777777" w:rsidR="00585C31" w:rsidRDefault="00830CC0">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Ευχαριστώ, κύριε Πρόεδρε. </w:t>
      </w:r>
    </w:p>
    <w:p w14:paraId="7822A88A" w14:textId="77777777" w:rsidR="00585C31" w:rsidRDefault="00830CC0">
      <w:pPr>
        <w:spacing w:line="600" w:lineRule="auto"/>
        <w:ind w:firstLine="720"/>
        <w:jc w:val="both"/>
        <w:rPr>
          <w:rFonts w:eastAsia="Times New Roman"/>
          <w:szCs w:val="24"/>
        </w:rPr>
      </w:pPr>
      <w:r>
        <w:rPr>
          <w:rFonts w:eastAsia="Times New Roman"/>
          <w:szCs w:val="24"/>
        </w:rPr>
        <w:t>Κυρίες και κύριοι συνάδελφοι, είναι ένα αδιαμφισβήτητο γεγονός ότι ο παράνομος τζόγος υπήρχε, υπάρχει και πολύ πιθανόν να υπάρχει και στο μέλ</w:t>
      </w:r>
      <w:r>
        <w:rPr>
          <w:rFonts w:eastAsia="Times New Roman"/>
          <w:szCs w:val="24"/>
        </w:rPr>
        <w:t xml:space="preserve">λον. Ας </w:t>
      </w:r>
      <w:proofErr w:type="spellStart"/>
      <w:r>
        <w:rPr>
          <w:rFonts w:eastAsia="Times New Roman"/>
          <w:szCs w:val="24"/>
        </w:rPr>
        <w:t>είμεθα</w:t>
      </w:r>
      <w:proofErr w:type="spellEnd"/>
      <w:r>
        <w:rPr>
          <w:rFonts w:eastAsia="Times New Roman"/>
          <w:szCs w:val="24"/>
        </w:rPr>
        <w:t xml:space="preserve"> ρεαλιστές επ’ αυτού. </w:t>
      </w:r>
    </w:p>
    <w:p w14:paraId="7822A88B" w14:textId="77777777" w:rsidR="00585C31" w:rsidRDefault="00830CC0">
      <w:pPr>
        <w:spacing w:line="600" w:lineRule="auto"/>
        <w:ind w:firstLine="720"/>
        <w:jc w:val="both"/>
        <w:rPr>
          <w:rFonts w:eastAsia="Times New Roman"/>
          <w:szCs w:val="24"/>
        </w:rPr>
      </w:pPr>
      <w:r>
        <w:rPr>
          <w:rFonts w:eastAsia="Times New Roman"/>
          <w:szCs w:val="24"/>
        </w:rPr>
        <w:t xml:space="preserve">Είναι γεγονός ότι το ελληνικό </w:t>
      </w:r>
      <w:r>
        <w:rPr>
          <w:rFonts w:eastAsia="Times New Roman"/>
          <w:szCs w:val="24"/>
        </w:rPr>
        <w:t>δ</w:t>
      </w:r>
      <w:r>
        <w:rPr>
          <w:rFonts w:eastAsia="Times New Roman"/>
          <w:szCs w:val="24"/>
        </w:rPr>
        <w:t>ημόσιο χάνει έσοδα από αυτή την ανάπτυξη του παράνομου τζόγου. Υπάρχουν πολλές παρενέργειες στην ελληνική κοινωνία από την απουσία σε αυτή τη «μαύρη» περιοχή του παράνομου τζόγου. Υπάρχει,</w:t>
      </w:r>
      <w:r>
        <w:rPr>
          <w:rFonts w:eastAsia="Times New Roman"/>
          <w:szCs w:val="24"/>
        </w:rPr>
        <w:t xml:space="preserve"> λοιπόν, μία συμμετοχή ανηλίκων και πρέπει αυτό να το δούμε. </w:t>
      </w:r>
    </w:p>
    <w:p w14:paraId="7822A88C" w14:textId="77777777" w:rsidR="00585C31" w:rsidRDefault="00830CC0">
      <w:pPr>
        <w:spacing w:line="600" w:lineRule="auto"/>
        <w:ind w:firstLine="720"/>
        <w:jc w:val="both"/>
        <w:rPr>
          <w:rFonts w:eastAsia="Times New Roman"/>
          <w:szCs w:val="24"/>
        </w:rPr>
      </w:pPr>
      <w:r>
        <w:rPr>
          <w:rFonts w:eastAsia="Times New Roman"/>
          <w:szCs w:val="24"/>
        </w:rPr>
        <w:t xml:space="preserve">Πρέπει να δούμε, επίσης, την άμεση και επιτακτική ανάγκη να ρυθμιστεί το πεδίο διεξαγωγής τυχερών παιγνίων συνολικά, όχι μόνο για να εξασφαλιστούν τα </w:t>
      </w:r>
      <w:r>
        <w:rPr>
          <w:rFonts w:eastAsia="Times New Roman"/>
          <w:szCs w:val="24"/>
        </w:rPr>
        <w:lastRenderedPageBreak/>
        <w:t xml:space="preserve">διαφυγόντα έσοδα του </w:t>
      </w:r>
      <w:r>
        <w:rPr>
          <w:rFonts w:eastAsia="Times New Roman"/>
          <w:szCs w:val="24"/>
        </w:rPr>
        <w:t>δ</w:t>
      </w:r>
      <w:r>
        <w:rPr>
          <w:rFonts w:eastAsia="Times New Roman"/>
          <w:szCs w:val="24"/>
        </w:rPr>
        <w:t>ημοσίου, που προανέφερ</w:t>
      </w:r>
      <w:r>
        <w:rPr>
          <w:rFonts w:eastAsia="Times New Roman"/>
          <w:szCs w:val="24"/>
        </w:rPr>
        <w:t>α, αλλά, κυρίως, για να προστατευτούν οι χρήστες, οι οποίοι στον παράνομο τζόγο παίζουν χωρίς όριο: χωρίς όριο χρηματικό, χωρίς όριο ζημίας, χωρίς όριο ηλικίας, με ανεπανόρθωτες ζημιές και κινδύνους για το μέλλον της ψυχολογικής υγείας τους και, βεβαίως, τ</w:t>
      </w:r>
      <w:r>
        <w:rPr>
          <w:rFonts w:eastAsia="Times New Roman"/>
          <w:szCs w:val="24"/>
        </w:rPr>
        <w:t xml:space="preserve">ης οικονομικής τους κατάστασης. </w:t>
      </w:r>
    </w:p>
    <w:p w14:paraId="7822A88D" w14:textId="77777777" w:rsidR="00585C31" w:rsidRDefault="00830CC0">
      <w:pPr>
        <w:spacing w:line="600" w:lineRule="auto"/>
        <w:ind w:firstLine="720"/>
        <w:jc w:val="both"/>
        <w:rPr>
          <w:rFonts w:eastAsia="Times New Roman"/>
          <w:szCs w:val="24"/>
        </w:rPr>
      </w:pPr>
      <w:r>
        <w:rPr>
          <w:rFonts w:eastAsia="Times New Roman"/>
          <w:szCs w:val="24"/>
        </w:rPr>
        <w:t xml:space="preserve">Ένας οργανισμός που έχει εμπειρία στα θέματα του τζόγου για τη βοήθεια των χρηστών, ο ανεξάρτητος </w:t>
      </w:r>
      <w:r>
        <w:rPr>
          <w:rFonts w:eastAsia="Times New Roman"/>
          <w:szCs w:val="24"/>
        </w:rPr>
        <w:t>ο</w:t>
      </w:r>
      <w:r>
        <w:rPr>
          <w:rFonts w:eastAsia="Times New Roman"/>
          <w:szCs w:val="24"/>
        </w:rPr>
        <w:t>ργανισμός «</w:t>
      </w:r>
      <w:r>
        <w:rPr>
          <w:rFonts w:eastAsia="Times New Roman"/>
          <w:szCs w:val="24"/>
          <w:lang w:val="en-US"/>
        </w:rPr>
        <w:t>Choose</w:t>
      </w:r>
      <w:r>
        <w:rPr>
          <w:rFonts w:eastAsia="Times New Roman"/>
          <w:szCs w:val="24"/>
        </w:rPr>
        <w:t xml:space="preserve"> </w:t>
      </w:r>
      <w:r>
        <w:rPr>
          <w:rFonts w:eastAsia="Times New Roman"/>
          <w:szCs w:val="24"/>
          <w:lang w:val="en-US"/>
        </w:rPr>
        <w:t>Help</w:t>
      </w:r>
      <w:r>
        <w:rPr>
          <w:rFonts w:eastAsia="Times New Roman"/>
          <w:szCs w:val="24"/>
        </w:rPr>
        <w:t>» -«Επ</w:t>
      </w:r>
      <w:r>
        <w:rPr>
          <w:rFonts w:eastAsia="Times New Roman"/>
          <w:szCs w:val="24"/>
        </w:rPr>
        <w:t>ί</w:t>
      </w:r>
      <w:r>
        <w:rPr>
          <w:rFonts w:eastAsia="Times New Roman"/>
          <w:szCs w:val="24"/>
        </w:rPr>
        <w:t>λεξε βοήθεια» ή «Ζήτα βοήθεια», για να το πούμε απλά-</w:t>
      </w:r>
      <w:r>
        <w:rPr>
          <w:rFonts w:eastAsia="Times New Roman"/>
          <w:szCs w:val="24"/>
        </w:rPr>
        <w:t>,</w:t>
      </w:r>
      <w:r>
        <w:rPr>
          <w:rFonts w:eastAsia="Times New Roman"/>
          <w:szCs w:val="24"/>
        </w:rPr>
        <w:t xml:space="preserve"> με έδρα το Λονδίνο, έβγαλε μία έκθεση κα</w:t>
      </w:r>
      <w:r>
        <w:rPr>
          <w:rFonts w:eastAsia="Times New Roman"/>
          <w:szCs w:val="24"/>
        </w:rPr>
        <w:t xml:space="preserve">ι λέει ότι ο πρώτος από τους τρεις λόγους του άμεσου εθισμού των παιχτών είναι η ευκολία πρόσβασης στα </w:t>
      </w:r>
      <w:proofErr w:type="spellStart"/>
      <w:r>
        <w:rPr>
          <w:rFonts w:eastAsia="Times New Roman"/>
          <w:szCs w:val="24"/>
        </w:rPr>
        <w:t>φρουτάκια</w:t>
      </w:r>
      <w:proofErr w:type="spellEnd"/>
      <w:r>
        <w:rPr>
          <w:rFonts w:eastAsia="Times New Roman"/>
          <w:szCs w:val="24"/>
        </w:rPr>
        <w:t xml:space="preserve">, τους κουλοχέρηδες, σε όλα αυτά, δηλαδή. Οι άλλοι δύο –εστιασμένοι μόνο στον τζόγο- είναι η απλότητα και η ταχύτητα της δράσης. </w:t>
      </w:r>
    </w:p>
    <w:p w14:paraId="7822A88E" w14:textId="77777777" w:rsidR="00585C31" w:rsidRDefault="00830CC0">
      <w:pPr>
        <w:spacing w:line="600" w:lineRule="auto"/>
        <w:ind w:firstLine="720"/>
        <w:jc w:val="both"/>
        <w:rPr>
          <w:rFonts w:eastAsia="Times New Roman"/>
          <w:szCs w:val="24"/>
        </w:rPr>
      </w:pPr>
      <w:r>
        <w:rPr>
          <w:rFonts w:eastAsia="Times New Roman"/>
          <w:szCs w:val="24"/>
        </w:rPr>
        <w:t xml:space="preserve">Άρα πρέπει να </w:t>
      </w:r>
      <w:r>
        <w:rPr>
          <w:rFonts w:eastAsia="Times New Roman"/>
          <w:szCs w:val="24"/>
        </w:rPr>
        <w:t xml:space="preserve">δούμε πολύ σοβαρά και σφαιρικά το θέμα, αλλά πρέπει να δούμε και την άλλη πλευρά, του οικονομικού κόστους. Έχουμε, δηλαδή, την έκθεση πεπραγμένων της Επιτροπής Ελέγχου και Εποπτείας Παιγνίων για το 2015, </w:t>
      </w:r>
      <w:r>
        <w:rPr>
          <w:rFonts w:eastAsia="Times New Roman"/>
          <w:szCs w:val="24"/>
        </w:rPr>
        <w:t>της οποίας</w:t>
      </w:r>
      <w:r>
        <w:rPr>
          <w:rFonts w:eastAsia="Times New Roman"/>
          <w:szCs w:val="24"/>
        </w:rPr>
        <w:t xml:space="preserve"> τα στοιχεία είναι πραγματικά συγκλονιστικά. Κάθε ημέρα το 2014 η Ελληνική Αστυνομία έκλεινε και από μία παράνομη λέσχη. </w:t>
      </w:r>
    </w:p>
    <w:p w14:paraId="7822A88F" w14:textId="77777777" w:rsidR="00585C31" w:rsidRDefault="00830CC0">
      <w:pPr>
        <w:spacing w:line="600" w:lineRule="auto"/>
        <w:ind w:firstLine="709"/>
        <w:jc w:val="both"/>
        <w:rPr>
          <w:rFonts w:eastAsia="Times New Roman"/>
          <w:szCs w:val="24"/>
        </w:rPr>
      </w:pPr>
      <w:r>
        <w:rPr>
          <w:rFonts w:eastAsia="Times New Roman"/>
          <w:szCs w:val="24"/>
        </w:rPr>
        <w:t xml:space="preserve">Το 2014  καταγράφηκαν </w:t>
      </w:r>
      <w:r>
        <w:rPr>
          <w:rFonts w:eastAsia="Times New Roman"/>
          <w:szCs w:val="24"/>
        </w:rPr>
        <w:t>τετρακόσιες ογδόντα</w:t>
      </w:r>
      <w:r>
        <w:rPr>
          <w:rFonts w:eastAsia="Times New Roman"/>
          <w:szCs w:val="24"/>
        </w:rPr>
        <w:t xml:space="preserve"> παραβάσεις. Συνελήφθησαν </w:t>
      </w:r>
      <w:r>
        <w:rPr>
          <w:rFonts w:eastAsia="Times New Roman"/>
          <w:szCs w:val="24"/>
        </w:rPr>
        <w:t>χίλια πεντακόσια δεκατρία</w:t>
      </w:r>
      <w:r>
        <w:rPr>
          <w:rFonts w:eastAsia="Times New Roman"/>
          <w:szCs w:val="24"/>
        </w:rPr>
        <w:t xml:space="preserve"> άτομα και κατασχέθηκαν 160.000 ευρώ. Κατά</w:t>
      </w:r>
      <w:r>
        <w:rPr>
          <w:rFonts w:eastAsia="Times New Roman"/>
          <w:szCs w:val="24"/>
        </w:rPr>
        <w:t xml:space="preserve"> την περίοδο 2005-2014 συνολικά εντοπίστηκαν </w:t>
      </w:r>
      <w:r>
        <w:rPr>
          <w:rFonts w:eastAsia="Times New Roman"/>
          <w:szCs w:val="24"/>
        </w:rPr>
        <w:t xml:space="preserve">δεκαοκτώ χιλιάδες </w:t>
      </w:r>
      <w:proofErr w:type="spellStart"/>
      <w:r>
        <w:rPr>
          <w:rFonts w:eastAsia="Times New Roman"/>
          <w:szCs w:val="24"/>
        </w:rPr>
        <w:t>εκατόν</w:t>
      </w:r>
      <w:proofErr w:type="spellEnd"/>
      <w:r>
        <w:rPr>
          <w:rFonts w:eastAsia="Times New Roman"/>
          <w:szCs w:val="24"/>
        </w:rPr>
        <w:t xml:space="preserve"> σαράντα εννέα</w:t>
      </w:r>
      <w:r>
        <w:rPr>
          <w:rFonts w:eastAsia="Times New Roman"/>
          <w:szCs w:val="24"/>
        </w:rPr>
        <w:t xml:space="preserve"> παρα</w:t>
      </w:r>
      <w:r>
        <w:rPr>
          <w:rFonts w:eastAsia="Times New Roman"/>
          <w:szCs w:val="24"/>
        </w:rPr>
        <w:lastRenderedPageBreak/>
        <w:t xml:space="preserve">βάσεις, συνελήφθησαν </w:t>
      </w:r>
      <w:r>
        <w:rPr>
          <w:rFonts w:eastAsia="Times New Roman"/>
          <w:szCs w:val="24"/>
        </w:rPr>
        <w:t xml:space="preserve">είκοσι οκτώ χιλιάδες εννιακόσια ογδόντα επτά </w:t>
      </w:r>
      <w:r>
        <w:rPr>
          <w:rFonts w:eastAsia="Times New Roman"/>
          <w:szCs w:val="24"/>
        </w:rPr>
        <w:t>άτομα και κατασχέθηκαν περίπου 5.500.0000 ευρώ.  Μόνο σε μία ημέρα, στις 17 Δεκεμβρίου 2016 –για να έρ</w:t>
      </w:r>
      <w:r>
        <w:rPr>
          <w:rFonts w:eastAsia="Times New Roman"/>
          <w:szCs w:val="24"/>
        </w:rPr>
        <w:t xml:space="preserve">θουμε στα ακόμα πιο πρόσφατα στοιχεία- οι </w:t>
      </w:r>
      <w:r>
        <w:rPr>
          <w:rFonts w:eastAsia="Times New Roman"/>
          <w:szCs w:val="24"/>
        </w:rPr>
        <w:t>α</w:t>
      </w:r>
      <w:r>
        <w:rPr>
          <w:rFonts w:eastAsia="Times New Roman"/>
          <w:szCs w:val="24"/>
        </w:rPr>
        <w:t xml:space="preserve">ρχές έκαναν συνολικά </w:t>
      </w:r>
      <w:r>
        <w:rPr>
          <w:rFonts w:eastAsia="Times New Roman"/>
          <w:szCs w:val="24"/>
        </w:rPr>
        <w:t>είκοσι τρεις</w:t>
      </w:r>
      <w:r>
        <w:rPr>
          <w:rFonts w:eastAsia="Times New Roman"/>
          <w:szCs w:val="24"/>
        </w:rPr>
        <w:t xml:space="preserve"> παρεμβάσεις και επεμβάσεις σε μίνι καζίν</w:t>
      </w:r>
      <w:r>
        <w:rPr>
          <w:rFonts w:eastAsia="Times New Roman"/>
          <w:szCs w:val="24"/>
        </w:rPr>
        <w:t>α</w:t>
      </w:r>
      <w:r>
        <w:rPr>
          <w:rFonts w:eastAsia="Times New Roman"/>
          <w:szCs w:val="24"/>
        </w:rPr>
        <w:t xml:space="preserve"> και ίντερνετ καφέ από την Κω έως την Πτολεμαΐδα. Μόνο εκείνη την ημέρα –να φανταστείτε- είχαν συλλάβει </w:t>
      </w:r>
      <w:r>
        <w:rPr>
          <w:rFonts w:eastAsia="Times New Roman"/>
          <w:szCs w:val="24"/>
        </w:rPr>
        <w:t>εβδομήντα πέντε</w:t>
      </w:r>
      <w:r>
        <w:rPr>
          <w:rFonts w:eastAsia="Times New Roman"/>
          <w:szCs w:val="24"/>
        </w:rPr>
        <w:t xml:space="preserve"> άτομα και είχαν πρ</w:t>
      </w:r>
      <w:r>
        <w:rPr>
          <w:rFonts w:eastAsia="Times New Roman"/>
          <w:szCs w:val="24"/>
        </w:rPr>
        <w:t xml:space="preserve">οχωρήσει στην κατάσχεση σχεδόν </w:t>
      </w:r>
      <w:r>
        <w:rPr>
          <w:rFonts w:eastAsia="Times New Roman"/>
          <w:szCs w:val="24"/>
        </w:rPr>
        <w:t>διακοσίων</w:t>
      </w:r>
      <w:r>
        <w:rPr>
          <w:rFonts w:eastAsia="Times New Roman"/>
          <w:szCs w:val="24"/>
        </w:rPr>
        <w:t xml:space="preserve"> ηλεκτρονικών υπολογιστών.</w:t>
      </w:r>
    </w:p>
    <w:p w14:paraId="7822A890" w14:textId="77777777" w:rsidR="00585C31" w:rsidRDefault="00830CC0">
      <w:pPr>
        <w:spacing w:line="600" w:lineRule="auto"/>
        <w:ind w:firstLine="720"/>
        <w:jc w:val="both"/>
        <w:rPr>
          <w:rFonts w:eastAsia="Times New Roman"/>
          <w:szCs w:val="24"/>
        </w:rPr>
      </w:pPr>
      <w:r>
        <w:rPr>
          <w:rFonts w:eastAsia="Times New Roman"/>
          <w:szCs w:val="24"/>
        </w:rPr>
        <w:t xml:space="preserve"> Άρα βλέπουμε ότι ο παράνομος τζόγος ανθεί. Βλέπουμε ότι μία κοινωνία οργανωμένη, η οργανωμένη πολιτεία δαπανά ένα</w:t>
      </w:r>
      <w:r>
        <w:rPr>
          <w:rFonts w:eastAsia="Times New Roman"/>
          <w:szCs w:val="24"/>
        </w:rPr>
        <w:t>ν</w:t>
      </w:r>
      <w:r>
        <w:rPr>
          <w:rFonts w:eastAsia="Times New Roman"/>
          <w:szCs w:val="24"/>
        </w:rPr>
        <w:t xml:space="preserve"> σωρό λεφτά για τον ελεγκτικό μηχανισμό, για την αστυνομική παρέμβαση, για</w:t>
      </w:r>
      <w:r>
        <w:rPr>
          <w:rFonts w:eastAsia="Times New Roman"/>
          <w:szCs w:val="24"/>
        </w:rPr>
        <w:t xml:space="preserve"> το δικαστικό σύστημα και βρισκόμαστε στα ίδια. Η δε μείωση των προστίμων που είδατε και των χρηματικών ποσών που κατασχέθηκαν κατά την περίοδο 2015-2016 -που ήταν μειωμένα- η ίδια η </w:t>
      </w:r>
      <w:r>
        <w:rPr>
          <w:rFonts w:eastAsia="Times New Roman"/>
          <w:szCs w:val="24"/>
        </w:rPr>
        <w:t>α</w:t>
      </w:r>
      <w:r>
        <w:rPr>
          <w:rFonts w:eastAsia="Times New Roman"/>
          <w:szCs w:val="24"/>
        </w:rPr>
        <w:t xml:space="preserve">ρχή τα αποδίδει και στα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w:t>
      </w:r>
    </w:p>
    <w:p w14:paraId="7822A891" w14:textId="77777777" w:rsidR="00585C31" w:rsidRDefault="00830CC0">
      <w:pPr>
        <w:spacing w:line="600" w:lineRule="auto"/>
        <w:ind w:firstLine="720"/>
        <w:jc w:val="both"/>
        <w:rPr>
          <w:rFonts w:eastAsia="Times New Roman"/>
          <w:szCs w:val="24"/>
        </w:rPr>
      </w:pPr>
      <w:r>
        <w:rPr>
          <w:rFonts w:eastAsia="Times New Roman"/>
          <w:szCs w:val="24"/>
        </w:rPr>
        <w:t>Πάμε, λοιπόν, τώρα να δούμε ότ</w:t>
      </w:r>
      <w:r>
        <w:rPr>
          <w:rFonts w:eastAsia="Times New Roman"/>
          <w:szCs w:val="24"/>
        </w:rPr>
        <w:t xml:space="preserve">ι </w:t>
      </w:r>
      <w:proofErr w:type="spellStart"/>
      <w:r>
        <w:rPr>
          <w:rFonts w:eastAsia="Times New Roman"/>
          <w:szCs w:val="24"/>
        </w:rPr>
        <w:t>φρουτάκια</w:t>
      </w:r>
      <w:proofErr w:type="spellEnd"/>
      <w:r>
        <w:rPr>
          <w:rFonts w:eastAsia="Times New Roman"/>
          <w:szCs w:val="24"/>
        </w:rPr>
        <w:t xml:space="preserve"> παίζονται σήμερα σε ίντερνετ καφέ. Είναι κοινό μυστικό. Με το πάτημα ενός πλήκτρου ο ηλεκτρονικός υπολογιστής γυρνάει από συσκευή διεξαγωγής τεχνικού παιχνιδιού σε τυχερό και αντίστροφα. Στα μίνι καζίν</w:t>
      </w:r>
      <w:r>
        <w:rPr>
          <w:rFonts w:eastAsia="Times New Roman"/>
          <w:szCs w:val="24"/>
        </w:rPr>
        <w:t>α</w:t>
      </w:r>
      <w:r>
        <w:rPr>
          <w:rFonts w:eastAsia="Times New Roman"/>
          <w:szCs w:val="24"/>
        </w:rPr>
        <w:t>, στα γνωστά «</w:t>
      </w:r>
      <w:proofErr w:type="spellStart"/>
      <w:r>
        <w:rPr>
          <w:rFonts w:eastAsia="Times New Roman"/>
          <w:szCs w:val="24"/>
        </w:rPr>
        <w:t>φρουτάδικα</w:t>
      </w:r>
      <w:proofErr w:type="spellEnd"/>
      <w:r>
        <w:rPr>
          <w:rFonts w:eastAsia="Times New Roman"/>
          <w:szCs w:val="24"/>
        </w:rPr>
        <w:t>», σε λέσχες αρκετ</w:t>
      </w:r>
      <w:r>
        <w:rPr>
          <w:rFonts w:eastAsia="Times New Roman"/>
          <w:szCs w:val="24"/>
        </w:rPr>
        <w:t xml:space="preserve">ά προστατευμένες, σε πολυτελείς χώρους με συστήματα ασφαλείας έχουμε μέσα </w:t>
      </w:r>
      <w:proofErr w:type="spellStart"/>
      <w:r>
        <w:rPr>
          <w:rFonts w:eastAsia="Times New Roman"/>
          <w:szCs w:val="24"/>
        </w:rPr>
        <w:t>φρουτάκια</w:t>
      </w:r>
      <w:proofErr w:type="spellEnd"/>
      <w:r>
        <w:rPr>
          <w:rFonts w:eastAsia="Times New Roman"/>
          <w:szCs w:val="24"/>
        </w:rPr>
        <w:t>. Αυτό είναι το πραγματικό σκούρο παρακράτος</w:t>
      </w:r>
      <w:r>
        <w:rPr>
          <w:rFonts w:eastAsia="Times New Roman"/>
          <w:szCs w:val="24"/>
        </w:rPr>
        <w:t>,</w:t>
      </w:r>
      <w:r>
        <w:rPr>
          <w:rFonts w:eastAsia="Times New Roman"/>
          <w:szCs w:val="24"/>
        </w:rPr>
        <w:t xml:space="preserve"> με τη μη παραδοσιακή του έννοια. Η παράνομη αγορά </w:t>
      </w:r>
      <w:r>
        <w:rPr>
          <w:rFonts w:eastAsia="Times New Roman"/>
          <w:szCs w:val="24"/>
        </w:rPr>
        <w:lastRenderedPageBreak/>
        <w:t xml:space="preserve">αυτού του </w:t>
      </w:r>
      <w:proofErr w:type="spellStart"/>
      <w:r>
        <w:rPr>
          <w:rFonts w:eastAsia="Times New Roman"/>
          <w:szCs w:val="24"/>
        </w:rPr>
        <w:t>στοιχηματισμού</w:t>
      </w:r>
      <w:proofErr w:type="spellEnd"/>
      <w:r>
        <w:rPr>
          <w:rFonts w:eastAsia="Times New Roman"/>
          <w:szCs w:val="24"/>
        </w:rPr>
        <w:t xml:space="preserve"> αποτιμάται περίπου στο ένα δισεκατομμύριο ευρώ. Τα έ</w:t>
      </w:r>
      <w:r>
        <w:rPr>
          <w:rFonts w:eastAsia="Times New Roman"/>
          <w:szCs w:val="24"/>
        </w:rPr>
        <w:t>σοδα του ελληνικού δημοσίου που διαφεύγουν θα μπορούσαν να φτάσουν και τα 300 εκατομμύρια ευρώ.</w:t>
      </w:r>
    </w:p>
    <w:p w14:paraId="7822A892" w14:textId="77777777" w:rsidR="00585C31" w:rsidRDefault="00830CC0">
      <w:pPr>
        <w:spacing w:line="600" w:lineRule="auto"/>
        <w:ind w:firstLine="720"/>
        <w:jc w:val="both"/>
        <w:rPr>
          <w:rFonts w:eastAsia="Times New Roman"/>
          <w:szCs w:val="24"/>
        </w:rPr>
      </w:pPr>
      <w:r>
        <w:rPr>
          <w:rFonts w:eastAsia="Times New Roman"/>
          <w:szCs w:val="24"/>
        </w:rPr>
        <w:t xml:space="preserve">Άρα πώς τοποθετούμαστε εμείς στο σχέδιο νόμου; Αν και τα έχουμε πει πολλές φορές στις προηγούμενες </w:t>
      </w:r>
      <w:r>
        <w:rPr>
          <w:rFonts w:eastAsia="Times New Roman"/>
          <w:szCs w:val="24"/>
        </w:rPr>
        <w:t>ε</w:t>
      </w:r>
      <w:r>
        <w:rPr>
          <w:rFonts w:eastAsia="Times New Roman"/>
          <w:szCs w:val="24"/>
        </w:rPr>
        <w:t>πιτροπές, θέλω να πω ότι εμείς θεωρούμε πως είναι μια θετική</w:t>
      </w:r>
      <w:r>
        <w:rPr>
          <w:rFonts w:eastAsia="Times New Roman"/>
          <w:szCs w:val="24"/>
        </w:rPr>
        <w:t xml:space="preserve"> πρώτη κίνηση να συμμαζευτεί σε κάποια κανάλια ελέγχου η διάθεση και το ακόρεστο παίξιμο</w:t>
      </w:r>
      <w:r>
        <w:rPr>
          <w:rFonts w:eastAsia="Times New Roman"/>
          <w:szCs w:val="24"/>
        </w:rPr>
        <w:t>,</w:t>
      </w:r>
      <w:r>
        <w:rPr>
          <w:rFonts w:eastAsia="Times New Roman"/>
          <w:szCs w:val="24"/>
        </w:rPr>
        <w:t xml:space="preserve"> χωρίς όρους τέτοιων τυχερών παιχνιδιών. </w:t>
      </w:r>
    </w:p>
    <w:p w14:paraId="7822A893" w14:textId="77777777" w:rsidR="00585C31" w:rsidRDefault="00830CC0">
      <w:pPr>
        <w:spacing w:line="600" w:lineRule="auto"/>
        <w:ind w:firstLine="720"/>
        <w:jc w:val="both"/>
        <w:rPr>
          <w:rFonts w:eastAsia="Times New Roman"/>
          <w:szCs w:val="24"/>
        </w:rPr>
      </w:pPr>
      <w:r>
        <w:rPr>
          <w:rFonts w:eastAsia="Times New Roman"/>
          <w:szCs w:val="24"/>
        </w:rPr>
        <w:t>Θα ψηφίσουμε θετικά επί της αρχής. Για τα άρθρα θα σας πούμε στη συνέχεια και στη δευτερολογία μου για το πώς θα τοποθετηθούμ</w:t>
      </w:r>
      <w:r>
        <w:rPr>
          <w:rFonts w:eastAsia="Times New Roman"/>
          <w:szCs w:val="24"/>
        </w:rPr>
        <w:t>ε.</w:t>
      </w:r>
    </w:p>
    <w:p w14:paraId="7822A894" w14:textId="77777777" w:rsidR="00585C31" w:rsidRDefault="00830CC0">
      <w:pPr>
        <w:spacing w:line="600" w:lineRule="auto"/>
        <w:ind w:firstLine="720"/>
        <w:jc w:val="both"/>
        <w:rPr>
          <w:rFonts w:eastAsia="Times New Roman"/>
          <w:szCs w:val="24"/>
        </w:rPr>
      </w:pPr>
      <w:r>
        <w:rPr>
          <w:rFonts w:eastAsia="Times New Roman"/>
          <w:szCs w:val="24"/>
        </w:rPr>
        <w:t xml:space="preserve">Ήθελα, όμως, να πω και δύο πράγματα για τις τροπολογίες. Είμαστε θετικοί στην παράταση της προθεσμίας οικειοθελούς αποκάλυψης φορολογητέας ύλης. </w:t>
      </w:r>
    </w:p>
    <w:p w14:paraId="7822A895" w14:textId="77777777" w:rsidR="00585C31" w:rsidRDefault="00830CC0">
      <w:pPr>
        <w:spacing w:line="600" w:lineRule="auto"/>
        <w:ind w:firstLine="720"/>
        <w:jc w:val="both"/>
        <w:rPr>
          <w:rFonts w:eastAsia="Times New Roman"/>
          <w:szCs w:val="24"/>
        </w:rPr>
      </w:pPr>
      <w:r>
        <w:rPr>
          <w:rFonts w:eastAsia="Times New Roman"/>
          <w:szCs w:val="24"/>
        </w:rPr>
        <w:t>Σε σχέση με την τροπολογία που έφερε ο κ. Παππάς για τη μείωση από 20% σε 5% του συντελεστή ειδικού φόρου επί της αξίας διαφήμισης, εγώ θα σας πρότεινα τέτοιες μειώσεις να γίνουν παντού, όχι μόνο για το τηλεοπτικό προϊόν. Και οι εφημερίδες αντιμετωπίζουν τ</w:t>
      </w:r>
      <w:r>
        <w:rPr>
          <w:rFonts w:eastAsia="Times New Roman"/>
          <w:szCs w:val="24"/>
        </w:rPr>
        <w:t xml:space="preserve">εράστιο πρόβλημα επιβίωσης. Εάν μειώσετε αντιστοίχως τους φόρους και στα υπόλοιπα </w:t>
      </w:r>
      <w:r>
        <w:rPr>
          <w:rFonts w:eastAsia="Times New Roman"/>
          <w:szCs w:val="24"/>
        </w:rPr>
        <w:t>μ</w:t>
      </w:r>
      <w:r>
        <w:rPr>
          <w:rFonts w:eastAsia="Times New Roman"/>
          <w:szCs w:val="24"/>
        </w:rPr>
        <w:t xml:space="preserve">έσα, εμείς θα ψηφίσουμε θετικά. Πρέπει, όμως, να υπάρχει μια ισότητα για όλα τα </w:t>
      </w:r>
      <w:r>
        <w:rPr>
          <w:rFonts w:eastAsia="Times New Roman"/>
          <w:szCs w:val="24"/>
        </w:rPr>
        <w:t>μ</w:t>
      </w:r>
      <w:r>
        <w:rPr>
          <w:rFonts w:eastAsia="Times New Roman"/>
          <w:szCs w:val="24"/>
        </w:rPr>
        <w:t>έσα.</w:t>
      </w:r>
    </w:p>
    <w:p w14:paraId="7822A896" w14:textId="77777777" w:rsidR="00585C31" w:rsidRDefault="00830CC0">
      <w:pPr>
        <w:spacing w:line="600" w:lineRule="auto"/>
        <w:ind w:firstLine="720"/>
        <w:jc w:val="both"/>
        <w:rPr>
          <w:rFonts w:eastAsia="Times New Roman"/>
          <w:szCs w:val="24"/>
        </w:rPr>
      </w:pPr>
      <w:r>
        <w:rPr>
          <w:rFonts w:eastAsia="Times New Roman"/>
          <w:szCs w:val="24"/>
        </w:rPr>
        <w:t>Επίσης στην τροπολογία για την προσωρινή σύνταξη που υποβάλλεται ηλεκτρονικά είμαστε θε</w:t>
      </w:r>
      <w:r>
        <w:rPr>
          <w:rFonts w:eastAsia="Times New Roman"/>
          <w:szCs w:val="24"/>
        </w:rPr>
        <w:t xml:space="preserve">τικοί. </w:t>
      </w:r>
    </w:p>
    <w:p w14:paraId="7822A897" w14:textId="77777777" w:rsidR="00585C31" w:rsidRDefault="00830CC0">
      <w:pPr>
        <w:spacing w:line="600" w:lineRule="auto"/>
        <w:ind w:firstLine="720"/>
        <w:jc w:val="both"/>
        <w:rPr>
          <w:rFonts w:eastAsia="Times New Roman"/>
          <w:szCs w:val="24"/>
        </w:rPr>
      </w:pPr>
      <w:r>
        <w:rPr>
          <w:rFonts w:eastAsia="Times New Roman"/>
          <w:szCs w:val="24"/>
        </w:rPr>
        <w:lastRenderedPageBreak/>
        <w:t>Τα υπόλοιπα θα σας τα πω στη δευτερολογία μου. Περιμένω να ακούσω τον Υπουργό, τον κ. Παππά,  κυρίως για το θέμα της τροπολογίας που έθεσα.</w:t>
      </w:r>
    </w:p>
    <w:p w14:paraId="7822A898" w14:textId="77777777" w:rsidR="00585C31" w:rsidRDefault="00830CC0">
      <w:pPr>
        <w:spacing w:line="600" w:lineRule="auto"/>
        <w:ind w:firstLine="720"/>
        <w:jc w:val="both"/>
        <w:rPr>
          <w:rFonts w:eastAsia="Times New Roman"/>
          <w:szCs w:val="24"/>
        </w:rPr>
      </w:pPr>
      <w:r>
        <w:rPr>
          <w:rFonts w:eastAsia="Times New Roman"/>
          <w:szCs w:val="24"/>
        </w:rPr>
        <w:t>Ευχαριστώ.</w:t>
      </w:r>
    </w:p>
    <w:p w14:paraId="7822A899" w14:textId="77777777" w:rsidR="00585C31" w:rsidRDefault="00830CC0">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Κυρίες και κύριοι συνάδελφοι, πριν δώσω τον λόγο στον κύριο Υπουρ</w:t>
      </w:r>
      <w:r>
        <w:rPr>
          <w:rFonts w:eastAsia="Times New Roman"/>
          <w:bCs/>
          <w:szCs w:val="24"/>
        </w:rPr>
        <w:t>γό, θα κάνω μια ανακοίνωση για την εξέλιξη της κουβέντας.</w:t>
      </w:r>
    </w:p>
    <w:p w14:paraId="7822A89A" w14:textId="77777777" w:rsidR="00585C31" w:rsidRDefault="00830CC0">
      <w:pPr>
        <w:spacing w:line="600" w:lineRule="auto"/>
        <w:ind w:firstLine="720"/>
        <w:jc w:val="both"/>
        <w:rPr>
          <w:rFonts w:eastAsia="Times New Roman"/>
          <w:bCs/>
          <w:szCs w:val="24"/>
        </w:rPr>
      </w:pPr>
      <w:r>
        <w:rPr>
          <w:rFonts w:eastAsia="Times New Roman"/>
          <w:bCs/>
          <w:szCs w:val="24"/>
        </w:rPr>
        <w:t xml:space="preserve">Κυρίες και κύριοι συνάδελφοι, ολοκληρώσαμε τις παρεμβάσεις των εισηγητών και των ειδικών αγορητών. Με βάση τους εγγεγραμμένους συναδέλφους και το δεδομένο ότι θα μιλήσουν οι </w:t>
      </w:r>
      <w:r>
        <w:rPr>
          <w:rFonts w:eastAsia="Times New Roman"/>
          <w:bCs/>
          <w:szCs w:val="24"/>
        </w:rPr>
        <w:t>Κ</w:t>
      </w:r>
      <w:r>
        <w:rPr>
          <w:rFonts w:eastAsia="Times New Roman"/>
          <w:bCs/>
          <w:szCs w:val="24"/>
        </w:rPr>
        <w:t xml:space="preserve">οινοβουλευτικοί </w:t>
      </w:r>
      <w:r>
        <w:rPr>
          <w:rFonts w:eastAsia="Times New Roman"/>
          <w:bCs/>
          <w:szCs w:val="24"/>
        </w:rPr>
        <w:t>Ε</w:t>
      </w:r>
      <w:r>
        <w:rPr>
          <w:rFonts w:eastAsia="Times New Roman"/>
          <w:bCs/>
          <w:szCs w:val="24"/>
        </w:rPr>
        <w:t xml:space="preserve">κπρόσωποι και οι Υπουργοί κ.λπ., έχουμε κάνει έναν υπολογισμό ότι θέλουμε ακόμα </w:t>
      </w:r>
      <w:proofErr w:type="spellStart"/>
      <w:r>
        <w:rPr>
          <w:rFonts w:eastAsia="Times New Roman"/>
          <w:bCs/>
          <w:szCs w:val="24"/>
        </w:rPr>
        <w:t>εξίμισι</w:t>
      </w:r>
      <w:proofErr w:type="spellEnd"/>
      <w:r>
        <w:rPr>
          <w:rFonts w:eastAsia="Times New Roman"/>
          <w:bCs/>
          <w:szCs w:val="24"/>
        </w:rPr>
        <w:t xml:space="preserve"> με επτά ώρες. </w:t>
      </w:r>
      <w:r>
        <w:rPr>
          <w:rFonts w:eastAsia="Times New Roman"/>
          <w:bCs/>
          <w:szCs w:val="24"/>
        </w:rPr>
        <w:t>Ε</w:t>
      </w:r>
      <w:r>
        <w:rPr>
          <w:rFonts w:eastAsia="Times New Roman"/>
          <w:bCs/>
          <w:szCs w:val="24"/>
        </w:rPr>
        <w:t xml:space="preserve">πειδή θα πάμε και αύριο, να συνεννοηθούμε ότι μπορούμε να λήξουμε τη σημερινή συνεδρίαση γύρω στις 22.00΄ και ό,τι έχουμε σε υπόλοιπο της συνεδρίασης να </w:t>
      </w:r>
      <w:r>
        <w:rPr>
          <w:rFonts w:eastAsia="Times New Roman"/>
          <w:bCs/>
          <w:szCs w:val="24"/>
        </w:rPr>
        <w:t>πάει την αυριανή ημέρα.</w:t>
      </w:r>
    </w:p>
    <w:p w14:paraId="7822A89B" w14:textId="77777777" w:rsidR="00585C31" w:rsidRDefault="00830CC0">
      <w:pPr>
        <w:spacing w:line="600" w:lineRule="auto"/>
        <w:ind w:firstLine="720"/>
        <w:jc w:val="both"/>
        <w:rPr>
          <w:rFonts w:eastAsia="Times New Roman"/>
          <w:bCs/>
          <w:szCs w:val="24"/>
        </w:rPr>
      </w:pPr>
      <w:r>
        <w:rPr>
          <w:rFonts w:eastAsia="Times New Roman"/>
          <w:b/>
          <w:bCs/>
          <w:szCs w:val="24"/>
        </w:rPr>
        <w:t>ΧΡΗΣΤΟΣ ΜΑΝΤΑΣ:</w:t>
      </w:r>
      <w:r>
        <w:rPr>
          <w:rFonts w:eastAsia="Times New Roman"/>
          <w:bCs/>
          <w:szCs w:val="24"/>
        </w:rPr>
        <w:t xml:space="preserve"> Πότε να πάμε;</w:t>
      </w:r>
    </w:p>
    <w:p w14:paraId="7822A89C" w14:textId="77777777" w:rsidR="00585C31" w:rsidRDefault="00830CC0">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Αύριο στις 10.00΄. Εάν πάμε συνέχεια, θα φτάσουμε </w:t>
      </w:r>
      <w:r>
        <w:rPr>
          <w:rFonts w:eastAsia="Times New Roman"/>
          <w:bCs/>
          <w:szCs w:val="24"/>
        </w:rPr>
        <w:t xml:space="preserve">στις </w:t>
      </w:r>
      <w:r>
        <w:rPr>
          <w:rFonts w:eastAsia="Times New Roman"/>
          <w:bCs/>
          <w:szCs w:val="24"/>
        </w:rPr>
        <w:t>3.00΄.</w:t>
      </w:r>
    </w:p>
    <w:p w14:paraId="7822A89D" w14:textId="77777777" w:rsidR="00585C31" w:rsidRDefault="00830CC0">
      <w:pPr>
        <w:spacing w:line="600" w:lineRule="auto"/>
        <w:ind w:firstLine="720"/>
        <w:jc w:val="both"/>
        <w:rPr>
          <w:rFonts w:eastAsia="Times New Roman"/>
          <w:bCs/>
          <w:szCs w:val="24"/>
        </w:rPr>
      </w:pPr>
      <w:r>
        <w:rPr>
          <w:rFonts w:eastAsia="Times New Roman"/>
          <w:b/>
          <w:bCs/>
          <w:szCs w:val="24"/>
        </w:rPr>
        <w:t>ΧΡΗΣΤΟΣ ΜΑΝΤΑΣ:</w:t>
      </w:r>
      <w:r>
        <w:rPr>
          <w:rFonts w:eastAsia="Times New Roman"/>
          <w:bCs/>
          <w:szCs w:val="24"/>
        </w:rPr>
        <w:t xml:space="preserve"> Μήπως μπορούμε να το συμπτύξουμε;</w:t>
      </w:r>
    </w:p>
    <w:p w14:paraId="7822A89E" w14:textId="77777777" w:rsidR="00585C31" w:rsidRDefault="00830CC0">
      <w:pPr>
        <w:spacing w:line="600" w:lineRule="auto"/>
        <w:ind w:firstLine="720"/>
        <w:jc w:val="both"/>
        <w:rPr>
          <w:rFonts w:eastAsia="Times New Roman"/>
          <w:bCs/>
          <w:szCs w:val="24"/>
        </w:rPr>
      </w:pPr>
      <w:r>
        <w:rPr>
          <w:rFonts w:eastAsia="Times New Roman"/>
          <w:b/>
          <w:bCs/>
          <w:szCs w:val="24"/>
        </w:rPr>
        <w:lastRenderedPageBreak/>
        <w:t xml:space="preserve">ΠΡΟΕΔΡΕΥΩΝ (Σπυρίδων Λυκούδης): </w:t>
      </w:r>
      <w:r>
        <w:rPr>
          <w:rFonts w:eastAsia="Times New Roman"/>
          <w:bCs/>
          <w:szCs w:val="24"/>
        </w:rPr>
        <w:t>Πώς; Είναι εγγεγραμμένοι δ</w:t>
      </w:r>
      <w:r>
        <w:rPr>
          <w:rFonts w:eastAsia="Times New Roman"/>
          <w:bCs/>
          <w:szCs w:val="24"/>
        </w:rPr>
        <w:t xml:space="preserve">εκαέξι συνάδελφοι. Δεν νομίζω ότι δεν θέλουν να μιλήσουν. Είναι και οι Υπουργοί και οι </w:t>
      </w:r>
      <w:r>
        <w:rPr>
          <w:rFonts w:eastAsia="Times New Roman"/>
          <w:bCs/>
          <w:szCs w:val="24"/>
        </w:rPr>
        <w:t>Κ</w:t>
      </w:r>
      <w:r>
        <w:rPr>
          <w:rFonts w:eastAsia="Times New Roman"/>
          <w:bCs/>
          <w:szCs w:val="24"/>
        </w:rPr>
        <w:t xml:space="preserve">οινοβουλευτικοί </w:t>
      </w:r>
      <w:r>
        <w:rPr>
          <w:rFonts w:eastAsia="Times New Roman"/>
          <w:bCs/>
          <w:szCs w:val="24"/>
        </w:rPr>
        <w:t>Ε</w:t>
      </w:r>
      <w:r>
        <w:rPr>
          <w:rFonts w:eastAsia="Times New Roman"/>
          <w:bCs/>
          <w:szCs w:val="24"/>
        </w:rPr>
        <w:t>κπρόσωποι. Αποκλείεται να πάμε νωρίτερα από τις 2.30΄ με 3.00΄.</w:t>
      </w:r>
    </w:p>
    <w:p w14:paraId="7822A89F" w14:textId="77777777" w:rsidR="00585C31" w:rsidRDefault="00830CC0">
      <w:pPr>
        <w:spacing w:line="600" w:lineRule="auto"/>
        <w:ind w:firstLine="720"/>
        <w:jc w:val="both"/>
        <w:rPr>
          <w:rFonts w:eastAsia="Times New Roman"/>
          <w:bCs/>
          <w:szCs w:val="24"/>
        </w:rPr>
      </w:pPr>
      <w:r>
        <w:rPr>
          <w:rFonts w:eastAsia="Times New Roman"/>
          <w:bCs/>
          <w:szCs w:val="24"/>
        </w:rPr>
        <w:t>Γι</w:t>
      </w:r>
      <w:r>
        <w:rPr>
          <w:rFonts w:eastAsia="Times New Roman"/>
          <w:bCs/>
          <w:szCs w:val="24"/>
        </w:rPr>
        <w:t>α</w:t>
      </w:r>
      <w:r>
        <w:rPr>
          <w:rFonts w:eastAsia="Times New Roman"/>
          <w:bCs/>
          <w:szCs w:val="24"/>
        </w:rPr>
        <w:t xml:space="preserve"> αυτό –πιστεύω- πρέπει να συμφωνήσουμε ότι κάποια στιγμή κατά τις 21.30΄με 22.00΄ θα</w:t>
      </w:r>
      <w:r>
        <w:rPr>
          <w:rFonts w:eastAsia="Times New Roman"/>
          <w:bCs/>
          <w:szCs w:val="24"/>
        </w:rPr>
        <w:t xml:space="preserve"> σταματήσουμε και θα πάμε αύριο για το υπόλοιπο.</w:t>
      </w:r>
    </w:p>
    <w:p w14:paraId="7822A8A0" w14:textId="77777777" w:rsidR="00585C31" w:rsidRDefault="00830CC0">
      <w:pPr>
        <w:spacing w:line="600" w:lineRule="auto"/>
        <w:ind w:firstLine="720"/>
        <w:jc w:val="both"/>
        <w:rPr>
          <w:rFonts w:eastAsia="Times New Roman"/>
          <w:bCs/>
          <w:szCs w:val="24"/>
        </w:rPr>
      </w:pPr>
      <w:r>
        <w:rPr>
          <w:rFonts w:eastAsia="Times New Roman"/>
          <w:bCs/>
          <w:szCs w:val="24"/>
        </w:rPr>
        <w:t>Συμφωνείτε, κύριες και κύριοι συνάδελφοι;</w:t>
      </w:r>
    </w:p>
    <w:p w14:paraId="7822A8A1" w14:textId="77777777" w:rsidR="00585C31" w:rsidRDefault="00830CC0">
      <w:pPr>
        <w:spacing w:line="600" w:lineRule="auto"/>
        <w:ind w:firstLine="720"/>
        <w:jc w:val="both"/>
        <w:rPr>
          <w:rFonts w:eastAsia="Times New Roman"/>
          <w:bCs/>
          <w:szCs w:val="24"/>
        </w:rPr>
      </w:pPr>
      <w:r>
        <w:rPr>
          <w:rFonts w:eastAsia="Times New Roman"/>
          <w:b/>
          <w:bCs/>
          <w:szCs w:val="24"/>
        </w:rPr>
        <w:t>ΠΟΛΛΟΙ ΒΟΥΛΕΥΤΕΣ:</w:t>
      </w:r>
      <w:r>
        <w:rPr>
          <w:rFonts w:eastAsia="Times New Roman"/>
          <w:bCs/>
          <w:szCs w:val="24"/>
        </w:rPr>
        <w:t xml:space="preserve"> Μάλιστα, μάλιστα.</w:t>
      </w:r>
    </w:p>
    <w:p w14:paraId="7822A8A2" w14:textId="77777777" w:rsidR="00585C31" w:rsidRDefault="00830CC0">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w:t>
      </w:r>
      <w:r>
        <w:rPr>
          <w:rFonts w:eastAsia="Times New Roman"/>
          <w:bCs/>
          <w:szCs w:val="24"/>
        </w:rPr>
        <w:t xml:space="preserve">ο Σώμα </w:t>
      </w:r>
      <w:proofErr w:type="spellStart"/>
      <w:r>
        <w:rPr>
          <w:rFonts w:eastAsia="Times New Roman"/>
          <w:bCs/>
          <w:szCs w:val="24"/>
        </w:rPr>
        <w:t>συνεφώνησε</w:t>
      </w:r>
      <w:proofErr w:type="spellEnd"/>
      <w:r>
        <w:rPr>
          <w:rFonts w:eastAsia="Times New Roman"/>
          <w:bCs/>
          <w:szCs w:val="24"/>
        </w:rPr>
        <w:t>.</w:t>
      </w:r>
    </w:p>
    <w:p w14:paraId="7822A8A3" w14:textId="77777777" w:rsidR="00585C31" w:rsidRDefault="00830CC0">
      <w:pPr>
        <w:spacing w:line="600" w:lineRule="auto"/>
        <w:ind w:firstLine="720"/>
        <w:jc w:val="both"/>
        <w:rPr>
          <w:rFonts w:eastAsia="Times New Roman"/>
          <w:szCs w:val="24"/>
        </w:rPr>
      </w:pPr>
      <w:r>
        <w:rPr>
          <w:rFonts w:eastAsia="Times New Roman"/>
          <w:bCs/>
          <w:szCs w:val="24"/>
        </w:rPr>
        <w:t>Τον λόγο έχει ο Υπουργός κ. Νικόλαος Παππάς, για να παρουσιάσει την τ</w:t>
      </w:r>
      <w:r>
        <w:rPr>
          <w:rFonts w:eastAsia="Times New Roman"/>
          <w:bCs/>
          <w:szCs w:val="24"/>
        </w:rPr>
        <w:t>ροπολογία του.</w:t>
      </w:r>
    </w:p>
    <w:p w14:paraId="7822A8A4"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Ευχαριστώ, κύριε Πρόεδρε.</w:t>
      </w:r>
    </w:p>
    <w:p w14:paraId="7822A8A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τις προηγούμενες ημέρες εξελίχθηκε μια συζήτηση πάρα πολύ κρίσιμη για τη διάσωση του ταμείου των εργαζομένω</w:t>
      </w:r>
      <w:r>
        <w:rPr>
          <w:rFonts w:eastAsia="Times New Roman" w:cs="Times New Roman"/>
          <w:szCs w:val="24"/>
        </w:rPr>
        <w:t>ν του Τύπου. Όπως γνωρίζετε, η Κυβέρνηση έλαβε μία πολύ σημαντική πρωτοβουλία καταβάλλοντας έντονη προσπάθεια για την οριστική σωτηρία του ΕΔΟΕΑΠ, από τον οποίο ε</w:t>
      </w:r>
      <w:r>
        <w:rPr>
          <w:rFonts w:eastAsia="Times New Roman" w:cs="Times New Roman"/>
          <w:szCs w:val="24"/>
        </w:rPr>
        <w:lastRenderedPageBreak/>
        <w:t>ξαρτώνται χιλιάδες συμπολίτες μας. Η Κυβέρνηση μπήκε σε μια διαδικασία διαβούλευσης με τους θε</w:t>
      </w:r>
      <w:r>
        <w:rPr>
          <w:rFonts w:eastAsia="Times New Roman" w:cs="Times New Roman"/>
          <w:szCs w:val="24"/>
        </w:rPr>
        <w:t>σμούς, σε μια διαπραγμάτευση κατά την οποία εξηγήθηκε το τι διακυβεύεται</w:t>
      </w:r>
      <w:r>
        <w:rPr>
          <w:rFonts w:eastAsia="Times New Roman" w:cs="Times New Roman"/>
          <w:szCs w:val="24"/>
        </w:rPr>
        <w:t>,</w:t>
      </w:r>
      <w:r>
        <w:rPr>
          <w:rFonts w:eastAsia="Times New Roman" w:cs="Times New Roman"/>
          <w:szCs w:val="24"/>
        </w:rPr>
        <w:t xml:space="preserve"> καταφέρνοντας τελικά να πείσει. Ήταν μια πολύ σημαντική επιτυχία, τη στιγμή που κάποιοι θεωρούσαν ότι η υπόθεση αυτή ήταν χαμένη, μια πρόταση που στηρίχθηκε από όλες τις πτέρυγες της</w:t>
      </w:r>
      <w:r>
        <w:rPr>
          <w:rFonts w:eastAsia="Times New Roman" w:cs="Times New Roman"/>
          <w:szCs w:val="24"/>
        </w:rPr>
        <w:t xml:space="preserve"> Βουλής. Φέραμε μία τροπολογία η οποία υπερψηφίστηκε από τα περισσότερα κόμματα της Βουλής και αυτό το χαιρετίζουμε. </w:t>
      </w:r>
    </w:p>
    <w:p w14:paraId="7822A8A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Το Υπουργείο Ψηφιακής Πολιτικής, Τηλεπικοινωνιών και Ενημέρωσης συμμετείχε στη διαβούλευση για τη σωτηρία του ταμείου</w:t>
      </w:r>
      <w:r>
        <w:rPr>
          <w:rFonts w:eastAsia="Times New Roman" w:cs="Times New Roman"/>
          <w:szCs w:val="24"/>
        </w:rPr>
        <w:t>,</w:t>
      </w:r>
      <w:r>
        <w:rPr>
          <w:rFonts w:eastAsia="Times New Roman" w:cs="Times New Roman"/>
          <w:szCs w:val="24"/>
        </w:rPr>
        <w:t xml:space="preserve"> συνομιλώντας αρκετέ</w:t>
      </w:r>
      <w:r>
        <w:rPr>
          <w:rFonts w:eastAsia="Times New Roman" w:cs="Times New Roman"/>
          <w:szCs w:val="24"/>
        </w:rPr>
        <w:t>ς φορές με εκπροσώπους των εργαζομένων στον Τύπο όσο και με τις ιδιοκτησίες των μέσων ενημέρωσης</w:t>
      </w:r>
      <w:r>
        <w:rPr>
          <w:rFonts w:eastAsia="Times New Roman" w:cs="Times New Roman"/>
          <w:szCs w:val="24"/>
        </w:rPr>
        <w:t>,</w:t>
      </w:r>
      <w:r>
        <w:rPr>
          <w:rFonts w:eastAsia="Times New Roman" w:cs="Times New Roman"/>
          <w:szCs w:val="24"/>
        </w:rPr>
        <w:t xml:space="preserve"> και ανέλαβε να συμβάλει στη διαδικασία αυτή, στο πλαίσιο πάντα των αρμοδιοτήτων του. Για τον λόγο αυτόν φέρνουμε την τροπολογία για τη μείωση του φόρου διαφήμ</w:t>
      </w:r>
      <w:r>
        <w:rPr>
          <w:rFonts w:eastAsia="Times New Roman" w:cs="Times New Roman"/>
          <w:szCs w:val="24"/>
        </w:rPr>
        <w:t xml:space="preserve">ισης από το 20% στο 5%. Θα έλεγα ότι δεν προσφέρεται το θέμα για εύκολη κριτική και θα εξηγηθούμε. </w:t>
      </w:r>
    </w:p>
    <w:p w14:paraId="7822A8A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Η τροπολογία έρχεται αφού τελεσφόρησε η διαδικασία της ψηφοφορίας για τον ΕΔΟΕΑΠ, που η προοπτική της λύσης αγκαλιάστηκε από το σύνολο του δημοσιογραφικού κ</w:t>
      </w:r>
      <w:r>
        <w:rPr>
          <w:rFonts w:eastAsia="Times New Roman" w:cs="Times New Roman"/>
          <w:szCs w:val="24"/>
        </w:rPr>
        <w:t>όσμου. Έρχεται αφού η νομοθετική ρύθμιση επικυρώθηκε από τη Βουλή και με ευρύτατη πλειοψηφία. Κυρίως δε -και εδώ δεν υπάρχει χώρος για αμφισβητήσεις και δεύτερες σκέψεις, δεν υπάρχουν περιθώρια παρερμηνείας- θα ισχύει για τους σταθμούς που θα έχουν πλέον ά</w:t>
      </w:r>
      <w:r>
        <w:rPr>
          <w:rFonts w:eastAsia="Times New Roman" w:cs="Times New Roman"/>
          <w:szCs w:val="24"/>
        </w:rPr>
        <w:t xml:space="preserve">δεια από τον διαγωνισμό του Εθνικού </w:t>
      </w:r>
      <w:r>
        <w:rPr>
          <w:rFonts w:eastAsia="Times New Roman" w:cs="Times New Roman"/>
          <w:szCs w:val="24"/>
        </w:rPr>
        <w:lastRenderedPageBreak/>
        <w:t>Συμβουλίου Ραδιοτηλεόρασης και για αυτόν τον λόγο μπαίνει ως ημερομηνία εφαρμογής η 1</w:t>
      </w:r>
      <w:r>
        <w:rPr>
          <w:rFonts w:eastAsia="Times New Roman" w:cs="Times New Roman"/>
          <w:szCs w:val="24"/>
          <w:vertAlign w:val="superscript"/>
        </w:rPr>
        <w:t>η</w:t>
      </w:r>
      <w:r>
        <w:rPr>
          <w:rFonts w:eastAsia="Times New Roman" w:cs="Times New Roman"/>
          <w:szCs w:val="24"/>
        </w:rPr>
        <w:t xml:space="preserve"> Απριλίου του επόμενου έτους. </w:t>
      </w:r>
    </w:p>
    <w:p w14:paraId="7822A8A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Με τις τελευταίες, λοιπόν, ρυθμίσεις οι οποίες πέρασαν, μετά την εκτεταμένη διαβούλευση που είχαμε με το Εθνικό Συμβούλιο Ραδιοτηλεόρασης, αντιλαμβάνεστε και ξέρετε και γνωρίζετε ότι η Βουλή έχει ψηφίσει πως τρεις μήνες μετά την επικείμενη </w:t>
      </w:r>
      <w:proofErr w:type="spellStart"/>
      <w:r>
        <w:rPr>
          <w:rFonts w:eastAsia="Times New Roman" w:cs="Times New Roman"/>
          <w:szCs w:val="24"/>
        </w:rPr>
        <w:t>αδειοδότηση</w:t>
      </w:r>
      <w:proofErr w:type="spellEnd"/>
      <w:r>
        <w:rPr>
          <w:rFonts w:eastAsia="Times New Roman" w:cs="Times New Roman"/>
          <w:szCs w:val="24"/>
        </w:rPr>
        <w:t xml:space="preserve"> δεν </w:t>
      </w:r>
      <w:r>
        <w:rPr>
          <w:rFonts w:eastAsia="Times New Roman" w:cs="Times New Roman"/>
          <w:szCs w:val="24"/>
        </w:rPr>
        <w:t xml:space="preserve">θα λειτουργούν τηλεοπτικοί σταθμοί πανελλαδικής εμβέλειας χωρίς άδεια. </w:t>
      </w:r>
    </w:p>
    <w:p w14:paraId="7822A8A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Ποια είναι, λοιπόν, η μεγάλη εικόνα από την οποία δεν πρέπει να </w:t>
      </w:r>
      <w:proofErr w:type="spellStart"/>
      <w:r>
        <w:rPr>
          <w:rFonts w:eastAsia="Times New Roman" w:cs="Times New Roman"/>
          <w:szCs w:val="24"/>
        </w:rPr>
        <w:t>αποστούμε</w:t>
      </w:r>
      <w:proofErr w:type="spellEnd"/>
      <w:r>
        <w:rPr>
          <w:rFonts w:eastAsia="Times New Roman" w:cs="Times New Roman"/>
          <w:szCs w:val="24"/>
        </w:rPr>
        <w:t xml:space="preserve"> όταν κάνουμε έναν ειλικρινή διάλογο; Ότι το </w:t>
      </w:r>
      <w:r>
        <w:rPr>
          <w:rFonts w:eastAsia="Times New Roman" w:cs="Times New Roman"/>
          <w:szCs w:val="24"/>
        </w:rPr>
        <w:t>δ</w:t>
      </w:r>
      <w:r>
        <w:rPr>
          <w:rFonts w:eastAsia="Times New Roman" w:cs="Times New Roman"/>
          <w:szCs w:val="24"/>
        </w:rPr>
        <w:t>ημόσιο θα έχει πρόσθετα έσοδα</w:t>
      </w:r>
      <w:r>
        <w:rPr>
          <w:rFonts w:eastAsia="Times New Roman" w:cs="Times New Roman"/>
          <w:szCs w:val="24"/>
        </w:rPr>
        <w:t>,</w:t>
      </w:r>
      <w:r>
        <w:rPr>
          <w:rFonts w:eastAsia="Times New Roman" w:cs="Times New Roman"/>
          <w:szCs w:val="24"/>
        </w:rPr>
        <w:t xml:space="preserve"> τα οποία θα προκύψουν, πρώτον, από</w:t>
      </w:r>
      <w:r>
        <w:rPr>
          <w:rFonts w:eastAsia="Times New Roman" w:cs="Times New Roman"/>
          <w:szCs w:val="24"/>
        </w:rPr>
        <w:t xml:space="preserve"> το τίμημα για τις άδειες, την εισφορά επί του τζίρου, η οποία καθιερώνεται στο πλαίσιο της διάσωσης του ΕΔΟΕΑΠ</w:t>
      </w:r>
      <w:r>
        <w:rPr>
          <w:rFonts w:eastAsia="Times New Roman" w:cs="Times New Roman"/>
          <w:szCs w:val="24"/>
        </w:rPr>
        <w:t>,</w:t>
      </w:r>
      <w:r>
        <w:rPr>
          <w:rFonts w:eastAsia="Times New Roman" w:cs="Times New Roman"/>
          <w:szCs w:val="24"/>
        </w:rPr>
        <w:t xml:space="preserve"> και τις αυξημένες εργοδοτικές εισφορές, οι οποίες θα προκύψουν από την αύξηση της απασχόλησης στους πανελλαδικούς τηλεοπτικούς σταθμούς</w:t>
      </w:r>
      <w:r>
        <w:rPr>
          <w:rFonts w:eastAsia="Times New Roman" w:cs="Times New Roman"/>
          <w:szCs w:val="24"/>
        </w:rPr>
        <w:t>,</w:t>
      </w:r>
      <w:r>
        <w:rPr>
          <w:rFonts w:eastAsia="Times New Roman" w:cs="Times New Roman"/>
          <w:szCs w:val="24"/>
        </w:rPr>
        <w:t xml:space="preserve"> στους </w:t>
      </w:r>
      <w:r>
        <w:rPr>
          <w:rFonts w:eastAsia="Times New Roman" w:cs="Times New Roman"/>
          <w:szCs w:val="24"/>
        </w:rPr>
        <w:t xml:space="preserve">οποίους τώρα, κυρίες και κύριοι Βουλευτές, εργάζονται περίπου χίλιοι οκτακόσιοι συμπολίτες μας. Με την ολοκλήρωση της </w:t>
      </w:r>
      <w:proofErr w:type="spellStart"/>
      <w:r>
        <w:rPr>
          <w:rFonts w:eastAsia="Times New Roman" w:cs="Times New Roman"/>
          <w:szCs w:val="24"/>
        </w:rPr>
        <w:t>αδειοδότησης</w:t>
      </w:r>
      <w:proofErr w:type="spellEnd"/>
      <w:r>
        <w:rPr>
          <w:rFonts w:eastAsia="Times New Roman" w:cs="Times New Roman"/>
          <w:szCs w:val="24"/>
        </w:rPr>
        <w:t xml:space="preserve"> θα εργάζονται δύο χιλιάδες οκτακόσιοι, δηλαδή, τετρακόσι</w:t>
      </w:r>
      <w:r>
        <w:rPr>
          <w:rFonts w:eastAsia="Times New Roman" w:cs="Times New Roman"/>
          <w:szCs w:val="24"/>
        </w:rPr>
        <w:t>α</w:t>
      </w:r>
      <w:r>
        <w:rPr>
          <w:rFonts w:eastAsia="Times New Roman" w:cs="Times New Roman"/>
          <w:szCs w:val="24"/>
        </w:rPr>
        <w:t xml:space="preserve"> άτομα ανά κανάλι, υπενθυμίζω, επί επτά κανάλια. </w:t>
      </w:r>
    </w:p>
    <w:p w14:paraId="7822A8A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Ποια είναι η κεντρ</w:t>
      </w:r>
      <w:r>
        <w:rPr>
          <w:rFonts w:eastAsia="Times New Roman" w:cs="Times New Roman"/>
          <w:szCs w:val="24"/>
        </w:rPr>
        <w:t>ική, μεγάλη εξίσωση</w:t>
      </w:r>
      <w:r>
        <w:rPr>
          <w:rFonts w:eastAsia="Times New Roman" w:cs="Times New Roman"/>
          <w:szCs w:val="24"/>
        </w:rPr>
        <w:t>,</w:t>
      </w:r>
      <w:r>
        <w:rPr>
          <w:rFonts w:eastAsia="Times New Roman" w:cs="Times New Roman"/>
          <w:szCs w:val="24"/>
        </w:rPr>
        <w:t xml:space="preserve"> η οποία δεν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πρόσθετα βάρη που προκύπτουν για τη σωτηρία του ΕΔΟΕΑΠ; Ότι οι πανελλαδικοί σταθμοί, τα κανάλια πανελλαδικής εμβέλειας θα καταβά</w:t>
      </w:r>
      <w:r>
        <w:rPr>
          <w:rFonts w:eastAsia="Times New Roman" w:cs="Times New Roman"/>
          <w:szCs w:val="24"/>
        </w:rPr>
        <w:t>λ</w:t>
      </w:r>
      <w:r>
        <w:rPr>
          <w:rFonts w:eastAsia="Times New Roman" w:cs="Times New Roman"/>
          <w:szCs w:val="24"/>
        </w:rPr>
        <w:t xml:space="preserve">λουν 24,5 εκατομμύρια κατ’ </w:t>
      </w:r>
      <w:r>
        <w:rPr>
          <w:rFonts w:eastAsia="Times New Roman" w:cs="Times New Roman"/>
          <w:szCs w:val="24"/>
        </w:rPr>
        <w:lastRenderedPageBreak/>
        <w:t xml:space="preserve">έτος για το τίμημα των αδειών και η ελάφρυνση </w:t>
      </w:r>
      <w:r>
        <w:rPr>
          <w:rFonts w:eastAsia="Times New Roman" w:cs="Times New Roman"/>
          <w:szCs w:val="24"/>
        </w:rPr>
        <w:t>από τον φόρο διαφήμισης, κατά την έκθεση του Γενικού Λογιστηρίου του Κράτους, είναι 15 εκατομμύρια.</w:t>
      </w:r>
    </w:p>
    <w:p w14:paraId="7822A8AB"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Είναι 20 εκατομμύρια.</w:t>
      </w:r>
    </w:p>
    <w:p w14:paraId="7822A8AC"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Είναι 20 εκατομμύρια. Για το 2018, </w:t>
      </w:r>
      <w:r>
        <w:rPr>
          <w:rFonts w:eastAsia="Times New Roman" w:cs="Times New Roman"/>
          <w:szCs w:val="24"/>
        </w:rPr>
        <w:t>το οποίο είναι το κρίσιμο για την ολοκλήρωση του προγράμματος, ακριβώς επειδή ισχύει από την 1</w:t>
      </w:r>
      <w:r>
        <w:rPr>
          <w:rFonts w:eastAsia="Times New Roman" w:cs="Times New Roman"/>
          <w:szCs w:val="24"/>
          <w:vertAlign w:val="superscript"/>
        </w:rPr>
        <w:t>η</w:t>
      </w:r>
      <w:r>
        <w:rPr>
          <w:rFonts w:eastAsia="Times New Roman" w:cs="Times New Roman"/>
          <w:szCs w:val="24"/>
        </w:rPr>
        <w:t xml:space="preserve"> Απρίλη, είναι 15 εκατομμύρια. Είναι 20 εκατομμύρια μετά. </w:t>
      </w:r>
    </w:p>
    <w:p w14:paraId="7822A8A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-θα έλεγα ότι οι πτέρυγες οι φιλεργατικές εδώ μέσα αυτό το πράγμα δεν μπορεί να το παρακάμπτου</w:t>
      </w:r>
      <w:r>
        <w:rPr>
          <w:rFonts w:eastAsia="Times New Roman" w:cs="Times New Roman"/>
          <w:szCs w:val="24"/>
        </w:rPr>
        <w:t xml:space="preserve">ν- θα υπάρχουν αυξημένα έσοδα και από τις εργοδοτικές εισφορές, θα υπάρχει αύξηση της απασχόλησης σε έναν κλάδο ο οποίος χειμάζεται. </w:t>
      </w:r>
      <w:r>
        <w:rPr>
          <w:rFonts w:eastAsia="Times New Roman" w:cs="Times New Roman"/>
          <w:szCs w:val="24"/>
        </w:rPr>
        <w:t>Ν</w:t>
      </w:r>
      <w:r>
        <w:rPr>
          <w:rFonts w:eastAsia="Times New Roman" w:cs="Times New Roman"/>
          <w:szCs w:val="24"/>
        </w:rPr>
        <w:t>ομίζω ότι το ισοζύγιο είναι πάρα πολύ θετικό και για την πολιτεία και για τους εργαζόμενους. Διότι θα πάμε σε καθαρές κουβ</w:t>
      </w:r>
      <w:r>
        <w:rPr>
          <w:rFonts w:eastAsia="Times New Roman" w:cs="Times New Roman"/>
          <w:szCs w:val="24"/>
        </w:rPr>
        <w:t>έντες και με τις ιδιοκτησίες των καναλιών</w:t>
      </w:r>
      <w:r>
        <w:rPr>
          <w:rFonts w:eastAsia="Times New Roman" w:cs="Times New Roman"/>
          <w:szCs w:val="24"/>
        </w:rPr>
        <w:t>,</w:t>
      </w:r>
      <w:r>
        <w:rPr>
          <w:rFonts w:eastAsia="Times New Roman" w:cs="Times New Roman"/>
          <w:szCs w:val="24"/>
        </w:rPr>
        <w:t xml:space="preserve"> με τις οποίες εμείς ποτέ δεν μασήσαμε τα λόγια μας. Δεν διστάσαμε να υπογράψουμε το χαρτί το οποίο μίλαγε για τον καταλογισμό του φόρου διαφήμισης το 2015 και έλεγε ότι ο φόρος αυτός θα μειωθεί μόνο όταν ολοκληρωθ</w:t>
      </w:r>
      <w:r>
        <w:rPr>
          <w:rFonts w:eastAsia="Times New Roman" w:cs="Times New Roman"/>
          <w:szCs w:val="24"/>
        </w:rPr>
        <w:t xml:space="preserve">εί η διαδικασία </w:t>
      </w:r>
      <w:proofErr w:type="spellStart"/>
      <w:r>
        <w:rPr>
          <w:rFonts w:eastAsia="Times New Roman" w:cs="Times New Roman"/>
          <w:szCs w:val="24"/>
        </w:rPr>
        <w:t>αδειοδότησης</w:t>
      </w:r>
      <w:proofErr w:type="spellEnd"/>
      <w:r>
        <w:rPr>
          <w:rFonts w:eastAsia="Times New Roman" w:cs="Times New Roman"/>
          <w:szCs w:val="24"/>
        </w:rPr>
        <w:t>, απλά, καθαρά και ξάστερα.</w:t>
      </w:r>
    </w:p>
    <w:p w14:paraId="7822A8A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Θέλω να κάνω τρεις επισημάνσεις. </w:t>
      </w:r>
    </w:p>
    <w:p w14:paraId="7822A8A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Αν επιτρέπετε, κύριε Πρόεδρε, θα χρειαστώ άλλα δύο λεπτά, από τα πέντε που μου δώσατε.</w:t>
      </w:r>
    </w:p>
    <w:p w14:paraId="7822A8B0"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Συνεχίστε, κύριε Υπουργέ.</w:t>
      </w:r>
    </w:p>
    <w:p w14:paraId="7822A8B1"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b/>
          <w:szCs w:val="24"/>
        </w:rPr>
        <w:t>(Υπουργός Ψηφιακής Πολιτικής, Τηλεπικοινωνιών και Ενημέρωσης):</w:t>
      </w:r>
      <w:r>
        <w:rPr>
          <w:rFonts w:eastAsia="Times New Roman" w:cs="Times New Roman"/>
          <w:szCs w:val="24"/>
        </w:rPr>
        <w:t xml:space="preserve"> Σας ευχαριστώ.</w:t>
      </w:r>
    </w:p>
    <w:p w14:paraId="7822A8B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Για πρώτη φορά περνούν στη φωτεινή πλευρά του δημοσιογραφικού φεγγαριού οι εργαζόμενοι στα διαδικτυακά μέσα ενημέρωσης. </w:t>
      </w:r>
      <w:r>
        <w:rPr>
          <w:rFonts w:eastAsia="Times New Roman" w:cs="Times New Roman"/>
          <w:szCs w:val="24"/>
        </w:rPr>
        <w:t>Α</w:t>
      </w:r>
      <w:r>
        <w:rPr>
          <w:rFonts w:eastAsia="Times New Roman" w:cs="Times New Roman"/>
          <w:szCs w:val="24"/>
        </w:rPr>
        <w:t xml:space="preserve">υτό συμβαίνει χάρη στη συγκρότηση του Μητρώου </w:t>
      </w:r>
      <w:r>
        <w:rPr>
          <w:rFonts w:eastAsia="Times New Roman" w:cs="Times New Roman"/>
          <w:szCs w:val="24"/>
          <w:lang w:val="en-US"/>
        </w:rPr>
        <w:t>Online</w:t>
      </w:r>
      <w:r>
        <w:rPr>
          <w:rFonts w:eastAsia="Times New Roman" w:cs="Times New Roman"/>
          <w:szCs w:val="24"/>
        </w:rPr>
        <w:t xml:space="preserve"> </w:t>
      </w:r>
      <w:r>
        <w:rPr>
          <w:rFonts w:eastAsia="Times New Roman" w:cs="Times New Roman"/>
          <w:szCs w:val="24"/>
          <w:lang w:val="en-US"/>
        </w:rPr>
        <w:t>Medi</w:t>
      </w:r>
      <w:r>
        <w:rPr>
          <w:rFonts w:eastAsia="Times New Roman" w:cs="Times New Roman"/>
          <w:szCs w:val="24"/>
          <w:lang w:val="en-US"/>
        </w:rPr>
        <w:t>a</w:t>
      </w:r>
      <w:r>
        <w:rPr>
          <w:rFonts w:eastAsia="Times New Roman" w:cs="Times New Roman"/>
          <w:szCs w:val="24"/>
        </w:rPr>
        <w:t>, το οποίο αριθμεί πλέον πάνω από χίλιες ιστοσελίδες, αλλά και την απόφαση της Ένωσης των Δημοσιογράφων να συμπεριλάβει στις διαδικασίες της και τους εργαζόμενους στα διαδικτυακά μέσα ενημέρωσης. Είναι μία απόφαση η οποία άργησε και είναι μία απόφαση –και</w:t>
      </w:r>
      <w:r>
        <w:rPr>
          <w:rFonts w:eastAsia="Times New Roman" w:cs="Times New Roman"/>
          <w:szCs w:val="24"/>
        </w:rPr>
        <w:t xml:space="preserve"> θα ήθελα να το πω εμφατικά- η οποία δεν ελήφθη από προηγούμενες διοικήσεις των ενώσεων συντακτών, παρ’ όλο που αυτές οι διοικήσεις ήταν έτοιμες την Κυβέρνηση αυτή να την πετροβολήσουν</w:t>
      </w:r>
      <w:r>
        <w:rPr>
          <w:rFonts w:eastAsia="Times New Roman" w:cs="Times New Roman"/>
          <w:szCs w:val="24"/>
        </w:rPr>
        <w:t>,</w:t>
      </w:r>
      <w:r>
        <w:rPr>
          <w:rFonts w:eastAsia="Times New Roman" w:cs="Times New Roman"/>
          <w:szCs w:val="24"/>
        </w:rPr>
        <w:t xml:space="preserve"> όταν επιχείρησε να βάλει τάξη στο τηλεοπτικό τοπίο. </w:t>
      </w:r>
    </w:p>
    <w:p w14:paraId="7822A8B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Δεύτερον, κατά τη διάρκεια της συζήτησης και με τις ιδιοκτησίες των καναλιών κατατέθηκαν εκ μέρους τους πάρα πολλά αιτήματα, μεταξύ άλλων να αποσυρθεί η ΕΡΤ από τις διαφημίσεις, να χρεώνονται οι δορυφορικές πλατφόρμες 3 ευρώ ανά συνδρομητή, γύρω στα 36</w:t>
      </w:r>
      <w:r>
        <w:rPr>
          <w:rFonts w:eastAsia="Times New Roman" w:cs="Times New Roman"/>
          <w:szCs w:val="24"/>
        </w:rPr>
        <w:t>,</w:t>
      </w:r>
      <w:r>
        <w:rPr>
          <w:rFonts w:eastAsia="Times New Roman" w:cs="Times New Roman"/>
          <w:szCs w:val="24"/>
        </w:rPr>
        <w:t xml:space="preserve"> δη</w:t>
      </w:r>
      <w:r>
        <w:rPr>
          <w:rFonts w:eastAsia="Times New Roman" w:cs="Times New Roman"/>
          <w:szCs w:val="24"/>
        </w:rPr>
        <w:t>λαδή</w:t>
      </w:r>
      <w:r>
        <w:rPr>
          <w:rFonts w:eastAsia="Times New Roman" w:cs="Times New Roman"/>
          <w:szCs w:val="24"/>
        </w:rPr>
        <w:t>,</w:t>
      </w:r>
      <w:r>
        <w:rPr>
          <w:rFonts w:eastAsia="Times New Roman" w:cs="Times New Roman"/>
          <w:szCs w:val="24"/>
        </w:rPr>
        <w:t xml:space="preserve"> εκατομμύρια τον χρόνο, τα οποία να αποδίδονται στους ιδιωτικούς τηλεοπτικούς σταθμούς, να καταργηθεί η εισφορά 1,5% για τον κινηματογράφο, να μειωθεί ο κατώτατος αριθμός των εργαζομένων από τετρακόσιους σε τριακόσιους, να αρθεί κάθε περιορισμός σε σχ</w:t>
      </w:r>
      <w:r>
        <w:rPr>
          <w:rFonts w:eastAsia="Times New Roman" w:cs="Times New Roman"/>
          <w:szCs w:val="24"/>
        </w:rPr>
        <w:t xml:space="preserve">έση με την προέλευση κεφαλαίων, </w:t>
      </w:r>
      <w:r>
        <w:rPr>
          <w:rFonts w:eastAsia="Times New Roman" w:cs="Times New Roman"/>
          <w:szCs w:val="24"/>
        </w:rPr>
        <w:lastRenderedPageBreak/>
        <w:t xml:space="preserve">να μηδενιστεί ο φόρος διαφήμισης. Αυτά, όπως αντιλαμβάνεστε, δεν μπορούσαν, δεν έπρεπε και δεν θα γίνουν αποδεκτά. </w:t>
      </w:r>
    </w:p>
    <w:p w14:paraId="7822A8B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Τρίτον, ο ειδικός φόρος διαφήμισης για τον οποίο συζητάμε τώρα μπορεί να χαρακτηρισθεί από πολλούς ως φόρος </w:t>
      </w:r>
      <w:r>
        <w:rPr>
          <w:rFonts w:eastAsia="Times New Roman" w:cs="Times New Roman"/>
          <w:szCs w:val="24"/>
        </w:rPr>
        <w:t>βαρύς και υπέρμετρος. Είμαι ο πρώτος που το έχει πει από αυτό εδώ το Βήμα, κυρίες και κύριοι Βουλευτές, ότι είναι μεγάλα τα φορολογικά βάρη και δεν είναι καλό να έχουμε ρυθμίσεις οι οποίες βεβαιώνουν ότι κατ’ ανάγκη οι τηλεοπτικοί σταθμοί θα μπαίνουν μέσα.</w:t>
      </w:r>
      <w:r>
        <w:rPr>
          <w:rFonts w:eastAsia="Times New Roman" w:cs="Times New Roman"/>
          <w:szCs w:val="24"/>
        </w:rPr>
        <w:t xml:space="preserve"> Διότι</w:t>
      </w:r>
      <w:r>
        <w:rPr>
          <w:rFonts w:eastAsia="Times New Roman" w:cs="Times New Roman"/>
          <w:szCs w:val="24"/>
        </w:rPr>
        <w:t>,</w:t>
      </w:r>
      <w:r>
        <w:rPr>
          <w:rFonts w:eastAsia="Times New Roman" w:cs="Times New Roman"/>
          <w:szCs w:val="24"/>
        </w:rPr>
        <w:t xml:space="preserve"> όταν μπαίνουν μέσα</w:t>
      </w:r>
      <w:r>
        <w:rPr>
          <w:rFonts w:eastAsia="Times New Roman" w:cs="Times New Roman"/>
          <w:szCs w:val="24"/>
        </w:rPr>
        <w:t>,</w:t>
      </w:r>
      <w:r>
        <w:rPr>
          <w:rFonts w:eastAsia="Times New Roman" w:cs="Times New Roman"/>
          <w:szCs w:val="24"/>
        </w:rPr>
        <w:t xml:space="preserve"> αρχίζουν οι πιέσεις προς τις τράπεζες να παρακάμπτονται οι τραπεζικοί κανόνες, οι πιέσεις προς το πολιτικό προσωπικό για άλλες χάρες, η συμπίεση του εργασιακού κόστους και βεβαίως η καταρράκωση, η κατακρήμνιση της ποιότητας των </w:t>
      </w:r>
      <w:r>
        <w:rPr>
          <w:rFonts w:eastAsia="Times New Roman" w:cs="Times New Roman"/>
          <w:szCs w:val="24"/>
        </w:rPr>
        <w:t xml:space="preserve">προγραμμάτων. Αυτή είναι η πραγματικότητα. </w:t>
      </w:r>
    </w:p>
    <w:p w14:paraId="7822A8B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Η επιθυμία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της πολιτείας και μάλιστα αυτής της Κυβέρνησης, η οποία έχει καταβάλει τεράστιες προσπάθειες απέναντι σε θεούς και δαίμονες να ρυθμίσει αυτό το τοπίο, είναι να υπάρχουν βιώσιμοι τηλεοπτικοί στ</w:t>
      </w:r>
      <w:r>
        <w:rPr>
          <w:rFonts w:eastAsia="Times New Roman" w:cs="Times New Roman"/>
          <w:szCs w:val="24"/>
        </w:rPr>
        <w:t xml:space="preserve">αθμοί και στο πλαίσιο αυτό κινούμαστε. </w:t>
      </w:r>
    </w:p>
    <w:p w14:paraId="7822A8B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Δεν θα διαφωνήσω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με τον ισχυρισμό ότι είναι βαρύς ο φόρος, αλλά με την πάρα πολύ σοβαρή σημείωση ότι ψηφίστηκε το 2010, δεν καταλογίστηκε και δεν εισπράχθηκε ποτέ μέχρι το 2015, διότι και αυτός αναβαλλόταν κ</w:t>
      </w:r>
      <w:r>
        <w:rPr>
          <w:rFonts w:eastAsia="Times New Roman" w:cs="Times New Roman"/>
          <w:szCs w:val="24"/>
        </w:rPr>
        <w:t xml:space="preserve">άθε 31η Δεκεμβρίου για την επόμενη χρονιά και ξεκίνησε να εισπράττεται –ω του θαύματος!- από το 2015 και μετά, με αποτέλεσμα το </w:t>
      </w:r>
      <w:r>
        <w:rPr>
          <w:rFonts w:eastAsia="Times New Roman" w:cs="Times New Roman"/>
          <w:szCs w:val="24"/>
        </w:rPr>
        <w:t>δ</w:t>
      </w:r>
      <w:r>
        <w:rPr>
          <w:rFonts w:eastAsia="Times New Roman" w:cs="Times New Roman"/>
          <w:szCs w:val="24"/>
        </w:rPr>
        <w:t xml:space="preserve">ημόσιο να εισπράξει 90 εκατομμύρια ευρώ, τα </w:t>
      </w:r>
      <w:r>
        <w:rPr>
          <w:rFonts w:eastAsia="Times New Roman" w:cs="Times New Roman"/>
          <w:szCs w:val="24"/>
        </w:rPr>
        <w:lastRenderedPageBreak/>
        <w:t>οποία ποτέ δεν θα είχαν εισπραχθεί. Πολύ απλά πράγματα. Ποτέ δεν θα είχαν εισπραχθε</w:t>
      </w:r>
      <w:r>
        <w:rPr>
          <w:rFonts w:eastAsia="Times New Roman" w:cs="Times New Roman"/>
          <w:szCs w:val="24"/>
        </w:rPr>
        <w:t xml:space="preserve">ί αυτά τα χρήματα, εάν δεν υπήρχε η πολιτική αποφασιστικότητα και η πολιτική βούληση να προχωρήσουμε σε αυτή την πρωτοβουλία. </w:t>
      </w:r>
      <w:r>
        <w:rPr>
          <w:rFonts w:eastAsia="Times New Roman" w:cs="Times New Roman"/>
          <w:szCs w:val="24"/>
        </w:rPr>
        <w:t>Ν</w:t>
      </w:r>
      <w:r>
        <w:rPr>
          <w:rFonts w:eastAsia="Times New Roman" w:cs="Times New Roman"/>
          <w:szCs w:val="24"/>
        </w:rPr>
        <w:t>ομίζω ότι μετανιωμένοι κάποιοι θα κοιτούν τώρα τις εξελίξεις, διότι χρησιμοποιήθηκε αυτός ο φόρος ως ένας ανεπιτυχής, εκ του αποτ</w:t>
      </w:r>
      <w:r>
        <w:rPr>
          <w:rFonts w:eastAsia="Times New Roman" w:cs="Times New Roman"/>
          <w:szCs w:val="24"/>
        </w:rPr>
        <w:t>ελέσματος κρίνοντας, μοχλός πίεσης προς τους τηλεοπτικούς σταθμούς</w:t>
      </w:r>
      <w:r>
        <w:rPr>
          <w:rFonts w:eastAsia="Times New Roman" w:cs="Times New Roman"/>
          <w:szCs w:val="24"/>
        </w:rPr>
        <w:t>,</w:t>
      </w:r>
      <w:r>
        <w:rPr>
          <w:rFonts w:eastAsia="Times New Roman" w:cs="Times New Roman"/>
          <w:szCs w:val="24"/>
        </w:rPr>
        <w:t xml:space="preserve"> για να αποσπαστεί πολιτική υποστήριξη. Για εμάς, αντίθετα, είναι υποχρέωση. Πάμε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σε κανάλια με άδειες από το ΕΣΡ, με τετρακόσιες θέσεις εργασίας, με εργοδοτικές εισφορές και με βι</w:t>
      </w:r>
      <w:r>
        <w:rPr>
          <w:rFonts w:eastAsia="Times New Roman" w:cs="Times New Roman"/>
          <w:szCs w:val="24"/>
        </w:rPr>
        <w:t xml:space="preserve">ώσιμο ταμείο. </w:t>
      </w:r>
    </w:p>
    <w:p w14:paraId="7822A8B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Τέλος, και επειδή μπήκε και το θέμα από τον εκπρόσωπο του Ποταμιού: Όπως με τις ρυθμίσεις για τον ΕΔΟΕΑΠ</w:t>
      </w:r>
      <w:r>
        <w:rPr>
          <w:rFonts w:eastAsia="Times New Roman" w:cs="Times New Roman"/>
          <w:szCs w:val="24"/>
        </w:rPr>
        <w:t>,</w:t>
      </w:r>
      <w:r>
        <w:rPr>
          <w:rFonts w:eastAsia="Times New Roman" w:cs="Times New Roman"/>
          <w:szCs w:val="24"/>
        </w:rPr>
        <w:t xml:space="preserve"> ανοίγει θέμα εξισορρόπησης των βαρών για τους τηλεοπτικούς σταθμούς, ανοίγει και για όλα τα μέσα μαζικής ενημέρωσης, τα οποία θα είναι </w:t>
      </w:r>
      <w:r>
        <w:rPr>
          <w:rFonts w:eastAsia="Times New Roman" w:cs="Times New Roman"/>
          <w:szCs w:val="24"/>
        </w:rPr>
        <w:t>υπόχρεα αυτής της νέας επιβάρυνσης η οποία έχει θεσπιστεί. Η Κυβέρνηση αντιλαμβάνεται πάρα πολύ καλά τα προβλήματα του Τύπου, τα οποία –ας είμαστε ειλικρινείς- προϋπήρχαν και της τεράστιας οικονομικής κρίσης. Το επόμενο διάστημα</w:t>
      </w:r>
      <w:r>
        <w:rPr>
          <w:rFonts w:eastAsia="Times New Roman" w:cs="Times New Roman"/>
          <w:szCs w:val="24"/>
        </w:rPr>
        <w:t>,</w:t>
      </w:r>
      <w:r>
        <w:rPr>
          <w:rFonts w:eastAsia="Times New Roman" w:cs="Times New Roman"/>
          <w:szCs w:val="24"/>
        </w:rPr>
        <w:t xml:space="preserve"> λοιπόν, τις επόμενες εβδομ</w:t>
      </w:r>
      <w:r>
        <w:rPr>
          <w:rFonts w:eastAsia="Times New Roman" w:cs="Times New Roman"/>
          <w:szCs w:val="24"/>
        </w:rPr>
        <w:t>άδες, θα ανοίξουμε έναν συστηματικό και συμπαγή και διαυγή και ανοι</w:t>
      </w:r>
      <w:r>
        <w:rPr>
          <w:rFonts w:eastAsia="Times New Roman" w:cs="Times New Roman"/>
          <w:szCs w:val="24"/>
        </w:rPr>
        <w:t>κ</w:t>
      </w:r>
      <w:r>
        <w:rPr>
          <w:rFonts w:eastAsia="Times New Roman" w:cs="Times New Roman"/>
          <w:szCs w:val="24"/>
        </w:rPr>
        <w:t xml:space="preserve">τό στη δημοσιότητα διάλογο με όλα τα ενδιαφερόμενα μέρη, πέραν των τηλεοπτικών σταθμών. </w:t>
      </w:r>
      <w:r>
        <w:rPr>
          <w:rFonts w:eastAsia="Times New Roman" w:cs="Times New Roman"/>
          <w:szCs w:val="24"/>
        </w:rPr>
        <w:t>Θ</w:t>
      </w:r>
      <w:r>
        <w:rPr>
          <w:rFonts w:eastAsia="Times New Roman" w:cs="Times New Roman"/>
          <w:szCs w:val="24"/>
        </w:rPr>
        <w:t>α τον ανοίξουμε τον διάλογο αυτό</w:t>
      </w:r>
      <w:r>
        <w:rPr>
          <w:rFonts w:eastAsia="Times New Roman" w:cs="Times New Roman"/>
          <w:szCs w:val="24"/>
        </w:rPr>
        <w:t>,</w:t>
      </w:r>
      <w:r>
        <w:rPr>
          <w:rFonts w:eastAsia="Times New Roman" w:cs="Times New Roman"/>
          <w:szCs w:val="24"/>
        </w:rPr>
        <w:t xml:space="preserve"> διότι γνωρίζουμε ότι ο χώρος του Τύπου περνάει δυσκολίες και θα τ</w:t>
      </w:r>
      <w:r>
        <w:rPr>
          <w:rFonts w:eastAsia="Times New Roman" w:cs="Times New Roman"/>
          <w:szCs w:val="24"/>
        </w:rPr>
        <w:t xml:space="preserve">ον ανοίξουμε σε μια προσπάθεια να δούμε ποια άλλα μέτρα μπορούν να ληφθούν, έτσι ώστε η στήριξη </w:t>
      </w:r>
      <w:r>
        <w:rPr>
          <w:rFonts w:eastAsia="Times New Roman" w:cs="Times New Roman"/>
          <w:szCs w:val="24"/>
        </w:rPr>
        <w:lastRenderedPageBreak/>
        <w:t xml:space="preserve">του ταμείου των δημοσιογράφων να μη σκοντάφτει στις υπαρκτές οικονομικές δυσκολίες των μέσων ενημέρωσης. </w:t>
      </w:r>
    </w:p>
    <w:p w14:paraId="7822A8B8"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θέλω να είμαι σαφής</w:t>
      </w:r>
      <w:r>
        <w:rPr>
          <w:rFonts w:eastAsia="Times New Roman" w:cs="Times New Roman"/>
          <w:szCs w:val="24"/>
        </w:rPr>
        <w:t>.</w:t>
      </w:r>
      <w:r>
        <w:rPr>
          <w:rFonts w:eastAsia="Times New Roman" w:cs="Times New Roman"/>
          <w:szCs w:val="24"/>
        </w:rPr>
        <w:t xml:space="preserve"> Όπως υπάρχει αυτό το μέτρο εξ</w:t>
      </w:r>
      <w:r>
        <w:rPr>
          <w:rFonts w:eastAsia="Times New Roman" w:cs="Times New Roman"/>
          <w:szCs w:val="24"/>
        </w:rPr>
        <w:t xml:space="preserve">ισορρόπησης του κόστους για τους πανελλαδικούς σταθμούς, πρέπει αντίστοιχα μέτρα να υπάρξουν για την εξισορρόπηση του κόστους στη συνδρομητική τηλεόραση, στο ραδιόφωνο, στον έντυπο Τύπο, δηλαδή εφημερίδες και περιοδικά. </w:t>
      </w:r>
    </w:p>
    <w:p w14:paraId="7822A8B9"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Υπήρξαν οι αντίστοιχες προσπάθειες </w:t>
      </w:r>
      <w:r>
        <w:rPr>
          <w:rFonts w:eastAsia="Times New Roman" w:cs="Times New Roman"/>
          <w:szCs w:val="24"/>
        </w:rPr>
        <w:t>στη Γαλλία. Έχουν υπάρξει και σε άλλες χώρες της Ευρωπαϊκής Ένωσης. Έχουμε κωδικοποιήσει τα μέτρα τα οποία υπάρχουν. Αυτή τη στιγμή επεξεργαζόμαστε και το τι θα μπορούσε να σημαίνει η εφαρμογή όλων αυτών των μέτρων, που καταγράφει η διεθνής εμπειρία, σε σχ</w:t>
      </w:r>
      <w:r>
        <w:rPr>
          <w:rFonts w:eastAsia="Times New Roman" w:cs="Times New Roman"/>
          <w:szCs w:val="24"/>
        </w:rPr>
        <w:t>έση με την ελληνική πραγματικότητα. Τις επόμενες ημέρες θα ξεκινήσει ένας συστηματικός και σύντομος, εγώ θα έλεγα, διάλογος με τις ιδιοκτησίες των μέσων ενημέρωσης, για να δούμε πώς θα ολοκληρώσουμε αυτή τη μετάβαση σε ένα τοπίο το οποίο θα στηρίζει και τη</w:t>
      </w:r>
      <w:r>
        <w:rPr>
          <w:rFonts w:eastAsia="Times New Roman" w:cs="Times New Roman"/>
          <w:szCs w:val="24"/>
        </w:rPr>
        <w:t xml:space="preserve"> βιωσιμότητα. </w:t>
      </w:r>
    </w:p>
    <w:p w14:paraId="7822A8BA"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παρέμβασή μας, κυρίες και κύριοι Βουλευτές, δεν είναι δημοσιονομικά ουδέτερη. Είναι μια παρέμβαση, η οποία θα ωφελήσει το </w:t>
      </w:r>
      <w:r>
        <w:rPr>
          <w:rFonts w:eastAsia="Times New Roman" w:cs="Times New Roman"/>
          <w:szCs w:val="24"/>
        </w:rPr>
        <w:t>δ</w:t>
      </w:r>
      <w:r>
        <w:rPr>
          <w:rFonts w:eastAsia="Times New Roman" w:cs="Times New Roman"/>
          <w:szCs w:val="24"/>
        </w:rPr>
        <w:t xml:space="preserve">ημόσιο. Όπως εξήγησα, το τίμημα για τις άδειες υπερβαίνει, και κατά την έκθεση του Γενικού Λογιστηρίου του Κράτους, </w:t>
      </w:r>
      <w:r>
        <w:rPr>
          <w:rFonts w:eastAsia="Times New Roman" w:cs="Times New Roman"/>
          <w:szCs w:val="24"/>
        </w:rPr>
        <w:t xml:space="preserve">την ελάφρυνση η οποία θα προκύψει από τη μείωση του φόρου εισοδήματος. </w:t>
      </w:r>
    </w:p>
    <w:p w14:paraId="7822A8BB"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είναι και πολιτικά ουδέτερη η παρέμβασή μας, διότι ρυθμίζει το τοπίο με την </w:t>
      </w:r>
      <w:proofErr w:type="spellStart"/>
      <w:r>
        <w:rPr>
          <w:rFonts w:eastAsia="Times New Roman" w:cs="Times New Roman"/>
          <w:szCs w:val="24"/>
        </w:rPr>
        <w:t>αδειοδότηση</w:t>
      </w:r>
      <w:proofErr w:type="spellEnd"/>
      <w:r>
        <w:rPr>
          <w:rFonts w:eastAsia="Times New Roman" w:cs="Times New Roman"/>
          <w:szCs w:val="24"/>
        </w:rPr>
        <w:t xml:space="preserve"> των τηλεοπτικών σταθμών, συμβάλλει στην προσπάθεια να σωθεί ο ΕΔΟΕΑΠ, αλλά και διασφαλ</w:t>
      </w:r>
      <w:r>
        <w:rPr>
          <w:rFonts w:eastAsia="Times New Roman" w:cs="Times New Roman"/>
          <w:szCs w:val="24"/>
        </w:rPr>
        <w:t>ίζει χίλιες θέσεις εργασίας</w:t>
      </w:r>
      <w:r>
        <w:rPr>
          <w:rFonts w:eastAsia="Times New Roman" w:cs="Times New Roman"/>
          <w:szCs w:val="24"/>
        </w:rPr>
        <w:t>,</w:t>
      </w:r>
      <w:r>
        <w:rPr>
          <w:rFonts w:eastAsia="Times New Roman" w:cs="Times New Roman"/>
          <w:szCs w:val="24"/>
        </w:rPr>
        <w:t xml:space="preserve"> περισσότερες από όσες υπάρχουν σήμερα στα κανάλια πανελλαδικής εμβέλειας. </w:t>
      </w:r>
    </w:p>
    <w:p w14:paraId="7822A8BC"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ήθελα να σας καλέσω να στηρίξετε το πέρασμα του Τύπου σε μια καινούργια φάση, η οποία χαρακτηρίζεται από τη ρύθμιση, την απασχόληση, την ασφάλιση και τη δίκαιη φορολόγηση. </w:t>
      </w:r>
    </w:p>
    <w:p w14:paraId="7822A8BD"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7822A8BE" w14:textId="77777777" w:rsidR="00585C31" w:rsidRDefault="00830CC0">
      <w:pPr>
        <w:spacing w:line="600" w:lineRule="auto"/>
        <w:ind w:firstLine="720"/>
        <w:jc w:val="center"/>
        <w:rPr>
          <w:rFonts w:eastAsia="Times New Roman"/>
          <w:bCs/>
        </w:rPr>
      </w:pPr>
      <w:r>
        <w:rPr>
          <w:rFonts w:eastAsia="Times New Roman"/>
          <w:bCs/>
        </w:rPr>
        <w:t>(Χειροκροτήματα από τις πτέρυγες του ΣΥΡΙΖΑ και των Α</w:t>
      </w:r>
      <w:r>
        <w:rPr>
          <w:rFonts w:eastAsia="Times New Roman"/>
          <w:bCs/>
        </w:rPr>
        <w:t>ΝΕΛ</w:t>
      </w:r>
      <w:r>
        <w:rPr>
          <w:rFonts w:eastAsia="Times New Roman"/>
          <w:bCs/>
        </w:rPr>
        <w:t>)</w:t>
      </w:r>
    </w:p>
    <w:p w14:paraId="7822A8BF"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(Σπυρίδων Λυκούδης):</w:t>
      </w:r>
      <w:r>
        <w:rPr>
          <w:rFonts w:eastAsia="Times New Roman" w:cs="Times New Roman"/>
          <w:szCs w:val="24"/>
        </w:rPr>
        <w:t xml:space="preserve"> Σας ευχαριστούμε, κύριε Υπουργέ.</w:t>
      </w:r>
    </w:p>
    <w:p w14:paraId="7822A8C0"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μπορώ να έχω τον λόγο; </w:t>
      </w:r>
    </w:p>
    <w:p w14:paraId="7822A8C1"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Τι θα θέλατε, κύριε συνάδελφε;</w:t>
      </w:r>
    </w:p>
    <w:p w14:paraId="7822A8C2"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να μην επικαλεστώ τώρα τον Κανονισμό. Επειδ</w:t>
      </w:r>
      <w:r>
        <w:rPr>
          <w:rFonts w:eastAsia="Times New Roman" w:cs="Times New Roman"/>
          <w:szCs w:val="24"/>
        </w:rPr>
        <w:t>ή ο Υπουργός μίλησε, θέλω να πάρω τον λόγο επ’ αυτών που είπε για δύο λεπτά, όπως έχω από τον Κανονισμό το δικαίωμα. Δεν θα μακρηγορήσω.</w:t>
      </w:r>
    </w:p>
    <w:p w14:paraId="7822A8C3"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Λοβέρδο, έχετε τον λόγο.</w:t>
      </w:r>
    </w:p>
    <w:p w14:paraId="7822A8C4"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Υπουργέ, δεν έχω χρόνο για να απ</w:t>
      </w:r>
      <w:r>
        <w:rPr>
          <w:rFonts w:eastAsia="Times New Roman" w:cs="Times New Roman"/>
          <w:szCs w:val="24"/>
        </w:rPr>
        <w:t xml:space="preserve">αντήσω στα εισαγωγικά. Άλλωστε, εσείς και ο κ. </w:t>
      </w:r>
      <w:proofErr w:type="spellStart"/>
      <w:r>
        <w:rPr>
          <w:rFonts w:eastAsia="Times New Roman" w:cs="Times New Roman"/>
          <w:szCs w:val="24"/>
        </w:rPr>
        <w:t>Κατρούγκαλος</w:t>
      </w:r>
      <w:proofErr w:type="spellEnd"/>
      <w:r>
        <w:rPr>
          <w:rFonts w:eastAsia="Times New Roman" w:cs="Times New Roman"/>
          <w:szCs w:val="24"/>
        </w:rPr>
        <w:t xml:space="preserve"> έχετε κάνει από έναν νόμο ο </w:t>
      </w:r>
      <w:r>
        <w:rPr>
          <w:rFonts w:eastAsia="Times New Roman" w:cs="Times New Roman"/>
          <w:szCs w:val="24"/>
        </w:rPr>
        <w:lastRenderedPageBreak/>
        <w:t xml:space="preserve">καθένας και κάθε δύο μήνες τον αλλάζετε. Κάνατε μια εισαγωγή πολιτική επί του έργου σας. Θα σας απαντήσουμε ενδεχομένως, αν </w:t>
      </w:r>
      <w:r w:rsidRPr="003F7570">
        <w:rPr>
          <w:rFonts w:eastAsia="Times New Roman" w:cs="Times New Roman"/>
          <w:szCs w:val="24"/>
        </w:rPr>
        <w:t>το κρίνουμε σκόπιμο, αύριο.</w:t>
      </w:r>
    </w:p>
    <w:p w14:paraId="7822A8C5"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άμε τώρα στο συ</w:t>
      </w:r>
      <w:r>
        <w:rPr>
          <w:rFonts w:eastAsia="Times New Roman" w:cs="Times New Roman"/>
          <w:szCs w:val="24"/>
        </w:rPr>
        <w:t xml:space="preserve">γκεκριμένο μέτρο. Όταν το Υπουργείο Εργασίας πριν από λίγες ημέρες έφερε εδώ τη ρύθμιση για τον ΕΔΟΕΑΠ, αλλάζοντας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για εικοστή τρίτη φορά –νομίζω-, του είπαμε ότι το να βάζεις 2% φόρο επί του τζίρου είναι ένα θέμα,</w:t>
      </w:r>
      <w:r>
        <w:rPr>
          <w:rFonts w:eastAsia="Times New Roman" w:cs="Times New Roman"/>
          <w:szCs w:val="24"/>
        </w:rPr>
        <w:t xml:space="preserve"> </w:t>
      </w:r>
      <w:r>
        <w:rPr>
          <w:rFonts w:eastAsia="Times New Roman" w:cs="Times New Roman"/>
          <w:szCs w:val="24"/>
        </w:rPr>
        <w:t>αν μπορείς να το κά</w:t>
      </w:r>
      <w:r>
        <w:rPr>
          <w:rFonts w:eastAsia="Times New Roman" w:cs="Times New Roman"/>
          <w:szCs w:val="24"/>
        </w:rPr>
        <w:t xml:space="preserve">νεις. Το έκανε. Επίσης, του είπαμε ότι έχεις μια μελέτη </w:t>
      </w:r>
      <w:proofErr w:type="spellStart"/>
      <w:r>
        <w:rPr>
          <w:rFonts w:eastAsia="Times New Roman" w:cs="Times New Roman"/>
          <w:szCs w:val="24"/>
        </w:rPr>
        <w:t>Μαριού</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Ρομπόλη</w:t>
      </w:r>
      <w:proofErr w:type="spellEnd"/>
      <w:r>
        <w:rPr>
          <w:rFonts w:eastAsia="Times New Roman" w:cs="Times New Roman"/>
          <w:szCs w:val="24"/>
        </w:rPr>
        <w:t xml:space="preserve"> για τον ΕΔΟΕΑΠ, που σου λέει ότι με το μέτρο, που κάνεις, δεν βγαίνει πέρα και σε λίγο καιρό θα ξανάρθεις.</w:t>
      </w:r>
    </w:p>
    <w:p w14:paraId="7822A8C6"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Υφυπουργός δίπλα σας είπε ότι την έχουμε αυτή τη μελέτη, αλλά δεν τη φέρνο</w:t>
      </w:r>
      <w:r>
        <w:rPr>
          <w:rFonts w:eastAsia="Times New Roman" w:cs="Times New Roman"/>
          <w:szCs w:val="24"/>
        </w:rPr>
        <w:t>υμε, την έχουμε εμείς, και δικό μου θέμα είναι αν βγαίνει ή δεν βγαίνει το ταμείο. Έτσι το χαρακτήρισε, έτσι το είπε.</w:t>
      </w:r>
    </w:p>
    <w:p w14:paraId="7822A8C7"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Ταυτοχρόνως, προτείναμε για όλα τα μέσα ενημέρωσης, για να αποφευχθούν οι απολύσεις ή οι οριζόντιες περικοπές, να υπάρξουν κάποια μέτρα κα</w:t>
      </w:r>
      <w:r>
        <w:rPr>
          <w:rFonts w:eastAsia="Times New Roman" w:cs="Times New Roman"/>
          <w:szCs w:val="24"/>
        </w:rPr>
        <w:t>ι το αρνήθηκε. Το αρνήθηκε διά της σιωπής, δεν θυμάμαι ακριβώς, είπε «γιατί, όχι;», πάντως δεν προχώρησε σε κάποιο ισοδύναμο βοηθητικό.</w:t>
      </w:r>
    </w:p>
    <w:p w14:paraId="7822A8C8"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ίδιο βράδυ, για να αποφύγετε φυσικά το σφυροκόπημα των μέσων ενημέρωσης, λέτε ότι για τα κανάλια είναι αυτή η μετατροπή του 20% σε 5%. Και στην ανακοίνωσή μας, που κάναμε χθες -ο κ. </w:t>
      </w:r>
      <w:proofErr w:type="spellStart"/>
      <w:r>
        <w:rPr>
          <w:rFonts w:eastAsia="Times New Roman" w:cs="Times New Roman"/>
          <w:szCs w:val="24"/>
        </w:rPr>
        <w:t>Αμυράς</w:t>
      </w:r>
      <w:proofErr w:type="spellEnd"/>
      <w:r>
        <w:rPr>
          <w:rFonts w:eastAsia="Times New Roman" w:cs="Times New Roman"/>
          <w:szCs w:val="24"/>
        </w:rPr>
        <w:t xml:space="preserve"> το ανέπτυξε σήμερα και αύριο θα το πω με πιο πολλά λόγια, γιατί </w:t>
      </w:r>
      <w:r>
        <w:rPr>
          <w:rFonts w:eastAsia="Times New Roman" w:cs="Times New Roman"/>
          <w:szCs w:val="24"/>
        </w:rPr>
        <w:t xml:space="preserve">δεν έχω πολύ χρόνο- σας είπαμε ότι αυτά τα ισοδύναμα </w:t>
      </w:r>
      <w:r>
        <w:rPr>
          <w:rFonts w:eastAsia="Times New Roman" w:cs="Times New Roman"/>
          <w:szCs w:val="24"/>
        </w:rPr>
        <w:lastRenderedPageBreak/>
        <w:t xml:space="preserve">μέτρα για κατηγορίες ενημέρωσης, δηλαδή μέσων ενημέρωσης, που κυρίως πλήττονται από την κρίση και αυτά είναι κυρίως οι εφημερίδες αλλά και τα ραδιόφωνα και τα </w:t>
      </w:r>
      <w:r>
        <w:rPr>
          <w:rFonts w:eastAsia="Times New Roman" w:cs="Times New Roman"/>
          <w:szCs w:val="24"/>
          <w:lang w:val="en-US"/>
        </w:rPr>
        <w:t>sites</w:t>
      </w:r>
      <w:r>
        <w:rPr>
          <w:rFonts w:eastAsia="Times New Roman" w:cs="Times New Roman"/>
          <w:szCs w:val="24"/>
        </w:rPr>
        <w:t xml:space="preserve">, θα πρέπει να βρείτε τα ισοδύναμα και </w:t>
      </w:r>
      <w:r>
        <w:rPr>
          <w:rFonts w:eastAsia="Times New Roman" w:cs="Times New Roman"/>
          <w:szCs w:val="24"/>
        </w:rPr>
        <w:t xml:space="preserve">σε μια ενιαία ρύθμιση να τα φέρετε στη Βουλή, ειδάλλως λέει ο κ. </w:t>
      </w:r>
      <w:proofErr w:type="spellStart"/>
      <w:r>
        <w:rPr>
          <w:rFonts w:eastAsia="Times New Roman" w:cs="Times New Roman"/>
          <w:szCs w:val="24"/>
        </w:rPr>
        <w:t>Αμυράς</w:t>
      </w:r>
      <w:proofErr w:type="spellEnd"/>
      <w:r>
        <w:rPr>
          <w:rFonts w:eastAsia="Times New Roman" w:cs="Times New Roman"/>
          <w:szCs w:val="24"/>
        </w:rPr>
        <w:t xml:space="preserve"> –το ίδιο λέμε- δεν θα υπερψηφίσουμε, θα </w:t>
      </w:r>
      <w:r>
        <w:rPr>
          <w:rFonts w:eastAsia="Times New Roman" w:cs="Times New Roman"/>
          <w:szCs w:val="24"/>
        </w:rPr>
        <w:t xml:space="preserve">δηλώσουμε </w:t>
      </w:r>
      <w:r>
        <w:rPr>
          <w:rFonts w:eastAsia="Times New Roman" w:cs="Times New Roman"/>
          <w:szCs w:val="24"/>
        </w:rPr>
        <w:t>«παρών».</w:t>
      </w:r>
    </w:p>
    <w:p w14:paraId="7822A8C9"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b/>
          <w:szCs w:val="24"/>
        </w:rPr>
      </w:pPr>
      <w:r>
        <w:rPr>
          <w:rFonts w:eastAsia="Times New Roman" w:cs="Times New Roman"/>
          <w:szCs w:val="24"/>
        </w:rPr>
        <w:t>Λέτε τώρα, και αυτό είναι κάπως δελεαστικό για την Αντιπολίτευση, ότι ανοίγετε έναν διάλογο και θα φέρετε και για τα υπόλοιπα</w:t>
      </w:r>
      <w:r>
        <w:rPr>
          <w:rFonts w:eastAsia="Times New Roman" w:cs="Times New Roman"/>
          <w:szCs w:val="24"/>
        </w:rPr>
        <w:t>. Τι σας εμπόδισε, αφού σπεύσατε να κάνετε τη μείωση αυτή του φόρου στο 5%, να πάτε σε άλλα βάρη; Δεν έχουν τέτοιου είδους φόρο και τα υπόλοιπα μέσα ενημέρωσης για να κάνετε μια οριζόντια μείωση, θα πρέπει να πάτε στον ΦΠΑ, θα πρέπει να πάτε κάπου αλλού, σ</w:t>
      </w:r>
      <w:r>
        <w:rPr>
          <w:rFonts w:eastAsia="Times New Roman" w:cs="Times New Roman"/>
          <w:szCs w:val="24"/>
        </w:rPr>
        <w:t>ε κάποιο άλλο δικό τους βάρος. Τι σας εμποδίζει να κάνετε μια ενιαία ρύθμιση τώρα; Τι θέλετε; Να σας πούμε «ναι» και να αφήσουμε όλα τα θέματα στον μέλλοντα διάλογο;</w:t>
      </w:r>
    </w:p>
    <w:p w14:paraId="7822A8CA"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ολοκληρώστε.</w:t>
      </w:r>
    </w:p>
    <w:p w14:paraId="7822A8CB"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w:t>
      </w:r>
      <w:r>
        <w:rPr>
          <w:rFonts w:eastAsia="Times New Roman" w:cs="Times New Roman"/>
          <w:szCs w:val="24"/>
        </w:rPr>
        <w:t>δρε, σε δεκαπέντε δευτερόλεπτα ολοκληρώνω.</w:t>
      </w:r>
    </w:p>
    <w:p w14:paraId="7822A8CC"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Όσο για τον ισολογισμό που κάνετε, τα 20 εκατομμύρι</w:t>
      </w:r>
      <w:r>
        <w:rPr>
          <w:rFonts w:eastAsia="Times New Roman" w:cs="Times New Roman"/>
          <w:szCs w:val="24"/>
        </w:rPr>
        <w:t>α</w:t>
      </w:r>
      <w:r>
        <w:rPr>
          <w:rFonts w:eastAsia="Times New Roman" w:cs="Times New Roman"/>
          <w:szCs w:val="24"/>
        </w:rPr>
        <w:t xml:space="preserve"> που θα χάσει το </w:t>
      </w:r>
      <w:r>
        <w:rPr>
          <w:rFonts w:eastAsia="Times New Roman" w:cs="Times New Roman"/>
          <w:szCs w:val="24"/>
        </w:rPr>
        <w:t>δ</w:t>
      </w:r>
      <w:r>
        <w:rPr>
          <w:rFonts w:eastAsia="Times New Roman" w:cs="Times New Roman"/>
          <w:szCs w:val="24"/>
        </w:rPr>
        <w:t xml:space="preserve">ημόσιο από το συγκεκριμένο μέτρο, με αυτά που θα εισπράξετε από την </w:t>
      </w:r>
      <w:proofErr w:type="spellStart"/>
      <w:r>
        <w:rPr>
          <w:rFonts w:eastAsia="Times New Roman" w:cs="Times New Roman"/>
          <w:szCs w:val="24"/>
        </w:rPr>
        <w:t>αδειοδότηση</w:t>
      </w:r>
      <w:proofErr w:type="spellEnd"/>
      <w:r>
        <w:rPr>
          <w:rFonts w:eastAsia="Times New Roman" w:cs="Times New Roman"/>
          <w:szCs w:val="24"/>
        </w:rPr>
        <w:t xml:space="preserve">, με το παρελθόν, που έχετε, δεν μπορεί κανείς να σας </w:t>
      </w:r>
      <w:r>
        <w:rPr>
          <w:rFonts w:eastAsia="Times New Roman" w:cs="Times New Roman"/>
          <w:szCs w:val="24"/>
        </w:rPr>
        <w:t>εμπιστευτεί σε αυτό.</w:t>
      </w:r>
    </w:p>
    <w:p w14:paraId="7822A8CD" w14:textId="77777777" w:rsidR="00585C31" w:rsidRDefault="00830CC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822A8CE"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Ευχαριστώ, κύριε συνάδελφε.</w:t>
      </w:r>
    </w:p>
    <w:p w14:paraId="7822A8C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Έχει ζητήσει τον λόγο ο Κοινοβουλευτικός Εκπρόσωπος του Κομμουνιστικού Κόμματος Ελλάδ</w:t>
      </w:r>
      <w:r>
        <w:rPr>
          <w:rFonts w:eastAsia="Times New Roman" w:cs="Times New Roman"/>
          <w:szCs w:val="24"/>
        </w:rPr>
        <w:t>α</w:t>
      </w:r>
      <w:r>
        <w:rPr>
          <w:rFonts w:eastAsia="Times New Roman" w:cs="Times New Roman"/>
          <w:szCs w:val="24"/>
        </w:rPr>
        <w:t xml:space="preserve">ς, ο συνάδελφος κ. Χρήστος </w:t>
      </w:r>
      <w:proofErr w:type="spellStart"/>
      <w:r>
        <w:rPr>
          <w:rFonts w:eastAsia="Times New Roman" w:cs="Times New Roman"/>
          <w:szCs w:val="24"/>
        </w:rPr>
        <w:t>Κατσώτης</w:t>
      </w:r>
      <w:proofErr w:type="spellEnd"/>
      <w:r>
        <w:rPr>
          <w:rFonts w:eastAsia="Times New Roman" w:cs="Times New Roman"/>
          <w:szCs w:val="24"/>
        </w:rPr>
        <w:t>.</w:t>
      </w:r>
    </w:p>
    <w:p w14:paraId="7822A8D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w:t>
      </w:r>
      <w:r>
        <w:rPr>
          <w:rFonts w:eastAsia="Times New Roman" w:cs="Times New Roman"/>
          <w:szCs w:val="24"/>
        </w:rPr>
        <w:t>όγο.</w:t>
      </w:r>
    </w:p>
    <w:p w14:paraId="7822A8D1"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7822A8D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Θα ξεκινήσω με την τοποθέτηση του κυρίου Υπουργού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που δικαιολόγησε την τροπολογία για τη μείωση από 20% σε 5% ως αποτέλεσμα της συμφωνίας που έχει επέλθει για τον ΕΔΟΕΑΠ και μάλ</w:t>
      </w:r>
      <w:r>
        <w:rPr>
          <w:rFonts w:eastAsia="Times New Roman" w:cs="Times New Roman"/>
          <w:szCs w:val="24"/>
        </w:rPr>
        <w:t>ιστα αναφέρθηκε επί μακρόν σ</w:t>
      </w:r>
      <w:r>
        <w:rPr>
          <w:rFonts w:eastAsia="Times New Roman" w:cs="Times New Roman"/>
          <w:szCs w:val="24"/>
        </w:rPr>
        <w:t>ε</w:t>
      </w:r>
      <w:r>
        <w:rPr>
          <w:rFonts w:eastAsia="Times New Roman" w:cs="Times New Roman"/>
          <w:szCs w:val="24"/>
        </w:rPr>
        <w:t xml:space="preserve"> αυτό.</w:t>
      </w:r>
    </w:p>
    <w:p w14:paraId="7822A8D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Το ΚΚΕ πήρε θέση σ</w:t>
      </w:r>
      <w:r>
        <w:rPr>
          <w:rFonts w:eastAsia="Times New Roman" w:cs="Times New Roman"/>
          <w:szCs w:val="24"/>
        </w:rPr>
        <w:t>ε</w:t>
      </w:r>
      <w:r>
        <w:rPr>
          <w:rFonts w:eastAsia="Times New Roman" w:cs="Times New Roman"/>
          <w:szCs w:val="24"/>
        </w:rPr>
        <w:t xml:space="preserve"> αυτή την τροπολογία που φέρατε εδώ και διαφώνησε βέβαια. Και με το προηγούμενο καθεστώς διαφωνούσαμε, με αυτό που υπήρχε για τους δημοσιογράφους, για τον ΕΔΟΕΑΠ, αλλά διαφωνήσαμε και με αυτό που εσείς</w:t>
      </w:r>
      <w:r>
        <w:rPr>
          <w:rFonts w:eastAsia="Times New Roman" w:cs="Times New Roman"/>
          <w:szCs w:val="24"/>
        </w:rPr>
        <w:t xml:space="preserve"> διαμορφώνετε τώρα.</w:t>
      </w:r>
    </w:p>
    <w:p w14:paraId="7822A8D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Αναφερθήκαμε για αυτή την τροπολογία στον προηγούμενο νόμο που πέρασε. Δεν ψηφίσαμε, γιατί ο πυρήνας της ρύθμισης είναι ακριβώς το </w:t>
      </w:r>
      <w:proofErr w:type="spellStart"/>
      <w:r>
        <w:rPr>
          <w:rFonts w:eastAsia="Times New Roman" w:cs="Times New Roman"/>
          <w:szCs w:val="24"/>
        </w:rPr>
        <w:t>κεφαλαιοποιητικό</w:t>
      </w:r>
      <w:proofErr w:type="spellEnd"/>
      <w:r>
        <w:rPr>
          <w:rFonts w:eastAsia="Times New Roman" w:cs="Times New Roman"/>
          <w:szCs w:val="24"/>
        </w:rPr>
        <w:t xml:space="preserve"> σύστημα, είναι ακριβώς οι προκαθορισμένες εισφορές και όχι οι παροχές. Είναι, γιατί δεν </w:t>
      </w:r>
      <w:r>
        <w:rPr>
          <w:rFonts w:eastAsia="Times New Roman" w:cs="Times New Roman"/>
          <w:szCs w:val="24"/>
        </w:rPr>
        <w:t>υπάρχει κα</w:t>
      </w:r>
      <w:r>
        <w:rPr>
          <w:rFonts w:eastAsia="Times New Roman" w:cs="Times New Roman"/>
          <w:szCs w:val="24"/>
        </w:rPr>
        <w:t>μ</w:t>
      </w:r>
      <w:r>
        <w:rPr>
          <w:rFonts w:eastAsia="Times New Roman" w:cs="Times New Roman"/>
          <w:szCs w:val="24"/>
        </w:rPr>
        <w:t>μία εγγύηση του κράτους για τις ασφαλιστικές προσδοκίες που έχουν οι δημοσιογράφοι, όπως βέβαια αυτός είναι ο πυρήνας γενικά του ασφαλιστικού συστήματος που πέρασε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θα αναφερθούμε </w:t>
      </w:r>
      <w:r>
        <w:rPr>
          <w:rFonts w:eastAsia="Times New Roman" w:cs="Times New Roman"/>
          <w:szCs w:val="24"/>
        </w:rPr>
        <w:lastRenderedPageBreak/>
        <w:t>παρακάτω για τις τροπολογίες που έχε</w:t>
      </w:r>
      <w:r>
        <w:rPr>
          <w:rFonts w:eastAsia="Times New Roman" w:cs="Times New Roman"/>
          <w:szCs w:val="24"/>
        </w:rPr>
        <w:t>ι φέρει εδώ η Κυβέρνηση και για την προσωρινή σύνταξη αλλά και για τις συντάξεις χηρείας.</w:t>
      </w:r>
    </w:p>
    <w:p w14:paraId="7822A8D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Άρα, λοιπόν, κύριε Υπουργέ, δεν μπορεί εδώ να δικαιολογείτε μια τροπολογία ως αποτέλεσμα μιας τέτοιας συμφωνίας που έχετε κάνει. Ουσιαστικά, δηλαδή, είναι εκ των ων ο</w:t>
      </w:r>
      <w:r>
        <w:rPr>
          <w:rFonts w:eastAsia="Times New Roman" w:cs="Times New Roman"/>
          <w:szCs w:val="24"/>
        </w:rPr>
        <w:t>υκ άνευ η καθιέρωση, όπως λέτε, εργοδοτικής εισφοράς. Την δίνετε πίσω με αυτή την τροπολογία που φέρνετε σήμερα.</w:t>
      </w:r>
    </w:p>
    <w:p w14:paraId="7822A8D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Ας δούμε, λοιπόν, με ποιο κριτήριο καθορίζει τη στάση του το ΚΚΕ για το νομοσχέδιο. Με βάση το τι έρχεται να υπηρετήσει. Με αυτό το κριτήριο θα</w:t>
      </w:r>
      <w:r>
        <w:rPr>
          <w:rFonts w:eastAsia="Times New Roman" w:cs="Times New Roman"/>
          <w:szCs w:val="24"/>
        </w:rPr>
        <w:t xml:space="preserve"> τοποθετηθούμε στις τροπολογίες του σχεδίου νόμου, στο οποίο με επάρκεια ανέπτυξε τις θέσεις μας ο εισηγητής μας, ο Σάκης </w:t>
      </w:r>
      <w:proofErr w:type="spellStart"/>
      <w:r>
        <w:rPr>
          <w:rFonts w:eastAsia="Times New Roman" w:cs="Times New Roman"/>
          <w:szCs w:val="24"/>
        </w:rPr>
        <w:t>Βαρδαλής</w:t>
      </w:r>
      <w:proofErr w:type="spellEnd"/>
      <w:r>
        <w:rPr>
          <w:rFonts w:eastAsia="Times New Roman" w:cs="Times New Roman"/>
          <w:szCs w:val="24"/>
        </w:rPr>
        <w:t xml:space="preserve">. </w:t>
      </w:r>
    </w:p>
    <w:p w14:paraId="7822A8D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Η θέση του ΚΚΕ για τα τυχερά παιχνίδια είναι γνωστή. Εκφράζουμε την καθολική μας αντίθεση σε κάθε μορφή τζόγου.</w:t>
      </w:r>
    </w:p>
    <w:p w14:paraId="7822A8D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Η Κυβέρνηση</w:t>
      </w:r>
      <w:r>
        <w:rPr>
          <w:rFonts w:eastAsia="Times New Roman" w:cs="Times New Roman"/>
          <w:szCs w:val="24"/>
        </w:rPr>
        <w:t xml:space="preserve"> με αυτό το νομοσχέδιο κάνει τον διαιτητή στα αντιτιθέμενα συμφέροντα των επενδυτών στον τζόγο. Επιδιώκει συμφωνίες και μοίρασμα της πίτας. Διευκολύνει την εύκολη πρόσβαση, την προσέλκυση νέων πελατών που επιθυμούν, τον εθισμό στον τζόγο. Οι κυβερνήσεις, π</w:t>
      </w:r>
      <w:r>
        <w:rPr>
          <w:rFonts w:eastAsia="Times New Roman" w:cs="Times New Roman"/>
          <w:szCs w:val="24"/>
        </w:rPr>
        <w:t>ρώην και νυν, στηρίζουν τέτοιες δραστηριότητες και έχουν μεγάλη ευθύνη. Παρακολουθούμε τους ανταγωνισμούς των επιχει</w:t>
      </w:r>
      <w:r>
        <w:rPr>
          <w:rFonts w:eastAsia="Times New Roman" w:cs="Times New Roman"/>
          <w:szCs w:val="24"/>
        </w:rPr>
        <w:lastRenderedPageBreak/>
        <w:t>ρηματικών ομίλων του τζόγου, παρακολουθούμε τις επιλογές της Κυβέρνησης, η οποία συνεχίζει να ικανοποιεί τις απαιτήσεις τους και επικαλείται</w:t>
      </w:r>
      <w:r>
        <w:rPr>
          <w:rFonts w:eastAsia="Times New Roman" w:cs="Times New Roman"/>
          <w:szCs w:val="24"/>
        </w:rPr>
        <w:t xml:space="preserve"> δήθεν μέτρα προστασίας του δημοσίου συμφέροντος.</w:t>
      </w:r>
    </w:p>
    <w:p w14:paraId="7822A8D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Απαιτούμε εδώ και σήμερα με αυτή τη συζήτηση το κύριο, που είναι η ικανοποίηση των αιτημάτων των εργαζομένων, η διατήρηση των θέσεων εργασίας με πλήρη εργασιακά και ασφαλιστικά δικαιώματα.</w:t>
      </w:r>
    </w:p>
    <w:p w14:paraId="7822A8D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Η τροπολογία της </w:t>
      </w:r>
      <w:r>
        <w:rPr>
          <w:rFonts w:eastAsia="Times New Roman" w:cs="Times New Roman"/>
          <w:szCs w:val="24"/>
        </w:rPr>
        <w:t>Κυβέρνησης για τη μεταφορά του καζίνο</w:t>
      </w:r>
      <w:r>
        <w:rPr>
          <w:rFonts w:eastAsia="Times New Roman" w:cs="Times New Roman"/>
          <w:szCs w:val="24"/>
        </w:rPr>
        <w:t>υ</w:t>
      </w:r>
      <w:r>
        <w:rPr>
          <w:rFonts w:eastAsia="Times New Roman" w:cs="Times New Roman"/>
          <w:szCs w:val="24"/>
        </w:rPr>
        <w:t xml:space="preserve"> της Πάρνηθας ουσιαστικά δεν περιέχει καμ</w:t>
      </w:r>
      <w:r>
        <w:rPr>
          <w:rFonts w:eastAsia="Times New Roman" w:cs="Times New Roman"/>
          <w:szCs w:val="24"/>
        </w:rPr>
        <w:t>μ</w:t>
      </w:r>
      <w:r>
        <w:rPr>
          <w:rFonts w:eastAsia="Times New Roman" w:cs="Times New Roman"/>
          <w:szCs w:val="24"/>
        </w:rPr>
        <w:t>ία διασφάλιση για τους σχεδόν χίλιους εργαζόμενους. Δεν αναφέρεται στους συγκεκριμένους εργαζομένους που υπάρχουν σήμερα, αλλά γενικά στις υφιστάμενες θέσεις εργασίας, στον αρι</w:t>
      </w:r>
      <w:r>
        <w:rPr>
          <w:rFonts w:eastAsia="Times New Roman" w:cs="Times New Roman"/>
          <w:szCs w:val="24"/>
        </w:rPr>
        <w:t>θμό δηλαδή, εννιακόσιες ενενήντα, χίλιες, όσες θα είναι. Δεν γίνεται απολύτως καμ</w:t>
      </w:r>
      <w:r>
        <w:rPr>
          <w:rFonts w:eastAsia="Times New Roman" w:cs="Times New Roman"/>
          <w:szCs w:val="24"/>
        </w:rPr>
        <w:t>μ</w:t>
      </w:r>
      <w:r>
        <w:rPr>
          <w:rFonts w:eastAsia="Times New Roman" w:cs="Times New Roman"/>
          <w:szCs w:val="24"/>
        </w:rPr>
        <w:t xml:space="preserve">ία αναφορά στις εργασιακές σχέσεις, στα δικαιώματα που έχουν αυτοί οι συγκεκριμένοι εργαζόμενοι, όπως προβλέπονται από την επιχειρησιακή συλλογική σύμβαση εργασίας, τα οποία </w:t>
      </w:r>
      <w:r>
        <w:rPr>
          <w:rFonts w:eastAsia="Times New Roman" w:cs="Times New Roman"/>
          <w:szCs w:val="24"/>
        </w:rPr>
        <w:t xml:space="preserve">δεν διασφαλίζονται με κανέναν τρόπο, όπως και με ποιες εργασιακές σχέσεις θα συνεχίσουν να δουλεύουν. Δεν </w:t>
      </w:r>
      <w:r>
        <w:rPr>
          <w:rFonts w:eastAsia="Times New Roman" w:cs="Times New Roman"/>
          <w:szCs w:val="24"/>
        </w:rPr>
        <w:t xml:space="preserve">λάβατε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την αγωνία που εκφράζουν οι εργαζόμενοι για τους όρους αμοιβής και εργασίας. Θα καταθέσουμε στα Πρακτικά και συμφωνία που έχουν κά</w:t>
      </w:r>
      <w:r>
        <w:rPr>
          <w:rFonts w:eastAsia="Times New Roman" w:cs="Times New Roman"/>
          <w:szCs w:val="24"/>
        </w:rPr>
        <w:t>νει οι ίδιοι οι εργαζόμενοι με την επιχείρηση, η οποία όμως δεν ελήφθη καθόλου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από την Κυβέρνηση.</w:t>
      </w:r>
    </w:p>
    <w:p w14:paraId="7822A8D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Χρήστος </w:t>
      </w:r>
      <w:proofErr w:type="spellStart"/>
      <w:r>
        <w:rPr>
          <w:rFonts w:eastAsia="Times New Roman" w:cs="Times New Roman"/>
          <w:szCs w:val="24"/>
        </w:rPr>
        <w:t>Κατσώτης</w:t>
      </w:r>
      <w:proofErr w:type="spellEnd"/>
      <w:r>
        <w:rPr>
          <w:rFonts w:eastAsia="Times New Roman" w:cs="Times New Roman"/>
          <w:szCs w:val="24"/>
        </w:rPr>
        <w:t xml:space="preserve"> καταθέτει για τα Πρακτικά το προαναφερθέν πρακτικό συμφωνίας, το οποίο βρίσκεται στο </w:t>
      </w:r>
      <w:r>
        <w:rPr>
          <w:rFonts w:eastAsia="Times New Roman" w:cs="Times New Roman"/>
          <w:szCs w:val="24"/>
        </w:rPr>
        <w:t>α</w:t>
      </w:r>
      <w:r>
        <w:rPr>
          <w:rFonts w:eastAsia="Times New Roman" w:cs="Times New Roman"/>
          <w:szCs w:val="24"/>
        </w:rPr>
        <w:t>ρχείο του Τμήμ</w:t>
      </w:r>
      <w:r>
        <w:rPr>
          <w:rFonts w:eastAsia="Times New Roman" w:cs="Times New Roman"/>
          <w:szCs w:val="24"/>
        </w:rPr>
        <w:t>ατος Γραμματείας της Διεύθυνσης Στενογραφίας και Πρακτικών της Βουλής)</w:t>
      </w:r>
    </w:p>
    <w:p w14:paraId="7822A8D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Ήδη, μέσα απ’ αυτή την τροπολογία μερίδα των εργαζομένων, όπως το τμήμα του τελεφερίκ, μένει επί της ουσίας στον αέρα, αφού ναι μεν γίνεται αναφορά για πενταετή δέσμευση της εταιρείας </w:t>
      </w:r>
      <w:r>
        <w:rPr>
          <w:rFonts w:eastAsia="Times New Roman" w:cs="Times New Roman"/>
          <w:szCs w:val="24"/>
        </w:rPr>
        <w:t>για συντήρηση του τελεφερίκ, αλλά δεν αναφέρεται πουθενά κάτι συγκεκριμένο για τους εργαζόμενους, με τι όρους θα δουλεύουν αυτή την πενταετία ή τι θα γίνει με αυτούς μετά την παρέλευση αυτού του χρονικού διαστήματος.</w:t>
      </w:r>
    </w:p>
    <w:p w14:paraId="7822A8D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Οι τριακόσιες νέες θέσεις εργασίας που </w:t>
      </w:r>
      <w:r>
        <w:rPr>
          <w:rFonts w:eastAsia="Times New Roman" w:cs="Times New Roman"/>
          <w:szCs w:val="24"/>
        </w:rPr>
        <w:t>προβλέπει η τροπολογία θα γίνουν, όπως σημειώνεται στο αντίστοιχο άρθρο, αφού το επιτρέψει ο όγκος των εργασιών και τα οικονομικά μεγέθη, δηλαδή η κερδοφορία της επιχείρησης.</w:t>
      </w:r>
    </w:p>
    <w:p w14:paraId="7822A8D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Δεν συζητάμε, βέβαια, για το εργασιακό καθεστώς με το οποίο θα εργάζονται. Έχετε </w:t>
      </w:r>
      <w:r>
        <w:rPr>
          <w:rFonts w:eastAsia="Times New Roman" w:cs="Times New Roman"/>
          <w:szCs w:val="24"/>
        </w:rPr>
        <w:t xml:space="preserve">δώσει τα πάντα στην εργοδοσία, τη δυνατότητα να προσλαμβάνουν με ελαστικές μορφές εργασίας και τσακισμένα </w:t>
      </w:r>
      <w:r>
        <w:rPr>
          <w:rFonts w:eastAsia="Times New Roman" w:cs="Times New Roman"/>
          <w:bCs/>
          <w:shd w:val="clear" w:color="auto" w:fill="FFFFFF"/>
        </w:rPr>
        <w:t>δικαιώματα</w:t>
      </w:r>
      <w:r>
        <w:rPr>
          <w:rFonts w:eastAsia="Times New Roman" w:cs="Times New Roman"/>
          <w:szCs w:val="24"/>
        </w:rPr>
        <w:t xml:space="preserve">, να ανατρέπουν κεκτημένα </w:t>
      </w:r>
      <w:r>
        <w:rPr>
          <w:rFonts w:eastAsia="Times New Roman" w:cs="Times New Roman"/>
          <w:bCs/>
          <w:shd w:val="clear" w:color="auto" w:fill="FFFFFF"/>
        </w:rPr>
        <w:t>δικαιώματα</w:t>
      </w:r>
      <w:r>
        <w:rPr>
          <w:rFonts w:eastAsia="Times New Roman" w:cs="Times New Roman"/>
          <w:szCs w:val="24"/>
        </w:rPr>
        <w:t xml:space="preserve"> των ήδη εργαζομένων, που βιώνουν την εργασιακή ζούγκλα με ελαστικές εργασιακές σχέσεις, με εργολαβίες, </w:t>
      </w:r>
      <w:r>
        <w:rPr>
          <w:rFonts w:eastAsia="Times New Roman" w:cs="Times New Roman"/>
          <w:szCs w:val="24"/>
        </w:rPr>
        <w:t xml:space="preserve">με ενοικίαση εργαζομένων, </w:t>
      </w:r>
      <w:r>
        <w:rPr>
          <w:rFonts w:eastAsia="Times New Roman" w:cs="Times New Roman"/>
          <w:szCs w:val="24"/>
          <w:lang w:val="en-US"/>
        </w:rPr>
        <w:t>part</w:t>
      </w:r>
      <w:r>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συμβάσεις </w:t>
      </w:r>
      <w:r>
        <w:rPr>
          <w:rFonts w:eastAsia="Times New Roman"/>
          <w:bCs/>
          <w:shd w:val="clear" w:color="auto" w:fill="FFFFFF"/>
        </w:rPr>
        <w:t>μια</w:t>
      </w:r>
      <w:r>
        <w:rPr>
          <w:rFonts w:eastAsia="Times New Roman" w:cs="Times New Roman"/>
          <w:szCs w:val="24"/>
        </w:rPr>
        <w:t>ς μέρας.</w:t>
      </w:r>
    </w:p>
    <w:p w14:paraId="7822A8D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Ο ΣΕΒ, ο ΣΕΤΕ και οι άλλοι εκπρόσωποι των επιχειρηματικών ομίλων, σύμφωνα με τις τελευταίες συναντήσεις τους, απαιτούν όχι μόνο τη μονιμοποίηση των ανατροπών αλλά και τη θέσπιση και άλλων ελαστικών</w:t>
      </w:r>
      <w:r>
        <w:rPr>
          <w:rFonts w:eastAsia="Times New Roman" w:cs="Times New Roman"/>
          <w:szCs w:val="24"/>
        </w:rPr>
        <w:t xml:space="preserve"> μορφών εργασίας, όπως των συμβάσεων μηδενικού χρόνου και όσες άλλες υλοποιεί η εργοδοσία για να αυξήσει την εκμετάλλευση των εργαζομένων.</w:t>
      </w:r>
    </w:p>
    <w:p w14:paraId="7822A8E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Προχθές</w:t>
      </w:r>
      <w:r w:rsidRPr="00931499">
        <w:rPr>
          <w:rFonts w:eastAsia="Times New Roman" w:cs="Times New Roman"/>
          <w:szCs w:val="24"/>
        </w:rPr>
        <w:t>,</w:t>
      </w:r>
      <w:r>
        <w:rPr>
          <w:rFonts w:eastAsia="Times New Roman" w:cs="Times New Roman"/>
          <w:szCs w:val="24"/>
        </w:rPr>
        <w:t xml:space="preserve"> ακόμα, η </w:t>
      </w:r>
      <w:r>
        <w:rPr>
          <w:rFonts w:eastAsia="Times New Roman"/>
          <w:bCs/>
        </w:rPr>
        <w:t>Κυβέρνηση</w:t>
      </w:r>
      <w:r>
        <w:rPr>
          <w:rFonts w:eastAsia="Times New Roman" w:cs="Times New Roman"/>
          <w:szCs w:val="24"/>
        </w:rPr>
        <w:t xml:space="preserve"> θέσπισε τη διευθέτηση του χρόνου εργασίας των γιατρών στις δημόσιες δομές της υγείας, δίν</w:t>
      </w:r>
      <w:r>
        <w:rPr>
          <w:rFonts w:eastAsia="Times New Roman" w:cs="Times New Roman"/>
          <w:szCs w:val="24"/>
        </w:rPr>
        <w:t>οντας τη δυνατότητα για εργασία έως και εξήντα ώρες την εβδομάδα, καλύπτοντας τα μεγάλα κενά με την εντατικοποίηση της εργασίας, με αρνητικές συνέπειες για την υγεία των γιατρών αλλά και της ποιότητας των υπηρεσιών υγείας.</w:t>
      </w:r>
    </w:p>
    <w:p w14:paraId="7822A8E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Σε αυτή και σε χειρότερη κατεύθυν</w:t>
      </w:r>
      <w:r>
        <w:rPr>
          <w:rFonts w:eastAsia="Times New Roman" w:cs="Times New Roman"/>
          <w:szCs w:val="24"/>
        </w:rPr>
        <w:t>ση θα κινηθεί και η κατάσταση με τους εργαζόμενους, αν δεν αντιπαραθέσουν με την ενότητά τους τη μαχητική υπεράσπιση των κατακτήσεων τους και τη διεκδίκηση των απωλειών τους.</w:t>
      </w:r>
    </w:p>
    <w:p w14:paraId="7822A8E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Προς επίρρωση όσων ισχυριζόμαστε, υπενθυμίζουμε ότι με την ιδιωτικοποίηση το 2003 δημιουργήθηκαν κάποιες θέσεις με βάση την τότε σύμβαση παραχώρησης στο </w:t>
      </w:r>
      <w:r>
        <w:rPr>
          <w:rFonts w:eastAsia="Times New Roman" w:cs="Times New Roman"/>
          <w:szCs w:val="24"/>
        </w:rPr>
        <w:t>κ</w:t>
      </w:r>
      <w:r>
        <w:rPr>
          <w:rFonts w:eastAsia="Times New Roman" w:cs="Times New Roman"/>
          <w:szCs w:val="24"/>
        </w:rPr>
        <w:t xml:space="preserve">αζίνο της Πάρνηθας. Αυτές, </w:t>
      </w:r>
      <w:r>
        <w:rPr>
          <w:rFonts w:eastAsia="Times New Roman" w:cs="Times New Roman"/>
          <w:bCs/>
          <w:shd w:val="clear" w:color="auto" w:fill="FFFFFF"/>
        </w:rPr>
        <w:t>όμως,</w:t>
      </w:r>
      <w:r>
        <w:rPr>
          <w:rFonts w:eastAsia="Times New Roman" w:cs="Times New Roman"/>
          <w:szCs w:val="24"/>
        </w:rPr>
        <w:t xml:space="preserve"> ήταν με μειωμένα </w:t>
      </w:r>
      <w:r>
        <w:rPr>
          <w:rFonts w:eastAsia="Times New Roman" w:cs="Times New Roman"/>
          <w:bCs/>
          <w:shd w:val="clear" w:color="auto" w:fill="FFFFFF"/>
        </w:rPr>
        <w:t>δικαιώματα</w:t>
      </w:r>
      <w:r>
        <w:rPr>
          <w:rFonts w:eastAsia="Times New Roman" w:cs="Times New Roman"/>
          <w:szCs w:val="24"/>
        </w:rPr>
        <w:t xml:space="preserve"> σε σχέση με τους παλιούς -λιγότερα ρεπό, </w:t>
      </w:r>
      <w:r>
        <w:rPr>
          <w:rFonts w:eastAsia="Times New Roman" w:cs="Times New Roman"/>
          <w:szCs w:val="24"/>
        </w:rPr>
        <w:t xml:space="preserve">χαμηλότερους βασικούς μισθούς και φιλοδωρήματα. Η επιχείρηση προχώρησε σε σύμβαση με συνεργείο καθαρισμού από το 2009 και μόνο μέσα από τους αγώνες των εργαζομένων δεν </w:t>
      </w:r>
      <w:r>
        <w:rPr>
          <w:rFonts w:eastAsia="Times New Roman"/>
          <w:bCs/>
        </w:rPr>
        <w:t>έχει</w:t>
      </w:r>
      <w:r>
        <w:rPr>
          <w:rFonts w:eastAsia="Times New Roman" w:cs="Times New Roman"/>
          <w:szCs w:val="24"/>
        </w:rPr>
        <w:t xml:space="preserve"> επεκταθεί και μέσα στους χώρους του </w:t>
      </w:r>
      <w:r>
        <w:rPr>
          <w:rFonts w:eastAsia="Times New Roman" w:cs="Times New Roman"/>
          <w:szCs w:val="24"/>
        </w:rPr>
        <w:t>κ</w:t>
      </w:r>
      <w:r>
        <w:rPr>
          <w:rFonts w:eastAsia="Times New Roman" w:cs="Times New Roman"/>
          <w:szCs w:val="24"/>
        </w:rPr>
        <w:t>αζίνο</w:t>
      </w:r>
      <w:r>
        <w:rPr>
          <w:rFonts w:eastAsia="Times New Roman" w:cs="Times New Roman"/>
          <w:szCs w:val="24"/>
        </w:rPr>
        <w:t>υ</w:t>
      </w:r>
      <w:r>
        <w:rPr>
          <w:rFonts w:eastAsia="Times New Roman" w:cs="Times New Roman"/>
          <w:szCs w:val="24"/>
        </w:rPr>
        <w:t>, ώστε να αντικατασταθούν οι εργαζόμενοι</w:t>
      </w:r>
      <w:r>
        <w:rPr>
          <w:rFonts w:eastAsia="Times New Roman" w:cs="Times New Roman"/>
          <w:szCs w:val="24"/>
        </w:rPr>
        <w:t xml:space="preserve"> με συνεργεία.</w:t>
      </w:r>
    </w:p>
    <w:p w14:paraId="7822A8E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 2011, η επιχείρηση εφαρμόζει την εκ περιτροπής εργασία. Από το 2012, με την προοπτική ότι θα </w:t>
      </w:r>
      <w:proofErr w:type="spellStart"/>
      <w:r>
        <w:rPr>
          <w:rFonts w:eastAsia="Times New Roman" w:cs="Times New Roman"/>
          <w:szCs w:val="24"/>
        </w:rPr>
        <w:t>αδειοδοτηθούν</w:t>
      </w:r>
      <w:proofErr w:type="spellEnd"/>
      <w:r>
        <w:rPr>
          <w:rFonts w:eastAsia="Times New Roman" w:cs="Times New Roman"/>
          <w:szCs w:val="24"/>
        </w:rPr>
        <w:t xml:space="preserve"> τα μηχανάκια του ΟΠΑΠ, η επιχείρηση </w:t>
      </w:r>
      <w:r>
        <w:rPr>
          <w:rFonts w:eastAsia="Times New Roman"/>
          <w:bCs/>
        </w:rPr>
        <w:t>έχει</w:t>
      </w:r>
      <w:r>
        <w:rPr>
          <w:rFonts w:eastAsia="Times New Roman" w:cs="Times New Roman"/>
          <w:szCs w:val="24"/>
        </w:rPr>
        <w:t xml:space="preserve"> εξαπολύσει επίθεση στα </w:t>
      </w:r>
      <w:r>
        <w:rPr>
          <w:rFonts w:eastAsia="Times New Roman" w:cs="Times New Roman"/>
          <w:bCs/>
          <w:shd w:val="clear" w:color="auto" w:fill="FFFFFF"/>
        </w:rPr>
        <w:t>δικαιώματα</w:t>
      </w:r>
      <w:r>
        <w:rPr>
          <w:rFonts w:eastAsia="Times New Roman" w:cs="Times New Roman"/>
          <w:szCs w:val="24"/>
        </w:rPr>
        <w:t xml:space="preserve"> των εργαζομένων, αξιοποιώντας όλο το νομοθετικό πλαί</w:t>
      </w:r>
      <w:r>
        <w:rPr>
          <w:rFonts w:eastAsia="Times New Roman" w:cs="Times New Roman"/>
          <w:szCs w:val="24"/>
        </w:rPr>
        <w:t>σιο από τις προηγούμενες κυβερνήσεις, που και εσείς βέβαια έχετε διατηρήσει και συνεχώς εμπλουτίζετε. Το ίδιο βέβαια έκανε και ο ΟΠΑΠ.</w:t>
      </w:r>
    </w:p>
    <w:p w14:paraId="7822A8E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Ταυτόχρονα, με την ανοχή όλων των κυβερνήσεων, δεν </w:t>
      </w:r>
      <w:r>
        <w:rPr>
          <w:rFonts w:eastAsia="Times New Roman"/>
          <w:bCs/>
        </w:rPr>
        <w:t>έχει</w:t>
      </w:r>
      <w:r>
        <w:rPr>
          <w:rFonts w:eastAsia="Times New Roman" w:cs="Times New Roman"/>
          <w:szCs w:val="24"/>
        </w:rPr>
        <w:t xml:space="preserve"> τηρηθεί καμ</w:t>
      </w:r>
      <w:r>
        <w:rPr>
          <w:rFonts w:eastAsia="Times New Roman" w:cs="Times New Roman"/>
          <w:szCs w:val="24"/>
        </w:rPr>
        <w:t>μ</w:t>
      </w:r>
      <w:r>
        <w:rPr>
          <w:rFonts w:eastAsia="Times New Roman" w:cs="Times New Roman"/>
          <w:szCs w:val="24"/>
        </w:rPr>
        <w:t>ία συμβατική υποχρέωση από την ιδιωτικοποίηση του 200</w:t>
      </w:r>
      <w:r>
        <w:rPr>
          <w:rFonts w:eastAsia="Times New Roman" w:cs="Times New Roman"/>
          <w:szCs w:val="24"/>
        </w:rPr>
        <w:t xml:space="preserve">3. Δεν μερίμνησαν για ένα ασφαλές κτήριο μετά τον σεισμό του 1999, κάτι που είναι γνωστό. </w:t>
      </w:r>
    </w:p>
    <w:p w14:paraId="7822A8E5" w14:textId="77777777" w:rsidR="00585C31" w:rsidRDefault="00830CC0">
      <w:pPr>
        <w:spacing w:line="600" w:lineRule="auto"/>
        <w:ind w:firstLine="720"/>
        <w:jc w:val="both"/>
        <w:rPr>
          <w:rFonts w:eastAsia="Times New Roman" w:cs="Times New Roman"/>
          <w:szCs w:val="24"/>
        </w:rPr>
      </w:pPr>
      <w:r>
        <w:rPr>
          <w:rFonts w:eastAsia="Times New Roman"/>
          <w:bCs/>
          <w:shd w:val="clear" w:color="auto" w:fill="FFFFFF"/>
        </w:rPr>
        <w:t>Προβλέπεται</w:t>
      </w:r>
      <w:r>
        <w:rPr>
          <w:rFonts w:eastAsia="Times New Roman"/>
          <w:szCs w:val="24"/>
        </w:rPr>
        <w:t xml:space="preserve"> </w:t>
      </w:r>
      <w:r>
        <w:rPr>
          <w:rFonts w:eastAsia="Times New Roman" w:cs="Times New Roman"/>
          <w:szCs w:val="24"/>
        </w:rPr>
        <w:t xml:space="preserve">στο νομοσχέδιο επένδυση 100-150 </w:t>
      </w:r>
      <w:r>
        <w:rPr>
          <w:rFonts w:eastAsia="Times New Roman" w:cs="Times New Roman"/>
        </w:rPr>
        <w:t>εκατομμυρίων ευρώ</w:t>
      </w:r>
      <w:r>
        <w:rPr>
          <w:rFonts w:eastAsia="Times New Roman" w:cs="Times New Roman"/>
          <w:szCs w:val="24"/>
        </w:rPr>
        <w:t xml:space="preserve"> στον νέο χώρο. Αυτά, αν δαπανηθούν, θα τα πάρουν πίσω σύντομα από τους εργαζόμενους, το ξεζούμισμά τους</w:t>
      </w:r>
      <w:r>
        <w:rPr>
          <w:rFonts w:eastAsia="Times New Roman" w:cs="Times New Roman"/>
          <w:szCs w:val="24"/>
        </w:rPr>
        <w:t>, και από τη λεηλασία των πελατών.</w:t>
      </w:r>
    </w:p>
    <w:p w14:paraId="7822A8E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Τονίζουμε ότι τα όποια </w:t>
      </w:r>
      <w:r>
        <w:rPr>
          <w:rFonts w:eastAsia="Times New Roman" w:cs="Times New Roman"/>
          <w:bCs/>
          <w:shd w:val="clear" w:color="auto" w:fill="FFFFFF"/>
        </w:rPr>
        <w:t>δικαιώματα</w:t>
      </w:r>
      <w:r>
        <w:rPr>
          <w:rFonts w:eastAsia="Times New Roman" w:cs="Times New Roman"/>
          <w:szCs w:val="24"/>
        </w:rPr>
        <w:t xml:space="preserve"> έχουν απομείνει </w:t>
      </w:r>
      <w:r>
        <w:rPr>
          <w:rFonts w:eastAsia="Times New Roman"/>
          <w:bCs/>
        </w:rPr>
        <w:t>είναι</w:t>
      </w:r>
      <w:r>
        <w:rPr>
          <w:rFonts w:eastAsia="Times New Roman" w:cs="Times New Roman"/>
          <w:szCs w:val="24"/>
        </w:rPr>
        <w:t xml:space="preserve"> γιατί οι ίδιοι οι εργαζόμενοι στο </w:t>
      </w:r>
      <w:r>
        <w:rPr>
          <w:rFonts w:eastAsia="Times New Roman" w:cs="Times New Roman"/>
          <w:szCs w:val="24"/>
        </w:rPr>
        <w:t>κ</w:t>
      </w:r>
      <w:r>
        <w:rPr>
          <w:rFonts w:eastAsia="Times New Roman" w:cs="Times New Roman"/>
          <w:szCs w:val="24"/>
        </w:rPr>
        <w:t xml:space="preserve">αζίνο έχουν παλέψει με σκληρούς αγώνες, κόντρα στις αντεργατικές επιλογές των κυβερνήσεων και των ιδιοκτητών. Αυτός </w:t>
      </w:r>
      <w:r>
        <w:rPr>
          <w:rFonts w:eastAsia="Times New Roman"/>
          <w:bCs/>
        </w:rPr>
        <w:t>είναι</w:t>
      </w:r>
      <w:r>
        <w:rPr>
          <w:rFonts w:eastAsia="Times New Roman" w:cs="Times New Roman"/>
          <w:szCs w:val="24"/>
        </w:rPr>
        <w:t xml:space="preserve"> ο δρόμος για τη συνέχεια.</w:t>
      </w:r>
    </w:p>
    <w:p w14:paraId="7822A8E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Δεν θα ψηφίσουμε τη </w:t>
      </w:r>
      <w:r>
        <w:rPr>
          <w:rFonts w:eastAsia="Times New Roman"/>
          <w:bCs/>
        </w:rPr>
        <w:t>συγκεκριμένη</w:t>
      </w:r>
      <w:r>
        <w:rPr>
          <w:rFonts w:eastAsia="Times New Roman" w:cs="Times New Roman"/>
          <w:szCs w:val="24"/>
        </w:rPr>
        <w:t xml:space="preserve"> τροπολογία</w:t>
      </w:r>
      <w:r>
        <w:rPr>
          <w:rFonts w:eastAsia="Times New Roman" w:cs="Times New Roman"/>
          <w:szCs w:val="24"/>
        </w:rPr>
        <w:t>,</w:t>
      </w:r>
      <w:r>
        <w:rPr>
          <w:rFonts w:eastAsia="Times New Roman" w:cs="Times New Roman"/>
          <w:szCs w:val="24"/>
        </w:rPr>
        <w:t xml:space="preserve"> και απαιτούμε την ουσιαστική διασφάλιση των εργαζομένων με πλήρη </w:t>
      </w:r>
      <w:r>
        <w:rPr>
          <w:rFonts w:eastAsia="Times New Roman" w:cs="Times New Roman"/>
          <w:bCs/>
          <w:shd w:val="clear" w:color="auto" w:fill="FFFFFF"/>
        </w:rPr>
        <w:t>δικαιώματα</w:t>
      </w:r>
      <w:r>
        <w:rPr>
          <w:rFonts w:eastAsia="Times New Roman" w:cs="Times New Roman"/>
          <w:szCs w:val="24"/>
        </w:rPr>
        <w:t>.</w:t>
      </w:r>
    </w:p>
    <w:p w14:paraId="7822A8E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Όσον αφορά τις άλλες </w:t>
      </w:r>
      <w:r>
        <w:rPr>
          <w:rFonts w:eastAsia="Times New Roman"/>
          <w:szCs w:val="24"/>
        </w:rPr>
        <w:t>τροπολογίες</w:t>
      </w:r>
      <w:r>
        <w:rPr>
          <w:rFonts w:eastAsia="Times New Roman" w:cs="Times New Roman"/>
          <w:szCs w:val="24"/>
        </w:rPr>
        <w:t>, για τις προσωρινές συντάξεις και τις συντάξεις χηρείας, ο ν.4387/2016, πο</w:t>
      </w:r>
      <w:r>
        <w:rPr>
          <w:rFonts w:eastAsia="Times New Roman" w:cs="Times New Roman"/>
          <w:szCs w:val="24"/>
        </w:rPr>
        <w:t xml:space="preserve">υ </w:t>
      </w:r>
      <w:r>
        <w:rPr>
          <w:rFonts w:eastAsia="Times New Roman"/>
          <w:bCs/>
        </w:rPr>
        <w:t>έχει</w:t>
      </w:r>
      <w:r>
        <w:rPr>
          <w:rFonts w:eastAsia="Times New Roman" w:cs="Times New Roman"/>
          <w:szCs w:val="24"/>
        </w:rPr>
        <w:t xml:space="preserve"> επικρατήσει σαν νόμος </w:t>
      </w:r>
      <w:proofErr w:type="spellStart"/>
      <w:r>
        <w:rPr>
          <w:rFonts w:eastAsia="Times New Roman" w:cs="Times New Roman"/>
          <w:szCs w:val="24"/>
        </w:rPr>
        <w:t>Κατρούγκαλου</w:t>
      </w:r>
      <w:proofErr w:type="spellEnd"/>
      <w:r>
        <w:rPr>
          <w:rFonts w:eastAsia="Times New Roman" w:cs="Times New Roman"/>
          <w:szCs w:val="24"/>
        </w:rPr>
        <w:t xml:space="preserve">, δεν </w:t>
      </w:r>
      <w:r>
        <w:rPr>
          <w:rFonts w:eastAsia="Times New Roman" w:cs="Times New Roman"/>
          <w:szCs w:val="24"/>
        </w:rPr>
        <w:lastRenderedPageBreak/>
        <w:t>παίρνει βελτιώσεις. Το εργατικό, το συνταξιοδοτικό κίνημα απαιτούν την ανατροπή του και διεκδικούν αποκλειστικά κοινωνικό ασφαλιστικό σύστημα με τα χαρακτηριστικά που του πρ</w:t>
      </w:r>
      <w:r>
        <w:rPr>
          <w:rFonts w:eastAsia="Times New Roman" w:cs="Times New Roman"/>
          <w:szCs w:val="24"/>
        </w:rPr>
        <w:t>ο</w:t>
      </w:r>
      <w:r>
        <w:rPr>
          <w:rFonts w:eastAsia="Times New Roman" w:cs="Times New Roman"/>
          <w:szCs w:val="24"/>
        </w:rPr>
        <w:t>σ</w:t>
      </w:r>
      <w:r>
        <w:rPr>
          <w:rFonts w:eastAsia="Times New Roman" w:cs="Times New Roman"/>
          <w:szCs w:val="24"/>
        </w:rPr>
        <w:t>έ</w:t>
      </w:r>
      <w:r>
        <w:rPr>
          <w:rFonts w:eastAsia="Times New Roman" w:cs="Times New Roman"/>
          <w:szCs w:val="24"/>
        </w:rPr>
        <w:t>δωσαν οι σκληροί αγώνες της εργατ</w:t>
      </w:r>
      <w:r>
        <w:rPr>
          <w:rFonts w:eastAsia="Times New Roman" w:cs="Times New Roman"/>
          <w:szCs w:val="24"/>
        </w:rPr>
        <w:t>ικής τάξης, που ήταν πίσω από τις δυνατότητες, διεκδικούν να αποκατασταθεί το ύψος των συντάξεων, όπως και η δέκατη τρίτη και η δέκατη τέταρτη σύνταξη, που πλήρωσαν με τον ιδρώτα και το αίμα τους για πολλά χρόνια οι ασφαλισμένοι.</w:t>
      </w:r>
    </w:p>
    <w:p w14:paraId="7822A8E9" w14:textId="77777777" w:rsidR="00585C31" w:rsidRDefault="00830CC0">
      <w:pPr>
        <w:spacing w:line="600" w:lineRule="auto"/>
        <w:ind w:firstLine="720"/>
        <w:jc w:val="both"/>
        <w:rPr>
          <w:rFonts w:eastAsia="Times New Roman" w:cs="Times New Roman"/>
        </w:rPr>
      </w:pPr>
      <w:r>
        <w:rPr>
          <w:rFonts w:eastAsia="Times New Roman" w:cs="Times New Roman"/>
          <w:szCs w:val="24"/>
        </w:rPr>
        <w:t xml:space="preserve">Η επίθεση στο ασφαλιστικό </w:t>
      </w:r>
      <w:r>
        <w:rPr>
          <w:rFonts w:eastAsia="Times New Roman" w:cs="Times New Roman"/>
          <w:szCs w:val="24"/>
        </w:rPr>
        <w:t xml:space="preserve">συνεχίζεται. Ο αγώνας πρέπει να γίνει μαζικός, καθολικός, γιατί η μετατροπή της ασφάλισης από κοινωνική ευθύνη σε ατομική αποτελεί την κύρια κατεύθυνση της Ευρωπαϊκής </w:t>
      </w:r>
      <w:r>
        <w:rPr>
          <w:rFonts w:eastAsia="Times New Roman"/>
          <w:bCs/>
        </w:rPr>
        <w:t>Έ</w:t>
      </w:r>
      <w:r>
        <w:rPr>
          <w:rFonts w:eastAsia="Times New Roman" w:cs="Times New Roman"/>
          <w:szCs w:val="24"/>
        </w:rPr>
        <w:t xml:space="preserve">νωσης και σε αυτή τη κατεύθυνση νομοθέτησαν οι κυβερνήσεις του ΠΑΣΟΚ και της </w:t>
      </w:r>
      <w:r>
        <w:rPr>
          <w:rFonts w:eastAsia="Times New Roman" w:cs="Times New Roman"/>
        </w:rPr>
        <w:t>Νέας Δημοκρ</w:t>
      </w:r>
      <w:r>
        <w:rPr>
          <w:rFonts w:eastAsia="Times New Roman" w:cs="Times New Roman"/>
        </w:rPr>
        <w:t xml:space="preserve">ατίας και συνεχίζει η </w:t>
      </w:r>
      <w:r>
        <w:rPr>
          <w:rFonts w:eastAsia="Times New Roman"/>
          <w:bCs/>
        </w:rPr>
        <w:t>Κυβέρνηση</w:t>
      </w:r>
      <w:r>
        <w:rPr>
          <w:rFonts w:eastAsia="Times New Roman" w:cs="Times New Roman"/>
        </w:rPr>
        <w:t xml:space="preserve"> ΣΥΡΙΖΑ</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ΑΝΕΛ, με αυτό τον νόμο «λαιμητόμο</w:t>
      </w:r>
      <w:r>
        <w:rPr>
          <w:rFonts w:eastAsia="Times New Roman" w:cs="Times New Roman"/>
        </w:rPr>
        <w:t>»</w:t>
      </w:r>
      <w:r>
        <w:rPr>
          <w:rFonts w:eastAsia="Times New Roman" w:cs="Times New Roman"/>
        </w:rPr>
        <w:t>, όπως τον χαρακτηρίσαμε.</w:t>
      </w:r>
    </w:p>
    <w:p w14:paraId="7822A8EA" w14:textId="77777777" w:rsidR="00585C31" w:rsidRDefault="00830CC0">
      <w:pPr>
        <w:spacing w:line="600" w:lineRule="auto"/>
        <w:ind w:firstLine="720"/>
        <w:jc w:val="both"/>
        <w:rPr>
          <w:rFonts w:eastAsia="Times New Roman"/>
          <w:bCs/>
        </w:rPr>
      </w:pPr>
      <w:r>
        <w:rPr>
          <w:rFonts w:eastAsia="Times New Roman" w:cs="Times New Roman"/>
        </w:rPr>
        <w:t xml:space="preserve">Έτσι, η </w:t>
      </w:r>
      <w:r>
        <w:rPr>
          <w:rFonts w:eastAsia="Times New Roman"/>
          <w:bCs/>
        </w:rPr>
        <w:t>Κυβέρνηση</w:t>
      </w:r>
      <w:r>
        <w:rPr>
          <w:rFonts w:eastAsia="Times New Roman" w:cs="Times New Roman"/>
        </w:rPr>
        <w:t xml:space="preserve"> προχωρά στον κύριο πυρήνα αυτών των ανατροπών, που </w:t>
      </w:r>
      <w:r>
        <w:rPr>
          <w:rFonts w:eastAsia="Times New Roman"/>
          <w:bCs/>
        </w:rPr>
        <w:t>είναι</w:t>
      </w:r>
      <w:r>
        <w:rPr>
          <w:rFonts w:eastAsia="Times New Roman" w:cs="Times New Roman"/>
        </w:rPr>
        <w:t xml:space="preserve"> η θέσπιση των προκαθορισμένων εισφορών και όχι παροχών -όπως είπα και για την τρ</w:t>
      </w:r>
      <w:r>
        <w:rPr>
          <w:rFonts w:eastAsia="Times New Roman" w:cs="Times New Roman"/>
        </w:rPr>
        <w:t>οπολογία του ΕΔΟΕΑΠ- η κατάργηση της εγγύησης του κράτους για τις συντάξεις, με την εγγύηση να περιορίζεται μόνο για τη λεγόμενη εθνική σύνταξη των 345 έως 384 ευρώ, και η απαλλαγή των εργοδοτών από την ασφάλιση με το επιχείρημα του διαχωρισμού του λεγόμεν</w:t>
      </w:r>
      <w:r>
        <w:rPr>
          <w:rFonts w:eastAsia="Times New Roman" w:cs="Times New Roman"/>
        </w:rPr>
        <w:t xml:space="preserve">ου </w:t>
      </w:r>
      <w:r>
        <w:rPr>
          <w:rFonts w:eastAsia="Times New Roman"/>
          <w:bCs/>
        </w:rPr>
        <w:t>κόστους εργασίας σε μισθολογικό και μη μισθολογικό.</w:t>
      </w:r>
    </w:p>
    <w:p w14:paraId="7822A8EB" w14:textId="77777777" w:rsidR="00585C31" w:rsidRDefault="00830CC0">
      <w:pPr>
        <w:spacing w:line="600" w:lineRule="auto"/>
        <w:ind w:firstLine="720"/>
        <w:jc w:val="both"/>
        <w:rPr>
          <w:rFonts w:eastAsia="Times New Roman" w:cs="Times New Roman"/>
          <w:szCs w:val="24"/>
        </w:rPr>
      </w:pPr>
      <w:r>
        <w:rPr>
          <w:rFonts w:eastAsia="Times New Roman"/>
          <w:bCs/>
        </w:rPr>
        <w:lastRenderedPageBreak/>
        <w:t>Η καθυστέρηση στην απονομή των οριστικών συντάξεων είναι αποτέλεσμα αυτών των προσαρμογών στον νόμο που ψήφισε η Κυβέρνηση με τις γνωστές τραγικές συνέπειες στη σφαγή των συντάξεων και γενικά των παροχ</w:t>
      </w:r>
      <w:r>
        <w:rPr>
          <w:rFonts w:eastAsia="Times New Roman"/>
          <w:bCs/>
        </w:rPr>
        <w:t>ών και την κατακρεούργηση των συντάξεων θανάτου και αναπηρίας.</w:t>
      </w:r>
    </w:p>
    <w:p w14:paraId="7822A8EC"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Η κατάσταση με την απονομή των επικουρικών και των εφάπαξ είναι ακόμα πιο τραγική την στιγμή που προβλέπεται η απαγόρευση συμμετοχής και εγγύησης του κράτους.</w:t>
      </w:r>
    </w:p>
    <w:p w14:paraId="7822A8ED"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Η προσωρινή σύνταξη μέχρι τώρα ήτα</w:t>
      </w:r>
      <w:r>
        <w:rPr>
          <w:rFonts w:eastAsia="Times New Roman"/>
          <w:szCs w:val="24"/>
        </w:rPr>
        <w:t>ν το 50% του μισθού του μέσου όρου του τελευταίου χρόνου. Τώρα την κάνετε 80% της οριστικής σύνταξης, που όπως προβλέπει ο ν.4387 θα προκύπτει ο συντάξιμος μισθός από όλο</w:t>
      </w:r>
      <w:r>
        <w:rPr>
          <w:rFonts w:eastAsia="Times New Roman"/>
          <w:szCs w:val="24"/>
        </w:rPr>
        <w:t>ν</w:t>
      </w:r>
      <w:r>
        <w:rPr>
          <w:rFonts w:eastAsia="Times New Roman"/>
          <w:szCs w:val="24"/>
        </w:rPr>
        <w:t xml:space="preserve"> τον ασφαλιστικό βίο του ασφαλισμένου, δηλαδή πολύ μειωμένος από ό,τι ίσχυε πριν. Σε </w:t>
      </w:r>
      <w:r>
        <w:rPr>
          <w:rFonts w:eastAsia="Times New Roman"/>
          <w:szCs w:val="24"/>
        </w:rPr>
        <w:t>κάποιες των περιπτώσεων το 80% που θεσπίζεται, θα είναι κατώτερο από το σημερινό 50%. Επικοινωνιακά, όμως, ακούγεται πολύ καλύτερα το 80% από το 50%</w:t>
      </w:r>
      <w:r>
        <w:rPr>
          <w:rFonts w:eastAsia="Times New Roman"/>
          <w:szCs w:val="24"/>
        </w:rPr>
        <w:t>.</w:t>
      </w:r>
    </w:p>
    <w:p w14:paraId="7822A8EE"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 xml:space="preserve">Όμως, προκύπτει το εξής ερώτημα: Αφού μπορείτε εντός δύο μηνών να υπολογίζετε την οριστική σύνταξη, γιατί </w:t>
      </w:r>
      <w:r>
        <w:rPr>
          <w:rFonts w:eastAsia="Times New Roman"/>
          <w:szCs w:val="24"/>
        </w:rPr>
        <w:t>δίνετε το 80% αυτού του ποσού και δεν δίνετε ολόκληρο το ποσό της οριστικής σύνταξης; Έτσι λέτε. Διατείνεστε ότι σε δύο μήνες θα μπορείτε να υπολογίσετε την οριστική σύνταξη.</w:t>
      </w:r>
    </w:p>
    <w:p w14:paraId="7822A8EF"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Ομολογείτε δε, με λίγα λόγια ότι εκτός των μεγάλων ποσών, παρακρατείτε από αυτά τ</w:t>
      </w:r>
      <w:r>
        <w:rPr>
          <w:rFonts w:eastAsia="Times New Roman"/>
          <w:szCs w:val="24"/>
        </w:rPr>
        <w:t xml:space="preserve">α προβλεπόμενα πετσοκομμένα ποσά των συντάξεων ως έμμεσο δανεισμό. </w:t>
      </w:r>
      <w:r>
        <w:rPr>
          <w:rFonts w:eastAsia="Times New Roman"/>
          <w:szCs w:val="24"/>
        </w:rPr>
        <w:lastRenderedPageBreak/>
        <w:t>Δεν επικαλείστε έλλειψη προσωπικού, γιατί ισχυρίζεστε ότι μπορείτε να υπολογίσετε το 80% της οριστικής σε δύο μήνες με τους υπάρχοντες εργαζόμενους, τους οποίους εθελοντικά δήθεν υποχρεώνετ</w:t>
      </w:r>
      <w:r>
        <w:rPr>
          <w:rFonts w:eastAsia="Times New Roman"/>
          <w:szCs w:val="24"/>
        </w:rPr>
        <w:t>ε να δουλεύουν και Σαββατοκύριακα με την υπόσχεση κάποιας άδειας.</w:t>
      </w:r>
    </w:p>
    <w:p w14:paraId="7822A8F0"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Αποκλείονται όσοι δεν υποβά</w:t>
      </w:r>
      <w:r>
        <w:rPr>
          <w:rFonts w:eastAsia="Times New Roman"/>
          <w:szCs w:val="24"/>
        </w:rPr>
        <w:t>λ</w:t>
      </w:r>
      <w:r>
        <w:rPr>
          <w:rFonts w:eastAsia="Times New Roman"/>
          <w:szCs w:val="24"/>
        </w:rPr>
        <w:t>λουν ηλεκτρονική αίτηση. Αυτό είναι απαράδεκτο. Ζητείται υπεύθυνη δήλωση του ν.1599 που δεν μπορεί να είναι ηλεκτρονική. Γιατί να μην μπορούν να υποβά</w:t>
      </w:r>
      <w:r>
        <w:rPr>
          <w:rFonts w:eastAsia="Times New Roman"/>
          <w:szCs w:val="24"/>
        </w:rPr>
        <w:t>λ</w:t>
      </w:r>
      <w:r>
        <w:rPr>
          <w:rFonts w:eastAsia="Times New Roman"/>
          <w:szCs w:val="24"/>
        </w:rPr>
        <w:t>λουν αίτηση προσωρινής σύνταξης μη ηλεκτρονικά, στον γκισέ αυτοί που δεν μπορούν, δεν έχουν τη δυνατότητα; Επίσης, σε περίπτωση διαδοχικής ασφάλισης ζητούνται βεβαιώσεις από τον άλλο φορέα, που όπως διαπιστώνεται ούτε αυτές θα είναι ηλεκτρονικές.</w:t>
      </w:r>
    </w:p>
    <w:p w14:paraId="7822A8F1"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Για τις κ</w:t>
      </w:r>
      <w:r>
        <w:rPr>
          <w:rFonts w:eastAsia="Times New Roman"/>
          <w:szCs w:val="24"/>
        </w:rPr>
        <w:t>ατώτερες συντάξεις θανάτου απαιτούμε την άμεση κατάργηση του άρθρου 12 του ν.4387/2016 και την επαναφορά των ρυθμίσεων που ίσχυαν για τις συντάξεις θανάτου. Μόνο η κατάργηση αυτού του νόμου μπορεί να αποκαταστήσει αυτή την άδικη επιλογή που έχετε κάνει για</w:t>
      </w:r>
      <w:r>
        <w:rPr>
          <w:rFonts w:eastAsia="Times New Roman"/>
          <w:szCs w:val="24"/>
        </w:rPr>
        <w:t xml:space="preserve"> τις συντάξεις θανάτου.</w:t>
      </w:r>
    </w:p>
    <w:p w14:paraId="7822A8F2"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7822A8F3"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Είναι απαράδεκτη η διατήρηση των ορίων ηλικίας που έχουν θεσπιστεί για τις συντάξεις χηρείας, όπως και τα κατώτερα όρια, που είναι πολύ κάτω από αυτ</w:t>
      </w:r>
      <w:r>
        <w:rPr>
          <w:rFonts w:eastAsia="Times New Roman"/>
          <w:szCs w:val="24"/>
        </w:rPr>
        <w:t xml:space="preserve">ά που ίσχυαν πριν τον ν.4387/2016. Γι’ αυτό, λοιπόν, απαιτούμε να επανέλθει στο 70% της </w:t>
      </w:r>
      <w:r>
        <w:rPr>
          <w:rFonts w:eastAsia="Times New Roman"/>
          <w:szCs w:val="24"/>
        </w:rPr>
        <w:lastRenderedPageBreak/>
        <w:t>σύνταξης που ελάμβανε ή επρόκειτο να λάβει ο θανών χωρίς καμ</w:t>
      </w:r>
      <w:r>
        <w:rPr>
          <w:rFonts w:eastAsia="Times New Roman"/>
          <w:szCs w:val="24"/>
        </w:rPr>
        <w:t>μ</w:t>
      </w:r>
      <w:r>
        <w:rPr>
          <w:rFonts w:eastAsia="Times New Roman"/>
          <w:szCs w:val="24"/>
        </w:rPr>
        <w:t>ιά διακοπή στη συνέχεια για τον χήρο ή τη χήρα. Το ίδιο και η σύνταξη αν δικαιούχος είναι ένα παιδί μόνο. Τ</w:t>
      </w:r>
      <w:r>
        <w:rPr>
          <w:rFonts w:eastAsia="Times New Roman"/>
          <w:szCs w:val="24"/>
        </w:rPr>
        <w:t>ο ποσοστό 70% να αυξάνεται αν υπάρχουν περισσότεροι του ενός δικαιούχοι.</w:t>
      </w:r>
    </w:p>
    <w:p w14:paraId="7822A8F4"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Η οικογένεια θανούντος να δικαιούται τη σύνταξη που ελάμβανε ή επρόκειτο να λάβει ο θανών ανεξάρτητα από τα έτη ασφάλισής του.</w:t>
      </w:r>
    </w:p>
    <w:p w14:paraId="7822A8F5"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Σύνταξη να δικαιούται το ανίκανο πριν το εικοστό τέταρτο</w:t>
      </w:r>
      <w:r>
        <w:rPr>
          <w:rFonts w:eastAsia="Times New Roman"/>
          <w:szCs w:val="24"/>
        </w:rPr>
        <w:t xml:space="preserve"> έτος ηλικίας, οπότε κι αν επέλθει η ανικανότητά πριν ή μετά το θάνατο του γονέα. Επίσης, να δικαιούται σύνταξη το παιδί που θα μείνει ανίκανο μετά τα είκοσι τέσσερα εφόσον είναι άπορο.</w:t>
      </w:r>
    </w:p>
    <w:p w14:paraId="7822A8F6"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Ζητούμε κατώτερο όριο σύνταξης να είναι τα 486 ευρώ όπως για το σύνολο</w:t>
      </w:r>
      <w:r>
        <w:rPr>
          <w:rFonts w:eastAsia="Times New Roman"/>
          <w:szCs w:val="24"/>
        </w:rPr>
        <w:t xml:space="preserve"> των συνταξιούχων. Ο επιζών σύζυγος να παίρνει συνεχώς την σύνταξη του θανούντος ανεξαρτήτως ηλικίας.</w:t>
      </w:r>
    </w:p>
    <w:p w14:paraId="7822A8F7"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Σε περίπτωση δικαιοδόχων ανήλικων τέκνων ως έτος ενηλικίωσης να θεωρείται η 31</w:t>
      </w:r>
      <w:r>
        <w:rPr>
          <w:rFonts w:eastAsia="Times New Roman"/>
          <w:szCs w:val="24"/>
          <w:vertAlign w:val="superscript"/>
        </w:rPr>
        <w:t xml:space="preserve"> </w:t>
      </w:r>
      <w:r>
        <w:rPr>
          <w:rFonts w:eastAsia="Times New Roman"/>
          <w:szCs w:val="24"/>
        </w:rPr>
        <w:t xml:space="preserve">Δεκεμβρίου του έτους που συμπληρώνει το δέκατο όγδοο και όχι η προηγούμενη </w:t>
      </w:r>
      <w:r>
        <w:rPr>
          <w:rFonts w:eastAsia="Times New Roman"/>
          <w:szCs w:val="24"/>
        </w:rPr>
        <w:t>της ημέρας γέννησης για κάθε ασφαλιστικό δικαίωμα ή του ίδιου του παιδιού ή των γονιών του, όπως εφαρμόζεται και στο δημόσιο.</w:t>
      </w:r>
    </w:p>
    <w:p w14:paraId="7822A8F8"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Η πρόβλεψη που κάνετε για τα ορφανά και από τους δύο γονείς αναφέρεται προφανώς μόνο όταν δικαιούνται σύνταξη από τον ένα γονέα, ν</w:t>
      </w:r>
      <w:r>
        <w:rPr>
          <w:rFonts w:eastAsia="Times New Roman"/>
          <w:szCs w:val="24"/>
        </w:rPr>
        <w:t>α παίρνει τα 384 ευρώ. Όταν δικαιούται σύνταξη και από τους δύο γονείς, γιατί δεν τη δίνετε; Να δίνετε τη σύνταξη, δηλαδή τα 384 ευρώ και για τους δύο γονείς.</w:t>
      </w:r>
    </w:p>
    <w:p w14:paraId="7822A8F9"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lastRenderedPageBreak/>
        <w:t xml:space="preserve">Εμείς λέμε να επανέλθει η προϋπόθεση συνταξιοδότησης λόγω θανάτου που ίσχυε μέχρι 12 Μαΐου 2016, </w:t>
      </w:r>
      <w:r>
        <w:rPr>
          <w:rFonts w:eastAsia="Times New Roman"/>
          <w:szCs w:val="24"/>
        </w:rPr>
        <w:t>με χίλιες πεντακόσιες ημέρες εργασίας, εκ των οποίων οι τριακόσιες στην πενταετία πριν το θάνατο του ασφαλισμένου.</w:t>
      </w:r>
    </w:p>
    <w:p w14:paraId="7822A8FA"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Με αυτά, εμείς δεν θα ψηφίσουμε τις δύο τροπολογίες, γιατί δεν αντιμετωπίζουν το πρόβλημα. Δίνουν απλά το κατώτερο, τα 360 ευρώ και τα όρια η</w:t>
      </w:r>
      <w:r>
        <w:rPr>
          <w:rFonts w:eastAsia="Times New Roman"/>
          <w:szCs w:val="24"/>
        </w:rPr>
        <w:t>λικίας παραμένουν. Κι όσον αφορά τις προσωρινές συντάξεις, αφού μπορείτε μέσα σε δύο μήνες να ξέρετε ποια είναι η οριστική, να δοθεί η οριστική σύνταξη και όχι η προσωρινή.</w:t>
      </w:r>
    </w:p>
    <w:p w14:paraId="7822A8FB" w14:textId="77777777" w:rsidR="00585C31" w:rsidRDefault="00830CC0">
      <w:pPr>
        <w:tabs>
          <w:tab w:val="left" w:pos="282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συνάδελφε.</w:t>
      </w:r>
    </w:p>
    <w:p w14:paraId="7822A8FC"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 xml:space="preserve">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szCs w:val="24"/>
        </w:rPr>
        <w:t>α</w:t>
      </w:r>
      <w:r>
        <w:rPr>
          <w:rFonts w:eastAsia="Times New Roman"/>
          <w:szCs w:val="24"/>
        </w:rPr>
        <w:t>ίθουσας «</w:t>
      </w:r>
      <w:r>
        <w:rPr>
          <w:rFonts w:eastAsia="Times New Roman"/>
          <w:szCs w:val="24"/>
        </w:rPr>
        <w:t>ΕΛΕΥΘΕΡΙΟΣ ΒΕΝΙΖΕΛΟΣ</w:t>
      </w:r>
      <w:r>
        <w:rPr>
          <w:rFonts w:eastAsia="Times New Roman"/>
          <w:szCs w:val="24"/>
        </w:rPr>
        <w:t>» και ενημερώθηκαν για την ιστορία του κτιρίου και τον τρόπο οργάνωση</w:t>
      </w:r>
      <w:r>
        <w:rPr>
          <w:rFonts w:eastAsia="Times New Roman"/>
          <w:szCs w:val="24"/>
        </w:rPr>
        <w:t>ς και λειτουργίας της Βουλής, είκοσι τρεις μαθήτριες και μαθητές και τρεις συνοδοί εκπαιδευτικοί από το 3</w:t>
      </w:r>
      <w:r>
        <w:rPr>
          <w:rFonts w:eastAsia="Times New Roman"/>
          <w:szCs w:val="24"/>
          <w:vertAlign w:val="superscript"/>
        </w:rPr>
        <w:t>ο</w:t>
      </w:r>
      <w:r>
        <w:rPr>
          <w:rFonts w:eastAsia="Times New Roman"/>
          <w:szCs w:val="24"/>
        </w:rPr>
        <w:t xml:space="preserve"> Δημοτικό Σχολείο Πυλαίας Θεσσαλονίκης.</w:t>
      </w:r>
    </w:p>
    <w:p w14:paraId="7822A8F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Η Βουλή σάς καλωσορίζει, παιδιά.</w:t>
      </w:r>
    </w:p>
    <w:p w14:paraId="7822A8FE" w14:textId="77777777" w:rsidR="00585C31" w:rsidRDefault="00830CC0">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7822A8FF" w14:textId="77777777" w:rsidR="00585C31" w:rsidRDefault="00830CC0">
      <w:pPr>
        <w:tabs>
          <w:tab w:val="left" w:pos="2820"/>
        </w:tabs>
        <w:spacing w:line="600" w:lineRule="auto"/>
        <w:ind w:firstLine="720"/>
        <w:jc w:val="both"/>
        <w:rPr>
          <w:rFonts w:eastAsia="Times New Roman"/>
          <w:szCs w:val="24"/>
        </w:rPr>
      </w:pPr>
      <w:r>
        <w:rPr>
          <w:rFonts w:eastAsia="Times New Roman"/>
          <w:szCs w:val="24"/>
        </w:rPr>
        <w:t>Τον λόγο έχει τώρα η συνάδε</w:t>
      </w:r>
      <w:r>
        <w:rPr>
          <w:rFonts w:eastAsia="Times New Roman"/>
          <w:szCs w:val="24"/>
        </w:rPr>
        <w:t>λφος κ</w:t>
      </w:r>
      <w:r>
        <w:rPr>
          <w:rFonts w:eastAsia="Times New Roman"/>
          <w:szCs w:val="24"/>
        </w:rPr>
        <w:t>.</w:t>
      </w:r>
      <w:r>
        <w:rPr>
          <w:rFonts w:eastAsia="Times New Roman"/>
          <w:szCs w:val="24"/>
        </w:rPr>
        <w:t xml:space="preserve"> Ελένη </w:t>
      </w:r>
      <w:proofErr w:type="spellStart"/>
      <w:r>
        <w:rPr>
          <w:rFonts w:eastAsia="Times New Roman"/>
          <w:szCs w:val="24"/>
        </w:rPr>
        <w:t>Αυλωνίτου</w:t>
      </w:r>
      <w:proofErr w:type="spellEnd"/>
      <w:r>
        <w:rPr>
          <w:rFonts w:eastAsia="Times New Roman"/>
          <w:szCs w:val="24"/>
        </w:rPr>
        <w:t xml:space="preserve"> από τον ΣΥΡΙΖΑ.</w:t>
      </w:r>
    </w:p>
    <w:p w14:paraId="7822A900" w14:textId="77777777" w:rsidR="00585C31" w:rsidRDefault="00830CC0">
      <w:pPr>
        <w:tabs>
          <w:tab w:val="left" w:pos="2940"/>
        </w:tabs>
        <w:spacing w:line="600" w:lineRule="auto"/>
        <w:ind w:firstLine="680"/>
        <w:jc w:val="both"/>
        <w:rPr>
          <w:rFonts w:eastAsia="Times New Roman"/>
          <w:szCs w:val="24"/>
        </w:rPr>
      </w:pPr>
      <w:r>
        <w:rPr>
          <w:rFonts w:eastAsia="Times New Roman"/>
          <w:b/>
          <w:szCs w:val="24"/>
        </w:rPr>
        <w:t>ΕΛΕΝΗ ΑΥΛΩΝΙΤΟΥ:</w:t>
      </w:r>
      <w:r>
        <w:rPr>
          <w:rFonts w:eastAsia="Times New Roman"/>
          <w:szCs w:val="24"/>
        </w:rPr>
        <w:t xml:space="preserve"> Ευχαριστώ πολύ, κύριε Πρόεδρε.</w:t>
      </w:r>
    </w:p>
    <w:p w14:paraId="7822A901"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lastRenderedPageBreak/>
        <w:t>Κυρίες και κύριοι Βουλευτές, με το σημερινό νομοσχέδιο: «</w:t>
      </w:r>
      <w:r>
        <w:rPr>
          <w:rFonts w:eastAsia="Times New Roman"/>
          <w:szCs w:val="24"/>
        </w:rPr>
        <w:t>Ρ</w:t>
      </w:r>
      <w:r>
        <w:rPr>
          <w:rFonts w:eastAsia="Times New Roman"/>
          <w:szCs w:val="24"/>
        </w:rPr>
        <w:t>υθμίσεις για την αγορά παιγνίων</w:t>
      </w:r>
      <w:r>
        <w:rPr>
          <w:rFonts w:eastAsia="Times New Roman"/>
          <w:szCs w:val="24"/>
        </w:rPr>
        <w:t xml:space="preserve"> και άλλες διατάξεις»</w:t>
      </w:r>
      <w:r>
        <w:rPr>
          <w:rFonts w:eastAsia="Times New Roman"/>
          <w:szCs w:val="24"/>
        </w:rPr>
        <w:t xml:space="preserve"> τίθεται επί τάπητος το ζήτημα των τυχερών παιχνιδιών και </w:t>
      </w:r>
      <w:r>
        <w:rPr>
          <w:rFonts w:eastAsia="Times New Roman"/>
          <w:szCs w:val="24"/>
        </w:rPr>
        <w:t>του τρόπου, με τον οποίον προσεγγίζει το θέμα η πολιτεία.</w:t>
      </w:r>
    </w:p>
    <w:p w14:paraId="7822A902"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 xml:space="preserve">Κατ’ αρχάς, οφείλουμε να διαπιστώσουμε ότι το θέμα υπάρχει είτε ασχοληθεί μαζί του η πολιτεία είτε όχι. Τα τυχερά παιχνίδια και ο </w:t>
      </w:r>
      <w:proofErr w:type="spellStart"/>
      <w:r>
        <w:rPr>
          <w:rFonts w:eastAsia="Times New Roman"/>
          <w:szCs w:val="24"/>
        </w:rPr>
        <w:t>στοιχηματισμός</w:t>
      </w:r>
      <w:proofErr w:type="spellEnd"/>
      <w:r>
        <w:rPr>
          <w:rFonts w:eastAsia="Times New Roman"/>
          <w:szCs w:val="24"/>
        </w:rPr>
        <w:t xml:space="preserve"> περιέχουν από τη φύση τους πέντε κινδύνους</w:t>
      </w:r>
      <w:r>
        <w:rPr>
          <w:rFonts w:eastAsia="Times New Roman"/>
          <w:szCs w:val="24"/>
        </w:rPr>
        <w:t>.</w:t>
      </w:r>
    </w:p>
    <w:p w14:paraId="7822A903"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 xml:space="preserve">Πρώτον, </w:t>
      </w:r>
      <w:r>
        <w:rPr>
          <w:rFonts w:eastAsia="Times New Roman"/>
          <w:szCs w:val="24"/>
        </w:rPr>
        <w:t>τον εθισμό στον τζόγο, στον οποίον μερικοί άνθρωποι είναι περισσότερο επιρρεπείς από τους άλλους. Ο εθισμός αυτός στις ακραίες εκδηλώσεις του μπορεί να γίνει καταστροφικός για τον εθισμένο.</w:t>
      </w:r>
    </w:p>
    <w:p w14:paraId="7822A904"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Δεύτερον, την εξαπάτηση όσων στοιχηματίζουν από απατεώνες διοργανω</w:t>
      </w:r>
      <w:r>
        <w:rPr>
          <w:rFonts w:eastAsia="Times New Roman"/>
          <w:szCs w:val="24"/>
        </w:rPr>
        <w:t>τές τυχερών παιγνιδιών.</w:t>
      </w:r>
    </w:p>
    <w:p w14:paraId="7822A905"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Τρίτον, τη δημιουργία χώρου ανάπτυξης του οργανωμένου εγκλήματος, που με αφετηρία τα τυχερά παιχνίδια μπορεί να επεκταθεί και αλλού.</w:t>
      </w:r>
    </w:p>
    <w:p w14:paraId="7822A906"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 xml:space="preserve">Τέταρτον, τη δημιουργία αφορολόγητων εσόδων, και, </w:t>
      </w:r>
      <w:proofErr w:type="spellStart"/>
      <w:r>
        <w:rPr>
          <w:rFonts w:eastAsia="Times New Roman"/>
          <w:szCs w:val="24"/>
        </w:rPr>
        <w:t>πέμπτον</w:t>
      </w:r>
      <w:proofErr w:type="spellEnd"/>
      <w:r>
        <w:rPr>
          <w:rFonts w:eastAsia="Times New Roman"/>
          <w:szCs w:val="24"/>
        </w:rPr>
        <w:t xml:space="preserve">, όταν το αντικείμενο </w:t>
      </w:r>
      <w:proofErr w:type="spellStart"/>
      <w:r>
        <w:rPr>
          <w:rFonts w:eastAsia="Times New Roman"/>
          <w:szCs w:val="24"/>
        </w:rPr>
        <w:t>στοιχηματισμού</w:t>
      </w:r>
      <w:proofErr w:type="spellEnd"/>
      <w:r>
        <w:rPr>
          <w:rFonts w:eastAsia="Times New Roman"/>
          <w:szCs w:val="24"/>
        </w:rPr>
        <w:t xml:space="preserve"> είναι</w:t>
      </w:r>
      <w:r>
        <w:rPr>
          <w:rFonts w:eastAsia="Times New Roman"/>
          <w:szCs w:val="24"/>
        </w:rPr>
        <w:t xml:space="preserve"> αθλητικές οργανώσεις, την αλλοίωση του αποτελέσματος των αθλητικών αγώνων.</w:t>
      </w:r>
    </w:p>
    <w:p w14:paraId="7822A907"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 xml:space="preserve">Διεθνώς, έχουν υπάρξει τρεις προσεγγίσεις στο θέμα των τυχερών παιχνιδιών: </w:t>
      </w:r>
      <w:r>
        <w:rPr>
          <w:rFonts w:eastAsia="Times New Roman"/>
          <w:szCs w:val="24"/>
        </w:rPr>
        <w:t>η</w:t>
      </w:r>
      <w:r>
        <w:rPr>
          <w:rFonts w:eastAsia="Times New Roman"/>
          <w:szCs w:val="24"/>
        </w:rPr>
        <w:t xml:space="preserve"> απόλυτη απαγόρευση, η απόλυτη απελευθέρωση και η ρύθμιση υπό κρατικό έλεγχο.</w:t>
      </w:r>
    </w:p>
    <w:p w14:paraId="7822A908"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lastRenderedPageBreak/>
        <w:t>Η απόλυτη απαγόρευση λειτο</w:t>
      </w:r>
      <w:r>
        <w:rPr>
          <w:rFonts w:eastAsia="Times New Roman"/>
          <w:szCs w:val="24"/>
        </w:rPr>
        <w:t>υργεί ως επιδότηση στον παράνομο τζόγο, χωρίς, όμως, να τον καταργεί. Η απόλυτη απελευθέρωση οξύνει το πρόβλημα του εθισμού. Οπότε, η ρύθμιση υπό κρατικό έλεγχο έχει κριθεί ως η αποτελεσματικότερη προσέγγιση.</w:t>
      </w:r>
    </w:p>
    <w:p w14:paraId="7822A909"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 xml:space="preserve">Το σημερινό νομοσχέδιο, λοιπόν, «Ρυθμίσεις για </w:t>
      </w:r>
      <w:r>
        <w:rPr>
          <w:rFonts w:eastAsia="Times New Roman"/>
          <w:szCs w:val="24"/>
        </w:rPr>
        <w:t>την αγορά παιγνίων</w:t>
      </w:r>
      <w:r>
        <w:rPr>
          <w:rFonts w:eastAsia="Times New Roman"/>
          <w:szCs w:val="24"/>
        </w:rPr>
        <w:t xml:space="preserve"> και άλλες διατάξεις</w:t>
      </w:r>
      <w:r>
        <w:rPr>
          <w:rFonts w:eastAsia="Times New Roman"/>
          <w:szCs w:val="24"/>
        </w:rPr>
        <w:t xml:space="preserve">», κινούμενο στη λογική της ρύθμισης υπό κρατικό έλεγχο των τυχερών παιχνιδιών, τροποποιεί διατάξεις του ν.4002/2011, που αφορούν την </w:t>
      </w:r>
      <w:proofErr w:type="spellStart"/>
      <w:r>
        <w:rPr>
          <w:rFonts w:eastAsia="Times New Roman"/>
          <w:szCs w:val="24"/>
        </w:rPr>
        <w:t>αδειοδότηση</w:t>
      </w:r>
      <w:proofErr w:type="spellEnd"/>
      <w:r>
        <w:rPr>
          <w:rFonts w:eastAsia="Times New Roman"/>
          <w:szCs w:val="24"/>
        </w:rPr>
        <w:t xml:space="preserve"> λειτουργίας </w:t>
      </w:r>
      <w:proofErr w:type="spellStart"/>
      <w:r>
        <w:rPr>
          <w:rFonts w:eastAsia="Times New Roman"/>
          <w:szCs w:val="24"/>
        </w:rPr>
        <w:t>παιγνιομηχανών</w:t>
      </w:r>
      <w:proofErr w:type="spellEnd"/>
      <w:r>
        <w:rPr>
          <w:rFonts w:eastAsia="Times New Roman"/>
          <w:szCs w:val="24"/>
        </w:rPr>
        <w:t xml:space="preserve"> από τον ΟΠΑΠ.</w:t>
      </w:r>
    </w:p>
    <w:p w14:paraId="7822A90A"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Οι τροποποιήσεις αυτές στοχεύου</w:t>
      </w:r>
      <w:r>
        <w:rPr>
          <w:rFonts w:eastAsia="Times New Roman"/>
          <w:szCs w:val="24"/>
        </w:rPr>
        <w:t xml:space="preserve">ν στην αύξηση του βαθμού ελέγχου, που ασκεί το κράτος, στη λειτουργία των </w:t>
      </w:r>
      <w:proofErr w:type="spellStart"/>
      <w:r>
        <w:rPr>
          <w:rFonts w:eastAsia="Times New Roman"/>
          <w:szCs w:val="24"/>
        </w:rPr>
        <w:t>παιγνιομηχανών</w:t>
      </w:r>
      <w:proofErr w:type="spellEnd"/>
      <w:r>
        <w:rPr>
          <w:rFonts w:eastAsia="Times New Roman"/>
          <w:szCs w:val="24"/>
        </w:rPr>
        <w:t xml:space="preserve"> με τον περιορισμό και του αριθμού των </w:t>
      </w:r>
      <w:proofErr w:type="spellStart"/>
      <w:r>
        <w:rPr>
          <w:rFonts w:eastAsia="Times New Roman"/>
          <w:szCs w:val="24"/>
        </w:rPr>
        <w:t>παιγνιομηχανών</w:t>
      </w:r>
      <w:proofErr w:type="spellEnd"/>
      <w:r>
        <w:rPr>
          <w:rFonts w:eastAsia="Times New Roman"/>
          <w:szCs w:val="24"/>
        </w:rPr>
        <w:t xml:space="preserve"> από τριάντα πέντε χιλιάδες σε είκοσι πέντε χιλιάδες και του αριθμού των καταστημάτων που αυτές θα λειτουργούν. </w:t>
      </w:r>
    </w:p>
    <w:p w14:paraId="7822A90B"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Πε</w:t>
      </w:r>
      <w:r>
        <w:rPr>
          <w:rFonts w:eastAsia="Times New Roman"/>
          <w:szCs w:val="24"/>
        </w:rPr>
        <w:t xml:space="preserve">τυχαίνουμε το τελευταίο αυξάνοντας τον αριθμό των </w:t>
      </w:r>
      <w:proofErr w:type="spellStart"/>
      <w:r>
        <w:rPr>
          <w:rFonts w:eastAsia="Times New Roman"/>
          <w:szCs w:val="24"/>
        </w:rPr>
        <w:t>παιγνιομηχανών</w:t>
      </w:r>
      <w:proofErr w:type="spellEnd"/>
      <w:r>
        <w:rPr>
          <w:rFonts w:eastAsia="Times New Roman"/>
          <w:szCs w:val="24"/>
        </w:rPr>
        <w:t>, που μπορούν να λειτουργούν σε κάθε κατάστημα, ώστε να είναι μικρότερος ο αριθμός των καταστημάτων και συνεπώς πιο εύκολος ο έλεγχός τους. Με το νομοσχέδιο αυτό, δηλαδή, δημιουργείται μικρότε</w:t>
      </w:r>
      <w:r>
        <w:rPr>
          <w:rFonts w:eastAsia="Times New Roman"/>
          <w:szCs w:val="24"/>
        </w:rPr>
        <w:t>ρη αγορά για να έχουμε καλύτερη εποπτεία.</w:t>
      </w:r>
    </w:p>
    <w:p w14:paraId="7822A90C"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 xml:space="preserve">Εις αντιστάθμιση της μείωσης εσόδων του ΟΠΑΠ από τον περιορισμό του αριθμού των </w:t>
      </w:r>
      <w:proofErr w:type="spellStart"/>
      <w:r>
        <w:rPr>
          <w:rFonts w:eastAsia="Times New Roman"/>
          <w:szCs w:val="24"/>
        </w:rPr>
        <w:t>παιγνιομηχανών</w:t>
      </w:r>
      <w:proofErr w:type="spellEnd"/>
      <w:r>
        <w:rPr>
          <w:rFonts w:eastAsia="Times New Roman"/>
          <w:szCs w:val="24"/>
        </w:rPr>
        <w:t xml:space="preserve">, παρατείνεται η χρονική διάρκεια της </w:t>
      </w:r>
      <w:proofErr w:type="spellStart"/>
      <w:r>
        <w:rPr>
          <w:rFonts w:eastAsia="Times New Roman"/>
          <w:szCs w:val="24"/>
        </w:rPr>
        <w:t>αδειοδότησης</w:t>
      </w:r>
      <w:proofErr w:type="spellEnd"/>
      <w:r>
        <w:rPr>
          <w:rFonts w:eastAsia="Times New Roman"/>
          <w:szCs w:val="24"/>
        </w:rPr>
        <w:t xml:space="preserve"> από δέκα χρόνια σε δεκαοκτώ.</w:t>
      </w:r>
    </w:p>
    <w:p w14:paraId="7822A90D"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lastRenderedPageBreak/>
        <w:t>Κυρίες και κύριοι συνάδελφοι, αυτή τη στ</w:t>
      </w:r>
      <w:r>
        <w:rPr>
          <w:rFonts w:eastAsia="Times New Roman"/>
          <w:szCs w:val="24"/>
        </w:rPr>
        <w:t xml:space="preserve">ιγμή εκτιμάται ότι υπάρχουν δεκάδες χιλιάδες παράνομες </w:t>
      </w:r>
      <w:proofErr w:type="spellStart"/>
      <w:r>
        <w:rPr>
          <w:rFonts w:eastAsia="Times New Roman"/>
          <w:szCs w:val="24"/>
        </w:rPr>
        <w:t>παιγνιομηχανές</w:t>
      </w:r>
      <w:proofErr w:type="spellEnd"/>
      <w:r>
        <w:rPr>
          <w:rFonts w:eastAsia="Times New Roman"/>
          <w:szCs w:val="24"/>
        </w:rPr>
        <w:t xml:space="preserve"> στη χώρα, που λειτουργούν αδήλωτες, που λειτουργούν αφορολόγητες, που λειτουργούν χωρίς κανέναν έλεγχο για το αν είναι στημένο το παιχνίδι ή τι ποσοστό των εισπράξεων αποδίδουν σε κέρδη </w:t>
      </w:r>
      <w:r>
        <w:rPr>
          <w:rFonts w:eastAsia="Times New Roman"/>
          <w:szCs w:val="24"/>
        </w:rPr>
        <w:t>στους παίκτες και που, φυσικά, λειτουργούν και χωρίς καμμία μέριμνα για την αποφυγή του εθισμού των παικτών.</w:t>
      </w:r>
    </w:p>
    <w:p w14:paraId="7822A90E"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Στα μηχανήματα αυτά παίζονται εκατοντάδες εκατομμύρια ευρώ, από τα οποία το κράτος δεν εισπράττει τίποτα. Τώρα στη θέση αυτών των παράνομων μηχανημ</w:t>
      </w:r>
      <w:r>
        <w:rPr>
          <w:rFonts w:eastAsia="Times New Roman"/>
          <w:szCs w:val="24"/>
        </w:rPr>
        <w:t>άτων θα μπουν μηχανήματα ελεγχόμενα τεχνικά, φορολογικά και λειτουργικά, με έμφαση στη λειτουργική και φορολογική εντιμότητα και την αποφυγή του εθισμού των παικτών.</w:t>
      </w:r>
    </w:p>
    <w:p w14:paraId="7822A90F" w14:textId="77777777" w:rsidR="00585C31" w:rsidRDefault="00830CC0">
      <w:pPr>
        <w:tabs>
          <w:tab w:val="left" w:pos="2940"/>
        </w:tabs>
        <w:spacing w:line="600" w:lineRule="auto"/>
        <w:ind w:firstLine="680"/>
        <w:jc w:val="both"/>
        <w:rPr>
          <w:rFonts w:eastAsia="Times New Roman"/>
          <w:szCs w:val="24"/>
        </w:rPr>
      </w:pPr>
      <w:r>
        <w:rPr>
          <w:rFonts w:eastAsia="Times New Roman"/>
          <w:szCs w:val="24"/>
        </w:rPr>
        <w:t>Επιδιώκεται αυτά τα ελεγχόμενα και εγγυημένα μηχανήματα να απορροφήσουν την υπάρχουσα ζήτη</w:t>
      </w:r>
      <w:r>
        <w:rPr>
          <w:rFonts w:eastAsia="Times New Roman"/>
          <w:szCs w:val="24"/>
        </w:rPr>
        <w:t>ση, που σήμερα διοχετεύεται στο παράνομο στοίχημα, ώστε και οι παίκτες να προστατευθούν και τα έσοδα του κράτους να αυξηθούν.</w:t>
      </w:r>
    </w:p>
    <w:p w14:paraId="7822A910"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Στην εποχή του ίντερνετ και του ηλεκτρονικού </w:t>
      </w:r>
      <w:proofErr w:type="spellStart"/>
      <w:r>
        <w:rPr>
          <w:rFonts w:eastAsia="Times New Roman" w:cs="Times New Roman"/>
          <w:szCs w:val="24"/>
        </w:rPr>
        <w:t>στοιχηματισμού</w:t>
      </w:r>
      <w:proofErr w:type="spellEnd"/>
      <w:r>
        <w:rPr>
          <w:rFonts w:eastAsia="Times New Roman" w:cs="Times New Roman"/>
          <w:szCs w:val="24"/>
        </w:rPr>
        <w:t xml:space="preserve"> δεν επιτρέπεται να αφήνουμε αυτόν τον τομέα προνομιακό χώρο παρανομίας και δεν θα τον αφήσουμε. Θέλουμε να διοχετευθεί η υπάρχουσα ζήτηση για τυχερά παιχνίδια στις νόμιμες, ελεγχόμενες και φορολογ</w:t>
      </w:r>
      <w:r>
        <w:rPr>
          <w:rFonts w:eastAsia="Times New Roman" w:cs="Times New Roman"/>
          <w:szCs w:val="24"/>
        </w:rPr>
        <w:t xml:space="preserve">ούμενες δραστηριότητες του ΟΠΑΠ, χωρίς, όμως, στην πορεία να προκαλέσουμε αύξηση της συνολικής εγχώριας ζήτησης για τον </w:t>
      </w:r>
      <w:proofErr w:type="spellStart"/>
      <w:r>
        <w:rPr>
          <w:rFonts w:eastAsia="Times New Roman" w:cs="Times New Roman"/>
          <w:szCs w:val="24"/>
        </w:rPr>
        <w:t>στοιχηματισμό</w:t>
      </w:r>
      <w:proofErr w:type="spellEnd"/>
      <w:r>
        <w:rPr>
          <w:rFonts w:eastAsia="Times New Roman" w:cs="Times New Roman"/>
          <w:szCs w:val="24"/>
        </w:rPr>
        <w:t xml:space="preserve"> σε τυχερά παιχνίδια.</w:t>
      </w:r>
    </w:p>
    <w:p w14:paraId="7822A911"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Μου προκαλεί, όμως, εντύπωση το γεγονός ότι εγκαλούμαστε από την Αντιπολίτευση, επειδή διευκολύνουμε </w:t>
      </w:r>
      <w:r>
        <w:rPr>
          <w:rFonts w:eastAsia="Times New Roman" w:cs="Times New Roman"/>
          <w:szCs w:val="24"/>
        </w:rPr>
        <w:t>την πραγματοποίηση μιας επένδυσης. Φοβάμαι πολύ ότι έχετε πιστέψει τα παραμύθια σας ότι η Κυβέρνηση είναι αντίθετη προς τις επενδύσεις και εκπλήσσεστε, όταν τα γεγονότα δεν σας επιβεβαιώνουν.</w:t>
      </w:r>
    </w:p>
    <w:p w14:paraId="7822A912"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Τελειώνοντας, θέλω να αναφερθώ ακόμα και στις διατάξεις του νομο</w:t>
      </w:r>
      <w:r>
        <w:rPr>
          <w:rFonts w:eastAsia="Times New Roman" w:cs="Times New Roman"/>
          <w:szCs w:val="24"/>
        </w:rPr>
        <w:t>σχεδίου για τις συντάξεις χηρείας. Πρόκειται για ένα θέμα πολύ ευαίσθητο, αφού με τις πρόσφατες αλλαγές στη νομοθεσία περί συνταξιοδοτικού συστήματος βρέθηκαν να αδικούνται οι χήρες και ιδιαίτερα οι χήρες μητέρες, που αφού αφιέρωσαν μια ζωή να μεγαλώνουν π</w:t>
      </w:r>
      <w:r>
        <w:rPr>
          <w:rFonts w:eastAsia="Times New Roman" w:cs="Times New Roman"/>
          <w:szCs w:val="24"/>
        </w:rPr>
        <w:t>αιδιά, κινδυνεύουν να βρεθούν χωρίς σύνταξη, αν πεθάνει ο σύζυγός τους έξω από ορισμένα ηλικιακά όρια. Αυτό το θέμα έχει και δημογραφικές επιπτώσεις, αφού είναι σαν να λέει η πολιτεία στις μητέρες ότι η δική τους κοινωνική προσφορά δεν έχει καμμία σημασία.</w:t>
      </w:r>
    </w:p>
    <w:p w14:paraId="7822A913"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σημερινό νομοσχέδιο αντιμετωπίζει μεν αυτό το σοβαρό θέμα, αλλά το αντιμετωπίζει μόνο εν μέρει, βάζοντας ένα κατώτατο όριο στις συντάξεις λόγω θανάτου του συζύγου.</w:t>
      </w:r>
    </w:p>
    <w:p w14:paraId="7822A914"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πρόβλημα, όμως, με τα ηλικιακά όρια παραμένει, κύριε Υπουργέ και θα πρέπει να αντιμετ</w:t>
      </w:r>
      <w:r>
        <w:rPr>
          <w:rFonts w:eastAsia="Times New Roman" w:cs="Times New Roman"/>
          <w:szCs w:val="24"/>
        </w:rPr>
        <w:t>ωπισθεί στο άμεσο μέλλον, έτσι ώστε τουλάχιστον οι μητέρες να μην τιμωρούνται, αν δεν εργάστηκαν στη ζωή τους, αλλά έμειναν στο σπίτι μεγαλώνοντας παιδιά.</w:t>
      </w:r>
    </w:p>
    <w:p w14:paraId="7822A915"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Με αυτή την παρατήρηση θεωρώ ότι το νομοσχέδιο είναι γενικά ικανοποιητικό και το υπερψηφίζω επί της α</w:t>
      </w:r>
      <w:r>
        <w:rPr>
          <w:rFonts w:eastAsia="Times New Roman" w:cs="Times New Roman"/>
          <w:szCs w:val="24"/>
        </w:rPr>
        <w:t xml:space="preserve">ρχής και επί των άρθρων. </w:t>
      </w:r>
    </w:p>
    <w:p w14:paraId="7822A916"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822A917" w14:textId="77777777" w:rsidR="00585C31" w:rsidRDefault="00830CC0">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822A918"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κυρία συνάδελφε.</w:t>
      </w:r>
    </w:p>
    <w:p w14:paraId="7822A919"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συνάδελφος κ. Ηλίας </w:t>
      </w:r>
      <w:proofErr w:type="spellStart"/>
      <w:r>
        <w:rPr>
          <w:rFonts w:eastAsia="Times New Roman" w:cs="Times New Roman"/>
          <w:szCs w:val="24"/>
        </w:rPr>
        <w:t>Παναγιώταρος</w:t>
      </w:r>
      <w:proofErr w:type="spellEnd"/>
      <w:r>
        <w:rPr>
          <w:rFonts w:eastAsia="Times New Roman" w:cs="Times New Roman"/>
          <w:szCs w:val="24"/>
        </w:rPr>
        <w:t>, Κοινοβουλευτικός Εκπρόσωπος της Χρυσής Αυγής, έχει τον λόγο</w:t>
      </w:r>
      <w:r>
        <w:rPr>
          <w:rFonts w:eastAsia="Times New Roman" w:cs="Times New Roman"/>
          <w:szCs w:val="24"/>
        </w:rPr>
        <w:t xml:space="preserve"> για δώδεκα λεπτά και μετά θα μιλήσει ο κύριος Υπουργός.</w:t>
      </w:r>
    </w:p>
    <w:p w14:paraId="7822A91A"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7822A91B"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7822A91C"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Εν μέσω της συνεχιζόμενης μαζικής </w:t>
      </w:r>
      <w:proofErr w:type="spellStart"/>
      <w:r>
        <w:rPr>
          <w:rFonts w:eastAsia="Times New Roman" w:cs="Times New Roman"/>
          <w:szCs w:val="24"/>
        </w:rPr>
        <w:t>στοχοποίησης</w:t>
      </w:r>
      <w:proofErr w:type="spellEnd"/>
      <w:r>
        <w:rPr>
          <w:rFonts w:eastAsia="Times New Roman" w:cs="Times New Roman"/>
          <w:szCs w:val="24"/>
        </w:rPr>
        <w:t xml:space="preserve"> του ελληνικού λαού, παρά την προσπάθεια περί του αντιθέτου από τ</w:t>
      </w: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υγκυβέρνηση -εξάλλου όλα τα νούμερα και οι αριθμοί δείχνουν την τραγικότητα των καταστάσεων- φέρνετε ένα νομοσχέδιο, το οποίο μάλλον εμπαίζει τη συντριπτική </w:t>
      </w:r>
      <w:r>
        <w:rPr>
          <w:rFonts w:eastAsia="Times New Roman" w:cs="Times New Roman"/>
          <w:szCs w:val="24"/>
        </w:rPr>
        <w:t xml:space="preserve">πλειονότητα </w:t>
      </w:r>
      <w:r>
        <w:rPr>
          <w:rFonts w:eastAsia="Times New Roman" w:cs="Times New Roman"/>
          <w:szCs w:val="24"/>
        </w:rPr>
        <w:t xml:space="preserve">του ελληνικού λαού. Και το αντίθετο της φτωχοποίησης ποιο είναι; Τα </w:t>
      </w:r>
      <w:proofErr w:type="spellStart"/>
      <w:r>
        <w:rPr>
          <w:rFonts w:eastAsia="Times New Roman" w:cs="Times New Roman"/>
          <w:szCs w:val="24"/>
        </w:rPr>
        <w:t>φρουτάκια</w:t>
      </w:r>
      <w:proofErr w:type="spellEnd"/>
      <w:r>
        <w:rPr>
          <w:rFonts w:eastAsia="Times New Roman" w:cs="Times New Roman"/>
          <w:szCs w:val="24"/>
        </w:rPr>
        <w:t>, τα οπ</w:t>
      </w:r>
      <w:r>
        <w:rPr>
          <w:rFonts w:eastAsia="Times New Roman" w:cs="Times New Roman"/>
          <w:szCs w:val="24"/>
        </w:rPr>
        <w:t>οία, βέβαια, πέντε πάνω, πέντε κάτω, δεν νομίζουμε ότι βελτιώνουν καθόλου την οικονομική κατάσταση των Ελλήνων πολιτών. Ίσως πριν από κάποια χρόνια, στα χρόνια της πλασματικής ευ</w:t>
      </w:r>
      <w:r>
        <w:rPr>
          <w:rFonts w:eastAsia="Times New Roman" w:cs="Times New Roman"/>
          <w:szCs w:val="24"/>
        </w:rPr>
        <w:lastRenderedPageBreak/>
        <w:t xml:space="preserve">μάρειας, </w:t>
      </w:r>
      <w:r>
        <w:rPr>
          <w:rFonts w:eastAsia="Times New Roman" w:cs="Times New Roman"/>
          <w:szCs w:val="24"/>
        </w:rPr>
        <w:t xml:space="preserve">κατά την οποία </w:t>
      </w:r>
      <w:r>
        <w:rPr>
          <w:rFonts w:eastAsia="Times New Roman" w:cs="Times New Roman"/>
          <w:szCs w:val="24"/>
        </w:rPr>
        <w:t xml:space="preserve">πολλοί έπαιζαν τζόγο -παράνομο, νόμιμο, </w:t>
      </w:r>
      <w:proofErr w:type="spellStart"/>
      <w:r>
        <w:rPr>
          <w:rFonts w:eastAsia="Times New Roman" w:cs="Times New Roman"/>
          <w:szCs w:val="24"/>
        </w:rPr>
        <w:t>φρουτάκια</w:t>
      </w:r>
      <w:proofErr w:type="spellEnd"/>
      <w:r>
        <w:rPr>
          <w:rFonts w:eastAsia="Times New Roman" w:cs="Times New Roman"/>
          <w:szCs w:val="24"/>
        </w:rPr>
        <w:t xml:space="preserve"> και </w:t>
      </w:r>
      <w:r>
        <w:rPr>
          <w:rFonts w:eastAsia="Times New Roman" w:cs="Times New Roman"/>
          <w:szCs w:val="24"/>
        </w:rPr>
        <w:t>οτιδήποτε άλλο- να είχε και κάποια αξία το να βάλουμε μια τάξη. Τη στιγμή αυτή που ολόκληρη η ελληνική κοινωνία διαλύεται και οι περισσότεροι δεν έχουν να φάνε, μάλλον είναι κάπως ειρωνικό από μέρους σας.</w:t>
      </w:r>
    </w:p>
    <w:p w14:paraId="7822A91D"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αλήθεια, εσείς που αποτύχατε ακόμα και στη λοτα</w:t>
      </w:r>
      <w:r>
        <w:rPr>
          <w:rFonts w:eastAsia="Times New Roman" w:cs="Times New Roman"/>
          <w:szCs w:val="24"/>
        </w:rPr>
        <w:t>ρία των αποδείξεων, όπως λέγατε, που δεν καταφέρατε να κάνετε ούτε μια λοταρία για τους συνεπείς, όπως λέτε, φορολογούμενους, για να πάρουν κάποιοι φορολογούμενοι τα 1000 ευρώ -αποτύχατε και σε αυτό-, πιστεύετε ότι θα μπορέσετε να βάλετε τάξη σε ένα τόσο σ</w:t>
      </w:r>
      <w:r>
        <w:rPr>
          <w:rFonts w:eastAsia="Times New Roman" w:cs="Times New Roman"/>
          <w:szCs w:val="24"/>
        </w:rPr>
        <w:t>οβαρό ζήτημα το οποίο έχει να κάνει με τον τζόγο, θα μπορέσετε να προσπαθήσετε να εξαλείψετε τον παράνομο τζόγο και να τακτοποιήσετε τον νόμιμο τζόγο;</w:t>
      </w:r>
    </w:p>
    <w:p w14:paraId="7822A91E"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Χώρια που πάνε και ο θέσεις που είχατε παλαιότερα για το ξεπούλημα, όπως λέγατε, του ΟΠΑΠ -τώρα είναι όλα</w:t>
      </w:r>
      <w:r>
        <w:rPr>
          <w:rFonts w:eastAsia="Times New Roman" w:cs="Times New Roman"/>
          <w:szCs w:val="24"/>
        </w:rPr>
        <w:t xml:space="preserve"> καλά-, χώρια που πάει η θέση την οποία είχατε για τα καζίν</w:t>
      </w:r>
      <w:r>
        <w:rPr>
          <w:rFonts w:eastAsia="Times New Roman" w:cs="Times New Roman"/>
          <w:szCs w:val="24"/>
        </w:rPr>
        <w:t>α</w:t>
      </w:r>
      <w:r>
        <w:rPr>
          <w:rFonts w:eastAsia="Times New Roman" w:cs="Times New Roman"/>
          <w:szCs w:val="24"/>
        </w:rPr>
        <w:t>. Και ξαφνικά, αφού είχατε ψηφίσει να γίνει και δεύτερο καζίνο εντός Αττικής, δικαίως τώρα το φέρνετε, αλλά το φέρνετε μισό και αυτό, φέρνετε μια τροπολογία σχετικά με τη μετεγκατάσταση του καζίνο</w:t>
      </w:r>
      <w:r>
        <w:rPr>
          <w:rFonts w:eastAsia="Times New Roman" w:cs="Times New Roman"/>
          <w:szCs w:val="24"/>
        </w:rPr>
        <w:t>υ</w:t>
      </w:r>
      <w:r>
        <w:rPr>
          <w:rFonts w:eastAsia="Times New Roman" w:cs="Times New Roman"/>
          <w:szCs w:val="24"/>
        </w:rPr>
        <w:t xml:space="preserve"> της Πάρνηθας.</w:t>
      </w:r>
    </w:p>
    <w:p w14:paraId="7822A91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Τους δίνετε αυτό το δικαίωμα. Ναι, πρέπει να το έχουν, διότι, εάν πρέπει να υπάρχει ένα καζίνο, είναι αυτό της Πάρνηθας και αν ήσασταν συνεπείς στους λόγους σας δεν θα ψηφίζατε και εσείς την αξιοποίηση, όπως λέτε, του Ελληνικού, που είναι ο</w:t>
      </w:r>
      <w:r>
        <w:rPr>
          <w:rFonts w:eastAsia="Times New Roman" w:cs="Times New Roman"/>
          <w:szCs w:val="24"/>
        </w:rPr>
        <w:t xml:space="preserve">τιδήποτε άλλο παρά αξιοποίηση, αλλά θα αναβαθμίζατε όχι μόνον την Πάρνηθα </w:t>
      </w:r>
      <w:r>
        <w:rPr>
          <w:rFonts w:eastAsia="Times New Roman" w:cs="Times New Roman"/>
          <w:szCs w:val="24"/>
        </w:rPr>
        <w:lastRenderedPageBreak/>
        <w:t>αλλά και το υπέροχο αυτό ξενοδοχείο το οποίο έχει πληγεί από τον σεισμό και παραμένει αυτή τη στιγμή επί της ουσίας ένα γιαπί, ένα ερείπιο.</w:t>
      </w:r>
    </w:p>
    <w:p w14:paraId="7822A92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Σίγουρα θα είχατε υψηλοτάτου επιπέδου τουρ</w:t>
      </w:r>
      <w:r>
        <w:rPr>
          <w:rFonts w:eastAsia="Times New Roman" w:cs="Times New Roman"/>
          <w:szCs w:val="24"/>
        </w:rPr>
        <w:t>ίστες από το εξωτερικό, οι οποίοι θα ξόδευαν τα χρήματά τους και στο ξενοδοχείο «</w:t>
      </w:r>
      <w:proofErr w:type="spellStart"/>
      <w:r>
        <w:rPr>
          <w:rFonts w:eastAsia="Times New Roman" w:cs="Times New Roman"/>
          <w:szCs w:val="24"/>
        </w:rPr>
        <w:t>Μον</w:t>
      </w:r>
      <w:proofErr w:type="spellEnd"/>
      <w:r>
        <w:rPr>
          <w:rFonts w:eastAsia="Times New Roman" w:cs="Times New Roman"/>
          <w:szCs w:val="24"/>
        </w:rPr>
        <w:t xml:space="preserve"> </w:t>
      </w:r>
      <w:proofErr w:type="spellStart"/>
      <w:r>
        <w:rPr>
          <w:rFonts w:eastAsia="Times New Roman" w:cs="Times New Roman"/>
          <w:szCs w:val="24"/>
        </w:rPr>
        <w:t>Παρνές</w:t>
      </w:r>
      <w:proofErr w:type="spellEnd"/>
      <w:r>
        <w:rPr>
          <w:rFonts w:eastAsia="Times New Roman" w:cs="Times New Roman"/>
          <w:szCs w:val="24"/>
        </w:rPr>
        <w:t>», αν λειτουργούσε αλλά και στο καζίνο, γιατί ζητούμενο δεν είναι να πάρουμε όσα λεφτά έχουν απομείνει στους Έλληνες πολίτες, οι περισσότεροι από τους οποίους αυτή τ</w:t>
      </w:r>
      <w:r>
        <w:rPr>
          <w:rFonts w:eastAsia="Times New Roman" w:cs="Times New Roman"/>
          <w:szCs w:val="24"/>
        </w:rPr>
        <w:t>ην στιγμή ζουν ή κάτω από το όριο ή στο όριο της φτώχειας και απλώς παλεύουν να τα φέρουν βόλτα.</w:t>
      </w:r>
    </w:p>
    <w:p w14:paraId="7822A92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μία μνεία, παρ’ ότι δεν συμπεριλαμβάνεται καθόλου στον εν λόγω νομοσχέδιο, για τα όσα συμβαίνουν σε ένα άλλο καζίνο, στο </w:t>
      </w:r>
      <w:r>
        <w:rPr>
          <w:rFonts w:eastAsia="Times New Roman" w:cs="Times New Roman"/>
          <w:szCs w:val="24"/>
        </w:rPr>
        <w:t>κ</w:t>
      </w:r>
      <w:r>
        <w:rPr>
          <w:rFonts w:eastAsia="Times New Roman" w:cs="Times New Roman"/>
          <w:szCs w:val="24"/>
        </w:rPr>
        <w:t>αζίνο Λουτρακίου. Βλ</w:t>
      </w:r>
      <w:r>
        <w:rPr>
          <w:rFonts w:eastAsia="Times New Roman" w:cs="Times New Roman"/>
          <w:szCs w:val="24"/>
        </w:rPr>
        <w:t>έπουμε τις μεθοδεύσεις της ιδιοκτήτριας εταιρείας προκειμένου να ξεφορτωθεί το καζίνο αυτή τη στιγμή, διότι είναι ζημιογόνο, και να κρατήσει το ξενοδοχείο το οποίο πάει πάρα πολύ καλά.</w:t>
      </w:r>
    </w:p>
    <w:p w14:paraId="7822A92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Εξ όσων γνωρίζουμε –έχουμε κάνει και ερώτηση και αναμένουμε την απάντησ</w:t>
      </w:r>
      <w:r>
        <w:rPr>
          <w:rFonts w:eastAsia="Times New Roman" w:cs="Times New Roman"/>
          <w:szCs w:val="24"/>
        </w:rPr>
        <w:t xml:space="preserve">η- όταν έγινε αυτή η σύμβαση, έλεγε ότι θα πρέπει να γίνει ένα ξενοδοχείο </w:t>
      </w:r>
      <w:proofErr w:type="spellStart"/>
      <w:r>
        <w:rPr>
          <w:rFonts w:eastAsia="Times New Roman" w:cs="Times New Roman"/>
          <w:szCs w:val="24"/>
        </w:rPr>
        <w:t>πεντάστερο</w:t>
      </w:r>
      <w:proofErr w:type="spellEnd"/>
      <w:r>
        <w:rPr>
          <w:rFonts w:eastAsia="Times New Roman" w:cs="Times New Roman"/>
          <w:szCs w:val="24"/>
        </w:rPr>
        <w:t xml:space="preserve"> και συγχρόνως μέσα σε αυτό να λειτουργεί και ένα καζίνο. Οι επιτήδειοι ιδιοκτήτες έφτιαξαν πρώτα ένα καζίνο, </w:t>
      </w:r>
      <w:proofErr w:type="spellStart"/>
      <w:r>
        <w:rPr>
          <w:rFonts w:eastAsia="Times New Roman" w:cs="Times New Roman"/>
          <w:szCs w:val="24"/>
        </w:rPr>
        <w:t>αφαίμαξαν</w:t>
      </w:r>
      <w:proofErr w:type="spellEnd"/>
      <w:r>
        <w:rPr>
          <w:rFonts w:eastAsia="Times New Roman" w:cs="Times New Roman"/>
          <w:szCs w:val="24"/>
        </w:rPr>
        <w:t xml:space="preserve"> τους πολίτες όχι μόνον του Νομού Κορινθίας, αλλά και</w:t>
      </w:r>
      <w:r>
        <w:rPr>
          <w:rFonts w:eastAsia="Times New Roman" w:cs="Times New Roman"/>
          <w:szCs w:val="24"/>
        </w:rPr>
        <w:t xml:space="preserve"> των όμορων νομών και όταν είχαν έναν πακτωλό χρημάτων ως έσοδα, αποφάσισαν να φτιάξουν και το ξενοδοχείο. Ό,τι είχε κάνει και ο </w:t>
      </w:r>
      <w:proofErr w:type="spellStart"/>
      <w:r>
        <w:rPr>
          <w:rFonts w:eastAsia="Times New Roman" w:cs="Times New Roman"/>
          <w:szCs w:val="24"/>
        </w:rPr>
        <w:t>Κοσκωτάς</w:t>
      </w:r>
      <w:proofErr w:type="spellEnd"/>
      <w:r>
        <w:rPr>
          <w:rFonts w:eastAsia="Times New Roman" w:cs="Times New Roman"/>
          <w:szCs w:val="24"/>
        </w:rPr>
        <w:t>, που του έδωσαν την Τράπεζα Κρήτης και την πλήρωσε με τα λεφτά της τράπεζας.</w:t>
      </w:r>
    </w:p>
    <w:p w14:paraId="7822A92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Και τώρα που οι καιροί είναι δύσκολοι και</w:t>
      </w:r>
      <w:r>
        <w:rPr>
          <w:rFonts w:eastAsia="Times New Roman" w:cs="Times New Roman"/>
          <w:szCs w:val="24"/>
        </w:rPr>
        <w:t xml:space="preserve"> δεν πάει καλά το καζίνο –και αυτό θα έπρεπε να σας προβληματίσει γενικότερα, γιατί δείχνετε πολύ μεγάλο ενδιαφέρον και για δεύτερο καζίνο εντός της Αττικής- θέλουν να ξεφορτωθούν το ζημιογόνο καζίνο και να κρατήσουν το ξενοδοχείο.</w:t>
      </w:r>
    </w:p>
    <w:p w14:paraId="7822A92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κ</w:t>
      </w:r>
      <w:r>
        <w:rPr>
          <w:rFonts w:eastAsia="Times New Roman" w:cs="Times New Roman"/>
          <w:szCs w:val="24"/>
        </w:rPr>
        <w:t>αζίνο της Πάρνηθας τ</w:t>
      </w:r>
      <w:r>
        <w:rPr>
          <w:rFonts w:eastAsia="Times New Roman" w:cs="Times New Roman"/>
          <w:szCs w:val="24"/>
        </w:rPr>
        <w:t xml:space="preserve">ο συμπεριλαμβάνετε σε μία τροπολογία, αλλά δεν λύνετε όλα τα προβλήματα. Όπως </w:t>
      </w:r>
      <w:proofErr w:type="spellStart"/>
      <w:r>
        <w:rPr>
          <w:rFonts w:eastAsia="Times New Roman" w:cs="Times New Roman"/>
          <w:szCs w:val="24"/>
        </w:rPr>
        <w:t>προείπαμε</w:t>
      </w:r>
      <w:proofErr w:type="spellEnd"/>
      <w:r>
        <w:rPr>
          <w:rFonts w:eastAsia="Times New Roman" w:cs="Times New Roman"/>
          <w:szCs w:val="24"/>
        </w:rPr>
        <w:t>, συμφωνούμε να εξασφαλιστούν τα εργασιακά δικαιώματα όλων όσοι εργάζονται εκεί εδώ και πάρα πολλά χρόνια και όχι να θυσιαστούν αυτοί στις νέες –εντός πολλών εισαγωγικών</w:t>
      </w:r>
      <w:r>
        <w:rPr>
          <w:rFonts w:eastAsia="Times New Roman" w:cs="Times New Roman"/>
          <w:szCs w:val="24"/>
        </w:rPr>
        <w:t>- «επενδύσεις» που πάτε να φέρετε στο Ελληνικό, όταν και εάν γίνουν αυτές.</w:t>
      </w:r>
    </w:p>
    <w:p w14:paraId="7822A92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Θα ήθελα να κάνω μια αναφορά στις τροπολογίες.</w:t>
      </w:r>
    </w:p>
    <w:p w14:paraId="7822A92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Στην τροπολογία με γενικό αριθμό 1341 και ειδικό 213 σχετικά με τη μείωση του συντελεστή ειδικού φόρου για τις διαφημίσεις, τασσόμαστε</w:t>
      </w:r>
      <w:r>
        <w:rPr>
          <w:rFonts w:eastAsia="Times New Roman" w:cs="Times New Roman"/>
          <w:szCs w:val="24"/>
        </w:rPr>
        <w:t xml:space="preserve"> κατά. Με την παρούσα επέρχεται τροποποίηση της παραγράφου 12 του άρθρου 5 του ν.3845/2010. Ενώ ο νόμος του 2010 επέβαλε στους διαφημιστές ή στις διαφημιζόμενες εταιρείες συντελεστή φόρου 20%, η τροπολογία μειώνει τον συντελεστή στο 5%.</w:t>
      </w:r>
    </w:p>
    <w:p w14:paraId="7822A92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Η ρύθμιση αφορά τις</w:t>
      </w:r>
      <w:r>
        <w:rPr>
          <w:rFonts w:eastAsia="Times New Roman" w:cs="Times New Roman"/>
          <w:szCs w:val="24"/>
        </w:rPr>
        <w:t xml:space="preserve"> διαφημίσεις που προβάλλονται σε μέσα</w:t>
      </w:r>
      <w:r>
        <w:rPr>
          <w:rFonts w:eastAsia="Times New Roman" w:cs="Times New Roman"/>
          <w:szCs w:val="24"/>
        </w:rPr>
        <w:t>,</w:t>
      </w:r>
      <w:r>
        <w:rPr>
          <w:rFonts w:eastAsia="Times New Roman" w:cs="Times New Roman"/>
          <w:szCs w:val="24"/>
        </w:rPr>
        <w:t xml:space="preserve"> στα οποία έχει χορηγηθεί προσφάτως άδεια από το Εθνικό Ραδιοτηλεοπτικό Συμβούλιο. Αφορά δηλαδή τα νέα κανάλια και κατά συνέπεια την εξυπηρέτηση συγκεκριμένων συμφερόντων.</w:t>
      </w:r>
    </w:p>
    <w:p w14:paraId="7822A92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Σημαντική είναι και η εκτίμηση που προκύπτει </w:t>
      </w:r>
      <w:r>
        <w:rPr>
          <w:rFonts w:eastAsia="Times New Roman" w:cs="Times New Roman"/>
          <w:szCs w:val="24"/>
        </w:rPr>
        <w:t>από την έκθεση του Γενικού Λογιστηρίου του Κράτους. Η μείωση των εσόδων του κρατικού προϋπολογισμού από την εφαρμογή της συγκεκριμένης διατάξεως θα ανέλθει στα 20 εκατομμύρια ευρώ. Γι’ αυτό και καταψηφίζουμε την εν λόγω τροπολογία.</w:t>
      </w:r>
    </w:p>
    <w:p w14:paraId="7822A92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Και πολύ ωραία η μείωση </w:t>
      </w:r>
      <w:r>
        <w:rPr>
          <w:rFonts w:eastAsia="Times New Roman" w:cs="Times New Roman"/>
          <w:szCs w:val="24"/>
        </w:rPr>
        <w:t>του συντελεστή φόρου στο 5%! Αλήθεια, γιατί δεν το κάνετε και σε άλλες κατηγορίες επαγγελμάτων, έτσι ώστε να ανακουφίσετε πολλούς ελεύθερους επαγγελματίες σε διάφορους τομείς, οι οποίοι βλέπουν συνεχώς τους συντελεστές να αυξάνονται;</w:t>
      </w:r>
    </w:p>
    <w:p w14:paraId="7822A92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με </w:t>
      </w:r>
      <w:r>
        <w:rPr>
          <w:rFonts w:eastAsia="Times New Roman" w:cs="Times New Roman"/>
          <w:szCs w:val="24"/>
        </w:rPr>
        <w:t>γενικό αριθμό 1330 και ειδικό 212 δηλώνουμε «</w:t>
      </w:r>
      <w:r>
        <w:rPr>
          <w:rFonts w:eastAsia="Times New Roman" w:cs="Times New Roman"/>
          <w:szCs w:val="24"/>
        </w:rPr>
        <w:t>παρών</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 xml:space="preserve">υγκυβέρνηση προσπαθεί να εξισορροπήσει τις τραγικές ανισότητες και ταυτόχρονα να άρει τις αδικίες που προκλήθηκαν από την εφαρμογή του νόμου </w:t>
      </w:r>
      <w:proofErr w:type="spellStart"/>
      <w:r>
        <w:rPr>
          <w:rFonts w:eastAsia="Times New Roman" w:cs="Times New Roman"/>
          <w:szCs w:val="24"/>
        </w:rPr>
        <w:t>Κατρούγκαλου</w:t>
      </w:r>
      <w:proofErr w:type="spellEnd"/>
      <w:r>
        <w:rPr>
          <w:rFonts w:eastAsia="Times New Roman" w:cs="Times New Roman"/>
          <w:szCs w:val="24"/>
        </w:rPr>
        <w:t>, ο οποίος αναμφίβολα συνέβαλε αποφασιστικά στη</w:t>
      </w:r>
      <w:r>
        <w:rPr>
          <w:rFonts w:eastAsia="Times New Roman" w:cs="Times New Roman"/>
          <w:szCs w:val="24"/>
        </w:rPr>
        <w:t xml:space="preserve">ν περαιτέρω φτωχοποίηση της μεσαίας τάξης. Το παραδεχτήκατε εξάλλου και οι ίδιοι ότι αυτό είναι το πλάνο σας, να </w:t>
      </w:r>
      <w:proofErr w:type="spellStart"/>
      <w:r>
        <w:rPr>
          <w:rFonts w:eastAsia="Times New Roman" w:cs="Times New Roman"/>
          <w:szCs w:val="24"/>
        </w:rPr>
        <w:t>φτωχοποιήσετε</w:t>
      </w:r>
      <w:proofErr w:type="spellEnd"/>
      <w:r>
        <w:rPr>
          <w:rFonts w:eastAsia="Times New Roman" w:cs="Times New Roman"/>
          <w:szCs w:val="24"/>
        </w:rPr>
        <w:t xml:space="preserve"> όλους τους Έλληνες, ώστε μετά με τα επιδόματα, τα συσσίτια και τις ουρές να τους κάνετε να αισθάνονται και υποχρεωμένοι που τους </w:t>
      </w:r>
      <w:r>
        <w:rPr>
          <w:rFonts w:eastAsia="Times New Roman" w:cs="Times New Roman"/>
          <w:szCs w:val="24"/>
        </w:rPr>
        <w:t>δίνετε ένα σάντουιτς, ένα πιάτο φαΐ, αφού τους έχετε πάρει τα πάντα.</w:t>
      </w:r>
    </w:p>
    <w:p w14:paraId="7822A92B" w14:textId="77777777" w:rsidR="00585C31" w:rsidRDefault="00830CC0">
      <w:pPr>
        <w:spacing w:line="600" w:lineRule="auto"/>
        <w:ind w:firstLine="720"/>
        <w:jc w:val="both"/>
        <w:rPr>
          <w:rFonts w:eastAsia="Times New Roman" w:cs="Times New Roman"/>
          <w:szCs w:val="24"/>
        </w:rPr>
      </w:pPr>
      <w:r w:rsidRPr="006175DE">
        <w:rPr>
          <w:rFonts w:eastAsia="Times New Roman" w:cs="Times New Roman"/>
          <w:szCs w:val="24"/>
        </w:rPr>
        <w:t xml:space="preserve">Η εν λόγω τροπολογία έρχεται με διάθεση να διορθώσει τα κακώς κείμενα. Επί της ουσίας νομοθετεί τη θέσπιση του ποσού των 384 ευρώ στις συντάξεις με εικοσαετή ασφάλιση ως κατώτατο όριο. Η </w:t>
      </w:r>
      <w:r w:rsidRPr="006175DE">
        <w:rPr>
          <w:rFonts w:eastAsia="Times New Roman" w:cs="Times New Roman"/>
          <w:szCs w:val="24"/>
        </w:rPr>
        <w:t xml:space="preserve">τροπολογία αυτή αφορά αποκλειστικά τις </w:t>
      </w:r>
      <w:r w:rsidRPr="006175DE">
        <w:rPr>
          <w:rFonts w:eastAsia="Times New Roman" w:cs="Times New Roman"/>
          <w:szCs w:val="24"/>
        </w:rPr>
        <w:lastRenderedPageBreak/>
        <w:t>αιτήσεις που υποβάλλονται ηλεκτρονικά και έχουν ως κύριο αίτημα τη χορήγηση προσωρινής σύνταξης.</w:t>
      </w:r>
    </w:p>
    <w:p w14:paraId="7822A92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Αυτό που υποστηρίζουμε εμείς</w:t>
      </w:r>
      <w:r>
        <w:rPr>
          <w:rFonts w:eastAsia="Times New Roman" w:cs="Times New Roman"/>
          <w:szCs w:val="24"/>
        </w:rPr>
        <w:t>,</w:t>
      </w:r>
      <w:r>
        <w:rPr>
          <w:rFonts w:eastAsia="Times New Roman" w:cs="Times New Roman"/>
          <w:szCs w:val="24"/>
        </w:rPr>
        <w:t xml:space="preserve"> είναι ότι με τα ψίχουλα των 384 ευρώ που δίνετε στους δικαιούχους, απλώς χρυσώνετε το χάπι</w:t>
      </w:r>
      <w:r>
        <w:rPr>
          <w:rFonts w:eastAsia="Times New Roman" w:cs="Times New Roman"/>
          <w:szCs w:val="24"/>
        </w:rPr>
        <w:t xml:space="preserve"> περί ασκήσεως μιας δήθεν κοινωνικής πολιτικής. Δεν λέτε, όμως, ότι ακόμα και αυτές οι πενιχρές αυξήσεις</w:t>
      </w:r>
      <w:r>
        <w:rPr>
          <w:rFonts w:eastAsia="Times New Roman" w:cs="Times New Roman"/>
          <w:szCs w:val="24"/>
        </w:rPr>
        <w:t>,</w:t>
      </w:r>
      <w:r>
        <w:rPr>
          <w:rFonts w:eastAsia="Times New Roman" w:cs="Times New Roman"/>
          <w:szCs w:val="24"/>
        </w:rPr>
        <w:t xml:space="preserve"> είναι </w:t>
      </w:r>
      <w:proofErr w:type="spellStart"/>
      <w:r>
        <w:rPr>
          <w:rFonts w:eastAsia="Times New Roman" w:cs="Times New Roman"/>
          <w:szCs w:val="24"/>
        </w:rPr>
        <w:t>συνομολογούμενες</w:t>
      </w:r>
      <w:proofErr w:type="spellEnd"/>
      <w:r>
        <w:rPr>
          <w:rFonts w:eastAsia="Times New Roman" w:cs="Times New Roman"/>
          <w:szCs w:val="24"/>
        </w:rPr>
        <w:t xml:space="preserve"> με τους </w:t>
      </w:r>
      <w:proofErr w:type="spellStart"/>
      <w:r>
        <w:rPr>
          <w:rFonts w:eastAsia="Times New Roman" w:cs="Times New Roman"/>
          <w:szCs w:val="24"/>
        </w:rPr>
        <w:t>τροϊκανούς</w:t>
      </w:r>
      <w:proofErr w:type="spellEnd"/>
      <w:r>
        <w:rPr>
          <w:rFonts w:eastAsia="Times New Roman" w:cs="Times New Roman"/>
          <w:szCs w:val="24"/>
        </w:rPr>
        <w:t xml:space="preserve"> συναδέλφους σας και επί της ουσίας θεσπίζονται με την άδειά τους.</w:t>
      </w:r>
    </w:p>
    <w:p w14:paraId="7822A92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Συν τοις </w:t>
      </w:r>
      <w:proofErr w:type="spellStart"/>
      <w:r>
        <w:rPr>
          <w:rFonts w:eastAsia="Times New Roman" w:cs="Times New Roman"/>
          <w:szCs w:val="24"/>
        </w:rPr>
        <w:t>άλλοις</w:t>
      </w:r>
      <w:proofErr w:type="spellEnd"/>
      <w:r>
        <w:rPr>
          <w:rFonts w:eastAsia="Times New Roman" w:cs="Times New Roman"/>
          <w:szCs w:val="24"/>
        </w:rPr>
        <w:t xml:space="preserve"> διατηρείτε το γραφειοκρατι</w:t>
      </w:r>
      <w:r>
        <w:rPr>
          <w:rFonts w:eastAsia="Times New Roman" w:cs="Times New Roman"/>
          <w:szCs w:val="24"/>
        </w:rPr>
        <w:t>κό καθεστώς που ταλαιπωρεί τους πολίτες, καθώς και ορισμένες προϋποθέσεις για την τήρηση προθεσμιών όπως αυτές αναφέρονται στην παράγραφο 3 της προτεινόμενης διάταξης, για να μην πούμε εδώ</w:t>
      </w:r>
      <w:r>
        <w:rPr>
          <w:rFonts w:eastAsia="Times New Roman" w:cs="Times New Roman"/>
          <w:szCs w:val="24"/>
        </w:rPr>
        <w:t>,</w:t>
      </w:r>
      <w:r>
        <w:rPr>
          <w:rFonts w:eastAsia="Times New Roman" w:cs="Times New Roman"/>
          <w:szCs w:val="24"/>
        </w:rPr>
        <w:t xml:space="preserve"> αυτά τα οποία λέγατε προ του 2015, για κατώτατη σύνταξη-μισθό στα </w:t>
      </w:r>
      <w:r>
        <w:rPr>
          <w:rFonts w:eastAsia="Times New Roman" w:cs="Times New Roman"/>
          <w:szCs w:val="24"/>
        </w:rPr>
        <w:t>751 ευρώ κ.λπ., κ.λπ., κ.λπ.</w:t>
      </w:r>
      <w:r>
        <w:rPr>
          <w:rFonts w:eastAsia="Times New Roman" w:cs="Times New Roman"/>
          <w:szCs w:val="24"/>
        </w:rPr>
        <w:t>.</w:t>
      </w:r>
    </w:p>
    <w:p w14:paraId="7822A92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Ως προς την τροπολογία με γενικό αριθμό 1329 και ειδικό 211, μας έρχεται στο νου η λαϊκή έκφραση «να σε κάψω, Γιάννη, να σ’ αλείψω λάδι». Είναι γεγονός ότι με τον ν.4387/2016</w:t>
      </w:r>
      <w:r>
        <w:rPr>
          <w:rFonts w:eastAsia="Times New Roman" w:cs="Times New Roman"/>
          <w:szCs w:val="24"/>
        </w:rPr>
        <w:t>,</w:t>
      </w:r>
      <w:r>
        <w:rPr>
          <w:rFonts w:eastAsia="Times New Roman" w:cs="Times New Roman"/>
          <w:szCs w:val="24"/>
        </w:rPr>
        <w:t xml:space="preserve"> πολλές κοινωνικές ομάδες και δη οι πλέον αδύναμες </w:t>
      </w:r>
      <w:r>
        <w:rPr>
          <w:rFonts w:eastAsia="Times New Roman" w:cs="Times New Roman"/>
          <w:szCs w:val="24"/>
        </w:rPr>
        <w:t>ήλθαν αντιμέτωπες με δραστική μείωση των αποδοχών τους. Αναφορικά δε με τις συντάξεις λόγω χηρείας η νομοθετική πρόβλεψη του ανωτέρω νόμου υπήρξε εξοντωτική. Η παρούσα διαμορφώνει το κατώτερο όριο σύνταξης λόγω θανάτου στα 360 ευρώ για δεκαπενταετή ασφάλισ</w:t>
      </w:r>
      <w:r>
        <w:rPr>
          <w:rFonts w:eastAsia="Times New Roman" w:cs="Times New Roman"/>
          <w:szCs w:val="24"/>
        </w:rPr>
        <w:t xml:space="preserve">η και βαθμιαία το κατώτατο όριο ορίζεται στα 384 ευρώ για εικοσαετή έτη ασφάλισης και άνω. </w:t>
      </w:r>
    </w:p>
    <w:p w14:paraId="7822A92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Διαφαίνεται η πρόθεση για την ευνοϊκότερη ρύθμιση των σχετικών διατάξεων, αλλά είναι πανθομολογούμενο ότι αυτά τα ποσά που αυξάνονται</w:t>
      </w:r>
      <w:r>
        <w:rPr>
          <w:rFonts w:eastAsia="Times New Roman" w:cs="Times New Roman"/>
          <w:szCs w:val="24"/>
        </w:rPr>
        <w:t>,</w:t>
      </w:r>
      <w:r>
        <w:rPr>
          <w:rFonts w:eastAsia="Times New Roman" w:cs="Times New Roman"/>
          <w:szCs w:val="24"/>
        </w:rPr>
        <w:t xml:space="preserve"> δεν αρκούν για να βελτιώσουν </w:t>
      </w:r>
      <w:r>
        <w:rPr>
          <w:rFonts w:eastAsia="Times New Roman" w:cs="Times New Roman"/>
          <w:szCs w:val="24"/>
        </w:rPr>
        <w:t xml:space="preserve">ούτε κατ’ ελάχιστο το βιοτικό επίπεδο των δικαιούχων. Για την τροπολογία αυτή ισχύει το ρητό «μεταξύ των δύο κακών το μη χείρον </w:t>
      </w:r>
      <w:proofErr w:type="spellStart"/>
      <w:r>
        <w:rPr>
          <w:rFonts w:eastAsia="Times New Roman" w:cs="Times New Roman"/>
          <w:szCs w:val="24"/>
        </w:rPr>
        <w:t>βέλτιστον</w:t>
      </w:r>
      <w:proofErr w:type="spellEnd"/>
      <w:r>
        <w:rPr>
          <w:rFonts w:eastAsia="Times New Roman" w:cs="Times New Roman"/>
          <w:szCs w:val="24"/>
        </w:rPr>
        <w:t>».</w:t>
      </w:r>
    </w:p>
    <w:p w14:paraId="7822A93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Εμείς διαφωνούμε με τέτοιου είδους τροπολογίες, πολιτικές –μάλλον- πρακτικές και θα δηλώσουμε «</w:t>
      </w:r>
      <w:r>
        <w:rPr>
          <w:rFonts w:eastAsia="Times New Roman" w:cs="Times New Roman"/>
          <w:szCs w:val="24"/>
        </w:rPr>
        <w:t>παρών</w:t>
      </w:r>
      <w:r>
        <w:rPr>
          <w:rFonts w:eastAsia="Times New Roman" w:cs="Times New Roman"/>
          <w:szCs w:val="24"/>
        </w:rPr>
        <w:t xml:space="preserve">» στη </w:t>
      </w:r>
      <w:r>
        <w:rPr>
          <w:rFonts w:eastAsia="Times New Roman" w:cs="Times New Roman"/>
          <w:szCs w:val="24"/>
        </w:rPr>
        <w:t xml:space="preserve">συγκεκριμένη, όπως </w:t>
      </w:r>
      <w:proofErr w:type="spellStart"/>
      <w:r>
        <w:rPr>
          <w:rFonts w:eastAsia="Times New Roman" w:cs="Times New Roman"/>
          <w:szCs w:val="24"/>
        </w:rPr>
        <w:t>προείπα</w:t>
      </w:r>
      <w:proofErr w:type="spellEnd"/>
      <w:r>
        <w:rPr>
          <w:rFonts w:eastAsia="Times New Roman" w:cs="Times New Roman"/>
          <w:szCs w:val="24"/>
        </w:rPr>
        <w:t>, τροπολογία.</w:t>
      </w:r>
    </w:p>
    <w:p w14:paraId="7822A93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Η τροπολογία 1327/209 πρόκειται για φοροτεχνικού περιεχομένου τροπολογία</w:t>
      </w:r>
      <w:r>
        <w:rPr>
          <w:rFonts w:eastAsia="Times New Roman" w:cs="Times New Roman"/>
          <w:szCs w:val="24"/>
        </w:rPr>
        <w:t>,</w:t>
      </w:r>
      <w:r>
        <w:rPr>
          <w:rFonts w:eastAsia="Times New Roman" w:cs="Times New Roman"/>
          <w:szCs w:val="24"/>
        </w:rPr>
        <w:t xml:space="preserve"> σχετικά με τη διαδικασία και τη θέσπιση παράτασης προθεσμίας για την οικειοθελή αποκάλυψη της φορολογητέας ύλης για συνεχιζόμενο ακόμα χρονικό</w:t>
      </w:r>
      <w:r>
        <w:rPr>
          <w:rFonts w:eastAsia="Times New Roman" w:cs="Times New Roman"/>
          <w:szCs w:val="24"/>
        </w:rPr>
        <w:t xml:space="preserve"> διάστημα. Συμφωνούμε με αυτό. Οτιδήποτε είναι επ’ </w:t>
      </w:r>
      <w:proofErr w:type="spellStart"/>
      <w:r>
        <w:rPr>
          <w:rFonts w:eastAsia="Times New Roman" w:cs="Times New Roman"/>
          <w:szCs w:val="24"/>
        </w:rPr>
        <w:t>ωφελεία</w:t>
      </w:r>
      <w:proofErr w:type="spellEnd"/>
      <w:r>
        <w:rPr>
          <w:rFonts w:eastAsia="Times New Roman" w:cs="Times New Roman"/>
          <w:szCs w:val="24"/>
        </w:rPr>
        <w:t xml:space="preserve"> των φορολογούμενων πολιτών είναι θετικό, αν και άλλα πράγματα θα έπρεπε να γίνουν. Παρόλα αυτά, θα πούμε «</w:t>
      </w:r>
      <w:r>
        <w:rPr>
          <w:rFonts w:eastAsia="Times New Roman" w:cs="Times New Roman"/>
          <w:szCs w:val="24"/>
        </w:rPr>
        <w:t>ναι</w:t>
      </w:r>
      <w:r>
        <w:rPr>
          <w:rFonts w:eastAsia="Times New Roman" w:cs="Times New Roman"/>
          <w:szCs w:val="24"/>
        </w:rPr>
        <w:t>».</w:t>
      </w:r>
    </w:p>
    <w:p w14:paraId="7822A93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Η τροπολογία 1328/210</w:t>
      </w:r>
      <w:r>
        <w:rPr>
          <w:rFonts w:eastAsia="Times New Roman" w:cs="Times New Roman"/>
          <w:szCs w:val="24"/>
        </w:rPr>
        <w:t>,</w:t>
      </w:r>
      <w:r>
        <w:rPr>
          <w:rFonts w:eastAsia="Times New Roman" w:cs="Times New Roman"/>
          <w:szCs w:val="24"/>
        </w:rPr>
        <w:t xml:space="preserve"> αναφέρεται στις διατάξεις για το </w:t>
      </w:r>
      <w:r>
        <w:rPr>
          <w:rFonts w:eastAsia="Times New Roman" w:cs="Times New Roman"/>
          <w:szCs w:val="24"/>
        </w:rPr>
        <w:t>«</w:t>
      </w:r>
      <w:r>
        <w:rPr>
          <w:rFonts w:eastAsia="Times New Roman" w:cs="Times New Roman"/>
          <w:szCs w:val="24"/>
        </w:rPr>
        <w:t>Ελληνικό Καζίνο Πάρνηθας Α.Ε</w:t>
      </w:r>
      <w:r>
        <w:rPr>
          <w:rFonts w:eastAsia="Times New Roman" w:cs="Times New Roman"/>
          <w:szCs w:val="24"/>
        </w:rPr>
        <w:t>»</w:t>
      </w:r>
      <w:r>
        <w:rPr>
          <w:rFonts w:eastAsia="Times New Roman" w:cs="Times New Roman"/>
          <w:szCs w:val="24"/>
        </w:rPr>
        <w:t xml:space="preserve">. Με την παρούσα νομοθετείται η μετεγκατάσταση του </w:t>
      </w:r>
      <w:r>
        <w:rPr>
          <w:rFonts w:eastAsia="Times New Roman" w:cs="Times New Roman"/>
          <w:szCs w:val="24"/>
        </w:rPr>
        <w:t>κ</w:t>
      </w:r>
      <w:r>
        <w:rPr>
          <w:rFonts w:eastAsia="Times New Roman" w:cs="Times New Roman"/>
          <w:szCs w:val="24"/>
        </w:rPr>
        <w:t>αζίνο</w:t>
      </w:r>
      <w:r>
        <w:rPr>
          <w:rFonts w:eastAsia="Times New Roman" w:cs="Times New Roman"/>
          <w:szCs w:val="24"/>
        </w:rPr>
        <w:t>υ</w:t>
      </w:r>
      <w:r>
        <w:rPr>
          <w:rFonts w:eastAsia="Times New Roman" w:cs="Times New Roman"/>
          <w:szCs w:val="24"/>
        </w:rPr>
        <w:t xml:space="preserve"> από την Πάρνηθα σε άλλη περιοχή στον Νομό Αττικής, όπως είπαμε, που ακόμα δεν έχει οριστικοποιηθεί. Διαπιστώνουμε, όμως, από τις προηγούμενες διατάξεις ότι η Κυβέρνηση επιχειρεί να χρησιμοποιήσει </w:t>
      </w:r>
      <w:r>
        <w:rPr>
          <w:rFonts w:eastAsia="Times New Roman" w:cs="Times New Roman"/>
          <w:szCs w:val="24"/>
        </w:rPr>
        <w:t xml:space="preserve">τα επενδυτικά σχέδια των μετόχων της </w:t>
      </w:r>
      <w:r>
        <w:rPr>
          <w:rFonts w:eastAsia="Times New Roman" w:cs="Times New Roman"/>
          <w:szCs w:val="24"/>
        </w:rPr>
        <w:t>«</w:t>
      </w:r>
      <w:r>
        <w:rPr>
          <w:rFonts w:eastAsia="Times New Roman" w:cs="Times New Roman"/>
          <w:szCs w:val="24"/>
        </w:rPr>
        <w:t>ΕΚΠΑ Α.Ε.</w:t>
      </w:r>
      <w:r>
        <w:rPr>
          <w:rFonts w:eastAsia="Times New Roman" w:cs="Times New Roman"/>
          <w:szCs w:val="24"/>
        </w:rPr>
        <w:t>»</w:t>
      </w:r>
      <w:r>
        <w:rPr>
          <w:rFonts w:eastAsia="Times New Roman" w:cs="Times New Roman"/>
          <w:szCs w:val="24"/>
        </w:rPr>
        <w:t>, καθώς και να εκμεταλλευτεί την ακίνητη περιουσία που διαθέτει εξαιτίας της μετεγκατάστασης για άγνωστους λόγους.</w:t>
      </w:r>
    </w:p>
    <w:p w14:paraId="7822A93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Θετική η πρόβλεψη για τη διασφάλιση των εργασιακών δικαιωμάτων των υπαλλήλων στην </w:t>
      </w:r>
      <w:r>
        <w:rPr>
          <w:rFonts w:eastAsia="Times New Roman" w:cs="Times New Roman"/>
          <w:szCs w:val="24"/>
        </w:rPr>
        <w:t>«</w:t>
      </w:r>
      <w:r>
        <w:rPr>
          <w:rFonts w:eastAsia="Times New Roman" w:cs="Times New Roman"/>
          <w:szCs w:val="24"/>
        </w:rPr>
        <w:t>ΕΚΠΑ Α.Ε.</w:t>
      </w:r>
      <w:r>
        <w:rPr>
          <w:rFonts w:eastAsia="Times New Roman" w:cs="Times New Roman"/>
          <w:szCs w:val="24"/>
        </w:rPr>
        <w:t>»</w:t>
      </w:r>
      <w:r>
        <w:rPr>
          <w:rFonts w:eastAsia="Times New Roman" w:cs="Times New Roman"/>
          <w:szCs w:val="24"/>
        </w:rPr>
        <w:t>.</w:t>
      </w:r>
      <w:r>
        <w:rPr>
          <w:rFonts w:eastAsia="Times New Roman" w:cs="Times New Roman"/>
          <w:szCs w:val="24"/>
        </w:rPr>
        <w:t xml:space="preserve"> Βεβαίως δεν παύει να υπάρχει ανασφάλεια και προβληματισμός, δεδομένου ότι σε κάθε μεταβατικό στάδιο οιωνδήποτε επενδυτικών σχεδίων αυτοί που πλήττονται άμεσα</w:t>
      </w:r>
      <w:r>
        <w:rPr>
          <w:rFonts w:eastAsia="Times New Roman" w:cs="Times New Roman"/>
          <w:szCs w:val="24"/>
        </w:rPr>
        <w:t>,</w:t>
      </w:r>
      <w:r>
        <w:rPr>
          <w:rFonts w:eastAsia="Times New Roman" w:cs="Times New Roman"/>
          <w:szCs w:val="24"/>
        </w:rPr>
        <w:t xml:space="preserve"> είναι οι εργαζόμενοι. Εντύπωση προκαλεί η μεταβίβαση ακινήτων της </w:t>
      </w:r>
      <w:r>
        <w:rPr>
          <w:rFonts w:eastAsia="Times New Roman" w:cs="Times New Roman"/>
          <w:szCs w:val="24"/>
        </w:rPr>
        <w:t>«</w:t>
      </w:r>
      <w:r>
        <w:rPr>
          <w:rFonts w:eastAsia="Times New Roman" w:cs="Times New Roman"/>
          <w:szCs w:val="24"/>
        </w:rPr>
        <w:t>ΕΚΠΑ Α.Ε.</w:t>
      </w:r>
      <w:r>
        <w:rPr>
          <w:rFonts w:eastAsia="Times New Roman" w:cs="Times New Roman"/>
          <w:szCs w:val="24"/>
        </w:rPr>
        <w:t>»</w:t>
      </w:r>
      <w:r>
        <w:rPr>
          <w:rFonts w:eastAsia="Times New Roman" w:cs="Times New Roman"/>
          <w:szCs w:val="24"/>
        </w:rPr>
        <w:t xml:space="preserve"> στην </w:t>
      </w:r>
      <w:r>
        <w:rPr>
          <w:rFonts w:eastAsia="Times New Roman" w:cs="Times New Roman"/>
          <w:szCs w:val="24"/>
        </w:rPr>
        <w:t>«</w:t>
      </w:r>
      <w:r>
        <w:rPr>
          <w:rFonts w:eastAsia="Times New Roman" w:cs="Times New Roman"/>
          <w:szCs w:val="24"/>
        </w:rPr>
        <w:t>ΕΤΑΔ Α.Ε.</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αποτελεί αίρεση για την έκδοση της σχετικής άδειας. Παρακαλούμε να μας εξηγήσετε</w:t>
      </w:r>
      <w:r>
        <w:rPr>
          <w:rFonts w:eastAsia="Times New Roman" w:cs="Times New Roman"/>
          <w:szCs w:val="24"/>
        </w:rPr>
        <w:t>,</w:t>
      </w:r>
      <w:r>
        <w:rPr>
          <w:rFonts w:eastAsia="Times New Roman" w:cs="Times New Roman"/>
          <w:szCs w:val="24"/>
        </w:rPr>
        <w:t xml:space="preserve"> ποια είναι η λογιστική σκοπιμότητα της εν λόγω ρύθμισης. </w:t>
      </w:r>
    </w:p>
    <w:p w14:paraId="7822A93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Πέραν τούτου θεωρούμε ως </w:t>
      </w:r>
      <w:proofErr w:type="spellStart"/>
      <w:r>
        <w:rPr>
          <w:rFonts w:eastAsia="Times New Roman" w:cs="Times New Roman"/>
          <w:szCs w:val="24"/>
        </w:rPr>
        <w:t>προαπαιτούμενο</w:t>
      </w:r>
      <w:proofErr w:type="spellEnd"/>
      <w:r>
        <w:rPr>
          <w:rFonts w:eastAsia="Times New Roman" w:cs="Times New Roman"/>
          <w:szCs w:val="24"/>
        </w:rPr>
        <w:t xml:space="preserve"> την υπόδειξη των πιθανών χώρων μετεγκατάστασης του </w:t>
      </w:r>
      <w:r>
        <w:rPr>
          <w:rFonts w:eastAsia="Times New Roman" w:cs="Times New Roman"/>
          <w:szCs w:val="24"/>
        </w:rPr>
        <w:t>κ</w:t>
      </w:r>
      <w:r>
        <w:rPr>
          <w:rFonts w:eastAsia="Times New Roman" w:cs="Times New Roman"/>
          <w:szCs w:val="24"/>
        </w:rPr>
        <w:t>αζίν</w:t>
      </w:r>
      <w:r>
        <w:rPr>
          <w:rFonts w:eastAsia="Times New Roman" w:cs="Times New Roman"/>
          <w:szCs w:val="24"/>
        </w:rPr>
        <w:t>ου</w:t>
      </w:r>
      <w:r>
        <w:rPr>
          <w:rFonts w:eastAsia="Times New Roman" w:cs="Times New Roman"/>
          <w:szCs w:val="24"/>
        </w:rPr>
        <w:t>, δεδομένου ό</w:t>
      </w:r>
      <w:r>
        <w:rPr>
          <w:rFonts w:eastAsia="Times New Roman" w:cs="Times New Roman"/>
          <w:szCs w:val="24"/>
        </w:rPr>
        <w:t>τι μέχρι στιγμής υπάρχει ένας ορισμένος σχεδιασμός και συγκεκριμένες προθέσεις, βλέπε περίπτωση Ελληνικού. Θα ψηφίσουμε «</w:t>
      </w:r>
      <w:r>
        <w:rPr>
          <w:rFonts w:eastAsia="Times New Roman" w:cs="Times New Roman"/>
          <w:szCs w:val="24"/>
        </w:rPr>
        <w:t>ναι</w:t>
      </w:r>
      <w:r>
        <w:rPr>
          <w:rFonts w:eastAsia="Times New Roman" w:cs="Times New Roman"/>
          <w:szCs w:val="24"/>
        </w:rPr>
        <w:t>». Θα το τεκμηριώσουμε αύριο</w:t>
      </w:r>
      <w:r>
        <w:rPr>
          <w:rFonts w:eastAsia="Times New Roman" w:cs="Times New Roman"/>
          <w:szCs w:val="24"/>
        </w:rPr>
        <w:t>,</w:t>
      </w:r>
      <w:r>
        <w:rPr>
          <w:rFonts w:eastAsia="Times New Roman" w:cs="Times New Roman"/>
          <w:szCs w:val="24"/>
        </w:rPr>
        <w:t xml:space="preserve"> που θα πάρουμε και την τελική μας απόφαση στη συγκεκριμένη τροπολογία, υπό την αίρεση ότι εξασφαλίζοντ</w:t>
      </w:r>
      <w:r>
        <w:rPr>
          <w:rFonts w:eastAsia="Times New Roman" w:cs="Times New Roman"/>
          <w:szCs w:val="24"/>
        </w:rPr>
        <w:t>αι τα εργασιακά δικαιώματα.</w:t>
      </w:r>
    </w:p>
    <w:p w14:paraId="7822A93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Όπως και να έχει, τελειώνοντας, κύριε Πρόεδρε, επαναλαμβάνουμε ότι σε αυτούς τους πολύ δύσκολους καιρούς τους οποίους συνεχίζουμε και βιώνουμε ως ελληνικός λαός, το να μιλάμε για </w:t>
      </w:r>
      <w:proofErr w:type="spellStart"/>
      <w:r>
        <w:rPr>
          <w:rFonts w:eastAsia="Times New Roman" w:cs="Times New Roman"/>
          <w:szCs w:val="24"/>
        </w:rPr>
        <w:t>φρουτάκια</w:t>
      </w:r>
      <w:proofErr w:type="spellEnd"/>
      <w:r>
        <w:rPr>
          <w:rFonts w:eastAsia="Times New Roman" w:cs="Times New Roman"/>
          <w:szCs w:val="24"/>
        </w:rPr>
        <w:t xml:space="preserve"> και για καζίνο σε κάθε γειτονιά</w:t>
      </w:r>
      <w:r>
        <w:rPr>
          <w:rFonts w:eastAsia="Times New Roman" w:cs="Times New Roman"/>
          <w:szCs w:val="24"/>
        </w:rPr>
        <w:t>,</w:t>
      </w:r>
      <w:r>
        <w:rPr>
          <w:rFonts w:eastAsia="Times New Roman" w:cs="Times New Roman"/>
          <w:szCs w:val="24"/>
        </w:rPr>
        <w:t xml:space="preserve"> σίγουρ</w:t>
      </w:r>
      <w:r>
        <w:rPr>
          <w:rFonts w:eastAsia="Times New Roman" w:cs="Times New Roman"/>
          <w:szCs w:val="24"/>
        </w:rPr>
        <w:t>α δεν ήταν ούτε στη σκέψη μας ούτε -είμαστε σίγουροι- στη σκέψη όλων των Ελλήνων ότι έχει να κάνει με ανάπτυξη καθ’ οιονδήποτε τρόπο.</w:t>
      </w:r>
    </w:p>
    <w:p w14:paraId="7822A93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22A93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w:t>
      </w:r>
      <w:proofErr w:type="spellStart"/>
      <w:r>
        <w:rPr>
          <w:rFonts w:eastAsia="Times New Roman" w:cs="Times New Roman"/>
          <w:szCs w:val="24"/>
        </w:rPr>
        <w:t>Παναγιώταρε</w:t>
      </w:r>
      <w:proofErr w:type="spellEnd"/>
      <w:r>
        <w:rPr>
          <w:rFonts w:eastAsia="Times New Roman" w:cs="Times New Roman"/>
          <w:szCs w:val="24"/>
        </w:rPr>
        <w:t>.</w:t>
      </w:r>
    </w:p>
    <w:p w14:paraId="7822A93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822A939"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ΕΥΚΛΕΙΔΗΣ</w:t>
      </w:r>
      <w:r>
        <w:rPr>
          <w:rFonts w:eastAsia="Times New Roman" w:cs="Times New Roman"/>
          <w:b/>
          <w:szCs w:val="24"/>
        </w:rPr>
        <w:t xml:space="preserve"> ΤΣΑΚΑΛΩΤΟΣ (Υπουργός Οικονομικών):</w:t>
      </w:r>
      <w:r>
        <w:rPr>
          <w:rFonts w:eastAsia="Times New Roman" w:cs="Times New Roman"/>
          <w:szCs w:val="24"/>
        </w:rPr>
        <w:t xml:space="preserve"> Σας ευχαριστώ, κύριε Πρόεδρε.</w:t>
      </w:r>
    </w:p>
    <w:p w14:paraId="7822A93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Έχω κάποιες νομοτεχνικές βελτιώσεις να καταθέσω. Οι πιο πολλές είναι εντελώς διαδικαστικές. Έχουν να κάνουν με το γεγονός ότι μπήκαν και θέματα συντάξεων, άρα πρέπει να πάνε μπροστά και μετά</w:t>
      </w:r>
      <w:r>
        <w:rPr>
          <w:rFonts w:eastAsia="Times New Roman" w:cs="Times New Roman"/>
          <w:szCs w:val="24"/>
        </w:rPr>
        <w:t xml:space="preserve"> να αλλάξει η αρίθμηση.</w:t>
      </w:r>
    </w:p>
    <w:p w14:paraId="7822A93B" w14:textId="77777777" w:rsidR="00585C31" w:rsidRDefault="00830CC0">
      <w:pPr>
        <w:tabs>
          <w:tab w:val="left" w:pos="7371"/>
        </w:tabs>
        <w:spacing w:line="600" w:lineRule="auto"/>
        <w:ind w:firstLine="720"/>
        <w:jc w:val="both"/>
        <w:rPr>
          <w:rFonts w:eastAsia="Times New Roman" w:cs="Times New Roman"/>
          <w:b/>
          <w:szCs w:val="24"/>
        </w:rPr>
      </w:pPr>
      <w:r>
        <w:rPr>
          <w:rFonts w:eastAsia="Times New Roman" w:cs="Times New Roman"/>
          <w:szCs w:val="24"/>
        </w:rPr>
        <w:t>Τα δύο βασικά είναι η περαιτέρω επέκταση για την εθελούσια αποκάλυψη, το λεγόμενο «</w:t>
      </w:r>
      <w:r>
        <w:rPr>
          <w:rFonts w:eastAsia="Times New Roman" w:cs="Times New Roman"/>
          <w:szCs w:val="24"/>
          <w:lang w:val="en-US"/>
        </w:rPr>
        <w:t>VD</w:t>
      </w:r>
      <w:r>
        <w:rPr>
          <w:rFonts w:eastAsia="Times New Roman" w:cs="Times New Roman"/>
          <w:szCs w:val="24"/>
          <w:lang w:val="en-US"/>
        </w:rPr>
        <w:t>I</w:t>
      </w:r>
      <w:r>
        <w:rPr>
          <w:rFonts w:eastAsia="Times New Roman" w:cs="Times New Roman"/>
          <w:szCs w:val="24"/>
        </w:rPr>
        <w:t xml:space="preserve">» και μία άλλη που έχει να κάνει με το </w:t>
      </w:r>
      <w:r>
        <w:rPr>
          <w:rFonts w:eastAsia="Times New Roman" w:cs="Times New Roman"/>
          <w:szCs w:val="24"/>
        </w:rPr>
        <w:t>κ</w:t>
      </w:r>
      <w:r>
        <w:rPr>
          <w:rFonts w:eastAsia="Times New Roman" w:cs="Times New Roman"/>
          <w:szCs w:val="24"/>
        </w:rPr>
        <w:t>αζίνο της Πάρνηθας</w:t>
      </w:r>
      <w:r>
        <w:rPr>
          <w:rFonts w:eastAsia="Times New Roman" w:cs="Times New Roman"/>
          <w:szCs w:val="24"/>
        </w:rPr>
        <w:t>,</w:t>
      </w:r>
      <w:r>
        <w:rPr>
          <w:rFonts w:eastAsia="Times New Roman" w:cs="Times New Roman"/>
          <w:szCs w:val="24"/>
        </w:rPr>
        <w:t xml:space="preserve"> που αυξάνουμε το ποσό που η εταιρεία πρέπει να δώσει για πέντε χρόνια, από 1 </w:t>
      </w:r>
      <w:r>
        <w:rPr>
          <w:rFonts w:eastAsia="Times New Roman" w:cs="Times New Roman"/>
          <w:szCs w:val="24"/>
        </w:rPr>
        <w:t>εκατομμύριο ευρώ τον χρόνο σε 1,5 εκατομμύρι</w:t>
      </w:r>
      <w:r>
        <w:rPr>
          <w:rFonts w:eastAsia="Times New Roman" w:cs="Times New Roman"/>
          <w:szCs w:val="24"/>
        </w:rPr>
        <w:t>ο</w:t>
      </w:r>
      <w:r>
        <w:rPr>
          <w:rFonts w:eastAsia="Times New Roman" w:cs="Times New Roman"/>
          <w:szCs w:val="24"/>
        </w:rPr>
        <w:t xml:space="preserve"> ευρώ, για λόγους που θα εξηγήσω και στη βασική μου ομιλία.</w:t>
      </w:r>
      <w:r>
        <w:rPr>
          <w:rFonts w:eastAsia="Times New Roman" w:cs="Times New Roman"/>
          <w:b/>
          <w:szCs w:val="24"/>
        </w:rPr>
        <w:t xml:space="preserve"> </w:t>
      </w:r>
    </w:p>
    <w:p w14:paraId="7822A93C" w14:textId="77777777" w:rsidR="00585C31" w:rsidRDefault="00830CC0">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w:t>
      </w:r>
      <w:r>
        <w:rPr>
          <w:rFonts w:eastAsia="Times New Roman" w:cs="Times New Roman"/>
          <w:szCs w:val="24"/>
        </w:rPr>
        <w:t xml:space="preserve"> ως εξής:</w:t>
      </w:r>
    </w:p>
    <w:p w14:paraId="7822A93D" w14:textId="77777777" w:rsidR="00585C31" w:rsidRDefault="00830CC0">
      <w:pPr>
        <w:spacing w:line="600" w:lineRule="auto"/>
        <w:jc w:val="center"/>
        <w:rPr>
          <w:rFonts w:eastAsia="Times New Roman" w:cs="Times New Roman"/>
          <w:color w:val="FF0000"/>
          <w:szCs w:val="24"/>
        </w:rPr>
      </w:pPr>
      <w:r w:rsidRPr="00773F7F">
        <w:rPr>
          <w:rFonts w:eastAsia="Times New Roman" w:cs="Times New Roman"/>
          <w:color w:val="FF0000"/>
          <w:szCs w:val="24"/>
        </w:rPr>
        <w:t>(ΑΛΛΑΓΗ ΣΕΛΙΔΑΣ)</w:t>
      </w:r>
    </w:p>
    <w:p w14:paraId="7822A93E" w14:textId="77777777" w:rsidR="00585C31" w:rsidRDefault="00830CC0">
      <w:pPr>
        <w:spacing w:line="600" w:lineRule="auto"/>
        <w:jc w:val="center"/>
        <w:rPr>
          <w:rFonts w:eastAsia="Times New Roman" w:cs="Times New Roman"/>
          <w:color w:val="FF0000"/>
          <w:szCs w:val="24"/>
        </w:rPr>
      </w:pPr>
      <w:r w:rsidRPr="00773F7F">
        <w:rPr>
          <w:rFonts w:eastAsia="Times New Roman" w:cs="Times New Roman"/>
          <w:color w:val="FF0000"/>
          <w:szCs w:val="24"/>
        </w:rPr>
        <w:t>(Να μπουν οι σελίδες 172-177)</w:t>
      </w:r>
    </w:p>
    <w:p w14:paraId="7822A93F" w14:textId="77777777" w:rsidR="00585C31" w:rsidRDefault="00830CC0">
      <w:pPr>
        <w:spacing w:line="600" w:lineRule="auto"/>
        <w:jc w:val="center"/>
        <w:rPr>
          <w:rFonts w:eastAsia="Times New Roman" w:cs="Times New Roman"/>
          <w:color w:val="FF0000"/>
          <w:szCs w:val="24"/>
        </w:rPr>
      </w:pPr>
      <w:r w:rsidRPr="00773F7F">
        <w:rPr>
          <w:rFonts w:eastAsia="Times New Roman" w:cs="Times New Roman"/>
          <w:color w:val="FF0000"/>
          <w:szCs w:val="24"/>
        </w:rPr>
        <w:t>(ΑΛΛΑΓΗ ΣΕΛΙΔΑΣ)</w:t>
      </w:r>
    </w:p>
    <w:p w14:paraId="7822A940"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Υπουργέ, απόψε θα είναι η βασική σας ομιλία;</w:t>
      </w:r>
    </w:p>
    <w:p w14:paraId="7822A941"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Τώρα, τώρα. Βέβαια αν πάρω τον λόγο αύριο</w:t>
      </w:r>
      <w:r>
        <w:rPr>
          <w:rFonts w:eastAsia="Times New Roman" w:cs="Times New Roman"/>
          <w:szCs w:val="24"/>
        </w:rPr>
        <w:t>,</w:t>
      </w:r>
      <w:r>
        <w:rPr>
          <w:rFonts w:eastAsia="Times New Roman" w:cs="Times New Roman"/>
          <w:szCs w:val="24"/>
        </w:rPr>
        <w:t xml:space="preserve"> για να απαντήσω σε κάποια ερωτήματα που δεν έχουν απαντηθεί, το βλέπουμε.</w:t>
      </w:r>
    </w:p>
    <w:p w14:paraId="7822A94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όταν μιλάμε για τα τυχερά παίγνια, έχουμε θέματα φορολογικής φύσεως –τι φορολογούμ</w:t>
      </w:r>
      <w:r>
        <w:rPr>
          <w:rFonts w:eastAsia="Times New Roman" w:cs="Times New Roman"/>
          <w:szCs w:val="24"/>
        </w:rPr>
        <w:t>ε</w:t>
      </w:r>
      <w:r>
        <w:rPr>
          <w:rFonts w:eastAsia="Times New Roman" w:cs="Times New Roman"/>
          <w:szCs w:val="24"/>
        </w:rPr>
        <w:t xml:space="preserve"> γιατί και πώς- θέματα που έχουν να κάνουν με τον εθισμό και θέματα </w:t>
      </w:r>
      <w:r>
        <w:rPr>
          <w:rFonts w:eastAsia="Times New Roman" w:cs="Times New Roman"/>
          <w:szCs w:val="24"/>
        </w:rPr>
        <w:t>που έχουν να κάνουν με τη ρύθμιση των αγορών. Αυτά είναι τα τρία βασικά.</w:t>
      </w:r>
    </w:p>
    <w:p w14:paraId="7822A94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κάτι και για τα τρία, αρχίζοντας από τη φορολογία, δηλαδή πώς πρέπει να το φορολογήσουμε και πώς θα τα πάρουμε αυτά τα έσοδα. </w:t>
      </w:r>
    </w:p>
    <w:p w14:paraId="7822A94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Επιτρέψτε μου, όμως, να κάνω μία μικ</w:t>
      </w:r>
      <w:r>
        <w:rPr>
          <w:rFonts w:eastAsia="Times New Roman" w:cs="Times New Roman"/>
          <w:szCs w:val="24"/>
        </w:rPr>
        <w:t>ρή παρένθεση για 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Έχει γίνει πολλή συζήτηση τις τελευταίες ημέρες για φοροδιαφυγή και ξέπλυμα χρήματος. </w:t>
      </w:r>
    </w:p>
    <w:p w14:paraId="7822A94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Κατά την άποψή μου όλα αυτά είναι σημαντικά και πρέπει να δούμε τις παρανομίες και να λογοδοτήσουν αυτοί που έχουν κάνει παρανομίε</w:t>
      </w:r>
      <w:r>
        <w:rPr>
          <w:rFonts w:eastAsia="Times New Roman" w:cs="Times New Roman"/>
          <w:szCs w:val="24"/>
        </w:rPr>
        <w:t>ς. Όμως δεν είναι αυτό το βασικό. Το βασικό που βγαίνει από 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w:t>
      </w:r>
      <w:r>
        <w:rPr>
          <w:rFonts w:eastAsia="Times New Roman" w:cs="Times New Roman"/>
          <w:szCs w:val="24"/>
        </w:rPr>
        <w:t>,</w:t>
      </w:r>
      <w:r>
        <w:rPr>
          <w:rFonts w:eastAsia="Times New Roman" w:cs="Times New Roman"/>
          <w:szCs w:val="24"/>
        </w:rPr>
        <w:t xml:space="preserve"> είναι ότι για τριάντα, </w:t>
      </w:r>
      <w:r>
        <w:rPr>
          <w:rFonts w:eastAsia="Times New Roman" w:cs="Times New Roman"/>
          <w:szCs w:val="24"/>
        </w:rPr>
        <w:lastRenderedPageBreak/>
        <w:t>σαράντα χρόνια μετά που μπήκαμε στην περίοδο του νεοφιλελευθερισμού, οι πλούσιοι, οι ελίτ έφτιαξαν ένα νόμιμο σύστημα, μέσα στο οποίο μπορούσαν οι πλού</w:t>
      </w:r>
      <w:r>
        <w:rPr>
          <w:rFonts w:eastAsia="Times New Roman" w:cs="Times New Roman"/>
          <w:szCs w:val="24"/>
        </w:rPr>
        <w:t xml:space="preserve">σιοι να εξαιρεθούν και να μην αποτελούν μέρος του φορολογητέου εισοδήματος. </w:t>
      </w:r>
    </w:p>
    <w:p w14:paraId="7822A94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Όταν ο κ. Μητσοτάκης κατηγορεί εμένα και τον κ. </w:t>
      </w:r>
      <w:proofErr w:type="spellStart"/>
      <w:r>
        <w:rPr>
          <w:rFonts w:eastAsia="Times New Roman" w:cs="Times New Roman"/>
          <w:szCs w:val="24"/>
        </w:rPr>
        <w:t>Χουλιαράκη</w:t>
      </w:r>
      <w:proofErr w:type="spellEnd"/>
      <w:r>
        <w:rPr>
          <w:rFonts w:eastAsia="Times New Roman" w:cs="Times New Roman"/>
          <w:szCs w:val="24"/>
        </w:rPr>
        <w:t xml:space="preserve"> ότι ομολογήσαμε κυνικά ότι τσακίσαμε τα μεσαία στρώματα –ποτέ δεν είπαμε ότι τσακίσαμε αλλά ότι ζορίσαμε και δεν είπαμε </w:t>
      </w:r>
      <w:r>
        <w:rPr>
          <w:rFonts w:eastAsia="Times New Roman" w:cs="Times New Roman"/>
          <w:szCs w:val="24"/>
        </w:rPr>
        <w:t xml:space="preserve">ότι το κάναμε σκόπιμα, το κάναμε γιατί είχαμε άλλες προτεραιότητες- εδώ υπάρχει ένα ζήτημα κυνισμού </w:t>
      </w:r>
      <w:r>
        <w:rPr>
          <w:rFonts w:eastAsia="Times New Roman" w:cs="Times New Roman"/>
          <w:szCs w:val="24"/>
        </w:rPr>
        <w:t>Κ</w:t>
      </w:r>
      <w:r>
        <w:rPr>
          <w:rFonts w:eastAsia="Times New Roman" w:cs="Times New Roman"/>
          <w:szCs w:val="24"/>
        </w:rPr>
        <w:t>αι πάλι δεν είναι το παράνομο. Δεν είναι γιατί για τριάντα, σαράντα χρόνια μετά τη Μεταπολίτευση δεν κάνατε τίποτα για τη φοροδιαφυγή και έπρεπε εμείς να τ</w:t>
      </w:r>
      <w:r>
        <w:rPr>
          <w:rFonts w:eastAsia="Times New Roman" w:cs="Times New Roman"/>
          <w:szCs w:val="24"/>
        </w:rPr>
        <w:t>ο αντιμετωπίσουμε, αλλά είναι το θέμα των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w:t>
      </w:r>
    </w:p>
    <w:p w14:paraId="7822A94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Άρα θέλετε να κάνουμε μία συζήτηση στη Βουλή για τη φορολογία; Όμως να έρθετε έτοιμοι να απαντήσετε</w:t>
      </w:r>
      <w:r>
        <w:rPr>
          <w:rFonts w:eastAsia="Times New Roman" w:cs="Times New Roman"/>
          <w:szCs w:val="24"/>
        </w:rPr>
        <w:t>,</w:t>
      </w:r>
      <w:r>
        <w:rPr>
          <w:rFonts w:eastAsia="Times New Roman" w:cs="Times New Roman"/>
          <w:szCs w:val="24"/>
        </w:rPr>
        <w:t xml:space="preserve"> γιατί για τριάντα χρόνια δεν κάνατε τίποτα γι’ αυτούς τους «παραδείσους». Γιατί για τριάντα χ</w:t>
      </w:r>
      <w:r>
        <w:rPr>
          <w:rFonts w:eastAsia="Times New Roman" w:cs="Times New Roman"/>
          <w:szCs w:val="24"/>
        </w:rPr>
        <w:t>ρόνια σε κανέναν διεθνή φορέα δεν βάλατε αυτό το θέμα; Ποια ήταν η θέση σας, αφού καίγεστε για τις μεσαίες τάξεις, όταν έπρεπε να αντιμετωπίσετε αυτό το σκάνδαλο, όχι το ποινικό αλλά το ηθικό, ότι δηλαδή μπορούμε να εξαιρέσουμε τους πλούσιους με νόμιμο τρό</w:t>
      </w:r>
      <w:r>
        <w:rPr>
          <w:rFonts w:eastAsia="Times New Roman" w:cs="Times New Roman"/>
          <w:szCs w:val="24"/>
        </w:rPr>
        <w:t xml:space="preserve">πο; </w:t>
      </w:r>
    </w:p>
    <w:p w14:paraId="7822A94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Μάλιστα δεν εξαιρώ και την </w:t>
      </w:r>
      <w:r>
        <w:rPr>
          <w:rFonts w:eastAsia="Times New Roman" w:cs="Times New Roman"/>
          <w:szCs w:val="24"/>
        </w:rPr>
        <w:t>κ</w:t>
      </w:r>
      <w:r>
        <w:rPr>
          <w:rFonts w:eastAsia="Times New Roman" w:cs="Times New Roman"/>
          <w:szCs w:val="24"/>
        </w:rPr>
        <w:t xml:space="preserve">εντροαριστερά, γιατί επί Κλίντον, </w:t>
      </w:r>
      <w:proofErr w:type="spellStart"/>
      <w:r>
        <w:rPr>
          <w:rFonts w:eastAsia="Times New Roman" w:cs="Times New Roman"/>
          <w:szCs w:val="24"/>
        </w:rPr>
        <w:t>Σρέντερ</w:t>
      </w:r>
      <w:proofErr w:type="spellEnd"/>
      <w:r>
        <w:rPr>
          <w:rFonts w:eastAsia="Times New Roman" w:cs="Times New Roman"/>
          <w:szCs w:val="24"/>
        </w:rPr>
        <w:t xml:space="preserve"> και Μπλερ καθιερώθηκε αυτή η τάση και νομίμως έγινε αυτό το πλαίσιο</w:t>
      </w:r>
      <w:r>
        <w:rPr>
          <w:rFonts w:eastAsia="Times New Roman" w:cs="Times New Roman"/>
          <w:szCs w:val="24"/>
        </w:rPr>
        <w:t>,</w:t>
      </w:r>
      <w:r>
        <w:rPr>
          <w:rFonts w:eastAsia="Times New Roman" w:cs="Times New Roman"/>
          <w:szCs w:val="24"/>
        </w:rPr>
        <w:t xml:space="preserve"> για να μπορεί το φορολογητέο εισόδημα να κλειστεί. Ένα από τα προβλήματα που έχει η σοσιαλδημοκρατία είναι και αυτό, που πρέπει να το αντιμετωπίσετε, αν είναι να πάρετε μέρος </w:t>
      </w:r>
      <w:r>
        <w:rPr>
          <w:rFonts w:eastAsia="Times New Roman" w:cs="Times New Roman"/>
          <w:szCs w:val="24"/>
        </w:rPr>
        <w:lastRenderedPageBreak/>
        <w:t>σε μία σοσιαλδημοκρατία</w:t>
      </w:r>
      <w:r>
        <w:rPr>
          <w:rFonts w:eastAsia="Times New Roman" w:cs="Times New Roman"/>
          <w:szCs w:val="24"/>
        </w:rPr>
        <w:t>,</w:t>
      </w:r>
      <w:r>
        <w:rPr>
          <w:rFonts w:eastAsia="Times New Roman" w:cs="Times New Roman"/>
          <w:szCs w:val="24"/>
        </w:rPr>
        <w:t xml:space="preserve"> που αντιμετωπίζει την ανισότητα των μεσαίων τάξεων, η ο</w:t>
      </w:r>
      <w:r>
        <w:rPr>
          <w:rFonts w:eastAsia="Times New Roman" w:cs="Times New Roman"/>
          <w:szCs w:val="24"/>
        </w:rPr>
        <w:t>ποία δεν είναι συμβατή μ’ αυτό το πλαίσιο που χτίστηκε τα τελευταία τριάντα χρόνια.</w:t>
      </w:r>
    </w:p>
    <w:p w14:paraId="7822A94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Οπότε μετά απ’ αυτή την παρένθεση θα αναφερθώ στη φορολογία στα «</w:t>
      </w:r>
      <w:r>
        <w:rPr>
          <w:rFonts w:eastAsia="Times New Roman" w:cs="Times New Roman"/>
          <w:szCs w:val="24"/>
          <w:lang w:val="en-US"/>
        </w:rPr>
        <w:t>VLTs</w:t>
      </w:r>
      <w:r>
        <w:rPr>
          <w:rFonts w:eastAsia="Times New Roman" w:cs="Times New Roman"/>
          <w:szCs w:val="24"/>
        </w:rPr>
        <w:t>». Κοιτάξτε, στην οικονομική θεωρία, όταν συζητάμε για φόρους, η αρχή σχεδόν όλων των οικονομολόγων –έν</w:t>
      </w:r>
      <w:r>
        <w:rPr>
          <w:rFonts w:eastAsia="Times New Roman" w:cs="Times New Roman"/>
          <w:szCs w:val="24"/>
        </w:rPr>
        <w:t xml:space="preserve">ας οικονομολόγος το έλεγε και ονομαζόταν </w:t>
      </w:r>
      <w:proofErr w:type="spellStart"/>
      <w:r>
        <w:rPr>
          <w:rFonts w:eastAsia="Times New Roman" w:cs="Times New Roman"/>
          <w:szCs w:val="24"/>
        </w:rPr>
        <w:t>Πιγκού</w:t>
      </w:r>
      <w:proofErr w:type="spellEnd"/>
      <w:r>
        <w:rPr>
          <w:rFonts w:eastAsia="Times New Roman" w:cs="Times New Roman"/>
          <w:szCs w:val="24"/>
        </w:rPr>
        <w:t xml:space="preserve"> και ήταν ο πιο διάσημος οικονομολόγος στο </w:t>
      </w:r>
      <w:proofErr w:type="spellStart"/>
      <w:r>
        <w:rPr>
          <w:rFonts w:eastAsia="Times New Roman" w:cs="Times New Roman"/>
          <w:szCs w:val="24"/>
        </w:rPr>
        <w:t>Κέμπριτζ</w:t>
      </w:r>
      <w:proofErr w:type="spellEnd"/>
      <w:r>
        <w:rPr>
          <w:rFonts w:eastAsia="Times New Roman" w:cs="Times New Roman"/>
          <w:szCs w:val="24"/>
        </w:rPr>
        <w:t xml:space="preserve"> στον Μεσοπόλεμο, πριν έρθει η εποχή του </w:t>
      </w:r>
      <w:proofErr w:type="spellStart"/>
      <w:r>
        <w:rPr>
          <w:rFonts w:eastAsia="Times New Roman" w:cs="Times New Roman"/>
          <w:szCs w:val="24"/>
        </w:rPr>
        <w:t>Κέυνς</w:t>
      </w:r>
      <w:proofErr w:type="spellEnd"/>
      <w:r>
        <w:rPr>
          <w:rFonts w:eastAsia="Times New Roman" w:cs="Times New Roman"/>
          <w:szCs w:val="24"/>
        </w:rPr>
        <w:t>- είναι στην ουσία ότι πρέπει το κράτος να φορολογεί τα κακά -θα εξηγήσω τι εννοώ με τη λέξη «κακά»- και να επιδ</w:t>
      </w:r>
      <w:r>
        <w:rPr>
          <w:rFonts w:eastAsia="Times New Roman" w:cs="Times New Roman"/>
          <w:szCs w:val="24"/>
        </w:rPr>
        <w:t>οτεί τα καλά. Τι εννοούσε με τη φράση «τα κακά»; Εννοούσε όλες αυτές τις δραστηριότητες</w:t>
      </w:r>
      <w:r>
        <w:rPr>
          <w:rFonts w:eastAsia="Times New Roman" w:cs="Times New Roman"/>
          <w:szCs w:val="24"/>
        </w:rPr>
        <w:t>,</w:t>
      </w:r>
      <w:r>
        <w:rPr>
          <w:rFonts w:eastAsia="Times New Roman" w:cs="Times New Roman"/>
          <w:szCs w:val="24"/>
        </w:rPr>
        <w:t xml:space="preserve"> που έχουν αρνητικές </w:t>
      </w:r>
      <w:proofErr w:type="spellStart"/>
      <w:r>
        <w:rPr>
          <w:rFonts w:eastAsia="Times New Roman" w:cs="Times New Roman"/>
          <w:szCs w:val="24"/>
        </w:rPr>
        <w:t>εξωτερικότητες</w:t>
      </w:r>
      <w:proofErr w:type="spellEnd"/>
      <w:r>
        <w:rPr>
          <w:rFonts w:eastAsia="Times New Roman" w:cs="Times New Roman"/>
          <w:szCs w:val="24"/>
        </w:rPr>
        <w:t>.</w:t>
      </w:r>
    </w:p>
    <w:p w14:paraId="7822A94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Τι σημαίνει να έχεις αρνητική </w:t>
      </w:r>
      <w:proofErr w:type="spellStart"/>
      <w:r>
        <w:rPr>
          <w:rFonts w:eastAsia="Times New Roman" w:cs="Times New Roman"/>
          <w:szCs w:val="24"/>
        </w:rPr>
        <w:t>εξωτερικότητα</w:t>
      </w:r>
      <w:proofErr w:type="spellEnd"/>
      <w:r>
        <w:rPr>
          <w:rFonts w:eastAsia="Times New Roman" w:cs="Times New Roman"/>
          <w:szCs w:val="24"/>
        </w:rPr>
        <w:t>; Σημαίνει ότι δημιουργείς πράγματα κακά για την κοινωνία</w:t>
      </w:r>
      <w:r>
        <w:rPr>
          <w:rFonts w:eastAsia="Times New Roman" w:cs="Times New Roman"/>
          <w:szCs w:val="24"/>
        </w:rPr>
        <w:t>,</w:t>
      </w:r>
      <w:r>
        <w:rPr>
          <w:rFonts w:eastAsia="Times New Roman" w:cs="Times New Roman"/>
          <w:szCs w:val="24"/>
        </w:rPr>
        <w:t xml:space="preserve"> που δεν τα πληρώνεις. Το πιο </w:t>
      </w:r>
      <w:r>
        <w:rPr>
          <w:rFonts w:eastAsia="Times New Roman" w:cs="Times New Roman"/>
          <w:szCs w:val="24"/>
        </w:rPr>
        <w:t>κλασικό παράδειγμα είναι η μόλυνση. Μια επιχείρηση που μολύνει το περιβάλλον</w:t>
      </w:r>
      <w:r>
        <w:rPr>
          <w:rFonts w:eastAsia="Times New Roman" w:cs="Times New Roman"/>
          <w:szCs w:val="24"/>
        </w:rPr>
        <w:t>,</w:t>
      </w:r>
      <w:r>
        <w:rPr>
          <w:rFonts w:eastAsia="Times New Roman" w:cs="Times New Roman"/>
          <w:szCs w:val="24"/>
        </w:rPr>
        <w:t xml:space="preserve"> πρέπει να έχει, όπως λέει ο </w:t>
      </w:r>
      <w:proofErr w:type="spellStart"/>
      <w:r>
        <w:rPr>
          <w:rFonts w:eastAsia="Times New Roman" w:cs="Times New Roman"/>
          <w:szCs w:val="24"/>
        </w:rPr>
        <w:t>Πιγκού</w:t>
      </w:r>
      <w:proofErr w:type="spellEnd"/>
      <w:r>
        <w:rPr>
          <w:rFonts w:eastAsia="Times New Roman" w:cs="Times New Roman"/>
          <w:szCs w:val="24"/>
        </w:rPr>
        <w:t xml:space="preserve">, περισσότερο φόρο. </w:t>
      </w:r>
    </w:p>
    <w:p w14:paraId="7822A94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Η επιδότηση είναι σε αυτές τις δραστηριότητες που δημιουργούν θετικές </w:t>
      </w:r>
      <w:proofErr w:type="spellStart"/>
      <w:r>
        <w:rPr>
          <w:rFonts w:eastAsia="Times New Roman" w:cs="Times New Roman"/>
          <w:szCs w:val="24"/>
        </w:rPr>
        <w:t>εξωτερικότητες</w:t>
      </w:r>
      <w:proofErr w:type="spellEnd"/>
      <w:r>
        <w:rPr>
          <w:rFonts w:eastAsia="Times New Roman" w:cs="Times New Roman"/>
          <w:szCs w:val="24"/>
        </w:rPr>
        <w:t xml:space="preserve">. Άρα δημιουργεί θετική </w:t>
      </w:r>
      <w:proofErr w:type="spellStart"/>
      <w:r>
        <w:rPr>
          <w:rFonts w:eastAsia="Times New Roman" w:cs="Times New Roman"/>
          <w:szCs w:val="24"/>
        </w:rPr>
        <w:t>εξωτερικότητα</w:t>
      </w:r>
      <w:proofErr w:type="spellEnd"/>
      <w:r>
        <w:rPr>
          <w:rFonts w:eastAsia="Times New Roman" w:cs="Times New Roman"/>
          <w:szCs w:val="24"/>
        </w:rPr>
        <w:t xml:space="preserve"> η</w:t>
      </w:r>
      <w:r>
        <w:rPr>
          <w:rFonts w:eastAsia="Times New Roman" w:cs="Times New Roman"/>
          <w:szCs w:val="24"/>
        </w:rPr>
        <w:t xml:space="preserve"> κατάρτιση των εργαζομένων. Γιατί; Γιατί δεν αφορά μόνο τον ίδιο τον εργαζόμενο ή την εργαζόμενη αλλά αφορά και φτιάχνει την παραγωγικότητα όλης της οικονομίας. Άρα αυτό πρέπει να το επιδοτήσεις.</w:t>
      </w:r>
    </w:p>
    <w:p w14:paraId="7822A94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Ως προς την επιδότηση των κακών, λοιπόν, όλοι συμφωνούμε ότι</w:t>
      </w:r>
      <w:r>
        <w:rPr>
          <w:rFonts w:eastAsia="Times New Roman" w:cs="Times New Roman"/>
          <w:szCs w:val="24"/>
        </w:rPr>
        <w:t xml:space="preserve"> ο τζόγος έχει πολλές κακές συνέπειες για την οικονομία. Είναι εντελώς μέσα στη λογική του </w:t>
      </w:r>
      <w:proofErr w:type="spellStart"/>
      <w:r>
        <w:rPr>
          <w:rFonts w:eastAsia="Times New Roman" w:cs="Times New Roman"/>
          <w:szCs w:val="24"/>
        </w:rPr>
        <w:t>Πιγκού</w:t>
      </w:r>
      <w:proofErr w:type="spellEnd"/>
      <w:r>
        <w:rPr>
          <w:rFonts w:eastAsia="Times New Roman" w:cs="Times New Roman"/>
          <w:szCs w:val="24"/>
        </w:rPr>
        <w:t>. Ερχόμαστε και φορολογούμε κάτι που είναι εθιστικό, που δημιουργεί κοινωνικά προβλήματα για να το περιορίσουμε -επειδή το φορολογούμε- και να έχουμε και έσοδα</w:t>
      </w:r>
      <w:r>
        <w:rPr>
          <w:rFonts w:eastAsia="Times New Roman" w:cs="Times New Roman"/>
          <w:szCs w:val="24"/>
        </w:rPr>
        <w:t xml:space="preserve"> από τα κακά. Μετά μπορείς να επιδοτήσεις τα καλά, όπως σας εξήγησα, με τη θέση που έχει ο </w:t>
      </w:r>
      <w:proofErr w:type="spellStart"/>
      <w:r>
        <w:rPr>
          <w:rFonts w:eastAsia="Times New Roman" w:cs="Times New Roman"/>
          <w:szCs w:val="24"/>
        </w:rPr>
        <w:t>Πιγκού</w:t>
      </w:r>
      <w:proofErr w:type="spellEnd"/>
      <w:r>
        <w:rPr>
          <w:rFonts w:eastAsia="Times New Roman" w:cs="Times New Roman"/>
          <w:szCs w:val="24"/>
        </w:rPr>
        <w:t>.</w:t>
      </w:r>
    </w:p>
    <w:p w14:paraId="7822A94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Για τον εθισμό πρέπει να γίνει στην ελληνική κοινωνία, όπως νομίζω και σε όλες τις δυτικές κοινωνίες, μια πολύ σοβαρή συζήτηση. Δεν μπορεί να γίνει με τον τρ</w:t>
      </w:r>
      <w:r>
        <w:rPr>
          <w:rFonts w:eastAsia="Times New Roman" w:cs="Times New Roman"/>
          <w:szCs w:val="24"/>
        </w:rPr>
        <w:t>όπο που το έχουμε κάνει, όχι εδώ στη Βουλή, γενικά στην κοινωνία μας σε όλη τη Ευρώπη. Ξέρουμε ότι είναι πολλές ουσίες που δημιουργούν εθισμό. Είναι τα ναρκωτικά, τα τσιγάρα, το αλκοόλ, τα παίγνια, ο τζόγος. Άρα πρέπει σαν κοινωνία</w:t>
      </w:r>
      <w:r>
        <w:rPr>
          <w:rFonts w:eastAsia="Times New Roman" w:cs="Times New Roman"/>
          <w:szCs w:val="24"/>
        </w:rPr>
        <w:t>,</w:t>
      </w:r>
      <w:r>
        <w:rPr>
          <w:rFonts w:eastAsia="Times New Roman" w:cs="Times New Roman"/>
          <w:szCs w:val="24"/>
        </w:rPr>
        <w:t xml:space="preserve"> να δούμε ποια πρέπει να</w:t>
      </w:r>
      <w:r>
        <w:rPr>
          <w:rFonts w:eastAsia="Times New Roman" w:cs="Times New Roman"/>
          <w:szCs w:val="24"/>
        </w:rPr>
        <w:t xml:space="preserve"> τα απαγορεύσουμε, ποια πρέπει να τα περιορίσουμε και σε ποια πρέπει να είμαστε πιο ελαστικοί. </w:t>
      </w:r>
    </w:p>
    <w:p w14:paraId="7822A94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Η ιδέα, όμως, που έχει το ΚΚΕ ότι απλώς μπορεί να απαγορεύσεις τον τζόγο, δεν έχει καμμία ιστορική υποστήριξη πουθενά ούτε στη Σοβιετική Ένωση, όπως δεν υπήρχε </w:t>
      </w:r>
      <w:r>
        <w:rPr>
          <w:rFonts w:eastAsia="Times New Roman" w:cs="Times New Roman"/>
          <w:szCs w:val="24"/>
        </w:rPr>
        <w:t xml:space="preserve">και η απαγόρευση του αλκοόλ στην Αμερική στον Μεσοπόλεμο. Όπως καταλαβαίνετε είχε αυξηθεί ο αλκοολισμός. Πρέπει να αντιμετωπίσουμε το θέμα. </w:t>
      </w:r>
    </w:p>
    <w:p w14:paraId="7822A94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Όμως δεν μπορεί επειδή κάτι δεν σου αρέσει, απλώς να το καταργήσεις. Δεν δημιουργείς έτσι μια σοβαρή συζήτηση στην </w:t>
      </w:r>
      <w:r>
        <w:rPr>
          <w:rFonts w:eastAsia="Times New Roman" w:cs="Times New Roman"/>
          <w:szCs w:val="24"/>
        </w:rPr>
        <w:t xml:space="preserve">κοινωνία για τους διάφορους εθισμούς </w:t>
      </w:r>
      <w:r>
        <w:rPr>
          <w:rFonts w:eastAsia="Times New Roman" w:cs="Times New Roman"/>
          <w:szCs w:val="24"/>
        </w:rPr>
        <w:lastRenderedPageBreak/>
        <w:t xml:space="preserve">και για το πώς τους αντιμετωπίζεις. Το κάνεις παράνομο και δημιουργείς περισσότερα προβλήματα. </w:t>
      </w:r>
    </w:p>
    <w:p w14:paraId="7822A95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Η λογική συνέπεια αυτού που λέτε είναι να απαγορεύσουμε το αλκοόλ. Από πού προκύπτει ότι οι κοινωνικές συνέπειες του τζόγου</w:t>
      </w:r>
      <w:r>
        <w:rPr>
          <w:rFonts w:eastAsia="Times New Roman" w:cs="Times New Roman"/>
          <w:szCs w:val="24"/>
        </w:rPr>
        <w:t>,</w:t>
      </w:r>
      <w:r>
        <w:rPr>
          <w:rFonts w:eastAsia="Times New Roman" w:cs="Times New Roman"/>
          <w:szCs w:val="24"/>
        </w:rPr>
        <w:t xml:space="preserve"> είναι χειρότερες από το αλκοόλ; Δεν τα λένε αυτά οι μελέτες. Το αλκοόλ έχει περισσότερες αρνητικές συνέπειες από τον τζόγο. Δεν ξέρω ποιο θα είναι το πρόγραμμά σας στις επόμενες εκλογές, αλλά αν βάλετε και την απαγόρευση στο αλκοόλ, σίγουρα θα πάρουμε πο</w:t>
      </w:r>
      <w:r>
        <w:rPr>
          <w:rFonts w:eastAsia="Times New Roman" w:cs="Times New Roman"/>
          <w:szCs w:val="24"/>
        </w:rPr>
        <w:t xml:space="preserve">λλές ψήφους από εσάς. Δεν σας το συνιστώ. Άρα ας κάνουμε μια σοβαρή συζήτηση για τον εθισμό και να δούμε πώς θα τα αντιμετωπίσουμε σαν πακέτο. </w:t>
      </w:r>
    </w:p>
    <w:p w14:paraId="7822A95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Πάμε τώρα στα θέματα της ρύθμισης. Ένα ζήτημα που τέθηκε και από την εκπρόσωπο του ΠΑΣΟΚ και από </w:t>
      </w:r>
      <w:r>
        <w:rPr>
          <w:rFonts w:eastAsia="Times New Roman" w:cs="Times New Roman"/>
          <w:szCs w:val="24"/>
        </w:rPr>
        <w:t>άλλους,</w:t>
      </w:r>
      <w:r>
        <w:rPr>
          <w:rFonts w:eastAsia="Times New Roman" w:cs="Times New Roman"/>
          <w:szCs w:val="24"/>
        </w:rPr>
        <w:t xml:space="preserve"> είναι τ</w:t>
      </w:r>
      <w:r>
        <w:rPr>
          <w:rFonts w:eastAsia="Times New Roman" w:cs="Times New Roman"/>
          <w:szCs w:val="24"/>
        </w:rPr>
        <w:t xml:space="preserve">ο μονοπώλιο. Πρέπει να σας πω ότι στα τυχερά παίγνια όπως και σε άλλα παιχνίδια, ο ανταγωνισμός δεν είναι πάντα εντός παιχνιδιού. Είναι ανάμεσα στα παιχνίδια ή ανάμεσα στα παίγνια. </w:t>
      </w:r>
    </w:p>
    <w:p w14:paraId="7822A95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Από τα πράγματα που μου έκαναν πάντα εντύπωση ως </w:t>
      </w:r>
      <w:r>
        <w:rPr>
          <w:rFonts w:eastAsia="Times New Roman" w:cs="Times New Roman"/>
          <w:szCs w:val="24"/>
        </w:rPr>
        <w:t>α</w:t>
      </w:r>
      <w:r>
        <w:rPr>
          <w:rFonts w:eastAsia="Times New Roman" w:cs="Times New Roman"/>
          <w:szCs w:val="24"/>
        </w:rPr>
        <w:t xml:space="preserve">ριστερό, είναι γιατί το </w:t>
      </w:r>
      <w:r>
        <w:rPr>
          <w:rFonts w:eastAsia="Times New Roman" w:cs="Times New Roman"/>
          <w:szCs w:val="24"/>
          <w:lang w:val="en-US"/>
        </w:rPr>
        <w:t>NBA</w:t>
      </w:r>
      <w:r>
        <w:rPr>
          <w:rFonts w:eastAsia="Times New Roman" w:cs="Times New Roman"/>
          <w:szCs w:val="24"/>
        </w:rPr>
        <w:t xml:space="preserve">, το μπάσκετ στην Αμερική, ή το </w:t>
      </w:r>
      <w:r>
        <w:rPr>
          <w:rFonts w:eastAsia="Times New Roman" w:cs="Times New Roman"/>
          <w:szCs w:val="24"/>
          <w:lang w:val="en-US"/>
        </w:rPr>
        <w:t>NFL</w:t>
      </w:r>
      <w:r>
        <w:rPr>
          <w:rFonts w:eastAsia="Times New Roman" w:cs="Times New Roman"/>
          <w:szCs w:val="24"/>
        </w:rPr>
        <w:t>, το αμερικάνικο ποδόσφαιρο, είναι τόσο σοσιαλιστικά. Μου φαίνεται σχεδόν σοσιαλιστική αρχή ότι η ομάδα που είναι τελευταία</w:t>
      </w:r>
      <w:r>
        <w:rPr>
          <w:rFonts w:eastAsia="Times New Roman" w:cs="Times New Roman"/>
          <w:szCs w:val="24"/>
        </w:rPr>
        <w:t>,</w:t>
      </w:r>
      <w:r>
        <w:rPr>
          <w:rFonts w:eastAsia="Times New Roman" w:cs="Times New Roman"/>
          <w:szCs w:val="24"/>
        </w:rPr>
        <w:t xml:space="preserve"> επιλέγει από τα κολέγια τους πρώτους για να ενδυναμωθεί. Φαίνεται αρκετά σοσιαλιστικό ότι υπά</w:t>
      </w:r>
      <w:r>
        <w:rPr>
          <w:rFonts w:eastAsia="Times New Roman" w:cs="Times New Roman"/>
          <w:szCs w:val="24"/>
        </w:rPr>
        <w:t xml:space="preserve">ρχει μια οροφή σε τι μπορεί να πληρώσει σε μισθούς. </w:t>
      </w:r>
    </w:p>
    <w:p w14:paraId="7822A95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σε αναγκάζει ή να πάρεις έναν σούπερ σταρ και να δώσεις πολλά λεφτά και να έχεις μέτριους άλλους, γιατί δεν μπορεί να ξεπεράσεις τον περιορισμό ή να έχεις πολλούς καλούς. Γιατί γίνεται αυτό στο </w:t>
      </w:r>
      <w:r>
        <w:rPr>
          <w:rFonts w:eastAsia="Times New Roman" w:cs="Times New Roman"/>
          <w:szCs w:val="24"/>
          <w:lang w:val="en-US"/>
        </w:rPr>
        <w:t>NBA</w:t>
      </w:r>
      <w:r>
        <w:rPr>
          <w:rFonts w:eastAsia="Times New Roman" w:cs="Times New Roman"/>
          <w:szCs w:val="24"/>
        </w:rPr>
        <w:t>;</w:t>
      </w:r>
      <w:r>
        <w:rPr>
          <w:rFonts w:eastAsia="Times New Roman" w:cs="Times New Roman"/>
          <w:szCs w:val="24"/>
        </w:rPr>
        <w:t xml:space="preserve"> Γιατί στο </w:t>
      </w:r>
      <w:r>
        <w:rPr>
          <w:rFonts w:eastAsia="Times New Roman" w:cs="Times New Roman"/>
          <w:szCs w:val="24"/>
          <w:lang w:val="en-US"/>
        </w:rPr>
        <w:t>NBA</w:t>
      </w:r>
      <w:r>
        <w:rPr>
          <w:rFonts w:eastAsia="Times New Roman" w:cs="Times New Roman"/>
          <w:szCs w:val="24"/>
        </w:rPr>
        <w:t xml:space="preserve"> ο ανταγωνισμός είναι ανάμεσα στα παιχνίδια. Το </w:t>
      </w:r>
      <w:r>
        <w:rPr>
          <w:rFonts w:eastAsia="Times New Roman" w:cs="Times New Roman"/>
          <w:szCs w:val="24"/>
          <w:lang w:val="en-US"/>
        </w:rPr>
        <w:t>NBA</w:t>
      </w:r>
      <w:r>
        <w:rPr>
          <w:rFonts w:eastAsia="Times New Roman" w:cs="Times New Roman"/>
          <w:szCs w:val="24"/>
        </w:rPr>
        <w:t xml:space="preserve"> στην ουσία ανταγωνίζεται το χόκεϊ, το ποδόσφαιρο, το μπέιζμπολ. Δεν είναι ο ανταγωνισμός εντός.</w:t>
      </w:r>
    </w:p>
    <w:p w14:paraId="7822A954" w14:textId="77777777" w:rsidR="00585C31" w:rsidRDefault="00830CC0">
      <w:pPr>
        <w:spacing w:line="600" w:lineRule="auto"/>
        <w:ind w:firstLine="720"/>
        <w:jc w:val="both"/>
        <w:rPr>
          <w:rFonts w:eastAsia="Times New Roman"/>
          <w:szCs w:val="24"/>
        </w:rPr>
      </w:pPr>
      <w:r>
        <w:rPr>
          <w:rFonts w:eastAsia="Times New Roman"/>
          <w:szCs w:val="24"/>
        </w:rPr>
        <w:t>Κάτι τέτοιο ισχύει όχι μόνο στα παιχνίδια του αθλητισμού αλλά και στα τυχερά παιχνίδια. Αυτό π</w:t>
      </w:r>
      <w:r>
        <w:rPr>
          <w:rFonts w:eastAsia="Times New Roman"/>
          <w:szCs w:val="24"/>
        </w:rPr>
        <w:t>ου λέτε ότι εδώ δημιουργούμε μονοπώλιο</w:t>
      </w:r>
      <w:r>
        <w:rPr>
          <w:rFonts w:eastAsia="Times New Roman"/>
          <w:szCs w:val="24"/>
        </w:rPr>
        <w:t>,</w:t>
      </w:r>
      <w:r>
        <w:rPr>
          <w:rFonts w:eastAsia="Times New Roman"/>
          <w:szCs w:val="24"/>
        </w:rPr>
        <w:t xml:space="preserve"> ισχύει εντός του παιχνιδιού, αλλά δεν ισχύει ανάμεσα στα παιχνίδια. </w:t>
      </w:r>
    </w:p>
    <w:p w14:paraId="7822A955" w14:textId="77777777" w:rsidR="00585C31" w:rsidRDefault="00830CC0">
      <w:pPr>
        <w:spacing w:line="600" w:lineRule="auto"/>
        <w:ind w:firstLine="720"/>
        <w:jc w:val="both"/>
        <w:rPr>
          <w:rFonts w:eastAsia="Times New Roman"/>
          <w:szCs w:val="24"/>
        </w:rPr>
      </w:pPr>
      <w:r>
        <w:rPr>
          <w:rFonts w:eastAsia="Times New Roman"/>
          <w:szCs w:val="24"/>
        </w:rPr>
        <w:t>Γ</w:t>
      </w:r>
      <w:r>
        <w:rPr>
          <w:rFonts w:eastAsia="Times New Roman"/>
          <w:szCs w:val="24"/>
        </w:rPr>
        <w:t>ι’ αυτό, όπως έχω πει, έχουμε υποσχεθεί και ευελπιστώ ότι αύριο θα έχουμε στη διαβούλευση το νομοσχέδιο για τα καζίν</w:t>
      </w:r>
      <w:r>
        <w:rPr>
          <w:rFonts w:eastAsia="Times New Roman"/>
          <w:szCs w:val="24"/>
        </w:rPr>
        <w:t>α</w:t>
      </w:r>
      <w:r>
        <w:rPr>
          <w:rFonts w:eastAsia="Times New Roman"/>
          <w:szCs w:val="24"/>
        </w:rPr>
        <w:t>. Επίσης έχω υποσχεθεί ότι ότ</w:t>
      </w:r>
      <w:r>
        <w:rPr>
          <w:rFonts w:eastAsia="Times New Roman"/>
          <w:szCs w:val="24"/>
        </w:rPr>
        <w:t>αν θα ψηφίσουμε το νομοσχέδιο για τα καζίν</w:t>
      </w:r>
      <w:r>
        <w:rPr>
          <w:rFonts w:eastAsia="Times New Roman"/>
          <w:szCs w:val="24"/>
        </w:rPr>
        <w:t>α</w:t>
      </w:r>
      <w:r>
        <w:rPr>
          <w:rFonts w:eastAsia="Times New Roman"/>
          <w:szCs w:val="24"/>
        </w:rPr>
        <w:t xml:space="preserve"> γενικότερα, θα υπάρχει στη διαβούλευση το νομοσχέδιο για τα </w:t>
      </w:r>
      <w:r>
        <w:rPr>
          <w:rFonts w:eastAsia="Times New Roman"/>
          <w:szCs w:val="24"/>
          <w:lang w:val="en-US"/>
        </w:rPr>
        <w:t>online</w:t>
      </w:r>
      <w:r>
        <w:rPr>
          <w:rFonts w:eastAsia="Times New Roman"/>
          <w:szCs w:val="24"/>
        </w:rPr>
        <w:t xml:space="preserve"> παιχνίδια, για το </w:t>
      </w:r>
      <w:proofErr w:type="spellStart"/>
      <w:r>
        <w:rPr>
          <w:rFonts w:eastAsia="Times New Roman"/>
          <w:szCs w:val="24"/>
        </w:rPr>
        <w:t>ιντερνετικό</w:t>
      </w:r>
      <w:proofErr w:type="spellEnd"/>
      <w:r>
        <w:rPr>
          <w:rFonts w:eastAsia="Times New Roman"/>
          <w:szCs w:val="24"/>
        </w:rPr>
        <w:t xml:space="preserve"> στοίχημα και τα </w:t>
      </w:r>
      <w:proofErr w:type="spellStart"/>
      <w:r>
        <w:rPr>
          <w:rFonts w:eastAsia="Times New Roman"/>
          <w:szCs w:val="24"/>
        </w:rPr>
        <w:t>ιντερνετικά</w:t>
      </w:r>
      <w:proofErr w:type="spellEnd"/>
      <w:r>
        <w:rPr>
          <w:rFonts w:eastAsia="Times New Roman"/>
          <w:szCs w:val="24"/>
        </w:rPr>
        <w:t xml:space="preserve"> παιχνίδια.</w:t>
      </w:r>
    </w:p>
    <w:p w14:paraId="7822A956" w14:textId="77777777" w:rsidR="00585C31" w:rsidRDefault="00830CC0">
      <w:pPr>
        <w:spacing w:line="600" w:lineRule="auto"/>
        <w:ind w:firstLine="720"/>
        <w:jc w:val="both"/>
        <w:rPr>
          <w:rFonts w:eastAsia="Times New Roman"/>
          <w:szCs w:val="24"/>
        </w:rPr>
      </w:pPr>
      <w:r>
        <w:rPr>
          <w:rFonts w:eastAsia="Times New Roman"/>
          <w:szCs w:val="24"/>
        </w:rPr>
        <w:t>Πάμε σε άλλα θέματα της ρύθμισης. Εμείς λέμε ότι υπάρχουν λιγότερα μηχανάκια</w:t>
      </w:r>
      <w:r>
        <w:rPr>
          <w:rFonts w:eastAsia="Times New Roman"/>
          <w:szCs w:val="24"/>
        </w:rPr>
        <w:t xml:space="preserve"> και θα υπάρχουν σε λιγότερα μαγαζιά και μπαίνει πάλι το ερώτημα από την κ. </w:t>
      </w:r>
      <w:proofErr w:type="spellStart"/>
      <w:r>
        <w:rPr>
          <w:rFonts w:eastAsia="Times New Roman"/>
          <w:szCs w:val="24"/>
        </w:rPr>
        <w:t>Κεφαλίδου</w:t>
      </w:r>
      <w:proofErr w:type="spellEnd"/>
      <w:r>
        <w:rPr>
          <w:rFonts w:eastAsia="Times New Roman"/>
          <w:szCs w:val="24"/>
        </w:rPr>
        <w:t xml:space="preserve"> αλλά και από άλλους, «</w:t>
      </w:r>
      <w:r>
        <w:rPr>
          <w:rFonts w:eastAsia="Times New Roman"/>
          <w:szCs w:val="24"/>
        </w:rPr>
        <w:t>κ</w:t>
      </w:r>
      <w:r>
        <w:rPr>
          <w:rFonts w:eastAsia="Times New Roman"/>
          <w:szCs w:val="24"/>
        </w:rPr>
        <w:t>αι γιατί αυτό ισχύει ότι πρέπει να είναι η επέκταση του συμβολαίου για οκτώ χρόνια;». Πρέπει να σας πω ότι είναι πολύ πιο πολύπλοκο από τα μαθηματι</w:t>
      </w:r>
      <w:r>
        <w:rPr>
          <w:rFonts w:eastAsia="Times New Roman"/>
          <w:szCs w:val="24"/>
        </w:rPr>
        <w:t>κά που μας παρουσιάσατε. Δεν είναι μόνο τρεις μεταβλητές</w:t>
      </w:r>
      <w:r>
        <w:rPr>
          <w:rFonts w:eastAsia="Times New Roman"/>
          <w:szCs w:val="24"/>
        </w:rPr>
        <w:t>,</w:t>
      </w:r>
      <w:r>
        <w:rPr>
          <w:rFonts w:eastAsia="Times New Roman"/>
          <w:szCs w:val="24"/>
        </w:rPr>
        <w:t xml:space="preserve"> όταν θα κάνεις αυτή την επέκταση. Είναι πολλές άλλες μεταβλητές όπως το εθνικό εισόδημα. Άρα είναι πολύπλοκο.</w:t>
      </w:r>
    </w:p>
    <w:p w14:paraId="7822A957" w14:textId="77777777" w:rsidR="00585C31" w:rsidRDefault="00830CC0">
      <w:pPr>
        <w:spacing w:line="600" w:lineRule="auto"/>
        <w:ind w:firstLine="720"/>
        <w:jc w:val="both"/>
        <w:rPr>
          <w:rFonts w:eastAsia="Times New Roman"/>
          <w:szCs w:val="24"/>
        </w:rPr>
      </w:pPr>
      <w:r>
        <w:rPr>
          <w:rFonts w:eastAsia="Times New Roman"/>
          <w:szCs w:val="24"/>
        </w:rPr>
        <w:lastRenderedPageBreak/>
        <w:t xml:space="preserve">Τέλος πάντων, εμείς είχαμε ένα πόρισμα που έλεγε μεταξύ οκτώ και δεκατέσσερα, διαλέξαμε </w:t>
      </w:r>
      <w:r>
        <w:rPr>
          <w:rFonts w:eastAsia="Times New Roman"/>
          <w:szCs w:val="24"/>
        </w:rPr>
        <w:t>το οκτώ, ενώ εσείς φαίνεται να υποστηρίζετε την προηγούμενη κατάσταση. Αυτό το πόρισμα, όμως, δεν το έχετε δει καν όχι μόνο εσείς. Το σωστό, βέβαια, είναι ότι δεν το έχουμε δει καν. Το προηγούμενο πόρισμα</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που έλεγε για πόσ</w:t>
      </w:r>
      <w:r>
        <w:rPr>
          <w:rFonts w:eastAsia="Times New Roman"/>
          <w:szCs w:val="24"/>
        </w:rPr>
        <w:t>ο</w:t>
      </w:r>
      <w:r>
        <w:rPr>
          <w:rFonts w:eastAsia="Times New Roman"/>
          <w:szCs w:val="24"/>
        </w:rPr>
        <w:t xml:space="preserve"> είναι η χρονική διάρκει</w:t>
      </w:r>
      <w:r>
        <w:rPr>
          <w:rFonts w:eastAsia="Times New Roman"/>
          <w:szCs w:val="24"/>
        </w:rPr>
        <w:t>α του συμβολαίου, δεν το έχετε δει ούτε εσείς ούτε εγώ. Άρα να μη λέμε ότι δεν είπε ότι είναι αυθαίρετο. Βασίστηκε σε μια μελέτη</w:t>
      </w:r>
      <w:r>
        <w:rPr>
          <w:rFonts w:eastAsia="Times New Roman"/>
          <w:szCs w:val="24"/>
        </w:rPr>
        <w:t>,</w:t>
      </w:r>
      <w:r>
        <w:rPr>
          <w:rFonts w:eastAsia="Times New Roman"/>
          <w:szCs w:val="24"/>
        </w:rPr>
        <w:t xml:space="preserve"> που μπορεί να κρίνετε και να μας πείτε την άποψή σας.</w:t>
      </w:r>
    </w:p>
    <w:p w14:paraId="7822A958" w14:textId="77777777" w:rsidR="00585C31" w:rsidRDefault="00830CC0">
      <w:pPr>
        <w:spacing w:line="600" w:lineRule="auto"/>
        <w:ind w:firstLine="720"/>
        <w:jc w:val="both"/>
        <w:rPr>
          <w:rFonts w:eastAsia="Times New Roman"/>
          <w:szCs w:val="24"/>
        </w:rPr>
      </w:pPr>
      <w:r>
        <w:rPr>
          <w:rFonts w:eastAsia="Times New Roman"/>
          <w:szCs w:val="24"/>
        </w:rPr>
        <w:t>Όσο για τον κ. Γεωργαντά που μας λέει ότι πρέπει να υπάρχει το προεδρικό</w:t>
      </w:r>
      <w:r>
        <w:rPr>
          <w:rFonts w:eastAsia="Times New Roman"/>
          <w:szCs w:val="24"/>
        </w:rPr>
        <w:t xml:space="preserve"> διάταγμα, πρέπει να σας πω πρώτα ότι σας εξήγησα στην </w:t>
      </w:r>
      <w:r>
        <w:rPr>
          <w:rFonts w:eastAsia="Times New Roman"/>
          <w:szCs w:val="24"/>
        </w:rPr>
        <w:t>ε</w:t>
      </w:r>
      <w:r>
        <w:rPr>
          <w:rFonts w:eastAsia="Times New Roman"/>
          <w:szCs w:val="24"/>
        </w:rPr>
        <w:t>πιτροπή πως θα γίνει το οργανόγραμμα και μετά θα υπάρχει ο κανονισμός για να πάει στο Συμβούλιο της Επικρατείας. Όμως και όταν θα πάει στο Συμβούλιο της Επικρατείας, δεν θα ασχοληθούν οι δικαστές με τ</w:t>
      </w:r>
      <w:r>
        <w:rPr>
          <w:rFonts w:eastAsia="Times New Roman"/>
          <w:szCs w:val="24"/>
        </w:rPr>
        <w:t xml:space="preserve">ον κανονισμό. </w:t>
      </w:r>
    </w:p>
    <w:p w14:paraId="7822A959" w14:textId="77777777" w:rsidR="00585C31" w:rsidRDefault="00830CC0">
      <w:pPr>
        <w:spacing w:line="600" w:lineRule="auto"/>
        <w:ind w:firstLine="720"/>
        <w:jc w:val="both"/>
        <w:rPr>
          <w:rFonts w:eastAsia="Times New Roman"/>
          <w:szCs w:val="24"/>
        </w:rPr>
      </w:pPr>
      <w:r>
        <w:rPr>
          <w:rFonts w:eastAsia="Times New Roman"/>
          <w:szCs w:val="24"/>
        </w:rPr>
        <w:t>Δεν επηρεάζει, δηλαδή, την απόφαση της Επιτροπής Παιγνίων τι είναι ο περιορισμός, αν μπορείς να παίξεις αυτό το παιχνίδι για παράδειγμα ή αν ο περιορισμός είναι για είκοσι τέσσερις ώρες, για δέκα ημέρες ή κάτι άλλο. Επηρεάζει τον τρόπο που β</w:t>
      </w:r>
      <w:r>
        <w:rPr>
          <w:rFonts w:eastAsia="Times New Roman"/>
          <w:szCs w:val="24"/>
        </w:rPr>
        <w:t>γάζει η Επιτροπή Παιγνίων τους κανονισμούς. Εξάλλου και τα καζίν</w:t>
      </w:r>
      <w:r>
        <w:rPr>
          <w:rFonts w:eastAsia="Times New Roman"/>
          <w:szCs w:val="24"/>
        </w:rPr>
        <w:t>α</w:t>
      </w:r>
      <w:r>
        <w:rPr>
          <w:rFonts w:eastAsia="Times New Roman"/>
          <w:szCs w:val="24"/>
        </w:rPr>
        <w:t xml:space="preserve"> λειτουργούν από το 1950</w:t>
      </w:r>
      <w:r>
        <w:rPr>
          <w:rFonts w:eastAsia="Times New Roman"/>
          <w:szCs w:val="24"/>
        </w:rPr>
        <w:t>,</w:t>
      </w:r>
      <w:r>
        <w:rPr>
          <w:rFonts w:eastAsia="Times New Roman"/>
          <w:szCs w:val="24"/>
        </w:rPr>
        <w:t xml:space="preserve"> χωρίς να υπάρχει αυτό. </w:t>
      </w:r>
    </w:p>
    <w:p w14:paraId="7822A95A" w14:textId="77777777" w:rsidR="00585C31" w:rsidRDefault="00830CC0">
      <w:pPr>
        <w:spacing w:line="600" w:lineRule="auto"/>
        <w:ind w:firstLine="720"/>
        <w:jc w:val="both"/>
        <w:rPr>
          <w:rFonts w:eastAsia="Times New Roman"/>
          <w:szCs w:val="24"/>
        </w:rPr>
      </w:pPr>
      <w:r>
        <w:rPr>
          <w:rFonts w:eastAsia="Times New Roman"/>
          <w:szCs w:val="24"/>
        </w:rPr>
        <w:t>Όπως καταλαβαίνετε, με βάζετε σε δύσκολη θέση για να το συζητάω, γιατί ουσιαστικά πρέπει να κάνω κριτική</w:t>
      </w:r>
      <w:r>
        <w:rPr>
          <w:rFonts w:eastAsia="Times New Roman"/>
          <w:szCs w:val="24"/>
        </w:rPr>
        <w:t>,</w:t>
      </w:r>
      <w:r>
        <w:rPr>
          <w:rFonts w:eastAsia="Times New Roman"/>
          <w:szCs w:val="24"/>
        </w:rPr>
        <w:t xml:space="preserve"> στο πώς έκανε τη δουλειά της η Επιτ</w:t>
      </w:r>
      <w:r>
        <w:rPr>
          <w:rFonts w:eastAsia="Times New Roman"/>
          <w:szCs w:val="24"/>
        </w:rPr>
        <w:t xml:space="preserve">ροπή Παιγνίων. Ξαναλέω, εδώ έχουμε να αποφασίσουμε για μια ισορροπία. Αν κάνουμε πολύ </w:t>
      </w:r>
      <w:r>
        <w:rPr>
          <w:rFonts w:eastAsia="Times New Roman"/>
          <w:szCs w:val="24"/>
        </w:rPr>
        <w:lastRenderedPageBreak/>
        <w:t>αυστηρό το ρυθμιστικό πλαίσιο, τότε όπως καταλαβαίνετε, θα είναι</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η θέση του ΚΚΕ ότι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θα απαγορευτεί και θα υπάρχει μόνο το παράνομο και το ΚΚΕ θα λέε</w:t>
      </w:r>
      <w:r>
        <w:rPr>
          <w:rFonts w:eastAsia="Times New Roman"/>
          <w:szCs w:val="24"/>
        </w:rPr>
        <w:t>ι ότι δεν υπάρχει τζόγος και θα είμαστε όλοι ευχαριστημένοι…</w:t>
      </w:r>
    </w:p>
    <w:p w14:paraId="7822A95B" w14:textId="77777777" w:rsidR="00585C31" w:rsidRDefault="00830CC0">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Το ΚΚΕ δεν λέει αυτά. Άλλα λέει και σας τα είπαμε και στην </w:t>
      </w:r>
      <w:r>
        <w:rPr>
          <w:rFonts w:eastAsia="Times New Roman"/>
          <w:szCs w:val="24"/>
        </w:rPr>
        <w:t>ε</w:t>
      </w:r>
      <w:r>
        <w:rPr>
          <w:rFonts w:eastAsia="Times New Roman"/>
          <w:szCs w:val="24"/>
        </w:rPr>
        <w:t>πιτροπή.</w:t>
      </w:r>
    </w:p>
    <w:p w14:paraId="7822A95C" w14:textId="77777777" w:rsidR="00585C31" w:rsidRDefault="00830CC0">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Ωραία θα κάνουμε την αστυνομία σε κάθε γειτονιά και δεν θα υπ</w:t>
      </w:r>
      <w:r>
        <w:rPr>
          <w:rFonts w:eastAsia="Times New Roman"/>
          <w:szCs w:val="24"/>
        </w:rPr>
        <w:t>άρχει παράνομος τζόγος.</w:t>
      </w:r>
    </w:p>
    <w:p w14:paraId="7822A95D" w14:textId="77777777" w:rsidR="00585C31" w:rsidRDefault="00830CC0">
      <w:pPr>
        <w:spacing w:line="600" w:lineRule="auto"/>
        <w:ind w:firstLine="720"/>
        <w:jc w:val="both"/>
        <w:rPr>
          <w:rFonts w:eastAsia="Times New Roman"/>
          <w:szCs w:val="24"/>
        </w:rPr>
      </w:pPr>
      <w:r>
        <w:rPr>
          <w:rFonts w:eastAsia="Times New Roman"/>
          <w:szCs w:val="24"/>
        </w:rPr>
        <w:t xml:space="preserve">Από την άλλη αν το κάνουμε πολύ λάιτ, δηλαδή </w:t>
      </w:r>
      <w:r>
        <w:rPr>
          <w:rFonts w:eastAsia="Times New Roman"/>
          <w:szCs w:val="24"/>
        </w:rPr>
        <w:t xml:space="preserve">αν </w:t>
      </w:r>
      <w:r>
        <w:rPr>
          <w:rFonts w:eastAsia="Times New Roman"/>
          <w:szCs w:val="24"/>
        </w:rPr>
        <w:t>είναι πολύ ευνοϊκό, τότε όπως καταλαβαίνετε είτε είναι παράνομο είτε νόμιμο, δεν αντιμετωπίζουμε τις κοινωνικές συνέπειες που θέλουμε να αντιμετωπίσουμε</w:t>
      </w:r>
      <w:r>
        <w:rPr>
          <w:rFonts w:eastAsia="Times New Roman"/>
          <w:szCs w:val="24"/>
        </w:rPr>
        <w:t xml:space="preserve"> ούτε μπορούμε να βάλουμε και άλλα μέτρα</w:t>
      </w:r>
      <w:r>
        <w:rPr>
          <w:rFonts w:eastAsia="Times New Roman"/>
          <w:szCs w:val="24"/>
        </w:rPr>
        <w:t>,</w:t>
      </w:r>
      <w:r>
        <w:rPr>
          <w:rFonts w:eastAsia="Times New Roman"/>
          <w:szCs w:val="24"/>
        </w:rPr>
        <w:t xml:space="preserve"> που θα έρθουν μετά από εδώ, μετά από τη συζήτηση που έγινε στην </w:t>
      </w:r>
      <w:r>
        <w:rPr>
          <w:rFonts w:eastAsia="Times New Roman"/>
          <w:szCs w:val="24"/>
        </w:rPr>
        <w:t>ε</w:t>
      </w:r>
      <w:r>
        <w:rPr>
          <w:rFonts w:eastAsia="Times New Roman"/>
          <w:szCs w:val="24"/>
        </w:rPr>
        <w:t>πιτροπή με κοινωνικούς φορείς, που είπαν ότι πρέπει να κάνουμε περισσότερη εκπαιδευτική δουλειά για να το αντιμετωπίσουμε.</w:t>
      </w:r>
    </w:p>
    <w:p w14:paraId="7822A95E" w14:textId="77777777" w:rsidR="00585C31" w:rsidRDefault="00830CC0">
      <w:pPr>
        <w:spacing w:line="600" w:lineRule="auto"/>
        <w:ind w:firstLine="720"/>
        <w:jc w:val="both"/>
        <w:rPr>
          <w:rFonts w:eastAsia="Times New Roman"/>
          <w:szCs w:val="24"/>
        </w:rPr>
      </w:pPr>
      <w:r>
        <w:rPr>
          <w:rFonts w:eastAsia="Times New Roman"/>
          <w:szCs w:val="24"/>
        </w:rPr>
        <w:t>Άρα σας λέω ότι κατά τη δι</w:t>
      </w:r>
      <w:r>
        <w:rPr>
          <w:rFonts w:eastAsia="Times New Roman"/>
          <w:szCs w:val="24"/>
        </w:rPr>
        <w:t xml:space="preserve">κή μας άποψη, αυτή η ρύθμιση της </w:t>
      </w:r>
      <w:r>
        <w:rPr>
          <w:rFonts w:eastAsia="Times New Roman"/>
          <w:szCs w:val="24"/>
        </w:rPr>
        <w:t>ε</w:t>
      </w:r>
      <w:r>
        <w:rPr>
          <w:rFonts w:eastAsia="Times New Roman"/>
          <w:szCs w:val="24"/>
        </w:rPr>
        <w:t>πιτροπής είναι η χρυσή τομή, δηλαδή ούτε πάρα πολύ αυστηρό ούτε πολύ λάιτ. Δεν ισχύει, όμως, ότι δεν υπάρχει κανένας περιορισμός. Υπάρχουν περιορισμοί</w:t>
      </w:r>
      <w:r>
        <w:rPr>
          <w:rFonts w:eastAsia="Times New Roman"/>
          <w:szCs w:val="24"/>
        </w:rPr>
        <w:t>,</w:t>
      </w:r>
      <w:r>
        <w:rPr>
          <w:rFonts w:eastAsia="Times New Roman"/>
          <w:szCs w:val="24"/>
        </w:rPr>
        <w:t xml:space="preserve"> που είναι πιο μεγάλοι από την </w:t>
      </w:r>
      <w:r>
        <w:rPr>
          <w:rFonts w:eastAsia="Times New Roman"/>
          <w:szCs w:val="24"/>
        </w:rPr>
        <w:t>ε</w:t>
      </w:r>
      <w:r>
        <w:rPr>
          <w:rFonts w:eastAsia="Times New Roman"/>
          <w:szCs w:val="24"/>
        </w:rPr>
        <w:t>πιτροπή του κ. Γιαννακόπουλου και υπάρχ</w:t>
      </w:r>
      <w:r>
        <w:rPr>
          <w:rFonts w:eastAsia="Times New Roman"/>
          <w:szCs w:val="24"/>
        </w:rPr>
        <w:t>ουν περιορισμοί που είναι το ίδιο.</w:t>
      </w:r>
    </w:p>
    <w:p w14:paraId="7822A95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Για παράδειγμα σε αυτή τη ρύθμιση υπάρχει υποχρεωτικό ημερήσιο όριο απωλειών. Δηλαδή αποφασίζεις να πεις ότι εδώ σήμερα θέλω να χάσω μέχρι 100 ευρώ. Δεν ήταν υποχρεωτικό στου κ. Γιαννακόπουλου. Υπήρχε η δυνατότητα να το κ</w:t>
      </w:r>
      <w:r>
        <w:rPr>
          <w:rFonts w:eastAsia="Times New Roman" w:cs="Times New Roman"/>
          <w:szCs w:val="24"/>
        </w:rPr>
        <w:t>άνεις. Τώρα υπάρχει και το «</w:t>
      </w:r>
      <w:r>
        <w:rPr>
          <w:rFonts w:eastAsia="Times New Roman" w:cs="Times New Roman"/>
          <w:szCs w:val="24"/>
          <w:lang w:val="en-US"/>
        </w:rPr>
        <w:t>day</w:t>
      </w:r>
      <w:r>
        <w:rPr>
          <w:rFonts w:eastAsia="Times New Roman" w:cs="Times New Roman"/>
          <w:szCs w:val="24"/>
        </w:rPr>
        <w:t xml:space="preserve"> </w:t>
      </w:r>
      <w:r>
        <w:rPr>
          <w:rFonts w:eastAsia="Times New Roman" w:cs="Times New Roman"/>
          <w:szCs w:val="24"/>
          <w:lang w:val="en-US"/>
        </w:rPr>
        <w:t>stop</w:t>
      </w:r>
      <w:r>
        <w:rPr>
          <w:rFonts w:eastAsia="Times New Roman" w:cs="Times New Roman"/>
          <w:szCs w:val="24"/>
        </w:rPr>
        <w:t xml:space="preserve">» που είναι μέσα στον νόμο. Πατάς ένα κουμπί και λες «τέρμα για σήμερα». Ούτε αυτό υπήρχε. </w:t>
      </w:r>
    </w:p>
    <w:p w14:paraId="7822A96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Κύριε Γεωργαντά, λέτε ότι δεν βλέπετε κανέναν κανονισμό, καμμία ρύθμιση ότι οι ώρες λειτουργίας στα καταστήματα είναι</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οι ίδιες με αυτές του </w:t>
      </w:r>
      <w:r>
        <w:rPr>
          <w:rFonts w:eastAsia="Times New Roman" w:cs="Times New Roman"/>
          <w:szCs w:val="24"/>
        </w:rPr>
        <w:t>κ</w:t>
      </w:r>
      <w:r>
        <w:rPr>
          <w:rFonts w:eastAsia="Times New Roman" w:cs="Times New Roman"/>
          <w:szCs w:val="24"/>
        </w:rPr>
        <w:t>ανονισμού του κ. Γιαννακόπουλου. Προβλέπονται, όμως, δεκαπέντε ημέρες εικοσιτετράωρης λειτουργίας. Άρα είναι συγκρίσιμα μεγέθη. Δεν ξέρω εάν έχετε κάποια μελέτη</w:t>
      </w:r>
      <w:r>
        <w:rPr>
          <w:rFonts w:eastAsia="Times New Roman" w:cs="Times New Roman"/>
          <w:szCs w:val="24"/>
        </w:rPr>
        <w:t>,</w:t>
      </w:r>
      <w:r>
        <w:rPr>
          <w:rFonts w:eastAsia="Times New Roman" w:cs="Times New Roman"/>
          <w:szCs w:val="24"/>
        </w:rPr>
        <w:t xml:space="preserve"> που λέει ότι οι περιορισμοί που υπάρχουν σε αυτόν τον </w:t>
      </w:r>
      <w:r>
        <w:rPr>
          <w:rFonts w:eastAsia="Times New Roman" w:cs="Times New Roman"/>
          <w:szCs w:val="24"/>
        </w:rPr>
        <w:t>κ</w:t>
      </w:r>
      <w:r>
        <w:rPr>
          <w:rFonts w:eastAsia="Times New Roman" w:cs="Times New Roman"/>
          <w:szCs w:val="24"/>
        </w:rPr>
        <w:t>ανο</w:t>
      </w:r>
      <w:r>
        <w:rPr>
          <w:rFonts w:eastAsia="Times New Roman" w:cs="Times New Roman"/>
          <w:szCs w:val="24"/>
        </w:rPr>
        <w:t xml:space="preserve">νισμό είναι πιο </w:t>
      </w:r>
      <w:r>
        <w:rPr>
          <w:rFonts w:eastAsia="Times New Roman" w:cs="Times New Roman"/>
          <w:szCs w:val="24"/>
        </w:rPr>
        <w:t xml:space="preserve">λάιτ </w:t>
      </w:r>
      <w:r>
        <w:rPr>
          <w:rFonts w:eastAsia="Times New Roman" w:cs="Times New Roman"/>
          <w:szCs w:val="24"/>
        </w:rPr>
        <w:t xml:space="preserve">από ό,τι υπάρχει στη Βρετανία, στη Σουηδία, στην Ιταλία. Δεν είμαι καθόλου πεπεισμένος για αυτό. </w:t>
      </w:r>
    </w:p>
    <w:p w14:paraId="7822A96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Άρα χρειάζεται να είμαστε λίγο προσεκτικοί. Δεν είναι δική μας η ρύθμιση, είναι μιας ανεξάρτητης αρχής και προφανώς εάν θέλουμε να φορολο</w:t>
      </w:r>
      <w:r>
        <w:rPr>
          <w:rFonts w:eastAsia="Times New Roman" w:cs="Times New Roman"/>
          <w:szCs w:val="24"/>
        </w:rPr>
        <w:t>γήσουμε τον τζόγο</w:t>
      </w:r>
      <w:r>
        <w:rPr>
          <w:rFonts w:eastAsia="Times New Roman" w:cs="Times New Roman"/>
          <w:szCs w:val="24"/>
        </w:rPr>
        <w:t>,</w:t>
      </w:r>
      <w:r>
        <w:rPr>
          <w:rFonts w:eastAsia="Times New Roman" w:cs="Times New Roman"/>
          <w:szCs w:val="24"/>
        </w:rPr>
        <w:t xml:space="preserve"> επειδή με την έννοια του </w:t>
      </w:r>
      <w:proofErr w:type="spellStart"/>
      <w:r>
        <w:rPr>
          <w:rFonts w:eastAsia="Times New Roman" w:cs="Times New Roman"/>
          <w:szCs w:val="24"/>
        </w:rPr>
        <w:t>Πιγκού</w:t>
      </w:r>
      <w:proofErr w:type="spellEnd"/>
      <w:r>
        <w:rPr>
          <w:rFonts w:eastAsia="Times New Roman" w:cs="Times New Roman"/>
          <w:szCs w:val="24"/>
        </w:rPr>
        <w:t xml:space="preserve"> είναι κάτι που δημιουργεί κακές </w:t>
      </w:r>
      <w:proofErr w:type="spellStart"/>
      <w:r>
        <w:rPr>
          <w:rFonts w:eastAsia="Times New Roman" w:cs="Times New Roman"/>
          <w:szCs w:val="24"/>
        </w:rPr>
        <w:t>εξωτερικότητες</w:t>
      </w:r>
      <w:proofErr w:type="spellEnd"/>
      <w:r>
        <w:rPr>
          <w:rFonts w:eastAsia="Times New Roman" w:cs="Times New Roman"/>
          <w:szCs w:val="24"/>
        </w:rPr>
        <w:t xml:space="preserve"> κι εάν δεν θεωρούμε ότι είναι δυνατόν να τον απαγορεύσουμε, τότε μου φαίνεται ότι έχουμε μια καλή μέση λύση</w:t>
      </w:r>
      <w:r>
        <w:rPr>
          <w:rFonts w:eastAsia="Times New Roman" w:cs="Times New Roman"/>
          <w:szCs w:val="24"/>
        </w:rPr>
        <w:t>,</w:t>
      </w:r>
      <w:r>
        <w:rPr>
          <w:rFonts w:eastAsia="Times New Roman" w:cs="Times New Roman"/>
          <w:szCs w:val="24"/>
        </w:rPr>
        <w:t xml:space="preserve"> για το πώς το αντιμετωπίζουμε. </w:t>
      </w:r>
    </w:p>
    <w:p w14:paraId="7822A96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Όσον αφορά την τρ</w:t>
      </w:r>
      <w:r>
        <w:rPr>
          <w:rFonts w:eastAsia="Times New Roman" w:cs="Times New Roman"/>
          <w:szCs w:val="24"/>
        </w:rPr>
        <w:t xml:space="preserve">οπολογία για την Πάρνηθα, αυτή ρυθμίζει και οικονομικά και χωροταξικά θέματα. Τα χωροταξικά τα εξήγησε ο εισηγητής </w:t>
      </w:r>
      <w:r>
        <w:rPr>
          <w:rFonts w:eastAsia="Times New Roman" w:cs="Times New Roman"/>
          <w:szCs w:val="24"/>
        </w:rPr>
        <w:t>μας,</w:t>
      </w:r>
      <w:r>
        <w:rPr>
          <w:rFonts w:eastAsia="Times New Roman" w:cs="Times New Roman"/>
          <w:szCs w:val="24"/>
        </w:rPr>
        <w:t xml:space="preserve"> για πού το σπρώχνει να υπάρχει αυτή η νέα επένδυση. Τα οικονομικά είναι αυτά που θα πρέπει να πληρώσει η εταιρεία για πέντε χρόνια στην </w:t>
      </w:r>
      <w:r>
        <w:rPr>
          <w:rFonts w:eastAsia="Times New Roman" w:cs="Times New Roman"/>
          <w:szCs w:val="24"/>
        </w:rPr>
        <w:t xml:space="preserve">Πάρνηθα. </w:t>
      </w:r>
    </w:p>
    <w:p w14:paraId="7822A96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απαντήσω σε διάφορους Βουλευτές</w:t>
      </w:r>
      <w:r>
        <w:rPr>
          <w:rFonts w:eastAsia="Times New Roman" w:cs="Times New Roman"/>
          <w:szCs w:val="24"/>
        </w:rPr>
        <w:t>,</w:t>
      </w:r>
      <w:r>
        <w:rPr>
          <w:rFonts w:eastAsia="Times New Roman" w:cs="Times New Roman"/>
          <w:szCs w:val="24"/>
        </w:rPr>
        <w:t xml:space="preserve"> που μου είπαν ότι αυτό είναι άδικο για τον Δήμο Αχαρνών, θα πω ότι γι’ αυτό το αυξήσαμε, με τη νομοτεχνική βελτίωση που σας είπα, από 1 εκατομμύριο ευρώ κάθε χρόνο για πέντε χρόνια σε 1,5 εκατομμύριο ευρώ κ</w:t>
      </w:r>
      <w:r>
        <w:rPr>
          <w:rFonts w:eastAsia="Times New Roman" w:cs="Times New Roman"/>
          <w:szCs w:val="24"/>
        </w:rPr>
        <w:t xml:space="preserve">άθε χρόνο για πέντε χρόνια. Νομίζω ότι αυτό αντιμετωπίζει το θέμα. </w:t>
      </w:r>
    </w:p>
    <w:p w14:paraId="7822A96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Για τους εργαζόμενους και τις συμβάσεις σηκώνω τα χέρια για ό,τι είπατε. Υπάρχει μια σύμβαση που καλύπτει τους εργαζόμενους και λέει ακόμη και για αυτούς που δεν θα δουλεύουν στο </w:t>
      </w:r>
      <w:r>
        <w:rPr>
          <w:rFonts w:eastAsia="Times New Roman" w:cs="Times New Roman"/>
          <w:szCs w:val="24"/>
        </w:rPr>
        <w:t>τ</w:t>
      </w:r>
      <w:r>
        <w:rPr>
          <w:rFonts w:eastAsia="Times New Roman" w:cs="Times New Roman"/>
          <w:szCs w:val="24"/>
        </w:rPr>
        <w:t>ελεφερίκ</w:t>
      </w:r>
      <w:r>
        <w:rPr>
          <w:rFonts w:eastAsia="Times New Roman" w:cs="Times New Roman"/>
          <w:szCs w:val="24"/>
        </w:rPr>
        <w:t>,</w:t>
      </w:r>
      <w:r>
        <w:rPr>
          <w:rFonts w:eastAsia="Times New Roman" w:cs="Times New Roman"/>
          <w:szCs w:val="24"/>
        </w:rPr>
        <w:t xml:space="preserve"> πού θα δουλεύουν. Τι ακριβώς ζητάτε; Να παρέμβουμε σε αυτή τη σύμβαση; Μα η σύμβαση υπάρχει ανάμεσα στην εταιρεία και στους εργαζόμενους. Δεν ερχόμαστε εδώ να νομοθετήσουμε τη σύμβαση. Δεν λέω ότι παίρνω εγώ τους επαίνους ή ότι εγώ έκανα κάτι καλό για να</w:t>
      </w:r>
      <w:r>
        <w:rPr>
          <w:rFonts w:eastAsia="Times New Roman" w:cs="Times New Roman"/>
          <w:szCs w:val="24"/>
        </w:rPr>
        <w:t xml:space="preserve"> μου πείτε μπράβο. Δεν το περιμένω αυτό έτσι και αλλιώς. Όμως, όπως λέτε, με τη μάχη που έδωσαν οι εργαζόμενοι, δημιουργήθηκε αυτή η σύμβαση. Η σύμβαση αυτή υπάρχει. Δεν καταλαβαίνω γιατί υπάρχει κάποιο πρόβλημα</w:t>
      </w:r>
      <w:r>
        <w:rPr>
          <w:rFonts w:eastAsia="Times New Roman" w:cs="Times New Roman"/>
          <w:szCs w:val="24"/>
        </w:rPr>
        <w:t>,</w:t>
      </w:r>
      <w:r>
        <w:rPr>
          <w:rFonts w:eastAsia="Times New Roman" w:cs="Times New Roman"/>
          <w:szCs w:val="24"/>
        </w:rPr>
        <w:t xml:space="preserve"> που πρέπει να αντιμετωπίσουμε σε αυτόν τον </w:t>
      </w:r>
      <w:r>
        <w:rPr>
          <w:rFonts w:eastAsia="Times New Roman" w:cs="Times New Roman"/>
          <w:szCs w:val="24"/>
        </w:rPr>
        <w:t>νόμο.</w:t>
      </w:r>
    </w:p>
    <w:p w14:paraId="7822A96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είναι ένα νομοσχέδιο ισορροπημένο, ένα νομοσχέδιο που προσπαθεί να ρυθμίσει τα θέματα των </w:t>
      </w:r>
      <w:proofErr w:type="spellStart"/>
      <w:r>
        <w:rPr>
          <w:rFonts w:eastAsia="Times New Roman" w:cs="Times New Roman"/>
          <w:szCs w:val="24"/>
        </w:rPr>
        <w:t>VLTs</w:t>
      </w:r>
      <w:proofErr w:type="spellEnd"/>
      <w:r>
        <w:rPr>
          <w:rFonts w:eastAsia="Times New Roman" w:cs="Times New Roman"/>
          <w:szCs w:val="24"/>
        </w:rPr>
        <w:t>. Είναι ένα νομοσχέδιο</w:t>
      </w:r>
      <w:r>
        <w:rPr>
          <w:rFonts w:eastAsia="Times New Roman" w:cs="Times New Roman"/>
          <w:szCs w:val="24"/>
        </w:rPr>
        <w:t>,</w:t>
      </w:r>
      <w:r>
        <w:rPr>
          <w:rFonts w:eastAsia="Times New Roman" w:cs="Times New Roman"/>
          <w:szCs w:val="24"/>
        </w:rPr>
        <w:t xml:space="preserve"> που θα φέρει </w:t>
      </w:r>
      <w:r>
        <w:rPr>
          <w:rFonts w:eastAsia="Times New Roman" w:cs="Times New Roman"/>
          <w:szCs w:val="24"/>
        </w:rPr>
        <w:lastRenderedPageBreak/>
        <w:t>μεγάλα έσοδα για το κράτος το 2018 και ακόμα περισσότερα το 2019 και το 2020. Βοηθάει σε αυτό. Νομί</w:t>
      </w:r>
      <w:r>
        <w:rPr>
          <w:rFonts w:eastAsia="Times New Roman" w:cs="Times New Roman"/>
          <w:szCs w:val="24"/>
        </w:rPr>
        <w:t xml:space="preserve">ζω ότι θα δημιουργήσει τις συνθήκες να μειωθεί ο παράνομος τζόγος. Δεν είναι προφανές ότι έχουμε την τέλεια λύση. </w:t>
      </w:r>
    </w:p>
    <w:p w14:paraId="7822A96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Η Επιτροπή Παιγνίων έχει κάθε δικαίωμα να παρακολουθήσει τις ρυθμίσεις της και να κάνει βελτιωμένες προτάσεις. Δεν είναι γραμμένες στην πέτρα</w:t>
      </w:r>
      <w:r>
        <w:rPr>
          <w:rFonts w:eastAsia="Times New Roman" w:cs="Times New Roman"/>
          <w:szCs w:val="24"/>
        </w:rPr>
        <w:t xml:space="preserve"> οι προτάσεις της. Έρχονται και τα άλλα νομοσχέδια που θα δημιουργήσουν το πλαίσιο για όλα τα καζίν</w:t>
      </w:r>
      <w:r>
        <w:rPr>
          <w:rFonts w:eastAsia="Times New Roman" w:cs="Times New Roman"/>
          <w:szCs w:val="24"/>
        </w:rPr>
        <w:t>α</w:t>
      </w:r>
      <w:r>
        <w:rPr>
          <w:rFonts w:eastAsia="Times New Roman" w:cs="Times New Roman"/>
          <w:szCs w:val="24"/>
        </w:rPr>
        <w:t xml:space="preserve">. Έρχεται και το νομοσχέδιο που θα ρυθμίσει το </w:t>
      </w:r>
      <w:proofErr w:type="spellStart"/>
      <w:r>
        <w:rPr>
          <w:rFonts w:eastAsia="Times New Roman" w:cs="Times New Roman"/>
          <w:szCs w:val="24"/>
        </w:rPr>
        <w:t>ιντερνετικό</w:t>
      </w:r>
      <w:proofErr w:type="spellEnd"/>
      <w:r>
        <w:rPr>
          <w:rFonts w:eastAsia="Times New Roman" w:cs="Times New Roman"/>
          <w:szCs w:val="24"/>
        </w:rPr>
        <w:t xml:space="preserve"> στοίχημα. Νομίζω ότι θα υπάρχει ανταγωνισμός -όπως είπα- ανάμεσα στα παίγνια και όχι εντός κάθε </w:t>
      </w:r>
      <w:r>
        <w:rPr>
          <w:rFonts w:eastAsia="Times New Roman" w:cs="Times New Roman"/>
          <w:szCs w:val="24"/>
        </w:rPr>
        <w:t>π</w:t>
      </w:r>
      <w:r>
        <w:rPr>
          <w:rFonts w:eastAsia="Times New Roman" w:cs="Times New Roman"/>
          <w:szCs w:val="24"/>
        </w:rPr>
        <w:t>αιγνίου</w:t>
      </w:r>
      <w:r>
        <w:rPr>
          <w:rFonts w:eastAsia="Times New Roman" w:cs="Times New Roman"/>
          <w:szCs w:val="24"/>
        </w:rPr>
        <w:t xml:space="preserve">. </w:t>
      </w:r>
    </w:p>
    <w:p w14:paraId="7822A96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Άρα, είναι ένα νομοσχέδιο που μπορείτε να το υποστηρίξετε όλες οι πλευρές του Κοινοβουλίου χωρίς να έχετε ιδιαίτερο άγχος. </w:t>
      </w:r>
    </w:p>
    <w:p w14:paraId="7822A96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822A969" w14:textId="77777777" w:rsidR="00585C31" w:rsidRDefault="00830CC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22A96A"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w:t>
      </w:r>
      <w:r>
        <w:rPr>
          <w:rFonts w:eastAsia="Times New Roman" w:cs="Times New Roman"/>
          <w:szCs w:val="24"/>
        </w:rPr>
        <w:t>γέ.</w:t>
      </w:r>
    </w:p>
    <w:p w14:paraId="7822A96B" w14:textId="77777777" w:rsidR="00585C31" w:rsidRDefault="00830CC0">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w:t>
      </w:r>
      <w:r>
        <w:rPr>
          <w:rFonts w:eastAsia="Times New Roman"/>
          <w:szCs w:val="24"/>
        </w:rPr>
        <w:t xml:space="preserve">και τον τρόπο οργάνωσης και λειτουργίας της </w:t>
      </w:r>
      <w:r>
        <w:rPr>
          <w:rFonts w:eastAsia="Times New Roman"/>
          <w:szCs w:val="24"/>
        </w:rPr>
        <w:lastRenderedPageBreak/>
        <w:t xml:space="preserve">Βουλής, οκτώ μαθήτριες και μαθητές και δύο </w:t>
      </w:r>
      <w:r>
        <w:rPr>
          <w:rFonts w:eastAsia="Times New Roman"/>
          <w:szCs w:val="24"/>
        </w:rPr>
        <w:t>συνοδοί</w:t>
      </w:r>
      <w:r>
        <w:rPr>
          <w:rFonts w:eastAsia="Times New Roman"/>
          <w:szCs w:val="24"/>
        </w:rPr>
        <w:t xml:space="preserve"> </w:t>
      </w:r>
      <w:r>
        <w:rPr>
          <w:rFonts w:eastAsia="Times New Roman"/>
          <w:szCs w:val="24"/>
        </w:rPr>
        <w:t xml:space="preserve">εκπαιδευτικοί από το </w:t>
      </w:r>
      <w:r>
        <w:rPr>
          <w:rFonts w:eastAsia="Times New Roman"/>
          <w:szCs w:val="24"/>
        </w:rPr>
        <w:t>Εσπερινό</w:t>
      </w:r>
      <w:r>
        <w:rPr>
          <w:rFonts w:eastAsia="Times New Roman"/>
          <w:szCs w:val="24"/>
        </w:rPr>
        <w:t xml:space="preserve"> Γυμνάσιο Αχαρνών.</w:t>
      </w:r>
    </w:p>
    <w:p w14:paraId="7822A96C" w14:textId="77777777" w:rsidR="00585C31" w:rsidRDefault="00830CC0">
      <w:pPr>
        <w:spacing w:line="600" w:lineRule="auto"/>
        <w:ind w:firstLine="720"/>
        <w:jc w:val="both"/>
        <w:rPr>
          <w:rFonts w:eastAsia="Times New Roman" w:cs="Times New Roman"/>
          <w:szCs w:val="24"/>
        </w:rPr>
      </w:pPr>
      <w:r>
        <w:rPr>
          <w:rFonts w:eastAsia="Times New Roman"/>
          <w:szCs w:val="24"/>
        </w:rPr>
        <w:t>Η Βουλή τούς καλωσορίζει.</w:t>
      </w:r>
    </w:p>
    <w:p w14:paraId="7822A96D" w14:textId="77777777" w:rsidR="00585C31" w:rsidRDefault="00830CC0">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822A96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της </w:t>
      </w:r>
      <w:r>
        <w:rPr>
          <w:rFonts w:eastAsia="Times New Roman" w:cs="Times New Roman"/>
          <w:szCs w:val="24"/>
        </w:rPr>
        <w:t xml:space="preserve">Νέας Δημοκρατίας κ. Νικόλαος </w:t>
      </w:r>
      <w:proofErr w:type="spellStart"/>
      <w:r>
        <w:rPr>
          <w:rFonts w:eastAsia="Times New Roman" w:cs="Times New Roman"/>
          <w:szCs w:val="24"/>
        </w:rPr>
        <w:t>Δένδιας</w:t>
      </w:r>
      <w:proofErr w:type="spellEnd"/>
      <w:r>
        <w:rPr>
          <w:rFonts w:eastAsia="Times New Roman" w:cs="Times New Roman"/>
          <w:szCs w:val="24"/>
        </w:rPr>
        <w:t xml:space="preserve"> έχει τον λόγο.</w:t>
      </w:r>
    </w:p>
    <w:p w14:paraId="7822A96F"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σας ευχαριστώ.</w:t>
      </w:r>
    </w:p>
    <w:p w14:paraId="7822A97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Ζήτησα τον λόγο προηγουμένως θεωρώντας, όπως είθισται, ότι είναι ορθό να τοποθετηθώ επί της ομιλίας του αρμόδιου </w:t>
      </w:r>
      <w:proofErr w:type="spellStart"/>
      <w:r>
        <w:rPr>
          <w:rFonts w:eastAsia="Times New Roman" w:cs="Times New Roman"/>
          <w:szCs w:val="24"/>
        </w:rPr>
        <w:t>εισηγούμενου</w:t>
      </w:r>
      <w:proofErr w:type="spellEnd"/>
      <w:r>
        <w:rPr>
          <w:rFonts w:eastAsia="Times New Roman" w:cs="Times New Roman"/>
          <w:szCs w:val="24"/>
        </w:rPr>
        <w:t xml:space="preserve"> το νομοθέτημα Υπουργού Οικονομ</w:t>
      </w:r>
      <w:r>
        <w:rPr>
          <w:rFonts w:eastAsia="Times New Roman" w:cs="Times New Roman"/>
          <w:szCs w:val="24"/>
        </w:rPr>
        <w:t xml:space="preserve">ικών. Στο διάστημα, όμως, που μιλούσε ο κύριος Υπουργός πληροφορηθήκαμε ότι ο Πρωθυπουργός της χώρας </w:t>
      </w:r>
      <w:r>
        <w:rPr>
          <w:rFonts w:eastAsia="Times New Roman" w:cs="Times New Roman"/>
          <w:szCs w:val="24"/>
        </w:rPr>
        <w:t xml:space="preserve">απευθύνει </w:t>
      </w:r>
      <w:r>
        <w:rPr>
          <w:rFonts w:eastAsia="Times New Roman" w:cs="Times New Roman"/>
          <w:szCs w:val="24"/>
        </w:rPr>
        <w:t>διάγγελμα διά της τηλεόρασης προς τον ελληνικό λαό και μάλιστα επί θέματος που άπτεται οικονομικών παροχών, δηλαδή θέματος για το οποίο ο παριστά</w:t>
      </w:r>
      <w:r>
        <w:rPr>
          <w:rFonts w:eastAsia="Times New Roman" w:cs="Times New Roman"/>
          <w:szCs w:val="24"/>
        </w:rPr>
        <w:t xml:space="preserve">μενος Υπουργός, ο κ. </w:t>
      </w:r>
      <w:proofErr w:type="spellStart"/>
      <w:r>
        <w:rPr>
          <w:rFonts w:eastAsia="Times New Roman" w:cs="Times New Roman"/>
          <w:szCs w:val="24"/>
        </w:rPr>
        <w:t>Τσακαλώτος</w:t>
      </w:r>
      <w:proofErr w:type="spellEnd"/>
      <w:r>
        <w:rPr>
          <w:rFonts w:eastAsia="Times New Roman" w:cs="Times New Roman"/>
          <w:szCs w:val="24"/>
        </w:rPr>
        <w:t>, είναι καθ’ ύλην αρμόδιος.</w:t>
      </w:r>
    </w:p>
    <w:p w14:paraId="7822A97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Κύριε Πρόεδρε, κατ’ αρχάς πρέπει να σας πω ότι αυτό στα δικά μου αφτιά είναι πρωτοφανές. Είναι πρωτοφανές και παραπέμπει σε άλλου είδους πολιτεύματα. Το πολίτευμα της χώρας είναι η </w:t>
      </w:r>
      <w:proofErr w:type="spellStart"/>
      <w:r>
        <w:rPr>
          <w:rFonts w:eastAsia="Times New Roman" w:cs="Times New Roman"/>
          <w:szCs w:val="24"/>
        </w:rPr>
        <w:t>Προεδρευομένη</w:t>
      </w:r>
      <w:proofErr w:type="spellEnd"/>
      <w:r>
        <w:rPr>
          <w:rFonts w:eastAsia="Times New Roman" w:cs="Times New Roman"/>
          <w:szCs w:val="24"/>
        </w:rPr>
        <w:t xml:space="preserve"> </w:t>
      </w:r>
      <w:r>
        <w:rPr>
          <w:rFonts w:eastAsia="Times New Roman" w:cs="Times New Roman"/>
          <w:szCs w:val="24"/>
        </w:rPr>
        <w:t>Κο</w:t>
      </w:r>
      <w:r>
        <w:rPr>
          <w:rFonts w:eastAsia="Times New Roman" w:cs="Times New Roman"/>
          <w:szCs w:val="24"/>
        </w:rPr>
        <w:t xml:space="preserve">ινοβουλευτική Δημοκρατία. </w:t>
      </w:r>
      <w:proofErr w:type="spellStart"/>
      <w:r>
        <w:rPr>
          <w:rFonts w:eastAsia="Times New Roman" w:cs="Times New Roman"/>
          <w:szCs w:val="24"/>
        </w:rPr>
        <w:t>Συνεδριάζοντος</w:t>
      </w:r>
      <w:proofErr w:type="spellEnd"/>
      <w:r>
        <w:rPr>
          <w:rFonts w:eastAsia="Times New Roman" w:cs="Times New Roman"/>
          <w:szCs w:val="24"/>
        </w:rPr>
        <w:t xml:space="preserve">, λοιπόν, του Κοινοβουλίου και μάλιστα επί θέματος αρμοδιότητας αυτού του Υπουργείου, το να κάνει διάγγελμα επί θεμάτων οικονομικών ο Πρωθυπουργός, </w:t>
      </w:r>
      <w:r>
        <w:rPr>
          <w:rFonts w:eastAsia="Times New Roman" w:cs="Times New Roman"/>
          <w:szCs w:val="24"/>
        </w:rPr>
        <w:lastRenderedPageBreak/>
        <w:t>να το αγνοεί το Κοινοβούλιο -προφανώς δεν το αγνοεί ο αρμόδιος Υπουρ</w:t>
      </w:r>
      <w:r>
        <w:rPr>
          <w:rFonts w:eastAsia="Times New Roman" w:cs="Times New Roman"/>
          <w:szCs w:val="24"/>
        </w:rPr>
        <w:t>γός των Οικονομικών, αλλά δεν είναι εξουσιοδοτημένος να μας πει τι λέει ο Πρωθυπουργός έξω από την Αίθουσα- κι εμείς να μην ξέρουμε περί τίνος πρόκειται, αλλά να τοποθετούμεθα για τα καζίν</w:t>
      </w:r>
      <w:r>
        <w:rPr>
          <w:rFonts w:eastAsia="Times New Roman" w:cs="Times New Roman"/>
          <w:szCs w:val="24"/>
        </w:rPr>
        <w:t>α</w:t>
      </w:r>
      <w:r>
        <w:rPr>
          <w:rFonts w:eastAsia="Times New Roman" w:cs="Times New Roman"/>
          <w:szCs w:val="24"/>
        </w:rPr>
        <w:t xml:space="preserve"> ή για την Πάρνηθα ή για οτιδήποτε άλλο, αποτελεί σαφέστατο εμπαιγμ</w:t>
      </w:r>
      <w:r>
        <w:rPr>
          <w:rFonts w:eastAsia="Times New Roman" w:cs="Times New Roman"/>
          <w:szCs w:val="24"/>
        </w:rPr>
        <w:t>ό.</w:t>
      </w:r>
    </w:p>
    <w:p w14:paraId="7822A97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Κύριε Πρόεδρε, δεν θα πάρω τον λόγο. Θα περιμένω να πληροφορηθώ τι είπε ο Πρωθυπουργός της χώρας και να τοποθετηθώ αύριο. Θέλω, όμως, να πω στον κύριο Υπουργό των Οικονομικών -για την ακρίβεια, στην Κυβέρνηση δι’ αυτού- ο οποίος παρίσταται εδώ και είμαι</w:t>
      </w:r>
      <w:r>
        <w:rPr>
          <w:rFonts w:eastAsia="Times New Roman" w:cs="Times New Roman"/>
          <w:szCs w:val="24"/>
        </w:rPr>
        <w:t xml:space="preserve"> σίγουρος ότι ούτε αυτός είναι ευχαριστημένος ούτε εγώ ζηλεύω τη θέση του αυτήν τη στιγμή, ότι το να αδειάζει ο Πρωθυπουργός συνολικά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Κοινοβούλιο και να ενημερώνει τον ελληνικό λαό απευθείας, χωρίς το Κοινοβούλιο να ξέρει οτιδήποτε, αγνοώντας ακό</w:t>
      </w:r>
      <w:r>
        <w:rPr>
          <w:rFonts w:eastAsia="Times New Roman" w:cs="Times New Roman"/>
          <w:szCs w:val="24"/>
        </w:rPr>
        <w:t xml:space="preserve">μα και τη συνεδρίαση, μάς οδηγεί σε άλλη λογική, άλλων εποχών, της κατευθείαν σχέσεως του </w:t>
      </w:r>
      <w:r>
        <w:rPr>
          <w:rFonts w:eastAsia="Times New Roman" w:cs="Times New Roman"/>
          <w:szCs w:val="24"/>
        </w:rPr>
        <w:t>«</w:t>
      </w:r>
      <w:r>
        <w:rPr>
          <w:rFonts w:eastAsia="Times New Roman" w:cs="Times New Roman"/>
          <w:szCs w:val="24"/>
        </w:rPr>
        <w:t>ηγεμόνα</w:t>
      </w:r>
      <w:r>
        <w:rPr>
          <w:rFonts w:eastAsia="Times New Roman" w:cs="Times New Roman"/>
          <w:szCs w:val="24"/>
        </w:rPr>
        <w:t>»</w:t>
      </w:r>
      <w:r>
        <w:rPr>
          <w:rFonts w:eastAsia="Times New Roman" w:cs="Times New Roman"/>
          <w:szCs w:val="24"/>
        </w:rPr>
        <w:t xml:space="preserve"> με τον λαό.</w:t>
      </w:r>
    </w:p>
    <w:p w14:paraId="7822A97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Αυτά δεν είναι πράγματα που ανήκουν στο πλαίσιο του ευρωπαϊκού κεκτημένου και της ευρωπαϊκής αντίληψης για τη </w:t>
      </w:r>
      <w:r>
        <w:rPr>
          <w:rFonts w:eastAsia="Times New Roman" w:cs="Times New Roman"/>
          <w:szCs w:val="24"/>
        </w:rPr>
        <w:t>δημοκρατία</w:t>
      </w:r>
      <w:r>
        <w:rPr>
          <w:rFonts w:eastAsia="Times New Roman" w:cs="Times New Roman"/>
          <w:szCs w:val="24"/>
        </w:rPr>
        <w:t>. Είναι λάθος. Είναι βαρ</w:t>
      </w:r>
      <w:r>
        <w:rPr>
          <w:rFonts w:eastAsia="Times New Roman" w:cs="Times New Roman"/>
          <w:szCs w:val="24"/>
        </w:rPr>
        <w:t>ύτατο λάθος και αναμένω από τον Υπουργό των Οικονομικών αύριο να εξηγήσει στο εθνικό Κοινοβούλιο τι ανάγκασε τον Πρωθυπουργό της χώρας να τοποθετηθεί στις 21.00΄, την ώρα που συνεδρίαζε το Κοινοβούλιο, χωρίς καν ο ίδιος να έχει ενημερώσει το Κοινοβούλιο πε</w:t>
      </w:r>
      <w:r>
        <w:rPr>
          <w:rFonts w:eastAsia="Times New Roman" w:cs="Times New Roman"/>
          <w:szCs w:val="24"/>
        </w:rPr>
        <w:t>ρί τίνος πρόκειται, επί θέματος -ξαναλέω- του Υπουργείου που εδώ ήταν ο Υπουργός του.</w:t>
      </w:r>
    </w:p>
    <w:p w14:paraId="7822A974"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w:t>
      </w:r>
      <w:proofErr w:type="spellStart"/>
      <w:r>
        <w:rPr>
          <w:rFonts w:eastAsia="Times New Roman" w:cs="Times New Roman"/>
          <w:szCs w:val="24"/>
        </w:rPr>
        <w:t>Δένδια</w:t>
      </w:r>
      <w:proofErr w:type="spellEnd"/>
      <w:r>
        <w:rPr>
          <w:rFonts w:eastAsia="Times New Roman" w:cs="Times New Roman"/>
          <w:szCs w:val="24"/>
        </w:rPr>
        <w:t>.</w:t>
      </w:r>
    </w:p>
    <w:p w14:paraId="7822A975"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θα ήθελα τον λόγο.</w:t>
      </w:r>
    </w:p>
    <w:p w14:paraId="7822A976"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Θέ</w:t>
      </w:r>
      <w:r>
        <w:rPr>
          <w:rFonts w:eastAsia="Times New Roman" w:cs="Times New Roman"/>
          <w:szCs w:val="24"/>
        </w:rPr>
        <w:t>λετε να κάνετε διευκρίνιση, κύριε Υπουργέ; Ορίστε, έχετε τον λόγο.</w:t>
      </w:r>
    </w:p>
    <w:p w14:paraId="7822A97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Νομίζω, κύριε Πρόεδρε, ότι ο κ. </w:t>
      </w:r>
      <w:proofErr w:type="spellStart"/>
      <w:r>
        <w:rPr>
          <w:rFonts w:eastAsia="Times New Roman" w:cs="Times New Roman"/>
          <w:szCs w:val="24"/>
        </w:rPr>
        <w:t>Δένδιας</w:t>
      </w:r>
      <w:proofErr w:type="spellEnd"/>
      <w:r>
        <w:rPr>
          <w:rFonts w:eastAsia="Times New Roman" w:cs="Times New Roman"/>
          <w:szCs w:val="24"/>
        </w:rPr>
        <w:t xml:space="preserve"> έχει μια μικρή τάση υπερβολής. Δεν θα το πω αλλιώς. </w:t>
      </w:r>
    </w:p>
    <w:p w14:paraId="7822A97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Το μέρισμα που ανακοίνωσε ο Πρωθυπουργός δεν είναι </w:t>
      </w:r>
      <w:r>
        <w:rPr>
          <w:rFonts w:eastAsia="Times New Roman" w:cs="Times New Roman"/>
          <w:szCs w:val="24"/>
        </w:rPr>
        <w:t>μόνον θέμα του Υπουργείου Οικονομικών. Θα δείτε, όταν θα το μελετήσετε, ότι έχει θέματα και για συντάξεις, έχει θέματα που άπτονται στην αρμοδιότητά του Υπουργείου Ενέργειας. Θα δείτε ότι υπάρχουν και άλλα θέματα.</w:t>
      </w:r>
    </w:p>
    <w:p w14:paraId="7822A97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Άρα, είναι ένα </w:t>
      </w:r>
      <w:proofErr w:type="spellStart"/>
      <w:r>
        <w:rPr>
          <w:rFonts w:eastAsia="Times New Roman" w:cs="Times New Roman"/>
          <w:szCs w:val="24"/>
        </w:rPr>
        <w:t>υπερυπουργικό</w:t>
      </w:r>
      <w:proofErr w:type="spellEnd"/>
      <w:r>
        <w:rPr>
          <w:rFonts w:eastAsia="Times New Roman" w:cs="Times New Roman"/>
          <w:szCs w:val="24"/>
        </w:rPr>
        <w:t xml:space="preserve"> πράγμα, για τ</w:t>
      </w:r>
      <w:r>
        <w:rPr>
          <w:rFonts w:eastAsia="Times New Roman" w:cs="Times New Roman"/>
          <w:szCs w:val="24"/>
        </w:rPr>
        <w:t>ο οποίο θα υπάρχει τροπολογία και θα έχουμε τον καιρό να το συζητήσουμε. Δεν θέλουμε να σας ξαφνιάσουμε. Ξέρουμε ότι είστε πάρα πολύ μελετηροί και θα θέλετε να διαβάσετε όλες τις λεπτομέρειες. Όμως από εκεί μέχρι τού να πούμε ότι αλλάζουμε το πολίτευμα για</w:t>
      </w:r>
      <w:r>
        <w:rPr>
          <w:rFonts w:eastAsia="Times New Roman" w:cs="Times New Roman"/>
          <w:szCs w:val="24"/>
        </w:rPr>
        <w:t>τί ο Πρωθυπουργός έκανε μια ανακοίνωση καθώς συζητάμε το νομοσχέδιο για τα παίγνια, ίσως εγώ ήμουν πολύ ταπεινός και ίσως είναι λίγο παραπάνω από μικρή η υπερβολή.</w:t>
      </w:r>
    </w:p>
    <w:p w14:paraId="7822A97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Ευχαριστώ πολύ.</w:t>
      </w:r>
    </w:p>
    <w:p w14:paraId="7822A97B"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θα ήθελα τον λόγο.</w:t>
      </w:r>
    </w:p>
    <w:p w14:paraId="7822A97C"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Λυκούδης):</w:t>
      </w:r>
      <w:r>
        <w:rPr>
          <w:rFonts w:eastAsia="Times New Roman" w:cs="Times New Roman"/>
          <w:szCs w:val="24"/>
        </w:rPr>
        <w:t xml:space="preserve"> Θέλετε να κάνετε τώρα παρατήρηση επί του θέματος;</w:t>
      </w:r>
    </w:p>
    <w:p w14:paraId="7822A97D" w14:textId="77777777" w:rsidR="00585C31" w:rsidRDefault="00830CC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Μία παρατήρηση θέλω να κάνω. </w:t>
      </w:r>
    </w:p>
    <w:p w14:paraId="7822A97E" w14:textId="77777777" w:rsidR="00585C31" w:rsidRDefault="00830CC0">
      <w:pPr>
        <w:spacing w:line="600" w:lineRule="auto"/>
        <w:ind w:firstLine="720"/>
        <w:jc w:val="both"/>
        <w:rPr>
          <w:rFonts w:eastAsia="Times New Roman"/>
          <w:szCs w:val="24"/>
        </w:rPr>
      </w:pPr>
      <w:r>
        <w:rPr>
          <w:rFonts w:eastAsia="Times New Roman"/>
          <w:szCs w:val="24"/>
        </w:rPr>
        <w:t>Έχουν έρθει τα πιο σκληρά μέτρα στη Βουλή αυτή και τα έχει εισηγηθεί ένας Υπουργός Οικονομικών, με πρόλογο περί νεοφιλελευθερισμού, σοσιαλισμού, Αρ</w:t>
      </w:r>
      <w:r>
        <w:rPr>
          <w:rFonts w:eastAsia="Times New Roman"/>
          <w:szCs w:val="24"/>
        </w:rPr>
        <w:t xml:space="preserve">ιστεράς, Δεξιάς και λοιπών άλλων άσχετων θεμάτων με την ουσία των μέτρων που επιβάλλει. Και καταδίκης της λιτότητας, λες και η λιτότητα είναι μέτρο. Η λιτότητα είναι κατάσταση που προκύπτει από τα μέτρα. </w:t>
      </w:r>
    </w:p>
    <w:p w14:paraId="7822A97F" w14:textId="77777777" w:rsidR="00585C31" w:rsidRDefault="00830CC0">
      <w:pPr>
        <w:spacing w:line="600" w:lineRule="auto"/>
        <w:ind w:firstLine="720"/>
        <w:jc w:val="both"/>
        <w:rPr>
          <w:rFonts w:eastAsia="Times New Roman"/>
          <w:szCs w:val="24"/>
        </w:rPr>
      </w:pPr>
      <w:r>
        <w:rPr>
          <w:rFonts w:eastAsia="Times New Roman"/>
          <w:szCs w:val="24"/>
        </w:rPr>
        <w:t>Έχουμε και ένα αλαλούμ, που δεν ξέρω αν είναι πρόβλ</w:t>
      </w:r>
      <w:r>
        <w:rPr>
          <w:rFonts w:eastAsia="Times New Roman"/>
          <w:szCs w:val="24"/>
        </w:rPr>
        <w:t>ημα πολιτεύματος. Ξέρω ότι είναι παίγνιο πολιτικό σε βάρος και της οικονομίας και του ελληνικού λαού. Είναι σε βάρος του ελληνικού λαού, γιατί με κοροϊδίες έχετε διακυβερνήσει τον τόπο επί τρία χρόνια. «Να σου γκρεμίσω το σπίτι, να σου δώσω μία σκηνή να κά</w:t>
      </w:r>
      <w:r>
        <w:rPr>
          <w:rFonts w:eastAsia="Times New Roman"/>
          <w:szCs w:val="24"/>
        </w:rPr>
        <w:t xml:space="preserve">θεσαι». Αυτό είστε. </w:t>
      </w:r>
    </w:p>
    <w:p w14:paraId="7822A980" w14:textId="77777777" w:rsidR="00585C31" w:rsidRDefault="00830CC0">
      <w:pPr>
        <w:spacing w:line="600" w:lineRule="auto"/>
        <w:ind w:firstLine="720"/>
        <w:jc w:val="both"/>
        <w:rPr>
          <w:rFonts w:eastAsia="Times New Roman"/>
          <w:szCs w:val="24"/>
        </w:rPr>
      </w:pPr>
      <w:r>
        <w:rPr>
          <w:rFonts w:eastAsia="Times New Roman"/>
          <w:szCs w:val="24"/>
        </w:rPr>
        <w:t>Οπωσδήποτε, κύριε Πρόεδρε, αύριο επί αυτών που ακούστηκαν, επί της εισηγήσεως του Υπουργού, επί όλων συνολικώς των πολιτικών θεμάτων και όχι των τροπολογιών ή των νομοτεχνικών βελτιώσεων, όπως πήγατε να παρουσιάσετε την εναντίον σας κρ</w:t>
      </w:r>
      <w:r>
        <w:rPr>
          <w:rFonts w:eastAsia="Times New Roman"/>
          <w:szCs w:val="24"/>
        </w:rPr>
        <w:t xml:space="preserve">ιτική, θα κάνουμε συνολική τοποθέτηση. </w:t>
      </w:r>
    </w:p>
    <w:p w14:paraId="7822A981" w14:textId="77777777" w:rsidR="00585C31" w:rsidRDefault="00830CC0">
      <w:pPr>
        <w:spacing w:line="600" w:lineRule="auto"/>
        <w:ind w:firstLine="720"/>
        <w:jc w:val="both"/>
        <w:rPr>
          <w:rFonts w:eastAsia="Times New Roman"/>
          <w:szCs w:val="24"/>
        </w:rPr>
      </w:pPr>
      <w:r>
        <w:rPr>
          <w:rFonts w:eastAsia="Times New Roman"/>
          <w:szCs w:val="24"/>
        </w:rPr>
        <w:lastRenderedPageBreak/>
        <w:t>Ένα είναι, όμως, το δεδομένο, κύριε Υπουργέ. Μην έχετε κα</w:t>
      </w:r>
      <w:r>
        <w:rPr>
          <w:rFonts w:eastAsia="Times New Roman"/>
          <w:szCs w:val="24"/>
        </w:rPr>
        <w:t>μ</w:t>
      </w:r>
      <w:r>
        <w:rPr>
          <w:rFonts w:eastAsia="Times New Roman"/>
          <w:szCs w:val="24"/>
        </w:rPr>
        <w:t xml:space="preserve">μία αμφιβολία. Αυτά είναι λόγια που ανταλλάσσονται. Μία είναι η αλήθεια. Στην κάλπη θα τη βρείτε! </w:t>
      </w:r>
    </w:p>
    <w:p w14:paraId="7822A982" w14:textId="77777777" w:rsidR="00585C31" w:rsidRDefault="00830CC0">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Το</w:t>
      </w:r>
      <w:r>
        <w:rPr>
          <w:rFonts w:eastAsia="Times New Roman"/>
          <w:szCs w:val="24"/>
        </w:rPr>
        <w:t>ν</w:t>
      </w:r>
      <w:r>
        <w:rPr>
          <w:rFonts w:eastAsia="Times New Roman"/>
          <w:szCs w:val="24"/>
        </w:rPr>
        <w:t xml:space="preserve"> λόγο έχει ο συνάδελφος </w:t>
      </w:r>
      <w:r>
        <w:rPr>
          <w:rFonts w:eastAsia="Times New Roman"/>
          <w:szCs w:val="24"/>
        </w:rPr>
        <w:t xml:space="preserve">κ. </w:t>
      </w:r>
      <w:r>
        <w:rPr>
          <w:rFonts w:eastAsia="Times New Roman"/>
          <w:szCs w:val="24"/>
        </w:rPr>
        <w:t>Σπυρίδων -</w:t>
      </w:r>
      <w:r>
        <w:rPr>
          <w:rFonts w:eastAsia="Times New Roman"/>
          <w:szCs w:val="24"/>
        </w:rPr>
        <w:t xml:space="preserve"> </w:t>
      </w:r>
      <w:r>
        <w:rPr>
          <w:rFonts w:eastAsia="Times New Roman"/>
          <w:szCs w:val="24"/>
        </w:rPr>
        <w:t xml:space="preserve">Άδωνις Γεωργιάδης. </w:t>
      </w:r>
    </w:p>
    <w:p w14:paraId="7822A983" w14:textId="77777777" w:rsidR="00585C31" w:rsidRDefault="00830CC0">
      <w:pPr>
        <w:spacing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 xml:space="preserve">Ευχαριστώ πολύ, κύριε Πρόεδρε. </w:t>
      </w:r>
    </w:p>
    <w:p w14:paraId="7822A984" w14:textId="77777777" w:rsidR="00585C31" w:rsidRDefault="00830CC0">
      <w:pPr>
        <w:spacing w:line="600" w:lineRule="auto"/>
        <w:ind w:firstLine="720"/>
        <w:jc w:val="both"/>
        <w:rPr>
          <w:rFonts w:eastAsia="Times New Roman"/>
          <w:szCs w:val="24"/>
        </w:rPr>
      </w:pPr>
      <w:r>
        <w:rPr>
          <w:rFonts w:eastAsia="Times New Roman"/>
          <w:szCs w:val="24"/>
        </w:rPr>
        <w:t>Κύριε Υπουργέ, θα μου επιτρέψετε μία ερώτηση επί αμιγώς δικού σας θέματος ως προς το διάγγελμα του κυρίου Πρωθυπουργού, από το οποίο άκουσα ένα κομμάτι ερχόμενο</w:t>
      </w:r>
      <w:r>
        <w:rPr>
          <w:rFonts w:eastAsia="Times New Roman"/>
          <w:szCs w:val="24"/>
        </w:rPr>
        <w:t xml:space="preserve">ς εδώ. </w:t>
      </w:r>
    </w:p>
    <w:p w14:paraId="7822A985" w14:textId="77777777" w:rsidR="00585C31" w:rsidRDefault="00830CC0">
      <w:pPr>
        <w:spacing w:line="600" w:lineRule="auto"/>
        <w:ind w:firstLine="720"/>
        <w:jc w:val="both"/>
        <w:rPr>
          <w:rFonts w:eastAsia="Times New Roman"/>
          <w:szCs w:val="24"/>
        </w:rPr>
      </w:pPr>
      <w:r>
        <w:rPr>
          <w:rFonts w:eastAsia="Times New Roman"/>
          <w:szCs w:val="24"/>
        </w:rPr>
        <w:t xml:space="preserve">Ο κύριος Πρωθυπουργός ισχυρίστηκε, κυρίες και κύριοι συνάδελφοι, ότι γίνεται αυτή η διανομή του μερίσματος λόγω της </w:t>
      </w:r>
      <w:proofErr w:type="spellStart"/>
      <w:r>
        <w:rPr>
          <w:rFonts w:eastAsia="Times New Roman"/>
          <w:szCs w:val="24"/>
        </w:rPr>
        <w:t>υπεραποδόσεως</w:t>
      </w:r>
      <w:proofErr w:type="spellEnd"/>
      <w:r>
        <w:rPr>
          <w:rFonts w:eastAsia="Times New Roman"/>
          <w:szCs w:val="24"/>
        </w:rPr>
        <w:t xml:space="preserve"> της ελληνικής οικονομίας. Αυτή ήταν, κύριε Υπουργέ, η ακριβής φράση: «Λόγω της </w:t>
      </w:r>
      <w:proofErr w:type="spellStart"/>
      <w:r>
        <w:rPr>
          <w:rFonts w:eastAsia="Times New Roman"/>
          <w:szCs w:val="24"/>
        </w:rPr>
        <w:t>υπεραποδόσεως</w:t>
      </w:r>
      <w:proofErr w:type="spellEnd"/>
      <w:r>
        <w:rPr>
          <w:rFonts w:eastAsia="Times New Roman"/>
          <w:szCs w:val="24"/>
        </w:rPr>
        <w:t xml:space="preserve"> της ελληνικής οικονομίας»</w:t>
      </w:r>
      <w:r>
        <w:rPr>
          <w:rFonts w:eastAsia="Times New Roman"/>
          <w:szCs w:val="24"/>
        </w:rPr>
        <w:t>!</w:t>
      </w:r>
    </w:p>
    <w:p w14:paraId="7822A986" w14:textId="77777777" w:rsidR="00585C31" w:rsidRDefault="00830CC0">
      <w:pPr>
        <w:spacing w:line="600" w:lineRule="auto"/>
        <w:ind w:firstLine="720"/>
        <w:jc w:val="both"/>
        <w:rPr>
          <w:rFonts w:eastAsia="Times New Roman"/>
          <w:szCs w:val="24"/>
        </w:rPr>
      </w:pPr>
      <w:r>
        <w:rPr>
          <w:rFonts w:eastAsia="Times New Roman"/>
          <w:szCs w:val="24"/>
        </w:rPr>
        <w:t xml:space="preserve">Όταν εσείς ως Υπουργός Οικονομικών εισηγηθήκατε πέρυσι τον προϋπολογισμό για το 2017 προβλέπατε ανάπτυξη 2,7%. Στη συνέχεια, </w:t>
      </w:r>
      <w:proofErr w:type="spellStart"/>
      <w:r>
        <w:rPr>
          <w:rFonts w:eastAsia="Times New Roman"/>
          <w:szCs w:val="24"/>
        </w:rPr>
        <w:t>μεσούντος</w:t>
      </w:r>
      <w:proofErr w:type="spellEnd"/>
      <w:r>
        <w:rPr>
          <w:rFonts w:eastAsia="Times New Roman"/>
          <w:szCs w:val="24"/>
        </w:rPr>
        <w:t xml:space="preserve"> του χρόνου αναθεωρήσατε στο 1,8%. Τώρα, οι νέες σας προβλέψεις το πάνε στο 1,7%; Άλλοι λένε για 1,6%; Μερικοί μιλάνε γι</w:t>
      </w:r>
      <w:r>
        <w:rPr>
          <w:rFonts w:eastAsia="Times New Roman"/>
          <w:szCs w:val="24"/>
        </w:rPr>
        <w:t xml:space="preserve">α 1,5%; Πάντως, εις πάσαν περίπτωση, θα είναι λιγότερο του αρχικώς </w:t>
      </w:r>
      <w:proofErr w:type="spellStart"/>
      <w:r>
        <w:rPr>
          <w:rFonts w:eastAsia="Times New Roman"/>
          <w:szCs w:val="24"/>
        </w:rPr>
        <w:t>προβλεφθέντος</w:t>
      </w:r>
      <w:proofErr w:type="spellEnd"/>
      <w:r>
        <w:rPr>
          <w:rFonts w:eastAsia="Times New Roman"/>
          <w:szCs w:val="24"/>
        </w:rPr>
        <w:t xml:space="preserve">. Αυτό πρέπει να το συμφωνήσουμε. </w:t>
      </w:r>
    </w:p>
    <w:p w14:paraId="7822A987" w14:textId="77777777" w:rsidR="00585C31" w:rsidRDefault="00830CC0">
      <w:pPr>
        <w:spacing w:line="600" w:lineRule="auto"/>
        <w:ind w:firstLine="720"/>
        <w:jc w:val="both"/>
        <w:rPr>
          <w:rFonts w:eastAsia="Times New Roman"/>
          <w:szCs w:val="24"/>
        </w:rPr>
      </w:pPr>
      <w:r>
        <w:rPr>
          <w:rFonts w:eastAsia="Times New Roman"/>
          <w:szCs w:val="24"/>
        </w:rPr>
        <w:lastRenderedPageBreak/>
        <w:t xml:space="preserve">Ο κ. Τσίπρας είναι πραγματικός μάγος. Μόνο ένας μάγος μπορεί να βγαίνει και να λέει στον ελληνικό λαό «πετύχαμε </w:t>
      </w:r>
      <w:proofErr w:type="spellStart"/>
      <w:r>
        <w:rPr>
          <w:rFonts w:eastAsia="Times New Roman"/>
          <w:szCs w:val="24"/>
        </w:rPr>
        <w:t>υπεραπόδοση</w:t>
      </w:r>
      <w:proofErr w:type="spellEnd"/>
      <w:r>
        <w:rPr>
          <w:rFonts w:eastAsia="Times New Roman"/>
          <w:szCs w:val="24"/>
        </w:rPr>
        <w:t>», όταν έχει πέσει</w:t>
      </w:r>
      <w:r>
        <w:rPr>
          <w:rFonts w:eastAsia="Times New Roman"/>
          <w:szCs w:val="24"/>
        </w:rPr>
        <w:t xml:space="preserve"> έξω τουλάχιστον 1% από τον προϋπολογισμό που έχει ψηφίσει στη Βουλή. Πως γίνεται, δηλαδή, ταυτοχρόνως να είσαι 1% προς τα κάτω και αυτό ταυτόχρονα να είναι </w:t>
      </w:r>
      <w:proofErr w:type="spellStart"/>
      <w:r>
        <w:rPr>
          <w:rFonts w:eastAsia="Times New Roman"/>
          <w:szCs w:val="24"/>
        </w:rPr>
        <w:t>υπεραπόδοση</w:t>
      </w:r>
      <w:proofErr w:type="spellEnd"/>
      <w:r>
        <w:rPr>
          <w:rFonts w:eastAsia="Times New Roman"/>
          <w:szCs w:val="24"/>
        </w:rPr>
        <w:t>; Τέτοιος ψεύτης δεν έχει ξαναγεννηθεί στον πλανήτη! Δεν υπάρχει ο άνθρωπος. Είναι εκτός</w:t>
      </w:r>
      <w:r>
        <w:rPr>
          <w:rFonts w:eastAsia="Times New Roman"/>
          <w:szCs w:val="24"/>
        </w:rPr>
        <w:t xml:space="preserve"> πάσης λογικής. </w:t>
      </w:r>
    </w:p>
    <w:p w14:paraId="7822A988" w14:textId="77777777" w:rsidR="00585C31" w:rsidRDefault="00830CC0">
      <w:pPr>
        <w:spacing w:line="600" w:lineRule="auto"/>
        <w:ind w:firstLine="720"/>
        <w:jc w:val="both"/>
        <w:rPr>
          <w:rFonts w:eastAsia="Times New Roman"/>
          <w:szCs w:val="24"/>
        </w:rPr>
      </w:pPr>
      <w:r>
        <w:rPr>
          <w:rFonts w:eastAsia="Times New Roman"/>
          <w:szCs w:val="24"/>
        </w:rPr>
        <w:t xml:space="preserve">Εγώ, όμως, θα ήθελα πάρα πολύ εσείς, που δεν είστε τέτοιος -και το πιστεύω- να μας εξηγήσετε μετά πώς γίνεται ταυτόχρονα να έχετε πέσει έξω στην πρόβλεψή σας και ταυτόχρονα να είναι </w:t>
      </w:r>
      <w:proofErr w:type="spellStart"/>
      <w:r>
        <w:rPr>
          <w:rFonts w:eastAsia="Times New Roman"/>
          <w:szCs w:val="24"/>
        </w:rPr>
        <w:t>υπεραπόδοση</w:t>
      </w:r>
      <w:proofErr w:type="spellEnd"/>
      <w:r>
        <w:rPr>
          <w:rFonts w:eastAsia="Times New Roman"/>
          <w:szCs w:val="24"/>
        </w:rPr>
        <w:t>; Πώς γίνονται και τα δύο; Για να δω αυτά τα τ</w:t>
      </w:r>
      <w:r>
        <w:rPr>
          <w:rFonts w:eastAsia="Times New Roman"/>
          <w:szCs w:val="24"/>
        </w:rPr>
        <w:t xml:space="preserve">ρομερά οικονομικά που μάθατε στην Αγγλία. </w:t>
      </w:r>
    </w:p>
    <w:p w14:paraId="7822A989" w14:textId="77777777" w:rsidR="00585C31" w:rsidRDefault="00830CC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Δρίτσα</w:t>
      </w:r>
      <w:proofErr w:type="spellEnd"/>
      <w:r>
        <w:rPr>
          <w:rFonts w:eastAsia="Times New Roman"/>
          <w:szCs w:val="24"/>
        </w:rPr>
        <w:t xml:space="preserve">, έρχομαι σε εσάς τώρα. Αναρωτήθηκε ο κ. </w:t>
      </w:r>
      <w:proofErr w:type="spellStart"/>
      <w:r>
        <w:rPr>
          <w:rFonts w:eastAsia="Times New Roman"/>
          <w:szCs w:val="24"/>
        </w:rPr>
        <w:t>Δένδιας</w:t>
      </w:r>
      <w:proofErr w:type="spellEnd"/>
      <w:r>
        <w:rPr>
          <w:rFonts w:eastAsia="Times New Roman"/>
          <w:szCs w:val="24"/>
        </w:rPr>
        <w:t xml:space="preserve">: «Μα, γιατί ο κ. Τσίπρας έρχεται ξαφνικά και κάνει αυτή τη δήλωση του μερίσματος σήμερα στις </w:t>
      </w:r>
      <w:r>
        <w:rPr>
          <w:rFonts w:eastAsia="Times New Roman"/>
          <w:szCs w:val="24"/>
        </w:rPr>
        <w:t xml:space="preserve">21.00΄ η </w:t>
      </w:r>
      <w:r>
        <w:rPr>
          <w:rFonts w:eastAsia="Times New Roman"/>
          <w:szCs w:val="24"/>
        </w:rPr>
        <w:t>ώρα;». Είναι προφανές ποιος είναι ο υπεύθυνος. Ο κ</w:t>
      </w:r>
      <w:r>
        <w:rPr>
          <w:rFonts w:eastAsia="Times New Roman"/>
          <w:szCs w:val="24"/>
        </w:rPr>
        <w:t xml:space="preserve">. Λοβέρδος, λέει. Αυτό το χαρτάκι που καταθέσατε φταίει, κύριε Λοβέρδο. </w:t>
      </w:r>
    </w:p>
    <w:p w14:paraId="7822A98A" w14:textId="77777777" w:rsidR="00585C31" w:rsidRDefault="00830CC0">
      <w:pPr>
        <w:spacing w:line="600" w:lineRule="auto"/>
        <w:ind w:firstLine="720"/>
        <w:jc w:val="both"/>
        <w:rPr>
          <w:rFonts w:eastAsia="Times New Roman"/>
          <w:szCs w:val="24"/>
        </w:rPr>
      </w:pPr>
      <w:r>
        <w:rPr>
          <w:rFonts w:eastAsia="Times New Roman"/>
          <w:szCs w:val="24"/>
        </w:rPr>
        <w:t xml:space="preserve">Θα αναφερθώ σε εσάς, κύριε </w:t>
      </w:r>
      <w:proofErr w:type="spellStart"/>
      <w:r>
        <w:rPr>
          <w:rFonts w:eastAsia="Times New Roman"/>
          <w:szCs w:val="24"/>
        </w:rPr>
        <w:t>Δρίτσα</w:t>
      </w:r>
      <w:proofErr w:type="spellEnd"/>
      <w:r>
        <w:rPr>
          <w:rFonts w:eastAsia="Times New Roman"/>
          <w:szCs w:val="24"/>
        </w:rPr>
        <w:t>, για τους εξής δύο λόγους. Πρώτον, γιατί -χωρίς κανένα ίχνος ειρωνείας- σας θεωρώ εξαιρετικά έντιμο. Δεν θεωρώ όλους τους ανθρώπους έντιμους, ούτε όσ</w:t>
      </w:r>
      <w:r>
        <w:rPr>
          <w:rFonts w:eastAsia="Times New Roman"/>
          <w:szCs w:val="24"/>
        </w:rPr>
        <w:t xml:space="preserve">ους είναι εδώ πέρα μέσα. Εσείς είστε από τους έντιμους. Δεύτερον, γιατί κάποτε ασχολούσασταν πολύ με την άμυνα. Κάποιοι λέγανε ότι θα γινόσασταν και Υπουργός Άμυνας. Μάλλον, σας «έφαγε» την καρέκλα ο Καμμένος. Αυτά συμβαίνουν στην πολιτική. </w:t>
      </w:r>
    </w:p>
    <w:p w14:paraId="7822A98B" w14:textId="77777777" w:rsidR="00585C31" w:rsidRDefault="00830CC0">
      <w:pPr>
        <w:spacing w:line="600" w:lineRule="auto"/>
        <w:ind w:firstLine="720"/>
        <w:jc w:val="both"/>
        <w:rPr>
          <w:rFonts w:eastAsia="Times New Roman"/>
          <w:szCs w:val="24"/>
        </w:rPr>
      </w:pPr>
      <w:r>
        <w:rPr>
          <w:rFonts w:eastAsia="Times New Roman"/>
          <w:szCs w:val="24"/>
        </w:rPr>
        <w:lastRenderedPageBreak/>
        <w:t>Το είδατε αυτό</w:t>
      </w:r>
      <w:r>
        <w:rPr>
          <w:rFonts w:eastAsia="Times New Roman"/>
          <w:szCs w:val="24"/>
        </w:rPr>
        <w:t xml:space="preserve"> το χαρτί που κατέθεσε ο κ. Λοβέρδος; Είχατε βγει προχθές σε μία εκπομπή και υπερασπιζόσασταν τον Καμμένο και λέγατε ότι όλα έγιναν καλώς και αυτός ήταν εκπρόσωπος της Σαουδικής Αραβίας και τέτοια. Σας διαβάζω, λοιπόν, γιατί μπορεί να μην το είδατε. </w:t>
      </w:r>
    </w:p>
    <w:p w14:paraId="7822A98C" w14:textId="77777777" w:rsidR="00585C31" w:rsidRDefault="00830CC0">
      <w:pPr>
        <w:spacing w:line="600" w:lineRule="auto"/>
        <w:ind w:firstLine="720"/>
        <w:jc w:val="both"/>
        <w:rPr>
          <w:rFonts w:eastAsia="Times New Roman"/>
          <w:szCs w:val="24"/>
        </w:rPr>
      </w:pPr>
      <w:r>
        <w:rPr>
          <w:rFonts w:eastAsia="Times New Roman"/>
          <w:szCs w:val="24"/>
        </w:rPr>
        <w:t>Αν αυ</w:t>
      </w:r>
      <w:r>
        <w:rPr>
          <w:rFonts w:eastAsia="Times New Roman"/>
          <w:szCs w:val="24"/>
        </w:rPr>
        <w:t xml:space="preserve">τό δεν είναι για </w:t>
      </w:r>
      <w:r>
        <w:rPr>
          <w:rFonts w:eastAsia="Times New Roman"/>
          <w:szCs w:val="24"/>
        </w:rPr>
        <w:t>ειδικό δικαστήριο</w:t>
      </w:r>
      <w:r>
        <w:rPr>
          <w:rFonts w:eastAsia="Times New Roman"/>
          <w:szCs w:val="24"/>
        </w:rPr>
        <w:t xml:space="preserve">, δεν ξέρω τι είναι στη Βουλή αυτή. Αλλά θα το ψηφίσετε και εσείς το </w:t>
      </w:r>
      <w:r>
        <w:rPr>
          <w:rFonts w:eastAsia="Times New Roman"/>
          <w:szCs w:val="24"/>
        </w:rPr>
        <w:t>ειδικό δικαστήριο</w:t>
      </w:r>
      <w:r>
        <w:rPr>
          <w:rFonts w:eastAsia="Times New Roman"/>
          <w:szCs w:val="24"/>
        </w:rPr>
        <w:t xml:space="preserve"> για τον Καμμένο. Δεν μπορείτε να μην το ψηφίσετε. </w:t>
      </w:r>
    </w:p>
    <w:p w14:paraId="7822A98D" w14:textId="77777777" w:rsidR="00585C31" w:rsidRDefault="00830CC0">
      <w:pPr>
        <w:spacing w:line="600" w:lineRule="auto"/>
        <w:ind w:firstLine="720"/>
        <w:jc w:val="both"/>
        <w:rPr>
          <w:rFonts w:eastAsia="Times New Roman"/>
          <w:szCs w:val="24"/>
        </w:rPr>
      </w:pPr>
      <w:r>
        <w:rPr>
          <w:rFonts w:eastAsia="Times New Roman"/>
          <w:szCs w:val="24"/>
        </w:rPr>
        <w:t>Στην παράγραφο 7 λέει: «Με το Δ5» -ενημερώνουν τον Υπουργό πριν υπογράψει- «η ελληνι</w:t>
      </w:r>
      <w:r>
        <w:rPr>
          <w:rFonts w:eastAsia="Times New Roman"/>
          <w:szCs w:val="24"/>
        </w:rPr>
        <w:t xml:space="preserve">κή πρεσβεία στο </w:t>
      </w:r>
      <w:proofErr w:type="spellStart"/>
      <w:r>
        <w:rPr>
          <w:rFonts w:eastAsia="Times New Roman"/>
          <w:szCs w:val="24"/>
        </w:rPr>
        <w:t>Ριάντ</w:t>
      </w:r>
      <w:proofErr w:type="spellEnd"/>
      <w:r>
        <w:rPr>
          <w:rFonts w:eastAsia="Times New Roman"/>
          <w:szCs w:val="24"/>
        </w:rPr>
        <w:t xml:space="preserve"> μάς ανέφερε ότι Σαουδάραβες στρατιωτικοί δήλωσαν πλήρη άγνοια για τη δραστηριότητα του κ. Παπαδόπουλου και εξέφρασαν την επιθυμία για συνομιλίες </w:t>
      </w:r>
      <w:r>
        <w:rPr>
          <w:rFonts w:eastAsia="Times New Roman"/>
          <w:szCs w:val="24"/>
          <w:lang w:val="en-US"/>
        </w:rPr>
        <w:t>government</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government</w:t>
      </w:r>
      <w:r>
        <w:rPr>
          <w:rFonts w:eastAsia="Times New Roman"/>
          <w:szCs w:val="24"/>
        </w:rPr>
        <w:t xml:space="preserve">». </w:t>
      </w:r>
    </w:p>
    <w:p w14:paraId="7822A98E" w14:textId="77777777" w:rsidR="00585C31" w:rsidRDefault="00830CC0">
      <w:pPr>
        <w:spacing w:line="600" w:lineRule="auto"/>
        <w:ind w:firstLine="720"/>
        <w:jc w:val="both"/>
        <w:rPr>
          <w:rFonts w:eastAsia="Times New Roman"/>
          <w:szCs w:val="24"/>
        </w:rPr>
      </w:pPr>
      <w:r>
        <w:rPr>
          <w:rFonts w:eastAsia="Times New Roman"/>
          <w:b/>
          <w:szCs w:val="24"/>
        </w:rPr>
        <w:t xml:space="preserve">ΠΑΝΑΓΙΩΤΑ ΚΟΖΟΜΠΟΛΗ - ΑΜΑΝΑΤΙΔΗ: </w:t>
      </w:r>
      <w:r>
        <w:rPr>
          <w:rFonts w:eastAsia="Times New Roman"/>
          <w:szCs w:val="24"/>
        </w:rPr>
        <w:t xml:space="preserve">Οι Σαουδάραβες στρατιωτικοί είναι η Κυβέρνηση; Τι λέτε; Ψέματα διαβάζετε; </w:t>
      </w:r>
    </w:p>
    <w:p w14:paraId="7822A98F" w14:textId="77777777" w:rsidR="00585C31" w:rsidRDefault="00830CC0">
      <w:pPr>
        <w:spacing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 xml:space="preserve">Όταν σας το λέει η ελληνική πρεσβεία του </w:t>
      </w:r>
      <w:proofErr w:type="spellStart"/>
      <w:r>
        <w:rPr>
          <w:rFonts w:eastAsia="Times New Roman"/>
          <w:szCs w:val="24"/>
        </w:rPr>
        <w:t>Ριάντ</w:t>
      </w:r>
      <w:proofErr w:type="spellEnd"/>
      <w:r>
        <w:rPr>
          <w:rFonts w:eastAsia="Times New Roman"/>
          <w:szCs w:val="24"/>
        </w:rPr>
        <w:t xml:space="preserve"> τι είναι, κυρία μου; Ξέρετε τι θα πει «ελληνική πρεσβεία του </w:t>
      </w:r>
      <w:proofErr w:type="spellStart"/>
      <w:r>
        <w:rPr>
          <w:rFonts w:eastAsia="Times New Roman"/>
          <w:szCs w:val="24"/>
        </w:rPr>
        <w:t>Ριάντ</w:t>
      </w:r>
      <w:proofErr w:type="spellEnd"/>
      <w:r>
        <w:rPr>
          <w:rFonts w:eastAsia="Times New Roman"/>
          <w:szCs w:val="24"/>
        </w:rPr>
        <w:t>»; Θα πει ότι πήγαν οι αξιωματικοί του</w:t>
      </w:r>
      <w:r>
        <w:rPr>
          <w:rFonts w:eastAsia="Times New Roman"/>
          <w:szCs w:val="24"/>
        </w:rPr>
        <w:t xml:space="preserve"> σαουδαραβικού στρατού στην πρεσβεία, σε αυτόν, δηλαδή, που εκπροσωπεί την Ελληνική Δημοκρατία, του είπαν ότι «εμείς δεν ξέρουμε κανέναν Παπαδόπουλο» και στη συνέχεια, οι αξιωματικοί που υπογράφουν –κύριε </w:t>
      </w:r>
      <w:r>
        <w:rPr>
          <w:rFonts w:eastAsia="Times New Roman"/>
          <w:szCs w:val="24"/>
        </w:rPr>
        <w:lastRenderedPageBreak/>
        <w:t>Μαντά, μην χαμογελάτε καθόλου- αναφέρουν λεπτομερώς</w:t>
      </w:r>
      <w:r>
        <w:rPr>
          <w:rFonts w:eastAsia="Times New Roman"/>
          <w:szCs w:val="24"/>
        </w:rPr>
        <w:t xml:space="preserve"> με ποιον τρόπο τους διέταξε ο κ. Καμμένος να προχωρήσουν στην υπογραφή της συμφωνίας. Καίτοι υπάρχει αυτή η ενημέρωση, έβαλε τον κ. Κυριακίδη να πάει με στρατιωτικό αεροσκάφος στη Θεσσαλονίκη για να υπογράψει τη συμφωνία στο αεροδρόμιο.</w:t>
      </w:r>
    </w:p>
    <w:p w14:paraId="7822A990" w14:textId="77777777" w:rsidR="00585C31" w:rsidRDefault="00830CC0">
      <w:pPr>
        <w:spacing w:line="600" w:lineRule="auto"/>
        <w:ind w:firstLine="720"/>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αυτ</w:t>
      </w:r>
      <w:r>
        <w:rPr>
          <w:rFonts w:eastAsia="Times New Roman"/>
          <w:szCs w:val="24"/>
        </w:rPr>
        <w:t xml:space="preserve">ά εάν τα δούμε σε ταινία να γίνονται λέμε: «Αυτά δεν γίνονται». Σε ταινία και δεν τα πιστεύουμε, όχι να έχουν συμβεί στην πατρίδα μας στα αλήθεια και για χάρη της καρέκλας, κύριε </w:t>
      </w:r>
      <w:proofErr w:type="spellStart"/>
      <w:r>
        <w:rPr>
          <w:rFonts w:eastAsia="Times New Roman"/>
          <w:szCs w:val="24"/>
        </w:rPr>
        <w:t>Δρίτσα</w:t>
      </w:r>
      <w:proofErr w:type="spellEnd"/>
      <w:r>
        <w:rPr>
          <w:rFonts w:eastAsia="Times New Roman"/>
          <w:szCs w:val="24"/>
        </w:rPr>
        <w:t xml:space="preserve"> και οι υπόλοιποι να χαμογελάτε! Γιατί εάν αυτό το είχε κάνει Υπουργός </w:t>
      </w:r>
      <w:r>
        <w:rPr>
          <w:rFonts w:eastAsia="Times New Roman"/>
          <w:szCs w:val="24"/>
        </w:rPr>
        <w:t>προηγούμενης κυβερνήσεως, δικαίως θα ήσασταν εδώ πρώτοι και θα φωνάζατε. Αλλά η καρέκλα είναι γλυκιά.</w:t>
      </w:r>
    </w:p>
    <w:p w14:paraId="7822A991" w14:textId="77777777" w:rsidR="00585C31" w:rsidRDefault="00830CC0">
      <w:pPr>
        <w:spacing w:line="600" w:lineRule="auto"/>
        <w:ind w:firstLine="720"/>
        <w:jc w:val="both"/>
        <w:rPr>
          <w:rFonts w:eastAsia="Times New Roman"/>
          <w:szCs w:val="24"/>
        </w:rPr>
      </w:pPr>
      <w:r>
        <w:rPr>
          <w:rFonts w:eastAsia="Times New Roman"/>
          <w:szCs w:val="24"/>
        </w:rPr>
        <w:t>Για εμένα μπράβο σας! Εξευτελίζετε την Αριστερά μια ώρα αρχύτερα. Καλό είναι αυτό. Θα το βρει μπροστά της η Ελλάδα ως θετικό. Δεν θα τολμήσει ένας αριστερ</w:t>
      </w:r>
      <w:r>
        <w:rPr>
          <w:rFonts w:eastAsia="Times New Roman"/>
          <w:szCs w:val="24"/>
        </w:rPr>
        <w:t>ός, εξαιτίας σας, να σηκωθεί να ξαναμιλήσει ποτέ για ήθος, για εντιμότητα και για ακεραιότητα στο μέλλον. Είναι το μόνο καλό το οποίο δίνετε στην πατρίδα.</w:t>
      </w:r>
    </w:p>
    <w:p w14:paraId="7822A992" w14:textId="77777777" w:rsidR="00585C31" w:rsidRDefault="00830CC0">
      <w:pPr>
        <w:spacing w:line="600" w:lineRule="auto"/>
        <w:ind w:firstLine="720"/>
        <w:jc w:val="both"/>
        <w:rPr>
          <w:rFonts w:eastAsia="Times New Roman"/>
          <w:szCs w:val="24"/>
        </w:rPr>
      </w:pPr>
      <w:r>
        <w:rPr>
          <w:rFonts w:eastAsia="Times New Roman"/>
          <w:szCs w:val="24"/>
        </w:rPr>
        <w:t>Βέβαια</w:t>
      </w:r>
      <w:r>
        <w:rPr>
          <w:rFonts w:eastAsia="Times New Roman"/>
          <w:szCs w:val="24"/>
        </w:rPr>
        <w:t xml:space="preserve"> επειδή βλέπω τον κ. Νικολόπουλο, ο οποίος συχνά φωνάζει -και εκεί στην Επιτροπή της Υγείας ότα</w:t>
      </w:r>
      <w:r>
        <w:rPr>
          <w:rFonts w:eastAsia="Times New Roman"/>
          <w:szCs w:val="24"/>
        </w:rPr>
        <w:t xml:space="preserve">ν με καλέσετε, θα έρθω και θα σας εξηγήσω για το ΚΕΕΛΠΝΟ, γιατί ούτε και αυτά τα έχετε καταλάβει- τι λέτε, κύριε Νικολόπουλε, για όλα αυτά εδώ; Εσείς που κυνηγάτε τα σκάνδαλα ως ο Ηρακλής </w:t>
      </w:r>
      <w:proofErr w:type="spellStart"/>
      <w:r>
        <w:rPr>
          <w:rFonts w:eastAsia="Times New Roman"/>
          <w:szCs w:val="24"/>
        </w:rPr>
        <w:t>Πουαρό</w:t>
      </w:r>
      <w:proofErr w:type="spellEnd"/>
      <w:r>
        <w:rPr>
          <w:rFonts w:eastAsia="Times New Roman"/>
          <w:szCs w:val="24"/>
        </w:rPr>
        <w:t>, εδώ δεν σας έχω ακούσει να λέτε τίποτα. Εδώ υπογράφουν οι στ</w:t>
      </w:r>
      <w:r>
        <w:rPr>
          <w:rFonts w:eastAsia="Times New Roman"/>
          <w:szCs w:val="24"/>
        </w:rPr>
        <w:t>ρατιωτικοί από κάτω και ενημερώνουν την ιεραρχία, τον Υπουργό, ότι αυτός δεν εκπροσωπεί τη Σαουδική Α</w:t>
      </w:r>
      <w:r>
        <w:rPr>
          <w:rFonts w:eastAsia="Times New Roman"/>
          <w:szCs w:val="24"/>
        </w:rPr>
        <w:lastRenderedPageBreak/>
        <w:t>ραβία και αυτός διατάζει να υπογραφεί η συμφωνία στο αεροδρόμιο της Θεσσαλονίκης, μην χάσουμε το κελεπούρι και μέχρι σήμερα δεν έχουμε πάρει ούτε ένα ευρώ!</w:t>
      </w:r>
      <w:r>
        <w:rPr>
          <w:rFonts w:eastAsia="Times New Roman"/>
          <w:szCs w:val="24"/>
        </w:rPr>
        <w:t xml:space="preserve"> Τι κάνει ο Νικολόπουλος, ο </w:t>
      </w:r>
      <w:r>
        <w:rPr>
          <w:rFonts w:eastAsia="Times New Roman" w:cs="Times New Roman"/>
          <w:bCs/>
          <w:szCs w:val="24"/>
        </w:rPr>
        <w:t>διαπρύσιος κήρυκας</w:t>
      </w:r>
      <w:r>
        <w:rPr>
          <w:rFonts w:eastAsia="Times New Roman"/>
          <w:color w:val="545454"/>
          <w:szCs w:val="24"/>
        </w:rPr>
        <w:t xml:space="preserve"> </w:t>
      </w:r>
      <w:r>
        <w:rPr>
          <w:rFonts w:eastAsia="Times New Roman"/>
          <w:szCs w:val="24"/>
        </w:rPr>
        <w:t>της καθάρσεως; Για να γνωριζόμαστε σιγά-σιγά εδώ πέρα μέσα.</w:t>
      </w:r>
    </w:p>
    <w:p w14:paraId="7822A993" w14:textId="77777777" w:rsidR="00585C31" w:rsidRDefault="00830CC0">
      <w:pPr>
        <w:spacing w:line="600" w:lineRule="auto"/>
        <w:ind w:firstLine="720"/>
        <w:jc w:val="both"/>
        <w:rPr>
          <w:rFonts w:eastAsia="Times New Roman"/>
          <w:szCs w:val="24"/>
        </w:rPr>
      </w:pPr>
      <w:r>
        <w:rPr>
          <w:rFonts w:eastAsia="Times New Roman"/>
          <w:szCs w:val="24"/>
        </w:rPr>
        <w:t>Π</w:t>
      </w:r>
      <w:r>
        <w:rPr>
          <w:rFonts w:eastAsia="Times New Roman"/>
          <w:szCs w:val="24"/>
        </w:rPr>
        <w:t xml:space="preserve">άμε </w:t>
      </w:r>
      <w:r>
        <w:rPr>
          <w:rFonts w:eastAsia="Times New Roman"/>
          <w:szCs w:val="24"/>
        </w:rPr>
        <w:t>τώρα</w:t>
      </w:r>
      <w:r>
        <w:rPr>
          <w:rFonts w:eastAsia="Times New Roman"/>
          <w:szCs w:val="24"/>
        </w:rPr>
        <w:t xml:space="preserve"> λίγο στο νομοσχέδιο. Κύριε Υπουργέ, τα πράγματα με το νομοσχέδιο είναι πάρα πολύ απλά. Δύο λόγια θα πω, κύριε Πρόεδρε. Τα πράγματα με το </w:t>
      </w:r>
      <w:r>
        <w:rPr>
          <w:rFonts w:eastAsia="Times New Roman"/>
          <w:szCs w:val="24"/>
        </w:rPr>
        <w:t>νομοσχέδιο είναι πάρα πολύ απλά. Εξηγήσατε εδώ για ποιο λόγο πρέπει να γίνει αυτή η συμφωνία για τα τυχερά παιχνίδια και την αλλαγή του αριθμού τους και την αύξηση των ετών και σας είπε ο κ. Γεωργαντάς τις ενστάσεις της Νέας Δημοκρατίας και όλα αυτά.</w:t>
      </w:r>
    </w:p>
    <w:p w14:paraId="7822A994" w14:textId="77777777" w:rsidR="00585C31" w:rsidRDefault="00830CC0">
      <w:pPr>
        <w:spacing w:line="600" w:lineRule="auto"/>
        <w:ind w:firstLine="720"/>
        <w:jc w:val="both"/>
        <w:rPr>
          <w:rFonts w:eastAsia="Times New Roman"/>
          <w:szCs w:val="24"/>
        </w:rPr>
      </w:pPr>
      <w:r>
        <w:rPr>
          <w:rFonts w:eastAsia="Times New Roman"/>
          <w:szCs w:val="24"/>
        </w:rPr>
        <w:t>Εδώ τ</w:t>
      </w:r>
      <w:r>
        <w:rPr>
          <w:rFonts w:eastAsia="Times New Roman"/>
          <w:szCs w:val="24"/>
        </w:rPr>
        <w:t xml:space="preserve">ο πολιτικό ερώτημα, κύριοι του ΣΥΡΙΖΑ, είναι ένα. Όταν η </w:t>
      </w:r>
      <w:r>
        <w:rPr>
          <w:rFonts w:eastAsia="Times New Roman"/>
          <w:szCs w:val="24"/>
        </w:rPr>
        <w:t xml:space="preserve">κυβέρνηση </w:t>
      </w:r>
      <w:r>
        <w:rPr>
          <w:rFonts w:eastAsia="Times New Roman"/>
          <w:szCs w:val="24"/>
        </w:rPr>
        <w:t>Σαμαρά έφερε την πώληση του ΟΠΑΠ στο σχήμα που σήμερα το έχει...</w:t>
      </w:r>
    </w:p>
    <w:p w14:paraId="7822A995" w14:textId="77777777" w:rsidR="00585C31" w:rsidRDefault="00830CC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Τσακαλώτε</w:t>
      </w:r>
      <w:proofErr w:type="spellEnd"/>
      <w:r>
        <w:rPr>
          <w:rFonts w:eastAsia="Times New Roman"/>
          <w:szCs w:val="24"/>
        </w:rPr>
        <w:t>, παρακαλώ την προσοχή σας.</w:t>
      </w:r>
    </w:p>
    <w:p w14:paraId="7822A996" w14:textId="77777777" w:rsidR="00585C31" w:rsidRDefault="00830CC0">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Πάντα.</w:t>
      </w:r>
    </w:p>
    <w:p w14:paraId="7822A997" w14:textId="77777777" w:rsidR="00585C31" w:rsidRDefault="00830CC0">
      <w:pPr>
        <w:spacing w:line="600" w:lineRule="auto"/>
        <w:ind w:firstLine="720"/>
        <w:jc w:val="both"/>
        <w:rPr>
          <w:rFonts w:eastAsia="Times New Roman"/>
          <w:szCs w:val="24"/>
        </w:rPr>
      </w:pPr>
      <w:r>
        <w:rPr>
          <w:rFonts w:eastAsia="Times New Roman"/>
          <w:b/>
          <w:szCs w:val="24"/>
        </w:rPr>
        <w:t>ΣΠΥΡΙΔΩΝ - ΑΔΩΝΙΣ ΓΕΩΡΓΙΑΔΗΣ:</w:t>
      </w:r>
      <w:r>
        <w:rPr>
          <w:rFonts w:eastAsia="Times New Roman"/>
          <w:szCs w:val="24"/>
        </w:rPr>
        <w:t xml:space="preserve"> Και εσείς πρώτος, ο ίδιος ο </w:t>
      </w:r>
      <w:proofErr w:type="spellStart"/>
      <w:r>
        <w:rPr>
          <w:rFonts w:eastAsia="Times New Roman"/>
          <w:szCs w:val="24"/>
        </w:rPr>
        <w:t>Τσακαλώτος</w:t>
      </w:r>
      <w:proofErr w:type="spellEnd"/>
      <w:r>
        <w:rPr>
          <w:rFonts w:eastAsia="Times New Roman"/>
          <w:szCs w:val="24"/>
        </w:rPr>
        <w:t xml:space="preserve">, σας θυμάμαι, -δεν λέω για την αλήστου μνήμης Ζωή Κωνσταντοπούλου, αυτή είχε έρθει εδώ, κύριε Πρόεδρε και έλεγε ότι θα μας πάει όλους σε </w:t>
      </w:r>
      <w:r>
        <w:rPr>
          <w:rFonts w:eastAsia="Times New Roman"/>
          <w:szCs w:val="24"/>
        </w:rPr>
        <w:t>ειδικό δικαστήριο</w:t>
      </w:r>
      <w:r>
        <w:rPr>
          <w:rFonts w:eastAsia="Times New Roman"/>
          <w:szCs w:val="24"/>
        </w:rPr>
        <w:t>- αλλά και όλοι οι υπόλοιποι που ήσασταν από πίσω φωνάζατε: «Ξ</w:t>
      </w:r>
      <w:r>
        <w:rPr>
          <w:rFonts w:eastAsia="Times New Roman"/>
          <w:szCs w:val="24"/>
        </w:rPr>
        <w:t xml:space="preserve">επούλημα!». </w:t>
      </w:r>
    </w:p>
    <w:p w14:paraId="7822A998" w14:textId="77777777" w:rsidR="00585C31" w:rsidRDefault="00830CC0">
      <w:pPr>
        <w:spacing w:line="600" w:lineRule="auto"/>
        <w:ind w:firstLine="720"/>
        <w:jc w:val="both"/>
        <w:rPr>
          <w:rFonts w:eastAsia="Times New Roman"/>
          <w:szCs w:val="24"/>
        </w:rPr>
      </w:pPr>
      <w:r>
        <w:rPr>
          <w:rFonts w:eastAsia="Times New Roman"/>
          <w:szCs w:val="24"/>
        </w:rPr>
        <w:lastRenderedPageBreak/>
        <w:t>Λ</w:t>
      </w:r>
      <w:r>
        <w:rPr>
          <w:rFonts w:eastAsia="Times New Roman"/>
          <w:szCs w:val="24"/>
        </w:rPr>
        <w:t xml:space="preserve">έτε τώρα: «Και τι φταίμε εμείς που εσείς το πουλήσατε;» Μάλιστα. Ας υποθέσουμε ότι αυτό το λέτε στα αλήθεια. Αν εσείς δεν θέλατε αυτήν την πώληση και σας την φόρτωσαν οι προηγούμενοι, τι καλύτερη ευκαιρία τώρα αν η εταιρεία χάνει λεφτά, όπως </w:t>
      </w:r>
      <w:r>
        <w:rPr>
          <w:rFonts w:eastAsia="Times New Roman"/>
          <w:szCs w:val="24"/>
        </w:rPr>
        <w:t xml:space="preserve">ισχυρίζεται, από τα τυχερά παιχνίδια εσείς να μην κάνετε τη σημερινή ρύθμιση, η εταιρεία να συνεχίζει να χάνει τα λεφτά της και να εξαναγκαστεί μια ώρα αρχύτερα να φύγει; Ποιος ο λόγος, αφού εσείς δεν θέλετε αυτήν την εταιρεία στην Ελλάδα, να φροντίσετε η </w:t>
      </w:r>
      <w:r>
        <w:rPr>
          <w:rFonts w:eastAsia="Times New Roman"/>
          <w:szCs w:val="24"/>
        </w:rPr>
        <w:t>εταιρεία να κερδίζει λεφτά;</w:t>
      </w:r>
    </w:p>
    <w:p w14:paraId="7822A999" w14:textId="77777777" w:rsidR="00585C31" w:rsidRDefault="00830CC0">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Υπάρχουν συμβόλαια, διαδικασία.</w:t>
      </w:r>
    </w:p>
    <w:p w14:paraId="7822A99A" w14:textId="77777777" w:rsidR="00585C31" w:rsidRDefault="00830CC0">
      <w:pPr>
        <w:spacing w:line="600" w:lineRule="auto"/>
        <w:ind w:firstLine="720"/>
        <w:jc w:val="both"/>
        <w:rPr>
          <w:rFonts w:eastAsia="Times New Roman"/>
          <w:szCs w:val="24"/>
        </w:rPr>
      </w:pPr>
      <w:r>
        <w:rPr>
          <w:rFonts w:eastAsia="Times New Roman"/>
          <w:b/>
          <w:szCs w:val="24"/>
        </w:rPr>
        <w:t>ΣΠΥΡΙΔΩΝ - ΑΔΩΝΙΣ ΓΕΩΡΓΙΑΔΗΣ:</w:t>
      </w:r>
      <w:r>
        <w:rPr>
          <w:rFonts w:eastAsia="Times New Roman"/>
          <w:szCs w:val="24"/>
        </w:rPr>
        <w:t xml:space="preserve"> Τα συμβόλαια δεν λένε να τους αλλάξετε τον αριθμό. Όχι, κύριε Υπουργέ, τα συμβόλαια δεν λένε ούτε να τους αλλάξετε τον αρ</w:t>
      </w:r>
      <w:r>
        <w:rPr>
          <w:rFonts w:eastAsia="Times New Roman"/>
          <w:szCs w:val="24"/>
        </w:rPr>
        <w:t xml:space="preserve">ιθμό ούτε να τους αυξήσετε τα χρόνια. Αυτά είναι αυτά που ψηφίζετε σήμερα εσείς. Αφήστε τα αυτά σε εμένα. </w:t>
      </w:r>
    </w:p>
    <w:p w14:paraId="7822A99B" w14:textId="77777777" w:rsidR="00585C31" w:rsidRDefault="00830CC0">
      <w:pPr>
        <w:spacing w:line="600" w:lineRule="auto"/>
        <w:ind w:firstLine="720"/>
        <w:jc w:val="both"/>
        <w:rPr>
          <w:rFonts w:eastAsia="Times New Roman"/>
          <w:szCs w:val="24"/>
        </w:rPr>
      </w:pPr>
      <w:r>
        <w:rPr>
          <w:rFonts w:eastAsia="Times New Roman"/>
          <w:szCs w:val="24"/>
        </w:rPr>
        <w:t>Άρα, τι αποδεικνύεται; Αποδεικνύεται ότι δεν σας φόρτωσαν οι προηγούμενοι την πώληση του ΟΠΑΠ. Εσείς τη θέλετε την πώληση του ΟΠΑΠ. Και τώρα πρέπει ν</w:t>
      </w:r>
      <w:r>
        <w:rPr>
          <w:rFonts w:eastAsia="Times New Roman"/>
          <w:szCs w:val="24"/>
        </w:rPr>
        <w:t xml:space="preserve">α μας πείτε, αφού τη θέλετε την πώληση, γιατί φωνάζατε όταν η </w:t>
      </w:r>
      <w:r>
        <w:rPr>
          <w:rFonts w:eastAsia="Times New Roman"/>
          <w:szCs w:val="24"/>
        </w:rPr>
        <w:t xml:space="preserve">κυβέρνηση </w:t>
      </w:r>
      <w:r>
        <w:rPr>
          <w:rFonts w:eastAsia="Times New Roman"/>
          <w:szCs w:val="24"/>
        </w:rPr>
        <w:t xml:space="preserve">Σαμαρά προχώρησε; Τι είναι αυτό που άλλαξε; </w:t>
      </w:r>
    </w:p>
    <w:p w14:paraId="7822A99C" w14:textId="77777777" w:rsidR="00585C31" w:rsidRDefault="00830CC0">
      <w:pPr>
        <w:spacing w:line="600" w:lineRule="auto"/>
        <w:ind w:firstLine="720"/>
        <w:jc w:val="both"/>
        <w:rPr>
          <w:rFonts w:eastAsia="Times New Roman"/>
          <w:szCs w:val="24"/>
        </w:rPr>
      </w:pPr>
      <w:r>
        <w:rPr>
          <w:rFonts w:eastAsia="Times New Roman"/>
          <w:szCs w:val="24"/>
        </w:rPr>
        <w:t xml:space="preserve">Πάω στο τελευταίο που αφορά την τροπολογία του κ. Παππά για τη μείωση του ειδικού φόρου τηλεόρασης κατά 15%, από το 20% στο 5%. </w:t>
      </w:r>
      <w:proofErr w:type="spellStart"/>
      <w:r>
        <w:rPr>
          <w:rFonts w:eastAsia="Times New Roman"/>
          <w:szCs w:val="24"/>
        </w:rPr>
        <w:t>Ουαί</w:t>
      </w:r>
      <w:proofErr w:type="spellEnd"/>
      <w:r>
        <w:rPr>
          <w:rFonts w:eastAsia="Times New Roman"/>
          <w:szCs w:val="24"/>
        </w:rPr>
        <w:t xml:space="preserve"> υμίν Φ</w:t>
      </w:r>
      <w:r>
        <w:rPr>
          <w:rFonts w:eastAsia="Times New Roman"/>
          <w:szCs w:val="24"/>
        </w:rPr>
        <w:t xml:space="preserve">αρισαίοι </w:t>
      </w:r>
      <w:proofErr w:type="spellStart"/>
      <w:r>
        <w:rPr>
          <w:rFonts w:eastAsia="Times New Roman"/>
          <w:szCs w:val="24"/>
        </w:rPr>
        <w:lastRenderedPageBreak/>
        <w:t>υποκριταί</w:t>
      </w:r>
      <w:proofErr w:type="spellEnd"/>
      <w:r>
        <w:rPr>
          <w:rFonts w:eastAsia="Times New Roman"/>
          <w:szCs w:val="24"/>
        </w:rPr>
        <w:t>! Δεν υπάρχει αυτό που ζούμε στην Ελλάδα. Το</w:t>
      </w:r>
      <w:r>
        <w:rPr>
          <w:rFonts w:eastAsia="Times New Roman"/>
          <w:szCs w:val="24"/>
        </w:rPr>
        <w:t>ν</w:t>
      </w:r>
      <w:r>
        <w:rPr>
          <w:rFonts w:eastAsia="Times New Roman"/>
          <w:szCs w:val="24"/>
        </w:rPr>
        <w:t xml:space="preserve"> φόρο τον ειδικό στην τηλεόραση τον συμφώνησε με την τρόικα η </w:t>
      </w:r>
      <w:r>
        <w:rPr>
          <w:rFonts w:eastAsia="Times New Roman"/>
          <w:szCs w:val="24"/>
        </w:rPr>
        <w:t xml:space="preserve">κυβέρνηση </w:t>
      </w:r>
      <w:r>
        <w:rPr>
          <w:rFonts w:eastAsia="Times New Roman"/>
          <w:szCs w:val="24"/>
        </w:rPr>
        <w:t xml:space="preserve">του Γιώργου Παπανδρέου. Δεν τον </w:t>
      </w:r>
      <w:proofErr w:type="spellStart"/>
      <w:r>
        <w:rPr>
          <w:rFonts w:eastAsia="Times New Roman"/>
          <w:szCs w:val="24"/>
        </w:rPr>
        <w:t>εφήρμοσε</w:t>
      </w:r>
      <w:proofErr w:type="spellEnd"/>
      <w:r>
        <w:rPr>
          <w:rFonts w:eastAsia="Times New Roman"/>
          <w:szCs w:val="24"/>
        </w:rPr>
        <w:t xml:space="preserve">. Ήρθε η </w:t>
      </w:r>
      <w:r>
        <w:rPr>
          <w:rFonts w:eastAsia="Times New Roman"/>
          <w:szCs w:val="24"/>
        </w:rPr>
        <w:t xml:space="preserve">κυβέρνηση </w:t>
      </w:r>
      <w:r>
        <w:rPr>
          <w:rFonts w:eastAsia="Times New Roman"/>
          <w:szCs w:val="24"/>
        </w:rPr>
        <w:t xml:space="preserve">Σαμαρά, δεν τον </w:t>
      </w:r>
      <w:proofErr w:type="spellStart"/>
      <w:r>
        <w:rPr>
          <w:rFonts w:eastAsia="Times New Roman"/>
          <w:szCs w:val="24"/>
        </w:rPr>
        <w:t>εφήρμοσε</w:t>
      </w:r>
      <w:proofErr w:type="spellEnd"/>
      <w:r>
        <w:rPr>
          <w:rFonts w:eastAsia="Times New Roman"/>
          <w:szCs w:val="24"/>
        </w:rPr>
        <w:t xml:space="preserve">. Καλώς δεν τον </w:t>
      </w:r>
      <w:proofErr w:type="spellStart"/>
      <w:r>
        <w:rPr>
          <w:rFonts w:eastAsia="Times New Roman"/>
          <w:szCs w:val="24"/>
        </w:rPr>
        <w:t>εφήρμοσε</w:t>
      </w:r>
      <w:proofErr w:type="spellEnd"/>
      <w:r>
        <w:rPr>
          <w:rFonts w:eastAsia="Times New Roman"/>
          <w:szCs w:val="24"/>
        </w:rPr>
        <w:t>.</w:t>
      </w:r>
    </w:p>
    <w:p w14:paraId="7822A99D" w14:textId="77777777" w:rsidR="00585C31" w:rsidRDefault="00830CC0">
      <w:pPr>
        <w:spacing w:line="600" w:lineRule="auto"/>
        <w:ind w:firstLine="720"/>
        <w:jc w:val="both"/>
        <w:rPr>
          <w:rFonts w:eastAsia="Times New Roman"/>
          <w:szCs w:val="24"/>
        </w:rPr>
      </w:pPr>
      <w:r>
        <w:rPr>
          <w:rFonts w:eastAsia="Times New Roman"/>
          <w:b/>
          <w:szCs w:val="24"/>
        </w:rPr>
        <w:t>ΧΡΗΣΤΟΣ ΑΝΤΩ</w:t>
      </w:r>
      <w:r>
        <w:rPr>
          <w:rFonts w:eastAsia="Times New Roman"/>
          <w:b/>
          <w:szCs w:val="24"/>
        </w:rPr>
        <w:t>ΝΙΟΥ:</w:t>
      </w:r>
      <w:r>
        <w:rPr>
          <w:rFonts w:eastAsia="Times New Roman"/>
          <w:szCs w:val="24"/>
        </w:rPr>
        <w:t xml:space="preserve"> Γιατί; Δεν </w:t>
      </w:r>
      <w:proofErr w:type="spellStart"/>
      <w:r>
        <w:rPr>
          <w:rFonts w:eastAsia="Times New Roman"/>
          <w:szCs w:val="24"/>
        </w:rPr>
        <w:t>εφήρμοσε</w:t>
      </w:r>
      <w:proofErr w:type="spellEnd"/>
      <w:r>
        <w:rPr>
          <w:rFonts w:eastAsia="Times New Roman"/>
          <w:szCs w:val="24"/>
        </w:rPr>
        <w:t xml:space="preserve"> νόμο και λέτε καλώς;</w:t>
      </w:r>
    </w:p>
    <w:p w14:paraId="7822A99E" w14:textId="77777777" w:rsidR="00585C31" w:rsidRDefault="00830CC0">
      <w:pPr>
        <w:spacing w:line="600" w:lineRule="auto"/>
        <w:ind w:firstLine="720"/>
        <w:jc w:val="both"/>
        <w:rPr>
          <w:rFonts w:eastAsia="Times New Roman"/>
          <w:szCs w:val="24"/>
        </w:rPr>
      </w:pPr>
      <w:r>
        <w:rPr>
          <w:rFonts w:eastAsia="Times New Roman"/>
          <w:b/>
          <w:szCs w:val="24"/>
        </w:rPr>
        <w:t>ΣΠΥΡΙΔΩΝ - ΑΔΩΝΙΣ ΓΕΩΡΓΙΑΔΗΣ:</w:t>
      </w:r>
      <w:r>
        <w:rPr>
          <w:rFonts w:eastAsia="Times New Roman"/>
          <w:szCs w:val="24"/>
        </w:rPr>
        <w:t xml:space="preserve"> Μη βιάζεστε. Θα ολοκληρώσω. Όπως ξέρετε, με δικές σας ψήφους πάρα πολλές φορές σε αυτό το Κοινοβούλιο έχετε αναστείλει την εφαρμογή νόμων εσείς προσωπικά που φωνάζετε. Εσείς που φ</w:t>
      </w:r>
      <w:r>
        <w:rPr>
          <w:rFonts w:eastAsia="Times New Roman"/>
          <w:szCs w:val="24"/>
        </w:rPr>
        <w:t xml:space="preserve">ωνάζετε, γιατί νομίζετε ότι ο κόσμος δεν ξέρει τι κάνετε εδώ πέρα μέσα. Μη σας φέρω δεκαπέντε νόμους που έχετε ψηφίσει την αναστολή τους. </w:t>
      </w:r>
    </w:p>
    <w:p w14:paraId="7822A99F" w14:textId="77777777" w:rsidR="00585C31" w:rsidRDefault="00830CC0">
      <w:pPr>
        <w:spacing w:line="600" w:lineRule="auto"/>
        <w:ind w:firstLine="720"/>
        <w:jc w:val="both"/>
        <w:rPr>
          <w:rFonts w:eastAsia="Times New Roman"/>
          <w:szCs w:val="24"/>
        </w:rPr>
      </w:pPr>
      <w:r>
        <w:rPr>
          <w:rFonts w:eastAsia="Times New Roman"/>
          <w:szCs w:val="24"/>
        </w:rPr>
        <w:t xml:space="preserve">Πάμε, όμως, στο σημερινό τώρα. Αφού μας υβρίζατε ότι είμαστε όργανα των </w:t>
      </w:r>
      <w:proofErr w:type="spellStart"/>
      <w:r>
        <w:rPr>
          <w:rFonts w:eastAsia="Times New Roman"/>
          <w:szCs w:val="24"/>
        </w:rPr>
        <w:t>καναλαρχών</w:t>
      </w:r>
      <w:proofErr w:type="spellEnd"/>
      <w:r>
        <w:rPr>
          <w:rFonts w:eastAsia="Times New Roman"/>
          <w:szCs w:val="24"/>
        </w:rPr>
        <w:t>, διαπλεκόμενοι, και δεν βάζουμε το</w:t>
      </w:r>
      <w:r>
        <w:rPr>
          <w:rFonts w:eastAsia="Times New Roman"/>
          <w:szCs w:val="24"/>
        </w:rPr>
        <w:t>ν φόρο και λέγαμε εμείς «Παιδιά, αυτόν τον φόρο κακώς τον συμφώνησε ο Παπανδρέου, λάθος έγινε, γιατί αυτός ο φόρος επιβαρύνει τα κανάλια και πάνε στον καταναλωτή και βλάπτει την οικονομία, γι’ αυτό δεν το εφαρμόζαμε», διαπλεκόμενους μας ανεβάζατε, διαπλεκό</w:t>
      </w:r>
      <w:r>
        <w:rPr>
          <w:rFonts w:eastAsia="Times New Roman"/>
          <w:szCs w:val="24"/>
        </w:rPr>
        <w:t xml:space="preserve">μενους μας κατεβάζατε. </w:t>
      </w:r>
    </w:p>
    <w:p w14:paraId="7822A9A0" w14:textId="77777777" w:rsidR="00585C31" w:rsidRDefault="00830CC0">
      <w:pPr>
        <w:spacing w:line="600" w:lineRule="auto"/>
        <w:ind w:firstLine="720"/>
        <w:jc w:val="both"/>
        <w:rPr>
          <w:rFonts w:eastAsia="Times New Roman"/>
          <w:szCs w:val="24"/>
        </w:rPr>
      </w:pPr>
      <w:r>
        <w:rPr>
          <w:rFonts w:eastAsia="Times New Roman"/>
          <w:szCs w:val="24"/>
        </w:rPr>
        <w:t xml:space="preserve">Δεν μου λέτε, σήμερα που τον φόρο </w:t>
      </w:r>
      <w:r>
        <w:rPr>
          <w:rFonts w:eastAsia="Times New Roman"/>
          <w:szCs w:val="24"/>
        </w:rPr>
        <w:t xml:space="preserve">τον οποίο </w:t>
      </w:r>
      <w:r>
        <w:rPr>
          <w:rFonts w:eastAsia="Times New Roman"/>
          <w:szCs w:val="24"/>
        </w:rPr>
        <w:t xml:space="preserve">βάλατε και τον διαφημίσατε ως μεγάλη σας επιτυχία τον κόβετε, γιατί από το 20% αφήνετε ένα 5% για το ξεκάρφωμα, </w:t>
      </w:r>
      <w:r>
        <w:rPr>
          <w:rFonts w:eastAsia="Times New Roman"/>
          <w:szCs w:val="24"/>
        </w:rPr>
        <w:lastRenderedPageBreak/>
        <w:t xml:space="preserve">τώρα εσείς δεν είστε διαπλεκόμενοι; Δηλαδή, τώρα για ποιον νομοθετείτε </w:t>
      </w:r>
      <w:r>
        <w:rPr>
          <w:rFonts w:eastAsia="Times New Roman"/>
          <w:szCs w:val="24"/>
        </w:rPr>
        <w:t xml:space="preserve">ακριβώς; Εσύ, ο </w:t>
      </w:r>
      <w:proofErr w:type="spellStart"/>
      <w:r>
        <w:rPr>
          <w:rFonts w:eastAsia="Times New Roman"/>
          <w:szCs w:val="24"/>
        </w:rPr>
        <w:t>Βέττας</w:t>
      </w:r>
      <w:proofErr w:type="spellEnd"/>
      <w:r>
        <w:rPr>
          <w:rFonts w:eastAsia="Times New Roman"/>
          <w:szCs w:val="24"/>
        </w:rPr>
        <w:t xml:space="preserve"> που με κοιτάς τώρα και χαμογελάς, για ποιον νομοθετείς;</w:t>
      </w:r>
    </w:p>
    <w:p w14:paraId="7822A9A1" w14:textId="77777777" w:rsidR="00585C31" w:rsidRDefault="00830CC0">
      <w:pPr>
        <w:spacing w:line="600" w:lineRule="auto"/>
        <w:jc w:val="both"/>
        <w:rPr>
          <w:rFonts w:eastAsia="Times New Roman" w:cs="Times New Roman"/>
          <w:szCs w:val="24"/>
        </w:rPr>
      </w:pPr>
      <w:r>
        <w:rPr>
          <w:rFonts w:eastAsia="Times New Roman" w:cs="Times New Roman"/>
          <w:szCs w:val="24"/>
        </w:rPr>
        <w:t>Δεν νομοθετείς για τα κανάλια; Τώρα εσείς δεν είστε διαπλεκόμενοι! Εσείς είστε καλοί άνθρωποι τώρα! Τώρα εσείς το κάνετε για την ψυχή της μάνας σας, είστε καλά παιδιά εσείς, εμε</w:t>
      </w:r>
      <w:r>
        <w:rPr>
          <w:rFonts w:eastAsia="Times New Roman" w:cs="Times New Roman"/>
          <w:szCs w:val="24"/>
        </w:rPr>
        <w:t>ίς ήμασταν διαπλεκόμενοι! Το λέω για έναν μόνο λόγο. Εγώ λέω ότι ο φόρος αυτός δεν έπρεπε να μπει ποτέ. Και είναι σωστό…</w:t>
      </w:r>
    </w:p>
    <w:p w14:paraId="7822A9A2"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 xml:space="preserve">ακούστηκε) </w:t>
      </w:r>
    </w:p>
    <w:p w14:paraId="7822A9A3"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Γιατί, άλλαξε κάτι; Θα κάνετε διαγωνισμό. Τον φόρο τον καταργείτε τώρ</w:t>
      </w:r>
      <w:r>
        <w:rPr>
          <w:rFonts w:eastAsia="Times New Roman" w:cs="Times New Roman"/>
          <w:szCs w:val="24"/>
        </w:rPr>
        <w:t xml:space="preserve">α και αναδρομικά. Άρα, τι κάνετε σήμερα; Δικαιώνετε την </w:t>
      </w:r>
      <w:r>
        <w:rPr>
          <w:rFonts w:eastAsia="Times New Roman" w:cs="Times New Roman"/>
          <w:szCs w:val="24"/>
        </w:rPr>
        <w:t xml:space="preserve">κυβέρνηση </w:t>
      </w:r>
      <w:r>
        <w:rPr>
          <w:rFonts w:eastAsia="Times New Roman" w:cs="Times New Roman"/>
          <w:szCs w:val="24"/>
        </w:rPr>
        <w:t>Σαμαρά που δεν έβαζε αυτόν τον φόρο -διότι αυτός ο φόρος δεν έπρεπε να μπει-, με τη διαφορά ότι δεν έρχεστε να πείτε τώρα στη Βουλή, «παιδιά, συγγνώμη γι’ αυτά που σας σούρναμε, συγγνώμη για</w:t>
      </w:r>
      <w:r>
        <w:rPr>
          <w:rFonts w:eastAsia="Times New Roman" w:cs="Times New Roman"/>
          <w:szCs w:val="24"/>
        </w:rPr>
        <w:t xml:space="preserve"> όλη αυτήν τη «λάσπη» που πετάγαμε». Διότι αν ίσχυε η «λάσπη» που πετάγατε σε εμάς τότε, τώρα σε εσάς που βάλατε τον φόρο και βγάζετε τον φόρο, ισχύει εις διπλούν. </w:t>
      </w:r>
    </w:p>
    <w:p w14:paraId="7822A9A4"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Κάναμε τον διαγωνισμό</w:t>
      </w:r>
    </w:p>
    <w:p w14:paraId="7822A9A5"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Ο διαγωνισμός σα</w:t>
      </w:r>
      <w:r>
        <w:rPr>
          <w:rFonts w:eastAsia="Times New Roman" w:cs="Times New Roman"/>
          <w:szCs w:val="24"/>
        </w:rPr>
        <w:t>ς ακυρώθηκε. Το Συμβούλιο της Επικρατείας…</w:t>
      </w:r>
    </w:p>
    <w:p w14:paraId="7822A9A6"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Δεν γίνεται πάντως διάλογος, κύριε Γεωργιάδη. Δεν γίνεται διάλογος. Ήδη είμαστε στα δέκα λεπτά. </w:t>
      </w:r>
    </w:p>
    <w:p w14:paraId="7822A9A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ΣΠΥΡΙΔΩΝ – ΑΔΩΝΙΣ ΓΕΩΡΓΙΑΔΗΣ:</w:t>
      </w:r>
      <w:r>
        <w:rPr>
          <w:rFonts w:eastAsia="Times New Roman" w:cs="Times New Roman"/>
          <w:szCs w:val="24"/>
        </w:rPr>
        <w:t xml:space="preserve"> Ακυρώθηκε ο διαγωνισμός. </w:t>
      </w:r>
    </w:p>
    <w:p w14:paraId="7822A9A8"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Θα γί</w:t>
      </w:r>
      <w:r>
        <w:rPr>
          <w:rFonts w:eastAsia="Times New Roman" w:cs="Times New Roman"/>
          <w:szCs w:val="24"/>
        </w:rPr>
        <w:t xml:space="preserve">νει. </w:t>
      </w:r>
    </w:p>
    <w:p w14:paraId="7822A9A9"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Τον φόρο τον καταργείτε αναδρομικά, κύριε. Για να ξέρετε τι ψηφίζετε. Δεν καταργείτε τον φόρο όταν θα γίνει ο διαγωνισμός. Τον καταργείτε αναδρομικά τον φόρο. </w:t>
      </w:r>
    </w:p>
    <w:p w14:paraId="7822A9AA"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Τώρα θα γίνει ο διαγωνισμός…</w:t>
      </w:r>
    </w:p>
    <w:p w14:paraId="7822A9AB"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ΑΔΩΝΙΣ ΓΕΩΡΓΙΑΔΗΣ:</w:t>
      </w:r>
      <w:r>
        <w:rPr>
          <w:rFonts w:eastAsia="Times New Roman" w:cs="Times New Roman"/>
          <w:szCs w:val="24"/>
        </w:rPr>
        <w:t xml:space="preserve"> Αφήστε τα αυτά σε εμένα. Αν το έκανε αυτό η Νέα Δημοκρατία, πρώτος εσύ που φωνάζεις θα έλεγες για διαπλοκή. Εγώ το μόνο που σας λέω είναι: καλώς βγάζετε τον φόρο, ο οποίος δεν έπρεπε να μπει, αλλά να ξέρει ο ελληνικός λαός πόσο ψεύτες</w:t>
      </w:r>
      <w:r>
        <w:rPr>
          <w:rFonts w:eastAsia="Times New Roman" w:cs="Times New Roman"/>
          <w:szCs w:val="24"/>
        </w:rPr>
        <w:t xml:space="preserve"> και υποκριτές είστε και σε αυτό το θέμα! </w:t>
      </w:r>
    </w:p>
    <w:p w14:paraId="7822A9A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822A9AD"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Γεωργιάδη. </w:t>
      </w:r>
    </w:p>
    <w:p w14:paraId="7822A9AE"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Κύριε Πρόεδρε, παρακαλώ τον λόγο επί προσωπικού. </w:t>
      </w:r>
    </w:p>
    <w:p w14:paraId="7822A9AF"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ο κ. </w:t>
      </w:r>
      <w:proofErr w:type="spellStart"/>
      <w:r>
        <w:rPr>
          <w:rFonts w:eastAsia="Times New Roman" w:cs="Times New Roman"/>
          <w:szCs w:val="24"/>
        </w:rPr>
        <w:t>Δρίτσας</w:t>
      </w:r>
      <w:proofErr w:type="spellEnd"/>
      <w:r>
        <w:rPr>
          <w:rFonts w:eastAsia="Times New Roman" w:cs="Times New Roman"/>
          <w:szCs w:val="24"/>
        </w:rPr>
        <w:t xml:space="preserve"> για ένα λεπτό. </w:t>
      </w:r>
    </w:p>
    <w:p w14:paraId="7822A9B0"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w:t>
      </w:r>
      <w:r>
        <w:rPr>
          <w:rFonts w:eastAsia="Times New Roman" w:cs="Times New Roman"/>
          <w:szCs w:val="24"/>
        </w:rPr>
        <w:t xml:space="preserve">Κύριε Πρόεδρε, δεν συνηθίζω να ζητώ επί προσωπικού τον λόγο. Συνήθως γίνεται κατάχρηση στα αιτήματα για να λάβει ένας Βουλευτής τον λόγο επί προσωπικού. Εγώ το αποφεύγω, αλλά εδώ είναι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δι</w:t>
      </w:r>
      <w:r>
        <w:rPr>
          <w:rFonts w:eastAsia="Times New Roman" w:cs="Times New Roman"/>
          <w:szCs w:val="24"/>
        </w:rPr>
        <w:t xml:space="preserve">ότι αναφέρθηκε τρεις-τέσσερις φορές ο κ. Γεωργιάδης σε εμένα. </w:t>
      </w:r>
    </w:p>
    <w:p w14:paraId="7822A9B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Ειλικρινά ευχαριστώ για τη δήλωσή του ενώπιον του Κοινοβουλίου ότι τιμά την εντιμότητά μου. Εγώ το εισπράττω ως την εντιμότητα όλων των μελών του ΣΥΡΙΖΑ,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εκείνος σε εμέν</w:t>
      </w:r>
      <w:r>
        <w:rPr>
          <w:rFonts w:eastAsia="Times New Roman" w:cs="Times New Roman"/>
          <w:szCs w:val="24"/>
        </w:rPr>
        <w:t>α απευθύνθηκε. Δεν μπορώ να κατανοήσω βέβαια πώς μπορεί να συνδέεται μια τέτοια δήλωση με τη συμπλήρωση ότι και αυτό δεν έχει κα</w:t>
      </w:r>
      <w:r>
        <w:rPr>
          <w:rFonts w:eastAsia="Times New Roman" w:cs="Times New Roman"/>
          <w:szCs w:val="24"/>
        </w:rPr>
        <w:t>μ</w:t>
      </w:r>
      <w:r>
        <w:rPr>
          <w:rFonts w:eastAsia="Times New Roman" w:cs="Times New Roman"/>
          <w:szCs w:val="24"/>
        </w:rPr>
        <w:t xml:space="preserve">μία θέση ειρωνείας. Αν είχα μια επαρκή απάντηση -δεν τη ζητώ- θα συγχωρούσα τα επόμενα. </w:t>
      </w:r>
    </w:p>
    <w:p w14:paraId="7822A9B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Όντως υπομειδίασα όταν άκουσα τη ρητορική του κ. Γεωργιάδη για το πόσο δεν λέει αλήθεια ο Πρωθυπουργός και ο Υπουργός Οικονομικών για την </w:t>
      </w:r>
      <w:proofErr w:type="spellStart"/>
      <w:r>
        <w:rPr>
          <w:rFonts w:eastAsia="Times New Roman" w:cs="Times New Roman"/>
          <w:szCs w:val="24"/>
        </w:rPr>
        <w:t>υπεραπόδοση</w:t>
      </w:r>
      <w:proofErr w:type="spellEnd"/>
      <w:r>
        <w:rPr>
          <w:rFonts w:eastAsia="Times New Roman" w:cs="Times New Roman"/>
          <w:szCs w:val="24"/>
        </w:rPr>
        <w:t xml:space="preserve">. Διότι εκείνη την ώρα ακούγοντας τέτοια επιχειρήματα ήταν πολύ φυσιολογικό να μου έρθει η σκέψη «δηλαδή ο </w:t>
      </w:r>
      <w:r>
        <w:rPr>
          <w:rFonts w:eastAsia="Times New Roman" w:cs="Times New Roman"/>
          <w:szCs w:val="24"/>
        </w:rPr>
        <w:t xml:space="preserve">Αλέξης Τσίπρας, ο Πρωθυπουργός της Ελλάδας, ο Ευκλείδης ο </w:t>
      </w:r>
      <w:proofErr w:type="spellStart"/>
      <w:r>
        <w:rPr>
          <w:rFonts w:eastAsia="Times New Roman" w:cs="Times New Roman"/>
          <w:szCs w:val="24"/>
        </w:rPr>
        <w:t>Τσακαλώτος</w:t>
      </w:r>
      <w:proofErr w:type="spellEnd"/>
      <w:r>
        <w:rPr>
          <w:rFonts w:eastAsia="Times New Roman" w:cs="Times New Roman"/>
          <w:szCs w:val="24"/>
        </w:rPr>
        <w:t xml:space="preserve">, από την τσέπη τους θα τα δώσουν αυτά τα χρήματα ή πού αλλού μπορούσαν να τα βρουν αν δεν υπήρχε η </w:t>
      </w:r>
      <w:proofErr w:type="spellStart"/>
      <w:r>
        <w:rPr>
          <w:rFonts w:eastAsia="Times New Roman" w:cs="Times New Roman"/>
          <w:szCs w:val="24"/>
        </w:rPr>
        <w:t>υπεραπόδοση</w:t>
      </w:r>
      <w:proofErr w:type="spellEnd"/>
      <w:r>
        <w:rPr>
          <w:rFonts w:eastAsia="Times New Roman" w:cs="Times New Roman"/>
          <w:szCs w:val="24"/>
        </w:rPr>
        <w:t>;». Και όντως γι’ αυτό υπομειδίασα. Από εκεί και πέρα, όλα τα άλλα έχουν απαν</w:t>
      </w:r>
      <w:r>
        <w:rPr>
          <w:rFonts w:eastAsia="Times New Roman" w:cs="Times New Roman"/>
          <w:szCs w:val="24"/>
        </w:rPr>
        <w:t xml:space="preserve">τηθεί και από τον Υπουργό κ. Παππά και από τους υπόλοιπους. </w:t>
      </w:r>
    </w:p>
    <w:p w14:paraId="7822A9B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Πιστεύω -και τελειώνω με αυτό- ότι στοιχείο και της πολιτικής εντιμότητας, την οποία εγώ και τα άλλα μέλη του ΣΥΡΙΖΑ με αυτόν τον τρόπο υπηρετούμε, είναι ότι </w:t>
      </w:r>
      <w:r>
        <w:rPr>
          <w:rFonts w:eastAsia="Times New Roman" w:cs="Times New Roman"/>
          <w:szCs w:val="24"/>
        </w:rPr>
        <w:lastRenderedPageBreak/>
        <w:t>δεν χρησιμοποιούμε το Κοινοβούλιο για</w:t>
      </w:r>
      <w:r>
        <w:rPr>
          <w:rFonts w:eastAsia="Times New Roman" w:cs="Times New Roman"/>
          <w:szCs w:val="24"/>
        </w:rPr>
        <w:t xml:space="preserve"> να παράγουμε τρίλεπτα και πεντάλεπτα και δεκάλεπτα στα τηλεοπτικά παράθυρα. Διότι νομίζω ότι αυτό δεν ενισχύει το Κοινοβούλιο, αντίθετα ενισχύει έναν δημόσιο διάλογο που οδηγεί σε πλήρες αδιέξοδο για κάθε θέμα, σε βάρος της ελληνικής κοινωνίας. </w:t>
      </w:r>
    </w:p>
    <w:p w14:paraId="7822A9B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p>
    <w:p w14:paraId="7822A9B5"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w:t>
      </w:r>
      <w:proofErr w:type="spellStart"/>
      <w:r>
        <w:rPr>
          <w:rFonts w:eastAsia="Times New Roman" w:cs="Times New Roman"/>
          <w:szCs w:val="24"/>
        </w:rPr>
        <w:t>Δρίτσα</w:t>
      </w:r>
      <w:proofErr w:type="spellEnd"/>
      <w:r>
        <w:rPr>
          <w:rFonts w:eastAsia="Times New Roman" w:cs="Times New Roman"/>
          <w:szCs w:val="24"/>
        </w:rPr>
        <w:t xml:space="preserve">. </w:t>
      </w:r>
    </w:p>
    <w:p w14:paraId="7822A9B6"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παρακαλώ τον λόγο ως Κοινοβουλευτικός Εκπρόσωπος για μια παρατήρηση.</w:t>
      </w:r>
    </w:p>
    <w:p w14:paraId="7822A9B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Ορίστε, κύριε Μαντά, έχετε τον λόγο</w:t>
      </w:r>
      <w:r>
        <w:rPr>
          <w:rFonts w:eastAsia="Times New Roman" w:cs="Times New Roman"/>
          <w:b/>
          <w:szCs w:val="24"/>
        </w:rPr>
        <w:t xml:space="preserve"> </w:t>
      </w:r>
      <w:r>
        <w:rPr>
          <w:rFonts w:eastAsia="Times New Roman" w:cs="Times New Roman"/>
          <w:szCs w:val="24"/>
        </w:rPr>
        <w:t xml:space="preserve">για δύο λεπτά. </w:t>
      </w:r>
    </w:p>
    <w:p w14:paraId="7822A9B8"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ΧΡΗΣΤΟΣ ΜΑΝ</w:t>
      </w:r>
      <w:r>
        <w:rPr>
          <w:rFonts w:eastAsia="Times New Roman" w:cs="Times New Roman"/>
          <w:b/>
          <w:szCs w:val="24"/>
        </w:rPr>
        <w:t xml:space="preserve">ΤΑΣ: </w:t>
      </w:r>
      <w:r>
        <w:rPr>
          <w:rFonts w:eastAsia="Times New Roman" w:cs="Times New Roman"/>
          <w:szCs w:val="24"/>
        </w:rPr>
        <w:t xml:space="preserve">Μια μικρή τοποθέτηση θέλω να κάνω για να εξηγήσω, γιατί θα μιλήσω κι εγώ αύριο. </w:t>
      </w:r>
    </w:p>
    <w:p w14:paraId="7822A9B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Θέλω να πω, κύριε Πρόεδρε και αγαπητοί συνάδελφοι, ότι είναι τέτοιος ο πανικός από την πλευρά συγκεκριμένων κομμάτων της Αντιπολίτευσης που τοποθετήθηκαν απέναντι στο διά</w:t>
      </w:r>
      <w:r>
        <w:rPr>
          <w:rFonts w:eastAsia="Times New Roman" w:cs="Times New Roman"/>
          <w:szCs w:val="24"/>
        </w:rPr>
        <w:t xml:space="preserve">γγελμα του Πρωθυπουργού της χώρας, ώστε οι ερμηνείες που δώσανε δεν είναι απλώς υπερβολικές. </w:t>
      </w:r>
    </w:p>
    <w:p w14:paraId="7822A9BA" w14:textId="77777777" w:rsidR="00585C31" w:rsidRDefault="00830CC0">
      <w:pPr>
        <w:spacing w:line="600" w:lineRule="auto"/>
        <w:ind w:firstLine="720"/>
        <w:jc w:val="both"/>
        <w:rPr>
          <w:rFonts w:eastAsia="Times New Roman"/>
          <w:szCs w:val="24"/>
        </w:rPr>
      </w:pPr>
      <w:r>
        <w:rPr>
          <w:rFonts w:eastAsia="Times New Roman"/>
          <w:szCs w:val="24"/>
        </w:rPr>
        <w:lastRenderedPageBreak/>
        <w:t xml:space="preserve">Θα τις μελετήσω και μια δεύτερη φορά από τα Πρακτικά πριν από την αυριανή μου ομιλία. Αλλά στο πρώτο άκουσμα πραγματικά μένει </w:t>
      </w:r>
      <w:r>
        <w:rPr>
          <w:rFonts w:eastAsia="Times New Roman"/>
          <w:szCs w:val="24"/>
        </w:rPr>
        <w:t xml:space="preserve">κάποιος </w:t>
      </w:r>
      <w:r>
        <w:rPr>
          <w:rFonts w:eastAsia="Times New Roman"/>
          <w:szCs w:val="24"/>
        </w:rPr>
        <w:t>άφωνος. Μία εξήγηση, δηλαδή,</w:t>
      </w:r>
      <w:r>
        <w:rPr>
          <w:rFonts w:eastAsia="Times New Roman"/>
          <w:szCs w:val="24"/>
        </w:rPr>
        <w:t xml:space="preserve"> είναι ότι σχεδόν καταλύεται το πολίτευμα και η άλλη εξήγηση είναι ότι η απάντηση θα δοθεί στην κάλπη. Στις ερμηνείες του κ. Γεωργιάδη δεν θέλω να αναφερθώ καθόλου. Διότι αυτές είναι όχι μόνο υπερβολές, αλλά κάτι παραπάνω, το οποίο δεν θέλω αυτή την στιγμή</w:t>
      </w:r>
      <w:r>
        <w:rPr>
          <w:rFonts w:eastAsia="Times New Roman"/>
          <w:szCs w:val="24"/>
        </w:rPr>
        <w:t xml:space="preserve"> να το αποτυπώσω με κανέναν τρόπο.</w:t>
      </w:r>
    </w:p>
    <w:p w14:paraId="7822A9BB" w14:textId="77777777" w:rsidR="00585C31" w:rsidRDefault="00830CC0">
      <w:pPr>
        <w:spacing w:line="600" w:lineRule="auto"/>
        <w:ind w:firstLine="720"/>
        <w:jc w:val="both"/>
        <w:rPr>
          <w:rFonts w:eastAsia="Times New Roman"/>
          <w:szCs w:val="24"/>
        </w:rPr>
      </w:pPr>
      <w:r>
        <w:rPr>
          <w:rFonts w:eastAsia="Times New Roman"/>
          <w:szCs w:val="24"/>
        </w:rPr>
        <w:t xml:space="preserve">Θέλω, όμως, -και τελειώνω με αυτό- να πω ότι είναι πολύ κακός σύμβουλος και η αμηχανία και η αγωνία και το άγχος. Όσο δε γι’ αυτούς οι οποίοι αποζητάνε και έχουν κώλυμα με τις καρέκλες, ας ψάξουν αλλού και όχι στην </w:t>
      </w:r>
      <w:r>
        <w:rPr>
          <w:rFonts w:eastAsia="Times New Roman"/>
          <w:szCs w:val="24"/>
        </w:rPr>
        <w:t>Κοινοβ</w:t>
      </w:r>
      <w:r>
        <w:rPr>
          <w:rFonts w:eastAsia="Times New Roman"/>
          <w:szCs w:val="24"/>
        </w:rPr>
        <w:t>ουλευτική Ομάδα</w:t>
      </w:r>
      <w:r>
        <w:rPr>
          <w:rFonts w:eastAsia="Times New Roman"/>
          <w:szCs w:val="24"/>
        </w:rPr>
        <w:t xml:space="preserve"> του ΣΥΡΙΖΑ.</w:t>
      </w:r>
    </w:p>
    <w:p w14:paraId="7822A9BC" w14:textId="77777777" w:rsidR="00585C31" w:rsidRDefault="00830CC0">
      <w:pPr>
        <w:spacing w:line="600" w:lineRule="auto"/>
        <w:ind w:firstLine="720"/>
        <w:jc w:val="both"/>
        <w:rPr>
          <w:rFonts w:eastAsia="Times New Roman"/>
          <w:szCs w:val="24"/>
        </w:rPr>
      </w:pPr>
      <w:r>
        <w:rPr>
          <w:rFonts w:eastAsia="Times New Roman"/>
          <w:szCs w:val="24"/>
        </w:rPr>
        <w:t>Ευχαριστώ.</w:t>
      </w:r>
    </w:p>
    <w:p w14:paraId="7822A9BD" w14:textId="77777777" w:rsidR="00585C31" w:rsidRDefault="00830CC0">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Ευχαριστώ, κύριε Μαντά. </w:t>
      </w:r>
    </w:p>
    <w:p w14:paraId="7822A9BE" w14:textId="77777777" w:rsidR="00585C31" w:rsidRDefault="00830CC0">
      <w:pPr>
        <w:spacing w:line="600" w:lineRule="auto"/>
        <w:ind w:firstLine="720"/>
        <w:jc w:val="both"/>
        <w:rPr>
          <w:rFonts w:eastAsia="Times New Roman"/>
          <w:bCs/>
          <w:szCs w:val="24"/>
        </w:rPr>
      </w:pPr>
      <w:r>
        <w:rPr>
          <w:rFonts w:eastAsia="Times New Roman"/>
          <w:bCs/>
          <w:szCs w:val="24"/>
        </w:rPr>
        <w:t xml:space="preserve">Τον λόγο έχει ο συνάδελφος κ. </w:t>
      </w:r>
      <w:proofErr w:type="spellStart"/>
      <w:r>
        <w:rPr>
          <w:rFonts w:eastAsia="Times New Roman"/>
          <w:bCs/>
          <w:szCs w:val="24"/>
        </w:rPr>
        <w:t>Καβαδέλλας</w:t>
      </w:r>
      <w:proofErr w:type="spellEnd"/>
      <w:r>
        <w:rPr>
          <w:rFonts w:eastAsia="Times New Roman"/>
          <w:bCs/>
          <w:szCs w:val="24"/>
        </w:rPr>
        <w:t xml:space="preserve"> για επτά λεπτά.</w:t>
      </w:r>
    </w:p>
    <w:p w14:paraId="7822A9BF" w14:textId="77777777" w:rsidR="00585C31" w:rsidRDefault="00830CC0">
      <w:pPr>
        <w:spacing w:line="600" w:lineRule="auto"/>
        <w:ind w:firstLine="720"/>
        <w:jc w:val="both"/>
        <w:rPr>
          <w:rFonts w:eastAsia="Times New Roman"/>
          <w:bCs/>
          <w:szCs w:val="24"/>
        </w:rPr>
      </w:pPr>
      <w:r>
        <w:rPr>
          <w:rFonts w:eastAsia="Times New Roman"/>
          <w:b/>
          <w:bCs/>
          <w:szCs w:val="24"/>
        </w:rPr>
        <w:t>ΔΗΜΗΤΡΙΟΣ ΚΑΒΑΔΕΛΛΑΣ:</w:t>
      </w:r>
      <w:r>
        <w:rPr>
          <w:rFonts w:eastAsia="Times New Roman"/>
          <w:bCs/>
          <w:szCs w:val="24"/>
        </w:rPr>
        <w:t xml:space="preserve"> Κυρίες και κύριοι συνάδελφοι, επιτρέψτε μου να ξεκινήσω την ομιλία μου με μία σύν</w:t>
      </w:r>
      <w:r>
        <w:rPr>
          <w:rFonts w:eastAsia="Times New Roman"/>
          <w:bCs/>
          <w:szCs w:val="24"/>
        </w:rPr>
        <w:t>τομη αναφορά στα βασικά χαρακτηριστικά του υπό ψήφιση νομοσχεδίου, προκειμένου στη συνέχεια να αναφερθώ στους λόγους για τους οποίους αντιμετωπίζουμε κατ’ αρχάς θετικά -και έχουμε επισημάνει κάποιες δικές μας θέσεις- το νομοσχέδιο.</w:t>
      </w:r>
    </w:p>
    <w:p w14:paraId="7822A9C0" w14:textId="77777777" w:rsidR="00585C31" w:rsidRDefault="00830CC0">
      <w:pPr>
        <w:spacing w:line="600" w:lineRule="auto"/>
        <w:ind w:firstLine="720"/>
        <w:jc w:val="both"/>
        <w:rPr>
          <w:rFonts w:eastAsia="Times New Roman"/>
          <w:bCs/>
          <w:szCs w:val="24"/>
        </w:rPr>
      </w:pPr>
      <w:r>
        <w:rPr>
          <w:rFonts w:eastAsia="Times New Roman"/>
          <w:bCs/>
          <w:szCs w:val="24"/>
        </w:rPr>
        <w:lastRenderedPageBreak/>
        <w:t>Γιατί το αντιμετωπίζουμε</w:t>
      </w:r>
      <w:r>
        <w:rPr>
          <w:rFonts w:eastAsia="Times New Roman"/>
          <w:bCs/>
          <w:szCs w:val="24"/>
        </w:rPr>
        <w:t xml:space="preserve"> θετικά; Γιατί, θα βάλει ίσως τα πράγματα σε τάξη εις όφελος του ελληνικού δημοσίου το οποίο χάνει χρήματα αυτή την στιγμή λόγω του ότι δεν έχει θεσμοθετηθεί, δεν έχει υπάρξει μία </w:t>
      </w:r>
      <w:r>
        <w:rPr>
          <w:rFonts w:eastAsia="Times New Roman"/>
          <w:bCs/>
          <w:szCs w:val="24"/>
        </w:rPr>
        <w:t xml:space="preserve">σύγχρονη </w:t>
      </w:r>
      <w:r>
        <w:rPr>
          <w:rFonts w:eastAsia="Times New Roman"/>
          <w:bCs/>
          <w:szCs w:val="24"/>
        </w:rPr>
        <w:t>νομοθετική ρύθμιση πάνω στα τυχερά παίγνια.</w:t>
      </w:r>
    </w:p>
    <w:p w14:paraId="7822A9C1" w14:textId="77777777" w:rsidR="00585C31" w:rsidRDefault="00830CC0">
      <w:pPr>
        <w:spacing w:line="600" w:lineRule="auto"/>
        <w:ind w:firstLine="720"/>
        <w:jc w:val="both"/>
        <w:rPr>
          <w:rFonts w:eastAsia="Times New Roman"/>
          <w:bCs/>
          <w:szCs w:val="24"/>
        </w:rPr>
      </w:pPr>
      <w:r>
        <w:rPr>
          <w:rFonts w:eastAsia="Times New Roman"/>
          <w:bCs/>
          <w:szCs w:val="24"/>
        </w:rPr>
        <w:t>Θα ήθελα, λοιπόν, να εκ</w:t>
      </w:r>
      <w:r>
        <w:rPr>
          <w:rFonts w:eastAsia="Times New Roman"/>
          <w:bCs/>
          <w:szCs w:val="24"/>
        </w:rPr>
        <w:t>φράσω τη δυσφορία μου για τη συνέχιση της πάγιας πρακτικής της Κυβέρνησης. Μιλάω για έναν μεγάλο αριθμό τροπολογιών που ως εκ θαύματος έρχονται την τελευταία στιγμή για να μην μπορούμε να μελετήσουμε, με εξαίρεση βέβαια την τροπολογία για το καζίνο της Πάρ</w:t>
      </w:r>
      <w:r>
        <w:rPr>
          <w:rFonts w:eastAsia="Times New Roman"/>
          <w:bCs/>
          <w:szCs w:val="24"/>
        </w:rPr>
        <w:t>νηθας. Και παρεμπιπτόντως, ίσως θα έπρεπε να μελετηθεί η μεταφορά του καζίνο</w:t>
      </w:r>
      <w:r>
        <w:rPr>
          <w:rFonts w:eastAsia="Times New Roman"/>
          <w:bCs/>
          <w:szCs w:val="24"/>
        </w:rPr>
        <w:t>υ</w:t>
      </w:r>
      <w:r>
        <w:rPr>
          <w:rFonts w:eastAsia="Times New Roman"/>
          <w:bCs/>
          <w:szCs w:val="24"/>
        </w:rPr>
        <w:t xml:space="preserve"> στα όρια του Δήμου Αχαρνών. Θα ήταν πολύ πιο –ας πούμε- δίκαιο.</w:t>
      </w:r>
    </w:p>
    <w:p w14:paraId="7822A9C2" w14:textId="77777777" w:rsidR="00585C31" w:rsidRDefault="00830CC0">
      <w:pPr>
        <w:spacing w:line="600" w:lineRule="auto"/>
        <w:ind w:firstLine="720"/>
        <w:jc w:val="both"/>
        <w:rPr>
          <w:rFonts w:eastAsia="Times New Roman"/>
          <w:bCs/>
          <w:szCs w:val="24"/>
        </w:rPr>
      </w:pPr>
      <w:r>
        <w:rPr>
          <w:rFonts w:eastAsia="Times New Roman"/>
          <w:bCs/>
          <w:szCs w:val="24"/>
        </w:rPr>
        <w:t xml:space="preserve">Οι νομοθετικές ρυθμίσεις που συζητάμε σήμερα προβλέπουν κατ’ </w:t>
      </w:r>
      <w:r>
        <w:rPr>
          <w:rFonts w:eastAsia="Times New Roman"/>
          <w:bCs/>
          <w:szCs w:val="24"/>
        </w:rPr>
        <w:t xml:space="preserve">αρχάς </w:t>
      </w:r>
      <w:r>
        <w:rPr>
          <w:rFonts w:eastAsia="Times New Roman"/>
          <w:bCs/>
          <w:szCs w:val="24"/>
        </w:rPr>
        <w:t xml:space="preserve">τη μείωση από τις </w:t>
      </w:r>
      <w:r>
        <w:rPr>
          <w:rFonts w:eastAsia="Times New Roman"/>
          <w:bCs/>
          <w:szCs w:val="24"/>
        </w:rPr>
        <w:t>τριάντα πέντε χιλιάδες</w:t>
      </w:r>
      <w:r>
        <w:rPr>
          <w:rFonts w:eastAsia="Times New Roman"/>
          <w:bCs/>
          <w:szCs w:val="24"/>
        </w:rPr>
        <w:t xml:space="preserve"> </w:t>
      </w:r>
      <w:r>
        <w:rPr>
          <w:rFonts w:eastAsia="Times New Roman"/>
          <w:bCs/>
          <w:szCs w:val="24"/>
        </w:rPr>
        <w:t xml:space="preserve">στις </w:t>
      </w:r>
      <w:r>
        <w:rPr>
          <w:rFonts w:eastAsia="Times New Roman"/>
          <w:bCs/>
          <w:szCs w:val="24"/>
        </w:rPr>
        <w:t>ε</w:t>
      </w:r>
      <w:r>
        <w:rPr>
          <w:rFonts w:eastAsia="Times New Roman"/>
          <w:bCs/>
          <w:szCs w:val="24"/>
        </w:rPr>
        <w:t xml:space="preserve">ίκοσι πέντε χιλιάδες </w:t>
      </w:r>
      <w:r>
        <w:rPr>
          <w:rFonts w:eastAsia="Times New Roman"/>
          <w:bCs/>
          <w:szCs w:val="24"/>
        </w:rPr>
        <w:t xml:space="preserve">του αριθμού των </w:t>
      </w:r>
      <w:proofErr w:type="spellStart"/>
      <w:r>
        <w:rPr>
          <w:rFonts w:eastAsia="Times New Roman"/>
          <w:bCs/>
          <w:szCs w:val="24"/>
        </w:rPr>
        <w:t>παι</w:t>
      </w:r>
      <w:r>
        <w:rPr>
          <w:rFonts w:eastAsia="Times New Roman"/>
          <w:bCs/>
          <w:szCs w:val="24"/>
        </w:rPr>
        <w:t>γ</w:t>
      </w:r>
      <w:r>
        <w:rPr>
          <w:rFonts w:eastAsia="Times New Roman"/>
          <w:bCs/>
          <w:szCs w:val="24"/>
        </w:rPr>
        <w:t>νι</w:t>
      </w:r>
      <w:r>
        <w:rPr>
          <w:rFonts w:eastAsia="Times New Roman"/>
          <w:bCs/>
          <w:szCs w:val="24"/>
        </w:rPr>
        <w:t>ομηχανημάτων</w:t>
      </w:r>
      <w:proofErr w:type="spellEnd"/>
      <w:r>
        <w:rPr>
          <w:rFonts w:eastAsia="Times New Roman"/>
          <w:bCs/>
          <w:szCs w:val="24"/>
        </w:rPr>
        <w:t xml:space="preserve"> που μπορούν να λειτουργούν στην ελληνική επικράτεια. Επιπλέον, δεν προβλέπεται δυνατότητα παραχώρησης από τον ΟΠΑΠ του δικαιώματος εγκατάστασης και εκμετάλλευσης </w:t>
      </w:r>
      <w:proofErr w:type="spellStart"/>
      <w:r>
        <w:rPr>
          <w:rFonts w:eastAsia="Times New Roman"/>
          <w:bCs/>
          <w:szCs w:val="24"/>
        </w:rPr>
        <w:t>παιγνιομηχανημάτων</w:t>
      </w:r>
      <w:proofErr w:type="spellEnd"/>
      <w:r>
        <w:rPr>
          <w:rFonts w:eastAsia="Times New Roman"/>
          <w:bCs/>
          <w:szCs w:val="24"/>
        </w:rPr>
        <w:t xml:space="preserve"> σε </w:t>
      </w:r>
      <w:proofErr w:type="spellStart"/>
      <w:r>
        <w:rPr>
          <w:rFonts w:eastAsia="Times New Roman"/>
          <w:bCs/>
          <w:szCs w:val="24"/>
        </w:rPr>
        <w:t>παραχωρησιούχους</w:t>
      </w:r>
      <w:proofErr w:type="spellEnd"/>
      <w:r>
        <w:rPr>
          <w:rFonts w:eastAsia="Times New Roman"/>
          <w:bCs/>
          <w:szCs w:val="24"/>
        </w:rPr>
        <w:t xml:space="preserve">. </w:t>
      </w:r>
    </w:p>
    <w:p w14:paraId="7822A9C3" w14:textId="77777777" w:rsidR="00585C31" w:rsidRDefault="00830CC0">
      <w:pPr>
        <w:spacing w:line="600" w:lineRule="auto"/>
        <w:ind w:firstLine="720"/>
        <w:jc w:val="both"/>
        <w:rPr>
          <w:rFonts w:eastAsia="Times New Roman"/>
          <w:bCs/>
          <w:szCs w:val="24"/>
        </w:rPr>
      </w:pPr>
      <w:r>
        <w:rPr>
          <w:rFonts w:eastAsia="Times New Roman"/>
          <w:bCs/>
          <w:szCs w:val="24"/>
        </w:rPr>
        <w:t>Επεκτείνουν κατά οκτώ χρόνια το</w:t>
      </w:r>
      <w:r>
        <w:rPr>
          <w:rFonts w:eastAsia="Times New Roman"/>
          <w:bCs/>
          <w:szCs w:val="24"/>
        </w:rPr>
        <w:t>ν</w:t>
      </w:r>
      <w:r>
        <w:rPr>
          <w:rFonts w:eastAsia="Times New Roman"/>
          <w:bCs/>
          <w:szCs w:val="24"/>
        </w:rPr>
        <w:t xml:space="preserve"> χρόνο ι</w:t>
      </w:r>
      <w:r>
        <w:rPr>
          <w:rFonts w:eastAsia="Times New Roman"/>
          <w:bCs/>
          <w:szCs w:val="24"/>
        </w:rPr>
        <w:t xml:space="preserve">σχύος της άδειας εκμετάλλευσης </w:t>
      </w:r>
      <w:proofErr w:type="spellStart"/>
      <w:r>
        <w:rPr>
          <w:rFonts w:eastAsia="Times New Roman"/>
          <w:bCs/>
          <w:szCs w:val="24"/>
        </w:rPr>
        <w:t>παιγνιομηχανημάτων</w:t>
      </w:r>
      <w:proofErr w:type="spellEnd"/>
      <w:r>
        <w:rPr>
          <w:rFonts w:eastAsia="Times New Roman"/>
          <w:bCs/>
          <w:szCs w:val="24"/>
        </w:rPr>
        <w:t xml:space="preserve"> από τον ΟΠΑΠ. Εισάγουν δε ρητή νομοθετική εξουσιοδότηση για την υπογραφή νέας σύμβασης μεταξύ του ελληνικού δημοσίου και της εταιρείας </w:t>
      </w:r>
      <w:r>
        <w:rPr>
          <w:rFonts w:eastAsia="Times New Roman"/>
          <w:bCs/>
          <w:szCs w:val="24"/>
        </w:rPr>
        <w:t>«</w:t>
      </w:r>
      <w:r>
        <w:rPr>
          <w:rFonts w:eastAsia="Times New Roman"/>
          <w:bCs/>
          <w:szCs w:val="24"/>
        </w:rPr>
        <w:t>ΟΠΑΠ Α</w:t>
      </w:r>
      <w:r>
        <w:rPr>
          <w:rFonts w:eastAsia="Times New Roman"/>
          <w:bCs/>
          <w:szCs w:val="24"/>
        </w:rPr>
        <w:t>.</w:t>
      </w:r>
      <w:r>
        <w:rPr>
          <w:rFonts w:eastAsia="Times New Roman"/>
          <w:bCs/>
          <w:szCs w:val="24"/>
        </w:rPr>
        <w:t>Ε</w:t>
      </w:r>
      <w:r>
        <w:rPr>
          <w:rFonts w:eastAsia="Times New Roman"/>
          <w:bCs/>
          <w:szCs w:val="24"/>
        </w:rPr>
        <w:t>.</w:t>
      </w:r>
      <w:r>
        <w:rPr>
          <w:rFonts w:eastAsia="Times New Roman"/>
          <w:bCs/>
          <w:szCs w:val="24"/>
        </w:rPr>
        <w:t>»</w:t>
      </w:r>
      <w:r>
        <w:rPr>
          <w:rFonts w:eastAsia="Times New Roman"/>
          <w:bCs/>
          <w:szCs w:val="24"/>
        </w:rPr>
        <w:t xml:space="preserve"> για την εξειδίκευση των όρων και των προϋποθέσεων άσκησης τ</w:t>
      </w:r>
      <w:r>
        <w:rPr>
          <w:rFonts w:eastAsia="Times New Roman"/>
          <w:bCs/>
          <w:szCs w:val="24"/>
        </w:rPr>
        <w:t xml:space="preserve">ου </w:t>
      </w:r>
      <w:r>
        <w:rPr>
          <w:rFonts w:eastAsia="Times New Roman"/>
          <w:bCs/>
          <w:szCs w:val="24"/>
        </w:rPr>
        <w:lastRenderedPageBreak/>
        <w:t xml:space="preserve">δικαιώματος της </w:t>
      </w:r>
      <w:r>
        <w:rPr>
          <w:rFonts w:eastAsia="Times New Roman"/>
          <w:bCs/>
          <w:szCs w:val="24"/>
        </w:rPr>
        <w:t>«</w:t>
      </w:r>
      <w:r>
        <w:rPr>
          <w:rFonts w:eastAsia="Times New Roman"/>
          <w:bCs/>
          <w:szCs w:val="24"/>
        </w:rPr>
        <w:t>ΟΠΑΠ Α</w:t>
      </w:r>
      <w:r>
        <w:rPr>
          <w:rFonts w:eastAsia="Times New Roman"/>
          <w:bCs/>
          <w:szCs w:val="24"/>
        </w:rPr>
        <w:t>.</w:t>
      </w:r>
      <w:r>
        <w:rPr>
          <w:rFonts w:eastAsia="Times New Roman"/>
          <w:bCs/>
          <w:szCs w:val="24"/>
        </w:rPr>
        <w:t>Ε</w:t>
      </w:r>
      <w:r>
        <w:rPr>
          <w:rFonts w:eastAsia="Times New Roman"/>
          <w:bCs/>
          <w:szCs w:val="24"/>
        </w:rPr>
        <w:t>.»</w:t>
      </w:r>
      <w:r>
        <w:rPr>
          <w:rFonts w:eastAsia="Times New Roman"/>
          <w:bCs/>
          <w:szCs w:val="24"/>
        </w:rPr>
        <w:t xml:space="preserve"> στην εγκατάσταση και εκμετάλλευση των </w:t>
      </w:r>
      <w:proofErr w:type="spellStart"/>
      <w:r>
        <w:rPr>
          <w:rFonts w:eastAsia="Times New Roman"/>
          <w:bCs/>
          <w:szCs w:val="24"/>
        </w:rPr>
        <w:t>παιγνιομηχανημάτων</w:t>
      </w:r>
      <w:proofErr w:type="spellEnd"/>
      <w:r>
        <w:rPr>
          <w:rFonts w:eastAsia="Times New Roman"/>
          <w:bCs/>
          <w:szCs w:val="24"/>
        </w:rPr>
        <w:t>.</w:t>
      </w:r>
    </w:p>
    <w:p w14:paraId="7822A9C4" w14:textId="77777777" w:rsidR="00585C31" w:rsidRDefault="00830CC0">
      <w:pPr>
        <w:spacing w:line="600" w:lineRule="auto"/>
        <w:ind w:firstLine="720"/>
        <w:jc w:val="both"/>
        <w:rPr>
          <w:rFonts w:eastAsia="Times New Roman"/>
          <w:bCs/>
          <w:szCs w:val="24"/>
        </w:rPr>
      </w:pPr>
      <w:r>
        <w:rPr>
          <w:rFonts w:eastAsia="Times New Roman"/>
          <w:bCs/>
          <w:szCs w:val="24"/>
        </w:rPr>
        <w:t xml:space="preserve">Επιπλέον, προβλέπουν την αύξηση από </w:t>
      </w:r>
      <w:r>
        <w:rPr>
          <w:rFonts w:eastAsia="Times New Roman"/>
          <w:bCs/>
          <w:szCs w:val="24"/>
        </w:rPr>
        <w:t>είκοσι πέντε</w:t>
      </w:r>
      <w:r>
        <w:rPr>
          <w:rFonts w:eastAsia="Times New Roman"/>
          <w:bCs/>
          <w:szCs w:val="24"/>
        </w:rPr>
        <w:t xml:space="preserve"> σε </w:t>
      </w:r>
      <w:r>
        <w:rPr>
          <w:rFonts w:eastAsia="Times New Roman"/>
          <w:bCs/>
          <w:szCs w:val="24"/>
        </w:rPr>
        <w:t>πενήντα</w:t>
      </w:r>
      <w:r>
        <w:rPr>
          <w:rFonts w:eastAsia="Times New Roman"/>
          <w:bCs/>
          <w:szCs w:val="24"/>
        </w:rPr>
        <w:t xml:space="preserve"> τον αριθμό των </w:t>
      </w:r>
      <w:proofErr w:type="spellStart"/>
      <w:r>
        <w:rPr>
          <w:rFonts w:eastAsia="Times New Roman"/>
          <w:bCs/>
          <w:szCs w:val="24"/>
        </w:rPr>
        <w:t>παιγνιομηχανημάτων</w:t>
      </w:r>
      <w:proofErr w:type="spellEnd"/>
      <w:r>
        <w:rPr>
          <w:rFonts w:eastAsia="Times New Roman"/>
          <w:bCs/>
          <w:szCs w:val="24"/>
        </w:rPr>
        <w:t xml:space="preserve"> </w:t>
      </w:r>
      <w:r>
        <w:rPr>
          <w:rFonts w:eastAsia="Times New Roman"/>
          <w:bCs/>
          <w:szCs w:val="24"/>
        </w:rPr>
        <w:t xml:space="preserve">στο </w:t>
      </w:r>
      <w:r>
        <w:rPr>
          <w:rFonts w:eastAsia="Times New Roman"/>
          <w:bCs/>
          <w:szCs w:val="24"/>
        </w:rPr>
        <w:t>κατάστημα</w:t>
      </w:r>
      <w:r>
        <w:rPr>
          <w:rFonts w:eastAsia="Times New Roman"/>
          <w:bCs/>
          <w:szCs w:val="24"/>
        </w:rPr>
        <w:t>,</w:t>
      </w:r>
      <w:r>
        <w:rPr>
          <w:rFonts w:eastAsia="Times New Roman"/>
          <w:bCs/>
          <w:szCs w:val="24"/>
        </w:rPr>
        <w:t xml:space="preserve"> που μπορούν να τοποθετηθούν σε αμιγείς χώρους και από τρία</w:t>
      </w:r>
      <w:r>
        <w:rPr>
          <w:rFonts w:eastAsia="Times New Roman"/>
          <w:bCs/>
          <w:szCs w:val="24"/>
        </w:rPr>
        <w:t xml:space="preserve"> σε δεκαπέντε του αριθμού των </w:t>
      </w:r>
      <w:proofErr w:type="spellStart"/>
      <w:r>
        <w:rPr>
          <w:rFonts w:eastAsia="Times New Roman"/>
          <w:bCs/>
          <w:szCs w:val="24"/>
        </w:rPr>
        <w:t>παιγνιομηχανημάτων</w:t>
      </w:r>
      <w:proofErr w:type="spellEnd"/>
      <w:r>
        <w:rPr>
          <w:rFonts w:eastAsia="Times New Roman"/>
          <w:bCs/>
          <w:szCs w:val="24"/>
        </w:rPr>
        <w:t xml:space="preserve"> που μπορεί να </w:t>
      </w:r>
      <w:r>
        <w:rPr>
          <w:rFonts w:eastAsia="Times New Roman"/>
          <w:bCs/>
          <w:szCs w:val="24"/>
        </w:rPr>
        <w:t xml:space="preserve">εγκαταστήσει </w:t>
      </w:r>
      <w:r>
        <w:rPr>
          <w:rFonts w:eastAsia="Times New Roman"/>
          <w:bCs/>
          <w:szCs w:val="24"/>
        </w:rPr>
        <w:t>ο ΟΠΑΠ στα πρακτορεία του.</w:t>
      </w:r>
    </w:p>
    <w:p w14:paraId="7822A9C5" w14:textId="77777777" w:rsidR="00585C31" w:rsidRDefault="00830CC0">
      <w:pPr>
        <w:spacing w:line="600" w:lineRule="auto"/>
        <w:ind w:firstLine="720"/>
        <w:jc w:val="both"/>
        <w:rPr>
          <w:rFonts w:eastAsia="Times New Roman"/>
          <w:bCs/>
          <w:szCs w:val="24"/>
        </w:rPr>
      </w:pPr>
      <w:r>
        <w:rPr>
          <w:rFonts w:eastAsia="Times New Roman"/>
          <w:bCs/>
          <w:szCs w:val="24"/>
        </w:rPr>
        <w:t xml:space="preserve">Όπως τονίσαμε και στη συζήτηση στην </w:t>
      </w:r>
      <w:r>
        <w:rPr>
          <w:rFonts w:eastAsia="Times New Roman"/>
          <w:bCs/>
          <w:szCs w:val="24"/>
        </w:rPr>
        <w:t>επιτροπή</w:t>
      </w:r>
      <w:r>
        <w:rPr>
          <w:rFonts w:eastAsia="Times New Roman"/>
          <w:bCs/>
          <w:szCs w:val="24"/>
        </w:rPr>
        <w:t>, το νομοσχέδιο κινείται προς την ορθή κατεύθυνση σε μια προσπάθεια να συνεισφέρει στην εξυπηρέτηση του δημοσ</w:t>
      </w:r>
      <w:r>
        <w:rPr>
          <w:rFonts w:eastAsia="Times New Roman"/>
          <w:bCs/>
          <w:szCs w:val="24"/>
        </w:rPr>
        <w:t xml:space="preserve">ίου συμφέροντος και να μην υπάρχει μαύρο χρήμα και παράνομος τζόγος. </w:t>
      </w:r>
    </w:p>
    <w:p w14:paraId="7822A9C6" w14:textId="77777777" w:rsidR="00585C31" w:rsidRDefault="00830CC0">
      <w:pPr>
        <w:spacing w:line="600" w:lineRule="auto"/>
        <w:ind w:firstLine="720"/>
        <w:jc w:val="both"/>
        <w:rPr>
          <w:rFonts w:eastAsia="Times New Roman"/>
          <w:bCs/>
          <w:szCs w:val="24"/>
        </w:rPr>
      </w:pPr>
      <w:r>
        <w:rPr>
          <w:rFonts w:eastAsia="Times New Roman"/>
          <w:bCs/>
          <w:szCs w:val="24"/>
        </w:rPr>
        <w:t xml:space="preserve">Στοχεύει, λοιπόν, στην ενίσχυση της προστασίας των παιχτών </w:t>
      </w:r>
      <w:proofErr w:type="spellStart"/>
      <w:r>
        <w:rPr>
          <w:rFonts w:eastAsia="Times New Roman"/>
          <w:bCs/>
          <w:szCs w:val="24"/>
        </w:rPr>
        <w:t>αναλόγων</w:t>
      </w:r>
      <w:proofErr w:type="spellEnd"/>
      <w:r>
        <w:rPr>
          <w:rFonts w:eastAsia="Times New Roman"/>
          <w:bCs/>
          <w:szCs w:val="24"/>
        </w:rPr>
        <w:t xml:space="preserve"> μηχανημάτων. Θα το συζητήσουμε αυτό βεβαίως. </w:t>
      </w:r>
    </w:p>
    <w:p w14:paraId="7822A9C7" w14:textId="77777777" w:rsidR="00585C31" w:rsidRDefault="00830CC0">
      <w:pPr>
        <w:spacing w:line="600" w:lineRule="auto"/>
        <w:ind w:firstLine="720"/>
        <w:jc w:val="both"/>
        <w:rPr>
          <w:rFonts w:eastAsia="Times New Roman"/>
          <w:bCs/>
          <w:szCs w:val="24"/>
        </w:rPr>
      </w:pPr>
      <w:r>
        <w:rPr>
          <w:rFonts w:eastAsia="Times New Roman"/>
          <w:bCs/>
          <w:szCs w:val="24"/>
        </w:rPr>
        <w:t>Επιχειρεί μια απλοποίηση της ελεγκτικής αρμοδιότητας της ΕΕΕΠ. Αυτό ισχυ</w:t>
      </w:r>
      <w:r>
        <w:rPr>
          <w:rFonts w:eastAsia="Times New Roman"/>
          <w:bCs/>
          <w:szCs w:val="24"/>
        </w:rPr>
        <w:t xml:space="preserve">ρίζεται η Κυβέρνηση ότι θα προέλθει από τη συνολική μείωση των </w:t>
      </w:r>
      <w:proofErr w:type="spellStart"/>
      <w:r>
        <w:rPr>
          <w:rFonts w:eastAsia="Times New Roman"/>
          <w:bCs/>
          <w:szCs w:val="24"/>
        </w:rPr>
        <w:t>παιγνιομηχανημάτων</w:t>
      </w:r>
      <w:proofErr w:type="spellEnd"/>
      <w:r>
        <w:rPr>
          <w:rFonts w:eastAsia="Times New Roman"/>
          <w:bCs/>
          <w:szCs w:val="24"/>
        </w:rPr>
        <w:t xml:space="preserve"> από τις </w:t>
      </w:r>
      <w:r>
        <w:rPr>
          <w:rFonts w:eastAsia="Times New Roman"/>
          <w:bCs/>
          <w:szCs w:val="24"/>
        </w:rPr>
        <w:t>τριάντα πέντε χιλιάδες</w:t>
      </w:r>
      <w:r>
        <w:rPr>
          <w:rFonts w:eastAsia="Times New Roman"/>
          <w:bCs/>
          <w:szCs w:val="24"/>
        </w:rPr>
        <w:t xml:space="preserve"> </w:t>
      </w:r>
      <w:r>
        <w:rPr>
          <w:rFonts w:eastAsia="Times New Roman"/>
          <w:bCs/>
          <w:szCs w:val="24"/>
        </w:rPr>
        <w:t xml:space="preserve">στις </w:t>
      </w:r>
      <w:r>
        <w:rPr>
          <w:rFonts w:eastAsia="Times New Roman"/>
          <w:bCs/>
          <w:szCs w:val="24"/>
        </w:rPr>
        <w:t xml:space="preserve">είκοσι πέντε χιλιάδες </w:t>
      </w:r>
      <w:r>
        <w:rPr>
          <w:rFonts w:eastAsia="Times New Roman"/>
          <w:bCs/>
          <w:szCs w:val="24"/>
        </w:rPr>
        <w:t xml:space="preserve">που θα τεθούν σε λειτουργία από </w:t>
      </w:r>
      <w:r>
        <w:rPr>
          <w:rFonts w:eastAsia="Times New Roman"/>
          <w:bCs/>
          <w:szCs w:val="24"/>
        </w:rPr>
        <w:t>την εταιρεία «</w:t>
      </w:r>
      <w:r>
        <w:rPr>
          <w:rFonts w:eastAsia="Times New Roman"/>
          <w:bCs/>
          <w:szCs w:val="24"/>
        </w:rPr>
        <w:t>ΟΠΑΠ Α</w:t>
      </w:r>
      <w:r>
        <w:rPr>
          <w:rFonts w:eastAsia="Times New Roman"/>
          <w:bCs/>
          <w:szCs w:val="24"/>
        </w:rPr>
        <w:t>.</w:t>
      </w:r>
      <w:r>
        <w:rPr>
          <w:rFonts w:eastAsia="Times New Roman"/>
          <w:bCs/>
          <w:szCs w:val="24"/>
        </w:rPr>
        <w:t>Ε</w:t>
      </w:r>
      <w:r>
        <w:rPr>
          <w:rFonts w:eastAsia="Times New Roman"/>
          <w:bCs/>
          <w:szCs w:val="24"/>
        </w:rPr>
        <w:t>.»</w:t>
      </w:r>
      <w:r>
        <w:rPr>
          <w:rFonts w:eastAsia="Times New Roman"/>
          <w:bCs/>
          <w:szCs w:val="24"/>
        </w:rPr>
        <w:t xml:space="preserve"> σε ολόκληρη την ελληνική επικράτεια, αλλά και από την αύξησ</w:t>
      </w:r>
      <w:r>
        <w:rPr>
          <w:rFonts w:eastAsia="Times New Roman"/>
          <w:bCs/>
          <w:szCs w:val="24"/>
        </w:rPr>
        <w:t xml:space="preserve">η του αριθμού των </w:t>
      </w:r>
      <w:proofErr w:type="spellStart"/>
      <w:r>
        <w:rPr>
          <w:rFonts w:eastAsia="Times New Roman"/>
          <w:bCs/>
          <w:szCs w:val="24"/>
        </w:rPr>
        <w:t>παιγνιομηχανημάτων</w:t>
      </w:r>
      <w:proofErr w:type="spellEnd"/>
      <w:r>
        <w:rPr>
          <w:rFonts w:eastAsia="Times New Roman"/>
          <w:bCs/>
          <w:szCs w:val="24"/>
        </w:rPr>
        <w:t xml:space="preserve"> που επιτρέπεται να εγκατασταθούν σε αμιγείς χώρους καταστήματα τύπου </w:t>
      </w:r>
      <w:r>
        <w:rPr>
          <w:rFonts w:eastAsia="Times New Roman"/>
          <w:bCs/>
          <w:szCs w:val="24"/>
        </w:rPr>
        <w:t xml:space="preserve">β΄ </w:t>
      </w:r>
      <w:r>
        <w:rPr>
          <w:rFonts w:eastAsia="Times New Roman"/>
          <w:bCs/>
          <w:szCs w:val="24"/>
        </w:rPr>
        <w:t xml:space="preserve">κατά μέγιστο σε πενήντα </w:t>
      </w:r>
      <w:r>
        <w:rPr>
          <w:rFonts w:eastAsia="Times New Roman"/>
          <w:bCs/>
          <w:szCs w:val="24"/>
        </w:rPr>
        <w:lastRenderedPageBreak/>
        <w:t xml:space="preserve">από το υφιστάμενο πλαφόν των είκοσι πέντε και σε καταστήματα της εταιρείας </w:t>
      </w:r>
      <w:r>
        <w:rPr>
          <w:rFonts w:eastAsia="Times New Roman"/>
          <w:bCs/>
          <w:szCs w:val="24"/>
        </w:rPr>
        <w:t>«</w:t>
      </w:r>
      <w:r>
        <w:rPr>
          <w:rFonts w:eastAsia="Times New Roman"/>
          <w:bCs/>
          <w:szCs w:val="24"/>
        </w:rPr>
        <w:t>ΟΠΑΠ Α</w:t>
      </w:r>
      <w:r>
        <w:rPr>
          <w:rFonts w:eastAsia="Times New Roman"/>
          <w:bCs/>
          <w:szCs w:val="24"/>
        </w:rPr>
        <w:t>.</w:t>
      </w:r>
      <w:r>
        <w:rPr>
          <w:rFonts w:eastAsia="Times New Roman"/>
          <w:bCs/>
          <w:szCs w:val="24"/>
        </w:rPr>
        <w:t>Ε</w:t>
      </w:r>
      <w:r>
        <w:rPr>
          <w:rFonts w:eastAsia="Times New Roman"/>
          <w:bCs/>
          <w:szCs w:val="24"/>
        </w:rPr>
        <w:t>.»</w:t>
      </w:r>
      <w:r>
        <w:rPr>
          <w:rFonts w:eastAsia="Times New Roman"/>
          <w:bCs/>
          <w:szCs w:val="24"/>
        </w:rPr>
        <w:t xml:space="preserve">, δηλαδή, καταστήματα τύπου </w:t>
      </w:r>
      <w:proofErr w:type="spellStart"/>
      <w:r>
        <w:rPr>
          <w:rFonts w:eastAsia="Times New Roman"/>
          <w:bCs/>
          <w:szCs w:val="24"/>
        </w:rPr>
        <w:t>στ</w:t>
      </w:r>
      <w:proofErr w:type="spellEnd"/>
      <w:r>
        <w:rPr>
          <w:rFonts w:eastAsia="Times New Roman"/>
          <w:bCs/>
          <w:szCs w:val="24"/>
        </w:rPr>
        <w:t>΄</w:t>
      </w:r>
      <w:r>
        <w:rPr>
          <w:rFonts w:eastAsia="Times New Roman"/>
          <w:bCs/>
          <w:szCs w:val="24"/>
        </w:rPr>
        <w:t xml:space="preserve">, σε </w:t>
      </w:r>
      <w:r>
        <w:rPr>
          <w:rFonts w:eastAsia="Times New Roman"/>
          <w:bCs/>
          <w:szCs w:val="24"/>
        </w:rPr>
        <w:t xml:space="preserve">δεκαπέντε </w:t>
      </w:r>
      <w:r>
        <w:rPr>
          <w:rFonts w:eastAsia="Times New Roman"/>
          <w:bCs/>
          <w:szCs w:val="24"/>
        </w:rPr>
        <w:t xml:space="preserve">ανά κατάστημα από το όριο των τριών που ισχύει μέχρι σήμερα. </w:t>
      </w:r>
    </w:p>
    <w:p w14:paraId="7822A9C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Το παρόν, λοιπόν, νομοσχέδιο έχει ως στόχο -και πρέπει να έχει αυτόν τον στόχο- να συνδράμει στην προσπάθεια μείωσης του εθισμού στα παίγνια και στην ανεξέλεγκτη κατασπατάληση χρήματος</w:t>
      </w:r>
      <w:r>
        <w:rPr>
          <w:rFonts w:eastAsia="Times New Roman" w:cs="Times New Roman"/>
          <w:szCs w:val="24"/>
        </w:rPr>
        <w:t xml:space="preserve"> έως και τη διάπραξη εγκληματικών συμπεριφορών, που προκύπτουν και συνδέονται με τον τζόγο. </w:t>
      </w:r>
    </w:p>
    <w:p w14:paraId="7822A9C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Μπορεί, επίσης, να συνεισφέρει στη διοχέτευση των παικτών στους νόμιμα οριζόμενους και ελεγχόμενους χώρους, που διαθέτουν βεβαίως την απαραίτητη πιστοποίηση, και σ</w:t>
      </w:r>
      <w:r>
        <w:rPr>
          <w:rFonts w:eastAsia="Times New Roman" w:cs="Times New Roman"/>
          <w:szCs w:val="24"/>
        </w:rPr>
        <w:t xml:space="preserve">υμβάλλει στην αποτροπή καταφυγής σε παράνομους </w:t>
      </w:r>
      <w:proofErr w:type="spellStart"/>
      <w:r>
        <w:rPr>
          <w:rFonts w:eastAsia="Times New Roman" w:cs="Times New Roman"/>
          <w:szCs w:val="24"/>
        </w:rPr>
        <w:t>παρόχους</w:t>
      </w:r>
      <w:proofErr w:type="spellEnd"/>
      <w:r>
        <w:rPr>
          <w:rFonts w:eastAsia="Times New Roman" w:cs="Times New Roman"/>
          <w:szCs w:val="24"/>
        </w:rPr>
        <w:t xml:space="preserve"> και διαφυγή χρήματος από την Ελλάδα προς το εξωτερικό. </w:t>
      </w:r>
    </w:p>
    <w:p w14:paraId="7822A9C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Τείνει προς την καλύτερη οργάνωση της αγοράς </w:t>
      </w:r>
      <w:proofErr w:type="spellStart"/>
      <w:r>
        <w:rPr>
          <w:rFonts w:eastAsia="Times New Roman" w:cs="Times New Roman"/>
          <w:szCs w:val="24"/>
        </w:rPr>
        <w:t>παιγνιομηχανημάτων</w:t>
      </w:r>
      <w:proofErr w:type="spellEnd"/>
      <w:r>
        <w:rPr>
          <w:rFonts w:eastAsia="Times New Roman" w:cs="Times New Roman"/>
          <w:szCs w:val="24"/>
        </w:rPr>
        <w:t xml:space="preserve"> </w:t>
      </w:r>
      <w:r>
        <w:rPr>
          <w:rFonts w:eastAsia="Times New Roman" w:cs="Times New Roman"/>
          <w:szCs w:val="24"/>
        </w:rPr>
        <w:t xml:space="preserve">και συμβάλλει στην καταπολέμηση του ξεπλύματος βρώμικου χρήματος και της φοροδιαφυγής πάλι προς οικονομικό όφελος του δημοσίου. Υπάρχουν πολλά θετικά. </w:t>
      </w:r>
    </w:p>
    <w:p w14:paraId="7822A9C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Ευελπιστούμε στο σημείο αυτό ότι θα μπορέσει η προσπάθεια αυτή της Κυβέρνησης να περιορίσει και το φαινό</w:t>
      </w:r>
      <w:r>
        <w:rPr>
          <w:rFonts w:eastAsia="Times New Roman" w:cs="Times New Roman"/>
          <w:szCs w:val="24"/>
        </w:rPr>
        <w:t xml:space="preserve">μενο των παράνομων μηχανημάτων που, όπως ειπώθηκε, τα διαφυγόντα κέρδη από αυτά φτάνουν και ξεπερνούν το ποσό </w:t>
      </w:r>
      <w:r>
        <w:rPr>
          <w:rFonts w:eastAsia="Times New Roman" w:cs="Times New Roman"/>
          <w:szCs w:val="24"/>
        </w:rPr>
        <w:t xml:space="preserve">του </w:t>
      </w:r>
      <w:r>
        <w:rPr>
          <w:rFonts w:eastAsia="Times New Roman" w:cs="Times New Roman"/>
          <w:szCs w:val="24"/>
        </w:rPr>
        <w:t xml:space="preserve">1,3 </w:t>
      </w:r>
      <w:r>
        <w:rPr>
          <w:rFonts w:eastAsia="Times New Roman" w:cs="Times New Roman"/>
          <w:szCs w:val="24"/>
        </w:rPr>
        <w:t xml:space="preserve">δισεκατομμυρίου </w:t>
      </w:r>
      <w:r>
        <w:rPr>
          <w:rFonts w:eastAsia="Times New Roman" w:cs="Times New Roman"/>
          <w:szCs w:val="24"/>
        </w:rPr>
        <w:t xml:space="preserve">ευρώ. </w:t>
      </w:r>
    </w:p>
    <w:p w14:paraId="7822A9C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Θεωρούμε δίκαιο, επίσης, δεδομένου ότι ο ΟΠΑΠ έχει ήδη καταβάλει το συνολικό ποσό των 560 εκατομμυρίων ευρώ προκειμ</w:t>
      </w:r>
      <w:r>
        <w:rPr>
          <w:rFonts w:eastAsia="Times New Roman" w:cs="Times New Roman"/>
          <w:szCs w:val="24"/>
        </w:rPr>
        <w:t>ένου να αποκτήσει το δικαίωμα λειτουργίας τριάντα πέντε χιλιάδων μηχανημάτων σύμφωνα με την υπογραφείσα με το ελληνικό δημόσιο σύμβαση, να του δοθεί κάποιο ικανό αντάλλαγμα, προκειμένου να αντισταθμιστεί αυτή η απώλεια εσόδων της εταιρείας. Μετά από τη μεί</w:t>
      </w:r>
      <w:r>
        <w:rPr>
          <w:rFonts w:eastAsia="Times New Roman" w:cs="Times New Roman"/>
          <w:szCs w:val="24"/>
        </w:rPr>
        <w:t xml:space="preserve">ωση των μηχανημάτων βεβαίως και προς αυτήν την κατεύθυνση υπάρχει μία πρόταση από τα δέκα στα δεκαοκτώ χρόνια να αυξηθεί η περίοδος ισχύος της αδείας. </w:t>
      </w:r>
    </w:p>
    <w:p w14:paraId="7822A9C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3C46B7">
        <w:rPr>
          <w:rFonts w:eastAsia="Times New Roman" w:cs="Times New Roman"/>
          <w:b/>
          <w:szCs w:val="24"/>
        </w:rPr>
        <w:t>ΜΑΡΙΟΣ ΓΕΩΡΓΙΑΔΗΣ</w:t>
      </w:r>
      <w:r>
        <w:rPr>
          <w:rFonts w:eastAsia="Times New Roman" w:cs="Times New Roman"/>
          <w:szCs w:val="24"/>
        </w:rPr>
        <w:t>)</w:t>
      </w:r>
    </w:p>
    <w:p w14:paraId="7822A9C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Θα π</w:t>
      </w:r>
      <w:r>
        <w:rPr>
          <w:rFonts w:eastAsia="Times New Roman" w:cs="Times New Roman"/>
          <w:szCs w:val="24"/>
        </w:rPr>
        <w:t xml:space="preserve">ρέπει, όμως, να καταθέσω και κάποιες επιφυλάξεις ως προς το γενικότερο πλαίσιο της λειτουργίας της αγοράς παιγνίων που τέθηκε από τον </w:t>
      </w:r>
      <w:r>
        <w:rPr>
          <w:rFonts w:eastAsia="Times New Roman" w:cs="Times New Roman"/>
          <w:szCs w:val="24"/>
        </w:rPr>
        <w:t xml:space="preserve">κανονισμό </w:t>
      </w:r>
      <w:r>
        <w:rPr>
          <w:rFonts w:eastAsia="Times New Roman" w:cs="Times New Roman"/>
          <w:szCs w:val="24"/>
        </w:rPr>
        <w:t xml:space="preserve">της ΕΕΕΠ τον Νοέμβριο του 2016. </w:t>
      </w:r>
    </w:p>
    <w:p w14:paraId="7822A9C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Έχουμε θέσει κάποια ζητήματα όπως να υπάρξει μία ταυτότητα παίκτη. Μάλλον έγινε</w:t>
      </w:r>
      <w:r>
        <w:rPr>
          <w:rFonts w:eastAsia="Times New Roman" w:cs="Times New Roman"/>
          <w:szCs w:val="24"/>
        </w:rPr>
        <w:t xml:space="preserve"> αποδεκτό από την Κυβέρνηση απ’ ό,τι κατάλαβα. Να διαθέτει ηλεκτρονική ταυτότητα ο παίκτης, για να ξέρουμε πώς παίζει. </w:t>
      </w:r>
    </w:p>
    <w:p w14:paraId="7822A9D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Επίσης, να εξεταστεί η θέση ανώτατου ορίου απώλειας σύμφωνα με </w:t>
      </w:r>
      <w:r>
        <w:rPr>
          <w:rFonts w:eastAsia="Times New Roman" w:cs="Times New Roman"/>
          <w:szCs w:val="24"/>
        </w:rPr>
        <w:t xml:space="preserve">τη </w:t>
      </w:r>
      <w:r>
        <w:rPr>
          <w:rFonts w:eastAsia="Times New Roman" w:cs="Times New Roman"/>
          <w:szCs w:val="24"/>
        </w:rPr>
        <w:t xml:space="preserve">φορολογική δήλωση. Θα μπορούσε να τεθεί μία απόσταση του ενός από τον </w:t>
      </w:r>
      <w:r>
        <w:rPr>
          <w:rFonts w:eastAsia="Times New Roman" w:cs="Times New Roman"/>
          <w:szCs w:val="24"/>
        </w:rPr>
        <w:t xml:space="preserve">άλλον, ας πούμε στα διακόσια μέτρα, για να μην δημιουργείται πιάτσα. Γιατί όταν δημιουργείται πιάτσα μαζεύονται όλοι </w:t>
      </w:r>
      <w:r>
        <w:rPr>
          <w:rFonts w:eastAsia="Times New Roman" w:cs="Times New Roman"/>
          <w:szCs w:val="24"/>
        </w:rPr>
        <w:t xml:space="preserve">οι </w:t>
      </w:r>
      <w:r>
        <w:rPr>
          <w:rFonts w:eastAsia="Times New Roman" w:cs="Times New Roman"/>
          <w:szCs w:val="24"/>
        </w:rPr>
        <w:t>άρρωστοι εκεί.</w:t>
      </w:r>
    </w:p>
    <w:p w14:paraId="7822A9D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Τα αλκοολούχα ποτά δεν πρέπει να </w:t>
      </w:r>
      <w:proofErr w:type="spellStart"/>
      <w:r>
        <w:rPr>
          <w:rFonts w:eastAsia="Times New Roman" w:cs="Times New Roman"/>
          <w:szCs w:val="24"/>
        </w:rPr>
        <w:t>σερβίρονται</w:t>
      </w:r>
      <w:proofErr w:type="spellEnd"/>
      <w:r>
        <w:rPr>
          <w:rFonts w:eastAsia="Times New Roman" w:cs="Times New Roman"/>
          <w:szCs w:val="24"/>
        </w:rPr>
        <w:t xml:space="preserve"> στους χώρους που γίνεται το παιχνίδι. Να υπάρχει και μια επιγραφή να βοηθάει</w:t>
      </w:r>
      <w:r>
        <w:rPr>
          <w:rFonts w:eastAsia="Times New Roman" w:cs="Times New Roman"/>
          <w:szCs w:val="24"/>
        </w:rPr>
        <w:t xml:space="preserve"> στην επικοινωνία του εξαρτημένου</w:t>
      </w:r>
      <w:r>
        <w:rPr>
          <w:rFonts w:eastAsia="Times New Roman" w:cs="Times New Roman"/>
          <w:szCs w:val="24"/>
        </w:rPr>
        <w:t>,</w:t>
      </w:r>
      <w:r>
        <w:rPr>
          <w:rFonts w:eastAsia="Times New Roman" w:cs="Times New Roman"/>
          <w:szCs w:val="24"/>
        </w:rPr>
        <w:t xml:space="preserve"> με κάποιους ειδικούς. </w:t>
      </w:r>
    </w:p>
    <w:p w14:paraId="7822A9D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Συνοψίζοντας, λοιπόν, θα ήθελα να πω ότι είμαστε θετικοί. Το χρέος μας, της Ένωσης Κεντρώων, είναι να διαφυλάξουμε και να προστατέψουμε την ελληνική οικογένεια. Προς τούτο</w:t>
      </w:r>
      <w:r>
        <w:rPr>
          <w:rFonts w:eastAsia="Times New Roman" w:cs="Times New Roman"/>
          <w:szCs w:val="24"/>
        </w:rPr>
        <w:t xml:space="preserve">, </w:t>
      </w:r>
      <w:r>
        <w:rPr>
          <w:rFonts w:eastAsia="Times New Roman" w:cs="Times New Roman"/>
          <w:szCs w:val="24"/>
        </w:rPr>
        <w:t xml:space="preserve">το κόμμα </w:t>
      </w:r>
      <w:r>
        <w:rPr>
          <w:rFonts w:eastAsia="Times New Roman" w:cs="Times New Roman"/>
          <w:szCs w:val="24"/>
        </w:rPr>
        <w:t xml:space="preserve">μας έχει </w:t>
      </w:r>
      <w:r>
        <w:rPr>
          <w:rFonts w:eastAsia="Times New Roman" w:cs="Times New Roman"/>
          <w:szCs w:val="24"/>
        </w:rPr>
        <w:t xml:space="preserve">καταθέσει μια τροπολογία για την ένταξη των </w:t>
      </w:r>
      <w:proofErr w:type="spellStart"/>
      <w:r>
        <w:rPr>
          <w:rFonts w:eastAsia="Times New Roman" w:cs="Times New Roman"/>
          <w:szCs w:val="24"/>
        </w:rPr>
        <w:t>τριτέκνων</w:t>
      </w:r>
      <w:proofErr w:type="spellEnd"/>
      <w:r>
        <w:rPr>
          <w:rFonts w:eastAsia="Times New Roman" w:cs="Times New Roman"/>
          <w:szCs w:val="24"/>
        </w:rPr>
        <w:t xml:space="preserve"> και πολυτέκνων οικογενειών στον ν.1910/1944. Η πρότασή μας αφορά και άλλες κατηγορίες, όπως περιπτώσεις ανάπηρων πολέμου, θυμάτων πολέμου, χήρων με ιδιότητα </w:t>
      </w:r>
      <w:proofErr w:type="spellStart"/>
      <w:r>
        <w:rPr>
          <w:rFonts w:eastAsia="Times New Roman" w:cs="Times New Roman"/>
          <w:szCs w:val="24"/>
        </w:rPr>
        <w:t>τρίτεκνης</w:t>
      </w:r>
      <w:proofErr w:type="spellEnd"/>
      <w:r>
        <w:rPr>
          <w:rFonts w:eastAsia="Times New Roman" w:cs="Times New Roman"/>
          <w:szCs w:val="24"/>
        </w:rPr>
        <w:t xml:space="preserve"> οικογένειας, αφορά περιπτώσεις θανά</w:t>
      </w:r>
      <w:r>
        <w:rPr>
          <w:rFonts w:eastAsia="Times New Roman" w:cs="Times New Roman"/>
          <w:szCs w:val="24"/>
        </w:rPr>
        <w:t xml:space="preserve">του ενός ή περισσοτέρων από τα τρία τέκνα και στοχεύει στην επέκταση της ιδιότητας της </w:t>
      </w:r>
      <w:proofErr w:type="spellStart"/>
      <w:r>
        <w:rPr>
          <w:rFonts w:eastAsia="Times New Roman" w:cs="Times New Roman"/>
          <w:szCs w:val="24"/>
        </w:rPr>
        <w:t>πολυτεκνικής</w:t>
      </w:r>
      <w:proofErr w:type="spellEnd"/>
      <w:r>
        <w:rPr>
          <w:rFonts w:eastAsia="Times New Roman" w:cs="Times New Roman"/>
          <w:szCs w:val="24"/>
        </w:rPr>
        <w:t xml:space="preserve"> οικογένειας και των συναφών ευεργετημάτων και στις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w:t>
      </w:r>
    </w:p>
    <w:p w14:paraId="7822A9D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Ευχαριστώ.</w:t>
      </w:r>
    </w:p>
    <w:p w14:paraId="7822A9D4"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πολύ τον κ. </w:t>
      </w:r>
      <w:proofErr w:type="spellStart"/>
      <w:r>
        <w:rPr>
          <w:rFonts w:eastAsia="Times New Roman" w:cs="Times New Roman"/>
          <w:szCs w:val="24"/>
        </w:rPr>
        <w:t>Καβαδέλλα</w:t>
      </w:r>
      <w:proofErr w:type="spellEnd"/>
      <w:r>
        <w:rPr>
          <w:rFonts w:eastAsia="Times New Roman" w:cs="Times New Roman"/>
          <w:szCs w:val="24"/>
        </w:rPr>
        <w:t>.</w:t>
      </w:r>
    </w:p>
    <w:p w14:paraId="7822A9D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λόγο έχει ο ανεξάρτητος Βουλευτής κ. Νικολόπουλος για επτά λεπτά.</w:t>
      </w:r>
    </w:p>
    <w:p w14:paraId="7822A9D6"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Πρόεδρε, νομίζω ότι ο </w:t>
      </w:r>
      <w:proofErr w:type="spellStart"/>
      <w:r>
        <w:rPr>
          <w:rFonts w:eastAsia="Times New Roman" w:cs="Times New Roman"/>
          <w:szCs w:val="24"/>
        </w:rPr>
        <w:t>κατελθών</w:t>
      </w:r>
      <w:proofErr w:type="spellEnd"/>
      <w:r>
        <w:rPr>
          <w:rFonts w:eastAsia="Times New Roman" w:cs="Times New Roman"/>
          <w:szCs w:val="24"/>
        </w:rPr>
        <w:t xml:space="preserve"> Πρόεδρος δεν πρόσεξε ότι ζήτησα και εγώ επί προσωπικού, όπως έδωσε στους άλλους, να μου δώσει τα δύο λεπτά. Γι</w:t>
      </w:r>
      <w:r>
        <w:rPr>
          <w:rFonts w:eastAsia="Times New Roman" w:cs="Times New Roman"/>
          <w:szCs w:val="24"/>
        </w:rPr>
        <w:t>’</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παρακαλώ γι</w:t>
      </w:r>
      <w:r>
        <w:rPr>
          <w:rFonts w:eastAsia="Times New Roman" w:cs="Times New Roman"/>
          <w:szCs w:val="24"/>
        </w:rPr>
        <w:t>α την ανοχή σας.</w:t>
      </w:r>
    </w:p>
    <w:p w14:paraId="7822A9D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Αν μου σηκώνατε το χέρι, θα σας τον έδινα.</w:t>
      </w:r>
    </w:p>
    <w:p w14:paraId="7822A9D8"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Το σήκωσα επανειλημμένως, αλλά δεν ήθελα να δημιουργήσω θέμα.</w:t>
      </w:r>
    </w:p>
    <w:p w14:paraId="7822A9D9"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Θα έχετε την ανοχή, μην ανησυχείτε.</w:t>
      </w:r>
    </w:p>
    <w:p w14:paraId="7822A9DA"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ΝΙΚΟΛΑΟΣ ΝΙ</w:t>
      </w:r>
      <w:r>
        <w:rPr>
          <w:rFonts w:eastAsia="Times New Roman" w:cs="Times New Roman"/>
          <w:b/>
          <w:szCs w:val="24"/>
        </w:rPr>
        <w:t>ΚΟΛΟΠΟΥΛΟΣ:</w:t>
      </w:r>
      <w:r>
        <w:rPr>
          <w:rFonts w:eastAsia="Times New Roman" w:cs="Times New Roman"/>
          <w:szCs w:val="24"/>
        </w:rPr>
        <w:t xml:space="preserve"> Παρ’ ότι ο γνωστός Άδωνις είπε ό,τι είπε</w:t>
      </w:r>
      <w:r>
        <w:rPr>
          <w:rFonts w:eastAsia="Times New Roman" w:cs="Times New Roman"/>
          <w:szCs w:val="24"/>
        </w:rPr>
        <w:t>,</w:t>
      </w:r>
      <w:r>
        <w:rPr>
          <w:rFonts w:eastAsia="Times New Roman" w:cs="Times New Roman"/>
          <w:szCs w:val="24"/>
        </w:rPr>
        <w:t xml:space="preserve"> νιώθω την ανάγκη από το Βήμα αυτό να δώσω μια εξήγηση και μια απάντηση. </w:t>
      </w:r>
    </w:p>
    <w:p w14:paraId="7822A9D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Ξέρετε, είναι μουσαφίρης και έτσι δεν ξέρει τι επικρατεί στην παράταξη αυτή. </w:t>
      </w:r>
    </w:p>
    <w:p w14:paraId="7822A9D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Εμένα, λοιπόν, κυρίες και κύριοι συνάδελφοι, όταν ο</w:t>
      </w:r>
      <w:r>
        <w:rPr>
          <w:rFonts w:eastAsia="Times New Roman" w:cs="Times New Roman"/>
          <w:szCs w:val="24"/>
        </w:rPr>
        <w:t xml:space="preserve"> Κώστας Καραμανλής με έκανε γραμματέα σκανδάλων, γραμματέα ενημέρωσης –τεκμηρίωσης, μάλλον θα λέγαμε τότε, έμεινα για όλα τα χρόνια που ήταν Αρχηγός της  Νέας Δημοκρατίας-μου είπε</w:t>
      </w:r>
      <w:r>
        <w:rPr>
          <w:rFonts w:eastAsia="Times New Roman" w:cs="Times New Roman"/>
          <w:szCs w:val="24"/>
        </w:rPr>
        <w:t>:</w:t>
      </w:r>
      <w:r>
        <w:rPr>
          <w:rFonts w:eastAsia="Times New Roman" w:cs="Times New Roman"/>
          <w:szCs w:val="24"/>
        </w:rPr>
        <w:t xml:space="preserve"> «Σε παρακαλώ πολύ, κανένα σκάνδαλο</w:t>
      </w:r>
      <w:r>
        <w:rPr>
          <w:rFonts w:eastAsia="Times New Roman" w:cs="Times New Roman"/>
          <w:szCs w:val="24"/>
        </w:rPr>
        <w:t>-</w:t>
      </w:r>
      <w:r>
        <w:rPr>
          <w:rFonts w:eastAsia="Times New Roman" w:cs="Times New Roman"/>
          <w:szCs w:val="24"/>
        </w:rPr>
        <w:t>μαϊμού». Θα είναι αληθινά τα σκάνδαλα, π</w:t>
      </w:r>
      <w:r>
        <w:rPr>
          <w:rFonts w:eastAsia="Times New Roman" w:cs="Times New Roman"/>
          <w:szCs w:val="24"/>
        </w:rPr>
        <w:t xml:space="preserve">ου θα αναδεικνύουμε. Θα είναι πραγματικά. Δεν θα κάνεις θελήματα για κάποιους μόνο και μόνο για να δημιουργείς εντυπώσεις!». </w:t>
      </w:r>
    </w:p>
    <w:p w14:paraId="7822A9D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Να είναι καλά! Να είσαι καλά, ρε Κώστα, όπου και να είσαι, γιατί σήμερα ακολουθώντας την εντολή του, κατέπεσε η αγωγή του </w:t>
      </w:r>
      <w:r>
        <w:rPr>
          <w:rFonts w:eastAsia="Times New Roman" w:cs="Times New Roman"/>
          <w:szCs w:val="24"/>
        </w:rPr>
        <w:t xml:space="preserve">κ. </w:t>
      </w:r>
      <w:r>
        <w:rPr>
          <w:rFonts w:eastAsia="Times New Roman" w:cs="Times New Roman"/>
          <w:szCs w:val="24"/>
        </w:rPr>
        <w:t>Αλαφο</w:t>
      </w:r>
      <w:r>
        <w:rPr>
          <w:rFonts w:eastAsia="Times New Roman" w:cs="Times New Roman"/>
          <w:szCs w:val="24"/>
        </w:rPr>
        <w:t xml:space="preserve">ύζου, που είχε κάνει εις βάρος μου. Γιατί το είχε πει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τότε που εξετάζαμε για τα δάνεια των ΜΜΕ, «θα σου κάνω αγωγή!». Και την έκανε. Και σήμερα με ενημέρωσε ο κ. </w:t>
      </w:r>
      <w:proofErr w:type="spellStart"/>
      <w:r>
        <w:rPr>
          <w:rFonts w:eastAsia="Times New Roman" w:cs="Times New Roman"/>
          <w:szCs w:val="24"/>
        </w:rPr>
        <w:t>Ματζουράνης</w:t>
      </w:r>
      <w:proofErr w:type="spellEnd"/>
      <w:r>
        <w:rPr>
          <w:rFonts w:eastAsia="Times New Roman" w:cs="Times New Roman"/>
          <w:szCs w:val="24"/>
        </w:rPr>
        <w:t xml:space="preserve"> ότι βγήκε η απόφαση και κατέπεσε η αγωγή. </w:t>
      </w:r>
    </w:p>
    <w:p w14:paraId="7822A9D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Το ίδιο έγινε</w:t>
      </w:r>
      <w:r>
        <w:rPr>
          <w:rFonts w:eastAsia="Times New Roman" w:cs="Times New Roman"/>
          <w:szCs w:val="24"/>
        </w:rPr>
        <w:t xml:space="preserve"> με τον κ. Μπόμπολα, γιατί όσα σκάνδαλα ανέδειξα ήταν αληθινά και πραγματικά. Δεκαοκτώ μήνες φυλακή πρωτόδικα και δώδεκα! Πατήρ και υιός Μπόμπολας! Το ίδιο έγινε με τον κ. Κοντομηνά! Τον θυμάστε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Η Δ΄ ΔΟΥ του έβγαλε 75 εκατομμύρια!</w:t>
      </w:r>
      <w:r>
        <w:rPr>
          <w:rFonts w:eastAsia="Times New Roman" w:cs="Times New Roman"/>
          <w:szCs w:val="24"/>
        </w:rPr>
        <w:t xml:space="preserve"> </w:t>
      </w:r>
    </w:p>
    <w:p w14:paraId="7822A9D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Ήταν, λοιπόν, πραγματικά τα σκάνδαλα. Αυτή είναι η διαφορά, κύριε Γεωργιάδη. Αλλά που να τα ξέρετε εσείς αυτά; Δεν πειράζει. </w:t>
      </w:r>
    </w:p>
    <w:p w14:paraId="7822A9E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Όμως, δεν είναι το μόνο, που μου κάνει εντύπωση και με θλίβει. Ήταν αυτό, που σήμερα παρακολουθήσαμε. Ποιος να το περίμενε τώρα </w:t>
      </w:r>
      <w:r>
        <w:rPr>
          <w:rFonts w:eastAsia="Times New Roman" w:cs="Times New Roman"/>
          <w:szCs w:val="24"/>
        </w:rPr>
        <w:t xml:space="preserve">από το λαϊκό κόμμα αυτό της Κεντροδεξιάς; Να ακούγεται από τον Νίκο </w:t>
      </w:r>
      <w:proofErr w:type="spellStart"/>
      <w:r>
        <w:rPr>
          <w:rFonts w:eastAsia="Times New Roman" w:cs="Times New Roman"/>
          <w:szCs w:val="24"/>
        </w:rPr>
        <w:t>Δένδια</w:t>
      </w:r>
      <w:proofErr w:type="spellEnd"/>
      <w:r>
        <w:rPr>
          <w:rFonts w:eastAsia="Times New Roman" w:cs="Times New Roman"/>
          <w:szCs w:val="24"/>
        </w:rPr>
        <w:t xml:space="preserve"> –θα μου πείτε, παιδί του Κολεγίου είναι και ο Νίκος, αλλά δεν πειράζει, είναι εκλεγμένος- ότι στεναχωριέται, γιατί ο Πρωθυπουργός ανακοίνωσε κάποιες κοινωνικές παροχές. Αντί να πουν</w:t>
      </w:r>
      <w:r>
        <w:rPr>
          <w:rFonts w:eastAsia="Times New Roman" w:cs="Times New Roman"/>
          <w:szCs w:val="24"/>
        </w:rPr>
        <w:t xml:space="preserve"> ότι είναι λίγα αυτά, είναι ψίχουλα, εμείς θέλουμε περισσότερα, εμείς θα δώσουμε περισσότερα, αυτοί λένε: Εμείς θα σας πάρουμε και ό,τι έχει απομείνει, και τη σκηνή που είπε ο άλλος. </w:t>
      </w:r>
    </w:p>
    <w:p w14:paraId="7822A9E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Θεέ μου, αν είναι δυνατόν! Έχουν χάσει το μέτρο; Δεν τους μιλάει κανένας</w:t>
      </w:r>
      <w:r>
        <w:rPr>
          <w:rFonts w:eastAsia="Times New Roman" w:cs="Times New Roman"/>
          <w:szCs w:val="24"/>
        </w:rPr>
        <w:t xml:space="preserve">; Δεν καταλαβαίνουν σε τι κατήφορο είναι; Τόση πίκρα σήμερα; Γιατί, λέει, ο Πρωθυπουργός είπε υπέρ των αδυνάτων και των πτωχών; Καταλύεται το Πολίτευμα. </w:t>
      </w:r>
    </w:p>
    <w:p w14:paraId="7822A9E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Και ακούστηκε κάτι ακόμα πιο φοβερό. Άκου, κύριε Γεωργαντά, εσύ που είσαι από το δεξιό Κιλκίς. Έχει, λ</w:t>
      </w:r>
      <w:r>
        <w:rPr>
          <w:rFonts w:eastAsia="Times New Roman" w:cs="Times New Roman"/>
          <w:szCs w:val="24"/>
        </w:rPr>
        <w:t xml:space="preserve">έει, ο Πρωθυπουργός </w:t>
      </w:r>
      <w:proofErr w:type="spellStart"/>
      <w:r>
        <w:rPr>
          <w:rFonts w:eastAsia="Times New Roman" w:cs="Times New Roman"/>
          <w:szCs w:val="24"/>
        </w:rPr>
        <w:t>αδιαμεσολάβητη</w:t>
      </w:r>
      <w:proofErr w:type="spellEnd"/>
      <w:r>
        <w:rPr>
          <w:rFonts w:eastAsia="Times New Roman" w:cs="Times New Roman"/>
          <w:szCs w:val="24"/>
        </w:rPr>
        <w:t xml:space="preserve"> σχέση με τον λαό; </w:t>
      </w:r>
      <w:r>
        <w:rPr>
          <w:rFonts w:eastAsia="Times New Roman" w:cs="Times New Roman"/>
          <w:szCs w:val="24"/>
        </w:rPr>
        <w:lastRenderedPageBreak/>
        <w:t>Πω, πω! Οι ηγέτες δεν πρέπει, λέει. Και είναι έτσι. Γιατί στην Πάτρα, που ήρθαν προχθές, είχε ένα μπουκάλι οινόπνευμα στην τσέπη</w:t>
      </w:r>
      <w:r>
        <w:rPr>
          <w:rFonts w:eastAsia="Times New Roman" w:cs="Times New Roman"/>
          <w:szCs w:val="24"/>
        </w:rPr>
        <w:t>,</w:t>
      </w:r>
      <w:r>
        <w:rPr>
          <w:rFonts w:eastAsia="Times New Roman" w:cs="Times New Roman"/>
          <w:szCs w:val="24"/>
        </w:rPr>
        <w:t xml:space="preserve"> για να καθαρίζει τα χέρια του από τα μικρόβια. Δεν υπάρχει μια φωτογραφία</w:t>
      </w:r>
      <w:r>
        <w:rPr>
          <w:rFonts w:eastAsia="Times New Roman" w:cs="Times New Roman"/>
          <w:szCs w:val="24"/>
        </w:rPr>
        <w:t xml:space="preserve"> με πολίτες. Τους είχε πει: «Εγώ με το πόπολο; Ο ηγέτης; Εσείς είστε υποχρεωμένοι να με υπηρετείτε και σας κάνω χάρη. Εγώ δεν έχω τώρα πολλά-πολλά με τον λαό.» Και βγαίνει κάθε μέρα και βγήκε και σήμερα εδώ. </w:t>
      </w:r>
    </w:p>
    <w:p w14:paraId="7822A9E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πω και γι</w:t>
      </w:r>
      <w:r>
        <w:rPr>
          <w:rFonts w:eastAsia="Times New Roman" w:cs="Times New Roman"/>
          <w:szCs w:val="24"/>
        </w:rPr>
        <w:t>α την αμηχανία και την ένοχη στάση της Αντιπολίτευσης στο συζητούμενο…</w:t>
      </w:r>
    </w:p>
    <w:p w14:paraId="7822A9E4"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Για την Κυβέρνηση θα πούμε τίποτα; Είπατε τίποτα;</w:t>
      </w:r>
    </w:p>
    <w:p w14:paraId="7822A9E5"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Για την Κυβέρνηση λέμε, κύριε Γεωργαντά, εκείνα που κάνει λάθος. </w:t>
      </w:r>
    </w:p>
    <w:p w14:paraId="7822A9E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Ξέρετε, τι έχετε πάθει; Εσείς και για τα σωστά, λέτε ότι είναι λάθος και γι’ αυτό δεν σας παίρνει κανένας σοβαρά. Καταλάβατε; </w:t>
      </w:r>
    </w:p>
    <w:p w14:paraId="7822A9E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Εμείς ψηφίζουμε κιόλας!</w:t>
      </w:r>
    </w:p>
    <w:p w14:paraId="7822A9E8"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Έτσι, λοιπόν, πριν λίγες μέρες στην </w:t>
      </w:r>
      <w:r>
        <w:rPr>
          <w:rFonts w:eastAsia="Times New Roman" w:cs="Times New Roman"/>
          <w:szCs w:val="24"/>
        </w:rPr>
        <w:t>επιτροπή</w:t>
      </w:r>
      <w:r>
        <w:rPr>
          <w:rFonts w:eastAsia="Times New Roman" w:cs="Times New Roman"/>
          <w:szCs w:val="24"/>
        </w:rPr>
        <w:t>, άκουσε και ο κ.</w:t>
      </w:r>
      <w:r>
        <w:rPr>
          <w:rFonts w:eastAsia="Times New Roman" w:cs="Times New Roman"/>
          <w:szCs w:val="24"/>
        </w:rPr>
        <w:t xml:space="preserve"> Γεωργαντάς, γιατί ήταν ο </w:t>
      </w:r>
      <w:r>
        <w:rPr>
          <w:rFonts w:eastAsia="Times New Roman" w:cs="Times New Roman"/>
          <w:szCs w:val="24"/>
        </w:rPr>
        <w:t>εισηγητής</w:t>
      </w:r>
      <w:r>
        <w:rPr>
          <w:rFonts w:eastAsia="Times New Roman" w:cs="Times New Roman"/>
          <w:szCs w:val="24"/>
        </w:rPr>
        <w:t>, τι συμβαίνει στην Ελλάδα με τα παράνομα «</w:t>
      </w:r>
      <w:proofErr w:type="spellStart"/>
      <w:r>
        <w:rPr>
          <w:rFonts w:eastAsia="Times New Roman" w:cs="Times New Roman"/>
          <w:szCs w:val="24"/>
        </w:rPr>
        <w:t>φρουτάκια</w:t>
      </w:r>
      <w:proofErr w:type="spellEnd"/>
      <w:r>
        <w:rPr>
          <w:rFonts w:eastAsia="Times New Roman" w:cs="Times New Roman"/>
          <w:szCs w:val="24"/>
        </w:rPr>
        <w:t xml:space="preserve">», που λειτουργούν σε όλη τη χώρα. Ακούσαμε όλοι, και </w:t>
      </w:r>
      <w:r>
        <w:rPr>
          <w:rFonts w:eastAsia="Times New Roman" w:cs="Times New Roman"/>
          <w:szCs w:val="24"/>
        </w:rPr>
        <w:lastRenderedPageBreak/>
        <w:t>αυτοί που σήμερα λένε «ναι», λένε «όχι», λένε «ναι</w:t>
      </w:r>
      <w:r>
        <w:rPr>
          <w:rFonts w:eastAsia="Times New Roman" w:cs="Times New Roman"/>
          <w:szCs w:val="24"/>
        </w:rPr>
        <w:t>»</w:t>
      </w:r>
      <w:r>
        <w:rPr>
          <w:rFonts w:eastAsia="Times New Roman" w:cs="Times New Roman"/>
          <w:szCs w:val="24"/>
        </w:rPr>
        <w:t xml:space="preserve"> επί της αρχής, άλλα δεν θα ψηφίσουμε επί των άρθρων», ότι λειτουργούν εκατό χιλιάδες παράνομα «</w:t>
      </w:r>
      <w:proofErr w:type="spellStart"/>
      <w:r>
        <w:rPr>
          <w:rFonts w:eastAsia="Times New Roman" w:cs="Times New Roman"/>
          <w:szCs w:val="24"/>
        </w:rPr>
        <w:t>φρουτάκια</w:t>
      </w:r>
      <w:proofErr w:type="spellEnd"/>
      <w:r>
        <w:rPr>
          <w:rFonts w:eastAsia="Times New Roman" w:cs="Times New Roman"/>
          <w:szCs w:val="24"/>
        </w:rPr>
        <w:t xml:space="preserve">», που </w:t>
      </w:r>
      <w:proofErr w:type="spellStart"/>
      <w:r>
        <w:rPr>
          <w:rFonts w:eastAsia="Times New Roman" w:cs="Times New Roman"/>
          <w:szCs w:val="24"/>
        </w:rPr>
        <w:t>τζιράρουν</w:t>
      </w:r>
      <w:proofErr w:type="spellEnd"/>
      <w:r>
        <w:rPr>
          <w:rFonts w:eastAsia="Times New Roman" w:cs="Times New Roman"/>
          <w:szCs w:val="24"/>
        </w:rPr>
        <w:t xml:space="preserve"> 1,5 δισεκατομμύριο τον χρόνο, και που το κράτος χάνει 400 εκατομμύρια ευρώ! Ποιοι έχουν τα παράνομα; Οι </w:t>
      </w:r>
      <w:proofErr w:type="spellStart"/>
      <w:r>
        <w:rPr>
          <w:rFonts w:eastAsia="Times New Roman" w:cs="Times New Roman"/>
          <w:szCs w:val="24"/>
        </w:rPr>
        <w:t>φρουτέμποροι</w:t>
      </w:r>
      <w:proofErr w:type="spellEnd"/>
      <w:r>
        <w:rPr>
          <w:rFonts w:eastAsia="Times New Roman" w:cs="Times New Roman"/>
          <w:szCs w:val="24"/>
        </w:rPr>
        <w:t xml:space="preserve"> στη λαχαναγορά; Ό</w:t>
      </w:r>
      <w:r>
        <w:rPr>
          <w:rFonts w:eastAsia="Times New Roman" w:cs="Times New Roman"/>
          <w:szCs w:val="24"/>
        </w:rPr>
        <w:t xml:space="preserve">χι! Γνωστοί των ΜΜΕ! </w:t>
      </w:r>
    </w:p>
    <w:p w14:paraId="7822A9E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Είναι πραγματικά απίστευτο! Και τι θέλουν; Να συνεχισθεί αυτή η παρανομία ελεύθερα. </w:t>
      </w:r>
    </w:p>
    <w:p w14:paraId="7822A9E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Έχετε δει τα στοιχεία της Επιτροπής Εποπτείας Ελέγχου Παιγνίων; Λέει ότι από το 2005 έως το 2015 είχαμε περισσότερες από δεκαοκτώ χιλιάδες βεβαιωμένε</w:t>
      </w:r>
      <w:r>
        <w:rPr>
          <w:rFonts w:eastAsia="Times New Roman" w:cs="Times New Roman"/>
          <w:szCs w:val="24"/>
        </w:rPr>
        <w:t>ς παραβιάσεις του νόμου για τα τυχερά παιχνίδια, ότι κατασχέθηκαν περισσότερα από 5 εκατομμύρια ευρώ και έγιναν είκοσι εννέα χιλιάδες συλλήψεις. Να το ξαναπώ; Συνελήφθησαν είκοσι εννέα χιλιάδες άτομα.</w:t>
      </w:r>
    </w:p>
    <w:p w14:paraId="7822A9E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Ξέρετε ότι τόσος είναι ο πληθυσμός της Τρίπολης; Αυτό ε</w:t>
      </w:r>
      <w:r>
        <w:rPr>
          <w:rFonts w:eastAsia="Times New Roman" w:cs="Times New Roman"/>
          <w:szCs w:val="24"/>
        </w:rPr>
        <w:t>ίναι, λοιπόν, το θηρίο της ανομίας των στεκιών του παράνομου τζόγου.</w:t>
      </w:r>
    </w:p>
    <w:p w14:paraId="7822A9E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Ξέρετε τι είπε η κ. Μπακογιάννη, η αδερφή του κ. Μητσοτάκη; Είπε: «Α, εάν ψηφιστεί αυτό, θα γίνει όλη η Ελλάδα ένα απέραντο καζίνο.». Μα ακόμη πού ζείτε;</w:t>
      </w:r>
    </w:p>
    <w:p w14:paraId="7822A9E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Και εάν αυτά δεν σας φτάνουν, σας</w:t>
      </w:r>
      <w:r>
        <w:rPr>
          <w:rFonts w:eastAsia="Times New Roman" w:cs="Times New Roman"/>
          <w:szCs w:val="24"/>
        </w:rPr>
        <w:t xml:space="preserve"> παρακαλώ να θυμηθείτε τον σάλο που είχαν προκαλέσει οι εκπομπές του Μάκη </w:t>
      </w:r>
      <w:proofErr w:type="spellStart"/>
      <w:r>
        <w:rPr>
          <w:rFonts w:eastAsia="Times New Roman" w:cs="Times New Roman"/>
          <w:szCs w:val="24"/>
        </w:rPr>
        <w:t>Τριανταφυλλόπουλου</w:t>
      </w:r>
      <w:proofErr w:type="spellEnd"/>
      <w:r>
        <w:rPr>
          <w:rFonts w:eastAsia="Times New Roman" w:cs="Times New Roman"/>
          <w:szCs w:val="24"/>
        </w:rPr>
        <w:t>, εκείνες οι τηλεοπτικές εκπομπές για τα περιβόητα και διαβόητα «</w:t>
      </w:r>
      <w:proofErr w:type="spellStart"/>
      <w:r>
        <w:rPr>
          <w:rFonts w:eastAsia="Times New Roman" w:cs="Times New Roman"/>
          <w:szCs w:val="24"/>
        </w:rPr>
        <w:t>φρουτάκια</w:t>
      </w:r>
      <w:proofErr w:type="spellEnd"/>
      <w:r>
        <w:rPr>
          <w:rFonts w:eastAsia="Times New Roman" w:cs="Times New Roman"/>
          <w:szCs w:val="24"/>
        </w:rPr>
        <w:t xml:space="preserve">». </w:t>
      </w:r>
    </w:p>
    <w:p w14:paraId="7822A9E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Εμείς, λοιπόν, σήμερα</w:t>
      </w:r>
      <w:r>
        <w:rPr>
          <w:rFonts w:eastAsia="Times New Roman" w:cs="Times New Roman"/>
          <w:szCs w:val="24"/>
        </w:rPr>
        <w:t>,</w:t>
      </w:r>
      <w:r>
        <w:rPr>
          <w:rFonts w:eastAsia="Times New Roman" w:cs="Times New Roman"/>
          <w:szCs w:val="24"/>
        </w:rPr>
        <w:t xml:space="preserve"> ξεκάθαρα</w:t>
      </w:r>
      <w:r>
        <w:rPr>
          <w:rFonts w:eastAsia="Times New Roman" w:cs="Times New Roman"/>
          <w:szCs w:val="24"/>
        </w:rPr>
        <w:t>,</w:t>
      </w:r>
      <w:r>
        <w:rPr>
          <w:rFonts w:eastAsia="Times New Roman" w:cs="Times New Roman"/>
          <w:szCs w:val="24"/>
        </w:rPr>
        <w:t xml:space="preserve"> με την ψήφο </w:t>
      </w:r>
      <w:r>
        <w:rPr>
          <w:rFonts w:eastAsia="Times New Roman" w:cs="Times New Roman"/>
          <w:szCs w:val="24"/>
        </w:rPr>
        <w:t>μας,</w:t>
      </w:r>
      <w:r>
        <w:rPr>
          <w:rFonts w:eastAsia="Times New Roman" w:cs="Times New Roman"/>
          <w:szCs w:val="24"/>
        </w:rPr>
        <w:t xml:space="preserve"> θα πούμε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στους παράνομους ή στ</w:t>
      </w:r>
      <w:r>
        <w:rPr>
          <w:rFonts w:eastAsia="Times New Roman" w:cs="Times New Roman"/>
          <w:szCs w:val="24"/>
        </w:rPr>
        <w:t xml:space="preserve">ους νόμιμους, στα παράνομα ή στα ανεξέλεγκτα </w:t>
      </w:r>
      <w:proofErr w:type="spellStart"/>
      <w:r>
        <w:rPr>
          <w:rFonts w:eastAsia="Times New Roman" w:cs="Times New Roman"/>
          <w:szCs w:val="24"/>
        </w:rPr>
        <w:t>παιγνιομηχανήματα</w:t>
      </w:r>
      <w:proofErr w:type="spellEnd"/>
      <w:r>
        <w:rPr>
          <w:rFonts w:eastAsia="Times New Roman" w:cs="Times New Roman"/>
          <w:szCs w:val="24"/>
        </w:rPr>
        <w:t>; Α, αυτό είναι το δίλη</w:t>
      </w:r>
      <w:r>
        <w:rPr>
          <w:rFonts w:eastAsia="Times New Roman" w:cs="Times New Roman"/>
          <w:szCs w:val="24"/>
        </w:rPr>
        <w:t>μ</w:t>
      </w:r>
      <w:r>
        <w:rPr>
          <w:rFonts w:eastAsia="Times New Roman" w:cs="Times New Roman"/>
          <w:szCs w:val="24"/>
        </w:rPr>
        <w:t xml:space="preserve">μα, όλα τα άλλα είναι έτσι, γιατί νομίζουν ότι δεν καταλαβαίνει ο κόσμος. </w:t>
      </w:r>
    </w:p>
    <w:p w14:paraId="7822A9E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Εδώ, λοιπόν, πρέπει να ακούσουν οι Ελληνίδες και οι Έλληνες, αυτοί που πήγαν χθες στην κάλπη</w:t>
      </w:r>
      <w:r>
        <w:rPr>
          <w:rFonts w:eastAsia="Times New Roman" w:cs="Times New Roman"/>
          <w:szCs w:val="24"/>
        </w:rPr>
        <w:t>,</w:t>
      </w:r>
      <w:r>
        <w:rPr>
          <w:rFonts w:eastAsia="Times New Roman" w:cs="Times New Roman"/>
          <w:szCs w:val="24"/>
        </w:rPr>
        <w:t xml:space="preserve"> γ</w:t>
      </w:r>
      <w:r>
        <w:rPr>
          <w:rFonts w:eastAsia="Times New Roman" w:cs="Times New Roman"/>
          <w:szCs w:val="24"/>
        </w:rPr>
        <w:t>ια να αναδείξουν Αρχηγό στο ΠΑΣΟΚ και στις λοιπές μικρές ομάδες που το ακολουθούν, ότι είναι τριάντα πέντε χιλιάδες τα ηλεκτρονικά μηχανήματα και αυτά τα έδωσε η Κυβέρνηση του ΠΑΣΟΚ, ο κ. Βαγγέλης Βενιζέλος. Σήμερα –τι υποκρισία, Θεέ μου!- ψηφίζει ναι, λέε</w:t>
      </w:r>
      <w:r>
        <w:rPr>
          <w:rFonts w:eastAsia="Times New Roman" w:cs="Times New Roman"/>
          <w:szCs w:val="24"/>
        </w:rPr>
        <w:t>ι, επί της αρχής, αλλά όχι επί των άρθρων. Πώς εξηγείται αυτό, τι να σας πω;</w:t>
      </w:r>
    </w:p>
    <w:p w14:paraId="7822A9F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Ο κ. Γιαννακόπουλος –βλέπω ότι μόνο η Κατερίνα είναι εδώ, παλιά </w:t>
      </w:r>
      <w:proofErr w:type="spellStart"/>
      <w:r>
        <w:rPr>
          <w:rFonts w:eastAsia="Times New Roman" w:cs="Times New Roman"/>
          <w:szCs w:val="24"/>
        </w:rPr>
        <w:t>ΟΝΝΕΔίτισσα</w:t>
      </w:r>
      <w:proofErr w:type="spellEnd"/>
      <w:r>
        <w:rPr>
          <w:rFonts w:eastAsia="Times New Roman" w:cs="Times New Roman"/>
          <w:szCs w:val="24"/>
        </w:rPr>
        <w:t xml:space="preserve"> του 1974- ήταν στο εκτελεστικό γραφείο της ΟΝΝΕΔ. Είναι ο μετέπειτα γενικός γραμματέας του Βαγγέλη Βενι</w:t>
      </w:r>
      <w:r>
        <w:rPr>
          <w:rFonts w:eastAsia="Times New Roman" w:cs="Times New Roman"/>
          <w:szCs w:val="24"/>
        </w:rPr>
        <w:t>ζέλου</w:t>
      </w:r>
      <w:r>
        <w:rPr>
          <w:rFonts w:eastAsia="Times New Roman" w:cs="Times New Roman"/>
          <w:szCs w:val="24"/>
        </w:rPr>
        <w:t>,</w:t>
      </w:r>
      <w:r>
        <w:rPr>
          <w:rFonts w:eastAsia="Times New Roman" w:cs="Times New Roman"/>
          <w:szCs w:val="24"/>
        </w:rPr>
        <w:t xml:space="preserve"> που τον έπαιρνε στα Υπουργεία, γενικός γραμματέας του ΠΑΣΟΚ δηλαδή, όχι τυχαία θέση, δεξί χέρι. Τον διόρισε το ΠΑΣΟΚ Πρόεδρο της Επιτροπής Ελέγχου Παιγνίων. Προχθές, στην </w:t>
      </w:r>
      <w:r>
        <w:rPr>
          <w:rFonts w:eastAsia="Times New Roman" w:cs="Times New Roman"/>
          <w:szCs w:val="24"/>
        </w:rPr>
        <w:t>ε</w:t>
      </w:r>
      <w:r>
        <w:rPr>
          <w:rFonts w:eastAsia="Times New Roman" w:cs="Times New Roman"/>
          <w:szCs w:val="24"/>
        </w:rPr>
        <w:t>πιτροπή ήρθε ο άνθρωπος και είπε ότι είναι όλα καλώς καμωμένα αυτά που κάνουν</w:t>
      </w:r>
      <w:r>
        <w:rPr>
          <w:rFonts w:eastAsia="Times New Roman" w:cs="Times New Roman"/>
          <w:szCs w:val="24"/>
        </w:rPr>
        <w:t xml:space="preserve"> σήμερα αυτοί εδώ. Το είπε ο κ. Γιαννακόπουλος του ΠΑΣΟΚ. Δεν τον άκουσαν; Τον άκουσαν. Τώρα, τι υπερισχύει</w:t>
      </w:r>
      <w:r>
        <w:rPr>
          <w:rFonts w:eastAsia="Times New Roman" w:cs="Times New Roman"/>
          <w:szCs w:val="24"/>
        </w:rPr>
        <w:t>; Ο</w:t>
      </w:r>
      <w:r>
        <w:rPr>
          <w:rFonts w:eastAsia="Times New Roman" w:cs="Times New Roman"/>
          <w:szCs w:val="24"/>
        </w:rPr>
        <w:t xml:space="preserve"> κυβερνητικός ή ο αντιπολιτευτικός εαυτός; Δεν ξέρω, είναι δικό σας θέμα</w:t>
      </w:r>
      <w:r>
        <w:rPr>
          <w:rFonts w:eastAsia="Times New Roman" w:cs="Times New Roman"/>
          <w:szCs w:val="24"/>
        </w:rPr>
        <w:t>. Λ</w:t>
      </w:r>
      <w:r>
        <w:rPr>
          <w:rFonts w:eastAsia="Times New Roman" w:cs="Times New Roman"/>
          <w:szCs w:val="24"/>
        </w:rPr>
        <w:t>ύστε το.</w:t>
      </w:r>
    </w:p>
    <w:p w14:paraId="7822A9F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Ειπώθηκαν πολλά, λοιπόν, στη συνεδρίαση, που βγήκαν και τα μαχ</w:t>
      </w:r>
      <w:r>
        <w:rPr>
          <w:rFonts w:eastAsia="Times New Roman" w:cs="Times New Roman"/>
          <w:szCs w:val="24"/>
        </w:rPr>
        <w:t xml:space="preserve">αίρια για να κληθεί στην </w:t>
      </w:r>
      <w:r>
        <w:rPr>
          <w:rFonts w:eastAsia="Times New Roman" w:cs="Times New Roman"/>
          <w:szCs w:val="24"/>
        </w:rPr>
        <w:t xml:space="preserve">επιτροπή </w:t>
      </w:r>
      <w:r>
        <w:rPr>
          <w:rFonts w:eastAsia="Times New Roman" w:cs="Times New Roman"/>
          <w:szCs w:val="24"/>
        </w:rPr>
        <w:t xml:space="preserve">και ο Αντώνης </w:t>
      </w:r>
      <w:proofErr w:type="spellStart"/>
      <w:r>
        <w:rPr>
          <w:rFonts w:eastAsia="Times New Roman" w:cs="Times New Roman"/>
          <w:szCs w:val="24"/>
        </w:rPr>
        <w:t>Στεργιώτης</w:t>
      </w:r>
      <w:proofErr w:type="spellEnd"/>
      <w:r>
        <w:rPr>
          <w:rFonts w:eastAsia="Times New Roman" w:cs="Times New Roman"/>
          <w:szCs w:val="24"/>
        </w:rPr>
        <w:t>, αυτός ο άντρας ο λεβέντης, ο Πρόεδρος της ΕΕΕΠ</w:t>
      </w:r>
      <w:r>
        <w:rPr>
          <w:rFonts w:eastAsia="Times New Roman" w:cs="Times New Roman"/>
          <w:szCs w:val="24"/>
        </w:rPr>
        <w:t>,</w:t>
      </w:r>
      <w:r>
        <w:rPr>
          <w:rFonts w:eastAsia="Times New Roman" w:cs="Times New Roman"/>
          <w:szCs w:val="24"/>
        </w:rPr>
        <w:t xml:space="preserve"> που διόρισε ο </w:t>
      </w:r>
      <w:proofErr w:type="spellStart"/>
      <w:r>
        <w:rPr>
          <w:rFonts w:eastAsia="Times New Roman" w:cs="Times New Roman"/>
          <w:szCs w:val="24"/>
        </w:rPr>
        <w:t>Βαρουφάκης</w:t>
      </w:r>
      <w:proofErr w:type="spellEnd"/>
      <w:r>
        <w:rPr>
          <w:rFonts w:eastAsia="Times New Roman" w:cs="Times New Roman"/>
          <w:szCs w:val="24"/>
        </w:rPr>
        <w:t xml:space="preserve">. </w:t>
      </w:r>
    </w:p>
    <w:p w14:paraId="7822A9F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Ξέρετε γιατί τον διόρισε; Ακούστε, λοιπόν, εσείς, οι εχθροί του </w:t>
      </w:r>
      <w:proofErr w:type="spellStart"/>
      <w:r>
        <w:rPr>
          <w:rFonts w:eastAsia="Times New Roman" w:cs="Times New Roman"/>
          <w:szCs w:val="24"/>
        </w:rPr>
        <w:t>Βαρουφάκη</w:t>
      </w:r>
      <w:proofErr w:type="spellEnd"/>
      <w:r>
        <w:rPr>
          <w:rFonts w:eastAsia="Times New Roman" w:cs="Times New Roman"/>
          <w:szCs w:val="24"/>
        </w:rPr>
        <w:t xml:space="preserve"> γιατί διόρισε αυτόν τον άντρα και ποια </w:t>
      </w:r>
      <w:proofErr w:type="spellStart"/>
      <w:r>
        <w:rPr>
          <w:rFonts w:eastAsia="Times New Roman" w:cs="Times New Roman"/>
          <w:szCs w:val="24"/>
        </w:rPr>
        <w:t>βρωμοδου</w:t>
      </w:r>
      <w:r>
        <w:rPr>
          <w:rFonts w:eastAsia="Times New Roman" w:cs="Times New Roman"/>
          <w:szCs w:val="24"/>
        </w:rPr>
        <w:t>λειά</w:t>
      </w:r>
      <w:proofErr w:type="spellEnd"/>
      <w:r>
        <w:rPr>
          <w:rFonts w:eastAsia="Times New Roman" w:cs="Times New Roman"/>
          <w:szCs w:val="24"/>
        </w:rPr>
        <w:t xml:space="preserve"> είχαν συμφωνήσει να κάνουν. Τα λέει εδώ ο κ. </w:t>
      </w:r>
      <w:proofErr w:type="spellStart"/>
      <w:r>
        <w:rPr>
          <w:rFonts w:eastAsia="Times New Roman" w:cs="Times New Roman"/>
          <w:szCs w:val="24"/>
        </w:rPr>
        <w:t>Βαρουφάκης</w:t>
      </w:r>
      <w:proofErr w:type="spellEnd"/>
      <w:r>
        <w:rPr>
          <w:rFonts w:eastAsia="Times New Roman" w:cs="Times New Roman"/>
          <w:szCs w:val="24"/>
        </w:rPr>
        <w:t xml:space="preserve"> στο βιβλίο του. Στο βιβλίο του ομολογεί ότι σκεφτόταν να καταργήσει την άδεια που δόθηκε στον ΟΠΑΠ. Όμως, επειδή δεν μπορούσε γιατί ο ΟΠΑΠ θα προσέφευγε στα δικαστήρια</w:t>
      </w:r>
      <w:r>
        <w:rPr>
          <w:rFonts w:eastAsia="Times New Roman" w:cs="Times New Roman"/>
          <w:szCs w:val="24"/>
        </w:rPr>
        <w:t>,</w:t>
      </w:r>
      <w:r>
        <w:rPr>
          <w:rFonts w:eastAsia="Times New Roman" w:cs="Times New Roman"/>
          <w:szCs w:val="24"/>
        </w:rPr>
        <w:t xml:space="preserve"> τα οποία θα κέρδιζε και αυ</w:t>
      </w:r>
      <w:r>
        <w:rPr>
          <w:rFonts w:eastAsia="Times New Roman" w:cs="Times New Roman"/>
          <w:szCs w:val="24"/>
        </w:rPr>
        <w:t>τό θα κόστιζε στο κράτος πολλά λεφτά που δεν υπήρχαν, γι’ αυτό σχεδίασε την αλλαγή του κανονισμού. Είχε βρει τον κατάλληλο άνθρωπο</w:t>
      </w:r>
      <w:r>
        <w:rPr>
          <w:rFonts w:eastAsia="Times New Roman" w:cs="Times New Roman"/>
          <w:szCs w:val="24"/>
        </w:rPr>
        <w:t>,</w:t>
      </w:r>
      <w:r>
        <w:rPr>
          <w:rFonts w:eastAsia="Times New Roman" w:cs="Times New Roman"/>
          <w:szCs w:val="24"/>
        </w:rPr>
        <w:t xml:space="preserve"> για την κατάλληλη θέση, τον Αντώνη </w:t>
      </w:r>
      <w:proofErr w:type="spellStart"/>
      <w:r>
        <w:rPr>
          <w:rFonts w:eastAsia="Times New Roman" w:cs="Times New Roman"/>
          <w:szCs w:val="24"/>
        </w:rPr>
        <w:t>Στεργιώτη</w:t>
      </w:r>
      <w:proofErr w:type="spellEnd"/>
      <w:r>
        <w:rPr>
          <w:rFonts w:eastAsia="Times New Roman" w:cs="Times New Roman"/>
          <w:szCs w:val="24"/>
        </w:rPr>
        <w:t>, τον άνθρωπο των καζίν</w:t>
      </w:r>
      <w:r>
        <w:rPr>
          <w:rFonts w:eastAsia="Times New Roman" w:cs="Times New Roman"/>
          <w:szCs w:val="24"/>
        </w:rPr>
        <w:t>ων</w:t>
      </w:r>
      <w:r>
        <w:rPr>
          <w:rFonts w:eastAsia="Times New Roman" w:cs="Times New Roman"/>
          <w:szCs w:val="24"/>
        </w:rPr>
        <w:t>,</w:t>
      </w:r>
      <w:r>
        <w:rPr>
          <w:rFonts w:eastAsia="Times New Roman" w:cs="Times New Roman"/>
          <w:szCs w:val="24"/>
        </w:rPr>
        <w:t xml:space="preserve"> για όσους δεν το ξέρετε. Και τι έκανε ο κ. </w:t>
      </w:r>
      <w:proofErr w:type="spellStart"/>
      <w:r>
        <w:rPr>
          <w:rFonts w:eastAsia="Times New Roman" w:cs="Times New Roman"/>
          <w:szCs w:val="24"/>
        </w:rPr>
        <w:t>Στεργιώτης</w:t>
      </w:r>
      <w:proofErr w:type="spellEnd"/>
      <w:r>
        <w:rPr>
          <w:rFonts w:eastAsia="Times New Roman" w:cs="Times New Roman"/>
          <w:szCs w:val="24"/>
        </w:rPr>
        <w:t>; Ακριβώς αυτό, μόλις λίγο μετά τον διορισμό του, πέρασε τον καινούργιο κανονισμό. Και μετά τι έγινε; Ο ΟΠΑΠ έσυρε την Κυβέρνηση στα δικαστήρια διεκδικώντας αποζημιώσεις εκατοντάδων εκατομμυρίων ευρώ και άφησε τους παράνομους να αλωνίζουν και φόρτωσε τη χώ</w:t>
      </w:r>
      <w:r>
        <w:rPr>
          <w:rFonts w:eastAsia="Times New Roman" w:cs="Times New Roman"/>
          <w:szCs w:val="24"/>
        </w:rPr>
        <w:t>ρα με μια δικαστική περιπέτεια και απώλειες εσόδων.</w:t>
      </w:r>
    </w:p>
    <w:p w14:paraId="7822A9F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822A9F4"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Ολοκληρώστε, παρακαλώ.</w:t>
      </w:r>
    </w:p>
    <w:p w14:paraId="7822A9F5"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Ολοκληρώνω, κύριε Πρόεδρε.</w:t>
      </w:r>
    </w:p>
    <w:p w14:paraId="7822A9F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Εγώ θέλω να επα</w:t>
      </w:r>
      <w:r>
        <w:rPr>
          <w:rFonts w:eastAsia="Times New Roman" w:cs="Times New Roman"/>
          <w:szCs w:val="24"/>
        </w:rPr>
        <w:t xml:space="preserve">ναλάβω ό,τι είπα στην </w:t>
      </w:r>
      <w:r>
        <w:rPr>
          <w:rFonts w:eastAsia="Times New Roman" w:cs="Times New Roman"/>
          <w:szCs w:val="24"/>
        </w:rPr>
        <w:t>ε</w:t>
      </w:r>
      <w:r>
        <w:rPr>
          <w:rFonts w:eastAsia="Times New Roman" w:cs="Times New Roman"/>
          <w:szCs w:val="24"/>
        </w:rPr>
        <w:t xml:space="preserve">πιτροπή μπροστά στον κ. </w:t>
      </w:r>
      <w:proofErr w:type="spellStart"/>
      <w:r>
        <w:rPr>
          <w:rFonts w:eastAsia="Times New Roman" w:cs="Times New Roman"/>
          <w:szCs w:val="24"/>
        </w:rPr>
        <w:t>Στεργιώτη</w:t>
      </w:r>
      <w:proofErr w:type="spellEnd"/>
      <w:r>
        <w:rPr>
          <w:rFonts w:eastAsia="Times New Roman" w:cs="Times New Roman"/>
          <w:szCs w:val="24"/>
        </w:rPr>
        <w:t xml:space="preserve">, ότι τις επόμενες ημέρες καταθέτω μηνυτήρια αναφορά, για να δούμε τις προσωπικές, τις πραγματικές του ευθύνες και βεβαίως, μαζί και το βιβλίο του κ. </w:t>
      </w:r>
      <w:proofErr w:type="spellStart"/>
      <w:r>
        <w:rPr>
          <w:rFonts w:eastAsia="Times New Roman" w:cs="Times New Roman"/>
          <w:szCs w:val="24"/>
        </w:rPr>
        <w:t>Βαρουφάκη</w:t>
      </w:r>
      <w:proofErr w:type="spellEnd"/>
      <w:r>
        <w:rPr>
          <w:rFonts w:eastAsia="Times New Roman" w:cs="Times New Roman"/>
          <w:szCs w:val="24"/>
        </w:rPr>
        <w:t>.</w:t>
      </w:r>
    </w:p>
    <w:p w14:paraId="7822A9F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γιατί </w:t>
      </w:r>
      <w:r>
        <w:rPr>
          <w:rFonts w:eastAsia="Times New Roman" w:cs="Times New Roman"/>
          <w:szCs w:val="24"/>
        </w:rPr>
        <w:t xml:space="preserve">έπρεπε να αναλάβει ο αμέσως επόμενος πρόεδρος, ο κ. </w:t>
      </w:r>
      <w:proofErr w:type="spellStart"/>
      <w:r>
        <w:rPr>
          <w:rFonts w:eastAsia="Times New Roman" w:cs="Times New Roman"/>
          <w:szCs w:val="24"/>
        </w:rPr>
        <w:t>Καραγρηγορίου</w:t>
      </w:r>
      <w:proofErr w:type="spellEnd"/>
      <w:r>
        <w:rPr>
          <w:rFonts w:eastAsia="Times New Roman" w:cs="Times New Roman"/>
          <w:szCs w:val="24"/>
        </w:rPr>
        <w:t>; Για να κλείσει εταιρείες</w:t>
      </w:r>
      <w:r>
        <w:rPr>
          <w:rFonts w:eastAsia="Times New Roman" w:cs="Times New Roman"/>
          <w:szCs w:val="24"/>
        </w:rPr>
        <w:t>,</w:t>
      </w:r>
      <w:r>
        <w:rPr>
          <w:rFonts w:eastAsia="Times New Roman" w:cs="Times New Roman"/>
          <w:szCs w:val="24"/>
        </w:rPr>
        <w:t xml:space="preserve"> που είχαν εισηγηθεί οι αρμόδιες αρχές στον κ. </w:t>
      </w:r>
      <w:proofErr w:type="spellStart"/>
      <w:r>
        <w:rPr>
          <w:rFonts w:eastAsia="Times New Roman" w:cs="Times New Roman"/>
          <w:szCs w:val="24"/>
        </w:rPr>
        <w:t>Στεργιώτη</w:t>
      </w:r>
      <w:proofErr w:type="spellEnd"/>
      <w:r>
        <w:rPr>
          <w:rFonts w:eastAsia="Times New Roman" w:cs="Times New Roman"/>
          <w:szCs w:val="24"/>
        </w:rPr>
        <w:t xml:space="preserve"> ότι παρανόμως παίζουν και έπρεπε να τις κλείσει. Γιατί δεν τις έκλεινε; Πόσα λεφτά παίχτηκαν σ’ αυτές τις ε</w:t>
      </w:r>
      <w:r>
        <w:rPr>
          <w:rFonts w:eastAsia="Times New Roman" w:cs="Times New Roman"/>
          <w:szCs w:val="24"/>
        </w:rPr>
        <w:t xml:space="preserve">ταιρείες μέχρι να κλείσουν; Πόσα λεφτά έχασε το κράτος απ’ αυτές; Πόσα εκατομμύρια παράνομα κέρδισαν οι εθνικοί </w:t>
      </w:r>
      <w:proofErr w:type="spellStart"/>
      <w:r>
        <w:rPr>
          <w:rFonts w:eastAsia="Times New Roman" w:cs="Times New Roman"/>
          <w:szCs w:val="24"/>
        </w:rPr>
        <w:t>στοιχηματατζήδες</w:t>
      </w:r>
      <w:proofErr w:type="spellEnd"/>
      <w:r>
        <w:rPr>
          <w:rFonts w:eastAsia="Times New Roman" w:cs="Times New Roman"/>
          <w:szCs w:val="24"/>
        </w:rPr>
        <w:t>; Ποιοι πήραν βιδάνιο; Τις απαντήσεις θα τις δώσουν τα πορίσματα των Οικονομικών Εισαγγελέων και τα σχετικά εισαγγελικά βουλεύμα</w:t>
      </w:r>
      <w:r>
        <w:rPr>
          <w:rFonts w:eastAsia="Times New Roman" w:cs="Times New Roman"/>
          <w:szCs w:val="24"/>
        </w:rPr>
        <w:t>τα που θα εκδοθούν γύρω απ’ αυτό το μεγάλο σκάνδαλο.</w:t>
      </w:r>
    </w:p>
    <w:p w14:paraId="7822A9F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θέλω να σταθώ και σ’ αυτά που είπαν οι εκπρόσωποι των πρακτόρων των ΟΠΑΠ</w:t>
      </w:r>
      <w:r>
        <w:rPr>
          <w:rFonts w:eastAsia="Times New Roman" w:cs="Times New Roman"/>
          <w:szCs w:val="24"/>
        </w:rPr>
        <w:t>,</w:t>
      </w:r>
      <w:r>
        <w:rPr>
          <w:rFonts w:eastAsia="Times New Roman" w:cs="Times New Roman"/>
          <w:szCs w:val="24"/>
        </w:rPr>
        <w:t xml:space="preserve"> που ήρθαν στην Βουλή και μας μίλησαν. Οι καψεροί, τώρα στην καινούργια ιμιτασιόν Νέα Δη</w:t>
      </w:r>
      <w:r>
        <w:rPr>
          <w:rFonts w:eastAsia="Times New Roman" w:cs="Times New Roman"/>
          <w:szCs w:val="24"/>
        </w:rPr>
        <w:t>μοκρατία</w:t>
      </w:r>
      <w:r>
        <w:rPr>
          <w:rFonts w:eastAsia="Times New Roman" w:cs="Times New Roman"/>
          <w:szCs w:val="24"/>
        </w:rPr>
        <w:t>,</w:t>
      </w:r>
      <w:r>
        <w:rPr>
          <w:rFonts w:eastAsia="Times New Roman" w:cs="Times New Roman"/>
          <w:szCs w:val="24"/>
        </w:rPr>
        <w:t xml:space="preserve"> δεν ξέρουν ότι τα πρακτορεία των ΠΡΟ-ΠΟ είναι τα εκλογικά κέντρα, εκεί που χτυπά η καρδιά πολλών απλών ανθρώπων, ότι είναι ένα κέντρο ψυχαγωγίας.</w:t>
      </w:r>
    </w:p>
    <w:p w14:paraId="7822A9F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Αυτοί, λοιπόν, οι τεσσερισήμισι χιλιάδες μικρομεσαίοι τίμιοι οικογενειάρχες επιχειρηματίες ήρθαν και</w:t>
      </w:r>
      <w:r>
        <w:rPr>
          <w:rFonts w:eastAsia="Times New Roman" w:cs="Times New Roman"/>
          <w:szCs w:val="24"/>
        </w:rPr>
        <w:t xml:space="preserve"> μας παρακάλεσαν προχθές στην </w:t>
      </w:r>
      <w:r>
        <w:rPr>
          <w:rFonts w:eastAsia="Times New Roman" w:cs="Times New Roman"/>
          <w:szCs w:val="24"/>
        </w:rPr>
        <w:t>ε</w:t>
      </w:r>
      <w:r>
        <w:rPr>
          <w:rFonts w:eastAsia="Times New Roman" w:cs="Times New Roman"/>
          <w:szCs w:val="24"/>
        </w:rPr>
        <w:t>πιτροπή να ψηφίσουμε «</w:t>
      </w:r>
      <w:r>
        <w:rPr>
          <w:rFonts w:eastAsia="Times New Roman" w:cs="Times New Roman"/>
          <w:szCs w:val="24"/>
        </w:rPr>
        <w:t>ν</w:t>
      </w:r>
      <w:r>
        <w:rPr>
          <w:rFonts w:eastAsia="Times New Roman" w:cs="Times New Roman"/>
          <w:szCs w:val="24"/>
        </w:rPr>
        <w:t>αι». Είπαν</w:t>
      </w:r>
      <w:r>
        <w:rPr>
          <w:rFonts w:eastAsia="Times New Roman" w:cs="Times New Roman"/>
          <w:szCs w:val="24"/>
        </w:rPr>
        <w:t>:</w:t>
      </w:r>
      <w:r>
        <w:rPr>
          <w:rFonts w:eastAsia="Times New Roman" w:cs="Times New Roman"/>
          <w:szCs w:val="24"/>
        </w:rPr>
        <w:t xml:space="preserve"> «Έχουμε ματώσει οικονομικά, γιατί </w:t>
      </w:r>
      <w:r>
        <w:rPr>
          <w:rFonts w:eastAsia="Times New Roman"/>
          <w:bCs/>
        </w:rPr>
        <w:t>έ</w:t>
      </w:r>
      <w:r>
        <w:rPr>
          <w:rFonts w:eastAsia="Times New Roman" w:cs="Times New Roman"/>
          <w:szCs w:val="24"/>
        </w:rPr>
        <w:t xml:space="preserve">χουμε εγκαταστήσει ένα, δύο, τρία, τέσσερα μηχανήματα». Και αναρωτιέμαι, γυρίζετε και σε αυτούς την πλάτη; </w:t>
      </w:r>
    </w:p>
    <w:p w14:paraId="7822A9FA" w14:textId="77777777" w:rsidR="00585C31" w:rsidRDefault="00830CC0">
      <w:pPr>
        <w:spacing w:line="600" w:lineRule="auto"/>
        <w:ind w:firstLine="720"/>
        <w:jc w:val="both"/>
        <w:rPr>
          <w:rFonts w:eastAsia="Times New Roman" w:cs="Times New Roman"/>
          <w:szCs w:val="24"/>
        </w:rPr>
      </w:pPr>
      <w:r>
        <w:rPr>
          <w:rFonts w:eastAsia="Times New Roman"/>
          <w:b/>
          <w:bCs/>
          <w:shd w:val="clear" w:color="auto" w:fill="FFFFFF"/>
        </w:rPr>
        <w:lastRenderedPageBreak/>
        <w:t xml:space="preserve">ΠΡΟΕΔΡΕΩΝ (Μάριος Γεωργιάδης): </w:t>
      </w:r>
      <w:r>
        <w:rPr>
          <w:rFonts w:eastAsia="Times New Roman" w:cs="Times New Roman"/>
          <w:szCs w:val="24"/>
        </w:rPr>
        <w:t>Κύριε Νικολόπουλ</w:t>
      </w:r>
      <w:r>
        <w:rPr>
          <w:rFonts w:eastAsia="Times New Roman" w:cs="Times New Roman"/>
          <w:szCs w:val="24"/>
        </w:rPr>
        <w:t xml:space="preserve">ε, έχουμε φτάσει ήδη στα έντεκα λεπτά. </w:t>
      </w:r>
    </w:p>
    <w:p w14:paraId="7822A9FB" w14:textId="77777777" w:rsidR="00585C31" w:rsidRDefault="00830CC0">
      <w:pPr>
        <w:spacing w:line="600" w:lineRule="auto"/>
        <w:ind w:firstLine="720"/>
        <w:jc w:val="both"/>
        <w:rPr>
          <w:rFonts w:eastAsia="Times New Roman"/>
          <w:bCs/>
        </w:rPr>
      </w:pPr>
      <w:r>
        <w:rPr>
          <w:rFonts w:eastAsia="Times New Roman" w:cs="Times New Roman"/>
          <w:b/>
          <w:szCs w:val="24"/>
        </w:rPr>
        <w:t>ΝΙΚΟΛΑΟΣ ΝΙΚΟΛΟΠΟΥΛΟΣ:</w:t>
      </w:r>
      <w:r>
        <w:rPr>
          <w:rFonts w:eastAsia="Times New Roman" w:cs="Times New Roman"/>
          <w:szCs w:val="24"/>
        </w:rPr>
        <w:t xml:space="preserve"> Για ποιον; Γυρίζετε την πλάτη σε αυτούς υπέρ ποιου να πάρει η ευχή; Για ποιον δουλεύετε; Για ποι</w:t>
      </w:r>
      <w:r>
        <w:rPr>
          <w:rFonts w:eastAsia="Times New Roman" w:cs="Times New Roman"/>
          <w:szCs w:val="24"/>
        </w:rPr>
        <w:t>ου</w:t>
      </w:r>
      <w:r>
        <w:rPr>
          <w:rFonts w:eastAsia="Times New Roman" w:cs="Times New Roman"/>
          <w:szCs w:val="24"/>
        </w:rPr>
        <w:t xml:space="preserve"> τα συμφέροντα, </w:t>
      </w:r>
      <w:r>
        <w:rPr>
          <w:rFonts w:eastAsia="Times New Roman" w:cs="Times New Roman"/>
        </w:rPr>
        <w:t>δηλαδή</w:t>
      </w:r>
      <w:r>
        <w:rPr>
          <w:rFonts w:eastAsia="Times New Roman" w:cs="Times New Roman"/>
          <w:szCs w:val="24"/>
        </w:rPr>
        <w:t xml:space="preserve">; Αν δεν είστε με τον προποτζή της γειτονιάς σας, με ποιον είστε; Με τον </w:t>
      </w:r>
      <w:r>
        <w:rPr>
          <w:rFonts w:eastAsia="Times New Roman" w:cs="Times New Roman"/>
          <w:szCs w:val="24"/>
        </w:rPr>
        <w:t xml:space="preserve">εθνικό </w:t>
      </w:r>
      <w:proofErr w:type="spellStart"/>
      <w:r>
        <w:rPr>
          <w:rFonts w:eastAsia="Times New Roman" w:cs="Times New Roman"/>
          <w:szCs w:val="24"/>
        </w:rPr>
        <w:t>στοιχηματατζή</w:t>
      </w:r>
      <w:proofErr w:type="spellEnd"/>
      <w:r>
        <w:rPr>
          <w:rFonts w:eastAsia="Times New Roman" w:cs="Times New Roman"/>
          <w:szCs w:val="24"/>
        </w:rPr>
        <w:t xml:space="preserve">, που </w:t>
      </w:r>
      <w:r>
        <w:rPr>
          <w:rFonts w:eastAsia="Times New Roman"/>
          <w:bCs/>
        </w:rPr>
        <w:t>είναι</w:t>
      </w:r>
      <w:r>
        <w:rPr>
          <w:rFonts w:eastAsia="Times New Roman" w:cs="Times New Roman"/>
          <w:szCs w:val="24"/>
        </w:rPr>
        <w:t xml:space="preserve"> και εθνικός εργολάβος, που </w:t>
      </w:r>
      <w:r>
        <w:rPr>
          <w:rFonts w:eastAsia="Times New Roman"/>
          <w:bCs/>
        </w:rPr>
        <w:t>είναι</w:t>
      </w:r>
      <w:r>
        <w:rPr>
          <w:rFonts w:eastAsia="Times New Roman" w:cs="Times New Roman"/>
          <w:szCs w:val="24"/>
        </w:rPr>
        <w:t xml:space="preserve"> και εθνικός σκουπιδιάρης, που </w:t>
      </w:r>
      <w:r>
        <w:rPr>
          <w:rFonts w:eastAsia="Times New Roman"/>
          <w:bCs/>
        </w:rPr>
        <w:t>είναι</w:t>
      </w:r>
      <w:r>
        <w:rPr>
          <w:rFonts w:eastAsia="Times New Roman" w:cs="Times New Roman"/>
          <w:szCs w:val="24"/>
        </w:rPr>
        <w:t xml:space="preserve"> όλα εκείνα, αλλά που ο καψερός τον τελευταίο καιρό </w:t>
      </w:r>
      <w:r>
        <w:rPr>
          <w:rFonts w:eastAsia="Times New Roman"/>
          <w:bCs/>
        </w:rPr>
        <w:t>έχει</w:t>
      </w:r>
      <w:r>
        <w:rPr>
          <w:rFonts w:eastAsia="Times New Roman" w:cs="Times New Roman"/>
          <w:szCs w:val="24"/>
        </w:rPr>
        <w:t xml:space="preserve"> και αυτός την τύχη του Σταύρου Ψυχάρη; Διάβασα σήμερα ότι βγαίνει το σπίτι του στον Άγιο Διονύσιο σ</w:t>
      </w:r>
      <w:r>
        <w:rPr>
          <w:rFonts w:eastAsia="Times New Roman" w:cs="Times New Roman"/>
          <w:szCs w:val="24"/>
        </w:rPr>
        <w:t xml:space="preserve">ε πλειστηριασμό και οι ενδιαφερόμενοι μπορούν να πάνε να το δουν για να το «χτυπήσουν», μιας και δεν γίνεται τίποτα, κύριε Γεωργαντά, με αυτή την </w:t>
      </w:r>
      <w:r>
        <w:rPr>
          <w:rFonts w:eastAsia="Times New Roman"/>
          <w:bCs/>
        </w:rPr>
        <w:t xml:space="preserve">Κυβέρνηση. </w:t>
      </w:r>
    </w:p>
    <w:p w14:paraId="7822A9FC" w14:textId="77777777" w:rsidR="00585C31" w:rsidRDefault="00830CC0">
      <w:pPr>
        <w:spacing w:line="600" w:lineRule="auto"/>
        <w:ind w:firstLine="720"/>
        <w:jc w:val="both"/>
        <w:rPr>
          <w:rFonts w:eastAsia="Times New Roman" w:cs="Times New Roman"/>
          <w:szCs w:val="24"/>
        </w:rPr>
      </w:pPr>
      <w:r>
        <w:rPr>
          <w:rFonts w:eastAsia="Times New Roman"/>
          <w:b/>
          <w:bCs/>
          <w:shd w:val="clear" w:color="auto" w:fill="FFFFFF"/>
        </w:rPr>
        <w:t xml:space="preserve">ΠΡΟΕΔΡΕΩΝ (Μάριος Γεωργιάδης): </w:t>
      </w:r>
      <w:r>
        <w:rPr>
          <w:rFonts w:eastAsia="Times New Roman" w:cs="Times New Roman"/>
          <w:szCs w:val="24"/>
        </w:rPr>
        <w:t xml:space="preserve">Κύριε Νικολόπουλε, ολοκληρώστε. Έχετε εξαντλήσει την ανοχή μου. </w:t>
      </w:r>
    </w:p>
    <w:p w14:paraId="7822A9FD"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ΝΙ</w:t>
      </w:r>
      <w:r>
        <w:rPr>
          <w:rFonts w:eastAsia="Times New Roman" w:cs="Times New Roman"/>
          <w:b/>
          <w:szCs w:val="24"/>
        </w:rPr>
        <w:t>ΚΟΛΑΟΣ ΝΙΚΟΛΟΠΟΥΛΟΣ:</w:t>
      </w:r>
      <w:r>
        <w:rPr>
          <w:rFonts w:eastAsia="Times New Roman" w:cs="Times New Roman"/>
          <w:szCs w:val="24"/>
        </w:rPr>
        <w:t xml:space="preserve"> Αυτό λοιπόν </w:t>
      </w:r>
      <w:r>
        <w:rPr>
          <w:rFonts w:eastAsia="Times New Roman"/>
          <w:szCs w:val="24"/>
        </w:rPr>
        <w:t>κυρίες και κύριοι συνάδελφοι</w:t>
      </w:r>
      <w:r>
        <w:rPr>
          <w:rFonts w:eastAsia="Times New Roman" w:cs="Times New Roman"/>
          <w:szCs w:val="24"/>
        </w:rPr>
        <w:t>, ε</w:t>
      </w:r>
      <w:r>
        <w:rPr>
          <w:rFonts w:eastAsia="Times New Roman"/>
          <w:bCs/>
        </w:rPr>
        <w:t>ίναι</w:t>
      </w:r>
      <w:r>
        <w:rPr>
          <w:rFonts w:eastAsia="Times New Roman" w:cs="Times New Roman"/>
          <w:szCs w:val="24"/>
        </w:rPr>
        <w:t xml:space="preserve"> το στοίχημα όλων μας από τη Δεξιά μέχρι την Αριστερά. Αυτό </w:t>
      </w:r>
      <w:r>
        <w:rPr>
          <w:rFonts w:eastAsia="Times New Roman"/>
          <w:bCs/>
        </w:rPr>
        <w:t>είναι</w:t>
      </w:r>
      <w:r>
        <w:rPr>
          <w:rFonts w:eastAsia="Times New Roman" w:cs="Times New Roman"/>
          <w:szCs w:val="24"/>
        </w:rPr>
        <w:t xml:space="preserve"> το στοίχημα όλων μας. Και εμείς σε αυτό, </w:t>
      </w:r>
      <w:r>
        <w:rPr>
          <w:rFonts w:eastAsia="Times New Roman"/>
          <w:bCs/>
          <w:shd w:val="clear" w:color="auto" w:fill="FFFFFF"/>
        </w:rPr>
        <w:t>βεβαίως,</w:t>
      </w:r>
      <w:r>
        <w:rPr>
          <w:rFonts w:eastAsia="Times New Roman" w:cs="Times New Roman"/>
          <w:szCs w:val="24"/>
        </w:rPr>
        <w:t xml:space="preserve"> δεν θα αρνηθούμε τη θετική μας ψήφο. </w:t>
      </w:r>
    </w:p>
    <w:p w14:paraId="7822A9F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822A9FF" w14:textId="77777777" w:rsidR="00585C31" w:rsidRDefault="00830CC0">
      <w:pPr>
        <w:spacing w:line="600" w:lineRule="auto"/>
        <w:ind w:firstLine="720"/>
        <w:jc w:val="both"/>
        <w:rPr>
          <w:rFonts w:eastAsia="Times New Roman" w:cs="Times New Roman"/>
          <w:szCs w:val="24"/>
        </w:rPr>
      </w:pPr>
      <w:r>
        <w:rPr>
          <w:rFonts w:eastAsia="Times New Roman"/>
          <w:b/>
          <w:bCs/>
          <w:shd w:val="clear" w:color="auto" w:fill="FFFFFF"/>
        </w:rPr>
        <w:t xml:space="preserve">ΠΡΟΕΔΡΕΩΝ (Μάριος </w:t>
      </w:r>
      <w:r>
        <w:rPr>
          <w:rFonts w:eastAsia="Times New Roman"/>
          <w:b/>
          <w:bCs/>
          <w:shd w:val="clear" w:color="auto" w:fill="FFFFFF"/>
        </w:rPr>
        <w:t xml:space="preserve">Γεωργιάδης): </w:t>
      </w:r>
      <w:r>
        <w:rPr>
          <w:rFonts w:eastAsia="Times New Roman" w:cs="Times New Roman"/>
          <w:szCs w:val="24"/>
        </w:rPr>
        <w:t xml:space="preserve">Ευχαριστούμε τον κ. Νικολόπουλο. </w:t>
      </w:r>
    </w:p>
    <w:p w14:paraId="7822AA0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bCs/>
        </w:rPr>
        <w:t>έχει</w:t>
      </w:r>
      <w:r>
        <w:rPr>
          <w:rFonts w:eastAsia="Times New Roman" w:cs="Times New Roman"/>
          <w:szCs w:val="24"/>
        </w:rPr>
        <w:t xml:space="preserve"> ο </w:t>
      </w:r>
      <w:r>
        <w:rPr>
          <w:rFonts w:eastAsia="Times New Roman"/>
          <w:bCs/>
        </w:rPr>
        <w:t>κ.</w:t>
      </w:r>
      <w:r>
        <w:rPr>
          <w:rFonts w:eastAsia="Times New Roman" w:cs="Times New Roman"/>
          <w:szCs w:val="24"/>
        </w:rPr>
        <w:t xml:space="preserve"> </w:t>
      </w:r>
      <w:proofErr w:type="spellStart"/>
      <w:r>
        <w:rPr>
          <w:rFonts w:eastAsia="Times New Roman" w:cs="Times New Roman"/>
          <w:szCs w:val="24"/>
        </w:rPr>
        <w:t>Μάρδας</w:t>
      </w:r>
      <w:proofErr w:type="spellEnd"/>
      <w:r>
        <w:rPr>
          <w:rFonts w:eastAsia="Times New Roman" w:cs="Times New Roman"/>
          <w:szCs w:val="24"/>
        </w:rPr>
        <w:t xml:space="preserve"> από την </w:t>
      </w:r>
      <w:r>
        <w:rPr>
          <w:rFonts w:eastAsia="Times New Roman" w:cs="Times New Roman"/>
          <w:bCs/>
          <w:shd w:val="clear" w:color="auto" w:fill="FFFFFF"/>
        </w:rPr>
        <w:t xml:space="preserve">Κοινοβουλευτική Ομάδα </w:t>
      </w:r>
      <w:r>
        <w:rPr>
          <w:rFonts w:eastAsia="Times New Roman" w:cs="Times New Roman"/>
          <w:szCs w:val="24"/>
        </w:rPr>
        <w:t xml:space="preserve"> του ΣΥΡΙΖΑ. Ελάτε, κύριε συνάδελφε, έχετε τον λόγο για επτά λεπτά. </w:t>
      </w:r>
    </w:p>
    <w:p w14:paraId="7822AA0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Μέχρι να ανέβετε στο Βήμα, να σας ενημερώσω ότι  απομένουν τέσσερις Βουλευτές και θα κλείσουμε την αποψινή </w:t>
      </w:r>
      <w:r>
        <w:rPr>
          <w:rFonts w:eastAsia="Times New Roman"/>
          <w:szCs w:val="24"/>
        </w:rPr>
        <w:t>συνεδρίαση</w:t>
      </w:r>
      <w:r>
        <w:rPr>
          <w:rFonts w:eastAsia="Times New Roman" w:cs="Times New Roman"/>
          <w:szCs w:val="24"/>
        </w:rPr>
        <w:t xml:space="preserve">. Οπότε, λογικά, μέσα στο επόμενο μισάωρο θέλω να πιστεύω ότι  θα έχουμε ολοκληρώσει. </w:t>
      </w:r>
    </w:p>
    <w:p w14:paraId="7822AA02"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Κύριε Πρόεδρε, </w:t>
      </w:r>
      <w:r>
        <w:rPr>
          <w:rFonts w:eastAsia="Times New Roman"/>
          <w:szCs w:val="24"/>
        </w:rPr>
        <w:t xml:space="preserve">κυρίες και κύριοι </w:t>
      </w:r>
      <w:r>
        <w:rPr>
          <w:rFonts w:eastAsia="Times New Roman"/>
          <w:szCs w:val="24"/>
        </w:rPr>
        <w:t>συνάδελφοι</w:t>
      </w:r>
      <w:r>
        <w:rPr>
          <w:rFonts w:eastAsia="Times New Roman" w:cs="Times New Roman"/>
          <w:szCs w:val="24"/>
        </w:rPr>
        <w:t xml:space="preserve">, όπως είχα πει και στην </w:t>
      </w:r>
      <w:r>
        <w:rPr>
          <w:rFonts w:eastAsia="Times New Roman" w:cs="Times New Roman"/>
          <w:szCs w:val="24"/>
        </w:rPr>
        <w:t>ε</w:t>
      </w:r>
      <w:r>
        <w:rPr>
          <w:rFonts w:eastAsia="Times New Roman" w:cs="Times New Roman"/>
          <w:szCs w:val="24"/>
        </w:rPr>
        <w:t xml:space="preserve">πιτροπή, μακάρι να ζούσαμε σε έναν κόσμο που δεν θα είχε ούτε τσιγάρα ούτε ποτά ούτε καζίνο ούτε ΠΡΟΠΟ ούτε ΛΟΤΤΟ ή οτιδήποτε. Με τίποτα από αυτά δεν ασχολούμαι και δεν θα μου έλειπε τίποτα. </w:t>
      </w:r>
    </w:p>
    <w:p w14:paraId="7822AA0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Αλλά ξέρετε τι θα γινόταν στ</w:t>
      </w:r>
      <w:r>
        <w:rPr>
          <w:rFonts w:eastAsia="Times New Roman" w:cs="Times New Roman"/>
          <w:szCs w:val="24"/>
        </w:rPr>
        <w:t xml:space="preserve">η χώρα μας αν τα απαγορεύαμε όλα; Πρώτον, αν έκανα τέτοια εισήγηση, θα με εξοστρακίζατε ίσως όλοι από εδώ μέσα. Από την άλλη πλευρά, θα χαρίζαμε έναν πλούσιο τουρισμό σε όλες τις χώρες εκτός Ελλάδας, όπως γίνεται σε κάθε τι απαγορευμένο. </w:t>
      </w:r>
    </w:p>
    <w:p w14:paraId="7822AA04" w14:textId="77777777" w:rsidR="00585C31" w:rsidRDefault="00830CC0">
      <w:pPr>
        <w:spacing w:line="600" w:lineRule="auto"/>
        <w:ind w:firstLine="720"/>
        <w:jc w:val="both"/>
        <w:rPr>
          <w:rFonts w:eastAsia="Times New Roman" w:cs="Times New Roman"/>
          <w:szCs w:val="24"/>
        </w:rPr>
      </w:pPr>
      <w:r>
        <w:rPr>
          <w:rFonts w:eastAsia="Times New Roman"/>
          <w:bCs/>
          <w:shd w:val="clear" w:color="auto" w:fill="FFFFFF"/>
        </w:rPr>
        <w:t>Δυστυχώς,</w:t>
      </w:r>
      <w:r>
        <w:rPr>
          <w:rFonts w:eastAsia="Times New Roman" w:cs="Times New Roman"/>
          <w:szCs w:val="24"/>
        </w:rPr>
        <w:t xml:space="preserve"> σε αυτή</w:t>
      </w:r>
      <w:r>
        <w:rPr>
          <w:rFonts w:eastAsia="Times New Roman" w:cs="Times New Roman"/>
          <w:szCs w:val="24"/>
        </w:rPr>
        <w:t xml:space="preserve"> την ανοιχτή αγορά που ζούμε</w:t>
      </w:r>
      <w:r>
        <w:rPr>
          <w:rFonts w:eastAsia="Times New Roman" w:cs="Times New Roman"/>
          <w:szCs w:val="24"/>
        </w:rPr>
        <w:t>,</w:t>
      </w:r>
      <w:r>
        <w:rPr>
          <w:rFonts w:eastAsia="Times New Roman" w:cs="Times New Roman"/>
          <w:szCs w:val="24"/>
        </w:rPr>
        <w:t xml:space="preserve"> κάποια πράγματα, κάποια πάθη, είμαστε υποχρεωμένοι να τα ακολουθήσουμε. Το ζητούμενο στην όλη υπόθεση </w:t>
      </w:r>
      <w:r>
        <w:rPr>
          <w:rFonts w:eastAsia="Times New Roman"/>
          <w:bCs/>
        </w:rPr>
        <w:t>είναι</w:t>
      </w:r>
      <w:r>
        <w:rPr>
          <w:rFonts w:eastAsia="Times New Roman" w:cs="Times New Roman"/>
          <w:szCs w:val="24"/>
        </w:rPr>
        <w:t xml:space="preserve"> αυτά τα πάθη να μη δημιουργούν πολλές στρεβλώσεις. </w:t>
      </w:r>
      <w:r>
        <w:rPr>
          <w:rFonts w:eastAsia="Times New Roman"/>
          <w:bCs/>
          <w:shd w:val="clear" w:color="auto" w:fill="FFFFFF"/>
        </w:rPr>
        <w:t>Μια</w:t>
      </w:r>
      <w:r>
        <w:rPr>
          <w:rFonts w:eastAsia="Times New Roman" w:cs="Times New Roman"/>
          <w:szCs w:val="24"/>
        </w:rPr>
        <w:t xml:space="preserve"> στρέβλωση </w:t>
      </w:r>
      <w:r>
        <w:rPr>
          <w:rFonts w:eastAsia="Times New Roman"/>
          <w:bCs/>
        </w:rPr>
        <w:t>είναι</w:t>
      </w:r>
      <w:r>
        <w:rPr>
          <w:rFonts w:eastAsia="Times New Roman" w:cs="Times New Roman"/>
          <w:szCs w:val="24"/>
        </w:rPr>
        <w:t xml:space="preserve"> η φορολογία. Όταν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απαγορεύουμε κάτι, τ</w:t>
      </w:r>
      <w:r>
        <w:rPr>
          <w:rFonts w:eastAsia="Times New Roman" w:cs="Times New Roman"/>
          <w:szCs w:val="24"/>
        </w:rPr>
        <w:t xml:space="preserve">ότε αυτό οδηγεί στην παρανομία. Το πιο χαρακτηριστικό παράδειγμα </w:t>
      </w:r>
      <w:r>
        <w:rPr>
          <w:rFonts w:eastAsia="Times New Roman"/>
          <w:bCs/>
        </w:rPr>
        <w:t>είναι</w:t>
      </w:r>
      <w:r>
        <w:rPr>
          <w:rFonts w:eastAsia="Times New Roman" w:cs="Times New Roman"/>
          <w:szCs w:val="24"/>
        </w:rPr>
        <w:t xml:space="preserve"> η </w:t>
      </w:r>
      <w:proofErr w:type="spellStart"/>
      <w:r>
        <w:rPr>
          <w:rFonts w:eastAsia="Times New Roman" w:cs="Times New Roman"/>
          <w:szCs w:val="24"/>
        </w:rPr>
        <w:t>ποταπαγόρευση</w:t>
      </w:r>
      <w:proofErr w:type="spellEnd"/>
      <w:r>
        <w:rPr>
          <w:rFonts w:eastAsia="Times New Roman" w:cs="Times New Roman"/>
          <w:szCs w:val="24"/>
        </w:rPr>
        <w:t xml:space="preserve"> στις ΗΠΑ, η οποία οδήγησε στην άνθιση βιομηχανιών</w:t>
      </w:r>
      <w:r>
        <w:rPr>
          <w:rFonts w:eastAsia="Times New Roman" w:cs="Times New Roman"/>
          <w:szCs w:val="24"/>
        </w:rPr>
        <w:t>,</w:t>
      </w:r>
      <w:r>
        <w:rPr>
          <w:rFonts w:eastAsia="Times New Roman" w:cs="Times New Roman"/>
          <w:szCs w:val="24"/>
        </w:rPr>
        <w:t xml:space="preserve"> έξω από το πλαίσιο του νόμου. Ως εκ τούτου, αυτό που απομένει </w:t>
      </w:r>
      <w:r>
        <w:rPr>
          <w:rFonts w:eastAsia="Times New Roman"/>
          <w:bCs/>
        </w:rPr>
        <w:t>είναι</w:t>
      </w:r>
      <w:r>
        <w:rPr>
          <w:rFonts w:eastAsia="Times New Roman" w:cs="Times New Roman"/>
          <w:szCs w:val="24"/>
        </w:rPr>
        <w:t xml:space="preserve"> η καλύτερη δυνατή ρύθμιση τέτοιων δραστηριοτήτων. </w:t>
      </w:r>
    </w:p>
    <w:p w14:paraId="7822AA0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Δεν </w:t>
      </w:r>
      <w:r>
        <w:rPr>
          <w:rFonts w:eastAsia="Times New Roman"/>
          <w:bCs/>
        </w:rPr>
        <w:t>έ</w:t>
      </w:r>
      <w:r>
        <w:rPr>
          <w:rFonts w:eastAsia="Times New Roman" w:cs="Times New Roman"/>
          <w:szCs w:val="24"/>
        </w:rPr>
        <w:t xml:space="preserve">χω ασχοληθεί με το </w:t>
      </w:r>
      <w:r>
        <w:rPr>
          <w:rFonts w:eastAsia="Times New Roman"/>
          <w:bCs/>
        </w:rPr>
        <w:t>συγκεκριμένο</w:t>
      </w:r>
      <w:r>
        <w:rPr>
          <w:rFonts w:eastAsia="Times New Roman" w:cs="Times New Roman"/>
          <w:szCs w:val="24"/>
        </w:rPr>
        <w:t xml:space="preserve"> θέμα -είτε το καζίνο είτε το ΠΡΟΠΟ είτε τον ΟΠΑΠ- αλλά άρχισα να ασχολούμαι τη στιγμή κατά την οποία πριν από λίγο χρονικό διάστημα εκπρόσωπος του ΠΑΣΟΚ είχε βγει και είχε βροντοφωνάξει ότι  </w:t>
      </w:r>
      <w:proofErr w:type="spellStart"/>
      <w:r>
        <w:rPr>
          <w:rFonts w:eastAsia="Times New Roman" w:cs="Times New Roman"/>
          <w:szCs w:val="24"/>
        </w:rPr>
        <w:t>καζινοποιούμε</w:t>
      </w:r>
      <w:proofErr w:type="spellEnd"/>
      <w:r>
        <w:rPr>
          <w:rFonts w:eastAsia="Times New Roman" w:cs="Times New Roman"/>
          <w:szCs w:val="24"/>
        </w:rPr>
        <w:t xml:space="preserve"> τη χώρα -εμεί</w:t>
      </w:r>
      <w:r>
        <w:rPr>
          <w:rFonts w:eastAsia="Times New Roman" w:cs="Times New Roman"/>
          <w:szCs w:val="24"/>
        </w:rPr>
        <w:t xml:space="preserve">ς, ως ΣΥΡΙΖΑ, </w:t>
      </w:r>
      <w:proofErr w:type="spellStart"/>
      <w:r>
        <w:rPr>
          <w:rFonts w:eastAsia="Times New Roman" w:cs="Times New Roman"/>
          <w:szCs w:val="24"/>
        </w:rPr>
        <w:t>καζινοποιούμε</w:t>
      </w:r>
      <w:proofErr w:type="spellEnd"/>
      <w:r>
        <w:rPr>
          <w:rFonts w:eastAsia="Times New Roman" w:cs="Times New Roman"/>
          <w:szCs w:val="24"/>
        </w:rPr>
        <w:t xml:space="preserve"> τη χώρα!- έχοντας τριάντα πέντε χιλιάδες </w:t>
      </w:r>
      <w:proofErr w:type="spellStart"/>
      <w:r>
        <w:rPr>
          <w:rFonts w:eastAsia="Times New Roman" w:cs="Times New Roman"/>
          <w:szCs w:val="24"/>
        </w:rPr>
        <w:t>παιχνιδομηχανές</w:t>
      </w:r>
      <w:proofErr w:type="spellEnd"/>
      <w:r>
        <w:rPr>
          <w:rFonts w:eastAsia="Times New Roman" w:cs="Times New Roman"/>
          <w:szCs w:val="24"/>
        </w:rPr>
        <w:t xml:space="preserve"> ή </w:t>
      </w:r>
      <w:proofErr w:type="spellStart"/>
      <w:r>
        <w:rPr>
          <w:rFonts w:eastAsia="Times New Roman" w:cs="Times New Roman"/>
          <w:szCs w:val="24"/>
        </w:rPr>
        <w:t>VLTs</w:t>
      </w:r>
      <w:proofErr w:type="spellEnd"/>
      <w:r>
        <w:rPr>
          <w:rFonts w:eastAsia="Times New Roman" w:cs="Times New Roman"/>
          <w:szCs w:val="24"/>
        </w:rPr>
        <w:t xml:space="preserve"> ή «</w:t>
      </w:r>
      <w:proofErr w:type="spellStart"/>
      <w:r>
        <w:rPr>
          <w:rFonts w:eastAsia="Times New Roman" w:cs="Times New Roman"/>
          <w:szCs w:val="24"/>
        </w:rPr>
        <w:t>φρουτάκια</w:t>
      </w:r>
      <w:proofErr w:type="spellEnd"/>
      <w:r>
        <w:rPr>
          <w:rFonts w:eastAsia="Times New Roman" w:cs="Times New Roman"/>
          <w:szCs w:val="24"/>
        </w:rPr>
        <w:t xml:space="preserve">», όπως τα λέμε. </w:t>
      </w:r>
    </w:p>
    <w:p w14:paraId="7822AA0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Και βέβαια, είχε ενδιαφέρον η </w:t>
      </w:r>
      <w:r>
        <w:rPr>
          <w:rFonts w:eastAsia="Times New Roman"/>
          <w:bCs/>
        </w:rPr>
        <w:t>συγκεκριμένη</w:t>
      </w:r>
      <w:r>
        <w:rPr>
          <w:rFonts w:eastAsia="Times New Roman" w:cs="Times New Roman"/>
          <w:szCs w:val="24"/>
        </w:rPr>
        <w:t xml:space="preserve"> εισήγηση. </w:t>
      </w:r>
      <w:r>
        <w:rPr>
          <w:rFonts w:eastAsia="Times New Roman" w:cs="Times New Roman"/>
          <w:szCs w:val="24"/>
        </w:rPr>
        <w:t>Οπότε</w:t>
      </w:r>
      <w:r>
        <w:rPr>
          <w:rFonts w:eastAsia="Times New Roman" w:cs="Times New Roman"/>
          <w:szCs w:val="24"/>
        </w:rPr>
        <w:t xml:space="preserve"> έψαξα και διαπίστωσα ότι ο νόμος του 2011 </w:t>
      </w:r>
      <w:proofErr w:type="spellStart"/>
      <w:r>
        <w:rPr>
          <w:rFonts w:eastAsia="Times New Roman" w:cs="Times New Roman"/>
          <w:szCs w:val="24"/>
        </w:rPr>
        <w:t>καζινοποιούσε</w:t>
      </w:r>
      <w:proofErr w:type="spellEnd"/>
      <w:r>
        <w:rPr>
          <w:rFonts w:eastAsia="Times New Roman" w:cs="Times New Roman"/>
          <w:szCs w:val="24"/>
        </w:rPr>
        <w:t xml:space="preserve"> τη χώρα με τριάντα </w:t>
      </w:r>
      <w:r>
        <w:rPr>
          <w:rFonts w:eastAsia="Times New Roman" w:cs="Times New Roman"/>
          <w:szCs w:val="24"/>
        </w:rPr>
        <w:t xml:space="preserve">πέντε χιλιάδες </w:t>
      </w:r>
      <w:proofErr w:type="spellStart"/>
      <w:r>
        <w:rPr>
          <w:rFonts w:eastAsia="Times New Roman" w:cs="Times New Roman"/>
          <w:szCs w:val="24"/>
        </w:rPr>
        <w:t>VLTs</w:t>
      </w:r>
      <w:proofErr w:type="spellEnd"/>
      <w:r>
        <w:rPr>
          <w:rFonts w:eastAsia="Times New Roman" w:cs="Times New Roman"/>
          <w:szCs w:val="24"/>
        </w:rPr>
        <w:t xml:space="preserve">. Οποιαδήποτε αλλαγή οδηγούσε στη μείωση αυτού του αριθμού ήταν κάτι θετικό. </w:t>
      </w:r>
    </w:p>
    <w:p w14:paraId="7822AA07" w14:textId="77777777" w:rsidR="00585C31" w:rsidRDefault="00830CC0">
      <w:pPr>
        <w:spacing w:line="600" w:lineRule="auto"/>
        <w:ind w:firstLine="720"/>
        <w:jc w:val="both"/>
        <w:rPr>
          <w:rFonts w:eastAsia="Times New Roman"/>
          <w:bCs/>
        </w:rPr>
      </w:pPr>
      <w:r>
        <w:rPr>
          <w:rFonts w:eastAsia="Times New Roman" w:cs="Times New Roman"/>
          <w:szCs w:val="24"/>
        </w:rPr>
        <w:t xml:space="preserve">Από εκεί και πέρα, λόγω της ενδιαφέρουσας </w:t>
      </w:r>
      <w:r>
        <w:rPr>
          <w:rFonts w:eastAsia="Times New Roman"/>
          <w:szCs w:val="24"/>
        </w:rPr>
        <w:t>συζήτηση</w:t>
      </w:r>
      <w:r>
        <w:rPr>
          <w:rFonts w:eastAsia="Times New Roman" w:cs="Times New Roman"/>
          <w:szCs w:val="24"/>
        </w:rPr>
        <w:t xml:space="preserve">ς στις Επιτροπές, ακούστηκαν εδώ κάποιες τεχνικές αναλύσεις και αυτό δείχνει </w:t>
      </w:r>
      <w:r>
        <w:rPr>
          <w:rFonts w:eastAsia="Times New Roman"/>
          <w:bCs/>
          <w:shd w:val="clear" w:color="auto" w:fill="FFFFFF"/>
        </w:rPr>
        <w:t>μια</w:t>
      </w:r>
      <w:r>
        <w:rPr>
          <w:rFonts w:eastAsia="Times New Roman" w:cs="Times New Roman"/>
          <w:szCs w:val="24"/>
        </w:rPr>
        <w:t xml:space="preserve"> βελτίωση του διαλόγου στο πλ</w:t>
      </w:r>
      <w:r>
        <w:rPr>
          <w:rFonts w:eastAsia="Times New Roman" w:cs="Times New Roman"/>
          <w:szCs w:val="24"/>
        </w:rPr>
        <w:t xml:space="preserve">αίσιο του </w:t>
      </w:r>
      <w:r>
        <w:rPr>
          <w:rFonts w:eastAsia="Times New Roman"/>
          <w:bCs/>
        </w:rPr>
        <w:t xml:space="preserve">συγκεκριμένου θέματος. </w:t>
      </w:r>
      <w:r>
        <w:rPr>
          <w:rFonts w:eastAsia="Times New Roman"/>
          <w:bCs/>
        </w:rPr>
        <w:t>Β</w:t>
      </w:r>
      <w:r>
        <w:rPr>
          <w:rFonts w:eastAsia="Times New Roman"/>
          <w:bCs/>
        </w:rPr>
        <w:t>έβαια</w:t>
      </w:r>
      <w:r>
        <w:rPr>
          <w:rFonts w:eastAsia="Times New Roman"/>
          <w:bCs/>
        </w:rPr>
        <w:t>,</w:t>
      </w:r>
      <w:r>
        <w:rPr>
          <w:rFonts w:eastAsia="Times New Roman"/>
          <w:bCs/>
        </w:rPr>
        <w:t xml:space="preserve"> αυτές οι τεχνικές αναλύσεις μπορώ να πω ότι  είναι ελλιπείς και ότι  δεν έχουν λάβει κατά νου πολλές μεταβλητές. Και όταν κάνουμε </w:t>
      </w:r>
      <w:r>
        <w:rPr>
          <w:rFonts w:eastAsia="Times New Roman"/>
          <w:bCs/>
          <w:shd w:val="clear" w:color="auto" w:fill="FFFFFF"/>
        </w:rPr>
        <w:t>μια</w:t>
      </w:r>
      <w:r>
        <w:rPr>
          <w:rFonts w:eastAsia="Times New Roman"/>
          <w:bCs/>
        </w:rPr>
        <w:t xml:space="preserve"> τεχνική ανάλυση, καλό είναι να λαμβάνουμε</w:t>
      </w:r>
      <w:r>
        <w:rPr>
          <w:rFonts w:eastAsia="Times New Roman"/>
          <w:bCs/>
        </w:rPr>
        <w:t>,</w:t>
      </w:r>
      <w:r>
        <w:rPr>
          <w:rFonts w:eastAsia="Times New Roman"/>
          <w:bCs/>
        </w:rPr>
        <w:t xml:space="preserve"> όσο το δυνατόν περισσότερες μεταβλητές</w:t>
      </w:r>
      <w:r>
        <w:rPr>
          <w:rFonts w:eastAsia="Times New Roman"/>
          <w:bCs/>
        </w:rPr>
        <w:t xml:space="preserve">, για να έχουμε πιο ακριβή αποτελέσματα. </w:t>
      </w:r>
    </w:p>
    <w:p w14:paraId="7822AA08" w14:textId="77777777" w:rsidR="00585C31" w:rsidRDefault="00830CC0">
      <w:pPr>
        <w:spacing w:line="600" w:lineRule="auto"/>
        <w:ind w:firstLine="720"/>
        <w:jc w:val="both"/>
        <w:rPr>
          <w:rFonts w:eastAsia="Times New Roman" w:cs="Times New Roman"/>
          <w:szCs w:val="24"/>
        </w:rPr>
      </w:pPr>
      <w:r>
        <w:rPr>
          <w:rFonts w:eastAsia="Times New Roman"/>
          <w:bCs/>
        </w:rPr>
        <w:t xml:space="preserve">Την ίδια περίοδο, ακούστηκε πάλι από εκπρόσωπο του ΠΑΣΟΚ ότι  ο νέος κανονισμός είχε οσμή διαφθοράς. Και αυτή ήταν </w:t>
      </w:r>
      <w:r>
        <w:rPr>
          <w:rFonts w:eastAsia="Times New Roman"/>
          <w:bCs/>
          <w:shd w:val="clear" w:color="auto" w:fill="FFFFFF"/>
        </w:rPr>
        <w:t>μια</w:t>
      </w:r>
      <w:r>
        <w:rPr>
          <w:rFonts w:eastAsia="Times New Roman"/>
          <w:bCs/>
        </w:rPr>
        <w:t xml:space="preserve"> ενδιαφέρουσα θέση. Τις επόμενες μέρες ο κ. </w:t>
      </w:r>
      <w:proofErr w:type="spellStart"/>
      <w:r>
        <w:rPr>
          <w:rFonts w:eastAsia="Times New Roman"/>
          <w:bCs/>
        </w:rPr>
        <w:t>Καραγρηγορίου</w:t>
      </w:r>
      <w:proofErr w:type="spellEnd"/>
      <w:r>
        <w:rPr>
          <w:rFonts w:eastAsia="Times New Roman"/>
          <w:bCs/>
        </w:rPr>
        <w:t xml:space="preserve"> πήρε όλο το ντοσιέ και το κατέθεσε στον </w:t>
      </w:r>
      <w:r>
        <w:rPr>
          <w:rFonts w:eastAsia="Times New Roman"/>
          <w:bCs/>
        </w:rPr>
        <w:t>ε</w:t>
      </w:r>
      <w:r>
        <w:rPr>
          <w:rFonts w:eastAsia="Times New Roman"/>
          <w:bCs/>
        </w:rPr>
        <w:t>ισαγγελέα. Και βέβαια</w:t>
      </w:r>
      <w:r>
        <w:rPr>
          <w:rFonts w:eastAsia="Times New Roman"/>
          <w:bCs/>
        </w:rPr>
        <w:t>,</w:t>
      </w:r>
      <w:r>
        <w:rPr>
          <w:rFonts w:eastAsia="Times New Roman"/>
          <w:bCs/>
        </w:rPr>
        <w:t xml:space="preserve"> αναρωτήθηκα, οσμή διαφθοράς είχε ένας κανονισμός, ο οποίος μπορεί να αλλάξει ή οσμή διαφθοράς έχει ένας κανονισμός, ο οποίος ένα γωνια</w:t>
      </w:r>
      <w:r>
        <w:rPr>
          <w:rFonts w:eastAsia="Times New Roman"/>
          <w:bCs/>
        </w:rPr>
        <w:t xml:space="preserve">κό κατάστημα </w:t>
      </w:r>
      <w:r>
        <w:rPr>
          <w:rFonts w:eastAsia="Times New Roman"/>
          <w:bCs/>
        </w:rPr>
        <w:lastRenderedPageBreak/>
        <w:t xml:space="preserve">το πουλάει σε </w:t>
      </w:r>
      <w:r>
        <w:rPr>
          <w:rFonts w:eastAsia="Times New Roman"/>
          <w:bCs/>
          <w:shd w:val="clear" w:color="auto" w:fill="FFFFFF"/>
        </w:rPr>
        <w:t>μια</w:t>
      </w:r>
      <w:r>
        <w:rPr>
          <w:rFonts w:eastAsia="Times New Roman"/>
          <w:bCs/>
        </w:rPr>
        <w:t xml:space="preserve"> τιμή σχετικά χαμηλή, όπου παρουσιάζεται μόνο ένας ενδιαφερόμενος;</w:t>
      </w:r>
      <w:r>
        <w:rPr>
          <w:rFonts w:eastAsia="Times New Roman"/>
          <w:bCs/>
        </w:rPr>
        <w:t xml:space="preserve"> </w:t>
      </w:r>
      <w:r>
        <w:rPr>
          <w:rFonts w:eastAsia="Times New Roman" w:cs="Times New Roman"/>
          <w:szCs w:val="24"/>
        </w:rPr>
        <w:t xml:space="preserve">Κάτω από ορισμένες προϋποθέσεις και σύμφωνα με την ελληνική νομοθεσία θα έπρεπε να ακυρωθεί αυτός ο διαγωνισμός εκείνη την εποχή. </w:t>
      </w:r>
    </w:p>
    <w:p w14:paraId="7822AA0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Άρα, ποιο από τα δύο είχε οσ</w:t>
      </w:r>
      <w:r>
        <w:rPr>
          <w:rFonts w:eastAsia="Times New Roman" w:cs="Times New Roman"/>
          <w:szCs w:val="24"/>
        </w:rPr>
        <w:t xml:space="preserve">μή διαφθοράς; Οσμή διαφθοράς, επαναλαμβάνω, είχε ένας κανονισμός που μπορεί να αλλάξει ή ένα τίμημα το οποίο έδωσε πολλά πλεονεκτήματα σε ό,τι αφορά την εξόφλησή του στον ενδιαφερόμενο ο οποίος το αγόρασε; </w:t>
      </w:r>
    </w:p>
    <w:p w14:paraId="7822AA0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Να θυμίσω ότι εκείνη την εποχή ήταν 30 εκατομμύρι</w:t>
      </w:r>
      <w:r>
        <w:rPr>
          <w:rFonts w:eastAsia="Times New Roman" w:cs="Times New Roman"/>
          <w:szCs w:val="24"/>
        </w:rPr>
        <w:t>α το σύνολο του τιμήματος και θα αποπληρωνόταν από τα κέρδη του ΟΠΑΠ την επόμενη δεκαετία, 3 εκατομμύρια τη χρονιά. Οπότε</w:t>
      </w:r>
      <w:r>
        <w:rPr>
          <w:rFonts w:eastAsia="Times New Roman" w:cs="Times New Roman"/>
          <w:szCs w:val="24"/>
        </w:rPr>
        <w:t>,</w:t>
      </w:r>
      <w:r>
        <w:rPr>
          <w:rFonts w:eastAsia="Times New Roman" w:cs="Times New Roman"/>
          <w:szCs w:val="24"/>
        </w:rPr>
        <w:t xml:space="preserve"> αν αυτή η σύμβαση θεωρείται μια σύμβαση η οποία είναι επικερδής για το ελληνικό δημόσιο, θα θέλαμε να ακούσουμε τι δεν ήταν επικερδές</w:t>
      </w:r>
      <w:r>
        <w:rPr>
          <w:rFonts w:eastAsia="Times New Roman" w:cs="Times New Roman"/>
          <w:szCs w:val="24"/>
        </w:rPr>
        <w:t xml:space="preserve"> για το ελληνικό δημόσιο.</w:t>
      </w:r>
    </w:p>
    <w:p w14:paraId="7822AA0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Σε ό,τι αφορά τον κανονισμό, όπως όλοι ξέρετε, υπάρχει ένας επιστημονικός διάλογος για το πώς πρέπει να συμπεριφέρεται η πολιτεία απέναντι στα τυχερά παίγνια. Δεν είναι έτσι απλά τα πράγματα, όπως ακριβώς παρουσιάζονται στη Βουλή,</w:t>
      </w:r>
      <w:r>
        <w:rPr>
          <w:rFonts w:eastAsia="Times New Roman" w:cs="Times New Roman"/>
          <w:szCs w:val="24"/>
        </w:rPr>
        <w:t xml:space="preserve"> και είναι πολύ πιο σύνθετα και πρέπει να έχουμε στο μυαλό μας αυτό που σας είπα προηγουμένως, την ποτοαπαγόρευση. Δηλαδή, αν κάτι εισάγεται που φαίνεται πράγματι και είναι πολύ καλός κανονισμός, ως όρος κανονισμού, ως άρθρο κανονισμού, το ερώτημα είναι αν</w:t>
      </w:r>
      <w:r>
        <w:rPr>
          <w:rFonts w:eastAsia="Times New Roman" w:cs="Times New Roman"/>
          <w:szCs w:val="24"/>
        </w:rPr>
        <w:t xml:space="preserve"> αυτό που εισάγεται προκαλεί ένα κίνημα ποτοαπαγόρευσης ή όχι. Αν το προκαλεί, δεν είναι καλό. Διαφορετικά, μπορεί να εφαρμοστεί.</w:t>
      </w:r>
    </w:p>
    <w:p w14:paraId="7822AA0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σε ένα τελευταίο </w:t>
      </w:r>
      <w:r>
        <w:rPr>
          <w:rFonts w:eastAsia="Times New Roman" w:cs="Times New Roman"/>
          <w:szCs w:val="24"/>
        </w:rPr>
        <w:t xml:space="preserve">θέμα, </w:t>
      </w:r>
      <w:r>
        <w:rPr>
          <w:rFonts w:eastAsia="Times New Roman" w:cs="Times New Roman"/>
          <w:szCs w:val="24"/>
        </w:rPr>
        <w:t>που έχει σχέση με τον κανονισμό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Στεργιώτη</w:t>
      </w:r>
      <w:proofErr w:type="spellEnd"/>
      <w:r>
        <w:rPr>
          <w:rFonts w:eastAsia="Times New Roman" w:cs="Times New Roman"/>
          <w:szCs w:val="24"/>
        </w:rPr>
        <w:t>. Κάποια ζητήματα τα άγγιξε ο προηγούμενος ομιλ</w:t>
      </w:r>
      <w:r>
        <w:rPr>
          <w:rFonts w:eastAsia="Times New Roman" w:cs="Times New Roman"/>
          <w:szCs w:val="24"/>
        </w:rPr>
        <w:t>ητής, δεν θα τα αγγίξω</w:t>
      </w:r>
      <w:r>
        <w:rPr>
          <w:rFonts w:eastAsia="Times New Roman" w:cs="Times New Roman"/>
          <w:szCs w:val="24"/>
        </w:rPr>
        <w:t>. Α</w:t>
      </w:r>
      <w:r>
        <w:rPr>
          <w:rFonts w:eastAsia="Times New Roman" w:cs="Times New Roman"/>
          <w:szCs w:val="24"/>
        </w:rPr>
        <w:t>πλά και μόνο</w:t>
      </w:r>
      <w:r>
        <w:rPr>
          <w:rFonts w:eastAsia="Times New Roman" w:cs="Times New Roman"/>
          <w:szCs w:val="24"/>
        </w:rPr>
        <w:t>,</w:t>
      </w:r>
      <w:r>
        <w:rPr>
          <w:rFonts w:eastAsia="Times New Roman" w:cs="Times New Roman"/>
          <w:szCs w:val="24"/>
        </w:rPr>
        <w:t xml:space="preserve"> θα αναφερθώ σε ένα ζήτημα το οποίο το έθεσα στην </w:t>
      </w:r>
      <w:r>
        <w:rPr>
          <w:rFonts w:eastAsia="Times New Roman" w:cs="Times New Roman"/>
          <w:szCs w:val="24"/>
        </w:rPr>
        <w:t>ε</w:t>
      </w:r>
      <w:r>
        <w:rPr>
          <w:rFonts w:eastAsia="Times New Roman" w:cs="Times New Roman"/>
          <w:szCs w:val="24"/>
        </w:rPr>
        <w:t>πιτροπή, αλλά δεν είχα την απάντηση την οποία περίμενα και έμεινε ανοιχτό.</w:t>
      </w:r>
    </w:p>
    <w:p w14:paraId="7822AA0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Στεργιώτης</w:t>
      </w:r>
      <w:proofErr w:type="spellEnd"/>
      <w:r>
        <w:rPr>
          <w:rFonts w:eastAsia="Times New Roman" w:cs="Times New Roman"/>
          <w:szCs w:val="24"/>
        </w:rPr>
        <w:t>, όπως σωστά τονίστηκε, ήταν άνθρωπος ο οποίος προήλθε από τα καζίν</w:t>
      </w:r>
      <w:r>
        <w:rPr>
          <w:rFonts w:eastAsia="Times New Roman" w:cs="Times New Roman"/>
          <w:szCs w:val="24"/>
        </w:rPr>
        <w:t>α</w:t>
      </w:r>
      <w:r>
        <w:rPr>
          <w:rFonts w:eastAsia="Times New Roman" w:cs="Times New Roman"/>
          <w:szCs w:val="24"/>
        </w:rPr>
        <w:t>. Ξέρει π</w:t>
      </w:r>
      <w:r>
        <w:rPr>
          <w:rFonts w:eastAsia="Times New Roman" w:cs="Times New Roman"/>
          <w:szCs w:val="24"/>
        </w:rPr>
        <w:t>άρα πολύ καλά τη δουλειά αυτή και από εκεί και πέρα</w:t>
      </w:r>
      <w:r>
        <w:rPr>
          <w:rFonts w:eastAsia="Times New Roman" w:cs="Times New Roman"/>
          <w:szCs w:val="24"/>
        </w:rPr>
        <w:t>,</w:t>
      </w:r>
      <w:r>
        <w:rPr>
          <w:rFonts w:eastAsia="Times New Roman" w:cs="Times New Roman"/>
          <w:szCs w:val="24"/>
        </w:rPr>
        <w:t xml:space="preserve"> δημιούργησε έναν κανονισμό, ο οποίος μας οδήγησε στα δικαστήρια του Λονδίνου και η αποζημίωση ήταν 1,2 δισεκατομμύρια ευρώ, γιατί ο συγκεκριμένος κανονισμός επί της ουσίας παραβίαζε όρους της σύμβασης πο</w:t>
      </w:r>
      <w:r>
        <w:rPr>
          <w:rFonts w:eastAsia="Times New Roman" w:cs="Times New Roman"/>
          <w:szCs w:val="24"/>
        </w:rPr>
        <w:t xml:space="preserve">υ υπέγραψε το ΠΑΣΟΚ με τον ανάδοχο. </w:t>
      </w:r>
    </w:p>
    <w:p w14:paraId="7822AA0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Το ερώτημα που </w:t>
      </w:r>
      <w:proofErr w:type="spellStart"/>
      <w:r>
        <w:rPr>
          <w:rFonts w:eastAsia="Times New Roman" w:cs="Times New Roman"/>
          <w:szCs w:val="24"/>
        </w:rPr>
        <w:t>είχa</w:t>
      </w:r>
      <w:proofErr w:type="spellEnd"/>
      <w:r>
        <w:rPr>
          <w:rFonts w:eastAsia="Times New Roman" w:cs="Times New Roman"/>
          <w:szCs w:val="24"/>
        </w:rPr>
        <w:t xml:space="preserve"> θέσει ήταν το εξής απλό. Εκείνος ο κανονισμός επέφερε μια ισορροπία ανάμεσα στα καζίν</w:t>
      </w:r>
      <w:r>
        <w:rPr>
          <w:rFonts w:eastAsia="Times New Roman" w:cs="Times New Roman"/>
          <w:szCs w:val="24"/>
        </w:rPr>
        <w:t>α</w:t>
      </w:r>
      <w:r>
        <w:rPr>
          <w:rFonts w:eastAsia="Times New Roman" w:cs="Times New Roman"/>
          <w:szCs w:val="24"/>
        </w:rPr>
        <w:t xml:space="preserve"> και τον ΟΠΑΠ ή δημιουργούσε ένα τέτοιο κλίμα υπέρ των καζίν</w:t>
      </w:r>
      <w:r>
        <w:rPr>
          <w:rFonts w:eastAsia="Times New Roman" w:cs="Times New Roman"/>
          <w:szCs w:val="24"/>
        </w:rPr>
        <w:t>ων</w:t>
      </w:r>
      <w:r>
        <w:rPr>
          <w:rFonts w:eastAsia="Times New Roman" w:cs="Times New Roman"/>
          <w:szCs w:val="24"/>
        </w:rPr>
        <w:t xml:space="preserve"> και εις βάρος του ΟΠΑΠ; Αυτή είναι μια σημαντική ε</w:t>
      </w:r>
      <w:r>
        <w:rPr>
          <w:rFonts w:eastAsia="Times New Roman" w:cs="Times New Roman"/>
          <w:szCs w:val="24"/>
        </w:rPr>
        <w:t>ρώτηση. Γιατί αν δημιουργούμε έναν κανονισμό ο οποίος λειτουργεί υπέρ μιας ομάδας και εις βάρος μιας άλλης, τότε αυτός ο κανονισμός μπορώ να σας πω ότι δεν είναι άμοιρος πολλών αποριών και ερωτημάτων. Και αυτή η ερώτηση δεν απαντήθηκε.</w:t>
      </w:r>
    </w:p>
    <w:p w14:paraId="7822AA0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Από εκεί και πέρα, κ</w:t>
      </w:r>
      <w:r>
        <w:rPr>
          <w:rFonts w:eastAsia="Times New Roman" w:cs="Times New Roman"/>
          <w:szCs w:val="24"/>
        </w:rPr>
        <w:t xml:space="preserve">λείνοντας, θέλω να πω ότι ένα μονοπώλιο ελέγχεται πολύ καλύτερα από μια </w:t>
      </w:r>
      <w:proofErr w:type="spellStart"/>
      <w:r>
        <w:rPr>
          <w:rFonts w:eastAsia="Times New Roman" w:cs="Times New Roman"/>
          <w:szCs w:val="24"/>
        </w:rPr>
        <w:t>ολιγοπωλιακή</w:t>
      </w:r>
      <w:proofErr w:type="spellEnd"/>
      <w:r>
        <w:rPr>
          <w:rFonts w:eastAsia="Times New Roman" w:cs="Times New Roman"/>
          <w:szCs w:val="24"/>
        </w:rPr>
        <w:t xml:space="preserve"> αγορά. Ο ΟΠΑΠ μπορεί να ελεγχθεί, γιατί είναι μονοπώλιο και το μονοπώλιο το βλέπουμε. Τα παίγνια που αναπτύσσονται σε ένα ολιγοπώλιο δεν μπορούμε να τα δούμε και αυτά τα π</w:t>
      </w:r>
      <w:r>
        <w:rPr>
          <w:rFonts w:eastAsia="Times New Roman" w:cs="Times New Roman"/>
          <w:szCs w:val="24"/>
        </w:rPr>
        <w:t>αίγνια είναι</w:t>
      </w:r>
      <w:r>
        <w:rPr>
          <w:rFonts w:eastAsia="Times New Roman" w:cs="Times New Roman"/>
          <w:szCs w:val="24"/>
        </w:rPr>
        <w:t>,</w:t>
      </w:r>
      <w:r>
        <w:rPr>
          <w:rFonts w:eastAsia="Times New Roman" w:cs="Times New Roman"/>
          <w:szCs w:val="24"/>
        </w:rPr>
        <w:t xml:space="preserve"> που παιδεύουν πάρα </w:t>
      </w:r>
      <w:r>
        <w:rPr>
          <w:rFonts w:eastAsia="Times New Roman" w:cs="Times New Roman"/>
          <w:szCs w:val="24"/>
        </w:rPr>
        <w:lastRenderedPageBreak/>
        <w:t>πολλές κυβερνήσεις είτε στο χώρο των προμηθειών του δημοσίου είτε στο πλαίσιο διαφόρων άλλων συναλλαγών</w:t>
      </w:r>
      <w:r>
        <w:rPr>
          <w:rFonts w:eastAsia="Times New Roman" w:cs="Times New Roman"/>
          <w:szCs w:val="24"/>
        </w:rPr>
        <w:t>,</w:t>
      </w:r>
      <w:r>
        <w:rPr>
          <w:rFonts w:eastAsia="Times New Roman" w:cs="Times New Roman"/>
          <w:szCs w:val="24"/>
        </w:rPr>
        <w:t xml:space="preserve"> που γίνονται σε μια οικονομία και αυτά τα παίγνια είναι που παιδεύουν τις κυβερνήσεις. </w:t>
      </w:r>
    </w:p>
    <w:p w14:paraId="7822AA1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Ευχαριστώ.</w:t>
      </w:r>
    </w:p>
    <w:p w14:paraId="7822AA11" w14:textId="77777777" w:rsidR="00585C31" w:rsidRDefault="00830CC0">
      <w:pPr>
        <w:spacing w:line="600" w:lineRule="auto"/>
        <w:ind w:firstLine="720"/>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του ΣΥΡΙΖΑ)</w:t>
      </w:r>
    </w:p>
    <w:p w14:paraId="7822AA12"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w:t>
      </w:r>
      <w:proofErr w:type="spellStart"/>
      <w:r>
        <w:rPr>
          <w:rFonts w:eastAsia="Times New Roman" w:cs="Times New Roman"/>
          <w:szCs w:val="24"/>
        </w:rPr>
        <w:t>Μάρδα</w:t>
      </w:r>
      <w:proofErr w:type="spellEnd"/>
      <w:r>
        <w:rPr>
          <w:rFonts w:eastAsia="Times New Roman" w:cs="Times New Roman"/>
          <w:szCs w:val="24"/>
        </w:rPr>
        <w:t xml:space="preserve">, για την ακρίβεια στο χρόνο. </w:t>
      </w:r>
    </w:p>
    <w:p w14:paraId="7822AA1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Τον λόγο έχει η ανεξάρτητη Βουλευτής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για επτά λεπτά.</w:t>
      </w:r>
    </w:p>
    <w:p w14:paraId="7822AA14"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7822AA1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Κύριε Υπουργ</w:t>
      </w:r>
      <w:r>
        <w:rPr>
          <w:rFonts w:eastAsia="Times New Roman" w:cs="Times New Roman"/>
          <w:szCs w:val="24"/>
        </w:rPr>
        <w:t>έ, κυρίες και κύριοι συνάδελφοι, σήμερα συζητάμε επί ενός νομοσχεδίου</w:t>
      </w:r>
      <w:r>
        <w:rPr>
          <w:rFonts w:eastAsia="Times New Roman" w:cs="Times New Roman"/>
          <w:szCs w:val="24"/>
        </w:rPr>
        <w:t>,</w:t>
      </w:r>
      <w:r>
        <w:rPr>
          <w:rFonts w:eastAsia="Times New Roman" w:cs="Times New Roman"/>
          <w:szCs w:val="24"/>
        </w:rPr>
        <w:t xml:space="preserve"> το οποίο τιτλοφορείται μεν</w:t>
      </w:r>
      <w:r>
        <w:rPr>
          <w:rFonts w:eastAsia="Times New Roman" w:cs="Times New Roman"/>
          <w:szCs w:val="24"/>
        </w:rPr>
        <w:t xml:space="preserve">: </w:t>
      </w:r>
      <w:r>
        <w:rPr>
          <w:rFonts w:eastAsia="Times New Roman" w:cs="Times New Roman"/>
          <w:szCs w:val="24"/>
        </w:rPr>
        <w:t xml:space="preserve">«Ρυθμίσεις για την αγορά παιγνίων», ωστόσο συνιστά μια εντελώς αποσπασματική προσπάθεια για τη ρύθμιση ελαχίστων ζητημάτων, τα οποία έχουν προκύψει σε σχέση </w:t>
      </w:r>
      <w:r>
        <w:rPr>
          <w:rFonts w:eastAsia="Times New Roman" w:cs="Times New Roman"/>
          <w:szCs w:val="24"/>
        </w:rPr>
        <w:t>με την ΟΠΑΠ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Δηλαδή το όλο ζήτημα επικεντρώνεται μόνο γύρω από το ζήτημα των </w:t>
      </w:r>
      <w:proofErr w:type="spellStart"/>
      <w:r>
        <w:rPr>
          <w:rFonts w:eastAsia="Times New Roman" w:cs="Times New Roman"/>
          <w:szCs w:val="24"/>
        </w:rPr>
        <w:t>παιχνιδομηχανών</w:t>
      </w:r>
      <w:proofErr w:type="spellEnd"/>
      <w:r>
        <w:rPr>
          <w:rFonts w:eastAsia="Times New Roman" w:cs="Times New Roman"/>
          <w:szCs w:val="24"/>
        </w:rPr>
        <w:t>, ενώ ο κύριος Υπουργός έχει δεσμευτεί πως έπονται άμεσα και άλλα νομοσχέδια που θα αφορούν τα παίγνια.</w:t>
      </w:r>
    </w:p>
    <w:p w14:paraId="7822AA1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 xml:space="preserve">Εάν, λοιπόν, υπήρχε σοβαρή διάθεση να συζητήσουμε και </w:t>
      </w:r>
      <w:r>
        <w:rPr>
          <w:rFonts w:eastAsia="Times New Roman" w:cs="Times New Roman"/>
          <w:szCs w:val="24"/>
        </w:rPr>
        <w:t>να επιλύσουμε όλα τα θέματα, θα έπρεπε σήμερα, κύριε Υπουργέ, να έχουμε ένα συνολικό νομοσχέδιο</w:t>
      </w:r>
      <w:r>
        <w:rPr>
          <w:rFonts w:eastAsia="Times New Roman" w:cs="Times New Roman"/>
          <w:szCs w:val="24"/>
        </w:rPr>
        <w:t>,</w:t>
      </w:r>
      <w:r>
        <w:rPr>
          <w:rFonts w:eastAsia="Times New Roman" w:cs="Times New Roman"/>
          <w:szCs w:val="24"/>
        </w:rPr>
        <w:t xml:space="preserve"> που να μιλά για τις </w:t>
      </w:r>
      <w:proofErr w:type="spellStart"/>
      <w:r>
        <w:rPr>
          <w:rFonts w:eastAsia="Times New Roman" w:cs="Times New Roman"/>
          <w:szCs w:val="24"/>
        </w:rPr>
        <w:t>παιχνιδομηχανές</w:t>
      </w:r>
      <w:proofErr w:type="spellEnd"/>
      <w:r>
        <w:rPr>
          <w:rFonts w:eastAsia="Times New Roman" w:cs="Times New Roman"/>
          <w:szCs w:val="24"/>
        </w:rPr>
        <w:t>, για τον ηλεκτρονικό τζόγο, για το μέγα ζήτημα του παράνομου τζόγου και για τα καζίν</w:t>
      </w:r>
      <w:r>
        <w:rPr>
          <w:rFonts w:eastAsia="Times New Roman" w:cs="Times New Roman"/>
          <w:szCs w:val="24"/>
        </w:rPr>
        <w:t>α</w:t>
      </w:r>
      <w:r>
        <w:rPr>
          <w:rFonts w:eastAsia="Times New Roman" w:cs="Times New Roman"/>
          <w:szCs w:val="24"/>
        </w:rPr>
        <w:t xml:space="preserve">. </w:t>
      </w:r>
    </w:p>
    <w:p w14:paraId="7822AA17"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Κ</w:t>
      </w:r>
      <w:r>
        <w:rPr>
          <w:rFonts w:eastAsia="Times New Roman"/>
          <w:szCs w:val="24"/>
        </w:rPr>
        <w:t xml:space="preserve">ατ’ αρχάς, </w:t>
      </w:r>
      <w:r>
        <w:rPr>
          <w:rFonts w:eastAsia="Times New Roman"/>
          <w:szCs w:val="24"/>
        </w:rPr>
        <w:t>θ</w:t>
      </w:r>
      <w:r>
        <w:rPr>
          <w:rFonts w:eastAsia="Times New Roman"/>
          <w:szCs w:val="24"/>
        </w:rPr>
        <w:t>α αναφερθώ στο σημεριν</w:t>
      </w:r>
      <w:r>
        <w:rPr>
          <w:rFonts w:eastAsia="Times New Roman"/>
          <w:szCs w:val="24"/>
        </w:rPr>
        <w:t xml:space="preserve">ό νομοσχέδιο. Ο ν.4002/2011 ρύθμιζε τον αριθμό των </w:t>
      </w:r>
      <w:proofErr w:type="spellStart"/>
      <w:r>
        <w:rPr>
          <w:rFonts w:eastAsia="Times New Roman"/>
          <w:szCs w:val="24"/>
        </w:rPr>
        <w:t>παιχνιδομηχανών</w:t>
      </w:r>
      <w:proofErr w:type="spellEnd"/>
      <w:r>
        <w:rPr>
          <w:rFonts w:eastAsia="Times New Roman"/>
          <w:szCs w:val="24"/>
        </w:rPr>
        <w:t>,</w:t>
      </w:r>
      <w:r>
        <w:rPr>
          <w:rFonts w:eastAsia="Times New Roman"/>
          <w:szCs w:val="24"/>
        </w:rPr>
        <w:t xml:space="preserve"> που θα υπήρχαν στην ελληνική επικράτεια και τον τρόπο διαχείρισής τους από την «ΟΠΑΠ Α</w:t>
      </w:r>
      <w:r>
        <w:rPr>
          <w:rFonts w:eastAsia="Times New Roman"/>
          <w:szCs w:val="24"/>
        </w:rPr>
        <w:t>.</w:t>
      </w:r>
      <w:r>
        <w:rPr>
          <w:rFonts w:eastAsia="Times New Roman"/>
          <w:szCs w:val="24"/>
        </w:rPr>
        <w:t>Ε</w:t>
      </w:r>
      <w:r>
        <w:rPr>
          <w:rFonts w:eastAsia="Times New Roman"/>
          <w:szCs w:val="24"/>
        </w:rPr>
        <w:t>.</w:t>
      </w:r>
      <w:r>
        <w:rPr>
          <w:rFonts w:eastAsia="Times New Roman"/>
          <w:szCs w:val="24"/>
        </w:rPr>
        <w:t>». Με το σημερινό νομοσχέδιο μειώνεται κατά δέκα χιλιάδες ο συνολικός αριθμός των μηχανήματων και έ</w:t>
      </w:r>
      <w:r>
        <w:rPr>
          <w:rFonts w:eastAsia="Times New Roman"/>
          <w:szCs w:val="24"/>
        </w:rPr>
        <w:t>τσι από τριάντα πέντε χιλιάδες πλέον θα λειτουργούν είκοσι πέντε χιλιάδες μηχανές σε όλη την Ελλάδα.</w:t>
      </w:r>
    </w:p>
    <w:p w14:paraId="7822AA18"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Να θυμίσω ότι η «ΟΠΑΠ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είχε αγοράσει το δικαίωμα χρήσης και υπενοικίασης αυτών των </w:t>
      </w:r>
      <w:proofErr w:type="spellStart"/>
      <w:r>
        <w:rPr>
          <w:rFonts w:eastAsia="Times New Roman"/>
          <w:szCs w:val="24"/>
        </w:rPr>
        <w:t>παιχνιδομηχανών</w:t>
      </w:r>
      <w:proofErr w:type="spellEnd"/>
      <w:r>
        <w:rPr>
          <w:rFonts w:eastAsia="Times New Roman"/>
          <w:szCs w:val="24"/>
        </w:rPr>
        <w:t xml:space="preserve"> για 16.000 ευρώ εκάστη. Δηλαδή, συνολικά</w:t>
      </w:r>
      <w:r>
        <w:rPr>
          <w:rFonts w:eastAsia="Times New Roman"/>
          <w:szCs w:val="24"/>
        </w:rPr>
        <w:t>,</w:t>
      </w:r>
      <w:r>
        <w:rPr>
          <w:rFonts w:eastAsia="Times New Roman"/>
          <w:szCs w:val="24"/>
        </w:rPr>
        <w:t xml:space="preserve"> κατέθεσε </w:t>
      </w:r>
      <w:r>
        <w:rPr>
          <w:rFonts w:eastAsia="Times New Roman"/>
          <w:szCs w:val="24"/>
        </w:rPr>
        <w:t>566.000.000 ευρώ. Τώρα, λόγω του ότι μειώνεται ο αριθμός των διαθεσίμων μηχανημάτων, αναγκαστικά για την κάλυψη αυτού του ποσού έρχεται η Κυβέρνηση να αυξήσει τον χρόνο</w:t>
      </w:r>
      <w:r>
        <w:rPr>
          <w:rFonts w:eastAsia="Times New Roman"/>
          <w:szCs w:val="24"/>
        </w:rPr>
        <w:t>,</w:t>
      </w:r>
      <w:r>
        <w:rPr>
          <w:rFonts w:eastAsia="Times New Roman"/>
          <w:szCs w:val="24"/>
        </w:rPr>
        <w:t xml:space="preserve"> που θα ισχύει η άδεια. Δηλαδή, από δέκα έτη δίνετε στην «ΟΠΑΠ ΑΕ» δεκαοκτώ έτη. Ένα ου</w:t>
      </w:r>
      <w:r>
        <w:rPr>
          <w:rFonts w:eastAsia="Times New Roman"/>
          <w:szCs w:val="24"/>
        </w:rPr>
        <w:t>σιαστικό συμπέρασμα βγαίνει από αυτήν τη ρύθμιση. Είναι πως τίποτα και ποτέ δεν μπορεί να έχει μια σταθερότητα στην Ελλάδα. Καμ</w:t>
      </w:r>
      <w:r>
        <w:rPr>
          <w:rFonts w:eastAsia="Times New Roman"/>
          <w:szCs w:val="24"/>
        </w:rPr>
        <w:t>μ</w:t>
      </w:r>
      <w:r>
        <w:rPr>
          <w:rFonts w:eastAsia="Times New Roman"/>
          <w:szCs w:val="24"/>
        </w:rPr>
        <w:t>ιά επένδυση δεν γίνεται χωρίς να υπάρχει πάντα ένας αόρατος κίνδυνος να αλλάξει ένα νομικό πλαίσιο</w:t>
      </w:r>
      <w:r>
        <w:rPr>
          <w:rFonts w:eastAsia="Times New Roman"/>
          <w:szCs w:val="24"/>
        </w:rPr>
        <w:t>,</w:t>
      </w:r>
      <w:r>
        <w:rPr>
          <w:rFonts w:eastAsia="Times New Roman"/>
          <w:szCs w:val="24"/>
        </w:rPr>
        <w:t xml:space="preserve"> ακριβώς την επόμενη ημέρα, δ</w:t>
      </w:r>
      <w:r>
        <w:rPr>
          <w:rFonts w:eastAsia="Times New Roman"/>
          <w:szCs w:val="24"/>
        </w:rPr>
        <w:t xml:space="preserve">ιότι έτσι καταστρατηγείται ο νόμος του 2011. </w:t>
      </w:r>
    </w:p>
    <w:p w14:paraId="7822AA19"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lastRenderedPageBreak/>
        <w:t xml:space="preserve">Και τώρα σας ερωτώ, κύριε Υπουργέ: Καταστρατηγείται ο νόμος αυτός του 2011 υπέρ </w:t>
      </w:r>
      <w:proofErr w:type="spellStart"/>
      <w:r>
        <w:rPr>
          <w:rFonts w:eastAsia="Times New Roman"/>
          <w:szCs w:val="24"/>
        </w:rPr>
        <w:t>ποίου</w:t>
      </w:r>
      <w:proofErr w:type="spellEnd"/>
      <w:r>
        <w:rPr>
          <w:rFonts w:eastAsia="Times New Roman"/>
          <w:szCs w:val="24"/>
        </w:rPr>
        <w:t>; Υπέρ του ελληνικού δημοσίου ή υπέρ της «ΟΠΑΠ Α</w:t>
      </w:r>
      <w:r>
        <w:rPr>
          <w:rFonts w:eastAsia="Times New Roman"/>
          <w:szCs w:val="24"/>
        </w:rPr>
        <w:t>.</w:t>
      </w:r>
      <w:r>
        <w:rPr>
          <w:rFonts w:eastAsia="Times New Roman"/>
          <w:szCs w:val="24"/>
        </w:rPr>
        <w:t>Ε</w:t>
      </w:r>
      <w:r>
        <w:rPr>
          <w:rFonts w:eastAsia="Times New Roman"/>
          <w:szCs w:val="24"/>
        </w:rPr>
        <w:t>.</w:t>
      </w:r>
      <w:r>
        <w:rPr>
          <w:rFonts w:eastAsia="Times New Roman"/>
          <w:szCs w:val="24"/>
        </w:rPr>
        <w:t>»; Ασφαλώς υπέρ της «ΟΠΑΠ Α</w:t>
      </w:r>
      <w:r>
        <w:rPr>
          <w:rFonts w:eastAsia="Times New Roman"/>
          <w:szCs w:val="24"/>
        </w:rPr>
        <w:t>.</w:t>
      </w:r>
      <w:r>
        <w:rPr>
          <w:rFonts w:eastAsia="Times New Roman"/>
          <w:szCs w:val="24"/>
        </w:rPr>
        <w:t>Ε</w:t>
      </w:r>
      <w:r>
        <w:rPr>
          <w:rFonts w:eastAsia="Times New Roman"/>
          <w:szCs w:val="24"/>
        </w:rPr>
        <w:t>.</w:t>
      </w:r>
      <w:r>
        <w:rPr>
          <w:rFonts w:eastAsia="Times New Roman"/>
          <w:szCs w:val="24"/>
        </w:rPr>
        <w:t>».</w:t>
      </w:r>
    </w:p>
    <w:p w14:paraId="7822AA1A"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Έχουμε, βέβαια, θα μου πείτε και τη σχετι</w:t>
      </w:r>
      <w:r>
        <w:rPr>
          <w:rFonts w:eastAsia="Times New Roman"/>
          <w:szCs w:val="24"/>
        </w:rPr>
        <w:t xml:space="preserve">κή έκθεση της </w:t>
      </w:r>
      <w:r>
        <w:rPr>
          <w:rFonts w:eastAsia="Times New Roman"/>
          <w:szCs w:val="24"/>
        </w:rPr>
        <w:t>«</w:t>
      </w:r>
      <w:r>
        <w:rPr>
          <w:rFonts w:eastAsia="Times New Roman"/>
          <w:szCs w:val="24"/>
          <w:lang w:val="en-US"/>
        </w:rPr>
        <w:t>DELOITTE</w:t>
      </w:r>
      <w:r>
        <w:rPr>
          <w:rFonts w:eastAsia="Times New Roman"/>
          <w:szCs w:val="24"/>
        </w:rPr>
        <w:t>».</w:t>
      </w:r>
      <w:r>
        <w:rPr>
          <w:rFonts w:eastAsia="Times New Roman"/>
          <w:szCs w:val="24"/>
        </w:rPr>
        <w:t xml:space="preserve"> Όμως, εμείς είμαστε εδώ για να ελέγξουμε όλες τις εκδοχές και συζητάμε σε κοινωνικό, πολιτικό επίπεδο και όχι μόνο στο οικονομικό.</w:t>
      </w:r>
    </w:p>
    <w:p w14:paraId="7822AA1B"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 xml:space="preserve">Η Κυβέρνηση διατείνεται πώς μέσα από τη μείωση του αριθμού των </w:t>
      </w:r>
      <w:proofErr w:type="spellStart"/>
      <w:r>
        <w:rPr>
          <w:rFonts w:eastAsia="Times New Roman"/>
          <w:szCs w:val="24"/>
        </w:rPr>
        <w:t>παιχνιδομηχανών</w:t>
      </w:r>
      <w:proofErr w:type="spellEnd"/>
      <w:r>
        <w:rPr>
          <w:rFonts w:eastAsia="Times New Roman"/>
          <w:szCs w:val="24"/>
        </w:rPr>
        <w:t xml:space="preserve"> και, επίσης, του </w:t>
      </w:r>
      <w:r>
        <w:rPr>
          <w:rFonts w:eastAsia="Times New Roman"/>
          <w:szCs w:val="24"/>
        </w:rPr>
        <w:t>αριθμού των καταστημάτων που διαθέτουν τέτοια μηχανήματα θα υπάρξει τελικώς καλύτερος έλεγχος της πολιτείας σ’ αυτούς τους χώρους. Πράγματι, αυτή είναι μια πλευρά, αν κοιτάξουμε το ζήτημα, διότι αναμφισβήτητα</w:t>
      </w:r>
      <w:r>
        <w:rPr>
          <w:rFonts w:eastAsia="Times New Roman"/>
          <w:szCs w:val="24"/>
        </w:rPr>
        <w:t>,</w:t>
      </w:r>
      <w:r>
        <w:rPr>
          <w:rFonts w:eastAsia="Times New Roman"/>
          <w:szCs w:val="24"/>
        </w:rPr>
        <w:t xml:space="preserve"> ο παράνομος τζόγος είναι μια τεράστια πληγή στ</w:t>
      </w:r>
      <w:r>
        <w:rPr>
          <w:rFonts w:eastAsia="Times New Roman"/>
          <w:szCs w:val="24"/>
        </w:rPr>
        <w:t xml:space="preserve">η χώρας μας. </w:t>
      </w:r>
    </w:p>
    <w:p w14:paraId="7822AA1C"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 xml:space="preserve">Το ζήτημα των παράνομων τυχερών παιγνίων έχει πάρει μεγάλες διαστάσεις τα τελευταία χρόνια. Στην εποχή της τρομακτικής οικονομικής κρίσης, της </w:t>
      </w:r>
      <w:proofErr w:type="spellStart"/>
      <w:r>
        <w:rPr>
          <w:rFonts w:eastAsia="Times New Roman"/>
          <w:szCs w:val="24"/>
        </w:rPr>
        <w:t>υπερφορολόγησης</w:t>
      </w:r>
      <w:proofErr w:type="spellEnd"/>
      <w:r>
        <w:rPr>
          <w:rFonts w:eastAsia="Times New Roman"/>
          <w:szCs w:val="24"/>
        </w:rPr>
        <w:t xml:space="preserve"> και της φοβερής μείωσης των συντάξεων και μισθών</w:t>
      </w:r>
      <w:r>
        <w:rPr>
          <w:rFonts w:eastAsia="Times New Roman"/>
          <w:szCs w:val="24"/>
        </w:rPr>
        <w:t>,</w:t>
      </w:r>
      <w:r>
        <w:rPr>
          <w:rFonts w:eastAsia="Times New Roman"/>
          <w:szCs w:val="24"/>
        </w:rPr>
        <w:t xml:space="preserve"> είναι ασύλληπτο το νούμερο</w:t>
      </w:r>
      <w:r>
        <w:rPr>
          <w:rFonts w:eastAsia="Times New Roman"/>
          <w:szCs w:val="24"/>
        </w:rPr>
        <w:t>,</w:t>
      </w:r>
      <w:r>
        <w:rPr>
          <w:rFonts w:eastAsia="Times New Roman"/>
          <w:szCs w:val="24"/>
        </w:rPr>
        <w:t xml:space="preserve"> που α</w:t>
      </w:r>
      <w:r>
        <w:rPr>
          <w:rFonts w:eastAsia="Times New Roman"/>
          <w:szCs w:val="24"/>
        </w:rPr>
        <w:t>φορά τα ποσά που διακινούνται στον παράνομο τζόγο. Ίσως βρίσκουν μια διέξοδο οι άνθρωποι</w:t>
      </w:r>
      <w:r>
        <w:rPr>
          <w:rFonts w:eastAsia="Times New Roman"/>
          <w:szCs w:val="24"/>
        </w:rPr>
        <w:t>,</w:t>
      </w:r>
      <w:r>
        <w:rPr>
          <w:rFonts w:eastAsia="Times New Roman"/>
          <w:szCs w:val="24"/>
        </w:rPr>
        <w:t xml:space="preserve"> περιμένοντας την ελπίδα ότι θα κερδίσουν, γιατί συνήθως η ελπίδα πεθαίνει τελευταία. Όμως, πεθαίνει. Μιλάμε για 6 δισεκατομμύρια ευρώ, ένα αστρονομικό ποσό. Είναι άμε</w:t>
      </w:r>
      <w:r>
        <w:rPr>
          <w:rFonts w:eastAsia="Times New Roman"/>
          <w:szCs w:val="24"/>
        </w:rPr>
        <w:t>ση η ανάγκη να το ελέγξουμε και να το περιορίσουμε</w:t>
      </w:r>
      <w:r>
        <w:rPr>
          <w:rFonts w:eastAsia="Times New Roman"/>
          <w:szCs w:val="24"/>
        </w:rPr>
        <w:t>,</w:t>
      </w:r>
      <w:r>
        <w:rPr>
          <w:rFonts w:eastAsia="Times New Roman"/>
          <w:szCs w:val="24"/>
        </w:rPr>
        <w:t xml:space="preserve"> όσο το δυνατόν περισσότερο. </w:t>
      </w:r>
    </w:p>
    <w:p w14:paraId="7822AA1D"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lastRenderedPageBreak/>
        <w:t xml:space="preserve">Γνωρίζω, μάλιστα, ότι οι προσπάθειες της Ελληνικής Αστυνομίας είναι πάρα πολύ μεγάλες. Πριν από μερικές ημέρες υπήρξαν νέες συλλήψεις σε ένα μίνι καζίνο, που είχε στηθεί εδώ στην Αττική. </w:t>
      </w:r>
    </w:p>
    <w:p w14:paraId="7822AA1E"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Όμως, δεν αρκούν αυτά τα μέτρα, γιατί κάθε παράνομη λέσχη που εντοπί</w:t>
      </w:r>
      <w:r>
        <w:rPr>
          <w:rFonts w:eastAsia="Times New Roman"/>
          <w:szCs w:val="24"/>
        </w:rPr>
        <w:t>ζεται αμέσως κλείνει και φυτρώνουν άλλες δύο. Μοιάζει σαν τη Λερναία Ύδρα. Κόβουμε ένα κεφάλι και φυτρώνουν δύο καινούρια.</w:t>
      </w:r>
    </w:p>
    <w:p w14:paraId="7822AA1F"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Δυστυχώς, στην εποχή της ένδειας και της οικονομικής παρακμής</w:t>
      </w:r>
      <w:r>
        <w:rPr>
          <w:rFonts w:eastAsia="Times New Roman"/>
          <w:szCs w:val="24"/>
        </w:rPr>
        <w:t>,</w:t>
      </w:r>
      <w:r>
        <w:rPr>
          <w:rFonts w:eastAsia="Times New Roman"/>
          <w:szCs w:val="24"/>
        </w:rPr>
        <w:t xml:space="preserve"> πάντοτε υπάρχει αύξηση του τζόγου. Επομένως, η Κυβέρνηση σήμερα</w:t>
      </w:r>
      <w:r>
        <w:rPr>
          <w:rFonts w:eastAsia="Times New Roman"/>
          <w:szCs w:val="24"/>
        </w:rPr>
        <w:t>,</w:t>
      </w:r>
      <w:r>
        <w:rPr>
          <w:rFonts w:eastAsia="Times New Roman"/>
          <w:szCs w:val="24"/>
        </w:rPr>
        <w:t xml:space="preserve"> περισ</w:t>
      </w:r>
      <w:r>
        <w:rPr>
          <w:rFonts w:eastAsia="Times New Roman"/>
          <w:szCs w:val="24"/>
        </w:rPr>
        <w:t>σότερο από ποτέ</w:t>
      </w:r>
      <w:r>
        <w:rPr>
          <w:rFonts w:eastAsia="Times New Roman"/>
          <w:szCs w:val="24"/>
        </w:rPr>
        <w:t>,</w:t>
      </w:r>
      <w:r>
        <w:rPr>
          <w:rFonts w:eastAsia="Times New Roman"/>
          <w:szCs w:val="24"/>
        </w:rPr>
        <w:t xml:space="preserve"> θα πρέπει να πατάξει αποφασιστικά αυτά τα παράνομα καταστήματα και, κυρίως, να είναι αμείλικτη σε όποιον «επιχειρηματία» επανειλημμένως διαπράττει το ίδιο αδίκημα. Ακόμα μεγαλύτερο είναι το ζήτημα του ηλεκτρονικού τζόγου, ο οποίος είναι σχ</w:t>
      </w:r>
      <w:r>
        <w:rPr>
          <w:rFonts w:eastAsia="Times New Roman"/>
          <w:szCs w:val="24"/>
        </w:rPr>
        <w:t xml:space="preserve">εδόν ανεξέλεγκτος. </w:t>
      </w:r>
    </w:p>
    <w:p w14:paraId="7822AA20"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t>Όμως, το μεγάλο πρόβλημα για όλα αυτά τα φαινόμενα</w:t>
      </w:r>
      <w:r>
        <w:rPr>
          <w:rFonts w:eastAsia="Times New Roman"/>
          <w:szCs w:val="24"/>
        </w:rPr>
        <w:t>,</w:t>
      </w:r>
      <w:r>
        <w:rPr>
          <w:rFonts w:eastAsia="Times New Roman"/>
          <w:szCs w:val="24"/>
        </w:rPr>
        <w:t xml:space="preserve"> δεν είναι τα έσοδα που χάνει το κράτος, ο κρατικός προϋπολογισμός, αλλά ο φοβερός εθισμός που έχουν κάποιοι συμπολίτες μας. Ως επακόλουθο αυτού</w:t>
      </w:r>
      <w:r>
        <w:rPr>
          <w:rFonts w:eastAsia="Times New Roman"/>
          <w:szCs w:val="24"/>
        </w:rPr>
        <w:t>,</w:t>
      </w:r>
      <w:r>
        <w:rPr>
          <w:rFonts w:eastAsia="Times New Roman"/>
          <w:szCs w:val="24"/>
        </w:rPr>
        <w:t xml:space="preserve"> είναι να δημιουργούνται οικογενειακά, κ</w:t>
      </w:r>
      <w:r>
        <w:rPr>
          <w:rFonts w:eastAsia="Times New Roman"/>
          <w:szCs w:val="24"/>
        </w:rPr>
        <w:t>οινωνικά προβλήματα και μεγάλη παραβατικότητα, διότι γίνεται ενδοοικογενειακή βία και μετά ο άλλος, που είναι σαν τον ναρκομανή, για να βρει τα χρήματα να παίξει στον τζόγο, μπορεί να κάνει και κακουργηματικές πράξεις, να κλέψει, να σκοτώσει και δεν ξέρω τ</w:t>
      </w:r>
      <w:r>
        <w:rPr>
          <w:rFonts w:eastAsia="Times New Roman"/>
          <w:szCs w:val="24"/>
        </w:rPr>
        <w:t>ι άλλο μπορεί να κάνει.</w:t>
      </w:r>
    </w:p>
    <w:p w14:paraId="7822AA21" w14:textId="77777777" w:rsidR="00585C31" w:rsidRDefault="00830CC0">
      <w:pPr>
        <w:tabs>
          <w:tab w:val="left" w:pos="2940"/>
        </w:tabs>
        <w:spacing w:line="600" w:lineRule="auto"/>
        <w:ind w:firstLine="720"/>
        <w:jc w:val="both"/>
        <w:rPr>
          <w:rFonts w:eastAsia="Times New Roman"/>
          <w:szCs w:val="24"/>
        </w:rPr>
      </w:pPr>
      <w:r>
        <w:rPr>
          <w:rFonts w:eastAsia="Times New Roman"/>
          <w:szCs w:val="24"/>
        </w:rPr>
        <w:lastRenderedPageBreak/>
        <w:t>Ένα άλλο που είναι πολύ σημαντικό είναι ότι συχνά</w:t>
      </w:r>
      <w:r>
        <w:rPr>
          <w:rFonts w:eastAsia="Times New Roman"/>
          <w:szCs w:val="24"/>
        </w:rPr>
        <w:t>,</w:t>
      </w:r>
      <w:r>
        <w:rPr>
          <w:rFonts w:eastAsia="Times New Roman"/>
          <w:szCs w:val="24"/>
        </w:rPr>
        <w:t xml:space="preserve"> οι παίκτες είναι ανήλικοι και έφηβοι, οι οποίοι είναι ιδιαιτέρως επιρρεπείς σε τέτοιου είδους παίγνια και τους οποίους πρέπει πάση θυσία να προστατεύσουμε.</w:t>
      </w:r>
    </w:p>
    <w:p w14:paraId="7822AA22"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ας μην ξεχνάμε ότ</w:t>
      </w:r>
      <w:r>
        <w:rPr>
          <w:rFonts w:eastAsia="Times New Roman" w:cs="Times New Roman"/>
          <w:szCs w:val="24"/>
        </w:rPr>
        <w:t>ι με το παρόν νομοσχέδιο</w:t>
      </w:r>
      <w:r>
        <w:rPr>
          <w:rFonts w:eastAsia="Times New Roman" w:cs="Times New Roman"/>
          <w:szCs w:val="24"/>
        </w:rPr>
        <w:t>,</w:t>
      </w:r>
      <w:r>
        <w:rPr>
          <w:rFonts w:eastAsia="Times New Roman" w:cs="Times New Roman"/>
          <w:szCs w:val="24"/>
        </w:rPr>
        <w:t xml:space="preserve"> κατέθεσε ο κύριος Υπουργός και την τροπολογία με γενικό αριθμό 1328 και ειδικό 210 για τη μεταφορά του καζίνο</w:t>
      </w:r>
      <w:r>
        <w:rPr>
          <w:rFonts w:eastAsia="Times New Roman" w:cs="Times New Roman"/>
          <w:szCs w:val="24"/>
        </w:rPr>
        <w:t>υ</w:t>
      </w:r>
      <w:r>
        <w:rPr>
          <w:rFonts w:eastAsia="Times New Roman" w:cs="Times New Roman"/>
          <w:szCs w:val="24"/>
        </w:rPr>
        <w:t xml:space="preserve"> της Πάρνηθας. Η μεταφορά του καζίνο</w:t>
      </w:r>
      <w:r>
        <w:rPr>
          <w:rFonts w:eastAsia="Times New Roman" w:cs="Times New Roman"/>
          <w:szCs w:val="24"/>
        </w:rPr>
        <w:t>υ</w:t>
      </w:r>
      <w:r>
        <w:rPr>
          <w:rFonts w:eastAsia="Times New Roman" w:cs="Times New Roman"/>
          <w:szCs w:val="24"/>
        </w:rPr>
        <w:t xml:space="preserve"> από την Πάρνηθα σε άλλη τοποθεσία εντός της Αττικής είναι κάτι που συζητείται εδώ </w:t>
      </w:r>
      <w:r>
        <w:rPr>
          <w:rFonts w:eastAsia="Times New Roman" w:cs="Times New Roman"/>
          <w:szCs w:val="24"/>
        </w:rPr>
        <w:t>και πολύ καιρό. Όμως και πάλι η τροπολογία έρχεται απομονωμένη από το γενικότερο πλαίσιο της λειτουργίας των καζίν</w:t>
      </w:r>
      <w:r>
        <w:rPr>
          <w:rFonts w:eastAsia="Times New Roman" w:cs="Times New Roman"/>
          <w:szCs w:val="24"/>
        </w:rPr>
        <w:t>ων</w:t>
      </w:r>
      <w:r>
        <w:rPr>
          <w:rFonts w:eastAsia="Times New Roman" w:cs="Times New Roman"/>
          <w:szCs w:val="24"/>
        </w:rPr>
        <w:t xml:space="preserve"> και της </w:t>
      </w:r>
      <w:proofErr w:type="spellStart"/>
      <w:r>
        <w:rPr>
          <w:rFonts w:eastAsia="Times New Roman" w:cs="Times New Roman"/>
          <w:szCs w:val="24"/>
        </w:rPr>
        <w:t>αδειοδότησής</w:t>
      </w:r>
      <w:proofErr w:type="spellEnd"/>
      <w:r>
        <w:rPr>
          <w:rFonts w:eastAsia="Times New Roman" w:cs="Times New Roman"/>
          <w:szCs w:val="24"/>
        </w:rPr>
        <w:t xml:space="preserve"> τους. </w:t>
      </w:r>
    </w:p>
    <w:p w14:paraId="7822AA23"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Παράλληλα, υπάρχουν πολλά κύρια ζητήματα, όπως οι όροι συμμετοχής των μετόχων της ΕΚΠΑ ΑΕ. Λέτε ότι θα οριστούν</w:t>
      </w:r>
      <w:r>
        <w:rPr>
          <w:rFonts w:eastAsia="Times New Roman" w:cs="Times New Roman"/>
          <w:szCs w:val="24"/>
        </w:rPr>
        <w:t xml:space="preserve"> μελλοντικά με υπουργική απόφαση. Αυτό αφήνει κενά. </w:t>
      </w:r>
    </w:p>
    <w:p w14:paraId="7822AA24"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θα ήθελα να τοποθετηθώ σχετικά με την τροπολογία με γενικό αριθμό 1330 και ειδικό 212. Επιτέλους, είναι το αυτονόητο, δηλαδή όσοι αναμένουν την επίσημη έκδοση της σύνταξής τους να κάνουν ηλεκτρονι</w:t>
      </w:r>
      <w:r>
        <w:rPr>
          <w:rFonts w:eastAsia="Times New Roman" w:cs="Times New Roman"/>
          <w:szCs w:val="24"/>
        </w:rPr>
        <w:t>κή αίτηση και να λαμβάνουν προσωρινή σύνταξη</w:t>
      </w:r>
      <w:r>
        <w:rPr>
          <w:rFonts w:eastAsia="Times New Roman" w:cs="Times New Roman"/>
          <w:szCs w:val="24"/>
        </w:rPr>
        <w:t>,</w:t>
      </w:r>
      <w:r>
        <w:rPr>
          <w:rFonts w:eastAsia="Times New Roman" w:cs="Times New Roman"/>
          <w:szCs w:val="24"/>
        </w:rPr>
        <w:t xml:space="preserve"> σε ποσοστό 80% επί της οριστικής. </w:t>
      </w:r>
    </w:p>
    <w:p w14:paraId="7822AA25"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δεν λαμβάνουν το αντίστοιχο της επικουρικής, κύριε Υπουργέ. Και επικουρική πληρώνουν τόσα χρόνια οι άνθρωποι. Πρέπει να πάρουν και εκεί το αντίστοιχο ποσό, όχι μόνο από </w:t>
      </w:r>
      <w:r>
        <w:rPr>
          <w:rFonts w:eastAsia="Times New Roman" w:cs="Times New Roman"/>
          <w:szCs w:val="24"/>
        </w:rPr>
        <w:t xml:space="preserve">την κανονική τους σύνταξη. </w:t>
      </w:r>
    </w:p>
    <w:p w14:paraId="7822AA26"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Δεν γνωρίζω αν η αλλαγή έρχεται από επιταγή των </w:t>
      </w:r>
      <w:r>
        <w:rPr>
          <w:rFonts w:eastAsia="Times New Roman" w:cs="Times New Roman"/>
          <w:szCs w:val="24"/>
        </w:rPr>
        <w:t>θ</w:t>
      </w:r>
      <w:r>
        <w:rPr>
          <w:rFonts w:eastAsia="Times New Roman" w:cs="Times New Roman"/>
          <w:szCs w:val="24"/>
        </w:rPr>
        <w:t xml:space="preserve">εσμών ή ήταν εντελώς απαραίτητη. Μήπως την επέβαλαν οι </w:t>
      </w:r>
      <w:r>
        <w:rPr>
          <w:rFonts w:eastAsia="Times New Roman" w:cs="Times New Roman"/>
          <w:szCs w:val="24"/>
        </w:rPr>
        <w:t>θ</w:t>
      </w:r>
      <w:r>
        <w:rPr>
          <w:rFonts w:eastAsia="Times New Roman" w:cs="Times New Roman"/>
          <w:szCs w:val="24"/>
        </w:rPr>
        <w:t xml:space="preserve">εσμοί; </w:t>
      </w:r>
    </w:p>
    <w:p w14:paraId="7822AA27"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7822AA28"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ένα λεπτό ακόμα, κύριε Πρό</w:t>
      </w:r>
      <w:r>
        <w:rPr>
          <w:rFonts w:eastAsia="Times New Roman" w:cs="Times New Roman"/>
          <w:szCs w:val="24"/>
        </w:rPr>
        <w:t xml:space="preserve">εδρε, θα ήθελα την ανοχή σας. </w:t>
      </w:r>
    </w:p>
    <w:p w14:paraId="7822AA29"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Μέχρι σήμερα</w:t>
      </w:r>
      <w:r>
        <w:rPr>
          <w:rFonts w:eastAsia="Times New Roman" w:cs="Times New Roman"/>
          <w:szCs w:val="24"/>
        </w:rPr>
        <w:t>,</w:t>
      </w:r>
      <w:r>
        <w:rPr>
          <w:rFonts w:eastAsia="Times New Roman" w:cs="Times New Roman"/>
          <w:szCs w:val="24"/>
        </w:rPr>
        <w:t xml:space="preserve"> η ένδεια στην οποία ζούσαν όσοι ανέμεναν επί χρόνια να τους απονεμηθεί η σύνταξή </w:t>
      </w:r>
      <w:r>
        <w:rPr>
          <w:rFonts w:eastAsia="Times New Roman" w:cs="Times New Roman"/>
          <w:szCs w:val="24"/>
        </w:rPr>
        <w:t>τους,</w:t>
      </w:r>
      <w:r>
        <w:rPr>
          <w:rFonts w:eastAsia="Times New Roman" w:cs="Times New Roman"/>
          <w:szCs w:val="24"/>
        </w:rPr>
        <w:t xml:space="preserve"> είναι πρωτίστως ένδεια πολιτισμού σε αυτή τη χώρα, γιατί το επίπεδο του πολιτισμού μας δεν φαίνεται μόνο από τα μουσεία μας </w:t>
      </w:r>
      <w:r>
        <w:rPr>
          <w:rFonts w:eastAsia="Times New Roman" w:cs="Times New Roman"/>
          <w:szCs w:val="24"/>
        </w:rPr>
        <w:t xml:space="preserve">ή από τις πολιτιστικές μας εκδηλώσεις, αλλά από τον τρόπο που φερόμαστε στους μεγαλύτερους σε ηλικία συμπολίτες μας, οι οποίοι έχουν ανάγκη τη στήριξη της πολιτείας και δεν έχουν διεξόδους. </w:t>
      </w:r>
    </w:p>
    <w:p w14:paraId="7822AA2A"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θα ήθελα να αναφερθώ στην τροπολογία που κατέθεσε η συνάδ</w:t>
      </w:r>
      <w:r>
        <w:rPr>
          <w:rFonts w:eastAsia="Times New Roman" w:cs="Times New Roman"/>
          <w:szCs w:val="24"/>
        </w:rPr>
        <w:t>ελφος κ. Παπακώστα, σχετικά με τη σύνταξη χηρείας, την οποία υποστηρίζω και θεωρώ ότι βελτιώνει την τραγική κατάσταση</w:t>
      </w:r>
      <w:r>
        <w:rPr>
          <w:rFonts w:eastAsia="Times New Roman" w:cs="Times New Roman"/>
          <w:szCs w:val="24"/>
        </w:rPr>
        <w:t>,</w:t>
      </w:r>
      <w:r>
        <w:rPr>
          <w:rFonts w:eastAsia="Times New Roman" w:cs="Times New Roman"/>
          <w:szCs w:val="24"/>
        </w:rPr>
        <w:t xml:space="preserve"> που υπάρχει σήμερα </w:t>
      </w:r>
      <w:r>
        <w:rPr>
          <w:rFonts w:eastAsia="Times New Roman" w:cs="Times New Roman"/>
          <w:szCs w:val="24"/>
        </w:rPr>
        <w:t xml:space="preserve">για </w:t>
      </w:r>
      <w:r>
        <w:rPr>
          <w:rFonts w:eastAsia="Times New Roman" w:cs="Times New Roman"/>
          <w:szCs w:val="24"/>
        </w:rPr>
        <w:t xml:space="preserve">τις χήρες εξαιτίας του άρθρου 12 –σύνταξη λόγω θανάτου- του ν.4387/2007. </w:t>
      </w:r>
    </w:p>
    <w:p w14:paraId="7822AA2B"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σύνολό του το σημερινό νομοσχέδιο δε</w:t>
      </w:r>
      <w:r>
        <w:rPr>
          <w:rFonts w:eastAsia="Times New Roman" w:cs="Times New Roman"/>
          <w:szCs w:val="24"/>
        </w:rPr>
        <w:t>ν εμπεριέχει σοβαρά προβληματικές διατάξεις. Ωστόσο, για άλλη μια φορά</w:t>
      </w:r>
      <w:r>
        <w:rPr>
          <w:rFonts w:eastAsia="Times New Roman" w:cs="Times New Roman"/>
          <w:szCs w:val="24"/>
        </w:rPr>
        <w:t>,</w:t>
      </w:r>
      <w:r>
        <w:rPr>
          <w:rFonts w:eastAsia="Times New Roman" w:cs="Times New Roman"/>
          <w:szCs w:val="24"/>
        </w:rPr>
        <w:t xml:space="preserve"> δεν λύνει το πρόβλημα του τζόγου και των παιγνίων συνολικά και επαφίεται μόνο σε μπαλώματα, τα οποία ελάχιστη βοήθεια θα μπορέσουν να προσφέρουν. </w:t>
      </w:r>
    </w:p>
    <w:p w14:paraId="7822AA2C"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7822AA2D"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 </w:t>
      </w:r>
      <w:proofErr w:type="spellStart"/>
      <w:r>
        <w:rPr>
          <w:rFonts w:eastAsia="Times New Roman" w:cs="Times New Roman"/>
          <w:szCs w:val="24"/>
        </w:rPr>
        <w:t>Μεγαλοοικονόμου</w:t>
      </w:r>
      <w:proofErr w:type="spellEnd"/>
      <w:r>
        <w:rPr>
          <w:rFonts w:eastAsia="Times New Roman" w:cs="Times New Roman"/>
          <w:szCs w:val="24"/>
        </w:rPr>
        <w:t xml:space="preserve">. </w:t>
      </w:r>
    </w:p>
    <w:p w14:paraId="7822AA2E"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Μιχελογιαννάκης</w:t>
      </w:r>
      <w:proofErr w:type="spellEnd"/>
      <w:r>
        <w:rPr>
          <w:rFonts w:eastAsia="Times New Roman" w:cs="Times New Roman"/>
          <w:szCs w:val="24"/>
        </w:rPr>
        <w:t xml:space="preserve"> από την Κοινοβουλευτική Ομάδα του ΣΥΡΙΖΑ. </w:t>
      </w:r>
    </w:p>
    <w:p w14:paraId="7822AA2F"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σας ενημερώσω, μέχρι να έρθει ο συνάδελφος στο Βήμα, ότι απομένουν η κ. Παπακώστα και ο κ. Καρράς για να </w:t>
      </w:r>
      <w:r>
        <w:rPr>
          <w:rFonts w:eastAsia="Times New Roman" w:cs="Times New Roman"/>
          <w:szCs w:val="24"/>
        </w:rPr>
        <w:t xml:space="preserve">κλείσουμε την αποψινή συνεδρίαση. </w:t>
      </w:r>
    </w:p>
    <w:p w14:paraId="7822AA30"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επτά λεπτά. </w:t>
      </w:r>
    </w:p>
    <w:p w14:paraId="7822AA31"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ΜΙΧΕΛΟΓΙΑΝΝΑΚΗΣ: </w:t>
      </w:r>
      <w:r>
        <w:rPr>
          <w:rFonts w:eastAsia="Times New Roman" w:cs="Times New Roman"/>
          <w:szCs w:val="24"/>
        </w:rPr>
        <w:t xml:space="preserve">Ευχαριστώ, κύριε Πρόεδρε. </w:t>
      </w:r>
    </w:p>
    <w:p w14:paraId="7822AA32"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το παρόν νομοσχέδιο αφορά μια οικονομία κοντά στα 6 δισεκατομμύρια, δηλαδή ανεξέλεγκτο εισόδημα 1,5 </w:t>
      </w:r>
      <w:r>
        <w:rPr>
          <w:rFonts w:eastAsia="Times New Roman" w:cs="Times New Roman"/>
          <w:szCs w:val="24"/>
        </w:rPr>
        <w:t>δισεκατομμύρι</w:t>
      </w:r>
      <w:r>
        <w:rPr>
          <w:rFonts w:eastAsia="Times New Roman" w:cs="Times New Roman"/>
          <w:szCs w:val="24"/>
        </w:rPr>
        <w:t>ο</w:t>
      </w:r>
      <w:r>
        <w:rPr>
          <w:rFonts w:eastAsia="Times New Roman" w:cs="Times New Roman"/>
          <w:szCs w:val="24"/>
        </w:rPr>
        <w:t xml:space="preserve"> σε μια αγορά εξήντα έως ογδόντα χιλιάδων παράνομων μηχανημάτων. </w:t>
      </w:r>
    </w:p>
    <w:p w14:paraId="7822AA33"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κάνουμε για όλα αυτά; </w:t>
      </w:r>
    </w:p>
    <w:p w14:paraId="7822AA34"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Πρώτον, μειώνουμε τα μηχανήματα </w:t>
      </w:r>
      <w:r>
        <w:rPr>
          <w:rFonts w:eastAsia="Times New Roman" w:cs="Times New Roman"/>
          <w:szCs w:val="24"/>
          <w:lang w:val="en-US"/>
        </w:rPr>
        <w:t>VLTs</w:t>
      </w:r>
      <w:r>
        <w:rPr>
          <w:rFonts w:eastAsia="Times New Roman" w:cs="Times New Roman"/>
          <w:szCs w:val="24"/>
        </w:rPr>
        <w:t xml:space="preserve"> που θα τεθούν σε λειτουργία από τριάντα πέντε χιλιάδες σε είκοσι πέντε χιλιάδες. </w:t>
      </w:r>
    </w:p>
    <w:p w14:paraId="7822AA35"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Δεύτερον, αυξάνουμε τον αριθμό των μηχανημάτων που θα εγκατασταθούν σε αμιγείς χώρους από είκοσι πέντε σε πενήντα μηχανήματα. Και αν υπολογίσει κανείς ότι χρειάζονται τρία τετραγωνικά μέτρα ανά μηχάνημα, μπορεί όλα τα πρακτορεία του ΟΠΑΠ να μην απορροφήσου</w:t>
      </w:r>
      <w:r>
        <w:rPr>
          <w:rFonts w:eastAsia="Times New Roman" w:cs="Times New Roman"/>
          <w:szCs w:val="24"/>
        </w:rPr>
        <w:t xml:space="preserve">ν όλα τα μηχανήματα. </w:t>
      </w:r>
    </w:p>
    <w:p w14:paraId="7822AA36"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Τρίτον, αυξάνουμε τα μηχανήματα σε κάθε πρακτορείο ΟΑΕΕ από τρία σε δεκαπέντε. </w:t>
      </w:r>
    </w:p>
    <w:p w14:paraId="7822AA37"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Τέταρτον, υπάρχει μια κατάργηση της παραχώρησης από τον ΟΠΑΠ σε </w:t>
      </w:r>
      <w:proofErr w:type="spellStart"/>
      <w:r>
        <w:rPr>
          <w:rFonts w:eastAsia="Times New Roman" w:cs="Times New Roman"/>
          <w:szCs w:val="24"/>
        </w:rPr>
        <w:t>παραχωρησιούχους</w:t>
      </w:r>
      <w:proofErr w:type="spellEnd"/>
      <w:r>
        <w:rPr>
          <w:rFonts w:eastAsia="Times New Roman" w:cs="Times New Roman"/>
          <w:szCs w:val="24"/>
        </w:rPr>
        <w:t xml:space="preserve">. </w:t>
      </w:r>
    </w:p>
    <w:p w14:paraId="7822AA38"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αυξάνεται από δέκα σε δεκαοκτώ χρόνια η άδεια εκμετάλλευσης απ</w:t>
      </w:r>
      <w:r>
        <w:rPr>
          <w:rFonts w:eastAsia="Times New Roman" w:cs="Times New Roman"/>
          <w:szCs w:val="24"/>
        </w:rPr>
        <w:t xml:space="preserve">ό </w:t>
      </w:r>
      <w:r>
        <w:rPr>
          <w:rFonts w:eastAsia="Times New Roman" w:cs="Times New Roman"/>
          <w:szCs w:val="24"/>
        </w:rPr>
        <w:t xml:space="preserve">τον </w:t>
      </w:r>
      <w:r>
        <w:rPr>
          <w:rFonts w:eastAsia="Times New Roman" w:cs="Times New Roman"/>
          <w:szCs w:val="24"/>
        </w:rPr>
        <w:t xml:space="preserve">ΟΠΑΠ ως αντισταθμιστικό μέτρο και η παραμονή στο ποσό των 560 εκατομμυρίων, που ήταν η σύμβαση του 2011. </w:t>
      </w:r>
    </w:p>
    <w:p w14:paraId="7822AA39" w14:textId="77777777" w:rsidR="00585C31" w:rsidRDefault="00830CC0">
      <w:pPr>
        <w:tabs>
          <w:tab w:val="left" w:pos="2738"/>
          <w:tab w:val="center" w:pos="4753"/>
          <w:tab w:val="left" w:pos="5723"/>
        </w:tabs>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υπάρχει ρύθμιση εξουσιοδότησης για την υπογραφή σύμβασης μεταξύ ελληνικού </w:t>
      </w:r>
      <w:r>
        <w:rPr>
          <w:rFonts w:eastAsia="Times New Roman" w:cs="Times New Roman"/>
          <w:szCs w:val="24"/>
        </w:rPr>
        <w:t>δ</w:t>
      </w:r>
      <w:r>
        <w:rPr>
          <w:rFonts w:eastAsia="Times New Roman" w:cs="Times New Roman"/>
          <w:szCs w:val="24"/>
        </w:rPr>
        <w:t>ημοσίου και ΟΠΑΠ για τους όρους εκμετάλλευσης των μηχανημάτων.</w:t>
      </w:r>
      <w:r>
        <w:rPr>
          <w:rFonts w:eastAsia="Times New Roman" w:cs="Times New Roman"/>
          <w:szCs w:val="24"/>
        </w:rPr>
        <w:t xml:space="preserve"> Καταληκτική ημερομηνία για τα αδιάθετα μηχανήματα η 31</w:t>
      </w:r>
      <w:r>
        <w:rPr>
          <w:rFonts w:eastAsia="Times New Roman" w:cs="Times New Roman"/>
          <w:szCs w:val="24"/>
          <w:vertAlign w:val="superscript"/>
        </w:rPr>
        <w:t>η</w:t>
      </w:r>
      <w:r>
        <w:rPr>
          <w:rFonts w:eastAsia="Times New Roman" w:cs="Times New Roman"/>
          <w:szCs w:val="24"/>
        </w:rPr>
        <w:t xml:space="preserve"> Δεκέμβρη του 2019.</w:t>
      </w:r>
    </w:p>
    <w:p w14:paraId="7822AA3A" w14:textId="77777777" w:rsidR="00585C31" w:rsidRDefault="00830CC0">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υπάρχει ηλεκτρονική κάρτα που χρειάζεται πλέον την αστυνομική ταυτότητα.</w:t>
      </w:r>
    </w:p>
    <w:p w14:paraId="7822AA3B" w14:textId="77777777" w:rsidR="00585C31" w:rsidRDefault="00830CC0">
      <w:pPr>
        <w:spacing w:line="600" w:lineRule="auto"/>
        <w:ind w:firstLine="720"/>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xml:space="preserve">, το δηλωμένο όριο συμμετοχής και σε χρηματικό μέγεθος και σε χρονικό όριο πλέον. </w:t>
      </w:r>
    </w:p>
    <w:p w14:paraId="7822AA3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Τα κέντρα</w:t>
      </w:r>
      <w:r>
        <w:rPr>
          <w:rFonts w:eastAsia="Times New Roman" w:cs="Times New Roman"/>
          <w:szCs w:val="24"/>
        </w:rPr>
        <w:t xml:space="preserve"> εκτός ΟΠΑΠ ήταν </w:t>
      </w:r>
      <w:r>
        <w:rPr>
          <w:rFonts w:eastAsia="Times New Roman" w:cs="Times New Roman"/>
          <w:szCs w:val="24"/>
        </w:rPr>
        <w:t>χίλια πεντακόσια</w:t>
      </w:r>
      <w:r>
        <w:rPr>
          <w:rFonts w:eastAsia="Times New Roman" w:cs="Times New Roman"/>
          <w:szCs w:val="24"/>
        </w:rPr>
        <w:t xml:space="preserve"> και τα πρακτορεία ΟΠΑΠ </w:t>
      </w:r>
      <w:r>
        <w:rPr>
          <w:rFonts w:eastAsia="Times New Roman" w:cs="Times New Roman"/>
          <w:szCs w:val="24"/>
        </w:rPr>
        <w:t>τέσσερις χιλιάδες</w:t>
      </w:r>
      <w:r>
        <w:rPr>
          <w:rFonts w:eastAsia="Times New Roman" w:cs="Times New Roman"/>
          <w:szCs w:val="24"/>
        </w:rPr>
        <w:t xml:space="preserve">. Υπολογίζουμε τα νέα καταστήματα να είναι περίπου </w:t>
      </w:r>
      <w:r>
        <w:rPr>
          <w:rFonts w:eastAsia="Times New Roman" w:cs="Times New Roman"/>
          <w:szCs w:val="24"/>
        </w:rPr>
        <w:t>πεντακόσια</w:t>
      </w:r>
      <w:r>
        <w:rPr>
          <w:rFonts w:eastAsia="Times New Roman" w:cs="Times New Roman"/>
          <w:szCs w:val="24"/>
        </w:rPr>
        <w:t xml:space="preserve">. Θα δουλέψει η Ανεξάρτητη Αρχή Ελέγχου Παιγνίων και η </w:t>
      </w:r>
      <w:r>
        <w:rPr>
          <w:rFonts w:eastAsia="Times New Roman" w:cs="Times New Roman"/>
          <w:szCs w:val="24"/>
        </w:rPr>
        <w:t>ρ</w:t>
      </w:r>
      <w:r>
        <w:rPr>
          <w:rFonts w:eastAsia="Times New Roman" w:cs="Times New Roman"/>
          <w:szCs w:val="24"/>
        </w:rPr>
        <w:t xml:space="preserve">υθμιστική </w:t>
      </w:r>
      <w:r>
        <w:rPr>
          <w:rFonts w:eastAsia="Times New Roman" w:cs="Times New Roman"/>
          <w:szCs w:val="24"/>
        </w:rPr>
        <w:t>α</w:t>
      </w:r>
      <w:r>
        <w:rPr>
          <w:rFonts w:eastAsia="Times New Roman" w:cs="Times New Roman"/>
          <w:szCs w:val="24"/>
        </w:rPr>
        <w:t>ρχή. Θα υπάρξει καλύτερη εποπτεία από τη φορολογική αρ</w:t>
      </w:r>
      <w:r>
        <w:rPr>
          <w:rFonts w:eastAsia="Times New Roman" w:cs="Times New Roman"/>
          <w:szCs w:val="24"/>
        </w:rPr>
        <w:t xml:space="preserve">χή. Η προηγούμενη σύμβαση ήταν για </w:t>
      </w:r>
      <w:proofErr w:type="spellStart"/>
      <w:r>
        <w:rPr>
          <w:rFonts w:eastAsia="Times New Roman" w:cs="Times New Roman"/>
          <w:szCs w:val="24"/>
        </w:rPr>
        <w:t>δεκαεξίμισι</w:t>
      </w:r>
      <w:proofErr w:type="spellEnd"/>
      <w:r>
        <w:rPr>
          <w:rFonts w:eastAsia="Times New Roman" w:cs="Times New Roman"/>
          <w:szCs w:val="24"/>
        </w:rPr>
        <w:t xml:space="preserve"> χιλιάδες</w:t>
      </w:r>
      <w:r>
        <w:rPr>
          <w:rFonts w:eastAsia="Times New Roman" w:cs="Times New Roman"/>
          <w:szCs w:val="24"/>
        </w:rPr>
        <w:t xml:space="preserve"> μηχανήματα ΟΠΑΠ και </w:t>
      </w:r>
      <w:proofErr w:type="spellStart"/>
      <w:r>
        <w:rPr>
          <w:rFonts w:eastAsia="Times New Roman" w:cs="Times New Roman"/>
          <w:szCs w:val="24"/>
        </w:rPr>
        <w:t>οκτώμισι</w:t>
      </w:r>
      <w:proofErr w:type="spellEnd"/>
      <w:r>
        <w:rPr>
          <w:rFonts w:eastAsia="Times New Roman" w:cs="Times New Roman"/>
          <w:szCs w:val="24"/>
        </w:rPr>
        <w:t xml:space="preserve"> χιλιάδες</w:t>
      </w:r>
      <w:r>
        <w:rPr>
          <w:rFonts w:eastAsia="Times New Roman" w:cs="Times New Roman"/>
          <w:szCs w:val="24"/>
        </w:rPr>
        <w:t xml:space="preserve"> μηχανήματα εκτός ΟΠΑΠ. Τώρα γίνονται όλα </w:t>
      </w:r>
      <w:r>
        <w:rPr>
          <w:rFonts w:eastAsia="Times New Roman" w:cs="Times New Roman"/>
          <w:szCs w:val="24"/>
        </w:rPr>
        <w:t>είκοσι πέντε χιλιάδες</w:t>
      </w:r>
      <w:r>
        <w:rPr>
          <w:rFonts w:eastAsia="Times New Roman" w:cs="Times New Roman"/>
          <w:szCs w:val="24"/>
        </w:rPr>
        <w:t xml:space="preserve">. </w:t>
      </w:r>
    </w:p>
    <w:p w14:paraId="7822AA3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Κλείνω –επειδή είναι και αργά πλέον δεν θα μακρηγορήσω- λέγοντας ότι το παρόν νομοσχέδιο θα φέρει</w:t>
      </w:r>
      <w:r>
        <w:rPr>
          <w:rFonts w:eastAsia="Times New Roman" w:cs="Times New Roman"/>
          <w:szCs w:val="24"/>
        </w:rPr>
        <w:t xml:space="preserve"> μικρότερη έκθεση στον τζόγο, σίγουρα αποτελεσματικότερο έλεγχο, μικρότερη ζημιά στο δημόσιο και σαφώς προστασία στον πολίτη.</w:t>
      </w:r>
    </w:p>
    <w:p w14:paraId="7822AA3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Ευχαριστώ.</w:t>
      </w:r>
    </w:p>
    <w:p w14:paraId="7822AA3F"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Μιχελογιαννάκη</w:t>
      </w:r>
      <w:proofErr w:type="spellEnd"/>
      <w:r>
        <w:rPr>
          <w:rFonts w:eastAsia="Times New Roman" w:cs="Times New Roman"/>
          <w:szCs w:val="24"/>
        </w:rPr>
        <w:t xml:space="preserve"> και για τη συντομία και την οικονομία του χρόνου.</w:t>
      </w:r>
    </w:p>
    <w:p w14:paraId="7822AA4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Κυ</w:t>
      </w:r>
      <w:r>
        <w:rPr>
          <w:rFonts w:eastAsia="Times New Roman" w:cs="Times New Roman"/>
          <w:szCs w:val="24"/>
        </w:rPr>
        <w:t>ρίες και κύριοι συνάδελφοι, έχω την τιμή να ανακοινώσω στο Σώμα ότι ο Υπουργός Δικαιοσύνης, Διαφάνειας και Ανθρωπίνων Δικαιωμάτων διαβίβασε στη Βουλή</w:t>
      </w:r>
      <w:r>
        <w:rPr>
          <w:rFonts w:eastAsia="Times New Roman" w:cs="Times New Roman"/>
          <w:szCs w:val="24"/>
        </w:rPr>
        <w:t>,</w:t>
      </w:r>
      <w:r>
        <w:rPr>
          <w:rFonts w:eastAsia="Times New Roman" w:cs="Times New Roman"/>
          <w:szCs w:val="24"/>
        </w:rPr>
        <w:t xml:space="preserve"> σύμφωνα με το άρθρο 86 του Συντάγματος και τον ν.3126/2003 «Ποινική ευθύνη Υπουργών», όπως ισχύει στις 10</w:t>
      </w:r>
      <w:r>
        <w:rPr>
          <w:rFonts w:eastAsia="Times New Roman" w:cs="Times New Roman"/>
          <w:szCs w:val="24"/>
        </w:rPr>
        <w:t xml:space="preserve">-11-2012, ποινική δικογραφία που αφορά στον πρώην Υπουργό Οικονομικών κ. Ιωάννη </w:t>
      </w:r>
      <w:proofErr w:type="spellStart"/>
      <w:r>
        <w:rPr>
          <w:rFonts w:eastAsia="Times New Roman" w:cs="Times New Roman"/>
          <w:szCs w:val="24"/>
        </w:rPr>
        <w:t>Βαρουφάκη</w:t>
      </w:r>
      <w:proofErr w:type="spellEnd"/>
      <w:r>
        <w:rPr>
          <w:rFonts w:eastAsia="Times New Roman" w:cs="Times New Roman"/>
          <w:szCs w:val="24"/>
        </w:rPr>
        <w:t>.</w:t>
      </w:r>
    </w:p>
    <w:p w14:paraId="7822AA4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Τον λόγο έχει η κ. Παπακώστα για επτά λεπτά.</w:t>
      </w:r>
    </w:p>
    <w:p w14:paraId="7822AA42"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ΠΑΠΑΚΩΣΤΑ – ΣΙΔΗΡΟΠΟΥΛΟΥ: </w:t>
      </w:r>
      <w:r>
        <w:rPr>
          <w:rFonts w:eastAsia="Times New Roman" w:cs="Times New Roman"/>
          <w:szCs w:val="24"/>
        </w:rPr>
        <w:t>Ευχαριστώ πολύ, κύριε Πρόεδρε.</w:t>
      </w:r>
    </w:p>
    <w:p w14:paraId="7822AA4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συζητούμε ένα νομοσχέδιο -στο οποίο έχω καταθέσει και μία τροπολογία την οποία θέλω να υποστηρίξω, όπως την υποστήριξαν και </w:t>
      </w:r>
      <w:proofErr w:type="spellStart"/>
      <w:r>
        <w:rPr>
          <w:rFonts w:eastAsia="Times New Roman" w:cs="Times New Roman"/>
          <w:szCs w:val="24"/>
        </w:rPr>
        <w:t>προλαλήσαντες</w:t>
      </w:r>
      <w:proofErr w:type="spellEnd"/>
      <w:r>
        <w:rPr>
          <w:rFonts w:eastAsia="Times New Roman" w:cs="Times New Roman"/>
          <w:szCs w:val="24"/>
        </w:rPr>
        <w:t xml:space="preserve"> συνάδελφοί μου- μέσα σε μια ασφυκτική πολιτική ατμόσφαιρα, όπου δεν υπάρχει καθόλου οξυγόνο, παρά</w:t>
      </w:r>
      <w:r>
        <w:rPr>
          <w:rFonts w:eastAsia="Times New Roman" w:cs="Times New Roman"/>
          <w:szCs w:val="24"/>
        </w:rPr>
        <w:t xml:space="preserve"> το γεγονός ότι θα έπρεπε ο ελληνικός λαός, η ελληνική κοινωνία, προσβλέποντας στη Βουλή των Ελλήνων, να διακρίνει αυτήν την ποιοτική διαφορά στον πολιτικό λόγο και από την πλευρά της Κυβέρνησης και από την πλευρά όλων των κομμάτων της Αντιπολίτευσης. </w:t>
      </w:r>
    </w:p>
    <w:p w14:paraId="7822AA4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Αντ</w:t>
      </w:r>
      <w:r>
        <w:rPr>
          <w:rFonts w:eastAsia="Times New Roman" w:cs="Times New Roman"/>
          <w:szCs w:val="24"/>
        </w:rPr>
        <w:t xml:space="preserve">ί αυτού, αυτό το οποίο βιώνουμε αυτό το διάστημα είναι μια τρομερή πόλωση, οξύτητα, ανεβαίνουν οι τόνοι. Αυτή η κατάσταση πρέπει να εκτονωθεί για να μπορέσει να δουλέψει η χώρα ομαλά. Βλέπουμε μια ατμόσφαιρα η οποία νομίζω ότι δεν </w:t>
      </w:r>
      <w:proofErr w:type="spellStart"/>
      <w:r>
        <w:rPr>
          <w:rFonts w:eastAsia="Times New Roman" w:cs="Times New Roman"/>
          <w:szCs w:val="24"/>
        </w:rPr>
        <w:t>περιποιεί</w:t>
      </w:r>
      <w:proofErr w:type="spellEnd"/>
      <w:r>
        <w:rPr>
          <w:rFonts w:eastAsia="Times New Roman" w:cs="Times New Roman"/>
          <w:szCs w:val="24"/>
        </w:rPr>
        <w:t xml:space="preserve"> τιμή στον πολιτ</w:t>
      </w:r>
      <w:r>
        <w:rPr>
          <w:rFonts w:eastAsia="Times New Roman" w:cs="Times New Roman"/>
          <w:szCs w:val="24"/>
        </w:rPr>
        <w:t xml:space="preserve">ικό κόσμο, ο οποίος πρέπει να καταλάβει στο σύνολό του, αλλά ιδίως στην Κυβέρνηση. </w:t>
      </w:r>
    </w:p>
    <w:p w14:paraId="7822AA4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Θα πρέπει όλοι να αντιληφθούμε ότι οι αντιπερισπασμοί, η πολιτική επικοινωνία, όλα είναι στοιχεία εκ των ων ουκ άνευ του πολιτικού παιχνιδιού. Αυτό που δεν πρέπει όμως να σ</w:t>
      </w:r>
      <w:r>
        <w:rPr>
          <w:rFonts w:eastAsia="Times New Roman" w:cs="Times New Roman"/>
          <w:szCs w:val="24"/>
        </w:rPr>
        <w:t>υμβαίνει σε κα</w:t>
      </w:r>
      <w:r>
        <w:rPr>
          <w:rFonts w:eastAsia="Times New Roman" w:cs="Times New Roman"/>
          <w:szCs w:val="24"/>
        </w:rPr>
        <w:t>μ</w:t>
      </w:r>
      <w:r>
        <w:rPr>
          <w:rFonts w:eastAsia="Times New Roman" w:cs="Times New Roman"/>
          <w:szCs w:val="24"/>
        </w:rPr>
        <w:t xml:space="preserve">μία περίπτωση –και το σημειώνω ως παρατήρηση γενική και είναι και μια πολιτική παραδοχή την οποία έχω εν πάση </w:t>
      </w:r>
      <w:proofErr w:type="spellStart"/>
      <w:r>
        <w:rPr>
          <w:rFonts w:eastAsia="Times New Roman" w:cs="Times New Roman"/>
          <w:szCs w:val="24"/>
        </w:rPr>
        <w:t>περιπτώσει</w:t>
      </w:r>
      <w:proofErr w:type="spellEnd"/>
      <w:r>
        <w:rPr>
          <w:rFonts w:eastAsia="Times New Roman" w:cs="Times New Roman"/>
          <w:szCs w:val="24"/>
        </w:rPr>
        <w:t xml:space="preserve"> υιοθετήσει κατά την περίοδο της κρίσης που βιώνουμε στη χώρα μας- γιατί είναι και στοιχείο παρακμής, είναι να μην μπορού</w:t>
      </w:r>
      <w:r>
        <w:rPr>
          <w:rFonts w:eastAsia="Times New Roman" w:cs="Times New Roman"/>
          <w:szCs w:val="24"/>
        </w:rPr>
        <w:t xml:space="preserve">με να συνεννοηθούμε σε ζητήματα για τα </w:t>
      </w:r>
      <w:r>
        <w:rPr>
          <w:rFonts w:eastAsia="Times New Roman" w:cs="Times New Roman"/>
          <w:szCs w:val="24"/>
        </w:rPr>
        <w:lastRenderedPageBreak/>
        <w:t>οποία ο ελληνικός λαός και η ελληνική κοινωνία θέλει τη συνέργειά μας και αντί αυτών να έρχονται οι επόμενοι –οι σημερινοί δηλαδή- να επιδίδονται σε αντεγκλήσεις σε σχέση με το παρελθόν, να επιχειρείται ένας συμψηφισμ</w:t>
      </w:r>
      <w:r>
        <w:rPr>
          <w:rFonts w:eastAsia="Times New Roman" w:cs="Times New Roman"/>
          <w:szCs w:val="24"/>
        </w:rPr>
        <w:t xml:space="preserve">ός σφαλμάτων, πράξεων και παραλείψεων της σημερινής κυβέρνησης σε σχέση με τα σφάλματα, τις πράξεις και τις παραλείψεις των παρελθουσών κυβερνήσεων και να πορευόμαστε θεωρώντας ότι σε επίπεδο επικοινωνίας είπαμε τη σπουδαιότερη ατάκα ή </w:t>
      </w:r>
      <w:proofErr w:type="spellStart"/>
      <w:r>
        <w:rPr>
          <w:rFonts w:eastAsia="Times New Roman" w:cs="Times New Roman"/>
          <w:szCs w:val="24"/>
        </w:rPr>
        <w:t>επιτύχαμε</w:t>
      </w:r>
      <w:proofErr w:type="spellEnd"/>
      <w:r>
        <w:rPr>
          <w:rFonts w:eastAsia="Times New Roman" w:cs="Times New Roman"/>
          <w:szCs w:val="24"/>
        </w:rPr>
        <w:t xml:space="preserve"> καίριο πλή</w:t>
      </w:r>
      <w:r>
        <w:rPr>
          <w:rFonts w:eastAsia="Times New Roman" w:cs="Times New Roman"/>
          <w:szCs w:val="24"/>
        </w:rPr>
        <w:t xml:space="preserve">γμα στο μαλακό υπογάστριο του πολιτικού μας αντιπάλου και τα προβλήματα βεβαίως να κρύβονται κάτω από το χαλί. </w:t>
      </w:r>
    </w:p>
    <w:p w14:paraId="7822AA4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Θέλω να πω δηλαδή, αγαπητοί συνάδελφοι, ότι αυτό γίνεται μπούμερανγκ. Αυτή η ιστορία «σου είπα», «μου είπες», «τι έκανες τότε εσύ», «τι κάνω εγώ</w:t>
      </w:r>
      <w:r>
        <w:rPr>
          <w:rFonts w:eastAsia="Times New Roman" w:cs="Times New Roman"/>
          <w:szCs w:val="24"/>
        </w:rPr>
        <w:t xml:space="preserve"> σήμερα», «εγώ σήμερα το κάνω λίγο καλύτερα από εσένα», «γιατί δεν το έκανες τόσα χρόνια πριν;», «αφού εσείς κυβερνάτε, γιατί δεν κάνετε το σωστό;» δεν βγαίνει πουθενά. Είναι ένας φαύλος κύκλος, ο οποίος παράγει φαύλες συνέπειες που δεν βοηθούν σε καμ</w:t>
      </w:r>
      <w:r>
        <w:rPr>
          <w:rFonts w:eastAsia="Times New Roman" w:cs="Times New Roman"/>
          <w:szCs w:val="24"/>
        </w:rPr>
        <w:t>μ</w:t>
      </w:r>
      <w:r>
        <w:rPr>
          <w:rFonts w:eastAsia="Times New Roman" w:cs="Times New Roman"/>
          <w:szCs w:val="24"/>
        </w:rPr>
        <w:t>ία κ</w:t>
      </w:r>
      <w:r>
        <w:rPr>
          <w:rFonts w:eastAsia="Times New Roman" w:cs="Times New Roman"/>
          <w:szCs w:val="24"/>
        </w:rPr>
        <w:t>ατεύθυνση, πολύ περισσότερο δε στην επίλυση των προβλημάτων του ελληνικού λαού.</w:t>
      </w:r>
    </w:p>
    <w:p w14:paraId="7822AA4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Ρυθμίσεις για την αγορά παιγνίων. Ασφαλώς οτιδήποτε έρχεται από την παράνομη πλευρά στην πλευρά του νόμου, από το σκοτάδι στο φως κινείται ασφαλώς στην κατεύθυνση της ρύθμισης </w:t>
      </w:r>
      <w:r>
        <w:rPr>
          <w:rFonts w:eastAsia="Times New Roman" w:cs="Times New Roman"/>
          <w:szCs w:val="24"/>
        </w:rPr>
        <w:t xml:space="preserve">σε ένα κράτος δικαίου, το οποίο πρέπει να ρυθμίζει τα ζητήματά του επ’ </w:t>
      </w:r>
      <w:proofErr w:type="spellStart"/>
      <w:r>
        <w:rPr>
          <w:rFonts w:eastAsia="Times New Roman" w:cs="Times New Roman"/>
          <w:szCs w:val="24"/>
        </w:rPr>
        <w:t>ωφελεία</w:t>
      </w:r>
      <w:proofErr w:type="spellEnd"/>
      <w:r>
        <w:rPr>
          <w:rFonts w:eastAsia="Times New Roman" w:cs="Times New Roman"/>
          <w:szCs w:val="24"/>
        </w:rPr>
        <w:t xml:space="preserve"> της κοινωνίας -εν προκειμένω πρέπει να ρυθμίζει την </w:t>
      </w:r>
      <w:r>
        <w:rPr>
          <w:rFonts w:eastAsia="Times New Roman" w:cs="Times New Roman"/>
          <w:szCs w:val="24"/>
        </w:rPr>
        <w:lastRenderedPageBreak/>
        <w:t>αγορά παιγνίων, μιας και αυτό είναι το αντικείμενο του νομοσχεδίου- και πρέπει να το ρυθμίζει σε διάλογο, σε διαβούλευση με τ</w:t>
      </w:r>
      <w:r>
        <w:rPr>
          <w:rFonts w:eastAsia="Times New Roman" w:cs="Times New Roman"/>
          <w:szCs w:val="24"/>
        </w:rPr>
        <w:t>ους ενδιαφερόμενους.</w:t>
      </w:r>
    </w:p>
    <w:p w14:paraId="7822AA4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Είδαμε τους ενδιαφερόμενους να ισχυρίζονται ότι οι διατάξεις είναι θετικές. Ισχυρίζομαι και εγώ ότι το να είναι απλώς θετικές κάποιες διατάξεις ή θετικότερες από αυτές οι οποίες ίσχυαν προηγουμένως, αυτό δεν απαντά στην ουσία του προβλ</w:t>
      </w:r>
      <w:r>
        <w:rPr>
          <w:rFonts w:eastAsia="Times New Roman" w:cs="Times New Roman"/>
          <w:szCs w:val="24"/>
        </w:rPr>
        <w:t>ήματος. Ποια είναι η ουσία του προβλήματος;</w:t>
      </w:r>
    </w:p>
    <w:p w14:paraId="7822AA4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Μην προσπαθούμε, μην επιχειρούμε, αγαπητοί συνάδελφοι, γιατί ο ελληνικός λαός γνωρίζει. Μπορεί να είναι ταλαιπωρημένος, μπορεί να είναι </w:t>
      </w:r>
      <w:proofErr w:type="spellStart"/>
      <w:r>
        <w:rPr>
          <w:rFonts w:eastAsia="Times New Roman" w:cs="Times New Roman"/>
          <w:szCs w:val="24"/>
        </w:rPr>
        <w:t>φτωχοποιημένος</w:t>
      </w:r>
      <w:proofErr w:type="spellEnd"/>
      <w:r>
        <w:rPr>
          <w:rFonts w:eastAsia="Times New Roman" w:cs="Times New Roman"/>
          <w:szCs w:val="24"/>
        </w:rPr>
        <w:t>, μπορεί να είναι υποχρέωσή μας να του αποδώσουμε κοινωνικό μέ</w:t>
      </w:r>
      <w:r>
        <w:rPr>
          <w:rFonts w:eastAsia="Times New Roman" w:cs="Times New Roman"/>
          <w:szCs w:val="24"/>
        </w:rPr>
        <w:t>ρισμα, διότι έχει υποδεχθεί βαρύτατες περικοπές. Η μεσαία τάξη όχι απλώς ζορίζεται, αλλά οι συνεπείς φορολογούμενοι -και κατέθεσα συγκεκριμένη ερώτηση επ’ αυτού- υπερφορολογούνται. Αυτό αντίκειται σε κάθε έννοια συνταγματικής επιταγής για την αναλογικότητα</w:t>
      </w:r>
      <w:r>
        <w:rPr>
          <w:rFonts w:eastAsia="Times New Roman" w:cs="Times New Roman"/>
          <w:szCs w:val="24"/>
        </w:rPr>
        <w:t>, για τη φοροδοτική ικανότητα, για την ανταποδοτικότητα και βεβαίως, εκεί που είχαμε τους φτωχούς, έχουμε και φτωχούς οι οποίοι προέρχονται από τη μεσαία τάξη.</w:t>
      </w:r>
    </w:p>
    <w:p w14:paraId="7822AA4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Άρα είναι υποχρέωση του κράτους και δεν θα πρέπει να είναι τρόπαιο το κοινωνικό μέρισμα στα χέρι</w:t>
      </w:r>
      <w:r>
        <w:rPr>
          <w:rFonts w:eastAsia="Times New Roman" w:cs="Times New Roman"/>
          <w:szCs w:val="24"/>
        </w:rPr>
        <w:t xml:space="preserve">α κανενός απολύτως. Είναι υποχρέωση της πολιτείας να αποδώσει, διότι αυτά προέρχονται από την υστέρηση και από το υστέρημα του ελληνικού λαού ο οποίος αιμορράγησε. Όταν προηγούμενες κυβερνήσεις έδιναν αυτό το </w:t>
      </w:r>
      <w:r>
        <w:rPr>
          <w:rFonts w:eastAsia="Times New Roman" w:cs="Times New Roman"/>
          <w:szCs w:val="24"/>
        </w:rPr>
        <w:lastRenderedPageBreak/>
        <w:t>κοινωνικό πλεόνασμα, τότε ήσασταν απέναντι. Σήμ</w:t>
      </w:r>
      <w:r>
        <w:rPr>
          <w:rFonts w:eastAsia="Times New Roman" w:cs="Times New Roman"/>
          <w:szCs w:val="24"/>
        </w:rPr>
        <w:t>ερα που το δίνετε εσείς είστε υπέρ. Αυτή η στάση δεν βοηθάει, πιστέψτε με, στο να δημιουργείται και σχέση εμπιστοσύνης ανάμεσα στην κοινωνία και στο πολιτικό σύστημα της χώρας.</w:t>
      </w:r>
    </w:p>
    <w:p w14:paraId="7822AA4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Θέλω, λοιπόν, να σας πω ότι οι ρυθμίσεις για την αγορά παιγνίων, πέρα από το γε</w:t>
      </w:r>
      <w:r>
        <w:rPr>
          <w:rFonts w:eastAsia="Times New Roman" w:cs="Times New Roman"/>
          <w:szCs w:val="24"/>
        </w:rPr>
        <w:t xml:space="preserve">γονός ότι μπορεί να υπάρχουν κάποιες βελτιωτικές διατάξεις, θα πρέπει να παίρνουν υπ’ </w:t>
      </w:r>
      <w:proofErr w:type="spellStart"/>
      <w:r>
        <w:rPr>
          <w:rFonts w:eastAsia="Times New Roman" w:cs="Times New Roman"/>
          <w:szCs w:val="24"/>
        </w:rPr>
        <w:t>όψιν</w:t>
      </w:r>
      <w:proofErr w:type="spellEnd"/>
      <w:r>
        <w:rPr>
          <w:rFonts w:eastAsia="Times New Roman" w:cs="Times New Roman"/>
          <w:szCs w:val="24"/>
        </w:rPr>
        <w:t xml:space="preserve"> του</w:t>
      </w:r>
      <w:r>
        <w:rPr>
          <w:rFonts w:eastAsia="Times New Roman" w:cs="Times New Roman"/>
          <w:szCs w:val="24"/>
        </w:rPr>
        <w:t>ς</w:t>
      </w:r>
      <w:r>
        <w:rPr>
          <w:rFonts w:eastAsia="Times New Roman" w:cs="Times New Roman"/>
          <w:szCs w:val="24"/>
        </w:rPr>
        <w:t xml:space="preserve"> το εξής. Δεν μπορεί να μη συζητούμε για επένδυση, όταν μιλούμε για τζόγο, γιατί η διαφορά ανάμεσα στην επένδυση και στον τζόγο είναι ότι η επένδυση είναι το λογ</w:t>
      </w:r>
      <w:r>
        <w:rPr>
          <w:rFonts w:eastAsia="Times New Roman" w:cs="Times New Roman"/>
          <w:szCs w:val="24"/>
        </w:rPr>
        <w:t>ικά αναμενόμενο κέρδος, ενώ τζόγος είναι «αν αυτό δεν βγαίνει, αυτό συνιστά τζόγο». Τζόγο είχαμε πάντοτε -για να χρησιμοποιήσω αυτή την έκφραση, μιας και πολυχρησιμοποιήθηκε- από τους πεσσούς μέχρι σήμερα που φτάσαμε στα καζίν</w:t>
      </w:r>
      <w:r>
        <w:rPr>
          <w:rFonts w:eastAsia="Times New Roman" w:cs="Times New Roman"/>
          <w:szCs w:val="24"/>
        </w:rPr>
        <w:t>α</w:t>
      </w:r>
      <w:r>
        <w:rPr>
          <w:rFonts w:eastAsia="Times New Roman" w:cs="Times New Roman"/>
          <w:szCs w:val="24"/>
        </w:rPr>
        <w:t>.</w:t>
      </w:r>
    </w:p>
    <w:p w14:paraId="7822AA4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Το ζητούμενο είναι να δούμε</w:t>
      </w:r>
      <w:r>
        <w:rPr>
          <w:rFonts w:eastAsia="Times New Roman" w:cs="Times New Roman"/>
          <w:szCs w:val="24"/>
        </w:rPr>
        <w:t xml:space="preserve"> και το κόστος, μια θεωρία κόστους-ωφέλειας, μια μελέτη η οποία να λέει ότι από τη μια πλευρά, βεβαίως, ρυθμίζω μια παράνομη αγορά -και πρέπει να συμβεί αυτό και έχει συμβεί ήδη αυτό και από προηγούμενες κυβερνήσεις επί τα </w:t>
      </w:r>
      <w:proofErr w:type="spellStart"/>
      <w:r>
        <w:rPr>
          <w:rFonts w:eastAsia="Times New Roman" w:cs="Times New Roman"/>
          <w:szCs w:val="24"/>
        </w:rPr>
        <w:t>βελτίω</w:t>
      </w:r>
      <w:proofErr w:type="spellEnd"/>
      <w:r>
        <w:rPr>
          <w:rFonts w:eastAsia="Times New Roman" w:cs="Times New Roman"/>
          <w:szCs w:val="24"/>
        </w:rPr>
        <w:t>- αλλά θα πρέπει να πάρουμε</w:t>
      </w:r>
      <w:r>
        <w:rPr>
          <w:rFonts w:eastAsia="Times New Roman" w:cs="Times New Roman"/>
          <w:szCs w:val="24"/>
        </w:rPr>
        <w:t xml:space="preserve"> και την ηθική διάσταση της δημοκρατίας, η οποία λέει ότι αυτό φέρνει και εθισμό.</w:t>
      </w:r>
    </w:p>
    <w:p w14:paraId="7822AA4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Ο εθισμός, ξέρετε, κατά τη διάρκεια σχεδόν ενός έτους που είχα την ευθύνη μαζί με άλλους συναδέλφους στο Υπουργείο Υγείας, εκτός από το γεγονός ότι δημιουργεί μια ψυχοπαθολογ</w:t>
      </w:r>
      <w:r>
        <w:rPr>
          <w:rFonts w:eastAsia="Times New Roman" w:cs="Times New Roman"/>
          <w:szCs w:val="24"/>
        </w:rPr>
        <w:t xml:space="preserve">ία και δημιουργεί συνέπειες στην προσωπικότητα των ανθρώπων οι οποίοι εθίζονται στον τζόγο, κοστίζει και στην ελληνική πολιτεία. Άρα θα </w:t>
      </w:r>
      <w:r>
        <w:rPr>
          <w:rFonts w:eastAsia="Times New Roman" w:cs="Times New Roman"/>
          <w:szCs w:val="24"/>
        </w:rPr>
        <w:lastRenderedPageBreak/>
        <w:t>πρέπει να υπάρχει και μια θεωρία κόστους-ωφέλειας σε σχέση με τα ζητήματα αυτά, πέρα από την ηθική διάσταση της δημοκρατ</w:t>
      </w:r>
      <w:r>
        <w:rPr>
          <w:rFonts w:eastAsia="Times New Roman" w:cs="Times New Roman"/>
          <w:szCs w:val="24"/>
        </w:rPr>
        <w:t xml:space="preserve">ίας, η οποία πρέπει να νομοθετεί επ’ </w:t>
      </w:r>
      <w:proofErr w:type="spellStart"/>
      <w:r>
        <w:rPr>
          <w:rFonts w:eastAsia="Times New Roman" w:cs="Times New Roman"/>
          <w:szCs w:val="24"/>
        </w:rPr>
        <w:t>ωφελεία</w:t>
      </w:r>
      <w:proofErr w:type="spellEnd"/>
      <w:r>
        <w:rPr>
          <w:rFonts w:eastAsia="Times New Roman" w:cs="Times New Roman"/>
          <w:szCs w:val="24"/>
        </w:rPr>
        <w:t xml:space="preserve"> και της ηθικής της πολιτικής σε ένα κράτος δικαίου και όχι μόνο με σκοπό το κέρδος.</w:t>
      </w:r>
    </w:p>
    <w:p w14:paraId="7822AA4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Δέχομαι, βεβαίως, ότι σε μια κοινωνία η οποία είναι μια ανοιχτή αγορά, δεν θα πρέπει η χώρα να υστερεί σε σχέση με άλλες χώρες.</w:t>
      </w:r>
      <w:r>
        <w:rPr>
          <w:rFonts w:eastAsia="Times New Roman" w:cs="Times New Roman"/>
          <w:szCs w:val="24"/>
        </w:rPr>
        <w:t xml:space="preserve"> Θα πρέπει οπωσδήποτε να έχει και εκείνη το πλεονέκτημα που έχουν άλλες χώρες οι οποίες μετέρχονται τέτοιου είδους αγορές και τις αξιοποιούν επ’ </w:t>
      </w:r>
      <w:proofErr w:type="spellStart"/>
      <w:r>
        <w:rPr>
          <w:rFonts w:eastAsia="Times New Roman" w:cs="Times New Roman"/>
          <w:szCs w:val="24"/>
        </w:rPr>
        <w:t>ωφελεία</w:t>
      </w:r>
      <w:proofErr w:type="spellEnd"/>
      <w:r>
        <w:rPr>
          <w:rFonts w:eastAsia="Times New Roman" w:cs="Times New Roman"/>
          <w:szCs w:val="24"/>
        </w:rPr>
        <w:t xml:space="preserve"> και του κοινωνικού συνόλου.</w:t>
      </w:r>
    </w:p>
    <w:p w14:paraId="7822AA4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Πριν κλείσω, κύριε Πρόεδρε, θέλω να πω ότι ένα θέμα το οποίο πολυσυζητήθηκε</w:t>
      </w:r>
      <w:r>
        <w:rPr>
          <w:rFonts w:eastAsia="Times New Roman" w:cs="Times New Roman"/>
          <w:szCs w:val="24"/>
        </w:rPr>
        <w:t>, αλλά δεν επιλύθηκε, είναι το θέμα των συντάξεων χηρείας.</w:t>
      </w:r>
    </w:p>
    <w:p w14:paraId="7822AA5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Έχει έρθει, λοιπόν, μια τροπολογία η οποία έχει δημιουργήσει ακόμη μεγαλύτερο πρόβλημα από εκείνο το οποίο κλήθηκε να λύσει εξαιτίας του πολυσχιδούς, του </w:t>
      </w:r>
      <w:proofErr w:type="spellStart"/>
      <w:r>
        <w:rPr>
          <w:rFonts w:eastAsia="Times New Roman" w:cs="Times New Roman"/>
          <w:szCs w:val="24"/>
        </w:rPr>
        <w:t>πολυπλόκου</w:t>
      </w:r>
      <w:proofErr w:type="spellEnd"/>
      <w:r>
        <w:rPr>
          <w:rFonts w:eastAsia="Times New Roman" w:cs="Times New Roman"/>
          <w:szCs w:val="24"/>
        </w:rPr>
        <w:t xml:space="preserve"> των ορίων ηλικίας. Μάλιστα, αυτο</w:t>
      </w:r>
      <w:r>
        <w:rPr>
          <w:rFonts w:eastAsia="Times New Roman" w:cs="Times New Roman"/>
          <w:szCs w:val="24"/>
        </w:rPr>
        <w:t xml:space="preserve">ύ του είδους η ρύθμιση επιφέρει και διπλή ανισότητα σε βάρος των συνταξιούχων από χηρεία ανδρών και γυναικών, διότι αφ’ ενός μεν με τη νέα διάταξη του νόμου </w:t>
      </w:r>
      <w:proofErr w:type="spellStart"/>
      <w:r>
        <w:rPr>
          <w:rFonts w:eastAsia="Times New Roman" w:cs="Times New Roman"/>
          <w:szCs w:val="24"/>
        </w:rPr>
        <w:t>Κατρούγκαλου</w:t>
      </w:r>
      <w:proofErr w:type="spellEnd"/>
      <w:r>
        <w:rPr>
          <w:rFonts w:eastAsia="Times New Roman" w:cs="Times New Roman"/>
          <w:szCs w:val="24"/>
        </w:rPr>
        <w:t>, όπως συνηθίζουμε να το λέμε, έχουν υποστεί περικοπές, όπως όλοι οι συνταξιούχοι άλλωσ</w:t>
      </w:r>
      <w:r>
        <w:rPr>
          <w:rFonts w:eastAsia="Times New Roman" w:cs="Times New Roman"/>
          <w:szCs w:val="24"/>
        </w:rPr>
        <w:t>τε. Αφ’ ετέρου, όμως, με την άρση των σταθερών, όπως παραδείγματος χάρ</w:t>
      </w:r>
      <w:r>
        <w:rPr>
          <w:rFonts w:eastAsia="Times New Roman" w:cs="Times New Roman"/>
          <w:szCs w:val="24"/>
        </w:rPr>
        <w:t>ιν</w:t>
      </w:r>
      <w:r>
        <w:rPr>
          <w:rFonts w:eastAsia="Times New Roman" w:cs="Times New Roman"/>
          <w:szCs w:val="24"/>
        </w:rPr>
        <w:t>, ήταν το όριο ηλικίας και άλλες προϋποθέσεις, υφίστανται και μια δεύτερη ανισότητα η οποία περικόπτει δύο φορές τις ήδη κατακρεουργημένες συντάξεις χηρείας.</w:t>
      </w:r>
    </w:p>
    <w:p w14:paraId="7822AA5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Γι’ αυτό, λοιπόν, θα παρακ</w:t>
      </w:r>
      <w:r>
        <w:rPr>
          <w:rFonts w:eastAsia="Times New Roman" w:cs="Times New Roman"/>
          <w:szCs w:val="24"/>
        </w:rPr>
        <w:t xml:space="preserve">αλέσω πάρα πολύ. Κατέθεσα την τροπολογία 1342/214, όπου προτείνω να διορθωθούν ακριβώς αυτά τα άκρως προβληματικά σημεία του άρθρου 12 του νόμου </w:t>
      </w:r>
      <w:proofErr w:type="spellStart"/>
      <w:r>
        <w:rPr>
          <w:rFonts w:eastAsia="Times New Roman" w:cs="Times New Roman"/>
          <w:szCs w:val="24"/>
        </w:rPr>
        <w:t>Κατρούγκαλου</w:t>
      </w:r>
      <w:proofErr w:type="spellEnd"/>
      <w:r>
        <w:rPr>
          <w:rFonts w:eastAsia="Times New Roman" w:cs="Times New Roman"/>
          <w:szCs w:val="24"/>
        </w:rPr>
        <w:t>, δηλαδή του ν.4387/2016.</w:t>
      </w:r>
    </w:p>
    <w:p w14:paraId="7822AA5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Συγκεκριμένα, προτείνω πρώτον να μην ισχύει αυτό το περίπλοκο ηλικιακό όρ</w:t>
      </w:r>
      <w:r>
        <w:rPr>
          <w:rFonts w:eastAsia="Times New Roman" w:cs="Times New Roman"/>
          <w:szCs w:val="24"/>
        </w:rPr>
        <w:t xml:space="preserve">ιο, το οποίο εισήχθη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παρά τη σύνταξη να δικαιούται ο επιζών σύζυγος ανεξαρτήτως ηλικίας.</w:t>
      </w:r>
    </w:p>
    <w:p w14:paraId="7822AA5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Προτείνω, επίσης, ο επιζών σύζυγος –είναι μελετημένη η τροπολογία- να λαμβάνει το 70% της σύνταξης και στα παιδιά του να διανέμεται το υπό</w:t>
      </w:r>
      <w:r>
        <w:rPr>
          <w:rFonts w:eastAsia="Times New Roman" w:cs="Times New Roman"/>
          <w:szCs w:val="24"/>
        </w:rPr>
        <w:t xml:space="preserve">λοιπο 30%. </w:t>
      </w:r>
    </w:p>
    <w:p w14:paraId="7822AA5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Προτείνω, επίσης, να επανέλθει η παλαιά ρύθμιση η οποία ήταν πιο στέρεη και η νομοθέτηση πιο ορθή, όπου ο γάμος έπρεπε να είχε πραγματοποιηθεί τρία χρόνια προτού επέλθει ο θάνατος του συζύγου ή της συζύγου και όχι πέντε χρόνια, όπως είναι τώρα.</w:t>
      </w:r>
    </w:p>
    <w:p w14:paraId="7822AA55"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Τέλος, κλείνοντας –γιατί κάποιοι ενδεχομένως να πουν και π</w:t>
      </w:r>
      <w:r>
        <w:rPr>
          <w:rFonts w:eastAsia="Times New Roman" w:cs="Times New Roman"/>
          <w:szCs w:val="24"/>
        </w:rPr>
        <w:t>ω</w:t>
      </w:r>
      <w:r>
        <w:rPr>
          <w:rFonts w:eastAsia="Times New Roman" w:cs="Times New Roman"/>
          <w:szCs w:val="24"/>
        </w:rPr>
        <w:t>ς θα λύσουμε τυχόν προσπάθειες αποκατάστασης συζύγων, οι οποίοι ή οι οποίες παντρεύτηκαν αποκλειστικά και μόνο προκειμένου να κληρονομήσουν τη σύνταξη του αποθανόντος- σας λέω ότι αυτά αποφεύγοντα</w:t>
      </w:r>
      <w:r>
        <w:rPr>
          <w:rFonts w:eastAsia="Times New Roman" w:cs="Times New Roman"/>
          <w:szCs w:val="24"/>
        </w:rPr>
        <w:t>ι με τη ρύθμιση η οποία προβλέπει κλιμακωτή μείωση της σύνταξης σε περίπτωση που η διαφορά είναι πάνω από δέκα χρόνια.</w:t>
      </w:r>
    </w:p>
    <w:p w14:paraId="7822AA5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Κύριε Πρόεδρε, κλείνοντας θέλω να πω ότι δεν νομοθετούμε με ατμόσφαιρα ομαλή, ούτε νομοθετούμε σε εύκολους καιρούς. Γι’ αυτό, λοιπόν, το </w:t>
      </w:r>
      <w:r>
        <w:rPr>
          <w:rFonts w:eastAsia="Times New Roman" w:cs="Times New Roman"/>
          <w:szCs w:val="24"/>
        </w:rPr>
        <w:t xml:space="preserve">Κοινοβούλιο θα </w:t>
      </w:r>
      <w:r>
        <w:rPr>
          <w:rFonts w:eastAsia="Times New Roman" w:cs="Times New Roman"/>
          <w:szCs w:val="24"/>
        </w:rPr>
        <w:lastRenderedPageBreak/>
        <w:t xml:space="preserve">πρέπει να δώσει το παράδειγμα στην ελληνική κοινωνία ότι μπορεί να αρθεί στο ύψος των περιστάσεων όχι πλειοδοτώντας ούτε υποτιμώντας, όχι σπιλώνοντας ούτε απαξιώνοντας, αλλά εργαζόμενο συνειδητά, μαζί με την εκλεγμένη κυβέρνηση –όποια είναι </w:t>
      </w:r>
      <w:r>
        <w:rPr>
          <w:rFonts w:eastAsia="Times New Roman" w:cs="Times New Roman"/>
          <w:szCs w:val="24"/>
        </w:rPr>
        <w:t xml:space="preserve">κάθε φορά- ώστε να επιλύει τα προβλήματα της ελληνικής κοινωνίας. </w:t>
      </w:r>
    </w:p>
    <w:p w14:paraId="7822AA57"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Τότε, κύριοι, θα έχουμε πετύχει πολύ σημαντικό έργο, όταν οι πολίτες θα αισθάνονται ότι μπορούν να εμπιστευθούν ξανά τον πολιτικό κόσμο. Τότε, πραγματικά, θα έχουμε επιτελέσει την αποστολή </w:t>
      </w:r>
      <w:r>
        <w:rPr>
          <w:rFonts w:eastAsia="Times New Roman" w:cs="Times New Roman"/>
          <w:szCs w:val="24"/>
        </w:rPr>
        <w:t>μας.</w:t>
      </w:r>
    </w:p>
    <w:p w14:paraId="7822AA5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7822AA59"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Παπακώστα.</w:t>
      </w:r>
    </w:p>
    <w:p w14:paraId="7822AA5A"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Κύριε Πρόεδρε, θα μπορούσα να έχω τον λόγο, επειδή θα ήθελα να</w:t>
      </w:r>
      <w:r>
        <w:rPr>
          <w:rFonts w:eastAsia="Times New Roman" w:cs="Times New Roman"/>
          <w:szCs w:val="24"/>
        </w:rPr>
        <w:t xml:space="preserve"> απαντήσω τώρα στην κ</w:t>
      </w:r>
      <w:r>
        <w:rPr>
          <w:rFonts w:eastAsia="Times New Roman" w:cs="Times New Roman"/>
          <w:szCs w:val="24"/>
        </w:rPr>
        <w:t>.</w:t>
      </w:r>
      <w:r>
        <w:rPr>
          <w:rFonts w:eastAsia="Times New Roman" w:cs="Times New Roman"/>
          <w:szCs w:val="24"/>
        </w:rPr>
        <w:t xml:space="preserve"> Παπακώστα και όχι αύριο;</w:t>
      </w:r>
    </w:p>
    <w:p w14:paraId="7822AA5B"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Ορίστε, κύριε Υπουργέ, έχετε τον λόγο για δύο λεπτά.</w:t>
      </w:r>
    </w:p>
    <w:p w14:paraId="7822AA5C"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 Θα</w:t>
      </w:r>
      <w:r>
        <w:rPr>
          <w:rFonts w:eastAsia="Times New Roman" w:cs="Times New Roman"/>
          <w:szCs w:val="24"/>
        </w:rPr>
        <w:t xml:space="preserve"> είμαι πολύ σύντομος.</w:t>
      </w:r>
    </w:p>
    <w:p w14:paraId="7822AA5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Προφανώς, υπάρχει μία παρανόηση στη δική μας τροπολογία. Γι’ αυτόν τον λόγο δεν θα δεχθώ και αυτήν που πρόβαλε και πρότεινε η κ</w:t>
      </w:r>
      <w:r>
        <w:rPr>
          <w:rFonts w:eastAsia="Times New Roman" w:cs="Times New Roman"/>
          <w:szCs w:val="24"/>
        </w:rPr>
        <w:t>.</w:t>
      </w:r>
      <w:r>
        <w:rPr>
          <w:rFonts w:eastAsia="Times New Roman" w:cs="Times New Roman"/>
          <w:szCs w:val="24"/>
        </w:rPr>
        <w:t xml:space="preserve"> Παπακώστα. Η παρανόηση έγκειται στο ότι δεν έχει γίνει αντιληπτό, αν και το ανέφερα στην </w:t>
      </w:r>
      <w:r>
        <w:rPr>
          <w:rFonts w:eastAsia="Times New Roman" w:cs="Times New Roman"/>
          <w:szCs w:val="24"/>
        </w:rPr>
        <w:t>ε</w:t>
      </w:r>
      <w:r>
        <w:rPr>
          <w:rFonts w:eastAsia="Times New Roman" w:cs="Times New Roman"/>
          <w:szCs w:val="24"/>
        </w:rPr>
        <w:t>πιτροπή όπου αν</w:t>
      </w:r>
      <w:r>
        <w:rPr>
          <w:rFonts w:eastAsia="Times New Roman" w:cs="Times New Roman"/>
          <w:szCs w:val="24"/>
        </w:rPr>
        <w:t xml:space="preserve">έπτυξα την τροπολογία μας, ότι στην πραγματικότητα διπλασιάζουμε σχεδόν τη σύνταξη χηρείας, ως κατώτατο όριο φυσικά. </w:t>
      </w:r>
    </w:p>
    <w:p w14:paraId="7822AA5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Να σας πω ότι ζήτησα από τους συνεργάτες μου και μου έκαναν έναν κατάλογο πού κυμαινόταν παλαιά το κατώτατο όριο συντάξεων χηρείας στα επι</w:t>
      </w:r>
      <w:r>
        <w:rPr>
          <w:rFonts w:eastAsia="Times New Roman" w:cs="Times New Roman"/>
          <w:szCs w:val="24"/>
        </w:rPr>
        <w:t>μέρους ασφαλιστικά ταμεία, πριν ενταχθούν στον ΕΦΚΑ. Ενώ τώρα έχουμε 384 ευρώ για τον χήρο ή την χήρα –είτε είναι άνδρας, είτε είναι γυναίκα είναι το ίδιο- και 384 ευρώ για τα τέκνα, δηλαδή 768 ευρώ το κατώτατο, με είκοσι χρόνια βεβαίως, ήταν στο πρώην ΙΚΑ</w:t>
      </w:r>
      <w:r>
        <w:rPr>
          <w:rFonts w:eastAsia="Times New Roman" w:cs="Times New Roman"/>
          <w:szCs w:val="24"/>
        </w:rPr>
        <w:t xml:space="preserve"> 438 ευρώ, στον ΟΑΕΕ 378 ευρώ, στο ΤΕΒΕ 341 ευρώ, στον ΟΓΑ 73 ευρώ. </w:t>
      </w:r>
    </w:p>
    <w:p w14:paraId="7822AA5F"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Νομίζω, δηλαδή, ότι η σύγκριση είναι συντριπτική. Αυτή η πρόταση που κάνουμε, η τροπολογία που εισάγουμε πραγματικά βελτιώνει –αγγίζει σχεδόν τον διπλασιασμό- την κατώτατη σύνταξη. Στα δε</w:t>
      </w:r>
      <w:r>
        <w:rPr>
          <w:rFonts w:eastAsia="Times New Roman" w:cs="Times New Roman"/>
          <w:szCs w:val="24"/>
        </w:rPr>
        <w:t xml:space="preserve">καπέντε χρόνια είναι 460 ευρώ, γιατί μειώνονται για κάθε έτος από τα είκοσι και καταλήγει να είναι το κατώτατο 360 ευρώ, πάλι δύο φορές ή και παραπάνω, ανάλογα με την περίπτωση, όπως συμβαίνει στην περίπτωση των συντάξεων θανάτου. </w:t>
      </w:r>
    </w:p>
    <w:p w14:paraId="7822AA60"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Βελτιώνουμε και όλα τα ά</w:t>
      </w:r>
      <w:r>
        <w:rPr>
          <w:rFonts w:eastAsia="Times New Roman" w:cs="Times New Roman"/>
          <w:szCs w:val="24"/>
        </w:rPr>
        <w:t xml:space="preserve">λλα. Δηλαδή, η σύνταξη καταβάλλεται στα παιδιά που σπουδάζουν ή παρατείνεται η καταβολή αυτής της σύνταξης όταν δεν έχουν καταφέρει να εισαχθούν με την πρώτη δοκιμασία τους στη σχολή, στα παιδιά δηλαδή </w:t>
      </w:r>
      <w:r>
        <w:rPr>
          <w:rFonts w:eastAsia="Times New Roman" w:cs="Times New Roman"/>
          <w:szCs w:val="24"/>
        </w:rPr>
        <w:lastRenderedPageBreak/>
        <w:t>που προσπαθούν να ενταχθούν στα ανώτατα εκπαιδευτικά ι</w:t>
      </w:r>
      <w:r>
        <w:rPr>
          <w:rFonts w:eastAsia="Times New Roman" w:cs="Times New Roman"/>
          <w:szCs w:val="24"/>
        </w:rPr>
        <w:t>δρύματα ή σε ΤΕΙ. Συνεχίζεται αυτή η καταβολή.</w:t>
      </w:r>
    </w:p>
    <w:p w14:paraId="7822AA6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Είναι πάρα πολλά τα θετικά και δεν θα ήθελα να τα αναπτύξω άλλο. Τα ανέπτυξα στη συζήτηση. Υπάρχουν καταγεγραμμένες και στα Πρακτικά οι σχετικές αναπτύξεις. </w:t>
      </w:r>
    </w:p>
    <w:p w14:paraId="7822AA62"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Γι’ αυτόν το λόγο, κυρία Παπακώστα, δεν θα δεχθούμε</w:t>
      </w:r>
      <w:r>
        <w:rPr>
          <w:rFonts w:eastAsia="Times New Roman" w:cs="Times New Roman"/>
          <w:szCs w:val="24"/>
        </w:rPr>
        <w:t xml:space="preserve"> την πρότασή σας. </w:t>
      </w:r>
    </w:p>
    <w:p w14:paraId="7822AA6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Επίσης, δεν θα τη δεχθούμε γιατί όπως έχω πει, στο επόμενο διάστημα και πριν έρθει το 2019, οφείλουμε –και θα το κάνουμε- να βρούμε μέτρα για να καλύψουμε εκείνο το χρονικό κενό που δεν συμπληρώνεται το 55</w:t>
      </w:r>
      <w:r>
        <w:rPr>
          <w:rFonts w:eastAsia="Times New Roman" w:cs="Times New Roman"/>
          <w:szCs w:val="24"/>
          <w:vertAlign w:val="superscript"/>
        </w:rPr>
        <w:t>ο</w:t>
      </w:r>
      <w:r>
        <w:rPr>
          <w:rFonts w:eastAsia="Times New Roman" w:cs="Times New Roman"/>
          <w:szCs w:val="24"/>
        </w:rPr>
        <w:t xml:space="preserve"> έτος της ηλικίας. Θα πάρουμε τ</w:t>
      </w:r>
      <w:r>
        <w:rPr>
          <w:rFonts w:eastAsia="Times New Roman" w:cs="Times New Roman"/>
          <w:szCs w:val="24"/>
        </w:rPr>
        <w:t>έτοια μέτρα υποστήριξης αυτών των περιπτώσεων, γιατί κανείς δεν πρέπει να μείνει απροστάτευτος.</w:t>
      </w:r>
    </w:p>
    <w:p w14:paraId="7822AA64"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22AA65"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Υπουργέ.</w:t>
      </w:r>
    </w:p>
    <w:p w14:paraId="7822AA66"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 xml:space="preserve">Κύριε Πρόεδρε, μου επιτρέπετε να λάβω τον </w:t>
      </w:r>
      <w:r>
        <w:rPr>
          <w:rFonts w:eastAsia="Times New Roman" w:cs="Times New Roman"/>
          <w:szCs w:val="24"/>
        </w:rPr>
        <w:t>λόγο;</w:t>
      </w:r>
    </w:p>
    <w:p w14:paraId="7822AA6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Κυρία Παπακώστα, δεν προβλέπεται από τον Κανονισμό. Όμως θα σας δώσω τον λόγο για μία πολύ σύντομη παρέμβαση.</w:t>
      </w:r>
    </w:p>
    <w:p w14:paraId="7822AA6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lastRenderedPageBreak/>
        <w:t>Ορίστε, κυρία συνάδελφε.</w:t>
      </w:r>
    </w:p>
    <w:p w14:paraId="7822AA69"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szCs w:val="24"/>
        </w:rPr>
        <w:t>Ευχαριστώ πολύ.</w:t>
      </w:r>
      <w:r>
        <w:rPr>
          <w:rFonts w:eastAsia="Times New Roman" w:cs="Times New Roman"/>
          <w:szCs w:val="24"/>
        </w:rPr>
        <w:t xml:space="preserve"> </w:t>
      </w:r>
    </w:p>
    <w:p w14:paraId="7822AA6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Θέλω να πω, κύριε Υπουργέ, </w:t>
      </w:r>
      <w:r>
        <w:rPr>
          <w:rFonts w:eastAsia="Times New Roman" w:cs="Times New Roman"/>
          <w:szCs w:val="24"/>
        </w:rPr>
        <w:t>ότι απλώς συμπληρώνετε, δεν διορθώνετε. Προσέξτε. Δεν γίνεται διόρθωση, διότι με την εν λόγω συμπλήρωση που κάνετε δεν αλλάζει τίποτα για τους συνταξιούχους με περισσότερα χρόνια ασφάλισης. Αυτό είναι το πρώτο κενό. Δεν ξέρω αν θα το ρυθμίσετε αργότερα.</w:t>
      </w:r>
    </w:p>
    <w:p w14:paraId="7822AA6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δεύτερο που θέλω να σας πω, το μείζον που δεν αγγίχτηκε από την </w:t>
      </w:r>
      <w:r>
        <w:rPr>
          <w:rFonts w:eastAsia="Times New Roman" w:cs="Times New Roman"/>
          <w:bCs/>
          <w:szCs w:val="24"/>
        </w:rPr>
        <w:t>τροπολογία</w:t>
      </w:r>
      <w:r>
        <w:rPr>
          <w:rFonts w:eastAsia="Times New Roman" w:cs="Times New Roman"/>
          <w:szCs w:val="24"/>
        </w:rPr>
        <w:t xml:space="preserve"> με την οποία συμπληρώνετε και δεν διορθώνετε, είναι το ζήτημα του ηλικιακού ορίου. Αυτό είναι το μείζον πρόβλημα. Επίσης, δεν αγγίχτηκε το ποσοστό της σύνταξης το οποίο θα λαμβάνει</w:t>
      </w:r>
      <w:r>
        <w:rPr>
          <w:rFonts w:eastAsia="Times New Roman" w:cs="Times New Roman"/>
          <w:szCs w:val="24"/>
        </w:rPr>
        <w:t xml:space="preserve"> ο επιζών σύζυγος. Δεν έγινε και καμμία αλλαγή στο χρονικό διάστημα κατά το οποίο πρέπει να ήταν παντρεμένο ένα ζευγάρι, </w:t>
      </w:r>
      <w:r>
        <w:rPr>
          <w:rFonts w:eastAsia="Times New Roman"/>
          <w:bCs/>
        </w:rPr>
        <w:t>προκειμένου να</w:t>
      </w:r>
      <w:r>
        <w:rPr>
          <w:rFonts w:eastAsia="Times New Roman" w:cs="Times New Roman"/>
          <w:szCs w:val="24"/>
        </w:rPr>
        <w:t xml:space="preserve"> ισχύσει το δικαίωμα της καταβολής σύνταξης χηρείας. </w:t>
      </w:r>
    </w:p>
    <w:p w14:paraId="7822AA6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Ξαναδείτε το και εδώ είμαστε να το νομοθετήσετε. Μη σπεύδετε, όμως,</w:t>
      </w:r>
      <w:r>
        <w:rPr>
          <w:rFonts w:eastAsia="Times New Roman" w:cs="Times New Roman"/>
          <w:szCs w:val="24"/>
        </w:rPr>
        <w:t xml:space="preserve"> να πείτε ότι διορθώνετε, διότι συμπληρώνετε και μένουν κενά τα ζητήματα τα οποία σας έθεσα.</w:t>
      </w:r>
    </w:p>
    <w:p w14:paraId="7822AA6D" w14:textId="77777777" w:rsidR="00585C31" w:rsidRDefault="00830CC0">
      <w:pPr>
        <w:spacing w:line="600" w:lineRule="auto"/>
        <w:ind w:firstLine="720"/>
        <w:jc w:val="both"/>
        <w:rPr>
          <w:rFonts w:eastAsia="Times New Roman" w:cs="Times New Roman"/>
          <w:szCs w:val="24"/>
        </w:rPr>
      </w:pPr>
      <w:r>
        <w:rPr>
          <w:rFonts w:eastAsia="Times New Roman"/>
          <w:szCs w:val="24"/>
        </w:rPr>
        <w:t>Ευχαριστώ, κύριε Πρόεδρε.</w:t>
      </w:r>
      <w:r>
        <w:rPr>
          <w:rFonts w:eastAsia="Times New Roman" w:cs="Times New Roman"/>
          <w:szCs w:val="24"/>
        </w:rPr>
        <w:t xml:space="preserve"> </w:t>
      </w:r>
    </w:p>
    <w:p w14:paraId="7822AA6E" w14:textId="77777777" w:rsidR="00585C31" w:rsidRDefault="00830CC0">
      <w:pPr>
        <w:spacing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Ευχαριστούμε, κυρία Παπακώστα.</w:t>
      </w:r>
    </w:p>
    <w:p w14:paraId="7822AA6F"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w:t>
      </w:r>
      <w:r>
        <w:rPr>
          <w:rFonts w:eastAsia="Times New Roman" w:cs="Times New Roman"/>
          <w:b/>
          <w:szCs w:val="24"/>
        </w:rPr>
        <w:t xml:space="preserve">νωνικής Αλληλεγγύης): </w:t>
      </w:r>
      <w:r>
        <w:rPr>
          <w:rFonts w:eastAsia="Times New Roman" w:cs="Times New Roman"/>
          <w:szCs w:val="24"/>
        </w:rPr>
        <w:t>Κύριε Πρόεδρε, θέλω να κάνω μόνο ένα σχόλιο.</w:t>
      </w:r>
    </w:p>
    <w:p w14:paraId="7822AA70" w14:textId="77777777" w:rsidR="00585C31" w:rsidRDefault="00830CC0">
      <w:pPr>
        <w:spacing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Κύριε Υπουργέ, έχετε αρχίσει τον διάλογο τώρα και δεν προβλέπεται από τη διαδικασία. Ούτε σε εσάς έπρεπε να δώσω κανονικά τον λόγο στην αρχή. Να είστε σύντομ</w:t>
      </w:r>
      <w:r>
        <w:rPr>
          <w:rFonts w:eastAsia="Times New Roman" w:cs="Times New Roman"/>
          <w:szCs w:val="24"/>
        </w:rPr>
        <w:t>ος, για να λήξουμε και τη συνεδρίαση.</w:t>
      </w:r>
    </w:p>
    <w:p w14:paraId="7822AA7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Ορίστε, κύριε Υπουργέ.</w:t>
      </w:r>
    </w:p>
    <w:p w14:paraId="7822AA72"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Τονίζω τη σημασία της διάταξης για ένα πάρα πολύ ευαίσθητο θέμα, το οποίο πράγματι μας απασχολεί να </w:t>
      </w:r>
      <w:r>
        <w:rPr>
          <w:rFonts w:eastAsia="Times New Roman" w:cs="Times New Roman"/>
          <w:szCs w:val="24"/>
        </w:rPr>
        <w:t>το αντιμετωπίσουμε με την ευαισθησία που και η κ</w:t>
      </w:r>
      <w:r>
        <w:rPr>
          <w:rFonts w:eastAsia="Times New Roman" w:cs="Times New Roman"/>
          <w:szCs w:val="24"/>
        </w:rPr>
        <w:t>.</w:t>
      </w:r>
      <w:r>
        <w:rPr>
          <w:rFonts w:eastAsia="Times New Roman" w:cs="Times New Roman"/>
          <w:szCs w:val="24"/>
        </w:rPr>
        <w:t xml:space="preserve"> Παπακώστα το θέτει. Δεν αντιδικούμε εδώ. </w:t>
      </w:r>
    </w:p>
    <w:p w14:paraId="7822AA73"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Εξήγησα, όμως, γιατί δεν την κάνω δεκτή. Αυτό είναι το ελάχιστο. Δεν σημαίνει ότι αν είναι μεγαλύτερη η σύνταξη δεν υπάρχει μεγαλύτερη σύνταξη που καταβάλλεται στη </w:t>
      </w:r>
      <w:r>
        <w:rPr>
          <w:rFonts w:eastAsia="Times New Roman" w:cs="Times New Roman"/>
          <w:szCs w:val="24"/>
        </w:rPr>
        <w:t>χηρεία. Μπορεί και μεγαλύτερη να είναι. Αυτή είναι η ελάχιστη, σε περίπτωση που είναι μικρότερη η σύνταξη που παίρνει ο θανών. Μόνο για αυτόν τον λόγο πρόκειται.</w:t>
      </w:r>
    </w:p>
    <w:p w14:paraId="7822AA74" w14:textId="77777777" w:rsidR="00585C31" w:rsidRDefault="00830CC0">
      <w:pPr>
        <w:spacing w:line="600" w:lineRule="auto"/>
        <w:ind w:firstLine="720"/>
        <w:jc w:val="both"/>
        <w:rPr>
          <w:rFonts w:eastAsia="Times New Roman" w:cs="Times New Roman"/>
          <w:szCs w:val="24"/>
        </w:rPr>
      </w:pPr>
      <w:r>
        <w:rPr>
          <w:rFonts w:eastAsia="Times New Roman"/>
          <w:szCs w:val="24"/>
        </w:rPr>
        <w:t>Ευχαριστώ.</w:t>
      </w:r>
      <w:r>
        <w:rPr>
          <w:rFonts w:eastAsia="Times New Roman" w:cs="Times New Roman"/>
          <w:szCs w:val="24"/>
        </w:rPr>
        <w:t xml:space="preserve"> </w:t>
      </w:r>
    </w:p>
    <w:p w14:paraId="7822AA75" w14:textId="77777777" w:rsidR="00585C31" w:rsidRDefault="00830CC0">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(Μάριος Γεωργιάδης):</w:t>
      </w:r>
      <w:r>
        <w:rPr>
          <w:rFonts w:eastAsia="Times New Roman" w:cs="Times New Roman"/>
          <w:szCs w:val="24"/>
        </w:rPr>
        <w:t xml:space="preserve"> Ωραία, κύριε Υπουργέ. Είναι ξεκάθαρο.</w:t>
      </w:r>
    </w:p>
    <w:p w14:paraId="7822AA76"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Ελάτε, κύριε</w:t>
      </w:r>
      <w:r>
        <w:rPr>
          <w:rFonts w:eastAsia="Times New Roman" w:cs="Times New Roman"/>
          <w:szCs w:val="24"/>
        </w:rPr>
        <w:t xml:space="preserve"> Καρρά, να κλείσουμε μαζί τη συνεδρίαση. Έχετε τον λόγο για επτά λεπτά. Έχετε την ανοχή βέβαια, μια που είστε και τελευταίος.</w:t>
      </w:r>
    </w:p>
    <w:p w14:paraId="7822AA77"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Κύριε Πρόεδρε, όταν μου ανακοινώθηκε ότι θα είμαι ο τελευταίος ομιλητής, εν όψει και της εικόνας της </w:t>
      </w:r>
      <w:r>
        <w:rPr>
          <w:rFonts w:eastAsia="Times New Roman" w:cs="Times New Roman"/>
          <w:szCs w:val="24"/>
        </w:rPr>
        <w:t xml:space="preserve">Αίθουσας και της κόπωσης των συναδέλφων που αναγκάστηκαν να αποχωρήσουν, σκέφτηκα ότι θα έπρεπε η ομιλία μου, εφόσον μιλάμε και για παίγνια, να είναι παιγνιώδης. Δηλαδή να αναφερθώ σε ζητήματα τα οποία δεν άπτονται αυτά </w:t>
      </w:r>
      <w:proofErr w:type="spellStart"/>
      <w:r>
        <w:rPr>
          <w:rFonts w:eastAsia="Times New Roman" w:cs="Times New Roman"/>
          <w:szCs w:val="24"/>
        </w:rPr>
        <w:t>καθεαυτά</w:t>
      </w:r>
      <w:proofErr w:type="spellEnd"/>
      <w:r>
        <w:rPr>
          <w:rFonts w:eastAsia="Times New Roman" w:cs="Times New Roman"/>
          <w:szCs w:val="24"/>
        </w:rPr>
        <w:t xml:space="preserve"> του νομοσχ</w:t>
      </w:r>
      <w:r>
        <w:rPr>
          <w:rFonts w:eastAsia="Times New Roman" w:cs="Times New Roman"/>
          <w:szCs w:val="24"/>
        </w:rPr>
        <w:t>ε</w:t>
      </w:r>
      <w:r>
        <w:rPr>
          <w:rFonts w:eastAsia="Times New Roman" w:cs="Times New Roman"/>
          <w:szCs w:val="24"/>
        </w:rPr>
        <w:t>δ</w:t>
      </w:r>
      <w:r>
        <w:rPr>
          <w:rFonts w:eastAsia="Times New Roman" w:cs="Times New Roman"/>
          <w:szCs w:val="24"/>
        </w:rPr>
        <w:t>ίου</w:t>
      </w:r>
      <w:r>
        <w:rPr>
          <w:rFonts w:eastAsia="Times New Roman" w:cs="Times New Roman"/>
          <w:szCs w:val="24"/>
        </w:rPr>
        <w:t>, αλλά θα έδ</w:t>
      </w:r>
      <w:r>
        <w:rPr>
          <w:rFonts w:eastAsia="Times New Roman" w:cs="Times New Roman"/>
          <w:szCs w:val="24"/>
        </w:rPr>
        <w:t xml:space="preserve">ιναν μια άλλη διάσταση στη συζήτηση περί παιγνίων. Δυστυχώς, όμως, αυτό με εμποδίζει πλέον. Υπάρχει η αντιστροφή του σχεδίου του νόμου όπου προηγούνται τα συνταξιοδοτικά θέματα. </w:t>
      </w:r>
    </w:p>
    <w:p w14:paraId="7822AA78"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Κάνω μια μικρή παρένθεση. </w:t>
      </w:r>
      <w:r>
        <w:rPr>
          <w:rFonts w:eastAsia="Times New Roman" w:cs="Times New Roman"/>
          <w:szCs w:val="24"/>
        </w:rPr>
        <w:t>Αν ε</w:t>
      </w:r>
      <w:r>
        <w:rPr>
          <w:rFonts w:eastAsia="Times New Roman" w:cs="Times New Roman"/>
          <w:szCs w:val="24"/>
        </w:rPr>
        <w:t>πιτρέπει η κ</w:t>
      </w:r>
      <w:r>
        <w:rPr>
          <w:rFonts w:eastAsia="Times New Roman" w:cs="Times New Roman"/>
          <w:szCs w:val="24"/>
        </w:rPr>
        <w:t>.</w:t>
      </w:r>
      <w:r>
        <w:rPr>
          <w:rFonts w:eastAsia="Times New Roman" w:cs="Times New Roman"/>
          <w:szCs w:val="24"/>
        </w:rPr>
        <w:t xml:space="preserve"> Παπακώστα </w:t>
      </w:r>
      <w:r>
        <w:rPr>
          <w:rFonts w:eastAsia="Times New Roman" w:cs="Times New Roman"/>
          <w:szCs w:val="24"/>
        </w:rPr>
        <w:t>θ</w:t>
      </w:r>
      <w:r>
        <w:rPr>
          <w:rFonts w:eastAsia="Times New Roman" w:cs="Times New Roman"/>
          <w:szCs w:val="24"/>
        </w:rPr>
        <w:t xml:space="preserve">α συμπληρώσω το εξής. </w:t>
      </w:r>
      <w:r>
        <w:rPr>
          <w:rFonts w:eastAsia="Times New Roman" w:cs="Times New Roman"/>
          <w:szCs w:val="24"/>
        </w:rPr>
        <w:t>Εκτός των πεσσών, να θυμίσω και το αρχαίο παιχνίδι των αστραγάλων. Κλείνω την παρένθεση.</w:t>
      </w:r>
    </w:p>
    <w:p w14:paraId="7822AA79"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Επανέρχομαι, λοιπόν. Εφόσον τίθενται θέματα συνταξιοδοτικά, εγώ θέλω να πω το εξής. Παρακολούθησα με πάρα πολλή προσοχή και έχω από την πρώτη στιγμή παρακολουθήσει τη </w:t>
      </w:r>
      <w:r>
        <w:rPr>
          <w:rFonts w:eastAsia="Times New Roman" w:cs="Times New Roman"/>
          <w:szCs w:val="24"/>
        </w:rPr>
        <w:t>συζήτηση που γίνεται για τις λεγόμενες συντάξεις χηρείας. Δεν έχω πειστεί σε όλη τη διαδρομή από τον Μάιο του 2016 μέχρι σήμερα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ποιος ο λόγος των ηλικιακών αυτών περιορισμών. Εάν υπήρχαν άλλα κριτήρια, όπως οικονομικά, κοινωνικά, θα μπορούσαν να το συζητή</w:t>
      </w:r>
      <w:r>
        <w:rPr>
          <w:rFonts w:eastAsia="Times New Roman" w:cs="Times New Roman"/>
          <w:szCs w:val="24"/>
        </w:rPr>
        <w:t xml:space="preserve">σω. Όμως με έναν κάθετο ηλικιακό περιορισμό, δεν έχω πειστεί ποιος είναι και αν είναι ο λόγος αυτός σε τέτοια έκταση που να επιβαρύνει δημοσιονομικά και να είναι αδύνατη πλέον η ικανοποίηση ενός αιτήματος. </w:t>
      </w:r>
    </w:p>
    <w:p w14:paraId="7822AA7A"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Εγώ δεν το συνδέω μόνο με την οικονομική πλευρά, </w:t>
      </w:r>
      <w:r>
        <w:rPr>
          <w:rFonts w:eastAsia="Times New Roman" w:cs="Times New Roman"/>
          <w:szCs w:val="24"/>
        </w:rPr>
        <w:t xml:space="preserve">που κάνει προσπάθεια η Κυβέρνηση σήμερα να βελτιώσει κατά το δυνατόν την απολαβή. Η απολαβή, ούτως ή άλλως, έχει χρονικό σημείο τέλους. Δεν έχουμε μεταβολή. Για να αποφύγει βέβαια ο Υπουργός την ευθεία απάντηση, λέει: «το μελετάμε, θα το δούμε αργότερα». </w:t>
      </w:r>
    </w:p>
    <w:p w14:paraId="7822AA7B"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Δεν θα ήταν σκόπιμο να έχει μελετηθεί και να φανεί τώρα ένα αποτέλεσμα</w:t>
      </w:r>
      <w:r>
        <w:rPr>
          <w:rFonts w:eastAsia="Times New Roman" w:cs="Times New Roman"/>
          <w:szCs w:val="24"/>
        </w:rPr>
        <w:t>, ό</w:t>
      </w:r>
      <w:r>
        <w:rPr>
          <w:rFonts w:eastAsia="Times New Roman" w:cs="Times New Roman"/>
          <w:szCs w:val="24"/>
        </w:rPr>
        <w:t xml:space="preserve">ταν είχαμε </w:t>
      </w:r>
      <w:r>
        <w:rPr>
          <w:rFonts w:eastAsia="Times New Roman"/>
          <w:bCs/>
        </w:rPr>
        <w:t>προ</w:t>
      </w:r>
      <w:r>
        <w:rPr>
          <w:rFonts w:eastAsia="Times New Roman" w:cs="Times New Roman"/>
          <w:szCs w:val="24"/>
        </w:rPr>
        <w:t xml:space="preserve"> ημερών μια τεράστια διαμαρτυρία σε όλη την Ελλάδα αυτών των γυναικών; Δεν θέλω να κάνω χαρακτηρισμό, διότι έχουν επιδείξει την πλήρη αξιοπρέπεια με την οποία κινούνται </w:t>
      </w:r>
      <w:r>
        <w:rPr>
          <w:rFonts w:eastAsia="Times New Roman" w:cs="Times New Roman"/>
          <w:szCs w:val="24"/>
        </w:rPr>
        <w:t>στα αιτήματά τους. Δεν θα έπρεπε, λοιπόν, να το ενισχύσουμε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δημογραφικού προβλήματος της χώρας;</w:t>
      </w:r>
    </w:p>
    <w:p w14:paraId="7822AA7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Εγώ το συνδέω και με το δημογραφικό, με την έλλειψη γεννήσεων. Όταν οι θάνατοι είναι περισσότεροι από τις γεννήσεις στην Ελλάδα της κρίσης, </w:t>
      </w:r>
      <w:r>
        <w:rPr>
          <w:rFonts w:eastAsia="Times New Roman" w:cs="Times New Roman"/>
          <w:szCs w:val="24"/>
        </w:rPr>
        <w:t xml:space="preserve">το μυαλό μου πάει και σε ένα άλλο σημείο, ότι και οι συντάξεις χηρείας θα είναι ένα κίνητρο, γιατί εκείνοι </w:t>
      </w:r>
      <w:r>
        <w:rPr>
          <w:rFonts w:eastAsia="Times New Roman"/>
          <w:szCs w:val="24"/>
        </w:rPr>
        <w:t>οι οποίοι,</w:t>
      </w:r>
      <w:r>
        <w:rPr>
          <w:rFonts w:eastAsia="Times New Roman" w:cs="Times New Roman"/>
          <w:szCs w:val="24"/>
        </w:rPr>
        <w:t xml:space="preserve"> δυστυχώς, στη διάρκεια, συνήθως, του εργασιακού τους βίου χάνουν τη ζωή τους, θα σκέφτονται πάρα πολύ τι θα αφήσουν πίσω, ιδιαίτερα αν λει</w:t>
      </w:r>
      <w:r>
        <w:rPr>
          <w:rFonts w:eastAsia="Times New Roman" w:cs="Times New Roman"/>
          <w:szCs w:val="24"/>
        </w:rPr>
        <w:t xml:space="preserve">τουργούν σε επικίνδυνα επαγγέλματα, όπως είναι τα επαγγέλματα στις εξορύξεις -οι </w:t>
      </w:r>
      <w:r>
        <w:rPr>
          <w:rFonts w:eastAsia="Times New Roman" w:cs="Times New Roman"/>
          <w:szCs w:val="24"/>
        </w:rPr>
        <w:lastRenderedPageBreak/>
        <w:t xml:space="preserve">Σκουριές είναι επίκαιρες αυτή την εποχή- και τα επαγγέλματα όπως οι οδηγοί, </w:t>
      </w:r>
      <w:r>
        <w:rPr>
          <w:rFonts w:eastAsia="Times New Roman" w:cs="Times New Roman"/>
          <w:szCs w:val="24"/>
        </w:rPr>
        <w:t xml:space="preserve">οι εργαζόμενοι </w:t>
      </w:r>
      <w:r>
        <w:rPr>
          <w:rFonts w:eastAsia="Times New Roman" w:cs="Times New Roman"/>
          <w:szCs w:val="24"/>
        </w:rPr>
        <w:t>στα λιμάνια. Δείτε το προς αυτή την κατεύθυνση.</w:t>
      </w:r>
    </w:p>
    <w:p w14:paraId="7822AA7D" w14:textId="77777777" w:rsidR="00585C31" w:rsidRDefault="00830CC0">
      <w:pPr>
        <w:spacing w:line="600" w:lineRule="auto"/>
        <w:ind w:firstLine="720"/>
        <w:jc w:val="both"/>
        <w:rPr>
          <w:rFonts w:eastAsia="Times New Roman"/>
          <w:szCs w:val="24"/>
        </w:rPr>
      </w:pPr>
      <w:r>
        <w:rPr>
          <w:rFonts w:eastAsia="Times New Roman"/>
          <w:szCs w:val="24"/>
        </w:rPr>
        <w:t>Από πλευράς, τώρα, νομικής ακόμα είδ</w:t>
      </w:r>
      <w:r>
        <w:rPr>
          <w:rFonts w:eastAsia="Times New Roman"/>
          <w:szCs w:val="24"/>
        </w:rPr>
        <w:t>α την τροπολογία της κ</w:t>
      </w:r>
      <w:r>
        <w:rPr>
          <w:rFonts w:eastAsia="Times New Roman"/>
          <w:szCs w:val="24"/>
        </w:rPr>
        <w:t>.</w:t>
      </w:r>
      <w:r>
        <w:rPr>
          <w:rFonts w:eastAsia="Times New Roman"/>
          <w:szCs w:val="24"/>
        </w:rPr>
        <w:t xml:space="preserve"> Παπακώστα και πρέπει να πω πως θεωρώ ότι δημιουργεί το βήμα επίλυσης του ζητήματος. Δεν νομίζω ότι είναι το δημοσιονομικό κόστος τέτοιο που να μην μπορούν να καταργηθούν τα ηλικιακά κριτήρια, αλλά δυστυχώς ακόμα δεν το έχουμε ακούσει αυτό. Εγώ τουλάχιστον</w:t>
      </w:r>
      <w:r>
        <w:rPr>
          <w:rFonts w:eastAsia="Times New Roman"/>
          <w:szCs w:val="24"/>
        </w:rPr>
        <w:t xml:space="preserve"> -μπορεί να είναι δική μου αδυναμία- δεν άκουσα ποτέ ποιο είναι το κόστος και γιατί θα πρέπει να γίνουν αυτές οι περικοπές.</w:t>
      </w:r>
    </w:p>
    <w:p w14:paraId="7822AA7E" w14:textId="77777777" w:rsidR="00585C31" w:rsidRDefault="00830CC0">
      <w:pPr>
        <w:spacing w:line="600" w:lineRule="auto"/>
        <w:ind w:firstLine="720"/>
        <w:jc w:val="both"/>
        <w:rPr>
          <w:rFonts w:eastAsia="Times New Roman"/>
          <w:szCs w:val="24"/>
        </w:rPr>
      </w:pPr>
      <w:r>
        <w:rPr>
          <w:rFonts w:eastAsia="Times New Roman"/>
          <w:szCs w:val="24"/>
        </w:rPr>
        <w:t>Βεβαίως, από την άλλη πλευρά, έχουμε διατάξεις στο ίδιο νομοσχέδιο περί παιγνίων. Και εκεί γεννιέται κι ένα δεύτερο ζήτημα, το οποίο</w:t>
      </w:r>
      <w:r>
        <w:rPr>
          <w:rFonts w:eastAsia="Times New Roman"/>
          <w:szCs w:val="24"/>
        </w:rPr>
        <w:t xml:space="preserve"> θα πρέπει να μας προβληματίσει. Ναι, ξέρουμε όλοι ότι υπήρξε </w:t>
      </w:r>
      <w:proofErr w:type="spellStart"/>
      <w:r>
        <w:rPr>
          <w:rFonts w:eastAsia="Times New Roman"/>
          <w:szCs w:val="24"/>
        </w:rPr>
        <w:t>μνημονιακή</w:t>
      </w:r>
      <w:proofErr w:type="spellEnd"/>
      <w:r>
        <w:rPr>
          <w:rFonts w:eastAsia="Times New Roman"/>
          <w:szCs w:val="24"/>
        </w:rPr>
        <w:t xml:space="preserve"> υποχρέωση από το 2010 να αυξηθούν τα έσοδα του ελληνικού κράτους από τα παίγνια, διότι αυτό θα αντίκρυζε και τις υποχρεώσεις επί των δανείων. Ξέρουμε όλοι τον ανταγωνισμό που γίνεται </w:t>
      </w:r>
      <w:r>
        <w:rPr>
          <w:rFonts w:eastAsia="Times New Roman"/>
          <w:szCs w:val="24"/>
        </w:rPr>
        <w:t xml:space="preserve">μεταξύ του ηλεκτρονικού τζόγου, μεταξύ των </w:t>
      </w:r>
      <w:proofErr w:type="spellStart"/>
      <w:r>
        <w:rPr>
          <w:rFonts w:eastAsia="Times New Roman"/>
          <w:szCs w:val="24"/>
        </w:rPr>
        <w:t>παιγνιομηχανών</w:t>
      </w:r>
      <w:proofErr w:type="spellEnd"/>
      <w:r>
        <w:rPr>
          <w:rFonts w:eastAsia="Times New Roman"/>
          <w:szCs w:val="24"/>
        </w:rPr>
        <w:t xml:space="preserve">. Μιλάμε όλοι για φοροδιαφυγή, για </w:t>
      </w:r>
      <w:proofErr w:type="spellStart"/>
      <w:r>
        <w:rPr>
          <w:rFonts w:eastAsia="Times New Roman"/>
          <w:szCs w:val="24"/>
        </w:rPr>
        <w:t>φοροαποφυγή</w:t>
      </w:r>
      <w:proofErr w:type="spellEnd"/>
      <w:r>
        <w:rPr>
          <w:rFonts w:eastAsia="Times New Roman"/>
          <w:szCs w:val="24"/>
        </w:rPr>
        <w:t xml:space="preserve"> που γίνεται από </w:t>
      </w:r>
      <w:proofErr w:type="spellStart"/>
      <w:r>
        <w:rPr>
          <w:rFonts w:eastAsia="Times New Roman"/>
          <w:szCs w:val="24"/>
        </w:rPr>
        <w:t>στοιχηματικές</w:t>
      </w:r>
      <w:proofErr w:type="spellEnd"/>
      <w:r>
        <w:rPr>
          <w:rFonts w:eastAsia="Times New Roman"/>
          <w:szCs w:val="24"/>
        </w:rPr>
        <w:t xml:space="preserve"> εταιρείες. </w:t>
      </w:r>
    </w:p>
    <w:p w14:paraId="7822AA7F" w14:textId="77777777" w:rsidR="00585C31" w:rsidRDefault="00830CC0">
      <w:pPr>
        <w:spacing w:line="600" w:lineRule="auto"/>
        <w:ind w:firstLine="720"/>
        <w:jc w:val="both"/>
        <w:rPr>
          <w:rFonts w:eastAsia="Times New Roman"/>
          <w:szCs w:val="24"/>
        </w:rPr>
      </w:pPr>
      <w:r>
        <w:rPr>
          <w:rFonts w:eastAsia="Times New Roman"/>
          <w:szCs w:val="24"/>
        </w:rPr>
        <w:t>Όμως δεν σταθμίζεται, τουλάχιστον σε αυτό το νομοσχέδιο -έστω και εάν στην αιτιολογική του έκθεση προσπαθεί να</w:t>
      </w:r>
      <w:r>
        <w:rPr>
          <w:rFonts w:eastAsia="Times New Roman"/>
          <w:szCs w:val="24"/>
        </w:rPr>
        <w:t xml:space="preserve"> δώσει ένα προανάκρουσμα της ηθικής πλευράς του ζητήματος-, η ηθική δυνατότητα που θα απαλύνει ή θα </w:t>
      </w:r>
      <w:proofErr w:type="spellStart"/>
      <w:r>
        <w:rPr>
          <w:rFonts w:eastAsia="Times New Roman"/>
          <w:szCs w:val="24"/>
        </w:rPr>
        <w:t>απαμβλύνει</w:t>
      </w:r>
      <w:proofErr w:type="spellEnd"/>
      <w:r>
        <w:rPr>
          <w:rFonts w:eastAsia="Times New Roman"/>
          <w:szCs w:val="24"/>
        </w:rPr>
        <w:t xml:space="preserve"> την εξάρ</w:t>
      </w:r>
      <w:r>
        <w:rPr>
          <w:rFonts w:eastAsia="Times New Roman"/>
          <w:szCs w:val="24"/>
        </w:rPr>
        <w:lastRenderedPageBreak/>
        <w:t xml:space="preserve">τηση, τον εθισμό από τα παιχνίδια. Όταν κοντά στο σπίτι μου υπάρχουν </w:t>
      </w:r>
      <w:proofErr w:type="spellStart"/>
      <w:r>
        <w:rPr>
          <w:rFonts w:eastAsia="Times New Roman"/>
          <w:szCs w:val="24"/>
        </w:rPr>
        <w:t>παιγνιομηχανές</w:t>
      </w:r>
      <w:proofErr w:type="spellEnd"/>
      <w:r>
        <w:rPr>
          <w:rFonts w:eastAsia="Times New Roman"/>
          <w:szCs w:val="24"/>
        </w:rPr>
        <w:t xml:space="preserve"> και δεν έχω τι άλλο να κάνω θα πάω και θα ξαναπάω και</w:t>
      </w:r>
      <w:r>
        <w:rPr>
          <w:rFonts w:eastAsia="Times New Roman"/>
          <w:szCs w:val="24"/>
        </w:rPr>
        <w:t xml:space="preserve"> στο τέλος έξις δευτέρα φύσις. </w:t>
      </w:r>
    </w:p>
    <w:p w14:paraId="7822AA80" w14:textId="77777777" w:rsidR="00585C31" w:rsidRDefault="00830CC0">
      <w:pPr>
        <w:spacing w:line="600" w:lineRule="auto"/>
        <w:ind w:firstLine="720"/>
        <w:jc w:val="both"/>
        <w:rPr>
          <w:rFonts w:eastAsia="Times New Roman"/>
          <w:szCs w:val="24"/>
        </w:rPr>
      </w:pPr>
      <w:r>
        <w:rPr>
          <w:rFonts w:eastAsia="Times New Roman"/>
          <w:szCs w:val="24"/>
        </w:rPr>
        <w:t>Θα μου επιτρέψετε ένα παράδειγμα και θέλω να το πω, αν και δεν ήθελα να το εντάξω στην ομιλία μου. Βρισκόμουν σε ένα χωριό όπου ξεκουραζόμουν. Κυριακή πρωί, στις 9.00΄, κατέβηκα προς την εκκλησία στην πλατεία του χωριού. Η ε</w:t>
      </w:r>
      <w:r>
        <w:rPr>
          <w:rFonts w:eastAsia="Times New Roman"/>
          <w:szCs w:val="24"/>
        </w:rPr>
        <w:t>κκλησία είχε δύο κυρίες ηλικιωμένες και έξω πέντε άλλους που παραπονούντο κατά του πράκτορα του ΟΠΑΠ, ο οποίος είχε καθυστερήσει να ανοίξει το κατάστημά του και ήθελαν Κυριακή πρωί οπωσδήποτε να πάνε να παίξουν ΚΙΝΟ, ΤΖΟΚΕΡ και δεν ξέρω πώς αλλιώς λέγονται</w:t>
      </w:r>
      <w:r>
        <w:rPr>
          <w:rFonts w:eastAsia="Times New Roman"/>
          <w:szCs w:val="24"/>
        </w:rPr>
        <w:t xml:space="preserve"> τα παιχνίδια αυτά. Αν αυτή είναι η εικόνα της Ελλάδος, λυπάμαι.</w:t>
      </w:r>
    </w:p>
    <w:p w14:paraId="7822AA81" w14:textId="77777777" w:rsidR="00585C31" w:rsidRDefault="00830CC0">
      <w:pPr>
        <w:spacing w:line="600" w:lineRule="auto"/>
        <w:ind w:firstLine="720"/>
        <w:jc w:val="both"/>
        <w:rPr>
          <w:rFonts w:eastAsia="Times New Roman"/>
          <w:szCs w:val="24"/>
        </w:rPr>
      </w:pPr>
      <w:r>
        <w:rPr>
          <w:rFonts w:eastAsia="Times New Roman"/>
          <w:szCs w:val="24"/>
        </w:rPr>
        <w:t xml:space="preserve">Και πρέπει να πω και κάτι άλλο. Στις περιόδους κρίσεως εκεί </w:t>
      </w:r>
      <w:proofErr w:type="spellStart"/>
      <w:r>
        <w:rPr>
          <w:rFonts w:eastAsia="Times New Roman"/>
          <w:szCs w:val="24"/>
        </w:rPr>
        <w:t>οδηγούμεθα</w:t>
      </w:r>
      <w:proofErr w:type="spellEnd"/>
      <w:r>
        <w:rPr>
          <w:rFonts w:eastAsia="Times New Roman"/>
          <w:szCs w:val="24"/>
        </w:rPr>
        <w:t xml:space="preserve">. </w:t>
      </w:r>
      <w:proofErr w:type="spellStart"/>
      <w:r>
        <w:rPr>
          <w:rFonts w:eastAsia="Times New Roman"/>
          <w:szCs w:val="24"/>
        </w:rPr>
        <w:t>Οδηγούμεθα</w:t>
      </w:r>
      <w:proofErr w:type="spellEnd"/>
      <w:r>
        <w:rPr>
          <w:rFonts w:eastAsia="Times New Roman"/>
          <w:szCs w:val="24"/>
        </w:rPr>
        <w:t xml:space="preserve"> στον τζόγο κατ’ ανάγκη. Θα αυξηθεί ο αριθμός εκείνων που θα επιδιώξουν το κέρδος από ένα λαχείο, το κέρδος α</w:t>
      </w:r>
      <w:r>
        <w:rPr>
          <w:rFonts w:eastAsia="Times New Roman"/>
          <w:szCs w:val="24"/>
        </w:rPr>
        <w:t xml:space="preserve">πό ένα τυχερό παιχνίδι. </w:t>
      </w:r>
    </w:p>
    <w:p w14:paraId="7822AA82" w14:textId="77777777" w:rsidR="00585C31" w:rsidRDefault="00830CC0">
      <w:pPr>
        <w:spacing w:line="600" w:lineRule="auto"/>
        <w:ind w:firstLine="720"/>
        <w:jc w:val="both"/>
        <w:rPr>
          <w:rFonts w:eastAsia="Times New Roman"/>
          <w:szCs w:val="24"/>
        </w:rPr>
      </w:pPr>
      <w:r>
        <w:rPr>
          <w:rFonts w:eastAsia="Times New Roman"/>
          <w:szCs w:val="24"/>
        </w:rPr>
        <w:t>Και πρέπει να θυμίσω και το εξής: Δεν έχω ακούσει ακόμα μέτρα για τις λέσχες που υπάρχουν στην Αθήνα. Και οφείλω να το πω αυτό, ότι υπάρχουν λέσχες στην Αθήνα, τις οποίες δεν ξέρω τι πέπλο τις καλύπτει και εκεί γίνεται –θα χρησιμοπ</w:t>
      </w:r>
      <w:r>
        <w:rPr>
          <w:rFonts w:eastAsia="Times New Roman"/>
          <w:szCs w:val="24"/>
        </w:rPr>
        <w:t>οιήσω την έκφραση που έχω ακούσει από ίδιον παίκτη λέσχης- σφαγή των παικτών κάθε βράδυ.</w:t>
      </w:r>
    </w:p>
    <w:p w14:paraId="7822AA83" w14:textId="77777777" w:rsidR="00585C31" w:rsidRDefault="00830CC0">
      <w:pPr>
        <w:spacing w:line="600" w:lineRule="auto"/>
        <w:ind w:firstLine="720"/>
        <w:jc w:val="both"/>
        <w:rPr>
          <w:rFonts w:eastAsia="Times New Roman"/>
          <w:szCs w:val="24"/>
        </w:rPr>
      </w:pPr>
      <w:r>
        <w:rPr>
          <w:rFonts w:eastAsia="Times New Roman"/>
          <w:szCs w:val="24"/>
        </w:rPr>
        <w:t>Αυτά όλα μαζί αν τα συνοψίσουμε, κύριε Πρόεδρε…</w:t>
      </w:r>
    </w:p>
    <w:p w14:paraId="7822AA84" w14:textId="77777777" w:rsidR="00585C31" w:rsidRDefault="00830CC0">
      <w:pPr>
        <w:spacing w:line="600" w:lineRule="auto"/>
        <w:ind w:firstLine="720"/>
        <w:jc w:val="both"/>
        <w:rPr>
          <w:rFonts w:eastAsia="Times New Roman"/>
          <w:szCs w:val="24"/>
        </w:rPr>
      </w:pPr>
      <w:r>
        <w:rPr>
          <w:rFonts w:eastAsia="Times New Roman"/>
          <w:szCs w:val="24"/>
        </w:rPr>
        <w:lastRenderedPageBreak/>
        <w:t>Ακούω και μια μουσική υπόκρουση, σαν πιάνο ελαφρό, που μου προαναγγέλλει τη λήξη της ομιλίας.</w:t>
      </w:r>
    </w:p>
    <w:p w14:paraId="7822AA85" w14:textId="77777777" w:rsidR="00585C31" w:rsidRDefault="00830CC0">
      <w:pPr>
        <w:spacing w:line="600" w:lineRule="auto"/>
        <w:ind w:firstLine="720"/>
        <w:jc w:val="both"/>
        <w:rPr>
          <w:rFonts w:eastAsia="Times New Roman"/>
          <w:szCs w:val="24"/>
        </w:rPr>
      </w:pPr>
      <w:r>
        <w:rPr>
          <w:rFonts w:eastAsia="Times New Roman"/>
          <w:b/>
          <w:szCs w:val="24"/>
        </w:rPr>
        <w:t>ΠΡΟΕΔΡΕΥΩΝ (Μάριος Γεωργι</w:t>
      </w:r>
      <w:r>
        <w:rPr>
          <w:rFonts w:eastAsia="Times New Roman"/>
          <w:b/>
          <w:szCs w:val="24"/>
        </w:rPr>
        <w:t>άδης):</w:t>
      </w:r>
      <w:r>
        <w:rPr>
          <w:rFonts w:eastAsia="Times New Roman"/>
          <w:szCs w:val="24"/>
        </w:rPr>
        <w:t xml:space="preserve"> Όχι, είναι από τον υπολογιστή κάποιο λάθος. </w:t>
      </w:r>
    </w:p>
    <w:p w14:paraId="7822AA86" w14:textId="77777777" w:rsidR="00585C31" w:rsidRDefault="00830CC0">
      <w:pPr>
        <w:spacing w:line="600" w:lineRule="auto"/>
        <w:ind w:firstLine="720"/>
        <w:jc w:val="both"/>
        <w:rPr>
          <w:rFonts w:eastAsia="Times New Roman"/>
          <w:szCs w:val="24"/>
        </w:rPr>
      </w:pPr>
      <w:r>
        <w:rPr>
          <w:rFonts w:eastAsia="Times New Roman"/>
          <w:szCs w:val="24"/>
        </w:rPr>
        <w:t>Συνεχίστε, κύριε Καρρά.</w:t>
      </w:r>
    </w:p>
    <w:p w14:paraId="7822AA87" w14:textId="77777777" w:rsidR="00585C31" w:rsidRDefault="00830CC0">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Αφήστε λίγο, για παίγνια μιλάμε, κύριε Πρόεδρε. Περί παιγνίων γίνεται η συζήτηση σήμερα, το είπα από την αρχή.</w:t>
      </w:r>
    </w:p>
    <w:p w14:paraId="7822AA88" w14:textId="77777777" w:rsidR="00585C31" w:rsidRDefault="00830CC0">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Μετά μουσικής.</w:t>
      </w:r>
    </w:p>
    <w:p w14:paraId="7822AA89" w14:textId="77777777" w:rsidR="00585C31" w:rsidRDefault="00830CC0">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Νομίζω, λοιπόν, ότι όλα αυτά πρέπει να αποτελέσουν ένα πλήρες αντικείμενο ρύθμισης, για τον λόγο, όπως έλεγα, ότι η κρίση, η οποία είναι οικονομική, οδηγεί και σε εξαρτήσεις, σε εθισμούς.</w:t>
      </w:r>
    </w:p>
    <w:p w14:paraId="7822AA8A" w14:textId="77777777" w:rsidR="00585C31" w:rsidRDefault="00830CC0">
      <w:pPr>
        <w:spacing w:line="600" w:lineRule="auto"/>
        <w:ind w:firstLine="720"/>
        <w:jc w:val="both"/>
        <w:rPr>
          <w:rFonts w:eastAsia="Times New Roman"/>
          <w:szCs w:val="24"/>
        </w:rPr>
      </w:pPr>
      <w:r>
        <w:rPr>
          <w:rFonts w:eastAsia="Times New Roman"/>
          <w:szCs w:val="24"/>
        </w:rPr>
        <w:t>Τελειώνοντας θέλω να πω</w:t>
      </w:r>
      <w:r>
        <w:rPr>
          <w:rFonts w:eastAsia="Times New Roman"/>
          <w:szCs w:val="24"/>
        </w:rPr>
        <w:t xml:space="preserve"> και κάτι άλλο σχετικά με τα καζίν</w:t>
      </w:r>
      <w:r>
        <w:rPr>
          <w:rFonts w:eastAsia="Times New Roman"/>
          <w:szCs w:val="24"/>
        </w:rPr>
        <w:t>α</w:t>
      </w:r>
      <w:r>
        <w:rPr>
          <w:rFonts w:eastAsia="Times New Roman"/>
          <w:szCs w:val="24"/>
        </w:rPr>
        <w:t>. Βεβαίως, έχει πει η Κυβέρνηση ότι θα φέρει ένα ενιαίο νομοσχέδιο. Δεν το βλέπω ακόμα. Βλέπω μια μεταβολή του ισχύοντος νομοθετικού καθεστώτος για το καζίνο Πάρνηθας, όπου αναφέρεται ότι θα αποζημιώσει η εταιρεία -και γι</w:t>
      </w:r>
      <w:r>
        <w:rPr>
          <w:rFonts w:eastAsia="Times New Roman"/>
          <w:szCs w:val="24"/>
        </w:rPr>
        <w:t xml:space="preserve">ατί να μην αποζημιώσει, αφού απ’ τα ψηλά βουνά την κατεβάζουμε στην πεδιάδα;- με μια σειρά πάρα πολλών νομικών </w:t>
      </w:r>
      <w:r>
        <w:rPr>
          <w:rFonts w:eastAsia="Times New Roman"/>
          <w:szCs w:val="24"/>
        </w:rPr>
        <w:t>παιγνίων</w:t>
      </w:r>
      <w:r>
        <w:rPr>
          <w:rFonts w:eastAsia="Times New Roman"/>
          <w:szCs w:val="24"/>
        </w:rPr>
        <w:t xml:space="preserve">. Εγώ δεν θα επαναλάβω εκείνα τα οποία έχει εντοπίσει η Επιστημονική </w:t>
      </w:r>
      <w:r>
        <w:rPr>
          <w:rFonts w:eastAsia="Times New Roman"/>
          <w:szCs w:val="24"/>
        </w:rPr>
        <w:lastRenderedPageBreak/>
        <w:t xml:space="preserve">Υπηρεσία της Βουλής σε σχέση με τη </w:t>
      </w:r>
      <w:proofErr w:type="spellStart"/>
      <w:r>
        <w:rPr>
          <w:rFonts w:eastAsia="Times New Roman"/>
          <w:szCs w:val="24"/>
        </w:rPr>
        <w:t>χωροθέτηση</w:t>
      </w:r>
      <w:proofErr w:type="spellEnd"/>
      <w:r>
        <w:rPr>
          <w:rFonts w:eastAsia="Times New Roman"/>
          <w:szCs w:val="24"/>
        </w:rPr>
        <w:t>, σε σχέση με τα προβλή</w:t>
      </w:r>
      <w:r>
        <w:rPr>
          <w:rFonts w:eastAsia="Times New Roman"/>
          <w:szCs w:val="24"/>
        </w:rPr>
        <w:t>ματα αναφορικά με το ρυθμιστικό σχέδιο της Αθήνας και της ευρύτερης περιοχής, γιατί αυτά θα βρεθούν μπροστά στη διαδρομή.</w:t>
      </w:r>
    </w:p>
    <w:p w14:paraId="7822AA8B" w14:textId="77777777" w:rsidR="00585C31" w:rsidRDefault="00830CC0">
      <w:pPr>
        <w:spacing w:line="600" w:lineRule="auto"/>
        <w:ind w:firstLine="720"/>
        <w:jc w:val="both"/>
        <w:rPr>
          <w:rFonts w:eastAsia="Times New Roman" w:cs="Times New Roman"/>
          <w:szCs w:val="24"/>
        </w:rPr>
      </w:pPr>
      <w:r>
        <w:rPr>
          <w:rFonts w:eastAsia="Times New Roman"/>
          <w:szCs w:val="24"/>
        </w:rPr>
        <w:t>Εκείνο που θέλω να πω είναι το εξής: Εγώ ήμουν εξ εκείνων που είχα στηλιτεύσει, αν και είχ</w:t>
      </w:r>
      <w:r>
        <w:rPr>
          <w:rFonts w:eastAsia="Times New Roman"/>
          <w:szCs w:val="24"/>
        </w:rPr>
        <w:t>α</w:t>
      </w:r>
      <w:r>
        <w:rPr>
          <w:rFonts w:eastAsia="Times New Roman"/>
          <w:szCs w:val="24"/>
        </w:rPr>
        <w:t xml:space="preserve"> ψηφίσει με την έννοια της επένδυσης, τη σύ</w:t>
      </w:r>
      <w:r>
        <w:rPr>
          <w:rFonts w:eastAsia="Times New Roman"/>
          <w:szCs w:val="24"/>
        </w:rPr>
        <w:t>μβαση του Ελληνικού. Είχα πει κάτι, ότι έχει πάρα πολλές ατέλειες, ότι δεν εξασφαλίζει το κράτος, εξασφαλίζει περισσότερο τον επενδυτή. Και βλέπουμε σήμερα κάτι άλλο. Για να ξεπεράσουμε κάποια κωλύματα τα οποία προέκυψαν –δεν είναι του παρόντος να τα πούμε</w:t>
      </w:r>
      <w:r>
        <w:rPr>
          <w:rFonts w:eastAsia="Times New Roman"/>
          <w:szCs w:val="24"/>
        </w:rPr>
        <w:t>- αφήνουμε, κοινολογούμε, ετοιμάζουμε τον κόσμο για το ότι θα υπάρχει και ένα ακόμα καζίνο στο Ελληνικό.</w:t>
      </w:r>
      <w:r>
        <w:rPr>
          <w:rFonts w:eastAsia="Times New Roman" w:cs="Times New Roman"/>
          <w:szCs w:val="24"/>
        </w:rPr>
        <w:t xml:space="preserve"> </w:t>
      </w:r>
      <w:r>
        <w:rPr>
          <w:rFonts w:eastAsia="Times New Roman" w:cs="Times New Roman"/>
          <w:szCs w:val="24"/>
        </w:rPr>
        <w:t xml:space="preserve">Αυτό το καζίνο στο Ελληνικό είναι μέσα στον ιστό της πόλης και δεν ξέρουμε πώς θα συμπεριφερθούν εκείνοι οι οποίοι έχουν την έξη δευτέρα φύση ή εάν θα </w:t>
      </w:r>
      <w:r>
        <w:rPr>
          <w:rFonts w:eastAsia="Times New Roman" w:cs="Times New Roman"/>
          <w:szCs w:val="24"/>
        </w:rPr>
        <w:t>προσπαθήσουμε να προσελκύσουμε υψηλού εισοδήματος παίχτες ή χαρτοπαίχτες –όπως θέλετε πείτε τους- οι οποίοι όταν έρχονται για να παίξουν τα χρήματά τους ή να κερδίσουν συμπαρασ</w:t>
      </w:r>
      <w:r>
        <w:rPr>
          <w:rFonts w:eastAsia="Times New Roman" w:cs="Times New Roman"/>
          <w:szCs w:val="24"/>
        </w:rPr>
        <w:t>ύ</w:t>
      </w:r>
      <w:r>
        <w:rPr>
          <w:rFonts w:eastAsia="Times New Roman" w:cs="Times New Roman"/>
          <w:szCs w:val="24"/>
        </w:rPr>
        <w:t>ρουν και φέρνουν μαζί τους μια άλλη σειρά περιφερειακών, οι οποίοι από πολλές π</w:t>
      </w:r>
      <w:r>
        <w:rPr>
          <w:rFonts w:eastAsia="Times New Roman" w:cs="Times New Roman"/>
          <w:szCs w:val="24"/>
        </w:rPr>
        <w:t xml:space="preserve">λευρές </w:t>
      </w:r>
      <w:r>
        <w:rPr>
          <w:rFonts w:eastAsia="Times New Roman" w:cs="Times New Roman"/>
          <w:szCs w:val="24"/>
        </w:rPr>
        <w:t>πλησιάζουν</w:t>
      </w:r>
      <w:r>
        <w:rPr>
          <w:rFonts w:eastAsia="Times New Roman" w:cs="Times New Roman"/>
          <w:szCs w:val="24"/>
        </w:rPr>
        <w:t xml:space="preserve"> και στο έγκλημα ακόμα. Αλλά μη μπω σε αυτήν τη συζήτηση. Είναι συζήτηση ποινικού </w:t>
      </w:r>
      <w:r>
        <w:rPr>
          <w:rFonts w:eastAsia="Times New Roman" w:cs="Times New Roman"/>
          <w:szCs w:val="24"/>
        </w:rPr>
        <w:t xml:space="preserve">δικαίου </w:t>
      </w:r>
      <w:r>
        <w:rPr>
          <w:rFonts w:eastAsia="Times New Roman" w:cs="Times New Roman"/>
          <w:szCs w:val="24"/>
        </w:rPr>
        <w:t xml:space="preserve">και εγκληματολογίας. </w:t>
      </w:r>
    </w:p>
    <w:p w14:paraId="7822AA8C"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Και να πω μόνο τούτο: Δύο, τρία καζίν</w:t>
      </w:r>
      <w:r>
        <w:rPr>
          <w:rFonts w:eastAsia="Times New Roman" w:cs="Times New Roman"/>
          <w:szCs w:val="24"/>
        </w:rPr>
        <w:t>α</w:t>
      </w:r>
      <w:r>
        <w:rPr>
          <w:rFonts w:eastAsia="Times New Roman" w:cs="Times New Roman"/>
          <w:szCs w:val="24"/>
        </w:rPr>
        <w:t xml:space="preserve"> </w:t>
      </w:r>
      <w:r>
        <w:rPr>
          <w:rFonts w:eastAsia="Times New Roman" w:cs="Times New Roman"/>
          <w:szCs w:val="24"/>
        </w:rPr>
        <w:t xml:space="preserve">υπάρχουν </w:t>
      </w:r>
      <w:r>
        <w:rPr>
          <w:rFonts w:eastAsia="Times New Roman" w:cs="Times New Roman"/>
          <w:szCs w:val="24"/>
        </w:rPr>
        <w:t>πλέον μέσα στην Αττική. Υπάρχει αυτή η ανάγκη; Θα μπουν περιορισμοί στα καζίν</w:t>
      </w:r>
      <w:r>
        <w:rPr>
          <w:rFonts w:eastAsia="Times New Roman" w:cs="Times New Roman"/>
          <w:szCs w:val="24"/>
        </w:rPr>
        <w:t>α</w:t>
      </w:r>
      <w:r>
        <w:rPr>
          <w:rFonts w:eastAsia="Times New Roman" w:cs="Times New Roman"/>
          <w:szCs w:val="24"/>
        </w:rPr>
        <w:t xml:space="preserve"> τα οποία θα λειτουργήσουν, ώστε να μην είναι ελεύθερη η είσοδος στον καθένα; Θα ληφθούν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οι </w:t>
      </w:r>
      <w:r>
        <w:rPr>
          <w:rFonts w:eastAsia="Times New Roman" w:cs="Times New Roman"/>
          <w:szCs w:val="24"/>
        </w:rPr>
        <w:lastRenderedPageBreak/>
        <w:t xml:space="preserve">διατάξεις της Ευρωπαϊκής Ένωσης, οι οποίες αφήνουν </w:t>
      </w:r>
      <w:r>
        <w:rPr>
          <w:rFonts w:eastAsia="Times New Roman" w:cs="Times New Roman"/>
          <w:szCs w:val="24"/>
        </w:rPr>
        <w:t xml:space="preserve">μεν </w:t>
      </w:r>
      <w:r>
        <w:rPr>
          <w:rFonts w:eastAsia="Times New Roman" w:cs="Times New Roman"/>
          <w:szCs w:val="24"/>
        </w:rPr>
        <w:t>στη χώρα-μέλος την ελευθερία να νομοθετεί σε σχέση με τ</w:t>
      </w:r>
      <w:r>
        <w:rPr>
          <w:rFonts w:eastAsia="Times New Roman" w:cs="Times New Roman"/>
          <w:szCs w:val="24"/>
        </w:rPr>
        <w:t>ην ρύθμιση</w:t>
      </w:r>
      <w:r>
        <w:rPr>
          <w:rFonts w:eastAsia="Times New Roman" w:cs="Times New Roman"/>
          <w:szCs w:val="24"/>
        </w:rPr>
        <w:t xml:space="preserve"> των παιγνίων, αλλά προστατεύουν πρ</w:t>
      </w:r>
      <w:r>
        <w:rPr>
          <w:rFonts w:eastAsia="Times New Roman" w:cs="Times New Roman"/>
          <w:szCs w:val="24"/>
        </w:rPr>
        <w:t xml:space="preserve">ώτα </w:t>
      </w:r>
      <w:r>
        <w:rPr>
          <w:rFonts w:eastAsia="Times New Roman" w:cs="Times New Roman"/>
          <w:szCs w:val="24"/>
        </w:rPr>
        <w:t>εκείνον που δε θέλει να έχει σχέση με τα παίγνια.</w:t>
      </w:r>
      <w:r>
        <w:rPr>
          <w:rFonts w:eastAsia="Times New Roman" w:cs="Times New Roman"/>
          <w:szCs w:val="24"/>
        </w:rPr>
        <w:t xml:space="preserve"> </w:t>
      </w:r>
    </w:p>
    <w:p w14:paraId="7822AA8D"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Και δεν θα πρέπει να οδηγήσουμε με τη</w:t>
      </w:r>
      <w:r>
        <w:rPr>
          <w:rFonts w:eastAsia="Times New Roman" w:cs="Times New Roman"/>
          <w:szCs w:val="24"/>
        </w:rPr>
        <w:t>ν</w:t>
      </w:r>
      <w:r>
        <w:rPr>
          <w:rFonts w:eastAsia="Times New Roman" w:cs="Times New Roman"/>
          <w:szCs w:val="24"/>
        </w:rPr>
        <w:t xml:space="preserve"> επίφαση ότι δεν μπορεί να παίξει </w:t>
      </w:r>
      <w:r>
        <w:rPr>
          <w:rFonts w:eastAsia="Times New Roman" w:cs="Times New Roman"/>
          <w:szCs w:val="24"/>
        </w:rPr>
        <w:t xml:space="preserve">αυτός που είναι </w:t>
      </w:r>
      <w:r>
        <w:rPr>
          <w:rFonts w:eastAsia="Times New Roman" w:cs="Times New Roman"/>
          <w:szCs w:val="24"/>
        </w:rPr>
        <w:t>δεκαο</w:t>
      </w:r>
      <w:r>
        <w:rPr>
          <w:rFonts w:eastAsia="Times New Roman" w:cs="Times New Roman"/>
          <w:szCs w:val="24"/>
        </w:rPr>
        <w:t>κ</w:t>
      </w:r>
      <w:r>
        <w:rPr>
          <w:rFonts w:eastAsia="Times New Roman" w:cs="Times New Roman"/>
          <w:szCs w:val="24"/>
        </w:rPr>
        <w:t>τ</w:t>
      </w:r>
      <w:r>
        <w:rPr>
          <w:rFonts w:eastAsia="Times New Roman" w:cs="Times New Roman"/>
          <w:szCs w:val="24"/>
        </w:rPr>
        <w:t xml:space="preserve">ώ </w:t>
      </w:r>
      <w:r>
        <w:rPr>
          <w:rFonts w:eastAsia="Times New Roman" w:cs="Times New Roman"/>
          <w:szCs w:val="24"/>
        </w:rPr>
        <w:t xml:space="preserve">ή </w:t>
      </w:r>
      <w:r>
        <w:rPr>
          <w:rFonts w:eastAsia="Times New Roman" w:cs="Times New Roman"/>
          <w:szCs w:val="24"/>
        </w:rPr>
        <w:t>είκοσι ενός</w:t>
      </w:r>
      <w:r>
        <w:rPr>
          <w:rFonts w:eastAsia="Times New Roman" w:cs="Times New Roman"/>
          <w:szCs w:val="24"/>
        </w:rPr>
        <w:t xml:space="preserve"> ετών ή πρέπει εκείνος που είναι εθισμένος να δηλώνει. Μην ανοίξουμε δίπλα από την πόρτα μα</w:t>
      </w:r>
      <w:r>
        <w:rPr>
          <w:rFonts w:eastAsia="Times New Roman" w:cs="Times New Roman"/>
          <w:szCs w:val="24"/>
        </w:rPr>
        <w:t>ς μικρά καζίν</w:t>
      </w:r>
      <w:r>
        <w:rPr>
          <w:rFonts w:eastAsia="Times New Roman" w:cs="Times New Roman"/>
          <w:szCs w:val="24"/>
        </w:rPr>
        <w:t>α</w:t>
      </w:r>
      <w:r>
        <w:rPr>
          <w:rFonts w:eastAsia="Times New Roman" w:cs="Times New Roman"/>
          <w:szCs w:val="24"/>
        </w:rPr>
        <w:t xml:space="preserve">, γιατί τότε θα έχουμε άλλες συνέπειες. </w:t>
      </w:r>
    </w:p>
    <w:p w14:paraId="7822AA8E"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 και για την ανοχή. </w:t>
      </w:r>
    </w:p>
    <w:p w14:paraId="7822AA8F" w14:textId="77777777" w:rsidR="00585C31" w:rsidRDefault="00830CC0">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7822AA90"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και εμείς κύριε Καρρά. </w:t>
      </w:r>
    </w:p>
    <w:p w14:paraId="7822AA91" w14:textId="77777777" w:rsidR="00585C31" w:rsidRDefault="00830CC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w:t>
      </w:r>
      <w:r>
        <w:rPr>
          <w:rFonts w:eastAsia="Times New Roman" w:cs="Times New Roman"/>
          <w:szCs w:val="24"/>
        </w:rPr>
        <w:t>νεδρίαση;</w:t>
      </w:r>
    </w:p>
    <w:p w14:paraId="7822AA92" w14:textId="77777777" w:rsidR="00585C31" w:rsidRDefault="00830CC0">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822AA93" w14:textId="77777777" w:rsidR="00585C31" w:rsidRDefault="00830CC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 Με τη συναίνεση του Σώματος και ώρα 22.27</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b/>
          <w:szCs w:val="24"/>
        </w:rPr>
        <w:t xml:space="preserve"> </w:t>
      </w:r>
      <w:r>
        <w:rPr>
          <w:rFonts w:eastAsia="Times New Roman" w:cs="Times New Roman"/>
          <w:szCs w:val="24"/>
        </w:rPr>
        <w:t>ημέρα Τρίτη 14 Νοεμβρίου 2017 και ώρα 10.00΄,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w:t>
      </w:r>
      <w:r>
        <w:rPr>
          <w:rFonts w:eastAsia="Times New Roman" w:cs="Times New Roman"/>
          <w:szCs w:val="24"/>
        </w:rPr>
        <w:t>,</w:t>
      </w:r>
      <w:r>
        <w:rPr>
          <w:rFonts w:eastAsia="Times New Roman" w:cs="Times New Roman"/>
          <w:szCs w:val="24"/>
        </w:rPr>
        <w:t xml:space="preserve"> συνέχιση της συ</w:t>
      </w:r>
      <w:r>
        <w:rPr>
          <w:rFonts w:eastAsia="Times New Roman" w:cs="Times New Roman"/>
          <w:szCs w:val="24"/>
        </w:rPr>
        <w:lastRenderedPageBreak/>
        <w:t>ζήτησης και ψήφιση του σχεδίου νόμου του Υπουργείου Οικονομικών «Συνταξιοδοτικές ρυθμίσεις του ν.4387/2016, ρυθμίσεις για την αγορά παιγνίων, για την Ελληνικό Καζίνο Πάρνηθ</w:t>
      </w:r>
      <w:r>
        <w:rPr>
          <w:rFonts w:eastAsia="Times New Roman" w:cs="Times New Roman"/>
          <w:szCs w:val="24"/>
        </w:rPr>
        <w:t>α</w:t>
      </w:r>
      <w:r>
        <w:rPr>
          <w:rFonts w:eastAsia="Times New Roman" w:cs="Times New Roman"/>
          <w:szCs w:val="24"/>
        </w:rPr>
        <w:t>ς Α</w:t>
      </w:r>
      <w:r>
        <w:rPr>
          <w:rFonts w:eastAsia="Times New Roman" w:cs="Times New Roman"/>
          <w:szCs w:val="24"/>
        </w:rPr>
        <w:t>.</w:t>
      </w:r>
      <w:r>
        <w:rPr>
          <w:rFonts w:eastAsia="Times New Roman" w:cs="Times New Roman"/>
          <w:szCs w:val="24"/>
        </w:rPr>
        <w:t>Ε και άλλες διατάξεις».</w:t>
      </w:r>
    </w:p>
    <w:p w14:paraId="7822AA94" w14:textId="77777777" w:rsidR="00585C31" w:rsidRDefault="00830CC0">
      <w:pPr>
        <w:spacing w:line="600" w:lineRule="auto"/>
        <w:ind w:firstLine="720"/>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585C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D2TufvtCHlUGrl9s7KWfHrwwbVc=" w:salt="BmwpgBengANZZQlK7v8Up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31"/>
    <w:rsid w:val="00585C31"/>
    <w:rsid w:val="005F5BD3"/>
    <w:rsid w:val="00830CC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A67A"/>
  <w15:docId w15:val="{6AA507C6-4B78-405E-979D-E2A4D48B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630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B6303"/>
    <w:rPr>
      <w:rFonts w:ascii="Segoe UI" w:hAnsi="Segoe UI" w:cs="Segoe UI"/>
      <w:sz w:val="18"/>
      <w:szCs w:val="18"/>
    </w:rPr>
  </w:style>
  <w:style w:type="paragraph" w:styleId="a4">
    <w:name w:val="header"/>
    <w:basedOn w:val="a"/>
    <w:link w:val="Char0"/>
    <w:uiPriority w:val="99"/>
    <w:unhideWhenUsed/>
    <w:rsid w:val="00C64846"/>
    <w:pPr>
      <w:tabs>
        <w:tab w:val="center" w:pos="4153"/>
        <w:tab w:val="right" w:pos="8306"/>
      </w:tabs>
      <w:spacing w:after="0" w:line="240" w:lineRule="auto"/>
    </w:pPr>
  </w:style>
  <w:style w:type="character" w:customStyle="1" w:styleId="Char0">
    <w:name w:val="Κεφαλίδα Char"/>
    <w:basedOn w:val="a0"/>
    <w:link w:val="a4"/>
    <w:uiPriority w:val="99"/>
    <w:rsid w:val="00C64846"/>
  </w:style>
  <w:style w:type="paragraph" w:styleId="a5">
    <w:name w:val="footer"/>
    <w:basedOn w:val="a"/>
    <w:link w:val="Char1"/>
    <w:uiPriority w:val="99"/>
    <w:unhideWhenUsed/>
    <w:rsid w:val="00C64846"/>
    <w:pPr>
      <w:tabs>
        <w:tab w:val="center" w:pos="4153"/>
        <w:tab w:val="right" w:pos="8306"/>
      </w:tabs>
      <w:spacing w:after="0" w:line="240" w:lineRule="auto"/>
    </w:pPr>
  </w:style>
  <w:style w:type="character" w:customStyle="1" w:styleId="Char1">
    <w:name w:val="Υποσέλιδο Char"/>
    <w:basedOn w:val="a0"/>
    <w:link w:val="a5"/>
    <w:uiPriority w:val="99"/>
    <w:rsid w:val="00C64846"/>
  </w:style>
  <w:style w:type="paragraph" w:styleId="a6">
    <w:name w:val="Revision"/>
    <w:hidden/>
    <w:uiPriority w:val="99"/>
    <w:semiHidden/>
    <w:rsid w:val="00E400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ΚΗ´</Meeting>
    <MetadataID xmlns="641f345b-441b-4b81-9152-adc2e73ba5e1">542</MetadataID>
    <Status xmlns="641f345b-441b-4b81-9152-adc2e73ba5e1">
      <Url>https://intra.parliament.gr/praktika/Lists/Incoming_Metadata/EditForm.aspx?ID=542&amp;Source=/praktika/Recordings_Library/Forms/AllItems.aspx</Url>
      <Description>Δημοσιεύτηκε</Description>
    </Status>
    <Date xmlns="641f345b-441b-4b81-9152-adc2e73ba5e1">2017-11-12T22:00:00+00:00</Date>
    <Session xmlns="641f345b-441b-4b81-9152-adc2e73ba5e1">Γ´</Sess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2891A-61B3-4A78-A647-9C72808C1C10}">
  <ds:schemaRefs>
    <ds:schemaRef ds:uri="http://schemas.microsoft.com/office/2006/documentManagement/types"/>
    <ds:schemaRef ds:uri="http://purl.org/dc/elements/1.1/"/>
    <ds:schemaRef ds:uri="http://purl.org/dc/terms/"/>
    <ds:schemaRef ds:uri="641f345b-441b-4b81-9152-adc2e73ba5e1"/>
    <ds:schemaRef ds:uri="http://schemas.openxmlformats.org/package/2006/metadata/core-properties"/>
    <ds:schemaRef ds:uri="http://purl.org/dc/dcmitype/"/>
    <ds:schemaRef ds:uri="http://www.w3.org/XML/1998/namespac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8F23101F-AA04-4D47-B68B-B567C67B9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7BA7C8-FAA9-4EBB-A953-CC5D0C3456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243</Pages>
  <Words>44365</Words>
  <Characters>239571</Characters>
  <Application>Microsoft Office Word</Application>
  <DocSecurity>0</DocSecurity>
  <Lines>1996</Lines>
  <Paragraphs>566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2017-11-20T11:07:00Z</dcterms:created>
  <dcterms:modified xsi:type="dcterms:W3CDTF">2017-11-20T11:07:00Z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