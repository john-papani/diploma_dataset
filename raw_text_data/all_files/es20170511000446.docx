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307335" w14:textId="77777777" w:rsidR="0043374B" w:rsidRPr="0043374B" w:rsidRDefault="0043374B" w:rsidP="0043374B">
      <w:pPr>
        <w:spacing w:after="0" w:line="360" w:lineRule="auto"/>
        <w:rPr>
          <w:ins w:id="0" w:author="Φλούδα Χριστίνα" w:date="2017-05-18T14:23:00Z"/>
          <w:rFonts w:eastAsia="Times New Roman"/>
          <w:szCs w:val="24"/>
          <w:lang w:eastAsia="en-US"/>
        </w:rPr>
      </w:pPr>
      <w:ins w:id="1" w:author="Φλούδα Χριστίνα" w:date="2017-05-18T14:23:00Z">
        <w:r w:rsidRPr="0043374B">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30C0A666" w14:textId="77777777" w:rsidR="0043374B" w:rsidRPr="0043374B" w:rsidRDefault="0043374B" w:rsidP="0043374B">
      <w:pPr>
        <w:spacing w:after="0" w:line="360" w:lineRule="auto"/>
        <w:rPr>
          <w:ins w:id="2" w:author="Φλούδα Χριστίνα" w:date="2017-05-18T14:23:00Z"/>
          <w:rFonts w:eastAsia="Times New Roman"/>
          <w:szCs w:val="24"/>
          <w:lang w:eastAsia="en-US"/>
        </w:rPr>
      </w:pPr>
    </w:p>
    <w:p w14:paraId="69BC717E" w14:textId="77777777" w:rsidR="0043374B" w:rsidRPr="0043374B" w:rsidRDefault="0043374B" w:rsidP="0043374B">
      <w:pPr>
        <w:spacing w:after="0" w:line="360" w:lineRule="auto"/>
        <w:rPr>
          <w:ins w:id="3" w:author="Φλούδα Χριστίνα" w:date="2017-05-18T14:23:00Z"/>
          <w:rFonts w:eastAsia="Times New Roman"/>
          <w:szCs w:val="24"/>
          <w:lang w:eastAsia="en-US"/>
        </w:rPr>
      </w:pPr>
      <w:ins w:id="4" w:author="Φλούδα Χριστίνα" w:date="2017-05-18T14:23:00Z">
        <w:r w:rsidRPr="0043374B">
          <w:rPr>
            <w:rFonts w:eastAsia="Times New Roman"/>
            <w:szCs w:val="24"/>
            <w:lang w:eastAsia="en-US"/>
          </w:rPr>
          <w:t>ΠΙΝΑΚΑΣ ΠΕΡΙΕΧΟΜΕΝΩΝ</w:t>
        </w:r>
      </w:ins>
    </w:p>
    <w:p w14:paraId="7D5AD1D3" w14:textId="77777777" w:rsidR="0043374B" w:rsidRPr="0043374B" w:rsidRDefault="0043374B" w:rsidP="0043374B">
      <w:pPr>
        <w:spacing w:after="0" w:line="360" w:lineRule="auto"/>
        <w:rPr>
          <w:ins w:id="5" w:author="Φλούδα Χριστίνα" w:date="2017-05-18T14:23:00Z"/>
          <w:rFonts w:eastAsia="Times New Roman"/>
          <w:szCs w:val="24"/>
          <w:lang w:eastAsia="en-US"/>
        </w:rPr>
      </w:pPr>
      <w:ins w:id="6" w:author="Φλούδα Χριστίνα" w:date="2017-05-18T14:23:00Z">
        <w:r w:rsidRPr="0043374B">
          <w:rPr>
            <w:rFonts w:eastAsia="Times New Roman"/>
            <w:szCs w:val="24"/>
            <w:lang w:eastAsia="en-US"/>
          </w:rPr>
          <w:t xml:space="preserve">ΙΖ΄ ΠΕΡΙΟΔΟΣ </w:t>
        </w:r>
      </w:ins>
    </w:p>
    <w:p w14:paraId="203090CD" w14:textId="77777777" w:rsidR="0043374B" w:rsidRPr="0043374B" w:rsidRDefault="0043374B" w:rsidP="0043374B">
      <w:pPr>
        <w:spacing w:after="0" w:line="360" w:lineRule="auto"/>
        <w:rPr>
          <w:ins w:id="7" w:author="Φλούδα Χριστίνα" w:date="2017-05-18T14:23:00Z"/>
          <w:rFonts w:eastAsia="Times New Roman"/>
          <w:szCs w:val="24"/>
          <w:lang w:eastAsia="en-US"/>
        </w:rPr>
      </w:pPr>
      <w:ins w:id="8" w:author="Φλούδα Χριστίνα" w:date="2017-05-18T14:23:00Z">
        <w:r w:rsidRPr="0043374B">
          <w:rPr>
            <w:rFonts w:eastAsia="Times New Roman"/>
            <w:szCs w:val="24"/>
            <w:lang w:eastAsia="en-US"/>
          </w:rPr>
          <w:t>ΠΡΟΕΔΡΕΥΟΜΕΝΗΣ ΚΟΙΝΟΒΟΥΛΕΥΤΙΚΗΣ ΔΗΜΟΚΡΑΤΙΑΣ</w:t>
        </w:r>
      </w:ins>
    </w:p>
    <w:p w14:paraId="022FD9C6" w14:textId="77777777" w:rsidR="0043374B" w:rsidRPr="0043374B" w:rsidRDefault="0043374B" w:rsidP="0043374B">
      <w:pPr>
        <w:spacing w:after="0" w:line="360" w:lineRule="auto"/>
        <w:rPr>
          <w:ins w:id="9" w:author="Φλούδα Χριστίνα" w:date="2017-05-18T14:23:00Z"/>
          <w:rFonts w:eastAsia="Times New Roman"/>
          <w:szCs w:val="24"/>
          <w:lang w:eastAsia="en-US"/>
        </w:rPr>
      </w:pPr>
      <w:ins w:id="10" w:author="Φλούδα Χριστίνα" w:date="2017-05-18T14:23:00Z">
        <w:r w:rsidRPr="0043374B">
          <w:rPr>
            <w:rFonts w:eastAsia="Times New Roman"/>
            <w:szCs w:val="24"/>
            <w:lang w:eastAsia="en-US"/>
          </w:rPr>
          <w:t>ΣΥΝΟΔΟΣ Β΄</w:t>
        </w:r>
      </w:ins>
    </w:p>
    <w:p w14:paraId="00C2377B" w14:textId="77777777" w:rsidR="0043374B" w:rsidRPr="0043374B" w:rsidRDefault="0043374B" w:rsidP="0043374B">
      <w:pPr>
        <w:spacing w:after="0" w:line="360" w:lineRule="auto"/>
        <w:rPr>
          <w:ins w:id="11" w:author="Φλούδα Χριστίνα" w:date="2017-05-18T14:23:00Z"/>
          <w:rFonts w:eastAsia="Times New Roman"/>
          <w:szCs w:val="24"/>
          <w:lang w:eastAsia="en-US"/>
        </w:rPr>
      </w:pPr>
    </w:p>
    <w:p w14:paraId="35D72627" w14:textId="77777777" w:rsidR="0043374B" w:rsidRPr="0043374B" w:rsidRDefault="0043374B" w:rsidP="0043374B">
      <w:pPr>
        <w:spacing w:after="0" w:line="360" w:lineRule="auto"/>
        <w:rPr>
          <w:ins w:id="12" w:author="Φλούδα Χριστίνα" w:date="2017-05-18T14:23:00Z"/>
          <w:rFonts w:eastAsia="Times New Roman"/>
          <w:szCs w:val="24"/>
          <w:lang w:eastAsia="en-US"/>
        </w:rPr>
      </w:pPr>
      <w:ins w:id="13" w:author="Φλούδα Χριστίνα" w:date="2017-05-18T14:23:00Z">
        <w:r w:rsidRPr="0043374B">
          <w:rPr>
            <w:rFonts w:eastAsia="Times New Roman"/>
            <w:szCs w:val="24"/>
            <w:lang w:eastAsia="en-US"/>
          </w:rPr>
          <w:t>ΣΥΝΕΔΡΙΑΣΗ ΡΙΘ΄</w:t>
        </w:r>
      </w:ins>
    </w:p>
    <w:p w14:paraId="19DF870C" w14:textId="77777777" w:rsidR="0043374B" w:rsidRPr="0043374B" w:rsidRDefault="0043374B" w:rsidP="0043374B">
      <w:pPr>
        <w:spacing w:after="0" w:line="360" w:lineRule="auto"/>
        <w:rPr>
          <w:ins w:id="14" w:author="Φλούδα Χριστίνα" w:date="2017-05-18T14:23:00Z"/>
          <w:rFonts w:eastAsia="Times New Roman"/>
          <w:szCs w:val="24"/>
          <w:lang w:eastAsia="en-US"/>
        </w:rPr>
      </w:pPr>
      <w:ins w:id="15" w:author="Φλούδα Χριστίνα" w:date="2017-05-18T14:23:00Z">
        <w:r w:rsidRPr="0043374B">
          <w:rPr>
            <w:rFonts w:eastAsia="Times New Roman"/>
            <w:szCs w:val="24"/>
            <w:lang w:eastAsia="en-US"/>
          </w:rPr>
          <w:t>Πέμπτη  11 Μαΐου 2017</w:t>
        </w:r>
      </w:ins>
    </w:p>
    <w:p w14:paraId="2F4C98C6" w14:textId="77777777" w:rsidR="0043374B" w:rsidRPr="0043374B" w:rsidRDefault="0043374B" w:rsidP="0043374B">
      <w:pPr>
        <w:spacing w:after="0" w:line="360" w:lineRule="auto"/>
        <w:rPr>
          <w:ins w:id="16" w:author="Φλούδα Χριστίνα" w:date="2017-05-18T14:23:00Z"/>
          <w:rFonts w:eastAsia="Times New Roman"/>
          <w:szCs w:val="24"/>
          <w:lang w:eastAsia="en-US"/>
        </w:rPr>
      </w:pPr>
    </w:p>
    <w:p w14:paraId="288DAD5C" w14:textId="77777777" w:rsidR="0043374B" w:rsidRPr="0043374B" w:rsidRDefault="0043374B" w:rsidP="0043374B">
      <w:pPr>
        <w:spacing w:after="0" w:line="360" w:lineRule="auto"/>
        <w:rPr>
          <w:ins w:id="17" w:author="Φλούδα Χριστίνα" w:date="2017-05-18T14:23:00Z"/>
          <w:rFonts w:eastAsia="Times New Roman"/>
          <w:szCs w:val="24"/>
          <w:lang w:eastAsia="en-US"/>
        </w:rPr>
      </w:pPr>
      <w:ins w:id="18" w:author="Φλούδα Χριστίνα" w:date="2017-05-18T14:23:00Z">
        <w:r w:rsidRPr="0043374B">
          <w:rPr>
            <w:rFonts w:eastAsia="Times New Roman"/>
            <w:szCs w:val="24"/>
            <w:lang w:eastAsia="en-US"/>
          </w:rPr>
          <w:t>ΘΕΜΑΤΑ</w:t>
        </w:r>
      </w:ins>
    </w:p>
    <w:p w14:paraId="5E407C8F" w14:textId="77777777" w:rsidR="0043374B" w:rsidRPr="0043374B" w:rsidRDefault="0043374B" w:rsidP="0043374B">
      <w:pPr>
        <w:spacing w:after="0" w:line="360" w:lineRule="auto"/>
        <w:rPr>
          <w:ins w:id="19" w:author="Φλούδα Χριστίνα" w:date="2017-05-18T14:23:00Z"/>
          <w:rFonts w:eastAsia="Times New Roman"/>
          <w:szCs w:val="24"/>
          <w:lang w:eastAsia="en-US"/>
        </w:rPr>
      </w:pPr>
      <w:ins w:id="20" w:author="Φλούδα Χριστίνα" w:date="2017-05-18T14:23:00Z">
        <w:r w:rsidRPr="0043374B">
          <w:rPr>
            <w:rFonts w:eastAsia="Times New Roman"/>
            <w:szCs w:val="24"/>
            <w:lang w:eastAsia="en-US"/>
          </w:rPr>
          <w:t xml:space="preserve"> </w:t>
        </w:r>
        <w:r w:rsidRPr="0043374B">
          <w:rPr>
            <w:rFonts w:eastAsia="Times New Roman"/>
            <w:szCs w:val="24"/>
            <w:lang w:eastAsia="en-US"/>
          </w:rPr>
          <w:br/>
          <w:t xml:space="preserve">Α. ΕΙΔΙΚΑ ΘΕΜΑΤΑ </w:t>
        </w:r>
        <w:r w:rsidRPr="0043374B">
          <w:rPr>
            <w:rFonts w:eastAsia="Times New Roman"/>
            <w:szCs w:val="24"/>
            <w:lang w:eastAsia="en-US"/>
          </w:rPr>
          <w:br/>
          <w:t xml:space="preserve">1. Επικύρωση Πρακτικών, σελ. </w:t>
        </w:r>
        <w:r w:rsidRPr="0043374B">
          <w:rPr>
            <w:rFonts w:eastAsia="Times New Roman"/>
            <w:szCs w:val="24"/>
            <w:lang w:eastAsia="en-US"/>
          </w:rPr>
          <w:br/>
          <w:t xml:space="preserve">2.  Άδεια απουσίας του Βουλευτή κ. Θ. Θεοχάρη, σελ. </w:t>
        </w:r>
        <w:r w:rsidRPr="0043374B">
          <w:rPr>
            <w:rFonts w:eastAsia="Times New Roman"/>
            <w:szCs w:val="24"/>
            <w:lang w:eastAsia="en-US"/>
          </w:rPr>
          <w:br/>
          <w:t xml:space="preserve">3. Ανακοινώνεται ότι τη συνεδρίαση παρακολουθούν μαθητές από το 2ο Δημοτικό Σχολείο Κατερίνης και το 38ο Δημοτικό Σχολείο Περιστερίου, σελ. </w:t>
        </w:r>
        <w:r w:rsidRPr="0043374B">
          <w:rPr>
            <w:rFonts w:eastAsia="Times New Roman"/>
            <w:szCs w:val="24"/>
            <w:lang w:eastAsia="en-US"/>
          </w:rPr>
          <w:br/>
          <w:t xml:space="preserve">4. Επί διαδικαστικού θέματος, σελ. </w:t>
        </w:r>
        <w:r w:rsidRPr="0043374B">
          <w:rPr>
            <w:rFonts w:eastAsia="Times New Roman"/>
            <w:szCs w:val="24"/>
            <w:lang w:eastAsia="en-US"/>
          </w:rPr>
          <w:br/>
          <w:t xml:space="preserve"> </w:t>
        </w:r>
        <w:r w:rsidRPr="0043374B">
          <w:rPr>
            <w:rFonts w:eastAsia="Times New Roman"/>
            <w:szCs w:val="24"/>
            <w:lang w:eastAsia="en-US"/>
          </w:rPr>
          <w:br/>
          <w:t xml:space="preserve">Β. ΚΟΙΝΟΒΟΥΛΕΥΤΙΚΟΣ ΕΛΕΓΧΟΣ </w:t>
        </w:r>
        <w:r w:rsidRPr="0043374B">
          <w:rPr>
            <w:rFonts w:eastAsia="Times New Roman"/>
            <w:szCs w:val="24"/>
            <w:lang w:eastAsia="en-US"/>
          </w:rPr>
          <w:br/>
          <w:t xml:space="preserve">1. Ανακοίνωση του δελτίου επικαίρων ερωτήσεων της Παρασκευής 12 Μαΐου 2017, σελ. </w:t>
        </w:r>
        <w:r w:rsidRPr="0043374B">
          <w:rPr>
            <w:rFonts w:eastAsia="Times New Roman"/>
            <w:szCs w:val="24"/>
            <w:lang w:eastAsia="en-US"/>
          </w:rPr>
          <w:br/>
          <w:t>2. Συζήτηση επικαίρων ερωτήσεων:</w:t>
        </w:r>
        <w:r w:rsidRPr="0043374B">
          <w:rPr>
            <w:rFonts w:eastAsia="Times New Roman"/>
            <w:szCs w:val="24"/>
            <w:lang w:eastAsia="en-US"/>
          </w:rPr>
          <w:br/>
          <w:t xml:space="preserve">    α) Προς τον Υπουργό Ψηφιακής Πολιτικής, Τηλεπικοινωνιών και Ενημέρωσης, σχετικά με τις σημαντικές καθυστερήσεις για τον διαγωνισμό </w:t>
        </w:r>
        <w:proofErr w:type="spellStart"/>
        <w:r w:rsidRPr="0043374B">
          <w:rPr>
            <w:rFonts w:eastAsia="Times New Roman"/>
            <w:szCs w:val="24"/>
            <w:lang w:eastAsia="en-US"/>
          </w:rPr>
          <w:t>αδειοδότησης</w:t>
        </w:r>
        <w:proofErr w:type="spellEnd"/>
        <w:r w:rsidRPr="0043374B">
          <w:rPr>
            <w:rFonts w:eastAsia="Times New Roman"/>
            <w:szCs w:val="24"/>
            <w:lang w:eastAsia="en-US"/>
          </w:rPr>
          <w:t xml:space="preserve"> των τηλεοπτικών σταθμών, σελ. </w:t>
        </w:r>
        <w:r w:rsidRPr="0043374B">
          <w:rPr>
            <w:rFonts w:eastAsia="Times New Roman"/>
            <w:szCs w:val="24"/>
            <w:lang w:eastAsia="en-US"/>
          </w:rPr>
          <w:br/>
          <w:t xml:space="preserve">    β) Προς την Υπουργό Εργασίας, Κοινωνικής Ασφάλισης και Κοινωνικής Αλληλεγγύης, με θέμα: «επιβεβλημένη η εφαρμογή της ρύθμισης των 120 δόσεων για όλες τις ληξιπρόθεσμες οφειλές προς τα Ασφαλιστικά Ταμεία, ανεξάρτητα από την ένταξη στις διαδικασίες εξωδικαστικού συμβιβασμού», σελ. </w:t>
        </w:r>
        <w:r w:rsidRPr="0043374B">
          <w:rPr>
            <w:rFonts w:eastAsia="Times New Roman"/>
            <w:szCs w:val="24"/>
            <w:lang w:eastAsia="en-US"/>
          </w:rPr>
          <w:br/>
          <w:t xml:space="preserve">    γ) Προς τον Υπουργό Αγροτικής Ανάπτυξης και Τροφίμων:</w:t>
        </w:r>
        <w:r w:rsidRPr="0043374B">
          <w:rPr>
            <w:rFonts w:eastAsia="Times New Roman"/>
            <w:szCs w:val="24"/>
            <w:lang w:eastAsia="en-US"/>
          </w:rPr>
          <w:br/>
          <w:t xml:space="preserve">        i. σχετικά με την άμεση πληρωμή των δικαιούχων παραγωγών βιολογικής γεωργίας - κτηνοτροφίας του Νομού Κιλκίς, σελ. </w:t>
        </w:r>
        <w:r w:rsidRPr="0043374B">
          <w:rPr>
            <w:rFonts w:eastAsia="Times New Roman"/>
            <w:szCs w:val="24"/>
            <w:lang w:eastAsia="en-US"/>
          </w:rPr>
          <w:br/>
          <w:t xml:space="preserve">        </w:t>
        </w:r>
        <w:proofErr w:type="spellStart"/>
        <w:r w:rsidRPr="0043374B">
          <w:rPr>
            <w:rFonts w:eastAsia="Times New Roman"/>
            <w:szCs w:val="24"/>
            <w:lang w:eastAsia="en-US"/>
          </w:rPr>
          <w:t>ii</w:t>
        </w:r>
        <w:proofErr w:type="spellEnd"/>
        <w:r w:rsidRPr="0043374B">
          <w:rPr>
            <w:rFonts w:eastAsia="Times New Roman"/>
            <w:szCs w:val="24"/>
            <w:lang w:eastAsia="en-US"/>
          </w:rPr>
          <w:t xml:space="preserve">. σχετικά με την εξαίρεση του  Έβρου και της Σαμοθράκης από την έκτακτη ενίσχυση σε παραγωγούς γάλακτος σε νησιά που αντιμετωπίζουν προβλήματα λόγω μεταναστευτικών ροών, σελ. </w:t>
        </w:r>
        <w:r w:rsidRPr="0043374B">
          <w:rPr>
            <w:rFonts w:eastAsia="Times New Roman"/>
            <w:szCs w:val="24"/>
            <w:lang w:eastAsia="en-US"/>
          </w:rPr>
          <w:br/>
          <w:t xml:space="preserve">        </w:t>
        </w:r>
        <w:proofErr w:type="spellStart"/>
        <w:r w:rsidRPr="0043374B">
          <w:rPr>
            <w:rFonts w:eastAsia="Times New Roman"/>
            <w:szCs w:val="24"/>
            <w:lang w:eastAsia="en-US"/>
          </w:rPr>
          <w:t>iii</w:t>
        </w:r>
        <w:proofErr w:type="spellEnd"/>
        <w:r w:rsidRPr="0043374B">
          <w:rPr>
            <w:rFonts w:eastAsia="Times New Roman"/>
            <w:szCs w:val="24"/>
            <w:lang w:eastAsia="en-US"/>
          </w:rPr>
          <w:t xml:space="preserve">. σχετικά με το πότε θα γίνουν οι πληρωμές της βιολογικής γεωργίας και κτηνοτροφίας, σελ. </w:t>
        </w:r>
        <w:r w:rsidRPr="0043374B">
          <w:rPr>
            <w:rFonts w:eastAsia="Times New Roman"/>
            <w:szCs w:val="24"/>
            <w:lang w:eastAsia="en-US"/>
          </w:rPr>
          <w:br/>
          <w:t xml:space="preserve">    δ) Προς τον Υπουργό Οικονομικών:</w:t>
        </w:r>
        <w:r w:rsidRPr="0043374B">
          <w:rPr>
            <w:rFonts w:eastAsia="Times New Roman"/>
            <w:szCs w:val="24"/>
            <w:lang w:eastAsia="en-US"/>
          </w:rPr>
          <w:br/>
          <w:t xml:space="preserve">        i. με θέμα: «η Κυβέρνηση εμποδίζει την επένδυση για την αξιοποίηση του πρώην αεροδρομίου του Ελληνικού», σελ. </w:t>
        </w:r>
        <w:r w:rsidRPr="0043374B">
          <w:rPr>
            <w:rFonts w:eastAsia="Times New Roman"/>
            <w:szCs w:val="24"/>
            <w:lang w:eastAsia="en-US"/>
          </w:rPr>
          <w:br/>
          <w:t xml:space="preserve">        </w:t>
        </w:r>
        <w:proofErr w:type="spellStart"/>
        <w:r w:rsidRPr="0043374B">
          <w:rPr>
            <w:rFonts w:eastAsia="Times New Roman"/>
            <w:szCs w:val="24"/>
            <w:lang w:eastAsia="en-US"/>
          </w:rPr>
          <w:t>ii</w:t>
        </w:r>
        <w:proofErr w:type="spellEnd"/>
        <w:r w:rsidRPr="0043374B">
          <w:rPr>
            <w:rFonts w:eastAsia="Times New Roman"/>
            <w:szCs w:val="24"/>
            <w:lang w:eastAsia="en-US"/>
          </w:rPr>
          <w:t xml:space="preserve">. με θέμα: «Αναξιοποίητα παραμένουν ακίνητα για τα οποία το Δημόσιο πληρώνει υψηλά ενοίκια», σελ. </w:t>
        </w:r>
        <w:r w:rsidRPr="0043374B">
          <w:rPr>
            <w:rFonts w:eastAsia="Times New Roman"/>
            <w:szCs w:val="24"/>
            <w:lang w:eastAsia="en-US"/>
          </w:rPr>
          <w:br/>
          <w:t xml:space="preserve">        </w:t>
        </w:r>
        <w:proofErr w:type="spellStart"/>
        <w:r w:rsidRPr="0043374B">
          <w:rPr>
            <w:rFonts w:eastAsia="Times New Roman"/>
            <w:szCs w:val="24"/>
            <w:lang w:eastAsia="en-US"/>
          </w:rPr>
          <w:t>iii</w:t>
        </w:r>
        <w:proofErr w:type="spellEnd"/>
        <w:r w:rsidRPr="0043374B">
          <w:rPr>
            <w:rFonts w:eastAsia="Times New Roman"/>
            <w:szCs w:val="24"/>
            <w:lang w:eastAsia="en-US"/>
          </w:rPr>
          <w:t xml:space="preserve">. σχετικά με την πώληση της «Εθνικής Ασφαλιστικής», σελ. </w:t>
        </w:r>
        <w:r w:rsidRPr="0043374B">
          <w:rPr>
            <w:rFonts w:eastAsia="Times New Roman"/>
            <w:szCs w:val="24"/>
            <w:lang w:eastAsia="en-US"/>
          </w:rPr>
          <w:br/>
          <w:t xml:space="preserve">        v. με θέμα «είναι έτοιμη η Εθνική Οικονομία για μια ενδεχόμενη κατάρρευση της Ευρωζώνης;», σελ. </w:t>
        </w:r>
        <w:r w:rsidRPr="0043374B">
          <w:rPr>
            <w:rFonts w:eastAsia="Times New Roman"/>
            <w:szCs w:val="24"/>
            <w:lang w:eastAsia="en-US"/>
          </w:rPr>
          <w:br/>
          <w:t xml:space="preserve">        </w:t>
        </w:r>
        <w:proofErr w:type="spellStart"/>
        <w:r w:rsidRPr="0043374B">
          <w:rPr>
            <w:rFonts w:eastAsia="Times New Roman"/>
            <w:szCs w:val="24"/>
            <w:lang w:eastAsia="en-US"/>
          </w:rPr>
          <w:t>vi</w:t>
        </w:r>
        <w:proofErr w:type="spellEnd"/>
        <w:r w:rsidRPr="0043374B">
          <w:rPr>
            <w:rFonts w:eastAsia="Times New Roman"/>
            <w:szCs w:val="24"/>
            <w:lang w:eastAsia="en-US"/>
          </w:rPr>
          <w:t xml:space="preserve">. σχετικά με την ιδιωτικοποίηση της Ελληνικής Βιομηχανίας Οχημάτων (ΕΛΒΟ), σελ. </w:t>
        </w:r>
        <w:r w:rsidRPr="0043374B">
          <w:rPr>
            <w:rFonts w:eastAsia="Times New Roman"/>
            <w:szCs w:val="24"/>
            <w:lang w:eastAsia="en-US"/>
          </w:rPr>
          <w:br/>
          <w:t xml:space="preserve">         </w:t>
        </w:r>
        <w:proofErr w:type="spellStart"/>
        <w:r w:rsidRPr="0043374B">
          <w:rPr>
            <w:rFonts w:eastAsia="Times New Roman"/>
            <w:szCs w:val="24"/>
            <w:lang w:eastAsia="en-US"/>
          </w:rPr>
          <w:t>vii</w:t>
        </w:r>
        <w:proofErr w:type="spellEnd"/>
        <w:r w:rsidRPr="0043374B">
          <w:rPr>
            <w:rFonts w:eastAsia="Times New Roman"/>
            <w:szCs w:val="24"/>
            <w:lang w:eastAsia="en-US"/>
          </w:rPr>
          <w:t xml:space="preserve">. σχετικά με τις προτάσεις - αιτήματα των Δήμων των Μεσογείων ενόψει της διαβούλευσης για την ανανέωση της σύμβασης του Διεθνούς Αερολιμένα Αθηνών «Ελευθέριος Βενιζέλος» με το ελληνικό Δημόσιο για την περίοδο 2025-2055, σελ. </w:t>
        </w:r>
        <w:r w:rsidRPr="0043374B">
          <w:rPr>
            <w:rFonts w:eastAsia="Times New Roman"/>
            <w:szCs w:val="24"/>
            <w:lang w:eastAsia="en-US"/>
          </w:rPr>
          <w:br/>
        </w:r>
      </w:ins>
    </w:p>
    <w:p w14:paraId="6AF7677E" w14:textId="77777777" w:rsidR="0043374B" w:rsidRPr="0043374B" w:rsidRDefault="0043374B" w:rsidP="0043374B">
      <w:pPr>
        <w:spacing w:after="0" w:line="360" w:lineRule="auto"/>
        <w:rPr>
          <w:ins w:id="21" w:author="Φλούδα Χριστίνα" w:date="2017-05-18T14:23:00Z"/>
          <w:rFonts w:eastAsia="Times New Roman"/>
          <w:szCs w:val="24"/>
          <w:lang w:eastAsia="en-US"/>
        </w:rPr>
      </w:pPr>
      <w:ins w:id="22" w:author="Φλούδα Χριστίνα" w:date="2017-05-18T14:23:00Z">
        <w:r w:rsidRPr="0043374B">
          <w:rPr>
            <w:rFonts w:eastAsia="Times New Roman"/>
            <w:szCs w:val="24"/>
            <w:lang w:eastAsia="en-US"/>
          </w:rPr>
          <w:t>ΠΡΟΕΔΡΕΥΟΝΤΕΣ</w:t>
        </w:r>
      </w:ins>
    </w:p>
    <w:p w14:paraId="304A3C0B" w14:textId="77777777" w:rsidR="0043374B" w:rsidRPr="0043374B" w:rsidRDefault="0043374B" w:rsidP="0043374B">
      <w:pPr>
        <w:spacing w:after="0" w:line="360" w:lineRule="auto"/>
        <w:rPr>
          <w:ins w:id="23" w:author="Φλούδα Χριστίνα" w:date="2017-05-18T14:23:00Z"/>
          <w:rFonts w:eastAsia="Times New Roman"/>
          <w:szCs w:val="24"/>
          <w:lang w:eastAsia="en-US"/>
        </w:rPr>
      </w:pPr>
      <w:ins w:id="24" w:author="Φλούδα Χριστίνα" w:date="2017-05-18T14:23:00Z">
        <w:r w:rsidRPr="0043374B">
          <w:rPr>
            <w:rFonts w:eastAsia="Times New Roman"/>
            <w:szCs w:val="24"/>
            <w:lang w:eastAsia="en-US"/>
          </w:rPr>
          <w:t>ΚΑΚΛΑΜΑΝΗΣ Ν. , σελ.</w:t>
        </w:r>
        <w:r w:rsidRPr="0043374B">
          <w:rPr>
            <w:rFonts w:eastAsia="Times New Roman"/>
            <w:szCs w:val="24"/>
            <w:lang w:eastAsia="en-US"/>
          </w:rPr>
          <w:br/>
          <w:t>ΛΑΜΠΡΟΥΛΗΣ Γ. , σελ.</w:t>
        </w:r>
        <w:r w:rsidRPr="0043374B">
          <w:rPr>
            <w:rFonts w:eastAsia="Times New Roman"/>
            <w:szCs w:val="24"/>
            <w:lang w:eastAsia="en-US"/>
          </w:rPr>
          <w:br/>
        </w:r>
      </w:ins>
    </w:p>
    <w:p w14:paraId="2AEE41CC" w14:textId="77777777" w:rsidR="0043374B" w:rsidRPr="0043374B" w:rsidRDefault="0043374B" w:rsidP="0043374B">
      <w:pPr>
        <w:spacing w:after="0" w:line="360" w:lineRule="auto"/>
        <w:rPr>
          <w:ins w:id="25" w:author="Φλούδα Χριστίνα" w:date="2017-05-18T14:23:00Z"/>
          <w:rFonts w:eastAsia="Times New Roman"/>
          <w:szCs w:val="24"/>
          <w:lang w:eastAsia="en-US"/>
        </w:rPr>
      </w:pPr>
    </w:p>
    <w:p w14:paraId="115EF3BF" w14:textId="77777777" w:rsidR="0043374B" w:rsidRPr="0043374B" w:rsidRDefault="0043374B" w:rsidP="0043374B">
      <w:pPr>
        <w:spacing w:after="0" w:line="360" w:lineRule="auto"/>
        <w:rPr>
          <w:ins w:id="26" w:author="Φλούδα Χριστίνα" w:date="2017-05-18T14:23:00Z"/>
          <w:rFonts w:eastAsia="Times New Roman"/>
          <w:szCs w:val="24"/>
          <w:lang w:eastAsia="en-US"/>
        </w:rPr>
      </w:pPr>
      <w:ins w:id="27" w:author="Φλούδα Χριστίνα" w:date="2017-05-18T14:23:00Z">
        <w:r w:rsidRPr="0043374B">
          <w:rPr>
            <w:rFonts w:eastAsia="Times New Roman"/>
            <w:szCs w:val="24"/>
            <w:lang w:eastAsia="en-US"/>
          </w:rPr>
          <w:t>ΟΜΙΛΗΤΕΣ</w:t>
        </w:r>
      </w:ins>
    </w:p>
    <w:p w14:paraId="02B9A88D" w14:textId="77777777" w:rsidR="0043374B" w:rsidRPr="0043374B" w:rsidRDefault="0043374B" w:rsidP="0043374B">
      <w:pPr>
        <w:spacing w:after="0" w:line="360" w:lineRule="auto"/>
        <w:rPr>
          <w:ins w:id="28" w:author="Φλούδα Χριστίνα" w:date="2017-05-18T14:23:00Z"/>
          <w:rFonts w:eastAsia="Times New Roman"/>
          <w:szCs w:val="24"/>
          <w:lang w:eastAsia="en-US"/>
        </w:rPr>
      </w:pPr>
      <w:ins w:id="29" w:author="Φλούδα Χριστίνα" w:date="2017-05-18T14:23:00Z">
        <w:r w:rsidRPr="0043374B">
          <w:rPr>
            <w:rFonts w:eastAsia="Times New Roman"/>
            <w:szCs w:val="24"/>
            <w:lang w:eastAsia="en-US"/>
          </w:rPr>
          <w:br/>
          <w:t>Α. Επί διαδικαστικού θέματος:</w:t>
        </w:r>
        <w:r w:rsidRPr="0043374B">
          <w:rPr>
            <w:rFonts w:eastAsia="Times New Roman"/>
            <w:szCs w:val="24"/>
            <w:lang w:eastAsia="en-US"/>
          </w:rPr>
          <w:br/>
          <w:t>ΚΑΚΛΑΜΑΝΗΣ Ν. , σελ.</w:t>
        </w:r>
        <w:r w:rsidRPr="0043374B">
          <w:rPr>
            <w:rFonts w:eastAsia="Times New Roman"/>
            <w:szCs w:val="24"/>
            <w:lang w:eastAsia="en-US"/>
          </w:rPr>
          <w:br/>
          <w:t>ΛΑΜΠΡΟΥΛΗΣ Γ. , σελ.</w:t>
        </w:r>
        <w:r w:rsidRPr="0043374B">
          <w:rPr>
            <w:rFonts w:eastAsia="Times New Roman"/>
            <w:szCs w:val="24"/>
            <w:lang w:eastAsia="en-US"/>
          </w:rPr>
          <w:br/>
        </w:r>
        <w:r w:rsidRPr="0043374B">
          <w:rPr>
            <w:rFonts w:eastAsia="Times New Roman"/>
            <w:szCs w:val="24"/>
            <w:lang w:eastAsia="en-US"/>
          </w:rPr>
          <w:br/>
          <w:t>Β. Επί των επικαίρων ερωτήσεων:</w:t>
        </w:r>
        <w:r w:rsidRPr="0043374B">
          <w:rPr>
            <w:rFonts w:eastAsia="Times New Roman"/>
            <w:szCs w:val="24"/>
            <w:lang w:eastAsia="en-US"/>
          </w:rPr>
          <w:br/>
          <w:t>ΒΛΑΧΟΣ Γ. , σελ.</w:t>
        </w:r>
        <w:r w:rsidRPr="0043374B">
          <w:rPr>
            <w:rFonts w:eastAsia="Times New Roman"/>
            <w:szCs w:val="24"/>
            <w:lang w:eastAsia="en-US"/>
          </w:rPr>
          <w:br/>
          <w:t>ΓΕΩΡΓΑΝΤΑΣ Γ. , σελ.</w:t>
        </w:r>
        <w:r w:rsidRPr="0043374B">
          <w:rPr>
            <w:rFonts w:eastAsia="Times New Roman"/>
            <w:szCs w:val="24"/>
            <w:lang w:eastAsia="en-US"/>
          </w:rPr>
          <w:br/>
          <w:t>ΔΗΜΟΣΧΑΚΗΣ Α. , σελ.</w:t>
        </w:r>
        <w:r w:rsidRPr="0043374B">
          <w:rPr>
            <w:rFonts w:eastAsia="Times New Roman"/>
            <w:szCs w:val="24"/>
            <w:lang w:eastAsia="en-US"/>
          </w:rPr>
          <w:br/>
          <w:t>ΚΑΤΣΩΤΗΣ Χ. , σελ.</w:t>
        </w:r>
        <w:r w:rsidRPr="0043374B">
          <w:rPr>
            <w:rFonts w:eastAsia="Times New Roman"/>
            <w:szCs w:val="24"/>
            <w:lang w:eastAsia="en-US"/>
          </w:rPr>
          <w:br/>
          <w:t>ΚΕΓΚΕΡΟΓΛΟΥ Β. , σελ.</w:t>
        </w:r>
        <w:r w:rsidRPr="0043374B">
          <w:rPr>
            <w:rFonts w:eastAsia="Times New Roman"/>
            <w:szCs w:val="24"/>
            <w:lang w:eastAsia="en-US"/>
          </w:rPr>
          <w:br/>
          <w:t>ΚΩΝΣΤΑΝΤΙΝΟΠΟΥΛΟΣ Ο. , σελ.</w:t>
        </w:r>
        <w:r w:rsidRPr="0043374B">
          <w:rPr>
            <w:rFonts w:eastAsia="Times New Roman"/>
            <w:szCs w:val="24"/>
            <w:lang w:eastAsia="en-US"/>
          </w:rPr>
          <w:br/>
          <w:t>ΛΥΚΟΥΔΗΣ Σ. , σελ.</w:t>
        </w:r>
        <w:r w:rsidRPr="0043374B">
          <w:rPr>
            <w:rFonts w:eastAsia="Times New Roman"/>
            <w:szCs w:val="24"/>
            <w:lang w:eastAsia="en-US"/>
          </w:rPr>
          <w:br/>
          <w:t>ΠΑΠΠΑΣ Ν. , σελ.</w:t>
        </w:r>
        <w:r w:rsidRPr="0043374B">
          <w:rPr>
            <w:rFonts w:eastAsia="Times New Roman"/>
            <w:szCs w:val="24"/>
            <w:lang w:eastAsia="en-US"/>
          </w:rPr>
          <w:br/>
          <w:t>ΠΕΤΡΟΠΟΥΛΟΣ Α. , σελ.</w:t>
        </w:r>
        <w:r w:rsidRPr="0043374B">
          <w:rPr>
            <w:rFonts w:eastAsia="Times New Roman"/>
            <w:szCs w:val="24"/>
            <w:lang w:eastAsia="en-US"/>
          </w:rPr>
          <w:br/>
          <w:t>ΣΑΡΙΔΗΣ Ι. , σελ.</w:t>
        </w:r>
        <w:r w:rsidRPr="0043374B">
          <w:rPr>
            <w:rFonts w:eastAsia="Times New Roman"/>
            <w:szCs w:val="24"/>
            <w:lang w:eastAsia="en-US"/>
          </w:rPr>
          <w:br/>
          <w:t>ΣΚΟΥΡΟΛΙΑΚΟΣ Π. , σελ.</w:t>
        </w:r>
      </w:ins>
    </w:p>
    <w:p w14:paraId="39578FB2" w14:textId="2783EB9C" w:rsidR="0043374B" w:rsidRDefault="0043374B" w:rsidP="0043374B">
      <w:pPr>
        <w:spacing w:line="600" w:lineRule="auto"/>
        <w:contextualSpacing/>
        <w:jc w:val="both"/>
        <w:rPr>
          <w:ins w:id="30" w:author="Φλούδα Χριστίνα" w:date="2017-05-18T14:23:00Z"/>
          <w:rFonts w:eastAsia="Times New Roman"/>
          <w:szCs w:val="24"/>
        </w:rPr>
        <w:pPrChange w:id="31" w:author="Φλούδα Χριστίνα" w:date="2017-05-18T14:23:00Z">
          <w:pPr>
            <w:spacing w:line="600" w:lineRule="auto"/>
            <w:contextualSpacing/>
            <w:jc w:val="center"/>
          </w:pPr>
        </w:pPrChange>
      </w:pPr>
      <w:ins w:id="32" w:author="Φλούδα Χριστίνα" w:date="2017-05-18T14:23:00Z">
        <w:r w:rsidRPr="0043374B">
          <w:rPr>
            <w:rFonts w:eastAsia="Times New Roman"/>
            <w:szCs w:val="24"/>
            <w:lang w:eastAsia="en-US"/>
          </w:rPr>
          <w:t>ΤΑΚΑΛΩΤΟΣ Ε. , σελ.</w:t>
        </w:r>
        <w:r w:rsidRPr="0043374B">
          <w:rPr>
            <w:rFonts w:eastAsia="Times New Roman"/>
            <w:szCs w:val="24"/>
            <w:lang w:eastAsia="en-US"/>
          </w:rPr>
          <w:br/>
          <w:t>ΤΣΙΡΩΝΗΣ Ι. , σελ.</w:t>
        </w:r>
        <w:r w:rsidRPr="0043374B">
          <w:rPr>
            <w:rFonts w:eastAsia="Times New Roman"/>
            <w:szCs w:val="24"/>
            <w:lang w:eastAsia="en-US"/>
          </w:rPr>
          <w:br/>
          <w:t>ΧΑΤΖΗΣΑΒΒΑΣ Χ. , σελ.</w:t>
        </w:r>
        <w:r w:rsidRPr="0043374B">
          <w:rPr>
            <w:rFonts w:eastAsia="Times New Roman"/>
            <w:szCs w:val="24"/>
            <w:lang w:eastAsia="en-US"/>
          </w:rPr>
          <w:br/>
        </w:r>
        <w:bookmarkStart w:id="33" w:name="_GoBack"/>
        <w:bookmarkEnd w:id="33"/>
      </w:ins>
    </w:p>
    <w:p w14:paraId="3FB07D3D" w14:textId="77777777" w:rsidR="00C04871" w:rsidRDefault="0043374B">
      <w:pPr>
        <w:spacing w:line="600" w:lineRule="auto"/>
        <w:contextualSpacing/>
        <w:jc w:val="center"/>
        <w:rPr>
          <w:rFonts w:eastAsia="Times New Roman" w:cs="Times New Roman"/>
          <w:szCs w:val="24"/>
        </w:rPr>
      </w:pPr>
      <w:r>
        <w:rPr>
          <w:rFonts w:eastAsia="Times New Roman"/>
          <w:szCs w:val="24"/>
        </w:rPr>
        <w:t>ΠΡΑΚΤΙΚΑ ΒΟΥΛΗΣ</w:t>
      </w:r>
    </w:p>
    <w:p w14:paraId="3FB07D3E" w14:textId="77777777" w:rsidR="00C04871" w:rsidRDefault="0043374B">
      <w:pPr>
        <w:spacing w:line="600" w:lineRule="auto"/>
        <w:contextualSpacing/>
        <w:jc w:val="center"/>
        <w:rPr>
          <w:rFonts w:eastAsia="Times New Roman" w:cs="Times New Roman"/>
          <w:szCs w:val="24"/>
        </w:rPr>
      </w:pPr>
      <w:r>
        <w:rPr>
          <w:rFonts w:eastAsia="Times New Roman"/>
          <w:szCs w:val="24"/>
        </w:rPr>
        <w:t>ΙZ΄ ΠΕΡΙΟΔΟΣ</w:t>
      </w:r>
    </w:p>
    <w:p w14:paraId="3FB07D3F" w14:textId="77777777" w:rsidR="00C04871" w:rsidRDefault="0043374B">
      <w:pPr>
        <w:spacing w:line="600" w:lineRule="auto"/>
        <w:contextualSpacing/>
        <w:jc w:val="center"/>
        <w:rPr>
          <w:rFonts w:eastAsia="Times New Roman" w:cs="Times New Roman"/>
          <w:szCs w:val="24"/>
        </w:rPr>
      </w:pPr>
      <w:r>
        <w:rPr>
          <w:rFonts w:eastAsia="Times New Roman"/>
          <w:szCs w:val="24"/>
        </w:rPr>
        <w:t>ΠΡΟΕΔΡΕΥΟΜΕΝΗΣ ΚΟΙΝΟΒΟΥΛΕΥΤΙΚΗΣ ΔΗΜΟΚΡΑΤΙΑΣ</w:t>
      </w:r>
    </w:p>
    <w:p w14:paraId="3FB07D40" w14:textId="77777777" w:rsidR="00C04871" w:rsidRDefault="0043374B">
      <w:pPr>
        <w:spacing w:line="600" w:lineRule="auto"/>
        <w:contextualSpacing/>
        <w:jc w:val="center"/>
        <w:rPr>
          <w:rFonts w:eastAsia="Times New Roman" w:cs="Times New Roman"/>
          <w:szCs w:val="24"/>
        </w:rPr>
      </w:pPr>
      <w:r>
        <w:rPr>
          <w:rFonts w:eastAsia="Times New Roman"/>
          <w:szCs w:val="24"/>
        </w:rPr>
        <w:t>ΣΥΝΟΔΟΣ Β΄</w:t>
      </w:r>
    </w:p>
    <w:p w14:paraId="3FB07D41" w14:textId="77777777" w:rsidR="00C04871" w:rsidRDefault="0043374B">
      <w:pPr>
        <w:spacing w:line="600" w:lineRule="auto"/>
        <w:contextualSpacing/>
        <w:jc w:val="center"/>
        <w:rPr>
          <w:rFonts w:eastAsia="Times New Roman" w:cs="Times New Roman"/>
          <w:szCs w:val="24"/>
        </w:rPr>
      </w:pPr>
      <w:r>
        <w:rPr>
          <w:rFonts w:eastAsia="Times New Roman"/>
          <w:szCs w:val="24"/>
        </w:rPr>
        <w:t>ΣΥΝΕΔΡΙΑΣΗ ΡΙΘ΄</w:t>
      </w:r>
    </w:p>
    <w:p w14:paraId="3FB07D42" w14:textId="77777777" w:rsidR="00C04871" w:rsidRDefault="0043374B">
      <w:pPr>
        <w:spacing w:line="600" w:lineRule="auto"/>
        <w:contextualSpacing/>
        <w:jc w:val="center"/>
        <w:rPr>
          <w:rFonts w:eastAsia="Times New Roman" w:cs="Times New Roman"/>
          <w:szCs w:val="24"/>
        </w:rPr>
      </w:pPr>
      <w:r>
        <w:rPr>
          <w:rFonts w:eastAsia="Times New Roman" w:cs="Times New Roman"/>
          <w:szCs w:val="24"/>
        </w:rPr>
        <w:t>Πέμπτη 11 Μα</w:t>
      </w:r>
      <w:r>
        <w:rPr>
          <w:rFonts w:eastAsia="Times New Roman" w:cs="Times New Roman"/>
          <w:szCs w:val="24"/>
        </w:rPr>
        <w:t>ΐου 2017</w:t>
      </w:r>
    </w:p>
    <w:p w14:paraId="3FB07D43" w14:textId="77777777" w:rsidR="00C04871" w:rsidRDefault="0043374B">
      <w:pPr>
        <w:tabs>
          <w:tab w:val="left" w:pos="709"/>
        </w:tabs>
        <w:spacing w:line="600" w:lineRule="auto"/>
        <w:contextualSpacing/>
        <w:jc w:val="both"/>
        <w:rPr>
          <w:rFonts w:eastAsia="Times New Roman" w:cs="Times New Roman"/>
          <w:szCs w:val="24"/>
        </w:rPr>
      </w:pPr>
      <w:r>
        <w:rPr>
          <w:rFonts w:eastAsia="Times New Roman"/>
          <w:szCs w:val="24"/>
        </w:rPr>
        <w:tab/>
        <w:t>Αθήνα, σήμερα στις 11 Μαΐου 2017, ημέρα Πέμπτη και ώρα 9.33΄</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w:t>
      </w:r>
      <w:del w:id="34" w:author="Φλούδα Χριστίνα" w:date="2017-05-18T14:23:00Z">
        <w:r w:rsidDel="0043374B">
          <w:rPr>
            <w:rFonts w:eastAsia="Times New Roman"/>
            <w:szCs w:val="24"/>
          </w:rPr>
          <w:delText>,</w:delText>
        </w:r>
      </w:del>
      <w:r>
        <w:rPr>
          <w:rFonts w:eastAsia="Times New Roman"/>
          <w:szCs w:val="24"/>
        </w:rPr>
        <w:t xml:space="preserve"> για να συνεδριάσει υπό την προεδρία του </w:t>
      </w:r>
      <w:r>
        <w:rPr>
          <w:rFonts w:eastAsia="Times New Roman"/>
          <w:szCs w:val="24"/>
        </w:rPr>
        <w:t xml:space="preserve">ΣΤ΄ </w:t>
      </w:r>
      <w:r>
        <w:rPr>
          <w:rFonts w:eastAsia="Times New Roman"/>
          <w:szCs w:val="24"/>
        </w:rPr>
        <w:t xml:space="preserve">Αντιπροέδρου αυτής κ. </w:t>
      </w:r>
      <w:r w:rsidRPr="00880248">
        <w:rPr>
          <w:rFonts w:eastAsia="Times New Roman"/>
          <w:b/>
          <w:szCs w:val="24"/>
        </w:rPr>
        <w:t>ΓΕΩΡΓΙΟΥ ΛΑΜΠΡΟΥΛΗ</w:t>
      </w:r>
      <w:r>
        <w:rPr>
          <w:rFonts w:eastAsia="Times New Roman"/>
          <w:szCs w:val="24"/>
        </w:rPr>
        <w:t>.</w:t>
      </w:r>
    </w:p>
    <w:p w14:paraId="3FB07D44" w14:textId="77777777" w:rsidR="00C04871" w:rsidRDefault="0043374B">
      <w:pPr>
        <w:spacing w:line="600" w:lineRule="auto"/>
        <w:ind w:firstLine="720"/>
        <w:contextualSpacing/>
        <w:jc w:val="both"/>
        <w:rPr>
          <w:rFonts w:eastAsia="Times New Roman" w:cs="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Κυρίες και κύριοι συνάδελφοι, αρχίζει η συνεδρίαση.</w:t>
      </w:r>
    </w:p>
    <w:p w14:paraId="3FB07D45" w14:textId="77777777" w:rsidR="00C04871" w:rsidRDefault="0043374B">
      <w:pPr>
        <w:spacing w:line="600" w:lineRule="auto"/>
        <w:ind w:firstLine="720"/>
        <w:contextualSpacing/>
        <w:jc w:val="both"/>
        <w:rPr>
          <w:rFonts w:eastAsia="Times New Roman"/>
          <w:szCs w:val="24"/>
        </w:rPr>
      </w:pPr>
      <w:r>
        <w:rPr>
          <w:rFonts w:eastAsia="Times New Roman"/>
          <w:szCs w:val="24"/>
        </w:rPr>
        <w:t>(</w:t>
      </w:r>
      <w:r>
        <w:rPr>
          <w:rFonts w:eastAsia="Times New Roman"/>
          <w:szCs w:val="24"/>
        </w:rPr>
        <w:t>ΕΠΙΚΥ</w:t>
      </w:r>
      <w:r>
        <w:rPr>
          <w:rFonts w:eastAsia="Times New Roman"/>
          <w:szCs w:val="24"/>
        </w:rPr>
        <w:t>ΡΩΣΗ ΠΡΑΚΤΙΚΩΝ: Σύμφωνα με την από 10</w:t>
      </w:r>
      <w:r>
        <w:rPr>
          <w:rFonts w:eastAsia="Times New Roman"/>
          <w:szCs w:val="24"/>
        </w:rPr>
        <w:t>-</w:t>
      </w:r>
      <w:r>
        <w:rPr>
          <w:rFonts w:eastAsia="Times New Roman"/>
          <w:szCs w:val="24"/>
        </w:rPr>
        <w:t>5</w:t>
      </w:r>
      <w:r>
        <w:rPr>
          <w:rFonts w:eastAsia="Times New Roman"/>
          <w:szCs w:val="24"/>
        </w:rPr>
        <w:t>-</w:t>
      </w:r>
      <w:r>
        <w:rPr>
          <w:rFonts w:eastAsia="Times New Roman"/>
          <w:szCs w:val="24"/>
        </w:rPr>
        <w:t xml:space="preserve">2017 εξουσιοδότηση του Σώματος επικυρώθηκαν με ευθύνη του Προεδρείου τα Πρακτικά της ΡΙΗ΄ συνεδριάσεώς του, της Τετάρτης 10 Μαΐου 2017, σε ό,τι αφορά την ψήφιση στο </w:t>
      </w:r>
      <w:r>
        <w:rPr>
          <w:rFonts w:eastAsia="Times New Roman"/>
          <w:szCs w:val="24"/>
        </w:rPr>
        <w:t xml:space="preserve">σύνολο </w:t>
      </w:r>
      <w:r>
        <w:rPr>
          <w:rFonts w:eastAsia="Times New Roman"/>
          <w:szCs w:val="24"/>
        </w:rPr>
        <w:t>του σχεδίου νόμου: «Κύρωση του Μνημονίου Κατ</w:t>
      </w:r>
      <w:r>
        <w:rPr>
          <w:rFonts w:eastAsia="Times New Roman"/>
          <w:szCs w:val="24"/>
        </w:rPr>
        <w:t>ανόησης μεταξύ του Υπουργείου Εθνικής Άμυνας της Ελληνικής Δημοκρατίας και του Υπουργείου Άμυνας του Βασιλείου της Νορβηγίας σχετικά με τη συνεργασία στον τομέα αμυντικών εξοπλισμών, συστημάτων και υπηρεσιών».)</w:t>
      </w:r>
    </w:p>
    <w:p w14:paraId="3FB07D46" w14:textId="77777777" w:rsidR="00C04871" w:rsidRDefault="0043374B">
      <w:pPr>
        <w:spacing w:line="600" w:lineRule="auto"/>
        <w:ind w:firstLine="720"/>
        <w:contextualSpacing/>
        <w:jc w:val="both"/>
        <w:rPr>
          <w:rFonts w:eastAsia="Times New Roman"/>
          <w:szCs w:val="24"/>
        </w:rPr>
      </w:pPr>
      <w:r>
        <w:rPr>
          <w:rFonts w:eastAsia="Times New Roman" w:cs="Times New Roman"/>
          <w:szCs w:val="24"/>
        </w:rPr>
        <w:lastRenderedPageBreak/>
        <w:t>Έχω την τιμή να ανακοινώσω στο Σώμα</w:t>
      </w:r>
      <w:r>
        <w:rPr>
          <w:rFonts w:eastAsia="Times New Roman"/>
          <w:szCs w:val="24"/>
        </w:rPr>
        <w:t xml:space="preserve"> το δελτίο</w:t>
      </w:r>
      <w:r>
        <w:rPr>
          <w:rFonts w:eastAsia="Times New Roman"/>
          <w:szCs w:val="24"/>
        </w:rPr>
        <w:t xml:space="preserve"> επικαίρων ερωτήσεων της Παρασκευής 12 Μαΐου 2017.</w:t>
      </w:r>
    </w:p>
    <w:p w14:paraId="3FB07D47" w14:textId="77777777" w:rsidR="00C04871" w:rsidRDefault="0043374B">
      <w:pPr>
        <w:spacing w:line="600" w:lineRule="auto"/>
        <w:ind w:firstLine="720"/>
        <w:contextualSpacing/>
        <w:jc w:val="both"/>
        <w:rPr>
          <w:rFonts w:eastAsia="Times New Roman" w:cs="Times New Roman"/>
          <w:szCs w:val="24"/>
        </w:rPr>
      </w:pPr>
      <w:r>
        <w:rPr>
          <w:rFonts w:eastAsia="Times New Roman"/>
          <w:szCs w:val="24"/>
        </w:rPr>
        <w:t>Α. Ε</w:t>
      </w:r>
      <w:r>
        <w:rPr>
          <w:rFonts w:eastAsia="Times New Roman"/>
          <w:szCs w:val="24"/>
        </w:rPr>
        <w:t>ΠΙΚΑΙΡΕΣ</w:t>
      </w:r>
      <w:r>
        <w:rPr>
          <w:rFonts w:eastAsia="Times New Roman"/>
          <w:szCs w:val="24"/>
        </w:rPr>
        <w:t xml:space="preserve"> </w:t>
      </w:r>
      <w:r>
        <w:rPr>
          <w:rFonts w:eastAsia="Times New Roman"/>
          <w:szCs w:val="24"/>
        </w:rPr>
        <w:t>ΕΡΩΤΗΣΕΙΣ</w:t>
      </w:r>
      <w:r>
        <w:rPr>
          <w:rFonts w:eastAsia="Times New Roman"/>
          <w:szCs w:val="24"/>
        </w:rPr>
        <w:t xml:space="preserve"> πρώτου κύκλου (Άρθρο 130 παρ</w:t>
      </w:r>
      <w:r>
        <w:rPr>
          <w:rFonts w:eastAsia="Times New Roman"/>
          <w:szCs w:val="24"/>
        </w:rPr>
        <w:t xml:space="preserve">άγραφοι </w:t>
      </w:r>
      <w:r>
        <w:rPr>
          <w:rFonts w:eastAsia="Times New Roman"/>
          <w:szCs w:val="24"/>
        </w:rPr>
        <w:t xml:space="preserve">2 και 3 </w:t>
      </w:r>
      <w:r>
        <w:rPr>
          <w:rFonts w:eastAsia="Times New Roman"/>
          <w:szCs w:val="24"/>
        </w:rPr>
        <w:t xml:space="preserve">του </w:t>
      </w:r>
      <w:r>
        <w:rPr>
          <w:rFonts w:eastAsia="Times New Roman"/>
          <w:szCs w:val="24"/>
        </w:rPr>
        <w:t>Κανονισμού της Βουλής)</w:t>
      </w:r>
    </w:p>
    <w:p w14:paraId="3FB07D48" w14:textId="77777777" w:rsidR="00C04871" w:rsidRDefault="0043374B">
      <w:pPr>
        <w:spacing w:line="600" w:lineRule="auto"/>
        <w:ind w:firstLine="720"/>
        <w:contextualSpacing/>
        <w:jc w:val="both"/>
        <w:rPr>
          <w:rFonts w:eastAsia="Times New Roman"/>
          <w:szCs w:val="24"/>
        </w:rPr>
      </w:pPr>
      <w:r>
        <w:rPr>
          <w:rFonts w:eastAsia="Times New Roman"/>
          <w:szCs w:val="24"/>
        </w:rPr>
        <w:t>1. Η με αριθμό 820/9-5-2017 επίκαιρη ερώτηση της Βουλευτού Αιτωλοακαρνανίας του Συνασπισμού Ριζοσπαστικής Αριστ</w:t>
      </w:r>
      <w:r>
        <w:rPr>
          <w:rFonts w:eastAsia="Times New Roman"/>
          <w:szCs w:val="24"/>
        </w:rPr>
        <w:t xml:space="preserve">εράς </w:t>
      </w:r>
      <w:r>
        <w:rPr>
          <w:rFonts w:eastAsia="Times New Roman"/>
          <w:szCs w:val="24"/>
        </w:rPr>
        <w:t xml:space="preserve">κ. </w:t>
      </w:r>
      <w:r>
        <w:rPr>
          <w:rFonts w:eastAsia="Times New Roman"/>
          <w:szCs w:val="24"/>
        </w:rPr>
        <w:t xml:space="preserve">Μαρίας Τριανταφύλλου προς την Υπουργό Πολιτισμού και Αθλητισμού, σχετικά με την αναβάθμιση και την αξιοποίηση του αρχαιολογικού πολιτιστικού προϊόντος του </w:t>
      </w:r>
      <w:r>
        <w:rPr>
          <w:rFonts w:eastAsia="Times New Roman"/>
          <w:szCs w:val="24"/>
        </w:rPr>
        <w:t xml:space="preserve">Νομού </w:t>
      </w:r>
      <w:r>
        <w:rPr>
          <w:rFonts w:eastAsia="Times New Roman"/>
          <w:szCs w:val="24"/>
        </w:rPr>
        <w:t xml:space="preserve">Αιτωλοακαρνανίας. </w:t>
      </w:r>
    </w:p>
    <w:p w14:paraId="3FB07D49" w14:textId="77777777" w:rsidR="00C04871" w:rsidRDefault="0043374B">
      <w:pPr>
        <w:spacing w:line="600" w:lineRule="auto"/>
        <w:ind w:firstLine="720"/>
        <w:contextualSpacing/>
        <w:jc w:val="both"/>
        <w:rPr>
          <w:rFonts w:eastAsia="Times New Roman"/>
          <w:szCs w:val="24"/>
        </w:rPr>
      </w:pPr>
      <w:r>
        <w:rPr>
          <w:rFonts w:eastAsia="Times New Roman"/>
          <w:szCs w:val="24"/>
        </w:rPr>
        <w:t xml:space="preserve">2. Η µε αριθμό 805/8-5-2017 επίκαιρη ερώτηση του Βουλευτή Β' Αθηνών </w:t>
      </w:r>
      <w:r>
        <w:rPr>
          <w:rFonts w:eastAsia="Times New Roman"/>
          <w:szCs w:val="24"/>
        </w:rPr>
        <w:t xml:space="preserve">της Νέας Δημοκρατίας K. Σπυρίδωνος - </w:t>
      </w:r>
      <w:proofErr w:type="spellStart"/>
      <w:r>
        <w:rPr>
          <w:rFonts w:eastAsia="Times New Roman"/>
          <w:szCs w:val="24"/>
        </w:rPr>
        <w:t>Αδώνιδος</w:t>
      </w:r>
      <w:proofErr w:type="spellEnd"/>
      <w:r>
        <w:rPr>
          <w:rFonts w:eastAsia="Times New Roman"/>
          <w:szCs w:val="24"/>
        </w:rPr>
        <w:t xml:space="preserve"> Γεωργιάδη προς τον Υπουργό Οικονομικών, </w:t>
      </w:r>
      <w:r>
        <w:rPr>
          <w:rFonts w:eastAsia="Times New Roman"/>
          <w:szCs w:val="24"/>
        </w:rPr>
        <w:t xml:space="preserve">σχετικά </w:t>
      </w:r>
      <w:r>
        <w:rPr>
          <w:rFonts w:eastAsia="Times New Roman"/>
          <w:szCs w:val="24"/>
        </w:rPr>
        <w:t>με τη συνάντηση του Πρωθυπουργού με εκπροσώπους της επενδυτικής τράπεζας «</w:t>
      </w:r>
      <w:proofErr w:type="spellStart"/>
      <w:r>
        <w:rPr>
          <w:rFonts w:eastAsia="Times New Roman"/>
          <w:szCs w:val="24"/>
        </w:rPr>
        <w:t>Rothschild</w:t>
      </w:r>
      <w:proofErr w:type="spellEnd"/>
      <w:r>
        <w:rPr>
          <w:rFonts w:eastAsia="Times New Roman"/>
          <w:szCs w:val="24"/>
        </w:rPr>
        <w:t xml:space="preserve">». </w:t>
      </w:r>
    </w:p>
    <w:p w14:paraId="3FB07D4A" w14:textId="77777777" w:rsidR="00C04871" w:rsidRDefault="0043374B">
      <w:pPr>
        <w:spacing w:line="600" w:lineRule="auto"/>
        <w:ind w:firstLine="720"/>
        <w:contextualSpacing/>
        <w:jc w:val="both"/>
        <w:rPr>
          <w:rFonts w:eastAsia="Times New Roman"/>
          <w:szCs w:val="24"/>
        </w:rPr>
      </w:pPr>
      <w:r>
        <w:rPr>
          <w:rFonts w:eastAsia="Times New Roman"/>
          <w:szCs w:val="24"/>
        </w:rPr>
        <w:t xml:space="preserve">3. H με αριθμό 821/9-5-2017 επίκαιρη ερώτηση του Βουλευτή Ηρακλείου της Δημοκρατικής Συμπαράταξης </w:t>
      </w:r>
      <w:r>
        <w:rPr>
          <w:rFonts w:eastAsia="Times New Roman"/>
          <w:szCs w:val="24"/>
        </w:rPr>
        <w:t>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ΔΗΜΑΡ κ. Βασιλείου </w:t>
      </w:r>
      <w:proofErr w:type="spellStart"/>
      <w:r>
        <w:rPr>
          <w:rFonts w:eastAsia="Times New Roman"/>
          <w:szCs w:val="24"/>
        </w:rPr>
        <w:t>Κεγκέρογλου</w:t>
      </w:r>
      <w:proofErr w:type="spellEnd"/>
      <w:r>
        <w:rPr>
          <w:rFonts w:eastAsia="Times New Roman"/>
          <w:szCs w:val="24"/>
        </w:rPr>
        <w:t xml:space="preserve"> προς τον Υπουργό Αγροτικής Ανάπτυξης και Τροφίμων, με θέμα «σε απόγνωση χιλιάδες αγρότες που ενοικίασαν γη με δικαιώματ</w:t>
      </w:r>
      <w:r>
        <w:rPr>
          <w:rFonts w:eastAsia="Times New Roman"/>
          <w:szCs w:val="24"/>
        </w:rPr>
        <w:t xml:space="preserve">α (φόρμα 6) δύο χρόνια τώρα δεν έχουν λάβει ενισχύσεις». </w:t>
      </w:r>
    </w:p>
    <w:p w14:paraId="3FB07D4B" w14:textId="77777777" w:rsidR="00C04871" w:rsidRDefault="0043374B">
      <w:pPr>
        <w:spacing w:line="600" w:lineRule="auto"/>
        <w:ind w:firstLine="720"/>
        <w:contextualSpacing/>
        <w:jc w:val="both"/>
        <w:rPr>
          <w:rFonts w:eastAsia="Times New Roman"/>
          <w:szCs w:val="24"/>
        </w:rPr>
      </w:pPr>
      <w:r>
        <w:rPr>
          <w:rFonts w:eastAsia="Times New Roman"/>
          <w:szCs w:val="24"/>
        </w:rPr>
        <w:t xml:space="preserve">4. Η με αριθμό 823|9-5-2017 επίκαιρη ερώτηση του Βουλευτή </w:t>
      </w:r>
      <w:r>
        <w:rPr>
          <w:rFonts w:eastAsia="Times New Roman"/>
          <w:szCs w:val="24"/>
        </w:rPr>
        <w:t xml:space="preserve">Α΄ </w:t>
      </w:r>
      <w:r>
        <w:rPr>
          <w:rFonts w:eastAsia="Times New Roman"/>
          <w:szCs w:val="24"/>
        </w:rPr>
        <w:t xml:space="preserve">Θεσσαλονίκης του Κομμουνιστικού Κόμματος </w:t>
      </w:r>
      <w:r>
        <w:rPr>
          <w:rFonts w:eastAsia="Times New Roman"/>
          <w:szCs w:val="24"/>
        </w:rPr>
        <w:t xml:space="preserve">Ελλάδας </w:t>
      </w:r>
      <w:r>
        <w:rPr>
          <w:rFonts w:eastAsia="Times New Roman"/>
          <w:szCs w:val="24"/>
        </w:rPr>
        <w:t xml:space="preserve">κ. Ιωάννη Δελή προς τον </w:t>
      </w:r>
      <w:r>
        <w:rPr>
          <w:rFonts w:eastAsia="Times New Roman"/>
          <w:szCs w:val="24"/>
        </w:rPr>
        <w:lastRenderedPageBreak/>
        <w:t>Υπουργό Παιδείας, Έρευνας και Θρησκευμάτων, σχετικά με τα προβλή</w:t>
      </w:r>
      <w:r>
        <w:rPr>
          <w:rFonts w:eastAsia="Times New Roman"/>
          <w:szCs w:val="24"/>
        </w:rPr>
        <w:t xml:space="preserve">ματα λειτουργίας του </w:t>
      </w:r>
      <w:proofErr w:type="spellStart"/>
      <w:r>
        <w:rPr>
          <w:rFonts w:eastAsia="Times New Roman"/>
          <w:szCs w:val="24"/>
        </w:rPr>
        <w:t>Αλεξάνδρειου</w:t>
      </w:r>
      <w:proofErr w:type="spellEnd"/>
      <w:r>
        <w:rPr>
          <w:rFonts w:eastAsia="Times New Roman"/>
          <w:szCs w:val="24"/>
        </w:rPr>
        <w:t xml:space="preserve"> ΤΕΙ Θεσσαλονίκης. </w:t>
      </w:r>
    </w:p>
    <w:p w14:paraId="3FB07D4C" w14:textId="77777777" w:rsidR="00C04871" w:rsidRDefault="0043374B">
      <w:pPr>
        <w:spacing w:line="600" w:lineRule="auto"/>
        <w:ind w:firstLine="720"/>
        <w:contextualSpacing/>
        <w:jc w:val="both"/>
        <w:rPr>
          <w:rFonts w:eastAsia="Times New Roman"/>
          <w:szCs w:val="24"/>
        </w:rPr>
      </w:pPr>
      <w:r>
        <w:rPr>
          <w:rFonts w:eastAsia="Times New Roman"/>
          <w:szCs w:val="24"/>
        </w:rPr>
        <w:t>5.</w:t>
      </w:r>
      <w:r>
        <w:rPr>
          <w:rFonts w:eastAsia="Times New Roman"/>
          <w:szCs w:val="24"/>
        </w:rPr>
        <w:t xml:space="preserve"> </w:t>
      </w:r>
      <w:r>
        <w:rPr>
          <w:rFonts w:eastAsia="Times New Roman"/>
          <w:szCs w:val="24"/>
        </w:rPr>
        <w:t xml:space="preserve">Η με αριθμό 810/8-5-2017 επίκαιρη ερώτηση του Βουλευτή </w:t>
      </w:r>
      <w:r>
        <w:rPr>
          <w:rFonts w:eastAsia="Times New Roman"/>
          <w:szCs w:val="24"/>
        </w:rPr>
        <w:t xml:space="preserve">Β΄ </w:t>
      </w:r>
      <w:r>
        <w:rPr>
          <w:rFonts w:eastAsia="Times New Roman"/>
          <w:szCs w:val="24"/>
        </w:rPr>
        <w:t xml:space="preserve">Αθηνών του Ποταμιού κ. Γεωργίου </w:t>
      </w:r>
      <w:proofErr w:type="spellStart"/>
      <w:r>
        <w:rPr>
          <w:rFonts w:eastAsia="Times New Roman"/>
          <w:szCs w:val="24"/>
        </w:rPr>
        <w:t>Αµυρά</w:t>
      </w:r>
      <w:proofErr w:type="spellEnd"/>
      <w:r>
        <w:rPr>
          <w:rFonts w:eastAsia="Times New Roman"/>
          <w:szCs w:val="24"/>
        </w:rPr>
        <w:t xml:space="preserve"> προς την Υπουργό Πολιτισμού και Αθλητισμού, σχετικά με τα ωράρια των μουσείων και των αρχαιολογικών χώρω</w:t>
      </w:r>
      <w:r>
        <w:rPr>
          <w:rFonts w:eastAsia="Times New Roman"/>
          <w:szCs w:val="24"/>
        </w:rPr>
        <w:t xml:space="preserve">ν κατά τη θερινή περίοδο. </w:t>
      </w:r>
    </w:p>
    <w:p w14:paraId="3FB07D4D" w14:textId="77777777" w:rsidR="00C04871" w:rsidRDefault="0043374B">
      <w:pPr>
        <w:spacing w:line="600" w:lineRule="auto"/>
        <w:ind w:firstLine="720"/>
        <w:contextualSpacing/>
        <w:jc w:val="both"/>
        <w:rPr>
          <w:rFonts w:eastAsia="Times New Roman" w:cs="Times New Roman"/>
          <w:szCs w:val="24"/>
        </w:rPr>
      </w:pPr>
      <w:r>
        <w:rPr>
          <w:rFonts w:eastAsia="Times New Roman"/>
          <w:szCs w:val="24"/>
        </w:rPr>
        <w:t>Β. Ε</w:t>
      </w:r>
      <w:r>
        <w:rPr>
          <w:rFonts w:eastAsia="Times New Roman"/>
          <w:szCs w:val="24"/>
        </w:rPr>
        <w:t>ΠΙΚΑΙΡΕΣ</w:t>
      </w:r>
      <w:r>
        <w:rPr>
          <w:rFonts w:eastAsia="Times New Roman"/>
          <w:szCs w:val="24"/>
        </w:rPr>
        <w:t xml:space="preserve"> </w:t>
      </w:r>
      <w:r>
        <w:rPr>
          <w:rFonts w:eastAsia="Times New Roman"/>
          <w:szCs w:val="24"/>
        </w:rPr>
        <w:t>ΕΡΩΤΗΣΕΙΣ</w:t>
      </w:r>
      <w:r>
        <w:rPr>
          <w:rFonts w:eastAsia="Times New Roman"/>
          <w:szCs w:val="24"/>
        </w:rPr>
        <w:t xml:space="preserve"> δεύτερου κύκλου (Άρθρο 130 παρ</w:t>
      </w:r>
      <w:r>
        <w:rPr>
          <w:rFonts w:eastAsia="Times New Roman"/>
          <w:szCs w:val="24"/>
        </w:rPr>
        <w:t xml:space="preserve">άγραφοι </w:t>
      </w:r>
      <w:r>
        <w:rPr>
          <w:rFonts w:eastAsia="Times New Roman"/>
          <w:szCs w:val="24"/>
        </w:rPr>
        <w:t xml:space="preserve">2 και 3 </w:t>
      </w:r>
      <w:r>
        <w:rPr>
          <w:rFonts w:eastAsia="Times New Roman"/>
          <w:szCs w:val="24"/>
        </w:rPr>
        <w:t xml:space="preserve">του </w:t>
      </w:r>
      <w:r>
        <w:rPr>
          <w:rFonts w:eastAsia="Times New Roman"/>
          <w:szCs w:val="24"/>
        </w:rPr>
        <w:t>Κανονισμού της Βουλής)</w:t>
      </w:r>
    </w:p>
    <w:p w14:paraId="3FB07D4E" w14:textId="77777777" w:rsidR="00C04871" w:rsidRDefault="0043374B">
      <w:pPr>
        <w:spacing w:line="600" w:lineRule="auto"/>
        <w:ind w:firstLine="720"/>
        <w:contextualSpacing/>
        <w:jc w:val="both"/>
        <w:rPr>
          <w:rFonts w:eastAsia="Times New Roman"/>
          <w:szCs w:val="24"/>
        </w:rPr>
      </w:pPr>
      <w:r>
        <w:rPr>
          <w:rFonts w:eastAsia="Times New Roman"/>
          <w:szCs w:val="24"/>
        </w:rPr>
        <w:t>1.</w:t>
      </w:r>
      <w:r>
        <w:rPr>
          <w:rFonts w:eastAsia="Times New Roman"/>
          <w:szCs w:val="24"/>
        </w:rPr>
        <w:t xml:space="preserve"> </w:t>
      </w:r>
      <w:r>
        <w:rPr>
          <w:rFonts w:eastAsia="Times New Roman"/>
          <w:szCs w:val="24"/>
        </w:rPr>
        <w:t xml:space="preserve">Η με αριθμό 806/8-5-2017 επίκαιρη ερώτηση </w:t>
      </w:r>
      <w:r>
        <w:rPr>
          <w:rFonts w:eastAsia="Times New Roman"/>
          <w:szCs w:val="24"/>
        </w:rPr>
        <w:t xml:space="preserve">του </w:t>
      </w:r>
      <w:r>
        <w:rPr>
          <w:rFonts w:eastAsia="Times New Roman"/>
          <w:szCs w:val="24"/>
        </w:rPr>
        <w:t xml:space="preserve">Βουλευτή Έβρου της Νέας Δημοκρατίας κ. Αναστασίου </w:t>
      </w:r>
      <w:proofErr w:type="spellStart"/>
      <w:r>
        <w:rPr>
          <w:rFonts w:eastAsia="Times New Roman"/>
          <w:szCs w:val="24"/>
        </w:rPr>
        <w:t>Δηµοσχάκη</w:t>
      </w:r>
      <w:proofErr w:type="spellEnd"/>
      <w:r>
        <w:rPr>
          <w:rFonts w:eastAsia="Times New Roman"/>
          <w:szCs w:val="24"/>
        </w:rPr>
        <w:t xml:space="preserve"> προς τον Υπουργό Αγροτικ</w:t>
      </w:r>
      <w:r>
        <w:rPr>
          <w:rFonts w:eastAsia="Times New Roman"/>
          <w:szCs w:val="24"/>
        </w:rPr>
        <w:t xml:space="preserve">ής Ανάπτυξης και Τροφίμων, σχετικά με την καταστροφή των αλιευτικών πεδίων του Θρακικού Πελάγους από τουρκικά αλιευτικά. </w:t>
      </w:r>
    </w:p>
    <w:p w14:paraId="3FB07D4F" w14:textId="77777777" w:rsidR="00C04871" w:rsidRDefault="0043374B">
      <w:pPr>
        <w:spacing w:line="600" w:lineRule="auto"/>
        <w:ind w:firstLine="720"/>
        <w:contextualSpacing/>
        <w:jc w:val="both"/>
        <w:rPr>
          <w:rFonts w:eastAsia="Times New Roman"/>
          <w:szCs w:val="24"/>
        </w:rPr>
      </w:pPr>
      <w:r>
        <w:rPr>
          <w:rFonts w:eastAsia="Times New Roman"/>
          <w:szCs w:val="24"/>
        </w:rPr>
        <w:t xml:space="preserve">2. H με αριθμό 809/8-5-2017 επίκαιρη ερώτηση του Ανεξάρτητου Βουλευτή </w:t>
      </w:r>
      <w:r>
        <w:rPr>
          <w:rFonts w:eastAsia="Times New Roman"/>
          <w:szCs w:val="24"/>
        </w:rPr>
        <w:t xml:space="preserve">Β΄ </w:t>
      </w:r>
      <w:r>
        <w:rPr>
          <w:rFonts w:eastAsia="Times New Roman"/>
          <w:szCs w:val="24"/>
        </w:rPr>
        <w:t xml:space="preserve">Αθηνών κ. Γεωργίου </w:t>
      </w:r>
      <w:r>
        <w:rPr>
          <w:rFonts w:eastAsia="Times New Roman"/>
          <w:szCs w:val="24"/>
        </w:rPr>
        <w:t>-</w:t>
      </w:r>
      <w:r>
        <w:rPr>
          <w:rFonts w:eastAsia="Times New Roman"/>
          <w:szCs w:val="24"/>
        </w:rPr>
        <w:t xml:space="preserve"> Δημητρίου Καρρά προς τον Υπουργό Οικονομ</w:t>
      </w:r>
      <w:r>
        <w:rPr>
          <w:rFonts w:eastAsia="Times New Roman"/>
          <w:szCs w:val="24"/>
        </w:rPr>
        <w:t xml:space="preserve">ίας και Ανάπτυξης, σχετικά με την ανάγκη εντάξεως, στους στόχους μειώσεως των προβληματικών δανείων μικρών επιχειρηματικών οφειλών. </w:t>
      </w:r>
    </w:p>
    <w:p w14:paraId="3FB07D50" w14:textId="77777777" w:rsidR="00C04871" w:rsidRDefault="0043374B">
      <w:pPr>
        <w:spacing w:line="600" w:lineRule="auto"/>
        <w:ind w:firstLine="720"/>
        <w:contextualSpacing/>
        <w:jc w:val="both"/>
        <w:rPr>
          <w:rFonts w:eastAsia="Times New Roman"/>
          <w:szCs w:val="24"/>
        </w:rPr>
      </w:pPr>
      <w:r>
        <w:rPr>
          <w:rFonts w:eastAsia="Times New Roman"/>
          <w:szCs w:val="24"/>
        </w:rPr>
        <w:t xml:space="preserve">3. Η µε αριθμό 701/6-4-2017 </w:t>
      </w:r>
      <w:r>
        <w:rPr>
          <w:rFonts w:eastAsia="Times New Roman"/>
          <w:szCs w:val="24"/>
        </w:rPr>
        <w:t xml:space="preserve">επίκαιρη ερώτηση </w:t>
      </w:r>
      <w:r>
        <w:rPr>
          <w:rFonts w:eastAsia="Times New Roman"/>
          <w:szCs w:val="24"/>
        </w:rPr>
        <w:t xml:space="preserve">της Βουλευτού Β΄ </w:t>
      </w:r>
      <w:r>
        <w:rPr>
          <w:rFonts w:eastAsia="Times New Roman"/>
          <w:szCs w:val="24"/>
        </w:rPr>
        <w:t xml:space="preserve">Πειραιώς </w:t>
      </w:r>
      <w:r>
        <w:rPr>
          <w:rFonts w:eastAsia="Times New Roman"/>
          <w:szCs w:val="24"/>
        </w:rPr>
        <w:t xml:space="preserve">της Ένωσης Κεντρώων </w:t>
      </w:r>
      <w:r>
        <w:rPr>
          <w:rFonts w:eastAsia="Times New Roman"/>
          <w:szCs w:val="24"/>
        </w:rPr>
        <w:t xml:space="preserve">κ. </w:t>
      </w:r>
      <w:r>
        <w:rPr>
          <w:rFonts w:eastAsia="Times New Roman"/>
          <w:szCs w:val="24"/>
        </w:rPr>
        <w:t xml:space="preserve">Θεοδώρας </w:t>
      </w:r>
      <w:proofErr w:type="spellStart"/>
      <w:r>
        <w:rPr>
          <w:rFonts w:eastAsia="Times New Roman"/>
          <w:szCs w:val="24"/>
        </w:rPr>
        <w:t>Μεγαλοοικονόμου</w:t>
      </w:r>
      <w:proofErr w:type="spellEnd"/>
      <w:r>
        <w:rPr>
          <w:rFonts w:eastAsia="Times New Roman"/>
          <w:szCs w:val="24"/>
        </w:rPr>
        <w:t xml:space="preserve"> προς</w:t>
      </w:r>
      <w:r>
        <w:rPr>
          <w:rFonts w:eastAsia="Times New Roman"/>
          <w:szCs w:val="24"/>
        </w:rPr>
        <w:t xml:space="preserve"> τον Υπουργό Υγείας, σχετικά µε το κλείσιμο των τοπικών ιατρείων «Ευγένειας Χαραυγής» Κερατσινίου από τη 2</w:t>
      </w:r>
      <w:r>
        <w:rPr>
          <w:rFonts w:eastAsia="Times New Roman"/>
          <w:szCs w:val="24"/>
          <w:vertAlign w:val="superscript"/>
        </w:rPr>
        <w:t>η</w:t>
      </w:r>
      <w:r>
        <w:rPr>
          <w:rFonts w:eastAsia="Times New Roman"/>
          <w:szCs w:val="24"/>
        </w:rPr>
        <w:t xml:space="preserve"> Υγειονομική Περιφέρεια Αττικής. </w:t>
      </w:r>
    </w:p>
    <w:p w14:paraId="3FB07D51" w14:textId="77777777" w:rsidR="00C04871" w:rsidRDefault="0043374B">
      <w:pPr>
        <w:spacing w:line="600" w:lineRule="auto"/>
        <w:ind w:firstLine="720"/>
        <w:contextualSpacing/>
        <w:jc w:val="both"/>
        <w:rPr>
          <w:rFonts w:eastAsia="Times New Roman"/>
          <w:szCs w:val="24"/>
        </w:rPr>
      </w:pPr>
      <w:r>
        <w:rPr>
          <w:rFonts w:eastAsia="Times New Roman"/>
          <w:szCs w:val="24"/>
        </w:rPr>
        <w:lastRenderedPageBreak/>
        <w:t xml:space="preserve">4. H με αριθμό 700/6-4-2017 επίκαιρη ερώτηση του Βουλευτή Αχαΐας της Νέας Δημοκρατίας κ. Ανδρέα </w:t>
      </w:r>
      <w:proofErr w:type="spellStart"/>
      <w:r>
        <w:rPr>
          <w:rFonts w:eastAsia="Times New Roman"/>
          <w:szCs w:val="24"/>
        </w:rPr>
        <w:t>Κατσανιώτη</w:t>
      </w:r>
      <w:proofErr w:type="spellEnd"/>
      <w:r>
        <w:rPr>
          <w:rFonts w:eastAsia="Times New Roman"/>
          <w:szCs w:val="24"/>
        </w:rPr>
        <w:t xml:space="preserve"> προς τον</w:t>
      </w:r>
      <w:r>
        <w:rPr>
          <w:rFonts w:eastAsia="Times New Roman"/>
          <w:szCs w:val="24"/>
        </w:rPr>
        <w:t xml:space="preserve"> Υπουργό Αγροτικής Ανάπτυξης και Τροφίμων, σχετικά με την καθυστέρηση στις διαδικασίες εφαρμογής του </w:t>
      </w:r>
      <w:proofErr w:type="spellStart"/>
      <w:r>
        <w:rPr>
          <w:rFonts w:eastAsia="Times New Roman"/>
          <w:szCs w:val="24"/>
        </w:rPr>
        <w:t>Υπομέτρου</w:t>
      </w:r>
      <w:proofErr w:type="spellEnd"/>
      <w:r>
        <w:rPr>
          <w:rFonts w:eastAsia="Times New Roman"/>
          <w:szCs w:val="24"/>
        </w:rPr>
        <w:t xml:space="preserve"> 6.1 «Εγκατάσταση Νέων Γεωργών». </w:t>
      </w:r>
    </w:p>
    <w:p w14:paraId="3FB07D52" w14:textId="77777777" w:rsidR="00C04871" w:rsidRDefault="0043374B">
      <w:pPr>
        <w:spacing w:line="600" w:lineRule="auto"/>
        <w:ind w:firstLine="720"/>
        <w:contextualSpacing/>
        <w:jc w:val="both"/>
        <w:rPr>
          <w:rFonts w:eastAsia="Times New Roman"/>
          <w:szCs w:val="24"/>
        </w:rPr>
      </w:pPr>
      <w:r>
        <w:rPr>
          <w:rFonts w:eastAsia="Times New Roman"/>
          <w:szCs w:val="24"/>
        </w:rPr>
        <w:t>5. Η με αριθμό 676/31-3-2017 επίκαιρη ερώτηση του Βουλευτή Ευβοίας του Λαϊκού Συνδέσμου</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Χρυσή Αυγή κ. </w:t>
      </w:r>
      <w:r>
        <w:rPr>
          <w:rFonts w:eastAsia="Times New Roman"/>
          <w:bCs/>
          <w:szCs w:val="24"/>
        </w:rPr>
        <w:t>Νικολάου</w:t>
      </w:r>
      <w:r>
        <w:rPr>
          <w:rFonts w:eastAsia="Times New Roman"/>
          <w:bCs/>
          <w:szCs w:val="24"/>
        </w:rPr>
        <w:t xml:space="preserve"> Μίχου</w:t>
      </w:r>
      <w:r>
        <w:rPr>
          <w:rFonts w:eastAsia="Times New Roman"/>
          <w:szCs w:val="24"/>
        </w:rPr>
        <w:t xml:space="preserve"> προς τον Υπουργό </w:t>
      </w:r>
      <w:r>
        <w:rPr>
          <w:rFonts w:eastAsia="Times New Roman"/>
          <w:bCs/>
          <w:szCs w:val="24"/>
        </w:rPr>
        <w:t>Αγροτικής Ανάπτυξης και Τροφίμων,</w:t>
      </w:r>
      <w:r>
        <w:rPr>
          <w:rFonts w:eastAsia="Times New Roman"/>
          <w:szCs w:val="24"/>
        </w:rPr>
        <w:t xml:space="preserve"> σχετικά με την «κατακράτηση μέρους των επιδοτήσεων του ΟΠΕΚΕΠΕ λόγω αδυναμίας καταβολής εισφοράς στον Γενικό Οργανισμό Εγγείων Βελτιώσεων (ΓΟΕΒ)».</w:t>
      </w:r>
    </w:p>
    <w:p w14:paraId="3FB07D53" w14:textId="77777777" w:rsidR="00C04871" w:rsidRDefault="0043374B">
      <w:pPr>
        <w:spacing w:line="600" w:lineRule="auto"/>
        <w:ind w:firstLine="720"/>
        <w:contextualSpacing/>
        <w:jc w:val="both"/>
        <w:rPr>
          <w:rFonts w:eastAsia="Times New Roman"/>
          <w:szCs w:val="24"/>
        </w:rPr>
      </w:pPr>
      <w:r>
        <w:rPr>
          <w:rFonts w:eastAsia="Times New Roman"/>
          <w:szCs w:val="24"/>
        </w:rPr>
        <w:t xml:space="preserve">6. Η με αριθμό 648/24-3-2017 επίκαιρη ερώτηση του </w:t>
      </w:r>
      <w:r>
        <w:rPr>
          <w:rFonts w:eastAsia="Times New Roman"/>
          <w:szCs w:val="24"/>
        </w:rPr>
        <w:t>Βουλευτή Ευβοίας του Λαϊκού Συνδέσμου</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Χρυσή Αυγή κ. </w:t>
      </w:r>
      <w:r>
        <w:rPr>
          <w:rFonts w:eastAsia="Times New Roman"/>
          <w:bCs/>
          <w:szCs w:val="24"/>
        </w:rPr>
        <w:t>Νικολάου Μίχου</w:t>
      </w:r>
      <w:r>
        <w:rPr>
          <w:rFonts w:eastAsia="Times New Roman"/>
          <w:szCs w:val="24"/>
        </w:rPr>
        <w:t xml:space="preserve"> προς τον Υπουργό </w:t>
      </w:r>
      <w:r>
        <w:rPr>
          <w:rFonts w:eastAsia="Times New Roman"/>
          <w:bCs/>
          <w:szCs w:val="24"/>
        </w:rPr>
        <w:t>Υγείας,</w:t>
      </w:r>
      <w:r>
        <w:rPr>
          <w:rFonts w:eastAsia="Times New Roman"/>
          <w:szCs w:val="24"/>
        </w:rPr>
        <w:t xml:space="preserve"> σχετικά με τη «σκόπιμη κωλυσιεργία εκπληρώσεων όρου διαθήκης ο οποίος προβλέπει ίδρυση ογκολογικής κλινικής στη Χαλκίδα».</w:t>
      </w:r>
    </w:p>
    <w:p w14:paraId="3FB07D54" w14:textId="77777777" w:rsidR="00C04871" w:rsidRDefault="0043374B">
      <w:pPr>
        <w:spacing w:line="600" w:lineRule="auto"/>
        <w:ind w:firstLine="720"/>
        <w:contextualSpacing/>
        <w:jc w:val="both"/>
        <w:rPr>
          <w:rFonts w:eastAsia="Times New Roman"/>
          <w:szCs w:val="24"/>
        </w:rPr>
      </w:pPr>
      <w:r>
        <w:rPr>
          <w:rFonts w:eastAsia="Times New Roman"/>
          <w:szCs w:val="24"/>
        </w:rPr>
        <w:t>7. Η με αριθμό 402/27-1-2017 επίκαιρη ερ</w:t>
      </w:r>
      <w:r>
        <w:rPr>
          <w:rFonts w:eastAsia="Times New Roman"/>
          <w:szCs w:val="24"/>
        </w:rPr>
        <w:t xml:space="preserve">ώτηση του Βουλευτή Α΄ Θεσσαλονίκης της Ένωσης Κεντρώων κ. </w:t>
      </w:r>
      <w:r>
        <w:rPr>
          <w:rFonts w:eastAsia="Times New Roman"/>
          <w:bCs/>
          <w:szCs w:val="24"/>
        </w:rPr>
        <w:t xml:space="preserve">Ιωάννη </w:t>
      </w:r>
      <w:proofErr w:type="spellStart"/>
      <w:r>
        <w:rPr>
          <w:rFonts w:eastAsia="Times New Roman"/>
          <w:bCs/>
          <w:szCs w:val="24"/>
        </w:rPr>
        <w:t>Σαρίδη</w:t>
      </w:r>
      <w:proofErr w:type="spellEnd"/>
      <w:r>
        <w:rPr>
          <w:rFonts w:eastAsia="Times New Roman"/>
          <w:szCs w:val="24"/>
        </w:rPr>
        <w:t xml:space="preserve"> προς τον Υπουργό </w:t>
      </w:r>
      <w:r>
        <w:rPr>
          <w:rFonts w:eastAsia="Times New Roman"/>
          <w:bCs/>
          <w:szCs w:val="24"/>
        </w:rPr>
        <w:t>Υγείας,</w:t>
      </w:r>
      <w:r>
        <w:rPr>
          <w:rFonts w:eastAsia="Times New Roman"/>
          <w:szCs w:val="24"/>
        </w:rPr>
        <w:t xml:space="preserve"> σχετικά με τη μείωση του κόστους των διαγνωστικών εξετάσεων για τον καρκίνο του μαστού.</w:t>
      </w:r>
    </w:p>
    <w:p w14:paraId="3FB07D55" w14:textId="77777777" w:rsidR="00C04871" w:rsidRDefault="0043374B">
      <w:pPr>
        <w:spacing w:line="600" w:lineRule="auto"/>
        <w:ind w:firstLine="720"/>
        <w:contextualSpacing/>
        <w:jc w:val="both"/>
        <w:rPr>
          <w:rFonts w:eastAsia="Times New Roman"/>
          <w:szCs w:val="24"/>
        </w:rPr>
      </w:pPr>
      <w:r>
        <w:rPr>
          <w:rFonts w:eastAsia="Times New Roman"/>
          <w:szCs w:val="24"/>
        </w:rPr>
        <w:t>8. Η με αριθμό 720/11-4-2017 επίκαιρη ερώτηση του Βουλευτή Ηρακλείου τη</w:t>
      </w:r>
      <w:r>
        <w:rPr>
          <w:rFonts w:eastAsia="Times New Roman"/>
          <w:szCs w:val="24"/>
        </w:rPr>
        <w:t>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ΔΗΜΑΡ κ. </w:t>
      </w:r>
      <w:r>
        <w:rPr>
          <w:rFonts w:eastAsia="Times New Roman"/>
          <w:bCs/>
          <w:szCs w:val="24"/>
        </w:rPr>
        <w:t xml:space="preserve">Βασιλείου </w:t>
      </w:r>
      <w:proofErr w:type="spellStart"/>
      <w:r>
        <w:rPr>
          <w:rFonts w:eastAsia="Times New Roman"/>
          <w:bCs/>
          <w:szCs w:val="24"/>
        </w:rPr>
        <w:t>Κεγκέρογλου</w:t>
      </w:r>
      <w:proofErr w:type="spellEnd"/>
      <w:r>
        <w:rPr>
          <w:rFonts w:eastAsia="Times New Roman"/>
          <w:szCs w:val="24"/>
        </w:rPr>
        <w:t xml:space="preserve"> προς τον Υπουργό </w:t>
      </w:r>
      <w:r>
        <w:rPr>
          <w:rFonts w:eastAsia="Times New Roman"/>
          <w:bCs/>
          <w:szCs w:val="24"/>
        </w:rPr>
        <w:t>Περιβάλλοντος και Ενέργειας,</w:t>
      </w:r>
      <w:r>
        <w:rPr>
          <w:rFonts w:eastAsia="Times New Roman"/>
          <w:szCs w:val="24"/>
        </w:rPr>
        <w:t xml:space="preserve"> σχετικά με την </w:t>
      </w:r>
      <w:r>
        <w:rPr>
          <w:rFonts w:eastAsia="Times New Roman"/>
          <w:szCs w:val="24"/>
        </w:rPr>
        <w:lastRenderedPageBreak/>
        <w:t>ανάγκη δραστικής μείωσης των υπερβολικών χρεώσεων των καταναλωτών από τη ΔΕΗ.</w:t>
      </w:r>
    </w:p>
    <w:p w14:paraId="3FB07D56" w14:textId="77777777" w:rsidR="00C04871" w:rsidRDefault="0043374B">
      <w:pPr>
        <w:spacing w:line="600" w:lineRule="auto"/>
        <w:ind w:firstLine="720"/>
        <w:contextualSpacing/>
        <w:jc w:val="both"/>
        <w:rPr>
          <w:rFonts w:eastAsia="Times New Roman"/>
          <w:szCs w:val="24"/>
        </w:rPr>
      </w:pPr>
      <w:r>
        <w:rPr>
          <w:rFonts w:eastAsia="Times New Roman"/>
          <w:szCs w:val="24"/>
        </w:rPr>
        <w:t xml:space="preserve">9. Η με αριθμό 721/11-4-2017 επίκαιρη ερώτηση του </w:t>
      </w:r>
      <w:r>
        <w:rPr>
          <w:rFonts w:eastAsia="Times New Roman"/>
          <w:szCs w:val="24"/>
        </w:rPr>
        <w:t>Βουλευτή Αχαΐας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ΔΗΜΑΡ κ. </w:t>
      </w:r>
      <w:r>
        <w:rPr>
          <w:rFonts w:eastAsia="Times New Roman"/>
          <w:bCs/>
          <w:szCs w:val="24"/>
        </w:rPr>
        <w:t>Θεόδωρου Παπαθεοδώρου</w:t>
      </w:r>
      <w:r>
        <w:rPr>
          <w:rFonts w:eastAsia="Times New Roman"/>
          <w:szCs w:val="24"/>
        </w:rPr>
        <w:t xml:space="preserve"> προς τον Υπουργό </w:t>
      </w:r>
      <w:r>
        <w:rPr>
          <w:rFonts w:eastAsia="Times New Roman"/>
          <w:bCs/>
          <w:szCs w:val="24"/>
        </w:rPr>
        <w:t>Υποδομών και Μεταφορών,</w:t>
      </w:r>
      <w:r>
        <w:rPr>
          <w:rFonts w:eastAsia="Times New Roman"/>
          <w:szCs w:val="24"/>
        </w:rPr>
        <w:t xml:space="preserve"> σχετικά με τις καθυστερήσεις στην υλοποίηση του </w:t>
      </w:r>
      <w:r>
        <w:rPr>
          <w:rFonts w:eastAsia="Times New Roman"/>
          <w:szCs w:val="24"/>
        </w:rPr>
        <w:t xml:space="preserve">έργου </w:t>
      </w:r>
      <w:r>
        <w:rPr>
          <w:rFonts w:eastAsia="Times New Roman"/>
          <w:szCs w:val="24"/>
        </w:rPr>
        <w:t xml:space="preserve">επέκτασης του </w:t>
      </w:r>
      <w:r>
        <w:rPr>
          <w:rFonts w:eastAsia="Times New Roman"/>
          <w:szCs w:val="24"/>
        </w:rPr>
        <w:t xml:space="preserve">προαστιακού </w:t>
      </w:r>
      <w:r>
        <w:rPr>
          <w:rFonts w:eastAsia="Times New Roman"/>
          <w:szCs w:val="24"/>
        </w:rPr>
        <w:t xml:space="preserve">μεταξύ Πάτρας και </w:t>
      </w:r>
      <w:r>
        <w:rPr>
          <w:rFonts w:eastAsia="Times New Roman"/>
          <w:szCs w:val="24"/>
        </w:rPr>
        <w:t xml:space="preserve">δυτικής </w:t>
      </w:r>
      <w:r>
        <w:rPr>
          <w:rFonts w:eastAsia="Times New Roman"/>
          <w:szCs w:val="24"/>
        </w:rPr>
        <w:t>Αχαΐας.</w:t>
      </w:r>
    </w:p>
    <w:p w14:paraId="3FB07D57" w14:textId="77777777" w:rsidR="00C04871" w:rsidRDefault="0043374B">
      <w:pPr>
        <w:spacing w:line="600" w:lineRule="auto"/>
        <w:ind w:firstLine="720"/>
        <w:contextualSpacing/>
        <w:jc w:val="both"/>
        <w:rPr>
          <w:rFonts w:eastAsia="Times New Roman"/>
          <w:szCs w:val="24"/>
        </w:rPr>
      </w:pPr>
      <w:r>
        <w:rPr>
          <w:rFonts w:eastAsia="Times New Roman"/>
          <w:szCs w:val="24"/>
        </w:rPr>
        <w:t xml:space="preserve">10. Η με αριθμό </w:t>
      </w:r>
      <w:r>
        <w:rPr>
          <w:rFonts w:eastAsia="Times New Roman"/>
          <w:szCs w:val="24"/>
        </w:rPr>
        <w:t xml:space="preserve">727/11-4-2017 επίκαιρη ερώτηση του Ανεξάρτητου Βουλευτή Αχαΐας κ. </w:t>
      </w:r>
      <w:r>
        <w:rPr>
          <w:rFonts w:eastAsia="Times New Roman"/>
          <w:bCs/>
          <w:szCs w:val="24"/>
        </w:rPr>
        <w:t>Νικολάου Νικολόπουλου</w:t>
      </w:r>
      <w:r>
        <w:rPr>
          <w:rFonts w:eastAsia="Times New Roman"/>
          <w:szCs w:val="24"/>
        </w:rPr>
        <w:t xml:space="preserve"> προς τον Υπουργό </w:t>
      </w:r>
      <w:r>
        <w:rPr>
          <w:rFonts w:eastAsia="Times New Roman"/>
          <w:bCs/>
          <w:szCs w:val="24"/>
        </w:rPr>
        <w:t>Παιδείας, Έρευνας και Θρησκευμάτων,</w:t>
      </w:r>
      <w:r>
        <w:rPr>
          <w:rFonts w:eastAsia="Times New Roman"/>
          <w:szCs w:val="24"/>
        </w:rPr>
        <w:t xml:space="preserve"> σχετικά με την ανακοίνωση της Γ΄ ΕΛΜΕ Θεσσαλονίκης για την μετάδοση του τηλεπαιχνιδιού «</w:t>
      </w:r>
      <w:proofErr w:type="spellStart"/>
      <w:r>
        <w:rPr>
          <w:rFonts w:eastAsia="Times New Roman"/>
          <w:szCs w:val="24"/>
        </w:rPr>
        <w:t>Survivor</w:t>
      </w:r>
      <w:proofErr w:type="spellEnd"/>
      <w:r>
        <w:rPr>
          <w:rFonts w:eastAsia="Times New Roman"/>
          <w:szCs w:val="24"/>
        </w:rPr>
        <w:t>».</w:t>
      </w:r>
    </w:p>
    <w:p w14:paraId="3FB07D58" w14:textId="77777777" w:rsidR="00C04871" w:rsidRDefault="0043374B">
      <w:pPr>
        <w:spacing w:line="600" w:lineRule="auto"/>
        <w:ind w:firstLine="720"/>
        <w:contextualSpacing/>
        <w:jc w:val="both"/>
        <w:rPr>
          <w:rFonts w:eastAsia="Times New Roman"/>
          <w:szCs w:val="24"/>
        </w:rPr>
      </w:pPr>
      <w:r>
        <w:rPr>
          <w:rFonts w:eastAsia="Times New Roman"/>
          <w:szCs w:val="24"/>
        </w:rPr>
        <w:t xml:space="preserve">11. Η με αριθμό </w:t>
      </w:r>
      <w:r>
        <w:rPr>
          <w:rFonts w:eastAsia="Times New Roman"/>
          <w:szCs w:val="24"/>
        </w:rPr>
        <w:t xml:space="preserve">367/20-1-2017 επίκαιρη ερώτηση του Βουλευτή </w:t>
      </w:r>
      <w:r>
        <w:rPr>
          <w:rFonts w:eastAsia="Times New Roman"/>
          <w:szCs w:val="24"/>
        </w:rPr>
        <w:t xml:space="preserve">Ευβοίας </w:t>
      </w:r>
      <w:r>
        <w:rPr>
          <w:rFonts w:eastAsia="Times New Roman"/>
          <w:szCs w:val="24"/>
        </w:rPr>
        <w:t>του Λαϊκού Συνδέσμου</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Χρυσή Αυγή κ. </w:t>
      </w:r>
      <w:r>
        <w:rPr>
          <w:rFonts w:eastAsia="Times New Roman"/>
          <w:bCs/>
          <w:szCs w:val="24"/>
        </w:rPr>
        <w:t>Νικολάου Μίχου</w:t>
      </w:r>
      <w:r>
        <w:rPr>
          <w:rFonts w:eastAsia="Times New Roman"/>
          <w:szCs w:val="24"/>
        </w:rPr>
        <w:t xml:space="preserve"> προς τον Υπουργό </w:t>
      </w:r>
      <w:r>
        <w:rPr>
          <w:rFonts w:eastAsia="Times New Roman"/>
          <w:bCs/>
          <w:szCs w:val="24"/>
        </w:rPr>
        <w:t>Εσωτερικών,</w:t>
      </w:r>
      <w:r>
        <w:rPr>
          <w:rFonts w:eastAsia="Times New Roman"/>
          <w:szCs w:val="24"/>
        </w:rPr>
        <w:t xml:space="preserve"> σχετικά με την «απαράδεκτη εκτόπιση </w:t>
      </w:r>
      <w:r>
        <w:rPr>
          <w:rFonts w:eastAsia="Times New Roman"/>
          <w:szCs w:val="24"/>
        </w:rPr>
        <w:t xml:space="preserve">τριάντα έξι χιλιάδων επτακοσίων εξήντα </w:t>
      </w:r>
      <w:r>
        <w:rPr>
          <w:rFonts w:eastAsia="Times New Roman"/>
          <w:szCs w:val="24"/>
        </w:rPr>
        <w:t>ε</w:t>
      </w:r>
      <w:r>
        <w:rPr>
          <w:rFonts w:eastAsia="Times New Roman"/>
          <w:szCs w:val="24"/>
        </w:rPr>
        <w:t>ννιά</w:t>
      </w:r>
      <w:r>
        <w:rPr>
          <w:rFonts w:eastAsia="Times New Roman"/>
          <w:szCs w:val="24"/>
        </w:rPr>
        <w:t xml:space="preserve"> </w:t>
      </w:r>
      <w:r>
        <w:rPr>
          <w:rFonts w:eastAsia="Times New Roman"/>
          <w:szCs w:val="24"/>
        </w:rPr>
        <w:t xml:space="preserve">τέκνων Ελλήνων από τους βρεφονηπιακούς </w:t>
      </w:r>
      <w:r>
        <w:rPr>
          <w:rFonts w:eastAsia="Times New Roman"/>
          <w:szCs w:val="24"/>
        </w:rPr>
        <w:t>σταθμούς».</w:t>
      </w:r>
    </w:p>
    <w:p w14:paraId="3FB07D59" w14:textId="77777777" w:rsidR="00C04871" w:rsidRDefault="0043374B">
      <w:pPr>
        <w:spacing w:line="600" w:lineRule="auto"/>
        <w:ind w:firstLine="720"/>
        <w:contextualSpacing/>
        <w:jc w:val="both"/>
        <w:rPr>
          <w:rFonts w:eastAsia="Times New Roman"/>
          <w:bCs/>
          <w:szCs w:val="24"/>
        </w:rPr>
      </w:pPr>
      <w:r>
        <w:rPr>
          <w:rFonts w:eastAsia="Times New Roman"/>
          <w:bCs/>
          <w:szCs w:val="24"/>
        </w:rPr>
        <w:t>Α</w:t>
      </w:r>
      <w:r>
        <w:rPr>
          <w:rFonts w:eastAsia="Times New Roman"/>
          <w:bCs/>
          <w:szCs w:val="24"/>
        </w:rPr>
        <w:t>ΝΑΦΟΡΕΣ</w:t>
      </w:r>
      <w:r>
        <w:rPr>
          <w:rFonts w:eastAsia="Times New Roman"/>
          <w:bCs/>
          <w:szCs w:val="24"/>
        </w:rPr>
        <w:t xml:space="preserve"> - Ε</w:t>
      </w:r>
      <w:r>
        <w:rPr>
          <w:rFonts w:eastAsia="Times New Roman"/>
          <w:bCs/>
          <w:szCs w:val="24"/>
        </w:rPr>
        <w:t>ΡΩΤΗΣΕΙΣ</w:t>
      </w:r>
      <w:r>
        <w:rPr>
          <w:rFonts w:eastAsia="Times New Roman"/>
          <w:bCs/>
          <w:szCs w:val="24"/>
        </w:rPr>
        <w:t xml:space="preserve"> (Άρθρο 130 παρ</w:t>
      </w:r>
      <w:r>
        <w:rPr>
          <w:rFonts w:eastAsia="Times New Roman"/>
          <w:bCs/>
          <w:szCs w:val="24"/>
        </w:rPr>
        <w:t xml:space="preserve">άγραφος </w:t>
      </w:r>
      <w:r>
        <w:rPr>
          <w:rFonts w:eastAsia="Times New Roman"/>
          <w:bCs/>
          <w:szCs w:val="24"/>
        </w:rPr>
        <w:t xml:space="preserve">5 </w:t>
      </w:r>
      <w:r>
        <w:rPr>
          <w:rFonts w:eastAsia="Times New Roman"/>
          <w:bCs/>
          <w:szCs w:val="24"/>
        </w:rPr>
        <w:t xml:space="preserve">του </w:t>
      </w:r>
      <w:r>
        <w:rPr>
          <w:rFonts w:eastAsia="Times New Roman"/>
          <w:bCs/>
          <w:szCs w:val="24"/>
        </w:rPr>
        <w:t>Καν</w:t>
      </w:r>
      <w:r>
        <w:rPr>
          <w:rFonts w:eastAsia="Times New Roman"/>
          <w:bCs/>
          <w:szCs w:val="24"/>
        </w:rPr>
        <w:t xml:space="preserve">ονισμού της </w:t>
      </w:r>
      <w:r>
        <w:rPr>
          <w:rFonts w:eastAsia="Times New Roman"/>
          <w:bCs/>
          <w:szCs w:val="24"/>
        </w:rPr>
        <w:t>Βουλής)</w:t>
      </w:r>
    </w:p>
    <w:p w14:paraId="3FB07D5A" w14:textId="77777777" w:rsidR="00C04871" w:rsidRDefault="0043374B">
      <w:pPr>
        <w:spacing w:line="600" w:lineRule="auto"/>
        <w:ind w:firstLine="720"/>
        <w:contextualSpacing/>
        <w:jc w:val="both"/>
        <w:rPr>
          <w:rFonts w:eastAsia="Times New Roman"/>
          <w:szCs w:val="24"/>
        </w:rPr>
      </w:pPr>
      <w:r>
        <w:rPr>
          <w:rFonts w:eastAsia="Times New Roman"/>
          <w:szCs w:val="24"/>
        </w:rPr>
        <w:t>1. Η με αριθμό 446/18-10-2016 ερώτηση του Βουλευτή Ηρακλείου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ΔΗΜΑΡ κ. </w:t>
      </w:r>
      <w:r>
        <w:rPr>
          <w:rFonts w:eastAsia="Times New Roman"/>
          <w:bCs/>
          <w:szCs w:val="24"/>
        </w:rPr>
        <w:t xml:space="preserve">Βασιλείου </w:t>
      </w:r>
      <w:proofErr w:type="spellStart"/>
      <w:r>
        <w:rPr>
          <w:rFonts w:eastAsia="Times New Roman"/>
          <w:bCs/>
          <w:szCs w:val="24"/>
        </w:rPr>
        <w:t>Κεγκέρογλου</w:t>
      </w:r>
      <w:proofErr w:type="spellEnd"/>
      <w:r>
        <w:rPr>
          <w:rFonts w:eastAsia="Times New Roman"/>
          <w:szCs w:val="24"/>
        </w:rPr>
        <w:t xml:space="preserve"> </w:t>
      </w:r>
      <w:r>
        <w:rPr>
          <w:rFonts w:eastAsia="Times New Roman"/>
          <w:szCs w:val="24"/>
        </w:rPr>
        <w:lastRenderedPageBreak/>
        <w:t xml:space="preserve">προς τον Υπουργό </w:t>
      </w:r>
      <w:r>
        <w:rPr>
          <w:rFonts w:eastAsia="Times New Roman"/>
          <w:bCs/>
          <w:szCs w:val="24"/>
        </w:rPr>
        <w:t>Αγροτικής Ανάπτυξης και Τρ</w:t>
      </w:r>
      <w:r>
        <w:rPr>
          <w:rFonts w:eastAsia="Times New Roman"/>
          <w:bCs/>
          <w:szCs w:val="24"/>
        </w:rPr>
        <w:t>οφίμων,</w:t>
      </w:r>
      <w:r>
        <w:rPr>
          <w:rFonts w:eastAsia="Times New Roman"/>
          <w:szCs w:val="24"/>
        </w:rPr>
        <w:t xml:space="preserve"> σχετικά με τα σοβαρά προβλήματα που αντιμετωπίζουν οι αγρότες.</w:t>
      </w:r>
    </w:p>
    <w:p w14:paraId="3FB07D5B" w14:textId="77777777" w:rsidR="00C04871" w:rsidRDefault="0043374B">
      <w:pPr>
        <w:spacing w:line="600" w:lineRule="auto"/>
        <w:ind w:firstLine="720"/>
        <w:contextualSpacing/>
        <w:jc w:val="both"/>
        <w:rPr>
          <w:rFonts w:eastAsia="Times New Roman"/>
          <w:b/>
          <w:bCs/>
          <w:szCs w:val="24"/>
        </w:rPr>
      </w:pPr>
      <w:r>
        <w:rPr>
          <w:rFonts w:eastAsia="Times New Roman"/>
          <w:szCs w:val="24"/>
        </w:rPr>
        <w:t xml:space="preserve">2. Η με αριθμό 3354/274/10-2-2017 ερώτηση και αίτηση κατάθεσης εγγράφων του Βουλευτή Β΄ Αθηνών της Νέας Δημοκρατίας κ. </w:t>
      </w:r>
      <w:r>
        <w:rPr>
          <w:rFonts w:eastAsia="Times New Roman"/>
          <w:bCs/>
          <w:szCs w:val="24"/>
        </w:rPr>
        <w:t xml:space="preserve">Σπυρίδωνος – </w:t>
      </w:r>
      <w:proofErr w:type="spellStart"/>
      <w:r>
        <w:rPr>
          <w:rFonts w:eastAsia="Times New Roman"/>
          <w:bCs/>
          <w:szCs w:val="24"/>
        </w:rPr>
        <w:t>Αδώνιδος</w:t>
      </w:r>
      <w:proofErr w:type="spellEnd"/>
      <w:r>
        <w:rPr>
          <w:rFonts w:eastAsia="Times New Roman"/>
          <w:bCs/>
          <w:szCs w:val="24"/>
        </w:rPr>
        <w:t xml:space="preserve"> Γεωργιάδη</w:t>
      </w:r>
      <w:r>
        <w:rPr>
          <w:rFonts w:eastAsia="Times New Roman"/>
          <w:szCs w:val="24"/>
        </w:rPr>
        <w:t xml:space="preserve"> προς τον Υπουργό </w:t>
      </w:r>
      <w:r>
        <w:rPr>
          <w:rFonts w:eastAsia="Times New Roman"/>
          <w:bCs/>
          <w:szCs w:val="24"/>
        </w:rPr>
        <w:t>Υγείας,</w:t>
      </w:r>
      <w:r>
        <w:rPr>
          <w:rFonts w:eastAsia="Times New Roman"/>
          <w:szCs w:val="24"/>
        </w:rPr>
        <w:t xml:space="preserve"> με θέμα «</w:t>
      </w:r>
      <w:r>
        <w:rPr>
          <w:rFonts w:eastAsia="Times New Roman"/>
          <w:szCs w:val="24"/>
        </w:rPr>
        <w:t xml:space="preserve">αναφορικά με τη σύλληψη αλλοδαπού οδοντιάτρου με την κατηγορία χρηματισμού στη δομή της </w:t>
      </w:r>
      <w:proofErr w:type="spellStart"/>
      <w:r>
        <w:rPr>
          <w:rFonts w:eastAsia="Times New Roman"/>
          <w:szCs w:val="24"/>
        </w:rPr>
        <w:t>Αμυγδαλέζας</w:t>
      </w:r>
      <w:proofErr w:type="spellEnd"/>
      <w:r>
        <w:rPr>
          <w:rFonts w:eastAsia="Times New Roman"/>
          <w:szCs w:val="24"/>
        </w:rPr>
        <w:t>».</w:t>
      </w:r>
    </w:p>
    <w:p w14:paraId="3FB07D5C" w14:textId="77777777" w:rsidR="00C04871" w:rsidRDefault="0043374B">
      <w:pPr>
        <w:spacing w:line="600" w:lineRule="auto"/>
        <w:ind w:firstLine="720"/>
        <w:contextualSpacing/>
        <w:jc w:val="both"/>
        <w:rPr>
          <w:rFonts w:eastAsia="Times New Roman"/>
          <w:szCs w:val="24"/>
        </w:rPr>
      </w:pPr>
      <w:r>
        <w:rPr>
          <w:rFonts w:eastAsia="Times New Roman"/>
          <w:szCs w:val="24"/>
        </w:rPr>
        <w:t>Κυρίες και κύριοι συνάδελφοι, εισερχόμαστε στη συζήτηση των</w:t>
      </w:r>
    </w:p>
    <w:p w14:paraId="3FB07D5D" w14:textId="77777777" w:rsidR="00C04871" w:rsidRDefault="0043374B">
      <w:pPr>
        <w:spacing w:line="600" w:lineRule="auto"/>
        <w:ind w:firstLine="720"/>
        <w:contextualSpacing/>
        <w:jc w:val="center"/>
        <w:rPr>
          <w:rFonts w:eastAsia="Times New Roman"/>
          <w:b/>
          <w:szCs w:val="24"/>
        </w:rPr>
      </w:pPr>
      <w:r>
        <w:rPr>
          <w:rFonts w:eastAsia="Times New Roman"/>
          <w:b/>
          <w:szCs w:val="24"/>
        </w:rPr>
        <w:t>ΕΠΙΚΑΙΡΩΝ ΕΡΩΤΗΣΕΩΝ</w:t>
      </w:r>
    </w:p>
    <w:p w14:paraId="3FB07D5E" w14:textId="77777777" w:rsidR="00C04871" w:rsidRDefault="0043374B">
      <w:pPr>
        <w:spacing w:line="600" w:lineRule="auto"/>
        <w:ind w:firstLine="720"/>
        <w:contextualSpacing/>
        <w:jc w:val="both"/>
        <w:rPr>
          <w:rFonts w:eastAsia="Times New Roman"/>
          <w:szCs w:val="24"/>
        </w:rPr>
      </w:pPr>
      <w:r>
        <w:rPr>
          <w:rFonts w:eastAsia="Times New Roman"/>
          <w:szCs w:val="24"/>
        </w:rPr>
        <w:t>Θ</w:t>
      </w:r>
      <w:r>
        <w:rPr>
          <w:rFonts w:eastAsia="Times New Roman"/>
          <w:szCs w:val="24"/>
        </w:rPr>
        <w:t>α συζητηθεί η πρώτη με αριθμό 802/8-5-2017 επίκαιρη ερώτηση δεύτερου κύκλ</w:t>
      </w:r>
      <w:r>
        <w:rPr>
          <w:rFonts w:eastAsia="Times New Roman"/>
          <w:szCs w:val="24"/>
        </w:rPr>
        <w:t xml:space="preserve">ου του Βουλευτή Αττικής του Συνασπισμού Ριζοσπαστικής Αριστεράς κ. </w:t>
      </w:r>
      <w:r>
        <w:rPr>
          <w:rFonts w:eastAsia="Times New Roman"/>
          <w:bCs/>
          <w:szCs w:val="24"/>
        </w:rPr>
        <w:t xml:space="preserve">Παναγιώτη (Πάνου) </w:t>
      </w:r>
      <w:proofErr w:type="spellStart"/>
      <w:r>
        <w:rPr>
          <w:rFonts w:eastAsia="Times New Roman"/>
          <w:bCs/>
          <w:szCs w:val="24"/>
        </w:rPr>
        <w:t>Σκουρολιάκου</w:t>
      </w:r>
      <w:proofErr w:type="spellEnd"/>
      <w:r>
        <w:rPr>
          <w:rFonts w:eastAsia="Times New Roman"/>
          <w:szCs w:val="24"/>
        </w:rPr>
        <w:t xml:space="preserve"> προς τον Υπουργό </w:t>
      </w:r>
      <w:r>
        <w:rPr>
          <w:rFonts w:eastAsia="Times New Roman"/>
          <w:bCs/>
          <w:szCs w:val="24"/>
        </w:rPr>
        <w:t>Ψηφιακής Πολιτικής, Τηλεπικοινωνιών και Ενημέρωσης,</w:t>
      </w:r>
      <w:r>
        <w:rPr>
          <w:rFonts w:eastAsia="Times New Roman"/>
          <w:szCs w:val="24"/>
        </w:rPr>
        <w:t xml:space="preserve"> σχετικά με τις σημαντικές καθυστερήσεις για τον διαγωνισμό </w:t>
      </w:r>
      <w:proofErr w:type="spellStart"/>
      <w:r>
        <w:rPr>
          <w:rFonts w:eastAsia="Times New Roman"/>
          <w:szCs w:val="24"/>
        </w:rPr>
        <w:t>αδειοδότησης</w:t>
      </w:r>
      <w:proofErr w:type="spellEnd"/>
      <w:r>
        <w:rPr>
          <w:rFonts w:eastAsia="Times New Roman"/>
          <w:szCs w:val="24"/>
        </w:rPr>
        <w:t xml:space="preserve"> των τηλεοπτικών σ</w:t>
      </w:r>
      <w:r>
        <w:rPr>
          <w:rFonts w:eastAsia="Times New Roman"/>
          <w:szCs w:val="24"/>
        </w:rPr>
        <w:t>ταθμών.</w:t>
      </w:r>
    </w:p>
    <w:p w14:paraId="3FB07D5F" w14:textId="77777777" w:rsidR="00C04871" w:rsidRDefault="0043374B">
      <w:pPr>
        <w:spacing w:line="600" w:lineRule="auto"/>
        <w:ind w:firstLine="720"/>
        <w:contextualSpacing/>
        <w:jc w:val="both"/>
        <w:rPr>
          <w:rFonts w:eastAsia="Times New Roman"/>
          <w:bCs/>
          <w:szCs w:val="24"/>
        </w:rPr>
      </w:pPr>
      <w:r>
        <w:rPr>
          <w:rFonts w:eastAsia="Times New Roman"/>
          <w:szCs w:val="24"/>
        </w:rPr>
        <w:t xml:space="preserve">Θα απαντήσει ο Υπουργός </w:t>
      </w:r>
      <w:r>
        <w:rPr>
          <w:rFonts w:eastAsia="Times New Roman"/>
          <w:bCs/>
          <w:szCs w:val="24"/>
        </w:rPr>
        <w:t xml:space="preserve">Ψηφιακής Πολιτικής, Τηλεπικοινωνιών και Ενημέρωσης κ. Νικόλαος Παππάς. </w:t>
      </w:r>
    </w:p>
    <w:p w14:paraId="3FB07D60" w14:textId="77777777" w:rsidR="00C04871" w:rsidRDefault="0043374B">
      <w:pPr>
        <w:spacing w:line="600" w:lineRule="auto"/>
        <w:ind w:firstLine="720"/>
        <w:contextualSpacing/>
        <w:jc w:val="both"/>
        <w:rPr>
          <w:rFonts w:eastAsia="Times New Roman"/>
          <w:szCs w:val="24"/>
        </w:rPr>
      </w:pPr>
      <w:r>
        <w:rPr>
          <w:rFonts w:eastAsia="Times New Roman"/>
          <w:bCs/>
          <w:szCs w:val="24"/>
        </w:rPr>
        <w:t xml:space="preserve">Κύριε </w:t>
      </w:r>
      <w:proofErr w:type="spellStart"/>
      <w:r>
        <w:rPr>
          <w:rFonts w:eastAsia="Times New Roman"/>
          <w:bCs/>
          <w:szCs w:val="24"/>
        </w:rPr>
        <w:t>Σκουρολιάκο</w:t>
      </w:r>
      <w:proofErr w:type="spellEnd"/>
      <w:r>
        <w:rPr>
          <w:rFonts w:eastAsia="Times New Roman"/>
          <w:bCs/>
          <w:szCs w:val="24"/>
        </w:rPr>
        <w:t xml:space="preserve">, έχετε τον λόγο για την </w:t>
      </w:r>
      <w:proofErr w:type="spellStart"/>
      <w:r>
        <w:rPr>
          <w:rFonts w:eastAsia="Times New Roman"/>
          <w:bCs/>
          <w:szCs w:val="24"/>
        </w:rPr>
        <w:t>πρωτολογία</w:t>
      </w:r>
      <w:proofErr w:type="spellEnd"/>
      <w:r>
        <w:rPr>
          <w:rFonts w:eastAsia="Times New Roman"/>
          <w:bCs/>
          <w:szCs w:val="24"/>
        </w:rPr>
        <w:t xml:space="preserve"> σας. </w:t>
      </w:r>
    </w:p>
    <w:p w14:paraId="3FB07D61"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(ΠΑΝΟΣ) ΣΚΟΥΡΟΛΙΑΚΟΣ: </w:t>
      </w:r>
      <w:r>
        <w:rPr>
          <w:rFonts w:eastAsia="Times New Roman" w:cs="Times New Roman"/>
          <w:szCs w:val="24"/>
        </w:rPr>
        <w:t>Ευχαριστώ, κύριε Πρόεδρε.</w:t>
      </w:r>
    </w:p>
    <w:p w14:paraId="3FB07D62"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Υπουργέ, η επίκαιρη ερώτηση </w:t>
      </w:r>
      <w:r>
        <w:rPr>
          <w:rFonts w:eastAsia="Times New Roman" w:cs="Times New Roman"/>
          <w:szCs w:val="24"/>
        </w:rPr>
        <w:t xml:space="preserve">έχει να κάνει με τις σημαντικές καθυστερήσεις για τον διαγωνισμό </w:t>
      </w:r>
      <w:proofErr w:type="spellStart"/>
      <w:r>
        <w:rPr>
          <w:rFonts w:eastAsia="Times New Roman" w:cs="Times New Roman"/>
          <w:szCs w:val="24"/>
        </w:rPr>
        <w:t>αδειοδότησης</w:t>
      </w:r>
      <w:proofErr w:type="spellEnd"/>
      <w:r>
        <w:rPr>
          <w:rFonts w:eastAsia="Times New Roman" w:cs="Times New Roman"/>
          <w:szCs w:val="24"/>
        </w:rPr>
        <w:t xml:space="preserve"> των τηλεοπτικών σταθμών.</w:t>
      </w:r>
    </w:p>
    <w:p w14:paraId="3FB07D63"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 xml:space="preserve">Η Βουλή των Ελλήνων με πρωτοβουλία της Κυβέρνησης ψήφισε τον </w:t>
      </w:r>
      <w:r>
        <w:rPr>
          <w:rFonts w:eastAsia="Times New Roman" w:cs="Times New Roman"/>
          <w:szCs w:val="24"/>
        </w:rPr>
        <w:t>ν.</w:t>
      </w:r>
      <w:r>
        <w:rPr>
          <w:rFonts w:eastAsia="Times New Roman" w:cs="Times New Roman"/>
          <w:szCs w:val="24"/>
        </w:rPr>
        <w:t xml:space="preserve">4339/2015 σχετικά με την </w:t>
      </w:r>
      <w:proofErr w:type="spellStart"/>
      <w:r>
        <w:rPr>
          <w:rFonts w:eastAsia="Times New Roman" w:cs="Times New Roman"/>
          <w:szCs w:val="24"/>
        </w:rPr>
        <w:t>αδειοδότηση</w:t>
      </w:r>
      <w:proofErr w:type="spellEnd"/>
      <w:r>
        <w:rPr>
          <w:rFonts w:eastAsia="Times New Roman" w:cs="Times New Roman"/>
          <w:szCs w:val="24"/>
        </w:rPr>
        <w:t xml:space="preserve"> </w:t>
      </w:r>
      <w:proofErr w:type="spellStart"/>
      <w:r>
        <w:rPr>
          <w:rFonts w:eastAsia="Times New Roman" w:cs="Times New Roman"/>
          <w:szCs w:val="24"/>
        </w:rPr>
        <w:t>παρόχων</w:t>
      </w:r>
      <w:proofErr w:type="spellEnd"/>
      <w:r>
        <w:rPr>
          <w:rFonts w:eastAsia="Times New Roman" w:cs="Times New Roman"/>
          <w:szCs w:val="24"/>
        </w:rPr>
        <w:t xml:space="preserve"> περιεχομένου επίγειας ψηφιακής τηλεοπτικής </w:t>
      </w:r>
      <w:proofErr w:type="spellStart"/>
      <w:r>
        <w:rPr>
          <w:rFonts w:eastAsia="Times New Roman" w:cs="Times New Roman"/>
          <w:szCs w:val="24"/>
        </w:rPr>
        <w:t>ευ</w:t>
      </w:r>
      <w:r>
        <w:rPr>
          <w:rFonts w:eastAsia="Times New Roman" w:cs="Times New Roman"/>
          <w:szCs w:val="24"/>
        </w:rPr>
        <w:t>ρυεκπομπής</w:t>
      </w:r>
      <w:proofErr w:type="spellEnd"/>
      <w:r>
        <w:rPr>
          <w:rFonts w:eastAsia="Times New Roman" w:cs="Times New Roman"/>
          <w:szCs w:val="24"/>
        </w:rPr>
        <w:t xml:space="preserve"> ελεύθερης λήψης. Κατά την εφαρμογή του νόμου πραγματοποιήθηκε από τη Γενική Γραμματεία Ενημέρωσης διαγωνισμός για την εν λόγω </w:t>
      </w:r>
      <w:proofErr w:type="spellStart"/>
      <w:r>
        <w:rPr>
          <w:rFonts w:eastAsia="Times New Roman" w:cs="Times New Roman"/>
          <w:szCs w:val="24"/>
        </w:rPr>
        <w:t>αδειοδότηση</w:t>
      </w:r>
      <w:proofErr w:type="spellEnd"/>
      <w:r>
        <w:rPr>
          <w:rFonts w:eastAsia="Times New Roman" w:cs="Times New Roman"/>
          <w:szCs w:val="24"/>
        </w:rPr>
        <w:t xml:space="preserve">. </w:t>
      </w:r>
    </w:p>
    <w:p w14:paraId="3FB07D64"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 xml:space="preserve">Λίγο πριν τον διαγωνισμό, οι ιδιοκτήτες των υφιστάμενων τηλεοπτικών σταθμών προσέφυγαν στο Συμβούλιο της </w:t>
      </w:r>
      <w:r>
        <w:rPr>
          <w:rFonts w:eastAsia="Times New Roman" w:cs="Times New Roman"/>
          <w:szCs w:val="24"/>
        </w:rPr>
        <w:t xml:space="preserve">Επικρατείας κατά του νόμου. Η ολομέλεια του Συμβουλίου της Επικρατείας αποφάσισε πως ο νόμος είναι </w:t>
      </w:r>
      <w:r>
        <w:rPr>
          <w:rFonts w:eastAsia="Times New Roman" w:cs="Times New Roman"/>
          <w:szCs w:val="24"/>
        </w:rPr>
        <w:t>στο πλαίσιο</w:t>
      </w:r>
      <w:r>
        <w:rPr>
          <w:rFonts w:eastAsia="Times New Roman" w:cs="Times New Roman"/>
          <w:szCs w:val="24"/>
        </w:rPr>
        <w:t xml:space="preserve"> που επιβάλλει το Σύνταγμα, αλλά η διαγωνιστική διαδικασία πρέπει να πραγματοποιηθεί από το Εθνικό Συμβούλιο Ραδιοτηλεόρασης, το οποίο δεν είχε συ</w:t>
      </w:r>
      <w:r>
        <w:rPr>
          <w:rFonts w:eastAsia="Times New Roman" w:cs="Times New Roman"/>
          <w:szCs w:val="24"/>
        </w:rPr>
        <w:t xml:space="preserve">σταθεί με υπαιτιότητα της </w:t>
      </w:r>
      <w:r>
        <w:rPr>
          <w:rFonts w:eastAsia="Times New Roman" w:cs="Times New Roman"/>
          <w:szCs w:val="24"/>
        </w:rPr>
        <w:t>Αντιπολίτευσης</w:t>
      </w:r>
      <w:r>
        <w:rPr>
          <w:rFonts w:eastAsia="Times New Roman" w:cs="Times New Roman"/>
          <w:szCs w:val="24"/>
        </w:rPr>
        <w:t>.</w:t>
      </w:r>
    </w:p>
    <w:p w14:paraId="3FB07D65"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 xml:space="preserve">Μετά τη συγκεκριμένη απόφαση του Συμβουλίου της Επικρατείας, συστάθηκε από τη Βουλή των Ελλήνων η ολομέλεια, το ΔΣ, του Εθνικού Συμβουλίου Ραδιοτηλεόρασης. Από τότε και μέχρι σήμερα έχουν περάσει έξι μήνες, αλλά ο </w:t>
      </w:r>
      <w:r>
        <w:rPr>
          <w:rFonts w:eastAsia="Times New Roman" w:cs="Times New Roman"/>
          <w:szCs w:val="24"/>
        </w:rPr>
        <w:t xml:space="preserve">διαγωνισμός δεν έχει πραγματοποιηθεί. </w:t>
      </w:r>
    </w:p>
    <w:p w14:paraId="3FB07D66"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 xml:space="preserve">Εμβρόντητη η ελληνική κοινωνία παρακολουθεί παλινωδίες που χρησιμοποιούνται ως δικαιολογίες για την καθυστέρηση της διαγωνιστικής διαδικασίας μελών της διοίκησης του Εθνικού Συμβουλίου Ραδιοτηλεόρασης </w:t>
      </w:r>
      <w:r>
        <w:rPr>
          <w:rFonts w:eastAsia="Times New Roman" w:cs="Times New Roman"/>
          <w:szCs w:val="24"/>
        </w:rPr>
        <w:lastRenderedPageBreak/>
        <w:t>μέσω δηλώσεων εί</w:t>
      </w:r>
      <w:r>
        <w:rPr>
          <w:rFonts w:eastAsia="Times New Roman" w:cs="Times New Roman"/>
          <w:szCs w:val="24"/>
        </w:rPr>
        <w:t>τε για προβλήματα που αντιμετωπίζουν με τις συντάξεις τους – πρόβλημα που λύθηκε με τροπολογία που ψηφίστηκε στη Βουλή- είτε ότι δεν υπάρχουν οι απαραίτητες υλικοτεχνικές υποδομές και το προσωπικό ώστε να πραγματοποιηθεί ο διαγωνισμός, σύμφωνα με τις δηλώσ</w:t>
      </w:r>
      <w:r>
        <w:rPr>
          <w:rFonts w:eastAsia="Times New Roman" w:cs="Times New Roman"/>
          <w:szCs w:val="24"/>
        </w:rPr>
        <w:t>εις του Αντιπροέδρου του Συμβουλίου σε κυριακάτική εφημερίδα.</w:t>
      </w:r>
    </w:p>
    <w:p w14:paraId="3FB07D67"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Παρατηρούμε πως παρατείνεται το καθεστώς ανομίας λόγω της μη εφαρμογής των αποφάσεων του Συμβουλίου της Επικρατείας. Αυτή η αδικαιολόγητη καθυστέρηση έχει ως αποτέλεσμα να προκύπτει έλλειμμα στη</w:t>
      </w:r>
      <w:r>
        <w:rPr>
          <w:rFonts w:eastAsia="Times New Roman" w:cs="Times New Roman"/>
          <w:szCs w:val="24"/>
        </w:rPr>
        <w:t>ν αξιοπιστία της ενημέρωσης, έλλειμμα δημοκρατίας και έλλειμμα στα οικονομικά του δημοσίου.</w:t>
      </w:r>
    </w:p>
    <w:p w14:paraId="3FB07D68"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Με βάση τα παραπάνω, λοιπόν, ερωτάσθε εάν έχετε ενημέρωση από το Εθνικό Συμβούλιο Ραδιοτηλεόρασης για το πότε υπολογίζει ότι θα αρθούν τα εμπόδια ώστε να πραγματοπο</w:t>
      </w:r>
      <w:r>
        <w:rPr>
          <w:rFonts w:eastAsia="Times New Roman" w:cs="Times New Roman"/>
          <w:szCs w:val="24"/>
        </w:rPr>
        <w:t>ιηθεί ο εν λόγω διαγωνισμός.</w:t>
      </w:r>
    </w:p>
    <w:p w14:paraId="3FB07D69"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3FB07D6A"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Τον λόγο έχει ο κύριος Υπουργός.</w:t>
      </w:r>
    </w:p>
    <w:p w14:paraId="3FB07D6B"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b/>
          <w:szCs w:val="24"/>
        </w:rPr>
        <w:t>ΝΙΚΟΛΑΟΣ ΠΑΠΠΑΣ (Υπουργός Ψηφιακής Πολιτικής</w:t>
      </w:r>
      <w:r>
        <w:rPr>
          <w:rFonts w:eastAsia="Times New Roman" w:cs="Times New Roman"/>
          <w:b/>
          <w:szCs w:val="24"/>
        </w:rPr>
        <w:t>,</w:t>
      </w:r>
      <w:r>
        <w:rPr>
          <w:rFonts w:eastAsia="Times New Roman" w:cs="Times New Roman"/>
          <w:b/>
          <w:szCs w:val="24"/>
        </w:rPr>
        <w:t xml:space="preserve"> Τηλεπικοινωνιών και Ενημέρωσης): </w:t>
      </w:r>
      <w:r>
        <w:rPr>
          <w:rFonts w:eastAsia="Times New Roman" w:cs="Times New Roman"/>
          <w:szCs w:val="24"/>
        </w:rPr>
        <w:t>Ευχαριστώ, κύριε Πρόεδρε.</w:t>
      </w:r>
    </w:p>
    <w:p w14:paraId="3FB07D6C"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Σκουρολιάκε</w:t>
      </w:r>
      <w:proofErr w:type="spellEnd"/>
      <w:r>
        <w:rPr>
          <w:rFonts w:eastAsia="Times New Roman" w:cs="Times New Roman"/>
          <w:szCs w:val="24"/>
        </w:rPr>
        <w:t xml:space="preserve">, νομίζω ότι και εσείς και </w:t>
      </w:r>
      <w:r>
        <w:rPr>
          <w:rFonts w:eastAsia="Times New Roman" w:cs="Times New Roman"/>
          <w:szCs w:val="24"/>
        </w:rPr>
        <w:t xml:space="preserve">το Σώμα γνωρίζετε καλά -και όπως έχω πει επανειλημμένα- πως το πρώτιστο καθήκον για εμάς είναι η </w:t>
      </w:r>
      <w:r>
        <w:rPr>
          <w:rFonts w:eastAsia="Times New Roman" w:cs="Times New Roman"/>
          <w:szCs w:val="24"/>
        </w:rPr>
        <w:lastRenderedPageBreak/>
        <w:t xml:space="preserve">τήρηση του Συντάγματος. Και η τήρηση του Συντάγματος επιβάλλει </w:t>
      </w:r>
      <w:proofErr w:type="spellStart"/>
      <w:r>
        <w:rPr>
          <w:rFonts w:eastAsia="Times New Roman" w:cs="Times New Roman"/>
          <w:szCs w:val="24"/>
        </w:rPr>
        <w:t>αδειοδότηση</w:t>
      </w:r>
      <w:proofErr w:type="spellEnd"/>
      <w:r>
        <w:rPr>
          <w:rFonts w:eastAsia="Times New Roman" w:cs="Times New Roman"/>
          <w:szCs w:val="24"/>
        </w:rPr>
        <w:t xml:space="preserve"> των τηλεοπτικών σταθμών, η οποία αυτή τη στιγμή δεν υφίσταται.</w:t>
      </w:r>
    </w:p>
    <w:p w14:paraId="3FB07D6D"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 xml:space="preserve">Τον περασμένο Γενάρη </w:t>
      </w:r>
      <w:r>
        <w:rPr>
          <w:rFonts w:eastAsia="Times New Roman" w:cs="Times New Roman"/>
          <w:szCs w:val="24"/>
        </w:rPr>
        <w:t xml:space="preserve">που δημοσιεύτηκε η απόφαση του Συμβουλίου της Επικρατείας –η οποία κατά τη γνώμη μας ακατανόητα δεν επικύρωσε τον διαγωνισμό ο οποίος είχε ήδη διεξαχθεί από τη Γενική Γραμματεία Ενημέρωσης- εμπεριείχε και δύο εκπλήξεις για τους πολέμιους της </w:t>
      </w:r>
      <w:proofErr w:type="spellStart"/>
      <w:r>
        <w:rPr>
          <w:rFonts w:eastAsia="Times New Roman" w:cs="Times New Roman"/>
          <w:szCs w:val="24"/>
        </w:rPr>
        <w:t>αδειοδότησης</w:t>
      </w:r>
      <w:proofErr w:type="spellEnd"/>
      <w:r>
        <w:rPr>
          <w:rFonts w:eastAsia="Times New Roman" w:cs="Times New Roman"/>
          <w:szCs w:val="24"/>
        </w:rPr>
        <w:t xml:space="preserve"> κ</w:t>
      </w:r>
      <w:r>
        <w:rPr>
          <w:rFonts w:eastAsia="Times New Roman" w:cs="Times New Roman"/>
          <w:szCs w:val="24"/>
        </w:rPr>
        <w:t xml:space="preserve">αι τους οπαδούς της ασυδοσίας στο τηλεοπτικό τοπίο. </w:t>
      </w:r>
    </w:p>
    <w:p w14:paraId="3FB07D6E"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 xml:space="preserve">Η πρώτη έκπληξη ήταν ότι αυτή η επίμαχη απόφαση επαναλάμβανε το γεγονός ότι το καθεστώς λειτουργίας τηλεοπτικών σταθμών άνευ αδείας αντίκειται στο Σύνταγμα. Για τους </w:t>
      </w:r>
      <w:proofErr w:type="spellStart"/>
      <w:r>
        <w:rPr>
          <w:rFonts w:eastAsia="Times New Roman" w:cs="Times New Roman"/>
          <w:szCs w:val="24"/>
        </w:rPr>
        <w:t>γνωρίζοντες</w:t>
      </w:r>
      <w:proofErr w:type="spellEnd"/>
      <w:r>
        <w:rPr>
          <w:rFonts w:eastAsia="Times New Roman" w:cs="Times New Roman"/>
          <w:szCs w:val="24"/>
        </w:rPr>
        <w:t>, βέβαια, αυτό δεν ήταν κά</w:t>
      </w:r>
      <w:r>
        <w:rPr>
          <w:rFonts w:eastAsia="Times New Roman" w:cs="Times New Roman"/>
          <w:szCs w:val="24"/>
        </w:rPr>
        <w:t>ποια νομική έκπληξη, ακριβώς διότι ήταν μια πάγια θέση του Συμβουλίου της Επικρατείας, η οποία ήταν διατυπωμένη σε πάρα πολλές ευκαιρίες και προηγούμενες αποφάσεις.</w:t>
      </w:r>
    </w:p>
    <w:p w14:paraId="3FB07D6F"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Το δεύτερο πάρα πολύ σημαντικό στοιχείο που είχε αυτή η απόφαση ήταν η διατύπωση ότι δεν ήτ</w:t>
      </w:r>
      <w:r>
        <w:rPr>
          <w:rFonts w:eastAsia="Times New Roman" w:cs="Times New Roman"/>
          <w:szCs w:val="24"/>
        </w:rPr>
        <w:t xml:space="preserve">αν νόμιμη η προηγουμένη </w:t>
      </w:r>
      <w:r>
        <w:rPr>
          <w:rFonts w:eastAsia="Times New Roman" w:cs="Times New Roman"/>
          <w:szCs w:val="24"/>
        </w:rPr>
        <w:t xml:space="preserve">σύνθεση </w:t>
      </w:r>
      <w:r>
        <w:rPr>
          <w:rFonts w:eastAsia="Times New Roman" w:cs="Times New Roman"/>
          <w:szCs w:val="24"/>
        </w:rPr>
        <w:t>του Εθνικού Συμβουλίου Ραδιοτηλεόρασης. Αυτή η διατύπωση ακριβώς δικαιώνει και εκ των υστέρων –γιατί τότε είχε γίνει και πάρα πολύς θόρυβος και είχαν ακουστεί και εδώ μέσα στην Αίθουσα ακραίοι χαρακτηρισμοί και για την Κυβέρ</w:t>
      </w:r>
      <w:r>
        <w:rPr>
          <w:rFonts w:eastAsia="Times New Roman" w:cs="Times New Roman"/>
          <w:szCs w:val="24"/>
        </w:rPr>
        <w:t xml:space="preserve">νηση και </w:t>
      </w:r>
      <w:r>
        <w:rPr>
          <w:rFonts w:eastAsia="Times New Roman" w:cs="Times New Roman"/>
          <w:szCs w:val="24"/>
        </w:rPr>
        <w:lastRenderedPageBreak/>
        <w:t>για εμένα προσωπικά- τη θέση και την πράξη της Κυβέρνησης για την ανασυγκρότηση του Εθνικού Συμβουλίου Ραδιοτηλεόρασης και την παύση βεβαίως των μελών των οποίων η θητεία είχε προ πολλού λήξει.</w:t>
      </w:r>
    </w:p>
    <w:p w14:paraId="3FB07D70"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 xml:space="preserve">Σε σχέση με την υλικοτεχνική υποδομή, το Υπουργείο μας έχει από την πρώτη στιγμή παραδώσει στην ηγεσία του Εθνικού Συμβουλίου Ραδιοτηλεόρασης ό,τι απαιτείται, ούτως ώστε η </w:t>
      </w:r>
      <w:r>
        <w:rPr>
          <w:rFonts w:eastAsia="Times New Roman" w:cs="Times New Roman"/>
          <w:szCs w:val="24"/>
        </w:rPr>
        <w:t>ανεξάρτητη αρχή</w:t>
      </w:r>
      <w:r>
        <w:rPr>
          <w:rFonts w:eastAsia="Times New Roman" w:cs="Times New Roman"/>
          <w:szCs w:val="24"/>
        </w:rPr>
        <w:t xml:space="preserve"> να διεξαγάγει τον διαγωνισμό. </w:t>
      </w:r>
    </w:p>
    <w:p w14:paraId="3FB07D71"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Θέλω με την ευκαιρία της ερώτησής σας</w:t>
      </w:r>
      <w:r>
        <w:rPr>
          <w:rFonts w:eastAsia="Times New Roman" w:cs="Times New Roman"/>
          <w:szCs w:val="24"/>
        </w:rPr>
        <w:t xml:space="preserve"> να υπογραμμίσω το εξής: Είπατε ότι τον διαγωνισμό τον έκανε η Γενική Γραμματεία Ενημέρωσης. Μία πιο ακριβής διατύπωση θα ήταν ότι ο διαγωνισμός έγινε στο κτήριο της Γενικής Γραμματείας Ενημέρωσης. Διότι για να διεξαχθεί αυτός ο διαγωνισμός αξιοποιήθηκαν ά</w:t>
      </w:r>
      <w:r>
        <w:rPr>
          <w:rFonts w:eastAsia="Times New Roman" w:cs="Times New Roman"/>
          <w:szCs w:val="24"/>
        </w:rPr>
        <w:t xml:space="preserve">ξια στελέχη της δημόσιας διοίκησης τα οποία δεν ήταν στη Γενική Γραμματεία Ενημέρωσης. </w:t>
      </w:r>
    </w:p>
    <w:p w14:paraId="3FB07D72"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Και έρχομαι, λοιπόν, να πω ότι εδώ δεν προϋποτίθεται η ανάπτυξη δυνατοτήτων από το ίδιο το ΕΣΡ για τη διεξαγωγή της δημοπρασίας. Εμείς για να διεξάγουμε τη δημοπρασία κ</w:t>
      </w:r>
      <w:r>
        <w:rPr>
          <w:rFonts w:eastAsia="Times New Roman" w:cs="Times New Roman"/>
          <w:szCs w:val="24"/>
        </w:rPr>
        <w:t xml:space="preserve">αι για να τη σχεδιάσουμε απευθυνθήκαμε στο Οικονομικό Πανεπιστήμιο, στους ανθρώπους, δηλαδή, που μελετούν τη θεωρία των δημοπρασιών, στους καθηγητές της χώρας, οι οποίοι είναι ειδικοί στο θέμα. Δεν πήγαμε να ανακαλύψουμε την Αμερική. </w:t>
      </w:r>
    </w:p>
    <w:p w14:paraId="3FB07D73"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lastRenderedPageBreak/>
        <w:t>Έχουμε παραδώσει, λοι</w:t>
      </w:r>
      <w:r>
        <w:rPr>
          <w:rFonts w:eastAsia="Times New Roman" w:cs="Times New Roman"/>
          <w:szCs w:val="24"/>
        </w:rPr>
        <w:t xml:space="preserve">πόν, αυτήν τη μελέτη, έχουμε παραδώσει από την εταιρεία </w:t>
      </w:r>
      <w:r>
        <w:rPr>
          <w:rFonts w:eastAsia="Times New Roman" w:cs="Times New Roman"/>
          <w:szCs w:val="24"/>
        </w:rPr>
        <w:t>«</w:t>
      </w:r>
      <w:r>
        <w:rPr>
          <w:rFonts w:eastAsia="Times New Roman" w:cs="Times New Roman"/>
          <w:szCs w:val="24"/>
          <w:lang w:val="en-US"/>
        </w:rPr>
        <w:t>D</w:t>
      </w:r>
      <w:r>
        <w:rPr>
          <w:rFonts w:eastAsia="Times New Roman" w:cs="Times New Roman"/>
          <w:szCs w:val="24"/>
          <w:lang w:val="en-US"/>
        </w:rPr>
        <w:t>ELOITTE</w:t>
      </w:r>
      <w:r>
        <w:rPr>
          <w:rFonts w:eastAsia="Times New Roman" w:cs="Times New Roman"/>
          <w:szCs w:val="24"/>
        </w:rPr>
        <w:t>»</w:t>
      </w:r>
      <w:r>
        <w:rPr>
          <w:rFonts w:eastAsia="Times New Roman" w:cs="Times New Roman"/>
          <w:szCs w:val="24"/>
        </w:rPr>
        <w:t xml:space="preserve"> τη σχετική μελέτη για τον προσδιορισμό της ελάχιστης τιμής εκκίνησης, έχουμε παραδώσει τις οδηγίες για τη δημοπρασία, όπως τις παρέλαβαν οι συμμετέχοντες στον διαγωνισμό, έχουμε παραδώσει τ</w:t>
      </w:r>
      <w:r>
        <w:rPr>
          <w:rFonts w:eastAsia="Times New Roman" w:cs="Times New Roman"/>
          <w:szCs w:val="24"/>
        </w:rPr>
        <w:t xml:space="preserve">ο υλικό εκπαίδευσης των συμμετεχόντων και, βεβαίως, έχουμε παραδώσει και την προπαρασκευαστική εμπειρογνωμοσύνη για τη δημοπράτηση αδειών επίγειας ψηφιακής τηλεοπτικής </w:t>
      </w:r>
      <w:proofErr w:type="spellStart"/>
      <w:r>
        <w:rPr>
          <w:rFonts w:eastAsia="Times New Roman" w:cs="Times New Roman"/>
          <w:szCs w:val="24"/>
        </w:rPr>
        <w:t>ευρυεκπομπής</w:t>
      </w:r>
      <w:proofErr w:type="spellEnd"/>
      <w:r>
        <w:rPr>
          <w:rFonts w:eastAsia="Times New Roman" w:cs="Times New Roman"/>
          <w:szCs w:val="24"/>
        </w:rPr>
        <w:t xml:space="preserve">. </w:t>
      </w:r>
    </w:p>
    <w:p w14:paraId="3FB07D74"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έχουμε παραδώσει το πληροφοριακό σύστημα, το οποίο είχα και σε </w:t>
      </w:r>
      <w:r>
        <w:rPr>
          <w:rFonts w:eastAsia="Times New Roman" w:cs="Times New Roman"/>
          <w:szCs w:val="24"/>
        </w:rPr>
        <w:t>άλλη ευκαιρία τη δυνατότητα να επαναλάβω, το οποίο επιτρέπει στα μέλη του Εθνικού Συμβουλίου Ραδιοτηλεόρασης</w:t>
      </w:r>
      <w:r>
        <w:rPr>
          <w:rFonts w:eastAsia="Times New Roman" w:cs="Times New Roman"/>
          <w:szCs w:val="24"/>
        </w:rPr>
        <w:t xml:space="preserve">, </w:t>
      </w:r>
      <w:r>
        <w:rPr>
          <w:rFonts w:eastAsia="Times New Roman" w:cs="Times New Roman"/>
          <w:szCs w:val="24"/>
        </w:rPr>
        <w:t>όπου και αν βρίσκονται</w:t>
      </w:r>
      <w:r>
        <w:rPr>
          <w:rFonts w:eastAsia="Times New Roman" w:cs="Times New Roman"/>
          <w:szCs w:val="24"/>
        </w:rPr>
        <w:t>,</w:t>
      </w:r>
      <w:r>
        <w:rPr>
          <w:rFonts w:eastAsia="Times New Roman" w:cs="Times New Roman"/>
          <w:szCs w:val="24"/>
        </w:rPr>
        <w:t xml:space="preserve"> να μπορούν να έχουν πρόσβαση στο μεταδιδόμενο τηλεοπτικό περιεχόμενο. Από το κινητό του, δηλαδή, ο Πρόεδρος και ο Αντιπρόεδρος και όλα τα μέλη του Εθνικού Συμβουλίου Ραδιοτηλεόρασης</w:t>
      </w:r>
      <w:r>
        <w:rPr>
          <w:rFonts w:eastAsia="Times New Roman" w:cs="Times New Roman"/>
          <w:szCs w:val="24"/>
        </w:rPr>
        <w:t>,</w:t>
      </w:r>
      <w:r>
        <w:rPr>
          <w:rFonts w:eastAsia="Times New Roman" w:cs="Times New Roman"/>
          <w:szCs w:val="24"/>
        </w:rPr>
        <w:t xml:space="preserve"> ανά πάσα στιγμή, παντού στην υφήλιο</w:t>
      </w:r>
      <w:r>
        <w:rPr>
          <w:rFonts w:eastAsia="Times New Roman" w:cs="Times New Roman"/>
          <w:szCs w:val="24"/>
        </w:rPr>
        <w:t>,</w:t>
      </w:r>
      <w:r>
        <w:rPr>
          <w:rFonts w:eastAsia="Times New Roman" w:cs="Times New Roman"/>
          <w:szCs w:val="24"/>
        </w:rPr>
        <w:t xml:space="preserve"> μπορούν να παραλάβουν ένα απόσπασμα</w:t>
      </w:r>
      <w:r>
        <w:rPr>
          <w:rFonts w:eastAsia="Times New Roman" w:cs="Times New Roman"/>
          <w:szCs w:val="24"/>
        </w:rPr>
        <w:t>, για το οποίο θα κληθούν ενδεχομένως</w:t>
      </w:r>
      <w:r>
        <w:rPr>
          <w:rFonts w:eastAsia="Times New Roman" w:cs="Times New Roman"/>
          <w:szCs w:val="24"/>
        </w:rPr>
        <w:t>,</w:t>
      </w:r>
      <w:r>
        <w:rPr>
          <w:rFonts w:eastAsia="Times New Roman" w:cs="Times New Roman"/>
          <w:szCs w:val="24"/>
        </w:rPr>
        <w:t xml:space="preserve"> να κρίνουν εάν πρέπει να προβούν στη διαδικασία των κυρώσεων και των σχετικών </w:t>
      </w:r>
      <w:proofErr w:type="spellStart"/>
      <w:r>
        <w:rPr>
          <w:rFonts w:eastAsia="Times New Roman" w:cs="Times New Roman"/>
          <w:szCs w:val="24"/>
        </w:rPr>
        <w:t>προβλεπομένων</w:t>
      </w:r>
      <w:proofErr w:type="spellEnd"/>
      <w:r>
        <w:rPr>
          <w:rFonts w:eastAsia="Times New Roman" w:cs="Times New Roman"/>
          <w:szCs w:val="24"/>
        </w:rPr>
        <w:t>.</w:t>
      </w:r>
    </w:p>
    <w:p w14:paraId="3FB07D75"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Πρέπει, επίσης, να υπογραμμίσω ότι τα στελέχη του Υπουργείου μας βρίσκονται σε διαρκή επαφή και ήδη έχουν δρομολογηθεί διαδι</w:t>
      </w:r>
      <w:r>
        <w:rPr>
          <w:rFonts w:eastAsia="Times New Roman" w:cs="Times New Roman"/>
          <w:szCs w:val="24"/>
        </w:rPr>
        <w:t>κασίες για την αύξηση του προϋπολογισμού του Εθνικού Συμβουλίου Ραδιοτηλεόρασης. Όπως αναφέρατε και εσείς, έχει ψηφιστεί από τη Βουλή η σχετική τροπολογία</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η οποία επιτρέπει αύξηση των αμοιβών των μελών του Εθνικού Συμβουλίου Ραδιοτηλεόρασης και εν ολίγοις</w:t>
      </w:r>
      <w:r>
        <w:rPr>
          <w:rFonts w:eastAsia="Times New Roman" w:cs="Times New Roman"/>
          <w:szCs w:val="24"/>
        </w:rPr>
        <w:t>,</w:t>
      </w:r>
      <w:r>
        <w:rPr>
          <w:rFonts w:eastAsia="Times New Roman" w:cs="Times New Roman"/>
          <w:szCs w:val="24"/>
        </w:rPr>
        <w:t xml:space="preserve"> νομίζω ότι υπάρχουν τα πάντα στη θέση </w:t>
      </w:r>
      <w:r>
        <w:rPr>
          <w:rFonts w:eastAsia="Times New Roman" w:cs="Times New Roman"/>
          <w:szCs w:val="24"/>
        </w:rPr>
        <w:t>τους,</w:t>
      </w:r>
      <w:r>
        <w:rPr>
          <w:rFonts w:eastAsia="Times New Roman" w:cs="Times New Roman"/>
          <w:szCs w:val="24"/>
        </w:rPr>
        <w:t xml:space="preserve"> για να διεξαχθεί αυτός ο διαγωνισμός. </w:t>
      </w:r>
    </w:p>
    <w:p w14:paraId="3FB07D76"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Και εάν θέλω, με την ευκαιρία της ερώτησης, να στείλω ένα μήνυμα</w:t>
      </w:r>
      <w:r>
        <w:rPr>
          <w:rFonts w:eastAsia="Times New Roman" w:cs="Times New Roman"/>
          <w:szCs w:val="24"/>
        </w:rPr>
        <w:t xml:space="preserve">, </w:t>
      </w:r>
      <w:r>
        <w:rPr>
          <w:rFonts w:eastAsia="Times New Roman" w:cs="Times New Roman"/>
          <w:szCs w:val="24"/>
        </w:rPr>
        <w:t>είναι ότι τα πάντα είναι έτοιμα, ξεκινήστε. Δεν μπορεί να υπάρχουν δικαιολογίες. Εμείς δεν παριστάναμε το</w:t>
      </w:r>
      <w:r>
        <w:rPr>
          <w:rFonts w:eastAsia="Times New Roman" w:cs="Times New Roman"/>
          <w:szCs w:val="24"/>
        </w:rPr>
        <w:t>υς μαθηματικούς ή τους ειδικούς στην πληροφορική ή τους ειδικούς για να διεξάγουμε τον διαγωνισμό, αλλά απευθυνθήκαμε στους ειδικούς</w:t>
      </w:r>
      <w:r>
        <w:rPr>
          <w:rFonts w:eastAsia="Times New Roman" w:cs="Times New Roman"/>
          <w:szCs w:val="24"/>
        </w:rPr>
        <w:t>,</w:t>
      </w:r>
      <w:r>
        <w:rPr>
          <w:rFonts w:eastAsia="Times New Roman" w:cs="Times New Roman"/>
          <w:szCs w:val="24"/>
        </w:rPr>
        <w:t xml:space="preserve"> με απόλυτη εμπιστοσύνη στα στελέχη της δημόσιας διοίκησης και στους επιστήμονες, οι οποίοι υπηρετούν την επιστήμη</w:t>
      </w:r>
      <w:r>
        <w:rPr>
          <w:rFonts w:eastAsia="Times New Roman" w:cs="Times New Roman"/>
          <w:szCs w:val="24"/>
        </w:rPr>
        <w:t>,</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θα </w:t>
      </w:r>
      <w:r>
        <w:rPr>
          <w:rFonts w:eastAsia="Times New Roman" w:cs="Times New Roman"/>
          <w:szCs w:val="24"/>
        </w:rPr>
        <w:t>μπορούσε, ας πούμε, να βοηθήσει και στη διεξαγωγή του διαγωνισμού.</w:t>
      </w:r>
    </w:p>
    <w:p w14:paraId="3FB07D77"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w:t>
      </w:r>
      <w:proofErr w:type="spellStart"/>
      <w:r>
        <w:rPr>
          <w:rFonts w:eastAsia="Times New Roman" w:cs="Times New Roman"/>
          <w:szCs w:val="24"/>
        </w:rPr>
        <w:t>Σκουρολιάκο</w:t>
      </w:r>
      <w:proofErr w:type="spellEnd"/>
      <w:r>
        <w:rPr>
          <w:rFonts w:eastAsia="Times New Roman" w:cs="Times New Roman"/>
          <w:szCs w:val="24"/>
        </w:rPr>
        <w:t>, έχετε τον λόγο για τη δευτερολογία σας.</w:t>
      </w:r>
    </w:p>
    <w:p w14:paraId="3FB07D78"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b/>
          <w:szCs w:val="24"/>
        </w:rPr>
        <w:t>ΠΑΝΑΓΙΩΤΗΣ (ΠΑΝΟΣ) ΣΚΟΥΡΟΛΙΑΚΟΣ:</w:t>
      </w:r>
      <w:r>
        <w:rPr>
          <w:rFonts w:eastAsia="Times New Roman" w:cs="Times New Roman"/>
          <w:szCs w:val="24"/>
        </w:rPr>
        <w:t xml:space="preserve"> Ευχαριστώ πολύ, κύριε Πρόεδρε.</w:t>
      </w:r>
    </w:p>
    <w:p w14:paraId="3FB07D79"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Κύριε Υπουργέ, θεωρώ ότι οι αποφ</w:t>
      </w:r>
      <w:r>
        <w:rPr>
          <w:rFonts w:eastAsia="Times New Roman" w:cs="Times New Roman"/>
          <w:szCs w:val="24"/>
        </w:rPr>
        <w:t>άσεις του Συμβουλίου της Επικρατείας θα πρέπει να εφαρμόζονται όλες και δεν θα πρέπει να εφαρμόζονται α λα καρτ. Δεν υπάρχουν αποφάσεις</w:t>
      </w:r>
      <w:r>
        <w:rPr>
          <w:rFonts w:eastAsia="Times New Roman" w:cs="Times New Roman"/>
          <w:szCs w:val="24"/>
        </w:rPr>
        <w:t>,</w:t>
      </w:r>
      <w:r>
        <w:rPr>
          <w:rFonts w:eastAsia="Times New Roman" w:cs="Times New Roman"/>
          <w:szCs w:val="24"/>
        </w:rPr>
        <w:t xml:space="preserve"> που βολεύουν κάποιους και κάποιες </w:t>
      </w:r>
      <w:r>
        <w:rPr>
          <w:rFonts w:eastAsia="Times New Roman" w:cs="Times New Roman"/>
          <w:szCs w:val="24"/>
        </w:rPr>
        <w:t>άλλες,</w:t>
      </w:r>
      <w:r>
        <w:rPr>
          <w:rFonts w:eastAsia="Times New Roman" w:cs="Times New Roman"/>
          <w:szCs w:val="24"/>
        </w:rPr>
        <w:t xml:space="preserve"> που δεν τους βολεύουν. Άρα, εάν σεβόμαστε τις αποφάσεις του Συμβουλίου της Επι</w:t>
      </w:r>
      <w:r>
        <w:rPr>
          <w:rFonts w:eastAsia="Times New Roman" w:cs="Times New Roman"/>
          <w:szCs w:val="24"/>
        </w:rPr>
        <w:t>κρατείας</w:t>
      </w:r>
      <w:r>
        <w:rPr>
          <w:rFonts w:eastAsia="Times New Roman" w:cs="Times New Roman"/>
          <w:szCs w:val="24"/>
        </w:rPr>
        <w:t>,</w:t>
      </w:r>
      <w:r>
        <w:rPr>
          <w:rFonts w:eastAsia="Times New Roman" w:cs="Times New Roman"/>
          <w:szCs w:val="24"/>
        </w:rPr>
        <w:t xml:space="preserve"> θα πρέπει να τις σεβαστούμε και εδώ.</w:t>
      </w:r>
    </w:p>
    <w:p w14:paraId="3FB07D7A"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lastRenderedPageBreak/>
        <w:t>Θέλω να σημειώσω ότι δεν φαντάζομαι ότι χρειάζεται ένας ολόκληρος μηχανισμός μονίμων υπαλλήλων στο Εθνικό Συμβούλιο Ραδιοτηλεόρασης</w:t>
      </w:r>
      <w:r>
        <w:rPr>
          <w:rFonts w:eastAsia="Times New Roman" w:cs="Times New Roman"/>
          <w:szCs w:val="24"/>
        </w:rPr>
        <w:t>,</w:t>
      </w:r>
      <w:r>
        <w:rPr>
          <w:rFonts w:eastAsia="Times New Roman" w:cs="Times New Roman"/>
          <w:szCs w:val="24"/>
        </w:rPr>
        <w:t xml:space="preserve"> πο</w:t>
      </w:r>
      <w:r>
        <w:rPr>
          <w:rFonts w:eastAsia="Times New Roman" w:cs="Times New Roman"/>
          <w:szCs w:val="24"/>
        </w:rPr>
        <w:t>υ</w:t>
      </w:r>
      <w:r>
        <w:rPr>
          <w:rFonts w:eastAsia="Times New Roman" w:cs="Times New Roman"/>
          <w:szCs w:val="24"/>
        </w:rPr>
        <w:t xml:space="preserve"> θα ασχοληθεί με την </w:t>
      </w:r>
      <w:proofErr w:type="spellStart"/>
      <w:r>
        <w:rPr>
          <w:rFonts w:eastAsia="Times New Roman" w:cs="Times New Roman"/>
          <w:szCs w:val="24"/>
        </w:rPr>
        <w:t>αδειοδότηση</w:t>
      </w:r>
      <w:proofErr w:type="spellEnd"/>
      <w:r>
        <w:rPr>
          <w:rFonts w:eastAsia="Times New Roman" w:cs="Times New Roman"/>
          <w:szCs w:val="24"/>
        </w:rPr>
        <w:t xml:space="preserve">, γιατί θα είναι πολυπληθής αυτή η ομάδα </w:t>
      </w:r>
      <w:r>
        <w:rPr>
          <w:rFonts w:eastAsia="Times New Roman" w:cs="Times New Roman"/>
          <w:szCs w:val="24"/>
        </w:rPr>
        <w:t>και δεν ξέρω τι άλλο θα μπορούσε να κάνει. Πάρα πολύ σωστά είπατε ότι απευθυνθήκατε στο Οικονομικό Πανεπιστήμιο, απευθυνθήκατε στην Εθνική Επιτροπή Τηλεπικοινωνιών και Ταχυδρομείων. Θέλω να σημειώσω ότι στον δημόσιο τομέα υπάρχουν πάρα πολλοί λειτουργοί κα</w:t>
      </w:r>
      <w:r>
        <w:rPr>
          <w:rFonts w:eastAsia="Times New Roman" w:cs="Times New Roman"/>
          <w:szCs w:val="24"/>
        </w:rPr>
        <w:t>ταρτισμένοι, άξιοι, αποτελεσματικοί και καλό θα είναι πραγματικά</w:t>
      </w:r>
      <w:r>
        <w:rPr>
          <w:rFonts w:eastAsia="Times New Roman" w:cs="Times New Roman"/>
          <w:szCs w:val="24"/>
        </w:rPr>
        <w:t>,</w:t>
      </w:r>
      <w:r>
        <w:rPr>
          <w:rFonts w:eastAsia="Times New Roman" w:cs="Times New Roman"/>
          <w:szCs w:val="24"/>
        </w:rPr>
        <w:t xml:space="preserve"> να τους χρησιμοποιούμε. </w:t>
      </w:r>
    </w:p>
    <w:p w14:paraId="3FB07D7B"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Ε</w:t>
      </w:r>
      <w:r>
        <w:rPr>
          <w:rFonts w:eastAsia="Times New Roman" w:cs="Times New Roman"/>
          <w:szCs w:val="24"/>
        </w:rPr>
        <w:t xml:space="preserve">πιτρέψτε μου να μιλήσω και για κάτι ακόμα. Δεν προλαβαίνουμε να </w:t>
      </w:r>
      <w:r>
        <w:rPr>
          <w:rFonts w:eastAsia="Times New Roman" w:cs="Times New Roman"/>
          <w:szCs w:val="24"/>
        </w:rPr>
        <w:t xml:space="preserve">το </w:t>
      </w:r>
      <w:r>
        <w:rPr>
          <w:rFonts w:eastAsia="Times New Roman" w:cs="Times New Roman"/>
          <w:szCs w:val="24"/>
        </w:rPr>
        <w:t>συνειδητοποιήσουμε</w:t>
      </w:r>
      <w:r>
        <w:rPr>
          <w:rFonts w:eastAsia="Times New Roman" w:cs="Times New Roman"/>
          <w:szCs w:val="24"/>
        </w:rPr>
        <w:t>:</w:t>
      </w:r>
      <w:r>
        <w:rPr>
          <w:rFonts w:eastAsia="Times New Roman" w:cs="Times New Roman"/>
          <w:szCs w:val="24"/>
        </w:rPr>
        <w:t xml:space="preserve"> Αλλάζει το τηλεοπτικό</w:t>
      </w:r>
      <w:r>
        <w:rPr>
          <w:rFonts w:eastAsia="Times New Roman" w:cs="Times New Roman"/>
          <w:szCs w:val="24"/>
        </w:rPr>
        <w:t xml:space="preserve"> τοπίο</w:t>
      </w:r>
      <w:r>
        <w:rPr>
          <w:rFonts w:eastAsia="Times New Roman" w:cs="Times New Roman"/>
          <w:szCs w:val="24"/>
        </w:rPr>
        <w:t xml:space="preserve">; Συμβαίνει τίποτα; Εμείς ξέραμε ότι μέχρι τώρα η </w:t>
      </w:r>
      <w:r>
        <w:rPr>
          <w:rFonts w:eastAsia="Times New Roman" w:cs="Times New Roman"/>
          <w:szCs w:val="24"/>
        </w:rPr>
        <w:t>ΕΡΤ μόνο εξέπεμπε από διαφορετικούς διαύλους, δηλαδή ένα, δύο, τρία και υψηλής ευκρίνειας.</w:t>
      </w:r>
    </w:p>
    <w:p w14:paraId="3FB07D7C"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Αυτό το λέω</w:t>
      </w:r>
      <w:r>
        <w:rPr>
          <w:rFonts w:eastAsia="Times New Roman" w:cs="Times New Roman"/>
          <w:szCs w:val="24"/>
        </w:rPr>
        <w:t>,</w:t>
      </w:r>
      <w:r>
        <w:rPr>
          <w:rFonts w:eastAsia="Times New Roman" w:cs="Times New Roman"/>
          <w:szCs w:val="24"/>
        </w:rPr>
        <w:t xml:space="preserve"> γιατί υπήρξε ιδιωτικός σταθμός, και συγκεκριμένα ο </w:t>
      </w:r>
      <w:r>
        <w:rPr>
          <w:rFonts w:eastAsia="Times New Roman" w:cs="Times New Roman"/>
          <w:szCs w:val="24"/>
        </w:rPr>
        <w:t>«</w:t>
      </w:r>
      <w:r>
        <w:rPr>
          <w:rFonts w:eastAsia="Times New Roman" w:cs="Times New Roman"/>
          <w:szCs w:val="24"/>
        </w:rPr>
        <w:t>ΣΚΑΪ</w:t>
      </w:r>
      <w:r>
        <w:rPr>
          <w:rFonts w:eastAsia="Times New Roman" w:cs="Times New Roman"/>
          <w:szCs w:val="24"/>
        </w:rPr>
        <w:t>»</w:t>
      </w:r>
      <w:r>
        <w:rPr>
          <w:rFonts w:eastAsia="Times New Roman" w:cs="Times New Roman"/>
          <w:szCs w:val="24"/>
        </w:rPr>
        <w:t xml:space="preserve">, στις 7-5-2017, ο οποίος μετέδιδε διαφορετικό πρόγραμμα από δύο διαφορετικές συχνότητες, από τη συχνότητά του ψυχαγωγικό πρόγραμμα, το </w:t>
      </w:r>
      <w:r>
        <w:rPr>
          <w:rFonts w:eastAsia="Times New Roman" w:cs="Times New Roman"/>
          <w:szCs w:val="24"/>
        </w:rPr>
        <w:t>«</w:t>
      </w:r>
      <w:r>
        <w:rPr>
          <w:rFonts w:eastAsia="Times New Roman" w:cs="Times New Roman"/>
          <w:szCs w:val="24"/>
          <w:lang w:val="en-US"/>
        </w:rPr>
        <w:t>Survivor</w:t>
      </w:r>
      <w:r>
        <w:rPr>
          <w:rFonts w:eastAsia="Times New Roman" w:cs="Times New Roman"/>
          <w:szCs w:val="24"/>
        </w:rPr>
        <w:t>»</w:t>
      </w:r>
      <w:r>
        <w:rPr>
          <w:rFonts w:eastAsia="Times New Roman" w:cs="Times New Roman"/>
          <w:szCs w:val="24"/>
        </w:rPr>
        <w:t xml:space="preserve">, και από τη συχνότητα του τηλεοπτικού σταθμού </w:t>
      </w:r>
      <w:r>
        <w:rPr>
          <w:rFonts w:eastAsia="Times New Roman" w:cs="Times New Roman"/>
          <w:szCs w:val="24"/>
        </w:rPr>
        <w:t>«</w:t>
      </w:r>
      <w:r>
        <w:rPr>
          <w:rFonts w:eastAsia="Times New Roman" w:cs="Times New Roman"/>
          <w:szCs w:val="24"/>
          <w:lang w:val="en-US"/>
        </w:rPr>
        <w:t>Action</w:t>
      </w:r>
      <w:r>
        <w:rPr>
          <w:rFonts w:eastAsia="Times New Roman" w:cs="Times New Roman"/>
          <w:szCs w:val="24"/>
        </w:rPr>
        <w:t xml:space="preserve"> 24</w:t>
      </w:r>
      <w:r>
        <w:rPr>
          <w:rFonts w:eastAsia="Times New Roman" w:cs="Times New Roman"/>
          <w:szCs w:val="24"/>
        </w:rPr>
        <w:t>»</w:t>
      </w:r>
      <w:r>
        <w:rPr>
          <w:rFonts w:eastAsia="Times New Roman" w:cs="Times New Roman"/>
          <w:szCs w:val="24"/>
        </w:rPr>
        <w:t>, τοπικής εμβέλειας, με το λογότυπο και των δύο κανα</w:t>
      </w:r>
      <w:r>
        <w:rPr>
          <w:rFonts w:eastAsia="Times New Roman" w:cs="Times New Roman"/>
          <w:szCs w:val="24"/>
        </w:rPr>
        <w:t xml:space="preserve">λιών, μετέδιδε πρόγραμμα ενημερωτικό </w:t>
      </w:r>
      <w:r>
        <w:rPr>
          <w:rFonts w:eastAsia="Times New Roman" w:cs="Times New Roman"/>
          <w:szCs w:val="24"/>
          <w:lang w:val="en-US"/>
        </w:rPr>
        <w:t>live</w:t>
      </w:r>
      <w:r>
        <w:rPr>
          <w:rFonts w:eastAsia="Times New Roman" w:cs="Times New Roman"/>
          <w:szCs w:val="24"/>
        </w:rPr>
        <w:t xml:space="preserve"> για τις εκλογές στη Γαλλία. Έχει συμβεί κάποια αλλαγή που δεν ξέρουμε; Μπορούν να συμβούν έτσι αυτονόητα αυτές οι αλλαγές; Είναι </w:t>
      </w:r>
      <w:r>
        <w:rPr>
          <w:rFonts w:eastAsia="Times New Roman" w:cs="Times New Roman"/>
          <w:szCs w:val="24"/>
        </w:rPr>
        <w:lastRenderedPageBreak/>
        <w:t>σύννομο αυτό; Έχει ενημερωθεί το ΕΣΡ</w:t>
      </w:r>
      <w:r>
        <w:rPr>
          <w:rFonts w:eastAsia="Times New Roman" w:cs="Times New Roman"/>
          <w:szCs w:val="24"/>
        </w:rPr>
        <w:t>; Ήταν</w:t>
      </w:r>
      <w:r>
        <w:rPr>
          <w:rFonts w:eastAsia="Times New Roman" w:cs="Times New Roman"/>
          <w:szCs w:val="24"/>
        </w:rPr>
        <w:t xml:space="preserve"> σε γνώση του Εθνικού Συμβουλίου Ραδιοτηλεό</w:t>
      </w:r>
      <w:r>
        <w:rPr>
          <w:rFonts w:eastAsia="Times New Roman" w:cs="Times New Roman"/>
          <w:szCs w:val="24"/>
        </w:rPr>
        <w:t>ρασης μια τέτοια δράση; Τι συμβαίνει; Μπορεί έτσι να αλλάζουν μαγικά τα καντράν, οι οθόνες, να εκπέμπει ο καθένας από όπου θέλει</w:t>
      </w:r>
      <w:r>
        <w:rPr>
          <w:rFonts w:eastAsia="Times New Roman" w:cs="Times New Roman"/>
          <w:szCs w:val="24"/>
        </w:rPr>
        <w:t>,</w:t>
      </w:r>
      <w:r>
        <w:rPr>
          <w:rFonts w:eastAsia="Times New Roman" w:cs="Times New Roman"/>
          <w:szCs w:val="24"/>
        </w:rPr>
        <w:t xml:space="preserve"> χωρίς να ενημερώνει κανέναν; Εκτός αν είχε ενημερωθεί το Εθνικό Συμβούλιο Ραδιοτηλεόρασης και είχε δώσει άδεια και αυτό είναι </w:t>
      </w:r>
      <w:r>
        <w:rPr>
          <w:rFonts w:eastAsia="Times New Roman" w:cs="Times New Roman"/>
          <w:szCs w:val="24"/>
        </w:rPr>
        <w:t xml:space="preserve">σύννομο. </w:t>
      </w:r>
    </w:p>
    <w:p w14:paraId="3FB07D7D"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3FB07D7E" w14:textId="77777777" w:rsidR="00C04871" w:rsidRDefault="0043374B">
      <w:pPr>
        <w:spacing w:line="600" w:lineRule="auto"/>
        <w:ind w:firstLine="720"/>
        <w:contextualSpacing/>
        <w:jc w:val="both"/>
        <w:rPr>
          <w:rFonts w:eastAsia="Times New Roman"/>
          <w:bCs/>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 xml:space="preserve">): </w:t>
      </w:r>
      <w:r>
        <w:rPr>
          <w:rFonts w:eastAsia="Times New Roman"/>
          <w:bCs/>
          <w:szCs w:val="24"/>
        </w:rPr>
        <w:t xml:space="preserve">Ευχαριστούμε τον κ. </w:t>
      </w:r>
      <w:proofErr w:type="spellStart"/>
      <w:r>
        <w:rPr>
          <w:rFonts w:eastAsia="Times New Roman"/>
          <w:bCs/>
          <w:szCs w:val="24"/>
        </w:rPr>
        <w:t>Σκουρολιάκο</w:t>
      </w:r>
      <w:proofErr w:type="spellEnd"/>
      <w:r>
        <w:rPr>
          <w:rFonts w:eastAsia="Times New Roman"/>
          <w:bCs/>
          <w:szCs w:val="24"/>
        </w:rPr>
        <w:t xml:space="preserve">. </w:t>
      </w:r>
    </w:p>
    <w:p w14:paraId="3FB07D7F" w14:textId="77777777" w:rsidR="00C04871" w:rsidRDefault="0043374B">
      <w:pPr>
        <w:spacing w:line="600" w:lineRule="auto"/>
        <w:ind w:firstLine="720"/>
        <w:contextualSpacing/>
        <w:jc w:val="both"/>
        <w:rPr>
          <w:rFonts w:eastAsia="Times New Roman"/>
          <w:bCs/>
          <w:szCs w:val="24"/>
        </w:rPr>
      </w:pPr>
      <w:r>
        <w:rPr>
          <w:rFonts w:eastAsia="Times New Roman"/>
          <w:bCs/>
          <w:szCs w:val="24"/>
        </w:rPr>
        <w:t>Κύριε Παππά, έχετε τον λόγο.</w:t>
      </w:r>
    </w:p>
    <w:p w14:paraId="3FB07D80" w14:textId="77777777" w:rsidR="00C04871" w:rsidRDefault="0043374B">
      <w:pPr>
        <w:spacing w:line="600" w:lineRule="auto"/>
        <w:ind w:firstLine="720"/>
        <w:contextualSpacing/>
        <w:jc w:val="both"/>
        <w:rPr>
          <w:rFonts w:eastAsia="Times New Roman"/>
          <w:bCs/>
          <w:szCs w:val="24"/>
        </w:rPr>
      </w:pPr>
      <w:r>
        <w:rPr>
          <w:rFonts w:eastAsia="Times New Roman"/>
          <w:b/>
          <w:bCs/>
          <w:szCs w:val="24"/>
        </w:rPr>
        <w:t>ΝΙΚΟΛΑΟΣ ΠΑΠΠΑΣ (Υπουργός Ψηφιακής Πολιτικής, Τηλεπικοινωνιών και Ενημέρωσης):</w:t>
      </w:r>
      <w:r>
        <w:rPr>
          <w:rFonts w:eastAsia="Times New Roman"/>
          <w:bCs/>
          <w:szCs w:val="24"/>
        </w:rPr>
        <w:t xml:space="preserve"> Κύριε </w:t>
      </w:r>
      <w:proofErr w:type="spellStart"/>
      <w:r>
        <w:rPr>
          <w:rFonts w:eastAsia="Times New Roman"/>
          <w:bCs/>
          <w:szCs w:val="24"/>
        </w:rPr>
        <w:t>Σκουρολιάκο</w:t>
      </w:r>
      <w:proofErr w:type="spellEnd"/>
      <w:r>
        <w:rPr>
          <w:rFonts w:eastAsia="Times New Roman"/>
          <w:bCs/>
          <w:szCs w:val="24"/>
        </w:rPr>
        <w:t>, κοιτάξτε, σε σχέση με το πρώτο σκέλο</w:t>
      </w:r>
      <w:r>
        <w:rPr>
          <w:rFonts w:eastAsia="Times New Roman"/>
          <w:bCs/>
          <w:szCs w:val="24"/>
        </w:rPr>
        <w:t>ς του ερωτήματος</w:t>
      </w:r>
      <w:r>
        <w:rPr>
          <w:rFonts w:eastAsia="Times New Roman"/>
          <w:bCs/>
          <w:szCs w:val="24"/>
        </w:rPr>
        <w:t>,</w:t>
      </w:r>
      <w:r>
        <w:rPr>
          <w:rFonts w:eastAsia="Times New Roman"/>
          <w:bCs/>
          <w:szCs w:val="24"/>
        </w:rPr>
        <w:t xml:space="preserve"> δεν θα ήθελα να πω τίποτα άλλο, παρά να υπογραμμίσω ξανά, για άλλη μία φορά, ότι κι εμείς απευθυνθήκαμε στους ειδικούς. Το Οικονομικό Πανεπιστήμιο σχεδίασε τη δημοπρασία, η ιδιωτική εταιρεία</w:t>
      </w:r>
      <w:r>
        <w:rPr>
          <w:rFonts w:eastAsia="Times New Roman"/>
          <w:bCs/>
          <w:szCs w:val="24"/>
        </w:rPr>
        <w:t>,</w:t>
      </w:r>
      <w:r>
        <w:rPr>
          <w:rFonts w:eastAsia="Times New Roman"/>
          <w:bCs/>
          <w:szCs w:val="24"/>
        </w:rPr>
        <w:t xml:space="preserve"> που διεξάγει τις εκλογές στην Ελλάδα, τις εθνι</w:t>
      </w:r>
      <w:r>
        <w:rPr>
          <w:rFonts w:eastAsia="Times New Roman"/>
          <w:bCs/>
          <w:szCs w:val="24"/>
        </w:rPr>
        <w:t xml:space="preserve">κές και τις άλλες, ανέπτυξε το λογισμικό, τα στελέχη της </w:t>
      </w:r>
      <w:r>
        <w:rPr>
          <w:rFonts w:eastAsia="Times New Roman"/>
          <w:bCs/>
          <w:szCs w:val="24"/>
        </w:rPr>
        <w:t xml:space="preserve">Επιτροπής </w:t>
      </w:r>
      <w:r>
        <w:rPr>
          <w:rFonts w:eastAsia="Times New Roman"/>
          <w:bCs/>
          <w:szCs w:val="24"/>
        </w:rPr>
        <w:t>Τηλεπικοινωνιών και Ταχυδρομείων, που έχουν κάνει και άλλους διαγωνισμούς, συνέβαλαν στη διεξαγωγή του διαγωνισμού και συνεπώς</w:t>
      </w:r>
      <w:r>
        <w:rPr>
          <w:rFonts w:eastAsia="Times New Roman"/>
          <w:bCs/>
          <w:szCs w:val="24"/>
        </w:rPr>
        <w:t>,</w:t>
      </w:r>
      <w:r>
        <w:rPr>
          <w:rFonts w:eastAsia="Times New Roman"/>
          <w:bCs/>
          <w:szCs w:val="24"/>
        </w:rPr>
        <w:t xml:space="preserve"> δεν κληθήκαμε εκ νέου </w:t>
      </w:r>
      <w:r>
        <w:rPr>
          <w:rFonts w:eastAsia="Times New Roman"/>
          <w:bCs/>
          <w:szCs w:val="24"/>
        </w:rPr>
        <w:t>«</w:t>
      </w:r>
      <w:r>
        <w:rPr>
          <w:rFonts w:eastAsia="Times New Roman"/>
          <w:bCs/>
          <w:szCs w:val="24"/>
        </w:rPr>
        <w:t>να εφεύρουμε τον τροχό</w:t>
      </w:r>
      <w:r>
        <w:rPr>
          <w:rFonts w:eastAsia="Times New Roman"/>
          <w:bCs/>
          <w:szCs w:val="24"/>
        </w:rPr>
        <w:t>»</w:t>
      </w:r>
      <w:r>
        <w:rPr>
          <w:rFonts w:eastAsia="Times New Roman"/>
          <w:bCs/>
          <w:szCs w:val="24"/>
        </w:rPr>
        <w:t>. Δεν καλούνται</w:t>
      </w:r>
      <w:r>
        <w:rPr>
          <w:rFonts w:eastAsia="Times New Roman"/>
          <w:bCs/>
          <w:szCs w:val="24"/>
        </w:rPr>
        <w:t xml:space="preserve"> </w:t>
      </w:r>
      <w:r>
        <w:rPr>
          <w:rFonts w:eastAsia="Times New Roman"/>
          <w:bCs/>
          <w:szCs w:val="24"/>
        </w:rPr>
        <w:t>«</w:t>
      </w:r>
      <w:r>
        <w:rPr>
          <w:rFonts w:eastAsia="Times New Roman"/>
          <w:bCs/>
          <w:szCs w:val="24"/>
        </w:rPr>
        <w:t>να εφεύρουν εκ νέου τον τροχό</w:t>
      </w:r>
      <w:r>
        <w:rPr>
          <w:rFonts w:eastAsia="Times New Roman"/>
          <w:bCs/>
          <w:szCs w:val="24"/>
        </w:rPr>
        <w:t>»</w:t>
      </w:r>
      <w:r>
        <w:rPr>
          <w:rFonts w:eastAsia="Times New Roman"/>
          <w:bCs/>
          <w:szCs w:val="24"/>
        </w:rPr>
        <w:t xml:space="preserve"> και τα μέλη του Εθνικού Συμβουλίου Ραδιοτηλεόρασης και βεβαίως, όπως και εσείς, όπως και </w:t>
      </w:r>
      <w:r>
        <w:rPr>
          <w:rFonts w:eastAsia="Times New Roman"/>
          <w:bCs/>
          <w:szCs w:val="24"/>
        </w:rPr>
        <w:lastRenderedPageBreak/>
        <w:t>εγώ, και τα μέλη του Εθνικού Συμβουλίου Ραδιοτηλεόρασης έχουν τις σχετικές πειθαρχικές, αστικές και ποινικές ευθύνες, εάν δεν τηρούν τ</w:t>
      </w:r>
      <w:r>
        <w:rPr>
          <w:rFonts w:eastAsia="Times New Roman"/>
          <w:bCs/>
          <w:szCs w:val="24"/>
        </w:rPr>
        <w:t xml:space="preserve">α καθήκοντά τους, τους νόμους και το Σύνταγμα. </w:t>
      </w:r>
    </w:p>
    <w:p w14:paraId="3FB07D81" w14:textId="77777777" w:rsidR="00C04871" w:rsidRDefault="0043374B">
      <w:pPr>
        <w:spacing w:line="600" w:lineRule="auto"/>
        <w:ind w:firstLine="720"/>
        <w:contextualSpacing/>
        <w:jc w:val="both"/>
        <w:rPr>
          <w:rFonts w:eastAsia="Times New Roman"/>
          <w:bCs/>
          <w:szCs w:val="24"/>
        </w:rPr>
      </w:pPr>
      <w:r>
        <w:rPr>
          <w:rFonts w:eastAsia="Times New Roman"/>
          <w:bCs/>
          <w:szCs w:val="24"/>
        </w:rPr>
        <w:t xml:space="preserve">Αναφερθήκατε σε ένα περιστατικό ταυτόχρονης μετάδοσης προγράμματος ενός τηλεοπτικού σταθμού από δύο κανάλια. Κατ’ αρχάς, θέλω να θυμίσω ότι ο εν λόγω τηλεοπτικός σταθμός, ο </w:t>
      </w:r>
      <w:r>
        <w:rPr>
          <w:rFonts w:eastAsia="Times New Roman"/>
          <w:bCs/>
          <w:szCs w:val="24"/>
        </w:rPr>
        <w:t>«</w:t>
      </w:r>
      <w:r>
        <w:rPr>
          <w:rFonts w:eastAsia="Times New Roman"/>
          <w:bCs/>
          <w:szCs w:val="24"/>
        </w:rPr>
        <w:t>ΣΚΑΪ</w:t>
      </w:r>
      <w:r>
        <w:rPr>
          <w:rFonts w:eastAsia="Times New Roman"/>
          <w:bCs/>
          <w:szCs w:val="24"/>
        </w:rPr>
        <w:t>»</w:t>
      </w:r>
      <w:r>
        <w:rPr>
          <w:rFonts w:eastAsia="Times New Roman"/>
          <w:bCs/>
          <w:szCs w:val="24"/>
        </w:rPr>
        <w:t xml:space="preserve">, </w:t>
      </w:r>
      <w:r>
        <w:rPr>
          <w:rFonts w:eastAsia="Times New Roman"/>
          <w:bCs/>
          <w:szCs w:val="24"/>
        </w:rPr>
        <w:t>«</w:t>
      </w:r>
      <w:r>
        <w:rPr>
          <w:rFonts w:eastAsia="Times New Roman"/>
          <w:bCs/>
          <w:szCs w:val="24"/>
        </w:rPr>
        <w:t>είχε</w:t>
      </w:r>
      <w:r>
        <w:rPr>
          <w:rFonts w:eastAsia="Times New Roman"/>
          <w:bCs/>
          <w:szCs w:val="24"/>
        </w:rPr>
        <w:t>»</w:t>
      </w:r>
      <w:r>
        <w:rPr>
          <w:rFonts w:eastAsia="Times New Roman"/>
          <w:bCs/>
          <w:szCs w:val="24"/>
        </w:rPr>
        <w:t xml:space="preserve"> -ας το πούμε λίγο λα</w:t>
      </w:r>
      <w:r>
        <w:rPr>
          <w:rFonts w:eastAsia="Times New Roman"/>
          <w:bCs/>
          <w:szCs w:val="24"/>
        </w:rPr>
        <w:t xml:space="preserve">ϊκά και απλά- </w:t>
      </w:r>
      <w:r>
        <w:rPr>
          <w:rFonts w:eastAsia="Times New Roman"/>
          <w:bCs/>
          <w:szCs w:val="24"/>
        </w:rPr>
        <w:t>«</w:t>
      </w:r>
      <w:r>
        <w:rPr>
          <w:rFonts w:eastAsia="Times New Roman"/>
          <w:bCs/>
          <w:szCs w:val="24"/>
        </w:rPr>
        <w:t>κλέψει εκκλησία</w:t>
      </w:r>
      <w:r>
        <w:rPr>
          <w:rFonts w:eastAsia="Times New Roman"/>
          <w:bCs/>
          <w:szCs w:val="24"/>
        </w:rPr>
        <w:t>»</w:t>
      </w:r>
      <w:r>
        <w:rPr>
          <w:rFonts w:eastAsia="Times New Roman"/>
          <w:bCs/>
          <w:szCs w:val="24"/>
        </w:rPr>
        <w:t>. Τι εννοούμε «είχε κλέψει εκκλησία»; Είχε μεταδώσει τη Λειτουργία για τον εορτασμό της Παναγίας τον Δεκαπενταύγουστο</w:t>
      </w:r>
      <w:r>
        <w:rPr>
          <w:rFonts w:eastAsia="Times New Roman"/>
          <w:bCs/>
          <w:szCs w:val="24"/>
        </w:rPr>
        <w:t>,</w:t>
      </w:r>
      <w:r>
        <w:rPr>
          <w:rFonts w:eastAsia="Times New Roman"/>
          <w:bCs/>
          <w:szCs w:val="24"/>
        </w:rPr>
        <w:t xml:space="preserve"> υποκλέπτοντας το σήμα της ΕΡΤ. Και μάλιστα, τότε, υπήρχαν και κάποια τραγελαφικά σημεία στη μετάδοση, διότι οι τεχνικοί του σταθμού προφανώς</w:t>
      </w:r>
      <w:r>
        <w:rPr>
          <w:rFonts w:eastAsia="Times New Roman"/>
          <w:bCs/>
          <w:szCs w:val="24"/>
        </w:rPr>
        <w:t>,</w:t>
      </w:r>
      <w:r>
        <w:rPr>
          <w:rFonts w:eastAsia="Times New Roman"/>
          <w:bCs/>
          <w:szCs w:val="24"/>
        </w:rPr>
        <w:t xml:space="preserve"> δεν πρόλαβαν να προσαρμόσουν την εικόνα και το σήμα της ΕΡΤ εμφανιζόταν κάθε τόσο να το μεταδίδει ο τηλεοπτικός σ</w:t>
      </w:r>
      <w:r>
        <w:rPr>
          <w:rFonts w:eastAsia="Times New Roman"/>
          <w:bCs/>
          <w:szCs w:val="24"/>
        </w:rPr>
        <w:t xml:space="preserve">ταθμός </w:t>
      </w:r>
      <w:r>
        <w:rPr>
          <w:rFonts w:eastAsia="Times New Roman"/>
          <w:bCs/>
          <w:szCs w:val="24"/>
        </w:rPr>
        <w:t>«</w:t>
      </w:r>
      <w:r>
        <w:rPr>
          <w:rFonts w:eastAsia="Times New Roman"/>
          <w:bCs/>
          <w:szCs w:val="24"/>
        </w:rPr>
        <w:t>ΣΚΑΪ</w:t>
      </w:r>
      <w:r>
        <w:rPr>
          <w:rFonts w:eastAsia="Times New Roman"/>
          <w:bCs/>
          <w:szCs w:val="24"/>
        </w:rPr>
        <w:t>»</w:t>
      </w:r>
      <w:r>
        <w:rPr>
          <w:rFonts w:eastAsia="Times New Roman"/>
          <w:bCs/>
          <w:szCs w:val="24"/>
        </w:rPr>
        <w:t xml:space="preserve">. </w:t>
      </w:r>
    </w:p>
    <w:p w14:paraId="3FB07D82" w14:textId="77777777" w:rsidR="00C04871" w:rsidRDefault="0043374B">
      <w:pPr>
        <w:spacing w:line="600" w:lineRule="auto"/>
        <w:ind w:firstLine="720"/>
        <w:contextualSpacing/>
        <w:jc w:val="both"/>
        <w:rPr>
          <w:rFonts w:eastAsia="Times New Roman"/>
          <w:bCs/>
          <w:szCs w:val="24"/>
        </w:rPr>
      </w:pPr>
      <w:r>
        <w:rPr>
          <w:rFonts w:eastAsia="Times New Roman"/>
          <w:bCs/>
          <w:szCs w:val="24"/>
        </w:rPr>
        <w:t xml:space="preserve">Πρέπει να σας πω, βεβαίως, ευθαρσώς ότι δεν υπάρχει κανένα δικαίωμα για παράλληλη μετάδοση δύο διαφορετικών προγραμμάτων ενός τηλεοπτικού σταθμού μέσω δύο διαφορετικών συχνοτήτων της </w:t>
      </w:r>
      <w:r>
        <w:rPr>
          <w:rFonts w:eastAsia="Times New Roman"/>
          <w:bCs/>
          <w:szCs w:val="24"/>
        </w:rPr>
        <w:t>«</w:t>
      </w:r>
      <w:r>
        <w:rPr>
          <w:rFonts w:eastAsia="Times New Roman"/>
          <w:bCs/>
          <w:szCs w:val="24"/>
          <w:lang w:val="en-US"/>
        </w:rPr>
        <w:t>DIGEA</w:t>
      </w:r>
      <w:r>
        <w:rPr>
          <w:rFonts w:eastAsia="Times New Roman"/>
          <w:bCs/>
          <w:szCs w:val="24"/>
        </w:rPr>
        <w:t>»</w:t>
      </w:r>
      <w:r>
        <w:rPr>
          <w:rFonts w:eastAsia="Times New Roman"/>
          <w:bCs/>
          <w:szCs w:val="24"/>
        </w:rPr>
        <w:t>. Και σε κάθε περίπτωση, βεβαίως, η συγκεκριμένη ε</w:t>
      </w:r>
      <w:r>
        <w:rPr>
          <w:rFonts w:eastAsia="Times New Roman"/>
          <w:bCs/>
          <w:szCs w:val="24"/>
        </w:rPr>
        <w:t>νέργεια δεν γνωρίζουμε και δεν μπορεί να αποτελούσε πώληση προγράμματος, διότι αναμεταδόθηκε από το στούντιο του ΣΚΑΪ, σε ζωντανή μετάδοση και με το λογότυπό του. Δεν μπορεί επίσης η συγκεκριμένη ενέργεια να μπει υπό την ομπρέλα και τον τίτλο και τη λογική</w:t>
      </w:r>
      <w:r>
        <w:rPr>
          <w:rFonts w:eastAsia="Times New Roman"/>
          <w:bCs/>
          <w:szCs w:val="24"/>
        </w:rPr>
        <w:t xml:space="preserve"> της δικτύωσης, η οποία υπάρχει στον ν.4339 και υπήρχε και στον </w:t>
      </w:r>
      <w:r>
        <w:rPr>
          <w:rFonts w:eastAsia="Times New Roman"/>
          <w:bCs/>
          <w:szCs w:val="24"/>
        </w:rPr>
        <w:lastRenderedPageBreak/>
        <w:t>προηγούμενο νόμο, τον λεγόμενο νόμο Ρουσσόπουλου. Διότι</w:t>
      </w:r>
      <w:r>
        <w:rPr>
          <w:rFonts w:eastAsia="Times New Roman"/>
          <w:bCs/>
          <w:szCs w:val="24"/>
        </w:rPr>
        <w:t>,</w:t>
      </w:r>
      <w:r>
        <w:rPr>
          <w:rFonts w:eastAsia="Times New Roman"/>
          <w:bCs/>
          <w:szCs w:val="24"/>
        </w:rPr>
        <w:t xml:space="preserve"> δικτύωση επιτρέπεται </w:t>
      </w:r>
      <w:r>
        <w:rPr>
          <w:rFonts w:eastAsia="Times New Roman"/>
          <w:bCs/>
          <w:szCs w:val="24"/>
        </w:rPr>
        <w:t xml:space="preserve">μόνο </w:t>
      </w:r>
      <w:r>
        <w:rPr>
          <w:rFonts w:eastAsia="Times New Roman"/>
          <w:bCs/>
          <w:szCs w:val="24"/>
        </w:rPr>
        <w:t>μεταξύ περιφερειακών σταθμών, δηλαδή περιφερειακός σταθμός με περιφερειακό σταθμό μπορούν να έχουν συνεργασία</w:t>
      </w:r>
      <w:r>
        <w:rPr>
          <w:rFonts w:eastAsia="Times New Roman"/>
          <w:bCs/>
          <w:szCs w:val="24"/>
        </w:rPr>
        <w:t xml:space="preserve"> και ανταλλαγή προγράμματος. Και βεβαίως</w:t>
      </w:r>
      <w:r>
        <w:rPr>
          <w:rFonts w:eastAsia="Times New Roman"/>
          <w:bCs/>
          <w:szCs w:val="24"/>
        </w:rPr>
        <w:t>,</w:t>
      </w:r>
      <w:r>
        <w:rPr>
          <w:rFonts w:eastAsia="Times New Roman"/>
          <w:bCs/>
          <w:szCs w:val="24"/>
        </w:rPr>
        <w:t xml:space="preserve"> νομίζω ότι, για να μη μασάμε τα λόγια μας, εδώ περιμένουμε και εμείς και νομίζω και ο κάθε Έλληνας πολίτης το Εθνικό Συμβούλιο Ραδιοτηλεόρασης να λάβει τα μέτρα του και να ανταποκριθεί στις ευθύνες του για την τήρη</w:t>
      </w:r>
      <w:r>
        <w:rPr>
          <w:rFonts w:eastAsia="Times New Roman"/>
          <w:bCs/>
          <w:szCs w:val="24"/>
        </w:rPr>
        <w:t>ση της κείμενης νομοθεσίας, την οποία είναι και ο ρόλος του να διαφυλάξει.</w:t>
      </w:r>
    </w:p>
    <w:p w14:paraId="3FB07D83" w14:textId="77777777" w:rsidR="00C04871" w:rsidRDefault="0043374B">
      <w:pPr>
        <w:spacing w:line="600" w:lineRule="auto"/>
        <w:ind w:firstLine="720"/>
        <w:contextualSpacing/>
        <w:jc w:val="both"/>
        <w:rPr>
          <w:rFonts w:eastAsia="Times New Roman"/>
          <w:bCs/>
          <w:szCs w:val="24"/>
        </w:rPr>
      </w:pPr>
      <w:r>
        <w:rPr>
          <w:rFonts w:eastAsia="Times New Roman"/>
          <w:bCs/>
          <w:szCs w:val="24"/>
        </w:rPr>
        <w:t>Ευχαριστώ πάρα πολύ.</w:t>
      </w:r>
    </w:p>
    <w:p w14:paraId="3FB07D84" w14:textId="77777777" w:rsidR="00C04871" w:rsidRDefault="0043374B">
      <w:pPr>
        <w:spacing w:line="600" w:lineRule="auto"/>
        <w:ind w:firstLine="720"/>
        <w:contextualSpacing/>
        <w:jc w:val="both"/>
        <w:rPr>
          <w:rFonts w:eastAsia="Times New Roman"/>
          <w:bCs/>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 xml:space="preserve">): </w:t>
      </w:r>
      <w:r>
        <w:rPr>
          <w:rFonts w:eastAsia="Times New Roman"/>
          <w:bCs/>
          <w:szCs w:val="24"/>
        </w:rPr>
        <w:t xml:space="preserve">Ευχαριστούμε τον κύριο Υπουργό. </w:t>
      </w:r>
    </w:p>
    <w:p w14:paraId="3FB07D85" w14:textId="77777777" w:rsidR="00C04871" w:rsidRDefault="0043374B">
      <w:pPr>
        <w:spacing w:line="600" w:lineRule="auto"/>
        <w:ind w:firstLine="720"/>
        <w:contextualSpacing/>
        <w:jc w:val="both"/>
        <w:rPr>
          <w:rFonts w:eastAsia="Times New Roman"/>
          <w:bCs/>
          <w:szCs w:val="24"/>
        </w:rPr>
      </w:pPr>
      <w:r>
        <w:rPr>
          <w:rFonts w:eastAsia="Times New Roman"/>
          <w:bCs/>
          <w:szCs w:val="24"/>
        </w:rPr>
        <w:t>Συνεχίζουμε με την τρίτη με αριθμό 803/8-5-2017 επίκαιρη ερώτηση δεύτερου κύκλου του Βουλευτή</w:t>
      </w:r>
      <w:r>
        <w:rPr>
          <w:rFonts w:eastAsia="Times New Roman"/>
          <w:bCs/>
          <w:szCs w:val="24"/>
        </w:rPr>
        <w:t xml:space="preserve"> Ηρακλείου της Δημοκρατικής Συμπαράταξης ΠΑΣΟΚ–ΔΗΜΑΡ κ. Βασιλείου </w:t>
      </w:r>
      <w:proofErr w:type="spellStart"/>
      <w:r>
        <w:rPr>
          <w:rFonts w:eastAsia="Times New Roman"/>
          <w:bCs/>
          <w:szCs w:val="24"/>
        </w:rPr>
        <w:t>Κεγκέρογλου</w:t>
      </w:r>
      <w:proofErr w:type="spellEnd"/>
      <w:r>
        <w:rPr>
          <w:rFonts w:eastAsia="Times New Roman"/>
          <w:bCs/>
          <w:szCs w:val="24"/>
        </w:rPr>
        <w:t xml:space="preserve"> προς την Υπουργό Εργασίας, Κοινωνικής Ασφάλισης και Κοινωνικής Αλληλεγγύης, με θέμα επιβεβλημένη η εφαρμογή της ρύθμισης των </w:t>
      </w:r>
      <w:proofErr w:type="spellStart"/>
      <w:r>
        <w:rPr>
          <w:rFonts w:eastAsia="Times New Roman"/>
          <w:bCs/>
          <w:szCs w:val="24"/>
        </w:rPr>
        <w:t>εκατόν</w:t>
      </w:r>
      <w:proofErr w:type="spellEnd"/>
      <w:r>
        <w:rPr>
          <w:rFonts w:eastAsia="Times New Roman"/>
          <w:bCs/>
          <w:szCs w:val="24"/>
        </w:rPr>
        <w:t xml:space="preserve"> είκοσι </w:t>
      </w:r>
      <w:r>
        <w:rPr>
          <w:rFonts w:eastAsia="Times New Roman"/>
          <w:bCs/>
          <w:szCs w:val="24"/>
        </w:rPr>
        <w:t>δόσεων για όλες τις ληξιπρόθεσμες οφειλ</w:t>
      </w:r>
      <w:r>
        <w:rPr>
          <w:rFonts w:eastAsia="Times New Roman"/>
          <w:bCs/>
          <w:szCs w:val="24"/>
        </w:rPr>
        <w:t xml:space="preserve">ές προς τα </w:t>
      </w:r>
      <w:r>
        <w:rPr>
          <w:rFonts w:eastAsia="Times New Roman"/>
          <w:bCs/>
          <w:szCs w:val="24"/>
        </w:rPr>
        <w:t>α</w:t>
      </w:r>
      <w:r>
        <w:rPr>
          <w:rFonts w:eastAsia="Times New Roman"/>
          <w:bCs/>
          <w:szCs w:val="24"/>
        </w:rPr>
        <w:t xml:space="preserve">σφαλιστικά </w:t>
      </w:r>
      <w:r>
        <w:rPr>
          <w:rFonts w:eastAsia="Times New Roman"/>
          <w:bCs/>
          <w:szCs w:val="24"/>
        </w:rPr>
        <w:t>τ</w:t>
      </w:r>
      <w:r>
        <w:rPr>
          <w:rFonts w:eastAsia="Times New Roman"/>
          <w:bCs/>
          <w:szCs w:val="24"/>
        </w:rPr>
        <w:t xml:space="preserve">αμεία, ανεξάρτητα από την ένταξη στις διαδικασίες εξωδικαστικού συμβιβασμού». </w:t>
      </w:r>
    </w:p>
    <w:p w14:paraId="3FB07D86" w14:textId="77777777" w:rsidR="00C04871" w:rsidRDefault="0043374B">
      <w:pPr>
        <w:spacing w:line="600" w:lineRule="auto"/>
        <w:ind w:firstLine="720"/>
        <w:contextualSpacing/>
        <w:jc w:val="both"/>
        <w:rPr>
          <w:rFonts w:eastAsia="Times New Roman"/>
          <w:bCs/>
          <w:szCs w:val="24"/>
        </w:rPr>
      </w:pPr>
      <w:r>
        <w:rPr>
          <w:rFonts w:eastAsia="Times New Roman"/>
          <w:bCs/>
          <w:szCs w:val="24"/>
        </w:rPr>
        <w:t>Θα απαντήσει ο Υφυπουργός Εργασίας, Κοινωνικής Ασφάλισης και Κοινωνικής Αλληλεγγύης κ. Αναστάσιος Πετρόπουλος.</w:t>
      </w:r>
    </w:p>
    <w:p w14:paraId="3FB07D87" w14:textId="77777777" w:rsidR="00C04871" w:rsidRDefault="0043374B">
      <w:pPr>
        <w:spacing w:line="600" w:lineRule="auto"/>
        <w:ind w:firstLine="720"/>
        <w:contextualSpacing/>
        <w:jc w:val="both"/>
        <w:rPr>
          <w:rFonts w:eastAsia="Times New Roman"/>
          <w:bCs/>
          <w:szCs w:val="24"/>
        </w:rPr>
      </w:pPr>
      <w:r>
        <w:rPr>
          <w:rFonts w:eastAsia="Times New Roman"/>
          <w:bCs/>
          <w:szCs w:val="24"/>
        </w:rPr>
        <w:lastRenderedPageBreak/>
        <w:t xml:space="preserve">Κύριε </w:t>
      </w:r>
      <w:proofErr w:type="spellStart"/>
      <w:r>
        <w:rPr>
          <w:rFonts w:eastAsia="Times New Roman"/>
          <w:bCs/>
          <w:szCs w:val="24"/>
        </w:rPr>
        <w:t>Κεγκέρογλου</w:t>
      </w:r>
      <w:proofErr w:type="spellEnd"/>
      <w:r>
        <w:rPr>
          <w:rFonts w:eastAsia="Times New Roman"/>
          <w:bCs/>
          <w:szCs w:val="24"/>
        </w:rPr>
        <w:t>, έχετε τον λόγο.</w:t>
      </w:r>
    </w:p>
    <w:p w14:paraId="3FB07D88"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b/>
          <w:szCs w:val="24"/>
        </w:rPr>
        <w:t>ΒΑΣΙΛΕΙ</w:t>
      </w:r>
      <w:r>
        <w:rPr>
          <w:rFonts w:eastAsia="Times New Roman" w:cs="Times New Roman"/>
          <w:b/>
          <w:szCs w:val="24"/>
        </w:rPr>
        <w:t xml:space="preserve">ΟΣ ΚΕΓΚΕΡΟΓΛΟΥ: </w:t>
      </w:r>
      <w:r>
        <w:rPr>
          <w:rFonts w:eastAsia="Times New Roman" w:cs="Times New Roman"/>
          <w:szCs w:val="24"/>
        </w:rPr>
        <w:t>Ευχαριστώ, κύριε Πρόεδρε.</w:t>
      </w:r>
    </w:p>
    <w:p w14:paraId="3FB07D89"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 xml:space="preserve">Νομίζω ότι είναι γνωστή η κατάσταση που βιώνουν επιχειρήσεις, ελεύθεροι επαγγελματίες, αγρότες και λόγω της </w:t>
      </w:r>
      <w:proofErr w:type="spellStart"/>
      <w:r>
        <w:rPr>
          <w:rFonts w:eastAsia="Times New Roman" w:cs="Times New Roman"/>
          <w:szCs w:val="24"/>
        </w:rPr>
        <w:t>υπερφορολόγησης</w:t>
      </w:r>
      <w:proofErr w:type="spellEnd"/>
      <w:r>
        <w:rPr>
          <w:rFonts w:eastAsia="Times New Roman" w:cs="Times New Roman"/>
          <w:szCs w:val="24"/>
        </w:rPr>
        <w:t xml:space="preserve"> και λόγω των πρόσφατων δυσκολιών</w:t>
      </w:r>
      <w:r>
        <w:rPr>
          <w:rFonts w:eastAsia="Times New Roman" w:cs="Times New Roman"/>
          <w:szCs w:val="24"/>
        </w:rPr>
        <w:t>,</w:t>
      </w:r>
      <w:r>
        <w:rPr>
          <w:rFonts w:eastAsia="Times New Roman" w:cs="Times New Roman"/>
          <w:szCs w:val="24"/>
        </w:rPr>
        <w:t xml:space="preserve"> που ανακύπτουν από την απώλεια ρυθμίσεων, πολλοί από του</w:t>
      </w:r>
      <w:r>
        <w:rPr>
          <w:rFonts w:eastAsia="Times New Roman" w:cs="Times New Roman"/>
          <w:szCs w:val="24"/>
        </w:rPr>
        <w:t>ς οποίους είχαν ενταχθεί σε προηγούμενο διάστημα.</w:t>
      </w:r>
    </w:p>
    <w:p w14:paraId="3FB07D8A"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 xml:space="preserve">Σύμφωνα με τα στοιχεία του Κέντρου Είσπραξης Ασφαλιστικών Εισφορών, από το τελευταίο τρίμηνο του 2016, μέχρι το πρώτο τρίμηνο του 2017, είχαμε μία αύξηση, κατά </w:t>
      </w:r>
      <w:r>
        <w:rPr>
          <w:rFonts w:eastAsia="Times New Roman" w:cs="Times New Roman"/>
          <w:szCs w:val="24"/>
        </w:rPr>
        <w:t xml:space="preserve">έντεκα </w:t>
      </w:r>
      <w:r>
        <w:rPr>
          <w:rFonts w:eastAsia="Times New Roman" w:cs="Times New Roman"/>
          <w:szCs w:val="24"/>
        </w:rPr>
        <w:t>χιλιάδες περίπου των ενταγμένων σε ρυθμ</w:t>
      </w:r>
      <w:r>
        <w:rPr>
          <w:rFonts w:eastAsia="Times New Roman" w:cs="Times New Roman"/>
          <w:szCs w:val="24"/>
        </w:rPr>
        <w:t>ίσεις</w:t>
      </w:r>
      <w:r>
        <w:rPr>
          <w:rFonts w:eastAsia="Times New Roman" w:cs="Times New Roman"/>
          <w:szCs w:val="24"/>
        </w:rPr>
        <w:t>,</w:t>
      </w:r>
      <w:r>
        <w:rPr>
          <w:rFonts w:eastAsia="Times New Roman" w:cs="Times New Roman"/>
          <w:szCs w:val="24"/>
        </w:rPr>
        <w:t xml:space="preserve"> που τις απώλεσαν και συγκεκριμένα έχει ανέλθει αυτός ο αριθμός σε </w:t>
      </w:r>
      <w:proofErr w:type="spellStart"/>
      <w:r>
        <w:rPr>
          <w:rFonts w:eastAsia="Times New Roman" w:cs="Times New Roman"/>
          <w:szCs w:val="24"/>
        </w:rPr>
        <w:t>εκατόν</w:t>
      </w:r>
      <w:proofErr w:type="spellEnd"/>
      <w:r>
        <w:rPr>
          <w:rFonts w:eastAsia="Times New Roman" w:cs="Times New Roman"/>
          <w:szCs w:val="24"/>
        </w:rPr>
        <w:t xml:space="preserve"> δεκαπέ</w:t>
      </w:r>
      <w:r>
        <w:rPr>
          <w:rFonts w:eastAsia="Times New Roman" w:cs="Times New Roman"/>
          <w:szCs w:val="24"/>
        </w:rPr>
        <w:t>ντε χιλιάδες εξακόσιες πενήντα ο</w:t>
      </w:r>
      <w:r>
        <w:rPr>
          <w:rFonts w:eastAsia="Times New Roman" w:cs="Times New Roman"/>
          <w:szCs w:val="24"/>
        </w:rPr>
        <w:t>κτ</w:t>
      </w:r>
      <w:r>
        <w:rPr>
          <w:rFonts w:eastAsia="Times New Roman" w:cs="Times New Roman"/>
          <w:szCs w:val="24"/>
        </w:rPr>
        <w:t>ώ</w:t>
      </w:r>
      <w:r>
        <w:rPr>
          <w:rFonts w:eastAsia="Times New Roman" w:cs="Times New Roman"/>
          <w:szCs w:val="24"/>
        </w:rPr>
        <w:t>, με ένα συνολικό ύψος οφειλής 4,5 δισεκατομμύρια.</w:t>
      </w:r>
    </w:p>
    <w:p w14:paraId="3FB07D8B"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 xml:space="preserve">Είχαμε την εξέλιξη της ψήφισης του νόμου για τον εξωδικαστικό συμβιβασμό, όπου εντάσσονται επιχειρήσεις, με οφειλές πάνω από 20.000 και υπό συγκεκριμένες προϋποθέσεις. </w:t>
      </w:r>
    </w:p>
    <w:p w14:paraId="3FB07D8C"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Το ερώτημα της σημερινής ερώτησης είναι για όλους όσους δεν θα ενταχθούν</w:t>
      </w:r>
      <w:r>
        <w:rPr>
          <w:rFonts w:eastAsia="Times New Roman" w:cs="Times New Roman"/>
          <w:szCs w:val="24"/>
        </w:rPr>
        <w:t>,</w:t>
      </w:r>
      <w:r>
        <w:rPr>
          <w:rFonts w:eastAsia="Times New Roman" w:cs="Times New Roman"/>
          <w:szCs w:val="24"/>
        </w:rPr>
        <w:t xml:space="preserve"> για οποιονδήποτε λόγο</w:t>
      </w:r>
      <w:r>
        <w:rPr>
          <w:rFonts w:eastAsia="Times New Roman" w:cs="Times New Roman"/>
          <w:szCs w:val="24"/>
        </w:rPr>
        <w:t>,</w:t>
      </w:r>
      <w:r>
        <w:rPr>
          <w:rFonts w:eastAsia="Times New Roman" w:cs="Times New Roman"/>
          <w:szCs w:val="24"/>
        </w:rPr>
        <w:t xml:space="preserve"> στον εξωδικαστικό συμβιβασμό είτε γιατί είναι κάτω από 20.000 οι οφειλές τους είτε γιατί είναι πάνω από 20.000, αλλά </w:t>
      </w:r>
      <w:r>
        <w:rPr>
          <w:rFonts w:eastAsia="Times New Roman" w:cs="Times New Roman"/>
          <w:szCs w:val="24"/>
        </w:rPr>
        <w:lastRenderedPageBreak/>
        <w:t xml:space="preserve">δεν τηρούν άλλες προϋποθέσεις, εάν θα υπάρξει δυνατότητα ρύθμισης με ανάλογο τρόπο, παραδείγματος χάριν τον αριθμό </w:t>
      </w:r>
      <w:r>
        <w:rPr>
          <w:rFonts w:eastAsia="Times New Roman" w:cs="Times New Roman"/>
          <w:szCs w:val="24"/>
        </w:rPr>
        <w:t xml:space="preserve">των </w:t>
      </w:r>
      <w:proofErr w:type="spellStart"/>
      <w:r>
        <w:rPr>
          <w:rFonts w:eastAsia="Times New Roman" w:cs="Times New Roman"/>
          <w:szCs w:val="24"/>
        </w:rPr>
        <w:t>εκατόν</w:t>
      </w:r>
      <w:proofErr w:type="spellEnd"/>
      <w:r>
        <w:rPr>
          <w:rFonts w:eastAsia="Times New Roman" w:cs="Times New Roman"/>
          <w:szCs w:val="24"/>
        </w:rPr>
        <w:t xml:space="preserve"> είκοσι</w:t>
      </w:r>
      <w:r>
        <w:rPr>
          <w:rFonts w:eastAsia="Times New Roman" w:cs="Times New Roman"/>
          <w:szCs w:val="24"/>
        </w:rPr>
        <w:t xml:space="preserve"> δόσεων</w:t>
      </w:r>
      <w:r>
        <w:rPr>
          <w:rFonts w:eastAsia="Times New Roman" w:cs="Times New Roman"/>
          <w:szCs w:val="24"/>
        </w:rPr>
        <w:t>,</w:t>
      </w:r>
      <w:r>
        <w:rPr>
          <w:rFonts w:eastAsia="Times New Roman" w:cs="Times New Roman"/>
          <w:szCs w:val="24"/>
        </w:rPr>
        <w:t xml:space="preserve"> για οφειλές προς τα ασφαλιστικά ταμεία και προς τον ΕΦΚΑ, εν προκειμένω. </w:t>
      </w:r>
    </w:p>
    <w:p w14:paraId="3FB07D8D"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Αυτό είναι πάρα πολύ σημαντικό, κύριε Υπουργέ. Προβλέπεται μια διαδικασία έκδοσης υπουργικής απόφασης από το ν.4669 για τον εξωδικαστικό συμβιβασμό και θέλο</w:t>
      </w:r>
      <w:r>
        <w:rPr>
          <w:rFonts w:eastAsia="Times New Roman" w:cs="Times New Roman"/>
          <w:szCs w:val="24"/>
        </w:rPr>
        <w:t>υμε να ξέρουμε σε ποιο στάδιο βρίσκεται η επεξεργασία αυτών των υπουργικών αποφάσεων, προκειμένου να δοθεί η δυνατότητα στους οφειλέτες να εκπληρώσουν τις υποχρεώσεις μέσα από μια βιώσιμη ρύθμιση.</w:t>
      </w:r>
    </w:p>
    <w:p w14:paraId="3FB07D8E"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3FB07D8F"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Ο κύριος Υπουρ</w:t>
      </w:r>
      <w:r>
        <w:rPr>
          <w:rFonts w:eastAsia="Times New Roman" w:cs="Times New Roman"/>
          <w:szCs w:val="24"/>
        </w:rPr>
        <w:t>γός έχει τον λόγο.</w:t>
      </w:r>
    </w:p>
    <w:p w14:paraId="3FB07D90"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Ευχαριστώ πολύ, κύριε Πρόεδρε.</w:t>
      </w:r>
    </w:p>
    <w:p w14:paraId="3FB07D91"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xml:space="preserve">, αν δεν κάνω λάθος, επικαλείστε διατάξεις και διευκολύνσεις για την καταβολή των οφειλών απ’ </w:t>
      </w:r>
      <w:r>
        <w:rPr>
          <w:rFonts w:eastAsia="Times New Roman" w:cs="Times New Roman"/>
          <w:szCs w:val="24"/>
        </w:rPr>
        <w:t>όλους τους ασφαλισμένους</w:t>
      </w:r>
      <w:r>
        <w:rPr>
          <w:rFonts w:eastAsia="Times New Roman" w:cs="Times New Roman"/>
          <w:szCs w:val="24"/>
        </w:rPr>
        <w:t>,</w:t>
      </w:r>
      <w:r>
        <w:rPr>
          <w:rFonts w:eastAsia="Times New Roman" w:cs="Times New Roman"/>
          <w:szCs w:val="24"/>
        </w:rPr>
        <w:t xml:space="preserve"> που οφείλουν τόσα χρόνια, τις οποίες δεν ψηφίζετε. Εάν κάνω λάθος, διορθώστε με. Θα ήταν καλό να τις ψηφίσετε. Πάντως, αφού δεν το κάνατε, παρά ταύτα, καταλαβαίνω ότι υπάρχει δικαιολογημένα ενδιαφέρον στους ασφαλισμένους </w:t>
      </w:r>
      <w:r>
        <w:rPr>
          <w:rFonts w:eastAsia="Times New Roman" w:cs="Times New Roman"/>
          <w:szCs w:val="24"/>
        </w:rPr>
        <w:lastRenderedPageBreak/>
        <w:t>να πληροφ</w:t>
      </w:r>
      <w:r>
        <w:rPr>
          <w:rFonts w:eastAsia="Times New Roman" w:cs="Times New Roman"/>
          <w:szCs w:val="24"/>
        </w:rPr>
        <w:t>ορούνται για τις δυνατότητες</w:t>
      </w:r>
      <w:r>
        <w:rPr>
          <w:rFonts w:eastAsia="Times New Roman" w:cs="Times New Roman"/>
          <w:szCs w:val="24"/>
        </w:rPr>
        <w:t>,</w:t>
      </w:r>
      <w:r>
        <w:rPr>
          <w:rFonts w:eastAsia="Times New Roman" w:cs="Times New Roman"/>
          <w:szCs w:val="24"/>
        </w:rPr>
        <w:t xml:space="preserve"> που παρέχονται από τον νόμο της Κυβέρνησής μας για τη διευκόλυνση ασφαλιστικών οφειλών, ακόμη και γι’ </w:t>
      </w:r>
      <w:r>
        <w:rPr>
          <w:rFonts w:eastAsia="Times New Roman" w:cs="Times New Roman"/>
          <w:szCs w:val="24"/>
        </w:rPr>
        <w:t xml:space="preserve">αυτούς, </w:t>
      </w:r>
      <w:r>
        <w:rPr>
          <w:rFonts w:eastAsia="Times New Roman" w:cs="Times New Roman"/>
          <w:szCs w:val="24"/>
        </w:rPr>
        <w:t>που δεν έχουν πτωχευτική ικανότητα. Διότι γι’ αυτούς που έχουν πτωχευτική ικανότητα</w:t>
      </w:r>
      <w:r>
        <w:rPr>
          <w:rFonts w:eastAsia="Times New Roman" w:cs="Times New Roman"/>
          <w:szCs w:val="24"/>
        </w:rPr>
        <w:t>,</w:t>
      </w:r>
      <w:r>
        <w:rPr>
          <w:rFonts w:eastAsia="Times New Roman" w:cs="Times New Roman"/>
          <w:szCs w:val="24"/>
        </w:rPr>
        <w:t xml:space="preserve"> ο ν.4469 προβλέπει  σχετική δια</w:t>
      </w:r>
      <w:r>
        <w:rPr>
          <w:rFonts w:eastAsia="Times New Roman" w:cs="Times New Roman"/>
          <w:szCs w:val="24"/>
        </w:rPr>
        <w:t xml:space="preserve">δικασία, όπου ρυθμίζονται τα θέματα αυτά. Για εκείνους που δεν έχουν πτωχευτική ικανότητα και είναι ένα μεγάλο πλήθος ασφαλισμένων, αλλά ακόμη και αν είχαν πτωχευτική ικανότητα και δεν έχουν άλλες οφειλές </w:t>
      </w:r>
      <w:r>
        <w:rPr>
          <w:rFonts w:eastAsia="Times New Roman" w:cs="Times New Roman"/>
          <w:szCs w:val="24"/>
        </w:rPr>
        <w:t xml:space="preserve">–αλλά </w:t>
      </w:r>
      <w:r>
        <w:rPr>
          <w:rFonts w:eastAsia="Times New Roman" w:cs="Times New Roman"/>
          <w:szCs w:val="24"/>
        </w:rPr>
        <w:t>έχουν μόνο στους φορείς κοινωνικής ασφάλισης</w:t>
      </w:r>
      <w:r>
        <w:rPr>
          <w:rFonts w:eastAsia="Times New Roman" w:cs="Times New Roman"/>
          <w:szCs w:val="24"/>
        </w:rPr>
        <w:t>-</w:t>
      </w:r>
      <w:r>
        <w:rPr>
          <w:rFonts w:eastAsia="Times New Roman" w:cs="Times New Roman"/>
          <w:szCs w:val="24"/>
        </w:rPr>
        <w:t xml:space="preserve"> παρέχεται η δυνατότητα για τη ρύθμιση αυτών των οφειλών, σύμφωνα με τις επιμέρους ρυθμίσεις</w:t>
      </w:r>
      <w:r>
        <w:rPr>
          <w:rFonts w:eastAsia="Times New Roman" w:cs="Times New Roman"/>
          <w:szCs w:val="24"/>
        </w:rPr>
        <w:t>,</w:t>
      </w:r>
      <w:r>
        <w:rPr>
          <w:rFonts w:eastAsia="Times New Roman" w:cs="Times New Roman"/>
          <w:szCs w:val="24"/>
        </w:rPr>
        <w:t xml:space="preserve"> που θα προβλέπει η </w:t>
      </w:r>
      <w:r>
        <w:rPr>
          <w:rFonts w:eastAsia="Times New Roman" w:cs="Times New Roman"/>
          <w:szCs w:val="24"/>
        </w:rPr>
        <w:t xml:space="preserve">υπουργική απόφαση </w:t>
      </w:r>
      <w:r>
        <w:rPr>
          <w:rFonts w:eastAsia="Times New Roman" w:cs="Times New Roman"/>
          <w:szCs w:val="24"/>
        </w:rPr>
        <w:t xml:space="preserve">που θα εκδοθεί. Είναι προβλεπόμενη από τον νόμο </w:t>
      </w:r>
      <w:r>
        <w:rPr>
          <w:rFonts w:eastAsia="Times New Roman" w:cs="Times New Roman"/>
          <w:szCs w:val="24"/>
        </w:rPr>
        <w:t>υπουργική απόφαση</w:t>
      </w:r>
      <w:r>
        <w:rPr>
          <w:rFonts w:eastAsia="Times New Roman" w:cs="Times New Roman"/>
          <w:szCs w:val="24"/>
        </w:rPr>
        <w:t>.</w:t>
      </w:r>
    </w:p>
    <w:p w14:paraId="3FB07D92"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Δουλεύουμε προς αυτή την κατεύθυνση με έναν τρόπο επιστημο</w:t>
      </w:r>
      <w:r>
        <w:rPr>
          <w:rFonts w:eastAsia="Times New Roman" w:cs="Times New Roman"/>
          <w:szCs w:val="24"/>
        </w:rPr>
        <w:t>νικά άρτιο, για να γίνει δυνατή η αξιοποίηση αυτής της ευκαιρίας, αυτής της δυνατότητας, η οποία είναι συνυφασμένη και με το πλαίσιο που δημιουργούμε για την ανάπτυξη της οικονομίας, για τη διευκόλυνση των επιχειρήσεων</w:t>
      </w:r>
      <w:r>
        <w:rPr>
          <w:rFonts w:eastAsia="Times New Roman" w:cs="Times New Roman"/>
          <w:szCs w:val="24"/>
        </w:rPr>
        <w:t>,</w:t>
      </w:r>
      <w:r>
        <w:rPr>
          <w:rFonts w:eastAsia="Times New Roman" w:cs="Times New Roman"/>
          <w:szCs w:val="24"/>
        </w:rPr>
        <w:t xml:space="preserve"> μπροστά σε αυτή τη δυσκολία που υπάρ</w:t>
      </w:r>
      <w:r>
        <w:rPr>
          <w:rFonts w:eastAsia="Times New Roman" w:cs="Times New Roman"/>
          <w:szCs w:val="24"/>
        </w:rPr>
        <w:t>χει τα τελευταία χρόνια.</w:t>
      </w:r>
    </w:p>
    <w:p w14:paraId="3FB07D93"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Πρέπει να πω ότι η σώρευση των οφειλών</w:t>
      </w:r>
      <w:r>
        <w:rPr>
          <w:rFonts w:eastAsia="Times New Roman" w:cs="Times New Roman"/>
          <w:szCs w:val="24"/>
        </w:rPr>
        <w:t>,</w:t>
      </w:r>
      <w:r>
        <w:rPr>
          <w:rFonts w:eastAsia="Times New Roman" w:cs="Times New Roman"/>
          <w:szCs w:val="24"/>
        </w:rPr>
        <w:t xml:space="preserve"> μόνο με την οικονομική ανάπτυξη μπορεί να ανακοπεί. Σημειώνω ότι το 2008 για τον ΟΑΕΕ ήταν 3,5 δισεκατομμύρια περίπου η οφειλή. Έφτασε</w:t>
      </w:r>
      <w:r>
        <w:rPr>
          <w:rFonts w:eastAsia="Times New Roman" w:cs="Times New Roman"/>
          <w:szCs w:val="24"/>
        </w:rPr>
        <w:t>,</w:t>
      </w:r>
      <w:r>
        <w:rPr>
          <w:rFonts w:eastAsia="Times New Roman" w:cs="Times New Roman"/>
          <w:szCs w:val="24"/>
        </w:rPr>
        <w:t xml:space="preserve"> με ρυθμό 1 δισεκατομμύριο προστιθέμενο κάθε χρονιά από το 2010 και μετά, στα 12 δισεκατομμύρια. </w:t>
      </w:r>
    </w:p>
    <w:p w14:paraId="3FB07D94"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lastRenderedPageBreak/>
        <w:t>Πρέπει να βλέπουμε, λοιπόν, το ζήτημα των οφειλών στο ευρύτερο πλαίσιο των οικονομικών δυνατοτήτων που υπάρχουν, για να αναπτύσσονται οι επιχειρήσεις. Γι’ αυτ</w:t>
      </w:r>
      <w:r>
        <w:rPr>
          <w:rFonts w:eastAsia="Times New Roman" w:cs="Times New Roman"/>
          <w:szCs w:val="24"/>
        </w:rPr>
        <w:t>ό, θα έλεγα προς την πλευρά της δικής σας παράταξης, πως</w:t>
      </w:r>
      <w:r>
        <w:rPr>
          <w:rFonts w:eastAsia="Times New Roman" w:cs="Times New Roman"/>
          <w:szCs w:val="24"/>
        </w:rPr>
        <w:t>,</w:t>
      </w:r>
      <w:r>
        <w:rPr>
          <w:rFonts w:eastAsia="Times New Roman" w:cs="Times New Roman"/>
          <w:szCs w:val="24"/>
        </w:rPr>
        <w:t xml:space="preserve"> όταν θα συζητάμε την επόμενη εβδομάδα για τα αντίμετρα, να προσέξετε εκείνη την πλευρά των διατάξεων</w:t>
      </w:r>
      <w:r>
        <w:rPr>
          <w:rFonts w:eastAsia="Times New Roman" w:cs="Times New Roman"/>
          <w:szCs w:val="24"/>
        </w:rPr>
        <w:t>,</w:t>
      </w:r>
      <w:r>
        <w:rPr>
          <w:rFonts w:eastAsia="Times New Roman" w:cs="Times New Roman"/>
          <w:szCs w:val="24"/>
        </w:rPr>
        <w:t xml:space="preserve"> που είναι πράγματι πρόσφορες για την υποβοήθηση της οικονομίας και για την ανάπτυξη της οικονομί</w:t>
      </w:r>
      <w:r>
        <w:rPr>
          <w:rFonts w:eastAsia="Times New Roman" w:cs="Times New Roman"/>
          <w:szCs w:val="24"/>
        </w:rPr>
        <w:t xml:space="preserve">ας.                                                  </w:t>
      </w:r>
    </w:p>
    <w:p w14:paraId="3FB07D95" w14:textId="77777777" w:rsidR="00C04871" w:rsidRDefault="0043374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Επομένως, θα δείτε στην υπουργική απόφαση που θα εκδώσουμε τις λύσεις που θα προτείνουμε. Θα είναι λύσεις οι οποίες θα αξιοποιήσουν οι επιχειρήσεις και οι οφειλέτες. Είμαι βέβαιος γι’ αυτό, διότι θα είν</w:t>
      </w:r>
      <w:r>
        <w:rPr>
          <w:rFonts w:eastAsia="Times New Roman" w:cs="Times New Roman"/>
          <w:szCs w:val="24"/>
        </w:rPr>
        <w:t xml:space="preserve">αι σταθμισμένες στα μέτρα τους. </w:t>
      </w:r>
    </w:p>
    <w:p w14:paraId="3FB07D96" w14:textId="77777777" w:rsidR="00C04871" w:rsidRDefault="0043374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Ορίστε, κύριε </w:t>
      </w:r>
      <w:proofErr w:type="spellStart"/>
      <w:r>
        <w:rPr>
          <w:rFonts w:eastAsia="Times New Roman" w:cs="Times New Roman"/>
          <w:szCs w:val="24"/>
        </w:rPr>
        <w:t>Κεγκέρογλου</w:t>
      </w:r>
      <w:proofErr w:type="spellEnd"/>
      <w:r>
        <w:rPr>
          <w:rFonts w:eastAsia="Times New Roman" w:cs="Times New Roman"/>
          <w:szCs w:val="24"/>
        </w:rPr>
        <w:t xml:space="preserve">, έχετε τον λόγο για τη δευτερολογία σας. </w:t>
      </w:r>
    </w:p>
    <w:p w14:paraId="3FB07D97" w14:textId="77777777" w:rsidR="00C04871" w:rsidRDefault="0043374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Ευχαριστώ, κύριε Πρόεδρε. </w:t>
      </w:r>
    </w:p>
    <w:p w14:paraId="3FB07D98" w14:textId="77777777" w:rsidR="00C04871" w:rsidRDefault="0043374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Δεν αξίζει να ασχοληθεί κανείς με τα πέρα από αυτά που αφορούν την ερώτ</w:t>
      </w:r>
      <w:r>
        <w:rPr>
          <w:rFonts w:eastAsia="Times New Roman" w:cs="Times New Roman"/>
          <w:szCs w:val="24"/>
        </w:rPr>
        <w:t xml:space="preserve">ηση, γιατί εκπροσωπείτε μια Κυβέρνηση και μια Πλειοψηφία που όλο το προηγούμενο διάστημα που ήταν στα έδρανα της αντιπολίτευσης έπραττε τα ακριβώς αντίθετα από ό,τι κάνει σήμερα. Άρα, δεν υπάρχει κανένας λόγος να κάτσουμε να πούμε τι ακριβώς έκαναν. </w:t>
      </w:r>
    </w:p>
    <w:p w14:paraId="3FB07D99" w14:textId="77777777" w:rsidR="00C04871" w:rsidRDefault="0043374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Εσείς</w:t>
      </w:r>
      <w:r>
        <w:rPr>
          <w:rFonts w:eastAsia="Times New Roman" w:cs="Times New Roman"/>
          <w:szCs w:val="24"/>
        </w:rPr>
        <w:t>, βέβαια, δικαιολογείστε γιατί δεν ήσασταν Βουλευτής, οπότε θα μου πείτε ότι προσωπικά</w:t>
      </w:r>
      <w:r>
        <w:rPr>
          <w:rFonts w:eastAsia="Times New Roman" w:cs="Times New Roman"/>
          <w:szCs w:val="24"/>
        </w:rPr>
        <w:t>,</w:t>
      </w:r>
      <w:r>
        <w:rPr>
          <w:rFonts w:eastAsia="Times New Roman" w:cs="Times New Roman"/>
          <w:szCs w:val="24"/>
        </w:rPr>
        <w:t xml:space="preserve"> δεν έχετε πράξει όλα αυτά που έχουν πράξει οι άλλοι συνάδελφοι, οι οποίοι κυρίως</w:t>
      </w:r>
      <w:r>
        <w:rPr>
          <w:rFonts w:eastAsia="Times New Roman" w:cs="Times New Roman"/>
          <w:szCs w:val="24"/>
        </w:rPr>
        <w:t>,</w:t>
      </w:r>
      <w:r>
        <w:rPr>
          <w:rFonts w:eastAsia="Times New Roman" w:cs="Times New Roman"/>
          <w:szCs w:val="24"/>
        </w:rPr>
        <w:t xml:space="preserve"> από μεγάλοι θιασώτες της </w:t>
      </w:r>
      <w:proofErr w:type="spellStart"/>
      <w:r>
        <w:rPr>
          <w:rFonts w:eastAsia="Times New Roman" w:cs="Times New Roman"/>
          <w:szCs w:val="24"/>
        </w:rPr>
        <w:t>αντιμνημονιακής</w:t>
      </w:r>
      <w:proofErr w:type="spellEnd"/>
      <w:r>
        <w:rPr>
          <w:rFonts w:eastAsia="Times New Roman" w:cs="Times New Roman"/>
          <w:szCs w:val="24"/>
        </w:rPr>
        <w:t xml:space="preserve"> πολιτικής</w:t>
      </w:r>
      <w:r>
        <w:rPr>
          <w:rFonts w:eastAsia="Times New Roman" w:cs="Times New Roman"/>
          <w:szCs w:val="24"/>
        </w:rPr>
        <w:t>,</w:t>
      </w:r>
      <w:r>
        <w:rPr>
          <w:rFonts w:eastAsia="Times New Roman" w:cs="Times New Roman"/>
          <w:szCs w:val="24"/>
        </w:rPr>
        <w:t xml:space="preserve"> έγιναν τώρα υπάκουοι στα κελεύσματ</w:t>
      </w:r>
      <w:r>
        <w:rPr>
          <w:rFonts w:eastAsia="Times New Roman" w:cs="Times New Roman"/>
          <w:szCs w:val="24"/>
        </w:rPr>
        <w:t>α και στις εντολές της τρόικας και μάλιστα, χωρίς να βάζουν ούτε ένα κόμμα ή μια τελεία. Με αναγκάζετε να σας πω πράγματα</w:t>
      </w:r>
      <w:r>
        <w:rPr>
          <w:rFonts w:eastAsia="Times New Roman" w:cs="Times New Roman"/>
          <w:szCs w:val="24"/>
        </w:rPr>
        <w:t>,</w:t>
      </w:r>
      <w:r>
        <w:rPr>
          <w:rFonts w:eastAsia="Times New Roman" w:cs="Times New Roman"/>
          <w:szCs w:val="24"/>
        </w:rPr>
        <w:t xml:space="preserve"> στο πλαίσιο του κοινοβουλευτικού ελέγχου, τα οποία θα μπορούσαν να μη λέγονται. Όμως, είναι η αλήθεια. </w:t>
      </w:r>
    </w:p>
    <w:p w14:paraId="3FB07D9A" w14:textId="77777777" w:rsidR="00C04871" w:rsidRDefault="0043374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Και επειδή δεν ήσασταν ο αρμό</w:t>
      </w:r>
      <w:r>
        <w:rPr>
          <w:rFonts w:eastAsia="Times New Roman" w:cs="Times New Roman"/>
          <w:szCs w:val="24"/>
        </w:rPr>
        <w:t>διος Υπουργός για τον εξωδικαστικό συμβιβασμό, θα σας θυμίσω, θα σας ενημερώσω ότι καταθέσαμε μια ολοκληρωμένη τροπολογία, βελτιωτική των διαδικασιών που προβλέπει ο εξωδικαστικός συμβιβασμός, στην οποία αναφέραμε για τη θέσπιση του ακατάσχετου επιχειρηματ</w:t>
      </w:r>
      <w:r>
        <w:rPr>
          <w:rFonts w:eastAsia="Times New Roman" w:cs="Times New Roman"/>
          <w:szCs w:val="24"/>
        </w:rPr>
        <w:t xml:space="preserve">ικού λογαριασμού με προϋποθέσεις, ούτως ώστε να μπορούν να λειτουργούν οι επιχειρήσεις. Επίσης, αναφέραμε το ταυτόχρονο «πάγωμα» των οφειλών προς τα ασφαλιστικά ταμεία και το </w:t>
      </w:r>
      <w:r>
        <w:rPr>
          <w:rFonts w:eastAsia="Times New Roman" w:cs="Times New Roman"/>
          <w:szCs w:val="24"/>
        </w:rPr>
        <w:t>δ</w:t>
      </w:r>
      <w:r>
        <w:rPr>
          <w:rFonts w:eastAsia="Times New Roman" w:cs="Times New Roman"/>
          <w:szCs w:val="24"/>
        </w:rPr>
        <w:t>ημόσιο, που είναι και εξαγγελία του Πρωθυπουργ</w:t>
      </w:r>
      <w:r>
        <w:rPr>
          <w:rFonts w:eastAsia="Times New Roman" w:cs="Times New Roman"/>
          <w:szCs w:val="24"/>
        </w:rPr>
        <w:t>ού</w:t>
      </w:r>
      <w:r>
        <w:rPr>
          <w:rFonts w:eastAsia="Times New Roman" w:cs="Times New Roman"/>
          <w:szCs w:val="24"/>
        </w:rPr>
        <w:t xml:space="preserve"> από τον Σεπτέμβρη του 2016 -μόν</w:t>
      </w:r>
      <w:r>
        <w:rPr>
          <w:rFonts w:eastAsia="Times New Roman" w:cs="Times New Roman"/>
          <w:szCs w:val="24"/>
        </w:rPr>
        <w:t xml:space="preserve">ο που έχει περάσει κοντά ένας χρόνος και δεν έχει υλοποιηθεί-, αλλά και διαδικαστικές προτάσεις βελτίωσης αυτών που προβλέπονται στο θεσμικό πλαίσιο. </w:t>
      </w:r>
    </w:p>
    <w:p w14:paraId="3FB07D9B" w14:textId="77777777" w:rsidR="00C04871" w:rsidRDefault="0043374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Άρα από την πλευρά μας οι προτάσεις της βελτίωσης έχουν κατατεθεί και αυτό δείχνει το ενδιαφέρον για να β</w:t>
      </w:r>
      <w:r>
        <w:rPr>
          <w:rFonts w:eastAsia="Times New Roman" w:cs="Times New Roman"/>
          <w:szCs w:val="24"/>
        </w:rPr>
        <w:t xml:space="preserve">ελτιωθεί ένα πλαίσιο, το οποίο θεωρούμε ότι θα δώσει κάποιες λύσεις, αλλά δεν θα δώσει σε όλες τις περιπτώσεις. </w:t>
      </w:r>
    </w:p>
    <w:p w14:paraId="3FB07D9C" w14:textId="77777777" w:rsidR="00C04871" w:rsidRDefault="0043374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Για τις περιπτώσεις, λοιπόν, που δεν θα ενταχθούν στον εξωδικαστικό συμβιβασμό, θα υπάρχει η δυνατότητα να γίνει διμερής ρύθμιση, δηλαδή με μια</w:t>
      </w:r>
      <w:r>
        <w:rPr>
          <w:rFonts w:eastAsia="Times New Roman" w:cs="Times New Roman"/>
          <w:szCs w:val="24"/>
        </w:rPr>
        <w:t xml:space="preserve"> αίτηση προς τον ΕΦΚΑ να ρυθμίζεται η οφειλή –εάν είναι κάτω από 20.000 ευρώ ούτως ή άλλως δεν πάει στον εξωδικαστικό-, για πάνω από 20.000 ευρώ να μπορεί να γίνει αυτή η ρύθμιση με τις </w:t>
      </w:r>
      <w:proofErr w:type="spellStart"/>
      <w:r>
        <w:rPr>
          <w:rFonts w:eastAsia="Times New Roman" w:cs="Times New Roman"/>
          <w:szCs w:val="24"/>
        </w:rPr>
        <w:t>εκατόν</w:t>
      </w:r>
      <w:proofErr w:type="spellEnd"/>
      <w:r>
        <w:rPr>
          <w:rFonts w:eastAsia="Times New Roman" w:cs="Times New Roman"/>
          <w:szCs w:val="24"/>
        </w:rPr>
        <w:t xml:space="preserve"> είκοσι δόσεις, να προχωράει η διαδικασία καταβολής των δόσεων κ</w:t>
      </w:r>
      <w:r>
        <w:rPr>
          <w:rFonts w:eastAsia="Times New Roman" w:cs="Times New Roman"/>
          <w:szCs w:val="24"/>
        </w:rPr>
        <w:t xml:space="preserve">αι ταυτόχρονα, να παίρνει ο οφειλέτης ενημερότητα, να μπορεί να λειτουργήσει ως επιχείρηση, ως δραστηριότητα, ως αυτοαπασχολούμενος, ως ελεύθερος επαγγελματίας, ως αγρότης, ή σε οποιαδήποτε κατηγορία και αν ανήκει; </w:t>
      </w:r>
    </w:p>
    <w:p w14:paraId="3FB07D9D" w14:textId="77777777" w:rsidR="00C04871" w:rsidRDefault="0043374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Αυτό, λοιπόν, είναι το απλό ερώτημα: Θα </w:t>
      </w:r>
      <w:r>
        <w:rPr>
          <w:rFonts w:eastAsia="Times New Roman" w:cs="Times New Roman"/>
          <w:szCs w:val="24"/>
        </w:rPr>
        <w:t xml:space="preserve">υπάρξει η δυνατότητα για μια οφειλή των 25.000 ευρώ, που δεν εντάσσεται στον εξωδικαστικό συμβιβασμό, να κάνει ο οφειλέτης μια αίτηση στον ΕΦΚΑ και να του τα ρυθμίζει σε </w:t>
      </w:r>
      <w:proofErr w:type="spellStart"/>
      <w:r>
        <w:rPr>
          <w:rFonts w:eastAsia="Times New Roman" w:cs="Times New Roman"/>
          <w:szCs w:val="24"/>
        </w:rPr>
        <w:t>εκατόν</w:t>
      </w:r>
      <w:proofErr w:type="spellEnd"/>
      <w:r>
        <w:rPr>
          <w:rFonts w:eastAsia="Times New Roman" w:cs="Times New Roman"/>
          <w:szCs w:val="24"/>
        </w:rPr>
        <w:t xml:space="preserve"> είκοσι δόσεις; Και ποιες θα είναι οι προϋποθέσεις για να ενταχθεί κανείς σε αυτ</w:t>
      </w:r>
      <w:r>
        <w:rPr>
          <w:rFonts w:eastAsia="Times New Roman" w:cs="Times New Roman"/>
          <w:szCs w:val="24"/>
        </w:rPr>
        <w:t xml:space="preserve">ό; Το ρωτάω αυτό για να είμαστε χρήσιμοι στους πολίτες και στους ανθρώπους που βιώνουν αυτή τη δυσκολία. Αυτή είναι η ερώτηση. </w:t>
      </w:r>
    </w:p>
    <w:p w14:paraId="3FB07D9E" w14:textId="77777777" w:rsidR="00C04871" w:rsidRDefault="0043374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3FB07D9F" w14:textId="77777777" w:rsidR="00C04871" w:rsidRDefault="0043374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Ορίστε, κύριε Υπουργέ, έχετε τον λόγο για τη δευτερολογία σας. </w:t>
      </w:r>
    </w:p>
    <w:p w14:paraId="3FB07DA0" w14:textId="77777777" w:rsidR="00C04871" w:rsidRDefault="0043374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ΑΝΑΣΤΑΣΙΟΣ ΠΕΤΡΟΠΟ</w:t>
      </w:r>
      <w:r>
        <w:rPr>
          <w:rFonts w:eastAsia="Times New Roman" w:cs="Times New Roman"/>
          <w:b/>
          <w:szCs w:val="24"/>
        </w:rPr>
        <w:t xml:space="preserve">ΥΛΟΣ (Υφυπουργός Εργασίας, Κοινωνικής Ασφάλισης και Κοινωνικής Αλληλεγγύης): </w:t>
      </w:r>
      <w:r>
        <w:rPr>
          <w:rFonts w:eastAsia="Times New Roman" w:cs="Times New Roman"/>
          <w:szCs w:val="24"/>
        </w:rPr>
        <w:t xml:space="preserve">Ευχαριστώ, κύριε Πρόεδρε. </w:t>
      </w:r>
    </w:p>
    <w:p w14:paraId="3FB07DA1" w14:textId="77777777" w:rsidR="00C04871" w:rsidRDefault="0043374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Υπάρχουν δ</w:t>
      </w:r>
      <w:r>
        <w:rPr>
          <w:rFonts w:eastAsia="Times New Roman" w:cs="Times New Roman"/>
          <w:szCs w:val="24"/>
        </w:rPr>
        <w:t>ύ</w:t>
      </w:r>
      <w:r>
        <w:rPr>
          <w:rFonts w:eastAsia="Times New Roman" w:cs="Times New Roman"/>
          <w:szCs w:val="24"/>
        </w:rPr>
        <w:t>ο περιπτώσεις που προβλέπονται στο άρθρο 21 του νόμου για τον εξωδικαστικό συμβιβασμό. Σύμφωνα με αυτές τις περιπτώσεις, έχουμε από τη μια τη</w:t>
      </w:r>
      <w:r>
        <w:rPr>
          <w:rFonts w:eastAsia="Times New Roman" w:cs="Times New Roman"/>
          <w:szCs w:val="24"/>
        </w:rPr>
        <w:t xml:space="preserve"> χρέωση μέχρι 3.000 ευρώ, που μπορεί να εξοφληθεί στις τριάντα έξι δόσεις και είναι οφειλή αποκλειστικά και μόνο προς τον φορέα κοινωνικής ασφάλισης, ή προς το </w:t>
      </w:r>
      <w:r>
        <w:rPr>
          <w:rFonts w:eastAsia="Times New Roman" w:cs="Times New Roman"/>
          <w:szCs w:val="24"/>
        </w:rPr>
        <w:t>δ</w:t>
      </w:r>
      <w:r>
        <w:rPr>
          <w:rFonts w:eastAsia="Times New Roman" w:cs="Times New Roman"/>
          <w:szCs w:val="24"/>
        </w:rPr>
        <w:t>ημόσιο, ή και προς τα δυο. Συνεπώς προβλέπεται για αυτήν την περίπτωση, χωρίς τη δυνατότητα δια</w:t>
      </w:r>
      <w:r>
        <w:rPr>
          <w:rFonts w:eastAsia="Times New Roman" w:cs="Times New Roman"/>
          <w:szCs w:val="24"/>
        </w:rPr>
        <w:t xml:space="preserve">γραφής των προσαυξήσεων και των τόκων, για ποσό μέχρι 3.000 ευρώ. Για οποιοδήποτε ποσό υπερβαίνει τις 3.000 ευρώ, άρα 20.000, 25.000 ευρώ -και όσο είναι αυτό-, προβλέπεται στην ίδια διάταξη η εξόφληση σε μέχρι και </w:t>
      </w:r>
      <w:proofErr w:type="spellStart"/>
      <w:r>
        <w:rPr>
          <w:rFonts w:eastAsia="Times New Roman" w:cs="Times New Roman"/>
          <w:szCs w:val="24"/>
        </w:rPr>
        <w:t>εκατόν</w:t>
      </w:r>
      <w:proofErr w:type="spellEnd"/>
      <w:r>
        <w:rPr>
          <w:rFonts w:eastAsia="Times New Roman" w:cs="Times New Roman"/>
          <w:szCs w:val="24"/>
        </w:rPr>
        <w:t xml:space="preserve"> είκοσι μηνιαίες δόσεις. </w:t>
      </w:r>
    </w:p>
    <w:p w14:paraId="3FB07DA2" w14:textId="77777777" w:rsidR="00C04871" w:rsidRDefault="0043374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Συνεπώς, κ</w:t>
      </w:r>
      <w:r>
        <w:rPr>
          <w:rFonts w:eastAsia="Times New Roman" w:cs="Times New Roman"/>
          <w:szCs w:val="24"/>
        </w:rPr>
        <w:t xml:space="preserve">ύριε </w:t>
      </w:r>
      <w:proofErr w:type="spellStart"/>
      <w:r>
        <w:rPr>
          <w:rFonts w:eastAsia="Times New Roman" w:cs="Times New Roman"/>
          <w:szCs w:val="24"/>
        </w:rPr>
        <w:t>Κεγκέρογλου</w:t>
      </w:r>
      <w:proofErr w:type="spellEnd"/>
      <w:r>
        <w:rPr>
          <w:rFonts w:eastAsia="Times New Roman" w:cs="Times New Roman"/>
          <w:szCs w:val="24"/>
        </w:rPr>
        <w:t xml:space="preserve">, η ερώτησή σας </w:t>
      </w:r>
      <w:proofErr w:type="spellStart"/>
      <w:r>
        <w:rPr>
          <w:rFonts w:eastAsia="Times New Roman" w:cs="Times New Roman"/>
          <w:szCs w:val="24"/>
        </w:rPr>
        <w:t>απαντιέται</w:t>
      </w:r>
      <w:proofErr w:type="spellEnd"/>
      <w:r>
        <w:rPr>
          <w:rFonts w:eastAsia="Times New Roman" w:cs="Times New Roman"/>
          <w:szCs w:val="24"/>
        </w:rPr>
        <w:t xml:space="preserve"> από τον ίδιο τον νόμο, γιατί προβλέπεται η ένταξη όλων αυτών των περιπτώσεων. Τις λεπτομέρειες θα ρυθμίζει η υπουργική απόφαση. Και αυτές οι λεπτομέρειες θα είναι </w:t>
      </w:r>
      <w:proofErr w:type="spellStart"/>
      <w:r>
        <w:rPr>
          <w:rFonts w:eastAsia="Times New Roman" w:cs="Times New Roman"/>
          <w:szCs w:val="24"/>
        </w:rPr>
        <w:t>διευκολυντικές</w:t>
      </w:r>
      <w:proofErr w:type="spellEnd"/>
      <w:r>
        <w:rPr>
          <w:rFonts w:eastAsia="Times New Roman" w:cs="Times New Roman"/>
          <w:szCs w:val="24"/>
        </w:rPr>
        <w:t xml:space="preserve"> για την εξόφληση αυτών των οφειλών.</w:t>
      </w:r>
      <w:r>
        <w:rPr>
          <w:rFonts w:eastAsia="Times New Roman" w:cs="Times New Roman"/>
          <w:szCs w:val="24"/>
        </w:rPr>
        <w:t xml:space="preserve"> </w:t>
      </w:r>
    </w:p>
    <w:p w14:paraId="3FB07DA3"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κάνουμε κάθε δυνατή προσπάθεια, ώστε πρώτα απ’ όλα να ενισχύουμε την ίδια την προοπτική της κοινωνικής ασφάλισης, να μην λειτουργήσει ισοπεδωτικά αυτή η ευχέρεια. Να μην δίνει, δηλαδή, ο καθένας επειδή έτσι θέλει </w:t>
      </w:r>
      <w:proofErr w:type="spellStart"/>
      <w:r>
        <w:rPr>
          <w:rFonts w:eastAsia="Times New Roman" w:cs="Times New Roman"/>
          <w:szCs w:val="24"/>
        </w:rPr>
        <w:t>εκατόν</w:t>
      </w:r>
      <w:proofErr w:type="spellEnd"/>
      <w:r>
        <w:rPr>
          <w:rFonts w:eastAsia="Times New Roman" w:cs="Times New Roman"/>
          <w:szCs w:val="24"/>
        </w:rPr>
        <w:t xml:space="preserve"> είκοσι δόσεις, αλλά γιατί έτσι </w:t>
      </w:r>
      <w:r>
        <w:rPr>
          <w:rFonts w:eastAsia="Times New Roman" w:cs="Times New Roman"/>
          <w:szCs w:val="24"/>
        </w:rPr>
        <w:t xml:space="preserve">μπορεί. Γιατί αν μπορεί να καταβάλει σε τριάντα ή σε σαράντα δόσεις την οφειλή του, με βάση το προφίλ, θα είναι τριάντα ή σαράντα οι δόσεις. Αντίθετα, οι προηγούμενες ρυθμίσεις έλεγαν </w:t>
      </w:r>
      <w:proofErr w:type="spellStart"/>
      <w:r>
        <w:rPr>
          <w:rFonts w:eastAsia="Times New Roman" w:cs="Times New Roman"/>
          <w:szCs w:val="24"/>
        </w:rPr>
        <w:t>εκατόν</w:t>
      </w:r>
      <w:proofErr w:type="spellEnd"/>
      <w:r>
        <w:rPr>
          <w:rFonts w:eastAsia="Times New Roman" w:cs="Times New Roman"/>
          <w:szCs w:val="24"/>
        </w:rPr>
        <w:t xml:space="preserve"> είκοσι και όποιος θέλει, διαλέγει. Αυτό δεν θα συμβεί τώρα. Και σ</w:t>
      </w:r>
      <w:r>
        <w:rPr>
          <w:rFonts w:eastAsia="Times New Roman" w:cs="Times New Roman"/>
          <w:szCs w:val="24"/>
        </w:rPr>
        <w:t>ωστά δεν θα συμβεί τώρα.</w:t>
      </w:r>
    </w:p>
    <w:p w14:paraId="3FB07DA4"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 xml:space="preserve">Το προηγούμενο μοντέλο απέτυχε και γι’ αυτόν τον λόγο, γιατί υπήρχαν οφειλέτες που μπορούσαν να πληρώσουν γρηγορότερα τα ποσά που όφειλαν και δεν το έκαναν γιατί διευκολύνονταν με μία τέτοια έμμεση προσφυγή σε έναν δανεισμό από το </w:t>
      </w:r>
      <w:r>
        <w:rPr>
          <w:rFonts w:eastAsia="Times New Roman" w:cs="Times New Roman"/>
          <w:szCs w:val="24"/>
        </w:rPr>
        <w:t>σύστημα της κοινωνικής ασφάλισης. Δεν είναι σωστό ούτε για την κοινωνική ασφάλιση ούτε για την οικονομία ούτε για τους ίδιους τους ασφαλισμένους, να γίνει κάτι τέτοιο.</w:t>
      </w:r>
    </w:p>
    <w:p w14:paraId="3FB07DA5"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 xml:space="preserve">Γι’ αυτόν τον λόγο επεξεργαζόμαστε τέτοια μοντέλα, ώστε να προσεγγίζουμε –αυτό το είχα πει πάρα πολλές φορές στο παρελθόν, αυτός είναι ο σκοπός και αυτό θα κάνουμε- το προφίλ του οφειλέτη, ώστε πραγματικά να είναι εφικτή και η καταβολή των οφειλών, για να </w:t>
      </w:r>
      <w:r>
        <w:rPr>
          <w:rFonts w:eastAsia="Times New Roman" w:cs="Times New Roman"/>
          <w:szCs w:val="24"/>
        </w:rPr>
        <w:t xml:space="preserve">μην έχουμε το φαινόμενο να μπαίνει στη ρύθμιση και να ξαναβγαίνει, πράγμα που συνέβαινε πριν με τα διάφορα μοντέλα καταβολής οφειλών. </w:t>
      </w:r>
    </w:p>
    <w:p w14:paraId="3FB07DA6"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Νομίζω ότι, με τη συμβολή όλων και με μια καλή θέληση και από τους φορείς που εκπροσωπούν τους ασφαλισμένους, θα κάνουμε </w:t>
      </w:r>
      <w:r>
        <w:rPr>
          <w:rFonts w:eastAsia="Times New Roman" w:cs="Times New Roman"/>
          <w:szCs w:val="24"/>
        </w:rPr>
        <w:t xml:space="preserve">μια καλή ενημέρωση προς όλους και θα έχουμε καλά αποτελέσματα. </w:t>
      </w:r>
    </w:p>
    <w:p w14:paraId="3FB07DA7"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Πότε προβλέπετε, κύριε Υπουργέ, περίπου;</w:t>
      </w:r>
    </w:p>
    <w:p w14:paraId="3FB07DA8"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Κοιτάξετε, είναι μοντέλα που τα δ</w:t>
      </w:r>
      <w:r>
        <w:rPr>
          <w:rFonts w:eastAsia="Times New Roman" w:cs="Times New Roman"/>
          <w:szCs w:val="24"/>
        </w:rPr>
        <w:t>ουλεύουμε με έναν τρόπο που θέλει δουλειά. Φαντάζομαι ότι θα έχουμε τελειώσει μέσα στο δίμηνο. Έχουμε κατασκευάσει την ηλεκτρονική φόρμα που συλλέγει τα στοιχεία και κάνουμε ήδη την επεξεργασία των δεδομένων για να δημιουργήσουμε μοντέλα. Πιστεύω ότι σε αυ</w:t>
      </w:r>
      <w:r>
        <w:rPr>
          <w:rFonts w:eastAsia="Times New Roman" w:cs="Times New Roman"/>
          <w:szCs w:val="24"/>
        </w:rPr>
        <w:t>τό το χρονικό διάστημα θα είμαστε έτοιμοι.</w:t>
      </w:r>
    </w:p>
    <w:p w14:paraId="3FB07DA9"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3FB07DAA"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κύριο Υπουργό.</w:t>
      </w:r>
    </w:p>
    <w:p w14:paraId="3FB07DAB"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w:t>
      </w:r>
      <w:r>
        <w:rPr>
          <w:rFonts w:eastAsia="Times New Roman" w:cs="Times New Roman"/>
        </w:rPr>
        <w:t>θεωρεία, αφού προηγουμένως ξεναγήθηκαν στην έκθεση της αίθουσας «ΕΛΕΥΘΕΡΙΟΣ ΒΕ</w:t>
      </w:r>
      <w:r>
        <w:rPr>
          <w:rFonts w:eastAsia="Times New Roman" w:cs="Times New Roman"/>
        </w:rPr>
        <w:lastRenderedPageBreak/>
        <w:t>ΝΙΖΕΛΟΣ» και ενημερώθηκαν για την ιστορία του κτηρίου και τον τρόπο οργάνωσης και λειτουργίας της Βουλής, τριάντα επτά μαθητές και μαθήτριες και τέσσερις εκπαιδευτικοί συνοδοί το</w:t>
      </w:r>
      <w:r>
        <w:rPr>
          <w:rFonts w:eastAsia="Times New Roman" w:cs="Times New Roman"/>
        </w:rPr>
        <w:t>υς από το 2</w:t>
      </w:r>
      <w:r w:rsidRPr="00B9386D">
        <w:rPr>
          <w:rFonts w:eastAsia="Times New Roman" w:cs="Times New Roman"/>
          <w:vertAlign w:val="superscript"/>
        </w:rPr>
        <w:t>ο</w:t>
      </w:r>
      <w:r>
        <w:rPr>
          <w:rFonts w:eastAsia="Times New Roman" w:cs="Times New Roman"/>
        </w:rPr>
        <w:t xml:space="preserve"> </w:t>
      </w:r>
      <w:r>
        <w:rPr>
          <w:rFonts w:eastAsia="Times New Roman" w:cs="Times New Roman"/>
        </w:rPr>
        <w:t xml:space="preserve">Δημοτικό Σχολείο Κατερίνης. </w:t>
      </w:r>
    </w:p>
    <w:p w14:paraId="3FB07DAC" w14:textId="77777777" w:rsidR="00C04871" w:rsidRDefault="0043374B">
      <w:pPr>
        <w:spacing w:line="600" w:lineRule="auto"/>
        <w:ind w:left="360" w:firstLine="360"/>
        <w:contextualSpacing/>
        <w:jc w:val="both"/>
        <w:rPr>
          <w:rFonts w:eastAsia="Times New Roman" w:cs="Times New Roman"/>
        </w:rPr>
      </w:pPr>
      <w:r>
        <w:rPr>
          <w:rFonts w:eastAsia="Times New Roman" w:cs="Times New Roman"/>
        </w:rPr>
        <w:t xml:space="preserve">Η Βουλή τούς καλωσορίζει. </w:t>
      </w:r>
    </w:p>
    <w:p w14:paraId="3FB07DAD" w14:textId="77777777" w:rsidR="00C04871" w:rsidRDefault="0043374B">
      <w:pPr>
        <w:spacing w:line="600" w:lineRule="auto"/>
        <w:ind w:left="360" w:firstLine="360"/>
        <w:contextualSpacing/>
        <w:jc w:val="center"/>
        <w:rPr>
          <w:rFonts w:eastAsia="Times New Roman" w:cs="Times New Roman"/>
        </w:rPr>
      </w:pPr>
      <w:r>
        <w:rPr>
          <w:rFonts w:eastAsia="Times New Roman" w:cs="Times New Roman"/>
        </w:rPr>
        <w:t>(Χειροκροτήματα απ’ όλες τις πτέρυγες της Βουλής)</w:t>
      </w:r>
    </w:p>
    <w:p w14:paraId="3FB07DAE" w14:textId="77777777" w:rsidR="00C04871" w:rsidRDefault="0043374B">
      <w:pPr>
        <w:spacing w:line="600" w:lineRule="auto"/>
        <w:ind w:firstLine="720"/>
        <w:contextualSpacing/>
        <w:jc w:val="both"/>
        <w:rPr>
          <w:rFonts w:eastAsia="Times New Roman"/>
          <w:color w:val="000000"/>
          <w:szCs w:val="24"/>
        </w:rPr>
      </w:pPr>
      <w:r>
        <w:rPr>
          <w:rFonts w:eastAsia="Times New Roman"/>
          <w:color w:val="000000"/>
          <w:szCs w:val="24"/>
        </w:rPr>
        <w:t>Συνεχίζουμε με την πέμπτη με αριθμό 692/4-4-2017 επίκαιρη ερώτηση δε</w:t>
      </w:r>
      <w:r>
        <w:rPr>
          <w:rFonts w:eastAsia="Times New Roman"/>
          <w:color w:val="000000"/>
          <w:szCs w:val="24"/>
        </w:rPr>
        <w:t>ύτε</w:t>
      </w:r>
      <w:r>
        <w:rPr>
          <w:rFonts w:eastAsia="Times New Roman"/>
          <w:color w:val="000000"/>
          <w:szCs w:val="24"/>
        </w:rPr>
        <w:t xml:space="preserve">ρου κύκλου του Βουλευτή Κιλκίς της Νέας Δημοκρατίας κ. </w:t>
      </w:r>
      <w:r>
        <w:rPr>
          <w:rFonts w:eastAsia="Times New Roman"/>
          <w:bCs/>
          <w:color w:val="000000"/>
          <w:szCs w:val="24"/>
        </w:rPr>
        <w:t>Γεωργίου</w:t>
      </w:r>
      <w:r>
        <w:rPr>
          <w:rFonts w:eastAsia="Times New Roman"/>
          <w:b/>
          <w:bCs/>
          <w:color w:val="000000"/>
          <w:szCs w:val="24"/>
        </w:rPr>
        <w:t xml:space="preserve"> </w:t>
      </w:r>
      <w:r>
        <w:rPr>
          <w:rFonts w:eastAsia="Times New Roman"/>
          <w:bCs/>
          <w:color w:val="000000"/>
          <w:szCs w:val="24"/>
        </w:rPr>
        <w:t>Γε</w:t>
      </w:r>
      <w:r>
        <w:rPr>
          <w:rFonts w:eastAsia="Times New Roman"/>
          <w:bCs/>
          <w:color w:val="000000"/>
          <w:szCs w:val="24"/>
        </w:rPr>
        <w:t>ωργαντά</w:t>
      </w:r>
      <w:r>
        <w:rPr>
          <w:rFonts w:eastAsia="Times New Roman"/>
          <w:color w:val="000000"/>
          <w:szCs w:val="24"/>
        </w:rPr>
        <w:t xml:space="preserve"> προς τον Υπουργό Α</w:t>
      </w:r>
      <w:r>
        <w:rPr>
          <w:rFonts w:eastAsia="Times New Roman"/>
          <w:bCs/>
          <w:color w:val="000000"/>
          <w:szCs w:val="24"/>
        </w:rPr>
        <w:t>γροτικής Ανάπτυξης και Τροφίμων,</w:t>
      </w:r>
      <w:r>
        <w:rPr>
          <w:rFonts w:eastAsia="Times New Roman"/>
          <w:color w:val="000000"/>
          <w:szCs w:val="24"/>
        </w:rPr>
        <w:t xml:space="preserve"> σχετικά με την άμεση πληρωμή των δικαιούχων παραγωγών βιολογικής γεωργίας–κτηνοτροφίας του Νομού Κιλκίς. Θα απαντήσει ο Υπουργός Αγροτικής Ανάπτυξης και Τροφίμων κ. Ιωάννης Τσιρώνης.</w:t>
      </w:r>
    </w:p>
    <w:p w14:paraId="3FB07DAF" w14:textId="77777777" w:rsidR="00C04871" w:rsidRDefault="0043374B">
      <w:pPr>
        <w:spacing w:line="600" w:lineRule="auto"/>
        <w:ind w:firstLine="720"/>
        <w:contextualSpacing/>
        <w:jc w:val="both"/>
        <w:rPr>
          <w:rFonts w:eastAsia="Times New Roman"/>
          <w:color w:val="000000"/>
          <w:szCs w:val="24"/>
        </w:rPr>
      </w:pPr>
      <w:r>
        <w:rPr>
          <w:rFonts w:eastAsia="Times New Roman"/>
          <w:color w:val="000000"/>
          <w:szCs w:val="24"/>
        </w:rPr>
        <w:t>Κύριε Γεωργαντ</w:t>
      </w:r>
      <w:r>
        <w:rPr>
          <w:rFonts w:eastAsia="Times New Roman"/>
          <w:color w:val="000000"/>
          <w:szCs w:val="24"/>
        </w:rPr>
        <w:t>ά έχετε τον λόγο.</w:t>
      </w:r>
    </w:p>
    <w:p w14:paraId="3FB07DB0" w14:textId="77777777" w:rsidR="00C04871" w:rsidRDefault="0043374B">
      <w:pPr>
        <w:spacing w:line="600" w:lineRule="auto"/>
        <w:ind w:firstLine="720"/>
        <w:contextualSpacing/>
        <w:jc w:val="both"/>
        <w:rPr>
          <w:rFonts w:eastAsia="Times New Roman"/>
          <w:color w:val="000000"/>
          <w:szCs w:val="24"/>
        </w:rPr>
      </w:pPr>
      <w:r>
        <w:rPr>
          <w:rFonts w:eastAsia="Times New Roman"/>
          <w:b/>
          <w:color w:val="000000"/>
          <w:szCs w:val="24"/>
        </w:rPr>
        <w:t>ΓΕΩΡΓΙΟΣ ΓΕΩΡΓΑΝΤΑΣ:</w:t>
      </w:r>
      <w:r>
        <w:rPr>
          <w:rFonts w:eastAsia="Times New Roman"/>
          <w:color w:val="000000"/>
          <w:szCs w:val="24"/>
        </w:rPr>
        <w:t xml:space="preserve"> Ευχαριστώ, κύριε Πρόεδρε.</w:t>
      </w:r>
    </w:p>
    <w:p w14:paraId="3FB07DB1" w14:textId="77777777" w:rsidR="00C04871" w:rsidRDefault="0043374B">
      <w:pPr>
        <w:spacing w:line="600" w:lineRule="auto"/>
        <w:ind w:firstLine="720"/>
        <w:contextualSpacing/>
        <w:jc w:val="both"/>
        <w:rPr>
          <w:rFonts w:eastAsia="Times New Roman"/>
          <w:color w:val="000000"/>
          <w:szCs w:val="24"/>
        </w:rPr>
      </w:pPr>
      <w:r>
        <w:rPr>
          <w:rFonts w:eastAsia="Times New Roman"/>
          <w:color w:val="000000"/>
          <w:szCs w:val="24"/>
        </w:rPr>
        <w:t>Κύριε Υπουργέ, το ζήτημα της πληρωμής των βιολογικών καλλιεργειών είτε στην γεωργία είτε στην κτηνοτροφία είναι ένα πολύ σοβαρό ζήτημα για τους ενδιαφερόμενους, καθώς οι πληρωμές αυτές δεν έρ</w:t>
      </w:r>
      <w:r>
        <w:rPr>
          <w:rFonts w:eastAsia="Times New Roman"/>
          <w:color w:val="000000"/>
          <w:szCs w:val="24"/>
        </w:rPr>
        <w:t xml:space="preserve">χονται απλά να συμπληρώσουν το εισόδημά τους. Είναι πληρωμές οι οποίες θα είναι αναγκαίες για να μπορέσουν να αποπληρώσουν τις οφειλές από τις ενισχυμένες </w:t>
      </w:r>
      <w:r>
        <w:rPr>
          <w:rFonts w:eastAsia="Times New Roman"/>
          <w:color w:val="000000"/>
          <w:szCs w:val="24"/>
        </w:rPr>
        <w:lastRenderedPageBreak/>
        <w:t>δαπάνες που απαιτούνται για τέτοιες καλλιέργειες και συγχρόνως να παρακολουθήσουν τις δεσμεύσεις τους</w:t>
      </w:r>
      <w:r>
        <w:rPr>
          <w:rFonts w:eastAsia="Times New Roman"/>
          <w:color w:val="000000"/>
          <w:szCs w:val="24"/>
        </w:rPr>
        <w:t xml:space="preserve"> σε σχέση με την ποιότητα που πρέπει να υπάρχει σε μια τέτοια καλλιέργεια. </w:t>
      </w:r>
    </w:p>
    <w:p w14:paraId="3FB07DB2" w14:textId="77777777" w:rsidR="00C04871" w:rsidRDefault="0043374B">
      <w:pPr>
        <w:spacing w:line="600" w:lineRule="auto"/>
        <w:ind w:firstLine="720"/>
        <w:contextualSpacing/>
        <w:jc w:val="both"/>
        <w:rPr>
          <w:rFonts w:eastAsia="Times New Roman"/>
          <w:color w:val="000000"/>
          <w:szCs w:val="24"/>
        </w:rPr>
      </w:pPr>
      <w:r>
        <w:rPr>
          <w:rFonts w:eastAsia="Times New Roman"/>
          <w:color w:val="000000"/>
          <w:szCs w:val="24"/>
        </w:rPr>
        <w:t>Ενώ, λοιπόν, έγινε στο τέλος του 2016 -τον Δεκέμβριο- πληρωμή για το έτος 2014 σε πολλές περιοχές της χώρας, απέμειναν κάποιοι νομοί -μέσα στους οποίους είναι και το Κιλκίς-, στους</w:t>
      </w:r>
      <w:r>
        <w:rPr>
          <w:rFonts w:eastAsia="Times New Roman"/>
          <w:color w:val="000000"/>
          <w:szCs w:val="24"/>
        </w:rPr>
        <w:t xml:space="preserve"> οποίους δεν έγινε η πληρωμή για το 2014, ενώ ήταν μία καθαρά τυπική διαδικασία πλέον. </w:t>
      </w:r>
    </w:p>
    <w:p w14:paraId="3FB07DB3" w14:textId="77777777" w:rsidR="00C04871" w:rsidRDefault="0043374B">
      <w:pPr>
        <w:spacing w:line="600" w:lineRule="auto"/>
        <w:ind w:firstLine="720"/>
        <w:contextualSpacing/>
        <w:jc w:val="both"/>
        <w:rPr>
          <w:rFonts w:eastAsia="Times New Roman"/>
          <w:color w:val="000000"/>
          <w:szCs w:val="24"/>
        </w:rPr>
      </w:pPr>
      <w:r>
        <w:rPr>
          <w:rFonts w:eastAsia="Times New Roman"/>
          <w:color w:val="000000"/>
          <w:szCs w:val="24"/>
        </w:rPr>
        <w:t>Αυτό το οποίο αναμένονταν από τις αρχές του έτους και για το οποίο δεσμεύτηκε ο Υπουργός, ο κ. Αποστόλου</w:t>
      </w:r>
      <w:r>
        <w:rPr>
          <w:rFonts w:eastAsia="Times New Roman"/>
          <w:color w:val="000000"/>
          <w:szCs w:val="24"/>
        </w:rPr>
        <w:t>,</w:t>
      </w:r>
      <w:r>
        <w:rPr>
          <w:rFonts w:eastAsia="Times New Roman"/>
          <w:color w:val="000000"/>
          <w:szCs w:val="24"/>
        </w:rPr>
        <w:t xml:space="preserve"> είναι ότι η κοινή υπουργική απόφαση, η οποία είναι αναγκαία γι</w:t>
      </w:r>
      <w:r>
        <w:rPr>
          <w:rFonts w:eastAsia="Times New Roman"/>
          <w:color w:val="000000"/>
          <w:szCs w:val="24"/>
        </w:rPr>
        <w:t>α την αποδέσμευση των χρηματικών ποσών τα οποία απαιτούνταν, θα γινόταν εντός του πρώτου τριμήνου το αργότερο, έτσι ώστε να μπορέσουν να πληρωθούν και οι υπόλοιποι νομοί για το έτος 2014, παράλληλα με την διαδικασία η οποία γίνεται για το έτος 2015.</w:t>
      </w:r>
    </w:p>
    <w:p w14:paraId="3FB07DB4" w14:textId="77777777" w:rsidR="00C04871" w:rsidRDefault="0043374B">
      <w:pPr>
        <w:spacing w:line="600" w:lineRule="auto"/>
        <w:ind w:firstLine="720"/>
        <w:contextualSpacing/>
        <w:jc w:val="both"/>
        <w:rPr>
          <w:rFonts w:eastAsia="Times New Roman"/>
          <w:color w:val="000000"/>
          <w:szCs w:val="24"/>
        </w:rPr>
      </w:pPr>
      <w:r>
        <w:rPr>
          <w:rFonts w:eastAsia="Times New Roman"/>
          <w:color w:val="000000"/>
          <w:szCs w:val="24"/>
        </w:rPr>
        <w:t>Δυστυχ</w:t>
      </w:r>
      <w:r>
        <w:rPr>
          <w:rFonts w:eastAsia="Times New Roman"/>
          <w:color w:val="000000"/>
          <w:szCs w:val="24"/>
        </w:rPr>
        <w:t xml:space="preserve">ώς, ενώ είμαστε στα μέσα Μαΐου, υπήρχαν αυτές οι δεσμεύσεις, ότι όχι απλώς θα γίνει κάτι τέτοιο, αλλά ότι έγινε μάλιστα. Αυτό ακούστηκε –για το 2014 επαναλαμβάνω- από επίσημα χείλη και Βουλευτών, αλλά και από κυβερνητικά χείλη. </w:t>
      </w:r>
    </w:p>
    <w:p w14:paraId="3FB07DB5"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 xml:space="preserve">Αυτήν τη στιγμή δεν έχουμε </w:t>
      </w:r>
      <w:r>
        <w:rPr>
          <w:rFonts w:eastAsia="Times New Roman" w:cs="Times New Roman"/>
          <w:szCs w:val="24"/>
        </w:rPr>
        <w:t xml:space="preserve">μια εικόνα για το τι ακριβώς συμβαίνει και επειδή αυτοί οι άνθρωποι πρέπει να καθορίσουν τις υποχρεώσεις τους και να προγραμματίσουν και τις καλλιέργειές τους, θα παρακαλούσα να έχουμε μια </w:t>
      </w:r>
      <w:r>
        <w:rPr>
          <w:rFonts w:eastAsia="Times New Roman" w:cs="Times New Roman"/>
          <w:szCs w:val="24"/>
        </w:rPr>
        <w:lastRenderedPageBreak/>
        <w:t>σαφή απάντηση γι’ αυτούς τους νομούς, που έχει μείνει απλήρωτο το 2</w:t>
      </w:r>
      <w:r>
        <w:rPr>
          <w:rFonts w:eastAsia="Times New Roman" w:cs="Times New Roman"/>
          <w:szCs w:val="24"/>
        </w:rPr>
        <w:t>014, για το πότε ευελπιστούν να μπορέσουν να πληρωθούν.</w:t>
      </w:r>
    </w:p>
    <w:p w14:paraId="3FB07DB6"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Τσιρώνη, έχετε τον λόγο.</w:t>
      </w:r>
    </w:p>
    <w:p w14:paraId="3FB07DB7"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b/>
          <w:szCs w:val="24"/>
        </w:rPr>
        <w:t>ΙΩΑΝΝΗΣ ΤΣΙΡΩΝΗΣ (Αναπληρωτής Υπουργός Αγροτικής Ανάπτυξης και Τροφίμων):</w:t>
      </w:r>
      <w:r>
        <w:rPr>
          <w:rFonts w:eastAsia="Times New Roman" w:cs="Times New Roman"/>
          <w:szCs w:val="24"/>
        </w:rPr>
        <w:t xml:space="preserve"> Ευχαριστώ, κύριε Πρόεδρε.</w:t>
      </w:r>
    </w:p>
    <w:p w14:paraId="3FB07DB8"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Πραγματικά, έχετε δίκιο. Οι ενισχύσ</w:t>
      </w:r>
      <w:r>
        <w:rPr>
          <w:rFonts w:eastAsia="Times New Roman" w:cs="Times New Roman"/>
          <w:szCs w:val="24"/>
        </w:rPr>
        <w:t xml:space="preserve">εις στη βιολογική παραγωγή δεν είναι απλά και μόνο μια ενίσχυση εισοδήματος, αλλά είναι ακριβώς αυτό που προβλέπει ο </w:t>
      </w:r>
      <w:r>
        <w:rPr>
          <w:rFonts w:eastAsia="Times New Roman" w:cs="Times New Roman"/>
          <w:szCs w:val="24"/>
        </w:rPr>
        <w:t>ε</w:t>
      </w:r>
      <w:r>
        <w:rPr>
          <w:rFonts w:eastAsia="Times New Roman" w:cs="Times New Roman"/>
          <w:szCs w:val="24"/>
        </w:rPr>
        <w:t xml:space="preserve">υρωπαϊκός </w:t>
      </w:r>
      <w:r>
        <w:rPr>
          <w:rFonts w:eastAsia="Times New Roman" w:cs="Times New Roman"/>
          <w:szCs w:val="24"/>
        </w:rPr>
        <w:t>κ</w:t>
      </w:r>
      <w:r>
        <w:rPr>
          <w:rFonts w:eastAsia="Times New Roman" w:cs="Times New Roman"/>
          <w:szCs w:val="24"/>
        </w:rPr>
        <w:t xml:space="preserve">ανονισμός, η διαφορά ανάμεσα στη συμβατική και στη βιολογική γεωργία. Και η διαφορά προκύπτει από την αύξηση του κόστους και </w:t>
      </w:r>
      <w:r>
        <w:rPr>
          <w:rFonts w:eastAsia="Times New Roman" w:cs="Times New Roman"/>
          <w:szCs w:val="24"/>
        </w:rPr>
        <w:t>από τη μείωση της αποδοτικότητας, όταν μιλάμε για βιολογική γεωργία σε κάποιες καλλιέργειες.</w:t>
      </w:r>
    </w:p>
    <w:p w14:paraId="3FB07DB9"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Άρα είναι ζωτική ανάγκη να πληρώνονται οι βιοκαλλιεργητές στην ώρα τους, ώστε να μπορούν να καλύπτουν αυτά τα κόστη. Αλλιώς, θα αντιμετωπίζουν προβλήματα επιβίωσης</w:t>
      </w:r>
      <w:r>
        <w:rPr>
          <w:rFonts w:eastAsia="Times New Roman" w:cs="Times New Roman"/>
          <w:szCs w:val="24"/>
        </w:rPr>
        <w:t>.</w:t>
      </w:r>
    </w:p>
    <w:p w14:paraId="3FB07DBA"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 xml:space="preserve">Για να μιλήσω τώρα συγκεκριμένα, ξέρετε καλά ότι η βιολογική γεωργία είχε προβλήματα. Δεν θα τα αναφέρω στην </w:t>
      </w:r>
      <w:proofErr w:type="spellStart"/>
      <w:r>
        <w:rPr>
          <w:rFonts w:eastAsia="Times New Roman" w:cs="Times New Roman"/>
          <w:szCs w:val="24"/>
        </w:rPr>
        <w:t>πρωτομιλία</w:t>
      </w:r>
      <w:proofErr w:type="spellEnd"/>
      <w:r>
        <w:rPr>
          <w:rFonts w:eastAsia="Times New Roman" w:cs="Times New Roman"/>
          <w:szCs w:val="24"/>
        </w:rPr>
        <w:t xml:space="preserve"> μου, γιατί θέλω να μπω στην ουσία της ερώτησής σας. Ελπίζω να μου δοθεί ο χρόνος μετά στη </w:t>
      </w:r>
      <w:proofErr w:type="spellStart"/>
      <w:r>
        <w:rPr>
          <w:rFonts w:eastAsia="Times New Roman" w:cs="Times New Roman"/>
          <w:szCs w:val="24"/>
        </w:rPr>
        <w:lastRenderedPageBreak/>
        <w:t>δευτερομιλία</w:t>
      </w:r>
      <w:proofErr w:type="spellEnd"/>
      <w:r>
        <w:rPr>
          <w:rFonts w:eastAsia="Times New Roman" w:cs="Times New Roman"/>
          <w:szCs w:val="24"/>
        </w:rPr>
        <w:t>. Αυτήν την στιγμή πραγματικά σ’</w:t>
      </w:r>
      <w:r>
        <w:rPr>
          <w:rFonts w:eastAsia="Times New Roman" w:cs="Times New Roman"/>
          <w:szCs w:val="24"/>
        </w:rPr>
        <w:t xml:space="preserve"> όλη την Ελλάδα έχουμε ολοκληρώσει τουλάχιστον για τη βιολογική γεωργία το 65% των πληρωμών του 2014 και το 55% της βιολογικής κτηνοτροφίας για το 2014.</w:t>
      </w:r>
    </w:p>
    <w:p w14:paraId="3FB07DBB"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Η υπουργική απόφαση, στην οποία αναφέρεστε, έχει φύγει από το δικό μας το γραφείο προς το Υπουργείο Οικ</w:t>
      </w:r>
      <w:r>
        <w:rPr>
          <w:rFonts w:eastAsia="Times New Roman" w:cs="Times New Roman"/>
          <w:szCs w:val="24"/>
        </w:rPr>
        <w:t>ονομικών στις 28</w:t>
      </w:r>
      <w:r>
        <w:rPr>
          <w:rFonts w:eastAsia="Times New Roman" w:cs="Times New Roman"/>
          <w:szCs w:val="24"/>
        </w:rPr>
        <w:t>-</w:t>
      </w:r>
      <w:r>
        <w:rPr>
          <w:rFonts w:eastAsia="Times New Roman" w:cs="Times New Roman"/>
          <w:szCs w:val="24"/>
        </w:rPr>
        <w:t>3</w:t>
      </w:r>
      <w:r>
        <w:rPr>
          <w:rFonts w:eastAsia="Times New Roman" w:cs="Times New Roman"/>
          <w:szCs w:val="24"/>
        </w:rPr>
        <w:t>-</w:t>
      </w:r>
      <w:r>
        <w:rPr>
          <w:rFonts w:eastAsia="Times New Roman" w:cs="Times New Roman"/>
          <w:szCs w:val="24"/>
        </w:rPr>
        <w:t xml:space="preserve">2017 και, απ’ ό,τι ενημερώθηκα για να σας απαντήσω, έχει ήδη υπογραφεί από τον κ. </w:t>
      </w:r>
      <w:proofErr w:type="spellStart"/>
      <w:r>
        <w:rPr>
          <w:rFonts w:eastAsia="Times New Roman" w:cs="Times New Roman"/>
          <w:szCs w:val="24"/>
        </w:rPr>
        <w:t>Χουλιαράκη</w:t>
      </w:r>
      <w:proofErr w:type="spellEnd"/>
      <w:r>
        <w:rPr>
          <w:rFonts w:eastAsia="Times New Roman" w:cs="Times New Roman"/>
          <w:szCs w:val="24"/>
        </w:rPr>
        <w:t xml:space="preserve">. </w:t>
      </w:r>
    </w:p>
    <w:p w14:paraId="3FB07DBC"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Επομένως αυτήν τη στιγμή εκτιμούμε ότι όλο το 2014 και για όλες τις περιπτώσεις και όχι μόνο για το Κιλκίς -εκτός, φυσικά, αν υπάρχουν κάποιες</w:t>
      </w:r>
      <w:r>
        <w:rPr>
          <w:rFonts w:eastAsia="Times New Roman" w:cs="Times New Roman"/>
          <w:szCs w:val="24"/>
        </w:rPr>
        <w:t xml:space="preserve"> ελάχιστες περιπτώσεις κάποιων προβλημάτων, ενστάσεων συγκεκριμένων, γιατί έχουν κλείσει και οι ενστάσεις για το 2014, απ’ όσο γνωρίζω, αλλά κάποιες ελάχιστες εκκρεμούν, αλλά δεν νομίζω ότι αφορούν τον </w:t>
      </w:r>
      <w:r>
        <w:rPr>
          <w:rFonts w:eastAsia="Times New Roman" w:cs="Times New Roman"/>
          <w:szCs w:val="24"/>
        </w:rPr>
        <w:t>ν</w:t>
      </w:r>
      <w:r>
        <w:rPr>
          <w:rFonts w:eastAsia="Times New Roman" w:cs="Times New Roman"/>
          <w:szCs w:val="24"/>
        </w:rPr>
        <w:t>ομό σας- θα έχουν πληρωθεί μέχρι τέλος Ιουνίου.</w:t>
      </w:r>
    </w:p>
    <w:p w14:paraId="3FB07DBD"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Επιπροσθέτως, σ’ αυτήν την υπουργική απόφαση που υπογράψαμε θα λήξουν μέχρι τέλος του χρόνου –εκτιμώ- όλες οι πληρωμές και του 2015 και του 2016. Κλείνουμε, δηλαδή, όλο το πρόγραμμα.</w:t>
      </w:r>
    </w:p>
    <w:p w14:paraId="3FB07DBE"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 xml:space="preserve">Θεωρώ, λοιπόν, ότι με την πολύ μεγάλη επιτάχυνση που έγινε στις πληρωμές </w:t>
      </w:r>
      <w:r>
        <w:rPr>
          <w:rFonts w:eastAsia="Times New Roman" w:cs="Times New Roman"/>
          <w:szCs w:val="24"/>
        </w:rPr>
        <w:t xml:space="preserve">την προηγούμενη χρονιά -και αυτή η επιτάχυνση ολοκληρώνεται </w:t>
      </w:r>
      <w:r>
        <w:rPr>
          <w:rFonts w:eastAsia="Times New Roman" w:cs="Times New Roman"/>
          <w:szCs w:val="24"/>
        </w:rPr>
        <w:lastRenderedPageBreak/>
        <w:t>και σ’ αυτό το έτος- αυτή η πολύ μεγάλη ψαλίδα που είχε δημιουργηθεί -η ψαλίδα, δηλαδή, ότι χειριζόμασταν τον προηγούμενο χρόνο ακόμα και πληρωμές εκκρεμούσες του 2009, του 2010, του 2011- κλείνει</w:t>
      </w:r>
      <w:r>
        <w:rPr>
          <w:rFonts w:eastAsia="Times New Roman" w:cs="Times New Roman"/>
          <w:szCs w:val="24"/>
        </w:rPr>
        <w:t xml:space="preserve"> σιγά-σιγά. </w:t>
      </w:r>
    </w:p>
    <w:p w14:paraId="3FB07DBF"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Φτάνουμε λοιπόν, στο σημείο, απ’ ότι έχω ενημερωθεί, γιατί, όπως ξέρετε, το πρόγραμμα το χειρίζεται ο ΟΠΕΚΕΠΕ, δεν το χειρίζεται η δική μας η Διεύθυνση -και καλά κάνει, έτσι έπρεπε να είναι, νομίζω ότι είναι ορθό αυτό, χειρίζεται όλα τα προγρά</w:t>
      </w:r>
      <w:r>
        <w:rPr>
          <w:rFonts w:eastAsia="Times New Roman" w:cs="Times New Roman"/>
          <w:szCs w:val="24"/>
        </w:rPr>
        <w:t>μματα ο ΟΠΕΚΕΠΕ- πολύ σύντομα, μέχρι τέλος του χρόνου, να μην έχουμε καμμία απολύτως εκκρεμότητα, δηλαδή ακόμα και οι πληρωμές του 2016 να έχουν κλείσει μέσα στο 2017.</w:t>
      </w:r>
    </w:p>
    <w:p w14:paraId="3FB07DC0"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κύριο Υπουργό.</w:t>
      </w:r>
    </w:p>
    <w:p w14:paraId="3FB07DC1"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Κύριε Γεωργαντά, έχετε</w:t>
      </w:r>
      <w:r>
        <w:rPr>
          <w:rFonts w:eastAsia="Times New Roman" w:cs="Times New Roman"/>
          <w:szCs w:val="24"/>
        </w:rPr>
        <w:t xml:space="preserve"> τον λόγο.</w:t>
      </w:r>
    </w:p>
    <w:p w14:paraId="3FB07DC2"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Να ευχαριστήσω τον κύριο Υπουργό για τη σαφή απάντηση σε σχέση με το 2014 και να ελπίσω, κύριε Υπουργέ, να μη χρειαστεί να επανέλθουμε και η πληρωμή πραγματικά να γίνει όχι τέλος Ιουνίου, αλλά και νωρίτερα. </w:t>
      </w:r>
    </w:p>
    <w:p w14:paraId="3FB07DC3"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 xml:space="preserve">Μπορεί να γίνει </w:t>
      </w:r>
      <w:r>
        <w:rPr>
          <w:rFonts w:eastAsia="Times New Roman" w:cs="Times New Roman"/>
          <w:szCs w:val="24"/>
        </w:rPr>
        <w:t xml:space="preserve">νωρίτερα, κύριε Υπουργέ, καθώς το μόνο που απομένει -αν έχει όντως υπογραφεί η κοινή υπουργική απόφαση και από τον κ. </w:t>
      </w:r>
      <w:proofErr w:type="spellStart"/>
      <w:r>
        <w:rPr>
          <w:rFonts w:eastAsia="Times New Roman" w:cs="Times New Roman"/>
          <w:szCs w:val="24"/>
        </w:rPr>
        <w:t>Χουλιαράκη</w:t>
      </w:r>
      <w:proofErr w:type="spellEnd"/>
      <w:r>
        <w:rPr>
          <w:rFonts w:eastAsia="Times New Roman" w:cs="Times New Roman"/>
          <w:szCs w:val="24"/>
        </w:rPr>
        <w:t xml:space="preserve">- είναι ότι πλέον ο ΟΠΕΚΕΠΕ θα δώσει τις σχετικές οδηγίες προς τις </w:t>
      </w:r>
      <w:r>
        <w:rPr>
          <w:rFonts w:eastAsia="Times New Roman" w:cs="Times New Roman"/>
          <w:szCs w:val="24"/>
        </w:rPr>
        <w:lastRenderedPageBreak/>
        <w:t>ΔΑΟΚ για να αποστείλουν τους φακέλους. Και μετά, απ’ ό,τι μου</w:t>
      </w:r>
      <w:r>
        <w:rPr>
          <w:rFonts w:eastAsia="Times New Roman" w:cs="Times New Roman"/>
          <w:szCs w:val="24"/>
        </w:rPr>
        <w:t xml:space="preserve"> λένε οι υπηρεσιακοί παράγοντες, είναι θέμα λίγων ημερών, πολύ λίγων εβδομάδων, για να μπορέσει να γίνει η πληρωμή</w:t>
      </w:r>
    </w:p>
    <w:p w14:paraId="3FB07DC4"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Σε κάθε περίπτωση, είναι ευχάριστο να έχουμε καταληκτικό χρόνο πληρωμής, γιατί καταλαβαίνετε τους πιέζουν και για οφειλόμενα, που χρειάστηκαν</w:t>
      </w:r>
      <w:r>
        <w:rPr>
          <w:rFonts w:eastAsia="Times New Roman" w:cs="Times New Roman"/>
          <w:szCs w:val="24"/>
        </w:rPr>
        <w:t xml:space="preserve"> για τη διάρκεια των καλλιέργειών τους. Οπότε το τέλος του Ιουνίου ελπίζω να είναι μια καταληκτική ημερομηνία για το 2014, κάτι που θεωρώ ότι είναι απλό, γιατί, δυστυχώς, υπήρξαν κάποιες δηλώσεις και κάποιες ανακοινώσεις νωρίτερα, στις οποίες αυτήν τη στιγ</w:t>
      </w:r>
      <w:r>
        <w:rPr>
          <w:rFonts w:eastAsia="Times New Roman" w:cs="Times New Roman"/>
          <w:szCs w:val="24"/>
        </w:rPr>
        <w:t>μή δεν θέλω να επανέλθω και οι οποίες δημιούργησαν κάποιες προσδοκίες από τους βιοκαλλιεργητές.</w:t>
      </w:r>
    </w:p>
    <w:p w14:paraId="3FB07DC5"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Βεβαίως, να συμφωνήσω κι εγώ μαζί σας ότι η βιοκαλλιέργεια δεν έτυχε και από την προηγούμενη κυβέρνηση της προσοχής και της συνέπειας, που όφειλε με βάση το πρό</w:t>
      </w:r>
      <w:r>
        <w:rPr>
          <w:rFonts w:eastAsia="Times New Roman" w:cs="Times New Roman"/>
          <w:szCs w:val="24"/>
        </w:rPr>
        <w:t xml:space="preserve">γραμμα να τύχει. Πρέπει να είμαστε ειλικρινείς και πρέπει να αναγνωρίζουμε καθυστερήσεις του παρελθόντος. </w:t>
      </w:r>
    </w:p>
    <w:p w14:paraId="3FB07DC6"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Το συγκεκριμένο πρόγραμμα ήταν ένα πρόγραμμα το οποίο απαιτούσε και από την πλευρά της πολιτείας να παρακολουθεί τις ημερομηνίες και τις προθεσμίες γ</w:t>
      </w:r>
      <w:r>
        <w:rPr>
          <w:rFonts w:eastAsia="Times New Roman" w:cs="Times New Roman"/>
          <w:szCs w:val="24"/>
        </w:rPr>
        <w:t xml:space="preserve">ια να μπορέσουν να ανταποκρίνονται οι βιοκαλλιεργητές. </w:t>
      </w:r>
      <w:r>
        <w:rPr>
          <w:rFonts w:eastAsia="Times New Roman" w:cs="Times New Roman"/>
          <w:szCs w:val="24"/>
        </w:rPr>
        <w:t>Έγινε προσπάθεια και από τους προηγούμενους. Ολοκληρώνεται αυτή η προσπάθεια από εσάς. Ας ελπίσουμε μέχρι το τέλος του έτους, όπως εσείς ο ίδιος δηλώνετε, να μην υπάρχει καμμία εκκρεμότητα.</w:t>
      </w:r>
    </w:p>
    <w:p w14:paraId="3FB07DC7"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lastRenderedPageBreak/>
        <w:t>Σε κάθε περ</w:t>
      </w:r>
      <w:r>
        <w:rPr>
          <w:rFonts w:eastAsia="Times New Roman" w:cs="Times New Roman"/>
          <w:szCs w:val="24"/>
        </w:rPr>
        <w:t>ίπτωση, επειδή το αντικείμενο της συγκεκριμένης ερώτησης ήταν αυτό για το 2014, θα ήθελα να εκφράσω την ικανοποίησή μου για την απάντησή σας και να πάρω την ευκαιρία για να σας πω ότι μια παράλληλη, παρόμοια καθυστέρηση είναι και σε σχέση με τις δασώδεις κ</w:t>
      </w:r>
      <w:r>
        <w:rPr>
          <w:rFonts w:eastAsia="Times New Roman" w:cs="Times New Roman"/>
          <w:szCs w:val="24"/>
        </w:rPr>
        <w:t>αλλιέργειες σε προγράμματα, όπου και εκεί υπάρχει μια καθυστέρηση. Θα μπορούσατε ίσως να δείτε και αυτό, γιατί και εκεί υπάρχει μια παρόμοια υποχρέωση από την πλευρά των ενταγμένων στο πρόγραμμα.</w:t>
      </w:r>
    </w:p>
    <w:p w14:paraId="3FB07DC8"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Ευχαριστώ πολύ, κύριε Πρόεδρε.</w:t>
      </w:r>
    </w:p>
    <w:p w14:paraId="3FB07DC9"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w:t>
      </w:r>
      <w:r>
        <w:rPr>
          <w:rFonts w:eastAsia="Times New Roman" w:cs="Times New Roman"/>
          <w:b/>
          <w:szCs w:val="24"/>
        </w:rPr>
        <w:t>ης</w:t>
      </w:r>
      <w:proofErr w:type="spellEnd"/>
      <w:r>
        <w:rPr>
          <w:rFonts w:eastAsia="Times New Roman" w:cs="Times New Roman"/>
          <w:b/>
          <w:szCs w:val="24"/>
        </w:rPr>
        <w:t>):</w:t>
      </w:r>
      <w:r>
        <w:rPr>
          <w:rFonts w:eastAsia="Times New Roman" w:cs="Times New Roman"/>
          <w:szCs w:val="24"/>
        </w:rPr>
        <w:t xml:space="preserve"> Ευχαριστούμε τον κ. Γεωργαντά.</w:t>
      </w:r>
    </w:p>
    <w:p w14:paraId="3FB07DCA"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3FB07DCB"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b/>
        </w:rPr>
        <w:t>ΙΩΑΝΝΗΣ ΤΣΙΡΩΝΗΣ (Αναπληρωτής Υπουργός Αγροτικής Ανάπτυξης και Τροφίμων):</w:t>
      </w:r>
      <w:r>
        <w:rPr>
          <w:rFonts w:eastAsia="Times New Roman" w:cs="Times New Roman"/>
        </w:rPr>
        <w:t xml:space="preserve"> </w:t>
      </w:r>
      <w:r>
        <w:rPr>
          <w:rFonts w:eastAsia="Times New Roman" w:cs="Times New Roman"/>
          <w:szCs w:val="24"/>
        </w:rPr>
        <w:t xml:space="preserve">Πραγματικά και εγώ θέλω να πω ότι δεν είναι της κουλτούρας μου να κάνω αντιπολίτευση για την αντιπολίτευση. Ξέρετε </w:t>
      </w:r>
      <w:r>
        <w:rPr>
          <w:rFonts w:eastAsia="Times New Roman" w:cs="Times New Roman"/>
          <w:szCs w:val="24"/>
        </w:rPr>
        <w:t xml:space="preserve">πολύ καλά ότι στην πλειοψηφία των περιπτώσεων οι μεγάλες αυτές καθυστερήσεις οφείλονται σε ένα εγγενές πρόβλημα που έχει όλη η αγροτική και κτηνοτροφική μας παραγωγή, το γεγονός ότι δεν είχαμε καλά </w:t>
      </w:r>
      <w:proofErr w:type="spellStart"/>
      <w:r>
        <w:rPr>
          <w:rFonts w:eastAsia="Times New Roman" w:cs="Times New Roman"/>
          <w:szCs w:val="24"/>
        </w:rPr>
        <w:t>χωροθετημένες</w:t>
      </w:r>
      <w:proofErr w:type="spellEnd"/>
      <w:r>
        <w:rPr>
          <w:rFonts w:eastAsia="Times New Roman" w:cs="Times New Roman"/>
          <w:szCs w:val="24"/>
        </w:rPr>
        <w:t xml:space="preserve"> τις ιδιοκτησίες στην Ελλάδα. Υπήρχε τεράστιο</w:t>
      </w:r>
      <w:r>
        <w:rPr>
          <w:rFonts w:eastAsia="Times New Roman" w:cs="Times New Roman"/>
          <w:szCs w:val="24"/>
        </w:rPr>
        <w:t xml:space="preserve">ς αριθμός επικαλύψεων, οι οποίες επικαλύψεις μπορεί να μην ενοχλούν έναν παραδοσιακό καλλιεργητή. Διότι, όταν διαπιστωθεί ότι το δικό μου το χωράφι έχει μια επικάλυψη με το χωράφι του </w:t>
      </w:r>
      <w:r>
        <w:rPr>
          <w:rFonts w:eastAsia="Times New Roman" w:cs="Times New Roman"/>
          <w:szCs w:val="24"/>
        </w:rPr>
        <w:lastRenderedPageBreak/>
        <w:t xml:space="preserve">γείτονα, μια τεχνική μετακίνηση στο χωράφι, όταν μιλάμε για παραδοσιακή </w:t>
      </w:r>
      <w:r>
        <w:rPr>
          <w:rFonts w:eastAsia="Times New Roman" w:cs="Times New Roman"/>
          <w:szCs w:val="24"/>
        </w:rPr>
        <w:t xml:space="preserve">καλλιέργεια, μπορεί να μη βλάψει κανέναν και να ωφεληθούν όλοι. </w:t>
      </w:r>
    </w:p>
    <w:p w14:paraId="3FB07DCC"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 xml:space="preserve">Όμως, όταν μιλούμε για βιοκαλλιεργητή, ξέρετε πάρα πολύ καλά ότι ο βιοκαλλιεργητής έχει δηλώσει τα </w:t>
      </w:r>
      <w:proofErr w:type="spellStart"/>
      <w:r>
        <w:rPr>
          <w:rFonts w:eastAsia="Times New Roman" w:cs="Times New Roman"/>
          <w:szCs w:val="24"/>
        </w:rPr>
        <w:t>δεκατριαψήφια</w:t>
      </w:r>
      <w:proofErr w:type="spellEnd"/>
      <w:r>
        <w:rPr>
          <w:rFonts w:eastAsia="Times New Roman" w:cs="Times New Roman"/>
          <w:szCs w:val="24"/>
        </w:rPr>
        <w:t xml:space="preserve"> νούμερα, τα </w:t>
      </w:r>
      <w:proofErr w:type="spellStart"/>
      <w:r>
        <w:rPr>
          <w:rFonts w:eastAsia="Times New Roman" w:cs="Times New Roman"/>
          <w:szCs w:val="24"/>
        </w:rPr>
        <w:t>χωροθετημένα</w:t>
      </w:r>
      <w:proofErr w:type="spellEnd"/>
      <w:r>
        <w:rPr>
          <w:rFonts w:eastAsia="Times New Roman" w:cs="Times New Roman"/>
          <w:szCs w:val="24"/>
        </w:rPr>
        <w:t xml:space="preserve"> του χωραφιού του στον πιστοποιητικό οργανισμό, οπότε </w:t>
      </w:r>
      <w:r>
        <w:rPr>
          <w:rFonts w:eastAsia="Times New Roman" w:cs="Times New Roman"/>
          <w:szCs w:val="24"/>
        </w:rPr>
        <w:t>οποιαδήποτε επικάλυψη τινάζει στον αέρα το δικό του αίτημα. Τελικά, είναι το θύμα ο βιοκαλλιεργητής μιας άναρχης κατάστασης στη χωροταξία της Ελλάδας, που είναι ένα εγγενές πρόβλημα -το ξέρετε, το ξέρουμε- το οποίο αντιμετωπίζεται σιγά-σιγά.</w:t>
      </w:r>
    </w:p>
    <w:p w14:paraId="3FB07DCD"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Ενδεικτικά ανα</w:t>
      </w:r>
      <w:r>
        <w:rPr>
          <w:rFonts w:eastAsia="Times New Roman" w:cs="Times New Roman"/>
          <w:szCs w:val="24"/>
        </w:rPr>
        <w:t>φέρω το νούμερο από τη Λέσβο όπου είχα πρόσφατα πάει. Από τις τέσσερις χιλιάδες περιπτώσεις τέτοιων επικαλύψεων έχουν μείνει τετρακόσιες σε εκκρεμότητα. Ξέρετε πολύ καλά ότι δεν είναι δουλειά του ΟΠΕΚΕΠΕ να κρίνει το αν δικαιούμαι εγώ ή εσείς, όταν υπάρχει</w:t>
      </w:r>
      <w:r>
        <w:rPr>
          <w:rFonts w:eastAsia="Times New Roman" w:cs="Times New Roman"/>
          <w:szCs w:val="24"/>
        </w:rPr>
        <w:t xml:space="preserve"> επικάλυψη. Εκεί ο ΟΠΕΚΕΠΕ τα κόβει όλα αναγκαστικά. Δεν μπορεί να κάνει το δικαστήριο. Ως προς αυτά, έπρεπε να γίνει το Κτηματολόγιο, έπρεπε να έχουν γίνει οι δασικοί χάρτες για να λήξουν όλες αυτές οι εκκρεμότητες και να μην υπάρχουν αυτές οι επικαλύψεις</w:t>
      </w:r>
      <w:r>
        <w:rPr>
          <w:rFonts w:eastAsia="Times New Roman" w:cs="Times New Roman"/>
          <w:szCs w:val="24"/>
        </w:rPr>
        <w:t>.</w:t>
      </w:r>
    </w:p>
    <w:p w14:paraId="3FB07DCE"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 xml:space="preserve">Ελπίζω με την ολοκλήρωση του Κτηματολογίου σε σύντομο χρονικό διάστημα, γιατί αυτά να έχουν επιταχυνθεί, όλος αυτός ο εφιάλτης κάποια </w:t>
      </w:r>
      <w:r>
        <w:rPr>
          <w:rFonts w:eastAsia="Times New Roman" w:cs="Times New Roman"/>
          <w:szCs w:val="24"/>
        </w:rPr>
        <w:lastRenderedPageBreak/>
        <w:t xml:space="preserve">στιγμή να σταματήσει και πραγματικά, οι άνθρωποι να πληρώνονται -άλλωστε, ο καινούργιος κανονισμός είναι αυστηρός- μέσα </w:t>
      </w:r>
      <w:r>
        <w:rPr>
          <w:rFonts w:eastAsia="Times New Roman" w:cs="Times New Roman"/>
          <w:szCs w:val="24"/>
        </w:rPr>
        <w:t>σε έναν χρόνο τις αποζημιώσεις τους.</w:t>
      </w:r>
    </w:p>
    <w:p w14:paraId="3FB07DCF"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3FB07DD0"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κύριο Υπουργό.</w:t>
      </w:r>
    </w:p>
    <w:p w14:paraId="3FB07DD1"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 xml:space="preserve">Συνεχίζουμε με τη συζήτηση της έκτης με αριθμό 654/27-3-2017 επίκαιρης ερώτησης δευτέρου κύκλου του Βουλευτή Έβρου της Νέας Δημοκρατίας κ. </w:t>
      </w:r>
      <w:r>
        <w:rPr>
          <w:rFonts w:eastAsia="Times New Roman" w:cs="Times New Roman"/>
          <w:bCs/>
          <w:szCs w:val="24"/>
        </w:rPr>
        <w:t>Ανα</w:t>
      </w:r>
      <w:r>
        <w:rPr>
          <w:rFonts w:eastAsia="Times New Roman" w:cs="Times New Roman"/>
          <w:bCs/>
          <w:szCs w:val="24"/>
        </w:rPr>
        <w:t xml:space="preserve">στασίου </w:t>
      </w:r>
      <w:proofErr w:type="spellStart"/>
      <w:r>
        <w:rPr>
          <w:rFonts w:eastAsia="Times New Roman" w:cs="Times New Roman"/>
          <w:bCs/>
          <w:szCs w:val="24"/>
        </w:rPr>
        <w:t>Δημοσχάκη</w:t>
      </w:r>
      <w:proofErr w:type="spellEnd"/>
      <w:r>
        <w:rPr>
          <w:rFonts w:eastAsia="Times New Roman" w:cs="Times New Roman"/>
          <w:bCs/>
          <w:szCs w:val="24"/>
        </w:rPr>
        <w:t xml:space="preserve"> </w:t>
      </w:r>
      <w:r>
        <w:rPr>
          <w:rFonts w:eastAsia="Times New Roman" w:cs="Times New Roman"/>
          <w:szCs w:val="24"/>
        </w:rPr>
        <w:t xml:space="preserve">προς τον Υπουργό </w:t>
      </w:r>
      <w:r>
        <w:rPr>
          <w:rFonts w:eastAsia="Times New Roman" w:cs="Times New Roman"/>
          <w:bCs/>
          <w:szCs w:val="24"/>
        </w:rPr>
        <w:t xml:space="preserve">Αγροτικής Ανάπτυξης και Τροφίμων, </w:t>
      </w:r>
      <w:r>
        <w:rPr>
          <w:rFonts w:eastAsia="Times New Roman" w:cs="Times New Roman"/>
          <w:szCs w:val="24"/>
        </w:rPr>
        <w:t>σχετικά με την εξαίρεση του Έβρου και της Σαμοθράκης από την έκτακτη ενίσχυση σε παραγωγούς γάλακτος σε νησιά που αντιμετωπίζουν προβλήματα λόγω μεταναστευτικών ροών.</w:t>
      </w:r>
    </w:p>
    <w:p w14:paraId="3FB07DD2"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Δημοσχάκη</w:t>
      </w:r>
      <w:proofErr w:type="spellEnd"/>
      <w:r>
        <w:rPr>
          <w:rFonts w:eastAsia="Times New Roman" w:cs="Times New Roman"/>
          <w:szCs w:val="24"/>
        </w:rPr>
        <w:t>, έχε</w:t>
      </w:r>
      <w:r>
        <w:rPr>
          <w:rFonts w:eastAsia="Times New Roman" w:cs="Times New Roman"/>
          <w:szCs w:val="24"/>
        </w:rPr>
        <w:t>τε τον λόγο.</w:t>
      </w:r>
    </w:p>
    <w:p w14:paraId="3FB07DD3"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b/>
          <w:szCs w:val="24"/>
        </w:rPr>
        <w:t>ΑΝΑΣΤΑΣΙΟΣ (ΤΑΣΟΣ) ΔΗΜΟΣΧΑΚΗΣ:</w:t>
      </w:r>
      <w:r>
        <w:rPr>
          <w:rFonts w:eastAsia="Times New Roman" w:cs="Times New Roman"/>
          <w:szCs w:val="24"/>
        </w:rPr>
        <w:t xml:space="preserve"> Ευχαριστώ, κύριε Πρόεδρε.</w:t>
      </w:r>
    </w:p>
    <w:p w14:paraId="3FB07DD4"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στις 8 Φεβρουαρίου, υπογράψατε την υπουργική απόφαση με την οποία καθορίζεται η οικονομική έκτακτη ενίσχυση περίπου 2 εκατομμυρίων ευρώ σε παραγωγούς γάλακτος νησιών που </w:t>
      </w:r>
      <w:r>
        <w:rPr>
          <w:rFonts w:eastAsia="Times New Roman" w:cs="Times New Roman"/>
          <w:szCs w:val="24"/>
        </w:rPr>
        <w:t>αντιμετωπίζουν αθρόες μεταναστευτικές και προσφυγικές ροές. Μιλάμε για τα νησιά Μυτιλήνη, Χίο, Σάμο, Κω, Μεγίστη, Λέρο και σύμφωνα με τα δημοσιεύματα, έχουν συμπεριληφθεί εκ των υστέρων και οι Οινούσσες.</w:t>
      </w:r>
    </w:p>
    <w:p w14:paraId="3FB07DD5"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lastRenderedPageBreak/>
        <w:t>Με άδικο τρόπο, όμως, αποκλείσατε από αυτήν τη θετικ</w:t>
      </w:r>
      <w:r>
        <w:rPr>
          <w:rFonts w:eastAsia="Times New Roman" w:cs="Times New Roman"/>
          <w:szCs w:val="24"/>
        </w:rPr>
        <w:t>ή απόφαση τον Έβρο και τη Σαμοθράκη και η αλήθεια είναι ότι τόσο εγώ όσο και οι ενδιαφερόμενοι προσπαθούμε να βρούμε τους λόγους εξαίρεσης και δεν μπορούμε να βρούμε λογική αιτιολογία και δικαία, κατά την άποψή σας.</w:t>
      </w:r>
    </w:p>
    <w:p w14:paraId="3FB07DD6"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Θα ήθελα να σας θυμίσω ότι η Κυβέρνησή σ</w:t>
      </w:r>
      <w:r>
        <w:rPr>
          <w:rFonts w:eastAsia="Times New Roman" w:cs="Times New Roman"/>
          <w:szCs w:val="24"/>
        </w:rPr>
        <w:t>ας ήταν αυτή η οποία ενέταξε τη Σαμοθράκη στην τροπολογία για το πάγωμα της αύξησης του ΦΠΑ στα νησιά, φυσικά μετά από έντονη διεκδίκηση και από τον ομιλούντα ενώπιον του Κοινοβουλίου.</w:t>
      </w:r>
    </w:p>
    <w:p w14:paraId="3FB07DD7"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Το πιο φυσικό θα ήταν να ενταχθεί η Σαμοθράκη, αλλά και ο Έβρος σε αυτή</w:t>
      </w:r>
      <w:r>
        <w:rPr>
          <w:rFonts w:eastAsia="Times New Roman" w:cs="Times New Roman"/>
          <w:szCs w:val="24"/>
        </w:rPr>
        <w:t xml:space="preserve">ν τη διαδικασία, διότι εμείς </w:t>
      </w:r>
      <w:proofErr w:type="spellStart"/>
      <w:r>
        <w:rPr>
          <w:rFonts w:eastAsia="Times New Roman" w:cs="Times New Roman"/>
          <w:szCs w:val="24"/>
        </w:rPr>
        <w:t>δεχόμεθα</w:t>
      </w:r>
      <w:proofErr w:type="spellEnd"/>
      <w:r>
        <w:rPr>
          <w:rFonts w:eastAsia="Times New Roman" w:cs="Times New Roman"/>
          <w:szCs w:val="24"/>
        </w:rPr>
        <w:t xml:space="preserve">, κύριε Πρόεδρε, μεταναστευτικές ροές εδώ και δεκαετίες και μάλιστα, με πόνο ψυχής βλέπουμε αυτούς τους ανθρώπους μέσα στις αυλές μας, μέσα στις επιχειρήσεις μας, μέσα στα χωράφια μας. Εν πάση </w:t>
      </w:r>
      <w:proofErr w:type="spellStart"/>
      <w:r>
        <w:rPr>
          <w:rFonts w:eastAsia="Times New Roman" w:cs="Times New Roman"/>
          <w:szCs w:val="24"/>
        </w:rPr>
        <w:t>περιπτώσει</w:t>
      </w:r>
      <w:proofErr w:type="spellEnd"/>
      <w:r>
        <w:rPr>
          <w:rFonts w:eastAsia="Times New Roman" w:cs="Times New Roman"/>
          <w:szCs w:val="24"/>
        </w:rPr>
        <w:t>, όμως, γι’ αυτό</w:t>
      </w:r>
      <w:r>
        <w:rPr>
          <w:rFonts w:eastAsia="Times New Roman" w:cs="Times New Roman"/>
          <w:szCs w:val="24"/>
        </w:rPr>
        <w:t xml:space="preserve"> έχουμε και τα τμήματα συνοριακής φύλαξης, γι’ αυτό έχουμε και το αποτρεπτικό εμπόδιο στο ύψος των Καστανιών, της Νέας </w:t>
      </w:r>
      <w:proofErr w:type="spellStart"/>
      <w:r>
        <w:rPr>
          <w:rFonts w:eastAsia="Times New Roman" w:cs="Times New Roman"/>
          <w:szCs w:val="24"/>
        </w:rPr>
        <w:t>Βύσσας</w:t>
      </w:r>
      <w:proofErr w:type="spellEnd"/>
      <w:r>
        <w:rPr>
          <w:rFonts w:eastAsia="Times New Roman" w:cs="Times New Roman"/>
          <w:szCs w:val="24"/>
        </w:rPr>
        <w:t xml:space="preserve"> προς την πλευρά του </w:t>
      </w:r>
      <w:proofErr w:type="spellStart"/>
      <w:r>
        <w:rPr>
          <w:rFonts w:eastAsia="Times New Roman" w:cs="Times New Roman"/>
          <w:szCs w:val="24"/>
        </w:rPr>
        <w:t>Κάραγατς</w:t>
      </w:r>
      <w:proofErr w:type="spellEnd"/>
      <w:r>
        <w:rPr>
          <w:rFonts w:eastAsia="Times New Roman" w:cs="Times New Roman"/>
          <w:szCs w:val="24"/>
        </w:rPr>
        <w:t xml:space="preserve"> και της </w:t>
      </w:r>
      <w:proofErr w:type="spellStart"/>
      <w:r>
        <w:rPr>
          <w:rFonts w:eastAsia="Times New Roman" w:cs="Times New Roman"/>
          <w:szCs w:val="24"/>
        </w:rPr>
        <w:t>Αδριανούπολης</w:t>
      </w:r>
      <w:proofErr w:type="spellEnd"/>
      <w:r>
        <w:rPr>
          <w:rFonts w:eastAsia="Times New Roman" w:cs="Times New Roman"/>
          <w:szCs w:val="24"/>
        </w:rPr>
        <w:t>.</w:t>
      </w:r>
    </w:p>
    <w:p w14:paraId="3FB07DD8" w14:textId="77777777" w:rsidR="00C04871" w:rsidRDefault="0043374B">
      <w:pPr>
        <w:spacing w:line="600" w:lineRule="auto"/>
        <w:ind w:firstLine="720"/>
        <w:contextualSpacing/>
        <w:jc w:val="both"/>
        <w:rPr>
          <w:rFonts w:eastAsia="Times New Roman"/>
          <w:szCs w:val="24"/>
        </w:rPr>
      </w:pPr>
      <w:r>
        <w:rPr>
          <w:rFonts w:eastAsia="Times New Roman"/>
          <w:szCs w:val="24"/>
        </w:rPr>
        <w:t xml:space="preserve">Θέλω να σας πληροφορήσω ότι οι οικονομικοί μετανάστες και ταυτισμένοι με τους </w:t>
      </w:r>
      <w:r>
        <w:rPr>
          <w:rFonts w:eastAsia="Times New Roman"/>
          <w:szCs w:val="24"/>
        </w:rPr>
        <w:t>πρόσφυγες είναι περίπου πεντακόσιοι πενήντα με εξακόσιοι το εικοσιτετράωρο. Αυτό συνέβαινε πολύ πριν αρχίσει η μεγάλη ροή προσφύγων και μεταναστών στα νησιά μας.</w:t>
      </w:r>
    </w:p>
    <w:p w14:paraId="3FB07DD9" w14:textId="77777777" w:rsidR="00C04871" w:rsidRDefault="0043374B">
      <w:pPr>
        <w:spacing w:line="600" w:lineRule="auto"/>
        <w:ind w:firstLine="720"/>
        <w:contextualSpacing/>
        <w:jc w:val="both"/>
        <w:rPr>
          <w:rFonts w:eastAsia="Times New Roman"/>
          <w:szCs w:val="24"/>
        </w:rPr>
      </w:pPr>
      <w:r>
        <w:rPr>
          <w:rFonts w:eastAsia="Times New Roman"/>
          <w:szCs w:val="24"/>
        </w:rPr>
        <w:lastRenderedPageBreak/>
        <w:t xml:space="preserve">Γι’ αυτό, κύριε Υπουργέ, ερωτάσθε τα εξής: Τι έχετε να πείτε στους κτηνοτρόφους του Έβρου και </w:t>
      </w:r>
      <w:r>
        <w:rPr>
          <w:rFonts w:eastAsia="Times New Roman"/>
          <w:szCs w:val="24"/>
        </w:rPr>
        <w:t>της Σαμοθράκης που μας παρακολουθούν σήμερα και οι οποίοι έχουν κάθε δικαίωμα να νοιώθουν αδικημένοι απ’ αυτήν την απόφασή σας; Σκοπεύετε να διορθώσετε τη λαθεμένη απόφασή σας και να συμπεριλάβετε τον Έβρο και τη Σαμοθράκη, όπως οφείλετε;</w:t>
      </w:r>
    </w:p>
    <w:p w14:paraId="3FB07DDA" w14:textId="77777777" w:rsidR="00C04871" w:rsidRDefault="0043374B">
      <w:pPr>
        <w:spacing w:line="600" w:lineRule="auto"/>
        <w:ind w:firstLine="720"/>
        <w:contextualSpacing/>
        <w:jc w:val="both"/>
        <w:rPr>
          <w:rFonts w:eastAsia="Times New Roman"/>
          <w:szCs w:val="24"/>
        </w:rPr>
      </w:pPr>
      <w:r>
        <w:rPr>
          <w:rFonts w:eastAsia="Times New Roman"/>
          <w:szCs w:val="24"/>
        </w:rPr>
        <w:t>Ευχαριστώ πολύ, κ</w:t>
      </w:r>
      <w:r>
        <w:rPr>
          <w:rFonts w:eastAsia="Times New Roman"/>
          <w:szCs w:val="24"/>
        </w:rPr>
        <w:t>ύριε Πρόεδρε.</w:t>
      </w:r>
    </w:p>
    <w:p w14:paraId="3FB07DDB" w14:textId="77777777" w:rsidR="00C04871" w:rsidRDefault="0043374B">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Ορίστε, κύριε Υπουργέ, έχετε τον λόγο.</w:t>
      </w:r>
    </w:p>
    <w:p w14:paraId="3FB07DDC" w14:textId="77777777" w:rsidR="00C04871" w:rsidRDefault="0043374B">
      <w:pPr>
        <w:spacing w:line="600" w:lineRule="auto"/>
        <w:ind w:firstLine="720"/>
        <w:contextualSpacing/>
        <w:jc w:val="both"/>
        <w:rPr>
          <w:rFonts w:eastAsia="Times New Roman"/>
          <w:szCs w:val="24"/>
        </w:rPr>
      </w:pPr>
      <w:r>
        <w:rPr>
          <w:rFonts w:eastAsia="Times New Roman"/>
          <w:b/>
          <w:szCs w:val="24"/>
        </w:rPr>
        <w:t xml:space="preserve">ΙΩΑΝΝΗΣ ΤΣΙΡΩΝΗΣ (Αναπληρωτής Υπουργός Αγροτικής Ανάπτυξης και Τροφίμων): </w:t>
      </w:r>
      <w:r>
        <w:rPr>
          <w:rFonts w:eastAsia="Times New Roman"/>
          <w:szCs w:val="24"/>
        </w:rPr>
        <w:t>Κανείς δεν αμφιβάλλει ότι ο Έβρος και η Σαμοθράκη, όπως και άλλες περιοχές της Ελλάδας, είναι π</w:t>
      </w:r>
      <w:r>
        <w:rPr>
          <w:rFonts w:eastAsia="Times New Roman"/>
          <w:szCs w:val="24"/>
        </w:rPr>
        <w:t>εριοχές οι οποίες ανέκαθεν δέχονταν μεταναστευτικές ροές. Μάλιστα, μπορούμε να πούμε ότι ο Έβρος και η Σαμοθράκη, λόγω ακριβώς της γειτνίασης με τη γείτονα χώρα Τουρκία, είναι περιοχές οι οποίες αντιμετώπισαν και άλλα σοβαρότατα προβλήματα, όπως είναι τα ε</w:t>
      </w:r>
      <w:r>
        <w:rPr>
          <w:rFonts w:eastAsia="Times New Roman"/>
          <w:szCs w:val="24"/>
        </w:rPr>
        <w:t>ξωτικά νοσήματα. Τα νησιά τα οποία είναι πάρα πολύ κοντά στις τουρκικές ακτές και κυρίως ο Έβρος είναι περιοχές οι οποίες είναι οι πύλες εισόδου από την Τουρκία. Ξέρετε, όλα αυτά τα νοσήματα προέρχονται κυρίως από την Τουρκία και σπάνια έχουν αντίστροφη ρο</w:t>
      </w:r>
      <w:r>
        <w:rPr>
          <w:rFonts w:eastAsia="Times New Roman"/>
          <w:szCs w:val="24"/>
        </w:rPr>
        <w:t>ή. Σπανίως, δηλαδή, έρχονται νοσήματα από τις γείτονες ευρωπαϊκές χώρες.</w:t>
      </w:r>
    </w:p>
    <w:p w14:paraId="3FB07DDD" w14:textId="77777777" w:rsidR="00C04871" w:rsidRDefault="0043374B">
      <w:pPr>
        <w:spacing w:line="600" w:lineRule="auto"/>
        <w:ind w:firstLine="720"/>
        <w:contextualSpacing/>
        <w:jc w:val="both"/>
        <w:rPr>
          <w:rFonts w:eastAsia="Times New Roman"/>
          <w:szCs w:val="24"/>
        </w:rPr>
      </w:pPr>
      <w:r>
        <w:rPr>
          <w:rFonts w:eastAsia="Times New Roman"/>
          <w:szCs w:val="24"/>
        </w:rPr>
        <w:lastRenderedPageBreak/>
        <w:t>Ωστόσο, επιτρέψτε μου να διαφωνήσω μαζί σας σχετικά με το κατά πόσο αυτό το συγκεκριμένο μέτρο θα έπρεπε «να απλώσει» τόσο πολύ και να δοθεί και στον Έβρο και τη Σαμοθράκη. Ξέρετε ότι</w:t>
      </w:r>
      <w:r>
        <w:rPr>
          <w:rFonts w:eastAsia="Times New Roman"/>
          <w:szCs w:val="24"/>
        </w:rPr>
        <w:t xml:space="preserve"> το τελευταίο διάστημα, τον περασμένο ή τον προπερασμένο χρόνο, δεν μιλάμε απλώς για κάποιες μεταναστευτικές ροές οι οποίες είναι γενικότερο πρόβλημα όλης της περιοχής. Μιλάμε για προσφυγικές ροές οι οποίες σχεδόν διέλυσαν τον κοινωνικό ιστό σε συγκεκριμέν</w:t>
      </w:r>
      <w:r>
        <w:rPr>
          <w:rFonts w:eastAsia="Times New Roman"/>
          <w:szCs w:val="24"/>
        </w:rPr>
        <w:t xml:space="preserve">α νησιά, όπως για παράδειγμα στη Λέσβο. Αναφέρατε και τα υπόλοιπα, μην τα μνημονεύσω κι εγώ όλα. Την περσινή χρονιά ο τουρισμός αυτών </w:t>
      </w:r>
      <w:r>
        <w:rPr>
          <w:rFonts w:eastAsia="Times New Roman"/>
          <w:szCs w:val="24"/>
        </w:rPr>
        <w:t>των</w:t>
      </w:r>
      <w:r>
        <w:rPr>
          <w:rFonts w:eastAsia="Times New Roman"/>
          <w:szCs w:val="24"/>
        </w:rPr>
        <w:t xml:space="preserve"> νησιών κατέρρευσε εξαιτίας ακριβώς όλου αυτού του προβλήματος. </w:t>
      </w:r>
    </w:p>
    <w:p w14:paraId="3FB07DDE" w14:textId="77777777" w:rsidR="00C04871" w:rsidRDefault="0043374B">
      <w:pPr>
        <w:spacing w:line="600" w:lineRule="auto"/>
        <w:ind w:firstLine="720"/>
        <w:contextualSpacing/>
        <w:jc w:val="both"/>
        <w:rPr>
          <w:rFonts w:eastAsia="Times New Roman"/>
          <w:szCs w:val="24"/>
        </w:rPr>
      </w:pPr>
      <w:r>
        <w:rPr>
          <w:rFonts w:eastAsia="Times New Roman"/>
          <w:szCs w:val="24"/>
        </w:rPr>
        <w:t>Επομένως, είναι ένα πρόβλημα ειδικό. Βέβαια, δεν μπορο</w:t>
      </w:r>
      <w:r>
        <w:rPr>
          <w:rFonts w:eastAsia="Times New Roman"/>
          <w:szCs w:val="24"/>
        </w:rPr>
        <w:t>ύμε παρά να αναγνωρίσουμε ότι το κόστος που υπέστησαν αυτές οι περιοχές, χωρίς να θέλω να υποτιμήσω τα προβλήματα άλλων περιοχών, είναι τεράστιο. Έπρεπε να στοχεύσουμε, λοιπόν, σ’ αυτούς τους ανθρώπους, οι οποίοι σε περίοδο δημοσιονομικής ασφυξίας υπέστησα</w:t>
      </w:r>
      <w:r>
        <w:rPr>
          <w:rFonts w:eastAsia="Times New Roman"/>
          <w:szCs w:val="24"/>
        </w:rPr>
        <w:t>ν τόσο μεγάλο πλήγμα και με ηρωισμό υποδέχθηκαν τους πρόσφυγες.</w:t>
      </w:r>
    </w:p>
    <w:p w14:paraId="3FB07DDF"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Αναπληρωτή Υπουργού)</w:t>
      </w:r>
    </w:p>
    <w:p w14:paraId="3FB07DE0" w14:textId="77777777" w:rsidR="00C04871" w:rsidRDefault="0043374B">
      <w:pPr>
        <w:spacing w:line="600" w:lineRule="auto"/>
        <w:ind w:firstLine="720"/>
        <w:contextualSpacing/>
        <w:jc w:val="both"/>
        <w:rPr>
          <w:rFonts w:eastAsia="Times New Roman"/>
          <w:szCs w:val="24"/>
        </w:rPr>
      </w:pPr>
      <w:r>
        <w:rPr>
          <w:rFonts w:eastAsia="Times New Roman"/>
          <w:szCs w:val="24"/>
        </w:rPr>
        <w:t>Εδώ δεν μιλάμε για γενικευμένες μεταναστευτικές ροές. Εδώ μιλάμε γι’ αυτό το πράγμα που παρακολου</w:t>
      </w:r>
      <w:r>
        <w:rPr>
          <w:rFonts w:eastAsia="Times New Roman"/>
          <w:szCs w:val="24"/>
        </w:rPr>
        <w:t xml:space="preserve">θούσε με αγωνία όλος ο πλανήτης. Το ίδιο συμβαίνει και στην Ιταλία. Άλλο πράγμα η </w:t>
      </w:r>
      <w:proofErr w:type="spellStart"/>
      <w:r>
        <w:rPr>
          <w:rFonts w:eastAsia="Times New Roman"/>
          <w:szCs w:val="24"/>
        </w:rPr>
        <w:t>Λαμπεντούζα</w:t>
      </w:r>
      <w:proofErr w:type="spellEnd"/>
      <w:r>
        <w:rPr>
          <w:rFonts w:eastAsia="Times New Roman"/>
          <w:szCs w:val="24"/>
        </w:rPr>
        <w:t xml:space="preserve"> και άλλο πράγμα όλη </w:t>
      </w:r>
      <w:r>
        <w:rPr>
          <w:rFonts w:eastAsia="Times New Roman"/>
          <w:szCs w:val="24"/>
        </w:rPr>
        <w:lastRenderedPageBreak/>
        <w:t xml:space="preserve">η άλλη Ιταλία, γιατί και η Σικελία δέχεται μεταναστευτικές ροές. Όμως, η </w:t>
      </w:r>
      <w:proofErr w:type="spellStart"/>
      <w:r>
        <w:rPr>
          <w:rFonts w:eastAsia="Times New Roman"/>
          <w:szCs w:val="24"/>
        </w:rPr>
        <w:t>Λαμπεντούζα</w:t>
      </w:r>
      <w:proofErr w:type="spellEnd"/>
      <w:r>
        <w:rPr>
          <w:rFonts w:eastAsia="Times New Roman"/>
          <w:szCs w:val="24"/>
        </w:rPr>
        <w:t xml:space="preserve"> είναι </w:t>
      </w:r>
      <w:proofErr w:type="spellStart"/>
      <w:r>
        <w:rPr>
          <w:rFonts w:eastAsia="Times New Roman"/>
          <w:szCs w:val="24"/>
        </w:rPr>
        <w:t>Λαμπεντούζα</w:t>
      </w:r>
      <w:proofErr w:type="spellEnd"/>
      <w:r>
        <w:rPr>
          <w:rFonts w:eastAsia="Times New Roman"/>
          <w:szCs w:val="24"/>
        </w:rPr>
        <w:t>. Είναι ένα τεράστιο πρόβλημα αυτήν τη σ</w:t>
      </w:r>
      <w:r>
        <w:rPr>
          <w:rFonts w:eastAsia="Times New Roman"/>
          <w:szCs w:val="24"/>
        </w:rPr>
        <w:t>τιγμή για την Ιταλία. Η Μυτιλήνη είναι Μυτιλήνη. Η Χίος είναι Χίος. Έχουν πολλά προβλήματα. Με το «να σπείρουμε» ένα μέτρο με μία έννοια υποτιθέμενης δικαιοσύνης και, επειδή είναι ένα συγκεκριμένο μέτρο, με το να το «απλώσουμε» σε πάρα πολλούς δικαιούχους,</w:t>
      </w:r>
      <w:r>
        <w:rPr>
          <w:rFonts w:eastAsia="Times New Roman"/>
          <w:szCs w:val="24"/>
        </w:rPr>
        <w:t xml:space="preserve"> απλώς μειώνουμε πάρα πολύ τη στήριξη αυτών των ανθρώπων. </w:t>
      </w:r>
    </w:p>
    <w:p w14:paraId="3FB07DE1" w14:textId="77777777" w:rsidR="00C04871" w:rsidRDefault="0043374B">
      <w:pPr>
        <w:spacing w:line="600" w:lineRule="auto"/>
        <w:ind w:firstLine="720"/>
        <w:contextualSpacing/>
        <w:jc w:val="both"/>
        <w:rPr>
          <w:rFonts w:eastAsia="Times New Roman"/>
          <w:szCs w:val="24"/>
        </w:rPr>
      </w:pPr>
      <w:r>
        <w:rPr>
          <w:rFonts w:eastAsia="Times New Roman"/>
          <w:szCs w:val="24"/>
        </w:rPr>
        <w:t xml:space="preserve">Στη </w:t>
      </w:r>
      <w:proofErr w:type="spellStart"/>
      <w:r>
        <w:rPr>
          <w:rFonts w:eastAsia="Times New Roman"/>
          <w:szCs w:val="24"/>
        </w:rPr>
        <w:t>δευτερομιλία</w:t>
      </w:r>
      <w:proofErr w:type="spellEnd"/>
      <w:r>
        <w:rPr>
          <w:rFonts w:eastAsia="Times New Roman"/>
          <w:szCs w:val="24"/>
        </w:rPr>
        <w:t xml:space="preserve"> μου, επειδή δεν θέλω να καταχραστώ τον χρόνο, θα σας εξηγήσω τι κάνουμε αυτήν τη στιγμή για τον Έβρο και τη Σαμοθράκη. Υπάρχουν πράγματα τα οποία τα κάνουμε ειδικά εκεί, τα οποία θ</w:t>
      </w:r>
      <w:r>
        <w:rPr>
          <w:rFonts w:eastAsia="Times New Roman"/>
          <w:szCs w:val="24"/>
        </w:rPr>
        <w:t>α ανακουφίσουν πολύ περισσότερο τους παραγωγούς μας σ’ αυτές τις περιοχές, απ’ ό,τι απλά αν μοιράζαμε το συγκεκριμένο κονδύλι σε περισσότερους δικαιούχους.</w:t>
      </w:r>
    </w:p>
    <w:p w14:paraId="3FB07DE2" w14:textId="77777777" w:rsidR="00C04871" w:rsidRDefault="0043374B">
      <w:pPr>
        <w:spacing w:line="600" w:lineRule="auto"/>
        <w:ind w:firstLine="720"/>
        <w:contextualSpacing/>
        <w:jc w:val="both"/>
        <w:rPr>
          <w:rFonts w:eastAsia="Times New Roman"/>
          <w:szCs w:val="24"/>
        </w:rPr>
      </w:pPr>
      <w:r>
        <w:rPr>
          <w:rFonts w:eastAsia="Times New Roman"/>
          <w:szCs w:val="24"/>
        </w:rPr>
        <w:t>Ευχαριστώ.</w:t>
      </w:r>
    </w:p>
    <w:p w14:paraId="3FB07DE3" w14:textId="77777777" w:rsidR="00C04871" w:rsidRDefault="0043374B">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Ορίστε, κύριε </w:t>
      </w:r>
      <w:proofErr w:type="spellStart"/>
      <w:r>
        <w:rPr>
          <w:rFonts w:eastAsia="Times New Roman"/>
          <w:szCs w:val="24"/>
        </w:rPr>
        <w:t>Δημοσχάκη</w:t>
      </w:r>
      <w:proofErr w:type="spellEnd"/>
      <w:r>
        <w:rPr>
          <w:rFonts w:eastAsia="Times New Roman"/>
          <w:szCs w:val="24"/>
        </w:rPr>
        <w:t>, έχετε τον λόγο.</w:t>
      </w:r>
    </w:p>
    <w:p w14:paraId="3FB07DE4" w14:textId="77777777" w:rsidR="00C04871" w:rsidRDefault="0043374B">
      <w:pPr>
        <w:spacing w:line="600" w:lineRule="auto"/>
        <w:ind w:firstLine="709"/>
        <w:contextualSpacing/>
        <w:jc w:val="both"/>
        <w:rPr>
          <w:rFonts w:eastAsia="Times New Roman" w:cs="Times New Roman"/>
          <w:szCs w:val="24"/>
        </w:rPr>
      </w:pPr>
      <w:r>
        <w:rPr>
          <w:rFonts w:eastAsia="Times New Roman"/>
          <w:b/>
          <w:szCs w:val="24"/>
        </w:rPr>
        <w:t>ΑΝΑΣΤΑΣΙΟΣ (ΤΑ</w:t>
      </w:r>
      <w:r>
        <w:rPr>
          <w:rFonts w:eastAsia="Times New Roman"/>
          <w:b/>
          <w:szCs w:val="24"/>
        </w:rPr>
        <w:t xml:space="preserve">ΣΟΣ) ΔΗΜΟΣΧΑΚΗΣ: </w:t>
      </w:r>
      <w:r>
        <w:rPr>
          <w:rFonts w:eastAsia="Times New Roman"/>
          <w:szCs w:val="24"/>
        </w:rPr>
        <w:t>Κύριε Υπουργέ, οι απώλειες των παραγωγών μας γάλακτος, αιγοπροβάτων και βοοειδών, είναι μεγάλες. Υπολογίζοντας τον αριθμό των αιγοπροβάτων –</w:t>
      </w:r>
      <w:proofErr w:type="spellStart"/>
      <w:r>
        <w:rPr>
          <w:rFonts w:eastAsia="Times New Roman"/>
          <w:szCs w:val="24"/>
        </w:rPr>
        <w:t>εκατόν</w:t>
      </w:r>
      <w:proofErr w:type="spellEnd"/>
      <w:r>
        <w:rPr>
          <w:rFonts w:eastAsia="Times New Roman"/>
          <w:szCs w:val="24"/>
        </w:rPr>
        <w:t xml:space="preserve"> εξήντα πέντε χιλιάδες (165.000) στη χερσαία περιοχή του Έβρου, σαράντα χιλιάδες (40.000) στη</w:t>
      </w:r>
      <w:r>
        <w:rPr>
          <w:rFonts w:eastAsia="Times New Roman"/>
          <w:szCs w:val="24"/>
        </w:rPr>
        <w:t xml:space="preserve"> νήσο Σαμοθράκη, αλλά και οι έξι χιλιάδες (6.000) </w:t>
      </w:r>
      <w:proofErr w:type="spellStart"/>
      <w:r>
        <w:rPr>
          <w:rFonts w:eastAsia="Times New Roman"/>
          <w:szCs w:val="24"/>
        </w:rPr>
        <w:t>γαλακτοφόρες</w:t>
      </w:r>
      <w:proofErr w:type="spellEnd"/>
      <w:r>
        <w:rPr>
          <w:rFonts w:eastAsia="Times New Roman"/>
          <w:szCs w:val="24"/>
        </w:rPr>
        <w:t xml:space="preserve"> αγελάδες- το </w:t>
      </w:r>
      <w:r>
        <w:rPr>
          <w:rFonts w:eastAsia="Times New Roman"/>
          <w:szCs w:val="24"/>
        </w:rPr>
        <w:lastRenderedPageBreak/>
        <w:t xml:space="preserve">κόστος σύμφωνα μ’ αυτό που έχετε αποφασίσει είναι περίπου 1.200.000 ευρώ. Δηλαδή, δίνετε 80 ευρώ για κάθε γαλακτοφόρα αγελάδα και περίπου 4 ευρώ για κάθε γαλακτοφόρο </w:t>
      </w:r>
      <w:proofErr w:type="spellStart"/>
      <w:r>
        <w:rPr>
          <w:rFonts w:eastAsia="Times New Roman"/>
          <w:szCs w:val="24"/>
        </w:rPr>
        <w:t>αιγοπρόβατο</w:t>
      </w:r>
      <w:proofErr w:type="spellEnd"/>
      <w:r>
        <w:rPr>
          <w:rFonts w:eastAsia="Times New Roman"/>
          <w:szCs w:val="24"/>
        </w:rPr>
        <w:t>. Ν</w:t>
      </w:r>
      <w:r>
        <w:rPr>
          <w:rFonts w:eastAsia="Times New Roman"/>
          <w:szCs w:val="24"/>
        </w:rPr>
        <w:t xml:space="preserve">ομίζω ότι δεν τα έχουμε περίσσευμα. Έχουμε τα προβλήματα που αναφέρατε που πραγματικά αντιμετωπίζουν τα νησιά. </w:t>
      </w:r>
      <w:r>
        <w:rPr>
          <w:rFonts w:eastAsia="Times New Roman" w:cs="Times New Roman"/>
          <w:szCs w:val="24"/>
        </w:rPr>
        <w:t xml:space="preserve">Είμαστε συμπαραστάτες αυτών των ανθρώπων, όλων αυτών που έχουν πληγεί και πλήττονται, μάλιστα, και σήμερα. </w:t>
      </w:r>
    </w:p>
    <w:p w14:paraId="3FB07DE5"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Όμως, και ο Έβρος και η Σαμοθράκη έχο</w:t>
      </w:r>
      <w:r>
        <w:rPr>
          <w:rFonts w:eastAsia="Times New Roman" w:cs="Times New Roman"/>
          <w:szCs w:val="24"/>
        </w:rPr>
        <w:t xml:space="preserve">υν τα ίδια προβλήματα και ακόμη μεγαλύτερα. Απλώς εμείς οι </w:t>
      </w:r>
      <w:proofErr w:type="spellStart"/>
      <w:r>
        <w:rPr>
          <w:rFonts w:eastAsia="Times New Roman" w:cs="Times New Roman"/>
          <w:szCs w:val="24"/>
        </w:rPr>
        <w:t>Εβρίτες</w:t>
      </w:r>
      <w:proofErr w:type="spellEnd"/>
      <w:r>
        <w:rPr>
          <w:rFonts w:eastAsia="Times New Roman" w:cs="Times New Roman"/>
          <w:szCs w:val="24"/>
        </w:rPr>
        <w:t xml:space="preserve"> και οι Θρακιώτες δεν φωνάζουμε και δεν γνωστοποιούμε τον πόνο μας. Εσείς, όμως, που είσαστε εδώ κάτω δεν καταλαβαίνετε, διότι έρχεστε πάνω, κάνετε εκεί σε διάφορες περιοχές μια βόλτα -και μ</w:t>
      </w:r>
      <w:r>
        <w:rPr>
          <w:rFonts w:eastAsia="Times New Roman" w:cs="Times New Roman"/>
          <w:szCs w:val="24"/>
        </w:rPr>
        <w:t>πορώ να την χαρακτηρίσω- δημοσίων σχέσεων, αλλά δεν λύνετε τα προβλήματά μας.</w:t>
      </w:r>
    </w:p>
    <w:p w14:paraId="3FB07DE6"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 xml:space="preserve">Όπως καταλαβαίνετε, και τα ποσά είναι πολύ σημαντικά, όπως </w:t>
      </w:r>
      <w:proofErr w:type="spellStart"/>
      <w:r>
        <w:rPr>
          <w:rFonts w:eastAsia="Times New Roman" w:cs="Times New Roman"/>
          <w:szCs w:val="24"/>
        </w:rPr>
        <w:t>προείπα</w:t>
      </w:r>
      <w:proofErr w:type="spellEnd"/>
      <w:r>
        <w:rPr>
          <w:rFonts w:eastAsia="Times New Roman" w:cs="Times New Roman"/>
          <w:szCs w:val="24"/>
        </w:rPr>
        <w:t xml:space="preserve">. Εξαιτίας των πολιτικών σας οι </w:t>
      </w:r>
      <w:proofErr w:type="spellStart"/>
      <w:r>
        <w:rPr>
          <w:rFonts w:eastAsia="Times New Roman" w:cs="Times New Roman"/>
          <w:szCs w:val="24"/>
        </w:rPr>
        <w:t>αγροκτηνοτρόφοι</w:t>
      </w:r>
      <w:proofErr w:type="spellEnd"/>
      <w:r>
        <w:rPr>
          <w:rFonts w:eastAsia="Times New Roman" w:cs="Times New Roman"/>
          <w:szCs w:val="24"/>
        </w:rPr>
        <w:t xml:space="preserve"> μας έχουν υποστεί μεγάλες ζημιές και καίρια πλήγματα. Γι’ αυτό θ</w:t>
      </w:r>
      <w:r>
        <w:rPr>
          <w:rFonts w:eastAsia="Times New Roman" w:cs="Times New Roman"/>
          <w:szCs w:val="24"/>
        </w:rPr>
        <w:t>α διεκδικούμε την ικανοποίηση των δικαίων αιτημάτων μας και την επίλυση των προβλημάτων μας.</w:t>
      </w:r>
    </w:p>
    <w:p w14:paraId="3FB07DE7"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 xml:space="preserve">Στο παρελθόν σας είχα θέσει, μέσω κοινοβουλευτικών ενεργειών, σειρά θεμάτων, χωρίς να έχει επιλυθεί κανένα. Το σημαντικό είναι το θέμα των </w:t>
      </w:r>
      <w:proofErr w:type="spellStart"/>
      <w:r>
        <w:rPr>
          <w:rFonts w:eastAsia="Times New Roman" w:cs="Times New Roman"/>
          <w:szCs w:val="24"/>
        </w:rPr>
        <w:t>ζωονόσων</w:t>
      </w:r>
      <w:proofErr w:type="spellEnd"/>
      <w:r>
        <w:rPr>
          <w:rFonts w:eastAsia="Times New Roman" w:cs="Times New Roman"/>
          <w:szCs w:val="24"/>
        </w:rPr>
        <w:t>, το οποίο αναφέ</w:t>
      </w:r>
      <w:r>
        <w:rPr>
          <w:rFonts w:eastAsia="Times New Roman" w:cs="Times New Roman"/>
          <w:szCs w:val="24"/>
        </w:rPr>
        <w:t xml:space="preserve">ρατε και εσείς, και κυρίως το θέμα με την οζώδη </w:t>
      </w:r>
      <w:r>
        <w:rPr>
          <w:rFonts w:eastAsia="Times New Roman" w:cs="Times New Roman"/>
          <w:szCs w:val="24"/>
        </w:rPr>
        <w:lastRenderedPageBreak/>
        <w:t>δερματίτιδα και την ευλογιά. Ακόμα χρωστάει το ελληνικό κράτος σε αυτούς που έχουν πληγεί από την ευλογιά.</w:t>
      </w:r>
    </w:p>
    <w:p w14:paraId="3FB07DE8"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ζητήσαμε ένα σχέδιο εκπόνησης της αντιμετώπισης των </w:t>
      </w:r>
      <w:proofErr w:type="spellStart"/>
      <w:r>
        <w:rPr>
          <w:rFonts w:eastAsia="Times New Roman" w:cs="Times New Roman"/>
          <w:szCs w:val="24"/>
        </w:rPr>
        <w:t>ζωονόσων</w:t>
      </w:r>
      <w:proofErr w:type="spellEnd"/>
      <w:r>
        <w:rPr>
          <w:rFonts w:eastAsia="Times New Roman" w:cs="Times New Roman"/>
          <w:szCs w:val="24"/>
        </w:rPr>
        <w:t xml:space="preserve">. Ζητήσαμε τη στελέχωση του </w:t>
      </w:r>
      <w:r>
        <w:rPr>
          <w:rFonts w:eastAsia="Times New Roman" w:cs="Times New Roman"/>
          <w:szCs w:val="24"/>
        </w:rPr>
        <w:t>κέντρ</w:t>
      </w:r>
      <w:r>
        <w:rPr>
          <w:rFonts w:eastAsia="Times New Roman" w:cs="Times New Roman"/>
          <w:szCs w:val="24"/>
        </w:rPr>
        <w:t xml:space="preserve">ου εξωτικών νοσημάτων </w:t>
      </w:r>
      <w:r>
        <w:rPr>
          <w:rFonts w:eastAsia="Times New Roman" w:cs="Times New Roman"/>
          <w:szCs w:val="24"/>
        </w:rPr>
        <w:t xml:space="preserve">που είναι στην Ορεστιάδα. Έχουμε το καλύτερο και το πλέον σύγχρονο εργαστήριο και δυστυχώς δεν έχουμε αυτή τη στιγμή προσωπικό να το βάλει σε κίνηση και να αντιμετωπίσει τα καίρια προβλήματα, δηλαδή τις </w:t>
      </w:r>
      <w:proofErr w:type="spellStart"/>
      <w:r>
        <w:rPr>
          <w:rFonts w:eastAsia="Times New Roman" w:cs="Times New Roman"/>
          <w:szCs w:val="24"/>
        </w:rPr>
        <w:t>ζωονόσους</w:t>
      </w:r>
      <w:proofErr w:type="spellEnd"/>
      <w:r>
        <w:rPr>
          <w:rFonts w:eastAsia="Times New Roman" w:cs="Times New Roman"/>
          <w:szCs w:val="24"/>
        </w:rPr>
        <w:t xml:space="preserve"> που έρχονται από τη γ</w:t>
      </w:r>
      <w:r>
        <w:rPr>
          <w:rFonts w:eastAsia="Times New Roman" w:cs="Times New Roman"/>
          <w:szCs w:val="24"/>
        </w:rPr>
        <w:t>ειτονική χώρα με στόχευση την Ελλάδα και που στη συνέχεια έχουμε την εξάπλωσή τους σε όλη την Ευρώπη.</w:t>
      </w:r>
    </w:p>
    <w:p w14:paraId="3FB07DE9"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Ζητήσαμε την ίδρυση κτηνιατρικής σχολής. Αποφάσισε πριν από τέσσερις-πέντε ημέρες η Σύγκλητος του Πανεπιστημίου της Θράκης τη διεύρυνσή του και την ταύτισ</w:t>
      </w:r>
      <w:r>
        <w:rPr>
          <w:rFonts w:eastAsia="Times New Roman" w:cs="Times New Roman"/>
          <w:szCs w:val="24"/>
        </w:rPr>
        <w:t>ή του γεωγραφικά με τη διοίκηση, δηλαδή με την Ανατολική Μακεδονία και Θράκη, δηλαδή επέκταση στην Καβάλα και στη Δράμα. Και μέσα από αυτή τη διαδικασία προτείνουν την ίδρυση κτηνιατρικής σχολής στην Αλεξανδρούπολη.</w:t>
      </w:r>
    </w:p>
    <w:p w14:paraId="3FB07DEA"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Ποια είναι η θέση της Κυβέρνησης; Ποια ε</w:t>
      </w:r>
      <w:r>
        <w:rPr>
          <w:rFonts w:eastAsia="Times New Roman" w:cs="Times New Roman"/>
          <w:szCs w:val="24"/>
        </w:rPr>
        <w:t xml:space="preserve">ίναι η θέση του Υπουργείου σας; Συμφωνείτε να ιδρυθεί κτηνιατρική σχολή στην Αλεξανδρούπολη; </w:t>
      </w:r>
    </w:p>
    <w:p w14:paraId="3FB07DEB"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τα προβλήματά μας είναι πολλά. Πρώτον, για το σχέδιο αντιμετώπισης των πλημμυρών του Έβρου και των παραποτάμων του δεν κάνατε τίποτα. Δεύτερον</w:t>
      </w:r>
      <w:r>
        <w:rPr>
          <w:rFonts w:eastAsia="Times New Roman" w:cs="Times New Roman"/>
          <w:szCs w:val="24"/>
        </w:rPr>
        <w:t xml:space="preserve">, για την αντιμετώπιση του ΓΟΕΒ Ορεστιάδας και </w:t>
      </w:r>
      <w:r>
        <w:rPr>
          <w:rFonts w:eastAsia="Times New Roman" w:cs="Times New Roman"/>
          <w:szCs w:val="24"/>
        </w:rPr>
        <w:lastRenderedPageBreak/>
        <w:t>των ΤΟΕΒ για την οποία ήδη σας έχω κάνει ερώτηση γραπτή. Μάλιστα, υπάρχει κίνδυνος φέτος το σύστημα άρδευσης να τιναχτεί στον αέρα και να μην έχουμε αντιμετώπιση του προβλήματος.</w:t>
      </w:r>
    </w:p>
    <w:p w14:paraId="3FB07DEC"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Επίσης, στο θρακικό πέλαγος –ε</w:t>
      </w:r>
      <w:r>
        <w:rPr>
          <w:rFonts w:eastAsia="Times New Roman" w:cs="Times New Roman"/>
          <w:szCs w:val="24"/>
        </w:rPr>
        <w:t>σείς που είσαστε ευαίσθητος και οικολόγος- αυτή τη στιγμή όλα τα αλιευτικά πεδία πλήττονται από τη γειτονική χώρα από τους ψαράδες που κάνουν καταδρομικές ενέργειες και στα διεθνή ύδατα, κυρίως όμως στα δικά μας χωρικά ύδατα.</w:t>
      </w:r>
    </w:p>
    <w:p w14:paraId="3FB07DED"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 xml:space="preserve">Νομίζω, κύριε Υπουργέ, ότι θα </w:t>
      </w:r>
      <w:r>
        <w:rPr>
          <w:rFonts w:eastAsia="Times New Roman" w:cs="Times New Roman"/>
          <w:szCs w:val="24"/>
        </w:rPr>
        <w:t xml:space="preserve">πρέπει να σκύψετε στα προβλήματα του Έβρου και να λύσετε αυτά τα οποία πραγματικά αυτή τη στιγμή μας απασχολούν. </w:t>
      </w:r>
    </w:p>
    <w:p w14:paraId="3FB07DEE"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σας θέσω υπ’ </w:t>
      </w:r>
      <w:proofErr w:type="spellStart"/>
      <w:r>
        <w:rPr>
          <w:rFonts w:eastAsia="Times New Roman" w:cs="Times New Roman"/>
          <w:szCs w:val="24"/>
        </w:rPr>
        <w:t>όψιν</w:t>
      </w:r>
      <w:proofErr w:type="spellEnd"/>
      <w:r>
        <w:rPr>
          <w:rFonts w:eastAsia="Times New Roman" w:cs="Times New Roman"/>
          <w:szCs w:val="24"/>
        </w:rPr>
        <w:t xml:space="preserve"> και τα εξής.</w:t>
      </w:r>
    </w:p>
    <w:p w14:paraId="3FB07DEF"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w:t>
      </w:r>
      <w:proofErr w:type="spellStart"/>
      <w:r>
        <w:rPr>
          <w:rFonts w:eastAsia="Times New Roman" w:cs="Times New Roman"/>
          <w:szCs w:val="24"/>
        </w:rPr>
        <w:t>Δημοσχάκη</w:t>
      </w:r>
      <w:proofErr w:type="spellEnd"/>
      <w:r>
        <w:rPr>
          <w:rFonts w:eastAsia="Times New Roman" w:cs="Times New Roman"/>
          <w:szCs w:val="24"/>
        </w:rPr>
        <w:t xml:space="preserve">, παρακαλώ ολοκληρώστε. </w:t>
      </w:r>
    </w:p>
    <w:p w14:paraId="3FB07DF0"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b/>
          <w:szCs w:val="24"/>
        </w:rPr>
        <w:t>ΑΝΑΣΤΑΣΙΟΣ (ΤΑΣΟΣ) ΔΗΜΟΣΧ</w:t>
      </w:r>
      <w:r>
        <w:rPr>
          <w:rFonts w:eastAsia="Times New Roman" w:cs="Times New Roman"/>
          <w:b/>
          <w:szCs w:val="24"/>
        </w:rPr>
        <w:t xml:space="preserve">ΑΚΗΣ: </w:t>
      </w:r>
      <w:r>
        <w:rPr>
          <w:rFonts w:eastAsia="Times New Roman" w:cs="Times New Roman"/>
          <w:szCs w:val="24"/>
        </w:rPr>
        <w:t>Κλείνω, κύριε Πρόεδρε.</w:t>
      </w:r>
    </w:p>
    <w:p w14:paraId="3FB07DF1"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 xml:space="preserve">Ευρισκόμενος προεκλογικά στην κωμόπολη Νέα </w:t>
      </w:r>
      <w:proofErr w:type="spellStart"/>
      <w:r>
        <w:rPr>
          <w:rFonts w:eastAsia="Times New Roman" w:cs="Times New Roman"/>
          <w:szCs w:val="24"/>
        </w:rPr>
        <w:t>Βύσσα</w:t>
      </w:r>
      <w:proofErr w:type="spellEnd"/>
      <w:r>
        <w:rPr>
          <w:rFonts w:eastAsia="Times New Roman" w:cs="Times New Roman"/>
          <w:szCs w:val="24"/>
        </w:rPr>
        <w:t xml:space="preserve"> και επισκεπτόμενος το τοπικό ΚΑΠΗ, περίπου διακόσιοι πενήντα της τρίτης ηλικία ήρωες της περιοχής μού θέτουν το εξής αίτημα: Εμείς, Αρχηγέ, θα σε ψηφίσουμε, αλλά θέλουμε να παραμ</w:t>
      </w:r>
      <w:r>
        <w:rPr>
          <w:rFonts w:eastAsia="Times New Roman" w:cs="Times New Roman"/>
          <w:szCs w:val="24"/>
        </w:rPr>
        <w:t xml:space="preserve">είνει το αποτρεπτικό εμπόδιο εδώ για να μας </w:t>
      </w:r>
      <w:r>
        <w:rPr>
          <w:rFonts w:eastAsia="Times New Roman" w:cs="Times New Roman"/>
          <w:szCs w:val="24"/>
        </w:rPr>
        <w:lastRenderedPageBreak/>
        <w:t xml:space="preserve">προστατεύει, εμάς, τα παιδιά μας και τα εγγόνια μας, διότι βρίσκουμε τους αλλοδαπούς μέσα στις αυλές μας, μέσα στους αχυρώνες, μέσα στα μαντριά και μέσα στους στάβλους. Θέλουμε να μας προστατέψετε. </w:t>
      </w:r>
    </w:p>
    <w:p w14:paraId="3FB07DF2"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Αυτοί οι άνθρ</w:t>
      </w:r>
      <w:r>
        <w:rPr>
          <w:rFonts w:eastAsia="Times New Roman" w:cs="Times New Roman"/>
          <w:szCs w:val="24"/>
        </w:rPr>
        <w:t xml:space="preserve">ωποι, κύριε Υπουργέ, είναι ήρωες, διότι σε απόσταση πεντακοσίων μέτρων είναι η </w:t>
      </w:r>
      <w:proofErr w:type="spellStart"/>
      <w:r>
        <w:rPr>
          <w:rFonts w:eastAsia="Times New Roman" w:cs="Times New Roman"/>
          <w:szCs w:val="24"/>
        </w:rPr>
        <w:t>Αδριανούπολη</w:t>
      </w:r>
      <w:proofErr w:type="spellEnd"/>
      <w:r>
        <w:rPr>
          <w:rFonts w:eastAsia="Times New Roman" w:cs="Times New Roman"/>
          <w:szCs w:val="24"/>
        </w:rPr>
        <w:t>. Παρακολουθούν τη σημερινή μας συζήτηση. Θέλω να τους πείτε αν θα τους πληρώσετε, όπως οφείλετε, σε ό,τι αφορά την παραγωγή γάλακτος είτε στα βοοειδή, είτε στα αιγο</w:t>
      </w:r>
      <w:r>
        <w:rPr>
          <w:rFonts w:eastAsia="Times New Roman" w:cs="Times New Roman"/>
          <w:szCs w:val="24"/>
        </w:rPr>
        <w:t xml:space="preserve">πρόβατά τους. Σας ακούνε. Παρακαλώ, όταν θα αρχίσετε τη δευτερολογία σας να τους απαντήσετε. </w:t>
      </w:r>
    </w:p>
    <w:p w14:paraId="3FB07DF3"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για το οποίο θέλω να σας ενημερώσω, κύριε Πρόεδρε, είναι το εξής. Πριν από δύο ημέρες επλήγη η Περιφέρεια της Ορεστιάδας και του Διδυμοτείχου από έντονο χαλάζι. Έχουμε υποστεί καίριες καταστροφές σε όλη μας την παραγωγή. </w:t>
      </w:r>
    </w:p>
    <w:p w14:paraId="3FB07DF4"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Πρώτον, θέλουμε άμεση α</w:t>
      </w:r>
      <w:r>
        <w:rPr>
          <w:rFonts w:eastAsia="Times New Roman" w:cs="Times New Roman"/>
          <w:szCs w:val="24"/>
        </w:rPr>
        <w:t xml:space="preserve">ντίδραση, σε ό,τι αφορά την καταγραφή της ζημιάς. Είναι επίκαιρο το θέμα, κύριε Πρόεδρε. Δεύτερον, θέλουμε να μας πείτε ποια είναι η </w:t>
      </w:r>
      <w:proofErr w:type="spellStart"/>
      <w:r>
        <w:rPr>
          <w:rFonts w:eastAsia="Times New Roman" w:cs="Times New Roman"/>
          <w:szCs w:val="24"/>
        </w:rPr>
        <w:t>αντιχαλαζική</w:t>
      </w:r>
      <w:proofErr w:type="spellEnd"/>
      <w:r>
        <w:rPr>
          <w:rFonts w:eastAsia="Times New Roman" w:cs="Times New Roman"/>
          <w:szCs w:val="24"/>
        </w:rPr>
        <w:t xml:space="preserve"> σας πολιτική σε ό,τι αφορά την προστασία της Ανατολικής Μακεδονίας και Θράκης, μεταξύ των οποίων και ο Έβρος. </w:t>
      </w:r>
      <w:r>
        <w:rPr>
          <w:rFonts w:eastAsia="Times New Roman" w:cs="Times New Roman"/>
          <w:szCs w:val="24"/>
        </w:rPr>
        <w:t xml:space="preserve">Διότι η πολιτεία προστατεύει τη Θεσσαλία, την </w:t>
      </w:r>
      <w:r>
        <w:rPr>
          <w:rFonts w:eastAsia="Times New Roman" w:cs="Times New Roman"/>
          <w:szCs w:val="24"/>
        </w:rPr>
        <w:t>κ</w:t>
      </w:r>
      <w:r>
        <w:rPr>
          <w:rFonts w:eastAsia="Times New Roman" w:cs="Times New Roman"/>
          <w:szCs w:val="24"/>
        </w:rPr>
        <w:t xml:space="preserve">εντρική Μακεδονία και τη </w:t>
      </w:r>
      <w:r>
        <w:rPr>
          <w:rFonts w:eastAsia="Times New Roman" w:cs="Times New Roman"/>
          <w:szCs w:val="24"/>
        </w:rPr>
        <w:t>δ</w:t>
      </w:r>
      <w:r>
        <w:rPr>
          <w:rFonts w:eastAsia="Times New Roman" w:cs="Times New Roman"/>
          <w:szCs w:val="24"/>
        </w:rPr>
        <w:t xml:space="preserve">υτική Μακεδονία και είχε προγραμματιστεί από το 2015 να μπει σε αυτή τη διαδικασία </w:t>
      </w:r>
      <w:r>
        <w:rPr>
          <w:rFonts w:eastAsia="Times New Roman" w:cs="Times New Roman"/>
          <w:szCs w:val="24"/>
        </w:rPr>
        <w:lastRenderedPageBreak/>
        <w:t xml:space="preserve">και η </w:t>
      </w:r>
      <w:r>
        <w:rPr>
          <w:rFonts w:eastAsia="Times New Roman" w:cs="Times New Roman"/>
          <w:szCs w:val="24"/>
        </w:rPr>
        <w:t>α</w:t>
      </w:r>
      <w:r>
        <w:rPr>
          <w:rFonts w:eastAsia="Times New Roman" w:cs="Times New Roman"/>
          <w:szCs w:val="24"/>
        </w:rPr>
        <w:t>νατολική Μακεδονία και η Θράκη, δηλαδή</w:t>
      </w:r>
      <w:r>
        <w:rPr>
          <w:rFonts w:eastAsia="Times New Roman" w:cs="Times New Roman"/>
          <w:szCs w:val="24"/>
        </w:rPr>
        <w:t>,</w:t>
      </w:r>
      <w:r>
        <w:rPr>
          <w:rFonts w:eastAsia="Times New Roman" w:cs="Times New Roman"/>
          <w:szCs w:val="24"/>
        </w:rPr>
        <w:t xml:space="preserve"> να γίνεται από αέρος, μέσω αεροσκαφών. Τι κάνατε για </w:t>
      </w:r>
      <w:r>
        <w:rPr>
          <w:rFonts w:eastAsia="Times New Roman" w:cs="Times New Roman"/>
          <w:szCs w:val="24"/>
        </w:rPr>
        <w:t xml:space="preserve">όλα αυτά που σας είπα; </w:t>
      </w:r>
    </w:p>
    <w:p w14:paraId="3FB07DF5"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Δημοσχάκη</w:t>
      </w:r>
      <w:proofErr w:type="spellEnd"/>
      <w:r>
        <w:rPr>
          <w:rFonts w:eastAsia="Times New Roman" w:cs="Times New Roman"/>
          <w:szCs w:val="24"/>
        </w:rPr>
        <w:t>, σας παρακαλώ να ολοκληρώσετε.</w:t>
      </w:r>
    </w:p>
    <w:p w14:paraId="3FB07DF6"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(ΤΑΣΟΣ) ΔΗΜΟΣΧΑΚΗΣ: </w:t>
      </w:r>
      <w:r>
        <w:rPr>
          <w:rFonts w:eastAsia="Times New Roman" w:cs="Times New Roman"/>
          <w:szCs w:val="24"/>
        </w:rPr>
        <w:t>Τελείωσα. Σας ευχαριστώ, κύριε Πρόεδρε.</w:t>
      </w:r>
    </w:p>
    <w:p w14:paraId="3FB07DF7"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Πριν δώσω τον λόγο στον κύριο Υπουργό, επιτρέψ</w:t>
      </w:r>
      <w:r>
        <w:rPr>
          <w:rFonts w:eastAsia="Times New Roman" w:cs="Times New Roman"/>
          <w:szCs w:val="24"/>
        </w:rPr>
        <w:t xml:space="preserve">τε μου για ένα λεπτό να διευκρινίσω κάτι. </w:t>
      </w:r>
    </w:p>
    <w:p w14:paraId="3FB07DF8"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Δημοσχάκη</w:t>
      </w:r>
      <w:proofErr w:type="spellEnd"/>
      <w:r>
        <w:rPr>
          <w:rFonts w:eastAsia="Times New Roman" w:cs="Times New Roman"/>
          <w:szCs w:val="24"/>
        </w:rPr>
        <w:t xml:space="preserve">, καταλαβαίνω την αγωνία σας για όλα αυτά που αναφέρατε, αλλά στο πλαίσιο αυτής της διαδικασίας του Κοινοβουλευτικού Ελέγχου όσον αφορά την όποια συζήτηση αναπτύσσεται μεταξύ του ερωτώντος Βουλευτή </w:t>
      </w:r>
      <w:r>
        <w:rPr>
          <w:rFonts w:eastAsia="Times New Roman" w:cs="Times New Roman"/>
          <w:szCs w:val="24"/>
        </w:rPr>
        <w:t xml:space="preserve">και του ερωτωμένου Υπουργού -το γνωρίζετε, απλώς με «αναγκάσατε» να το επισημάνω και δεν το λέω με κάποια αιχμή- η διαδικασία αυτή επιβάλλει αντικείμενο της συζήτησης αυτής μεταξύ του ερωτώντος Βουλευτού και του Υπουργού, του εκάστοτε Υπουργού, να είναι η </w:t>
      </w:r>
      <w:r>
        <w:rPr>
          <w:rFonts w:eastAsia="Times New Roman" w:cs="Times New Roman"/>
          <w:szCs w:val="24"/>
        </w:rPr>
        <w:t xml:space="preserve">ερώτηση, ενδεχομένως με μια γενίκευση γύρω από το θέμα της ερώτησης. </w:t>
      </w:r>
    </w:p>
    <w:p w14:paraId="3FB07DF9"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b/>
          <w:szCs w:val="24"/>
        </w:rPr>
        <w:t>ΑΝΑΣΤΑΣΙΟΣ (ΤΑΣΟΣ) ΔΗΜΟΣΧΑΚΗΣ:</w:t>
      </w:r>
      <w:r>
        <w:rPr>
          <w:rFonts w:eastAsia="Times New Roman" w:cs="Times New Roman"/>
          <w:szCs w:val="24"/>
        </w:rPr>
        <w:t xml:space="preserve"> Κύριε Πρόεδρε, μπορώ να έχω τον λόγο;</w:t>
      </w:r>
    </w:p>
    <w:p w14:paraId="3FB07DFA"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Όχι, δεν θα σας δώσω τον λόγο, με </w:t>
      </w:r>
      <w:proofErr w:type="spellStart"/>
      <w:r>
        <w:rPr>
          <w:rFonts w:eastAsia="Times New Roman" w:cs="Times New Roman"/>
          <w:szCs w:val="24"/>
        </w:rPr>
        <w:t>συγχωρείτε</w:t>
      </w:r>
      <w:proofErr w:type="spellEnd"/>
      <w:r>
        <w:rPr>
          <w:rFonts w:eastAsia="Times New Roman" w:cs="Times New Roman"/>
          <w:szCs w:val="24"/>
        </w:rPr>
        <w:t>. Εγώ σας καταλαβαίνω. Εξηγώ, δεν είναι</w:t>
      </w:r>
      <w:r>
        <w:rPr>
          <w:rFonts w:eastAsia="Times New Roman" w:cs="Times New Roman"/>
          <w:szCs w:val="24"/>
        </w:rPr>
        <w:t xml:space="preserve"> κάτι το προσωπικό. Αυτό αφορά όχι μόνο εσάς, αλλά με αφορμή εσάς και τους άλλους Βουλευτές. Γιατί τα ερωτήματα αυτά που θέσατε, με βάση προφανώς τα προβλήματα</w:t>
      </w:r>
      <w:r>
        <w:rPr>
          <w:rFonts w:eastAsia="Times New Roman" w:cs="Times New Roman"/>
          <w:szCs w:val="24"/>
        </w:rPr>
        <w:t>,</w:t>
      </w:r>
      <w:r>
        <w:rPr>
          <w:rFonts w:eastAsia="Times New Roman" w:cs="Times New Roman"/>
          <w:szCs w:val="24"/>
        </w:rPr>
        <w:t xml:space="preserve"> που δημιουργήθηκαν στην περιοχή από όπου κατάγεστε, είναι μεν κατανοητά, όμως… </w:t>
      </w:r>
    </w:p>
    <w:p w14:paraId="3FB07DFB"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b/>
          <w:szCs w:val="24"/>
        </w:rPr>
        <w:t>ΑΝΑΣΤΑΣΙΟΣ (ΤΑΣ</w:t>
      </w:r>
      <w:r>
        <w:rPr>
          <w:rFonts w:eastAsia="Times New Roman" w:cs="Times New Roman"/>
          <w:b/>
          <w:szCs w:val="24"/>
        </w:rPr>
        <w:t xml:space="preserve">ΟΣ) ΔΗΜΟΣΧΑΚΗΣ: </w:t>
      </w:r>
      <w:r>
        <w:rPr>
          <w:rFonts w:eastAsia="Times New Roman" w:cs="Times New Roman"/>
          <w:szCs w:val="24"/>
        </w:rPr>
        <w:t>Οι ζημιές από το χαλάζι.</w:t>
      </w:r>
    </w:p>
    <w:p w14:paraId="3FB07DFC" w14:textId="77777777" w:rsidR="00C04871" w:rsidRDefault="0043374B">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Ναι</w:t>
      </w:r>
      <w:r>
        <w:rPr>
          <w:rFonts w:eastAsia="Times New Roman" w:cs="Times New Roman"/>
          <w:b/>
          <w:szCs w:val="24"/>
        </w:rPr>
        <w:t xml:space="preserve">, </w:t>
      </w:r>
      <w:r>
        <w:rPr>
          <w:rFonts w:eastAsia="Times New Roman" w:cs="Times New Roman"/>
          <w:szCs w:val="24"/>
        </w:rPr>
        <w:t>βεβαίως οι ζημιές κ.λπ</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 είναι αντικείμενο ενδεχομένως μιας άλλης επίκαιρη ερώτησης. Διότι, εάν καταπιαστεί ο Υπουργός με αυτό -δεν ξέρω, ο ίδιος είναι εδώ, εάν θέλει να πε</w:t>
      </w:r>
      <w:r>
        <w:rPr>
          <w:rFonts w:eastAsia="Times New Roman" w:cs="Times New Roman"/>
          <w:szCs w:val="24"/>
        </w:rPr>
        <w:t xml:space="preserve">ι δύο λόγια είναι δικαίωμά του-, εάν ανοίξουμε αυτή την κουβέντα μαζί με την ερώτησή σας και τις απαντήσεις που ενδεχομένως θα δώσει ο κύριος Υπουργός, με </w:t>
      </w:r>
      <w:proofErr w:type="spellStart"/>
      <w:r>
        <w:rPr>
          <w:rFonts w:eastAsia="Times New Roman" w:cs="Times New Roman"/>
          <w:szCs w:val="24"/>
        </w:rPr>
        <w:t>συγχωρείτε</w:t>
      </w:r>
      <w:proofErr w:type="spellEnd"/>
      <w:r>
        <w:rPr>
          <w:rFonts w:eastAsia="Times New Roman" w:cs="Times New Roman"/>
          <w:szCs w:val="24"/>
        </w:rPr>
        <w:t>, αλλά θα ξεφύγουμε πάρα πολύ από τον χρόνο.</w:t>
      </w:r>
    </w:p>
    <w:p w14:paraId="3FB07DFD"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(ΤΑΣΟΣ) ΔΗΜΟΣΧΑΚΗΣ: </w:t>
      </w:r>
      <w:r>
        <w:rPr>
          <w:rFonts w:eastAsia="Times New Roman" w:cs="Times New Roman"/>
          <w:szCs w:val="24"/>
        </w:rPr>
        <w:t>Ήδη έχουμε ξεφύ</w:t>
      </w:r>
      <w:r>
        <w:rPr>
          <w:rFonts w:eastAsia="Times New Roman" w:cs="Times New Roman"/>
          <w:szCs w:val="24"/>
        </w:rPr>
        <w:t>γει πάρα πολύ.</w:t>
      </w:r>
    </w:p>
    <w:p w14:paraId="3FB07DFE"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Οπότε να δώσουμε τον λόγο στον Υπουργό. </w:t>
      </w:r>
    </w:p>
    <w:p w14:paraId="3FB07DFF"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Ορίστε, κύριε Υπουργέ, έχετε τον λόγο.</w:t>
      </w:r>
    </w:p>
    <w:p w14:paraId="3FB07E00"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ΙΩΑΝΝΗΣ ΤΣΙΡΩΝΗΣ (Αναπληρωτής Υπουργός Αγροτικής Ανάπτυξης και Τροφίμων): </w:t>
      </w:r>
      <w:r>
        <w:rPr>
          <w:rFonts w:eastAsia="Times New Roman" w:cs="Times New Roman"/>
          <w:szCs w:val="24"/>
        </w:rPr>
        <w:t>Πραγματικά νομίζω ότι θέσατε πολύ καυτά ερωτήματα, γι</w:t>
      </w:r>
      <w:r>
        <w:rPr>
          <w:rFonts w:eastAsia="Times New Roman" w:cs="Times New Roman"/>
          <w:szCs w:val="24"/>
        </w:rPr>
        <w:t>α τα οποία με μεγάλη χαρά, εάν με είχατε προειδοποιήσει, θα είχα φέρει εμπεριστατωμένα στοιχεία για να σας απαντήσω. Ενδεικτικά θα σας πω ολίγα για τα οποία έχω γνώση, γιατί έτυχε και τα έχω χειριστεί τις τελευταίες ημέρες. Για όλα τα υπόλοιπα είμαι στη δι</w:t>
      </w:r>
      <w:r>
        <w:rPr>
          <w:rFonts w:eastAsia="Times New Roman" w:cs="Times New Roman"/>
          <w:szCs w:val="24"/>
        </w:rPr>
        <w:t>άθεσή σας και με γραπτές ερωτήσεις εκ μέρους σας -δεν χρειάζεται να είναι επίκαιρη ερώτηση-, ώστε να απαντήσουμε και γραπτά στους ανθρώπους, να έχουν και εκείνοι τα στοιχεία.</w:t>
      </w:r>
    </w:p>
    <w:p w14:paraId="3FB07E01"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Ενδεικτικά, λοιπόν, να αναφέρω ότι ορθά είπατε -και είναι κάτι το οποίο ακριβώς ε</w:t>
      </w:r>
      <w:r>
        <w:rPr>
          <w:rFonts w:eastAsia="Times New Roman" w:cs="Times New Roman"/>
          <w:szCs w:val="24"/>
        </w:rPr>
        <w:t xml:space="preserve">πειδή το χειρίστηκα τις τελευταίες ημέρες συμπωματικά το έχω εδώ- πως είχε γίνει το </w:t>
      </w:r>
      <w:r>
        <w:rPr>
          <w:rFonts w:eastAsia="Times New Roman" w:cs="Times New Roman"/>
          <w:szCs w:val="24"/>
        </w:rPr>
        <w:t>δ</w:t>
      </w:r>
      <w:r>
        <w:rPr>
          <w:rFonts w:eastAsia="Times New Roman" w:cs="Times New Roman"/>
          <w:szCs w:val="24"/>
        </w:rPr>
        <w:t xml:space="preserve">ιασυνοριακό </w:t>
      </w:r>
      <w:r>
        <w:rPr>
          <w:rFonts w:eastAsia="Times New Roman" w:cs="Times New Roman"/>
          <w:szCs w:val="24"/>
        </w:rPr>
        <w:t>κ</w:t>
      </w:r>
      <w:r>
        <w:rPr>
          <w:rFonts w:eastAsia="Times New Roman" w:cs="Times New Roman"/>
          <w:szCs w:val="24"/>
        </w:rPr>
        <w:t>έντρο, εάν θυμάμαι καλά το 2008 -ψάχνω τώρα και τα νούμερα γιατί δεν το θυμάμαι, αλλά νομίζω ότι ήταν το 2008- στην Ορεστιάδα, το Κέντρο Εξωτικών Νοσημάτων, τ</w:t>
      </w:r>
      <w:r>
        <w:rPr>
          <w:rFonts w:eastAsia="Times New Roman" w:cs="Times New Roman"/>
          <w:szCs w:val="24"/>
        </w:rPr>
        <w:t>ο οποίο όμως δεν λειτούργησε ποτέ. Και δεν λειτούργησε ποτέ με ευθύνες δικές σας. Είναι ένα κτήριο που υπάρχει, πολύ σωστά το είπατε.</w:t>
      </w:r>
    </w:p>
    <w:p w14:paraId="3FB07E02"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Σας ενημερώνω, λοιπόν, για να το ακούσουν ακριβώς οι αγρότισσες και οι αγρότες της περιοχής, ότι το Κέντρο Εξωτικών Νοσημά</w:t>
      </w:r>
      <w:r>
        <w:rPr>
          <w:rFonts w:eastAsia="Times New Roman" w:cs="Times New Roman"/>
          <w:szCs w:val="24"/>
        </w:rPr>
        <w:t xml:space="preserve">των θα λειτουργήσει άμεσα, γιατί το εντάξαμε στο </w:t>
      </w:r>
      <w:r>
        <w:rPr>
          <w:rFonts w:eastAsia="Times New Roman" w:cs="Times New Roman"/>
          <w:szCs w:val="24"/>
        </w:rPr>
        <w:t>π</w:t>
      </w:r>
      <w:r>
        <w:rPr>
          <w:rFonts w:eastAsia="Times New Roman" w:cs="Times New Roman"/>
          <w:szCs w:val="24"/>
        </w:rPr>
        <w:t xml:space="preserve">ρόγραμμα -το οποίο μάλιστα έτυχε να το έχω και μαζί μου αυτή τη στιγμή- των </w:t>
      </w:r>
      <w:r>
        <w:rPr>
          <w:rFonts w:eastAsia="Times New Roman" w:cs="Times New Roman"/>
          <w:szCs w:val="24"/>
        </w:rPr>
        <w:t>ε</w:t>
      </w:r>
      <w:r>
        <w:rPr>
          <w:rFonts w:eastAsia="Times New Roman" w:cs="Times New Roman"/>
          <w:szCs w:val="24"/>
        </w:rPr>
        <w:t xml:space="preserve">ξωτικών </w:t>
      </w:r>
      <w:r>
        <w:rPr>
          <w:rFonts w:eastAsia="Times New Roman" w:cs="Times New Roman"/>
          <w:szCs w:val="24"/>
        </w:rPr>
        <w:t>ν</w:t>
      </w:r>
      <w:r>
        <w:rPr>
          <w:rFonts w:eastAsia="Times New Roman" w:cs="Times New Roman"/>
          <w:szCs w:val="24"/>
        </w:rPr>
        <w:t xml:space="preserve">οσημάτων της ευλογιάς, του αφθώδους πυρετού, της πανώλης και της οζώδους δερματίτιδας, το οποίο </w:t>
      </w:r>
      <w:r>
        <w:rPr>
          <w:rFonts w:eastAsia="Times New Roman" w:cs="Times New Roman"/>
          <w:szCs w:val="24"/>
        </w:rPr>
        <w:lastRenderedPageBreak/>
        <w:t xml:space="preserve">πρόγραμμα περιέχει μέσα και ανθρώπους για να λειτουργήσει το </w:t>
      </w:r>
      <w:r>
        <w:rPr>
          <w:rFonts w:eastAsia="Times New Roman" w:cs="Times New Roman"/>
          <w:szCs w:val="24"/>
        </w:rPr>
        <w:t>δ</w:t>
      </w:r>
      <w:r>
        <w:rPr>
          <w:rFonts w:eastAsia="Times New Roman" w:cs="Times New Roman"/>
          <w:szCs w:val="24"/>
        </w:rPr>
        <w:t xml:space="preserve">ιασυνοριακό </w:t>
      </w:r>
      <w:r>
        <w:rPr>
          <w:rFonts w:eastAsia="Times New Roman" w:cs="Times New Roman"/>
          <w:szCs w:val="24"/>
        </w:rPr>
        <w:t>κ</w:t>
      </w:r>
      <w:r>
        <w:rPr>
          <w:rFonts w:eastAsia="Times New Roman" w:cs="Times New Roman"/>
          <w:szCs w:val="24"/>
        </w:rPr>
        <w:t>έντρο, αλλά περιέχει και όλη την υλικοτεχνική υποδομή, ακόμα και οχήματα για να γίνονται οι έλεγχοι, έξτρα έλεγχοι από έξτρα κτηνιάτρους. Είναι πρόγραμμα για το οποίο δώσαμε μάχη στ</w:t>
      </w:r>
      <w:r>
        <w:rPr>
          <w:rFonts w:eastAsia="Times New Roman" w:cs="Times New Roman"/>
          <w:szCs w:val="24"/>
        </w:rPr>
        <w:t>ην Ευρωπαϊκή Ένωση. Είναι εκτός των ευρωπαϊκών κονδυλίων. Τον Μάρτιο του 2017 μάς εγκρίθηκε. Εδώ έχω το αγγλικό κείμενο. Εάν ήμουν έτοιμος, θα σας έδινα λεπτομέρειες και για το πρόγραμμα, στο οποίο αυτή τη στιγμή αποκαθίσταται μια τεράστια αδικία των περιο</w:t>
      </w:r>
      <w:r>
        <w:rPr>
          <w:rFonts w:eastAsia="Times New Roman" w:cs="Times New Roman"/>
          <w:szCs w:val="24"/>
        </w:rPr>
        <w:t xml:space="preserve">χών φυσικά και των άλλων νησιών, αλλά κυρίως όσον αφορά τον Έβρο, γιατί θα δείτε ότι οι κτηνίατροι που θα έρθουν στον Έβρο είναι δυο, ενώ σε άλλες περιοχές θα είναι μόνο ένας. Δεν μου δίνεται η ευκαιρία αυτή τη στιγμή να αναφερθώ αναλυτικά. </w:t>
      </w:r>
    </w:p>
    <w:p w14:paraId="3FB07E03"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 xml:space="preserve">Για την οζώδη </w:t>
      </w:r>
      <w:r>
        <w:rPr>
          <w:rFonts w:eastAsia="Times New Roman" w:cs="Times New Roman"/>
          <w:szCs w:val="24"/>
        </w:rPr>
        <w:t xml:space="preserve">δερματίτιδα μόνο να πω ότι για την αντικατάσταση ζωικού κεφαλαίου για την περιοχή σας δόθηκαν 2.258.000 ευρώ και αυτό είναι κάτι το οποίο το είχα μαζί μου για να το πω. </w:t>
      </w:r>
    </w:p>
    <w:p w14:paraId="3FB07E04"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Να πω ένα πάρα πολύ σημαντικό το οποίο αφορά ακριβώς και αυτές τις μεταφορές. Επιτέλου</w:t>
      </w:r>
      <w:r>
        <w:rPr>
          <w:rFonts w:eastAsia="Times New Roman" w:cs="Times New Roman"/>
          <w:szCs w:val="24"/>
        </w:rPr>
        <w:t xml:space="preserve">ς ξαναμπαίνει και προκηρύσσεται ελεύθερη ακτοπλοϊκή γραμμή Αλεξανδρούπολης-Λήμνου-Μυτιλήνης, γιατί όταν μιλάμε για ζωικό κεφάλαιο ξέρετε ότι από την Αλεξανδρούπολη θα έπρεπε να πηγαίνουν κανονικά οι ζωοτροφές σε αυτά τα νησιά. Δυστυχώς, αυτή η γραμμή είχε </w:t>
      </w:r>
      <w:r>
        <w:rPr>
          <w:rFonts w:eastAsia="Times New Roman" w:cs="Times New Roman"/>
          <w:szCs w:val="24"/>
        </w:rPr>
        <w:t>καταργηθεί.</w:t>
      </w:r>
    </w:p>
    <w:p w14:paraId="3FB07E05"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Να μιλήσω για τα γεωθερμικά πεδία. Ξεκινάμε τώρα, σύντομα, το πεδίο της </w:t>
      </w:r>
      <w:proofErr w:type="spellStart"/>
      <w:r>
        <w:rPr>
          <w:rFonts w:eastAsia="Times New Roman" w:cs="Times New Roman"/>
          <w:szCs w:val="24"/>
        </w:rPr>
        <w:t>Τραϊανούπολης</w:t>
      </w:r>
      <w:proofErr w:type="spellEnd"/>
      <w:r>
        <w:rPr>
          <w:rFonts w:eastAsia="Times New Roman" w:cs="Times New Roman"/>
          <w:szCs w:val="24"/>
        </w:rPr>
        <w:t>. Νομίζω ότι δεν μου επιτρέπει ο χρόνος να πω περισσότερα. Δυο μόνο πραγματάκια ακόμα θα πω ακριβώς σε δέκα δευτερόλεπτα.</w:t>
      </w:r>
    </w:p>
    <w:p w14:paraId="3FB07E06"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 xml:space="preserve">Ξέρετε πάρα πολύ καλά ότι υπάρχει το </w:t>
      </w:r>
      <w:proofErr w:type="spellStart"/>
      <w:r>
        <w:rPr>
          <w:rFonts w:eastAsia="Times New Roman" w:cs="Times New Roman"/>
          <w:szCs w:val="24"/>
        </w:rPr>
        <w:t>αναπηνιστήριο</w:t>
      </w:r>
      <w:proofErr w:type="spellEnd"/>
      <w:r>
        <w:rPr>
          <w:rFonts w:eastAsia="Times New Roman" w:cs="Times New Roman"/>
          <w:szCs w:val="24"/>
        </w:rPr>
        <w:t xml:space="preserve"> στο Σουφλί, το οποίο ουδέποτε λειτούργησε. Πήραμε 1.900.000 ευρώ από την Ευρωπαϊκή Ένωση. Είναι  έτοιμο εργοστάσιο από το 2001, το οποίο επισκέφθηκα προ ημερών. Και είχαμε σύσκεψη προ ημερών ακριβώς για να ξεκολλήσει άμεσα αυτό το έργο. Είστε</w:t>
      </w:r>
      <w:r>
        <w:rPr>
          <w:rFonts w:eastAsia="Times New Roman" w:cs="Times New Roman"/>
          <w:szCs w:val="24"/>
        </w:rPr>
        <w:t xml:space="preserve"> κάτοικος της περιοχής. Αντιλαμβάνεστε τι τεράστια σημασία έχει επιτέλους να λειτουργήσει στην Ελλάδα ένα </w:t>
      </w:r>
      <w:proofErr w:type="spellStart"/>
      <w:r>
        <w:rPr>
          <w:rFonts w:eastAsia="Times New Roman" w:cs="Times New Roman"/>
          <w:szCs w:val="24"/>
        </w:rPr>
        <w:t>αναπηνιστήριο</w:t>
      </w:r>
      <w:proofErr w:type="spellEnd"/>
      <w:r>
        <w:rPr>
          <w:rFonts w:eastAsia="Times New Roman" w:cs="Times New Roman"/>
          <w:szCs w:val="24"/>
        </w:rPr>
        <w:t>. Έχουμε ένα χρυσάφι</w:t>
      </w:r>
      <w:r>
        <w:rPr>
          <w:rFonts w:eastAsia="Times New Roman" w:cs="Times New Roman"/>
          <w:szCs w:val="24"/>
        </w:rPr>
        <w:t>,</w:t>
      </w:r>
      <w:r>
        <w:rPr>
          <w:rFonts w:eastAsia="Times New Roman" w:cs="Times New Roman"/>
          <w:szCs w:val="24"/>
        </w:rPr>
        <w:t xml:space="preserve"> που λέγεται μετάξι και δεν μπορούμε να το αξιοποιήσουμε. </w:t>
      </w:r>
    </w:p>
    <w:p w14:paraId="3FB07E07"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Δεν μπορώ να αναφερθώ σε όλα τα θέματα γιατί, όπως πολύ σ</w:t>
      </w:r>
      <w:r>
        <w:rPr>
          <w:rFonts w:eastAsia="Times New Roman" w:cs="Times New Roman"/>
          <w:szCs w:val="24"/>
        </w:rPr>
        <w:t xml:space="preserve">ωστά είπατε, κύριε Πρόεδρε, θα μπορούσα να μιλάω μισή ώρα. Εγώ πάντως πολύ ευχαρίστως για όλα τα ζητήματα που αναφέρατε να σας καταθέσω σαφές χρονοδιάγραμμα. Στείλτε μου, έστω και ανεπίσημα, έστω και με </w:t>
      </w:r>
      <w:proofErr w:type="spellStart"/>
      <w:r>
        <w:rPr>
          <w:rFonts w:eastAsia="Times New Roman" w:cs="Times New Roman"/>
          <w:szCs w:val="24"/>
        </w:rPr>
        <w:t>mail</w:t>
      </w:r>
      <w:proofErr w:type="spellEnd"/>
      <w:r>
        <w:rPr>
          <w:rFonts w:eastAsia="Times New Roman" w:cs="Times New Roman"/>
          <w:szCs w:val="24"/>
        </w:rPr>
        <w:t>, μια οποιαδήποτε γραπτή επισήμανση κι εγώ θα σας</w:t>
      </w:r>
      <w:r>
        <w:rPr>
          <w:rFonts w:eastAsia="Times New Roman" w:cs="Times New Roman"/>
          <w:szCs w:val="24"/>
        </w:rPr>
        <w:t xml:space="preserve"> απαντήσω σε όλα αυτά τα θέματα ποιο είναι το χρονοδιάγραμμά μας.</w:t>
      </w:r>
    </w:p>
    <w:p w14:paraId="3FB07E08"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3FB07E09"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Ευχαριστούμε τον κύριο Υπουργό.</w:t>
      </w:r>
    </w:p>
    <w:p w14:paraId="3FB07E0A"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lastRenderedPageBreak/>
        <w:t>Συνεχίζουμε με την με αριθμό 4669/31</w:t>
      </w:r>
      <w:r>
        <w:rPr>
          <w:rFonts w:eastAsia="Times New Roman" w:cs="Times New Roman"/>
          <w:szCs w:val="24"/>
        </w:rPr>
        <w:t>-</w:t>
      </w:r>
      <w:r>
        <w:rPr>
          <w:rFonts w:eastAsia="Times New Roman" w:cs="Times New Roman"/>
          <w:szCs w:val="24"/>
        </w:rPr>
        <w:t>3</w:t>
      </w:r>
      <w:r>
        <w:rPr>
          <w:rFonts w:eastAsia="Times New Roman" w:cs="Times New Roman"/>
          <w:szCs w:val="24"/>
        </w:rPr>
        <w:t>-</w:t>
      </w:r>
      <w:r>
        <w:rPr>
          <w:rFonts w:eastAsia="Times New Roman" w:cs="Times New Roman"/>
          <w:szCs w:val="24"/>
        </w:rPr>
        <w:t>2017 ερώτηση του Βουλευτή Ηρακλείου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Βασιλείου </w:t>
      </w:r>
      <w:proofErr w:type="spellStart"/>
      <w:r>
        <w:rPr>
          <w:rFonts w:eastAsia="Times New Roman" w:cs="Times New Roman"/>
          <w:szCs w:val="24"/>
        </w:rPr>
        <w:t>Κεγκέρογλου</w:t>
      </w:r>
      <w:proofErr w:type="spellEnd"/>
      <w:r>
        <w:rPr>
          <w:rFonts w:eastAsia="Times New Roman" w:cs="Times New Roman"/>
          <w:szCs w:val="24"/>
        </w:rPr>
        <w:t>, προς τον Υπουργό Αγροτικής Ανάπτυξης και Τροφίμων, σχετικά με το πότε θα γίνουν οι πληρωμές της βιολογικής γεωργίας και κτηνοτροφίας.</w:t>
      </w:r>
    </w:p>
    <w:p w14:paraId="3FB07E0B"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έχετε τον λόγο.</w:t>
      </w:r>
    </w:p>
    <w:p w14:paraId="3FB07E0C"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Ευχαριστώ, κύριε Πρόεδρε.</w:t>
      </w:r>
    </w:p>
    <w:p w14:paraId="3FB07E0D"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 xml:space="preserve">Να πω </w:t>
      </w:r>
      <w:r>
        <w:rPr>
          <w:rFonts w:eastAsia="Times New Roman" w:cs="Times New Roman"/>
          <w:szCs w:val="24"/>
        </w:rPr>
        <w:t>ότι είναι γραπτή ερώτηση από τις 31 Μαρτίου, η οποία δεν απαντήθηκε και γι’ αυτό έρχεται ως επίκαιρη. Αφορά το ίδιο θέμα</w:t>
      </w:r>
      <w:r>
        <w:rPr>
          <w:rFonts w:eastAsia="Times New Roman" w:cs="Times New Roman"/>
          <w:szCs w:val="24"/>
        </w:rPr>
        <w:t>,</w:t>
      </w:r>
      <w:r>
        <w:rPr>
          <w:rFonts w:eastAsia="Times New Roman" w:cs="Times New Roman"/>
          <w:szCs w:val="24"/>
        </w:rPr>
        <w:t xml:space="preserve"> που συζητήθηκε προηγουμένως και έπρεπε να συζητηθούν μαζί. Δεν πειράζει, όμως. Αυτό είναι θέμα χρονικό μόνο. </w:t>
      </w:r>
    </w:p>
    <w:p w14:paraId="3FB07E0E"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Πρέπει να δούμε και να κ</w:t>
      </w:r>
      <w:r>
        <w:rPr>
          <w:rFonts w:eastAsia="Times New Roman" w:cs="Times New Roman"/>
          <w:szCs w:val="24"/>
        </w:rPr>
        <w:t xml:space="preserve">άνουμε μια αποτίμηση για τη βιολογική γεωργία, η οποία έχει συμβάλει καθοριστικά στην ενίσχυση της αγροτικής παραγωγής όλα τα προηγούμενα χρόνια. Ταυτόχρονα, όμως, έχουν διαπιστωθεί και θέματα τα οποία πρέπει κάθε φορά να βελτιώνονται για να αναβαθμίζεται </w:t>
      </w:r>
      <w:r>
        <w:rPr>
          <w:rFonts w:eastAsia="Times New Roman" w:cs="Times New Roman"/>
          <w:szCs w:val="24"/>
        </w:rPr>
        <w:t xml:space="preserve">η λειτουργία των συστημάτων υποστήριξης βιολογικής γεωργίας, προκειμένου να έχουμε το καλύτερο αποτέλεσμα. </w:t>
      </w:r>
    </w:p>
    <w:p w14:paraId="3FB07E0F"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Δυστυχώς, υπάρχουν μεγάλες καθυστερήσεις στις πληρωμές. Αυτό οδηγεί στην αδυναμία διασφάλισης της ρευστότητας από την πλευρά των βιοκαλλιεργητών, πρ</w:t>
      </w:r>
      <w:r>
        <w:rPr>
          <w:rFonts w:eastAsia="Times New Roman" w:cs="Times New Roman"/>
          <w:szCs w:val="24"/>
        </w:rPr>
        <w:t xml:space="preserve">οκειμένου να μπορέσουν να συνεχίσουν την καλλιέργεια. </w:t>
      </w:r>
      <w:r>
        <w:rPr>
          <w:rFonts w:eastAsia="Times New Roman" w:cs="Times New Roman"/>
          <w:szCs w:val="24"/>
        </w:rPr>
        <w:lastRenderedPageBreak/>
        <w:t xml:space="preserve">Νομίζω ότι εντοπίζεται πρόβλημα στην άμεση απόδοση της συνεργασίας ανάμεσα στον ΟΠΕΚΕΠΕ και τις ΔΑΟΚ, χωρίς να είμαι σε θέση να κάνω κατανομή ευθυνών. Ίσως είναι μια από τις αιτίες. Υπάρχουν, όμως, και </w:t>
      </w:r>
      <w:r>
        <w:rPr>
          <w:rFonts w:eastAsia="Times New Roman" w:cs="Times New Roman"/>
          <w:szCs w:val="24"/>
        </w:rPr>
        <w:t xml:space="preserve">γενικότερες καθυστερήσεις, όπως είναι η έκδοση της </w:t>
      </w:r>
      <w:r>
        <w:rPr>
          <w:rFonts w:eastAsia="Times New Roman" w:cs="Times New Roman"/>
          <w:szCs w:val="24"/>
        </w:rPr>
        <w:t>κ</w:t>
      </w:r>
      <w:r>
        <w:rPr>
          <w:rFonts w:eastAsia="Times New Roman" w:cs="Times New Roman"/>
          <w:szCs w:val="24"/>
        </w:rPr>
        <w:t xml:space="preserve">οινής </w:t>
      </w:r>
      <w:r>
        <w:rPr>
          <w:rFonts w:eastAsia="Times New Roman" w:cs="Times New Roman"/>
          <w:szCs w:val="24"/>
        </w:rPr>
        <w:t>υ</w:t>
      </w:r>
      <w:r>
        <w:rPr>
          <w:rFonts w:eastAsia="Times New Roman" w:cs="Times New Roman"/>
          <w:szCs w:val="24"/>
        </w:rPr>
        <w:t xml:space="preserve">πουργικής </w:t>
      </w:r>
      <w:r>
        <w:rPr>
          <w:rFonts w:eastAsia="Times New Roman" w:cs="Times New Roman"/>
          <w:szCs w:val="24"/>
        </w:rPr>
        <w:t>α</w:t>
      </w:r>
      <w:r>
        <w:rPr>
          <w:rFonts w:eastAsia="Times New Roman" w:cs="Times New Roman"/>
          <w:szCs w:val="24"/>
        </w:rPr>
        <w:t xml:space="preserve">πόφασης, η οποία πρέπει να εκδοθεί φέτος, προκειμένου να προχωρήσουν. </w:t>
      </w:r>
    </w:p>
    <w:p w14:paraId="3FB07E10"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Τα ζητήματα που έχουν να κάνουν, βεβαίως, με τα θεσμικά της βιολογικής γεωργίας και όλα τα άλλα που προβλέπονται στ</w:t>
      </w:r>
      <w:r>
        <w:rPr>
          <w:rFonts w:eastAsia="Times New Roman" w:cs="Times New Roman"/>
          <w:szCs w:val="24"/>
        </w:rPr>
        <w:t>ο Πρόγραμμα Αγροτικής Ανάπτυξης νομίζω ότι πρέπει να είναι στο επίκεντρο της προσοχής του Υπουργείου, ούτως ώστε να βελτιωθούν τα πράγματα και να μην υπάρχουν αυτές οι καθυστερήσεις. Όπως ειπώθηκε και προηγουμένως, έχουμε το 35% του 2014 που δεν έχει καταβ</w:t>
      </w:r>
      <w:r>
        <w:rPr>
          <w:rFonts w:eastAsia="Times New Roman" w:cs="Times New Roman"/>
          <w:szCs w:val="24"/>
        </w:rPr>
        <w:t>ληθεί ακόμα, έχουμε όμως και για το 2015 και για το 2016. Βλέπουμε, δηλαδή, ότι η ανάλογη καθυστέρηση που υπήρχε το προηγούμενο διάστημα, συνεχίζεται. Αυτό σημαίνει ότι κάτι συγκεκριμένο πρέπει να αλλάξει γι’ αυτή τη διαδικασία.</w:t>
      </w:r>
    </w:p>
    <w:p w14:paraId="3FB07E11"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3FB07E12"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w:t>
      </w:r>
      <w:r>
        <w:rPr>
          <w:rFonts w:eastAsia="Times New Roman" w:cs="Times New Roman"/>
          <w:b/>
          <w:szCs w:val="24"/>
        </w:rPr>
        <w:t xml:space="preserve">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Κι εγώ ευχαριστώ.</w:t>
      </w:r>
    </w:p>
    <w:p w14:paraId="3FB07E13"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3FB07E14"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ΤΣΙΡΩΝΗΣ (Αναπληρωτής Υπουργός Αγροτικής Ανάπτυξης και Τροφίμων): </w:t>
      </w:r>
      <w:r>
        <w:rPr>
          <w:rFonts w:eastAsia="Times New Roman" w:cs="Times New Roman"/>
          <w:szCs w:val="24"/>
        </w:rPr>
        <w:t>Ευχαριστώ, κύριε Πρόεδρε.</w:t>
      </w:r>
    </w:p>
    <w:p w14:paraId="3FB07E15" w14:textId="77777777" w:rsidR="00C04871" w:rsidRDefault="0043374B">
      <w:pPr>
        <w:spacing w:line="600" w:lineRule="auto"/>
        <w:ind w:firstLine="720"/>
        <w:contextualSpacing/>
        <w:jc w:val="both"/>
        <w:rPr>
          <w:rFonts w:eastAsia="Times New Roman" w:cs="Times New Roman"/>
          <w:szCs w:val="24"/>
        </w:rPr>
      </w:pPr>
      <w:proofErr w:type="spellStart"/>
      <w:r>
        <w:rPr>
          <w:rFonts w:eastAsia="Times New Roman" w:cs="Times New Roman"/>
          <w:szCs w:val="24"/>
        </w:rPr>
        <w:lastRenderedPageBreak/>
        <w:t>Συμπτωματικά</w:t>
      </w:r>
      <w:proofErr w:type="spellEnd"/>
      <w:r>
        <w:rPr>
          <w:rFonts w:eastAsia="Times New Roman" w:cs="Times New Roman"/>
          <w:szCs w:val="24"/>
        </w:rPr>
        <w:t xml:space="preserve"> πριν από λίγο απάντησα ξανά. Αλλά να τα ξαναπούμε, γιατί ακούνε αγρότισσες κ</w:t>
      </w:r>
      <w:r>
        <w:rPr>
          <w:rFonts w:eastAsia="Times New Roman" w:cs="Times New Roman"/>
          <w:szCs w:val="24"/>
        </w:rPr>
        <w:t xml:space="preserve">αι αγρότες και ενδιαφέρονται άμεσα. </w:t>
      </w:r>
    </w:p>
    <w:p w14:paraId="3FB07E16"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Κατ’ αρχάς, οι πληρωμές που έχουν γίνει για το 2014 πανελλαδικά είναι: το 65% για τη βιολογική γεωργία και το 55% για τη βιολογική κτηνοτροφία. Πολύ μεγάλη προσπάθεια έχουμε κάνει -και νομίζω ότι επιτέλους θα το κλείσου</w:t>
      </w:r>
      <w:r>
        <w:rPr>
          <w:rFonts w:eastAsia="Times New Roman" w:cs="Times New Roman"/>
          <w:szCs w:val="24"/>
        </w:rPr>
        <w:t xml:space="preserve">με αυτό μέσα στην άνοιξη- και ήδη υπογράφηκε για τις υφιστάμενες εγκαταστάσεις υπουργική απόφαση για την </w:t>
      </w:r>
      <w:proofErr w:type="spellStart"/>
      <w:r>
        <w:rPr>
          <w:rFonts w:eastAsia="Times New Roman" w:cs="Times New Roman"/>
          <w:szCs w:val="24"/>
        </w:rPr>
        <w:t>αδειοδότηση</w:t>
      </w:r>
      <w:proofErr w:type="spellEnd"/>
      <w:r>
        <w:rPr>
          <w:rFonts w:eastAsia="Times New Roman" w:cs="Times New Roman"/>
          <w:szCs w:val="24"/>
        </w:rPr>
        <w:t xml:space="preserve"> των </w:t>
      </w:r>
      <w:proofErr w:type="spellStart"/>
      <w:r>
        <w:rPr>
          <w:rFonts w:eastAsia="Times New Roman" w:cs="Times New Roman"/>
          <w:szCs w:val="24"/>
        </w:rPr>
        <w:t>σταβλικών</w:t>
      </w:r>
      <w:proofErr w:type="spellEnd"/>
      <w:r>
        <w:rPr>
          <w:rFonts w:eastAsia="Times New Roman" w:cs="Times New Roman"/>
          <w:szCs w:val="24"/>
        </w:rPr>
        <w:t xml:space="preserve"> εγκαταστάσεων. Ξέρετε ότι πολύ μεγάλο ποσοστό των κτηνοτρόφων μας καθυστερούσαν εξαιτίας αυτής της </w:t>
      </w:r>
      <w:proofErr w:type="spellStart"/>
      <w:r>
        <w:rPr>
          <w:rFonts w:eastAsia="Times New Roman" w:cs="Times New Roman"/>
          <w:szCs w:val="24"/>
        </w:rPr>
        <w:t>αδειοδότησης</w:t>
      </w:r>
      <w:proofErr w:type="spellEnd"/>
      <w:r>
        <w:rPr>
          <w:rFonts w:eastAsia="Times New Roman" w:cs="Times New Roman"/>
          <w:szCs w:val="24"/>
        </w:rPr>
        <w:t>. Και αυτό είν</w:t>
      </w:r>
      <w:r>
        <w:rPr>
          <w:rFonts w:eastAsia="Times New Roman" w:cs="Times New Roman"/>
          <w:szCs w:val="24"/>
        </w:rPr>
        <w:t xml:space="preserve">αι ένα θέμα που βαίνει προς λύση. Είναι τεράστιο αναπτυξιακό θέμα το να έχουμε επιτέλους </w:t>
      </w:r>
      <w:proofErr w:type="spellStart"/>
      <w:r>
        <w:rPr>
          <w:rFonts w:eastAsia="Times New Roman" w:cs="Times New Roman"/>
          <w:szCs w:val="24"/>
        </w:rPr>
        <w:t>αδειοδοτημένες</w:t>
      </w:r>
      <w:proofErr w:type="spellEnd"/>
      <w:r>
        <w:rPr>
          <w:rFonts w:eastAsia="Times New Roman" w:cs="Times New Roman"/>
          <w:szCs w:val="24"/>
        </w:rPr>
        <w:t xml:space="preserve"> νόμιμες </w:t>
      </w:r>
      <w:proofErr w:type="spellStart"/>
      <w:r>
        <w:rPr>
          <w:rFonts w:eastAsia="Times New Roman" w:cs="Times New Roman"/>
          <w:szCs w:val="24"/>
        </w:rPr>
        <w:t>σταβλικές</w:t>
      </w:r>
      <w:proofErr w:type="spellEnd"/>
      <w:r>
        <w:rPr>
          <w:rFonts w:eastAsia="Times New Roman" w:cs="Times New Roman"/>
          <w:szCs w:val="24"/>
        </w:rPr>
        <w:t xml:space="preserve"> εγκαταστάσεις.</w:t>
      </w:r>
    </w:p>
    <w:p w14:paraId="3FB07E17"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την υπουργική απόφαση, στην οποία αναφέρεστε, επαναλαμβάνω ότι υπογράφηκε από εμένα προσωπικά, έφυγε από το </w:t>
      </w:r>
      <w:r>
        <w:rPr>
          <w:rFonts w:eastAsia="Times New Roman" w:cs="Times New Roman"/>
          <w:szCs w:val="24"/>
        </w:rPr>
        <w:t xml:space="preserve">γραφείο μάλλον -είχε υπογραφεί λίγες μέρες πριν, στις 28 Μαρτίου- προς το Υπουργείο Οικονομικών. Και από ό,τι έχω πληροφορηθεί για να έρθω να σας απαντήσω, έχει ήδη υπογραφεί από τον κ. </w:t>
      </w:r>
      <w:proofErr w:type="spellStart"/>
      <w:r>
        <w:rPr>
          <w:rFonts w:eastAsia="Times New Roman" w:cs="Times New Roman"/>
          <w:szCs w:val="24"/>
        </w:rPr>
        <w:t>Χουλιαράκη</w:t>
      </w:r>
      <w:proofErr w:type="spellEnd"/>
      <w:r>
        <w:rPr>
          <w:rFonts w:eastAsia="Times New Roman" w:cs="Times New Roman"/>
          <w:szCs w:val="24"/>
        </w:rPr>
        <w:t>. Άρα, είναι πλέον θέμα χρόνου τεχνικού δημοσίευσης στην Εφη</w:t>
      </w:r>
      <w:r>
        <w:rPr>
          <w:rFonts w:eastAsia="Times New Roman" w:cs="Times New Roman"/>
          <w:szCs w:val="24"/>
        </w:rPr>
        <w:t xml:space="preserve">μερίδα της Κυβερνήσεως. Και από κει και πέρα, θα μπορέσουν να αρχίσουν να πληρώνονται. Εκτιμώ ότι όλο το 2014, </w:t>
      </w:r>
      <w:r>
        <w:rPr>
          <w:rFonts w:eastAsia="Times New Roman" w:cs="Times New Roman"/>
          <w:szCs w:val="24"/>
        </w:rPr>
        <w:lastRenderedPageBreak/>
        <w:t>από ό,τι μου λένε στον ΟΠΕΚΕΠΕ, θα κλείσει μέσα στον Ιούνιο, ίσως σε κάποιες περιοχές σαφώς και νωρίτερα. Και όλο το 2015 και το 2016 θα έχει ολο</w:t>
      </w:r>
      <w:r>
        <w:rPr>
          <w:rFonts w:eastAsia="Times New Roman" w:cs="Times New Roman"/>
          <w:szCs w:val="24"/>
        </w:rPr>
        <w:t>κληρωθεί μέχρι το τέλος του χρόνου.</w:t>
      </w:r>
    </w:p>
    <w:p w14:paraId="3FB07E18" w14:textId="77777777" w:rsidR="00C04871" w:rsidRDefault="0043374B">
      <w:pPr>
        <w:spacing w:line="600" w:lineRule="auto"/>
        <w:ind w:firstLine="720"/>
        <w:contextualSpacing/>
        <w:jc w:val="both"/>
        <w:rPr>
          <w:rFonts w:eastAsia="Times New Roman"/>
          <w:szCs w:val="24"/>
        </w:rPr>
      </w:pPr>
      <w:r>
        <w:rPr>
          <w:rFonts w:eastAsia="Times New Roman"/>
          <w:szCs w:val="24"/>
        </w:rPr>
        <w:t>Όσον αφορά το γιατί υπήρξε η καθυστέρηση, νομίζω ότι είπατε ένα ψήγμα της απάντησης. Δεν είναι μόνο εκεί. Είπα και προηγουμένως ότι οφείλεται κυρίως στις επικαλύψεις των γαιών, οι οποίες δημιουργούν τεράστιο πρόβλημα στο</w:t>
      </w:r>
      <w:r>
        <w:rPr>
          <w:rFonts w:eastAsia="Times New Roman"/>
          <w:szCs w:val="24"/>
        </w:rPr>
        <w:t xml:space="preserve">υς δικαιούχους και αυτό είναι κάτι που εργαζόμαστε εντατικά για να ολοκληρωθεί και να λήξει. Πραγματικά, όμως, έχετε δίκιο ότι σημαντικό μερίδιο ευθύνης έχει η διπλή ευθύνη ανάμεσα στις ΔΑΟΚ και στον ΟΠΕΚΕΠΕ. </w:t>
      </w:r>
    </w:p>
    <w:p w14:paraId="3FB07E19" w14:textId="77777777" w:rsidR="00C04871" w:rsidRDefault="0043374B">
      <w:pPr>
        <w:spacing w:line="600" w:lineRule="auto"/>
        <w:ind w:firstLine="720"/>
        <w:contextualSpacing/>
        <w:jc w:val="both"/>
        <w:rPr>
          <w:rFonts w:eastAsia="Times New Roman"/>
          <w:szCs w:val="24"/>
        </w:rPr>
      </w:pPr>
      <w:r>
        <w:rPr>
          <w:rFonts w:eastAsia="Times New Roman"/>
          <w:szCs w:val="24"/>
        </w:rPr>
        <w:t xml:space="preserve">Αν θέλετε την προσωπική ταπεινή μου γνώμη, δεν θέλω να </w:t>
      </w:r>
      <w:proofErr w:type="spellStart"/>
      <w:r>
        <w:rPr>
          <w:rFonts w:eastAsia="Times New Roman"/>
          <w:szCs w:val="24"/>
        </w:rPr>
        <w:t>παραστήσω</w:t>
      </w:r>
      <w:proofErr w:type="spellEnd"/>
      <w:r>
        <w:rPr>
          <w:rFonts w:eastAsia="Times New Roman"/>
          <w:szCs w:val="24"/>
        </w:rPr>
        <w:t xml:space="preserve"> τον ειδήμονα, κακώς οι ΔΑΟΚ δεν συνεργάζονται -και αυτό είναι ένα ζήτημα συνολικό της δημόσιας διοίκησης- κατευθείαν και καθετοποιημένα με τις υπηρεσίες του Υπουργείου. Μπορεί κάλλιστα να ανή</w:t>
      </w:r>
      <w:r>
        <w:rPr>
          <w:rFonts w:eastAsia="Times New Roman"/>
          <w:szCs w:val="24"/>
        </w:rPr>
        <w:t xml:space="preserve">κουν διοικητικά στις περιφέρειες, αλλά θα έπρεπε κανονικά, όπως γίνεται στη Γαλλία, οι περιφερειακές αυτές οργανώσεις να είναι καθετοποιημένες και να είναι σε άμεση συνεργασία με το Υπουργείο. Είναι ένα μοντέλο που δυστυχώς στην Ελλάδα δεν ισχύει. Τα ίδια </w:t>
      </w:r>
      <w:r>
        <w:rPr>
          <w:rFonts w:eastAsia="Times New Roman"/>
          <w:szCs w:val="24"/>
        </w:rPr>
        <w:t xml:space="preserve">συμβαίνουν με την πολεοδομία, με τις διευθύνσεις δασών, με δεκάδες άλλες υπηρεσίες, που έχουμε τα ίδια προβλήματα επειδή τα αρμόδια </w:t>
      </w:r>
      <w:r>
        <w:rPr>
          <w:rFonts w:eastAsia="Times New Roman"/>
          <w:szCs w:val="24"/>
        </w:rPr>
        <w:lastRenderedPageBreak/>
        <w:t>Υπουργεία δεν έχουν κανένα λόγο σε αυτές τις υπηρεσίες που λειτουργούν στις περιφέρειες, ενώ θα έπρεπε να υπάρχει καθετοποιη</w:t>
      </w:r>
      <w:r>
        <w:rPr>
          <w:rFonts w:eastAsia="Times New Roman"/>
          <w:szCs w:val="24"/>
        </w:rPr>
        <w:t>μένη σύνδεση.</w:t>
      </w:r>
    </w:p>
    <w:p w14:paraId="3FB07E1A" w14:textId="77777777" w:rsidR="00C04871" w:rsidRDefault="0043374B">
      <w:pPr>
        <w:spacing w:line="600" w:lineRule="auto"/>
        <w:ind w:firstLine="720"/>
        <w:contextualSpacing/>
        <w:jc w:val="both"/>
        <w:rPr>
          <w:rFonts w:eastAsia="Times New Roman"/>
          <w:szCs w:val="24"/>
        </w:rPr>
      </w:pPr>
      <w:r>
        <w:rPr>
          <w:rFonts w:eastAsia="Times New Roman"/>
          <w:szCs w:val="24"/>
        </w:rPr>
        <w:t>Πολύ, λοιπόν, σημαντικό πρόβλημα είναι εκεί, αλλά ξέρετε ότι στο καινούριο πρόγραμμα αυτό το καταργούμε, γιατί πλέον ένας οργανισμός θα είναι υπεύθυνος για όλα, ο ΟΠΕΚΕΠΕ, και τα πάντα θα γίνονται ηλεκτρονικά. Οπότε, τουλάχιστον εκτιμούμε ότι</w:t>
      </w:r>
      <w:r>
        <w:rPr>
          <w:rFonts w:eastAsia="Times New Roman"/>
          <w:szCs w:val="24"/>
        </w:rPr>
        <w:t xml:space="preserve"> αυτό το πρόβλημα θα το έχουμε πια ξεπεράσει οριστικά με την καινούρ</w:t>
      </w:r>
      <w:r>
        <w:rPr>
          <w:rFonts w:eastAsia="Times New Roman"/>
          <w:szCs w:val="24"/>
        </w:rPr>
        <w:t>γ</w:t>
      </w:r>
      <w:r>
        <w:rPr>
          <w:rFonts w:eastAsia="Times New Roman"/>
          <w:szCs w:val="24"/>
        </w:rPr>
        <w:t>ια δομή των προγραμμάτων της βιολογικής γεωργίας.</w:t>
      </w:r>
    </w:p>
    <w:p w14:paraId="3FB07E1B" w14:textId="77777777" w:rsidR="00C04871" w:rsidRDefault="0043374B">
      <w:pPr>
        <w:spacing w:line="600" w:lineRule="auto"/>
        <w:ind w:firstLine="720"/>
        <w:contextualSpacing/>
        <w:jc w:val="both"/>
        <w:rPr>
          <w:rFonts w:eastAsia="Times New Roman"/>
          <w:szCs w:val="24"/>
        </w:rPr>
      </w:pPr>
      <w:r>
        <w:rPr>
          <w:rFonts w:eastAsia="Times New Roman"/>
          <w:szCs w:val="24"/>
        </w:rPr>
        <w:t>Ευχαριστώ.</w:t>
      </w:r>
    </w:p>
    <w:p w14:paraId="3FB07E1C" w14:textId="77777777" w:rsidR="00C04871" w:rsidRDefault="0043374B">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Κύριε </w:t>
      </w:r>
      <w:proofErr w:type="spellStart"/>
      <w:r>
        <w:rPr>
          <w:rFonts w:eastAsia="Times New Roman"/>
          <w:szCs w:val="24"/>
        </w:rPr>
        <w:t>Κεγκέρογλου</w:t>
      </w:r>
      <w:proofErr w:type="spellEnd"/>
      <w:r>
        <w:rPr>
          <w:rFonts w:eastAsia="Times New Roman"/>
          <w:szCs w:val="24"/>
        </w:rPr>
        <w:t>, έχετε τον λόγο.</w:t>
      </w:r>
    </w:p>
    <w:p w14:paraId="3FB07E1D" w14:textId="77777777" w:rsidR="00C04871" w:rsidRDefault="0043374B">
      <w:pPr>
        <w:spacing w:line="600" w:lineRule="auto"/>
        <w:ind w:firstLine="720"/>
        <w:contextualSpacing/>
        <w:jc w:val="both"/>
        <w:rPr>
          <w:rFonts w:eastAsia="Times New Roman"/>
          <w:szCs w:val="24"/>
        </w:rPr>
      </w:pPr>
      <w:r>
        <w:rPr>
          <w:rFonts w:eastAsia="Times New Roman"/>
          <w:b/>
          <w:szCs w:val="24"/>
        </w:rPr>
        <w:t>ΒΑΣΙΛΕΙΟΣ ΚΕΓΚΕΡΟΓΛΟΥ:</w:t>
      </w:r>
      <w:r>
        <w:rPr>
          <w:rFonts w:eastAsia="Times New Roman"/>
          <w:szCs w:val="24"/>
        </w:rPr>
        <w:t xml:space="preserve"> Ευχαριστώ, κύριε Πρόεδρε.</w:t>
      </w:r>
    </w:p>
    <w:p w14:paraId="3FB07E1E" w14:textId="77777777" w:rsidR="00C04871" w:rsidRDefault="0043374B">
      <w:pPr>
        <w:spacing w:line="600" w:lineRule="auto"/>
        <w:ind w:firstLine="720"/>
        <w:contextualSpacing/>
        <w:jc w:val="both"/>
        <w:rPr>
          <w:rFonts w:eastAsia="Times New Roman"/>
          <w:szCs w:val="24"/>
        </w:rPr>
      </w:pPr>
      <w:r>
        <w:rPr>
          <w:rFonts w:eastAsia="Times New Roman"/>
          <w:szCs w:val="24"/>
        </w:rPr>
        <w:t>Οι παραγ</w:t>
      </w:r>
      <w:r>
        <w:rPr>
          <w:rFonts w:eastAsia="Times New Roman"/>
          <w:szCs w:val="24"/>
        </w:rPr>
        <w:t>ωγοί βεβαίως, που έχουν ανάγκη τις καταβολές αυτές προκειμένου να έχουν την ελάχιστη ρευστότητα για να καλλιεργήσουν την επόμενη χρονιά, δεν έχουν καμμία ευθύνη για την όποια έλλειψη συνεργασίας ανάμεσα σε ΔΑΟΚ και ΟΠΕΚΕΠΕ ή τις όποιες καθυστερήσεις οφείλο</w:t>
      </w:r>
      <w:r>
        <w:rPr>
          <w:rFonts w:eastAsia="Times New Roman"/>
          <w:szCs w:val="24"/>
        </w:rPr>
        <w:t>νται σε οποιονδήποτε λόγο της λειτουργίας της διοίκησης. Γι’ αυτό θα πρέπει να δίνονται λύσεις.</w:t>
      </w:r>
    </w:p>
    <w:p w14:paraId="3FB07E1F" w14:textId="77777777" w:rsidR="00C04871" w:rsidRDefault="0043374B">
      <w:pPr>
        <w:spacing w:line="600" w:lineRule="auto"/>
        <w:ind w:firstLine="720"/>
        <w:contextualSpacing/>
        <w:jc w:val="both"/>
        <w:rPr>
          <w:rFonts w:eastAsia="Times New Roman"/>
          <w:szCs w:val="24"/>
        </w:rPr>
      </w:pPr>
      <w:r>
        <w:rPr>
          <w:rFonts w:eastAsia="Times New Roman"/>
          <w:szCs w:val="24"/>
        </w:rPr>
        <w:t>Θεωρώ ότι λύση στο συγκεκριμένο υπήρχε. Δεν γνωρίζω αν υπάρχει παραδείγματος χάριν, μ</w:t>
      </w:r>
      <w:r>
        <w:rPr>
          <w:rFonts w:eastAsia="Times New Roman"/>
          <w:szCs w:val="24"/>
        </w:rPr>
        <w:t>ί</w:t>
      </w:r>
      <w:r>
        <w:rPr>
          <w:rFonts w:eastAsia="Times New Roman"/>
          <w:szCs w:val="24"/>
        </w:rPr>
        <w:t xml:space="preserve">α προγραμματική συμφωνία η οποία προβλέπεται </w:t>
      </w:r>
      <w:r>
        <w:rPr>
          <w:rFonts w:eastAsia="Times New Roman"/>
          <w:szCs w:val="24"/>
        </w:rPr>
        <w:lastRenderedPageBreak/>
        <w:t>από τον νόμο ανάμεσα στο Υπου</w:t>
      </w:r>
      <w:r>
        <w:rPr>
          <w:rFonts w:eastAsia="Times New Roman"/>
          <w:szCs w:val="24"/>
        </w:rPr>
        <w:t>ργείο Αγροτικής Ανάπτυξης, το Υπουργείο Εσωτερικών, τον ΟΠΕΚΕΠΕ και τις περιφέρειες, σε ένα κείμενο όλες τις περιφέρειες, που θα καθορίζουν τη διαδικασία και τις υποχρεώσεις της κάθε πλευράς για το συγκεκριμένο πρόγραμμα ή και για άλλα προγράμματα. Διότι δ</w:t>
      </w:r>
      <w:r>
        <w:rPr>
          <w:rFonts w:eastAsia="Times New Roman"/>
          <w:szCs w:val="24"/>
        </w:rPr>
        <w:t>εν είναι μόνο αυτό, είναι κι άλλα προγράμματα. Είναι μια ιδέα που μπορεί να λειτουργήσει, χωρίς να χρειαστεί νόμος ή αλλαγή στη διοίκηση, παρά μόνο με την εξουσιοδοτική που δίνει ο αντίστοιχος νόμος, που προβλέπει τις προγραμματικές συμβάσεις.</w:t>
      </w:r>
    </w:p>
    <w:p w14:paraId="3FB07E20" w14:textId="77777777" w:rsidR="00C04871" w:rsidRDefault="0043374B">
      <w:pPr>
        <w:spacing w:line="600" w:lineRule="auto"/>
        <w:ind w:firstLine="720"/>
        <w:contextualSpacing/>
        <w:jc w:val="both"/>
        <w:rPr>
          <w:rFonts w:eastAsia="Times New Roman"/>
          <w:szCs w:val="24"/>
        </w:rPr>
      </w:pPr>
      <w:r>
        <w:rPr>
          <w:rFonts w:eastAsia="Times New Roman"/>
          <w:szCs w:val="24"/>
        </w:rPr>
        <w:t>Όμως, θα ήθε</w:t>
      </w:r>
      <w:r>
        <w:rPr>
          <w:rFonts w:eastAsia="Times New Roman"/>
          <w:szCs w:val="24"/>
        </w:rPr>
        <w:t>λα να σας πω επιπλέον, ότι υπάρχει ένα γενικότερο θέμα για το πρόγραμμα, στο οποίο υπήρξαν κάποιες διαφοροποιήσεις. Υπήρξαν κάποια κενά που δυστυχώς φαίνεται ότι οδηγούν σε καθυστέρηση του νέου προγράμματος και πιθανόν να υπάρχουν και προβλήματα με την κατ</w:t>
      </w:r>
      <w:r>
        <w:rPr>
          <w:rFonts w:eastAsia="Times New Roman"/>
          <w:szCs w:val="24"/>
        </w:rPr>
        <w:t>ανομή, δηλαδή να θεωρούν από την πλευρά τους ότι αδικούνται οι παλιοί βιοκαλλιεργητές έναντι νέων, άλλοι νέοι βιοκαλλιεργητές να θεωρούν ότι αυτοί αδικούνται. Αυτό αφορά και τη σχέση βέβαια κτηνοτροφίας-γεωργίας, αλλά και αυτόν το διαχωρισμό.</w:t>
      </w:r>
    </w:p>
    <w:p w14:paraId="3FB07E21" w14:textId="77777777" w:rsidR="00C04871" w:rsidRDefault="0043374B">
      <w:pPr>
        <w:spacing w:line="600" w:lineRule="auto"/>
        <w:ind w:firstLine="720"/>
        <w:contextualSpacing/>
        <w:jc w:val="both"/>
        <w:rPr>
          <w:rFonts w:eastAsia="Times New Roman"/>
          <w:szCs w:val="24"/>
        </w:rPr>
      </w:pPr>
      <w:r>
        <w:rPr>
          <w:rFonts w:eastAsia="Times New Roman"/>
          <w:szCs w:val="24"/>
        </w:rPr>
        <w:t xml:space="preserve">Θα έλεγα ότι </w:t>
      </w:r>
      <w:r>
        <w:rPr>
          <w:rFonts w:eastAsia="Times New Roman"/>
          <w:szCs w:val="24"/>
        </w:rPr>
        <w:t>θα πρέπει να γίνει μια διαβούλευση ή αν την έχετε κάνει να προχωρήσετε σε ένα οριστικό ξεκαθάρισμα για τα ποσά που θα προβλέ</w:t>
      </w:r>
      <w:r>
        <w:rPr>
          <w:rFonts w:eastAsia="Times New Roman"/>
          <w:szCs w:val="24"/>
        </w:rPr>
        <w:lastRenderedPageBreak/>
        <w:t>πονται για κάθε πλευρά ή και την ενδιάμεση αξιολόγηση, προκειμένου να μπορούν να μεταφερθούν στην πλευρά που θα υπάρχει μεγαλύτερο ε</w:t>
      </w:r>
      <w:r>
        <w:rPr>
          <w:rFonts w:eastAsia="Times New Roman"/>
          <w:szCs w:val="24"/>
        </w:rPr>
        <w:t>νδιαφέρον. Αυτό είναι κάτι που πρέπει να το δείτε σε σχέση με το νέο πρόγραμμα.</w:t>
      </w:r>
    </w:p>
    <w:p w14:paraId="3FB07E22" w14:textId="77777777" w:rsidR="00C04871" w:rsidRDefault="0043374B">
      <w:pPr>
        <w:spacing w:line="600" w:lineRule="auto"/>
        <w:ind w:firstLine="720"/>
        <w:contextualSpacing/>
        <w:jc w:val="both"/>
        <w:rPr>
          <w:rFonts w:eastAsia="Times New Roman"/>
          <w:szCs w:val="24"/>
        </w:rPr>
      </w:pPr>
      <w:r>
        <w:rPr>
          <w:rFonts w:eastAsia="Times New Roman"/>
          <w:szCs w:val="24"/>
        </w:rPr>
        <w:t>Θα ήθελα να σας θέσω και ένα θέμα το οποίο είναι παρεμφερές. Δεν έχω την αξίωση να μου απαντήσετε, γιατί δεν είναι μέσα στην ερώτηση, αλλά είναι μέσα από το ίδιο πρόγραμμα. Πήρ</w:t>
      </w:r>
      <w:r>
        <w:rPr>
          <w:rFonts w:eastAsia="Times New Roman"/>
          <w:szCs w:val="24"/>
        </w:rPr>
        <w:t xml:space="preserve">α το πρωί ένα </w:t>
      </w:r>
      <w:r>
        <w:rPr>
          <w:rFonts w:eastAsia="Times New Roman"/>
          <w:szCs w:val="24"/>
          <w:lang w:val="en-US"/>
        </w:rPr>
        <w:t>email</w:t>
      </w:r>
      <w:r>
        <w:rPr>
          <w:rFonts w:eastAsia="Times New Roman"/>
          <w:szCs w:val="24"/>
        </w:rPr>
        <w:t xml:space="preserve"> ότι υπάρχει θέμα με την πληρωμή των προγραμμάτων δάσωσης, του Μέτρου 221, που δεν έχει γίνει η περυσινή πληρωμή. Βέβαια, μάλλον περίμεναν αυτήν την ΚΥΑ, για την οποία όλοι μιλάμε σήμερα, για να γίνει και η επόμενη καταβολή. Να έχετε στο</w:t>
      </w:r>
      <w:r>
        <w:rPr>
          <w:rFonts w:eastAsia="Times New Roman"/>
          <w:szCs w:val="24"/>
        </w:rPr>
        <w:t xml:space="preserve"> νου σας ότι υπάρχουν πολλά ζητήματα σε σχέση με την παραγωγή.</w:t>
      </w:r>
    </w:p>
    <w:p w14:paraId="3FB07E23"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 xml:space="preserve">Πιστεύω ότι παίρνετε κι εσείς τα μηνύματα. Δυστυχώς το πρόγραμμα που ο κ. </w:t>
      </w:r>
      <w:proofErr w:type="spellStart"/>
      <w:r>
        <w:rPr>
          <w:rFonts w:eastAsia="Times New Roman" w:cs="Times New Roman"/>
          <w:szCs w:val="24"/>
        </w:rPr>
        <w:t>Τσακαλώτος</w:t>
      </w:r>
      <w:proofErr w:type="spellEnd"/>
      <w:r>
        <w:rPr>
          <w:rFonts w:eastAsia="Times New Roman" w:cs="Times New Roman"/>
          <w:szCs w:val="24"/>
        </w:rPr>
        <w:t xml:space="preserve"> συμφώνησε την προηγούμενη φορά αλλά και το καινούριο επιβαρύνουν την αγροτική παραγωγή με τεράστια βάρη και </w:t>
      </w:r>
      <w:r>
        <w:rPr>
          <w:rFonts w:eastAsia="Times New Roman" w:cs="Times New Roman"/>
          <w:szCs w:val="24"/>
        </w:rPr>
        <w:t>φόρων και εισφορών και αυτό δυστυχώς δεν είναι στην κατεύθυνση που θέλουμε και που θα μπορούσε το Υπουργείο Αγροτικής Ανάπτυξης να προωθήσει, δηλαδή, μ</w:t>
      </w:r>
      <w:r>
        <w:rPr>
          <w:rFonts w:eastAsia="Times New Roman" w:cs="Times New Roman"/>
          <w:szCs w:val="24"/>
        </w:rPr>
        <w:t>ί</w:t>
      </w:r>
      <w:r>
        <w:rPr>
          <w:rFonts w:eastAsia="Times New Roman" w:cs="Times New Roman"/>
          <w:szCs w:val="24"/>
        </w:rPr>
        <w:t>α ενίσχυση της αγροτικής παραγωγής με αύξηση εισοδήματος, που θα μας δώσει τη δυνατότητα να αυξήσουμε κα</w:t>
      </w:r>
      <w:r>
        <w:rPr>
          <w:rFonts w:eastAsia="Times New Roman" w:cs="Times New Roman"/>
          <w:szCs w:val="24"/>
        </w:rPr>
        <w:t xml:space="preserve">ι το εθνικό εισόδημα εξ αυτού του λόγου. </w:t>
      </w:r>
    </w:p>
    <w:p w14:paraId="3FB07E24"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 xml:space="preserve">Είναι, όμως, νομίζω κι άλλα θέματα τα οποία μπορούμε να λύσουμε, πέρα από τις διεθνείς δεσμεύσεις που μας έχει φέρει ο κ. </w:t>
      </w:r>
      <w:proofErr w:type="spellStart"/>
      <w:r>
        <w:rPr>
          <w:rFonts w:eastAsia="Times New Roman" w:cs="Times New Roman"/>
          <w:szCs w:val="24"/>
        </w:rPr>
        <w:t>Τσακαλώτος</w:t>
      </w:r>
      <w:proofErr w:type="spellEnd"/>
      <w:r>
        <w:rPr>
          <w:rFonts w:eastAsia="Times New Roman" w:cs="Times New Roman"/>
          <w:szCs w:val="24"/>
        </w:rPr>
        <w:t xml:space="preserve"> και η Κυβέρνηση.</w:t>
      </w:r>
    </w:p>
    <w:p w14:paraId="3FB07E25"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Κύριε Υπουργέ, έχετε τον λόγο.</w:t>
      </w:r>
      <w:r>
        <w:rPr>
          <w:rFonts w:eastAsia="Times New Roman" w:cs="Times New Roman"/>
          <w:szCs w:val="24"/>
        </w:rPr>
        <w:t xml:space="preserve"> </w:t>
      </w:r>
    </w:p>
    <w:p w14:paraId="3FB07E26"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ΤΣΙΡΩΝΗΣ (Αναπληρωτής Υπουργός Αγροτικής Ανάπτυξης και Τροφίμων): </w:t>
      </w:r>
      <w:r>
        <w:rPr>
          <w:rFonts w:eastAsia="Times New Roman" w:cs="Times New Roman"/>
          <w:szCs w:val="24"/>
        </w:rPr>
        <w:t>Ευχαριστώ, κύριε Πρόεδρε.</w:t>
      </w:r>
    </w:p>
    <w:p w14:paraId="3FB07E27"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Είναι σαφές ότι δεν είμαι έτοιμος να απαντήσω -γιατί δεν ήταν στην ερώτηση-για το θέμα της δάσωσης. Θα χαρώ να σας στείλω γραπτό σημείωμα όποτε θέλετε, μό</w:t>
      </w:r>
      <w:r>
        <w:rPr>
          <w:rFonts w:eastAsia="Times New Roman" w:cs="Times New Roman"/>
          <w:szCs w:val="24"/>
        </w:rPr>
        <w:t xml:space="preserve">λις ενημερωθώ. Όμως στα σημαντικά πολιτικά ζητήματα που έθεσε ο κ. </w:t>
      </w:r>
      <w:proofErr w:type="spellStart"/>
      <w:r>
        <w:rPr>
          <w:rFonts w:eastAsia="Times New Roman" w:cs="Times New Roman"/>
          <w:szCs w:val="24"/>
        </w:rPr>
        <w:t>Κεγκέρογλου</w:t>
      </w:r>
      <w:proofErr w:type="spellEnd"/>
      <w:r>
        <w:rPr>
          <w:rFonts w:eastAsia="Times New Roman" w:cs="Times New Roman"/>
          <w:szCs w:val="24"/>
        </w:rPr>
        <w:t xml:space="preserve"> πραγματικά νομίζω ότι αξίζει να απαντήσουμε, γιατί είναι αυτά που ουσιαστικά αναδεικνύουν όλο το πρόβλημα και του προηγούμενου προγράμματος. </w:t>
      </w:r>
    </w:p>
    <w:p w14:paraId="3FB07E28"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Η βιοκαλλιέργεια στην Ελλάδα πραγμα</w:t>
      </w:r>
      <w:r>
        <w:rPr>
          <w:rFonts w:eastAsia="Times New Roman" w:cs="Times New Roman"/>
          <w:szCs w:val="24"/>
        </w:rPr>
        <w:t xml:space="preserve">τικά ήταν το αποπαίδι όλες αυτές τις δεκαετίες, ενώ στις άλλες χώρες καλπάζει. Θεωρώ ότι το ελληνικό ανάγλυφο είναι εκείνο που δίνει τεράστιο πλεονέκτημα να έχουμε προϊόντα υψηλής ποιότητας. </w:t>
      </w:r>
    </w:p>
    <w:p w14:paraId="3FB07E29"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 xml:space="preserve">Το 2014, επί της προηγούμενης Κυβέρνησης –δεν αδικώ, το είχα πει και στη Βουλή στην επερώτηση που κατατέθηκε- είχε μπει ως κύριο κριτήριο για </w:t>
      </w:r>
      <w:proofErr w:type="spellStart"/>
      <w:r>
        <w:rPr>
          <w:rFonts w:eastAsia="Times New Roman" w:cs="Times New Roman"/>
          <w:szCs w:val="24"/>
        </w:rPr>
        <w:t>προτεραιοποίηση</w:t>
      </w:r>
      <w:proofErr w:type="spellEnd"/>
      <w:r>
        <w:rPr>
          <w:rFonts w:eastAsia="Times New Roman" w:cs="Times New Roman"/>
          <w:szCs w:val="24"/>
        </w:rPr>
        <w:t xml:space="preserve"> να είναι οι περιοχές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xml:space="preserve"> Ακούγεται λογικό. Οφείλω να επισημάνω ότι από το 2014 μέχρι και πρι</w:t>
      </w:r>
      <w:r>
        <w:rPr>
          <w:rFonts w:eastAsia="Times New Roman" w:cs="Times New Roman"/>
          <w:szCs w:val="24"/>
        </w:rPr>
        <w:t>ν λίγες εβδομάδες κανένας -το τονίζω- ούτε από βιοκαλλιεργητές, ούτε από πιστοποιητικούς οργανι</w:t>
      </w:r>
      <w:r>
        <w:rPr>
          <w:rFonts w:eastAsia="Times New Roman" w:cs="Times New Roman"/>
          <w:szCs w:val="24"/>
        </w:rPr>
        <w:lastRenderedPageBreak/>
        <w:t xml:space="preserve">σμούς, ούτε από επαγγελματίες γεωπόνους, δεν είχε κριτικάρει αυτό το κριτήριο. Ακουγόταν να υπάρχουν κάποιες άλλες </w:t>
      </w:r>
      <w:proofErr w:type="spellStart"/>
      <w:r>
        <w:rPr>
          <w:rFonts w:eastAsia="Times New Roman" w:cs="Times New Roman"/>
          <w:szCs w:val="24"/>
        </w:rPr>
        <w:t>προτεραιοποιήσεις</w:t>
      </w:r>
      <w:proofErr w:type="spellEnd"/>
      <w:r>
        <w:rPr>
          <w:rFonts w:eastAsia="Times New Roman" w:cs="Times New Roman"/>
          <w:szCs w:val="24"/>
        </w:rPr>
        <w:t xml:space="preserve"> για τους υπόλοιπους.  Πάντως</w:t>
      </w:r>
      <w:r>
        <w:rPr>
          <w:rFonts w:eastAsia="Times New Roman" w:cs="Times New Roman"/>
          <w:szCs w:val="24"/>
        </w:rPr>
        <w:t xml:space="preserve"> το 2014 όταν κατατέθηκε από τους προκατόχους μας το πρόγραμμα ήταν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 xml:space="preserve">». </w:t>
      </w:r>
    </w:p>
    <w:p w14:paraId="3FB07E2A"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 xml:space="preserve">Φυσικά τότε δεν μπορούσε κανένας να εκτιμήσει ότι οι αιτούντες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xml:space="preserve"> θα ξεπεράσουν κατά πολύ όλο το πρόγραμμα. Άρα εκείνο που κάναμε -και είμαστε με τον νόμο- ήταν ότι τουλάχ</w:t>
      </w:r>
      <w:r>
        <w:rPr>
          <w:rFonts w:eastAsia="Times New Roman" w:cs="Times New Roman"/>
          <w:szCs w:val="24"/>
        </w:rPr>
        <w:t xml:space="preserve">ιστον στην φυτική, που ήταν εντός του προϋπολογισμού, δώσαμε στους δικαιούχους τα χρήματα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xml:space="preserve">. Είναι περίπου 220 εκατομμύρια. Εκτιμώ όμως ότι θα είναι πολύ λιγότερα τελικά αυτά που θα δώσουμε, γιατί έχουμε αποφασίσει να μην πάρουν οι δικαιούχοι ενός </w:t>
      </w:r>
      <w:proofErr w:type="spellStart"/>
      <w:r>
        <w:rPr>
          <w:rFonts w:eastAsia="Times New Roman" w:cs="Times New Roman"/>
          <w:szCs w:val="24"/>
        </w:rPr>
        <w:t>α</w:t>
      </w:r>
      <w:r>
        <w:rPr>
          <w:rFonts w:eastAsia="Times New Roman" w:cs="Times New Roman"/>
          <w:szCs w:val="24"/>
        </w:rPr>
        <w:t>γροπεριβαλλοντικού</w:t>
      </w:r>
      <w:proofErr w:type="spellEnd"/>
      <w:r>
        <w:rPr>
          <w:rFonts w:eastAsia="Times New Roman" w:cs="Times New Roman"/>
          <w:szCs w:val="24"/>
        </w:rPr>
        <w:t xml:space="preserve"> προγράμματος κανένα άλλο </w:t>
      </w:r>
      <w:proofErr w:type="spellStart"/>
      <w:r>
        <w:rPr>
          <w:rFonts w:eastAsia="Times New Roman" w:cs="Times New Roman"/>
          <w:szCs w:val="24"/>
        </w:rPr>
        <w:t>αγροπεριβαλλοντικό</w:t>
      </w:r>
      <w:proofErr w:type="spellEnd"/>
      <w:r>
        <w:rPr>
          <w:rFonts w:eastAsia="Times New Roman" w:cs="Times New Roman"/>
          <w:szCs w:val="24"/>
        </w:rPr>
        <w:t xml:space="preserve">. Άρα αυτοί οι οποίοι θα πάρουν αυτό το πρόγραμμα δεν θα πάρουν </w:t>
      </w:r>
      <w:proofErr w:type="spellStart"/>
      <w:r>
        <w:rPr>
          <w:rFonts w:eastAsia="Times New Roman" w:cs="Times New Roman"/>
          <w:szCs w:val="24"/>
        </w:rPr>
        <w:t>Νιτρορύπανση</w:t>
      </w:r>
      <w:proofErr w:type="spellEnd"/>
      <w:r>
        <w:rPr>
          <w:rFonts w:eastAsia="Times New Roman" w:cs="Times New Roman"/>
          <w:szCs w:val="24"/>
        </w:rPr>
        <w:t xml:space="preserve"> ή «Κομφούζιο» ή άλλα προγράμματα. Με αυτή την έννοια πιθανά κάποιοι θα επιλέξουν να μην πάρουν αυτό το πρόγραμμα. </w:t>
      </w:r>
    </w:p>
    <w:p w14:paraId="3FB07E2B"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Στ</w:t>
      </w:r>
      <w:r>
        <w:rPr>
          <w:rFonts w:eastAsia="Times New Roman" w:cs="Times New Roman"/>
          <w:szCs w:val="24"/>
        </w:rPr>
        <w:t xml:space="preserve">ην κτηνοτροφία βέβαια –κι έχετε απόλυτο δίκιο- δεν μπορούσε να λειτουργήσει η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xml:space="preserve"> γιατί λόγω της τεχνικής λύσης τα χωράφια που παίρνουν οι κτηνοτρόφοι δεν είναι εκεί που καλλιεργούν. Η τεχνική λύση δεν δίνει το χωράφι. Το δίνει με τυχαίο τρόπο. Άρα εδ</w:t>
      </w:r>
      <w:r>
        <w:rPr>
          <w:rFonts w:eastAsia="Times New Roman" w:cs="Times New Roman"/>
          <w:szCs w:val="24"/>
        </w:rPr>
        <w:t xml:space="preserve">ώ υπάρχει πρόβλημα. Εκεί έτσι κι αλλιώς είχαμε πολύ μεγάλη </w:t>
      </w:r>
      <w:proofErr w:type="spellStart"/>
      <w:r>
        <w:rPr>
          <w:rFonts w:eastAsia="Times New Roman" w:cs="Times New Roman"/>
          <w:szCs w:val="24"/>
        </w:rPr>
        <w:t>υπερδέσμευση</w:t>
      </w:r>
      <w:proofErr w:type="spellEnd"/>
      <w:r>
        <w:rPr>
          <w:rFonts w:eastAsia="Times New Roman" w:cs="Times New Roman"/>
          <w:szCs w:val="24"/>
        </w:rPr>
        <w:t xml:space="preserve">. Άρα από τον νόμο είχαμε κάθε δικαίωμα να </w:t>
      </w:r>
      <w:proofErr w:type="spellStart"/>
      <w:r>
        <w:rPr>
          <w:rFonts w:eastAsia="Times New Roman" w:cs="Times New Roman"/>
          <w:szCs w:val="24"/>
        </w:rPr>
        <w:t>επαναπροκηρύξουμε</w:t>
      </w:r>
      <w:proofErr w:type="spellEnd"/>
      <w:r>
        <w:rPr>
          <w:rFonts w:eastAsia="Times New Roman" w:cs="Times New Roman"/>
          <w:szCs w:val="24"/>
        </w:rPr>
        <w:t xml:space="preserve">. </w:t>
      </w:r>
    </w:p>
    <w:p w14:paraId="3FB07E2C"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Ευχαριστώ που μου δίνεται η ευκαιρία από την ερώτηση του κ. </w:t>
      </w:r>
      <w:proofErr w:type="spellStart"/>
      <w:r>
        <w:rPr>
          <w:rFonts w:eastAsia="Times New Roman" w:cs="Times New Roman"/>
          <w:szCs w:val="24"/>
        </w:rPr>
        <w:t>Κεγκέρογλου</w:t>
      </w:r>
      <w:proofErr w:type="spellEnd"/>
      <w:r>
        <w:rPr>
          <w:rFonts w:eastAsia="Times New Roman" w:cs="Times New Roman"/>
          <w:szCs w:val="24"/>
        </w:rPr>
        <w:t xml:space="preserve"> να απαντήσω και να ακούσουν όλοι οι </w:t>
      </w:r>
      <w:r>
        <w:rPr>
          <w:rFonts w:eastAsia="Times New Roman" w:cs="Times New Roman"/>
          <w:szCs w:val="24"/>
        </w:rPr>
        <w:t xml:space="preserve">βιοκαλλιεργητές μας, οι αγρότες μας και οι αγρότισσές μας, ότι σχεδιάζουμε έτσι το πρόγραμμα το οποίο θα είναι η μερίδα του λέοντος, πάνω από 400 εκατομμύρια, ώστε πλέον το βασικό κριτήριο να είναι η εμπειρία –υπάρχει και σε άλλες χώρες-, η οποία θα είναι </w:t>
      </w:r>
      <w:r>
        <w:rPr>
          <w:rFonts w:eastAsia="Times New Roman" w:cs="Times New Roman"/>
          <w:szCs w:val="24"/>
        </w:rPr>
        <w:t>όσο πιο μακριά τόσο πιο μεγάλη. Άρα δεν υπάρχει κα</w:t>
      </w:r>
      <w:r>
        <w:rPr>
          <w:rFonts w:eastAsia="Times New Roman" w:cs="Times New Roman"/>
          <w:szCs w:val="24"/>
        </w:rPr>
        <w:t>μ</w:t>
      </w:r>
      <w:r>
        <w:rPr>
          <w:rFonts w:eastAsia="Times New Roman" w:cs="Times New Roman"/>
          <w:szCs w:val="24"/>
        </w:rPr>
        <w:t>μία, μα κα</w:t>
      </w:r>
      <w:r>
        <w:rPr>
          <w:rFonts w:eastAsia="Times New Roman" w:cs="Times New Roman"/>
          <w:szCs w:val="24"/>
        </w:rPr>
        <w:t>μ</w:t>
      </w:r>
      <w:r>
        <w:rPr>
          <w:rFonts w:eastAsia="Times New Roman" w:cs="Times New Roman"/>
          <w:szCs w:val="24"/>
        </w:rPr>
        <w:t>μία περίπτωση να αδικηθεί οποιοσδήποτε ζωντανός βιοκαλλιεργητής, ο οποίος αποδεικνύεται από τα στοιχεία ότι είναι μέσα στην βιοκαλλιέργεια, μην παίρνοντας αυτός λεφτά και παίρνοντας κάποιος άλλο</w:t>
      </w:r>
      <w:r>
        <w:rPr>
          <w:rFonts w:eastAsia="Times New Roman" w:cs="Times New Roman"/>
          <w:szCs w:val="24"/>
        </w:rPr>
        <w:t xml:space="preserve">ς που ίσως δεν τα δικαιούται. Για μας αυτό θα είναι το σημαντικότερο κριτήριο. </w:t>
      </w:r>
    </w:p>
    <w:p w14:paraId="3FB07E2D"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λήξης της ομιλίας του κυρίου Αναπληρωτή Υπουργού)</w:t>
      </w:r>
    </w:p>
    <w:p w14:paraId="3FB07E2E"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Ένα λεπτό θα ήθελα, κύριε Πρόεδρε. Δεν έχω καταχραστεί καθόλου τον χρόνο.</w:t>
      </w:r>
    </w:p>
    <w:p w14:paraId="3FB07E2F"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Όσον αφορά τα γ</w:t>
      </w:r>
      <w:r>
        <w:rPr>
          <w:rFonts w:eastAsia="Times New Roman" w:cs="Times New Roman"/>
          <w:szCs w:val="24"/>
        </w:rPr>
        <w:t>ενικότερα φορολογικά, ασφαλιστικά προβλήματα που θέσατε έχει αποδειχθεί πλέον νομίζω ότι η συντριπτική πλειονότητα των αγροτών και των αγροτισσών μας είναι ωφελημένη από το καινούρ</w:t>
      </w:r>
      <w:r>
        <w:rPr>
          <w:rFonts w:eastAsia="Times New Roman" w:cs="Times New Roman"/>
          <w:szCs w:val="24"/>
        </w:rPr>
        <w:t>γ</w:t>
      </w:r>
      <w:r>
        <w:rPr>
          <w:rFonts w:eastAsia="Times New Roman" w:cs="Times New Roman"/>
          <w:szCs w:val="24"/>
        </w:rPr>
        <w:t>ιο σύστημα. Έχει αποδειχθεί αυτό. Φάνηκε με νούμερα. Το παραδέχονται οι ίδι</w:t>
      </w:r>
      <w:r>
        <w:rPr>
          <w:rFonts w:eastAsia="Times New Roman" w:cs="Times New Roman"/>
          <w:szCs w:val="24"/>
        </w:rPr>
        <w:t xml:space="preserve">οι οι αγρότες και οι αγρότισσες ότι οι μικροί, αυτοί που πραγματικά έχουν πρόβλημα επιβίωσης και έχουν χαμηλά έσοδα, είναι εκείνοι που κυρίως ωφελούνται. </w:t>
      </w:r>
      <w:r>
        <w:rPr>
          <w:rFonts w:eastAsia="Times New Roman" w:cs="Times New Roman"/>
          <w:szCs w:val="24"/>
        </w:rPr>
        <w:lastRenderedPageBreak/>
        <w:t>Άρα μη λέμε συνέχεια και αναμασάμε ότι αυτό αυτή τη στιγμή δημιουργεί πρόβλημα. Πράγματι υπάρχουν προβ</w:t>
      </w:r>
      <w:r>
        <w:rPr>
          <w:rFonts w:eastAsia="Times New Roman" w:cs="Times New Roman"/>
          <w:szCs w:val="24"/>
        </w:rPr>
        <w:t xml:space="preserve">λήματα κυρίως στους μεγαλύτερους παραγωγούς, για  τα οποία έχουμε πάρα πολύ καλή συνεργασία για να τα επιλύσουμε κι αυτά. Νομίζω τελικά ότι αυτό το καινούριο φορολογικό και ασφαλιστικό πρόγραμμα θα είναι όφελος συνολικά. </w:t>
      </w:r>
    </w:p>
    <w:p w14:paraId="3FB07E30"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 xml:space="preserve">Να πω όμως και κάτι άλλο το οποίο </w:t>
      </w:r>
      <w:r>
        <w:rPr>
          <w:rFonts w:eastAsia="Times New Roman" w:cs="Times New Roman"/>
          <w:szCs w:val="24"/>
        </w:rPr>
        <w:t xml:space="preserve">είναι σημαντικό; Το σημαντικό πρόβλημα που έχει ο παραγωγός μας σήμερα, κύριε  </w:t>
      </w:r>
      <w:proofErr w:type="spellStart"/>
      <w:r>
        <w:rPr>
          <w:rFonts w:eastAsia="Times New Roman" w:cs="Times New Roman"/>
          <w:szCs w:val="24"/>
        </w:rPr>
        <w:t>Κεγκέρογλου</w:t>
      </w:r>
      <w:proofErr w:type="spellEnd"/>
      <w:r>
        <w:rPr>
          <w:rFonts w:eastAsia="Times New Roman" w:cs="Times New Roman"/>
          <w:szCs w:val="24"/>
        </w:rPr>
        <w:t>, δεν είναι το εάν θα πληρώσει φόρο 500 ή 600 ευρώ.</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σ</w:t>
      </w:r>
      <w:r>
        <w:rPr>
          <w:rFonts w:eastAsia="Times New Roman" w:cs="Times New Roman"/>
          <w:szCs w:val="24"/>
        </w:rPr>
        <w:t>ημαντικό πρόβλημα είναι ότι η φέτα πουλιέται στην παγκόσμια αγορά 5,60 ευρώ το κιλό -δεν είναι τιμή αυτή για φ</w:t>
      </w:r>
      <w:r>
        <w:rPr>
          <w:rFonts w:eastAsia="Times New Roman" w:cs="Times New Roman"/>
          <w:szCs w:val="24"/>
        </w:rPr>
        <w:t xml:space="preserve">έτα, θα μπορούσε άνετα να πουλιέται 15 και 20 ευρώ, όπως κάνουν οι Ιταλοί με τα δικά τους τυριά- και ότι πολλές φορές οι εισροές τους είναι δύο και τρεις φορές πάνω από τις εισροές των ανταγωνιστών τους. Αυτά είναι τα μεγάλα σοβαρά προβλήματα. </w:t>
      </w:r>
    </w:p>
    <w:p w14:paraId="3FB07E31"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Όταν ένα φά</w:t>
      </w:r>
      <w:r>
        <w:rPr>
          <w:rFonts w:eastAsia="Times New Roman" w:cs="Times New Roman"/>
          <w:szCs w:val="24"/>
        </w:rPr>
        <w:t>ρμακο, λοιπόν, το αγοράζει ο δικός μας ο παραγωγός 130 ευρώ και ο Ιταλός 30 ευρώ, το ίδιο φάρμακο, από την ίδια φαρμακευτική εταιρεία, με τον ίδιο τίτλο, αυτό είναι πρόβλημα το οποίο πρέπει κυρίως να επιλύσουμε και εκεί στοχεύουμε αυτήν τη στιγμή. Στοχεύου</w:t>
      </w:r>
      <w:r>
        <w:rPr>
          <w:rFonts w:eastAsia="Times New Roman" w:cs="Times New Roman"/>
          <w:szCs w:val="24"/>
        </w:rPr>
        <w:t xml:space="preserve">με στην οργάνωση εισροών-εκροών με τα </w:t>
      </w:r>
      <w:proofErr w:type="spellStart"/>
      <w:r>
        <w:rPr>
          <w:rFonts w:eastAsia="Times New Roman" w:cs="Times New Roman"/>
          <w:szCs w:val="24"/>
          <w:lang w:val="en-US"/>
        </w:rPr>
        <w:t>agrilogistics</w:t>
      </w:r>
      <w:proofErr w:type="spellEnd"/>
      <w:r>
        <w:rPr>
          <w:rFonts w:eastAsia="Times New Roman" w:cs="Times New Roman"/>
          <w:szCs w:val="24"/>
        </w:rPr>
        <w:t xml:space="preserve">, ώστε να μην συμβαίνουν αυτές οι καταχρήσεις δεσπόζουσας της θέσης σας και αυτές οι </w:t>
      </w:r>
      <w:proofErr w:type="spellStart"/>
      <w:r>
        <w:rPr>
          <w:rFonts w:eastAsia="Times New Roman" w:cs="Times New Roman"/>
          <w:szCs w:val="24"/>
        </w:rPr>
        <w:t>ολιγοπωλιακές</w:t>
      </w:r>
      <w:proofErr w:type="spellEnd"/>
      <w:r>
        <w:rPr>
          <w:rFonts w:eastAsia="Times New Roman" w:cs="Times New Roman"/>
          <w:szCs w:val="24"/>
        </w:rPr>
        <w:t xml:space="preserve"> συμπεριφορές. </w:t>
      </w:r>
    </w:p>
    <w:p w14:paraId="3FB07E32"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Αν λυθούν αυτά, τα νούμερα, τα οποία λέμε αυτήν τη στιγμή, που θα πληρώσει ο αγρότης και η </w:t>
      </w:r>
      <w:r>
        <w:rPr>
          <w:rFonts w:eastAsia="Times New Roman" w:cs="Times New Roman"/>
          <w:szCs w:val="24"/>
        </w:rPr>
        <w:t>αγρότισσα για την ασφάλισή του, είναι παρωνυχίδα μπροστά σε αυτά τα τεράστια προβλήματα, το πόσο πληρώνει τη ζωοτροφή ή πόσο πληρώνει το φυτοφάρμακο.</w:t>
      </w:r>
    </w:p>
    <w:p w14:paraId="3FB07E33"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3FB07E34"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κύριο Υπουργό. </w:t>
      </w:r>
    </w:p>
    <w:p w14:paraId="3FB07E35"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 xml:space="preserve">Συνεχίζουμε με την τρίτη με </w:t>
      </w:r>
      <w:r>
        <w:rPr>
          <w:rFonts w:eastAsia="Times New Roman" w:cs="Times New Roman"/>
          <w:szCs w:val="24"/>
        </w:rPr>
        <w:t xml:space="preserve">αριθμό 797/4-5-2017 επίκαιρη ερώτηση πρώτου κύκλου του Βουλευτή Αρκαδίας της Δημοκρατικής Συμπαράταξης ΠΑΣΟΚ – ΔΗΜΑΡ κ. </w:t>
      </w:r>
      <w:r>
        <w:rPr>
          <w:rFonts w:eastAsia="Times New Roman" w:cs="Times New Roman"/>
          <w:bCs/>
          <w:szCs w:val="24"/>
        </w:rPr>
        <w:t>Οδυσσέα Κωνσταντινόπουλου</w:t>
      </w:r>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με θέμα: «η Κυβέρνηση εμποδίζει την επένδυση για την αξιοποίηση του πρώην αεροδρ</w:t>
      </w:r>
      <w:r>
        <w:rPr>
          <w:rFonts w:eastAsia="Times New Roman" w:cs="Times New Roman"/>
          <w:szCs w:val="24"/>
        </w:rPr>
        <w:t xml:space="preserve">ομίου του Ελληνικού». Θα απαντήσει ο Υπουργός Οικονομικών, κ. Ευκλείδης </w:t>
      </w:r>
      <w:proofErr w:type="spellStart"/>
      <w:r>
        <w:rPr>
          <w:rFonts w:eastAsia="Times New Roman" w:cs="Times New Roman"/>
          <w:szCs w:val="24"/>
        </w:rPr>
        <w:t>Τσακαλώτος</w:t>
      </w:r>
      <w:proofErr w:type="spellEnd"/>
      <w:r>
        <w:rPr>
          <w:rFonts w:eastAsia="Times New Roman" w:cs="Times New Roman"/>
          <w:szCs w:val="24"/>
        </w:rPr>
        <w:t>.</w:t>
      </w:r>
    </w:p>
    <w:p w14:paraId="3FB07E36"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Κύριε Κωνσταντινόπουλε, έχετε τον λόγο.</w:t>
      </w:r>
    </w:p>
    <w:p w14:paraId="3FB07E37"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Ευχαριστώ, κύριε Πρόεδρε.</w:t>
      </w:r>
    </w:p>
    <w:p w14:paraId="3FB07E38"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Κύριε Υπουργέ, θα μείνω μόνο στην ερώτηση και ελπίζω να το κάνετε κι εσείς, γι</w:t>
      </w:r>
      <w:r>
        <w:rPr>
          <w:rFonts w:eastAsia="Times New Roman" w:cs="Times New Roman"/>
          <w:szCs w:val="24"/>
        </w:rPr>
        <w:t xml:space="preserve">ατί είναι μια ερώτηση η οποία έχει κατατεθεί εδώ και τέσσερις μήνες. Στις 21 Σεπτεμβρίου ψηφίστηκε από τη Βουλή η σύμβαση αξιοποίησης του πρώην αεροδρομίου του Ελληνικού. Πρόκειται, ίσως, για ένα έργο το οποίο </w:t>
      </w:r>
      <w:r>
        <w:rPr>
          <w:rFonts w:eastAsia="Times New Roman" w:cs="Times New Roman"/>
          <w:szCs w:val="24"/>
        </w:rPr>
        <w:lastRenderedPageBreak/>
        <w:t>είναι το μεγαλύτερο έργο ιδιωτικής επένδυσης σ</w:t>
      </w:r>
      <w:r>
        <w:rPr>
          <w:rFonts w:eastAsia="Times New Roman" w:cs="Times New Roman"/>
          <w:szCs w:val="24"/>
        </w:rPr>
        <w:t xml:space="preserve">την Ευρώπη, ανάλογο των Ολυμπιακών Αγώνων. </w:t>
      </w:r>
    </w:p>
    <w:p w14:paraId="3FB07E39"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 xml:space="preserve">Στις 11 Νοεμβρίου, σε ερώτησή μου μού είπατε χαρακτηριστικά ότι «όλοι οι Υπουργοί κάνουν τη δουλειά τους και πολύ σύντομα θα προχωρήσουν τα θέματα». Μάλιστα, μου είπατε ότι «το μόνο πρόβλημα που υπάρχει είναι το </w:t>
      </w:r>
      <w:r>
        <w:rPr>
          <w:rFonts w:eastAsia="Times New Roman" w:cs="Times New Roman"/>
          <w:szCs w:val="24"/>
        </w:rPr>
        <w:t>καζίνο, το οποίο καθυστερεί λίγο περισσότερο γιατί θέλουμε να καταθέσουμε μια στρατηγική για τα καζίνο γενικότερα». «Προχωράει» μου λέτε «η ωρίμανση του ακινήτου σε συνεργασία με όλες τις αρμόδιες υπηρεσίες του Υπουργείου Πολιτισμού, του Υπουργείου Περιβάλ</w:t>
      </w:r>
      <w:r>
        <w:rPr>
          <w:rFonts w:eastAsia="Times New Roman" w:cs="Times New Roman"/>
          <w:szCs w:val="24"/>
        </w:rPr>
        <w:t xml:space="preserve">λοντος, του δασαρχείου και όλα αυτά…». </w:t>
      </w:r>
    </w:p>
    <w:p w14:paraId="3FB07E3A"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Όλοι γνωρίζουμε -το λένε μέσα μαζικής ενημέρωσης, Βουλευτές σας, Υπουργοί- ότι, πρώτον, υπάρχει θέμα με τον δασάρχη και με το δασαρχείο, το οποίο θέλει να πει ότι η έκταση αυτή του πρώην αεροδρομίου ήταν δάσος. Γράφε</w:t>
      </w:r>
      <w:r>
        <w:rPr>
          <w:rFonts w:eastAsia="Times New Roman" w:cs="Times New Roman"/>
          <w:szCs w:val="24"/>
        </w:rPr>
        <w:t>ται, διαβάζεται και θέλω μ</w:t>
      </w:r>
      <w:r>
        <w:rPr>
          <w:rFonts w:eastAsia="Times New Roman" w:cs="Times New Roman"/>
          <w:szCs w:val="24"/>
        </w:rPr>
        <w:t>ί</w:t>
      </w:r>
      <w:r>
        <w:rPr>
          <w:rFonts w:eastAsia="Times New Roman" w:cs="Times New Roman"/>
          <w:szCs w:val="24"/>
        </w:rPr>
        <w:t xml:space="preserve">α απάντηση για το αν υπάρχει κάποιο τέτοιο ζήτημα και αν έχει λυθεί. </w:t>
      </w:r>
    </w:p>
    <w:p w14:paraId="3FB07E3B"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είδαμε την κ. </w:t>
      </w:r>
      <w:proofErr w:type="spellStart"/>
      <w:r>
        <w:rPr>
          <w:rFonts w:eastAsia="Times New Roman" w:cs="Times New Roman"/>
          <w:szCs w:val="24"/>
        </w:rPr>
        <w:t>Κονιόρδου</w:t>
      </w:r>
      <w:proofErr w:type="spellEnd"/>
      <w:r>
        <w:rPr>
          <w:rFonts w:eastAsia="Times New Roman" w:cs="Times New Roman"/>
          <w:szCs w:val="24"/>
        </w:rPr>
        <w:t xml:space="preserve"> την προηγούμενη βδομάδα να προχωράει στην εξής διαδικασία: Υπέγραψε για την αναπομπή προς το </w:t>
      </w:r>
      <w:r>
        <w:rPr>
          <w:rFonts w:eastAsia="Times New Roman" w:cs="Times New Roman"/>
          <w:szCs w:val="24"/>
        </w:rPr>
        <w:t>κ</w:t>
      </w:r>
      <w:r>
        <w:rPr>
          <w:rFonts w:eastAsia="Times New Roman" w:cs="Times New Roman"/>
          <w:szCs w:val="24"/>
        </w:rPr>
        <w:t xml:space="preserve">εντρικό </w:t>
      </w:r>
      <w:r>
        <w:rPr>
          <w:rFonts w:eastAsia="Times New Roman" w:cs="Times New Roman"/>
          <w:szCs w:val="24"/>
        </w:rPr>
        <w:t>σ</w:t>
      </w:r>
      <w:r>
        <w:rPr>
          <w:rFonts w:eastAsia="Times New Roman" w:cs="Times New Roman"/>
          <w:szCs w:val="24"/>
        </w:rPr>
        <w:t>υμβούλιο νεότερων μνημ</w:t>
      </w:r>
      <w:r>
        <w:rPr>
          <w:rFonts w:eastAsia="Times New Roman" w:cs="Times New Roman"/>
          <w:szCs w:val="24"/>
        </w:rPr>
        <w:t xml:space="preserve">είων και επανεξέταση των τριών κτηρίων του Ελληνικού. Αυτήν, όμως, την απόφασή της την πήρε πίσω μετά από λίγη ώρα. Νομίζω ότι η ίδια θα κατάλαβε ότι έκανε λάθος. </w:t>
      </w:r>
      <w:r>
        <w:rPr>
          <w:rFonts w:eastAsia="Times New Roman" w:cs="Times New Roman"/>
          <w:szCs w:val="24"/>
        </w:rPr>
        <w:t>Υ</w:t>
      </w:r>
      <w:r>
        <w:rPr>
          <w:rFonts w:eastAsia="Times New Roman" w:cs="Times New Roman"/>
          <w:szCs w:val="24"/>
        </w:rPr>
        <w:t xml:space="preserve">πάρχουν και θέματα, όπως είναι </w:t>
      </w:r>
      <w:r>
        <w:rPr>
          <w:rFonts w:eastAsia="Times New Roman" w:cs="Times New Roman"/>
          <w:szCs w:val="24"/>
        </w:rPr>
        <w:lastRenderedPageBreak/>
        <w:t>το Γραφείο Ελληνικού, για τα οποία -έχω μ</w:t>
      </w:r>
      <w:r>
        <w:rPr>
          <w:rFonts w:eastAsia="Times New Roman" w:cs="Times New Roman"/>
          <w:szCs w:val="24"/>
        </w:rPr>
        <w:t>ί</w:t>
      </w:r>
      <w:r>
        <w:rPr>
          <w:rFonts w:eastAsia="Times New Roman" w:cs="Times New Roman"/>
          <w:szCs w:val="24"/>
        </w:rPr>
        <w:t xml:space="preserve">α απάντηση της κ. </w:t>
      </w:r>
      <w:proofErr w:type="spellStart"/>
      <w:r>
        <w:rPr>
          <w:rFonts w:eastAsia="Times New Roman" w:cs="Times New Roman"/>
          <w:szCs w:val="24"/>
        </w:rPr>
        <w:t>Π</w:t>
      </w:r>
      <w:r>
        <w:rPr>
          <w:rFonts w:eastAsia="Times New Roman" w:cs="Times New Roman"/>
          <w:szCs w:val="24"/>
        </w:rPr>
        <w:t>απανάτσιου</w:t>
      </w:r>
      <w:proofErr w:type="spellEnd"/>
      <w:r>
        <w:rPr>
          <w:rFonts w:eastAsia="Times New Roman" w:cs="Times New Roman"/>
          <w:szCs w:val="24"/>
        </w:rPr>
        <w:t xml:space="preserve"> στις 19 Δεκεμβρίου- μου λένε ότι έχουν προχωρήσει οι διαδικασίες. </w:t>
      </w:r>
    </w:p>
    <w:p w14:paraId="3FB07E3C"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Κύριε Υπουργέ, νομίζω ότι θέλετε να το ξεκαθαρίσετε κι εσείς και από τη στιγμή που το ψηφίσαμε όλοι μαζί, υπάρχει ένα ερώτημα, το οποίο δεν αφορά μόνο εμάς κι εσάς, αλλά αφορά εβ</w:t>
      </w:r>
      <w:r>
        <w:rPr>
          <w:rFonts w:eastAsia="Times New Roman" w:cs="Times New Roman"/>
          <w:szCs w:val="24"/>
        </w:rPr>
        <w:t xml:space="preserve">δομήντα χιλιάδες νέους ανθρώπους οι οποίοι είτε είναι στην Ελλάδα είτε στο εξωτερικό και θέλουν να επιστρέψουν να δουλέψουν σε αυτό το μεγάλο εμβληματικό έργο. </w:t>
      </w:r>
      <w:r>
        <w:rPr>
          <w:rFonts w:eastAsia="Times New Roman" w:cs="Times New Roman"/>
          <w:szCs w:val="24"/>
        </w:rPr>
        <w:t>Η</w:t>
      </w:r>
      <w:r>
        <w:rPr>
          <w:rFonts w:eastAsia="Times New Roman" w:cs="Times New Roman"/>
          <w:szCs w:val="24"/>
        </w:rPr>
        <w:t xml:space="preserve"> ερώτησή μου είναι πολύ σαφής προς εσάς: Έχουν περάσει ήδη οκτώ μήνες. Πότε θα παραδοθεί το έργ</w:t>
      </w:r>
      <w:r>
        <w:rPr>
          <w:rFonts w:eastAsia="Times New Roman" w:cs="Times New Roman"/>
          <w:szCs w:val="24"/>
        </w:rPr>
        <w:t>ο στους επενδυτές, ώστε να μπορέσει να προχωρήσει η επένδυση αυτή;</w:t>
      </w:r>
    </w:p>
    <w:p w14:paraId="3FB07E3D"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3FB07E3E"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Υπουργέ, έχετε τον λόγο.</w:t>
      </w:r>
    </w:p>
    <w:p w14:paraId="3FB07E3F"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Ευχαριστώ, κύριε Πρόεδρε.</w:t>
      </w:r>
    </w:p>
    <w:p w14:paraId="3FB07E40"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 xml:space="preserve">Δεν θα επαναλάβω ό,τι είχαμε πει την προηγούμενη φορά που το συζητήσαμε για τις προσπάθειες να κάνουμε καλύτερη τη σύμβαση και τα πολλά μεγάλα οφέλη που κερδίσαμε από αυτήν την αναδιαπραγμάτευση. </w:t>
      </w:r>
    </w:p>
    <w:p w14:paraId="3FB07E41" w14:textId="77777777" w:rsidR="00C04871" w:rsidRDefault="0043374B">
      <w:pPr>
        <w:spacing w:line="600" w:lineRule="auto"/>
        <w:ind w:firstLine="720"/>
        <w:contextualSpacing/>
        <w:jc w:val="both"/>
        <w:rPr>
          <w:rFonts w:eastAsia="Times New Roman"/>
          <w:szCs w:val="24"/>
        </w:rPr>
      </w:pPr>
      <w:r>
        <w:rPr>
          <w:rFonts w:eastAsia="Times New Roman"/>
          <w:szCs w:val="24"/>
        </w:rPr>
        <w:t>Πάω κατευθείαν στην ερώτηση και να σας πω ότι εκ μέρους της</w:t>
      </w:r>
      <w:r>
        <w:rPr>
          <w:rFonts w:eastAsia="Times New Roman"/>
          <w:szCs w:val="24"/>
        </w:rPr>
        <w:t xml:space="preserve"> «ΕΛΛΗΝΙΚΟ Α.Ε.» έχουν καταγραφεί και ομαδοποιηθεί τα τεχνικά στοιχεία των </w:t>
      </w:r>
      <w:r>
        <w:rPr>
          <w:rFonts w:eastAsia="Times New Roman"/>
          <w:szCs w:val="24"/>
        </w:rPr>
        <w:lastRenderedPageBreak/>
        <w:t>εννιακοσίων κτηριακών όγκων της έκτασης για την προετοιμασία της μεταβίβασης. Έχουμε την ολοκλήρωση του ελέγχου του σχεδίου ολοκληρωμένης ανάπτυξης στη βάση των προδιαγραφών του ν.4</w:t>
      </w:r>
      <w:r>
        <w:rPr>
          <w:rFonts w:eastAsia="Times New Roman"/>
          <w:szCs w:val="24"/>
        </w:rPr>
        <w:t xml:space="preserve">062/12 και της σύμβασης που κυρώθηκε με τον ν.4422/16. Έχουμε τη μελέτη των κηρυγμένων διατηρητέων κτηρίων για την τεχνική τους προετοιμασία και την ωρίμανση της μεταβίβασης. </w:t>
      </w:r>
    </w:p>
    <w:p w14:paraId="3FB07E42" w14:textId="77777777" w:rsidR="00C04871" w:rsidRDefault="0043374B">
      <w:pPr>
        <w:spacing w:line="600" w:lineRule="auto"/>
        <w:ind w:firstLine="720"/>
        <w:contextualSpacing/>
        <w:jc w:val="both"/>
        <w:rPr>
          <w:rFonts w:eastAsia="Times New Roman"/>
          <w:szCs w:val="24"/>
        </w:rPr>
      </w:pPr>
      <w:r>
        <w:rPr>
          <w:rFonts w:eastAsia="Times New Roman"/>
          <w:szCs w:val="24"/>
        </w:rPr>
        <w:t xml:space="preserve">Επίσης συγκροτήθηκε η προβλεπόμενη από τον νόμο </w:t>
      </w:r>
      <w:r>
        <w:rPr>
          <w:rFonts w:eastAsia="Times New Roman"/>
          <w:szCs w:val="24"/>
        </w:rPr>
        <w:t>ε</w:t>
      </w:r>
      <w:r>
        <w:rPr>
          <w:rFonts w:eastAsia="Times New Roman"/>
          <w:szCs w:val="24"/>
        </w:rPr>
        <w:t xml:space="preserve">ιδική </w:t>
      </w:r>
      <w:r>
        <w:rPr>
          <w:rFonts w:eastAsia="Times New Roman"/>
          <w:szCs w:val="24"/>
        </w:rPr>
        <w:t>ε</w:t>
      </w:r>
      <w:r>
        <w:rPr>
          <w:rFonts w:eastAsia="Times New Roman"/>
          <w:szCs w:val="24"/>
        </w:rPr>
        <w:t xml:space="preserve">πιτροπή </w:t>
      </w:r>
      <w:r>
        <w:rPr>
          <w:rFonts w:eastAsia="Times New Roman"/>
          <w:szCs w:val="24"/>
        </w:rPr>
        <w:t>ε</w:t>
      </w:r>
      <w:r>
        <w:rPr>
          <w:rFonts w:eastAsia="Times New Roman"/>
          <w:szCs w:val="24"/>
        </w:rPr>
        <w:t>μπειρογνωμόνων.</w:t>
      </w:r>
      <w:r>
        <w:rPr>
          <w:rFonts w:eastAsia="Times New Roman"/>
          <w:szCs w:val="24"/>
        </w:rPr>
        <w:t xml:space="preserve"> </w:t>
      </w:r>
      <w:proofErr w:type="spellStart"/>
      <w:r>
        <w:rPr>
          <w:rFonts w:eastAsia="Times New Roman"/>
          <w:szCs w:val="24"/>
        </w:rPr>
        <w:t>Εξεδόθησαν</w:t>
      </w:r>
      <w:proofErr w:type="spellEnd"/>
      <w:r>
        <w:rPr>
          <w:rFonts w:eastAsia="Times New Roman"/>
          <w:szCs w:val="24"/>
        </w:rPr>
        <w:t xml:space="preserve"> αποφάσεις για τον χαρακτηρισμό ως μνημείο του αγγλικού υπόστεγου </w:t>
      </w:r>
      <w:r>
        <w:rPr>
          <w:rFonts w:eastAsia="Times New Roman" w:cs="Times New Roman"/>
          <w:szCs w:val="24"/>
        </w:rPr>
        <w:t>«</w:t>
      </w:r>
      <w:r>
        <w:rPr>
          <w:rFonts w:eastAsia="Times New Roman"/>
          <w:szCs w:val="24"/>
        </w:rPr>
        <w:t>Παγόδα</w:t>
      </w:r>
      <w:r>
        <w:rPr>
          <w:rFonts w:eastAsia="Times New Roman" w:cs="Times New Roman"/>
          <w:szCs w:val="24"/>
        </w:rPr>
        <w:t xml:space="preserve">» </w:t>
      </w:r>
      <w:r>
        <w:rPr>
          <w:rFonts w:eastAsia="Times New Roman"/>
          <w:szCs w:val="24"/>
        </w:rPr>
        <w:t>και αντίστοιχα τον μη χαρακτηρισμό των λοιπών προτεινόμενων κτισμάτων. Προβλέφθηκε νομοθετικά η δυνατότητα χορήγησης άδειας λειτουργίας καζίνου εντός του Μητροπολιτικού Π</w:t>
      </w:r>
      <w:r>
        <w:rPr>
          <w:rFonts w:eastAsia="Times New Roman"/>
          <w:szCs w:val="24"/>
        </w:rPr>
        <w:t>όλου Ελληνικού - Αγίου Κοσμά, η οποία θα κατακυρωθεί κατόπιν διεθνούς πλειοδοτικού διαγωνισμού.</w:t>
      </w:r>
    </w:p>
    <w:p w14:paraId="3FB07E43" w14:textId="77777777" w:rsidR="00C04871" w:rsidRDefault="0043374B">
      <w:pPr>
        <w:spacing w:line="600" w:lineRule="auto"/>
        <w:ind w:firstLine="720"/>
        <w:contextualSpacing/>
        <w:jc w:val="both"/>
        <w:rPr>
          <w:rFonts w:eastAsia="Times New Roman"/>
          <w:szCs w:val="24"/>
        </w:rPr>
      </w:pPr>
      <w:r>
        <w:rPr>
          <w:rFonts w:eastAsia="Times New Roman"/>
          <w:szCs w:val="24"/>
        </w:rPr>
        <w:t>Να σας πω εδώ σαν παρένθεση ότι μέσα σε αυτό το σχέδιο έχουμε αναθέσει σε εταιρεία ανασχεδιασμό για όλα τα καζίνα, για να ξέρουν όλοι οι επενδυτές πόσα καζίνα θ</w:t>
      </w:r>
      <w:r>
        <w:rPr>
          <w:rFonts w:eastAsia="Times New Roman"/>
          <w:szCs w:val="24"/>
        </w:rPr>
        <w:t xml:space="preserve">α είναι στην Αττική και στις άλλες περιοχές. Αυτό έχει κάποια σημασία. </w:t>
      </w:r>
    </w:p>
    <w:p w14:paraId="3FB07E44" w14:textId="77777777" w:rsidR="00C04871" w:rsidRDefault="0043374B">
      <w:pPr>
        <w:spacing w:line="600" w:lineRule="auto"/>
        <w:ind w:firstLine="720"/>
        <w:contextualSpacing/>
        <w:jc w:val="both"/>
        <w:rPr>
          <w:rFonts w:eastAsia="Times New Roman"/>
          <w:szCs w:val="24"/>
        </w:rPr>
      </w:pPr>
      <w:r>
        <w:rPr>
          <w:rFonts w:eastAsia="Times New Roman"/>
          <w:szCs w:val="24"/>
        </w:rPr>
        <w:t>Έχει γίνει η απαραίτητη προεργασία και έχουν προχωρήσει όλες οι απαιτούμενες διαδικασίες για τη διευθέτηση των εκκρεμοτήτων σε σχέση με τον χαρακτηρισμό της έκτασης από το Δασαρχείο κα</w:t>
      </w:r>
      <w:r>
        <w:rPr>
          <w:rFonts w:eastAsia="Times New Roman"/>
          <w:szCs w:val="24"/>
        </w:rPr>
        <w:t xml:space="preserve">ι την Αρχαιολογική Υπηρεσία. </w:t>
      </w:r>
      <w:r>
        <w:rPr>
          <w:rFonts w:eastAsia="Times New Roman"/>
          <w:szCs w:val="24"/>
        </w:rPr>
        <w:lastRenderedPageBreak/>
        <w:t xml:space="preserve">Στο αμέσως προσεχές διάστημα αναμένεται η οριστική επίλυση του ζητήματος. Όπως καταλαβαίνετε, όταν υπάρχουν </w:t>
      </w:r>
      <w:r>
        <w:rPr>
          <w:rFonts w:eastAsia="Times New Roman"/>
          <w:szCs w:val="24"/>
        </w:rPr>
        <w:t>α</w:t>
      </w:r>
      <w:r>
        <w:rPr>
          <w:rFonts w:eastAsia="Times New Roman"/>
          <w:szCs w:val="24"/>
        </w:rPr>
        <w:t xml:space="preserve">νεξάρτητες </w:t>
      </w:r>
      <w:r>
        <w:rPr>
          <w:rFonts w:eastAsia="Times New Roman"/>
          <w:szCs w:val="24"/>
        </w:rPr>
        <w:t>α</w:t>
      </w:r>
      <w:r>
        <w:rPr>
          <w:rFonts w:eastAsia="Times New Roman"/>
          <w:szCs w:val="24"/>
        </w:rPr>
        <w:t xml:space="preserve">ρχές ή θα υπάρχουν </w:t>
      </w:r>
      <w:r>
        <w:rPr>
          <w:rFonts w:eastAsia="Times New Roman"/>
          <w:szCs w:val="24"/>
        </w:rPr>
        <w:t>α</w:t>
      </w:r>
      <w:r>
        <w:rPr>
          <w:rFonts w:eastAsia="Times New Roman"/>
          <w:szCs w:val="24"/>
        </w:rPr>
        <w:t xml:space="preserve">νεξάρτητες </w:t>
      </w:r>
      <w:r>
        <w:rPr>
          <w:rFonts w:eastAsia="Times New Roman"/>
          <w:szCs w:val="24"/>
        </w:rPr>
        <w:t>α</w:t>
      </w:r>
      <w:r>
        <w:rPr>
          <w:rFonts w:eastAsia="Times New Roman"/>
          <w:szCs w:val="24"/>
        </w:rPr>
        <w:t>ρχές ή θα υπάρχουν διαταγές των Υπουργών που τους λένε: «κάνε αυτό, κάνε τ</w:t>
      </w:r>
      <w:r>
        <w:rPr>
          <w:rFonts w:eastAsia="Times New Roman"/>
          <w:szCs w:val="24"/>
        </w:rPr>
        <w:t xml:space="preserve">ο άλλο, κάνε το παρακάτω». Όταν έχεις </w:t>
      </w:r>
      <w:r>
        <w:rPr>
          <w:rFonts w:eastAsia="Times New Roman"/>
          <w:szCs w:val="24"/>
        </w:rPr>
        <w:t>α</w:t>
      </w:r>
      <w:r>
        <w:rPr>
          <w:rFonts w:eastAsia="Times New Roman"/>
          <w:szCs w:val="24"/>
        </w:rPr>
        <w:t xml:space="preserve">νεξάρτητες </w:t>
      </w:r>
      <w:r>
        <w:rPr>
          <w:rFonts w:eastAsia="Times New Roman"/>
          <w:szCs w:val="24"/>
        </w:rPr>
        <w:t>α</w:t>
      </w:r>
      <w:r>
        <w:rPr>
          <w:rFonts w:eastAsia="Times New Roman"/>
          <w:szCs w:val="24"/>
        </w:rPr>
        <w:t>ρχές, έχεις και κάποια προβλήματα ότι δουλεύουν με τους δικούς τους χρόνους και με τη δική τους κρίση. Δεν είναι οι υπάλληλοι, με αυτήν την έννοια, του κράτους που μπορούν να πάρουν οδηγίες.</w:t>
      </w:r>
    </w:p>
    <w:p w14:paraId="3FB07E45" w14:textId="77777777" w:rsidR="00C04871" w:rsidRDefault="0043374B">
      <w:pPr>
        <w:spacing w:line="600" w:lineRule="auto"/>
        <w:ind w:firstLine="720"/>
        <w:contextualSpacing/>
        <w:jc w:val="both"/>
        <w:rPr>
          <w:rFonts w:eastAsia="Times New Roman"/>
          <w:szCs w:val="24"/>
        </w:rPr>
      </w:pPr>
      <w:r>
        <w:rPr>
          <w:rFonts w:eastAsia="Times New Roman"/>
          <w:szCs w:val="24"/>
        </w:rPr>
        <w:t xml:space="preserve">Εγκρίθηκε από </w:t>
      </w:r>
      <w:r>
        <w:rPr>
          <w:rFonts w:eastAsia="Times New Roman"/>
          <w:szCs w:val="24"/>
        </w:rPr>
        <w:t>το Δ</w:t>
      </w:r>
      <w:r>
        <w:rPr>
          <w:rFonts w:eastAsia="Times New Roman"/>
          <w:szCs w:val="24"/>
        </w:rPr>
        <w:t>Σ</w:t>
      </w:r>
      <w:r>
        <w:rPr>
          <w:rFonts w:eastAsia="Times New Roman"/>
          <w:szCs w:val="24"/>
        </w:rPr>
        <w:t xml:space="preserve"> του ΤΑΙΠΕΔ το σχέδιο ολοκληρωμένης ανάπτυξης του Μητροπολιτικού Πόλου Ελληνικού - Αγίου Κοσμά και επίκειται η κατάθεσή του από τον επενδυτή το αμέσως προσεχές διάστημα, ούτως ώστε εν συνεχεία να δρομολογηθεί η διαδικασία της έκδοσης του προεδρικού δι</w:t>
      </w:r>
      <w:r>
        <w:rPr>
          <w:rFonts w:eastAsia="Times New Roman"/>
          <w:szCs w:val="24"/>
        </w:rPr>
        <w:t xml:space="preserve">ατάγματος που θα καθορίζει τους όρους ανάπτυξης. </w:t>
      </w:r>
    </w:p>
    <w:p w14:paraId="3FB07E46" w14:textId="77777777" w:rsidR="00C04871" w:rsidRDefault="0043374B">
      <w:pPr>
        <w:spacing w:line="600" w:lineRule="auto"/>
        <w:ind w:firstLine="720"/>
        <w:contextualSpacing/>
        <w:jc w:val="both"/>
        <w:rPr>
          <w:rFonts w:eastAsia="Times New Roman"/>
          <w:szCs w:val="24"/>
        </w:rPr>
      </w:pPr>
      <w:r>
        <w:rPr>
          <w:rFonts w:eastAsia="Times New Roman"/>
          <w:szCs w:val="24"/>
        </w:rPr>
        <w:t>Έχουν γίνει και διάφορα άλλα, οπότε νομίζω θα είστε και εσείς πολύ ευχαριστημένος ότι γίνονται πολλά πράγματα και προχωράει το έργο, όπως θέλουμε όλοι.</w:t>
      </w:r>
    </w:p>
    <w:p w14:paraId="3FB07E47" w14:textId="77777777" w:rsidR="00C04871" w:rsidRDefault="0043374B">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Κύριε Κωνσταντινόπου</w:t>
      </w:r>
      <w:r>
        <w:rPr>
          <w:rFonts w:eastAsia="Times New Roman"/>
          <w:szCs w:val="24"/>
        </w:rPr>
        <w:t>λε, έχετε τον λόγο.</w:t>
      </w:r>
    </w:p>
    <w:p w14:paraId="3FB07E48" w14:textId="77777777" w:rsidR="00C04871" w:rsidRDefault="0043374B">
      <w:pPr>
        <w:spacing w:line="600" w:lineRule="auto"/>
        <w:ind w:firstLine="720"/>
        <w:contextualSpacing/>
        <w:jc w:val="both"/>
        <w:rPr>
          <w:rFonts w:eastAsia="Times New Roman"/>
          <w:szCs w:val="24"/>
        </w:rPr>
      </w:pPr>
      <w:r>
        <w:rPr>
          <w:rFonts w:eastAsia="Times New Roman"/>
          <w:b/>
          <w:szCs w:val="24"/>
        </w:rPr>
        <w:t xml:space="preserve">ΟΔΥΣΣΕΑΣ ΚΩΝΣΤΑΝΤΙΝΟΠΟΥΛΟΣ: </w:t>
      </w:r>
      <w:r>
        <w:rPr>
          <w:rFonts w:eastAsia="Times New Roman"/>
          <w:szCs w:val="24"/>
        </w:rPr>
        <w:t xml:space="preserve">Κύριε Υπουργέ, καταλαβαίνω, πρώτα από όλα, ότι υπάρχουν διαδικασίες οι οποίες χρειάζονται ένα χρονικό διάστημα. </w:t>
      </w:r>
    </w:p>
    <w:p w14:paraId="3FB07E49" w14:textId="77777777" w:rsidR="00C04871" w:rsidRDefault="0043374B">
      <w:pPr>
        <w:spacing w:line="600" w:lineRule="auto"/>
        <w:ind w:firstLine="720"/>
        <w:contextualSpacing/>
        <w:jc w:val="both"/>
        <w:rPr>
          <w:rFonts w:eastAsia="Times New Roman"/>
          <w:szCs w:val="24"/>
        </w:rPr>
      </w:pPr>
      <w:r>
        <w:rPr>
          <w:rFonts w:eastAsia="Times New Roman"/>
          <w:szCs w:val="24"/>
        </w:rPr>
        <w:lastRenderedPageBreak/>
        <w:t xml:space="preserve">Το μεν </w:t>
      </w:r>
      <w:r>
        <w:rPr>
          <w:rFonts w:eastAsia="Times New Roman"/>
          <w:szCs w:val="24"/>
        </w:rPr>
        <w:t>δ</w:t>
      </w:r>
      <w:r>
        <w:rPr>
          <w:rFonts w:eastAsia="Times New Roman"/>
          <w:szCs w:val="24"/>
        </w:rPr>
        <w:t>ασαρχείο δεν καταλαβαίνω γιατί χρειάζεται οκτώ μήνες για να πει την μια άποψη ή την άλλ</w:t>
      </w:r>
      <w:r>
        <w:rPr>
          <w:rFonts w:eastAsia="Times New Roman"/>
          <w:szCs w:val="24"/>
        </w:rPr>
        <w:t>η. Απ’ ό,τι μαθαίνω αυτό το θέμα έχει τελειώσει στο Νομικό Συμβούλιο του Κράτους. Το ζητούμενο είναι αν υπάρχει πολιτική βούληση να προχωρήσει. Εγώ δεν σας ζητάω να πείτε τίποτα στον δασάρχη. Ο δασάρχης θα πει μια άποψη, ναι ή όχι. Όταν όμως υπάρχει απόφασ</w:t>
      </w:r>
      <w:r>
        <w:rPr>
          <w:rFonts w:eastAsia="Times New Roman"/>
          <w:szCs w:val="24"/>
        </w:rPr>
        <w:t>η του Νομικού Συμβουλίου του Κράτους η οποία έχει δημοσιευθεί και λέει ότι εκεί δεν προϋπήρχε δάσος, γιατί δεν προχωράει η διαδικασία αυτή;</w:t>
      </w:r>
    </w:p>
    <w:p w14:paraId="3FB07E4A" w14:textId="77777777" w:rsidR="00C04871" w:rsidRDefault="0043374B">
      <w:pPr>
        <w:spacing w:line="600" w:lineRule="auto"/>
        <w:ind w:firstLine="720"/>
        <w:contextualSpacing/>
        <w:jc w:val="both"/>
        <w:rPr>
          <w:rFonts w:eastAsia="Times New Roman"/>
          <w:szCs w:val="24"/>
        </w:rPr>
      </w:pPr>
      <w:r>
        <w:rPr>
          <w:rFonts w:eastAsia="Times New Roman"/>
          <w:szCs w:val="24"/>
        </w:rPr>
        <w:t>Όσον αφορά το προεδρικό -γιατί ξέρετε πολύ καλά ότι θα καταλήξουμε- μου είχατε πει εσείς ο ίδιος την προηγούμενη φορ</w:t>
      </w:r>
      <w:r>
        <w:rPr>
          <w:rFonts w:eastAsia="Times New Roman"/>
          <w:szCs w:val="24"/>
        </w:rPr>
        <w:t>ά, στις 24</w:t>
      </w:r>
      <w:r>
        <w:rPr>
          <w:rFonts w:eastAsia="Times New Roman"/>
          <w:szCs w:val="24"/>
        </w:rPr>
        <w:t>-</w:t>
      </w:r>
      <w:r>
        <w:rPr>
          <w:rFonts w:eastAsia="Times New Roman"/>
          <w:szCs w:val="24"/>
        </w:rPr>
        <w:t>11, ότι «το επίσης προσεχές διάστημα αναμένεται και η κατάθεση των σχετικών σχεδίων, μελετών από στρατηγική μελέτη περιβαλλοντολογικών επιπτώσεων» -καταλαβαίνω ότι έχει κατατεθεί αυτή- «ακολούθως θα δρομολογηθεί η διαδικασία της έκδοσης -τα λέτε</w:t>
      </w:r>
      <w:r>
        <w:rPr>
          <w:rFonts w:eastAsia="Times New Roman"/>
          <w:szCs w:val="24"/>
        </w:rPr>
        <w:t xml:space="preserve"> εσείς- προεδρικού διατάγματος που θα καθορίζει τους όρους ανάπτυξης της έκτασης». </w:t>
      </w:r>
    </w:p>
    <w:p w14:paraId="3FB07E4B" w14:textId="77777777" w:rsidR="00C04871" w:rsidRDefault="0043374B">
      <w:pPr>
        <w:spacing w:line="600" w:lineRule="auto"/>
        <w:ind w:firstLine="720"/>
        <w:contextualSpacing/>
        <w:jc w:val="both"/>
        <w:rPr>
          <w:rFonts w:eastAsia="Times New Roman"/>
          <w:szCs w:val="24"/>
        </w:rPr>
      </w:pPr>
      <w:r>
        <w:rPr>
          <w:rFonts w:eastAsia="Times New Roman"/>
          <w:szCs w:val="24"/>
        </w:rPr>
        <w:t xml:space="preserve">Άρα, το μόνο πρόβλημα που μου λέτε τότε είναι το καζίνο. Το προεδρικό διάταγμα δεν είναι εύκολο, κύριε Υπουργέ, εάν μέχρι σήμερα δεν έχετε κάνει καν το </w:t>
      </w:r>
      <w:r>
        <w:rPr>
          <w:rFonts w:eastAsia="Times New Roman"/>
          <w:szCs w:val="24"/>
        </w:rPr>
        <w:t>γ</w:t>
      </w:r>
      <w:r>
        <w:rPr>
          <w:rFonts w:eastAsia="Times New Roman"/>
          <w:szCs w:val="24"/>
        </w:rPr>
        <w:t>ραφείο Ελληνικού, ε</w:t>
      </w:r>
      <w:r>
        <w:rPr>
          <w:rFonts w:eastAsia="Times New Roman"/>
          <w:szCs w:val="24"/>
        </w:rPr>
        <w:t xml:space="preserve">άν ακόμα στο αμέσως προσεχές διάστημα μου λέτε ότι θα τελειώσουν όλες αυτές οι διαδικασίες. Εγώ κατανοώ όλες τις δυσκολίες, γι’ αυτό σας είπα ότι δεν θα μπω σε άλλα θέματα σήμερα. </w:t>
      </w:r>
    </w:p>
    <w:p w14:paraId="3FB07E4C" w14:textId="77777777" w:rsidR="00C04871" w:rsidRDefault="0043374B">
      <w:pPr>
        <w:spacing w:line="600" w:lineRule="auto"/>
        <w:ind w:firstLine="720"/>
        <w:contextualSpacing/>
        <w:jc w:val="both"/>
        <w:rPr>
          <w:rFonts w:eastAsia="Times New Roman" w:cs="Times New Roman"/>
          <w:szCs w:val="24"/>
        </w:rPr>
      </w:pPr>
      <w:r>
        <w:rPr>
          <w:rFonts w:eastAsia="Times New Roman"/>
          <w:szCs w:val="24"/>
        </w:rPr>
        <w:lastRenderedPageBreak/>
        <w:t>Εγώ σας ρωτώ, όμως, κάτι πολύ καθαρό. Έχουν περάσει εννέα μήνες. Το προεδρι</w:t>
      </w:r>
      <w:r>
        <w:rPr>
          <w:rFonts w:eastAsia="Times New Roman"/>
          <w:szCs w:val="24"/>
        </w:rPr>
        <w:t>κό διάταγμα, κύριε Υπουργέ, όσο και να θέλετε -αν το θέλετε- και να ήσασταν από πάνω για να ολοκληρωθεί, θέλει έξι με επτά μήνες.</w:t>
      </w:r>
      <w:r>
        <w:rPr>
          <w:rFonts w:eastAsia="Times New Roman"/>
          <w:szCs w:val="24"/>
        </w:rPr>
        <w:t xml:space="preserve"> </w:t>
      </w:r>
      <w:r>
        <w:rPr>
          <w:rFonts w:eastAsia="Times New Roman" w:cs="Times New Roman"/>
          <w:szCs w:val="24"/>
        </w:rPr>
        <w:t xml:space="preserve">Όπως το πάτε εσείς, δεν θα προλάβετε ούτε σε ένα χρόνο να ολοκληρωθεί η διαδικασία. </w:t>
      </w:r>
    </w:p>
    <w:p w14:paraId="3FB07E4D" w14:textId="77777777" w:rsidR="00C04871" w:rsidRDefault="0043374B">
      <w:pPr>
        <w:spacing w:after="0" w:line="600" w:lineRule="auto"/>
        <w:ind w:firstLine="720"/>
        <w:contextualSpacing/>
        <w:jc w:val="both"/>
        <w:rPr>
          <w:rFonts w:eastAsia="Times New Roman" w:cs="Times New Roman"/>
          <w:szCs w:val="24"/>
        </w:rPr>
      </w:pPr>
      <w:r>
        <w:rPr>
          <w:rFonts w:eastAsia="Times New Roman" w:cs="Times New Roman"/>
          <w:szCs w:val="24"/>
        </w:rPr>
        <w:t>Σας ρωτώ ευθέως: Η Κυβέρνηση έχει χρονοδι</w:t>
      </w:r>
      <w:r>
        <w:rPr>
          <w:rFonts w:eastAsia="Times New Roman" w:cs="Times New Roman"/>
          <w:szCs w:val="24"/>
        </w:rPr>
        <w:t xml:space="preserve">άγραμμα, ώστε να προχωρήσουν οι διαδικασίες και να παραδοθεί στον επενδυτή, ώστε να δοθούν εβδομήντα χιλιάδες νέες θέσεις εργασίας στους νέους ανθρώπους της χώρας μας; </w:t>
      </w:r>
    </w:p>
    <w:p w14:paraId="3FB07E4E" w14:textId="77777777" w:rsidR="00C04871" w:rsidRDefault="0043374B">
      <w:pPr>
        <w:spacing w:after="0" w:line="600" w:lineRule="auto"/>
        <w:ind w:firstLine="720"/>
        <w:contextualSpacing/>
        <w:jc w:val="both"/>
        <w:rPr>
          <w:rFonts w:eastAsia="Times New Roman" w:cs="Times New Roman"/>
          <w:szCs w:val="24"/>
        </w:rPr>
      </w:pPr>
      <w:r>
        <w:rPr>
          <w:rFonts w:eastAsia="Times New Roman" w:cs="Times New Roman"/>
          <w:szCs w:val="24"/>
        </w:rPr>
        <w:t>Εσείς ο ίδιος είχατε καταθέσει -και την είχαμε συζητήσει εδώ- τη μελέτη του ΙΟΒΕ, την ο</w:t>
      </w:r>
      <w:r>
        <w:rPr>
          <w:rFonts w:eastAsia="Times New Roman" w:cs="Times New Roman"/>
          <w:szCs w:val="24"/>
        </w:rPr>
        <w:t xml:space="preserve">ποία, απ’ ό,τι καταλαβαίνω, κι εσείς στηρίζετε, η οποία έλεγε ότι στον πρώτο χρόνο λειτουργίας θα έχουμε όφελος 2% του ΑΕΠ. Δεν θέλω να το συνδυάσω με τα μέτρα, γιατί είναι κάτι ξεχωριστό και νομίζω ότι αξίζει. </w:t>
      </w:r>
    </w:p>
    <w:p w14:paraId="3FB07E4F" w14:textId="77777777" w:rsidR="00C04871" w:rsidRDefault="0043374B">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Υπουργέ, το ζητούμενο πια δεν είναι να τσακωνόμαστε γι’ αυτά τα θέματα, αλλά πώς θα βοηθήσει ο ένας τον άλλο για να προχωρήσουμε. </w:t>
      </w:r>
    </w:p>
    <w:p w14:paraId="3FB07E50" w14:textId="77777777" w:rsidR="00C04871" w:rsidRDefault="0043374B">
      <w:pPr>
        <w:spacing w:after="0" w:line="600" w:lineRule="auto"/>
        <w:ind w:firstLine="720"/>
        <w:contextualSpacing/>
        <w:jc w:val="both"/>
        <w:rPr>
          <w:rFonts w:eastAsia="Times New Roman" w:cs="Times New Roman"/>
          <w:szCs w:val="24"/>
        </w:rPr>
      </w:pPr>
      <w:r>
        <w:rPr>
          <w:rFonts w:eastAsia="Times New Roman" w:cs="Times New Roman"/>
          <w:szCs w:val="24"/>
        </w:rPr>
        <w:t>Επειδή μάλλον θα κάνουμε ξανά τέσσερις μήνες να τα πούμε, σας ρωτάω κάτι πολύ απλό: Ποιο είναι το χρονοδιάγραμμα παράδο</w:t>
      </w:r>
      <w:r>
        <w:rPr>
          <w:rFonts w:eastAsia="Times New Roman" w:cs="Times New Roman"/>
          <w:szCs w:val="24"/>
        </w:rPr>
        <w:t xml:space="preserve">σης του έργου στον επενδυτή, για να ξεκινήσουν οι διαδικασίες; </w:t>
      </w:r>
    </w:p>
    <w:p w14:paraId="3FB07E51" w14:textId="77777777" w:rsidR="00C04871" w:rsidRDefault="0043374B">
      <w:pPr>
        <w:spacing w:after="0"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πάρα πολύ. </w:t>
      </w:r>
    </w:p>
    <w:p w14:paraId="3FB07E52" w14:textId="77777777" w:rsidR="00C04871" w:rsidRDefault="0043374B">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Υπουργέ, έχετε το λόγο. </w:t>
      </w:r>
    </w:p>
    <w:p w14:paraId="3FB07E53" w14:textId="77777777" w:rsidR="00C04871" w:rsidRDefault="0043374B">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 xml:space="preserve">ΕΥΚΛΕΙΔΗΣ ΤΣΑΚΑΛΩΤΟΣ (Υπουργός Οικονομικών): </w:t>
      </w:r>
      <w:r>
        <w:rPr>
          <w:rFonts w:eastAsia="Times New Roman" w:cs="Times New Roman"/>
          <w:szCs w:val="24"/>
        </w:rPr>
        <w:t>Εγώ σας απαντώ ότι αυστηρό χρονοδιάγραμμα, όταν κάποια π</w:t>
      </w:r>
      <w:r>
        <w:rPr>
          <w:rFonts w:eastAsia="Times New Roman" w:cs="Times New Roman"/>
          <w:szCs w:val="24"/>
        </w:rPr>
        <w:t xml:space="preserve">ράγματα είναι εκτός του ελέγχου της </w:t>
      </w:r>
      <w:r>
        <w:rPr>
          <w:rFonts w:eastAsia="Times New Roman" w:cs="Times New Roman"/>
          <w:szCs w:val="24"/>
        </w:rPr>
        <w:t>ε</w:t>
      </w:r>
      <w:r>
        <w:rPr>
          <w:rFonts w:eastAsia="Times New Roman" w:cs="Times New Roman"/>
          <w:szCs w:val="24"/>
        </w:rPr>
        <w:t xml:space="preserve">λληνικής Κυβέρνησης, δεν μπορεί να υπάρχει. Όταν έχεις </w:t>
      </w:r>
      <w:r>
        <w:rPr>
          <w:rFonts w:eastAsia="Times New Roman" w:cs="Times New Roman"/>
          <w:szCs w:val="24"/>
        </w:rPr>
        <w:t>α</w:t>
      </w:r>
      <w:r>
        <w:rPr>
          <w:rFonts w:eastAsia="Times New Roman" w:cs="Times New Roman"/>
          <w:szCs w:val="24"/>
        </w:rPr>
        <w:t xml:space="preserve">νεξάρτητες </w:t>
      </w:r>
      <w:r>
        <w:rPr>
          <w:rFonts w:eastAsia="Times New Roman" w:cs="Times New Roman"/>
          <w:szCs w:val="24"/>
        </w:rPr>
        <w:t>α</w:t>
      </w:r>
      <w:r>
        <w:rPr>
          <w:rFonts w:eastAsia="Times New Roman" w:cs="Times New Roman"/>
          <w:szCs w:val="24"/>
        </w:rPr>
        <w:t xml:space="preserve">ρχές που μπορεί να καθυστερούν για καλούς λόγους, δεν μπορείς να έχεις αυτό το αυστηρό χρονοδιάγραμμα που ζητάτε. Νομίζω ότι είναι πολύ απλό. </w:t>
      </w:r>
    </w:p>
    <w:p w14:paraId="3FB07E54" w14:textId="77777777" w:rsidR="00C04871" w:rsidRDefault="0043374B">
      <w:pPr>
        <w:spacing w:after="0" w:line="600" w:lineRule="auto"/>
        <w:ind w:firstLine="720"/>
        <w:contextualSpacing/>
        <w:jc w:val="both"/>
        <w:rPr>
          <w:rFonts w:eastAsia="Times New Roman" w:cs="Times New Roman"/>
          <w:szCs w:val="24"/>
        </w:rPr>
      </w:pPr>
      <w:r>
        <w:rPr>
          <w:rFonts w:eastAsia="Times New Roman" w:cs="Times New Roman"/>
          <w:szCs w:val="24"/>
        </w:rPr>
        <w:t>Αν υπάρχ</w:t>
      </w:r>
      <w:r>
        <w:rPr>
          <w:rFonts w:eastAsia="Times New Roman" w:cs="Times New Roman"/>
          <w:szCs w:val="24"/>
        </w:rPr>
        <w:t xml:space="preserve">ει δέσμευση της Κυβέρνησης να τελειώσει το έργο όσο πιο γρήγορα γίνεται, υπάρχει ακριβώς για τους λόγους που είπατε, για τις θέσεις εργασίας και τη συμβολή που θα έχει στο Ακαθάριστο Εθνικό Προϊόν. Ακριβώς γι’ αυτό υπάρχει αυτή η δέσμευση. </w:t>
      </w:r>
    </w:p>
    <w:p w14:paraId="3FB07E55" w14:textId="77777777" w:rsidR="00C04871" w:rsidRDefault="0043374B">
      <w:pPr>
        <w:spacing w:after="0" w:line="600" w:lineRule="auto"/>
        <w:ind w:firstLine="720"/>
        <w:contextualSpacing/>
        <w:jc w:val="both"/>
        <w:rPr>
          <w:rFonts w:eastAsia="Times New Roman" w:cs="Times New Roman"/>
          <w:szCs w:val="24"/>
        </w:rPr>
      </w:pPr>
      <w:r>
        <w:rPr>
          <w:rFonts w:eastAsia="Times New Roman" w:cs="Times New Roman"/>
          <w:szCs w:val="24"/>
        </w:rPr>
        <w:t>Γι’ αυτό, εκτός</w:t>
      </w:r>
      <w:r>
        <w:rPr>
          <w:rFonts w:eastAsia="Times New Roman" w:cs="Times New Roman"/>
          <w:szCs w:val="24"/>
        </w:rPr>
        <w:t xml:space="preserve"> από τις δράσεις που σας είπα, έχουμε και τη στελέχωση του </w:t>
      </w:r>
      <w:r>
        <w:rPr>
          <w:rFonts w:eastAsia="Times New Roman" w:cs="Times New Roman"/>
          <w:szCs w:val="24"/>
        </w:rPr>
        <w:t>γ</w:t>
      </w:r>
      <w:r>
        <w:rPr>
          <w:rFonts w:eastAsia="Times New Roman" w:cs="Times New Roman"/>
          <w:szCs w:val="24"/>
        </w:rPr>
        <w:t xml:space="preserve">ραφείου του Ελληνικού. Από τη Γενική Γραμματεία Δημόσιας Περιουσίας έχουν γίνει οι απαραίτητες ενέργειες, προκειμένου να εντοπιστούν οι ανάγκες στελέχωσης του </w:t>
      </w:r>
      <w:r>
        <w:rPr>
          <w:rFonts w:eastAsia="Times New Roman" w:cs="Times New Roman"/>
          <w:szCs w:val="24"/>
        </w:rPr>
        <w:t>γ</w:t>
      </w:r>
      <w:r>
        <w:rPr>
          <w:rFonts w:eastAsia="Times New Roman" w:cs="Times New Roman"/>
          <w:szCs w:val="24"/>
        </w:rPr>
        <w:t xml:space="preserve">ραφείου Ελληνικού. </w:t>
      </w:r>
    </w:p>
    <w:p w14:paraId="3FB07E56" w14:textId="77777777" w:rsidR="00C04871" w:rsidRDefault="0043374B">
      <w:pPr>
        <w:spacing w:after="0" w:line="600" w:lineRule="auto"/>
        <w:ind w:firstLine="720"/>
        <w:contextualSpacing/>
        <w:jc w:val="both"/>
        <w:rPr>
          <w:rFonts w:eastAsia="Times New Roman" w:cs="Times New Roman"/>
          <w:szCs w:val="24"/>
        </w:rPr>
      </w:pPr>
      <w:r>
        <w:rPr>
          <w:rFonts w:eastAsia="Times New Roman" w:cs="Times New Roman"/>
          <w:szCs w:val="24"/>
        </w:rPr>
        <w:t>Διερευνώνται και</w:t>
      </w:r>
      <w:r>
        <w:rPr>
          <w:rFonts w:eastAsia="Times New Roman" w:cs="Times New Roman"/>
          <w:szCs w:val="24"/>
        </w:rPr>
        <w:t xml:space="preserve"> οι λοιπές διαδικασίες, ώστε να συμπληρωθεί το ανθρώπινο δυναμικό του εν λόγω </w:t>
      </w:r>
      <w:r>
        <w:rPr>
          <w:rFonts w:eastAsia="Times New Roman" w:cs="Times New Roman"/>
          <w:szCs w:val="24"/>
        </w:rPr>
        <w:t>γ</w:t>
      </w:r>
      <w:r>
        <w:rPr>
          <w:rFonts w:eastAsia="Times New Roman" w:cs="Times New Roman"/>
          <w:szCs w:val="24"/>
        </w:rPr>
        <w:t xml:space="preserve">ραφείου με ειδικό επιστημονικό προσωπικό, που από κοινού με τους λοιπούς υπαλλήλους του </w:t>
      </w:r>
      <w:r>
        <w:rPr>
          <w:rFonts w:eastAsia="Times New Roman" w:cs="Times New Roman"/>
          <w:szCs w:val="24"/>
        </w:rPr>
        <w:t>γ</w:t>
      </w:r>
      <w:r>
        <w:rPr>
          <w:rFonts w:eastAsia="Times New Roman" w:cs="Times New Roman"/>
          <w:szCs w:val="24"/>
        </w:rPr>
        <w:t>ραφείου θα υποστηρίζει κατά τον πλέον υπεύθυνο και επιστημονικά άρτιο τρόπο την υλοποίησ</w:t>
      </w:r>
      <w:r>
        <w:rPr>
          <w:rFonts w:eastAsia="Times New Roman" w:cs="Times New Roman"/>
          <w:szCs w:val="24"/>
        </w:rPr>
        <w:t xml:space="preserve">η της επένδυσης στον Μητροπολιτικό Πόλο του Ελληνικού. Γίνονται όλες αυτές οι διεργασίες. </w:t>
      </w:r>
    </w:p>
    <w:p w14:paraId="3FB07E57" w14:textId="77777777" w:rsidR="00C04871" w:rsidRDefault="0043374B">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Επίσης, νομίζω ότι το θέμα με το </w:t>
      </w:r>
      <w:r>
        <w:rPr>
          <w:rFonts w:eastAsia="Times New Roman" w:cs="Times New Roman"/>
          <w:szCs w:val="24"/>
        </w:rPr>
        <w:t>δ</w:t>
      </w:r>
      <w:r>
        <w:rPr>
          <w:rFonts w:eastAsia="Times New Roman" w:cs="Times New Roman"/>
          <w:szCs w:val="24"/>
        </w:rPr>
        <w:t xml:space="preserve">ασαρχείο θα λυθεί πάρα πολύ γρήγορα, όπως θα λυθεί και το θέμα με την Αρχαιολογική Υπηρεσία. </w:t>
      </w:r>
    </w:p>
    <w:p w14:paraId="3FB07E58" w14:textId="77777777" w:rsidR="00C04871" w:rsidRDefault="0043374B">
      <w:pPr>
        <w:spacing w:after="0" w:line="600" w:lineRule="auto"/>
        <w:ind w:firstLine="720"/>
        <w:contextualSpacing/>
        <w:jc w:val="both"/>
        <w:rPr>
          <w:rFonts w:eastAsia="Times New Roman" w:cs="Times New Roman"/>
          <w:szCs w:val="24"/>
        </w:rPr>
      </w:pPr>
      <w:r>
        <w:rPr>
          <w:rFonts w:eastAsia="Times New Roman" w:cs="Times New Roman"/>
          <w:szCs w:val="24"/>
        </w:rPr>
        <w:t>Άρα, καλά το θέτετε το ζήτημα. Δεν υπ</w:t>
      </w:r>
      <w:r>
        <w:rPr>
          <w:rFonts w:eastAsia="Times New Roman" w:cs="Times New Roman"/>
          <w:szCs w:val="24"/>
        </w:rPr>
        <w:t xml:space="preserve">άρχει κανένας λόγος να τσακωνόμαστε. Προσπαθούμε να βρούμε τις καλύτερες λύσεις, μερικές που είναι στο χέρι μας, μερικές, όμως, που δεν είναι εντελώς στο χέρι μας. </w:t>
      </w:r>
    </w:p>
    <w:p w14:paraId="3FB07E59" w14:textId="77777777" w:rsidR="00C04871" w:rsidRDefault="0043374B">
      <w:pPr>
        <w:spacing w:after="0"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3FB07E5A" w14:textId="77777777" w:rsidR="00C04871" w:rsidRDefault="0043374B">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Ευχαριστούμε τον κύριο Υπουργό. </w:t>
      </w:r>
    </w:p>
    <w:p w14:paraId="3FB07E5B" w14:textId="77777777" w:rsidR="00C04871" w:rsidRDefault="0043374B">
      <w:pPr>
        <w:spacing w:after="0" w:line="600" w:lineRule="auto"/>
        <w:ind w:firstLine="720"/>
        <w:contextualSpacing/>
        <w:jc w:val="both"/>
        <w:rPr>
          <w:rFonts w:eastAsia="Times New Roman" w:cs="Times New Roman"/>
          <w:szCs w:val="24"/>
        </w:rPr>
      </w:pPr>
      <w:r>
        <w:rPr>
          <w:rFonts w:eastAsia="Times New Roman" w:cs="Times New Roman"/>
          <w:szCs w:val="24"/>
        </w:rPr>
        <w:t>Συνεχίζ</w:t>
      </w:r>
      <w:r>
        <w:rPr>
          <w:rFonts w:eastAsia="Times New Roman" w:cs="Times New Roman"/>
          <w:szCs w:val="24"/>
        </w:rPr>
        <w:t>ουμε με την έκτη με αριθμό 796/3</w:t>
      </w:r>
      <w:r>
        <w:rPr>
          <w:rFonts w:eastAsia="Times New Roman" w:cs="Times New Roman"/>
          <w:szCs w:val="24"/>
        </w:rPr>
        <w:t>-</w:t>
      </w:r>
      <w:r>
        <w:rPr>
          <w:rFonts w:eastAsia="Times New Roman" w:cs="Times New Roman"/>
          <w:szCs w:val="24"/>
        </w:rPr>
        <w:t>5</w:t>
      </w:r>
      <w:r>
        <w:rPr>
          <w:rFonts w:eastAsia="Times New Roman" w:cs="Times New Roman"/>
          <w:szCs w:val="24"/>
        </w:rPr>
        <w:t>-</w:t>
      </w:r>
      <w:r>
        <w:rPr>
          <w:rFonts w:eastAsia="Times New Roman" w:cs="Times New Roman"/>
          <w:szCs w:val="24"/>
        </w:rPr>
        <w:t xml:space="preserve">2017 επίκαιρη ερώτηση πρώτου κύκλου του Ζ΄ Αντιπροέδρου της Βουλής και Βουλευτή Α΄ Αθηνών του Ποταμιού κ. </w:t>
      </w:r>
      <w:r>
        <w:rPr>
          <w:rFonts w:eastAsia="Times New Roman" w:cs="Times New Roman"/>
          <w:bCs/>
          <w:szCs w:val="24"/>
        </w:rPr>
        <w:t>Σπυρίδωνος Λυκούδη</w:t>
      </w:r>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b/>
          <w:szCs w:val="24"/>
        </w:rPr>
        <w:t xml:space="preserve"> </w:t>
      </w:r>
      <w:r>
        <w:rPr>
          <w:rFonts w:eastAsia="Times New Roman" w:cs="Times New Roman"/>
          <w:bCs/>
          <w:szCs w:val="24"/>
        </w:rPr>
        <w:t>Οικονομικών</w:t>
      </w:r>
      <w:r>
        <w:rPr>
          <w:rFonts w:eastAsia="Times New Roman" w:cs="Times New Roman"/>
          <w:b/>
          <w:bCs/>
          <w:szCs w:val="24"/>
        </w:rPr>
        <w:t>,</w:t>
      </w:r>
      <w:r>
        <w:rPr>
          <w:rFonts w:eastAsia="Times New Roman" w:cs="Times New Roman"/>
          <w:szCs w:val="24"/>
        </w:rPr>
        <w:t xml:space="preserve"> με θέμα: «Αναξιοποίητα παραμένουν ακίνητα για τα οποία το </w:t>
      </w:r>
      <w:r>
        <w:rPr>
          <w:rFonts w:eastAsia="Times New Roman" w:cs="Times New Roman"/>
          <w:szCs w:val="24"/>
        </w:rPr>
        <w:t>δ</w:t>
      </w:r>
      <w:r>
        <w:rPr>
          <w:rFonts w:eastAsia="Times New Roman" w:cs="Times New Roman"/>
          <w:szCs w:val="24"/>
        </w:rPr>
        <w:t xml:space="preserve">ημόσιο </w:t>
      </w:r>
      <w:r>
        <w:rPr>
          <w:rFonts w:eastAsia="Times New Roman" w:cs="Times New Roman"/>
          <w:szCs w:val="24"/>
        </w:rPr>
        <w:t>πληρώνει υψηλά ενοίκια».</w:t>
      </w:r>
    </w:p>
    <w:p w14:paraId="3FB07E5C" w14:textId="77777777" w:rsidR="00C04871" w:rsidRDefault="0043374B">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Λυκούδη, έχετε τον λόγο. </w:t>
      </w:r>
    </w:p>
    <w:p w14:paraId="3FB07E5D" w14:textId="77777777" w:rsidR="00C04871" w:rsidRDefault="0043374B">
      <w:pPr>
        <w:spacing w:after="0" w:line="600" w:lineRule="auto"/>
        <w:ind w:firstLine="720"/>
        <w:contextualSpacing/>
        <w:jc w:val="both"/>
        <w:rPr>
          <w:rFonts w:eastAsia="Times New Roman" w:cs="Times New Roman"/>
          <w:szCs w:val="24"/>
        </w:rPr>
      </w:pPr>
      <w:r>
        <w:rPr>
          <w:rFonts w:eastAsia="Times New Roman" w:cs="Times New Roman"/>
          <w:b/>
          <w:szCs w:val="24"/>
        </w:rPr>
        <w:t xml:space="preserve">ΣΠΥΡΙΔΩΝ ΛΥΚΟΥΔΗΣ (Ζ΄ Αντιπρόεδρος της Βουλής): </w:t>
      </w:r>
      <w:r>
        <w:rPr>
          <w:rFonts w:eastAsia="Times New Roman" w:cs="Times New Roman"/>
          <w:szCs w:val="24"/>
        </w:rPr>
        <w:t xml:space="preserve">Κύριε Υπουργέ, θα σας πω κάτι που είπα και στον κ. </w:t>
      </w:r>
      <w:proofErr w:type="spellStart"/>
      <w:r>
        <w:rPr>
          <w:rFonts w:eastAsia="Times New Roman" w:cs="Times New Roman"/>
          <w:szCs w:val="24"/>
        </w:rPr>
        <w:t>Πολάκη</w:t>
      </w:r>
      <w:proofErr w:type="spellEnd"/>
      <w:r>
        <w:rPr>
          <w:rFonts w:eastAsia="Times New Roman" w:cs="Times New Roman"/>
          <w:szCs w:val="24"/>
        </w:rPr>
        <w:t xml:space="preserve"> πριν από δύο ημέρες σε μια άλλη ερώτηση που είχα καταθέσει. Όταν μια ερώτηση κάνει τέσσερις μ</w:t>
      </w:r>
      <w:r>
        <w:rPr>
          <w:rFonts w:eastAsia="Times New Roman" w:cs="Times New Roman"/>
          <w:szCs w:val="24"/>
        </w:rPr>
        <w:t xml:space="preserve">ήνες να απαντηθεί, προφανώς, αν μη τι άλλο, χάνει την αμεσότητά της. </w:t>
      </w:r>
    </w:p>
    <w:p w14:paraId="3FB07E5E" w14:textId="77777777" w:rsidR="00C04871" w:rsidRDefault="0043374B">
      <w:pPr>
        <w:spacing w:after="0" w:line="600" w:lineRule="auto"/>
        <w:ind w:firstLine="720"/>
        <w:contextualSpacing/>
        <w:jc w:val="both"/>
        <w:rPr>
          <w:rFonts w:eastAsia="Times New Roman" w:cs="Times New Roman"/>
          <w:szCs w:val="24"/>
        </w:rPr>
      </w:pPr>
      <w:r>
        <w:rPr>
          <w:rFonts w:eastAsia="Times New Roman" w:cs="Times New Roman"/>
          <w:szCs w:val="24"/>
        </w:rPr>
        <w:t xml:space="preserve">Δεν είναι ένα είδος κριτικής αυτό που ασκώ τώρα, διότι ξέρω πάρα πολύ καλά ότι ειδικά εσείς αυτούς τους μήνες είχατε τέτοιο φόρτο εργασίας </w:t>
      </w:r>
      <w:r>
        <w:rPr>
          <w:rFonts w:eastAsia="Times New Roman" w:cs="Times New Roman"/>
          <w:szCs w:val="24"/>
        </w:rPr>
        <w:lastRenderedPageBreak/>
        <w:t>ώστε θα μπορούσατε να παραλείψετε λίγο την παρο</w:t>
      </w:r>
      <w:r>
        <w:rPr>
          <w:rFonts w:eastAsia="Times New Roman" w:cs="Times New Roman"/>
          <w:szCs w:val="24"/>
        </w:rPr>
        <w:t xml:space="preserve">υσία σας στον κοινοβουλευτικό έλεγχο. </w:t>
      </w:r>
    </w:p>
    <w:p w14:paraId="3FB07E5F" w14:textId="77777777" w:rsidR="00C04871" w:rsidRDefault="0043374B">
      <w:pPr>
        <w:spacing w:after="0" w:line="600" w:lineRule="auto"/>
        <w:ind w:firstLine="720"/>
        <w:contextualSpacing/>
        <w:jc w:val="both"/>
        <w:rPr>
          <w:rFonts w:eastAsia="Times New Roman" w:cs="Times New Roman"/>
          <w:szCs w:val="24"/>
        </w:rPr>
      </w:pPr>
      <w:r>
        <w:rPr>
          <w:rFonts w:eastAsia="Times New Roman" w:cs="Times New Roman"/>
          <w:szCs w:val="24"/>
        </w:rPr>
        <w:t xml:space="preserve">Το λέω, όμως, για να συνεννοηθούμε ότι μερικά από τα στοιχεία που παραθέτω, αν θεωρούνται ότι δεν είναι έτσι όπως τα παραθέτω, είναι καλόπιστα και καλοπροαίρετα κατατεθειμένα, αν και νομίζω ότι δεν έχει αλλάξει τίποτα, κατά τη γνώμη μου. </w:t>
      </w:r>
    </w:p>
    <w:p w14:paraId="3FB07E60" w14:textId="77777777" w:rsidR="00C04871" w:rsidRDefault="0043374B">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Υπουργέ, το πρόβλημα των ακινήτων του </w:t>
      </w:r>
      <w:r>
        <w:rPr>
          <w:rFonts w:eastAsia="Times New Roman" w:cs="Times New Roman"/>
          <w:szCs w:val="24"/>
        </w:rPr>
        <w:t>δ</w:t>
      </w:r>
      <w:r>
        <w:rPr>
          <w:rFonts w:eastAsia="Times New Roman" w:cs="Times New Roman"/>
          <w:szCs w:val="24"/>
        </w:rPr>
        <w:t xml:space="preserve">ημοσίου που παραμένουν αναξιοποίητα είναι απίστευτο σε αυτή τη χώρα. Μια χώρα χειμαζόμενη, στην κυριολεξία, χαλάει απίστευτα λεφτά, κατασπαταλάει χρήματα, χωρίς να μπορεί να αξιοποιήσει τα στοιχεία για τα οποία </w:t>
      </w:r>
      <w:r>
        <w:rPr>
          <w:rFonts w:eastAsia="Times New Roman" w:cs="Times New Roman"/>
          <w:szCs w:val="24"/>
        </w:rPr>
        <w:t xml:space="preserve">σπαταλάει αυτά τα λεφτά. </w:t>
      </w:r>
    </w:p>
    <w:p w14:paraId="3FB07E61" w14:textId="77777777" w:rsidR="00C04871" w:rsidRDefault="0043374B">
      <w:pPr>
        <w:spacing w:after="0"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προειδοποιητικά το κουδούνι λήξεως του χρόνου ομιλίας του κυρίου Αντιπροέδρου)</w:t>
      </w:r>
    </w:p>
    <w:p w14:paraId="3FB07E62" w14:textId="77777777" w:rsidR="00C04871" w:rsidRDefault="0043374B">
      <w:pPr>
        <w:spacing w:after="0" w:line="600" w:lineRule="auto"/>
        <w:ind w:firstLine="720"/>
        <w:contextualSpacing/>
        <w:jc w:val="both"/>
        <w:rPr>
          <w:rFonts w:eastAsia="Times New Roman" w:cs="Times New Roman"/>
          <w:szCs w:val="24"/>
        </w:rPr>
      </w:pPr>
      <w:r>
        <w:rPr>
          <w:rFonts w:eastAsia="Times New Roman" w:cs="Times New Roman"/>
          <w:szCs w:val="24"/>
        </w:rPr>
        <w:t>Κύριε Πρόεδρε, θα ήθελα να σας παρακαλέσω ιδιαίτερα να μου δώσετε τη δυνατότητα στην κατάθεση της ερώτησης να επεκταθώ λίγο, δ</w:t>
      </w:r>
      <w:r>
        <w:rPr>
          <w:rFonts w:eastAsia="Times New Roman" w:cs="Times New Roman"/>
          <w:szCs w:val="24"/>
        </w:rPr>
        <w:t xml:space="preserve">ιότι ειλικρινά στη δευτερολογία δεν θα χρειαστώ παραπάνω από ένα λεπτό. Κι αν το χρειαστώ. </w:t>
      </w:r>
    </w:p>
    <w:p w14:paraId="3FB07E63" w14:textId="77777777" w:rsidR="00C04871" w:rsidRDefault="0043374B">
      <w:pPr>
        <w:spacing w:line="600" w:lineRule="auto"/>
        <w:ind w:firstLine="720"/>
        <w:contextualSpacing/>
        <w:jc w:val="both"/>
        <w:rPr>
          <w:rFonts w:eastAsia="Times New Roman"/>
          <w:szCs w:val="24"/>
        </w:rPr>
      </w:pPr>
      <w:r>
        <w:rPr>
          <w:rFonts w:eastAsia="Times New Roman" w:cs="Times New Roman"/>
          <w:szCs w:val="24"/>
        </w:rPr>
        <w:t xml:space="preserve">Θέλω να κάνουμε μαζί δύο μικρούς περιπάτους σε δύο ακίνητα του </w:t>
      </w:r>
      <w:r>
        <w:rPr>
          <w:rFonts w:eastAsia="Times New Roman" w:cs="Times New Roman"/>
          <w:szCs w:val="24"/>
        </w:rPr>
        <w:t>δ</w:t>
      </w:r>
      <w:r>
        <w:rPr>
          <w:rFonts w:eastAsia="Times New Roman" w:cs="Times New Roman"/>
          <w:szCs w:val="24"/>
        </w:rPr>
        <w:t>ημοσίου. Ο πρώτος περίπατος θα είναι στο ιστορικό κτ</w:t>
      </w:r>
      <w:r>
        <w:rPr>
          <w:rFonts w:eastAsia="Times New Roman" w:cs="Times New Roman"/>
          <w:szCs w:val="24"/>
        </w:rPr>
        <w:t>ή</w:t>
      </w:r>
      <w:r>
        <w:rPr>
          <w:rFonts w:eastAsia="Times New Roman" w:cs="Times New Roman"/>
          <w:szCs w:val="24"/>
        </w:rPr>
        <w:t>ριο στη Λεωφόρο Θηβών, το κτ</w:t>
      </w:r>
      <w:r>
        <w:rPr>
          <w:rFonts w:eastAsia="Times New Roman" w:cs="Times New Roman"/>
          <w:szCs w:val="24"/>
        </w:rPr>
        <w:t>ή</w:t>
      </w:r>
      <w:r>
        <w:rPr>
          <w:rFonts w:eastAsia="Times New Roman" w:cs="Times New Roman"/>
          <w:szCs w:val="24"/>
        </w:rPr>
        <w:t xml:space="preserve">ριο, δηλαδή, της </w:t>
      </w:r>
      <w:r>
        <w:rPr>
          <w:rFonts w:eastAsia="Times New Roman" w:cs="Times New Roman"/>
          <w:szCs w:val="24"/>
        </w:rPr>
        <w:t>«</w:t>
      </w:r>
      <w:r>
        <w:rPr>
          <w:rFonts w:eastAsia="Times New Roman" w:cs="Times New Roman"/>
          <w:szCs w:val="24"/>
        </w:rPr>
        <w:t>ΚΕΡΑΝΗΣ</w:t>
      </w:r>
      <w:r>
        <w:rPr>
          <w:rFonts w:eastAsia="Times New Roman" w:cs="Times New Roman"/>
          <w:szCs w:val="24"/>
        </w:rPr>
        <w:t>»</w:t>
      </w:r>
      <w:r>
        <w:rPr>
          <w:rFonts w:eastAsia="Times New Roman" w:cs="Times New Roman"/>
          <w:szCs w:val="24"/>
        </w:rPr>
        <w:t xml:space="preserve">. </w:t>
      </w:r>
      <w:r>
        <w:rPr>
          <w:rFonts w:eastAsia="Times New Roman"/>
          <w:szCs w:val="24"/>
        </w:rPr>
        <w:t xml:space="preserve">Είχε αρχικά κτιστεί ως αποθήκη καπνοβιομηχανίας. Στη συνέχεια αγοράστηκε για λογαριασμό του </w:t>
      </w:r>
      <w:r>
        <w:rPr>
          <w:rFonts w:eastAsia="Times New Roman"/>
          <w:szCs w:val="24"/>
        </w:rPr>
        <w:t>ε</w:t>
      </w:r>
      <w:r>
        <w:rPr>
          <w:rFonts w:eastAsia="Times New Roman"/>
          <w:szCs w:val="24"/>
        </w:rPr>
        <w:t xml:space="preserve">λληνικού </w:t>
      </w:r>
      <w:r>
        <w:rPr>
          <w:rFonts w:eastAsia="Times New Roman"/>
          <w:szCs w:val="24"/>
        </w:rPr>
        <w:lastRenderedPageBreak/>
        <w:t>δ</w:t>
      </w:r>
      <w:r>
        <w:rPr>
          <w:rFonts w:eastAsia="Times New Roman"/>
          <w:szCs w:val="24"/>
        </w:rPr>
        <w:t xml:space="preserve">ημοσίου, προκειμένου να στεγάσει τις </w:t>
      </w:r>
      <w:r>
        <w:rPr>
          <w:rFonts w:eastAsia="Times New Roman"/>
          <w:szCs w:val="24"/>
        </w:rPr>
        <w:t>κ</w:t>
      </w:r>
      <w:r>
        <w:rPr>
          <w:rFonts w:eastAsia="Times New Roman"/>
          <w:szCs w:val="24"/>
        </w:rPr>
        <w:t xml:space="preserve">εντρικές </w:t>
      </w:r>
      <w:r>
        <w:rPr>
          <w:rFonts w:eastAsia="Times New Roman"/>
          <w:szCs w:val="24"/>
        </w:rPr>
        <w:t>υ</w:t>
      </w:r>
      <w:r>
        <w:rPr>
          <w:rFonts w:eastAsia="Times New Roman"/>
          <w:szCs w:val="24"/>
        </w:rPr>
        <w:t xml:space="preserve">πηρεσίες του ΥΠΕΧΩΔΕ. Το τίμημά του ήταν 56.628.000 ευρώ. </w:t>
      </w:r>
    </w:p>
    <w:p w14:paraId="3FB07E64" w14:textId="77777777" w:rsidR="00C04871" w:rsidRDefault="0043374B">
      <w:pPr>
        <w:spacing w:line="600" w:lineRule="auto"/>
        <w:ind w:firstLine="720"/>
        <w:contextualSpacing/>
        <w:jc w:val="both"/>
        <w:rPr>
          <w:rFonts w:eastAsia="Times New Roman"/>
          <w:szCs w:val="24"/>
        </w:rPr>
      </w:pPr>
      <w:r>
        <w:rPr>
          <w:rFonts w:eastAsia="Times New Roman"/>
          <w:szCs w:val="24"/>
        </w:rPr>
        <w:t>Το σημαντικό πρόβλημα είναι ότι ουδέ</w:t>
      </w:r>
      <w:r>
        <w:rPr>
          <w:rFonts w:eastAsia="Times New Roman"/>
          <w:szCs w:val="24"/>
        </w:rPr>
        <w:t xml:space="preserve">ποτε έγινε η εγκατάσταση των </w:t>
      </w:r>
      <w:r>
        <w:rPr>
          <w:rFonts w:eastAsia="Times New Roman"/>
          <w:szCs w:val="24"/>
        </w:rPr>
        <w:t>υ</w:t>
      </w:r>
      <w:r>
        <w:rPr>
          <w:rFonts w:eastAsia="Times New Roman"/>
          <w:szCs w:val="24"/>
        </w:rPr>
        <w:t>πηρεσιών του ΥΠΕΧΩΔΕ στο κτ</w:t>
      </w:r>
      <w:r>
        <w:rPr>
          <w:rFonts w:eastAsia="Times New Roman"/>
          <w:szCs w:val="24"/>
        </w:rPr>
        <w:t>ή</w:t>
      </w:r>
      <w:r>
        <w:rPr>
          <w:rFonts w:eastAsia="Times New Roman"/>
          <w:szCs w:val="24"/>
        </w:rPr>
        <w:t xml:space="preserve">ριο κι ενώ έγιναν προσπάθειες να εγκατασταθούν άλλες </w:t>
      </w:r>
      <w:r>
        <w:rPr>
          <w:rFonts w:eastAsia="Times New Roman"/>
          <w:szCs w:val="24"/>
        </w:rPr>
        <w:t>υ</w:t>
      </w:r>
      <w:r>
        <w:rPr>
          <w:rFonts w:eastAsia="Times New Roman"/>
          <w:szCs w:val="24"/>
        </w:rPr>
        <w:t xml:space="preserve">πηρεσίες του </w:t>
      </w:r>
      <w:r>
        <w:rPr>
          <w:rFonts w:eastAsia="Times New Roman"/>
          <w:szCs w:val="24"/>
        </w:rPr>
        <w:t>δ</w:t>
      </w:r>
      <w:r>
        <w:rPr>
          <w:rFonts w:eastAsia="Times New Roman"/>
          <w:szCs w:val="24"/>
        </w:rPr>
        <w:t>ημοσίου, το κτ</w:t>
      </w:r>
      <w:r>
        <w:rPr>
          <w:rFonts w:eastAsia="Times New Roman"/>
          <w:szCs w:val="24"/>
        </w:rPr>
        <w:t>ή</w:t>
      </w:r>
      <w:r>
        <w:rPr>
          <w:rFonts w:eastAsia="Times New Roman"/>
          <w:szCs w:val="24"/>
        </w:rPr>
        <w:t xml:space="preserve">ριο παρέμενε για χρόνια κενό μέχρι να μεταβιβαστεί κατά κυριότητα στο ΤΑΙΠΕΔ </w:t>
      </w:r>
    </w:p>
    <w:p w14:paraId="3FB07E65" w14:textId="77777777" w:rsidR="00C04871" w:rsidRDefault="0043374B">
      <w:pPr>
        <w:spacing w:line="600" w:lineRule="auto"/>
        <w:ind w:firstLine="720"/>
        <w:contextualSpacing/>
        <w:jc w:val="both"/>
        <w:rPr>
          <w:rFonts w:eastAsia="Times New Roman"/>
          <w:szCs w:val="24"/>
        </w:rPr>
      </w:pPr>
      <w:r>
        <w:rPr>
          <w:rFonts w:eastAsia="Times New Roman"/>
          <w:szCs w:val="24"/>
        </w:rPr>
        <w:t>Από εκεί και πέρα, παραχωρήθηκε για σ</w:t>
      </w:r>
      <w:r>
        <w:rPr>
          <w:rFonts w:eastAsia="Times New Roman"/>
          <w:szCs w:val="24"/>
        </w:rPr>
        <w:t xml:space="preserve">τέγαση των </w:t>
      </w:r>
      <w:r>
        <w:rPr>
          <w:rFonts w:eastAsia="Times New Roman"/>
          <w:szCs w:val="24"/>
        </w:rPr>
        <w:t>δ</w:t>
      </w:r>
      <w:r>
        <w:rPr>
          <w:rFonts w:eastAsia="Times New Roman"/>
          <w:szCs w:val="24"/>
        </w:rPr>
        <w:t xml:space="preserve">ικαστικών </w:t>
      </w:r>
      <w:r>
        <w:rPr>
          <w:rFonts w:eastAsia="Times New Roman"/>
          <w:szCs w:val="24"/>
        </w:rPr>
        <w:t>υ</w:t>
      </w:r>
      <w:r>
        <w:rPr>
          <w:rFonts w:eastAsia="Times New Roman"/>
          <w:szCs w:val="24"/>
        </w:rPr>
        <w:t>πηρεσιών του Πειραιά, µε υποχρέωση καταβολής μισθώματος ύψους 3.000.000 ευρώ, αν ολοκληρωνόταν ο διαγωνισμός και παραχωρούνταν το κτ</w:t>
      </w:r>
      <w:r>
        <w:rPr>
          <w:rFonts w:eastAsia="Times New Roman"/>
          <w:szCs w:val="24"/>
        </w:rPr>
        <w:t>ή</w:t>
      </w:r>
      <w:r>
        <w:rPr>
          <w:rFonts w:eastAsia="Times New Roman"/>
          <w:szCs w:val="24"/>
        </w:rPr>
        <w:t xml:space="preserve">ριο σε επενδυτή. Το ακίνητο πουλήθηκε από το ΤΑΙΠΕΔ στην εταιρεία </w:t>
      </w:r>
      <w:r>
        <w:rPr>
          <w:rFonts w:eastAsia="Times New Roman"/>
          <w:szCs w:val="24"/>
        </w:rPr>
        <w:t>«</w:t>
      </w:r>
      <w:r>
        <w:rPr>
          <w:rFonts w:eastAsia="Times New Roman"/>
          <w:szCs w:val="24"/>
        </w:rPr>
        <w:t>ΕΘΝΙΚΗ ΠΑΝΓΑΙΑ ΑΕΕΑΠ</w:t>
      </w:r>
      <w:r>
        <w:rPr>
          <w:rFonts w:eastAsia="Times New Roman"/>
          <w:szCs w:val="24"/>
        </w:rPr>
        <w:t>»</w:t>
      </w:r>
      <w:r>
        <w:rPr>
          <w:rFonts w:eastAsia="Times New Roman"/>
          <w:szCs w:val="24"/>
        </w:rPr>
        <w:t>, µε τη γνωσ</w:t>
      </w:r>
      <w:r>
        <w:rPr>
          <w:rFonts w:eastAsia="Times New Roman"/>
          <w:szCs w:val="24"/>
        </w:rPr>
        <w:t xml:space="preserve">τή μέθοδο, και στη συνέχεια μισθώθηκε για 20 χρόνια µε σκοπό τη στέγαση γενικών κυβερνητικών υπηρεσιών, µε μίσθωμα 2.652.000 ευρώ τον χρόνο. </w:t>
      </w:r>
    </w:p>
    <w:p w14:paraId="3FB07E66" w14:textId="77777777" w:rsidR="00C04871" w:rsidRDefault="0043374B">
      <w:pPr>
        <w:spacing w:line="600" w:lineRule="auto"/>
        <w:ind w:firstLine="720"/>
        <w:contextualSpacing/>
        <w:jc w:val="both"/>
        <w:rPr>
          <w:rFonts w:eastAsia="Times New Roman"/>
          <w:szCs w:val="24"/>
        </w:rPr>
      </w:pPr>
      <w:r>
        <w:rPr>
          <w:rFonts w:eastAsia="Times New Roman"/>
          <w:szCs w:val="24"/>
        </w:rPr>
        <w:t>Το Υπουργείο Δικαιοσύνης, Διαφάνειας και Ανθρωπίνων Δικαιωμάτων αποχώρησε από το ακίνητο ενημερώνοντας το Υπουργεί</w:t>
      </w:r>
      <w:r>
        <w:rPr>
          <w:rFonts w:eastAsia="Times New Roman"/>
          <w:szCs w:val="24"/>
        </w:rPr>
        <w:t>ο Οικονομικών. Και σήμερα, στον έκτο όροφο του κτ</w:t>
      </w:r>
      <w:r>
        <w:rPr>
          <w:rFonts w:eastAsia="Times New Roman"/>
          <w:szCs w:val="24"/>
        </w:rPr>
        <w:t>η</w:t>
      </w:r>
      <w:r>
        <w:rPr>
          <w:rFonts w:eastAsia="Times New Roman"/>
          <w:szCs w:val="24"/>
        </w:rPr>
        <w:t xml:space="preserve">ρίου στεγάζεται η Ειδική Γραμματεία Διαχείρισης Ιδιωτικού Χρέους, πληρώνοντας το τίμημα που αντιστοιχεί για την χρήση του ενός ορόφου. Το </w:t>
      </w:r>
      <w:r>
        <w:rPr>
          <w:rFonts w:eastAsia="Times New Roman"/>
          <w:szCs w:val="24"/>
        </w:rPr>
        <w:t>δ</w:t>
      </w:r>
      <w:r>
        <w:rPr>
          <w:rFonts w:eastAsia="Times New Roman"/>
          <w:szCs w:val="24"/>
        </w:rPr>
        <w:t>ημόσιο, όμως, είναι υποχρεωμένο και καταβάλλει κάθε μήνα όλο το ποσ</w:t>
      </w:r>
      <w:r>
        <w:rPr>
          <w:rFonts w:eastAsia="Times New Roman"/>
          <w:szCs w:val="24"/>
        </w:rPr>
        <w:t>ό του ενοικίου σε ένα κτ</w:t>
      </w:r>
      <w:r>
        <w:rPr>
          <w:rFonts w:eastAsia="Times New Roman"/>
          <w:szCs w:val="24"/>
        </w:rPr>
        <w:t>ή</w:t>
      </w:r>
      <w:r>
        <w:rPr>
          <w:rFonts w:eastAsia="Times New Roman"/>
          <w:szCs w:val="24"/>
        </w:rPr>
        <w:t xml:space="preserve">ριο που είναι ουσιαστικά κενό. </w:t>
      </w:r>
    </w:p>
    <w:p w14:paraId="3FB07E67" w14:textId="77777777" w:rsidR="00C04871" w:rsidRDefault="0043374B">
      <w:pPr>
        <w:spacing w:line="600" w:lineRule="auto"/>
        <w:ind w:firstLine="720"/>
        <w:contextualSpacing/>
        <w:jc w:val="both"/>
        <w:rPr>
          <w:rFonts w:eastAsia="Times New Roman"/>
          <w:szCs w:val="24"/>
        </w:rPr>
      </w:pPr>
      <w:r>
        <w:rPr>
          <w:rFonts w:eastAsia="Times New Roman"/>
          <w:szCs w:val="24"/>
        </w:rPr>
        <w:lastRenderedPageBreak/>
        <w:t>Ένας δεύτερος μικρός περίπατος. Το κτ</w:t>
      </w:r>
      <w:r>
        <w:rPr>
          <w:rFonts w:eastAsia="Times New Roman"/>
          <w:szCs w:val="24"/>
        </w:rPr>
        <w:t>ή</w:t>
      </w:r>
      <w:r>
        <w:rPr>
          <w:rFonts w:eastAsia="Times New Roman"/>
          <w:szCs w:val="24"/>
        </w:rPr>
        <w:t>ριο επί της Λεωφόρου Κηφισιάς 39 στον Δήμο Αμαρουσίου, το Κέντρο Γραπτού Τύπου στους Ολυμπιακούς Αγώνες. Το εν λόγω κτ</w:t>
      </w:r>
      <w:r>
        <w:rPr>
          <w:rFonts w:eastAsia="Times New Roman"/>
          <w:szCs w:val="24"/>
        </w:rPr>
        <w:t>ή</w:t>
      </w:r>
      <w:r>
        <w:rPr>
          <w:rFonts w:eastAsia="Times New Roman"/>
          <w:szCs w:val="24"/>
        </w:rPr>
        <w:t xml:space="preserve">ριο ανήκε στην εταιρία </w:t>
      </w:r>
      <w:r>
        <w:rPr>
          <w:rFonts w:eastAsia="Times New Roman"/>
          <w:szCs w:val="24"/>
        </w:rPr>
        <w:t>«</w:t>
      </w:r>
      <w:r>
        <w:rPr>
          <w:rFonts w:eastAsia="Times New Roman"/>
          <w:szCs w:val="24"/>
        </w:rPr>
        <w:t>ΟΛΥΜΠΙΑΚΑ ΑΚΙΝΗΤΑ</w:t>
      </w:r>
      <w:r>
        <w:rPr>
          <w:rFonts w:eastAsia="Times New Roman"/>
          <w:szCs w:val="24"/>
        </w:rPr>
        <w:t>»</w:t>
      </w:r>
      <w:r>
        <w:rPr>
          <w:rFonts w:eastAsia="Times New Roman"/>
          <w:szCs w:val="24"/>
        </w:rPr>
        <w:t xml:space="preserve"> η οποία έχει συγχωνευτεί με την ΕΤΑΔ. Μετά το πέρας των Ολυμπιακών Αγώνων, η εταιρία </w:t>
      </w:r>
      <w:r>
        <w:rPr>
          <w:rFonts w:eastAsia="Times New Roman"/>
          <w:szCs w:val="24"/>
        </w:rPr>
        <w:t>«</w:t>
      </w:r>
      <w:r>
        <w:rPr>
          <w:rFonts w:eastAsia="Times New Roman"/>
          <w:szCs w:val="24"/>
        </w:rPr>
        <w:t>ΟΛΥΜΠΙΑΚΑ ΑΚΙΝΗΤΑ</w:t>
      </w:r>
      <w:r>
        <w:rPr>
          <w:rFonts w:eastAsia="Times New Roman"/>
          <w:szCs w:val="24"/>
        </w:rPr>
        <w:t>»</w:t>
      </w:r>
      <w:r>
        <w:rPr>
          <w:rFonts w:eastAsia="Times New Roman"/>
          <w:szCs w:val="24"/>
        </w:rPr>
        <w:t xml:space="preserve"> παραχώρησε το ακίνητο για χρήση, άνευ ανταλλάγματος, στο Υπουργείο Υγείας και Κοινωνικής Αλληλεγγύης. Και στη συνέχεια το ακίνητο πέρασε στην κυριότητ</w:t>
      </w:r>
      <w:r>
        <w:rPr>
          <w:rFonts w:eastAsia="Times New Roman"/>
          <w:szCs w:val="24"/>
        </w:rPr>
        <w:t xml:space="preserve">α του ΤΑΙΠΕΔ περιήλθε στην εταιρία </w:t>
      </w:r>
      <w:r>
        <w:rPr>
          <w:rFonts w:eastAsia="Times New Roman"/>
          <w:szCs w:val="24"/>
        </w:rPr>
        <w:t>«</w:t>
      </w:r>
      <w:r>
        <w:rPr>
          <w:rFonts w:eastAsia="Times New Roman"/>
          <w:szCs w:val="24"/>
        </w:rPr>
        <w:t>EUROBANK PROPERTIES</w:t>
      </w:r>
      <w:r>
        <w:rPr>
          <w:rFonts w:eastAsia="Times New Roman"/>
          <w:szCs w:val="24"/>
        </w:rPr>
        <w:t>»</w:t>
      </w:r>
      <w:r>
        <w:rPr>
          <w:rFonts w:eastAsia="Times New Roman"/>
          <w:szCs w:val="24"/>
        </w:rPr>
        <w:t xml:space="preserve">, με τη μέθοδο τη γνωστή, και μισθώθηκε από το </w:t>
      </w:r>
      <w:r>
        <w:rPr>
          <w:rFonts w:eastAsia="Times New Roman"/>
          <w:szCs w:val="24"/>
        </w:rPr>
        <w:t>δ</w:t>
      </w:r>
      <w:r>
        <w:rPr>
          <w:rFonts w:eastAsia="Times New Roman"/>
          <w:szCs w:val="24"/>
        </w:rPr>
        <w:t>ημόσιο για τη στέγαση υπηρεσιών.</w:t>
      </w:r>
    </w:p>
    <w:p w14:paraId="3FB07E68" w14:textId="77777777" w:rsidR="00C04871" w:rsidRDefault="0043374B">
      <w:pPr>
        <w:spacing w:line="600" w:lineRule="auto"/>
        <w:ind w:firstLine="720"/>
        <w:contextualSpacing/>
        <w:jc w:val="both"/>
        <w:rPr>
          <w:rFonts w:eastAsia="Times New Roman"/>
          <w:szCs w:val="24"/>
        </w:rPr>
      </w:pPr>
      <w:r>
        <w:rPr>
          <w:rFonts w:eastAsia="Times New Roman"/>
          <w:szCs w:val="24"/>
        </w:rPr>
        <w:t>Σήμερα στο κτ</w:t>
      </w:r>
      <w:r>
        <w:rPr>
          <w:rFonts w:eastAsia="Times New Roman"/>
          <w:szCs w:val="24"/>
        </w:rPr>
        <w:t>ή</w:t>
      </w:r>
      <w:r>
        <w:rPr>
          <w:rFonts w:eastAsia="Times New Roman"/>
          <w:szCs w:val="24"/>
        </w:rPr>
        <w:t>ριο στεγάζονται κάποιες υπηρεσίες του ΕΟΠΥΥ -κάποιες υπηρεσίες, κύριε Υπουργέ-, οι οποίες σύντομα θα αποχ</w:t>
      </w:r>
      <w:r>
        <w:rPr>
          <w:rFonts w:eastAsia="Times New Roman"/>
          <w:szCs w:val="24"/>
        </w:rPr>
        <w:t>ωρήσουν, ενώ το μεγαλύτερο μέρος του κτ</w:t>
      </w:r>
      <w:r>
        <w:rPr>
          <w:rFonts w:eastAsia="Times New Roman"/>
          <w:szCs w:val="24"/>
        </w:rPr>
        <w:t>η</w:t>
      </w:r>
      <w:r>
        <w:rPr>
          <w:rFonts w:eastAsia="Times New Roman"/>
          <w:szCs w:val="24"/>
        </w:rPr>
        <w:t xml:space="preserve">ρίου παραμένει κενό και το </w:t>
      </w:r>
      <w:r>
        <w:rPr>
          <w:rFonts w:eastAsia="Times New Roman"/>
          <w:szCs w:val="24"/>
        </w:rPr>
        <w:t>δ</w:t>
      </w:r>
      <w:r>
        <w:rPr>
          <w:rFonts w:eastAsia="Times New Roman"/>
          <w:szCs w:val="24"/>
        </w:rPr>
        <w:t>ημόσιο είναι υποχρεωμένο να πληρώνει το μηνιαίο ενοίκιο το οποίο ανέρχεται σε 300.000 ευρώ, περίπου, δηλαδή 3,5 εκατομμύρια ευρώ τον χρόνο, για ένα κτ</w:t>
      </w:r>
      <w:r>
        <w:rPr>
          <w:rFonts w:eastAsia="Times New Roman"/>
          <w:szCs w:val="24"/>
        </w:rPr>
        <w:t>ή</w:t>
      </w:r>
      <w:r>
        <w:rPr>
          <w:rFonts w:eastAsia="Times New Roman"/>
          <w:szCs w:val="24"/>
        </w:rPr>
        <w:t xml:space="preserve">ριο το οποίο είναι ουσιαστικά κενό.  </w:t>
      </w:r>
    </w:p>
    <w:p w14:paraId="3FB07E69" w14:textId="77777777" w:rsidR="00C04871" w:rsidRDefault="0043374B">
      <w:pPr>
        <w:spacing w:line="600" w:lineRule="auto"/>
        <w:ind w:firstLine="720"/>
        <w:contextualSpacing/>
        <w:jc w:val="both"/>
        <w:rPr>
          <w:rFonts w:eastAsia="Times New Roman"/>
          <w:szCs w:val="24"/>
        </w:rPr>
      </w:pPr>
      <w:r>
        <w:rPr>
          <w:rFonts w:eastAsia="Times New Roman"/>
          <w:szCs w:val="24"/>
        </w:rPr>
        <w:t>Κύριε Πρόεδρε, κύριε Υπουργέ, εγώ που έψαχνα αυτά τα στοιχεία ειλικρινά σας λέω ότι βρήκα μία εικόνα απίστευτη. Δεν μπορούσα να σκεφτώ ποτέ ότι μπορεί να έχει αυτό το κράτος τέτοια κατασπατάληση χρημάτων, όταν η χώρα βρίσκεται στην κατάσταση που βρίσκεται</w:t>
      </w:r>
      <w:r>
        <w:rPr>
          <w:rFonts w:eastAsia="Times New Roman"/>
          <w:szCs w:val="24"/>
        </w:rPr>
        <w:t>.</w:t>
      </w:r>
    </w:p>
    <w:p w14:paraId="3FB07E6A" w14:textId="77777777" w:rsidR="00C04871" w:rsidRDefault="0043374B">
      <w:pPr>
        <w:spacing w:line="600" w:lineRule="auto"/>
        <w:ind w:firstLine="720"/>
        <w:contextualSpacing/>
        <w:jc w:val="both"/>
        <w:rPr>
          <w:rFonts w:eastAsia="Times New Roman"/>
          <w:szCs w:val="24"/>
        </w:rPr>
      </w:pPr>
      <w:r>
        <w:rPr>
          <w:rFonts w:eastAsia="Times New Roman"/>
          <w:szCs w:val="24"/>
        </w:rPr>
        <w:lastRenderedPageBreak/>
        <w:t>Σας ερωτώ εάν υπάρχει κάποια εξήγηση γι’ αυτή την έως και σήμερα, παράλογη κατασπατάληση δημοσίου χρήματος, αν υπάρχει κάποιο σχέδιο για καλύτερη, διαφορετική αξιοποίηση των κτ</w:t>
      </w:r>
      <w:r>
        <w:rPr>
          <w:rFonts w:eastAsia="Times New Roman"/>
          <w:szCs w:val="24"/>
        </w:rPr>
        <w:t>η</w:t>
      </w:r>
      <w:r>
        <w:rPr>
          <w:rFonts w:eastAsia="Times New Roman"/>
          <w:szCs w:val="24"/>
        </w:rPr>
        <w:t>ρίων και τι μέτρα πρόκειται να πάρετε για να αξιοποιηθούν τα ήδη υπάρχοντα ακ</w:t>
      </w:r>
      <w:r>
        <w:rPr>
          <w:rFonts w:eastAsia="Times New Roman"/>
          <w:szCs w:val="24"/>
        </w:rPr>
        <w:t xml:space="preserve">ίνητα, ώστε να µην υποχρεώνεται το </w:t>
      </w:r>
      <w:r>
        <w:rPr>
          <w:rFonts w:eastAsia="Times New Roman"/>
          <w:szCs w:val="24"/>
        </w:rPr>
        <w:t>δ</w:t>
      </w:r>
      <w:r>
        <w:rPr>
          <w:rFonts w:eastAsia="Times New Roman"/>
          <w:szCs w:val="24"/>
        </w:rPr>
        <w:t>ημόσιο να µ</w:t>
      </w:r>
      <w:proofErr w:type="spellStart"/>
      <w:r>
        <w:rPr>
          <w:rFonts w:eastAsia="Times New Roman"/>
          <w:szCs w:val="24"/>
        </w:rPr>
        <w:t>ισθώνει</w:t>
      </w:r>
      <w:proofErr w:type="spellEnd"/>
      <w:r>
        <w:rPr>
          <w:rFonts w:eastAsia="Times New Roman"/>
          <w:szCs w:val="24"/>
        </w:rPr>
        <w:t xml:space="preserve"> νέα κτ</w:t>
      </w:r>
      <w:r>
        <w:rPr>
          <w:rFonts w:eastAsia="Times New Roman"/>
          <w:szCs w:val="24"/>
        </w:rPr>
        <w:t>ή</w:t>
      </w:r>
      <w:r>
        <w:rPr>
          <w:rFonts w:eastAsia="Times New Roman"/>
          <w:szCs w:val="24"/>
        </w:rPr>
        <w:t>ρια;</w:t>
      </w:r>
    </w:p>
    <w:p w14:paraId="3FB07E6B" w14:textId="77777777" w:rsidR="00C04871" w:rsidRDefault="0043374B">
      <w:pPr>
        <w:spacing w:line="600" w:lineRule="auto"/>
        <w:ind w:firstLine="720"/>
        <w:contextualSpacing/>
        <w:jc w:val="both"/>
        <w:rPr>
          <w:rFonts w:eastAsia="Times New Roman"/>
          <w:szCs w:val="24"/>
        </w:rPr>
      </w:pPr>
      <w:r>
        <w:rPr>
          <w:rFonts w:eastAsia="Times New Roman"/>
          <w:szCs w:val="24"/>
        </w:rPr>
        <w:t xml:space="preserve">Ευχαριστώ, κύριε Πρόεδρε. </w:t>
      </w:r>
    </w:p>
    <w:p w14:paraId="3FB07E6C" w14:textId="77777777" w:rsidR="00C04871" w:rsidRDefault="0043374B">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Ευχαριστούμε, κύριε Λυκούδη. </w:t>
      </w:r>
    </w:p>
    <w:p w14:paraId="3FB07E6D" w14:textId="77777777" w:rsidR="00C04871" w:rsidRDefault="0043374B">
      <w:pPr>
        <w:spacing w:line="600" w:lineRule="auto"/>
        <w:ind w:firstLine="720"/>
        <w:contextualSpacing/>
        <w:jc w:val="both"/>
        <w:rPr>
          <w:rFonts w:eastAsia="Times New Roman"/>
          <w:szCs w:val="24"/>
        </w:rPr>
      </w:pPr>
      <w:r>
        <w:rPr>
          <w:rFonts w:eastAsia="Times New Roman"/>
          <w:szCs w:val="24"/>
        </w:rPr>
        <w:t xml:space="preserve">Κύριε Υπουργέ, έχετε τον λόγο. </w:t>
      </w:r>
    </w:p>
    <w:p w14:paraId="3FB07E6E" w14:textId="77777777" w:rsidR="00C04871" w:rsidRDefault="0043374B">
      <w:pPr>
        <w:spacing w:line="600" w:lineRule="auto"/>
        <w:ind w:firstLine="720"/>
        <w:contextualSpacing/>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xml:space="preserve"> Ευχαριστώ, κύριε Πρόε</w:t>
      </w:r>
      <w:r>
        <w:rPr>
          <w:rFonts w:eastAsia="Times New Roman"/>
          <w:szCs w:val="24"/>
        </w:rPr>
        <w:t xml:space="preserve">δρε. </w:t>
      </w:r>
    </w:p>
    <w:p w14:paraId="3FB07E6F" w14:textId="77777777" w:rsidR="00C04871" w:rsidRDefault="0043374B">
      <w:pPr>
        <w:spacing w:line="600" w:lineRule="auto"/>
        <w:ind w:firstLine="720"/>
        <w:contextualSpacing/>
        <w:jc w:val="both"/>
        <w:rPr>
          <w:rFonts w:eastAsia="Times New Roman"/>
          <w:szCs w:val="24"/>
        </w:rPr>
      </w:pPr>
      <w:r>
        <w:rPr>
          <w:rFonts w:eastAsia="Times New Roman"/>
          <w:szCs w:val="24"/>
        </w:rPr>
        <w:t>Ευχαριστώ και τον κύριο συνάδελφο για την κατανόηση για την καθυστέρηση. Δεν νομίζω, όμως, ότι έχουν αλλάξει πολύ τα στοιχεία, όπως λέτε, και δεν νομίζω ότι είναι εκτός θέματος η ερώτηση, επειδή καθυστερήσαμε. Δηλαδή, το πρόβλημα υπάρχει και θα συνεχ</w:t>
      </w:r>
      <w:r>
        <w:rPr>
          <w:rFonts w:eastAsia="Times New Roman"/>
          <w:szCs w:val="24"/>
        </w:rPr>
        <w:t xml:space="preserve">ίζει να μας προβληματίζει. </w:t>
      </w:r>
    </w:p>
    <w:p w14:paraId="3FB07E70" w14:textId="77777777" w:rsidR="00C04871" w:rsidRDefault="0043374B">
      <w:pPr>
        <w:spacing w:line="600" w:lineRule="auto"/>
        <w:ind w:firstLine="720"/>
        <w:contextualSpacing/>
        <w:jc w:val="both"/>
        <w:rPr>
          <w:rFonts w:eastAsia="Times New Roman"/>
          <w:szCs w:val="24"/>
        </w:rPr>
      </w:pPr>
      <w:r>
        <w:rPr>
          <w:rFonts w:eastAsia="Times New Roman"/>
          <w:szCs w:val="24"/>
        </w:rPr>
        <w:t xml:space="preserve">Αυτό που ήθελα να πω είναι ότι κι εγώ, όταν ήμουν μέλος της </w:t>
      </w:r>
      <w:r>
        <w:rPr>
          <w:rFonts w:eastAsia="Times New Roman"/>
          <w:szCs w:val="24"/>
        </w:rPr>
        <w:t>α</w:t>
      </w:r>
      <w:r>
        <w:rPr>
          <w:rFonts w:eastAsia="Times New Roman"/>
          <w:szCs w:val="24"/>
        </w:rPr>
        <w:t>ντιπολίτευσης, έκανα τέτοια ερωτήματα, αλλά όταν ήρθα στο Υπουργείο, κατάλαβα ότι υπάρχουν αρκετά μεγάλα προβλήματα που πρέπει να αντιμετωπιστούν</w:t>
      </w:r>
      <w:r>
        <w:rPr>
          <w:rFonts w:eastAsia="Times New Roman"/>
          <w:szCs w:val="24"/>
        </w:rPr>
        <w:t>,</w:t>
      </w:r>
      <w:r>
        <w:rPr>
          <w:rFonts w:eastAsia="Times New Roman"/>
          <w:szCs w:val="24"/>
        </w:rPr>
        <w:t xml:space="preserve"> για να γίνει η βέλτι</w:t>
      </w:r>
      <w:r>
        <w:rPr>
          <w:rFonts w:eastAsia="Times New Roman"/>
          <w:szCs w:val="24"/>
        </w:rPr>
        <w:t>στη διαχείριση των πόρων και των κτ</w:t>
      </w:r>
      <w:r>
        <w:rPr>
          <w:rFonts w:eastAsia="Times New Roman"/>
          <w:szCs w:val="24"/>
        </w:rPr>
        <w:t>η</w:t>
      </w:r>
      <w:r>
        <w:rPr>
          <w:rFonts w:eastAsia="Times New Roman"/>
          <w:szCs w:val="24"/>
        </w:rPr>
        <w:t>ρίων. Είναι μία δια</w:t>
      </w:r>
      <w:r>
        <w:rPr>
          <w:rFonts w:eastAsia="Times New Roman"/>
          <w:szCs w:val="24"/>
        </w:rPr>
        <w:lastRenderedPageBreak/>
        <w:t>δικασία που καθυστερεί για πολλούς λόγους. Πολλά πράγματα που είναι βέλτιστα να πάνε και να είναι στο ίδιο κτ</w:t>
      </w:r>
      <w:r>
        <w:rPr>
          <w:rFonts w:eastAsia="Times New Roman"/>
          <w:szCs w:val="24"/>
        </w:rPr>
        <w:t>ή</w:t>
      </w:r>
      <w:r>
        <w:rPr>
          <w:rFonts w:eastAsia="Times New Roman"/>
          <w:szCs w:val="24"/>
        </w:rPr>
        <w:t>ριο έχουν ήδη μισθωτήρια και πρέπει να δεις αν θα έχεις καθαρό όφελος. Σε πολλά πράγματα πρ</w:t>
      </w:r>
      <w:r>
        <w:rPr>
          <w:rFonts w:eastAsia="Times New Roman"/>
          <w:szCs w:val="24"/>
        </w:rPr>
        <w:t xml:space="preserve">έπει να δεις -αυτό που λένε οι οικονομολόγοι- τις οικονομίες κλίμακας και οικονομίες εύρους, να δεις ότι σωστά, για παράδειγμα στο </w:t>
      </w:r>
      <w:r>
        <w:rPr>
          <w:rFonts w:eastAsia="Times New Roman"/>
          <w:szCs w:val="24"/>
        </w:rPr>
        <w:t>«</w:t>
      </w:r>
      <w:r>
        <w:rPr>
          <w:rFonts w:eastAsia="Times New Roman"/>
          <w:szCs w:val="24"/>
        </w:rPr>
        <w:t>ΚΕΡΑΝΗΣ</w:t>
      </w:r>
      <w:r>
        <w:rPr>
          <w:rFonts w:eastAsia="Times New Roman"/>
          <w:szCs w:val="24"/>
        </w:rPr>
        <w:t>»</w:t>
      </w:r>
      <w:r>
        <w:rPr>
          <w:rFonts w:eastAsia="Times New Roman"/>
          <w:szCs w:val="24"/>
        </w:rPr>
        <w:t xml:space="preserve">, πάνε αυτά κι αυτά τα Υπουργεία ή αυτές κι αυτές οι υπηρεσίες κι όχι άλλες. </w:t>
      </w:r>
    </w:p>
    <w:p w14:paraId="3FB07E71" w14:textId="77777777" w:rsidR="00C04871" w:rsidRDefault="0043374B">
      <w:pPr>
        <w:spacing w:line="600" w:lineRule="auto"/>
        <w:ind w:firstLine="720"/>
        <w:contextualSpacing/>
        <w:jc w:val="both"/>
        <w:rPr>
          <w:rFonts w:eastAsia="Times New Roman"/>
          <w:szCs w:val="24"/>
        </w:rPr>
      </w:pPr>
      <w:r>
        <w:rPr>
          <w:rFonts w:eastAsia="Times New Roman"/>
          <w:szCs w:val="24"/>
        </w:rPr>
        <w:t>Τα λέω αυτά, γιατί σκέφτηκα τώρα, καθώ</w:t>
      </w:r>
      <w:r>
        <w:rPr>
          <w:rFonts w:eastAsia="Times New Roman"/>
          <w:szCs w:val="24"/>
        </w:rPr>
        <w:t>ς μιλούσα -αν παρακολουθείτε την αγγλική κωμική σειρά «Ναι, κύριε Υπουργέ» και «Ναι, κύριε Πρωθυπουργέ»- ότι ο γραφειοκράτης πάντα βρίσκει λόγους για να καθυστερήσει τη διαδικασία, αλλά νομίζω ότι είναι αλήθεια.</w:t>
      </w:r>
    </w:p>
    <w:p w14:paraId="3FB07E72"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Παρ’ όλα αυτά να σας απαντήσω για τις δύο πε</w:t>
      </w:r>
      <w:r>
        <w:rPr>
          <w:rFonts w:eastAsia="Times New Roman" w:cs="Times New Roman"/>
          <w:szCs w:val="24"/>
        </w:rPr>
        <w:t>ριπτώσεις που αναφέρετε. Δεν είναι ίδιες, είναι διαφορετικές περιπτώσεις. Στο κτ</w:t>
      </w:r>
      <w:r>
        <w:rPr>
          <w:rFonts w:eastAsia="Times New Roman" w:cs="Times New Roman"/>
          <w:szCs w:val="24"/>
        </w:rPr>
        <w:t>ή</w:t>
      </w:r>
      <w:r>
        <w:rPr>
          <w:rFonts w:eastAsia="Times New Roman" w:cs="Times New Roman"/>
          <w:szCs w:val="24"/>
        </w:rPr>
        <w:t xml:space="preserve">ριο </w:t>
      </w:r>
      <w:r>
        <w:rPr>
          <w:rFonts w:eastAsia="Times New Roman" w:cs="Times New Roman"/>
          <w:szCs w:val="24"/>
        </w:rPr>
        <w:t>«</w:t>
      </w:r>
      <w:r>
        <w:rPr>
          <w:rFonts w:eastAsia="Times New Roman" w:cs="Times New Roman"/>
          <w:szCs w:val="24"/>
        </w:rPr>
        <w:t>ΚΕΡΑΝΗΣ</w:t>
      </w:r>
      <w:r>
        <w:rPr>
          <w:rFonts w:eastAsia="Times New Roman" w:cs="Times New Roman"/>
          <w:szCs w:val="24"/>
        </w:rPr>
        <w:t>»</w:t>
      </w:r>
      <w:r>
        <w:rPr>
          <w:rFonts w:eastAsia="Times New Roman" w:cs="Times New Roman"/>
          <w:szCs w:val="24"/>
        </w:rPr>
        <w:t xml:space="preserve"> στεγάζεται ήδη η Ειδική Γραμματεία Διαχείρισης Ιδιωτικού Χρέους, ενώ έχει αποφασιστεί η εγκατάσταση της Ανεξάρτητης Αρχής Εξέτασης Προδικαστικών Προσφυγών. Δρομολογείται η μεταστέγαση όλης της Γενικής Γραμματείας Αθλητισμού. Υπάρχει θετική γνωμοδότηση για</w:t>
      </w:r>
      <w:r>
        <w:rPr>
          <w:rFonts w:eastAsia="Times New Roman" w:cs="Times New Roman"/>
          <w:szCs w:val="24"/>
        </w:rPr>
        <w:t xml:space="preserve"> τη στέγαση του Υπουργείου Μεταναστευτικής Πολιτικής σε όλους τους ορόφους της αριστερής πτέρυγας.</w:t>
      </w:r>
    </w:p>
    <w:p w14:paraId="3FB07E73"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 xml:space="preserve">Επιπλέον, θα στεγαστεί το πρώτο Γραφείο Ενημέρωσης και Υποστήριξης Δανειοληπτών. Παράλληλα διερευνάται η μετακίνηση του Υπουργείου </w:t>
      </w:r>
      <w:r>
        <w:rPr>
          <w:rFonts w:eastAsia="Times New Roman" w:cs="Times New Roman"/>
          <w:szCs w:val="24"/>
        </w:rPr>
        <w:lastRenderedPageBreak/>
        <w:t xml:space="preserve">Μεταναστευτικής Πολιτικής </w:t>
      </w:r>
      <w:r>
        <w:rPr>
          <w:rFonts w:eastAsia="Times New Roman" w:cs="Times New Roman"/>
          <w:szCs w:val="24"/>
        </w:rPr>
        <w:t xml:space="preserve">και προς αυτή την κατεύθυνση εργάζονται και τα δύο Υπουργεία. </w:t>
      </w:r>
    </w:p>
    <w:p w14:paraId="3FB07E74"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Οι μισθώσεις νέων κτ</w:t>
      </w:r>
      <w:r>
        <w:rPr>
          <w:rFonts w:eastAsia="Times New Roman" w:cs="Times New Roman"/>
          <w:szCs w:val="24"/>
        </w:rPr>
        <w:t>η</w:t>
      </w:r>
      <w:r>
        <w:rPr>
          <w:rFonts w:eastAsia="Times New Roman" w:cs="Times New Roman"/>
          <w:szCs w:val="24"/>
        </w:rPr>
        <w:t>ρίων για τη στέγαση μεγάλων υπηρεσιών</w:t>
      </w:r>
      <w:r>
        <w:rPr>
          <w:rFonts w:eastAsia="Times New Roman" w:cs="Times New Roman"/>
          <w:szCs w:val="24"/>
        </w:rPr>
        <w:t>,</w:t>
      </w:r>
      <w:r>
        <w:rPr>
          <w:rFonts w:eastAsia="Times New Roman" w:cs="Times New Roman"/>
          <w:szCs w:val="24"/>
        </w:rPr>
        <w:t xml:space="preserve"> που δεν έχουν τις ειδικές προδιαγραφές, έχουν ουσιαστικά παγώσει</w:t>
      </w:r>
      <w:r>
        <w:rPr>
          <w:rFonts w:eastAsia="Times New Roman" w:cs="Times New Roman"/>
          <w:szCs w:val="24"/>
        </w:rPr>
        <w:t>,</w:t>
      </w:r>
      <w:r>
        <w:rPr>
          <w:rFonts w:eastAsia="Times New Roman" w:cs="Times New Roman"/>
          <w:szCs w:val="24"/>
        </w:rPr>
        <w:t xml:space="preserve"> έως ότου γεμίσει το κτ</w:t>
      </w:r>
      <w:r>
        <w:rPr>
          <w:rFonts w:eastAsia="Times New Roman" w:cs="Times New Roman"/>
          <w:szCs w:val="24"/>
        </w:rPr>
        <w:t>ή</w:t>
      </w:r>
      <w:r>
        <w:rPr>
          <w:rFonts w:eastAsia="Times New Roman" w:cs="Times New Roman"/>
          <w:szCs w:val="24"/>
        </w:rPr>
        <w:t xml:space="preserve">ριο της οδού Θηβών. </w:t>
      </w:r>
    </w:p>
    <w:p w14:paraId="3FB07E75"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Για το άλλο κτήριο, που</w:t>
      </w:r>
      <w:r>
        <w:rPr>
          <w:rFonts w:eastAsia="Times New Roman" w:cs="Times New Roman"/>
          <w:szCs w:val="24"/>
        </w:rPr>
        <w:t xml:space="preserve"> είναι στη λεωφόρο </w:t>
      </w:r>
      <w:proofErr w:type="spellStart"/>
      <w:r>
        <w:rPr>
          <w:rFonts w:eastAsia="Times New Roman" w:cs="Times New Roman"/>
          <w:szCs w:val="24"/>
        </w:rPr>
        <w:t>Κηφισίας</w:t>
      </w:r>
      <w:proofErr w:type="spellEnd"/>
      <w:r>
        <w:rPr>
          <w:rFonts w:eastAsia="Times New Roman" w:cs="Times New Roman"/>
          <w:szCs w:val="24"/>
        </w:rPr>
        <w:t>, έχουμε συνεννοηθεί με το Υπουργείο Υγείας να φύγει μία υπηρεσία από εκεί, γιατί χρειάζονται πάρα πολλά έργα γι’ αυτό το κτ</w:t>
      </w:r>
      <w:r>
        <w:rPr>
          <w:rFonts w:eastAsia="Times New Roman" w:cs="Times New Roman"/>
          <w:szCs w:val="24"/>
        </w:rPr>
        <w:t>ή</w:t>
      </w:r>
      <w:r>
        <w:rPr>
          <w:rFonts w:eastAsia="Times New Roman" w:cs="Times New Roman"/>
          <w:szCs w:val="24"/>
        </w:rPr>
        <w:t>ριο. Σε αυτή την περίπτωση η καθυστέρηση οφείλεται στο ότι αυτό το κτ</w:t>
      </w:r>
      <w:r>
        <w:rPr>
          <w:rFonts w:eastAsia="Times New Roman" w:cs="Times New Roman"/>
          <w:szCs w:val="24"/>
        </w:rPr>
        <w:t>ή</w:t>
      </w:r>
      <w:r>
        <w:rPr>
          <w:rFonts w:eastAsia="Times New Roman" w:cs="Times New Roman"/>
          <w:szCs w:val="24"/>
        </w:rPr>
        <w:t>ριο δεν είναι έτοιμο και χρειάζετα</w:t>
      </w:r>
      <w:r>
        <w:rPr>
          <w:rFonts w:eastAsia="Times New Roman" w:cs="Times New Roman"/>
          <w:szCs w:val="24"/>
        </w:rPr>
        <w:t xml:space="preserve">ι και χρήματα για να είναι σε θέση να μπορεί να προσελκύσει διάφορες υπηρεσίες. Είναι, όμως, ένα πρόβλημα που ελπίζω πολύ γρήγορα να το λύσουμε. </w:t>
      </w:r>
    </w:p>
    <w:p w14:paraId="3FB07E76"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3FB07E77"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Τον λόγο έχει ο κ. Λυκούδης.</w:t>
      </w:r>
    </w:p>
    <w:p w14:paraId="3FB07E78"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b/>
          <w:szCs w:val="24"/>
        </w:rPr>
        <w:t>ΣΠΥΡΙΔΩΝ ΛΥΚΟΥΔΗΣ (Ζ΄ Αντιπρόεδρος τ</w:t>
      </w:r>
      <w:r>
        <w:rPr>
          <w:rFonts w:eastAsia="Times New Roman" w:cs="Times New Roman"/>
          <w:b/>
          <w:szCs w:val="24"/>
        </w:rPr>
        <w:t>ης Βουλής):</w:t>
      </w:r>
      <w:r>
        <w:rPr>
          <w:rFonts w:eastAsia="Times New Roman" w:cs="Times New Roman"/>
          <w:szCs w:val="24"/>
        </w:rPr>
        <w:t xml:space="preserve"> Κύριε Υπουργέ, κατ’ αρχάς –και δεν είναι φιλοφρόνηση- σας ευχαριστώ για την ειλικρίνειά σας να δεχτείτε ότι είναι ακριβή τα στοιχεία. Γιατί και εγώ δεν ήρθα εδώ να κάνω αντιπολίτευση. Έναν έλεγχο ήρθα να κάνω</w:t>
      </w:r>
      <w:r>
        <w:rPr>
          <w:rFonts w:eastAsia="Times New Roman" w:cs="Times New Roman"/>
          <w:szCs w:val="24"/>
        </w:rPr>
        <w:t>,</w:t>
      </w:r>
      <w:r>
        <w:rPr>
          <w:rFonts w:eastAsia="Times New Roman" w:cs="Times New Roman"/>
          <w:szCs w:val="24"/>
        </w:rPr>
        <w:t xml:space="preserve"> για να δούμε τι θα κάνουμε. Οι ιστ</w:t>
      </w:r>
      <w:r>
        <w:rPr>
          <w:rFonts w:eastAsia="Times New Roman" w:cs="Times New Roman"/>
          <w:szCs w:val="24"/>
        </w:rPr>
        <w:t>ορίες αυτές βγάζουν μάτι όσον αφορά την κατασπατάληση των χρημάτων.</w:t>
      </w:r>
    </w:p>
    <w:p w14:paraId="3FB07E79"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lastRenderedPageBreak/>
        <w:t>Θέλω να κάνω μία παρατήρηση. Μιλήσατε για την εγκατάσταση της Ανεξάρτητης Αρχής Εξέτασης Προδικαστικών Προσφυγών στο συγκεκριμένο κτ</w:t>
      </w:r>
      <w:r>
        <w:rPr>
          <w:rFonts w:eastAsia="Times New Roman" w:cs="Times New Roman"/>
          <w:szCs w:val="24"/>
        </w:rPr>
        <w:t>ή</w:t>
      </w:r>
      <w:r>
        <w:rPr>
          <w:rFonts w:eastAsia="Times New Roman" w:cs="Times New Roman"/>
          <w:szCs w:val="24"/>
        </w:rPr>
        <w:t xml:space="preserve">ριο. Κύριε Υπουργέ, αναφέρεστε σε πέντε άτομα. </w:t>
      </w:r>
      <w:r>
        <w:rPr>
          <w:rFonts w:eastAsia="Times New Roman" w:cs="Times New Roman"/>
          <w:szCs w:val="24"/>
        </w:rPr>
        <w:t>Σκέφτομαι, δηλαδή, πόσο εύκολα μπορούμε να έχουμε την άνεση να λέμε να πάει μία υπηρεσία πέντε ατόμων σε ένα κτ</w:t>
      </w:r>
      <w:r>
        <w:rPr>
          <w:rFonts w:eastAsia="Times New Roman" w:cs="Times New Roman"/>
          <w:szCs w:val="24"/>
        </w:rPr>
        <w:t>ή</w:t>
      </w:r>
      <w:r>
        <w:rPr>
          <w:rFonts w:eastAsia="Times New Roman" w:cs="Times New Roman"/>
          <w:szCs w:val="24"/>
        </w:rPr>
        <w:t>ριο και να συνεχίσουμε να πληρώνουμε τα λεφτά που πληρώνουμε μέχρι τώρα για ολόκληρο το κτ</w:t>
      </w:r>
      <w:r>
        <w:rPr>
          <w:rFonts w:eastAsia="Times New Roman" w:cs="Times New Roman"/>
          <w:szCs w:val="24"/>
        </w:rPr>
        <w:t>ή</w:t>
      </w:r>
      <w:r>
        <w:rPr>
          <w:rFonts w:eastAsia="Times New Roman" w:cs="Times New Roman"/>
          <w:szCs w:val="24"/>
        </w:rPr>
        <w:t>ριο.</w:t>
      </w:r>
    </w:p>
    <w:p w14:paraId="3FB07E7A"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Έχω την εντύπωση ότι πρέπει να προσέξουμε πάρα π</w:t>
      </w:r>
      <w:r>
        <w:rPr>
          <w:rFonts w:eastAsia="Times New Roman" w:cs="Times New Roman"/>
          <w:szCs w:val="24"/>
        </w:rPr>
        <w:t xml:space="preserve">ολύ καλά πώς διαχειριζόμαστε αυτά τα ακίνητα. Δεν είναι ακίνητα κανενός. Είναι ακίνητα του </w:t>
      </w:r>
      <w:r>
        <w:rPr>
          <w:rFonts w:eastAsia="Times New Roman" w:cs="Times New Roman"/>
          <w:szCs w:val="24"/>
        </w:rPr>
        <w:t>δ</w:t>
      </w:r>
      <w:r>
        <w:rPr>
          <w:rFonts w:eastAsia="Times New Roman" w:cs="Times New Roman"/>
          <w:szCs w:val="24"/>
        </w:rPr>
        <w:t>ημοσίου.</w:t>
      </w:r>
    </w:p>
    <w:p w14:paraId="3FB07E7B"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Θέλω να πω κάτι και με αυτό θα τελειώσω, κύριε Πρόεδρε, γιατί η ειλικρίνεια του κυρίου Υπουργού, που είπε ότι τα στοιχεία είναι ακριβή και κάτι πρέπει να κ</w:t>
      </w:r>
      <w:r>
        <w:rPr>
          <w:rFonts w:eastAsia="Times New Roman" w:cs="Times New Roman"/>
          <w:szCs w:val="24"/>
        </w:rPr>
        <w:t>άνουμε, αφαιρεί και από εμένα τη δυνατότητα ή το δικαίωμα –αν θέλετε- να πω και άλλα.</w:t>
      </w:r>
    </w:p>
    <w:p w14:paraId="3FB07E7C"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Ξέρετε, πέρυσι ο κ. Αλεξιάδης μίλησε με ιδιαίτερο χιούμορ γι’ αυτά τα ζητήματα. Μου άρεσε και γι’ αυτό θα σας το διαβάσω, γιατί είναι πραγματικά άξιο ανάγνωσης και για να</w:t>
      </w:r>
      <w:r>
        <w:rPr>
          <w:rFonts w:eastAsia="Times New Roman" w:cs="Times New Roman"/>
          <w:szCs w:val="24"/>
        </w:rPr>
        <w:t xml:space="preserve"> χαριτολογήσουμε μεταξύ μας. Αναφερόμενος στο κτ</w:t>
      </w:r>
      <w:r>
        <w:rPr>
          <w:rFonts w:eastAsia="Times New Roman" w:cs="Times New Roman"/>
          <w:szCs w:val="24"/>
        </w:rPr>
        <w:t>ή</w:t>
      </w:r>
      <w:r>
        <w:rPr>
          <w:rFonts w:eastAsia="Times New Roman" w:cs="Times New Roman"/>
          <w:szCs w:val="24"/>
        </w:rPr>
        <w:t xml:space="preserve">ριο </w:t>
      </w:r>
      <w:r>
        <w:rPr>
          <w:rFonts w:eastAsia="Times New Roman" w:cs="Times New Roman"/>
          <w:szCs w:val="24"/>
        </w:rPr>
        <w:t>«</w:t>
      </w:r>
      <w:r>
        <w:rPr>
          <w:rFonts w:eastAsia="Times New Roman" w:cs="Times New Roman"/>
          <w:szCs w:val="24"/>
        </w:rPr>
        <w:t>ΚΕΡΑΝΗΣ</w:t>
      </w:r>
      <w:r>
        <w:rPr>
          <w:rFonts w:eastAsia="Times New Roman" w:cs="Times New Roman"/>
          <w:szCs w:val="24"/>
        </w:rPr>
        <w:t>»</w:t>
      </w:r>
      <w:r>
        <w:rPr>
          <w:rFonts w:eastAsia="Times New Roman" w:cs="Times New Roman"/>
          <w:szCs w:val="24"/>
        </w:rPr>
        <w:t xml:space="preserve"> είχε πει: «Έχει γραφεία Υπουργών που έχουν μετασκευαστεί με πολυτελείς εγκαταστάσεις τα προηγούμενα χρόνια. Επίσης, έχουν γίνει υπερβολικές δαπάνες, για παράδειγμα στο πάρκινγκ, προκειμένου να </w:t>
      </w:r>
      <w:r>
        <w:rPr>
          <w:rFonts w:eastAsia="Times New Roman" w:cs="Times New Roman"/>
          <w:szCs w:val="24"/>
        </w:rPr>
        <w:t xml:space="preserve">μεγαλώσουν οι θέσεις στάθμευσης. Υπάρχουν πάρκινγκ στα οποία ανεβαίνει </w:t>
      </w:r>
      <w:r>
        <w:rPr>
          <w:rFonts w:eastAsia="Times New Roman" w:cs="Times New Roman"/>
          <w:szCs w:val="24"/>
        </w:rPr>
        <w:lastRenderedPageBreak/>
        <w:t>κάποιος στο αυτοκίνητό του πατώντας ένα κουμπί. Μιλάμε για τέτοιου τύπου πολυτέλειες και κατασπατάληση χρημάτων. Τέτοια λεφτά πετάγαμε.».</w:t>
      </w:r>
    </w:p>
    <w:p w14:paraId="3FB07E7D"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Αποκάλυψε δε –και εδώ είναι το χιούμορ του- ότι</w:t>
      </w:r>
      <w:r>
        <w:rPr>
          <w:rFonts w:eastAsia="Times New Roman" w:cs="Times New Roman"/>
          <w:szCs w:val="24"/>
        </w:rPr>
        <w:t xml:space="preserve"> υπάρχουν υπηρεσίες που πληρώνουν ενοίκιο ανά υπάλληλο –έκανε αυτό το παιχνίδι αντιστοιχώντας υπάλληλο με ενοίκιο- 667 ευρώ, αλλού 704 ευρώ και αλλού 936 ευρώ. </w:t>
      </w:r>
      <w:r>
        <w:rPr>
          <w:rFonts w:eastAsia="Times New Roman" w:cs="Times New Roman"/>
          <w:szCs w:val="24"/>
        </w:rPr>
        <w:t>Έ</w:t>
      </w:r>
      <w:r>
        <w:rPr>
          <w:rFonts w:eastAsia="Times New Roman" w:cs="Times New Roman"/>
          <w:szCs w:val="24"/>
        </w:rPr>
        <w:t xml:space="preserve">λεγε τότε ο κ. Αλεξιάδης: «Φαντάζομαι ότι εάν πάμε σε ένα όχι </w:t>
      </w:r>
      <w:proofErr w:type="spellStart"/>
      <w:r>
        <w:rPr>
          <w:rFonts w:eastAsia="Times New Roman" w:cs="Times New Roman"/>
          <w:szCs w:val="24"/>
        </w:rPr>
        <w:t>πεντάστερο</w:t>
      </w:r>
      <w:proofErr w:type="spellEnd"/>
      <w:r>
        <w:rPr>
          <w:rFonts w:eastAsia="Times New Roman" w:cs="Times New Roman"/>
          <w:szCs w:val="24"/>
        </w:rPr>
        <w:t xml:space="preserve">, αλλά </w:t>
      </w:r>
      <w:proofErr w:type="spellStart"/>
      <w:r>
        <w:rPr>
          <w:rFonts w:eastAsia="Times New Roman" w:cs="Times New Roman"/>
          <w:szCs w:val="24"/>
        </w:rPr>
        <w:t>τετράστερο</w:t>
      </w:r>
      <w:proofErr w:type="spellEnd"/>
      <w:r>
        <w:rPr>
          <w:rFonts w:eastAsia="Times New Roman" w:cs="Times New Roman"/>
          <w:szCs w:val="24"/>
        </w:rPr>
        <w:t xml:space="preserve"> ξενοδ</w:t>
      </w:r>
      <w:r>
        <w:rPr>
          <w:rFonts w:eastAsia="Times New Roman" w:cs="Times New Roman"/>
          <w:szCs w:val="24"/>
        </w:rPr>
        <w:t>οχείο και πούμε πόσα θέλεις το</w:t>
      </w:r>
      <w:r>
        <w:rPr>
          <w:rFonts w:eastAsia="Times New Roman" w:cs="Times New Roman"/>
          <w:szCs w:val="24"/>
        </w:rPr>
        <w:t>ν</w:t>
      </w:r>
      <w:r>
        <w:rPr>
          <w:rFonts w:eastAsia="Times New Roman" w:cs="Times New Roman"/>
          <w:szCs w:val="24"/>
        </w:rPr>
        <w:t xml:space="preserve"> μήνα</w:t>
      </w:r>
      <w:r>
        <w:rPr>
          <w:rFonts w:eastAsia="Times New Roman" w:cs="Times New Roman"/>
          <w:szCs w:val="24"/>
        </w:rPr>
        <w:t>,</w:t>
      </w:r>
      <w:r>
        <w:rPr>
          <w:rFonts w:eastAsia="Times New Roman" w:cs="Times New Roman"/>
          <w:szCs w:val="24"/>
        </w:rPr>
        <w:t xml:space="preserve"> για να φέρουμε τριάντα υπαλλήλους, θα μας ζητήσει λιγότερα και θα έχει και πρωινό.». </w:t>
      </w:r>
    </w:p>
    <w:p w14:paraId="3FB07E7E"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Το λέω, γιατί είναι ένα χαριτολόγημα που δείχνει, όμως, την απίστευτη κατάσταση στην οποία βρίσκεται σήμερα η υπόθεση των δυο ακινήτ</w:t>
      </w:r>
      <w:r>
        <w:rPr>
          <w:rFonts w:eastAsia="Times New Roman" w:cs="Times New Roman"/>
          <w:szCs w:val="24"/>
        </w:rPr>
        <w:t xml:space="preserve">ων του </w:t>
      </w:r>
      <w:r>
        <w:rPr>
          <w:rFonts w:eastAsia="Times New Roman" w:cs="Times New Roman"/>
          <w:szCs w:val="24"/>
        </w:rPr>
        <w:t>δ</w:t>
      </w:r>
      <w:r>
        <w:rPr>
          <w:rFonts w:eastAsia="Times New Roman" w:cs="Times New Roman"/>
          <w:szCs w:val="24"/>
        </w:rPr>
        <w:t>ημοσίου, σε μία χώρα –επαναλαμβάνω- η οποία υποφέρει οικονομικά.</w:t>
      </w:r>
    </w:p>
    <w:p w14:paraId="3FB07E7F"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Υπό αυτή την έννοια, κύριε Υπουργέ, θα ήθελα να συνεννοηθούμε ότι πρέπει οπωσδήποτε να προχωρήσετε σε ενέργειες που θα αποκαταστήσουν μια διαφορετική εικόνα σε αυτό το θέμα και που θα</w:t>
      </w:r>
      <w:r>
        <w:rPr>
          <w:rFonts w:eastAsia="Times New Roman" w:cs="Times New Roman"/>
          <w:szCs w:val="24"/>
        </w:rPr>
        <w:t xml:space="preserve"> πείθουν</w:t>
      </w:r>
      <w:r>
        <w:rPr>
          <w:rFonts w:eastAsia="Times New Roman" w:cs="Times New Roman"/>
          <w:szCs w:val="24"/>
        </w:rPr>
        <w:t>,</w:t>
      </w:r>
      <w:r>
        <w:rPr>
          <w:rFonts w:eastAsia="Times New Roman" w:cs="Times New Roman"/>
          <w:szCs w:val="24"/>
        </w:rPr>
        <w:t xml:space="preserve"> εν πάση </w:t>
      </w:r>
      <w:proofErr w:type="spellStart"/>
      <w:r>
        <w:rPr>
          <w:rFonts w:eastAsia="Times New Roman" w:cs="Times New Roman"/>
          <w:szCs w:val="24"/>
        </w:rPr>
        <w:t>περιπτώσει</w:t>
      </w:r>
      <w:proofErr w:type="spellEnd"/>
      <w:r>
        <w:rPr>
          <w:rFonts w:eastAsia="Times New Roman" w:cs="Times New Roman"/>
          <w:szCs w:val="24"/>
        </w:rPr>
        <w:t>,</w:t>
      </w:r>
      <w:r>
        <w:rPr>
          <w:rFonts w:eastAsia="Times New Roman" w:cs="Times New Roman"/>
          <w:szCs w:val="24"/>
        </w:rPr>
        <w:t xml:space="preserve"> τους απλούς Έλληνες πολίτες ότι, πέρα από τη δική τους προσπάθεια να συμβάλουν στη διέξοδο από την κρίση, και το ελληνικό </w:t>
      </w:r>
      <w:r>
        <w:rPr>
          <w:rFonts w:eastAsia="Times New Roman" w:cs="Times New Roman"/>
          <w:szCs w:val="24"/>
        </w:rPr>
        <w:t>δ</w:t>
      </w:r>
      <w:r>
        <w:rPr>
          <w:rFonts w:eastAsia="Times New Roman" w:cs="Times New Roman"/>
          <w:szCs w:val="24"/>
        </w:rPr>
        <w:t xml:space="preserve">ημόσιο δεν σκέφτεται ότι έχει κάποιο κορβανά </w:t>
      </w:r>
      <w:r>
        <w:rPr>
          <w:rFonts w:eastAsia="Times New Roman" w:cs="Times New Roman"/>
          <w:szCs w:val="24"/>
        </w:rPr>
        <w:t>από</w:t>
      </w:r>
      <w:r>
        <w:rPr>
          <w:rFonts w:eastAsia="Times New Roman" w:cs="Times New Roman"/>
          <w:szCs w:val="24"/>
        </w:rPr>
        <w:t xml:space="preserve"> τον οποίο χαλάει λεφτά όπου θέλει και όταν θέλει.</w:t>
      </w:r>
    </w:p>
    <w:p w14:paraId="3FB07E80"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Ευχα</w:t>
      </w:r>
      <w:r>
        <w:rPr>
          <w:rFonts w:eastAsia="Times New Roman" w:cs="Times New Roman"/>
          <w:szCs w:val="24"/>
        </w:rPr>
        <w:t>ριστώ πολύ.</w:t>
      </w:r>
    </w:p>
    <w:p w14:paraId="3FB07E81"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Τον λόγο έχει ο κύριος Υπουργός.</w:t>
      </w:r>
    </w:p>
    <w:p w14:paraId="3FB07E82"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ΕΥΚΛΕΙΔΗΣ ΤΣΑΚΑΛΩΤΟΣ (Υπουργός Οικονομικών): </w:t>
      </w:r>
      <w:r>
        <w:rPr>
          <w:rFonts w:eastAsia="Times New Roman" w:cs="Times New Roman"/>
          <w:szCs w:val="24"/>
        </w:rPr>
        <w:t>Ευχαριστώ, κύριε Πρόεδρε.</w:t>
      </w:r>
    </w:p>
    <w:p w14:paraId="3FB07E83"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Νομίζω ότι ο καλός συνάδελφος βάζει βραχυπρόθεσμα και πιο μεσοπρόθεσμα θέματα. Το βραχυπρόθεσμο θέμα που β</w:t>
      </w:r>
      <w:r>
        <w:rPr>
          <w:rFonts w:eastAsia="Times New Roman" w:cs="Times New Roman"/>
          <w:szCs w:val="24"/>
        </w:rPr>
        <w:t>άζει αφορά το κτ</w:t>
      </w:r>
      <w:r>
        <w:rPr>
          <w:rFonts w:eastAsia="Times New Roman" w:cs="Times New Roman"/>
          <w:szCs w:val="24"/>
        </w:rPr>
        <w:t>ή</w:t>
      </w:r>
      <w:r>
        <w:rPr>
          <w:rFonts w:eastAsia="Times New Roman" w:cs="Times New Roman"/>
          <w:szCs w:val="24"/>
        </w:rPr>
        <w:t xml:space="preserve">ριο </w:t>
      </w:r>
      <w:r>
        <w:rPr>
          <w:rFonts w:eastAsia="Times New Roman" w:cs="Times New Roman"/>
          <w:szCs w:val="24"/>
        </w:rPr>
        <w:t>«</w:t>
      </w:r>
      <w:r>
        <w:rPr>
          <w:rFonts w:eastAsia="Times New Roman" w:cs="Times New Roman"/>
          <w:szCs w:val="24"/>
        </w:rPr>
        <w:t>ΚΕΡΑΝΗΣ</w:t>
      </w:r>
      <w:r>
        <w:rPr>
          <w:rFonts w:eastAsia="Times New Roman" w:cs="Times New Roman"/>
          <w:szCs w:val="24"/>
        </w:rPr>
        <w:t>»</w:t>
      </w:r>
      <w:r>
        <w:rPr>
          <w:rFonts w:eastAsia="Times New Roman" w:cs="Times New Roman"/>
          <w:szCs w:val="24"/>
        </w:rPr>
        <w:t>. Ο στόχος μας είναι να γεμίσει μέχρι τα Χριστούγεννα. Γι</w:t>
      </w:r>
      <w:r>
        <w:rPr>
          <w:rFonts w:eastAsia="Times New Roman" w:cs="Times New Roman"/>
          <w:szCs w:val="24"/>
        </w:rPr>
        <w:t>α</w:t>
      </w:r>
      <w:r>
        <w:rPr>
          <w:rFonts w:eastAsia="Times New Roman" w:cs="Times New Roman"/>
          <w:szCs w:val="24"/>
        </w:rPr>
        <w:t xml:space="preserve"> αυτό δουλεύουμε. </w:t>
      </w:r>
      <w:r>
        <w:rPr>
          <w:rFonts w:eastAsia="Times New Roman" w:cs="Times New Roman"/>
          <w:szCs w:val="24"/>
        </w:rPr>
        <w:t>Ά</w:t>
      </w:r>
      <w:r>
        <w:rPr>
          <w:rFonts w:eastAsia="Times New Roman" w:cs="Times New Roman"/>
          <w:szCs w:val="24"/>
        </w:rPr>
        <w:t>ρα μπορείτε να μου κάνετε μια ερώτηση τα Χριστούγεννα γι’ αυτό.</w:t>
      </w:r>
    </w:p>
    <w:p w14:paraId="3FB07E84"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Το μεσοπρόθεσμο ίσως είναι και πιο σοβαρό -γιατί, εντάξει, ένα κτήριο δεν θα μας σώσε</w:t>
      </w:r>
      <w:r>
        <w:rPr>
          <w:rFonts w:eastAsia="Times New Roman" w:cs="Times New Roman"/>
          <w:szCs w:val="24"/>
        </w:rPr>
        <w:t>ι-, είναι η στρατηγική της Κυβέρνησης για την επισκόπηση δαπανών για όλο το δημόσιο. Αρχίσαμε φέτος με μερικά πιλοτικά σχέδια για τ</w:t>
      </w:r>
      <w:r>
        <w:rPr>
          <w:rFonts w:eastAsia="Times New Roman" w:cs="Times New Roman"/>
          <w:szCs w:val="24"/>
        </w:rPr>
        <w:t>α</w:t>
      </w:r>
      <w:r>
        <w:rPr>
          <w:rFonts w:eastAsia="Times New Roman" w:cs="Times New Roman"/>
          <w:szCs w:val="24"/>
        </w:rPr>
        <w:t xml:space="preserve"> Υπουργεί</w:t>
      </w:r>
      <w:r>
        <w:rPr>
          <w:rFonts w:eastAsia="Times New Roman" w:cs="Times New Roman"/>
          <w:szCs w:val="24"/>
        </w:rPr>
        <w:t>α</w:t>
      </w:r>
      <w:r>
        <w:rPr>
          <w:rFonts w:eastAsia="Times New Roman" w:cs="Times New Roman"/>
          <w:szCs w:val="24"/>
        </w:rPr>
        <w:t xml:space="preserve"> Οικονομίας, Οικονομικών και Πολιτισμού και άλλο ένα, που μου διαφεύγει αυτή τη στιγμή, αλλά πάντως για τέσσερα Υπ</w:t>
      </w:r>
      <w:r>
        <w:rPr>
          <w:rFonts w:eastAsia="Times New Roman" w:cs="Times New Roman"/>
          <w:szCs w:val="24"/>
        </w:rPr>
        <w:t xml:space="preserve">ουργεία. Μέσα στο 2017 θα υπάρχει το </w:t>
      </w:r>
      <w:r>
        <w:rPr>
          <w:rFonts w:eastAsia="Times New Roman" w:cs="Times New Roman"/>
          <w:szCs w:val="24"/>
          <w:lang w:val="en-US"/>
        </w:rPr>
        <w:t>spending</w:t>
      </w:r>
      <w:r>
        <w:rPr>
          <w:rFonts w:eastAsia="Times New Roman" w:cs="Times New Roman"/>
          <w:szCs w:val="24"/>
        </w:rPr>
        <w:t xml:space="preserve"> </w:t>
      </w:r>
      <w:r>
        <w:rPr>
          <w:rFonts w:eastAsia="Times New Roman" w:cs="Times New Roman"/>
          <w:szCs w:val="24"/>
          <w:lang w:val="en-US"/>
        </w:rPr>
        <w:t>review</w:t>
      </w:r>
      <w:r>
        <w:rPr>
          <w:rFonts w:eastAsia="Times New Roman" w:cs="Times New Roman"/>
          <w:szCs w:val="24"/>
        </w:rPr>
        <w:t>, η επισκόπηση των δαπανών</w:t>
      </w:r>
      <w:r>
        <w:rPr>
          <w:rFonts w:eastAsia="Times New Roman" w:cs="Times New Roman"/>
          <w:szCs w:val="24"/>
        </w:rPr>
        <w:t>,</w:t>
      </w:r>
      <w:r>
        <w:rPr>
          <w:rFonts w:eastAsia="Times New Roman" w:cs="Times New Roman"/>
          <w:szCs w:val="24"/>
        </w:rPr>
        <w:t xml:space="preserve"> για όλα τα Υπουργεία. Γι</w:t>
      </w:r>
      <w:r>
        <w:rPr>
          <w:rFonts w:eastAsia="Times New Roman" w:cs="Times New Roman"/>
          <w:szCs w:val="24"/>
        </w:rPr>
        <w:t>α</w:t>
      </w:r>
      <w:r>
        <w:rPr>
          <w:rFonts w:eastAsia="Times New Roman" w:cs="Times New Roman"/>
          <w:szCs w:val="24"/>
        </w:rPr>
        <w:t xml:space="preserve"> αυτό νομίζω να μπορούμε να πείσουμε τον ελληνικό λαό στο τέλος του 2017. Τέτοιες σπατάλες δεν είναι μόνο για κτήρια, αλλά υπάρχουν και σπατάλες στο πώ</w:t>
      </w:r>
      <w:r>
        <w:rPr>
          <w:rFonts w:eastAsia="Times New Roman" w:cs="Times New Roman"/>
          <w:szCs w:val="24"/>
        </w:rPr>
        <w:t xml:space="preserve">ς γίνονται οι παραγγελίες για </w:t>
      </w:r>
      <w:r>
        <w:rPr>
          <w:rFonts w:eastAsia="Times New Roman" w:cs="Times New Roman"/>
          <w:szCs w:val="24"/>
          <w:lang w:val="en-US"/>
        </w:rPr>
        <w:t>computers</w:t>
      </w:r>
      <w:r>
        <w:rPr>
          <w:rFonts w:eastAsia="Times New Roman" w:cs="Times New Roman"/>
          <w:szCs w:val="24"/>
        </w:rPr>
        <w:t>, πώς γίνονται οι συμβάσεις με τηλεφωνικές εταιρείες, υπάρχει μια γκάμα σπαταλών που πρέπει να τις εξετάσουμε. Ιδιαίτερα αυτό θα μας επιτρέψει να βρούμε πόρους για κοινωνικές δαπάνες και άλλες προτεραιότητες της Κυβέρ</w:t>
      </w:r>
      <w:r>
        <w:rPr>
          <w:rFonts w:eastAsia="Times New Roman" w:cs="Times New Roman"/>
          <w:szCs w:val="24"/>
        </w:rPr>
        <w:t>νησης και της ελληνικής κοινωνίας.</w:t>
      </w:r>
    </w:p>
    <w:p w14:paraId="3FB07E85"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Σας έχω πει και άλλη φορά, νομίζω το έχουμε συζητήσει, αυτή τη δυνατότητα την έχουμε γιατί στους στόχους που βάζουν οι δανειστές δεν μετράνε τα λεγόμενα </w:t>
      </w:r>
      <w:r>
        <w:rPr>
          <w:rFonts w:eastAsia="Times New Roman" w:cs="Times New Roman"/>
          <w:szCs w:val="24"/>
        </w:rPr>
        <w:t>«</w:t>
      </w:r>
      <w:r>
        <w:rPr>
          <w:rFonts w:eastAsia="Times New Roman" w:cs="Times New Roman"/>
          <w:szCs w:val="24"/>
        </w:rPr>
        <w:t>μη παραμετρικά μέτρα</w:t>
      </w:r>
      <w:r>
        <w:rPr>
          <w:rFonts w:eastAsia="Times New Roman" w:cs="Times New Roman"/>
          <w:szCs w:val="24"/>
        </w:rPr>
        <w:t>»</w:t>
      </w:r>
      <w:r>
        <w:rPr>
          <w:rFonts w:eastAsia="Times New Roman" w:cs="Times New Roman"/>
          <w:szCs w:val="24"/>
        </w:rPr>
        <w:t>. Άρα</w:t>
      </w:r>
      <w:r>
        <w:rPr>
          <w:rFonts w:eastAsia="Times New Roman" w:cs="Times New Roman"/>
          <w:szCs w:val="24"/>
        </w:rPr>
        <w:t>,</w:t>
      </w:r>
      <w:r>
        <w:rPr>
          <w:rFonts w:eastAsia="Times New Roman" w:cs="Times New Roman"/>
          <w:szCs w:val="24"/>
        </w:rPr>
        <w:t xml:space="preserve"> όταν λένε για τους στόχους ότι πρέπει ν</w:t>
      </w:r>
      <w:r>
        <w:rPr>
          <w:rFonts w:eastAsia="Times New Roman" w:cs="Times New Roman"/>
          <w:szCs w:val="24"/>
        </w:rPr>
        <w:t>α φτάσουμε το 1,75% φέτος, το 3,5%</w:t>
      </w:r>
      <w:r>
        <w:rPr>
          <w:rFonts w:eastAsia="Times New Roman" w:cs="Times New Roman"/>
          <w:szCs w:val="24"/>
        </w:rPr>
        <w:t>,</w:t>
      </w:r>
      <w:r>
        <w:rPr>
          <w:rFonts w:eastAsia="Times New Roman" w:cs="Times New Roman"/>
          <w:szCs w:val="24"/>
        </w:rPr>
        <w:t xml:space="preserve"> ό,τι κερδίσουμε από τη φοροδιαφυγή ή στη συγκεκριμένη δική μας περίπτωση από τις δαπάνες είναι κέρδος. Άρα είναι κέρδος για την Κυβέρνηση και πιο σημαντικό απ’ όλα είναι κέρδος για την κοινωνία και την οικονομία. Άρα λέω</w:t>
      </w:r>
      <w:r>
        <w:rPr>
          <w:rFonts w:eastAsia="Times New Roman" w:cs="Times New Roman"/>
          <w:szCs w:val="24"/>
        </w:rPr>
        <w:t xml:space="preserve"> ότι είναι σημαντική η ερώτησή σας και είναι ένα παράδειγμα από μια γενικότερη κατάσταση που πρέπει να αντιμετωπίσουμε.</w:t>
      </w:r>
    </w:p>
    <w:p w14:paraId="3FB07E86"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3FB07E87"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κύριο Υπουργό.</w:t>
      </w:r>
    </w:p>
    <w:p w14:paraId="3FB07E88"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έχω την τιμή να ανακοινώ</w:t>
      </w:r>
      <w:r>
        <w:rPr>
          <w:rFonts w:eastAsia="Times New Roman" w:cs="Times New Roman"/>
          <w:szCs w:val="24"/>
        </w:rPr>
        <w:t>σω στο Σώμα ότι τη συνεδρίασή μας παρακολουθούν από τα άνω δυτικά θεωρεία, αφού προηγουμένως συμμετείχαν στο εκπαιδευτικό πρόγραμμα «Εργαστήρι Δημοκρατίας» που διοργανώνει το Ίδρυμα της Βουλής, δεκαεπτά μαθητές και μαθήτριες και δύο εκπαιδευτικοί συνοδοί α</w:t>
      </w:r>
      <w:r>
        <w:rPr>
          <w:rFonts w:eastAsia="Times New Roman" w:cs="Times New Roman"/>
          <w:szCs w:val="24"/>
        </w:rPr>
        <w:t>πό το 38</w:t>
      </w:r>
      <w:r>
        <w:rPr>
          <w:rFonts w:eastAsia="Times New Roman" w:cs="Times New Roman"/>
          <w:szCs w:val="24"/>
          <w:vertAlign w:val="superscript"/>
        </w:rPr>
        <w:t>ο</w:t>
      </w:r>
      <w:r>
        <w:rPr>
          <w:rFonts w:eastAsia="Times New Roman" w:cs="Times New Roman"/>
          <w:szCs w:val="24"/>
        </w:rPr>
        <w:t xml:space="preserve"> Δημοτικό Σχολείο Περιστερίου.</w:t>
      </w:r>
    </w:p>
    <w:p w14:paraId="3FB07E89"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Η Βουλής τούς καλωσορίζει.</w:t>
      </w:r>
    </w:p>
    <w:p w14:paraId="3FB07E8A" w14:textId="77777777" w:rsidR="00C04871" w:rsidRDefault="0043374B">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3FB07E8B"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Συνεχίζουμε με την ένατη </w:t>
      </w:r>
      <w:r>
        <w:rPr>
          <w:rFonts w:eastAsia="Times New Roman" w:cs="Times New Roman"/>
          <w:szCs w:val="24"/>
        </w:rPr>
        <w:t>με αριθμό 641/21-3-2017</w:t>
      </w:r>
      <w:r>
        <w:rPr>
          <w:rFonts w:eastAsia="Times New Roman" w:cs="Times New Roman"/>
          <w:szCs w:val="24"/>
        </w:rPr>
        <w:t xml:space="preserve"> </w:t>
      </w:r>
      <w:r>
        <w:rPr>
          <w:rFonts w:eastAsia="Times New Roman" w:cs="Times New Roman"/>
          <w:szCs w:val="24"/>
        </w:rPr>
        <w:t>επίκαιρη ερώτηση δεύτερου κύκλου του Βουλευτή Β΄ Αθηνών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 xml:space="preserve">Χρήστου </w:t>
      </w:r>
      <w:proofErr w:type="spellStart"/>
      <w:r>
        <w:rPr>
          <w:rFonts w:eastAsia="Times New Roman" w:cs="Times New Roman"/>
          <w:bCs/>
          <w:szCs w:val="24"/>
        </w:rPr>
        <w:t>Κατσώτη</w:t>
      </w:r>
      <w:proofErr w:type="spellEnd"/>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szCs w:val="24"/>
        </w:rPr>
        <w:t xml:space="preserve"> σχετικά με την πώληση της «Εθνικής Ασφαλιστικής».</w:t>
      </w:r>
    </w:p>
    <w:p w14:paraId="3FB07E8C"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Κατσώτης</w:t>
      </w:r>
      <w:proofErr w:type="spellEnd"/>
      <w:r>
        <w:rPr>
          <w:rFonts w:eastAsia="Times New Roman" w:cs="Times New Roman"/>
          <w:szCs w:val="24"/>
        </w:rPr>
        <w:t>.</w:t>
      </w:r>
    </w:p>
    <w:p w14:paraId="3FB07E8D"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Ευχαριστώ, κύριε Πρόεδρε.</w:t>
      </w:r>
    </w:p>
    <w:p w14:paraId="3FB07E8E"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Κύριε Υπουργέ,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θα θέλαμε να χαιρετ</w:t>
      </w:r>
      <w:r>
        <w:rPr>
          <w:rFonts w:eastAsia="Times New Roman" w:cs="Times New Roman"/>
          <w:szCs w:val="24"/>
        </w:rPr>
        <w:t>ί</w:t>
      </w:r>
      <w:r>
        <w:rPr>
          <w:rFonts w:eastAsia="Times New Roman" w:cs="Times New Roman"/>
          <w:szCs w:val="24"/>
        </w:rPr>
        <w:t>σουμε</w:t>
      </w:r>
      <w:r>
        <w:rPr>
          <w:rFonts w:eastAsia="Times New Roman" w:cs="Times New Roman"/>
          <w:szCs w:val="24"/>
        </w:rPr>
        <w:t>,</w:t>
      </w:r>
      <w:r>
        <w:rPr>
          <w:rFonts w:eastAsia="Times New Roman" w:cs="Times New Roman"/>
          <w:szCs w:val="24"/>
        </w:rPr>
        <w:t xml:space="preserve"> με αφορμή τη συζήτηση</w:t>
      </w:r>
      <w:r>
        <w:rPr>
          <w:rFonts w:eastAsia="Times New Roman" w:cs="Times New Roman"/>
          <w:szCs w:val="24"/>
        </w:rPr>
        <w:t>,</w:t>
      </w:r>
      <w:r>
        <w:rPr>
          <w:rFonts w:eastAsia="Times New Roman" w:cs="Times New Roman"/>
          <w:szCs w:val="24"/>
        </w:rPr>
        <w:t xml:space="preserve"> τους ε</w:t>
      </w:r>
      <w:r>
        <w:rPr>
          <w:rFonts w:eastAsia="Times New Roman" w:cs="Times New Roman"/>
          <w:szCs w:val="24"/>
        </w:rPr>
        <w:t>ργαζόμενους δεκάδων σωματείων και τους συνταξιούχους, που από το πρωί προχώρησαν σε συμβολικό αποκλεισμό του Υπουργείου Οικονομικών, εκφράζοντας έτσι την οργή τους, την αντίθεσή τους και την απόφασή τους να δυναμώσουν τους αγώνες για την ανατροπή αυτής της</w:t>
      </w:r>
      <w:r>
        <w:rPr>
          <w:rFonts w:eastAsia="Times New Roman" w:cs="Times New Roman"/>
          <w:szCs w:val="24"/>
        </w:rPr>
        <w:t xml:space="preserve"> πολιτικής. </w:t>
      </w:r>
    </w:p>
    <w:p w14:paraId="3FB07E8F"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Οι εργαζόμενοι, οι συνταξιούχοι, οι αυτοαπασχολούμενοι, οι φτωχοί αγρότες δεν έχουν άλλον δρόμο από την αδιάλλακτη πάλη ενάντια στη νέα συμφωνία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ληστεία, ενάντια στο τέταρτο μνημόνιο, για να μην περάσει η νέα επέλαση στη ζωή τους. «Τα μέτρα </w:t>
      </w:r>
      <w:r>
        <w:rPr>
          <w:rFonts w:eastAsia="Times New Roman" w:cs="Times New Roman"/>
          <w:szCs w:val="24"/>
        </w:rPr>
        <w:t>και τα αντίμετρα τσακίζουν τη ζωή μας, αγώνας, ρήξη, ανατροπή η μόνη επιλογή μας</w:t>
      </w:r>
      <w:r>
        <w:rPr>
          <w:rFonts w:eastAsia="Times New Roman" w:cs="Times New Roman"/>
          <w:szCs w:val="24"/>
        </w:rPr>
        <w:t>.</w:t>
      </w:r>
      <w:r>
        <w:rPr>
          <w:rFonts w:eastAsia="Times New Roman" w:cs="Times New Roman"/>
          <w:szCs w:val="24"/>
        </w:rPr>
        <w:t xml:space="preserve">». Αυτό φωνάζουνε, κύριε Υπουργέ, από το πρωί. </w:t>
      </w:r>
    </w:p>
    <w:p w14:paraId="3FB07E90"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 xml:space="preserve">Καλούμε με αφορμή, λοιπόν, τη συζήτηση όλη την εργατική τάξη σε καθολική συμμετοχή στην εικοσιτετράωρη απεργία στις 17 Μάη και </w:t>
      </w:r>
      <w:r>
        <w:rPr>
          <w:rFonts w:eastAsia="Times New Roman" w:cs="Times New Roman"/>
          <w:szCs w:val="24"/>
        </w:rPr>
        <w:t xml:space="preserve">σε κάθε άλλη </w:t>
      </w:r>
      <w:r>
        <w:rPr>
          <w:rFonts w:eastAsia="Times New Roman" w:cs="Times New Roman"/>
          <w:szCs w:val="24"/>
        </w:rPr>
        <w:lastRenderedPageBreak/>
        <w:t>δραστηριότητα των συνδικάτων ενάντια στη νέα συμφωνία</w:t>
      </w:r>
      <w:r>
        <w:rPr>
          <w:rFonts w:eastAsia="Times New Roman" w:cs="Times New Roman"/>
          <w:szCs w:val="24"/>
        </w:rPr>
        <w:t>,</w:t>
      </w:r>
      <w:r>
        <w:rPr>
          <w:rFonts w:eastAsia="Times New Roman" w:cs="Times New Roman"/>
          <w:szCs w:val="24"/>
        </w:rPr>
        <w:t xml:space="preserve"> που ληστεύει τον λαό.</w:t>
      </w:r>
    </w:p>
    <w:p w14:paraId="3FB07E91"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Κύριε Υπουργέ, η ερώτηση αυτή κατατέθηκε στις αρχές του Μάρτη. Μέχρι τώρα, βέβαια, το περιεχόμενό της έχει αλλάξει</w:t>
      </w:r>
      <w:r>
        <w:rPr>
          <w:rFonts w:eastAsia="Times New Roman" w:cs="Times New Roman"/>
          <w:szCs w:val="24"/>
        </w:rPr>
        <w:t>,</w:t>
      </w:r>
      <w:r>
        <w:rPr>
          <w:rFonts w:eastAsia="Times New Roman" w:cs="Times New Roman"/>
          <w:szCs w:val="24"/>
        </w:rPr>
        <w:t xml:space="preserve"> γιατί έχει προχωρήσει η διαδικασία με την πώληση τ</w:t>
      </w:r>
      <w:r>
        <w:rPr>
          <w:rFonts w:eastAsia="Times New Roman" w:cs="Times New Roman"/>
          <w:szCs w:val="24"/>
        </w:rPr>
        <w:t xml:space="preserve">ης </w:t>
      </w:r>
      <w:r>
        <w:rPr>
          <w:rFonts w:eastAsia="Times New Roman" w:cs="Times New Roman"/>
          <w:szCs w:val="24"/>
        </w:rPr>
        <w:t>«</w:t>
      </w:r>
      <w:r>
        <w:rPr>
          <w:rFonts w:eastAsia="Times New Roman" w:cs="Times New Roman"/>
          <w:szCs w:val="24"/>
        </w:rPr>
        <w:t>Εθνικής Ασφαλιστικής</w:t>
      </w:r>
      <w:r>
        <w:rPr>
          <w:rFonts w:eastAsia="Times New Roman" w:cs="Times New Roman"/>
          <w:szCs w:val="24"/>
        </w:rPr>
        <w:t>»</w:t>
      </w:r>
      <w:r>
        <w:rPr>
          <w:rFonts w:eastAsia="Times New Roman" w:cs="Times New Roman"/>
          <w:szCs w:val="24"/>
        </w:rPr>
        <w:t xml:space="preserve">. Είναι γνωστό, από τότε έχουν γραφτεί πολλά, για πολλά </w:t>
      </w:r>
      <w:r>
        <w:rPr>
          <w:rFonts w:eastAsia="Times New Roman" w:cs="Times New Roman"/>
          <w:szCs w:val="24"/>
          <w:lang w:val="en-US"/>
        </w:rPr>
        <w:t>funds</w:t>
      </w:r>
      <w:r>
        <w:rPr>
          <w:rFonts w:eastAsia="Times New Roman" w:cs="Times New Roman"/>
          <w:szCs w:val="24"/>
        </w:rPr>
        <w:t xml:space="preserve"> τα οποία έχουν εκδηλώσει ενδιαφέρον. Γράφεται ότι στις 4 Απρίλη κατέθεσαν δεσμευτικές οικονομικές προσφορές ενδιαφερόμενοι, μιλούν για τέσσερις ενδιαφερόμενους. Βέβαια τ</w:t>
      </w:r>
      <w:r>
        <w:rPr>
          <w:rFonts w:eastAsia="Times New Roman" w:cs="Times New Roman"/>
          <w:szCs w:val="24"/>
        </w:rPr>
        <w:t xml:space="preserve">α δημοσιεύματα που υπάρχουν από τότε μέχρι τώρα είναι αρκετά σε σχέση με τη διαδικασία πώλησης της </w:t>
      </w:r>
      <w:r>
        <w:rPr>
          <w:rFonts w:eastAsia="Times New Roman" w:cs="Times New Roman"/>
          <w:szCs w:val="24"/>
        </w:rPr>
        <w:t>«</w:t>
      </w:r>
      <w:r>
        <w:rPr>
          <w:rFonts w:eastAsia="Times New Roman" w:cs="Times New Roman"/>
          <w:szCs w:val="24"/>
        </w:rPr>
        <w:t>Εθνικής Ασφαλιστικής</w:t>
      </w:r>
      <w:r>
        <w:rPr>
          <w:rFonts w:eastAsia="Times New Roman" w:cs="Times New Roman"/>
          <w:szCs w:val="24"/>
        </w:rPr>
        <w:t>»</w:t>
      </w:r>
      <w:r>
        <w:rPr>
          <w:rFonts w:eastAsia="Times New Roman" w:cs="Times New Roman"/>
          <w:szCs w:val="24"/>
        </w:rPr>
        <w:t xml:space="preserve"> και τη συμβολή εδώ του ελληνικού δημοσίου και της Κυβέρνησης.</w:t>
      </w:r>
    </w:p>
    <w:p w14:paraId="3FB07E92"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Τα ερωτήματα που έχουμε καταθέσει, κύριε Υπουργέ, και θέλουν απάντηση εί</w:t>
      </w:r>
      <w:r>
        <w:rPr>
          <w:rFonts w:eastAsia="Times New Roman" w:cs="Times New Roman"/>
          <w:szCs w:val="24"/>
        </w:rPr>
        <w:t xml:space="preserve">ναι να μας πείτε ποιος είναι ο σχεδιασμός της Κυβέρνησης για το μέλλον της </w:t>
      </w:r>
      <w:r>
        <w:rPr>
          <w:rFonts w:eastAsia="Times New Roman" w:cs="Times New Roman"/>
          <w:szCs w:val="24"/>
        </w:rPr>
        <w:t>«</w:t>
      </w:r>
      <w:r>
        <w:rPr>
          <w:rFonts w:eastAsia="Times New Roman" w:cs="Times New Roman"/>
          <w:szCs w:val="24"/>
        </w:rPr>
        <w:t>Εθνικής Ασφαλιστικής</w:t>
      </w:r>
      <w:r>
        <w:rPr>
          <w:rFonts w:eastAsia="Times New Roman" w:cs="Times New Roman"/>
          <w:szCs w:val="24"/>
        </w:rPr>
        <w:t>»</w:t>
      </w:r>
      <w:r>
        <w:rPr>
          <w:rFonts w:eastAsia="Times New Roman" w:cs="Times New Roman"/>
          <w:szCs w:val="24"/>
        </w:rPr>
        <w:t>, τι μέτρα θα πάρει η Κυβέρνηση σε ενδεχόμενη πώληση της εταιρείας</w:t>
      </w:r>
      <w:r>
        <w:rPr>
          <w:rFonts w:eastAsia="Times New Roman" w:cs="Times New Roman"/>
          <w:szCs w:val="24"/>
        </w:rPr>
        <w:t>,</w:t>
      </w:r>
      <w:r>
        <w:rPr>
          <w:rFonts w:eastAsia="Times New Roman" w:cs="Times New Roman"/>
          <w:szCs w:val="24"/>
        </w:rPr>
        <w:t xml:space="preserve"> ώστε να εξασφαλιστούν οι θέσεις εργασίας και τα εργασιακά δικαιώματα των εργαζομένων της εταιρείας και αν θα ικανοποιήσει το δίκαιο αίτημα τόσο των εργαζομένων</w:t>
      </w:r>
      <w:r>
        <w:rPr>
          <w:rFonts w:eastAsia="Times New Roman" w:cs="Times New Roman"/>
          <w:szCs w:val="24"/>
        </w:rPr>
        <w:t>,</w:t>
      </w:r>
      <w:r>
        <w:rPr>
          <w:rFonts w:eastAsia="Times New Roman" w:cs="Times New Roman"/>
          <w:szCs w:val="24"/>
        </w:rPr>
        <w:t xml:space="preserve"> μέσω εταιρειών ενοικίασης προσωπικού</w:t>
      </w:r>
      <w:r>
        <w:rPr>
          <w:rFonts w:eastAsia="Times New Roman" w:cs="Times New Roman"/>
          <w:szCs w:val="24"/>
        </w:rPr>
        <w:t>,</w:t>
      </w:r>
      <w:r>
        <w:rPr>
          <w:rFonts w:eastAsia="Times New Roman" w:cs="Times New Roman"/>
          <w:szCs w:val="24"/>
        </w:rPr>
        <w:t xml:space="preserve"> όσο και όλων των εργαζόμενων στις γραμματείες του εξωτερ</w:t>
      </w:r>
      <w:r>
        <w:rPr>
          <w:rFonts w:eastAsia="Times New Roman" w:cs="Times New Roman"/>
          <w:szCs w:val="24"/>
        </w:rPr>
        <w:t xml:space="preserve">ικού δικτύου πωλήσεων για απευθείας πρόσληψη στην </w:t>
      </w:r>
      <w:r>
        <w:rPr>
          <w:rFonts w:eastAsia="Times New Roman" w:cs="Times New Roman"/>
          <w:szCs w:val="24"/>
        </w:rPr>
        <w:t>«</w:t>
      </w:r>
      <w:r>
        <w:rPr>
          <w:rFonts w:eastAsia="Times New Roman" w:cs="Times New Roman"/>
          <w:szCs w:val="24"/>
        </w:rPr>
        <w:t>Εθνική Ασφαλιστική</w:t>
      </w:r>
      <w:r>
        <w:rPr>
          <w:rFonts w:eastAsia="Times New Roman" w:cs="Times New Roman"/>
          <w:szCs w:val="24"/>
        </w:rPr>
        <w:t>»</w:t>
      </w:r>
      <w:r>
        <w:rPr>
          <w:rFonts w:eastAsia="Times New Roman" w:cs="Times New Roman"/>
          <w:szCs w:val="24"/>
        </w:rPr>
        <w:t xml:space="preserve">, ώστε να μπορούν με καλύτερους όρους να δώσουν τη μάχη για διατήρηση των </w:t>
      </w:r>
      <w:r>
        <w:rPr>
          <w:rFonts w:eastAsia="Times New Roman" w:cs="Times New Roman"/>
          <w:szCs w:val="24"/>
        </w:rPr>
        <w:lastRenderedPageBreak/>
        <w:t xml:space="preserve">θέσεων εργασίας τους. Είναι ερωτήματα που περιμένουν οι εργαζόμενοι τις δικές σας απαντήσεις </w:t>
      </w:r>
      <w:r>
        <w:rPr>
          <w:rFonts w:eastAsia="Times New Roman" w:cs="Times New Roman"/>
          <w:szCs w:val="24"/>
        </w:rPr>
        <w:t>για</w:t>
      </w:r>
      <w:r>
        <w:rPr>
          <w:rFonts w:eastAsia="Times New Roman" w:cs="Times New Roman"/>
          <w:szCs w:val="24"/>
        </w:rPr>
        <w:t xml:space="preserve"> αυτό το σοβαρό </w:t>
      </w:r>
      <w:r>
        <w:rPr>
          <w:rFonts w:eastAsia="Times New Roman" w:cs="Times New Roman"/>
          <w:szCs w:val="24"/>
        </w:rPr>
        <w:t>ζήτημα.</w:t>
      </w:r>
    </w:p>
    <w:p w14:paraId="3FB07E93" w14:textId="77777777" w:rsidR="00C04871" w:rsidRDefault="0043374B">
      <w:pPr>
        <w:spacing w:line="600" w:lineRule="auto"/>
        <w:ind w:firstLine="720"/>
        <w:contextualSpacing/>
        <w:jc w:val="both"/>
        <w:rPr>
          <w:rFonts w:eastAsia="Times New Roman"/>
          <w:bCs/>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 xml:space="preserve">): </w:t>
      </w:r>
      <w:r>
        <w:rPr>
          <w:rFonts w:eastAsia="Times New Roman"/>
          <w:bCs/>
          <w:szCs w:val="24"/>
        </w:rPr>
        <w:t xml:space="preserve">Κύριε Υπουργέ, έχετε τον λόγο. </w:t>
      </w:r>
    </w:p>
    <w:p w14:paraId="3FB07E94" w14:textId="77777777" w:rsidR="00C04871" w:rsidRDefault="0043374B">
      <w:pPr>
        <w:spacing w:line="600" w:lineRule="auto"/>
        <w:ind w:firstLine="720"/>
        <w:contextualSpacing/>
        <w:jc w:val="both"/>
        <w:rPr>
          <w:rFonts w:eastAsia="Times New Roman"/>
          <w:bCs/>
          <w:szCs w:val="24"/>
        </w:rPr>
      </w:pPr>
      <w:r>
        <w:rPr>
          <w:rFonts w:eastAsia="Times New Roman"/>
          <w:b/>
          <w:bCs/>
          <w:szCs w:val="24"/>
        </w:rPr>
        <w:t>ΕΥΚΛΕΙΔΗΣ ΤΣΑΚΑΛΩΤΟΣ (Υπουργός Οικονομικών):</w:t>
      </w:r>
      <w:r>
        <w:rPr>
          <w:rFonts w:eastAsia="Times New Roman"/>
          <w:bCs/>
          <w:szCs w:val="24"/>
        </w:rPr>
        <w:t xml:space="preserve"> Ευχαριστώ, κύριε Πρόεδρε, και πάλι.</w:t>
      </w:r>
    </w:p>
    <w:p w14:paraId="3FB07E95" w14:textId="77777777" w:rsidR="00C04871" w:rsidRDefault="0043374B">
      <w:pPr>
        <w:spacing w:line="600" w:lineRule="auto"/>
        <w:ind w:firstLine="720"/>
        <w:contextualSpacing/>
        <w:jc w:val="both"/>
        <w:rPr>
          <w:rFonts w:eastAsia="Times New Roman"/>
          <w:bCs/>
          <w:szCs w:val="24"/>
        </w:rPr>
      </w:pPr>
      <w:r>
        <w:rPr>
          <w:rFonts w:eastAsia="Times New Roman"/>
          <w:bCs/>
          <w:szCs w:val="24"/>
        </w:rPr>
        <w:t xml:space="preserve">Αυτό το θέμα, όπως ξέρετε, δεν έχει σχέση με το μνημόνιο, αλλά έχει σχέση με τις </w:t>
      </w:r>
      <w:proofErr w:type="spellStart"/>
      <w:r>
        <w:rPr>
          <w:rFonts w:eastAsia="Times New Roman"/>
          <w:bCs/>
          <w:szCs w:val="24"/>
        </w:rPr>
        <w:t>ανακεφαλαιοποιήσεις</w:t>
      </w:r>
      <w:proofErr w:type="spellEnd"/>
      <w:r>
        <w:rPr>
          <w:rFonts w:eastAsia="Times New Roman"/>
          <w:bCs/>
          <w:szCs w:val="24"/>
        </w:rPr>
        <w:t xml:space="preserve"> των τραπεζών, που η θέση της Διεύθυνσης Ανταγωνισμού της Ευρωπαϊκής Ένωσης είναι ότι από τη στιγμή που μια τράπεζα παίρνει κρατική βοήθεια, έχει ένα αβαντά</w:t>
      </w:r>
      <w:r>
        <w:rPr>
          <w:rFonts w:eastAsia="Times New Roman"/>
          <w:bCs/>
          <w:szCs w:val="24"/>
        </w:rPr>
        <w:t xml:space="preserve">ζ σε σχέση με τους ανταγωνιστές της, έχει δηλαδή κάποιο πλεονέκτημα. Σε αυτή την περίπτωση, από το 2014, δηλαδή πριν από εμάς, υπήρχε σχέδιο αναδιάρθρωσης της Εθνικής Τράπεζας που είχε μέσα και την πώληση της </w:t>
      </w:r>
      <w:r>
        <w:rPr>
          <w:rFonts w:eastAsia="Times New Roman"/>
          <w:bCs/>
          <w:szCs w:val="24"/>
        </w:rPr>
        <w:t>«</w:t>
      </w:r>
      <w:r>
        <w:rPr>
          <w:rFonts w:eastAsia="Times New Roman"/>
          <w:bCs/>
          <w:szCs w:val="24"/>
        </w:rPr>
        <w:t>Εθνικής Ασφαλιστικής</w:t>
      </w:r>
      <w:r>
        <w:rPr>
          <w:rFonts w:eastAsia="Times New Roman"/>
          <w:bCs/>
          <w:szCs w:val="24"/>
        </w:rPr>
        <w:t>»</w:t>
      </w:r>
      <w:r>
        <w:rPr>
          <w:rFonts w:eastAsia="Times New Roman"/>
          <w:bCs/>
          <w:szCs w:val="24"/>
        </w:rPr>
        <w:t>. Εμείς θεωρούσαμε ότι αυ</w:t>
      </w:r>
      <w:r>
        <w:rPr>
          <w:rFonts w:eastAsia="Times New Roman"/>
          <w:bCs/>
          <w:szCs w:val="24"/>
        </w:rPr>
        <w:t xml:space="preserve">τό το σχέδιο δεν ήταν καλό, ότι δεν έπρεπε να πωληθεί η </w:t>
      </w:r>
      <w:r>
        <w:rPr>
          <w:rFonts w:eastAsia="Times New Roman"/>
          <w:bCs/>
          <w:szCs w:val="24"/>
        </w:rPr>
        <w:t>«</w:t>
      </w:r>
      <w:r>
        <w:rPr>
          <w:rFonts w:eastAsia="Times New Roman"/>
          <w:bCs/>
          <w:szCs w:val="24"/>
        </w:rPr>
        <w:t>Εθνική Ασφαλιστική</w:t>
      </w:r>
      <w:r>
        <w:rPr>
          <w:rFonts w:eastAsia="Times New Roman"/>
          <w:bCs/>
          <w:szCs w:val="24"/>
        </w:rPr>
        <w:t>»</w:t>
      </w:r>
      <w:r>
        <w:rPr>
          <w:rFonts w:eastAsia="Times New Roman"/>
          <w:bCs/>
          <w:szCs w:val="24"/>
        </w:rPr>
        <w:t xml:space="preserve">. Έχω στείλει και </w:t>
      </w:r>
      <w:r>
        <w:rPr>
          <w:rFonts w:eastAsia="Times New Roman"/>
          <w:bCs/>
          <w:szCs w:val="24"/>
        </w:rPr>
        <w:t>επιστολή</w:t>
      </w:r>
      <w:r>
        <w:rPr>
          <w:rFonts w:eastAsia="Times New Roman"/>
          <w:bCs/>
          <w:szCs w:val="24"/>
        </w:rPr>
        <w:t xml:space="preserve"> στην κ. </w:t>
      </w:r>
      <w:proofErr w:type="spellStart"/>
      <w:r>
        <w:rPr>
          <w:rFonts w:eastAsia="Times New Roman"/>
          <w:bCs/>
          <w:szCs w:val="24"/>
        </w:rPr>
        <w:t>Βεστάγκερ</w:t>
      </w:r>
      <w:proofErr w:type="spellEnd"/>
      <w:r>
        <w:rPr>
          <w:rFonts w:eastAsia="Times New Roman"/>
          <w:bCs/>
          <w:szCs w:val="24"/>
        </w:rPr>
        <w:t>, όπου εξηγούσα, όπως είχε εξηγήσει και η ίδια η Εθνική Τράπεζα, τους λόγους που αδικείται η Εθνική Τράπεζα αν αναγκαστεί να πουλήσει αυ</w:t>
      </w:r>
      <w:r>
        <w:rPr>
          <w:rFonts w:eastAsia="Times New Roman"/>
          <w:bCs/>
          <w:szCs w:val="24"/>
        </w:rPr>
        <w:t>τή τη θυγατρική και δεν μπορέσαμε να πείσουμε τη Διεύθυνση Ανταγωνισμού της Ευρωπαϊκής Ένωσης για το δίκαιο του αιτήματός μας, ούτε εμείς ούτε η Εθνική Τράπεζα.</w:t>
      </w:r>
    </w:p>
    <w:p w14:paraId="3FB07E96" w14:textId="77777777" w:rsidR="00C04871" w:rsidRDefault="0043374B">
      <w:pPr>
        <w:spacing w:line="600" w:lineRule="auto"/>
        <w:ind w:firstLine="720"/>
        <w:contextualSpacing/>
        <w:jc w:val="both"/>
        <w:rPr>
          <w:rFonts w:eastAsia="Times New Roman"/>
          <w:bCs/>
          <w:szCs w:val="24"/>
        </w:rPr>
      </w:pPr>
      <w:r>
        <w:rPr>
          <w:rFonts w:eastAsia="Times New Roman"/>
          <w:bCs/>
          <w:szCs w:val="24"/>
        </w:rPr>
        <w:lastRenderedPageBreak/>
        <w:t>Εμείς, τώρα, για το σημαντικό θέμα των εργασιακών σχέσεων, όπως ξέρετε, δεν μπορούμε να κάνουμε</w:t>
      </w:r>
      <w:r>
        <w:rPr>
          <w:rFonts w:eastAsia="Times New Roman"/>
          <w:bCs/>
          <w:szCs w:val="24"/>
        </w:rPr>
        <w:t xml:space="preserve"> άμεση παρέμβαση. Αυτό που πρέπει να σας πω είναι ότι σε αυτή την περίπτωση δεν ανησυχώ ιδιαιτέρως. Ξέρετε, όταν αγοράζε</w:t>
      </w:r>
      <w:r>
        <w:rPr>
          <w:rFonts w:eastAsia="Times New Roman"/>
          <w:bCs/>
          <w:szCs w:val="24"/>
        </w:rPr>
        <w:t>ι κάποιος</w:t>
      </w:r>
      <w:r>
        <w:rPr>
          <w:rFonts w:eastAsia="Times New Roman"/>
          <w:bCs/>
          <w:szCs w:val="24"/>
        </w:rPr>
        <w:t xml:space="preserve"> μια εταιρεία, οι δύο ακραίες περιπτώσεις είναι ότι αγοράζεις μια εταιρεία που δεν πάει καλά και νομίζεις ότι με αναδιαρθρώσεις</w:t>
      </w:r>
      <w:r>
        <w:rPr>
          <w:rFonts w:eastAsia="Times New Roman"/>
          <w:bCs/>
          <w:szCs w:val="24"/>
        </w:rPr>
        <w:t xml:space="preserve"> μπορείς να την καλυτερεύσεις </w:t>
      </w:r>
      <w:r>
        <w:rPr>
          <w:rFonts w:eastAsia="Times New Roman"/>
          <w:bCs/>
          <w:szCs w:val="24"/>
        </w:rPr>
        <w:t>–</w:t>
      </w:r>
      <w:r>
        <w:rPr>
          <w:rFonts w:eastAsia="Times New Roman"/>
          <w:bCs/>
          <w:szCs w:val="24"/>
        </w:rPr>
        <w:t>και εκεί όντως κινδυνεύουν εργαζόμενοι και εργαζόμενες</w:t>
      </w:r>
      <w:r>
        <w:rPr>
          <w:rFonts w:eastAsia="Times New Roman"/>
          <w:bCs/>
          <w:szCs w:val="24"/>
        </w:rPr>
        <w:t xml:space="preserve">– </w:t>
      </w:r>
      <w:r>
        <w:rPr>
          <w:rFonts w:eastAsia="Times New Roman"/>
          <w:bCs/>
          <w:szCs w:val="24"/>
        </w:rPr>
        <w:t>και η άλλη περίπτωση, το άλλο άκρο –και το λέω «άκρο»</w:t>
      </w:r>
      <w:r>
        <w:rPr>
          <w:rFonts w:eastAsia="Times New Roman"/>
          <w:bCs/>
          <w:szCs w:val="24"/>
        </w:rPr>
        <w:t>,</w:t>
      </w:r>
      <w:r>
        <w:rPr>
          <w:rFonts w:eastAsia="Times New Roman"/>
          <w:bCs/>
          <w:szCs w:val="24"/>
        </w:rPr>
        <w:t xml:space="preserve"> γιατί προφανώς υπάρχουν και ενδιάμεσες περιπτώσεις-</w:t>
      </w:r>
      <w:r>
        <w:rPr>
          <w:rFonts w:eastAsia="Times New Roman"/>
          <w:bCs/>
          <w:szCs w:val="24"/>
        </w:rPr>
        <w:t>,</w:t>
      </w:r>
      <w:r>
        <w:rPr>
          <w:rFonts w:eastAsia="Times New Roman"/>
          <w:bCs/>
          <w:szCs w:val="24"/>
        </w:rPr>
        <w:t xml:space="preserve"> είναι οι επιχειρήσεις αυτές που πάνε πολύ καλά και θέλει να τ</w:t>
      </w:r>
      <w:r>
        <w:rPr>
          <w:rFonts w:eastAsia="Times New Roman"/>
          <w:bCs/>
          <w:szCs w:val="24"/>
        </w:rPr>
        <w:t xml:space="preserve">ις εντάξει ένας όμιλος στον δικό του σχεδιασμό. Η </w:t>
      </w:r>
      <w:r>
        <w:rPr>
          <w:rFonts w:eastAsia="Times New Roman"/>
          <w:bCs/>
          <w:szCs w:val="24"/>
        </w:rPr>
        <w:t>«</w:t>
      </w:r>
      <w:r>
        <w:rPr>
          <w:rFonts w:eastAsia="Times New Roman"/>
          <w:bCs/>
          <w:szCs w:val="24"/>
        </w:rPr>
        <w:t>Εθνική Ασφαλιστική</w:t>
      </w:r>
      <w:r>
        <w:rPr>
          <w:rFonts w:eastAsia="Times New Roman"/>
          <w:bCs/>
          <w:szCs w:val="24"/>
        </w:rPr>
        <w:t>»</w:t>
      </w:r>
      <w:r>
        <w:rPr>
          <w:rFonts w:eastAsia="Times New Roman"/>
          <w:bCs/>
          <w:szCs w:val="24"/>
        </w:rPr>
        <w:t xml:space="preserve"> είναι επιτυχημένη εταιρεία. Οι εργαζόμενοι</w:t>
      </w:r>
      <w:r>
        <w:rPr>
          <w:rFonts w:eastAsia="Times New Roman"/>
          <w:bCs/>
          <w:szCs w:val="24"/>
        </w:rPr>
        <w:t>,</w:t>
      </w:r>
      <w:r>
        <w:rPr>
          <w:rFonts w:eastAsia="Times New Roman"/>
          <w:bCs/>
          <w:szCs w:val="24"/>
        </w:rPr>
        <w:t xml:space="preserve"> δηλαδή</w:t>
      </w:r>
      <w:r>
        <w:rPr>
          <w:rFonts w:eastAsia="Times New Roman"/>
          <w:bCs/>
          <w:szCs w:val="24"/>
        </w:rPr>
        <w:t>,</w:t>
      </w:r>
      <w:r>
        <w:rPr>
          <w:rFonts w:eastAsia="Times New Roman"/>
          <w:bCs/>
          <w:szCs w:val="24"/>
        </w:rPr>
        <w:t xml:space="preserve"> είναι μέρος των στοιχείων που ο αγοραστής θα θέλει ακριβώς να κρατήσει. Δεν είναι αποτυχημένη επιχείρηση. Έχει πάει πάρα πολύ καλά. Ά</w:t>
      </w:r>
      <w:r>
        <w:rPr>
          <w:rFonts w:eastAsia="Times New Roman"/>
          <w:bCs/>
          <w:szCs w:val="24"/>
        </w:rPr>
        <w:t xml:space="preserve">ρα δεν ανησυχώ ιδιαιτέρως για το ότι θα έχουμε απολύσεις και αναδιαρθρώσεις σε αυτή την περίπτωση. </w:t>
      </w:r>
    </w:p>
    <w:p w14:paraId="3FB07E97" w14:textId="77777777" w:rsidR="00C04871" w:rsidRDefault="0043374B">
      <w:pPr>
        <w:spacing w:line="600" w:lineRule="auto"/>
        <w:ind w:firstLine="720"/>
        <w:contextualSpacing/>
        <w:jc w:val="both"/>
        <w:rPr>
          <w:rFonts w:eastAsia="Times New Roman"/>
          <w:bCs/>
          <w:szCs w:val="24"/>
        </w:rPr>
      </w:pPr>
      <w:r>
        <w:rPr>
          <w:rFonts w:eastAsia="Times New Roman"/>
          <w:bCs/>
          <w:szCs w:val="24"/>
        </w:rPr>
        <w:t>Γενικώς ανησυχώ στις αναδιαρθρώσεις και γι’ αυτό η ελληνική Κυβέρνηση έχει κάνει πολύ μεγάλες προσπάθειες για τη νομοθεσία, έχουμε διαπραγματευτεί την επιστ</w:t>
      </w:r>
      <w:r>
        <w:rPr>
          <w:rFonts w:eastAsia="Times New Roman"/>
          <w:bCs/>
          <w:szCs w:val="24"/>
        </w:rPr>
        <w:t>ροφή των συλλογικών συμβάσεων</w:t>
      </w:r>
      <w:r>
        <w:rPr>
          <w:rFonts w:eastAsia="Times New Roman"/>
          <w:bCs/>
          <w:szCs w:val="24"/>
        </w:rPr>
        <w:t>,</w:t>
      </w:r>
      <w:r>
        <w:rPr>
          <w:rFonts w:eastAsia="Times New Roman"/>
          <w:bCs/>
          <w:szCs w:val="24"/>
        </w:rPr>
        <w:t xml:space="preserve"> ακριβώς για να ενισχυθεί ο ρόλος των εργαζομένων. Πιο σημαντικός, όμως, νομίζω ότι είναι ο ρόλος τ</w:t>
      </w:r>
      <w:r>
        <w:rPr>
          <w:rFonts w:eastAsia="Times New Roman"/>
          <w:bCs/>
          <w:szCs w:val="24"/>
        </w:rPr>
        <w:t>ου</w:t>
      </w:r>
      <w:r>
        <w:rPr>
          <w:rFonts w:eastAsia="Times New Roman"/>
          <w:bCs/>
          <w:szCs w:val="24"/>
        </w:rPr>
        <w:t xml:space="preserve"> ΣΕΠΕ, που αυτή τη στιγμή η Επιθεώρηση Εργασίας δουλεύει με </w:t>
      </w:r>
      <w:r>
        <w:rPr>
          <w:rFonts w:eastAsia="Times New Roman"/>
          <w:bCs/>
          <w:szCs w:val="24"/>
        </w:rPr>
        <w:lastRenderedPageBreak/>
        <w:t>πολύ σοβαρό τρόπο και πρέπει και εσείς και οι εργαζόμενοι και οι εργαζόμενες να αναγνωρίσετε ότι τον τελευταίο καιρό και πρόστιμα έχουν πέσει και έχει γίνει για πρώτη φορά για πάρα πολλά χρόνια μι</w:t>
      </w:r>
      <w:r>
        <w:rPr>
          <w:rFonts w:eastAsia="Times New Roman"/>
          <w:bCs/>
          <w:szCs w:val="24"/>
        </w:rPr>
        <w:t>α ουσιαστική και σημαντικότατη παρέμβαση στις εργασιακές σχέσεις</w:t>
      </w:r>
      <w:r>
        <w:rPr>
          <w:rFonts w:eastAsia="Times New Roman"/>
          <w:bCs/>
          <w:szCs w:val="24"/>
        </w:rPr>
        <w:t>,</w:t>
      </w:r>
      <w:r>
        <w:rPr>
          <w:rFonts w:eastAsia="Times New Roman"/>
          <w:bCs/>
          <w:szCs w:val="24"/>
        </w:rPr>
        <w:t xml:space="preserve"> για να προστατευ</w:t>
      </w:r>
      <w:r>
        <w:rPr>
          <w:rFonts w:eastAsia="Times New Roman"/>
          <w:bCs/>
          <w:szCs w:val="24"/>
        </w:rPr>
        <w:t>θ</w:t>
      </w:r>
      <w:r>
        <w:rPr>
          <w:rFonts w:eastAsia="Times New Roman"/>
          <w:bCs/>
          <w:szCs w:val="24"/>
        </w:rPr>
        <w:t xml:space="preserve">ούν οι εργαζόμενοι και οι εργαζόμενες από εργοδοτικές πράξεις που θίγουν </w:t>
      </w:r>
      <w:r w:rsidRPr="00B25A1E">
        <w:rPr>
          <w:rFonts w:eastAsia="Times New Roman"/>
          <w:szCs w:val="24"/>
        </w:rPr>
        <w:t>τα συμφέροντά τους.</w:t>
      </w:r>
    </w:p>
    <w:p w14:paraId="3FB07E98" w14:textId="77777777" w:rsidR="00C04871" w:rsidRDefault="0043374B">
      <w:pPr>
        <w:spacing w:line="600" w:lineRule="auto"/>
        <w:ind w:firstLine="720"/>
        <w:contextualSpacing/>
        <w:jc w:val="both"/>
        <w:rPr>
          <w:rFonts w:eastAsia="Times New Roman"/>
          <w:bCs/>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 xml:space="preserve">): </w:t>
      </w:r>
      <w:r>
        <w:rPr>
          <w:rFonts w:eastAsia="Times New Roman"/>
          <w:bCs/>
          <w:szCs w:val="24"/>
        </w:rPr>
        <w:t xml:space="preserve">Κύριε </w:t>
      </w:r>
      <w:proofErr w:type="spellStart"/>
      <w:r>
        <w:rPr>
          <w:rFonts w:eastAsia="Times New Roman"/>
          <w:bCs/>
          <w:szCs w:val="24"/>
        </w:rPr>
        <w:t>Κατσώτη</w:t>
      </w:r>
      <w:proofErr w:type="spellEnd"/>
      <w:r>
        <w:rPr>
          <w:rFonts w:eastAsia="Times New Roman"/>
          <w:bCs/>
          <w:szCs w:val="24"/>
        </w:rPr>
        <w:t>, έχετε τον λόγο για τη δευτερολο</w:t>
      </w:r>
      <w:r>
        <w:rPr>
          <w:rFonts w:eastAsia="Times New Roman"/>
          <w:bCs/>
          <w:szCs w:val="24"/>
        </w:rPr>
        <w:t xml:space="preserve">γία σας. </w:t>
      </w:r>
    </w:p>
    <w:p w14:paraId="3FB07E99" w14:textId="77777777" w:rsidR="00C04871" w:rsidRDefault="0043374B">
      <w:pPr>
        <w:spacing w:line="600" w:lineRule="auto"/>
        <w:ind w:firstLine="720"/>
        <w:contextualSpacing/>
        <w:jc w:val="both"/>
        <w:rPr>
          <w:rFonts w:eastAsia="Times New Roman" w:cs="Times New Roman"/>
          <w:szCs w:val="24"/>
        </w:rPr>
      </w:pPr>
      <w:r>
        <w:rPr>
          <w:rFonts w:eastAsia="Times New Roman"/>
          <w:b/>
          <w:bCs/>
          <w:szCs w:val="24"/>
        </w:rPr>
        <w:t>ΧΡΗΣΤΟΣ ΚΑΤΣΩΤΗΣ:</w:t>
      </w:r>
      <w:r>
        <w:rPr>
          <w:rFonts w:eastAsia="Times New Roman"/>
          <w:bCs/>
          <w:szCs w:val="24"/>
        </w:rPr>
        <w:t xml:space="preserve"> Κύριε Υπουργέ, όντως έχει γίνει σημαντική παρέμβαση στο θέμα των εργασιακών σχέσεων, αλλά σε ποια κατεύθυνση; Στην κατεύθυνση δυστυχώς της εργασιακής ζούγκλας. Είναι γνωστά τα στοιχεία, και της </w:t>
      </w:r>
      <w:r>
        <w:rPr>
          <w:rFonts w:eastAsia="Times New Roman"/>
          <w:bCs/>
          <w:szCs w:val="24"/>
        </w:rPr>
        <w:t>«</w:t>
      </w:r>
      <w:r>
        <w:rPr>
          <w:rFonts w:eastAsia="Times New Roman"/>
          <w:bCs/>
          <w:szCs w:val="24"/>
        </w:rPr>
        <w:t>ΕΡΓΑΝΗΣ</w:t>
      </w:r>
      <w:r>
        <w:rPr>
          <w:rFonts w:eastAsia="Times New Roman"/>
          <w:bCs/>
          <w:szCs w:val="24"/>
        </w:rPr>
        <w:t>»</w:t>
      </w:r>
      <w:r>
        <w:rPr>
          <w:rFonts w:eastAsia="Times New Roman"/>
          <w:bCs/>
          <w:szCs w:val="24"/>
        </w:rPr>
        <w:t xml:space="preserve">, οι προσλήψεις είναι με </w:t>
      </w:r>
      <w:r>
        <w:rPr>
          <w:rFonts w:eastAsia="Times New Roman"/>
          <w:bCs/>
          <w:szCs w:val="24"/>
        </w:rPr>
        <w:t xml:space="preserve">σχέσεις εργασίας ορισμένου χρόνου, με εκ περιτροπής εργασία, αδυνατίζει ή μάλλον καταργείται η σταθερή και μόνιμη δουλειά και στη θέση της προσλαμβάνονται τέτοιοι εργαζόμενοι. Εδώ, στην </w:t>
      </w:r>
      <w:r>
        <w:rPr>
          <w:rFonts w:eastAsia="Times New Roman"/>
          <w:bCs/>
          <w:szCs w:val="24"/>
        </w:rPr>
        <w:t>«</w:t>
      </w:r>
      <w:r>
        <w:rPr>
          <w:rFonts w:eastAsia="Times New Roman"/>
          <w:bCs/>
          <w:szCs w:val="24"/>
        </w:rPr>
        <w:t>Εθνική Ασφαλιστική</w:t>
      </w:r>
      <w:r>
        <w:rPr>
          <w:rFonts w:eastAsia="Times New Roman"/>
          <w:bCs/>
          <w:szCs w:val="24"/>
        </w:rPr>
        <w:t>»</w:t>
      </w:r>
      <w:r>
        <w:rPr>
          <w:rFonts w:eastAsia="Times New Roman"/>
          <w:bCs/>
          <w:szCs w:val="24"/>
        </w:rPr>
        <w:t>, έχουμε ενοικιαζόμενους εργαζόμενους. Το ξέρετε π</w:t>
      </w:r>
      <w:r>
        <w:rPr>
          <w:rFonts w:eastAsia="Times New Roman"/>
          <w:bCs/>
          <w:szCs w:val="24"/>
        </w:rPr>
        <w:t xml:space="preserve">ολύ καλά. Είναι ενοικιαζόμενοι από εταιρείες, ενοικιαζόμενοι εργαζόμενοι, κύριε Υπουργέ. </w:t>
      </w:r>
    </w:p>
    <w:p w14:paraId="3FB07E9A" w14:textId="77777777" w:rsidR="00C04871" w:rsidRDefault="0043374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Τι είναι, λοιπόν; Αυτό δεν μοιάζει μ</w:t>
      </w:r>
      <w:r>
        <w:rPr>
          <w:rFonts w:eastAsia="Times New Roman" w:cs="Times New Roman"/>
          <w:szCs w:val="24"/>
        </w:rPr>
        <w:t>ε</w:t>
      </w:r>
      <w:r>
        <w:rPr>
          <w:rFonts w:eastAsia="Times New Roman" w:cs="Times New Roman"/>
          <w:szCs w:val="24"/>
        </w:rPr>
        <w:t xml:space="preserve"> ένα σύγχρονο δουλεμπόριο; Αυτό είναι ένα αίτημα των εργαζομένων να είναι μισθωτοί της </w:t>
      </w:r>
      <w:r>
        <w:rPr>
          <w:rFonts w:eastAsia="Times New Roman" w:cs="Times New Roman"/>
          <w:szCs w:val="24"/>
        </w:rPr>
        <w:t>«</w:t>
      </w:r>
      <w:r>
        <w:rPr>
          <w:rFonts w:eastAsia="Times New Roman" w:cs="Times New Roman"/>
          <w:szCs w:val="24"/>
        </w:rPr>
        <w:t>Εθνικής Ασφαλιστικής</w:t>
      </w:r>
      <w:r>
        <w:rPr>
          <w:rFonts w:eastAsia="Times New Roman" w:cs="Times New Roman"/>
          <w:szCs w:val="24"/>
        </w:rPr>
        <w:t>»</w:t>
      </w:r>
      <w:r>
        <w:rPr>
          <w:rFonts w:eastAsia="Times New Roman" w:cs="Times New Roman"/>
          <w:szCs w:val="24"/>
        </w:rPr>
        <w:t xml:space="preserve"> και όχι να είναι εν</w:t>
      </w:r>
      <w:r>
        <w:rPr>
          <w:rFonts w:eastAsia="Times New Roman" w:cs="Times New Roman"/>
          <w:szCs w:val="24"/>
        </w:rPr>
        <w:t xml:space="preserve">οικιαζόμενοι, αλλά αυτό το καθεστώς εσείς το διατηρείτε και το συνεχίζετε. </w:t>
      </w:r>
    </w:p>
    <w:p w14:paraId="3FB07E9B" w14:textId="77777777" w:rsidR="00C04871" w:rsidRDefault="0043374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εσείς σαν Κυβέρνηση, σαν κόμμα, σαν αντιπολίτευση, μοιράζατε υποσχέσεις ότι θα αποτρέψετε κάθε σχέδιο πώλησης της </w:t>
      </w:r>
      <w:r>
        <w:rPr>
          <w:rFonts w:eastAsia="Times New Roman" w:cs="Times New Roman"/>
          <w:szCs w:val="24"/>
        </w:rPr>
        <w:t>«</w:t>
      </w:r>
      <w:r>
        <w:rPr>
          <w:rFonts w:eastAsia="Times New Roman" w:cs="Times New Roman"/>
          <w:szCs w:val="24"/>
        </w:rPr>
        <w:t>Εθνικής Ασφαλιστικής</w:t>
      </w:r>
      <w:r>
        <w:rPr>
          <w:rFonts w:eastAsia="Times New Roman" w:cs="Times New Roman"/>
          <w:szCs w:val="24"/>
        </w:rPr>
        <w:t>»</w:t>
      </w:r>
      <w:r>
        <w:rPr>
          <w:rFonts w:eastAsia="Times New Roman" w:cs="Times New Roman"/>
          <w:szCs w:val="24"/>
        </w:rPr>
        <w:t xml:space="preserve"> και έρχεστε σήμερα και ολοκλ</w:t>
      </w:r>
      <w:r>
        <w:rPr>
          <w:rFonts w:eastAsia="Times New Roman" w:cs="Times New Roman"/>
          <w:szCs w:val="24"/>
        </w:rPr>
        <w:t>ηρώνετε αυτό το έγκλημα, όπως το χαρακτηρίζατε τότε. Κοροϊδεύετε δε και τους εργαζόμενους. Πάνε οι εργαζόμενοι στον ΣΥΡΙΖΑ, τους λέει ο Γραμματέας του ΣΥΡΙΖΑ κ. Ρήγας ότι διαφωνεί ριζικά με την πώληση και ότι εδώ κάνει επιτροπή που θα πάει στη διοίκηση της</w:t>
      </w:r>
      <w:r>
        <w:rPr>
          <w:rFonts w:eastAsia="Times New Roman" w:cs="Times New Roman"/>
          <w:szCs w:val="24"/>
        </w:rPr>
        <w:t xml:space="preserve"> ΕΤΕ, θα συναντηθεί μαζί σας, θα παλέψει να μην προχωρήσει η πώληση της </w:t>
      </w:r>
      <w:r>
        <w:rPr>
          <w:rFonts w:eastAsia="Times New Roman" w:cs="Times New Roman"/>
          <w:szCs w:val="24"/>
        </w:rPr>
        <w:t>«</w:t>
      </w:r>
      <w:r>
        <w:rPr>
          <w:rFonts w:eastAsia="Times New Roman" w:cs="Times New Roman"/>
          <w:szCs w:val="24"/>
        </w:rPr>
        <w:t>Εθνικής Ασφαλιστικής</w:t>
      </w:r>
      <w:r>
        <w:rPr>
          <w:rFonts w:eastAsia="Times New Roman" w:cs="Times New Roman"/>
          <w:szCs w:val="24"/>
        </w:rPr>
        <w:t>»</w:t>
      </w:r>
      <w:r>
        <w:rPr>
          <w:rFonts w:eastAsia="Times New Roman" w:cs="Times New Roman"/>
          <w:szCs w:val="24"/>
        </w:rPr>
        <w:t>.</w:t>
      </w:r>
    </w:p>
    <w:p w14:paraId="3FB07E9C" w14:textId="77777777" w:rsidR="00C04871" w:rsidRDefault="0043374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Βγάζει ανακοίνωση η Νομαρχιακή Επιτροπή Χρηματοπιστωτικού </w:t>
      </w:r>
      <w:r>
        <w:rPr>
          <w:rFonts w:eastAsia="Times New Roman" w:cs="Times New Roman"/>
          <w:szCs w:val="24"/>
        </w:rPr>
        <w:t xml:space="preserve">Τομέα </w:t>
      </w:r>
      <w:r>
        <w:rPr>
          <w:rFonts w:eastAsia="Times New Roman" w:cs="Times New Roman"/>
          <w:szCs w:val="24"/>
        </w:rPr>
        <w:t xml:space="preserve">του ΣΥΡΙΖΑ, όταν πάνε οι εργαζόμενοι, επίσης, προς στην ίδια κατεύθυνση και η </w:t>
      </w:r>
      <w:r>
        <w:rPr>
          <w:rFonts w:eastAsia="Times New Roman" w:cs="Times New Roman"/>
          <w:szCs w:val="24"/>
        </w:rPr>
        <w:t>ν</w:t>
      </w:r>
      <w:r>
        <w:rPr>
          <w:rFonts w:eastAsia="Times New Roman" w:cs="Times New Roman"/>
          <w:szCs w:val="24"/>
        </w:rPr>
        <w:t xml:space="preserve">ομαρχιακή </w:t>
      </w:r>
      <w:r>
        <w:rPr>
          <w:rFonts w:eastAsia="Times New Roman" w:cs="Times New Roman"/>
          <w:szCs w:val="24"/>
        </w:rPr>
        <w:t>ε</w:t>
      </w:r>
      <w:r>
        <w:rPr>
          <w:rFonts w:eastAsia="Times New Roman" w:cs="Times New Roman"/>
          <w:szCs w:val="24"/>
        </w:rPr>
        <w:t>πιτροπ</w:t>
      </w:r>
      <w:r>
        <w:rPr>
          <w:rFonts w:eastAsia="Times New Roman" w:cs="Times New Roman"/>
          <w:szCs w:val="24"/>
        </w:rPr>
        <w:t xml:space="preserve">ή εξαπατά τους εργαζόμενους ότι στηρίζει δήθεν τη μη πώληση της </w:t>
      </w:r>
      <w:r>
        <w:rPr>
          <w:rFonts w:eastAsia="Times New Roman" w:cs="Times New Roman"/>
          <w:szCs w:val="24"/>
        </w:rPr>
        <w:t>«</w:t>
      </w:r>
      <w:r>
        <w:rPr>
          <w:rFonts w:eastAsia="Times New Roman" w:cs="Times New Roman"/>
          <w:szCs w:val="24"/>
        </w:rPr>
        <w:t>Εθνικής Ασφαλιστικ</w:t>
      </w:r>
      <w:r>
        <w:rPr>
          <w:rFonts w:eastAsia="Times New Roman" w:cs="Times New Roman"/>
          <w:szCs w:val="24"/>
        </w:rPr>
        <w:t>ή</w:t>
      </w:r>
      <w:r>
        <w:rPr>
          <w:rFonts w:eastAsia="Times New Roman" w:cs="Times New Roman"/>
          <w:szCs w:val="24"/>
        </w:rPr>
        <w:t>ς</w:t>
      </w:r>
      <w:r>
        <w:rPr>
          <w:rFonts w:eastAsia="Times New Roman" w:cs="Times New Roman"/>
          <w:szCs w:val="24"/>
        </w:rPr>
        <w:t>»</w:t>
      </w:r>
      <w:r>
        <w:rPr>
          <w:rFonts w:eastAsia="Times New Roman" w:cs="Times New Roman"/>
          <w:szCs w:val="24"/>
        </w:rPr>
        <w:t xml:space="preserve"> και τη διατήρηση των δικαιωμάτων των εργαζομένων. </w:t>
      </w:r>
    </w:p>
    <w:p w14:paraId="3FB07E9D" w14:textId="77777777" w:rsidR="00C04871" w:rsidRDefault="0043374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Πείτε μου, κύριε Υπουργέ, μία εταιρεία η οποία έχει ιδιωτικοποιηθεί και οι εργασιακές σχέσεις δεν έχουν χειροτερεύσει.</w:t>
      </w:r>
      <w:r>
        <w:rPr>
          <w:rFonts w:eastAsia="Times New Roman" w:cs="Times New Roman"/>
          <w:szCs w:val="24"/>
        </w:rPr>
        <w:t xml:space="preserve"> Πείτε μας μία εταιρεία που έχει ιδιωτικοποιηθεί και δεν έχουν απολυθεί οι εργαζόμενοι. Τι υπόσχεστε στους </w:t>
      </w:r>
      <w:r>
        <w:rPr>
          <w:rFonts w:eastAsia="Times New Roman" w:cs="Times New Roman"/>
          <w:szCs w:val="24"/>
        </w:rPr>
        <w:lastRenderedPageBreak/>
        <w:t xml:space="preserve">εργαζόμενους; Ότι δεν θα υπάρξει απόλυση; Μα, θα έρθει ο ιδιώτης και δεν θα κάνει απολύσεις, δεν θα κάνει τις αναδιαρθρώσεις του; Δεν θα μειώσει την </w:t>
      </w:r>
      <w:r>
        <w:rPr>
          <w:rFonts w:eastAsia="Times New Roman" w:cs="Times New Roman"/>
          <w:szCs w:val="24"/>
        </w:rPr>
        <w:t>τιμή της εργατικής δύναμης, το λεγόμενο κόστος εργασίας; Αυτό κάνει κατ’ αρχ</w:t>
      </w:r>
      <w:r>
        <w:rPr>
          <w:rFonts w:eastAsia="Times New Roman" w:cs="Times New Roman"/>
          <w:szCs w:val="24"/>
        </w:rPr>
        <w:t>άς</w:t>
      </w:r>
      <w:r>
        <w:rPr>
          <w:rFonts w:eastAsia="Times New Roman" w:cs="Times New Roman"/>
          <w:szCs w:val="24"/>
        </w:rPr>
        <w:t xml:space="preserve"> ο όποιος ιδιώτης. </w:t>
      </w:r>
    </w:p>
    <w:p w14:paraId="3FB07E9E" w14:textId="77777777" w:rsidR="00C04871" w:rsidRDefault="0043374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εμείς καλούμε τους εργαζόμενους να μην </w:t>
      </w:r>
      <w:proofErr w:type="spellStart"/>
      <w:r>
        <w:rPr>
          <w:rFonts w:eastAsia="Times New Roman" w:cs="Times New Roman"/>
          <w:szCs w:val="24"/>
        </w:rPr>
        <w:t>εξαπατούνται</w:t>
      </w:r>
      <w:proofErr w:type="spellEnd"/>
      <w:r>
        <w:rPr>
          <w:rFonts w:eastAsia="Times New Roman" w:cs="Times New Roman"/>
          <w:szCs w:val="24"/>
        </w:rPr>
        <w:t xml:space="preserve">, ούτε να στηρίζονται σε τέτοιες δεσμεύσεις που είναι </w:t>
      </w:r>
      <w:proofErr w:type="spellStart"/>
      <w:r>
        <w:rPr>
          <w:rFonts w:eastAsia="Times New Roman" w:cs="Times New Roman"/>
          <w:szCs w:val="24"/>
        </w:rPr>
        <w:t>έπεα</w:t>
      </w:r>
      <w:proofErr w:type="spellEnd"/>
      <w:r>
        <w:rPr>
          <w:rFonts w:eastAsia="Times New Roman" w:cs="Times New Roman"/>
          <w:szCs w:val="24"/>
        </w:rPr>
        <w:t xml:space="preserve"> </w:t>
      </w:r>
      <w:proofErr w:type="spellStart"/>
      <w:r>
        <w:rPr>
          <w:rFonts w:eastAsia="Times New Roman" w:cs="Times New Roman"/>
          <w:szCs w:val="24"/>
        </w:rPr>
        <w:t>πτερόεντα</w:t>
      </w:r>
      <w:proofErr w:type="spellEnd"/>
      <w:r>
        <w:rPr>
          <w:rFonts w:eastAsia="Times New Roman" w:cs="Times New Roman"/>
          <w:szCs w:val="24"/>
        </w:rPr>
        <w:t>, είτε του Γραμματέ</w:t>
      </w:r>
      <w:r>
        <w:rPr>
          <w:rFonts w:eastAsia="Times New Roman" w:cs="Times New Roman"/>
          <w:szCs w:val="24"/>
        </w:rPr>
        <w:t xml:space="preserve">α του ΣΥΡΙΖΑ είτε της </w:t>
      </w:r>
      <w:r>
        <w:rPr>
          <w:rFonts w:eastAsia="Times New Roman" w:cs="Times New Roman"/>
          <w:szCs w:val="24"/>
        </w:rPr>
        <w:t>ν</w:t>
      </w:r>
      <w:r>
        <w:rPr>
          <w:rFonts w:eastAsia="Times New Roman" w:cs="Times New Roman"/>
          <w:szCs w:val="24"/>
        </w:rPr>
        <w:t xml:space="preserve">ομαρχιακής </w:t>
      </w:r>
      <w:r>
        <w:rPr>
          <w:rFonts w:eastAsia="Times New Roman" w:cs="Times New Roman"/>
          <w:szCs w:val="24"/>
        </w:rPr>
        <w:t>ε</w:t>
      </w:r>
      <w:r>
        <w:rPr>
          <w:rFonts w:eastAsia="Times New Roman" w:cs="Times New Roman"/>
          <w:szCs w:val="24"/>
        </w:rPr>
        <w:t xml:space="preserve">πιτροπής είτε αυτών που λέτε εσείς σήμερα για τις εργασιακές σχέσεις και να αγωνιστούν μαζί με όλο κίνημα ενάντια σε αυτή την πολιτική, η οποία πραγματικά τσακίζει τη ζωή όλων των εργαζομένων, όλου του λαού και δεν είναι </w:t>
      </w:r>
      <w:r>
        <w:rPr>
          <w:rFonts w:eastAsia="Times New Roman" w:cs="Times New Roman"/>
          <w:szCs w:val="24"/>
        </w:rPr>
        <w:t>μόνο οι ιδιωτικοποιήσεις</w:t>
      </w:r>
      <w:r>
        <w:rPr>
          <w:rFonts w:eastAsia="Times New Roman" w:cs="Times New Roman"/>
          <w:szCs w:val="24"/>
        </w:rPr>
        <w:t>,</w:t>
      </w:r>
      <w:r>
        <w:rPr>
          <w:rFonts w:eastAsia="Times New Roman" w:cs="Times New Roman"/>
          <w:szCs w:val="24"/>
        </w:rPr>
        <w:t xml:space="preserve"> οι οποίες διαδέχονται η μία την άλλη. Μπροστά μας έχουμε το νέο μνημόνιο που θα φέρετε σε λίγες ημέρες, αν όχι σήμερα ή αύριο -πότε θα το καταθέσετε- που εκεί θα δούμε και την ολοκλήρωση όλων αυτών που λέγατε παλιά για την ΕΥΔΑΠ, </w:t>
      </w:r>
      <w:r>
        <w:rPr>
          <w:rFonts w:eastAsia="Times New Roman" w:cs="Times New Roman"/>
          <w:szCs w:val="24"/>
        </w:rPr>
        <w:t>τώρα όμως θα την έχετε μέσα, τη ΔΕΗ κ</w:t>
      </w:r>
      <w:r>
        <w:rPr>
          <w:rFonts w:eastAsia="Times New Roman" w:cs="Times New Roman"/>
          <w:szCs w:val="24"/>
        </w:rPr>
        <w:t>.λπ</w:t>
      </w:r>
      <w:r>
        <w:rPr>
          <w:rFonts w:eastAsia="Times New Roman" w:cs="Times New Roman"/>
          <w:szCs w:val="24"/>
        </w:rPr>
        <w:t>., πέρα από όλα τα άλλα μέτρα, τα οποία τσακίζουν τη ζωή των εργαζομένων και του λαού.</w:t>
      </w:r>
    </w:p>
    <w:p w14:paraId="3FB07E9F" w14:textId="77777777" w:rsidR="00C04871" w:rsidRDefault="0043374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Περιμένουν, βέβαια, τις απαντήσεις οι εργαζόμενοι, αλλά η απάντηση θα δοθεί στον δρόμο του αγώνα, σε αυτή τη γραμμή της ρήξης και</w:t>
      </w:r>
      <w:r>
        <w:rPr>
          <w:rFonts w:eastAsia="Times New Roman" w:cs="Times New Roman"/>
          <w:szCs w:val="24"/>
        </w:rPr>
        <w:t xml:space="preserve"> της ανατροπής αυτής της πολιτικής. </w:t>
      </w:r>
    </w:p>
    <w:p w14:paraId="3FB07EA0" w14:textId="77777777" w:rsidR="00C04871" w:rsidRDefault="0043374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Ο κύριος Υπουργός έχει τον λόγο.</w:t>
      </w:r>
    </w:p>
    <w:p w14:paraId="3FB07EA1" w14:textId="77777777" w:rsidR="00C04871" w:rsidRDefault="0043374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lastRenderedPageBreak/>
        <w:t>ΕΥΚΛΕΙΔΗΣ ΤΣΑΚΑΛΩΤΟΣ (Υπουργός Οικονομικών):</w:t>
      </w:r>
      <w:r>
        <w:rPr>
          <w:rFonts w:eastAsia="Times New Roman" w:cs="Times New Roman"/>
          <w:szCs w:val="24"/>
        </w:rPr>
        <w:t xml:space="preserve"> Αυτό που θέλω να τονίσω είναι ότι υπάρχει μία σημαντική διαφορά</w:t>
      </w:r>
      <w:r>
        <w:rPr>
          <w:rFonts w:eastAsia="Times New Roman" w:cs="Times New Roman"/>
          <w:szCs w:val="24"/>
        </w:rPr>
        <w:t>,</w:t>
      </w:r>
      <w:r>
        <w:rPr>
          <w:rFonts w:eastAsia="Times New Roman" w:cs="Times New Roman"/>
          <w:szCs w:val="24"/>
        </w:rPr>
        <w:t xml:space="preserve"> όσον αφορά το επίπεδο που είμαστε και ποια</w:t>
      </w:r>
      <w:r>
        <w:rPr>
          <w:rFonts w:eastAsia="Times New Roman" w:cs="Times New Roman"/>
          <w:szCs w:val="24"/>
        </w:rPr>
        <w:t xml:space="preserve"> είναι η τάση. Στο επίπεδο που είμαστε, έχετε απόλυτο δίκιο ότι οι εργασιακές σχέσεις στην Ελλάδα είναι σε πολύ κακή κατάσταση. Μετά από το μνημόνιο και πριν από το μνημόνιο η τάση του νεοφιλελευθερισμού ήταν στην απορρύθμιση, ήταν να μειωθεί η δύναμη των </w:t>
      </w:r>
      <w:r>
        <w:rPr>
          <w:rFonts w:eastAsia="Times New Roman" w:cs="Times New Roman"/>
          <w:szCs w:val="24"/>
        </w:rPr>
        <w:t>εργαζομένων. Δεν υπάρχει κα</w:t>
      </w:r>
      <w:r>
        <w:rPr>
          <w:rFonts w:eastAsia="Times New Roman" w:cs="Times New Roman"/>
          <w:szCs w:val="24"/>
        </w:rPr>
        <w:t>μ</w:t>
      </w:r>
      <w:r>
        <w:rPr>
          <w:rFonts w:eastAsia="Times New Roman" w:cs="Times New Roman"/>
          <w:szCs w:val="24"/>
        </w:rPr>
        <w:t>μία διαφωνία όσον αφορά αυτό.</w:t>
      </w:r>
    </w:p>
    <w:p w14:paraId="3FB07EA2" w14:textId="77777777" w:rsidR="00C04871" w:rsidRDefault="0043374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Το ζήτημα είναι</w:t>
      </w:r>
      <w:r>
        <w:rPr>
          <w:rFonts w:eastAsia="Times New Roman" w:cs="Times New Roman"/>
          <w:szCs w:val="24"/>
        </w:rPr>
        <w:t>,</w:t>
      </w:r>
      <w:r>
        <w:rPr>
          <w:rFonts w:eastAsia="Times New Roman" w:cs="Times New Roman"/>
          <w:szCs w:val="24"/>
        </w:rPr>
        <w:t xml:space="preserve"> αν η τάση που βλέπουμε και με τις ενέργειες της Κυβέρνησης είναι </w:t>
      </w:r>
      <w:r>
        <w:rPr>
          <w:rFonts w:eastAsia="Times New Roman" w:cs="Times New Roman"/>
          <w:szCs w:val="24"/>
        </w:rPr>
        <w:t xml:space="preserve">ή δεν είναι </w:t>
      </w:r>
      <w:r>
        <w:rPr>
          <w:rFonts w:eastAsia="Times New Roman" w:cs="Times New Roman"/>
          <w:szCs w:val="24"/>
        </w:rPr>
        <w:t xml:space="preserve">σε καλή κατεύθυνση . </w:t>
      </w:r>
    </w:p>
    <w:p w14:paraId="3FB07EA3" w14:textId="77777777" w:rsidR="00C04871" w:rsidRDefault="0043374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Αν δείτε τα τελευταία στοιχεία της </w:t>
      </w:r>
      <w:r>
        <w:rPr>
          <w:rFonts w:eastAsia="Times New Roman" w:cs="Times New Roman"/>
          <w:szCs w:val="24"/>
        </w:rPr>
        <w:t>«</w:t>
      </w:r>
      <w:r>
        <w:rPr>
          <w:rFonts w:eastAsia="Times New Roman" w:cs="Times New Roman"/>
          <w:szCs w:val="24"/>
        </w:rPr>
        <w:t>ΕΡΓΑΝΗΣ</w:t>
      </w:r>
      <w:r>
        <w:rPr>
          <w:rFonts w:eastAsia="Times New Roman" w:cs="Times New Roman"/>
          <w:szCs w:val="24"/>
        </w:rPr>
        <w:t>»</w:t>
      </w:r>
      <w:r>
        <w:rPr>
          <w:rFonts w:eastAsia="Times New Roman" w:cs="Times New Roman"/>
          <w:szCs w:val="24"/>
        </w:rPr>
        <w:t xml:space="preserve"> που έχουν βγει τώρα, όχι μόνο έχουμε </w:t>
      </w:r>
      <w:r>
        <w:rPr>
          <w:rFonts w:eastAsia="Times New Roman" w:cs="Times New Roman"/>
          <w:szCs w:val="24"/>
        </w:rPr>
        <w:t xml:space="preserve">το καλύτερο αποτέλεσμα, εδώ και πάρα πολλά χρόνια, σε καθαρές θέσεις εργασίας –αυτό βγάζει η </w:t>
      </w:r>
      <w:r>
        <w:rPr>
          <w:rFonts w:eastAsia="Times New Roman" w:cs="Times New Roman"/>
          <w:szCs w:val="24"/>
        </w:rPr>
        <w:t>«</w:t>
      </w:r>
      <w:r>
        <w:rPr>
          <w:rFonts w:eastAsia="Times New Roman" w:cs="Times New Roman"/>
          <w:szCs w:val="24"/>
        </w:rPr>
        <w:t>ΕΡΓΑΝΗ</w:t>
      </w:r>
      <w:r>
        <w:rPr>
          <w:rFonts w:eastAsia="Times New Roman" w:cs="Times New Roman"/>
          <w:szCs w:val="24"/>
        </w:rPr>
        <w:t>»</w:t>
      </w:r>
      <w:r>
        <w:rPr>
          <w:rFonts w:eastAsia="Times New Roman" w:cs="Times New Roman"/>
          <w:szCs w:val="24"/>
        </w:rPr>
        <w:t>, δηλαδή πόσοι απολύθηκαν ή πόσες προσλήψεις έχουμε, ποιος είναι ο καθαρός αριθμός- αλλά υπήρχε ένας μεγάλος καθαρός αριθμός υπέρ της απασχόλησης. Το πιο σ</w:t>
      </w:r>
      <w:r>
        <w:rPr>
          <w:rFonts w:eastAsia="Times New Roman" w:cs="Times New Roman"/>
          <w:szCs w:val="24"/>
        </w:rPr>
        <w:t>ημαντικό, όμως, σε σχέση με αυτό είναι ότι πάρα πολλές θέσεις από αυτές -πάνω από το 50%- ήταν μόνιμες και όχι ευκαιριακές θέσεις. Άρα υπάρχει μία κατάσταση που καλυτερεύει το φαινόμενο που εσείς σωστά περιγράψατε. Αυτό είναι το πρώτο.</w:t>
      </w:r>
    </w:p>
    <w:p w14:paraId="3FB07EA4" w14:textId="77777777" w:rsidR="00C04871" w:rsidRDefault="0043374B">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Το δεύτερο, όμως, πο</w:t>
      </w:r>
      <w:r>
        <w:rPr>
          <w:rFonts w:eastAsia="Times New Roman" w:cs="Times New Roman"/>
          <w:szCs w:val="24"/>
        </w:rPr>
        <w:t xml:space="preserve">υ με στενοχωρεί λίγο περισσότερο είναι ότι άλλο θέμα είναι το να κάνετε κριτική και άλλο θέμα είναι το να μην αναγνωρίζετε. </w:t>
      </w:r>
      <w:r>
        <w:rPr>
          <w:rFonts w:eastAsia="Times New Roman" w:cs="Times New Roman"/>
          <w:szCs w:val="24"/>
        </w:rPr>
        <w:lastRenderedPageBreak/>
        <w:t>Εγώ, δηλαδή, σας έβαλα το θέμα της ΣΕΠΕ, σας έβαλα το θέμα του μεγάλου προστίμου που είχαμε πρόσφατα σε μεγάλη εταιρεία και αυτό ήθε</w:t>
      </w:r>
      <w:r>
        <w:rPr>
          <w:rFonts w:eastAsia="Times New Roman" w:cs="Times New Roman"/>
          <w:szCs w:val="24"/>
        </w:rPr>
        <w:t xml:space="preserve">λα να το χαιρετίσετε. </w:t>
      </w:r>
    </w:p>
    <w:p w14:paraId="3FB07EA5"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Δηλαδή, θα ήθελα να χαιρετήσετε ότι η ΣΕΠΕ τους τελευταίους έξι με ο</w:t>
      </w:r>
      <w:r>
        <w:rPr>
          <w:rFonts w:eastAsia="Times New Roman" w:cs="Times New Roman"/>
          <w:szCs w:val="24"/>
        </w:rPr>
        <w:t>κ</w:t>
      </w:r>
      <w:r>
        <w:rPr>
          <w:rFonts w:eastAsia="Times New Roman" w:cs="Times New Roman"/>
          <w:szCs w:val="24"/>
        </w:rPr>
        <w:t>τώ μήνες δουλεύει με διαφορετικό τρόπο απ’ ό,τι δούλευε πριν και πραγματικά κάνει παρεμβάσεις στον ιδιωτικό τομέα για να επιβάλει κάπως καλύτερες συνθήκες εργασίας.</w:t>
      </w:r>
      <w:r>
        <w:rPr>
          <w:rFonts w:eastAsia="Times New Roman" w:cs="Times New Roman"/>
          <w:szCs w:val="24"/>
        </w:rPr>
        <w:t xml:space="preserve"> Αυτό έχει σημασία να </w:t>
      </w:r>
      <w:r>
        <w:rPr>
          <w:rFonts w:eastAsia="Times New Roman" w:cs="Times New Roman"/>
          <w:szCs w:val="24"/>
        </w:rPr>
        <w:t xml:space="preserve">το </w:t>
      </w:r>
      <w:r>
        <w:rPr>
          <w:rFonts w:eastAsia="Times New Roman" w:cs="Times New Roman"/>
          <w:szCs w:val="24"/>
        </w:rPr>
        <w:t>αναγνωρίσετε</w:t>
      </w:r>
      <w:r>
        <w:rPr>
          <w:rFonts w:eastAsia="Times New Roman" w:cs="Times New Roman"/>
          <w:szCs w:val="24"/>
        </w:rPr>
        <w:t>,</w:t>
      </w:r>
      <w:r>
        <w:rPr>
          <w:rFonts w:eastAsia="Times New Roman" w:cs="Times New Roman"/>
          <w:szCs w:val="24"/>
        </w:rPr>
        <w:t xml:space="preserve"> με όλη τη δυνατότητα να κάνετε κριτική σε άλλα θέματα.</w:t>
      </w:r>
    </w:p>
    <w:p w14:paraId="3FB07EA6"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 xml:space="preserve">Τέλος, για την </w:t>
      </w:r>
      <w:r>
        <w:rPr>
          <w:rFonts w:eastAsia="Times New Roman" w:cs="Times New Roman"/>
          <w:szCs w:val="24"/>
        </w:rPr>
        <w:t>«</w:t>
      </w:r>
      <w:r>
        <w:rPr>
          <w:rFonts w:eastAsia="Times New Roman" w:cs="Times New Roman"/>
          <w:szCs w:val="24"/>
        </w:rPr>
        <w:t>Εθνική Ασφαλιστική</w:t>
      </w:r>
      <w:r>
        <w:rPr>
          <w:rFonts w:eastAsia="Times New Roman" w:cs="Times New Roman"/>
          <w:szCs w:val="24"/>
        </w:rPr>
        <w:t>»</w:t>
      </w:r>
      <w:r>
        <w:rPr>
          <w:rFonts w:eastAsia="Times New Roman" w:cs="Times New Roman"/>
          <w:szCs w:val="24"/>
        </w:rPr>
        <w:t xml:space="preserve"> νομίζω ότι καταλαβαίνετε ότι δεν είναι δική μας εταιρεία</w:t>
      </w:r>
      <w:r>
        <w:rPr>
          <w:rFonts w:eastAsia="Times New Roman" w:cs="Times New Roman"/>
          <w:szCs w:val="24"/>
        </w:rPr>
        <w:t>, ώστε</w:t>
      </w:r>
      <w:r>
        <w:rPr>
          <w:rFonts w:eastAsia="Times New Roman" w:cs="Times New Roman"/>
          <w:szCs w:val="24"/>
        </w:rPr>
        <w:t xml:space="preserve"> να</w:t>
      </w:r>
      <w:r>
        <w:rPr>
          <w:rFonts w:eastAsia="Times New Roman" w:cs="Times New Roman"/>
          <w:szCs w:val="24"/>
        </w:rPr>
        <w:t xml:space="preserve"> μπορούμε να κάνουμε κάτι. Εμείς πρέπει να παρέμβουμε μέσα σε ένα συγκεκριμένο πλαίσιο. Η Διεύθυνση Ανταγωνισμού της Ευρωπαϊκής Ένωσης έχει αυτόν τον γενικό κανόνα, σύμφωνα με τον οποίον εταιρεία που έχει πάρει κρατική βοήθεια πρέπει, κατά κάποιον τρόπο, ν</w:t>
      </w:r>
      <w:r>
        <w:rPr>
          <w:rFonts w:eastAsia="Times New Roman" w:cs="Times New Roman"/>
          <w:szCs w:val="24"/>
        </w:rPr>
        <w:t xml:space="preserve">α «τιμωρηθεί» και να χάσει κάποια στοιχεία, γιατί αλλιώς έχει ένα πλεονέκτημα. </w:t>
      </w:r>
    </w:p>
    <w:p w14:paraId="3FB07EA7"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Μέσα σ</w:t>
      </w:r>
      <w:r>
        <w:rPr>
          <w:rFonts w:eastAsia="Times New Roman" w:cs="Times New Roman"/>
          <w:szCs w:val="24"/>
        </w:rPr>
        <w:t>ε</w:t>
      </w:r>
      <w:r>
        <w:rPr>
          <w:rFonts w:eastAsia="Times New Roman" w:cs="Times New Roman"/>
          <w:szCs w:val="24"/>
        </w:rPr>
        <w:t xml:space="preserve"> αυτό το πλαίσιο νομίζω ότι είστε λίγο παραπάνω απαισιόδοξος απ’ ό,τι πρέπει στη συγκεκριμένη περίπτωση, διότι οι εργαζόμενοι και οι εργαζόμενες στην </w:t>
      </w:r>
      <w:r>
        <w:rPr>
          <w:rFonts w:eastAsia="Times New Roman" w:cs="Times New Roman"/>
          <w:szCs w:val="24"/>
        </w:rPr>
        <w:t>«</w:t>
      </w:r>
      <w:r>
        <w:rPr>
          <w:rFonts w:eastAsia="Times New Roman" w:cs="Times New Roman"/>
          <w:szCs w:val="24"/>
        </w:rPr>
        <w:t>Εθνική Ασφαλιστική</w:t>
      </w:r>
      <w:r>
        <w:rPr>
          <w:rFonts w:eastAsia="Times New Roman" w:cs="Times New Roman"/>
          <w:szCs w:val="24"/>
        </w:rPr>
        <w:t>»</w:t>
      </w:r>
      <w:r>
        <w:rPr>
          <w:rFonts w:eastAsia="Times New Roman" w:cs="Times New Roman"/>
          <w:szCs w:val="24"/>
        </w:rPr>
        <w:t xml:space="preserve"> είναι ένας από τους λόγους που υπάρχει τόσο μεγάλο ενδιαφέρον του ιδιωτικού τομέα</w:t>
      </w:r>
      <w:r>
        <w:rPr>
          <w:rFonts w:eastAsia="Times New Roman" w:cs="Times New Roman"/>
          <w:szCs w:val="24"/>
        </w:rPr>
        <w:t>,</w:t>
      </w:r>
      <w:r>
        <w:rPr>
          <w:rFonts w:eastAsia="Times New Roman" w:cs="Times New Roman"/>
          <w:szCs w:val="24"/>
        </w:rPr>
        <w:t xml:space="preserve"> γιατί είναι πολύ πετυχημένη.</w:t>
      </w:r>
    </w:p>
    <w:p w14:paraId="3FB07EA8"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lastRenderedPageBreak/>
        <w:t>Ευχαριστώ πολύ.</w:t>
      </w:r>
    </w:p>
    <w:p w14:paraId="3FB07EA9"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Πώς διασφαλίζονται;</w:t>
      </w:r>
    </w:p>
    <w:p w14:paraId="3FB07EAA"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κύριο Υπουργό.</w:t>
      </w:r>
    </w:p>
    <w:p w14:paraId="3FB07EAB" w14:textId="77777777" w:rsidR="00C04871" w:rsidRDefault="0043374B">
      <w:pPr>
        <w:spacing w:line="600" w:lineRule="auto"/>
        <w:ind w:firstLine="720"/>
        <w:contextualSpacing/>
        <w:jc w:val="both"/>
        <w:rPr>
          <w:rFonts w:ascii="Times New Roman" w:eastAsia="Times New Roman" w:hAnsi="Times New Roman" w:cs="Times New Roman"/>
          <w:szCs w:val="24"/>
        </w:rPr>
      </w:pPr>
      <w:r>
        <w:rPr>
          <w:rFonts w:eastAsia="Times New Roman" w:cs="Times New Roman"/>
          <w:szCs w:val="24"/>
        </w:rPr>
        <w:t>Κυρίες και κύριοι συνά</w:t>
      </w:r>
      <w:r>
        <w:rPr>
          <w:rFonts w:eastAsia="Times New Roman" w:cs="Times New Roman"/>
          <w:szCs w:val="24"/>
        </w:rPr>
        <w:t xml:space="preserve">δελφοι, έχω την τιμή να ανακοινώσω στο Σώμα ότι τη συνεδρίασή μας παρακολουθούν από τα άνω δυτικά θεωρεία, αφού </w:t>
      </w:r>
      <w:r>
        <w:rPr>
          <w:rFonts w:eastAsia="Times New Roman" w:cs="Times New Roman"/>
          <w:szCs w:val="24"/>
        </w:rPr>
        <w:t xml:space="preserve">προηγουμένως </w:t>
      </w:r>
      <w:r>
        <w:rPr>
          <w:rFonts w:eastAsia="Times New Roman" w:cs="Times New Roman"/>
          <w:szCs w:val="24"/>
        </w:rPr>
        <w:t xml:space="preserve">ξεναγήθηκαν στην έκθεση της </w:t>
      </w:r>
      <w:r>
        <w:rPr>
          <w:rFonts w:eastAsia="Times New Roman" w:cs="Times New Roman"/>
          <w:szCs w:val="24"/>
        </w:rPr>
        <w:t>α</w:t>
      </w:r>
      <w:r>
        <w:rPr>
          <w:rFonts w:eastAsia="Times New Roman" w:cs="Times New Roman"/>
          <w:szCs w:val="24"/>
        </w:rPr>
        <w:t>ίθουσας «ΕΛΕΥΘΕΡΙΟΣ ΒΕΝΙΖΕΛΟΣ» και ενημερώθηκαν για την ιστορία του κτηρίου και τον τρόπο οργάνωσης κα</w:t>
      </w:r>
      <w:r>
        <w:rPr>
          <w:rFonts w:eastAsia="Times New Roman" w:cs="Times New Roman"/>
          <w:szCs w:val="24"/>
        </w:rPr>
        <w:t>ι λειτουργίας της Βουλής, ενενήντα επτά μαθήτριες και μαθητές και δύο εκπαιδευτικοί συνοδοί από το 130</w:t>
      </w:r>
      <w:r>
        <w:rPr>
          <w:rFonts w:eastAsia="Times New Roman" w:cs="Times New Roman"/>
          <w:szCs w:val="24"/>
          <w:vertAlign w:val="superscript"/>
        </w:rPr>
        <w:t>ο</w:t>
      </w:r>
      <w:r>
        <w:rPr>
          <w:rFonts w:eastAsia="Times New Roman" w:cs="Times New Roman"/>
          <w:szCs w:val="24"/>
        </w:rPr>
        <w:t xml:space="preserve"> Δημοτικό Σχολείο Αθήνας. </w:t>
      </w:r>
    </w:p>
    <w:p w14:paraId="3FB07EAC"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Η Βουλή το</w:t>
      </w:r>
      <w:r>
        <w:rPr>
          <w:rFonts w:eastAsia="Times New Roman" w:cs="Times New Roman"/>
          <w:szCs w:val="24"/>
        </w:rPr>
        <w:t>ύ</w:t>
      </w:r>
      <w:r>
        <w:rPr>
          <w:rFonts w:eastAsia="Times New Roman" w:cs="Times New Roman"/>
          <w:szCs w:val="24"/>
        </w:rPr>
        <w:t>ς καλωσορίζει.</w:t>
      </w:r>
    </w:p>
    <w:p w14:paraId="3FB07EAD" w14:textId="77777777" w:rsidR="00C04871" w:rsidRDefault="0043374B">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3FB07EAE" w14:textId="77777777" w:rsidR="00C04871" w:rsidRDefault="0043374B">
      <w:pPr>
        <w:tabs>
          <w:tab w:val="left" w:pos="1949"/>
        </w:tabs>
        <w:spacing w:line="600" w:lineRule="auto"/>
        <w:ind w:firstLine="720"/>
        <w:contextualSpacing/>
        <w:jc w:val="both"/>
        <w:rPr>
          <w:rFonts w:eastAsia="Times New Roman"/>
          <w:szCs w:val="24"/>
        </w:rPr>
      </w:pPr>
      <w:r>
        <w:rPr>
          <w:rFonts w:eastAsia="Times New Roman"/>
          <w:szCs w:val="24"/>
        </w:rPr>
        <w:t xml:space="preserve">Κυρίες και κύριοι συνάδελφοι, ο Βουλευτής κ. </w:t>
      </w:r>
      <w:r>
        <w:rPr>
          <w:rFonts w:eastAsia="Times New Roman"/>
          <w:szCs w:val="24"/>
        </w:rPr>
        <w:t xml:space="preserve">Θεοχάρης (Χάρης) Θεοχάρης ζητεί άδεια μονοήμερης απουσίας στο εξωτερικό στις 12 Μαΐου 2017. Η Βουλή εγκρίνει; </w:t>
      </w:r>
    </w:p>
    <w:p w14:paraId="3FB07EAF" w14:textId="77777777" w:rsidR="00C04871" w:rsidRDefault="0043374B">
      <w:pPr>
        <w:tabs>
          <w:tab w:val="left" w:pos="1949"/>
        </w:tabs>
        <w:spacing w:line="600" w:lineRule="auto"/>
        <w:ind w:firstLine="720"/>
        <w:contextualSpacing/>
        <w:jc w:val="both"/>
        <w:rPr>
          <w:rFonts w:eastAsia="Times New Roman"/>
          <w:szCs w:val="24"/>
        </w:rPr>
      </w:pPr>
      <w:r>
        <w:rPr>
          <w:rFonts w:eastAsia="Times New Roman"/>
          <w:b/>
          <w:bCs/>
          <w:szCs w:val="24"/>
        </w:rPr>
        <w:t xml:space="preserve">ΟΛΟΙ </w:t>
      </w:r>
      <w:r>
        <w:rPr>
          <w:rFonts w:eastAsia="Times New Roman"/>
          <w:b/>
          <w:bCs/>
          <w:szCs w:val="24"/>
        </w:rPr>
        <w:t xml:space="preserve">ΟΙ </w:t>
      </w:r>
      <w:r>
        <w:rPr>
          <w:rFonts w:eastAsia="Times New Roman"/>
          <w:b/>
          <w:bCs/>
          <w:szCs w:val="24"/>
        </w:rPr>
        <w:t>ΒΟΥΛΕΥΤΕΣ:</w:t>
      </w:r>
      <w:r>
        <w:rPr>
          <w:rFonts w:eastAsia="Times New Roman"/>
          <w:szCs w:val="24"/>
        </w:rPr>
        <w:t xml:space="preserve"> Μάλιστα, μάλιστα. </w:t>
      </w:r>
    </w:p>
    <w:p w14:paraId="3FB07EB0" w14:textId="77777777" w:rsidR="00C04871" w:rsidRDefault="0043374B">
      <w:pPr>
        <w:tabs>
          <w:tab w:val="left" w:pos="1949"/>
        </w:tabs>
        <w:spacing w:line="600" w:lineRule="auto"/>
        <w:ind w:firstLine="720"/>
        <w:contextualSpacing/>
        <w:jc w:val="both"/>
        <w:rPr>
          <w:rFonts w:eastAsia="Times New Roman"/>
          <w:szCs w:val="24"/>
        </w:rPr>
      </w:pPr>
      <w:r>
        <w:rPr>
          <w:rFonts w:eastAsia="UB-Helvetica"/>
          <w:b/>
          <w:szCs w:val="24"/>
        </w:rPr>
        <w:t xml:space="preserve">ΠΡΟΕΔΡΕΥΩΝ (Γεώργιος </w:t>
      </w:r>
      <w:proofErr w:type="spellStart"/>
      <w:r>
        <w:rPr>
          <w:rFonts w:eastAsia="UB-Helvetica"/>
          <w:b/>
          <w:szCs w:val="24"/>
        </w:rPr>
        <w:t>Λαμπρούλης</w:t>
      </w:r>
      <w:proofErr w:type="spellEnd"/>
      <w:r>
        <w:rPr>
          <w:rFonts w:eastAsia="UB-Helvetica"/>
          <w:b/>
          <w:szCs w:val="24"/>
        </w:rPr>
        <w:t xml:space="preserve">): </w:t>
      </w:r>
      <w:r>
        <w:rPr>
          <w:rFonts w:eastAsia="Times New Roman"/>
          <w:szCs w:val="24"/>
        </w:rPr>
        <w:t xml:space="preserve">Συνεπώς η </w:t>
      </w:r>
      <w:r>
        <w:rPr>
          <w:rFonts w:eastAsia="Times New Roman"/>
          <w:szCs w:val="24"/>
        </w:rPr>
        <w:t>Βουλή ενέκρινε τη ζητηθείσα άδεια.</w:t>
      </w:r>
    </w:p>
    <w:p w14:paraId="3FB07EB1" w14:textId="77777777" w:rsidR="00C04871" w:rsidRDefault="0043374B">
      <w:pPr>
        <w:spacing w:before="100" w:beforeAutospacing="1" w:after="100" w:afterAutospacing="1" w:line="600" w:lineRule="auto"/>
        <w:ind w:firstLine="720"/>
        <w:contextualSpacing/>
        <w:jc w:val="both"/>
        <w:rPr>
          <w:rFonts w:eastAsia="Times New Roman"/>
          <w:szCs w:val="24"/>
        </w:rPr>
      </w:pPr>
      <w:r>
        <w:rPr>
          <w:rFonts w:eastAsia="Times New Roman"/>
          <w:szCs w:val="24"/>
        </w:rPr>
        <w:t>Θα συνεχίσουμε με την</w:t>
      </w:r>
      <w:r>
        <w:rPr>
          <w:rFonts w:eastAsia="Times New Roman"/>
          <w:szCs w:val="24"/>
        </w:rPr>
        <w:t xml:space="preserve"> ενδέκατη με αριθμό 696/4-4-2017 δε</w:t>
      </w:r>
      <w:r>
        <w:rPr>
          <w:rFonts w:eastAsia="Times New Roman"/>
          <w:szCs w:val="24"/>
        </w:rPr>
        <w:t>ύ</w:t>
      </w:r>
      <w:r>
        <w:rPr>
          <w:rFonts w:eastAsia="Times New Roman"/>
          <w:szCs w:val="24"/>
        </w:rPr>
        <w:t>τ</w:t>
      </w:r>
      <w:r>
        <w:rPr>
          <w:rFonts w:eastAsia="Times New Roman"/>
          <w:szCs w:val="24"/>
        </w:rPr>
        <w:t>ε</w:t>
      </w:r>
      <w:r>
        <w:rPr>
          <w:rFonts w:eastAsia="Times New Roman"/>
          <w:szCs w:val="24"/>
        </w:rPr>
        <w:t xml:space="preserve">ρου κύκλου επίκαιρη ερώτηση του Βουλευτή Κιλκίς του Λαϊκού Συνδέσμου - Χρυσή </w:t>
      </w:r>
      <w:r>
        <w:rPr>
          <w:rFonts w:eastAsia="Times New Roman"/>
          <w:szCs w:val="24"/>
        </w:rPr>
        <w:lastRenderedPageBreak/>
        <w:t xml:space="preserve">Αυγή κ. </w:t>
      </w:r>
      <w:r>
        <w:rPr>
          <w:rFonts w:eastAsia="Times New Roman"/>
          <w:bCs/>
          <w:szCs w:val="24"/>
        </w:rPr>
        <w:t>Χρήστου Χατζησάββα</w:t>
      </w:r>
      <w:r>
        <w:rPr>
          <w:rFonts w:eastAsia="Times New Roman"/>
          <w:szCs w:val="24"/>
        </w:rPr>
        <w:t xml:space="preserve"> προς τον Υπουργό </w:t>
      </w:r>
      <w:r>
        <w:rPr>
          <w:rFonts w:eastAsia="Times New Roman"/>
          <w:bCs/>
          <w:szCs w:val="24"/>
        </w:rPr>
        <w:t>Οικονομικών,</w:t>
      </w:r>
      <w:r>
        <w:rPr>
          <w:rFonts w:eastAsia="Times New Roman"/>
          <w:b/>
          <w:bCs/>
          <w:szCs w:val="24"/>
        </w:rPr>
        <w:t xml:space="preserve"> </w:t>
      </w:r>
      <w:r>
        <w:rPr>
          <w:rFonts w:eastAsia="Times New Roman"/>
          <w:szCs w:val="24"/>
        </w:rPr>
        <w:t>με θέμα</w:t>
      </w:r>
      <w:r>
        <w:rPr>
          <w:rFonts w:eastAsia="Times New Roman"/>
          <w:szCs w:val="24"/>
        </w:rPr>
        <w:t>:</w:t>
      </w:r>
      <w:r>
        <w:rPr>
          <w:rFonts w:eastAsia="Times New Roman"/>
          <w:szCs w:val="24"/>
        </w:rPr>
        <w:t xml:space="preserve"> «είναι έτοιμη η </w:t>
      </w:r>
      <w:r>
        <w:rPr>
          <w:rFonts w:eastAsia="Times New Roman"/>
          <w:szCs w:val="24"/>
        </w:rPr>
        <w:t>ε</w:t>
      </w:r>
      <w:r>
        <w:rPr>
          <w:rFonts w:eastAsia="Times New Roman"/>
          <w:szCs w:val="24"/>
        </w:rPr>
        <w:t xml:space="preserve">θνική </w:t>
      </w:r>
      <w:r>
        <w:rPr>
          <w:rFonts w:eastAsia="Times New Roman"/>
          <w:szCs w:val="24"/>
        </w:rPr>
        <w:t>ο</w:t>
      </w:r>
      <w:r>
        <w:rPr>
          <w:rFonts w:eastAsia="Times New Roman"/>
          <w:szCs w:val="24"/>
        </w:rPr>
        <w:t>ικονομία για μια ενδεχόμενη κατάρρευση της Ευρωζώνη</w:t>
      </w:r>
      <w:r>
        <w:rPr>
          <w:rFonts w:eastAsia="Times New Roman"/>
          <w:szCs w:val="24"/>
        </w:rPr>
        <w:t>ς;».</w:t>
      </w:r>
    </w:p>
    <w:p w14:paraId="3FB07EB2" w14:textId="77777777" w:rsidR="00C04871" w:rsidRDefault="0043374B">
      <w:pPr>
        <w:spacing w:before="100" w:beforeAutospacing="1" w:after="100" w:afterAutospacing="1" w:line="600" w:lineRule="auto"/>
        <w:ind w:firstLine="720"/>
        <w:contextualSpacing/>
        <w:jc w:val="both"/>
        <w:rPr>
          <w:rFonts w:eastAsia="Times New Roman"/>
          <w:szCs w:val="24"/>
        </w:rPr>
      </w:pPr>
      <w:r>
        <w:rPr>
          <w:rFonts w:eastAsia="Times New Roman"/>
          <w:szCs w:val="24"/>
        </w:rPr>
        <w:t>Κύριε Χατζησάββα, έχετε τον λόγο.</w:t>
      </w:r>
    </w:p>
    <w:p w14:paraId="3FB07EB3" w14:textId="77777777" w:rsidR="00C04871" w:rsidRDefault="0043374B">
      <w:pPr>
        <w:spacing w:before="100" w:beforeAutospacing="1" w:after="100" w:afterAutospacing="1" w:line="600" w:lineRule="auto"/>
        <w:ind w:firstLine="720"/>
        <w:contextualSpacing/>
        <w:jc w:val="both"/>
        <w:rPr>
          <w:rFonts w:eastAsia="Times New Roman"/>
          <w:szCs w:val="24"/>
        </w:rPr>
      </w:pPr>
      <w:r>
        <w:rPr>
          <w:rFonts w:eastAsia="Times New Roman"/>
          <w:b/>
          <w:bCs/>
          <w:szCs w:val="24"/>
        </w:rPr>
        <w:t>ΧΡΗΣΤΟΣ ΧΑΤΖΗΣΑΒΒΑΣ:</w:t>
      </w:r>
      <w:r>
        <w:rPr>
          <w:rFonts w:eastAsia="Times New Roman"/>
          <w:bCs/>
          <w:szCs w:val="24"/>
        </w:rPr>
        <w:t xml:space="preserve"> Κύριε Υπουργέ, έχει περάσει πάνω από ένας μήνας από την ημερομηνία που κατέθεσα πρώτη φορά αυτή την ερώτηση. Όμως, οι εξελίξεις με το τέταρτο μνημόνιο που έχετε φέρει και τα αντιλαϊκά μέτρα την κά</w:t>
      </w:r>
      <w:r>
        <w:rPr>
          <w:rFonts w:eastAsia="Times New Roman"/>
          <w:bCs/>
          <w:szCs w:val="24"/>
        </w:rPr>
        <w:t>νουν ακόμα πιο επίκαιρη. Θα έλεγα ότι όσο περνάει ο καιρός, ακόμα και μετά απ’ αυτό το μνημόνιο, θα γίνεται συνεχώς και πιο επίκαιρη, γιατί πληθαίνουν ολοένα και περισσότερο σε διεθνές επίπεδο οι απόψεις οικονομικών και κρατικών παραγόντων και φορέων σχετι</w:t>
      </w:r>
      <w:r>
        <w:rPr>
          <w:rFonts w:eastAsia="Times New Roman"/>
          <w:bCs/>
          <w:szCs w:val="24"/>
        </w:rPr>
        <w:t xml:space="preserve">κά με ενδεχόμενη κατάρρευση της </w:t>
      </w:r>
      <w:r>
        <w:rPr>
          <w:rFonts w:eastAsia="Times New Roman"/>
          <w:szCs w:val="24"/>
        </w:rPr>
        <w:t xml:space="preserve">Ευρωζώνης, αλλά και της ίδιας της Ευρωπαϊκής Ένωσης. Δεν αναφέρομαι μόνο σε εχθρούς της Ευρωπαϊκής Ένωσης και από την Αμερική και από την Ευρώπη, αλλά μιλάω ακόμη και για το </w:t>
      </w:r>
      <w:r>
        <w:rPr>
          <w:rFonts w:eastAsia="Times New Roman"/>
          <w:szCs w:val="24"/>
        </w:rPr>
        <w:t>«</w:t>
      </w:r>
      <w:r>
        <w:rPr>
          <w:rFonts w:eastAsia="Times New Roman"/>
          <w:szCs w:val="24"/>
          <w:lang w:val="en-US"/>
        </w:rPr>
        <w:t>BLOOMBERG</w:t>
      </w:r>
      <w:r>
        <w:rPr>
          <w:rFonts w:eastAsia="Times New Roman"/>
          <w:szCs w:val="24"/>
        </w:rPr>
        <w:t>»</w:t>
      </w:r>
      <w:r>
        <w:rPr>
          <w:rFonts w:eastAsia="Times New Roman"/>
          <w:szCs w:val="24"/>
        </w:rPr>
        <w:t>, που διάβασα τρία σενάρια πιθανής κατά</w:t>
      </w:r>
      <w:r>
        <w:rPr>
          <w:rFonts w:eastAsia="Times New Roman"/>
          <w:szCs w:val="24"/>
        </w:rPr>
        <w:t>ρρευσης της Ευρωζώνης. Δυστυχώς και τα τρία έχουν την Ελλάδα και τη θεωρούν ότι θα είναι η χώρα η οποία θα πληγεί περισσότερο απ’ όλες τις υπόλοιπες σε περίπτωση κατάρρευσης της Ευρωζώνης.</w:t>
      </w:r>
    </w:p>
    <w:p w14:paraId="3FB07EB4" w14:textId="77777777" w:rsidR="00C04871" w:rsidRDefault="0043374B">
      <w:pPr>
        <w:spacing w:before="100" w:beforeAutospacing="1" w:after="100" w:afterAutospacing="1" w:line="600" w:lineRule="auto"/>
        <w:ind w:firstLine="720"/>
        <w:contextualSpacing/>
        <w:jc w:val="both"/>
        <w:rPr>
          <w:rFonts w:eastAsia="Times New Roman"/>
          <w:szCs w:val="24"/>
        </w:rPr>
      </w:pPr>
      <w:r>
        <w:rPr>
          <w:rFonts w:eastAsia="Times New Roman"/>
          <w:szCs w:val="24"/>
        </w:rPr>
        <w:t>Η</w:t>
      </w:r>
      <w:r>
        <w:rPr>
          <w:rFonts w:eastAsia="Times New Roman"/>
          <w:szCs w:val="24"/>
        </w:rPr>
        <w:t xml:space="preserve"> </w:t>
      </w:r>
      <w:r>
        <w:rPr>
          <w:rFonts w:eastAsia="Times New Roman"/>
          <w:szCs w:val="24"/>
        </w:rPr>
        <w:t>έλευση αυτού του ενδεχομένου θα έχει τεράστιες οικονομικές συνέπε</w:t>
      </w:r>
      <w:r>
        <w:rPr>
          <w:rFonts w:eastAsia="Times New Roman"/>
          <w:szCs w:val="24"/>
        </w:rPr>
        <w:t>ιες, λοιπόν, σε όλη την υφήλιο, αλλά κυρίως στην Ελλάδα και σας ερωτώ:</w:t>
      </w:r>
    </w:p>
    <w:p w14:paraId="3FB07EB5" w14:textId="77777777" w:rsidR="00C04871" w:rsidRDefault="0043374B">
      <w:pPr>
        <w:spacing w:before="100" w:beforeAutospacing="1" w:after="100" w:afterAutospacing="1" w:line="600" w:lineRule="auto"/>
        <w:ind w:firstLine="720"/>
        <w:contextualSpacing/>
        <w:jc w:val="both"/>
        <w:rPr>
          <w:rFonts w:eastAsia="Times New Roman"/>
          <w:szCs w:val="24"/>
        </w:rPr>
      </w:pPr>
      <w:r>
        <w:rPr>
          <w:rFonts w:eastAsia="Times New Roman"/>
          <w:szCs w:val="24"/>
        </w:rPr>
        <w:lastRenderedPageBreak/>
        <w:t xml:space="preserve">Με ποιες ενέργειες θα αντιμετωπίσει η Ελλάδα ενδεχόμενη κατάρρευση της Ευρωζώνης και πώς θα ικανοποιήσει τις άμεσες απαιτήσεις της σε βασικά είδη πρώτης ανάγκης στους τομείς ενέργειας, </w:t>
      </w:r>
      <w:r>
        <w:rPr>
          <w:rFonts w:eastAsia="Times New Roman"/>
          <w:szCs w:val="24"/>
        </w:rPr>
        <w:t xml:space="preserve">τροφίμων και καυσίμων, δεδομένου του ισοζυγίου, που έχει αλλάξει σε σχέση με εισαγωγές και εξαγωγές τις τελευταίες δεκαετίες; </w:t>
      </w:r>
    </w:p>
    <w:p w14:paraId="3FB07EB6" w14:textId="77777777" w:rsidR="00C04871" w:rsidRDefault="0043374B">
      <w:pPr>
        <w:spacing w:before="100" w:beforeAutospacing="1" w:after="100" w:afterAutospacing="1" w:line="600" w:lineRule="auto"/>
        <w:ind w:firstLine="720"/>
        <w:contextualSpacing/>
        <w:jc w:val="both"/>
        <w:rPr>
          <w:rFonts w:eastAsia="Times New Roman"/>
          <w:szCs w:val="24"/>
        </w:rPr>
      </w:pPr>
      <w:r>
        <w:rPr>
          <w:rFonts w:eastAsia="Times New Roman"/>
          <w:szCs w:val="24"/>
        </w:rPr>
        <w:t>Σε περίπτωση διάλυσης της Ευρωζώνης και της Ευρωπαϊκής Ένωσης την επόμενη μέρα σε ποιον στρατηγικό, οικονομικό άξονα θα κινηθεί η</w:t>
      </w:r>
      <w:r>
        <w:rPr>
          <w:rFonts w:eastAsia="Times New Roman"/>
          <w:szCs w:val="24"/>
        </w:rPr>
        <w:t xml:space="preserve"> εθνική οικονομία και από ποιους πόρους θα αντλήσει τις δυνάμεις της για να επιβιώσει και να αναπτυχθεί; Θα συνταχθεί με τις Ηνωμένες Πολιτείες Αμερικής, θα πάει προς τη Ρωσία ή ίσως σε μια νέα λατινική νομισματική</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οικονομική ένωση;</w:t>
      </w:r>
    </w:p>
    <w:p w14:paraId="3FB07EB7" w14:textId="77777777" w:rsidR="00C04871" w:rsidRDefault="0043374B">
      <w:pPr>
        <w:spacing w:before="100" w:beforeAutospacing="1" w:after="100" w:afterAutospacing="1"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Κύριε Υπουργέ, έχετε τον λόγο.</w:t>
      </w:r>
    </w:p>
    <w:p w14:paraId="3FB07EB8" w14:textId="77777777" w:rsidR="00C04871" w:rsidRDefault="0043374B">
      <w:pPr>
        <w:spacing w:before="100" w:beforeAutospacing="1" w:after="100" w:afterAutospacing="1" w:line="600" w:lineRule="auto"/>
        <w:ind w:firstLine="720"/>
        <w:contextualSpacing/>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xml:space="preserve"> Ευχαριστώ, κύριε Πρόεδρε.</w:t>
      </w:r>
    </w:p>
    <w:p w14:paraId="3FB07EB9" w14:textId="77777777" w:rsidR="00C04871" w:rsidRDefault="0043374B">
      <w:pPr>
        <w:spacing w:before="100" w:beforeAutospacing="1" w:after="100" w:afterAutospacing="1" w:line="600" w:lineRule="auto"/>
        <w:ind w:firstLine="720"/>
        <w:contextualSpacing/>
        <w:jc w:val="both"/>
        <w:rPr>
          <w:rFonts w:eastAsia="Times New Roman"/>
          <w:szCs w:val="24"/>
        </w:rPr>
      </w:pPr>
      <w:r>
        <w:rPr>
          <w:rFonts w:eastAsia="Times New Roman"/>
          <w:szCs w:val="24"/>
        </w:rPr>
        <w:t>Η πιο ειλικρινής απάντηση στο ερώτημα: «Πόσο έτοιμη είναι η ελληνική Κυβέρνηση για μια κατάρρευση της Ευρωζώνης;» είναι η ίδια απάντηση στο ε</w:t>
      </w:r>
      <w:r>
        <w:rPr>
          <w:rFonts w:eastAsia="Times New Roman"/>
          <w:szCs w:val="24"/>
        </w:rPr>
        <w:t>ρώτημα: «Πόσο έτοιμες είναι όλες οι οικονομίες της Ευρωπαϊκής Ένωσης, της Ευρωζώνης να αντιμετωπίσουν μια διάλυση της Ευρωζώνης;».</w:t>
      </w:r>
    </w:p>
    <w:p w14:paraId="3FB07EBA" w14:textId="77777777" w:rsidR="00C04871" w:rsidRDefault="0043374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Η απάντηση είναι «όχι πολύ», γιατί θα είναι πολύ μεγάλη η κρίση, θα δημιουργήσει πάρα πολλά προβλήματα. Βεβαίως, κάθε χώρα -κ</w:t>
      </w:r>
      <w:r>
        <w:rPr>
          <w:rFonts w:eastAsia="Times New Roman" w:cs="Times New Roman"/>
          <w:szCs w:val="24"/>
        </w:rPr>
        <w:t xml:space="preserve">αι η Ελλάδα- έχει διάφορα σχέδια για κρίσεις τέτοιου τύπου από πόλεμο μέχρι οτιδήποτε άλλο μπορείτε να φανταστείτε. Όμως, επειδή ακριβώς είναι πολύ σοβαρές οι επιπτώσεις μιας διάλυσης της Ευρωζώνης, εμείς παλεύουμε για να διασωθεί. </w:t>
      </w:r>
    </w:p>
    <w:p w14:paraId="3FB07EBB" w14:textId="77777777" w:rsidR="00C04871" w:rsidRDefault="0043374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Δέχομαι την υπόθεση της</w:t>
      </w:r>
      <w:r>
        <w:rPr>
          <w:rFonts w:eastAsia="Times New Roman" w:cs="Times New Roman"/>
          <w:szCs w:val="24"/>
        </w:rPr>
        <w:t xml:space="preserve"> ερώτησής σας ότι κινδυνεύει η Ευρωζώνη, ότι δεν πάει πολύ καλά. Φέτος οι οικονομίες πηγαίνουν λίγο καλύτερα, αλλά αυτό δεν αλλάζει τη βασική υπόθεση στην ερώτηση ότι κινδυνεύει η Ευρωζώνη. </w:t>
      </w:r>
    </w:p>
    <w:p w14:paraId="3FB07EBC" w14:textId="77777777" w:rsidR="00C04871" w:rsidRDefault="0043374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Και κατά τη δική μου άποψη, κινδυνεύει η Ευρωζώνη, ακριβώς επειδή</w:t>
      </w:r>
      <w:r>
        <w:rPr>
          <w:rFonts w:eastAsia="Times New Roman" w:cs="Times New Roman"/>
          <w:szCs w:val="24"/>
        </w:rPr>
        <w:t xml:space="preserve"> δεν αντιμετωπίζει σοβαρά εδώ και καιρό τα προβλήματα των μεσαίων και κατώτερων τάξεων. Δηλαδή, είναι μια Ευρώπη που έχει πολύ μεγάλο έλλειμμα στη </w:t>
      </w:r>
      <w:r>
        <w:rPr>
          <w:rFonts w:eastAsia="Times New Roman" w:cs="Times New Roman"/>
          <w:szCs w:val="24"/>
        </w:rPr>
        <w:t>δ</w:t>
      </w:r>
      <w:r>
        <w:rPr>
          <w:rFonts w:eastAsia="Times New Roman" w:cs="Times New Roman"/>
          <w:szCs w:val="24"/>
        </w:rPr>
        <w:t>ημοκρατία, έχει πολύ μεγάλο έλλειμμα στο να ακούσει αυτά τα αιτήματα των εργαζομένων και των μεσαίων στρωμάτ</w:t>
      </w:r>
      <w:r>
        <w:rPr>
          <w:rFonts w:eastAsia="Times New Roman" w:cs="Times New Roman"/>
          <w:szCs w:val="24"/>
        </w:rPr>
        <w:t xml:space="preserve">ων, δεν τα ενσωματώνει. Και όσο υπάρχει η αίσθηση αυτών των στρωμάτων ότι αυτά τα ίδια πλήρωσαν την κρίση και δεν θα συμμετέχουν σε οποιαδήποτε ανάκαμψη, νομίζω ότι είναι πολύ ευάλωτη η Ευρωζώνη. </w:t>
      </w:r>
    </w:p>
    <w:p w14:paraId="3FB07EBD" w14:textId="77777777" w:rsidR="00C04871" w:rsidRDefault="0043374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Τα καλά νέα είναι ότι αυτή η συζήτηση στην Ευρώπη τώρα έχει αρχίσει. Όταν </w:t>
      </w:r>
      <w:proofErr w:type="spellStart"/>
      <w:r>
        <w:rPr>
          <w:rFonts w:eastAsia="Times New Roman" w:cs="Times New Roman"/>
          <w:szCs w:val="24"/>
        </w:rPr>
        <w:t>πρωτομπήκα</w:t>
      </w:r>
      <w:proofErr w:type="spellEnd"/>
      <w:r>
        <w:rPr>
          <w:rFonts w:eastAsia="Times New Roman" w:cs="Times New Roman"/>
          <w:szCs w:val="24"/>
        </w:rPr>
        <w:t xml:space="preserve"> εγώ στο </w:t>
      </w:r>
      <w:proofErr w:type="spellStart"/>
      <w:r>
        <w:rPr>
          <w:rFonts w:eastAsia="Times New Roman" w:cs="Times New Roman"/>
          <w:szCs w:val="24"/>
          <w:lang w:val="en-US"/>
        </w:rPr>
        <w:t>Eurogroup</w:t>
      </w:r>
      <w:proofErr w:type="spellEnd"/>
      <w:r>
        <w:rPr>
          <w:rFonts w:eastAsia="Times New Roman" w:cs="Times New Roman"/>
          <w:szCs w:val="24"/>
        </w:rPr>
        <w:t xml:space="preserve"> πριν από δ</w:t>
      </w:r>
      <w:r>
        <w:rPr>
          <w:rFonts w:eastAsia="Times New Roman" w:cs="Times New Roman"/>
          <w:szCs w:val="24"/>
        </w:rPr>
        <w:t>ύ</w:t>
      </w:r>
      <w:r>
        <w:rPr>
          <w:rFonts w:eastAsia="Times New Roman" w:cs="Times New Roman"/>
          <w:szCs w:val="24"/>
        </w:rPr>
        <w:t xml:space="preserve">ο χρόνια σχεδόν, αυτά τα θέματα δεν συζητιούνταν καθόλου. Δηλαδή, υπήρχαν πολλοί και πολλές που </w:t>
      </w:r>
      <w:r>
        <w:rPr>
          <w:rFonts w:eastAsia="Times New Roman" w:cs="Times New Roman"/>
          <w:szCs w:val="24"/>
        </w:rPr>
        <w:lastRenderedPageBreak/>
        <w:t>είχαν το κεφάλι τους στην άμμο και θεωρούσαν ό</w:t>
      </w:r>
      <w:r>
        <w:rPr>
          <w:rFonts w:eastAsia="Times New Roman" w:cs="Times New Roman"/>
          <w:szCs w:val="24"/>
        </w:rPr>
        <w:t xml:space="preserve">τι υπήρχε μόνο θέμα Ελλάδας, ότι υπήρχε μόνο θέμα </w:t>
      </w:r>
      <w:proofErr w:type="spellStart"/>
      <w:r>
        <w:rPr>
          <w:rFonts w:eastAsia="Times New Roman" w:cs="Times New Roman"/>
          <w:szCs w:val="24"/>
          <w:lang w:val="en-US"/>
        </w:rPr>
        <w:t>Grexit</w:t>
      </w:r>
      <w:proofErr w:type="spellEnd"/>
      <w:r>
        <w:rPr>
          <w:rFonts w:eastAsia="Times New Roman" w:cs="Times New Roman"/>
          <w:szCs w:val="24"/>
        </w:rPr>
        <w:t xml:space="preserve">. Τώρα, από ό,τι βλέπετε, γίνεται μια έντονη συζήτηση με πολλές διαφοροποιήσεις. Θα είδατε την αντιμετώπιση της ιδέας του Μακρόν να </w:t>
      </w:r>
      <w:proofErr w:type="spellStart"/>
      <w:r>
        <w:rPr>
          <w:rFonts w:eastAsia="Times New Roman" w:cs="Times New Roman"/>
          <w:szCs w:val="24"/>
        </w:rPr>
        <w:t>συγκεντροποιηθούν</w:t>
      </w:r>
      <w:proofErr w:type="spellEnd"/>
      <w:r>
        <w:rPr>
          <w:rFonts w:eastAsia="Times New Roman" w:cs="Times New Roman"/>
          <w:szCs w:val="24"/>
        </w:rPr>
        <w:t xml:space="preserve"> οι επενδυτικές δαπάνες και να υπάρχει μια αναδιανο</w:t>
      </w:r>
      <w:r>
        <w:rPr>
          <w:rFonts w:eastAsia="Times New Roman" w:cs="Times New Roman"/>
          <w:szCs w:val="24"/>
        </w:rPr>
        <w:t xml:space="preserve">μή αναφορικά με το τι βάζεις και τι παίρνεις σε σχέση με την ανάγκη, θα είδατε τις αντιδράσεις της Γερμανίας και την υποστήριξη του </w:t>
      </w:r>
      <w:proofErr w:type="spellStart"/>
      <w:r>
        <w:rPr>
          <w:rFonts w:eastAsia="Times New Roman" w:cs="Times New Roman"/>
          <w:szCs w:val="24"/>
        </w:rPr>
        <w:t>Σουλτς</w:t>
      </w:r>
      <w:proofErr w:type="spellEnd"/>
      <w:r>
        <w:rPr>
          <w:rFonts w:eastAsia="Times New Roman" w:cs="Times New Roman"/>
          <w:szCs w:val="24"/>
        </w:rPr>
        <w:t xml:space="preserve"> σε αυτή την πρόταση. </w:t>
      </w:r>
    </w:p>
    <w:p w14:paraId="3FB07EBE" w14:textId="77777777" w:rsidR="00C04871" w:rsidRDefault="0043374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Άρα νομίζω ότι η καλύτερη προετοιμασία είναι να αποφύγουμε αυτό το γεγονός και να δημιουργήσουμ</w:t>
      </w:r>
      <w:r>
        <w:rPr>
          <w:rFonts w:eastAsia="Times New Roman" w:cs="Times New Roman"/>
          <w:szCs w:val="24"/>
        </w:rPr>
        <w:t>ε τις συνθήκες μιας Ευρώπης που αντιμετωπίζει αυτά τα προβλήματα</w:t>
      </w:r>
      <w:r w:rsidRPr="00A711FF">
        <w:rPr>
          <w:rFonts w:eastAsia="Times New Roman" w:cs="Times New Roman"/>
          <w:szCs w:val="24"/>
        </w:rPr>
        <w:t>,</w:t>
      </w:r>
      <w:r>
        <w:rPr>
          <w:rFonts w:eastAsia="Times New Roman" w:cs="Times New Roman"/>
          <w:szCs w:val="24"/>
        </w:rPr>
        <w:t xml:space="preserve"> που σας είπα. </w:t>
      </w:r>
    </w:p>
    <w:p w14:paraId="3FB07EBF" w14:textId="77777777" w:rsidR="00C04871" w:rsidRDefault="0043374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Ορίστε, κύριε Χατζησάββα, έχετε τον λόγο. </w:t>
      </w:r>
    </w:p>
    <w:p w14:paraId="3FB07EC0" w14:textId="77777777" w:rsidR="00C04871" w:rsidRDefault="0043374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ΧΑΤΖΗΣΑΒΒΑΣ: </w:t>
      </w:r>
      <w:r>
        <w:rPr>
          <w:rFonts w:eastAsia="Times New Roman" w:cs="Times New Roman"/>
          <w:szCs w:val="24"/>
        </w:rPr>
        <w:t>Κατ’ αρχάς, είναι λίγο περίεργη η θέση μου να κάνω αυτές τις ερωτήσεις σε μια αριστερή Κυβέρνηση, ενώ εδώ και δεκαετίες εμείς έχουμε τις ίδιες θέσεις απέναντι στην Ευρωζώνη και στο ευρώ. Αυτές οι ερωτήσεις ήταν κυρίως απέναντι σε δεξιές κυβερνήσεις. Τελικά</w:t>
      </w:r>
      <w:r>
        <w:rPr>
          <w:rFonts w:eastAsia="Times New Roman" w:cs="Times New Roman"/>
          <w:szCs w:val="24"/>
        </w:rPr>
        <w:t xml:space="preserve">, οι αριστεροί πολέμιοι της Ευρωζώνης και του ευρώ αποδεικνύονται οι καλύτεροι θεματοφύλακες και υπερασπιστές του. </w:t>
      </w:r>
    </w:p>
    <w:p w14:paraId="3FB07EC1" w14:textId="77777777" w:rsidR="00C04871" w:rsidRDefault="0043374B">
      <w:pPr>
        <w:tabs>
          <w:tab w:val="left" w:pos="2738"/>
          <w:tab w:val="center" w:pos="4753"/>
          <w:tab w:val="left" w:pos="5723"/>
        </w:tabs>
        <w:spacing w:line="600" w:lineRule="auto"/>
        <w:ind w:firstLine="720"/>
        <w:contextualSpacing/>
        <w:jc w:val="both"/>
        <w:rPr>
          <w:rFonts w:eastAsia="Times New Roman" w:cs="Times New Roman"/>
          <w:szCs w:val="24"/>
        </w:rPr>
      </w:pPr>
      <w:r w:rsidRPr="009D03EE">
        <w:rPr>
          <w:rFonts w:eastAsia="Times New Roman" w:cs="Times New Roman"/>
          <w:color w:val="000000" w:themeColor="text1"/>
          <w:szCs w:val="24"/>
        </w:rPr>
        <w:lastRenderedPageBreak/>
        <w:t>Βέβαια, δεν μιλάω για ένα πιθανό σενάριο, στο οποίο, όπως λέτε τώρα εσείς, όλοι θα έχουν ένα πρόβλημα. Μιλάω για ένα σενάριο, το οποίο χρημα</w:t>
      </w:r>
      <w:r w:rsidRPr="009D03EE">
        <w:rPr>
          <w:rFonts w:eastAsia="Times New Roman" w:cs="Times New Roman"/>
          <w:color w:val="000000" w:themeColor="text1"/>
          <w:szCs w:val="24"/>
        </w:rPr>
        <w:t>τοδοτείται και χωρίζει σε δ</w:t>
      </w:r>
      <w:r w:rsidRPr="009D03EE">
        <w:rPr>
          <w:rFonts w:eastAsia="Times New Roman" w:cs="Times New Roman"/>
          <w:color w:val="000000" w:themeColor="text1"/>
          <w:szCs w:val="24"/>
        </w:rPr>
        <w:t>ύ</w:t>
      </w:r>
      <w:r w:rsidRPr="009D03EE">
        <w:rPr>
          <w:rFonts w:eastAsia="Times New Roman" w:cs="Times New Roman"/>
          <w:color w:val="000000" w:themeColor="text1"/>
          <w:szCs w:val="24"/>
        </w:rPr>
        <w:t xml:space="preserve">ο πλευρές την Ευρώπη, στους </w:t>
      </w:r>
      <w:proofErr w:type="spellStart"/>
      <w:r>
        <w:rPr>
          <w:rFonts w:eastAsia="Times New Roman" w:cs="Times New Roman"/>
          <w:szCs w:val="24"/>
        </w:rPr>
        <w:t>ευρωσκεπτικιστές</w:t>
      </w:r>
      <w:proofErr w:type="spellEnd"/>
      <w:r>
        <w:rPr>
          <w:rFonts w:eastAsia="Times New Roman" w:cs="Times New Roman"/>
          <w:szCs w:val="24"/>
        </w:rPr>
        <w:t xml:space="preserve"> και στους υπέρμαχους του ευρώ. Εγώ δεν μιλάω για μια περίπτωση που η Ελλάδα θα αποφασίσει να φύγει από το ευρώ ή που θα αποφασίσουν να μας διώξουν από το ευρώ. Εγώ μιλάω για την περίπ</w:t>
      </w:r>
      <w:r>
        <w:rPr>
          <w:rFonts w:eastAsia="Times New Roman" w:cs="Times New Roman"/>
          <w:szCs w:val="24"/>
        </w:rPr>
        <w:t xml:space="preserve">τωση που η Ελλάδα θα θέλει με τις </w:t>
      </w:r>
      <w:proofErr w:type="spellStart"/>
      <w:r>
        <w:rPr>
          <w:rFonts w:eastAsia="Times New Roman" w:cs="Times New Roman"/>
          <w:szCs w:val="24"/>
        </w:rPr>
        <w:t>μνημονιακές</w:t>
      </w:r>
      <w:proofErr w:type="spellEnd"/>
      <w:r>
        <w:rPr>
          <w:rFonts w:eastAsia="Times New Roman" w:cs="Times New Roman"/>
          <w:szCs w:val="24"/>
        </w:rPr>
        <w:t xml:space="preserve"> κυβερνήσεις να μείνει στην Ευρωζώνη, οι Ευρωπαίοι θα θέλουν την Ελλάδα στο ευρώ, αλλά μια μέρα δεν θα υπάρχει ευρώ. </w:t>
      </w:r>
    </w:p>
    <w:p w14:paraId="3FB07EC2" w14:textId="77777777" w:rsidR="00C04871" w:rsidRDefault="0043374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Τώρα, όμως, το θέμα είναι ότι αυτό έχει ξαναγίνει στο παρελθόν. Στο παρελθόν υπήρχε η λατινικ</w:t>
      </w:r>
      <w:r>
        <w:rPr>
          <w:rFonts w:eastAsia="Times New Roman" w:cs="Times New Roman"/>
          <w:szCs w:val="24"/>
        </w:rPr>
        <w:t xml:space="preserve">ή νομισματική ένωση, όπου η Γαλλία είχε επιβάλει το φράγκο. Και κάποια στιγμή που κατάλαβε ότι δεν βγαίνει και δεν τη συμφέρει, αποχώρησε, αφήνοντας την Ελλάδα να πτωχεύσει. </w:t>
      </w:r>
    </w:p>
    <w:p w14:paraId="3FB07EC3" w14:textId="77777777" w:rsidR="00C04871" w:rsidRDefault="0043374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Εάν αυτή τη στιγμή γίνει αυτό, εγώ δεν μπορώ να περιμένω από εσάς ως Υπουργός να </w:t>
      </w:r>
      <w:r>
        <w:rPr>
          <w:rFonts w:eastAsia="Times New Roman" w:cs="Times New Roman"/>
          <w:szCs w:val="24"/>
        </w:rPr>
        <w:t>μου πείτε απλά ότι έχετε και εσείς αυτή την ανησυχία, ότι δεν είμαστε έτοιμοι, ότι κανείς δεν είναι έτοιμος. Αν υπάρχει κάποιο σχέδιο, περιμένω να μας το πείτε, γιατί πλέον έχουμε καταλάβει ότι αυτή η σκληρή κλειδωμένη ισοτιμία με το ευρώ εξυπηρετεί μόνο β</w:t>
      </w:r>
      <w:r>
        <w:rPr>
          <w:rFonts w:eastAsia="Times New Roman" w:cs="Times New Roman"/>
          <w:szCs w:val="24"/>
        </w:rPr>
        <w:t xml:space="preserve">αριές βιομηχανίες, όπως η Γερμανία. </w:t>
      </w:r>
    </w:p>
    <w:p w14:paraId="3FB07EC4" w14:textId="77777777" w:rsidR="00C04871" w:rsidRDefault="0043374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Τι θα κάνουν; Συνέχεια θα ανοίγουν μεγαλύτερη τρύπα σε αυτό το κόσκινο, που αποστραγγίζει οικονομικά όλα τα λαϊκά στρώματα; Θα συνεχιστεί </w:t>
      </w:r>
      <w:r>
        <w:rPr>
          <w:rFonts w:eastAsia="Times New Roman" w:cs="Times New Roman"/>
          <w:szCs w:val="24"/>
        </w:rPr>
        <w:lastRenderedPageBreak/>
        <w:t xml:space="preserve">η τακτική που είχε ο </w:t>
      </w:r>
      <w:proofErr w:type="spellStart"/>
      <w:r>
        <w:rPr>
          <w:rFonts w:eastAsia="Times New Roman" w:cs="Times New Roman"/>
          <w:szCs w:val="24"/>
        </w:rPr>
        <w:t>Βαρουφάκης</w:t>
      </w:r>
      <w:proofErr w:type="spellEnd"/>
      <w:r>
        <w:rPr>
          <w:rFonts w:eastAsia="Times New Roman" w:cs="Times New Roman"/>
          <w:szCs w:val="24"/>
        </w:rPr>
        <w:t xml:space="preserve"> και ο </w:t>
      </w:r>
      <w:proofErr w:type="spellStart"/>
      <w:r>
        <w:rPr>
          <w:rFonts w:eastAsia="Times New Roman" w:cs="Times New Roman"/>
          <w:szCs w:val="24"/>
        </w:rPr>
        <w:t>Λαπαβίτσας</w:t>
      </w:r>
      <w:proofErr w:type="spellEnd"/>
      <w:r>
        <w:rPr>
          <w:rFonts w:eastAsia="Times New Roman" w:cs="Times New Roman"/>
          <w:szCs w:val="24"/>
        </w:rPr>
        <w:t>; Είτε σας αρέσει είτε όχι, αυτοί</w:t>
      </w:r>
      <w:r>
        <w:rPr>
          <w:rFonts w:eastAsia="Times New Roman" w:cs="Times New Roman"/>
          <w:szCs w:val="24"/>
        </w:rPr>
        <w:t xml:space="preserve"> είχαν στα χέρια τους τη μοίρα της Ελλάδος για αρκετούς μήνες επί κυβερνήσεώς σας, οι οποίοι μιλούσαν για εθνικό νόμισμα, για σχέδιο επιστροφής στη δραχμή, αλλά ήταν σαν να έπαιζαν πόκερ με ανοιχτά χαρτιά και να έκαναν και μπλόφα από πάνω, γιατί όλοι στην </w:t>
      </w:r>
      <w:r>
        <w:rPr>
          <w:rFonts w:eastAsia="Times New Roman" w:cs="Times New Roman"/>
          <w:szCs w:val="24"/>
        </w:rPr>
        <w:t xml:space="preserve">Ευρώπη ήξεραν ότι η Ελλάδα δεν είναι έτοιμη για κάτι τέτοιο, είτε για οικειοθελή αποχώρηση είτε για κατάρρευση του ευρώ. Διότι εάν δεν υπάρχει πρωτογενής τομέας, δεν μπορεί να υπάρξει ανεξαρτησία ούτε οικονομική ούτε εθνική. </w:t>
      </w:r>
    </w:p>
    <w:p w14:paraId="3FB07EC5" w14:textId="77777777" w:rsidR="00C04871" w:rsidRDefault="0043374B">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(Στο σημείο αυτό την Προεδρική</w:t>
      </w:r>
      <w:r>
        <w:rPr>
          <w:rFonts w:eastAsia="Times New Roman" w:cs="Times New Roman"/>
          <w:szCs w:val="24"/>
        </w:rPr>
        <w:t xml:space="preserve"> Έδρα καταλαμβάνει ο Δ΄ Αντιπρόεδρος της Βουλής κ. </w:t>
      </w:r>
      <w:r w:rsidRPr="009E6E2A">
        <w:rPr>
          <w:rFonts w:eastAsia="Times New Roman" w:cs="Times New Roman"/>
          <w:b/>
          <w:szCs w:val="24"/>
        </w:rPr>
        <w:t>ΝΙΚΗΤΑΣ ΚΑΚΛΑΜΑΝΗΣ</w:t>
      </w:r>
      <w:r>
        <w:rPr>
          <w:rFonts w:eastAsia="Times New Roman" w:cs="Times New Roman"/>
          <w:szCs w:val="24"/>
        </w:rPr>
        <w:t>)</w:t>
      </w:r>
    </w:p>
    <w:p w14:paraId="3FB07EC6"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Αν υπάρχει κάποιο σχέδιο, έστω και μικρό, έστω και στο μυαλό σας, θα πρέπει να μας το πείτε, γιατί ο κόσμος δεν μπορεί να βασιστεί στο ότι όλοι θα αντιμετωπίσουν το ίδιο πρόβλημα. Ήλπιζ</w:t>
      </w:r>
      <w:r>
        <w:rPr>
          <w:rFonts w:eastAsia="Times New Roman" w:cs="Times New Roman"/>
          <w:szCs w:val="24"/>
        </w:rPr>
        <w:t>α τουλάχιστον, μετά από δύο μνημόνια της Κυβέρνησής σας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και μετά από τόσα αντιλαϊκά μέτρα που έχουν έρθει, μετά από εκποίηση δημόσιας περιουσίας, να έχετε καταλάβει ότι τα μνημόνια δεν σκίζονται ούτε με ζουρνάδες ούτε με νταούλια</w:t>
      </w:r>
      <w:r>
        <w:rPr>
          <w:rFonts w:eastAsia="Times New Roman" w:cs="Times New Roman"/>
          <w:szCs w:val="24"/>
        </w:rPr>
        <w:t>!</w:t>
      </w:r>
      <w:r>
        <w:rPr>
          <w:rFonts w:eastAsia="Times New Roman" w:cs="Times New Roman"/>
          <w:szCs w:val="24"/>
        </w:rPr>
        <w:t xml:space="preserve"> </w:t>
      </w:r>
    </w:p>
    <w:p w14:paraId="3FB07EC7"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Για να μπο</w:t>
      </w:r>
      <w:r>
        <w:rPr>
          <w:rFonts w:eastAsia="Times New Roman" w:cs="Times New Roman"/>
          <w:szCs w:val="24"/>
        </w:rPr>
        <w:t xml:space="preserve">ρέσουμε να σκίσουμε τα μνημόνια, θα πρέπει επιτέλους να καταλάβουμε ότι οι αγρότες θα πρέπει να </w:t>
      </w:r>
      <w:proofErr w:type="spellStart"/>
      <w:r>
        <w:rPr>
          <w:rFonts w:eastAsia="Times New Roman" w:cs="Times New Roman"/>
          <w:szCs w:val="24"/>
        </w:rPr>
        <w:t>ξανακαλλιεργήσουν</w:t>
      </w:r>
      <w:proofErr w:type="spellEnd"/>
      <w:r>
        <w:rPr>
          <w:rFonts w:eastAsia="Times New Roman" w:cs="Times New Roman"/>
          <w:szCs w:val="24"/>
        </w:rPr>
        <w:t xml:space="preserve"> τη γη τους, οι εργάτες κατ’ αρχάς να έχουν εργασία αλλά και ανθρώπινες συνθήκες εργασίας και οι ελεύθεροι επαγγελματίες να μην αντιμετωπίζουν </w:t>
      </w:r>
      <w:r>
        <w:rPr>
          <w:rFonts w:eastAsia="Times New Roman" w:cs="Times New Roman"/>
          <w:szCs w:val="24"/>
        </w:rPr>
        <w:t xml:space="preserve">ένα κράτος–δυνάστη </w:t>
      </w:r>
      <w:r>
        <w:rPr>
          <w:rFonts w:eastAsia="Times New Roman" w:cs="Times New Roman"/>
          <w:szCs w:val="24"/>
        </w:rPr>
        <w:lastRenderedPageBreak/>
        <w:t>και διώκτη, να μπορούν να ανοίγουν τα μαγαζιά τους και να μην τα κλείνουν κάθε μέρα.</w:t>
      </w:r>
    </w:p>
    <w:p w14:paraId="3FB07EC8"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ορίστε, έχετε τον λόγο.</w:t>
      </w:r>
    </w:p>
    <w:p w14:paraId="3FB07EC9" w14:textId="77777777" w:rsidR="00C04871" w:rsidRDefault="0043374B">
      <w:pPr>
        <w:tabs>
          <w:tab w:val="left" w:pos="6990"/>
        </w:tabs>
        <w:spacing w:line="600" w:lineRule="auto"/>
        <w:ind w:firstLine="720"/>
        <w:contextualSpacing/>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Θέλω να κάνω δύο σχόλια</w:t>
      </w:r>
      <w:r>
        <w:rPr>
          <w:rFonts w:eastAsia="Times New Roman" w:cs="Times New Roman"/>
          <w:szCs w:val="24"/>
        </w:rPr>
        <w:t>,</w:t>
      </w:r>
      <w:r>
        <w:rPr>
          <w:rFonts w:eastAsia="Times New Roman" w:cs="Times New Roman"/>
          <w:szCs w:val="24"/>
        </w:rPr>
        <w:t xml:space="preserve"> γιατί νομίζω ότι στα πιο πολλά απάντησα, όσον αφορά την προετοιμασία που έχουμε κάνει για διάφορες ενδεχόμενες κρίσεις.</w:t>
      </w:r>
    </w:p>
    <w:p w14:paraId="3FB07ECA" w14:textId="77777777" w:rsidR="00C04871" w:rsidRDefault="0043374B">
      <w:pPr>
        <w:tabs>
          <w:tab w:val="left" w:pos="6990"/>
        </w:tabs>
        <w:spacing w:line="600" w:lineRule="auto"/>
        <w:ind w:firstLine="720"/>
        <w:contextualSpacing/>
        <w:jc w:val="both"/>
        <w:rPr>
          <w:rFonts w:eastAsia="Times New Roman" w:cs="Times New Roman"/>
          <w:szCs w:val="24"/>
        </w:rPr>
      </w:pPr>
      <w:r>
        <w:rPr>
          <w:rFonts w:eastAsia="Times New Roman" w:cs="Times New Roman"/>
          <w:szCs w:val="24"/>
        </w:rPr>
        <w:t xml:space="preserve">Το πρώτο σχόλιο έχει να κάνει με το </w:t>
      </w:r>
      <w:proofErr w:type="spellStart"/>
      <w:r>
        <w:rPr>
          <w:rFonts w:eastAsia="Times New Roman" w:cs="Times New Roman"/>
          <w:szCs w:val="24"/>
          <w:lang w:val="en-US"/>
        </w:rPr>
        <w:t>Grexit</w:t>
      </w:r>
      <w:proofErr w:type="spellEnd"/>
      <w:r>
        <w:rPr>
          <w:rFonts w:eastAsia="Times New Roman" w:cs="Times New Roman"/>
          <w:szCs w:val="24"/>
        </w:rPr>
        <w:t>. Θέση μας και θέση δική μου ως οικονομολόγος είναι ότι, εάν μια χώρα –όποια χώρα και εάν είν</w:t>
      </w:r>
      <w:r>
        <w:rPr>
          <w:rFonts w:eastAsia="Times New Roman" w:cs="Times New Roman"/>
          <w:szCs w:val="24"/>
        </w:rPr>
        <w:t xml:space="preserve">αι αυτή- φύγει από την </w:t>
      </w:r>
      <w:r>
        <w:rPr>
          <w:rFonts w:eastAsia="Times New Roman" w:cs="Times New Roman"/>
          <w:szCs w:val="24"/>
        </w:rPr>
        <w:t>Ε</w:t>
      </w:r>
      <w:r>
        <w:rPr>
          <w:rFonts w:eastAsia="Times New Roman" w:cs="Times New Roman"/>
          <w:szCs w:val="24"/>
        </w:rPr>
        <w:t xml:space="preserve">υρωζώνη, η </w:t>
      </w:r>
      <w:r>
        <w:rPr>
          <w:rFonts w:eastAsia="Times New Roman" w:cs="Times New Roman"/>
          <w:szCs w:val="24"/>
        </w:rPr>
        <w:t>Ε</w:t>
      </w:r>
      <w:r>
        <w:rPr>
          <w:rFonts w:eastAsia="Times New Roman" w:cs="Times New Roman"/>
          <w:szCs w:val="24"/>
        </w:rPr>
        <w:t xml:space="preserve">υρωζώνη θα έχει τεράστιο πρόβλημα. </w:t>
      </w:r>
    </w:p>
    <w:p w14:paraId="3FB07ECB" w14:textId="77777777" w:rsidR="00C04871" w:rsidRDefault="0043374B">
      <w:pPr>
        <w:tabs>
          <w:tab w:val="left" w:pos="6990"/>
        </w:tabs>
        <w:spacing w:line="600" w:lineRule="auto"/>
        <w:ind w:firstLine="720"/>
        <w:contextualSpacing/>
        <w:jc w:val="both"/>
        <w:rPr>
          <w:rFonts w:eastAsia="Times New Roman" w:cs="Times New Roman"/>
          <w:szCs w:val="24"/>
        </w:rPr>
      </w:pPr>
      <w:r>
        <w:rPr>
          <w:rFonts w:eastAsia="Times New Roman" w:cs="Times New Roman"/>
          <w:szCs w:val="24"/>
        </w:rPr>
        <w:t>Και για να το καταλάβει αυτό κ</w:t>
      </w:r>
      <w:r>
        <w:rPr>
          <w:rFonts w:eastAsia="Times New Roman" w:cs="Times New Roman"/>
          <w:szCs w:val="24"/>
        </w:rPr>
        <w:t>άποιος</w:t>
      </w:r>
      <w:r>
        <w:rPr>
          <w:rFonts w:eastAsia="Times New Roman" w:cs="Times New Roman"/>
          <w:szCs w:val="24"/>
        </w:rPr>
        <w:t xml:space="preserve">, πρέπει να κατανοήσει τι είναι η </w:t>
      </w:r>
      <w:r>
        <w:rPr>
          <w:rFonts w:eastAsia="Times New Roman" w:cs="Times New Roman"/>
          <w:szCs w:val="24"/>
        </w:rPr>
        <w:t>Ν</w:t>
      </w:r>
      <w:r>
        <w:rPr>
          <w:rFonts w:eastAsia="Times New Roman" w:cs="Times New Roman"/>
          <w:szCs w:val="24"/>
        </w:rPr>
        <w:t xml:space="preserve">ομισματική </w:t>
      </w:r>
      <w:r>
        <w:rPr>
          <w:rFonts w:eastAsia="Times New Roman" w:cs="Times New Roman"/>
          <w:szCs w:val="24"/>
        </w:rPr>
        <w:t>Έ</w:t>
      </w:r>
      <w:r>
        <w:rPr>
          <w:rFonts w:eastAsia="Times New Roman" w:cs="Times New Roman"/>
          <w:szCs w:val="24"/>
        </w:rPr>
        <w:t xml:space="preserve">νωση, τι είναι η </w:t>
      </w:r>
      <w:r>
        <w:rPr>
          <w:rFonts w:eastAsia="Times New Roman" w:cs="Times New Roman"/>
          <w:szCs w:val="24"/>
        </w:rPr>
        <w:t>Ε</w:t>
      </w:r>
      <w:r>
        <w:rPr>
          <w:rFonts w:eastAsia="Times New Roman" w:cs="Times New Roman"/>
          <w:szCs w:val="24"/>
        </w:rPr>
        <w:t xml:space="preserve">υρωζώνη. Η </w:t>
      </w:r>
      <w:r>
        <w:rPr>
          <w:rFonts w:eastAsia="Times New Roman" w:cs="Times New Roman"/>
          <w:szCs w:val="24"/>
        </w:rPr>
        <w:t>Ν</w:t>
      </w:r>
      <w:r>
        <w:rPr>
          <w:rFonts w:eastAsia="Times New Roman" w:cs="Times New Roman"/>
          <w:szCs w:val="24"/>
        </w:rPr>
        <w:t xml:space="preserve">ομισματική </w:t>
      </w:r>
      <w:r>
        <w:rPr>
          <w:rFonts w:eastAsia="Times New Roman" w:cs="Times New Roman"/>
          <w:szCs w:val="24"/>
        </w:rPr>
        <w:t>Έ</w:t>
      </w:r>
      <w:r>
        <w:rPr>
          <w:rFonts w:eastAsia="Times New Roman" w:cs="Times New Roman"/>
          <w:szCs w:val="24"/>
        </w:rPr>
        <w:t>νωση είναι μια αμετάκλητη υπόσχεση ότι κα</w:t>
      </w:r>
      <w:r>
        <w:rPr>
          <w:rFonts w:eastAsia="Times New Roman" w:cs="Times New Roman"/>
          <w:szCs w:val="24"/>
        </w:rPr>
        <w:t>μ</w:t>
      </w:r>
      <w:r>
        <w:rPr>
          <w:rFonts w:eastAsia="Times New Roman" w:cs="Times New Roman"/>
          <w:szCs w:val="24"/>
        </w:rPr>
        <w:t>μία χώρα δεν θα κ</w:t>
      </w:r>
      <w:r>
        <w:rPr>
          <w:rFonts w:eastAsia="Times New Roman" w:cs="Times New Roman"/>
          <w:szCs w:val="24"/>
        </w:rPr>
        <w:t>άνει υποτίμηση. Άρα δεν είναι ένα σύστημα σταθερών συναλλαγματικών ισοτιμιών, στο οποίο ανά πάσα στιγμή μία χώρα μπορεί να αποφασίσει ότι θα κάνει υποτίμηση. Η νομισματική ένωση είναι διαφορετική, γιατί λέει ότι ποτέ δεν θα γίνει αυτή η υποτίμηση. Από τη σ</w:t>
      </w:r>
      <w:r>
        <w:rPr>
          <w:rFonts w:eastAsia="Times New Roman" w:cs="Times New Roman"/>
          <w:szCs w:val="24"/>
        </w:rPr>
        <w:t xml:space="preserve">τιγμή που θα γίνει, η </w:t>
      </w:r>
      <w:r>
        <w:rPr>
          <w:rFonts w:eastAsia="Times New Roman" w:cs="Times New Roman"/>
          <w:szCs w:val="24"/>
        </w:rPr>
        <w:t>Ν</w:t>
      </w:r>
      <w:r>
        <w:rPr>
          <w:rFonts w:eastAsia="Times New Roman" w:cs="Times New Roman"/>
          <w:szCs w:val="24"/>
        </w:rPr>
        <w:t xml:space="preserve">ομισματική </w:t>
      </w:r>
      <w:r>
        <w:rPr>
          <w:rFonts w:eastAsia="Times New Roman" w:cs="Times New Roman"/>
          <w:szCs w:val="24"/>
        </w:rPr>
        <w:t>Έ</w:t>
      </w:r>
      <w:r>
        <w:rPr>
          <w:rFonts w:eastAsia="Times New Roman" w:cs="Times New Roman"/>
          <w:szCs w:val="24"/>
        </w:rPr>
        <w:t>νωση μετατρέπεται σε ένα σύστημα σταθερών συναλλαγματικών ισοτιμιών και άρα είναι πολύ ευάλωτη σε κρίσεις. Όπως υπονοήσατε, σε όλες τις προηγούμενες κρίσεις, από την αρχή του χρυσού μέχρι διάφορες νομισματικές ενώσεις στη</w:t>
      </w:r>
      <w:r>
        <w:rPr>
          <w:rFonts w:eastAsia="Times New Roman" w:cs="Times New Roman"/>
          <w:szCs w:val="24"/>
        </w:rPr>
        <w:t xml:space="preserve"> Λατινική Αμερική, κάθε </w:t>
      </w:r>
      <w:r>
        <w:rPr>
          <w:rFonts w:eastAsia="Times New Roman" w:cs="Times New Roman"/>
          <w:szCs w:val="24"/>
        </w:rPr>
        <w:lastRenderedPageBreak/>
        <w:t xml:space="preserve">φορά που υπήρχε μεγάλη κρίση ήταν ευάλωτο το σύστημα σταθερών συναλλαγματικών ισοτιμιών, όπως το νομισματικό σύστημα της Ευρώπης στη δεκαετία του ’90. Γι’ αυτό εμείς παλεύουμε να μη φτάσουμε εκεί. </w:t>
      </w:r>
    </w:p>
    <w:p w14:paraId="3FB07ECC" w14:textId="77777777" w:rsidR="00C04871" w:rsidRDefault="0043374B">
      <w:pPr>
        <w:tabs>
          <w:tab w:val="left" w:pos="6990"/>
        </w:tabs>
        <w:spacing w:line="600" w:lineRule="auto"/>
        <w:ind w:firstLine="720"/>
        <w:contextualSpacing/>
        <w:jc w:val="both"/>
        <w:rPr>
          <w:rFonts w:eastAsia="Times New Roman" w:cs="Times New Roman"/>
          <w:szCs w:val="24"/>
        </w:rPr>
      </w:pPr>
      <w:r>
        <w:rPr>
          <w:rFonts w:eastAsia="Times New Roman" w:cs="Times New Roman"/>
          <w:szCs w:val="24"/>
        </w:rPr>
        <w:t>Αναφερθήκατε στους πολέμιους της Ε</w:t>
      </w:r>
      <w:r>
        <w:rPr>
          <w:rFonts w:eastAsia="Times New Roman" w:cs="Times New Roman"/>
          <w:szCs w:val="24"/>
        </w:rPr>
        <w:t xml:space="preserve">υρωπαϊκής Ένωσης, που τώρα έχουν γίνει οι καλύτεροι υποστηρικτές. Πρέπει να σας πω ότι εγώ ποτέ δεν ήμουν πολέμιος της Ευρωπαϊκής Ένωσης. Ήμουν πάντα σε κόμμα που ήταν φιλοευρωπαϊκό. Είμαι υπέρ του να μη διαλυθεί η </w:t>
      </w:r>
      <w:r>
        <w:rPr>
          <w:rFonts w:eastAsia="Times New Roman" w:cs="Times New Roman"/>
          <w:szCs w:val="24"/>
        </w:rPr>
        <w:t>Ε</w:t>
      </w:r>
      <w:r>
        <w:rPr>
          <w:rFonts w:eastAsia="Times New Roman" w:cs="Times New Roman"/>
          <w:szCs w:val="24"/>
        </w:rPr>
        <w:t>υρωζώνη για πολλούς λόγους, εκ των οποίω</w:t>
      </w:r>
      <w:r>
        <w:rPr>
          <w:rFonts w:eastAsia="Times New Roman" w:cs="Times New Roman"/>
          <w:szCs w:val="24"/>
        </w:rPr>
        <w:t>ν ο βασικός είναι ότι αν διαλυθεί η Ευρωπαϊκή Ένωση</w:t>
      </w:r>
      <w:r>
        <w:rPr>
          <w:rFonts w:eastAsia="Times New Roman" w:cs="Times New Roman"/>
          <w:szCs w:val="24"/>
        </w:rPr>
        <w:t>,</w:t>
      </w:r>
      <w:r>
        <w:rPr>
          <w:rFonts w:eastAsia="Times New Roman" w:cs="Times New Roman"/>
          <w:szCs w:val="24"/>
        </w:rPr>
        <w:t xml:space="preserve"> ωφελημένοι</w:t>
      </w:r>
      <w:r>
        <w:rPr>
          <w:rFonts w:eastAsia="Times New Roman" w:cs="Times New Roman"/>
          <w:szCs w:val="24"/>
        </w:rPr>
        <w:t xml:space="preserve"> </w:t>
      </w:r>
      <w:r>
        <w:rPr>
          <w:rFonts w:eastAsia="Times New Roman" w:cs="Times New Roman"/>
          <w:szCs w:val="24"/>
        </w:rPr>
        <w:t>δεν θα είναι οι εργαζόμενοι και οι εργαζόμενες, που είπα πριν, δεν θα είναι τα κατώτερα ή μεσαία στρώματα, θα είναι οι δυνάμεις του εθνικισμού, του ακραίου δεξιού λαϊκισμού και θα υπάρξει ο κί</w:t>
      </w:r>
      <w:r>
        <w:rPr>
          <w:rFonts w:eastAsia="Times New Roman" w:cs="Times New Roman"/>
          <w:szCs w:val="24"/>
        </w:rPr>
        <w:t>νδυνος να επιστρέψουμε στη δεκαετία του ’30. Ξέρω ότι είναι κάτι που εσείς το εύχεστε και νομίζω ότι θα δεχθείτε πολύ καλά ότι εγώ δεν το εύχομαι καθόλου.</w:t>
      </w:r>
    </w:p>
    <w:p w14:paraId="3FB07ECD" w14:textId="77777777" w:rsidR="00C04871" w:rsidRDefault="0043374B">
      <w:pPr>
        <w:tabs>
          <w:tab w:val="left" w:pos="6990"/>
        </w:tabs>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3FB07ECE" w14:textId="77777777" w:rsidR="00C04871" w:rsidRDefault="0043374B">
      <w:pPr>
        <w:spacing w:after="0" w:line="600" w:lineRule="auto"/>
        <w:ind w:firstLine="720"/>
        <w:contextualSpacing/>
        <w:jc w:val="both"/>
        <w:rPr>
          <w:rFonts w:eastAsia="Times New Roman"/>
          <w:color w:val="000000"/>
          <w:szCs w:val="24"/>
        </w:rPr>
      </w:pPr>
      <w:r>
        <w:rPr>
          <w:rFonts w:eastAsia="Times New Roman"/>
          <w:b/>
          <w:color w:val="000000"/>
          <w:szCs w:val="24"/>
        </w:rPr>
        <w:t>ΠΡΟΕΔΡΕΥΩΝ (Νικήτας Κακλαμάνης):</w:t>
      </w:r>
      <w:r>
        <w:rPr>
          <w:rFonts w:eastAsia="Times New Roman"/>
          <w:color w:val="000000"/>
          <w:szCs w:val="24"/>
        </w:rPr>
        <w:t xml:space="preserve"> Συνεχίζουμε με τη δέκατη με αριθμό 773/27-4-2017 επί</w:t>
      </w:r>
      <w:r>
        <w:rPr>
          <w:rFonts w:eastAsia="Times New Roman"/>
          <w:color w:val="000000"/>
          <w:szCs w:val="24"/>
        </w:rPr>
        <w:t xml:space="preserve">καιρη ερώτηση δεύτερου κύκλου του Βουλευτή Α΄ Θεσσαλονίκης της Ένωσης Κεντρώων κ. </w:t>
      </w:r>
      <w:r>
        <w:rPr>
          <w:rFonts w:eastAsia="Times New Roman"/>
          <w:bCs/>
          <w:color w:val="000000"/>
          <w:szCs w:val="24"/>
        </w:rPr>
        <w:t xml:space="preserve">Ιωάννη </w:t>
      </w:r>
      <w:proofErr w:type="spellStart"/>
      <w:r>
        <w:rPr>
          <w:rFonts w:eastAsia="Times New Roman"/>
          <w:bCs/>
          <w:color w:val="000000"/>
          <w:szCs w:val="24"/>
        </w:rPr>
        <w:t>Σαρίδη</w:t>
      </w:r>
      <w:proofErr w:type="spellEnd"/>
      <w:r>
        <w:rPr>
          <w:rFonts w:eastAsia="Times New Roman"/>
          <w:color w:val="000000"/>
          <w:szCs w:val="24"/>
        </w:rPr>
        <w:t xml:space="preserve"> προς τον Υπουργό </w:t>
      </w:r>
      <w:r>
        <w:rPr>
          <w:rFonts w:eastAsia="Times New Roman"/>
          <w:bCs/>
          <w:color w:val="000000"/>
          <w:szCs w:val="24"/>
        </w:rPr>
        <w:t>Οικονομικών,</w:t>
      </w:r>
      <w:r>
        <w:rPr>
          <w:rFonts w:eastAsia="Times New Roman"/>
          <w:b/>
          <w:bCs/>
          <w:color w:val="000000"/>
          <w:szCs w:val="24"/>
        </w:rPr>
        <w:t xml:space="preserve"> </w:t>
      </w:r>
      <w:r>
        <w:rPr>
          <w:rFonts w:eastAsia="Times New Roman"/>
          <w:color w:val="000000"/>
          <w:szCs w:val="24"/>
        </w:rPr>
        <w:t>σχετικά με την ιδιωτικοποίηση της Ελληνικής Βιομηχανίας Οχημάτων (ΕΛΒΟ).</w:t>
      </w:r>
    </w:p>
    <w:p w14:paraId="3FB07ECF" w14:textId="77777777" w:rsidR="00C04871" w:rsidRDefault="0043374B">
      <w:pPr>
        <w:spacing w:after="0" w:line="600" w:lineRule="auto"/>
        <w:ind w:firstLine="720"/>
        <w:contextualSpacing/>
        <w:jc w:val="both"/>
        <w:rPr>
          <w:rFonts w:eastAsia="Times New Roman"/>
          <w:color w:val="000000"/>
          <w:szCs w:val="24"/>
        </w:rPr>
      </w:pPr>
      <w:r>
        <w:rPr>
          <w:rFonts w:eastAsia="Times New Roman"/>
          <w:color w:val="000000"/>
          <w:szCs w:val="24"/>
        </w:rPr>
        <w:t xml:space="preserve">Κύριε </w:t>
      </w:r>
      <w:proofErr w:type="spellStart"/>
      <w:r>
        <w:rPr>
          <w:rFonts w:eastAsia="Times New Roman"/>
          <w:color w:val="000000"/>
          <w:szCs w:val="24"/>
        </w:rPr>
        <w:t>Σαρίδη</w:t>
      </w:r>
      <w:proofErr w:type="spellEnd"/>
      <w:r>
        <w:rPr>
          <w:rFonts w:eastAsia="Times New Roman"/>
          <w:color w:val="000000"/>
          <w:szCs w:val="24"/>
        </w:rPr>
        <w:t>, έχετε τον λόγο.</w:t>
      </w:r>
    </w:p>
    <w:p w14:paraId="3FB07ED0" w14:textId="77777777" w:rsidR="00C04871" w:rsidRDefault="0043374B">
      <w:pPr>
        <w:spacing w:after="0" w:line="600" w:lineRule="auto"/>
        <w:ind w:firstLine="720"/>
        <w:contextualSpacing/>
        <w:jc w:val="both"/>
        <w:rPr>
          <w:rFonts w:eastAsia="Times New Roman"/>
          <w:color w:val="000000"/>
          <w:szCs w:val="24"/>
        </w:rPr>
      </w:pPr>
      <w:r>
        <w:rPr>
          <w:rFonts w:eastAsia="Times New Roman"/>
          <w:b/>
          <w:color w:val="000000"/>
          <w:szCs w:val="24"/>
        </w:rPr>
        <w:lastRenderedPageBreak/>
        <w:t xml:space="preserve">ΙΩΑΝΝΗΣ ΣΑΡΙΔΗΣ: </w:t>
      </w:r>
      <w:r>
        <w:rPr>
          <w:rFonts w:eastAsia="Times New Roman"/>
          <w:color w:val="000000"/>
          <w:szCs w:val="24"/>
        </w:rPr>
        <w:t xml:space="preserve">Ευχαριστώ </w:t>
      </w:r>
      <w:r>
        <w:rPr>
          <w:rFonts w:eastAsia="Times New Roman"/>
          <w:color w:val="000000"/>
          <w:szCs w:val="24"/>
        </w:rPr>
        <w:t>πολύ, κύριε Πρόεδρε.</w:t>
      </w:r>
    </w:p>
    <w:p w14:paraId="3FB07ED1" w14:textId="77777777" w:rsidR="00C04871" w:rsidRDefault="0043374B">
      <w:pPr>
        <w:spacing w:after="0" w:line="600" w:lineRule="auto"/>
        <w:ind w:firstLine="720"/>
        <w:contextualSpacing/>
        <w:jc w:val="both"/>
        <w:rPr>
          <w:rFonts w:eastAsia="Times New Roman"/>
          <w:color w:val="000000"/>
          <w:szCs w:val="24"/>
        </w:rPr>
      </w:pPr>
      <w:r>
        <w:rPr>
          <w:rFonts w:eastAsia="Times New Roman"/>
          <w:color w:val="000000"/>
          <w:szCs w:val="24"/>
        </w:rPr>
        <w:t>Κύριε Υπουργέ, η Ελληνική Βιομηχανία Οχημάτων, παρά τα χρόνια οικονομικά της προβλήματα, παραμένει ένας σημαντικός παράγοντας του εθνικού αμυντικού σχεδιασμού, τόσο μέσω της τεχνογνωσίας και της εμπειρίας του ανθρώπινου δυναμικού</w:t>
      </w:r>
      <w:r>
        <w:rPr>
          <w:rFonts w:eastAsia="Times New Roman"/>
          <w:color w:val="000000"/>
          <w:szCs w:val="24"/>
        </w:rPr>
        <w:t>,</w:t>
      </w:r>
      <w:r>
        <w:rPr>
          <w:rFonts w:eastAsia="Times New Roman"/>
          <w:color w:val="000000"/>
          <w:szCs w:val="24"/>
        </w:rPr>
        <w:t xml:space="preserve"> που διαθέτει, όσο και μέσω της ύπαρξης προηγμένου εξοπλισμού και εγκαταστάσεων</w:t>
      </w:r>
      <w:r>
        <w:rPr>
          <w:rFonts w:eastAsia="Times New Roman"/>
          <w:color w:val="000000"/>
          <w:szCs w:val="24"/>
        </w:rPr>
        <w:t>,</w:t>
      </w:r>
      <w:r>
        <w:rPr>
          <w:rFonts w:eastAsia="Times New Roman"/>
          <w:color w:val="000000"/>
          <w:szCs w:val="24"/>
        </w:rPr>
        <w:t xml:space="preserve"> τα οποία ανήκουν σε ελληνικά χέρια.</w:t>
      </w:r>
    </w:p>
    <w:p w14:paraId="3FB07ED2" w14:textId="77777777" w:rsidR="00C04871" w:rsidRDefault="0043374B">
      <w:pPr>
        <w:spacing w:after="0" w:line="600" w:lineRule="auto"/>
        <w:ind w:firstLine="720"/>
        <w:contextualSpacing/>
        <w:jc w:val="both"/>
        <w:rPr>
          <w:rFonts w:eastAsia="Times New Roman"/>
          <w:color w:val="000000"/>
          <w:szCs w:val="24"/>
        </w:rPr>
      </w:pPr>
      <w:r>
        <w:rPr>
          <w:rFonts w:eastAsia="Times New Roman"/>
          <w:color w:val="000000"/>
          <w:szCs w:val="24"/>
        </w:rPr>
        <w:t>Αναγνωρίζοντας αυτά, κυβερνητικά στελέχη και κυβερνητικοί παράγοντες κατά τα δύο χρόνια που έχουν περάσει διαβεβαίωναν πως η ΕΛΒΟ σχεδιάζετ</w:t>
      </w:r>
      <w:r>
        <w:rPr>
          <w:rFonts w:eastAsia="Times New Roman"/>
          <w:color w:val="000000"/>
          <w:szCs w:val="24"/>
        </w:rPr>
        <w:t>αι να εξυγιανθεί μέσω της επιτυχούς λειτουργίας της και όχι να ιδιωτικοποιηθεί.</w:t>
      </w:r>
    </w:p>
    <w:p w14:paraId="3FB07ED3"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Κατόπιν τούτων σας ρωτώ, κύριε Υπουργέ: Ποιες ήταν οι νέες παράμετροι</w:t>
      </w:r>
      <w:r>
        <w:rPr>
          <w:rFonts w:eastAsia="Times New Roman" w:cs="Times New Roman"/>
          <w:szCs w:val="24"/>
        </w:rPr>
        <w:t>,</w:t>
      </w:r>
      <w:r>
        <w:rPr>
          <w:rFonts w:eastAsia="Times New Roman" w:cs="Times New Roman"/>
          <w:szCs w:val="24"/>
        </w:rPr>
        <w:t xml:space="preserve"> οι οποίες παρουσιάστηκαν και ανέτρεψαν τον κυβερνητικό σχεδιασμό και έτσι περνάμε σε αυτή τη φάση, στην ι</w:t>
      </w:r>
      <w:r>
        <w:rPr>
          <w:rFonts w:eastAsia="Times New Roman" w:cs="Times New Roman"/>
          <w:szCs w:val="24"/>
        </w:rPr>
        <w:t>διωτικοποίηση της ΕΛΒΟ και με χαμηλότατη αρχική τιμή; Έχουν συνυπολογιστεί οι ενδεχόμενες επιπτώσεις από την ιδιωτικοποίηση αυτής της αμυντικής βιομηχανίας; Πώς βλέπει το δικό σας Υπουργείο και πώς διασφαλίζεται ότι το πολύπειρο ανθρώπινο δυναμικό της Ελλη</w:t>
      </w:r>
      <w:r>
        <w:rPr>
          <w:rFonts w:eastAsia="Times New Roman" w:cs="Times New Roman"/>
          <w:szCs w:val="24"/>
        </w:rPr>
        <w:t>νικής Βιομηχανίας Οχημάτων θα συνεχίσει να παρέχει τις υπηρεσίες του και στο νέο καθεστώς</w:t>
      </w:r>
      <w:r>
        <w:rPr>
          <w:rFonts w:eastAsia="Times New Roman" w:cs="Times New Roman"/>
          <w:szCs w:val="24"/>
        </w:rPr>
        <w:t>,</w:t>
      </w:r>
      <w:r>
        <w:rPr>
          <w:rFonts w:eastAsia="Times New Roman" w:cs="Times New Roman"/>
          <w:szCs w:val="24"/>
        </w:rPr>
        <w:t xml:space="preserve"> το οποίο θα προκύψει;</w:t>
      </w:r>
    </w:p>
    <w:p w14:paraId="3FB07ED4"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3FB07ED5"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Κύριε Υπουργέ, ορίστε, έχετε τον λόγο.</w:t>
      </w:r>
    </w:p>
    <w:p w14:paraId="3FB07ED6"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Ευχαριστώ και εγώ, κύριε Πρόεδρε.</w:t>
      </w:r>
    </w:p>
    <w:p w14:paraId="3FB07ED7"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Κύριε συνάδελφε, η περίπτωση της ΕΛΒΟ έχει μια μεγάλη ιστορία. Οι προηγούμενες κυβερνήσεις είχαν ήδη προδιαγράψει το μέλλον της ΕΛΒΟ, αφ’ ενός μέσα από δεκαετίες κακοδιαχείρισης και αφ’ ετέρου θέτοντας την εταιρεία, κατόπ</w:t>
      </w:r>
      <w:r>
        <w:rPr>
          <w:rFonts w:eastAsia="Times New Roman" w:cs="Times New Roman"/>
          <w:szCs w:val="24"/>
        </w:rPr>
        <w:t>ιν σχετικής αίτησης του ελληνικού δημοσίου, σε καθεστώς ειδικής εκκαθάρισης το 2014,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υλοποίησης </w:t>
      </w:r>
      <w:proofErr w:type="spellStart"/>
      <w:r>
        <w:rPr>
          <w:rFonts w:eastAsia="Times New Roman" w:cs="Times New Roman"/>
          <w:szCs w:val="24"/>
        </w:rPr>
        <w:t>μνημονιακών</w:t>
      </w:r>
      <w:proofErr w:type="spellEnd"/>
      <w:r>
        <w:rPr>
          <w:rFonts w:eastAsia="Times New Roman" w:cs="Times New Roman"/>
          <w:szCs w:val="24"/>
        </w:rPr>
        <w:t xml:space="preserve"> υποχρεώσεων του δεύτερου μνημονίου.</w:t>
      </w:r>
    </w:p>
    <w:p w14:paraId="3FB07ED8"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Η παρούσα Κυβέρνηση από την πρώτη στιγμή που ανέλαβε, διερεύνησε όλα τα εναλλακτικά σενάρια με γνώμο</w:t>
      </w:r>
      <w:r>
        <w:rPr>
          <w:rFonts w:eastAsia="Times New Roman" w:cs="Times New Roman"/>
          <w:szCs w:val="24"/>
        </w:rPr>
        <w:t>να την προστασία των εργαζομένων. Παρά τις προσπάθειές μας, η κατάσταση την οποία παραλάβαμε καθιστούσε ουσιαστικά μονόδρομο τη συνέχιση των διαδικασιών, όπως αυτές ήταν το 2014.</w:t>
      </w:r>
    </w:p>
    <w:p w14:paraId="3FB07ED9"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Παρ</w:t>
      </w:r>
      <w:r>
        <w:rPr>
          <w:rFonts w:eastAsia="Times New Roman" w:cs="Times New Roman"/>
          <w:szCs w:val="24"/>
        </w:rPr>
        <w:t xml:space="preserve">’ </w:t>
      </w:r>
      <w:r>
        <w:rPr>
          <w:rFonts w:eastAsia="Times New Roman" w:cs="Times New Roman"/>
          <w:szCs w:val="24"/>
        </w:rPr>
        <w:t>όλα αυτά, έγιναν ενέργειες από πλευράς Κυβέρνησης προκειμένου να συνεχισ</w:t>
      </w:r>
      <w:r>
        <w:rPr>
          <w:rFonts w:eastAsia="Times New Roman" w:cs="Times New Roman"/>
          <w:szCs w:val="24"/>
        </w:rPr>
        <w:t>τεί η καταβολή των μισθών των εργαζομένων, το οποίο και επετεύχθη. Στις ενέργειες αυτές συμπεριλαμβάνεται και η ρύθμιση οικονομικών εκκρεμοτήτων μεταξύ εταιρείας και δημοσίου. Προχωρήσαμε σε εξωδικαστικό συμβιβασμό για οφειλές του Υπουργείου Άμυνας προς τη</w:t>
      </w:r>
      <w:r>
        <w:rPr>
          <w:rFonts w:eastAsia="Times New Roman" w:cs="Times New Roman"/>
          <w:szCs w:val="24"/>
        </w:rPr>
        <w:t xml:space="preserve">ν εταιρεία. Κάναμε </w:t>
      </w:r>
      <w:r>
        <w:rPr>
          <w:rFonts w:eastAsia="Times New Roman" w:cs="Times New Roman"/>
          <w:szCs w:val="24"/>
        </w:rPr>
        <w:lastRenderedPageBreak/>
        <w:t>τις απαραίτητες ενέργειες, ώστε να δοθεί επιπλέον επιχορήγηση στην ΕΛΒΟ προκειμένου να παραμείνει ζωντανή η εταιρεία.</w:t>
      </w:r>
    </w:p>
    <w:p w14:paraId="3FB07EDA"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Μέλημα αυτής της Κυβέρνησης είναι να βρεθεί η καλύτερη λύση για την ΕΛΒΟ, με γνώμονα τα συμφέροντα και την προστασία τω</w:t>
      </w:r>
      <w:r>
        <w:rPr>
          <w:rFonts w:eastAsia="Times New Roman" w:cs="Times New Roman"/>
          <w:szCs w:val="24"/>
        </w:rPr>
        <w:t>ν εργαζομένων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του εθνικού και ευρωπαϊκού νομικού πλαισίου.</w:t>
      </w:r>
    </w:p>
    <w:p w14:paraId="3FB07EDB"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Ορίστε, κύριε συνάδελφε, έχετε τον λόγο.</w:t>
      </w:r>
    </w:p>
    <w:p w14:paraId="3FB07EDC"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Ευχαριστώ πολύ, κύριε Πρόεδρε.</w:t>
      </w:r>
    </w:p>
    <w:p w14:paraId="3FB07EDD"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Κύριε Υπουργέ, δεν έκανα τη συγκεκριμένη ερώτηση για να πάρω ψή</w:t>
      </w:r>
      <w:r>
        <w:rPr>
          <w:rFonts w:eastAsia="Times New Roman" w:cs="Times New Roman"/>
          <w:szCs w:val="24"/>
        </w:rPr>
        <w:t>φους. Τις ψήφους τις φέρνουν τα αποτελέσματα και όχι οι προθέσεις που μπορούν να έχουν οι πολιτικοί ή οι κυβερνήσεις. Είναι η έκτη ερώτηση την οποία υποβάλλω όχι στο δικό σας Υπουργείο, αλλά στα συναρμόδια Υπουργεία. Καθ’ όλη τη διάρκεια που είμαι Βουλευτή</w:t>
      </w:r>
      <w:r>
        <w:rPr>
          <w:rFonts w:eastAsia="Times New Roman" w:cs="Times New Roman"/>
          <w:szCs w:val="24"/>
        </w:rPr>
        <w:t xml:space="preserve">ς στο </w:t>
      </w:r>
      <w:r>
        <w:rPr>
          <w:rFonts w:eastAsia="Times New Roman" w:cs="Times New Roman"/>
          <w:szCs w:val="24"/>
        </w:rPr>
        <w:t>ε</w:t>
      </w:r>
      <w:r>
        <w:rPr>
          <w:rFonts w:eastAsia="Times New Roman" w:cs="Times New Roman"/>
          <w:szCs w:val="24"/>
        </w:rPr>
        <w:t>λληνικό Κοινοβούλιο, έχω υποβάλει τέσσερις ερωτήσεις και δύο επίκαιρες.</w:t>
      </w:r>
    </w:p>
    <w:p w14:paraId="3FB07EDE"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Δεν έβγαλα άκρη με το Υπουργείο Εθνικής Άμυνας. Κάνω την επίκαιρη ερώτηση σε εσάς, γιατί νομίζω ότι στην παρούσα φάση ήσασταν το πλέον αρμόδιο Υπουργείο για να μου απαντήσει. Οι</w:t>
      </w:r>
      <w:r>
        <w:rPr>
          <w:rFonts w:eastAsia="Times New Roman" w:cs="Times New Roman"/>
          <w:szCs w:val="24"/>
        </w:rPr>
        <w:t xml:space="preserve"> ανησυχίες των εργαζομένων δεν απαντήθηκαν. Το ερώτημα το οποίο σας έθεσα στην </w:t>
      </w:r>
      <w:proofErr w:type="spellStart"/>
      <w:r>
        <w:rPr>
          <w:rFonts w:eastAsia="Times New Roman" w:cs="Times New Roman"/>
          <w:szCs w:val="24"/>
        </w:rPr>
        <w:t>πρωτολογία</w:t>
      </w:r>
      <w:proofErr w:type="spellEnd"/>
      <w:r>
        <w:rPr>
          <w:rFonts w:eastAsia="Times New Roman" w:cs="Times New Roman"/>
          <w:szCs w:val="24"/>
        </w:rPr>
        <w:t xml:space="preserve"> μου, για το αν διασφαλίζεται το μέλλον των εργαζομένων, δεν μου το απαντήσατε.</w:t>
      </w:r>
    </w:p>
    <w:p w14:paraId="3FB07EDF"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lastRenderedPageBreak/>
        <w:t>Ερχόμαστε σε αυτή τη φάση να μου πείτε ότι η προσπάθειά σας εξαντλήθηκε στο να προχωρήσ</w:t>
      </w:r>
      <w:r>
        <w:rPr>
          <w:rFonts w:eastAsia="Times New Roman" w:cs="Times New Roman"/>
          <w:szCs w:val="24"/>
        </w:rPr>
        <w:t>ουμε σε έναν εξωδικαστικό συμβιβασμό ή η προσπάθεια εξαντλήθηκε στο να πληρωθούν; Αναγνωρίζω αυτό το οποίο είπατε. Ναι, οι ευθύνες είναι των προηγουμένων κυβερνήσεων. Εσείς, όμως, τι κάνετε; Ποιο ήταν το λιθαράκι</w:t>
      </w:r>
      <w:r>
        <w:rPr>
          <w:rFonts w:eastAsia="Times New Roman" w:cs="Times New Roman"/>
          <w:szCs w:val="24"/>
        </w:rPr>
        <w:t>,</w:t>
      </w:r>
      <w:r>
        <w:rPr>
          <w:rFonts w:eastAsia="Times New Roman" w:cs="Times New Roman"/>
          <w:szCs w:val="24"/>
        </w:rPr>
        <w:t xml:space="preserve"> το οποίο βάλατε εσείς; Ποιο ήταν το θετικό</w:t>
      </w:r>
      <w:r>
        <w:rPr>
          <w:rFonts w:eastAsia="Times New Roman" w:cs="Times New Roman"/>
          <w:szCs w:val="24"/>
        </w:rPr>
        <w:t xml:space="preserve"> το οποίο τοποθετήσατε πάνω στην ΕΛΒΟ; Ότι πληρώθηκαν οι εργαζόμενοι; Θα μπορούσε το ελληνικό δημόσιο να άφηνε απλήρωτους τους εργαζόμενους; Όχι.</w:t>
      </w:r>
    </w:p>
    <w:p w14:paraId="3FB07EE0"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Ποια είναι η επόμενη κίνησή σας, αυτό το κάτι παραπάνω</w:t>
      </w:r>
      <w:r>
        <w:rPr>
          <w:rFonts w:eastAsia="Times New Roman" w:cs="Times New Roman"/>
          <w:szCs w:val="24"/>
        </w:rPr>
        <w:t>,</w:t>
      </w:r>
      <w:r>
        <w:rPr>
          <w:rFonts w:eastAsia="Times New Roman" w:cs="Times New Roman"/>
          <w:szCs w:val="24"/>
        </w:rPr>
        <w:t xml:space="preserve"> το οποίο περίμενε ο ελληνικός λαός, όταν βγήκατε στην </w:t>
      </w:r>
      <w:r>
        <w:rPr>
          <w:rFonts w:eastAsia="Times New Roman" w:cs="Times New Roman"/>
          <w:szCs w:val="24"/>
        </w:rPr>
        <w:t>Κυβέρνηση; Ξέρετε κάτι; Από τον Ιούνιο του 2015 κυβερνητικοί παράγοντες, Υπουργοί και Υφυπουργοί του Υπουργείου Εθνικής Άμυνας -και νομίζω ότι ήσασταν και εσείς ενημερωμένος τότε- έβγαιναν και διαβεβαίωναν ότι θα βρεθεί λύση για την ΕΛΒΟ.</w:t>
      </w:r>
    </w:p>
    <w:p w14:paraId="3FB07EE1"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Τον περασμένο Ιούλιο του 2016 το Υπουργείο Εθνικής Άμυνας -και δεν νομίζω εν αγνοία σας- υπέγραψε μια κύρωση συμφωνίας με τη Νορβηγία. Δεν το γνωρίζετε; Αυτό μπορεί να μην το γνωρίζετε. Εκεί θα μπορούσε να μπει το θεμέλιο για να μπορέσει να επαναλειτουργήσ</w:t>
      </w:r>
      <w:r>
        <w:rPr>
          <w:rFonts w:eastAsia="Times New Roman" w:cs="Times New Roman"/>
          <w:szCs w:val="24"/>
        </w:rPr>
        <w:t>ει η ΕΛΒΟ. Δεν έγινε τίποτα.</w:t>
      </w:r>
    </w:p>
    <w:p w14:paraId="3FB07EE2"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Ξέρετε τι εντύπωση μου δίνει η Κυβέρνηση, κύριε Υπουργέ; Ότι το μέλλον της ΕΛΒΟ ήταν προδιαγεγραμμένο και προαποφασισμένο.</w:t>
      </w:r>
    </w:p>
    <w:p w14:paraId="3FB07EE3" w14:textId="77777777" w:rsidR="00C04871" w:rsidRDefault="0043374B">
      <w:pPr>
        <w:spacing w:line="600" w:lineRule="auto"/>
        <w:ind w:firstLine="720"/>
        <w:contextualSpacing/>
        <w:jc w:val="both"/>
        <w:rPr>
          <w:rFonts w:eastAsia="Times New Roman"/>
          <w:szCs w:val="24"/>
        </w:rPr>
      </w:pPr>
      <w:r>
        <w:rPr>
          <w:rFonts w:eastAsia="Times New Roman"/>
          <w:szCs w:val="24"/>
        </w:rPr>
        <w:lastRenderedPageBreak/>
        <w:t>Θα ήθελα, σας παρακαλώ πάρα πολύ, στη δευτερολογία σας να μου πείτε πώς διασφαλίζετε το μέλλον αυτών των</w:t>
      </w:r>
      <w:r>
        <w:rPr>
          <w:rFonts w:eastAsia="Times New Roman"/>
          <w:szCs w:val="24"/>
        </w:rPr>
        <w:t xml:space="preserve"> ανθρώπων, ποιος είναι ο σχεδιασμός σας και πώς τον διασφαλίζετε. Την άλλη εβδομάδα, με αφορμή μία άλλη επίκαιρη ερώτηση, θα έρθουμε πάλι εδώ εγώ κι εσείς να μιλήσουμε για τα αεροδρόμια της </w:t>
      </w:r>
      <w:r>
        <w:rPr>
          <w:rFonts w:eastAsia="Times New Roman"/>
          <w:szCs w:val="24"/>
        </w:rPr>
        <w:t>«</w:t>
      </w:r>
      <w:r>
        <w:rPr>
          <w:rFonts w:eastAsia="Times New Roman"/>
          <w:szCs w:val="24"/>
          <w:lang w:val="en-US"/>
        </w:rPr>
        <w:t>FRAPORT</w:t>
      </w:r>
      <w:r>
        <w:rPr>
          <w:rFonts w:eastAsia="Times New Roman"/>
          <w:szCs w:val="24"/>
        </w:rPr>
        <w:t>»</w:t>
      </w:r>
      <w:r>
        <w:rPr>
          <w:rFonts w:eastAsia="Times New Roman"/>
          <w:szCs w:val="24"/>
        </w:rPr>
        <w:t>. Αν μη τι άλλο, αυτό το οποίο πρέπει να βγει απ’ αυτή τη</w:t>
      </w:r>
      <w:r>
        <w:rPr>
          <w:rFonts w:eastAsia="Times New Roman"/>
          <w:szCs w:val="24"/>
        </w:rPr>
        <w:t>ν Αίθουσα πλέον και μετά από τόσα και τόσα κούφια λόγια, είναι πράξεις και αλήθειες.</w:t>
      </w:r>
    </w:p>
    <w:p w14:paraId="3FB07EE4" w14:textId="77777777" w:rsidR="00C04871" w:rsidRDefault="0043374B">
      <w:pPr>
        <w:spacing w:line="600" w:lineRule="auto"/>
        <w:ind w:firstLine="720"/>
        <w:contextualSpacing/>
        <w:jc w:val="both"/>
        <w:rPr>
          <w:rFonts w:eastAsia="Times New Roman"/>
          <w:b/>
          <w:szCs w:val="24"/>
        </w:rPr>
      </w:pPr>
      <w:r>
        <w:rPr>
          <w:rFonts w:eastAsia="Times New Roman"/>
          <w:szCs w:val="24"/>
        </w:rPr>
        <w:t>Ευχαριστώ πολύ.</w:t>
      </w:r>
      <w:r>
        <w:rPr>
          <w:rFonts w:eastAsia="Times New Roman"/>
          <w:b/>
          <w:szCs w:val="24"/>
        </w:rPr>
        <w:t xml:space="preserve"> </w:t>
      </w:r>
    </w:p>
    <w:p w14:paraId="3FB07EE5" w14:textId="77777777" w:rsidR="00C04871" w:rsidRDefault="0043374B">
      <w:pPr>
        <w:spacing w:line="600" w:lineRule="auto"/>
        <w:ind w:firstLine="720"/>
        <w:contextualSpacing/>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Ορίστε, κύριε Υπουργέ, έχετε τον λόγο.</w:t>
      </w:r>
    </w:p>
    <w:p w14:paraId="3FB07EE6" w14:textId="77777777" w:rsidR="00C04871" w:rsidRDefault="0043374B">
      <w:pPr>
        <w:spacing w:line="600" w:lineRule="auto"/>
        <w:ind w:firstLine="720"/>
        <w:contextualSpacing/>
        <w:jc w:val="both"/>
        <w:rPr>
          <w:rFonts w:eastAsia="Times New Roman"/>
          <w:szCs w:val="24"/>
        </w:rPr>
      </w:pPr>
      <w:r>
        <w:rPr>
          <w:rFonts w:eastAsia="Times New Roman"/>
          <w:b/>
          <w:szCs w:val="24"/>
        </w:rPr>
        <w:t xml:space="preserve">ΕΥΚΛΕΙΔΗΣ ΤΣΑΚΑΛΩΤΟΣ (Υπουργός Οικονομικών): </w:t>
      </w:r>
      <w:r>
        <w:rPr>
          <w:rFonts w:eastAsia="Times New Roman"/>
          <w:szCs w:val="24"/>
        </w:rPr>
        <w:t>Δεν συνηθίζω, κύριε συνάδελφε, να λέω</w:t>
      </w:r>
      <w:r>
        <w:rPr>
          <w:rFonts w:eastAsia="Times New Roman"/>
          <w:szCs w:val="24"/>
        </w:rPr>
        <w:t xml:space="preserve"> κούφια λόγια. Γι’ αυτό δεν υπόσχομαι κάτι που δεν μπορώ να υλοποιήσω. Νομίζω ότι αν αυτό γινόταν πιο συχνά εδώ και δεκαετίες, η Ελλάδα δεν θα ήταν σ’ αυτή την κατάσταση που είναι. </w:t>
      </w:r>
    </w:p>
    <w:p w14:paraId="3FB07EE7" w14:textId="77777777" w:rsidR="00C04871" w:rsidRDefault="0043374B">
      <w:pPr>
        <w:spacing w:line="600" w:lineRule="auto"/>
        <w:ind w:firstLine="720"/>
        <w:contextualSpacing/>
        <w:jc w:val="both"/>
        <w:rPr>
          <w:rFonts w:eastAsia="Times New Roman"/>
          <w:szCs w:val="24"/>
        </w:rPr>
      </w:pPr>
      <w:r>
        <w:rPr>
          <w:rFonts w:eastAsia="Times New Roman"/>
          <w:szCs w:val="24"/>
        </w:rPr>
        <w:t>Τούτων δοθέντων σας είπα τι προσπαθήσαμε να κάνουμε όλον αυτόν τον καιρό κ</w:t>
      </w:r>
      <w:r>
        <w:rPr>
          <w:rFonts w:eastAsia="Times New Roman"/>
          <w:szCs w:val="24"/>
        </w:rPr>
        <w:t>αι τι θα προσπαθήσουμε να κάνουμε από εδώ και πέρα. Να είστε σίγουρος ότι η εξασφάλιση των θέσεων εργασίας σε κάθε τέτοια περίπτωση είναι η πρώτη μέριμνα αυτής της Κυβέρνησης. Όμως, η κατάσταση που παραλάβαμε στην ΕΛΒΟ ήταν όντως μια πάρα πολύ δύσκολη κατά</w:t>
      </w:r>
      <w:r>
        <w:rPr>
          <w:rFonts w:eastAsia="Times New Roman"/>
          <w:szCs w:val="24"/>
        </w:rPr>
        <w:t>σταση.</w:t>
      </w:r>
    </w:p>
    <w:p w14:paraId="3FB07EE8" w14:textId="77777777" w:rsidR="00C04871" w:rsidRDefault="0043374B">
      <w:pPr>
        <w:spacing w:line="600" w:lineRule="auto"/>
        <w:ind w:firstLine="720"/>
        <w:contextualSpacing/>
        <w:jc w:val="both"/>
        <w:rPr>
          <w:rFonts w:eastAsia="Times New Roman"/>
          <w:szCs w:val="24"/>
        </w:rPr>
      </w:pPr>
      <w:r>
        <w:rPr>
          <w:rFonts w:eastAsia="Times New Roman"/>
          <w:szCs w:val="24"/>
        </w:rPr>
        <w:lastRenderedPageBreak/>
        <w:t>Οπότε, δεν λέμε καθόλου κούφια λόγια. Μιλάμε για έργα σαν και αυτά με τα οποία προσπαθήσαμε να βοηθήσουμε τις εργαζόμενες και τους εργαζόμενους στην ΕΛΒΟ. Δίνουμε μία υπόσχεση ότι θα κάνουμε το καλύτερο δυνατό για το μέλλον αυτής της εταιρείας.</w:t>
      </w:r>
    </w:p>
    <w:p w14:paraId="3FB07EE9" w14:textId="77777777" w:rsidR="00C04871" w:rsidRDefault="0043374B">
      <w:pPr>
        <w:spacing w:line="600" w:lineRule="auto"/>
        <w:ind w:firstLine="720"/>
        <w:contextualSpacing/>
        <w:jc w:val="both"/>
        <w:rPr>
          <w:rFonts w:eastAsia="Times New Roman"/>
          <w:szCs w:val="24"/>
        </w:rPr>
      </w:pPr>
      <w:r>
        <w:rPr>
          <w:rFonts w:eastAsia="Times New Roman"/>
          <w:szCs w:val="24"/>
        </w:rPr>
        <w:t>Ευχα</w:t>
      </w:r>
      <w:r>
        <w:rPr>
          <w:rFonts w:eastAsia="Times New Roman"/>
          <w:szCs w:val="24"/>
        </w:rPr>
        <w:t>ριστώ πολύ.</w:t>
      </w:r>
    </w:p>
    <w:p w14:paraId="3FB07EEA" w14:textId="77777777" w:rsidR="00C04871" w:rsidRDefault="0043374B">
      <w:pPr>
        <w:spacing w:line="600" w:lineRule="auto"/>
        <w:ind w:firstLine="720"/>
        <w:contextualSpacing/>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Κύριοι συνάδελφοι, φθάνουμε στην τελευταία σημερινή επίκαιρη ερώτηση.</w:t>
      </w:r>
    </w:p>
    <w:p w14:paraId="3FB07EEB" w14:textId="77777777" w:rsidR="00C04871" w:rsidRDefault="0043374B">
      <w:pPr>
        <w:spacing w:line="600" w:lineRule="auto"/>
        <w:ind w:firstLine="720"/>
        <w:contextualSpacing/>
        <w:jc w:val="both"/>
        <w:rPr>
          <w:rFonts w:eastAsia="Times New Roman"/>
          <w:color w:val="000000"/>
          <w:szCs w:val="24"/>
        </w:rPr>
      </w:pPr>
      <w:r>
        <w:rPr>
          <w:rFonts w:eastAsia="Times New Roman"/>
          <w:szCs w:val="24"/>
        </w:rPr>
        <w:t>Θα συζητηθεί, λοιπόν, η</w:t>
      </w:r>
      <w:r>
        <w:rPr>
          <w:rFonts w:ascii="Verdana" w:eastAsia="Times New Roman" w:hAnsi="Verdana" w:cs="Times New Roman"/>
          <w:color w:val="000000"/>
          <w:sz w:val="17"/>
          <w:szCs w:val="17"/>
        </w:rPr>
        <w:t xml:space="preserve"> </w:t>
      </w:r>
      <w:r>
        <w:rPr>
          <w:rFonts w:eastAsia="Times New Roman"/>
          <w:color w:val="000000"/>
          <w:szCs w:val="24"/>
        </w:rPr>
        <w:t xml:space="preserve">δωδέκατη με αριθμό 782/2-5-2017 επίκαιρη ερώτηση δεύτερου κύκλου του Βουλευτή Αττικής της Νέας Δημοκρατίας κ. </w:t>
      </w:r>
      <w:r>
        <w:rPr>
          <w:rFonts w:eastAsia="Times New Roman"/>
          <w:bCs/>
          <w:color w:val="000000"/>
          <w:szCs w:val="24"/>
        </w:rPr>
        <w:t>Γεωργίο</w:t>
      </w:r>
      <w:r>
        <w:rPr>
          <w:rFonts w:eastAsia="Times New Roman"/>
          <w:bCs/>
          <w:color w:val="000000"/>
          <w:szCs w:val="24"/>
        </w:rPr>
        <w:t xml:space="preserve">υ Βλάχου </w:t>
      </w:r>
      <w:r>
        <w:rPr>
          <w:rFonts w:eastAsia="Times New Roman"/>
          <w:color w:val="000000"/>
          <w:szCs w:val="24"/>
        </w:rPr>
        <w:t xml:space="preserve">προς τον Υπουργό </w:t>
      </w:r>
      <w:r>
        <w:rPr>
          <w:rFonts w:eastAsia="Times New Roman"/>
          <w:bCs/>
          <w:color w:val="000000"/>
          <w:szCs w:val="24"/>
        </w:rPr>
        <w:t>Οικονομικών,</w:t>
      </w:r>
      <w:r>
        <w:rPr>
          <w:rFonts w:eastAsia="Times New Roman"/>
          <w:color w:val="000000"/>
          <w:szCs w:val="24"/>
        </w:rPr>
        <w:t xml:space="preserve"> σχετικά με τις προτάσεις – αιτήματα των </w:t>
      </w:r>
      <w:r>
        <w:rPr>
          <w:rFonts w:eastAsia="Times New Roman"/>
          <w:color w:val="000000"/>
          <w:szCs w:val="24"/>
        </w:rPr>
        <w:t>δ</w:t>
      </w:r>
      <w:r>
        <w:rPr>
          <w:rFonts w:eastAsia="Times New Roman"/>
          <w:color w:val="000000"/>
          <w:szCs w:val="24"/>
        </w:rPr>
        <w:t>ήμων των Μεσογείων εν</w:t>
      </w:r>
      <w:r>
        <w:rPr>
          <w:rFonts w:eastAsia="Times New Roman"/>
          <w:color w:val="000000"/>
          <w:szCs w:val="24"/>
        </w:rPr>
        <w:t xml:space="preserve"> </w:t>
      </w:r>
      <w:r>
        <w:rPr>
          <w:rFonts w:eastAsia="Times New Roman"/>
          <w:color w:val="000000"/>
          <w:szCs w:val="24"/>
        </w:rPr>
        <w:t xml:space="preserve">όψει της διαβούλευσης για την ανανέωση της σύμβασης του Διεθνούς Αερολιμένα Αθηνών «Ελευθέριος Βενιζέλος» με το ελληνικό </w:t>
      </w:r>
      <w:r>
        <w:rPr>
          <w:rFonts w:eastAsia="Times New Roman"/>
          <w:color w:val="000000"/>
          <w:szCs w:val="24"/>
        </w:rPr>
        <w:t>δ</w:t>
      </w:r>
      <w:r>
        <w:rPr>
          <w:rFonts w:eastAsia="Times New Roman"/>
          <w:color w:val="000000"/>
          <w:szCs w:val="24"/>
        </w:rPr>
        <w:t>ημόσιο για την περίοδο 2025</w:t>
      </w:r>
      <w:r>
        <w:rPr>
          <w:rFonts w:eastAsia="Times New Roman"/>
          <w:color w:val="000000"/>
          <w:szCs w:val="24"/>
        </w:rPr>
        <w:t xml:space="preserve"> </w:t>
      </w:r>
      <w:r>
        <w:rPr>
          <w:rFonts w:eastAsia="Times New Roman"/>
          <w:color w:val="000000"/>
          <w:szCs w:val="24"/>
        </w:rPr>
        <w:t>-</w:t>
      </w:r>
      <w:r>
        <w:rPr>
          <w:rFonts w:eastAsia="Times New Roman"/>
          <w:color w:val="000000"/>
          <w:szCs w:val="24"/>
        </w:rPr>
        <w:t xml:space="preserve"> </w:t>
      </w:r>
      <w:r>
        <w:rPr>
          <w:rFonts w:eastAsia="Times New Roman"/>
          <w:color w:val="000000"/>
          <w:szCs w:val="24"/>
        </w:rPr>
        <w:t>20</w:t>
      </w:r>
      <w:r>
        <w:rPr>
          <w:rFonts w:eastAsia="Times New Roman"/>
          <w:color w:val="000000"/>
          <w:szCs w:val="24"/>
        </w:rPr>
        <w:t>55.</w:t>
      </w:r>
    </w:p>
    <w:p w14:paraId="3FB07EEC" w14:textId="77777777" w:rsidR="00C04871" w:rsidRDefault="0043374B">
      <w:pPr>
        <w:spacing w:line="600" w:lineRule="auto"/>
        <w:ind w:firstLine="720"/>
        <w:contextualSpacing/>
        <w:jc w:val="both"/>
        <w:rPr>
          <w:rFonts w:eastAsia="Times New Roman"/>
          <w:b/>
          <w:szCs w:val="24"/>
        </w:rPr>
      </w:pPr>
      <w:r>
        <w:rPr>
          <w:rFonts w:eastAsia="Times New Roman"/>
          <w:color w:val="000000"/>
          <w:szCs w:val="24"/>
        </w:rPr>
        <w:t>Ορίστε, κύριε Βλάχο, έχετε τον λόγο.</w:t>
      </w:r>
    </w:p>
    <w:p w14:paraId="3FB07EED" w14:textId="77777777" w:rsidR="00C04871" w:rsidRDefault="0043374B">
      <w:pPr>
        <w:spacing w:line="600" w:lineRule="auto"/>
        <w:ind w:firstLine="720"/>
        <w:contextualSpacing/>
        <w:jc w:val="both"/>
        <w:rPr>
          <w:rFonts w:eastAsia="Times New Roman"/>
          <w:szCs w:val="24"/>
        </w:rPr>
      </w:pPr>
      <w:r>
        <w:rPr>
          <w:rFonts w:eastAsia="Times New Roman"/>
          <w:b/>
          <w:szCs w:val="24"/>
        </w:rPr>
        <w:t xml:space="preserve">ΓΕΩΡΓΙΟΣ ΒΛΑΧΟΣ: </w:t>
      </w:r>
      <w:r>
        <w:rPr>
          <w:rFonts w:eastAsia="Times New Roman"/>
          <w:szCs w:val="24"/>
        </w:rPr>
        <w:t>Ευχαριστώ, κύριε Πρόεδρε.</w:t>
      </w:r>
    </w:p>
    <w:p w14:paraId="3FB07EEE" w14:textId="77777777" w:rsidR="00C04871" w:rsidRDefault="0043374B">
      <w:pPr>
        <w:spacing w:line="600" w:lineRule="auto"/>
        <w:ind w:firstLine="720"/>
        <w:contextualSpacing/>
        <w:jc w:val="both"/>
        <w:rPr>
          <w:rFonts w:eastAsia="Times New Roman"/>
          <w:color w:val="000000"/>
          <w:szCs w:val="24"/>
        </w:rPr>
      </w:pPr>
      <w:r>
        <w:rPr>
          <w:rFonts w:eastAsia="Times New Roman"/>
          <w:szCs w:val="24"/>
        </w:rPr>
        <w:t xml:space="preserve">Κύριε Υπουργέ, συζητάμε σήμερα την ερώτηση που πριν από αρκετό καιρό κατέθεσα για πρώτη φορά σχετικά με την ανανέωση της σύμβασης του Διεθνούς Αερολιμένα Αθηνών </w:t>
      </w:r>
      <w:r>
        <w:rPr>
          <w:rFonts w:eastAsia="Times New Roman"/>
          <w:color w:val="000000"/>
          <w:szCs w:val="24"/>
        </w:rPr>
        <w:t>«Ελευθέριος</w:t>
      </w:r>
      <w:r>
        <w:rPr>
          <w:rFonts w:eastAsia="Times New Roman"/>
          <w:color w:val="000000"/>
          <w:szCs w:val="24"/>
        </w:rPr>
        <w:t xml:space="preserve"> Βενιζέλος» με το ελληνικό </w:t>
      </w:r>
      <w:r>
        <w:rPr>
          <w:rFonts w:eastAsia="Times New Roman"/>
          <w:color w:val="000000"/>
          <w:szCs w:val="24"/>
        </w:rPr>
        <w:t>δ</w:t>
      </w:r>
      <w:r>
        <w:rPr>
          <w:rFonts w:eastAsia="Times New Roman"/>
          <w:color w:val="000000"/>
          <w:szCs w:val="24"/>
        </w:rPr>
        <w:t xml:space="preserve">ημόσιο. Όπως γνωρίζετε, με τον ν.2338/1995, επήλθε η σύμβαση ανάπτυξης του </w:t>
      </w:r>
      <w:r>
        <w:rPr>
          <w:rFonts w:eastAsia="Times New Roman"/>
          <w:color w:val="000000"/>
          <w:szCs w:val="24"/>
        </w:rPr>
        <w:lastRenderedPageBreak/>
        <w:t xml:space="preserve">νέου αεροδρομίου της Αθήνας για μία συμβατική περίοδο τριάντα ετών, μέχρι το 2025. </w:t>
      </w:r>
    </w:p>
    <w:p w14:paraId="3FB07EEF" w14:textId="77777777" w:rsidR="00C04871" w:rsidRDefault="0043374B">
      <w:pPr>
        <w:spacing w:line="600" w:lineRule="auto"/>
        <w:ind w:firstLine="720"/>
        <w:contextualSpacing/>
        <w:jc w:val="both"/>
        <w:rPr>
          <w:rFonts w:eastAsia="Times New Roman"/>
          <w:color w:val="000000"/>
          <w:szCs w:val="24"/>
        </w:rPr>
      </w:pPr>
      <w:r>
        <w:rPr>
          <w:rFonts w:eastAsia="Times New Roman"/>
          <w:color w:val="000000"/>
          <w:szCs w:val="24"/>
        </w:rPr>
        <w:t>Έχουν περάσει πάνω από είκοσι χρόνια, κύριε Υπουργέ</w:t>
      </w:r>
      <w:r>
        <w:rPr>
          <w:rFonts w:eastAsia="Times New Roman"/>
          <w:color w:val="000000"/>
          <w:szCs w:val="24"/>
        </w:rPr>
        <w:t>,</w:t>
      </w:r>
      <w:r>
        <w:rPr>
          <w:rFonts w:eastAsia="Times New Roman"/>
          <w:color w:val="000000"/>
          <w:szCs w:val="24"/>
        </w:rPr>
        <w:t xml:space="preserve"> και βρισκόμαστε να συζητάμε την επέκταση της σύμβασης τώρα πια, αφού μπαίνει στην τελική ευθεία, με σοβαρότατα όμως ζητήματα</w:t>
      </w:r>
      <w:r>
        <w:rPr>
          <w:rFonts w:eastAsia="Times New Roman"/>
          <w:color w:val="000000"/>
          <w:szCs w:val="24"/>
        </w:rPr>
        <w:t>,</w:t>
      </w:r>
      <w:r>
        <w:rPr>
          <w:rFonts w:eastAsia="Times New Roman"/>
          <w:color w:val="000000"/>
          <w:szCs w:val="24"/>
        </w:rPr>
        <w:t xml:space="preserve"> που περιλαμβάνονται στην ισχύουσα σύμβαση, τα οποία δεν έχουν ακόμα επιλυθεί. Για παράδειγμα, είχαν προβλεφθεί αντισταθμιστικά τέ</w:t>
      </w:r>
      <w:r>
        <w:rPr>
          <w:rFonts w:eastAsia="Times New Roman"/>
          <w:color w:val="000000"/>
          <w:szCs w:val="24"/>
        </w:rPr>
        <w:t>λη 10% από την αξιοποίηση του πρώην αεροδρομίου του Ελληνικού, τα οποία θα δίνονταν στους όμορους με το νέο αεροδρόμιο «Ελευθέριος Βενιζέλος» δήμους της ευρύτερης περιοχής των Μεσογείων για αναπτυξιακά προγράμματα.</w:t>
      </w:r>
    </w:p>
    <w:p w14:paraId="3FB07EF0" w14:textId="77777777" w:rsidR="00C04871" w:rsidRDefault="0043374B">
      <w:pPr>
        <w:spacing w:line="600" w:lineRule="auto"/>
        <w:ind w:firstLine="720"/>
        <w:contextualSpacing/>
        <w:jc w:val="both"/>
        <w:rPr>
          <w:rFonts w:eastAsia="Times New Roman"/>
          <w:color w:val="000000"/>
          <w:szCs w:val="24"/>
        </w:rPr>
      </w:pPr>
      <w:r>
        <w:rPr>
          <w:rFonts w:eastAsia="Times New Roman"/>
          <w:color w:val="000000"/>
          <w:szCs w:val="24"/>
        </w:rPr>
        <w:t>Μέχρι σήμερα, δυστυχώς, η συγκεκριμένη δι</w:t>
      </w:r>
      <w:r>
        <w:rPr>
          <w:rFonts w:eastAsia="Times New Roman"/>
          <w:color w:val="000000"/>
          <w:szCs w:val="24"/>
        </w:rPr>
        <w:t>άταξη δεν έχει ενεργοποιηθεί. Μάλιστα, κατά την πρόσφατη συζήτηση της συμφωνίας στη Βουλή για την αξιοποίηση του πρώην αεροδρομίου πρότεινα και προσκλήθηκαν οι δήμαρχοι της περιοχής των Μεσογείων, οι οποίοι ανέδειξαν την αδικία αλλά και την αφερεγγυότητα τ</w:t>
      </w:r>
      <w:r>
        <w:rPr>
          <w:rFonts w:eastAsia="Times New Roman"/>
          <w:color w:val="000000"/>
          <w:szCs w:val="24"/>
        </w:rPr>
        <w:t>ης πολιτείας στο συγκεκριμένο θέμα.</w:t>
      </w:r>
    </w:p>
    <w:p w14:paraId="3FB07EF1" w14:textId="77777777" w:rsidR="00C04871" w:rsidRDefault="0043374B">
      <w:pPr>
        <w:spacing w:line="600" w:lineRule="auto"/>
        <w:ind w:firstLine="720"/>
        <w:contextualSpacing/>
        <w:jc w:val="both"/>
        <w:rPr>
          <w:rFonts w:eastAsia="Times New Roman"/>
          <w:color w:val="000000"/>
          <w:szCs w:val="24"/>
        </w:rPr>
      </w:pPr>
      <w:r>
        <w:rPr>
          <w:rFonts w:eastAsia="Times New Roman"/>
          <w:color w:val="000000"/>
          <w:szCs w:val="24"/>
        </w:rPr>
        <w:t>Επίσης, σε ό,τι αφορά τα χωροταξικά θέματα, κύριε Υπουργέ, είναι γνωστό ότι το αεροδρόμιο «Ελευθέριος Βενιζέλος» έχει δεσμεύσει είκοσι χιλιάδες στρέμματα επιπλέον αυτών που έχει αξιοποιήσει μέχρι σήμερα –μιλάμε για μια π</w:t>
      </w:r>
      <w:r>
        <w:rPr>
          <w:rFonts w:eastAsia="Times New Roman"/>
          <w:color w:val="000000"/>
          <w:szCs w:val="24"/>
        </w:rPr>
        <w:t>εριοχή η οποία ονομάζεται «Ζώνη Περιορισμένης Ανάπτυξης Αεροδρομίου»- χωρίς να υπάρχει κα</w:t>
      </w:r>
      <w:r>
        <w:rPr>
          <w:rFonts w:eastAsia="Times New Roman"/>
          <w:color w:val="000000"/>
          <w:szCs w:val="24"/>
        </w:rPr>
        <w:t>μ</w:t>
      </w:r>
      <w:r>
        <w:rPr>
          <w:rFonts w:eastAsia="Times New Roman"/>
          <w:color w:val="000000"/>
          <w:szCs w:val="24"/>
        </w:rPr>
        <w:t xml:space="preserve">μία δέσμευση από τη μεριά του για το τι θα </w:t>
      </w:r>
      <w:r>
        <w:rPr>
          <w:rFonts w:eastAsia="Times New Roman"/>
          <w:color w:val="000000"/>
          <w:szCs w:val="24"/>
        </w:rPr>
        <w:lastRenderedPageBreak/>
        <w:t xml:space="preserve">γίνουν. Εκεί, δηλαδή, υπάρχουν ιδιοκτήτες κάποιων </w:t>
      </w:r>
      <w:proofErr w:type="spellStart"/>
      <w:r>
        <w:rPr>
          <w:rFonts w:eastAsia="Times New Roman"/>
          <w:color w:val="000000"/>
          <w:szCs w:val="24"/>
        </w:rPr>
        <w:t>γεωτεμαχίων</w:t>
      </w:r>
      <w:proofErr w:type="spellEnd"/>
      <w:r>
        <w:rPr>
          <w:rFonts w:eastAsia="Times New Roman"/>
          <w:color w:val="000000"/>
          <w:szCs w:val="24"/>
        </w:rPr>
        <w:t xml:space="preserve">, οι οποίοι </w:t>
      </w:r>
      <w:r w:rsidRPr="009D03EE">
        <w:rPr>
          <w:rFonts w:eastAsia="Times New Roman"/>
          <w:color w:val="000000" w:themeColor="text1"/>
          <w:szCs w:val="24"/>
        </w:rPr>
        <w:t>δεν μπορούν ούτε να τα πουλήσουν, όπως καταλαβαίνε</w:t>
      </w:r>
      <w:r w:rsidRPr="009D03EE">
        <w:rPr>
          <w:rFonts w:eastAsia="Times New Roman"/>
          <w:color w:val="000000" w:themeColor="text1"/>
          <w:szCs w:val="24"/>
        </w:rPr>
        <w:t>τε, αφού δεν έχουν αξία –ποιος να τα πάρει και γιατί- και οι ίδιοι</w:t>
      </w:r>
      <w:r w:rsidRPr="009D03EE">
        <w:rPr>
          <w:rFonts w:eastAsia="Times New Roman"/>
          <w:color w:val="000000" w:themeColor="text1"/>
          <w:szCs w:val="24"/>
        </w:rPr>
        <w:t>,</w:t>
      </w:r>
      <w:r w:rsidRPr="009D03EE">
        <w:rPr>
          <w:rFonts w:eastAsia="Times New Roman"/>
          <w:color w:val="000000" w:themeColor="text1"/>
          <w:szCs w:val="24"/>
        </w:rPr>
        <w:t xml:space="preserve"> βέβαια</w:t>
      </w:r>
      <w:r w:rsidRPr="009D03EE">
        <w:rPr>
          <w:rFonts w:eastAsia="Times New Roman"/>
          <w:color w:val="000000" w:themeColor="text1"/>
          <w:szCs w:val="24"/>
        </w:rPr>
        <w:t>,</w:t>
      </w:r>
      <w:r w:rsidRPr="009D03EE">
        <w:rPr>
          <w:rFonts w:eastAsia="Times New Roman"/>
          <w:color w:val="000000" w:themeColor="text1"/>
          <w:szCs w:val="24"/>
        </w:rPr>
        <w:t xml:space="preserve"> δεν μπορούν να τα αξιοποιήσουν. Περιμένουν πότε θα μπορέσει το αεροδρόμιο να τα απαλλοτριώσει –αν τα απαλλοτριώσει!- για να τα αξιοποιήσει. </w:t>
      </w:r>
    </w:p>
    <w:p w14:paraId="3FB07EF2" w14:textId="77777777" w:rsidR="00C04871" w:rsidRDefault="0043374B">
      <w:pPr>
        <w:spacing w:line="600" w:lineRule="auto"/>
        <w:ind w:firstLine="720"/>
        <w:contextualSpacing/>
        <w:jc w:val="both"/>
        <w:rPr>
          <w:rFonts w:eastAsia="Times New Roman"/>
          <w:szCs w:val="24"/>
        </w:rPr>
      </w:pPr>
      <w:r w:rsidRPr="0092419C">
        <w:rPr>
          <w:rFonts w:eastAsia="Times New Roman"/>
          <w:szCs w:val="24"/>
        </w:rPr>
        <w:t xml:space="preserve">Πάμε για τριάντα χρόνια. Δεν είναι </w:t>
      </w:r>
      <w:r w:rsidRPr="0092419C">
        <w:rPr>
          <w:rFonts w:eastAsia="Times New Roman"/>
          <w:szCs w:val="24"/>
        </w:rPr>
        <w:t>πολλά; Αυτούς τους ανθρώπους δεν πρέπει να τους αποδεσμεύσουμε; Δεν πρέπει να τελειώσει η ομηρία τους; Δεν είναι άδικο αυτό το παιχνίδι, να περιμένουν</w:t>
      </w:r>
      <w:r w:rsidRPr="0092419C">
        <w:rPr>
          <w:rFonts w:eastAsia="Times New Roman"/>
          <w:szCs w:val="24"/>
        </w:rPr>
        <w:t>,</w:t>
      </w:r>
      <w:r w:rsidRPr="0092419C">
        <w:rPr>
          <w:rFonts w:eastAsia="Times New Roman"/>
          <w:szCs w:val="24"/>
        </w:rPr>
        <w:t xml:space="preserve"> δηλαδή</w:t>
      </w:r>
      <w:r w:rsidRPr="0092419C">
        <w:rPr>
          <w:rFonts w:eastAsia="Times New Roman"/>
          <w:szCs w:val="24"/>
        </w:rPr>
        <w:t>,</w:t>
      </w:r>
      <w:r w:rsidRPr="0092419C">
        <w:rPr>
          <w:rFonts w:eastAsia="Times New Roman"/>
          <w:szCs w:val="24"/>
        </w:rPr>
        <w:t xml:space="preserve"> πότε θα αποφασίσει το αεροδρόμιο για την τύχη της περιουσίας τους; Γι’ αυτό μιλάμε.</w:t>
      </w:r>
    </w:p>
    <w:p w14:paraId="3FB07EF3" w14:textId="77777777" w:rsidR="00C04871" w:rsidRDefault="0043374B">
      <w:pPr>
        <w:spacing w:line="600" w:lineRule="auto"/>
        <w:ind w:firstLine="720"/>
        <w:contextualSpacing/>
        <w:jc w:val="both"/>
        <w:rPr>
          <w:rFonts w:eastAsia="Times New Roman"/>
          <w:color w:val="000000"/>
          <w:szCs w:val="24"/>
        </w:rPr>
      </w:pPr>
      <w:r>
        <w:rPr>
          <w:rFonts w:eastAsia="Times New Roman"/>
          <w:color w:val="000000"/>
          <w:szCs w:val="24"/>
        </w:rPr>
        <w:t>Θα ήθελα ακό</w:t>
      </w:r>
      <w:r>
        <w:rPr>
          <w:rFonts w:eastAsia="Times New Roman"/>
          <w:color w:val="000000"/>
          <w:szCs w:val="24"/>
        </w:rPr>
        <w:t>μα ένα σημείο να θίξω, κύριε Υπουργέ, το οποίο έχει να κάνει με τους ΟΤΑ της περιοχής, καθώς δεν έχουν πληρωθεί τα δημοτικά τέλη από την περιβαλλοντική επιβάρυνση, την όχληση, την κυκλοφοριακή φόρτιση που έχουν υποστεί λόγω της λειτουργίας του αεροδρομίου.</w:t>
      </w:r>
    </w:p>
    <w:p w14:paraId="3FB07EF4"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Εγώ νομίζω ότι δεν πρέπει αυτό το λάθος να επαναληφθεί. Δεν μπορεί η περιοχή η οποία δέχθηκε το αεροδρόμιο να έχει την επιβάρυνση και να μην έχει τους πόρους. Θα έλεγα, με αφορμή την ανανέωση της συμφωνίας, αυτά τα θέματα να μπουν στο τραπέζι, όπως και όλ</w:t>
      </w:r>
      <w:r>
        <w:rPr>
          <w:rFonts w:eastAsia="Times New Roman" w:cs="Times New Roman"/>
          <w:szCs w:val="24"/>
        </w:rPr>
        <w:t>α όσα βάλουν οι δήμαρχοι της περιοχής για το καλό της περιοχής και για την αρμονική συνεργασία.</w:t>
      </w:r>
    </w:p>
    <w:p w14:paraId="3FB07EF5"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έχετε τον λόγο.</w:t>
      </w:r>
    </w:p>
    <w:p w14:paraId="3FB07EF6"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ΕΥΚΛΕΙΔΗΣ ΤΣΑΚΑΛΩΤΟΣ (Υπουργός Οικονομικών): </w:t>
      </w:r>
      <w:r>
        <w:rPr>
          <w:rFonts w:eastAsia="Times New Roman"/>
          <w:color w:val="000000"/>
          <w:szCs w:val="24"/>
        </w:rPr>
        <w:t>Ευχαριστώ, κύριε Πρόεδρε.</w:t>
      </w:r>
      <w:r>
        <w:rPr>
          <w:rFonts w:eastAsia="Times New Roman" w:cs="Times New Roman"/>
          <w:szCs w:val="24"/>
        </w:rPr>
        <w:t xml:space="preserve"> </w:t>
      </w:r>
    </w:p>
    <w:p w14:paraId="3FB07EF7"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Ευχαριστώ και τον κ. Βλά</w:t>
      </w:r>
      <w:r>
        <w:rPr>
          <w:rFonts w:eastAsia="Times New Roman" w:cs="Times New Roman"/>
          <w:szCs w:val="24"/>
        </w:rPr>
        <w:t>χο για την ερώτηση και για την κατανόηση που έδειξε στην καθυστέρηση της συζήτησης λόγω φόρτου εργασίας.</w:t>
      </w:r>
    </w:p>
    <w:p w14:paraId="3FB07EF8"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Να πω ότι το βασικό πρόβλημα που έχουμε σε αυτή τη φάση</w:t>
      </w:r>
      <w:r>
        <w:rPr>
          <w:rFonts w:eastAsia="Times New Roman" w:cs="Times New Roman"/>
          <w:szCs w:val="24"/>
        </w:rPr>
        <w:t>,</w:t>
      </w:r>
      <w:r>
        <w:rPr>
          <w:rFonts w:eastAsia="Times New Roman" w:cs="Times New Roman"/>
          <w:szCs w:val="24"/>
        </w:rPr>
        <w:t xml:space="preserve"> είναι ότι έχουμε μια επέκταση της σύμβασης -αυτό είναι που συζητάγαμε και στο πλαίσιο των </w:t>
      </w:r>
      <w:proofErr w:type="spellStart"/>
      <w:r>
        <w:rPr>
          <w:rFonts w:eastAsia="Times New Roman" w:cs="Times New Roman"/>
          <w:szCs w:val="24"/>
        </w:rPr>
        <w:t>μνημ</w:t>
      </w:r>
      <w:r>
        <w:rPr>
          <w:rFonts w:eastAsia="Times New Roman" w:cs="Times New Roman"/>
          <w:szCs w:val="24"/>
        </w:rPr>
        <w:t>ονιακών</w:t>
      </w:r>
      <w:proofErr w:type="spellEnd"/>
      <w:r>
        <w:rPr>
          <w:rFonts w:eastAsia="Times New Roman" w:cs="Times New Roman"/>
          <w:szCs w:val="24"/>
        </w:rPr>
        <w:t xml:space="preserve"> μας υποχρεώσεων- και άρα δεν μπορούσαν να αλλάξουν οι όροι της σύμβασης. Αυτός είναι ο βασικός περιοριστικός παράγοντας σε αυτή τη συζήτηση σε αυτή τη φάση. Γιατί αν αλλάζαμε όρους της σύμβασης, θα ερχόταν μια άλλη εταιρεία και θα έλεγε ότι θέλω κα</w:t>
      </w:r>
      <w:r>
        <w:rPr>
          <w:rFonts w:eastAsia="Times New Roman" w:cs="Times New Roman"/>
          <w:szCs w:val="24"/>
        </w:rPr>
        <w:t>ι εγώ να κάνω μια προσφορά. Μόνο στη περίπτωση που είναι απλή επέκταση, αυτό αποκλείει άλλους επενδυτές να μπουν στο παιχνίδι.</w:t>
      </w:r>
    </w:p>
    <w:p w14:paraId="3FB07EF9"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Να σημειωθεί ότι στο ΤΑΙΠΕΔ έχει μεταβιβαστεί η αρμοδιότητα για την υλοποίηση της επέκτασης της σύμβασης παραχώρησης του αεροδρομ</w:t>
      </w:r>
      <w:r>
        <w:rPr>
          <w:rFonts w:eastAsia="Times New Roman" w:cs="Times New Roman"/>
          <w:szCs w:val="24"/>
        </w:rPr>
        <w:t>ίου. Από τα μέσα Μαρτίου έχει εγκριθεί το κείμενο της επέκτασης από τους Υπουργούς Οικονομικών και Μεταφορών. Ο αερολιμένας καταβάλλει κανονικά τους προβλεπόμενους δημοτικούς φόρους. Αναφορικά με τα ανταποδοτικά τέλη υπάρχουν αποφάσεις του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που καταλήγουν ότι δεν υποχρεούνται να καταβάλλει ανταποδοτικά τέλη ο αερολιμένας για καθαριότητα και φωτισμό, καθώς για αυτές τις υπηρεσίες μεριμνά το ίδιο το αεροδρόμιο. </w:t>
      </w:r>
    </w:p>
    <w:p w14:paraId="3FB07EFA"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lastRenderedPageBreak/>
        <w:t>Αιτούνται ανταποδοτικά τέλη όχλησης και διέλευσης. Ωστόσο και αυτό χρειάζεται ειδι</w:t>
      </w:r>
      <w:r>
        <w:rPr>
          <w:rFonts w:eastAsia="Times New Roman" w:cs="Times New Roman"/>
          <w:szCs w:val="24"/>
        </w:rPr>
        <w:t xml:space="preserve">κή ρύθμιση, η οποία δεν μπορεί να είναι αντικείμενο της επέκτασης της σύμβασης. Έχουν ήδη πραγματοποιηθεί συναντήσεις μεταξύ της διοίκησης του ΤΑΙΠΕΔ και των δημάρχων των ενδιαφερόμενων δήμων. Ωστόσο όπως αναφέρθηκε νωρίτερα, η επέκταση της ήδη υπάρχουσας </w:t>
      </w:r>
      <w:r>
        <w:rPr>
          <w:rFonts w:eastAsia="Times New Roman" w:cs="Times New Roman"/>
          <w:szCs w:val="24"/>
        </w:rPr>
        <w:t>σύμβασης</w:t>
      </w:r>
      <w:r>
        <w:rPr>
          <w:rFonts w:eastAsia="Times New Roman" w:cs="Times New Roman"/>
          <w:szCs w:val="24"/>
        </w:rPr>
        <w:t>,</w:t>
      </w:r>
      <w:r>
        <w:rPr>
          <w:rFonts w:eastAsia="Times New Roman" w:cs="Times New Roman"/>
          <w:szCs w:val="24"/>
        </w:rPr>
        <w:t xml:space="preserve"> δεν επιτρέπει κα</w:t>
      </w:r>
      <w:r>
        <w:rPr>
          <w:rFonts w:eastAsia="Times New Roman" w:cs="Times New Roman"/>
          <w:szCs w:val="24"/>
        </w:rPr>
        <w:t>μ</w:t>
      </w:r>
      <w:r>
        <w:rPr>
          <w:rFonts w:eastAsia="Times New Roman" w:cs="Times New Roman"/>
          <w:szCs w:val="24"/>
        </w:rPr>
        <w:t>μία παρέμβαση σε αυτή. Το ΤΑΙΠΕΔ παρείχε τη συγκεκριμένη πληροφόρηση στους δημάρχους.</w:t>
      </w:r>
    </w:p>
    <w:p w14:paraId="3FB07EFB"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Άρα έχουμε ερωτήματα που θέτετε που έχουν σχέση με τη σύμβαση και που δεν μπορούν να λυθούν αυτή τη στιγμή, ακριβώς γιατί σας είπα ότι έχουν σχ</w:t>
      </w:r>
      <w:r>
        <w:rPr>
          <w:rFonts w:eastAsia="Times New Roman" w:cs="Times New Roman"/>
          <w:szCs w:val="24"/>
        </w:rPr>
        <w:t>έση με την επέκταση της σύμβασης και όχι με μια νέα ιδιωτικοποίηση. Έχουμε και άλλα θέματα μεσοπρόθεσμου στρατηγικού σχεδιασμού</w:t>
      </w:r>
      <w:r>
        <w:rPr>
          <w:rFonts w:eastAsia="Times New Roman" w:cs="Times New Roman"/>
          <w:szCs w:val="24"/>
        </w:rPr>
        <w:t>,</w:t>
      </w:r>
      <w:r>
        <w:rPr>
          <w:rFonts w:eastAsia="Times New Roman" w:cs="Times New Roman"/>
          <w:szCs w:val="24"/>
        </w:rPr>
        <w:t xml:space="preserve"> που χρειάζεται να συζητήσουμε με αυτούς τους δήμους και την περιφέρεια.</w:t>
      </w:r>
    </w:p>
    <w:p w14:paraId="3FB07EFC"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Βλάχο, έχετε τον</w:t>
      </w:r>
      <w:r>
        <w:rPr>
          <w:rFonts w:eastAsia="Times New Roman" w:cs="Times New Roman"/>
          <w:szCs w:val="24"/>
        </w:rPr>
        <w:t xml:space="preserve"> λόγο.</w:t>
      </w:r>
    </w:p>
    <w:p w14:paraId="3FB07EFD"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ΒΛΑΧΟΣ: </w:t>
      </w:r>
      <w:r>
        <w:rPr>
          <w:rFonts w:eastAsia="Times New Roman"/>
          <w:color w:val="000000"/>
          <w:szCs w:val="24"/>
        </w:rPr>
        <w:t>Ευχαριστώ, κύριε Πρόεδρε.</w:t>
      </w:r>
      <w:r>
        <w:rPr>
          <w:rFonts w:eastAsia="Times New Roman" w:cs="Times New Roman"/>
          <w:szCs w:val="24"/>
        </w:rPr>
        <w:t xml:space="preserve"> </w:t>
      </w:r>
    </w:p>
    <w:p w14:paraId="3FB07EFE"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ασφαλώς και υπήρξε κατανόηση για την καθυστέρηση της συζήτησης λόγω φόρτου εργασίας. Είναι σωστό αυτό το οποίο είπατε. Το είπα και εγώ και το επαναλαμβάνω. </w:t>
      </w:r>
    </w:p>
    <w:p w14:paraId="3FB07EFF"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Έρχομαι στην ουσία. Το πρώτο θέμα</w:t>
      </w:r>
      <w:r>
        <w:rPr>
          <w:rFonts w:eastAsia="Times New Roman" w:cs="Times New Roman"/>
          <w:szCs w:val="24"/>
        </w:rPr>
        <w:t xml:space="preserve"> το οποίο έθιξα, κύριε Υπουργέ, δεν έχει να κάνει με τη σύμβαση. Δηλαδή τα ανταποδοτικά από την αξιοποίηση </w:t>
      </w:r>
      <w:r>
        <w:rPr>
          <w:rFonts w:eastAsia="Times New Roman" w:cs="Times New Roman"/>
          <w:szCs w:val="24"/>
        </w:rPr>
        <w:lastRenderedPageBreak/>
        <w:t>του «Ελληνικού» στους όμορους με το «Ελευθέριος Βενιζέλος» δήμους δεν περιλαμβάνονται στη σύμβαση. Ήταν θέμα πολιτείας το πότε θα αξιοποιούσε το αερο</w:t>
      </w:r>
      <w:r>
        <w:rPr>
          <w:rFonts w:eastAsia="Times New Roman" w:cs="Times New Roman"/>
          <w:szCs w:val="24"/>
        </w:rPr>
        <w:t>δρόμιο.</w:t>
      </w:r>
    </w:p>
    <w:p w14:paraId="3FB07F00"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Εμείς, λοιπόν, λέμε το εξής. Σήμερα το αεροδρόμιο του Ελληνικού αξιοποιείται. Η πολιτεία, η Κυβέρνηση σήμερα, ας αναλάβει να πραγματοποι</w:t>
      </w:r>
      <w:r>
        <w:rPr>
          <w:rFonts w:eastAsia="Times New Roman" w:cs="Times New Roman"/>
          <w:szCs w:val="24"/>
        </w:rPr>
        <w:t>ήσει</w:t>
      </w:r>
      <w:r>
        <w:rPr>
          <w:rFonts w:eastAsia="Times New Roman" w:cs="Times New Roman"/>
          <w:szCs w:val="24"/>
        </w:rPr>
        <w:t xml:space="preserve"> αυτά τα αναπτυξιακά έργα</w:t>
      </w:r>
      <w:r>
        <w:rPr>
          <w:rFonts w:eastAsia="Times New Roman" w:cs="Times New Roman"/>
          <w:szCs w:val="24"/>
        </w:rPr>
        <w:t>,</w:t>
      </w:r>
      <w:r>
        <w:rPr>
          <w:rFonts w:eastAsia="Times New Roman" w:cs="Times New Roman"/>
          <w:szCs w:val="24"/>
        </w:rPr>
        <w:t xml:space="preserve"> τα οποία ζητούν οι δήμαρχοι της περιοχής. Άρα είναι θέμα πολιτείας και των δήμων </w:t>
      </w:r>
      <w:r>
        <w:rPr>
          <w:rFonts w:eastAsia="Times New Roman" w:cs="Times New Roman"/>
          <w:szCs w:val="24"/>
        </w:rPr>
        <w:t xml:space="preserve">της περιοχής και όχι της σύμβασης αυτής καθαυτής. </w:t>
      </w:r>
    </w:p>
    <w:p w14:paraId="3FB07F01"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Εμείς θέλουμε να τηρηθεί η δέσμευση του κράτους</w:t>
      </w:r>
      <w:r>
        <w:rPr>
          <w:rFonts w:eastAsia="Times New Roman" w:cs="Times New Roman"/>
          <w:szCs w:val="24"/>
        </w:rPr>
        <w:t>,</w:t>
      </w:r>
      <w:r>
        <w:rPr>
          <w:rFonts w:eastAsia="Times New Roman" w:cs="Times New Roman"/>
          <w:szCs w:val="24"/>
        </w:rPr>
        <w:t xml:space="preserve"> τότε που </w:t>
      </w:r>
      <w:r>
        <w:rPr>
          <w:rFonts w:eastAsia="Times New Roman"/>
          <w:bCs/>
        </w:rPr>
        <w:t>προκειμένου να</w:t>
      </w:r>
      <w:r>
        <w:rPr>
          <w:rFonts w:eastAsia="Times New Roman" w:cs="Times New Roman"/>
          <w:szCs w:val="24"/>
        </w:rPr>
        <w:t xml:space="preserve"> γίνει το αεροδρόμιο στα Μεσόγεια, είπαμε στους </w:t>
      </w:r>
      <w:proofErr w:type="spellStart"/>
      <w:r>
        <w:rPr>
          <w:rFonts w:eastAsia="Times New Roman" w:cs="Times New Roman"/>
          <w:szCs w:val="24"/>
        </w:rPr>
        <w:t>Μεσογίτες</w:t>
      </w:r>
      <w:proofErr w:type="spellEnd"/>
      <w:r>
        <w:rPr>
          <w:rFonts w:eastAsia="Times New Roman" w:cs="Times New Roman"/>
          <w:szCs w:val="24"/>
        </w:rPr>
        <w:t xml:space="preserve"> ότι όταν το αεροδρόμιο του Ελληνικού θα αξιοποιηθεί, ένα 10% θα το πάρετε ε</w:t>
      </w:r>
      <w:r>
        <w:rPr>
          <w:rFonts w:eastAsia="Times New Roman" w:cs="Times New Roman"/>
          <w:szCs w:val="24"/>
        </w:rPr>
        <w:t>σείς για αναπτυξιακά έργα, όχι για τίποτε άλλο, αλλά για πολύ συγκεκριμένα έργα που θα τα κάνει η πολιτεία και όχι οι δήμοι. Αυτό το αθετήσαμε. Αυτή είναι η κοροϊδία.</w:t>
      </w:r>
    </w:p>
    <w:p w14:paraId="3FB07F02"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Έρχομαι στο δεύτερο. Σας μίλησα ότι εγώ έχω την πληροφορία ότι υπάρχει ασυνέπεια από τη μ</w:t>
      </w:r>
      <w:r>
        <w:rPr>
          <w:rFonts w:eastAsia="Times New Roman" w:cs="Times New Roman"/>
          <w:szCs w:val="24"/>
        </w:rPr>
        <w:t xml:space="preserve">εριά του αεροδρομίου προς τα δημοτικά τέλη. Αυτό είναι κάτι το οποίο μπορεί να ξεκαθαριστεί και να δούμε πού είναι η αλήθεια και πού είναι η υπερβολή. </w:t>
      </w:r>
    </w:p>
    <w:p w14:paraId="3FB07F03"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Υπάρχει όμως και ένα ζήτημα μεγάλο, σχετικά με τα χωροταξικά θέματα της ευρύτερης περιοχής. Σας είπα ότι</w:t>
      </w:r>
      <w:r>
        <w:rPr>
          <w:rFonts w:eastAsia="Times New Roman" w:cs="Times New Roman"/>
          <w:szCs w:val="24"/>
        </w:rPr>
        <w:t xml:space="preserve"> η </w:t>
      </w:r>
      <w:r>
        <w:rPr>
          <w:rFonts w:eastAsia="Times New Roman" w:cs="Times New Roman"/>
          <w:szCs w:val="24"/>
        </w:rPr>
        <w:t>σ</w:t>
      </w:r>
      <w:r>
        <w:rPr>
          <w:rFonts w:eastAsia="Times New Roman" w:cs="Times New Roman"/>
          <w:szCs w:val="24"/>
        </w:rPr>
        <w:t xml:space="preserve">ύμβαση τότε προέβλεπε, εκτός από </w:t>
      </w:r>
      <w:r>
        <w:rPr>
          <w:rFonts w:eastAsia="Times New Roman" w:cs="Times New Roman"/>
          <w:szCs w:val="24"/>
        </w:rPr>
        <w:lastRenderedPageBreak/>
        <w:t xml:space="preserve">όσες χιλιάδες στρέμματα αξιοποιήθηκαν, τη δέσμευση σε πάνω από περίπου είκοσι χιλιάδες στρέμματα. Τότε είχε λεχθεί, κύριε Υπουργέ, ότι στο μέλλον το αεροδρόμιο πιθανόν να χρειαζόταν έναν ακόμη αεροδιάδρομο. </w:t>
      </w:r>
    </w:p>
    <w:p w14:paraId="3FB07F04"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 xml:space="preserve">Σήμερα που </w:t>
      </w:r>
      <w:r>
        <w:rPr>
          <w:rFonts w:eastAsia="Times New Roman" w:cs="Times New Roman"/>
          <w:szCs w:val="24"/>
        </w:rPr>
        <w:t>πέρασαν οι Ολυμπιακοί Αγώνες, που ο τουρισμός πια στην Ελλάδα και στην Αθήνα είναι στην κορυφή και έχει διαπιστωθεί ότι αυτή η έκταση δεν χρειάζεται, λέμε να αποδεσμευθεί και να δοθεί στους ιδιοκτήτες τους -οι οποίοι φορολογούνται και πληρώνουν ΕΝΦΙΑ για μ</w:t>
      </w:r>
      <w:r>
        <w:rPr>
          <w:rFonts w:eastAsia="Times New Roman" w:cs="Times New Roman"/>
          <w:szCs w:val="24"/>
        </w:rPr>
        <w:t>ια περιουσία την οποία δεν ελέγχουν- ή αν το αεροδρόμιο τη θέλει</w:t>
      </w:r>
      <w:r>
        <w:rPr>
          <w:rFonts w:eastAsia="Times New Roman" w:cs="Times New Roman"/>
          <w:szCs w:val="24"/>
        </w:rPr>
        <w:t>,</w:t>
      </w:r>
      <w:r>
        <w:rPr>
          <w:rFonts w:eastAsia="Times New Roman" w:cs="Times New Roman"/>
          <w:szCs w:val="24"/>
        </w:rPr>
        <w:t xml:space="preserve"> ας την απαλλοτριώσει, ας απ</w:t>
      </w:r>
      <w:r>
        <w:rPr>
          <w:rFonts w:eastAsia="Times New Roman" w:cs="Times New Roman"/>
          <w:szCs w:val="24"/>
        </w:rPr>
        <w:t>οζημ</w:t>
      </w:r>
      <w:r>
        <w:rPr>
          <w:rFonts w:eastAsia="Times New Roman" w:cs="Times New Roman"/>
          <w:szCs w:val="24"/>
        </w:rPr>
        <w:t>ιώσει τους ιδιοκτήτες. Δεν γίνεται μονά</w:t>
      </w:r>
      <w:r>
        <w:rPr>
          <w:rFonts w:eastAsia="Times New Roman" w:cs="Times New Roman"/>
          <w:szCs w:val="24"/>
        </w:rPr>
        <w:t xml:space="preserve"> </w:t>
      </w:r>
      <w:r>
        <w:rPr>
          <w:rFonts w:eastAsia="Times New Roman" w:cs="Times New Roman"/>
          <w:szCs w:val="24"/>
        </w:rPr>
        <w:t xml:space="preserve">ζυγά χαμένοι οι ιδιοκτήτες. Είναι μεγάλη η έκταση. Και μιλάμε για τριάντα χρόνια </w:t>
      </w:r>
      <w:r>
        <w:rPr>
          <w:rFonts w:eastAsia="Times New Roman" w:cs="Times New Roman"/>
          <w:szCs w:val="24"/>
        </w:rPr>
        <w:t>κ</w:t>
      </w:r>
      <w:r>
        <w:rPr>
          <w:rFonts w:eastAsia="Times New Roman" w:cs="Times New Roman"/>
          <w:szCs w:val="24"/>
        </w:rPr>
        <w:t>αι θα τους πούμε ότι άλλα τριάντα χρό</w:t>
      </w:r>
      <w:r>
        <w:rPr>
          <w:rFonts w:eastAsia="Times New Roman" w:cs="Times New Roman"/>
          <w:szCs w:val="24"/>
        </w:rPr>
        <w:t>νια θα έχετε την ιδιοκτησία, θα σας φορολογούμε, θα είναι δική σας αλλά δεν μπορείτε ούτε να την πουλήσετε ούτε να την αξιοποιήσετε. Ε δεν είναι άδικο; Εγώ αυτό λέω. Εάν, κύριοι του αεροδρομίου, τ</w:t>
      </w:r>
      <w:r>
        <w:rPr>
          <w:rFonts w:eastAsia="Times New Roman" w:cs="Times New Roman"/>
          <w:szCs w:val="24"/>
        </w:rPr>
        <w:t>ην</w:t>
      </w:r>
      <w:r>
        <w:rPr>
          <w:rFonts w:eastAsia="Times New Roman" w:cs="Times New Roman"/>
          <w:szCs w:val="24"/>
        </w:rPr>
        <w:t xml:space="preserve"> θέλετε, πάρτε την, αποζημιώστε την, απαλλοτριώστε την. Τε</w:t>
      </w:r>
      <w:r>
        <w:rPr>
          <w:rFonts w:eastAsia="Times New Roman" w:cs="Times New Roman"/>
          <w:szCs w:val="24"/>
        </w:rPr>
        <w:t>λειώσαμε!</w:t>
      </w:r>
    </w:p>
    <w:p w14:paraId="3FB07F05"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3FB07F06"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Μ</w:t>
      </w:r>
      <w:r>
        <w:rPr>
          <w:rFonts w:eastAsia="Times New Roman" w:cs="Times New Roman"/>
          <w:szCs w:val="24"/>
        </w:rPr>
        <w:t>ε αφορμή, λοιπόν, αυτό που είπα, υπάρχουν χωροταξικά θέματα της ευρύτερης περιοχής τα οποία πρέπει να τα ρυθμίσουμε. Πρέπει η Κυβέρνηση να πάρει πρωτοβουλία. Υπά</w:t>
      </w:r>
      <w:r>
        <w:rPr>
          <w:rFonts w:eastAsia="Times New Roman" w:cs="Times New Roman"/>
          <w:szCs w:val="24"/>
        </w:rPr>
        <w:t xml:space="preserve">ρχουν αρχαιολογικοί χώροι. Υπάρχουν σημεία πρωτογενούς παραγωγής, τα οποία έχουν και αρχαιολογικό και αναπτυξιακό </w:t>
      </w:r>
      <w:r>
        <w:rPr>
          <w:rFonts w:eastAsia="Times New Roman" w:cs="Times New Roman"/>
          <w:szCs w:val="24"/>
        </w:rPr>
        <w:lastRenderedPageBreak/>
        <w:t>ενδιαφέρον. Αυτά θέλουμε να αναδείξουμε στην περιοχή μας. Δεν θέλουμε να είναι απλά το αεροδρόμιο της επιβάρυνσης και της μόλυνσης. Θέλουμε να</w:t>
      </w:r>
      <w:r>
        <w:rPr>
          <w:rFonts w:eastAsia="Times New Roman" w:cs="Times New Roman"/>
          <w:szCs w:val="24"/>
        </w:rPr>
        <w:t xml:space="preserve"> είναι και μια περιοχή, μια εστία ανάπτυξης και κινήτρων για την ευρύτερη περιοχή. </w:t>
      </w:r>
      <w:r>
        <w:rPr>
          <w:rFonts w:eastAsia="Times New Roman" w:cs="Times New Roman"/>
          <w:szCs w:val="24"/>
        </w:rPr>
        <w:t>Τ</w:t>
      </w:r>
      <w:r>
        <w:rPr>
          <w:rFonts w:eastAsia="Times New Roman" w:cs="Times New Roman"/>
          <w:szCs w:val="24"/>
        </w:rPr>
        <w:t xml:space="preserve">ο ότι αναθεωρείται η </w:t>
      </w:r>
      <w:r>
        <w:rPr>
          <w:rFonts w:eastAsia="Times New Roman" w:cs="Times New Roman"/>
          <w:szCs w:val="24"/>
        </w:rPr>
        <w:t>σ</w:t>
      </w:r>
      <w:r>
        <w:rPr>
          <w:rFonts w:eastAsia="Times New Roman" w:cs="Times New Roman"/>
          <w:szCs w:val="24"/>
        </w:rPr>
        <w:t>ύμβαση</w:t>
      </w:r>
      <w:r>
        <w:rPr>
          <w:rFonts w:eastAsia="Times New Roman" w:cs="Times New Roman"/>
          <w:szCs w:val="24"/>
        </w:rPr>
        <w:t>,</w:t>
      </w:r>
      <w:r>
        <w:rPr>
          <w:rFonts w:eastAsia="Times New Roman" w:cs="Times New Roman"/>
          <w:szCs w:val="24"/>
        </w:rPr>
        <w:t xml:space="preserve"> για εμάς που ζούμε εκεί είναι η αφορμή για να θέσουμε επί τάπητος αυτά τα θέματα. </w:t>
      </w:r>
    </w:p>
    <w:p w14:paraId="3FB07F07"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Θα έλεγα, λοιπόν, κλείνοντας κύριε Υπουργέ, να πάρετε την π</w:t>
      </w:r>
      <w:r>
        <w:rPr>
          <w:rFonts w:eastAsia="Times New Roman" w:cs="Times New Roman"/>
          <w:szCs w:val="24"/>
        </w:rPr>
        <w:t xml:space="preserve">ρωτοβουλία, να συγκροτήσετε μία </w:t>
      </w:r>
      <w:r>
        <w:rPr>
          <w:rFonts w:eastAsia="Times New Roman" w:cs="Times New Roman"/>
          <w:szCs w:val="24"/>
        </w:rPr>
        <w:t>ε</w:t>
      </w:r>
      <w:r>
        <w:rPr>
          <w:rFonts w:eastAsia="Times New Roman" w:cs="Times New Roman"/>
          <w:szCs w:val="24"/>
        </w:rPr>
        <w:t>πιτροπή εργασίας στην οποία να συμμετέχουν και οι αντιπρόσωποι των δήμων γύρω από το αεροδρόμιο αλλά και όποιος άλλος φορέας εσείς νομίζετε, προκειμένου εκεί να τεθούν τα θέματα, να τα δούμε και να προσπαθήσουμε όλοι έντιμα</w:t>
      </w:r>
      <w:r>
        <w:rPr>
          <w:rFonts w:eastAsia="Times New Roman" w:cs="Times New Roman"/>
          <w:szCs w:val="24"/>
        </w:rPr>
        <w:t xml:space="preserve"> </w:t>
      </w:r>
      <w:r>
        <w:rPr>
          <w:rFonts w:eastAsia="Times New Roman" w:cs="Times New Roman"/>
          <w:szCs w:val="24"/>
        </w:rPr>
        <w:t>ν</w:t>
      </w:r>
      <w:r>
        <w:rPr>
          <w:rFonts w:eastAsia="Times New Roman" w:cs="Times New Roman"/>
          <w:szCs w:val="24"/>
        </w:rPr>
        <w:t xml:space="preserve">α βρούμε </w:t>
      </w:r>
      <w:r>
        <w:rPr>
          <w:rFonts w:eastAsia="Times New Roman" w:cs="Times New Roman"/>
          <w:szCs w:val="24"/>
        </w:rPr>
        <w:t xml:space="preserve">δίκαιες </w:t>
      </w:r>
      <w:r>
        <w:rPr>
          <w:rFonts w:eastAsia="Times New Roman" w:cs="Times New Roman"/>
          <w:szCs w:val="24"/>
        </w:rPr>
        <w:t>λύσεις</w:t>
      </w:r>
      <w:r>
        <w:rPr>
          <w:rFonts w:eastAsia="Times New Roman" w:cs="Times New Roman"/>
          <w:szCs w:val="24"/>
        </w:rPr>
        <w:t>.</w:t>
      </w:r>
      <w:r>
        <w:rPr>
          <w:rFonts w:eastAsia="Times New Roman" w:cs="Times New Roman"/>
          <w:szCs w:val="24"/>
        </w:rPr>
        <w:t xml:space="preserve"> </w:t>
      </w:r>
    </w:p>
    <w:p w14:paraId="3FB07F08"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Έτσι κι αλλιώς οι τοπικές κοινωνίες δι</w:t>
      </w:r>
      <w:r>
        <w:rPr>
          <w:rFonts w:eastAsia="Times New Roman" w:cs="Times New Roman"/>
          <w:szCs w:val="24"/>
        </w:rPr>
        <w:t>ά</w:t>
      </w:r>
      <w:r>
        <w:rPr>
          <w:rFonts w:eastAsia="Times New Roman" w:cs="Times New Roman"/>
          <w:szCs w:val="24"/>
        </w:rPr>
        <w:t xml:space="preserve"> των δημάρχων ζητούν πολύ λογικά πράγματα και είναι συνεργάσιμοι, κάτι που είναι δεδομένο. Δεν πρέπει να αφεθεί στην τύχη του. Διότι</w:t>
      </w:r>
      <w:r>
        <w:rPr>
          <w:rFonts w:eastAsia="Times New Roman" w:cs="Times New Roman"/>
          <w:szCs w:val="24"/>
        </w:rPr>
        <w:t xml:space="preserve"> έτσι ξέρετε, εμένα θα με ενοχλούσε –εάν θέλετε- να επαναληφθεί το φαινόμενο Λαλιώτη, που τότε προκειμένου να υπογραφεί αυτή η </w:t>
      </w:r>
      <w:r>
        <w:rPr>
          <w:rFonts w:eastAsia="Times New Roman" w:cs="Times New Roman"/>
          <w:szCs w:val="24"/>
        </w:rPr>
        <w:t>σ</w:t>
      </w:r>
      <w:r>
        <w:rPr>
          <w:rFonts w:eastAsia="Times New Roman" w:cs="Times New Roman"/>
          <w:szCs w:val="24"/>
        </w:rPr>
        <w:t>υμφωνία, ήρθε, έταξε, τα ξέχασε, εξαφανίστηκε. Αυτό το φαινόμενο, λοιπόν, δεν θέλω να επαναληφθεί.</w:t>
      </w:r>
    </w:p>
    <w:p w14:paraId="3FB07F09"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Θ</w:t>
      </w:r>
      <w:r>
        <w:rPr>
          <w:rFonts w:eastAsia="Times New Roman" w:cs="Times New Roman"/>
          <w:szCs w:val="24"/>
        </w:rPr>
        <w:t>α είναι και άδικο για εσάς π</w:t>
      </w:r>
      <w:r>
        <w:rPr>
          <w:rFonts w:eastAsia="Times New Roman" w:cs="Times New Roman"/>
          <w:szCs w:val="24"/>
        </w:rPr>
        <w:t>ροσωπικά</w:t>
      </w:r>
      <w:r>
        <w:rPr>
          <w:rFonts w:eastAsia="Times New Roman" w:cs="Times New Roman"/>
          <w:szCs w:val="24"/>
        </w:rPr>
        <w:t>,</w:t>
      </w:r>
      <w:r>
        <w:rPr>
          <w:rFonts w:eastAsia="Times New Roman" w:cs="Times New Roman"/>
          <w:szCs w:val="24"/>
        </w:rPr>
        <w:t xml:space="preserve"> επί </w:t>
      </w:r>
      <w:r>
        <w:rPr>
          <w:rFonts w:eastAsia="Times New Roman" w:cs="Times New Roman"/>
          <w:szCs w:val="24"/>
        </w:rPr>
        <w:t xml:space="preserve">των </w:t>
      </w:r>
      <w:r>
        <w:rPr>
          <w:rFonts w:eastAsia="Times New Roman" w:cs="Times New Roman"/>
          <w:szCs w:val="24"/>
        </w:rPr>
        <w:t xml:space="preserve">ημερών σας να αναθεωρηθεί η σύμβαση και να γίνετε ένας δεύτερος Λαλιώτης, δηλαδή να υπάρξει επί των ημερών σας μια συμφωνία που θα δεσμεύει την περιοχή, με αποτέλεσμα το όνομά σας να συνδεθεί αρνητικά για τριάντα χρόνια. Είναι πολύς ο </w:t>
      </w:r>
      <w:r>
        <w:rPr>
          <w:rFonts w:eastAsia="Times New Roman" w:cs="Times New Roman"/>
          <w:szCs w:val="24"/>
        </w:rPr>
        <w:lastRenderedPageBreak/>
        <w:t>και</w:t>
      </w:r>
      <w:r>
        <w:rPr>
          <w:rFonts w:eastAsia="Times New Roman" w:cs="Times New Roman"/>
          <w:szCs w:val="24"/>
        </w:rPr>
        <w:t>ρός και μεγάλα τα θέματα, την ώρα που εμείς πιστεύουμε ότι με λίγη καλή διάθεση κάποια από αυτά -δεν λέω το σύνολό τους, ίσως και το σύνολό τους αλλά κάποια από αυτά- μπορούμε εύκολα να τα λύσουμε.</w:t>
      </w:r>
    </w:p>
    <w:p w14:paraId="3FB07F0A"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Σας ευχαριστώ, κύριε Πρόεδρε.</w:t>
      </w:r>
    </w:p>
    <w:p w14:paraId="3FB07F0B"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w:t>
      </w:r>
      <w:r>
        <w:rPr>
          <w:rFonts w:eastAsia="Times New Roman" w:cs="Times New Roman"/>
          <w:b/>
          <w:szCs w:val="24"/>
        </w:rPr>
        <w:t>ης):</w:t>
      </w:r>
      <w:r>
        <w:rPr>
          <w:rFonts w:eastAsia="Times New Roman" w:cs="Times New Roman"/>
          <w:szCs w:val="24"/>
        </w:rPr>
        <w:t xml:space="preserve"> Κύριε Υπουργέ, τουλάχιστον δεν μπορείτε να τους απαλλάξετε από τον ΕΝΦΙΑ, μέχρι να </w:t>
      </w:r>
      <w:proofErr w:type="spellStart"/>
      <w:r>
        <w:rPr>
          <w:rFonts w:eastAsia="Times New Roman" w:cs="Times New Roman"/>
          <w:szCs w:val="24"/>
        </w:rPr>
        <w:t>τελεσιδικήσει</w:t>
      </w:r>
      <w:proofErr w:type="spellEnd"/>
      <w:r>
        <w:rPr>
          <w:rFonts w:eastAsia="Times New Roman" w:cs="Times New Roman"/>
          <w:szCs w:val="24"/>
        </w:rPr>
        <w:t xml:space="preserve"> τι θα γίνουν αυτά τα είκοσι χιλιάδες στρέμματα; Αυτό είναι</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πολύ άδικο. </w:t>
      </w:r>
    </w:p>
    <w:p w14:paraId="3FB07F0C"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Βλέπω ότι έχω δύο μέτωπα σ</w:t>
      </w:r>
      <w:r>
        <w:rPr>
          <w:rFonts w:eastAsia="Times New Roman" w:cs="Times New Roman"/>
          <w:szCs w:val="24"/>
        </w:rPr>
        <w:t xml:space="preserve">ε αυτή την ερώτηση. </w:t>
      </w:r>
    </w:p>
    <w:p w14:paraId="3FB07F0D"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Το βασικό πρόβλημα που έχουμε</w:t>
      </w:r>
      <w:r>
        <w:rPr>
          <w:rFonts w:eastAsia="Times New Roman" w:cs="Times New Roman"/>
          <w:szCs w:val="24"/>
        </w:rPr>
        <w:t>,</w:t>
      </w:r>
      <w:r>
        <w:rPr>
          <w:rFonts w:eastAsia="Times New Roman" w:cs="Times New Roman"/>
          <w:szCs w:val="24"/>
        </w:rPr>
        <w:t xml:space="preserve"> είναι ότι ο νόμος για το «Ελευθέριος Βενιζέλος», η </w:t>
      </w:r>
      <w:r>
        <w:rPr>
          <w:rFonts w:eastAsia="Times New Roman" w:cs="Times New Roman"/>
          <w:szCs w:val="24"/>
        </w:rPr>
        <w:t>σ</w:t>
      </w:r>
      <w:r>
        <w:rPr>
          <w:rFonts w:eastAsia="Times New Roman" w:cs="Times New Roman"/>
          <w:szCs w:val="24"/>
        </w:rPr>
        <w:t xml:space="preserve">ύμβαση, ο νόμος του 1995, προέβλεπε ότι στον χώρο του πρώην </w:t>
      </w:r>
      <w:r>
        <w:rPr>
          <w:rFonts w:eastAsia="Times New Roman" w:cs="Times New Roman"/>
          <w:szCs w:val="24"/>
        </w:rPr>
        <w:t>α</w:t>
      </w:r>
      <w:r>
        <w:rPr>
          <w:rFonts w:eastAsia="Times New Roman" w:cs="Times New Roman"/>
          <w:szCs w:val="24"/>
        </w:rPr>
        <w:t>εροδρομίου του Ελληνικού</w:t>
      </w:r>
      <w:r>
        <w:rPr>
          <w:rFonts w:eastAsia="Times New Roman" w:cs="Times New Roman"/>
          <w:szCs w:val="24"/>
        </w:rPr>
        <w:t>,</w:t>
      </w:r>
      <w:r>
        <w:rPr>
          <w:rFonts w:eastAsia="Times New Roman" w:cs="Times New Roman"/>
          <w:szCs w:val="24"/>
        </w:rPr>
        <w:t xml:space="preserve"> θα δημιουργηθεί διαχειριστικός φορέας για μητροπολιτική ζώνη πρασ</w:t>
      </w:r>
      <w:r>
        <w:rPr>
          <w:rFonts w:eastAsia="Times New Roman" w:cs="Times New Roman"/>
          <w:szCs w:val="24"/>
        </w:rPr>
        <w:t xml:space="preserve">ίνου. Το 10% των εσόδων του φορέα θα δινόντουσαν στους δήμους των Μεσογείων, Σπάτα, Μαρκόπουλο κ.λπ., για να βοηθήσει την ανάπτυξή </w:t>
      </w:r>
      <w:r>
        <w:rPr>
          <w:rFonts w:eastAsia="Times New Roman" w:cs="Times New Roman"/>
          <w:szCs w:val="24"/>
        </w:rPr>
        <w:t>τους,</w:t>
      </w:r>
      <w:r>
        <w:rPr>
          <w:rFonts w:eastAsia="Times New Roman" w:cs="Times New Roman"/>
          <w:szCs w:val="24"/>
        </w:rPr>
        <w:t xml:space="preserve"> ως αντισταθμιστικά οφέλη για τη δημιουργία του «Ελευθέριος Βενιζέλος». Αυτό δεν έγινε ποτέ. </w:t>
      </w:r>
    </w:p>
    <w:p w14:paraId="3FB07F0E"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 xml:space="preserve">Τώρα αυτό που ζητούν οι </w:t>
      </w:r>
      <w:r>
        <w:rPr>
          <w:rFonts w:eastAsia="Times New Roman" w:cs="Times New Roman"/>
          <w:szCs w:val="24"/>
        </w:rPr>
        <w:t>κάτοικοι …</w:t>
      </w:r>
    </w:p>
    <w:p w14:paraId="3FB07F0F"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ΒΛΑΧΟΣ: </w:t>
      </w:r>
      <w:r>
        <w:rPr>
          <w:rFonts w:eastAsia="Times New Roman" w:cs="Times New Roman"/>
          <w:szCs w:val="24"/>
        </w:rPr>
        <w:t>Αυτοί οι άνθρωποι ζητούν…</w:t>
      </w:r>
    </w:p>
    <w:p w14:paraId="3FB07F10"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ΕΥΚΛΕΙΔΗΣ ΤΣΑΚΑΛΩΤΟΣ (Υπουργός Οικονομικών): </w:t>
      </w:r>
      <w:r>
        <w:rPr>
          <w:rFonts w:eastAsia="Times New Roman" w:cs="Times New Roman"/>
          <w:szCs w:val="24"/>
        </w:rPr>
        <w:t>Ναι όσον αφορά τα αιτήματα ...</w:t>
      </w:r>
    </w:p>
    <w:p w14:paraId="3FB07F11"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ΒΛΑΧΟΣ: </w:t>
      </w:r>
      <w:r>
        <w:rPr>
          <w:rFonts w:eastAsia="Times New Roman" w:cs="Times New Roman"/>
          <w:szCs w:val="24"/>
        </w:rPr>
        <w:t xml:space="preserve">Ναι αλλά επί των ημερών σας υπογράφτηκε η </w:t>
      </w:r>
      <w:r>
        <w:rPr>
          <w:rFonts w:eastAsia="Times New Roman" w:cs="Times New Roman"/>
          <w:szCs w:val="24"/>
        </w:rPr>
        <w:t>σ</w:t>
      </w:r>
      <w:r>
        <w:rPr>
          <w:rFonts w:eastAsia="Times New Roman" w:cs="Times New Roman"/>
          <w:szCs w:val="24"/>
        </w:rPr>
        <w:t xml:space="preserve">ύμβαση. </w:t>
      </w:r>
    </w:p>
    <w:p w14:paraId="3FB07F12"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Παρακαλώ, κύριε Βλάχο, μ</w:t>
      </w:r>
      <w:r>
        <w:rPr>
          <w:rFonts w:eastAsia="Times New Roman" w:cs="Times New Roman"/>
          <w:szCs w:val="24"/>
        </w:rPr>
        <w:t>η διακόπτετε.</w:t>
      </w:r>
    </w:p>
    <w:p w14:paraId="3FB07F13"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 xml:space="preserve">Όχι δεν είναι κακοπροαίρετη η παρέμβαση. </w:t>
      </w:r>
    </w:p>
    <w:p w14:paraId="3FB07F14"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Απλά για να σχηματίσει εικόνα. Αυτό λέω. </w:t>
      </w:r>
    </w:p>
    <w:p w14:paraId="3FB07F15"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 xml:space="preserve">Όχι δεν έχω κανένα πρόβλημα, κύριε </w:t>
      </w:r>
      <w:r>
        <w:rPr>
          <w:rFonts w:eastAsia="Times New Roman" w:cs="Times New Roman"/>
          <w:szCs w:val="24"/>
        </w:rPr>
        <w:t xml:space="preserve">Πρόεδρε. </w:t>
      </w:r>
    </w:p>
    <w:p w14:paraId="3FB07F16"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 xml:space="preserve">Στα αιτήματα των δήμων είναι και η δημιουργία ενός τοπικού φορέα ανάπτυξης. Αυτό δεν μπορεί να γίνει μέσω της σύμβασης. Σε αυτό συμφωνούμε νομίζω απ’ ό,τι είπατε. Άρα χρειάζεται νομοθετική πρωτοβουλία, η οποία θα καθορίσει όλα τα χαρακτηριστικά, </w:t>
      </w:r>
      <w:r>
        <w:rPr>
          <w:rFonts w:eastAsia="Times New Roman" w:cs="Times New Roman"/>
          <w:szCs w:val="24"/>
        </w:rPr>
        <w:t xml:space="preserve">συμπεριλαμβανομένης και της πηγής των πόρων αλλά και του τρόπου διάθεσής τους. </w:t>
      </w:r>
    </w:p>
    <w:p w14:paraId="3FB07F17"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Νομίζω ότι αυτό που προτείνετε μπορούμε να το δούμε. Είναι και θέμα του Υπουργείου Οικονομίας και του Υπουργείου Περιβάλλοντος. Να το δούμε αυτό και να επανέλθω όταν θα έχω σκε</w:t>
      </w:r>
      <w:r>
        <w:rPr>
          <w:rFonts w:eastAsia="Times New Roman" w:cs="Times New Roman"/>
          <w:szCs w:val="24"/>
        </w:rPr>
        <w:t xml:space="preserve">φτεί την πρότασή σας. </w:t>
      </w:r>
    </w:p>
    <w:p w14:paraId="3FB07F18"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Ευχαριστώ πολύ. </w:t>
      </w:r>
    </w:p>
    <w:p w14:paraId="3FB07F19"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Ευχαριστούμε, κύριε Υπουργέ. </w:t>
      </w:r>
    </w:p>
    <w:p w14:paraId="3FB07F1A"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δεύτερη με αριθμό 798/5-5-2017 επίκαιρη ερώτηση πρώτου κύκλου του Βουλευτή Κιλκίς της Νέας Δημοκρατίας κ. Γεωργίου Γεωργα</w:t>
      </w:r>
      <w:r>
        <w:rPr>
          <w:rFonts w:eastAsia="Times New Roman" w:cs="Times New Roman"/>
          <w:szCs w:val="24"/>
        </w:rPr>
        <w:t xml:space="preserve">ντά προς την Υπουργό Διοικητικής Ανασυγκρότησης, σχετικά με τον περιορισμό προσλήψεων σε όλους τους φορείς και τα νομικά πρόσωπα της </w:t>
      </w:r>
      <w:r>
        <w:rPr>
          <w:rFonts w:eastAsia="Times New Roman" w:cs="Times New Roman"/>
          <w:szCs w:val="24"/>
        </w:rPr>
        <w:t>κ</w:t>
      </w:r>
      <w:r>
        <w:rPr>
          <w:rFonts w:eastAsia="Times New Roman" w:cs="Times New Roman"/>
          <w:szCs w:val="24"/>
        </w:rPr>
        <w:t xml:space="preserve">εντρικής </w:t>
      </w:r>
      <w:r>
        <w:rPr>
          <w:rFonts w:eastAsia="Times New Roman" w:cs="Times New Roman"/>
          <w:szCs w:val="24"/>
        </w:rPr>
        <w:t>δ</w:t>
      </w:r>
      <w:r>
        <w:rPr>
          <w:rFonts w:eastAsia="Times New Roman" w:cs="Times New Roman"/>
          <w:szCs w:val="24"/>
        </w:rPr>
        <w:t xml:space="preserve">ιοίκησης, δεν θα συζητηθεί λόγω φόρτου εργασίας της αρμόδιας Υπουργού και θα επαναπροσδιοριστεί προς συζήτηση. </w:t>
      </w:r>
    </w:p>
    <w:p w14:paraId="3FB07F1B"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Η τέταρτη με αριθμό 800/5-5-2017 επίκαιρη ερώτηση δεύτερου κύκλου του Βουλευτή Ευβοίας του Λαϊκού Συνδέσμου</w:t>
      </w:r>
      <w:r>
        <w:rPr>
          <w:rFonts w:eastAsia="Times New Roman" w:cs="Times New Roman"/>
          <w:szCs w:val="24"/>
        </w:rPr>
        <w:t xml:space="preserve"> </w:t>
      </w:r>
      <w:r>
        <w:rPr>
          <w:rFonts w:eastAsia="Times New Roman" w:cs="Times New Roman"/>
          <w:szCs w:val="24"/>
        </w:rPr>
        <w:t>- Χρυσή Αυγή κ. Νικολάου Μίχου προς τον Υπουργό Περιβάλλοντος και Ενέργειας, με θέμα</w:t>
      </w:r>
      <w:r>
        <w:rPr>
          <w:rFonts w:eastAsia="Times New Roman" w:cs="Times New Roman"/>
          <w:szCs w:val="24"/>
        </w:rPr>
        <w:t>:</w:t>
      </w:r>
      <w:r>
        <w:rPr>
          <w:rFonts w:eastAsia="Times New Roman" w:cs="Times New Roman"/>
          <w:szCs w:val="24"/>
        </w:rPr>
        <w:t xml:space="preserve"> «</w:t>
      </w:r>
      <w:r>
        <w:rPr>
          <w:rFonts w:eastAsia="Times New Roman" w:cs="Times New Roman"/>
          <w:szCs w:val="24"/>
        </w:rPr>
        <w:t>Η ε</w:t>
      </w:r>
      <w:r>
        <w:rPr>
          <w:rFonts w:eastAsia="Times New Roman" w:cs="Times New Roman"/>
          <w:szCs w:val="24"/>
        </w:rPr>
        <w:t xml:space="preserve">γκατάσταση </w:t>
      </w:r>
      <w:r>
        <w:rPr>
          <w:rFonts w:eastAsia="Times New Roman" w:cs="Times New Roman"/>
          <w:szCs w:val="24"/>
        </w:rPr>
        <w:t xml:space="preserve">διακοσίων εννέα </w:t>
      </w:r>
      <w:r>
        <w:rPr>
          <w:rFonts w:eastAsia="Times New Roman" w:cs="Times New Roman"/>
          <w:szCs w:val="24"/>
        </w:rPr>
        <w:t xml:space="preserve">νέων ανεμογεννητριών στη </w:t>
      </w:r>
      <w:r>
        <w:rPr>
          <w:rFonts w:eastAsia="Times New Roman" w:cs="Times New Roman"/>
          <w:szCs w:val="24"/>
        </w:rPr>
        <w:t>ν</w:t>
      </w:r>
      <w:r>
        <w:rPr>
          <w:rFonts w:eastAsia="Times New Roman" w:cs="Times New Roman"/>
          <w:szCs w:val="24"/>
        </w:rPr>
        <w:t xml:space="preserve">ότια </w:t>
      </w:r>
      <w:proofErr w:type="spellStart"/>
      <w:r>
        <w:rPr>
          <w:rFonts w:eastAsia="Times New Roman" w:cs="Times New Roman"/>
          <w:szCs w:val="24"/>
        </w:rPr>
        <w:t>Καρυστία</w:t>
      </w:r>
      <w:proofErr w:type="spellEnd"/>
      <w:r>
        <w:rPr>
          <w:rFonts w:eastAsia="Times New Roman" w:cs="Times New Roman"/>
          <w:szCs w:val="24"/>
        </w:rPr>
        <w:t xml:space="preserve"> Ευβοίας απειλεί βιοποικιλότητα και οικονομία», δεν θα συζητηθεί λόγω κωλύματος του αρμοδίου Υπουργού κ. </w:t>
      </w:r>
      <w:proofErr w:type="spellStart"/>
      <w:r>
        <w:rPr>
          <w:rFonts w:eastAsia="Times New Roman" w:cs="Times New Roman"/>
          <w:szCs w:val="24"/>
        </w:rPr>
        <w:t>Φάμελλου</w:t>
      </w:r>
      <w:proofErr w:type="spellEnd"/>
      <w:r>
        <w:rPr>
          <w:rFonts w:eastAsia="Times New Roman" w:cs="Times New Roman"/>
          <w:szCs w:val="24"/>
        </w:rPr>
        <w:t xml:space="preserve"> και θα επαναπροσδιοριστεί προς συζήτηση. </w:t>
      </w:r>
    </w:p>
    <w:p w14:paraId="3FB07F1C"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Η πέμπτη με αριθμό 804/8-5-2017 επίκαιρη ερώτηση πρώτου κύκλου του Βουλευτή Λέσβου του Κομμο</w:t>
      </w:r>
      <w:r>
        <w:rPr>
          <w:rFonts w:eastAsia="Times New Roman" w:cs="Times New Roman"/>
          <w:szCs w:val="24"/>
        </w:rPr>
        <w:t xml:space="preserve">υνιστικού Κόμματος Ελλάδας κ. Σταύρου </w:t>
      </w:r>
      <w:r>
        <w:rPr>
          <w:rFonts w:eastAsia="Times New Roman" w:cs="Times New Roman"/>
          <w:szCs w:val="24"/>
        </w:rPr>
        <w:lastRenderedPageBreak/>
        <w:t xml:space="preserve">Τάσσου προς τον Υπουργό Περιβάλλοντος και Ενέργειας, σχετικά με τη λειτουργία και την ανάπτυξη του Ινστιτούτου Γεωλογικών και Μεταλλευτικών Ερευνών (ΙΓΜΕ), δεν θα συζητηθεί λόγω φόρτου εργασίας του κ. Σταθάκη. </w:t>
      </w:r>
    </w:p>
    <w:p w14:paraId="3FB07F1D"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 xml:space="preserve">Επίσης </w:t>
      </w:r>
      <w:r>
        <w:rPr>
          <w:rFonts w:eastAsia="Times New Roman" w:cs="Times New Roman"/>
          <w:szCs w:val="24"/>
        </w:rPr>
        <w:t>η δεύτερη με αριθμό 799/5-5-2017 επίκαιρη ερώτηση δεύτερου κύκλου του Βουλευτή Φλώρινας της Νέας Δημοκρατίας κ. Ιωάννη Αντωνιάδη προς τον Υπουργό Περιβάλλοντος και Ενέργειας με θέμα</w:t>
      </w:r>
      <w:r>
        <w:rPr>
          <w:rFonts w:eastAsia="Times New Roman" w:cs="Times New Roman"/>
          <w:szCs w:val="24"/>
        </w:rPr>
        <w:t>:</w:t>
      </w:r>
      <w:r>
        <w:rPr>
          <w:rFonts w:eastAsia="Times New Roman" w:cs="Times New Roman"/>
          <w:szCs w:val="24"/>
        </w:rPr>
        <w:t xml:space="preserve"> «Οι σημαντικές καθυστερήσεις στη μετεγκατάσταση του οικισμού Αναργύρων Νο</w:t>
      </w:r>
      <w:r>
        <w:rPr>
          <w:rFonts w:eastAsia="Times New Roman" w:cs="Times New Roman"/>
          <w:szCs w:val="24"/>
        </w:rPr>
        <w:t>μού Φλώρινας, που θέτουν σε κίνδυνο τη ζωή των κατοίκων του», δεν θα συζητηθεί λόγω φόρτου εργασίας του κ</w:t>
      </w:r>
      <w:r>
        <w:rPr>
          <w:rFonts w:eastAsia="Times New Roman" w:cs="Times New Roman"/>
          <w:szCs w:val="24"/>
        </w:rPr>
        <w:t>.</w:t>
      </w:r>
      <w:r>
        <w:rPr>
          <w:rFonts w:eastAsia="Times New Roman" w:cs="Times New Roman"/>
          <w:szCs w:val="24"/>
        </w:rPr>
        <w:t xml:space="preserve"> Σταθάκη. </w:t>
      </w:r>
    </w:p>
    <w:p w14:paraId="3FB07F1E"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 xml:space="preserve">Η έβδομη με αριθμό 623/20-3-2017 επίκαιρη ερώτηση δεύτερου κύκλου του Βουλευτή Έβρου της Νέας Δημοκρατίας κ. Αναστασίου </w:t>
      </w:r>
      <w:proofErr w:type="spellStart"/>
      <w:r>
        <w:rPr>
          <w:rFonts w:eastAsia="Times New Roman" w:cs="Times New Roman"/>
          <w:szCs w:val="24"/>
        </w:rPr>
        <w:t>Δημοσχάκη</w:t>
      </w:r>
      <w:proofErr w:type="spellEnd"/>
      <w:r>
        <w:rPr>
          <w:rFonts w:eastAsia="Times New Roman" w:cs="Times New Roman"/>
          <w:szCs w:val="24"/>
        </w:rPr>
        <w:t xml:space="preserve"> προς τον </w:t>
      </w:r>
      <w:r>
        <w:rPr>
          <w:rFonts w:eastAsia="Times New Roman" w:cs="Times New Roman"/>
          <w:szCs w:val="24"/>
        </w:rPr>
        <w:t xml:space="preserve">Υπουργό Υγείας, σχετικά με τις τραγικές ελλείψεις στο Νοσοκομείο Διδυμοτείχου που οδηγείται σε συρρίκνωση, απαξίωση και υποβάθμιση, δεν θα συζητηθεί λόγω κωλύματος του Αναπληρωτή Υπουργού Υγείας, κ. Παύλου </w:t>
      </w:r>
      <w:proofErr w:type="spellStart"/>
      <w:r>
        <w:rPr>
          <w:rFonts w:eastAsia="Times New Roman" w:cs="Times New Roman"/>
          <w:szCs w:val="24"/>
        </w:rPr>
        <w:t>Πολάκη</w:t>
      </w:r>
      <w:proofErr w:type="spellEnd"/>
      <w:r>
        <w:rPr>
          <w:rFonts w:eastAsia="Times New Roman" w:cs="Times New Roman"/>
          <w:szCs w:val="24"/>
        </w:rPr>
        <w:t xml:space="preserve">, με αιτιολογία: φόρτος εργασίας. </w:t>
      </w:r>
    </w:p>
    <w:p w14:paraId="3FB07F1F"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τέταρτη</w:t>
      </w:r>
      <w:r>
        <w:rPr>
          <w:rFonts w:eastAsia="Times New Roman" w:cs="Times New Roman"/>
          <w:szCs w:val="24"/>
        </w:rPr>
        <w:t xml:space="preserve"> με αριθμό 795/3-5-2017 επίκαιρη ερώτηση πρώτου κύκλου της Βουλευτού Χαλκιδικής του Λαϊκού Συνδέσμου - Χρυσή Αυγή κ</w:t>
      </w:r>
      <w:r>
        <w:rPr>
          <w:rFonts w:eastAsia="Times New Roman" w:cs="Times New Roman"/>
          <w:szCs w:val="24"/>
        </w:rPr>
        <w:t>.</w:t>
      </w:r>
      <w:r>
        <w:rPr>
          <w:rFonts w:eastAsia="Times New Roman" w:cs="Times New Roman"/>
          <w:szCs w:val="24"/>
        </w:rPr>
        <w:t xml:space="preserve"> Σωτηρίας Βλάχου προς τον Υπουργό Υγείας, σχετικά με τις ελλείψεις ασθενοφόρων </w:t>
      </w:r>
      <w:r>
        <w:rPr>
          <w:rFonts w:eastAsia="Times New Roman" w:cs="Times New Roman"/>
          <w:szCs w:val="24"/>
        </w:rPr>
        <w:lastRenderedPageBreak/>
        <w:t>στον Νομό Χαλκιδικής που θέτουν σε κίνδυνο τη ζωή πολιτών, δε</w:t>
      </w:r>
      <w:r>
        <w:rPr>
          <w:rFonts w:eastAsia="Times New Roman" w:cs="Times New Roman"/>
          <w:szCs w:val="24"/>
        </w:rPr>
        <w:t xml:space="preserve">ν θα συζητηθεί λόγω κωλύματος του Αναπληρωτή Υπουργού Υγείας, κ. Παύλου </w:t>
      </w:r>
      <w:proofErr w:type="spellStart"/>
      <w:r>
        <w:rPr>
          <w:rFonts w:eastAsia="Times New Roman" w:cs="Times New Roman"/>
          <w:szCs w:val="24"/>
        </w:rPr>
        <w:t>Πολάκη</w:t>
      </w:r>
      <w:proofErr w:type="spellEnd"/>
      <w:r>
        <w:rPr>
          <w:rFonts w:eastAsia="Times New Roman" w:cs="Times New Roman"/>
          <w:szCs w:val="24"/>
        </w:rPr>
        <w:t xml:space="preserve">, με αιτιολογία: φόρτος εργασίας. </w:t>
      </w:r>
    </w:p>
    <w:p w14:paraId="3FB07F20"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 xml:space="preserve">Επίσης </w:t>
      </w:r>
      <w:r>
        <w:rPr>
          <w:rFonts w:eastAsia="Times New Roman" w:cs="Times New Roman"/>
          <w:szCs w:val="24"/>
        </w:rPr>
        <w:t xml:space="preserve">η όγδοη με αριθμό 645/24-3-2017 επίκαιρη ερώτηση δεύτερου κύκλου του Βουλευτή Χαλκιδικής της Νέας Δημοκρατίας κ. Γεωργίου </w:t>
      </w:r>
      <w:proofErr w:type="spellStart"/>
      <w:r>
        <w:rPr>
          <w:rFonts w:eastAsia="Times New Roman" w:cs="Times New Roman"/>
          <w:szCs w:val="24"/>
        </w:rPr>
        <w:t>Βαγιωνά</w:t>
      </w:r>
      <w:proofErr w:type="spellEnd"/>
      <w:r>
        <w:rPr>
          <w:rFonts w:eastAsia="Times New Roman" w:cs="Times New Roman"/>
          <w:szCs w:val="24"/>
        </w:rPr>
        <w:t xml:space="preserve"> προς τ</w:t>
      </w:r>
      <w:r>
        <w:rPr>
          <w:rFonts w:eastAsia="Times New Roman" w:cs="Times New Roman"/>
          <w:szCs w:val="24"/>
        </w:rPr>
        <w:t xml:space="preserve">ον Υπουργό Οικονομίας και Ανάπτυξης, σχετικά με τα προβλήματα που αντιμετωπίζει ο κλάδος των αρτοποιών στην Ελλάδα, δεν θα συζητηθεί λόγω κωλύματος του Αναπληρωτή Υπουργού Οικονομίας και Ανάπτυξης, κ. Αλέξανδρου </w:t>
      </w:r>
      <w:proofErr w:type="spellStart"/>
      <w:r>
        <w:rPr>
          <w:rFonts w:eastAsia="Times New Roman" w:cs="Times New Roman"/>
          <w:szCs w:val="24"/>
        </w:rPr>
        <w:t>Χαρίτση</w:t>
      </w:r>
      <w:proofErr w:type="spellEnd"/>
      <w:r>
        <w:rPr>
          <w:rFonts w:eastAsia="Times New Roman" w:cs="Times New Roman"/>
          <w:szCs w:val="24"/>
        </w:rPr>
        <w:t xml:space="preserve">, που βρίσκεται εκτός Αθηνών. </w:t>
      </w:r>
    </w:p>
    <w:p w14:paraId="3FB07F21"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Τέλος</w:t>
      </w:r>
      <w:r>
        <w:rPr>
          <w:rFonts w:eastAsia="Times New Roman" w:cs="Times New Roman"/>
          <w:szCs w:val="24"/>
        </w:rPr>
        <w:t>,</w:t>
      </w:r>
      <w:r>
        <w:rPr>
          <w:rFonts w:eastAsia="Times New Roman" w:cs="Times New Roman"/>
          <w:szCs w:val="24"/>
        </w:rPr>
        <w:t xml:space="preserve"> η </w:t>
      </w:r>
      <w:r>
        <w:rPr>
          <w:rFonts w:eastAsia="Times New Roman" w:cs="Times New Roman"/>
          <w:szCs w:val="24"/>
        </w:rPr>
        <w:t xml:space="preserve">πρώτη </w:t>
      </w:r>
      <w:r>
        <w:rPr>
          <w:rFonts w:eastAsia="Times New Roman" w:cs="Times New Roman"/>
          <w:szCs w:val="24"/>
        </w:rPr>
        <w:t>με αριθμό 801/8-5-2017 επίκαιρη ερώτηση πρώτου κύκλου του Βουλευτή Δωδεκανήσου του Συνασπισμού Ριζοσπαστικής Αριστεράς κ. Ηλία Καματερού προς τον Υπο</w:t>
      </w:r>
      <w:r>
        <w:rPr>
          <w:rFonts w:eastAsia="Times New Roman" w:cs="Times New Roman"/>
          <w:szCs w:val="24"/>
        </w:rPr>
        <w:t>υργό Οικονομικών, σχετικά με τη</w:t>
      </w:r>
      <w:r>
        <w:rPr>
          <w:rFonts w:eastAsia="Times New Roman" w:cs="Times New Roman"/>
          <w:szCs w:val="24"/>
        </w:rPr>
        <w:t xml:space="preserve"> σύμβαση του ΟΠΑΠ με τους</w:t>
      </w:r>
      <w:r>
        <w:rPr>
          <w:rFonts w:eastAsia="Times New Roman" w:cs="Times New Roman"/>
          <w:szCs w:val="24"/>
        </w:rPr>
        <w:t xml:space="preserve"> πρά</w:t>
      </w:r>
      <w:r>
        <w:rPr>
          <w:rFonts w:eastAsia="Times New Roman" w:cs="Times New Roman"/>
          <w:szCs w:val="24"/>
        </w:rPr>
        <w:t>κτορες</w:t>
      </w:r>
      <w:r>
        <w:rPr>
          <w:rFonts w:eastAsia="Times New Roman" w:cs="Times New Roman"/>
          <w:szCs w:val="24"/>
        </w:rPr>
        <w:t>,</w:t>
      </w:r>
      <w:r>
        <w:rPr>
          <w:rFonts w:eastAsia="Times New Roman" w:cs="Times New Roman"/>
          <w:szCs w:val="24"/>
        </w:rPr>
        <w:t xml:space="preserve"> δεν θα συζητηθεί</w:t>
      </w:r>
      <w:r>
        <w:rPr>
          <w:rFonts w:eastAsia="Times New Roman" w:cs="Times New Roman"/>
          <w:szCs w:val="24"/>
        </w:rPr>
        <w:t xml:space="preserve"> μετά από συνε</w:t>
      </w:r>
      <w:r>
        <w:rPr>
          <w:rFonts w:eastAsia="Times New Roman" w:cs="Times New Roman"/>
          <w:szCs w:val="24"/>
        </w:rPr>
        <w:t>ννόηση του Υπουργού με τον Βουλευτή.</w:t>
      </w:r>
    </w:p>
    <w:p w14:paraId="3FB07F22"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 xml:space="preserve">Για όλες τις αιτιολογίες αυτές υπάρχει και σχετική επιστολή του Γραμματέα της Κυβέρνησης. </w:t>
      </w:r>
    </w:p>
    <w:p w14:paraId="3FB07F23"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Ολοκληρώθηκε η συζήτηση των επικαίρων ερωτήσεων.</w:t>
      </w:r>
    </w:p>
    <w:p w14:paraId="3FB07F24"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στο σημείο αυτό δέχεστε να λύσουμε τη συνεδρίαση;</w:t>
      </w:r>
    </w:p>
    <w:p w14:paraId="3FB07F25"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 xml:space="preserve">Μάλιστα, μάλιστα. </w:t>
      </w:r>
    </w:p>
    <w:p w14:paraId="3FB07F26" w14:textId="77777777" w:rsidR="00C04871" w:rsidRDefault="0043374B">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Με τη συναίνεση του Σώματος και ώρα 12.02΄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 ημέρα Παρασκευή 12 Μαΐου 2017 και ώρα 10.00΄ με αντικείμενο εργασιών του Σώματος: </w:t>
      </w:r>
      <w:r>
        <w:rPr>
          <w:rFonts w:eastAsia="Times New Roman" w:cs="Times New Roman"/>
          <w:szCs w:val="24"/>
        </w:rPr>
        <w:t>κ</w:t>
      </w:r>
      <w:r>
        <w:rPr>
          <w:rFonts w:eastAsia="Times New Roman" w:cs="Times New Roman"/>
          <w:szCs w:val="24"/>
        </w:rPr>
        <w:t xml:space="preserve">οινοβουλευτικό </w:t>
      </w:r>
      <w:r>
        <w:rPr>
          <w:rFonts w:eastAsia="Times New Roman" w:cs="Times New Roman"/>
          <w:szCs w:val="24"/>
        </w:rPr>
        <w:t>έ</w:t>
      </w:r>
      <w:r>
        <w:rPr>
          <w:rFonts w:eastAsia="Times New Roman" w:cs="Times New Roman"/>
          <w:szCs w:val="24"/>
        </w:rPr>
        <w:t>λεγχο, συζή</w:t>
      </w:r>
      <w:r>
        <w:rPr>
          <w:rFonts w:eastAsia="Times New Roman" w:cs="Times New Roman"/>
          <w:szCs w:val="24"/>
        </w:rPr>
        <w:t xml:space="preserve">τηση επικαίρων ερωτήσεων. </w:t>
      </w:r>
    </w:p>
    <w:p w14:paraId="3FB07F27" w14:textId="77777777" w:rsidR="00C04871" w:rsidRDefault="0043374B">
      <w:pPr>
        <w:spacing w:line="600" w:lineRule="auto"/>
        <w:contextualSpacing/>
        <w:jc w:val="both"/>
        <w:rPr>
          <w:rFonts w:eastAsia="Times New Roman" w:cs="Times New Roman"/>
          <w:b/>
          <w:szCs w:val="24"/>
        </w:rPr>
      </w:pPr>
      <w:r>
        <w:rPr>
          <w:rFonts w:eastAsia="Times New Roman" w:cs="Times New Roman"/>
          <w:b/>
          <w:szCs w:val="24"/>
        </w:rPr>
        <w:t>Ο ΠΡΟΕΔΡΟΣ                                                                   ΟΙ ΓΡΑΜΜΑΤΕΙΣ</w:t>
      </w:r>
    </w:p>
    <w:sectPr w:rsidR="00C0487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UB-Helvetica">
    <w:panose1 w:val="00000000000000000000"/>
    <w:charset w:val="00"/>
    <w:family w:val="roman"/>
    <w:notTrueType/>
    <w:pitch w:val="default"/>
  </w:font>
  <w:font w:name="Verdana">
    <w:panose1 w:val="020B0604030504040204"/>
    <w:charset w:val="A1"/>
    <w:family w:val="swiss"/>
    <w:pitch w:val="variable"/>
    <w:sig w:usb0="A10006FF" w:usb1="4000205B" w:usb2="00000010" w:usb3="00000000" w:csb0="0000019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dPC9Ee7nPLPP8eT/sqeN1YGuM60=" w:salt="UL4XLxdeN8+Gq3dlPtUE2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871"/>
    <w:rsid w:val="0043374B"/>
    <w:rsid w:val="00C04871"/>
    <w:rsid w:val="00D25F5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07D3D"/>
  <w15:docId w15:val="{12F1B353-125C-4896-A20D-AAF840177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26A47"/>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326A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446</MetadataID>
    <Session xmlns="641f345b-441b-4b81-9152-adc2e73ba5e1">Β´</Session>
    <Date xmlns="641f345b-441b-4b81-9152-adc2e73ba5e1">2017-05-10T21:00:00+00:00</Date>
    <Status xmlns="641f345b-441b-4b81-9152-adc2e73ba5e1">
      <Url>http://srv-sp1/praktika/Lists/Incoming_Metadata/EditForm.aspx?ID=446&amp;Source=/praktika/Recordings_Library/Forms/AllItems.aspx</Url>
      <Description>Δημοσιεύτηκε</Description>
    </Status>
    <Meeting xmlns="641f345b-441b-4b81-9152-adc2e73ba5e1">ΡΙΘ´</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60E14DD-48AF-44C2-BB22-ECF18A8DFFDF}">
  <ds:schemaRefs>
    <ds:schemaRef ds:uri="http://schemas.microsoft.com/sharepoint/v3/contenttype/forms"/>
  </ds:schemaRefs>
</ds:datastoreItem>
</file>

<file path=customXml/itemProps2.xml><?xml version="1.0" encoding="utf-8"?>
<ds:datastoreItem xmlns:ds="http://schemas.openxmlformats.org/officeDocument/2006/customXml" ds:itemID="{DF1B8290-C4A3-48A9-A19C-1055DEDCEF56}">
  <ds:schemaRefs>
    <ds:schemaRef ds:uri="http://purl.org/dc/elements/1.1/"/>
    <ds:schemaRef ds:uri="http://schemas.microsoft.com/office/2006/metadata/properties"/>
    <ds:schemaRef ds:uri="http://schemas.microsoft.com/office/2006/documentManagement/types"/>
    <ds:schemaRef ds:uri="641f345b-441b-4b81-9152-adc2e73ba5e1"/>
    <ds:schemaRef ds:uri="http://schemas.openxmlformats.org/package/2006/metadata/core-properties"/>
    <ds:schemaRef ds:uri="http://www.w3.org/XML/1998/namespace"/>
    <ds:schemaRef ds:uri="http://purl.org/dc/dcmitype/"/>
    <ds:schemaRef ds:uri="http://schemas.microsoft.com/office/infopath/2007/PartnerControls"/>
    <ds:schemaRef ds:uri="http://purl.org/dc/terms/"/>
  </ds:schemaRefs>
</ds:datastoreItem>
</file>

<file path=customXml/itemProps3.xml><?xml version="1.0" encoding="utf-8"?>
<ds:datastoreItem xmlns:ds="http://schemas.openxmlformats.org/officeDocument/2006/customXml" ds:itemID="{90224D7D-A2CD-40DD-8B34-5980072791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115</Pages>
  <Words>21715</Words>
  <Characters>117262</Characters>
  <Application>Microsoft Office Word</Application>
  <DocSecurity>0</DocSecurity>
  <Lines>977</Lines>
  <Paragraphs>277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138700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2017-05-18T11:23:00Z</dcterms:created>
  <dcterms:modified xsi:type="dcterms:W3CDTF">2017-05-18T11:23:00Z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