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649D6" w14:textId="77777777" w:rsidR="0009484C" w:rsidRPr="0009484C" w:rsidRDefault="0009484C" w:rsidP="0009484C">
      <w:pPr>
        <w:spacing w:after="0" w:line="360" w:lineRule="auto"/>
        <w:rPr>
          <w:ins w:id="0" w:author="Φλούδα Χριστίνα" w:date="2017-07-18T11:02:00Z"/>
          <w:rFonts w:eastAsia="Times New Roman"/>
          <w:szCs w:val="24"/>
          <w:lang w:eastAsia="en-US"/>
        </w:rPr>
      </w:pPr>
      <w:ins w:id="1" w:author="Φλούδα Χριστίνα" w:date="2017-07-18T11:02:00Z">
        <w:r w:rsidRPr="0009484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2B754E" w14:textId="77777777" w:rsidR="0009484C" w:rsidRPr="0009484C" w:rsidRDefault="0009484C" w:rsidP="0009484C">
      <w:pPr>
        <w:spacing w:after="0" w:line="360" w:lineRule="auto"/>
        <w:rPr>
          <w:ins w:id="2" w:author="Φλούδα Χριστίνα" w:date="2017-07-18T11:02:00Z"/>
          <w:rFonts w:eastAsia="Times New Roman"/>
          <w:szCs w:val="24"/>
          <w:lang w:eastAsia="en-US"/>
        </w:rPr>
      </w:pPr>
    </w:p>
    <w:p w14:paraId="783FEDA6" w14:textId="77777777" w:rsidR="0009484C" w:rsidRPr="0009484C" w:rsidRDefault="0009484C" w:rsidP="0009484C">
      <w:pPr>
        <w:spacing w:after="0" w:line="360" w:lineRule="auto"/>
        <w:rPr>
          <w:ins w:id="3" w:author="Φλούδα Χριστίνα" w:date="2017-07-18T11:02:00Z"/>
          <w:rFonts w:eastAsia="Times New Roman"/>
          <w:szCs w:val="24"/>
          <w:lang w:eastAsia="en-US"/>
        </w:rPr>
      </w:pPr>
      <w:ins w:id="4" w:author="Φλούδα Χριστίνα" w:date="2017-07-18T11:02:00Z">
        <w:r w:rsidRPr="0009484C">
          <w:rPr>
            <w:rFonts w:eastAsia="Times New Roman"/>
            <w:szCs w:val="24"/>
            <w:lang w:eastAsia="en-US"/>
          </w:rPr>
          <w:t>ΠΙΝΑΚΑΣ ΠΕΡΙΕΧΟΜΕΝΩΝ</w:t>
        </w:r>
      </w:ins>
    </w:p>
    <w:p w14:paraId="478D01F9" w14:textId="77777777" w:rsidR="0009484C" w:rsidRPr="0009484C" w:rsidRDefault="0009484C" w:rsidP="0009484C">
      <w:pPr>
        <w:spacing w:after="0" w:line="360" w:lineRule="auto"/>
        <w:rPr>
          <w:ins w:id="5" w:author="Φλούδα Χριστίνα" w:date="2017-07-18T11:02:00Z"/>
          <w:rFonts w:eastAsia="Times New Roman"/>
          <w:szCs w:val="24"/>
          <w:lang w:eastAsia="en-US"/>
        </w:rPr>
      </w:pPr>
      <w:ins w:id="6" w:author="Φλούδα Χριστίνα" w:date="2017-07-18T11:02:00Z">
        <w:r w:rsidRPr="0009484C">
          <w:rPr>
            <w:rFonts w:eastAsia="Times New Roman"/>
            <w:szCs w:val="24"/>
            <w:lang w:eastAsia="en-US"/>
          </w:rPr>
          <w:t xml:space="preserve">ΙΖ΄ ΠΕΡΙΟΔΟΣ </w:t>
        </w:r>
      </w:ins>
    </w:p>
    <w:p w14:paraId="0791934A" w14:textId="77777777" w:rsidR="0009484C" w:rsidRPr="0009484C" w:rsidRDefault="0009484C" w:rsidP="0009484C">
      <w:pPr>
        <w:spacing w:after="0" w:line="360" w:lineRule="auto"/>
        <w:rPr>
          <w:ins w:id="7" w:author="Φλούδα Χριστίνα" w:date="2017-07-18T11:02:00Z"/>
          <w:rFonts w:eastAsia="Times New Roman"/>
          <w:szCs w:val="24"/>
          <w:lang w:eastAsia="en-US"/>
        </w:rPr>
      </w:pPr>
      <w:ins w:id="8" w:author="Φλούδα Χριστίνα" w:date="2017-07-18T11:02:00Z">
        <w:r w:rsidRPr="0009484C">
          <w:rPr>
            <w:rFonts w:eastAsia="Times New Roman"/>
            <w:szCs w:val="24"/>
            <w:lang w:eastAsia="en-US"/>
          </w:rPr>
          <w:t>ΠΡΟΕΔΡΕΥΟΜΕΝΗΣ ΚΟΙΝΟΒΟΥΛΕΥΤΙΚΗΣ ΔΗΜΟΚΡΑΤΙΑΣ</w:t>
        </w:r>
      </w:ins>
    </w:p>
    <w:p w14:paraId="76CC2B96" w14:textId="77777777" w:rsidR="0009484C" w:rsidRPr="0009484C" w:rsidRDefault="0009484C" w:rsidP="0009484C">
      <w:pPr>
        <w:spacing w:after="0" w:line="360" w:lineRule="auto"/>
        <w:rPr>
          <w:ins w:id="9" w:author="Φλούδα Χριστίνα" w:date="2017-07-18T11:02:00Z"/>
          <w:rFonts w:eastAsia="Times New Roman"/>
          <w:szCs w:val="24"/>
          <w:lang w:eastAsia="en-US"/>
        </w:rPr>
      </w:pPr>
      <w:ins w:id="10" w:author="Φλούδα Χριστίνα" w:date="2017-07-18T11:02:00Z">
        <w:r w:rsidRPr="0009484C">
          <w:rPr>
            <w:rFonts w:eastAsia="Times New Roman"/>
            <w:szCs w:val="24"/>
            <w:lang w:eastAsia="en-US"/>
          </w:rPr>
          <w:t>ΣΥΝΟΔΟΣ Β΄</w:t>
        </w:r>
      </w:ins>
    </w:p>
    <w:p w14:paraId="11B1120E" w14:textId="77777777" w:rsidR="0009484C" w:rsidRPr="0009484C" w:rsidRDefault="0009484C" w:rsidP="0009484C">
      <w:pPr>
        <w:spacing w:after="0" w:line="360" w:lineRule="auto"/>
        <w:rPr>
          <w:ins w:id="11" w:author="Φλούδα Χριστίνα" w:date="2017-07-18T11:02:00Z"/>
          <w:rFonts w:eastAsia="Times New Roman"/>
          <w:szCs w:val="24"/>
          <w:lang w:eastAsia="en-US"/>
        </w:rPr>
      </w:pPr>
    </w:p>
    <w:p w14:paraId="510E609A" w14:textId="77777777" w:rsidR="0009484C" w:rsidRPr="0009484C" w:rsidRDefault="0009484C" w:rsidP="0009484C">
      <w:pPr>
        <w:spacing w:after="0" w:line="360" w:lineRule="auto"/>
        <w:rPr>
          <w:ins w:id="12" w:author="Φλούδα Χριστίνα" w:date="2017-07-18T11:02:00Z"/>
          <w:rFonts w:eastAsia="Times New Roman"/>
          <w:szCs w:val="24"/>
          <w:lang w:eastAsia="en-US"/>
        </w:rPr>
      </w:pPr>
      <w:ins w:id="13" w:author="Φλούδα Χριστίνα" w:date="2017-07-18T11:02:00Z">
        <w:r w:rsidRPr="0009484C">
          <w:rPr>
            <w:rFonts w:eastAsia="Times New Roman"/>
            <w:szCs w:val="24"/>
            <w:lang w:eastAsia="en-US"/>
          </w:rPr>
          <w:t>ΣΥΝΕΔΡΙΑΣΗ ΡΜΗ΄</w:t>
        </w:r>
      </w:ins>
    </w:p>
    <w:p w14:paraId="2F9CD2A8" w14:textId="77777777" w:rsidR="0009484C" w:rsidRPr="0009484C" w:rsidRDefault="0009484C" w:rsidP="0009484C">
      <w:pPr>
        <w:spacing w:after="0" w:line="360" w:lineRule="auto"/>
        <w:rPr>
          <w:ins w:id="14" w:author="Φλούδα Χριστίνα" w:date="2017-07-18T11:02:00Z"/>
          <w:rFonts w:eastAsia="Times New Roman"/>
          <w:szCs w:val="24"/>
          <w:lang w:eastAsia="en-US"/>
        </w:rPr>
      </w:pPr>
      <w:ins w:id="15" w:author="Φλούδα Χριστίνα" w:date="2017-07-18T11:02:00Z">
        <w:r w:rsidRPr="0009484C">
          <w:rPr>
            <w:rFonts w:eastAsia="Times New Roman"/>
            <w:szCs w:val="24"/>
            <w:lang w:eastAsia="en-US"/>
          </w:rPr>
          <w:t>Παρασκευή  7 Ιουλίου 2017</w:t>
        </w:r>
      </w:ins>
    </w:p>
    <w:p w14:paraId="2E4A4149" w14:textId="77777777" w:rsidR="0009484C" w:rsidRPr="0009484C" w:rsidRDefault="0009484C" w:rsidP="0009484C">
      <w:pPr>
        <w:spacing w:after="0" w:line="360" w:lineRule="auto"/>
        <w:rPr>
          <w:ins w:id="16" w:author="Φλούδα Χριστίνα" w:date="2017-07-18T11:02:00Z"/>
          <w:rFonts w:eastAsia="Times New Roman"/>
          <w:szCs w:val="24"/>
          <w:lang w:eastAsia="en-US"/>
        </w:rPr>
      </w:pPr>
    </w:p>
    <w:p w14:paraId="71B76795" w14:textId="77777777" w:rsidR="0009484C" w:rsidRPr="0009484C" w:rsidRDefault="0009484C" w:rsidP="0009484C">
      <w:pPr>
        <w:spacing w:after="0" w:line="360" w:lineRule="auto"/>
        <w:rPr>
          <w:ins w:id="17" w:author="Φλούδα Χριστίνα" w:date="2017-07-18T11:02:00Z"/>
          <w:rFonts w:eastAsia="Times New Roman"/>
          <w:szCs w:val="24"/>
          <w:lang w:eastAsia="en-US"/>
        </w:rPr>
      </w:pPr>
      <w:ins w:id="18" w:author="Φλούδα Χριστίνα" w:date="2017-07-18T11:02:00Z">
        <w:r w:rsidRPr="0009484C">
          <w:rPr>
            <w:rFonts w:eastAsia="Times New Roman"/>
            <w:szCs w:val="24"/>
            <w:lang w:eastAsia="en-US"/>
          </w:rPr>
          <w:t>ΘΕΜΑΤΑ</w:t>
        </w:r>
      </w:ins>
    </w:p>
    <w:p w14:paraId="240DA5B5" w14:textId="77777777" w:rsidR="0009484C" w:rsidRPr="0009484C" w:rsidRDefault="0009484C" w:rsidP="0009484C">
      <w:pPr>
        <w:spacing w:after="0" w:line="360" w:lineRule="auto"/>
        <w:rPr>
          <w:ins w:id="19" w:author="Φλούδα Χριστίνα" w:date="2017-07-18T11:02:00Z"/>
          <w:rFonts w:eastAsia="Times New Roman"/>
          <w:szCs w:val="24"/>
          <w:lang w:eastAsia="en-US"/>
        </w:rPr>
      </w:pPr>
      <w:ins w:id="20" w:author="Φλούδα Χριστίνα" w:date="2017-07-18T11:02:00Z">
        <w:r w:rsidRPr="0009484C">
          <w:rPr>
            <w:rFonts w:eastAsia="Times New Roman"/>
            <w:szCs w:val="24"/>
            <w:lang w:eastAsia="en-US"/>
          </w:rPr>
          <w:t xml:space="preserve"> </w:t>
        </w:r>
        <w:r w:rsidRPr="0009484C">
          <w:rPr>
            <w:rFonts w:eastAsia="Times New Roman"/>
            <w:szCs w:val="24"/>
            <w:lang w:eastAsia="en-US"/>
          </w:rPr>
          <w:br/>
          <w:t xml:space="preserve">Α. ΕΙΔΙΚΑ ΘΕΜΑΤΑ </w:t>
        </w:r>
        <w:r w:rsidRPr="0009484C">
          <w:rPr>
            <w:rFonts w:eastAsia="Times New Roman"/>
            <w:szCs w:val="24"/>
            <w:lang w:eastAsia="en-US"/>
          </w:rPr>
          <w:br/>
          <w:t xml:space="preserve">1. Επικύρωση Πρακτικών, σελ. </w:t>
        </w:r>
        <w:r w:rsidRPr="0009484C">
          <w:rPr>
            <w:rFonts w:eastAsia="Times New Roman"/>
            <w:szCs w:val="24"/>
            <w:lang w:eastAsia="en-US"/>
          </w:rPr>
          <w:br/>
          <w:t xml:space="preserve">2. Ανακοινώνεται ότι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κατέθεσαν πρόταση για τη σύσταση Εξεταστικής Επιτροπής, κατά το άρθρο 68 του Συντάγματος και 144 και επόμενα του Κανονισμού της Βουλής των Ελλήνων, σχετικά με τη διερεύνηση της εμπλοκής του Υπουργού Εθνικής  Άμυνας κ. Πάνου Καμμένου και άλλων στελεχών και λειτουργών σε εκκρεμή δικαστική υπόθεση., σελ. </w:t>
        </w:r>
        <w:r w:rsidRPr="0009484C">
          <w:rPr>
            <w:rFonts w:eastAsia="Times New Roman"/>
            <w:szCs w:val="24"/>
            <w:lang w:eastAsia="en-US"/>
          </w:rPr>
          <w:br/>
          <w:t xml:space="preserve">3. Επί διαδικαστικού θέματος, σελ. </w:t>
        </w:r>
        <w:r w:rsidRPr="0009484C">
          <w:rPr>
            <w:rFonts w:eastAsia="Times New Roman"/>
            <w:szCs w:val="24"/>
            <w:lang w:eastAsia="en-US"/>
          </w:rPr>
          <w:br/>
          <w:t xml:space="preserve"> </w:t>
        </w:r>
        <w:r w:rsidRPr="0009484C">
          <w:rPr>
            <w:rFonts w:eastAsia="Times New Roman"/>
            <w:szCs w:val="24"/>
            <w:lang w:eastAsia="en-US"/>
          </w:rPr>
          <w:br/>
          <w:t xml:space="preserve">Β. ΚΟΙΝΟΒΟΥΛΕΥΤΙΚΟΣ ΕΛΕΓΧΟΣ </w:t>
        </w:r>
        <w:r w:rsidRPr="0009484C">
          <w:rPr>
            <w:rFonts w:eastAsia="Times New Roman"/>
            <w:szCs w:val="24"/>
            <w:lang w:eastAsia="en-US"/>
          </w:rPr>
          <w:br/>
          <w:t xml:space="preserve">1. Κατάθεση αναφορών, σελ. </w:t>
        </w:r>
        <w:r w:rsidRPr="0009484C">
          <w:rPr>
            <w:rFonts w:eastAsia="Times New Roman"/>
            <w:szCs w:val="24"/>
            <w:lang w:eastAsia="en-US"/>
          </w:rPr>
          <w:br/>
          <w:t xml:space="preserve">2. Ανακοίνωση του δελτίου επικαίρων ερωτήσεων  της Δευτέρας 10 Ιουλίου 2017, σελ. </w:t>
        </w:r>
        <w:r w:rsidRPr="0009484C">
          <w:rPr>
            <w:rFonts w:eastAsia="Times New Roman"/>
            <w:szCs w:val="24"/>
            <w:lang w:eastAsia="en-US"/>
          </w:rPr>
          <w:br/>
          <w:t>3. Συζήτηση επικαίρων ερωτήσεων:</w:t>
        </w:r>
        <w:r w:rsidRPr="0009484C">
          <w:rPr>
            <w:rFonts w:eastAsia="Times New Roman"/>
            <w:szCs w:val="24"/>
            <w:lang w:eastAsia="en-US"/>
          </w:rPr>
          <w:br/>
          <w:t xml:space="preserve">    α) Προς τον Υπουργό Ναυτιλίας και Νησιωτικής Πολιτικής:</w:t>
        </w:r>
        <w:r w:rsidRPr="0009484C">
          <w:rPr>
            <w:rFonts w:eastAsia="Times New Roman"/>
            <w:szCs w:val="24"/>
            <w:lang w:eastAsia="en-US"/>
          </w:rPr>
          <w:br/>
          <w:t xml:space="preserve">        i. με θέμα: « Άμεσος κίνδυνος να χαθεί η τουριστική περίοδος για το πλοίο «</w:t>
        </w:r>
        <w:proofErr w:type="spellStart"/>
        <w:r w:rsidRPr="0009484C">
          <w:rPr>
            <w:rFonts w:eastAsia="Times New Roman"/>
            <w:szCs w:val="24"/>
            <w:lang w:eastAsia="en-US"/>
          </w:rPr>
          <w:t>Βιτσέντζος</w:t>
        </w:r>
        <w:proofErr w:type="spellEnd"/>
        <w:r w:rsidRPr="0009484C">
          <w:rPr>
            <w:rFonts w:eastAsia="Times New Roman"/>
            <w:szCs w:val="24"/>
            <w:lang w:eastAsia="en-US"/>
          </w:rPr>
          <w:t xml:space="preserve"> Κορνάρος», το οποίο συνιστά επιδοτούμενη γραμμή», σελ. </w:t>
        </w:r>
        <w:r w:rsidRPr="0009484C">
          <w:rPr>
            <w:rFonts w:eastAsia="Times New Roman"/>
            <w:szCs w:val="24"/>
            <w:lang w:eastAsia="en-US"/>
          </w:rPr>
          <w:br/>
          <w:t xml:space="preserve">        </w:t>
        </w:r>
        <w:proofErr w:type="spellStart"/>
        <w:r w:rsidRPr="0009484C">
          <w:rPr>
            <w:rFonts w:eastAsia="Times New Roman"/>
            <w:szCs w:val="24"/>
            <w:lang w:eastAsia="en-US"/>
          </w:rPr>
          <w:t>ii</w:t>
        </w:r>
        <w:proofErr w:type="spellEnd"/>
        <w:r w:rsidRPr="0009484C">
          <w:rPr>
            <w:rFonts w:eastAsia="Times New Roman"/>
            <w:szCs w:val="24"/>
            <w:lang w:eastAsia="en-US"/>
          </w:rPr>
          <w:t xml:space="preserve">. με θέμα «διερεύνηση υπόθεσης παρεμβάσεων στη δικαιοσύνη από στελέχη του Λιμενικού Σώματος», σελ. </w:t>
        </w:r>
        <w:r w:rsidRPr="0009484C">
          <w:rPr>
            <w:rFonts w:eastAsia="Times New Roman"/>
            <w:szCs w:val="24"/>
            <w:lang w:eastAsia="en-US"/>
          </w:rPr>
          <w:br/>
          <w:t xml:space="preserve">    β) Προς τον Υπουργό Ψηφιακής Πολιτικής, Τηλεπικοινωνιών και Ενημέρωσης:</w:t>
        </w:r>
        <w:r w:rsidRPr="0009484C">
          <w:rPr>
            <w:rFonts w:eastAsia="Times New Roman"/>
            <w:szCs w:val="24"/>
            <w:lang w:eastAsia="en-US"/>
          </w:rPr>
          <w:br/>
          <w:t xml:space="preserve">        i. με θέμα: «Απεμπλοκή των ραδιοφωνικών σταθμών -να αρθεί το καθεστώς </w:t>
        </w:r>
        <w:proofErr w:type="spellStart"/>
        <w:r w:rsidRPr="0009484C">
          <w:rPr>
            <w:rFonts w:eastAsia="Times New Roman"/>
            <w:szCs w:val="24"/>
            <w:lang w:eastAsia="en-US"/>
          </w:rPr>
          <w:t>ανισονομίας</w:t>
        </w:r>
        <w:proofErr w:type="spellEnd"/>
        <w:r w:rsidRPr="0009484C">
          <w:rPr>
            <w:rFonts w:eastAsia="Times New Roman"/>
            <w:szCs w:val="24"/>
            <w:lang w:eastAsia="en-US"/>
          </w:rPr>
          <w:t xml:space="preserve"> μεταξύ </w:t>
        </w:r>
        <w:r w:rsidRPr="0009484C">
          <w:rPr>
            <w:rFonts w:eastAsia="Times New Roman"/>
            <w:szCs w:val="24"/>
            <w:lang w:eastAsia="en-US"/>
          </w:rPr>
          <w:lastRenderedPageBreak/>
          <w:t xml:space="preserve">των ραδιοφωνικών σταθμών της Χώρας», σελ. </w:t>
        </w:r>
        <w:r w:rsidRPr="0009484C">
          <w:rPr>
            <w:rFonts w:eastAsia="Times New Roman"/>
            <w:szCs w:val="24"/>
            <w:lang w:eastAsia="en-US"/>
          </w:rPr>
          <w:br/>
          <w:t xml:space="preserve">        </w:t>
        </w:r>
        <w:proofErr w:type="spellStart"/>
        <w:r w:rsidRPr="0009484C">
          <w:rPr>
            <w:rFonts w:eastAsia="Times New Roman"/>
            <w:szCs w:val="24"/>
            <w:lang w:eastAsia="en-US"/>
          </w:rPr>
          <w:t>ii</w:t>
        </w:r>
        <w:proofErr w:type="spellEnd"/>
        <w:r w:rsidRPr="0009484C">
          <w:rPr>
            <w:rFonts w:eastAsia="Times New Roman"/>
            <w:szCs w:val="24"/>
            <w:lang w:eastAsia="en-US"/>
          </w:rPr>
          <w:t xml:space="preserve">. με θέμα: «Αντισυνταγματικότητα και της νέας ρύθμισης για τις τηλεοπτικές άδειες», σελ. </w:t>
        </w:r>
        <w:r w:rsidRPr="0009484C">
          <w:rPr>
            <w:rFonts w:eastAsia="Times New Roman"/>
            <w:szCs w:val="24"/>
            <w:lang w:eastAsia="en-US"/>
          </w:rPr>
          <w:br/>
          <w:t xml:space="preserve">4. Συζήτηση της υπ’ αριθμόν 9/8/10-2-2017 επίκαιρης επερώτησης δεκαεπτά Βουλευτών της Δημοκρατικής Συμπαράταξης ΠΑΣΟΚ-ΔΗΜΑΡ, προς τον Υπουργό Οικονομίας και Ανάπτυξης, με θέμα «Ανάπτυξη: Η αυταπάτη της Κυβέρνησης των ΣΥΡΙΖΑ-ΑΝΕΛ συνεχίζεται», σελ. </w:t>
        </w:r>
        <w:r w:rsidRPr="0009484C">
          <w:rPr>
            <w:rFonts w:eastAsia="Times New Roman"/>
            <w:szCs w:val="24"/>
            <w:lang w:eastAsia="en-US"/>
          </w:rPr>
          <w:br/>
        </w:r>
      </w:ins>
    </w:p>
    <w:p w14:paraId="3A9ADDDB" w14:textId="77777777" w:rsidR="0009484C" w:rsidRPr="0009484C" w:rsidRDefault="0009484C" w:rsidP="0009484C">
      <w:pPr>
        <w:spacing w:after="0" w:line="360" w:lineRule="auto"/>
        <w:rPr>
          <w:ins w:id="21" w:author="Φλούδα Χριστίνα" w:date="2017-07-18T11:02:00Z"/>
          <w:rFonts w:eastAsia="Times New Roman"/>
          <w:szCs w:val="24"/>
          <w:lang w:eastAsia="en-US"/>
        </w:rPr>
      </w:pPr>
      <w:ins w:id="22" w:author="Φλούδα Χριστίνα" w:date="2017-07-18T11:02:00Z">
        <w:r w:rsidRPr="0009484C">
          <w:rPr>
            <w:rFonts w:eastAsia="Times New Roman"/>
            <w:szCs w:val="24"/>
            <w:lang w:eastAsia="en-US"/>
          </w:rPr>
          <w:t>ΠΡΟΕΔΡΕΥΟΝΤΕΣ</w:t>
        </w:r>
      </w:ins>
    </w:p>
    <w:p w14:paraId="623DF0E0" w14:textId="77777777" w:rsidR="0009484C" w:rsidRPr="0009484C" w:rsidRDefault="0009484C" w:rsidP="0009484C">
      <w:pPr>
        <w:spacing w:after="0" w:line="360" w:lineRule="auto"/>
        <w:rPr>
          <w:ins w:id="23" w:author="Φλούδα Χριστίνα" w:date="2017-07-18T11:02:00Z"/>
          <w:rFonts w:eastAsia="Times New Roman"/>
          <w:szCs w:val="24"/>
          <w:lang w:eastAsia="en-US"/>
        </w:rPr>
      </w:pPr>
      <w:ins w:id="24" w:author="Φλούδα Χριστίνα" w:date="2017-07-18T11:02:00Z">
        <w:r w:rsidRPr="0009484C">
          <w:rPr>
            <w:rFonts w:eastAsia="Times New Roman"/>
            <w:szCs w:val="24"/>
            <w:lang w:eastAsia="en-US"/>
          </w:rPr>
          <w:t>ΚΡΕΜΑΣΤΙΝΟΣ Δ. , σελ.</w:t>
        </w:r>
        <w:r w:rsidRPr="0009484C">
          <w:rPr>
            <w:rFonts w:eastAsia="Times New Roman"/>
            <w:szCs w:val="24"/>
            <w:lang w:eastAsia="en-US"/>
          </w:rPr>
          <w:br/>
          <w:t>ΛΥΚΟΥΔΗΣ Σ. , σελ.</w:t>
        </w:r>
        <w:r w:rsidRPr="0009484C">
          <w:rPr>
            <w:rFonts w:eastAsia="Times New Roman"/>
            <w:szCs w:val="24"/>
            <w:lang w:eastAsia="en-US"/>
          </w:rPr>
          <w:br/>
          <w:t>ΧΡΙΣΤΟΔΟΥΛΟΠΟΥΛΟΥ Α. , σελ.</w:t>
        </w:r>
        <w:r w:rsidRPr="0009484C">
          <w:rPr>
            <w:rFonts w:eastAsia="Times New Roman"/>
            <w:szCs w:val="24"/>
            <w:lang w:eastAsia="en-US"/>
          </w:rPr>
          <w:br/>
        </w:r>
      </w:ins>
    </w:p>
    <w:p w14:paraId="7D4EA4CD" w14:textId="77777777" w:rsidR="0009484C" w:rsidRPr="0009484C" w:rsidRDefault="0009484C" w:rsidP="0009484C">
      <w:pPr>
        <w:spacing w:after="0" w:line="360" w:lineRule="auto"/>
        <w:rPr>
          <w:ins w:id="25" w:author="Φλούδα Χριστίνα" w:date="2017-07-18T11:02:00Z"/>
          <w:rFonts w:eastAsia="Times New Roman"/>
          <w:szCs w:val="24"/>
          <w:lang w:eastAsia="en-US"/>
        </w:rPr>
      </w:pPr>
      <w:ins w:id="26" w:author="Φλούδα Χριστίνα" w:date="2017-07-18T11:02:00Z">
        <w:r w:rsidRPr="0009484C">
          <w:rPr>
            <w:rFonts w:eastAsia="Times New Roman"/>
            <w:szCs w:val="24"/>
            <w:lang w:eastAsia="en-US"/>
          </w:rPr>
          <w:t>ΟΜΙΛΗΤΕΣ</w:t>
        </w:r>
      </w:ins>
    </w:p>
    <w:p w14:paraId="0B94329C" w14:textId="4D154E19" w:rsidR="0009484C" w:rsidRDefault="0009484C">
      <w:pPr>
        <w:spacing w:after="0" w:line="600" w:lineRule="auto"/>
        <w:ind w:firstLine="709"/>
        <w:jc w:val="both"/>
        <w:rPr>
          <w:ins w:id="27" w:author="Φλούδα Χριστίνα" w:date="2017-07-18T11:02:00Z"/>
          <w:rFonts w:eastAsia="Times New Roman" w:cs="Times New Roman"/>
          <w:szCs w:val="24"/>
        </w:rPr>
        <w:pPrChange w:id="28" w:author="Φλούδα Χριστίνα" w:date="2017-07-18T11:02:00Z">
          <w:pPr>
            <w:spacing w:after="0" w:line="600" w:lineRule="auto"/>
            <w:ind w:firstLine="709"/>
            <w:jc w:val="center"/>
          </w:pPr>
        </w:pPrChange>
      </w:pPr>
      <w:ins w:id="29" w:author="Φλούδα Χριστίνα" w:date="2017-07-18T11:02:00Z">
        <w:r w:rsidRPr="0009484C">
          <w:rPr>
            <w:rFonts w:eastAsia="Times New Roman"/>
            <w:szCs w:val="24"/>
            <w:lang w:eastAsia="en-US"/>
          </w:rPr>
          <w:br/>
          <w:t>Α. Επί διαδικαστικού θέματος:</w:t>
        </w:r>
        <w:r w:rsidRPr="0009484C">
          <w:rPr>
            <w:rFonts w:eastAsia="Times New Roman"/>
            <w:szCs w:val="24"/>
            <w:lang w:eastAsia="en-US"/>
          </w:rPr>
          <w:br/>
          <w:t>ΚΡΕΜΑΣΤΙΝΟΣ Δ. , σελ.</w:t>
        </w:r>
        <w:r w:rsidRPr="0009484C">
          <w:rPr>
            <w:rFonts w:eastAsia="Times New Roman"/>
            <w:szCs w:val="24"/>
            <w:lang w:eastAsia="en-US"/>
          </w:rPr>
          <w:br/>
          <w:t>ΛΟΒΕΡΔΟΣ Α. , σελ.</w:t>
        </w:r>
        <w:r w:rsidRPr="0009484C">
          <w:rPr>
            <w:rFonts w:eastAsia="Times New Roman"/>
            <w:szCs w:val="24"/>
            <w:lang w:eastAsia="en-US"/>
          </w:rPr>
          <w:br/>
          <w:t>ΛΥΚΟΥΔΗΣ Σ. , σελ.</w:t>
        </w:r>
        <w:r w:rsidRPr="0009484C">
          <w:rPr>
            <w:rFonts w:eastAsia="Times New Roman"/>
            <w:szCs w:val="24"/>
            <w:lang w:eastAsia="en-US"/>
          </w:rPr>
          <w:br/>
          <w:t>ΧΡΙΣΤΟΔΟΥΛΟΠΟΥΛΟΥ Α. , σελ.</w:t>
        </w:r>
        <w:r w:rsidRPr="0009484C">
          <w:rPr>
            <w:rFonts w:eastAsia="Times New Roman"/>
            <w:szCs w:val="24"/>
            <w:lang w:eastAsia="en-US"/>
          </w:rPr>
          <w:br/>
        </w:r>
        <w:r w:rsidRPr="0009484C">
          <w:rPr>
            <w:rFonts w:eastAsia="Times New Roman"/>
            <w:szCs w:val="24"/>
            <w:lang w:eastAsia="en-US"/>
          </w:rPr>
          <w:br/>
          <w:t>Β. Επί των επικαίρων ερωτήσεων:</w:t>
        </w:r>
        <w:r w:rsidRPr="0009484C">
          <w:rPr>
            <w:rFonts w:eastAsia="Times New Roman"/>
            <w:szCs w:val="24"/>
            <w:lang w:eastAsia="en-US"/>
          </w:rPr>
          <w:br/>
          <w:t>ΚΕΓΚΕΡΟΓΛΟΥ Β. , σελ.</w:t>
        </w:r>
        <w:r w:rsidRPr="0009484C">
          <w:rPr>
            <w:rFonts w:eastAsia="Times New Roman"/>
            <w:szCs w:val="24"/>
            <w:lang w:eastAsia="en-US"/>
          </w:rPr>
          <w:br/>
          <w:t>ΛΟΒΕΡΔΟΣ Α. , σελ.</w:t>
        </w:r>
        <w:r w:rsidRPr="0009484C">
          <w:rPr>
            <w:rFonts w:eastAsia="Times New Roman"/>
            <w:szCs w:val="24"/>
            <w:lang w:eastAsia="en-US"/>
          </w:rPr>
          <w:br/>
          <w:t>ΜΕΓΑΛΟΟΙΚΟΝΟΜΟΥ Θ. , σελ.</w:t>
        </w:r>
        <w:r w:rsidRPr="0009484C">
          <w:rPr>
            <w:rFonts w:eastAsia="Times New Roman"/>
            <w:szCs w:val="24"/>
            <w:lang w:eastAsia="en-US"/>
          </w:rPr>
          <w:br/>
          <w:t>ΠΑΠΑΘΕΟΔΩΡΟΥ Θ. , σελ.</w:t>
        </w:r>
        <w:r w:rsidRPr="0009484C">
          <w:rPr>
            <w:rFonts w:eastAsia="Times New Roman"/>
            <w:szCs w:val="24"/>
            <w:lang w:eastAsia="en-US"/>
          </w:rPr>
          <w:br/>
          <w:t>ΠΑΠΠΑΣ Ν. , σελ.</w:t>
        </w:r>
        <w:r w:rsidRPr="0009484C">
          <w:rPr>
            <w:rFonts w:eastAsia="Times New Roman"/>
            <w:szCs w:val="24"/>
            <w:lang w:eastAsia="en-US"/>
          </w:rPr>
          <w:br/>
        </w:r>
        <w:r w:rsidRPr="0009484C">
          <w:rPr>
            <w:rFonts w:eastAsia="Times New Roman"/>
            <w:szCs w:val="24"/>
            <w:lang w:eastAsia="en-US"/>
          </w:rPr>
          <w:lastRenderedPageBreak/>
          <w:t>ΣΑΝΤΟΡΙΝΙΟΣ Ν. , σελ.</w:t>
        </w:r>
        <w:r w:rsidRPr="0009484C">
          <w:rPr>
            <w:rFonts w:eastAsia="Times New Roman"/>
            <w:szCs w:val="24"/>
            <w:lang w:eastAsia="en-US"/>
          </w:rPr>
          <w:br/>
        </w:r>
        <w:r w:rsidRPr="0009484C">
          <w:rPr>
            <w:rFonts w:eastAsia="Times New Roman"/>
            <w:szCs w:val="24"/>
            <w:lang w:eastAsia="en-US"/>
          </w:rPr>
          <w:br/>
          <w:t>Γ. Επί της επίκαιρης επερώτησης:</w:t>
        </w:r>
        <w:r w:rsidRPr="0009484C">
          <w:rPr>
            <w:rFonts w:eastAsia="Times New Roman"/>
            <w:szCs w:val="24"/>
            <w:lang w:eastAsia="en-US"/>
          </w:rPr>
          <w:br/>
          <w:t>ΑΡΒΑΝΙΤΙΔΗΣ Γ. , σελ.</w:t>
        </w:r>
        <w:r w:rsidRPr="0009484C">
          <w:rPr>
            <w:rFonts w:eastAsia="Times New Roman"/>
            <w:szCs w:val="24"/>
            <w:lang w:eastAsia="en-US"/>
          </w:rPr>
          <w:br/>
          <w:t>ΓΡΗΓΟΡΑΚΟΣ Λ. , σελ.</w:t>
        </w:r>
        <w:r w:rsidRPr="0009484C">
          <w:rPr>
            <w:rFonts w:eastAsia="Times New Roman"/>
            <w:szCs w:val="24"/>
            <w:lang w:eastAsia="en-US"/>
          </w:rPr>
          <w:br/>
          <w:t>ΔΗΜΗΤΡΙΑΔΗΣ Δ. , σελ.</w:t>
        </w:r>
        <w:r w:rsidRPr="0009484C">
          <w:rPr>
            <w:rFonts w:eastAsia="Times New Roman"/>
            <w:szCs w:val="24"/>
            <w:lang w:eastAsia="en-US"/>
          </w:rPr>
          <w:br/>
          <w:t>ΚΑΡΑΘΑΝΑΣΟΠΟΥΛΟΣ Ν. , σελ.</w:t>
        </w:r>
        <w:r w:rsidRPr="0009484C">
          <w:rPr>
            <w:rFonts w:eastAsia="Times New Roman"/>
            <w:szCs w:val="24"/>
            <w:lang w:eastAsia="en-US"/>
          </w:rPr>
          <w:br/>
          <w:t>ΚΟΥΤΣΟΥΚΟΣ Γ. , σελ.</w:t>
        </w:r>
        <w:r w:rsidRPr="0009484C">
          <w:rPr>
            <w:rFonts w:eastAsia="Times New Roman"/>
            <w:szCs w:val="24"/>
            <w:lang w:eastAsia="en-US"/>
          </w:rPr>
          <w:br/>
          <w:t>ΛΑΖΑΡΙΔΗΣ Γ. , σελ.</w:t>
        </w:r>
        <w:r w:rsidRPr="0009484C">
          <w:rPr>
            <w:rFonts w:eastAsia="Times New Roman"/>
            <w:szCs w:val="24"/>
            <w:lang w:eastAsia="en-US"/>
          </w:rPr>
          <w:br/>
          <w:t>ΛΟΒΕΡΔΟΣ Α. , σελ.</w:t>
        </w:r>
        <w:r w:rsidRPr="0009484C">
          <w:rPr>
            <w:rFonts w:eastAsia="Times New Roman"/>
            <w:szCs w:val="24"/>
            <w:lang w:eastAsia="en-US"/>
          </w:rPr>
          <w:br/>
          <w:t>ΜΑΝΙΑΤΗΣ Ι. , σελ.</w:t>
        </w:r>
        <w:r w:rsidRPr="0009484C">
          <w:rPr>
            <w:rFonts w:eastAsia="Times New Roman"/>
            <w:szCs w:val="24"/>
            <w:lang w:eastAsia="en-US"/>
          </w:rPr>
          <w:br/>
          <w:t>ΜΑΥΡΩΤΑΣ Γ. , σελ.</w:t>
        </w:r>
        <w:r w:rsidRPr="0009484C">
          <w:rPr>
            <w:rFonts w:eastAsia="Times New Roman"/>
            <w:szCs w:val="24"/>
            <w:lang w:eastAsia="en-US"/>
          </w:rPr>
          <w:br/>
          <w:t>ΜΠΟΥΡΑΣ Α. , σελ.</w:t>
        </w:r>
        <w:r w:rsidRPr="0009484C">
          <w:rPr>
            <w:rFonts w:eastAsia="Times New Roman"/>
            <w:szCs w:val="24"/>
            <w:lang w:eastAsia="en-US"/>
          </w:rPr>
          <w:br/>
          <w:t>ΠΑΝΑΓΙΩΤΑΡΟΣ Η. , σελ.</w:t>
        </w:r>
        <w:r w:rsidRPr="0009484C">
          <w:rPr>
            <w:rFonts w:eastAsia="Times New Roman"/>
            <w:szCs w:val="24"/>
            <w:lang w:eastAsia="en-US"/>
          </w:rPr>
          <w:br/>
          <w:t>ΠΑΠΑΘΕΟΔΩΡΟΥ Θ. , σελ.</w:t>
        </w:r>
        <w:r w:rsidRPr="0009484C">
          <w:rPr>
            <w:rFonts w:eastAsia="Times New Roman"/>
            <w:szCs w:val="24"/>
            <w:lang w:eastAsia="en-US"/>
          </w:rPr>
          <w:br/>
          <w:t>ΣΑΡΙΔΗΣ Ι. , σελ.</w:t>
        </w:r>
        <w:r w:rsidRPr="0009484C">
          <w:rPr>
            <w:rFonts w:eastAsia="Times New Roman"/>
            <w:szCs w:val="24"/>
            <w:lang w:eastAsia="en-US"/>
          </w:rPr>
          <w:br/>
          <w:t>ΣΚΑΝΔΑΛΙΔΗΣ Κ. , σελ.</w:t>
        </w:r>
        <w:r w:rsidRPr="0009484C">
          <w:rPr>
            <w:rFonts w:eastAsia="Times New Roman"/>
            <w:szCs w:val="24"/>
            <w:lang w:eastAsia="en-US"/>
          </w:rPr>
          <w:br/>
          <w:t>ΤΖΕΛΕΠΗΣ Μ. , σελ.</w:t>
        </w:r>
        <w:r w:rsidRPr="0009484C">
          <w:rPr>
            <w:rFonts w:eastAsia="Times New Roman"/>
            <w:szCs w:val="24"/>
            <w:lang w:eastAsia="en-US"/>
          </w:rPr>
          <w:br/>
          <w:t>ΧΑΡΙΤΣΗΣ Α. , σελ.</w:t>
        </w:r>
        <w:r w:rsidRPr="0009484C">
          <w:rPr>
            <w:rFonts w:eastAsia="Times New Roman"/>
            <w:szCs w:val="24"/>
            <w:lang w:eastAsia="en-US"/>
          </w:rPr>
          <w:br/>
        </w:r>
      </w:ins>
    </w:p>
    <w:p w14:paraId="56AE4B25"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lastRenderedPageBreak/>
        <w:t>ΠΡΑΚΤΙΚΑ ΒΟΥΛΗΣ</w:t>
      </w:r>
    </w:p>
    <w:p w14:paraId="56AE4B26"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t>ΙΖ΄ ΠΕΡΙΟΔΟΣ</w:t>
      </w:r>
    </w:p>
    <w:p w14:paraId="56AE4B27"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6AE4B28"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t>ΣΥΝΟΔΟΣ Β΄</w:t>
      </w:r>
    </w:p>
    <w:p w14:paraId="56AE4B29"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t xml:space="preserve">ΣΥΝΕΔΡΙΑΣΗ </w:t>
      </w:r>
      <w:r>
        <w:rPr>
          <w:rFonts w:ascii="Microsoft Sans Serif" w:eastAsia="Times New Roman" w:hAnsi="Microsoft Sans Serif" w:cs="Times New Roman"/>
          <w:color w:val="000000"/>
          <w:szCs w:val="24"/>
        </w:rPr>
        <w:t>ΡΜΗ</w:t>
      </w:r>
      <w:r>
        <w:rPr>
          <w:rFonts w:eastAsia="Times New Roman" w:cs="Times New Roman"/>
          <w:szCs w:val="24"/>
        </w:rPr>
        <w:t>΄</w:t>
      </w:r>
    </w:p>
    <w:p w14:paraId="56AE4B2A" w14:textId="77777777" w:rsidR="00845C2F" w:rsidRDefault="0009484C">
      <w:pPr>
        <w:spacing w:after="0" w:line="600" w:lineRule="auto"/>
        <w:ind w:firstLine="709"/>
        <w:jc w:val="center"/>
        <w:rPr>
          <w:rFonts w:eastAsia="Times New Roman" w:cs="Times New Roman"/>
          <w:szCs w:val="24"/>
        </w:rPr>
      </w:pPr>
      <w:r>
        <w:rPr>
          <w:rFonts w:eastAsia="Times New Roman" w:cs="Times New Roman"/>
          <w:szCs w:val="24"/>
        </w:rPr>
        <w:t>Παρασκευή 7 Ιουλίου 2017</w:t>
      </w:r>
    </w:p>
    <w:p w14:paraId="56AE4B2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7 Ιουλίου 2017, ημέρα Παρασκευή και ώρα 10.07΄, συνήλθε στην Αίθουσα των συνεδριάσεων του Βουλευτηρίου η Βουλή σε ολομέλεια για να συνεδριάσει υπό την προεδρία του Ζ΄ Αντιπροέδρου αυτής κ. </w:t>
      </w:r>
      <w:r w:rsidRPr="00DB6569">
        <w:rPr>
          <w:rFonts w:eastAsia="Times New Roman" w:cs="Times New Roman"/>
          <w:b/>
          <w:szCs w:val="24"/>
        </w:rPr>
        <w:t>ΣΠΥΡΙΔΩΝΟΣ ΛΥΚΟΥΔΗ</w:t>
      </w:r>
      <w:r>
        <w:rPr>
          <w:rFonts w:eastAsia="Times New Roman" w:cs="Times New Roman"/>
          <w:szCs w:val="24"/>
        </w:rPr>
        <w:t>.</w:t>
      </w:r>
    </w:p>
    <w:p w14:paraId="56AE4B2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αρχίζει η συνεδρίαση.</w:t>
      </w:r>
    </w:p>
    <w:p w14:paraId="56AE4B2D" w14:textId="77777777" w:rsidR="00845C2F" w:rsidRDefault="0009484C">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ότι οι Υπουργοί Πολιτισμού και Αθλητισμού, Εσωτερικών, Ψηφιακής Πολιτικής, Τηλεπικοινωνιών και Ενημέρωσης, Παιδείας, Έρευνας και Θρησκευμάτων, Δικαιοσύνης, Διαφάνειας και Ανθρωπίνων Δικαιωμάτων, Οικονομικών, Διοικητικής Ανασυγκρότησης, ο Αναπληρωτής Υπουργός Οικονομικών, καθώς και οι Υφυπουργοί Οικονομικών και Πολιτισμού και Αθλητισμού κατέθεσαν στις 6-7-2017 σχέδιο νόμου: «Συλλογική διαχείριση δικαιωμάτων πνευματικής ιδιοκτησίας και συγγενικών δικαιωμάτων, χορήγηση </w:t>
      </w:r>
      <w:proofErr w:type="spellStart"/>
      <w:r>
        <w:rPr>
          <w:rFonts w:eastAsia="Times New Roman"/>
          <w:szCs w:val="24"/>
        </w:rPr>
        <w:t>πολυεδαφικών</w:t>
      </w:r>
      <w:proofErr w:type="spellEnd"/>
      <w:r>
        <w:rPr>
          <w:rFonts w:eastAsia="Times New Roman"/>
          <w:szCs w:val="24"/>
        </w:rPr>
        <w:t xml:space="preserve"> αδειών για </w:t>
      </w:r>
      <w:proofErr w:type="spellStart"/>
      <w:r>
        <w:rPr>
          <w:rFonts w:eastAsia="Times New Roman"/>
          <w:szCs w:val="24"/>
        </w:rPr>
        <w:t>επιγραμμικές</w:t>
      </w:r>
      <w:proofErr w:type="spellEnd"/>
      <w:r>
        <w:rPr>
          <w:rFonts w:eastAsia="Times New Roman"/>
          <w:szCs w:val="24"/>
        </w:rPr>
        <w:t xml:space="preserve"> χρήσεις μουσικών έργων και άλλα θέματα αρμοδιότητας Υπουργείου Πολιτισμού και Αθλητισμού». </w:t>
      </w:r>
    </w:p>
    <w:p w14:paraId="56AE4B2E" w14:textId="77777777" w:rsidR="00845C2F" w:rsidRDefault="0009484C">
      <w:pPr>
        <w:spacing w:after="0" w:line="600" w:lineRule="auto"/>
        <w:ind w:firstLine="720"/>
        <w:jc w:val="both"/>
        <w:rPr>
          <w:rFonts w:eastAsia="Times New Roman"/>
          <w:szCs w:val="24"/>
        </w:rPr>
      </w:pPr>
      <w:r>
        <w:rPr>
          <w:rFonts w:eastAsia="Times New Roman"/>
          <w:szCs w:val="24"/>
        </w:rPr>
        <w:t>Το ως άνω σχέδιο νόμου έχει χαρακτηριστεί από την Κυβέρνηση ως επείγον.</w:t>
      </w:r>
    </w:p>
    <w:p w14:paraId="56AE4B2F" w14:textId="77777777" w:rsidR="00845C2F" w:rsidRDefault="0009484C">
      <w:pPr>
        <w:spacing w:after="0" w:line="600" w:lineRule="auto"/>
        <w:ind w:firstLine="720"/>
        <w:jc w:val="both"/>
        <w:rPr>
          <w:rFonts w:eastAsia="Times New Roman"/>
          <w:szCs w:val="24"/>
        </w:rPr>
      </w:pPr>
      <w:r>
        <w:rPr>
          <w:rFonts w:eastAsia="Times New Roman"/>
          <w:szCs w:val="24"/>
        </w:rPr>
        <w:t>Παραπέμπεται στην αρμόδια Διαρκή Επιτροπή.</w:t>
      </w:r>
    </w:p>
    <w:p w14:paraId="56AE4B30" w14:textId="77777777" w:rsidR="00845C2F" w:rsidRDefault="0009484C">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56AE4B31" w14:textId="77777777" w:rsidR="00845C2F" w:rsidRDefault="0009484C">
      <w:pPr>
        <w:spacing w:after="0" w:line="600" w:lineRule="auto"/>
        <w:ind w:firstLine="720"/>
        <w:jc w:val="both"/>
        <w:rPr>
          <w:rFonts w:eastAsia="Times New Roman" w:cs="Times New Roman"/>
          <w:szCs w:val="24"/>
        </w:rPr>
      </w:pPr>
      <w:r>
        <w:rPr>
          <w:rFonts w:eastAsia="Times New Roman"/>
          <w:szCs w:val="24"/>
        </w:rPr>
        <w:lastRenderedPageBreak/>
        <w:t>(Ανακοινώνονται προς το Σώμα από τον Γραμματέα της Βουλής κ. Γεώργιο Ψυχογιό, Βουλευτή Κορινθίας, τα ακόλουθα:</w:t>
      </w:r>
      <w:r>
        <w:rPr>
          <w:rFonts w:eastAsia="Times New Roman" w:cs="Times New Roman"/>
          <w:szCs w:val="24"/>
        </w:rPr>
        <w:t xml:space="preserve"> </w:t>
      </w:r>
    </w:p>
    <w:p w14:paraId="56AE4B32" w14:textId="77777777" w:rsidR="00845C2F" w:rsidRDefault="0009484C">
      <w:pPr>
        <w:spacing w:after="0" w:line="600" w:lineRule="auto"/>
        <w:ind w:firstLine="720"/>
        <w:rPr>
          <w:rFonts w:eastAsia="Times New Roman" w:cs="Times New Roman"/>
          <w:color w:val="FF0000"/>
          <w:szCs w:val="24"/>
        </w:rPr>
      </w:pPr>
      <w:r w:rsidRPr="0069286C">
        <w:rPr>
          <w:rFonts w:eastAsia="Times New Roman"/>
          <w:color w:val="262626" w:themeColor="text1" w:themeTint="D9"/>
          <w:szCs w:val="24"/>
        </w:rPr>
        <w:t>Α. ΚΑΤΑΘΕΣΗ ΑΝΑΦΟΡΩΝ</w:t>
      </w:r>
    </w:p>
    <w:p w14:paraId="56AE4B33" w14:textId="77777777" w:rsidR="00845C2F" w:rsidRDefault="0009484C">
      <w:pPr>
        <w:spacing w:after="0" w:line="600" w:lineRule="auto"/>
        <w:ind w:firstLine="720"/>
        <w:jc w:val="center"/>
        <w:rPr>
          <w:rFonts w:eastAsia="Times New Roman" w:cs="Times New Roman"/>
          <w:color w:val="FF0000"/>
          <w:szCs w:val="24"/>
        </w:rPr>
      </w:pPr>
      <w:r w:rsidRPr="00864067">
        <w:rPr>
          <w:rFonts w:eastAsia="Times New Roman" w:cs="Times New Roman"/>
          <w:color w:val="FF0000"/>
          <w:szCs w:val="24"/>
        </w:rPr>
        <w:t>(ΝΑ ΜΠΕΙ Η</w:t>
      </w:r>
      <w:r>
        <w:rPr>
          <w:rFonts w:eastAsia="Times New Roman" w:cs="Times New Roman"/>
          <w:color w:val="FF0000"/>
          <w:szCs w:val="24"/>
        </w:rPr>
        <w:t xml:space="preserve"> </w:t>
      </w:r>
      <w:r w:rsidRPr="00864067">
        <w:rPr>
          <w:rFonts w:eastAsia="Times New Roman" w:cs="Times New Roman"/>
          <w:color w:val="FF0000"/>
          <w:szCs w:val="24"/>
        </w:rPr>
        <w:t>ΣΕΛΙΔΑ 2α)</w:t>
      </w:r>
    </w:p>
    <w:p w14:paraId="56AE4B34" w14:textId="77777777" w:rsidR="00845C2F" w:rsidRDefault="0009484C">
      <w:pPr>
        <w:spacing w:after="0" w:line="600" w:lineRule="auto"/>
        <w:ind w:firstLine="720"/>
        <w:rPr>
          <w:rFonts w:eastAsia="Times New Roman" w:cs="Times New Roman"/>
          <w:color w:val="FF0000"/>
          <w:szCs w:val="24"/>
        </w:rPr>
      </w:pPr>
      <w:r w:rsidRPr="00C0385C">
        <w:rPr>
          <w:rFonts w:eastAsia="Times New Roman" w:cs="Times New Roman"/>
          <w:color w:val="262626" w:themeColor="text1" w:themeTint="D9"/>
          <w:szCs w:val="24"/>
        </w:rPr>
        <w:t>Β. ΑΠΑΝΤΗΣΕΙΣ ΥΠΟΥΡΓΩΝ ΣΕ ΕΡΩΤΗΣΕΙΣ ΒΟΥΛΕΥΤΩΝ</w:t>
      </w:r>
    </w:p>
    <w:p w14:paraId="56AE4B35" w14:textId="77777777" w:rsidR="00845C2F" w:rsidRDefault="0009484C">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864067">
        <w:rPr>
          <w:rFonts w:eastAsia="Times New Roman" w:cs="Times New Roman"/>
          <w:color w:val="FF0000"/>
          <w:szCs w:val="24"/>
        </w:rPr>
        <w:t>ΝΑ ΜΠΕΙ Η ΣΕΛΙΔΑ 2β)</w:t>
      </w:r>
    </w:p>
    <w:p w14:paraId="56AE4B36" w14:textId="77777777" w:rsidR="00845C2F" w:rsidRDefault="0009484C">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r w:rsidRPr="00864067">
        <w:rPr>
          <w:rFonts w:eastAsia="Times New Roman" w:cs="Times New Roman"/>
          <w:color w:val="FF0000"/>
          <w:szCs w:val="24"/>
        </w:rPr>
        <w:t>)</w:t>
      </w:r>
    </w:p>
    <w:p w14:paraId="56AE4B37" w14:textId="77777777" w:rsidR="00845C2F" w:rsidRDefault="0009484C">
      <w:pPr>
        <w:spacing w:after="0"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cs="Times New Roman"/>
          <w:szCs w:val="24"/>
        </w:rPr>
        <w:t xml:space="preserve">Κυρίες και κύριοι συνάδελφοι, </w:t>
      </w:r>
    </w:p>
    <w:p w14:paraId="56AE4B38" w14:textId="77777777" w:rsidR="00845C2F" w:rsidRDefault="0009484C">
      <w:pPr>
        <w:spacing w:after="0" w:line="600" w:lineRule="auto"/>
        <w:jc w:val="both"/>
        <w:rPr>
          <w:rFonts w:eastAsia="Times New Roman" w:cs="Times New Roman"/>
          <w:szCs w:val="24"/>
        </w:rPr>
      </w:pPr>
      <w:r>
        <w:rPr>
          <w:rFonts w:eastAsia="Times New Roman" w:cs="Times New Roman"/>
          <w:szCs w:val="24"/>
        </w:rPr>
        <w:t xml:space="preserve">έχω την τιμή να ανακοινώσω στο Σώμα ότι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κατέθεσαν πρόταση για τη σύσταση Εξεταστικής Επιτροπής, κατά το άρθρο 68 του Συντάγματος και 144 και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των Ελλήνων, σχετικά με τη διερεύνηση της εμπλοκής του Υπουργού Εθνικής Άμυνας κ. Πάνου Καμμένου και άλλων στελεχών και λειτουργών σε εκκρεμή δικαστική υπόθεση. </w:t>
      </w:r>
    </w:p>
    <w:p w14:paraId="56AE4B3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56AE4B3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προαναφερθείσα πρόταση καταχωρίζεται στα Πρακτικά και έχει ως εξής:</w:t>
      </w:r>
    </w:p>
    <w:p w14:paraId="56AE4B3B" w14:textId="77777777" w:rsidR="00845C2F" w:rsidRDefault="0009484C">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56AE4B3C" w14:textId="77777777" w:rsidR="00845C2F" w:rsidRDefault="0009484C">
      <w:pPr>
        <w:spacing w:after="0" w:line="600" w:lineRule="auto"/>
        <w:jc w:val="center"/>
        <w:rPr>
          <w:rFonts w:eastAsia="Times New Roman" w:cs="Times New Roman"/>
          <w:color w:val="FF0000"/>
          <w:szCs w:val="24"/>
        </w:rPr>
      </w:pPr>
      <w:r w:rsidRPr="001E7652">
        <w:rPr>
          <w:rFonts w:eastAsia="Times New Roman" w:cs="Times New Roman"/>
          <w:color w:val="FF0000"/>
          <w:szCs w:val="24"/>
        </w:rPr>
        <w:t>(ΝΑ ΜΠΟΥΝ ΟΙ ΣΕΛΙΔΕΣ 11 έως 19)</w:t>
      </w:r>
    </w:p>
    <w:p w14:paraId="56AE4B3D" w14:textId="77777777" w:rsidR="00845C2F" w:rsidRDefault="0009484C">
      <w:pPr>
        <w:spacing w:after="0" w:line="600" w:lineRule="auto"/>
        <w:jc w:val="center"/>
        <w:rPr>
          <w:rFonts w:eastAsia="Times New Roman" w:cs="Times New Roman"/>
          <w:color w:val="FF0000"/>
          <w:szCs w:val="24"/>
        </w:rPr>
      </w:pPr>
      <w:r w:rsidRPr="00335900">
        <w:rPr>
          <w:rFonts w:eastAsia="Times New Roman" w:cs="Times New Roman"/>
          <w:color w:val="FF0000"/>
          <w:szCs w:val="24"/>
        </w:rPr>
        <w:t>(ΑΛΛΑΓΗ ΣΕΛΙΔΑΣ)</w:t>
      </w:r>
    </w:p>
    <w:p w14:paraId="56AE4B3E" w14:textId="77777777" w:rsidR="00845C2F" w:rsidRDefault="00845C2F">
      <w:pPr>
        <w:spacing w:after="0"/>
        <w:jc w:val="center"/>
        <w:rPr>
          <w:rFonts w:eastAsia="Times New Roman" w:cs="Times New Roman"/>
          <w:color w:val="ED7D31" w:themeColor="accent2"/>
          <w:szCs w:val="24"/>
        </w:rPr>
      </w:pPr>
    </w:p>
    <w:p w14:paraId="56AE4B3F" w14:textId="77777777" w:rsidR="00845C2F" w:rsidRDefault="0009484C">
      <w:pPr>
        <w:spacing w:after="0" w:line="600" w:lineRule="auto"/>
        <w:ind w:firstLine="709"/>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Προτού εισέλθουμε στη συζήτηση των επικαίρων ερωτήσεων, έχω την τιμή να ανακοινώσω στο Σώμα το δελτίο επικαίρων ερωτήσεων της Δευτέρας 10 Ιουλίου 2017.</w:t>
      </w:r>
    </w:p>
    <w:p w14:paraId="56AE4B4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56AE4B4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1. Η με αριθμό 1125/4-7-2017 επίκαιρη ερώτηση του Βουλευτή Α΄ Θεσσαλονίκης του Συνασπισμού Ριζοσπαστικής Αριστεράς κ. Αλέξανδρου Τριανταφυλλίδη προς τον Υπουργό Οικονομικών, με θέμα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Ανάδειξη της περιοχής σε </w:t>
      </w:r>
      <w:proofErr w:type="spellStart"/>
      <w:r>
        <w:rPr>
          <w:rFonts w:eastAsia="Times New Roman" w:cs="Times New Roman"/>
          <w:szCs w:val="24"/>
        </w:rPr>
        <w:t>υπερτοπικό</w:t>
      </w:r>
      <w:proofErr w:type="spellEnd"/>
      <w:r>
        <w:rPr>
          <w:rFonts w:eastAsia="Times New Roman" w:cs="Times New Roman"/>
          <w:szCs w:val="24"/>
        </w:rPr>
        <w:t xml:space="preserve"> πάρκο».</w:t>
      </w:r>
    </w:p>
    <w:p w14:paraId="56AE4B4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2. Η με αριθμό 1159/4-7-2017 επίκαιρη ερώτηση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 «Χρηματοδότηση δράσεων από προϊόντα εγκληματικών ενεργειών κατά του ελληνικού δημοσίου και διάθεση ποσού για κοινωνικούς σκοπούς».</w:t>
      </w:r>
    </w:p>
    <w:p w14:paraId="56AE4B4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3. Η με αριθμό 1168/4-7-2017 επίκαιρη ερώτηση του Βουλευτή Α΄ Θεσσαλονίκης του Κομμουνιστικού Κόμματος Ελλάδας κ. Ιωάννη Δελή προς τον Υπουργό Παιδείας, Έρευνας και Θρησκευμάτων, σχετικά με τις άδειες των αναπληρωτών εκπαιδευτικών.</w:t>
      </w:r>
    </w:p>
    <w:p w14:paraId="56AE4B4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4. Η με αριθμό 1119/3-7-2017 επίκαιρη ερώτηση του Η΄ Αντιπροέδρου της Βουλής και Βουλευτή Β΄ Πειραιώς των Ανεξαρτήτων Ελλήνων κ. Δημητρίου Καμμένου προς τον Υπουργό Οικονομικών, σχετικά με την κλοπή ηλεκτρικού ρεύματος.</w:t>
      </w:r>
    </w:p>
    <w:p w14:paraId="56AE4B4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5. Η με αριθμό 1116/30-6-2017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Υγείας, 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Γενικού Νοσοκομείου «Παπαγεωργίου» Θεσσαλονίκης.</w:t>
      </w:r>
    </w:p>
    <w:p w14:paraId="56AE4B4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14:paraId="56AE4B4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1. Η με αριθμό 1126/4-7-2017 επίκαιρη ερώτηση του Βουλευτή Β΄ Αθηνών του Συνασπισμού Ριζοσπαστικής Αριστεράς κ. Γεωργίου Δημαρά προς τον Υπουργό Οικονομικών, με θέμα «Αυθαίρετη επιβολή τέλους επιτηδεύματος στις Κοινωνικές Συνεταιριστικές Επιχειρήσεις (ΚΟΙΝΣΕΠ)».</w:t>
      </w:r>
    </w:p>
    <w:p w14:paraId="56AE4B4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2. Η με αριθμό 1160/4-7-2017 επίκαιρη ερώτηση του Βουλευτή Β΄ Θεσσαλονίκης της Νέας Δημοκρατίας κ. Σάββα Αναστασιάδη προς τον Υπουργό Παιδείας, Έρευνας και Θρησκευμάτων, σχετικά με το στεγαστικό πρόβλημα του Ελληνικού Λυκείου Μονάχου.</w:t>
      </w:r>
    </w:p>
    <w:p w14:paraId="56AE4B4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3. Η με αριθμό 1113/28-6-2017 επίκαιρη ερώτηση του Ανεξάρτητου Βουλευτή Β΄ Αθηνών κ. Θεοχάρη (Χάρη) Θεοχάρη προς τον Υπουργό Οικονομικών, με θέμα «Σημασία της Απόφασης του Σ.τ.Ε. περί Αντισυνταγματικότητας των Παρατάσεων Παραγραφής στους Φορολογικούς Ελέγχους».</w:t>
      </w:r>
    </w:p>
    <w:p w14:paraId="56AE4B4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4. Η με αριθμό 1032/16-6-2017 επίκαιρη ερώτηση του Βουλευτή Β΄ Πειραιώς των Ανεξαρτήτων Ελλήνων κ. Δημητρίου Καμμένου προς τον Υπουργό Οικονομικών, σχετικά με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w:t>
      </w:r>
    </w:p>
    <w:p w14:paraId="56AE4B4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5. Η με αριθμό 1026/14-6-2017 επίκαιρη ερώτηση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Οικονομικών, με θέμα «Προοπτική και ανάγκες του διεθνούς αερολιμένα Καλαμάτας».</w:t>
      </w:r>
    </w:p>
    <w:p w14:paraId="56AE4B4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6. Η με αριθμό 976/6-6-2017 επίκαιρη ερώτηση της Βουλευτού Χαλκιδικής του Λαϊκού Συνδέσμου - Χρυσή Αυγή κ. Σωτηρίας Βλάχου προς τον Υπουργό Υγείας, με θέμα: «Ελλείψεις ασθενοφόρων στον Νομό Χαλκιδικής θέτουν σε κίνδυνο τη ζωή πολιτών».</w:t>
      </w:r>
    </w:p>
    <w:p w14:paraId="56AE4B4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7. Η με αριθμό 923/1-6-2017 επίκαιρη ερώτηση του Βουλευτή Επικρατείας του Λαϊκού Συνδέσμου - Χρυσή Αυγή κ. Χρήστου Παππά προς τον Υπουργό Παιδείας, Έρευνας και Θρησκευμάτων, με θέμα: «εκπλήρωση του Τάματος του Έθνους».</w:t>
      </w:r>
    </w:p>
    <w:p w14:paraId="56AE4B4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8. Η με αριθμό 931/2-6-2017 επίκαιρη ερώτηση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«SIEMENS».</w:t>
      </w:r>
    </w:p>
    <w:p w14:paraId="56AE4B4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9. Η με αριθμό 924/1-6-2017 επίκαιρη ερώτηση της Βουλευτού Β΄ Αθηνών του Λαϊκού Συνδέσμου - 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Διοίκηση του </w:t>
      </w:r>
      <w:proofErr w:type="spellStart"/>
      <w:r>
        <w:rPr>
          <w:rFonts w:eastAsia="Times New Roman" w:cs="Times New Roman"/>
          <w:szCs w:val="24"/>
        </w:rPr>
        <w:t>Υπερταμείου</w:t>
      </w:r>
      <w:proofErr w:type="spellEnd"/>
      <w:r>
        <w:rPr>
          <w:rFonts w:eastAsia="Times New Roman" w:cs="Times New Roman"/>
          <w:szCs w:val="24"/>
        </w:rPr>
        <w:t>».</w:t>
      </w:r>
    </w:p>
    <w:p w14:paraId="56AE4B5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10. Η με αριθμό 948/6-6-2017 επίκαιρη ερώτηση του Βουλευτή Β΄ Θεσσαλονίκης του Κομμουνιστικού Κόμματος Ελλάδας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Οικονομικών, σχετικά με την Ελληνική Βιομηχανία Οχημάτων «ΕΛ.Β.Ο.Α.Β.Ε.».</w:t>
      </w:r>
    </w:p>
    <w:p w14:paraId="56AE4B51" w14:textId="79F4C713" w:rsidR="00845C2F" w:rsidRDefault="0009484C">
      <w:pPr>
        <w:spacing w:after="0" w:line="600" w:lineRule="auto"/>
        <w:ind w:firstLine="720"/>
        <w:jc w:val="both"/>
        <w:rPr>
          <w:rFonts w:eastAsia="Times New Roman" w:cs="Times New Roman"/>
          <w:szCs w:val="24"/>
        </w:rPr>
      </w:pPr>
      <w:del w:id="30" w:author="Φλούδα Χριστίνα" w:date="2017-07-18T12:30:00Z">
        <w:r w:rsidDel="003F1422">
          <w:rPr>
            <w:rFonts w:eastAsia="Times New Roman" w:cs="Times New Roman"/>
            <w:szCs w:val="24"/>
          </w:rPr>
          <w:delText xml:space="preserve">Αναφορές </w:delText>
        </w:r>
      </w:del>
      <w:ins w:id="31" w:author="Φλούδα Χριστίνα" w:date="2017-07-18T12:30:00Z">
        <w:r w:rsidR="003F1422">
          <w:rPr>
            <w:rFonts w:eastAsia="Times New Roman" w:cs="Times New Roman"/>
            <w:szCs w:val="24"/>
          </w:rPr>
          <w:t>ΑΝΑΦΟΡΕΣ</w:t>
        </w:r>
        <w:r w:rsidR="003F1422">
          <w:rPr>
            <w:rFonts w:eastAsia="Times New Roman" w:cs="Times New Roman"/>
            <w:szCs w:val="24"/>
          </w:rPr>
          <w:t xml:space="preserve"> </w:t>
        </w:r>
      </w:ins>
      <w:r>
        <w:rPr>
          <w:rFonts w:eastAsia="Times New Roman" w:cs="Times New Roman"/>
          <w:szCs w:val="24"/>
        </w:rPr>
        <w:t xml:space="preserve">- </w:t>
      </w:r>
      <w:del w:id="32" w:author="Φλούδα Χριστίνα" w:date="2017-07-18T12:30:00Z">
        <w:r w:rsidDel="003F1422">
          <w:rPr>
            <w:rFonts w:eastAsia="Times New Roman" w:cs="Times New Roman"/>
            <w:szCs w:val="24"/>
          </w:rPr>
          <w:delText xml:space="preserve">Ερωτήσεις </w:delText>
        </w:r>
      </w:del>
      <w:ins w:id="33" w:author="Φλούδα Χριστίνα" w:date="2017-07-18T12:30:00Z">
        <w:r w:rsidR="003F1422">
          <w:rPr>
            <w:rFonts w:eastAsia="Times New Roman" w:cs="Times New Roman"/>
            <w:szCs w:val="24"/>
          </w:rPr>
          <w:t>ΕΡΩΤΗΣΕΙΣ</w:t>
        </w:r>
        <w:bookmarkStart w:id="34" w:name="_GoBack"/>
        <w:bookmarkEnd w:id="34"/>
        <w:r w:rsidR="003F1422">
          <w:rPr>
            <w:rFonts w:eastAsia="Times New Roman" w:cs="Times New Roman"/>
            <w:szCs w:val="24"/>
          </w:rPr>
          <w:t xml:space="preserve"> </w:t>
        </w:r>
      </w:ins>
      <w:r>
        <w:rPr>
          <w:rFonts w:eastAsia="Times New Roman" w:cs="Times New Roman"/>
          <w:szCs w:val="24"/>
        </w:rPr>
        <w:t>(Άρθρο 130 παράγραφος 5 του Κανονισμού της Βουλής)</w:t>
      </w:r>
    </w:p>
    <w:p w14:paraId="56AE4B5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1. Η με αριθμό 5212/499/26-4-2017 ερώτηση και Αίτηση Κατάθεσης Εγγράφων του Βουλευτή Λακωνίας της Νέας Δημοκρατίας κ. Αθανασίου Δαβάκη προς τον Υπουργό Εθνικής Άμυνας, με θέμα: «Παραχώρηση Στρατοπέδου “Παύλου Μελά”».</w:t>
      </w:r>
    </w:p>
    <w:p w14:paraId="56AE4B5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Η με αριθμό 5414/5-5-2017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σχετικά με τη λειτουργία κέντρου υγείας αστικού τύπου στα Χανιά.</w:t>
      </w:r>
    </w:p>
    <w:p w14:paraId="56AE4B54" w14:textId="77777777" w:rsidR="00845C2F" w:rsidRDefault="0009484C">
      <w:pPr>
        <w:spacing w:after="0" w:line="600" w:lineRule="auto"/>
        <w:ind w:firstLine="720"/>
        <w:jc w:val="both"/>
        <w:rPr>
          <w:rFonts w:eastAsia="Times New Roman"/>
          <w:szCs w:val="24"/>
        </w:rPr>
      </w:pP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14:paraId="56AE4B55" w14:textId="77777777" w:rsidR="00845C2F" w:rsidRDefault="0009484C">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6AE4B5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ανακοινώσω πρώτα τις επίκαιρες ερωτήσεις, που δεν θα συζητηθούν. </w:t>
      </w:r>
    </w:p>
    <w:p w14:paraId="56AE4B5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1158/4-7-2017 επίκαιρη ερώτηση πρώτου κύκλου του Βουλευτή Φλώρινας της Νέας Δημοκρατίας κ. </w:t>
      </w:r>
      <w:r>
        <w:rPr>
          <w:rFonts w:eastAsia="Times New Roman" w:cs="Times New Roman"/>
          <w:bCs/>
          <w:szCs w:val="24"/>
        </w:rPr>
        <w:t xml:space="preserve">Ιωάννη Αντωνιάδη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«Συνολική και όχι τμηματική μετεγκατάσταση της κοινότητας Αχλάδας του Νομού Φλώρινας», δεν θα συζητηθεί λόγω κωλύματος του Υπουργού </w:t>
      </w:r>
      <w:r>
        <w:rPr>
          <w:rFonts w:eastAsia="Times New Roman" w:cs="Times New Roman"/>
          <w:bCs/>
          <w:szCs w:val="24"/>
        </w:rPr>
        <w:t>Περιβάλλοντος και Ενέργειας</w:t>
      </w:r>
      <w:r>
        <w:rPr>
          <w:rFonts w:eastAsia="Times New Roman" w:cs="Times New Roman"/>
          <w:szCs w:val="24"/>
        </w:rPr>
        <w:t xml:space="preserve"> κ. Γεωργίου Σταθάκη. Αιτία, φόρτος εργασίας.</w:t>
      </w:r>
    </w:p>
    <w:p w14:paraId="56AE4B5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1122/3-7-2017 επίκαιρη ερώτηση δεύτερου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Περιβάλλοντος και Ενέργειας, με θέμα: «Διακοπές ηλεκτρικού ρεύματος στη Ρόδο, εν μέσω καύσωνα και τουριστικής περιόδου», δεν θα συζητηθεί λόγω κωλύματος του Υπουργού </w:t>
      </w:r>
      <w:r>
        <w:rPr>
          <w:rFonts w:eastAsia="Times New Roman" w:cs="Times New Roman"/>
          <w:bCs/>
          <w:szCs w:val="24"/>
        </w:rPr>
        <w:t>Περιβάλλοντος και Ενέργειας</w:t>
      </w:r>
      <w:r>
        <w:rPr>
          <w:rFonts w:eastAsia="Times New Roman" w:cs="Times New Roman"/>
          <w:szCs w:val="24"/>
        </w:rPr>
        <w:t xml:space="preserve"> κ. Σταθάκη. Αιτία φόρτος εργασίας.</w:t>
      </w:r>
    </w:p>
    <w:p w14:paraId="56AE4B5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θα ήθελα τον λόγο.</w:t>
      </w:r>
    </w:p>
    <w:p w14:paraId="56AE4B5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w:t>
      </w:r>
    </w:p>
    <w:p w14:paraId="56AE4B5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Κύριε Πρόεδρε, ζήτησα τον λόγο διότι πριν τρεις μήνες περίπου, σε μία επίκαιρη επερώτηση του κόμματός μας, είχα πει ότι θα πρέπει να ληφθούν μέτρα, διότι θα έχουμε διακοπές ρεύματος, όπως είχαμε και τα προηγούμενα χρόνια. Ο κ. Σταθάκης, τότε, με διαβεβαίωσε ότι δεν θα υπάρξουν διακοπές ρεύματος. Εγώ του είπα ότι θα υπάρξουν και όντως οι διακοπές ήρθαν. Και σήμερα, τα πρωτοσέλιδα των μεγάλων εφημερίδων της Ρόδου, αλλά και στον «ΣΚΑΪ», αναφέρουν ότι αυτή τη στιγμή δεν λειτουργούν τρεις μονάδες. Κατά συνέπεια, με το πρώτο κύμα του καύσωνα, είχαμε τα πρώτα φαινόμενα. </w:t>
      </w:r>
    </w:p>
    <w:p w14:paraId="56AE4B5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Αυτό σημαίνει ότι πιθανώς κατά το δεύτερο κύμα του καύσωνα θα έρθουν χειρότερα. Άρα, η παρουσία του κ. Σταθάκη, κατά τη γνώμη μου, ήταν υποχρεωτική σήμερα, όχι απλώς για αντιπολιτευτικούς λόγους -που δεν υπάρχουν- αλλά για ουσιαστικούς λόγους, διότι δεν είναι δυνατόν να εκτίθεται η Ρόδος, δηλαδή, ο τουρισμός της Ελλάδας -οι εφημερίδες αυτές έχουν έκδοση και στα αγγλικά και τις διαβάζουν οι τουρίστες- γιατί δεν υπάρχει αυτή τη στιγμή ρεύμα ή γιατί υπάρχει κίνδυνος διακοπής ρεύματος.</w:t>
      </w:r>
    </w:p>
    <w:p w14:paraId="56AE4B5D"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κύριε Αντιπρόεδρε. Εμείς καταλαβαίνουμε την ευαισθησία σας για το θέμα, αλλά επειδή ο κύριος Υπουργός δεν είναι παρών, μην επεκταθείτε.</w:t>
      </w:r>
    </w:p>
    <w:p w14:paraId="56AE4B5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Όχι, δεν θα επεκταθώ. Όμως, εκείνο, που θα ήθελα να πω, είναι να διαβιβάσετε στον Υπουργό αυτή την αγωνία, διότι πραγματικά, υπάρχει αγωνία. Δεν πρόκειται να επεκταθώ.</w:t>
      </w:r>
    </w:p>
    <w:p w14:paraId="56AE4B5F" w14:textId="77777777" w:rsidR="00845C2F" w:rsidRDefault="0009484C">
      <w:pPr>
        <w:spacing w:after="0" w:line="600" w:lineRule="auto"/>
        <w:ind w:firstLine="720"/>
        <w:jc w:val="both"/>
        <w:rPr>
          <w:rFonts w:eastAsia="Times New Roman"/>
          <w:bCs/>
          <w:szCs w:val="24"/>
        </w:rPr>
      </w:pPr>
      <w:r>
        <w:rPr>
          <w:rFonts w:eastAsia="Times New Roman" w:cs="Times New Roman"/>
          <w:b/>
          <w:szCs w:val="24"/>
        </w:rPr>
        <w:t>ΠΡΟΕΔΡΕΥΩΝ (Σπυρίδων Λυκούδης):</w:t>
      </w:r>
      <w:r>
        <w:rPr>
          <w:rFonts w:eastAsia="Times New Roman" w:cs="Times New Roman"/>
          <w:szCs w:val="24"/>
        </w:rPr>
        <w:t xml:space="preserve"> Βεβαίως. Σας ευχαριστώ, κύριε Α</w:t>
      </w:r>
      <w:r>
        <w:rPr>
          <w:rFonts w:eastAsia="Times New Roman"/>
          <w:bCs/>
          <w:szCs w:val="24"/>
        </w:rPr>
        <w:t>ντιπρόεδρε.</w:t>
      </w:r>
    </w:p>
    <w:p w14:paraId="56AE4B60"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Η έβδομη με αριθμό 985/9-6-2017 επίκαιρη ερώτηση δεύτερου κύκλου του Βουλευτή Χαλκιδικής της Νέας Δημοκρατίας κ. Γεωργίου </w:t>
      </w:r>
      <w:proofErr w:type="spellStart"/>
      <w:r>
        <w:rPr>
          <w:rFonts w:eastAsia="Times New Roman" w:cs="Times New Roman"/>
          <w:bCs/>
          <w:szCs w:val="24"/>
        </w:rPr>
        <w:t>Βαγιωνά</w:t>
      </w:r>
      <w:proofErr w:type="spellEnd"/>
      <w:r>
        <w:rPr>
          <w:rFonts w:eastAsia="Times New Roman" w:cs="Times New Roman"/>
          <w:bCs/>
          <w:szCs w:val="24"/>
        </w:rPr>
        <w:t xml:space="preserve"> προς τον Υπουργό Οικονομίας και  Ανάπτυξης, με θέμα: «Απειλή λουκέτου για χιλιάδες αρτοποιεία», δεν θα συζητηθεί, μετά από συνεννόηση του Υπουργού με τον Βουλευτή.</w:t>
      </w:r>
    </w:p>
    <w:p w14:paraId="56AE4B61"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Επίσης, η τρίτη με αριθμό 1105/27-6-2017 επίκαιρη ερώτηση δεύτερου κύκλου του Βουλευτή Α΄ Πειραιά της Νέας Δημοκρατίας κ. Κωνσταντίνου Κατσαφάδου προς τον Υπουργό Ναυτιλίας και Νησιωτικής Πολιτικής, με θέμα: «Τεράστια προβλήματα στην ακτοπλοϊκή σύνδεση Κυθήρων», δεν θα συζητηθεί λόγω κωλύματος του ερωτώντος Βουλευτή.</w:t>
      </w:r>
    </w:p>
    <w:p w14:paraId="56AE4B62"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Η πρώτη με αριθμό 1124/4-7-2017 επίκαιρη ερώτηση πρώτου κύκλου της Βουλευτού Χανίων του Συνασπισμού Ριζοσπαστικής Αριστεράς κ. Ευαγγελίας (</w:t>
      </w:r>
      <w:proofErr w:type="spellStart"/>
      <w:r>
        <w:rPr>
          <w:rFonts w:eastAsia="Times New Roman" w:cs="Times New Roman"/>
          <w:bCs/>
          <w:szCs w:val="24"/>
        </w:rPr>
        <w:t>Βάλιας</w:t>
      </w:r>
      <w:proofErr w:type="spellEnd"/>
      <w:r>
        <w:rPr>
          <w:rFonts w:eastAsia="Times New Roman" w:cs="Times New Roman"/>
          <w:bCs/>
          <w:szCs w:val="24"/>
        </w:rPr>
        <w:t xml:space="preserve">) </w:t>
      </w:r>
      <w:proofErr w:type="spellStart"/>
      <w:r>
        <w:rPr>
          <w:rFonts w:eastAsia="Times New Roman" w:cs="Times New Roman"/>
          <w:bCs/>
          <w:szCs w:val="24"/>
        </w:rPr>
        <w:t>Βαγιωνάκη</w:t>
      </w:r>
      <w:proofErr w:type="spellEnd"/>
      <w:r>
        <w:rPr>
          <w:rFonts w:eastAsia="Times New Roman" w:cs="Times New Roman"/>
          <w:bCs/>
          <w:szCs w:val="24"/>
        </w:rPr>
        <w:t xml:space="preserve"> προς τον Υπουργό Περιβάλλοντος και Ενέργειας, σχετικά με τη θεσμική προστασία της περιοχής του </w:t>
      </w:r>
      <w:proofErr w:type="spellStart"/>
      <w:r>
        <w:rPr>
          <w:rFonts w:eastAsia="Times New Roman" w:cs="Times New Roman"/>
          <w:bCs/>
          <w:szCs w:val="24"/>
        </w:rPr>
        <w:t>Ελαφονησίου</w:t>
      </w:r>
      <w:proofErr w:type="spellEnd"/>
      <w:r>
        <w:rPr>
          <w:rFonts w:eastAsia="Times New Roman" w:cs="Times New Roman"/>
          <w:bCs/>
          <w:szCs w:val="24"/>
        </w:rPr>
        <w:t xml:space="preserve"> Χανίων, δεν θα συζητηθεί, λόγω κωλύματος του αρμοδίου Υπουργού και η συζήτησή της θα επαναπροσδιοριστεί. Αιτία: Απουσία του Υπουργού εκτός Αθηνών.</w:t>
      </w:r>
    </w:p>
    <w:p w14:paraId="56AE4B63"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 xml:space="preserve">Η έκτη με αριθμό 1036/16-6-2017 επίκαιρη ερώτηση δεύτερου κύκλου του Βουλευτή Αχαΐας της Νέας Δημοκρατίας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 προς τον Υπουργό Περιβάλλοντος και Ενέργειας, με θέμα: «Θα δοθεί επιτέλους λύση στο θέμα της «ΑΜΙΑΝΤΙΤ»;», δεν θα συζητηθεί λόγω κωλύματος του αρμοδίου Υπουργού και η συζήτησή της θα επαναπροσδιοριστεί. Αιτία: Απουσία του Υπουργού εκτός Αθηνών.</w:t>
      </w:r>
    </w:p>
    <w:p w14:paraId="56AE4B64"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 xml:space="preserve">Η τέταρτη με αριθμό 1121/3-7-2017 επίκαιρη ερώτηση του πρώτου κύκλου του Βουλευτή Ευβοίας του Λαϊκού Συνδέσμου - Χρυσή Αυγή κ. Νικολάου Μίχου προς τον Υπουργό Οικονομίας και </w:t>
      </w:r>
      <w:r>
        <w:rPr>
          <w:rFonts w:eastAsia="Times New Roman" w:cs="Times New Roman"/>
          <w:bCs/>
          <w:szCs w:val="24"/>
        </w:rPr>
        <w:lastRenderedPageBreak/>
        <w:t>Ανάπτυξης, με θέμα: «Εντείνεται η δράση της «</w:t>
      </w:r>
      <w:proofErr w:type="spellStart"/>
      <w:r>
        <w:rPr>
          <w:rFonts w:eastAsia="Times New Roman" w:cs="Times New Roman"/>
          <w:bCs/>
          <w:szCs w:val="24"/>
        </w:rPr>
        <w:t>Ziraat</w:t>
      </w:r>
      <w:proofErr w:type="spellEnd"/>
      <w:r>
        <w:rPr>
          <w:rFonts w:eastAsia="Times New Roman" w:cs="Times New Roman"/>
          <w:bCs/>
          <w:szCs w:val="24"/>
        </w:rPr>
        <w:t xml:space="preserve"> Bank» μετά τον πλειστηριασμό ελληνικής περιουσίας στη Ρόδο», δεν θα συζητηθεί λόγω κωλύματος του αρμοδίου Υπουργού κ. Δήμου Παπαδημητρίου, λόγω ανειλημμένων υποχρεώσεων. Η συζήτησή της θα επαναπροσδιοριστεί.</w:t>
      </w:r>
    </w:p>
    <w:p w14:paraId="56AE4B65" w14:textId="77777777" w:rsidR="00845C2F" w:rsidRDefault="0009484C">
      <w:pPr>
        <w:spacing w:after="0" w:line="600" w:lineRule="auto"/>
        <w:ind w:firstLine="720"/>
        <w:jc w:val="both"/>
        <w:rPr>
          <w:rFonts w:eastAsia="Times New Roman" w:cs="Times New Roman"/>
          <w:b/>
          <w:bCs/>
          <w:szCs w:val="24"/>
        </w:rPr>
      </w:pPr>
      <w:r>
        <w:rPr>
          <w:rFonts w:eastAsia="Times New Roman" w:cs="Times New Roman"/>
          <w:bCs/>
          <w:szCs w:val="24"/>
        </w:rPr>
        <w:t>Κυρίες και κύριοι συνάδελφοι</w:t>
      </w:r>
      <w:r>
        <w:rPr>
          <w:rFonts w:eastAsia="Times New Roman" w:cs="Times New Roman"/>
          <w:b/>
          <w:bCs/>
          <w:szCs w:val="24"/>
        </w:rPr>
        <w:t>,</w:t>
      </w:r>
      <w:r>
        <w:rPr>
          <w:rFonts w:eastAsia="Times New Roman" w:cs="Times New Roman"/>
          <w:bCs/>
          <w:szCs w:val="24"/>
        </w:rPr>
        <w:t xml:space="preserve"> θα συζητηθεί τώρα η τέταρτη με αριθμό 1076/20-6-2017 επίκαιρη ερώτηση δεύτερου κύκλου της Βουλευτού Β΄ Πειραιά της Ένωσης Κεντρώων κ. Θεοδώρας </w:t>
      </w:r>
      <w:proofErr w:type="spellStart"/>
      <w:r>
        <w:rPr>
          <w:rFonts w:eastAsia="Times New Roman" w:cs="Times New Roman"/>
          <w:bCs/>
          <w:szCs w:val="24"/>
        </w:rPr>
        <w:t>Μεγαλοοικονόμου</w:t>
      </w:r>
      <w:proofErr w:type="spellEnd"/>
      <w:r>
        <w:rPr>
          <w:rFonts w:eastAsia="Times New Roman" w:cs="Times New Roman"/>
          <w:bCs/>
          <w:szCs w:val="24"/>
        </w:rPr>
        <w:t xml:space="preserve"> προς τον Υπουργό Ναυτιλίας και Νησιωτικής Πολιτικής, με θέμα: «Άμεσος κίνδυνος να χαθεί η τουριστική περίοδος για το πλοίο «ΒΙΤΣΕΝΤΖΟΣ ΚΟΡΝΑΡΟΣ», το οποίο συνιστά επιδοτούμενη γραμμή».</w:t>
      </w:r>
    </w:p>
    <w:p w14:paraId="56AE4B66"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Στην επίκαιρη ερώτηση θα απαντήσει ο Υφυπουργός Ναυτιλίας, κ. Νεκτάριος Σαντορινιός.</w:t>
      </w:r>
    </w:p>
    <w:p w14:paraId="56AE4B67" w14:textId="77777777" w:rsidR="00845C2F" w:rsidRDefault="0009484C">
      <w:pPr>
        <w:spacing w:after="0" w:line="600" w:lineRule="auto"/>
        <w:ind w:firstLine="720"/>
        <w:jc w:val="both"/>
        <w:rPr>
          <w:rFonts w:eastAsia="Times New Roman" w:cs="Times New Roman"/>
          <w:bCs/>
          <w:szCs w:val="24"/>
        </w:rPr>
      </w:pPr>
      <w:r>
        <w:rPr>
          <w:rFonts w:eastAsia="Times New Roman" w:cs="Times New Roman"/>
          <w:bCs/>
          <w:szCs w:val="24"/>
        </w:rPr>
        <w:t>Κυρία συνάδελφε, έχετε τον λόγο για δύο λεπτά.</w:t>
      </w:r>
    </w:p>
    <w:p w14:paraId="56AE4B68"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56AE4B6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καλημέρα σας. Γνωρίζετε ότι έχω υποβάλλει δύο ερωτήσεις σχετικά με αυτό το θέμα, μια αυτή που απαντάτε, η 1076 στις 20 Ιουνίου και άλλη μια, η 892 -η ίδια ερώτηση- στις 25 Μαΐου. </w:t>
      </w:r>
    </w:p>
    <w:p w14:paraId="56AE4B6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Το πρόβλημα με το «</w:t>
      </w:r>
      <w:proofErr w:type="spellStart"/>
      <w:r>
        <w:rPr>
          <w:rFonts w:eastAsia="Times New Roman" w:cs="Times New Roman"/>
          <w:szCs w:val="24"/>
        </w:rPr>
        <w:t>Βιτσέντζος</w:t>
      </w:r>
      <w:proofErr w:type="spellEnd"/>
      <w:r>
        <w:rPr>
          <w:rFonts w:eastAsia="Times New Roman" w:cs="Times New Roman"/>
          <w:szCs w:val="24"/>
        </w:rPr>
        <w:t xml:space="preserve"> Κορνάρος» είναι πάρα πολύ παλιό. Όπως ξέρετε, είναι επιδοτούμενη γραμμή -με τον αριθμό 2252-1-3-2001/1053 συμβάσεις - όπως λέει εδώ, ανάθεσης- και ξεκινά στις αρχές Ιουνίου τα δρομολόγια για τη θερινή περίοδο.</w:t>
      </w:r>
    </w:p>
    <w:p w14:paraId="56AE4B6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Ωστόσο, είχε βγει ανακοίνωση ότι το πλοίο θα είχε μια επισκευή μέχρι τις 2 Ιουνίου, πριν του Αγίου Πνεύματος, και άρα, όλοι περίμεναν ότι θα έκανε τα δρομολόγια του τριημέρου του Αγίου Πνεύματος, που ξεκινούσε από τις 3 ως τις 5 Ιουνίου. </w:t>
      </w:r>
    </w:p>
    <w:p w14:paraId="56AE4B6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Ξαφνικά, ανακοινώνεται ότι δεν θα κάνει δρομολόγια, χάνεται το τριήμερο αυτό, οπότε </w:t>
      </w:r>
      <w:proofErr w:type="spellStart"/>
      <w:r>
        <w:rPr>
          <w:rFonts w:eastAsia="Times New Roman" w:cs="Times New Roman"/>
          <w:szCs w:val="24"/>
        </w:rPr>
        <w:t>αναβάλεται</w:t>
      </w:r>
      <w:proofErr w:type="spellEnd"/>
      <w:r>
        <w:rPr>
          <w:rFonts w:eastAsia="Times New Roman" w:cs="Times New Roman"/>
          <w:szCs w:val="24"/>
        </w:rPr>
        <w:t xml:space="preserve"> και η πρόσβαση από την Κρήτη, όπου είχαν κλείσει πάρα πολλά δρομολόγια να έρθουν, τουριστικά πούλμαν κ.λπ., και έκανε ένα δρομολόγιο στις 11 Ιουνίου -εγώ αμφέβαλλα αν θα το έκανε, πιστεύω ότι το έκανε για τα μάτια του κόσμου- μέχρι το Καστέλι. Έμεινε, όμως, εκεί, δεν μπορούσε να επανέλθει, ξανάρχεται στον Πειραιά, ξαναμένει στον Πειραιά, αναβάλλονται όλα τα δρομολόγια και έχουμε ένα πλοίο φάντασμα. Οπότε, χάνεται ο Μάιος, που πήγε για επισκευή, ενώ είχε όλο το τετράμηνο το χειμώνα να κάνει την επισκευή του, χάνεται και όλος ο Ιούνιος -και μάλιστα, το τριήμερο όλοι είχαν ανοίξει τα μαγαζιά τους και περίμεναν και τα ξενοδοχεία να δουλέψουν- και χάνεται και ο Ιούλιος.</w:t>
      </w:r>
    </w:p>
    <w:p w14:paraId="56AE4B6D" w14:textId="77777777" w:rsidR="00845C2F" w:rsidRDefault="0009484C">
      <w:pPr>
        <w:spacing w:after="0" w:line="600" w:lineRule="auto"/>
        <w:ind w:firstLine="720"/>
        <w:jc w:val="both"/>
        <w:rPr>
          <w:rFonts w:eastAsia="Times New Roman"/>
          <w:szCs w:val="24"/>
        </w:rPr>
      </w:pPr>
      <w:r>
        <w:rPr>
          <w:rFonts w:eastAsia="Times New Roman"/>
          <w:szCs w:val="24"/>
        </w:rPr>
        <w:t xml:space="preserve">Τώρα, λοιπόν, δεν μπορεί να επισκευαστεί και δεν μπορούν να κάνουν τίποτα. Και δεν ξέρουν τι να κάνουν τα καταστήματα και τα ξενοδοχεία. Μάλιστα, έμαθα πρόσφατα ότι όσους εποχικούς υπαλλήλους είχαν προσλάβει είτε στην εστίαση είτε στα ξενοδοχεία, τους απολύουν. Τους πλήρωσαν ήδη δύο μήνες, χωρίς να τους χρησιμοποιήσουν. </w:t>
      </w:r>
    </w:p>
    <w:p w14:paraId="56AE4B6E" w14:textId="77777777" w:rsidR="00845C2F" w:rsidRDefault="0009484C">
      <w:pPr>
        <w:spacing w:after="0" w:line="600" w:lineRule="auto"/>
        <w:ind w:firstLine="720"/>
        <w:jc w:val="both"/>
        <w:rPr>
          <w:rFonts w:eastAsia="Times New Roman"/>
          <w:szCs w:val="24"/>
        </w:rPr>
      </w:pPr>
      <w:r>
        <w:rPr>
          <w:rFonts w:eastAsia="Times New Roman"/>
          <w:szCs w:val="24"/>
        </w:rPr>
        <w:t xml:space="preserve">Τώρα, λοιπόν, τι θα γίνει; Δεν ξέρουμε. Ευτυχώς, εξυπηρετούνται με το μικρό πλοιάριο, που είναι Νεάπολη-Κύθηρα. Όμως, αυτό δεν εξυπηρετεί. Το ξέρετε. </w:t>
      </w:r>
    </w:p>
    <w:p w14:paraId="56AE4B6F" w14:textId="77777777" w:rsidR="00845C2F" w:rsidRDefault="0009484C">
      <w:pPr>
        <w:spacing w:after="0" w:line="600" w:lineRule="auto"/>
        <w:ind w:firstLine="720"/>
        <w:jc w:val="both"/>
        <w:rPr>
          <w:rFonts w:eastAsia="Times New Roman"/>
          <w:szCs w:val="24"/>
        </w:rPr>
      </w:pPr>
      <w:r>
        <w:rPr>
          <w:rFonts w:eastAsia="Times New Roman"/>
          <w:szCs w:val="24"/>
        </w:rPr>
        <w:t xml:space="preserve">Πείτε τους τι πρόκειται να γίνει. Πείτε τους τουλάχιστον: «Κλείστε τα μαγαζιά σας», «Μην πληρώνετε εφορία», «Μην έχετε έξοδα». Χρησιμοποιούν </w:t>
      </w:r>
      <w:r>
        <w:rPr>
          <w:rFonts w:eastAsia="Times New Roman"/>
          <w:szCs w:val="24"/>
          <w:lang w:val="en-US"/>
        </w:rPr>
        <w:t>air</w:t>
      </w:r>
      <w:r>
        <w:rPr>
          <w:rFonts w:eastAsia="Times New Roman"/>
          <w:szCs w:val="24"/>
        </w:rPr>
        <w:t xml:space="preserve"> </w:t>
      </w:r>
      <w:r>
        <w:rPr>
          <w:rFonts w:eastAsia="Times New Roman"/>
          <w:szCs w:val="24"/>
          <w:lang w:val="en-US"/>
        </w:rPr>
        <w:t>condition</w:t>
      </w:r>
      <w:r>
        <w:rPr>
          <w:rFonts w:eastAsia="Times New Roman"/>
          <w:szCs w:val="24"/>
        </w:rPr>
        <w:t xml:space="preserve"> με τον καύσωνα κ.λπ.. Δεν ξέρουν τι να κάνουν. Περιμένουν την απάντηση τη δική σας, κύριε Υπουργέ. </w:t>
      </w:r>
    </w:p>
    <w:p w14:paraId="56AE4B70" w14:textId="77777777" w:rsidR="00845C2F" w:rsidRDefault="0009484C">
      <w:pPr>
        <w:spacing w:after="0" w:line="600" w:lineRule="auto"/>
        <w:ind w:firstLine="720"/>
        <w:jc w:val="both"/>
        <w:rPr>
          <w:rFonts w:eastAsia="Times New Roman"/>
          <w:szCs w:val="24"/>
        </w:rPr>
      </w:pPr>
      <w:r>
        <w:rPr>
          <w:rFonts w:eastAsia="Times New Roman"/>
          <w:szCs w:val="24"/>
        </w:rPr>
        <w:t>Σας ευχαριστώ.</w:t>
      </w:r>
    </w:p>
    <w:p w14:paraId="56AE4B71" w14:textId="77777777" w:rsidR="00845C2F" w:rsidRDefault="0009484C">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56AE4B72" w14:textId="77777777" w:rsidR="00845C2F" w:rsidRDefault="0009484C">
      <w:pPr>
        <w:spacing w:after="0" w:line="600" w:lineRule="auto"/>
        <w:ind w:firstLine="720"/>
        <w:jc w:val="both"/>
        <w:rPr>
          <w:rFonts w:eastAsia="Times New Roman"/>
          <w:szCs w:val="24"/>
        </w:rPr>
      </w:pPr>
      <w:r>
        <w:rPr>
          <w:rFonts w:eastAsia="Times New Roman"/>
          <w:szCs w:val="24"/>
        </w:rPr>
        <w:t>Κύριε Υπουργέ, έχετε τον λόγο για τρία λεπτά.</w:t>
      </w:r>
    </w:p>
    <w:p w14:paraId="56AE4B73" w14:textId="77777777" w:rsidR="00845C2F" w:rsidRDefault="0009484C">
      <w:pPr>
        <w:spacing w:after="0" w:line="600" w:lineRule="auto"/>
        <w:ind w:firstLine="720"/>
        <w:jc w:val="both"/>
        <w:rPr>
          <w:rFonts w:eastAsia="Times New Roman"/>
          <w:szCs w:val="24"/>
        </w:rPr>
      </w:pPr>
      <w:r>
        <w:rPr>
          <w:rFonts w:eastAsia="Times New Roman"/>
          <w:b/>
          <w:szCs w:val="24"/>
        </w:rPr>
        <w:lastRenderedPageBreak/>
        <w:t>ΝΕΚΤΑΡΙΟΣ ΣΑΝΤΟΡΙΝΙΟΣ (Υπουργός Ναυτιλίας και Νησιωτικής Πολιτικής):</w:t>
      </w:r>
      <w:r>
        <w:rPr>
          <w:rFonts w:eastAsia="Times New Roman"/>
          <w:szCs w:val="24"/>
        </w:rPr>
        <w:t xml:space="preserve"> Ευχαριστώ, κύριε Πρόεδρε.</w:t>
      </w:r>
    </w:p>
    <w:p w14:paraId="56AE4B74" w14:textId="77777777" w:rsidR="00845C2F" w:rsidRDefault="0009484C">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πιστέψτε με, και η δική μας αγωνία είναι η ίδια με αυτήν την αγωνία, που έχετε κι εσείς.</w:t>
      </w:r>
    </w:p>
    <w:p w14:paraId="56AE4B75" w14:textId="77777777" w:rsidR="00845C2F" w:rsidRDefault="0009484C">
      <w:pPr>
        <w:spacing w:after="0" w:line="600" w:lineRule="auto"/>
        <w:ind w:firstLine="720"/>
        <w:jc w:val="both"/>
        <w:rPr>
          <w:rFonts w:eastAsia="Times New Roman"/>
          <w:szCs w:val="24"/>
        </w:rPr>
      </w:pPr>
      <w:r>
        <w:rPr>
          <w:rFonts w:eastAsia="Times New Roman"/>
          <w:szCs w:val="24"/>
        </w:rPr>
        <w:t>Βέβαια, είπατε ότι θα μπορούσε να κάνει τον χειμώνα την επισκευή. Όμως, οι συγκοινωνιακές ανάγκες, ιδιαίτερα για τα νησιά, είναι πιο σημαντικές τον χειμώνα και το ξέρετε.</w:t>
      </w:r>
    </w:p>
    <w:p w14:paraId="56AE4B76" w14:textId="77777777" w:rsidR="00845C2F" w:rsidRDefault="0009484C">
      <w:pPr>
        <w:spacing w:after="0" w:line="600" w:lineRule="auto"/>
        <w:ind w:firstLine="720"/>
        <w:jc w:val="both"/>
        <w:rPr>
          <w:rFonts w:eastAsia="Times New Roman"/>
          <w:szCs w:val="24"/>
        </w:rPr>
      </w:pPr>
      <w:r>
        <w:rPr>
          <w:rFonts w:eastAsia="Times New Roman"/>
          <w:szCs w:val="24"/>
        </w:rPr>
        <w:t>Η εταιρεία είχε κάνει αίτημα, προκειμένου να κάνει την προβλεπόμενη ακινησία της για τη συντήρηση και η οποία ήταν από 2-5-2017 έως 1-6-2017. Με νεότερο αίτημά της, ζήτησε παράταση, όπως είπατε, μέχρι 8-6-2017. Αυτή είναι η ακινησία, η οποία προβλέπεται από τον ν.2932 και είναι σαφώς λιγότερη από αυτή που μπορεί να πάρει ένα πλοίο. Αυτή που δικαιούται ένα πλοίο είναι εξήντα ημέρες. Επομένως, το θέμα της ακινησίας και το κομμάτι του τριημέρου του Αγίου Πνεύματος είναι δικαιολογημένα.</w:t>
      </w:r>
    </w:p>
    <w:p w14:paraId="56AE4B77" w14:textId="77777777" w:rsidR="00845C2F" w:rsidRDefault="0009484C">
      <w:pPr>
        <w:spacing w:after="0" w:line="600" w:lineRule="auto"/>
        <w:ind w:firstLine="720"/>
        <w:jc w:val="both"/>
        <w:rPr>
          <w:rFonts w:eastAsia="Times New Roman"/>
          <w:szCs w:val="24"/>
        </w:rPr>
      </w:pPr>
      <w:r>
        <w:rPr>
          <w:rFonts w:eastAsia="Times New Roman"/>
          <w:szCs w:val="24"/>
        </w:rPr>
        <w:t>Από εκεί και πέρα, όπως γνωρίζετε και όπως είπατε κι εσείς, στις 11-6-2017 και ενώ πήγε στην Κίσσαμο, μας αναφέρθηκε μηχανική βλάβη, οπότε έπρεπε να απαγορευθεί ο απόπλους, πρώτον, για να αποκατασταθεί η βλάβη και, δεύτερον, για να προσκομιστεί βεβαιωτικό διατήρησης της κλίμακας από τον νηογνώμονα, που παρακολουθεί το πλοίο. Στη συγκεκριμένη περίπτωση, είναι ο ιταλικός νηογνώμονας «</w:t>
      </w:r>
      <w:r>
        <w:rPr>
          <w:rFonts w:eastAsia="Times New Roman"/>
          <w:szCs w:val="24"/>
          <w:lang w:val="en-US"/>
        </w:rPr>
        <w:t>RINA</w:t>
      </w:r>
      <w:r>
        <w:rPr>
          <w:rFonts w:eastAsia="Times New Roman"/>
          <w:szCs w:val="24"/>
        </w:rPr>
        <w:t>».</w:t>
      </w:r>
    </w:p>
    <w:p w14:paraId="56AE4B78" w14:textId="77777777" w:rsidR="00845C2F" w:rsidRDefault="0009484C">
      <w:pPr>
        <w:spacing w:after="0" w:line="600" w:lineRule="auto"/>
        <w:ind w:firstLine="720"/>
        <w:jc w:val="both"/>
        <w:rPr>
          <w:rFonts w:eastAsia="Times New Roman"/>
          <w:szCs w:val="24"/>
        </w:rPr>
      </w:pPr>
      <w:r>
        <w:rPr>
          <w:rFonts w:eastAsia="Times New Roman"/>
          <w:szCs w:val="24"/>
        </w:rPr>
        <w:t xml:space="preserve">Στις 16 Ιουνίου και ενώ είχε γυρίσει το πλοίο, ανέφερε ότι στο δοκιμαστικό κατάπλου του πλοίου παρουσιάστηκε εκ νέου βλάβη στην κεντρική και κύρια μηχανή και απαγορεύθηκε η συνέχιση των δρομολογίων, γιατί δεν μπορούσε να λειτουργήσει. Εμείς αμέσως ζητήσαμε από την εταιρεία να δώσει </w:t>
      </w:r>
      <w:r>
        <w:rPr>
          <w:rFonts w:eastAsia="Times New Roman"/>
          <w:szCs w:val="24"/>
        </w:rPr>
        <w:lastRenderedPageBreak/>
        <w:t xml:space="preserve">πλοίο αντικατάστασης. Όπως γνωρίζετε, βέβαια, τόσο το λιμάνι των Αντικυθήρων -κυρίως- αλλά και της </w:t>
      </w:r>
      <w:proofErr w:type="spellStart"/>
      <w:r>
        <w:rPr>
          <w:rFonts w:eastAsia="Times New Roman"/>
          <w:szCs w:val="24"/>
        </w:rPr>
        <w:t>Κισσάμου</w:t>
      </w:r>
      <w:proofErr w:type="spellEnd"/>
      <w:r>
        <w:rPr>
          <w:rFonts w:eastAsia="Times New Roman"/>
          <w:szCs w:val="24"/>
        </w:rPr>
        <w:t>, δεν είναι εύκολα λιμάνια, για να μπορεί να πάει οποιοδήποτε πλοίο. Είναι χαμηλά τα βάθη, είναι και συγκεκριμένος ο κύκλος ελιγμού.</w:t>
      </w:r>
    </w:p>
    <w:p w14:paraId="56AE4B79" w14:textId="77777777" w:rsidR="00845C2F" w:rsidRDefault="0009484C">
      <w:pPr>
        <w:spacing w:after="0" w:line="600" w:lineRule="auto"/>
        <w:ind w:firstLine="720"/>
        <w:jc w:val="both"/>
        <w:rPr>
          <w:rFonts w:eastAsia="Times New Roman"/>
          <w:szCs w:val="24"/>
        </w:rPr>
      </w:pPr>
      <w:r>
        <w:rPr>
          <w:rFonts w:eastAsia="Times New Roman"/>
          <w:szCs w:val="24"/>
        </w:rPr>
        <w:t>Ταυτόχρονα και μετά την απάντηση που μας έδωσε η εταιρεία, ζητήσαμε μήπως μπορεί να κάνει ένα δρομολόγιο Πειραιά-Κύθηρα-Σούδα, το οποίο και αυτό δεν μπόρεσε να γίνει.</w:t>
      </w:r>
    </w:p>
    <w:p w14:paraId="56AE4B7A" w14:textId="77777777" w:rsidR="00845C2F" w:rsidRDefault="0009484C">
      <w:pPr>
        <w:spacing w:after="0" w:line="600" w:lineRule="auto"/>
        <w:ind w:firstLine="720"/>
        <w:jc w:val="both"/>
        <w:rPr>
          <w:rFonts w:eastAsia="Times New Roman"/>
          <w:szCs w:val="24"/>
        </w:rPr>
      </w:pPr>
      <w:r>
        <w:rPr>
          <w:rFonts w:eastAsia="Times New Roman"/>
          <w:szCs w:val="24"/>
        </w:rPr>
        <w:t xml:space="preserve">Επομένως, στη σύσκεψη που πραγματοποιήθηκε, στην οποία ήσασταν κι εσείς, είπαμε ότι θα προχωρήσουμε σε όλες τις περαιτέρω ενέργειες. Και όντως, αυτό κάναμε. Δηλαδή, ζητήσαμε να έλθει η εταιρεία, προκειμένου να μας παρέχει συγκεκριμένες εξηγήσεις. Αυτό έγινε χθες, μετά την παρέλευση των πέντε ημερών. Η εταιρεία ήλθε και μας είπε ότι αυτήν τη στιγμή βρίσκεται σε αναζήτηση πλοίου αντικατάστασης, όχι μόνο στην Ελλάδα, αλλά και στο εξωτερικό. Εμείς της δώσαμε μια μικρή προθεσμία, προκειμένου να φέρει πλοίο αντικατάστασης. </w:t>
      </w:r>
    </w:p>
    <w:p w14:paraId="56AE4B7B" w14:textId="77777777" w:rsidR="00845C2F" w:rsidRDefault="0009484C">
      <w:pPr>
        <w:spacing w:after="0" w:line="600" w:lineRule="auto"/>
        <w:ind w:firstLine="720"/>
        <w:jc w:val="both"/>
        <w:rPr>
          <w:rFonts w:eastAsia="Times New Roman"/>
          <w:szCs w:val="24"/>
        </w:rPr>
      </w:pPr>
      <w:r>
        <w:rPr>
          <w:rFonts w:eastAsia="Times New Roman"/>
          <w:szCs w:val="24"/>
        </w:rPr>
        <w:t xml:space="preserve">Σε κάθε άλλη περίπτωση, η διαδικασία των νόμιμων κυρώσεων θα ακολουθηθεί. Και από εκεί και πέρα, αν χρειαστεί, θα πάμε και σε σύγκληση του Συμβουλίου Ακτοπλοϊκών Συγκοινωνιών, προκειμένου να τροποποιήσουμε τα δρομολόγια, σε συνεννόηση και με τον Δήμαρχο Κυθήρων, αλλά και με εσάς, τους Βουλευτές -γιατί ξέρετε ότι σε αυτό είμαστε όλοι μαζί- προκειμένου να μπορέσουμε να βοηθήσουμε, ίσως και από το </w:t>
      </w:r>
      <w:proofErr w:type="spellStart"/>
      <w:r>
        <w:rPr>
          <w:rFonts w:eastAsia="Times New Roman"/>
          <w:szCs w:val="24"/>
        </w:rPr>
        <w:t>Γύθειο</w:t>
      </w:r>
      <w:proofErr w:type="spellEnd"/>
      <w:r>
        <w:rPr>
          <w:rFonts w:eastAsia="Times New Roman"/>
          <w:szCs w:val="24"/>
        </w:rPr>
        <w:t>, τα Κύθηρα.</w:t>
      </w:r>
    </w:p>
    <w:p w14:paraId="56AE4B7C" w14:textId="77777777" w:rsidR="00845C2F" w:rsidRDefault="0009484C">
      <w:pPr>
        <w:spacing w:after="0" w:line="600" w:lineRule="auto"/>
        <w:ind w:firstLine="720"/>
        <w:jc w:val="both"/>
        <w:rPr>
          <w:rFonts w:eastAsia="Times New Roman"/>
          <w:szCs w:val="24"/>
        </w:rPr>
      </w:pPr>
      <w:r>
        <w:rPr>
          <w:rFonts w:eastAsia="Times New Roman"/>
          <w:szCs w:val="24"/>
        </w:rPr>
        <w:t xml:space="preserve">Πιστεύω ότι εντός του μήνα θα βρούμε μια οριστική λύση, τουλάχιστον σε ό,τι έχει να κάνει μέχρι τις 31-10-2017 οπότε και λήγει η </w:t>
      </w:r>
      <w:proofErr w:type="spellStart"/>
      <w:r>
        <w:rPr>
          <w:rFonts w:eastAsia="Times New Roman"/>
          <w:szCs w:val="24"/>
        </w:rPr>
        <w:t>δρομολογιακή</w:t>
      </w:r>
      <w:proofErr w:type="spellEnd"/>
      <w:r>
        <w:rPr>
          <w:rFonts w:eastAsia="Times New Roman"/>
          <w:szCs w:val="24"/>
        </w:rPr>
        <w:t xml:space="preserve"> περίοδος. Από εκεί και πέρα, στις άγονες γραμμές, που θα προκηρύξουμε τώρα, θα προσέξουμε κάπως καλύτερα.</w:t>
      </w:r>
    </w:p>
    <w:p w14:paraId="56AE4B7D"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6AE4B7E"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 έχετε τον λόγο για τρία λεπτά.</w:t>
      </w:r>
    </w:p>
    <w:p w14:paraId="56AE4B7F"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Κύριε Υπουργέ, σας καταλαβαίνω, έχετε και εσείς τα δίκια σας, γιατί σ’ αυτή την άγονο γραμμή δεν είναι η πρώτη φορά που συμβαίνει κάτι τέτοιο. Εγώ λόγω καταγωγής, το ζω επί έτη. Αυτό είναι το πλοίο-φάντασμα, οπότε δεν συμβαίνει μόνο επί των μερών σας, συνέβαινε και επί προηγουμένων κυβερνήσεων. Δεν ήταν ποτέ συνεπέστατο, οπότε μην του ξαναδώσετε επιδότηση.</w:t>
      </w:r>
    </w:p>
    <w:p w14:paraId="56AE4B80"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θέμα, όμως, δεν είναι αυτό. Το θέμα είναι ότι έχασαν Μάιο, Ιούνιο, θα χάσουν τον Ιούλιο και ίσως να χάσουν και τον Αύγουστο. Αν κατέβετε στα Κύθηρα -ελάτε να σας φιλοξενήσω και στο σπίτι μου- θα διαπιστώσετε ότι μέχρι 20 Αυγούστου είναι η σεζόν. Αν μάλιστα πάτε τον Σεπτέμβριο και τον Οκτώβριο, ούτε πουλί πετούμενο δεν θα βρείτε.</w:t>
      </w:r>
    </w:p>
    <w:p w14:paraId="56AE4B81"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 δήμος έχει χάσει τα τέλη </w:t>
      </w:r>
      <w:proofErr w:type="spellStart"/>
      <w:r>
        <w:rPr>
          <w:rFonts w:eastAsia="Times New Roman" w:cs="Times New Roman"/>
          <w:szCs w:val="24"/>
        </w:rPr>
        <w:t>παρεπιδημούντων</w:t>
      </w:r>
      <w:proofErr w:type="spellEnd"/>
      <w:r>
        <w:rPr>
          <w:rFonts w:eastAsia="Times New Roman" w:cs="Times New Roman"/>
          <w:szCs w:val="24"/>
        </w:rPr>
        <w:t xml:space="preserve">. Δεν θα πάρει τέλη. Όλα τα ξενοδοχεία αρχίζουν και απολύουν. Μην πάει κανένας ΣΔΟΕ ή κανένα ΙΚΑ να τους κάνει έλεγχο. Επιφυλάσσομαι για τη σωματική τους ακεραιότητα. Σας το λέω. Είναι τόσο εξαγριωμένοι, που ή θα τους βάλουν να ψωνίσουν ή θα τους τα πάρουν. Δεν ξέρω τι θα γίνει. Χάριν </w:t>
      </w:r>
      <w:proofErr w:type="spellStart"/>
      <w:r>
        <w:rPr>
          <w:rFonts w:eastAsia="Times New Roman" w:cs="Times New Roman"/>
          <w:szCs w:val="24"/>
        </w:rPr>
        <w:t>αστειότητος</w:t>
      </w:r>
      <w:proofErr w:type="spellEnd"/>
      <w:r>
        <w:rPr>
          <w:rFonts w:eastAsia="Times New Roman" w:cs="Times New Roman"/>
          <w:szCs w:val="24"/>
        </w:rPr>
        <w:t xml:space="preserve"> το λέω. Καταλαβαίνετε τι λέω; Έχασαν μία ολόκληρη σεζόν.</w:t>
      </w:r>
    </w:p>
    <w:p w14:paraId="56AE4B82"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Μου είπατε για τον χειμώνα. Τι να μετακινηθούν τον χειμώνα; Μερικοί ηλικιωμένοι είναι, που πάνε από τα Κύθηρα στον Πειραιά, για να μείνουν στα παιδιά τους. Δεν έχουν τίποτε άλλο να κάνουν. Ούτε φορτηγά περνάνε. Σας το λέω εκ πείρας, γιατί πολλοί Βουλευτές Α΄ Πειραιά εκλέγονται στον Δήμο Κυθήρων. Τα Κύθηρα ανήκουν στον Πειραιά, αλλά δεν έχουν καμμία σχέση με τον Πειραιά. Το είχε </w:t>
      </w:r>
      <w:r>
        <w:rPr>
          <w:rFonts w:eastAsia="Times New Roman" w:cs="Times New Roman"/>
          <w:szCs w:val="24"/>
        </w:rPr>
        <w:lastRenderedPageBreak/>
        <w:t>κάνει τότε ο Βενιζέλος, γιατί τα Κύθηρα ήταν τότε τόπος εξορίας και η γυναίκα του η Έλενα ήθελε να τα δείξει πιο πολιτισμένα και τα ενέταξαν στον Πειραιά.</w:t>
      </w:r>
    </w:p>
    <w:p w14:paraId="56AE4B83"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χειμώνα δεν πηγαίνει κανένας στα Κύθηρα, μόνο το καλοκαίρι. Αφού, λοιπόν, δεν υπάρχει αυτή η διασύνδεση, έχει χαθεί η σεζόν, το καταλαβαίνετε; Πονάω που το λέω. Χάθηκε γι’ αυτούς τους ανθρώπους η σεζόν. Κάντε κάτι, ώστε να δουλέψουν τουλάχιστον τον Αύγουστο. Το λέω, γιατί εγώ δεν θα πάω διακοπές στα Κύθηρα. Εμένα, άμα με δουν να κατεβαίνω είτε από το αεροπλάνο ή από το καράβι, θα με πετάξουν στη θάλασσα, σας το λέω.</w:t>
      </w:r>
    </w:p>
    <w:p w14:paraId="56AE4B84"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AE4B8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κύριος Υπουργός έχει τον λόγο.</w:t>
      </w:r>
    </w:p>
    <w:p w14:paraId="56AE4B8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Κυρία συνάδελφε, όπως σας είπα, καταλαβαίνω απόλυτα το πρόβλημα και πιστέψτε με, έχουμε και εμείς προσπαθήσει να βρούμε εναλλακτικό πλοίο. Αυτό, όμως, που είναι πραγματικότητα και το είχαμε πει και στη σύσκεψη, είναι ότι δεν μπορεί να είναι οποιοδήποτε πλοίο, διότι η θάλασσα δεν είναι προστατευμένη, επομένως χρειάζονται ειδικά πλοία κατηγορίας Β΄, όπως ταξινομούνται, προκειμένου να χρησιμοποιηθούν και ταυτόχρονα να είναι μικρά και να έχουν μικρό βάθος.</w:t>
      </w:r>
    </w:p>
    <w:p w14:paraId="56AE4B8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Επομένως, καταλαβαίνετε, ότι δεν υπάρχουν πολλά μικρά πλοία στην Ελλάδα και όσα υπάρχουν, αυτή τη στιγμή βρίσκονται σε κάποιες γραμμές.</w:t>
      </w:r>
    </w:p>
    <w:p w14:paraId="56AE4B8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Γίνεται μια συστηματική προσπάθεια και πιστέψτε με, ακόμη και αυτή τη στιγμή που μιλάμε οι υπηρεσίες προσπαθούν να βοηθήσουν προς αυτήν την κατεύθυνση. Σε κάθε περίπτωση, και κάποια πλοία που έχουν προταθεί, δυστυχώς, δεν θα είναι έτοιμα πριν το τέλος του Ιουλίου.</w:t>
      </w:r>
    </w:p>
    <w:p w14:paraId="56AE4B8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Εγώ μεγάλη αισιοδοξία ότι τον Αύγουστο θα αποκατασταθεί το πρόβλημα. Σε κάθε περίπτωση, όμως, πρέπει να δούμε ξανά τη γραμμή αυτή και είστε ευπρόσδεκτη –το ξέρετε άλλωστε- να το συζητήσουμε και να δούμε πώς μπορούμε να βελτιώσουμε τη συγκοινωνιακή λειτουργία, τη συγκοινωνία των Κυθήρων.</w:t>
      </w:r>
    </w:p>
    <w:p w14:paraId="56AE4B8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Πρέπει να πούμε κάτι, όμως. Ότι το πλοίο το οποίο κάνει τη γραμμή από Νεάπολη έχει αυξήσει τις </w:t>
      </w:r>
      <w:proofErr w:type="spellStart"/>
      <w:r>
        <w:rPr>
          <w:rFonts w:eastAsia="Times New Roman" w:cs="Times New Roman"/>
          <w:szCs w:val="24"/>
        </w:rPr>
        <w:t>δρομολογιακές</w:t>
      </w:r>
      <w:proofErr w:type="spellEnd"/>
      <w:r>
        <w:rPr>
          <w:rFonts w:eastAsia="Times New Roman" w:cs="Times New Roman"/>
          <w:szCs w:val="24"/>
        </w:rPr>
        <w:t xml:space="preserve"> γραμμές και βοηθά προς αυτήν την κατεύθυνση τού να μην είναι αποκλεισμένα τα Κύθηρα και να μη λέμε «τα Κύθηρα ποτέ δεν θα τα δούμε». Ταυτόχρονα, η εταιρεία, η οποία είναι θυγατρική άλλης ναυτιλιακής εταιρείας -ας μην πούμε ονόματα- έχει ήδη ανακοινώσει ότι σε όσα φορτηγά θέλουν από Χανιά να μεταβούν στα Κύθηρα δίνει δωρεάν εισιτήρια προς Πειραιά και από εκεί για οδική μετάβαση.</w:t>
      </w:r>
    </w:p>
    <w:p w14:paraId="56AE4B8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Υπουργέ.</w:t>
      </w:r>
    </w:p>
    <w:p w14:paraId="56AE4B8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Ακολουθεί η πέμπτη με αριθμό 1078/20-6-2017 επίκαιρη ερώτηση δεύτερου κύκλου του Βουλευτή Αχαΐας της Δημοκρατικής Συμπαράταξης ΠΑΣΟΚ - ΔΗΜΑΡ κ. Θεοδώρου Παπαθεοδώρου προς τον Υπουργό Ναυτιλίας και Νησιωτικής Πολιτικής με θέμα: «Διερεύνηση υπόθεσης παρεμβάσεων στη δικαιοσύνη από στελέχη του Λιμενικού Σώματος».</w:t>
      </w:r>
    </w:p>
    <w:p w14:paraId="56AE4B8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Ο κ. Παπαθεοδώρου έχει τον λόγο για δύο λεπτά.</w:t>
      </w:r>
    </w:p>
    <w:p w14:paraId="56AE4B8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56AE4B8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από ηλεκτρονική ανάρτηση που έγινε στις 19 Ιουνίου 2017 και ηχητικό ντοκουμέντο, το οποίο έχει αναρτηθεί, φέρεται ο ανθυπασπιστής του Λιμενικού Σώματος κ. </w:t>
      </w:r>
      <w:proofErr w:type="spellStart"/>
      <w:r>
        <w:rPr>
          <w:rFonts w:eastAsia="Times New Roman" w:cs="Times New Roman"/>
          <w:szCs w:val="24"/>
        </w:rPr>
        <w:t>Χριστοφορίδης</w:t>
      </w:r>
      <w:proofErr w:type="spellEnd"/>
      <w:r>
        <w:rPr>
          <w:rFonts w:eastAsia="Times New Roman" w:cs="Times New Roman"/>
          <w:szCs w:val="24"/>
        </w:rPr>
        <w:t xml:space="preserve"> να συνομιλεί με τον κρατούμενο κ. </w:t>
      </w:r>
      <w:proofErr w:type="spellStart"/>
      <w:r>
        <w:rPr>
          <w:rFonts w:eastAsia="Times New Roman" w:cs="Times New Roman"/>
          <w:szCs w:val="24"/>
        </w:rPr>
        <w:t>Γιαννουσάκη</w:t>
      </w:r>
      <w:proofErr w:type="spellEnd"/>
      <w:r>
        <w:rPr>
          <w:rFonts w:eastAsia="Times New Roman" w:cs="Times New Roman"/>
          <w:szCs w:val="24"/>
        </w:rPr>
        <w:t xml:space="preserve">, καταδικασμένο πρωτοδίκως σε ισόβια. </w:t>
      </w:r>
    </w:p>
    <w:p w14:paraId="56AE4B9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αυτή τη συνομιλία, ο υπαξιωματικός επιχειρεί να εμπλέξει συγκεκριμένο επιχειρηματία σε υπόθεση ναρκωτικών και προτρέπει ανοικτά τον κρατούμενο να καταθέσει εις βάρος του, λέγοντας επίσης ότι θα υπάρξουν ανταλλάγματα, που θα ελαφρύνουν την ποινική του κατάσταση. </w:t>
      </w:r>
    </w:p>
    <w:p w14:paraId="56AE4B9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Ταυτόχρονα, ο κ. </w:t>
      </w:r>
      <w:proofErr w:type="spellStart"/>
      <w:r>
        <w:rPr>
          <w:rFonts w:eastAsia="Times New Roman" w:cs="Times New Roman"/>
          <w:szCs w:val="24"/>
        </w:rPr>
        <w:t>Χριστοφορίδης</w:t>
      </w:r>
      <w:proofErr w:type="spellEnd"/>
      <w:r>
        <w:rPr>
          <w:rFonts w:eastAsia="Times New Roman" w:cs="Times New Roman"/>
          <w:szCs w:val="24"/>
        </w:rPr>
        <w:t xml:space="preserve"> ακούγεται, μεταξύ άλλων, στις συνομιλίες να βρίσκεται, όπως λέει, σε συνεννόηση με τον Υπουργό Εθνικής Άμυνας κ. Καμμένο, τον οποίον φαίνεται ότι ενημερώνει για την υπόθεση, αλλά φέρεται να βρίσκεται σε επικοινωνία και με την Εισαγγελέα κ. Τζίβα, με την οποία φέρεται να κανόνισε, μέσω του κ. Καμμένου, να επισκεφθεί τον κρατούμενο για τη λήψη κατάθεσης και άλλων στοιχείων σχετικών με την υπόθεση. </w:t>
      </w:r>
    </w:p>
    <w:p w14:paraId="56AE4B9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Ακούμε στο ηχητικό ότι προτρέπει τον κρατούμενο να κάνει έναν εχθρό, γιατί πράγματι, πίσω υπάρχουν πολλά σημαντικά επιχειρηματικά και πολιτικά συμφέροντα. Ο ανακριτικός υπάλληλος φέρεται να υπόσχεται να μεσολαβήσει, ώστε ο κρατούμενος να τύχει των ευεργετημάτων του νόμου, εάν καταθέσει στην κατεύθυνση, που ο ίδιος θέλει. Φτάνει στο σημείο να υποσχεθεί παρέμβασή του στο Εφετείο Αναστολών. Διατείνεται δε, ότι εάν λάβει αυτός την κατάθεση του κρατουμένου, θα πάει στον κ. Τσίπρα και στον κ. Κοντονή για να τον βγάλει από τη φυλακή.</w:t>
      </w:r>
    </w:p>
    <w:p w14:paraId="56AE4B9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ερωτήματα είναι πάρα πολύ απλά, γιατί αυτά είναι πραγματικά γεγονότα, εφ’ όσον έχουμε το ηχητικό ντοκουμέντο. Από τη μια πλευρά, με ποιου εντολή, κύριε Υπουργέ, ενεπλάκη ο υπαξιωματικός στην όλη υπόθεση και από πότε; </w:t>
      </w:r>
    </w:p>
    <w:p w14:paraId="56AE4B9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δεύτερη ερώτηση, η οποία είναι συναφής, είναι η εξής: Εσείς, ως Υπουργείο, πότε ενημερωθήκατε για την παράνομη δραστηριότητα; </w:t>
      </w:r>
    </w:p>
    <w:p w14:paraId="56AE4B9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ένα άλλο πολύ απλό ερώτημά μου είναι το εξής: Όταν ακούσατε ή όταν διαβάσατε αυτά τα δημοσιεύματα, ποια πειθαρχική διαδικασία εκκινήσατε εναντίον του ανθυπασπιστή και από πότε; </w:t>
      </w:r>
    </w:p>
    <w:p w14:paraId="56AE4B9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AE4B97" w14:textId="77777777" w:rsidR="00845C2F" w:rsidRDefault="0009484C">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56AE4B9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AE4B9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b/>
          <w:bCs/>
        </w:rPr>
        <w:t>(Υφυπουργός Ναυτιλίας και Νησιωτικής Πολιτικής):</w:t>
      </w:r>
      <w:r>
        <w:rPr>
          <w:rFonts w:eastAsia="Times New Roman" w:cs="Times New Roman"/>
          <w:b/>
          <w:szCs w:val="24"/>
        </w:rPr>
        <w:t xml:space="preserve"> </w:t>
      </w:r>
      <w:r>
        <w:rPr>
          <w:rFonts w:eastAsia="Times New Roman" w:cs="Times New Roman"/>
          <w:szCs w:val="24"/>
        </w:rPr>
        <w:t xml:space="preserve">Ευχαριστώ, κύριε Πρόεδρε. </w:t>
      </w:r>
    </w:p>
    <w:p w14:paraId="56AE4B9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αυγατίσατε τα ερωτήματα. Από ένα έγιναν τρία. </w:t>
      </w:r>
    </w:p>
    <w:p w14:paraId="56AE4B9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Είναι συναφή, κύριε Υπουργέ, το ένα μετά το άλλο. </w:t>
      </w:r>
    </w:p>
    <w:p w14:paraId="56AE4B9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b/>
          <w:bCs/>
        </w:rPr>
        <w:t>(Υφυπουργός Ναυτιλίας και Νησιωτικής Πολιτικής):</w:t>
      </w:r>
      <w:r>
        <w:rPr>
          <w:rFonts w:eastAsia="Times New Roman" w:cs="Times New Roman"/>
          <w:szCs w:val="24"/>
        </w:rPr>
        <w:t xml:space="preserve"> Εντάξει, είναι απολύτως κατανοητό. </w:t>
      </w:r>
    </w:p>
    <w:p w14:paraId="56AE4B9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Παπαθεοδώρου, στελέχη του Τομέα Ασφάλειας-Ανάκρισης του Λιμεναρχείου Πειραιά επισκέφθηκαν κάποιες φορές στο ειδικό κατάστημα κράτησης Νέας Αυλώνας τον κρατούμενο για παράβαση του ν.4139/2013, σε συνδυασμό με τον ν.3459/2006 περί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κ. </w:t>
      </w:r>
      <w:proofErr w:type="spellStart"/>
      <w:r>
        <w:rPr>
          <w:rFonts w:eastAsia="Times New Roman" w:cs="Times New Roman"/>
          <w:szCs w:val="24"/>
        </w:rPr>
        <w:t>Γιαννουσάκη</w:t>
      </w:r>
      <w:proofErr w:type="spellEnd"/>
      <w:r>
        <w:rPr>
          <w:rFonts w:eastAsia="Times New Roman" w:cs="Times New Roman"/>
          <w:szCs w:val="24"/>
        </w:rPr>
        <w:t xml:space="preserve"> Ευθύμιο, προκειμένου ο τελευταίος να δώσει με δική του πρωτοβουλία πληροφορίες για την ανακάλυψη περαιτέρω υπόπτων, σχετιζόμενων με την υπόθεση του «</w:t>
      </w:r>
      <w:r>
        <w:rPr>
          <w:rFonts w:eastAsia="Times New Roman" w:cs="Times New Roman"/>
          <w:szCs w:val="24"/>
          <w:lang w:val="en-US"/>
        </w:rPr>
        <w:t>NOOR</w:t>
      </w:r>
      <w:r>
        <w:rPr>
          <w:rFonts w:eastAsia="Times New Roman" w:cs="Times New Roman"/>
          <w:szCs w:val="24"/>
        </w:rPr>
        <w:t>-1», στα πλαίσια των αρμοδιοτήτων τους, ως στελέχη του τομέα ασφαλείας.</w:t>
      </w:r>
    </w:p>
    <w:p w14:paraId="56AE4B9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ο Κώδικας Ναρκωτικών και ιδιαίτερα το άρθρο 27 παράγραφος 4 λέει ότι «για τις </w:t>
      </w:r>
      <w:proofErr w:type="spellStart"/>
      <w:r>
        <w:rPr>
          <w:rFonts w:eastAsia="Times New Roman" w:cs="Times New Roman"/>
          <w:szCs w:val="24"/>
        </w:rPr>
        <w:t>χορηγηθείσες</w:t>
      </w:r>
      <w:proofErr w:type="spellEnd"/>
      <w:r>
        <w:rPr>
          <w:rFonts w:eastAsia="Times New Roman" w:cs="Times New Roman"/>
          <w:szCs w:val="24"/>
        </w:rPr>
        <w:t xml:space="preserve"> από τον υπαίτιο πληροφορίες συντάσσεται έκθεση ένορκης εξέτασης μάρτυρα, η οποία αποστέλλεται στον εποπτεύοντα της υποθέσεως ναρκωτικών εισαγγελέα εφετών κατ’ άρθρο 44, προκειμένου να λάβει γνώση». </w:t>
      </w:r>
    </w:p>
    <w:p w14:paraId="56AE4B9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Δεν θα σας διαβάσω όλο το άρθρο, αλλά μόνο την κατάληξή του, γιατί νομίζω ότι απαντά και στα ερωτήματά σας: «Των ανωτέρω εκθέσεων λαμβάνουν γνώση μόνο τα μέλη του αρμόδιου Δικαστικού Συμβουλίου ή Δικαστηρίου, τα οποία εξετάζουν και αυτεπαγγέλτως τη χορήγηση ή μη των προβλεπόμενων στις προηγούμενες παραγράφους ευεργετημάτων». </w:t>
      </w:r>
    </w:p>
    <w:p w14:paraId="56AE4BA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Άρα, καταλαβαίνετε ότι αυτό είναι μια διαδικασία, βάσει του Κώδικα Ναρκωτικών. Βάσει αυτού του άρθρου, δεν μπορεί κανένας άλλος, πλην των αρμόδιων δικαστικών αρχών, να έχει γνώση ούτε η πολιτική ηγεσία ούτε η φυσική ηγεσία του Λιμενικού Σώματος ούτε κανένας άλλος, γιατί αλλιώς δεν θα μπορούσε να γίνει και η ανάκριση, όπως καταλαβαίνετε. </w:t>
      </w:r>
    </w:p>
    <w:p w14:paraId="56AE4BA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Από εκεί και πέρα, επειδή ρωτάτε ποια πειθαρχικά μέτρα έχουμε λάβει, όπως γνωρίζετε –φαντάζομαι ότι και αυτό το γνωρίζετε- μετά από τη μήνυση που έχει υποβάλει ο συγκεκριμένος επιχειρηματίας, ο Άρειος Πάγος έχει διατάξει προκαταρκτική εξέταση, η οποία εκτελείται από εισαγγελέα εφετών.</w:t>
      </w:r>
    </w:p>
    <w:p w14:paraId="56AE4BA2"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θα ήθελα να σας πω ότι η ηγεσία του Υπουργείου εγγυάται ότι, όσα στοιχεία ζητηθούν από τις αρμόδιες εισαγγελικές αρχές, θα χορηγηθούν άμεσα και πλήρως, προκειμένου να διερευνηθεί πλήρως η υπόθεση. Εφ’ όσον κατά τη διάρκεια της δικαστικής διερεύνησης προκύψει η αναγκαιότητα για πειθαρχικό έλεγχο, τότε σας διαβεβαιώ ότι θα παραγγελθεί άμεσα. </w:t>
      </w:r>
    </w:p>
    <w:p w14:paraId="56AE4BA3"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κύριε Παπαθεοδώρου, εσείς πιστεύετε ότι μια ένορκη διοικητική εξέταση –γιατί αυτό είναι το πειθαρχικό μέτρο- η οποία θα διαταχθεί και η οποία θα γίνει κανονικά από ανώτερο ίσως και από ανώτατο αξιωματικό του Λιμενικού Σώματος, λέω εγώ, θα μπορέσει να δώσει στοιχεία τέτοια, περισσότερα από αυτά που θα συγκεντρωθούν από έναν εισαγγελέα εφετών; Πιστεύετε ότι ένας ανώτατος αξιωματικός του Λιμενικού Σώματος έχει περισσότερη δυνατότητα και μεγαλύτερη πρόσβαση σε στοιχεία για την εν λόγω υπόθεση, από αυτή που έχει ένας εισαγγελέας εφετών; Ειλικρινά, δεν καταλαβαίνω γιατί βιάζεστε. </w:t>
      </w:r>
    </w:p>
    <w:p w14:paraId="56AE4BA4"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είπα και πριν ότι οτιδήποτε και αν χρειαστεί, οποιαδήποτε πειθαρχική παράβαση και αν διαπιστωθεί από τη δικαστική έρευνα, αυτή θα ελεγχθεί άμεσα. </w:t>
      </w:r>
    </w:p>
    <w:p w14:paraId="56AE4BA5"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56AE4BA6"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κύριε Παπαθεοδώρου, έχετε τον λόγο.</w:t>
      </w:r>
    </w:p>
    <w:p w14:paraId="56AE4BA7"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Υπουργέ, δεν μου απαντήσατε για τον εξής λόγο: Από τη μια πλευρά, δεν σας ρώτησα για το ποινικό κομμάτι. Το ποινικό κομμάτι το γνωρίζω πάρα πολύ καλά. Η δική σας αρμοδιότητα είναι το πειθαρχικό κομμάτι, δηλαδή η πειθαρχική διαδικασία. </w:t>
      </w:r>
    </w:p>
    <w:p w14:paraId="56AE4BA8"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σας το λέω αυτό, διότι ο κ. </w:t>
      </w:r>
      <w:proofErr w:type="spellStart"/>
      <w:r>
        <w:rPr>
          <w:rFonts w:eastAsia="Times New Roman" w:cs="Times New Roman"/>
          <w:szCs w:val="24"/>
        </w:rPr>
        <w:t>Γιαννουσάκης</w:t>
      </w:r>
      <w:proofErr w:type="spellEnd"/>
      <w:r>
        <w:rPr>
          <w:rFonts w:eastAsia="Times New Roman" w:cs="Times New Roman"/>
          <w:szCs w:val="24"/>
        </w:rPr>
        <w:t xml:space="preserve"> καταθέτει στο Πενταμελές Εφετείο Αναστολών ότι εκβιαζόταν από τον κ. </w:t>
      </w:r>
      <w:proofErr w:type="spellStart"/>
      <w:r>
        <w:rPr>
          <w:rFonts w:eastAsia="Times New Roman" w:cs="Times New Roman"/>
          <w:szCs w:val="24"/>
        </w:rPr>
        <w:t>Χριστοφορίδη</w:t>
      </w:r>
      <w:proofErr w:type="spellEnd"/>
      <w:r>
        <w:rPr>
          <w:rFonts w:eastAsia="Times New Roman" w:cs="Times New Roman"/>
          <w:szCs w:val="24"/>
        </w:rPr>
        <w:t xml:space="preserve">. Σε άλλη συνέντευξή του, που δημοσιεύτηκε χθες, λέει: «Όλες οι καταθέσεις μου έχουν διαρρεύσει από τον ίδιο άνθρωπο» -σας λέω ποια είναι τα κομμάτια της πειθαρχικής διαδικασίας- «και είναι από τον κ. Παναγιώτη </w:t>
      </w:r>
      <w:proofErr w:type="spellStart"/>
      <w:r>
        <w:rPr>
          <w:rFonts w:eastAsia="Times New Roman" w:cs="Times New Roman"/>
          <w:szCs w:val="24"/>
        </w:rPr>
        <w:t>Χριστοφορίδη</w:t>
      </w:r>
      <w:proofErr w:type="spellEnd"/>
      <w:r>
        <w:rPr>
          <w:rFonts w:eastAsia="Times New Roman" w:cs="Times New Roman"/>
          <w:szCs w:val="24"/>
        </w:rPr>
        <w:t xml:space="preserve">, όπως και διέρρευσαν την προηγούμενη Κυριακή στον ελληνικό Τύπο». Είναι χθεσινή η συνέντευξή του. Λέει ότι διέρρευσαν αυτούσιες οι καταθέσεις του. </w:t>
      </w:r>
    </w:p>
    <w:p w14:paraId="56AE4BA9"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λέει: «Όλες μου οι καταθέσεις είναι στα χέρια του κ. </w:t>
      </w:r>
      <w:proofErr w:type="spellStart"/>
      <w:r>
        <w:rPr>
          <w:rFonts w:eastAsia="Times New Roman" w:cs="Times New Roman"/>
          <w:szCs w:val="24"/>
        </w:rPr>
        <w:t>Χριστοφορίδη</w:t>
      </w:r>
      <w:proofErr w:type="spellEnd"/>
      <w:r>
        <w:rPr>
          <w:rFonts w:eastAsia="Times New Roman" w:cs="Times New Roman"/>
          <w:szCs w:val="24"/>
        </w:rPr>
        <w:t xml:space="preserve">, ο οποίος τις διανέμει στους ανθρώπους, που αυτός κρίνει». Και τελειώνει: «Προφανώς, αυτή την έδωσε ο κ. </w:t>
      </w:r>
      <w:proofErr w:type="spellStart"/>
      <w:r>
        <w:rPr>
          <w:rFonts w:eastAsia="Times New Roman" w:cs="Times New Roman"/>
          <w:szCs w:val="24"/>
        </w:rPr>
        <w:t>Χριστοφορίδης</w:t>
      </w:r>
      <w:proofErr w:type="spellEnd"/>
      <w:r>
        <w:rPr>
          <w:rFonts w:eastAsia="Times New Roman" w:cs="Times New Roman"/>
          <w:szCs w:val="24"/>
        </w:rPr>
        <w:t xml:space="preserve"> στον κ. Καμμένο». </w:t>
      </w:r>
    </w:p>
    <w:p w14:paraId="56AE4BAA"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είναι μια καταγγελία. Είναι μια καταγγελία, όχι οπουδήποτε, την επανέλαβε και στο Πενταμελές Εφετείο Αναστολών. </w:t>
      </w:r>
    </w:p>
    <w:p w14:paraId="56AE4BAB"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όταν ακούτε ότι ένας υπαξιωματικός του Λιμενικού διαρρέει καταθέσεις, ε, το λιγότερο που μπορείτε να κάνετε είναι να τον καλέσετε και να του πείτε «βρε αδελφέ, γιατί το κάνεις αυτό;» ή «πού βρισκόμαστε σε αυτή την υπόθεση;».</w:t>
      </w:r>
    </w:p>
    <w:p w14:paraId="56AE4BAC"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πρόβλημα είναι ότι εδώ ο κ. </w:t>
      </w:r>
      <w:proofErr w:type="spellStart"/>
      <w:r>
        <w:rPr>
          <w:rFonts w:eastAsia="Times New Roman" w:cs="Times New Roman"/>
          <w:szCs w:val="24"/>
        </w:rPr>
        <w:t>Χριστοφορίδης</w:t>
      </w:r>
      <w:proofErr w:type="spellEnd"/>
      <w:r>
        <w:rPr>
          <w:rFonts w:eastAsia="Times New Roman" w:cs="Times New Roman"/>
          <w:szCs w:val="24"/>
        </w:rPr>
        <w:t xml:space="preserve"> φέρεται να είναι διαμεσολαβητής συμφερόντων, που διαδραματίζει μεν κομβικό ρόλο στην υπόθεση, αλλά φαίνεται ο ίδιος να έχει σχέσεις και επαφές -όχι μόνο τηλεφωνικές, κύριε Υπουργέ- τόσο με τον κ. Καμμένο όσο και με την Εισαγγελέα κ. Τζίβα. Φαίνεται να συνομιλεί διά ζώσης με τον κρατούμενο. Φαίνεται να επικοινωνεί με </w:t>
      </w:r>
      <w:proofErr w:type="spellStart"/>
      <w:r>
        <w:rPr>
          <w:rFonts w:eastAsia="Times New Roman" w:cs="Times New Roman"/>
          <w:szCs w:val="24"/>
          <w:lang w:val="en-US"/>
        </w:rPr>
        <w:t>sms</w:t>
      </w:r>
      <w:proofErr w:type="spellEnd"/>
      <w:r>
        <w:rPr>
          <w:rFonts w:eastAsia="Times New Roman" w:cs="Times New Roman"/>
          <w:szCs w:val="24"/>
        </w:rPr>
        <w:t xml:space="preserve">, για να τον ενημερώνει για τις κινήσεις της εισαγγελέως και την εξέλιξη της υπόθεσης. </w:t>
      </w:r>
    </w:p>
    <w:p w14:paraId="56AE4BAD"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αυτό το οποίο θα πρέπει να δούμε –και είναι, αν θέλετε, το κρίσιμο σημείο της ερώτησής μου- είναι το εξής: Από την 16</w:t>
      </w:r>
      <w:r>
        <w:rPr>
          <w:rFonts w:eastAsia="Times New Roman" w:cs="Times New Roman"/>
          <w:szCs w:val="24"/>
          <w:vertAlign w:val="superscript"/>
        </w:rPr>
        <w:t>η</w:t>
      </w:r>
      <w:r>
        <w:rPr>
          <w:rFonts w:eastAsia="Times New Roman" w:cs="Times New Roman"/>
          <w:szCs w:val="24"/>
        </w:rPr>
        <w:t xml:space="preserve"> Μαΐου 2017 ο </w:t>
      </w:r>
      <w:proofErr w:type="spellStart"/>
      <w:r>
        <w:rPr>
          <w:rFonts w:eastAsia="Times New Roman" w:cs="Times New Roman"/>
          <w:szCs w:val="24"/>
        </w:rPr>
        <w:t>Γιαννουσάκης</w:t>
      </w:r>
      <w:proofErr w:type="spellEnd"/>
      <w:r>
        <w:rPr>
          <w:rFonts w:eastAsia="Times New Roman" w:cs="Times New Roman"/>
          <w:szCs w:val="24"/>
        </w:rPr>
        <w:t xml:space="preserve"> έχει κάνει αναφορά στην Εισαγγελία του Αρείου Πάγου. Είναι αυτό το οποίο λέγατε προηγουμένως. Από 16 Μαΐου έχει κάνει αναφορά στην Εισαγγελία του Αρείου Πάγου, στην οποία αναφέρεται ότι εκβιάζεται από τον </w:t>
      </w:r>
      <w:proofErr w:type="spellStart"/>
      <w:r>
        <w:rPr>
          <w:rFonts w:eastAsia="Times New Roman" w:cs="Times New Roman"/>
          <w:szCs w:val="24"/>
        </w:rPr>
        <w:t>Χριστοφορίδη</w:t>
      </w:r>
      <w:proofErr w:type="spellEnd"/>
      <w:r>
        <w:rPr>
          <w:rFonts w:eastAsia="Times New Roman" w:cs="Times New Roman"/>
          <w:szCs w:val="24"/>
        </w:rPr>
        <w:t xml:space="preserve">. Επομένως, όταν στο πλέον επίσημο όργανο αυτής της ποινικής διαδικασίας έχετε μια αναφορά για ένα στέλεχος του Υπουργείου σας, ποια είναι η δική σας αντίδραση; </w:t>
      </w:r>
    </w:p>
    <w:p w14:paraId="56AE4BAE"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αν δεν υπάρχει καμμία αντίδραση, από πλευρά σας, τότε το ερώτημα μετατίθεται. Το ερώτημα είναι ένα: Ποιος σας κρατάει, κύριε Υπουργέ, από το να ξεκινήσετε την πειθαρχική διαδικασία σε προκαταρκτικό επίπεδο -δεν σας λέω κάτι άλλο- για να μάθετε τι έχει γίνει με τον συγκεκριμένο υπαξιωματικό; Διότι, ξέρετε κάτι; </w:t>
      </w:r>
    </w:p>
    <w:p w14:paraId="56AE4BAF"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AE4BB0"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Ολοκληρώνω, κύριε Πρόεδρε. </w:t>
      </w:r>
    </w:p>
    <w:p w14:paraId="56AE4BB1"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Εγώ λυπάμαι για ένα ζήτημα: Η αδράνεια του δικού σας Υπουργείου –και δεν μιλάω προσωπικά, καταλαβαίνετε τι εννοώ- σας συμπεριλαμβάνει σε όλους αυτούς, οι οποίοι ήξεραν και δεν έκαναν τίποτα όλη αυτή την περίοδο. </w:t>
      </w:r>
    </w:p>
    <w:p w14:paraId="56AE4BB2"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Επανέρχομαι, λοιπόν, στο ερώτημα: Από πότε γνώριζε το Υπουργείο την παράνομη δραστηριότητα του </w:t>
      </w:r>
      <w:r>
        <w:rPr>
          <w:rFonts w:eastAsia="Times New Roman"/>
          <w:bCs/>
          <w:shd w:val="clear" w:color="auto" w:fill="FFFFFF"/>
        </w:rPr>
        <w:t xml:space="preserve">συγκεκριμένου Υπαξιωματικού; Αν τον καλύπτετε, θα μοιραστείτε και τις ευθύνες αργότερα, όταν η ποινική διαδικασία θα σας εγκαλέσει για την αδράνεια στο πειθαρχικό επίπεδο. Γιατί; Γιατί εδώ έχουμε παρανομία. Ποιο είναι το αδίκημα; Κατάχρηση εξουσίας. Και δεν πιστεύω να θέλετε να εμπλακεί το Υπουργείο στην συγκάλυψη της κατάχρησης εξουσίας σε κακουργηματικό επίπεδο. </w:t>
      </w:r>
    </w:p>
    <w:p w14:paraId="56AE4BB3"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ευχαριστώ. </w:t>
      </w:r>
    </w:p>
    <w:p w14:paraId="56AE4BB4"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Κύριε Υπουργέ, έχετε τον λόγο. </w:t>
      </w:r>
    </w:p>
    <w:p w14:paraId="56AE4BB5"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Κύριε Παπαθεοδώρου, μάλλον κάνετε ένα σοβαρό λάθος και από κάποιον έγκριτο επιστήμονα δεν θα περίμενα ένα τέτοιο λάθος. </w:t>
      </w:r>
    </w:p>
    <w:p w14:paraId="56AE4BB6"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ΘΕΟΔΩΡΟΣ ΠΑΠΑΘΕΟΔΩΡΟΥ:</w:t>
      </w:r>
      <w:r>
        <w:rPr>
          <w:rFonts w:eastAsia="Times New Roman" w:cs="Times New Roman"/>
          <w:bCs/>
          <w:shd w:val="clear" w:color="auto" w:fill="FFFFFF"/>
        </w:rPr>
        <w:t xml:space="preserve"> Να το ακούσω. Για πείτε μου. </w:t>
      </w:r>
    </w:p>
    <w:p w14:paraId="56AE4BB7"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ΝΕΚΤΑΡΙΟΣ ΣΑΝΤΟΡΙΝΙΟΣ (Υφυπουργός Ναυτιλίας και Νησιωτικής Πολιτικής):</w:t>
      </w:r>
      <w:r>
        <w:rPr>
          <w:rFonts w:eastAsia="Times New Roman" w:cs="Times New Roman"/>
          <w:bCs/>
          <w:shd w:val="clear" w:color="auto" w:fill="FFFFFF"/>
        </w:rPr>
        <w:t xml:space="preserve"> Υιοθετείτε άκριτα καταθέσεις και μαρτυρίες και ενώ γίνεται προκαταρκτική εξέταση, εσείς τα θεωρείτε ως δεδομένα και λέτε ότι υπάρχει παράνομη δραστηριότητα. Πείτε μου, από πού προκύπτει ότι υπάρχει παράνομη δραστηριότητα; Ποια δικαστική έρευνα έδειξε αυτό τα πράγμα; </w:t>
      </w:r>
    </w:p>
    <w:p w14:paraId="56AE4BB8"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ΘΕΟΔΩΡΟΣ ΠΑΠΑΘΕΟΔΩΡΟΥ:</w:t>
      </w:r>
      <w:r>
        <w:rPr>
          <w:rFonts w:eastAsia="Times New Roman" w:cs="Times New Roman"/>
          <w:bCs/>
          <w:shd w:val="clear" w:color="auto" w:fill="FFFFFF"/>
        </w:rPr>
        <w:t xml:space="preserve"> Αφήστε τη δικαιοσύνη. Εσείς τι κάνετε; </w:t>
      </w:r>
    </w:p>
    <w:p w14:paraId="56AE4BB9"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Ή μήπως προκύπτει από τα </w:t>
      </w:r>
      <w:proofErr w:type="spellStart"/>
      <w:r>
        <w:rPr>
          <w:rFonts w:eastAsia="Times New Roman" w:cs="Times New Roman"/>
          <w:bCs/>
          <w:shd w:val="clear" w:color="auto" w:fill="FFFFFF"/>
        </w:rPr>
        <w:t>τηλεπαράθυρα</w:t>
      </w:r>
      <w:proofErr w:type="spellEnd"/>
      <w:r>
        <w:rPr>
          <w:rFonts w:eastAsia="Times New Roman" w:cs="Times New Roman"/>
          <w:bCs/>
          <w:shd w:val="clear" w:color="auto" w:fill="FFFFFF"/>
        </w:rPr>
        <w:t xml:space="preserve"> και τα διάφορα </w:t>
      </w:r>
      <w:r>
        <w:rPr>
          <w:rFonts w:eastAsia="Times New Roman" w:cs="Times New Roman"/>
          <w:bCs/>
          <w:shd w:val="clear" w:color="auto" w:fill="FFFFFF"/>
          <w:lang w:val="en-US"/>
        </w:rPr>
        <w:t>sites</w:t>
      </w:r>
      <w:r>
        <w:rPr>
          <w:rFonts w:eastAsia="Times New Roman" w:cs="Times New Roman"/>
          <w:bCs/>
          <w:shd w:val="clear" w:color="auto" w:fill="FFFFFF"/>
        </w:rPr>
        <w:t xml:space="preserve">, τα οποία αναφέρονται σε αυτό; </w:t>
      </w:r>
    </w:p>
    <w:p w14:paraId="56AE4BBA"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ΘΕΟΔΩΡΟΣ ΠΑΠΑΘΕΟΔΩΡΟΥ:</w:t>
      </w:r>
      <w:r>
        <w:rPr>
          <w:rFonts w:eastAsia="Times New Roman" w:cs="Times New Roman"/>
          <w:bCs/>
          <w:shd w:val="clear" w:color="auto" w:fill="FFFFFF"/>
        </w:rPr>
        <w:t xml:space="preserve"> …(δεν ακούστηκε) </w:t>
      </w:r>
    </w:p>
    <w:p w14:paraId="56AE4BBB"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Και δεύτερον, υιοθετείτε άκριτα κατηγορίες, οι οποίες αυτή τη στιγμή εξετάζονται από εισαγγελέα εφετών. </w:t>
      </w:r>
    </w:p>
    <w:p w14:paraId="56AE4BBC"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αυτό που σας είπα, κύριε Παπαθεοδώρου, </w:t>
      </w:r>
      <w:r>
        <w:rPr>
          <w:rFonts w:eastAsia="Times New Roman"/>
          <w:bCs/>
          <w:shd w:val="clear" w:color="auto" w:fill="FFFFFF"/>
        </w:rPr>
        <w:t>είναι</w:t>
      </w:r>
      <w:r>
        <w:rPr>
          <w:rFonts w:eastAsia="Times New Roman" w:cs="Times New Roman"/>
          <w:bCs/>
          <w:shd w:val="clear" w:color="auto" w:fill="FFFFFF"/>
        </w:rPr>
        <w:t xml:space="preserve"> ότι σε αντίθεση με ό,τι γινόταν πιθανόν τα προηγούμενα χρόνια, κάθε λεπτομέρεια, που θα χρειαστεί ο αρμόδιος εισαγγελέας θα διατεθεί πάραυτα από το Υπουργείο μας. </w:t>
      </w:r>
      <w:r>
        <w:rPr>
          <w:rFonts w:eastAsia="Times New Roman"/>
          <w:bCs/>
          <w:shd w:val="clear" w:color="auto" w:fill="FFFFFF"/>
        </w:rPr>
        <w:t>Είναι</w:t>
      </w:r>
      <w:r>
        <w:rPr>
          <w:rFonts w:eastAsia="Times New Roman" w:cs="Times New Roman"/>
          <w:bCs/>
          <w:shd w:val="clear" w:color="auto" w:fill="FFFFFF"/>
        </w:rPr>
        <w:t xml:space="preserve"> ξεκάθαρο αυτό που σας λέω. Και μου λέτε «γιατί δεν κάνετε ένορκη διοικητική εξέταση;». Ξέρετε πόσο χρόνο κρατάει μια ένορκη διοικητική εξέταση; </w:t>
      </w:r>
    </w:p>
    <w:p w14:paraId="56AE4BBD"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ΘΕΟΔΩΡΟΣ ΠΑΠΑΘΕΟΔΩΡΟΥ:</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ξέρω. </w:t>
      </w:r>
    </w:p>
    <w:p w14:paraId="56AE4BBE"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Πάρα πολύ χρόνο, κύριε Παπαθεοδώρου και το γνωρίζετε. Γνωρίζετε πώς κινούνται αυτές οι </w:t>
      </w:r>
      <w:r>
        <w:rPr>
          <w:rFonts w:eastAsia="Times New Roman"/>
          <w:bCs/>
          <w:shd w:val="clear" w:color="auto" w:fill="FFFFFF"/>
        </w:rPr>
        <w:t xml:space="preserve">διαδικασίες. Πολλές φορές θα μπορούσε κάποιος να πει ότι είναι και παρελκυστική αυτή η διαδικασία. </w:t>
      </w:r>
    </w:p>
    <w:p w14:paraId="56AE4BBF"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Όμως ξέρετε κάτι, κύριε Παπαθεοδώρου; Επειδή είπατε ότι λυπάστε, εγώ λυπάμαι, όχι για αυτά που είπατε, αλλά για αυτά που δεν είπατε. Δεν είπατε, λοιπόν, ότι η υπόθεση αυτή είναι μια από τις </w:t>
      </w:r>
      <w:r>
        <w:rPr>
          <w:rFonts w:eastAsia="Times New Roman"/>
          <w:bCs/>
          <w:shd w:val="clear" w:color="auto" w:fill="FFFFFF"/>
        </w:rPr>
        <w:lastRenderedPageBreak/>
        <w:t xml:space="preserve">σημαντικότερες επιτυχίες που έφερε το Λιμενικό Σώμα, η Ελληνική Ακτοφυλακή και στέλεχος σε αυτές τις επιτυχίες ήταν και αυτός ο οποίος κατηγορείται. Το τι έκανε μετά θα το δούμε. Εγώ δεν αθωώνω κανέναν. Όμως ήταν μέσα σε αυτούς που έβγαλαν αυτή την τεράστια υπόθεση για τα ναρκωτικά. </w:t>
      </w:r>
    </w:p>
    <w:p w14:paraId="56AE4BC0"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Επίσης, κύριε Παπαθεοδώρου, δεν αναφέρετε ότι τουλάχιστον πρωτόδικα έχουν καταδικαστεί πρόσωπα, τα οποία είναι γνωστά, είναι φίλοι γνωστών </w:t>
      </w:r>
      <w:proofErr w:type="spellStart"/>
      <w:r>
        <w:rPr>
          <w:rFonts w:eastAsia="Times New Roman"/>
          <w:bCs/>
          <w:shd w:val="clear" w:color="auto" w:fill="FFFFFF"/>
        </w:rPr>
        <w:t>μιντιαρχών</w:t>
      </w:r>
      <w:proofErr w:type="spellEnd"/>
      <w:r>
        <w:rPr>
          <w:rFonts w:eastAsia="Times New Roman"/>
          <w:bCs/>
          <w:shd w:val="clear" w:color="auto" w:fill="FFFFFF"/>
        </w:rPr>
        <w:t xml:space="preserve">. </w:t>
      </w:r>
    </w:p>
    <w:p w14:paraId="56AE4BC1"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αναφέρετε, επίσης, κύριε Παπαθεοδώρου ότι η υπόθεση -όχι η υπόθεση που βλέπει ο Εισαγγελέας Εφετών, αλλά αυτή που ερευνά η Εισαγγελέας Πειραιώς- είναι ακόμα σε εξέλιξη. Άρα οποιαδήποτε πληροφορία πρέπει να αξιοποιηθεί. Το γνωρίζετε αυτό, φαντάζομαι. Είσαστε έγκριτος επιστήμονας. </w:t>
      </w:r>
    </w:p>
    <w:p w14:paraId="56AE4BC2"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Τέλος πάντων, κύριε Παπαθεοδώρου, μετά από τις αποκαλύψεις για τα θαλασσοδάνεια του κόμματός σας…</w:t>
      </w:r>
    </w:p>
    <w:p w14:paraId="56AE4BC3" w14:textId="77777777" w:rsidR="00845C2F" w:rsidRDefault="0009484C">
      <w:pPr>
        <w:spacing w:after="0" w:line="600" w:lineRule="auto"/>
        <w:ind w:firstLine="709"/>
        <w:jc w:val="both"/>
        <w:rPr>
          <w:rFonts w:eastAsia="Times New Roman" w:cs="Times New Roman"/>
        </w:rPr>
      </w:pPr>
      <w:r>
        <w:rPr>
          <w:rFonts w:eastAsia="Times New Roman" w:cs="Times New Roman"/>
        </w:rPr>
        <w:t>(Θόρυβος από την πτέρυγα της Δημοκρατικής Συμπαράταξης ΠΑΣΟΚ - ΔΗΜΑΡ)</w:t>
      </w:r>
    </w:p>
    <w:p w14:paraId="56AE4BC4"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ΛΕΩΝΙΔΑΣ ΓΡΗΓΟΡΑΚΟΣ:</w:t>
      </w:r>
      <w:r>
        <w:rPr>
          <w:rFonts w:eastAsia="Times New Roman"/>
          <w:bCs/>
          <w:shd w:val="clear" w:color="auto" w:fill="FFFFFF"/>
        </w:rPr>
        <w:t xml:space="preserve"> Α, ήρθαμε </w:t>
      </w:r>
      <w:r>
        <w:rPr>
          <w:rFonts w:eastAsia="Times New Roman"/>
          <w:bCs/>
          <w:shd w:val="clear" w:color="auto" w:fill="FFFFFF"/>
          <w:lang w:val="en-US"/>
        </w:rPr>
        <w:t>to</w:t>
      </w:r>
      <w:r>
        <w:rPr>
          <w:rFonts w:eastAsia="Times New Roman"/>
          <w:bCs/>
          <w:shd w:val="clear" w:color="auto" w:fill="FFFFFF"/>
        </w:rPr>
        <w:t xml:space="preserve"> </w:t>
      </w:r>
      <w:r>
        <w:rPr>
          <w:rFonts w:eastAsia="Times New Roman"/>
          <w:bCs/>
          <w:shd w:val="clear" w:color="auto" w:fill="FFFFFF"/>
          <w:lang w:val="en-US"/>
        </w:rPr>
        <w:t>the</w:t>
      </w:r>
      <w:r>
        <w:rPr>
          <w:rFonts w:eastAsia="Times New Roman"/>
          <w:bCs/>
          <w:shd w:val="clear" w:color="auto" w:fill="FFFFFF"/>
        </w:rPr>
        <w:t xml:space="preserve"> </w:t>
      </w:r>
      <w:r>
        <w:rPr>
          <w:rFonts w:eastAsia="Times New Roman"/>
          <w:bCs/>
          <w:shd w:val="clear" w:color="auto" w:fill="FFFFFF"/>
          <w:lang w:val="en-US"/>
        </w:rPr>
        <w:t>point</w:t>
      </w:r>
      <w:r>
        <w:rPr>
          <w:rFonts w:eastAsia="Times New Roman"/>
          <w:bCs/>
          <w:shd w:val="clear" w:color="auto" w:fill="FFFFFF"/>
        </w:rPr>
        <w:t xml:space="preserve">. </w:t>
      </w:r>
    </w:p>
    <w:p w14:paraId="56AE4BC5"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w:t>
      </w:r>
      <w:r>
        <w:rPr>
          <w:rFonts w:eastAsia="Times New Roman"/>
          <w:bCs/>
          <w:shd w:val="clear" w:color="auto" w:fill="FFFFFF"/>
        </w:rPr>
        <w:t xml:space="preserve">μετά από τις αποκαλύψεις του κ. </w:t>
      </w:r>
      <w:proofErr w:type="spellStart"/>
      <w:r>
        <w:rPr>
          <w:rFonts w:eastAsia="Times New Roman"/>
          <w:bCs/>
          <w:shd w:val="clear" w:color="auto" w:fill="FFFFFF"/>
        </w:rPr>
        <w:t>Μαρτίνη</w:t>
      </w:r>
      <w:proofErr w:type="spellEnd"/>
      <w:r>
        <w:rPr>
          <w:rFonts w:eastAsia="Times New Roman"/>
          <w:bCs/>
          <w:shd w:val="clear" w:color="auto" w:fill="FFFFFF"/>
        </w:rPr>
        <w:t xml:space="preserve"> για αυτά που έχουν κάνει οι Υπουργοί σας, μετά το σκάνδαλο της «</w:t>
      </w:r>
      <w:r>
        <w:rPr>
          <w:rFonts w:eastAsia="Times New Roman"/>
          <w:bCs/>
          <w:shd w:val="clear" w:color="auto" w:fill="FFFFFF"/>
          <w:lang w:val="en-US"/>
        </w:rPr>
        <w:t>NOVARTIS</w:t>
      </w:r>
      <w:r>
        <w:rPr>
          <w:rFonts w:eastAsia="Times New Roman"/>
          <w:bCs/>
          <w:shd w:val="clear" w:color="auto" w:fill="FFFFFF"/>
        </w:rPr>
        <w:t xml:space="preserve">», μετά την άσκηση ποινικών διώξεων πριν δύο μέρες στον κ. Παπαντωνίου, η ενασχόλησή σας είναι γιατί δεν έγινε μια διοικητική διερεύνηση, ενώ γίνεται προκαταρκτική εξέταση; </w:t>
      </w:r>
    </w:p>
    <w:p w14:paraId="56AE4BC6"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Μάλλον τάσσεστε και εσείς στο σύνολο αυτών που έχουν πρόβλημα, διότι δημιουργήθηκαν νέες θέσεις εργασίας -τριακόσιες χιλιάδες- και καλύψαμε αυτές που χάθηκαν από την κυβέρνηση Σαμαρά-Βενιζέλου. </w:t>
      </w:r>
    </w:p>
    <w:p w14:paraId="56AE4BC7"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ΛΕΩΝΙΔΑΣ ΓΡΗΓΟΡΑΚΟΣ:</w:t>
      </w:r>
      <w:r>
        <w:rPr>
          <w:rFonts w:eastAsia="Times New Roman"/>
          <w:bCs/>
          <w:shd w:val="clear" w:color="auto" w:fill="FFFFFF"/>
        </w:rPr>
        <w:t xml:space="preserve"> Θα σας ψηφίσει ο Τσοχατζόπουλος. </w:t>
      </w:r>
    </w:p>
    <w:p w14:paraId="56AE4BC8"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ΜΙΧΑΗΛ ΤΖΕΛΕΠΗΣ:</w:t>
      </w:r>
      <w:r>
        <w:rPr>
          <w:rFonts w:eastAsia="Times New Roman"/>
          <w:bCs/>
          <w:shd w:val="clear" w:color="auto" w:fill="FFFFFF"/>
        </w:rPr>
        <w:t xml:space="preserve"> Εσείς τον βγάλατε έξω. Εμείς τον βάλαμε μέσα. </w:t>
      </w:r>
    </w:p>
    <w:p w14:paraId="56AE4BC9"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cs="Times New Roman"/>
          <w:b/>
          <w:bCs/>
          <w:shd w:val="clear" w:color="auto" w:fill="FFFFFF"/>
        </w:rPr>
        <w:t>ΝΕΚΤΑΡΙΟΣ ΣΑΝΤΟΡΙΝΙΟΣ (Υφυπουργός Ναυτιλίας και Νησιωτικής Πολιτικής):</w:t>
      </w:r>
      <w:r>
        <w:rPr>
          <w:rFonts w:eastAsia="Times New Roman" w:cs="Times New Roman"/>
          <w:bCs/>
          <w:shd w:val="clear" w:color="auto" w:fill="FFFFFF"/>
        </w:rPr>
        <w:t xml:space="preserve"> </w:t>
      </w:r>
      <w:r>
        <w:rPr>
          <w:rFonts w:eastAsia="Times New Roman"/>
          <w:bCs/>
          <w:shd w:val="clear" w:color="auto" w:fill="FFFFFF"/>
        </w:rPr>
        <w:t xml:space="preserve">Είσαστε από αυτούς που έχουν πρόβλημα, γιατί έχουμε ιστορικό ρεκόρ χαμηλού των επιτοκίων των ομολόγων του ελληνικού δημοσίου. Είσαστε από αυτούς που έχουν πρόβλημα, γιατί το χρηματιστήριο έχει υπερβεί τις οκτακόσιες σαράντα μονάδες. Ό,τι και να πείτε, όση λάσπη και να πετάξετε, εμείς θα προχωρήσουμε. </w:t>
      </w:r>
    </w:p>
    <w:p w14:paraId="56AE4BCA" w14:textId="77777777" w:rsidR="00845C2F" w:rsidRDefault="0009484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Ευχαριστώ, κύριε Υπουργέ.</w:t>
      </w:r>
    </w:p>
    <w:p w14:paraId="56AE4BCB" w14:textId="77777777" w:rsidR="00845C2F" w:rsidRDefault="0009484C">
      <w:pPr>
        <w:spacing w:after="0" w:line="600" w:lineRule="auto"/>
        <w:ind w:firstLine="720"/>
        <w:contextualSpacing/>
        <w:jc w:val="both"/>
        <w:rPr>
          <w:rFonts w:eastAsia="Times New Roman"/>
          <w:bCs/>
        </w:rPr>
      </w:pPr>
      <w:r>
        <w:rPr>
          <w:rFonts w:eastAsia="Times New Roman"/>
          <w:bCs/>
          <w:shd w:val="clear" w:color="auto" w:fill="FFFFFF"/>
        </w:rPr>
        <w:t>Ακολουθεί η δεύτερη</w:t>
      </w:r>
      <w:r>
        <w:rPr>
          <w:rFonts w:eastAsia="Times New Roman"/>
          <w:bCs/>
        </w:rPr>
        <w:t xml:space="preserve"> με αριθμό 1173/4-7-2017 επίκαιρη ερώτηση δεύτερου κύκλου του Βουλευτή Ηρακλείου της Δημοκρατικής Συμπαράταξης ΠΑΣΟΚ – ΔΗΜΑΡ κ. </w:t>
      </w:r>
      <w:r>
        <w:rPr>
          <w:rFonts w:eastAsia="Times New Roman"/>
        </w:rPr>
        <w:t xml:space="preserve">Βασιλείου </w:t>
      </w:r>
      <w:proofErr w:type="spellStart"/>
      <w:r>
        <w:rPr>
          <w:rFonts w:eastAsia="Times New Roman"/>
        </w:rPr>
        <w:t>Κεγκέρογλου</w:t>
      </w:r>
      <w:proofErr w:type="spellEnd"/>
      <w:r>
        <w:rPr>
          <w:rFonts w:eastAsia="Times New Roman"/>
          <w:bCs/>
        </w:rPr>
        <w:t xml:space="preserve"> προς τον Υπουργό </w:t>
      </w:r>
      <w:r>
        <w:rPr>
          <w:rFonts w:eastAsia="Times New Roman"/>
        </w:rPr>
        <w:t xml:space="preserve">Ψηφιακής Πολιτικής, Τηλεπικοινωνιών και Ενημέρωσης, </w:t>
      </w:r>
      <w:r>
        <w:rPr>
          <w:rFonts w:eastAsia="Times New Roman"/>
          <w:bCs/>
        </w:rPr>
        <w:t xml:space="preserve">με θέμα: «Απεμπλοκή των ραδιοφωνικών σταθμών -να αρθεί το καθεστώς </w:t>
      </w:r>
      <w:proofErr w:type="spellStart"/>
      <w:r>
        <w:rPr>
          <w:rFonts w:eastAsia="Times New Roman"/>
          <w:bCs/>
        </w:rPr>
        <w:t>ανισονομίας</w:t>
      </w:r>
      <w:proofErr w:type="spellEnd"/>
      <w:r>
        <w:rPr>
          <w:rFonts w:eastAsia="Times New Roman"/>
          <w:bCs/>
        </w:rPr>
        <w:t xml:space="preserve"> μεταξύ των ραδιοφωνικών σταθμών της χώρας».</w:t>
      </w:r>
    </w:p>
    <w:p w14:paraId="56AE4BCC" w14:textId="77777777" w:rsidR="00845C2F" w:rsidRDefault="0009484C">
      <w:pPr>
        <w:spacing w:after="0" w:line="600" w:lineRule="auto"/>
        <w:ind w:firstLine="720"/>
        <w:contextualSpacing/>
        <w:jc w:val="both"/>
        <w:rPr>
          <w:rFonts w:eastAsia="Times New Roman"/>
          <w:bCs/>
        </w:rPr>
      </w:pPr>
      <w:r>
        <w:rPr>
          <w:rFonts w:eastAsia="Times New Roman"/>
          <w:bCs/>
        </w:rPr>
        <w:t xml:space="preserve">Απαντά ο Υπουργός κ. Νικόλαος Παππάς. </w:t>
      </w:r>
    </w:p>
    <w:p w14:paraId="56AE4BCD" w14:textId="77777777" w:rsidR="00845C2F" w:rsidRDefault="0009484C">
      <w:pPr>
        <w:spacing w:after="0" w:line="600" w:lineRule="auto"/>
        <w:ind w:firstLine="720"/>
        <w:contextualSpacing/>
        <w:jc w:val="both"/>
        <w:rPr>
          <w:rFonts w:eastAsia="Times New Roman"/>
          <w:bCs/>
        </w:rPr>
      </w:pPr>
      <w:r>
        <w:rPr>
          <w:rFonts w:eastAsia="Times New Roman"/>
          <w:bCs/>
        </w:rPr>
        <w:t xml:space="preserve">Κύριε </w:t>
      </w:r>
      <w:proofErr w:type="spellStart"/>
      <w:r>
        <w:rPr>
          <w:rFonts w:eastAsia="Times New Roman"/>
          <w:bCs/>
        </w:rPr>
        <w:t>Κεγκέρογλου</w:t>
      </w:r>
      <w:proofErr w:type="spellEnd"/>
      <w:r>
        <w:rPr>
          <w:rFonts w:eastAsia="Times New Roman"/>
          <w:bCs/>
        </w:rPr>
        <w:t xml:space="preserve">, έχετε τον λόγο. </w:t>
      </w:r>
    </w:p>
    <w:p w14:paraId="56AE4BC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έχουν βουτηχτεί τόσο στη λάσπη, τσαλαβουτούν στον βούρκο, συναλλάσσονται με ισοβίτες, κατάδικους, και προσπαθούν να αλλάξουν θεματολογία. </w:t>
      </w:r>
    </w:p>
    <w:p w14:paraId="56AE4BC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Υπέβαλα ερώτηση στον Υπουργό Επικοινωνίας, τον κ. Παππά, αλλά προηγήθηκε κάποιος που διεκδικεί τη θέση του στη μαύρη προπαγάνδα και βέβαια όλα αυτά τα πρωτάκουστα που ανέφερε. Δεν απάντησε σε καμία από τις ερωτήσεις και είχε το θράσος να υποδεικνύει και τι θα ρωτάμε.</w:t>
      </w:r>
    </w:p>
    <w:p w14:paraId="56AE4BD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Πρώτη φορά τα ακούτε αυτά;</w:t>
      </w:r>
    </w:p>
    <w:p w14:paraId="56AE4BD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 –ΔΗΜΑΡ)</w:t>
      </w:r>
    </w:p>
    <w:p w14:paraId="56AE4BD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Βγάλτε τον έξω!</w:t>
      </w:r>
    </w:p>
    <w:p w14:paraId="56AE4BD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Θρασίμι! Άντε να πας στον βούρκο σου! Άντε μπράβο!</w:t>
      </w:r>
    </w:p>
    <w:p w14:paraId="56AE4BD4"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έχει τελειώσει η προηγούμενη ερώτηση. Είμαστε σε άλλη ερώτηση.</w:t>
      </w:r>
    </w:p>
    <w:p w14:paraId="56AE4BD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Το θέμα, λοιπόν, της ερώτησής μας αφορά ένα συγκεκριμένο πρόβλημα ραδιοφωνικών σταθμών, όπου βρίσκονται σε περιοχές που η γεωμορφολογία του εδάφους δεν τους επιτρέπει να καλύπτουν από ένα κέντρο εκπομπής τη γεωγραφική περιοχή για την οποία έχουν </w:t>
      </w:r>
      <w:proofErr w:type="spellStart"/>
      <w:r>
        <w:rPr>
          <w:rFonts w:eastAsia="Times New Roman" w:cs="Times New Roman"/>
          <w:szCs w:val="24"/>
        </w:rPr>
        <w:t>αδειοδοτηθεί</w:t>
      </w:r>
      <w:proofErr w:type="spellEnd"/>
      <w:r>
        <w:rPr>
          <w:rFonts w:eastAsia="Times New Roman" w:cs="Times New Roman"/>
          <w:szCs w:val="24"/>
        </w:rPr>
        <w:t>. Η δυνατότητα βάσει του νόμου να χρησιμοποιούν οι ραδιοφωνικοί σταθμοί στις περιοχές αυτές και άλλα κέντρα και την ίδια συχνότητα προβλέπεται και από την άδεια, αλλά και από τον νόμο. Βέβαια δεν αναφέρομαι σε περιοχές, όπως η Αττική και η Θεσσαλονίκη, όπου έχει γίνει πλήρης ουσιαστικά αξιοποίηση του φάσματος και δεν υπάρχει δυνατότητα, αλλά αναφέρομαι στις περιοχές όπου υπάρχει αυτό το πρόβλημα και δεν έχει αξιοποιηθεί ολόκληρο το φάσμα, υπάρχουν πολλές ελεύθερες συχνότητες.</w:t>
      </w:r>
    </w:p>
    <w:p w14:paraId="56AE4BD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ο ν.4070 προβλέπει, μπορεί να διατεθούν κάποιες συχνότητες με διαδικασία η οποία σύμφωνα με τον νόμο καθορίζεται με όρους, προϋποθέσεις και βέβαια με την Εθνική Επιτροπή Τηλεπικοινωνιών και Ταχυδρομείων ως διαχειριστή, προκειμένου να αντιμετωπιστεί αυτό το πρόβλημα. </w:t>
      </w:r>
    </w:p>
    <w:p w14:paraId="56AE4BD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Επειδή διαπιστώθηκε αυτό το πρόβλημα και από Υπουργό της Κυβέρνησής σας, μάλλον τον κ. </w:t>
      </w:r>
      <w:proofErr w:type="spellStart"/>
      <w:r>
        <w:rPr>
          <w:rFonts w:eastAsia="Times New Roman" w:cs="Times New Roman"/>
          <w:szCs w:val="24"/>
        </w:rPr>
        <w:t>Σπίρτζη</w:t>
      </w:r>
      <w:proofErr w:type="spellEnd"/>
      <w:r>
        <w:rPr>
          <w:rFonts w:eastAsia="Times New Roman" w:cs="Times New Roman"/>
          <w:szCs w:val="24"/>
        </w:rPr>
        <w:t xml:space="preserve"> που νομίζω ότι ήταν αρμόδιος πριν γίνει η αναδόμηση με τη δημιουργία του Υπουργείου του οποίου προΐστασθε, με διευκρινιστική εγκύκλιο που εξέδωσε, προβλέπει τέτοια διαδικασία, πλην όμως δεν εφαρμόζεται.</w:t>
      </w:r>
    </w:p>
    <w:p w14:paraId="56AE4BD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Και επειδή έχουν επιβληθεί πολλά και σημαντικά πρόστιμα σε ραδιοφωνικούς σταθμούς που εξέπεμπαν από διαφορετικά κέντρα χωρίς να έχουν προβεί σε εκσυγχρονισμό λόγω της δυσκολίας που υπάρχει, σας ερωτώ: Προτίθεστε να φροντίσετε ούτως ώστε να εξεταστούν οι αιτήσεις που έχουν υποβάλει αυτοί οι ραδιοφωνικοί σταθμοί σε εύλογο χρόνο για να τους διατεθεί η συχνότητα και εν τω μεταξύ να μην υπάρξει η διαδικασία μέτρων για τα πρόστιμα τα οποία έχουν επιβληθεί, γιατί έχουμε την ΕΕΤΤ να εφαρμόζει κατά ένα μέρος μόνον τον νόμο -όσον αφορά την επιβολή προστίμων- και να μην εφαρμόζει τη δυνατότητα που δίνει ο νόμος για τη διάθεση συχνοτήτων, ούτως ώστε να μπορούν να καταστούν αυτοί οι ραδιοφωνικοί σταθμοί νόμιμοι, όπως άλλωστε έχουν ζητήσει με αιτήσεις τους;</w:t>
      </w:r>
    </w:p>
    <w:p w14:paraId="56AE4BD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Ευχαριστώ.</w:t>
      </w:r>
    </w:p>
    <w:p w14:paraId="56AE4BD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6AE4BD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AE4BD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 xml:space="preserve">Επιτρέψτε μου, κύριε </w:t>
      </w:r>
      <w:proofErr w:type="spellStart"/>
      <w:r>
        <w:rPr>
          <w:rFonts w:eastAsia="Times New Roman" w:cs="Times New Roman"/>
          <w:szCs w:val="24"/>
        </w:rPr>
        <w:t>Κεγκέρογλου</w:t>
      </w:r>
      <w:proofErr w:type="spellEnd"/>
      <w:r>
        <w:rPr>
          <w:rFonts w:eastAsia="Times New Roman" w:cs="Times New Roman"/>
          <w:szCs w:val="24"/>
        </w:rPr>
        <w:t>, κύριε Πρόεδρε, να πω ότι στην πολιτική χρειάζεται και γενναιότητα και, όπως εμείς με γενναιότητα τηρούμε το Σύνταγμα, ακόμα και όταν έρχονται κάποιες αποφάσεις που εμείς τις θεωρούμε ανεξήγητες –και αναφέρομαι στον διαγωνισμό για τις τηλεοπτικές άδειες, διότι αμέσως προσαρμόσαμε και την κείμενη νομοθεσία-, έτσι θα περιμέναμε και από εσάς τη στοιχειώδη γενναιότητα να αναγνωρίσετε ότι κάτι πάει καλά στην οικονομία. Το ποσοστό της ανεργίας έπεσε για πρώτη φορά μετά το 2012 κάτω από το 22%, έχουμε πάνω από 300 με 350 χιλιάδες θέσεις εργασίας που έχουν δημιουργηθεί από την αρχή του 2015, και θα έλεγα ότι για ένα κόμμα το οποίο θέλει να τοποθετεί τον εαυτό του στην κεντροαριστερά το ερώτημα της αύξησης της απασχόλησης και η εξαγωγή συμπερασμάτων είναι μια πάρα πολύ χρήσιμη διαδικασία.</w:t>
      </w:r>
    </w:p>
    <w:p w14:paraId="56AE4BD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Δυστυχώς δε, τα βλέπουμε αυτά και πολύ λυπάμαι που θα το πω, αλλά στην υπόθεση του πλοίου με τα ναρκωτικά φαίνεται να μην ενδιαφέρεστε για το να διαπιστώσει η πολιτεία ποιος ήταν ο </w:t>
      </w:r>
      <w:proofErr w:type="spellStart"/>
      <w:r>
        <w:rPr>
          <w:rFonts w:eastAsia="Times New Roman" w:cs="Times New Roman"/>
          <w:szCs w:val="24"/>
        </w:rPr>
        <w:t>μαγκίτης</w:t>
      </w:r>
      <w:proofErr w:type="spellEnd"/>
      <w:r>
        <w:rPr>
          <w:rFonts w:eastAsia="Times New Roman" w:cs="Times New Roman"/>
          <w:szCs w:val="24"/>
        </w:rPr>
        <w:t xml:space="preserve"> που οργάνωσε αυτήν τη μεταφορά. Έχετε άλλα ενδιαφέροντα και αυτό μας λυπεί –σας μιλάω ειλικρινά- διότι το μείζον είναι να εξακριβωθεί ποιος θεώρησε ότι μπορεί να μεταφέρει δύο τόνους ηρωίνης και να τους φέρει στην Ελλάδα. Αυτό είναι το μείζον.</w:t>
      </w:r>
    </w:p>
    <w:p w14:paraId="56AE4BD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είναι το θέμα της ερώτησης. Νομίζω ότι είναι πολύ κρίσιμη η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θέλω να τον ευχαριστήσω διότι μου δίνεται η ευκαιρία να αναφερθώ σε ένα σημαντικό και χρονίζον ζήτημα, το οποίο έρχεται βέβαια πολύ πιο πίσω από τη δική μας διακυβέρνηση.</w:t>
      </w:r>
    </w:p>
    <w:p w14:paraId="56AE4BD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Γίνεται λόγος για άναρχο τοπίο στην ερώτησή σας,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όχι μόνο στη δική σας, αλλά και σε άλλες αντίστοιχες ερωτήσεις που έχουν καταθέσει συνάδελφοί σας. Αναφέρεστε στα </w:t>
      </w:r>
      <w:r>
        <w:rPr>
          <w:rFonts w:eastAsia="Times New Roman" w:cs="Times New Roman"/>
          <w:szCs w:val="24"/>
        </w:rPr>
        <w:lastRenderedPageBreak/>
        <w:t>προβλήματα που καλείται η πολιτεία να λύσει για να τεθεί επιτέλους ένα ολοκληρωμένο πλαίσιο, με βάση το οποίο όχι μόνο θα γνωρίζει η ίδια η πολιτεία ποια ακριβώς είναι η κατάσταση, αλλά παράλληλα, θα μπορούν να λειτουργούν ορθά και με προγραμματισμό οι ραδιοφωνικές επιχειρήσεις.</w:t>
      </w:r>
    </w:p>
    <w:p w14:paraId="56AE4BE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Θέλω να το πω για να καταγραφεί στα Πρακτικά. Αν μια φορά υπήρχε αυτό που λέμε αναρχία και ασυδοσία στο τηλεοπτικό τοπίο, ξέρετε κι εσείς –κι εδώ δεν χρειάζεται ούτε υποκρισία ούτε να κρυβόμαστε πίσω από το δάχτυλό μας- ότι το ραδιοφωνικό τοπίο είναι πολλαπλώς πιο άναρχο, ακριβώς διότι η πολιτεία επέλεξε να πολιτευτεί με την εκ των υστέρων απόδοση νόμιμης λειτουργίας σε ήδη </w:t>
      </w:r>
      <w:proofErr w:type="spellStart"/>
      <w:r>
        <w:rPr>
          <w:rFonts w:eastAsia="Times New Roman" w:cs="Times New Roman"/>
          <w:szCs w:val="24"/>
        </w:rPr>
        <w:t>λειτουργούντες</w:t>
      </w:r>
      <w:proofErr w:type="spellEnd"/>
      <w:r>
        <w:rPr>
          <w:rFonts w:eastAsia="Times New Roman" w:cs="Times New Roman"/>
          <w:szCs w:val="24"/>
        </w:rPr>
        <w:t xml:space="preserve"> άνευ άλλης προδιαγραφής ραδιοφωνικούς σταθμούς. Αυτή ήταν, δυστυχώς, η πραγματικότητα.</w:t>
      </w:r>
    </w:p>
    <w:p w14:paraId="56AE4BE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Συνεπώς νομίζω ότι όπως ακριβώς αντιμετωπίσαμε την κατάσταση στο τηλεοπτικό ζήτημα, όπου εκεί προκρίνουμε το ζήτημα της ρύθμισης, έτσι πρέπει και στα ζητήματα της ραδιοφωνίας να κρίνουμε και να προχωρήσουμε για να μην υπάρχουν γκρίζες ζώνες.</w:t>
      </w:r>
    </w:p>
    <w:p w14:paraId="56AE4BE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Τώρα εσείς μιλάτε για ένα πραγματικό πρόβλημα. Θέλω να σας πω –και επιφυλάσσομαι και στη δευτερολογία μου, διότι τελείωσε ο χρόνος, να πω περισσότερα- ότι δεν μπορεί να υπάρξει ρύθμιση χωρίς κανόνες, δεν μπορεί να υπάρξει ρύθμιση χωρίς να αποτρέπεται η ανεξέλεγκτη χρήση του φάσματος, το οποίο αποτελεί σπάνιο πόρο, και να διασφαλίζεται βεβαίως, διότι εδώ υπάρχουν και ζητήματα επικινδυνότητας, η ακόλλητη χρήση των συχνοτήτων από τις υπηρεσίες αεροναυτιλίας, είτε του στρατού είτε της πολιτικής αεροπορίας κ.λπ.. Επίσης, δεν πρέπει να επιτρέψουμε την υπερφόρτωση του υπερκαλυμμένου ραδιοφωνικού φάσματος και για λόγους τεχνικούς και για λόγους που έχουν να κάνουν με την ποιότητα εκπομπής των σταθμών. </w:t>
      </w:r>
    </w:p>
    <w:p w14:paraId="56AE4BE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ως προς τα πρόστιμα, κύριε </w:t>
      </w:r>
      <w:proofErr w:type="spellStart"/>
      <w:r>
        <w:rPr>
          <w:rFonts w:eastAsia="Times New Roman" w:cs="Times New Roman"/>
          <w:szCs w:val="24"/>
        </w:rPr>
        <w:t>Κεγκέρογλου</w:t>
      </w:r>
      <w:proofErr w:type="spellEnd"/>
      <w:r>
        <w:rPr>
          <w:rFonts w:eastAsia="Times New Roman" w:cs="Times New Roman"/>
          <w:szCs w:val="24"/>
        </w:rPr>
        <w:t>, θέλω να σας πω ότι το Υπουργείο δεν έχει αρμοδιότητα και δεν είναι δυνατόν να μπούμε σε μια λογική όπου η ανεξάρτητη επιτροπή τηλεπικοινωνιών θα βάζει πρόστιμα και θα έρχεται ο Υπουργός να τα σβήνει. Δεν είναι παλαιού τύπου κλήσεις παράβασης του Κώδικα Οδικής Κυκλοφορίας αυτά τα πρόστιμα. Νομίζω ότι όποιος έχει τις ενστάσεις του, υπάρχουν οι αρμόδιοι θεσμοί κι εκεί μπορεί να απευθυνθεί.</w:t>
      </w:r>
    </w:p>
    <w:p w14:paraId="56AE4BE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Το θέμα των κενών συχνοτήτων, το οποίο είναι απολύτως πραγματικό, θα το λύσει ο νέος χάρτης συχνοτήτων, για τον οποίο πάρα πολύ σύντομα θα είμαστε σε θέση να προσλάβουμε και τεχνικό σύμβουλο. Δεν θα πρέπει και αυτό το ζήτημα να λυθεί στο πόδι. Είναι σύνθετο, δεν είναι καθόλου απλό και νομίζω ότι χρειάζεται την κατάλληλη προσοχή και από την Κυβέρνηση, αλλά και από όλες τις πολιτικές δυνάμεις.</w:t>
      </w:r>
    </w:p>
    <w:p w14:paraId="56AE4BE5" w14:textId="77777777" w:rsidR="00845C2F" w:rsidRDefault="0009484C">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bCs/>
        </w:rPr>
        <w:t>Κύριε συνάδελφε,</w:t>
      </w:r>
      <w:r>
        <w:rPr>
          <w:rFonts w:eastAsia="Times New Roman" w:cs="Times New Roman"/>
          <w:szCs w:val="24"/>
        </w:rPr>
        <w:t xml:space="preserve"> έχετε τον λόγο για τρία λεπτά.</w:t>
      </w:r>
    </w:p>
    <w:p w14:paraId="56AE4BE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Εσείς μάλιστα, κύριε Παππά, είστε κανονικός Υπουργός προπαγάνδας! Εγώ στην ερώτησή μου δεν ανέφερα τίποτα για την ανεργία και μας μιλήσατε για τη μείωση της ανεργίας -και καλά κάνατε από την πλευρά σας…</w:t>
      </w:r>
    </w:p>
    <w:p w14:paraId="56AE4BE7"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Δεν σας χαροποιεί; Πρέπει να σας χαροποιεί!</w:t>
      </w:r>
    </w:p>
    <w:p w14:paraId="56AE4BE8"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σας υπενθυμίσω, όμως, ότι ξεχάσατε να πείτε πως αυξήθηκε η ωριαία απασχόληση. Ξεχάσατε να πείτε ότι αυξήθηκαν κατακόρυφα οι μακροχρόνια άνεργοι. Και να παίρνετε τα στοιχεία από τον ΟΑΕΔ ο οποίος καταγράφει την πραγματική κατάσταση, που δυστυχώς </w:t>
      </w:r>
      <w:r>
        <w:rPr>
          <w:rFonts w:eastAsia="Times New Roman" w:cs="Times New Roman"/>
          <w:szCs w:val="24"/>
        </w:rPr>
        <w:lastRenderedPageBreak/>
        <w:t>σε πολλές πτυχές συνεχίζει να είναι, παρά την αύξηση του τουρισμού, δραματική. Και βέβαια, δεν πρόκειται να αλλάξει, αν η πολιτεία δεν φροντίσει να συνδέσει την ανάπτυξη με την εργασία και την εργασία με την ανάπτυξη και όχι με άλλες μορφές που υποτίθεται ότι μπορούν να λύσουν το πρόβλημα.</w:t>
      </w:r>
    </w:p>
    <w:p w14:paraId="56AE4BE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ερώτηση, όμως, εδώ είναι συγκεκριμένη και θέλω να μείνω σε αυτή. Και μια άλλη μέρα θα σας κάνω μια ερώτηση για την ανεργία, μιας και ασχολείστε και με αυτό, παρότι νομίζω είναι αρμοδιότητα της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56AE4BE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Εδώ, λοιπόν, τι λέμε; Ότι στις περιοχές όπου λόγω γεωμορφολογίας υπάρχει πρόβλημα, μέχρι να γίνει αυτή η προκήρυξη ή οποιαδήποτε άλλη διαδικασία μόνιμης αλλαγής πλέον του θεσμικού πλαισίου, να δοθεί η δυνατότητα χρησιμοποίησης συχνοτήτων υπό τους περιορισμούς τους οποίους είπατε, υπό την εξέταση δηλαδή περιπτώσεων που η υπερκάλυψη θα μπορούσε να δημιουργήσει προβλήματα.</w:t>
      </w:r>
    </w:p>
    <w:p w14:paraId="56AE4BE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Δεν αναφέρομαι σε αυτές τις περιπτώσεις. Αναφέρομαι εκεί όπου υπάρχει αναξιοποίηση στο τεράστιο φάσμα, το οποίο προβλέπει ο νόμος ότι δεν μπορεί να είναι αναξιοποίητο. Θα πρέπει να προβλέπεται με τον ν.4070. Να υπάρξουν κανόνες, βεβαίως, αλλά να δοθεί η δυνατότητα χρησιμοποίησής του.</w:t>
      </w:r>
    </w:p>
    <w:p w14:paraId="56AE4BE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Όπως προβλέπει ο ν.4199/2013, δεν μπορεί να επιβάλλονται πρόστιμα και να εισπράττονται κιόλας, τη στιγμή που η Εθνική Επιτροπή Τηλεπικοινωνιών και Ταχυδρομείων δεν κάνει τη δουλειά της, δηλαδή να εξετάσει τις αιτήσεις που έχουν κάνει οι άνθρωποι. Ας τους απαντήσει αρνητικά. Όμως μέχρι να εξετάσει, δεν μπορεί να πηγαίνει και να βάζει πρόστιμα.</w:t>
      </w:r>
    </w:p>
    <w:p w14:paraId="56AE4BE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Είπατε ένα παράδειγμα με τον Κώδικα Οδικής Κυκλοφορίας. Είναι σαν να μην υπάρχει Κώδικας Οδικής Κυκλοφορίας ουσιαστικά και απλώς να κόβει κλήσεις κάποιος. Παρόμοιο είναι. Δεν κάνει τη δουλειά της η επιτροπή, στο σημείο αυτό βεβαίως. Δεν την κρίνω γενικότερα σήμερα.</w:t>
      </w:r>
    </w:p>
    <w:p w14:paraId="56AE4BE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Αυτό το οποίο ζητούμε, λοιπόν, από εσάς είναι να εξεταστούν οι αιτήσεις οι οποίες έχουν υποβληθεί και αφού εξεταστούν οι αιτήσεις και απορριφθούν, ας προχωρήσει η διαδικασία των προστίμων. Όμως πριν από αυτό, νομίζω ότι είναι εντελώς άδικο, αλλά και πέρα από κάθε λογική. Νομίζω ότι έχει χαρακτηριστεί με τεκμηρίωση και αντισυνταγματική η διαδικασία από έγκριτους συνταγματολόγους. Όμως δεν θέλω να πάμε εκεί.</w:t>
      </w:r>
    </w:p>
    <w:p w14:paraId="56AE4BE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Είναι ένα πραγματικό πρόβλημα, όπως το αναγνωρίζετε και εσείς με την απάντησή σας, όπως το αναγνώρισε ο κ. </w:t>
      </w:r>
      <w:proofErr w:type="spellStart"/>
      <w:r>
        <w:rPr>
          <w:rFonts w:eastAsia="Times New Roman" w:cs="Times New Roman"/>
          <w:szCs w:val="24"/>
        </w:rPr>
        <w:t>Σπίρτζης</w:t>
      </w:r>
      <w:proofErr w:type="spellEnd"/>
      <w:r>
        <w:rPr>
          <w:rFonts w:eastAsia="Times New Roman" w:cs="Times New Roman"/>
          <w:szCs w:val="24"/>
        </w:rPr>
        <w:t>, γι’ αυτό έβγαλε την εγκύκλιο, όπως το είχε αναγνωρίσει ο νομοθέτης, γι’ αυτό ψήφισε νόμο το 2014. Προβλέπει συγκεκριμένα πράγματα, τα οποία πρέπει να εφαρμοστούν, εκτός εάν υπάρχει μια αλλαγή της σειράς των πραγμάτων, να κόβουμε πρόστιμα, να φορτώσουμε ραδιοφωνικούς σταθμούς με υπέρογκα βάρη για να κλείσουν. Αυτός είναι ο σκοπός;</w:t>
      </w:r>
    </w:p>
    <w:p w14:paraId="56AE4BF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ένα θέμα, όπως είπατε, που είναι διαχρονικό, αλλά η προσπάθεια επίλυσής του που είχε γίνει, είχε καταλήξει σε ένα σημείο. Η εγκύκλιος του 2016 του κ. </w:t>
      </w:r>
      <w:proofErr w:type="spellStart"/>
      <w:r>
        <w:rPr>
          <w:rFonts w:eastAsia="Times New Roman" w:cs="Times New Roman"/>
          <w:szCs w:val="24"/>
        </w:rPr>
        <w:t>Σπίρτζη</w:t>
      </w:r>
      <w:proofErr w:type="spellEnd"/>
      <w:r>
        <w:rPr>
          <w:rFonts w:eastAsia="Times New Roman" w:cs="Times New Roman"/>
          <w:szCs w:val="24"/>
        </w:rPr>
        <w:t xml:space="preserve"> αναφέρει συγκεκριμένα πράγματα. Γιατί άλλαξε πολιτική από εκεί και πέρα το Υπουργείο; Γιατί η Εθνική Επιτροπή Τηλεπικοινωνιών και Ταχυδρομείων δεν εφαρμόζει τον νόμο κατά το μέρος αυτό, την υποχρέωσή της δηλαδή να διαθέσει υπό όρους και προϋποθέσεις συγκεκριμένες συχνότητες σε δευτερεύοντα κέντρα εκπομπής όπου υπάρχει πρόβλημα; Αυτό είναι στην Κρήτη, στην Ήπειρο, στην Πελοπόννησο. Δεν είναι στη Θεσσαλία, βεβαίως, όπου με ένα σημείο εκπομπής μπορείς να εκπέμπεις σε μια ευρύτερη </w:t>
      </w:r>
      <w:r>
        <w:rPr>
          <w:rFonts w:eastAsia="Times New Roman" w:cs="Times New Roman"/>
          <w:szCs w:val="24"/>
        </w:rPr>
        <w:lastRenderedPageBreak/>
        <w:t>περιοχή λόγω της γεωμορφολογίας. Βέβαια, δεν αφορά Αττική και Θεσσαλονίκη, όπου έχει γίνει πλήρης αξιοποίηση του φάσματος συχνοτήτων.</w:t>
      </w:r>
    </w:p>
    <w:p w14:paraId="56AE4BF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Ευχαριστώ.</w:t>
      </w:r>
    </w:p>
    <w:p w14:paraId="56AE4BF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p>
    <w:p w14:paraId="56AE4BF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AE4BF4"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η ανάπτυξη και η λειτουργία του ραδιοφώνου, όπως σας είπα, ξεκίνησε στην Ελλάδα, δυστυχώς, όπως και άλλα πράγματα, εντελώς εσφαλμένα. Συγκροτήθηκαν με κοινές υπουργικές αποφάσεις χάρτες συχνοτήτων, αλλά προϋπόθεση για την ομαλή εφαρμογή και λειτουργία των χαρτών συχνοτήτων ήταν και η </w:t>
      </w:r>
      <w:proofErr w:type="spellStart"/>
      <w:r>
        <w:rPr>
          <w:rFonts w:eastAsia="Times New Roman" w:cs="Times New Roman"/>
          <w:szCs w:val="24"/>
        </w:rPr>
        <w:t>αδειοδότηση</w:t>
      </w:r>
      <w:proofErr w:type="spellEnd"/>
      <w:r>
        <w:rPr>
          <w:rFonts w:eastAsia="Times New Roman" w:cs="Times New Roman"/>
          <w:szCs w:val="24"/>
        </w:rPr>
        <w:t xml:space="preserve"> των ραδιοφωνικών σταθμών, η οποία ουδέποτε συνέβη, ουδέποτε έλαβε χώρα.</w:t>
      </w:r>
    </w:p>
    <w:p w14:paraId="56AE4BF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Τα καλά νέα είναι ότι έχει μπει στο πακέτο της συμφωνίας με τους θεσμούς και θα πρέπει πάρα πολύ γρήγορα, δυστυχώς με εξωγενή πίεση, η χώρα να προχωρήσει και σε αυτή την πράξη αρμοδιότητας του Εθνικού Συμβουλίου Ραδιοτηλεόρασης, βεβαίως.</w:t>
      </w:r>
    </w:p>
    <w:p w14:paraId="56AE4BF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Δυστυχώς, δεν προχώρησε αυτή η ιστορία, παρόλο που προβλεπόταν και στον νόμο Βενιζέλου και στον προγενέστερο νόμο του 1989, αλλά και στον νόμο Ρουσόπουλου.</w:t>
      </w:r>
    </w:p>
    <w:p w14:paraId="56AE4BF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Στο νόμο του 2014 προβλέφθηκε ότι οι δευτερεύουσες θέσεις εκπομπής θα επιτρέπεται να βρίσκονται σε θέσεις εντός γειτονικού νομού από αυτόν που αναφέρεται στη βεβαίωση </w:t>
      </w:r>
      <w:proofErr w:type="spellStart"/>
      <w:r>
        <w:rPr>
          <w:rFonts w:eastAsia="Times New Roman" w:cs="Times New Roman"/>
          <w:szCs w:val="24"/>
        </w:rPr>
        <w:t>νομίμου</w:t>
      </w:r>
      <w:proofErr w:type="spellEnd"/>
      <w:r>
        <w:rPr>
          <w:rFonts w:eastAsia="Times New Roman" w:cs="Times New Roman"/>
          <w:szCs w:val="24"/>
        </w:rPr>
        <w:t xml:space="preserve"> λειτουργίας, με σκοπό την αποκλειστική κάλυψη του νομού της βεβαίωσης και όχι την επέκταση πέραν αυτού. Ορίστηκε, επίσης, ότι η συχνότητα εκπομπής από τις δευτερεύουσες θέσεις πρέπει να είναι ακριβώς </w:t>
      </w:r>
      <w:r>
        <w:rPr>
          <w:rFonts w:eastAsia="Times New Roman" w:cs="Times New Roman"/>
          <w:szCs w:val="24"/>
        </w:rPr>
        <w:lastRenderedPageBreak/>
        <w:t>η ίδια με αυτή για την οποία ο σταθμός έχει λάβει τη νομιμότητα λειτουργίας και χρησιμοποιείται στην αντίστοιχη πρωτεύουσα θέση. Ακολούθησε η διευκρινιστική εγκύκλιος στην οποία αναφερθήκατε, του Υπουργείου Υποδομών και δυστυχώς, αυτή η εγκύκλιος δεν αξιοποιήθηκε όπως θα έπρεπε, αν μου επιτρέπετε, από τους χρήστες των συχνοτήτων, με αποτέλεσμα να μη μπορέσουμε να λύσουμε το πρόβλημα.</w:t>
      </w:r>
    </w:p>
    <w:p w14:paraId="56AE4BF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Με ρωτάτε εάν υπάρχει πιθανότητα ορισμού μεταβατικού διαστήματος για να χρησιμοποιούν οι σταθμοί με δυσκολίες κάλυψης των περιοχών τους δευτερεύουσα θέση εκπομπής. </w:t>
      </w:r>
    </w:p>
    <w:p w14:paraId="56AE4BF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Εμείς θεωρούμε ότι ο ισχύων νόμος είναι πάρα πολύ σαφής. Βεβαίως, η προσπάθεια διόρθωσης των όποιων ασαφειών, όπως έγινε με την εγκύκλιο του 2016, δεν αξιοποιήθηκε όπως σας είπα και θα δούμε περαιτέρω παρεμβάσεις που θα μπορούσαν να λύσουν το πρόβλημα.</w:t>
      </w:r>
    </w:p>
    <w:p w14:paraId="56AE4BF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Μας ρωτάτε εάν υπάρχει περίπτωση αναστολής εφαρμογής των προστίμων. Επαναλαμβάνω, κύριε </w:t>
      </w:r>
      <w:proofErr w:type="spellStart"/>
      <w:r>
        <w:rPr>
          <w:rFonts w:eastAsia="Times New Roman" w:cs="Times New Roman"/>
          <w:szCs w:val="24"/>
        </w:rPr>
        <w:t>Κεγκέρογλου</w:t>
      </w:r>
      <w:proofErr w:type="spellEnd"/>
      <w:r>
        <w:rPr>
          <w:rFonts w:eastAsia="Times New Roman" w:cs="Times New Roman"/>
          <w:szCs w:val="24"/>
        </w:rPr>
        <w:t xml:space="preserve">, ότι το Υπουργείο δεν είναι αρμόδιο να πάρει τέτοια απόφαση. Οι Υπηρεσίες εφαρμόζουν τον ισχύοντα νόμο, ενώ η όποια </w:t>
      </w:r>
      <w:proofErr w:type="spellStart"/>
      <w:r>
        <w:rPr>
          <w:rFonts w:eastAsia="Times New Roman" w:cs="Times New Roman"/>
          <w:szCs w:val="24"/>
        </w:rPr>
        <w:t>αδειοδότηση</w:t>
      </w:r>
      <w:proofErr w:type="spellEnd"/>
      <w:r>
        <w:rPr>
          <w:rFonts w:eastAsia="Times New Roman" w:cs="Times New Roman"/>
          <w:szCs w:val="24"/>
        </w:rPr>
        <w:t xml:space="preserve"> αφορά το ΕΣΡ και μόνο. </w:t>
      </w:r>
    </w:p>
    <w:p w14:paraId="56AE4BF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Θέλω δε να πω ότι καλό είναι να αφήσουμε την ΕΡΤ να κάνει τη δουλειά της και να μη διαμορφώνουμε εδώ ένα κλίμα ότι θα μπορούσαμε διά πολιτικών αποφάσεων εμείς να σβήνουμε πρόστιμα. Δεν θα διαφωνήσω και εντελώς ότι μάλλον δεν υπάρχει κώδικας ραδιοφωνικής κυκλοφορίας. Εδώ πρέπει να ολοκληρωθεί η </w:t>
      </w:r>
      <w:proofErr w:type="spellStart"/>
      <w:r>
        <w:rPr>
          <w:rFonts w:eastAsia="Times New Roman" w:cs="Times New Roman"/>
          <w:szCs w:val="24"/>
        </w:rPr>
        <w:t>αδειοδότηση</w:t>
      </w:r>
      <w:proofErr w:type="spellEnd"/>
      <w:r>
        <w:rPr>
          <w:rFonts w:eastAsia="Times New Roman" w:cs="Times New Roman"/>
          <w:szCs w:val="24"/>
        </w:rPr>
        <w:t xml:space="preserve"> και να προχωρήσουμε πάρα πολύ γρήγορα. Αυτό το πράγμα, βέβαια, όπως σας είπα και στην πρώτη μου τοποθέτηση, δεν θα γίνει στο πόδι.</w:t>
      </w:r>
    </w:p>
    <w:p w14:paraId="56AE4BF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Ολοκληρώνω λέγοντας ότι στο σκέλος της ερώτησής σας που μας καλεί να εξετάσουμε το πρόβλημα της </w:t>
      </w:r>
      <w:proofErr w:type="spellStart"/>
      <w:r>
        <w:rPr>
          <w:rFonts w:eastAsia="Times New Roman" w:cs="Times New Roman"/>
          <w:szCs w:val="24"/>
        </w:rPr>
        <w:t>συχνοτικής</w:t>
      </w:r>
      <w:proofErr w:type="spellEnd"/>
      <w:r>
        <w:rPr>
          <w:rFonts w:eastAsia="Times New Roman" w:cs="Times New Roman"/>
          <w:szCs w:val="24"/>
        </w:rPr>
        <w:t xml:space="preserve"> κάλυψης ανά νομό, το θέμα των συχνοτήτων δεν είναι απλό, όπως σας είπα. </w:t>
      </w:r>
      <w:r>
        <w:rPr>
          <w:rFonts w:eastAsia="Times New Roman" w:cs="Times New Roman"/>
          <w:szCs w:val="24"/>
        </w:rPr>
        <w:lastRenderedPageBreak/>
        <w:t xml:space="preserve">Δυστυχώς, κάποιοι το έβλεπαν απλό. Νομίζω ότι με την πρόνοια και τη συνείδηση ότι είναι ένα θέμα σύνθετο, θα προχωρήσουμε και στην κατάλληλη συγκρότηση χάρτη συχνοτήτων. Βεβαίως, ελπίζουμε πάρα πολύ γρήγορα και η αρμόδια αρχή να ολοκληρώσει την </w:t>
      </w:r>
      <w:proofErr w:type="spellStart"/>
      <w:r>
        <w:rPr>
          <w:rFonts w:eastAsia="Times New Roman" w:cs="Times New Roman"/>
          <w:szCs w:val="24"/>
        </w:rPr>
        <w:t>αδειοδότηση</w:t>
      </w:r>
      <w:proofErr w:type="spellEnd"/>
      <w:r>
        <w:rPr>
          <w:rFonts w:eastAsia="Times New Roman" w:cs="Times New Roman"/>
          <w:szCs w:val="24"/>
        </w:rPr>
        <w:t xml:space="preserve">. </w:t>
      </w:r>
    </w:p>
    <w:p w14:paraId="56AE4BFD"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6AE4BF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Ακολουθεί η τρίτη με αριθμό 1120/</w:t>
      </w:r>
      <w:r>
        <w:rPr>
          <w:rFonts w:eastAsia="Times New Roman"/>
          <w:color w:val="000000"/>
          <w:szCs w:val="24"/>
        </w:rPr>
        <w:t xml:space="preserve">3-7-2017 επίκαιρη ερώτηση πρώτου κύκλου του Βουλευτή Β΄ Αθηνών της Δημοκρατικής Συμπαράταξης ΠΑΣΟΚ –ΔΗΜΑΡ κ. </w:t>
      </w:r>
      <w:r>
        <w:rPr>
          <w:rFonts w:eastAsia="Times New Roman"/>
          <w:bCs/>
          <w:color w:val="000000"/>
          <w:szCs w:val="24"/>
        </w:rPr>
        <w:t>Ανδρέα Λοβέρδου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Ψηφιακής Πολιτικής, Τηλεπικοινωνιών και Ενημέρωσης, </w:t>
      </w:r>
      <w:r>
        <w:rPr>
          <w:rFonts w:eastAsia="Times New Roman"/>
          <w:color w:val="000000"/>
          <w:szCs w:val="24"/>
        </w:rPr>
        <w:t>με θέμα: «Αντισυνταγματικότητα και της νέας ρύθμισης για τις τηλεοπτικές άδειες».</w:t>
      </w:r>
      <w:r>
        <w:rPr>
          <w:rFonts w:eastAsia="Times New Roman" w:cs="Times New Roman"/>
          <w:szCs w:val="24"/>
        </w:rPr>
        <w:t xml:space="preserve"> </w:t>
      </w:r>
    </w:p>
    <w:p w14:paraId="56AE4BF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 για δύο λεπτά.</w:t>
      </w:r>
    </w:p>
    <w:p w14:paraId="56AE4C0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56AE4C0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τι ακριβώς ορίζει το Σύνταγμα στο άρθρο 15; Ορίζει ότι για όλα τα θέματα που αφορούν το τηλεοπτικό τοπίο είναι απαραίτητη και καθοριστική η σχετική απόφαση του ΕΣΡ. Τι επιβεβαίωσε με ακριβέστατο τρόπο το Συμβούλιο της Επικρατείας; Αυτό. Τι έγινε ως συνέπεια αυτής της απόφασης του Συμβουλίου της Επικρατείας; Είναι οι τέσσερις άδειες που θέλατε εσείς να κάνετε, για να γίνει τηλεοπτικά η Ελλάδα Βόρειος Κορέα ή Βενεζουέλα. Σας τα έλεγα αυτά και τσακωνόμασταν. Δεν τα δεχόσασταν, αλλά αποδείχτηκε ότι είναι έτσι. Αυτή η ρύθμισή σας κρίθηκε αντισυνταγματική. Και τι κάνατε εσείς; Ήρθατε εδώ και εισηγηθήκατε στη Βουλή την κατάργησή της. Αυτά έγιναν. </w:t>
      </w:r>
    </w:p>
    <w:p w14:paraId="56AE4C0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έγινε πριν από έναν μήνα πάλι από εσάς; Φέρατε ρύθμιση που αφορά </w:t>
      </w:r>
      <w:proofErr w:type="spellStart"/>
      <w:r>
        <w:rPr>
          <w:rFonts w:eastAsia="Times New Roman" w:cs="Times New Roman"/>
          <w:szCs w:val="24"/>
        </w:rPr>
        <w:t>πολυπλέκτες</w:t>
      </w:r>
      <w:proofErr w:type="spellEnd"/>
      <w:r>
        <w:rPr>
          <w:rFonts w:eastAsia="Times New Roman" w:cs="Times New Roman"/>
          <w:szCs w:val="24"/>
        </w:rPr>
        <w:t xml:space="preserve">, άρα που τελικά αφορά τη χωρητικότητα όσον αφορά την εκπομπή τηλεοπτικού μηνύματος. Φέρατε ρύθμιση, πάλι χωρίς να έχετε πάει στο ΕΣΡ για να πάρετε σύμφωνη, αναγκαία και καθοριστική γνώμη, όπως </w:t>
      </w:r>
      <w:r>
        <w:rPr>
          <w:rFonts w:eastAsia="Times New Roman" w:cs="Times New Roman"/>
          <w:szCs w:val="24"/>
        </w:rPr>
        <w:lastRenderedPageBreak/>
        <w:t xml:space="preserve">σας είπα και στην αρχή. Και τι έχετε </w:t>
      </w:r>
      <w:proofErr w:type="spellStart"/>
      <w:r>
        <w:rPr>
          <w:rFonts w:eastAsia="Times New Roman" w:cs="Times New Roman"/>
          <w:szCs w:val="24"/>
        </w:rPr>
        <w:t>παράξει</w:t>
      </w:r>
      <w:proofErr w:type="spellEnd"/>
      <w:r>
        <w:rPr>
          <w:rFonts w:eastAsia="Times New Roman" w:cs="Times New Roman"/>
          <w:szCs w:val="24"/>
        </w:rPr>
        <w:t xml:space="preserve">; Έχετε </w:t>
      </w:r>
      <w:proofErr w:type="spellStart"/>
      <w:r>
        <w:rPr>
          <w:rFonts w:eastAsia="Times New Roman" w:cs="Times New Roman"/>
          <w:szCs w:val="24"/>
        </w:rPr>
        <w:t>παράξει</w:t>
      </w:r>
      <w:proofErr w:type="spellEnd"/>
      <w:r>
        <w:rPr>
          <w:rFonts w:eastAsia="Times New Roman" w:cs="Times New Roman"/>
          <w:szCs w:val="24"/>
        </w:rPr>
        <w:t xml:space="preserve"> πια για τη χώρα, για τις τηλεοράσεις και για τον εαυτό σας πάλι το ίδιο πρόβλημα, ακριβώς το ίδιο πρόβλημα και πάλι. </w:t>
      </w:r>
    </w:p>
    <w:p w14:paraId="56AE4C0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Παππά, στις 23 Ιουνίου σας ρωτώ εδώ με άλλη ευκαιρία: «Έχετε γνωμοδότηση του ΕΣΡ για την τροπολογία που φέρατε και που η Βουλή ψήφισε και όχι εμείς;» και μου απαντάτε πονηρά –το συνηθίζετε αυτό- ότι υπάρχει αλληλογραφία την οποία θα καταθέσετε. Φυσικά δεν την καταθέσατε. Όμως εγώ δεν σας ρώτησα αν αλληλογραφείτε και με ποιον. Σας ρώτησα αν έχετε την κατά το Σύνταγμα και κατά το Συμβούλιο της Επικρατείας απαραίτητη και καθοριστική γνωμοδότηση-απόφαση του Συμβουλίου Ραδιοτηλεόρασης. Φυσικά, δεν την έχετε. Μαθαίνουμε μετά –και αυτό είναι το ερώτημά μου- ότι μόλις φέρατε εδώ τον νόμο, την τροπολογία και την ψηφίσατε, το Συμβούλιο Ραδιοτηλεόρασης –ακούστε, κύριε Πρόεδρε- με ψήφους οκτώ προς έναν παίρνει απόφαση και σας στέλνει επιστολή λέγοντάς σας ότι αυτό που κάνατε είναι αντισυνταγματικό και ότι θα έχει συνέπειες για την εφαρμογή και αυτής σας της διάταξης. </w:t>
      </w:r>
    </w:p>
    <w:p w14:paraId="56AE4C04" w14:textId="77777777" w:rsidR="00845C2F" w:rsidRDefault="0009484C">
      <w:pPr>
        <w:spacing w:after="0" w:line="600" w:lineRule="auto"/>
        <w:ind w:firstLine="709"/>
        <w:jc w:val="both"/>
        <w:rPr>
          <w:rFonts w:eastAsia="Times New Roman" w:cs="Times New Roman"/>
          <w:szCs w:val="24"/>
        </w:rPr>
      </w:pPr>
      <w:r>
        <w:rPr>
          <w:rFonts w:eastAsia="Times New Roman" w:cs="Times New Roman"/>
          <w:szCs w:val="24"/>
        </w:rPr>
        <w:t xml:space="preserve">Πείτε μας, παρακαλώ, υπάρχει αυτή η γνωμοδότηση; Σας καλώ για δεύτερη φορά να την καταθέσετε τώρα. Πείτε μου ακόμα πότε θα τελειώσει ο διαγωνισμός για τους δικούς της </w:t>
      </w:r>
      <w:proofErr w:type="spellStart"/>
      <w:r>
        <w:rPr>
          <w:rFonts w:eastAsia="Times New Roman" w:cs="Times New Roman"/>
          <w:szCs w:val="24"/>
        </w:rPr>
        <w:t>πολυπλέκτες</w:t>
      </w:r>
      <w:proofErr w:type="spellEnd"/>
      <w:r>
        <w:rPr>
          <w:rFonts w:eastAsia="Times New Roman" w:cs="Times New Roman"/>
          <w:szCs w:val="24"/>
        </w:rPr>
        <w:t xml:space="preserve"> που κάνει η δημόσια τηλεόραση; Ακόμα δεν τον έχει τελειώσει και καλύπτει χώρο, όπου θα μπορούσαν να χωρέσουν άλλα τρία ακόμα ιδιωτικά κανάλια. Πότε θα τελειώσει; Με άδηλο τέλος είναι αυτή η διαδικασία. Πείτε μας πότε ακριβώς θα τελειώσει. Ποιο είναι το τέλος της υπόθεσης;</w:t>
      </w:r>
    </w:p>
    <w:p w14:paraId="56AE4C0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Τρίτον και τελευταίο. Χθες το βράδυ, αφού επιτεθήκατε στην Αντιπολίτευση, έχοντας ηττηθεί σε όλα, ακόμα και αν το πάρουμε με τον αριθμό των αδειών, από τέσσερις στα επτά, πάλι χαρούμενος και νικητής εχθές -και εδώ κερδίζετε- κύριε Υπουργέ, φέρεστε να έχετε πει ότι αυτές οι επτά, αντίθετα με </w:t>
      </w:r>
      <w:r>
        <w:rPr>
          <w:rFonts w:eastAsia="Times New Roman" w:cs="Times New Roman"/>
          <w:szCs w:val="24"/>
        </w:rPr>
        <w:lastRenderedPageBreak/>
        <w:t>την πληροφόρηση που έχουμε όλοι, αποκλείουν θεματικές. Δεν λέω ότι το έχετε πει, φέρεστε να το έχετε πει. Το έχετε πει; Άρα αποκλείονται οι θεματικές;</w:t>
      </w:r>
    </w:p>
    <w:p w14:paraId="56AE4C0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Είναι τρία ερωτήματα και σας παρακαλώ να μου απαντήσετε και στα τρία.</w:t>
      </w:r>
    </w:p>
    <w:p w14:paraId="56AE4C07"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6AE4C0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AE4C0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Αποδέχομαι τη διεύρυνση του κύκλου των ερωτημάτων τα οποία καταγράψατε στην ερώτησή σας, κύριε Λοβέρδο. Θα απαντήσω σε όλα, λέγοντας πως θα περίμενα ένα κόμμα το οποίο </w:t>
      </w:r>
      <w:proofErr w:type="spellStart"/>
      <w:r>
        <w:rPr>
          <w:rFonts w:eastAsia="Times New Roman" w:cs="Times New Roman"/>
          <w:szCs w:val="24"/>
        </w:rPr>
        <w:t>αυτοτοποθετείται</w:t>
      </w:r>
      <w:proofErr w:type="spellEnd"/>
      <w:r>
        <w:rPr>
          <w:rFonts w:eastAsia="Times New Roman" w:cs="Times New Roman"/>
          <w:szCs w:val="24"/>
        </w:rPr>
        <w:t xml:space="preserve"> στην κεντροαριστερά και έχει και δυνάμεις που αυτοχαρακτηρίζονται σοσιαλδημοκρατικές, να </w:t>
      </w:r>
      <w:proofErr w:type="spellStart"/>
      <w:r>
        <w:rPr>
          <w:rFonts w:eastAsia="Times New Roman" w:cs="Times New Roman"/>
          <w:szCs w:val="24"/>
        </w:rPr>
        <w:t>επιχαίρει</w:t>
      </w:r>
      <w:proofErr w:type="spellEnd"/>
      <w:r>
        <w:rPr>
          <w:rFonts w:eastAsia="Times New Roman" w:cs="Times New Roman"/>
          <w:szCs w:val="24"/>
        </w:rPr>
        <w:t xml:space="preserve"> για την αύξηση της απασχόλησης σε μια χώρα. Είναι ένα θετικό νέο. Σας καλώ να το αξιολογήσετε και εσείς.</w:t>
      </w:r>
    </w:p>
    <w:p w14:paraId="56AE4C0A" w14:textId="77777777" w:rsidR="00845C2F" w:rsidRDefault="0009484C">
      <w:pPr>
        <w:spacing w:after="0" w:line="600" w:lineRule="auto"/>
        <w:ind w:firstLine="720"/>
        <w:jc w:val="both"/>
        <w:rPr>
          <w:rFonts w:eastAsia="Times New Roman"/>
          <w:szCs w:val="24"/>
        </w:rPr>
      </w:pPr>
      <w:r>
        <w:rPr>
          <w:rFonts w:eastAsia="Times New Roman"/>
          <w:szCs w:val="24"/>
        </w:rPr>
        <w:t>(</w:t>
      </w:r>
      <w:r>
        <w:rPr>
          <w:rFonts w:eastAsia="Times New Roman"/>
          <w:bCs/>
          <w:szCs w:val="24"/>
        </w:rPr>
        <w:t>Γέλωτες</w:t>
      </w:r>
      <w:r>
        <w:rPr>
          <w:rFonts w:eastAsia="Times New Roman"/>
          <w:szCs w:val="24"/>
        </w:rPr>
        <w:t xml:space="preserve"> από την </w:t>
      </w:r>
      <w:r>
        <w:rPr>
          <w:rFonts w:eastAsia="Times New Roman"/>
          <w:bCs/>
          <w:szCs w:val="24"/>
        </w:rPr>
        <w:t>πτέρυγα</w:t>
      </w:r>
      <w:r>
        <w:rPr>
          <w:rFonts w:eastAsia="Times New Roman"/>
          <w:szCs w:val="24"/>
        </w:rPr>
        <w:t xml:space="preserve"> της Δημοκρατικής Συμπαράταξης ΠΑΣΟΚ -ΔΗΜΑΡ)</w:t>
      </w:r>
    </w:p>
    <w:p w14:paraId="56AE4C0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Έρχομαι και στα τηλεοπτικά. Μην ανησυχείτε καθόλου!</w:t>
      </w:r>
    </w:p>
    <w:p w14:paraId="56AE4C0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Και σας καλώ να αξιολογήσετε και τις πάρα πολύ χρήσιμες για τη χώρα τοποθετήσεις των επικεφαλής της ευρωπαϊκής σοσιαλιστικής ομάδας, τους οποίους και από αυτό το Βήμα θα ήθελα προσωπικά και εκ μέρους της Κυβέρνησης να ευχαριστήσω για τις πάρα πολύ θετικές συμβουλές που είχαμε σε όλη τη διάρκεια της διαπραγμάτευσης.</w:t>
      </w:r>
    </w:p>
    <w:p w14:paraId="56AE4C0D"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 τη χώρα, όχι την Κυβέρνηση του ΣΥΡΙΖΑ! Για τη χώρα, όχι για την Κυβέρνηση Τσίπρα.</w:t>
      </w:r>
    </w:p>
    <w:p w14:paraId="56AE4C0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Εντάξει! Να ξαναδείτε τις τοποθετήσεις, κύριε Μανιάτη. Μην εξεγείρεστε! Καλούν εδώ και καιρό. </w:t>
      </w:r>
    </w:p>
    <w:p w14:paraId="56AE4C0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Άγνοια ή σκοπιμότητα νομίζω ότι είναι το ερώτημα, κύριε Λοβέρδο. Διότι έρχεστε αυτή τη στιγμή να μου πείτε τι ακριβώς; Ποια ήταν η επιχειρηματολογία της Αντιπολίτευσης; Θέλετε να σας διαβάσω; </w:t>
      </w:r>
    </w:p>
    <w:p w14:paraId="56AE4C1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Να σας διαβάσω: Κυριάκος Μητσοτάκης στις 29 Μαρτίου του 2016: «Δώστε απεριόριστο αριθμό αδειών, γιατί μόνο έτσι είναι δυνατόν να θωρακιστεί η ελευθερία του λόγου, των μέσων και της δημοκρατίας». Άρα το Εθνικό Συμβούλιο Ραδιοτηλεόρασης που περιορίζει τον αριθμό των αδειών καταστρατηγεί την ελευθερία του λόγου.</w:t>
      </w:r>
    </w:p>
    <w:p w14:paraId="56AE4C11"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Άλλη απάντηση.</w:t>
      </w:r>
    </w:p>
    <w:p w14:paraId="56AE4C1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Όχι «άλλη απάντηση»! Έρχομαι και στη δική σας τοποθέτηση, κύριε Λοβέρδο.</w:t>
      </w:r>
    </w:p>
    <w:p w14:paraId="56AE4C1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Έρχεστε και μου λέτε για τον αριθμό τέσσερα. Τι είχαμε πει εμείς τότε; Να δοθούν τέσσερις άδειες γενικού περιεχομένου, ούτως ώστε να υπάρχει η δυνατότητα του φάσματος και για θεματικού. Επαναλαμβάνω, λοιπόν -και δεν σας λέω μόνο τη δική μου θέση, ρωτήστε και τους ειδικούς της Εθνικής Επιτροπής Τηλεπικοινωνιών- ο αριθμός επτά αφήνει πάρα πολύ λίγα περιθώρια για θεματικές άδειες. </w:t>
      </w:r>
    </w:p>
    <w:p w14:paraId="56AE4C1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Να σας πω τι λέγατε και εσείς, κύριε Λοβέρδο, και τι έλεγε και η Αρχηγός του κόμματός σας; Να σας πω. Φώφη Γεννηματά στις 24 Οκτωβρίου του 2015: «Βρισκόμαστε στην ψηφιακή εποχή και εσείς κινείστε ακόμα με τη λογική των αναλογικών συχνοτήτων, όπου εκ των πραγμάτων οι άδειες ήταν με</w:t>
      </w:r>
      <w:r>
        <w:rPr>
          <w:rFonts w:eastAsia="Times New Roman" w:cs="Times New Roman"/>
          <w:szCs w:val="24"/>
        </w:rPr>
        <w:lastRenderedPageBreak/>
        <w:t xml:space="preserve">τρημένες. Οι ψηφιακές πλατφόρμες ανατρέπουν τους έως τώρα περιορισμούς στον αριθμό των χορηγούμενων αδειών». Ανδρέας Λοβέρδος: «Όλοι λένε ότι η σημερινή τεχνολογία επιτρέπει απεριόριστο αριθμό αδειών». </w:t>
      </w:r>
    </w:p>
    <w:p w14:paraId="56AE4C1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6AE4C1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Αυτές τις κατηγορίες που εκτοξεύετε εναντίον μας για «</w:t>
      </w:r>
      <w:proofErr w:type="spellStart"/>
      <w:r>
        <w:rPr>
          <w:rFonts w:eastAsia="Times New Roman" w:cs="Times New Roman"/>
          <w:szCs w:val="24"/>
        </w:rPr>
        <w:t>Βενεζουέλες</w:t>
      </w:r>
      <w:proofErr w:type="spellEnd"/>
      <w:r>
        <w:rPr>
          <w:rFonts w:eastAsia="Times New Roman" w:cs="Times New Roman"/>
          <w:szCs w:val="24"/>
        </w:rPr>
        <w:t xml:space="preserve">» και για «Βόρειες </w:t>
      </w:r>
      <w:proofErr w:type="spellStart"/>
      <w:r>
        <w:rPr>
          <w:rFonts w:eastAsia="Times New Roman" w:cs="Times New Roman"/>
          <w:szCs w:val="24"/>
        </w:rPr>
        <w:t>Κορέες</w:t>
      </w:r>
      <w:proofErr w:type="spellEnd"/>
      <w:r>
        <w:rPr>
          <w:rFonts w:eastAsia="Times New Roman" w:cs="Times New Roman"/>
          <w:szCs w:val="24"/>
        </w:rPr>
        <w:t xml:space="preserve">» θα τις πείτε και στο ΕΣΡ; Για να καταλάβω! Διότι περιόρισε τον αριθμό των αδειών το ΕΣΡ. Τις ανοησίες περί απεριορίστου αριθμού και δυνατοτήτων δεν τις επανέλαβε κανείς. Διότι κάθισαν οι άνθρωποι, συζήτησαν με την Εθνική Επιτροπή Τηλεπικοινωνιών και καταλήξαν σε αυτό τον αριθμό. Τι να κάνουμε τώρα; Να μειώσουμε μήπως τις απαιτήσεις του νόμου για τον αριθμό των εργαζομένων; Δεν φαντάζομαι ότι ζητάτε κάτι τέτοιο; Να κοιτάξουμε να κλέψουμε κάποιον </w:t>
      </w:r>
      <w:proofErr w:type="spellStart"/>
      <w:r>
        <w:rPr>
          <w:rFonts w:eastAsia="Times New Roman" w:cs="Times New Roman"/>
          <w:szCs w:val="24"/>
        </w:rPr>
        <w:t>πολυπλέκτη</w:t>
      </w:r>
      <w:proofErr w:type="spellEnd"/>
      <w:r>
        <w:rPr>
          <w:rFonts w:eastAsia="Times New Roman" w:cs="Times New Roman"/>
          <w:szCs w:val="24"/>
        </w:rPr>
        <w:t xml:space="preserve"> από την ΕΡΤ; Ελπίζω να μην επιμένετε και να το είπατε εκ παραδρομής. Ή μήπως να λάβουμε τα μέτρα μας για να μην υπάρξει τίμημα; Τίποτα από αυτά. </w:t>
      </w:r>
    </w:p>
    <w:p w14:paraId="56AE4C1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Πάμε τώρα στην αλληλογραφία με το ΕΣΡ.</w:t>
      </w:r>
    </w:p>
    <w:p w14:paraId="56AE4C1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Αν μου επιτρέπετε, κύριε Πρόεδρε, να κάνω λίγο κατάχρηση της ανοχής σας, για να μην έχει παράπονο ο κ. Λοβέρδος ότι αποφεύγω.</w:t>
      </w:r>
    </w:p>
    <w:p w14:paraId="56AE4C1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κύριε Υπουργέ.</w:t>
      </w:r>
    </w:p>
    <w:p w14:paraId="56AE4C1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Δεν υπάρχει απόφαση, λοιπόν, του ΕΣΡ η οποία κρίνει αντισυνταγματική την πρόσφατη ρύθμιση που ψηφίστηκε από τη Βουλή και αφορά τον τύπο της ευκρίνειας. Η ρύθμισή μας ήταν απαραίτητη, διότι ο τύπος της ευκρίνειας…</w:t>
      </w:r>
    </w:p>
    <w:p w14:paraId="56AE4C1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Έχετε γνωμοδότηση επ' αυτού;</w:t>
      </w:r>
    </w:p>
    <w:p w14:paraId="56AE4C1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Ακούστε με! Δεν υπάρχει γνωμοδότηση, λοιπόν. Υπάρχει ένα ερώτημα και μια εμπιστευτική επιστολή, την οποία θα σας καλέσω στο γραφείο μου αμέσως μετά για να τη δείτε και με τα μάτια σας. Και θα σας παρακαλούσα σε συνεννόηση με το Εθνικό Συμβούλιο Ραδιοτηλεόρασης το αίτημα για την εμπιστευτικότητα να το τηρήσουμε -καλό θα ήταν. Είστε ευπρόσδεκτος αμέσως μετά να έρθετε να τη δείτε. </w:t>
      </w:r>
    </w:p>
    <w:p w14:paraId="56AE4C1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Υπήρξε, λοιπόν, αυτή η επιστολή εμπιστευτικού περιεχομένου που σχετίζεται με το ζήτημα της ευκρίνειας. Το συγκεκριμένο ζήτημα έπρεπε να το λύσουμε, διότι διατυπωνόταν στον προηγούμενο νόμο στα άρθρα τα οποία καταργήθηκαν μετά την απόφαση του Συμβουλίου της Επικρατείας.</w:t>
      </w:r>
    </w:p>
    <w:p w14:paraId="56AE4C1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Να σας υπενθυμίσω τι κάναμε. Είπαμε ότι μέχρι το 2021 τα κανάλια θα έχουν και υψηλή ευκρίνεια και τυπική ευκρίνεια. Είναι καμμία επαναστατική αλλαγή; Είναι καμία πονηριά δικιά μας για να περιορίσουμε το φάσμα; Διότι το επιχείρημά σας είναι ότι το κάναμε για να περιοριστεί ο αριθμός. Και έρχεται ξαφνικά και σας αφήνει με τεχνητό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side</w:t>
      </w:r>
      <w:r>
        <w:rPr>
          <w:rFonts w:eastAsia="Times New Roman" w:cs="Times New Roman"/>
          <w:szCs w:val="24"/>
        </w:rPr>
        <w:t xml:space="preserve"> μπροστά από τη γραμμή άμυνας το ΕΣΡ και λέει: «Επτά οι άδειες». </w:t>
      </w:r>
    </w:p>
    <w:p w14:paraId="56AE4C1F"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και δευτερολογία.</w:t>
      </w:r>
    </w:p>
    <w:p w14:paraId="56AE4C2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Να ολοκληρώσω, με το εξής, γιατί νομίζω ότι θα είναι πολύ δημιουργικό. </w:t>
      </w:r>
    </w:p>
    <w:p w14:paraId="56AE4C2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Έχω εκτυπώσει στιγμιότυπα οθόνης από τους τηλεοπτικούς σταθμούς της χθεσινοβραδινής τους εκπομπής. Τα έχω εδώ, θα τα καταθέσω στα Πρακτικά και θέλω να τα δείτε. Αυτή τη στιγμή τα </w:t>
      </w:r>
      <w:r>
        <w:rPr>
          <w:rFonts w:eastAsia="Times New Roman" w:cs="Times New Roman"/>
          <w:szCs w:val="24"/>
        </w:rPr>
        <w:lastRenderedPageBreak/>
        <w:t xml:space="preserve">κανάλια πανελλαδικής εμβέλειας εκπέμπουν ταυτόχρονα και τυπική και υψηλή ευκρίνεια. Αυτά τα στιγμιότυπα οθόνης, τα οποία θα καταθέσω είναι από εχθές το βράδυ. Και αυτή η πραγματικότητα υπάρχει από τον Φεβρουάριο του 2016, εδώ και ενάμιση χρόνο. </w:t>
      </w:r>
    </w:p>
    <w:p w14:paraId="56AE4C22" w14:textId="77777777" w:rsidR="00845C2F" w:rsidRDefault="0009484C">
      <w:pPr>
        <w:spacing w:after="0" w:line="600" w:lineRule="auto"/>
        <w:ind w:firstLine="720"/>
        <w:jc w:val="both"/>
        <w:rPr>
          <w:rFonts w:eastAsia="Times New Roman" w:cs="Times New Roman"/>
        </w:rPr>
      </w:pPr>
      <w:r>
        <w:rPr>
          <w:rFonts w:eastAsia="Times New Roman" w:cs="Times New Roman"/>
        </w:rPr>
        <w:t>(Στο σημείο αυτό ο Υπουργός κ. Νικόλαος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6AE4C2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Καλώς. Τα υπόλοιπα στη δευτερολογία σας, κύριε Υπουργέ.</w:t>
      </w:r>
    </w:p>
    <w:p w14:paraId="56AE4C2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14:paraId="56AE4C2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Από όλα όσα είπε κρατώ και αξιοποιώ στη συνέχεια της παρέμβασής μου ότι έφερε πάλι εδώ αντισυνταγματική τροπολογία, γιατί όπως ομολόγησε δεν έχει προηγούμενη γνωμοδότηση του Συμβουλίου Ραδιοτηλεόρασης. Θα το αξιοποιήσω και θα εξηγήσω πρακτικά τι σημαίνει αυτό στη συνέχεια της παρέμβασής μου.</w:t>
      </w:r>
    </w:p>
    <w:p w14:paraId="56AE4C2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Είναι φανερό και με αυτό που λέει σήμερα –και με όσα είπε προηγουμένως ο Υπουργός απαντώντας στον κ. </w:t>
      </w:r>
      <w:proofErr w:type="spellStart"/>
      <w:r>
        <w:rPr>
          <w:rFonts w:eastAsia="Times New Roman" w:cs="Times New Roman"/>
          <w:szCs w:val="24"/>
        </w:rPr>
        <w:t>Κεγκέρογλου</w:t>
      </w:r>
      <w:proofErr w:type="spellEnd"/>
      <w:r>
        <w:rPr>
          <w:rFonts w:eastAsia="Times New Roman" w:cs="Times New Roman"/>
          <w:szCs w:val="24"/>
        </w:rPr>
        <w:t xml:space="preserve">- ότι η χώρα είναι στα όρια της δημοκρατικής εκτροπής. Εδώ στο χώρο του Τύπου είναι τα τέσσερα κανάλια, αυτά που λέει σήμερα, είναι οι εκβιασμοί -ειδικά σε εφημερίδες- με την απειλή μη χορήγησης κρατικής διαφήμισης, είναι τα όσα έγιναν με τους εκβιασμούς για δύο αγοραπωλησίες, για την αγοραπωλησία του «ΔΟΛ» και για την ιστορία του «ΠΗΓΑΣΟΥ», είναι τα όσα έχουν συμβεί με το ΣΥΡΙΖΑ </w:t>
      </w:r>
      <w:r>
        <w:rPr>
          <w:rFonts w:eastAsia="Times New Roman" w:cs="Times New Roman"/>
          <w:szCs w:val="24"/>
          <w:lang w:val="en-US"/>
        </w:rPr>
        <w:t>Channel</w:t>
      </w:r>
      <w:r>
        <w:rPr>
          <w:rFonts w:eastAsia="Times New Roman" w:cs="Times New Roman"/>
          <w:szCs w:val="24"/>
        </w:rPr>
        <w:t xml:space="preserve"> και τη ΣΥΡΙΖΑ </w:t>
      </w:r>
      <w:r>
        <w:rPr>
          <w:rFonts w:eastAsia="Times New Roman" w:cs="Times New Roman"/>
          <w:szCs w:val="24"/>
          <w:lang w:val="en-US"/>
        </w:rPr>
        <w:t>Bank</w:t>
      </w:r>
      <w:r>
        <w:rPr>
          <w:rFonts w:eastAsia="Times New Roman" w:cs="Times New Roman"/>
          <w:szCs w:val="24"/>
        </w:rPr>
        <w:t xml:space="preserve">. Είναι δεδομένο πια ότι κινούνται έτσι στο χώρο της ενημέρωσης. </w:t>
      </w:r>
    </w:p>
    <w:p w14:paraId="56AE4C2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όχι μόνο στο χώρο αυτό: Επιτίθενται εναντίον αποφάσεων ανεξάρτητων αρχών, παραγνωρίζουν τη συνταγματική λειτουργία των ανεξάρτητων αρχών. Επιτίθενται εναντίον δικαστικών αποφάσεων. Κανένας μας δεν θα ξεχάσει την Κυβερνητική Εκπρόσωπο το βράδυ της απόφασης του Συμβουλίου της Επικρατείας. «Ανεξήγητες δικαστικές αποφάσεις», λέει κορυφαίο μέλος της εκτελεστικής λειτουργίας για την ανεξάρτητη δικαστική λειτουργία. </w:t>
      </w:r>
      <w:proofErr w:type="gramStart"/>
      <w:r>
        <w:rPr>
          <w:rFonts w:eastAsia="Times New Roman" w:cs="Times New Roman"/>
          <w:szCs w:val="24"/>
          <w:lang w:val="en-US"/>
        </w:rPr>
        <w:t>plan</w:t>
      </w:r>
      <w:proofErr w:type="gramEnd"/>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Κιμ, πριν από λίγο καιρό άλλοι,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κατά παραβίαση της πληρεξουσιότητας, κατά παραβίαση του άρθρου 151 του Ποινικού Κώδικα. Για όλα αυτά όμως, υπάρχει και η επόμενη μέρα. Εκατοντάδες εκατομμυρίων συμβάσεων σήμερα εκτελούνται, ενώ έχουν λήξει, με τσαμπουκά, διότι είναι αυτή, είναι η Αριστερά </w:t>
      </w:r>
      <w:proofErr w:type="spellStart"/>
      <w:r>
        <w:rPr>
          <w:rFonts w:eastAsia="Times New Roman" w:cs="Times New Roman"/>
          <w:szCs w:val="24"/>
        </w:rPr>
        <w:t>Μαδούρο</w:t>
      </w:r>
      <w:proofErr w:type="spellEnd"/>
      <w:r>
        <w:rPr>
          <w:rFonts w:eastAsia="Times New Roman" w:cs="Times New Roman"/>
          <w:szCs w:val="24"/>
        </w:rPr>
        <w:t xml:space="preserve">, στήσιμο δικών. </w:t>
      </w:r>
    </w:p>
    <w:p w14:paraId="56AE4C2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προηγούμενη ερώτηση του κ. Παπαθεοδώρου ήταν πάρα πολύ σαφής. Ωμά ψέματα για ό,τι είναι τεχνικά δύσκολο για να το αντιληφθεί κανείς: Δημόσιο χρέος, μνημόνια, ανάπτυξη, πλεονάσματα. </w:t>
      </w:r>
    </w:p>
    <w:p w14:paraId="56AE4C2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Λαθρεμπόριο στα τσιγάρα. Ενώ ο Υπουργός Δικαιοσύνης σωστά λέει ότι υπάρχει ποινική δικογραφία για λαθρεμπόριο, άλλος Υπουργός αποφαίνεται σε ραδιόφωνο ότι δεν υπάρχει λαθρεμπορία τσιγάρων. Στήσιμο κατηγοριών εναντίον πολιτικών αντιπάλων με τρόπο θολό. </w:t>
      </w:r>
    </w:p>
    <w:p w14:paraId="56AE4C2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εσείς, νόμους για την τηλεόραση, που ο ένας μετά τον άλλον πηγαίνουν στο καλάθι των </w:t>
      </w:r>
      <w:proofErr w:type="spellStart"/>
      <w:r>
        <w:rPr>
          <w:rFonts w:eastAsia="Times New Roman" w:cs="Times New Roman"/>
          <w:szCs w:val="24"/>
        </w:rPr>
        <w:t>αχρήστων</w:t>
      </w:r>
      <w:proofErr w:type="spellEnd"/>
      <w:r>
        <w:rPr>
          <w:rFonts w:eastAsia="Times New Roman" w:cs="Times New Roman"/>
          <w:szCs w:val="24"/>
        </w:rPr>
        <w:t>. Ομολογήσατε εδώ ότι φέρατε τροπολογία –δεν την ψηφίσαμε εμείς- κοροϊδεύοντας τους Βουλευτές σας, χωρίς να έχετε κάνει αυτό για το οποίο ηττηθήκατε κατά κράτος πριν από λίγο καιρό με την απόφαση για τον αριθμό των καναλιών.</w:t>
      </w:r>
    </w:p>
    <w:p w14:paraId="56AE4C2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συμβαίνει τώρα; Μπορεί ένας άνθρωπος να πει: «Ωραία! Επτά χωράνε όλοι», δεν μπορεί όμως να πει ότι αυτή η διαδικασία θα καταλήξει, κύριε Υπουργέ. Και ξέρετε γιατί; Γιατί όποιος δεν θέλει </w:t>
      </w:r>
      <w:r>
        <w:rPr>
          <w:rFonts w:eastAsia="Times New Roman" w:cs="Times New Roman"/>
          <w:szCs w:val="24"/>
        </w:rPr>
        <w:lastRenderedPageBreak/>
        <w:t xml:space="preserve">λόγου χάρη να εκπληρώσει μια από τις προϋποθέσεις που βάζετε, του έχετε δώσει το δικαίωμα να σας ακυρώσει το νόμο. Άρα, το έχετε στήσει αυτό. </w:t>
      </w:r>
    </w:p>
    <w:p w14:paraId="56AE4C2C" w14:textId="77777777" w:rsidR="00845C2F" w:rsidRDefault="0009484C">
      <w:pPr>
        <w:spacing w:after="0" w:line="600" w:lineRule="auto"/>
        <w:ind w:firstLine="720"/>
        <w:jc w:val="both"/>
        <w:rPr>
          <w:rFonts w:eastAsia="Times New Roman"/>
          <w:szCs w:val="24"/>
        </w:rPr>
      </w:pPr>
      <w:r>
        <w:rPr>
          <w:rFonts w:eastAsia="Times New Roman"/>
          <w:szCs w:val="24"/>
        </w:rPr>
        <w:t xml:space="preserve">Εγώ δεν μπορώ να δεχθώ ότι είστε αδαής. Είστε δυόμιση χρόνια Υπουργός. </w:t>
      </w:r>
      <w:r>
        <w:rPr>
          <w:rFonts w:eastAsia="Times New Roman"/>
          <w:color w:val="000000" w:themeColor="text1"/>
          <w:szCs w:val="24"/>
        </w:rPr>
        <w:t>Δεν μπορώ να δεχτώ ότι αυτά γίνονται για λόγους άγνοιας, εξ αγνοίας ή για λόγους ευήθειας, όπως μπορεί να πει κάποιος άλλος που δεν σας συμπαθεί. Εγώ δεν τα δέχομαι αυτά. Εγώ αυτά τα κάνω στην άκρη. Εγώ λέω ότι έχετε σκοπιμότητα. Δεν μπορεί μετά από δυόμισι χρόνια να οργανώνετε την ακυρότητα του νόμου που φέρατε εδώ για τυπικό λόγο.</w:t>
      </w:r>
    </w:p>
    <w:p w14:paraId="56AE4C2D"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Και γελάτε, γιατί θέλετε να δείξετε ότι δεν καταλαβαίνετε. Καταλαβαίνετε πάρα πολύ καλά. Τα κάνετε επίτηδες αυτά. Και μία είναι η πολιτική κατάληξη όσων σας λέω: Είστε τελειωμένοι. Ζούμε τις τελευταίες μέρες σας. Ζούμε το τέλος σας. Κι είστε επικίνδυνοι σε αυτές τις τελευταίες μέρες. Γιατί με γέλιο φέρνετε εδώ, οργανώνετε εδώ την αναρχία στο τηλεοπτικό τοπίο, που την έχετε στήσει. Το κάνετε επίτηδες, κύριε Παππά, και δεν υπάρχει κανένας λόγος συγχώρεσης γι’ αυτά που έχετε κάνει.</w:t>
      </w:r>
    </w:p>
    <w:p w14:paraId="56AE4C2E"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Κύριε Υπουργέ, έχετε τον λόγο.</w:t>
      </w:r>
    </w:p>
    <w:p w14:paraId="56AE4C2F"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Με άλλα λόγια να αγαπιόμαστε, και μετά ένα κρεσέντο από τον κ. Λοβέρδο, σαν αυτά που έκανε όταν συζητούσαμε τον νόμο για τις άδειες.</w:t>
      </w:r>
    </w:p>
    <w:p w14:paraId="56AE4C30"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Φαίνεται ότι αυτό το ζήτημα πραγματικά σας ερεθίζει, κύριε Λοβέρδο. Σας βγαίνει!</w:t>
      </w:r>
    </w:p>
    <w:p w14:paraId="56AE4C31"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Μου βγαίνει. Γιατί ό,τι είπα βγαίνει!</w:t>
      </w:r>
    </w:p>
    <w:p w14:paraId="56AE4C32"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Δεν έχει βγει τίποτα, μα τίποτα δεν έχει βγει από αυτά που είπατε.</w:t>
      </w:r>
    </w:p>
    <w:p w14:paraId="56AE4C33"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ΑΝΔΡΕΑΣ ΛΟΒΕΡΔΟΣ:</w:t>
      </w:r>
      <w:r>
        <w:rPr>
          <w:rFonts w:eastAsia="Times New Roman"/>
          <w:color w:val="000000" w:themeColor="text1"/>
          <w:szCs w:val="24"/>
        </w:rPr>
        <w:t xml:space="preserve"> Ό,τι λέτε δεν βγαίνει.</w:t>
      </w:r>
    </w:p>
    <w:p w14:paraId="56AE4C34"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 xml:space="preserve">Είπαμε «η φαντασία στην εξουσία», αλλά εδώ, μιλάμε, σπάσαμε κάθε ρεκόρ. Κατηγορήθηκε ο ομιλών ότι υπονομεύει την </w:t>
      </w:r>
      <w:proofErr w:type="spellStart"/>
      <w:r>
        <w:rPr>
          <w:rFonts w:eastAsia="Times New Roman"/>
          <w:color w:val="000000" w:themeColor="text1"/>
          <w:szCs w:val="24"/>
        </w:rPr>
        <w:t>αδειοδότηση</w:t>
      </w:r>
      <w:proofErr w:type="spellEnd"/>
      <w:r>
        <w:rPr>
          <w:rFonts w:eastAsia="Times New Roman"/>
          <w:color w:val="000000" w:themeColor="text1"/>
          <w:szCs w:val="24"/>
        </w:rPr>
        <w:t xml:space="preserve"> των τηλεοπτικών σταθμών.</w:t>
      </w:r>
    </w:p>
    <w:p w14:paraId="56AE4C35"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…(δεν ακούστηκε)</w:t>
      </w:r>
    </w:p>
    <w:p w14:paraId="56AE4C36"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 xml:space="preserve">Παρακαλώ, λοιπόν, πολιτευτείτε με αυτό το επιχείρημα. Βγείτε και πείτε ότι ο αρμόδιος Υπουργός και αυτή η Κυβέρνηση δεν επιθυμεί να ολοκληρωθεί η </w:t>
      </w:r>
      <w:proofErr w:type="spellStart"/>
      <w:r>
        <w:rPr>
          <w:rFonts w:eastAsia="Times New Roman"/>
          <w:color w:val="000000" w:themeColor="text1"/>
          <w:szCs w:val="24"/>
        </w:rPr>
        <w:t>αδειοδότηση</w:t>
      </w:r>
      <w:proofErr w:type="spellEnd"/>
      <w:r>
        <w:rPr>
          <w:rFonts w:eastAsia="Times New Roman"/>
          <w:color w:val="000000" w:themeColor="text1"/>
          <w:szCs w:val="24"/>
        </w:rPr>
        <w:t xml:space="preserve"> των τηλεοπτικών σταθμών. Πραγματικά, νομίζω ότι θα προκαλέσει άφθονο γέλιο σε οποιονδήποτε ακούει αυτό το επιχείρημα.</w:t>
      </w:r>
    </w:p>
    <w:p w14:paraId="56AE4C37"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Επαναλαμβάνω, θα ζητήσετε συγγνώμη για αυτά που λέγατε -ελπίζω από άγνοια- περί απεριορίστου αριθμού; Ήρθε το ΕΣΡ και είπε «επτά άδειες». Μάλιστα. Τι θα πείτε τώρα; Πού πήγε το επιχείρημα για τον απεριόριστο αριθμό; Πού πήγε το επιχείρημα για τον απεριόριστο αριθμό;</w:t>
      </w:r>
    </w:p>
    <w:p w14:paraId="56AE4C38" w14:textId="77777777" w:rsidR="00845C2F" w:rsidRDefault="0009484C">
      <w:pPr>
        <w:spacing w:after="0" w:line="600" w:lineRule="auto"/>
        <w:ind w:firstLine="720"/>
        <w:jc w:val="both"/>
        <w:rPr>
          <w:rFonts w:eastAsia="Times New Roman"/>
          <w:szCs w:val="24"/>
        </w:rPr>
      </w:pPr>
      <w:r>
        <w:rPr>
          <w:rFonts w:eastAsia="Times New Roman"/>
          <w:b/>
          <w:color w:val="000000" w:themeColor="text1"/>
          <w:szCs w:val="24"/>
        </w:rPr>
        <w:t>ΙΩΑΝΝΗΣ ΜΑΝΙΑΤΗΣ:</w:t>
      </w:r>
      <w:r>
        <w:rPr>
          <w:rFonts w:eastAsia="Times New Roman"/>
          <w:szCs w:val="24"/>
        </w:rPr>
        <w:t xml:space="preserve"> Εσύ που έλεγες τέσσερις; </w:t>
      </w:r>
    </w:p>
    <w:p w14:paraId="56AE4C39"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(Θόρυβος από την πτέρυγα της Δημοκρατικής Συμπαράταξης ΠΑΣΟΚ</w:t>
      </w:r>
      <w:r w:rsidRPr="009E0529">
        <w:rPr>
          <w:rFonts w:eastAsia="Times New Roman"/>
          <w:color w:val="000000" w:themeColor="text1"/>
          <w:szCs w:val="24"/>
        </w:rPr>
        <w:t xml:space="preserve"> </w:t>
      </w:r>
      <w:r>
        <w:rPr>
          <w:rFonts w:eastAsia="Times New Roman"/>
          <w:color w:val="000000" w:themeColor="text1"/>
          <w:szCs w:val="24"/>
        </w:rPr>
        <w:t>-</w:t>
      </w:r>
      <w:r w:rsidRPr="009E0529">
        <w:rPr>
          <w:rFonts w:eastAsia="Times New Roman"/>
          <w:color w:val="000000" w:themeColor="text1"/>
          <w:szCs w:val="24"/>
        </w:rPr>
        <w:t xml:space="preserve"> </w:t>
      </w:r>
      <w:r>
        <w:rPr>
          <w:rFonts w:eastAsia="Times New Roman"/>
          <w:color w:val="000000" w:themeColor="text1"/>
          <w:szCs w:val="24"/>
        </w:rPr>
        <w:t>ΔΗΜΑΡ)</w:t>
      </w:r>
    </w:p>
    <w:p w14:paraId="56AE4C3A"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Να σας πω, λοιπόν, ότι έχουμε υποστεί και διάφορα και ότι όταν έμπαινε αυτό το ζήτημα, στα έδρανά σας χοροπηδάγατε και βρίζατε και χαρακτηρίζατε και απ’ όλα κάνατε, και φασίστα με έλεγαν σε συγκεκριμένο τηλεοπτικό σταθμό, ο οποίος ειδικεύεται στο να υποκλέπτει το σήμα της ΕΡΤ. Βεβαίως, όλα τα έχουμε περάσει και τα έχουμε υποστεί. Όμως, είμαστε μπροστά σε μια νέα πραγματικότητα. Έχουμε ορισμένο αριθμό αδειών.</w:t>
      </w:r>
    </w:p>
    <w:p w14:paraId="56AE4C3B"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Και οποία έκπληξη για τις ιδιοκτησίες των τηλεοπτικών σταθμών; Υπάρχει και η παράγραφος 2 του άρθρου 9 του ν.4339, με βάση τον οποίο θα γίνει ο διαγωνισμός, όπως παραδέχεται και το Εθνικό Συμβούλιο Ραδιοτηλεόρασης, που λέει ότι οι εργαζόμενοι ανά κανάλι πανελλαδικής εμβέλειας γενικού περιεχομένου είναι τετρακόσιοι. </w:t>
      </w:r>
    </w:p>
    <w:p w14:paraId="56AE4C3C"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Όταν, λοιπόν, ολοκληρωθεί αυτή η διαδικασία και με βάση τις πρόνοιες του δικού μας νόμου, οι εργαζόμενοι στα κανάλια πανελλαδικής εμβέλειας θα είναι δύο χιλιάδες οκτακόσιοι, πολλοί παραπάνω από όσοι είναι τώρα.</w:t>
      </w:r>
    </w:p>
    <w:p w14:paraId="56AE4C3D"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Και θέλω να στείλω κι ένα μήνυμα σε αυτούς που κατά τη διάρκεια της </w:t>
      </w:r>
      <w:proofErr w:type="spellStart"/>
      <w:r>
        <w:rPr>
          <w:rFonts w:eastAsia="Times New Roman"/>
          <w:color w:val="000000" w:themeColor="text1"/>
          <w:szCs w:val="24"/>
        </w:rPr>
        <w:t>αδειοδότησης</w:t>
      </w:r>
      <w:proofErr w:type="spellEnd"/>
      <w:r>
        <w:rPr>
          <w:rFonts w:eastAsia="Times New Roman"/>
          <w:color w:val="000000" w:themeColor="text1"/>
          <w:szCs w:val="24"/>
        </w:rPr>
        <w:t xml:space="preserve"> χρησιμοποίησαν τους εργαζόμενους ως ασπίδα, λέγοντάς τους ένα κάρο ψέματα. Τώρα έχουν αρχίσει τις απολύσεις και στο «</w:t>
      </w:r>
      <w:r>
        <w:rPr>
          <w:rFonts w:eastAsia="Times New Roman"/>
          <w:color w:val="000000" w:themeColor="text1"/>
          <w:szCs w:val="24"/>
          <w:lang w:val="en-US"/>
        </w:rPr>
        <w:t>STAR</w:t>
      </w:r>
      <w:r>
        <w:rPr>
          <w:rFonts w:eastAsia="Times New Roman"/>
          <w:color w:val="000000" w:themeColor="text1"/>
          <w:szCs w:val="24"/>
        </w:rPr>
        <w:t xml:space="preserve">» και στον «ΣΚΑΙ». Να προσαρμοστούν, λοιπόν, στην πραγματικότητα και να ετοιμάζουν </w:t>
      </w:r>
      <w:r>
        <w:rPr>
          <w:rFonts w:eastAsia="Times New Roman"/>
          <w:color w:val="000000" w:themeColor="text1"/>
          <w:szCs w:val="24"/>
          <w:lang w:val="en-US"/>
        </w:rPr>
        <w:t>business</w:t>
      </w:r>
      <w:r>
        <w:rPr>
          <w:rFonts w:eastAsia="Times New Roman"/>
          <w:color w:val="000000" w:themeColor="text1"/>
          <w:szCs w:val="24"/>
        </w:rPr>
        <w:t xml:space="preserve"> </w:t>
      </w:r>
      <w:r>
        <w:rPr>
          <w:rFonts w:eastAsia="Times New Roman"/>
          <w:color w:val="000000" w:themeColor="text1"/>
          <w:szCs w:val="24"/>
          <w:lang w:val="en-US"/>
        </w:rPr>
        <w:t>plan</w:t>
      </w:r>
      <w:r>
        <w:rPr>
          <w:rFonts w:eastAsia="Times New Roman"/>
          <w:color w:val="000000" w:themeColor="text1"/>
          <w:szCs w:val="24"/>
        </w:rPr>
        <w:t xml:space="preserve"> για να προσλάβουν και να μην ποντάρουν στη βοήθεια τη δική σας. Δεν αρκεί. Διότι θα σας καλούμε κάθε μέρα να υπερασπίζεστε κι εσείς αυτές τις ρυθμίσεις για την προάσπιση των δικαιωμάτων των εργαζομένων στα κανάλια της εθνικής εμβέλειας. Κι αν δεν το κάνετε, θα είστε πολύ εκτεθειμένοι.</w:t>
      </w:r>
    </w:p>
    <w:p w14:paraId="56AE4C3E"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Ευχαριστώ, κύριε Υπουργέ.</w:t>
      </w:r>
    </w:p>
    <w:p w14:paraId="56AE4C3F"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ολοκληρώθηκε η συζήτηση επικαίρων ερωτήσεων.</w:t>
      </w:r>
    </w:p>
    <w:p w14:paraId="56AE4C40" w14:textId="77777777" w:rsidR="00845C2F" w:rsidRDefault="0009484C">
      <w:pPr>
        <w:spacing w:after="0" w:line="600" w:lineRule="auto"/>
        <w:ind w:firstLine="720"/>
        <w:jc w:val="center"/>
        <w:rPr>
          <w:rFonts w:eastAsia="Times New Roman"/>
          <w:color w:val="FF0000"/>
          <w:szCs w:val="24"/>
        </w:rPr>
      </w:pPr>
      <w:r w:rsidRPr="00C665F7">
        <w:rPr>
          <w:rFonts w:eastAsia="Times New Roman"/>
          <w:color w:val="FF0000"/>
          <w:szCs w:val="24"/>
        </w:rPr>
        <w:t>(ΑΛΛΑΓΗ ΣΕΛΙΔΑΣ ΛΟΓΩ ΑΛΛΑΓΗ ΘΕΜΑΤΟΣ)</w:t>
      </w:r>
    </w:p>
    <w:p w14:paraId="56AE4C41"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Κυρίες και κύριοι συνάδελφοι, εισερχόμαστε στην ημερήσια διάταξη των </w:t>
      </w:r>
    </w:p>
    <w:p w14:paraId="56AE4C42" w14:textId="77777777" w:rsidR="00845C2F" w:rsidRDefault="0009484C">
      <w:pPr>
        <w:spacing w:after="0" w:line="600" w:lineRule="auto"/>
        <w:ind w:firstLine="720"/>
        <w:jc w:val="center"/>
        <w:rPr>
          <w:rFonts w:eastAsia="Times New Roman"/>
          <w:b/>
          <w:color w:val="000000" w:themeColor="text1"/>
          <w:szCs w:val="24"/>
        </w:rPr>
      </w:pPr>
      <w:r>
        <w:rPr>
          <w:rFonts w:eastAsia="Times New Roman"/>
          <w:b/>
          <w:color w:val="000000" w:themeColor="text1"/>
          <w:szCs w:val="24"/>
        </w:rPr>
        <w:t>ΕΠΕΡΩΤΗΣΕΩΝ</w:t>
      </w:r>
    </w:p>
    <w:p w14:paraId="56AE4C43"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θα συζητηθεί η υπ’ αριθμόν 9/8/10-2-2017 επίκαιρη επερώτηση δεκαεπτά Βουλευτών της Δημοκρατικής Συμπαράταξης ΠΑΣΟΚ - ΔΗΜΑΡ κ.κ. Οδυσσέα Κωνσταντινόπουλου, Γεώργιου </w:t>
      </w:r>
      <w:proofErr w:type="spellStart"/>
      <w:r>
        <w:rPr>
          <w:rFonts w:eastAsia="Times New Roman"/>
          <w:color w:val="000000" w:themeColor="text1"/>
          <w:szCs w:val="24"/>
        </w:rPr>
        <w:t>Αρβανιτίδη</w:t>
      </w:r>
      <w:proofErr w:type="spellEnd"/>
      <w:r>
        <w:rPr>
          <w:rFonts w:eastAsia="Times New Roman"/>
          <w:color w:val="000000" w:themeColor="text1"/>
          <w:szCs w:val="24"/>
        </w:rPr>
        <w:t xml:space="preserve">, </w:t>
      </w:r>
      <w:proofErr w:type="spellStart"/>
      <w:r>
        <w:rPr>
          <w:rFonts w:eastAsia="Times New Roman"/>
          <w:color w:val="000000" w:themeColor="text1"/>
          <w:szCs w:val="24"/>
        </w:rPr>
        <w:t>Ιλχάν</w:t>
      </w:r>
      <w:proofErr w:type="spellEnd"/>
      <w:r>
        <w:rPr>
          <w:rFonts w:eastAsia="Times New Roman"/>
          <w:color w:val="000000" w:themeColor="text1"/>
          <w:szCs w:val="24"/>
        </w:rPr>
        <w:t xml:space="preserve"> Αχμέτ, Ευάγγελου Βενιζέλου, Λεωνίδα Γρηγοράκου, Αθανασίου Θεοχαρόπουλου, Βασίλειου </w:t>
      </w:r>
      <w:proofErr w:type="spellStart"/>
      <w:r>
        <w:rPr>
          <w:rFonts w:eastAsia="Times New Roman"/>
          <w:color w:val="000000" w:themeColor="text1"/>
          <w:szCs w:val="24"/>
        </w:rPr>
        <w:t>Κεγκέρογλου</w:t>
      </w:r>
      <w:proofErr w:type="spellEnd"/>
      <w:r>
        <w:rPr>
          <w:rFonts w:eastAsia="Times New Roman"/>
          <w:color w:val="000000" w:themeColor="text1"/>
          <w:szCs w:val="24"/>
        </w:rPr>
        <w:t xml:space="preserve">, Χαρούλας (Χαράς) </w:t>
      </w:r>
      <w:proofErr w:type="spellStart"/>
      <w:r>
        <w:rPr>
          <w:rFonts w:eastAsia="Times New Roman"/>
          <w:color w:val="000000" w:themeColor="text1"/>
          <w:szCs w:val="24"/>
        </w:rPr>
        <w:t>Κεφαλίδου</w:t>
      </w:r>
      <w:proofErr w:type="spellEnd"/>
      <w:r>
        <w:rPr>
          <w:rFonts w:eastAsia="Times New Roman"/>
          <w:color w:val="000000" w:themeColor="text1"/>
          <w:szCs w:val="24"/>
        </w:rPr>
        <w:t xml:space="preserve">, Γιάννη Κουτσούκου, Δημητρίου </w:t>
      </w:r>
      <w:proofErr w:type="spellStart"/>
      <w:r>
        <w:rPr>
          <w:rFonts w:eastAsia="Times New Roman"/>
          <w:color w:val="000000" w:themeColor="text1"/>
          <w:szCs w:val="24"/>
        </w:rPr>
        <w:t>Κρεμαστινού</w:t>
      </w:r>
      <w:proofErr w:type="spellEnd"/>
      <w:r>
        <w:rPr>
          <w:rFonts w:eastAsia="Times New Roman"/>
          <w:color w:val="000000" w:themeColor="text1"/>
          <w:szCs w:val="24"/>
        </w:rPr>
        <w:t xml:space="preserve">, Δημητρίου Κωνσταντόπουλου, Ανδρέα Λοβέρδου, Ιωάννη Μανιάτη, Θεοδώρου Παπαθεοδώρου, Κωνσταντίνου Σκανδαλίδη, Μιχαήλ Τζελέπη και Παρασκευής </w:t>
      </w:r>
      <w:proofErr w:type="spellStart"/>
      <w:r>
        <w:rPr>
          <w:rFonts w:eastAsia="Times New Roman"/>
          <w:color w:val="000000" w:themeColor="text1"/>
          <w:szCs w:val="24"/>
        </w:rPr>
        <w:t>Χριστοφιλοπούλου</w:t>
      </w:r>
      <w:proofErr w:type="spellEnd"/>
      <w:r>
        <w:rPr>
          <w:rFonts w:eastAsia="Times New Roman"/>
          <w:color w:val="000000" w:themeColor="text1"/>
          <w:szCs w:val="24"/>
        </w:rPr>
        <w:t xml:space="preserve"> προς τον Υπουργό Οικονομίας και Ανάπτυξης, με θέμα «Ανάπτυξη: Η (</w:t>
      </w:r>
      <w:proofErr w:type="spellStart"/>
      <w:r>
        <w:rPr>
          <w:rFonts w:eastAsia="Times New Roman"/>
          <w:color w:val="000000" w:themeColor="text1"/>
          <w:szCs w:val="24"/>
        </w:rPr>
        <w:t>αυτ</w:t>
      </w:r>
      <w:proofErr w:type="spellEnd"/>
      <w:r>
        <w:rPr>
          <w:rFonts w:eastAsia="Times New Roman"/>
          <w:color w:val="000000" w:themeColor="text1"/>
          <w:szCs w:val="24"/>
        </w:rPr>
        <w:t>)απάτη της Κυβέρνησης των ΣΥΡΙΖΑ-ΑΝΕΛ συνεχίζεται…».</w:t>
      </w:r>
    </w:p>
    <w:p w14:paraId="56AE4C44"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Τον λόγο έχει για δέκα λεπτά ο πρώτος επερωτών Βουλευτής Β΄ Θεσσαλονίκης της Δημοκρατικής Συμπαράταξης ΠΑΣΟΚ - ΔΗΜΑΡ κ. Γεώργιος </w:t>
      </w:r>
      <w:proofErr w:type="spellStart"/>
      <w:r>
        <w:rPr>
          <w:rFonts w:eastAsia="Times New Roman"/>
          <w:color w:val="000000" w:themeColor="text1"/>
          <w:szCs w:val="24"/>
        </w:rPr>
        <w:t>Αρβανιτίδης</w:t>
      </w:r>
      <w:proofErr w:type="spellEnd"/>
      <w:r>
        <w:rPr>
          <w:rFonts w:eastAsia="Times New Roman"/>
          <w:color w:val="000000" w:themeColor="text1"/>
          <w:szCs w:val="24"/>
        </w:rPr>
        <w:t>.</w:t>
      </w:r>
    </w:p>
    <w:p w14:paraId="56AE4C45"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ΑΡΒΑΝΙΤΙΔΗΣ:</w:t>
      </w:r>
      <w:r>
        <w:rPr>
          <w:rFonts w:eastAsia="Times New Roman"/>
          <w:color w:val="000000" w:themeColor="text1"/>
          <w:szCs w:val="24"/>
        </w:rPr>
        <w:t xml:space="preserve"> Ευχαριστώ πολύ, κύριε Πρόεδρε.</w:t>
      </w:r>
    </w:p>
    <w:p w14:paraId="56AE4C46"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Υπουργέ, κυρίες και κύριοι συνάδελφοι, πριν λίγο σε αυτήν την Αίθουσα ακούσαμε το ίδιο αφήγημα, μετά από την πλήρη σας αποτυχία, «οι άλλοι ήταν χειρότεροι», τη στιγμή που έχετε αποτύχει και είστε χειρότεροι σε όλους τους τομείς. Βέβαια, σήμερα μιλάμε για ανάπτυξη -το θέμα στο οποίο είστε απόλυτα χειρότεροι- σε μια περίοδο που είναι ιδιαίτερα κρίσιμη για την ελληνική οικονομία.</w:t>
      </w:r>
    </w:p>
    <w:p w14:paraId="56AE4C4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είναι αυτή η πολυπόθητη ανάπτυξη που έχει καταντήσει ανέκδοτο μεταξύ των Ελλήνων; Είναι μια αυθαίρετη έννοια; Είναι κάτι που μπορούμε να πετύχουμε απλά με καλή πρόθεση ή είναι κάτι συγκεκριμένο που πρέπει να έχει περιεχόμενο, στόχους, αποτέλεσμα; </w:t>
      </w:r>
    </w:p>
    <w:p w14:paraId="56AE4C4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ανάπτυξη, κύριε Υπουργέ, εξαρτάται από τρία πράγματα: το επενδυτικό περιβάλλον, το κλίμα στην οικονομία, την εμπιστοσύνη. Δυστυχώς, για εσάς και για τον ελληνικό λαό και στα τρία έχουμε πρόβλημα. </w:t>
      </w:r>
    </w:p>
    <w:p w14:paraId="56AE4C4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ξεκινήσω με την εμπιστοσύνη. Κανείς σοβαρός επενδυτής δεν θα βάλει τα λεφτά του σε μια χώρα στην οποία όλοι γνωρίζουν ότι δεν υπάρχει στρατηγικό πλαίσιο ανάπτυξης. Κακά τα ψέματα, όταν πας να επενδύσεις κάπου που δεν υπάρχει σχέδιο, δεν υπάρχει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είτε πας να κάνεις «</w:t>
      </w:r>
      <w:proofErr w:type="spellStart"/>
      <w:r>
        <w:rPr>
          <w:rFonts w:eastAsia="Times New Roman" w:cs="Times New Roman"/>
          <w:szCs w:val="24"/>
        </w:rPr>
        <w:t>αρπαχτή</w:t>
      </w:r>
      <w:proofErr w:type="spellEnd"/>
      <w:r>
        <w:rPr>
          <w:rFonts w:eastAsia="Times New Roman" w:cs="Times New Roman"/>
          <w:szCs w:val="24"/>
        </w:rPr>
        <w:t xml:space="preserve">» είτε πας και αγοράζεις κοψοχρονιά. </w:t>
      </w:r>
    </w:p>
    <w:p w14:paraId="56AE4C4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όσο δεν φτιάχνετε στρατηγικό πλαίσιο ανάπτυξης για τη ελληνική οικονομία, θα είστε αναγκασμένοι να παραχωρείτε δημόσια περιουσία σε τιμές πολύ χαμηλότερες από την πραγματική τους αξία. Αυτό κάνετε στα λιμάνια, αυτό κάνετε στα τρένα, αυτό κάνετε στη γη, αυτό γίνεται στις περισσότερες μεγάλες επενδύσεις που έχει ανάγκη η χώρα. </w:t>
      </w:r>
    </w:p>
    <w:p w14:paraId="56AE4C4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Δεύτερη προϋπόθεση είναι το κλίμα. Εδώ τι να πρωτοπούμε; Να μιλήσουμε για μια οικονομία η οποία βρίσκεται εδώ και δύο χρόνια με τη θηλιά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στον λαιμό; Μόνο οι απώλειες από το ναυτιλιακό συνάλλαγμα έχουν φτάσει την διετία 2015-2016 στα 5,32 δισεκατομμύρια ευρώ, επειδή ο κ. </w:t>
      </w:r>
      <w:proofErr w:type="spellStart"/>
      <w:r>
        <w:rPr>
          <w:rFonts w:eastAsia="Times New Roman" w:cs="Times New Roman"/>
          <w:szCs w:val="24"/>
        </w:rPr>
        <w:t>Βαρουφάκης</w:t>
      </w:r>
      <w:proofErr w:type="spellEnd"/>
      <w:r>
        <w:rPr>
          <w:rFonts w:eastAsia="Times New Roman" w:cs="Times New Roman"/>
          <w:szCs w:val="24"/>
        </w:rPr>
        <w:t xml:space="preserve"> έκλεισε τις τράπεζες, ο οποίος μαζί με τον κ. Κιμ –ακόμα σύμβουλό σας- φαντασιωνόταν ότι η ελληνική οικονομία μπορεί να λειτουργήσει με κουπόνια. </w:t>
      </w:r>
    </w:p>
    <w:p w14:paraId="56AE4C4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5,32 δισεκατομμύρια ευρώ είναι σχεδόν ολόκληρο το πρόγραμμα δημοσίων επενδύσεων για το 2017. Σε αυτά δεν σας φταίνε ούτε οι προηγούμενοι, ούτε η διαπλοκή, ούτε οι κακοί ξένοι. Οι ευθύνες βαρύνουν αποκλειστικά την Κυβέρνησή σας. </w:t>
      </w:r>
    </w:p>
    <w:p w14:paraId="56AE4C4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μιλήσουμε για δύο χρόνια ύφεσης, ενώ παραλάβατε ανάπτυξη; Να μιλήσουμε για τις παλινωδίες, την επένδυση του Ελληνικού, που στέλνουν στις αγορές το μήνυμα ότι αυτή η Κυβέρνηση βάζει διαρκώς τρικλοποδιές στους επενδυτές; Να μιλήσουμε για τη δεύτερη αξιολόγηση η οποία θα έκλεινε πριν έναν χρόνο χωρίς ούτε ένα ευρώ επιπλέον μέτρα και κατέληξε να φορτώσει στις πλάτες της ελληνικής κοινωνίας επιπλέον 5 δισεκατομμύρια ευρώ; Για τι από όλα αυτά, κύριε Υπουργέ, πρέπει να μιλήσουμε; </w:t>
      </w:r>
    </w:p>
    <w:p w14:paraId="56AE4C4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επενδυτικό περιβάλλον. Εδώ θέλω να είμαι δίκαιος. Παραλάβατε όντως ένα επενδυτικό περιβάλλον με προβλήματα. Δυστυχώς, όμως, αντί να κάνετε βήματα προόδου, κάνετε τα πράγματα διαρκώς χειρότερα. </w:t>
      </w:r>
    </w:p>
    <w:p w14:paraId="56AE4C4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Επί των ημερών σας, κύριε Υπουργέ, οι επιχειρήσεις και οι ελεύθεροι επαγγελματίες έχουν κάνει συνέταιρο το κράτος. Η φορολογία των επιχειρήσεων για κέρδη έως 50.000 ευρώ πήγε από το 26% στο 29%, ο ΦΠΑ από το 13% στο 23% και από το 23% πήγε στο 24%. Το αφορολόγητο από τα 9.100 ευρώ πήγε στα 5.600. Ο ειδικός φόρος κατανάλωσης στα καύσιμα αυξήθηκε, όπως αυξήθηκε και το πετρέλαιο και το φυσικό αέριο για βιομηχανική χρήση. Βάλατε ειδικό τέλος 5% στα τηλέφωνα, ίντερνετ και στη συνδρομητική τηλεόραση. Βάλατε τέλος διανυκτέρευσης στα ξενοδοχεία. Αυξήσατε τη φορολογία στον καφέ, την μπύρα και τα αλκοολούχα ποτά. Με το ασφαλιστικό του κ. </w:t>
      </w:r>
      <w:proofErr w:type="spellStart"/>
      <w:r>
        <w:rPr>
          <w:rFonts w:eastAsia="Times New Roman" w:cs="Times New Roman"/>
          <w:szCs w:val="24"/>
        </w:rPr>
        <w:t>Κατρούγκαλου</w:t>
      </w:r>
      <w:proofErr w:type="spellEnd"/>
      <w:r>
        <w:rPr>
          <w:rFonts w:eastAsia="Times New Roman" w:cs="Times New Roman"/>
          <w:szCs w:val="24"/>
        </w:rPr>
        <w:t xml:space="preserve"> οι εισφορές ξεπέρασαν κάθε προηγούμενο.</w:t>
      </w:r>
    </w:p>
    <w:p w14:paraId="56AE4C5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Υπουργέ, περιμένετε να στηριχθεί το σύστημα με εξοντωτικές εισφορές σε μια αγορά εργασίας με ανεργία 25%; Ποιος περιμένετε να ανοίξει δουλειές σε αυτόν τον τόπο; Το δημόσιο </w:t>
      </w:r>
      <w:r>
        <w:rPr>
          <w:rFonts w:eastAsia="Times New Roman" w:cs="Times New Roman"/>
          <w:szCs w:val="24"/>
        </w:rPr>
        <w:lastRenderedPageBreak/>
        <w:t xml:space="preserve">που προσπαθεί ακόμα να βρει τον βηματισμό του ή οι δυνάμεις της παραγωγής που μπορεί και πρέπει να φτιάξουν πλούτο που έχουμε ανάγκη; </w:t>
      </w:r>
    </w:p>
    <w:p w14:paraId="56AE4C5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κύριε Υπουργέ, σε μια οικονομία που ο πλούτος της έχει συρρικνωθεί σημαντικά, εσείς έρχεστε και επιβάλλετε φόρους σε ό,τι κινείται, σε ό,τι αναπνέει. </w:t>
      </w:r>
    </w:p>
    <w:p w14:paraId="56AE4C5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επειδή δεν μου αρέσει να μιλάω γενικά για την ανάπτυξη, θέλω να δώσω μια εικόνα για το τι συμβαίνει σήμερα στην αγορά της βόρειας Ελλάδας που γνωρίζω καλά. </w:t>
      </w:r>
    </w:p>
    <w:p w14:paraId="56AE4C5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Ξέρετε ποια είναι η κατάσταση σήμερα, κύριε Υπουργέ, στη Θεσσαλονίκη; Η βιομηχανική περιοχή στη </w:t>
      </w:r>
      <w:proofErr w:type="spellStart"/>
      <w:r>
        <w:rPr>
          <w:rFonts w:eastAsia="Times New Roman" w:cs="Times New Roman"/>
          <w:szCs w:val="24"/>
        </w:rPr>
        <w:t>Σίνδο</w:t>
      </w:r>
      <w:proofErr w:type="spellEnd"/>
      <w:r>
        <w:rPr>
          <w:rFonts w:eastAsia="Times New Roman" w:cs="Times New Roman"/>
          <w:szCs w:val="24"/>
        </w:rPr>
        <w:t xml:space="preserve"> είναι γεμάτη βιομηχανοστάσια κουφάρια. Δύο βιοτεχνίες κλείνουν κάθε μέρα. Από την αρχή της χρονιάς μέχρι τον Ιούνιο, τρακόσιες τριάντα εννιά επιχειρήσεις έβαλαν λουκέτο, ενώ άνοιξαν μόνο </w:t>
      </w:r>
      <w:proofErr w:type="spellStart"/>
      <w:r>
        <w:rPr>
          <w:rFonts w:eastAsia="Times New Roman" w:cs="Times New Roman"/>
          <w:szCs w:val="24"/>
        </w:rPr>
        <w:t>εκατόν</w:t>
      </w:r>
      <w:proofErr w:type="spellEnd"/>
      <w:r>
        <w:rPr>
          <w:rFonts w:eastAsia="Times New Roman" w:cs="Times New Roman"/>
          <w:szCs w:val="24"/>
        </w:rPr>
        <w:t xml:space="preserve"> ογδόντα έξι, σύμφωνα με στοιχεία του Βιομηχανικού Επιμελητηρίου Θεσσαλονίκης. </w:t>
      </w:r>
    </w:p>
    <w:p w14:paraId="56AE4C5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Αντί να δείτε, λοιπόν, πώς θα πείσετε όσους βρίσκονται ήδη στον επιχειρηματικό στίβο να συνεχίσουν να επενδύουν στις επιχειρήσεις τους, εσείς τους λέτε να ψάξουν τρόπους να βγουν από την αγορά για να περιορίσουν τις απώλειές τους. Αυτή είναι η πραγματικότητα στις επιχειρήσεις. </w:t>
      </w:r>
    </w:p>
    <w:p w14:paraId="56AE4C5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Μιλήστε με τους ανθρώπους που ακόμα παράγουν σε δύσκολες συνθήκες πραγματικό πλούτο σε αυτήν τη χώρα και θα δείτε για τι κατάσταση μιλώ. Θα δείτε τι σημαίνει να σφραγίζεται επιταγή, θα δείτε τι σημαίνει να μην έχεις χρηματοδότηση και να πρέπει να καλύψεις προμηθευτές, μισθοδοσία, εφορία, ταμεία. </w:t>
      </w:r>
    </w:p>
    <w:p w14:paraId="56AE4C5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Αυτά τα θέματα είναι δύσκολα και πολύπλοκα. Δεν λύνονται απλά πατώντας το κουμπί. Γι’ αυτό, επαναλαμβάνω, ότι η ανάπτυξη χρειάζεται σχέδιο και στόχους. Δεν λέω να σηκώσουμε ψηλά τον πήχη </w:t>
      </w:r>
      <w:r>
        <w:rPr>
          <w:rFonts w:eastAsia="Times New Roman" w:cs="Times New Roman"/>
          <w:szCs w:val="24"/>
        </w:rPr>
        <w:lastRenderedPageBreak/>
        <w:t xml:space="preserve">και να περάσουμε από κάτω. Μπορούμε όμως να βάλουμε στόχους ρεαλιστικούς και να τους πετύχουμε. </w:t>
      </w:r>
    </w:p>
    <w:p w14:paraId="56AE4C5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σας φέρω ένα απλό παράδειγμα. Σύμφωνα με τα στοιχεία της ΕΛΤΑΤ, οι αγρότες, οι κτηνοτρόφοι και οι αλιείς μας προσφέρουν το 4% του ΑΕΠ. Έχετε σχέδιο, κύριε Υπουργέ, για το πώς θα αυξήσετε το νούμερο αυτό, έστω κατά μια μονάδα; Ή πάμε πάλι με τη λογική «βλέποντας και κάνοντας»; </w:t>
      </w:r>
    </w:p>
    <w:p w14:paraId="56AE4C5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Αντίστοιχα αν προσθέσετε όλους τους υπόλοιπους κωδικούς της ΕΛΣΤΑΤ που περιέχουν τη λέξη «παραγωγή», θα πάρετε μόνο ένα 4% του ΑΕΠ. Έχετε σχέδιο για κίνητρα ανά περιοχή, ανά κλάδο; Εξειδικεύετε τη στρατηγική σας; Ή πάμε πάλι με τη λογική «πάρτε όλοι από λίγο»; </w:t>
      </w:r>
    </w:p>
    <w:p w14:paraId="56AE4C5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λέω αυτά γιατί έχω υπ’ </w:t>
      </w:r>
      <w:proofErr w:type="spellStart"/>
      <w:r>
        <w:rPr>
          <w:rFonts w:eastAsia="Times New Roman" w:cs="Times New Roman"/>
          <w:szCs w:val="24"/>
        </w:rPr>
        <w:t>όψιν</w:t>
      </w:r>
      <w:proofErr w:type="spellEnd"/>
      <w:r>
        <w:rPr>
          <w:rFonts w:eastAsia="Times New Roman" w:cs="Times New Roman"/>
          <w:szCs w:val="24"/>
        </w:rPr>
        <w:t xml:space="preserve"> μου τα στοιχεία για το πώς στήσατε τον αναπτυξιακό νόμο. Προκηρύξατε οκτώ καθεστώτα ενισχύσεων με μόλις 150 εκατομμύρια στο καθένα μόνο και μόνο για να αποφύγετε τους ελέγχους της Ευρωπαϊκής Επιτροπής. Το αποτέλεσμα ήταν ότι σε κάποια καθεστώτα οι αιτήσεις ξεπέρασαν τα 800 εκατομμύρια και τώρα οκτώ στα δέκα επενδυτικά σχέδια πρέπει να απορριφθούν. Αντίθετα σε κάποια άλλα καθεστώτα ενισχύσεων δεν υπάρχει ούτε μια αίτηση για επένδυση πάνω από 20 εκατομμύρια. Αν αυτό δεν είναι έλλειψη σχεδίου, τότε τι είναι; </w:t>
      </w:r>
    </w:p>
    <w:p w14:paraId="56AE4C5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ίδια και με τους παλιούς αναπτυξιακούς νόμους. Έπρεπε να φτάσουμε στο παρά πέντε για να δώσετε παράταση; Οι παρατάσεις, κύριε Υπουργέ, αν θέλουμε να έχουν αποτέλεσμα πρέπει να δίνονται μήνες πριν λήξει η προθεσμία, πριν οι επενδυτές εγκαταλείψουν τα σχέδιά τους, πριν οι τράπεζες αρνηθούν τη χρηματοδότησή τους λόγω στενής προθεσμίας. </w:t>
      </w:r>
    </w:p>
    <w:p w14:paraId="56AE4C5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Επίσης, στην παράταση που δώσατε υπήρχε και ένα άλλο παράδοξο. Στις επενδύσεις του 2004 οι οποίες είχαν πάνω από μια δεκαετία να φτάσουν το 50% της υλοποίησης δώσατε παράταση μέχρι </w:t>
      </w:r>
      <w:r>
        <w:rPr>
          <w:rFonts w:eastAsia="Times New Roman" w:cs="Times New Roman"/>
          <w:szCs w:val="24"/>
        </w:rPr>
        <w:lastRenderedPageBreak/>
        <w:t xml:space="preserve">31 Ιουλίου, ενώ για τις επενδύσεις που ξεκίνησαν δέκα χρόνια μετά δίνετε μόλις πέντε μήνες παραπάνω. Πρόκειται για μια ξεκάθαρη αδικία την οποία νομίζω ότι πρέπει να διορθώσετε. </w:t>
      </w:r>
    </w:p>
    <w:p w14:paraId="56AE4C5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ΕΣΠΑ. Παρά τα όσα υποστηρίζει ο κ. </w:t>
      </w:r>
      <w:proofErr w:type="spellStart"/>
      <w:r>
        <w:rPr>
          <w:rFonts w:eastAsia="Times New Roman" w:cs="Times New Roman"/>
          <w:szCs w:val="24"/>
        </w:rPr>
        <w:t>Χαρίτσης</w:t>
      </w:r>
      <w:proofErr w:type="spellEnd"/>
      <w:r>
        <w:rPr>
          <w:rFonts w:eastAsia="Times New Roman" w:cs="Times New Roman"/>
          <w:szCs w:val="24"/>
        </w:rPr>
        <w:t xml:space="preserve">, η απορρόφηση του νέου ΕΣΠΑ είναι χαμηλότερη από τους στόχους. Συγκεκριμένα σύμφωνα με επίσημα στοιχεία του Υπουργείου Ανάπτυξης στις 17-1-2017, από τα σχεδόν 24,3 δισεκατομμύρια που αντιστοιχούν στη χώρα μας το 2016 </w:t>
      </w:r>
      <w:proofErr w:type="spellStart"/>
      <w:r>
        <w:rPr>
          <w:rFonts w:eastAsia="Times New Roman" w:cs="Times New Roman"/>
          <w:szCs w:val="24"/>
        </w:rPr>
        <w:t>απορροφήθηκαν</w:t>
      </w:r>
      <w:proofErr w:type="spellEnd"/>
      <w:r>
        <w:rPr>
          <w:rFonts w:eastAsia="Times New Roman" w:cs="Times New Roman"/>
          <w:szCs w:val="24"/>
        </w:rPr>
        <w:t xml:space="preserve"> μόνο 1,8 δισεκατομμύριο. Τα χρήματα αυτά σε ποσοστό αντιστοιχούν στο 7,42% του συνόλου το οποίο είναι πολύ χαμηλότερο από το 11,35% για το οποίο μιλούσε ο κύριος Υπουργός. Και φυσικά μέχρι σήμερα -και αυτό είναι το κύριο- δεν έχει πέσει ούτε ένα ευρώ στην αγορά. </w:t>
      </w:r>
    </w:p>
    <w:p w14:paraId="56AE4C5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Αντίστοιχα προβλήματα υπάρχουν και στο προηγούμενο ΕΣΠΑ 2007-2013 με τα εκκρεμή έργα. Τα έργα αυτά όχι μόνο δεν ολοκληρώθηκαν, αλλά χάθηκε το 1,3 δισεκατομμύριο κοινοτικών πόρων που προοριζόταν για την ολοκλήρωσή τους. Τώρα πρέπει να βρείτε τα χρήματα αυτά από εθνικούς πόρους, δηλαδή πάλι από τους Έλληνες φορολογούμενους. </w:t>
      </w:r>
    </w:p>
    <w:p w14:paraId="56AE4C5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Με τα χρηματοδοτικά εργαλεία που βρήκατε έτοιμα όταν αναλάβατε χάσατε δύο ολόκληρα χρόνια για να </w:t>
      </w:r>
      <w:proofErr w:type="spellStart"/>
      <w:r>
        <w:rPr>
          <w:rFonts w:eastAsia="Times New Roman" w:cs="Times New Roman"/>
          <w:szCs w:val="24"/>
        </w:rPr>
        <w:t>επικαιροποιήσετε</w:t>
      </w:r>
      <w:proofErr w:type="spellEnd"/>
      <w:r>
        <w:rPr>
          <w:rFonts w:eastAsia="Times New Roman" w:cs="Times New Roman"/>
          <w:szCs w:val="24"/>
        </w:rPr>
        <w:t xml:space="preserve"> τη μελέτη που είχε λάβει την έγκριση της Ευρωπαϊκής Επιτροπής. Αποτέλεσμα; Ούτε ένα ευρώ στην αγορά μέχρι το πρώτο τρίμηνο του 2017 για κάτι που ήταν έτοιμο από το 2014.</w:t>
      </w:r>
    </w:p>
    <w:p w14:paraId="56AE4C5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Όσον αφορά στο πακέτο «</w:t>
      </w:r>
      <w:proofErr w:type="spellStart"/>
      <w:r>
        <w:rPr>
          <w:rFonts w:eastAsia="Times New Roman" w:cs="Times New Roman"/>
          <w:szCs w:val="24"/>
        </w:rPr>
        <w:t>Γιούνκερ</w:t>
      </w:r>
      <w:proofErr w:type="spellEnd"/>
      <w:r>
        <w:rPr>
          <w:rFonts w:eastAsia="Times New Roman" w:cs="Times New Roman"/>
          <w:szCs w:val="24"/>
        </w:rPr>
        <w:t xml:space="preserve">», ούτε μια μικρομεσαία επιχείρηση δεν έχει πρόσβαση σ’ αυτό. Αυτό μάθαμε από την πρόσφατη επίσκεψη του επαγγελματικού επιμελητηρίου Αθηνών στις Βρυξέλλες. </w:t>
      </w:r>
    </w:p>
    <w:p w14:paraId="56AE4C6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πρόγραμμα Αγροτικής Ανάπτυξης 2014-2020 βρισκόμαστε στον τρίτο χρόνο και το πρόγραμμα δεν έχει ακόμα ξεκινήσει δυστυχώς. Δεν έχει ενταχθεί ούτε ένας νέος δικαιούχος. Έξι δισεκατομμύρια για την αγροτική ανάπτυξη παραμένουν στα αζήτητα, ενώ χάθηκε και η προκαταβολή για το πρόγραμμα αλιείας. </w:t>
      </w:r>
    </w:p>
    <w:p w14:paraId="56AE4C6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Στον τομέα της ενέργειας αφήσατε παγωμένο για δύο χρόνια το πρόγραμμα «Εξοικονομώ κατ’ </w:t>
      </w:r>
      <w:proofErr w:type="spellStart"/>
      <w:r>
        <w:rPr>
          <w:rFonts w:eastAsia="Times New Roman" w:cs="Times New Roman"/>
          <w:szCs w:val="24"/>
        </w:rPr>
        <w:t>Οίκον</w:t>
      </w:r>
      <w:proofErr w:type="spellEnd"/>
      <w:r>
        <w:rPr>
          <w:rFonts w:eastAsia="Times New Roman" w:cs="Times New Roman"/>
          <w:szCs w:val="24"/>
        </w:rPr>
        <w:t xml:space="preserve">». Κύριε Υπουργέ, πώς θέλετε να κινηθεί η αγορά σε μια οικονομία η οποία ήταν κύρια προσανατολισμένη στην οικοδομική δραστηριότητα; </w:t>
      </w:r>
    </w:p>
    <w:p w14:paraId="56AE4C6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Στον τομέα του περιβάλλοντος βρήκατε </w:t>
      </w:r>
      <w:proofErr w:type="spellStart"/>
      <w:r>
        <w:rPr>
          <w:rFonts w:eastAsia="Times New Roman" w:cs="Times New Roman"/>
          <w:szCs w:val="24"/>
        </w:rPr>
        <w:t>εκατόν</w:t>
      </w:r>
      <w:proofErr w:type="spellEnd"/>
      <w:r>
        <w:rPr>
          <w:rFonts w:eastAsia="Times New Roman" w:cs="Times New Roman"/>
          <w:szCs w:val="24"/>
        </w:rPr>
        <w:t xml:space="preserve"> έξι επενδύσεις περιβαλλοντικά </w:t>
      </w:r>
      <w:proofErr w:type="spellStart"/>
      <w:r>
        <w:rPr>
          <w:rFonts w:eastAsia="Times New Roman" w:cs="Times New Roman"/>
          <w:szCs w:val="24"/>
        </w:rPr>
        <w:t>αδειοδοτημένες</w:t>
      </w:r>
      <w:proofErr w:type="spellEnd"/>
      <w:r>
        <w:rPr>
          <w:rFonts w:eastAsia="Times New Roman" w:cs="Times New Roman"/>
          <w:szCs w:val="24"/>
        </w:rPr>
        <w:t xml:space="preserve"> και υποψήφιες για ένταξη στο ΕΣΠΑ και δεν κάνατε απολύτως τίποτα. Αυτά είναι ορισμένα μόνο από τα θέματα για τα οποία σας κάνουμε κριτική. </w:t>
      </w:r>
    </w:p>
    <w:p w14:paraId="56AE4C6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της ομιλίας του κυρίου Βουλευτή)</w:t>
      </w:r>
    </w:p>
    <w:p w14:paraId="56AE4C6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Ελάχιστο χρόνο θα ήθελα, κύριε Πρόεδρε.</w:t>
      </w:r>
    </w:p>
    <w:p w14:paraId="56AE4C6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Άρα, λοιπόν, η ύφεση του 2015 και του 2016 δεν ήταν ούτε τυχαίο ούτε συγκυριακό γεγονός. Ήταν αποτέλεσμα των πράξεων και των παραλείψεων μιας κυβέρνησης η οποία αποδεικνύει καθημερινά στον ελληνικό λαό ότι δεν μπορεί. Δεν μπορείτε να φέρετε την ανάπτυξη, κύριοι, δεν μπορείτε να φέρετε την ελπίδα, δεν μπορείτε να βγάλετε τη χώρα από την κρίση. </w:t>
      </w:r>
    </w:p>
    <w:p w14:paraId="56AE4C6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ίδιο έργο δυστυχώς θα δούμε και φέτος. Οι προβλέψεις του ΙΟΒΕ για 1,5% ανάπτυξη το 2017 είναι πολύ κάτω από το 2,7% που προβλέπει ο προϋπολογισμός. Άρα, λοιπόν, θα είμαστε πάλι μπροστά σε νέα μέτρα για να καλύψετε το κενό στα έσοδα. </w:t>
      </w:r>
    </w:p>
    <w:p w14:paraId="56AE4C6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μπροστά σε ακόμα μια αποτυχία της Κυβέρνησης την οποία όπως πάντα δυστυχώς πληρώνει ο ελληνικός λαός. </w:t>
      </w:r>
    </w:p>
    <w:p w14:paraId="56AE4C6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AE4C6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C6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6AE4C6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Ο δεύτερος επερωτών Βουλευτής κ. Κωνσταντίνος Σκανδαλίδης έχει τον λόγο για πέντε λεπτά.</w:t>
      </w:r>
    </w:p>
    <w:p w14:paraId="56AE4C6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κύριε Πρόεδρε. </w:t>
      </w:r>
    </w:p>
    <w:p w14:paraId="56AE4C6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επιτρέψτε μου να κάνω και χρήση της δευτερολογίας μου, γιατί θέλω να φύγω επειγόντως. </w:t>
      </w:r>
    </w:p>
    <w:p w14:paraId="56AE4C6E" w14:textId="77777777" w:rsidR="00845C2F" w:rsidRDefault="0009484C">
      <w:pPr>
        <w:spacing w:after="0"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Μάλιστα, </w:t>
      </w:r>
      <w:r>
        <w:rPr>
          <w:rFonts w:eastAsia="Times New Roman"/>
          <w:szCs w:val="24"/>
        </w:rPr>
        <w:t xml:space="preserve">κύριε συνάδελφε. </w:t>
      </w:r>
    </w:p>
    <w:p w14:paraId="56AE4C6F"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διαβάζοντας σήμερα την επερώτηση ξανά, αυτή που καταθέσαμε από τον Φεβρουάριο, και βλέποντας με καθυστέρηση έξι μηνών να συζητείται μια επερώτηση για την ανάπτυξη, που είναι το σοβαρότερο πρόβλημα που απασχολεί, κατά τη γνώμη όλων, τη χώρα και την πορεία της, υπάρχει και ένα καλό: Μπορεί να πέρασαν έξι μήνες, αλλά είναι σαν να μην πέρασε ούτε μια μέρα.</w:t>
      </w:r>
    </w:p>
    <w:p w14:paraId="56AE4C7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 εξαιρέσει κανείς την αξιολόγηση, που έγινε εντωμεταξύ με τους γνωστούς επαχθείς όρους, είναι το ίδιο επίκαιρη, σαν να μην πέρασε καμμία μέρα. Αυτό είναι απόδειξη ότι ένα εξάμηνο ακόμα έχασε η χώρα στα τόσα για την αναπτυξιακή της προσπάθεια και για την πορεία της. </w:t>
      </w:r>
    </w:p>
    <w:p w14:paraId="56AE4C7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τω μεταξύ, τα λουκέτα πολλαπλασιάζονται με γεωμετρική πρόοδο, οι μεγάλες επενδύσεις αργούν ή καρκινοβατούν,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έχουν στοιχειώσει, ενώ πλειστηριασμοί και κατασχετήρια είναι στην ημερήσια διάταξη.</w:t>
      </w:r>
    </w:p>
    <w:p w14:paraId="56AE4C7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Παρ’ όλα αυτά, η Κυβέρνηση ισχυρίζεται ότι ήρθε η ανάπτυξη και επιστρατεύει τους αριθμούς, πλεονάσματα από άγρια φορολογία και παύση πληρωμών του δημοσίου, αιθεροβάμονες στόχοι για το ΑΕΠ που διαψεύδονται παντοιοτρόπως και το τελευταίο τροπάριο είναι η μείωση της ανεργίας, προσμετρώντας εποχιακούς μερικής απασχόλησης κλπ., όταν την ίδια στιγμή οι θέσεις παραγωγικής εργασίας και οι θέσεις πλήρους απασχόλησης μειώνονται σωρηδόν, γιατί κλείνει και αποσαθρώνεται το πιο παραγωγικό κομμάτι της οικονομίας. Ύφεση, στασιμότητα, διαρκής λιτότητα. Και η «καλή Κυβέρνηση της Αριστεράς», την καθιστά δίκαιη μοιράζοντας ψιχία από εδώ κι εκεί. </w:t>
      </w:r>
    </w:p>
    <w:p w14:paraId="56AE4C7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Είναι ο μύθος, αγαπητοί συνάδελφοι, που καλλιεργεί η Κυβέρνηση για μέχρι το τέλος της θητείας της. Οι αριθμοί, θέλουν δεν θέλουν, θα ευημερήσουν. Το λένε και οι σοφοί οικονομολόγοι μας: άμα πιάσεις πάτο, η οικονομία είναι σαν ελατήριο, εκτινάσσεται. Μόνο που με τους αριθμούς δεν γεμίζει το στομάχι, δεν βρίσκει δουλειά ο νέος, δεν καταργούνται τα λουκέτα, δεν γλυτώνεις το σπίτι ή την κατάσχεση και πάει λέγοντας.</w:t>
      </w:r>
    </w:p>
    <w:p w14:paraId="56AE4C7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ευημερία των αριθμών μπορεί να αποδειχθεί χρήσιμο επικοινωνιακό τέχνασμα συγκυριακά. Όταν έρχεται, όμως, ο λογαριασμός, κατεδαφίζεται, γιατί έτσι δεν υπερβαίνεις την κρίση, την παρακάμπτεις. Την παρακάμπτεις, όμως, προσωρινά και επιστρέφεις σε αυτήν αμέσως μετά. Και αν οι δεσμεύσεις σου είναι όπως αυτές της τελευταίας συμφωνίας με τους δανειστές, που απαιτούν υπέρογκα πλεονάσματα σε διάρκεια δεκαετιών, μόνο δεινά περιμένουν τη χώρα.</w:t>
      </w:r>
    </w:p>
    <w:p w14:paraId="56AE4C7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για να υπερβεί επί της ουσίας την κρίση χρειάζεται από σήμερα κιόλας και για πολλά χρόνια στη συνέχεια σταθερά ανοδικούς αναπτυξιακούς ρυθμούς. Και αυτό προϋποθέτει στέρεη παραγωγική βάση.</w:t>
      </w:r>
    </w:p>
    <w:p w14:paraId="56AE4C7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χώρα έχει ανάγκη από μια δυναμική επανεκκίνηση της οικονομίας και της αναπτυξιακής διαδικασίας, που δεν υπάρχει. Λιμνάζουμε, ζούμε περίοδο αναπτυξιακής ερημίας. Αυτό στην πράξη τι θα σήμαινε; Η επανεκκίνηση δηλαδή της οικονομίας και της αναπτυξιακής διαδικασίας;</w:t>
      </w:r>
    </w:p>
    <w:p w14:paraId="56AE4C7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Χρειάζεται μερικές προϋποθέσεις, που είναι προφανείς και για τους πρωτοετείς των οικονομικών τμημάτων των πανεπιστημίων: φορολογική ελάφρυνση των επιχειρήσεων, αποτελεσματική ρύθμιση κόκκινων δανείων για να σωθεί ό,τι υγιές υπάρχει και σήμερα βρίσκεται σε κρίση, </w:t>
      </w:r>
      <w:proofErr w:type="spellStart"/>
      <w:r>
        <w:rPr>
          <w:rFonts w:eastAsia="Times New Roman" w:cs="Times New Roman"/>
          <w:szCs w:val="24"/>
        </w:rPr>
        <w:t>κινητροδότηση</w:t>
      </w:r>
      <w:proofErr w:type="spellEnd"/>
      <w:r>
        <w:rPr>
          <w:rFonts w:eastAsia="Times New Roman" w:cs="Times New Roman"/>
          <w:szCs w:val="24"/>
        </w:rPr>
        <w:t xml:space="preserve"> νεανικής επιχειρηματικότητας, για να μπορέσει να συγκρατήσει στοιχειωδώς και να αναπτύξει μια καινούρια γενιά επιχειρήσεων και να συγκρατήσει το παραγωγικό δυναμικό στη χώρα, ενίσχυση των υγιών μικρομεσαίων επιχειρήσεων. Έχουμε οκτακόσιες χιλιάδες επιχειρήσεις από τις οποίες υπολογίζεται ότι πάνω από τριακόσιες χιλιάδες είναι υγιείς.</w:t>
      </w:r>
    </w:p>
    <w:p w14:paraId="56AE4C78" w14:textId="77777777" w:rsidR="00845C2F" w:rsidRDefault="0009484C">
      <w:pPr>
        <w:spacing w:after="0" w:line="600" w:lineRule="auto"/>
        <w:ind w:firstLine="720"/>
        <w:jc w:val="both"/>
        <w:rPr>
          <w:rFonts w:eastAsia="Times New Roman"/>
          <w:szCs w:val="24"/>
        </w:rPr>
      </w:pPr>
      <w:r>
        <w:rPr>
          <w:rFonts w:eastAsia="Times New Roman"/>
          <w:szCs w:val="24"/>
        </w:rPr>
        <w:t>Άλλα από αυτά τα είχαμε πετύχει ή τα κρατούσαμε με τα δόντια απέναντι στους δανειστές και εσείς με τη περιβόητη «σκληρή διαπραγμάτευση» τα χάσατε. Και άλλα από αυτά έπρεπε να γίνουν επειγόντως από τότε και εσείς δύο χρόνια τώρα αρνείστε να τα κάνετε, που σημαίνει ότι βαλτώνει -επαναλαμβάνω- η οικονομία και η ανάπτυξη στη χώρα.</w:t>
      </w:r>
    </w:p>
    <w:p w14:paraId="56AE4C79" w14:textId="77777777" w:rsidR="00845C2F" w:rsidRDefault="0009484C">
      <w:pPr>
        <w:spacing w:after="0" w:line="600" w:lineRule="auto"/>
        <w:ind w:firstLine="720"/>
        <w:jc w:val="both"/>
        <w:rPr>
          <w:rFonts w:eastAsia="Times New Roman"/>
          <w:szCs w:val="24"/>
        </w:rPr>
      </w:pPr>
      <w:r>
        <w:rPr>
          <w:rFonts w:eastAsia="Times New Roman"/>
          <w:szCs w:val="24"/>
        </w:rPr>
        <w:t xml:space="preserve">Πάνω από όλα, όμως, αυτή η επανεκκίνηση σημαίνει άμεσες επενδύσεις και πραγματική ανάσταση των μικρομεσαίων επιχειρήσεων. Στις άμεσες επενδύσεις δεν πιστεύετε. Παράδειγμα αποτελούν οι ιδιωτικοποιήσεις, τα εμπόδια, οι ανακολουθίες. Δεν είναι ανάγκη να μιλήσει κανείς ούτε για το </w:t>
      </w:r>
      <w:r>
        <w:rPr>
          <w:rFonts w:eastAsia="Times New Roman"/>
          <w:szCs w:val="24"/>
        </w:rPr>
        <w:lastRenderedPageBreak/>
        <w:t xml:space="preserve">Ελληνικό, ούτε για το </w:t>
      </w:r>
      <w:proofErr w:type="spellStart"/>
      <w:r>
        <w:rPr>
          <w:rFonts w:eastAsia="Times New Roman"/>
          <w:szCs w:val="24"/>
        </w:rPr>
        <w:t>Αφάντου</w:t>
      </w:r>
      <w:proofErr w:type="spellEnd"/>
      <w:r>
        <w:rPr>
          <w:rFonts w:eastAsia="Times New Roman"/>
          <w:szCs w:val="24"/>
        </w:rPr>
        <w:t xml:space="preserve"> στη Ρόδο, ούτε για οτιδήποτε άλλο, όπως το ότι κάποιοι ξεκινούν μια προσπάθεια και απογοητεύονται την επόμενη στιγμή. Δεν είναι ανάγκη να μιλήσει κανείς για το ξεπούλημα της δημόσιας περιουσίας, που παράλληλα δεν προχωράει τις σωστές ιδιωτικοποιήσεις που απαιτούνται, προκειμένου να εισρεύσουν κάποιες επενδύσεις στη χώρα.</w:t>
      </w:r>
    </w:p>
    <w:p w14:paraId="56AE4C7A" w14:textId="77777777" w:rsidR="00845C2F" w:rsidRDefault="0009484C">
      <w:pPr>
        <w:spacing w:after="0" w:line="600" w:lineRule="auto"/>
        <w:ind w:firstLine="720"/>
        <w:jc w:val="both"/>
        <w:rPr>
          <w:rFonts w:eastAsia="Times New Roman"/>
          <w:szCs w:val="24"/>
        </w:rPr>
      </w:pPr>
      <w:r>
        <w:rPr>
          <w:rFonts w:eastAsia="Times New Roman"/>
          <w:szCs w:val="24"/>
        </w:rPr>
        <w:t xml:space="preserve">Και πάνω από όλα είναι οι μικρομεσαίες επιχειρήσεις όπου αποφασίσατε να κάνετε την αναδιανομή, που δεν μπορείτε να πάρετε από το μεγάλο κεφάλαιο, από τη μέση και κάτω στην κοινωνία. Αυτό το πράγμα είναι άδικο και κάθε άλλο παρά ταιριάζει με τη «δίκαιη ανάπτυξη για την οποία μιλάει συνεχώς ο Πρωθυπουργός». </w:t>
      </w:r>
    </w:p>
    <w:p w14:paraId="56AE4C7B" w14:textId="77777777" w:rsidR="00845C2F" w:rsidRDefault="0009484C">
      <w:pPr>
        <w:spacing w:after="0" w:line="600" w:lineRule="auto"/>
        <w:ind w:firstLine="720"/>
        <w:jc w:val="both"/>
        <w:rPr>
          <w:rFonts w:eastAsia="Times New Roman"/>
          <w:szCs w:val="24"/>
        </w:rPr>
      </w:pPr>
      <w:r>
        <w:rPr>
          <w:rFonts w:eastAsia="Times New Roman"/>
          <w:szCs w:val="24"/>
        </w:rPr>
        <w:t>Απλά πράγματα: η ανάπτυξη αργεί στη χώρα σήμερα με ιδεοληψίες, ανακολουθίες, διγλωσσίες και ερασιτεχνισμούς. Είναι κρίμα, γιατί σήμερα έχουμε απόλυτη ανάγκη από έναν αναπτυξιακό συναγερμό με αναστροφή του αναπτυξιακού μοντέλου. Πρέπει να στραφούμε στην πραγματική οικονομία και την παραγωγική ανασυγκρότηση της χώρας.</w:t>
      </w:r>
    </w:p>
    <w:p w14:paraId="56AE4C7C" w14:textId="77777777" w:rsidR="00845C2F" w:rsidRDefault="0009484C">
      <w:pPr>
        <w:spacing w:after="0" w:line="600" w:lineRule="auto"/>
        <w:ind w:firstLine="720"/>
        <w:jc w:val="both"/>
        <w:rPr>
          <w:rFonts w:eastAsia="Times New Roman"/>
          <w:szCs w:val="24"/>
        </w:rPr>
      </w:pPr>
      <w:r>
        <w:rPr>
          <w:rFonts w:eastAsia="Times New Roman"/>
          <w:szCs w:val="24"/>
        </w:rPr>
        <w:t>Αυτό στη πράξη τι θα σήμαινε; Πρώτον, ότι πρέπει να μετρήσουμε όλους τους διαθέσιμους πόρους και να τους αναπροσανατολίσουμε. Όμως, από το πακέτο «</w:t>
      </w:r>
      <w:proofErr w:type="spellStart"/>
      <w:r>
        <w:rPr>
          <w:rFonts w:eastAsia="Times New Roman"/>
          <w:szCs w:val="24"/>
        </w:rPr>
        <w:t>Γιουνκέρ</w:t>
      </w:r>
      <w:proofErr w:type="spellEnd"/>
      <w:r>
        <w:rPr>
          <w:rFonts w:eastAsia="Times New Roman"/>
          <w:szCs w:val="24"/>
        </w:rPr>
        <w:t>» τίποτα δεν έχει έρθει ακόμα, καμμία προσπάθεια δεν έχει γίνει.</w:t>
      </w:r>
    </w:p>
    <w:p w14:paraId="56AE4C7D" w14:textId="77777777" w:rsidR="00845C2F" w:rsidRDefault="0009484C">
      <w:pPr>
        <w:spacing w:after="0" w:line="600" w:lineRule="auto"/>
        <w:ind w:firstLine="720"/>
        <w:jc w:val="both"/>
        <w:rPr>
          <w:rFonts w:eastAsia="Times New Roman"/>
          <w:szCs w:val="24"/>
        </w:rPr>
      </w:pPr>
      <w:r>
        <w:rPr>
          <w:rFonts w:eastAsia="Times New Roman"/>
          <w:szCs w:val="24"/>
        </w:rPr>
        <w:t xml:space="preserve">Πρέπει να υιοθετήσουμε νέα χρηματοδοτικά εργαλεία, να επεκτείνουμε τα ΣΔΙΤ και στους παραγωγικούς τομείς της οικονομίας πέρα από τις υποδομές. Τίποτα δεν έχουν κάνει προς αυτή την κατεύθυνση. </w:t>
      </w:r>
    </w:p>
    <w:p w14:paraId="56AE4C7E" w14:textId="77777777" w:rsidR="00845C2F" w:rsidRDefault="0009484C">
      <w:pPr>
        <w:spacing w:after="0" w:line="600" w:lineRule="auto"/>
        <w:ind w:firstLine="720"/>
        <w:jc w:val="both"/>
        <w:rPr>
          <w:rFonts w:eastAsia="Times New Roman"/>
          <w:szCs w:val="24"/>
        </w:rPr>
      </w:pPr>
      <w:r>
        <w:rPr>
          <w:rFonts w:eastAsia="Times New Roman"/>
          <w:szCs w:val="24"/>
        </w:rPr>
        <w:lastRenderedPageBreak/>
        <w:t>Πρέπει να αξιοποιήσουμε νέες ευρωπαϊκές δομές και πρακτικές και ευρωπαϊκά ειδικά προγράμματα. Έχετε άγνοια απόλυτη από όλη αυτή τη διαδικασία που σήμερα γίνεται σε τεράστια έκταση στον ευρωπαϊκό χώρο.</w:t>
      </w:r>
    </w:p>
    <w:p w14:paraId="56AE4C7F" w14:textId="77777777" w:rsidR="00845C2F" w:rsidRDefault="0009484C">
      <w:pPr>
        <w:spacing w:after="0" w:line="600" w:lineRule="auto"/>
        <w:ind w:firstLine="720"/>
        <w:jc w:val="both"/>
        <w:rPr>
          <w:rFonts w:eastAsia="Times New Roman"/>
          <w:szCs w:val="24"/>
        </w:rPr>
      </w:pPr>
      <w:r>
        <w:rPr>
          <w:rFonts w:eastAsia="Times New Roman"/>
          <w:szCs w:val="24"/>
        </w:rPr>
        <w:t>Πρέπει να εδραιώσουμε ένα δίκαιο και αναλογικό, αλλά κυρίως σταθερό φορολογικό καθεστώς που προωθεί τις επενδύσεις και τη δημιουργία νέων θέσεων εργασίας. Και εμείς ζούμε όχι μόνο σε μια φορολογική άγρια δύση, αλλά ζούμε και σε μια φορολογική αστάθεια άνευ προηγουμένου.</w:t>
      </w:r>
    </w:p>
    <w:p w14:paraId="56AE4C80" w14:textId="77777777" w:rsidR="00845C2F" w:rsidRDefault="0009484C">
      <w:pPr>
        <w:spacing w:after="0" w:line="600" w:lineRule="auto"/>
        <w:ind w:firstLine="720"/>
        <w:jc w:val="both"/>
        <w:rPr>
          <w:rFonts w:eastAsia="Times New Roman"/>
          <w:szCs w:val="24"/>
        </w:rPr>
      </w:pPr>
      <w:r>
        <w:rPr>
          <w:rFonts w:eastAsia="Times New Roman"/>
          <w:szCs w:val="24"/>
        </w:rPr>
        <w:t>Τι από όλα αυτά που απαιτούνται βρίσκεται στη φιλοσοφία και στην πρακτική της Κυβέρνησης που θέλει να λέγεται και προοδευτική; Τίποτα από όλα αυτά.</w:t>
      </w:r>
    </w:p>
    <w:p w14:paraId="56AE4C81" w14:textId="77777777" w:rsidR="00845C2F" w:rsidRDefault="0009484C">
      <w:pPr>
        <w:spacing w:after="0" w:line="600" w:lineRule="auto"/>
        <w:ind w:firstLine="720"/>
        <w:jc w:val="both"/>
        <w:rPr>
          <w:rFonts w:eastAsia="Times New Roman"/>
          <w:szCs w:val="24"/>
        </w:rPr>
      </w:pPr>
      <w:r>
        <w:rPr>
          <w:rFonts w:eastAsia="Times New Roman"/>
          <w:szCs w:val="24"/>
        </w:rPr>
        <w:t xml:space="preserve">Προς αυτήν την κατεύθυνση για τη δυναμική επανεκκίνηση της ανάπτυξης, για τη δυνατότητα να γίνει αναστροφή εμείς ήμασταν υπεύθυνοι και φτιάξαμε μέχρι τώρα τις υποδομές στη χώρα. Και τώρα είναι η ώρα να στραφούμε προς την παραγωγική της ανασυγκρότηση, να αξιοποιήσουμε τον ιδιωτικό τομέα της οικονομίας, αλλά με απόλυτη προστασία του δημοσίου συμφέροντος. </w:t>
      </w:r>
    </w:p>
    <w:p w14:paraId="56AE4C82" w14:textId="77777777" w:rsidR="00845C2F" w:rsidRDefault="0009484C">
      <w:pPr>
        <w:spacing w:after="0" w:line="600" w:lineRule="auto"/>
        <w:ind w:firstLine="720"/>
        <w:jc w:val="both"/>
        <w:rPr>
          <w:rFonts w:eastAsia="Times New Roman"/>
          <w:szCs w:val="24"/>
        </w:rPr>
      </w:pPr>
      <w:r>
        <w:rPr>
          <w:rFonts w:eastAsia="Times New Roman"/>
          <w:szCs w:val="24"/>
        </w:rPr>
        <w:t xml:space="preserve">Και με έναν νέο ρόλο του κράτους φτιάχνουμε μια καινούργια αναπτυξιακή πρόταση που την ονομάσαμε «Σχέδιο Ελλάδα» -την έχει προτείνει η Φώφη Γεννηματά- και η οποία πραγματικά θα οριοθετήσει τις βασικές επιλογές, προτεραιότητες, πρακτικές και τακτικές που θα ακολουθηθούν και για την επανεκκίνηση της ανάπτυξης. </w:t>
      </w:r>
    </w:p>
    <w:p w14:paraId="56AE4C83" w14:textId="77777777" w:rsidR="00845C2F" w:rsidRDefault="0009484C">
      <w:pPr>
        <w:spacing w:after="0" w:line="600" w:lineRule="auto"/>
        <w:ind w:firstLine="720"/>
        <w:jc w:val="both"/>
        <w:rPr>
          <w:rFonts w:eastAsia="Times New Roman"/>
          <w:szCs w:val="24"/>
        </w:rPr>
      </w:pPr>
      <w:r>
        <w:rPr>
          <w:rFonts w:eastAsia="Times New Roman"/>
          <w:szCs w:val="24"/>
        </w:rPr>
        <w:t xml:space="preserve">Δεν μιλάμε για την Ελλάδα μετά, μιλάμε για την Ελλάδα τώρα μέσα στην κρίση και την πορεία υπέρβασης της κρίσης με τη δυναμική επανεκκίνηση της οικονομίας τώρα. Αυτό είναι στη δική μας φιλοσοφία και λογική. </w:t>
      </w:r>
    </w:p>
    <w:p w14:paraId="56AE4C84" w14:textId="77777777" w:rsidR="00845C2F" w:rsidRDefault="0009484C">
      <w:pPr>
        <w:spacing w:after="0" w:line="600" w:lineRule="auto"/>
        <w:ind w:firstLine="720"/>
        <w:jc w:val="both"/>
        <w:rPr>
          <w:rFonts w:eastAsia="Times New Roman"/>
          <w:szCs w:val="24"/>
        </w:rPr>
      </w:pPr>
      <w:r>
        <w:rPr>
          <w:rFonts w:eastAsia="Times New Roman"/>
          <w:szCs w:val="24"/>
        </w:rPr>
        <w:lastRenderedPageBreak/>
        <w:t>Πιστεύω ότι αυτό το σχέδιο θα είναι πραγματικά μια καινούργια πρόταση που μπορεί να εμπιστευτεί ο ελληνικός λαός στο κυριότερο, στο αποκλειστικό πρόβλημα που έχει σήμερα, που είναι να κυλήσει ξανά ο τροχός της οικονομίας και της ανάπτυξης.</w:t>
      </w:r>
    </w:p>
    <w:p w14:paraId="56AE4C8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C8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6AE4C87" w14:textId="77777777" w:rsidR="00845C2F" w:rsidRDefault="0009484C">
      <w:pPr>
        <w:spacing w:after="0" w:line="600" w:lineRule="auto"/>
        <w:ind w:firstLine="720"/>
        <w:jc w:val="both"/>
        <w:rPr>
          <w:rFonts w:eastAsia="Times New Roman"/>
          <w:szCs w:val="24"/>
        </w:rPr>
      </w:pPr>
      <w:r>
        <w:rPr>
          <w:rFonts w:eastAsia="Times New Roman" w:cs="Times New Roman"/>
          <w:szCs w:val="24"/>
        </w:rPr>
        <w:t>Ο συνάδελφος κ. Τζελέπης έχει τον λόγο για πέντε λεπτά.</w:t>
      </w:r>
    </w:p>
    <w:p w14:paraId="56AE4C88" w14:textId="77777777" w:rsidR="00845C2F" w:rsidRDefault="0009484C">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Κυρίες και κύριοι συνάδελφοι, σε περίοδο δημοσιονομικής κρίσης το μέγα ζητούμενο είναι η ανάπτυξη και η παραγωγή πλούτου σε μια χώρα, πολύ περισσότερο όταν η χώρα βρίσκεται σε ύφεση. Αυτή είναι η αγωνία της Δημοκρατικής Συμπαράταξης και κατέθεσε τη συγκεκριμένη επερώτηση για την αυταπάτη της ανάπτυξης από την πλευρά της συγκυβέρνησης ΣΥΡΙΖΑ - ΑΝΕΛ.</w:t>
      </w:r>
    </w:p>
    <w:p w14:paraId="56AE4C8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για έναν τομέα της οικονομίας που, όπως είναι κοινά παραδεκτό απ’ όλους, είναι ένας από τους βασικούς τομείς της οικονομίας όπου πρέπει να δοθεί ιδιαίτερη προσοχή. Και μιλάω για τον πρωτογενή τομέα, για την αγροτική οικονομία. Είναι ένας τομέας τρισδιάστατος, οικονομικός, κοινωνικός, αναπτυξιακός, ο οποίος συμβάλλει στην περιφερειακή ανάπτυξη, κατοχυρώνει τη διατροφική επάρκεια στη χώρα και στηρίζει την κοινωνική συνοχή. </w:t>
      </w:r>
    </w:p>
    <w:p w14:paraId="56AE4C8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Σήμερα, σε ποιο περιβάλλον δραστηριοποιούνται οι Έλληνες αγρότες; Από τη μία έχουμε αστάθμητους παράγοντες, που δημιουργεί η ανοιχτή ευρωπαϊκή και παγκόσμια αγορά, με έντονες ανακατατάξεις. Επηρεάζεται από τις έντονες κλιματικές αλλαγές, την οικονομική και χρηματοπιστωτική </w:t>
      </w:r>
      <w:r>
        <w:rPr>
          <w:rFonts w:eastAsia="Times New Roman" w:cs="Times New Roman"/>
          <w:szCs w:val="24"/>
        </w:rPr>
        <w:lastRenderedPageBreak/>
        <w:t xml:space="preserve">κρίση, που αυξάνει το κόστος και μία αγορά, που δεν ρυθμίζεται αποτελεσματικά, όπως κι από έλλειψη υποδομών. </w:t>
      </w:r>
    </w:p>
    <w:p w14:paraId="56AE4C8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Έφταναν μόνο αυτά; Όχι. Δυστυχώς, έχουμε και τους ενδογενείς παράγοντες, που προέρχονται από τις πολιτικές αυτής της Κυβέρνησης. Οι Έλληνες αγρότες καλούνται σήμερα να αντιμετωπίσουν και τις πολιτικές της συγκυβέρνησης ΣΥΡΙΖΑ - ΑΝΕΛ, η οποία λόγω της έλλειψης ευρύτερου κυβερνητικού σχεδίου για την παραγωγική και αναπτυξιακή ανασυγκρότηση της χώρας και βασιζόμενη καθαρά σε μια κρατικοδίαιτη αντίληψη για την ανάπτυξη, τοποθετεί απέναντί της καθετί δημιουργικό και παραγωγικό, όπως και τον πρωτογενή τομέα.</w:t>
      </w:r>
    </w:p>
    <w:p w14:paraId="56AE4C8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στα φοροεισπρακτικά και </w:t>
      </w:r>
      <w:proofErr w:type="spellStart"/>
      <w:r>
        <w:rPr>
          <w:rFonts w:eastAsia="Times New Roman" w:cs="Times New Roman"/>
          <w:szCs w:val="24"/>
        </w:rPr>
        <w:t>εισφοροληστρικά</w:t>
      </w:r>
      <w:proofErr w:type="spellEnd"/>
      <w:r>
        <w:rPr>
          <w:rFonts w:eastAsia="Times New Roman" w:cs="Times New Roman"/>
          <w:szCs w:val="24"/>
        </w:rPr>
        <w:t xml:space="preserve"> μέτρα που έχετε επιβάλει εις βάρος των Ελλήνων αγροτών, τα οποία έχουν ως αποτέλεσμα οι μικρές και μεσαίες αγροτικές εκμεταλλεύσεις να βγαίνουν εκτός παραγωγής και επί της ουσίας να δημεύεται το 60%-80% του εισοδήματός τους, που καλούνται να καταβάλουν σε φόρους και εισφορές. </w:t>
      </w:r>
    </w:p>
    <w:p w14:paraId="56AE4C8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Θα περίμενε κανείς από την πλευρά της Κυβέρνησής να «τρέξει» και να υλοποιήσει το αγροτικό ΕΣΠΑ, ύψους 4,7 δισεκατομμυρίων, μαζί με την εθνική συμμετοχή και την ιδιωτική συμμετοχή στα 6 δισεκατομμύρια, το οποίο παίζει καθοριστικό ρόλο για την αξιοποίηση, επίσης, των υπολοίπων 14 δισεκατομμυρίων των άμεσων ενισχύσεων. Αυτά τα 20 δισεκατομμύρια τα βρήκατε από τις προηγούμενες κυβερνήσεις. Να το ξεκαθαρίσουμε αυτό. Απλώς, δεν πράξατε τίποτε, δεν προσθέσατε ούτε ένα ευρώ, ούτως ώστε να βοηθηθεί ο αγρότης. Κι όλα αυτά οφείλονται στην αβελτηρία σας, στην ανικανότητά σας στο να σχεδιάσετε και να υλοποιήσετε, στο να κυβερνήσετε συνολικά, θα έλεγα εγώ.</w:t>
      </w:r>
    </w:p>
    <w:p w14:paraId="56AE4C8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Αγροτικής Ανάπτυξης εγκρίθηκε τελευταίο στην Ευρωπαϊκή Ένωση στις 11-12-2015. </w:t>
      </w:r>
      <w:proofErr w:type="spellStart"/>
      <w:r>
        <w:rPr>
          <w:rFonts w:eastAsia="Times New Roman" w:cs="Times New Roman"/>
          <w:szCs w:val="24"/>
        </w:rPr>
        <w:t>Επικαιροποιήσατε</w:t>
      </w:r>
      <w:proofErr w:type="spellEnd"/>
      <w:r>
        <w:rPr>
          <w:rFonts w:eastAsia="Times New Roman" w:cs="Times New Roman"/>
          <w:szCs w:val="24"/>
        </w:rPr>
        <w:t xml:space="preserve"> εσείς αυτό το πρόγραμμα, αφού διαπραγματευθήκατε το 2015 με τη «</w:t>
      </w:r>
      <w:proofErr w:type="spellStart"/>
      <w:r>
        <w:rPr>
          <w:rFonts w:eastAsia="Times New Roman" w:cs="Times New Roman"/>
          <w:szCs w:val="24"/>
        </w:rPr>
        <w:t>βαρουφάκεια</w:t>
      </w:r>
      <w:proofErr w:type="spellEnd"/>
      <w:r>
        <w:rPr>
          <w:rFonts w:eastAsia="Times New Roman" w:cs="Times New Roman"/>
          <w:szCs w:val="24"/>
        </w:rPr>
        <w:t xml:space="preserve">» διαπραγμάτευση, κάνατε ανακατανομές στους προϋπολογισμούς των δράσεων και δεν αυξήσατε ούτε κατά ένα ευρώ την κοινοτική συμμετοχή, πέρα από τα 20 δισεκατομμύρια τα οποία ήταν εξασφαλισμένα. </w:t>
      </w:r>
    </w:p>
    <w:p w14:paraId="56AE4C8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Αντιθέτως, με τη δική σας καθαρά υπαιτιότητα και αδράνεια χάθηκαν 900 εκατομμύρια από το προηγούμενο πρόγραμμα 2007-2014, γιατί σταματήσατε τις πληρωμές το 2015, έγιναν «γέφυρα» αυτά και μεταφέρθηκαν στο νέο Πρόγραμμα Αγροτικής Ανάπτυξης 2014-2020. Συνεπώς, μειώθηκαν κατά 900 εκατομμύρια, αυτόματα, και οι πόροι και τα χρήματα, που είχε τόσο ανάγκη ο αγροτικός κόσμος.  </w:t>
      </w:r>
    </w:p>
    <w:p w14:paraId="56AE4C9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την απορροφητικότητα για το Πρόγραμμα Αγροτικής Ανάπτυξης. Για το 2016 είχατε θέσει ως στόχο απορρόφησης 2,28 δισεκατομμύρια ευρώ, σύμφωνα με την εισηγητική έκθεση του προϋπολογισμού του 2017. Τελικά, </w:t>
      </w:r>
      <w:proofErr w:type="spellStart"/>
      <w:r>
        <w:rPr>
          <w:rFonts w:eastAsia="Times New Roman" w:cs="Times New Roman"/>
          <w:szCs w:val="24"/>
        </w:rPr>
        <w:t>απορροφήθηκε</w:t>
      </w:r>
      <w:proofErr w:type="spellEnd"/>
      <w:r>
        <w:rPr>
          <w:rFonts w:eastAsia="Times New Roman" w:cs="Times New Roman"/>
          <w:szCs w:val="24"/>
        </w:rPr>
        <w:t xml:space="preserve"> μόνο 1,61 δισεκατομμύρια ευρώ. Άρα, 29,3% κάτω του στόχου. </w:t>
      </w:r>
    </w:p>
    <w:p w14:paraId="56AE4C9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η Ελλάδα είναι η τελευταία χώρα μεταξύ των είκοσι επτά χωρών της Ευρωπαϊκής Ένωσης στην απορροφητικότητα του δεύτερου πυλώνα, τα 6 δισεκατομμύρια, καθώς έχει απορροφήσει μόλις το 12% μέχρι τέλους του 2016 και σήμερα, με αλχημείες, βρισκόμαστε στο 17%, και πάλι πολύ κάτω του κοινοτικού μέσου όρου. </w:t>
      </w:r>
    </w:p>
    <w:p w14:paraId="56AE4C9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να παρουσιάσετε απορροφητικότητα κάνατε, </w:t>
      </w:r>
      <w:proofErr w:type="spellStart"/>
      <w:r>
        <w:rPr>
          <w:rFonts w:eastAsia="Times New Roman" w:cs="Times New Roman"/>
          <w:szCs w:val="24"/>
        </w:rPr>
        <w:t>εμπροσθοβαρώς</w:t>
      </w:r>
      <w:proofErr w:type="spellEnd"/>
      <w:r>
        <w:rPr>
          <w:rFonts w:eastAsia="Times New Roman" w:cs="Times New Roman"/>
          <w:szCs w:val="24"/>
        </w:rPr>
        <w:t xml:space="preserve">, επιδοματική πολιτική, μέσω της καταβολής της εξισωτικής 335 εκατομμύρια συνολικά από τα 700 που πληρώσατε. Εγώ, όμως, </w:t>
      </w:r>
      <w:r>
        <w:rPr>
          <w:rFonts w:eastAsia="Times New Roman" w:cs="Times New Roman"/>
          <w:szCs w:val="24"/>
        </w:rPr>
        <w:lastRenderedPageBreak/>
        <w:t xml:space="preserve">σας ρωτώ: Όταν η εξισωτική είναι 650 εκατομμύρια μέχρι το 2020, τι θα δώσετε από εδώ και πέρα στους Έλληνες αγρότες και κτηνοτρόφους σε μειονεκτικές περιοχές. </w:t>
      </w:r>
    </w:p>
    <w:p w14:paraId="56AE4C9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Όσο για τα προγράμματα που προκηρύξατε, κι εκεί πάλι φαίνεται η έλλειψη σχεδιασμού και στρατηγικής και η προχειρότητα από την πλευρά σας. Το πρόγραμμα για τις βιολογικές καλλιέργειες και τη βιολογική κτηνοτροφία είναι σχεδιασμένο στο γόνατο. Εξελίχθηκε σε φιάσκο, δώσατε τρεις παρατάσεις χωρίς να έχετε τον απαιτούμενο προϋπολογισμό, πράγμα που οδήγησε στον αποκλεισμό χιλιάδων κτηνοτρόφων. </w:t>
      </w:r>
    </w:p>
    <w:p w14:paraId="56AE4C9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Γιατί κοροϊδεύατε τους κτηνοτρόφους και τους καλούσατε να υποβάλλουν ξανά και ξανά αιτήσεις; Συρρικνώνοντας τον προϋπολογισμό, δε, από τα 400 εκατομμύρια στα 220 τούς τάξατε 400, ξανά προκήρυξη, και ακόμα την περιμένουν μετά από τρία χρόνια, που έπρεπε να ξεκινήσει η βιολογική κτηνοτροφία και γεωργία. </w:t>
      </w:r>
    </w:p>
    <w:p w14:paraId="56AE4C9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τους νέους αγρότες αφού ξεκίνησε, μετά από τρεις συνεχόμενες παρατάσεις, η αξιολόγηση μόλις χθες ολοκληρώθηκε. Θα ήθελα να σας πω, όμως, ότι και εδώ ο πρόχειρος σχεδιασμός φαίνεται. Στην Περιφέρεια Κεντρικής Μακεδονίας εντάχθηκαν δύο χιλιάδες εξήντα τρεις και απορρίφθηκαν χίλιοι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που είχαν τις προϋποθέσεις. Γιατί; Γιατί δεν κάνατε σωστή κατανομή των κονδυλίων. Και παρ’ ότι σας τονίσαμε «αυξήστε τα κονδύλια κατά 20%», που μπορούσατε, «για να μην αποκλειστούν οι νέοι αγρότες», εσείς περί άλλα τυρβάζετε.</w:t>
      </w:r>
    </w:p>
    <w:p w14:paraId="56AE4C9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Για τα σχέδια βελτίωσης, σημαντικό μέτρο για τη δημιουργία και τον εκσυγχρονισμό των γεωργικών εκμεταλλεύσεων, κάθε μήνα ανακοινώνετε και καινούρια ημερομηνία έναρξης. Κάνατε μία πρόχειρη προδημοσίευση, αλλά όσον αφορά το πότε θα προκηρυχθεί και θα ανοίξει το πρόγραμμα για τα σχέδια βελτίωσης ακόμα είναι άγνωστος ο χρόνος.</w:t>
      </w:r>
    </w:p>
    <w:p w14:paraId="56AE4C9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νιτρορρύπανση</w:t>
      </w:r>
      <w:proofErr w:type="spellEnd"/>
      <w:r>
        <w:rPr>
          <w:rFonts w:eastAsia="Times New Roman" w:cs="Times New Roman"/>
          <w:szCs w:val="24"/>
        </w:rPr>
        <w:t xml:space="preserve"> δεν έγινε τίποτα. Αντί να «τρέξει» το πρόγραμμα του 2017 μετατέθηκε από την πλευρά σας για το 2018-2019. </w:t>
      </w:r>
    </w:p>
    <w:p w14:paraId="56AE4C9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Τα μέτρα για την καινοτομία και την αγροτική εκπαίδευση έπρεπε να «τρέχουν» από χθες και ήδη είναι χωρίς απορρόφηση. Για ποιον λόγο, επίσης, δεν προχωράτε το μέτρο των γεωργικών συμβούλων και υπάρχει τέτοια καθυστέρηση, τη στιγμή που οι νέοι γεωτεχνικοί είναι αναγκαίο να στηρίξουν με τις γνώσεις τους τους Έλληνες αγρότες;</w:t>
      </w:r>
    </w:p>
    <w:p w14:paraId="56AE4C9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Ως προς το Επιχειρησιακό Πρόγραμμα Αλιείας και Θάλασσας καταγράφεται απορρόφηση μόλις 1%, δηλαδή 2,7 εκατομμύρια από τα 101 συνολικά εκατομμύρια. </w:t>
      </w:r>
    </w:p>
    <w:p w14:paraId="56AE4C9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τη μεταποίηση τον Απρίλιο έγινε πρόσκληση για τη δράση, και αυτή για το μισό πρόγραμμα. Γιατί αργήσατε τόσο; Αλλά, κυρίως, γιατί σε περίοδο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επιλέγει το πρόγραμμα να ξεκινήσει με τους μεγάλους ξεκινώντας τα επιλέξιμα από 600.000 και πάνω; Τι θα γίνει με τις μικρές και μεσαίες επιχειρήσεις και βιοτεχνίες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των 100.000, 150.000, 200.000; </w:t>
      </w:r>
    </w:p>
    <w:p w14:paraId="56AE4C9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Τι γίνεται με τα μέτρα που αφορούν τον ΕΛΓΑ και την προστασία της παραγωγής και του εισοδήματος των αγροτών; Είναι και αυτά ειδικά μέτρα, που αφορούν την προστασία από την κλιματική αλλαγή και τις μεταβολές στην αγορά, για να στηριχθεί το εισόδημα του Έλληνα αγρότη. Καμμία κίνηση.</w:t>
      </w:r>
    </w:p>
    <w:p w14:paraId="56AE4C9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w:t>
      </w:r>
      <w:proofErr w:type="spellStart"/>
      <w:r>
        <w:rPr>
          <w:rFonts w:eastAsia="Times New Roman" w:cs="Times New Roman"/>
          <w:szCs w:val="24"/>
        </w:rPr>
        <w:t>αγροτοτουριστικά</w:t>
      </w:r>
      <w:proofErr w:type="spellEnd"/>
      <w:r>
        <w:rPr>
          <w:rFonts w:eastAsia="Times New Roman" w:cs="Times New Roman"/>
          <w:szCs w:val="24"/>
        </w:rPr>
        <w:t xml:space="preserve">, για το </w:t>
      </w:r>
      <w:r>
        <w:rPr>
          <w:rFonts w:eastAsia="Times New Roman" w:cs="Times New Roman"/>
          <w:szCs w:val="24"/>
          <w:lang w:val="en-US"/>
        </w:rPr>
        <w:t>Leader</w:t>
      </w:r>
      <w:r>
        <w:rPr>
          <w:rFonts w:eastAsia="Times New Roman" w:cs="Times New Roman"/>
          <w:szCs w:val="24"/>
        </w:rPr>
        <w:t xml:space="preserve"> ούτε κουβέντα ακόμα, όπως και για τις Ευρωπαϊκές Συμπράξεις Καινοτομίας.</w:t>
      </w:r>
    </w:p>
    <w:p w14:paraId="56AE4C9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τα μικρά αρδευτικά; Τίποτε απολύτως. </w:t>
      </w:r>
    </w:p>
    <w:p w14:paraId="56AE4C9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τις συλλογικές μορφές οργάνωσης των αγροτών, για τις ομάδες παραγωγών τίποτε απολύτως. </w:t>
      </w:r>
    </w:p>
    <w:p w14:paraId="56AE4C9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ήθελα, δε, να πω ότι η ανυπαρξία αυτήν τη στιγμή χρηματοδοτικών εργαλείων και η αδυναμία πρόσβασης στο τραπεζικό σύστημα αποθαρρύνει πλέον τους επενδυτές, ιδιαίτερα στον αγροτικό τομέα. Γι’ αυτό απαιτείται νέος σχεδιασμός από την πλευρά σας. Αυτά τα οποία προβλέπονταν ως χρηματοδοτικά εργαλεία μέσω του ΠΑΑ και του σχεδίου </w:t>
      </w:r>
      <w:proofErr w:type="spellStart"/>
      <w:r>
        <w:rPr>
          <w:rFonts w:eastAsia="Times New Roman" w:cs="Times New Roman"/>
          <w:szCs w:val="24"/>
        </w:rPr>
        <w:t>Γιούνκερ</w:t>
      </w:r>
      <w:proofErr w:type="spellEnd"/>
      <w:r>
        <w:rPr>
          <w:rFonts w:eastAsia="Times New Roman" w:cs="Times New Roman"/>
          <w:szCs w:val="24"/>
        </w:rPr>
        <w:t xml:space="preserve"> για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με δυνατότητα συνεργασιών με την Ευρωπαϊκή Τράπεζα Επενδύσεων, θα μπορούσαν να χρηματοδοτήσουν, να δανειοδοτήσουν με ευνοϊκούς όρους τους αγρότες για τη συμμετοχή τους στα διάφορα προγράμματα. Ουραγοί είμαστε και εδώ! Μόλις πριν έναν μήνα υπογράψατε με την Ευρωπαϊκή Τράπεζα Επενδύσεων για συγκεκριμένα χρηματοδοτικά εργαλεία όπου η αξιολόγηση θα γίνει μετά από οκτώ μήνες, όταν ήδη η Ρουμανία έχει απορροφήσει μέσα από αυτήν τη δράση 87 εκατομμύρια, η Ιταλία 105, η Ιρλανδία 100 και με ταχύτητα ολοκληρώνουν την αξιολόγηση και άλλες χώρες της Ευρωπαϊκής Ένωσης. </w:t>
      </w:r>
    </w:p>
    <w:p w14:paraId="56AE4CA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επίσης, ότι λόγω της </w:t>
      </w:r>
      <w:proofErr w:type="spellStart"/>
      <w:r>
        <w:rPr>
          <w:rFonts w:eastAsia="Times New Roman" w:cs="Times New Roman"/>
          <w:szCs w:val="24"/>
        </w:rPr>
        <w:t>αυστηροποίησης</w:t>
      </w:r>
      <w:proofErr w:type="spellEnd"/>
      <w:r>
        <w:rPr>
          <w:rFonts w:eastAsia="Times New Roman" w:cs="Times New Roman"/>
          <w:szCs w:val="24"/>
        </w:rPr>
        <w:t xml:space="preserve"> του νέου Προγράμματος Αγροτικής Ανάπτυξης το 2018 θα υπάρξει αξιολόγηση των επενδύσεων. Και αν είστε όπως τώρα και τότε αργοί στους στόχους, δεν θα χάσει η χώρα μόνο τους πόρους από τις απορροφήσεις που δεν </w:t>
      </w:r>
      <w:r>
        <w:rPr>
          <w:rFonts w:eastAsia="Times New Roman" w:cs="Times New Roman"/>
          <w:szCs w:val="24"/>
        </w:rPr>
        <w:lastRenderedPageBreak/>
        <w:t xml:space="preserve">«τρέχουν», αλλά θα έχει και επιβαρύνσεις, δηλαδή «πέναλτι» για τα τρία πρώτα χρόνια, έως και 180 εκατομμύρια. </w:t>
      </w:r>
    </w:p>
    <w:p w14:paraId="56AE4CA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Μάλλον, όμως, αυτά εσάς δεν σας αγγίζουν γιατί τότε σίγουρα δεν θα είστε κυβέρνηση. Δυστυχώς, όμως, για τον Έλληνα αγρότη όσο μεγάλη είναι η ανεπάρκεια της Κυβέρνησης να απορροφήσει αποτελεσματικά τους κοινοτικούς πόρους και να στηρίξει με σχέδιο και στρατηγική τον πρωτογενή τομέα άλλο τόσο και πιο μεγάλη αποδεικνύεται καθημερινά η εξαπάτηση των αγροτών και των κτηνοτρόφων.</w:t>
      </w:r>
    </w:p>
    <w:p w14:paraId="56AE4CA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Είστε το καταστροφικό </w:t>
      </w:r>
      <w:r>
        <w:rPr>
          <w:rFonts w:eastAsia="Times New Roman" w:cs="Times New Roman"/>
          <w:szCs w:val="24"/>
          <w:lang w:val="en-US"/>
        </w:rPr>
        <w:t>Roundup</w:t>
      </w:r>
      <w:r>
        <w:rPr>
          <w:rFonts w:eastAsia="Times New Roman" w:cs="Times New Roman"/>
          <w:szCs w:val="24"/>
        </w:rPr>
        <w:t xml:space="preserve"> για το αγροτικό εισόδημα και την αγροτική οικονομία, είστε εσείς οι κύριοι υπεύθυνοι της καταστροφής της αγροτικής οικονομίας και δεν υπάρχει για εσάς αναζήτηση και επικάλυψη των ευθυνών σας από το παρελθόν. </w:t>
      </w:r>
    </w:p>
    <w:p w14:paraId="56AE4CA3" w14:textId="77777777" w:rsidR="00845C2F" w:rsidRDefault="0009484C">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συνάδελφε, παρακαλώ ολοκληρώστε. </w:t>
      </w:r>
    </w:p>
    <w:p w14:paraId="56AE4CA4" w14:textId="77777777" w:rsidR="00845C2F" w:rsidRDefault="0009484C">
      <w:pPr>
        <w:spacing w:after="0" w:line="600" w:lineRule="auto"/>
        <w:ind w:firstLine="720"/>
        <w:jc w:val="both"/>
        <w:rPr>
          <w:rFonts w:eastAsia="Times New Roman"/>
          <w:bCs/>
          <w:szCs w:val="24"/>
        </w:rPr>
      </w:pPr>
      <w:r>
        <w:rPr>
          <w:rFonts w:eastAsia="Times New Roman"/>
          <w:b/>
          <w:bCs/>
          <w:szCs w:val="24"/>
        </w:rPr>
        <w:t>ΜΙΧΑΗΛ ΤΖΕΛΕΠΗΣ:</w:t>
      </w:r>
      <w:r>
        <w:rPr>
          <w:rFonts w:eastAsia="Times New Roman"/>
          <w:bCs/>
          <w:szCs w:val="24"/>
        </w:rPr>
        <w:t xml:space="preserve"> Τελειώνω, κύριε Πρόεδρε, και ευχαριστώ για την ανοχή. </w:t>
      </w:r>
    </w:p>
    <w:p w14:paraId="56AE4CA5" w14:textId="77777777" w:rsidR="00845C2F" w:rsidRDefault="0009484C">
      <w:pPr>
        <w:spacing w:after="0" w:line="600" w:lineRule="auto"/>
        <w:ind w:firstLine="720"/>
        <w:jc w:val="both"/>
        <w:rPr>
          <w:rFonts w:eastAsia="Times New Roman"/>
          <w:bCs/>
          <w:szCs w:val="24"/>
        </w:rPr>
      </w:pPr>
      <w:r>
        <w:rPr>
          <w:rFonts w:eastAsia="Times New Roman"/>
          <w:bCs/>
          <w:szCs w:val="24"/>
        </w:rPr>
        <w:t xml:space="preserve">Είστε οι κύριοι πρωταγωνιστές της υφαρπαγής του βίου, του μόχθου και του κόπου των Ελλήνων αγροτών. Οι Έλληνες αγρότες όμως θα τα καταφέρουν και θα επιβιώσουν, γιατί έχουν πραγματικά ψυχή και έχουν μάθει να παλεύουν. Εσείς όμως ούτε ψυχή έχετε για να καταλάβετε την κοινωνία, αλλά ούτε ξέρετε και τι θα πει μόχθος. Γι’ αυτό έχετε πάρει διαζύγιο από την ανάπτυξη και την παραγωγή. Ο χρόνος σας όμως τελειώνει, πλησιάζει στο τέλος του. Δεν σας αντέχει πλέον άλλο η ελληνική κοινωνία και πολύ περισσότερο ο Έλληνας αγρότης! </w:t>
      </w:r>
    </w:p>
    <w:p w14:paraId="56AE4CA6" w14:textId="77777777" w:rsidR="00845C2F" w:rsidRDefault="0009484C">
      <w:pPr>
        <w:spacing w:after="0" w:line="600" w:lineRule="auto"/>
        <w:ind w:firstLine="720"/>
        <w:jc w:val="both"/>
        <w:rPr>
          <w:rFonts w:eastAsia="Times New Roman"/>
          <w:bCs/>
          <w:szCs w:val="24"/>
        </w:rPr>
      </w:pPr>
      <w:r>
        <w:rPr>
          <w:rFonts w:eastAsia="Times New Roman"/>
          <w:bCs/>
          <w:szCs w:val="24"/>
        </w:rPr>
        <w:t>Ευχαριστώ.</w:t>
      </w:r>
    </w:p>
    <w:p w14:paraId="56AE4CA7" w14:textId="77777777" w:rsidR="00845C2F" w:rsidRDefault="0009484C">
      <w:pPr>
        <w:spacing w:after="0" w:line="600" w:lineRule="auto"/>
        <w:ind w:firstLine="720"/>
        <w:jc w:val="both"/>
        <w:rPr>
          <w:rFonts w:eastAsia="Times New Roman"/>
          <w:bCs/>
          <w:szCs w:val="24"/>
        </w:rPr>
      </w:pPr>
      <w:r>
        <w:rPr>
          <w:rFonts w:eastAsia="Times New Roman"/>
          <w:bCs/>
          <w:szCs w:val="24"/>
        </w:rPr>
        <w:t>(Χειροκροτήματα από την πτέρυγα της Δημοκρατικής Συμπαράταξης ΠΑΣΟΚ - ΔΗΜΑΡ)</w:t>
      </w:r>
    </w:p>
    <w:p w14:paraId="56AE4CA8" w14:textId="77777777" w:rsidR="00845C2F" w:rsidRDefault="0009484C">
      <w:pPr>
        <w:spacing w:after="0"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Ευχαριστούμε, κύριε συνάδελφε.</w:t>
      </w:r>
    </w:p>
    <w:p w14:paraId="56AE4CA9" w14:textId="77777777" w:rsidR="00845C2F" w:rsidRDefault="0009484C">
      <w:pPr>
        <w:spacing w:after="0" w:line="600" w:lineRule="auto"/>
        <w:ind w:firstLine="720"/>
        <w:jc w:val="both"/>
        <w:rPr>
          <w:rFonts w:eastAsia="Times New Roman"/>
          <w:bCs/>
          <w:szCs w:val="24"/>
        </w:rPr>
      </w:pPr>
      <w:r>
        <w:rPr>
          <w:rFonts w:eastAsia="Times New Roman"/>
          <w:bCs/>
          <w:szCs w:val="24"/>
        </w:rPr>
        <w:t>Ο συνάδελφος κ. Ιωάννης Μανιάτης έχει τον λόγο.</w:t>
      </w:r>
    </w:p>
    <w:p w14:paraId="56AE4CAA" w14:textId="77777777" w:rsidR="00845C2F" w:rsidRDefault="0009484C">
      <w:pPr>
        <w:spacing w:after="0" w:line="600" w:lineRule="auto"/>
        <w:ind w:firstLine="720"/>
        <w:jc w:val="both"/>
        <w:rPr>
          <w:rFonts w:eastAsia="Times New Roman"/>
          <w:bCs/>
          <w:szCs w:val="24"/>
        </w:rPr>
      </w:pPr>
      <w:r>
        <w:rPr>
          <w:rFonts w:eastAsia="Times New Roman"/>
          <w:b/>
          <w:bCs/>
          <w:szCs w:val="24"/>
        </w:rPr>
        <w:t>ΙΩΑΝΝΗΣ ΜΑΝΙΑΤΗΣ:</w:t>
      </w:r>
      <w:r>
        <w:rPr>
          <w:rFonts w:eastAsia="Times New Roman"/>
          <w:bCs/>
          <w:szCs w:val="24"/>
        </w:rPr>
        <w:t xml:space="preserve"> Ευχαριστώ, κύριε Πρόεδρε. Θα χρησιμοποιήσω και τη δευτερολογία μου. </w:t>
      </w:r>
    </w:p>
    <w:p w14:paraId="56AE4CAB" w14:textId="77777777" w:rsidR="00845C2F" w:rsidRDefault="0009484C">
      <w:pPr>
        <w:spacing w:after="0" w:line="600" w:lineRule="auto"/>
        <w:ind w:firstLine="720"/>
        <w:jc w:val="both"/>
        <w:rPr>
          <w:rFonts w:eastAsia="Times New Roman"/>
          <w:bCs/>
          <w:szCs w:val="24"/>
        </w:rPr>
      </w:pPr>
      <w:r>
        <w:rPr>
          <w:rFonts w:eastAsia="Times New Roman"/>
          <w:bCs/>
          <w:szCs w:val="24"/>
        </w:rPr>
        <w:t xml:space="preserve">Αγαπητοί συνάδελφοι, καταθέσαμε την επερώτηση για την ανάπτυξη στη χειρότερη Κυβέρνηση της Μεταπολίτευσης, στην Κυβέρνηση που μείωσε το αφορολόγητο, που αύξησε τις ασφαλιστικές εισφορές, που μείωσε τις συντάξεις, που υποθήκευσε τη χώρα για ενενήντα εννιά χρόνια, στην Κυβέρνηση που βγάζει σε πλειστηριασμό την πρώτη κατοικία φτωχών και μεσαίων νοικοκυριών. Το θυμάστε το «κανένα σπίτι στα χέρια τραπεζίτη» του κ. Τσίπρα; Και τώρα ηλεκτρονικοί πλειστηριασμοί, με ένα κουμπάκι χάνει το σπίτι του ο φτωχός και ο μεσαίος. </w:t>
      </w:r>
    </w:p>
    <w:p w14:paraId="56AE4CAC" w14:textId="77777777" w:rsidR="00845C2F" w:rsidRDefault="0009484C">
      <w:pPr>
        <w:spacing w:after="0" w:line="600" w:lineRule="auto"/>
        <w:ind w:firstLine="720"/>
        <w:jc w:val="both"/>
        <w:rPr>
          <w:rFonts w:eastAsia="Times New Roman"/>
          <w:bCs/>
          <w:szCs w:val="24"/>
        </w:rPr>
      </w:pPr>
      <w:r>
        <w:rPr>
          <w:rFonts w:eastAsia="Times New Roman"/>
          <w:bCs/>
          <w:szCs w:val="24"/>
        </w:rPr>
        <w:t>Κύριοι της Κυβέρνησης, για να σοβαρευτούμε: Θα λογοδοτήσετε για τα εγκλήματά σας του πρώτου εξαμήνου του 2015, θα λογοδοτήσετε στην ελληνική δικαιοσύνη και για τις ποινικές σας ευθύνες για τα 100 δισεκατομμύρια ευρώ που μας κόστισε η «</w:t>
      </w:r>
      <w:proofErr w:type="spellStart"/>
      <w:r>
        <w:rPr>
          <w:rFonts w:eastAsia="Times New Roman"/>
          <w:bCs/>
          <w:szCs w:val="24"/>
        </w:rPr>
        <w:t>βαρουφάκεια</w:t>
      </w:r>
      <w:proofErr w:type="spellEnd"/>
      <w:r>
        <w:rPr>
          <w:rFonts w:eastAsia="Times New Roman"/>
          <w:bCs/>
          <w:szCs w:val="24"/>
        </w:rPr>
        <w:t xml:space="preserve">» διαπραγμάτευση. Αφού αποκαλύφθηκε ότι ο Πρόεδρος Πούτιν είπε στον Πρόεδρο Ολάντ ότι ο κ. Τσίπρας ζήτησε τη βοήθεια της Ρωσίας για να πάμε στη δραχμή, ήρθε χθες ο χρυσοπληρωμένος κ. Γκλεν Κιμ, ο </w:t>
      </w:r>
      <w:proofErr w:type="spellStart"/>
      <w:r>
        <w:rPr>
          <w:rFonts w:eastAsia="Times New Roman"/>
          <w:bCs/>
          <w:szCs w:val="24"/>
        </w:rPr>
        <w:t>Κορεάτης</w:t>
      </w:r>
      <w:proofErr w:type="spellEnd"/>
      <w:r>
        <w:rPr>
          <w:rFonts w:eastAsia="Times New Roman"/>
          <w:bCs/>
          <w:szCs w:val="24"/>
        </w:rPr>
        <w:t xml:space="preserve"> σύμβουλός σας, και αποκάλυψε το δεύτερο έγκλημα σε βάρος του ελληνικού λαού: Είχατε έτοιμο σχέδιο χρεοκοπίας της χώρας, κανονικό </w:t>
      </w:r>
      <w:r>
        <w:rPr>
          <w:rFonts w:eastAsia="Times New Roman"/>
          <w:bCs/>
          <w:szCs w:val="24"/>
          <w:lang w:val="en-US"/>
        </w:rPr>
        <w:t>plan</w:t>
      </w:r>
      <w:r>
        <w:rPr>
          <w:rFonts w:eastAsia="Times New Roman"/>
          <w:bCs/>
          <w:szCs w:val="24"/>
        </w:rPr>
        <w:t xml:space="preserve"> </w:t>
      </w:r>
      <w:r>
        <w:rPr>
          <w:rFonts w:eastAsia="Times New Roman"/>
          <w:bCs/>
          <w:szCs w:val="24"/>
          <w:lang w:val="en-US"/>
        </w:rPr>
        <w:t>B</w:t>
      </w:r>
      <w:r>
        <w:rPr>
          <w:rFonts w:eastAsia="Times New Roman"/>
          <w:bCs/>
          <w:szCs w:val="24"/>
        </w:rPr>
        <w:t xml:space="preserve">, σχέδιο χρεοκοπίας της χώρας προμελετημένο και προετοιμασμένο. Οι ποινικές ευθύνες θα αναζητηθούν. </w:t>
      </w:r>
    </w:p>
    <w:p w14:paraId="56AE4CAD" w14:textId="77777777" w:rsidR="00845C2F" w:rsidRDefault="0009484C">
      <w:pPr>
        <w:spacing w:after="0" w:line="600" w:lineRule="auto"/>
        <w:ind w:firstLine="720"/>
        <w:jc w:val="both"/>
        <w:rPr>
          <w:rFonts w:eastAsia="Times New Roman"/>
          <w:bCs/>
          <w:szCs w:val="24"/>
        </w:rPr>
      </w:pPr>
      <w:r>
        <w:rPr>
          <w:rFonts w:eastAsia="Times New Roman"/>
          <w:bCs/>
          <w:szCs w:val="24"/>
        </w:rPr>
        <w:lastRenderedPageBreak/>
        <w:t xml:space="preserve">Χθες είχαμε και μια άλλη ανερυθρίαστη συμπεριφορά πρωτοκλασάτων Υπουργών. Εδώ σε αυτή την Αίθουσα, μας έλεγαν Παππάς, Τσίπρας, </w:t>
      </w:r>
      <w:proofErr w:type="spellStart"/>
      <w:r>
        <w:rPr>
          <w:rFonts w:eastAsia="Times New Roman"/>
          <w:bCs/>
          <w:szCs w:val="24"/>
        </w:rPr>
        <w:t>Βούτσης</w:t>
      </w:r>
      <w:proofErr w:type="spellEnd"/>
      <w:r>
        <w:rPr>
          <w:rFonts w:eastAsia="Times New Roman"/>
          <w:bCs/>
          <w:szCs w:val="24"/>
        </w:rPr>
        <w:t xml:space="preserve">, όλοι, ότι τεχνικά -ξέρετε- στο φάσμα χωρούν μόνο τέσσερις τηλεοπτικές άδειες. Μόνο τέσσερις, σύμφωνα με το περίφημο Ινστιτούτο της Φλωρεντίας. Και έρχεται χθες το Εθνικό Συμβούλιο Ραδιοτηλεόρασης και λέει «επτά». Από το τέσσερα μέχρι το επτά, κύριε Υπουργέ, είναι  75% αύξηση. Όταν το ψέμα αποδεικνύεται περίτρανα, πόσο ποσοστό πρέπει να είναι το ψέμα για να παραιτηθεί ένας Υπουργός, που λέει ανερυθρίαστα ψέματα εδώ, σε αυτή την Αίθουσα; Περιμένουμε να δούμε το μέτρο του ΣΥΡΙΖΑ. </w:t>
      </w:r>
    </w:p>
    <w:p w14:paraId="56AE4CAE" w14:textId="77777777" w:rsidR="00845C2F" w:rsidRDefault="0009484C">
      <w:pPr>
        <w:spacing w:after="0" w:line="600" w:lineRule="auto"/>
        <w:ind w:firstLine="720"/>
        <w:jc w:val="both"/>
        <w:rPr>
          <w:rFonts w:eastAsia="Times New Roman" w:cs="Times New Roman"/>
          <w:szCs w:val="24"/>
        </w:rPr>
      </w:pPr>
      <w:r>
        <w:rPr>
          <w:rFonts w:eastAsia="Times New Roman"/>
          <w:bCs/>
          <w:szCs w:val="24"/>
        </w:rPr>
        <w:t>Εμείς, κ</w:t>
      </w:r>
      <w:r>
        <w:rPr>
          <w:rFonts w:eastAsia="Times New Roman" w:cs="Times New Roman"/>
          <w:szCs w:val="24"/>
        </w:rPr>
        <w:t xml:space="preserve">υρίες και κύριοι συνάδελφοι, είμαστε πολύ καθαροί. Προτείνουμε νέες πηγές πλούτου για τους Έλληνες πολίτες, ένα νέο επιτελικό κράτος κι όχι το κομματικό κράτος με τους </w:t>
      </w:r>
      <w:proofErr w:type="spellStart"/>
      <w:r>
        <w:rPr>
          <w:rFonts w:eastAsia="Times New Roman" w:cs="Times New Roman"/>
          <w:szCs w:val="24"/>
        </w:rPr>
        <w:t>Καρανίκες</w:t>
      </w:r>
      <w:proofErr w:type="spellEnd"/>
      <w:r>
        <w:rPr>
          <w:rFonts w:eastAsia="Times New Roman" w:cs="Times New Roman"/>
          <w:szCs w:val="24"/>
        </w:rPr>
        <w:t xml:space="preserve">, ένα νέο, ακομμάτιστο, επιτελικό κράτος, που θα εξοικονομεί 1 δισεκατομμύριο ευρώ κάθε χρόνο από την εύρυθμη λειτουργία του. Προτείνουμε την πλήρη αξιοποίηση της δημόσιας περιουσίας με κοινωνικό μέρισμα. Επενδύσεις 150 δισεκατομμυρίων ευρώ μπορούν να γίνουν τα επόμενα χρόνια, αν αξιοποιηθεί σωστά, ορθολογικά, η δημόσια περιουσία, με ρήτρες απασχόλησης, με ρήτρα τοπικής ωφελιμότητας, με ρήτρα προστασίας του περιβάλλοντος, με ρήτρα </w:t>
      </w:r>
      <w:proofErr w:type="spellStart"/>
      <w:r>
        <w:rPr>
          <w:rFonts w:eastAsia="Times New Roman" w:cs="Times New Roman"/>
          <w:szCs w:val="24"/>
        </w:rPr>
        <w:t>διαγενεακής</w:t>
      </w:r>
      <w:proofErr w:type="spellEnd"/>
      <w:r>
        <w:rPr>
          <w:rFonts w:eastAsia="Times New Roman" w:cs="Times New Roman"/>
          <w:szCs w:val="24"/>
        </w:rPr>
        <w:t xml:space="preserve"> αλληλεγγύης. </w:t>
      </w:r>
    </w:p>
    <w:p w14:paraId="56AE4CA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Προχθές βέβαια αποκαλύφθηκε άλλο ένα τεράστιο, τραγικό λάθος του ΣΥΡΙΖΑ, όταν καταψήφισε τις συμβάσεις για τους ελληνικούς υδρογονάνθρακες. </w:t>
      </w:r>
    </w:p>
    <w:p w14:paraId="56AE4CB0" w14:textId="77777777" w:rsidR="00845C2F" w:rsidRDefault="0009484C">
      <w:pPr>
        <w:spacing w:after="0" w:line="600" w:lineRule="auto"/>
        <w:jc w:val="both"/>
        <w:rPr>
          <w:rFonts w:eastAsia="Times New Roman" w:cs="Times New Roman"/>
          <w:szCs w:val="24"/>
        </w:rPr>
      </w:pPr>
      <w:r>
        <w:rPr>
          <w:rFonts w:eastAsia="Times New Roman" w:cs="Times New Roman"/>
          <w:szCs w:val="24"/>
        </w:rPr>
        <w:t xml:space="preserve">Αποκαλύπτεται από στοιχεία των ΕΛΠΕ ότι για τα επόμενα σαράντα χρόνια κάθε χρόνο το ελληνικό δημόσιο, το Εθνικό Ασφαλιστικό Σύστημα, θα εισπράττει από τις έρευνες υδρογονανθράκων 2 δισεκατομμύρια ευρώ για τη διασφάλιση του ασφαλιστικού συστήματος της χώρας. Και τον νόμο για το </w:t>
      </w:r>
      <w:r>
        <w:rPr>
          <w:rFonts w:eastAsia="Times New Roman" w:cs="Times New Roman"/>
          <w:szCs w:val="24"/>
        </w:rPr>
        <w:lastRenderedPageBreak/>
        <w:t xml:space="preserve">Ταμείο Κοινωνικής Αλληλεγγύης Γενεών ο ΣΥΡΙΖΑ τον καταψήφισε, σε βάρος των Ελλήνων συνταξιούχων. </w:t>
      </w:r>
    </w:p>
    <w:p w14:paraId="56AE4CB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Όμως, για να περάσουμε και σε μερικά από αυτά που είναι οι σημαίες της Κυβέρνησης. Η σημαία της ελληνικής οικονομίας είναι ο τουρισμός. Θα καταθέσω για τα Πρακτικά σημερινό δημοσίευμα της «ΚΑΘΗΜΕΡΙΝΗΣ», που λέει πώς πάει ο ελληνικός τουρισμός. </w:t>
      </w:r>
    </w:p>
    <w:p w14:paraId="56AE4CB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Ακούστε, συνάδελφοι, -ήταν ο Πρωθυπουργός εχθές στον σύνδεσμο τουριστικών επιχειρήσεων- στο πρώτο τρίμηνο του 2017 -είναι στοιχεία της Τράπεζας της Ελλάδος- είχαμε μείωση του αριθμού των τουριστών της Ελλάδας κατά 4,2%. </w:t>
      </w:r>
    </w:p>
    <w:p w14:paraId="56AE4CB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έκαναν οι άλλες χώρες το ίδιο πρώτο τρίμηνο του 2017; Στην Ισπανία είχαν αύξηση τουριστών κατά 11,6%, στην Πορτογαλία αύξηση κατά 15,4%, στη Βουλγαρία αύξηση κατά 16,7%, στη Μάλτα αύξηση κατά 22,9%. Και για να μην το ξεχάσετε, στην Ελλάδα είχαμε μείωση κατά 4,2%. </w:t>
      </w:r>
    </w:p>
    <w:p w14:paraId="56AE4CB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6AE4CB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6AE4CB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Είστε ικανοί να καταστρέψετε ακόμη και τον ελληνικό τουρισμό. Να σας δώσω ένα παράδειγμα για το γιατί είστε ικανοί να καταστρέψετε ακόμη και τον ελληνικό τουρισμό; Τουρισμός υπάρχει εκεί όπου εκτός των φορολογικών συντελεστών υπάρχει και οργανωμένος χώρος, υπάρχει χωροταξικό σχέδιο. Το χωροταξικό του τουρισμού, που είναι έτοιμο από τον Μάιο του 2015, όχι μόνο δεν το έχετε προωθήσει, αλλά δεν έχετε καν συγκροτήσει το Εθνικό Συμβούλιο Χωροταξίας για να το εισηγηθεί. </w:t>
      </w:r>
      <w:r>
        <w:rPr>
          <w:rFonts w:eastAsia="Times New Roman" w:cs="Times New Roman"/>
          <w:szCs w:val="24"/>
        </w:rPr>
        <w:lastRenderedPageBreak/>
        <w:t xml:space="preserve">Ποιος θα κάνει τουριστική επένδυση, όταν ξέρει ότι δεν υπάρχει χωροταξικό τουρισμού, που σας το παραδώσαμε και αυτό έτοιμο και όταν δεν υπάρχουν καν τα έτοιμα, που σας παραδώσαμε, δώδεκα περιφερειακά χωροταξικά σχέδια για τις δώδεκα περιφέρειες της χώρας; </w:t>
      </w:r>
    </w:p>
    <w:p w14:paraId="56AE4CB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ας περάσω στο δεύτερο, ξέρετε, σε αυτό το στοιχείο της υποτιθέμενης κοινωνικής ευαισθησίας της Κυβέρνησης ΣΥΡΙΖΑ. Η Κυβέρνηση ξέρει πολύ καλά να μοιράζει συσσίτια στους </w:t>
      </w:r>
      <w:proofErr w:type="spellStart"/>
      <w:r>
        <w:rPr>
          <w:rFonts w:eastAsia="Times New Roman" w:cs="Times New Roman"/>
          <w:szCs w:val="24"/>
        </w:rPr>
        <w:t>φτωχοποιημένους</w:t>
      </w:r>
      <w:proofErr w:type="spellEnd"/>
      <w:r>
        <w:rPr>
          <w:rFonts w:eastAsia="Times New Roman" w:cs="Times New Roman"/>
          <w:szCs w:val="24"/>
        </w:rPr>
        <w:t xml:space="preserve"> της μεσαίας τάξης και τους χαμηλοσυνταξιούχους. Αυτό που δεν λέει είναι τι δεν κάνει για την ανάπτυξη. Θα αναφερθώ μόνο στο πρόγραμμα «Εξοικονομώ κατ’ </w:t>
      </w:r>
      <w:proofErr w:type="spellStart"/>
      <w:r>
        <w:rPr>
          <w:rFonts w:eastAsia="Times New Roman" w:cs="Times New Roman"/>
          <w:szCs w:val="24"/>
        </w:rPr>
        <w:t>οίκον</w:t>
      </w:r>
      <w:proofErr w:type="spellEnd"/>
      <w:r>
        <w:rPr>
          <w:rFonts w:eastAsia="Times New Roman" w:cs="Times New Roman"/>
          <w:szCs w:val="24"/>
        </w:rPr>
        <w:t>» και στο τι παραδώσαμε έτοιμο: Σαράντα χιλιάδες σπίτια φτωχών νοικοκυριών. Επενδύσαμε σε αυτά τα σπίτια 500 εκατομμύρια, δημιουργήσαμε δώδεκα χιλιάδες θέσεις εργασίας και εξοικονομούν αυτές οι σαράντα χιλιάδες φτωχές οικογένειες έως και 500 ευρώ τον χρόνο, κάθε χρόνο, και για όλα τα επόμενα χρόνια 500 ευρώ κάθε χρόνο από λιγότερη κατανάλωση ενέργειας.</w:t>
      </w:r>
    </w:p>
    <w:p w14:paraId="56AE4CB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Σας παραδώσαμε έτοιμο το επόμενο πρόγραμμα προϋπολογισμού 1,5 δισεκατομμυρίων, στο πακέτο </w:t>
      </w:r>
      <w:proofErr w:type="spellStart"/>
      <w:r>
        <w:rPr>
          <w:rFonts w:eastAsia="Times New Roman" w:cs="Times New Roman"/>
          <w:szCs w:val="24"/>
        </w:rPr>
        <w:t>Γιούνκερ</w:t>
      </w:r>
      <w:proofErr w:type="spellEnd"/>
      <w:r>
        <w:rPr>
          <w:rFonts w:eastAsia="Times New Roman" w:cs="Times New Roman"/>
          <w:szCs w:val="24"/>
        </w:rPr>
        <w:t xml:space="preserve"> </w:t>
      </w:r>
      <w:proofErr w:type="spellStart"/>
      <w:r>
        <w:rPr>
          <w:rFonts w:eastAsia="Times New Roman" w:cs="Times New Roman"/>
          <w:szCs w:val="24"/>
        </w:rPr>
        <w:t>εντεταγμένο</w:t>
      </w:r>
      <w:proofErr w:type="spellEnd"/>
      <w:r>
        <w:rPr>
          <w:rFonts w:eastAsia="Times New Roman" w:cs="Times New Roman"/>
          <w:szCs w:val="24"/>
        </w:rPr>
        <w:t xml:space="preserve"> και τι έχετε κάνει δυόμισι χρόνια; Απολύτως τίποτα. Ύπνος, νιρβάνα, οκνηρία, ανικανότητα, αδιαφορία, όλα «στον αέρα»! Τώρα μας υπόσχεστε ότι τον Σεπτέμβρη του 2017 θα το προκηρύξετε. Ούτε εδώ σας πιστεύουμε. Δυόμισι χρόνια νεκρά για την ελληνική οικοδομή, για να μην πω πια για τα δημόσια έργα. </w:t>
      </w:r>
    </w:p>
    <w:p w14:paraId="56AE4CB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επειδή έχω εδώ και τον συνάδελφο Κουτσούκο από την Ηλεία, να πω μόνο για το περίφημο «Καλογρίτσας </w:t>
      </w:r>
      <w:r>
        <w:rPr>
          <w:rFonts w:eastAsia="Times New Roman" w:cs="Times New Roman"/>
          <w:szCs w:val="24"/>
          <w:lang w:val="en-GB"/>
        </w:rPr>
        <w:t>Channel</w:t>
      </w:r>
      <w:r>
        <w:rPr>
          <w:rFonts w:eastAsia="Times New Roman" w:cs="Times New Roman"/>
          <w:szCs w:val="24"/>
        </w:rPr>
        <w:t xml:space="preserve">», το «ΣΥΡΙΖΑ </w:t>
      </w:r>
      <w:r>
        <w:rPr>
          <w:rFonts w:eastAsia="Times New Roman" w:cs="Times New Roman"/>
          <w:szCs w:val="24"/>
          <w:lang w:val="en-GB"/>
        </w:rPr>
        <w:t>Channel</w:t>
      </w:r>
      <w:r>
        <w:rPr>
          <w:rFonts w:eastAsia="Times New Roman" w:cs="Times New Roman"/>
          <w:szCs w:val="24"/>
        </w:rPr>
        <w:t xml:space="preserve">», την περίφημη εργολαβία στα οκτώ, που την κομμάτιασε ο κ. </w:t>
      </w:r>
      <w:proofErr w:type="spellStart"/>
      <w:r>
        <w:rPr>
          <w:rFonts w:eastAsia="Times New Roman" w:cs="Times New Roman"/>
          <w:szCs w:val="24"/>
        </w:rPr>
        <w:t>Σπίρτζης</w:t>
      </w:r>
      <w:proofErr w:type="spellEnd"/>
      <w:r>
        <w:rPr>
          <w:rFonts w:eastAsia="Times New Roman" w:cs="Times New Roman"/>
          <w:szCs w:val="24"/>
        </w:rPr>
        <w:t xml:space="preserve">, το Πάτρα-Πύργος, και ακόμη καμμία από τις οκτώ εργολαβίες δεν έχει ενταχθεί στο ΕΣΠΑ και τώρα η ίδια η Κυβέρνηση αλλάζει και τα τεχνικά χαρακτηριστικά του έργου, μικραίνει το έργο. </w:t>
      </w:r>
    </w:p>
    <w:p w14:paraId="56AE4CB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κ. </w:t>
      </w:r>
      <w:r w:rsidRPr="0044509B">
        <w:rPr>
          <w:rFonts w:eastAsia="Times New Roman" w:cs="Times New Roman"/>
          <w:b/>
          <w:szCs w:val="24"/>
        </w:rPr>
        <w:t>ΑΝΑΣΤΑΣΙΑ ΧΡΙΣΤΟΔΟΥΛΟΠΟΥΛΟΥ</w:t>
      </w:r>
      <w:r>
        <w:rPr>
          <w:rFonts w:eastAsia="Times New Roman" w:cs="Times New Roman"/>
          <w:szCs w:val="24"/>
        </w:rPr>
        <w:t>)</w:t>
      </w:r>
    </w:p>
    <w:p w14:paraId="56AE4CB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είστε μια ομάδα καιροσκόπων και τυχοδιωκτών. Συνεργάζεστε με την ακροδεξιά του Καμμένου, του συνομιλητή του ισοβίτη. Είστε παρακράτος και </w:t>
      </w:r>
      <w:proofErr w:type="spellStart"/>
      <w:r>
        <w:rPr>
          <w:rFonts w:eastAsia="Times New Roman" w:cs="Times New Roman"/>
          <w:szCs w:val="24"/>
        </w:rPr>
        <w:t>ομερτά</w:t>
      </w:r>
      <w:proofErr w:type="spellEnd"/>
      <w:r>
        <w:rPr>
          <w:rFonts w:eastAsia="Times New Roman" w:cs="Times New Roman"/>
          <w:szCs w:val="24"/>
        </w:rPr>
        <w:t xml:space="preserve">, που απειλεί ανώτατους δικαστές του Συμβουλίου της Επικρατείας και του Ελεγκτικού Συνεδρίου όταν βγάζουν αποφάσεις που δεν σας αρέσουν. Είστε η Κυβέρνηση που καταρρέει. </w:t>
      </w:r>
    </w:p>
    <w:p w14:paraId="56AE4CB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Χθες δημοσιεύτηκαν πορίσματα δημοσκόπησης για το τι αισθάνονται οι πολίτες για εσάς: 62% οργή, 56% ντροπή, 38% φόβο για την Κυβέρνηση Τσίπρα-Καμμένου.</w:t>
      </w:r>
    </w:p>
    <w:p w14:paraId="56AE4CBD"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Ζείτε την Πομπηία σας. Σε αυτήν την καταστροφή, όμως, δεν θα παρασύρετε και τη χώρα.</w:t>
      </w:r>
    </w:p>
    <w:p w14:paraId="56AE4CBE"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56AE4CB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CC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 Κουτσούκος.</w:t>
      </w:r>
    </w:p>
    <w:p w14:paraId="56AE4CC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Κουτσούκο, θα κάνετε και εσείς χρήση της δευτερολογίας σας;</w:t>
      </w:r>
    </w:p>
    <w:p w14:paraId="56AE4CC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Μάλιστα, κυρία Πρόεδρε.</w:t>
      </w:r>
    </w:p>
    <w:p w14:paraId="56AE4CC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 Άρα, έχετε οκτώ λεπτά.</w:t>
      </w:r>
    </w:p>
    <w:p w14:paraId="56AE4CC4"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κυρία Πρόεδρε.</w:t>
      </w:r>
    </w:p>
    <w:p w14:paraId="56AE4CC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αναπτυξιακό τέλμα που βρίσκεται η χώρα νομίζω ότι οι </w:t>
      </w:r>
      <w:proofErr w:type="spellStart"/>
      <w:r>
        <w:rPr>
          <w:rFonts w:eastAsia="Times New Roman" w:cs="Times New Roman"/>
          <w:szCs w:val="24"/>
        </w:rPr>
        <w:t>προλαλήσαντες</w:t>
      </w:r>
      <w:proofErr w:type="spellEnd"/>
      <w:r>
        <w:rPr>
          <w:rFonts w:eastAsia="Times New Roman" w:cs="Times New Roman"/>
          <w:szCs w:val="24"/>
        </w:rPr>
        <w:t xml:space="preserve"> Βουλευτές της Δημοκρατικής Συμπαράταξης μίλησαν αναλυτικά. </w:t>
      </w:r>
    </w:p>
    <w:p w14:paraId="56AE4CC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Βάλτωσε το ΕΣΠΑ, το Πρόγραμμα Αγροτικής Ανάπτυξης, το πακέτο </w:t>
      </w:r>
      <w:proofErr w:type="spellStart"/>
      <w:r>
        <w:rPr>
          <w:rFonts w:eastAsia="Times New Roman" w:cs="Times New Roman"/>
          <w:szCs w:val="24"/>
        </w:rPr>
        <w:t>Γιούνκερ</w:t>
      </w:r>
      <w:proofErr w:type="spellEnd"/>
      <w:r>
        <w:rPr>
          <w:rFonts w:eastAsia="Times New Roman" w:cs="Times New Roman"/>
          <w:szCs w:val="24"/>
        </w:rPr>
        <w:t>, αυτά που μας έλεγε ο ΣΥΡΙΖΑ ότι έχει πάνω από 40 δισεκατομμύρια πόρους για να κάνει την ανάπτυξη.</w:t>
      </w:r>
    </w:p>
    <w:p w14:paraId="56AE4CC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Αυτά μας έλεγαν όταν έγιναν Κυβέρνηση. Με ξένα κόλλυβα λογάριαζαν, γιατί αυτά ήταν πακέτα που τα είχαν διαπραγματευτεί οι προηγούμενοι.</w:t>
      </w:r>
    </w:p>
    <w:p w14:paraId="56AE4CC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 Αποδείχθηκε ότι ούτε αυτά μπορούν να διαχειριστούν. Τι γίνεται στην αγορά, τι γίνεται στην αγροτική παραγωγή, τι γίνεται με το αναπτυξιακό και το επενδυτικό κλίμα, είναι όλα γνωστά και καταγεγραμμένα.</w:t>
      </w:r>
    </w:p>
    <w:p w14:paraId="56AE4CC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Κυβέρνηση στον προϋπολογισμό, που ψήφισε για το 2017 εκτιμούσε ότι θα έχουμε ανάπτυξη ύψους 2,7%. Είπαμε τότε, χωρίς να είμαστε μίζεροι και καταστροφικοί ότι αυτός ο στόχος όχι απλά είναι υπεραισιόδοξος, αλλά είναι μία επιθυμία που δεν πρόκειται να πραγματοποιηθεί. Και το τεκμηριώσαμε, αναλύοντας τα στοιχεία που συγκροτούν την ανάπτυξη, το ΑΕΠ, την ιδιωτική κατανάλωση, τις επενδύσεις, το ισοζύγιο, τα πάντα.</w:t>
      </w:r>
    </w:p>
    <w:p w14:paraId="56AE4CC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Κυβέρνηση μόλις πρόσφατα αναγκάστηκε και εδώ να προσγειωθεί. Στο μεσοπρόθεσμο που ψήφισε, μαζί με τις άλλες δεσμεύσεις υπολογίζει την ανάπτυξη στο 1,9% για το 2017. Και έρχονται τώρα σοβαροί διεθνείς οργανισμοί και την προσγειώνουν περαιτέρω στο 1,5% και βλέπουμε.</w:t>
      </w:r>
    </w:p>
    <w:p w14:paraId="56AE4CC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Άρα, η προσδοκώμενη ανάπτυξη, πέρα από τις διαπιστώσεις στις οποίες αναφέρθηκα εγώ και οι συνάδελφοι, στο μακροοικονομικό επίπεδο δεν φαίνεται ότι μπορεί να επιτευχθεί.</w:t>
      </w:r>
    </w:p>
    <w:p w14:paraId="56AE4CC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 Η ανάπτυξη δεν είναι συνδεδεμένη με το μακροοικονομικό και δημοσιονομικό περιβάλλον; Ποιο είναι αυτό το μακροοικονομικό και δημοσιονομικό περιβάλλον μέσα στο οποίο μπορούν να επιτευχθούν αυτοί οι ρυθμοί ανάπτυξης και να γίνει αυτή η επανεκκίνηση της οικονομίας;</w:t>
      </w:r>
    </w:p>
    <w:p w14:paraId="56AE4CC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 Είναι ένα περιβάλλον το οποίο αφαιρεί πόρους από την οικονομία και την κοινωνία. Η Κυβέρνηση μετά τις περιπέτειες του πρώτου εξαμήνου του ’15 -τη γνωστή «</w:t>
      </w:r>
      <w:proofErr w:type="spellStart"/>
      <w:r>
        <w:rPr>
          <w:rFonts w:eastAsia="Times New Roman" w:cs="Times New Roman"/>
          <w:szCs w:val="24"/>
        </w:rPr>
        <w:t>βαρουφακειάδα</w:t>
      </w:r>
      <w:proofErr w:type="spellEnd"/>
      <w:r>
        <w:rPr>
          <w:rFonts w:eastAsia="Times New Roman" w:cs="Times New Roman"/>
          <w:szCs w:val="24"/>
        </w:rPr>
        <w:t xml:space="preserve">»- που κόστισε </w:t>
      </w:r>
      <w:r>
        <w:rPr>
          <w:rFonts w:eastAsia="Times New Roman" w:cs="Times New Roman"/>
          <w:szCs w:val="24"/>
        </w:rPr>
        <w:lastRenderedPageBreak/>
        <w:t xml:space="preserve">στη χώρα 86 δισεκατομμύρια, είχα πει εγώ, κατά τη συζήτηση του προϋπολογισμού του ’16 από αυτό το Βήμα, 100 δισεκατομμύρια είπε ο κ. </w:t>
      </w:r>
      <w:proofErr w:type="spellStart"/>
      <w:r>
        <w:rPr>
          <w:rFonts w:eastAsia="Times New Roman" w:cs="Times New Roman"/>
          <w:szCs w:val="24"/>
        </w:rPr>
        <w:t>Ρέγκλινγκ</w:t>
      </w:r>
      <w:proofErr w:type="spellEnd"/>
      <w:r>
        <w:rPr>
          <w:rFonts w:eastAsia="Times New Roman" w:cs="Times New Roman"/>
          <w:szCs w:val="24"/>
        </w:rPr>
        <w:t xml:space="preserve">, και τα είχαμε λογαριάσει, είχαμε πει πόση ήταν η απώλεια του ΑΕΠ, πόσες είναι οι εκροές των καταθέσεων, τα είχαμε όλα </w:t>
      </w:r>
      <w:proofErr w:type="spellStart"/>
      <w:r>
        <w:rPr>
          <w:rFonts w:eastAsia="Times New Roman" w:cs="Times New Roman"/>
          <w:szCs w:val="24"/>
        </w:rPr>
        <w:t>ποσοτικοποιήσει</w:t>
      </w:r>
      <w:proofErr w:type="spellEnd"/>
      <w:r>
        <w:rPr>
          <w:rFonts w:eastAsia="Times New Roman" w:cs="Times New Roman"/>
          <w:szCs w:val="24"/>
        </w:rPr>
        <w:t xml:space="preserve">, προσγειώθηκε. Ήλθε στο δεύτερο εξάμηνο του ’15 και μας μίλησε ο κ. </w:t>
      </w:r>
      <w:proofErr w:type="spellStart"/>
      <w:r>
        <w:rPr>
          <w:rFonts w:eastAsia="Times New Roman" w:cs="Times New Roman"/>
          <w:szCs w:val="24"/>
        </w:rPr>
        <w:t>Τσακαλώτος</w:t>
      </w:r>
      <w:proofErr w:type="spellEnd"/>
      <w:r>
        <w:rPr>
          <w:rFonts w:eastAsia="Times New Roman" w:cs="Times New Roman"/>
          <w:szCs w:val="24"/>
        </w:rPr>
        <w:t xml:space="preserve"> και ο κ. </w:t>
      </w:r>
      <w:proofErr w:type="spellStart"/>
      <w:r>
        <w:rPr>
          <w:rFonts w:eastAsia="Times New Roman" w:cs="Times New Roman"/>
          <w:szCs w:val="24"/>
        </w:rPr>
        <w:t>Χουλιαράκης</w:t>
      </w:r>
      <w:proofErr w:type="spellEnd"/>
      <w:r>
        <w:rPr>
          <w:rFonts w:eastAsia="Times New Roman" w:cs="Times New Roman"/>
          <w:szCs w:val="24"/>
        </w:rPr>
        <w:t>, οι θεωρητικοί δηλαδή της ανάπτυξης, για τη μείωση των πρωτογενών και τον «αέρα» των 20 δισεκατομμυρίων, με τον οποίο θα έστρεφαν πόρους στην ανάπτυξη και στην κοινωνική πολιτική. Αυτό μας είπαν τότε, αυτή ήταν η θεωρία.</w:t>
      </w:r>
    </w:p>
    <w:p w14:paraId="56AE4CC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Αυτή η θεωρία για τους λόγους των σκοπιμοτήτων της κυβερνητικής ανικανότητας και της συνεχούς υποχώρησης σε μια αέναη διαπραγμάτευση με ηττοπαθή χαρακτηριστικά ανετράπη και από τη μείωση των πρωτογενών πήγαμε στην αύξηση των πρωτογενών στο 3,5% μέχρι το 2022 και στο 2% στο διηνεκές.</w:t>
      </w:r>
    </w:p>
    <w:p w14:paraId="56AE4CC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Τρίτο μνημόνιο 12,5 δισεκατομμύρια, τέταρτο μνημόνιο 4,9 δισεκατομμύρια, σωρευτικά μέτρα που ξεπερνούν τα 17,5 δισεκατομμύρια. Σε αυτό το περιβάλλον δεν μπορεί να υπάρξει ανάπτυξη, είναι φανερό.</w:t>
      </w:r>
    </w:p>
    <w:p w14:paraId="56AE4CD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προσθέσω ορισμένα άλλα στοιχεία, εκτός απ’ αυτά που είπαν οι συνάδελφοι. Στο τέλος του χρόνου θα είναι 100 δισεκατομμύρια οι ληξιπρόθεσμες οφειλές των ιδιωτών προς το δημόσιο. Γιατί; Δεν αναρωτιέται κανένας; Αυξάνονται με ρυθμό 1 δισεκατομμυρίου κάθε μήνα. </w:t>
      </w:r>
    </w:p>
    <w:p w14:paraId="56AE4CD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δημόσιο αυτήν τη στιγμή χρωστά στους ιδιώτες 5 δισεκατομμύρια. Ο κ. </w:t>
      </w:r>
      <w:proofErr w:type="spellStart"/>
      <w:r>
        <w:rPr>
          <w:rFonts w:eastAsia="Times New Roman" w:cs="Times New Roman"/>
          <w:szCs w:val="24"/>
        </w:rPr>
        <w:t>Χουλιαράκης</w:t>
      </w:r>
      <w:proofErr w:type="spellEnd"/>
      <w:r>
        <w:rPr>
          <w:rFonts w:eastAsia="Times New Roman" w:cs="Times New Roman"/>
          <w:szCs w:val="24"/>
        </w:rPr>
        <w:t xml:space="preserve">, όταν τον ρωτούσαμε «πώς θα πιάσετε αυτούς τους ρυθμούς ανάπτυξης;», μας έλεγε «όταν πληρώσουμε </w:t>
      </w:r>
      <w:r>
        <w:rPr>
          <w:rFonts w:eastAsia="Times New Roman" w:cs="Times New Roman"/>
          <w:szCs w:val="24"/>
        </w:rPr>
        <w:lastRenderedPageBreak/>
        <w:t xml:space="preserve">τα ληξιπρόθεσμα, αυτό δημιουργεί ανάπτυξη 1%.». Προφανώς ήταν λόγια «του αέρα», όπως ο δημοσιονομικός «αέρας» που έλεγε η Κυβέρνηση! </w:t>
      </w:r>
    </w:p>
    <w:p w14:paraId="56AE4CD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Ζούμε στο περιβάλλον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οποίο έχει την υπογραφή του ΣΥΡΙΖΑ. Προσπάθησε ο κ. </w:t>
      </w:r>
      <w:proofErr w:type="spellStart"/>
      <w:r>
        <w:rPr>
          <w:rFonts w:eastAsia="Times New Roman" w:cs="Times New Roman"/>
          <w:szCs w:val="24"/>
        </w:rPr>
        <w:t>Βαρουφάκης</w:t>
      </w:r>
      <w:proofErr w:type="spellEnd"/>
      <w:r>
        <w:rPr>
          <w:rFonts w:eastAsia="Times New Roman" w:cs="Times New Roman"/>
          <w:szCs w:val="24"/>
        </w:rPr>
        <w:t xml:space="preserve"> στη χθεσινή του ανακοίνωση να το χρεώσει στην Ευρωπαϊκή Κεντρική Τράπεζα, αλλά έχει την υπογραφή σας, την υπογραφή των Υπουργών της Κυβέρνησης του ΣΥΡΙΖΑ και του κ. Τσίπρα προσωπικά. </w:t>
      </w:r>
    </w:p>
    <w:p w14:paraId="56AE4CD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Προφανώς, με το γεγονός ότι η Κυβέρνηση δεν μπόρεσε αυτούς τους πόρους που αφαίρεσε από την οικονομία, τα 6,9 δισεκατομμύρια πρωτογενές πλεόνασμα το 2016, να τους στρέψει προς την κοινωνία, για να βελτιώσει τους όρους της ιδιωτικής κατανάλωσης, αλλά και στο πρόγραμμα δημοσίων επενδύσεων, το οποίο παραμένει στα χαμηλότερα επίπεδα που υπήρξε ποτέ, είναι φανερό ότι δεν υπάρχει ένα δημοσιονομικό και μακροοικονομικό περιβάλλον ευνοϊκό για την ανάπτυξη. </w:t>
      </w:r>
    </w:p>
    <w:p w14:paraId="56AE4CD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 αυτό, εάν προσθέσουμε και το πολιτικό κλίμα, τα μπρος-πίσω της Κυβέρνησης και τις ιδεοληψίες, είναι φανερό, κυρίες και κύριοι συνάδελφοι, ότι δεν πρόκειται να γίνει η αναπτυξιακή επανεκκίνηση της χώρας. Χάσατε όλες τις ευκαιρίες, εξαντλήσατε όλες τις δυνατότητες. </w:t>
      </w:r>
    </w:p>
    <w:p w14:paraId="56AE4CD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άλλο, κύριε Υπουργέ, μιας και έλκετε την καταγωγή σας από τη δυτική Ελλάδα; Ας το χρησιμοποιήσουμε αυτό ως παράδειγμα. Δεν αντιμετωπίσατε αυτά που αντιμετωπίζαμε εμείς και οργανώνατε εσείς. Θυμάμαι ότι όταν ο κ. Μανιάτης, που κατέβηκε νωρίτερα από το Βήμα, ήρθε στον Πύργο για να παρουσιάσει το σχέδιο αξιοποίησης των υδρογονανθράκων, μαζεύτηκε ο ΣΥΡΙΖΑ απέξω, με τους σημερινούς Βουλευτές σας μπροστά και φώναζαν, ύβριζαν γιατί ξεπουλάμε τη </w:t>
      </w:r>
      <w:r>
        <w:rPr>
          <w:rFonts w:eastAsia="Times New Roman" w:cs="Times New Roman"/>
          <w:szCs w:val="24"/>
        </w:rPr>
        <w:lastRenderedPageBreak/>
        <w:t xml:space="preserve">δημόσια περιουσία. Ήσασταν από πίσω και τα οργανώνατε. Τώρα έχετε μία ανοχή που λέει «φέρτε επενδύσεις, δημιουργήστε επενδυτικό κλίμα» και δεν μπορείτε. </w:t>
      </w:r>
    </w:p>
    <w:p w14:paraId="56AE4CD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φανερό ότι η αλλαγή του τρόπου διακυβέρνησης της χώρας, μία άλλη, δηλαδή, πολιτική στρατηγική, είναι απόλυτα συνδεδεμένη με την ανάπτυξη, γιατί χρειάζεται μια εθνική συνεννόηση που θα κινητοποιήσει τις παραγωγικές δυνάμεις του τόπου.</w:t>
      </w:r>
    </w:p>
    <w:p w14:paraId="56AE4CD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 Αυτή πρέπει να εξασφαλίζει ένα σταθερό επενδυτικό περιβάλλον και κίνητρα για τις επενδύσεις. Πρέπει να εξασφαλίζει ένα εθνικό σχέδιο μείωσης της φορολογίας και ένα σταθερό φορολογικό σύστημα, πρέπει να εξασφαλίζει μια νέα κοινωνική συμφωνία, που μας είναι απαραίτητη για την κινητοποίηση αυτών των δυνάμεων. </w:t>
      </w:r>
    </w:p>
    <w:p w14:paraId="56AE4CD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Αυτά είναι στο σχέδιο «Ελλάδα», που παρουσίασε ο συνάδελφος Κώστας Σκανδαλίδης με ενάργεια και πληρότητα προηγουμένως. </w:t>
      </w:r>
    </w:p>
    <w:p w14:paraId="56AE4CD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είναι το κλειδί για την ανάπτυξη, διότι διαφορετικά η χώρα είναι εγκλωβισμένη σ’ ένα αδιέξοδο που έχει να κάνει με τις δεσμεύσεις που έχετε αναλάβει μακροχρόνια για τη χώρα και τις οποίες θα αναγκαστεί να τις διαχειρισθεί η επόμενη κυβέρνηση, που σύμφωνα με τις δημοσκοπήσεις θα είναι η Νέα Δημοκρατία. </w:t>
      </w:r>
    </w:p>
    <w:p w14:paraId="56AE4CD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διαπάλη σας, η αντιπαράθεσή σας με τη Νέα Δημοκρατία σήμερα είναι λογιστικού χαρακτήρα, έχει να κάνει με τη σύνθεση εσόδων και δαπανών, ενώ η χώρα χρειάζεται μια υπέρβαση και αυτήν την υπέρβαση μόνο με αλλαγή συσχετισμών και αλλαγή του τρόπου διακυβέρνησης μπορούμε να πετύχουμε. </w:t>
      </w:r>
    </w:p>
    <w:p w14:paraId="56AE4CD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εμείς στη Δημοκρατική Συμπαράταξη κάθε πρότασή μας για την επίλυση του προβλήματος, όπως την έχουμε αναπτύξει για όλα τα ζητήματα, τη συνδυάζουμε με αυτήν την πολιτική στρατηγική που έχει ως προϋπόθεση και την αλλαγή των πολιτικών συσχετισμών. </w:t>
      </w:r>
    </w:p>
    <w:p w14:paraId="56AE4CD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56AE4CD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CDE" w14:textId="77777777" w:rsidR="00845C2F" w:rsidRDefault="0009484C">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Κι εμείς για την τήρηση του χρόνου.</w:t>
      </w:r>
    </w:p>
    <w:p w14:paraId="56AE4CD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Γρηγοράκος. </w:t>
      </w:r>
    </w:p>
    <w:p w14:paraId="56AE4CE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 χρόνος σας, κύριε Γρηγοράκο, είναι τρία λεπτά συν δυο. </w:t>
      </w:r>
    </w:p>
    <w:p w14:paraId="56AE4CE1"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Θα πάρω όλον τον χρόνο, κυρία Πρόεδρε.</w:t>
      </w:r>
    </w:p>
    <w:p w14:paraId="56AE4CE2" w14:textId="77777777" w:rsidR="00845C2F" w:rsidRDefault="0009484C">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Εντάξει. Έχετε τον λόγο για πέντε λεπτά.</w:t>
      </w:r>
    </w:p>
    <w:p w14:paraId="56AE4CE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Κυρίες και κύριοι συνάδελφοι, συζητούμε για κάτι που δεν υπάρχει. Αυτό που δεν υπάρχει είναι η ανάπτυξη. Η χώρα δεν έχει ανάπτυξη και αυτό είναι παράδοξο. Έτσι, λοιπόν, έχουμε μία χειμαζόμενη οικονομία, η οποία είναι σε κατάσταση ερημοποίησης.</w:t>
      </w:r>
    </w:p>
    <w:p w14:paraId="56AE4CE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Εγώ θα μιλήσω για τον χώρο της υγείας, του κοινωνικού κράτους κ.λπ.. Όλο αυτό το </w:t>
      </w:r>
      <w:proofErr w:type="spellStart"/>
      <w:r>
        <w:rPr>
          <w:rFonts w:eastAsia="Times New Roman" w:cs="Times New Roman"/>
          <w:szCs w:val="24"/>
        </w:rPr>
        <w:t>τσουνάμι</w:t>
      </w:r>
      <w:proofErr w:type="spellEnd"/>
      <w:r>
        <w:rPr>
          <w:rFonts w:eastAsia="Times New Roman" w:cs="Times New Roman"/>
          <w:szCs w:val="24"/>
        </w:rPr>
        <w:t xml:space="preserve"> της </w:t>
      </w:r>
      <w:proofErr w:type="spellStart"/>
      <w:r>
        <w:rPr>
          <w:rFonts w:eastAsia="Times New Roman" w:cs="Times New Roman"/>
          <w:szCs w:val="24"/>
        </w:rPr>
        <w:t>υπερφορολόγησης</w:t>
      </w:r>
      <w:proofErr w:type="spellEnd"/>
      <w:r>
        <w:rPr>
          <w:rFonts w:eastAsia="Times New Roman" w:cs="Times New Roman"/>
          <w:szCs w:val="24"/>
        </w:rPr>
        <w:t xml:space="preserve">, αγαπητέ κύριε Υπουργέ, έχει δημιουργήσει ασφυκτικές συνθήκες στην αγορά, σε οποιαδήποτε αγορά. </w:t>
      </w:r>
    </w:p>
    <w:p w14:paraId="56AE4CE5" w14:textId="77777777" w:rsidR="00845C2F" w:rsidRDefault="0009484C">
      <w:pPr>
        <w:spacing w:after="0" w:line="600" w:lineRule="auto"/>
        <w:ind w:firstLine="720"/>
        <w:contextualSpacing/>
        <w:jc w:val="both"/>
        <w:rPr>
          <w:rFonts w:eastAsia="Times New Roman"/>
          <w:bCs/>
        </w:rPr>
      </w:pPr>
      <w:r>
        <w:rPr>
          <w:rFonts w:eastAsia="Times New Roman"/>
          <w:bCs/>
        </w:rPr>
        <w:t xml:space="preserve">Η υγεία πάντα είναι ένας αναπτυξιακός τομέας. </w:t>
      </w:r>
      <w:r>
        <w:rPr>
          <w:rFonts w:eastAsia="Times New Roman"/>
          <w:bCs/>
          <w:shd w:val="clear" w:color="auto" w:fill="FFFFFF"/>
        </w:rPr>
        <w:t xml:space="preserve">Επίσης, </w:t>
      </w:r>
      <w:r>
        <w:rPr>
          <w:rFonts w:eastAsia="Times New Roman"/>
          <w:bCs/>
        </w:rPr>
        <w:t xml:space="preserve">και η πρόνοια και το κοινωνικό κράτος έχουν μέσα τους την έννοια της ανάπτυξης. Στραγγαλίσατε, κύριε Υπουργέ, ως Κυβέρνηση, το Εθνικό </w:t>
      </w:r>
      <w:r>
        <w:rPr>
          <w:rFonts w:eastAsia="Times New Roman"/>
          <w:bCs/>
        </w:rPr>
        <w:lastRenderedPageBreak/>
        <w:t xml:space="preserve">Σύστημα Υγείας. Στραγγαλίσατε τα νοσοκομεία. Στραγγαλίσατε τον ιδιωτικό τομέα της υγείας. Μαζέψατε τα λεφτά, τους χρωστάτε του κόσμου τα λεφτά και δεν τα δίνετε. </w:t>
      </w:r>
    </w:p>
    <w:p w14:paraId="56AE4CE6" w14:textId="77777777" w:rsidR="00845C2F" w:rsidRDefault="0009484C">
      <w:pPr>
        <w:spacing w:after="0" w:line="600" w:lineRule="auto"/>
        <w:ind w:firstLine="720"/>
        <w:contextualSpacing/>
        <w:jc w:val="both"/>
        <w:rPr>
          <w:rFonts w:eastAsia="Times New Roman"/>
          <w:bCs/>
        </w:rPr>
      </w:pPr>
      <w:r>
        <w:rPr>
          <w:rFonts w:eastAsia="Times New Roman"/>
          <w:bCs/>
        </w:rPr>
        <w:t xml:space="preserve">Αυτές τις μέρες βλέπουμε στις τηλεοράσεις τι θα γίνει με τα παιδιά στους βρεφονηπιακούς σταθμούς. Όταν ήμασταν εμείς στην Κυβέρνηση -τότε ήμουν στο Υπουργείο Εσωτερικών- τραβάγαμε τον τραμπάκουλό μας από εσάς. Όλη την ημέρα από κάτω ήσασταν. </w:t>
      </w:r>
    </w:p>
    <w:p w14:paraId="56AE4CE7" w14:textId="77777777" w:rsidR="00845C2F" w:rsidRDefault="0009484C">
      <w:pPr>
        <w:spacing w:after="0" w:line="600" w:lineRule="auto"/>
        <w:ind w:firstLine="720"/>
        <w:contextualSpacing/>
        <w:jc w:val="both"/>
        <w:rPr>
          <w:rFonts w:eastAsia="Times New Roman"/>
          <w:bCs/>
        </w:rPr>
      </w:pPr>
      <w:r>
        <w:rPr>
          <w:rFonts w:eastAsia="Times New Roman"/>
          <w:bCs/>
        </w:rPr>
        <w:t xml:space="preserve">Θα σας πω, λοιπόν, αυτό που είπε ο κ. Κουτσούκος προηγουμένως, ότι εμείς δεν είμαστε από κάτω. Εσείς ήσασταν και μας εμποδίζατε να προχωρήσουμε. Όταν πηγαίναμε, ως Υπουργοί, επισκέπτες στα νοσοκομεία ή πηγαίναμε στους δήμους, σας βρίσκαμε μπροστά. Εσείς ήσασταν μπροστά. Δεν μας αφήνατε να μπούμε μέσα. </w:t>
      </w:r>
    </w:p>
    <w:p w14:paraId="56AE4CE8" w14:textId="77777777" w:rsidR="00845C2F" w:rsidRDefault="0009484C">
      <w:pPr>
        <w:spacing w:after="0" w:line="600" w:lineRule="auto"/>
        <w:ind w:firstLine="720"/>
        <w:contextualSpacing/>
        <w:jc w:val="both"/>
        <w:rPr>
          <w:rFonts w:eastAsia="Times New Roman"/>
          <w:bCs/>
        </w:rPr>
      </w:pPr>
      <w:r>
        <w:rPr>
          <w:rFonts w:eastAsia="Times New Roman"/>
          <w:b/>
          <w:bCs/>
        </w:rPr>
        <w:t>ΓΙΑΝΝΗΣ ΚΟΥΤΣΟΥΚΟΣ:</w:t>
      </w:r>
      <w:r>
        <w:rPr>
          <w:rFonts w:eastAsia="Times New Roman"/>
          <w:bCs/>
        </w:rPr>
        <w:t xml:space="preserve"> Και στα διόδια!</w:t>
      </w:r>
    </w:p>
    <w:p w14:paraId="56AE4CE9" w14:textId="77777777" w:rsidR="00845C2F" w:rsidRDefault="0009484C">
      <w:pPr>
        <w:spacing w:after="0" w:line="600" w:lineRule="auto"/>
        <w:ind w:firstLine="720"/>
        <w:contextualSpacing/>
        <w:jc w:val="both"/>
        <w:rPr>
          <w:rFonts w:eastAsia="Times New Roman"/>
          <w:bCs/>
        </w:rPr>
      </w:pPr>
      <w:r>
        <w:rPr>
          <w:rFonts w:eastAsia="Times New Roman"/>
          <w:b/>
          <w:bCs/>
        </w:rPr>
        <w:t>ΛΕΩΝΙΔΑΣ ΓΡΗΓΟΡΑΚΟΣ:</w:t>
      </w:r>
      <w:r>
        <w:rPr>
          <w:rFonts w:eastAsia="Times New Roman"/>
          <w:bCs/>
        </w:rPr>
        <w:t xml:space="preserve"> Εμείς, λοιπόν, αγαπητέ κύριε Υπουργέ, δεν σας εμποδίσαμε ποτέ. Σας είπαμε «προχωράτε». </w:t>
      </w:r>
    </w:p>
    <w:p w14:paraId="56AE4CEA" w14:textId="77777777" w:rsidR="00845C2F" w:rsidRDefault="0009484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6AE4CE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Πέρασε κιόλας ο χρόνος πριν μπω στο θέμα; </w:t>
      </w:r>
    </w:p>
    <w:p w14:paraId="56AE4CEC" w14:textId="77777777" w:rsidR="00845C2F" w:rsidRDefault="0009484C">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szCs w:val="24"/>
        </w:rPr>
        <w:t xml:space="preserve">Ο χρόνος </w:t>
      </w:r>
      <w:r>
        <w:rPr>
          <w:rFonts w:eastAsia="Times New Roman"/>
          <w:bCs/>
        </w:rPr>
        <w:t>είναι</w:t>
      </w:r>
      <w:r>
        <w:rPr>
          <w:rFonts w:eastAsia="Times New Roman" w:cs="Times New Roman"/>
          <w:szCs w:val="24"/>
        </w:rPr>
        <w:t xml:space="preserve"> αδυσώπητος, κύριε Γρηγοράκο. </w:t>
      </w:r>
    </w:p>
    <w:p w14:paraId="56AE4CED" w14:textId="77777777" w:rsidR="00845C2F" w:rsidRDefault="0009484C">
      <w:pPr>
        <w:spacing w:after="0" w:line="600" w:lineRule="auto"/>
        <w:ind w:firstLine="720"/>
        <w:jc w:val="both"/>
        <w:rPr>
          <w:rFonts w:eastAsia="Times New Roman"/>
          <w:bCs/>
        </w:rPr>
      </w:pPr>
      <w:r>
        <w:rPr>
          <w:rFonts w:eastAsia="Times New Roman"/>
          <w:b/>
          <w:bCs/>
        </w:rPr>
        <w:t>ΛΕΩΝΙΔΑΣ ΓΡΗΓΟΡΑΚΟΣ:</w:t>
      </w:r>
      <w:r>
        <w:rPr>
          <w:rFonts w:eastAsia="Times New Roman"/>
          <w:bCs/>
        </w:rPr>
        <w:t xml:space="preserve"> Ναι.</w:t>
      </w:r>
    </w:p>
    <w:p w14:paraId="56AE4CEE" w14:textId="77777777" w:rsidR="00845C2F" w:rsidRDefault="0009484C">
      <w:pPr>
        <w:spacing w:after="0" w:line="600" w:lineRule="auto"/>
        <w:ind w:firstLine="720"/>
        <w:jc w:val="both"/>
        <w:rPr>
          <w:rFonts w:eastAsia="Times New Roman"/>
          <w:bCs/>
        </w:rPr>
      </w:pPr>
      <w:r>
        <w:rPr>
          <w:rFonts w:eastAsia="Times New Roman"/>
          <w:bCs/>
        </w:rPr>
        <w:t xml:space="preserve">Κύριε Υπουργέ μου, όλα αυτά που σας λέω είναι αναπτυξιακά. Όταν η μάνα και ο πατέρας έχουν τα παιδιά στο σπίτι επειδή δεν μπορούν να πάνε σε έναν βρεφονηπιακό σταθμό, τους στερείτε από την ανάπτυξη. Δεν τους αφήνετε να δουλέψουν. </w:t>
      </w:r>
    </w:p>
    <w:p w14:paraId="56AE4CEF" w14:textId="77777777" w:rsidR="00845C2F" w:rsidRDefault="0009484C">
      <w:pPr>
        <w:spacing w:after="0" w:line="600" w:lineRule="auto"/>
        <w:ind w:firstLine="720"/>
        <w:jc w:val="both"/>
        <w:rPr>
          <w:rFonts w:eastAsia="Times New Roman"/>
          <w:bCs/>
        </w:rPr>
      </w:pPr>
      <w:r>
        <w:rPr>
          <w:rFonts w:eastAsia="Times New Roman"/>
          <w:bCs/>
        </w:rPr>
        <w:lastRenderedPageBreak/>
        <w:t xml:space="preserve">Βγαίνει η κ. Φωτίου σε αυτήν τη φοβερή διαφήμιση στην τηλεόραση και στα ραδιόφωνα και λέει «ρε παιδιά, δεν είμαστε απατεώνες». Εμείς δεν είπαμε ότι είσαστε απατεώνες. Εγώ ποτέ δεν θα χρησιμοποιήσω αυτήν τη φράση. Εγώ, </w:t>
      </w:r>
      <w:r>
        <w:rPr>
          <w:rFonts w:eastAsia="Times New Roman"/>
          <w:bCs/>
          <w:shd w:val="clear" w:color="auto" w:fill="FFFFFF"/>
        </w:rPr>
        <w:t>όμως,</w:t>
      </w:r>
      <w:r>
        <w:rPr>
          <w:rFonts w:eastAsia="Times New Roman"/>
          <w:bCs/>
        </w:rPr>
        <w:t xml:space="preserve"> θα σας πω ότι δεν είσαστε ικανοί να διαχειριστείτε τα μεγάλα προβλήματα της χώρας. Έτσι, λοιπόν, ούτε επενδύσεις έχουμε, ούτε όλα αυτά που ήταν αναγκαία και ικανή συνθήκη. Αυτό δεν απασχολεί την Κυβέρνηση. Δεν αγγίζουν καθόλου αυτόν τον κοντόφθαλμο </w:t>
      </w:r>
      <w:proofErr w:type="spellStart"/>
      <w:r>
        <w:rPr>
          <w:rFonts w:eastAsia="Times New Roman"/>
          <w:bCs/>
        </w:rPr>
        <w:t>ιδεοληπτισμό</w:t>
      </w:r>
      <w:proofErr w:type="spellEnd"/>
      <w:r>
        <w:rPr>
          <w:rFonts w:eastAsia="Times New Roman"/>
          <w:bCs/>
        </w:rPr>
        <w:t xml:space="preserve"> που έχετε, με τον μικροπολιτικό, ιδεοληπτικό, </w:t>
      </w:r>
      <w:proofErr w:type="spellStart"/>
      <w:r>
        <w:rPr>
          <w:rFonts w:eastAsia="Times New Roman"/>
          <w:bCs/>
        </w:rPr>
        <w:t>κρατικίστικο</w:t>
      </w:r>
      <w:proofErr w:type="spellEnd"/>
      <w:r>
        <w:rPr>
          <w:rFonts w:eastAsia="Times New Roman"/>
          <w:bCs/>
        </w:rPr>
        <w:t xml:space="preserve"> προσανατολισμό. </w:t>
      </w:r>
    </w:p>
    <w:p w14:paraId="56AE4CF0" w14:textId="77777777" w:rsidR="00845C2F" w:rsidRDefault="0009484C">
      <w:pPr>
        <w:spacing w:after="0" w:line="600" w:lineRule="auto"/>
        <w:ind w:firstLine="720"/>
        <w:jc w:val="both"/>
        <w:rPr>
          <w:rFonts w:eastAsia="Times New Roman"/>
          <w:bCs/>
        </w:rPr>
      </w:pPr>
      <w:r>
        <w:rPr>
          <w:rFonts w:eastAsia="Times New Roman"/>
          <w:bCs/>
        </w:rPr>
        <w:t xml:space="preserve">Ο κρατικός τομέας, κύριε Υπουργέ, καταναλίσκει πόρους. Μέσα του, </w:t>
      </w:r>
      <w:r>
        <w:rPr>
          <w:rFonts w:eastAsia="Times New Roman"/>
          <w:bCs/>
          <w:shd w:val="clear" w:color="auto" w:fill="FFFFFF"/>
        </w:rPr>
        <w:t>όμως,</w:t>
      </w:r>
      <w:r>
        <w:rPr>
          <w:rFonts w:eastAsia="Times New Roman"/>
          <w:bCs/>
        </w:rPr>
        <w:t xml:space="preserve"> έχει την έννοια της ανάπτυξης, δηλαδή πρέπει να έχουμε μέσα από το κράτος καλές δομές υγείας, καλές δομές κράτους και όλα αυτά που χρειάζονται για να φτιάξουμε όλο αυτό που απαιτείται για να είναι ψυχολογικά καλά ο λαός, ώστε να μπορέσει να δουλέψει, να μπορέσει να πάρει μπροστά.</w:t>
      </w:r>
    </w:p>
    <w:p w14:paraId="56AE4CF1" w14:textId="77777777" w:rsidR="00845C2F" w:rsidRDefault="0009484C">
      <w:pPr>
        <w:spacing w:after="0" w:line="600" w:lineRule="auto"/>
        <w:ind w:firstLine="720"/>
        <w:jc w:val="both"/>
        <w:rPr>
          <w:rFonts w:eastAsia="Times New Roman"/>
          <w:bCs/>
        </w:rPr>
      </w:pPr>
      <w:r>
        <w:rPr>
          <w:rFonts w:eastAsia="Times New Roman"/>
          <w:bCs/>
        </w:rPr>
        <w:t xml:space="preserve">Αυτά, </w:t>
      </w:r>
      <w:r>
        <w:rPr>
          <w:rFonts w:eastAsia="Times New Roman"/>
          <w:bCs/>
          <w:shd w:val="clear" w:color="auto" w:fill="FFFFFF"/>
        </w:rPr>
        <w:t>όμως,</w:t>
      </w:r>
      <w:r>
        <w:rPr>
          <w:rFonts w:eastAsia="Times New Roman"/>
          <w:bCs/>
        </w:rPr>
        <w:t xml:space="preserve"> εσείς τα έχετε στραγγαλίσει. Δεν αφήνετε τον ιδιωτικό τομέα να πάρει μπροστά για να δημιουργήσει θέσεις εργασίας και να μπορέσουμε να πληρώσουμε το ασφαλιστικό μας σύστημα. </w:t>
      </w:r>
    </w:p>
    <w:p w14:paraId="56AE4CF2" w14:textId="77777777" w:rsidR="00845C2F" w:rsidRDefault="0009484C">
      <w:pPr>
        <w:spacing w:after="0" w:line="600" w:lineRule="auto"/>
        <w:ind w:firstLine="720"/>
        <w:jc w:val="both"/>
        <w:rPr>
          <w:rFonts w:eastAsia="Times New Roman"/>
          <w:bCs/>
        </w:rPr>
      </w:pPr>
      <w:r>
        <w:rPr>
          <w:rFonts w:eastAsia="Times New Roman"/>
          <w:bCs/>
        </w:rPr>
        <w:t xml:space="preserve">Τι να πω τώρα; Για τον σύμβουλό σας τον </w:t>
      </w:r>
      <w:proofErr w:type="spellStart"/>
      <w:r>
        <w:rPr>
          <w:rFonts w:eastAsia="Times New Roman"/>
          <w:bCs/>
        </w:rPr>
        <w:t>Κορεάτη</w:t>
      </w:r>
      <w:proofErr w:type="spellEnd"/>
      <w:r>
        <w:rPr>
          <w:rFonts w:eastAsia="Times New Roman"/>
          <w:bCs/>
        </w:rPr>
        <w:t xml:space="preserve"> τα είπαν πριν από λίγο οι συνάδελφοί μου. </w:t>
      </w:r>
    </w:p>
    <w:p w14:paraId="56AE4CF3" w14:textId="77777777" w:rsidR="00845C2F" w:rsidRDefault="0009484C">
      <w:pPr>
        <w:spacing w:after="0" w:line="600" w:lineRule="auto"/>
        <w:ind w:firstLine="720"/>
        <w:jc w:val="both"/>
        <w:rPr>
          <w:rFonts w:eastAsia="Times New Roman"/>
          <w:bCs/>
        </w:rPr>
      </w:pPr>
      <w:r>
        <w:rPr>
          <w:rFonts w:eastAsia="Times New Roman"/>
          <w:b/>
          <w:bCs/>
        </w:rPr>
        <w:t>ΑΝΔΡΕΑΣ ΛΟΒΕΡΔΟΣ:</w:t>
      </w:r>
      <w:r>
        <w:rPr>
          <w:rFonts w:eastAsia="Times New Roman"/>
          <w:bCs/>
        </w:rPr>
        <w:t xml:space="preserve"> Είναι ακόμα σύμβουλος. Είναι στο Υπουργείο με τον κ. </w:t>
      </w:r>
      <w:proofErr w:type="spellStart"/>
      <w:r>
        <w:rPr>
          <w:rFonts w:eastAsia="Times New Roman"/>
          <w:bCs/>
        </w:rPr>
        <w:t>Τσακαλώτο</w:t>
      </w:r>
      <w:proofErr w:type="spellEnd"/>
      <w:r>
        <w:rPr>
          <w:rFonts w:eastAsia="Times New Roman"/>
          <w:bCs/>
        </w:rPr>
        <w:t xml:space="preserve">.  </w:t>
      </w:r>
    </w:p>
    <w:p w14:paraId="56AE4CF4" w14:textId="77777777" w:rsidR="00845C2F" w:rsidRDefault="0009484C">
      <w:pPr>
        <w:spacing w:after="0" w:line="600" w:lineRule="auto"/>
        <w:ind w:firstLine="720"/>
        <w:jc w:val="both"/>
        <w:rPr>
          <w:rFonts w:eastAsia="Times New Roman"/>
          <w:bCs/>
        </w:rPr>
      </w:pPr>
      <w:r>
        <w:rPr>
          <w:rFonts w:eastAsia="Times New Roman"/>
          <w:b/>
          <w:bCs/>
        </w:rPr>
        <w:t xml:space="preserve">ΛΕΩΝΙΔΑΣ ΓΡΗΓΟΡΑΚΟΣ: </w:t>
      </w:r>
      <w:r>
        <w:rPr>
          <w:rFonts w:eastAsia="Times New Roman"/>
          <w:bCs/>
        </w:rPr>
        <w:t xml:space="preserve">Μάλιστα. Λοιπόν, τι να πω εγώ; Αυτές είναι οι πραγματικές ανάγκες της οικονομίας. </w:t>
      </w:r>
    </w:p>
    <w:p w14:paraId="56AE4CF5" w14:textId="77777777" w:rsidR="00845C2F" w:rsidRDefault="0009484C">
      <w:pPr>
        <w:spacing w:after="0" w:line="600" w:lineRule="auto"/>
        <w:ind w:firstLine="720"/>
        <w:jc w:val="both"/>
        <w:rPr>
          <w:rFonts w:eastAsia="Times New Roman"/>
          <w:bCs/>
        </w:rPr>
      </w:pPr>
      <w:r>
        <w:rPr>
          <w:rFonts w:eastAsia="Times New Roman"/>
          <w:bCs/>
        </w:rPr>
        <w:t xml:space="preserve">Δεν είναι μόνο αυτό, </w:t>
      </w:r>
      <w:r>
        <w:rPr>
          <w:rFonts w:eastAsia="Times New Roman"/>
          <w:bCs/>
          <w:shd w:val="clear" w:color="auto" w:fill="FFFFFF"/>
        </w:rPr>
        <w:t>όμως,</w:t>
      </w:r>
      <w:r>
        <w:rPr>
          <w:rFonts w:eastAsia="Times New Roman"/>
          <w:bCs/>
        </w:rPr>
        <w:t xml:space="preserve"> </w:t>
      </w:r>
      <w:r>
        <w:rPr>
          <w:rFonts w:eastAsia="Times New Roman"/>
          <w:bCs/>
          <w:shd w:val="clear" w:color="auto" w:fill="FFFFFF"/>
        </w:rPr>
        <w:t>κυρία Πρόεδρε</w:t>
      </w:r>
      <w:r>
        <w:rPr>
          <w:rFonts w:eastAsia="Times New Roman"/>
          <w:bCs/>
        </w:rPr>
        <w:t xml:space="preserve">. Θέλω να σας πω και το παράπονό μου. Είσαστε μία Κυβέρνηση της Αριστεράς. Ναι, κάνατε αυτό το «συνοικέσιο» που κάνατε. Καλά κάνατε και το κάνατε, αλλά προχθές να εκλέξετε ως Αντιπρόεδρο της Βουλής έναν </w:t>
      </w:r>
      <w:proofErr w:type="spellStart"/>
      <w:r>
        <w:rPr>
          <w:rFonts w:eastAsia="Times New Roman"/>
          <w:bCs/>
        </w:rPr>
        <w:t>ομοφοβικό</w:t>
      </w:r>
      <w:proofErr w:type="spellEnd"/>
      <w:r>
        <w:rPr>
          <w:rFonts w:eastAsia="Times New Roman"/>
          <w:bCs/>
        </w:rPr>
        <w:t xml:space="preserve"> Βουλευτή, ο οποίος θα σας </w:t>
      </w:r>
      <w:r>
        <w:rPr>
          <w:rFonts w:eastAsia="Times New Roman"/>
          <w:bCs/>
        </w:rPr>
        <w:lastRenderedPageBreak/>
        <w:t xml:space="preserve">δημιουργήσει προβλήματα στην Ευρωπαϊκή Ένωση, ο οποίος κατηγορεί τον Πρωθυπουργό του Βελγίου και να τον εκλέξουν οι Βουλευτές της Αριστεράς;  Αυτό που έγινε είναι πρωτόγνωρο. Κανείς να μην μιλήσει από εσάς; Τι είναι αυτά; </w:t>
      </w:r>
    </w:p>
    <w:p w14:paraId="56AE4CF6" w14:textId="77777777" w:rsidR="00845C2F" w:rsidRDefault="0009484C">
      <w:pPr>
        <w:spacing w:after="0" w:line="600" w:lineRule="auto"/>
        <w:ind w:firstLine="720"/>
        <w:jc w:val="both"/>
        <w:rPr>
          <w:rFonts w:eastAsia="Times New Roman"/>
          <w:bCs/>
        </w:rPr>
      </w:pPr>
      <w:r>
        <w:rPr>
          <w:rFonts w:eastAsia="Times New Roman"/>
          <w:bCs/>
        </w:rPr>
        <w:t xml:space="preserve">Λοιπόν, σχετικά με το πρόγραμμα αποκρατικοποιήσεων, βλέπουμε τώρα να έχουμε πρόβλημα. Φωνάζατε για τον ΟΛΠ. Δημιουργήσατε και πάλι μια αρχή εκεί για τους λιμένες. Μας πάτε πάλι μπρος-πίσω, το Ελληνικό μπρος-πίσω, μια σχιζοειδής κατάσταση. Ο ένας λέει έτσι, ο άλλος λέει αλλιώς. Δεν προχωράει τίποτα, γιατί δεν θέλετε να προχωρήσει. Δεν είναι στο </w:t>
      </w:r>
      <w:r>
        <w:rPr>
          <w:rFonts w:eastAsia="Times New Roman"/>
          <w:bCs/>
          <w:lang w:val="en-US"/>
        </w:rPr>
        <w:t>DNA</w:t>
      </w:r>
      <w:r>
        <w:rPr>
          <w:rFonts w:eastAsia="Times New Roman"/>
          <w:bCs/>
        </w:rPr>
        <w:t xml:space="preserve"> σας, ρε αδερφέ. Δεν είναι στο </w:t>
      </w:r>
      <w:r>
        <w:rPr>
          <w:rFonts w:eastAsia="Times New Roman"/>
          <w:bCs/>
          <w:lang w:val="en-US"/>
        </w:rPr>
        <w:t>DNA</w:t>
      </w:r>
      <w:r>
        <w:rPr>
          <w:rFonts w:eastAsia="Times New Roman"/>
          <w:bCs/>
        </w:rPr>
        <w:t xml:space="preserve"> σας να κάνετε επενδύσεις στην Ελλάδα. Δεν τις θέλετε. </w:t>
      </w:r>
    </w:p>
    <w:p w14:paraId="56AE4CF7" w14:textId="77777777" w:rsidR="00845C2F" w:rsidRDefault="0009484C">
      <w:pPr>
        <w:spacing w:after="0" w:line="600" w:lineRule="auto"/>
        <w:ind w:firstLine="720"/>
        <w:jc w:val="both"/>
        <w:rPr>
          <w:rFonts w:eastAsia="Times New Roman"/>
          <w:bCs/>
        </w:rPr>
      </w:pPr>
      <w:r>
        <w:rPr>
          <w:rFonts w:eastAsia="Times New Roman"/>
          <w:bCs/>
          <w:shd w:val="clear" w:color="auto" w:fill="FFFFFF"/>
        </w:rPr>
        <w:t xml:space="preserve">Τέλος πάντων, </w:t>
      </w:r>
      <w:r>
        <w:rPr>
          <w:rFonts w:eastAsia="Times New Roman"/>
          <w:bCs/>
        </w:rPr>
        <w:t xml:space="preserve">εμείς καταλαβαίνουμε πάντως ότι από την ημέρα που εσείς αναλάβατε τη χώρα, βλέπουμε καθημερινές ιστορίες τρέλας. Γνωρίζουμε ότι ανέκαθεν στη χώρα, σ’ αυτήν τη χώρα στην οποία ζούμε και την οποία ξέρουμε και εμείς, η κρατική μηχανή αντιμετώπιζε μεγάλα θέματα με τη γραφειοκρατία, η οποία κρατούσε τις επενδύσεις πίσω. </w:t>
      </w:r>
    </w:p>
    <w:p w14:paraId="56AE4CF8" w14:textId="77777777" w:rsidR="00845C2F" w:rsidRDefault="0009484C">
      <w:pPr>
        <w:spacing w:after="0" w:line="600" w:lineRule="auto"/>
        <w:ind w:firstLine="720"/>
        <w:jc w:val="both"/>
        <w:rPr>
          <w:rFonts w:eastAsia="Times New Roman"/>
          <w:bCs/>
        </w:rPr>
      </w:pPr>
      <w:r>
        <w:rPr>
          <w:rFonts w:eastAsia="Times New Roman"/>
          <w:bCs/>
          <w:shd w:val="clear" w:color="auto" w:fill="FFFFFF"/>
        </w:rPr>
        <w:t>Είχαν γίνει, όμως,</w:t>
      </w:r>
      <w:r>
        <w:rPr>
          <w:rFonts w:eastAsia="Times New Roman"/>
          <w:bCs/>
        </w:rPr>
        <w:t xml:space="preserve"> προσπάθειες εκσυγχρονισμού. Θυμάμαι τον τότε Υπουργό, τον Χριστοδουλάκη, ο οποίος είχε προσπαθήσει να κάνει κάτι. Μετά είχε έρθει, θυμάμαι, ένας Υπουργός του Γιώργου, που έλεγε «σε μία μέρα </w:t>
      </w:r>
      <w:r>
        <w:rPr>
          <w:rFonts w:eastAsia="Times New Roman"/>
          <w:bCs/>
          <w:lang w:val="en-US"/>
        </w:rPr>
        <w:t>fast</w:t>
      </w:r>
      <w:r>
        <w:rPr>
          <w:rFonts w:eastAsia="Times New Roman"/>
          <w:bCs/>
        </w:rPr>
        <w:t xml:space="preserve"> </w:t>
      </w:r>
      <w:r>
        <w:rPr>
          <w:rFonts w:eastAsia="Times New Roman"/>
          <w:bCs/>
          <w:lang w:val="en-US"/>
        </w:rPr>
        <w:t>track</w:t>
      </w:r>
      <w:r>
        <w:rPr>
          <w:rFonts w:eastAsia="Times New Roman"/>
          <w:bCs/>
        </w:rPr>
        <w:t xml:space="preserve">, ώστε την επόμενη μέρα να κάνουμε επενδύσεις». </w:t>
      </w:r>
    </w:p>
    <w:p w14:paraId="56AE4CF9" w14:textId="77777777" w:rsidR="00845C2F" w:rsidRDefault="0009484C">
      <w:pPr>
        <w:spacing w:after="0" w:line="600" w:lineRule="auto"/>
        <w:ind w:firstLine="720"/>
        <w:jc w:val="both"/>
        <w:rPr>
          <w:rFonts w:eastAsia="Times New Roman"/>
          <w:bCs/>
        </w:rPr>
      </w:pPr>
      <w:r>
        <w:rPr>
          <w:rFonts w:eastAsia="Times New Roman"/>
          <w:bCs/>
        </w:rPr>
        <w:t xml:space="preserve">Εδώ εσείς, που είστε και νέος άνθρωπος, δείτε το εξής: Πάει να πάρει ένας μία άδεια για να ανοίξει μία επιχείρηση και του βγαίνουν τα συκώτια και οι τσέπες. </w:t>
      </w:r>
    </w:p>
    <w:p w14:paraId="56AE4CFA" w14:textId="77777777" w:rsidR="00845C2F" w:rsidRDefault="0009484C">
      <w:pPr>
        <w:spacing w:after="0" w:line="600" w:lineRule="auto"/>
        <w:ind w:firstLine="720"/>
        <w:jc w:val="both"/>
        <w:rPr>
          <w:rFonts w:eastAsia="Times New Roman"/>
          <w:szCs w:val="24"/>
        </w:rPr>
      </w:pPr>
      <w:r>
        <w:rPr>
          <w:rFonts w:eastAsia="Times New Roman"/>
          <w:szCs w:val="24"/>
        </w:rPr>
        <w:t xml:space="preserve">Εμείς είμαστε μαζί σας. Προχωρήστε και αν βρείτε έναν από τη δική μας παράταξη να είναι απέναντι σε ό,τι μεταρρυθμιστικό, καινοτόμο, σε ό,τι έχει σχέση με την ανάπτυξη της χώρας, θα ήθελα να έλθετε να με βρείτε εμένα προσωπικά, κύριε Υπουργέ, να σας πω αν υπάρχει ένας τέτοιος στον χώρο </w:t>
      </w:r>
      <w:r>
        <w:rPr>
          <w:rFonts w:eastAsia="Times New Roman"/>
          <w:szCs w:val="24"/>
        </w:rPr>
        <w:lastRenderedPageBreak/>
        <w:t>που εμείς τουλάχιστον αυτήν τη στιγμή διαχειριζόμαστε, στον χώρο της Κεντροαριστεράς, στον χώρο του μεταρρυθμιστικού κέντρου.</w:t>
      </w:r>
    </w:p>
    <w:p w14:paraId="56AE4CFB" w14:textId="77777777" w:rsidR="00845C2F" w:rsidRDefault="0009484C">
      <w:pPr>
        <w:spacing w:after="0" w:line="600" w:lineRule="auto"/>
        <w:ind w:firstLine="720"/>
        <w:jc w:val="both"/>
        <w:rPr>
          <w:rFonts w:eastAsia="Times New Roman"/>
          <w:szCs w:val="24"/>
        </w:rPr>
      </w:pPr>
      <w:r>
        <w:rPr>
          <w:rFonts w:eastAsia="Times New Roman"/>
          <w:szCs w:val="24"/>
        </w:rPr>
        <w:t xml:space="preserve">Δεν μπορούμε, λοιπόν, να μιλάμε για ανάπτυξη και επενδύσεις, όταν το ύψος των φόρων και των εισφορών που έχετε επιβάλει είναι δυσβάσταχτο. </w:t>
      </w:r>
    </w:p>
    <w:p w14:paraId="56AE4CFC" w14:textId="77777777" w:rsidR="00845C2F" w:rsidRDefault="0009484C">
      <w:pPr>
        <w:spacing w:after="0" w:line="600" w:lineRule="auto"/>
        <w:ind w:firstLine="720"/>
        <w:jc w:val="both"/>
        <w:rPr>
          <w:rFonts w:eastAsia="Times New Roman"/>
          <w:szCs w:val="24"/>
        </w:rPr>
      </w:pPr>
      <w:r>
        <w:rPr>
          <w:rFonts w:eastAsia="Times New Roman"/>
          <w:szCs w:val="24"/>
        </w:rPr>
        <w:t>Θα σας πω το εξής: Θέλει να πάει να δουλέψει ένας γιατρός σε μια δεύτερη δουλειά σήμερα με το μπλοκάκι του. Οι μισθοί είναι πολύ καλοί. Με το μπλοκάκι, όταν πάει να δουλέψει -παραδείγματος χάριν με 2.000 τον μήνα-  θα πρέπει ο γιατρός αυτός, ο εργαζόμενος στον χώρο της υγείας, να δώσει εισφορές και να προκαταβάλει 1.600. Δηλαδή, θα πάει ένας γιατρός να δουλέψει για 400 ευρώ τον μήνα; Αυτό δεν γίνεται. Να, λοιπόν, πως εσείς φρακάρετε την ανάπτυξη, φρακάρετε τις θέσεις εργασίας.</w:t>
      </w:r>
    </w:p>
    <w:p w14:paraId="56AE4CFD" w14:textId="77777777" w:rsidR="00845C2F" w:rsidRDefault="0009484C">
      <w:pPr>
        <w:spacing w:after="0" w:line="600" w:lineRule="auto"/>
        <w:ind w:firstLine="720"/>
        <w:jc w:val="both"/>
        <w:rPr>
          <w:rFonts w:eastAsia="Times New Roman"/>
          <w:szCs w:val="24"/>
        </w:rPr>
      </w:pPr>
      <w:r>
        <w:rPr>
          <w:rFonts w:eastAsia="Times New Roman"/>
          <w:szCs w:val="24"/>
        </w:rPr>
        <w:t>Τελειώνω, γιατί μου έδειξε και ανοχή η κύρια Πρόεδρος.</w:t>
      </w:r>
    </w:p>
    <w:p w14:paraId="56AE4CFE" w14:textId="77777777" w:rsidR="00845C2F" w:rsidRDefault="0009484C">
      <w:pPr>
        <w:spacing w:after="0" w:line="600" w:lineRule="auto"/>
        <w:ind w:firstLine="720"/>
        <w:jc w:val="both"/>
        <w:rPr>
          <w:rFonts w:eastAsia="Times New Roman"/>
          <w:szCs w:val="24"/>
        </w:rPr>
      </w:pPr>
      <w:r>
        <w:rPr>
          <w:rFonts w:eastAsia="Times New Roman"/>
          <w:szCs w:val="24"/>
        </w:rPr>
        <w:t xml:space="preserve">Θέλω, λοιπόν, να πω το εξής: Η χώρα πρέπει οπωσδήποτε να μπει σε αναπτυξιακή πορεία. Δεν έχει άλλα περιθώρια. Έχει φτάσει στον πάτο. Άρα πρέπει να μπει κι εμείς θα βοηθήσουμε να μπει, γιατί εμάς μας ενδιαφέρει η χώρα. Όλες οι θυσίες που έγιναν τα προηγούμενα χρόνια πρέπει να πιάσουν τόπο και δεν θέλουμε να χαθούν στα χέρια τα δικά σας. Δεν θέλουμε άλλο να συρρικνωθεί η ελληνική οικονομία. </w:t>
      </w:r>
    </w:p>
    <w:p w14:paraId="56AE4CFF" w14:textId="77777777" w:rsidR="00845C2F" w:rsidRDefault="0009484C">
      <w:pPr>
        <w:spacing w:after="0" w:line="600" w:lineRule="auto"/>
        <w:ind w:firstLine="720"/>
        <w:jc w:val="both"/>
        <w:rPr>
          <w:rFonts w:eastAsia="Times New Roman"/>
          <w:szCs w:val="24"/>
        </w:rPr>
      </w:pPr>
      <w:r>
        <w:rPr>
          <w:rFonts w:eastAsia="Times New Roman"/>
          <w:szCs w:val="24"/>
        </w:rPr>
        <w:t xml:space="preserve">Ξέρουμε ότι υπάρχουν πλεονεκτήματα στον πρωτογενή τομέα για την παραγωγική ανασυγκρότηση της χώρας. Ξέρουμε ότι έχουμε πραγματικά πλεονεκτήματα. Τα είπαν συνάδελφοί μου. Τα είπε ο Γιάννης Μανιάτης για το φυσικό περιβάλλον. Τα είπε και ο Μιχάλης Τζελέπης για την αγροτική οικονομία. Έχουμε προβλήματα, μπορούμε, όμως, να αναπτύξουμε πολύ περισσότερο και καλύτερο τουρισμό. </w:t>
      </w:r>
    </w:p>
    <w:p w14:paraId="56AE4D00" w14:textId="77777777" w:rsidR="00845C2F" w:rsidRDefault="0009484C">
      <w:pPr>
        <w:spacing w:after="0" w:line="600" w:lineRule="auto"/>
        <w:ind w:firstLine="720"/>
        <w:jc w:val="both"/>
        <w:rPr>
          <w:rFonts w:eastAsia="Times New Roman"/>
          <w:szCs w:val="24"/>
        </w:rPr>
      </w:pPr>
      <w:r>
        <w:rPr>
          <w:rFonts w:eastAsia="Times New Roman"/>
          <w:szCs w:val="24"/>
        </w:rPr>
        <w:lastRenderedPageBreak/>
        <w:t>Πρέπει, λοιπόν, να τα δούμε όλα αυτά μαζί. Εμείς δεν θα είμαστε απέναντί σας. Θα είμαστε μαζί σας. Εξάλλου, εμείς την επίκαιρη επερώτηση την κάναμε για να κινητοποιήσουμε όσο μπορούμε περισσότερο τους Υπουργούς και την Κυβέρνηση και για να δούμε προς τα πού πάει αυτή η αναπτυξιακή πορεία της χώρας.</w:t>
      </w:r>
    </w:p>
    <w:p w14:paraId="56AE4D01" w14:textId="77777777" w:rsidR="00845C2F" w:rsidRDefault="0009484C">
      <w:pPr>
        <w:spacing w:after="0" w:line="600" w:lineRule="auto"/>
        <w:ind w:firstLine="720"/>
        <w:jc w:val="both"/>
        <w:rPr>
          <w:rFonts w:eastAsia="Times New Roman"/>
          <w:szCs w:val="24"/>
        </w:rPr>
      </w:pPr>
      <w:r>
        <w:rPr>
          <w:rFonts w:eastAsia="Times New Roman"/>
          <w:szCs w:val="24"/>
        </w:rPr>
        <w:t>Αγαπητέ μου κύριε Υπουργέ, δεν την βλέπουμε. Αν έχετε την καλοσύνη, να μας την εξηγήσετε τώρα που θα πάρετε τον λόγο.</w:t>
      </w:r>
    </w:p>
    <w:p w14:paraId="56AE4D02" w14:textId="77777777" w:rsidR="00845C2F" w:rsidRDefault="0009484C">
      <w:pPr>
        <w:spacing w:after="0" w:line="600" w:lineRule="auto"/>
        <w:ind w:firstLine="720"/>
        <w:jc w:val="both"/>
        <w:rPr>
          <w:rFonts w:eastAsia="Times New Roman"/>
          <w:szCs w:val="24"/>
        </w:rPr>
      </w:pPr>
      <w:r>
        <w:rPr>
          <w:rFonts w:eastAsia="Times New Roman"/>
          <w:szCs w:val="24"/>
        </w:rPr>
        <w:t>Σας ευχαριστώ πολύ.</w:t>
      </w:r>
    </w:p>
    <w:p w14:paraId="56AE4D03" w14:textId="77777777" w:rsidR="00845C2F" w:rsidRDefault="0009484C">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56AE4D04" w14:textId="77777777" w:rsidR="00845C2F" w:rsidRDefault="0009484C">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Τελευταίος από τους επερωτώντες Βουλευτές είναι ο κ. Παπαθεοδώρου. </w:t>
      </w:r>
    </w:p>
    <w:p w14:paraId="56AE4D05" w14:textId="77777777" w:rsidR="00845C2F" w:rsidRDefault="0009484C">
      <w:pPr>
        <w:spacing w:after="0" w:line="600" w:lineRule="auto"/>
        <w:ind w:firstLine="720"/>
        <w:jc w:val="both"/>
        <w:rPr>
          <w:rFonts w:eastAsia="Times New Roman"/>
          <w:szCs w:val="24"/>
        </w:rPr>
      </w:pPr>
      <w:r>
        <w:rPr>
          <w:rFonts w:eastAsia="Times New Roman"/>
          <w:szCs w:val="24"/>
        </w:rPr>
        <w:t>Έχετε κι εσείς, κύριε Παπαθεοδώρου, τον λόγο για τρία συν δύο, άρα πέντε λεπτά.</w:t>
      </w:r>
    </w:p>
    <w:p w14:paraId="56AE4D06" w14:textId="77777777" w:rsidR="00845C2F" w:rsidRDefault="0009484C">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κυρία Πρόεδρε.</w:t>
      </w:r>
    </w:p>
    <w:p w14:paraId="56AE4D07" w14:textId="77777777" w:rsidR="00845C2F" w:rsidRDefault="0009484C">
      <w:pPr>
        <w:spacing w:after="0" w:line="600" w:lineRule="auto"/>
        <w:ind w:firstLine="720"/>
        <w:jc w:val="both"/>
        <w:rPr>
          <w:rFonts w:eastAsia="Times New Roman"/>
          <w:szCs w:val="24"/>
        </w:rPr>
      </w:pPr>
      <w:r>
        <w:rPr>
          <w:rFonts w:eastAsia="Times New Roman"/>
          <w:szCs w:val="24"/>
        </w:rPr>
        <w:t xml:space="preserve">Κύριε Υπουργέ, σε οποιαδήποτε φυσιολογική χώρα η σύνδεση της οικονομίας, της ανάπτυξης και της δικαιοσύνης είναι αυτονόητη και δεδομένη. </w:t>
      </w:r>
    </w:p>
    <w:p w14:paraId="56AE4D08" w14:textId="77777777" w:rsidR="00845C2F" w:rsidRDefault="0009484C">
      <w:pPr>
        <w:spacing w:after="0" w:line="600" w:lineRule="auto"/>
        <w:ind w:firstLine="720"/>
        <w:jc w:val="both"/>
        <w:rPr>
          <w:rFonts w:eastAsia="Times New Roman"/>
          <w:szCs w:val="24"/>
        </w:rPr>
      </w:pPr>
      <w:r>
        <w:rPr>
          <w:rFonts w:eastAsia="Times New Roman"/>
          <w:szCs w:val="24"/>
        </w:rPr>
        <w:t xml:space="preserve">Επειδή, λοιπόν, σήμερα έχουμε να συζητήσουμε τα πεπραγμένα της Κυβέρνησης όλο αυτό το διάστημα από τότε που αναλάβατε τη διακυβέρνηση της χώρας στο επίπεδο αυτής της σύνδεσης, δηλαδή τι κάνατε στον τομέα της δικαιοσύνης έτσι ώστε να διευκολυνθεί η οικονομική ανάπτυξη της χώρας, θα πρέπει να δούμε ότι από την πρώτη στιγμή που αναλάβατε τα καθήκοντά σας, το κύριο μέλημα της Κυβέρνησης ήταν να κινηθεί αντιπαραθετικά με τη δικαιοσύνη. </w:t>
      </w:r>
    </w:p>
    <w:p w14:paraId="56AE4D09" w14:textId="77777777" w:rsidR="00845C2F" w:rsidRDefault="0009484C">
      <w:pPr>
        <w:spacing w:after="0" w:line="600" w:lineRule="auto"/>
        <w:ind w:firstLine="720"/>
        <w:jc w:val="both"/>
        <w:rPr>
          <w:rFonts w:eastAsia="Times New Roman"/>
          <w:szCs w:val="24"/>
        </w:rPr>
      </w:pPr>
      <w:r>
        <w:rPr>
          <w:rFonts w:eastAsia="Times New Roman"/>
          <w:szCs w:val="24"/>
        </w:rPr>
        <w:lastRenderedPageBreak/>
        <w:t>Τι σημαίνει «αντιπαραθετικά»; Σημαίνει ότι οι ενέργειες που έγιναν μέχρι σήμερα σε σχέση με τη λειτουργία της δικαιοσύνης ήταν να βρίσκει την Κυβέρνηση απέναντί της: Εκφοβισμοί δικαστών, παρεμβάσεις στην ηγεσία της δικαιοσύνης, καθοδήγηση ορισμένων από τις πιο σοβαρές υποθέσεις. Αντί να υπάρξει μία ενίσχυση των θεσμών, εσείς κινηθήκατε ιδεολογικά, όπως το κάνατε και προηγουμένως, σε μία αντιπαράθεση με τη δικαιοσύνη, με σκοπό είτε να ελέγξετε τις αποφάσεις της είτε από την άλλη πλευρά να δημιουργήσετε συνθήκες καθεστωτικής προοπτικής για τη δική σας διακυβέρνηση.</w:t>
      </w:r>
    </w:p>
    <w:p w14:paraId="56AE4D0A" w14:textId="77777777" w:rsidR="00845C2F" w:rsidRDefault="0009484C">
      <w:pPr>
        <w:spacing w:after="0" w:line="600" w:lineRule="auto"/>
        <w:ind w:firstLine="720"/>
        <w:jc w:val="both"/>
        <w:rPr>
          <w:rFonts w:eastAsia="Times New Roman"/>
          <w:szCs w:val="24"/>
        </w:rPr>
      </w:pPr>
      <w:r>
        <w:rPr>
          <w:rFonts w:eastAsia="Times New Roman"/>
          <w:szCs w:val="24"/>
        </w:rPr>
        <w:t xml:space="preserve">Τα πράγματα, όμως, φαίνεται ότι εξελίσσονται πολύ αρνητικά για τη χώρα, ακριβώς γιατί δεν έγινε καμμία μεταρρύθμιση στον χώρο της δικαιοσύνης. Η Ελλάδα, σύμφωνα με την Παγκόσμια Τράπεζα, βρίσκεται ουραγός στην Ευρώπη ως προς το χρονικό διάστημα που χρειάζεται για να επιλυθεί δικαστικά η εφαρμογή μιας σύμβασης, αλλά και τέταρτη από το τέλος παγκοσμίως μεταξύ </w:t>
      </w:r>
      <w:proofErr w:type="spellStart"/>
      <w:r>
        <w:rPr>
          <w:rFonts w:eastAsia="Times New Roman"/>
          <w:szCs w:val="24"/>
        </w:rPr>
        <w:t>εκατόν</w:t>
      </w:r>
      <w:proofErr w:type="spellEnd"/>
      <w:r>
        <w:rPr>
          <w:rFonts w:eastAsia="Times New Roman"/>
          <w:szCs w:val="24"/>
        </w:rPr>
        <w:t xml:space="preserve"> ενενήντα χωρών. </w:t>
      </w:r>
    </w:p>
    <w:p w14:paraId="56AE4D0B" w14:textId="77777777" w:rsidR="00845C2F" w:rsidRDefault="0009484C">
      <w:pPr>
        <w:spacing w:after="0" w:line="600" w:lineRule="auto"/>
        <w:ind w:firstLine="720"/>
        <w:jc w:val="both"/>
        <w:rPr>
          <w:rFonts w:eastAsia="Times New Roman"/>
          <w:szCs w:val="24"/>
        </w:rPr>
      </w:pPr>
      <w:r>
        <w:rPr>
          <w:rFonts w:eastAsia="Times New Roman"/>
          <w:szCs w:val="24"/>
        </w:rPr>
        <w:t>Με τους ρυθμούς αυτούς που επικρατούν σήμερα στην Ελλάδα απαιτούνται κατά μέσο όσο 1.580 ημέρες ή πάνω από τέσσερα χρόνια για την επίλυση στα δικαστήρια μιας εμπορικής διαφοράς.</w:t>
      </w:r>
    </w:p>
    <w:p w14:paraId="56AE4D0C"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Σύμφωνα μ’ αυτά τα στοιχεία, μόνο το Αφγανιστάν και η Γουινέα χρειάζονται περισσότερο χρόνο. Στην Ευρώπη δε ο μέσος αντίστοιχος χρόνος είναι 486 ημέρες και στις χώρες του ΟΟΣΑ 533 ημέρες. Ακόμα και σε σχέση με τις χώρες του ΟΟΣΑ χρειαζόμαστε το τριπλάσιο χρονικό διάστημα. </w:t>
      </w:r>
    </w:p>
    <w:p w14:paraId="56AE4D0D"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Απογοητευτικές, επίσης, παραμένουν για την ώρα και οι επιδόσεις της χώρας ως προς τον χρόνο που απαιτείται για να ολοκληρωθούν οι διαδικασίες πτώχευσης. Η μελέτη του Παρατηρητηρίου Επιχειρηματικού Περιβάλλοντος του ΣΕΒ που έγινε προ διετίας, επισημαίνει πως η εξοικονόμηση που </w:t>
      </w:r>
      <w:r>
        <w:rPr>
          <w:rFonts w:eastAsia="Times New Roman" w:cs="Times New Roman"/>
          <w:szCs w:val="24"/>
        </w:rPr>
        <w:lastRenderedPageBreak/>
        <w:t xml:space="preserve">μπορεί να προκύψει από τη σύντμηση της ολοκλήρωσης της διαδικασίας κατά τρία έτη -δηλαδή από 11,3 χρόνια που είναι σήμερα σε 8,3 χρόνια- θα μπορούσε να προσθέσει στο ΑΕΠ 0,3%. </w:t>
      </w:r>
    </w:p>
    <w:p w14:paraId="56AE4D0E"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λοιπόν, βρισκόμαστε μπροστά σε μια κατάσταση όπου από τη μία πλευρά η δικαιοσύνη δεν λειτουργεί αναπτυξιακά, οι επιχειρήσεις δεν μπορούν να στηρίζονται στη δικαιοσύνη, δεν επιλύονται οι διαφορές με εξωδικαστικό τρόπο, καμμία μεταρρύθμιση για την επιτάχυνση της δικαιοσύνης δεν έχει γίνει μέχρι σήμερα και από την άλλη, αυτή η διαδικασία έρχεται να συγκρουστεί με ένα ερώτημα: Όταν αναλάβατε, είχατε σχεδόν όλη την αναμόρφωση των κωδίκων έτοιμη. Μέχρι σήμερα μας λέτε ότι από τον ένα μήνα στον άλλο θα έρθουν να ψηφιστούν από τη Βουλή. Είναι σαν την ανάπτυξη που όλο έρχεται και ποτέ δεν φθάνει. </w:t>
      </w:r>
    </w:p>
    <w:p w14:paraId="56AE4D0F"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Στόχος, λοιπόν, της χώρας, για να προστατευθούν και να ενισχυθούν σημαντικά σήμερα η επιχειρηματικότητα, τα κίνητρα επένδυσης, η προσέλκυση ξένων κεφαλαίων και επενδύσεων, θα πρέπει να είναι η ενίσχυση του επιχειρηματικού και οικονομικού περιβάλλοντος με ασφάλεια δικαίου. Αυτό σημαίνει ταχεία επίλυση των διαφορών σε σχέση με τις επενδύσεις, αποτελεσματική αντιμετώπιση της διαφθοράς και πάταξη της εγκληματικότητας, η ισότητα πρόσβασης στις υπηρεσίες δικαιοσύνης για την αποφυγή χρήσης του δικαστικού συστήματος ως μέσο αθέμιτου ανταγωνισμού. </w:t>
      </w:r>
    </w:p>
    <w:p w14:paraId="56AE4D10"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σημαίνουν όλα αυτά; Σημαίνουν ότι σήμερα χρειάζεται μια γενναία μεταρρύθμιση στη δικαιοσύνη, για να μπορεί να απελευθερωθεί η ανάπτυξη της χώρας. Γενναία μεταρρύθμιση σημαίνει νέοι θεσμοί. Γενναία μεταρρύθμιση σημαίνει απελευθέρωση της δικαστικής ύλης από χρόνια προβλήματα. </w:t>
      </w:r>
    </w:p>
    <w:p w14:paraId="56AE4D11"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όλα αυτά μέχρι σήμερα η Κυβέρνηση δεν έχει φέρει ούτε ένα νομοσχέδιο. Δυόμισι χρόνια τώρα το μόνο πράγμα που έχει γίνει είναι να κυρώνουμε στη Βουλή μια σειρά από ευρωπαϊκές οδηγίες </w:t>
      </w:r>
      <w:r>
        <w:rPr>
          <w:rFonts w:eastAsia="Times New Roman" w:cs="Times New Roman"/>
          <w:szCs w:val="24"/>
        </w:rPr>
        <w:lastRenderedPageBreak/>
        <w:t xml:space="preserve">και μόνο δύο νομοσχέδια τα οποία είχαν ουσιαστικό περιεχόμενο ως προς την αλλαγή του σημερινού δικαίου. </w:t>
      </w:r>
    </w:p>
    <w:p w14:paraId="56AE4D12"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σημαίνει, όμως, αυτό επιτάχυνση της δικαιοσύνης. Επιτάχυνση της δικαιοσύνης σημαίνει πάνω από όλα να μπορούμε να εφεύρουμε, να επινοήσουμε και να εφαρμόσουμε διαδικασίες οι οποίες θα βγάλουν τη χώρα από το τέλμα, θα δώσουν ανάσα στον πολίτη, θα δώσουν ισότητα στους διαδίκους και κυρίως δικαιοσύνη για αυτά τα οποία ζητούν κάθε φορά από τα δικαστήρια. </w:t>
      </w:r>
    </w:p>
    <w:p w14:paraId="56AE4D13"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τον σκοπό αυτό, δηλαδή της οικονομικής και επιχειρηματικής ανάπτυξης της χώρας, θα πρέπει να δοθεί άμεση προτεραιότητα στην αναμόρφωση του θεσμικού πλαισίου, στην προσαρμογή του στα νέα κοινωνικά και οικονομικά δεδομένα που είναι δεδομένα κρίσης, καθώς και στην ενίσχυση των εναλλακτικών μεθόδων επίλυσης διαφορών, όπως για παράδειγμα είναι η διαμεσολάβηση ή η ποινική διαπραγμάτευση. </w:t>
      </w:r>
    </w:p>
    <w:p w14:paraId="56AE4D14"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όλα αυτά η Κυβέρνηση δεν έχει δώσει μέχρι σήμερα καμμία απάντηση. Δυόμισι χρόνια τώρα η μεταρρύθμιση στη δικαιοσύνη παραμένει ζητούμενο και όμως είναι ένας όρος για την ανάπτυξη της χώρας. Νομίζω ότι αυτό είναι συνυφασμένο με την επόμενη μέρα, μιας και αποδειχθήκατε παντελώς αδρανείς, αλλά οπωσδήποτε και ανίκανοι να σκεφθείτε πώς μπορείτε να συνδέσετε την απονομή της δικαιοσύνης με την οικονομική ανάπτυξη της χώρας. </w:t>
      </w:r>
    </w:p>
    <w:p w14:paraId="56AE4D15"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AE4D16" w14:textId="77777777" w:rsidR="00845C2F" w:rsidRDefault="0009484C">
      <w:pPr>
        <w:spacing w:after="0" w:line="600" w:lineRule="auto"/>
        <w:ind w:left="360" w:firstLine="36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D17"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τον λόγο έχει ο κύριος Υπουργός. </w:t>
      </w:r>
    </w:p>
    <w:p w14:paraId="56AE4D18"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 χρόνος σας είναι είκοσι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δέκα λεπτά για τη δευτερολογία και πέντε για την </w:t>
      </w:r>
      <w:proofErr w:type="spellStart"/>
      <w:r>
        <w:rPr>
          <w:rFonts w:eastAsia="Times New Roman" w:cs="Times New Roman"/>
          <w:szCs w:val="24"/>
        </w:rPr>
        <w:t>τριτολογία</w:t>
      </w:r>
      <w:proofErr w:type="spellEnd"/>
      <w:r>
        <w:rPr>
          <w:rFonts w:eastAsia="Times New Roman" w:cs="Times New Roman"/>
          <w:szCs w:val="24"/>
        </w:rPr>
        <w:t xml:space="preserve">. Θέλετε να κάνετε χρήση της </w:t>
      </w:r>
      <w:proofErr w:type="spellStart"/>
      <w:r>
        <w:rPr>
          <w:rFonts w:eastAsia="Times New Roman" w:cs="Times New Roman"/>
          <w:szCs w:val="24"/>
        </w:rPr>
        <w:t>πρωτολογίας</w:t>
      </w:r>
      <w:proofErr w:type="spellEnd"/>
      <w:r>
        <w:rPr>
          <w:rFonts w:eastAsia="Times New Roman" w:cs="Times New Roman"/>
          <w:szCs w:val="24"/>
        </w:rPr>
        <w:t xml:space="preserve">; Σας δίνω είκοσι λεπτά και βλέπουμε.  </w:t>
      </w:r>
    </w:p>
    <w:p w14:paraId="56AE4D19"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Ευχαριστώ, κυρία Πρόεδρε. </w:t>
      </w:r>
    </w:p>
    <w:p w14:paraId="56AE4D1A"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Εφόσον και οι Βουλευτές, από ό,τι κατάλαβα, εξάντλησαν τον χρόνο τους και δεν θα δευτερολογήσουν, δεν νομίζω ότι υπάρχει λόγος να δευτερολογήσω και εγώ. </w:t>
      </w:r>
    </w:p>
    <w:p w14:paraId="56AE4D1B"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εκτίμησή μου είναι ότι οι υπογράφοντες την επίκαιρη επερώτηση που συζητάμε σήμερα προσδοκούσαν πολύ διαφορετικές εξελίξεις από αυτές που τελικά συνέβησαν τους τελευταίους μήνες. Προσδοκούσαν μάλλον να μην κλείσει η δεύτερη αξιολόγηση, προσδοκούσαν την κατάρρευση της οικονομίας και </w:t>
      </w:r>
      <w:proofErr w:type="spellStart"/>
      <w:r>
        <w:rPr>
          <w:rFonts w:eastAsia="Times New Roman" w:cs="Times New Roman"/>
          <w:szCs w:val="24"/>
        </w:rPr>
        <w:t>συνεπαγωγικά</w:t>
      </w:r>
      <w:proofErr w:type="spellEnd"/>
      <w:r>
        <w:rPr>
          <w:rFonts w:eastAsia="Times New Roman" w:cs="Times New Roman"/>
          <w:szCs w:val="24"/>
        </w:rPr>
        <w:t xml:space="preserve"> ραγδαίες πολιτικές εξελίξεις, οι οποίες θα τους </w:t>
      </w:r>
      <w:proofErr w:type="spellStart"/>
      <w:r>
        <w:rPr>
          <w:rFonts w:eastAsia="Times New Roman" w:cs="Times New Roman"/>
          <w:szCs w:val="24"/>
        </w:rPr>
        <w:t>επανέφεραν</w:t>
      </w:r>
      <w:proofErr w:type="spellEnd"/>
      <w:r>
        <w:rPr>
          <w:rFonts w:eastAsia="Times New Roman" w:cs="Times New Roman"/>
          <w:szCs w:val="24"/>
        </w:rPr>
        <w:t xml:space="preserve"> γρήγορα, όπως ήλπιζαν, στην εξουσία. </w:t>
      </w:r>
    </w:p>
    <w:p w14:paraId="56AE4D1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Εντάσσεται, δηλαδή, και αυτή η επίκαιρη επερώτηση στο γενικότερο κλίμα καταστροφολογίας, το οποίο καλλιεργήθηκε όχι μόνον τους τελευταίους μήνες, αλλά καθ’ όλη τη διάρκεια των δύο χρόνων διακυβέρνησης του ΣΥΡΙΖΑ. Οι προσδοκίες, όμως, αυτές διαψεύστηκαν παταγωδώς. </w:t>
      </w:r>
    </w:p>
    <w:p w14:paraId="56AE4D1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Κυβέρνηση πέτυχε μία συμφωνία η οποία αφ’ ενός δίνει διέξοδο στην ελληνική οικονομία –και αυτό ήδη αποτυπώνεται στην αντιμετώπιση που έχει αυτή η συμφωνία από τις αγορές- αλλά και συνδέει –και αυτό είναι πολύ σημαντικό- το βασικό δομικό πρόβλημα της ελληνικής οικονομίας, το </w:t>
      </w:r>
      <w:r>
        <w:rPr>
          <w:rFonts w:eastAsia="Times New Roman" w:cs="Times New Roman"/>
          <w:szCs w:val="24"/>
        </w:rPr>
        <w:lastRenderedPageBreak/>
        <w:t>ζήτημα του χρέους, με την αναπτυξιακή προοπτική της χώρας. Το συνδέει περιλαμβάνοντας σημαντικές αναπτυξιακές πρόνοιες, όπως είναι η Αναπτυξιακή Τράπεζα και τα αναπτυξιακά αντίμετρα, που οχυρώνουν και ενισχύουν περισσότερο αυτήν την ανάπτυξη.</w:t>
      </w:r>
    </w:p>
    <w:p w14:paraId="56AE4D1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Όλα αυτά τα πετύχαμε διαπραγματευόμενοι σκληρά, με γνώμονα τα συμφέροντα της χώρας και της κοινωνικής πλειοψηφίας, κάτι που ουδέποτε έκαναν οι προηγούμενες, οι δικές σας κυβερνήσεις. Σίγουρα δεν τα πετύχαμε ακολουθώντας τις δικές σας συμβουλές να κλείσουμε την αξιολόγηση όπως-όπως, παίρνοντας αυτά που μας έδιναν, ικανοποιώντας τις παράλογες απαιτήσεις των δανειστών.</w:t>
      </w:r>
    </w:p>
    <w:p w14:paraId="56AE4D1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Οι συντάκτες της συγκεκριμένης επίκαιρης επερώτησης, όμως, προσδοκούσαν επίσης την κατάρρευση της οικονομίας. Είναι η ίδια εκτίμηση που επαναλαμβάνεται μονότονα από το 2015 και η οποία, όμως, για μία ακόμη φορά διαψεύδεται από την πραγματικότητα.</w:t>
      </w:r>
    </w:p>
    <w:p w14:paraId="56AE4D2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στοιχεία των τελευταίων μηνών δείχνουν ανάκαμψη της ελληνικής οικονομίας, η οποία σταθερά ενισχύεται μήνα με τον μήνα. Δεν είναι μόνον ο ρυθμός ανάπτυξης του πρώτου τριμήνου του 2017 -0,4%- που είναι θετικός, είναι και μια σειρά ποιοτικών δεικτών, οι οποίοι κατά τη γνώμη μας είναι πιο σημαντικοί και δείχνουν την προοπτική για το επόμενο διάστημα: Είναι η αύξηση της βιομηχανικής παραγωγής κατά 24,5% και 10,7% τον Μάρτιο και τον Απρίλιο του 2017 σε σχέση με τους αντίστοιχους μήνες της προηγούμενης χρονιάς. Είναι η αύξηση κατά 17,9% των εξαγωγών το τετράμηνο Ιανουαρίου – Απριλίου του 2017 σε σχέση με το 2016. Είναι για πρώτη φορά μετά από χρόνια η αύξηση του όγκου των λιανικών πωλήσεων. Είναι η θεαματική αύξηση των άμεσων ξένων επενδύσεων κατά 237% το πρώτο τετράμηνο του 2017 σε σύγκριση με εκείνο του 2016. Αυτά είναι τα επίσημα στοιχεία από την Τράπεζα της Ελλάδος. </w:t>
      </w:r>
    </w:p>
    <w:p w14:paraId="56AE4D2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το πιο σημαντικό απ’ όλα είναι η σταδιακή αποκλιμάκωση, η σταδιακή μείωση της ανεργίας. Ανακοινώθηκε, όπως γνωρίζετε πάρα πολύ καλά, τις τελευταίες ημέρες για τον Απρίλιο του 2017 ότι έπεσε σε ποσοστό 21,7% και με τη δημιουργία νέων θέσεων εργασίας. Όπως ανακοινώθηκε μάλιστα σήμερα το πρωί από το σύστημα «ΕΡΓΑΝΗ», σημειώθηκε νέο ρεκόρ στη δημιουργία νέων θέσεων εργασίας. </w:t>
      </w:r>
    </w:p>
    <w:p w14:paraId="56AE4D2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Φυσικά όλο αυτό το περιβάλλον δεν μας κάνει να πανηγυρίζουμε. Έχουμε πλήρη επίγνωση ότι η κατάσταση για την κοινωνική πλειοψηφία παραμένει πάρα πολύ δύσκολη. Γι’ αυτό και στο Υπουργείο Οικονομίας, όπως και συνολικά στην Κυβέρνηση, παλεύουμε καθημερινά προκειμένου αυτοί οι θετικοί μακροοικονομικοί δείκτες να μετουσιώνονται γρήγορα σε χειροπιαστά αποτελέσματα στην πραγματική οικονομία και στην ουσιαστική βελτίωση της ζωής των πολιτών.</w:t>
      </w:r>
    </w:p>
    <w:p w14:paraId="56AE4D2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περίμενε, όμως, κανείς ότι δεδομένου αυτού του πλαισίου το οποίο μόλις περιέγραψα, θα </w:t>
      </w:r>
      <w:proofErr w:type="spellStart"/>
      <w:r>
        <w:rPr>
          <w:rFonts w:eastAsia="Times New Roman" w:cs="Times New Roman"/>
          <w:szCs w:val="24"/>
        </w:rPr>
        <w:t>κατετίθεντο</w:t>
      </w:r>
      <w:proofErr w:type="spellEnd"/>
      <w:r>
        <w:rPr>
          <w:rFonts w:eastAsia="Times New Roman" w:cs="Times New Roman"/>
          <w:szCs w:val="24"/>
        </w:rPr>
        <w:t xml:space="preserve"> ερωτήσεις όπως η συγκεκριμένη, οι οποίες θα προσπαθούσαν να καταθέσουν προτάσεις, να αναγνωρίσουν αυτήν τη βελτίωση του κλίματος και να προσπαθήσουν να χτίσουν πάνω σε αυτήν για να γίνει ακόμα θετικότερο το οικονομικό περιβάλλον το επόμενο διάστημα. </w:t>
      </w:r>
    </w:p>
    <w:p w14:paraId="56AE4D2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Αντ’ αυτού, κυρίες και κύριοι Βουλευτές της Δημοκρατικής Συμπαράταξης, έχουμε μία επίκαιρη επερώτηση, η οποία τολμώ να πω ότι περιλαμβάνει πάρα πολλά ψεύδη και ανακρίβειες.</w:t>
      </w:r>
    </w:p>
    <w:p w14:paraId="56AE4D2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Αλήθεια;</w:t>
      </w:r>
    </w:p>
    <w:p w14:paraId="56AE4D2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Αλήθεια. Θα αναφερθώ πολύ συγκεκριμένα σε αυτά.</w:t>
      </w:r>
    </w:p>
    <w:p w14:paraId="56AE4D2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παρακάμψω τις προσωπικές εμπαθείς αναφορές προς το πρόσωπό μου. Αυτές χαρακτηρίζουν τους συντάκτες της επερώτησης και το αφήνω και στην κρίση των Βουλευτών. Θα προχωρήσω στην ουσία. </w:t>
      </w:r>
    </w:p>
    <w:p w14:paraId="56AE4D2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Μου κάνει εντύπωση ότι οι επτά Βουλευτές της Δημοκρατικής Συμπαράταξης που τοποθετήθηκαν ήδη, δεν αναφέρθηκαν παρά επουσιωδώς στα βασικά ζητήματα που θέτει η επερώτηση. Θα αναφερθώ, όμως, εγώ.</w:t>
      </w:r>
    </w:p>
    <w:p w14:paraId="56AE4D2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Ξεκινώ από το ΕΣΠΑ. Μας εγκαλείτε για χαμηλή απορρόφηση του ΕΣΠΑ. Αυτό αναφέρει η επερώτησή σας. Πραγματικά, απορώ. Δεν έγινε έστω μία στοιχειώδης έρευνα για να δείτε τα επίσημα στοιχεία, πριν καταθέσετε αυτή την επερώτηση; </w:t>
      </w:r>
    </w:p>
    <w:p w14:paraId="56AE4D2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Να δείτε ακριβώς ποια είναι τα στοιχεία, όχι τα δικά μας, αλλά τα επίσημα στοιχεία από τους πίνακες της Ευρωπαϊκής Επιτροπής, τα οποία δείχνουν ότι για το μεν ΕΣΠΑ 2007-2013 είμαστε πρώτοι σε απορρόφηση, έχουμε πλήρη απορρόφηση των σχετικών πόρων, ενώ και για το ΕΣΠΑ 2014-2020 είμαστε η πρώτη χώρα στην ενεργοποίηση των σχετικών προγραμμάτων. </w:t>
      </w:r>
    </w:p>
    <w:p w14:paraId="56AE4D2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Καταθέτω για μία ακόμη φορά –το έχω ξανακάνει στο παρελθόν, αλλά φαίνεται ότι πρέπει να το επαναλάβω- τα σχετικά έγγραφα στα Πρακτικά.</w:t>
      </w:r>
    </w:p>
    <w:p w14:paraId="56AE4D2C" w14:textId="77777777" w:rsidR="00845C2F" w:rsidRDefault="0009484C">
      <w:pPr>
        <w:spacing w:after="0" w:line="600" w:lineRule="auto"/>
        <w:ind w:firstLine="720"/>
        <w:jc w:val="both"/>
        <w:rPr>
          <w:rFonts w:eastAsia="Times New Roman"/>
          <w:szCs w:val="24"/>
        </w:rPr>
      </w:pPr>
      <w:r>
        <w:rPr>
          <w:rFonts w:eastAsia="Times New Roman"/>
          <w:szCs w:val="24"/>
        </w:rPr>
        <w:t xml:space="preserve">(Στο σημείο αυτό ο Αναπληρωτής Υπουργός κ. Αλέξανδρος </w:t>
      </w:r>
      <w:proofErr w:type="spellStart"/>
      <w:r>
        <w:rPr>
          <w:rFonts w:eastAsia="Times New Roman"/>
          <w:szCs w:val="24"/>
        </w:rPr>
        <w:t>Χαρίτσης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6AE4D2D"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Η πρωτιά αυτή είναι ακόμη πιο μεγάλη αν αναλογιστεί κανείς την τραγική κατάσταση που παραλάβαμε στο ΕΣΠΑ στις αρχές του 2015. Η απορρόφηση ήταν ιδιαίτερα χαμηλή. Αναφέρω συγκεκριμένα </w:t>
      </w:r>
      <w:r>
        <w:rPr>
          <w:rFonts w:eastAsia="Times New Roman"/>
          <w:szCs w:val="24"/>
        </w:rPr>
        <w:lastRenderedPageBreak/>
        <w:t xml:space="preserve">προγράμματα, για να μιλήσουμε πιο συγκεκριμένα, όπως είναι το πρόγραμμα της ψηφιακής σύγκλισης, ένα πρόγραμμα το οποίο πολλές φορές συζητιέται σε σχέση με τα έργα ηλεκτρονικής διακυβέρνησης και την ανάγκη αναμόρφωσης της δημόσιας διοίκησης. </w:t>
      </w:r>
    </w:p>
    <w:p w14:paraId="56AE4D2E"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Αυτό το πρόγραμμα, λοιπόν, στις αρχές του 2015 είχε απορρόφηση μόλις 60% των διαθέσιμων πόρων και μάλιστα, με πολλά σκάνδαλα και έρευνα από το ΣΔΟΕ, τον εισαγγελέα και την Ευρωπαϊκή Υπηρεσία Καταπολέμησης της Απάτης, τη γνωστή </w:t>
      </w:r>
      <w:r>
        <w:rPr>
          <w:rFonts w:eastAsia="Times New Roman"/>
          <w:szCs w:val="24"/>
          <w:lang w:val="en-US"/>
        </w:rPr>
        <w:t>OLAF</w:t>
      </w:r>
      <w:r>
        <w:rPr>
          <w:rFonts w:eastAsia="Times New Roman"/>
          <w:szCs w:val="24"/>
        </w:rPr>
        <w:t xml:space="preserve">. Έτσι, βλέπετε, διαχειρίζονταν τα κοινοτικά προγράμματα οι προκάτοχοί μας. </w:t>
      </w:r>
    </w:p>
    <w:p w14:paraId="56AE4D2F"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Εμείς, αντίθετα, μέσα σε έναν χρόνο, μέχρι το τέλος του 2015, φθάσαμε το συγκεκριμένο πρόγραμμα, όπως και όλα τα άλλα, σε απορρόφηση 100%. </w:t>
      </w:r>
    </w:p>
    <w:p w14:paraId="56AE4D30"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Ακόμη χειρότερα -και αυτή είναι και η αντίφαση του τρόπου με τον οποίο γινόταν η διαχείριση τα προηγούμενα χρόνια- σε άλλα προγράμματα είχαμε </w:t>
      </w:r>
      <w:proofErr w:type="spellStart"/>
      <w:r>
        <w:rPr>
          <w:rFonts w:eastAsia="Times New Roman"/>
          <w:szCs w:val="24"/>
        </w:rPr>
        <w:t>υπερδεσμεύσεις</w:t>
      </w:r>
      <w:proofErr w:type="spellEnd"/>
      <w:r>
        <w:rPr>
          <w:rFonts w:eastAsia="Times New Roman"/>
          <w:szCs w:val="24"/>
        </w:rPr>
        <w:t xml:space="preserve"> οι οποίες έφθασαν μέχρι τα 6 δισεκατομμύρια ευρώ. Μάλιστα, τους τελευταίους μήνες, πριν από τις εκλογές του Ιανουαρίου 2015, είχαμε εντάξεις έργων στα προγράμματα του ΕΣΠΑ οι οποίες έφθαναν τα 2 δισεκατομμύρια ευρώ –αναφέρομαι στην περίοδο Δεκέμβριος 2014 και Ιανουάριος 2015 μέχρι και την τελευταία ημέρα, Παρασκευή 23 Ιανουαρίου 2015- που δεν είχαν την παραμικρή μελετητική ωριμότητα και καμμία πρόβλεψη για τη χρηματοδότησή τους.</w:t>
      </w:r>
    </w:p>
    <w:p w14:paraId="56AE4D31"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Καταθέτω τους σχετικούς πίνακες στα Πρακτικά.</w:t>
      </w:r>
    </w:p>
    <w:p w14:paraId="56AE4D32" w14:textId="77777777" w:rsidR="00845C2F" w:rsidRDefault="0009484C">
      <w:pPr>
        <w:spacing w:after="0" w:line="600" w:lineRule="auto"/>
        <w:ind w:firstLine="720"/>
        <w:jc w:val="both"/>
        <w:rPr>
          <w:rFonts w:eastAsia="Times New Roman"/>
          <w:szCs w:val="24"/>
        </w:rPr>
      </w:pPr>
      <w:r>
        <w:rPr>
          <w:rFonts w:eastAsia="Times New Roman"/>
          <w:szCs w:val="24"/>
        </w:rPr>
        <w:t xml:space="preserve">(Στο σημείο αυτό ο Αναπληρωτής Υπουργός κ. Αλέξανδρος </w:t>
      </w:r>
      <w:proofErr w:type="spellStart"/>
      <w:r>
        <w:rPr>
          <w:rFonts w:eastAsia="Times New Roman"/>
          <w:szCs w:val="24"/>
        </w:rPr>
        <w:t>Χαρίτσης</w:t>
      </w:r>
      <w:proofErr w:type="spellEnd"/>
      <w:r>
        <w:rPr>
          <w:rFonts w:eastAsia="Times New Roman"/>
          <w:szCs w:val="24"/>
        </w:rPr>
        <w:t xml:space="preserve">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56AE4D33"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lastRenderedPageBreak/>
        <w:t xml:space="preserve">Ουσιαστικά αυτές οι </w:t>
      </w:r>
      <w:proofErr w:type="spellStart"/>
      <w:r>
        <w:rPr>
          <w:rFonts w:eastAsia="Times New Roman"/>
          <w:szCs w:val="24"/>
        </w:rPr>
        <w:t>υπερδεσμεύσεις</w:t>
      </w:r>
      <w:proofErr w:type="spellEnd"/>
      <w:r>
        <w:rPr>
          <w:rFonts w:eastAsia="Times New Roman"/>
          <w:szCs w:val="24"/>
        </w:rPr>
        <w:t xml:space="preserve"> των 6 δισεκατομμυρίων, για να ξέρουμε για τι πράγμα μιλάμε ακριβώς, αποτελούσαν μία δημοσιονομική «βόμβα» στα θεμέλια της ελληνικής οικονομίας, την οποία εμείς έπρεπε –και αυτό πράξαμε- να απενεργοποιήσουμε, εξυγιαίνοντας τα προγράμματα, </w:t>
      </w:r>
      <w:proofErr w:type="spellStart"/>
      <w:r>
        <w:rPr>
          <w:rFonts w:eastAsia="Times New Roman"/>
          <w:szCs w:val="24"/>
        </w:rPr>
        <w:t>απεντάσσοντας</w:t>
      </w:r>
      <w:proofErr w:type="spellEnd"/>
      <w:r>
        <w:rPr>
          <w:rFonts w:eastAsia="Times New Roman"/>
          <w:szCs w:val="24"/>
        </w:rPr>
        <w:t xml:space="preserve"> έργα τα οποία δεν είχαν καμία οικονομική και κοινωνική έννοια και εξασφαλίζοντας τους πόρους για τα πραγματικά αναγκαία και ώριμα έργα έτσι ώστε αυτά να υλοποιηθούν.</w:t>
      </w:r>
    </w:p>
    <w:p w14:paraId="56AE4D34"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Σε σχέση με τα μεγάλα έργα, μου κάνει εντύπωση που δεν τίθεται και στο κείμενο της ερώτησης το ζήτημα, για παράδειγμα, τι έγινε με τους μεγάλους οδικούς άξονες, με τις πέντε συμβάσεις παραχώρησης για τους αυτοκινητοδρόμους. </w:t>
      </w:r>
    </w:p>
    <w:p w14:paraId="56AE4D35"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Υπενθυμίζω ότι μιλάμε για έργα τα οποία ξεκίνησαν ήδη από το Γ΄ Κοινοτικό Πλαίσιο Στήριξης την περίοδο 2000-2006, τα οποία είχαν κολλήσει και η χώρα διέτρεχε τον πολύ ορατό κίνδυνο τον Μάρτη του 2017 να επιστρέψει στην Ευρωπαϊκή Επιτροπή 3 δισεκατομμύρια ευρώ, χρήματα δηλαδή τα οποία είχε λάβει όλα τα προηγούμενα χρόνια, ακριβώς λόγω της αβελτηρίας και της καθυστέρησης των προηγούμενων κυβερνήσεων στην υλοποίηση αυτών των έργων. </w:t>
      </w:r>
    </w:p>
    <w:p w14:paraId="56AE4D36"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Εμείς τι κάναμε, λοιπόν; Ξεμπλοκάραμε τις σχετικές χρηματοδοτήσεις, </w:t>
      </w:r>
      <w:proofErr w:type="spellStart"/>
      <w:r>
        <w:rPr>
          <w:rFonts w:eastAsia="Times New Roman"/>
          <w:szCs w:val="24"/>
        </w:rPr>
        <w:t>επανεκκινήσαμε</w:t>
      </w:r>
      <w:proofErr w:type="spellEnd"/>
      <w:r>
        <w:rPr>
          <w:rFonts w:eastAsia="Times New Roman"/>
          <w:szCs w:val="24"/>
        </w:rPr>
        <w:t xml:space="preserve"> αυτά τα έργα και τα ολοκληρώσαμε με απόλυτη επιτυχία. </w:t>
      </w:r>
    </w:p>
    <w:p w14:paraId="56AE4D37"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t xml:space="preserve">Μιας και αναφέρθηκε ένας Βουλευτής της Δημοκρατικής Συμπαράταξης πριν συνολικά στα δημόσια έργα, αλήθεια, θεωρώ ότι συνιστά μεγάλη υποκρισία να μιλάει κανείς για τα δημόσια έργα στο ΕΣΠΑ –αναφέρθηκε και σε συγκεκριμένα έργα μάλιστα, στο έργο Πάτρα-Πύργος, το οποίο είναι και το μόνο μεγάλο οδικό έργο το οποίο έχει ενταχθεί στο νέο ΕΣΠΑ- όταν ειδικά στο συγκεκριμένο πρόγραμμα των υποδομών είχαμε </w:t>
      </w:r>
      <w:proofErr w:type="spellStart"/>
      <w:r>
        <w:rPr>
          <w:rFonts w:eastAsia="Times New Roman"/>
          <w:szCs w:val="24"/>
        </w:rPr>
        <w:t>υπερδεσμεύσεις</w:t>
      </w:r>
      <w:proofErr w:type="spellEnd"/>
      <w:r>
        <w:rPr>
          <w:rFonts w:eastAsia="Times New Roman"/>
          <w:szCs w:val="24"/>
        </w:rPr>
        <w:t xml:space="preserve"> οι οποίες έφθαναν το 260%. </w:t>
      </w:r>
    </w:p>
    <w:p w14:paraId="56AE4D38" w14:textId="77777777" w:rsidR="00845C2F" w:rsidRDefault="0009484C">
      <w:pPr>
        <w:tabs>
          <w:tab w:val="left" w:pos="1800"/>
        </w:tabs>
        <w:spacing w:after="0" w:line="600" w:lineRule="auto"/>
        <w:ind w:firstLine="720"/>
        <w:jc w:val="both"/>
        <w:rPr>
          <w:rFonts w:eastAsia="Times New Roman"/>
          <w:szCs w:val="24"/>
        </w:rPr>
      </w:pPr>
      <w:r>
        <w:rPr>
          <w:rFonts w:eastAsia="Times New Roman"/>
          <w:szCs w:val="24"/>
        </w:rPr>
        <w:lastRenderedPageBreak/>
        <w:t>Για να το πω πάρα πολύ απλά, για 100 ευρώ διαθέσιμα στον προϋπολογισμό του συγκεκριμένου προγράμματος, πριν καν την έναρξη υλοποίησης του προγράμματος, είχαν ενταχθεί από τις προηγούμενες κυβερνήσεις έργα συνολικού προϋπολογισμού 260 ευρώ, για να καταλάβουμε πώς ήταν ακριβώς ο σχεδιασμός όλης αυτής της περιόδου.</w:t>
      </w:r>
    </w:p>
    <w:p w14:paraId="56AE4D39" w14:textId="77777777" w:rsidR="00845C2F" w:rsidRDefault="0009484C">
      <w:pPr>
        <w:tabs>
          <w:tab w:val="left" w:pos="1800"/>
        </w:tabs>
        <w:spacing w:after="0" w:line="600" w:lineRule="auto"/>
        <w:ind w:firstLine="720"/>
        <w:jc w:val="both"/>
        <w:rPr>
          <w:rFonts w:eastAsia="Times New Roman" w:cs="Times New Roman"/>
          <w:szCs w:val="24"/>
        </w:rPr>
      </w:pPr>
      <w:r>
        <w:rPr>
          <w:rFonts w:eastAsia="Times New Roman"/>
          <w:szCs w:val="24"/>
        </w:rPr>
        <w:t>Στο νέο ΕΣΠΑ, όμως, ο ν.4314 ο οποίος ψηφίστηκε το 2014, ήταν ένας νόμος άδειο κέλυφος. Δεν είχε εκπληρωθεί, όταν εμείς παραλάβαμε τη διαχείριση των προγραμμάτων, ούτε το ένα εικοστό από τις θεσμικές, διοικητικές και άλλες ενέργειες που έπρεπε να γίνουν για να ενεργοποιηθεί η νέα προγραμματική περίοδος των προγραμμάτων του ΕΣΠΑ.</w:t>
      </w:r>
    </w:p>
    <w:p w14:paraId="56AE4D3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Εμείς, αντίθετα, ολοκληρώσαμε τάχιστα όλες τις απαιτούμενες ενέργειες, με αποτέλεσμα στο τέλος του 2015, η Ελλάδα να είναι η πρώτη και η μόνη χώρα στην Ευρωπαϊκή Ένωση που είχε ενεργοποιήσει θεσμικά το σύνολο των τομεακών και περιφερειακών προγραμμάτων. Άλλη μία σημαντική πρωτιά για τη χώρα μας, την οποία εσείς δυστυχώς παραβλέπετε.</w:t>
      </w:r>
    </w:p>
    <w:p w14:paraId="56AE4D3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Επιπλέον, έχει προχωρήσει ήδη η ενεργοποίηση αυτών των νέων προγραμμάτων σε πολύ σημαντικό βαθμό και μου κάνει και πάλι εντύπωση το γεγονός ότι αγνοείτε τα επίσημα στοιχεία ή κάνετε πως τα αγνοείτε.</w:t>
      </w:r>
    </w:p>
    <w:p w14:paraId="56AE4D3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2016, λοιπόν, είχαμε απορρόφηση 11,35% των διαθέσιμων κοινοτικών πόρων για το σύνολο της προγραμματικής περιόδου, ενώ ο στόχος ο οποίος είχε τεθεί από κοινού με την Ευρωπαϊκή Επιτροπή, μιλούσε για απορρόφηση 7%. Βεβαίως, για να έχουμε και ένα μέτρο σύγκρισης, το οποίο είναι σημαντικό για να γνωρίζει και ο ελληνικός λαός, το ποσοστό απορρόφησης στο αντίστοιχο σημείο της </w:t>
      </w:r>
      <w:r>
        <w:rPr>
          <w:rFonts w:eastAsia="Times New Roman" w:cs="Times New Roman"/>
          <w:szCs w:val="24"/>
        </w:rPr>
        <w:lastRenderedPageBreak/>
        <w:t xml:space="preserve">προηγούμενης προγραμματικής περιόδου ήταν 1,5%. Από το 1,5% στο 11,35% και παρόλα αυτά μιλάτε για </w:t>
      </w:r>
      <w:proofErr w:type="spellStart"/>
      <w:r>
        <w:rPr>
          <w:rFonts w:eastAsia="Times New Roman" w:cs="Times New Roman"/>
          <w:szCs w:val="24"/>
        </w:rPr>
        <w:t>βάλτωμα</w:t>
      </w:r>
      <w:proofErr w:type="spellEnd"/>
      <w:r>
        <w:rPr>
          <w:rFonts w:eastAsia="Times New Roman" w:cs="Times New Roman"/>
          <w:szCs w:val="24"/>
        </w:rPr>
        <w:t xml:space="preserve"> των προγραμμάτων του νέου ΕΣΠΑ.</w:t>
      </w:r>
    </w:p>
    <w:p w14:paraId="56AE4D3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Μάλιστα, σύμφωνα με τα στοιχεία τα οποία μόλις τις τελευταίες μέρες λάβαμε από την Ευρωπαϊκή Επιτροπή, το σύνολο των εισροών στη χώρα από τα νέα προγράμματα του ΕΣΠΑ, από το ΕΣΠΑ 2014-2020, ανέρχεται σε 3,5 δισεκατομμύρια ευρώ.</w:t>
      </w:r>
    </w:p>
    <w:p w14:paraId="56AE4D3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Ποιο σημαντικό, όμως, κατά τη γνώμη μας, από τα ποσοτικά μεγέθη είναι το γεγονός είναι ότι είχαμε την πολιτική βούληση και πήραμε την πολιτική πρωτοβουλία να αναμορφώσουμε ριζικά τη δομή και το πλαίσιο του ΕΣΠΑ. </w:t>
      </w:r>
      <w:proofErr w:type="spellStart"/>
      <w:r>
        <w:rPr>
          <w:rFonts w:eastAsia="Times New Roman" w:cs="Times New Roman"/>
          <w:szCs w:val="24"/>
        </w:rPr>
        <w:t>Ηλεκτρονικοποιήσαμε</w:t>
      </w:r>
      <w:proofErr w:type="spellEnd"/>
      <w:r>
        <w:rPr>
          <w:rFonts w:eastAsia="Times New Roman" w:cs="Times New Roman"/>
          <w:szCs w:val="24"/>
        </w:rPr>
        <w:t xml:space="preserve"> και απλοποιήσαμε όλες τις διαδικασίες, κατοχυρώσαμε τη διαφάνεια και την ακεραιότητα σε όλα τα προγράμματα και ανοίξαμε το ΕΣΠΑ στην κοινωνία. Με </w:t>
      </w:r>
      <w:proofErr w:type="spellStart"/>
      <w:r>
        <w:rPr>
          <w:rFonts w:eastAsia="Times New Roman" w:cs="Times New Roman"/>
          <w:szCs w:val="24"/>
        </w:rPr>
        <w:t>στοχευμένα</w:t>
      </w:r>
      <w:proofErr w:type="spellEnd"/>
      <w:r>
        <w:rPr>
          <w:rFonts w:eastAsia="Times New Roman" w:cs="Times New Roman"/>
          <w:szCs w:val="24"/>
        </w:rPr>
        <w:t xml:space="preserve"> εργαλεία, όπως ο ανοικτός </w:t>
      </w:r>
      <w:proofErr w:type="spellStart"/>
      <w:r>
        <w:rPr>
          <w:rFonts w:eastAsia="Times New Roman" w:cs="Times New Roman"/>
          <w:szCs w:val="24"/>
        </w:rPr>
        <w:t>καταθετικός</w:t>
      </w:r>
      <w:proofErr w:type="spellEnd"/>
      <w:r>
        <w:rPr>
          <w:rFonts w:eastAsia="Times New Roman" w:cs="Times New Roman"/>
          <w:szCs w:val="24"/>
        </w:rPr>
        <w:t xml:space="preserve"> λογαριασμός, ο οποίος ξεκίνησε αυτές τις μέρες την πληρωμή των σχετικών επενδυτικών σχεδίων, που επιτρέπει την εκταμίευση της προκαταβολής ενίσχυσης χωρίς τραπεζική εγγύηση, κάναμε προσιτό το ΕΣΠΑ για πρώτη φορά σε λαϊκά και νεανικά παραγωγικά στρώματα, που μέχρι τώρα ήταν αποκλεισμένα.</w:t>
      </w:r>
    </w:p>
    <w:p w14:paraId="56AE4D3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Επιπλέον, βασική στόχευση ήταν η αναβάθμιση και του κοινωνικού πυλώνα του ΕΣΠΑ. Υπενθυμίζω ότι από τα συγχρηματοδοτούμενα προγράμματα χρηματοδοτούμε μια σειρά από κοινωνικές υπηρεσίες οι οποίες είχαν </w:t>
      </w:r>
      <w:proofErr w:type="spellStart"/>
      <w:r>
        <w:rPr>
          <w:rFonts w:eastAsia="Times New Roman" w:cs="Times New Roman"/>
          <w:szCs w:val="24"/>
        </w:rPr>
        <w:t>απισχναθεί</w:t>
      </w:r>
      <w:proofErr w:type="spellEnd"/>
      <w:r>
        <w:rPr>
          <w:rFonts w:eastAsia="Times New Roman" w:cs="Times New Roman"/>
          <w:szCs w:val="24"/>
        </w:rPr>
        <w:t xml:space="preserve"> την προηγούμενη περίοδο, όπως είναι η πρόσληψη των αναπληρωτών καθηγητών. Πέρσι για πρώτη φορά ολοκληρώσαμε εγκαίρως αυτές τις διαδικασίες και όλοι οι αναπληρωτές καθηγητές ήταν στη θέση τους, για να ανοίξουν εγκαίρως τα σχολεία. Χρηματοδοτήθηκαν οι θέσεις στους παιδικούς σταθμούς.</w:t>
      </w:r>
    </w:p>
    <w:p w14:paraId="56AE4D4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Εδώ θα μου επιτρέψετε, επειδή έχει γίνει και πολλή συζήτηση αυτές τις μέρες σε σχέση με το θέμα των παιδικών σταθμών, να πω ότι για πρώτη φορά φέτος έχουμε ενενήντα τρεις χιλιάδες θέσεις. Ενενήντα τρεις χιλιάδες παιδιά, λοιπόν, θα μπουν στους παιδικούς σταθμούς και μάλιστα, με κοινωνικά και οικονομικά κριτήρια. Για πρώτη φορά έχουμε περισσότερα από 205 εκατομμύρια, συγκεκριμένα, τα οποία δίδονται στο συγκεκριμένο πρόγραμμα και για πρώτη φορά, επίσης, έχουμε τόσο μεγάλη συμμετοχή από εθνικούς πόρους, γιατί ο στόχος μας είναι να μπορέσουμε σταδιακά -και αυτό κάνουμε τα τελευταία χρόνια- να χρηματοδοτήσουμε αυτά τα προγράμματα από εθνικούς πόρους. Είναι 133 εκατομμύρια, λοιπόν, από εθνικούς πόρους στο συγκεκριμένο πρόγραμμα.</w:t>
      </w:r>
    </w:p>
    <w:p w14:paraId="56AE4D4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Μου κάνει εντύπωση που ασκείτε κριτική για το συγκεκριμένο πρόγραμμα, όταν γνωρίζετε πάρα πολύ καλά ότι στο ζήτημα των παιδικών σταθμών έχουμε ένα πάρα πολύ χαρακτηριστικό παράδειγμα του τι έγινε όλα τα προηγούμενα χρόνια. Διότι το ζήτημα των παιδιών σταθμών δεν είναι ζήτημα χρηματοδότησης, είναι ζήτημα ύπαρξης των απαραίτητων δομών.</w:t>
      </w:r>
    </w:p>
    <w:p w14:paraId="56AE4D4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Τι έγινε, λοιπόν, όλα τα προηγούμενα χρόνια, την περίοδο των παχιών αγελάδων, σε σχέση με τη δημιουργία δομών που θα μπορούσαν να υποδεχθούν αυτά τα παιδιά σε όλη τη χώρα; Απολύτως τίποτα.</w:t>
      </w:r>
    </w:p>
    <w:p w14:paraId="56AE4D4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οι πρωτοβουλίες που αναλαμβάνουμε εντάσσονται και στο αναπτυξιακό και στο κοινωνικό πεδίο σε έναν ολοκληρωμένο αναπτυξιακό σχεδιασμό, που έχει ως στόχο την αλλαγή του παραγωγικού μοντέλου. Δίνουμε έμφαση στην αναζωογόνηση της βιομηχανίας και της μεταποίησης σε νέες στέρεες βάσεις και στην αξιοποίηση του υψηλά μορφωμένου ανθρώπινου δυναμικού που διαθέτει η χώρα με προγράμματα και επενδύσεις στην έρευνα και την καινοτομία και τη σύνδεσή τους </w:t>
      </w:r>
      <w:r>
        <w:rPr>
          <w:rFonts w:eastAsia="Times New Roman" w:cs="Times New Roman"/>
          <w:szCs w:val="24"/>
        </w:rPr>
        <w:lastRenderedPageBreak/>
        <w:t>με την παραγωγή και τις επιχειρήσεις. Πρόκειται για αναπτυξιακό σχεδιασμό που θέτει τις βάσεις για μία βιώσιμη και κοινωνικά δίκαιη ανάπτυξη, ώστε τα χρήματα των πολιτών να πιάσουν επιτέλους τόπο και να μην κατασπαταληθούν, όπως έγινε στο παρελθόν.</w:t>
      </w:r>
    </w:p>
    <w:p w14:paraId="56AE4D4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Ένα άλλο ζήτημα το οποίο τίθεται στην ερώτηση και στο οποίο δεν τοποθετηθήκατε στις εισηγήσεις σας είναι το ζήτημα των χρηματοδοτικών εργαλείων. Εδώ πραγματικά η υποκρισία περισσεύει. Ισχυρίζεστε ότι βρήκαμε έτοιμα χρηματοδοτικά εργαλεία από εσάς, τα οποία εμείς δεν ενεργοποιήσαμε. Λέω μετά λόγου γνώσεως ότι δεν υπάρχει ίχνος αλήθειας σ’ αυτόν τον ισχυρισμό. Το μόνο που βρήκαμε, μάλιστα, στο Υπουργείο Οικονομίας, όταν αναλάβαμε, ήταν χρηματοδοτικά εργαλεία στα οποία είχατε «παρκάρει» 1,5 δισεκατομμύριο ευρώ, χωρίς να έχουν γίνει οι απαραίτητες ενέργειες, ώστε να φτάσουν αυτά τα χρήματα στην πραγματική οικονομία. Εμείς ξεμπλοκάραμε αυτούς τους πόρους και τα κατευθύναμε έγκαιρα στις πραγματικές ανάγκες της οικονομίας. </w:t>
      </w:r>
    </w:p>
    <w:p w14:paraId="56AE4D4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Βεβαίως προχωρήσαμε εκ του μηδενός στη σύσταση μιας σειράς νέων χρηματοοικονομικών εργαλείων. Καμμία μελέτη δεν υπήρχε, όπως και καμμία συμφωνία με την επιτροπή. Αυτό είναι κάτι το οποίο θα μπορούσατε να διασταυρώσετε, αν θέλετε και με την ίδια την Ευρωπαϊκή Επιτροπή σε σχέση με τα νέα ταμεία τα οποία εμείς σχεδιάσαμε. Αναφέρομαι στο «Ταμείο Επιχειρηματικότητας», το «Ταμείο Υποδομών», το «Ταμείο Εξοικονομώ Κατ’ </w:t>
      </w:r>
      <w:proofErr w:type="spellStart"/>
      <w:r>
        <w:rPr>
          <w:rFonts w:eastAsia="Times New Roman" w:cs="Times New Roman"/>
          <w:szCs w:val="24"/>
        </w:rPr>
        <w:t>Οίκον</w:t>
      </w:r>
      <w:proofErr w:type="spellEnd"/>
      <w:r>
        <w:rPr>
          <w:rFonts w:eastAsia="Times New Roman" w:cs="Times New Roman"/>
          <w:szCs w:val="24"/>
        </w:rPr>
        <w:t xml:space="preserve">», το «Ταμείο </w:t>
      </w:r>
      <w:proofErr w:type="spellStart"/>
      <w:r>
        <w:rPr>
          <w:rFonts w:eastAsia="Times New Roman" w:cs="Times New Roman"/>
          <w:szCs w:val="24"/>
        </w:rPr>
        <w:t>Συνεπενδύσεων</w:t>
      </w:r>
      <w:proofErr w:type="spellEnd"/>
      <w:r>
        <w:rPr>
          <w:rFonts w:eastAsia="Times New Roman" w:cs="Times New Roman"/>
          <w:szCs w:val="24"/>
        </w:rPr>
        <w:t>», δηλαδή το «</w:t>
      </w:r>
      <w:proofErr w:type="spellStart"/>
      <w:r>
        <w:rPr>
          <w:rFonts w:eastAsia="Times New Roman" w:cs="Times New Roman"/>
          <w:szCs w:val="24"/>
          <w:lang w:val="en-US"/>
        </w:rPr>
        <w:t>EquiFund</w:t>
      </w:r>
      <w:proofErr w:type="spellEnd"/>
      <w:r>
        <w:rPr>
          <w:rFonts w:eastAsia="Times New Roman" w:cs="Times New Roman"/>
          <w:szCs w:val="24"/>
        </w:rPr>
        <w:t>», το οποίο μάλιστα όπως μας ενημέρωσε προσφάτως και ο αρμόδιος διαχειριστής, ο Διευθύνων Σύμβουλος του Ευρωπαϊκού Επενδυτικού Ταμείου, είναι το μεγαλύτερο αντίστοιχο ταμείο το οποίο υλοποιείται αυτή τη στιγμή σε όλη την Ευρώπη.</w:t>
      </w:r>
    </w:p>
    <w:p w14:paraId="56AE4D4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Όλα αυτά είναι εργαλεία τα οποία σχεδιάσαμε εξ ολοκλήρου εμείς τα δυο τελευταία χρόνια και προχωρούμε τάχιστα στην υλοποίησή τους. Συνολικά από αυτές τις νέες επενδυτικές πρωτοβουλίες θα κινητοποιηθούν περισσότερα από 3 δισεκατομμύρια ευρώ, τα οποία θα χρηματοδοτήσουν δημόσιες και ιδιωτικές υποδομές σε όλη τη χώρα, επιχειρήσεις με έμφαση στις μικρομεσαίες, ενεργειακή εξοικονόμηση ιδιωτικών κατοικιών, αλλά και δημόσιων και δημοτικών κτηρίων για πρώτη φορά, την έρευνα και την καινοτομία και τη σύνδεσή τους με την παραγωγή.</w:t>
      </w:r>
    </w:p>
    <w:p w14:paraId="56AE4D4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Αντί, λοιπόν, να προσπαθούν κάποιοι να οικειοποιηθούν τη δουλειά η οποία έγινε τα τελευταία δυο χρόνια, καλό θα ήταν να είναι πιο φειδωλοί και προσεκτικοί στις δηλώσεις τους, γιατί εκτίθενται εντός και εκτός της χώρας.</w:t>
      </w:r>
    </w:p>
    <w:p w14:paraId="56AE4D4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σχέδιο </w:t>
      </w:r>
      <w:proofErr w:type="spellStart"/>
      <w:r>
        <w:rPr>
          <w:rFonts w:eastAsia="Times New Roman" w:cs="Times New Roman"/>
          <w:szCs w:val="24"/>
        </w:rPr>
        <w:t>Γιούνκερ</w:t>
      </w:r>
      <w:proofErr w:type="spellEnd"/>
      <w:r>
        <w:rPr>
          <w:rFonts w:eastAsia="Times New Roman" w:cs="Times New Roman"/>
          <w:szCs w:val="24"/>
        </w:rPr>
        <w:t xml:space="preserve">, το οποίο μάλιστα τέθηκε σε κάποιες από τις τοποθετήσεις των εισηγητών της Δημοκρατικής Συμπαράταξης, είστε και εδώ λάθος. Είναι πολύ απλό να ανατρέξετε στο </w:t>
      </w:r>
      <w:r>
        <w:rPr>
          <w:rFonts w:eastAsia="Times New Roman" w:cs="Times New Roman"/>
          <w:szCs w:val="24"/>
          <w:lang w:val="en-US"/>
        </w:rPr>
        <w:t>site</w:t>
      </w:r>
      <w:r>
        <w:rPr>
          <w:rFonts w:eastAsia="Times New Roman" w:cs="Times New Roman"/>
          <w:szCs w:val="24"/>
        </w:rPr>
        <w:t xml:space="preserve"> της Ευρωπαϊκής Επιτροπής για να δείτε ότι η Ελλάδα είναι στις πρώτες θέσεις των χωρών απορρόφησης των σχετικών πόρων μετά τις πέντε μεγάλες ευρωπαϊκές οικονομίες, γιατί, όπως γνωρίζετε, το σχέδιο </w:t>
      </w:r>
      <w:proofErr w:type="spellStart"/>
      <w:r>
        <w:rPr>
          <w:rFonts w:eastAsia="Times New Roman" w:cs="Times New Roman"/>
          <w:szCs w:val="24"/>
        </w:rPr>
        <w:t>Γιούνκερ</w:t>
      </w:r>
      <w:proofErr w:type="spellEnd"/>
      <w:r>
        <w:rPr>
          <w:rFonts w:eastAsia="Times New Roman" w:cs="Times New Roman"/>
          <w:szCs w:val="24"/>
        </w:rPr>
        <w:t xml:space="preserve"> είναι ένα σχέδιο ανταγωνιστικό όλων των ευρωπαϊκών οικονομιών μεταξύ τους. Ήδη μέσω του παραθύρου για τις υποδομές και την καινοτομία έχει εγκριθεί χρηματοδότηση ύψους ενός δισεκατομμυρίου ευρώ σε οκτώ έργα, η οποία με τη σχετική </w:t>
      </w:r>
      <w:proofErr w:type="spellStart"/>
      <w:r>
        <w:rPr>
          <w:rFonts w:eastAsia="Times New Roman" w:cs="Times New Roman"/>
          <w:szCs w:val="24"/>
        </w:rPr>
        <w:t>μόχλευση</w:t>
      </w:r>
      <w:proofErr w:type="spellEnd"/>
      <w:r>
        <w:rPr>
          <w:rFonts w:eastAsia="Times New Roman" w:cs="Times New Roman"/>
          <w:szCs w:val="24"/>
        </w:rPr>
        <w:t xml:space="preserve"> θα οδηγήσει σε επενδύσεις ύψους άνω των 2 δισεκατομμυρίων ευρώ, ενώ έχει εγκριθεί για τις μικρομεσαίες επιχειρήσεις χρηματοδότηση ύψους περίπου 500 εκατομμυρίων ευρώ προς ενδιάμεσες τράπεζες και μ’ αυτήν την τραπεζική συμμετοχή θα φτάσει το ένα δισεκατομμύριο ευρώ.</w:t>
      </w:r>
    </w:p>
    <w:p w14:paraId="56AE4D4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πέρα από το σχέδιο </w:t>
      </w:r>
      <w:proofErr w:type="spellStart"/>
      <w:r>
        <w:rPr>
          <w:rFonts w:eastAsia="Times New Roman" w:cs="Times New Roman"/>
          <w:szCs w:val="24"/>
        </w:rPr>
        <w:t>Γιούνκερ</w:t>
      </w:r>
      <w:proofErr w:type="spellEnd"/>
      <w:r>
        <w:rPr>
          <w:rFonts w:eastAsia="Times New Roman" w:cs="Times New Roman"/>
          <w:szCs w:val="24"/>
        </w:rPr>
        <w:t xml:space="preserve">, επειδή ακριβώς αξιοποιήσαμε τη στρατηγικής σημασίας συνεργασία που έχουμε αναπτύξει με την Ευρωπαϊκή Τράπεζα Επενδύσεων, το 2016 συνάψαμε συμφωνίες με την τράπεζα ύψους 2,4 δισεκατομμυρίων ευρώ, το μεγαλύτερο ποσό συμφωνιών κατ’ έτος για την περίοδο της κρίσης, από τα οποία μάλιστα –και αυτό είναι πολύ σημαντικό- 1,4 δισεκατομμύριο ευρώ εκταμιεύτηκαν και διοχετεύτηκαν ήδη στην πραγματική οικονομία. </w:t>
      </w:r>
    </w:p>
    <w:p w14:paraId="56AE4D4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Φέτος, αυτές οι εκταμιεύσεις από την Ευρωπαϊκή Τράπεζα Επενδύσεων θα αγγίξουν τα 2 δισεκατομμύρια ευρώ. Μ’ αυτά τα κεφάλαια χρηματοδοτούμε σημαντικά έργα υποδομών, όπως είναι η Γραμμή 4 του Μετρό της Αθήνας, αναπτυξιακά έργα στους δήμους όλης της χώρας, μικρομεσαίες επιχειρήσεις για τη διενέργεια επενδύσεων και την ενίσχυση της εξωστρέφειάς τους, όπως για παράδειγμα, με ένα ειδικό πρόγραμμα για τη διευκόλυνση των εξαγωγών, το «</w:t>
      </w:r>
      <w:r>
        <w:rPr>
          <w:rFonts w:eastAsia="Times New Roman" w:cs="Times New Roman"/>
          <w:szCs w:val="24"/>
          <w:lang w:val="en-US"/>
        </w:rPr>
        <w:t>Trade</w:t>
      </w:r>
      <w:r>
        <w:rPr>
          <w:rFonts w:eastAsia="Times New Roman" w:cs="Times New Roman"/>
          <w:szCs w:val="24"/>
        </w:rPr>
        <w:t xml:space="preserve">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xml:space="preserve">». Επίσης, υλοποιούμε συμφωνία με την Ευρωπαϊκή Τράπεζα Ανοικοδόμησης και Ανάπτυξης, την </w:t>
      </w:r>
      <w:r>
        <w:rPr>
          <w:rFonts w:eastAsia="Times New Roman" w:cs="Times New Roman"/>
          <w:szCs w:val="24"/>
          <w:lang w:val="en-US"/>
        </w:rPr>
        <w:t>EBRD</w:t>
      </w:r>
      <w:r>
        <w:rPr>
          <w:rFonts w:eastAsia="Times New Roman" w:cs="Times New Roman"/>
          <w:szCs w:val="24"/>
        </w:rPr>
        <w:t xml:space="preserve">, από την οποία δανειοδοτούνται ήδη ελληνικές επιχειρήσεις. </w:t>
      </w:r>
    </w:p>
    <w:p w14:paraId="56AE4D4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Συνολικά, από τη δουλειά η οποία έχει γίνει στο Υπουργείο τα τελευταία δυο χρόνια έχουν ενεργοποιηθεί και έχουν διοχετευτεί στην οικονομία πόροι ύψους 11 δισεκατομμυρίων ευρώ από τα κοινοτικά προγράμματα, κάτι το οποίο –και αυτό το παραλείψατε- αναγνωρίζεται με ειδική αναφορά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Όμως, επειδή θεωρούμε ότι η ανάκτηση της δημοσιονομικής κυριαρχίας προϋποθέτει την ύπαρξη ενός ισχυρού και στιβαρού εθνικού Προγράμματος Δημοσίων Επενδύσεων, αυτό το οποίο όλα τα προηγούμενα χρόνια μέσα στην κρίση </w:t>
      </w:r>
      <w:proofErr w:type="spellStart"/>
      <w:r>
        <w:rPr>
          <w:rFonts w:eastAsia="Times New Roman" w:cs="Times New Roman"/>
          <w:szCs w:val="24"/>
        </w:rPr>
        <w:t>απομειώθηκε</w:t>
      </w:r>
      <w:proofErr w:type="spellEnd"/>
      <w:r>
        <w:rPr>
          <w:rFonts w:eastAsia="Times New Roman" w:cs="Times New Roman"/>
          <w:szCs w:val="24"/>
        </w:rPr>
        <w:t xml:space="preserve"> σε πρωτόγνωρο βαθμό, προχωρήσαμε στην ενίσχυση του.</w:t>
      </w:r>
    </w:p>
    <w:p w14:paraId="56AE4D4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2017 και το 2018 θα έχει ετήσιο προϋπολογισμό 1 δισεκατομμύριο ευρώ και το 2019 θα φτάσει τα 1,6 δισεκατομμύριο ευρώ. Επίσης, θα διορθώσω τον εισηγητή που είπε ότι το σύνολο του προϋπολογισμού για το 2017 είναι 5,3 δισεκατομμύρια ευρώ, εθνικό και συγχρηματοδοτούμενο σκέλος. Το πραγματικό νούμερο είναι 6,75 δισεκατομμύρια ευρώ. </w:t>
      </w:r>
    </w:p>
    <w:p w14:paraId="56AE4D4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Αυτά όλα τα οποία σας αναφέρω με τα νούμερα, με την πορεία της υλοποίησης των προγραμμάτων, με την αύξηση του εθνικού προγράμματος δημοσίων επενδύσεων, είναι γνωστά και στην πραγματική οικονομία και στην κοινωνία. Θα μπορούσατε να ρωτήσετε τους δικούς σας ανθρώπους, </w:t>
      </w:r>
      <w:r>
        <w:rPr>
          <w:rFonts w:eastAsia="Times New Roman"/>
          <w:szCs w:val="24"/>
        </w:rPr>
        <w:t>οι οποίοι</w:t>
      </w:r>
      <w:r>
        <w:rPr>
          <w:rFonts w:eastAsia="Times New Roman" w:cs="Times New Roman"/>
          <w:szCs w:val="24"/>
        </w:rPr>
        <w:t xml:space="preserve"> δραστηριοποιούνται στα επιμελητήρια, δραστηριοποιούνται στην αυτοδιοίκηση, για να σας ενημερώσουν για την πολύ σημαντική δουλειά που έχει γίνει όλα τα προηγούμενα χρόνια. Στη σπουδή σας, όμως, να απαξιώσετε συλλήβδην το έργο του Υπουργείου και της Κυβέρνησης, διαγράφετε την πραγματικότητα και προβαίνετε σε ισχυρισμούς καταφανώς ψευδείς που σας εκθέτουν.</w:t>
      </w:r>
    </w:p>
    <w:p w14:paraId="56AE4D4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σε ένα θέμα το οποίο είναι πάρα πολύ σημαντικό -τέθηκε και από κάποιους από τους εισηγητές- και έχει να κάνει με τον νέο αναπτυξιακό νόμο. Εκεί η κατάσταση ήταν χειρότερη από αυτή την οποία παραλάβαμε στα προγράμματα του ΕΣΠΑ. Είχαμε μια υπηρεσία, τη Γενική Διεύθυνση Ιδιωτικών Επενδύσεων, στο Υπουργείο μας, στο Υπουργείο Οικονομίας, η οποία ουσιαστικά ήταν διαλυμένη, </w:t>
      </w:r>
      <w:proofErr w:type="spellStart"/>
      <w:r>
        <w:rPr>
          <w:rFonts w:eastAsia="Times New Roman" w:cs="Times New Roman"/>
          <w:szCs w:val="24"/>
        </w:rPr>
        <w:t>υποστελεχωμένη</w:t>
      </w:r>
      <w:proofErr w:type="spellEnd"/>
      <w:r>
        <w:rPr>
          <w:rFonts w:eastAsia="Times New Roman" w:cs="Times New Roman"/>
          <w:szCs w:val="24"/>
        </w:rPr>
        <w:t xml:space="preserve">, με την πλειοψηφία των υπαλλήλων να αιτείται τη μετάθεσή τους, και κυρίως αδρανοποιημένη από τα σκάνδαλα. </w:t>
      </w:r>
    </w:p>
    <w:p w14:paraId="56AE4D4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Εξαιτίας αυτών των σκανδάλων, μάλιστα, η ΓΔΙΕ, η Γενική Διεύθυνση Ιδιωτικών Επενδύσεων, βρίσκεται ακόμη υπό έλεγχο από τον εισαγγελέα, το ΣΔΟΕ και την OLAF, την Ευρωπαϊκή Αρχή για την Καταπολέμηση της Απάτης. Εξαιτίας, μάλιστα, αυτών των σκανδάλων, η αρμόδια υπηρεσία εκτέλεσης </w:t>
      </w:r>
      <w:r>
        <w:rPr>
          <w:rFonts w:eastAsia="Times New Roman" w:cs="Times New Roman"/>
          <w:szCs w:val="24"/>
        </w:rPr>
        <w:lastRenderedPageBreak/>
        <w:t xml:space="preserve">του αναπτυξιακού νόμου είχε απωλέσει τη δυνατότητα αξιοποίησης ευρωπαϊκών κονδυλίων. Είχαν παγώσει, δηλαδή, οι χρηματοδοτήσεις ακριβώς λόγω των φαινομένων διαφθοράς. </w:t>
      </w:r>
    </w:p>
    <w:p w14:paraId="56AE4D5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Αυτά δεν τα έχετε ακούσει; Δεν ξέρετε ποιοι είναι αυτοί </w:t>
      </w:r>
      <w:r>
        <w:rPr>
          <w:rFonts w:eastAsia="Times New Roman"/>
          <w:szCs w:val="24"/>
        </w:rPr>
        <w:t>οι οποίοι</w:t>
      </w:r>
      <w:r>
        <w:rPr>
          <w:rFonts w:eastAsia="Times New Roman" w:cs="Times New Roman"/>
          <w:szCs w:val="24"/>
        </w:rPr>
        <w:t xml:space="preserve"> οδήγησαν την αρμόδια υπηρεσία για τον αναπτυξιακό νόμο σε αυτή την κατάσταση; </w:t>
      </w:r>
    </w:p>
    <w:p w14:paraId="56AE4D5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Επίσης, ήταν αδύνατο να συγκροτηθούν όργανα ελέγχου των επενδύσεων που ενισχύονται από τους αναπτυξιακούς νόμους, διότι τα μέλη των επιτροπών δεν είχαν περάσει καν από εκπαίδευση και η αμοιβή τους ήταν τόσο χαμηλή, μόλις 30 ευρώ ανά επένδυση. Και πολλές φορές είχαν να ελέγξουν επενδύσεις πολλών εκατομμυρίων, που καταλαβαίνετε ότι δημιουργεί ακόμα περισσότερες, αν θέλετε, αμφιβολίες και αφήνει περιθώριο για να εμφανιστούν κρούσματα κακοδιαχείρισης.</w:t>
      </w:r>
    </w:p>
    <w:p w14:paraId="56AE4D5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τους ίδιους τους νόμους, και εδώ είχαμε το φαινόμενο που παρατηρήσαμε και στο ΕΣΠΑ: Υπέρογκες </w:t>
      </w:r>
      <w:proofErr w:type="spellStart"/>
      <w:r>
        <w:rPr>
          <w:rFonts w:eastAsia="Times New Roman" w:cs="Times New Roman"/>
          <w:szCs w:val="24"/>
        </w:rPr>
        <w:t>υπερδεσμεύσεις</w:t>
      </w:r>
      <w:proofErr w:type="spellEnd"/>
      <w:r>
        <w:rPr>
          <w:rFonts w:eastAsia="Times New Roman" w:cs="Times New Roman"/>
          <w:szCs w:val="24"/>
        </w:rPr>
        <w:t xml:space="preserve"> 6 δισεκατομμυρίων ευρώ, εντάσσονταν επενδυτικά σχέδια σωρηδόν, ιδίως στον αναπτυξιακό νόμο του 2004, τον ν.3299, χωρίς καμμία απολύτως πρόβλεψη για τη χρηματοδότησή τους. </w:t>
      </w:r>
    </w:p>
    <w:p w14:paraId="56AE4D5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μεγαλύτερο, όμως, πρόβλημα με τους παλιούς αναπτυξιακούς νόμους -αναφέρομαι στους τρεις τελευταίους κυρίως, του 1998, του 2004 και του 2011- ήταν η πλήρης αποτυχία στην εφαρμογή τους. Δεν υπήρχε κανένα σχέδιο για το πού πρέπει να κατευθυνθεί η παραγωγική δραστηριότητα, καμμία στόχευση, με αποτέλεσμα οι νόμοι αυτοί να επηρεάσουν ελάχιστα τη διάρθρωση της οικονομίας. </w:t>
      </w:r>
    </w:p>
    <w:p w14:paraId="56AE4D5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συνεισφορά αυτών των αναπτυξιακών νόμων στην αντιμετώπιση των διαρθρωτικών αδυναμιών της ελληνικής οικονομίας -το μικρό μέσο μέγεθος της ελληνικής επιχείρησης, η χαμηλή εξωστρέφεια, η συρρίκνωση της βιομηχανικής και μεταποιητικής δραστηριότητας, οι περιορισμένες επενδύσεις </w:t>
      </w:r>
      <w:r>
        <w:rPr>
          <w:rFonts w:eastAsia="Times New Roman" w:cs="Times New Roman"/>
          <w:szCs w:val="24"/>
        </w:rPr>
        <w:lastRenderedPageBreak/>
        <w:t xml:space="preserve">στην έρευνα και την τεχνολογία- ήταν από μικρή έως ανύπαρκτη. Τα πενιχρά αυτά αποτελέσματα ήταν παραπάνω από αναμενόμενα, δεδομένου του σχεδιασμού που υπήρξε γι’ αυτούς τους νόμους. Η συντριπτική πλειοψηφία των ενισχύσεων κατευθύνθηκε σε ελάχιστα πολύ μεγάλα σχέδια. Είναι χαρακτηριστικό ότι 1 δισεκατομμύριο ευρώ δόθηκε σε έξι μόλις επενδύσεις. Το 95% των σχεδίων που επιδοτήθηκαν από αυτούς τους νόμους ήταν χαμηλής τεχνολογίας, ενώ μόλις δύο </w:t>
      </w:r>
      <w:proofErr w:type="spellStart"/>
      <w:r>
        <w:rPr>
          <w:rFonts w:eastAsia="Times New Roman" w:cs="Times New Roman"/>
          <w:szCs w:val="24"/>
        </w:rPr>
        <w:t>υποκλάδοι</w:t>
      </w:r>
      <w:proofErr w:type="spellEnd"/>
      <w:r>
        <w:rPr>
          <w:rFonts w:eastAsia="Times New Roman" w:cs="Times New Roman"/>
          <w:szCs w:val="24"/>
        </w:rPr>
        <w:t xml:space="preserve"> -πολύ μεγάλα ξενοδοχεία και </w:t>
      </w:r>
      <w:proofErr w:type="spellStart"/>
      <w:r>
        <w:rPr>
          <w:rFonts w:eastAsia="Times New Roman" w:cs="Times New Roman"/>
          <w:szCs w:val="24"/>
        </w:rPr>
        <w:t>φωτοβολταϊκά</w:t>
      </w:r>
      <w:proofErr w:type="spellEnd"/>
      <w:r>
        <w:rPr>
          <w:rFonts w:eastAsia="Times New Roman" w:cs="Times New Roman"/>
          <w:szCs w:val="24"/>
        </w:rPr>
        <w:t>- έλαβα τα τρία τέταρτα του συνόλου των επενδύσεων. Και όλα αυτά τη στιγμή που μέσα από τους νόμους αυτούς δόθηκαν τα τελευταία δεκαπέντε χρόνια περισσότερα από 12 δισεκατομμύρια ευρώ κρατικών ενισχύσεων.</w:t>
      </w:r>
    </w:p>
    <w:p w14:paraId="56AE4D5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Χαρακτηριστικότερος δείκτης, κατά τη γνώμη μας, αυτής της πλήρους αποτυχίας είναι ο δείκτης απαιτούμενης επένδυσης προς θέση εργασίας. Ξέρετε πόσο στοίχιζε κάθε θέση εργασίας η οποία δημιουργήθηκε με τους αναπτυξιακούς αυτούς νόμους; Στοίχιζε 323.000 ευρώ. Δηλαδή δόθηκαν 1,3 δισεκατομμύριο ευρώ κρατικών ενισχύσεων και δημιουργήθηκαν στον τελευταίο νόμο, στον νόμο του 2011 μόνο, μόλις έξι χιλιάδες νέες θέσεις εργασίας. Αυτή ήταν η επιτυχία της αναπτυξιακής πολιτικής των προηγούμενων κυβερνήσεων!</w:t>
      </w:r>
    </w:p>
    <w:p w14:paraId="56AE4D5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 δικός μας αναπτυξιακός νόμος κινείται στον αντίποδα όλων αυτών, θέτει σαφείς αναπτυξιακούς στόχους, μοιράζεται τις ίδιες προτεραιότητες με τα άλλα χρηματοδοτικά εργαλεία, το ΕΣΠΑ και τα ταμεία τα οποία αναφέρθηκαν νωρίτερα και επικεντρώνει σε τομείς κρίσιμους για την παραγωγική ανάπτυξη της χώρας, όπως η βιομηχανία, η μεταποίηση και οι τεχνολογίες πληροφορικής επικοινωνιών. </w:t>
      </w:r>
    </w:p>
    <w:p w14:paraId="56AE4D5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λίγους μόλις μήνες λειτουργίας του –για να δούμε πού βρισκόμαστε σήμερα- και μόλις τα τέσσερα από τα οκτώ καθεστώτα του νέου νόμου, έχουν κατατεθεί περισσότερα από οκτακόσια σχέδια συνολικού προϋπολογισμού 2 δισεκατομμυρίων ευρώ. Και εδώ, δεν μπορώ παρά να επισημάνω ότι διάβασα με έκπληξη μια ακόμη πολύ περίεργη επισήμανση της επερώτησής σας. Εγκαλείτε την Κυβέρνηση για το γεγονός ότι ο νέος νόμος έχει πολύ μικρή αποδοχή. Οκτακόσια επενδυτικά σχέδια, συνολικού προϋπολογισμού 2 δισεκατομμυρίων, τη στιγμή που στον προηγούμενο νόμο του 2011, σε τέσσερα χρόνια, είχαμε χίλια διακόσια εβδομήντα σχέδια. Στοιχειώδη μαθηματικά, νομίζω, δίνουν την απάντηση. </w:t>
      </w:r>
    </w:p>
    <w:p w14:paraId="56AE4D5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Πιο σημαντικά όμως, για εμάς είναι τα ποιοτικά στοιχεία αυτού του νέου νόμου, αυτού του νέου πολύ σημαντικού επενδυτικού εργαλείου. Και επειδή αναφέρθηκε, αλλά περισσότερο, δυστυχώς, ως ευχολόγιο από κάποιους από τους εισηγητές, η ανάγκη στροφής σε παραγωγικές δραστηριότητες, σε παραγωγικές επενδύσεις, να ενημερώσω, λοιπόν, ότι περισσότερο από τα μισά από τα σχέδια, τα οποία έχουν ήδη κατατεθεί αφορούν στους κρίσιμους για την οικονομία κλάδους της βιομηχανίας και της μεταποίησης. Η συντριπτική πλειοψηφία των σχεδίων αφορά πολύ μικρές, μικρές και μεσαίες επιχειρήσεις. Ενώ οι μισές περίπου προτάσεις –και αυτό είναι πολύ σημαντικό, γιατί δείχνει και την αλλαγή της λογικής σε σχέση με το παρελθόν- αιτούνται φοροαπαλλαγής και όχι ενίσχυσης. Κάτι που είναι ιδιαίτερα σημαντικό, διότι συνδέει σε βάθος χρόνου την ενίσχυση με την πραγματική απόδοση. Τελειώνουν πλέον οι λογικές, που επικράτησαν στο παρελθόν, της υπέρογκης ενίσχυσης, των τεράστιων προκαταβολών για σχέδια αμφίβολης ποιότητας και ακόμα πιο αμφίβολης απόδοσης. </w:t>
      </w:r>
    </w:p>
    <w:p w14:paraId="56AE4D5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επειδή και αυτό τέθηκε και απαντάμε με συγκεκριμένα στοιχεία, το ζήτημα της αποκέντρωσης της παραγωγικής δραστηριότητας. Μόλις το 10% του συνόλου των επενδυτικών σχεδίων αφορά τον Νομό Αττικής. Όλα τα υπόλοιπα βρίσκονται στο σύνολο της επικράτειας της χώρας. </w:t>
      </w:r>
    </w:p>
    <w:p w14:paraId="56AE4D5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Και βεβαίως με τον νέο νόμο διασφαλίσαμε την αποπληρωμή των επενδυτικών σχεδίων των προηγούμενων νόμων, τις αμαρτίες τις οποίες μας κληροδότησαν οι προηγούμενες κυβερνήσεις.</w:t>
      </w:r>
    </w:p>
    <w:p w14:paraId="56AE4D5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Τέλος, μέσα από μια σειρά από θεσμικές και οργανωτικές παρεμβάσεις εξυγιαίνουμε τη σχετική υπηρεσία, αποκαθιστούμε τη δυνατότητά της να διαχειρίζεται κοινοτικούς πόρους, </w:t>
      </w:r>
      <w:proofErr w:type="spellStart"/>
      <w:r>
        <w:rPr>
          <w:rFonts w:eastAsia="Times New Roman" w:cs="Times New Roman"/>
          <w:szCs w:val="24"/>
        </w:rPr>
        <w:t>επικαιροποιούμε</w:t>
      </w:r>
      <w:proofErr w:type="spellEnd"/>
      <w:r>
        <w:rPr>
          <w:rFonts w:eastAsia="Times New Roman" w:cs="Times New Roman"/>
          <w:szCs w:val="24"/>
        </w:rPr>
        <w:t xml:space="preserve"> και επεκτείνουμε το μητρώο των ελεγκτών και των </w:t>
      </w:r>
      <w:proofErr w:type="spellStart"/>
      <w:r>
        <w:rPr>
          <w:rFonts w:eastAsia="Times New Roman" w:cs="Times New Roman"/>
          <w:szCs w:val="24"/>
        </w:rPr>
        <w:t>αξιολογητών</w:t>
      </w:r>
      <w:proofErr w:type="spellEnd"/>
      <w:r>
        <w:rPr>
          <w:rFonts w:eastAsia="Times New Roman" w:cs="Times New Roman"/>
          <w:szCs w:val="24"/>
        </w:rPr>
        <w:t xml:space="preserve"> και αυξάνουμε, βεβαίως, την αμοιβή τους, έτσι ώστε να μπορούν να ανταποκριθούν στο πολύ σημαντικό αυτό έργο. </w:t>
      </w:r>
    </w:p>
    <w:p w14:paraId="56AE4D5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Επειδή ήδη έχω καταχραστεί τον χρόνο, θα προσπαθήσω να κλείσω λέγοντας το εξής: Η πραγματικότητα, κυρίες και κύριοι Βουλευτές της Δημοκρατικής Συμπαράταξης, είναι πολύ διαφορετική σε σχέση με τις επενδύσεις και σε σχέση με τα χρηματοδοτικά εργαλεία, τα οποία διαχειριζόμαστε στο Υπουργείο Οικονομίας, από την </w:t>
      </w:r>
      <w:proofErr w:type="spellStart"/>
      <w:r>
        <w:rPr>
          <w:rFonts w:eastAsia="Times New Roman" w:cs="Times New Roman"/>
          <w:szCs w:val="24"/>
        </w:rPr>
        <w:t>καταστροφολογική</w:t>
      </w:r>
      <w:proofErr w:type="spellEnd"/>
      <w:r>
        <w:rPr>
          <w:rFonts w:eastAsia="Times New Roman" w:cs="Times New Roman"/>
          <w:szCs w:val="24"/>
        </w:rPr>
        <w:t xml:space="preserve"> εικόνα την οποία παρουσιάζετε στο κείμενο της επερώτησής σας.  </w:t>
      </w:r>
    </w:p>
    <w:p w14:paraId="56AE4D5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έχουμε φτιάξει ένα σύστημα χρηματοδοτήσεων, το οποίο είναι αντικειμενικό, είναι διαφανές και κινείται στη βάση ενός ολοκληρωμένου αναπτυξιακού σχεδιασμού που αποδίδει καρπούς. Σε συνδυασμό με άλλες παρεμβάσεις στο θεσμικό πεδίο στις οποίες προχωρήσαμε το προηγούμενο διάστημα –αναφέρω χαρακτηριστικά τα νομοσχέδια, νόμους πλέον του κράτους, για την απλοποίηση των διαδικασιών σύστασης και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και ελέγχου τους, προασπίζοντας έτσι το δημόσιο συμφέρον κατά τις πραγματικές συνθήκες λειτουργίας, την κατοχύρωση </w:t>
      </w:r>
      <w:r>
        <w:rPr>
          <w:rFonts w:eastAsia="Times New Roman" w:cs="Times New Roman"/>
          <w:szCs w:val="24"/>
        </w:rPr>
        <w:lastRenderedPageBreak/>
        <w:t xml:space="preserve">ανεξάρτητου εθνικού φορέα διαπίστευσης, του ΕΣΥΔ, που διασφαλίζει τις εισαγωγές της χώρας, τον εξωδικαστικό μηχανισμό ρύθμισης των οφειλών που ανακουφίζει χιλιάδες επιχειρήσεις, το νέο φιλικότερο πλαίσιο για τις στρατηγικές επενδύσεις που ολοκληρώνονται μέσα στον Ιούλιο- θέτουμε τις βάσεις για ουσιαστική ανάταξη της οικονομίας για δίκαιη και βιώσιμη ανάπτυξη. </w:t>
      </w:r>
    </w:p>
    <w:p w14:paraId="56AE4D5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Προφανώς δεν τα κάνουμε όλα τέλεια. Προφανώς υπάρχουν πολλά ακόμα, τα οποία πρέπει να γίνουν. Και θα περιμέναμε ενδεχομένως και από τις δυνάμεις της Αντιπολίτευσης να καταθέσουν προτάσεις εποικοδομητικές σε αυτή την κατεύθυνση. </w:t>
      </w:r>
    </w:p>
    <w:p w14:paraId="56AE4D5F"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Δυστυχώς, όμως –και αυτό αποδεικνύεται με τη συγκεκριμένη επερώτηση- προτιμάτε να επιδίδεστε σε μια ακατάσχετη καταστροφολογία που καμμία σχέση δεν έχει με την πραγματικότητα. Θα έλεγα ότι η στάση αυτή θυμίζει έναν πρωτόγονο αμυντικό μηχανισμό που είναι γνωστός στην ψυχολογία ως «προβολή»: Προβάλλω ως υποκείμενο τις ιδιότητές μου στο υπό κρίση αντικείμενο. Προβάλλετε, λοιπόν, σε μας τα δικά σας κακώς κείμενα, ανίκανοι να αποδεχτείτε ότι ο λαός έκρινε και απέρριψε αυτά τα πεπραγμένα.</w:t>
      </w:r>
    </w:p>
    <w:p w14:paraId="56AE4D60"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Θα πρέπει να είναι σαφές, όσο και αν επιχειρείτε να διαστρεβλώσετε την πραγματικότητα, όσο και αν το </w:t>
      </w:r>
      <w:proofErr w:type="spellStart"/>
      <w:r>
        <w:rPr>
          <w:rFonts w:eastAsia="Times New Roman"/>
          <w:color w:val="000000" w:themeColor="text1"/>
          <w:szCs w:val="24"/>
        </w:rPr>
        <w:t>μιντιακό</w:t>
      </w:r>
      <w:proofErr w:type="spellEnd"/>
      <w:r>
        <w:rPr>
          <w:rFonts w:eastAsia="Times New Roman"/>
          <w:color w:val="000000" w:themeColor="text1"/>
          <w:szCs w:val="24"/>
        </w:rPr>
        <w:t xml:space="preserve"> σύστημα της διαπλοκής συνεπικουρεί αυτήν την προσπάθεια, ότι δεν είμαστε όλοι ίδιοι. Αυτά τα οποία μόλις σας είπα, σε σχέση με τις επενδύσεις, σε σχέση με τις χρηματοδοτήσεις, σε σχέση με τις αναπτυξιακές πρωτοβουλίες της κυβέρνησης, αποδεικνύουν ότι κάνουμε τα πράγματα αλλιώς, ότι κάνουμε τα πράγματα διαφορετικά, γιατί έχουμε διαφορετικές πολιτικές προτεραιότητες, διαφορετικές κοινωνικές στοχεύσεις.</w:t>
      </w:r>
    </w:p>
    <w:p w14:paraId="56AE4D61"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Θα μου επιτρέψετε, όμως, να σας πω και με αφορμή την επερώτηση την οποία καταθέσατε -και να κλείσω με αυτό το πολιτικό σχόλιο- ότι κατά τη γνώμη μου τα πράγματα είναι απλά, σε σχέση με τη στάση σας το επόμενο διάστημα. Βλέπουμε αυτήν τη στιγμή στην Ευρώπη κομμάτια της ευρωπαϊκής σοσιαλδημοκρατίας επιτέλους να μπαίνουν σε μια διαδικασία </w:t>
      </w:r>
      <w:proofErr w:type="spellStart"/>
      <w:r>
        <w:rPr>
          <w:rFonts w:eastAsia="Times New Roman"/>
          <w:color w:val="000000" w:themeColor="text1"/>
          <w:szCs w:val="24"/>
        </w:rPr>
        <w:t>αναστοχασμού</w:t>
      </w:r>
      <w:proofErr w:type="spellEnd"/>
      <w:r>
        <w:rPr>
          <w:rFonts w:eastAsia="Times New Roman"/>
          <w:color w:val="000000" w:themeColor="text1"/>
          <w:szCs w:val="24"/>
        </w:rPr>
        <w:t xml:space="preserve"> για το τι συνέβη διεθνώς τις τελευταίες δύο δεκαετίες.</w:t>
      </w:r>
    </w:p>
    <w:p w14:paraId="56AE4D62"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Δυστυχώς η ελληνική εκδοχή της ευρωπαϊκής σοσιαλδημοκρατίας δεν έχει μπει ακόμα σε αυτήν τη λογική. Είτε, λοιπόν, θα συνεχίσετε να λειτουργείτε ως ακραίο κέντρο, ως θλιβερή ουρά μιας σκληρής νεοφιλελεύθερης δεξιάς, είτε θα ακολουθήσετε τις πρακτικές σημαντικού μέρους των ευρωπαίων εταίρων σας.</w:t>
      </w:r>
    </w:p>
    <w:p w14:paraId="56AE4D63"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Σε κάθε περίπτωση, εμείς θα συνεχίσουμε απαρέγκλιτα την προσπάθεια για να βγάλουμε τη χώρα από τα μνημόνια και την επιτροπεία, να ξαναστήσουμε τις δομές και λειτουργίες του κοινωνικού κράτους που διαλύθηκαν από τις πολιτικές των προηγούμενων κυβερνήσεων, να αναμορφώσουμε τη δημόσια διοίκηση η οποία αντιμετωπίστηκε για δεκαετίες ως λάφυρο και να φέρουμε την ελληνική οικονομία στον δρόμο της δίκαιης, βιώσιμης και διατηρήσιμης αυτή τη φορά ανάπτυξης.</w:t>
      </w:r>
    </w:p>
    <w:p w14:paraId="56AE4D64"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Σας ευχαριστώ πολύ.</w:t>
      </w:r>
    </w:p>
    <w:p w14:paraId="56AE4D65" w14:textId="77777777" w:rsidR="00845C2F" w:rsidRDefault="0009484C">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56AE4D66"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ΠΡΟΕΔΕΥΟΥΣΑ (Αναστασία Χριστοδουλοπούλου):</w:t>
      </w:r>
      <w:r>
        <w:rPr>
          <w:rFonts w:eastAsia="Times New Roman"/>
          <w:color w:val="000000" w:themeColor="text1"/>
          <w:szCs w:val="24"/>
        </w:rPr>
        <w:t xml:space="preserve"> Κύριε Υπουργέ, έχετε δύο λεπτά για την </w:t>
      </w:r>
      <w:proofErr w:type="spellStart"/>
      <w:r>
        <w:rPr>
          <w:rFonts w:eastAsia="Times New Roman"/>
          <w:color w:val="000000" w:themeColor="text1"/>
          <w:szCs w:val="24"/>
        </w:rPr>
        <w:t>τριτολογία</w:t>
      </w:r>
      <w:proofErr w:type="spellEnd"/>
      <w:r>
        <w:rPr>
          <w:rFonts w:eastAsia="Times New Roman"/>
          <w:color w:val="000000" w:themeColor="text1"/>
          <w:szCs w:val="24"/>
        </w:rPr>
        <w:t xml:space="preserve"> σας. Εξαντλήσατε όλους τους χρόνους.</w:t>
      </w:r>
    </w:p>
    <w:p w14:paraId="56AE4D67"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Αρχίζει τώρα ο κύκλος των Κοινοβουλευτικών Εκπροσώπων. Πρώτος έχει τον λόγο ο κ. Λοβέρδος, Κοινοβουλευτικός Εκπρόσωπος της Δημοκρατικής Συμπαράταξης.</w:t>
      </w:r>
    </w:p>
    <w:p w14:paraId="56AE4D68"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Κύριε Λοβέρδο, έχετε δώδεκα λεπτά.</w:t>
      </w:r>
    </w:p>
    <w:p w14:paraId="56AE4D69"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Κύριε Υπουργέ, από τις πολιτικές σας αναφορές διαλέγω δύο για να ξεκινήσω με αυτές την ομιλία μου.</w:t>
      </w:r>
    </w:p>
    <w:p w14:paraId="56AE4D6A" w14:textId="77777777" w:rsidR="00845C2F" w:rsidRDefault="0009484C">
      <w:pPr>
        <w:spacing w:after="0" w:line="600" w:lineRule="auto"/>
        <w:ind w:firstLine="720"/>
        <w:jc w:val="both"/>
        <w:rPr>
          <w:rFonts w:eastAsia="Times New Roman"/>
          <w:szCs w:val="24"/>
        </w:rPr>
      </w:pPr>
      <w:r>
        <w:rPr>
          <w:rFonts w:eastAsia="Times New Roman"/>
          <w:color w:val="000000" w:themeColor="text1"/>
          <w:szCs w:val="24"/>
        </w:rPr>
        <w:t xml:space="preserve">Η πρώτη σχετίζεται με τα όσα είπατε για τα συμβαίνοντα σε πολιτικό και κομματικό επίπεδο στην Ευρωπαϊκή Ένωση, στην Ευρώπη γενικότερα. Θα σας έλεγα ότι για έναν πολίτη και έναν πολιτικό προτιμότερο απ’ αυτό που λέτε για την Ευρώπη, είναι να εκτιμά ως το πιο σημαντικό, που δημιουργεί και συγκριτικές και πραγματικές αναφορές και διευκολύνει την κατανόηση του τι μας συμβαίνει. Σας προτείνω να δεχτείτε ως σημαντικότερο θέμα το γεγονός ότι η μόνη χώρα στην οποία κέρδισε ο λαϊκισμός είναι η Ελλάδα, δηλαδή εσείς με τον κ. Καμμένο, του οποίου μοιάζετε πια και απολύτως. Στη Γαλλία έχασε. Έχασαν οι ακροδεξιοί. Στην Ολλανδία έχασαν, επίσης, οι ακροδεξιοί. Στην Αυστρία, επίσης. Στην Αγγλία κέρδισαν με το </w:t>
      </w:r>
      <w:r>
        <w:rPr>
          <w:rFonts w:eastAsia="Times New Roman"/>
          <w:color w:val="000000" w:themeColor="text1"/>
          <w:szCs w:val="24"/>
          <w:lang w:val="en-US"/>
        </w:rPr>
        <w:t>Brexit</w:t>
      </w:r>
      <w:r>
        <w:rPr>
          <w:rFonts w:eastAsia="Times New Roman"/>
          <w:color w:val="000000" w:themeColor="text1"/>
          <w:szCs w:val="24"/>
        </w:rPr>
        <w:t xml:space="preserve">, αλλά σε πολιτικό επίπεδο έχουν καταβαραθρωθεί στις βουλευτικές εκλογές. Στην Πορτογαλία, παρομοίως. Στην Ισπανία, επίσης. Η μόνη περίπτωση που ο λαϊκισμός κέρδισε είναι η Ελλάδα με εσάς, που είπατε όλα όσα είχατε πει προεκλογικά και που σήμερα μόνο κι όποιος σας άκουγε και προσπαθούσε να σας συγκρίνει με το παρελθόν, θα καταλάβει: Ποιος είναι ο κανονικός; </w:t>
      </w:r>
      <w:r>
        <w:rPr>
          <w:rFonts w:eastAsia="Times New Roman"/>
          <w:szCs w:val="24"/>
        </w:rPr>
        <w:t xml:space="preserve">Ο σημερινός συγκεκριμένος Υπουργός ή εκείνος του «Δεν πληρώνω»; </w:t>
      </w:r>
    </w:p>
    <w:p w14:paraId="56AE4D6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δεύτερη πολιτική σας αναφορά που διαλέγω να σχολιάσω, είναι που είπατε ότι το κείμενο της επερώτησης αλλά και οι ομιλητές μας μίλησαν άσχημα για εσάς. Εγώ αυτό στο κείμενο δεν το είδα. Είδα μια πάρα πολύ ευπρεπή επίκαιρη επερώτηση που στέκεται σε πολιτικά θέματα. Εδώ εάν άκουσα κάτι, είναι αυτό που αναφέρεται στο «Δεν πληρώνω», του οποίου ήσασταν επικεφαλής, και κάνατε μια </w:t>
      </w:r>
      <w:r>
        <w:rPr>
          <w:rFonts w:eastAsia="Times New Roman" w:cs="Times New Roman"/>
          <w:szCs w:val="24"/>
        </w:rPr>
        <w:lastRenderedPageBreak/>
        <w:t>αναφορά στα έργα των οδικών δικτύων. Γι’ αυτά λέγατε «Δεν πληρώνω» και δεν ξέρω αν λέγατε και για άλλα.</w:t>
      </w:r>
    </w:p>
    <w:p w14:paraId="56AE4D6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Ένας πολιτικός, πάντως, πρέπει να στοχεύει στο να τον φέρνει η ζωή στη δυνατότητα γι’ αυτά που είπε ή έκανε, να είναι υπερήφανος. Αυτό είναι καλό. Είναι το πιο καλό για έναν πολιτικό. Δεν συμβαίνει πάντα. Κάνουμε λάθη, λέμε και πράγματα τα οποία τα θεωρούμε υπερβολικά. Αλλά από το «Δεν πληρώνω, δεν πληρώνω», να μας λέτε πώς γίνεται η ανάπτυξη, είναι ένα θέμα. Και θα ήθελα να ήξερα: Γιατί είστε υπερήφανος; Γι’ αυτά που λέτε τώρα ή γι’ αυτά που λέγατε τότε;</w:t>
      </w:r>
    </w:p>
    <w:p w14:paraId="56AE4D6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Είναι ευπρεπής η κριτική που σας ασκούμε και όχι όπως την παρουσιάσατε και με έκπληξη διαπίστωσα ότι δεν τεκμηριώνεται από το Βήμα της Βουλής σήμερα από τους συναδέλφους μου της Δημοκρατικής Συμπαράταξης και από το κείμενο που έχουμε καταθέσει. </w:t>
      </w:r>
    </w:p>
    <w:p w14:paraId="56AE4D6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παρουσιάζοντας τις θέσεις μας –το θεωρώ πάρα πολύ σοβαρό και πολύ σημαντικό- είπε το αυτονόητο, ότι για να υπάρξει η ανάπτυξη και να λειτουργήσει εύρυθμα μια οικονομία, τρεις όροι είναι βασικοί: Το επενδυτικό περιβάλλον να είναι κατάλληλο. Το κλίμα στην οικονομία να είναι θετικό, δηλαδή να υπάρχει εμπιστοσύνη. Και η εμπιστοσύνη πια σε σχέση και με άλλα θέματα αποκτά και μια ιδιαιτερότητα. Θα μπορούσε κανείς να πει ότι το γενικότερο περιβάλλον, όταν αποπνέει εμπιστοσύνη, είναι ένας τρίτος παράγοντας απολύτως καθοριστικός. </w:t>
      </w:r>
    </w:p>
    <w:p w14:paraId="56AE4D6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Εσείς εδώ, ακόμα και τώρα που μιλάμε, που η χώρα είναι σε μια πορεία που οδηγεί στο πολιτικό σας τέλος, έχουμε κάθε μέρα παρεμβάσεις οικονομολόγων συμβούλων σας. Και αναφέρομαι στην περίπτωση του Κιμ, εάν είναι αυτό το επώνυμό του. Ήταν ακριβοπληρωμένος σύμβουλος του κ. </w:t>
      </w:r>
      <w:proofErr w:type="spellStart"/>
      <w:r>
        <w:rPr>
          <w:rFonts w:eastAsia="Times New Roman" w:cs="Times New Roman"/>
          <w:szCs w:val="24"/>
        </w:rPr>
        <w:t>Βαρου</w:t>
      </w:r>
      <w:r>
        <w:rPr>
          <w:rFonts w:eastAsia="Times New Roman" w:cs="Times New Roman"/>
          <w:szCs w:val="24"/>
        </w:rPr>
        <w:lastRenderedPageBreak/>
        <w:t>φάκη</w:t>
      </w:r>
      <w:proofErr w:type="spellEnd"/>
      <w:r>
        <w:rPr>
          <w:rFonts w:eastAsia="Times New Roman" w:cs="Times New Roman"/>
          <w:szCs w:val="24"/>
        </w:rPr>
        <w:t xml:space="preserve">, αλλά παραμένει και σήμερα σύμβουλος της ελληνικής Κυβέρνησης του κ. </w:t>
      </w:r>
      <w:proofErr w:type="spellStart"/>
      <w:r>
        <w:rPr>
          <w:rFonts w:eastAsia="Times New Roman" w:cs="Times New Roman"/>
          <w:szCs w:val="24"/>
        </w:rPr>
        <w:t>Τσακαλώτου</w:t>
      </w:r>
      <w:proofErr w:type="spellEnd"/>
      <w:r>
        <w:rPr>
          <w:rFonts w:eastAsia="Times New Roman" w:cs="Times New Roman"/>
          <w:szCs w:val="24"/>
        </w:rPr>
        <w:t xml:space="preserve">. Και ακούστε συνάδελφοι κάτι που είναι επίσης εντυπωσιακό: Πήγε σε εκδήλωση του </w:t>
      </w:r>
      <w:proofErr w:type="spellStart"/>
      <w:r>
        <w:rPr>
          <w:rFonts w:eastAsia="Times New Roman" w:cs="Times New Roman"/>
          <w:szCs w:val="24"/>
        </w:rPr>
        <w:t>Μπέπε</w:t>
      </w:r>
      <w:proofErr w:type="spellEnd"/>
      <w:r>
        <w:rPr>
          <w:rFonts w:eastAsia="Times New Roman" w:cs="Times New Roman"/>
          <w:szCs w:val="24"/>
        </w:rPr>
        <w:t xml:space="preserve"> </w:t>
      </w:r>
      <w:proofErr w:type="spellStart"/>
      <w:r>
        <w:rPr>
          <w:rFonts w:eastAsia="Times New Roman" w:cs="Times New Roman"/>
          <w:szCs w:val="24"/>
        </w:rPr>
        <w:t>Γκρίλο</w:t>
      </w:r>
      <w:proofErr w:type="spellEnd"/>
      <w:r>
        <w:rPr>
          <w:rFonts w:eastAsia="Times New Roman" w:cs="Times New Roman"/>
          <w:szCs w:val="24"/>
        </w:rPr>
        <w:t xml:space="preserve">! Για να ξέρετε ποια είναι η αναφορά σας, που θα μας κάνετε και μαθήματα σοσιαλδημοκρατίας! Του </w:t>
      </w:r>
      <w:proofErr w:type="spellStart"/>
      <w:r>
        <w:rPr>
          <w:rFonts w:eastAsia="Times New Roman" w:cs="Times New Roman"/>
          <w:szCs w:val="24"/>
        </w:rPr>
        <w:t>Μπέπε</w:t>
      </w:r>
      <w:proofErr w:type="spellEnd"/>
      <w:r>
        <w:rPr>
          <w:rFonts w:eastAsia="Times New Roman" w:cs="Times New Roman"/>
          <w:szCs w:val="24"/>
        </w:rPr>
        <w:t xml:space="preserve"> </w:t>
      </w:r>
      <w:proofErr w:type="spellStart"/>
      <w:r>
        <w:rPr>
          <w:rFonts w:eastAsia="Times New Roman" w:cs="Times New Roman"/>
          <w:szCs w:val="24"/>
        </w:rPr>
        <w:t>Γκρίλο</w:t>
      </w:r>
      <w:proofErr w:type="spellEnd"/>
      <w:r>
        <w:rPr>
          <w:rFonts w:eastAsia="Times New Roman" w:cs="Times New Roman"/>
          <w:szCs w:val="24"/>
        </w:rPr>
        <w:t xml:space="preserve">! Και επειδή λέμε «κόμμα, Αριστερά, </w:t>
      </w:r>
      <w:proofErr w:type="spellStart"/>
      <w:r>
        <w:rPr>
          <w:rFonts w:eastAsia="Times New Roman" w:cs="Times New Roman"/>
          <w:szCs w:val="24"/>
        </w:rPr>
        <w:t>Μαδούρο</w:t>
      </w:r>
      <w:proofErr w:type="spellEnd"/>
      <w:r>
        <w:rPr>
          <w:rFonts w:eastAsia="Times New Roman" w:cs="Times New Roman"/>
          <w:szCs w:val="24"/>
        </w:rPr>
        <w:t>, ΣΥΡΙΖΑ» και «</w:t>
      </w:r>
      <w:proofErr w:type="spellStart"/>
      <w:r>
        <w:rPr>
          <w:rFonts w:eastAsia="Times New Roman" w:cs="Times New Roman"/>
          <w:szCs w:val="24"/>
        </w:rPr>
        <w:t>Μπέπε</w:t>
      </w:r>
      <w:proofErr w:type="spellEnd"/>
      <w:r>
        <w:rPr>
          <w:rFonts w:eastAsia="Times New Roman" w:cs="Times New Roman"/>
          <w:szCs w:val="24"/>
        </w:rPr>
        <w:t xml:space="preserve"> </w:t>
      </w:r>
      <w:proofErr w:type="spellStart"/>
      <w:r>
        <w:rPr>
          <w:rFonts w:eastAsia="Times New Roman" w:cs="Times New Roman"/>
          <w:szCs w:val="24"/>
        </w:rPr>
        <w:t>Γκρίλο</w:t>
      </w:r>
      <w:proofErr w:type="spellEnd"/>
      <w:r>
        <w:rPr>
          <w:rFonts w:eastAsia="Times New Roman" w:cs="Times New Roman"/>
          <w:szCs w:val="24"/>
        </w:rPr>
        <w:t xml:space="preserve">» από προχθές! Αυτές είναι οι αναφορές σας, ο </w:t>
      </w:r>
      <w:proofErr w:type="spellStart"/>
      <w:r>
        <w:rPr>
          <w:rFonts w:eastAsia="Times New Roman" w:cs="Times New Roman"/>
          <w:szCs w:val="24"/>
        </w:rPr>
        <w:t>Φάρατζ</w:t>
      </w:r>
      <w:proofErr w:type="spellEnd"/>
      <w:r>
        <w:rPr>
          <w:rFonts w:eastAsia="Times New Roman" w:cs="Times New Roman"/>
          <w:szCs w:val="24"/>
        </w:rPr>
        <w:t xml:space="preserve">, ο </w:t>
      </w:r>
      <w:proofErr w:type="spellStart"/>
      <w:r>
        <w:rPr>
          <w:rFonts w:eastAsia="Times New Roman" w:cs="Times New Roman"/>
          <w:szCs w:val="24"/>
        </w:rPr>
        <w:t>Μπέπε</w:t>
      </w:r>
      <w:proofErr w:type="spellEnd"/>
      <w:r>
        <w:rPr>
          <w:rFonts w:eastAsia="Times New Roman" w:cs="Times New Roman"/>
          <w:szCs w:val="24"/>
        </w:rPr>
        <w:t xml:space="preserve"> </w:t>
      </w:r>
      <w:proofErr w:type="spellStart"/>
      <w:r>
        <w:rPr>
          <w:rFonts w:eastAsia="Times New Roman" w:cs="Times New Roman"/>
          <w:szCs w:val="24"/>
        </w:rPr>
        <w:t>Γκρίλο</w:t>
      </w:r>
      <w:proofErr w:type="spellEnd"/>
      <w:r>
        <w:rPr>
          <w:rFonts w:eastAsia="Times New Roman" w:cs="Times New Roman"/>
          <w:szCs w:val="24"/>
        </w:rPr>
        <w:t xml:space="preserve">. Αυτοί είστε! Μας κάνατε και μαθήματα! Εκεί, λοιπόν, είπε ότι το «Σχέδιο Β» ήταν σε εξέλιξη. Ήταν σχεδιασμένο και σε λεπτομέρειες. </w:t>
      </w:r>
    </w:p>
    <w:p w14:paraId="56AE4D7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Βαρουφάκης</w:t>
      </w:r>
      <w:proofErr w:type="spellEnd"/>
      <w:r>
        <w:rPr>
          <w:rFonts w:eastAsia="Times New Roman" w:cs="Times New Roman"/>
          <w:szCs w:val="24"/>
        </w:rPr>
        <w:t xml:space="preserve"> φυσικά βρήκε την ευκαιρία να πει –εσείς που μιλάτε τώρα για επενδυτικό κλίμα- ότι «ναι, η Κυβέρνηση το ήξερε». Το είχε θέσει –λέει- και σε συνεδρίαση του Υπουργικού Συμβουλίου. Θα είναι ένας πολύ καλός μάρτυρας κατηγορούμενος ο κ. </w:t>
      </w:r>
      <w:proofErr w:type="spellStart"/>
      <w:r>
        <w:rPr>
          <w:rFonts w:eastAsia="Times New Roman" w:cs="Times New Roman"/>
          <w:szCs w:val="24"/>
        </w:rPr>
        <w:t>Βαρουφάκης</w:t>
      </w:r>
      <w:proofErr w:type="spellEnd"/>
      <w:r>
        <w:rPr>
          <w:rFonts w:eastAsia="Times New Roman" w:cs="Times New Roman"/>
          <w:szCs w:val="24"/>
        </w:rPr>
        <w:t xml:space="preserve">. Κύριε Μανιάτη, το είπατε πολύ σωστά ότι θα είναι ένας αξιόπιστος μάρτυρας, γιατί ήταν εκεί και δεν ήταν αλλού. </w:t>
      </w:r>
    </w:p>
    <w:p w14:paraId="56AE4D7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Για όλα αυτά –η Πρόεδρος το ξέρει καλά αυτό από τις νομικές της γνώσεις- υπάρχει ένα αχρησιμοποίητο άρθρο στον Ποινικό Κώδικα, το 151 για την παραβίαση πληρεξουσιότητας που είναι κακούργημα. Είναι ακριβώς η περίπτωση της Κυβέρνησης εκείνου το εξαμήνου που κόστισε 100 δισεκατομμύρια ευρώ στον ελληνικό λαό κατά τα </w:t>
      </w:r>
      <w:proofErr w:type="spellStart"/>
      <w:r>
        <w:rPr>
          <w:rFonts w:eastAsia="Times New Roman" w:cs="Times New Roman"/>
          <w:szCs w:val="24"/>
        </w:rPr>
        <w:t>λεχθέντα</w:t>
      </w:r>
      <w:proofErr w:type="spellEnd"/>
      <w:r>
        <w:rPr>
          <w:rFonts w:eastAsia="Times New Roman" w:cs="Times New Roman"/>
          <w:szCs w:val="24"/>
        </w:rPr>
        <w:t xml:space="preserve"> του κ. </w:t>
      </w:r>
      <w:proofErr w:type="spellStart"/>
      <w:r>
        <w:rPr>
          <w:rFonts w:eastAsia="Times New Roman" w:cs="Times New Roman"/>
          <w:szCs w:val="24"/>
        </w:rPr>
        <w:t>Ρέγκλινγκ</w:t>
      </w:r>
      <w:proofErr w:type="spellEnd"/>
      <w:r>
        <w:rPr>
          <w:rFonts w:eastAsia="Times New Roman" w:cs="Times New Roman"/>
          <w:szCs w:val="24"/>
        </w:rPr>
        <w:t xml:space="preserve"> και όχι ημών εδώ. Διότι αυτό, με το ίδιο νούμερο ακριβώς, το έχω πει και εγώ εδώ, αλλά εγώ είμαι ένας Βουλευτής της Αντιπολίτευσης και οπωσδήποτε η Κυβέρνηση μπορεί για τα λεγόμενά μου να λέει αυτά που θέλει να πει. </w:t>
      </w:r>
    </w:p>
    <w:p w14:paraId="56AE4D7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μια περίπτωση που ο ελληνικός λαός ξεγελάστηκε, τον κοροϊδέψατε και κάνατε άλλα χωρίς να το λέτε. Τώρα οι Υπουργοί και τα στελέχη εκείνης και της τωρινής εποχής το παραδέχονται. Και προσέξτε, επειδή ορισμένοι από εσάς στέκονται στην άνεση ότι όλα αυτά ήταν η πρώτη περίοδος ΣΥΡΙΖΑ, που είναι πολιτικά ενδιαφέρουσα κατά τα λεγόμενά σας -άλλο τον Ιανουάριο του 2015 </w:t>
      </w:r>
      <w:r>
        <w:rPr>
          <w:rFonts w:eastAsia="Times New Roman" w:cs="Times New Roman"/>
          <w:szCs w:val="24"/>
        </w:rPr>
        <w:lastRenderedPageBreak/>
        <w:t xml:space="preserve">και άλλο τον Σεπτέμβριο του 2015- αλλά σε ό,τι αφορά τα ποινικά, όλα έρχονται και καταλήγουν στη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w:t>
      </w:r>
    </w:p>
    <w:p w14:paraId="56AE4D7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Όλα έρχονται και καταλήγουν στη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που έχασε ο κοσμάκης τα λεφτά του. Οι τράπεζες έγιναν πολύ πιο αδύναμες. Και δεν ήταν σ’ αυτή την κατάσταση, όπως έλεγαν οι πολιτικώς εποπτεύοντες την τράπεζα δικοί σας άνθρωποι που είχατε ορίσει, όταν κερδίσατε τις εκλογές. Αυτά, λοιπόν, σε σχέση με τα πολιτικά τα οποία αναφέρατε για πάρα πολλή ώρα στην ομιλία. Τρεις προϋποθέσεις έβαλε ο κ. </w:t>
      </w:r>
      <w:proofErr w:type="spellStart"/>
      <w:r>
        <w:rPr>
          <w:rFonts w:eastAsia="Times New Roman" w:cs="Times New Roman"/>
          <w:szCs w:val="24"/>
        </w:rPr>
        <w:t>Αρβανιτίδης</w:t>
      </w:r>
      <w:proofErr w:type="spellEnd"/>
      <w:r>
        <w:rPr>
          <w:rFonts w:eastAsia="Times New Roman" w:cs="Times New Roman"/>
          <w:szCs w:val="24"/>
        </w:rPr>
        <w:t xml:space="preserve">. Για να ζήσουμε, έχει γίνει πια σαφές ότι είναι απαραίτητη η ανάπτυξη, μια έννοια παρεξηγημένη τους καιρούς της ευδαιμονίας. </w:t>
      </w:r>
    </w:p>
    <w:p w14:paraId="56AE4D7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Μιλούσες για ανάπτυξη και το θεωρούσαν όλοι αυτονόητο. Μίλαγες για ανταγωνιστικότητα; Αν ήσουν κεντροαριστερός, όπως εμείς, σου έλεγαν «Τι είναι αυτά που λες; Είναι ύποπτη έννοια η έννοια της ανταγωνιστικότητας». Μιλούσες για την εκπαίδευση και την ανάγκη να συνδεθεί με την παραγωγή; Δεν μιλάμε για την παιδεία που έχει άλλη διάσταση. Για την εκπαίδευση λέγαμε που πρέπει να συνδεθεί με την παραγωγή. Μας λέγατε ότι είμαστε δεξιοί. Μιλούσαμε για πράγματα δεδομένα αλλά ο τρέχων πολιτικός λόγος τα υποβάθμιζε ή τα θεωρούσε και ένοχα. Είπα για την έννοια της ανταγωνιστικότητας. Τώρα το καταλάβαμε ότι για να φάμε ψωμί, πρέπει να υπάρξει ανάπτυξη. Το έχουν καταλάβει όλοι τώρα ευτυχώς. Και στο Κοινοβούλιο λίγοι έχουν μείνει έξω απ’ αυτή την κατανόηση. </w:t>
      </w:r>
    </w:p>
    <w:p w14:paraId="56AE4D7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αναδιανομή και η αλληλεγγύη είναι το σήμα κατατεθέν της δικής μας παράταξης. Εμείς καθιερώσαμε το ΕΚΑΣ. Εσείς το καταργήσατε. Κυβέρνηση Σημίτη κατοχύρωσε το ΕΚΑΣ. Εσείς το καταργήσατε. Τώρα για να κάνουμε αναδιανομή και αλληλεγγύη, πολιτικές αλληλεγγύης, πρέπει να έχουμε ανάπτυξη. Και δεν πρέπει να μπαίνουμε στη λογική που οι Υπουργοί σας στον τομέα της πρόνοιας λένε </w:t>
      </w:r>
      <w:r>
        <w:rPr>
          <w:rFonts w:eastAsia="Times New Roman" w:cs="Times New Roman"/>
          <w:szCs w:val="24"/>
        </w:rPr>
        <w:lastRenderedPageBreak/>
        <w:t>διαρκώς ότι κάνουν πολιτικές. Να σου γκρεμίσω το σπίτι, να σου δώσω σκηνή να μένεις. Κι αυτή είναι η πολιτική σας με ένα πάρα πολύ απλό παράδειγμα.</w:t>
      </w:r>
    </w:p>
    <w:p w14:paraId="56AE4D7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για την ανάπτυξη τι είναι αυτό που πρέπει να γίνει. Κάνατε μια ομιλία μισής ώρας και πλέον. Τι είπατε; Κάνατε απολογισμούς. Δεν συμφωνούμε. Έχουμε αντίθετη πληροφόρηση και άποψη που εξειδικεύει την πληροφόρησή μας και τη μετατρέπει σε πολιτικά επιχειρήματα. Σας τα καταθέσαμε αυτά. </w:t>
      </w:r>
    </w:p>
    <w:p w14:paraId="56AE4D7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Πριν από ένα χρόνο Υπουργός ήταν ο κ. Σταθάκης. Γιατί τότε ήταν ένας Υπουργός. Τώρα ο κ. Παπαδημητρίου, επιτρέψτε μου να σας το πω, χωρίς αυτό να σας δυσκολεύει τη θέση, είναι ένας άφαντος άνθρωπος, δεν είναι Υπουργός Ανάπτυξης. Ο άνθρωπος δεν έχει καμμία σχέση με την ελληνική οικονομία και τις ανάγκες της. Σε όλα τα πράγματα είναι πίσω. Άκουγα το πρωί τι έχει κάνει για την εργασία της Κυριακής και τα καταστήματα. Ούτε τις σχετικές υπουργικές αποφάσεις δεν έχει εκδώσει. Έχει μπερδέψει όλο τον χώρο. Δεν κάνει ο άνθρωπος γι’ αυτή τη δουλειά. Δεν είναι μόνο ότι είναι πολιτικά λάθος. Δεν κάνει και γι’ αυτή τη δουλειά.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56AE4D7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Τέσσερις ήταν οι άξονες πέρυσι επί Σταθάκη. Δεν θέλω να τα επαναλαμβάνω. Τέσσερις άξονες, τέσσερις παραδοχές. Τις είχα αναπτύξει εδώ. </w:t>
      </w:r>
    </w:p>
    <w:p w14:paraId="56AE4D7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Οι αναπτυξιακοί νόμοι κι όλα αυτά που αναφέρατε είναι τα ελάσσονα. </w:t>
      </w:r>
    </w:p>
    <w:p w14:paraId="56AE4D7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Ακόμα, κύριε Υπουργέ –δεύτερη παραδοχή- πιστεύω ότι και οι μεταβιβάσεις κεφαλαίων είναι δευτερεύον θέμα. Μας λέγατε ότι βρέχει εκατομμύρια το σχέδιο </w:t>
      </w:r>
      <w:proofErr w:type="spellStart"/>
      <w:r>
        <w:rPr>
          <w:rFonts w:eastAsia="Times New Roman" w:cs="Times New Roman"/>
          <w:szCs w:val="24"/>
        </w:rPr>
        <w:t>Γιούνκερ</w:t>
      </w:r>
      <w:proofErr w:type="spellEnd"/>
      <w:r>
        <w:rPr>
          <w:rFonts w:eastAsia="Times New Roman" w:cs="Times New Roman"/>
          <w:szCs w:val="24"/>
        </w:rPr>
        <w:t xml:space="preserve">. Δεν έχετε πάρει–όχι εσείς, όλη η πλειοψηφία- ούτε ένα ευρώ. Ούτε ένα ευρώ δεν έχει πέσει στην ελληνική αγορά. </w:t>
      </w:r>
    </w:p>
    <w:p w14:paraId="56AE4D7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Τρίτη παραδοχή. Πρέπει να απελευθερωθεί η οικονομία από το κράτος. </w:t>
      </w:r>
    </w:p>
    <w:p w14:paraId="56AE4D7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Τέταρτη παραδοχή. Αν δεν κάνεις για την οικονομία και την ανάπτυξη ό,τι πρέπει να κάνεις τους πρώτους έξι μήνες που είσαι κυβέρνηση μετά χάθηκε ο καιρός. Αν είσαι έτοιμος το αποδεικνύεις τους πρώτους μήνες της διακυβέρνησής σου. Μετά έχει χαθεί η ευκαιρία. </w:t>
      </w:r>
    </w:p>
    <w:p w14:paraId="56AE4D7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Αυτές τις τέσσερες παραδοχές δεν έχω χρόνο να τις αναπτύξω πάλι, αλλά είναι στα Πρακτικά της Βουλής της 5</w:t>
      </w:r>
      <w:r>
        <w:rPr>
          <w:rFonts w:eastAsia="Times New Roman" w:cs="Times New Roman"/>
          <w:szCs w:val="24"/>
          <w:vertAlign w:val="superscript"/>
        </w:rPr>
        <w:t>ης</w:t>
      </w:r>
      <w:r>
        <w:rPr>
          <w:rFonts w:eastAsia="Times New Roman" w:cs="Times New Roman"/>
          <w:szCs w:val="24"/>
        </w:rPr>
        <w:t xml:space="preserve"> Μαΐου 2016. Θέλω να σας δώσω δυο διαστάσεις αναπτυξιακές με τις οποίες δεν έχετε καν ασχοληθεί ως Κυβέρνηση κι ένα παράδειγμα που τις εξειδικεύει. </w:t>
      </w:r>
    </w:p>
    <w:p w14:paraId="56AE4D7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κράτος πρέπει να απομακρυνθεί από την οικονομία. Να πάψει να την στραγγαλίζει. Φέρατε έναν νόμο. Τον νόμο για την κατάργηση των </w:t>
      </w:r>
      <w:proofErr w:type="spellStart"/>
      <w:r>
        <w:rPr>
          <w:rFonts w:eastAsia="Times New Roman" w:cs="Times New Roman"/>
          <w:szCs w:val="24"/>
        </w:rPr>
        <w:t>αδειοδοτήσεων</w:t>
      </w:r>
      <w:proofErr w:type="spellEnd"/>
      <w:r>
        <w:rPr>
          <w:rFonts w:eastAsia="Times New Roman" w:cs="Times New Roman"/>
          <w:szCs w:val="24"/>
        </w:rPr>
        <w:t xml:space="preserve">. Δεν εφαρμόζεται. Και από τη δικηγορική μου σημερινή εμπειρία έχω παράδειγμα. Τον ψηφίσατε πέρυσι και πανηγυρίζατε. Δεν εφαρμόζεται. Αλλά είναι ένα μέτρο πολιτικής. Ένα μέτρο πολιτικής που θα επέτρεπε αν η πολιτική είχε αναπτυχθεί η οικονομία να απελευθερωθεί από το κράτος. </w:t>
      </w:r>
    </w:p>
    <w:p w14:paraId="56AE4D7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Δεύτερο, η δικαιοσύνη. Μια επένδυση δεν τη θέλω; Είμαι ανταγωνιστής; Μια αίτηση ακυρώσεως στο Συμβούλιο της Επικρατείας ή μια γενική προσφυγή και η επένδυση του ανταγωνιστή μου μπορεί να πάει και τρία και τέσσερα και πέντε χρόνια πίσω. </w:t>
      </w:r>
    </w:p>
    <w:p w14:paraId="56AE4D8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Και εδώ υπάρχει η ανάγκη να γίνουν παρεμβάσεις, στη δικαιοσύνη. Είναι αυτές οι παρεμβάσεις στη δικαιοσύνη ανέφικτες; Να σας θυμίσω κάτι - δεν νομίζω ότι ήσασταν τότε εσείς Βουλευτής ή Υφυπουργός, αλλά μπορεί να κάνω λάθος. Μόλις υπογράψατε το μνημόνιο, το καλοκαίρι του 2015 ή λίγο πριν από αυτό, φέρατε στη Βουλή και ψηφίστηκε, ήταν </w:t>
      </w:r>
      <w:proofErr w:type="spellStart"/>
      <w:r>
        <w:rPr>
          <w:rFonts w:eastAsia="Times New Roman" w:cs="Times New Roman"/>
          <w:szCs w:val="24"/>
        </w:rPr>
        <w:t>προαπαιτούμενο</w:t>
      </w:r>
      <w:proofErr w:type="spellEnd"/>
      <w:r>
        <w:rPr>
          <w:rFonts w:eastAsia="Times New Roman" w:cs="Times New Roman"/>
          <w:szCs w:val="24"/>
        </w:rPr>
        <w:t xml:space="preserve"> για τα επόμενά σας, την αλλαγή του Κώδικα Πολιτικής Δικονομίας, την οποία είχε καταγγείλει ο κ. Τσίπρας αυτοπροσώπως στις επισκέψεις του στα δικαστήρια. Την ψηφίσατε εδώ. Είχατε συρθεί. Σας τα είχαμε πει.</w:t>
      </w:r>
    </w:p>
    <w:p w14:paraId="56AE4D8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Ήταν ένα σχέδιο νόμου που εκπονήθηκε από την κυβέρνηση Σαμαρά - Βενιζέλου και είχε πρωτεύοντα ρόλο σ’ αυτό ο τότε Γενικός Γραμματέας του Υπουργείου κ. Νικόλαος Κανελλόπουλος. Το ψηφίσατε. Ως δικηγόρος, μου έχει τύχει δύο φορές να εφαρμοστεί σε περίπτωση πελάτη μου ο νέος Κώδικας Πολιτικής Δικονομίας και τελείωναν οι υποθέσεις μου σε τρεις και σε τέσσερις μήνες. Είναι μια πρόοδος αυτό. Δεν λέω ότι δεν έχει μειονεκτήματα. Έχει, αλλά πάντως αναφορικά με τη βραδύτητα στην απονομή της δικαιοσύνης σε έναν τομέα, αποδείχθηκε, με το νομοθέτημα που το φέρατε εκόντες άκοντες και το ψηφίσατε, ότι μπορεί να γίνουν αλλαγές. Χρωστάτε στο Ποινικό Δίκαιο το αντίστοιχο και στο Διοικητικό –επαναλαμβάνω- Δίκαιο, επίσης, το αντίστοιχο.</w:t>
      </w:r>
    </w:p>
    <w:p w14:paraId="56AE4D8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 είχατε αυτή την πολιτική πλεύσης και την είχατε εκδηλώσει από την αρχή -που δεν την είχατε, γιατί είστε </w:t>
      </w:r>
      <w:proofErr w:type="spellStart"/>
      <w:r>
        <w:rPr>
          <w:rFonts w:eastAsia="Times New Roman" w:cs="Times New Roman"/>
          <w:szCs w:val="24"/>
        </w:rPr>
        <w:t>κρατιστές</w:t>
      </w:r>
      <w:proofErr w:type="spellEnd"/>
      <w:r>
        <w:rPr>
          <w:rFonts w:eastAsia="Times New Roman" w:cs="Times New Roman"/>
          <w:szCs w:val="24"/>
        </w:rPr>
        <w:t xml:space="preserve"> του χειρότερου είδους-, θα είχαμε κάνει βήματα. Εμείς, όπως σας είπε ο κ. Γρηγοράκος, τα υποστηρίζουμε αυτά, όταν τα κάνετε. Δεν τα κάνετε, όμως. </w:t>
      </w:r>
    </w:p>
    <w:p w14:paraId="56AE4D8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Θα φέρω ένα παράδειγμα -και με αυτό θα κλείσω- πώς μπορεί, αν αυτές οι αλλαγές είχαν συντελεστεί, με ένα παράδειγμα οικονομικής λειτουργίας να καταλάβετε τι ακριβώς θέλουμε  να πούμε.</w:t>
      </w:r>
    </w:p>
    <w:p w14:paraId="56AE4D8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σκουπίδια: Ζήσαμε μια φρικτή ακόμη εκδοχή του θέματος πριν από λίγες εβδομάδες -μην τα ξεχνάμε- με δική σας ευθύνη. Όμως, όπως έλεγα μια μέρα σε έναν δημόσιο διάλογο με παρόντα Βουλευτή σας τον κ. Δημήτρη </w:t>
      </w:r>
      <w:proofErr w:type="spellStart"/>
      <w:r>
        <w:rPr>
          <w:rFonts w:eastAsia="Times New Roman" w:cs="Times New Roman"/>
          <w:szCs w:val="24"/>
        </w:rPr>
        <w:t>Σεβαστάκη</w:t>
      </w:r>
      <w:proofErr w:type="spellEnd"/>
      <w:r>
        <w:rPr>
          <w:rFonts w:eastAsia="Times New Roman" w:cs="Times New Roman"/>
          <w:szCs w:val="24"/>
        </w:rPr>
        <w:t xml:space="preserve">, που συμφωνούσε, το θέμα της διαχείρισης των απορριμμάτων είναι πηγή ανάπτυξης και πραγματικός πλούτος, αλλά, με την κατάσταση που υπάρχει στον χώρο της δικαιοσύνης, στους τομείς που είπα, αλλά και του κράτους –ακούστε, συνάδελφοι-, αυτός ο τομέας δεν πρόκειται να μας δώσει, θα αργήσει πάρα πολύ να μας δώσει. Μέχρι ένας δήμος ή </w:t>
      </w:r>
      <w:r>
        <w:rPr>
          <w:rFonts w:eastAsia="Times New Roman" w:cs="Times New Roman"/>
          <w:szCs w:val="24"/>
        </w:rPr>
        <w:lastRenderedPageBreak/>
        <w:t>μια περιφέρεια να καταλήξει στην αξιοποίηση μιας κάποιας χρήσιμης μορφής απορριμμάτων, αυτή έχει ξεπεραστεί. Έχει παραγάγει η τεχνολογία δεκάδες καινούργιες.</w:t>
      </w:r>
    </w:p>
    <w:p w14:paraId="56AE4D8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αγωνίζονται οι περιφέρειες και οι δήμοι να τελειώσουν διαγωνιστικές διαδικασίες που αφορούν μορφές επεξεργασίας ή διαχείρισης των απορριμμάτων που ανήκουν σε δυο δεκαετίες πριν. Ανήκουν σε δυο δεκαετίες πριν! Αν το καταλαβαίνατε ως θέμα και νοιαζόσασταν για την οικονομία και για την ανάπτυξη, έπρεπε να έχετε κάνει παρέμβαση εκεί, για να δώσετε δυνατότητα στην τοπική αυτοδιοίκηση να μπορεί να αλλάζει το εμπόρευμα που θέλει να αγοράσει, το προϊόν που θέλει να αγοράσει. Είστε αλλού νυχτωμένοι, δεν τα καταλαβαίνετε αυτά. </w:t>
      </w:r>
    </w:p>
    <w:p w14:paraId="56AE4D8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Εσείς, που προΐσταστε ενός κλάδου που υποτίθεται ότι είναι ο συγκερασμός της δράσης όλης της διοίκησης με κορυφή τα αναπτυξιακά, έπρεπε να τα είχατε βάλει κάτω. Καιγόμαστε, καίγεστε, για τον λαό μιλάμε. Αυτά έπρεπε να τα έχετε δει ως πρώτη προτεραιότητα. Ούτε τελευταία σας δεν είναι.</w:t>
      </w:r>
    </w:p>
    <w:p w14:paraId="56AE4D8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Σας ακούμε να μιλάτε με σχήματα, «ο νεοφιλελευθερισμός», «ο σοσιαλισμός», για να οχυρωθείτε πίσω από τον δεύτερο, που δεν τον εκφράζετε κιόλας. Ακούω πολλές φορές Υπουργούς να μιλάνε, εν μέρει κι εσάς σήμερα, και λέω ότι αυτοί είναι στη Νέα Δημοκρατία. Δηλαδή, τον ακούς και λες: Είναι ΣΥΡΙΖΑ αυτός ή είναι ένας κλασικός δεξιός; Για να μην πω Νέα Δημοκρατία, είναι ένας άνετος Υπουργός της κ. </w:t>
      </w:r>
      <w:proofErr w:type="spellStart"/>
      <w:r>
        <w:rPr>
          <w:rFonts w:eastAsia="Times New Roman" w:cs="Times New Roman"/>
          <w:szCs w:val="24"/>
        </w:rPr>
        <w:t>Μέι</w:t>
      </w:r>
      <w:proofErr w:type="spellEnd"/>
      <w:r>
        <w:rPr>
          <w:rFonts w:eastAsia="Times New Roman" w:cs="Times New Roman"/>
          <w:szCs w:val="24"/>
        </w:rPr>
        <w:t xml:space="preserve"> στο Ηνωμένο Βασίλειο;</w:t>
      </w:r>
    </w:p>
    <w:p w14:paraId="56AE4D8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Λοιπόν, οι διακριτοί ρόλοι...</w:t>
      </w:r>
    </w:p>
    <w:p w14:paraId="56AE4D8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Γιατί είναι κακό να είναι κανείς κοντά στη Νέα Δημοκρατία;</w:t>
      </w:r>
    </w:p>
    <w:p w14:paraId="56AE4D8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όχι. Το διόρθωσα. Αλλά πάντως ανήκετε στον χώρο της συντήρησης πολιτικά. Αυτό πρέπει να το δεχτείτε.</w:t>
      </w:r>
    </w:p>
    <w:p w14:paraId="56AE4D8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Αλλά οι αντίποδες αυτής της πολιτικής δεν είναι τα λόγια, όταν κάποιος  κυβερνάει, είναι τα έργα και τα έργα σας αφ’ ενός μεν είναι ατελέσφορα, αφ’ ετέρου δε δεν έχουν σχέση με αυτά που έχει ανάγκη ο ελληνικός λαός.</w:t>
      </w:r>
    </w:p>
    <w:p w14:paraId="56AE4D8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AE4D8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D8E" w14:textId="77777777" w:rsidR="00845C2F" w:rsidRDefault="0009484C">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Θα παρακάμψω τη σειρά, γιατί ο συνάδελφος κ. </w:t>
      </w:r>
      <w:proofErr w:type="spellStart"/>
      <w:r>
        <w:rPr>
          <w:rFonts w:eastAsia="Times New Roman"/>
          <w:szCs w:val="24"/>
        </w:rPr>
        <w:t>Αρβανιτίδης</w:t>
      </w:r>
      <w:proofErr w:type="spellEnd"/>
      <w:r>
        <w:rPr>
          <w:rFonts w:eastAsia="Times New Roman"/>
          <w:szCs w:val="24"/>
        </w:rPr>
        <w:t xml:space="preserve"> έχει επείγοντα λόγο να φύγει. Δικαιούται πέντε λεπτά για τη δευτερολογία του.</w:t>
      </w:r>
    </w:p>
    <w:p w14:paraId="56AE4D8F" w14:textId="77777777" w:rsidR="00845C2F" w:rsidRDefault="0009484C">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Αρβανιτίδη</w:t>
      </w:r>
      <w:proofErr w:type="spellEnd"/>
      <w:r>
        <w:rPr>
          <w:rFonts w:eastAsia="Times New Roman"/>
          <w:szCs w:val="24"/>
        </w:rPr>
        <w:t>, έχετε τον λόγο, με την άδεια όλων.</w:t>
      </w:r>
    </w:p>
    <w:p w14:paraId="56AE4D90" w14:textId="77777777" w:rsidR="00845C2F" w:rsidRDefault="0009484C">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Κύριε Υπουργέ, στην τοποθέτησή σας με εγκαλέσατε για μη ακριβές νούμερο. Αν είχατε προσέξει, γνωρίζω ότι είναι 6,75 το Πρόγραμμα των Δημοσίων Επενδύσεων. Αυτό που είπα είναι ότι η απώλεια από το ναυτιλιακό συνάλλαγμα, που όπως ανακοινώθηκε είναι 5,32 λόγω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είναι σχεδόν το πρόγραμμα ανάπτυξης. Αυτό είπα στην τοποθέτησή μου, για να είμαι ακριβής, γιατί είμαι από αυτούς που τουλάχιστον όσον αφορά την ακρίβεια δεν έχω κενά.</w:t>
      </w:r>
    </w:p>
    <w:p w14:paraId="56AE4D91" w14:textId="77777777" w:rsidR="00845C2F" w:rsidRDefault="0009484C">
      <w:pPr>
        <w:spacing w:after="0" w:line="600" w:lineRule="auto"/>
        <w:ind w:firstLine="720"/>
        <w:jc w:val="both"/>
        <w:rPr>
          <w:rFonts w:eastAsia="Times New Roman"/>
          <w:szCs w:val="24"/>
        </w:rPr>
      </w:pPr>
      <w:r>
        <w:rPr>
          <w:rFonts w:eastAsia="Times New Roman"/>
          <w:szCs w:val="24"/>
        </w:rPr>
        <w:t xml:space="preserve">Να πω επίσης, γιατί το οφείλω, ότι εκτιμώ την προσπάθειά σας. Είστε από τους ανθρώπους, οι οποίοι προσπαθούν, εργάζονται και ίσως και στο ύφος της τοποθέτησής σας ήταν και αυτή η πίκρα από αυτή την προσπάθεια, γιατί δεν πετυχαίνουν τα αποτελέσματα. </w:t>
      </w:r>
    </w:p>
    <w:p w14:paraId="56AE4D92" w14:textId="77777777" w:rsidR="00845C2F" w:rsidRDefault="0009484C">
      <w:pPr>
        <w:spacing w:after="0" w:line="600" w:lineRule="auto"/>
        <w:ind w:firstLine="720"/>
        <w:jc w:val="both"/>
        <w:rPr>
          <w:rFonts w:eastAsia="Times New Roman"/>
          <w:szCs w:val="24"/>
        </w:rPr>
      </w:pPr>
      <w:r>
        <w:rPr>
          <w:rFonts w:eastAsia="Times New Roman"/>
          <w:szCs w:val="24"/>
        </w:rPr>
        <w:t xml:space="preserve">Βέβαια στην </w:t>
      </w:r>
      <w:proofErr w:type="spellStart"/>
      <w:r>
        <w:rPr>
          <w:rFonts w:eastAsia="Times New Roman"/>
          <w:szCs w:val="24"/>
        </w:rPr>
        <w:t>πρωτομιλία</w:t>
      </w:r>
      <w:proofErr w:type="spellEnd"/>
      <w:r>
        <w:rPr>
          <w:rFonts w:eastAsia="Times New Roman"/>
          <w:szCs w:val="24"/>
        </w:rPr>
        <w:t xml:space="preserve"> μου μίλησα για επενδυτικό περιβάλλον, για κλίμα στην οικονομία και εμπιστοσύνη. Αυτό δεν το </w:t>
      </w:r>
      <w:proofErr w:type="spellStart"/>
      <w:r>
        <w:rPr>
          <w:rFonts w:eastAsia="Times New Roman"/>
          <w:szCs w:val="24"/>
        </w:rPr>
        <w:t>οικοδομεί</w:t>
      </w:r>
      <w:proofErr w:type="spellEnd"/>
      <w:r>
        <w:rPr>
          <w:rFonts w:eastAsia="Times New Roman"/>
          <w:szCs w:val="24"/>
        </w:rPr>
        <w:t xml:space="preserve"> η δική σας προσπάθεια, είναι ένα συνολικό αποτέλεσμα και σε αυτό κάτι δεν πάει καλά στους κρίκους της αλυσίδας.</w:t>
      </w:r>
    </w:p>
    <w:p w14:paraId="56AE4D93" w14:textId="77777777" w:rsidR="00845C2F" w:rsidRDefault="0009484C">
      <w:pPr>
        <w:spacing w:after="0" w:line="600" w:lineRule="auto"/>
        <w:ind w:firstLine="720"/>
        <w:jc w:val="both"/>
        <w:rPr>
          <w:rFonts w:eastAsia="Times New Roman"/>
          <w:szCs w:val="24"/>
        </w:rPr>
      </w:pPr>
      <w:r>
        <w:rPr>
          <w:rFonts w:eastAsia="Times New Roman"/>
          <w:szCs w:val="24"/>
        </w:rPr>
        <w:lastRenderedPageBreak/>
        <w:t xml:space="preserve">Θέλω στη δευτερολογία μου να θίξω ορισμένα θέματα για τα οποία δεν είχα χρόνο στην </w:t>
      </w:r>
      <w:proofErr w:type="spellStart"/>
      <w:r>
        <w:rPr>
          <w:rFonts w:eastAsia="Times New Roman"/>
          <w:szCs w:val="24"/>
        </w:rPr>
        <w:t>πρωτολογία</w:t>
      </w:r>
      <w:proofErr w:type="spellEnd"/>
      <w:r>
        <w:rPr>
          <w:rFonts w:eastAsia="Times New Roman"/>
          <w:szCs w:val="24"/>
        </w:rPr>
        <w:t xml:space="preserve"> μου. Θα μιλήσω για τα κόκκινα επιχειρηματικά δάνεια και τη ρύθμισή τους, που εσείς αναφέρατε στην </w:t>
      </w:r>
      <w:proofErr w:type="spellStart"/>
      <w:r>
        <w:rPr>
          <w:rFonts w:eastAsia="Times New Roman"/>
          <w:szCs w:val="24"/>
        </w:rPr>
        <w:t>πρωτολογία</w:t>
      </w:r>
      <w:proofErr w:type="spellEnd"/>
      <w:r>
        <w:rPr>
          <w:rFonts w:eastAsia="Times New Roman"/>
          <w:szCs w:val="24"/>
        </w:rPr>
        <w:t xml:space="preserve"> σας, για τη ναυτιλία, για την οποία είμαι υπεύθυνος εκ μέρους της Κοινοβουλευτικής Ομάδας της Δημοκρατικής Συμπαράταξης και δυστυχώς δεν υπάρχει εκπρόσωπος από τον συγκεκριμένο τομέα σήμερα και για το πρόγραμμα ιδιωτικοποιήσεων του ΤΑΙΠΕΔ. </w:t>
      </w:r>
    </w:p>
    <w:p w14:paraId="56AE4D94" w14:textId="77777777" w:rsidR="00845C2F" w:rsidRDefault="0009484C">
      <w:pPr>
        <w:spacing w:after="0" w:line="600" w:lineRule="auto"/>
        <w:ind w:firstLine="720"/>
        <w:jc w:val="both"/>
        <w:rPr>
          <w:rFonts w:eastAsia="Times New Roman"/>
          <w:szCs w:val="24"/>
        </w:rPr>
      </w:pPr>
      <w:r>
        <w:rPr>
          <w:rFonts w:eastAsia="Times New Roman"/>
          <w:szCs w:val="24"/>
        </w:rPr>
        <w:t>Όταν συζητούσαμε το νομοσχέδιο, κύριε Υπουργέ, για τον εξωδικαστικό συμβιβασμό, σας είχα πει ότι έχουμε τη δυνατότητα -και ήταν μεγάλο στοίχημα- να ζωντανέψουμε ξανά επτά στις δέκα επιχειρήσεις με κόκκινα επιχειρηματικά δάνεια.</w:t>
      </w:r>
    </w:p>
    <w:p w14:paraId="56AE4D95" w14:textId="77777777" w:rsidR="00845C2F" w:rsidRDefault="0009484C">
      <w:pPr>
        <w:spacing w:after="0" w:line="600" w:lineRule="auto"/>
        <w:ind w:firstLine="720"/>
        <w:jc w:val="both"/>
        <w:rPr>
          <w:rFonts w:eastAsia="Times New Roman"/>
          <w:szCs w:val="24"/>
        </w:rPr>
      </w:pPr>
      <w:r>
        <w:rPr>
          <w:rFonts w:eastAsia="Times New Roman"/>
          <w:szCs w:val="24"/>
        </w:rPr>
        <w:t>Σας είχα πει, επίσης, ότι εμείς στη Δημοκρατική Συμπαράταξη θέλουμε να πετύχει ο εξωδικαστικός συμβιβασμός, θέλουμε να ανασάνουν οι επιχειρήσεις, θέλουμε να πάρει μπροστά η οικονομία, για αυτό και μπήκαμε στη συζήτηση με θετική διάθεση και προτάσεις, για να βελτιωθεί όσο ήταν δυνατόν το νομοσχέδιο.</w:t>
      </w:r>
    </w:p>
    <w:p w14:paraId="56AE4D96" w14:textId="77777777" w:rsidR="00845C2F" w:rsidRDefault="0009484C">
      <w:pPr>
        <w:spacing w:after="0" w:line="600" w:lineRule="auto"/>
        <w:ind w:firstLine="720"/>
        <w:jc w:val="both"/>
        <w:rPr>
          <w:rFonts w:eastAsia="Times New Roman"/>
          <w:szCs w:val="24"/>
        </w:rPr>
      </w:pPr>
      <w:r>
        <w:rPr>
          <w:rFonts w:eastAsia="Times New Roman"/>
          <w:szCs w:val="24"/>
        </w:rPr>
        <w:t xml:space="preserve">Καταθέσαμε στη συζήτηση και με τροπολογία δέκα συγκεκριμένες προτάσεις, οι οποίες πιστεύουμε ότι θα έλυναν σημαντικά προβλήματα στο νομοσχέδιο, που αφορούσαν κυρίως τη θέση του δανειολήπτη και τις καθυστερήσεις τις γραφειοκρατικές. </w:t>
      </w:r>
    </w:p>
    <w:p w14:paraId="56AE4D97" w14:textId="77777777" w:rsidR="00845C2F" w:rsidRDefault="0009484C">
      <w:pPr>
        <w:spacing w:after="0" w:line="600" w:lineRule="auto"/>
        <w:ind w:firstLine="720"/>
        <w:jc w:val="both"/>
        <w:rPr>
          <w:rFonts w:eastAsia="Times New Roman"/>
          <w:szCs w:val="24"/>
        </w:rPr>
      </w:pPr>
      <w:r>
        <w:rPr>
          <w:rFonts w:eastAsia="Times New Roman"/>
          <w:szCs w:val="24"/>
        </w:rPr>
        <w:t xml:space="preserve">Δυστυχώς, αν εξαιρέσουμε μια πρόταση την οποία εν μέρει κάνατε δεκτή, όλες οι υπόλοιπες προτάσεις μας έπεσαν στο κενό. Δεν δεχθήκατε τον ακατάσχετο επιχειρηματικό λογαριασμό, για τον οποίο συνεχώς θα συζητάμε, γιατί τον θεωρούμε ιδιαίτερα κρίσιμο για να λειτουργήσουν οι επιχειρήσεις. Δεν δεχθήκατε τη χαλάρωση των όρων ένταξης των επιχειρήσεων στον εξωδικαστικό μηχανισμό. </w:t>
      </w:r>
      <w:r>
        <w:rPr>
          <w:rFonts w:eastAsia="Times New Roman"/>
          <w:szCs w:val="24"/>
        </w:rPr>
        <w:lastRenderedPageBreak/>
        <w:t xml:space="preserve">Δεν δεχθήκατε την ένταξη των ελευθέρων επαγγελματικών και αγροτών, ώστε να μπορούν να ρυθμίσουν οριστικά τα χρέη τους. Δεν δεχθήκατε να ανοίξει το μητρώο συντονιστών. Δεν δεχθήκατε να πάμε σε ουσιαστική διαδικασία διαμεσολάβησης. Δεν δεχθήκατε να αποφύγουμε τις καθυστερήσεις του πολυμελούς πρωτοδικείου. Δεν δεχθήκατε να δοθεί η δυνατότητα στους συνεπείς, που είχαν μπει σε παλαιότερες ρυθμίσεις, να αξιοποιήσουν το νέο θεσμικό πλαίσιο. </w:t>
      </w:r>
    </w:p>
    <w:p w14:paraId="56AE4D98" w14:textId="77777777" w:rsidR="00845C2F" w:rsidRDefault="0009484C">
      <w:pPr>
        <w:spacing w:after="0" w:line="600" w:lineRule="auto"/>
        <w:ind w:firstLine="720"/>
        <w:jc w:val="both"/>
        <w:rPr>
          <w:rFonts w:eastAsia="Times New Roman"/>
          <w:szCs w:val="24"/>
        </w:rPr>
      </w:pPr>
      <w:r>
        <w:rPr>
          <w:rFonts w:eastAsia="Times New Roman"/>
          <w:szCs w:val="24"/>
        </w:rPr>
        <w:t xml:space="preserve">Γιατί; Γιατί πάντα κατέχετε το αλάθητο, γιατί πάντα γνωρίζετε εσείς καλύτερα. Έτσι γνωρίζατε καλύτερα για τους συμβασιούχους στους δήμους και είδαμε τα αποτελέσματα. Όπως γνωρίζετε έτσι καλύτερα να διαπραγματεύεστε και έχετε φέρει τα πιο επαχθή και αχρείαστα μνημόνια για τον ελληνικό λαό. </w:t>
      </w:r>
    </w:p>
    <w:p w14:paraId="56AE4D99" w14:textId="77777777" w:rsidR="00845C2F" w:rsidRDefault="0009484C">
      <w:pPr>
        <w:spacing w:after="0" w:line="600" w:lineRule="auto"/>
        <w:ind w:firstLine="720"/>
        <w:jc w:val="both"/>
        <w:rPr>
          <w:rFonts w:eastAsia="Times New Roman"/>
          <w:szCs w:val="24"/>
        </w:rPr>
      </w:pPr>
      <w:r>
        <w:rPr>
          <w:rFonts w:eastAsia="Times New Roman"/>
          <w:szCs w:val="24"/>
        </w:rPr>
        <w:t xml:space="preserve">Έτσι, λοιπόν, εσείς, που γνωρίζετε καλύτερα, έχετε φτιάξει έναν νόμο που θα λειτουργήσει για λίγους, θα λειτουργήσει μόνο για μεγάλες επιχειρήσεις με μεγάλα χρέη και πολλούς πιστωτές, υπόθεση τύπου Μαρινόπουλου, δηλαδή. Για όλους τους άλλους, έχει ο Θεός. Για τη μικρομεσαία επιχείρηση, που πάει να διαπραγματευθεί με τη θηλιά στον λαιμό, έχει ο Θεός. Για το μαγαζί, που θα πάρει μια ρύθμιση στην οποία δεν θα μπορεί να </w:t>
      </w:r>
      <w:proofErr w:type="spellStart"/>
      <w:r>
        <w:rPr>
          <w:rFonts w:eastAsia="Times New Roman"/>
          <w:szCs w:val="24"/>
        </w:rPr>
        <w:t>αντεπεξέλθει</w:t>
      </w:r>
      <w:proofErr w:type="spellEnd"/>
      <w:r>
        <w:rPr>
          <w:rFonts w:eastAsia="Times New Roman"/>
          <w:szCs w:val="24"/>
        </w:rPr>
        <w:t>, έχει ο Θεός. Για τον ελεύθερο επαγγελματία, που δεν μπορεί να ρυθμίσει δάνεια σε τράπεζες, έχει ο Θεός.</w:t>
      </w:r>
    </w:p>
    <w:p w14:paraId="56AE4D9A" w14:textId="77777777" w:rsidR="00845C2F" w:rsidRDefault="0009484C">
      <w:pPr>
        <w:spacing w:after="0" w:line="600" w:lineRule="auto"/>
        <w:ind w:firstLine="720"/>
        <w:jc w:val="both"/>
        <w:rPr>
          <w:rFonts w:eastAsia="Times New Roman"/>
          <w:szCs w:val="24"/>
        </w:rPr>
      </w:pPr>
      <w:r>
        <w:rPr>
          <w:rFonts w:eastAsia="Times New Roman"/>
          <w:szCs w:val="24"/>
        </w:rPr>
        <w:t>Δυστυχώς, κύριε Υπουργέ, και εύχομαι πραγματικά η ζωή να με διαψεύσει, φτιάξατε έναν νόμο που δεν θα λειτουργήσει, έναν νόμο που θα αποτύχει.</w:t>
      </w:r>
    </w:p>
    <w:p w14:paraId="56AE4D9B" w14:textId="77777777" w:rsidR="00845C2F" w:rsidRDefault="0009484C">
      <w:pPr>
        <w:spacing w:after="0" w:line="600" w:lineRule="auto"/>
        <w:ind w:firstLine="720"/>
        <w:jc w:val="both"/>
        <w:rPr>
          <w:rFonts w:eastAsia="Times New Roman"/>
          <w:szCs w:val="24"/>
        </w:rPr>
      </w:pPr>
      <w:r>
        <w:rPr>
          <w:rFonts w:eastAsia="Times New Roman"/>
          <w:szCs w:val="24"/>
        </w:rPr>
        <w:t xml:space="preserve">Έρχομαι στη ναυτιλία. Απευθύνομαι σε εσάς, κύριε Υπουργέ, γιατί ο αρμόδιος Υπουργός δεν είναι στην Αίθουσα. Είναι εντυπωσιακό ότι βρίσκεστε δύο, δυόμισι χρόνια στην Κυβέρνηση και δεν έχετε κάνει απολύτως τίποτα. Για σχεδόν δύο χρόνια είχαμε στο τιμόνι του Υπουργείου τον κ. </w:t>
      </w:r>
      <w:proofErr w:type="spellStart"/>
      <w:r>
        <w:rPr>
          <w:rFonts w:eastAsia="Times New Roman"/>
          <w:szCs w:val="24"/>
        </w:rPr>
        <w:t>Δρίτσα</w:t>
      </w:r>
      <w:proofErr w:type="spellEnd"/>
      <w:r>
        <w:rPr>
          <w:rFonts w:eastAsia="Times New Roman"/>
          <w:szCs w:val="24"/>
        </w:rPr>
        <w:t xml:space="preserve">, </w:t>
      </w:r>
      <w:r>
        <w:rPr>
          <w:rFonts w:eastAsia="Times New Roman"/>
          <w:szCs w:val="24"/>
        </w:rPr>
        <w:lastRenderedPageBreak/>
        <w:t xml:space="preserve">ο οποίος ασχολήθηκε μόνο με την πώληση του ΟΛΘ και κατάφερε να αποτύχει στο μοναδικό θέμα με το οποίο ασχολήθηκε. </w:t>
      </w:r>
    </w:p>
    <w:p w14:paraId="56AE4D9C" w14:textId="77777777" w:rsidR="00845C2F" w:rsidRDefault="0009484C">
      <w:pPr>
        <w:spacing w:after="0" w:line="600" w:lineRule="auto"/>
        <w:ind w:firstLine="720"/>
        <w:jc w:val="both"/>
        <w:rPr>
          <w:rFonts w:eastAsia="Times New Roman"/>
          <w:szCs w:val="24"/>
        </w:rPr>
      </w:pPr>
      <w:r>
        <w:rPr>
          <w:rFonts w:eastAsia="Times New Roman"/>
          <w:szCs w:val="24"/>
        </w:rPr>
        <w:t xml:space="preserve">Σήμερα έχουμε Υπουργό τον κ. </w:t>
      </w:r>
      <w:proofErr w:type="spellStart"/>
      <w:r>
        <w:rPr>
          <w:rFonts w:eastAsia="Times New Roman"/>
          <w:szCs w:val="24"/>
        </w:rPr>
        <w:t>Κουρουμπλή</w:t>
      </w:r>
      <w:proofErr w:type="spellEnd"/>
      <w:r>
        <w:rPr>
          <w:rFonts w:eastAsia="Times New Roman"/>
          <w:szCs w:val="24"/>
        </w:rPr>
        <w:t xml:space="preserve">, τον οποίο ακούω κάθε δύο και τρεις να λέει ότι έχει σχέδιο για τη ναυτιλία, τον ακούω να λέει ότι θα λύσει τα προβλήματα του κλάδου με νομοσχέδιο-σκούπα που θα έρθει στη Βουλή, τον ακούω να μιλάει για σχέδια που επεξεργάζεται η Κυβέρνηση για τα ναυπηγεία, τον ακούω να μιλάει για </w:t>
      </w:r>
      <w:proofErr w:type="spellStart"/>
      <w:r>
        <w:rPr>
          <w:rFonts w:eastAsia="Times New Roman"/>
          <w:szCs w:val="24"/>
        </w:rPr>
        <w:t>υδατοδρόμια</w:t>
      </w:r>
      <w:proofErr w:type="spellEnd"/>
      <w:r>
        <w:rPr>
          <w:rFonts w:eastAsia="Times New Roman"/>
          <w:szCs w:val="24"/>
        </w:rPr>
        <w:t>, τον ακούω να μιλάει για αναβάθμιση της ναυτικής εκπαίδευσης. Ωραία λόγια, όπως πάντα, μηδέν αποτέλεσμα.</w:t>
      </w:r>
    </w:p>
    <w:p w14:paraId="56AE4D9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Θέλω, όμως, να σταθώ και σε κάτι το οποίο έχει σημασία να μην περάσει στα ψιλά. Διαβάζω σήμερα στην εφημερίδα «ΜΑΚΕΔΟΝΙΑ» ότι θα γίνουν μελέτες ιδιωτικοποίησης για δέκα περιφερειακά λιμάνια της χώρας, τα οποία είναι ανώνυμες εταιρείες. Διαβάζω, επίσης, ότι μέχρι το δεύτερο τρίμηνο του 2017 θα είναι έτοιμοι οι διαγωνισμοί για πώληση ή μίσθωση των λιμανιών. </w:t>
      </w:r>
    </w:p>
    <w:p w14:paraId="56AE4D9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Θέλω να είμαι απόλυτα καθαρός, γιατί το θέμα είναι σοβαρό. Σκοπεύετε να πάτε πάλι σε μοντέλα ιδιωτικοποίησης, τύπου ΟΛΠ και ΟΛΘ; Πήρατε φόρα και θα πουλήσετε, όπως όπως, όλες τις υποδομές της χώρας; Καλώ τον Υπουργό Ναυτιλίας να έρθει στη Βουλή και να πάρει θέση, να μας πει αν έχει πλάνο για τις λιμενικές υποδομές της χώρας.</w:t>
      </w:r>
    </w:p>
    <w:p w14:paraId="56AE4D9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Κλείνω με τις μεγάλες επενδύσεις που έχουμε ανάγκη. Έχουμε ανάγκη εβδομήντα πέντε χιλιάδες νέες θέσεις εργασίας; Έχουμε ανάγκη τα 8,2 δισεκατομμύρια της επένδυσης; Έχουμε ανάγκη την ετήσια αύξηση του ΑΕΠ κατά 2%; Έχουμε ανάγκη το ένα εκατομμύριο επιπλέον επισκεπτών, τα 300 εκατομμύρια της προκαταβολής του επενδυτή, τα 2 δισεκατομμύρια έσοδα για το δημόσιο ετησίως, τα έσοδα για τα ασφαλιστικά ταμεία από εισφορές; Έχουμε ανάγκη να αναβαθμιστεί το τουριστικό προϊόν </w:t>
      </w:r>
      <w:r>
        <w:rPr>
          <w:rFonts w:eastAsia="Times New Roman" w:cs="Times New Roman"/>
          <w:szCs w:val="24"/>
        </w:rPr>
        <w:lastRenderedPageBreak/>
        <w:t xml:space="preserve">της πρωτεύουσας, σε μια συγκυρία που τα έσοδα από τον τουρισμό κάθε χρόνο μειώνονται; Έχουμε ανάγκη τα </w:t>
      </w:r>
      <w:proofErr w:type="spellStart"/>
      <w:r>
        <w:rPr>
          <w:rFonts w:eastAsia="Times New Roman" w:cs="Times New Roman"/>
          <w:szCs w:val="24"/>
        </w:rPr>
        <w:t>υδατοδρόμια</w:t>
      </w:r>
      <w:proofErr w:type="spellEnd"/>
      <w:r>
        <w:rPr>
          <w:rFonts w:eastAsia="Times New Roman" w:cs="Times New Roman"/>
          <w:szCs w:val="24"/>
        </w:rPr>
        <w:t xml:space="preserve">, τα οποία έχουν γίνει σαν το γιοφύρι της Άρτας; Έχουμε ανάγκη τις μαρίνες, που είναι αναξιοποίητες σε όλη τη χώρα;   </w:t>
      </w:r>
    </w:p>
    <w:p w14:paraId="56AE4DA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απάντηση, κύριε Υπουργέ, σε όλα αυτά είναι προφανής σε όλους, εκτός από τους Υπουργούς της Κυβέρνησής σας. Αν θέλετε, λοιπόν, κύριε Υπουργέ, να έρθει αυτή η πολυπόθητη ανάπτυξη, αν θέλετε να μη φορτώσετε άλλα βάρη στην ελληνική οικογένεια, αν θέλετε τα νέα παιδιά να μείνουν και να επιστρέψουν στη χώρα, αφήστε τα μεγάλα λόγια, βάλτε τον πήχη εκεί που τον φτάνετε, σηκώστε τα μανίκια, φέρτε αποτέλεσμα. </w:t>
      </w:r>
    </w:p>
    <w:p w14:paraId="56AE4DA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AE4DA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6AE4DA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τώρα ο Κοινοβουλευτικός Εκπρόσωπος του ΣΥΡΙΖΑ, Βουλευτής Κοζάνης, κ. Δημήτριος Δημητριάδης, για έξι λεπτά. </w:t>
      </w:r>
    </w:p>
    <w:p w14:paraId="56AE4DA4"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κυρία Πρόεδρε. </w:t>
      </w:r>
    </w:p>
    <w:p w14:paraId="56AE4DA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δεν έχω παρά να αναφερθώ σε ένα στοιχείο της ομιλίας του Κοινοβουλευτικού Εκπροσώπου της Δημοκρατικής Συμπαράταξης, στο πολιτικό ζήτημα, γιατί, κύριε Λοβέρδο, ειλικρινά, μου έκανε πάρα πολύ μεγάλη εντύπωση και δεν κατανόησα τον συσχετισμό. </w:t>
      </w:r>
    </w:p>
    <w:p w14:paraId="56AE4DA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Είπατε πως ο λαϊκισμός στην Ευρώπη ηττήθηκε, λέγοντας ότι «ηττήθηκε η </w:t>
      </w:r>
      <w:proofErr w:type="spellStart"/>
      <w:r>
        <w:rPr>
          <w:rFonts w:eastAsia="Times New Roman" w:cs="Times New Roman"/>
          <w:szCs w:val="24"/>
        </w:rPr>
        <w:t>Λεπέν</w:t>
      </w:r>
      <w:proofErr w:type="spellEnd"/>
      <w:r>
        <w:rPr>
          <w:rFonts w:eastAsia="Times New Roman" w:cs="Times New Roman"/>
          <w:szCs w:val="24"/>
        </w:rPr>
        <w:t xml:space="preserve"> στη Γαλλία, η </w:t>
      </w:r>
      <w:proofErr w:type="spellStart"/>
      <w:r>
        <w:rPr>
          <w:rFonts w:eastAsia="Times New Roman" w:cs="Times New Roman"/>
          <w:szCs w:val="24"/>
        </w:rPr>
        <w:t>Μέι</w:t>
      </w:r>
      <w:proofErr w:type="spellEnd"/>
      <w:r>
        <w:rPr>
          <w:rFonts w:eastAsia="Times New Roman" w:cs="Times New Roman"/>
          <w:szCs w:val="24"/>
        </w:rPr>
        <w:t xml:space="preserve"> στην Αγγλία, οι ακροδεξιοί στην Ολλανδία, στην Αυστρία και μόνο ο ΣΥΡΙΖΑ κυβερνάει στην Ελλάδα ως λαϊκίστικο κόμμα». Δηλαδή, είμαστε συγγενείς; Δηλαδή, για να ξεπεράσετε το στρατηγικό σας αδιέξοδο στη χώρα, θα μας κατατάξετε στην ακροδεξιά; </w:t>
      </w:r>
    </w:p>
    <w:p w14:paraId="56AE4DA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αυτή την παρένθεση, λέγοντας ότι ο κ. </w:t>
      </w:r>
      <w:proofErr w:type="spellStart"/>
      <w:r>
        <w:rPr>
          <w:rFonts w:eastAsia="Times New Roman" w:cs="Times New Roman"/>
          <w:szCs w:val="24"/>
        </w:rPr>
        <w:t>Γιάγκλαντ</w:t>
      </w:r>
      <w:proofErr w:type="spellEnd"/>
      <w:r>
        <w:rPr>
          <w:rFonts w:eastAsia="Times New Roman" w:cs="Times New Roman"/>
          <w:szCs w:val="24"/>
        </w:rPr>
        <w:t>, ο  Γενικός Γραμματέας του Συμβουλίου της Ευρώπης, ρητά δήλωσε πως ο ΣΥΡΙΖΑ δεν έχει καμμία σχέση με τον λαϊκισμό.</w:t>
      </w:r>
    </w:p>
    <w:p w14:paraId="56AE4DA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επερώτηση, λοιπόν, των συναδέλφων της Δημοκρατικής Συμπαράταξης θέτει όσα ζητήματα δεν θα χωρούσαν σε μια τέτοια πράξη, αλλά περισσότερο θέτει ερωτήματα που η ίδια θεωρεί πως μάλλον τα έχει απαντήσει και μάλιστα ιστορικά. Ο τίτλος περί «απάτης - αυταπάτης» δείχνει, πρώτα απ’ όλα, πως θεωρεί τη φερεγγυότητά της δεδομένη. Θεωρεί ότι η δική της  διακυβέρνηση ήταν πάντα εντός στόχων, διαφανής και υπέρ της ανάπτυξης. </w:t>
      </w:r>
    </w:p>
    <w:p w14:paraId="56AE4DA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Καταθέτει πάρα πολλά λόγια για το τι δεν κάναμε ή τι δεν πρόκειται να κάνουμε για την οικονομική ανάπτυξη της χώρας. Δεν χρησιμοποιεί, όμως, κανέναν αριθμό, κανένα δικό της παράδειγμα, όπως τις περιοριστικές πολιτικές της υποταγής που εφάρμοσε από το 2010 και μετά, το περιοριστικό μείγμα που εφάρμοσε τα προηγούμενα χρόνια και οδήγησε τη χώρα σε έναν καθοδικό κύκλο μειωμένης εγχώριας ζήτησης, διαρκώς αυξανόμενης ανεργίας και μειωμένου διαθέσιμου εισοδήματος. Τελικά φαίνεται πως δεν τους αφορά. </w:t>
      </w:r>
    </w:p>
    <w:p w14:paraId="56AE4DA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Δεν τους αφορά, δηλαδή, η απώλεια κατά ¼ του ΑΕΠ, η απώλεια του 65,5% του όγκου των επενδύσεων μεταξύ των ετών 2008-2014, η μέση ετήσια συρρίκνωση της ελληνικής εγχώριας ζήτησης κατά 6,2%, η μείωση του ακαθάριστου ονομαστικού διαθέσιμου εισοδήματος των νοικοκυριών κατά 7,3%, το τεράστιο ποσοστό ανεργίας, που είχε φτάσει το 2013, σύμφωνα με στοιχεία της ΕΛΣΤΑΤ, στο 27,5%, ενώ ταυτόχρονα ο μέσος μισθός είχε μειωθεί κατά 17%. </w:t>
      </w:r>
    </w:p>
    <w:p w14:paraId="56AE4DA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Δεν είναι δικό τους αποτέλεσμα, αλλά κάποιων άλλων, μόνο και μόνο γιατί έτσι θέλουν και γιατί έτσι νομίζουν. Πιστεύουν τελικά πως, όταν εγκαλείς τους άλλους, εσύ ήδη έχει μεταμορφωθεί.                    </w:t>
      </w:r>
    </w:p>
    <w:p w14:paraId="56AE4DA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Η παράταξη που δεχόταν πλεονάσματα που δεν ήταν σε θέση ποτέ να πραγματοποιήσει με αντίτιμο μόνο και μόνο μια υπογραφή για την αξιολόγηση, η παράταξη που ποτέ δεν υλοποίησε τους συμφωνημένους ρυθμούς ανάπτυξης, που την επόμενη ημέρα αμφισβητούσε τους βασικούς όρους μιας συμφωνίας, ενώ μόλις τους είχε υπογράψει, έπεφτε πάντα στην παγίδα που έστηνε. Μόνο, όμως, που αυτό αφορούσε τη χώρα!</w:t>
      </w:r>
    </w:p>
    <w:p w14:paraId="56AE4DA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Εμείς καταφέραμε να συγκρατήσουμε τα οικονομικά μεγέθη από έναν καταστροφικό κατήφορο, τον προηγούμενο που σας ανέφερα. Πετύχαμε -και αυτό είναι μια πρώτη απάντηση- πλεονάσματα, μόλις πρόσφατα, απλησίαστα για τους προηγούμενους, 4,2%. Κλείσαμε τη δεύτερη αξιολόγηση με ικανοποιητικό και ισορροπημένο τρόπο, χωρίς νέα μέτρα. Αυτό είναι μια επόμενη απάντηση στο ερώτημα των συναδέλφων. Ολοκληρώνουμε τη μεσοπρόθεσμη ρύθμιση του χρέους μένοντας σταθεροί, διότι έχουν αποδεχθεί οι δανειστές μας τις επιδιώξεις μας, που είναι ρήτρα ανάπτυξης και βιωσιμότητας. Αυτό είναι μια τρίτη απάντηση.</w:t>
      </w:r>
    </w:p>
    <w:p w14:paraId="56AE4DA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εδώ μια διευκρίνιση. Το πλεόνασμα που πετυχαίνουμε, όσο μεγάλο και αν είναι, </w:t>
      </w:r>
      <w:proofErr w:type="spellStart"/>
      <w:r>
        <w:rPr>
          <w:rFonts w:eastAsia="Times New Roman" w:cs="Times New Roman"/>
          <w:szCs w:val="24"/>
        </w:rPr>
        <w:t>επανεπενδύεται</w:t>
      </w:r>
      <w:proofErr w:type="spellEnd"/>
      <w:r>
        <w:rPr>
          <w:rFonts w:eastAsia="Times New Roman" w:cs="Times New Roman"/>
          <w:szCs w:val="24"/>
        </w:rPr>
        <w:t xml:space="preserve"> στο εσωτερικό της οικονομίας και δεν </w:t>
      </w:r>
      <w:proofErr w:type="spellStart"/>
      <w:r>
        <w:rPr>
          <w:rFonts w:eastAsia="Times New Roman" w:cs="Times New Roman"/>
          <w:szCs w:val="24"/>
        </w:rPr>
        <w:t>απομειώνεται</w:t>
      </w:r>
      <w:proofErr w:type="spellEnd"/>
      <w:r>
        <w:rPr>
          <w:rFonts w:eastAsia="Times New Roman" w:cs="Times New Roman"/>
          <w:szCs w:val="24"/>
        </w:rPr>
        <w:t>, όπως συνέβαινε στα χρόνια σας, από τον προϋπολογισμό προς εξυπηρέτηση του χρέους. Αυτό θα επισυμβεί και το 2017 και το 2018, κεφαλαιοποιώντας τη μεγέθυνση της οικονομίας προς όφελος της ανάπτυξης και της εξόδου από τον φαύλο κύκλο της λιτότητας. Με λίγα λόγια ο δρόμος είναι ανοικτός εμπρός μας και μας μένει απλά να τον διαβούμε.</w:t>
      </w:r>
    </w:p>
    <w:p w14:paraId="56AE4DA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Με δεδομένη, λοιπόν, τη δημοσιονομική προσαρμογή, όπως αυτή πράγματι αποτυπώθηκε στη Σύμβαση Χρηματοδοτικής Διευκόλυνσης με τους θεσμούς, η σταθερότητα, η αξιοπιστία και το θετικό </w:t>
      </w:r>
      <w:r>
        <w:rPr>
          <w:rFonts w:eastAsia="Times New Roman" w:cs="Times New Roman"/>
          <w:szCs w:val="24"/>
        </w:rPr>
        <w:lastRenderedPageBreak/>
        <w:t xml:space="preserve">πρόσημο είναι οι σταθερές και μόνιμές μας επιδιώξεις στην αναπτυξιακή μας πολιτική. Η στρατηγική μας για έξοδο από την κρίση υπηρετείται από τέσσερις βασικούς στόχους: δημοσιονομική σταθερότητα, σταθερό χρηματοπιστωτικό σύστημα, διαρθρωτικές αλλαγές και κοινωνική πολιτική. </w:t>
      </w:r>
    </w:p>
    <w:p w14:paraId="56AE4DB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σημαντικότερα μεγέθη για το 2017 έχουν ιδιαίτερα θετικό πρόσημο και πείθουν για αυτή ακριβώς την προοπτική: μεγέθυνση της ελληνικής οικονομίας, θετική ανάπτυξη, αύξηση της οικονομίας κατά 12,5%, αύξηση των εξαγωγών πολύ πάνω από 10%, πλεόνασμα κοντά στο 3%, μείωση της ανεργίας -πρόσφατο στοιχείο- τον Απρίλιο στο 21,7%. </w:t>
      </w:r>
    </w:p>
    <w:p w14:paraId="56AE4DB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 έσοδα, λοιπόν, και το ΑΕΠ, τελικά, αυξάνονται σημαντικά, σε αντίθεση με τα προηγούμενα χρόνια της </w:t>
      </w:r>
      <w:proofErr w:type="spellStart"/>
      <w:r>
        <w:rPr>
          <w:rFonts w:eastAsia="Times New Roman" w:cs="Times New Roman"/>
          <w:szCs w:val="24"/>
        </w:rPr>
        <w:t>καθοδικότητας</w:t>
      </w:r>
      <w:proofErr w:type="spellEnd"/>
      <w:r>
        <w:rPr>
          <w:rFonts w:eastAsia="Times New Roman" w:cs="Times New Roman"/>
          <w:szCs w:val="24"/>
        </w:rPr>
        <w:t xml:space="preserve">. </w:t>
      </w:r>
    </w:p>
    <w:p w14:paraId="56AE4DB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για την επίτευξη του στόχου της μεγέθυνσης της οικονομίας χρησιμοποιούμε όλα εκείνα τα αναπτυξιακά εργαλεία που έχουμε στη διάθεσή μας και τα έχουμε οργανώσει εμείς. Τα αναπτυξιακά εργαλεία που έχουμε αναπτύξει, δεν είναι μόνο το Πρόγραμμα Δημοσίων Επενδύσεων και ο αναπτυξιακός νόμος, αλλά και πρόσθετα, που σκοπό έχουν τη μεγαλύτερη δυνατή </w:t>
      </w:r>
      <w:proofErr w:type="spellStart"/>
      <w:r>
        <w:rPr>
          <w:rFonts w:eastAsia="Times New Roman" w:cs="Times New Roman"/>
          <w:szCs w:val="24"/>
        </w:rPr>
        <w:t>μόχλευση</w:t>
      </w:r>
      <w:proofErr w:type="spellEnd"/>
      <w:r>
        <w:rPr>
          <w:rFonts w:eastAsia="Times New Roman" w:cs="Times New Roman"/>
          <w:szCs w:val="24"/>
        </w:rPr>
        <w:t xml:space="preserve"> δημοσίων και ιδιωτικών πόρων για την ενίσχυση των επενδύσεων.</w:t>
      </w:r>
    </w:p>
    <w:p w14:paraId="56AE4DB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ΕΣΠΑ, την προηγούμενη περίοδο ολοκληρώθηκε κατά 100%, ενώ -οφείλω να σας το θυμίσω- είχατε δεσμεύσει περίπου κατά 6 δισεκατομμύρια τα διαθέσιμα κονδύλια επιπλέον, μπλοκάροντας πρακτικά και την ανάπτυξη αλλά και τη δημοσιονομική θέση της χώρας. Στο πλαίσιο του  πακέτου </w:t>
      </w:r>
      <w:proofErr w:type="spellStart"/>
      <w:r>
        <w:rPr>
          <w:rFonts w:eastAsia="Times New Roman" w:cs="Times New Roman"/>
          <w:szCs w:val="24"/>
        </w:rPr>
        <w:t>Γιούνκερ</w:t>
      </w:r>
      <w:proofErr w:type="spellEnd"/>
      <w:r>
        <w:rPr>
          <w:rFonts w:eastAsia="Times New Roman" w:cs="Times New Roman"/>
          <w:szCs w:val="24"/>
        </w:rPr>
        <w:t xml:space="preserve"> είχαν υπογραφεί συμφωνίες ύψους 650 εκατομμυρίων ευρώ. Μοχλεύσαμε κοντά στο 1,4 δισεκατομμύριο από ιδιωτικούς πόρους στην πραγματική οικονομία και συνεχίζουμε.</w:t>
      </w:r>
    </w:p>
    <w:p w14:paraId="56AE4DB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Μέσω του απευθείας δανεισμού της Ευρωπαϊκής Τράπεζας Επενδύσεων έχουμε υπογράψει συμβάσεις ύψους 2,4 δισεκατομμυρίων ευρώ, από τα οποία το 1,4 έχει ήδη πάει στην πραγματική οικονομία. </w:t>
      </w:r>
    </w:p>
    <w:p w14:paraId="56AE4DB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Στόχος μας παραμένει η υλοποίηση έργων υψηλής προστιθέμενης αξίας, που θα συμβάλουν στον περαιτέρω παραγωγικό μετασχηματισμό της χώρας σε τομείς που η ελληνική οικονομία διαθέτει συγκριτικό πλεονέκτημα, στηριζόμενοι στη δυναμικότητα της μικρομεσαίας επιχειρηματικότητας και του υψηλά καταρτισμένου ανθρώπινου δυναμικού. </w:t>
      </w:r>
    </w:p>
    <w:p w14:paraId="56AE4DB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Στους αμέσως επόμενους μήνες, από το ΕΣΠΑ θα δοθούν προσκλήσεις για την υλοποίηση μιας σειράς προγραμμάτων συνολικού προϋπολογισμού 100 εκατομμυρίων ευρώ για την ενίσχυση περιβαλλοντικής βιομηχανίας, την περαιτέρω εξωστρέφεια των μικρομεσαίων και την ανάπτυξη πάρκων τοπικής εμβέλειας για μεταποίηση. Σε βραχυχρόνιο ορίζοντα -εντός τριών, τεσσάρων μηνών- θα ξεκινήσουν προγράμματα για τον δεύτερο κύκλο ενίσχυσης </w:t>
      </w:r>
      <w:proofErr w:type="spellStart"/>
      <w:r>
        <w:rPr>
          <w:rFonts w:eastAsia="Times New Roman" w:cs="Times New Roman"/>
          <w:szCs w:val="24"/>
        </w:rPr>
        <w:t>αυτοαπασχόλησης</w:t>
      </w:r>
      <w:proofErr w:type="spellEnd"/>
      <w:r>
        <w:rPr>
          <w:rFonts w:eastAsia="Times New Roman" w:cs="Times New Roman"/>
          <w:szCs w:val="24"/>
        </w:rPr>
        <w:t xml:space="preserve"> πτυχιούχων τριτοβάθμιας εκπαίδευσης, δημιουργικής </w:t>
      </w:r>
      <w:proofErr w:type="spellStart"/>
      <w:r>
        <w:rPr>
          <w:rFonts w:eastAsia="Times New Roman" w:cs="Times New Roman"/>
          <w:szCs w:val="24"/>
        </w:rPr>
        <w:t>επανάχρησης</w:t>
      </w:r>
      <w:proofErr w:type="spellEnd"/>
      <w:r>
        <w:rPr>
          <w:rFonts w:eastAsia="Times New Roman" w:cs="Times New Roman"/>
          <w:szCs w:val="24"/>
        </w:rPr>
        <w:t xml:space="preserve"> δημοτικής ακίνητης περιουσίας, για τον δεύτερο κύκλο ενίσχυσης υφιστάμενων μικρομεσαίων επιχειρήσεων, αναβάθμιση θεατρικών και κινηματογραφικών αιθουσών, ενίσχυση ίδρυσης νέων τουριστικών μονάδων ή επέκτασης των ήδη υφισταμένων.</w:t>
      </w:r>
    </w:p>
    <w:p w14:paraId="56AE4DB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Στον αναπτυξιακό νόμο είχαμε δώσει και συνεχίζουμε -και εδώ κλείνω αυτό το κομμάτι, γιατί έχει τελειώσει ο χρόνος μου- στην υγιή, δυναμική μικρομεσαία επιχειρηματικότητα με έντονα καινοτόμα, εξωστρεφή στοιχεία, στοχεύοντας κυρίως στην </w:t>
      </w:r>
      <w:proofErr w:type="spellStart"/>
      <w:r>
        <w:rPr>
          <w:rFonts w:eastAsia="Times New Roman" w:cs="Times New Roman"/>
          <w:szCs w:val="24"/>
        </w:rPr>
        <w:t>αγροτοδιατροφή</w:t>
      </w:r>
      <w:proofErr w:type="spellEnd"/>
      <w:r>
        <w:rPr>
          <w:rFonts w:eastAsia="Times New Roman" w:cs="Times New Roman"/>
          <w:szCs w:val="24"/>
        </w:rPr>
        <w:t xml:space="preserve">, στη μεταποίηση και στις τεχνολογίες αιχμής. Δίνεται προτεραιότητα στην αποκέντρωση της παραγωγικής δραστηριότητας με την ενίσχυση </w:t>
      </w:r>
      <w:r>
        <w:rPr>
          <w:rFonts w:eastAsia="Times New Roman" w:cs="Times New Roman"/>
          <w:szCs w:val="24"/>
        </w:rPr>
        <w:lastRenderedPageBreak/>
        <w:t>επενδυτικών σχεδίων στην περιφέρεια. Τα στοιχεία των πρώτων τεσσάρων μηνών συνηγορούν αποκλειστικά προς τούτο.</w:t>
      </w:r>
    </w:p>
    <w:p w14:paraId="56AE4DB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Στα εργαλεία που έχουμε δημιουργήσει και συνεχίζουμε, είναι το Ταμείο Επιχειρηματικότητας ΙΙ, που χρηματοδοτεί με δάνεια τις εγγυήσεις των μικρομεσαίων, το Ταμείο Επενδυτικών Συμμετοχών, που θα ωφελήσει κυρίως μικρομεσαίες επιχειρήσεις από το πρώιμο στάδιο δημιουργίας τους ως το στάδιο ανάπτυξής τους, το Ταμείο Υποδομών, που θα χρηματοδοτήσει σημαντικές υποδομές στην ενεργειακή αναβάθμιση των δημόσιων κτηρίων, στην αστική ανάπτυξη και στον τουρισμό. Επίσης, δημιουργήσαμε -κι αυτό είναι νέο- το Ταμείο Ανάπτυξης Δυτικής Μακεδονίας, που είναι κι ένα νέο παράδειγμα περιφερειακής στήριξης της επιχειρηματικότητας. </w:t>
      </w:r>
    </w:p>
    <w:p w14:paraId="56AE4DB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Είμαστε, λοιπόν, ακόμα ένα βήμα πιο κοντά στην έξοδο από τα μνημόνια και την επιτήρηση. Κρατάμε το κλειδί στα χέρια μας για την έξοδο από την κρίση. Στοχεύουμε στην αξιοπιστία, ώστε να αποκαταστήσουμε την εμπιστοσύνη των επενδυτών εντός του 2017. Είναι πράγματι ένα έτος στροφής της οικονομίας. Θα βγούμε από την κρίση με την κοινωνία όρθια.</w:t>
      </w:r>
    </w:p>
    <w:p w14:paraId="56AE4DB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AE4DBB" w14:textId="77777777" w:rsidR="00845C2F" w:rsidRDefault="0009484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AE4DBC" w14:textId="77777777" w:rsidR="00845C2F" w:rsidRDefault="0009484C">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Τον λόγο έχει τώρα ο Κοινοβουλευτικός Εκπρόσωπος της Νέας Δημοκρατίας κ. Αθανάσιος Μπούρας, Βουλευτής Αττικής, για έξι λεπτά. Κάντε όλοι μια προσπάθεια για τήρηση του χρόνου.</w:t>
      </w:r>
    </w:p>
    <w:p w14:paraId="56AE4DBD" w14:textId="77777777" w:rsidR="00845C2F" w:rsidRDefault="0009484C">
      <w:pPr>
        <w:spacing w:after="0" w:line="600" w:lineRule="auto"/>
        <w:ind w:firstLine="720"/>
        <w:jc w:val="both"/>
        <w:rPr>
          <w:rFonts w:eastAsia="Times New Roman"/>
          <w:bCs/>
          <w:szCs w:val="24"/>
        </w:rPr>
      </w:pPr>
      <w:r>
        <w:rPr>
          <w:rFonts w:eastAsia="Times New Roman"/>
          <w:b/>
          <w:bCs/>
          <w:szCs w:val="24"/>
        </w:rPr>
        <w:t>ΑΘΑΝΑΣΙΟΣ ΜΠΟΥΡΑΣ:</w:t>
      </w:r>
      <w:r>
        <w:rPr>
          <w:rFonts w:eastAsia="Times New Roman"/>
          <w:bCs/>
          <w:szCs w:val="24"/>
        </w:rPr>
        <w:t xml:space="preserve"> Με την καλοσύνη σας κι εγώ θα κάνω ό,τι μπορώ. </w:t>
      </w:r>
    </w:p>
    <w:p w14:paraId="56AE4DBE" w14:textId="77777777" w:rsidR="00845C2F" w:rsidRDefault="0009484C">
      <w:pPr>
        <w:spacing w:after="0" w:line="600" w:lineRule="auto"/>
        <w:ind w:firstLine="720"/>
        <w:jc w:val="both"/>
        <w:rPr>
          <w:rFonts w:eastAsia="Times New Roman"/>
          <w:bCs/>
          <w:szCs w:val="24"/>
        </w:rPr>
      </w:pPr>
      <w:r>
        <w:rPr>
          <w:rFonts w:eastAsia="Times New Roman"/>
          <w:bCs/>
          <w:szCs w:val="24"/>
        </w:rPr>
        <w:lastRenderedPageBreak/>
        <w:t>Κύριε Υπουργέ, ειλικρινά εγώ σήμερα άκουσα περισσότερο μια διάλεξη. Το συνηθίζετε. Σας άκουγα και προ ημερών στο κανάλι της Βουλής. Είπατε ορισμένα πράγματα, τα οποία καλό είναι, όμως, να τα δικαιολογείτε. Βέβαια, δεν μιλήσατε καθόλου για στρατηγικές επενδύσεις κι ενώ έχετε δεσμευτεί ότι θα αλλάζατε ή θα τροποποιούσατε τον σχετικό νόμο, δεν έχετε κάνει τίποτα. Το μόνο που κάνετε -και στις στρατηγικές επενδύσεις- δυόμισι χρόνια τώρα, είναι να καθυστερείτε πολύ σημαντικά εργαλεία, όπως είναι το αεροδρόμιο του Ελληνικού, όπως ήταν τα περιφερειακά αεροδρόμια, όπως ήταν τα λιμάνια, τα οποία θα έδιναν σημαντικές θέσεις εργασίας και ανάπτυξης στην οικονομία.</w:t>
      </w:r>
    </w:p>
    <w:p w14:paraId="56AE4DBF" w14:textId="77777777" w:rsidR="00845C2F" w:rsidRDefault="0009484C">
      <w:pPr>
        <w:spacing w:after="0" w:line="600" w:lineRule="auto"/>
        <w:ind w:firstLine="720"/>
        <w:jc w:val="both"/>
        <w:rPr>
          <w:rFonts w:eastAsia="Times New Roman"/>
          <w:bCs/>
          <w:szCs w:val="24"/>
        </w:rPr>
      </w:pPr>
      <w:r>
        <w:rPr>
          <w:rFonts w:eastAsia="Times New Roman"/>
          <w:bCs/>
          <w:szCs w:val="24"/>
        </w:rPr>
        <w:t xml:space="preserve">Βέβαια, κύριε Υπουργέ, είπατε πολλά στη διάλεξη που κάνατε. Μιλήσατε και για την αξιολόγηση. Και υπερηφανεύεστε. Για ποια αξιολόγηση; Για αυτή που έφερε άλλα 4,9 δισεκατομμύρια μέτρα στον Έλληνα πολίτη, επιπλέον των 15 περίπου δισεκατομμυρίων, με το τέταρτο μνημόνιο; Περίπου 5 δισεκατομμύρια! Υπερηφανεύεστε γιατί τάχα; Αν έκλεινε στην ώρα της, δεν θα υπήρχαν ένα σωρό δυσβάσταχτα μέτρα για τον Έλληνα πολίτη. </w:t>
      </w:r>
    </w:p>
    <w:p w14:paraId="56AE4DC0" w14:textId="77777777" w:rsidR="00845C2F" w:rsidRDefault="0009484C">
      <w:pPr>
        <w:spacing w:after="0" w:line="600" w:lineRule="auto"/>
        <w:ind w:firstLine="720"/>
        <w:jc w:val="both"/>
        <w:rPr>
          <w:rFonts w:eastAsia="Times New Roman"/>
          <w:bCs/>
          <w:szCs w:val="24"/>
        </w:rPr>
      </w:pPr>
      <w:r>
        <w:rPr>
          <w:rFonts w:eastAsia="Times New Roman"/>
          <w:bCs/>
          <w:szCs w:val="24"/>
        </w:rPr>
        <w:t xml:space="preserve">Βέβαια, τι να πω, όταν ο Πρωθυπουργός τον Γενάρη διαβεβαίωνε ότι δεν θα υπάρξει ούτε 1 ευρώ μέτρα; Και τελικά τα καινούργια μέτρα είναι 4,9 δισεκατομμύρια! </w:t>
      </w:r>
    </w:p>
    <w:p w14:paraId="56AE4DC1" w14:textId="77777777" w:rsidR="00845C2F" w:rsidRDefault="0009484C">
      <w:pPr>
        <w:spacing w:after="0" w:line="600" w:lineRule="auto"/>
        <w:ind w:firstLine="720"/>
        <w:jc w:val="both"/>
        <w:rPr>
          <w:rFonts w:eastAsia="Times New Roman"/>
          <w:bCs/>
          <w:szCs w:val="24"/>
        </w:rPr>
      </w:pPr>
      <w:r>
        <w:rPr>
          <w:rFonts w:eastAsia="Times New Roman"/>
          <w:bCs/>
          <w:szCs w:val="24"/>
        </w:rPr>
        <w:t xml:space="preserve">Κύριε Υπουργέ, θέλω ειλικρινά να καταθέσω κάτι, γιατί είναι πολύ μεγάλη η επερώτηση. Οι συνάδελφοι από τη Δημοκρατική Συμπαράταξη έθεσαν πάρα πολλά θέματα. Αλήθεια, κύριε Λοβέρδο, πολύ θετικό θα ήταν να προσεγγίζουν τις αρχές και τις αξίες και την πολιτική της Νέας Δημοκρατίας, που αυτή τη στιγμή η μεγάλη πλειοψηφία του ελληνικού λαού -τουλάχιστον στις δημοσκοπήσεις- ενστερνίζεται και έχει και ελπίδα σε αυτό. </w:t>
      </w:r>
    </w:p>
    <w:p w14:paraId="56AE4DC2" w14:textId="77777777" w:rsidR="00845C2F" w:rsidRDefault="0009484C">
      <w:pPr>
        <w:spacing w:after="0" w:line="600" w:lineRule="auto"/>
        <w:ind w:firstLine="720"/>
        <w:jc w:val="both"/>
        <w:rPr>
          <w:rFonts w:eastAsia="Times New Roman"/>
          <w:bCs/>
          <w:szCs w:val="24"/>
        </w:rPr>
      </w:pPr>
      <w:r>
        <w:rPr>
          <w:rFonts w:eastAsia="Times New Roman"/>
          <w:bCs/>
          <w:szCs w:val="24"/>
        </w:rPr>
        <w:lastRenderedPageBreak/>
        <w:t xml:space="preserve">Θέλω, λοιπόν, να καταθέσω κάποιους πίνακες, τους οποίους ας πάρουν και οι συνάδελφοι. Είναι εντελώς τελευταία στοιχεία από το Ολοκληρωμένο Πληροφοριακό Σύστημα. Θα εξηγήσω στην πορεία, στον όσο χρόνο έχω. </w:t>
      </w:r>
    </w:p>
    <w:p w14:paraId="56AE4DC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Μπούρας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56AE4DC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Θέλω ειλικρινά να σας πω, κύριε Υπουργέ, το εξής: Μας πετάξατε δυο, τρία έγγραφα με κάτι παλιές ημερομηνίες. Πότε, τέλος πάντων, θα εξειδικεύσετε τις απαντήσεις; Πότε θα μας πείτε συγκεκριμένα ποιες είναι οι υπολειπόμενες δαπάνες των έργων που είχαν ενταχθεί μέχρι 31-12-2014; Ποιος είναι ο προϋπολογισμός των νέων έργων, που προκηρύχθηκαν από το 2015; Να μας πείτε για τις υπολειπόμενες δαπάνες και πώς αυτές θα συμβάλουν στο ν+3 το 2018, που παύει πλέον να χρηματοδοτεί την Ένωση το Ηνωμένο Βασίλειο. Κινδυνεύουμε -αν προλάβω, θα το αναλύσω παρακάτω- το 2018 να έχουμε απώλειες για τη χώρα σημαντικών χρηματικών ποσών. </w:t>
      </w:r>
    </w:p>
    <w:p w14:paraId="56AE4DC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αποτύχατε στο ΕΣΠΑ, το οποίο έχει μηδαμινή συμβολή στην ανάπτυξη. Θα σας εξηγήσω, γιατί βλέπω ότι οι συνεργάτες σας με κοιτάνε αντιδρώντες. Το Υπουργείο Οικονομίας και Ανάπτυξης -και δεν εννοώ εσάς σε προσωπικό επίπεδο, σας το έχω πει και άλλη φορά- είναι συντονιστικό Υπουργείο και έχει -εκτός από αυτά που το ίδιο αυτό καθαυτό διαχειρίζεται- μεγάλη ευθύνη, για να ελέγξει και να συνεργαστεί με τα άλλα Υπουργεία. </w:t>
      </w:r>
    </w:p>
    <w:p w14:paraId="56AE4DC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Ειπώθηκαν από συναδέλφους της Δημοκρατικής Συμπαράταξης αναλυτικά στοιχεία. Θα δείτε και τον πίνακα που κατέθεσα. Στην αλιεία είναι μηδέν η απορρόφηση. Το Πρόγραμμα Αγροτικής Ανάπτυξης δεν αξιοποιείται, με συνέπεια οι αγρότες να χάνουν σημαντικά ποσά. </w:t>
      </w:r>
    </w:p>
    <w:p w14:paraId="56AE4DC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νέο «ΕΞΟΙΚΟΝΟΜΩ» βρίσκεται τώρα δύο χρόνια στην κατάψυξη. Έχετε δηλώσει και εσείς επανειλημμένα, αλλά και σε πρόσφατη δήλωση του Πρωθυπουργού -αν δεν </w:t>
      </w:r>
      <w:proofErr w:type="spellStart"/>
      <w:r>
        <w:rPr>
          <w:rFonts w:eastAsia="Times New Roman" w:cs="Times New Roman"/>
          <w:szCs w:val="24"/>
        </w:rPr>
        <w:t>απατώμαι</w:t>
      </w:r>
      <w:proofErr w:type="spellEnd"/>
      <w:r>
        <w:rPr>
          <w:rFonts w:eastAsia="Times New Roman" w:cs="Times New Roman"/>
          <w:szCs w:val="24"/>
        </w:rPr>
        <w:t>, τώρα, σε συνέντευξή του τον Μάιο- ότι θα προκηρυχθεί. Ξέρετε πόση ζημιά κάνετε στην οικονομία με το ότι δεν αξιοποιούνται αυτοί οι πόροι, όχι μόνο σαν μέγεθος οικονομικό, αλλά και σαν μέγεθος ουσιαστικό; Γιατί το «ΕΞΟΙΚΟΝΟΜΩ» θα έδινε δουλειά στην οικοδομή, θα έδινε δουλειά σε χιλιάδες συμπολίτες μας και θα απήλλασσε, με την ολοκλήρωσή του σαράντα, χιλιάδες συμπολίτες μας από βάρη τα οποία έχει με την έλλειψη μόνωσης κ.λπ. των κτηρίων.</w:t>
      </w:r>
    </w:p>
    <w:p w14:paraId="56AE4DC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θέλω ειλικρινά να σας πω τα εξής: Είπατε κάποια πράγματα. Εντάξει, τώρα κυβερνάτε δυόμισι χρόνια. Έχετε δικαίωμα να κατακρίνετε τις προηγούμενες κυβερνήσεις, όμως τώρα πρέπει να απολογείστε. Φαίνεται ότι δεν έχετε την αρμοδιότητα. Ίσως την έχει ο Υπουργός -και το γνωρίζω και εγώ- σε πολλά θέματα. Ειλικρινά, όμως, υπερασπιστήκατε το θέμα της ανάπτυξης; </w:t>
      </w:r>
    </w:p>
    <w:p w14:paraId="56AE4DC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w:t>
      </w:r>
      <w:r>
        <w:rPr>
          <w:rFonts w:eastAsia="Times New Roman" w:cs="Times New Roman"/>
          <w:szCs w:val="24"/>
          <w:lang w:val="en-GB"/>
        </w:rPr>
        <w:t>IMD</w:t>
      </w:r>
      <w:r>
        <w:rPr>
          <w:rFonts w:eastAsia="Times New Roman" w:cs="Times New Roman"/>
          <w:szCs w:val="24"/>
        </w:rPr>
        <w:t xml:space="preserve">, το Διεθνές Ινστιτούτο Ανάπτυξης, είμαστε στους ουραγούς της παγκόσμιας ανταγωνιστικότητας. Η Ελλάδα, δηλαδή -επειδή είπατε κάτι νούμερα- βρίσκεται στην πεντηκοστή έβδομη από τις εξήντα τρεις χώρες που μετέχουν σε αυτή τη διαδικασία. Δεν προλαβαίνω να σας αναφέρω και τις άλλες θέσεις για την εγχώρια οικονομία -εξηκοστή θέση από την πεντηκοστή τέταρτη πέρυσι-, για το διεθνές εμπόριο, για τη φορολογική πολιτική και για ένα σωρό άλλα πράγματα. Οι εαρινές </w:t>
      </w:r>
      <w:r>
        <w:rPr>
          <w:rFonts w:eastAsia="Times New Roman" w:cs="Times New Roman"/>
          <w:szCs w:val="24"/>
        </w:rPr>
        <w:lastRenderedPageBreak/>
        <w:t xml:space="preserve">προβλέψεις για την ανάπτυξη είναι πάρα πολύ δυσοίωνες από όλους τους αντίστοιχους διεθνείς οργανισμούς. Απουσία εθνικής αναπτυξιακής στρατηγικής. </w:t>
      </w:r>
    </w:p>
    <w:p w14:paraId="56AE4DC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λέτε τόσο καιρό, έναν χρόνο και πλέον; Για ποιον αναπτυξιακό νόμο μιλάτε, κύριε Υπουργέ; Για αυτόν που δεν έχει εντάξει ούτε μια επένδυση; </w:t>
      </w:r>
    </w:p>
    <w:p w14:paraId="56AE4DC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Είπατε και ένα νούμερο. Εγώ θα σας πω τα ακριβή νούμερα, γιατί ξέρετε ότι παρακολουθώ το Υπουργείο σας ως Αναπληρωτής Τομεάρχης Οικονομίας και Ανάπτυξης και με την εμπειρία μου παλιά ως αρμόδιου Υφυπουργού. Πρέπει να σας πω ότι δεν πρέπει να επαίρεστε αν είναι οκτακόσιες τόσες οι αιτήσεις και τα σχέδια που υποβλήθηκαν. Δεν είναι δε τόσα. Ας μην το ψάξω τώρα εδώ. Θα το βρω, όμως. Θα σας πω ότι έχουν ενεργοποιηθεί τα τέσσερα ειδικά καθεστώτα από τα οκτώ. Τα δύο πρώτα δεν έχουν οικονομικό, αλλά έχουν -να μην τα εξηγώ- φορολογικές απαλλαγές και λοιπά.</w:t>
      </w:r>
    </w:p>
    <w:p w14:paraId="56AE4DCC"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Όσον αφορά το τρίτο, δηλαδή τη γενική επιχειρηματικότητα, υπεβλήθησαν τετρακόσιες είκοσι επτά αιτήσεις και όσον αφορά το τέταρτο, δηλαδή τις νέες ανεξάρτητες μικρομεσαίες επιχειρήσεις, υποβλήθηκαν διακόσιες δέκα. Πού βρίσκονται όλα αυτά; Πουθενά. Δεν αξιολογήθηκαν ούτε οι φάκελοι. Ξέρετε γιατί; Γιατί δεν υπάρχει ολοκληρωμένο σχέδιο, για να μπορέσει να ελέγξει και το έχετε αναθέσει στη ΜΟΔ, μια υπηρεσία που την ελέγχετε. Εγώ υποψιάζομαι γιατί καθυστερεί. Γιατί υπάρχουν άλλα προβλήματα.</w:t>
      </w:r>
    </w:p>
    <w:p w14:paraId="56AE4DCD"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 ΕΣΠΑ, από τις είκοσι τρεις δράσεις που είχατε προαναγγείλει –να μην τα πω, δεκαεπτά μέχρι τον Μάρτιο κ.λπ.-, μόνον δύο έχουν ενεργοποιηθεί. </w:t>
      </w:r>
    </w:p>
    <w:p w14:paraId="56AE4DC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AE4DCF"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Πρέπει να σας πω, κύριε Υπουργέ, επειδή είπατε ορισμένα πράγματα –και ειλικρινά σας ευχαριστώ, κυρία Πρόεδρε, για την ανοχή σας-, ότι είναι πολύ μεγάλο το θέμα και πρέπει να λέμε ορισμένα πράγματα και είναι καλό και για τη χώρα, γιατί εμείς δεν κάνουμε στείρα αντιπολίτευση, σας το έχουμε αποδείξει. Αν διαβάσετε και τις ερωτήσεις που σας κάνουμε, αυτές είναι προς την κατεύθυνση του να βρεθούν λύσεις.</w:t>
      </w:r>
    </w:p>
    <w:p w14:paraId="56AE4DD0" w14:textId="77777777" w:rsidR="00845C2F" w:rsidRDefault="0009484C">
      <w:pPr>
        <w:tabs>
          <w:tab w:val="left" w:pos="3642"/>
          <w:tab w:val="center" w:pos="4753"/>
          <w:tab w:val="left" w:pos="6214"/>
        </w:tabs>
        <w:spacing w:after="0" w:line="600" w:lineRule="auto"/>
        <w:ind w:firstLine="720"/>
        <w:jc w:val="both"/>
        <w:rPr>
          <w:rFonts w:eastAsia="Times New Roman" w:cs="Times New Roman"/>
          <w:color w:val="000000" w:themeColor="text1"/>
          <w:szCs w:val="24"/>
        </w:rPr>
      </w:pPr>
      <w:r w:rsidRPr="00790F55">
        <w:rPr>
          <w:rFonts w:eastAsia="Times New Roman" w:cs="Times New Roman"/>
          <w:color w:val="000000" w:themeColor="text1"/>
          <w:szCs w:val="24"/>
        </w:rPr>
        <w:t xml:space="preserve">Κύριε Υπουργέ, το 2015 οι Ευρωπαίοι δανειστές συμφώνησαν να δώσουν προκαταβολικά στην Ελλάδα 1 δισεκατομμύριο ευρώ για το νέο ΕΣΠΑ, για να χρηματοδοτηθούν τα νέα ταμεία και οι δράσεις στήριξης της </w:t>
      </w:r>
      <w:r>
        <w:rPr>
          <w:rFonts w:eastAsia="Times New Roman" w:cs="Times New Roman"/>
          <w:szCs w:val="24"/>
        </w:rPr>
        <w:t xml:space="preserve">επιχειρηματικότητας. Η εθνική συμμετοχή μηδενίστηκε, τα ξέρουμε αυτά. Η λύση που δώσατε με τη γνωστή προχειρότητα ήταν η μεταφορά προγραμμάτων από το παλιό –γέφυρες- στο νέο ΕΣΠΑ, με τη διαδικασία του </w:t>
      </w:r>
      <w:r>
        <w:rPr>
          <w:rFonts w:eastAsia="Times New Roman" w:cs="Times New Roman"/>
          <w:szCs w:val="24"/>
          <w:lang w:val="en-US"/>
        </w:rPr>
        <w:t>phasing</w:t>
      </w:r>
      <w:r>
        <w:rPr>
          <w:rFonts w:eastAsia="Times New Roman" w:cs="Times New Roman"/>
          <w:szCs w:val="24"/>
        </w:rPr>
        <w:t xml:space="preserve">. Και, βέβαια, η συνέχεια ήταν να σπάσετε τα έργα σε μικρότερα έργα. Είναι γνωστά, τα είπαν </w:t>
      </w:r>
      <w:r w:rsidRPr="00790F55">
        <w:rPr>
          <w:rFonts w:eastAsia="Times New Roman" w:cs="Times New Roman"/>
          <w:color w:val="000000" w:themeColor="text1"/>
          <w:szCs w:val="24"/>
        </w:rPr>
        <w:t>οι συνάδελφοι από τη Δημοκρατική Συμπαράταξη.</w:t>
      </w:r>
    </w:p>
    <w:p w14:paraId="56AE4DD1" w14:textId="77777777" w:rsidR="00845C2F" w:rsidRDefault="0009484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Νέα έργα, νέες προτάσεις, νέα προγράμματα, που να αντιμετωπίζουν τις σημερινές ανάγκες της οικονομίας δεν υπάρχουν.</w:t>
      </w:r>
    </w:p>
    <w:p w14:paraId="56AE4DD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AE4DD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Μπούρα, δεν μπορείτε να συνεχίσετε άλλο. Έχετε ξεπεράσει τον χρόνο σας.</w:t>
      </w:r>
    </w:p>
    <w:p w14:paraId="56AE4DD4"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Ολοκληρώνω, κυρία Πρόεδρε.</w:t>
      </w:r>
    </w:p>
    <w:p w14:paraId="56AE4DD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διαμαρτυρηθούν οι συνάδελφοί σας. </w:t>
      </w:r>
    </w:p>
    <w:p w14:paraId="56AE4DD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Ακόμη και σήμερα αξιολογούνται και μένουν στα συρτάρια.</w:t>
      </w:r>
    </w:p>
    <w:p w14:paraId="56AE4DD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λέγοντας ότι όσον αφορά τα χρηματοδοτικά εργαλεία, κύριε Υπουργέ, να μην επαίρεστε. Τίποτα. Μηδέν. «</w:t>
      </w:r>
      <w:r>
        <w:rPr>
          <w:rFonts w:eastAsia="Times New Roman" w:cs="Times New Roman"/>
          <w:szCs w:val="24"/>
          <w:lang w:val="en-US"/>
        </w:rPr>
        <w:t>JEREMIE</w:t>
      </w:r>
      <w:r>
        <w:rPr>
          <w:rFonts w:eastAsia="Times New Roman" w:cs="Times New Roman"/>
          <w:szCs w:val="24"/>
        </w:rPr>
        <w:t>», «</w:t>
      </w:r>
      <w:r>
        <w:rPr>
          <w:rFonts w:eastAsia="Times New Roman" w:cs="Times New Roman"/>
          <w:szCs w:val="24"/>
          <w:lang w:val="en-US"/>
        </w:rPr>
        <w:t>JESSICA</w:t>
      </w:r>
      <w:r>
        <w:rPr>
          <w:rFonts w:eastAsia="Times New Roman" w:cs="Times New Roman"/>
          <w:szCs w:val="24"/>
        </w:rPr>
        <w:t>», ΣΔΙΤ, απλώς κόβετε καμμιά κορδέλα και δεν προχωρήσατε τίποτα απ’ αυτά που ήσασταν πάντα αντίθετοι. Απλώς τώρα κόβετε κορδέλες και πανηγυρίζετε. Αυτή είναι η πολιτική σας. Προσπαθήστε να τη διορθώσετε για το καλό της Ελλάδος.</w:t>
      </w:r>
    </w:p>
    <w:p w14:paraId="56AE4DD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AE4DD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w:t>
      </w:r>
    </w:p>
    <w:p w14:paraId="56AE4DD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κυρία Πρόεδρε.</w:t>
      </w:r>
    </w:p>
    <w:p w14:paraId="56AE4DD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Πριν ξεκινήσω, θα ήθελα να κάνω ένα πολύ γρήγορο σχόλιο για το ναυάγιο των συνομιλιών για την Κύπρο. Ευτυχώς η αδιαλλαξία της Τουρκίας έσωσε τον κυπριακό Ελληνισμό από μία νέα τραγωδία.</w:t>
      </w:r>
    </w:p>
    <w:p w14:paraId="56AE4DD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Επίσης, καλώς δεχθήκατε τη νέα σας μεταγραφή, τον κ. Τσοχατζόπουλο, στον ΣΥΡΙΖΑ, ο οποίος είπε ότι στηρίζει ΣΥΡΙΖΑ, μετά τα στελέχη, τους συμβούλους του. Μετά από πολύ κόσμο που έφυγε από το ΠΑΣΟΚ και πήγε στον ΣΥΡΙΖΑ, τώρα εσχάτως έχετε και τον κ. Τσοχατζόπουλο.</w:t>
      </w:r>
    </w:p>
    <w:p w14:paraId="56AE4DD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Συμφωνούμε με το ΠΑΣΟΚ ως προς την επίκαιρη επερώτηση που έχει καταθέσει, σχετικά με την αυταπάτη των Ανεξαρτήτων Ελλήνων και του ΣΥΡΙΖΑ όσον αφορά την ανάπτυξη, η οποία δεν έρχεται με τίποτα σε τούτον εδώ τον τόπο.</w:t>
      </w:r>
    </w:p>
    <w:p w14:paraId="56AE4DD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Βέβαια, θα πρέπει να υπενθυμίσουμε στους κυρίους του ΠΑΣΟΚ ότι η ολοκληρωτική καταστροφή της βιομηχανικής υποδομής της χώρας είναι επακόλουθο του «εκδημοκρατισμού» που ξεκίνησε το 1974 και κορυφώθηκε από το 1981 και αργότερα. Μπορούμε να μιλάμε πολλή ώρα γι’ αυτό το </w:t>
      </w:r>
      <w:r>
        <w:rPr>
          <w:rFonts w:eastAsia="Times New Roman" w:cs="Times New Roman"/>
          <w:szCs w:val="24"/>
        </w:rPr>
        <w:lastRenderedPageBreak/>
        <w:t>θέμα και να ανατρέξουμε σε παραδείγματα εταιρειών-κολοσσών, βιομηχανίες ελληνικές, οι οποίες καταστράφηκαν στην κυριολεξία.</w:t>
      </w:r>
    </w:p>
    <w:p w14:paraId="56AE4DD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ξεκινήσουμε πρώτα από μία τράπεζα, την ΕΤΒΑ, εάν τη θυμάστε, όπου τα τερατώδη σκάνδαλα των κυβερνήσεων του ΠΑΣΟΚ την τίναξαν κυριολεκτικά στον αέρα και από μία τράπεζα, η οποία θα μπορούσε, όπως έλεγε, να είναι πρωτοπόρος για τη βιομηχανική ανάπτυξη, ήταν τελικά ο μοχλός για διάφορες κομπίνες των όσων κυβερνούσαν εκείνη την εποχή. </w:t>
      </w:r>
    </w:p>
    <w:p w14:paraId="56AE4DE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Να θυμηθούμε εταιρείες, όπως ήταν η «ΜΑΛΚΟΥΤΣΗΣ», η εταιρεία που κατασκεύαζε τρακτέρ, μηχανήματα, κινητήρες και που μια συμφωνία με το ελληνικό δημόσιο, με την ΕΛΒΟ, την κατέστρεψε στην κυριολεξία. Να θυμηθούμε την «</w:t>
      </w:r>
      <w:r>
        <w:rPr>
          <w:rFonts w:eastAsia="Times New Roman" w:cs="Times New Roman"/>
          <w:szCs w:val="24"/>
          <w:lang w:val="en-US"/>
        </w:rPr>
        <w:t>PIRELLI</w:t>
      </w:r>
      <w:r>
        <w:rPr>
          <w:rFonts w:eastAsia="Times New Roman" w:cs="Times New Roman"/>
          <w:szCs w:val="24"/>
        </w:rPr>
        <w:t>», που είχε εργοστάσιο εδώ, αλλά με τις απίστευτες απεργίες των διαφόρων εργατοπατέρων εκείνης της εποχής, τους ανάγκασαν να την κλείσουν και την πήγαν στην Τουρκία. Το ίδιο έγινε με την «</w:t>
      </w:r>
      <w:r>
        <w:rPr>
          <w:rFonts w:eastAsia="Times New Roman" w:cs="Times New Roman"/>
          <w:szCs w:val="24"/>
          <w:lang w:val="en-US"/>
        </w:rPr>
        <w:t>GOODYEAR</w:t>
      </w:r>
      <w:r>
        <w:rPr>
          <w:rFonts w:eastAsia="Times New Roman" w:cs="Times New Roman"/>
          <w:szCs w:val="24"/>
        </w:rPr>
        <w:t xml:space="preserve">», το ίδιο έγινε με μια πολύ μεγάλη εταιρεία, τη «ΒΙΑΜΑΞ», η οποία ήταν από τις καλύτερες </w:t>
      </w:r>
      <w:proofErr w:type="spellStart"/>
      <w:r>
        <w:rPr>
          <w:rFonts w:eastAsia="Times New Roman" w:cs="Times New Roman"/>
          <w:szCs w:val="24"/>
        </w:rPr>
        <w:t>αμαξοποιίες</w:t>
      </w:r>
      <w:proofErr w:type="spellEnd"/>
      <w:r>
        <w:rPr>
          <w:rFonts w:eastAsia="Times New Roman" w:cs="Times New Roman"/>
          <w:szCs w:val="24"/>
        </w:rPr>
        <w:t xml:space="preserve"> στην Ευρώπη, όπου </w:t>
      </w:r>
      <w:proofErr w:type="spellStart"/>
      <w:r>
        <w:rPr>
          <w:rFonts w:eastAsia="Times New Roman" w:cs="Times New Roman"/>
          <w:szCs w:val="24"/>
        </w:rPr>
        <w:t>συναρμολογούντο</w:t>
      </w:r>
      <w:proofErr w:type="spellEnd"/>
      <w:r>
        <w:rPr>
          <w:rFonts w:eastAsia="Times New Roman" w:cs="Times New Roman"/>
          <w:szCs w:val="24"/>
        </w:rPr>
        <w:t xml:space="preserve"> οχήματα πάσης φύσεως και τύπων και τώρα βλέπετε ότι ουσιαστικά και αυτή η δραστηριότητα έχει μετακομίσει στην Τουρκία. Να θυμηθούμε το εργοστάσιο της «</w:t>
      </w:r>
      <w:r>
        <w:rPr>
          <w:rFonts w:eastAsia="Times New Roman" w:cs="Times New Roman"/>
          <w:szCs w:val="24"/>
          <w:lang w:val="en-US"/>
        </w:rPr>
        <w:t>NISSAN</w:t>
      </w:r>
      <w:r>
        <w:rPr>
          <w:rFonts w:eastAsia="Times New Roman" w:cs="Times New Roman"/>
          <w:szCs w:val="24"/>
        </w:rPr>
        <w:t xml:space="preserve">», την «ΚΕΡΑΝΗΣ», τα ναυπηγεία που τα κάνατε χαρτοπόλεμο και αντί να ναυπηγούνται εκατοντάδες πλοία στα ναυπηγεία της Ελλάδος, ναυπηγούνται σε ολόκληρη την υφήλιο πλην Ελλάδος και όχι μόνο σε χώρες με πολύ χαμηλότερα μεροκάματα. Ναυπηγούνται και στην Ιαπωνία, όπου το μεροκάματο των ναυτεργατών είναι πέντε και έξι φορές μεγαλύτερο. Βλέπετε, τότε το κράτος μαζί με τους επαγγελματίες εργατοπατέρες, οι οποίοι το μόνο που επιθυμούσαν ήταν να έχουν μια πελατεία όμηρο καταστάσεων, διέλυσαν στην κυριολεξία τις υποδομές αυτής της χώρας. </w:t>
      </w:r>
    </w:p>
    <w:p w14:paraId="56AE4DE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για μια διαχρονική ανικανότητα και των κυβερνήσεων της Νέας Δημοκρατίας, με αποκορύφωμα, μιας και μιλάμε για ανάπτυξη και βλέπουμε τα αποτελέσματα, την περίοδο που η Νέα Δημοκρατία πρωτοστάτησε στο να μπουν στην Ευρωπαϊκή Ένωση χώρες όπως η Βουλγαρία και η Ρουμανία, με ό,τι επακόλουθο έχει αυτό για τις επιχειρήσεις και για τη διευκόλυνση φυγής εκεί λόγω Ευρωπαϊκής Ένωσης. </w:t>
      </w:r>
    </w:p>
    <w:p w14:paraId="56AE4DE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ΣΥΡΙΖΑ, δεν μπορούμε να πούμε ότι είστε βασικοί υπεύθυνοι για όλα όσα συμβαίνουν στην πατρίδα μας, γιατί κυβερνάτε μόλις δυόμισι χρόνια, εάν εξαιρέσουμε βέβαια τα στελέχη σας, που στην πλειοψηφία τους ήταν στελέχη είτε του ΠΑΣΟΚ είτε της Νέας Δημοκρατίας και είχαν βάλει και αυτοί το λιθαράκι τους στην καταστροφή αυτού του τόπου. </w:t>
      </w:r>
    </w:p>
    <w:p w14:paraId="56AE4DE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Επτά έτη μνημονίων, κύριε Υπουργέ, με την ανεργία να είναι πρώτη στην Ευρωπαϊκή Ένωση, αλλά και σε ολόκληρη την Ευρώπη, ασχέτως εάν, όπως διαφημίζετε, τη ρίξατε στο 21,6%, εάν δεν κάνω λάθος, αλλά ξέρετε πολύ καλά τους εκατοντάδες χιλιάδες συμπολιτών μας οι οποίοι δεν λογίζονται ως άνεργοι, διότι πολύ απλά εργάζονται μια ώρα την ημέρα ή μια ημέρα την εβδομάδα και δεν μπορούν να υπολογιστούν. Η επίσημη ανεργία ή μάλλον ανεπισήμως η ανεργία στην πατρίδα μας –η «σιωπηλή» ανεργία- ξεπερνά το 30%.</w:t>
      </w:r>
    </w:p>
    <w:p w14:paraId="56AE4DE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χρέος από 321 δισεκατομμύρια στο πρώτο μνημόνιο, μετά απ’ όλα αυτά τα μέτρα που έχετε ψηφίσει και τα μνημόνια που έχετε ψηφίσει και εσείς, έχει ξεπεράσει τα 326 δισεκατομμύρια ευρώ. Είναι μεγαλύτερο του 200% του ΑΕΠ ή τείνει να γίνει μεγαλύτερο άμεσα. Δεν είναι ούτε βιώσιμο ούτε </w:t>
      </w:r>
      <w:proofErr w:type="spellStart"/>
      <w:r>
        <w:rPr>
          <w:rFonts w:eastAsia="Times New Roman" w:cs="Times New Roman"/>
          <w:szCs w:val="24"/>
        </w:rPr>
        <w:t>διαχειρίσιμο</w:t>
      </w:r>
      <w:proofErr w:type="spellEnd"/>
      <w:r>
        <w:rPr>
          <w:rFonts w:eastAsia="Times New Roman" w:cs="Times New Roman"/>
          <w:szCs w:val="24"/>
        </w:rPr>
        <w:t xml:space="preserve">, άρα καμμία χώρα δεν μπορεί να προχωρήσει και δεν μπορεί να έχει κανενός είδους ανάπτυξη με τέτοια δυσθεώρητα νούμερα. Και εάν σ’ αυτά τα 326 δισεκατομμύρια προσθέσουμε τα χρέη των </w:t>
      </w:r>
      <w:r>
        <w:rPr>
          <w:rFonts w:eastAsia="Times New Roman" w:cs="Times New Roman"/>
          <w:szCs w:val="24"/>
        </w:rPr>
        <w:lastRenderedPageBreak/>
        <w:t>τραπεζών, των ασφαλιστικών ταμείων και των ιδιωτών, που αγγίζουν τα 100 δισεκατομμύρια ευρώ, καταλαβαίνετε ότι η κατάσταση είναι τραγική.</w:t>
      </w:r>
    </w:p>
    <w:p w14:paraId="56AE4DE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Παραχωρείτε –έτσι λέτε- τα ασημικά της </w:t>
      </w:r>
      <w:proofErr w:type="spellStart"/>
      <w:r>
        <w:rPr>
          <w:rFonts w:eastAsia="Times New Roman" w:cs="Times New Roman"/>
          <w:szCs w:val="24"/>
        </w:rPr>
        <w:t>πατρίδος</w:t>
      </w:r>
      <w:proofErr w:type="spellEnd"/>
      <w:r>
        <w:rPr>
          <w:rFonts w:eastAsia="Times New Roman" w:cs="Times New Roman"/>
          <w:szCs w:val="24"/>
        </w:rPr>
        <w:t xml:space="preserve"> έναντι πινακίου φακής και αυτό το θεωρείτε ανάπτυξη, με έναν ΦΠΑ που είναι άκρως μη ανταγωνιστικός σε σχέση με οποιαδήποτε άλλη χώρα της Ευρώπης. Και εδώ θα μπορούσαμε να μιλάμε για ώρα για αυτόν τον ΦΠΑ. Ο χαμηλός ΦΠΑ στην πατρίδα μας, που είναι της τάξεως του 13% για όσα προϊόντα και υπηρεσίες έχουν απομείνει, είναι ο κανονικός, ο επίσημος ΦΠΑ για άλλες χώρες. Οι φόροι μαζί με τις εισφορές ξεπερνούν το 82% των εσόδων των ιδιωτών, όταν το αγροτικό και βιομηχανικό πετρέλαιο έχει την ίδια τιμή με το πετρέλαιο που βάζει ένας ιδιοκτήτης ενός </w:t>
      </w:r>
      <w:r>
        <w:rPr>
          <w:rFonts w:eastAsia="Times New Roman" w:cs="Times New Roman"/>
          <w:szCs w:val="24"/>
          <w:lang w:val="en-US"/>
        </w:rPr>
        <w:t>Porsche</w:t>
      </w:r>
      <w:r>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όταν από το 2012 τα λουκέτα είναι συν-πλην εξήντα χιλιάδες στο σύνολο, όταν αυτή τη στιγμή οφείλετε στους ιδιώτες εσείς 5 δισεκατομμύρια ευρώ και με αυτά τα 5 δισεκατομμύρια τους στραγγαλίζετε και με αυτά τα 5 δισεκατομμύρια δεν κάνετε ούτε συμψηφισμό. Μπορεί να χρωστάτε εσείς σαν δημόσιο σε έναν ιδιώτη 1 εκατομμύριο ευρώ, να χρωστά ο ιδιώτης 100.000 ευρώ στο δημόσιο και παρ’ όλα αυτά, να τον καταστρέφετε και να μην κάνετε συμψηφισμό. </w:t>
      </w:r>
    </w:p>
    <w:p w14:paraId="56AE4DE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Διακόσιες τρεις ημέρες τον χρόνο εργάζεται κάποιος, για να αποπληρώσει τα του δημοσίου. Έχετε μια γραφειοκρατία, που όμοιά της δεν υπάρχει πουθενά. Δεν προβαίνετε σε διαγραφές χρεών ή μάλλον κάνετε επιλεκτικές διαγραφές χρεών. Διαγράψατε με εγκύκλιο 4,3 εκατομμύρια ευρώ οφειλές της «ΜΑΡΙΝΟΠΟΥΛΟΣ» και άλλων εταιρειών που έσκασαν κανόνια, εκούσια ή ακούσια, και την ίδια ώρα κυνηγάτε </w:t>
      </w:r>
      <w:proofErr w:type="spellStart"/>
      <w:r>
        <w:rPr>
          <w:rFonts w:eastAsia="Times New Roman" w:cs="Times New Roman"/>
          <w:szCs w:val="24"/>
        </w:rPr>
        <w:t>μικροφειλέτες</w:t>
      </w:r>
      <w:proofErr w:type="spellEnd"/>
      <w:r>
        <w:rPr>
          <w:rFonts w:eastAsia="Times New Roman" w:cs="Times New Roman"/>
          <w:szCs w:val="24"/>
        </w:rPr>
        <w:t xml:space="preserve">. Το καταθέτω στα Πρακτικά. </w:t>
      </w:r>
    </w:p>
    <w:p w14:paraId="56AE4DE7" w14:textId="77777777" w:rsidR="00845C2F" w:rsidRDefault="0009484C">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6AE4DE8"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θα δώσουμε και ένα παράδειγμα μιας χώρας, της Κροατίας, η οποία προβαίνει σε διαγραφές των χρεών των μικρομεσαίων και των φτωχών πάσης φύσεως. Πρόκειται για μια χώρα που και αυτή </w:t>
      </w:r>
      <w:r>
        <w:rPr>
          <w:rFonts w:eastAsia="Times New Roman"/>
          <w:bCs/>
          <w:shd w:val="clear" w:color="auto" w:fill="FFFFFF"/>
        </w:rPr>
        <w:t>είναι</w:t>
      </w:r>
      <w:r>
        <w:rPr>
          <w:rFonts w:eastAsia="Times New Roman" w:cs="Times New Roman"/>
          <w:bCs/>
          <w:shd w:val="clear" w:color="auto" w:fill="FFFFFF"/>
        </w:rPr>
        <w:t xml:space="preserve"> στην Ευρωπαϊκή Ένωση και που </w:t>
      </w:r>
      <w:r>
        <w:rPr>
          <w:rFonts w:eastAsia="Times New Roman"/>
          <w:bCs/>
          <w:shd w:val="clear" w:color="auto" w:fill="FFFFFF"/>
        </w:rPr>
        <w:t>έχει</w:t>
      </w:r>
      <w:r>
        <w:rPr>
          <w:rFonts w:eastAsia="Times New Roman" w:cs="Times New Roman"/>
          <w:bCs/>
          <w:shd w:val="clear" w:color="auto" w:fill="FFFFFF"/>
        </w:rPr>
        <w:t xml:space="preserve"> ένα πολύ πιο ελκυστικό επενδυτικό πρόγραμμα και το διαφημίζει κιόλας. Εμείς τι να διαφημίσουμε στο «</w:t>
      </w:r>
      <w:r>
        <w:rPr>
          <w:rFonts w:eastAsia="Times New Roman" w:cs="Times New Roman"/>
          <w:bCs/>
          <w:shd w:val="clear" w:color="auto" w:fill="FFFFFF"/>
          <w:lang w:val="en-US"/>
        </w:rPr>
        <w:t>ECONOMIST</w:t>
      </w:r>
      <w:r>
        <w:rPr>
          <w:rFonts w:eastAsia="Times New Roman" w:cs="Times New Roman"/>
          <w:bCs/>
          <w:shd w:val="clear" w:color="auto" w:fill="FFFFFF"/>
        </w:rPr>
        <w:t>» ή στο «</w:t>
      </w:r>
      <w:r>
        <w:rPr>
          <w:rFonts w:eastAsia="Times New Roman" w:cs="Times New Roman"/>
          <w:bCs/>
          <w:shd w:val="clear" w:color="auto" w:fill="FFFFFF"/>
          <w:lang w:val="en-US"/>
        </w:rPr>
        <w:t>TIME</w:t>
      </w:r>
      <w:r>
        <w:rPr>
          <w:rFonts w:eastAsia="Times New Roman" w:cs="Times New Roman"/>
          <w:bCs/>
          <w:shd w:val="clear" w:color="auto" w:fill="FFFFFF"/>
        </w:rPr>
        <w:t xml:space="preserve">» ή σε άλλα περιοδικά, ότι αυτή τη στιγμή όποιος έρθει εδώ στην πατρίδα μας πληρώνει τα πάντα στο ελληνικό κράτος και βγαίνει χρεωμένος; </w:t>
      </w:r>
    </w:p>
    <w:p w14:paraId="56AE4DE9"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Ποιοι επενδύουν στην πατρίδα μας; Τα κοράκια, οι μιλημένοι, αυτοί που παίρνουν τα ασημικά έναντι πινακίου φακής με εγγυημένες συμφωνίες, όπως η επένδυση του Ελληνικού, που ό,τι και να κάνει η εταιρεία που πήρε το Ελληνικό, χάσει-κερδίσει, δεν θα πληρώσει τίποτα, γιατί μέσα στους όρους </w:t>
      </w:r>
      <w:r>
        <w:rPr>
          <w:rFonts w:eastAsia="Times New Roman"/>
          <w:bCs/>
          <w:shd w:val="clear" w:color="auto" w:fill="FFFFFF"/>
        </w:rPr>
        <w:t>είναι</w:t>
      </w:r>
      <w:r>
        <w:rPr>
          <w:rFonts w:eastAsia="Times New Roman" w:cs="Times New Roman"/>
          <w:bCs/>
          <w:shd w:val="clear" w:color="auto" w:fill="FFFFFF"/>
        </w:rPr>
        <w:t xml:space="preserve"> ότι το ελληνικό κράτος θα πληρώσει και την ενδεχόμενη αποτυχία αυτής της </w:t>
      </w:r>
      <w:r>
        <w:rPr>
          <w:rFonts w:eastAsia="Times New Roman"/>
          <w:bCs/>
          <w:shd w:val="clear" w:color="auto" w:fill="FFFFFF"/>
        </w:rPr>
        <w:t>Κυβέρνηση</w:t>
      </w:r>
      <w:r>
        <w:rPr>
          <w:rFonts w:eastAsia="Times New Roman" w:cs="Times New Roman"/>
          <w:bCs/>
          <w:shd w:val="clear" w:color="auto" w:fill="FFFFFF"/>
        </w:rPr>
        <w:t xml:space="preserve">ς. </w:t>
      </w:r>
    </w:p>
    <w:p w14:paraId="56AE4DEA"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Τι επενδύσεις θέλουμε σε αυτή τη χώρα; </w:t>
      </w:r>
      <w:r>
        <w:rPr>
          <w:rFonts w:eastAsia="Times New Roman"/>
          <w:bCs/>
          <w:shd w:val="clear" w:color="auto" w:fill="FFFFFF"/>
        </w:rPr>
        <w:t>Είναι</w:t>
      </w:r>
      <w:r>
        <w:rPr>
          <w:rFonts w:eastAsia="Times New Roman" w:cs="Times New Roman"/>
          <w:bCs/>
          <w:shd w:val="clear" w:color="auto" w:fill="FFFFFF"/>
        </w:rPr>
        <w:t xml:space="preserve"> κάτι για το οποίο λέτε νούμερα αλλά επί της ουσίας τίποτα. Αν δεν γίνει λογιστικός έλεγχος αυτού του τεράστιου χρέους που </w:t>
      </w:r>
      <w:r>
        <w:rPr>
          <w:rFonts w:eastAsia="Times New Roman"/>
          <w:bCs/>
          <w:shd w:val="clear" w:color="auto" w:fill="FFFFFF"/>
        </w:rPr>
        <w:t>έχει</w:t>
      </w:r>
      <w:r>
        <w:rPr>
          <w:rFonts w:eastAsia="Times New Roman" w:cs="Times New Roman"/>
          <w:bCs/>
          <w:shd w:val="clear" w:color="auto" w:fill="FFFFFF"/>
        </w:rPr>
        <w:t xml:space="preserve"> η πατρίδα μας, αν δεν διεκδικήσουμε το κατοχικό δάνειο που </w:t>
      </w:r>
      <w:r>
        <w:rPr>
          <w:rFonts w:eastAsia="Times New Roman"/>
          <w:bCs/>
          <w:shd w:val="clear" w:color="auto" w:fill="FFFFFF"/>
        </w:rPr>
        <w:t>είναι</w:t>
      </w:r>
      <w:r>
        <w:rPr>
          <w:rFonts w:eastAsia="Times New Roman" w:cs="Times New Roman"/>
          <w:bCs/>
          <w:shd w:val="clear" w:color="auto" w:fill="FFFFFF"/>
        </w:rPr>
        <w:t xml:space="preserve"> εκατοντάδες δισεκατομμύρια ευρώ, για να έχουμε κάτι και εμείς στα χέρια μας, ώστε να μπορούμε να κινηθούμε, δεν γίνεται τίποτα. </w:t>
      </w:r>
    </w:p>
    <w:p w14:paraId="56AE4DEB"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Αν δεν στηρίξετε τους μικρομεσαίους, που τους βλέπετε ως τους μεγαλύτερους εχθρούς αυτής της χώρας, που οι μικρομεσαίοι </w:t>
      </w:r>
      <w:r>
        <w:rPr>
          <w:rFonts w:eastAsia="Times New Roman"/>
          <w:bCs/>
          <w:shd w:val="clear" w:color="auto" w:fill="FFFFFF"/>
        </w:rPr>
        <w:t>είναι</w:t>
      </w:r>
      <w:r>
        <w:rPr>
          <w:rFonts w:eastAsia="Times New Roman" w:cs="Times New Roman"/>
          <w:bCs/>
          <w:shd w:val="clear" w:color="auto" w:fill="FFFFFF"/>
        </w:rPr>
        <w:t xml:space="preserve"> οι πραγματικοί στυλοβάτες -το λέγαμε, το λέμε και θα το λέμε- κάθε υγιούς οικονομίας, δεν γίνεται τίποτα. </w:t>
      </w:r>
    </w:p>
    <w:p w14:paraId="56AE4DEC"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Αν δεν υπάρξει προστατευτισμός των ελληνικών προϊόντων και των Ελλήνων εργαζομένων, απέναντι στα εισαγόμενα προϊόντα και στους εισαγόμενους -εντός ή εκτός εισαγωγικών- εργαζομένους, δεν γίνεται τίποτα. </w:t>
      </w:r>
    </w:p>
    <w:p w14:paraId="56AE4DED"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Πώς μπορεί να ανταγωνιστεί μια επιχείρηση που φτιάχνει ένα προϊόν, όταν το αντίστοιχο προϊόν από την Κίνα </w:t>
      </w:r>
      <w:r>
        <w:rPr>
          <w:rFonts w:eastAsia="Times New Roman"/>
          <w:bCs/>
          <w:shd w:val="clear" w:color="auto" w:fill="FFFFFF"/>
        </w:rPr>
        <w:t>είναι</w:t>
      </w:r>
      <w:r>
        <w:rPr>
          <w:rFonts w:eastAsia="Times New Roman" w:cs="Times New Roman"/>
          <w:bCs/>
          <w:shd w:val="clear" w:color="auto" w:fill="FFFFFF"/>
        </w:rPr>
        <w:t xml:space="preserve"> είκοσι φορές πιο φθηνό, γιατί -πολύ απλά- στην Κίνα ο εργαζόμενος δουλεύει καμμιά εικοσαριά ώρες την ημέρα; Δουλεύουν παιδάκια πέντε, έξι, επτά, οκτώ ετών και θρέφονται με μια κούπα ρύζι και χωρίς ασφαλιστικές εισφορές φυσικά. </w:t>
      </w:r>
    </w:p>
    <w:p w14:paraId="56AE4DEE"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Αν γενικότερα δεν στηρίξετε την πρωτογενή παραγωγή, δεν γίνεται τίποτα. Και επειδή πολύς λόγος γίνεται για το ΕΣΠΑ, επιτέλους τα προγράμματα ΕΣΠΑ ας πηγαίνουν στην πρωτογενή παραγωγή και ας μην πηγαίνουν κάπου που ουσιαστικά </w:t>
      </w:r>
      <w:r>
        <w:rPr>
          <w:rFonts w:eastAsia="Times New Roman"/>
          <w:bCs/>
          <w:shd w:val="clear" w:color="auto" w:fill="FFFFFF"/>
        </w:rPr>
        <w:t>είναι</w:t>
      </w:r>
      <w:r>
        <w:rPr>
          <w:rFonts w:eastAsia="Times New Roman" w:cs="Times New Roman"/>
          <w:bCs/>
          <w:shd w:val="clear" w:color="auto" w:fill="FFFFFF"/>
        </w:rPr>
        <w:t xml:space="preserve"> πεταμένα χρήματα, ούτε για να ανακατασκευάσουμε πλατείες, δρόμους ή κάποια άλλα πράγματα, που στο τέλος της ημέρας δεν </w:t>
      </w:r>
      <w:r>
        <w:rPr>
          <w:rFonts w:eastAsia="Times New Roman"/>
          <w:bCs/>
          <w:shd w:val="clear" w:color="auto" w:fill="FFFFFF"/>
        </w:rPr>
        <w:t>έ</w:t>
      </w:r>
      <w:r>
        <w:rPr>
          <w:rFonts w:eastAsia="Times New Roman" w:cs="Times New Roman"/>
          <w:bCs/>
          <w:shd w:val="clear" w:color="auto" w:fill="FFFFFF"/>
        </w:rPr>
        <w:t xml:space="preserve">χουν να μας αποφέρουν τίποτα απολύτως. </w:t>
      </w:r>
    </w:p>
    <w:p w14:paraId="56AE4DEF"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Αν θέλατε ανάπτυξη σε αυτή τη χώρα, θα έπρεπε τα προϊόντα τα οποία </w:t>
      </w:r>
      <w:r>
        <w:rPr>
          <w:rFonts w:eastAsia="Times New Roman"/>
          <w:bCs/>
          <w:shd w:val="clear" w:color="auto" w:fill="FFFFFF"/>
        </w:rPr>
        <w:t>είναι</w:t>
      </w:r>
      <w:r>
        <w:rPr>
          <w:rFonts w:eastAsia="Times New Roman" w:cs="Times New Roman"/>
          <w:bCs/>
          <w:shd w:val="clear" w:color="auto" w:fill="FFFFFF"/>
        </w:rPr>
        <w:t xml:space="preserve"> στις συμβάσεις, αν μη τι άλλο του ελληνικού δημοσίου, υποχρεωτικά να </w:t>
      </w:r>
      <w:r>
        <w:rPr>
          <w:rFonts w:eastAsia="Times New Roman"/>
          <w:bCs/>
          <w:shd w:val="clear" w:color="auto" w:fill="FFFFFF"/>
        </w:rPr>
        <w:t>είναι</w:t>
      </w:r>
      <w:r>
        <w:rPr>
          <w:rFonts w:eastAsia="Times New Roman" w:cs="Times New Roman"/>
          <w:bCs/>
          <w:shd w:val="clear" w:color="auto" w:fill="FFFFFF"/>
        </w:rPr>
        <w:t xml:space="preserve"> όλα «</w:t>
      </w:r>
      <w:r>
        <w:rPr>
          <w:rFonts w:eastAsia="Times New Roman" w:cs="Times New Roman"/>
          <w:bCs/>
          <w:shd w:val="clear" w:color="auto" w:fill="FFFFFF"/>
          <w:lang w:val="en-US"/>
        </w:rPr>
        <w:t>made</w:t>
      </w:r>
      <w:r>
        <w:rPr>
          <w:rFonts w:eastAsia="Times New Roman" w:cs="Times New Roman"/>
          <w:bCs/>
          <w:shd w:val="clear" w:color="auto" w:fill="FFFFFF"/>
        </w:rPr>
        <w:t xml:space="preserve"> </w:t>
      </w:r>
      <w:r>
        <w:rPr>
          <w:rFonts w:eastAsia="Times New Roman" w:cs="Times New Roman"/>
          <w:bCs/>
          <w:shd w:val="clear" w:color="auto" w:fill="FFFFFF"/>
          <w:lang w:val="en-US"/>
        </w:rPr>
        <w:t>in</w:t>
      </w:r>
      <w:r>
        <w:rPr>
          <w:rFonts w:eastAsia="Times New Roman" w:cs="Times New Roman"/>
          <w:bCs/>
          <w:shd w:val="clear" w:color="auto" w:fill="FFFFFF"/>
        </w:rPr>
        <w:t xml:space="preserve"> </w:t>
      </w:r>
      <w:r>
        <w:rPr>
          <w:rFonts w:eastAsia="Times New Roman" w:cs="Times New Roman"/>
          <w:bCs/>
          <w:shd w:val="clear" w:color="auto" w:fill="FFFFFF"/>
          <w:lang w:val="en-US"/>
        </w:rPr>
        <w:t>Greece</w:t>
      </w:r>
      <w:r>
        <w:rPr>
          <w:rFonts w:eastAsia="Times New Roman" w:cs="Times New Roman"/>
          <w:bCs/>
          <w:shd w:val="clear" w:color="auto" w:fill="FFFFFF"/>
        </w:rPr>
        <w:t>», για να τους δώσουμε μια ώθηση και όχι να λέμε ότι στο πλαίσιο της παγκοσμιοποίησης της οικονομίας μπορεί αυτή τη στιγμή ο ελληνικός στρατός να παραλαμβάνει ιματισμό «</w:t>
      </w:r>
      <w:r>
        <w:rPr>
          <w:rFonts w:eastAsia="Times New Roman" w:cs="Times New Roman"/>
          <w:bCs/>
          <w:shd w:val="clear" w:color="auto" w:fill="FFFFFF"/>
          <w:lang w:val="en-US"/>
        </w:rPr>
        <w:t>made</w:t>
      </w:r>
      <w:r>
        <w:rPr>
          <w:rFonts w:eastAsia="Times New Roman" w:cs="Times New Roman"/>
          <w:bCs/>
          <w:shd w:val="clear" w:color="auto" w:fill="FFFFFF"/>
        </w:rPr>
        <w:t xml:space="preserve"> </w:t>
      </w:r>
      <w:r>
        <w:rPr>
          <w:rFonts w:eastAsia="Times New Roman" w:cs="Times New Roman"/>
          <w:bCs/>
          <w:shd w:val="clear" w:color="auto" w:fill="FFFFFF"/>
          <w:lang w:val="en-US"/>
        </w:rPr>
        <w:t>in</w:t>
      </w:r>
      <w:r>
        <w:rPr>
          <w:rFonts w:eastAsia="Times New Roman" w:cs="Times New Roman"/>
          <w:bCs/>
          <w:shd w:val="clear" w:color="auto" w:fill="FFFFFF"/>
        </w:rPr>
        <w:t xml:space="preserve"> </w:t>
      </w:r>
      <w:r>
        <w:rPr>
          <w:rFonts w:eastAsia="Times New Roman" w:cs="Times New Roman"/>
          <w:bCs/>
          <w:shd w:val="clear" w:color="auto" w:fill="FFFFFF"/>
          <w:lang w:val="en-US"/>
        </w:rPr>
        <w:t>Pakistan</w:t>
      </w:r>
      <w:r>
        <w:rPr>
          <w:rFonts w:eastAsia="Times New Roman" w:cs="Times New Roman"/>
          <w:bCs/>
          <w:shd w:val="clear" w:color="auto" w:fill="FFFFFF"/>
        </w:rPr>
        <w:t>» ή «</w:t>
      </w:r>
      <w:r>
        <w:rPr>
          <w:rFonts w:eastAsia="Times New Roman" w:cs="Times New Roman"/>
          <w:bCs/>
          <w:shd w:val="clear" w:color="auto" w:fill="FFFFFF"/>
          <w:lang w:val="en-US"/>
        </w:rPr>
        <w:t>made</w:t>
      </w:r>
      <w:r>
        <w:rPr>
          <w:rFonts w:eastAsia="Times New Roman" w:cs="Times New Roman"/>
          <w:bCs/>
          <w:shd w:val="clear" w:color="auto" w:fill="FFFFFF"/>
        </w:rPr>
        <w:t xml:space="preserve"> </w:t>
      </w:r>
      <w:r>
        <w:rPr>
          <w:rFonts w:eastAsia="Times New Roman" w:cs="Times New Roman"/>
          <w:bCs/>
          <w:shd w:val="clear" w:color="auto" w:fill="FFFFFF"/>
          <w:lang w:val="en-US"/>
        </w:rPr>
        <w:t>in</w:t>
      </w:r>
      <w:r>
        <w:rPr>
          <w:rFonts w:eastAsia="Times New Roman" w:cs="Times New Roman"/>
          <w:bCs/>
          <w:shd w:val="clear" w:color="auto" w:fill="FFFFFF"/>
        </w:rPr>
        <w:t xml:space="preserve"> </w:t>
      </w:r>
      <w:r>
        <w:rPr>
          <w:rFonts w:eastAsia="Times New Roman" w:cs="Times New Roman"/>
          <w:bCs/>
          <w:shd w:val="clear" w:color="auto" w:fill="FFFFFF"/>
          <w:lang w:val="en-US"/>
        </w:rPr>
        <w:t>China</w:t>
      </w:r>
      <w:r>
        <w:rPr>
          <w:rFonts w:eastAsia="Times New Roman" w:cs="Times New Roman"/>
          <w:bCs/>
          <w:shd w:val="clear" w:color="auto" w:fill="FFFFFF"/>
        </w:rPr>
        <w:t xml:space="preserve">» ή αλλού και την ίδια ώρα να κλείνουν οι ελληνικές βιοτεχνίες. </w:t>
      </w:r>
    </w:p>
    <w:p w14:paraId="56AE4DF0"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Έχουμε ένα ελληνικό τραπεζικό σύστημα, το οποίο κατέρρευσε στην κυριολεξία με τους διάφορους απατεώνες που το διοικούσαν και που τους επιβραβεύετε και εσείς. Απατεώνες τους λέγατε κάποτε και τώρα συνεργάζεστε μαζί τους. </w:t>
      </w:r>
    </w:p>
    <w:p w14:paraId="56AE4DF1"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Χρειάζεται μια εθνική νομισματική πολιτική. Αυτή ε</w:t>
      </w:r>
      <w:r>
        <w:rPr>
          <w:rFonts w:eastAsia="Times New Roman"/>
          <w:bCs/>
          <w:shd w:val="clear" w:color="auto" w:fill="FFFFFF"/>
        </w:rPr>
        <w:t>ίναι</w:t>
      </w:r>
      <w:r>
        <w:rPr>
          <w:rFonts w:eastAsia="Times New Roman" w:cs="Times New Roman"/>
          <w:bCs/>
          <w:shd w:val="clear" w:color="auto" w:fill="FFFFFF"/>
        </w:rPr>
        <w:t xml:space="preserve"> μια άλλη κουβέντα. Δεν μπορεί να γίνει τώρα, γιατί πολύ απλά δεν έχουμε δικό μας νόμισμα. </w:t>
      </w:r>
    </w:p>
    <w:p w14:paraId="56AE4DF2"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Για να γίνουν, όμως, όλα αυτά και άλλα πολλά, που χρειάζονται πολλή ώρα, θα πρέπει να υπάρχουν κυβερνήσεις και άνθρωποι που απαρτίζουν τις κυβερνήσεις πατριώτες, όχι άνθρωποι μασόνοι, όχι δούλοι των τραπεζιτών και των ξένων συμφερόντων. Και εσείς, όπως και οι προηγούμενοι, δεν έχετε καμμία σχέση με αυτό. </w:t>
      </w:r>
    </w:p>
    <w:p w14:paraId="56AE4DF3" w14:textId="77777777" w:rsidR="00845C2F" w:rsidRDefault="0009484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πάρα πολύ. </w:t>
      </w:r>
    </w:p>
    <w:p w14:paraId="56AE4DF4" w14:textId="77777777" w:rsidR="00845C2F" w:rsidRDefault="0009484C">
      <w:pPr>
        <w:spacing w:after="0" w:line="600" w:lineRule="auto"/>
        <w:ind w:firstLine="709"/>
        <w:jc w:val="center"/>
        <w:rPr>
          <w:rFonts w:eastAsia="Times New Roman" w:cs="Times New Roman"/>
        </w:rPr>
      </w:pPr>
      <w:r>
        <w:rPr>
          <w:rFonts w:eastAsia="Times New Roman" w:cs="Times New Roman"/>
        </w:rPr>
        <w:t>(Χειροκροτήματα από την πτέρυγα της Χρυσής Αυγής)</w:t>
      </w:r>
    </w:p>
    <w:p w14:paraId="56AE4DF5" w14:textId="77777777" w:rsidR="00845C2F" w:rsidRDefault="0009484C">
      <w:pPr>
        <w:spacing w:after="0" w:line="600" w:lineRule="auto"/>
        <w:ind w:firstLine="720"/>
        <w:contextualSpacing/>
        <w:jc w:val="both"/>
        <w:rPr>
          <w:rFonts w:eastAsia="Times New Roman" w:cs="Times New Roman"/>
          <w:bCs/>
          <w:szCs w:val="24"/>
          <w:shd w:val="clear" w:color="auto" w:fill="FFFFFF"/>
        </w:rPr>
      </w:pPr>
      <w:r>
        <w:rPr>
          <w:rFonts w:eastAsia="Times New Roman" w:cs="Times New Roman"/>
          <w:b/>
          <w:szCs w:val="24"/>
          <w:shd w:val="clear" w:color="auto" w:fill="FFFFFF"/>
        </w:rPr>
        <w:t>ΠΡΟΕΔΡΕΥΟΥΣΑ (Αναστασία Χριστοδουλοπούλου):</w:t>
      </w:r>
      <w:r>
        <w:rPr>
          <w:rFonts w:eastAsia="Times New Roman" w:cs="Times New Roman"/>
          <w:bCs/>
          <w:szCs w:val="24"/>
          <w:shd w:val="clear" w:color="auto" w:fill="FFFFFF"/>
        </w:rPr>
        <w:t xml:space="preserve"> Τώρα τον λόγο </w:t>
      </w:r>
      <w:r>
        <w:rPr>
          <w:rFonts w:eastAsia="Times New Roman" w:cs="Times New Roman"/>
          <w:szCs w:val="24"/>
          <w:shd w:val="clear" w:color="auto" w:fill="FFFFFF"/>
        </w:rPr>
        <w:t>έχει</w:t>
      </w:r>
      <w:r>
        <w:rPr>
          <w:rFonts w:eastAsia="Times New Roman" w:cs="Times New Roman"/>
          <w:bCs/>
          <w:szCs w:val="24"/>
          <w:shd w:val="clear" w:color="auto" w:fill="FFFFFF"/>
        </w:rPr>
        <w:t xml:space="preserve"> ο εκπρόσωπος του ΚΚΕ, Βουλευτής Αχαΐας, κ. </w:t>
      </w:r>
      <w:proofErr w:type="spellStart"/>
      <w:r>
        <w:rPr>
          <w:rFonts w:eastAsia="Times New Roman" w:cs="Times New Roman"/>
          <w:bCs/>
          <w:szCs w:val="24"/>
          <w:shd w:val="clear" w:color="auto" w:fill="FFFFFF"/>
        </w:rPr>
        <w:t>Καραθανασόπουλος</w:t>
      </w:r>
      <w:proofErr w:type="spellEnd"/>
      <w:r>
        <w:rPr>
          <w:rFonts w:eastAsia="Times New Roman" w:cs="Times New Roman"/>
          <w:bCs/>
          <w:szCs w:val="24"/>
          <w:shd w:val="clear" w:color="auto" w:fill="FFFFFF"/>
        </w:rPr>
        <w:t xml:space="preserve"> και παρακαλώ να τηρηθεί ο χρόνος. </w:t>
      </w:r>
    </w:p>
    <w:p w14:paraId="56AE4DF6" w14:textId="77777777" w:rsidR="00845C2F" w:rsidRDefault="0009484C">
      <w:pPr>
        <w:spacing w:after="0" w:line="600" w:lineRule="auto"/>
        <w:ind w:firstLine="720"/>
        <w:jc w:val="both"/>
        <w:rPr>
          <w:rFonts w:eastAsia="Times New Roman" w:cs="Times New Roman"/>
        </w:rPr>
      </w:pPr>
      <w:r>
        <w:rPr>
          <w:rFonts w:eastAsia="Times New Roman" w:cs="Times New Roman"/>
          <w:b/>
        </w:rPr>
        <w:t>ΝΙΚΟΛΑΟΣ ΚΑΡΑΘΑΝΑΣΟΠΟΥΛΟΣ:</w:t>
      </w:r>
      <w:r>
        <w:rPr>
          <w:rFonts w:eastAsia="Times New Roman" w:cs="Times New Roman"/>
        </w:rPr>
        <w:t xml:space="preserve"> </w:t>
      </w:r>
      <w:r>
        <w:rPr>
          <w:rFonts w:eastAsia="Times New Roman"/>
          <w:bCs/>
        </w:rPr>
        <w:t xml:space="preserve">Ευχαριστώ, κυρία Πρόεδρε. </w:t>
      </w:r>
      <w:r>
        <w:rPr>
          <w:rFonts w:eastAsia="Times New Roman" w:cs="Times New Roman"/>
        </w:rPr>
        <w:t xml:space="preserve"> </w:t>
      </w:r>
    </w:p>
    <w:p w14:paraId="56AE4DF7" w14:textId="77777777" w:rsidR="00845C2F" w:rsidRDefault="0009484C">
      <w:pPr>
        <w:spacing w:after="0" w:line="600" w:lineRule="auto"/>
        <w:ind w:firstLine="720"/>
        <w:jc w:val="both"/>
        <w:rPr>
          <w:rFonts w:eastAsia="Times New Roman" w:cs="Times New Roman"/>
        </w:rPr>
      </w:pPr>
      <w:r>
        <w:rPr>
          <w:rFonts w:eastAsia="Times New Roman" w:cs="Times New Roman"/>
        </w:rPr>
        <w:t xml:space="preserve">Ακούσαμε πληθώρα αριθμών, προγραμμάτων, εργαλείων αναπτυξιακών και χρηματοδοτικών, αλλά επί της ουσίας δεν συζητήσαμε τι σημαίνει ανάπτυξη. Ας δούμε πρακτικά το ζήτημα, χωρίς να καταφεύγουμε σε χρηματοδοτικά εργαλεία και προγράμματα ΕΣΠΑ και όλα τα υπόλοιπα. </w:t>
      </w:r>
    </w:p>
    <w:p w14:paraId="56AE4DF8" w14:textId="77777777" w:rsidR="00845C2F" w:rsidRDefault="0009484C">
      <w:pPr>
        <w:spacing w:after="0" w:line="600" w:lineRule="auto"/>
        <w:ind w:firstLine="720"/>
        <w:jc w:val="both"/>
        <w:rPr>
          <w:rFonts w:eastAsia="Times New Roman" w:cs="Times New Roman"/>
        </w:rPr>
      </w:pPr>
      <w:r>
        <w:rPr>
          <w:rFonts w:eastAsia="Times New Roman" w:cs="Times New Roman"/>
        </w:rPr>
        <w:t xml:space="preserve">Για παράδειγμα, ο τουρισμός </w:t>
      </w:r>
      <w:r>
        <w:rPr>
          <w:rFonts w:eastAsia="Times New Roman"/>
          <w:bCs/>
        </w:rPr>
        <w:t>είναι</w:t>
      </w:r>
      <w:r>
        <w:rPr>
          <w:rFonts w:eastAsia="Times New Roman" w:cs="Times New Roman"/>
        </w:rPr>
        <w:t xml:space="preserve"> μια οικονομική δραστηριότητα, η οποία σπάει το ένα ρεκόρ μετά το άλλο αναπτυξιακά; </w:t>
      </w:r>
      <w:r>
        <w:rPr>
          <w:rFonts w:eastAsia="Times New Roman"/>
          <w:bCs/>
        </w:rPr>
        <w:t>Είναι</w:t>
      </w:r>
      <w:r>
        <w:rPr>
          <w:rFonts w:eastAsia="Times New Roman" w:cs="Times New Roman"/>
        </w:rPr>
        <w:t xml:space="preserve">. Ποια </w:t>
      </w:r>
      <w:r>
        <w:rPr>
          <w:rFonts w:eastAsia="Times New Roman"/>
          <w:bCs/>
        </w:rPr>
        <w:t>είναι,</w:t>
      </w:r>
      <w:r>
        <w:rPr>
          <w:rFonts w:eastAsia="Times New Roman" w:cs="Times New Roman"/>
        </w:rPr>
        <w:t xml:space="preserve"> αλήθεια, τα αποτελέσματα αυτής της ανάπτυξης στον τομέα του τουρισμού; </w:t>
      </w:r>
    </w:p>
    <w:p w14:paraId="56AE4DF9" w14:textId="77777777" w:rsidR="00845C2F" w:rsidRDefault="0009484C">
      <w:pPr>
        <w:spacing w:after="0" w:line="600" w:lineRule="auto"/>
        <w:ind w:firstLine="720"/>
        <w:jc w:val="both"/>
        <w:rPr>
          <w:rFonts w:eastAsia="Times New Roman" w:cs="Times New Roman"/>
        </w:rPr>
      </w:pPr>
      <w:r>
        <w:rPr>
          <w:rFonts w:eastAsia="Times New Roman" w:cs="Times New Roman"/>
        </w:rPr>
        <w:t xml:space="preserve">Η συγκέντρωση </w:t>
      </w:r>
      <w:r>
        <w:rPr>
          <w:rFonts w:eastAsia="Times New Roman"/>
          <w:bCs/>
        </w:rPr>
        <w:t>είναι</w:t>
      </w:r>
      <w:r>
        <w:rPr>
          <w:rFonts w:eastAsia="Times New Roman" w:cs="Times New Roman"/>
        </w:rPr>
        <w:t xml:space="preserve"> το πρώτο αποτέλεσμα. Η τουριστική δραστηριότητα συγκεντρώνεται σε όλο και λιγότερα χέρια. Στις μεγάλες αλυσίδες των ξενοδοχείων, των </w:t>
      </w:r>
      <w:r>
        <w:rPr>
          <w:rFonts w:eastAsia="Times New Roman" w:cs="Times New Roman"/>
          <w:lang w:val="en-US"/>
        </w:rPr>
        <w:t>tour</w:t>
      </w:r>
      <w:r>
        <w:rPr>
          <w:rFonts w:eastAsia="Times New Roman" w:cs="Times New Roman"/>
        </w:rPr>
        <w:t xml:space="preserve"> </w:t>
      </w:r>
      <w:r>
        <w:rPr>
          <w:rFonts w:eastAsia="Times New Roman" w:cs="Times New Roman"/>
          <w:lang w:val="en-US"/>
        </w:rPr>
        <w:t>operators</w:t>
      </w:r>
      <w:r>
        <w:rPr>
          <w:rFonts w:eastAsia="Times New Roman" w:cs="Times New Roman"/>
        </w:rPr>
        <w:t xml:space="preserve">, ενώ αντίθετα οι </w:t>
      </w:r>
      <w:r>
        <w:rPr>
          <w:rFonts w:eastAsia="Times New Roman" w:cs="Times New Roman"/>
        </w:rPr>
        <w:lastRenderedPageBreak/>
        <w:t xml:space="preserve">υπόλοιποι αυτοαπασχολούμενοι και επαγγελματίες στον κλάδο βλέπουν μέρα με τη μέρα τον τζίρο τους να πέφτει. </w:t>
      </w:r>
    </w:p>
    <w:p w14:paraId="56AE4DFA" w14:textId="77777777" w:rsidR="00845C2F" w:rsidRDefault="0009484C">
      <w:pPr>
        <w:spacing w:after="0" w:line="600" w:lineRule="auto"/>
        <w:ind w:firstLine="720"/>
        <w:jc w:val="both"/>
        <w:rPr>
          <w:rFonts w:eastAsia="Times New Roman" w:cs="Times New Roman"/>
          <w:bCs/>
          <w:shd w:val="clear" w:color="auto" w:fill="FFFFFF"/>
        </w:rPr>
      </w:pPr>
      <w:r>
        <w:rPr>
          <w:rFonts w:eastAsia="Times New Roman" w:cs="Times New Roman"/>
        </w:rPr>
        <w:t xml:space="preserve">Δεύτερον, αυτό το θαύμα στον τουρισμό και τα αλλεπάλληλα ρεκόρ έχουν ως αποτέλεσμα την εντατικοποίηση της εργασίας; Εδώ </w:t>
      </w:r>
      <w:r>
        <w:rPr>
          <w:rFonts w:eastAsia="Times New Roman" w:cs="Times New Roman"/>
          <w:bCs/>
          <w:shd w:val="clear" w:color="auto" w:fill="FFFFFF"/>
        </w:rPr>
        <w:t>υπάρχουν</w:t>
      </w:r>
      <w:r>
        <w:rPr>
          <w:rFonts w:eastAsia="Times New Roman" w:cs="Times New Roman"/>
        </w:rPr>
        <w:t xml:space="preserve"> εργαζόμενοι, οι οποίοι </w:t>
      </w:r>
      <w:r>
        <w:rPr>
          <w:rFonts w:eastAsia="Times New Roman"/>
          <w:bCs/>
        </w:rPr>
        <w:t>είναι</w:t>
      </w:r>
      <w:r>
        <w:rPr>
          <w:rFonts w:eastAsia="Times New Roman" w:cs="Times New Roman"/>
        </w:rPr>
        <w:t xml:space="preserve"> απλήρωτοι στον τομέα της </w:t>
      </w:r>
      <w:proofErr w:type="spellStart"/>
      <w:r>
        <w:rPr>
          <w:rFonts w:eastAsia="Times New Roman" w:cs="Times New Roman"/>
        </w:rPr>
        <w:t>ξενοδοχίας</w:t>
      </w:r>
      <w:proofErr w:type="spellEnd"/>
      <w:r>
        <w:rPr>
          <w:rFonts w:eastAsia="Times New Roman" w:cs="Times New Roman"/>
        </w:rPr>
        <w:t xml:space="preserve">. Εφαρμόζονται συμβάσεις που ξεφεύγουν από τη φαντασία: συμβάσεις μέρας, συμβάσεις ώρας, υπάρχει ο ηλικιακός ρατσισμός. </w:t>
      </w:r>
    </w:p>
    <w:p w14:paraId="56AE4DFB"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αυτά αποτελέσματα αυτής της φανταστικής τουριστικής ανάπτυξης που τα βιώνουν καθημερινά στο πετσί τους οι ξενοδοχοϋπάλληλοι; Βεβαίως.</w:t>
      </w:r>
    </w:p>
    <w:p w14:paraId="56AE4DFC"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τρίτο στοιχείο: Αυτή η τουριστική δραστηριότητα αποτελεί πολυτέλεια για τη συντριπτική πλειοψηφία της λαϊκής οικογένειας. Έτσι ακριβώς είναι. Δεν μπορούν να κάνουν ούτε μία μέρα διακοπές, να πάνε να ξεκουραστούν. </w:t>
      </w:r>
    </w:p>
    <w:p w14:paraId="56AE4DFD"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αναδεικνύει πρακτικά τι σημαίνει ανάπτυξη για εσάς και για τα άλλα κόμματα, που υπερασπίζεστε ακριβώς αυτόν τον καπιταλιστικό χαρακτήρα της ανάπτυξης. </w:t>
      </w:r>
    </w:p>
    <w:p w14:paraId="56AE4DFE"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μια ανάπτυξη, λοιπόν, η οποία συσσωρεύει τον πλούτο σε όλο και λιγότερα χέρια. Και αν με πείτε υπερβολικό, κοιτάξτε στις δημοσιεύσεις που έχω κάνει και πρόσφατα σε πόσα χέρια συγκεντρώνεται ο πλούτος σε παγκόσμιο επίπεδο. Το 1% των πιο πλούσιων σε παγκόσμιο επίπεδο κατέχει πάνω από το 50% του παγκόσμιου πλούτου. Άρα, λοιπόν, υπάρχει συσσώρευση του πλούτου σε όλο και λιγότερα χέρια, ενός πλούτου που πολλαπλασιάζεται. </w:t>
      </w:r>
    </w:p>
    <w:p w14:paraId="56AE4DFF"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υπάρχει όξυνση των κοινωνικών ανισοτήτων. Όλο και ευρύτερα στρώματα βλέπουμε να ζουν πολύ κάτω από το επίπεδο των αναγκών, το επίπεδο ανάπτυξης της παραγωγικότητας της εργασίας και το επίπεδο της αξιοποίησης των παραγωγικών δυνάμεων. </w:t>
      </w:r>
    </w:p>
    <w:p w14:paraId="56AE4E00"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όλα αυτά δεν λέτε κουβέντα. Ούτε εσείς είπατε ούτε το ΠΑΣΟΚ και η Δημοκρατική Συμπαράταξη, αλλά και τα άλλα κόμματα. Ή όταν λέτε κουβέντα, απλά κάνετε διαπιστώσεις οι οποίες δεν έχουν κανένα απολύτως αποτέλεσμα.</w:t>
      </w:r>
    </w:p>
    <w:p w14:paraId="56AE4E01"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Τσακώνεστε για το ποιος θα είναι ο καλύτερος διαχειριστής για την υλοποίηση, την ικανοποίηση των αναγκών των μονοπωλιακών ομίλων. </w:t>
      </w:r>
    </w:p>
    <w:p w14:paraId="56AE4E02"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θέμα, λοιπόν, επί της ουσίας δεν είναι η ανάπτυξη, αλλά ποιος κερδίζει από αυτή την ανάπτυξη και ποιος χάνει. Το ζήτημα είναι ανάπτυξη για ποιον. Θα έχουμε μια ανάπτυξη, η οποία στο επίκεντρό της θα έχει την ικανοποίηση των λαϊκών αναγκών ή το καπιταλιστικό κέρδος; </w:t>
      </w:r>
    </w:p>
    <w:p w14:paraId="56AE4E03"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θέσουμε τώρα ορισμένα πολύ συγκεκριμένα ερωτήματα. Βεβαίως, δεν θα απαντηθούν, το ξέρουμε, γιατί τα έχουμε θέσει ξανά και άλλες φορές. Υπάρχουν ή όχι πλουτοπαραγωγικές πηγές στην Ελλάδα; Βεβαίως, υπάρχουν πλουτοπαραγωγικές πηγές. Γιατί καταστρέφονται ή δεν αξιοποιούνται; Ποιος φταίει; Και δεν λέμε μόνο την περίοδο της κρίσης, αλλά και την περίοδο της ανάπτυξης. Μια σειρά κλάδοι της οικονομίας καταστράφηκαν την περίοδο των παχιών αγελάδων, τη δεκαετία του 1990, τη δεκαετία του 2000. </w:t>
      </w:r>
    </w:p>
    <w:p w14:paraId="56AE4E04"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Μήπως φταίνε οι κεφαλαιοκράτες, οι οποίοι ακριβώς δεν θέλουν να επενδύουν σε αυτούς τους κλάδους, γιατί δεν έχουν διασφαλισμένο κέρδος ή μπορούν να βρουν αλλού υψηλότερο ποσοστό κέρδους, σε άλλους κλάδους, σε άλλους τομείς, ή μεταφέρουν τις παραγωγικές δραστηριότητες στο εξωτερικό, όπως έγινε, στις βαλκανικές χώρες, Τουρκία και αλλού; Αναρχία της παραγωγής λέγεται αυτό. </w:t>
      </w:r>
    </w:p>
    <w:p w14:paraId="56AE4E05"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Υπάρχει ή όχι έμπειρο εργατοϋπαλληλικό δυναμικό; Γιατί δεν αξιοποιείται; Γιατί με βάση τα στοιχεία της Ευρωπαϊκής Κεντρικής Τράπεζας χθες, το 31,7% είναι άνεργοι επί της ουσίας; Και το μέγεθος είναι μεγαλύτερο, αλλά ας πάρουμε αυτό που λέει η Ευρωπαϊκή Κεντρική Τράπεζα και όχι το 21%. </w:t>
      </w:r>
    </w:p>
    <w:p w14:paraId="56AE4E06"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τα επιτεύγματα της έρευνας, της επιστήμης και της τεχνολογίας, όταν αξιοποιούνται, αξιοποιούνται σε βάρος των εργαζόμενων; Ενώ αυξάνουν την παραγωγικότητα της εργασίας, πετάνε τους εργαζόμενους ως άχρηστους. Αντί να μειώνεται ο χρόνος της εργασίας, να αυξάνονται οι αποδοχές τους γιατί γίνονται πιο παραγωγικοί, να δουλεύουν δηλαδή λιγότερο και να αμείβονται πολύ καλύτερα, από τη στιγμή που έγιναν πιο παραγωγικοί, δεν γίνεται αυτό αλλά το αντίθετο. Τους πετάνε ως άχρηστους έξω από την παραγωγική διαδικασία. </w:t>
      </w:r>
    </w:p>
    <w:p w14:paraId="56AE4E07"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ταυτόχρονα τα αποτελέσματα αυτής της έρευνας και της τεχνολογίας είναι απλησίαστα, πανάκριβα για τα λαϊκά στρώματα. Και ας πάρουμε μόνο το ζήτημα του φαρμάκου. Πολλά επιτεύγματα της έρευνας και της τεχνολογίας δεν αξιοποιούνται, γιατί δεν συμφέρει τους κεφαλαιοκράτες. Αυτοί είναι οι παράγοντες. </w:t>
      </w:r>
    </w:p>
    <w:p w14:paraId="56AE4E08"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λοιπόν, αυτά που δεν θέλουν να αξιοποιηθούν οι πλουτοπαραγωγικές πηγές, το εργατοϋπαλληλικό δυναμικό, ή αξιοποιούν για λογαριασμό τους τα αποτελέσματα της έρευνας και της τεχνολογίας είναι τα συμφέροντα των κεφαλαιοκρατών, η ανάγκη, δηλαδή, για καπιταλιστικό κέρδος. </w:t>
      </w:r>
    </w:p>
    <w:p w14:paraId="56AE4E09" w14:textId="77777777" w:rsidR="00845C2F" w:rsidRDefault="0009484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με αυτό, κύριε Υπουργέ, πρέπει να ξεμπερδέψουμε. Δεν μπορεί να αποτελεί το κίνητρο, τον μοχλό της οικονομίας. Είναι παρασιτικό κίνητρο αυτό. Γι’ αυτόν τον λόγο καταστρέφει την εργατική δύναμη, γι’ αυτόν τον λόγο καταστρέφει παραγωγικές δυνατότητες. Γι’ αυτόν τον λόγο κάνει πολέμους για τη σωτηρία του το καπιταλιστικό κέρδος. </w:t>
      </w:r>
    </w:p>
    <w:p w14:paraId="56AE4E0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Αυτό το καπιταλιστικό κέρδος και η υπεράσπισή του βρίσκεται πίσω από τα μνημόνια, πίσω από την αντιλαϊκή πολιτική που εφαρμόζετε εσείς και οι προηγούμενες κυβερνήσεις.</w:t>
      </w:r>
    </w:p>
    <w:p w14:paraId="56AE4E0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Ποιοι θέλουν φθηνούς εργαζόμενους χωρίς δικαιώματα; Οι βιομήχανοι, οι εφοπλιστές, οι τραπεζίτες, οι μεγαλέμποροι. Αυτοί είπαν και σε εσάς και στις προηγούμενες κυβερνήσεις μέσω της τρόικας να καταργήσετε με τα μνημόνια ό,τι κατακτήσεις και δικαιώματα είχε η εργατική τάξη, να μειώσετε τους μισθούς και τις συντάξεις.</w:t>
      </w:r>
    </w:p>
    <w:p w14:paraId="56AE4E0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Ποιοι θέλουν κίνητρα και προνόμια, με αναπτυξιακούς νόμους, φοροαπαλλαγές, </w:t>
      </w:r>
      <w:proofErr w:type="spellStart"/>
      <w:r>
        <w:rPr>
          <w:rFonts w:eastAsia="Times New Roman" w:cs="Times New Roman"/>
          <w:szCs w:val="24"/>
        </w:rPr>
        <w:t>φοροασυλίες</w:t>
      </w:r>
      <w:proofErr w:type="spellEnd"/>
      <w:r>
        <w:rPr>
          <w:rFonts w:eastAsia="Times New Roman" w:cs="Times New Roman"/>
          <w:szCs w:val="24"/>
        </w:rPr>
        <w:t xml:space="preserve">; Αυτοί. Ποιος τα πληρώνει αυτά; Οι εργαζόμενοι, με την αύξηση της φορολογίας τους, με το τεράστιο κρατικό χρέος που δημιουργήθηκε για να ικανοποιήσετε τα αυτονόητα συμφέροντα και του λαού. </w:t>
      </w:r>
    </w:p>
    <w:p w14:paraId="56AE4E0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Σήμερα καλείται ο λαός στο διηνεκές να πληρώνει ένα κρατικό χρέος, για το οποίο δεν ευθύνεται και από το οποίο δεν επωφελήθηκε καθόλου.</w:t>
      </w:r>
    </w:p>
    <w:p w14:paraId="56AE4E0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Ποιοι ζητούν την απελευθέρωση των αγορών, το άνοιγμα των λεγόμενων «κλειστών επαγγελμάτων», τις ιδιωτικοποιήσεις; Αυτοί, ώστε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κεφάλαιά τους να επενδυθούν και σε άλλους τομείς, να εμπορευματοποιήσετε και άλλους τομείς των κοινωνικών αναγκών.</w:t>
      </w:r>
    </w:p>
    <w:p w14:paraId="56AE4E0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Αυτούς, λοιπόν, τους βιομήχανους, τους κεφαλαιοκράτες, τους εφοπλιστές, τους τραπεζίτες πρέπει να σημαδέψει με την πάλη του ο λαός και βεβαίως και τις κυβερνήσεις που εξυπηρετούν αυτά τα συμφέροντα. </w:t>
      </w:r>
    </w:p>
    <w:p w14:paraId="56AE4E1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Μπορεί, πραγματικά, να αξιοποιηθεί το σύνολο των παραγωγικών δυνατοτήτων, να αξιοποιηθεί αυτή η τεράστια αύξηση της παραγωγικότητας της εργασίας προς όφελος του λαού μόνο μέσα από την κοινωνικοποίηση των μέσων παραγωγής, τον κεντρικό επιστημονικό σχεδιασμό και τον εργατικό έλεγχο. Με βάση αυτούς τους τρεις άξονες μπορεί να οργανωθεί η οικονομία και η παραγωγή προς όφελος του λαού και των αναγκών του.</w:t>
      </w:r>
    </w:p>
    <w:p w14:paraId="56AE4E11"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ολοκληρώστε.</w:t>
      </w:r>
    </w:p>
    <w:p w14:paraId="56AE4E1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Ολοκληρώνω, κυρία Πρόεδρε.</w:t>
      </w:r>
    </w:p>
    <w:p w14:paraId="56AE4E1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Αυτό μπορεί να γίνει μόνο μέσα από την αποδέσμευσή μας από τους ιμπεριαλιστικούς οργανισμούς, την Ευρωπαϊκή Ένωση, το Διεθνές Νομισματικό Ταμείο και το ΝΑΤΟ, με μονομερή διαγραφή του χρέους και με ισότιμες σχέσεις με άλλα κράτη.</w:t>
      </w:r>
    </w:p>
    <w:p w14:paraId="56AE4E1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Άρα αυτό που απαιτείται είναι η ανατροπή των συσχετισμών, να πετάξει, δηλαδή, η εργατική τάξη από το σβέρκο της τους εκμεταλλευτές της, να πάρει αυτή στα χέρια της την εξουσία.</w:t>
      </w:r>
    </w:p>
    <w:p w14:paraId="56AE4E1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56AE4E1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56AE4E1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ΑΝΕΛ κ. Λαζαρίδης, Βουλευτής Β΄ Θεσσαλονίκης, για έξι λεπτά.</w:t>
      </w:r>
    </w:p>
    <w:p w14:paraId="56AE4E18"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κυρία Πρόεδρε.</w:t>
      </w:r>
    </w:p>
    <w:p w14:paraId="56AE4E1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αυτή την επερώτηση, ακόμα και διαβάζοντας μόνον τον τίτλο, το ΠΑΣΟΚ δείχνει ότι δεν ξεχνά τον «καλό» του εαυτό. </w:t>
      </w:r>
    </w:p>
    <w:p w14:paraId="56AE4E1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Το ΠΑΣΟΚ ξέρουμε ότι είναι συνώνυμο της διαπλοκής, του ψεύδους κ.λπ.. Ακούσαμε ένα σωρό πράγματα σήμερα. Το κόμμα το οποίο είναι το κατ’ εξοχήν υπεύθυνο για την καταστροφή της χώρας, κατηγορεί και ασκεί κριτική –και μάλιστα παράλογη- σε αυτή την Κυβέρνηση, η οποία προσπαθεί να διορθώσει και να σηκώσει τη χώρα στα πόδια της. </w:t>
      </w:r>
    </w:p>
    <w:p w14:paraId="56AE4E1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το σχόλιο ενός καλού συναδέλφου για την αλιεία. Μίλησε για απορρόφηση 0% για την αλιεία. Θα του απαντήσω υπενθυμίζοντάς του ότι οι δικές τους Κυβερνήσεις επιδοτούσαν τότε την καταστροφή των καϊκιών από τους αλιείς. Δεν ξέρω αν θυμάστε, κύριε Υπουργέ. </w:t>
      </w:r>
    </w:p>
    <w:p w14:paraId="56AE4E1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Άκουσα έναν συνάδελφο από το ΠΑΣΟΚ, ο οποίος παρομοίασε –για να δείτε, κύριοι συνάδελφοι, ποια ήταν η οικονομική πολιτική τους- την οικονομία με το ελατήριο και με τον πάτο. Έτσι κυβερνούσαν. Περίμεναν πότε θα πιάσει η οικονομία πάτο. Τότε ακούγαμε -και από εδώ, από το Βήμα της Ολομέλειας, όταν μιλούσαν και από τις τηλεοράσεις- να λένε «πιάσαμε πάτο και τώρα περιμένουμε άνοδο της οικονομίας». Ήταν, όμως, τόσο ανίκανοι που αποδείχθηκε ότι από τον πάτο υπήρχε ακόμα πιο πάτος και τελικά μας έφτασαν εδώ που μας έφτασαν. Έκλεισαν διακόσιες πενήντα δύο χιλιάδες επιχειρήσεις. Η απόλυτη καταστροφή. </w:t>
      </w:r>
    </w:p>
    <w:p w14:paraId="56AE4E1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Μίλησε, επίσης, κάποιος συνάδελφος επίσης από το ΠΑΣΟΚ για τη γεωργία. Η γεωργία, ξέρετε, το 1981, όταν μπήκαμε στην ΕΟΚ, ήταν στο 23% του ΑΕΠ. Τον Δεκέμβριο του 2014, όταν παρέδωσαν την κυβέρνηση τα δύο κόμματα, η γεωργία είχε πέσει κάτω από το 3%. Αν το δούμε σε απόλυτα, σε οικονομικά μεγέθη το 1981 ήταν στα 10,5 δισεκατομμύρια ευρώ και τον Δεκέμβριο του 2014 το είχαν </w:t>
      </w:r>
      <w:r>
        <w:rPr>
          <w:rFonts w:eastAsia="Times New Roman" w:cs="Times New Roman"/>
          <w:szCs w:val="24"/>
        </w:rPr>
        <w:lastRenderedPageBreak/>
        <w:t>ρίξει στα 5,5 με 5,7 δισεκατομμύρια ευρώ, δηλαδή κάτω από το μισό. Αυτή, δηλαδή, ήταν η ικανότητά τους;</w:t>
      </w:r>
    </w:p>
    <w:p w14:paraId="56AE4E1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Αφήστε που αυτή η Κυβέρνηση πληρώνει ακόμη σήμερα οφειλές, όσον αφορά ενισχύσεις κ.λπ. προς τους αγρότες, οι οποίες ξεκινούν από το 2008-2009. Να μην ξεχνάμε και τις ανακτήσεις από τα διάφορα πακέτα. Μιλούμε για ανακτήσεις από το 2008-2009 κ.λπ., που ζητούν οι Ευρωπαίοι και μάλιστα εντόκως. Αυτές ήταν οι ικανότητές τους.</w:t>
      </w:r>
    </w:p>
    <w:p w14:paraId="56AE4E1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Ένας άλλος εκπρόσωπος από το ΠΑΣΟΚ που μίλησε για την υγεία, αποκάλυψε ποιος ήταν ο στόχος τους. Είναι κάτι για το οποίο φωνάζαμε εμείς, αλλά το αποκάλυψε εδώ, μιλώντας για τον ιδιωτικό τομέα, για την υγεία, για τα ιδιωτικά νοσηλευτήρια κ.λπ., όπου λέει ότι αδικούνται τα ιδιωτικά νοσηλευτήρια κ.λπ.. Αυτό προσπαθούσαν αυτοί, να μηδενίσουν τον δημόσιο χαρακτήρα της υγείας και να στρέψουν όλον τον κόσμο προς την ιδιωτική υγεία.</w:t>
      </w:r>
    </w:p>
    <w:p w14:paraId="56AE4E2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Αυτή η Κυβέρνηση προσπαθεί να στήσει ξανά στα πόδια της τη δημόσια υγεία. Τα έχει καταφέρει και ο κόσμος νιώθει ασφάλεια.</w:t>
      </w:r>
    </w:p>
    <w:p w14:paraId="56AE4E2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Εδώ θέλω να υπενθυμίσω -δεν έκανε καμμία αναφορά ο συνάδελφος- τις οφειλές της τότε κυβερνήσεως προς τα δημόσια νοσοκομεία. Πάνω στη Θεσσαλονίκη -το λέω για πολλοστή φορά- το «Παπαγεωργίου» είχε φτάσει στα όρια του κλεισίματος. Η οφειλή ήταν 240 εκατομμύρια από το 2012. Το 2012 αυτή η κυβέρνηση κυβερνούσε; Όχι. Πριν από δέκα μήνες περίπου έδωσε πάνω από 70-80 εκατομμύρια αυτή η Κυβέρνηση για να μπορέσει να σταθεί όρθιο το νοσοκομείο. Το νοσοκομείο δεν μπορεί να το κατηγορήσει κανείς για κακή διαχείριση, γιατί οι οφειλές του νοσοκομείου προς τους προμηθευτές ήταν 70 εκατομμύρια. Άρα είχε θετικό αποτέλεσμα το νοσοκομείο 170 εκατομμύρια.</w:t>
      </w:r>
    </w:p>
    <w:p w14:paraId="56AE4E2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Έκλεισαν το Νοσοκομείο «Παναγία» στη Θεσσαλονίκη.</w:t>
      </w:r>
    </w:p>
    <w:p w14:paraId="56AE4E2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Σημείωσα και κάτι άλλο εδώ. Έκανε κάποιος συνάδελφος αναφορά για τα λιμάνια, για την αξιοποίησή τους κ.λπ.. Καλά, επί ΠΑΣΟΚ δεν ήταν τότε που αλυσοδένονταν στα κάγκελα και δεν άφηναν την κυβέρνηση Καραμανλή να προχωρήσει στην αξιοποίηση των λιμανιών; Τώρα τι θέλει να πει, δηλαδή, το ΠΑΣΟΚ; Να αποποιηθεί των ευθυνών του; Να βγει να ζητήσει μια συγγνώμη.</w:t>
      </w:r>
    </w:p>
    <w:p w14:paraId="56AE4E2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Κάποιος άλλος συνάδελφος έκανε λόγο για τις μειώσεις. Δεκατρείς μειώσεις έκανε η κυβέρνηση ΠΑΣΟΚ και ΠΑΣΟΚ Νέας Δημοκρατίας μέσα σε πέντε χρόνια.</w:t>
      </w:r>
    </w:p>
    <w:p w14:paraId="56AE4E2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Τα λέω τώρα εν τάχει, κυρία Πρόεδρε, και τηλεγραφικά, γιατί βλέπω ότι τελειώνει και ο χρόνος μου.</w:t>
      </w:r>
    </w:p>
    <w:p w14:paraId="56AE4E2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Για τις τηλεοπτικές άδειες αυτοί φώναζαν για απεριόριστο αριθμό. Βγήκε και έλεγε τότε η Κυβέρνηση -πριν από έναν χρόνο- ότι δεν είναι απεριόριστος ο αριθμός και έρχεται τώρα και δικαιώνεται. Επτά είναι οι άδειες. Τις έβγαλε το Ραδιοτηλεοπτικό Συμβούλιο. Τώρα έρχονται ξανά και τα γυρνούν και λένε «όχι, δεν λέγαμε εμείς για απεριόριστο αριθμό».</w:t>
      </w:r>
    </w:p>
    <w:p w14:paraId="56AE4E2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ευτυχώς υπάρχουν τα Πρακτικά, τα οποία φανερώνουν ποιος λέει αλήθεια και ποιος ψέματα.</w:t>
      </w:r>
    </w:p>
    <w:p w14:paraId="56AE4E28" w14:textId="77777777" w:rsidR="00845C2F" w:rsidRDefault="0009484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6AE4E2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56AE4E2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Ως προς τον τουρισμό, για όνομα του θεού! Θα σας αναφέρω δύο αριθμούς. Ο παγκόσμιος δείκτης ανάπτυξης του τουρισμού είναι 3% και στην πατρίδα μας είναι 7%. Δηλαδή, είμαστε δυόμισι </w:t>
      </w:r>
      <w:r>
        <w:rPr>
          <w:rFonts w:eastAsia="Times New Roman" w:cs="Times New Roman"/>
          <w:szCs w:val="24"/>
        </w:rPr>
        <w:lastRenderedPageBreak/>
        <w:t>φορές επάνω από τον παγκόσμιο δείκτη. Επομένως πρέπει να συγχαρούμε το Υπουργείο και αυτή την Κυβέρνηση για τις επιδόσεις της στον τουρισμό και όχι να λέμε αυτά τα πράγματα.</w:t>
      </w:r>
    </w:p>
    <w:p w14:paraId="56AE4E2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Όσον αφορά στο παρακράτος, παρακράτος ήταν αυτοί οι οποίοι πήγαιναν και νοσηλεύονταν δωρεάν στο Νοσοκομείο «Ερρίκος Ντυνάν» και το χρέωσαν με πάνω από 28 εκατομμύρια. Πάνω από 28 εκατομμύρια νοσήλια έχει να λαμβάνει από ανθρώπους, οι οποίοι ούτε αναξιοπαθούντες ήταν ούτε είχαν πρόβλημα καταβολής των δαπανών αυτών.</w:t>
      </w:r>
    </w:p>
    <w:p w14:paraId="56AE4E2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Επίσης, είναι γνωστά τα θαλασσοδάνεια στα ΜΜΕ κ.λπ. και τη στήριξη από τα ΜΜΕ στα κόμματά τους.</w:t>
      </w:r>
    </w:p>
    <w:p w14:paraId="56AE4E2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Ένας άλλος συνάδελφος έκανε αναφορά στα πρωτογενή πλεονάσματα. Αυτή η Κυβέρνηση με τις προσπάθειές της μείωσε κατά 20 δισεκατομμύρια τα μέτρα δημοσιονομικής προσαρμογής, για τα οποία είχαν δεσμευτεί αυτοί. Δηλαδή, η χώρα μας πληρώνει 20 δισεκατομμύρια λιγότερα, γιατί αυτοί είχαν συμφωνήσει σε παράλογα πρωτογενή πλεονάσματα.</w:t>
      </w:r>
    </w:p>
    <w:p w14:paraId="56AE4E2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Κλείνω εδώ με την αναφορά που έκανε ένας συνάδελφος για τις τράπεζες. Μην ξεχνάμε ότι οι δικές τους κυβερνήσεις έκλεισαν τις τράπεζες, δηλαδή την Εμπορική, την Αγροτική, το Ταχυδρομικό Ταμιευτήριο. Μάλιστα, αφού έκλεισαν αυτές τις τράπεζες, δημιούργησαν και το πρόβλημα με την άστοχη πολιτική τους και το </w:t>
      </w:r>
      <w:r>
        <w:rPr>
          <w:rFonts w:eastAsia="Times New Roman" w:cs="Times New Roman"/>
          <w:szCs w:val="24"/>
          <w:lang w:val="en-US"/>
        </w:rPr>
        <w:t>PSI</w:t>
      </w:r>
      <w:r>
        <w:rPr>
          <w:rFonts w:eastAsia="Times New Roman" w:cs="Times New Roman"/>
          <w:szCs w:val="24"/>
        </w:rPr>
        <w:t xml:space="preserve"> ακόμα και στις τράπεζες που έμειναν ανοικτές. </w:t>
      </w:r>
    </w:p>
    <w:p w14:paraId="56AE4E2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Και θα κλείσω εδώ με τη φράση…</w:t>
      </w:r>
    </w:p>
    <w:p w14:paraId="56AE4E3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Λαζαρίδη, όλο κλείνετε, αλλά δεν κλείνετε!</w:t>
      </w:r>
    </w:p>
    <w:p w14:paraId="56AE4E31"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Κυρία Πρόεδρε, παραβίασα για ένα λεπτό τον χρόνο.</w:t>
      </w:r>
    </w:p>
    <w:p w14:paraId="56AE4E3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Δύο λεπτά, κύριε συνάδελφε.</w:t>
      </w:r>
    </w:p>
    <w:p w14:paraId="56AE4E33"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Ξέρετε, στην οικοδομή λέμε το εξής: Υπάρχουν δύο μεγάλες κατηγορίες, οι </w:t>
      </w:r>
      <w:proofErr w:type="spellStart"/>
      <w:r>
        <w:rPr>
          <w:rFonts w:eastAsia="Times New Roman" w:cs="Times New Roman"/>
          <w:szCs w:val="24"/>
        </w:rPr>
        <w:t>κατεδαφιστές</w:t>
      </w:r>
      <w:proofErr w:type="spellEnd"/>
      <w:r>
        <w:rPr>
          <w:rFonts w:eastAsia="Times New Roman" w:cs="Times New Roman"/>
          <w:szCs w:val="24"/>
        </w:rPr>
        <w:t xml:space="preserve"> και οι οικοδόμοι. Οι </w:t>
      </w:r>
      <w:proofErr w:type="spellStart"/>
      <w:r>
        <w:rPr>
          <w:rFonts w:eastAsia="Times New Roman" w:cs="Times New Roman"/>
          <w:szCs w:val="24"/>
        </w:rPr>
        <w:t>κατεδαφιστές</w:t>
      </w:r>
      <w:proofErr w:type="spellEnd"/>
      <w:r>
        <w:rPr>
          <w:rFonts w:eastAsia="Times New Roman" w:cs="Times New Roman"/>
          <w:szCs w:val="24"/>
        </w:rPr>
        <w:t xml:space="preserve"> δεν μπορούν να χτίσουν. Οι οικοδόμοι είναι αυτοί που σηκώνουν τις οικοδομές. Αυτά τα δύο κόμματα, η Νέα Δημοκρατία και το ΠΑΣΟΚ, έχουν καταχωριστεί πλέον στη συνείδηση του ελληνικού λαού ως </w:t>
      </w:r>
      <w:proofErr w:type="spellStart"/>
      <w:r>
        <w:rPr>
          <w:rFonts w:eastAsia="Times New Roman" w:cs="Times New Roman"/>
          <w:szCs w:val="24"/>
        </w:rPr>
        <w:t>κατεδαφιστές</w:t>
      </w:r>
      <w:proofErr w:type="spellEnd"/>
      <w:r>
        <w:rPr>
          <w:rFonts w:eastAsia="Times New Roman" w:cs="Times New Roman"/>
          <w:szCs w:val="24"/>
        </w:rPr>
        <w:t xml:space="preserve">. Άρα δεν μπορούν να ζητούν από τον κόσμο να τους εμπιστευτεί να ανοικοδομήσουν τη χώρα. </w:t>
      </w:r>
    </w:p>
    <w:p w14:paraId="56AE4E3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6AE4E3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τον λόγο έχει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 Βουλευτής Α΄ Θεσσαλονίκης.</w:t>
      </w:r>
    </w:p>
    <w:p w14:paraId="56AE4E3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σε σας ποντάρω έξι λεπτά.</w:t>
      </w:r>
    </w:p>
    <w:p w14:paraId="56AE4E37"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κυρία Πρόεδρε.</w:t>
      </w:r>
    </w:p>
    <w:p w14:paraId="56AE4E3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αγαπητοί τρεις συνάδελφοι εντός της Αιθούσης, θα πω ορισμένες αλήθειες. Ο κ. Σαμαράς έσκιζε μνημόνια προεκλογικά. Ο κ. Τσίπρας έκανε ακριβώς το ίδιο. Ο κ. Σαμαράς το έκανε με κοστούμι, ο κ. Τσίπρας το έκανε χωρίς κοστούμι. Ο κ. Σαμαράς το έκανε στο Ζάππειο, ο κ. Τσίπρας πάνω σε ένα τρακτέρ. Και οι δύο Κυβερνήσεις υλοποίησαν διαφορετική πολιτική από αυτή που υποσχέθηκαν. Και οι δύο συγκυβερνήσεις άλλα υποσχέθηκαν και άλλα έκαναν. </w:t>
      </w:r>
    </w:p>
    <w:p w14:paraId="56AE4E3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Όλες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παρ’ όλο το βάρος των ευθυνών που είχαν πάνω τους, είπαν ψέματα και πήραν την ψήφο του ελληνικού λαού. Η πρώτη κυβέρνηση του Γιώργου Παπανδρέου, η δεύτερη συγκυβέρνηση του Αντώνη Σαμαρά υπηρέτησαν για δυόμισι χρόνια -το ίδιο ενδεχομένως </w:t>
      </w:r>
      <w:r>
        <w:rPr>
          <w:rFonts w:eastAsia="Times New Roman" w:cs="Times New Roman"/>
          <w:szCs w:val="24"/>
        </w:rPr>
        <w:lastRenderedPageBreak/>
        <w:t>μπορεί και η συγκεκριμένη Κυβέρνηση να αντέξει- και έπεσαν από μόνες τους, επειδή ακριβώς δεν μπόρεσαν να υλοποιήσουν τα ψέματα, τα οποία είχαν πει.</w:t>
      </w:r>
    </w:p>
    <w:p w14:paraId="56AE4E3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είναι αυτό τελικά που κρατά τις κυβερνήσεις; Τι το σημαντικό έχουν αυτές οι καρέκλες που κρατάνε τις κυβερνήσεις για δυόμισι και τρία χρόνια; Παρ’ όλο το βάρος που έχουν πάνω τους, αυτές οι καρέκλες έχουν μεγαλύτερη αξία από την αξία του μέλλοντος της χώρας; </w:t>
      </w:r>
    </w:p>
    <w:p w14:paraId="56AE4E3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Η χώρα έχει να αντιμετωπίσει περισσότερες προκλήσεις, παρά προοπτικές. Οι προοπτικές είναι μόνο στο μυαλό της Κυβέρνησης. Όλοι οι άλλοι κατά την Κυβέρνηση ζούμε στον κόσμο μας. Δεν έχουμε ανεργία, δεν έχουμε λουκέτα, δεν έχουμε φόρους, δεν έχουμε μειώσεις μισθών και συντάξεων, έρχεται η ανάπτυξη αλλά εμείς δεν μπορούμε να τη δούμε πώς έρχεται και –το σημαντικότερο- μπορούμε επί σαράντα χρόνια να έχουμε πρωτογενή πλεονάσματα 2%, αλλά δεν το ξέρουμε!</w:t>
      </w:r>
    </w:p>
    <w:p w14:paraId="56AE4E3C" w14:textId="77777777" w:rsidR="00845C2F" w:rsidRDefault="0009484C">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Η Αρχαία Ελληνική Γραμματεία, κυρίες και κύριοι συνάδελφοι, φαίνεται πως έχει την τιμητική της αυτές τις μέρες. Στον Λευκό Οίκο, ξέρετε, φωνάζουν καθηγητές πανεπιστημίων για να εξηγήσουν τι συμπεράσματα είχε βγάλει ο Θουκυδίδης κατά τη διάρκεια του Πελοποννησιακού Πολέμου και πώς αυτά θα μπορούσαν να βρουν εφαρμογή σήμερα. Όπως πληροφορήθηκα, μάλιστα, πρόσφατα, στο πλαίσιο ενός ειδικού προγράμματος ψυχολογικής υποστήριξης και προετοιμασίας για τον αμερικανικό στρατό και για τις ένοπλες δυνάμεις, </w:t>
      </w:r>
      <w:r w:rsidRPr="00234EEB">
        <w:rPr>
          <w:rFonts w:eastAsia="Times New Roman" w:cs="Times New Roman"/>
          <w:color w:val="000000" w:themeColor="text1"/>
          <w:szCs w:val="24"/>
        </w:rPr>
        <w:t xml:space="preserve">παρουσιάζονται τακτικά εδώ και δεκαετίες σε θεατρικές παραστάσεις οι τραγωδίες του Αίαντα και του Φιλοκτήτη. </w:t>
      </w:r>
    </w:p>
    <w:p w14:paraId="56AE4E3D" w14:textId="77777777" w:rsidR="00845C2F" w:rsidRDefault="0009484C">
      <w:pPr>
        <w:spacing w:after="0" w:line="600" w:lineRule="auto"/>
        <w:ind w:firstLine="720"/>
        <w:jc w:val="both"/>
        <w:rPr>
          <w:rFonts w:eastAsia="Times New Roman" w:cs="Times New Roman"/>
          <w:color w:val="000000" w:themeColor="text1"/>
          <w:szCs w:val="24"/>
        </w:rPr>
      </w:pPr>
      <w:r w:rsidRPr="00234EEB">
        <w:rPr>
          <w:rFonts w:eastAsia="Times New Roman" w:cs="Times New Roman"/>
          <w:color w:val="000000" w:themeColor="text1"/>
          <w:szCs w:val="24"/>
        </w:rPr>
        <w:t xml:space="preserve">(Στο σημείο αυτό την Προεδρική Έδρα καταλαμβάνει ο Ζ΄ Αντιπρόεδρος της Βουλής κ. </w:t>
      </w:r>
      <w:r w:rsidRPr="00955AB8">
        <w:rPr>
          <w:rFonts w:eastAsia="Times New Roman" w:cs="Times New Roman"/>
          <w:b/>
          <w:color w:val="000000" w:themeColor="text1"/>
          <w:szCs w:val="24"/>
        </w:rPr>
        <w:t>ΣΠΥΡΙΔΩΝ ΛΥΚΟΥΔΗΣ</w:t>
      </w:r>
      <w:r w:rsidRPr="00234EEB">
        <w:rPr>
          <w:rFonts w:eastAsia="Times New Roman" w:cs="Times New Roman"/>
          <w:color w:val="000000" w:themeColor="text1"/>
          <w:szCs w:val="24"/>
        </w:rPr>
        <w:t>)</w:t>
      </w:r>
    </w:p>
    <w:p w14:paraId="56AE4E3E" w14:textId="77777777" w:rsidR="00845C2F" w:rsidRDefault="0009484C">
      <w:pPr>
        <w:spacing w:after="0" w:line="600" w:lineRule="auto"/>
        <w:ind w:firstLine="720"/>
        <w:jc w:val="both"/>
        <w:rPr>
          <w:rFonts w:eastAsia="Times New Roman" w:cs="Times New Roman"/>
          <w:szCs w:val="24"/>
        </w:rPr>
      </w:pPr>
      <w:r w:rsidRPr="004530D0">
        <w:rPr>
          <w:rFonts w:eastAsia="Times New Roman" w:cs="Times New Roman"/>
          <w:szCs w:val="24"/>
        </w:rPr>
        <w:lastRenderedPageBreak/>
        <w:t>Από την άλλη οι δημοσιογραφικές παραπομπές στις αρχαίες ελληνικές τραγωδίες με σκοπό την απόδοση της πραγματικής κατάστασης στην οποία βρίσκεται η πολιτική και οικονομική κατάσταση της χώρας, δεν έχουν σταματήσει εδώ και επτά χρόνια να κάνουν την εμφάνισή τους στα ευρωπαϊκά δελτία ειδήσεων.</w:t>
      </w:r>
    </w:p>
    <w:p w14:paraId="56AE4E3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πως και η σημερινή συζήτηση και η εικόνα που προβάλλει το ελληνικό Κοινοβούλιο, ενισχύουν αυτούς τους εύστοχους παραλληλισμούς. Το βασικότερο στοιχείο της τραγωδίας, ξέρετε, από όσο θυμάμαι από τα μαθητικά μου χρόνια, ήταν η τραγική ειρωνεία. Τραγική ειρωνεία έχουμε, όταν οι ήρωες του έργου αγνοούν για τη μοίρα τους πράγματα, που ήδη οι θεατές από κάτω ξέρουν. Αυτή η άγνοια των πρωταγωνιστών για πράγματα που οι θεατές γνωρίζουν πάρα πολύ καλά, είναι που προσδίδει τελικά το στοιχείο της τραγικής ειρωνείας. </w:t>
      </w:r>
    </w:p>
    <w:p w14:paraId="56AE4E4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Ως άλλοι πρωταγωνιστές αρχαιοελληνικής τραγωδίας, λοιπόν, μιλάμε για την ανάπτυξη σ’ αυτή την Αίθουσα, κύριε Υπουργέ, με πολιτικούς όρους, με κομματικές σκοπιμότητες, σαν να μη γνωρίζουμε, αυτό που γνωρίζουν όλοι οι υπόλοιποι Έλληνες. Ούτε η συγκυβέρνηση Νέας Δημοκρατίας - ΠΑΣΟΚ αλλά ούτε και η συγκυβέρνηση ΣΥΡΙΖΑ - ΑΝΕΛ μπόρεσαν να φέρουν μόνοι τους την ανάπτυξη στη χώρα. Αυτό είναι γεγονός, που δεν μπορεί να το αμφισβητήσει κανείς. Κανείς! </w:t>
      </w:r>
    </w:p>
    <w:p w14:paraId="56AE4E4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δεν γνωρίζουμε ή που δεν παραδεχόμαστε εμείς οι πολιτικοί -όσοι παραδεχόμαστε κιόλας ότι είμαστε πολιτικοί, γιατί υπάρχουν και μέλη της Κυβέρνησης που λένε «εγώ δεν είμαι πολιτικός»- και μας γελοιοποιεί στα μάτια των πολιτών, καθώς αυτοί το ξέρουν καλά, είναι πως κανείς μόνος του δεν μπορεί να φέρει την ανάπτυξη. Κανένα πολιτικό κόμμα δεν έχει το κύρος να το κάνει, τη </w:t>
      </w:r>
      <w:r>
        <w:rPr>
          <w:rFonts w:eastAsia="Times New Roman" w:cs="Times New Roman"/>
          <w:szCs w:val="24"/>
        </w:rPr>
        <w:lastRenderedPageBreak/>
        <w:t xml:space="preserve">δύναμη που απαιτείται. Καμμία πολιτική δύναμη δεν χαίρει του σεβασμού που χρειάζεται, για να φέρει την ανάπτυξη σε αυτή τη χώρα. Μόνο ενωμένοι θα μπορέσουμε να το πετύχουμε αυτό. </w:t>
      </w:r>
    </w:p>
    <w:p w14:paraId="56AE4E4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κάνουμε αυτό που πρέπει, και η Αντιπολίτευση και η Κυβέρνηση, εμείς επιλέγουμε σήμερα </w:t>
      </w:r>
      <w:r>
        <w:rPr>
          <w:rFonts w:eastAsia="Times New Roman" w:cs="Times New Roman"/>
          <w:szCs w:val="24"/>
          <w:lang w:val="en-US"/>
        </w:rPr>
        <w:t>o</w:t>
      </w:r>
      <w:r>
        <w:rPr>
          <w:rFonts w:eastAsia="Times New Roman" w:cs="Times New Roman"/>
          <w:szCs w:val="24"/>
        </w:rPr>
        <w:t xml:space="preserve">ι μεν της Αντιπολίτευσης να ρωτάνε πράγματα που ξέρουν ότι δεν έχουν απάντηση, </w:t>
      </w:r>
      <w:proofErr w:type="spellStart"/>
      <w:r>
        <w:rPr>
          <w:rFonts w:eastAsia="Times New Roman" w:cs="Times New Roman"/>
          <w:szCs w:val="24"/>
        </w:rPr>
        <w:t>oι</w:t>
      </w:r>
      <w:proofErr w:type="spellEnd"/>
      <w:r>
        <w:rPr>
          <w:rFonts w:eastAsia="Times New Roman" w:cs="Times New Roman"/>
          <w:szCs w:val="24"/>
        </w:rPr>
        <w:t xml:space="preserve"> δε της Κυβέρνησης να δίνουν απαντήσεις, που ξέρουν ότι δεν έχουν καμμία αξία.</w:t>
      </w:r>
    </w:p>
    <w:p w14:paraId="56AE4E4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Θα κλείσω την τοποθέτηση της Ένωσης Κεντρώων, κάνοντας δύο παρατηρήσεις. Μιλάμε για ανάπτυξη. Πότε είχαμε πραγματική ανάπτυξη σε αυτή τη χώρα τα τελευταία σαράντα χρόνια; Πότε; Πότε βασιστήκαμε στη δουλειά, στην παραγωγή μας ως κράτος; Πότε; Όταν παίρναμε τα Μεσογειακά Ολοκληρωμένα Προγράμματα; Όταν παίρναμε το πρώτο πακέτο στήριξης, το δεύτερο, το τρίτο; Πώς δημιουργήσαμε τους ρυθμούς αυτούς της ανάπτυξης που λέγαμε; Με την παραγωγή μας, με τη δουλειά μας; Ποτέ δεν είχαμε. Και όποτε είχαμε ή πήγαμε να δημιουργήσουμε κάποια ανάπτυξη, ερχόσασταν εσείς, κύριε Υπουργέ -όχι εσείς προσωπικά-, μικρό κόμμα τότε, και με προσφυγές, με φωνές, με πορείες διαλυόντουσαν όλοι οι σχεδιασμοί των εκάστοτε κυβερνήσεων.</w:t>
      </w:r>
    </w:p>
    <w:p w14:paraId="56AE4E4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Τέλος, μια παρατήρηση να κάνω. Κύριοι του ΠΑΣΟΚ, κάνατε πραγματικά μια πολύ σοβαρή δουλειά και παρουσιάσατε μια πολύ σοβαρή ερώτηση. Στην πρώτη σελίδα, όμως, της επερώτησή σας επιλέξατε να τονίσετε με έντονο μαύρο χρώμα, </w:t>
      </w:r>
      <w:r>
        <w:rPr>
          <w:rFonts w:eastAsia="Times New Roman" w:cs="Times New Roman"/>
          <w:szCs w:val="24"/>
          <w:lang w:val="en-US"/>
        </w:rPr>
        <w:t>Bold</w:t>
      </w:r>
      <w:r>
        <w:rPr>
          <w:rFonts w:eastAsia="Times New Roman" w:cs="Times New Roman"/>
          <w:szCs w:val="24"/>
        </w:rPr>
        <w:t xml:space="preserve">, όλα τα «θα» των Υπουργών του ΣΥΡΙΖΑ. Προσθέσατε, κατά την άποψή μου, με αυτόν τον τρόπο άλλη μια διάσταση της τραγικής ειρωνείας στη σημερινή συζήτηση. Εσείς του ΠΑΣΟΚ να μιλάτε για τα «θα», δεν είναι ειρωνεία; </w:t>
      </w:r>
    </w:p>
    <w:p w14:paraId="56AE4E45" w14:textId="77777777" w:rsidR="00845C2F" w:rsidRDefault="0009484C">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6AE4E4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6AE4E4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συνάδελφος κ. Γεώργιος </w:t>
      </w:r>
      <w:proofErr w:type="spellStart"/>
      <w:r>
        <w:rPr>
          <w:rFonts w:eastAsia="Times New Roman" w:cs="Times New Roman"/>
          <w:szCs w:val="24"/>
        </w:rPr>
        <w:t>Μαυρωτάς</w:t>
      </w:r>
      <w:proofErr w:type="spellEnd"/>
      <w:r>
        <w:rPr>
          <w:rFonts w:eastAsia="Times New Roman" w:cs="Times New Roman"/>
          <w:szCs w:val="24"/>
        </w:rPr>
        <w:t>, Κοινοβουλευτικός Εκπρόσωπος από το Ποτάμι, για έξι λεπτά.</w:t>
      </w:r>
    </w:p>
    <w:p w14:paraId="56AE4E48"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56AE4E4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Σε έξι λεπτά θα προσπαθήσω απλώς να σκιαγραφήσω την αντίληψή μας για την ανάπτυξη, να δούμε δηλαδή λίγο τη μεγάλη εικόνα. Δεν θα μπω σε λεπτομέρειες. Υπάρχουν άλλωστε πληθώρα μελετών τα τελευταία χρόνια, από την «MCKINSEY», το ΙΟΒΕ, τη ΔΙΑΝΕΟΣΙΣ, που μιλούν για τα συγκριτικά πλεονεκτήματα της χώρας μας. Έχουμε κάνει και με το Ποτάμι αντίστοιχες εκδηλώσεις. </w:t>
      </w:r>
    </w:p>
    <w:p w14:paraId="56AE4E4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Όπως σε όλα τα πράγματα για να βελτιώσεις κάτι, πρέπει πρώτα να το μετρήσεις. Για να βελτιώσεις, λοιπόν, το επίπεδο ανάπτυξης σε μια χώρα, πρέπει να το μετρήσεις. Ο πιο συνηθισμένος δείκτης για το επίπεδο ανάπτυξης μιας χώρας είναι το ΑΕΠ. Στους διάφορους δείκτες χρησιμοποιείται είτε ως αριθμητής, παραδείγματος χάριν ΑΕΠ κατά κεφαλήν, είτε ως παρονομαστής, παραδείγματος χάριν το χρέος ως </w:t>
      </w:r>
      <w:r>
        <w:rPr>
          <w:rFonts w:eastAsia="Times New Roman"/>
          <w:bCs/>
        </w:rPr>
        <w:t xml:space="preserve">προς </w:t>
      </w:r>
      <w:r>
        <w:rPr>
          <w:rFonts w:eastAsia="Times New Roman" w:cs="Times New Roman"/>
          <w:szCs w:val="24"/>
        </w:rPr>
        <w:t xml:space="preserve">το ΑΕΠ. </w:t>
      </w:r>
    </w:p>
    <w:p w14:paraId="56AE4E4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Μια και ανέφερα το </w:t>
      </w:r>
      <w:proofErr w:type="spellStart"/>
      <w:r>
        <w:rPr>
          <w:rFonts w:eastAsia="Times New Roman" w:cs="Times New Roman"/>
          <w:szCs w:val="24"/>
        </w:rPr>
        <w:t>χιλιοτραγουδισμένο</w:t>
      </w:r>
      <w:proofErr w:type="spellEnd"/>
      <w:r>
        <w:rPr>
          <w:rFonts w:eastAsia="Times New Roman" w:cs="Times New Roman"/>
          <w:szCs w:val="24"/>
        </w:rPr>
        <w:t xml:space="preserve"> τελευταία χρέος, να πω το εξής. Πάντα λέγαμε ότι το πρόβλημα του χρέους που συζητάμε, δεν είναι τόσο πρόβλημα αριθμητή, δηλαδή το ύψος του χρέους, όσο κυρίως πρόβλημα παρονομαστή, το ύψος του ΑΕΠ. Όταν κωλυσιεργούσε η Κυβέρνηση στη διαπραγμάτευση, αναγορεύοντας τον αριθμητή στο μείζον, έχανε τον παρονομαστή. Το 2,7% αύξηση του ΑΕΠ με βάση τον προϋπολογισμό που ψηφίστηκε τον Νοέμβριο, έχει γίνει 1,5% απώλεια δηλαδή 2 δισεκατομμυρίων εθνικού πλούτου. Δυστυχώς οι αριθμοί είναι πολύ μαρτυριάρηδες και δεν καταλαβαίνουν από επικοινωνιακά τερτίπια. </w:t>
      </w:r>
    </w:p>
    <w:p w14:paraId="56AE4E4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ΑΕΠ αυξάνει μέσω τεσσάρων παραγόντων. Την αύξηση της κατανάλωσης, τη δημιουργία επενδύσεων, τις δημόσιες δαπάνες για αγορά αγαθών και υπηρεσιών και τις εξαγωγές. Για να είναι υγιής η ανάπτυξη, πρέπει να στηρίζεται, κυρίως, σε επενδύσεις και σε εξαγωγές ή στην υποκατάσταση των εισαγωγών. Όταν στηρίζεται στην κατανάλωση και στις δημόσιες δαπάνες, είναι συγκυριακή και θνησιγενής, όπως μάθαμε καλά τα χρόνια της κρίσης. </w:t>
      </w:r>
    </w:p>
    <w:p w14:paraId="56AE4E4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Τι μας φρενάρει όμως; Από τη έρευνα γνώμης που διεξάγει το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προέκυψε ότι κυριότερος ανασταλτικός παράγοντας για το </w:t>
      </w:r>
      <w:proofErr w:type="spellStart"/>
      <w:r>
        <w:rPr>
          <w:rFonts w:eastAsia="Times New Roman" w:cs="Times New Roman"/>
          <w:szCs w:val="24"/>
        </w:rPr>
        <w:t>επιχειρείν</w:t>
      </w:r>
      <w:proofErr w:type="spellEnd"/>
      <w:r>
        <w:rPr>
          <w:rFonts w:eastAsia="Times New Roman" w:cs="Times New Roman"/>
          <w:szCs w:val="24"/>
        </w:rPr>
        <w:t xml:space="preserve"> στην Ελλάδα, είναι η πολιτική αστάθεια και ακολουθούν οι υψηλοί φορολογικοί συντελεστές, η φορολογική νομοθεσία, η γραφειοκρατία, η πρόσβαση στη χρηματοδότηση που είναι δύσκολη και κάποια νούμερα σε σχέση με ό,τι έχει να κάνει με τη φορολογία των επιχειρήσεων, τελευταία έκθεση της Παγκόσμιας Τράπεζας για το </w:t>
      </w:r>
      <w:proofErr w:type="spellStart"/>
      <w:r>
        <w:rPr>
          <w:rFonts w:eastAsia="Times New Roman" w:cs="Times New Roman"/>
          <w:szCs w:val="24"/>
        </w:rPr>
        <w:t>επιχειρείν</w:t>
      </w:r>
      <w:proofErr w:type="spellEnd"/>
      <w:r>
        <w:rPr>
          <w:rFonts w:eastAsia="Times New Roman" w:cs="Times New Roman"/>
          <w:szCs w:val="24"/>
        </w:rPr>
        <w:t xml:space="preserve">, το </w:t>
      </w:r>
      <w:r>
        <w:rPr>
          <w:rFonts w:eastAsia="Times New Roman" w:cs="Times New Roman"/>
          <w:szCs w:val="24"/>
          <w:lang w:val="en-US"/>
        </w:rPr>
        <w:t>doing</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του 2017.</w:t>
      </w:r>
    </w:p>
    <w:p w14:paraId="56AE4E4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την έκθεση αυτή οι φόροι και οι ασφαλιστικές εισφορές που καλούνται να πληρώσουν οι επιχειρήσεις, αντιστοιχούν στο 50,7% επί των κερδών τους, όταν ο αντίστοιχος μέσος όρος στις χώρες υψηλών εισοδημάτων του ΟΟΣΑ είναι 40,9% και το μεγάλο βάρος στην Ελλάδα έχει πάει στη μεσαία τάξη. </w:t>
      </w:r>
    </w:p>
    <w:p w14:paraId="56AE4E4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Ας πάμε όμως και στο είδος ανάπτυξης που θέλουμε. Η Ελλάδα, στον παγκόσμιο καταμερισμό εργασίας και μέσα στο πλαίσιο της Ευρωπαϊκής Ένωσης, για να έχει μέλλον, δεν μπορεί παρά να αναπτύξει μια οικονομία έντασης γνώσης και η οικονομία έντασης γνώσης έχει σαφώς μέσα την καινοτομία. </w:t>
      </w:r>
    </w:p>
    <w:p w14:paraId="56AE4E50"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συνήθης παρεξήγηση που γίνεται, είναι ότι η καινοτομία είναι άρρηκτα συνδεδεμένη με την τεχνολογία. Όμως καινοτομία μπορεί να αναπτυχθεί και σε τομείς χαμηλής τεχνολογίας σε διαδικασίες ή σε </w:t>
      </w:r>
      <w:proofErr w:type="spellStart"/>
      <w:r>
        <w:rPr>
          <w:rFonts w:eastAsia="Times New Roman" w:cs="Times New Roman"/>
          <w:szCs w:val="24"/>
        </w:rPr>
        <w:t>οργανωσιακές</w:t>
      </w:r>
      <w:proofErr w:type="spellEnd"/>
      <w:r>
        <w:rPr>
          <w:rFonts w:eastAsia="Times New Roman" w:cs="Times New Roman"/>
          <w:szCs w:val="24"/>
        </w:rPr>
        <w:t xml:space="preserve"> δομές. </w:t>
      </w:r>
    </w:p>
    <w:p w14:paraId="56AE4E5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Η οικονομία έντασης γνώσης, λοιπόν, στηρίζεται στην καλή εκπαίδευση. Η καλή εκπαίδευση -για να περιοριστώ στην τριτοβάθμια εκπαίδευση- χρειάζεται το κατάλληλο θεσμικό πλαίσιο, το οποίο έχει κάποια χαρακτηριστικά. Όπως πραγματικά αυτοδύναμα ιδρύματα, αυτοδιοίκητα, με έλεγχο και λογοδοσία –αυτό σημαίνει ουσιαστικά αυτονομία- σημασία στο περιεχόμενο των σπουδών και όχι μόνο στα χαρτιά, όχι μόνο στους τίτλους, διεθνή ανταγωνιστικότητα και εξωστρέφεια. </w:t>
      </w:r>
    </w:p>
    <w:p w14:paraId="56AE4E5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Βέβαια το κυριότερο είναι η διασύνδεση με την παραγωγή. Ειδικά μάλιστα με το ελληνικό επιχειρηματικό μοντέλο που στηρίζεται στις μικρομεσαίες επιχειρήσεις, η διασύνδεσή τους με τα πανεπιστήμια, τα ΤΕΙ και τα ερευνητικά κέντρα, είναι μονόδρομος. Για αυτά, όμως, θα πούμε περισσότερα στο νομοσχέδιο που θα έρθει πιθανώς την άλλη βδομάδα για την ανώτατη εκπαίδευση, το οποίο επιτρέψτε μου να πω ότι κινείται ακριβώς στην αντίθετη κατεύθυνση, πανεπιστήμια εσωστρεφή του ελάχιστου κοινού </w:t>
      </w:r>
      <w:proofErr w:type="spellStart"/>
      <w:r>
        <w:rPr>
          <w:rFonts w:eastAsia="Times New Roman" w:cs="Times New Roman"/>
          <w:szCs w:val="24"/>
        </w:rPr>
        <w:t>παρανομαστή</w:t>
      </w:r>
      <w:proofErr w:type="spellEnd"/>
      <w:r>
        <w:rPr>
          <w:rFonts w:eastAsia="Times New Roman" w:cs="Times New Roman"/>
          <w:szCs w:val="24"/>
        </w:rPr>
        <w:t>.</w:t>
      </w:r>
    </w:p>
    <w:p w14:paraId="56AE4E5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Οικονομία έντασης γνώσης, λοιπόν, αλλά μέσα στο πλαίσιο της βιώσιμης ανάπτυξης. Η βιώσιμη ανάπτυξη για την οποία πολύς λόγος γίνεται την τελευταία δεκαετία, έχει τρεις πυλώνες, τρία κριτήρια, τρεις διαστάσεις. Την οικονομική, δηλαδή το ΑΕΠ, την κοινωνική, δηλαδή την κοινωνική συνοχή και την περιβαλλοντική. Ο συγκερασμός των τριών κριτηρίων είναι το κλειδί για τις γενιές του μέλλοντος. Δεν μπορείς να βελτιστοποιείς μόνο το ένα από τα τρία κριτήρια, γιατί τότε οι λύσεις που θα πάρεις δεν είναι βιώσιμες. Αυτό το τρίπτυχο πρέπει να είναι η πυξίδα σε όλες τις αποφάσεις της πολιτικής </w:t>
      </w:r>
      <w:r>
        <w:rPr>
          <w:rFonts w:eastAsia="Times New Roman" w:cs="Times New Roman"/>
          <w:szCs w:val="24"/>
        </w:rPr>
        <w:lastRenderedPageBreak/>
        <w:t>από τις πιο μικρές, παραδείγματος χάριν μια μικρή επένδυση, έως τις πιο μεγάλες, δηλαδή ένα στρατηγικό σχέδιο για τη χώρα. Η οικονομική ανάπτυξη, λοιπόν, χωρίς κοινωνική συνοχή είναι παλάτι χτισμένο στην άμμο.</w:t>
      </w:r>
    </w:p>
    <w:p w14:paraId="56AE4E54" w14:textId="77777777" w:rsidR="00845C2F" w:rsidRDefault="0009484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6AE4E5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κλείσω με κάποιες πιο γενικές διαπιστώσεις. Στο σύγχρονο παγκόσμιο αλλά, κυρίως, στο ευρωπαϊκό πλαίσιο δεν μπορεί παρά να στηριχθεί μια χώρα για την ανάπτυξή της στην ιδιωτική πρωτοβουλία. Οι πολιτικές κρατισμού ήταν μιας άλλης εποχής την δεκαετία του ’70 και του ’80. Είναι δύσκολο, όμως, αυτό να το χωνέψουμε στην Ελλάδα, στη χώρα του κρατικοδίαιτου καπιταλισμού, που ακόμα και τα εκ δεξιών κόμματα που κυβέρνησαν, είχαν </w:t>
      </w:r>
      <w:proofErr w:type="spellStart"/>
      <w:r>
        <w:rPr>
          <w:rFonts w:eastAsia="Times New Roman" w:cs="Times New Roman"/>
          <w:szCs w:val="24"/>
        </w:rPr>
        <w:t>κρατικίστικες</w:t>
      </w:r>
      <w:proofErr w:type="spellEnd"/>
      <w:r>
        <w:rPr>
          <w:rFonts w:eastAsia="Times New Roman" w:cs="Times New Roman"/>
          <w:szCs w:val="24"/>
        </w:rPr>
        <w:t xml:space="preserve"> αντιλήψεις. </w:t>
      </w:r>
    </w:p>
    <w:p w14:paraId="56AE4E5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Όχι κρατισμός, λοιπόν, αλλά ναι σε ένα στιβαρό, αποτελεσματικό κράτος που θα παίζει το ρόλο του, δηλαδή θα βάζει τους κανόνες και θα ελέγχει την τήρησή τους. Ίδιοι κανόνες για όλους, ίσες ευκαιρίες σε όλους, ανοιχτές διαδικασίες, ανοιχτοί και όχι κλειστοί θεσμοί, ένα κράτος ρυθμιστής, τοποτηρητής και όχι ένα κράτος επιχειρηματίας. Χωρίς ένα τέτοιο στιβαρό κράτος δεν θα πετύχει, όμως, ούτε ο ιδιωτικός τομέας και χωρίς ιδιωτικό τομέα δεν μπορείς να έχεις πλούτο και πόρους, για να χρηματοδοτήσεις τις δημόσιες πολιτικές σου. Δημόσιος και ιδιωτικός τομέας στα σύγχρονα κράτη, λοιπόν, είναι καταδικασμένοι να συμβιώνουν, να έχει ανάγκη ο ένας τον άλλον. Το θέμα, λοιπόν, είναι ποιος δημόσιος τομέας και ποιος ιδιωτικός. </w:t>
      </w:r>
    </w:p>
    <w:p w14:paraId="56AE4E5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Στην Ελλάδα, όμως, που τα βλέπουμε όλα ασπρόμαυρα και μας αρέσει το τσουβάλιασμα, ανάλογα με το ιδεολογικό του πρίσμα ο καθένας είτε θεωρεί τους επιχειρηματίες </w:t>
      </w:r>
      <w:proofErr w:type="spellStart"/>
      <w:r>
        <w:rPr>
          <w:rFonts w:eastAsia="Times New Roman" w:cs="Times New Roman"/>
          <w:szCs w:val="24"/>
        </w:rPr>
        <w:t>λαμόγια</w:t>
      </w:r>
      <w:proofErr w:type="spellEnd"/>
      <w:r>
        <w:rPr>
          <w:rFonts w:eastAsia="Times New Roman" w:cs="Times New Roman"/>
          <w:szCs w:val="24"/>
        </w:rPr>
        <w:t xml:space="preserve"> είτε τους δημοσίους υπαλλήλους τεμπέληδες. </w:t>
      </w:r>
    </w:p>
    <w:p w14:paraId="56AE4E5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Εάν δεν δραπετεύσουμε επιτέλους από αυτά τα στερεότυπα, είμαστε καταδικασμένοι να βυθιζόμαστε στο σπιράλ της ύφεσης. Ο λαϊκισμός που τροφοδοτεί αυτά τα στερεότυπα όπως και άλλα πολλά, θα ρίξει τελικά τη χώρα στο περιθώριο και τότε κάποιοι θα τρίβουν τα χέρια τους.</w:t>
      </w:r>
    </w:p>
    <w:p w14:paraId="56AE4E5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AE4E5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w:t>
      </w:r>
      <w:proofErr w:type="spellStart"/>
      <w:r>
        <w:rPr>
          <w:rFonts w:eastAsia="Times New Roman" w:cs="Times New Roman"/>
          <w:szCs w:val="24"/>
        </w:rPr>
        <w:t>Μαυρωτά</w:t>
      </w:r>
      <w:proofErr w:type="spellEnd"/>
      <w:r>
        <w:rPr>
          <w:rFonts w:eastAsia="Times New Roman" w:cs="Times New Roman"/>
          <w:szCs w:val="24"/>
        </w:rPr>
        <w:t>.</w:t>
      </w:r>
    </w:p>
    <w:p w14:paraId="56AE4E5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ολοκληρώνουμε τη συζήτησή μας με τον κύριο Υπουργό και τον κ. Λοβέρδο, που θα έχουν τρία λεπτά ο καθένας.</w:t>
      </w:r>
    </w:p>
    <w:p w14:paraId="56AE4E5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Θέλετε να προηγηθείτε κύριε Λοβέρδο; </w:t>
      </w:r>
    </w:p>
    <w:p w14:paraId="56AE4E5D"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και δεν ξέρω εάν χρειάζεται. </w:t>
      </w:r>
    </w:p>
    <w:p w14:paraId="56AE4E5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Θέλετε να μιλήσετε, κύριε Υπουργέ; </w:t>
      </w:r>
    </w:p>
    <w:p w14:paraId="56AE4E5F"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ΑΘΑΝΑΣΙΟΣ ΜΠΟΥΡΑΣ: </w:t>
      </w:r>
      <w:r>
        <w:rPr>
          <w:rFonts w:eastAsia="Times New Roman"/>
          <w:color w:val="000000" w:themeColor="text1"/>
          <w:szCs w:val="24"/>
        </w:rPr>
        <w:t xml:space="preserve">Αν μπορείτε, κύριε Υπουργέ, να συμπεριλάβετε στην απάντηση κάτι, που δεν είναι αρμοδιότητά σας. Θα ήταν καλό να δούμε, αν συνεδρίασε ποτέ η επιστημονική επιτροπή του αναπτυξιακού συμβουλίου υπό τον κ. </w:t>
      </w:r>
      <w:proofErr w:type="spellStart"/>
      <w:r>
        <w:rPr>
          <w:rFonts w:eastAsia="Times New Roman"/>
          <w:color w:val="000000" w:themeColor="text1"/>
          <w:szCs w:val="24"/>
        </w:rPr>
        <w:t>Κρέγκελ</w:t>
      </w:r>
      <w:proofErr w:type="spellEnd"/>
      <w:r>
        <w:rPr>
          <w:rFonts w:eastAsia="Times New Roman"/>
          <w:color w:val="000000" w:themeColor="text1"/>
          <w:szCs w:val="24"/>
        </w:rPr>
        <w:t>. Αν συνεδρίασε, αν έκανε κάτι. Δεν είναι αρμοδιότητά σας, είναι του Υπουργού.</w:t>
      </w:r>
    </w:p>
    <w:p w14:paraId="56AE4E60"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Κύριε Υπουργέ, αν θέλετε να πείτε κάτι, για να ολοκληρώσουμε τη συζήτηση.</w:t>
      </w:r>
    </w:p>
    <w:p w14:paraId="56AE4E61"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ΑΛΕΞΑΝΔΡΟΣ ΧΑΡΙΤΣΗΣ (Υφυπουργός Οικονομίας και Ανάπτυξης):</w:t>
      </w:r>
      <w:r>
        <w:rPr>
          <w:rFonts w:eastAsia="Times New Roman"/>
          <w:color w:val="000000" w:themeColor="text1"/>
          <w:szCs w:val="24"/>
        </w:rPr>
        <w:t xml:space="preserve"> Δύο λεπτά, μόνο, κύριε Πρόεδρε.</w:t>
      </w:r>
    </w:p>
    <w:p w14:paraId="56AE4E62"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Οφείλω να απαντήσω στον κ. Λοβέρδο, ο οποίος για μία ακόμη φορά στο πολιτικό σχόλιο το οποίο έκανα, απάντησε με μια ταύτιση του ΣΥΡΙΖΑ με δυνάμεις της ευρωπαϊκής ακροδεξιάς. Θεωρώ </w:t>
      </w:r>
      <w:r>
        <w:rPr>
          <w:rFonts w:eastAsia="Times New Roman"/>
          <w:color w:val="000000" w:themeColor="text1"/>
          <w:szCs w:val="24"/>
        </w:rPr>
        <w:lastRenderedPageBreak/>
        <w:t xml:space="preserve">–εκτίμησή μου- ότι αυτή είναι μια προσέγγιση, η οποία είναι ανιστόρητη και απολιτική. Ευτυχώς οι σύντροφοι του κ. Λοβέρδου στην Ευρώπη δεν συμφωνούν με αυτή την λογική, οι Ευρωπαίοι σοσιαλδημοκράτες, απ’ ό,τι φαίνεται. Νομίζω ότι αυτό το οποίο έχει νόημα να απαντηθεί κάποια στιγμή από τη μεριά του ΠΑΣΟΚ και της Δημοκρατικής Συμπαράταξης, είναι τελικά στο στρατηγικό δίλημμα το οποίο τίθεται μπροστά τους, αυτοί πώς τοποθετούνται. Ή με τον Μπλερ ή με τον </w:t>
      </w:r>
      <w:proofErr w:type="spellStart"/>
      <w:r>
        <w:rPr>
          <w:rFonts w:eastAsia="Times New Roman"/>
          <w:color w:val="000000" w:themeColor="text1"/>
          <w:szCs w:val="24"/>
        </w:rPr>
        <w:t>Γκόρμπι</w:t>
      </w:r>
      <w:proofErr w:type="spellEnd"/>
      <w:r>
        <w:rPr>
          <w:rFonts w:eastAsia="Times New Roman"/>
          <w:color w:val="000000" w:themeColor="text1"/>
          <w:szCs w:val="24"/>
        </w:rPr>
        <w:t xml:space="preserve"> και με τους δύο μαζί δεν γίνεται.</w:t>
      </w:r>
    </w:p>
    <w:p w14:paraId="56AE4E63"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Τέθηκαν ζητήματα και στις δευτερολογίες, τα οποία είναι σημαντικά. Θα μου επιτρέψει, επίσης, ο κ. Λοβέρδος να τον διορθώσω σε κάτι, σε σχέση με τον νόμο για τις </w:t>
      </w:r>
      <w:proofErr w:type="spellStart"/>
      <w:r>
        <w:rPr>
          <w:rFonts w:eastAsia="Times New Roman"/>
          <w:color w:val="000000" w:themeColor="text1"/>
          <w:szCs w:val="24"/>
        </w:rPr>
        <w:t>αδειοδοτήσεις</w:t>
      </w:r>
      <w:proofErr w:type="spellEnd"/>
      <w:r>
        <w:rPr>
          <w:rFonts w:eastAsia="Times New Roman"/>
          <w:color w:val="000000" w:themeColor="text1"/>
          <w:szCs w:val="24"/>
        </w:rPr>
        <w:t xml:space="preserve"> στον οποίο αναφέρθηκε, ο οποίος, πράγματι, ψηφίστηκε πέρυσι τον Νοέμβρη-Δεκέμβρη στο ελληνικό Κοινοβούλιο και επειδή ακριβώς είναι ένας νόμος πλαίσιο, περιλαμβάνει…</w:t>
      </w:r>
    </w:p>
    <w:p w14:paraId="56AE4E64"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Όχι, το καλοκαίρι.</w:t>
      </w:r>
    </w:p>
    <w:p w14:paraId="56AE4E65" w14:textId="77777777" w:rsidR="00845C2F" w:rsidRDefault="0009484C">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ΑΛΕΞΑΝΔΡΟΣ ΧΑΡΙΤΣΗΣ (Υφυπουργός Οικονομίας και Ανάπτυξης):</w:t>
      </w:r>
      <w:r>
        <w:rPr>
          <w:rFonts w:eastAsia="Times New Roman"/>
          <w:color w:val="000000" w:themeColor="text1"/>
          <w:szCs w:val="24"/>
        </w:rPr>
        <w:t xml:space="preserve"> Ο νόμος για τις </w:t>
      </w:r>
      <w:proofErr w:type="spellStart"/>
      <w:r>
        <w:rPr>
          <w:rFonts w:eastAsia="Times New Roman"/>
          <w:color w:val="000000" w:themeColor="text1"/>
          <w:szCs w:val="24"/>
        </w:rPr>
        <w:t>αδειοδοτήσεις</w:t>
      </w:r>
      <w:proofErr w:type="spellEnd"/>
      <w:r>
        <w:rPr>
          <w:rFonts w:eastAsia="Times New Roman"/>
          <w:color w:val="000000" w:themeColor="text1"/>
          <w:szCs w:val="24"/>
        </w:rPr>
        <w:t xml:space="preserve"> των επιχειρήσεων ψηφίστηκε Δεκέμβρη. Είναι ένας νόμος πλαίσιο, ο οποίος συμπεριλαμβάνει μια σειρά από δευτερογενείς ρυθμίσεις, υπουργικές αποφάσεις, εγκυκλίους, οι οποίες πρέπει να εκδοθούν, για να μπορέσει να εφαρμοστεί. </w:t>
      </w:r>
    </w:p>
    <w:p w14:paraId="56AE4E66"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Αυτή η διαδικασία, λοιπόν, σας ενημερώνω ότι προχωράει κανονικά και βάσει του αρχικού χρονοδιαγράμματος. Για του λόγου το αληθές ενημερώνω ότι έχει τεθεί σε λειτουργία εδώ και σχεδόν έναν μήνα το νέο πληροφοριακό σύστημα, μέσω του οποίου γίνεται για πρώτη φορά όλη η διαδικασία </w:t>
      </w:r>
      <w:proofErr w:type="spellStart"/>
      <w:r>
        <w:rPr>
          <w:rFonts w:eastAsia="Times New Roman"/>
          <w:color w:val="000000" w:themeColor="text1"/>
          <w:szCs w:val="24"/>
        </w:rPr>
        <w:t>αδειοδότησης</w:t>
      </w:r>
      <w:proofErr w:type="spellEnd"/>
      <w:r>
        <w:rPr>
          <w:rFonts w:eastAsia="Times New Roman"/>
          <w:color w:val="000000" w:themeColor="text1"/>
          <w:szCs w:val="24"/>
        </w:rPr>
        <w:t xml:space="preserve"> αυτών των επιχειρήσεων ηλεκτρονικά. Θα ανακοινώσουμε την επόμενη βδομάδα και τα </w:t>
      </w:r>
      <w:r>
        <w:rPr>
          <w:rFonts w:eastAsia="Times New Roman"/>
          <w:color w:val="000000" w:themeColor="text1"/>
          <w:szCs w:val="24"/>
        </w:rPr>
        <w:lastRenderedPageBreak/>
        <w:t xml:space="preserve">επίσημα στοιχεία, αλλά να γνωρίζετε ότι ήδη περισσότερες από τρεις χιλιάδες διακόσιες επιχειρήσεις έχουν ενταχθεί σε αυτό το νέο σύστημα </w:t>
      </w:r>
      <w:proofErr w:type="spellStart"/>
      <w:r>
        <w:rPr>
          <w:rFonts w:eastAsia="Times New Roman"/>
          <w:color w:val="000000" w:themeColor="text1"/>
          <w:szCs w:val="24"/>
        </w:rPr>
        <w:t>αδειοδοτήσεων</w:t>
      </w:r>
      <w:proofErr w:type="spellEnd"/>
      <w:r>
        <w:rPr>
          <w:rFonts w:eastAsia="Times New Roman"/>
          <w:color w:val="000000" w:themeColor="text1"/>
          <w:szCs w:val="24"/>
        </w:rPr>
        <w:t xml:space="preserve"> του νόμου, που ψηφίσαμε πέρυσι.</w:t>
      </w:r>
    </w:p>
    <w:p w14:paraId="56AE4E67"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Τέθηκαν όμως και ζητήματα ευρύτερα, που δεν άπτονται, αν θέλετε, της συζήτησης η οποία προκύπτει από τα συγκεκριμένα ερωτήματα της επερώτησης, το οποίο, όμως, είναι κατανοητό, γιατί βεβαίως το ζήτημα της ανάπτυξης δεν εξαντλείται στα ζητήματα των χρηματοδοτικών εργαλείων ή των θεσμικών παρεμβάσεων για τη βελτίωση του οικονομικού περιβάλλοντος. </w:t>
      </w:r>
    </w:p>
    <w:p w14:paraId="56AE4E68"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Τέθηκαν, για παράδειγμα, ζητήματα που έχουν να κάνουν με τη δικαιοσύνη. Έγκυρα τα ερωτήματα, εγώ θα πω, αλλά μου κάνει εντύπωση, ειδικά η τοποθέτηση από τους εκπροσώπους της Δημοκρατικής Συμπαράταξης και της Νέας Δημοκρατίας, οι οποίες γίνονται ωσάν να αντιμετωπίζονται τώρα για πρώτη φορά αυτά τα ζητήματα, σαν να μην κυβερνούσαν αυτές οι παρατάξεις για σαράντα χρόνια αυτή τη χώρα. Το ζήτημα της δικαιοσύνης, για παράδειγμα, και της καθυστέρησης της απόδοσης της δικαιοσύνης και πώς αυτό μπορεί να επηρεάσει τις επενδύσεις, είναι ένα ζήτημα το οποίο ενέσκηψε τα τελευταία δύο χρόνια; Δεν αντιμετωπιζόταν όλα τα προηγούμενα χρόνια;</w:t>
      </w:r>
    </w:p>
    <w:p w14:paraId="56AE4E69"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t>Κανένας μας δεν προκύπτει από παρθενογένεση και μην αντιμετωπίζουμε ειδικά τέτοια ζητήματα δομικά, με έναν τρόπο ο οποίος προσπαθεί να μεταθέσει ευθύνες. Αυτό το λέω γιατί, κατά τη γνώμη μου, η πρόκληση την οποία έχει να αντιμετωπίσει αυτή η Κυβέρνηση είναι διπλή. Δεν έχει να κάνει μόνο με τα ζητήματα της δημοσιονομικής κρίσης η οποία ενέσκηψε τα τελευταία επτά οκτώ χρόνια. Έχει να κάνει και ακόμα περισσότερο, θα έλεγα, και με παθογένειες του παραγωγικού μοντέλου, οι οποίες προϋπήρχαν κατά πολλά χρόνια της δημοσιονομικής κρίσης. Αυτή τη διπλή πρόκληση καλούμαστε να αντιμετωπίσουμε.</w:t>
      </w:r>
    </w:p>
    <w:p w14:paraId="56AE4E6A" w14:textId="77777777" w:rsidR="00845C2F" w:rsidRDefault="0009484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Βεβαίως ζητήματα τα οποία τέθηκαν και από τον Βουλευτή του ΚΚΕ, τον Νίκο </w:t>
      </w:r>
      <w:proofErr w:type="spellStart"/>
      <w:r>
        <w:rPr>
          <w:rFonts w:eastAsia="Times New Roman"/>
          <w:color w:val="000000" w:themeColor="text1"/>
          <w:szCs w:val="24"/>
        </w:rPr>
        <w:t>Καραθανασόπουλο</w:t>
      </w:r>
      <w:proofErr w:type="spellEnd"/>
      <w:r>
        <w:rPr>
          <w:rFonts w:eastAsia="Times New Roman"/>
          <w:color w:val="000000" w:themeColor="text1"/>
          <w:szCs w:val="24"/>
        </w:rPr>
        <w:t xml:space="preserve">, σε σχέση με το τι είναι ακριβώς ανάπτυξη και ποιος ωφελείται από αυτή την ανάπτυξη, είναι ζητήματα τα οποία μας απασχολούν κι εμάς. Αυτά είναι, πραγματικά, τα ζητήματα τα οποία θα έπρεπε να συζητήσουμε το επόμενο διάστημα, δηλαδή, πώς η ανάπτυξη αυτή δεν θα είναι φούσκα, όπως συνέβη πολλές φορές στο παρελθόν, πώς θα είναι μια ανάπτυξη διατηρήσιμη, πώς θα είναι μια ανάπτυξη η οποία θα έχει κοινωνικά χαρακτηριστικά, πώς θα είναι μια ανάπτυξη η οποία θα έχει τοπικά και περιφερειακά χαρακτηριστικά, πώς θα είναι μια ανάπτυξη, η οποία θα λαμβάνει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περιβαλλοντικές ιδιαιτερότητες.</w:t>
      </w:r>
    </w:p>
    <w:p w14:paraId="56AE4E6B"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Βεβαίως, κυρίως θα έλεγα, πώς θα είναι μια ανάπτυξη, η οποία θα οδηγεί σε ανάκτηση της εργασίας, σε επαναφορά των εργασιακών σχέσεων. </w:t>
      </w:r>
    </w:p>
    <w:p w14:paraId="56AE4E6C"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Αυτό με τα νούμερα τα οποία παρέθεσα κατά την </w:t>
      </w:r>
      <w:proofErr w:type="spellStart"/>
      <w:r>
        <w:rPr>
          <w:rFonts w:eastAsia="Times New Roman" w:cs="Times New Roman"/>
          <w:szCs w:val="24"/>
        </w:rPr>
        <w:t>πρωτομιλία</w:t>
      </w:r>
      <w:proofErr w:type="spellEnd"/>
      <w:r>
        <w:rPr>
          <w:rFonts w:eastAsia="Times New Roman" w:cs="Times New Roman"/>
          <w:szCs w:val="24"/>
        </w:rPr>
        <w:t xml:space="preserve"> μου, προσπάθησα να καταδείξω, πως προσπαθούμε μέσω των διαθέσιμων χρηματοδοτήσεων και των θεσμικών παρεμβάσεων, να το επιτύχουμε. Εμείς δεν υιοθετούμε τη νεοφιλελεύθερη λογική «</w:t>
      </w:r>
      <w:r>
        <w:rPr>
          <w:rFonts w:eastAsia="Times New Roman" w:cs="Times New Roman"/>
          <w:szCs w:val="24"/>
          <w:lang w:val="en-US"/>
        </w:rPr>
        <w:t>t</w:t>
      </w:r>
      <w:proofErr w:type="spellStart"/>
      <w:r>
        <w:rPr>
          <w:rFonts w:eastAsia="Times New Roman" w:cs="Times New Roman"/>
          <w:szCs w:val="24"/>
        </w:rPr>
        <w:t>rickle</w:t>
      </w:r>
      <w:proofErr w:type="spellEnd"/>
      <w:r>
        <w:rPr>
          <w:rFonts w:eastAsia="Times New Roman" w:cs="Times New Roman"/>
          <w:szCs w:val="24"/>
        </w:rPr>
        <w:t xml:space="preserve"> </w:t>
      </w:r>
      <w:proofErr w:type="spellStart"/>
      <w:r>
        <w:rPr>
          <w:rFonts w:eastAsia="Times New Roman" w:cs="Times New Roman"/>
          <w:szCs w:val="24"/>
        </w:rPr>
        <w:t>down</w:t>
      </w:r>
      <w:proofErr w:type="spellEnd"/>
      <w:r>
        <w:rPr>
          <w:rFonts w:eastAsia="Times New Roman" w:cs="Times New Roman"/>
          <w:szCs w:val="24"/>
        </w:rPr>
        <w:t xml:space="preserve">», που λέει ότι πρώτα να αυξηθεί ο παραγόμενος πλούτος μέσω ενισχύσεων και μετά να δούμε πώς αυτός, και εάν γίνεται, θα κατανεμηθεί πιο δίκαια. </w:t>
      </w:r>
    </w:p>
    <w:p w14:paraId="56AE4E6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Εμείς θεωρούμε ότι τώρα που είμαστε στη φάση της ανάταξης της οικονομίας, στη φάση που μπαίνουμε σε μια αναπτυξιακή τροχιά, τώρα πρέπει να βάλουμε και αυτά τα ερωτήματα και τώρα να δούμε αυτά τα ζητήματα, με τα προγράμματα τα οποία τρέχουμε και τις δράσεις που έχουμε προκηρύξει. Αυτό, ακριβώς, επιχείρησα να κάνω με τα νούμερα. Δεν ήθελα απλώς να πετάω νούμερα στον αέρα </w:t>
      </w:r>
      <w:r>
        <w:rPr>
          <w:rFonts w:eastAsia="Times New Roman" w:cs="Times New Roman"/>
          <w:szCs w:val="24"/>
        </w:rPr>
        <w:lastRenderedPageBreak/>
        <w:t xml:space="preserve">αλλά να δείξω πως ψηφίδα </w:t>
      </w:r>
      <w:proofErr w:type="spellStart"/>
      <w:r>
        <w:rPr>
          <w:rFonts w:eastAsia="Times New Roman" w:cs="Times New Roman"/>
          <w:szCs w:val="24"/>
        </w:rPr>
        <w:t>ψηφίδα</w:t>
      </w:r>
      <w:proofErr w:type="spellEnd"/>
      <w:r>
        <w:rPr>
          <w:rFonts w:eastAsia="Times New Roman" w:cs="Times New Roman"/>
          <w:szCs w:val="24"/>
        </w:rPr>
        <w:t xml:space="preserve">, δράση </w:t>
      </w:r>
      <w:proofErr w:type="spellStart"/>
      <w:r>
        <w:rPr>
          <w:rFonts w:eastAsia="Times New Roman" w:cs="Times New Roman"/>
          <w:szCs w:val="24"/>
        </w:rPr>
        <w:t>δράση</w:t>
      </w:r>
      <w:proofErr w:type="spellEnd"/>
      <w:r>
        <w:rPr>
          <w:rFonts w:eastAsia="Times New Roman" w:cs="Times New Roman"/>
          <w:szCs w:val="24"/>
        </w:rPr>
        <w:t xml:space="preserve">, προσπαθούμε, ακριβώς, να αλλάξουμε αυτό το παραγωγικό μοντέλο και αυτό θα κάνουμε το επόμενο διάστημα. </w:t>
      </w:r>
    </w:p>
    <w:p w14:paraId="56AE4E6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6AE4E6F"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Λοβέρδο, έχετε τον λόγο. </w:t>
      </w:r>
    </w:p>
    <w:p w14:paraId="56AE4E7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w:t>
      </w:r>
    </w:p>
    <w:p w14:paraId="56AE4E7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Από όλα όσα λέτε, θέλω να σχολιάσω τέσσερα θέματα πολύ σύντομα. Όταν κυβερνάει ένα κόμμα, όπως για παράδειγμα το ΑΚΕΛ στην Κύπρο, όταν κυβερνούσε, όλοι οι δικοί μας κομματικοί σχηματισμοί στην Ευρώπη οι πολιτικώς αδελφοί που είναι ενταγμένοι στο σοσιαλιστικό κόμμα, αυτό το κόμμα που έρχεται από τα αριστερά, έστω και αν είναι κομμουνιστικό κόμμα όπως ήταν το ΑΚΕΛ, προσπαθούν με κάποιον τρόπο να το προσεγγίσουν. Το καλούν οι Υπουργοί του να είναι παρατηρητής στα Συμβούλια Υπουργών, εκείνων των Υπουργών που ανήκουν σε κόμματα που κυβερνούν, όπου πάμε και εμείς που δεν κυβερνάμε αλλά είμαστε παρόντες. Αυτό μη σας δημιουργεί αυταπάτες και σας συσκοτίζει το πολιτικό τοπίο. Διότι και με εσάς αυτό ακριβώς συμβαίνει. </w:t>
      </w:r>
    </w:p>
    <w:p w14:paraId="56AE4E7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Μάλιστα έχω να πω και στην Εθνική Αντιπροσωπεία ότι πολλοί συνάδελφοί μου Βουλευτές της Δημοκρατικής Συμπαράταξης που συμμετέχουν σε αυτά τα </w:t>
      </w:r>
      <w:proofErr w:type="spellStart"/>
      <w:r>
        <w:rPr>
          <w:rFonts w:eastAsia="Times New Roman" w:cs="Times New Roman"/>
          <w:szCs w:val="24"/>
        </w:rPr>
        <w:t>προσυμβούλια</w:t>
      </w:r>
      <w:proofErr w:type="spellEnd"/>
      <w:r>
        <w:rPr>
          <w:rFonts w:eastAsia="Times New Roman" w:cs="Times New Roman"/>
          <w:szCs w:val="24"/>
        </w:rPr>
        <w:t xml:space="preserve">, στέκονται πάρα πολύ έντιμα απέναντί σας. Ας πούμε δεν μεταφέρουν εκεί το τι λέει ο κ. </w:t>
      </w:r>
      <w:proofErr w:type="spellStart"/>
      <w:r>
        <w:rPr>
          <w:rFonts w:eastAsia="Times New Roman" w:cs="Times New Roman"/>
          <w:szCs w:val="24"/>
        </w:rPr>
        <w:t>Τσακαλώτος</w:t>
      </w:r>
      <w:proofErr w:type="spellEnd"/>
      <w:r>
        <w:rPr>
          <w:rFonts w:eastAsia="Times New Roman" w:cs="Times New Roman"/>
          <w:szCs w:val="24"/>
        </w:rPr>
        <w:t xml:space="preserve"> εδώ, κάτι το οποίο θα μπορούσαν να κάνουν, για να δείξουν αναντιστοιχία λόγου εξωτερικού και λόγου εσωτερικού. Μιλάμε με δημιουργικό τρόπο και διάθεση. Τα παραδείγματα είναι πάρα πολλά. </w:t>
      </w:r>
    </w:p>
    <w:p w14:paraId="56AE4E7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Αυτό είναι μια κατάσταση, που επίσης την κάνει πιο περίεργη στα δικά σας μάτια και προσπαθείτε να το αξιοποιήσετε, όταν για παράδειγμα παίρνει τον λόγο ο σοσιαλιστής, αλλά Επίτροπος τώρα, </w:t>
      </w:r>
      <w:r>
        <w:rPr>
          <w:rFonts w:eastAsia="Times New Roman" w:cs="Times New Roman"/>
          <w:szCs w:val="24"/>
        </w:rPr>
        <w:lastRenderedPageBreak/>
        <w:t xml:space="preserve">κ. </w:t>
      </w:r>
      <w:proofErr w:type="spellStart"/>
      <w:r>
        <w:rPr>
          <w:rFonts w:eastAsia="Times New Roman" w:cs="Times New Roman"/>
          <w:szCs w:val="24"/>
        </w:rPr>
        <w:t>Μοσκοβισί</w:t>
      </w:r>
      <w:proofErr w:type="spellEnd"/>
      <w:r>
        <w:rPr>
          <w:rFonts w:eastAsia="Times New Roman" w:cs="Times New Roman"/>
          <w:szCs w:val="24"/>
        </w:rPr>
        <w:t xml:space="preserve">. Όταν και εμείς κυβερνούσαμε, ο κ. </w:t>
      </w:r>
      <w:proofErr w:type="spellStart"/>
      <w:r>
        <w:rPr>
          <w:rFonts w:eastAsia="Times New Roman" w:cs="Times New Roman"/>
          <w:szCs w:val="24"/>
        </w:rPr>
        <w:t>Μοσκοβισί</w:t>
      </w:r>
      <w:proofErr w:type="spellEnd"/>
      <w:r>
        <w:rPr>
          <w:rFonts w:eastAsia="Times New Roman" w:cs="Times New Roman"/>
          <w:szCs w:val="24"/>
        </w:rPr>
        <w:t xml:space="preserve"> ερχόταν εδώ, μας έλεγε τα καλύτερα ότι κλείνουν οι διαπραγματεύσεις κ.λπ., μας κολάκευε διεθνώς και όταν πήγαινε εκεί, στα όργανα που συμμετείχε, έλεγε τα αντίθετα. </w:t>
      </w:r>
    </w:p>
    <w:p w14:paraId="56AE4E7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Δεν έχουμε καμμιά ανάγκη, κύριε Υπουργέ, να εμπεριέχει ο λόγος μας αναφορές γύρω από αυτά. Είμαστε καθαροί, είμαστε σαφείς, είμαστε κομμάτι του Ευρωπαϊκού Σοσιαλιστικού Κόμματος και μετά τις επόμενες εκλογές που θα δείτε τι σας επιφυλάσσει ο λαός, έχουμε και μια άλλη ιστορία μεταξύ μας, σε ό,τι αφορά το κέντρο και την κεντροαριστερά. </w:t>
      </w:r>
    </w:p>
    <w:p w14:paraId="56AE4E7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Δημητριάδης αλλά και εσείς αντιδράσατε πολιτικά, όταν είπα ότι ο λαϊκισμός από όλη την Ευρώπη μόνο στην Ελλάδα κέρδισε. Ξέρετε, αυτό που λέω είναι αληθές και απολύτως ακριβές. Δεν με ενδιαφέρει από πού προέρχεται ο λαϊκισμός. Δεν με ενδιαφέρει, εάν προέρχεται από τα ακροδεξιά και είναι η κ. </w:t>
      </w:r>
      <w:proofErr w:type="spellStart"/>
      <w:r>
        <w:rPr>
          <w:rFonts w:eastAsia="Times New Roman" w:cs="Times New Roman"/>
          <w:szCs w:val="24"/>
        </w:rPr>
        <w:t>Λεπέν</w:t>
      </w:r>
      <w:proofErr w:type="spellEnd"/>
      <w:r>
        <w:rPr>
          <w:rFonts w:eastAsia="Times New Roman" w:cs="Times New Roman"/>
          <w:szCs w:val="24"/>
        </w:rPr>
        <w:t xml:space="preserve"> ή από τα αριστερά, </w:t>
      </w:r>
      <w:proofErr w:type="spellStart"/>
      <w:r>
        <w:rPr>
          <w:rFonts w:eastAsia="Times New Roman" w:cs="Times New Roman"/>
          <w:szCs w:val="24"/>
        </w:rPr>
        <w:t>Μαδούρο</w:t>
      </w:r>
      <w:proofErr w:type="spellEnd"/>
      <w:r>
        <w:rPr>
          <w:rFonts w:eastAsia="Times New Roman" w:cs="Times New Roman"/>
          <w:szCs w:val="24"/>
        </w:rPr>
        <w:t xml:space="preserve"> βέβαια εκεί είστε εσείς, ή οι </w:t>
      </w:r>
      <w:proofErr w:type="spellStart"/>
      <w:r>
        <w:rPr>
          <w:rFonts w:eastAsia="Times New Roman" w:cs="Times New Roman"/>
          <w:szCs w:val="24"/>
        </w:rPr>
        <w:t>Ποδέμος</w:t>
      </w:r>
      <w:proofErr w:type="spellEnd"/>
      <w:r>
        <w:rPr>
          <w:rFonts w:eastAsia="Times New Roman" w:cs="Times New Roman"/>
          <w:szCs w:val="24"/>
        </w:rPr>
        <w:t xml:space="preserve"> του 2010. Δεν με ενδιαφέρει καθόλου. Ο λαϊκισμός είναι λαϊκισμός. Είναι η αναντιστοιχία λόγου και πράξεων. Είναι η αναντιστοιχία πραγματικών δυνατοτήτων και εκφερόμενου λόγου. Είναι, άλλα αυτά που λέω και άλλα αυτά που κάνω. Είναι, κερδίζω τις ψήφους με μαξιμαλιστικά συνθήματα υποσχόμενος τα πάντα και κάνω άλλα όταν έρχομαι στη διακυβέρνηση. Αυτό είναι ο λαϊκισμός! </w:t>
      </w:r>
    </w:p>
    <w:p w14:paraId="56AE4E76"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Εν τω μεταξύ η πορεία μου προς την εξουσία για τον ελληνικό λαό -που μόνο εδώ κερδίσατε- λέει το εξής: Έκανες μια προσπάθεια αντιμετώπισης της κρίσης μέχρι το 2014, ξανακάνε την τώρα, αφού ανέδειξες τους λαϊκιστές και όχι τους φροϋδιστές στην εξουσία. Μη σας παραξενεύει, λοιπόν, το να ενοποιούμε τους πολιτικούς χώρους, βάσει αυτού του κριτηρίου που προανέφερα.</w:t>
      </w:r>
    </w:p>
    <w:p w14:paraId="56AE4E77"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όμως, κύριε Υπουργέ, έχετε εταίρο τον κ. Καμμένο με τις γραβάτες, με το ότι δεν ψηφίζει κανέναν νόμο, που εισηγείστε για ανθρώπινα δικαιώματα. </w:t>
      </w:r>
    </w:p>
    <w:p w14:paraId="56AE4E7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Από εμάς περνάνε οι νόμοι σας αυτοί, γιατί έχουμε δεδηλωμένη την πίστη μας, και το Ποτάμι, στα θεμελιώδη δικαιώματα. Ο εταίρος σας σας σπρώχνει, σας ωθεί, όπως τελευταία με τις εξεταστικές, σε θέσεις που δεν θα θέλατε ή τουλάχιστον δεν θέλουν όλοι να συμμεριστούν. </w:t>
      </w:r>
    </w:p>
    <w:p w14:paraId="56AE4E79"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Ο κ. Φίλης, κύριε Πρόεδρε, πριν από λίγο δήλωνε ότι δεν θα τον πείραζε μια εξεταστική για το «</w:t>
      </w:r>
      <w:r>
        <w:rPr>
          <w:rFonts w:eastAsia="Times New Roman" w:cs="Times New Roman"/>
          <w:szCs w:val="24"/>
          <w:lang w:val="en-US"/>
        </w:rPr>
        <w:t>N</w:t>
      </w:r>
      <w:r>
        <w:rPr>
          <w:rFonts w:eastAsia="Times New Roman" w:cs="Times New Roman"/>
          <w:szCs w:val="24"/>
        </w:rPr>
        <w:t>Ο</w:t>
      </w:r>
      <w:r>
        <w:rPr>
          <w:rFonts w:eastAsia="Times New Roman" w:cs="Times New Roman"/>
          <w:szCs w:val="24"/>
          <w:lang w:val="en-US"/>
        </w:rPr>
        <w:t>OR</w:t>
      </w:r>
      <w:r>
        <w:rPr>
          <w:rFonts w:eastAsia="Times New Roman" w:cs="Times New Roman"/>
          <w:szCs w:val="24"/>
        </w:rPr>
        <w:t xml:space="preserve">-1». Σας σπρώχνει ο κ. Καμμένος! Του μοιάζετε του κ. Καμμένου σιγά-σιγά και αυτό δένει πιο πολύ με το επιχείρημα που προανέφερα. </w:t>
      </w:r>
    </w:p>
    <w:p w14:paraId="56AE4E7A"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Τέλος, σχετικά με τις </w:t>
      </w:r>
      <w:proofErr w:type="spellStart"/>
      <w:r>
        <w:rPr>
          <w:rFonts w:eastAsia="Times New Roman" w:cs="Times New Roman"/>
          <w:szCs w:val="24"/>
        </w:rPr>
        <w:t>αδειοδοτήσεις</w:t>
      </w:r>
      <w:proofErr w:type="spellEnd"/>
      <w:r>
        <w:rPr>
          <w:rFonts w:eastAsia="Times New Roman" w:cs="Times New Roman"/>
          <w:szCs w:val="24"/>
        </w:rPr>
        <w:t>, για να πάμε στο προκείμενο, ό,τι λέω είναι έτσι, ό,τι λέω είναι ακριβές. Ας πούμε για καταστήματα υγειονομικού ενδιαφέροντος...</w:t>
      </w:r>
    </w:p>
    <w:p w14:paraId="56AE4E7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Και αυτά που λέω εγώ είναι ακριβή. Βάσει στοιχείων μιλάω.</w:t>
      </w:r>
    </w:p>
    <w:p w14:paraId="56AE4E7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Εσείς μου επικαλείστε τυπικότητες. Εγώ σας επικαλούμαι την καθημερινότητα και είμαι νομικός και είμαι δικηγόρος και μάλιστα εν ενεργεία δικηγόρος. Μπορεί να λες ότι </w:t>
      </w:r>
      <w:proofErr w:type="spellStart"/>
      <w:r>
        <w:rPr>
          <w:rFonts w:eastAsia="Times New Roman" w:cs="Times New Roman"/>
          <w:szCs w:val="24"/>
        </w:rPr>
        <w:t>αδειοδοτείσαι</w:t>
      </w:r>
      <w:proofErr w:type="spellEnd"/>
      <w:r>
        <w:rPr>
          <w:rFonts w:eastAsia="Times New Roman" w:cs="Times New Roman"/>
          <w:szCs w:val="24"/>
        </w:rPr>
        <w:t xml:space="preserve"> και έλα μετά από έλεγχο των δεδομένων σου που θα κάνω, να καλύψεις αδυναμίες, αλλά υπάρχουν τόσοι φορείς που εμπλέκονται, που μπορεί ο δήμος να σου λέει «ξεκίνα» και να μην ξεκινάς ποτέ, ποτέ όμως, και να περνάνε μήνες και μη λέτε ότι είναι υπό την προϋπόθεση...</w:t>
      </w:r>
    </w:p>
    <w:p w14:paraId="56AE4E7D"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Μίλησα πολύ συγκεκριμένα για την εφαρμογή του νόμου, κύριε Λοβέρδο.</w:t>
      </w:r>
    </w:p>
    <w:p w14:paraId="56AE4E7E"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κλείνω.</w:t>
      </w:r>
    </w:p>
    <w:p w14:paraId="56AE4E7F"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Μη λέτε ότι τελούν υπό την προϋπόθεση κανονιστικών πράξεων της διοικήσεως. Αυτές μπορεί να κάνουν και ένα και δύο και τρία χρόνια να εκδοθούν και μην ταυτίζετε αυτές τις κανονιστικές πράξεις με τις εγκυκλίους, που είναι μια ερμηνεία του νόμου, που μπορεί να εκδοθεί από τη στιγμή που ψηφίζεται ο νόμος σε μια μέρα. Λείπουν οι εγκύκλιοι, κύριε Υπουργέ.</w:t>
      </w:r>
    </w:p>
    <w:p w14:paraId="56AE4E8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Αυτό σας λέω! Εκδόθηκαν.</w:t>
      </w:r>
    </w:p>
    <w:p w14:paraId="56AE4E81"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δούμε τι θα γίνει όταν, λοιπόν, ολοκληρώσετε τη δράση, γιατί και το 2013 ψηφίστηκε αντίστοιχος νόμος από τον κ. Χατζηδάκη και δεν εφαρμόστηκε. Άρα ο εγκλωβισμός των </w:t>
      </w:r>
      <w:proofErr w:type="spellStart"/>
      <w:r>
        <w:rPr>
          <w:rFonts w:eastAsia="Times New Roman" w:cs="Times New Roman"/>
          <w:szCs w:val="24"/>
        </w:rPr>
        <w:t>αδειοδοτήσεων</w:t>
      </w:r>
      <w:proofErr w:type="spellEnd"/>
      <w:r>
        <w:rPr>
          <w:rFonts w:eastAsia="Times New Roman" w:cs="Times New Roman"/>
          <w:szCs w:val="24"/>
        </w:rPr>
        <w:t xml:space="preserve"> είναι υπαρκτός. Δεν με νοιάζει ο λόγος, με νοιάζει το αποτέλεσμα και εσάς που τα μετράτε πιο πολύ από την Αντιπολίτευση, γιατί είστε Κυβέρνηση, αυτό πρέπει να σας νοιάζει κατά κύριο λόγο. </w:t>
      </w:r>
    </w:p>
    <w:p w14:paraId="56AE4E82"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 xml:space="preserve">Τέλος, έχετε απόλυτο δίκιο σε ό,τι αφορά τα προηγούμενα. Δεν είμαστε εμείς </w:t>
      </w:r>
      <w:proofErr w:type="spellStart"/>
      <w:r>
        <w:rPr>
          <w:rFonts w:eastAsia="Times New Roman" w:cs="Times New Roman"/>
          <w:szCs w:val="24"/>
        </w:rPr>
        <w:t>παρθενογεννημένοι</w:t>
      </w:r>
      <w:proofErr w:type="spellEnd"/>
      <w:r>
        <w:rPr>
          <w:rFonts w:eastAsia="Times New Roman" w:cs="Times New Roman"/>
          <w:szCs w:val="24"/>
        </w:rPr>
        <w:t>, για να αντιπολιτευόμαστε ούτε εσείς είστε ο πρόξενος των προβλημάτων. Είπα κάτι τέτοιο; Όμως και σε εμάς που έχουμε κυβερνήσει, μπορείτε να βρείτε -σε εμένα προσωπικά που σας τα λέω αυτά- από το 2009 να τονίζω την ανάγκη απεγκλωβισμού της οικονομίας από το κράτος. Χρωστάγαμε πολλά. Η ανάπτυξη και τον καλό καιρό αλλά και τον καιρό της κρίσης είχε εμπόδια και επί των ημερών μας. Το θέμα όμως είναι να εξελισσόμαστε. Είστε Κυβέρνηση και εμείς μιλάμε σε σας, δεν μιλάμε σε έναν Υπουργό, που δεν σχετίζεται με την ανάπτυξη. Δεν τα λέμε αυτά στον κ. Καμμένο. Τα λέμε σε εσάς, που έχετε την τελική επιστασία των αναπτυξιακών ρυθμών.</w:t>
      </w:r>
    </w:p>
    <w:p w14:paraId="56AE4E83"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στην ομιλία μου, επειδή πρέπει να το πούμε κι αυτό, σας ανέφερα τις αλλαγές στον Κώδικα της Πολιτικής Δικονομίας, που επιτάχυναν τις δίκες. Το ψηφίσατε εσείς, γιατί σας πήραν από το αφτί. Το είχατε καταγγείλει ως αντιπολίτευση και το ετοίμασε η κυβέρνηση Σαμαρά-Βενιζέλου με κύρια ευθύνη του Γενικού Γραμματέα του Υπουργείου κ. Κανελλόπουλου. Σας τα είπα αυτά. </w:t>
      </w:r>
    </w:p>
    <w:p w14:paraId="56AE4E84"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Έγινε ένα βήμα. Δεν το θέλατε. Στη Βουλή το ψηφίσατε με το στανιό. Ήμασταν εδώ όλοι το καλοκαίρι του 2015 και ήταν Υπουργός ο κ. Παρασκευόπουλος. Δύο χρόνια από τότε δεν έπρεπε να έχει επεκταθεί αυτό και στο Διοικητικό Δίκαιο, στα διοικητικά δικαστήρια και στα διοικητικά θέματα; Έπρεπε!</w:t>
      </w:r>
    </w:p>
    <w:p w14:paraId="56AE4E85"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Λοβέρδο, ολοκληρώστε παρακαλώ.</w:t>
      </w:r>
    </w:p>
    <w:p w14:paraId="56AE4E86"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τη μέθοδο, που είναι δοσμένη από εμάς σε εσάς. Δεν την προχωράτε. Αυτή είναι η κριτική μας και πρέπει να την αποδεχτείτε.</w:t>
      </w:r>
    </w:p>
    <w:p w14:paraId="56AE4E87"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 κύριε συνάδελφε.</w:t>
      </w:r>
    </w:p>
    <w:p w14:paraId="56AE4E88"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Κύριε Υπουργέ, έχετε κάποιο σχόλιο για να ολοκληρώσουμε;</w:t>
      </w:r>
    </w:p>
    <w:p w14:paraId="56AE4E89"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Όχι, κύριε Πρόεδρε.</w:t>
      </w:r>
    </w:p>
    <w:p w14:paraId="56AE4E8A"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Κύριε Πρόεδρε, θα ήθελα τον λόγο για μισό λεπτό για να κάνω μια δήλωση.</w:t>
      </w:r>
    </w:p>
    <w:p w14:paraId="56AE4E8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κύριε Δημητριάδη, αν είναι δυνατόν, όμως, σε μισό λεπτό.</w:t>
      </w:r>
    </w:p>
    <w:p w14:paraId="56AE4E8C"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 κύριε Πρόεδρε.</w:t>
      </w:r>
    </w:p>
    <w:p w14:paraId="56AE4E8D"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Σχετικά με το πολιτικό ζήτημα ήθελα να κάνω μια διευκρίνιση στον κύριο συνάδελφο.</w:t>
      </w:r>
    </w:p>
    <w:p w14:paraId="56AE4E8E"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lastRenderedPageBreak/>
        <w:t>Μίλησε για τον λαϊκισμό στην Ευρώπη, αναφέροντας τα παραδείγματα της ακροδεξιάς που ηττήθηκε και του ΣΥΡΙΖΑ που κέρδισε.</w:t>
      </w:r>
    </w:p>
    <w:p w14:paraId="56AE4E8F"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των </w:t>
      </w:r>
      <w:proofErr w:type="spellStart"/>
      <w:r>
        <w:rPr>
          <w:rFonts w:eastAsia="Times New Roman" w:cs="Times New Roman"/>
          <w:szCs w:val="24"/>
          <w:lang w:val="en-US"/>
        </w:rPr>
        <w:t>Podemos</w:t>
      </w:r>
      <w:proofErr w:type="spellEnd"/>
      <w:r>
        <w:rPr>
          <w:rFonts w:eastAsia="Times New Roman" w:cs="Times New Roman"/>
          <w:szCs w:val="24"/>
        </w:rPr>
        <w:t>.</w:t>
      </w:r>
    </w:p>
    <w:p w14:paraId="56AE4E90"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Αυτό δημιουργεί ένα πλαίσιο πολιτικών συσχετίσεων. Δεν είμαστε αφελείς. Είναι πρωτοφανές, είναι πρωτότυπο και αξιολογείται αυτό που είπε ο κ. Λοβέρδος. </w:t>
      </w:r>
    </w:p>
    <w:p w14:paraId="56AE4E91"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Όσον αφορά το δεύτερο, το ότι δεν έχουμε καλή σχέση με τον λαϊκισμό, πηγάζει από το γεγονός ότι εμείς τις εκλογές το καλοκαίρι του 2015, τις κερδίσαμε με ένα πολύ συγκεκριμένο πρόγραμμα, που λέγεται μνημόνιο.</w:t>
      </w:r>
    </w:p>
    <w:p w14:paraId="56AE4E92"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Το παράλληλο.</w:t>
      </w:r>
    </w:p>
    <w:p w14:paraId="56AE4E93" w14:textId="77777777" w:rsidR="00845C2F" w:rsidRDefault="0009484C">
      <w:pPr>
        <w:spacing w:after="0"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Δεν υπάρχει εκδοχή λαϊκισμού, άλλα λέγαμε άλλα κάναμε. Κατεβήκαμε με το πρόγραμμα της χρηματοδοτικής σταθερότητας, το οποίο υπογράψαμε το καλοκαίρι. Με αυτό το πρόγραμμα κατεβήκαμε στις εκλογές.</w:t>
      </w:r>
    </w:p>
    <w:p w14:paraId="56AE4E94" w14:textId="77777777" w:rsidR="00845C2F" w:rsidRDefault="0009484C">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6AE4E95" w14:textId="77777777" w:rsidR="00845C2F" w:rsidRDefault="0009484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Πέμπτης 4 Μαΐου 2017, της Παρασκευής 5 Μαΐου 2017, της Δευτέρας 8 Μαΐου 2017, της Τετάρτης 10</w:t>
      </w:r>
      <w:r>
        <w:rPr>
          <w:rFonts w:eastAsia="Times New Roman" w:cs="Times New Roman"/>
          <w:szCs w:val="24"/>
          <w:vertAlign w:val="superscript"/>
        </w:rPr>
        <w:t xml:space="preserve"> </w:t>
      </w:r>
      <w:r>
        <w:rPr>
          <w:rFonts w:eastAsia="Times New Roman" w:cs="Times New Roman"/>
          <w:szCs w:val="24"/>
        </w:rPr>
        <w:t xml:space="preserve">Μαΐου 2017, της Πέμπτης 11 Μαΐου 2017 και της Παρασκευής 12 Μαΐου 2017, και ερωτάται το Σώμα αν τα επικυρώνει. </w:t>
      </w:r>
    </w:p>
    <w:p w14:paraId="56AE4E96" w14:textId="77777777" w:rsidR="00845C2F" w:rsidRDefault="0009484C">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6AE4E97"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τα Πρακτικά της Πέμπτης 4 Μαΐου 2017, της Παρασκευής 5 Μαΐου 2017, της Δευτέρας 8 Μαΐου 2017, της Τετάρτης 10 Μαΐου 2017, Πέμπτης 11 Μαΐου 2017 και της Παρασκευής 12 Μαΐου 2017 επικυρώθηκαν.</w:t>
      </w:r>
    </w:p>
    <w:p w14:paraId="56AE4E98" w14:textId="77777777" w:rsidR="00845C2F" w:rsidRDefault="0009484C">
      <w:pPr>
        <w:spacing w:after="0" w:line="600" w:lineRule="auto"/>
        <w:ind w:firstLine="720"/>
        <w:jc w:val="both"/>
        <w:rPr>
          <w:rFonts w:eastAsia="Times New Roman" w:cs="Times New Roman"/>
          <w:color w:val="000000" w:themeColor="text1"/>
          <w:szCs w:val="24"/>
        </w:rPr>
      </w:pPr>
      <w:r>
        <w:rPr>
          <w:rFonts w:eastAsia="Times New Roman"/>
          <w:szCs w:val="24"/>
        </w:rPr>
        <w:lastRenderedPageBreak/>
        <w:t xml:space="preserve">Κηρύσσεται περαιωμένη η συζήτηση επί της υπ’ αριθμόν 9/8/10-2-2017 επίκαιρης επερώτησης </w:t>
      </w:r>
      <w:r>
        <w:rPr>
          <w:rFonts w:eastAsia="Times New Roman" w:cs="Times New Roman"/>
          <w:color w:val="000000" w:themeColor="text1"/>
          <w:szCs w:val="24"/>
        </w:rPr>
        <w:t>με θέμα «Ανάπτυξη: Η αυταπάτη της Κυβέρνησης των ΣΥΡΙΖΑ - ΑΝΕΛ συνεχίζεται».</w:t>
      </w:r>
    </w:p>
    <w:p w14:paraId="56AE4E99" w14:textId="77777777" w:rsidR="00845C2F" w:rsidRDefault="0009484C">
      <w:pPr>
        <w:spacing w:after="0" w:line="600" w:lineRule="auto"/>
        <w:ind w:firstLine="720"/>
        <w:jc w:val="both"/>
        <w:rPr>
          <w:rFonts w:eastAsia="Times New Roman"/>
          <w:szCs w:val="24"/>
        </w:rPr>
      </w:pPr>
      <w:r>
        <w:rPr>
          <w:rFonts w:eastAsia="Times New Roman"/>
          <w:szCs w:val="24"/>
        </w:rPr>
        <w:t xml:space="preserve">Κυρίες και κύριοι συνάδελφοι, δέχεστε στο σημείο αυτό να λύσουμε τη συνεδρίαση; </w:t>
      </w:r>
    </w:p>
    <w:p w14:paraId="56AE4E9A" w14:textId="77777777" w:rsidR="00845C2F" w:rsidRDefault="0009484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6AE4E9B" w14:textId="77777777" w:rsidR="00845C2F" w:rsidRDefault="0009484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14.46΄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10 Ιουλίου 2017 και ώρα 18.00΄, με αντικείμενο εργασιών του Σώματος: κοινοβουλευτικό έλεγχο, συζήτηση επικαίρων ερωτήσεων. </w:t>
      </w:r>
    </w:p>
    <w:p w14:paraId="56AE4E9C" w14:textId="77777777" w:rsidR="00845C2F" w:rsidRDefault="0009484C">
      <w:pPr>
        <w:spacing w:after="0" w:line="600" w:lineRule="auto"/>
        <w:jc w:val="both"/>
        <w:rPr>
          <w:rFonts w:eastAsia="Times New Roman" w:cs="Times New Roman"/>
          <w:szCs w:val="24"/>
        </w:rPr>
      </w:pPr>
      <w:r>
        <w:rPr>
          <w:rFonts w:eastAsia="Times New Roman" w:cs="Times New Roman"/>
          <w:b/>
          <w:bCs/>
          <w:szCs w:val="24"/>
        </w:rPr>
        <w:t>Ο ΠΡΟΕΔΡΟΣ                                                                     ΟΙ ΓΡΑΜΜΑΤΕΙΣ</w:t>
      </w:r>
    </w:p>
    <w:p w14:paraId="56AE4E9D" w14:textId="77777777" w:rsidR="00845C2F" w:rsidRDefault="00845C2F">
      <w:pPr>
        <w:spacing w:after="0" w:line="600" w:lineRule="auto"/>
        <w:ind w:firstLine="720"/>
        <w:jc w:val="both"/>
        <w:rPr>
          <w:rFonts w:eastAsia="Times New Roman"/>
          <w:szCs w:val="24"/>
        </w:rPr>
      </w:pPr>
    </w:p>
    <w:sectPr w:rsidR="00845C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A1"/>
    <w:family w:val="swiss"/>
    <w:pitch w:val="variable"/>
    <w:sig w:usb0="E1002AFF" w:usb1="C0000002" w:usb2="00000008"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bxPpFYvL4Xjpdx4lWrW8apWHe8=" w:salt="JwLgqJQtTBVCLR+sbrdB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2F"/>
    <w:rsid w:val="0009484C"/>
    <w:rsid w:val="003F1422"/>
    <w:rsid w:val="00517E32"/>
    <w:rsid w:val="00845C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4B25"/>
  <w15:docId w15:val="{4853EE16-FD27-4EE4-93A0-76D6BD87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18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18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475</MetadataID>
    <Session xmlns="641f345b-441b-4b81-9152-adc2e73ba5e1">Β´</Session>
    <Date xmlns="641f345b-441b-4b81-9152-adc2e73ba5e1">2017-07-06T21:00:00+00:00</Date>
    <Status xmlns="641f345b-441b-4b81-9152-adc2e73ba5e1">
      <Url>http://srv-sp1/praktika/Lists/Incoming_Metadata/EditForm.aspx?ID=475&amp;Source=/praktika/Recordings_Library/Forms/AllItems.aspx</Url>
      <Description>Δημοσιεύτηκε</Description>
    </Status>
    <Meeting xmlns="641f345b-441b-4b81-9152-adc2e73ba5e1">ΡΜΗ´</Meeting>
  </documentManagement>
</p:properties>
</file>

<file path=customXml/itemProps1.xml><?xml version="1.0" encoding="utf-8"?>
<ds:datastoreItem xmlns:ds="http://schemas.openxmlformats.org/officeDocument/2006/customXml" ds:itemID="{F4443FF2-A9A4-4B70-A3C0-80F2B230E2E0}">
  <ds:schemaRefs>
    <ds:schemaRef ds:uri="http://schemas.microsoft.com/sharepoint/v3/contenttype/forms"/>
  </ds:schemaRefs>
</ds:datastoreItem>
</file>

<file path=customXml/itemProps2.xml><?xml version="1.0" encoding="utf-8"?>
<ds:datastoreItem xmlns:ds="http://schemas.openxmlformats.org/officeDocument/2006/customXml" ds:itemID="{7B07687D-2C39-4960-8EBA-2B2450868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4B7E5A-75B7-4C74-A489-8872CF556026}">
  <ds:schemaRefs>
    <ds:schemaRef ds:uri="http://schemas.openxmlformats.org/package/2006/metadata/core-properties"/>
    <ds:schemaRef ds:uri="http://schemas.microsoft.com/office/2006/metadata/properties"/>
    <ds:schemaRef ds:uri="http://www.w3.org/XML/1998/namespace"/>
    <ds:schemaRef ds:uri="http://purl.org/dc/elements/1.1/"/>
    <ds:schemaRef ds:uri="641f345b-441b-4b81-9152-adc2e73ba5e1"/>
    <ds:schemaRef ds:uri="http://purl.org/dc/terms/"/>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203</Pages>
  <Words>38737</Words>
  <Characters>209180</Characters>
  <Application>Microsoft Office Word</Application>
  <DocSecurity>0</DocSecurity>
  <Lines>1743</Lines>
  <Paragraphs>494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2017-07-18T08:02:00Z</dcterms:created>
  <dcterms:modified xsi:type="dcterms:W3CDTF">2017-07-18T09:30:00Z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