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9750D" w14:textId="77777777" w:rsidR="00F23789" w:rsidRPr="00F23789" w:rsidRDefault="00F23789" w:rsidP="00F23789">
      <w:pPr>
        <w:spacing w:after="0" w:line="360" w:lineRule="auto"/>
        <w:rPr>
          <w:ins w:id="0" w:author="Φλούδα Χριστίνα" w:date="2018-12-03T12:28:00Z"/>
          <w:rFonts w:eastAsia="Times New Roman"/>
          <w:szCs w:val="24"/>
          <w:lang w:eastAsia="en-US"/>
        </w:rPr>
      </w:pPr>
      <w:bookmarkStart w:id="1" w:name="_GoBack"/>
      <w:bookmarkEnd w:id="1"/>
      <w:ins w:id="2" w:author="Φλούδα Χριστίνα" w:date="2018-12-03T12:28:00Z">
        <w:r w:rsidRPr="00F237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4C4BB0" w14:textId="77777777" w:rsidR="00F23789" w:rsidRPr="00F23789" w:rsidRDefault="00F23789" w:rsidP="00F23789">
      <w:pPr>
        <w:spacing w:after="0" w:line="360" w:lineRule="auto"/>
        <w:rPr>
          <w:ins w:id="3" w:author="Φλούδα Χριστίνα" w:date="2018-12-03T12:28:00Z"/>
          <w:rFonts w:eastAsia="Times New Roman"/>
          <w:szCs w:val="24"/>
          <w:lang w:eastAsia="en-US"/>
        </w:rPr>
      </w:pPr>
    </w:p>
    <w:p w14:paraId="33008238" w14:textId="77777777" w:rsidR="00F23789" w:rsidRPr="00F23789" w:rsidRDefault="00F23789" w:rsidP="00F23789">
      <w:pPr>
        <w:spacing w:after="0" w:line="360" w:lineRule="auto"/>
        <w:rPr>
          <w:ins w:id="4" w:author="Φλούδα Χριστίνα" w:date="2018-12-03T12:28:00Z"/>
          <w:rFonts w:eastAsia="Times New Roman"/>
          <w:szCs w:val="24"/>
          <w:lang w:eastAsia="en-US"/>
        </w:rPr>
      </w:pPr>
      <w:ins w:id="5" w:author="Φλούδα Χριστίνα" w:date="2018-12-03T12:28:00Z">
        <w:r w:rsidRPr="00F23789">
          <w:rPr>
            <w:rFonts w:eastAsia="Times New Roman"/>
            <w:szCs w:val="24"/>
            <w:lang w:eastAsia="en-US"/>
          </w:rPr>
          <w:t>ΠΙΝΑΚΑΣ ΠΕΡΙΕΧΟΜΕΝΩΝ</w:t>
        </w:r>
      </w:ins>
    </w:p>
    <w:p w14:paraId="35906BAC" w14:textId="77777777" w:rsidR="00F23789" w:rsidRPr="00F23789" w:rsidRDefault="00F23789" w:rsidP="00F23789">
      <w:pPr>
        <w:spacing w:after="0" w:line="360" w:lineRule="auto"/>
        <w:rPr>
          <w:ins w:id="6" w:author="Φλούδα Χριστίνα" w:date="2018-12-03T12:28:00Z"/>
          <w:rFonts w:eastAsia="Times New Roman"/>
          <w:szCs w:val="24"/>
          <w:lang w:eastAsia="en-US"/>
        </w:rPr>
      </w:pPr>
      <w:ins w:id="7" w:author="Φλούδα Χριστίνα" w:date="2018-12-03T12:28:00Z">
        <w:r w:rsidRPr="00F23789">
          <w:rPr>
            <w:rFonts w:eastAsia="Times New Roman"/>
            <w:szCs w:val="24"/>
            <w:lang w:eastAsia="en-US"/>
          </w:rPr>
          <w:t xml:space="preserve">ΙΖ΄ ΠΕΡΙΟΔΟΣ </w:t>
        </w:r>
      </w:ins>
    </w:p>
    <w:p w14:paraId="007F6A59" w14:textId="77777777" w:rsidR="00F23789" w:rsidRPr="00F23789" w:rsidRDefault="00F23789" w:rsidP="00F23789">
      <w:pPr>
        <w:spacing w:after="0" w:line="360" w:lineRule="auto"/>
        <w:rPr>
          <w:ins w:id="8" w:author="Φλούδα Χριστίνα" w:date="2018-12-03T12:28:00Z"/>
          <w:rFonts w:eastAsia="Times New Roman"/>
          <w:szCs w:val="24"/>
          <w:lang w:eastAsia="en-US"/>
        </w:rPr>
      </w:pPr>
      <w:ins w:id="9" w:author="Φλούδα Χριστίνα" w:date="2018-12-03T12:28:00Z">
        <w:r w:rsidRPr="00F23789">
          <w:rPr>
            <w:rFonts w:eastAsia="Times New Roman"/>
            <w:szCs w:val="24"/>
            <w:lang w:eastAsia="en-US"/>
          </w:rPr>
          <w:t>ΠΡΟΕΔΡΕΥΟΜΕΝΗΣ ΚΟΙΝΟΒΟΥΛΕΥΤΙΚΗΣ ΔΗΜΟΚΡΑΤΙΑΣ</w:t>
        </w:r>
      </w:ins>
    </w:p>
    <w:p w14:paraId="331F8909" w14:textId="77777777" w:rsidR="00F23789" w:rsidRPr="00F23789" w:rsidRDefault="00F23789" w:rsidP="00F23789">
      <w:pPr>
        <w:spacing w:after="0" w:line="360" w:lineRule="auto"/>
        <w:rPr>
          <w:ins w:id="10" w:author="Φλούδα Χριστίνα" w:date="2018-12-03T12:28:00Z"/>
          <w:rFonts w:eastAsia="Times New Roman"/>
          <w:szCs w:val="24"/>
          <w:lang w:eastAsia="en-US"/>
        </w:rPr>
      </w:pPr>
      <w:ins w:id="11" w:author="Φλούδα Χριστίνα" w:date="2018-12-03T12:28:00Z">
        <w:r w:rsidRPr="00F23789">
          <w:rPr>
            <w:rFonts w:eastAsia="Times New Roman"/>
            <w:szCs w:val="24"/>
            <w:lang w:eastAsia="en-US"/>
          </w:rPr>
          <w:t>ΣΥΝΟΔΟΣ Δ΄</w:t>
        </w:r>
      </w:ins>
    </w:p>
    <w:p w14:paraId="5BD8FAA8" w14:textId="77777777" w:rsidR="00F23789" w:rsidRPr="00F23789" w:rsidRDefault="00F23789" w:rsidP="00F23789">
      <w:pPr>
        <w:spacing w:after="0" w:line="360" w:lineRule="auto"/>
        <w:rPr>
          <w:ins w:id="12" w:author="Φλούδα Χριστίνα" w:date="2018-12-03T12:28:00Z"/>
          <w:rFonts w:eastAsia="Times New Roman"/>
          <w:szCs w:val="24"/>
          <w:lang w:eastAsia="en-US"/>
        </w:rPr>
      </w:pPr>
    </w:p>
    <w:p w14:paraId="2E14E2F3" w14:textId="77777777" w:rsidR="00F23789" w:rsidRPr="00F23789" w:rsidRDefault="00F23789" w:rsidP="00F23789">
      <w:pPr>
        <w:spacing w:after="0" w:line="360" w:lineRule="auto"/>
        <w:rPr>
          <w:ins w:id="13" w:author="Φλούδα Χριστίνα" w:date="2018-12-03T12:28:00Z"/>
          <w:rFonts w:eastAsia="Times New Roman"/>
          <w:szCs w:val="24"/>
          <w:lang w:eastAsia="en-US"/>
        </w:rPr>
      </w:pPr>
      <w:ins w:id="14" w:author="Φλούδα Χριστίνα" w:date="2018-12-03T12:28:00Z">
        <w:r w:rsidRPr="00F23789">
          <w:rPr>
            <w:rFonts w:eastAsia="Times New Roman"/>
            <w:szCs w:val="24"/>
            <w:lang w:eastAsia="en-US"/>
          </w:rPr>
          <w:t>ΣΥΝΕΔΡΙΑΣΗ ΛΒ΄</w:t>
        </w:r>
      </w:ins>
    </w:p>
    <w:p w14:paraId="72535340" w14:textId="77777777" w:rsidR="00F23789" w:rsidRPr="00F23789" w:rsidRDefault="00F23789" w:rsidP="00F23789">
      <w:pPr>
        <w:spacing w:after="0" w:line="360" w:lineRule="auto"/>
        <w:rPr>
          <w:ins w:id="15" w:author="Φλούδα Χριστίνα" w:date="2018-12-03T12:28:00Z"/>
          <w:rFonts w:eastAsia="Times New Roman"/>
          <w:szCs w:val="24"/>
          <w:lang w:eastAsia="en-US"/>
        </w:rPr>
      </w:pPr>
      <w:ins w:id="16" w:author="Φλούδα Χριστίνα" w:date="2018-12-03T12:28:00Z">
        <w:r w:rsidRPr="00F23789">
          <w:rPr>
            <w:rFonts w:eastAsia="Times New Roman"/>
            <w:szCs w:val="24"/>
            <w:lang w:eastAsia="en-US"/>
          </w:rPr>
          <w:t>Παρασκευή  23 Νοεμβρίου 2018</w:t>
        </w:r>
      </w:ins>
    </w:p>
    <w:p w14:paraId="01ADA954" w14:textId="77777777" w:rsidR="00F23789" w:rsidRPr="00F23789" w:rsidRDefault="00F23789" w:rsidP="00F23789">
      <w:pPr>
        <w:spacing w:after="0" w:line="360" w:lineRule="auto"/>
        <w:rPr>
          <w:ins w:id="17" w:author="Φλούδα Χριστίνα" w:date="2018-12-03T12:28:00Z"/>
          <w:rFonts w:eastAsia="Times New Roman"/>
          <w:szCs w:val="24"/>
          <w:lang w:eastAsia="en-US"/>
        </w:rPr>
      </w:pPr>
    </w:p>
    <w:p w14:paraId="7E459E5B" w14:textId="77777777" w:rsidR="00F23789" w:rsidRPr="00F23789" w:rsidRDefault="00F23789" w:rsidP="00F23789">
      <w:pPr>
        <w:spacing w:after="0" w:line="360" w:lineRule="auto"/>
        <w:rPr>
          <w:ins w:id="18" w:author="Φλούδα Χριστίνα" w:date="2018-12-03T12:28:00Z"/>
          <w:rFonts w:eastAsia="Times New Roman"/>
          <w:szCs w:val="24"/>
          <w:lang w:eastAsia="en-US"/>
        </w:rPr>
      </w:pPr>
      <w:ins w:id="19" w:author="Φλούδα Χριστίνα" w:date="2018-12-03T12:28:00Z">
        <w:r w:rsidRPr="00F23789">
          <w:rPr>
            <w:rFonts w:eastAsia="Times New Roman"/>
            <w:szCs w:val="24"/>
            <w:lang w:eastAsia="en-US"/>
          </w:rPr>
          <w:t>ΘΕΜΑΤΑ</w:t>
        </w:r>
      </w:ins>
    </w:p>
    <w:p w14:paraId="4FD8F4A8" w14:textId="77777777" w:rsidR="00F23789" w:rsidRPr="00F23789" w:rsidRDefault="00F23789" w:rsidP="00F23789">
      <w:pPr>
        <w:spacing w:after="0" w:line="360" w:lineRule="auto"/>
        <w:rPr>
          <w:ins w:id="20" w:author="Φλούδα Χριστίνα" w:date="2018-12-03T12:28:00Z"/>
          <w:rFonts w:eastAsia="Times New Roman"/>
          <w:szCs w:val="24"/>
          <w:lang w:eastAsia="en-US"/>
        </w:rPr>
      </w:pPr>
      <w:ins w:id="21" w:author="Φλούδα Χριστίνα" w:date="2018-12-03T12:28:00Z">
        <w:r w:rsidRPr="00F23789">
          <w:rPr>
            <w:rFonts w:eastAsia="Times New Roman"/>
            <w:szCs w:val="24"/>
            <w:lang w:eastAsia="en-US"/>
          </w:rPr>
          <w:t xml:space="preserve"> </w:t>
        </w:r>
        <w:r w:rsidRPr="00F23789">
          <w:rPr>
            <w:rFonts w:eastAsia="Times New Roman"/>
            <w:szCs w:val="24"/>
            <w:lang w:eastAsia="en-US"/>
          </w:rPr>
          <w:br/>
          <w:t xml:space="preserve">Α. ΕΙΔΙΚΑ ΘΕΜΑΤΑ </w:t>
        </w:r>
        <w:r w:rsidRPr="00F23789">
          <w:rPr>
            <w:rFonts w:eastAsia="Times New Roman"/>
            <w:szCs w:val="24"/>
            <w:lang w:eastAsia="en-US"/>
          </w:rPr>
          <w:br/>
          <w:t xml:space="preserve">1. Επικύρωση Πρακτικών, σελ. </w:t>
        </w:r>
        <w:r w:rsidRPr="00F23789">
          <w:rPr>
            <w:rFonts w:eastAsia="Times New Roman"/>
            <w:szCs w:val="24"/>
            <w:lang w:eastAsia="en-US"/>
          </w:rPr>
          <w:br/>
          <w:t>2. Ανακοινώνεται ότι τη συνεδρίαση παρακολουθούν μαθητές από το 3ο Γυμνάσιο Κοζάνης και το 1</w:t>
        </w:r>
        <w:r w:rsidRPr="00F23789">
          <w:rPr>
            <w:rFonts w:eastAsia="Times New Roman"/>
            <w:szCs w:val="24"/>
            <w:lang w:val="en-US" w:eastAsia="en-US"/>
          </w:rPr>
          <w:t>o</w:t>
        </w:r>
        <w:r w:rsidRPr="00F23789">
          <w:rPr>
            <w:rFonts w:eastAsia="Times New Roman"/>
            <w:szCs w:val="24"/>
            <w:lang w:eastAsia="en-US"/>
          </w:rPr>
          <w:t xml:space="preserve"> Δημοτικό Σχολείο Αγίας Παρασκευής, σελ. </w:t>
        </w:r>
        <w:r w:rsidRPr="00F23789">
          <w:rPr>
            <w:rFonts w:eastAsia="Times New Roman"/>
            <w:szCs w:val="24"/>
            <w:lang w:eastAsia="en-US"/>
          </w:rPr>
          <w:br/>
          <w:t xml:space="preserve">3. Αναφορά από τον Πρόεδρο της Βουλής κ. Νικόλαο </w:t>
        </w:r>
        <w:proofErr w:type="spellStart"/>
        <w:r w:rsidRPr="00F23789">
          <w:rPr>
            <w:rFonts w:eastAsia="Times New Roman"/>
            <w:szCs w:val="24"/>
            <w:lang w:eastAsia="en-US"/>
          </w:rPr>
          <w:t>Βούτση</w:t>
        </w:r>
        <w:proofErr w:type="spellEnd"/>
        <w:r w:rsidRPr="00F23789">
          <w:rPr>
            <w:rFonts w:eastAsia="Times New Roman"/>
            <w:szCs w:val="24"/>
            <w:lang w:eastAsia="en-US"/>
          </w:rPr>
          <w:t xml:space="preserve"> στην Ημέρα Εορτασμού της Εθνικής Αντίστασης και στη Διεθνή Ημέρα για την Εξάλειψη της Βίας Κατά των Γυναικών, σελ. </w:t>
        </w:r>
        <w:r w:rsidRPr="00F23789">
          <w:rPr>
            <w:rFonts w:eastAsia="Times New Roman"/>
            <w:szCs w:val="24"/>
            <w:lang w:eastAsia="en-US"/>
          </w:rPr>
          <w:br/>
          <w:t xml:space="preserve">4. Κατάθεση Εκθέσεως Ειδικής Μόνιμης Επιτροπής: </w:t>
        </w:r>
      </w:ins>
    </w:p>
    <w:p w14:paraId="512EBBA7" w14:textId="77777777" w:rsidR="00F23789" w:rsidRPr="00F23789" w:rsidRDefault="00F23789" w:rsidP="00F23789">
      <w:pPr>
        <w:spacing w:after="0" w:line="360" w:lineRule="auto"/>
        <w:rPr>
          <w:ins w:id="22" w:author="Φλούδα Χριστίνα" w:date="2018-12-03T12:28:00Z"/>
          <w:rFonts w:eastAsia="Times New Roman"/>
          <w:szCs w:val="24"/>
          <w:lang w:eastAsia="en-US"/>
        </w:rPr>
      </w:pPr>
      <w:ins w:id="23" w:author="Φλούδα Χριστίνα" w:date="2018-12-03T12:28:00Z">
        <w:r w:rsidRPr="00F23789">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F23789">
          <w:rPr>
            <w:rFonts w:eastAsia="Times New Roman"/>
            <w:szCs w:val="24"/>
            <w:lang w:eastAsia="en-US"/>
          </w:rPr>
          <w:br/>
          <w:t xml:space="preserve">5. Επί διαδικαστικού θέματος, σελ. </w:t>
        </w:r>
        <w:r w:rsidRPr="00F23789">
          <w:rPr>
            <w:rFonts w:eastAsia="Times New Roman"/>
            <w:szCs w:val="24"/>
            <w:lang w:eastAsia="en-US"/>
          </w:rPr>
          <w:br/>
          <w:t xml:space="preserve"> </w:t>
        </w:r>
        <w:r w:rsidRPr="00F23789">
          <w:rPr>
            <w:rFonts w:eastAsia="Times New Roman"/>
            <w:szCs w:val="24"/>
            <w:lang w:eastAsia="en-US"/>
          </w:rPr>
          <w:br/>
          <w:t xml:space="preserve">Β. ΚΟΙΝΟΒΟΥΛΕΥΤΙΚΟΣ ΕΛΕΓΧΟΣ </w:t>
        </w:r>
        <w:r w:rsidRPr="00F23789">
          <w:rPr>
            <w:rFonts w:eastAsia="Times New Roman"/>
            <w:szCs w:val="24"/>
            <w:lang w:eastAsia="en-US"/>
          </w:rPr>
          <w:br/>
          <w:t xml:space="preserve">1. Ανακοίνωση του δελτίου επικαίρων ερωτήσεων της Δευτέρας 26 Νοεμβρίου 2018, σελ. </w:t>
        </w:r>
        <w:r w:rsidRPr="00F23789">
          <w:rPr>
            <w:rFonts w:eastAsia="Times New Roman"/>
            <w:szCs w:val="24"/>
            <w:lang w:eastAsia="en-US"/>
          </w:rPr>
          <w:br/>
          <w:t>2. Συζήτηση επικαίρων ερωτήσεων:</w:t>
        </w:r>
        <w:r w:rsidRPr="00F23789">
          <w:rPr>
            <w:rFonts w:eastAsia="Times New Roman"/>
            <w:szCs w:val="24"/>
            <w:lang w:eastAsia="en-US"/>
          </w:rPr>
          <w:br/>
          <w:t xml:space="preserve">    α) Προς τον Υπουργό Περιβάλλοντος και Ενέργειας, με θέμα: «Αύξηση του κονδυλίου για την προμήθεια ξύλων από τους κατοίκους των ορεινών οικισμών του νομού Φλώρινας και έγκαιρη εκταμίευσή του προς τις Διευθύνσεις Δασών», σελ. </w:t>
        </w:r>
        <w:r w:rsidRPr="00F23789">
          <w:rPr>
            <w:rFonts w:eastAsia="Times New Roman"/>
            <w:szCs w:val="24"/>
            <w:lang w:eastAsia="en-US"/>
          </w:rPr>
          <w:br/>
          <w:t xml:space="preserve">    β) Προς τον Πρωθυπουργό κ. Αλέξη Τσίπρα, του Προέδρου της Κοινοβουλευτικής Ομάδας της Νέας Δημοκρατίας και Βουλευτή Β΄ Αθηνών κ. Κυριάκου Μητσοτάκη, σύμφωνα με τα άρθρα 129 και 132 του Κανονισμού της Βουλής, με θέμα: «Ανομία στα Πανεπιστήμια», σελ. </w:t>
        </w:r>
        <w:r w:rsidRPr="00F23789">
          <w:rPr>
            <w:rFonts w:eastAsia="Times New Roman"/>
            <w:szCs w:val="24"/>
            <w:lang w:eastAsia="en-US"/>
          </w:rPr>
          <w:br/>
        </w:r>
      </w:ins>
    </w:p>
    <w:p w14:paraId="08E1E1B8" w14:textId="77777777" w:rsidR="00F23789" w:rsidRPr="00F23789" w:rsidRDefault="00F23789" w:rsidP="00F23789">
      <w:pPr>
        <w:spacing w:after="0" w:line="360" w:lineRule="auto"/>
        <w:rPr>
          <w:ins w:id="24" w:author="Φλούδα Χριστίνα" w:date="2018-12-03T12:28:00Z"/>
          <w:rFonts w:eastAsia="Times New Roman"/>
          <w:szCs w:val="24"/>
          <w:lang w:eastAsia="en-US"/>
        </w:rPr>
      </w:pPr>
      <w:ins w:id="25" w:author="Φλούδα Χριστίνα" w:date="2018-12-03T12:28:00Z">
        <w:r w:rsidRPr="00F23789">
          <w:rPr>
            <w:rFonts w:eastAsia="Times New Roman"/>
            <w:szCs w:val="24"/>
            <w:lang w:eastAsia="en-US"/>
          </w:rPr>
          <w:t>ΠΡΟΕΔΡΟΣ</w:t>
        </w:r>
      </w:ins>
    </w:p>
    <w:p w14:paraId="5C9D0079" w14:textId="77777777" w:rsidR="00F23789" w:rsidRPr="00F23789" w:rsidRDefault="00F23789" w:rsidP="00F23789">
      <w:pPr>
        <w:spacing w:after="0" w:line="360" w:lineRule="auto"/>
        <w:rPr>
          <w:ins w:id="26" w:author="Φλούδα Χριστίνα" w:date="2018-12-03T12:28:00Z"/>
          <w:rFonts w:eastAsia="Times New Roman"/>
          <w:szCs w:val="24"/>
          <w:lang w:eastAsia="en-US"/>
        </w:rPr>
      </w:pPr>
      <w:ins w:id="27" w:author="Φλούδα Χριστίνα" w:date="2018-12-03T12:28:00Z">
        <w:r w:rsidRPr="00F23789">
          <w:rPr>
            <w:rFonts w:eastAsia="Times New Roman"/>
            <w:szCs w:val="24"/>
            <w:lang w:eastAsia="en-US"/>
          </w:rPr>
          <w:t xml:space="preserve">ΒΟΥΤΣΗΣ Ν. , σελ. </w:t>
        </w:r>
      </w:ins>
    </w:p>
    <w:p w14:paraId="0E27F761" w14:textId="77777777" w:rsidR="00F23789" w:rsidRPr="00F23789" w:rsidRDefault="00F23789" w:rsidP="00F23789">
      <w:pPr>
        <w:spacing w:after="0" w:line="360" w:lineRule="auto"/>
        <w:rPr>
          <w:ins w:id="28" w:author="Φλούδα Χριστίνα" w:date="2018-12-03T12:28:00Z"/>
          <w:rFonts w:eastAsia="Times New Roman"/>
          <w:szCs w:val="24"/>
          <w:lang w:eastAsia="en-US"/>
        </w:rPr>
      </w:pPr>
    </w:p>
    <w:p w14:paraId="2E49FA6A" w14:textId="77777777" w:rsidR="00F23789" w:rsidRPr="00F23789" w:rsidRDefault="00F23789" w:rsidP="00F23789">
      <w:pPr>
        <w:spacing w:after="0" w:line="360" w:lineRule="auto"/>
        <w:rPr>
          <w:ins w:id="29" w:author="Φλούδα Χριστίνα" w:date="2018-12-03T12:28:00Z"/>
          <w:rFonts w:eastAsia="Times New Roman"/>
          <w:szCs w:val="24"/>
          <w:lang w:eastAsia="en-US"/>
        </w:rPr>
      </w:pPr>
      <w:ins w:id="30" w:author="Φλούδα Χριστίνα" w:date="2018-12-03T12:28:00Z">
        <w:r w:rsidRPr="00F23789">
          <w:rPr>
            <w:rFonts w:eastAsia="Times New Roman"/>
            <w:szCs w:val="24"/>
            <w:lang w:eastAsia="en-US"/>
          </w:rPr>
          <w:t>ΠΡΟΕΔΡΕΥΩΝ</w:t>
        </w:r>
      </w:ins>
    </w:p>
    <w:p w14:paraId="6718747F" w14:textId="77777777" w:rsidR="00F23789" w:rsidRPr="00F23789" w:rsidRDefault="00F23789" w:rsidP="00F23789">
      <w:pPr>
        <w:spacing w:after="0" w:line="360" w:lineRule="auto"/>
        <w:rPr>
          <w:ins w:id="31" w:author="Φλούδα Χριστίνα" w:date="2018-12-03T12:28:00Z"/>
          <w:rFonts w:eastAsia="Times New Roman"/>
          <w:szCs w:val="24"/>
          <w:lang w:eastAsia="en-US"/>
        </w:rPr>
      </w:pPr>
      <w:ins w:id="32" w:author="Φλούδα Χριστίνα" w:date="2018-12-03T12:28:00Z">
        <w:r w:rsidRPr="00F23789">
          <w:rPr>
            <w:rFonts w:eastAsia="Times New Roman"/>
            <w:szCs w:val="24"/>
            <w:lang w:eastAsia="en-US"/>
          </w:rPr>
          <w:t>ΓΕΩΡΓΙΑΔΗΣ Μ. , σελ.</w:t>
        </w:r>
        <w:r w:rsidRPr="00F23789">
          <w:rPr>
            <w:rFonts w:eastAsia="Times New Roman"/>
            <w:szCs w:val="24"/>
            <w:lang w:eastAsia="en-US"/>
          </w:rPr>
          <w:br/>
        </w:r>
      </w:ins>
    </w:p>
    <w:p w14:paraId="303A0A9F" w14:textId="77777777" w:rsidR="00F23789" w:rsidRPr="00F23789" w:rsidRDefault="00F23789" w:rsidP="00F23789">
      <w:pPr>
        <w:spacing w:after="0" w:line="360" w:lineRule="auto"/>
        <w:rPr>
          <w:ins w:id="33" w:author="Φλούδα Χριστίνα" w:date="2018-12-03T12:28:00Z"/>
          <w:rFonts w:eastAsia="Times New Roman"/>
          <w:szCs w:val="24"/>
          <w:lang w:eastAsia="en-US"/>
        </w:rPr>
      </w:pPr>
    </w:p>
    <w:p w14:paraId="3DB65179" w14:textId="77777777" w:rsidR="00F23789" w:rsidRPr="00F23789" w:rsidRDefault="00F23789" w:rsidP="00F23789">
      <w:pPr>
        <w:spacing w:after="0" w:line="360" w:lineRule="auto"/>
        <w:rPr>
          <w:ins w:id="34" w:author="Φλούδα Χριστίνα" w:date="2018-12-03T12:28:00Z"/>
          <w:rFonts w:eastAsia="Times New Roman"/>
          <w:szCs w:val="24"/>
          <w:lang w:eastAsia="en-US"/>
        </w:rPr>
      </w:pPr>
      <w:ins w:id="35" w:author="Φλούδα Χριστίνα" w:date="2018-12-03T12:28:00Z">
        <w:r w:rsidRPr="00F23789">
          <w:rPr>
            <w:rFonts w:eastAsia="Times New Roman"/>
            <w:szCs w:val="24"/>
            <w:lang w:eastAsia="en-US"/>
          </w:rPr>
          <w:t>ΟΜΙΛΗΤΕΣ</w:t>
        </w:r>
      </w:ins>
    </w:p>
    <w:p w14:paraId="21E73719" w14:textId="16607563" w:rsidR="00F23789" w:rsidRDefault="00F23789" w:rsidP="00F23789">
      <w:pPr>
        <w:spacing w:line="600" w:lineRule="auto"/>
        <w:ind w:firstLine="720"/>
        <w:jc w:val="center"/>
        <w:rPr>
          <w:ins w:id="36" w:author="Φλούδα Χριστίνα" w:date="2018-12-03T12:28:00Z"/>
          <w:rFonts w:eastAsia="Times New Roman"/>
          <w:szCs w:val="24"/>
        </w:rPr>
      </w:pPr>
      <w:ins w:id="37" w:author="Φλούδα Χριστίνα" w:date="2018-12-03T12:28:00Z">
        <w:r w:rsidRPr="00F23789">
          <w:rPr>
            <w:rFonts w:eastAsia="Times New Roman"/>
            <w:szCs w:val="24"/>
            <w:lang w:eastAsia="en-US"/>
          </w:rPr>
          <w:br/>
          <w:t>Α. Επί διαδικαστικού θέματος:</w:t>
        </w:r>
        <w:r w:rsidRPr="00F23789">
          <w:rPr>
            <w:rFonts w:eastAsia="Times New Roman"/>
            <w:szCs w:val="24"/>
            <w:lang w:eastAsia="en-US"/>
          </w:rPr>
          <w:br/>
          <w:t>ΑΝΑΓΝΩΣΤΟΠΟΥΛΟΥ Α. , σελ.</w:t>
        </w:r>
        <w:r w:rsidRPr="00F23789">
          <w:rPr>
            <w:rFonts w:eastAsia="Times New Roman"/>
            <w:szCs w:val="24"/>
            <w:lang w:eastAsia="en-US"/>
          </w:rPr>
          <w:br/>
          <w:t>ΓΕΩΡΓΙΑΔΗΣ Μ. , σελ.</w:t>
        </w:r>
        <w:r w:rsidRPr="00F23789">
          <w:rPr>
            <w:rFonts w:eastAsia="Times New Roman"/>
            <w:szCs w:val="24"/>
            <w:lang w:eastAsia="en-US"/>
          </w:rPr>
          <w:br/>
          <w:t>ΜΗΤΣΟΤΑΚΗΣ Κ. , σελ.</w:t>
        </w:r>
        <w:r w:rsidRPr="00F23789">
          <w:rPr>
            <w:rFonts w:eastAsia="Times New Roman"/>
            <w:szCs w:val="24"/>
            <w:lang w:eastAsia="en-US"/>
          </w:rPr>
          <w:br/>
          <w:t>ΣΚΟΥΡΟΛΙΑΚΟΣ Π. , σελ.</w:t>
        </w:r>
        <w:r w:rsidRPr="00F23789">
          <w:rPr>
            <w:rFonts w:eastAsia="Times New Roman"/>
            <w:szCs w:val="24"/>
            <w:lang w:eastAsia="en-US"/>
          </w:rPr>
          <w:br/>
        </w:r>
        <w:r w:rsidRPr="00F23789">
          <w:rPr>
            <w:rFonts w:eastAsia="Times New Roman"/>
            <w:szCs w:val="24"/>
            <w:lang w:eastAsia="en-US"/>
          </w:rPr>
          <w:br/>
          <w:t>Β. Επί των επικαίρων ερωτήσεων:</w:t>
        </w:r>
        <w:r w:rsidRPr="00F23789">
          <w:rPr>
            <w:rFonts w:eastAsia="Times New Roman"/>
            <w:szCs w:val="24"/>
            <w:lang w:eastAsia="en-US"/>
          </w:rPr>
          <w:br/>
          <w:t>ΑΝΤΩΝΙΑΔΗΣ Ι. , σελ.</w:t>
        </w:r>
        <w:r w:rsidRPr="00F23789">
          <w:rPr>
            <w:rFonts w:eastAsia="Times New Roman"/>
            <w:szCs w:val="24"/>
            <w:lang w:eastAsia="en-US"/>
          </w:rPr>
          <w:br/>
          <w:t>ΜΗΤΣΟΤΑΚΗΣ Κ. , σελ.</w:t>
        </w:r>
        <w:r w:rsidRPr="00F23789">
          <w:rPr>
            <w:rFonts w:eastAsia="Times New Roman"/>
            <w:szCs w:val="24"/>
            <w:lang w:eastAsia="en-US"/>
          </w:rPr>
          <w:br/>
          <w:t>ΤΣΙΠΡΑΣ Α. , σελ.</w:t>
        </w:r>
        <w:r w:rsidRPr="00F23789">
          <w:rPr>
            <w:rFonts w:eastAsia="Times New Roman"/>
            <w:szCs w:val="24"/>
            <w:lang w:eastAsia="en-US"/>
          </w:rPr>
          <w:br/>
          <w:t>ΦΑΜΕΛΛΟΣ Σ. , σελ.</w:t>
        </w:r>
        <w:r w:rsidRPr="00F23789">
          <w:rPr>
            <w:rFonts w:eastAsia="Times New Roman"/>
            <w:szCs w:val="24"/>
            <w:lang w:eastAsia="en-US"/>
          </w:rPr>
          <w:br/>
        </w:r>
      </w:ins>
    </w:p>
    <w:p w14:paraId="49A0E930" w14:textId="4FDB0F4F" w:rsidR="001E5C65" w:rsidRDefault="00F23789">
      <w:pPr>
        <w:spacing w:line="600" w:lineRule="auto"/>
        <w:ind w:firstLine="720"/>
        <w:jc w:val="center"/>
        <w:rPr>
          <w:rFonts w:eastAsia="Times New Roman"/>
          <w:szCs w:val="24"/>
        </w:rPr>
      </w:pPr>
      <w:r>
        <w:rPr>
          <w:rFonts w:eastAsia="Times New Roman"/>
          <w:szCs w:val="24"/>
        </w:rPr>
        <w:t>ΠΡΑΚΤΙΚΑ ΒΟΥΛΗΣ</w:t>
      </w:r>
    </w:p>
    <w:p w14:paraId="49A0E931" w14:textId="77777777" w:rsidR="001E5C65" w:rsidRDefault="00F23789">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49A0E932" w14:textId="77777777" w:rsidR="001E5C65" w:rsidRDefault="00F2378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9A0E933" w14:textId="77777777" w:rsidR="001E5C65" w:rsidRDefault="00F23789">
      <w:pPr>
        <w:spacing w:line="600" w:lineRule="auto"/>
        <w:ind w:firstLine="720"/>
        <w:jc w:val="center"/>
        <w:rPr>
          <w:rFonts w:eastAsia="Times New Roman"/>
          <w:szCs w:val="24"/>
        </w:rPr>
      </w:pPr>
      <w:r>
        <w:rPr>
          <w:rFonts w:eastAsia="Times New Roman"/>
          <w:szCs w:val="24"/>
        </w:rPr>
        <w:t>ΣΥΝΟΔΟΣ Δ΄</w:t>
      </w:r>
    </w:p>
    <w:p w14:paraId="49A0E934" w14:textId="77777777" w:rsidR="001E5C65" w:rsidRDefault="00F23789">
      <w:pPr>
        <w:spacing w:line="600" w:lineRule="auto"/>
        <w:ind w:firstLine="720"/>
        <w:jc w:val="center"/>
        <w:rPr>
          <w:rFonts w:eastAsia="Times New Roman"/>
          <w:szCs w:val="24"/>
        </w:rPr>
      </w:pPr>
      <w:r>
        <w:rPr>
          <w:rFonts w:eastAsia="Times New Roman"/>
          <w:szCs w:val="24"/>
        </w:rPr>
        <w:t>ΣΥΝΕΔΡΙΑΣΗ ΛΒ΄</w:t>
      </w:r>
    </w:p>
    <w:p w14:paraId="49A0E935" w14:textId="77777777" w:rsidR="001E5C65" w:rsidRDefault="00F23789">
      <w:pPr>
        <w:spacing w:line="600" w:lineRule="auto"/>
        <w:ind w:firstLine="720"/>
        <w:jc w:val="center"/>
        <w:rPr>
          <w:rFonts w:eastAsia="Times New Roman"/>
          <w:szCs w:val="24"/>
        </w:rPr>
      </w:pPr>
      <w:r>
        <w:rPr>
          <w:rFonts w:eastAsia="Times New Roman"/>
          <w:szCs w:val="24"/>
        </w:rPr>
        <w:t>Παρασκευή 23 Νοεμβρίου 2018</w:t>
      </w:r>
    </w:p>
    <w:p w14:paraId="49A0E936" w14:textId="77777777" w:rsidR="001E5C65" w:rsidRDefault="00F23789">
      <w:pPr>
        <w:spacing w:line="600" w:lineRule="auto"/>
        <w:ind w:firstLine="720"/>
        <w:jc w:val="both"/>
        <w:rPr>
          <w:rFonts w:eastAsia="Times New Roman"/>
          <w:szCs w:val="24"/>
        </w:rPr>
      </w:pPr>
      <w:r>
        <w:rPr>
          <w:rFonts w:eastAsia="Times New Roman"/>
          <w:szCs w:val="24"/>
        </w:rPr>
        <w:t>Αθήνα, σήμερα στις 23 Νοεμβρίου 2018, ημέρα Παρασκευή και ώρα 10.05΄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D4555B">
        <w:rPr>
          <w:rFonts w:eastAsia="Times New Roman"/>
          <w:b/>
          <w:szCs w:val="24"/>
        </w:rPr>
        <w:t>ΜΑΡΙΟΥ ΓΕΩΡΓΙΑΔΗ</w:t>
      </w:r>
      <w:r>
        <w:rPr>
          <w:rFonts w:eastAsia="Times New Roman"/>
          <w:szCs w:val="24"/>
        </w:rPr>
        <w:t>.</w:t>
      </w:r>
    </w:p>
    <w:p w14:paraId="49A0E937" w14:textId="77777777" w:rsidR="001E5C65" w:rsidRDefault="00F23789">
      <w:pPr>
        <w:spacing w:line="600" w:lineRule="auto"/>
        <w:ind w:firstLine="720"/>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49A0E938" w14:textId="77777777" w:rsidR="001E5C65" w:rsidRDefault="00F23789">
      <w:pPr>
        <w:spacing w:line="600" w:lineRule="auto"/>
        <w:ind w:firstLine="720"/>
        <w:jc w:val="both"/>
        <w:rPr>
          <w:rFonts w:eastAsia="Times New Roman"/>
          <w:szCs w:val="24"/>
        </w:rPr>
      </w:pPr>
      <w:r>
        <w:rPr>
          <w:rFonts w:eastAsia="Times New Roman"/>
          <w:szCs w:val="24"/>
        </w:rPr>
        <w:t>(ΕΠΙΚΥΡΩΣΗ Π</w:t>
      </w:r>
      <w:r>
        <w:rPr>
          <w:rFonts w:eastAsia="Times New Roman"/>
          <w:szCs w:val="24"/>
        </w:rPr>
        <w:t>ΡΑΚΤΙΚΩΝ: Σύμφωνα με την από 22</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ΛΑ΄ συνεδριάσεώς του, της Πέμπτης </w:t>
      </w:r>
      <w:r>
        <w:rPr>
          <w:rFonts w:eastAsia="Times New Roman"/>
          <w:szCs w:val="24"/>
        </w:rPr>
        <w:lastRenderedPageBreak/>
        <w:t>22 Νοεμβρίου 2018 σε ό,τι αφορά την ψήφιση στο σύνολο του σχεδίου νόμου: «Μείωση ασφαλιστικών εισφορών</w:t>
      </w:r>
      <w:r>
        <w:rPr>
          <w:rFonts w:eastAsia="Times New Roman"/>
          <w:szCs w:val="24"/>
        </w:rPr>
        <w:t xml:space="preserve"> και άλλες διατάξεις»).</w:t>
      </w:r>
    </w:p>
    <w:p w14:paraId="49A0E939" w14:textId="77777777" w:rsidR="001E5C65" w:rsidRDefault="00F23789">
      <w:pPr>
        <w:spacing w:line="600" w:lineRule="auto"/>
        <w:ind w:firstLine="720"/>
        <w:jc w:val="both"/>
        <w:rPr>
          <w:rFonts w:eastAsia="Times New Roman"/>
          <w:szCs w:val="24"/>
        </w:rPr>
      </w:pPr>
      <w:r>
        <w:rPr>
          <w:rFonts w:eastAsia="Times New Roman"/>
          <w:szCs w:val="24"/>
        </w:rPr>
        <w:t>Κυρίες και κύριοι συνάδελφοι, ε</w:t>
      </w:r>
      <w:r>
        <w:rPr>
          <w:rFonts w:eastAsia="Times New Roman"/>
          <w:szCs w:val="24"/>
        </w:rPr>
        <w:t>ισερχόμα</w:t>
      </w:r>
      <w:r>
        <w:rPr>
          <w:rFonts w:eastAsia="Times New Roman"/>
          <w:szCs w:val="24"/>
        </w:rPr>
        <w:t>στε</w:t>
      </w:r>
      <w:r>
        <w:rPr>
          <w:rFonts w:eastAsia="Times New Roman"/>
          <w:szCs w:val="24"/>
        </w:rPr>
        <w:t xml:space="preserve"> στη συζήτηση των</w:t>
      </w:r>
    </w:p>
    <w:p w14:paraId="49A0E93A" w14:textId="77777777" w:rsidR="001E5C65" w:rsidRDefault="00F23789">
      <w:pPr>
        <w:spacing w:line="600" w:lineRule="auto"/>
        <w:ind w:firstLine="720"/>
        <w:jc w:val="center"/>
        <w:rPr>
          <w:rFonts w:eastAsia="Times New Roman"/>
          <w:b/>
          <w:szCs w:val="24"/>
        </w:rPr>
      </w:pPr>
      <w:r w:rsidRPr="00524613">
        <w:rPr>
          <w:rFonts w:eastAsia="Times New Roman"/>
          <w:b/>
          <w:szCs w:val="24"/>
        </w:rPr>
        <w:t>ΕΠΙΚΑΙΡΩΝ ΕΡΩΤΗΣΕΩ</w:t>
      </w:r>
      <w:r>
        <w:rPr>
          <w:rFonts w:eastAsia="Times New Roman"/>
          <w:b/>
          <w:szCs w:val="24"/>
        </w:rPr>
        <w:t>Ν</w:t>
      </w:r>
    </w:p>
    <w:p w14:paraId="49A0E93B" w14:textId="77777777" w:rsidR="001E5C65" w:rsidRDefault="00F23789">
      <w:pPr>
        <w:spacing w:line="600" w:lineRule="auto"/>
        <w:ind w:firstLine="720"/>
        <w:jc w:val="both"/>
        <w:rPr>
          <w:rFonts w:eastAsia="Times New Roman"/>
          <w:szCs w:val="24"/>
        </w:rPr>
      </w:pPr>
      <w:r>
        <w:rPr>
          <w:rFonts w:eastAsia="Times New Roman"/>
          <w:szCs w:val="24"/>
        </w:rPr>
        <w:t>Κατ’ αρχάς να</w:t>
      </w:r>
      <w:r>
        <w:rPr>
          <w:rFonts w:eastAsia="Times New Roman"/>
          <w:szCs w:val="24"/>
        </w:rPr>
        <w:t xml:space="preserve"> ανακοινώσω στο Σώμα το δελτίο επίκαιρων ερωτήσεων της Δευτέρας 26 Νοεμβρίου 2018. </w:t>
      </w:r>
    </w:p>
    <w:p w14:paraId="49A0E93C" w14:textId="77777777" w:rsidR="001E5C65" w:rsidRDefault="00F23789">
      <w:pPr>
        <w:spacing w:line="600" w:lineRule="auto"/>
        <w:ind w:firstLine="720"/>
        <w:jc w:val="both"/>
        <w:rPr>
          <w:rFonts w:eastAsia="Times New Roman" w:cs="Times New Roman"/>
          <w:bCs/>
          <w:szCs w:val="24"/>
        </w:rPr>
      </w:pPr>
      <w:r>
        <w:rPr>
          <w:rFonts w:eastAsia="Times New Roman"/>
          <w:szCs w:val="24"/>
        </w:rPr>
        <w:t>Α. ΕΠΙΚΑΙΡΕΣ ΕΡΩΤΗΣΕΙΣ</w:t>
      </w:r>
      <w:r>
        <w:rPr>
          <w:rFonts w:eastAsia="Times New Roman" w:cs="Times New Roman"/>
          <w:bCs/>
          <w:szCs w:val="24"/>
        </w:rPr>
        <w:t xml:space="preserve"> Πρώτου Κ</w:t>
      </w:r>
      <w:r w:rsidRPr="00321805">
        <w:rPr>
          <w:rFonts w:eastAsia="Times New Roman" w:cs="Times New Roman"/>
          <w:bCs/>
          <w:szCs w:val="24"/>
        </w:rPr>
        <w:t>ύκλου (Άρθρο 130 παρ</w:t>
      </w:r>
      <w:r>
        <w:rPr>
          <w:rFonts w:eastAsia="Times New Roman" w:cs="Times New Roman"/>
          <w:bCs/>
          <w:szCs w:val="24"/>
        </w:rPr>
        <w:t>άγρα</w:t>
      </w:r>
      <w:r>
        <w:rPr>
          <w:rFonts w:eastAsia="Times New Roman" w:cs="Times New Roman"/>
          <w:bCs/>
          <w:szCs w:val="24"/>
        </w:rPr>
        <w:t>φ</w:t>
      </w:r>
      <w:r>
        <w:rPr>
          <w:rFonts w:eastAsia="Times New Roman" w:cs="Times New Roman"/>
          <w:bCs/>
          <w:szCs w:val="24"/>
        </w:rPr>
        <w:t>οι</w:t>
      </w:r>
      <w:r w:rsidRPr="00321805">
        <w:rPr>
          <w:rFonts w:eastAsia="Times New Roman" w:cs="Times New Roman"/>
          <w:bCs/>
          <w:szCs w:val="24"/>
        </w:rPr>
        <w:t xml:space="preserve"> 2 και 3 </w:t>
      </w:r>
      <w:r>
        <w:rPr>
          <w:rFonts w:eastAsia="Times New Roman" w:cs="Times New Roman"/>
          <w:bCs/>
          <w:szCs w:val="24"/>
        </w:rPr>
        <w:t xml:space="preserve">του </w:t>
      </w:r>
      <w:r w:rsidRPr="00321805">
        <w:rPr>
          <w:rFonts w:eastAsia="Times New Roman" w:cs="Times New Roman"/>
          <w:bCs/>
          <w:szCs w:val="24"/>
        </w:rPr>
        <w:t>Καν</w:t>
      </w:r>
      <w:r>
        <w:rPr>
          <w:rFonts w:eastAsia="Times New Roman" w:cs="Times New Roman"/>
          <w:bCs/>
          <w:szCs w:val="24"/>
        </w:rPr>
        <w:t>ονισμού της</w:t>
      </w:r>
      <w:r w:rsidRPr="00321805">
        <w:rPr>
          <w:rFonts w:eastAsia="Times New Roman" w:cs="Times New Roman"/>
          <w:bCs/>
          <w:szCs w:val="24"/>
        </w:rPr>
        <w:t xml:space="preserve"> Βουλής)</w:t>
      </w:r>
    </w:p>
    <w:p w14:paraId="49A0E93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 1. Η με αριθμό 167/20-11-2018 επίκαιρη ερώτηση του Βουλευτή Κοζάνης του Συνασπισμού Ριζοσπαστικής Αριστεράς κ. </w:t>
      </w:r>
      <w:r w:rsidRPr="00321805">
        <w:rPr>
          <w:rFonts w:eastAsia="Times New Roman" w:cs="Times New Roman"/>
          <w:bCs/>
          <w:szCs w:val="24"/>
        </w:rPr>
        <w:t>Ιωάννη Θεοφύλακτου</w:t>
      </w:r>
      <w:r w:rsidRPr="00321805">
        <w:rPr>
          <w:rFonts w:eastAsia="Times New Roman" w:cs="Times New Roman"/>
          <w:b/>
          <w:szCs w:val="24"/>
        </w:rPr>
        <w:t xml:space="preserve"> </w:t>
      </w:r>
      <w:r>
        <w:rPr>
          <w:rFonts w:eastAsia="Times New Roman" w:cs="Times New Roman"/>
          <w:szCs w:val="24"/>
        </w:rPr>
        <w:t xml:space="preserve">προς τον Υπουργό </w:t>
      </w:r>
      <w:r w:rsidRPr="00321805">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με θέμα: «Βελτιώσεις στο εργασιακό καθεστώς των </w:t>
      </w:r>
      <w:r>
        <w:rPr>
          <w:rFonts w:eastAsia="Times New Roman" w:cs="Times New Roman"/>
          <w:szCs w:val="24"/>
        </w:rPr>
        <w:t>εθνοφυλάκων».</w:t>
      </w:r>
    </w:p>
    <w:p w14:paraId="49A0E93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 2. Η με αριθμό 166/19-11-2018 επίκαιρη ερώτηση του Βουλευτή Β΄ Αθηνών της Νέας Δημοκρατίας κ. </w:t>
      </w:r>
      <w:r w:rsidRPr="00321805">
        <w:rPr>
          <w:rFonts w:eastAsia="Times New Roman" w:cs="Times New Roman"/>
          <w:bCs/>
          <w:szCs w:val="24"/>
        </w:rPr>
        <w:t>Σπυρίδωνος-</w:t>
      </w:r>
      <w:r w:rsidRPr="00321805">
        <w:rPr>
          <w:rFonts w:eastAsia="Times New Roman" w:cs="Times New Roman"/>
          <w:szCs w:val="24"/>
        </w:rPr>
        <w:t xml:space="preserve"> </w:t>
      </w:r>
      <w:proofErr w:type="spellStart"/>
      <w:r>
        <w:rPr>
          <w:rFonts w:eastAsia="Times New Roman" w:cs="Times New Roman"/>
          <w:bCs/>
          <w:szCs w:val="24"/>
        </w:rPr>
        <w:t>Α</w:t>
      </w:r>
      <w:r w:rsidRPr="00321805">
        <w:rPr>
          <w:rFonts w:eastAsia="Times New Roman" w:cs="Times New Roman"/>
          <w:bCs/>
          <w:szCs w:val="24"/>
        </w:rPr>
        <w:t>δ</w:t>
      </w:r>
      <w:r>
        <w:rPr>
          <w:rFonts w:eastAsia="Times New Roman" w:cs="Times New Roman"/>
          <w:bCs/>
          <w:szCs w:val="24"/>
        </w:rPr>
        <w:t>ώ</w:t>
      </w:r>
      <w:r w:rsidRPr="00321805">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w:t>
      </w:r>
      <w:r w:rsidRPr="00321805">
        <w:rPr>
          <w:rFonts w:eastAsia="Times New Roman" w:cs="Times New Roman"/>
          <w:bCs/>
          <w:szCs w:val="24"/>
        </w:rPr>
        <w:t xml:space="preserve"> Γεωργιάδη </w:t>
      </w:r>
      <w:r>
        <w:rPr>
          <w:rFonts w:eastAsia="Times New Roman" w:cs="Times New Roman"/>
          <w:szCs w:val="24"/>
        </w:rPr>
        <w:t xml:space="preserve">προς τον Υπουργό </w:t>
      </w:r>
      <w:r w:rsidRPr="00321805">
        <w:rPr>
          <w:rFonts w:eastAsia="Times New Roman" w:cs="Times New Roman"/>
          <w:bCs/>
          <w:szCs w:val="24"/>
        </w:rPr>
        <w:t xml:space="preserve">Οικονομικών, </w:t>
      </w:r>
      <w:r>
        <w:rPr>
          <w:rFonts w:eastAsia="Times New Roman" w:cs="Times New Roman"/>
          <w:szCs w:val="24"/>
        </w:rPr>
        <w:t xml:space="preserve">με θέμα: </w:t>
      </w:r>
      <w:r>
        <w:rPr>
          <w:rFonts w:eastAsia="Times New Roman" w:cs="Times New Roman"/>
          <w:szCs w:val="24"/>
        </w:rPr>
        <w:lastRenderedPageBreak/>
        <w:t>«Σιγή ιχθύος τηρεί το Υπουργείο Οικονομικών σχετικά με τη σύμβαση του Οργανι</w:t>
      </w:r>
      <w:r>
        <w:rPr>
          <w:rFonts w:eastAsia="Times New Roman" w:cs="Times New Roman"/>
          <w:szCs w:val="24"/>
        </w:rPr>
        <w:t>σμού Διαχείρισης Δημοσίου Χρέους (ΟΔΔΗΧ) με την επενδυτική τράπεζα “R</w:t>
      </w:r>
      <w:r>
        <w:rPr>
          <w:rFonts w:eastAsia="Times New Roman" w:cs="Times New Roman"/>
          <w:szCs w:val="24"/>
        </w:rPr>
        <w:t>OTHSCHILD</w:t>
      </w:r>
      <w:r>
        <w:rPr>
          <w:rFonts w:eastAsia="Times New Roman" w:cs="Times New Roman"/>
          <w:szCs w:val="24"/>
        </w:rPr>
        <w:t>”».</w:t>
      </w:r>
    </w:p>
    <w:p w14:paraId="49A0E93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 3. Η με αριθμό 154/13-11-2018 επίκαιρη ερώτηση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321805">
        <w:rPr>
          <w:rFonts w:eastAsia="Times New Roman" w:cs="Times New Roman"/>
          <w:bCs/>
          <w:szCs w:val="24"/>
        </w:rPr>
        <w:t>Λεωνίδα Γρηγοράκου</w:t>
      </w:r>
      <w:r>
        <w:rPr>
          <w:rFonts w:eastAsia="Times New Roman" w:cs="Times New Roman"/>
          <w:szCs w:val="24"/>
        </w:rPr>
        <w:t xml:space="preserve"> προς τον Υπουργό </w:t>
      </w:r>
      <w:r w:rsidRPr="00321805">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«Ορι</w:t>
      </w:r>
      <w:r>
        <w:rPr>
          <w:rFonts w:eastAsia="Times New Roman" w:cs="Times New Roman"/>
          <w:szCs w:val="24"/>
        </w:rPr>
        <w:t>ακή η κατάσταση στο Εθνικό Σύστημα Υγείας».</w:t>
      </w:r>
    </w:p>
    <w:p w14:paraId="49A0E94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4. Η με αριθμό 171/20-11-2018 επίκαιρη ερώτηση του ΣΤ΄ Αντιπροέδρου της Βουλής και Βουλευτή Λάρισας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321805">
        <w:rPr>
          <w:rFonts w:eastAsia="Times New Roman" w:cs="Times New Roman"/>
          <w:bCs/>
          <w:szCs w:val="24"/>
        </w:rPr>
        <w:t xml:space="preserve">Γεωργίου </w:t>
      </w:r>
      <w:proofErr w:type="spellStart"/>
      <w:r w:rsidRPr="00321805">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21805">
        <w:rPr>
          <w:rFonts w:eastAsia="Times New Roman" w:cs="Times New Roman"/>
          <w:bCs/>
          <w:szCs w:val="24"/>
        </w:rPr>
        <w:t>Οικονομικών,</w:t>
      </w:r>
      <w:r>
        <w:rPr>
          <w:rFonts w:eastAsia="Times New Roman" w:cs="Times New Roman"/>
          <w:szCs w:val="24"/>
        </w:rPr>
        <w:t xml:space="preserve"> με θέμα: «Για τους απολυ</w:t>
      </w:r>
      <w:r>
        <w:rPr>
          <w:rFonts w:eastAsia="Times New Roman" w:cs="Times New Roman"/>
          <w:szCs w:val="24"/>
        </w:rPr>
        <w:t>μένους εργαζόμενους των Ενώσεων Αγροτικών Συνεταιρισμών (ΕΑΣ) Λάρισας, Ελασσόνας, Φαρσάλων».</w:t>
      </w:r>
    </w:p>
    <w:p w14:paraId="49A0E941" w14:textId="77777777" w:rsidR="001E5C65" w:rsidRDefault="00F23789">
      <w:pPr>
        <w:spacing w:line="600" w:lineRule="auto"/>
        <w:ind w:firstLine="720"/>
        <w:jc w:val="both"/>
        <w:rPr>
          <w:rFonts w:eastAsia="Times New Roman" w:cs="Times New Roman"/>
          <w:bCs/>
          <w:szCs w:val="24"/>
        </w:rPr>
      </w:pPr>
      <w:r w:rsidRPr="00321805">
        <w:rPr>
          <w:rFonts w:eastAsia="Times New Roman" w:cs="Times New Roman"/>
          <w:bCs/>
          <w:szCs w:val="24"/>
        </w:rPr>
        <w:t xml:space="preserve">Β. </w:t>
      </w:r>
      <w:r>
        <w:rPr>
          <w:rFonts w:eastAsia="Times New Roman" w:cs="Times New Roman"/>
          <w:bCs/>
          <w:szCs w:val="24"/>
        </w:rPr>
        <w:t xml:space="preserve">ΕΠΙΚΑΙΡΕΣ ΕΡΩΤΗΣΕΙΣ </w:t>
      </w:r>
      <w:r w:rsidRPr="00321805">
        <w:rPr>
          <w:rFonts w:eastAsia="Times New Roman" w:cs="Times New Roman"/>
          <w:bCs/>
          <w:szCs w:val="24"/>
        </w:rPr>
        <w:t>Δεύτερου Κύκλου (Άρθρο 130 παρ</w:t>
      </w:r>
      <w:r>
        <w:rPr>
          <w:rFonts w:eastAsia="Times New Roman" w:cs="Times New Roman"/>
          <w:bCs/>
          <w:szCs w:val="24"/>
        </w:rPr>
        <w:t>άγραφοι</w:t>
      </w:r>
      <w:r w:rsidRPr="00321805">
        <w:rPr>
          <w:rFonts w:eastAsia="Times New Roman" w:cs="Times New Roman"/>
          <w:bCs/>
          <w:szCs w:val="24"/>
        </w:rPr>
        <w:t xml:space="preserve"> 2 και 3 </w:t>
      </w:r>
      <w:r>
        <w:rPr>
          <w:rFonts w:eastAsia="Times New Roman" w:cs="Times New Roman"/>
          <w:bCs/>
          <w:szCs w:val="24"/>
        </w:rPr>
        <w:t xml:space="preserve">του </w:t>
      </w:r>
      <w:r w:rsidRPr="00321805">
        <w:rPr>
          <w:rFonts w:eastAsia="Times New Roman" w:cs="Times New Roman"/>
          <w:bCs/>
          <w:szCs w:val="24"/>
        </w:rPr>
        <w:t>Καν</w:t>
      </w:r>
      <w:r>
        <w:rPr>
          <w:rFonts w:eastAsia="Times New Roman" w:cs="Times New Roman"/>
          <w:bCs/>
          <w:szCs w:val="24"/>
        </w:rPr>
        <w:t>ονισμού της</w:t>
      </w:r>
      <w:r w:rsidRPr="00321805">
        <w:rPr>
          <w:rFonts w:eastAsia="Times New Roman" w:cs="Times New Roman"/>
          <w:bCs/>
          <w:szCs w:val="24"/>
        </w:rPr>
        <w:t xml:space="preserve"> Βουλής</w:t>
      </w:r>
      <w:r>
        <w:rPr>
          <w:rFonts w:eastAsia="Times New Roman" w:cs="Times New Roman"/>
          <w:bCs/>
          <w:szCs w:val="24"/>
        </w:rPr>
        <w:t>)</w:t>
      </w:r>
    </w:p>
    <w:p w14:paraId="49A0E94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1. Η με αριθμό 165/19-11-2018 επίκαιρη ερώτηση του Βουλευτή του Αιτωλοακαρνανίας της Νέας Δημοκρατίας κ. </w:t>
      </w:r>
      <w:r w:rsidRPr="00321805">
        <w:rPr>
          <w:rFonts w:eastAsia="Times New Roman" w:cs="Times New Roman"/>
          <w:bCs/>
          <w:szCs w:val="24"/>
        </w:rPr>
        <w:t>Κωνσταντίνου Καραγκούνη</w:t>
      </w:r>
      <w:r>
        <w:rPr>
          <w:rFonts w:eastAsia="Times New Roman" w:cs="Times New Roman"/>
          <w:szCs w:val="24"/>
        </w:rPr>
        <w:t xml:space="preserve"> προς τον Υπουργό </w:t>
      </w:r>
      <w:r w:rsidRPr="00321805">
        <w:rPr>
          <w:rFonts w:eastAsia="Times New Roman" w:cs="Times New Roman"/>
          <w:bCs/>
          <w:szCs w:val="24"/>
        </w:rPr>
        <w:t xml:space="preserve">Δικαιοσύνης, Διαφάνειας </w:t>
      </w:r>
      <w:r w:rsidRPr="00321805">
        <w:rPr>
          <w:rFonts w:eastAsia="Times New Roman" w:cs="Times New Roman"/>
          <w:bCs/>
          <w:szCs w:val="24"/>
        </w:rPr>
        <w:lastRenderedPageBreak/>
        <w:t>και Ανθρωπίνων Δικαιωμάτων,</w:t>
      </w:r>
      <w:r>
        <w:rPr>
          <w:rFonts w:eastAsia="Times New Roman" w:cs="Times New Roman"/>
          <w:szCs w:val="24"/>
        </w:rPr>
        <w:t xml:space="preserve"> με θέμα: «Καθυστερήσεις στο Ολοκληρωμένο Σύστημα Διαχείρισ</w:t>
      </w:r>
      <w:r>
        <w:rPr>
          <w:rFonts w:eastAsia="Times New Roman" w:cs="Times New Roman"/>
          <w:szCs w:val="24"/>
        </w:rPr>
        <w:t>ης Δικαστικών Υποθέσεων Πολιτικής και Ποινικής Δικαιοσύνης (ΟΣΔΔΥ-ΠΠ)».</w:t>
      </w:r>
    </w:p>
    <w:p w14:paraId="49A0E94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2. Η με αριθμό 170/20-11-2018 επίκαιρη ερώτηση του Βουλευτή Λάρισας της Νέας Δημοκρατίας κ. </w:t>
      </w:r>
      <w:r w:rsidRPr="00321805">
        <w:rPr>
          <w:rFonts w:eastAsia="Times New Roman" w:cs="Times New Roman"/>
          <w:bCs/>
          <w:szCs w:val="24"/>
        </w:rPr>
        <w:t xml:space="preserve">Κωνσταντίνου </w:t>
      </w:r>
      <w:proofErr w:type="spellStart"/>
      <w:r w:rsidRPr="00321805">
        <w:rPr>
          <w:rFonts w:eastAsia="Times New Roman" w:cs="Times New Roman"/>
          <w:bCs/>
          <w:szCs w:val="24"/>
        </w:rPr>
        <w:t>Μπαργιώτα</w:t>
      </w:r>
      <w:proofErr w:type="spellEnd"/>
      <w:r w:rsidRPr="009359DA">
        <w:rPr>
          <w:rFonts w:eastAsia="Times New Roman" w:cs="Times New Roman"/>
          <w:bCs/>
          <w:szCs w:val="24"/>
        </w:rPr>
        <w:t xml:space="preserve"> </w:t>
      </w:r>
      <w:r>
        <w:rPr>
          <w:rFonts w:eastAsia="Times New Roman" w:cs="Times New Roman"/>
          <w:szCs w:val="24"/>
        </w:rPr>
        <w:t xml:space="preserve">προς τον Υπουργό </w:t>
      </w:r>
      <w:r w:rsidRPr="00321805">
        <w:rPr>
          <w:rFonts w:eastAsia="Times New Roman" w:cs="Times New Roman"/>
          <w:bCs/>
          <w:szCs w:val="24"/>
        </w:rPr>
        <w:t>Υγείας,</w:t>
      </w:r>
      <w:r>
        <w:rPr>
          <w:rFonts w:eastAsia="Times New Roman" w:cs="Times New Roman"/>
          <w:szCs w:val="24"/>
        </w:rPr>
        <w:t xml:space="preserve"> με θέμα: «Αδυναμία ολοκλήρωσης προγράμματος </w:t>
      </w:r>
      <w:r>
        <w:rPr>
          <w:rFonts w:eastAsia="Times New Roman" w:cs="Times New Roman"/>
          <w:szCs w:val="24"/>
        </w:rPr>
        <w:t>εφημεριών Κέντρου Δηλητηριάσεων από 01-01-2019».</w:t>
      </w:r>
    </w:p>
    <w:p w14:paraId="49A0E94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3. Η με αριθμό 172/20-11-2018 επίκαιρη ερώτηση του Βουλευτή Αττικής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321805">
        <w:rPr>
          <w:rFonts w:eastAsia="Times New Roman" w:cs="Times New Roman"/>
          <w:bCs/>
          <w:szCs w:val="24"/>
        </w:rPr>
        <w:t>Ιωάννη Γκιόκα</w:t>
      </w:r>
      <w:r>
        <w:rPr>
          <w:rFonts w:eastAsia="Times New Roman" w:cs="Times New Roman"/>
          <w:b/>
          <w:bCs/>
          <w:szCs w:val="24"/>
        </w:rPr>
        <w:t xml:space="preserve"> </w:t>
      </w:r>
      <w:r>
        <w:rPr>
          <w:rFonts w:eastAsia="Times New Roman" w:cs="Times New Roman"/>
          <w:szCs w:val="24"/>
        </w:rPr>
        <w:t xml:space="preserve">προς τον Υπουργό </w:t>
      </w:r>
      <w:r w:rsidRPr="00321805">
        <w:rPr>
          <w:rFonts w:eastAsia="Times New Roman" w:cs="Times New Roman"/>
          <w:bCs/>
          <w:szCs w:val="24"/>
        </w:rPr>
        <w:t>Οικονομικών,</w:t>
      </w:r>
      <w:r>
        <w:rPr>
          <w:rFonts w:eastAsia="Times New Roman" w:cs="Times New Roman"/>
          <w:szCs w:val="24"/>
        </w:rPr>
        <w:t xml:space="preserve"> σχετικά με την περιοχή Άγιος Ανδρέας, στη Νέα Μάκρη Αττι</w:t>
      </w:r>
      <w:r>
        <w:rPr>
          <w:rFonts w:eastAsia="Times New Roman" w:cs="Times New Roman"/>
          <w:szCs w:val="24"/>
        </w:rPr>
        <w:t>κής και τις παράνομες διεκδικήσεις της Εκκλησίας.</w:t>
      </w:r>
    </w:p>
    <w:p w14:paraId="49A0E94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4. Η με αριθμό 173/20-11-2018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321805">
        <w:rPr>
          <w:rFonts w:eastAsia="Times New Roman" w:cs="Times New Roman"/>
          <w:bCs/>
          <w:szCs w:val="24"/>
        </w:rPr>
        <w:t xml:space="preserve">Χρήστου </w:t>
      </w:r>
      <w:proofErr w:type="spellStart"/>
      <w:r w:rsidRPr="00321805">
        <w:rPr>
          <w:rFonts w:eastAsia="Times New Roman" w:cs="Times New Roman"/>
          <w:bCs/>
          <w:szCs w:val="24"/>
        </w:rPr>
        <w:t>Κατσώτη</w:t>
      </w:r>
      <w:proofErr w:type="spellEnd"/>
      <w:r w:rsidRPr="00321805">
        <w:rPr>
          <w:rFonts w:eastAsia="Times New Roman" w:cs="Times New Roman"/>
          <w:bCs/>
          <w:szCs w:val="24"/>
        </w:rPr>
        <w:t xml:space="preserve"> </w:t>
      </w:r>
      <w:r>
        <w:rPr>
          <w:rFonts w:eastAsia="Times New Roman" w:cs="Times New Roman"/>
          <w:szCs w:val="24"/>
        </w:rPr>
        <w:t xml:space="preserve">προς τον Υπουργό </w:t>
      </w:r>
      <w:r w:rsidRPr="00321805">
        <w:rPr>
          <w:rFonts w:eastAsia="Times New Roman" w:cs="Times New Roman"/>
          <w:bCs/>
          <w:szCs w:val="24"/>
        </w:rPr>
        <w:t xml:space="preserve">Οικονομικών, </w:t>
      </w:r>
      <w:r>
        <w:rPr>
          <w:rFonts w:eastAsia="Times New Roman" w:cs="Times New Roman"/>
          <w:szCs w:val="24"/>
        </w:rPr>
        <w:t xml:space="preserve">σχετικά με την </w:t>
      </w:r>
      <w:r>
        <w:rPr>
          <w:rFonts w:eastAsia="Times New Roman" w:cs="Times New Roman"/>
          <w:szCs w:val="24"/>
        </w:rPr>
        <w:lastRenderedPageBreak/>
        <w:t>εκχώρηση της ακίνητης δημόσιας περιο</w:t>
      </w:r>
      <w:r>
        <w:rPr>
          <w:rFonts w:eastAsia="Times New Roman" w:cs="Times New Roman"/>
          <w:szCs w:val="24"/>
        </w:rPr>
        <w:t>υσίας σε Εταιρεία Ακινήτων του Δημοσίου (ΕΤΑΔ)</w:t>
      </w:r>
      <w:r>
        <w:rPr>
          <w:rFonts w:eastAsia="Times New Roman" w:cs="Times New Roman"/>
          <w:szCs w:val="24"/>
        </w:rPr>
        <w:t xml:space="preserve"> </w:t>
      </w:r>
      <w:r>
        <w:rPr>
          <w:rFonts w:eastAsia="Times New Roman" w:cs="Times New Roman"/>
          <w:szCs w:val="24"/>
        </w:rPr>
        <w:t>- Ταμείο Αξιοποίησης Ιδιωτικής Περιουσίας του Δημοσίου (ΤΑΙΠΕΔ).</w:t>
      </w:r>
    </w:p>
    <w:p w14:paraId="49A0E94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5. Η με αριθμό 174/20-11-2018 επίκαιρη ερώτηση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65722F">
        <w:rPr>
          <w:rFonts w:eastAsia="Times New Roman" w:cs="Times New Roman"/>
          <w:bCs/>
          <w:szCs w:val="24"/>
        </w:rPr>
        <w:t xml:space="preserve">Νικολάου Μωραΐτη </w:t>
      </w:r>
      <w:r>
        <w:rPr>
          <w:rFonts w:eastAsia="Times New Roman" w:cs="Times New Roman"/>
          <w:szCs w:val="24"/>
        </w:rPr>
        <w:t>προς τον Υπ</w:t>
      </w:r>
      <w:r>
        <w:rPr>
          <w:rFonts w:eastAsia="Times New Roman" w:cs="Times New Roman"/>
          <w:szCs w:val="24"/>
        </w:rPr>
        <w:t xml:space="preserve">ουργό </w:t>
      </w:r>
      <w:r w:rsidRPr="0065722F">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«Προβλήματα στη λειτουργία του </w:t>
      </w:r>
      <w:r>
        <w:rPr>
          <w:rFonts w:eastAsia="Times New Roman" w:cs="Times New Roman"/>
          <w:szCs w:val="24"/>
        </w:rPr>
        <w:t>Κ</w:t>
      </w:r>
      <w:r>
        <w:rPr>
          <w:rFonts w:eastAsia="Times New Roman" w:cs="Times New Roman"/>
          <w:szCs w:val="24"/>
        </w:rPr>
        <w:t>έντρου Φυσικής Ιατρικής και Αποκατάστασης (ΚΕΦΙΑΠ) Αμφιλοχίας».</w:t>
      </w:r>
    </w:p>
    <w:p w14:paraId="49A0E94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6. Η με αριθμό 175/20-11-2018 επίκαιρη ερώτηση της Βουλευτού Β΄ Πειραιώς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sidRPr="0065722F">
        <w:rPr>
          <w:rFonts w:eastAsia="Times New Roman" w:cs="Times New Roman"/>
          <w:bCs/>
          <w:szCs w:val="24"/>
        </w:rPr>
        <w:t xml:space="preserve">Διαμάντως </w:t>
      </w:r>
      <w:proofErr w:type="spellStart"/>
      <w:r w:rsidRPr="0065722F">
        <w:rPr>
          <w:rFonts w:eastAsia="Times New Roman" w:cs="Times New Roman"/>
          <w:bCs/>
          <w:szCs w:val="24"/>
        </w:rPr>
        <w:t>Μανωλάκου</w:t>
      </w:r>
      <w:proofErr w:type="spellEnd"/>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t>την Υπουργό</w:t>
      </w:r>
      <w:r w:rsidRPr="0065722F">
        <w:rPr>
          <w:rFonts w:eastAsia="Times New Roman" w:cs="Times New Roman"/>
          <w:bCs/>
          <w:szCs w:val="24"/>
        </w:rPr>
        <w:t xml:space="preserve"> Προστασίας του Πολίτη,</w:t>
      </w:r>
      <w:r>
        <w:rPr>
          <w:rFonts w:eastAsia="Times New Roman" w:cs="Times New Roman"/>
          <w:szCs w:val="24"/>
        </w:rPr>
        <w:t xml:space="preserve"> με θέμα: «Για τις συνεχιζόμενες δολοφονικές επιθέσεις φασιστοειδών απέναντι σε μετανάστες εργάτες στους Δήμους Αχαρνών και Φυλής».</w:t>
      </w:r>
    </w:p>
    <w:p w14:paraId="49A0E94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7. Η με αριθμό 159/16-11-2018 επίκαιρη ερώτηση του Ανεξάρτητου Βουλευτή Β΄ Θεσσαλονίκης κ. </w:t>
      </w:r>
      <w:r w:rsidRPr="0065722F">
        <w:rPr>
          <w:rFonts w:eastAsia="Times New Roman" w:cs="Times New Roman"/>
          <w:bCs/>
          <w:szCs w:val="24"/>
        </w:rPr>
        <w:t xml:space="preserve">Γεωργίου Λαζαρίδη </w:t>
      </w:r>
      <w:r>
        <w:rPr>
          <w:rFonts w:eastAsia="Times New Roman" w:cs="Times New Roman"/>
          <w:szCs w:val="24"/>
        </w:rPr>
        <w:t xml:space="preserve">προς την Υπουργό </w:t>
      </w:r>
      <w:r w:rsidRPr="0065722F">
        <w:rPr>
          <w:rFonts w:eastAsia="Times New Roman" w:cs="Times New Roman"/>
          <w:bCs/>
          <w:szCs w:val="24"/>
        </w:rPr>
        <w:t xml:space="preserve">Προστασίας του Πολίτη, </w:t>
      </w:r>
      <w:r>
        <w:rPr>
          <w:rFonts w:eastAsia="Times New Roman" w:cs="Times New Roman"/>
          <w:szCs w:val="24"/>
        </w:rPr>
        <w:t xml:space="preserve">με θέμα: «Διερεύνηση </w:t>
      </w:r>
      <w:r>
        <w:rPr>
          <w:rFonts w:eastAsia="Times New Roman" w:cs="Times New Roman"/>
          <w:szCs w:val="24"/>
        </w:rPr>
        <w:lastRenderedPageBreak/>
        <w:t xml:space="preserve">ευθυνών για τον χειρισμό και την εξέλιξη των ερευνών στις </w:t>
      </w:r>
      <w:proofErr w:type="spellStart"/>
      <w:r>
        <w:rPr>
          <w:rFonts w:eastAsia="Times New Roman" w:cs="Times New Roman"/>
          <w:szCs w:val="24"/>
        </w:rPr>
        <w:t>Βουλιαράτες</w:t>
      </w:r>
      <w:proofErr w:type="spellEnd"/>
      <w:r>
        <w:rPr>
          <w:rFonts w:eastAsia="Times New Roman" w:cs="Times New Roman"/>
          <w:szCs w:val="24"/>
        </w:rPr>
        <w:t>».</w:t>
      </w:r>
    </w:p>
    <w:p w14:paraId="49A0E94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8. Η με αριθμό</w:t>
      </w:r>
      <w:r>
        <w:rPr>
          <w:rFonts w:eastAsia="Times New Roman" w:cs="Times New Roman"/>
          <w:szCs w:val="24"/>
        </w:rPr>
        <w:t xml:space="preserve"> 110/29-10-2018 επίκαιρη ερώτηση του Βουλευτή Λάρισας της Νέας Δημοκρατίας κ. </w:t>
      </w:r>
      <w:r w:rsidRPr="0065722F">
        <w:rPr>
          <w:rFonts w:eastAsia="Times New Roman" w:cs="Times New Roman"/>
          <w:bCs/>
          <w:szCs w:val="24"/>
        </w:rPr>
        <w:t xml:space="preserve">Μάξιμου </w:t>
      </w:r>
      <w:proofErr w:type="spellStart"/>
      <w:r w:rsidRPr="0065722F">
        <w:rPr>
          <w:rFonts w:eastAsia="Times New Roman" w:cs="Times New Roman"/>
          <w:bCs/>
          <w:szCs w:val="24"/>
        </w:rPr>
        <w:t>Χαρακόπουλου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65722F">
        <w:rPr>
          <w:rFonts w:eastAsia="Times New Roman" w:cs="Times New Roman"/>
          <w:bCs/>
          <w:szCs w:val="24"/>
        </w:rPr>
        <w:t>Προστασίας του Πολίτη,</w:t>
      </w:r>
      <w:r>
        <w:rPr>
          <w:rFonts w:eastAsia="Times New Roman" w:cs="Times New Roman"/>
          <w:szCs w:val="24"/>
        </w:rPr>
        <w:t xml:space="preserve"> με θέμα: «Νέα έξαρση των κρουσμάτων βίας από περιθωριακούς χώρους».</w:t>
      </w:r>
    </w:p>
    <w:p w14:paraId="49A0E94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9. Η με αριθμό 142/6-11-2018 επίκαιρη ερώτηση του</w:t>
      </w:r>
      <w:r>
        <w:rPr>
          <w:rFonts w:eastAsia="Times New Roman" w:cs="Times New Roman"/>
          <w:szCs w:val="24"/>
        </w:rPr>
        <w:t xml:space="preserve">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65722F">
        <w:rPr>
          <w:rFonts w:eastAsia="Times New Roman" w:cs="Times New Roman"/>
          <w:bCs/>
          <w:szCs w:val="24"/>
        </w:rPr>
        <w:t>Λεωνίδα Γρηγοράκου</w:t>
      </w:r>
      <w:r>
        <w:rPr>
          <w:rFonts w:eastAsia="Times New Roman" w:cs="Times New Roman"/>
          <w:szCs w:val="24"/>
        </w:rPr>
        <w:t xml:space="preserve"> προς τον Υπουργό </w:t>
      </w:r>
      <w:r w:rsidRPr="0065722F">
        <w:rPr>
          <w:rFonts w:eastAsia="Times New Roman" w:cs="Times New Roman"/>
          <w:bCs/>
          <w:szCs w:val="24"/>
        </w:rPr>
        <w:t xml:space="preserve">Υγείας, </w:t>
      </w:r>
      <w:r>
        <w:rPr>
          <w:rFonts w:eastAsia="Times New Roman" w:cs="Times New Roman"/>
          <w:szCs w:val="24"/>
        </w:rPr>
        <w:t xml:space="preserve">με θέμα: «Καθυστερήσεις στη διακομιδή ασθενών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ιατρικού προσωπικού».</w:t>
      </w:r>
    </w:p>
    <w:p w14:paraId="49A0E94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10. Η με αριθμό 153/1</w:t>
      </w:r>
      <w:r>
        <w:rPr>
          <w:rFonts w:eastAsia="Times New Roman" w:cs="Times New Roman"/>
          <w:szCs w:val="24"/>
        </w:rPr>
        <w:t xml:space="preserve">3-11-2018 επίκαιρη ερώτηση του ΣΤ΄ Αντιπροέδρου της Βουλής και Βουλευτή Λάρισας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65722F">
        <w:rPr>
          <w:rFonts w:eastAsia="Times New Roman" w:cs="Times New Roman"/>
          <w:bCs/>
          <w:szCs w:val="24"/>
        </w:rPr>
        <w:t xml:space="preserve">Γεωργίου </w:t>
      </w:r>
      <w:proofErr w:type="spellStart"/>
      <w:r w:rsidRPr="0065722F">
        <w:rPr>
          <w:rFonts w:eastAsia="Times New Roman" w:cs="Times New Roman"/>
          <w:bCs/>
          <w:szCs w:val="24"/>
        </w:rPr>
        <w:t>Λαμπρούλη</w:t>
      </w:r>
      <w:proofErr w:type="spellEnd"/>
      <w:r w:rsidRPr="0065722F">
        <w:rPr>
          <w:rFonts w:eastAsia="Times New Roman" w:cs="Times New Roman"/>
          <w:bCs/>
          <w:szCs w:val="24"/>
        </w:rPr>
        <w:t xml:space="preserve"> </w:t>
      </w:r>
      <w:r>
        <w:rPr>
          <w:rFonts w:eastAsia="Times New Roman" w:cs="Times New Roman"/>
          <w:szCs w:val="24"/>
        </w:rPr>
        <w:t xml:space="preserve">προς τον Υπουργό </w:t>
      </w:r>
      <w:r w:rsidRPr="0065722F">
        <w:rPr>
          <w:rFonts w:eastAsia="Times New Roman" w:cs="Times New Roman"/>
          <w:bCs/>
          <w:szCs w:val="24"/>
        </w:rPr>
        <w:t>Υγείας,</w:t>
      </w:r>
      <w:r>
        <w:rPr>
          <w:rFonts w:eastAsia="Times New Roman" w:cs="Times New Roman"/>
          <w:szCs w:val="24"/>
        </w:rPr>
        <w:t xml:space="preserve"> σχετικά με τα προβλήματα του Γενικού Νοσοκομείου Λάρισας.</w:t>
      </w:r>
    </w:p>
    <w:p w14:paraId="49A0E94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11. Η με αριθμό 128/5-11-2018 επίκα</w:t>
      </w:r>
      <w:r>
        <w:rPr>
          <w:rFonts w:eastAsia="Times New Roman" w:cs="Times New Roman"/>
          <w:szCs w:val="24"/>
        </w:rPr>
        <w:t xml:space="preserve">ιρη ερώτηση του Βουλευτή Β΄ Αθηνών της Νέας Δημοκρατίας κ. </w:t>
      </w:r>
      <w:r w:rsidRPr="0065722F">
        <w:rPr>
          <w:rFonts w:eastAsia="Times New Roman" w:cs="Times New Roman"/>
          <w:bCs/>
          <w:szCs w:val="24"/>
        </w:rPr>
        <w:t>Σπυρίδωνος-</w:t>
      </w:r>
      <w:r w:rsidRPr="0065722F">
        <w:rPr>
          <w:rFonts w:eastAsia="Times New Roman" w:cs="Times New Roman"/>
          <w:b/>
          <w:szCs w:val="24"/>
        </w:rPr>
        <w:t xml:space="preserve"> </w:t>
      </w:r>
      <w:proofErr w:type="spellStart"/>
      <w:r>
        <w:rPr>
          <w:rFonts w:eastAsia="Times New Roman" w:cs="Times New Roman"/>
          <w:bCs/>
          <w:szCs w:val="24"/>
        </w:rPr>
        <w:t>Α</w:t>
      </w:r>
      <w:r w:rsidRPr="0065722F">
        <w:rPr>
          <w:rFonts w:eastAsia="Times New Roman" w:cs="Times New Roman"/>
          <w:bCs/>
          <w:szCs w:val="24"/>
        </w:rPr>
        <w:t>δ</w:t>
      </w:r>
      <w:r>
        <w:rPr>
          <w:rFonts w:eastAsia="Times New Roman" w:cs="Times New Roman"/>
          <w:bCs/>
          <w:szCs w:val="24"/>
        </w:rPr>
        <w:t>ώ</w:t>
      </w:r>
      <w:r w:rsidRPr="0065722F">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w:t>
      </w:r>
      <w:r w:rsidRPr="0065722F">
        <w:rPr>
          <w:rFonts w:eastAsia="Times New Roman" w:cs="Times New Roman"/>
          <w:bCs/>
          <w:szCs w:val="24"/>
        </w:rPr>
        <w:t xml:space="preserve"> Γεωργιάδη </w:t>
      </w:r>
      <w:r>
        <w:rPr>
          <w:rFonts w:eastAsia="Times New Roman" w:cs="Times New Roman"/>
          <w:szCs w:val="24"/>
        </w:rPr>
        <w:t xml:space="preserve">προς τον Υπουργό </w:t>
      </w:r>
      <w:r w:rsidRPr="0065722F">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w:t>
      </w:r>
      <w:proofErr w:type="spellStart"/>
      <w:r>
        <w:rPr>
          <w:rFonts w:eastAsia="Times New Roman" w:cs="Times New Roman"/>
          <w:szCs w:val="24"/>
        </w:rPr>
        <w:t>ραδιοφάρμακο</w:t>
      </w:r>
      <w:proofErr w:type="spellEnd"/>
      <w:r>
        <w:rPr>
          <w:rFonts w:eastAsia="Times New Roman" w:cs="Times New Roman"/>
          <w:szCs w:val="24"/>
        </w:rPr>
        <w:t>.</w:t>
      </w:r>
    </w:p>
    <w:p w14:paraId="49A0E94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12. Η με αριθμό 99/24-10-2018 επίκαιρη ερώτηση του Βουλευτή Επικρατείας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65722F">
        <w:rPr>
          <w:rFonts w:eastAsia="Times New Roman" w:cs="Times New Roman"/>
          <w:bCs/>
          <w:szCs w:val="24"/>
        </w:rPr>
        <w:t>Χρή</w:t>
      </w:r>
      <w:r w:rsidRPr="0065722F">
        <w:rPr>
          <w:rFonts w:eastAsia="Times New Roman" w:cs="Times New Roman"/>
          <w:bCs/>
          <w:szCs w:val="24"/>
        </w:rPr>
        <w:t>στου Παππά</w:t>
      </w:r>
      <w:r>
        <w:rPr>
          <w:rFonts w:eastAsia="Times New Roman" w:cs="Times New Roman"/>
          <w:szCs w:val="24"/>
        </w:rPr>
        <w:t xml:space="preserve"> προς τον Υπουργό </w:t>
      </w:r>
      <w:r w:rsidRPr="0065722F">
        <w:rPr>
          <w:rFonts w:eastAsia="Times New Roman" w:cs="Times New Roman"/>
          <w:bCs/>
          <w:szCs w:val="24"/>
        </w:rPr>
        <w:t>Εθνικής Άμυνας,</w:t>
      </w:r>
      <w:r>
        <w:rPr>
          <w:rFonts w:eastAsia="Times New Roman" w:cs="Times New Roman"/>
          <w:szCs w:val="24"/>
        </w:rPr>
        <w:t xml:space="preserve"> με θέμα: «Επιτακτική η ανάγκη αυξήσεως της στρατιωτικής θητείας».</w:t>
      </w:r>
    </w:p>
    <w:p w14:paraId="49A0E94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13. Η με αριθμό 55/11-10-2018 επίκαιρη ερώτηση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65722F">
        <w:rPr>
          <w:rFonts w:eastAsia="Times New Roman" w:cs="Times New Roman"/>
          <w:bCs/>
          <w:szCs w:val="24"/>
        </w:rPr>
        <w:t xml:space="preserve">Νικολάου </w:t>
      </w:r>
      <w:proofErr w:type="spellStart"/>
      <w:r w:rsidRPr="0065722F">
        <w:rPr>
          <w:rFonts w:eastAsia="Times New Roman" w:cs="Times New Roman"/>
          <w:bCs/>
          <w:szCs w:val="24"/>
        </w:rPr>
        <w:t>Κούζηλου</w:t>
      </w:r>
      <w:proofErr w:type="spellEnd"/>
      <w:r>
        <w:rPr>
          <w:rFonts w:eastAsia="Times New Roman" w:cs="Times New Roman"/>
          <w:szCs w:val="24"/>
        </w:rPr>
        <w:t xml:space="preserve"> προς την Υπουργό </w:t>
      </w:r>
      <w:r w:rsidRPr="0065722F">
        <w:rPr>
          <w:rFonts w:eastAsia="Times New Roman" w:cs="Times New Roman"/>
          <w:bCs/>
          <w:szCs w:val="24"/>
        </w:rPr>
        <w:t>Πρ</w:t>
      </w:r>
      <w:r w:rsidRPr="0065722F">
        <w:rPr>
          <w:rFonts w:eastAsia="Times New Roman" w:cs="Times New Roman"/>
          <w:bCs/>
          <w:szCs w:val="24"/>
        </w:rPr>
        <w:t>οστασίας του Πολίτη,</w:t>
      </w:r>
      <w:r>
        <w:rPr>
          <w:rFonts w:eastAsia="Times New Roman" w:cs="Times New Roman"/>
          <w:szCs w:val="24"/>
        </w:rPr>
        <w:t xml:space="preserve"> με θέμα: «Ανεξέλεγκτη η κατάσταση στο κέντρο φιλοξενίας προσφύγων στο Σκαραμαγκά».</w:t>
      </w:r>
    </w:p>
    <w:p w14:paraId="49A0E94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14. Η με αριθμό 2/1-10-2018 επίκαιρη ερώτηση του Βουλευτή Β΄ Πειραιά του Λαϊκού Συνδέσμου - Χρυσή Αυγή κ. </w:t>
      </w:r>
      <w:r w:rsidRPr="0065722F">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την Υπουργό </w:t>
      </w:r>
      <w:r w:rsidRPr="0065722F">
        <w:rPr>
          <w:rFonts w:eastAsia="Times New Roman" w:cs="Times New Roman"/>
          <w:bCs/>
          <w:szCs w:val="24"/>
        </w:rPr>
        <w:t xml:space="preserve">Προστασίας του Πολίτη, </w:t>
      </w:r>
      <w:r>
        <w:rPr>
          <w:rFonts w:eastAsia="Times New Roman" w:cs="Times New Roman"/>
          <w:szCs w:val="24"/>
        </w:rPr>
        <w:t>με θέμα: «Αναίτια βία άσκησε η ΕΛΑΣ στη διαδήλωση της Θεσσαλονίκης</w:t>
      </w:r>
      <w:r>
        <w:rPr>
          <w:rFonts w:eastAsia="Times New Roman" w:cs="Times New Roman"/>
          <w:szCs w:val="24"/>
        </w:rPr>
        <w:t>,</w:t>
      </w:r>
      <w:r>
        <w:rPr>
          <w:rFonts w:eastAsia="Times New Roman" w:cs="Times New Roman"/>
          <w:szCs w:val="24"/>
        </w:rPr>
        <w:t xml:space="preserve"> που διεξήχθη ενάντια στη συμφωνία των Πρεσπών».</w:t>
      </w:r>
    </w:p>
    <w:p w14:paraId="49A0E95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15. Η με αριθμό 109/29-10-2018 επίκαιρη ερώτηση του Βουλευτή Κιλκίς της Νέας Δημοκρατίας κ. </w:t>
      </w:r>
      <w:r w:rsidRPr="0065722F">
        <w:rPr>
          <w:rFonts w:eastAsia="Times New Roman" w:cs="Times New Roman"/>
          <w:bCs/>
          <w:szCs w:val="24"/>
        </w:rPr>
        <w:t>Γεωργίου Γεωργαντά</w:t>
      </w:r>
      <w:r w:rsidRPr="0065722F">
        <w:rPr>
          <w:rFonts w:eastAsia="Times New Roman" w:cs="Times New Roman"/>
          <w:b/>
          <w:szCs w:val="24"/>
        </w:rPr>
        <w:t xml:space="preserve"> </w:t>
      </w:r>
      <w:r>
        <w:rPr>
          <w:rFonts w:eastAsia="Times New Roman" w:cs="Times New Roman"/>
          <w:szCs w:val="24"/>
        </w:rPr>
        <w:t>προς τ</w:t>
      </w:r>
      <w:r>
        <w:rPr>
          <w:rFonts w:eastAsia="Times New Roman" w:cs="Times New Roman"/>
          <w:szCs w:val="24"/>
        </w:rPr>
        <w:t xml:space="preserve">ον Υπουργό </w:t>
      </w:r>
      <w:r w:rsidRPr="0065722F">
        <w:rPr>
          <w:rFonts w:eastAsia="Times New Roman" w:cs="Times New Roman"/>
          <w:bCs/>
          <w:szCs w:val="24"/>
        </w:rPr>
        <w:t xml:space="preserve">Υγείας, </w:t>
      </w:r>
      <w:r>
        <w:rPr>
          <w:rFonts w:eastAsia="Times New Roman" w:cs="Times New Roman"/>
          <w:szCs w:val="24"/>
        </w:rPr>
        <w:t>με θέμα: «Καταγγελία σε βάρος του Διοικητή του νοσοκομείου Κιλκίς για βιαιοπραγία σε εργαζόμενη».</w:t>
      </w:r>
    </w:p>
    <w:p w14:paraId="49A0E951" w14:textId="77777777" w:rsidR="001E5C65" w:rsidRDefault="00F23789">
      <w:pPr>
        <w:spacing w:line="600" w:lineRule="auto"/>
        <w:ind w:firstLine="720"/>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 xml:space="preserve"> - </w:t>
      </w:r>
      <w:r>
        <w:rPr>
          <w:rFonts w:eastAsia="Times New Roman" w:cs="Times New Roman"/>
          <w:bCs/>
          <w:szCs w:val="24"/>
        </w:rPr>
        <w:t>ΕΡΩΤΗΣΕΙΣ</w:t>
      </w:r>
      <w:r w:rsidRPr="00121F7D">
        <w:rPr>
          <w:rFonts w:eastAsia="Times New Roman" w:cs="Times New Roman"/>
          <w:bCs/>
          <w:szCs w:val="24"/>
        </w:rPr>
        <w:t xml:space="preserve"> (Άρθρο 130 παρ</w:t>
      </w:r>
      <w:r>
        <w:rPr>
          <w:rFonts w:eastAsia="Times New Roman" w:cs="Times New Roman"/>
          <w:bCs/>
          <w:szCs w:val="24"/>
        </w:rPr>
        <w:t>άγραφος</w:t>
      </w:r>
      <w:r w:rsidRPr="00121F7D">
        <w:rPr>
          <w:rFonts w:eastAsia="Times New Roman" w:cs="Times New Roman"/>
          <w:bCs/>
          <w:szCs w:val="24"/>
        </w:rPr>
        <w:t xml:space="preserve"> 5 </w:t>
      </w:r>
      <w:r>
        <w:rPr>
          <w:rFonts w:eastAsia="Times New Roman" w:cs="Times New Roman"/>
          <w:bCs/>
          <w:szCs w:val="24"/>
        </w:rPr>
        <w:t xml:space="preserve">του </w:t>
      </w:r>
      <w:r w:rsidRPr="00121F7D">
        <w:rPr>
          <w:rFonts w:eastAsia="Times New Roman" w:cs="Times New Roman"/>
          <w:bCs/>
          <w:szCs w:val="24"/>
        </w:rPr>
        <w:t>Καν</w:t>
      </w:r>
      <w:r>
        <w:rPr>
          <w:rFonts w:eastAsia="Times New Roman" w:cs="Times New Roman"/>
          <w:bCs/>
          <w:szCs w:val="24"/>
        </w:rPr>
        <w:t>ονισμού της</w:t>
      </w:r>
      <w:r w:rsidRPr="00121F7D">
        <w:rPr>
          <w:rFonts w:eastAsia="Times New Roman" w:cs="Times New Roman"/>
          <w:bCs/>
          <w:szCs w:val="24"/>
        </w:rPr>
        <w:t xml:space="preserve"> Βουλής)</w:t>
      </w:r>
    </w:p>
    <w:p w14:paraId="49A0E95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Η με αριθμό 1722/19-9-2018 ερώτηση του Βουλευτή Ηλείας της Δημοκρατ</w:t>
      </w:r>
      <w:r>
        <w:rPr>
          <w:rFonts w:eastAsia="Times New Roman" w:cs="Times New Roman"/>
          <w:szCs w:val="24"/>
        </w:rPr>
        <w:t>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121F7D">
        <w:rPr>
          <w:rFonts w:eastAsia="Times New Roman" w:cs="Times New Roman"/>
          <w:bCs/>
          <w:szCs w:val="24"/>
        </w:rPr>
        <w:t>Γιάννη</w:t>
      </w:r>
      <w:r w:rsidRPr="00121F7D">
        <w:rPr>
          <w:rFonts w:eastAsia="Times New Roman" w:cs="Times New Roman"/>
          <w:b/>
          <w:szCs w:val="24"/>
        </w:rPr>
        <w:t xml:space="preserve"> </w:t>
      </w:r>
      <w:r w:rsidRPr="00121F7D">
        <w:rPr>
          <w:rFonts w:eastAsia="Times New Roman" w:cs="Times New Roman"/>
          <w:bCs/>
          <w:szCs w:val="24"/>
        </w:rPr>
        <w:t>Κουτσούκου</w:t>
      </w:r>
      <w:r>
        <w:rPr>
          <w:rFonts w:eastAsia="Times New Roman" w:cs="Times New Roman"/>
          <w:szCs w:val="24"/>
        </w:rPr>
        <w:t xml:space="preserve"> προς τον Υπουργό</w:t>
      </w:r>
      <w:r w:rsidRPr="00121F7D">
        <w:rPr>
          <w:rFonts w:eastAsia="Times New Roman" w:cs="Times New Roman"/>
          <w:bCs/>
          <w:szCs w:val="24"/>
        </w:rPr>
        <w:t xml:space="preserve"> Οικονομικών,</w:t>
      </w:r>
      <w:r>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κατ’ απαίτηση των δανειστών πενήντα ενός ακινήτων του </w:t>
      </w:r>
      <w:r>
        <w:rPr>
          <w:rFonts w:eastAsia="Times New Roman" w:cs="Times New Roman"/>
          <w:szCs w:val="24"/>
        </w:rPr>
        <w:t>δ</w:t>
      </w:r>
      <w:r>
        <w:rPr>
          <w:rFonts w:eastAsia="Times New Roman" w:cs="Times New Roman"/>
          <w:szCs w:val="24"/>
        </w:rPr>
        <w:t>ημοσίου στον Δήμο Πύργου».</w:t>
      </w:r>
    </w:p>
    <w:p w14:paraId="49A0E953" w14:textId="77777777" w:rsidR="001E5C65" w:rsidRDefault="00F23789">
      <w:pPr>
        <w:spacing w:line="600" w:lineRule="auto"/>
        <w:ind w:firstLine="720"/>
        <w:jc w:val="both"/>
        <w:rPr>
          <w:rFonts w:eastAsia="Times New Roman"/>
          <w:szCs w:val="24"/>
        </w:rPr>
      </w:pPr>
      <w:r>
        <w:rPr>
          <w:rFonts w:eastAsia="Times New Roman"/>
          <w:szCs w:val="24"/>
        </w:rPr>
        <w:t>Επίσης, θα ήθελα να α</w:t>
      </w:r>
      <w:r>
        <w:rPr>
          <w:rFonts w:eastAsia="Times New Roman"/>
          <w:szCs w:val="24"/>
        </w:rPr>
        <w:t xml:space="preserve">νακοινώσω προς το Σώμα ότι η Ειδική Μόνιμη Επιτροπή Κοινοβουλευτικής Δεοντολογίας καταθέτει τις </w:t>
      </w:r>
      <w:r>
        <w:rPr>
          <w:rFonts w:eastAsia="Times New Roman"/>
          <w:szCs w:val="24"/>
        </w:rPr>
        <w:t xml:space="preserve">εκθέσεις </w:t>
      </w:r>
      <w:r>
        <w:rPr>
          <w:rFonts w:eastAsia="Times New Roman"/>
          <w:szCs w:val="24"/>
        </w:rPr>
        <w:t xml:space="preserve">της στις αιτήσεις της Εισαγγελικής Αρχής για τη χορήγηση άδειας άσκησης ποινικής δίωξης κατά Βουλευτών. </w:t>
      </w:r>
    </w:p>
    <w:p w14:paraId="49A0E954" w14:textId="77777777" w:rsidR="001E5C65" w:rsidRDefault="00F23789">
      <w:pPr>
        <w:spacing w:line="600" w:lineRule="auto"/>
        <w:ind w:firstLine="720"/>
        <w:jc w:val="both"/>
        <w:rPr>
          <w:rFonts w:eastAsia="Times New Roman"/>
          <w:szCs w:val="24"/>
        </w:rPr>
      </w:pPr>
      <w:r>
        <w:rPr>
          <w:rFonts w:eastAsia="Times New Roman"/>
          <w:szCs w:val="24"/>
        </w:rPr>
        <w:lastRenderedPageBreak/>
        <w:t>Μία είναι η επίκαιρη ερώτηση</w:t>
      </w:r>
      <w:r>
        <w:rPr>
          <w:rFonts w:eastAsia="Times New Roman"/>
          <w:szCs w:val="24"/>
        </w:rPr>
        <w:t>,</w:t>
      </w:r>
      <w:r>
        <w:rPr>
          <w:rFonts w:eastAsia="Times New Roman"/>
          <w:szCs w:val="24"/>
        </w:rPr>
        <w:t xml:space="preserve"> η οποία θα απαντηθεί. Πριν ξεκινήσουμε, να αναγνώσω όσες ερωτήσεις δεν θα συζητηθούν ή δεν θα απαντηθούν σήμερα. </w:t>
      </w:r>
    </w:p>
    <w:p w14:paraId="49A0E955" w14:textId="77777777" w:rsidR="001E5C65" w:rsidRDefault="00F23789">
      <w:pPr>
        <w:spacing w:line="600" w:lineRule="auto"/>
        <w:ind w:firstLine="720"/>
        <w:jc w:val="both"/>
        <w:rPr>
          <w:rFonts w:eastAsia="Times New Roman"/>
          <w:szCs w:val="24"/>
        </w:rPr>
      </w:pPr>
      <w:r>
        <w:rPr>
          <w:rFonts w:eastAsia="Times New Roman"/>
          <w:szCs w:val="24"/>
        </w:rPr>
        <w:t xml:space="preserve">Ξεκινάμε με αυτές που δεν </w:t>
      </w:r>
      <w:r>
        <w:rPr>
          <w:rFonts w:eastAsia="Times New Roman"/>
          <w:szCs w:val="24"/>
        </w:rPr>
        <w:t>θα συζητηθούν και είναι οι εξής</w:t>
      </w:r>
      <w:r>
        <w:rPr>
          <w:rFonts w:eastAsia="Times New Roman"/>
          <w:szCs w:val="24"/>
        </w:rPr>
        <w:t>:</w:t>
      </w:r>
    </w:p>
    <w:p w14:paraId="49A0E956" w14:textId="77777777" w:rsidR="001E5C65" w:rsidRDefault="00F23789">
      <w:pPr>
        <w:spacing w:line="600" w:lineRule="auto"/>
        <w:ind w:firstLine="720"/>
        <w:jc w:val="both"/>
        <w:rPr>
          <w:rFonts w:eastAsia="Times New Roman"/>
          <w:szCs w:val="24"/>
        </w:rPr>
      </w:pPr>
      <w:r w:rsidRPr="00500D1E">
        <w:rPr>
          <w:rFonts w:eastAsia="Times New Roman"/>
          <w:szCs w:val="24"/>
        </w:rPr>
        <w:t>Η πέμπτη με αριθμό 121/1-11-2018 επίκαιρη ερώτηση πρώτου κύκλου του Βουλευτή Α΄ Π</w:t>
      </w:r>
      <w:r>
        <w:rPr>
          <w:rFonts w:eastAsia="Times New Roman"/>
          <w:szCs w:val="24"/>
        </w:rPr>
        <w:t>ε</w:t>
      </w:r>
      <w:r>
        <w:rPr>
          <w:rFonts w:eastAsia="Times New Roman"/>
          <w:szCs w:val="24"/>
        </w:rPr>
        <w:t>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sidRPr="00500D1E">
        <w:rPr>
          <w:rFonts w:eastAsia="Times New Roman"/>
          <w:szCs w:val="24"/>
        </w:rPr>
        <w:t>Χρυσή Αυγή κ.</w:t>
      </w:r>
      <w:r>
        <w:rPr>
          <w:rFonts w:eastAsia="Times New Roman"/>
          <w:szCs w:val="24"/>
        </w:rPr>
        <w:t xml:space="preserve">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sidRPr="00500D1E">
        <w:rPr>
          <w:rFonts w:eastAsia="Times New Roman"/>
          <w:szCs w:val="24"/>
        </w:rPr>
        <w:t>προς τον Υπουργό</w:t>
      </w:r>
      <w:r>
        <w:rPr>
          <w:rFonts w:eastAsia="Times New Roman"/>
          <w:szCs w:val="24"/>
        </w:rPr>
        <w:t xml:space="preserve"> </w:t>
      </w:r>
      <w:r w:rsidRPr="00500D1E">
        <w:rPr>
          <w:rFonts w:eastAsia="Times New Roman"/>
          <w:bCs/>
          <w:szCs w:val="24"/>
        </w:rPr>
        <w:t>Παιδείας, Έρευνας και Θρησκευμάτων,</w:t>
      </w:r>
      <w:r>
        <w:rPr>
          <w:rFonts w:eastAsia="Times New Roman"/>
          <w:szCs w:val="24"/>
        </w:rPr>
        <w:t xml:space="preserve"> </w:t>
      </w:r>
      <w:r w:rsidRPr="00500D1E">
        <w:rPr>
          <w:rFonts w:eastAsia="Times New Roman"/>
          <w:szCs w:val="24"/>
        </w:rPr>
        <w:t xml:space="preserve">με θέμα: «Μεικτή διεπιστημονική επιτροπή εμπειρογνωμόνων». </w:t>
      </w:r>
    </w:p>
    <w:p w14:paraId="49A0E957" w14:textId="77777777" w:rsidR="001E5C65" w:rsidRDefault="00F23789">
      <w:pPr>
        <w:spacing w:line="600" w:lineRule="auto"/>
        <w:ind w:firstLine="720"/>
        <w:jc w:val="both"/>
        <w:rPr>
          <w:rFonts w:eastAsia="Times New Roman"/>
          <w:szCs w:val="24"/>
        </w:rPr>
      </w:pPr>
      <w:r w:rsidRPr="00500D1E">
        <w:rPr>
          <w:rFonts w:eastAsia="Times New Roman"/>
          <w:szCs w:val="24"/>
        </w:rPr>
        <w:t>Η έκτη με αριθμό 74/16-10-2018 επίκαιρη ε</w:t>
      </w:r>
      <w:r>
        <w:rPr>
          <w:rFonts w:eastAsia="Times New Roman"/>
          <w:szCs w:val="24"/>
        </w:rPr>
        <w:t>ρώτηση του Βουλευτή Α΄ Πειραιώς</w:t>
      </w:r>
      <w:r w:rsidRPr="00500D1E">
        <w:rPr>
          <w:rFonts w:eastAsia="Times New Roman"/>
          <w:szCs w:val="24"/>
        </w:rPr>
        <w:t xml:space="preserve"> πρώτου κ</w:t>
      </w:r>
      <w:r w:rsidRPr="00500D1E">
        <w:rPr>
          <w:rFonts w:eastAsia="Times New Roman"/>
          <w:szCs w:val="24"/>
        </w:rPr>
        <w:t>ύκλου του Λαϊκού Συνδέσμου</w:t>
      </w:r>
      <w:r>
        <w:rPr>
          <w:rFonts w:eastAsia="Times New Roman"/>
          <w:szCs w:val="24"/>
        </w:rPr>
        <w:t xml:space="preserve"> </w:t>
      </w:r>
      <w:r w:rsidRPr="00500D1E">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Pr>
          <w:rFonts w:eastAsia="Times New Roman"/>
          <w:szCs w:val="24"/>
        </w:rPr>
        <w:t xml:space="preserve">προς τον Υπουργό </w:t>
      </w:r>
      <w:r w:rsidRPr="00500D1E">
        <w:rPr>
          <w:rFonts w:eastAsia="Times New Roman"/>
          <w:bCs/>
          <w:szCs w:val="24"/>
        </w:rPr>
        <w:t>Ναυτιλίας και Νησιωτικής Πολιτικής,</w:t>
      </w:r>
      <w:r>
        <w:rPr>
          <w:rFonts w:eastAsia="Times New Roman"/>
          <w:szCs w:val="24"/>
        </w:rPr>
        <w:t xml:space="preserve"> </w:t>
      </w:r>
      <w:r w:rsidRPr="00500D1E">
        <w:rPr>
          <w:rFonts w:eastAsia="Times New Roman"/>
          <w:szCs w:val="24"/>
        </w:rPr>
        <w:t>με θέμα: «Ο σχεδιασμός για την ναυτική εκπαίδευση».</w:t>
      </w:r>
    </w:p>
    <w:p w14:paraId="49A0E958" w14:textId="77777777" w:rsidR="001E5C65" w:rsidRDefault="00F23789">
      <w:pPr>
        <w:spacing w:line="600" w:lineRule="auto"/>
        <w:ind w:firstLine="720"/>
        <w:jc w:val="both"/>
        <w:rPr>
          <w:rFonts w:eastAsia="Times New Roman"/>
          <w:szCs w:val="24"/>
        </w:rPr>
      </w:pPr>
      <w:r w:rsidRPr="00500D1E">
        <w:rPr>
          <w:rFonts w:eastAsia="Times New Roman"/>
          <w:szCs w:val="24"/>
        </w:rPr>
        <w:t xml:space="preserve">Η έβδομη </w:t>
      </w:r>
      <w:r>
        <w:rPr>
          <w:rFonts w:eastAsia="Times New Roman"/>
          <w:szCs w:val="24"/>
        </w:rPr>
        <w:t xml:space="preserve">με αριθμό 53/11-10-2018 </w:t>
      </w:r>
      <w:r w:rsidRPr="00500D1E">
        <w:rPr>
          <w:rFonts w:eastAsia="Times New Roman"/>
          <w:szCs w:val="24"/>
        </w:rPr>
        <w:t>επίκαιρη ερώτηση πρώτου κύκλου του Βουλευτή Α΄ Πειραιώς τ</w:t>
      </w:r>
      <w:r w:rsidRPr="00500D1E">
        <w:rPr>
          <w:rFonts w:eastAsia="Times New Roman"/>
          <w:szCs w:val="24"/>
        </w:rPr>
        <w:t>ου Λ</w:t>
      </w:r>
      <w:r>
        <w:rPr>
          <w:rFonts w:eastAsia="Times New Roman"/>
          <w:szCs w:val="24"/>
        </w:rPr>
        <w:t>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500D1E">
        <w:rPr>
          <w:rFonts w:eastAsia="Times New Roman"/>
          <w:bCs/>
          <w:szCs w:val="24"/>
        </w:rPr>
        <w:t xml:space="preserve">Νικολάου </w:t>
      </w:r>
      <w:proofErr w:type="spellStart"/>
      <w:r w:rsidRPr="00500D1E">
        <w:rPr>
          <w:rFonts w:eastAsia="Times New Roman"/>
          <w:bCs/>
          <w:szCs w:val="24"/>
        </w:rPr>
        <w:t>Κούζηλου</w:t>
      </w:r>
      <w:proofErr w:type="spellEnd"/>
      <w:r>
        <w:rPr>
          <w:rFonts w:eastAsia="Times New Roman"/>
          <w:szCs w:val="24"/>
        </w:rPr>
        <w:t xml:space="preserve"> προς τον Υπουργό </w:t>
      </w:r>
      <w:r w:rsidRPr="00500D1E">
        <w:rPr>
          <w:rFonts w:eastAsia="Times New Roman"/>
          <w:bCs/>
          <w:szCs w:val="24"/>
        </w:rPr>
        <w:t>Ναυτιλίας και Νησιωτικής Πολιτικής,</w:t>
      </w:r>
      <w:r>
        <w:rPr>
          <w:rFonts w:eastAsia="Times New Roman"/>
          <w:szCs w:val="24"/>
        </w:rPr>
        <w:t xml:space="preserve"> </w:t>
      </w:r>
      <w:r w:rsidRPr="00500D1E">
        <w:rPr>
          <w:rFonts w:eastAsia="Times New Roman"/>
          <w:szCs w:val="24"/>
        </w:rPr>
        <w:t xml:space="preserve">με θέμα: «Ενίσχυση του Λιμενικού </w:t>
      </w:r>
      <w:r w:rsidRPr="00500D1E">
        <w:rPr>
          <w:rFonts w:eastAsia="Times New Roman"/>
          <w:szCs w:val="24"/>
        </w:rPr>
        <w:lastRenderedPageBreak/>
        <w:t>Σώματος εν όψει θέσπισης ΑΟΖ και εξόρυξης υδρογονανθράκων και φυσικού αερίου».</w:t>
      </w:r>
    </w:p>
    <w:p w14:paraId="49A0E959" w14:textId="77777777" w:rsidR="001E5C65" w:rsidRDefault="00F23789">
      <w:pPr>
        <w:spacing w:line="600" w:lineRule="auto"/>
        <w:ind w:firstLine="720"/>
        <w:jc w:val="both"/>
        <w:rPr>
          <w:rFonts w:eastAsia="Times New Roman"/>
          <w:szCs w:val="24"/>
        </w:rPr>
      </w:pPr>
      <w:r w:rsidRPr="00500D1E">
        <w:rPr>
          <w:rFonts w:eastAsia="Times New Roman"/>
          <w:szCs w:val="24"/>
        </w:rPr>
        <w:t xml:space="preserve">Η όγδοη </w:t>
      </w:r>
      <w:r>
        <w:rPr>
          <w:rFonts w:eastAsia="Times New Roman"/>
          <w:szCs w:val="24"/>
        </w:rPr>
        <w:t xml:space="preserve">με αριθμό 20/3-10-2018 </w:t>
      </w:r>
      <w:r w:rsidRPr="00500D1E">
        <w:rPr>
          <w:rFonts w:eastAsia="Times New Roman"/>
          <w:szCs w:val="24"/>
        </w:rPr>
        <w:t>επίκαι</w:t>
      </w:r>
      <w:r w:rsidRPr="00500D1E">
        <w:rPr>
          <w:rFonts w:eastAsia="Times New Roman"/>
          <w:szCs w:val="24"/>
        </w:rPr>
        <w:t>ρη ερώτηση πρώτου κύκλου του Βουλευτή Α΄ Πειραιώς του Λ</w:t>
      </w:r>
      <w:r>
        <w:rPr>
          <w:rFonts w:eastAsia="Times New Roman"/>
          <w:szCs w:val="24"/>
        </w:rPr>
        <w:t>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sidRPr="00500D1E">
        <w:rPr>
          <w:rFonts w:eastAsia="Times New Roman"/>
          <w:bCs/>
          <w:szCs w:val="24"/>
        </w:rPr>
        <w:t xml:space="preserve">Νικολάου </w:t>
      </w:r>
      <w:proofErr w:type="spellStart"/>
      <w:r w:rsidRPr="00500D1E">
        <w:rPr>
          <w:rFonts w:eastAsia="Times New Roman"/>
          <w:bCs/>
          <w:szCs w:val="24"/>
        </w:rPr>
        <w:t>Κούζηλου</w:t>
      </w:r>
      <w:proofErr w:type="spellEnd"/>
      <w:r>
        <w:rPr>
          <w:rFonts w:eastAsia="Times New Roman"/>
          <w:szCs w:val="24"/>
        </w:rPr>
        <w:t xml:space="preserve"> προς τον Υπουργό </w:t>
      </w:r>
      <w:r w:rsidRPr="00500D1E">
        <w:rPr>
          <w:rFonts w:eastAsia="Times New Roman"/>
          <w:bCs/>
          <w:szCs w:val="24"/>
        </w:rPr>
        <w:t>Ναυτιλίας και Νησιωτικής Πολιτικής,</w:t>
      </w:r>
      <w:r>
        <w:rPr>
          <w:rFonts w:eastAsia="Times New Roman"/>
          <w:szCs w:val="24"/>
        </w:rPr>
        <w:t xml:space="preserve"> </w:t>
      </w:r>
      <w:r w:rsidRPr="00500D1E">
        <w:rPr>
          <w:rFonts w:eastAsia="Times New Roman"/>
          <w:szCs w:val="24"/>
        </w:rPr>
        <w:t>με θέμα: «Συνεχίζεται η τουρκική προκλητικότητα στο Αιγαίο».</w:t>
      </w:r>
    </w:p>
    <w:p w14:paraId="49A0E95A" w14:textId="77777777" w:rsidR="001E5C65" w:rsidRDefault="00F23789">
      <w:pPr>
        <w:spacing w:line="600" w:lineRule="auto"/>
        <w:ind w:firstLine="720"/>
        <w:jc w:val="both"/>
        <w:rPr>
          <w:rFonts w:eastAsia="Times New Roman"/>
          <w:szCs w:val="24"/>
        </w:rPr>
      </w:pPr>
      <w:r>
        <w:rPr>
          <w:rFonts w:eastAsia="Times New Roman"/>
          <w:szCs w:val="24"/>
        </w:rPr>
        <w:t xml:space="preserve">Επίσης, η </w:t>
      </w:r>
      <w:r w:rsidRPr="00E97125">
        <w:rPr>
          <w:rFonts w:eastAsia="Times New Roman"/>
          <w:szCs w:val="24"/>
        </w:rPr>
        <w:t xml:space="preserve">με </w:t>
      </w:r>
      <w:r w:rsidRPr="004D0CCE">
        <w:rPr>
          <w:rFonts w:eastAsia="Times New Roman"/>
          <w:szCs w:val="24"/>
        </w:rPr>
        <w:t xml:space="preserve">αριθμό 124/18-7-2018 </w:t>
      </w:r>
      <w:r w:rsidRPr="004D0CCE">
        <w:rPr>
          <w:rFonts w:eastAsia="Times New Roman"/>
          <w:szCs w:val="24"/>
        </w:rPr>
        <w:t>ερώ</w:t>
      </w:r>
      <w:r w:rsidRPr="004D0CCE">
        <w:rPr>
          <w:rFonts w:eastAsia="Times New Roman"/>
          <w:szCs w:val="24"/>
        </w:rPr>
        <w:t xml:space="preserve">τηση </w:t>
      </w:r>
      <w:r>
        <w:rPr>
          <w:rFonts w:eastAsia="Times New Roman"/>
          <w:szCs w:val="24"/>
        </w:rPr>
        <w:t>του κύκλου των</w:t>
      </w:r>
      <w:r>
        <w:rPr>
          <w:rFonts w:eastAsia="Times New Roman"/>
          <w:szCs w:val="24"/>
        </w:rPr>
        <w:t xml:space="preserve"> αναφορών</w:t>
      </w:r>
      <w:r>
        <w:rPr>
          <w:rFonts w:eastAsia="Times New Roman"/>
          <w:szCs w:val="24"/>
        </w:rPr>
        <w:t xml:space="preserve"> και </w:t>
      </w:r>
      <w:r>
        <w:rPr>
          <w:rFonts w:eastAsia="Times New Roman"/>
          <w:szCs w:val="24"/>
        </w:rPr>
        <w:t xml:space="preserve">ερωτήσεων </w:t>
      </w:r>
      <w:r w:rsidRPr="004D0CCE">
        <w:rPr>
          <w:rFonts w:eastAsia="Times New Roman"/>
          <w:szCs w:val="24"/>
        </w:rPr>
        <w:t xml:space="preserve">του Βουλευτή Ξάνθης του Συνασπισμού Ριζοσπαστικής Αριστεράς κ. </w:t>
      </w:r>
      <w:r w:rsidRPr="004D0CCE">
        <w:rPr>
          <w:rFonts w:eastAsia="Times New Roman"/>
          <w:bCs/>
          <w:szCs w:val="24"/>
        </w:rPr>
        <w:t>Γρηγορίου Στογιαννίδη</w:t>
      </w:r>
      <w:r w:rsidRPr="004D0CCE">
        <w:rPr>
          <w:rFonts w:eastAsia="Times New Roman"/>
          <w:szCs w:val="24"/>
        </w:rPr>
        <w:t xml:space="preserve"> προς τον Υπουργό </w:t>
      </w:r>
      <w:r w:rsidRPr="004D0CCE">
        <w:rPr>
          <w:rFonts w:eastAsia="Times New Roman"/>
          <w:bCs/>
          <w:szCs w:val="24"/>
        </w:rPr>
        <w:t xml:space="preserve">Περιβάλλοντος και Ενέργειας, </w:t>
      </w:r>
      <w:r w:rsidRPr="004D0CCE">
        <w:rPr>
          <w:rFonts w:eastAsia="Times New Roman"/>
          <w:szCs w:val="24"/>
        </w:rPr>
        <w:t xml:space="preserve">με θέμα: «Τροποποίηση του άρθρου 116 του </w:t>
      </w:r>
      <w:r>
        <w:rPr>
          <w:rFonts w:eastAsia="Times New Roman"/>
          <w:szCs w:val="24"/>
        </w:rPr>
        <w:t>ν.</w:t>
      </w:r>
      <w:r w:rsidRPr="004D0CCE">
        <w:rPr>
          <w:rFonts w:eastAsia="Times New Roman"/>
          <w:szCs w:val="24"/>
        </w:rPr>
        <w:t xml:space="preserve">4495/2017, αναφορικά με προσθήκες ή </w:t>
      </w:r>
      <w:r w:rsidRPr="004D0CCE">
        <w:rPr>
          <w:rFonts w:eastAsia="Times New Roman"/>
          <w:szCs w:val="24"/>
        </w:rPr>
        <w:t>μετατροπές</w:t>
      </w:r>
      <w:r>
        <w:rPr>
          <w:rFonts w:eastAsia="Times New Roman"/>
          <w:szCs w:val="24"/>
        </w:rPr>
        <w:t>,</w:t>
      </w:r>
      <w:r w:rsidRPr="004D0CCE">
        <w:rPr>
          <w:rFonts w:eastAsia="Times New Roman"/>
          <w:szCs w:val="24"/>
        </w:rPr>
        <w:t xml:space="preserve"> που έχουν </w:t>
      </w:r>
      <w:proofErr w:type="spellStart"/>
      <w:r w:rsidRPr="004D0CCE">
        <w:rPr>
          <w:rFonts w:eastAsia="Times New Roman"/>
          <w:szCs w:val="24"/>
        </w:rPr>
        <w:t>τελεστεί</w:t>
      </w:r>
      <w:proofErr w:type="spellEnd"/>
      <w:r w:rsidRPr="004D0CCE">
        <w:rPr>
          <w:rFonts w:eastAsia="Times New Roman"/>
          <w:szCs w:val="24"/>
        </w:rPr>
        <w:t xml:space="preserve"> σε κτίσματα παραδοσιακών οικισμών</w:t>
      </w:r>
      <w:r>
        <w:rPr>
          <w:rFonts w:eastAsia="Times New Roman"/>
          <w:szCs w:val="24"/>
        </w:rPr>
        <w:t>,</w:t>
      </w:r>
      <w:r w:rsidRPr="004D0CCE">
        <w:rPr>
          <w:rFonts w:eastAsia="Times New Roman"/>
          <w:szCs w:val="24"/>
        </w:rPr>
        <w:t xml:space="preserve"> όπως η παλιά πόλη και η περιοχή </w:t>
      </w:r>
      <w:proofErr w:type="spellStart"/>
      <w:r w:rsidRPr="004D0CCE">
        <w:rPr>
          <w:rFonts w:eastAsia="Times New Roman"/>
          <w:szCs w:val="24"/>
        </w:rPr>
        <w:t>Σαμακώβ</w:t>
      </w:r>
      <w:proofErr w:type="spellEnd"/>
      <w:r w:rsidRPr="004D0CCE">
        <w:rPr>
          <w:rFonts w:eastAsia="Times New Roman"/>
          <w:szCs w:val="24"/>
        </w:rPr>
        <w:t xml:space="preserve"> στην Ξάνθη», δεν θα συζητηθεί λόγω </w:t>
      </w:r>
      <w:r>
        <w:rPr>
          <w:rFonts w:eastAsia="Times New Roman"/>
          <w:szCs w:val="24"/>
        </w:rPr>
        <w:t>απουσίας</w:t>
      </w:r>
      <w:r w:rsidRPr="004D0CCE">
        <w:rPr>
          <w:rFonts w:eastAsia="Times New Roman"/>
          <w:szCs w:val="24"/>
        </w:rPr>
        <w:t xml:space="preserve"> του </w:t>
      </w:r>
      <w:r>
        <w:rPr>
          <w:rFonts w:eastAsia="Times New Roman"/>
          <w:szCs w:val="24"/>
        </w:rPr>
        <w:t xml:space="preserve">Υπουργού Περιβάλλοντος και Ενέργειας </w:t>
      </w:r>
      <w:r w:rsidRPr="004D0CCE">
        <w:rPr>
          <w:rFonts w:eastAsia="Times New Roman"/>
          <w:szCs w:val="24"/>
        </w:rPr>
        <w:t>κ. Σταθάκη σε κυβερνητική</w:t>
      </w:r>
      <w:r>
        <w:rPr>
          <w:rFonts w:eastAsia="Times New Roman"/>
          <w:szCs w:val="24"/>
        </w:rPr>
        <w:t xml:space="preserve"> αποστολή.</w:t>
      </w:r>
    </w:p>
    <w:p w14:paraId="49A0E95B" w14:textId="77777777" w:rsidR="001E5C65" w:rsidRDefault="00F23789">
      <w:pPr>
        <w:spacing w:line="600" w:lineRule="auto"/>
        <w:ind w:firstLine="720"/>
        <w:jc w:val="both"/>
        <w:rPr>
          <w:rFonts w:eastAsia="Times New Roman"/>
          <w:szCs w:val="24"/>
        </w:rPr>
      </w:pPr>
      <w:r w:rsidRPr="00563DB4">
        <w:rPr>
          <w:rFonts w:eastAsia="Times New Roman"/>
          <w:szCs w:val="24"/>
        </w:rPr>
        <w:lastRenderedPageBreak/>
        <w:t>Η τρίτη με αριθμό 148/12-11-2</w:t>
      </w:r>
      <w:r w:rsidRPr="00563DB4">
        <w:rPr>
          <w:rFonts w:eastAsia="Times New Roman"/>
          <w:szCs w:val="24"/>
        </w:rPr>
        <w:t>018 επίκαιρη ερώτηση πρώτου κύκλου του Βουλευτή Α΄ Πειραιά της Νέας Δημοκρατίας κ.</w:t>
      </w:r>
      <w:r>
        <w:rPr>
          <w:rFonts w:eastAsia="Times New Roman"/>
          <w:bCs/>
          <w:szCs w:val="24"/>
        </w:rPr>
        <w:t xml:space="preserve"> Κωνσταντίνου Κατσαφάδου </w:t>
      </w:r>
      <w:r w:rsidRPr="00563DB4">
        <w:rPr>
          <w:rFonts w:eastAsia="Times New Roman"/>
          <w:szCs w:val="24"/>
        </w:rPr>
        <w:t>προς τον Υπουργό</w:t>
      </w:r>
      <w:r>
        <w:rPr>
          <w:rFonts w:eastAsia="Times New Roman"/>
          <w:bCs/>
          <w:szCs w:val="24"/>
        </w:rPr>
        <w:t xml:space="preserve"> Εσωτερικών, </w:t>
      </w:r>
      <w:r w:rsidRPr="00563DB4">
        <w:rPr>
          <w:rFonts w:eastAsia="Times New Roman"/>
          <w:szCs w:val="24"/>
        </w:rPr>
        <w:t>με θέμα: «Η Κυβέρνηση προαναγγέλλει επιλεκτική κατάτμηση δήμων με μικροκομματικά κριτήρια, λίγο πριν τις δημοτικές εκλογ</w:t>
      </w:r>
      <w:r w:rsidRPr="00563DB4">
        <w:rPr>
          <w:rFonts w:eastAsia="Times New Roman"/>
          <w:szCs w:val="24"/>
        </w:rPr>
        <w:t>ές, προκαλώντας σύγχυση και αναστάτωση»</w:t>
      </w:r>
      <w:r>
        <w:rPr>
          <w:rFonts w:eastAsia="Times New Roman"/>
          <w:szCs w:val="24"/>
        </w:rPr>
        <w:t xml:space="preserve">, δεν θα συζητηθεί λόγω απουσίας του  Υπουργού Εσωτερικών κ. Αλέξανδρου </w:t>
      </w:r>
      <w:proofErr w:type="spellStart"/>
      <w:r>
        <w:rPr>
          <w:rFonts w:eastAsia="Times New Roman"/>
          <w:szCs w:val="24"/>
        </w:rPr>
        <w:t>Χαρίτση</w:t>
      </w:r>
      <w:proofErr w:type="spellEnd"/>
      <w:r>
        <w:rPr>
          <w:rFonts w:eastAsia="Times New Roman"/>
          <w:szCs w:val="24"/>
        </w:rPr>
        <w:t xml:space="preserve"> σε κυβερνητική αποστολή στο ε</w:t>
      </w:r>
      <w:r>
        <w:rPr>
          <w:rFonts w:eastAsia="Times New Roman"/>
          <w:szCs w:val="24"/>
        </w:rPr>
        <w:t>σ</w:t>
      </w:r>
      <w:r>
        <w:rPr>
          <w:rFonts w:eastAsia="Times New Roman"/>
          <w:szCs w:val="24"/>
        </w:rPr>
        <w:t xml:space="preserve">ωτερικό. </w:t>
      </w:r>
    </w:p>
    <w:p w14:paraId="49A0E95C" w14:textId="77777777" w:rsidR="001E5C65" w:rsidRDefault="00F23789">
      <w:pPr>
        <w:spacing w:line="600" w:lineRule="auto"/>
        <w:ind w:firstLine="720"/>
        <w:jc w:val="both"/>
        <w:rPr>
          <w:rFonts w:eastAsia="Times New Roman"/>
          <w:szCs w:val="24"/>
        </w:rPr>
      </w:pPr>
      <w:r>
        <w:rPr>
          <w:rFonts w:eastAsia="Times New Roman"/>
          <w:szCs w:val="24"/>
        </w:rPr>
        <w:t xml:space="preserve">Η δεύτερη </w:t>
      </w:r>
      <w:r w:rsidRPr="00E87A19">
        <w:rPr>
          <w:rFonts w:eastAsia="Times New Roman"/>
          <w:szCs w:val="24"/>
        </w:rPr>
        <w:t xml:space="preserve">με αριθμό 160/19-11-2018 </w:t>
      </w:r>
      <w:r>
        <w:rPr>
          <w:rFonts w:eastAsia="Times New Roman"/>
          <w:szCs w:val="24"/>
        </w:rPr>
        <w:t>ε</w:t>
      </w:r>
      <w:r w:rsidRPr="00E87A19">
        <w:rPr>
          <w:rFonts w:eastAsia="Times New Roman"/>
          <w:szCs w:val="24"/>
        </w:rPr>
        <w:t xml:space="preserve">πίκαιρη </w:t>
      </w:r>
      <w:r>
        <w:rPr>
          <w:rFonts w:eastAsia="Times New Roman"/>
          <w:szCs w:val="24"/>
        </w:rPr>
        <w:t>ε</w:t>
      </w:r>
      <w:r w:rsidRPr="00E87A19">
        <w:rPr>
          <w:rFonts w:eastAsia="Times New Roman"/>
          <w:szCs w:val="24"/>
        </w:rPr>
        <w:t>ρώτηση πρώτου κύκλου</w:t>
      </w:r>
      <w:r>
        <w:rPr>
          <w:rFonts w:ascii="Verdana" w:eastAsia="Times New Roman" w:hAnsi="Verdana" w:cs="Times New Roman"/>
          <w:color w:val="000000"/>
          <w:sz w:val="17"/>
          <w:szCs w:val="17"/>
          <w:shd w:val="clear" w:color="auto" w:fill="FFFFFF"/>
        </w:rPr>
        <w:t xml:space="preserve"> </w:t>
      </w:r>
      <w:r w:rsidRPr="00E87A19">
        <w:rPr>
          <w:rFonts w:eastAsia="Times New Roman"/>
          <w:szCs w:val="24"/>
        </w:rPr>
        <w:t>του Βουλευτή Σερρών της Δημοκρα</w:t>
      </w:r>
      <w:r w:rsidRPr="00E87A19">
        <w:rPr>
          <w:rFonts w:eastAsia="Times New Roman"/>
          <w:szCs w:val="24"/>
        </w:rPr>
        <w:t xml:space="preserve">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E87A19">
        <w:rPr>
          <w:rFonts w:eastAsia="Times New Roman"/>
          <w:szCs w:val="24"/>
        </w:rPr>
        <w:t xml:space="preserve"> κ.</w:t>
      </w:r>
      <w:r>
        <w:rPr>
          <w:rFonts w:eastAsia="Times New Roman"/>
          <w:szCs w:val="24"/>
        </w:rPr>
        <w:t xml:space="preserve"> </w:t>
      </w:r>
      <w:r>
        <w:rPr>
          <w:rFonts w:eastAsia="Times New Roman"/>
          <w:bCs/>
          <w:szCs w:val="24"/>
        </w:rPr>
        <w:t xml:space="preserve">Μιχαήλ Τζελέπη </w:t>
      </w:r>
      <w:r w:rsidRPr="00E87A19">
        <w:rPr>
          <w:rFonts w:eastAsia="Times New Roman"/>
          <w:szCs w:val="24"/>
        </w:rPr>
        <w:t>προς τον Υπουργό</w:t>
      </w:r>
      <w:r>
        <w:rPr>
          <w:rFonts w:eastAsia="Times New Roman"/>
          <w:szCs w:val="24"/>
        </w:rPr>
        <w:t xml:space="preserve"> </w:t>
      </w:r>
      <w:r>
        <w:rPr>
          <w:rFonts w:eastAsia="Times New Roman"/>
          <w:bCs/>
          <w:szCs w:val="24"/>
        </w:rPr>
        <w:t xml:space="preserve">Οικονομίας και Ανάπτυξης, </w:t>
      </w:r>
      <w:r w:rsidRPr="00E87A19">
        <w:rPr>
          <w:rFonts w:eastAsia="Times New Roman"/>
          <w:szCs w:val="24"/>
        </w:rPr>
        <w:t>με θέμα: «Αδιέξοδη η κατάσταση της Ελληνικής Βιομηχανίας Ζάχαρης (ΕΒΖ)»</w:t>
      </w:r>
      <w:r>
        <w:rPr>
          <w:rFonts w:eastAsia="Times New Roman"/>
          <w:szCs w:val="24"/>
        </w:rPr>
        <w:t>, δεν θα συζητηθεί</w:t>
      </w:r>
      <w:r w:rsidRPr="00E87A19">
        <w:rPr>
          <w:rFonts w:eastAsia="Times New Roman"/>
          <w:szCs w:val="24"/>
        </w:rPr>
        <w:t xml:space="preserve"> </w:t>
      </w:r>
      <w:r>
        <w:rPr>
          <w:rFonts w:eastAsia="Times New Roman"/>
          <w:szCs w:val="24"/>
        </w:rPr>
        <w:t>λ</w:t>
      </w:r>
      <w:r w:rsidRPr="00E87A19">
        <w:rPr>
          <w:rFonts w:eastAsia="Times New Roman"/>
          <w:szCs w:val="24"/>
        </w:rPr>
        <w:t>όγω απουσίας του Αναπληρωτή Υπουργού Οικονομίας και Ανάπτυξης κ. Στέργι</w:t>
      </w:r>
      <w:r w:rsidRPr="00E87A19">
        <w:rPr>
          <w:rFonts w:eastAsia="Times New Roman"/>
          <w:szCs w:val="24"/>
        </w:rPr>
        <w:t xml:space="preserve">ου </w:t>
      </w:r>
      <w:proofErr w:type="spellStart"/>
      <w:r w:rsidRPr="00E87A19">
        <w:rPr>
          <w:rFonts w:eastAsia="Times New Roman"/>
          <w:szCs w:val="24"/>
        </w:rPr>
        <w:t>Πιτσιόρλα</w:t>
      </w:r>
      <w:proofErr w:type="spellEnd"/>
      <w:r w:rsidRPr="00E87A19">
        <w:rPr>
          <w:rFonts w:eastAsia="Times New Roman"/>
          <w:szCs w:val="24"/>
        </w:rPr>
        <w:t>,</w:t>
      </w:r>
      <w:r>
        <w:rPr>
          <w:rFonts w:eastAsia="Times New Roman"/>
          <w:szCs w:val="24"/>
        </w:rPr>
        <w:t xml:space="preserve"> ο οποίος βρίσκεται</w:t>
      </w:r>
      <w:r w:rsidRPr="00E87A19">
        <w:rPr>
          <w:rFonts w:eastAsia="Times New Roman"/>
          <w:szCs w:val="24"/>
        </w:rPr>
        <w:t xml:space="preserve"> σε κυβερνητική αποστολή στο εσωτερικό. </w:t>
      </w:r>
    </w:p>
    <w:p w14:paraId="49A0E95D" w14:textId="77777777" w:rsidR="001E5C65" w:rsidRDefault="00F23789">
      <w:pPr>
        <w:spacing w:line="600" w:lineRule="auto"/>
        <w:ind w:firstLine="720"/>
        <w:jc w:val="both"/>
        <w:rPr>
          <w:rFonts w:eastAsia="Times New Roman"/>
          <w:szCs w:val="24"/>
        </w:rPr>
      </w:pPr>
      <w:r w:rsidRPr="005D1DF0">
        <w:rPr>
          <w:rFonts w:eastAsia="Times New Roman"/>
          <w:szCs w:val="24"/>
        </w:rPr>
        <w:t xml:space="preserve">Η </w:t>
      </w:r>
      <w:r>
        <w:rPr>
          <w:rFonts w:eastAsia="Times New Roman"/>
          <w:szCs w:val="24"/>
        </w:rPr>
        <w:t xml:space="preserve">τέταρτη </w:t>
      </w:r>
      <w:r w:rsidRPr="005D1DF0">
        <w:rPr>
          <w:rFonts w:eastAsia="Times New Roman"/>
          <w:szCs w:val="24"/>
        </w:rPr>
        <w:t xml:space="preserve">με αριθμό 117/30-10-2018 </w:t>
      </w:r>
      <w:r>
        <w:rPr>
          <w:rFonts w:eastAsia="Times New Roman"/>
          <w:szCs w:val="24"/>
        </w:rPr>
        <w:t>ε</w:t>
      </w:r>
      <w:r w:rsidRPr="005D1DF0">
        <w:rPr>
          <w:rFonts w:eastAsia="Times New Roman"/>
          <w:szCs w:val="24"/>
        </w:rPr>
        <w:t xml:space="preserve">πίκαιρη </w:t>
      </w:r>
      <w:r>
        <w:rPr>
          <w:rFonts w:eastAsia="Times New Roman"/>
          <w:szCs w:val="24"/>
        </w:rPr>
        <w:t>ε</w:t>
      </w:r>
      <w:r w:rsidRPr="005D1DF0">
        <w:rPr>
          <w:rFonts w:eastAsia="Times New Roman"/>
          <w:szCs w:val="24"/>
        </w:rPr>
        <w:t xml:space="preserve">ρώτηση </w:t>
      </w:r>
      <w:r>
        <w:rPr>
          <w:rFonts w:eastAsia="Times New Roman"/>
          <w:szCs w:val="24"/>
        </w:rPr>
        <w:t xml:space="preserve">πρώτου κύκλου του </w:t>
      </w:r>
      <w:r w:rsidRPr="005D1DF0">
        <w:rPr>
          <w:rFonts w:eastAsia="Times New Roman"/>
          <w:szCs w:val="24"/>
        </w:rPr>
        <w:t>Βουλευτή Αργολίδας της Δημοκρατικής Συ</w:t>
      </w:r>
      <w:r w:rsidRPr="005D1DF0">
        <w:rPr>
          <w:rFonts w:eastAsia="Times New Roman"/>
          <w:szCs w:val="24"/>
        </w:rPr>
        <w:lastRenderedPageBreak/>
        <w:t xml:space="preserve">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5D1DF0">
        <w:rPr>
          <w:rFonts w:eastAsia="Times New Roman"/>
          <w:szCs w:val="24"/>
        </w:rPr>
        <w:t xml:space="preserve"> κ.</w:t>
      </w:r>
      <w:r>
        <w:rPr>
          <w:rFonts w:eastAsia="Times New Roman"/>
          <w:szCs w:val="24"/>
        </w:rPr>
        <w:t xml:space="preserve"> </w:t>
      </w:r>
      <w:r w:rsidRPr="005D1DF0">
        <w:rPr>
          <w:rFonts w:eastAsia="Times New Roman"/>
          <w:bCs/>
          <w:szCs w:val="24"/>
        </w:rPr>
        <w:t>Ιωάννη Μανιάτη </w:t>
      </w:r>
      <w:r w:rsidRPr="005D1DF0">
        <w:rPr>
          <w:rFonts w:eastAsia="Times New Roman"/>
          <w:szCs w:val="24"/>
        </w:rPr>
        <w:t>προς τον Υπουργό</w:t>
      </w:r>
      <w:r>
        <w:rPr>
          <w:rFonts w:eastAsia="Times New Roman"/>
          <w:szCs w:val="24"/>
        </w:rPr>
        <w:t xml:space="preserve"> </w:t>
      </w:r>
      <w:r>
        <w:rPr>
          <w:rFonts w:eastAsia="Times New Roman"/>
          <w:bCs/>
          <w:szCs w:val="24"/>
        </w:rPr>
        <w:t xml:space="preserve">Επικρατείας, </w:t>
      </w:r>
      <w:r w:rsidRPr="005D1DF0">
        <w:rPr>
          <w:rFonts w:eastAsia="Times New Roman"/>
          <w:szCs w:val="24"/>
        </w:rPr>
        <w:t xml:space="preserve">με θέμα: «Άμεση αντιμετώπιση των προβλημάτων της εξαγωγικής εταιρείας αγροτικών </w:t>
      </w:r>
      <w:r>
        <w:rPr>
          <w:rFonts w:eastAsia="Times New Roman"/>
          <w:szCs w:val="24"/>
        </w:rPr>
        <w:t xml:space="preserve">προϊόντων της Αργολίδας GERFA-Γ.Ν. </w:t>
      </w:r>
      <w:proofErr w:type="spellStart"/>
      <w:r>
        <w:rPr>
          <w:rFonts w:eastAsia="Times New Roman"/>
          <w:szCs w:val="24"/>
        </w:rPr>
        <w:t>Φραγκίστας</w:t>
      </w:r>
      <w:proofErr w:type="spellEnd"/>
      <w:r>
        <w:rPr>
          <w:rFonts w:eastAsia="Times New Roman"/>
          <w:szCs w:val="24"/>
        </w:rPr>
        <w:t xml:space="preserve"> </w:t>
      </w:r>
      <w:r>
        <w:rPr>
          <w:rFonts w:eastAsia="Times New Roman"/>
          <w:szCs w:val="24"/>
        </w:rPr>
        <w:t>– δύο χιλιάδες</w:t>
      </w:r>
      <w:r w:rsidRPr="005D1DF0">
        <w:rPr>
          <w:rFonts w:eastAsia="Times New Roman"/>
          <w:szCs w:val="24"/>
        </w:rPr>
        <w:t xml:space="preserve"> παραγωγοί, </w:t>
      </w:r>
      <w:r>
        <w:rPr>
          <w:rFonts w:eastAsia="Times New Roman"/>
          <w:szCs w:val="24"/>
        </w:rPr>
        <w:t xml:space="preserve">τετρακόσιοι </w:t>
      </w:r>
      <w:r w:rsidRPr="005D1DF0">
        <w:rPr>
          <w:rFonts w:eastAsia="Times New Roman"/>
          <w:szCs w:val="24"/>
        </w:rPr>
        <w:t xml:space="preserve"> και </w:t>
      </w:r>
      <w:r>
        <w:rPr>
          <w:rFonts w:eastAsia="Times New Roman"/>
          <w:szCs w:val="24"/>
        </w:rPr>
        <w:t>επτακόσιοι</w:t>
      </w:r>
      <w:r w:rsidRPr="005D1DF0">
        <w:rPr>
          <w:rFonts w:eastAsia="Times New Roman"/>
          <w:szCs w:val="24"/>
        </w:rPr>
        <w:t xml:space="preserve"> εργαζόμενοι στον αέρα»</w:t>
      </w:r>
      <w:r>
        <w:rPr>
          <w:rFonts w:eastAsia="Times New Roman"/>
          <w:szCs w:val="24"/>
        </w:rPr>
        <w:t>,</w:t>
      </w:r>
      <w:r w:rsidRPr="005D1DF0">
        <w:rPr>
          <w:rFonts w:eastAsia="Times New Roman"/>
          <w:szCs w:val="24"/>
        </w:rPr>
        <w:t xml:space="preserve"> </w:t>
      </w:r>
      <w:r>
        <w:rPr>
          <w:rFonts w:eastAsia="Times New Roman"/>
          <w:szCs w:val="24"/>
        </w:rPr>
        <w:t>δ</w:t>
      </w:r>
      <w:r w:rsidRPr="005D1DF0">
        <w:rPr>
          <w:rFonts w:eastAsia="Times New Roman"/>
          <w:szCs w:val="24"/>
        </w:rPr>
        <w:t xml:space="preserve">εν θα συζητηθεί </w:t>
      </w:r>
      <w:r>
        <w:rPr>
          <w:rFonts w:eastAsia="Times New Roman"/>
          <w:szCs w:val="24"/>
        </w:rPr>
        <w:t>λ</w:t>
      </w:r>
      <w:r w:rsidRPr="005D1DF0">
        <w:rPr>
          <w:rFonts w:eastAsia="Times New Roman"/>
          <w:szCs w:val="24"/>
        </w:rPr>
        <w:t>όγω φόρτου εργασίας του Υπουργού Ε</w:t>
      </w:r>
      <w:r w:rsidRPr="005D1DF0">
        <w:rPr>
          <w:rFonts w:eastAsia="Times New Roman"/>
          <w:szCs w:val="24"/>
        </w:rPr>
        <w:t xml:space="preserve">πικρατείας κ. Αλέξανδρου </w:t>
      </w:r>
      <w:proofErr w:type="spellStart"/>
      <w:r w:rsidRPr="005D1DF0">
        <w:rPr>
          <w:rFonts w:eastAsia="Times New Roman"/>
          <w:szCs w:val="24"/>
        </w:rPr>
        <w:t>Φλαμπουράρη</w:t>
      </w:r>
      <w:proofErr w:type="spellEnd"/>
      <w:r>
        <w:rPr>
          <w:rFonts w:eastAsia="Times New Roman"/>
          <w:szCs w:val="24"/>
        </w:rPr>
        <w:t>.</w:t>
      </w:r>
    </w:p>
    <w:p w14:paraId="49A0E95E" w14:textId="77777777" w:rsidR="001E5C65" w:rsidRDefault="00F23789">
      <w:pPr>
        <w:spacing w:line="600" w:lineRule="auto"/>
        <w:ind w:firstLine="720"/>
        <w:jc w:val="both"/>
        <w:rPr>
          <w:rFonts w:eastAsia="Times New Roman"/>
          <w:szCs w:val="24"/>
        </w:rPr>
      </w:pPr>
      <w:r>
        <w:rPr>
          <w:rFonts w:eastAsia="Times New Roman"/>
          <w:szCs w:val="24"/>
        </w:rPr>
        <w:t>Για όλα τα παραπάνω υπάρχει και σχετική επιστολή από τη Γραμματεία της Κυβέρνησης.</w:t>
      </w:r>
    </w:p>
    <w:p w14:paraId="49A0E95F" w14:textId="77777777" w:rsidR="001E5C65" w:rsidRDefault="00F23789">
      <w:pPr>
        <w:spacing w:line="600" w:lineRule="auto"/>
        <w:ind w:firstLine="720"/>
        <w:jc w:val="both"/>
        <w:rPr>
          <w:rFonts w:eastAsia="Times New Roman"/>
          <w:szCs w:val="24"/>
        </w:rPr>
      </w:pPr>
      <w:r>
        <w:rPr>
          <w:rFonts w:eastAsia="Times New Roman"/>
          <w:szCs w:val="24"/>
        </w:rPr>
        <w:t>Ξεκινούμε λοιπόν τη συζήτηση με την</w:t>
      </w:r>
      <w:r w:rsidRPr="00986AE9">
        <w:rPr>
          <w:rFonts w:eastAsia="Times New Roman"/>
          <w:szCs w:val="24"/>
        </w:rPr>
        <w:t xml:space="preserve"> </w:t>
      </w:r>
      <w:r>
        <w:rPr>
          <w:rFonts w:eastAsia="Times New Roman"/>
          <w:szCs w:val="24"/>
        </w:rPr>
        <w:t xml:space="preserve">πρώτη </w:t>
      </w:r>
      <w:r w:rsidRPr="00986AE9">
        <w:rPr>
          <w:rFonts w:eastAsia="Times New Roman"/>
          <w:szCs w:val="24"/>
        </w:rPr>
        <w:t>με αριθμό 163/19-11-2018 επίκαιρη ερώτηση πρώτου κύκλου του Βουλευτή Φλώρινας της Νέας Δημοκρ</w:t>
      </w:r>
      <w:r w:rsidRPr="00986AE9">
        <w:rPr>
          <w:rFonts w:eastAsia="Times New Roman"/>
          <w:szCs w:val="24"/>
        </w:rPr>
        <w:t xml:space="preserve">ατίας κ. </w:t>
      </w:r>
      <w:r w:rsidRPr="00986AE9">
        <w:rPr>
          <w:rFonts w:eastAsia="Times New Roman"/>
          <w:bCs/>
          <w:szCs w:val="24"/>
        </w:rPr>
        <w:t>Γιάννη Αντωνιάδη</w:t>
      </w:r>
      <w:r w:rsidRPr="00986AE9">
        <w:rPr>
          <w:rFonts w:eastAsia="Times New Roman"/>
          <w:szCs w:val="24"/>
        </w:rPr>
        <w:t xml:space="preserve"> προς τον Υπουργό</w:t>
      </w:r>
      <w:r w:rsidRPr="00986AE9">
        <w:rPr>
          <w:rFonts w:eastAsia="Times New Roman"/>
          <w:bCs/>
          <w:szCs w:val="24"/>
        </w:rPr>
        <w:t xml:space="preserve"> Περιβάλλοντος και Ενέργειας, </w:t>
      </w:r>
      <w:r w:rsidRPr="00986AE9">
        <w:rPr>
          <w:rFonts w:eastAsia="Times New Roman"/>
          <w:szCs w:val="24"/>
        </w:rPr>
        <w:t>με θέμα: «Αύξηση του κονδυλίου για την προμήθεια ξύλων από τους κατοίκους των ορεινών οικισμών του νομού Φλώρινας και έγκαιρη εκταμίευσή του προς τις Διευθύνσεις Δασών»</w:t>
      </w:r>
      <w:r>
        <w:rPr>
          <w:rFonts w:eastAsia="Times New Roman"/>
          <w:szCs w:val="24"/>
        </w:rPr>
        <w:t xml:space="preserve">. </w:t>
      </w:r>
    </w:p>
    <w:p w14:paraId="49A0E960" w14:textId="77777777" w:rsidR="001E5C65" w:rsidRDefault="00F23789">
      <w:pPr>
        <w:spacing w:line="600" w:lineRule="auto"/>
        <w:ind w:firstLine="720"/>
        <w:jc w:val="both"/>
        <w:rPr>
          <w:rFonts w:eastAsia="Times New Roman"/>
          <w:bCs/>
          <w:szCs w:val="24"/>
        </w:rPr>
      </w:pPr>
      <w:r>
        <w:rPr>
          <w:rFonts w:eastAsia="Times New Roman"/>
          <w:szCs w:val="24"/>
        </w:rPr>
        <w:t xml:space="preserve">Στην ερώτηση </w:t>
      </w:r>
      <w:r>
        <w:rPr>
          <w:rFonts w:eastAsia="Times New Roman"/>
          <w:szCs w:val="24"/>
        </w:rPr>
        <w:t xml:space="preserve">θα απαντήσει ο Αναπληρωτής </w:t>
      </w:r>
      <w:r w:rsidRPr="00986AE9">
        <w:rPr>
          <w:rFonts w:eastAsia="Times New Roman"/>
          <w:szCs w:val="24"/>
        </w:rPr>
        <w:t>Υπουργό</w:t>
      </w:r>
      <w:r>
        <w:rPr>
          <w:rFonts w:eastAsia="Times New Roman"/>
          <w:szCs w:val="24"/>
        </w:rPr>
        <w:t>ς</w:t>
      </w:r>
      <w:r w:rsidRPr="00986AE9">
        <w:rPr>
          <w:rFonts w:eastAsia="Times New Roman"/>
          <w:bCs/>
          <w:szCs w:val="24"/>
        </w:rPr>
        <w:t xml:space="preserve"> Περιβάλλοντος και Ενέργειας</w:t>
      </w:r>
      <w:r>
        <w:rPr>
          <w:rFonts w:eastAsia="Times New Roman"/>
          <w:bCs/>
          <w:szCs w:val="24"/>
        </w:rPr>
        <w:t xml:space="preserve"> κ. Σωκράτης </w:t>
      </w:r>
      <w:proofErr w:type="spellStart"/>
      <w:r>
        <w:rPr>
          <w:rFonts w:eastAsia="Times New Roman"/>
          <w:bCs/>
          <w:szCs w:val="24"/>
        </w:rPr>
        <w:t>Φάμελλος</w:t>
      </w:r>
      <w:proofErr w:type="spellEnd"/>
      <w:r>
        <w:rPr>
          <w:rFonts w:eastAsia="Times New Roman"/>
          <w:bCs/>
          <w:szCs w:val="24"/>
        </w:rPr>
        <w:t xml:space="preserve">. </w:t>
      </w:r>
    </w:p>
    <w:p w14:paraId="49A0E961" w14:textId="77777777" w:rsidR="001E5C65" w:rsidRDefault="00F23789">
      <w:pPr>
        <w:spacing w:line="600" w:lineRule="auto"/>
        <w:ind w:firstLine="720"/>
        <w:jc w:val="both"/>
        <w:rPr>
          <w:rFonts w:eastAsia="Times New Roman"/>
          <w:szCs w:val="24"/>
        </w:rPr>
      </w:pPr>
      <w:r>
        <w:rPr>
          <w:rFonts w:eastAsia="Times New Roman"/>
          <w:bCs/>
          <w:szCs w:val="24"/>
        </w:rPr>
        <w:lastRenderedPageBreak/>
        <w:t xml:space="preserve">Κύριε Αντωνιάδη, έχετε δύο λεπτά για την </w:t>
      </w:r>
      <w:proofErr w:type="spellStart"/>
      <w:r>
        <w:rPr>
          <w:rFonts w:eastAsia="Times New Roman"/>
          <w:bCs/>
          <w:szCs w:val="24"/>
        </w:rPr>
        <w:t>πρωτολογία</w:t>
      </w:r>
      <w:proofErr w:type="spellEnd"/>
      <w:r>
        <w:rPr>
          <w:rFonts w:eastAsia="Times New Roman"/>
          <w:bCs/>
          <w:szCs w:val="24"/>
        </w:rPr>
        <w:t xml:space="preserve"> σας.  </w:t>
      </w:r>
    </w:p>
    <w:p w14:paraId="49A0E962" w14:textId="77777777" w:rsidR="001E5C65" w:rsidRDefault="00F23789">
      <w:pPr>
        <w:spacing w:line="600" w:lineRule="auto"/>
        <w:ind w:firstLine="720"/>
        <w:jc w:val="both"/>
        <w:rPr>
          <w:rFonts w:eastAsia="Times New Roman" w:cs="Times New Roman"/>
          <w:szCs w:val="24"/>
        </w:rPr>
      </w:pPr>
      <w:r w:rsidRPr="00A05C59">
        <w:rPr>
          <w:rFonts w:eastAsia="Times New Roman" w:cs="Times New Roman"/>
          <w:b/>
          <w:szCs w:val="24"/>
        </w:rPr>
        <w:t xml:space="preserve">ΙΩΑΝΝΗΣ ΑΝΤΩΝΙΑΔΗΣ: </w:t>
      </w:r>
      <w:r>
        <w:rPr>
          <w:rFonts w:eastAsia="Times New Roman" w:cs="Times New Roman"/>
          <w:szCs w:val="24"/>
        </w:rPr>
        <w:t>Ευχαριστώ, κύριε Πρόεδρε.</w:t>
      </w:r>
    </w:p>
    <w:p w14:paraId="49A0E96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Υπουργέ, το θέμα αφορά την αύξηση του κονδυλίου για την πρ</w:t>
      </w:r>
      <w:r>
        <w:rPr>
          <w:rFonts w:eastAsia="Times New Roman" w:cs="Times New Roman"/>
          <w:szCs w:val="24"/>
        </w:rPr>
        <w:t xml:space="preserve">ομήθεια ξύλων και κυρίως την έγκαιρη εκταμίευσή του από 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δ</w:t>
      </w:r>
      <w:r>
        <w:rPr>
          <w:rFonts w:eastAsia="Times New Roman" w:cs="Times New Roman"/>
          <w:szCs w:val="24"/>
        </w:rPr>
        <w:t>ασών.</w:t>
      </w:r>
    </w:p>
    <w:p w14:paraId="49A0E96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μιλάμε για την Φλώρινα, για την </w:t>
      </w:r>
      <w:r>
        <w:rPr>
          <w:rFonts w:eastAsia="Times New Roman" w:cs="Times New Roman"/>
          <w:szCs w:val="24"/>
        </w:rPr>
        <w:t>«</w:t>
      </w:r>
      <w:r>
        <w:rPr>
          <w:rFonts w:eastAsia="Times New Roman" w:cs="Times New Roman"/>
          <w:szCs w:val="24"/>
        </w:rPr>
        <w:t>πολική</w:t>
      </w:r>
      <w:r>
        <w:rPr>
          <w:rFonts w:eastAsia="Times New Roman" w:cs="Times New Roman"/>
          <w:szCs w:val="24"/>
        </w:rPr>
        <w:t>»</w:t>
      </w:r>
      <w:r>
        <w:rPr>
          <w:rFonts w:eastAsia="Times New Roman" w:cs="Times New Roman"/>
          <w:szCs w:val="24"/>
        </w:rPr>
        <w:t xml:space="preserve"> περιοχή της χώρας. Αυτό της το έχει αναγνωριστεί και έπαιρνε –τώρα πλέον δεν παίρνει- και την υψηλότερη επιδότηση στο πετρέλαιο. Μιλάμε για χαμηλές θερμοκρασίες, οι οποίες ξεκινάνε από τα μέσα Σεπτεμβρίου. Η πολιτεία έχει αναγνωρίσει το συγκεκριμένο πρόβλ</w:t>
      </w:r>
      <w:r>
        <w:rPr>
          <w:rFonts w:eastAsia="Times New Roman" w:cs="Times New Roman"/>
          <w:szCs w:val="24"/>
        </w:rPr>
        <w:t xml:space="preserve">ημα και δίνει κάθε χρόνο το δικαίωμα στους κατοίκους να </w:t>
      </w:r>
      <w:proofErr w:type="spellStart"/>
      <w:r>
        <w:rPr>
          <w:rFonts w:eastAsia="Times New Roman" w:cs="Times New Roman"/>
          <w:szCs w:val="24"/>
        </w:rPr>
        <w:t>ξυλεύουν</w:t>
      </w:r>
      <w:proofErr w:type="spellEnd"/>
      <w:r>
        <w:rPr>
          <w:rFonts w:eastAsia="Times New Roman" w:cs="Times New Roman"/>
          <w:szCs w:val="24"/>
        </w:rPr>
        <w:t xml:space="preserve"> συγκεκριμένα δέντρα</w:t>
      </w:r>
      <w:r>
        <w:rPr>
          <w:rFonts w:eastAsia="Times New Roman" w:cs="Times New Roman"/>
          <w:szCs w:val="24"/>
        </w:rPr>
        <w:t>,</w:t>
      </w:r>
      <w:r>
        <w:rPr>
          <w:rFonts w:eastAsia="Times New Roman" w:cs="Times New Roman"/>
          <w:szCs w:val="24"/>
        </w:rPr>
        <w:t xml:space="preserve"> από συγκεκριμένα τμήματα του δάσους. </w:t>
      </w:r>
    </w:p>
    <w:p w14:paraId="49A0E96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Την περασμένη χρονιά</w:t>
      </w:r>
      <w:r>
        <w:rPr>
          <w:rFonts w:eastAsia="Times New Roman" w:cs="Times New Roman"/>
          <w:szCs w:val="24"/>
        </w:rPr>
        <w:t>,</w:t>
      </w:r>
      <w:r>
        <w:rPr>
          <w:rFonts w:eastAsia="Times New Roman" w:cs="Times New Roman"/>
          <w:szCs w:val="24"/>
        </w:rPr>
        <w:t xml:space="preserve"> η μεγάλη καθυστέρηση στην εκταμίευση του σχετικού κονδυλίου προς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ασών, σε συνδυασμό με τις κακές</w:t>
      </w:r>
      <w:r>
        <w:rPr>
          <w:rFonts w:eastAsia="Times New Roman" w:cs="Times New Roman"/>
          <w:szCs w:val="24"/>
        </w:rPr>
        <w:t xml:space="preserve"> καιρικές συνθήκες –όλοι τις γνωρίζουμε- </w:t>
      </w:r>
      <w:r>
        <w:rPr>
          <w:rFonts w:eastAsia="Times New Roman" w:cs="Times New Roman"/>
          <w:szCs w:val="24"/>
        </w:rPr>
        <w:lastRenderedPageBreak/>
        <w:t>που επικρατούν στον Νομό Φλώρινας, είχε ως αποτέλεσμα</w:t>
      </w:r>
      <w:r>
        <w:rPr>
          <w:rFonts w:eastAsia="Times New Roman" w:cs="Times New Roman"/>
          <w:szCs w:val="24"/>
        </w:rPr>
        <w:t>,</w:t>
      </w:r>
      <w:r>
        <w:rPr>
          <w:rFonts w:eastAsia="Times New Roman" w:cs="Times New Roman"/>
          <w:szCs w:val="24"/>
        </w:rPr>
        <w:t xml:space="preserve"> ορεινοί οικισμοί και ημιορεινοί οικισμοί να λάβουν τα ξύλα με μεγάλη καθυστέρηση και ουσιαστικά</w:t>
      </w:r>
      <w:r>
        <w:rPr>
          <w:rFonts w:eastAsia="Times New Roman" w:cs="Times New Roman"/>
          <w:szCs w:val="24"/>
        </w:rPr>
        <w:t>,</w:t>
      </w:r>
      <w:r>
        <w:rPr>
          <w:rFonts w:eastAsia="Times New Roman" w:cs="Times New Roman"/>
          <w:szCs w:val="24"/>
        </w:rPr>
        <w:t xml:space="preserve"> κατόπιν εορτής. </w:t>
      </w:r>
    </w:p>
    <w:p w14:paraId="49A0E96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Υπάρχουν, επίσης –εδώ υπάρχει και ένα άλλο </w:t>
      </w:r>
      <w:r>
        <w:rPr>
          <w:rFonts w:eastAsia="Times New Roman" w:cs="Times New Roman"/>
          <w:szCs w:val="24"/>
        </w:rPr>
        <w:t>πρόβλημα- πολλά χωράφια, τα οποία είχαν εγκαταλειφθεί. Λόγω κρίσης</w:t>
      </w:r>
      <w:r>
        <w:rPr>
          <w:rFonts w:eastAsia="Times New Roman" w:cs="Times New Roman"/>
          <w:szCs w:val="24"/>
        </w:rPr>
        <w:t>,</w:t>
      </w:r>
      <w:r>
        <w:rPr>
          <w:rFonts w:eastAsia="Times New Roman" w:cs="Times New Roman"/>
          <w:szCs w:val="24"/>
        </w:rPr>
        <w:t xml:space="preserve"> θέλουν να τα </w:t>
      </w:r>
      <w:proofErr w:type="spellStart"/>
      <w:r>
        <w:rPr>
          <w:rFonts w:eastAsia="Times New Roman" w:cs="Times New Roman"/>
          <w:szCs w:val="24"/>
        </w:rPr>
        <w:t>ξανακαλλιεργήσουν</w:t>
      </w:r>
      <w:proofErr w:type="spellEnd"/>
      <w:r>
        <w:rPr>
          <w:rFonts w:eastAsia="Times New Roman" w:cs="Times New Roman"/>
          <w:szCs w:val="24"/>
        </w:rPr>
        <w:t>. Το αποτέλεσμα, όμως, ήταν ότι έχουν φυτρώσει δέντρα και θάμνοι και πλέον θεωρούνται δασικές εκτάσεις.</w:t>
      </w:r>
    </w:p>
    <w:p w14:paraId="49A0E96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Ερωτάται, λοιπόν, ο κύριος Υπουργός: </w:t>
      </w:r>
    </w:p>
    <w:p w14:paraId="49A0E96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Πρώτον, σκοπεύετ</w:t>
      </w:r>
      <w:r>
        <w:rPr>
          <w:rFonts w:eastAsia="Times New Roman" w:cs="Times New Roman"/>
          <w:szCs w:val="24"/>
        </w:rPr>
        <w:t>ε να αυξήσετε το σχετικό κονδύλιο για την ξύλευση και να προχωρήσετε στην άμεση εκταμίευσή του προς τις Διευθύνσεις Δασών, ώστε να μην παρατηρηθούν τα φαινόμενα της περασμένης χρονιάς και μείνουν χωρίς θέρμανση ορεινά χωριά του Νομού Φλώρινας;</w:t>
      </w:r>
    </w:p>
    <w:p w14:paraId="49A0E96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Δεύτερον, θα</w:t>
      </w:r>
      <w:r>
        <w:rPr>
          <w:rFonts w:eastAsia="Times New Roman" w:cs="Times New Roman"/>
          <w:szCs w:val="24"/>
        </w:rPr>
        <w:t xml:space="preserve"> εξετάζατε το ενδεχόμενο αγροτικής χρήσης κτημάτων</w:t>
      </w:r>
      <w:r>
        <w:rPr>
          <w:rFonts w:eastAsia="Times New Roman" w:cs="Times New Roman"/>
          <w:szCs w:val="24"/>
        </w:rPr>
        <w:t>,</w:t>
      </w:r>
      <w:r>
        <w:rPr>
          <w:rFonts w:eastAsia="Times New Roman" w:cs="Times New Roman"/>
          <w:szCs w:val="24"/>
        </w:rPr>
        <w:t xml:space="preserve"> που ενώ καλλιεργούνταν κατά το παρελθόν, έγιναν δασικές εκτάσεις</w:t>
      </w:r>
      <w:r>
        <w:rPr>
          <w:rFonts w:eastAsia="Times New Roman" w:cs="Times New Roman"/>
          <w:szCs w:val="24"/>
        </w:rPr>
        <w:t>,</w:t>
      </w:r>
      <w:r>
        <w:rPr>
          <w:rFonts w:eastAsia="Times New Roman" w:cs="Times New Roman"/>
          <w:szCs w:val="24"/>
        </w:rPr>
        <w:t xml:space="preserve"> λόγω μη χρήσης;</w:t>
      </w:r>
    </w:p>
    <w:p w14:paraId="49A0E96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Και να αναφέρω μόνο πληροφοριακά</w:t>
      </w:r>
      <w:r>
        <w:rPr>
          <w:rFonts w:eastAsia="Times New Roman" w:cs="Times New Roman"/>
          <w:szCs w:val="24"/>
        </w:rPr>
        <w:t>,</w:t>
      </w:r>
      <w:r>
        <w:rPr>
          <w:rFonts w:eastAsia="Times New Roman" w:cs="Times New Roman"/>
          <w:szCs w:val="24"/>
        </w:rPr>
        <w:t xml:space="preserve"> ότι τα χρήματα που δίνονται για την ξύλευση για όλο τον </w:t>
      </w:r>
      <w:r>
        <w:rPr>
          <w:rFonts w:eastAsia="Times New Roman" w:cs="Times New Roman"/>
          <w:szCs w:val="24"/>
        </w:rPr>
        <w:t>ν</w:t>
      </w:r>
      <w:r>
        <w:rPr>
          <w:rFonts w:eastAsia="Times New Roman" w:cs="Times New Roman"/>
          <w:szCs w:val="24"/>
        </w:rPr>
        <w:t>ομό είναι μόνο 250.000 ευρώ. Δη</w:t>
      </w:r>
      <w:r>
        <w:rPr>
          <w:rFonts w:eastAsia="Times New Roman" w:cs="Times New Roman"/>
          <w:szCs w:val="24"/>
        </w:rPr>
        <w:t>λαδή, κάποια χωριά</w:t>
      </w:r>
      <w:r>
        <w:rPr>
          <w:rFonts w:eastAsia="Times New Roman" w:cs="Times New Roman"/>
          <w:szCs w:val="24"/>
        </w:rPr>
        <w:t>,</w:t>
      </w:r>
      <w:r>
        <w:rPr>
          <w:rFonts w:eastAsia="Times New Roman" w:cs="Times New Roman"/>
          <w:szCs w:val="24"/>
        </w:rPr>
        <w:t xml:space="preserve"> παίρνουν δύο χωρικά ανά κάτοικο, δηλαδή, ένα τόνο ξύλα, όταν η μέση κατανάλωση είναι δέκα τόνοι, περίπου είκοσι χωρικά.</w:t>
      </w:r>
    </w:p>
    <w:p w14:paraId="49A0E96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Ευχαριστώ.</w:t>
      </w:r>
    </w:p>
    <w:p w14:paraId="49A0E96C" w14:textId="77777777" w:rsidR="001E5C65" w:rsidRDefault="00F23789">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w:t>
      </w:r>
      <w:r>
        <w:rPr>
          <w:rFonts w:eastAsia="Times New Roman"/>
          <w:bCs/>
          <w:szCs w:val="24"/>
        </w:rPr>
        <w:t xml:space="preserve">κύριο </w:t>
      </w:r>
      <w:r>
        <w:rPr>
          <w:rFonts w:eastAsia="Times New Roman"/>
          <w:bCs/>
          <w:szCs w:val="24"/>
        </w:rPr>
        <w:t>συνάδελφο.</w:t>
      </w:r>
    </w:p>
    <w:p w14:paraId="49A0E96D" w14:textId="77777777" w:rsidR="001E5C65" w:rsidRDefault="00F23789">
      <w:pPr>
        <w:spacing w:line="600" w:lineRule="auto"/>
        <w:ind w:firstLine="720"/>
        <w:jc w:val="both"/>
        <w:rPr>
          <w:rFonts w:eastAsia="Times New Roman"/>
          <w:bCs/>
          <w:szCs w:val="24"/>
        </w:rPr>
      </w:pPr>
      <w:r>
        <w:rPr>
          <w:rFonts w:eastAsia="Times New Roman"/>
          <w:bCs/>
          <w:szCs w:val="24"/>
        </w:rPr>
        <w:t>Τον λόγο έχει ο κύριος Υπουργός για τρί</w:t>
      </w:r>
      <w:r>
        <w:rPr>
          <w:rFonts w:eastAsia="Times New Roman"/>
          <w:bCs/>
          <w:szCs w:val="24"/>
        </w:rPr>
        <w:t xml:space="preserve">α λεπτά για την </w:t>
      </w:r>
      <w:proofErr w:type="spellStart"/>
      <w:r>
        <w:rPr>
          <w:rFonts w:eastAsia="Times New Roman"/>
          <w:bCs/>
          <w:szCs w:val="24"/>
        </w:rPr>
        <w:t>πρωτολογία</w:t>
      </w:r>
      <w:proofErr w:type="spellEnd"/>
      <w:r>
        <w:rPr>
          <w:rFonts w:eastAsia="Times New Roman"/>
          <w:bCs/>
          <w:szCs w:val="24"/>
        </w:rPr>
        <w:t xml:space="preserve"> του.</w:t>
      </w:r>
    </w:p>
    <w:p w14:paraId="49A0E96E"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Ευχαριστώ, κύριε Πρόεδρε.</w:t>
      </w:r>
    </w:p>
    <w:p w14:paraId="49A0E96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Βουλευτά, ευχαριστώ για την ερώτησή σας, γιατί αποδεικνύει το ενδιαφέρον και την ουσία του θέματος της θέρμανσης στις βόρε</w:t>
      </w:r>
      <w:r>
        <w:rPr>
          <w:rFonts w:eastAsia="Times New Roman" w:cs="Times New Roman"/>
          <w:szCs w:val="24"/>
        </w:rPr>
        <w:t>ιες περιοχές. Πρέπει να σας πω ότι έχουμε απαντήσει και εγγράφως σε αντίστοιχες ερωτήσεις σας. Ας το ξέρει και η Ολομέλεια.</w:t>
      </w:r>
    </w:p>
    <w:p w14:paraId="49A0E97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Καταλαβαίνουμε όλοι ότι οι ενεργειακές ανάγκες των βόρειων περιοχών της χώρας μας είναι σημαντικές και τα δασικά οικοσυστήματα αποτε</w:t>
      </w:r>
      <w:r>
        <w:rPr>
          <w:rFonts w:eastAsia="Times New Roman" w:cs="Times New Roman"/>
          <w:szCs w:val="24"/>
        </w:rPr>
        <w:t>λούν</w:t>
      </w:r>
      <w:r>
        <w:rPr>
          <w:rFonts w:eastAsia="Times New Roman" w:cs="Times New Roman"/>
          <w:szCs w:val="24"/>
        </w:rPr>
        <w:t>,</w:t>
      </w:r>
      <w:r>
        <w:rPr>
          <w:rFonts w:eastAsia="Times New Roman" w:cs="Times New Roman"/>
          <w:szCs w:val="24"/>
        </w:rPr>
        <w:t xml:space="preserve"> σαφέστατα</w:t>
      </w:r>
      <w:r>
        <w:rPr>
          <w:rFonts w:eastAsia="Times New Roman" w:cs="Times New Roman"/>
          <w:szCs w:val="24"/>
        </w:rPr>
        <w:t>,</w:t>
      </w:r>
      <w:r>
        <w:rPr>
          <w:rFonts w:eastAsia="Times New Roman" w:cs="Times New Roman"/>
          <w:szCs w:val="24"/>
        </w:rPr>
        <w:t xml:space="preserve"> έναν αξιόλογο πόρο για τον σκοπό αυτό.</w:t>
      </w:r>
    </w:p>
    <w:p w14:paraId="49A0E97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Θα ήθελα, λοιπόν, εδώ να επισημάνω το εξής: Ακριβώς επειδή η ανάγκη θέρμανσης είναι μια κοινωνική ανάγκη, η Κυβέρνησή μας έχει επιλέξει και την τελευταία τριετία επεκτείνεται το δίκτυο φυσικού αερίου</w:t>
      </w:r>
      <w:r>
        <w:rPr>
          <w:rFonts w:eastAsia="Times New Roman" w:cs="Times New Roman"/>
          <w:szCs w:val="24"/>
        </w:rPr>
        <w:t>,</w:t>
      </w:r>
      <w:r>
        <w:rPr>
          <w:rFonts w:eastAsia="Times New Roman" w:cs="Times New Roman"/>
          <w:szCs w:val="24"/>
        </w:rPr>
        <w:t xml:space="preserve"> από την Ορεστιάδα μέχρι την Καστοριά, διότι υπήρχαν περιοχές</w:t>
      </w:r>
      <w:r>
        <w:rPr>
          <w:rFonts w:eastAsia="Times New Roman" w:cs="Times New Roman"/>
          <w:szCs w:val="24"/>
        </w:rPr>
        <w:t>,</w:t>
      </w:r>
      <w:r>
        <w:rPr>
          <w:rFonts w:eastAsia="Times New Roman" w:cs="Times New Roman"/>
          <w:szCs w:val="24"/>
        </w:rPr>
        <w:t xml:space="preserve"> που δεν είχαν θέρμανση, ενώ το φυσικό αέριο ήταν παρόν στην Ελλάδα και δεν αξιοποιούταν</w:t>
      </w:r>
      <w:r>
        <w:rPr>
          <w:rFonts w:eastAsia="Times New Roman" w:cs="Times New Roman"/>
          <w:szCs w:val="24"/>
        </w:rPr>
        <w:t>,</w:t>
      </w:r>
      <w:r>
        <w:rPr>
          <w:rFonts w:eastAsia="Times New Roman" w:cs="Times New Roman"/>
          <w:szCs w:val="24"/>
        </w:rPr>
        <w:t xml:space="preserve"> ακόμα και στα περίχωρα της Θεσσαλονίκης.</w:t>
      </w:r>
    </w:p>
    <w:p w14:paraId="49A0E97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Το ίδιο γίνεται και στην περιοχή του </w:t>
      </w:r>
      <w:r>
        <w:rPr>
          <w:rFonts w:eastAsia="Times New Roman" w:cs="Times New Roman"/>
          <w:szCs w:val="24"/>
        </w:rPr>
        <w:t>ν</w:t>
      </w:r>
      <w:r>
        <w:rPr>
          <w:rFonts w:eastAsia="Times New Roman" w:cs="Times New Roman"/>
          <w:szCs w:val="24"/>
        </w:rPr>
        <w:t xml:space="preserve">ομού με την επέκταση της </w:t>
      </w:r>
      <w:r>
        <w:rPr>
          <w:rFonts w:eastAsia="Times New Roman" w:cs="Times New Roman"/>
          <w:szCs w:val="24"/>
        </w:rPr>
        <w:t>τηλεθέρμανσης στη Φλώρινα –που ολοκληρώνεται- αλλά και με τη συνέχιση λειτουργίας του Αμυνταίου</w:t>
      </w:r>
      <w:r>
        <w:rPr>
          <w:rFonts w:eastAsia="Times New Roman" w:cs="Times New Roman"/>
          <w:szCs w:val="24"/>
        </w:rPr>
        <w:t>,</w:t>
      </w:r>
      <w:r>
        <w:rPr>
          <w:rFonts w:eastAsia="Times New Roman" w:cs="Times New Roman"/>
          <w:szCs w:val="24"/>
        </w:rPr>
        <w:t xml:space="preserve"> για να υπάρχει τηλεθέρμανση, να υπάρχει δυνατότητα θέρμανσης και εξυπηρέτησης των νοικοκυριών. Είναι κάτι που η δική μας Κυβέρνηση επέλυσε, γιατί οι προηγούμεν</w:t>
      </w:r>
      <w:r>
        <w:rPr>
          <w:rFonts w:eastAsia="Times New Roman" w:cs="Times New Roman"/>
          <w:szCs w:val="24"/>
        </w:rPr>
        <w:t>ες κυβερνήσεις δεν είχαν κατορθώσει να πάρουν κα</w:t>
      </w:r>
      <w:r>
        <w:rPr>
          <w:rFonts w:eastAsia="Times New Roman" w:cs="Times New Roman"/>
          <w:szCs w:val="24"/>
        </w:rPr>
        <w:t>μ</w:t>
      </w:r>
      <w:r>
        <w:rPr>
          <w:rFonts w:eastAsia="Times New Roman" w:cs="Times New Roman"/>
          <w:szCs w:val="24"/>
        </w:rPr>
        <w:t>μία πρωτοβουλία.</w:t>
      </w:r>
    </w:p>
    <w:p w14:paraId="49A0E97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Όμως, επειδή οι ανάγκες των πολιτών αλλάζουν και τα δασικά οικοσυστήματα είναι σημαντικά, εμείς έχουμε ξεκινήσει, πρώτον, το έργο των δασικών χαρτών για να ξεκαθαρίσουμε ποιες είναι οι δασικ</w:t>
      </w:r>
      <w:r>
        <w:rPr>
          <w:rFonts w:eastAsia="Times New Roman" w:cs="Times New Roman"/>
          <w:szCs w:val="24"/>
        </w:rPr>
        <w:t>ές εκτάσεις. Εσείς σαράντα χρόνια δεν είχατε πάρει κα</w:t>
      </w:r>
      <w:r>
        <w:rPr>
          <w:rFonts w:eastAsia="Times New Roman" w:cs="Times New Roman"/>
          <w:szCs w:val="24"/>
        </w:rPr>
        <w:t>μ</w:t>
      </w:r>
      <w:r>
        <w:rPr>
          <w:rFonts w:eastAsia="Times New Roman" w:cs="Times New Roman"/>
          <w:szCs w:val="24"/>
        </w:rPr>
        <w:t>μία πρωτοβουλία γι’ αυτό. Δεύτερον, προχωρήσαμε στην αναθεώρηση των προδιαγραφών των διαχειριστικών μελετών. Γιατί πρέπει να σας πω</w:t>
      </w:r>
      <w:r>
        <w:rPr>
          <w:rFonts w:eastAsia="Times New Roman" w:cs="Times New Roman"/>
          <w:szCs w:val="24"/>
        </w:rPr>
        <w:t>,</w:t>
      </w:r>
      <w:r>
        <w:rPr>
          <w:rFonts w:eastAsia="Times New Roman" w:cs="Times New Roman"/>
          <w:szCs w:val="24"/>
        </w:rPr>
        <w:t xml:space="preserve"> ότι ο τρόπος</w:t>
      </w:r>
      <w:r>
        <w:rPr>
          <w:rFonts w:eastAsia="Times New Roman" w:cs="Times New Roman"/>
          <w:szCs w:val="24"/>
        </w:rPr>
        <w:t>,</w:t>
      </w:r>
      <w:r>
        <w:rPr>
          <w:rFonts w:eastAsia="Times New Roman" w:cs="Times New Roman"/>
          <w:szCs w:val="24"/>
        </w:rPr>
        <w:t xml:space="preserve"> που γινόταν η ξύλευση ήταν οι διαχειριστικές μελέτες σε</w:t>
      </w:r>
      <w:r>
        <w:rPr>
          <w:rFonts w:eastAsia="Times New Roman" w:cs="Times New Roman"/>
          <w:szCs w:val="24"/>
        </w:rPr>
        <w:t xml:space="preserve"> </w:t>
      </w:r>
      <w:proofErr w:type="spellStart"/>
      <w:r>
        <w:rPr>
          <w:rFonts w:eastAsia="Times New Roman" w:cs="Times New Roman"/>
          <w:szCs w:val="24"/>
        </w:rPr>
        <w:t>μιλιμετρέ</w:t>
      </w:r>
      <w:proofErr w:type="spellEnd"/>
      <w:r>
        <w:rPr>
          <w:rFonts w:eastAsia="Times New Roman" w:cs="Times New Roman"/>
          <w:szCs w:val="24"/>
        </w:rPr>
        <w:t xml:space="preserve"> χαρτί, γιατί είχαν εβδομήντα χρόνια να </w:t>
      </w:r>
      <w:proofErr w:type="spellStart"/>
      <w:r>
        <w:rPr>
          <w:rFonts w:eastAsia="Times New Roman" w:cs="Times New Roman"/>
          <w:szCs w:val="24"/>
        </w:rPr>
        <w:t>επικαιροποιηθούν</w:t>
      </w:r>
      <w:proofErr w:type="spellEnd"/>
      <w:r>
        <w:rPr>
          <w:rFonts w:eastAsia="Times New Roman" w:cs="Times New Roman"/>
          <w:szCs w:val="24"/>
        </w:rPr>
        <w:t xml:space="preserve"> οι προδιαγραφές. Το ολοκληρώσαμε και αυτό. Και έτσι τώρα</w:t>
      </w:r>
      <w:r>
        <w:rPr>
          <w:rFonts w:eastAsia="Times New Roman" w:cs="Times New Roman"/>
          <w:szCs w:val="24"/>
        </w:rPr>
        <w:t>,</w:t>
      </w:r>
      <w:r>
        <w:rPr>
          <w:rFonts w:eastAsia="Times New Roman" w:cs="Times New Roman"/>
          <w:szCs w:val="24"/>
        </w:rPr>
        <w:t xml:space="preserve"> και οι δασικές </w:t>
      </w:r>
      <w:r>
        <w:rPr>
          <w:rFonts w:eastAsia="Times New Roman" w:cs="Times New Roman"/>
          <w:szCs w:val="24"/>
        </w:rPr>
        <w:t>υ</w:t>
      </w:r>
      <w:r>
        <w:rPr>
          <w:rFonts w:eastAsia="Times New Roman" w:cs="Times New Roman"/>
          <w:szCs w:val="24"/>
        </w:rPr>
        <w:t>πηρεσίες έχουν και στην περιοχή της Φλώρινας σύγχρονα εργαλεία, για να κάνουν τις διαχειριστικές μελέτες, για να ορ</w:t>
      </w:r>
      <w:r>
        <w:rPr>
          <w:rFonts w:eastAsia="Times New Roman" w:cs="Times New Roman"/>
          <w:szCs w:val="24"/>
        </w:rPr>
        <w:t>γανωθεί η ξύλευση</w:t>
      </w:r>
      <w:r>
        <w:rPr>
          <w:rFonts w:eastAsia="Times New Roman" w:cs="Times New Roman"/>
          <w:szCs w:val="24"/>
        </w:rPr>
        <w:t>,</w:t>
      </w:r>
      <w:r>
        <w:rPr>
          <w:rFonts w:eastAsia="Times New Roman" w:cs="Times New Roman"/>
          <w:szCs w:val="24"/>
        </w:rPr>
        <w:t xml:space="preserve"> προς όφελος των περιοχών αυτών.</w:t>
      </w:r>
    </w:p>
    <w:p w14:paraId="49A0E97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Όμως, πήραμε δύο αποφάσεις από πέρυσι, που θα ήθελα να τις αναφέρετε. Η μία είναι ότι υπάρχει ειδική μέριμνα για τις κοινωνικά ευπαθείς ομάδες και στην δική σας περιοχή. Και το δεύτερο και σημαντικότερο εί</w:t>
      </w:r>
      <w:r>
        <w:rPr>
          <w:rFonts w:eastAsia="Times New Roman" w:cs="Times New Roman"/>
          <w:szCs w:val="24"/>
        </w:rPr>
        <w:t>ναι ότι η Κυβέρνησή μας αποφάσισε να διατίθεται κατά 50% περισσότερη ποσότητα καυσόξυλων στις πε</w:t>
      </w:r>
      <w:r>
        <w:rPr>
          <w:rFonts w:eastAsia="Times New Roman" w:cs="Times New Roman"/>
          <w:szCs w:val="24"/>
        </w:rPr>
        <w:lastRenderedPageBreak/>
        <w:t>ριοχές</w:t>
      </w:r>
      <w:r>
        <w:rPr>
          <w:rFonts w:eastAsia="Times New Roman" w:cs="Times New Roman"/>
          <w:szCs w:val="24"/>
        </w:rPr>
        <w:t>,</w:t>
      </w:r>
      <w:r>
        <w:rPr>
          <w:rFonts w:eastAsia="Times New Roman" w:cs="Times New Roman"/>
          <w:szCs w:val="24"/>
        </w:rPr>
        <w:t xml:space="preserve"> που έχουν χαμηλές θερμοκρασίες, μιας και </w:t>
      </w:r>
      <w:r>
        <w:rPr>
          <w:rFonts w:eastAsia="Times New Roman" w:cs="Times New Roman"/>
          <w:szCs w:val="24"/>
        </w:rPr>
        <w:t>επί</w:t>
      </w:r>
      <w:r>
        <w:rPr>
          <w:rFonts w:eastAsia="Times New Roman" w:cs="Times New Roman"/>
          <w:szCs w:val="24"/>
        </w:rPr>
        <w:t xml:space="preserve"> πολλά χρόνια, για δεκαετίες</w:t>
      </w:r>
      <w:r>
        <w:rPr>
          <w:rFonts w:eastAsia="Times New Roman" w:cs="Times New Roman"/>
          <w:szCs w:val="24"/>
        </w:rPr>
        <w:t>,</w:t>
      </w:r>
      <w:r>
        <w:rPr>
          <w:rFonts w:eastAsia="Times New Roman" w:cs="Times New Roman"/>
          <w:szCs w:val="24"/>
        </w:rPr>
        <w:t xml:space="preserve"> αυτό γινόταν μόνο για την περιοχή της Δράμας. Και έτσι όλη η Βόρεια Ελλάδα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έχει χαμηλές θερμοκρασίες, αλλά και η Φλώρινα</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μπορεί να έχει περισσότερη ποσότητα για τους πολίτες. Και έτσι καλύπτουμε ανάγκες για πολλούς περισσότερους πολίτες.</w:t>
      </w:r>
    </w:p>
    <w:p w14:paraId="49A0E97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Όσον αφορά τη χρηματοδότηση και το κονδύλιο για το οποίο ρωτήσατε, πρέπει </w:t>
      </w:r>
      <w:r>
        <w:rPr>
          <w:rFonts w:eastAsia="Times New Roman" w:cs="Times New Roman"/>
          <w:szCs w:val="24"/>
        </w:rPr>
        <w:t>να σας πω ότι υπάρχουν δύο διαφορετικά κονδύλια που δίνονται. Είναι τα κονδύλια που δίνονται από το Υπουργείο Περιβάλλοντος και τα κονδύλια που διαθέτουν οι αποκεντρωμένες διοικήσεις της χώρας</w:t>
      </w:r>
      <w:r>
        <w:rPr>
          <w:rFonts w:eastAsia="Times New Roman" w:cs="Times New Roman"/>
          <w:szCs w:val="24"/>
        </w:rPr>
        <w:t>,</w:t>
      </w:r>
      <w:r>
        <w:rPr>
          <w:rFonts w:eastAsia="Times New Roman" w:cs="Times New Roman"/>
          <w:szCs w:val="24"/>
        </w:rPr>
        <w:t xml:space="preserve"> για τον συγκεκριμένο σκοπό. Υπάρχει υπουργική απόφαση κατανομή</w:t>
      </w:r>
      <w:r>
        <w:rPr>
          <w:rFonts w:eastAsia="Times New Roman" w:cs="Times New Roman"/>
          <w:szCs w:val="24"/>
        </w:rPr>
        <w:t xml:space="preserve">ς των κονδυλίων και υπάρχουν ειδικές δασικές αστυνομικές διατάξεις για τη συλλογή των δασικών προϊόντων από τους πολίτες, διότι μπορούν οι πολίτες να συλλέγουν και διάφορα ξερά, στρεβλά και </w:t>
      </w:r>
      <w:proofErr w:type="spellStart"/>
      <w:r>
        <w:rPr>
          <w:rFonts w:eastAsia="Times New Roman" w:cs="Times New Roman"/>
          <w:szCs w:val="24"/>
        </w:rPr>
        <w:t>κατακείμενα</w:t>
      </w:r>
      <w:proofErr w:type="spellEnd"/>
      <w:r>
        <w:rPr>
          <w:rFonts w:eastAsia="Times New Roman" w:cs="Times New Roman"/>
          <w:szCs w:val="24"/>
        </w:rPr>
        <w:t xml:space="preserve"> –αυτά που είναι κάτω εννοώ- ξύλα, τα οποία μπορούν επί</w:t>
      </w:r>
      <w:r>
        <w:rPr>
          <w:rFonts w:eastAsia="Times New Roman" w:cs="Times New Roman"/>
          <w:szCs w:val="24"/>
        </w:rPr>
        <w:t>σης να δίνονται στους πολίτες.</w:t>
      </w:r>
    </w:p>
    <w:p w14:paraId="49A0E97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Το Υπουργείο Περιβάλλοντος ενισχύει –και συμφωνώ με την ερώτησή σας- με περισσότερους πόρους τις αποκεντρωμένες </w:t>
      </w:r>
      <w:r>
        <w:rPr>
          <w:rFonts w:eastAsia="Times New Roman" w:cs="Times New Roman"/>
          <w:szCs w:val="24"/>
        </w:rPr>
        <w:lastRenderedPageBreak/>
        <w:t>διοικήσεις. Εμείς ξεκινήσαμε τη διαδικασία στις 16</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2018. Μάλιστα, το κονδύλι αυτό φέτος ήταν αυξημένο</w:t>
      </w:r>
      <w:r>
        <w:rPr>
          <w:rFonts w:eastAsia="Times New Roman" w:cs="Times New Roman"/>
          <w:szCs w:val="24"/>
        </w:rPr>
        <w:t>,</w:t>
      </w:r>
      <w:r>
        <w:rPr>
          <w:rFonts w:eastAsia="Times New Roman" w:cs="Times New Roman"/>
          <w:szCs w:val="24"/>
        </w:rPr>
        <w:t xml:space="preserve"> σε σχέσ</w:t>
      </w:r>
      <w:r>
        <w:rPr>
          <w:rFonts w:eastAsia="Times New Roman" w:cs="Times New Roman"/>
          <w:szCs w:val="24"/>
        </w:rPr>
        <w:t xml:space="preserve">η με πέρυσι, δηλαδή δώσαμε σαν Υπουργείο Περιβάλλοντος περισσότερους πόρους για τα καυσόξυλα των πολιτών. </w:t>
      </w:r>
    </w:p>
    <w:p w14:paraId="49A0E97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 2018 η Αποκεντρωμένη Διοίκηση Ηπείρου-Δυτικής Μακεδονίας, στην οποία ανήκει η Περιφερειακή Ενότητα Φλώρινας, ενισχύθηκε με επιπλέον 150.000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την ανάγκη καυσόξυλων –πέραν των δικών της κονδυλίων. Και μάλιστα, αν δεν κάνω λάθος, είχε συνολικά στη διάθεσή της –με απόφαση </w:t>
      </w:r>
      <w:proofErr w:type="spellStart"/>
      <w:r>
        <w:rPr>
          <w:rFonts w:eastAsia="Times New Roman" w:cs="Times New Roman"/>
          <w:szCs w:val="24"/>
        </w:rPr>
        <w:t>από</w:t>
      </w:r>
      <w:r>
        <w:rPr>
          <w:rFonts w:eastAsia="Times New Roman" w:cs="Times New Roman"/>
          <w:szCs w:val="24"/>
        </w:rPr>
        <w:t>τ</w:t>
      </w:r>
      <w:r>
        <w:rPr>
          <w:rFonts w:eastAsia="Times New Roman" w:cs="Times New Roman"/>
          <w:szCs w:val="24"/>
        </w:rPr>
        <w:t>ις</w:t>
      </w:r>
      <w:proofErr w:type="spellEnd"/>
      <w:r>
        <w:rPr>
          <w:rFonts w:eastAsia="Times New Roman" w:cs="Times New Roman"/>
          <w:szCs w:val="24"/>
        </w:rPr>
        <w:t xml:space="preserve"> αρ</w:t>
      </w:r>
      <w:r>
        <w:rPr>
          <w:rFonts w:eastAsia="Times New Roman" w:cs="Times New Roman"/>
          <w:szCs w:val="24"/>
        </w:rPr>
        <w:t>χές</w:t>
      </w:r>
      <w:r>
        <w:rPr>
          <w:rFonts w:eastAsia="Times New Roman" w:cs="Times New Roman"/>
          <w:szCs w:val="24"/>
        </w:rPr>
        <w:t xml:space="preserve"> Σεπτεμβρίου</w:t>
      </w:r>
      <w:r>
        <w:rPr>
          <w:rFonts w:eastAsia="Times New Roman" w:cs="Times New Roman"/>
          <w:szCs w:val="24"/>
        </w:rPr>
        <w:t xml:space="preserve">, που τη βλέπω εδώ, </w:t>
      </w:r>
      <w:r>
        <w:rPr>
          <w:rFonts w:eastAsia="Times New Roman" w:cs="Times New Roman"/>
          <w:szCs w:val="24"/>
        </w:rPr>
        <w:t>- 638.600 ευρώ.</w:t>
      </w:r>
    </w:p>
    <w:p w14:paraId="49A0E97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Εμείς έχουμε ήδη αυξήσει το κονδύλι και το έχουμε αποστείλει εγκ</w:t>
      </w:r>
      <w:r>
        <w:rPr>
          <w:rFonts w:eastAsia="Times New Roman" w:cs="Times New Roman"/>
          <w:szCs w:val="24"/>
        </w:rPr>
        <w:t>αίρως. Δόθηκε νωρίς, είναι ήδη καταγεγραμμένο. Και πρέπει να σας πω ότι ένα ποσό της τάξης των 60.000 ευρώ, για την ακρίβεια 57.900, από το ΥΠΕΝ, αυξημένο σε σχέση με πέρυσι, έχει δοθεί σε άλλους δέκα δασικούς συνεταιρισμούς και σε ισάριθμες δασικές συστάδ</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που καλύπτουν τις ανάγκες κατοίκων σε επιπλέον έντεκα κοινότητες της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ε</w:t>
      </w:r>
      <w:r>
        <w:rPr>
          <w:rFonts w:eastAsia="Times New Roman" w:cs="Times New Roman"/>
          <w:szCs w:val="24"/>
        </w:rPr>
        <w:t xml:space="preserve">νότητας. </w:t>
      </w:r>
    </w:p>
    <w:p w14:paraId="49A0E97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Περισσότερα στοιχεία θα δώσω στη δευτερολογία μου.</w:t>
      </w:r>
    </w:p>
    <w:p w14:paraId="49A0E97A" w14:textId="77777777" w:rsidR="001E5C65" w:rsidRDefault="00F23789">
      <w:pPr>
        <w:spacing w:line="600" w:lineRule="auto"/>
        <w:ind w:firstLine="720"/>
        <w:jc w:val="both"/>
        <w:rPr>
          <w:rFonts w:eastAsia="Times New Roman" w:cs="Times New Roman"/>
          <w:szCs w:val="24"/>
        </w:rPr>
      </w:pPr>
      <w:r w:rsidRPr="0045396B">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Υπουργό.</w:t>
      </w:r>
    </w:p>
    <w:p w14:paraId="49A0E97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Τον λόγο έχει ο κ. Αντωνιάδης.</w:t>
      </w:r>
    </w:p>
    <w:p w14:paraId="49A0E97C" w14:textId="77777777" w:rsidR="001E5C65" w:rsidRDefault="00F23789">
      <w:pPr>
        <w:spacing w:line="600" w:lineRule="auto"/>
        <w:ind w:firstLine="720"/>
        <w:jc w:val="both"/>
        <w:rPr>
          <w:rFonts w:eastAsia="Times New Roman" w:cs="Times New Roman"/>
          <w:szCs w:val="24"/>
        </w:rPr>
      </w:pPr>
      <w:r w:rsidRPr="0045396B">
        <w:rPr>
          <w:rFonts w:eastAsia="Times New Roman" w:cs="Times New Roman"/>
          <w:b/>
          <w:szCs w:val="24"/>
        </w:rPr>
        <w:t>ΙΩΑΝΝΗΣ ΑΝΤΩΝΙΑΔΗΣ</w:t>
      </w:r>
      <w:r w:rsidRPr="0045396B">
        <w:rPr>
          <w:rFonts w:eastAsia="Times New Roman" w:cs="Times New Roman"/>
          <w:b/>
          <w:szCs w:val="24"/>
        </w:rPr>
        <w:t>:</w:t>
      </w:r>
      <w:r>
        <w:rPr>
          <w:rFonts w:eastAsia="Times New Roman" w:cs="Times New Roman"/>
          <w:szCs w:val="24"/>
        </w:rPr>
        <w:t xml:space="preserve"> Ευχαριστώ, κύριε Πρόεδρε.</w:t>
      </w:r>
    </w:p>
    <w:p w14:paraId="49A0E97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Υπουργέ, καλά το ξεκινήσατε, αλλά λίγο στην πορεία παραστρατήσατε. Είδατε ότι η ερώτηση δεν έχει ούτε ίχνος μικροπολιτικής ή μικροκομματικής χροιάς</w:t>
      </w:r>
      <w:r>
        <w:rPr>
          <w:rFonts w:eastAsia="Times New Roman" w:cs="Times New Roman"/>
          <w:szCs w:val="24"/>
        </w:rPr>
        <w:t>,</w:t>
      </w:r>
      <w:r>
        <w:rPr>
          <w:rFonts w:eastAsia="Times New Roman" w:cs="Times New Roman"/>
          <w:szCs w:val="24"/>
        </w:rPr>
        <w:t xml:space="preserve"> γιατί θέλουμε να δοθεί λύση.</w:t>
      </w:r>
    </w:p>
    <w:p w14:paraId="49A0E97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Αναφερθήκατε στην τηλεθέρμανση. Να σας πω, λοιπόν, ότι η τηλεθέρμανση, για την οποία λέτε, επί οκτώ χρόνια υπάρχουν 70 εκατομμύρια και η τηλεθέρμανση δεν έχει ξεκινήσει. Οκτώ χρόνια 70 εκατομμύρια υπάρχουν στα ταμεία του Δήμου Φλώρινας και δεν έχει καν ξεκ</w:t>
      </w:r>
      <w:r>
        <w:rPr>
          <w:rFonts w:eastAsia="Times New Roman" w:cs="Times New Roman"/>
          <w:szCs w:val="24"/>
        </w:rPr>
        <w:t xml:space="preserve">ινήσει! Η μέση οικογένεια έχει χάσει 12 με 13 χιλιάδες. </w:t>
      </w:r>
    </w:p>
    <w:p w14:paraId="49A0E97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 δε αέριο, το οποίο λέτε, ξεκίνησε από την προηγούμενη Κυβέρνηση και φοβάμαι ούτε και στην επόμενη κυβέρνηση οι πολίτες θα μπορέσουν να απολαύσουν το αγαθό του αερίου.</w:t>
      </w:r>
    </w:p>
    <w:p w14:paraId="49A0E98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Θέλω, λοιπόν, να πω ότι επί τ</w:t>
      </w:r>
      <w:r>
        <w:rPr>
          <w:rFonts w:eastAsia="Times New Roman" w:cs="Times New Roman"/>
          <w:szCs w:val="24"/>
        </w:rPr>
        <w:t xml:space="preserve">ης ουσίας σας ρώτησα εάν μπορούμε να αυξήσουμε αυτό το κονδύλι. Το κονδύλι αυτό είναι </w:t>
      </w:r>
      <w:r>
        <w:rPr>
          <w:rFonts w:eastAsia="Times New Roman" w:cs="Times New Roman"/>
          <w:szCs w:val="24"/>
        </w:rPr>
        <w:lastRenderedPageBreak/>
        <w:t xml:space="preserve">250.000, δεν φτάνει. Σε κάποια χωριά ο κάτοικος παίρνει δύο χωρικά, δηλαδή έναν τόνο. Όταν αυτός ο κάτοικος ξοδεύει από δέκα μέχρι δεκαπέντε τόνους ξύλα, για να το πούμε </w:t>
      </w:r>
      <w:r>
        <w:rPr>
          <w:rFonts w:eastAsia="Times New Roman" w:cs="Times New Roman"/>
          <w:szCs w:val="24"/>
        </w:rPr>
        <w:t xml:space="preserve">έτσι, και παίρνει μόνο έναν καταλαβαίνετε ότι η συμβολή της πολιτείας είναι μηδαμινή. </w:t>
      </w:r>
    </w:p>
    <w:p w14:paraId="49A0E98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Και μιλάμε για κάποιες περιοχές, κύριε Υπουργέ, που αν πάρετε έναν άνεργο της Αθήνας και του πείτε «θα σου δίνω τον μισθό του δημοσίου υπαλλήλου, δεν θα δουλεύεις αρκεί </w:t>
      </w:r>
      <w:r>
        <w:rPr>
          <w:rFonts w:eastAsia="Times New Roman" w:cs="Times New Roman"/>
          <w:szCs w:val="24"/>
        </w:rPr>
        <w:t>να μείνεις εκεί» δεν πρόκειται να πάει. Προτιμάει να πεινάει στην Αθήνα παρά να ζει ως δημόσιος υπάλληλος σε αυτές τις περιοχές!</w:t>
      </w:r>
    </w:p>
    <w:p w14:paraId="49A0E98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Θέλω, λοιπόν, συγκεκριμένη απάντηση  στο ερώτημα: Είστε διατεθειμένοι τις 250.000</w:t>
      </w:r>
      <w:r w:rsidRPr="00151E1B">
        <w:rPr>
          <w:rFonts w:eastAsia="Times New Roman" w:cs="Times New Roman"/>
          <w:szCs w:val="24"/>
        </w:rPr>
        <w:t xml:space="preserve"> </w:t>
      </w:r>
      <w:r>
        <w:rPr>
          <w:rFonts w:eastAsia="Times New Roman" w:cs="Times New Roman"/>
          <w:szCs w:val="24"/>
        </w:rPr>
        <w:t xml:space="preserve">να τις κάνετε 500.000; </w:t>
      </w:r>
    </w:p>
    <w:p w14:paraId="49A0E98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Δεύτερον, αυτήν τη στιγμή υπάρχουν χωριά, όπως ο Τροπαιούχος και η </w:t>
      </w:r>
      <w:proofErr w:type="spellStart"/>
      <w:r>
        <w:rPr>
          <w:rFonts w:eastAsia="Times New Roman" w:cs="Times New Roman"/>
          <w:szCs w:val="24"/>
        </w:rPr>
        <w:t>Υδρούσα</w:t>
      </w:r>
      <w:proofErr w:type="spellEnd"/>
      <w:r>
        <w:rPr>
          <w:rFonts w:eastAsia="Times New Roman" w:cs="Times New Roman"/>
          <w:szCs w:val="24"/>
        </w:rPr>
        <w:t xml:space="preserve">, που επειδή έχει χιονίσει –στη Φλώρινα το χιόνι ήταν σαράντα πόντους και στα βουνά πάνω από μισό μέτρο- τα ξύλα είναι παγιδευμένα μέσα στα βουνά. Ο μόνος χρόνος ο οποίος μπορούν να </w:t>
      </w:r>
      <w:r>
        <w:rPr>
          <w:rFonts w:eastAsia="Times New Roman" w:cs="Times New Roman"/>
          <w:szCs w:val="24"/>
        </w:rPr>
        <w:t xml:space="preserve">τα πάρουν είναι Απρίλιος-Μάιος-Ιούνιος του 2019. Τουλάχιστον, δώστε τους την ευκαιρία αυτό το τρίμηνο όσα </w:t>
      </w:r>
      <w:r>
        <w:rPr>
          <w:rFonts w:eastAsia="Times New Roman" w:cs="Times New Roman"/>
          <w:szCs w:val="24"/>
        </w:rPr>
        <w:lastRenderedPageBreak/>
        <w:t>χωριά δεν μπόρεσαν να πάρουν τα ξύλα τους να μπορούν να τα πάρουν εκείνη τη χρονιά, για να μην χαθούν. Αυτό έγινε πέρυσι. Τουλάχιστον να γίνει και φέτ</w:t>
      </w:r>
      <w:r>
        <w:rPr>
          <w:rFonts w:eastAsia="Times New Roman" w:cs="Times New Roman"/>
          <w:szCs w:val="24"/>
        </w:rPr>
        <w:t xml:space="preserve">ος. Είναι άδικο για αυτούς τους κατοίκους να χάσουν τα ξύλα τους. Και είμαστε και τυχεροί γιατί φέτος δεν είχε βροχές. Γιατί αν είχε βροχές, πάνω από τα μισά χωριά δεν θα προλάβαιναν να πάρουν τα ξύλα τους. </w:t>
      </w:r>
    </w:p>
    <w:p w14:paraId="49A0E98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Θέλω, λοιπόν, δυο συγκεκριμένες απαντήσεις εάν ό</w:t>
      </w:r>
      <w:r>
        <w:rPr>
          <w:rFonts w:eastAsia="Times New Roman" w:cs="Times New Roman"/>
          <w:szCs w:val="24"/>
        </w:rPr>
        <w:t xml:space="preserve">σα χωριά δεν πρόλαβαν να πάρουν τα ξύλα να μπορούν να τα πάρουν την Άνοιξη και εάν μπορεί αυτό το κονδύλι να διπλασιαστεί. Από αυτά τα </w:t>
      </w:r>
      <w:proofErr w:type="spellStart"/>
      <w:r>
        <w:rPr>
          <w:rFonts w:eastAsia="Times New Roman" w:cs="Times New Roman"/>
          <w:szCs w:val="24"/>
        </w:rPr>
        <w:t>υπερπλεονάσματα</w:t>
      </w:r>
      <w:proofErr w:type="spellEnd"/>
      <w:r>
        <w:rPr>
          <w:rFonts w:eastAsia="Times New Roman" w:cs="Times New Roman"/>
          <w:szCs w:val="24"/>
        </w:rPr>
        <w:t xml:space="preserve"> που τόσο διαφημίζετε δώστε άλλες 250.000</w:t>
      </w:r>
      <w:r w:rsidRPr="009C39A4">
        <w:rPr>
          <w:rFonts w:eastAsia="Times New Roman" w:cs="Times New Roman"/>
          <w:szCs w:val="24"/>
        </w:rPr>
        <w:t xml:space="preserve"> </w:t>
      </w:r>
      <w:r>
        <w:rPr>
          <w:rFonts w:eastAsia="Times New Roman" w:cs="Times New Roman"/>
          <w:szCs w:val="24"/>
        </w:rPr>
        <w:t xml:space="preserve">για εκείνη την περιοχή. Τόσα εκατομμύρια διαφημίζετε. </w:t>
      </w:r>
    </w:p>
    <w:p w14:paraId="49A0E98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Να σταματ</w:t>
      </w:r>
      <w:r>
        <w:rPr>
          <w:rFonts w:eastAsia="Times New Roman" w:cs="Times New Roman"/>
          <w:szCs w:val="24"/>
        </w:rPr>
        <w:t>ήσει αυτός ο παραλογισμός και αυτή η ανικανότητα. Γιατί, σας το λέω, σε κάποιες περιπτώσεις η πολιτεία δίνει τα λεφτά -δεν είναι ότι δεν τα δίνει- αλλά υπό τη μορφή αγαθών δεν φτάνουν στους πολίτες. Άρα κάτι φταίει. Η γραφειοκρατία, η ανικανότητα κάποιων π</w:t>
      </w:r>
      <w:r>
        <w:rPr>
          <w:rFonts w:eastAsia="Times New Roman" w:cs="Times New Roman"/>
          <w:szCs w:val="24"/>
        </w:rPr>
        <w:t xml:space="preserve">ολιτικών ή υπηρεσιακών παραγόντων; Ενώ τα χρήματα δίνονται, δεν φτάνουν στους πολίτες. </w:t>
      </w:r>
    </w:p>
    <w:p w14:paraId="49A0E98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Ευχαριστώ.</w:t>
      </w:r>
    </w:p>
    <w:p w14:paraId="49A0E987" w14:textId="77777777" w:rsidR="001E5C65" w:rsidRDefault="00F23789">
      <w:pPr>
        <w:spacing w:line="600" w:lineRule="auto"/>
        <w:ind w:firstLine="720"/>
        <w:jc w:val="both"/>
        <w:rPr>
          <w:rFonts w:eastAsia="Times New Roman" w:cs="Times New Roman"/>
          <w:szCs w:val="24"/>
        </w:rPr>
      </w:pPr>
      <w:r w:rsidRPr="0045396B">
        <w:rPr>
          <w:rFonts w:eastAsia="Times New Roman" w:cs="Times New Roman"/>
          <w:b/>
          <w:szCs w:val="24"/>
        </w:rPr>
        <w:lastRenderedPageBreak/>
        <w:t>ΠΡΟΕΔΡΕΥΩΝ (Μάριος Γεωργιάδης):</w:t>
      </w:r>
      <w:r>
        <w:rPr>
          <w:rFonts w:eastAsia="Times New Roman" w:cs="Times New Roman"/>
          <w:szCs w:val="24"/>
        </w:rPr>
        <w:t xml:space="preserve"> Ευχαριστούμε τον κύριο συνάδελφο. </w:t>
      </w:r>
    </w:p>
    <w:p w14:paraId="49A0E98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49A0E989" w14:textId="77777777" w:rsidR="001E5C65" w:rsidRDefault="00F23789">
      <w:pPr>
        <w:spacing w:line="600" w:lineRule="auto"/>
        <w:ind w:firstLine="720"/>
        <w:jc w:val="both"/>
        <w:rPr>
          <w:rFonts w:eastAsia="Times New Roman" w:cs="Times New Roman"/>
          <w:szCs w:val="24"/>
        </w:rPr>
      </w:pPr>
      <w:r w:rsidRPr="002C26A1">
        <w:rPr>
          <w:rFonts w:eastAsia="Times New Roman" w:cs="Times New Roman"/>
          <w:b/>
          <w:szCs w:val="24"/>
        </w:rPr>
        <w:t>ΣΩΚΡΑΤΗΣ ΦΑΜΕΛΛΟΣ (Αναπληρωτής Υπουργός Πε</w:t>
      </w:r>
      <w:r w:rsidRPr="002C26A1">
        <w:rPr>
          <w:rFonts w:eastAsia="Times New Roman" w:cs="Times New Roman"/>
          <w:b/>
          <w:szCs w:val="24"/>
        </w:rPr>
        <w:t>ριβάλλοντος και Ενέργειας):</w:t>
      </w:r>
      <w:r>
        <w:rPr>
          <w:rFonts w:eastAsia="Times New Roman" w:cs="Times New Roman"/>
          <w:szCs w:val="24"/>
        </w:rPr>
        <w:t xml:space="preserve"> Κατ’ </w:t>
      </w:r>
      <w:r>
        <w:rPr>
          <w:rFonts w:eastAsia="Times New Roman" w:cs="Times New Roman"/>
          <w:szCs w:val="24"/>
        </w:rPr>
        <w:t xml:space="preserve">αρχάς </w:t>
      </w:r>
      <w:r>
        <w:rPr>
          <w:rFonts w:eastAsia="Times New Roman" w:cs="Times New Roman"/>
          <w:szCs w:val="24"/>
        </w:rPr>
        <w:t>να διευκρινίσω ότι υπάρχει δυνατότητα φέτος όλα τα υλοτομημένα καυσόξυλα να παραληφθούν έγκαιρα και προφανώς δεν αποτρέπεται, δεν απαγορεύεται να παραληφθούν κατά τη διάρκεια της χειμερινής περιόδου.</w:t>
      </w:r>
      <w:r w:rsidRPr="009C39A4">
        <w:rPr>
          <w:rFonts w:eastAsia="Times New Roman" w:cs="Times New Roman"/>
          <w:szCs w:val="24"/>
        </w:rPr>
        <w:t xml:space="preserve"> </w:t>
      </w:r>
      <w:r>
        <w:rPr>
          <w:rFonts w:eastAsia="Times New Roman" w:cs="Times New Roman"/>
          <w:szCs w:val="24"/>
        </w:rPr>
        <w:t>Δεν υπάρχει κανέν</w:t>
      </w:r>
      <w:r>
        <w:rPr>
          <w:rFonts w:eastAsia="Times New Roman" w:cs="Times New Roman"/>
          <w:szCs w:val="24"/>
        </w:rPr>
        <w:t>α ζήτημα, όσον αφορά τον χρόνο.</w:t>
      </w:r>
    </w:p>
    <w:p w14:paraId="49A0E98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Ταυτόχρονα σας είπα εισαγωγικά ότι υπάρχει τώρα δασική αστυνομική διάταξη που μπορούμε και τώρα και τον Μάρτιο να μαζεύουν τα ξερά </w:t>
      </w:r>
      <w:proofErr w:type="spellStart"/>
      <w:r>
        <w:rPr>
          <w:rFonts w:eastAsia="Times New Roman" w:cs="Times New Roman"/>
          <w:szCs w:val="24"/>
        </w:rPr>
        <w:t>κατακείμενα</w:t>
      </w:r>
      <w:proofErr w:type="spellEnd"/>
      <w:r>
        <w:rPr>
          <w:rFonts w:eastAsia="Times New Roman" w:cs="Times New Roman"/>
          <w:szCs w:val="24"/>
        </w:rPr>
        <w:t xml:space="preserve">, στρεβλά, που το </w:t>
      </w:r>
      <w:r>
        <w:rPr>
          <w:rFonts w:eastAsia="Times New Roman" w:cs="Times New Roman"/>
          <w:szCs w:val="24"/>
        </w:rPr>
        <w:t xml:space="preserve">δασαρχείο </w:t>
      </w:r>
      <w:r>
        <w:rPr>
          <w:rFonts w:eastAsia="Times New Roman" w:cs="Times New Roman"/>
          <w:szCs w:val="24"/>
        </w:rPr>
        <w:t>δίνει τη δυνατότητα στους πολίτες να παίρνουν για ανάγ</w:t>
      </w:r>
      <w:r>
        <w:rPr>
          <w:rFonts w:eastAsia="Times New Roman" w:cs="Times New Roman"/>
          <w:szCs w:val="24"/>
        </w:rPr>
        <w:t>κες θέρμανσης.</w:t>
      </w:r>
    </w:p>
    <w:p w14:paraId="49A0E98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Επιπλέον σας είπα τους πόρους που δώσαμε εμείς και απευθύνονται σε δέκα συνεταιρισμούς για έντεκα κοινότητες. Να σας πω, λοιπόν, ότι από στοιχεία που πήραμε και χθες 121.700 ευρώ της </w:t>
      </w:r>
      <w:r>
        <w:rPr>
          <w:rFonts w:eastAsia="Times New Roman" w:cs="Times New Roman"/>
          <w:szCs w:val="24"/>
        </w:rPr>
        <w:t>αποκεντρωμένης διοίκησης</w:t>
      </w:r>
      <w:r>
        <w:rPr>
          <w:rFonts w:eastAsia="Times New Roman" w:cs="Times New Roman"/>
          <w:szCs w:val="24"/>
        </w:rPr>
        <w:t xml:space="preserve">, πέρα από τους πόρους του </w:t>
      </w:r>
      <w:r>
        <w:rPr>
          <w:rFonts w:eastAsia="Times New Roman" w:cs="Times New Roman"/>
          <w:szCs w:val="24"/>
        </w:rPr>
        <w:lastRenderedPageBreak/>
        <w:t>Υπουργε</w:t>
      </w:r>
      <w:r>
        <w:rPr>
          <w:rFonts w:eastAsia="Times New Roman" w:cs="Times New Roman"/>
          <w:szCs w:val="24"/>
        </w:rPr>
        <w:t xml:space="preserve">ίου Περιβάλλοντος, έχουν δοθεί σε επτά δασικούς συνεταιρισμούς για δεκατέσσερις κοινότητες. </w:t>
      </w:r>
    </w:p>
    <w:p w14:paraId="49A0E98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Βλέπουμε, λοιπόν, ότι δεκαεπτά τοπικές κοινότητες έχουν δυνατότητα κάλυψης αναγκών από δημοτικά τους δάση. Τρεις τοπικές κοινότητες έχουν από</w:t>
      </w:r>
      <w:r w:rsidRPr="0072012A">
        <w:rPr>
          <w:rFonts w:eastAsia="Times New Roman" w:cs="Times New Roman"/>
          <w:szCs w:val="24"/>
        </w:rPr>
        <w:t xml:space="preserve"> </w:t>
      </w:r>
      <w:r w:rsidRPr="00815B86">
        <w:rPr>
          <w:rFonts w:eastAsia="Times New Roman" w:cs="Times New Roman"/>
          <w:szCs w:val="24"/>
        </w:rPr>
        <w:t>διανοίξεις</w:t>
      </w:r>
      <w:r>
        <w:rPr>
          <w:rFonts w:eastAsia="Times New Roman" w:cs="Times New Roman"/>
          <w:szCs w:val="24"/>
        </w:rPr>
        <w:t xml:space="preserve"> δασικών δρ</w:t>
      </w:r>
      <w:r>
        <w:rPr>
          <w:rFonts w:eastAsia="Times New Roman" w:cs="Times New Roman"/>
          <w:szCs w:val="24"/>
        </w:rPr>
        <w:t xml:space="preserve">όμων και αντιπυρικών λωρίδων. Εξακόσιοι πενήντα δικαιούχοι έκαναν αίτημα στο </w:t>
      </w:r>
      <w:r>
        <w:rPr>
          <w:rFonts w:eastAsia="Times New Roman" w:cs="Times New Roman"/>
          <w:szCs w:val="24"/>
        </w:rPr>
        <w:t xml:space="preserve">δασαρχείο </w:t>
      </w:r>
      <w:r>
        <w:rPr>
          <w:rFonts w:eastAsia="Times New Roman" w:cs="Times New Roman"/>
          <w:szCs w:val="24"/>
        </w:rPr>
        <w:t xml:space="preserve">και μπορούν να υλοτομήσουν δασικά δέντρα σε ιδιόκτητους αγρούς και τετρακόσιοι ογδόντα πρώην επενδυτές του </w:t>
      </w:r>
      <w:r>
        <w:rPr>
          <w:rFonts w:eastAsia="Times New Roman" w:cs="Times New Roman"/>
          <w:szCs w:val="24"/>
        </w:rPr>
        <w:t>προγράμματος «</w:t>
      </w:r>
      <w:r>
        <w:rPr>
          <w:rFonts w:eastAsia="Times New Roman" w:cs="Times New Roman"/>
          <w:szCs w:val="24"/>
        </w:rPr>
        <w:t>Δασικών Γεωργικών Γαιών</w:t>
      </w:r>
      <w:r>
        <w:rPr>
          <w:rFonts w:eastAsia="Times New Roman" w:cs="Times New Roman"/>
          <w:szCs w:val="24"/>
        </w:rPr>
        <w:t>»</w:t>
      </w:r>
      <w:r>
        <w:rPr>
          <w:rFonts w:eastAsia="Times New Roman" w:cs="Times New Roman"/>
          <w:szCs w:val="24"/>
        </w:rPr>
        <w:t xml:space="preserve">, επίσης, μπορούν να </w:t>
      </w:r>
      <w:proofErr w:type="spellStart"/>
      <w:r>
        <w:rPr>
          <w:rFonts w:eastAsia="Times New Roman" w:cs="Times New Roman"/>
          <w:szCs w:val="24"/>
        </w:rPr>
        <w:t>ξυλ</w:t>
      </w:r>
      <w:r>
        <w:rPr>
          <w:rFonts w:eastAsia="Times New Roman" w:cs="Times New Roman"/>
          <w:szCs w:val="24"/>
        </w:rPr>
        <w:t>εύσουν</w:t>
      </w:r>
      <w:proofErr w:type="spellEnd"/>
      <w:r>
        <w:rPr>
          <w:rFonts w:eastAsia="Times New Roman" w:cs="Times New Roman"/>
          <w:szCs w:val="24"/>
        </w:rPr>
        <w:t xml:space="preserve">. </w:t>
      </w:r>
    </w:p>
    <w:p w14:paraId="49A0E98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Αν συνεχίσει να υπάρχει πρόβλημα –και οι δικές μου χθεσινές πληροφορίες είναι ότι αυτό αφορά μόνο την περιοχή της </w:t>
      </w:r>
      <w:proofErr w:type="spellStart"/>
      <w:r>
        <w:rPr>
          <w:rFonts w:eastAsia="Times New Roman" w:cs="Times New Roman"/>
          <w:szCs w:val="24"/>
        </w:rPr>
        <w:t>Υδρούσας</w:t>
      </w:r>
      <w:proofErr w:type="spellEnd"/>
      <w:r>
        <w:rPr>
          <w:rFonts w:eastAsia="Times New Roman" w:cs="Times New Roman"/>
          <w:szCs w:val="24"/>
        </w:rPr>
        <w:t xml:space="preserve"> και του Τροπαιούχου, διότι αυτό το ψάξαμε χθες- έχουμε τη δυνατότητα και έχουμε δώσει ήδη εντολή στην </w:t>
      </w:r>
      <w:r>
        <w:rPr>
          <w:rFonts w:eastAsia="Times New Roman" w:cs="Times New Roman"/>
          <w:szCs w:val="24"/>
        </w:rPr>
        <w:t xml:space="preserve">αποκεντρωμένη </w:t>
      </w:r>
      <w:r>
        <w:rPr>
          <w:rFonts w:eastAsia="Times New Roman" w:cs="Times New Roman"/>
          <w:szCs w:val="24"/>
        </w:rPr>
        <w:t>να υπάρχ</w:t>
      </w:r>
      <w:r>
        <w:rPr>
          <w:rFonts w:eastAsia="Times New Roman" w:cs="Times New Roman"/>
          <w:szCs w:val="24"/>
        </w:rPr>
        <w:t>ει ειδική δασική αστυνομική διάταξη για να καλύπτονται ατομικές ανάγκες σε αυτές τις δύο περιοχές, διότι δεν έχουμε σε κα</w:t>
      </w:r>
      <w:r>
        <w:rPr>
          <w:rFonts w:eastAsia="Times New Roman" w:cs="Times New Roman"/>
          <w:szCs w:val="24"/>
        </w:rPr>
        <w:t>μ</w:t>
      </w:r>
      <w:r>
        <w:rPr>
          <w:rFonts w:eastAsia="Times New Roman" w:cs="Times New Roman"/>
          <w:szCs w:val="24"/>
        </w:rPr>
        <w:t xml:space="preserve">μία άλλη περιοχή –με τα στοιχεία που εμείς έχουμε, τουλάχιστον- ενημέρωση. </w:t>
      </w:r>
    </w:p>
    <w:p w14:paraId="49A0E98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σας πω, επειδή κάνατε και ένα δεύτερο ερώτ</w:t>
      </w:r>
      <w:r>
        <w:rPr>
          <w:rFonts w:eastAsia="Times New Roman" w:cs="Times New Roman"/>
          <w:szCs w:val="24"/>
        </w:rPr>
        <w:t>ημα για τους δασωμένους αγρούς, ότι αν είναι ιδιόκτητος ο αγρός ήδη δίνεται άδεια από τις δασικές υπηρεσίες για την υλοτομία δασικών δένδρων και έτσι έχουμε λύσει ένα μεγάλο ζήτημα που μπορεί, αν θέλετε, να συνεισφέρει στο θέμα της θέρμανσης.</w:t>
      </w:r>
    </w:p>
    <w:p w14:paraId="49A0E98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Όμως, να </w:t>
      </w:r>
      <w:r>
        <w:rPr>
          <w:rFonts w:eastAsia="Times New Roman" w:cs="Times New Roman"/>
          <w:szCs w:val="24"/>
        </w:rPr>
        <w:t>ξεκαθαρίσω, επειδή ρωτάτε για τους δασωμένους αγρούς, ότι έχουμε ήδη προχωρήσει σε ρυθμίσεις, έτσι ώστε αν υπάρχουν τίτλοι στους δασωμένους αγρούς -και μάλιστα ξέρετε ότι με βάση τη νομοθεσία που προϋφίστατο οι τίτλοι αυτοί είναι προ του 1946- μπορεί να χρ</w:t>
      </w:r>
      <w:r>
        <w:rPr>
          <w:rFonts w:eastAsia="Times New Roman" w:cs="Times New Roman"/>
          <w:szCs w:val="24"/>
        </w:rPr>
        <w:t>ησιμοποιηθούν οι δασωμένοι αγροί και για γεωργική καλλιέργεια και για άλλες χρήσεις και αυτό είναι ξεκάθαρο στον Κώδικα. Επίσης, μπορεί με μεταγενέστερο τίτλο πάλι να χρησιμοποιηθεί και για γεωργική και για δενδρώδη καλλιέργεια.</w:t>
      </w:r>
    </w:p>
    <w:p w14:paraId="49A0E99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Πρέπει να σας πω ότι γενικώ</w:t>
      </w:r>
      <w:r>
        <w:rPr>
          <w:rFonts w:eastAsia="Times New Roman" w:cs="Times New Roman"/>
          <w:szCs w:val="24"/>
        </w:rPr>
        <w:t xml:space="preserve">ς αυτή την περίοδο, την τριετία-τετραετία γίνεται μια μεγάλη αλλαγή στη δασική νομοθεσία με προφανώς </w:t>
      </w:r>
      <w:proofErr w:type="spellStart"/>
      <w:r>
        <w:rPr>
          <w:rFonts w:eastAsia="Times New Roman" w:cs="Times New Roman"/>
          <w:szCs w:val="24"/>
        </w:rPr>
        <w:t>προεξάρχοντες</w:t>
      </w:r>
      <w:proofErr w:type="spellEnd"/>
      <w:r>
        <w:rPr>
          <w:rFonts w:eastAsia="Times New Roman" w:cs="Times New Roman"/>
          <w:szCs w:val="24"/>
        </w:rPr>
        <w:t xml:space="preserve"> τους δασικούς χάρτες. Εμείς, για τον λόγο αυτό, έχουμε δώσει αρκετές δυνατότητες εκμετάλλευσης και των δασωμένων αγρών. </w:t>
      </w:r>
    </w:p>
    <w:p w14:paraId="49A0E99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Το σημαντικό που αξί</w:t>
      </w:r>
      <w:r>
        <w:rPr>
          <w:rFonts w:eastAsia="Times New Roman" w:cs="Times New Roman"/>
          <w:szCs w:val="24"/>
        </w:rPr>
        <w:t xml:space="preserve">ζει να αναφέρω σήμερα είναι ότι σήμερα, επίσης, ξεκινάει η ηλεκτρονική διαδικασία για προσλήψεις στο Υπουργείο Εργασίας πτυχιούχων με αυξημένη αμοιβή για δώδεκα μήνες, μέσα στις οποίες υπάρχουν περίπου και </w:t>
      </w:r>
      <w:proofErr w:type="spellStart"/>
      <w:r>
        <w:rPr>
          <w:rFonts w:eastAsia="Times New Roman" w:cs="Times New Roman"/>
          <w:szCs w:val="24"/>
        </w:rPr>
        <w:t>εκατόν</w:t>
      </w:r>
      <w:proofErr w:type="spellEnd"/>
      <w:r>
        <w:rPr>
          <w:rFonts w:eastAsia="Times New Roman" w:cs="Times New Roman"/>
          <w:szCs w:val="24"/>
        </w:rPr>
        <w:t xml:space="preserve"> εβδομήντα δασολόγοι και δασοπόνοι. Είναι έν</w:t>
      </w:r>
      <w:r>
        <w:rPr>
          <w:rFonts w:eastAsia="Times New Roman" w:cs="Times New Roman"/>
          <w:szCs w:val="24"/>
        </w:rPr>
        <w:t xml:space="preserve">α επιπλέον μέτρο που θα ενισχύσει τις δασικές υπηρεσίες για να παρέχουμε καλύτερες υπηρεσίες, ιδιαίτερα στον κάτοικο της περιφέρειας, τους Έλληνες αγρότες και τους κατοίκους των </w:t>
      </w:r>
      <w:proofErr w:type="spellStart"/>
      <w:r w:rsidRPr="00815B86">
        <w:rPr>
          <w:rFonts w:eastAsia="Times New Roman" w:cs="Times New Roman"/>
          <w:szCs w:val="24"/>
        </w:rPr>
        <w:t>παραδασώδειων</w:t>
      </w:r>
      <w:proofErr w:type="spellEnd"/>
      <w:r w:rsidRPr="00815B86">
        <w:rPr>
          <w:rFonts w:eastAsia="Times New Roman" w:cs="Times New Roman"/>
          <w:szCs w:val="24"/>
        </w:rPr>
        <w:t xml:space="preserve"> και των περιοχών</w:t>
      </w:r>
      <w:r>
        <w:rPr>
          <w:rFonts w:eastAsia="Times New Roman" w:cs="Times New Roman"/>
          <w:szCs w:val="24"/>
        </w:rPr>
        <w:t xml:space="preserve"> που είναι κοντά στα σύνορα.</w:t>
      </w:r>
    </w:p>
    <w:p w14:paraId="49A0E99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9A0E993"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 πολύ και τους δύο σας για την ακρίβεια στον χρόνο.</w:t>
      </w:r>
    </w:p>
    <w:p w14:paraId="49A0E99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 προς τους αρμόδιους Υπουργούς.</w:t>
      </w:r>
    </w:p>
    <w:p w14:paraId="49A0E99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Στο σημείο αυτό θα ανέβει στην Έδρα ο Πρόεδρος της Βο</w:t>
      </w:r>
      <w:r>
        <w:rPr>
          <w:rFonts w:eastAsia="Times New Roman" w:cs="Times New Roman"/>
          <w:szCs w:val="24"/>
        </w:rPr>
        <w:t xml:space="preserve">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διότι θα γίνει μια αναφορά στην Ημέρα Εορτασμού της Εθνικής Αντίστασης και στη Διεθνή Ημέρα για την Εξάλειψη της Βίας Κατά των Γυναικών. </w:t>
      </w:r>
    </w:p>
    <w:p w14:paraId="49A0E99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Αμέσως μετά θα συνεχίσουμε με την ώρα του Πρωθυπουργού.</w:t>
      </w:r>
    </w:p>
    <w:p w14:paraId="49A0E99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w:t>
      </w:r>
      <w:r>
        <w:rPr>
          <w:rFonts w:eastAsia="Times New Roman" w:cs="Times New Roman"/>
          <w:szCs w:val="24"/>
        </w:rPr>
        <w:t xml:space="preserve">καταλαμβάνει ο Πρόεδρος της Βουλής κ. </w:t>
      </w:r>
      <w:r w:rsidRPr="00385246">
        <w:rPr>
          <w:rFonts w:eastAsia="Times New Roman" w:cs="Times New Roman"/>
          <w:b/>
          <w:szCs w:val="24"/>
        </w:rPr>
        <w:t>ΝΙΚΟΛΑΟΣ ΒΟΥΤΣΗΣ</w:t>
      </w:r>
      <w:r>
        <w:rPr>
          <w:rFonts w:eastAsia="Times New Roman" w:cs="Times New Roman"/>
          <w:szCs w:val="24"/>
        </w:rPr>
        <w:t>)</w:t>
      </w:r>
    </w:p>
    <w:p w14:paraId="49A0E998"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μετά από απόφαση της Διάσκεψης των Προέδρων, θα γίνουν σήμερα δύο αναφορές από τον </w:t>
      </w:r>
      <w:proofErr w:type="spellStart"/>
      <w:r>
        <w:rPr>
          <w:rFonts w:eastAsia="Times New Roman" w:cs="Times New Roman"/>
          <w:szCs w:val="24"/>
        </w:rPr>
        <w:t>Προεδρεύοντα</w:t>
      </w:r>
      <w:proofErr w:type="spellEnd"/>
      <w:r>
        <w:rPr>
          <w:rFonts w:eastAsia="Times New Roman" w:cs="Times New Roman"/>
          <w:szCs w:val="24"/>
        </w:rPr>
        <w:t xml:space="preserve"> σε δύο –που μπορεί να είναι ξεχωριστές θεματι</w:t>
      </w:r>
      <w:r>
        <w:rPr>
          <w:rFonts w:eastAsia="Times New Roman" w:cs="Times New Roman"/>
          <w:szCs w:val="24"/>
        </w:rPr>
        <w:t>κά, αλλά είναι εμβληματικές- μέρες που τιμώνται την 25</w:t>
      </w:r>
      <w:r w:rsidRPr="00CB02CE">
        <w:rPr>
          <w:rFonts w:eastAsia="Times New Roman" w:cs="Times New Roman"/>
          <w:szCs w:val="24"/>
          <w:vertAlign w:val="superscript"/>
        </w:rPr>
        <w:t>η</w:t>
      </w:r>
      <w:r>
        <w:rPr>
          <w:rFonts w:eastAsia="Times New Roman" w:cs="Times New Roman"/>
          <w:szCs w:val="24"/>
        </w:rPr>
        <w:t xml:space="preserve"> Νοεμβρίου, για τον αγώνα για την καταπολέμηση της βίας εναντίον των γυναικών αλλά και για την τιμή στην Εθνική Αντίσταση.</w:t>
      </w:r>
    </w:p>
    <w:p w14:paraId="49A0E99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Ξεκινώ από την πρώτη αναφορά. </w:t>
      </w:r>
    </w:p>
    <w:p w14:paraId="49A0E99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εύστοχο και επίκα</w:t>
      </w:r>
      <w:r>
        <w:rPr>
          <w:rFonts w:eastAsia="Times New Roman" w:cs="Times New Roman"/>
          <w:szCs w:val="24"/>
        </w:rPr>
        <w:t>ιρο όσο ποτέ είναι το κεντρικό σύνθημα των γυναικείων οργανώσεων και των αρμόδιων κυβερνητικών και κρατικών θεσμών για να σπάσει το φράγμα της σιωπής σε σχέση με το μαζικό φαινόμενο της βίας κατά των γυναικών και ευρύτερα της ενδοοικογενειακής βίας διεθνώς</w:t>
      </w:r>
      <w:r>
        <w:rPr>
          <w:rFonts w:eastAsia="Times New Roman" w:cs="Times New Roman"/>
          <w:szCs w:val="24"/>
        </w:rPr>
        <w:t xml:space="preserve"> και στη χώρα μας. </w:t>
      </w:r>
    </w:p>
    <w:p w14:paraId="49A0E99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Η αντιμετώπιση των βίαιων ενεργειών ήταν και είναι προφανώς μέρος της αυστηρής εφαρμογής του Ποινικού Κώδικα. Είναι σημαντικό το ότι αυτό το οπλοστάσιο θωρακίζεται πλέον με τη νομοθεσία που η σημερινή Ελληνική Βουλή στην Γ΄ Σύνοδό της, </w:t>
      </w:r>
      <w:r>
        <w:rPr>
          <w:rFonts w:eastAsia="Times New Roman" w:cs="Times New Roman"/>
          <w:szCs w:val="24"/>
        </w:rPr>
        <w:t>με ευρεία πλειοψηφία, θεσμοθέτησε για την έγκριση της Σύμβασης της Κωνσταντινούπολης.</w:t>
      </w:r>
    </w:p>
    <w:p w14:paraId="49A0E99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Όμως, υπάρχει ένα επιπλέον πολύ σοβαρό ζήτημα για να φτάσει η οποιαδήποτε υπόθεση αυτού του χαρακτήρα στον ποινικό κολασμό της. Αυτό το ζήτημα αφορά στη διαχρονική, εκτετ</w:t>
      </w:r>
      <w:r>
        <w:rPr>
          <w:rFonts w:eastAsia="Times New Roman" w:cs="Times New Roman"/>
          <w:szCs w:val="24"/>
        </w:rPr>
        <w:t>αμένη σιωπή που επικαλύπτει, που επιχειρεί να αναιρέσει και που τις περισσότερες φορές σκεπάζει αυτές τις πράξεις ενδοοικογενειακής βίας πολύ προτού έρθουν στη δημοσιότητα, κοινωνική σιωπή που υποχρεώνει χιλιάδες γυναίκες διεθνώς, στην Ευρώπη, αλλά και στη</w:t>
      </w:r>
      <w:r>
        <w:rPr>
          <w:rFonts w:eastAsia="Times New Roman" w:cs="Times New Roman"/>
          <w:szCs w:val="24"/>
        </w:rPr>
        <w:t xml:space="preserve"> χώρα μας στην προσωπική σιωπή, τον καταναγκασμό και την αίσθηση αναξιοπρέπειας.</w:t>
      </w:r>
    </w:p>
    <w:p w14:paraId="49A0E99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Τα στοιχεία όλων των έγκυρων ερευνών είναι γνωστό ότι δείχνουν πολύ μεγάλα ποσοστά και συνεχώς αυξανόμενα τα μεγέθη που αφορούν στη βιωματική δραματική εμπειρία της κακοποίηση</w:t>
      </w:r>
      <w:r>
        <w:rPr>
          <w:rFonts w:eastAsia="Times New Roman" w:cs="Times New Roman"/>
          <w:szCs w:val="24"/>
        </w:rPr>
        <w:t xml:space="preserve">ς των γυναικών όλων των ηλικιών. Επίσης, δείχνουν ότι η </w:t>
      </w:r>
      <w:r>
        <w:rPr>
          <w:rFonts w:eastAsia="Times New Roman" w:cs="Times New Roman"/>
          <w:szCs w:val="24"/>
        </w:rPr>
        <w:lastRenderedPageBreak/>
        <w:t xml:space="preserve">βία αυτή, πέραν της σωματικής, έχει και επιπλέον διαστάσεις, την ψυχολογική, τη λεκτική, την άγρια παρενόχληση σε τόπους δουλειάς. </w:t>
      </w:r>
    </w:p>
    <w:p w14:paraId="49A0E99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Είναι σημαντικό ότι αναπτύχθηκαν διεθνώς τα τελευταία χρόνια κινήματα που κερδίζουν σε δημοσιότητα, σε εντυπώσεις, αλλά και σε αποτελέσματα, μέσα και από τα σύγχρονα μέσα επικοινωνίας για την καταγγελία όλων αυτών των μορφών βίας. </w:t>
      </w:r>
    </w:p>
    <w:p w14:paraId="49A0E99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Πώς θα σπάσει, όμως, και</w:t>
      </w:r>
      <w:r>
        <w:rPr>
          <w:rFonts w:eastAsia="Times New Roman" w:cs="Times New Roman"/>
          <w:szCs w:val="24"/>
        </w:rPr>
        <w:t xml:space="preserve"> πώς θα φύγει αυτό το πέπλο σιωπής που αφορά και σε μεγάλα μέρη της κοινωνίας μας, αλλά και σε κρατικούς κυβερνητικούς θεσμούς, ακόμα και σε οριακές συμπεριφορές της αστυνομίας ή της δικαιοσύνης, όταν υπάρχει και γίνει το πρώτο βήμα της καταγγελίας; </w:t>
      </w:r>
    </w:p>
    <w:p w14:paraId="49A0E9A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σαφές ότι χρειάζεται μια συνολική κινητοποίηση και προσπάθεια για να υπερνικηθεί αυτή καθ’ αυτή η κουλτούρα της σιωπής, η συνωμοσία τελικά της σιωπής που παράγει μια ιδιότυπη βία σιωπής. Είναι επιτακτική ανάγκη και χρέος μας να ενθαρρύνουμε, να βοηθήσουμε</w:t>
      </w:r>
      <w:r>
        <w:rPr>
          <w:rFonts w:eastAsia="Times New Roman" w:cs="Times New Roman"/>
          <w:szCs w:val="24"/>
        </w:rPr>
        <w:t xml:space="preserve">, να εγκαλέσουμε όταν και όπου χρειαστεί, να νομιμοποιήσουμε επί της ουσίας, πέραν της τυπικής </w:t>
      </w:r>
      <w:r>
        <w:rPr>
          <w:rFonts w:eastAsia="Times New Roman" w:cs="Times New Roman"/>
          <w:szCs w:val="24"/>
        </w:rPr>
        <w:lastRenderedPageBreak/>
        <w:t>θεσμικής νομιμότητας αυτόν τον αγώνα που αποσκοπεί στην αναγκαία κοινωνική απαξίωση και αναίρεση αυτής της κουλτούρας σιωπής μέσα στην ίδια την κοινωνία. Φαινόμε</w:t>
      </w:r>
      <w:r>
        <w:rPr>
          <w:rFonts w:eastAsia="Times New Roman" w:cs="Times New Roman"/>
          <w:szCs w:val="24"/>
        </w:rPr>
        <w:t xml:space="preserve">να που βεβαίως ενώ έχουν σαφώς οριζόντια διάσταση, αποκτούν και ιδιαίτερα </w:t>
      </w:r>
      <w:proofErr w:type="spellStart"/>
      <w:r>
        <w:rPr>
          <w:rFonts w:eastAsia="Times New Roman" w:cs="Times New Roman"/>
          <w:szCs w:val="24"/>
        </w:rPr>
        <w:t>κοινωνικοταξικά</w:t>
      </w:r>
      <w:proofErr w:type="spellEnd"/>
      <w:r>
        <w:rPr>
          <w:rFonts w:eastAsia="Times New Roman" w:cs="Times New Roman"/>
          <w:szCs w:val="24"/>
        </w:rPr>
        <w:t xml:space="preserve"> χαρακτηριστικά.</w:t>
      </w:r>
    </w:p>
    <w:p w14:paraId="49A0E9A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Πρέπει να ενισχυθούν και να υποστηριχθούν με ανθρώπινο δυναμικό, με πόρους και με ουσιαστική στήριξη από τις τοπικές και περιφερειακές αρχές όλες οι δ</w:t>
      </w:r>
      <w:r>
        <w:rPr>
          <w:rFonts w:eastAsia="Times New Roman" w:cs="Times New Roman"/>
          <w:szCs w:val="24"/>
        </w:rPr>
        <w:t>ομές που έχουν αναπτυχθεί για τη φιλοξενία των κακοποιημένων γυναικών και οι δομές επικοινωνίας και επιτήρησης που διευκολύνουν στη δημοσιοποίηση των χιλιάδων περιπτώσεων βίας. Πρόκειται για περιπτώσεις που φτάνουν και σε ακραίες εγκληματικές ενέργειες, δη</w:t>
      </w:r>
      <w:r>
        <w:rPr>
          <w:rFonts w:eastAsia="Times New Roman" w:cs="Times New Roman"/>
          <w:szCs w:val="24"/>
        </w:rPr>
        <w:t>λαδή σε δολοφονικές πράξεις, που όταν συμβαίνουν αφήνουν έκπληκτη, αιφνιδιασμένη και ακόμα πιο φοβισμένη, δυστυχώς, την κάθε τοπική κοινωνία, αλλά και το πανελλήνιο.</w:t>
      </w:r>
    </w:p>
    <w:p w14:paraId="49A0E9A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Η καταπολέμηση της βίας κατά των γυναικών δεν μπορεί παρά να εμπεριέχει οργανικά και ως βα</w:t>
      </w:r>
      <w:r>
        <w:rPr>
          <w:rFonts w:eastAsia="Times New Roman" w:cs="Times New Roman"/>
          <w:szCs w:val="24"/>
        </w:rPr>
        <w:t xml:space="preserve">σική προϋπόθεση την καταπολέμηση και την εξαφάνιση της ντροπιαστικής σιωπής, σιωπής που είναι ντροπιαστική για την ίδια την κοινωνία μας και όχι </w:t>
      </w:r>
      <w:r>
        <w:rPr>
          <w:rFonts w:eastAsia="Times New Roman" w:cs="Times New Roman"/>
          <w:szCs w:val="24"/>
        </w:rPr>
        <w:lastRenderedPageBreak/>
        <w:t>για τα θύματα της βίας, όπως πρεσβεύουν ακραίες συντηρητικές ιδεολογικές και πολιτιστικές απόψεις, ανομολόγητες</w:t>
      </w:r>
      <w:r>
        <w:rPr>
          <w:rFonts w:eastAsia="Times New Roman" w:cs="Times New Roman"/>
          <w:szCs w:val="24"/>
        </w:rPr>
        <w:t xml:space="preserve"> βέβαια ακόμα στον σύγχρονο κόσμος μας.</w:t>
      </w:r>
    </w:p>
    <w:p w14:paraId="49A0E9A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Η Βουλή, οι Βουλευτές, τα δημοκρατικά πολιτικά κόμματα πρέπει να δίνουμε το παρόν τριακόσιες εξήντα πέντε μέρες τον χρόνο σε αυτόν τον αγώνα, με στόχο την εξάλειψη του φαινομένου που θα αποτελεί και ένα ελάχιστο στοι</w:t>
      </w:r>
      <w:r>
        <w:rPr>
          <w:rFonts w:eastAsia="Times New Roman" w:cs="Times New Roman"/>
          <w:szCs w:val="24"/>
        </w:rPr>
        <w:t>χείο πραγματικής προόδου της κοινωνίας μας.</w:t>
      </w:r>
    </w:p>
    <w:p w14:paraId="49A0E9A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Ευχαριστώ.</w:t>
      </w:r>
    </w:p>
    <w:p w14:paraId="49A0E9A5"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9A0E9A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25</w:t>
      </w:r>
      <w:r w:rsidRPr="00515425">
        <w:rPr>
          <w:rFonts w:eastAsia="Times New Roman" w:cs="Times New Roman"/>
          <w:szCs w:val="24"/>
          <w:vertAlign w:val="superscript"/>
        </w:rPr>
        <w:t>η</w:t>
      </w:r>
      <w:r>
        <w:rPr>
          <w:rFonts w:eastAsia="Times New Roman" w:cs="Times New Roman"/>
          <w:szCs w:val="24"/>
        </w:rPr>
        <w:t xml:space="preserve"> Νοεμβρίου τιμάται ετησίως και για την Εθνική Αντίσταση που υπήρξε για τη χώρα μας ένα οριακό ιστορικό πολύ μεγάλο γεγονός, ένα σημείο αναφοράς</w:t>
      </w:r>
      <w:r w:rsidRPr="00864E05">
        <w:rPr>
          <w:rFonts w:eastAsia="Times New Roman" w:cs="Times New Roman"/>
          <w:szCs w:val="24"/>
        </w:rPr>
        <w:t>,</w:t>
      </w:r>
      <w:r>
        <w:rPr>
          <w:rFonts w:eastAsia="Times New Roman" w:cs="Times New Roman"/>
          <w:szCs w:val="24"/>
        </w:rPr>
        <w:t xml:space="preserve"> μνήμ</w:t>
      </w:r>
      <w:r>
        <w:rPr>
          <w:rFonts w:eastAsia="Times New Roman" w:cs="Times New Roman"/>
          <w:szCs w:val="24"/>
        </w:rPr>
        <w:t xml:space="preserve">ης, αλλά και διαπαιδαγώγησης για όλες τις γενιές από τότε μέχρι σήμερα και ελπίζουμε και για τις νέες γενιές. </w:t>
      </w:r>
    </w:p>
    <w:p w14:paraId="49A0E9A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Πρέπει να γνωρίζουμε και να γνωρίζουν όλοι ότι η χώρα μας</w:t>
      </w:r>
      <w:r w:rsidRPr="00864E05">
        <w:rPr>
          <w:rFonts w:eastAsia="Times New Roman" w:cs="Times New Roman"/>
          <w:szCs w:val="24"/>
        </w:rPr>
        <w:t>,</w:t>
      </w:r>
      <w:r>
        <w:rPr>
          <w:rFonts w:eastAsia="Times New Roman" w:cs="Times New Roman"/>
          <w:szCs w:val="24"/>
        </w:rPr>
        <w:t xml:space="preserve"> κατά τη διάρκεια της Κατοχής και του </w:t>
      </w:r>
      <w:proofErr w:type="spellStart"/>
      <w:r>
        <w:rPr>
          <w:rFonts w:eastAsia="Times New Roman" w:cs="Times New Roman"/>
          <w:szCs w:val="24"/>
        </w:rPr>
        <w:t>αντικατοχικού</w:t>
      </w:r>
      <w:proofErr w:type="spellEnd"/>
      <w:r>
        <w:rPr>
          <w:rFonts w:eastAsia="Times New Roman" w:cs="Times New Roman"/>
          <w:szCs w:val="24"/>
        </w:rPr>
        <w:t xml:space="preserve"> αγώνα </w:t>
      </w:r>
      <w:r>
        <w:rPr>
          <w:rFonts w:eastAsia="Times New Roman" w:cs="Times New Roman"/>
          <w:szCs w:val="24"/>
        </w:rPr>
        <w:lastRenderedPageBreak/>
        <w:t>και των εκτεταμένων ενεργειών</w:t>
      </w:r>
      <w:r>
        <w:rPr>
          <w:rFonts w:eastAsia="Times New Roman" w:cs="Times New Roman"/>
          <w:szCs w:val="24"/>
        </w:rPr>
        <w:t xml:space="preserve"> των οργανώσεων που ήταν ο κορμός της Εθνικής Αντίστασης</w:t>
      </w:r>
      <w:r w:rsidRPr="00864E05">
        <w:rPr>
          <w:rFonts w:eastAsia="Times New Roman" w:cs="Times New Roman"/>
          <w:szCs w:val="24"/>
        </w:rPr>
        <w:t>,</w:t>
      </w:r>
      <w:r>
        <w:rPr>
          <w:rFonts w:eastAsia="Times New Roman" w:cs="Times New Roman"/>
          <w:szCs w:val="24"/>
        </w:rPr>
        <w:t xml:space="preserve"> υπήρξε η χώρα με τις μεγαλύτερες απώλειες ποσοστιαία στην Ευρώπη από κάθε άποψη και με τις μεγαλύτερες ταυτόχρονα αντιστασιακές πράξεις, όχι μόνο τις εμβληματικές</w:t>
      </w:r>
      <w:r w:rsidRPr="00864E05">
        <w:rPr>
          <w:rFonts w:eastAsia="Times New Roman" w:cs="Times New Roman"/>
          <w:szCs w:val="24"/>
        </w:rPr>
        <w:t>,</w:t>
      </w:r>
      <w:r>
        <w:rPr>
          <w:rFonts w:eastAsia="Times New Roman" w:cs="Times New Roman"/>
          <w:szCs w:val="24"/>
        </w:rPr>
        <w:t xml:space="preserve"> αλλά και από πλευράς μαζικότητας. </w:t>
      </w:r>
    </w:p>
    <w:p w14:paraId="49A0E9A8" w14:textId="77777777" w:rsidR="001E5C65" w:rsidRDefault="00F23789">
      <w:pPr>
        <w:spacing w:line="600" w:lineRule="auto"/>
        <w:ind w:firstLine="720"/>
        <w:jc w:val="both"/>
        <w:rPr>
          <w:rFonts w:eastAsia="Times New Roman"/>
          <w:szCs w:val="24"/>
        </w:rPr>
      </w:pPr>
      <w:r>
        <w:rPr>
          <w:rFonts w:eastAsia="Times New Roman"/>
          <w:szCs w:val="24"/>
        </w:rPr>
        <w:t xml:space="preserve">Μόνο στη χώρα μας </w:t>
      </w:r>
      <w:r w:rsidRPr="00C2346D">
        <w:rPr>
          <w:rFonts w:eastAsia="Times New Roman"/>
        </w:rPr>
        <w:t>πρέπει</w:t>
      </w:r>
      <w:r>
        <w:rPr>
          <w:rFonts w:eastAsia="Times New Roman"/>
          <w:szCs w:val="24"/>
        </w:rPr>
        <w:t xml:space="preserve"> </w:t>
      </w:r>
      <w:r w:rsidRPr="00C2346D">
        <w:rPr>
          <w:rFonts w:eastAsia="Times New Roman"/>
          <w:bCs/>
          <w:shd w:val="clear" w:color="auto" w:fill="FFFFFF"/>
        </w:rPr>
        <w:t>να</w:t>
      </w:r>
      <w:r>
        <w:rPr>
          <w:rFonts w:eastAsia="Times New Roman"/>
          <w:szCs w:val="24"/>
        </w:rPr>
        <w:t xml:space="preserve"> γνωρίζουμε πως έγιναν οι δύο τεράστιες διαδηλώσεις. Με τη μία αποτράπηκε η επιστράτευση για το Ανατολικό Μέτωπο. Μιλάμε για εκατοντάδες χιλιάδες ανθρώπους στο Κέντρο της Αθήνας. </w:t>
      </w:r>
      <w:r w:rsidRPr="00C2346D">
        <w:rPr>
          <w:rFonts w:eastAsia="Times New Roman"/>
          <w:bCs/>
        </w:rPr>
        <w:t>Και</w:t>
      </w:r>
      <w:r>
        <w:rPr>
          <w:rFonts w:eastAsia="Times New Roman"/>
          <w:szCs w:val="24"/>
        </w:rPr>
        <w:t xml:space="preserve"> με την άλλη καταγγέλθηκαν </w:t>
      </w:r>
      <w:r w:rsidRPr="00C2346D">
        <w:rPr>
          <w:rFonts w:eastAsia="Times New Roman"/>
          <w:bCs/>
        </w:rPr>
        <w:t>και</w:t>
      </w:r>
      <w:r>
        <w:rPr>
          <w:rFonts w:eastAsia="Times New Roman"/>
          <w:szCs w:val="24"/>
        </w:rPr>
        <w:t xml:space="preserve"> αποτράπηκαν τα σχέδια για τη βουλγαρική κατοχή, </w:t>
      </w:r>
      <w:r w:rsidRPr="00C2346D">
        <w:rPr>
          <w:rFonts w:eastAsia="Times New Roman"/>
          <w:bCs/>
          <w:shd w:val="clear" w:color="auto" w:fill="FFFFFF"/>
        </w:rPr>
        <w:t>η οποία</w:t>
      </w:r>
      <w:r>
        <w:rPr>
          <w:rFonts w:eastAsia="Times New Roman"/>
          <w:szCs w:val="24"/>
        </w:rPr>
        <w:t xml:space="preserve"> ήταν σε συνεννόηση με τον Άξονα. </w:t>
      </w:r>
      <w:r w:rsidRPr="00C2346D">
        <w:rPr>
          <w:rFonts w:eastAsia="Times New Roman"/>
          <w:bCs/>
        </w:rPr>
        <w:t>Είναι</w:t>
      </w:r>
      <w:r>
        <w:rPr>
          <w:rFonts w:eastAsia="Times New Roman"/>
          <w:szCs w:val="24"/>
        </w:rPr>
        <w:t xml:space="preserve"> δύο τεράστιες μαζικές ενέργειες, πέραν των χιλιάδων αντιστασιακών ενεργειών </w:t>
      </w:r>
      <w:r w:rsidRPr="00C2346D">
        <w:rPr>
          <w:rFonts w:eastAsia="Times New Roman"/>
          <w:bCs/>
          <w:shd w:val="clear" w:color="auto" w:fill="FFFFFF"/>
        </w:rPr>
        <w:t>που</w:t>
      </w:r>
      <w:r>
        <w:rPr>
          <w:rFonts w:eastAsia="Times New Roman"/>
          <w:szCs w:val="24"/>
        </w:rPr>
        <w:t xml:space="preserve"> υπήρξαν κατά τη διάρκεια της τετραετίας. </w:t>
      </w:r>
    </w:p>
    <w:p w14:paraId="49A0E9A9" w14:textId="77777777" w:rsidR="001E5C65" w:rsidRDefault="00F23789">
      <w:pPr>
        <w:spacing w:line="600" w:lineRule="auto"/>
        <w:ind w:firstLine="720"/>
        <w:jc w:val="both"/>
        <w:rPr>
          <w:rFonts w:eastAsia="Times New Roman"/>
          <w:bCs/>
          <w:shd w:val="clear" w:color="auto" w:fill="FFFFFF"/>
        </w:rPr>
      </w:pPr>
      <w:r>
        <w:rPr>
          <w:rFonts w:eastAsia="Times New Roman"/>
          <w:szCs w:val="24"/>
        </w:rPr>
        <w:t xml:space="preserve">Η απόδοση τιμής στην Εθνική Αντίσταση </w:t>
      </w:r>
      <w:r w:rsidRPr="00C2346D">
        <w:rPr>
          <w:rFonts w:eastAsia="Times New Roman"/>
          <w:bCs/>
          <w:shd w:val="clear" w:color="auto" w:fill="FFFFFF"/>
        </w:rPr>
        <w:t>δεν</w:t>
      </w:r>
      <w:r>
        <w:rPr>
          <w:rFonts w:eastAsia="Times New Roman"/>
          <w:szCs w:val="24"/>
        </w:rPr>
        <w:t xml:space="preserve"> </w:t>
      </w:r>
      <w:r w:rsidRPr="00C2346D">
        <w:rPr>
          <w:rFonts w:eastAsia="Times New Roman"/>
          <w:bCs/>
          <w:shd w:val="clear" w:color="auto" w:fill="FFFFFF"/>
        </w:rPr>
        <w:t>μπορεί</w:t>
      </w:r>
      <w:r>
        <w:rPr>
          <w:rFonts w:eastAsia="Times New Roman"/>
          <w:bCs/>
          <w:shd w:val="clear" w:color="auto" w:fill="FFFFFF"/>
        </w:rPr>
        <w:t>,</w:t>
      </w:r>
      <w:r>
        <w:rPr>
          <w:rFonts w:eastAsia="Times New Roman"/>
          <w:szCs w:val="24"/>
        </w:rPr>
        <w:t xml:space="preserve"> σε ό,τι αφορά τη </w:t>
      </w:r>
      <w:r w:rsidRPr="00C2346D">
        <w:rPr>
          <w:rFonts w:eastAsia="Times New Roman"/>
          <w:bCs/>
        </w:rPr>
        <w:t>Βουλή</w:t>
      </w:r>
      <w:r>
        <w:rPr>
          <w:rFonts w:eastAsia="Times New Roman"/>
          <w:bCs/>
        </w:rPr>
        <w:t>,</w:t>
      </w:r>
      <w:r>
        <w:rPr>
          <w:rFonts w:eastAsia="Times New Roman"/>
          <w:szCs w:val="24"/>
        </w:rPr>
        <w:t xml:space="preserve"> παρά </w:t>
      </w:r>
      <w:r w:rsidRPr="00C2346D">
        <w:rPr>
          <w:rFonts w:eastAsia="Times New Roman"/>
          <w:bCs/>
          <w:shd w:val="clear" w:color="auto" w:fill="FFFFFF"/>
        </w:rPr>
        <w:t>να</w:t>
      </w:r>
      <w:r>
        <w:rPr>
          <w:rFonts w:eastAsia="Times New Roman"/>
          <w:szCs w:val="24"/>
        </w:rPr>
        <w:t xml:space="preserve"> </w:t>
      </w:r>
      <w:r w:rsidRPr="00C2346D">
        <w:rPr>
          <w:rFonts w:eastAsia="Times New Roman"/>
          <w:bCs/>
        </w:rPr>
        <w:t>είναι</w:t>
      </w:r>
      <w:r>
        <w:rPr>
          <w:rFonts w:eastAsia="Times New Roman"/>
          <w:szCs w:val="24"/>
        </w:rPr>
        <w:t xml:space="preserve"> </w:t>
      </w:r>
      <w:r w:rsidRPr="00C2346D">
        <w:rPr>
          <w:rFonts w:eastAsia="Times New Roman"/>
          <w:bCs/>
        </w:rPr>
        <w:t>και</w:t>
      </w:r>
      <w:r>
        <w:rPr>
          <w:rFonts w:eastAsia="Times New Roman"/>
          <w:szCs w:val="24"/>
        </w:rPr>
        <w:t xml:space="preserve"> </w:t>
      </w:r>
      <w:r w:rsidRPr="00C2346D">
        <w:rPr>
          <w:rFonts w:eastAsia="Times New Roman"/>
          <w:bCs/>
          <w:shd w:val="clear" w:color="auto" w:fill="FFFFFF"/>
        </w:rPr>
        <w:t>μια</w:t>
      </w:r>
      <w:r>
        <w:rPr>
          <w:rFonts w:eastAsia="Times New Roman"/>
          <w:szCs w:val="24"/>
        </w:rPr>
        <w:t xml:space="preserve"> προσπάθεια για τη </w:t>
      </w:r>
      <w:r w:rsidRPr="00C2346D">
        <w:rPr>
          <w:rFonts w:eastAsia="Times New Roman"/>
          <w:bCs/>
          <w:shd w:val="clear" w:color="auto" w:fill="FFFFFF"/>
        </w:rPr>
        <w:t>δι</w:t>
      </w:r>
      <w:r>
        <w:rPr>
          <w:rFonts w:eastAsia="Times New Roman"/>
          <w:bCs/>
          <w:shd w:val="clear" w:color="auto" w:fill="FFFFFF"/>
        </w:rPr>
        <w:t xml:space="preserve">αμόρφωση </w:t>
      </w:r>
      <w:r w:rsidRPr="00C2346D">
        <w:rPr>
          <w:rFonts w:eastAsia="Times New Roman"/>
          <w:bCs/>
          <w:shd w:val="clear" w:color="auto" w:fill="FFFFFF"/>
        </w:rPr>
        <w:t>μια</w:t>
      </w:r>
      <w:r>
        <w:rPr>
          <w:rFonts w:eastAsia="Times New Roman"/>
          <w:bCs/>
          <w:shd w:val="clear" w:color="auto" w:fill="FFFFFF"/>
        </w:rPr>
        <w:t xml:space="preserve">ς συλλογικής μνήμης </w:t>
      </w:r>
      <w:r w:rsidRPr="00C2346D">
        <w:rPr>
          <w:rFonts w:eastAsia="Times New Roman"/>
          <w:bCs/>
          <w:shd w:val="clear" w:color="auto" w:fill="FFFFFF"/>
        </w:rPr>
        <w:t>και</w:t>
      </w:r>
      <w:r>
        <w:rPr>
          <w:rFonts w:eastAsia="Times New Roman"/>
          <w:bCs/>
          <w:shd w:val="clear" w:color="auto" w:fill="FFFFFF"/>
        </w:rPr>
        <w:t xml:space="preserve"> </w:t>
      </w:r>
      <w:r w:rsidRPr="00C2346D">
        <w:rPr>
          <w:rFonts w:eastAsia="Times New Roman"/>
          <w:bCs/>
          <w:shd w:val="clear" w:color="auto" w:fill="FFFFFF"/>
        </w:rPr>
        <w:t>μια</w:t>
      </w:r>
      <w:r>
        <w:rPr>
          <w:rFonts w:eastAsia="Times New Roman"/>
          <w:bCs/>
          <w:shd w:val="clear" w:color="auto" w:fill="FFFFFF"/>
        </w:rPr>
        <w:t xml:space="preserve">ς συλλογικής κουλτούρας μνήμης γι’ αυτά τα ζητήματα. </w:t>
      </w:r>
    </w:p>
    <w:p w14:paraId="49A0E9AA" w14:textId="77777777" w:rsidR="001E5C65" w:rsidRDefault="00F2378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Θέλω </w:t>
      </w:r>
      <w:r w:rsidRPr="00C2346D">
        <w:rPr>
          <w:rFonts w:eastAsia="Times New Roman"/>
          <w:bCs/>
          <w:shd w:val="clear" w:color="auto" w:fill="FFFFFF"/>
        </w:rPr>
        <w:t>να</w:t>
      </w:r>
      <w:r>
        <w:rPr>
          <w:rFonts w:eastAsia="Times New Roman"/>
          <w:bCs/>
          <w:shd w:val="clear" w:color="auto" w:fill="FFFFFF"/>
        </w:rPr>
        <w:t xml:space="preserve"> πω </w:t>
      </w:r>
      <w:r w:rsidRPr="00C2346D">
        <w:rPr>
          <w:rFonts w:eastAsia="Times New Roman"/>
          <w:bCs/>
          <w:shd w:val="clear" w:color="auto" w:fill="FFFFFF"/>
        </w:rPr>
        <w:t>ότι</w:t>
      </w:r>
      <w:r>
        <w:rPr>
          <w:rFonts w:eastAsia="Times New Roman"/>
          <w:bCs/>
          <w:shd w:val="clear" w:color="auto" w:fill="FFFFFF"/>
        </w:rPr>
        <w:t xml:space="preserve"> </w:t>
      </w:r>
      <w:r w:rsidRPr="00C2346D">
        <w:rPr>
          <w:rFonts w:eastAsia="Times New Roman"/>
          <w:bCs/>
          <w:shd w:val="clear" w:color="auto" w:fill="FFFFFF"/>
        </w:rPr>
        <w:t>πρέπει</w:t>
      </w:r>
      <w:r>
        <w:rPr>
          <w:rFonts w:eastAsia="Times New Roman"/>
          <w:bCs/>
          <w:shd w:val="clear" w:color="auto" w:fill="FFFFFF"/>
        </w:rPr>
        <w:t xml:space="preserve"> </w:t>
      </w:r>
      <w:r w:rsidRPr="00C2346D">
        <w:rPr>
          <w:rFonts w:eastAsia="Times New Roman"/>
          <w:bCs/>
          <w:shd w:val="clear" w:color="auto" w:fill="FFFFFF"/>
        </w:rPr>
        <w:t>να</w:t>
      </w:r>
      <w:r>
        <w:rPr>
          <w:rFonts w:eastAsia="Times New Roman"/>
          <w:bCs/>
          <w:shd w:val="clear" w:color="auto" w:fill="FFFFFF"/>
        </w:rPr>
        <w:t xml:space="preserve"> είμαστε υπερήφανοι όλες </w:t>
      </w:r>
      <w:r w:rsidRPr="00C2346D">
        <w:rPr>
          <w:rFonts w:eastAsia="Times New Roman"/>
          <w:bCs/>
          <w:shd w:val="clear" w:color="auto" w:fill="FFFFFF"/>
        </w:rPr>
        <w:t>και</w:t>
      </w:r>
      <w:r>
        <w:rPr>
          <w:rFonts w:eastAsia="Times New Roman"/>
          <w:bCs/>
          <w:shd w:val="clear" w:color="auto" w:fill="FFFFFF"/>
        </w:rPr>
        <w:t xml:space="preserve"> όλοι. Αναφέρομαι, </w:t>
      </w:r>
      <w:r w:rsidRPr="00C2346D">
        <w:rPr>
          <w:rFonts w:eastAsia="Times New Roman"/>
          <w:bCs/>
          <w:shd w:val="clear" w:color="auto" w:fill="FFFFFF"/>
        </w:rPr>
        <w:t>βεβαίως</w:t>
      </w:r>
      <w:r>
        <w:rPr>
          <w:rFonts w:eastAsia="Times New Roman"/>
          <w:bCs/>
          <w:shd w:val="clear" w:color="auto" w:fill="FFFFFF"/>
        </w:rPr>
        <w:t>, στο σ</w:t>
      </w:r>
      <w:r>
        <w:rPr>
          <w:rFonts w:eastAsia="Times New Roman"/>
          <w:bCs/>
          <w:shd w:val="clear" w:color="auto" w:fill="FFFFFF"/>
        </w:rPr>
        <w:t xml:space="preserve">ύνολο των δημοκρατικών κομμάτων, </w:t>
      </w:r>
      <w:r w:rsidRPr="00C2346D">
        <w:rPr>
          <w:rFonts w:eastAsia="Times New Roman"/>
          <w:bCs/>
          <w:shd w:val="clear" w:color="auto" w:fill="FFFFFF"/>
        </w:rPr>
        <w:t>γιατί</w:t>
      </w:r>
      <w:r>
        <w:rPr>
          <w:rFonts w:eastAsia="Times New Roman"/>
          <w:bCs/>
          <w:shd w:val="clear" w:color="auto" w:fill="FFFFFF"/>
        </w:rPr>
        <w:t xml:space="preserve"> η </w:t>
      </w:r>
      <w:r w:rsidRPr="00C2346D">
        <w:rPr>
          <w:rFonts w:eastAsia="Times New Roman"/>
          <w:bCs/>
          <w:shd w:val="clear" w:color="auto" w:fill="FFFFFF"/>
        </w:rPr>
        <w:t>Βουλή</w:t>
      </w:r>
      <w:r>
        <w:rPr>
          <w:rFonts w:eastAsia="Times New Roman"/>
          <w:bCs/>
          <w:shd w:val="clear" w:color="auto" w:fill="FFFFFF"/>
        </w:rPr>
        <w:t xml:space="preserve"> όλα αυτά τα </w:t>
      </w:r>
      <w:r w:rsidRPr="00C2346D">
        <w:rPr>
          <w:rFonts w:eastAsia="Times New Roman"/>
          <w:bCs/>
          <w:shd w:val="clear" w:color="auto" w:fill="FFFFFF"/>
        </w:rPr>
        <w:t>χ</w:t>
      </w:r>
      <w:r>
        <w:rPr>
          <w:rFonts w:eastAsia="Times New Roman"/>
          <w:bCs/>
          <w:shd w:val="clear" w:color="auto" w:fill="FFFFFF"/>
        </w:rPr>
        <w:t xml:space="preserve">ρόνια συμμετείχε </w:t>
      </w:r>
      <w:r w:rsidRPr="00C2346D">
        <w:rPr>
          <w:rFonts w:eastAsia="Times New Roman"/>
          <w:bCs/>
          <w:shd w:val="clear" w:color="auto" w:fill="FFFFFF"/>
        </w:rPr>
        <w:t>και</w:t>
      </w:r>
      <w:r>
        <w:rPr>
          <w:rFonts w:eastAsia="Times New Roman"/>
          <w:bCs/>
          <w:shd w:val="clear" w:color="auto" w:fill="FFFFFF"/>
        </w:rPr>
        <w:t xml:space="preserve"> </w:t>
      </w:r>
      <w:r w:rsidRPr="00C2346D">
        <w:rPr>
          <w:rFonts w:eastAsia="Times New Roman"/>
          <w:bCs/>
          <w:shd w:val="clear" w:color="auto" w:fill="FFFFFF"/>
        </w:rPr>
        <w:t>έχει</w:t>
      </w:r>
      <w:r>
        <w:rPr>
          <w:rFonts w:eastAsia="Times New Roman"/>
          <w:bCs/>
          <w:shd w:val="clear" w:color="auto" w:fill="FFFFFF"/>
        </w:rPr>
        <w:t xml:space="preserve"> συμβάλλει σημαντικά σε αυτή την προσπάθεια </w:t>
      </w:r>
      <w:r w:rsidRPr="00C2346D">
        <w:rPr>
          <w:rFonts w:eastAsia="Times New Roman"/>
          <w:bCs/>
          <w:shd w:val="clear" w:color="auto" w:fill="FFFFFF"/>
        </w:rPr>
        <w:t>να</w:t>
      </w:r>
      <w:r>
        <w:rPr>
          <w:rFonts w:eastAsia="Times New Roman"/>
          <w:bCs/>
          <w:shd w:val="clear" w:color="auto" w:fill="FFFFFF"/>
        </w:rPr>
        <w:t xml:space="preserve"> μην επικαλύπτει η λήθη τη μνήμη, </w:t>
      </w:r>
      <w:r w:rsidRPr="00C2346D">
        <w:rPr>
          <w:rFonts w:eastAsia="Times New Roman"/>
          <w:bCs/>
          <w:shd w:val="clear" w:color="auto" w:fill="FFFFFF"/>
        </w:rPr>
        <w:t>αλλά</w:t>
      </w:r>
      <w:r>
        <w:rPr>
          <w:rFonts w:eastAsia="Times New Roman"/>
          <w:bCs/>
          <w:shd w:val="clear" w:color="auto" w:fill="FFFFFF"/>
        </w:rPr>
        <w:t xml:space="preserve"> ίσα ίσα </w:t>
      </w:r>
      <w:r w:rsidRPr="00C2346D">
        <w:rPr>
          <w:rFonts w:eastAsia="Times New Roman"/>
          <w:bCs/>
          <w:shd w:val="clear" w:color="auto" w:fill="FFFFFF"/>
        </w:rPr>
        <w:t>να</w:t>
      </w:r>
      <w:r>
        <w:rPr>
          <w:rFonts w:eastAsia="Times New Roman"/>
          <w:bCs/>
          <w:shd w:val="clear" w:color="auto" w:fill="FFFFFF"/>
        </w:rPr>
        <w:t xml:space="preserve"> δημιουργούνται όλα τα σπέρματα </w:t>
      </w:r>
      <w:r w:rsidRPr="00C2346D">
        <w:rPr>
          <w:rFonts w:eastAsia="Times New Roman"/>
          <w:bCs/>
          <w:shd w:val="clear" w:color="auto" w:fill="FFFFFF"/>
        </w:rPr>
        <w:t>και</w:t>
      </w:r>
      <w:r>
        <w:rPr>
          <w:rFonts w:eastAsia="Times New Roman"/>
          <w:bCs/>
          <w:shd w:val="clear" w:color="auto" w:fill="FFFFFF"/>
        </w:rPr>
        <w:t xml:space="preserve"> οι συνιστώσες </w:t>
      </w:r>
      <w:r w:rsidRPr="00C2346D">
        <w:rPr>
          <w:rFonts w:eastAsia="Times New Roman"/>
          <w:bCs/>
          <w:shd w:val="clear" w:color="auto" w:fill="FFFFFF"/>
        </w:rPr>
        <w:t>μια</w:t>
      </w:r>
      <w:r>
        <w:rPr>
          <w:rFonts w:eastAsia="Times New Roman"/>
          <w:bCs/>
          <w:shd w:val="clear" w:color="auto" w:fill="FFFFFF"/>
        </w:rPr>
        <w:t xml:space="preserve">ς συλλογικής κουλτούρας μνήμης. </w:t>
      </w:r>
    </w:p>
    <w:p w14:paraId="49A0E9AB" w14:textId="77777777" w:rsidR="001E5C65" w:rsidRDefault="00F23789">
      <w:pPr>
        <w:spacing w:line="600" w:lineRule="auto"/>
        <w:ind w:firstLine="720"/>
        <w:jc w:val="both"/>
        <w:rPr>
          <w:rFonts w:eastAsia="Times New Roman"/>
          <w:bCs/>
          <w:shd w:val="clear" w:color="auto" w:fill="FFFFFF"/>
        </w:rPr>
      </w:pPr>
      <w:r w:rsidRPr="00C2346D">
        <w:rPr>
          <w:rFonts w:eastAsia="Times New Roman"/>
          <w:bCs/>
          <w:shd w:val="clear" w:color="auto" w:fill="FFFFFF"/>
        </w:rPr>
        <w:t>Πρέπει</w:t>
      </w:r>
      <w:r>
        <w:rPr>
          <w:rFonts w:eastAsia="Times New Roman"/>
          <w:bCs/>
          <w:shd w:val="clear" w:color="auto" w:fill="FFFFFF"/>
        </w:rPr>
        <w:t xml:space="preserve"> </w:t>
      </w:r>
      <w:r w:rsidRPr="00C2346D">
        <w:rPr>
          <w:rFonts w:eastAsia="Times New Roman"/>
          <w:bCs/>
          <w:shd w:val="clear" w:color="auto" w:fill="FFFFFF"/>
        </w:rPr>
        <w:t>να</w:t>
      </w:r>
      <w:r>
        <w:rPr>
          <w:rFonts w:eastAsia="Times New Roman"/>
          <w:bCs/>
          <w:shd w:val="clear" w:color="auto" w:fill="FFFFFF"/>
        </w:rPr>
        <w:t xml:space="preserve"> υπενθυμίσω από το Βήμα αυτό </w:t>
      </w:r>
      <w:r w:rsidRPr="0046578A">
        <w:rPr>
          <w:rFonts w:eastAsia="Times New Roman"/>
          <w:bCs/>
          <w:shd w:val="clear" w:color="auto" w:fill="FFFFFF"/>
        </w:rPr>
        <w:t>ότι</w:t>
      </w:r>
      <w:r>
        <w:rPr>
          <w:rFonts w:eastAsia="Times New Roman"/>
          <w:bCs/>
          <w:shd w:val="clear" w:color="auto" w:fill="FFFFFF"/>
        </w:rPr>
        <w:t xml:space="preserve"> η </w:t>
      </w:r>
      <w:r w:rsidRPr="0046578A">
        <w:rPr>
          <w:rFonts w:eastAsia="Times New Roman"/>
          <w:bCs/>
          <w:shd w:val="clear" w:color="auto" w:fill="FFFFFF"/>
        </w:rPr>
        <w:t>Βουλή</w:t>
      </w:r>
      <w:r>
        <w:rPr>
          <w:rFonts w:eastAsia="Times New Roman"/>
          <w:bCs/>
          <w:shd w:val="clear" w:color="auto" w:fill="FFFFFF"/>
        </w:rPr>
        <w:t xml:space="preserve"> συμμετέχει μαζί </w:t>
      </w:r>
      <w:r w:rsidRPr="0046578A">
        <w:rPr>
          <w:rFonts w:eastAsia="Times New Roman"/>
          <w:bCs/>
          <w:shd w:val="clear" w:color="auto" w:fill="FFFFFF"/>
        </w:rPr>
        <w:t>και</w:t>
      </w:r>
      <w:r>
        <w:rPr>
          <w:rFonts w:eastAsia="Times New Roman"/>
          <w:bCs/>
          <w:shd w:val="clear" w:color="auto" w:fill="FFFFFF"/>
        </w:rPr>
        <w:t xml:space="preserve"> με άλλους φορείς τα τελευταία χρόνια </w:t>
      </w:r>
      <w:r w:rsidRPr="00766D8F">
        <w:rPr>
          <w:rFonts w:eastAsia="Times New Roman"/>
          <w:bCs/>
          <w:shd w:val="clear" w:color="auto" w:fill="FFFFFF"/>
        </w:rPr>
        <w:t xml:space="preserve">στις </w:t>
      </w:r>
      <w:r>
        <w:rPr>
          <w:rFonts w:eastAsia="Times New Roman"/>
          <w:bCs/>
          <w:shd w:val="clear" w:color="auto" w:fill="FFFFFF"/>
        </w:rPr>
        <w:t xml:space="preserve">εκδηλώσεις μνήμης </w:t>
      </w:r>
      <w:r w:rsidRPr="0046578A">
        <w:rPr>
          <w:rFonts w:eastAsia="Times New Roman"/>
          <w:bCs/>
          <w:shd w:val="clear" w:color="auto" w:fill="FFFFFF"/>
        </w:rPr>
        <w:t>που</w:t>
      </w:r>
      <w:r>
        <w:rPr>
          <w:rFonts w:eastAsia="Times New Roman"/>
          <w:bCs/>
          <w:shd w:val="clear" w:color="auto" w:fill="FFFFFF"/>
        </w:rPr>
        <w:t xml:space="preserve"> γίνονται </w:t>
      </w:r>
      <w:r w:rsidRPr="0046578A">
        <w:rPr>
          <w:rFonts w:eastAsia="Times New Roman"/>
          <w:bCs/>
          <w:shd w:val="clear" w:color="auto" w:fill="FFFFFF"/>
        </w:rPr>
        <w:t>και</w:t>
      </w:r>
      <w:r>
        <w:rPr>
          <w:rFonts w:eastAsia="Times New Roman"/>
          <w:bCs/>
          <w:shd w:val="clear" w:color="auto" w:fill="FFFFFF"/>
        </w:rPr>
        <w:t xml:space="preserve"> πριν </w:t>
      </w:r>
      <w:r w:rsidRPr="0046578A">
        <w:rPr>
          <w:rFonts w:eastAsia="Times New Roman"/>
          <w:bCs/>
          <w:shd w:val="clear" w:color="auto" w:fill="FFFFFF"/>
        </w:rPr>
        <w:t>και</w:t>
      </w:r>
      <w:r>
        <w:rPr>
          <w:rFonts w:eastAsia="Times New Roman"/>
          <w:bCs/>
          <w:shd w:val="clear" w:color="auto" w:fill="FFFFFF"/>
        </w:rPr>
        <w:t xml:space="preserve"> κατά τη διάρκεια της 28</w:t>
      </w:r>
      <w:r w:rsidRPr="0046578A">
        <w:rPr>
          <w:rFonts w:eastAsia="Times New Roman"/>
          <w:bCs/>
          <w:shd w:val="clear" w:color="auto" w:fill="FFFFFF"/>
          <w:vertAlign w:val="superscript"/>
        </w:rPr>
        <w:t>ης</w:t>
      </w:r>
      <w:r>
        <w:rPr>
          <w:rFonts w:eastAsia="Times New Roman"/>
          <w:bCs/>
          <w:shd w:val="clear" w:color="auto" w:fill="FFFFFF"/>
        </w:rPr>
        <w:t xml:space="preserve"> Οκτωβρίου, από τη 12</w:t>
      </w:r>
      <w:r w:rsidRPr="0046578A">
        <w:rPr>
          <w:rFonts w:eastAsia="Times New Roman"/>
          <w:bCs/>
          <w:shd w:val="clear" w:color="auto" w:fill="FFFFFF"/>
          <w:vertAlign w:val="superscript"/>
        </w:rPr>
        <w:t>η</w:t>
      </w:r>
      <w:r>
        <w:rPr>
          <w:rFonts w:eastAsia="Times New Roman"/>
          <w:bCs/>
          <w:shd w:val="clear" w:color="auto" w:fill="FFFFFF"/>
        </w:rPr>
        <w:t xml:space="preserve"> Οκτωβρίου </w:t>
      </w:r>
      <w:r w:rsidRPr="0046578A">
        <w:rPr>
          <w:rFonts w:eastAsia="Times New Roman"/>
          <w:bCs/>
          <w:shd w:val="clear" w:color="auto" w:fill="FFFFFF"/>
        </w:rPr>
        <w:t>και</w:t>
      </w:r>
      <w:r>
        <w:rPr>
          <w:rFonts w:eastAsia="Times New Roman"/>
          <w:bCs/>
          <w:shd w:val="clear" w:color="auto" w:fill="FFFFFF"/>
        </w:rPr>
        <w:t xml:space="preserve"> ύστερ</w:t>
      </w:r>
      <w:r>
        <w:rPr>
          <w:rFonts w:eastAsia="Times New Roman"/>
          <w:bCs/>
          <w:shd w:val="clear" w:color="auto" w:fill="FFFFFF"/>
        </w:rPr>
        <w:t xml:space="preserve">α, </w:t>
      </w:r>
      <w:r w:rsidRPr="00C87093">
        <w:rPr>
          <w:rFonts w:eastAsia="Times New Roman"/>
          <w:bCs/>
          <w:shd w:val="clear" w:color="auto" w:fill="FFFFFF"/>
        </w:rPr>
        <w:t>όπως</w:t>
      </w:r>
      <w:r>
        <w:rPr>
          <w:rFonts w:eastAsia="Times New Roman"/>
          <w:bCs/>
          <w:shd w:val="clear" w:color="auto" w:fill="FFFFFF"/>
        </w:rPr>
        <w:t xml:space="preserve"> τις εκδηλώσεις </w:t>
      </w:r>
      <w:r w:rsidRPr="0046578A">
        <w:rPr>
          <w:rFonts w:eastAsia="Times New Roman"/>
          <w:bCs/>
          <w:shd w:val="clear" w:color="auto" w:fill="FFFFFF"/>
        </w:rPr>
        <w:t>που</w:t>
      </w:r>
      <w:r>
        <w:rPr>
          <w:rFonts w:eastAsia="Times New Roman"/>
          <w:bCs/>
          <w:shd w:val="clear" w:color="auto" w:fill="FFFFFF"/>
        </w:rPr>
        <w:t xml:space="preserve"> γίνονται με τίτλο «Η Αθήνα ελεύθερη», όπου </w:t>
      </w:r>
      <w:r w:rsidRPr="0046578A">
        <w:rPr>
          <w:rFonts w:eastAsia="Times New Roman"/>
          <w:bCs/>
          <w:shd w:val="clear" w:color="auto" w:fill="FFFFFF"/>
        </w:rPr>
        <w:t>έχει</w:t>
      </w:r>
      <w:r>
        <w:rPr>
          <w:rFonts w:eastAsia="Times New Roman"/>
          <w:bCs/>
          <w:shd w:val="clear" w:color="auto" w:fill="FFFFFF"/>
        </w:rPr>
        <w:t xml:space="preserve"> γίνει πραγματικά δυνατόν </w:t>
      </w:r>
      <w:r w:rsidRPr="0046578A">
        <w:rPr>
          <w:rFonts w:eastAsia="Times New Roman"/>
          <w:bCs/>
          <w:shd w:val="clear" w:color="auto" w:fill="FFFFFF"/>
        </w:rPr>
        <w:t>να</w:t>
      </w:r>
      <w:r>
        <w:rPr>
          <w:rFonts w:eastAsia="Times New Roman"/>
          <w:bCs/>
          <w:shd w:val="clear" w:color="auto" w:fill="FFFFFF"/>
        </w:rPr>
        <w:t xml:space="preserve"> σηματοδοτηθούν, </w:t>
      </w:r>
      <w:r w:rsidRPr="0046578A">
        <w:rPr>
          <w:rFonts w:eastAsia="Times New Roman"/>
          <w:bCs/>
          <w:shd w:val="clear" w:color="auto" w:fill="FFFFFF"/>
        </w:rPr>
        <w:t>να</w:t>
      </w:r>
      <w:r>
        <w:rPr>
          <w:rFonts w:eastAsia="Times New Roman"/>
          <w:bCs/>
          <w:shd w:val="clear" w:color="auto" w:fill="FFFFFF"/>
        </w:rPr>
        <w:t xml:space="preserve"> χαρτογραφηθούν </w:t>
      </w:r>
      <w:r w:rsidRPr="0046578A">
        <w:rPr>
          <w:rFonts w:eastAsia="Times New Roman"/>
          <w:bCs/>
          <w:shd w:val="clear" w:color="auto" w:fill="FFFFFF"/>
        </w:rPr>
        <w:t>και</w:t>
      </w:r>
      <w:r>
        <w:rPr>
          <w:rFonts w:eastAsia="Times New Roman"/>
          <w:bCs/>
          <w:shd w:val="clear" w:color="auto" w:fill="FFFFFF"/>
        </w:rPr>
        <w:t xml:space="preserve"> να έρθουν στη δημοσιότητα όλα τα μέρη, τα σημεία, σε όλη την Αττική, </w:t>
      </w:r>
      <w:r w:rsidRPr="0046578A">
        <w:rPr>
          <w:rFonts w:eastAsia="Times New Roman"/>
          <w:bCs/>
          <w:shd w:val="clear" w:color="auto" w:fill="FFFFFF"/>
        </w:rPr>
        <w:t>ιδιαίτερα</w:t>
      </w:r>
      <w:r>
        <w:rPr>
          <w:rFonts w:eastAsia="Times New Roman"/>
          <w:bCs/>
          <w:shd w:val="clear" w:color="auto" w:fill="FFFFFF"/>
        </w:rPr>
        <w:t xml:space="preserve"> μέσα στην Αθήνα, όπου υπήρξαν κολαστ</w:t>
      </w:r>
      <w:r>
        <w:rPr>
          <w:rFonts w:eastAsia="Times New Roman"/>
          <w:bCs/>
          <w:shd w:val="clear" w:color="auto" w:fill="FFFFFF"/>
        </w:rPr>
        <w:t xml:space="preserve">ήρια ή όπου έγιναν κορυφαίες αντιστασιακές δράσεις. Αναφέρομαι, </w:t>
      </w:r>
      <w:r w:rsidRPr="0046578A">
        <w:rPr>
          <w:rFonts w:eastAsia="Times New Roman"/>
          <w:bCs/>
          <w:shd w:val="clear" w:color="auto" w:fill="FFFFFF"/>
        </w:rPr>
        <w:t>παραδείγματος χάριν</w:t>
      </w:r>
      <w:r>
        <w:rPr>
          <w:rFonts w:eastAsia="Times New Roman"/>
          <w:bCs/>
          <w:shd w:val="clear" w:color="auto" w:fill="FFFFFF"/>
        </w:rPr>
        <w:t xml:space="preserve">, στον αγώνα </w:t>
      </w:r>
      <w:r w:rsidRPr="0046578A">
        <w:rPr>
          <w:rFonts w:eastAsia="Times New Roman"/>
          <w:bCs/>
          <w:shd w:val="clear" w:color="auto" w:fill="FFFFFF"/>
        </w:rPr>
        <w:t>που</w:t>
      </w:r>
      <w:r>
        <w:rPr>
          <w:rFonts w:eastAsia="Times New Roman"/>
          <w:bCs/>
          <w:shd w:val="clear" w:color="auto" w:fill="FFFFFF"/>
        </w:rPr>
        <w:t xml:space="preserve"> δόθηκε στην «Ηλεκτρική» στον Πειραιά ή </w:t>
      </w:r>
      <w:r w:rsidRPr="0046578A">
        <w:rPr>
          <w:rFonts w:eastAsia="Times New Roman"/>
          <w:bCs/>
          <w:shd w:val="clear" w:color="auto" w:fill="FFFFFF"/>
        </w:rPr>
        <w:t>και</w:t>
      </w:r>
      <w:r>
        <w:rPr>
          <w:rFonts w:eastAsia="Times New Roman"/>
          <w:bCs/>
          <w:shd w:val="clear" w:color="auto" w:fill="FFFFFF"/>
        </w:rPr>
        <w:t xml:space="preserve"> σε άλλες αντιστασιακές δράσεις σε όλη την πρωτεύουσα. </w:t>
      </w:r>
    </w:p>
    <w:p w14:paraId="49A0E9AC" w14:textId="77777777" w:rsidR="001E5C65" w:rsidRDefault="00F2378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Ταυτόχρονα, έχουμε προχωρήσει σε </w:t>
      </w:r>
      <w:r w:rsidRPr="0046578A">
        <w:rPr>
          <w:rFonts w:eastAsia="Times New Roman"/>
          <w:bCs/>
          <w:shd w:val="clear" w:color="auto" w:fill="FFFFFF"/>
        </w:rPr>
        <w:t>μια</w:t>
      </w:r>
      <w:r>
        <w:rPr>
          <w:rFonts w:eastAsia="Times New Roman"/>
          <w:bCs/>
          <w:shd w:val="clear" w:color="auto" w:fill="FFFFFF"/>
        </w:rPr>
        <w:t xml:space="preserve"> σύμβαση, </w:t>
      </w:r>
      <w:r w:rsidRPr="0046578A">
        <w:rPr>
          <w:rFonts w:eastAsia="Times New Roman"/>
          <w:bCs/>
          <w:shd w:val="clear" w:color="auto" w:fill="FFFFFF"/>
        </w:rPr>
        <w:t>η οποία</w:t>
      </w:r>
      <w:r>
        <w:rPr>
          <w:rFonts w:eastAsia="Times New Roman"/>
          <w:bCs/>
          <w:shd w:val="clear" w:color="auto" w:fill="FFFFFF"/>
        </w:rPr>
        <w:t xml:space="preserve"> ήδη </w:t>
      </w:r>
      <w:r>
        <w:rPr>
          <w:rFonts w:eastAsia="Times New Roman"/>
          <w:bCs/>
          <w:shd w:val="clear" w:color="auto" w:fill="FFFFFF"/>
        </w:rPr>
        <w:t xml:space="preserve">υλοποιείται, με την Περιφέρεια της Στερεάς Ελλάδας, για την άμεση υποστήριξη -με σχεδιασμό </w:t>
      </w:r>
      <w:r w:rsidRPr="0046578A">
        <w:rPr>
          <w:rFonts w:eastAsia="Times New Roman"/>
          <w:bCs/>
          <w:shd w:val="clear" w:color="auto" w:fill="FFFFFF"/>
        </w:rPr>
        <w:t>ο οποίος</w:t>
      </w:r>
      <w:r>
        <w:rPr>
          <w:rFonts w:eastAsia="Times New Roman"/>
          <w:bCs/>
          <w:shd w:val="clear" w:color="auto" w:fill="FFFFFF"/>
        </w:rPr>
        <w:t xml:space="preserve"> </w:t>
      </w:r>
      <w:r w:rsidRPr="0046578A">
        <w:rPr>
          <w:rFonts w:eastAsia="Times New Roman"/>
          <w:bCs/>
          <w:shd w:val="clear" w:color="auto" w:fill="FFFFFF"/>
        </w:rPr>
        <w:t>θα</w:t>
      </w:r>
      <w:r>
        <w:rPr>
          <w:rFonts w:eastAsia="Times New Roman"/>
          <w:bCs/>
          <w:shd w:val="clear" w:color="auto" w:fill="FFFFFF"/>
        </w:rPr>
        <w:t xml:space="preserve"> ολοκληρωθεί μέσα στο 2019- της ανάδειξης </w:t>
      </w:r>
      <w:r w:rsidRPr="0046578A">
        <w:rPr>
          <w:rFonts w:eastAsia="Times New Roman"/>
          <w:bCs/>
          <w:shd w:val="clear" w:color="auto" w:fill="FFFFFF"/>
        </w:rPr>
        <w:t>και</w:t>
      </w:r>
      <w:r>
        <w:rPr>
          <w:rFonts w:eastAsia="Times New Roman"/>
          <w:bCs/>
          <w:shd w:val="clear" w:color="auto" w:fill="FFFFFF"/>
        </w:rPr>
        <w:t xml:space="preserve"> της δυνατότητας για </w:t>
      </w:r>
      <w:proofErr w:type="spellStart"/>
      <w:r>
        <w:rPr>
          <w:rFonts w:eastAsia="Times New Roman"/>
          <w:bCs/>
          <w:shd w:val="clear" w:color="auto" w:fill="FFFFFF"/>
        </w:rPr>
        <w:t>επισκεψιμότητα</w:t>
      </w:r>
      <w:proofErr w:type="spellEnd"/>
      <w:r>
        <w:rPr>
          <w:rFonts w:eastAsia="Times New Roman"/>
          <w:bCs/>
          <w:shd w:val="clear" w:color="auto" w:fill="FFFFFF"/>
        </w:rPr>
        <w:t xml:space="preserve"> </w:t>
      </w:r>
      <w:r w:rsidRPr="0046578A">
        <w:rPr>
          <w:rFonts w:eastAsia="Times New Roman"/>
          <w:bCs/>
          <w:shd w:val="clear" w:color="auto" w:fill="FFFFFF"/>
        </w:rPr>
        <w:t>και</w:t>
      </w:r>
      <w:r>
        <w:rPr>
          <w:rFonts w:eastAsia="Times New Roman"/>
          <w:bCs/>
          <w:shd w:val="clear" w:color="auto" w:fill="FFFFFF"/>
        </w:rPr>
        <w:t xml:space="preserve"> τον εμπλουτισμό όλου του τριγώνου, όπου ήταν το κέντρο της Αντίστασης</w:t>
      </w:r>
      <w:r>
        <w:rPr>
          <w:rFonts w:eastAsia="Times New Roman"/>
          <w:bCs/>
          <w:shd w:val="clear" w:color="auto" w:fill="FFFFFF"/>
        </w:rPr>
        <w:t xml:space="preserve">, εννοώ τη Στερεά </w:t>
      </w:r>
      <w:r w:rsidRPr="00062A6E">
        <w:rPr>
          <w:rFonts w:eastAsia="Times New Roman"/>
          <w:bCs/>
          <w:shd w:val="clear" w:color="auto" w:fill="FFFFFF"/>
        </w:rPr>
        <w:t xml:space="preserve">Ελλάδα με επίκεντρο τις </w:t>
      </w:r>
      <w:proofErr w:type="spellStart"/>
      <w:r w:rsidRPr="00062A6E">
        <w:rPr>
          <w:rFonts w:eastAsia="Times New Roman"/>
          <w:bCs/>
          <w:shd w:val="clear" w:color="auto" w:fill="FFFFFF"/>
        </w:rPr>
        <w:t>Κορυσχάδες</w:t>
      </w:r>
      <w:proofErr w:type="spellEnd"/>
      <w:r w:rsidRPr="00062A6E">
        <w:rPr>
          <w:rFonts w:eastAsia="Times New Roman"/>
          <w:bCs/>
          <w:shd w:val="clear" w:color="auto" w:fill="FFFFFF"/>
        </w:rPr>
        <w:t xml:space="preserve"> και τη </w:t>
      </w:r>
      <w:proofErr w:type="spellStart"/>
      <w:r w:rsidRPr="00062A6E">
        <w:rPr>
          <w:rFonts w:eastAsia="Times New Roman"/>
          <w:bCs/>
          <w:shd w:val="clear" w:color="auto" w:fill="FFFFFF"/>
        </w:rPr>
        <w:t>Βίνιανη</w:t>
      </w:r>
      <w:proofErr w:type="spellEnd"/>
      <w:r w:rsidRPr="00062A6E">
        <w:rPr>
          <w:rFonts w:eastAsia="Times New Roman"/>
          <w:bCs/>
          <w:shd w:val="clear" w:color="auto" w:fill="FFFFFF"/>
        </w:rPr>
        <w:t>.</w:t>
      </w:r>
    </w:p>
    <w:p w14:paraId="49A0E9AD" w14:textId="77777777" w:rsidR="001E5C65" w:rsidRDefault="00F23789">
      <w:pPr>
        <w:spacing w:line="600" w:lineRule="auto"/>
        <w:ind w:firstLine="720"/>
        <w:jc w:val="both"/>
        <w:rPr>
          <w:rFonts w:eastAsia="Times New Roman"/>
          <w:bCs/>
          <w:shd w:val="clear" w:color="auto" w:fill="FFFFFF"/>
        </w:rPr>
      </w:pPr>
      <w:r w:rsidRPr="00062A6E">
        <w:rPr>
          <w:rFonts w:eastAsia="Times New Roman"/>
          <w:bCs/>
          <w:shd w:val="clear" w:color="auto" w:fill="FFFFFF"/>
        </w:rPr>
        <w:t>Επίσης, έχουμε δημιουργήσει έναν κύκλο ενίσχυσης τιμής</w:t>
      </w:r>
      <w:r>
        <w:rPr>
          <w:rFonts w:eastAsia="Times New Roman"/>
          <w:bCs/>
          <w:shd w:val="clear" w:color="auto" w:fill="FFFFFF"/>
        </w:rPr>
        <w:t>,</w:t>
      </w:r>
      <w:r w:rsidRPr="00062A6E">
        <w:rPr>
          <w:rFonts w:eastAsia="Times New Roman"/>
          <w:bCs/>
          <w:shd w:val="clear" w:color="auto" w:fill="FFFFFF"/>
        </w:rPr>
        <w:t xml:space="preserve"> χρηματοδότησης</w:t>
      </w:r>
      <w:r>
        <w:rPr>
          <w:rFonts w:eastAsia="Times New Roman"/>
          <w:bCs/>
          <w:shd w:val="clear" w:color="auto" w:fill="FFFFFF"/>
        </w:rPr>
        <w:t>,</w:t>
      </w:r>
      <w:r w:rsidRPr="00062A6E">
        <w:rPr>
          <w:rFonts w:eastAsia="Times New Roman"/>
          <w:bCs/>
          <w:shd w:val="clear" w:color="auto" w:fill="FFFFFF"/>
        </w:rPr>
        <w:t xml:space="preserve"> χορηγιών για ταινίες, για εκδόσεις για εκδηλώσεις, για εκθέσεις. Έχουν γίνει εξαιρετικές εκθέσεις στο πρώην ΕΑΤ-ΕΣΑ, που έχουν τεράστια </w:t>
      </w:r>
      <w:proofErr w:type="spellStart"/>
      <w:r w:rsidRPr="00062A6E">
        <w:rPr>
          <w:rFonts w:eastAsia="Times New Roman"/>
          <w:bCs/>
          <w:shd w:val="clear" w:color="auto" w:fill="FFFFFF"/>
        </w:rPr>
        <w:t>επισκεψιμότητα</w:t>
      </w:r>
      <w:proofErr w:type="spellEnd"/>
      <w:r w:rsidRPr="00062A6E">
        <w:rPr>
          <w:rFonts w:eastAsia="Times New Roman"/>
          <w:bCs/>
          <w:shd w:val="clear" w:color="auto" w:fill="FFFFFF"/>
        </w:rPr>
        <w:t>,</w:t>
      </w:r>
      <w:r>
        <w:rPr>
          <w:rFonts w:eastAsia="Times New Roman"/>
          <w:bCs/>
          <w:shd w:val="clear" w:color="auto" w:fill="FFFFFF"/>
        </w:rPr>
        <w:t xml:space="preserve"> κυρίως από τον μαθητικό πληθυσμό της πρωτεύουσας </w:t>
      </w:r>
      <w:r w:rsidRPr="0046578A">
        <w:rPr>
          <w:rFonts w:eastAsia="Times New Roman"/>
          <w:bCs/>
          <w:shd w:val="clear" w:color="auto" w:fill="FFFFFF"/>
        </w:rPr>
        <w:t>και</w:t>
      </w:r>
      <w:r>
        <w:rPr>
          <w:rFonts w:eastAsia="Times New Roman"/>
          <w:bCs/>
          <w:shd w:val="clear" w:color="auto" w:fill="FFFFFF"/>
        </w:rPr>
        <w:t xml:space="preserve"> όχι μόνο, όπου αναδεικνύονται όλες οι αντιστασιακέ</w:t>
      </w:r>
      <w:r>
        <w:rPr>
          <w:rFonts w:eastAsia="Times New Roman"/>
          <w:bCs/>
          <w:shd w:val="clear" w:color="auto" w:fill="FFFFFF"/>
        </w:rPr>
        <w:t xml:space="preserve">ς πράξεις, προσωπικές </w:t>
      </w:r>
      <w:r w:rsidRPr="0046578A">
        <w:rPr>
          <w:rFonts w:eastAsia="Times New Roman"/>
          <w:bCs/>
          <w:shd w:val="clear" w:color="auto" w:fill="FFFFFF"/>
        </w:rPr>
        <w:t>και</w:t>
      </w:r>
      <w:r>
        <w:rPr>
          <w:rFonts w:eastAsia="Times New Roman"/>
          <w:bCs/>
          <w:shd w:val="clear" w:color="auto" w:fill="FFFFFF"/>
        </w:rPr>
        <w:t xml:space="preserve"> συλλογικές, της περιόδου. </w:t>
      </w:r>
    </w:p>
    <w:p w14:paraId="49A0E9AE" w14:textId="77777777" w:rsidR="001E5C65" w:rsidRDefault="00F23789">
      <w:pPr>
        <w:spacing w:line="600" w:lineRule="auto"/>
        <w:ind w:firstLine="720"/>
        <w:jc w:val="both"/>
        <w:rPr>
          <w:rFonts w:eastAsia="Times New Roman"/>
          <w:bCs/>
          <w:shd w:val="clear" w:color="auto" w:fill="FFFFFF"/>
        </w:rPr>
      </w:pPr>
      <w:r w:rsidRPr="0046578A">
        <w:rPr>
          <w:rFonts w:eastAsia="Times New Roman"/>
          <w:bCs/>
          <w:shd w:val="clear" w:color="auto" w:fill="FFFFFF"/>
        </w:rPr>
        <w:t>Βεβαίως</w:t>
      </w:r>
      <w:r>
        <w:rPr>
          <w:rFonts w:eastAsia="Times New Roman"/>
          <w:bCs/>
          <w:shd w:val="clear" w:color="auto" w:fill="FFFFFF"/>
        </w:rPr>
        <w:t xml:space="preserve">, δεν </w:t>
      </w:r>
      <w:r w:rsidRPr="0046578A">
        <w:rPr>
          <w:rFonts w:eastAsia="Times New Roman"/>
          <w:bCs/>
          <w:shd w:val="clear" w:color="auto" w:fill="FFFFFF"/>
        </w:rPr>
        <w:t>μπορ</w:t>
      </w:r>
      <w:r>
        <w:rPr>
          <w:rFonts w:eastAsia="Times New Roman"/>
          <w:bCs/>
          <w:shd w:val="clear" w:color="auto" w:fill="FFFFFF"/>
        </w:rPr>
        <w:t xml:space="preserve">ώ παρά να υπομνήσω </w:t>
      </w:r>
      <w:r w:rsidRPr="0046578A">
        <w:rPr>
          <w:rFonts w:eastAsia="Times New Roman"/>
          <w:bCs/>
          <w:shd w:val="clear" w:color="auto" w:fill="FFFFFF"/>
        </w:rPr>
        <w:t>ότι</w:t>
      </w:r>
      <w:r>
        <w:rPr>
          <w:rFonts w:eastAsia="Times New Roman"/>
          <w:bCs/>
          <w:shd w:val="clear" w:color="auto" w:fill="FFFFFF"/>
        </w:rPr>
        <w:t xml:space="preserve"> είχαμε </w:t>
      </w:r>
      <w:r w:rsidRPr="00C87093">
        <w:rPr>
          <w:rFonts w:eastAsia="Times New Roman"/>
          <w:bCs/>
          <w:shd w:val="clear" w:color="auto" w:fill="FFFFFF"/>
        </w:rPr>
        <w:t>και</w:t>
      </w:r>
      <w:r>
        <w:rPr>
          <w:rFonts w:eastAsia="Times New Roman"/>
          <w:bCs/>
          <w:shd w:val="clear" w:color="auto" w:fill="FFFFFF"/>
        </w:rPr>
        <w:t xml:space="preserve"> μέχρι πριν από λίγα χρόνια εδώ συνάδελφό μας, τον Μανώλη τον Γλέζο </w:t>
      </w:r>
      <w:r w:rsidRPr="00C87093">
        <w:rPr>
          <w:rFonts w:eastAsia="Times New Roman"/>
          <w:bCs/>
          <w:shd w:val="clear" w:color="auto" w:fill="FFFFFF"/>
        </w:rPr>
        <w:t>και</w:t>
      </w:r>
      <w:r>
        <w:rPr>
          <w:rFonts w:eastAsia="Times New Roman"/>
          <w:bCs/>
          <w:shd w:val="clear" w:color="auto" w:fill="FFFFFF"/>
        </w:rPr>
        <w:t xml:space="preserve"> την τιμή </w:t>
      </w:r>
      <w:r w:rsidRPr="00C87093">
        <w:rPr>
          <w:rFonts w:eastAsia="Times New Roman"/>
          <w:bCs/>
          <w:shd w:val="clear" w:color="auto" w:fill="FFFFFF"/>
        </w:rPr>
        <w:t>που</w:t>
      </w:r>
      <w:r>
        <w:rPr>
          <w:rFonts w:eastAsia="Times New Roman"/>
          <w:bCs/>
          <w:shd w:val="clear" w:color="auto" w:fill="FFFFFF"/>
        </w:rPr>
        <w:t xml:space="preserve"> κάθε χρόνο δίνεται στην εμβληματική, σε </w:t>
      </w:r>
      <w:r>
        <w:rPr>
          <w:rFonts w:eastAsia="Times New Roman"/>
          <w:bCs/>
          <w:shd w:val="clear" w:color="auto" w:fill="FFFFFF"/>
        </w:rPr>
        <w:lastRenderedPageBreak/>
        <w:t>ευρωπαϊκή διάσταση, πράξη τη</w:t>
      </w:r>
      <w:r>
        <w:rPr>
          <w:rFonts w:eastAsia="Times New Roman"/>
          <w:bCs/>
          <w:shd w:val="clear" w:color="auto" w:fill="FFFFFF"/>
        </w:rPr>
        <w:t xml:space="preserve">ς γερμανικής σημαίας </w:t>
      </w:r>
      <w:r w:rsidRPr="00C87093">
        <w:rPr>
          <w:rFonts w:eastAsia="Times New Roman"/>
          <w:bCs/>
          <w:shd w:val="clear" w:color="auto" w:fill="FFFFFF"/>
        </w:rPr>
        <w:t>που</w:t>
      </w:r>
      <w:r>
        <w:rPr>
          <w:rFonts w:eastAsia="Times New Roman"/>
          <w:bCs/>
          <w:shd w:val="clear" w:color="auto" w:fill="FFFFFF"/>
        </w:rPr>
        <w:t xml:space="preserve"> κατέβηκε, </w:t>
      </w:r>
      <w:r w:rsidRPr="00C87093">
        <w:rPr>
          <w:rFonts w:eastAsia="Times New Roman"/>
          <w:bCs/>
          <w:shd w:val="clear" w:color="auto" w:fill="FFFFFF"/>
        </w:rPr>
        <w:t>η οποία</w:t>
      </w:r>
      <w:r>
        <w:rPr>
          <w:rFonts w:eastAsia="Times New Roman"/>
          <w:bCs/>
          <w:shd w:val="clear" w:color="auto" w:fill="FFFFFF"/>
        </w:rPr>
        <w:t xml:space="preserve"> αποτέλεσε έναν φάρο για τις αντιστασιακές πράξεις σε όλη την Ευρώπη. </w:t>
      </w:r>
    </w:p>
    <w:p w14:paraId="49A0E9AF" w14:textId="77777777" w:rsidR="001E5C65" w:rsidRDefault="00F23789">
      <w:pPr>
        <w:spacing w:line="600" w:lineRule="auto"/>
        <w:ind w:firstLine="851"/>
        <w:jc w:val="both"/>
        <w:rPr>
          <w:rFonts w:eastAsia="Times New Roman" w:cs="Times New Roman"/>
          <w:szCs w:val="24"/>
        </w:rPr>
      </w:pPr>
      <w:r w:rsidRPr="00C87093">
        <w:rPr>
          <w:rFonts w:eastAsia="Times New Roman"/>
          <w:bCs/>
          <w:shd w:val="clear" w:color="auto" w:fill="FFFFFF"/>
        </w:rPr>
        <w:t>Να</w:t>
      </w:r>
      <w:r>
        <w:rPr>
          <w:rFonts w:eastAsia="Times New Roman"/>
          <w:bCs/>
          <w:shd w:val="clear" w:color="auto" w:fill="FFFFFF"/>
        </w:rPr>
        <w:t xml:space="preserve"> σας πω, </w:t>
      </w:r>
      <w:r w:rsidRPr="00C87093">
        <w:rPr>
          <w:rFonts w:eastAsia="Times New Roman"/>
          <w:bCs/>
          <w:shd w:val="clear" w:color="auto" w:fill="FFFFFF"/>
        </w:rPr>
        <w:t>διότι</w:t>
      </w:r>
      <w:r>
        <w:rPr>
          <w:rFonts w:eastAsia="Times New Roman"/>
          <w:bCs/>
          <w:shd w:val="clear" w:color="auto" w:fill="FFFFFF"/>
        </w:rPr>
        <w:t xml:space="preserve"> </w:t>
      </w:r>
      <w:r w:rsidRPr="00C87093">
        <w:rPr>
          <w:rFonts w:eastAsia="Times New Roman"/>
          <w:bCs/>
          <w:shd w:val="clear" w:color="auto" w:fill="FFFFFF"/>
        </w:rPr>
        <w:t>δεν</w:t>
      </w:r>
      <w:r>
        <w:rPr>
          <w:rFonts w:eastAsia="Times New Roman"/>
          <w:bCs/>
          <w:shd w:val="clear" w:color="auto" w:fill="FFFFFF"/>
        </w:rPr>
        <w:t xml:space="preserve"> είμαστε πληροφορημένοι για όλα, </w:t>
      </w:r>
      <w:r w:rsidRPr="00C87093">
        <w:rPr>
          <w:rFonts w:eastAsia="Times New Roman"/>
          <w:bCs/>
          <w:shd w:val="clear" w:color="auto" w:fill="FFFFFF"/>
        </w:rPr>
        <w:t>ότι</w:t>
      </w:r>
      <w:r>
        <w:rPr>
          <w:rFonts w:eastAsia="Times New Roman"/>
          <w:bCs/>
          <w:shd w:val="clear" w:color="auto" w:fill="FFFFFF"/>
        </w:rPr>
        <w:t xml:space="preserve"> ο Απόστολος </w:t>
      </w:r>
      <w:proofErr w:type="spellStart"/>
      <w:r>
        <w:rPr>
          <w:rFonts w:eastAsia="Times New Roman"/>
          <w:bCs/>
          <w:shd w:val="clear" w:color="auto" w:fill="FFFFFF"/>
        </w:rPr>
        <w:t>Σάντας</w:t>
      </w:r>
      <w:proofErr w:type="spellEnd"/>
      <w:r>
        <w:rPr>
          <w:rFonts w:eastAsia="Times New Roman"/>
          <w:bCs/>
          <w:shd w:val="clear" w:color="auto" w:fill="FFFFFF"/>
        </w:rPr>
        <w:t xml:space="preserve"> </w:t>
      </w:r>
      <w:r w:rsidRPr="00C87093">
        <w:rPr>
          <w:rFonts w:eastAsia="Times New Roman"/>
          <w:bCs/>
          <w:shd w:val="clear" w:color="auto" w:fill="FFFFFF"/>
        </w:rPr>
        <w:t>και</w:t>
      </w:r>
      <w:r>
        <w:rPr>
          <w:rFonts w:eastAsia="Times New Roman"/>
          <w:bCs/>
          <w:shd w:val="clear" w:color="auto" w:fill="FFFFFF"/>
        </w:rPr>
        <w:t xml:space="preserve"> ο Μανώλης Γλέζος είχαν πάει στη </w:t>
      </w:r>
      <w:proofErr w:type="spellStart"/>
      <w:r>
        <w:rPr>
          <w:rFonts w:eastAsia="Times New Roman"/>
          <w:bCs/>
          <w:shd w:val="clear" w:color="auto" w:fill="FFFFFF"/>
        </w:rPr>
        <w:t>Μπενάκειο</w:t>
      </w:r>
      <w:proofErr w:type="spellEnd"/>
      <w:r>
        <w:rPr>
          <w:rFonts w:eastAsia="Times New Roman"/>
          <w:bCs/>
          <w:shd w:val="clear" w:color="auto" w:fill="FFFFFF"/>
        </w:rPr>
        <w:t xml:space="preserve"> Βιβλιοθήκη, </w:t>
      </w:r>
      <w:r w:rsidRPr="00C87093">
        <w:rPr>
          <w:rFonts w:eastAsia="Times New Roman"/>
          <w:bCs/>
          <w:shd w:val="clear" w:color="auto" w:fill="FFFFFF"/>
        </w:rPr>
        <w:t>που</w:t>
      </w:r>
      <w:r>
        <w:rPr>
          <w:rFonts w:eastAsia="Times New Roman"/>
          <w:bCs/>
          <w:shd w:val="clear" w:color="auto" w:fill="FFFFFF"/>
        </w:rPr>
        <w:t xml:space="preserve"> </w:t>
      </w:r>
      <w:r w:rsidRPr="00C87093">
        <w:rPr>
          <w:rFonts w:eastAsia="Times New Roman"/>
          <w:bCs/>
          <w:shd w:val="clear" w:color="auto" w:fill="FFFFFF"/>
        </w:rPr>
        <w:t>είναι</w:t>
      </w:r>
      <w:r>
        <w:rPr>
          <w:rFonts w:eastAsia="Times New Roman"/>
          <w:bCs/>
          <w:shd w:val="clear" w:color="auto" w:fill="FFFFFF"/>
        </w:rPr>
        <w:t xml:space="preserve"> η Βιβλιοθήκη της </w:t>
      </w:r>
      <w:r w:rsidRPr="00C87093">
        <w:rPr>
          <w:rFonts w:eastAsia="Times New Roman"/>
          <w:bCs/>
          <w:shd w:val="clear" w:color="auto" w:fill="FFFFFF"/>
        </w:rPr>
        <w:t>Βουλή</w:t>
      </w:r>
      <w:r>
        <w:rPr>
          <w:rFonts w:eastAsia="Times New Roman"/>
          <w:bCs/>
          <w:shd w:val="clear" w:color="auto" w:fill="FFFFFF"/>
        </w:rPr>
        <w:t xml:space="preserve">ς, το κτήριο </w:t>
      </w:r>
      <w:r w:rsidRPr="00C87093">
        <w:rPr>
          <w:rFonts w:eastAsia="Times New Roman"/>
          <w:bCs/>
          <w:shd w:val="clear" w:color="auto" w:fill="FFFFFF"/>
        </w:rPr>
        <w:t>που</w:t>
      </w:r>
      <w:r>
        <w:rPr>
          <w:rFonts w:eastAsia="Times New Roman"/>
          <w:bCs/>
          <w:shd w:val="clear" w:color="auto" w:fill="FFFFFF"/>
        </w:rPr>
        <w:t xml:space="preserve"> τώρα ανασυγκροτείται </w:t>
      </w:r>
      <w:r w:rsidRPr="00C87093">
        <w:rPr>
          <w:rFonts w:eastAsia="Times New Roman"/>
          <w:bCs/>
          <w:shd w:val="clear" w:color="auto" w:fill="FFFFFF"/>
        </w:rPr>
        <w:t>και</w:t>
      </w:r>
      <w:r>
        <w:rPr>
          <w:rFonts w:eastAsia="Times New Roman"/>
          <w:bCs/>
          <w:shd w:val="clear" w:color="auto" w:fill="FFFFFF"/>
        </w:rPr>
        <w:t xml:space="preserve"> ανοικοδομείται. </w:t>
      </w:r>
      <w:r>
        <w:rPr>
          <w:rFonts w:eastAsia="Times New Roman" w:cs="Times New Roman"/>
          <w:szCs w:val="24"/>
        </w:rPr>
        <w:t xml:space="preserve">Ξέρετε, το κτήριο που είναι δίπλα και πίσω από την Παλαιά Βουλή. Πήραν από εκεί όλα τα στοιχεία που υπήρχαν για την Ακρόπολη, για την πρόσβαση, για την </w:t>
      </w:r>
      <w:proofErr w:type="spellStart"/>
      <w:r>
        <w:rPr>
          <w:rFonts w:eastAsia="Times New Roman" w:cs="Times New Roman"/>
          <w:szCs w:val="24"/>
        </w:rPr>
        <w:t>προσπελασιμότητα</w:t>
      </w:r>
      <w:proofErr w:type="spellEnd"/>
      <w:r>
        <w:rPr>
          <w:rFonts w:eastAsia="Times New Roman" w:cs="Times New Roman"/>
          <w:szCs w:val="24"/>
        </w:rPr>
        <w:t xml:space="preserve"> και γι</w:t>
      </w:r>
      <w:r>
        <w:rPr>
          <w:rFonts w:eastAsia="Times New Roman" w:cs="Times New Roman"/>
          <w:szCs w:val="24"/>
        </w:rPr>
        <w:t xml:space="preserve">α όλο τον χώρο εκεί πέρα. Από ό,τι μας λένε οι ιστορικοί, μελέτησαν επί μέρες για να μπορέσουν να κάνουν με αποτελεσματικότητα αυτές τις πράξεις. </w:t>
      </w:r>
    </w:p>
    <w:p w14:paraId="49A0E9B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Βεβαίως, έχουμε καταγράψει το αίτημα που έρχεται όλα αυτά τα χρόνια από πάρα πολλές πλευρές και όχι μόνο από </w:t>
      </w:r>
      <w:r>
        <w:rPr>
          <w:rFonts w:eastAsia="Times New Roman" w:cs="Times New Roman"/>
          <w:szCs w:val="24"/>
        </w:rPr>
        <w:t xml:space="preserve">τις αντιστασιακές οργανώσεις για τη μορφοποίηση, για τη συγκρότηση ενός Μουσείου Εθνικής Αντίστασης στο κέντρο της χώρας, στην πρωτεύουσα. Και αυτό όχι για να κλειστεί σε μουσείο η Εθνική Αντίσταση, αλλά ακριβώς επειδή έχουν αναδειχθεί και εδώ, </w:t>
      </w:r>
      <w:r>
        <w:rPr>
          <w:rFonts w:eastAsia="Times New Roman" w:cs="Times New Roman"/>
          <w:szCs w:val="24"/>
        </w:rPr>
        <w:lastRenderedPageBreak/>
        <w:t>και το ίδιο</w:t>
      </w:r>
      <w:r>
        <w:rPr>
          <w:rFonts w:eastAsia="Times New Roman" w:cs="Times New Roman"/>
          <w:szCs w:val="24"/>
        </w:rPr>
        <w:t xml:space="preserve"> έχει γίνει πλέον και στη Θεσσαλονίκη, όλοι οι τόποι μαρτυρίου ή οι τόποι που υπήρξαν οι αντιστασιακές δράσεις. </w:t>
      </w:r>
    </w:p>
    <w:p w14:paraId="49A0E9B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μουσείο</w:t>
      </w:r>
      <w:r>
        <w:rPr>
          <w:rFonts w:eastAsia="Times New Roman" w:cs="Times New Roman"/>
          <w:szCs w:val="24"/>
        </w:rPr>
        <w:t xml:space="preserve"> θα αποτελεί το κέντρο μέσα από το οποίο θα γίνεται αυτή η διασύνδεση με όλους αυτούς τους χώρους και θα υπάρχουν οι κορυφαίες πράξει</w:t>
      </w:r>
      <w:r>
        <w:rPr>
          <w:rFonts w:eastAsia="Times New Roman" w:cs="Times New Roman"/>
          <w:szCs w:val="24"/>
        </w:rPr>
        <w:t xml:space="preserve">ς για τα εκατομμύρια των τουριστών που κάθε χρόνο έρχονται στην Ελλάδα και θα πρέπει να ξέρουν ποια χώματα πατάνε. </w:t>
      </w:r>
    </w:p>
    <w:p w14:paraId="49A0E9B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Τέτοια μουσεία υπάρχουν ίσως και σε όλες τις άλλες πρωτεύουσες της Ευρώπης. Σε μερικές από αυτές δεν έχουν να γεμίσουν –επιστρέψτε μου την έ</w:t>
      </w:r>
      <w:r>
        <w:rPr>
          <w:rFonts w:eastAsia="Times New Roman" w:cs="Times New Roman"/>
          <w:szCs w:val="24"/>
        </w:rPr>
        <w:t xml:space="preserve">κφραση- ούτε ένα δωμάτιο και παρ’ όλα αυτά υπάρχουν και αποτελούν σημεία τιμής για όλους τους κατοίκους, αλλά και για τους επισκέπτες. </w:t>
      </w:r>
    </w:p>
    <w:p w14:paraId="49A0E9B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Επίσης, πρέπει να σας πω ότι στον χώρο της Βουλής –και αυτό είναι κάτι που γνωρίζουμε- με δική μας απόφαση κάθε χρόνο κά</w:t>
      </w:r>
      <w:r>
        <w:rPr>
          <w:rFonts w:eastAsia="Times New Roman" w:cs="Times New Roman"/>
          <w:szCs w:val="24"/>
        </w:rPr>
        <w:t xml:space="preserve">νουμε και σχετική εκδήλωση. Έχει ανεγερθεί και υπάρχει η τιμητική αναθηματική πλάκα για τους οκτώ συναδέλφους μας, συμπολίτες μας, Εβραίους Βουλευτές που ήταν θύματα στο Άουσβιτς. Κάθε χρόνο γίνονται σχετικές εκδηλώσεις. </w:t>
      </w:r>
    </w:p>
    <w:p w14:paraId="49A0E9B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Η δε </w:t>
      </w:r>
      <w:r>
        <w:rPr>
          <w:rFonts w:eastAsia="Times New Roman" w:cs="Times New Roman"/>
          <w:szCs w:val="24"/>
        </w:rPr>
        <w:t>ελληνική</w:t>
      </w:r>
      <w:r>
        <w:rPr>
          <w:rFonts w:eastAsia="Times New Roman" w:cs="Times New Roman"/>
          <w:szCs w:val="24"/>
        </w:rPr>
        <w:t xml:space="preserve"> Βουλή έχει αναλάβει </w:t>
      </w:r>
      <w:r>
        <w:rPr>
          <w:rFonts w:eastAsia="Times New Roman" w:cs="Times New Roman"/>
          <w:szCs w:val="24"/>
        </w:rPr>
        <w:t xml:space="preserve">πλήρως, και στις αρχές του 2019 ελπίζουμε ότι θα γίνουν και τα εγκαίνια με μια τιμητική εκδήλωση, τη διαμόρφωση του Μουσείου των Ελλήνων Πεσόντων στο Άουσβιτς. Διότι κι εκεί έγιναν αντιστασιακές πράξεις μέσα στο ίδιο το Άουσβιτς, μέσα από τη συμμετοχή και </w:t>
      </w:r>
      <w:r>
        <w:rPr>
          <w:rFonts w:eastAsia="Times New Roman" w:cs="Times New Roman"/>
          <w:szCs w:val="24"/>
        </w:rPr>
        <w:t>Ελλήνων κρατουμένων, Εβραίων και Ελλήνων συμπολιτών μας, χριστιανών ορθοδόξων ή και οποιουδήποτε θρησκευτικού δόγματος. Έχουμε αναλάβει και προχωράμε αυτή τη συνέργεια και είμαστε σίγουροι ότι θα μπορέσουμε να αποδώσουμε και αυτή την ελάχιστη τιμητική πράξ</w:t>
      </w:r>
      <w:r>
        <w:rPr>
          <w:rFonts w:eastAsia="Times New Roman" w:cs="Times New Roman"/>
          <w:szCs w:val="24"/>
        </w:rPr>
        <w:t>η.</w:t>
      </w:r>
    </w:p>
    <w:p w14:paraId="49A0E9B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Τέλος, γνωρίζουμε ότι με ευρύτατη πλειοψηφία έχει διαμορφωθεί εδώ και μία διετία μία πρόταση πορίσματος από την αρμόδια </w:t>
      </w:r>
      <w:r>
        <w:rPr>
          <w:rFonts w:eastAsia="Times New Roman" w:cs="Times New Roman"/>
          <w:szCs w:val="24"/>
        </w:rPr>
        <w:t xml:space="preserve">επιτροπή </w:t>
      </w:r>
      <w:r>
        <w:rPr>
          <w:rFonts w:eastAsia="Times New Roman" w:cs="Times New Roman"/>
          <w:szCs w:val="24"/>
        </w:rPr>
        <w:t>για το σύνολο των γερμανικών αποζημιώσεων και των απαιτήσεων της χώρας για επανορθώσεις σε όλα τα ζητήματα -και είναι πάρα π</w:t>
      </w:r>
      <w:r>
        <w:rPr>
          <w:rFonts w:eastAsia="Times New Roman" w:cs="Times New Roman"/>
          <w:szCs w:val="24"/>
        </w:rPr>
        <w:t xml:space="preserve">ολλά- που αφορούν όχι μόνο στο κατοχικό δάνειο, αλλά στις απώλειες ζωών, τον λιμό, τα αρχαία. </w:t>
      </w:r>
    </w:p>
    <w:p w14:paraId="49A0E9B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Για όλο αυτό το ζήτημα</w:t>
      </w:r>
      <w:r>
        <w:rPr>
          <w:rFonts w:eastAsia="Times New Roman" w:cs="Times New Roman"/>
          <w:szCs w:val="24"/>
        </w:rPr>
        <w:t>,</w:t>
      </w:r>
      <w:r>
        <w:rPr>
          <w:rFonts w:eastAsia="Times New Roman" w:cs="Times New Roman"/>
          <w:szCs w:val="24"/>
        </w:rPr>
        <w:t xml:space="preserve"> ίσως μέσα στον Γενάρη</w:t>
      </w:r>
      <w:r>
        <w:rPr>
          <w:rFonts w:eastAsia="Times New Roman" w:cs="Times New Roman"/>
          <w:szCs w:val="24"/>
        </w:rPr>
        <w:t>,</w:t>
      </w:r>
      <w:r>
        <w:rPr>
          <w:rFonts w:eastAsia="Times New Roman" w:cs="Times New Roman"/>
          <w:szCs w:val="24"/>
        </w:rPr>
        <w:t xml:space="preserve"> είναι πλέον ο καιρός στην Ολομέλεια της Βουλής να υπάρξει η σχετική συζήτηση για να αναλάβει η Βουλή και σε επίπεδ</w:t>
      </w:r>
      <w:r>
        <w:rPr>
          <w:rFonts w:eastAsia="Times New Roman" w:cs="Times New Roman"/>
          <w:szCs w:val="24"/>
        </w:rPr>
        <w:t xml:space="preserve">ο ολομέλειας τις </w:t>
      </w:r>
      <w:r>
        <w:rPr>
          <w:rFonts w:eastAsia="Times New Roman" w:cs="Times New Roman"/>
          <w:szCs w:val="24"/>
        </w:rPr>
        <w:lastRenderedPageBreak/>
        <w:t xml:space="preserve">σχετικές πρωτοβουλίες σε διακοινοβουλευτικό, διακρατικό και διεθνές νομικό επίπεδο. </w:t>
      </w:r>
    </w:p>
    <w:p w14:paraId="49A0E9B7"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με την ευκαιρία αυτή και ως τελευταία πρόταση για την απόδοση τιμής πρέπει να σας πω ότι ίσως ακόμα και εμείς –</w:t>
      </w:r>
      <w:proofErr w:type="spellStart"/>
      <w:r>
        <w:rPr>
          <w:rFonts w:eastAsia="Times New Roman" w:cs="Times New Roman"/>
          <w:szCs w:val="24"/>
        </w:rPr>
        <w:t>πόσω</w:t>
      </w:r>
      <w:proofErr w:type="spellEnd"/>
      <w:r>
        <w:rPr>
          <w:rFonts w:eastAsia="Times New Roman" w:cs="Times New Roman"/>
          <w:szCs w:val="24"/>
        </w:rPr>
        <w:t xml:space="preserve"> μάλλον τα παιδιά μας- δεν γνωρίζουμε ότι χιλιάδες –όχι εκατοντάδες- χωριά και οικισμοί είχαν ισοπεδωθεί και πολλά από αυτά και με τους κατοίκους τους, κατά τις εγκυρότατες απογραφές που είχαν γίνει και από τον Δοξιάδη αμέσως μετά τον Πόλεμο. </w:t>
      </w:r>
    </w:p>
    <w:p w14:paraId="49A0E9B8"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Πέραν αυτών </w:t>
      </w:r>
      <w:r>
        <w:rPr>
          <w:rFonts w:eastAsia="Times New Roman" w:cs="Times New Roman"/>
          <w:szCs w:val="24"/>
        </w:rPr>
        <w:t xml:space="preserve">είναι περί τις </w:t>
      </w:r>
      <w:proofErr w:type="spellStart"/>
      <w:r>
        <w:rPr>
          <w:rFonts w:eastAsia="Times New Roman" w:cs="Times New Roman"/>
          <w:szCs w:val="24"/>
        </w:rPr>
        <w:t>εκατόν</w:t>
      </w:r>
      <w:proofErr w:type="spellEnd"/>
      <w:r>
        <w:rPr>
          <w:rFonts w:eastAsia="Times New Roman" w:cs="Times New Roman"/>
          <w:szCs w:val="24"/>
        </w:rPr>
        <w:t xml:space="preserve"> δέκα οι αναγνωρισμένες διεθνώς περιπτώσεις, στις οποίες έχουν γίνει εγκληματικές ενέργειες, ολοκαυτώματα στη διάστικτη ελληνική γη εκείνα τα πέτρινα χρόνια. </w:t>
      </w:r>
    </w:p>
    <w:p w14:paraId="49A0E9B9"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κυρίες και κύριοι συνάδελφοι, πιστεύω πως όλες </w:t>
      </w:r>
      <w:r>
        <w:rPr>
          <w:rFonts w:eastAsia="Times New Roman" w:cs="Times New Roman"/>
          <w:szCs w:val="24"/>
        </w:rPr>
        <w:t xml:space="preserve">και όλοι </w:t>
      </w:r>
      <w:proofErr w:type="spellStart"/>
      <w:r>
        <w:rPr>
          <w:rFonts w:eastAsia="Times New Roman" w:cs="Times New Roman"/>
          <w:szCs w:val="24"/>
        </w:rPr>
        <w:t>αποτίουμε</w:t>
      </w:r>
      <w:proofErr w:type="spellEnd"/>
      <w:r>
        <w:rPr>
          <w:rFonts w:eastAsia="Times New Roman" w:cs="Times New Roman"/>
          <w:szCs w:val="24"/>
        </w:rPr>
        <w:t xml:space="preserve"> από την καρδιά μας τιμή στους ανθρώπους, στους αγωνιστές, στα θύματα, αλλά και στις μνήμες εκείνης της περιόδου. </w:t>
      </w:r>
    </w:p>
    <w:p w14:paraId="49A0E9BA"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9A0E9BB" w14:textId="77777777" w:rsidR="001E5C65" w:rsidRDefault="00F23789">
      <w:pPr>
        <w:spacing w:line="600" w:lineRule="auto"/>
        <w:ind w:left="360"/>
        <w:jc w:val="center"/>
        <w:rPr>
          <w:rFonts w:eastAsia="Times New Roman" w:cs="Times New Roman"/>
          <w:szCs w:val="24"/>
        </w:rPr>
      </w:pPr>
      <w:r w:rsidRPr="00B819E1">
        <w:rPr>
          <w:rFonts w:eastAsia="Times New Roman" w:cs="Times New Roman"/>
          <w:szCs w:val="24"/>
        </w:rPr>
        <w:t>(Χειροκροτ</w:t>
      </w:r>
      <w:r>
        <w:rPr>
          <w:rFonts w:eastAsia="Times New Roman" w:cs="Times New Roman"/>
          <w:szCs w:val="24"/>
        </w:rPr>
        <w:t>ήματα</w:t>
      </w:r>
      <w:r w:rsidRPr="00B819E1">
        <w:rPr>
          <w:rFonts w:eastAsia="Times New Roman" w:cs="Times New Roman"/>
          <w:szCs w:val="24"/>
        </w:rPr>
        <w:t>)</w:t>
      </w:r>
    </w:p>
    <w:p w14:paraId="49A0E9B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Θα κάνουμε μία διακοπή ενός τετάρτου, για να εισέλθουμε στην επίκαιρη ερώτηση του Αρχηγού</w:t>
      </w:r>
      <w:r>
        <w:rPr>
          <w:rFonts w:eastAsia="Times New Roman" w:cs="Times New Roman"/>
          <w:szCs w:val="24"/>
        </w:rPr>
        <w:t xml:space="preserve"> της Αξιωματικής Αντιπολίτευσης και την απάντηση του Πρωθυπουργού. </w:t>
      </w:r>
    </w:p>
    <w:p w14:paraId="49A0E9B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9A0E9BE"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(ΔΙΑΚΟΠΗ)</w:t>
      </w:r>
    </w:p>
    <w:p w14:paraId="49A0E9BF" w14:textId="77777777" w:rsidR="001E5C65" w:rsidRDefault="00F23789">
      <w:pPr>
        <w:tabs>
          <w:tab w:val="left" w:pos="1470"/>
        </w:tabs>
        <w:spacing w:line="600" w:lineRule="auto"/>
        <w:ind w:firstLine="720"/>
        <w:jc w:val="center"/>
        <w:rPr>
          <w:rFonts w:eastAsia="Times New Roman"/>
          <w:color w:val="000000"/>
          <w:szCs w:val="24"/>
          <w:shd w:val="clear" w:color="auto" w:fill="FFFFFF"/>
        </w:rPr>
      </w:pPr>
      <w:r w:rsidRPr="009655BB">
        <w:rPr>
          <w:rFonts w:eastAsia="Times New Roman"/>
          <w:color w:val="000000"/>
          <w:szCs w:val="24"/>
          <w:shd w:val="clear" w:color="auto" w:fill="FFFFFF"/>
        </w:rPr>
        <w:t>(</w:t>
      </w:r>
      <w:r>
        <w:rPr>
          <w:rFonts w:eastAsia="Times New Roman"/>
          <w:color w:val="000000"/>
          <w:szCs w:val="24"/>
          <w:shd w:val="clear" w:color="auto" w:fill="FFFFFF"/>
        </w:rPr>
        <w:t>ΜΕΤΑ ΤΗ ΔΙΑΚΟΠΗ)</w:t>
      </w:r>
    </w:p>
    <w:p w14:paraId="49A0E9C0"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sidRPr="009655BB">
        <w:rPr>
          <w:rFonts w:eastAsia="Times New Roman"/>
          <w:b/>
          <w:color w:val="000000"/>
          <w:szCs w:val="24"/>
          <w:shd w:val="clear" w:color="auto" w:fill="FFFFFF"/>
        </w:rPr>
        <w:t xml:space="preserve">ΠΡΟΕΔΡΟΣ (Νικόλαος </w:t>
      </w:r>
      <w:proofErr w:type="spellStart"/>
      <w:r w:rsidRPr="009655BB">
        <w:rPr>
          <w:rFonts w:eastAsia="Times New Roman"/>
          <w:b/>
          <w:color w:val="000000"/>
          <w:szCs w:val="24"/>
          <w:shd w:val="clear" w:color="auto" w:fill="FFFFFF"/>
        </w:rPr>
        <w:t>Βούτσης</w:t>
      </w:r>
      <w:proofErr w:type="spellEnd"/>
      <w:r w:rsidRPr="009655BB">
        <w:rPr>
          <w:rFonts w:eastAsia="Times New Roman"/>
          <w:b/>
          <w:color w:val="000000"/>
          <w:szCs w:val="24"/>
          <w:shd w:val="clear" w:color="auto" w:fill="FFFFFF"/>
        </w:rPr>
        <w:t>):</w:t>
      </w:r>
      <w:r>
        <w:rPr>
          <w:rFonts w:eastAsia="Times New Roman"/>
          <w:color w:val="000000"/>
          <w:szCs w:val="24"/>
          <w:shd w:val="clear" w:color="auto" w:fill="FFFFFF"/>
        </w:rPr>
        <w:t xml:space="preserve"> Κυρίες και κύριοι συνάδελφοι, </w:t>
      </w:r>
      <w:r>
        <w:rPr>
          <w:rFonts w:eastAsia="Times New Roman"/>
          <w:color w:val="000000"/>
          <w:szCs w:val="24"/>
          <w:shd w:val="clear" w:color="auto" w:fill="FFFFFF"/>
        </w:rPr>
        <w:t xml:space="preserve">συνεχίζεται </w:t>
      </w:r>
      <w:r>
        <w:rPr>
          <w:rFonts w:eastAsia="Times New Roman"/>
          <w:color w:val="000000"/>
          <w:szCs w:val="24"/>
          <w:shd w:val="clear" w:color="auto" w:fill="FFFFFF"/>
        </w:rPr>
        <w:t xml:space="preserve">η </w:t>
      </w:r>
      <w:r>
        <w:rPr>
          <w:rFonts w:eastAsia="Times New Roman"/>
          <w:color w:val="000000"/>
          <w:szCs w:val="24"/>
          <w:shd w:val="clear" w:color="auto" w:fill="FFFFFF"/>
        </w:rPr>
        <w:t>συνεδρίαση.</w:t>
      </w:r>
    </w:p>
    <w:p w14:paraId="49A0E9C1"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Πριν εισέλθουμε στη συζήτηση της επίκαιρης ερώτησης προς </w:t>
      </w:r>
      <w:r>
        <w:rPr>
          <w:rFonts w:eastAsia="Times New Roman"/>
          <w:color w:val="000000"/>
          <w:szCs w:val="24"/>
          <w:shd w:val="clear" w:color="auto" w:fill="FFFFFF"/>
        </w:rPr>
        <w:t>τον Πρωθυπουργό, έ</w:t>
      </w:r>
      <w:r>
        <w:rPr>
          <w:rFonts w:eastAsia="Times New Roman"/>
          <w:color w:val="000000"/>
          <w:szCs w:val="24"/>
          <w:shd w:val="clear" w:color="auto" w:fill="FFFFFF"/>
        </w:rPr>
        <w:t xml:space="preserve">χω </w:t>
      </w:r>
      <w:r>
        <w:rPr>
          <w:rFonts w:eastAsia="Times New Roman" w:cs="Times New Roman"/>
        </w:rPr>
        <w:t>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w:t>
      </w:r>
      <w:r>
        <w:rPr>
          <w:rFonts w:eastAsia="Times New Roman" w:cs="Times New Roman"/>
        </w:rPr>
        <w:t xml:space="preserve">άνωσης και λειτουργίας της Βουλής, τριάντα τέσσερις μαθητές και μαθήτριες και δύο εκπαιδευτικοί συνοδοί τους από το </w:t>
      </w:r>
      <w:r w:rsidRPr="00C87F79">
        <w:rPr>
          <w:rFonts w:eastAsia="Times New Roman" w:cs="Times New Roman"/>
        </w:rPr>
        <w:t>3</w:t>
      </w:r>
      <w:r w:rsidRPr="00AC6C15">
        <w:rPr>
          <w:rFonts w:eastAsia="Times New Roman" w:cs="Times New Roman"/>
          <w:vertAlign w:val="superscript"/>
        </w:rPr>
        <w:t>ο</w:t>
      </w:r>
      <w:r w:rsidRPr="00C87F79">
        <w:rPr>
          <w:rFonts w:eastAsia="Times New Roman" w:cs="Times New Roman"/>
        </w:rPr>
        <w:t xml:space="preserve"> </w:t>
      </w:r>
      <w:r>
        <w:rPr>
          <w:rFonts w:eastAsia="Times New Roman" w:cs="Times New Roman"/>
        </w:rPr>
        <w:t>Γυμνάσιο Κοζάνης (</w:t>
      </w:r>
      <w:r>
        <w:rPr>
          <w:rFonts w:eastAsia="Times New Roman" w:cs="Times New Roman"/>
        </w:rPr>
        <w:t>πρώτο τ</w:t>
      </w:r>
      <w:r>
        <w:rPr>
          <w:rFonts w:eastAsia="Times New Roman" w:cs="Times New Roman"/>
        </w:rPr>
        <w:t>μήμα)</w:t>
      </w:r>
      <w:r>
        <w:rPr>
          <w:rFonts w:eastAsia="Times New Roman" w:cs="Times New Roman"/>
        </w:rPr>
        <w:t>.</w:t>
      </w:r>
    </w:p>
    <w:p w14:paraId="49A0E9C2" w14:textId="77777777" w:rsidR="001E5C65" w:rsidRDefault="00F23789">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49A0E9C3" w14:textId="77777777" w:rsidR="001E5C65" w:rsidRDefault="00F23789">
      <w:pPr>
        <w:spacing w:line="600" w:lineRule="auto"/>
        <w:ind w:firstLine="709"/>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9A0E9C4" w14:textId="77777777" w:rsidR="001E5C65" w:rsidRDefault="00F23789">
      <w:pPr>
        <w:spacing w:line="600" w:lineRule="auto"/>
        <w:ind w:firstLine="720"/>
        <w:jc w:val="both"/>
        <w:rPr>
          <w:rFonts w:eastAsia="Times New Roman" w:cs="Times New Roman"/>
        </w:rPr>
      </w:pPr>
      <w:r>
        <w:rPr>
          <w:rFonts w:eastAsia="Times New Roman" w:cs="Times New Roman"/>
        </w:rPr>
        <w:t>Επίσης, έχω την τιμή να ανακο</w:t>
      </w:r>
      <w:r>
        <w:rPr>
          <w:rFonts w:eastAsia="Times New Roman" w:cs="Times New Roman"/>
        </w:rPr>
        <w:t>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δύο μαθητές και μαθήτριες και δύο εκπαιδευτικοί συνοδο</w:t>
      </w:r>
      <w:r>
        <w:rPr>
          <w:rFonts w:eastAsia="Times New Roman" w:cs="Times New Roman"/>
        </w:rPr>
        <w:t xml:space="preserve">ί τους από το </w:t>
      </w:r>
      <w:r w:rsidRPr="00C87F79">
        <w:rPr>
          <w:rFonts w:eastAsia="Times New Roman" w:cs="Times New Roman"/>
        </w:rPr>
        <w:t>1</w:t>
      </w:r>
      <w:r w:rsidRPr="006E7B9F">
        <w:rPr>
          <w:rFonts w:eastAsia="Times New Roman" w:cs="Times New Roman"/>
          <w:vertAlign w:val="superscript"/>
        </w:rPr>
        <w:t>ο</w:t>
      </w:r>
      <w:r>
        <w:rPr>
          <w:rFonts w:eastAsia="Times New Roman" w:cs="Times New Roman"/>
        </w:rPr>
        <w:t xml:space="preserve"> Δημοτικό Σχολείο Αγίας Παρασκευής. </w:t>
      </w:r>
    </w:p>
    <w:p w14:paraId="49A0E9C5" w14:textId="77777777" w:rsidR="001E5C65" w:rsidRDefault="00F23789">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49A0E9C6" w14:textId="77777777" w:rsidR="001E5C65" w:rsidRDefault="00F23789">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9A0E9C7" w14:textId="77777777" w:rsidR="001E5C65" w:rsidRDefault="00F23789">
      <w:pPr>
        <w:spacing w:line="600" w:lineRule="auto"/>
        <w:ind w:firstLine="720"/>
        <w:jc w:val="both"/>
        <w:rPr>
          <w:rFonts w:eastAsia="Times New Roman" w:cs="Times New Roman"/>
        </w:rPr>
      </w:pPr>
      <w:r>
        <w:rPr>
          <w:rFonts w:eastAsia="Times New Roman" w:cs="Times New Roman"/>
        </w:rPr>
        <w:t xml:space="preserve">Κυρίες και κύριοι συνάδελφοι, εισερχόμαστε στη συζήτηση </w:t>
      </w:r>
      <w:r>
        <w:rPr>
          <w:rFonts w:eastAsia="Times New Roman" w:cs="Times New Roman"/>
        </w:rPr>
        <w:t>της με αριθμό</w:t>
      </w:r>
      <w:r>
        <w:rPr>
          <w:rFonts w:eastAsia="Times New Roman" w:cs="Times New Roman"/>
        </w:rPr>
        <w:t xml:space="preserve"> </w:t>
      </w:r>
      <w:r>
        <w:rPr>
          <w:rFonts w:eastAsia="Times New Roman" w:cs="Times New Roman"/>
        </w:rPr>
        <w:t xml:space="preserve">157/2/15-11-2018 </w:t>
      </w:r>
      <w:r>
        <w:rPr>
          <w:rFonts w:eastAsia="Times New Roman" w:cs="Times New Roman"/>
        </w:rPr>
        <w:t xml:space="preserve">επίκαιρης ερώτησης του Προέδρου της Κοινοβουλευτικής Ομάδας της Νέας Δημοκρατίας κ. Κυριάκου </w:t>
      </w:r>
      <w:r>
        <w:rPr>
          <w:rFonts w:eastAsia="Times New Roman" w:cs="Times New Roman"/>
        </w:rPr>
        <w:t>Μ</w:t>
      </w:r>
      <w:r>
        <w:rPr>
          <w:rFonts w:eastAsia="Times New Roman" w:cs="Times New Roman"/>
        </w:rPr>
        <w:t xml:space="preserve">ητσοτάκη </w:t>
      </w:r>
      <w:r>
        <w:rPr>
          <w:rFonts w:eastAsia="Times New Roman" w:cs="Times New Roman"/>
        </w:rPr>
        <w:t>προς τον Πρωθυπουργό</w:t>
      </w:r>
      <w:r w:rsidDel="00341661">
        <w:rPr>
          <w:rFonts w:eastAsia="Times New Roman" w:cs="Times New Roman"/>
        </w:rPr>
        <w:t xml:space="preserve"> </w:t>
      </w:r>
      <w:r>
        <w:rPr>
          <w:rFonts w:eastAsia="Times New Roman" w:cs="Times New Roman"/>
        </w:rPr>
        <w:t>με θέμα: «Ανομία στα Πανεπιστήμια</w:t>
      </w:r>
      <w:r>
        <w:rPr>
          <w:rFonts w:eastAsia="Times New Roman" w:cs="Times New Roman"/>
        </w:rPr>
        <w:t>»</w:t>
      </w:r>
      <w:r>
        <w:rPr>
          <w:rFonts w:eastAsia="Times New Roman" w:cs="Times New Roman"/>
        </w:rPr>
        <w:t>,</w:t>
      </w:r>
      <w:r>
        <w:rPr>
          <w:rFonts w:eastAsia="Times New Roman" w:cs="Times New Roman"/>
        </w:rPr>
        <w:t xml:space="preserve"> ο οποίος </w:t>
      </w:r>
      <w:r>
        <w:rPr>
          <w:rFonts w:eastAsia="Times New Roman" w:cs="Times New Roman"/>
        </w:rPr>
        <w:t xml:space="preserve">και </w:t>
      </w:r>
      <w:r>
        <w:rPr>
          <w:rFonts w:eastAsia="Times New Roman" w:cs="Times New Roman"/>
        </w:rPr>
        <w:t>θα απαντήσει στην επίκαιρη ερώτηση.</w:t>
      </w:r>
    </w:p>
    <w:p w14:paraId="49A0E9C8" w14:textId="77777777" w:rsidR="001E5C65" w:rsidRDefault="00F23789">
      <w:pPr>
        <w:spacing w:line="600" w:lineRule="auto"/>
        <w:ind w:firstLine="720"/>
        <w:jc w:val="both"/>
        <w:rPr>
          <w:rFonts w:eastAsia="Times New Roman" w:cs="Times New Roman"/>
        </w:rPr>
      </w:pPr>
      <w:r>
        <w:rPr>
          <w:rFonts w:eastAsia="Times New Roman" w:cs="Times New Roman"/>
        </w:rPr>
        <w:t xml:space="preserve">Τον λόγο έχει για δέκα λεπτά ο Πρόεδρος της Κοινοβουλευτικής Ομάδας της Νέας Δημοκρατίας κ. Κυριάκος Μητσοτάκης, προκειμένου να αναπτύξει την επίκαιρη ερώτησή του. </w:t>
      </w:r>
    </w:p>
    <w:p w14:paraId="49A0E9C9" w14:textId="77777777" w:rsidR="001E5C65" w:rsidRDefault="00F23789">
      <w:pPr>
        <w:spacing w:line="600" w:lineRule="auto"/>
        <w:ind w:firstLine="720"/>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49A0E9CA" w14:textId="77777777" w:rsidR="001E5C65" w:rsidRDefault="00F23789">
      <w:pPr>
        <w:spacing w:line="600" w:lineRule="auto"/>
        <w:ind w:firstLine="720"/>
        <w:jc w:val="both"/>
        <w:rPr>
          <w:rFonts w:eastAsia="Times New Roman" w:cs="Times New Roman"/>
          <w:szCs w:val="24"/>
        </w:rPr>
      </w:pPr>
      <w:r w:rsidRPr="00BD477F">
        <w:rPr>
          <w:rFonts w:eastAsia="Times New Roman" w:cs="Times New Roman"/>
          <w:b/>
          <w:szCs w:val="24"/>
        </w:rPr>
        <w:t>ΚΥΡΙΑΚΟΣ ΜΗΤΣΟΤΑΚΗΣ (Πρόεδρος της Νέα</w:t>
      </w:r>
      <w:r w:rsidRPr="00BD477F">
        <w:rPr>
          <w:rFonts w:eastAsia="Times New Roman" w:cs="Times New Roman"/>
          <w:b/>
          <w:szCs w:val="24"/>
        </w:rPr>
        <w:t>ς Δημοκρατίας):</w:t>
      </w:r>
      <w:r>
        <w:rPr>
          <w:rFonts w:eastAsia="Times New Roman" w:cs="Times New Roman"/>
          <w:szCs w:val="24"/>
        </w:rPr>
        <w:t xml:space="preserve"> Η συνέπεια δεν είναι το δυνατό σας χαρακτηριστικό, κύριε Τσίπρα, έτσι δεν είναι; Σαράντα πέντε λεπτά σας περιμένουμε περίπου.</w:t>
      </w:r>
    </w:p>
    <w:p w14:paraId="49A0E9C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Διότι στις 10.30΄ είχε ανακοινωθεί επίσημη έναρξη της συνεδρίασης, γεμάτη η Βουλή, κύριε Τσίπρα και εσείς έρχεσθε </w:t>
      </w:r>
      <w:r>
        <w:rPr>
          <w:rFonts w:eastAsia="Times New Roman" w:cs="Times New Roman"/>
          <w:szCs w:val="24"/>
        </w:rPr>
        <w:t>στις 11.15΄. Θα μάθετε να σέβεστε το Κοινοβούλιο και τους πολιτικούς σας αντιπάλους.</w:t>
      </w:r>
    </w:p>
    <w:p w14:paraId="49A0E9CC" w14:textId="77777777" w:rsidR="001E5C65" w:rsidRDefault="00F23789">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49A0E9C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εδώ σήμερα για να αναδείξω μια αφόρητη πραγματικότητα που δεν επιδέχεται αμφισβήτ</w:t>
      </w:r>
      <w:r>
        <w:rPr>
          <w:rFonts w:eastAsia="Times New Roman" w:cs="Times New Roman"/>
          <w:szCs w:val="24"/>
        </w:rPr>
        <w:t>ησης ή ωραιοποίησης. Είμαι εδώ, όμως και για να προτείνω λύσεις για την αντιμετώπισή της.</w:t>
      </w:r>
    </w:p>
    <w:p w14:paraId="49A0E9C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Η κατάσταση σήμερα στα δημόσια πανεπιστήμια συνιστά έναν μεγάλο κίνδυνο που αφορά όχι μόνο την παιδεία, αλλά και </w:t>
      </w:r>
      <w:r>
        <w:rPr>
          <w:rFonts w:eastAsia="Times New Roman" w:cs="Times New Roman"/>
          <w:szCs w:val="24"/>
        </w:rPr>
        <w:lastRenderedPageBreak/>
        <w:t>το σύνολο της κοινωνικής μας ζωής, ένα τεράστιο πρόβλ</w:t>
      </w:r>
      <w:r>
        <w:rPr>
          <w:rFonts w:eastAsia="Times New Roman" w:cs="Times New Roman"/>
          <w:szCs w:val="24"/>
        </w:rPr>
        <w:t xml:space="preserve">ημα, το οποίο δυστυχώς, με την ανοχή της Κυβέρνησης, συνεχώς διογκώνεται, μια απειλή για τις ζωές και τις περιουσίες των πολιτών, μια απειλή τελικά για την ίδια τη </w:t>
      </w:r>
      <w:r>
        <w:rPr>
          <w:rFonts w:eastAsia="Times New Roman" w:cs="Times New Roman"/>
          <w:szCs w:val="24"/>
        </w:rPr>
        <w:t>δ</w:t>
      </w:r>
      <w:r>
        <w:rPr>
          <w:rFonts w:eastAsia="Times New Roman" w:cs="Times New Roman"/>
          <w:szCs w:val="24"/>
        </w:rPr>
        <w:t xml:space="preserve">ημοκρατία. Διότι, βέβαια, η ανομία και η βία που έχουν καταλάβει τα πανεπιστήμια εξάγονται </w:t>
      </w:r>
      <w:r>
        <w:rPr>
          <w:rFonts w:eastAsia="Times New Roman" w:cs="Times New Roman"/>
          <w:szCs w:val="24"/>
        </w:rPr>
        <w:t>και κατακαίνε κάθε τόσο την καθημερινότητα των Ελλήνων.</w:t>
      </w:r>
    </w:p>
    <w:p w14:paraId="49A0E9C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Εγκληματικές ομάδες χρησιμοποιούν σήμερα τα πανεπιστήμια ως βάση για τις δραστηριότητές τους -είναι δραστηριότητες κοινού ποινικού δικαίου, όπως η διακίνηση ναρκωτικών και το εμπόριο λαθραίων προϊόντω</w:t>
      </w:r>
      <w:r>
        <w:rPr>
          <w:rFonts w:eastAsia="Times New Roman" w:cs="Times New Roman"/>
          <w:szCs w:val="24"/>
        </w:rPr>
        <w:t>ν- ενώ την ίδια ώρα οι διαβόητες «συλλογικότητες», όπως τις αποκαλεί η Κυβέρνηση, ελέγχουν πολλές πανεπιστημιακές σχολές. Τις έχουν μετατρέψει σε στέκια κουκουλοφόρων, σε γιάφκες για μολότοφ και σε ορμητήρια για επεισόδια και καταστροφές στις περιοχές γύρω</w:t>
      </w:r>
      <w:r>
        <w:rPr>
          <w:rFonts w:eastAsia="Times New Roman" w:cs="Times New Roman"/>
          <w:szCs w:val="24"/>
        </w:rPr>
        <w:t xml:space="preserve"> τους.</w:t>
      </w:r>
    </w:p>
    <w:p w14:paraId="49A0E9D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Με λίγα λόγια, αυτό που άλλοτε λέγαμε «πανεπιστημιακό άσυλο» έχει καταλυθεί στην πράξη από «γνωστούς αγνώστους» τραμπούκους. Έγινε </w:t>
      </w:r>
      <w:proofErr w:type="spellStart"/>
      <w:r>
        <w:rPr>
          <w:rFonts w:eastAsia="Times New Roman" w:cs="Times New Roman"/>
          <w:szCs w:val="24"/>
        </w:rPr>
        <w:t>παραβατικό</w:t>
      </w:r>
      <w:proofErr w:type="spellEnd"/>
      <w:r>
        <w:rPr>
          <w:rFonts w:eastAsia="Times New Roman" w:cs="Times New Roman"/>
          <w:szCs w:val="24"/>
        </w:rPr>
        <w:t xml:space="preserve"> άσυλο. Η διακίνηση των ιδεών, η ίδια η γνώση διώκεται μέσα στον ίδιο τον φυσικό της χώρο και χώροι που ακόμ</w:t>
      </w:r>
      <w:r>
        <w:rPr>
          <w:rFonts w:eastAsia="Times New Roman" w:cs="Times New Roman"/>
          <w:szCs w:val="24"/>
        </w:rPr>
        <w:t xml:space="preserve">α και στις πιο δύσκολες στιγμές της ιστορίας μας </w:t>
      </w:r>
      <w:r>
        <w:rPr>
          <w:rFonts w:eastAsia="Times New Roman" w:cs="Times New Roman"/>
          <w:szCs w:val="24"/>
        </w:rPr>
        <w:lastRenderedPageBreak/>
        <w:t>υπήρξαν «φάροι» δημοκρατικών δικαιωμάτων ζουν τώρα υπό την κατοχή μιας μαφίας</w:t>
      </w:r>
      <w:r>
        <w:rPr>
          <w:rFonts w:eastAsia="Times New Roman" w:cs="Times New Roman"/>
          <w:szCs w:val="24"/>
        </w:rPr>
        <w:t>,</w:t>
      </w:r>
      <w:r>
        <w:rPr>
          <w:rFonts w:eastAsia="Times New Roman" w:cs="Times New Roman"/>
          <w:szCs w:val="24"/>
        </w:rPr>
        <w:t xml:space="preserve"> που φορά πολιτική κουκούλα. Η ίδια η επέτειος του Πολυτεχνείου έχει μετατραπεί σε έναν διαγωνισμό ρίψης μολότοφ και αντί η Αθήνα</w:t>
      </w:r>
      <w:r>
        <w:rPr>
          <w:rFonts w:eastAsia="Times New Roman" w:cs="Times New Roman"/>
          <w:szCs w:val="24"/>
        </w:rPr>
        <w:t xml:space="preserve"> να γιορτάζει κάθε χρόνο με μαζική συμμετοχή την αρχή του τέλους της χούντας, κάθε χρόνο μετατρέπεται σε μια έρημη σιδηρόφρακτη πολιτεία, στην οποία κυκλοφορούν μόνο τα ΜΑΤ και οι κουκουλοφόροι.</w:t>
      </w:r>
    </w:p>
    <w:p w14:paraId="49A0E9D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Απέναντι σε αυτή την απαράδεκτη κατάσταση η πολιτεία άλλοτε α</w:t>
      </w:r>
      <w:r>
        <w:rPr>
          <w:rFonts w:eastAsia="Times New Roman" w:cs="Times New Roman"/>
          <w:szCs w:val="24"/>
        </w:rPr>
        <w:t>δρανεί και άλλοτε φλερτάρει ανοιχτά με τους πρωταγωνιστές της βίας. Σε κάθε περίπτωση, όμως, το κράτος εμφανίζεται ανίκανο και αδύναμο να προστατεύσει φοιτητές, να προστατεύσει καθηγητές, να προστατεύσει τους υπαλλήλους των πανεπιστημίων και μαζί τους βέβα</w:t>
      </w:r>
      <w:r>
        <w:rPr>
          <w:rFonts w:eastAsia="Times New Roman" w:cs="Times New Roman"/>
          <w:szCs w:val="24"/>
        </w:rPr>
        <w:t>ια και τις συνοικίες που τα περιβάλλουν ή ανθρώπους που απλά τυγχάνει να περνούν από εκεί.</w:t>
      </w:r>
    </w:p>
    <w:p w14:paraId="49A0E9D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Τα πανεπιστήμιά μας από κυψέλες ελεύθερης σκέψης έχουν μετατραπεί σε έναν ιδιότυπο χώρο λογοκρισίας διά της βίας. Αν δεν μου αρέσουν αυτά που λες, αυτά που πρεσβεύει</w:t>
      </w:r>
      <w:r>
        <w:rPr>
          <w:rFonts w:eastAsia="Times New Roman" w:cs="Times New Roman"/>
          <w:szCs w:val="24"/>
        </w:rPr>
        <w:t xml:space="preserve">ς, αν δεν μου αρέσει το πώς είσαι ντυμένος, απλώς σε πλακώνω στο ξύλο. </w:t>
      </w:r>
    </w:p>
    <w:p w14:paraId="49A0E9D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Στην Ελλάδα του κ. Τσίπρα, ο μόνος χώρος στον οποίο δεν μπορείς να εκφράσεις ελεύθερα την άποψή σου είναι το δημόσιο πανεπιστήμιο. Το άσυλο ιδεών μετατράπηκε σε άσυλο ανομίας, παραβατι</w:t>
      </w:r>
      <w:r>
        <w:rPr>
          <w:rFonts w:eastAsia="Times New Roman" w:cs="Times New Roman"/>
          <w:szCs w:val="24"/>
        </w:rPr>
        <w:t xml:space="preserve">κότητας και βίας. </w:t>
      </w:r>
    </w:p>
    <w:p w14:paraId="49A0E9D4" w14:textId="77777777" w:rsidR="001E5C65" w:rsidRDefault="00F23789">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49A0E9D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 σημερινή ερώτηση την υπογράφω εγώ. Ουσιαστικά, όμως, η ερώτηση αυτή έχει συνταχθεί από τις τραυματικές εμπειρίες και από την προσωπική αγωνία όσων -κα</w:t>
      </w:r>
      <w:r>
        <w:rPr>
          <w:rFonts w:eastAsia="Times New Roman" w:cs="Times New Roman"/>
          <w:szCs w:val="24"/>
        </w:rPr>
        <w:t>ι είναι πολλοί αυτοί- εμπλέκονται στην τραγωδία των ελληνικών πανεπιστημίων. Τη συνυπογράφουν άτυπα χίλιοι πεντακόσιοι φοιτητές, που σε επιστολή τους αναφέρουν αυτά που θα σας διαβάσω: «Φοβόμαστε να κυκλοφορήσουμε σε πολλές περιοχές του πανεπιστημίου, το ο</w:t>
      </w:r>
      <w:r>
        <w:rPr>
          <w:rFonts w:eastAsia="Times New Roman" w:cs="Times New Roman"/>
          <w:szCs w:val="24"/>
        </w:rPr>
        <w:t>ποίο τείνει να μετατραπεί σε γκέτο, ειδικά μετά τη δύση του ηλίου και εγκαταλείπεται στην τύχη του. Σε λίγο δεν θα αρκεί να σκύβουμε το κεφάλι και να επιταχύνουμε το βήμα μας περνώντας δίπλα από τους εμπόρους που προκαλούν με κάθε τρόπο. Θα φτάσουμε να μην</w:t>
      </w:r>
      <w:r>
        <w:rPr>
          <w:rFonts w:eastAsia="Times New Roman" w:cs="Times New Roman"/>
          <w:szCs w:val="24"/>
        </w:rPr>
        <w:t xml:space="preserve"> πηγαίνουμε στα μαθήματά μας».</w:t>
      </w:r>
    </w:p>
    <w:p w14:paraId="49A0E9D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επιστολή υπογράφεται από χίλιους πεντακόσιους φοιτητές. </w:t>
      </w:r>
    </w:p>
    <w:p w14:paraId="49A0E9D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 αυτούς, κύριε Τσίπρα, πρέπει να απαντήσετε σήμερα και όχι σε μένα!</w:t>
      </w:r>
      <w:r w:rsidRPr="004A6580">
        <w:rPr>
          <w:rFonts w:eastAsia="Times New Roman" w:cs="Times New Roman"/>
          <w:szCs w:val="24"/>
        </w:rPr>
        <w:t xml:space="preserve"> </w:t>
      </w:r>
      <w:r>
        <w:rPr>
          <w:rFonts w:eastAsia="Times New Roman" w:cs="Times New Roman"/>
          <w:szCs w:val="24"/>
        </w:rPr>
        <w:t>Μέχρι πότε θα ανέχεστε οι φοιτητές να περπατάνε με σκυφτό το κεφάλι από τον φόβο μέσα στα ε</w:t>
      </w:r>
      <w:r>
        <w:rPr>
          <w:rFonts w:eastAsia="Times New Roman" w:cs="Times New Roman"/>
          <w:szCs w:val="24"/>
        </w:rPr>
        <w:t xml:space="preserve">λληνικά πανεπιστήμια; </w:t>
      </w:r>
    </w:p>
    <w:p w14:paraId="49A0E9D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(Ζωηρά και παρατεταμένα χ</w:t>
      </w:r>
      <w:r w:rsidRPr="00367777">
        <w:rPr>
          <w:rFonts w:eastAsia="Times New Roman" w:cs="Times New Roman"/>
          <w:szCs w:val="24"/>
        </w:rPr>
        <w:t xml:space="preserve">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r w:rsidRPr="00E66572">
        <w:rPr>
          <w:rFonts w:eastAsia="Times New Roman" w:cs="Times New Roman"/>
          <w:szCs w:val="24"/>
        </w:rPr>
        <w:t xml:space="preserve"> </w:t>
      </w:r>
    </w:p>
    <w:p w14:paraId="49A0E9D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14:paraId="49A0E9DA" w14:textId="77777777" w:rsidR="001E5C65" w:rsidRDefault="00F23789">
      <w:pPr>
        <w:spacing w:line="600" w:lineRule="auto"/>
        <w:ind w:firstLine="720"/>
        <w:jc w:val="both"/>
        <w:rPr>
          <w:rFonts w:eastAsia="Times New Roman" w:cs="Times New Roman"/>
          <w:szCs w:val="24"/>
        </w:rPr>
      </w:pPr>
      <w:r w:rsidRPr="00E541F0">
        <w:rPr>
          <w:rFonts w:eastAsia="Times New Roman" w:cs="Times New Roman"/>
          <w:szCs w:val="24"/>
        </w:rPr>
        <w:t xml:space="preserve">(Στο σημείο αυτό ο </w:t>
      </w:r>
      <w:r>
        <w:rPr>
          <w:rFonts w:eastAsia="Times New Roman" w:cs="Times New Roman"/>
          <w:szCs w:val="24"/>
        </w:rPr>
        <w:t xml:space="preserve">Πρόεδρος της Νέας Δημοκρατίας κ. Κυριάκος Μητσοτάκης καταθέτει για τα Πρακτικά την προαναφερθείσα </w:t>
      </w:r>
      <w:r>
        <w:rPr>
          <w:rFonts w:eastAsia="Times New Roman" w:cs="Times New Roman"/>
          <w:szCs w:val="24"/>
        </w:rPr>
        <w:t>επιστολή, η οποία βρίσκε</w:t>
      </w:r>
      <w:r w:rsidRPr="00E541F0">
        <w:rPr>
          <w:rFonts w:eastAsia="Times New Roman" w:cs="Times New Roman"/>
          <w:szCs w:val="24"/>
        </w:rPr>
        <w:t xml:space="preserve">ται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r w:rsidRPr="00E66572">
        <w:rPr>
          <w:rFonts w:eastAsia="Times New Roman" w:cs="Times New Roman"/>
          <w:szCs w:val="24"/>
        </w:rPr>
        <w:t xml:space="preserve"> </w:t>
      </w:r>
    </w:p>
    <w:p w14:paraId="49A0E9D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Την ερώτησή μου συνυπογράφουν άτυπα καθηγητές</w:t>
      </w:r>
      <w:r>
        <w:rPr>
          <w:rFonts w:eastAsia="Times New Roman" w:cs="Times New Roman"/>
          <w:szCs w:val="24"/>
        </w:rPr>
        <w:t>,</w:t>
      </w:r>
      <w:r>
        <w:rPr>
          <w:rFonts w:eastAsia="Times New Roman" w:cs="Times New Roman"/>
          <w:szCs w:val="24"/>
        </w:rPr>
        <w:t xml:space="preserve"> που μιλούν πλέον ανοιχτά γι’ αυτά που συμβαίνουν, όπως ο καθηγητής του Αριστοτελείου Πανεπ</w:t>
      </w:r>
      <w:r>
        <w:rPr>
          <w:rFonts w:eastAsia="Times New Roman" w:cs="Times New Roman"/>
          <w:szCs w:val="24"/>
        </w:rPr>
        <w:t xml:space="preserve">ιστημίου Ορέστης Καλογήρου, ο οποίος κατήγγειλε δημόσια εμπόριο ναρκωτικών μέρα μεσημέρι, </w:t>
      </w:r>
      <w:r>
        <w:rPr>
          <w:rFonts w:eastAsia="Times New Roman" w:cs="Times New Roman"/>
          <w:szCs w:val="24"/>
        </w:rPr>
        <w:lastRenderedPageBreak/>
        <w:t xml:space="preserve">όχι βράδυ, για να δεχθεί αμέσως μετά ο ίδιος επίθεση μέσα στο </w:t>
      </w:r>
      <w:r>
        <w:rPr>
          <w:rFonts w:eastAsia="Times New Roman" w:cs="Times New Roman"/>
          <w:szCs w:val="24"/>
        </w:rPr>
        <w:t>π</w:t>
      </w:r>
      <w:r>
        <w:rPr>
          <w:rFonts w:eastAsia="Times New Roman" w:cs="Times New Roman"/>
          <w:szCs w:val="24"/>
        </w:rPr>
        <w:t xml:space="preserve">ανεπιστήμιο. </w:t>
      </w:r>
    </w:p>
    <w:p w14:paraId="49A0E9D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Ο κ. Καλογήρου γράφει στην ανάρτησή του «</w:t>
      </w:r>
      <w:r>
        <w:rPr>
          <w:rFonts w:eastAsia="Times New Roman" w:cs="Times New Roman"/>
          <w:szCs w:val="24"/>
        </w:rPr>
        <w:t>μ</w:t>
      </w:r>
      <w:r>
        <w:rPr>
          <w:rFonts w:eastAsia="Times New Roman" w:cs="Times New Roman"/>
          <w:szCs w:val="24"/>
        </w:rPr>
        <w:t>ου έμεινε ο φόβος ότι μία μέρα θα βρω τα λάστιχ</w:t>
      </w:r>
      <w:r>
        <w:rPr>
          <w:rFonts w:eastAsia="Times New Roman" w:cs="Times New Roman"/>
          <w:szCs w:val="24"/>
        </w:rPr>
        <w:t>α του αυτοκινήτου κομμένα ή το αυτοκίνητο καμένο ή ότι θα  με στριμώξουν σε μία γωνιά και θα με ξυλοκοπήσουν».</w:t>
      </w:r>
    </w:p>
    <w:p w14:paraId="49A0E9DD" w14:textId="77777777" w:rsidR="001E5C65" w:rsidRDefault="00F23789">
      <w:pPr>
        <w:tabs>
          <w:tab w:val="left" w:pos="7371"/>
        </w:tabs>
        <w:spacing w:line="600" w:lineRule="auto"/>
        <w:ind w:firstLine="720"/>
        <w:jc w:val="both"/>
        <w:rPr>
          <w:rFonts w:eastAsia="Times New Roman" w:cs="Times New Roman"/>
          <w:szCs w:val="24"/>
        </w:rPr>
      </w:pPr>
      <w:r w:rsidRPr="00E541F0">
        <w:rPr>
          <w:rFonts w:eastAsia="Times New Roman" w:cs="Times New Roman"/>
          <w:szCs w:val="24"/>
        </w:rPr>
        <w:t xml:space="preserve"> (Στο σημείο αυτό ο </w:t>
      </w:r>
      <w:r>
        <w:rPr>
          <w:rFonts w:eastAsia="Times New Roman" w:cs="Times New Roman"/>
          <w:szCs w:val="24"/>
        </w:rPr>
        <w:t>Πρόεδρος της Νέας Δημοκρατίας κ. Κυριάκος Μητσοτάκης καταθέτει για τα Πρακτικά το προαναφερθέν έγγραφο, το οποίο βρίσκεται</w:t>
      </w:r>
      <w:r w:rsidRPr="00E541F0">
        <w:rPr>
          <w:rFonts w:eastAsia="Times New Roman" w:cs="Times New Roman"/>
          <w:szCs w:val="24"/>
        </w:rPr>
        <w:t xml:space="preserve"> στ</w:t>
      </w:r>
      <w:r w:rsidRPr="00E541F0">
        <w:rPr>
          <w:rFonts w:eastAsia="Times New Roman" w:cs="Times New Roman"/>
          <w:szCs w:val="24"/>
        </w:rPr>
        <w:t xml:space="preserve">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49A0E9D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Και σ’ αυτόν οφείλετε να απαντήσετε, κύριε Τσίπρα! Μέχρι πότε θα ανέχεστε τα «βαποράκια» να μπαινοβγαίνουν στα πανεπιστήμια και οι καθηγητές και οι φοιτητές να ζουν υπό την απειλή τους; </w:t>
      </w:r>
    </w:p>
    <w:p w14:paraId="49A0E9D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Την ερώτησή μου συνυπογράφουν οι πρυτανικές αρχές του Πανεπιστημίου Α</w:t>
      </w:r>
      <w:r>
        <w:rPr>
          <w:rFonts w:eastAsia="Times New Roman" w:cs="Times New Roman"/>
          <w:szCs w:val="24"/>
        </w:rPr>
        <w:t>θηνών που κατήγγειλαν ανοιχτά την εγκατάσταση του «</w:t>
      </w:r>
      <w:proofErr w:type="spellStart"/>
      <w:r>
        <w:rPr>
          <w:rFonts w:eastAsia="Times New Roman" w:cs="Times New Roman"/>
          <w:szCs w:val="24"/>
        </w:rPr>
        <w:t>Ρουβίκωνα</w:t>
      </w:r>
      <w:proofErr w:type="spellEnd"/>
      <w:r>
        <w:rPr>
          <w:rFonts w:eastAsia="Times New Roman" w:cs="Times New Roman"/>
          <w:szCs w:val="24"/>
        </w:rPr>
        <w:t xml:space="preserve">» μέσα στη </w:t>
      </w:r>
      <w:r>
        <w:rPr>
          <w:rFonts w:eastAsia="Times New Roman" w:cs="Times New Roman"/>
          <w:szCs w:val="24"/>
        </w:rPr>
        <w:t>φ</w:t>
      </w:r>
      <w:r>
        <w:rPr>
          <w:rFonts w:eastAsia="Times New Roman" w:cs="Times New Roman"/>
          <w:szCs w:val="24"/>
        </w:rPr>
        <w:t>ιλοσοφική και την ανοιχτή πα</w:t>
      </w:r>
      <w:r>
        <w:rPr>
          <w:rFonts w:eastAsia="Times New Roman" w:cs="Times New Roman"/>
          <w:szCs w:val="24"/>
        </w:rPr>
        <w:lastRenderedPageBreak/>
        <w:t xml:space="preserve">ρεμπόδιση της ομαλής λειτουργίας της </w:t>
      </w:r>
      <w:r>
        <w:rPr>
          <w:rFonts w:eastAsia="Times New Roman" w:cs="Times New Roman"/>
          <w:szCs w:val="24"/>
        </w:rPr>
        <w:t>σ</w:t>
      </w:r>
      <w:r>
        <w:rPr>
          <w:rFonts w:eastAsia="Times New Roman" w:cs="Times New Roman"/>
          <w:szCs w:val="24"/>
        </w:rPr>
        <w:t xml:space="preserve">χολής. Είναι οι πανεπιστημιακοί και οι φοιτητές οι οποίοι οι ίδιοι έκαναν ανθρώπινη ασπίδα με κίνδυνο για τη σωματική </w:t>
      </w:r>
      <w:r>
        <w:rPr>
          <w:rFonts w:eastAsia="Times New Roman" w:cs="Times New Roman"/>
          <w:szCs w:val="24"/>
        </w:rPr>
        <w:t xml:space="preserve">τους ακεραιότητα, για να προστατεύσουν το δημόσιο πανεπιστήμιο από τους τραμπούκους. </w:t>
      </w:r>
    </w:p>
    <w:p w14:paraId="49A0E9E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Η Πρυτανεία του Πανεπιστημίου Ιωαννίνων -για να μη μας λέτε ότι αυτά γίνονται μόνο σε λίγα πανεπιστήμια της Αθήνας- καταγγέλλει συνεχώς φαινόμενα βίας κατά των καθηγητών.</w:t>
      </w:r>
      <w:r>
        <w:rPr>
          <w:rFonts w:eastAsia="Times New Roman" w:cs="Times New Roman"/>
          <w:szCs w:val="24"/>
        </w:rPr>
        <w:t xml:space="preserve"> </w:t>
      </w:r>
    </w:p>
    <w:p w14:paraId="49A0E9E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Η Σύγκλητος του Οικονομικού Πανεπιστημίου Αθηνών έκλεισε συμβολικά το </w:t>
      </w:r>
      <w:r>
        <w:rPr>
          <w:rFonts w:eastAsia="Times New Roman" w:cs="Times New Roman"/>
          <w:szCs w:val="24"/>
        </w:rPr>
        <w:t>ί</w:t>
      </w:r>
      <w:r>
        <w:rPr>
          <w:rFonts w:eastAsia="Times New Roman" w:cs="Times New Roman"/>
          <w:szCs w:val="24"/>
        </w:rPr>
        <w:t xml:space="preserve">δρυμα, για να διαμαρτυρηθεί. Ο καθηγητής κ. </w:t>
      </w:r>
      <w:proofErr w:type="spellStart"/>
      <w:r>
        <w:rPr>
          <w:rFonts w:eastAsia="Times New Roman" w:cs="Times New Roman"/>
          <w:szCs w:val="24"/>
        </w:rPr>
        <w:t>Τσακλόγλου</w:t>
      </w:r>
      <w:proofErr w:type="spellEnd"/>
      <w:r>
        <w:rPr>
          <w:rFonts w:eastAsia="Times New Roman" w:cs="Times New Roman"/>
          <w:szCs w:val="24"/>
        </w:rPr>
        <w:t xml:space="preserve"> είχε το θάρρος δημόσια να δηλώσει ότι πριν από μερικούς μήνες είχαν ορκωμοσία και οι γονείς που έφταναν για την τελετή βρίσκοντα</w:t>
      </w:r>
      <w:r>
        <w:rPr>
          <w:rFonts w:eastAsia="Times New Roman" w:cs="Times New Roman"/>
          <w:szCs w:val="24"/>
        </w:rPr>
        <w:t xml:space="preserve">ν μπροστά σε χρήστες ναρκωτικών σε διάφορα σημεία της </w:t>
      </w:r>
      <w:r>
        <w:rPr>
          <w:rFonts w:eastAsia="Times New Roman" w:cs="Times New Roman"/>
          <w:szCs w:val="24"/>
        </w:rPr>
        <w:t>σ</w:t>
      </w:r>
      <w:r>
        <w:rPr>
          <w:rFonts w:eastAsia="Times New Roman" w:cs="Times New Roman"/>
          <w:szCs w:val="24"/>
        </w:rPr>
        <w:t xml:space="preserve">χολής. </w:t>
      </w:r>
    </w:p>
    <w:p w14:paraId="49A0E9E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Την ερώτησή μου την υπογράφουν ενενήντα τρεις καθηγητές της </w:t>
      </w:r>
      <w:r>
        <w:rPr>
          <w:rFonts w:eastAsia="Times New Roman" w:cs="Times New Roman"/>
          <w:szCs w:val="24"/>
        </w:rPr>
        <w:t>ν</w:t>
      </w:r>
      <w:r>
        <w:rPr>
          <w:rFonts w:eastAsia="Times New Roman" w:cs="Times New Roman"/>
          <w:szCs w:val="24"/>
        </w:rPr>
        <w:t>ομικής που καταγγέλλουν ανοικτά ότι η κατάσταση που έχει διαμορφωθεί θέτει σε κίνδυνο την υγεία, την ασφάλεια και την αξιοπρέπεια τω</w:t>
      </w:r>
      <w:r>
        <w:rPr>
          <w:rFonts w:eastAsia="Times New Roman" w:cs="Times New Roman"/>
          <w:szCs w:val="24"/>
        </w:rPr>
        <w:t xml:space="preserve">ν φοιτητών μας, των διδασκόντων και όλων των </w:t>
      </w:r>
      <w:r>
        <w:rPr>
          <w:rFonts w:eastAsia="Times New Roman" w:cs="Times New Roman"/>
          <w:szCs w:val="24"/>
        </w:rPr>
        <w:lastRenderedPageBreak/>
        <w:t xml:space="preserve">εργαζομένων, προσβάλλει δε την ίδια την ιστορία της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σ</w:t>
      </w:r>
      <w:r>
        <w:rPr>
          <w:rFonts w:eastAsia="Times New Roman" w:cs="Times New Roman"/>
          <w:szCs w:val="24"/>
        </w:rPr>
        <w:t xml:space="preserve">χολής. </w:t>
      </w:r>
    </w:p>
    <w:p w14:paraId="49A0E9E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Σας την καταθέτω κι αυτήν.</w:t>
      </w:r>
    </w:p>
    <w:p w14:paraId="49A0E9E4" w14:textId="77777777" w:rsidR="001E5C65" w:rsidRDefault="00F23789">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Νέας Δημοκρατίας </w:t>
      </w:r>
      <w:r w:rsidRPr="000731CA">
        <w:rPr>
          <w:rFonts w:eastAsia="Times New Roman" w:cs="Times New Roman"/>
        </w:rPr>
        <w:t xml:space="preserve">κ. </w:t>
      </w:r>
      <w:r>
        <w:rPr>
          <w:rFonts w:eastAsia="Times New Roman" w:cs="Times New Roman"/>
        </w:rPr>
        <w:t>Κυριάκος Μητσοτάκης</w:t>
      </w:r>
      <w:r w:rsidRPr="000731CA">
        <w:rPr>
          <w:rFonts w:eastAsia="Times New Roman" w:cs="Times New Roman"/>
        </w:rPr>
        <w:t xml:space="preserve"> καταθέτει για τα Πρακτικά τ</w:t>
      </w:r>
      <w:r>
        <w:rPr>
          <w:rFonts w:eastAsia="Times New Roman" w:cs="Times New Roman"/>
        </w:rPr>
        <w:t>ην</w:t>
      </w:r>
      <w:r w:rsidRPr="000731CA">
        <w:rPr>
          <w:rFonts w:eastAsia="Times New Roman" w:cs="Times New Roman"/>
        </w:rPr>
        <w:t xml:space="preserve"> προαναφερθ</w:t>
      </w:r>
      <w:r>
        <w:rPr>
          <w:rFonts w:eastAsia="Times New Roman" w:cs="Times New Roman"/>
        </w:rPr>
        <w:t>είσ</w:t>
      </w:r>
      <w:r>
        <w:rPr>
          <w:rFonts w:eastAsia="Times New Roman" w:cs="Times New Roman"/>
        </w:rPr>
        <w:t>α</w:t>
      </w:r>
      <w:r w:rsidRPr="000731CA">
        <w:rPr>
          <w:rFonts w:eastAsia="Times New Roman" w:cs="Times New Roman"/>
        </w:rPr>
        <w:t xml:space="preserve"> </w:t>
      </w:r>
      <w:r>
        <w:rPr>
          <w:rFonts w:eastAsia="Times New Roman" w:cs="Times New Roman"/>
        </w:rPr>
        <w:t>επιστολή</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w:t>
      </w:r>
      <w:r>
        <w:rPr>
          <w:rFonts w:eastAsia="Times New Roman" w:cs="Times New Roman"/>
        </w:rPr>
        <w:t>α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9A0E9E5" w14:textId="77777777" w:rsidR="001E5C65" w:rsidRDefault="00F23789">
      <w:pPr>
        <w:spacing w:line="600" w:lineRule="auto"/>
        <w:ind w:firstLine="720"/>
        <w:jc w:val="both"/>
        <w:rPr>
          <w:rFonts w:eastAsia="Times New Roman" w:cs="Times New Roman"/>
        </w:rPr>
      </w:pPr>
      <w:r>
        <w:rPr>
          <w:rFonts w:eastAsia="Times New Roman" w:cs="Times New Roman"/>
        </w:rPr>
        <w:t xml:space="preserve">Την ερώτησή μου την συνυπογράφουν άτυπα τετρακόσιοι δεκαπέντε καθηγητές του Αριστοτελείου Πανεπιστημίου Θεσσαλονίκης που σε επιστολή τους εκλιπαρούν την </w:t>
      </w:r>
      <w:r>
        <w:rPr>
          <w:rFonts w:eastAsia="Times New Roman" w:cs="Times New Roman"/>
        </w:rPr>
        <w:t>π</w:t>
      </w:r>
      <w:r>
        <w:rPr>
          <w:rFonts w:eastAsia="Times New Roman" w:cs="Times New Roman"/>
        </w:rPr>
        <w:t>ολιτεία να παρέμβει: «Οι ασφαλείς και αξιοπρεπείς συνθήκες εργασίας και φοίτησης για τους καθηγητές κα</w:t>
      </w:r>
      <w:r>
        <w:rPr>
          <w:rFonts w:eastAsia="Times New Roman" w:cs="Times New Roman"/>
        </w:rPr>
        <w:t xml:space="preserve">ι τους φοιτητές είναι το ελάχιστο που διεκδικούμε! Δεν ζητούμε από την πολιτεία παρά να υπερασπιστεί τα αυτονόητα δικαιώματά μας». </w:t>
      </w:r>
    </w:p>
    <w:p w14:paraId="49A0E9E6" w14:textId="77777777" w:rsidR="001E5C65" w:rsidRDefault="00F23789">
      <w:pPr>
        <w:spacing w:line="600" w:lineRule="auto"/>
        <w:ind w:firstLine="720"/>
        <w:jc w:val="both"/>
        <w:rPr>
          <w:rFonts w:eastAsia="Times New Roman" w:cs="Times New Roman"/>
        </w:rPr>
      </w:pPr>
      <w:r>
        <w:rPr>
          <w:rFonts w:eastAsia="Times New Roman" w:cs="Times New Roman"/>
        </w:rPr>
        <w:t xml:space="preserve">Την καταθέτω. </w:t>
      </w:r>
    </w:p>
    <w:p w14:paraId="49A0E9E7" w14:textId="77777777" w:rsidR="001E5C65" w:rsidRDefault="00F23789">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ο </w:t>
      </w:r>
      <w:r>
        <w:rPr>
          <w:rFonts w:eastAsia="Times New Roman" w:cs="Times New Roman"/>
        </w:rPr>
        <w:t xml:space="preserve">Πρόεδρος της Νέας Δημοκρατίας </w:t>
      </w:r>
      <w:r w:rsidRPr="000731CA">
        <w:rPr>
          <w:rFonts w:eastAsia="Times New Roman" w:cs="Times New Roman"/>
        </w:rPr>
        <w:t xml:space="preserve">κ. </w:t>
      </w:r>
      <w:r>
        <w:rPr>
          <w:rFonts w:eastAsia="Times New Roman" w:cs="Times New Roman"/>
        </w:rPr>
        <w:t>Κυριάκος Μητσοτάκης</w:t>
      </w:r>
      <w:r w:rsidRPr="000731CA">
        <w:rPr>
          <w:rFonts w:eastAsia="Times New Roman" w:cs="Times New Roman"/>
        </w:rPr>
        <w:t xml:space="preserve"> καταθέτει για τα Πρακτικά τ</w:t>
      </w:r>
      <w:r>
        <w:rPr>
          <w:rFonts w:eastAsia="Times New Roman" w:cs="Times New Roman"/>
        </w:rPr>
        <w:t>ην</w:t>
      </w:r>
      <w:r w:rsidRPr="000731CA">
        <w:rPr>
          <w:rFonts w:eastAsia="Times New Roman" w:cs="Times New Roman"/>
        </w:rPr>
        <w:t xml:space="preserve"> προαναφ</w:t>
      </w:r>
      <w:r w:rsidRPr="000731CA">
        <w:rPr>
          <w:rFonts w:eastAsia="Times New Roman" w:cs="Times New Roman"/>
        </w:rPr>
        <w:t>ερθ</w:t>
      </w:r>
      <w:r>
        <w:rPr>
          <w:rFonts w:eastAsia="Times New Roman" w:cs="Times New Roman"/>
        </w:rPr>
        <w:t>είσα</w:t>
      </w:r>
      <w:r w:rsidRPr="000731CA">
        <w:rPr>
          <w:rFonts w:eastAsia="Times New Roman" w:cs="Times New Roman"/>
        </w:rPr>
        <w:t xml:space="preserve"> </w:t>
      </w:r>
      <w:r>
        <w:rPr>
          <w:rFonts w:eastAsia="Times New Roman" w:cs="Times New Roman"/>
        </w:rPr>
        <w:t>επιστολή</w:t>
      </w:r>
      <w:r w:rsidRPr="000731CA">
        <w:rPr>
          <w:rFonts w:eastAsia="Times New Roman" w:cs="Times New Roman"/>
        </w:rPr>
        <w:t xml:space="preserve">, </w:t>
      </w:r>
      <w:r>
        <w:rPr>
          <w:rFonts w:eastAsia="Times New Roman" w:cs="Times New Roman"/>
        </w:rPr>
        <w:t>η</w:t>
      </w:r>
      <w:r w:rsidRPr="000731CA">
        <w:rPr>
          <w:rFonts w:eastAsia="Times New Roman" w:cs="Times New Roman"/>
        </w:rPr>
        <w:t xml:space="preserve"> οποί</w:t>
      </w:r>
      <w:r>
        <w:rPr>
          <w:rFonts w:eastAsia="Times New Roman" w:cs="Times New Roman"/>
        </w:rPr>
        <w:t>α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49A0E9E8" w14:textId="77777777" w:rsidR="001E5C65" w:rsidRDefault="00F23789">
      <w:pPr>
        <w:spacing w:line="600" w:lineRule="auto"/>
        <w:ind w:firstLine="720"/>
        <w:jc w:val="both"/>
        <w:rPr>
          <w:rFonts w:eastAsia="Times New Roman" w:cs="Times New Roman"/>
        </w:rPr>
      </w:pPr>
      <w:r>
        <w:rPr>
          <w:rFonts w:eastAsia="Times New Roman" w:cs="Times New Roman"/>
        </w:rPr>
        <w:t>Σε όλους αυτούς, λοιπόν, κύριε Τσίπρα, πρέπει να απαντήσετε σήμερα -όχι σε εμένα- μέχρι πότε θα τους αφήνετε μόνους και ανυπεράσπ</w:t>
      </w:r>
      <w:r>
        <w:rPr>
          <w:rFonts w:eastAsia="Times New Roman" w:cs="Times New Roman"/>
        </w:rPr>
        <w:t xml:space="preserve">ιστους απέναντι σε συμμορίες των πολιτικών άκρων και στις μαφίες του κοινού εγκλήματος. </w:t>
      </w:r>
    </w:p>
    <w:p w14:paraId="49A0E9E9" w14:textId="77777777" w:rsidR="001E5C65" w:rsidRDefault="00F23789">
      <w:pPr>
        <w:spacing w:line="600" w:lineRule="auto"/>
        <w:ind w:firstLine="720"/>
        <w:jc w:val="both"/>
        <w:rPr>
          <w:rFonts w:eastAsia="Times New Roman" w:cs="Times New Roman"/>
        </w:rPr>
      </w:pPr>
      <w:r>
        <w:rPr>
          <w:rFonts w:eastAsia="Times New Roman" w:cs="Times New Roman"/>
        </w:rPr>
        <w:t xml:space="preserve">Την ερώτησή μου την συνυπογράφουν ακόμα άτυπα νέοι άνθρωποι οι οποίοι δεν μπορούν σήμερα να κυκλοφορήσουν ελεύθερα στη </w:t>
      </w:r>
      <w:r>
        <w:rPr>
          <w:rFonts w:eastAsia="Times New Roman" w:cs="Times New Roman"/>
        </w:rPr>
        <w:t>σ</w:t>
      </w:r>
      <w:r>
        <w:rPr>
          <w:rFonts w:eastAsia="Times New Roman" w:cs="Times New Roman"/>
        </w:rPr>
        <w:t>χολή τους. Θυμάστε την περίπτωση του φοιτητή Δη</w:t>
      </w:r>
      <w:r>
        <w:rPr>
          <w:rFonts w:eastAsia="Times New Roman" w:cs="Times New Roman"/>
        </w:rPr>
        <w:t xml:space="preserve">μήτρη </w:t>
      </w:r>
      <w:proofErr w:type="spellStart"/>
      <w:r>
        <w:rPr>
          <w:rFonts w:eastAsia="Times New Roman" w:cs="Times New Roman"/>
        </w:rPr>
        <w:t>Κοντοπίδη</w:t>
      </w:r>
      <w:proofErr w:type="spellEnd"/>
      <w:r>
        <w:rPr>
          <w:rFonts w:eastAsia="Times New Roman" w:cs="Times New Roman"/>
        </w:rPr>
        <w:t xml:space="preserve"> που είναι άτομο με αναπηρία. Δέχθηκε επίθεση από ροπαλοφόρους οι οποίοι απλά διαφωνούσαν με την εκδήλωση στην οποία συμμετείχε. Απαντήστε, λοιπόν και σ’ αυτό το παιδί, κύριε Τσίπρα, ως πότε θα ανέχεστε τον κάθε ροπαλοφόρο να αποφασίζει ποιο</w:t>
      </w:r>
      <w:r>
        <w:rPr>
          <w:rFonts w:eastAsia="Times New Roman" w:cs="Times New Roman"/>
        </w:rPr>
        <w:t xml:space="preserve">ς θα μπει στο ελληνικό πανεπιστήμιο και ως πότε θα συγκαλύπτετε με τις πράξεις και με τις παραλείψεις σας </w:t>
      </w:r>
      <w:r>
        <w:rPr>
          <w:rFonts w:eastAsia="Times New Roman" w:cs="Times New Roman"/>
        </w:rPr>
        <w:lastRenderedPageBreak/>
        <w:t xml:space="preserve">αυτή την </w:t>
      </w:r>
      <w:proofErr w:type="spellStart"/>
      <w:r>
        <w:rPr>
          <w:rFonts w:eastAsia="Times New Roman" w:cs="Times New Roman"/>
        </w:rPr>
        <w:t>ομερτά</w:t>
      </w:r>
      <w:proofErr w:type="spellEnd"/>
      <w:r w:rsidRPr="005978BF">
        <w:rPr>
          <w:rFonts w:eastAsia="Times New Roman" w:cs="Times New Roman"/>
        </w:rPr>
        <w:t xml:space="preserve"> </w:t>
      </w:r>
      <w:r>
        <w:rPr>
          <w:rFonts w:eastAsia="Times New Roman" w:cs="Times New Roman"/>
        </w:rPr>
        <w:t xml:space="preserve">της ατιμωρησίας, την οποία το ίδιο το θύμα καταγγέλλει. </w:t>
      </w:r>
    </w:p>
    <w:p w14:paraId="49A0E9EA" w14:textId="77777777" w:rsidR="001E5C65" w:rsidRDefault="00F23789">
      <w:pPr>
        <w:spacing w:line="600" w:lineRule="auto"/>
        <w:ind w:firstLine="720"/>
        <w:jc w:val="both"/>
        <w:rPr>
          <w:rFonts w:eastAsia="Times New Roman" w:cs="Times New Roman"/>
        </w:rPr>
      </w:pPr>
      <w:r>
        <w:rPr>
          <w:rFonts w:eastAsia="Times New Roman" w:cs="Times New Roman"/>
        </w:rPr>
        <w:t>Την ερώτησή μου συνυπογράφουν άτυπα καθηγητές που κακοποιήθηκαν από ποικιλόμο</w:t>
      </w:r>
      <w:r>
        <w:rPr>
          <w:rFonts w:eastAsia="Times New Roman" w:cs="Times New Roman"/>
        </w:rPr>
        <w:t xml:space="preserve">ρφους εγκληματίες. Ο </w:t>
      </w:r>
      <w:r>
        <w:rPr>
          <w:rFonts w:eastAsia="Times New Roman" w:cs="Times New Roman"/>
        </w:rPr>
        <w:t>κ</w:t>
      </w:r>
      <w:r>
        <w:rPr>
          <w:rFonts w:eastAsia="Times New Roman" w:cs="Times New Roman"/>
        </w:rPr>
        <w:t xml:space="preserve">αθηγητής στη Θεσσαλονίκη που τον λήστεψαν προ ημερών σε </w:t>
      </w:r>
      <w:r>
        <w:rPr>
          <w:rFonts w:eastAsia="Times New Roman" w:cs="Times New Roman"/>
          <w:lang w:val="en-US"/>
        </w:rPr>
        <w:t>ATM</w:t>
      </w:r>
      <w:r w:rsidRPr="00DB59C4">
        <w:rPr>
          <w:rFonts w:eastAsia="Times New Roman" w:cs="Times New Roman"/>
        </w:rPr>
        <w:t xml:space="preserve"> </w:t>
      </w:r>
      <w:r>
        <w:rPr>
          <w:rFonts w:eastAsia="Times New Roman" w:cs="Times New Roman"/>
        </w:rPr>
        <w:t xml:space="preserve">μέσα στο </w:t>
      </w:r>
      <w:r>
        <w:rPr>
          <w:rFonts w:eastAsia="Times New Roman" w:cs="Times New Roman"/>
        </w:rPr>
        <w:t>π</w:t>
      </w:r>
      <w:r>
        <w:rPr>
          <w:rFonts w:eastAsia="Times New Roman" w:cs="Times New Roman"/>
        </w:rPr>
        <w:t xml:space="preserve">ανεπιστήμιο. Ο </w:t>
      </w:r>
      <w:r>
        <w:rPr>
          <w:rFonts w:eastAsia="Times New Roman" w:cs="Times New Roman"/>
        </w:rPr>
        <w:t>κ</w:t>
      </w:r>
      <w:r>
        <w:rPr>
          <w:rFonts w:eastAsia="Times New Roman" w:cs="Times New Roman"/>
        </w:rPr>
        <w:t xml:space="preserve">αθηγητής της </w:t>
      </w:r>
      <w:r>
        <w:rPr>
          <w:rFonts w:eastAsia="Times New Roman" w:cs="Times New Roman"/>
        </w:rPr>
        <w:t>φ</w:t>
      </w:r>
      <w:r>
        <w:rPr>
          <w:rFonts w:eastAsia="Times New Roman" w:cs="Times New Roman"/>
        </w:rPr>
        <w:t xml:space="preserve">ιλοσοφικής Μάνος Στεφανίδης, που περιγράφει γλαφυρά ληστείες και ξυλοδαρμούς μέσα στο </w:t>
      </w:r>
      <w:r>
        <w:rPr>
          <w:rFonts w:eastAsia="Times New Roman" w:cs="Times New Roman"/>
        </w:rPr>
        <w:t>π</w:t>
      </w:r>
      <w:r>
        <w:rPr>
          <w:rFonts w:eastAsia="Times New Roman" w:cs="Times New Roman"/>
        </w:rPr>
        <w:t>ανεπιστήμιο, δηλώνει τυχερός που το γραφείο του</w:t>
      </w:r>
      <w:r>
        <w:rPr>
          <w:rFonts w:eastAsia="Times New Roman" w:cs="Times New Roman"/>
        </w:rPr>
        <w:t xml:space="preserve"> είναι στον ένατο όροφο και έχει διαρρηχθεί μόνο μια φορά. Ο </w:t>
      </w:r>
      <w:r>
        <w:rPr>
          <w:rFonts w:eastAsia="Times New Roman" w:cs="Times New Roman"/>
        </w:rPr>
        <w:t>κ</w:t>
      </w:r>
      <w:r>
        <w:rPr>
          <w:rFonts w:eastAsia="Times New Roman" w:cs="Times New Roman"/>
        </w:rPr>
        <w:t xml:space="preserve">αθηγητής Άγγελος Συρίγος που έπεσε στα χέρια μπράβων, δήθεν </w:t>
      </w:r>
      <w:proofErr w:type="spellStart"/>
      <w:r>
        <w:rPr>
          <w:rFonts w:eastAsia="Times New Roman" w:cs="Times New Roman"/>
        </w:rPr>
        <w:t>αντιεξουσιαστών</w:t>
      </w:r>
      <w:proofErr w:type="spellEnd"/>
      <w:r>
        <w:rPr>
          <w:rFonts w:eastAsia="Times New Roman" w:cs="Times New Roman"/>
        </w:rPr>
        <w:t>, οι οποίοι αφού πρώτα τον κτύπησαν άνανδρα, όταν αυτός ζήτησε αυτονόητα την προστασία της Αστυνομίας είδε το πρόσωπό τ</w:t>
      </w:r>
      <w:r>
        <w:rPr>
          <w:rFonts w:eastAsia="Times New Roman" w:cs="Times New Roman"/>
        </w:rPr>
        <w:t xml:space="preserve">ου σε αφίσες να </w:t>
      </w:r>
      <w:proofErr w:type="spellStart"/>
      <w:r>
        <w:rPr>
          <w:rFonts w:eastAsia="Times New Roman" w:cs="Times New Roman"/>
        </w:rPr>
        <w:t>στοχοποιείται</w:t>
      </w:r>
      <w:proofErr w:type="spellEnd"/>
      <w:r>
        <w:rPr>
          <w:rFonts w:eastAsia="Times New Roman" w:cs="Times New Roman"/>
        </w:rPr>
        <w:t xml:space="preserve"> ονομαστικά. </w:t>
      </w:r>
    </w:p>
    <w:p w14:paraId="49A0E9EB" w14:textId="77777777" w:rsidR="001E5C65" w:rsidRDefault="00F23789">
      <w:pPr>
        <w:spacing w:line="600" w:lineRule="auto"/>
        <w:ind w:firstLine="720"/>
        <w:jc w:val="both"/>
        <w:rPr>
          <w:rFonts w:eastAsia="Times New Roman" w:cs="Times New Roman"/>
        </w:rPr>
      </w:pPr>
      <w:r>
        <w:rPr>
          <w:rFonts w:eastAsia="Times New Roman" w:cs="Times New Roman"/>
        </w:rPr>
        <w:t>Σε όλους αυτούς, λοιπόν, κύριε Τσίπρα, πρέπει να απαντήσετε σήμερα. Μέχρι πότε θα ανέχεστε παρακρατικές, φασιστικές πρακτικές αυτών των ομάδων και ως πότε θα αφήνετε ανυπεράσπιστους όσους κρατούν την αξιοπρέπειά τ</w:t>
      </w:r>
      <w:r>
        <w:rPr>
          <w:rFonts w:eastAsia="Times New Roman" w:cs="Times New Roman"/>
        </w:rPr>
        <w:t xml:space="preserve">ους και σηκώνουν ανάστημα; </w:t>
      </w:r>
    </w:p>
    <w:p w14:paraId="49A0E9EC" w14:textId="77777777" w:rsidR="001E5C65" w:rsidRDefault="00F23789">
      <w:pPr>
        <w:spacing w:line="600" w:lineRule="auto"/>
        <w:ind w:firstLine="720"/>
        <w:jc w:val="both"/>
        <w:rPr>
          <w:rFonts w:eastAsia="Times New Roman" w:cs="Times New Roman"/>
        </w:rPr>
      </w:pPr>
      <w:r>
        <w:rPr>
          <w:rFonts w:eastAsia="Times New Roman" w:cs="Times New Roman"/>
        </w:rPr>
        <w:lastRenderedPageBreak/>
        <w:t>Και αναρωτιέμαι: με ποιους είστε τελικά όλοι εσείς; Με ποιους είστε; Είστε με τους καθηγητές; Είστε με τους φοιτητές; Είστε με τους εργαζόμενους; Ή είστε με τις συμμορίες των τραμπούκων και τον υπόκοσμο του εγκλήματος που έχει δ</w:t>
      </w:r>
      <w:r>
        <w:rPr>
          <w:rFonts w:eastAsia="Times New Roman" w:cs="Times New Roman"/>
        </w:rPr>
        <w:t xml:space="preserve">ιεισδύσει στα πανεπιστήμια; Εμείς ξέρουμε με ποιους είμαστε: Είμαστε με τον φοιτητή και όχι με τον καταληψία. </w:t>
      </w:r>
    </w:p>
    <w:p w14:paraId="49A0E9ED" w14:textId="77777777" w:rsidR="001E5C65" w:rsidRDefault="00F2378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9A0E9EE" w14:textId="77777777" w:rsidR="001E5C65" w:rsidRDefault="00F23789">
      <w:pPr>
        <w:spacing w:line="600" w:lineRule="auto"/>
        <w:ind w:firstLine="720"/>
        <w:jc w:val="both"/>
        <w:rPr>
          <w:rFonts w:eastAsia="Times New Roman" w:cs="Times New Roman"/>
        </w:rPr>
      </w:pPr>
      <w:r>
        <w:rPr>
          <w:rFonts w:eastAsia="Times New Roman" w:cs="Times New Roman"/>
        </w:rPr>
        <w:t xml:space="preserve"> Είμαστε με τον καθηγητή και όχι με το «βαποράκι». Είμαστε με τον μαγαζάτορα και όχι με τον</w:t>
      </w:r>
      <w:r>
        <w:rPr>
          <w:rFonts w:eastAsia="Times New Roman" w:cs="Times New Roman"/>
        </w:rPr>
        <w:t xml:space="preserve"> κουκουλοφόρο. Είμαστε με τη νομιμότητα. Είμαστε με την κανονικότητα. </w:t>
      </w:r>
    </w:p>
    <w:p w14:paraId="49A0E9EF" w14:textId="77777777" w:rsidR="001E5C65" w:rsidRDefault="00F23789">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9A0E9F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Είμαστε με όλους αυτούς. Και είναι πάρα πολλοί για να γελάτε ειρωνικά, κυρία μου. Πάρα πολλοί είναι όλοι αυτοί που σας καταγγέλλουν</w:t>
      </w:r>
      <w:r>
        <w:rPr>
          <w:rFonts w:eastAsia="Times New Roman" w:cs="Times New Roman"/>
          <w:szCs w:val="24"/>
        </w:rPr>
        <w:t>, που λένε «ως εδώ, δεν πάει άλλο, φτάνει πια, αξίζουμε καλύτερα από αυτή την ντροπή!». Από αυτή την ντροπή, κύριε Τσίπρα.</w:t>
      </w:r>
    </w:p>
    <w:p w14:paraId="49A0E9F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δείξω ορισμένες φωτογραφίες. Είναι από το Μετσόβιο Πολυτεχνείο. Τις καταθέτω στα Πρακτικά. </w:t>
      </w:r>
    </w:p>
    <w:p w14:paraId="49A0E9F2" w14:textId="77777777" w:rsidR="001E5C65" w:rsidRDefault="00F23789">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Pr>
          <w:rFonts w:eastAsia="Times New Roman" w:cs="Times New Roman"/>
        </w:rPr>
        <w:t>Νέας Δημοκρατίας</w:t>
      </w:r>
      <w:r w:rsidRPr="000731CA">
        <w:rPr>
          <w:rFonts w:eastAsia="Times New Roman" w:cs="Times New Roman"/>
        </w:rPr>
        <w:t xml:space="preserve"> κ.</w:t>
      </w:r>
      <w:r>
        <w:rPr>
          <w:rFonts w:eastAsia="Times New Roman" w:cs="Times New Roman"/>
        </w:rPr>
        <w:t xml:space="preserve"> Κυριάκος  Μητσοτάκης καταθέτει για τα Πρακτικά τις προαναφερθείσες</w:t>
      </w:r>
      <w:r w:rsidRPr="000731CA">
        <w:rPr>
          <w:rFonts w:eastAsia="Times New Roman" w:cs="Times New Roman"/>
        </w:rPr>
        <w:t xml:space="preserve"> </w:t>
      </w:r>
      <w:r>
        <w:rPr>
          <w:rFonts w:eastAsia="Times New Roman" w:cs="Times New Roman"/>
        </w:rPr>
        <w:t>φωτογραφίες</w:t>
      </w:r>
      <w:r w:rsidRPr="000731CA">
        <w:rPr>
          <w:rFonts w:eastAsia="Times New Roman" w:cs="Times New Roman"/>
        </w:rPr>
        <w:t xml:space="preserve">, </w:t>
      </w:r>
      <w:r>
        <w:rPr>
          <w:rFonts w:eastAsia="Times New Roman" w:cs="Times New Roman"/>
        </w:rPr>
        <w:t>οι οποίες</w:t>
      </w:r>
      <w:r w:rsidRPr="000731CA">
        <w:rPr>
          <w:rFonts w:eastAsia="Times New Roman" w:cs="Times New Roman"/>
        </w:rPr>
        <w:t xml:space="preserve"> βρίσκονται στο αρχείο του Τμήματος Γραμματείας της Διεύθυνσης Στενογραφίας και  Πρακτικών της Βουλής)</w:t>
      </w:r>
    </w:p>
    <w:p w14:paraId="49A0E9F3" w14:textId="77777777" w:rsidR="001E5C65" w:rsidRDefault="00F23789">
      <w:pPr>
        <w:spacing w:line="600" w:lineRule="auto"/>
        <w:ind w:firstLine="720"/>
        <w:jc w:val="both"/>
        <w:rPr>
          <w:rFonts w:eastAsia="Times New Roman" w:cs="Times New Roman"/>
        </w:rPr>
      </w:pPr>
      <w:r>
        <w:rPr>
          <w:rFonts w:eastAsia="Times New Roman" w:cs="Times New Roman"/>
        </w:rPr>
        <w:t>Μια εικόνα, χίλιες λέξεις, κύριε Τσίπρα. Είν</w:t>
      </w:r>
      <w:r>
        <w:rPr>
          <w:rFonts w:eastAsia="Times New Roman" w:cs="Times New Roman"/>
        </w:rPr>
        <w:t xml:space="preserve">αι αυτή εικόνα δημόσιου πανεπιστημίου; Είστε υπερήφανος που είστε Πρωθυπουργός μιας χώρας που έχει αφήσει τα δημόσια πανεπιστήμια σε αυτή την κατάντια, κύριε Τσίπρα; Και επιμένετε να ισχυρίζεστε ότι το ζήτημα αυτό αφορά λίγους, ότι δήθεν αυτά τα οποία σας </w:t>
      </w:r>
      <w:r>
        <w:rPr>
          <w:rFonts w:eastAsia="Times New Roman" w:cs="Times New Roman"/>
        </w:rPr>
        <w:t>λέμε είναι μια ακροδεξιά ατζέντα -φαντάζομαι τα ίδια θα ακούσουμε και σήμερα- όταν αφορά τη μεγάλη πλειοψηφία της ελληνικής κοινωνίας, τον απλό φοιτητή ο οποίος έχει μοχθήσει για να μπει στο δημόσιο πανεπιστήμιο, τον καθηγητή ο οποίος θέλει να προσφέρει κα</w:t>
      </w:r>
      <w:r>
        <w:rPr>
          <w:rFonts w:eastAsia="Times New Roman" w:cs="Times New Roman"/>
        </w:rPr>
        <w:t xml:space="preserve">ι σήμερα αισθάνεται ότι εκβιάζεται, τρομοκρατείται από συμμορίες που έχουν καταλάβει τα </w:t>
      </w:r>
      <w:r>
        <w:rPr>
          <w:rFonts w:eastAsia="Times New Roman" w:cs="Times New Roman"/>
        </w:rPr>
        <w:t>α</w:t>
      </w:r>
      <w:r>
        <w:rPr>
          <w:rFonts w:eastAsia="Times New Roman" w:cs="Times New Roman"/>
        </w:rPr>
        <w:t xml:space="preserve">νώτατα </w:t>
      </w:r>
      <w:r>
        <w:rPr>
          <w:rFonts w:eastAsia="Times New Roman" w:cs="Times New Roman"/>
        </w:rPr>
        <w:t>ε</w:t>
      </w:r>
      <w:r>
        <w:rPr>
          <w:rFonts w:eastAsia="Times New Roman" w:cs="Times New Roman"/>
        </w:rPr>
        <w:t xml:space="preserve">κπαιδευτικά </w:t>
      </w:r>
      <w:r>
        <w:rPr>
          <w:rFonts w:eastAsia="Times New Roman" w:cs="Times New Roman"/>
        </w:rPr>
        <w:t>ι</w:t>
      </w:r>
      <w:r>
        <w:rPr>
          <w:rFonts w:eastAsia="Times New Roman" w:cs="Times New Roman"/>
        </w:rPr>
        <w:t>δρύματα.</w:t>
      </w:r>
    </w:p>
    <w:p w14:paraId="49A0E9F4" w14:textId="77777777" w:rsidR="001E5C65" w:rsidRDefault="00F23789">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ασφαλώς και το πρόβλημα της βίας στα πανεπιστήμια δεν είναι ένα πρόβλημα τωρινό. Νοσηρή κατάσταση υπήρχε εδ</w:t>
      </w:r>
      <w:r>
        <w:rPr>
          <w:rFonts w:eastAsia="Times New Roman" w:cs="Times New Roman"/>
        </w:rPr>
        <w:t>ώ και χρόνια. Πάει, όμως, να γίνει πια καθεστώς. Εδώ δεν πρόκειται για μια σειρά από μεμονωμένα επεισόδια. Πρόκειται για μια νέα πραγματικότητα, μια πραγματικότητα</w:t>
      </w:r>
      <w:r>
        <w:rPr>
          <w:rFonts w:eastAsia="Times New Roman" w:cs="Times New Roman"/>
        </w:rPr>
        <w:t>,</w:t>
      </w:r>
      <w:r>
        <w:rPr>
          <w:rFonts w:eastAsia="Times New Roman" w:cs="Times New Roman"/>
        </w:rPr>
        <w:t xml:space="preserve"> που έχει εξαπλωθεί και έξω από τα πανεπιστήμια. Φυσικά η αλήθεια είναι απλή: Ο ΣΥΡΙΖΑ δεν μ</w:t>
      </w:r>
      <w:r>
        <w:rPr>
          <w:rFonts w:eastAsia="Times New Roman" w:cs="Times New Roman"/>
        </w:rPr>
        <w:t>πορεί να αντιμετωπίσει αυτά τα φαινόμενα, επειδή απλούστατα δεν θέλει να το κάνει. Νομίζω ότι αυτό προκύπτει αβίαστα και από το πόρισμα της Επιτροπής Παρασκευόπουλου, εκεί που ως λύση, κύριε Τσίπρα, προτείνετε να απομακρυνθούν τα ΑΤΜ από τα πανεπιστήμια γι</w:t>
      </w:r>
      <w:r>
        <w:rPr>
          <w:rFonts w:eastAsia="Times New Roman" w:cs="Times New Roman"/>
        </w:rPr>
        <w:t xml:space="preserve">α να μην τα ζηλεύουν οι κλέφτες, να οργανωθούν συζητήσεις με όλους τους εμπλεκόμενους μήπως οι κουκουλοφόροι αφήσουν τις μολότοφ και τα σφυριά και πιάσουν τα βιβλία και το πιάνο! </w:t>
      </w:r>
    </w:p>
    <w:p w14:paraId="49A0E9F5" w14:textId="77777777" w:rsidR="001E5C65" w:rsidRDefault="00F23789">
      <w:pPr>
        <w:spacing w:line="600" w:lineRule="auto"/>
        <w:ind w:firstLine="720"/>
        <w:jc w:val="both"/>
        <w:rPr>
          <w:rFonts w:eastAsia="Times New Roman" w:cs="Times New Roman"/>
        </w:rPr>
      </w:pPr>
      <w:r>
        <w:rPr>
          <w:rFonts w:eastAsia="Times New Roman" w:cs="Times New Roman"/>
        </w:rPr>
        <w:t>Δεν περιμέναμε, βέβαια, τίποτα καλύτερο από έναν Υπουργό που με νόμο του έσπ</w:t>
      </w:r>
      <w:r>
        <w:rPr>
          <w:rFonts w:eastAsia="Times New Roman" w:cs="Times New Roman"/>
        </w:rPr>
        <w:t xml:space="preserve">ευσε να αποφυλακίσει χιλιάδες ποινικούς και τρομοκράτες. Εκτός εάν πιστεύετε, κύριε Τσίπρα, ότι πρέπει η ασφάλεια των πανεπιστημίων να ανατεθεί στο ρωμαλέο φοιτητικό κίνημα του κ. </w:t>
      </w:r>
      <w:proofErr w:type="spellStart"/>
      <w:r>
        <w:rPr>
          <w:rFonts w:eastAsia="Times New Roman" w:cs="Times New Roman"/>
        </w:rPr>
        <w:t>Γαβρόγλου</w:t>
      </w:r>
      <w:proofErr w:type="spellEnd"/>
      <w:r>
        <w:rPr>
          <w:rFonts w:eastAsia="Times New Roman" w:cs="Times New Roman"/>
        </w:rPr>
        <w:t xml:space="preserve">, λες και είναι η δουλειά των </w:t>
      </w:r>
      <w:r>
        <w:rPr>
          <w:rFonts w:eastAsia="Times New Roman" w:cs="Times New Roman"/>
        </w:rPr>
        <w:lastRenderedPageBreak/>
        <w:t>παιδιών που σπουδάζουν να συγκρούοντα</w:t>
      </w:r>
      <w:r>
        <w:rPr>
          <w:rFonts w:eastAsia="Times New Roman" w:cs="Times New Roman"/>
        </w:rPr>
        <w:t xml:space="preserve">ι με τους </w:t>
      </w:r>
      <w:proofErr w:type="spellStart"/>
      <w:r>
        <w:rPr>
          <w:rFonts w:eastAsia="Times New Roman" w:cs="Times New Roman"/>
        </w:rPr>
        <w:t>ντίλερς</w:t>
      </w:r>
      <w:proofErr w:type="spellEnd"/>
      <w:r>
        <w:rPr>
          <w:rFonts w:eastAsia="Times New Roman" w:cs="Times New Roman"/>
        </w:rPr>
        <w:t xml:space="preserve"> των ναρκωτικών. Για να καταλάβω, δηλαδή, αυτό το οποίο μας λέτε. Ανοίξατε τις πόρτες του πανεπιστημίου στην ανομία και τη βία και ζητάτε από τους φοιτητές να την αντιμετωπίσουν με αυτοδικία, προκειμένου να διαφυλαχθεί το άσυλο από τις επε</w:t>
      </w:r>
      <w:r>
        <w:rPr>
          <w:rFonts w:eastAsia="Times New Roman" w:cs="Times New Roman"/>
        </w:rPr>
        <w:t>μβάσεις της Αστυνομίας.</w:t>
      </w:r>
    </w:p>
    <w:p w14:paraId="49A0E9F6" w14:textId="77777777" w:rsidR="001E5C65" w:rsidRDefault="00F23789">
      <w:pPr>
        <w:spacing w:line="600" w:lineRule="auto"/>
        <w:ind w:firstLine="720"/>
        <w:jc w:val="both"/>
        <w:rPr>
          <w:rFonts w:eastAsia="Times New Roman" w:cs="Times New Roman"/>
        </w:rPr>
      </w:pPr>
      <w:r>
        <w:rPr>
          <w:rFonts w:eastAsia="Times New Roman" w:cs="Times New Roman"/>
        </w:rPr>
        <w:t>Κυρίες και κύριοι συνάδελφοι, θέλω να είμαι απολύτως ξεκάθαρος. Όλα αυτά θα τελειώσουν με την επόμενη κυβέρνηση. Με τη Νέα Δημοκρατία τα πανεπιστήμιά μας θα καθαρίσουν από συμμορίες, από εμπόρους ναρκωτικών, από λαθρέμπορους και από</w:t>
      </w:r>
      <w:r>
        <w:rPr>
          <w:rFonts w:eastAsia="Times New Roman" w:cs="Times New Roman"/>
        </w:rPr>
        <w:t xml:space="preserve"> κάθε λογής τραμπούκους. Και δεν θα υπάρχει χώρος ούτε δυνατότητα για κατάληψη από </w:t>
      </w:r>
      <w:proofErr w:type="spellStart"/>
      <w:r>
        <w:rPr>
          <w:rFonts w:eastAsia="Times New Roman" w:cs="Times New Roman"/>
        </w:rPr>
        <w:t>εξωπανεπιστημιακά</w:t>
      </w:r>
      <w:proofErr w:type="spellEnd"/>
      <w:r>
        <w:rPr>
          <w:rFonts w:eastAsia="Times New Roman" w:cs="Times New Roman"/>
        </w:rPr>
        <w:t xml:space="preserve"> στοιχεία. Και όσοι σήμερα ασχημονούν στα πανεπιστήμια απλά θα πεταχτούν έξω. Και το άσυλο θα καταργηθεί. Δεν θα αλλάξει απλά ο νόμος. Θα καταργηθεί. </w:t>
      </w:r>
    </w:p>
    <w:p w14:paraId="49A0E9F7" w14:textId="77777777" w:rsidR="001E5C65" w:rsidRDefault="00F23789">
      <w:pPr>
        <w:spacing w:line="600" w:lineRule="auto"/>
        <w:ind w:firstLine="720"/>
        <w:jc w:val="center"/>
        <w:rPr>
          <w:rFonts w:eastAsia="Times New Roman" w:cs="Times New Roman"/>
        </w:rPr>
      </w:pPr>
      <w:r w:rsidRPr="00111BCC">
        <w:rPr>
          <w:rFonts w:eastAsia="Times New Roman" w:cs="Times New Roman"/>
        </w:rPr>
        <w:t>(Χειρ</w:t>
      </w:r>
      <w:r w:rsidRPr="00111BCC">
        <w:rPr>
          <w:rFonts w:eastAsia="Times New Roman" w:cs="Times New Roman"/>
        </w:rPr>
        <w:t>οκροτήματα από την πτέρυγα της Νέας Δημοκρατίας)</w:t>
      </w:r>
    </w:p>
    <w:p w14:paraId="49A0E9F8" w14:textId="77777777" w:rsidR="001E5C65" w:rsidRDefault="00F23789">
      <w:pPr>
        <w:spacing w:line="600" w:lineRule="auto"/>
        <w:ind w:firstLine="720"/>
        <w:jc w:val="both"/>
        <w:rPr>
          <w:rFonts w:eastAsia="Times New Roman" w:cs="Times New Roman"/>
        </w:rPr>
      </w:pPr>
      <w:r>
        <w:rPr>
          <w:rFonts w:eastAsia="Times New Roman" w:cs="Times New Roman"/>
        </w:rPr>
        <w:lastRenderedPageBreak/>
        <w:t>Προσέξτε, θέλω να το εξηγήσω αυτό για να το καταλάβουν οι πολίτες</w:t>
      </w:r>
      <w:r>
        <w:rPr>
          <w:rFonts w:eastAsia="Times New Roman" w:cs="Times New Roman"/>
        </w:rPr>
        <w:t>,</w:t>
      </w:r>
      <w:r>
        <w:rPr>
          <w:rFonts w:eastAsia="Times New Roman" w:cs="Times New Roman"/>
        </w:rPr>
        <w:t xml:space="preserve"> οι οποίοι μας παρακολουθούν. </w:t>
      </w:r>
    </w:p>
    <w:p w14:paraId="49A0E9F9" w14:textId="77777777" w:rsidR="001E5C65" w:rsidRDefault="00F23789">
      <w:pPr>
        <w:spacing w:line="600" w:lineRule="auto"/>
        <w:ind w:firstLine="720"/>
        <w:jc w:val="center"/>
        <w:rPr>
          <w:rFonts w:eastAsia="Times New Roman" w:cs="Times New Roman"/>
        </w:rPr>
      </w:pPr>
      <w:r>
        <w:rPr>
          <w:rFonts w:eastAsia="Times New Roman" w:cs="Times New Roman"/>
        </w:rPr>
        <w:t>(Διαμαρτυρίες από την πτέρυγα του ΣΥΡΙΖΑ)</w:t>
      </w:r>
    </w:p>
    <w:p w14:paraId="49A0E9FA" w14:textId="77777777" w:rsidR="001E5C65" w:rsidRDefault="00F23789">
      <w:pPr>
        <w:spacing w:line="600" w:lineRule="auto"/>
        <w:ind w:firstLine="720"/>
        <w:jc w:val="both"/>
        <w:rPr>
          <w:rFonts w:eastAsia="Times New Roman" w:cs="Times New Roman"/>
        </w:rPr>
      </w:pPr>
      <w:r w:rsidRPr="00111BCC">
        <w:rPr>
          <w:rFonts w:eastAsia="Times New Roman" w:cs="Times New Roman"/>
          <w:b/>
        </w:rPr>
        <w:t xml:space="preserve">ΠΡΟΕΔΡΟΣ (Νικόλαος </w:t>
      </w:r>
      <w:proofErr w:type="spellStart"/>
      <w:r w:rsidRPr="00111BCC">
        <w:rPr>
          <w:rFonts w:eastAsia="Times New Roman" w:cs="Times New Roman"/>
          <w:b/>
        </w:rPr>
        <w:t>Βούτσης</w:t>
      </w:r>
      <w:proofErr w:type="spellEnd"/>
      <w:r w:rsidRPr="00111BCC">
        <w:rPr>
          <w:rFonts w:eastAsia="Times New Roman" w:cs="Times New Roman"/>
          <w:b/>
        </w:rPr>
        <w:t>):</w:t>
      </w:r>
      <w:r>
        <w:rPr>
          <w:rFonts w:eastAsia="Times New Roman" w:cs="Times New Roman"/>
        </w:rPr>
        <w:t xml:space="preserve"> Ησυχία, παρακαλώ.</w:t>
      </w:r>
    </w:p>
    <w:p w14:paraId="49A0E9FB" w14:textId="77777777" w:rsidR="001E5C65" w:rsidRDefault="00F23789">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b/>
          <w:szCs w:val="24"/>
        </w:rPr>
        <w:t>(Πρόεδρος της Νέας Δημοκρατίας):</w:t>
      </w:r>
      <w:r>
        <w:rPr>
          <w:rFonts w:eastAsia="Times New Roman"/>
          <w:szCs w:val="24"/>
        </w:rPr>
        <w:t xml:space="preserve"> Δεν έχετε καταλάβει τίποτα. Αυτό είναι το πρόβλημά σας.</w:t>
      </w:r>
    </w:p>
    <w:p w14:paraId="49A0E9FC" w14:textId="77777777" w:rsidR="001E5C65" w:rsidRDefault="00F23789">
      <w:pPr>
        <w:spacing w:line="600" w:lineRule="auto"/>
        <w:ind w:firstLine="720"/>
        <w:jc w:val="center"/>
        <w:rPr>
          <w:rFonts w:eastAsia="Times New Roman"/>
          <w:szCs w:val="24"/>
        </w:rPr>
      </w:pPr>
      <w:r>
        <w:rPr>
          <w:rFonts w:eastAsia="Times New Roman"/>
          <w:szCs w:val="24"/>
        </w:rPr>
        <w:t>(Θόρυβος από την πτέρυγα του ΣΥΡΙΖΑ)</w:t>
      </w:r>
    </w:p>
    <w:p w14:paraId="49A0E9FD" w14:textId="77777777" w:rsidR="001E5C65" w:rsidRDefault="00F2378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49A0E9FE" w14:textId="77777777" w:rsidR="001E5C65" w:rsidRDefault="00F23789">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Αλλά οι πολίτες που είναι απ’ </w:t>
      </w:r>
      <w:r>
        <w:rPr>
          <w:rFonts w:eastAsia="Times New Roman"/>
          <w:szCs w:val="24"/>
        </w:rPr>
        <w:t>έξω έχουν καταλάβει πάρα πολύ καλά την κατάσταση στην οποία έχετε φέρει τα πανεπιστήμια. Μια χαρά το έχουν καταλάβει.</w:t>
      </w:r>
    </w:p>
    <w:p w14:paraId="49A0E9FF" w14:textId="77777777" w:rsidR="001E5C65" w:rsidRDefault="00F23789">
      <w:pPr>
        <w:spacing w:line="600" w:lineRule="auto"/>
        <w:ind w:firstLine="720"/>
        <w:jc w:val="both"/>
        <w:rPr>
          <w:rFonts w:eastAsia="Times New Roman"/>
          <w:szCs w:val="24"/>
        </w:rPr>
      </w:pPr>
      <w:r>
        <w:rPr>
          <w:rFonts w:eastAsia="Times New Roman"/>
          <w:szCs w:val="24"/>
        </w:rPr>
        <w:t>Εάν σήμερα…</w:t>
      </w:r>
    </w:p>
    <w:p w14:paraId="49A0EA00" w14:textId="77777777" w:rsidR="001E5C65" w:rsidRDefault="00F23789">
      <w:pPr>
        <w:spacing w:line="600" w:lineRule="auto"/>
        <w:ind w:firstLine="720"/>
        <w:jc w:val="center"/>
        <w:rPr>
          <w:rFonts w:eastAsia="Times New Roman"/>
          <w:szCs w:val="24"/>
        </w:rPr>
      </w:pPr>
      <w:r>
        <w:rPr>
          <w:rFonts w:eastAsia="Times New Roman"/>
          <w:szCs w:val="24"/>
        </w:rPr>
        <w:t>(Θόρυβος από την πτέρυγα του ΣΥΡΙΖΑ)</w:t>
      </w:r>
    </w:p>
    <w:p w14:paraId="49A0EA01" w14:textId="77777777" w:rsidR="001E5C65" w:rsidRDefault="00F2378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w:t>
      </w:r>
    </w:p>
    <w:p w14:paraId="49A0EA02" w14:textId="77777777" w:rsidR="001E5C65" w:rsidRDefault="00F23789">
      <w:pPr>
        <w:spacing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w:t>
      </w:r>
      <w:r>
        <w:rPr>
          <w:rFonts w:eastAsia="Times New Roman"/>
          <w:b/>
          <w:szCs w:val="24"/>
        </w:rPr>
        <w:t>οκρατίας):</w:t>
      </w:r>
      <w:r>
        <w:rPr>
          <w:rFonts w:eastAsia="Times New Roman"/>
          <w:szCs w:val="24"/>
        </w:rPr>
        <w:t xml:space="preserve"> Μη συγχύζεστε. Θα απαντήσει ο Αρχηγός σας. Θα απαντήσει, φαντάζομαι.</w:t>
      </w:r>
    </w:p>
    <w:p w14:paraId="49A0EA03" w14:textId="77777777" w:rsidR="001E5C65" w:rsidRDefault="00F23789">
      <w:pPr>
        <w:spacing w:line="600" w:lineRule="auto"/>
        <w:ind w:firstLine="720"/>
        <w:jc w:val="both"/>
        <w:rPr>
          <w:rFonts w:eastAsia="Times New Roman"/>
          <w:szCs w:val="24"/>
        </w:rPr>
      </w:pPr>
      <w:r>
        <w:rPr>
          <w:rFonts w:eastAsia="Times New Roman"/>
          <w:szCs w:val="24"/>
        </w:rPr>
        <w:t>Εάν σήμερα σε οποιοδήποτε σημείο της χώρας ένας πολίτης φωνάξει βοήθεια ένας αστυνομικός θα πάει να τον συνδράμει. Εάν αυτό συμβεί εντός του πανεπιστημίου, θα πρέπει να πει</w:t>
      </w:r>
      <w:r>
        <w:rPr>
          <w:rFonts w:eastAsia="Times New Roman"/>
          <w:szCs w:val="24"/>
        </w:rPr>
        <w:t>:</w:t>
      </w:r>
      <w:r>
        <w:rPr>
          <w:rFonts w:eastAsia="Times New Roman"/>
          <w:szCs w:val="24"/>
        </w:rPr>
        <w:t xml:space="preserve"> «Στοπ, είναι αδίκημα κατά της ζωής ή πλημμέλημα; Διότι αν είναι πλημμέλημα, δεν μπορώ να σας βοηθήσω. Θέλω άδεια του πρυτανικού συμβουλίου». Αυτό ορίζει ο νόμος τον οποίο έχετε ψηφίσει, ο ν.4485/2017, ο οποίος και θα καταργηθεί την επόμενη ημέρα. Πρόκειτα</w:t>
      </w:r>
      <w:r>
        <w:rPr>
          <w:rFonts w:eastAsia="Times New Roman"/>
          <w:szCs w:val="24"/>
        </w:rPr>
        <w:t xml:space="preserve">ι για κοροϊδία, πρόκειται για μια κατάντια, πρόκειται για μια προσβολή του κράτους δικαίου, πρόκειται για μια προσβολή, εν τέλει, της ίδιας της </w:t>
      </w:r>
      <w:r>
        <w:rPr>
          <w:rFonts w:eastAsia="Times New Roman"/>
          <w:szCs w:val="24"/>
        </w:rPr>
        <w:t>δ</w:t>
      </w:r>
      <w:r>
        <w:rPr>
          <w:rFonts w:eastAsia="Times New Roman"/>
          <w:szCs w:val="24"/>
        </w:rPr>
        <w:t>ημοκρατίας.</w:t>
      </w:r>
    </w:p>
    <w:p w14:paraId="49A0EA04" w14:textId="77777777" w:rsidR="001E5C65" w:rsidRDefault="00F23789">
      <w:pPr>
        <w:spacing w:line="600" w:lineRule="auto"/>
        <w:ind w:firstLine="720"/>
        <w:jc w:val="both"/>
        <w:rPr>
          <w:rFonts w:eastAsia="Times New Roman"/>
          <w:szCs w:val="24"/>
        </w:rPr>
      </w:pPr>
      <w:r>
        <w:rPr>
          <w:rFonts w:eastAsia="Times New Roman"/>
          <w:szCs w:val="24"/>
        </w:rPr>
        <w:t xml:space="preserve">Δεν σας το λέω μόνο εγώ, σας το λέει και η ΠΟΣΔΕΠ, η οποία θεωρεί ότι ο νόμος τον οποίο φέρατε για </w:t>
      </w:r>
      <w:r>
        <w:rPr>
          <w:rFonts w:eastAsia="Times New Roman"/>
          <w:szCs w:val="24"/>
        </w:rPr>
        <w:t xml:space="preserve">το άσυλο, ο νόμος σας, ο δικός σας, κύριε </w:t>
      </w:r>
      <w:proofErr w:type="spellStart"/>
      <w:r>
        <w:rPr>
          <w:rFonts w:eastAsia="Times New Roman"/>
          <w:szCs w:val="24"/>
        </w:rPr>
        <w:t>Γαβρόγλου</w:t>
      </w:r>
      <w:proofErr w:type="spellEnd"/>
      <w:r>
        <w:rPr>
          <w:rFonts w:eastAsia="Times New Roman"/>
          <w:szCs w:val="24"/>
        </w:rPr>
        <w:t>, ενθαρρύνει την ανομία. Σας καταθέτω την ανακοίνωσή τους.</w:t>
      </w:r>
    </w:p>
    <w:p w14:paraId="49A0EA05" w14:textId="77777777" w:rsidR="001E5C65" w:rsidRDefault="00F23789">
      <w:pPr>
        <w:spacing w:line="600" w:lineRule="auto"/>
        <w:ind w:firstLine="720"/>
        <w:jc w:val="both"/>
        <w:rPr>
          <w:rFonts w:eastAsia="Times New Roman"/>
          <w:szCs w:val="24"/>
        </w:rPr>
      </w:pPr>
      <w:r>
        <w:rPr>
          <w:rFonts w:eastAsia="Times New Roman"/>
          <w:szCs w:val="24"/>
        </w:rPr>
        <w:lastRenderedPageBreak/>
        <w:t>(Στο σημείο αυτό ο Πρόεδρος της Νέας Δημοκρατίας κ. Κυριάκος Μητσοτάκης καταθέτει για τα Πρακτικά την προαναφερθείσα ανακοίνωση, η οποία βρίσκεται</w:t>
      </w:r>
      <w:r>
        <w:rPr>
          <w:rFonts w:eastAsia="Times New Roman"/>
          <w:szCs w:val="24"/>
        </w:rPr>
        <w:t xml:space="preserve"> στο αρχείο του Τμήματος Γραμματείας της Διεύθυνσης Στενογραφίας και Πρακτικών της Βουλής)</w:t>
      </w:r>
    </w:p>
    <w:p w14:paraId="49A0EA06" w14:textId="77777777" w:rsidR="001E5C65" w:rsidRDefault="00F23789">
      <w:pPr>
        <w:spacing w:line="600" w:lineRule="auto"/>
        <w:ind w:firstLine="720"/>
        <w:jc w:val="both"/>
        <w:rPr>
          <w:rFonts w:eastAsia="Times New Roman"/>
          <w:szCs w:val="24"/>
        </w:rPr>
      </w:pPr>
      <w:r>
        <w:rPr>
          <w:rFonts w:eastAsia="Times New Roman"/>
          <w:szCs w:val="24"/>
        </w:rPr>
        <w:t xml:space="preserve">Συναντήσατε την ΠΟΣΔΕΠ, κύριε Τσίπρα; Συζητήσατε μαζί τους; Στον κ. Τσίπρα αναφέρομαι, όχι σε εσάς κύριε </w:t>
      </w:r>
      <w:proofErr w:type="spellStart"/>
      <w:r>
        <w:rPr>
          <w:rFonts w:eastAsia="Times New Roman"/>
          <w:szCs w:val="24"/>
        </w:rPr>
        <w:t>Γαβρόγλου</w:t>
      </w:r>
      <w:proofErr w:type="spellEnd"/>
      <w:r>
        <w:rPr>
          <w:rFonts w:eastAsia="Times New Roman"/>
          <w:szCs w:val="24"/>
        </w:rPr>
        <w:t>. Τους ακούσατε;</w:t>
      </w:r>
    </w:p>
    <w:p w14:paraId="49A0EA07" w14:textId="77777777" w:rsidR="001E5C65" w:rsidRDefault="00F23789">
      <w:pPr>
        <w:spacing w:line="600" w:lineRule="auto"/>
        <w:ind w:firstLine="720"/>
        <w:jc w:val="both"/>
        <w:rPr>
          <w:rFonts w:eastAsia="Times New Roman"/>
          <w:szCs w:val="24"/>
        </w:rPr>
      </w:pPr>
      <w:r>
        <w:rPr>
          <w:rFonts w:eastAsia="Times New Roman"/>
          <w:szCs w:val="24"/>
        </w:rPr>
        <w:t xml:space="preserve">Διότι σε ό,τι αφορά εμένα θέλω να </w:t>
      </w:r>
      <w:r>
        <w:rPr>
          <w:rFonts w:eastAsia="Times New Roman"/>
          <w:szCs w:val="24"/>
        </w:rPr>
        <w:t>είμαι ξεκάθαρος. Εάν την επόμενη ημέρα τα πανεπιστήμια τα ίδια θέλουν να διαμορφώσουν ένα πλαίσιο προστασίας και περιφρούρησης, είμαι εδώ να το συζητήσω. Αλλά μέχρι να συμβεί αυτό, τα πανεπιστήμια θα έχουν την προστασία</w:t>
      </w:r>
      <w:r>
        <w:rPr>
          <w:rFonts w:eastAsia="Times New Roman"/>
          <w:szCs w:val="24"/>
        </w:rPr>
        <w:t>,</w:t>
      </w:r>
      <w:r>
        <w:rPr>
          <w:rFonts w:eastAsia="Times New Roman"/>
          <w:szCs w:val="24"/>
        </w:rPr>
        <w:t xml:space="preserve"> που έχει ο δημόσιος χώρος και θα εφ</w:t>
      </w:r>
      <w:r>
        <w:rPr>
          <w:rFonts w:eastAsia="Times New Roman"/>
          <w:szCs w:val="24"/>
        </w:rPr>
        <w:t>αρμόζεται και σε αυτά η κοινή ποινική νομοθεσία. Το αίσχος το οποίο πάει να επικρατήσει, θα τελειώσει. Η γνώση θα προστατεύεται, το ίδιο και η έρευνα και η ακαδημαϊκή ελευθερία. Ανοχή στο έγκλημα δεν πρόκειται να υπάρξει. Το χρωστάμε στη νέα γενιά, το χρωσ</w:t>
      </w:r>
      <w:r>
        <w:rPr>
          <w:rFonts w:eastAsia="Times New Roman"/>
          <w:szCs w:val="24"/>
        </w:rPr>
        <w:t>τάμε στο μέλλον αυτού του τόπου.</w:t>
      </w:r>
    </w:p>
    <w:p w14:paraId="49A0EA08" w14:textId="77777777" w:rsidR="001E5C65" w:rsidRDefault="00F23789">
      <w:pPr>
        <w:spacing w:line="600" w:lineRule="auto"/>
        <w:ind w:firstLine="720"/>
        <w:jc w:val="both"/>
        <w:rPr>
          <w:rFonts w:eastAsia="Times New Roman"/>
          <w:szCs w:val="24"/>
        </w:rPr>
      </w:pPr>
      <w:r>
        <w:rPr>
          <w:rFonts w:eastAsia="Times New Roman"/>
          <w:szCs w:val="24"/>
        </w:rPr>
        <w:lastRenderedPageBreak/>
        <w:t>Το δημόσιο πανεπιστήμιο θα σηκώσει ξανά το ανάστημά του, παρέχοντας εφόδια και ίσες ευκαιρίες στα παιδιά όλων των Ελλήνων. Θα λειτουργεί με αξιολόγηση, θα λειτουργεί με αξιοκρατία και θα παρέχει ποιοτικές σπουδές. Θέλουμε π</w:t>
      </w:r>
      <w:r>
        <w:rPr>
          <w:rFonts w:eastAsia="Times New Roman"/>
          <w:szCs w:val="24"/>
        </w:rPr>
        <w:t xml:space="preserve">ανεπιστήμια αυτόνομα, αυτοδιοικούμενα, σύγχρονα, εξωστρεφή, ελεύθερα. Θέλουμε ιδρύματα </w:t>
      </w:r>
      <w:r>
        <w:rPr>
          <w:rFonts w:eastAsia="Times New Roman"/>
          <w:szCs w:val="24"/>
        </w:rPr>
        <w:t>που να είναι</w:t>
      </w:r>
      <w:r>
        <w:rPr>
          <w:rFonts w:eastAsia="Times New Roman"/>
          <w:szCs w:val="24"/>
        </w:rPr>
        <w:t xml:space="preserve"> δημιουργικές κυψέλες, που διοικούνται σωστά, έχοντας μετρήσιμο ερευνητικό αποτέλεσμα, δημόσια πανεπιστήμια ελεύθερα, ανοιχτά και ασφαλή. Αυτά θέλουμε, αυτά </w:t>
      </w:r>
      <w:r>
        <w:rPr>
          <w:rFonts w:eastAsia="Times New Roman"/>
          <w:szCs w:val="24"/>
        </w:rPr>
        <w:t>ζητούν οι Έλληνες πολίτες και αυτά θα εξασφαλίσουμε.</w:t>
      </w:r>
    </w:p>
    <w:p w14:paraId="49A0EA09" w14:textId="77777777" w:rsidR="001E5C65" w:rsidRDefault="00F23789">
      <w:pPr>
        <w:spacing w:line="600" w:lineRule="auto"/>
        <w:ind w:firstLine="720"/>
        <w:jc w:val="both"/>
        <w:rPr>
          <w:rFonts w:eastAsia="Times New Roman"/>
          <w:szCs w:val="24"/>
        </w:rPr>
      </w:pPr>
      <w:r>
        <w:rPr>
          <w:rFonts w:eastAsia="Times New Roman"/>
          <w:szCs w:val="24"/>
        </w:rPr>
        <w:t xml:space="preserve">Κύριε Τσίπρα, αύριο το πρωί παρουσιάζουμε αναλυτικά το πρόγραμμά μας για την </w:t>
      </w:r>
      <w:r>
        <w:rPr>
          <w:rFonts w:eastAsia="Times New Roman"/>
          <w:szCs w:val="24"/>
        </w:rPr>
        <w:t>παιδεία</w:t>
      </w:r>
      <w:r>
        <w:rPr>
          <w:rFonts w:eastAsia="Times New Roman"/>
          <w:szCs w:val="24"/>
        </w:rPr>
        <w:t>. Θα σας το στείλω, όχι επειδή ελπίζω ότι μπορεί και από εκεί να αντιγράψετε πρόχειρα κάποιες θέσεις, όπως κάνατε αποσπ</w:t>
      </w:r>
      <w:r>
        <w:rPr>
          <w:rFonts w:eastAsia="Times New Roman"/>
          <w:szCs w:val="24"/>
        </w:rPr>
        <w:t>ασματικά και στην οικονομία, αλλά για να δείτε…</w:t>
      </w:r>
    </w:p>
    <w:p w14:paraId="49A0EA0A" w14:textId="77777777" w:rsidR="001E5C65" w:rsidRDefault="00F23789">
      <w:pPr>
        <w:spacing w:line="600" w:lineRule="auto"/>
        <w:ind w:firstLine="720"/>
        <w:jc w:val="center"/>
        <w:rPr>
          <w:rFonts w:eastAsia="Times New Roman"/>
          <w:szCs w:val="24"/>
        </w:rPr>
      </w:pPr>
      <w:r>
        <w:rPr>
          <w:rFonts w:eastAsia="Times New Roman"/>
          <w:szCs w:val="24"/>
        </w:rPr>
        <w:t>(Θόρυβος από την πτέρυγα του ΣΥΡΙΖΑ)</w:t>
      </w:r>
    </w:p>
    <w:p w14:paraId="49A0EA0B" w14:textId="77777777" w:rsidR="001E5C65" w:rsidRDefault="00F2378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49A0EA0C" w14:textId="77777777" w:rsidR="001E5C65" w:rsidRDefault="00F23789">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b/>
          <w:szCs w:val="24"/>
        </w:rPr>
        <w:t xml:space="preserve"> </w:t>
      </w:r>
      <w:r w:rsidRPr="00EF023B">
        <w:rPr>
          <w:rFonts w:eastAsia="Times New Roman"/>
          <w:szCs w:val="24"/>
        </w:rPr>
        <w:t>…</w:t>
      </w:r>
      <w:r>
        <w:rPr>
          <w:rFonts w:eastAsia="Times New Roman"/>
          <w:szCs w:val="24"/>
        </w:rPr>
        <w:t xml:space="preserve">ότι την ώρα που εσείς κρατάτε τη χώρα καθηλωμένη, </w:t>
      </w:r>
      <w:r>
        <w:rPr>
          <w:rFonts w:eastAsia="Times New Roman"/>
          <w:szCs w:val="24"/>
        </w:rPr>
        <w:lastRenderedPageBreak/>
        <w:t>υπάρχουν δυνάμεις πο</w:t>
      </w:r>
      <w:r>
        <w:rPr>
          <w:rFonts w:eastAsia="Times New Roman"/>
          <w:szCs w:val="24"/>
        </w:rPr>
        <w:t xml:space="preserve">υ δουλεύουν, σχεδιάζουν για το </w:t>
      </w:r>
      <w:r>
        <w:rPr>
          <w:rFonts w:eastAsia="Times New Roman"/>
          <w:szCs w:val="24"/>
        </w:rPr>
        <w:t xml:space="preserve">πως </w:t>
      </w:r>
      <w:r>
        <w:rPr>
          <w:rFonts w:eastAsia="Times New Roman"/>
          <w:szCs w:val="24"/>
        </w:rPr>
        <w:t xml:space="preserve">θα πάει η Ελλάδα μπροστά, για το </w:t>
      </w:r>
      <w:r>
        <w:rPr>
          <w:rFonts w:eastAsia="Times New Roman"/>
          <w:szCs w:val="24"/>
        </w:rPr>
        <w:t xml:space="preserve">πως </w:t>
      </w:r>
      <w:r>
        <w:rPr>
          <w:rFonts w:eastAsia="Times New Roman"/>
          <w:szCs w:val="24"/>
        </w:rPr>
        <w:t xml:space="preserve">θα κάνουμε καλύτερη τη ζωή των νέων ανθρώπων και για το </w:t>
      </w:r>
      <w:r>
        <w:rPr>
          <w:rFonts w:eastAsia="Times New Roman"/>
          <w:szCs w:val="24"/>
        </w:rPr>
        <w:t>πως</w:t>
      </w:r>
      <w:r>
        <w:rPr>
          <w:rFonts w:eastAsia="Times New Roman"/>
          <w:szCs w:val="24"/>
        </w:rPr>
        <w:t>, κύριε Τσίπρα, θα τους δώσουμε το δικαίωμα να περπατάνε με το κεφάλι ψηλά και όχι σκυμμένο από φόβο. Διότι αυτή τελικά είναι</w:t>
      </w:r>
      <w:r>
        <w:rPr>
          <w:rFonts w:eastAsia="Times New Roman"/>
          <w:szCs w:val="24"/>
        </w:rPr>
        <w:t xml:space="preserve"> η μεγάλη μας διαφορά. Είστε το χθες του ψέματος, της ισοπέδωσης, της βίας και της ανομίας. Εμείς είμαστε η δύναμη της αλήθειας, της δουλειάς, της προόδου, που θα γυρίσει σελίδα για μια Ελλάδα φωτεινή, μια Ελλάδα αισιόδοξη.</w:t>
      </w:r>
    </w:p>
    <w:p w14:paraId="49A0EA0D" w14:textId="77777777" w:rsidR="001E5C65" w:rsidRDefault="00F23789">
      <w:pPr>
        <w:spacing w:line="600" w:lineRule="auto"/>
        <w:ind w:firstLine="720"/>
        <w:jc w:val="both"/>
        <w:rPr>
          <w:rFonts w:eastAsia="Times New Roman"/>
          <w:szCs w:val="24"/>
        </w:rPr>
      </w:pPr>
      <w:r>
        <w:rPr>
          <w:rFonts w:eastAsia="Times New Roman"/>
          <w:szCs w:val="24"/>
        </w:rPr>
        <w:t>Κύριε Τσίπρα, φοβάμαι ότι η ιστο</w:t>
      </w:r>
      <w:r>
        <w:rPr>
          <w:rFonts w:eastAsia="Times New Roman"/>
          <w:szCs w:val="24"/>
        </w:rPr>
        <w:t>ρία ήδη σας έχει ξεπεράσει. Οι Έλληνες και ειδικά οι φοιτητές, οι καθηγητές, οι εργαζόμενοι οι οποίοι μας ακούνε σήμερα αξίζουν καλύτερα. Ό,τι και να κάνετε, θα πάμε επιτέλους την Ελλάδα μπροστά!</w:t>
      </w:r>
    </w:p>
    <w:p w14:paraId="49A0EA0E" w14:textId="77777777" w:rsidR="001E5C65" w:rsidRDefault="00F23789">
      <w:pPr>
        <w:spacing w:line="600" w:lineRule="auto"/>
        <w:ind w:firstLine="720"/>
        <w:jc w:val="both"/>
        <w:rPr>
          <w:rFonts w:eastAsia="Times New Roman"/>
          <w:szCs w:val="24"/>
        </w:rPr>
      </w:pPr>
      <w:r>
        <w:rPr>
          <w:rFonts w:eastAsia="Times New Roman"/>
          <w:szCs w:val="24"/>
        </w:rPr>
        <w:t>Σας ευχαριστώ.</w:t>
      </w:r>
    </w:p>
    <w:p w14:paraId="49A0EA0F" w14:textId="77777777" w:rsidR="001E5C65" w:rsidRDefault="00F23789">
      <w:pPr>
        <w:spacing w:line="600" w:lineRule="auto"/>
        <w:ind w:firstLine="720"/>
        <w:jc w:val="center"/>
        <w:rPr>
          <w:rFonts w:eastAsia="Times New Roman"/>
          <w:szCs w:val="24"/>
        </w:rPr>
      </w:pPr>
      <w:r>
        <w:rPr>
          <w:rFonts w:eastAsia="Times New Roman"/>
          <w:szCs w:val="24"/>
        </w:rPr>
        <w:t>(Όρθιοι οι Βουλευτές της Νέας Δημοκρατίας χει</w:t>
      </w:r>
      <w:r>
        <w:rPr>
          <w:rFonts w:eastAsia="Times New Roman"/>
          <w:szCs w:val="24"/>
        </w:rPr>
        <w:t>ροκροτούν ζωηρά και παρατεταμένα)</w:t>
      </w:r>
    </w:p>
    <w:p w14:paraId="49A0EA10" w14:textId="77777777" w:rsidR="001E5C65" w:rsidRDefault="00F23789">
      <w:pPr>
        <w:spacing w:line="600" w:lineRule="auto"/>
        <w:ind w:firstLine="720"/>
        <w:jc w:val="both"/>
        <w:rPr>
          <w:rFonts w:eastAsia="Times New Roman" w:cs="Times New Roman"/>
          <w:szCs w:val="24"/>
        </w:rPr>
      </w:pPr>
      <w:r w:rsidRPr="00C34E0D">
        <w:rPr>
          <w:rFonts w:eastAsia="Times New Roman" w:cs="Times New Roman"/>
          <w:b/>
          <w:szCs w:val="24"/>
        </w:rPr>
        <w:lastRenderedPageBreak/>
        <w:t xml:space="preserve">ΠΡΟΕΔΡΟΣ (Νικόλαος </w:t>
      </w:r>
      <w:proofErr w:type="spellStart"/>
      <w:r w:rsidRPr="00C34E0D">
        <w:rPr>
          <w:rFonts w:eastAsia="Times New Roman" w:cs="Times New Roman"/>
          <w:b/>
          <w:szCs w:val="24"/>
        </w:rPr>
        <w:t>Βούτσης</w:t>
      </w:r>
      <w:proofErr w:type="spellEnd"/>
      <w:r w:rsidRPr="00C34E0D">
        <w:rPr>
          <w:rFonts w:eastAsia="Times New Roman" w:cs="Times New Roman"/>
          <w:b/>
          <w:szCs w:val="24"/>
        </w:rPr>
        <w:t>):</w:t>
      </w:r>
      <w:r>
        <w:rPr>
          <w:rFonts w:eastAsia="Times New Roman" w:cs="Times New Roman"/>
          <w:szCs w:val="24"/>
        </w:rPr>
        <w:t xml:space="preserve"> Τον λόγο έχει ο Πρωθυπουργός κ. Αλέξης Τσίπρας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είκοσι λεπτά.</w:t>
      </w:r>
    </w:p>
    <w:p w14:paraId="49A0EA11" w14:textId="77777777" w:rsidR="001E5C65" w:rsidRDefault="00F23789">
      <w:pPr>
        <w:spacing w:line="600" w:lineRule="auto"/>
        <w:ind w:firstLine="720"/>
        <w:jc w:val="both"/>
        <w:rPr>
          <w:rFonts w:eastAsia="Times New Roman" w:cs="Times New Roman"/>
          <w:szCs w:val="24"/>
        </w:rPr>
      </w:pPr>
      <w:r w:rsidRPr="00D92A59">
        <w:rPr>
          <w:rFonts w:eastAsia="Times New Roman" w:cs="Times New Roman"/>
          <w:b/>
          <w:szCs w:val="24"/>
        </w:rPr>
        <w:t>ΑΛΕΞΗΣ Τ</w:t>
      </w:r>
      <w:r>
        <w:rPr>
          <w:rFonts w:eastAsia="Times New Roman" w:cs="Times New Roman"/>
          <w:b/>
          <w:szCs w:val="24"/>
        </w:rPr>
        <w:t xml:space="preserve">ΣΙΠΡΑΣ (Πρόεδρος της Κυβέρνησης και </w:t>
      </w:r>
      <w:r w:rsidRPr="00D92A59">
        <w:rPr>
          <w:rFonts w:eastAsia="Times New Roman" w:cs="Times New Roman"/>
          <w:b/>
          <w:szCs w:val="24"/>
        </w:rPr>
        <w:t>Υπουργός Εξωτερικών):</w:t>
      </w:r>
      <w:r>
        <w:rPr>
          <w:rFonts w:eastAsia="Times New Roman" w:cs="Times New Roman"/>
          <w:szCs w:val="24"/>
        </w:rPr>
        <w:t xml:space="preserve"> Ευχαριστώ, κύριε Πρόεδρε.</w:t>
      </w:r>
    </w:p>
    <w:p w14:paraId="49A0EA1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Μητσοτάκη, ξεκινήσατε την παρέμβαση σας με αναφορά στη δική μου συνέπεια κι όλο αυτό επειδή καθυστέρησα μισή ώρα, πράγμα το οποίο δεν είναι ασύνηθες για έναν Πρωθυπουργό, ο οποίος δεν έχει να ασχοληθεί μόνο με ένα ζήτημα στην καθημερινότητα του. Είνα</w:t>
      </w:r>
      <w:r>
        <w:rPr>
          <w:rFonts w:eastAsia="Times New Roman" w:cs="Times New Roman"/>
          <w:szCs w:val="24"/>
        </w:rPr>
        <w:t>ι εξαιρετικά σημαντικό βεβαίως το να βρεθεί στη Βουλή, αλλά θέλω να σας θυμίσω ότι είμαι ίσως ο μόνος Πρωθυπουργός από την Μεταπολίτευση και μετά, ίσως με εξαίρεση τον Γιώργο Παπανδρέου που ανταποκρινόταν πράγματι στα κοινοβουλευτικά καθήκοντα, που δεν έχω</w:t>
      </w:r>
      <w:r>
        <w:rPr>
          <w:rFonts w:eastAsia="Times New Roman" w:cs="Times New Roman"/>
          <w:szCs w:val="24"/>
        </w:rPr>
        <w:t xml:space="preserve"> αρνηθεί να απαντήσω ούτε σε μια ερώτηση όλων των πολιτικών αρχηγών και όχι μόνο του αρχηγού της Αξιωματικής Αντιπολίτευσης. Σας θυμίζω ότι ο προκάτοχός μου, ο κ. Σαμαράς, δεν είχε έλθει ούτε μια φορά να απαντήσει σε ερώτηση πολιτικών αρχηγών και του αρχηγ</w:t>
      </w:r>
      <w:r>
        <w:rPr>
          <w:rFonts w:eastAsia="Times New Roman" w:cs="Times New Roman"/>
          <w:szCs w:val="24"/>
        </w:rPr>
        <w:t xml:space="preserve">ού </w:t>
      </w:r>
      <w:r>
        <w:rPr>
          <w:rFonts w:eastAsia="Times New Roman" w:cs="Times New Roman"/>
          <w:szCs w:val="24"/>
        </w:rPr>
        <w:lastRenderedPageBreak/>
        <w:t xml:space="preserve">της </w:t>
      </w:r>
      <w:r>
        <w:rPr>
          <w:rFonts w:eastAsia="Times New Roman" w:cs="Times New Roman"/>
          <w:szCs w:val="24"/>
        </w:rPr>
        <w:t>αντιπολίτευσης</w:t>
      </w:r>
      <w:r>
        <w:rPr>
          <w:rFonts w:eastAsia="Times New Roman" w:cs="Times New Roman"/>
          <w:szCs w:val="24"/>
        </w:rPr>
        <w:t xml:space="preserve">. Ούτε μία! Για να θυμηθούμε και να καταλάβουμε τι σημαίνει κοινοβουλευτική συνέπεια. Διότι είναι θράσος να έρχεστε εσείς εδώ και να με εγκαλείτε, επειδή καθυστέρησα μισή ώρα, όταν χθες σας περίμενα </w:t>
      </w:r>
      <w:r>
        <w:rPr>
          <w:rFonts w:eastAsia="Times New Roman" w:cs="Times New Roman"/>
          <w:szCs w:val="24"/>
        </w:rPr>
        <w:t xml:space="preserve">μία </w:t>
      </w:r>
      <w:r>
        <w:rPr>
          <w:rFonts w:eastAsia="Times New Roman" w:cs="Times New Roman"/>
          <w:szCs w:val="24"/>
        </w:rPr>
        <w:t xml:space="preserve">ολόκληρη μέρα να εμφανιστείτε στο Κοινοβούλιο. </w:t>
      </w:r>
    </w:p>
    <w:p w14:paraId="49A0EA13"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A0EA1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Είχατε όμως, </w:t>
      </w:r>
      <w:proofErr w:type="spellStart"/>
      <w:r>
        <w:rPr>
          <w:rFonts w:eastAsia="Times New Roman" w:cs="Times New Roman"/>
          <w:szCs w:val="24"/>
        </w:rPr>
        <w:t>αποδράσει</w:t>
      </w:r>
      <w:proofErr w:type="spellEnd"/>
      <w:r>
        <w:rPr>
          <w:rFonts w:eastAsia="Times New Roman" w:cs="Times New Roman"/>
          <w:szCs w:val="24"/>
        </w:rPr>
        <w:t xml:space="preserve">. Είχατε </w:t>
      </w:r>
      <w:proofErr w:type="spellStart"/>
      <w:r>
        <w:rPr>
          <w:rFonts w:eastAsia="Times New Roman" w:cs="Times New Roman"/>
          <w:szCs w:val="24"/>
        </w:rPr>
        <w:t>αποδράσει</w:t>
      </w:r>
      <w:proofErr w:type="spellEnd"/>
      <w:r>
        <w:rPr>
          <w:rFonts w:eastAsia="Times New Roman" w:cs="Times New Roman"/>
          <w:szCs w:val="24"/>
        </w:rPr>
        <w:t xml:space="preserve"> διότι δεν έχετε αφήγημα πια, να μιλήσετε για την οικονομία.</w:t>
      </w:r>
    </w:p>
    <w:p w14:paraId="49A0EA1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Και βεβαίως, κύριε Μητσοτάκη, θα ήθελα να σας θυμίσω ότι είστε </w:t>
      </w:r>
      <w:r>
        <w:rPr>
          <w:rFonts w:eastAsia="Times New Roman" w:cs="Times New Roman"/>
          <w:szCs w:val="24"/>
        </w:rPr>
        <w:t xml:space="preserve">σχεδόν τρία χρόνια αρχηγός. Κάθε Παρασκευή είναι η ώρα του Πρωθυπουργού. Πόσες φορές έχετε αξιοποιήσει αυτήν τη δυνατότητα, που σας παρέχει ο Κανονισμός της Βουλής; Μόνο τρεις φορές. Η τρίτη είναι σήμερα. </w:t>
      </w:r>
    </w:p>
    <w:p w14:paraId="49A0EA1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Μητσοτάκη, τις άλλες δύο φορές ποιο θέμα, αλ</w:t>
      </w:r>
      <w:r>
        <w:rPr>
          <w:rFonts w:eastAsia="Times New Roman" w:cs="Times New Roman"/>
          <w:szCs w:val="24"/>
        </w:rPr>
        <w:t xml:space="preserve">ήθεια, θέσατε και με ρωτήσατε εδώ στη Βουλή; Η πρώτη ήταν το Φλεβάρη του 2017 και το θέμα ήταν «Αύξηση των φαινομένων βίας και έξαρση της εγκληματικότητας», η δεύτερη ήταν τον Οκτώβριο του 2017, όπου αλλάξατε τις λέξεις και το θέμα ήταν όχι «η έξαρση </w:t>
      </w:r>
      <w:r>
        <w:rPr>
          <w:rFonts w:eastAsia="Times New Roman" w:cs="Times New Roman"/>
          <w:szCs w:val="24"/>
        </w:rPr>
        <w:lastRenderedPageBreak/>
        <w:t>της β</w:t>
      </w:r>
      <w:r>
        <w:rPr>
          <w:rFonts w:eastAsia="Times New Roman" w:cs="Times New Roman"/>
          <w:szCs w:val="24"/>
        </w:rPr>
        <w:t xml:space="preserve">ίας», αλλά πρώτα «Η έξαρση της εγκληματικότητας και η αύξηση των φαινομένων βίας», ίδια ερώτηση με διαφορετική σειρά των λέξεων. </w:t>
      </w:r>
    </w:p>
    <w:p w14:paraId="49A0EA17"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A0EA1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Και η τρίτη είναι σήμερα πάλι για τα θέματα της βίας και της εγκληματικότητας, αυτ</w:t>
      </w:r>
      <w:r>
        <w:rPr>
          <w:rFonts w:eastAsia="Times New Roman" w:cs="Times New Roman"/>
          <w:szCs w:val="24"/>
        </w:rPr>
        <w:t xml:space="preserve">ήν τη φορά στα </w:t>
      </w:r>
      <w:r>
        <w:rPr>
          <w:rFonts w:eastAsia="Times New Roman" w:cs="Times New Roman"/>
          <w:szCs w:val="24"/>
        </w:rPr>
        <w:t>πανεπιστήμια</w:t>
      </w:r>
      <w:r>
        <w:rPr>
          <w:rFonts w:eastAsia="Times New Roman" w:cs="Times New Roman"/>
          <w:szCs w:val="24"/>
        </w:rPr>
        <w:t>.</w:t>
      </w:r>
    </w:p>
    <w:p w14:paraId="49A0EA1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Κύριε Μητσοτάκη, δεν έχετε άλλο θέμα να με ρωτήσετε; Εγώ θα έρχομαι κάθε Παρασκευή, να μετατρέψουμε την ώρα του Πρωθυπουργού σε ώρα συζήτησης για την ανομία, τη βία, την εγκληματικότητα. Ό,τι θέλετε, κύριε Μητσοτάκη, διότι δεν </w:t>
      </w:r>
      <w:r>
        <w:rPr>
          <w:rFonts w:eastAsia="Times New Roman" w:cs="Times New Roman"/>
          <w:szCs w:val="24"/>
        </w:rPr>
        <w:t xml:space="preserve">είναι ούτε αυτό το γήπεδό σας. Διότι πολιτεύεστε με ψεύτικα στοιχεία και με καταστροφολογία παντού. Και αυτό που αναδύεται από τα ερωτήματα και τις τοποθετήσεις σας είναι ένα μεγάλο, βαθύ μίσος για τη δημόσια σφαίρα και το δημόσιο πανεπιστήμιο. </w:t>
      </w:r>
    </w:p>
    <w:p w14:paraId="49A0EA1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Προφανώς κ</w:t>
      </w:r>
      <w:r>
        <w:rPr>
          <w:rFonts w:eastAsia="Times New Roman" w:cs="Times New Roman"/>
          <w:szCs w:val="24"/>
        </w:rPr>
        <w:t xml:space="preserve">αι υπάρχει εγκληματικότητα στον τόπο. Δεν υπάρχει καμμιά αμφιβολία γι’ αυτό. Είναι τωρινό φαινόμενο η εγκληματικότητα; Προφανώς και υπάρχει εγκληματικότητα και σε </w:t>
      </w:r>
      <w:r>
        <w:rPr>
          <w:rFonts w:eastAsia="Times New Roman" w:cs="Times New Roman"/>
          <w:szCs w:val="24"/>
        </w:rPr>
        <w:lastRenderedPageBreak/>
        <w:t xml:space="preserve">πανεπιστημιακά ιδρύματα, τα οποία είναι μέσα στον αστικό ιστό. Είναι μόνο ελληνικό φαινόμενο </w:t>
      </w:r>
      <w:r>
        <w:rPr>
          <w:rFonts w:eastAsia="Times New Roman" w:cs="Times New Roman"/>
          <w:szCs w:val="24"/>
        </w:rPr>
        <w:t>αυτό;</w:t>
      </w:r>
    </w:p>
    <w:p w14:paraId="49A0EA1B" w14:textId="77777777" w:rsidR="001E5C65" w:rsidRDefault="00F23789">
      <w:pPr>
        <w:spacing w:line="600" w:lineRule="auto"/>
        <w:ind w:firstLine="720"/>
        <w:jc w:val="both"/>
        <w:rPr>
          <w:rFonts w:eastAsia="Times New Roman" w:cs="Times New Roman"/>
          <w:szCs w:val="24"/>
        </w:rPr>
      </w:pPr>
      <w:r w:rsidRPr="00014A00">
        <w:rPr>
          <w:rFonts w:eastAsia="Times New Roman" w:cs="Times New Roman"/>
          <w:b/>
          <w:szCs w:val="24"/>
        </w:rPr>
        <w:t>ΚΥΡΙΑΚΟΣ ΜΗΤΣΟΤΑΚΗΣ</w:t>
      </w:r>
      <w:r>
        <w:rPr>
          <w:rFonts w:eastAsia="Times New Roman" w:cs="Times New Roman"/>
          <w:b/>
          <w:szCs w:val="24"/>
        </w:rPr>
        <w:t xml:space="preserve"> (Πρόεδρος της Νέας Δημοκρατίας)</w:t>
      </w:r>
      <w:r w:rsidRPr="00014A00">
        <w:rPr>
          <w:rFonts w:eastAsia="Times New Roman" w:cs="Times New Roman"/>
          <w:b/>
          <w:szCs w:val="24"/>
        </w:rPr>
        <w:t>:</w:t>
      </w:r>
      <w:r>
        <w:rPr>
          <w:rFonts w:eastAsia="Times New Roman" w:cs="Times New Roman"/>
          <w:szCs w:val="24"/>
        </w:rPr>
        <w:t xml:space="preserve"> Ναι είναι.</w:t>
      </w:r>
    </w:p>
    <w:p w14:paraId="49A0EA1C" w14:textId="77777777" w:rsidR="001E5C65" w:rsidRDefault="00F23789">
      <w:pPr>
        <w:spacing w:line="600" w:lineRule="auto"/>
        <w:ind w:firstLine="720"/>
        <w:jc w:val="both"/>
        <w:rPr>
          <w:rFonts w:eastAsia="Times New Roman" w:cs="Times New Roman"/>
          <w:szCs w:val="24"/>
        </w:rPr>
      </w:pPr>
      <w:r w:rsidRPr="00B3240E">
        <w:rPr>
          <w:rFonts w:eastAsia="Times New Roman" w:cs="Times New Roman"/>
          <w:b/>
          <w:szCs w:val="24"/>
        </w:rPr>
        <w:t>ΚΩΝΣΤΑΝΤΙΝΟΣ ΤΣΙΑΡΑΣ:</w:t>
      </w:r>
      <w:r>
        <w:rPr>
          <w:rFonts w:eastAsia="Times New Roman" w:cs="Times New Roman"/>
          <w:szCs w:val="24"/>
        </w:rPr>
        <w:t xml:space="preserve"> Ναι.</w:t>
      </w:r>
    </w:p>
    <w:p w14:paraId="49A0EA1D" w14:textId="77777777" w:rsidR="001E5C65" w:rsidRDefault="00F23789">
      <w:pPr>
        <w:spacing w:line="600" w:lineRule="auto"/>
        <w:ind w:firstLine="720"/>
        <w:jc w:val="both"/>
        <w:rPr>
          <w:rFonts w:eastAsia="Times New Roman" w:cs="Times New Roman"/>
          <w:szCs w:val="24"/>
        </w:rPr>
      </w:pPr>
      <w:r w:rsidRPr="00D92A59">
        <w:rPr>
          <w:rFonts w:eastAsia="Times New Roman" w:cs="Times New Roman"/>
          <w:b/>
          <w:szCs w:val="24"/>
        </w:rPr>
        <w:t>ΑΛΕΞΗΣ Τ</w:t>
      </w:r>
      <w:r>
        <w:rPr>
          <w:rFonts w:eastAsia="Times New Roman" w:cs="Times New Roman"/>
          <w:b/>
          <w:szCs w:val="24"/>
        </w:rPr>
        <w:t xml:space="preserve">ΣΙΠΡΑΣ (Πρόεδρος της Κυβέρνησης και </w:t>
      </w:r>
      <w:r w:rsidRPr="00D92A59">
        <w:rPr>
          <w:rFonts w:eastAsia="Times New Roman" w:cs="Times New Roman"/>
          <w:b/>
          <w:szCs w:val="24"/>
        </w:rPr>
        <w:t>Υπουργός Εξωτερικών):</w:t>
      </w:r>
      <w:r>
        <w:rPr>
          <w:rFonts w:eastAsia="Times New Roman" w:cs="Times New Roman"/>
          <w:szCs w:val="24"/>
        </w:rPr>
        <w:t xml:space="preserve"> Αλήθεια; Θα σας αποδείξω λοιπόν, ότι δεν είναι. Θα σας αποδείξω ότι δεν είναι! </w:t>
      </w:r>
    </w:p>
    <w:p w14:paraId="49A0EA1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Όμως, πριν </w:t>
      </w:r>
      <w:r>
        <w:rPr>
          <w:rFonts w:eastAsia="Times New Roman" w:cs="Times New Roman"/>
          <w:szCs w:val="24"/>
        </w:rPr>
        <w:t>φτ</w:t>
      </w:r>
      <w:r>
        <w:rPr>
          <w:rFonts w:eastAsia="Times New Roman" w:cs="Times New Roman"/>
          <w:szCs w:val="24"/>
        </w:rPr>
        <w:t>άσω</w:t>
      </w:r>
      <w:r>
        <w:rPr>
          <w:rFonts w:eastAsia="Times New Roman" w:cs="Times New Roman"/>
          <w:szCs w:val="24"/>
        </w:rPr>
        <w:t xml:space="preserve"> σε αυτό, θα σας πω τούτο. Θα έρχομαι να απαντώ κάθε φορά, όσες ερωτήσεις και να κάνετε, για να αποφύγετε το βασικό σας πρόβλημα που είναι συζήτηση για την οικονομία, τώρα που κάθε σας αφήγημα έχει ναυαγήσει. Την άλλη φορά, όμως, που θα επιλέξετε να </w:t>
      </w:r>
      <w:proofErr w:type="spellStart"/>
      <w:r>
        <w:rPr>
          <w:rFonts w:eastAsia="Times New Roman" w:cs="Times New Roman"/>
          <w:szCs w:val="24"/>
        </w:rPr>
        <w:t>απο</w:t>
      </w:r>
      <w:r>
        <w:rPr>
          <w:rFonts w:eastAsia="Times New Roman" w:cs="Times New Roman"/>
          <w:szCs w:val="24"/>
        </w:rPr>
        <w:t>δράσετε</w:t>
      </w:r>
      <w:proofErr w:type="spellEnd"/>
      <w:r>
        <w:rPr>
          <w:rFonts w:eastAsia="Times New Roman" w:cs="Times New Roman"/>
          <w:szCs w:val="24"/>
        </w:rPr>
        <w:t xml:space="preserve"> από τη συζήτηση για την οικονομία στη Βουλή, κύριε Μητσοτάκη, πείτε στους επικοινωνιολόγους σας να μη σας βάζουν να κάνετε δηλώσεις διακόσια μέτρα από το σπίτι μου λέγοντας μου να έλθω στην περιοχή μου, στη γειτονιά μου να σας απαντήσω και να δω πο</w:t>
      </w:r>
      <w:r>
        <w:rPr>
          <w:rFonts w:eastAsia="Times New Roman" w:cs="Times New Roman"/>
          <w:szCs w:val="24"/>
        </w:rPr>
        <w:t xml:space="preserve">ια είναι η πραγματικότητα. </w:t>
      </w:r>
    </w:p>
    <w:p w14:paraId="49A0EA1F"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9A0EA2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Ας πάω σε κα</w:t>
      </w:r>
      <w:r>
        <w:rPr>
          <w:rFonts w:eastAsia="Times New Roman" w:cs="Times New Roman"/>
          <w:szCs w:val="24"/>
        </w:rPr>
        <w:t>μ</w:t>
      </w:r>
      <w:r>
        <w:rPr>
          <w:rFonts w:eastAsia="Times New Roman" w:cs="Times New Roman"/>
          <w:szCs w:val="24"/>
        </w:rPr>
        <w:t xml:space="preserve">μία άλλη γειτονιά της Αθήνας.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έρχεστε από τη γειτονιά, χτυπήστε και το κουδούνι να πιούμε και κανέναν καφέ. Θα σας κεράσω! </w:t>
      </w:r>
    </w:p>
    <w:p w14:paraId="49A0EA21"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(Γέλωτες από την πτέ</w:t>
      </w:r>
      <w:r>
        <w:rPr>
          <w:rFonts w:eastAsia="Times New Roman" w:cs="Times New Roman"/>
          <w:szCs w:val="24"/>
        </w:rPr>
        <w:t>ρυγα του ΣΥΡΙΖΑ)</w:t>
      </w:r>
    </w:p>
    <w:p w14:paraId="49A0EA2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Διότι μπορεί να είμαστε πολιτικοί αντίπαλοι, αλλά πολιτικό πολιτισμό έχουμε.</w:t>
      </w:r>
    </w:p>
    <w:p w14:paraId="49A0EA23" w14:textId="77777777" w:rsidR="001E5C65" w:rsidRDefault="00F23789">
      <w:pPr>
        <w:spacing w:line="600" w:lineRule="auto"/>
        <w:ind w:firstLine="709"/>
        <w:jc w:val="both"/>
        <w:rPr>
          <w:rFonts w:eastAsia="Times New Roman" w:cs="Times New Roman"/>
          <w:szCs w:val="24"/>
        </w:rPr>
      </w:pPr>
      <w:r>
        <w:rPr>
          <w:rFonts w:eastAsia="Times New Roman" w:cs="Times New Roman"/>
          <w:szCs w:val="24"/>
        </w:rPr>
        <w:t xml:space="preserve">Έρχομαι τώρα στο θέμα, το οποίο θέσατε σήμερα για τρίτη συνεχόμενη φορά και ισχυρίζεστε ότι επί των ημερών της Κυβέρνησής μας έχουν αυξηθεί τα κρούσματα της βίας </w:t>
      </w:r>
      <w:r>
        <w:rPr>
          <w:rFonts w:eastAsia="Times New Roman" w:cs="Times New Roman"/>
          <w:szCs w:val="24"/>
        </w:rPr>
        <w:t xml:space="preserve">στα πανεπιστήμια. </w:t>
      </w:r>
      <w:r w:rsidRPr="00484ABF">
        <w:rPr>
          <w:rFonts w:eastAsia="Times New Roman" w:cs="Times New Roman"/>
          <w:szCs w:val="24"/>
        </w:rPr>
        <w:t>Και γιατί έχει συμβεί αυτ</w:t>
      </w:r>
      <w:r>
        <w:rPr>
          <w:rFonts w:eastAsia="Times New Roman" w:cs="Times New Roman"/>
          <w:szCs w:val="24"/>
        </w:rPr>
        <w:t>ό; Ε</w:t>
      </w:r>
      <w:r w:rsidRPr="00484ABF">
        <w:rPr>
          <w:rFonts w:eastAsia="Times New Roman" w:cs="Times New Roman"/>
          <w:szCs w:val="24"/>
        </w:rPr>
        <w:t>νώ όλο το προηγούμενο διάστημα τα πανεπιστήμιά μας είχαν μια μαγική εικ</w:t>
      </w:r>
      <w:r>
        <w:rPr>
          <w:rFonts w:eastAsia="Times New Roman" w:cs="Times New Roman"/>
          <w:szCs w:val="24"/>
        </w:rPr>
        <w:t>όνα.</w:t>
      </w:r>
      <w:r w:rsidRPr="00484ABF">
        <w:rPr>
          <w:rFonts w:eastAsia="Times New Roman" w:cs="Times New Roman"/>
          <w:szCs w:val="24"/>
        </w:rPr>
        <w:t xml:space="preserve"> Φέρατε και φωτογραφίες από το Εθνικό Μετσόβιο Πολυτεχνείο με σπρέι στους τοίχους. Αυτά</w:t>
      </w:r>
      <w:r>
        <w:rPr>
          <w:rFonts w:eastAsia="Times New Roman" w:cs="Times New Roman"/>
          <w:szCs w:val="24"/>
        </w:rPr>
        <w:t xml:space="preserve"> τα σπρέι στους τοίχους εμφανίστηκαν στο Πολυτε</w:t>
      </w:r>
      <w:r>
        <w:rPr>
          <w:rFonts w:eastAsia="Times New Roman" w:cs="Times New Roman"/>
          <w:szCs w:val="24"/>
        </w:rPr>
        <w:t>χνείο από τον Γενάρη του 2015 και μετά. Πριν δεν υπήρχε κανένα σπρέι στους τοίχους. Το Πολυτεχνείο κάηκε επί των ημερών σας. Όχι επί των ημερών μας.</w:t>
      </w:r>
    </w:p>
    <w:p w14:paraId="49A0EA2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Πού στηρίζεται, όμως, το βασικό σας επιχείρημα; Το βασικό σας επιχείρημα είναι ότι όλα αυτά συνέβησαν στα π</w:t>
      </w:r>
      <w:r>
        <w:rPr>
          <w:rFonts w:eastAsia="Times New Roman" w:cs="Times New Roman"/>
          <w:szCs w:val="24"/>
        </w:rPr>
        <w:t>ανεπιστήμια διότι εμείς επαναφέραμε το πανεπιστημιακό άσυλο. Θα σας απαντήσω λέγοντας ότι πρόκειται για ένα διπλό ψέμα:</w:t>
      </w:r>
    </w:p>
    <w:p w14:paraId="49A0EA2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Πρώτον, γιατί όλα τα στοιχεία δείχνουν πως την περίοδο της δικής μας διακυβέρνησης τα κρούσματα, στα οποία αναφέρεστε, είναι μειωμένα.</w:t>
      </w:r>
    </w:p>
    <w:p w14:paraId="49A0EA2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πάρω την έρευνα, η οποία έγινε και φέιγ-βολάν -θα έλεγε </w:t>
      </w:r>
      <w:r>
        <w:rPr>
          <w:rFonts w:eastAsia="Times New Roman" w:cs="Times New Roman"/>
          <w:szCs w:val="24"/>
        </w:rPr>
        <w:t>κάποιος</w:t>
      </w:r>
      <w:r>
        <w:rPr>
          <w:rFonts w:eastAsia="Times New Roman" w:cs="Times New Roman"/>
          <w:szCs w:val="24"/>
        </w:rPr>
        <w:t xml:space="preserve">- στα μέσα μαζικής ενημέρωσης, την έρευνα του Πανεπιστημίου Μακεδονίας, του ΠΑΜΑΚ,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μπορούσε </w:t>
      </w:r>
      <w:r>
        <w:rPr>
          <w:rFonts w:eastAsia="Times New Roman" w:cs="Times New Roman"/>
          <w:szCs w:val="24"/>
        </w:rPr>
        <w:t xml:space="preserve">κάποιος </w:t>
      </w:r>
      <w:r>
        <w:rPr>
          <w:rFonts w:eastAsia="Times New Roman" w:cs="Times New Roman"/>
          <w:szCs w:val="24"/>
        </w:rPr>
        <w:t xml:space="preserve">να της ασκήσει κριτική δεδομένου ότι «τσουβαλιάζει» –ας το πω </w:t>
      </w:r>
      <w:r>
        <w:rPr>
          <w:rFonts w:eastAsia="Times New Roman" w:cs="Times New Roman"/>
          <w:szCs w:val="24"/>
        </w:rPr>
        <w:t>έτσι- τα περιστατικά βίας, θεωρώντας περιστατικά βίας από τη χρήση μιας αίθουσας χωρίς άδεια, μέχρι τις σωματικές επιθέσεις και τους τραυματισμούς. Αλλά ας έχει, σε αυτήν την έρευνα καταδεικνύεται ότι σε δεκαεννέα ΑΕΙ της χώρας, από την περίοδο 2011 έως 20</w:t>
      </w:r>
      <w:r>
        <w:rPr>
          <w:rFonts w:eastAsia="Times New Roman" w:cs="Times New Roman"/>
          <w:szCs w:val="24"/>
        </w:rPr>
        <w:t>17, κατεγράφησαν τριακόσια πενήντα οκτώ περιστατικά βίας, με αυτήν την έννοια που τα ορίζει.</w:t>
      </w:r>
    </w:p>
    <w:p w14:paraId="49A0EA2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αυτά τα τριακόσια πενήντα οκτώ περιστατικά βίας, τα διακόσια πενήντα πέντε, κύριε Μητσοτάκη, είναι την περίοδο 2011-2014 και μόλις τα </w:t>
      </w:r>
      <w:proofErr w:type="spellStart"/>
      <w:r>
        <w:rPr>
          <w:rFonts w:eastAsia="Times New Roman" w:cs="Times New Roman"/>
          <w:szCs w:val="24"/>
        </w:rPr>
        <w:t>εκατόν</w:t>
      </w:r>
      <w:proofErr w:type="spellEnd"/>
      <w:r>
        <w:rPr>
          <w:rFonts w:eastAsia="Times New Roman" w:cs="Times New Roman"/>
          <w:szCs w:val="24"/>
        </w:rPr>
        <w:t xml:space="preserve"> τρία είναι από την</w:t>
      </w:r>
      <w:r>
        <w:rPr>
          <w:rFonts w:eastAsia="Times New Roman" w:cs="Times New Roman"/>
          <w:szCs w:val="24"/>
        </w:rPr>
        <w:t xml:space="preserve"> περίοδο του 2015 και μετά. Πού αυξήθηκαν, λοιπόν, κατά τη δική μας διακυβέρνηση τα περιστατικά βίας; Μάλλον στη δική σας περίοδο ήταν τα 2/3 των περιστατικών.</w:t>
      </w:r>
    </w:p>
    <w:p w14:paraId="49A0EA28"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A0EA2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Τότε υπήρχε η νομοθετική ρύθμιση της κ</w:t>
      </w:r>
      <w:r>
        <w:rPr>
          <w:rFonts w:eastAsia="Times New Roman" w:cs="Times New Roman"/>
          <w:szCs w:val="24"/>
        </w:rPr>
        <w:t xml:space="preserve">. </w:t>
      </w:r>
      <w:r>
        <w:rPr>
          <w:rFonts w:eastAsia="Times New Roman" w:cs="Times New Roman"/>
          <w:szCs w:val="24"/>
        </w:rPr>
        <w:t>Γιαννάκου, τ</w:t>
      </w:r>
      <w:r>
        <w:rPr>
          <w:rFonts w:eastAsia="Times New Roman" w:cs="Times New Roman"/>
          <w:szCs w:val="24"/>
        </w:rPr>
        <w:t>ην οποία επαναφέραμε. Αναφέρομαι στο άσυλο. Τότε υπήρχε αυτό το οποίο εσείς θεωρείται σήμερα ότι είναι η λύση του προβλήματος, δεν υπήρχε δηλαδή η έννοια του πανεπιστημιακού ασύλου.</w:t>
      </w:r>
    </w:p>
    <w:p w14:paraId="49A0EA2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 δεύτερο βασικό σας επιχείρημα, λοιπόν, είναι και αυτό ψευδές. Ποιο είνα</w:t>
      </w:r>
      <w:r>
        <w:rPr>
          <w:rFonts w:eastAsia="Times New Roman" w:cs="Times New Roman"/>
          <w:szCs w:val="24"/>
        </w:rPr>
        <w:t>ι το δεύτερο επιχείρημα; Ότι ο νόμος για το πανεπιστημιακό άσυλο είναι αυτός ο οποίος ευθύνεται. Και γιατί ευθύνεται; Διότι δεν δίνει τη δυνατότητα στην Αστυνομία να παρέμβει όταν τελούνται αδικήματα. Και φαντάζομαι, επειδή προφανώς έχετε -αν όχι εσείς ο ί</w:t>
      </w:r>
      <w:r>
        <w:rPr>
          <w:rFonts w:eastAsia="Times New Roman" w:cs="Times New Roman"/>
          <w:szCs w:val="24"/>
        </w:rPr>
        <w:t xml:space="preserve">διος, οι συνεργάτες σας- πολύ καλή γνώση </w:t>
      </w:r>
      <w:r>
        <w:rPr>
          <w:rFonts w:eastAsia="Times New Roman" w:cs="Times New Roman"/>
          <w:szCs w:val="24"/>
        </w:rPr>
        <w:lastRenderedPageBreak/>
        <w:t>των νομικών ζητημάτων, αντιλαμβάνεστε ότι αυτό είναι ένα κατασκεύασμα. Το πανεπιστημιακό άσυλο, έτσι όπως έχει θεσπιστεί, από τη δική μας παρέμβαση, δεν απαγορεύει την επέμβαση της Αστυνομίας όταν διαπράττονται αδικ</w:t>
      </w:r>
      <w:r>
        <w:rPr>
          <w:rFonts w:eastAsia="Times New Roman" w:cs="Times New Roman"/>
          <w:szCs w:val="24"/>
        </w:rPr>
        <w:t>ήματα εντός των πανεπιστημιακών χώρων. Αυτεπάγγελτα μπορεί να επέμβει η Αστυνομία για κάθε αυτόφωρο αδίκημα που συντελείται μέσα σε πανεπιστημιακούς χώρους, αρκεί βεβαίως να κληθεί, διότι η Αστυνομία βεβαίως δεν μπορεί να γνωρίζει εκ των προτέρων αν θα υπά</w:t>
      </w:r>
      <w:r>
        <w:rPr>
          <w:rFonts w:eastAsia="Times New Roman" w:cs="Times New Roman"/>
          <w:szCs w:val="24"/>
        </w:rPr>
        <w:t>ρξει αδίκημα, όπως και σε οποιοδήποτε άλλο δημόσιο χώρο, έτσι και στα δημόσια πανεπιστήμια.</w:t>
      </w:r>
    </w:p>
    <w:p w14:paraId="49A0EA2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Θέλετε να συζητήσουμε, λοιπόν, για την εγκληματικότητα και τα φαινόμενα αυτά στο σύνολό τους; Κύριε Μητσοτάκη, είναι προφανές. Εγώ δεν ήρθα εδώ ούτε να υπερασπιστώ </w:t>
      </w:r>
      <w:r>
        <w:rPr>
          <w:rFonts w:eastAsia="Times New Roman" w:cs="Times New Roman"/>
          <w:szCs w:val="24"/>
        </w:rPr>
        <w:t>την άποψη ότι ζούμε σε μια κοινωνία αγγέλων, ούτε για να υπερασπιστώ την άποψη ότι δεν υπάρχει ζήτημα ασφάλειας. Άλλωστε, είμαστε εμείς οι πρώτοι που λέμε ότι η ασφάλεια είναι λαϊκό δικαίωμα και πρέπει να ρίξουμε όλο μας το βάρος και ρίχνουμε όλο μας το βά</w:t>
      </w:r>
      <w:r>
        <w:rPr>
          <w:rFonts w:eastAsia="Times New Roman" w:cs="Times New Roman"/>
          <w:szCs w:val="24"/>
        </w:rPr>
        <w:t xml:space="preserve">ρος. Εγώ έχω να σας δώσω και επίσημα στοιχεία από την Ελληνική Αστυνομία για το πόσο έχουν αυξηθεί οι παρεμβάσεις της Ελληνικής </w:t>
      </w:r>
      <w:r>
        <w:rPr>
          <w:rFonts w:eastAsia="Times New Roman" w:cs="Times New Roman"/>
          <w:szCs w:val="24"/>
        </w:rPr>
        <w:lastRenderedPageBreak/>
        <w:t>Αστυνομίας οι περιπολίες, ακόμα και οι προσαγωγές και οι συλλήψεις τα τελευταία χρόνια και κατά πόσο έχουν μειωθεί οι δείκτες τη</w:t>
      </w:r>
      <w:r>
        <w:rPr>
          <w:rFonts w:eastAsia="Times New Roman" w:cs="Times New Roman"/>
          <w:szCs w:val="24"/>
        </w:rPr>
        <w:t>ς εγκληματικότητας στη χώρα.</w:t>
      </w:r>
    </w:p>
    <w:p w14:paraId="49A0EA2C" w14:textId="77777777" w:rsidR="001E5C65" w:rsidRDefault="00F23789">
      <w:pPr>
        <w:spacing w:line="600" w:lineRule="auto"/>
        <w:ind w:firstLine="720"/>
        <w:jc w:val="both"/>
        <w:rPr>
          <w:rFonts w:eastAsia="Times New Roman"/>
          <w:szCs w:val="24"/>
        </w:rPr>
      </w:pPr>
      <w:r>
        <w:rPr>
          <w:rFonts w:eastAsia="Times New Roman"/>
          <w:szCs w:val="24"/>
        </w:rPr>
        <w:t xml:space="preserve">Παραμένει ένα πρόβλημα η ασφάλεια και η εγκληματικότητα που πρέπει όλους να μας αφορά. Δεν έχω έρθει, επ’ </w:t>
      </w:r>
      <w:proofErr w:type="spellStart"/>
      <w:r>
        <w:rPr>
          <w:rFonts w:eastAsia="Times New Roman"/>
          <w:szCs w:val="24"/>
        </w:rPr>
        <w:t>ουδενί</w:t>
      </w:r>
      <w:proofErr w:type="spellEnd"/>
      <w:r>
        <w:rPr>
          <w:rFonts w:eastAsia="Times New Roman"/>
          <w:szCs w:val="24"/>
        </w:rPr>
        <w:t>, να υπερασπιστώ, όπως θέλετε εσείς, που έχετε μία ιδεοληπτική εμμονή στην άποψη. Γιατί θυμάμαι και μία παρέμβασή σ</w:t>
      </w:r>
      <w:r>
        <w:rPr>
          <w:rFonts w:eastAsia="Times New Roman"/>
          <w:szCs w:val="24"/>
        </w:rPr>
        <w:t>ας σε ένα διεθνές πολιτικό περιοδικό, στο «</w:t>
      </w:r>
      <w:r>
        <w:rPr>
          <w:rFonts w:eastAsia="Times New Roman"/>
          <w:szCs w:val="24"/>
          <w:lang w:val="en-US"/>
        </w:rPr>
        <w:t>POLITICO</w:t>
      </w:r>
      <w:r>
        <w:rPr>
          <w:rFonts w:eastAsia="Times New Roman"/>
          <w:szCs w:val="24"/>
        </w:rPr>
        <w:t>», αν δεν κάνω λάθος, όπου είπατε ότι η μήτρα της βίας σε αυτή τη χώρα είναι η Αριστερά. Τέτοια ιδεοληπτική μανία έχετε. Ξεχνάτε, όμως, ότι κάθεστε στα ίδια έδρανα με ανθρώπους που στα νιάτα τους, ως φοιτη</w:t>
      </w:r>
      <w:r>
        <w:rPr>
          <w:rFonts w:eastAsia="Times New Roman"/>
          <w:szCs w:val="24"/>
        </w:rPr>
        <w:t>τές, έπαιρναν τα τσεκούρια και κυκλοφορούσαν στους πανεπιστημιακούς χώρους και η μήτρα τους ήταν η Άκρα Δεξιά κι όχι η Αριστερά.</w:t>
      </w:r>
    </w:p>
    <w:p w14:paraId="49A0EA2D" w14:textId="77777777" w:rsidR="001E5C65" w:rsidRDefault="00F2378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9A0EA2E" w14:textId="77777777" w:rsidR="001E5C65" w:rsidRDefault="00F23789">
      <w:pPr>
        <w:spacing w:line="600" w:lineRule="auto"/>
        <w:ind w:firstLine="720"/>
        <w:jc w:val="both"/>
        <w:rPr>
          <w:rFonts w:eastAsia="Times New Roman"/>
          <w:szCs w:val="24"/>
        </w:rPr>
      </w:pPr>
      <w:r>
        <w:rPr>
          <w:rFonts w:eastAsia="Times New Roman"/>
          <w:szCs w:val="24"/>
        </w:rPr>
        <w:t xml:space="preserve">Εγώ, λοιπόν, δεν έρχομαι να υπερασπιστώ, ίσα-ίσα έρχομαι να καταγγείλω κάθε </w:t>
      </w:r>
      <w:proofErr w:type="spellStart"/>
      <w:r>
        <w:rPr>
          <w:rFonts w:eastAsia="Times New Roman"/>
          <w:szCs w:val="24"/>
        </w:rPr>
        <w:t>φασίζου</w:t>
      </w:r>
      <w:r>
        <w:rPr>
          <w:rFonts w:eastAsia="Times New Roman"/>
          <w:szCs w:val="24"/>
        </w:rPr>
        <w:t>σα</w:t>
      </w:r>
      <w:proofErr w:type="spellEnd"/>
      <w:r>
        <w:rPr>
          <w:rFonts w:eastAsia="Times New Roman"/>
          <w:szCs w:val="24"/>
        </w:rPr>
        <w:t xml:space="preserve"> αντίληψη και νοοτροπία είτε αυτή προέρχεται, βεβαίως, από την Άκρα Δεξιά και πυκνώνουν </w:t>
      </w:r>
      <w:r>
        <w:rPr>
          <w:rFonts w:eastAsia="Times New Roman"/>
          <w:szCs w:val="24"/>
        </w:rPr>
        <w:lastRenderedPageBreak/>
        <w:t>αυτά τα φαινόμενα και της βίας και της παραβατικότητας, με τα τάγματα εφόδου της Χρυσής Αυγής, με τις δολοφονίες, με τη δολοφονία του Παύλου Φύσα, με τους τραμπουκισμ</w:t>
      </w:r>
      <w:r>
        <w:rPr>
          <w:rFonts w:eastAsia="Times New Roman"/>
          <w:szCs w:val="24"/>
        </w:rPr>
        <w:t>ούς, και βεβαίως, τους αυτόκλητους υπερασπιστές του φοιτητικού κινήματος ή του λαϊκού κινήματος που αυτοπροβάλλονται ως ιδιοκτήτες της κληρονομιάς των αγώνων αυτού του τόπου και ιδιαίτερα της νεολαίας, που φτάνουν στο επαίσχυντο σημείο να στέκονται μπροστά</w:t>
      </w:r>
      <w:r>
        <w:rPr>
          <w:rFonts w:eastAsia="Times New Roman"/>
          <w:szCs w:val="24"/>
        </w:rPr>
        <w:t xml:space="preserve"> από τις πύλες του Πολυτεχνείου την ημέρα του εορτασμού και να εμποδίζουν ανθρώπους</w:t>
      </w:r>
      <w:r>
        <w:rPr>
          <w:rFonts w:eastAsia="Times New Roman"/>
          <w:szCs w:val="24"/>
        </w:rPr>
        <w:t xml:space="preserve"> -</w:t>
      </w:r>
      <w:r>
        <w:rPr>
          <w:rFonts w:eastAsia="Times New Roman"/>
          <w:szCs w:val="24"/>
        </w:rPr>
        <w:t>οι οποίοι συμμετείχαν στα γεγονότα του Νοέμβρη του 1973 και ήταν στην πρώτη γραμμή, συνελήφθησαν, ξυλοκοπήθηκαν, εξορίστηκαν</w:t>
      </w:r>
      <w:r>
        <w:rPr>
          <w:rFonts w:eastAsia="Times New Roman"/>
          <w:szCs w:val="24"/>
        </w:rPr>
        <w:t xml:space="preserve">- </w:t>
      </w:r>
      <w:r>
        <w:rPr>
          <w:rFonts w:eastAsia="Times New Roman"/>
          <w:szCs w:val="24"/>
        </w:rPr>
        <w:t>να μπουν μέσα να καταθέσουν στεφάνι. Αυτόν το</w:t>
      </w:r>
      <w:r>
        <w:rPr>
          <w:rFonts w:eastAsia="Times New Roman"/>
          <w:szCs w:val="24"/>
        </w:rPr>
        <w:t>ν φασισμό, λοιπόν, εμείς είμαστε ξεκάθαροι</w:t>
      </w:r>
      <w:r>
        <w:rPr>
          <w:rFonts w:eastAsia="Times New Roman"/>
          <w:szCs w:val="24"/>
        </w:rPr>
        <w:t xml:space="preserve">, </w:t>
      </w:r>
      <w:r>
        <w:rPr>
          <w:rFonts w:eastAsia="Times New Roman"/>
          <w:szCs w:val="24"/>
        </w:rPr>
        <w:t xml:space="preserve">τον καταδικάζουμε απ’ όπου κι αν προέρχεται. Εσείς, όμως, έχετε μία μονομέρεια στην κριτική σας. </w:t>
      </w:r>
    </w:p>
    <w:p w14:paraId="49A0EA2F" w14:textId="77777777" w:rsidR="001E5C65" w:rsidRDefault="00F23789">
      <w:pPr>
        <w:spacing w:line="600" w:lineRule="auto"/>
        <w:ind w:firstLine="720"/>
        <w:jc w:val="both"/>
        <w:rPr>
          <w:rFonts w:eastAsia="Times New Roman"/>
          <w:szCs w:val="24"/>
        </w:rPr>
      </w:pPr>
      <w:r>
        <w:rPr>
          <w:rFonts w:eastAsia="Times New Roman"/>
          <w:szCs w:val="24"/>
        </w:rPr>
        <w:t>Δεν υπάρχει, λοιπόν, κυρίες και κύριοι συνάδελφοι, ανομία στη χώρα. Νόμοι υπάρχουν και είναι άδικο για τη χώρα, ιδ</w:t>
      </w:r>
      <w:r>
        <w:rPr>
          <w:rFonts w:eastAsia="Times New Roman"/>
          <w:szCs w:val="24"/>
        </w:rPr>
        <w:t xml:space="preserve">ίως σε μία περίοδο όπου τον τόπο μας επιλέγουν ως τουριστικό προορισμό εκατομμύρια πολίτες -κάθε χρόνιο σπάμε το ρεκόρ, σπάσαμε </w:t>
      </w:r>
      <w:r>
        <w:rPr>
          <w:rFonts w:eastAsia="Times New Roman"/>
          <w:szCs w:val="24"/>
        </w:rPr>
        <w:lastRenderedPageBreak/>
        <w:t xml:space="preserve">και φέτος-, να δίδετε αυτή την εικόνα της ανομίας, της παραβατικότητας, της ανασφάλειας, θαρρείς και ζούμε στο </w:t>
      </w:r>
      <w:proofErr w:type="spellStart"/>
      <w:r>
        <w:rPr>
          <w:rFonts w:eastAsia="Times New Roman"/>
          <w:szCs w:val="24"/>
        </w:rPr>
        <w:t>Γκόθαμ</w:t>
      </w:r>
      <w:proofErr w:type="spellEnd"/>
      <w:r>
        <w:rPr>
          <w:rFonts w:eastAsia="Times New Roman"/>
          <w:szCs w:val="24"/>
        </w:rPr>
        <w:t xml:space="preserve"> </w:t>
      </w:r>
      <w:proofErr w:type="spellStart"/>
      <w:r>
        <w:rPr>
          <w:rFonts w:eastAsia="Times New Roman"/>
          <w:szCs w:val="24"/>
        </w:rPr>
        <w:t>Σίτι</w:t>
      </w:r>
      <w:proofErr w:type="spellEnd"/>
      <w:r>
        <w:rPr>
          <w:rFonts w:eastAsia="Times New Roman"/>
          <w:szCs w:val="24"/>
        </w:rPr>
        <w:t xml:space="preserve"> κι όχ</w:t>
      </w:r>
      <w:r>
        <w:rPr>
          <w:rFonts w:eastAsia="Times New Roman"/>
          <w:szCs w:val="24"/>
        </w:rPr>
        <w:t xml:space="preserve">ι στην Αθήνα. </w:t>
      </w:r>
    </w:p>
    <w:p w14:paraId="49A0EA30" w14:textId="77777777" w:rsidR="001E5C65" w:rsidRDefault="00F23789">
      <w:pPr>
        <w:spacing w:line="600" w:lineRule="auto"/>
        <w:ind w:firstLine="720"/>
        <w:jc w:val="center"/>
        <w:rPr>
          <w:rFonts w:eastAsia="Times New Roman"/>
          <w:szCs w:val="24"/>
        </w:rPr>
      </w:pPr>
      <w:r>
        <w:rPr>
          <w:rFonts w:eastAsia="Times New Roman"/>
          <w:szCs w:val="24"/>
        </w:rPr>
        <w:t>(Θόρυβος στην Αίθουσα)</w:t>
      </w:r>
    </w:p>
    <w:p w14:paraId="49A0EA31" w14:textId="77777777" w:rsidR="001E5C65" w:rsidRDefault="00F23789">
      <w:pPr>
        <w:spacing w:line="600" w:lineRule="auto"/>
        <w:ind w:firstLine="720"/>
        <w:jc w:val="both"/>
        <w:rPr>
          <w:rFonts w:eastAsia="Times New Roman"/>
          <w:szCs w:val="24"/>
        </w:rPr>
      </w:pPr>
      <w:r>
        <w:rPr>
          <w:rFonts w:eastAsia="Times New Roman"/>
          <w:szCs w:val="24"/>
        </w:rPr>
        <w:t xml:space="preserve">Ήταν η πόλη του </w:t>
      </w:r>
      <w:proofErr w:type="spellStart"/>
      <w:r>
        <w:rPr>
          <w:rFonts w:eastAsia="Times New Roman"/>
          <w:szCs w:val="24"/>
        </w:rPr>
        <w:t>Μπάτμαν</w:t>
      </w:r>
      <w:proofErr w:type="spellEnd"/>
      <w:r>
        <w:rPr>
          <w:rFonts w:eastAsia="Times New Roman"/>
          <w:szCs w:val="24"/>
        </w:rPr>
        <w:t xml:space="preserve"> το </w:t>
      </w:r>
      <w:proofErr w:type="spellStart"/>
      <w:r>
        <w:rPr>
          <w:rFonts w:eastAsia="Times New Roman"/>
          <w:szCs w:val="24"/>
        </w:rPr>
        <w:t>Γκόθαμ</w:t>
      </w:r>
      <w:proofErr w:type="spellEnd"/>
      <w:r>
        <w:rPr>
          <w:rFonts w:eastAsia="Times New Roman"/>
          <w:szCs w:val="24"/>
        </w:rPr>
        <w:t xml:space="preserve"> </w:t>
      </w:r>
      <w:proofErr w:type="spellStart"/>
      <w:r>
        <w:rPr>
          <w:rFonts w:eastAsia="Times New Roman"/>
          <w:szCs w:val="24"/>
        </w:rPr>
        <w:t>Σίτι</w:t>
      </w:r>
      <w:proofErr w:type="spellEnd"/>
      <w:r>
        <w:rPr>
          <w:rFonts w:eastAsia="Times New Roman"/>
          <w:szCs w:val="24"/>
        </w:rPr>
        <w:t>, όπου γινόταν παντού…</w:t>
      </w:r>
    </w:p>
    <w:p w14:paraId="49A0EA32" w14:textId="77777777" w:rsidR="001E5C65" w:rsidRDefault="00F23789">
      <w:pPr>
        <w:spacing w:line="600" w:lineRule="auto"/>
        <w:ind w:firstLine="720"/>
        <w:jc w:val="both"/>
        <w:rPr>
          <w:rFonts w:eastAsia="Times New Roman"/>
          <w:szCs w:val="24"/>
        </w:rPr>
      </w:pPr>
      <w:r w:rsidRPr="00D1004F">
        <w:rPr>
          <w:rFonts w:eastAsia="Times New Roman"/>
          <w:b/>
          <w:szCs w:val="24"/>
        </w:rPr>
        <w:t>ΚΩΝΣΤΑΝΤΙΝΟΣ ΤΣΙΑΡΑΣ:</w:t>
      </w:r>
      <w:r>
        <w:rPr>
          <w:rFonts w:eastAsia="Times New Roman"/>
          <w:szCs w:val="24"/>
        </w:rPr>
        <w:t xml:space="preserve"> </w:t>
      </w:r>
      <w:proofErr w:type="spellStart"/>
      <w:r>
        <w:rPr>
          <w:rFonts w:eastAsia="Times New Roman"/>
          <w:szCs w:val="24"/>
        </w:rPr>
        <w:t>Γκόθαμ</w:t>
      </w:r>
      <w:proofErr w:type="spellEnd"/>
      <w:r>
        <w:rPr>
          <w:rFonts w:eastAsia="Times New Roman"/>
          <w:szCs w:val="24"/>
        </w:rPr>
        <w:t xml:space="preserve"> </w:t>
      </w:r>
      <w:proofErr w:type="spellStart"/>
      <w:r>
        <w:rPr>
          <w:rFonts w:eastAsia="Times New Roman"/>
          <w:szCs w:val="24"/>
        </w:rPr>
        <w:t>Σίτι</w:t>
      </w:r>
      <w:proofErr w:type="spellEnd"/>
      <w:r>
        <w:rPr>
          <w:rFonts w:eastAsia="Times New Roman"/>
          <w:szCs w:val="24"/>
        </w:rPr>
        <w:t>.</w:t>
      </w:r>
    </w:p>
    <w:p w14:paraId="49A0EA33" w14:textId="77777777" w:rsidR="001E5C65" w:rsidRDefault="00F23789">
      <w:pPr>
        <w:spacing w:line="600" w:lineRule="auto"/>
        <w:ind w:firstLine="720"/>
        <w:jc w:val="both"/>
        <w:rPr>
          <w:rFonts w:eastAsia="Times New Roman"/>
          <w:szCs w:val="24"/>
        </w:rPr>
      </w:pPr>
      <w:r w:rsidRPr="00D92A59">
        <w:rPr>
          <w:rFonts w:eastAsia="Times New Roman" w:cs="Times New Roman"/>
          <w:b/>
          <w:szCs w:val="24"/>
        </w:rPr>
        <w:t>ΑΛΕΞΗΣ Τ</w:t>
      </w:r>
      <w:r>
        <w:rPr>
          <w:rFonts w:eastAsia="Times New Roman" w:cs="Times New Roman"/>
          <w:b/>
          <w:szCs w:val="24"/>
        </w:rPr>
        <w:t xml:space="preserve">ΣΙΠΡΑΣ (Πρόεδρος της Κυβέρνησης και </w:t>
      </w:r>
      <w:r w:rsidRPr="00D92A59">
        <w:rPr>
          <w:rFonts w:eastAsia="Times New Roman" w:cs="Times New Roman"/>
          <w:b/>
          <w:szCs w:val="24"/>
        </w:rPr>
        <w:t>Υπουργός Εξωτερικών):</w:t>
      </w:r>
      <w:r>
        <w:rPr>
          <w:rFonts w:eastAsia="Times New Roman" w:cs="Times New Roman"/>
          <w:b/>
          <w:szCs w:val="24"/>
        </w:rPr>
        <w:t xml:space="preserve"> </w:t>
      </w:r>
      <w:r w:rsidRPr="001A3C1F">
        <w:rPr>
          <w:rFonts w:eastAsia="Times New Roman" w:cs="Times New Roman"/>
          <w:szCs w:val="24"/>
        </w:rPr>
        <w:t>Αυτό είπα.</w:t>
      </w:r>
    </w:p>
    <w:p w14:paraId="49A0EA34" w14:textId="77777777" w:rsidR="001E5C65" w:rsidRDefault="00F23789">
      <w:pPr>
        <w:spacing w:line="600" w:lineRule="auto"/>
        <w:ind w:firstLine="720"/>
        <w:jc w:val="both"/>
        <w:rPr>
          <w:rFonts w:eastAsia="Times New Roman"/>
          <w:szCs w:val="24"/>
        </w:rPr>
      </w:pPr>
      <w:r>
        <w:rPr>
          <w:rFonts w:eastAsia="Times New Roman"/>
          <w:szCs w:val="24"/>
        </w:rPr>
        <w:t xml:space="preserve">Προχθές, κυρίες και κύριοι συνάδελφοι, ο </w:t>
      </w:r>
      <w:r>
        <w:rPr>
          <w:rFonts w:eastAsia="Times New Roman"/>
          <w:szCs w:val="24"/>
        </w:rPr>
        <w:t>πρύτ</w:t>
      </w:r>
      <w:r>
        <w:rPr>
          <w:rFonts w:eastAsia="Times New Roman"/>
          <w:szCs w:val="24"/>
        </w:rPr>
        <w:t xml:space="preserve">ανης </w:t>
      </w:r>
      <w:r>
        <w:rPr>
          <w:rFonts w:eastAsia="Times New Roman"/>
          <w:szCs w:val="24"/>
        </w:rPr>
        <w:t>του Εθνικού Μετσόβιου Πολυτεχνείου ανακοίνωσε μια συνεργασία με το περίφημο Πανεπιστήμιο Κολούμπια της Νέας Υόρκης, με φοιτητές που θα έρθουν να σπουδάσουν εδώ. Είναι τόσο ανόητοι αυτοί οι ιθύνοντες του Κολούμπια που προχώρησαν σε μια τέτοια συμφωνία,</w:t>
      </w:r>
      <w:r>
        <w:rPr>
          <w:rFonts w:eastAsia="Times New Roman"/>
          <w:szCs w:val="24"/>
        </w:rPr>
        <w:t xml:space="preserve"> αν όπως λέτε το Εθνικό Μετσόβιο Πολυτεχνείο είναι ένα άντρο ανομίας, παραβατικότητας, όπου δεν υπάρχουν σπουδές, δεν υπάρχουν μαθήματα; Είναι τόσο ανόητοι; </w:t>
      </w:r>
    </w:p>
    <w:p w14:paraId="49A0EA35" w14:textId="77777777" w:rsidR="001E5C65" w:rsidRDefault="00F23789">
      <w:pPr>
        <w:spacing w:line="600" w:lineRule="auto"/>
        <w:ind w:firstLine="720"/>
        <w:jc w:val="both"/>
        <w:rPr>
          <w:rFonts w:eastAsia="Times New Roman"/>
          <w:szCs w:val="24"/>
        </w:rPr>
      </w:pPr>
      <w:r>
        <w:rPr>
          <w:rFonts w:eastAsia="Times New Roman"/>
          <w:szCs w:val="24"/>
        </w:rPr>
        <w:lastRenderedPageBreak/>
        <w:t>Κι εσείς σκέφτεστε, τελικά, προκειμένου να ψηφοθηρήσετε, να δημιουργήσ</w:t>
      </w:r>
      <w:r>
        <w:rPr>
          <w:rFonts w:eastAsia="Times New Roman"/>
          <w:szCs w:val="24"/>
        </w:rPr>
        <w:t>ε</w:t>
      </w:r>
      <w:r>
        <w:rPr>
          <w:rFonts w:eastAsia="Times New Roman"/>
          <w:szCs w:val="24"/>
        </w:rPr>
        <w:t>τε εντυπώσεις και να ψαρέψε</w:t>
      </w:r>
      <w:r>
        <w:rPr>
          <w:rFonts w:eastAsia="Times New Roman"/>
          <w:szCs w:val="24"/>
        </w:rPr>
        <w:t>τε στα θολά νερά μιας ακροδεξιάς αντίληψης και δημιουργείτε αυτή</w:t>
      </w:r>
      <w:r>
        <w:rPr>
          <w:rFonts w:eastAsia="Times New Roman"/>
          <w:szCs w:val="24"/>
        </w:rPr>
        <w:t>ν</w:t>
      </w:r>
      <w:r>
        <w:rPr>
          <w:rFonts w:eastAsia="Times New Roman"/>
          <w:szCs w:val="24"/>
        </w:rPr>
        <w:t xml:space="preserve"> τη στιγμή ζημία στην εικόνα των δημόσιων πανεπιστημίων της χώρας μας. </w:t>
      </w:r>
    </w:p>
    <w:p w14:paraId="49A0EA36" w14:textId="77777777" w:rsidR="001E5C65" w:rsidRDefault="00F23789">
      <w:pPr>
        <w:spacing w:line="600" w:lineRule="auto"/>
        <w:ind w:firstLine="720"/>
        <w:jc w:val="both"/>
        <w:rPr>
          <w:rFonts w:eastAsia="Times New Roman"/>
          <w:szCs w:val="24"/>
        </w:rPr>
      </w:pPr>
      <w:r>
        <w:rPr>
          <w:rFonts w:eastAsia="Times New Roman"/>
          <w:szCs w:val="24"/>
        </w:rPr>
        <w:t>Κι αυτό που σας λέγω δεν είναι, κύριε Μητσοτάκη, ένα σχήμα λόγου. Διότι θέλω να σας θυμίσω ότι αυτή η ατζέντα την οποία</w:t>
      </w:r>
      <w:r>
        <w:rPr>
          <w:rFonts w:eastAsia="Times New Roman"/>
          <w:szCs w:val="24"/>
        </w:rPr>
        <w:t xml:space="preserve"> έχετε επιλέξει, να ρωτάτε κάθε τρεις και λίγο για το ίδιο θέμα, είναι μια ατζέντα η οποία δεν θα σας ευνοήσει πολιτικά στο τέλος της ημέρας. Αν κάποιους θα ευνοήσει πολιτικά είναι αυτούς οι οποίοι </w:t>
      </w:r>
      <w:proofErr w:type="spellStart"/>
      <w:r>
        <w:rPr>
          <w:rFonts w:eastAsia="Times New Roman"/>
          <w:szCs w:val="24"/>
        </w:rPr>
        <w:t>πρωτοανέδειξαν</w:t>
      </w:r>
      <w:proofErr w:type="spellEnd"/>
      <w:r>
        <w:rPr>
          <w:rFonts w:eastAsia="Times New Roman"/>
          <w:szCs w:val="24"/>
        </w:rPr>
        <w:t xml:space="preserve"> αυτή</w:t>
      </w:r>
      <w:r>
        <w:rPr>
          <w:rFonts w:eastAsia="Times New Roman"/>
          <w:szCs w:val="24"/>
        </w:rPr>
        <w:t>ν</w:t>
      </w:r>
      <w:r>
        <w:rPr>
          <w:rFonts w:eastAsia="Times New Roman"/>
          <w:szCs w:val="24"/>
        </w:rPr>
        <w:t xml:space="preserve"> την ατζέντα. Και θέλω να σας θυμίσω ό</w:t>
      </w:r>
      <w:r>
        <w:rPr>
          <w:rFonts w:eastAsia="Times New Roman"/>
          <w:szCs w:val="24"/>
        </w:rPr>
        <w:t xml:space="preserve">τι την ίδια μονομανία σε ερωτήσεις για την ανομία και την εγκληματικότητα επέδειξαν, κατά την περίοδο που, βεβαίως, είχαμε πιο αυξημένα κρούσματα 2012-2013, οι Βουλευτές της Χρυσής Αυγής, με ερωτήσεις τόσο στον κ. </w:t>
      </w:r>
      <w:proofErr w:type="spellStart"/>
      <w:r>
        <w:rPr>
          <w:rFonts w:eastAsia="Times New Roman"/>
          <w:szCs w:val="24"/>
        </w:rPr>
        <w:t>Δένδια</w:t>
      </w:r>
      <w:proofErr w:type="spellEnd"/>
      <w:r>
        <w:rPr>
          <w:rFonts w:eastAsia="Times New Roman"/>
          <w:szCs w:val="24"/>
        </w:rPr>
        <w:t xml:space="preserve"> όσο και σε άλλους Υπουργούς της κυβ</w:t>
      </w:r>
      <w:r>
        <w:rPr>
          <w:rFonts w:eastAsia="Times New Roman"/>
          <w:szCs w:val="24"/>
        </w:rPr>
        <w:t>έρνησης του κ. Σαμαρά, τότε.</w:t>
      </w:r>
    </w:p>
    <w:p w14:paraId="49A0EA37"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Ήταν ερωτήσεις επαναλαμβανόμενες για την έξαρση της εγκληματικότητας και της διακίνησης ναρκωτικών στο Αριστοτέλειο Πανεπιστήμιο, για την αντιμετώπιση της εγκληματικότητας </w:t>
      </w:r>
      <w:r>
        <w:rPr>
          <w:rFonts w:eastAsia="Times New Roman" w:cs="Times New Roman"/>
          <w:szCs w:val="24"/>
        </w:rPr>
        <w:lastRenderedPageBreak/>
        <w:t>στο κέντρο της πόλης και άλλες ερωτήσεις για τις οποίες</w:t>
      </w:r>
      <w:r>
        <w:rPr>
          <w:rFonts w:eastAsia="Times New Roman" w:cs="Times New Roman"/>
          <w:szCs w:val="24"/>
        </w:rPr>
        <w:t xml:space="preserve"> όποιος θέλει, μπορεί να ανατρέξει σε αυτές.</w:t>
      </w:r>
    </w:p>
    <w:p w14:paraId="49A0EA38"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Έρχομαι, λοιπόν, στα στοιχεία. Δεν υπάρχει έλλειμμα αστυνόμευσης. Υπάρχει πρόβλημα εγκληματικότητας προφανώς. Αλλά όχι έλλειμα αστυνόμευσης. Στην περιοχή γύρω από το Οικονομικό Πανεπιστήμιο την περίοδο </w:t>
      </w:r>
      <w:r>
        <w:rPr>
          <w:rFonts w:eastAsia="Times New Roman" w:cs="Times New Roman"/>
          <w:szCs w:val="24"/>
        </w:rPr>
        <w:t xml:space="preserve">από το </w:t>
      </w:r>
      <w:r>
        <w:rPr>
          <w:rFonts w:eastAsia="Times New Roman" w:cs="Times New Roman"/>
          <w:szCs w:val="24"/>
        </w:rPr>
        <w:t>2012</w:t>
      </w:r>
      <w:r>
        <w:rPr>
          <w:rFonts w:eastAsia="Times New Roman" w:cs="Times New Roman"/>
          <w:szCs w:val="24"/>
        </w:rPr>
        <w:t xml:space="preserve"> έως το </w:t>
      </w:r>
      <w:r>
        <w:rPr>
          <w:rFonts w:eastAsia="Times New Roman" w:cs="Times New Roman"/>
          <w:szCs w:val="24"/>
        </w:rPr>
        <w:t>2014, επί των ημερών σας, είχαν γίνει 560 συλλήψεις για αδικήματα όπως εμπόριο ναρκωτικών. Από το 2015 έως το 2017 είχαν γίνει 1060, δηλαδή, διπλάσιες. Και έχει χτυπηθεί το παραεμπόριο, αφού μόνο φέτος έχουν κατασχεθεί 37.000 λαθραία πακέτα τσι</w:t>
      </w:r>
      <w:r>
        <w:rPr>
          <w:rFonts w:eastAsia="Times New Roman" w:cs="Times New Roman"/>
          <w:szCs w:val="24"/>
        </w:rPr>
        <w:t xml:space="preserve">γάρα, 15.500 είδη παραεμπορίου. </w:t>
      </w:r>
    </w:p>
    <w:p w14:paraId="49A0EA39"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Στην περιοχή του Αριστοτελείου Πανεπιστημίου τη διετία 2012-2014, επί των ημερών σας, έγιναν 141 συλλήψεις. Την περίοδο 2015-2017 έγιναν 605 συλλήψεις. Και μόνο φέτος έχουν γίνει ήδη 48 αστυνομικές επιχειρήσεις στο Αριστοτέ</w:t>
      </w:r>
      <w:r>
        <w:rPr>
          <w:rFonts w:eastAsia="Times New Roman" w:cs="Times New Roman"/>
          <w:szCs w:val="24"/>
        </w:rPr>
        <w:t xml:space="preserve">λειο Πανεπιστήμιο Θεσσαλονίκης, -εκεί που, όπως λέτε εσείς, δεν μπορούν να μπουν λόγω του ασύλου- για περιπτώσεις διακίνησης ναρκωτικών και έχουν γίνει 239 συλλήψεις. </w:t>
      </w:r>
    </w:p>
    <w:p w14:paraId="49A0EA3A"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lastRenderedPageBreak/>
        <w:t>Αρκεί μία κλήση, μία απλή καταγγελία ενός φοιτητή, ενός περαστικού, ενός πολίτη για να π</w:t>
      </w:r>
      <w:r>
        <w:rPr>
          <w:rFonts w:eastAsia="Times New Roman" w:cs="Times New Roman"/>
          <w:szCs w:val="24"/>
        </w:rPr>
        <w:t xml:space="preserve">αρέμβει η </w:t>
      </w:r>
      <w:r>
        <w:rPr>
          <w:rFonts w:eastAsia="Times New Roman" w:cs="Times New Roman"/>
          <w:szCs w:val="24"/>
        </w:rPr>
        <w:t>Αστυνομία</w:t>
      </w:r>
      <w:r>
        <w:rPr>
          <w:rFonts w:eastAsia="Times New Roman" w:cs="Times New Roman"/>
          <w:szCs w:val="24"/>
        </w:rPr>
        <w:t xml:space="preserve">. Το γνωρίζετε αυτό. Γιατί ψεύδεστε δημοσίως ότι δεν υπάρχει δυνατότητα παρέμβασης της </w:t>
      </w:r>
      <w:r>
        <w:rPr>
          <w:rFonts w:eastAsia="Times New Roman" w:cs="Times New Roman"/>
          <w:szCs w:val="24"/>
        </w:rPr>
        <w:t xml:space="preserve">Αστυνομίας </w:t>
      </w:r>
      <w:r>
        <w:rPr>
          <w:rFonts w:eastAsia="Times New Roman" w:cs="Times New Roman"/>
          <w:szCs w:val="24"/>
        </w:rPr>
        <w:t>λόγω του ασύλου; Πού είναι, λοιπόν, τα δεμένα χέρια της αστυνομίας, που τα έχει δέσει ο ΣΥΡΙΖΑ; Άλλος ένας μύθος καταρρέει.</w:t>
      </w:r>
    </w:p>
    <w:p w14:paraId="49A0EA3B"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Εμείς, λοιπόν, </w:t>
      </w:r>
      <w:r>
        <w:rPr>
          <w:rFonts w:eastAsia="Times New Roman" w:cs="Times New Roman"/>
          <w:szCs w:val="24"/>
        </w:rPr>
        <w:t xml:space="preserve">κυρίες και κύριοι συνάδελφοι, στα ζητήματα αυτά δουλεύουμε χωρίς κραυγές για το καλύτερο δυνατό αποτέλεσμα. Είμαστε η μόνη Κυβέρνηση που δήλωσε δημοσίως ότι υπάρχει πρόβλημα παραβατικότητας και πως η αντιμετώπισή του είναι κάτι το εξαιρετικό. Γι’ αυτό και </w:t>
      </w:r>
      <w:r>
        <w:rPr>
          <w:rFonts w:eastAsia="Times New Roman" w:cs="Times New Roman"/>
          <w:szCs w:val="24"/>
        </w:rPr>
        <w:t xml:space="preserve">δεν μείναμε με δεμένα τα χέρια να κοιτάζουμε, αλλά πήραμε μία πρωτοβουλία την οποία λοιδορήσατε. </w:t>
      </w:r>
    </w:p>
    <w:p w14:paraId="49A0EA3C"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Δεν ήταν πρωτοβουλία </w:t>
      </w:r>
      <w:r>
        <w:rPr>
          <w:rFonts w:eastAsia="Times New Roman" w:cs="Times New Roman"/>
          <w:szCs w:val="24"/>
        </w:rPr>
        <w:t>του κ.</w:t>
      </w:r>
      <w:r>
        <w:rPr>
          <w:rFonts w:eastAsia="Times New Roman" w:cs="Times New Roman"/>
          <w:szCs w:val="24"/>
        </w:rPr>
        <w:t xml:space="preserve"> Παρασκευόπουλου. Έχετε </w:t>
      </w:r>
      <w:proofErr w:type="spellStart"/>
      <w:r>
        <w:rPr>
          <w:rFonts w:eastAsia="Times New Roman" w:cs="Times New Roman"/>
          <w:szCs w:val="24"/>
        </w:rPr>
        <w:t>στοχοποιήσει</w:t>
      </w:r>
      <w:proofErr w:type="spellEnd"/>
      <w:r>
        <w:rPr>
          <w:rFonts w:eastAsia="Times New Roman" w:cs="Times New Roman"/>
          <w:szCs w:val="24"/>
        </w:rPr>
        <w:t xml:space="preserve"> τον πρώην Υπουργό Δικαιοσύνης, πάλι για λόγους επικοινωνιακούς, πάλι για να ψαρέψετε εις τα θο</w:t>
      </w:r>
      <w:r>
        <w:rPr>
          <w:rFonts w:eastAsia="Times New Roman" w:cs="Times New Roman"/>
          <w:szCs w:val="24"/>
        </w:rPr>
        <w:t xml:space="preserve">λά νερά του ακροδεξιού ακροατηρίου, έναν έγκριτο επιστήμονα, έναν δημοκράτη άνθρωπο, ο οποίος όσο διετέλεσε Υπουργός και τώρα ως Βουλευτής ποτέ του σε αυτό εδώ το Βήμα δεν βγήκε με κορώνες </w:t>
      </w:r>
      <w:r>
        <w:rPr>
          <w:rFonts w:eastAsia="Times New Roman" w:cs="Times New Roman"/>
          <w:szCs w:val="24"/>
        </w:rPr>
        <w:lastRenderedPageBreak/>
        <w:t xml:space="preserve">αλλά με πολιτικό λόγο και επιχειρήματα. Τον </w:t>
      </w:r>
      <w:proofErr w:type="spellStart"/>
      <w:r>
        <w:rPr>
          <w:rFonts w:eastAsia="Times New Roman" w:cs="Times New Roman"/>
          <w:szCs w:val="24"/>
        </w:rPr>
        <w:t>στοχοποιείτε</w:t>
      </w:r>
      <w:proofErr w:type="spellEnd"/>
      <w:r>
        <w:rPr>
          <w:rFonts w:eastAsia="Times New Roman" w:cs="Times New Roman"/>
          <w:szCs w:val="24"/>
        </w:rPr>
        <w:t xml:space="preserve"> προκειμένο</w:t>
      </w:r>
      <w:r>
        <w:rPr>
          <w:rFonts w:eastAsia="Times New Roman" w:cs="Times New Roman"/>
          <w:szCs w:val="24"/>
        </w:rPr>
        <w:t xml:space="preserve">υ να αναδείξετε ότι ο ΣΥΡΙΖΑ είναι συνδεδεμένος με την ανομία, με την παραβατικότητα, γιατί ο κ. Παρασκευόπουλος προχώρησε σε έναν νόμο για να </w:t>
      </w:r>
      <w:proofErr w:type="spellStart"/>
      <w:r>
        <w:rPr>
          <w:rFonts w:eastAsia="Times New Roman" w:cs="Times New Roman"/>
          <w:szCs w:val="24"/>
        </w:rPr>
        <w:t>αποσυμφορήσει</w:t>
      </w:r>
      <w:proofErr w:type="spellEnd"/>
      <w:r>
        <w:rPr>
          <w:rFonts w:eastAsia="Times New Roman" w:cs="Times New Roman"/>
          <w:szCs w:val="24"/>
        </w:rPr>
        <w:t xml:space="preserve"> τις φυλακές. </w:t>
      </w:r>
    </w:p>
    <w:p w14:paraId="49A0EA3D"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Και μία επιτροπή την οποία έφτιαξε ο κ. </w:t>
      </w:r>
      <w:proofErr w:type="spellStart"/>
      <w:r>
        <w:rPr>
          <w:rFonts w:eastAsia="Times New Roman" w:cs="Times New Roman"/>
          <w:szCs w:val="24"/>
        </w:rPr>
        <w:t>Γαβρόγλου</w:t>
      </w:r>
      <w:proofErr w:type="spellEnd"/>
      <w:r>
        <w:rPr>
          <w:rFonts w:eastAsia="Times New Roman" w:cs="Times New Roman"/>
          <w:szCs w:val="24"/>
        </w:rPr>
        <w:t xml:space="preserve"> και όχι ο κ. Παρασκευόπουλος, την ο</w:t>
      </w:r>
      <w:r>
        <w:rPr>
          <w:rFonts w:eastAsia="Times New Roman" w:cs="Times New Roman"/>
          <w:szCs w:val="24"/>
        </w:rPr>
        <w:t>νομάσατε «</w:t>
      </w:r>
      <w:r>
        <w:rPr>
          <w:rFonts w:eastAsia="Times New Roman" w:cs="Times New Roman"/>
          <w:szCs w:val="24"/>
        </w:rPr>
        <w:t xml:space="preserve">επιτροπή </w:t>
      </w:r>
      <w:r>
        <w:rPr>
          <w:rFonts w:eastAsia="Times New Roman" w:cs="Times New Roman"/>
          <w:szCs w:val="24"/>
        </w:rPr>
        <w:t xml:space="preserve">Παρασκευόπουλου»! Και προφανώς πριν καν διαβάσετε τι λέει το πόρισμα αυτής της </w:t>
      </w:r>
      <w:r>
        <w:rPr>
          <w:rFonts w:eastAsia="Times New Roman" w:cs="Times New Roman"/>
          <w:szCs w:val="24"/>
        </w:rPr>
        <w:t>επιτροπής</w:t>
      </w:r>
      <w:r>
        <w:rPr>
          <w:rFonts w:eastAsia="Times New Roman" w:cs="Times New Roman"/>
          <w:szCs w:val="24"/>
        </w:rPr>
        <w:t>, σπεύσατε να μιλήσετε με τα χειρότερα λόγια, ότι είμαστε ιδεοληπτικοί, ότι είμαστε αδιόρθωτοι και ότι τα πανεπιστήμια θα καθαρίσουν από τις συμμορίε</w:t>
      </w:r>
      <w:r>
        <w:rPr>
          <w:rFonts w:eastAsia="Times New Roman" w:cs="Times New Roman"/>
          <w:szCs w:val="24"/>
        </w:rPr>
        <w:t>ς και θα αποδοθούν ξανά στους φοιτητές και στους καθηγητές τους, όταν έρθετε εσείς στην εξουσία. Μας το είπατε και σήμερα.</w:t>
      </w:r>
    </w:p>
    <w:p w14:paraId="49A0EA3E"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Ποιος το έβγαλε αυτό το πόρισμα –το οποίο δεν διαβάσατε-, κύριε Μητσοτάκη; Θα σας πει η κ. </w:t>
      </w:r>
      <w:proofErr w:type="spellStart"/>
      <w:r>
        <w:rPr>
          <w:rFonts w:eastAsia="Times New Roman" w:cs="Times New Roman"/>
          <w:szCs w:val="24"/>
        </w:rPr>
        <w:t>Κεραμέως</w:t>
      </w:r>
      <w:proofErr w:type="spellEnd"/>
      <w:r>
        <w:rPr>
          <w:rFonts w:eastAsia="Times New Roman" w:cs="Times New Roman"/>
          <w:szCs w:val="24"/>
        </w:rPr>
        <w:t>, βεβαίως, κάποιες σημειώσεις. Εσε</w:t>
      </w:r>
      <w:r>
        <w:rPr>
          <w:rFonts w:eastAsia="Times New Roman" w:cs="Times New Roman"/>
          <w:szCs w:val="24"/>
        </w:rPr>
        <w:t xml:space="preserve">ίς, όμως, δεν το διαβάσατε. Είμαι βέβαιος ότι δεν το διαβάσατε, γιατί έχετε τη στοιχειώδη αστική ευγένεια. Δεν θα </w:t>
      </w:r>
      <w:proofErr w:type="spellStart"/>
      <w:r>
        <w:rPr>
          <w:rFonts w:eastAsia="Times New Roman" w:cs="Times New Roman"/>
          <w:szCs w:val="24"/>
        </w:rPr>
        <w:t>καταφερόσασταν</w:t>
      </w:r>
      <w:proofErr w:type="spellEnd"/>
      <w:r>
        <w:rPr>
          <w:rFonts w:eastAsia="Times New Roman" w:cs="Times New Roman"/>
          <w:szCs w:val="24"/>
        </w:rPr>
        <w:t xml:space="preserve"> με αυτούς τους όρους απέναντι στον κ. Παρασκευόπουλο, εάν το είχατε διαβάσει. </w:t>
      </w:r>
    </w:p>
    <w:p w14:paraId="49A0EA3F"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lastRenderedPageBreak/>
        <w:t xml:space="preserve">Το έβγαλε, λοιπόν, μία </w:t>
      </w:r>
      <w:r>
        <w:rPr>
          <w:rFonts w:eastAsia="Times New Roman" w:cs="Times New Roman"/>
          <w:szCs w:val="24"/>
        </w:rPr>
        <w:t xml:space="preserve">επιτροπή </w:t>
      </w:r>
      <w:r>
        <w:rPr>
          <w:rFonts w:eastAsia="Times New Roman" w:cs="Times New Roman"/>
          <w:szCs w:val="24"/>
        </w:rPr>
        <w:t>στην οποία συμμε</w:t>
      </w:r>
      <w:r>
        <w:rPr>
          <w:rFonts w:eastAsia="Times New Roman" w:cs="Times New Roman"/>
          <w:szCs w:val="24"/>
        </w:rPr>
        <w:t>τείχε ο Πρόεδρος της Συνόδου των Πρυτάνεων των Πανεπιστημίων, ο Πρόεδρος της Συνόδου των Πρυτάνεων των ΤΕΙ, ένας αντιεισαγγελέας ως εκπρόσωπος της Εισαγγελίας, μία εκπρόσωπος της Αστυνομίας, πανεπιστημιακοί, εγκληματολόγοι, και ειδικοί επιστήμονες στα θέμα</w:t>
      </w:r>
      <w:r>
        <w:rPr>
          <w:rFonts w:eastAsia="Times New Roman" w:cs="Times New Roman"/>
          <w:szCs w:val="24"/>
        </w:rPr>
        <w:t xml:space="preserve">τα των ναρκωτικών. </w:t>
      </w:r>
    </w:p>
    <w:p w14:paraId="49A0EA40" w14:textId="77777777" w:rsidR="001E5C65" w:rsidRDefault="00F23789">
      <w:pPr>
        <w:tabs>
          <w:tab w:val="left" w:pos="2670"/>
        </w:tabs>
        <w:spacing w:line="600" w:lineRule="auto"/>
        <w:ind w:firstLine="720"/>
        <w:jc w:val="both"/>
        <w:rPr>
          <w:rFonts w:eastAsia="Times New Roman" w:cs="Times New Roman"/>
          <w:szCs w:val="24"/>
        </w:rPr>
      </w:pPr>
      <w:r>
        <w:rPr>
          <w:rFonts w:eastAsia="Times New Roman" w:cs="Times New Roman"/>
          <w:szCs w:val="24"/>
        </w:rPr>
        <w:t xml:space="preserve">Όλοι αυτοί, κύριε Μητσοτάκη, είναι οι ιδεοληπτικοί και οι αδιόρθωτοι; Αυτοί, οι εκπρόσωποι των πανεπιστημίων, της </w:t>
      </w:r>
      <w:r>
        <w:rPr>
          <w:rFonts w:eastAsia="Times New Roman" w:cs="Times New Roman"/>
          <w:szCs w:val="24"/>
        </w:rPr>
        <w:t xml:space="preserve">εισαγγελίας </w:t>
      </w:r>
      <w:r>
        <w:rPr>
          <w:rFonts w:eastAsia="Times New Roman" w:cs="Times New Roman"/>
          <w:szCs w:val="24"/>
        </w:rPr>
        <w:t>και της Αστυνομίας, είναι, λοιπόν, που κατηγορείτε ότι θέλουν τα δημόσια πανεπιστήμιά μας να τα ελέγχουν οι συ</w:t>
      </w:r>
      <w:r>
        <w:rPr>
          <w:rFonts w:eastAsia="Times New Roman" w:cs="Times New Roman"/>
          <w:szCs w:val="24"/>
        </w:rPr>
        <w:t>μμορίες; Τόσο πολύ πια αυτός ο διαβολικός ΣΥΡΙΖΑ έχει καταφέρει να διαβρώσει όλους τους θεσμούς αυτής της χώρας;</w:t>
      </w:r>
    </w:p>
    <w:p w14:paraId="49A0EA4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Και επειδή δεν το διαβάσατε το πόρισμα, να σας πω τα τρία βασικά του σημεία. Πρώτον, διατυπώνει κάποιες </w:t>
      </w:r>
      <w:proofErr w:type="spellStart"/>
      <w:r>
        <w:rPr>
          <w:rFonts w:eastAsia="Times New Roman" w:cs="Times New Roman"/>
          <w:szCs w:val="24"/>
        </w:rPr>
        <w:t>συνδιαστικές</w:t>
      </w:r>
      <w:proofErr w:type="spellEnd"/>
      <w:r>
        <w:rPr>
          <w:rFonts w:eastAsia="Times New Roman" w:cs="Times New Roman"/>
          <w:szCs w:val="24"/>
        </w:rPr>
        <w:t xml:space="preserve"> </w:t>
      </w:r>
      <w:r>
        <w:rPr>
          <w:rFonts w:eastAsia="Times New Roman" w:cs="Times New Roman"/>
          <w:szCs w:val="24"/>
        </w:rPr>
        <w:t>θέσεις. Τη δημιουργία σε κ</w:t>
      </w:r>
      <w:r>
        <w:rPr>
          <w:rFonts w:eastAsia="Times New Roman" w:cs="Times New Roman"/>
          <w:szCs w:val="24"/>
        </w:rPr>
        <w:t xml:space="preserve">άθε πανεπιστήμιο ενός δικτύου ανθρώπων στο οποίο να μετέχουν εκπρόσωποι όλων των άμεσα ή έμμεσα υπεύθυνων φορέων, όπως πρυτάνεις, εισαγγελέας, Αστυνομία, φοιτητές, για να φροντίζει μέσα στη διάρκεια όλης της </w:t>
      </w:r>
      <w:r>
        <w:rPr>
          <w:rFonts w:eastAsia="Times New Roman" w:cs="Times New Roman"/>
          <w:szCs w:val="24"/>
        </w:rPr>
        <w:lastRenderedPageBreak/>
        <w:t>χρονιάς και όχι μόνο όταν προκύπτει πρόβλημα για</w:t>
      </w:r>
      <w:r>
        <w:rPr>
          <w:rFonts w:eastAsia="Times New Roman" w:cs="Times New Roman"/>
          <w:szCs w:val="24"/>
        </w:rPr>
        <w:t xml:space="preserve"> τα ζητήματα του ασύλου, δηλαδή να προλαβαίνει αντί να θεραπεύει.</w:t>
      </w:r>
    </w:p>
    <w:p w14:paraId="49A0EA4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Δεύτερον, με δεδομένο ότι το άσυλο δεν απαγορεύει με κανέναν τρόπο </w:t>
      </w:r>
      <w:r>
        <w:rPr>
          <w:rFonts w:eastAsia="Times New Roman" w:cs="Times New Roman"/>
          <w:szCs w:val="24"/>
        </w:rPr>
        <w:t>σ</w:t>
      </w:r>
      <w:r>
        <w:rPr>
          <w:rFonts w:eastAsia="Times New Roman" w:cs="Times New Roman"/>
          <w:szCs w:val="24"/>
        </w:rPr>
        <w:t>την Αστυνομία να επέμβει, εάν υπάρχει καταγγελία ή εάν βλέπει πως γίνεται εμπόριο ναρκωτικών και άλλα κακουργήματα, να ορι</w:t>
      </w:r>
      <w:r>
        <w:rPr>
          <w:rFonts w:eastAsia="Times New Roman" w:cs="Times New Roman"/>
          <w:szCs w:val="24"/>
        </w:rPr>
        <w:t>στούν σε κάθε ίδρυμα τα κριτήρια με τα οποία θα καλείται η Αστυνομία για τα χαμηλότερα εγκλήματα, παραδείγματος χάριν σε ποιους χώρους αυτά γίνονται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49A0EA4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Τρίτον, να μπαίνουν ξεκάθαρα και ορατά όρια στους πανεπιστημιακούς χώρους όταν αυτοί οι χώροι είναι </w:t>
      </w:r>
      <w:r>
        <w:rPr>
          <w:rFonts w:eastAsia="Times New Roman" w:cs="Times New Roman"/>
          <w:szCs w:val="24"/>
        </w:rPr>
        <w:t xml:space="preserve">ανοικτοί. Να γνωρίζουμε ποιο είναι το πλαίσιο του πανεπιστημιακού χώρου. </w:t>
      </w:r>
    </w:p>
    <w:p w14:paraId="49A0EA4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Και τέταρτον, να ενισχυθεί η έρευνα και η εκπαίδευση για θέματα πρόληψης ναρκωτικών. Έχετε και σε αυτό αντίρρηση;</w:t>
      </w:r>
    </w:p>
    <w:p w14:paraId="49A0EA4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Το πόρισμα εστάλη στις συγκλήτους και στις φοιτητικές παρατάξεις και μαζί εστάλη και στις νεολαίες των πολιτικών κομμάτων. Η νεολαία της Νέας Δημοκρατίας το παρέλαβε και έστειλε απάντηση μόλις την ίδια ημέρα. Πρόλαβε να το μελετήσει και έδωσε και απάντηση.</w:t>
      </w:r>
      <w:r>
        <w:rPr>
          <w:rFonts w:eastAsia="Times New Roman" w:cs="Times New Roman"/>
          <w:szCs w:val="24"/>
        </w:rPr>
        <w:t xml:space="preserve"> Βεβαίως, η απάντηση ήταν ότι το πόρισμα </w:t>
      </w:r>
      <w:r>
        <w:rPr>
          <w:rFonts w:eastAsia="Times New Roman" w:cs="Times New Roman"/>
          <w:szCs w:val="24"/>
        </w:rPr>
        <w:lastRenderedPageBreak/>
        <w:t xml:space="preserve">είναι φαιδρό. Και ο κ. Μητσοτάκης, επίσης την ίδια ημέρα, έβγαλε ένα </w:t>
      </w:r>
      <w:r>
        <w:rPr>
          <w:rFonts w:eastAsia="Times New Roman" w:cs="Times New Roman"/>
          <w:szCs w:val="24"/>
          <w:lang w:val="en-US"/>
        </w:rPr>
        <w:t>tweet</w:t>
      </w:r>
      <w:r>
        <w:rPr>
          <w:rFonts w:eastAsia="Times New Roman" w:cs="Times New Roman"/>
          <w:szCs w:val="24"/>
        </w:rPr>
        <w:t xml:space="preserve"> ότι είναι κατάπτυστο, γυρνώντας από το εξωτερικό, αν δεν κάνω λάθος.</w:t>
      </w:r>
    </w:p>
    <w:p w14:paraId="49A0EA4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Αυτός είναι ο διάλογος που επιδιώκετε για αυτά τα μεγάλα και σοβαρά θέμ</w:t>
      </w:r>
      <w:r>
        <w:rPr>
          <w:rFonts w:eastAsia="Times New Roman" w:cs="Times New Roman"/>
          <w:szCs w:val="24"/>
        </w:rPr>
        <w:t xml:space="preserve">ατα που εμείς τα αναγνωρίζουμε και επιχειρούμε -με διαφορετικές ιδεολογικές θέσεις, αλλά επιχειρούμε- να τα λύσουμε; </w:t>
      </w:r>
    </w:p>
    <w:p w14:paraId="49A0EA4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Αλλά εσείς δεν θέλετε λύση. Θέλετε πολιτική εκμετάλλευση -αυτό θέλετε να κάνετε- και σε αυτό το ζήτημα </w:t>
      </w:r>
      <w:proofErr w:type="spellStart"/>
      <w:r>
        <w:rPr>
          <w:rFonts w:eastAsia="Times New Roman" w:cs="Times New Roman"/>
          <w:szCs w:val="24"/>
        </w:rPr>
        <w:t>καταστροφολογώντας</w:t>
      </w:r>
      <w:proofErr w:type="spellEnd"/>
      <w:r>
        <w:rPr>
          <w:rFonts w:eastAsia="Times New Roman" w:cs="Times New Roman"/>
          <w:szCs w:val="24"/>
        </w:rPr>
        <w:t xml:space="preserve"> και θέτοντας στο</w:t>
      </w:r>
      <w:r>
        <w:rPr>
          <w:rFonts w:eastAsia="Times New Roman" w:cs="Times New Roman"/>
          <w:szCs w:val="24"/>
        </w:rPr>
        <w:t xml:space="preserve"> τραπέζι ψεύτικα στοιχεία. </w:t>
      </w:r>
    </w:p>
    <w:p w14:paraId="49A0EA4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Και μιας και αναφέρθηκα στο θέμα των ναρκωτικών, το μέγα ζήτημα των ναρκωτικών, αφού επηρεάζει ένα μεγάλο ποσοστό της ελληνικής νεολαίας προφανώς θα επηρεάζει και ένα ποσοστό της νεολαίας που βρίσκεται μέσα στους πανεπιστημιακού</w:t>
      </w:r>
      <w:r>
        <w:rPr>
          <w:rFonts w:eastAsia="Times New Roman" w:cs="Times New Roman"/>
          <w:szCs w:val="24"/>
        </w:rPr>
        <w:t>ς χώρους. Αλήθεια, κύριε Μητσοτάκη, πιστεύετε ότι το ζήτημα αυτό μπορεί να λυθεί μόνο με την αστυνόμευση; Σε ποια χώρα έχει γίνει αυτό διεθνώς;</w:t>
      </w:r>
    </w:p>
    <w:p w14:paraId="49A0EA4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και εδώ, ενδεχομένως, να μην έχετε μελετήσει, όπως δεν μελετήσατε το πόρισμα της </w:t>
      </w:r>
      <w:r>
        <w:rPr>
          <w:rFonts w:eastAsia="Times New Roman" w:cs="Times New Roman"/>
          <w:szCs w:val="24"/>
        </w:rPr>
        <w:t xml:space="preserve">επιτροπής </w:t>
      </w:r>
      <w:r>
        <w:rPr>
          <w:rFonts w:eastAsia="Times New Roman" w:cs="Times New Roman"/>
          <w:szCs w:val="24"/>
        </w:rPr>
        <w:t>και το πόρ</w:t>
      </w:r>
      <w:r>
        <w:rPr>
          <w:rFonts w:eastAsia="Times New Roman" w:cs="Times New Roman"/>
          <w:szCs w:val="24"/>
        </w:rPr>
        <w:t xml:space="preserve">ισμα της </w:t>
      </w:r>
      <w:r>
        <w:rPr>
          <w:rFonts w:eastAsia="Times New Roman" w:cs="Times New Roman"/>
          <w:szCs w:val="24"/>
        </w:rPr>
        <w:t>επιτροπής ναρκωτικών</w:t>
      </w:r>
      <w:r>
        <w:rPr>
          <w:rFonts w:eastAsia="Times New Roman" w:cs="Times New Roman"/>
          <w:szCs w:val="24"/>
        </w:rPr>
        <w:t xml:space="preserve"> του ΟΗΕ, να σας πω ότι η Επιτροπή για την Καταπολέμηση των Ναρκωτικών του Οργανισμού Ηνωμένων Εθνών μιλάει για μια συνδυασμένη εφαρμογή πολιτικών κατά της ζήτησης και πολιτικών κατά της προσφοράς απ’ όλους τους φορείς. Συνδυασ</w:t>
      </w:r>
      <w:r>
        <w:rPr>
          <w:rFonts w:eastAsia="Times New Roman" w:cs="Times New Roman"/>
          <w:szCs w:val="24"/>
        </w:rPr>
        <w:t>τικές δράσεις προτείνουν. Μόνο εσείς σε όλον τον κόσμο επιμένετε να πιστεύετε ότι αρκούν οι κατασταλτικές και βίαιες επιχειρήσεις, για να εξαλειφθεί ως δι</w:t>
      </w:r>
      <w:r>
        <w:rPr>
          <w:rFonts w:eastAsia="Times New Roman" w:cs="Times New Roman"/>
          <w:szCs w:val="24"/>
        </w:rPr>
        <w:t>ά</w:t>
      </w:r>
      <w:r>
        <w:rPr>
          <w:rFonts w:eastAsia="Times New Roman" w:cs="Times New Roman"/>
          <w:szCs w:val="24"/>
        </w:rPr>
        <w:t xml:space="preserve"> μαγείας το φαινόμενο αυτό.</w:t>
      </w:r>
    </w:p>
    <w:p w14:paraId="49A0EA4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Από τα έδρανά σας ακούστηκε η απάντηση σε ένα δικό μου ρητορικό ερώτημα ό</w:t>
      </w:r>
      <w:r>
        <w:rPr>
          <w:rFonts w:eastAsia="Times New Roman" w:cs="Times New Roman"/>
          <w:szCs w:val="24"/>
        </w:rPr>
        <w:t>τι «ναι, μόνο στην Ελλάδα συμβαίνουν αυτά». Και αυτό δεν είναι αλήθεια. Έχω το άρθρο του «</w:t>
      </w:r>
      <w:r>
        <w:rPr>
          <w:rFonts w:eastAsia="Times New Roman" w:cs="Times New Roman"/>
          <w:szCs w:val="24"/>
          <w:lang w:val="en-US"/>
        </w:rPr>
        <w:t>GUARDIAN</w:t>
      </w:r>
      <w:r>
        <w:rPr>
          <w:rFonts w:eastAsia="Times New Roman" w:cs="Times New Roman"/>
          <w:szCs w:val="24"/>
        </w:rPr>
        <w:t xml:space="preserve">» το οποίο στηρίζεται σε στοιχεία έρευνας που πραγματοποιήθηκε σε τεσσεράμισι χιλιάδες φοιτητές από </w:t>
      </w:r>
      <w:proofErr w:type="spellStart"/>
      <w:r>
        <w:rPr>
          <w:rFonts w:eastAsia="Times New Roman" w:cs="Times New Roman"/>
          <w:szCs w:val="24"/>
        </w:rPr>
        <w:t>εκατόν</w:t>
      </w:r>
      <w:proofErr w:type="spellEnd"/>
      <w:r>
        <w:rPr>
          <w:rFonts w:eastAsia="Times New Roman" w:cs="Times New Roman"/>
          <w:szCs w:val="24"/>
        </w:rPr>
        <w:t xml:space="preserve"> πενήντα τρία διαφορετικά ιδρύματα του Ηνωμένου Βασι</w:t>
      </w:r>
      <w:r>
        <w:rPr>
          <w:rFonts w:eastAsia="Times New Roman" w:cs="Times New Roman"/>
          <w:szCs w:val="24"/>
        </w:rPr>
        <w:t xml:space="preserve">λείου, όπου ως γνωστόν δεν υπάρχει πανεπιστημιακό άσυλο και τα περισσότερα εξ αυτών είναι και εκτός αστικού ιστού. </w:t>
      </w:r>
    </w:p>
    <w:p w14:paraId="49A0EA4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proofErr w:type="spellStart"/>
      <w:r>
        <w:rPr>
          <w:rFonts w:eastAsia="Times New Roman" w:cs="Times New Roman"/>
          <w:szCs w:val="24"/>
        </w:rPr>
        <w:t>σοκαριστικό</w:t>
      </w:r>
      <w:proofErr w:type="spellEnd"/>
      <w:r>
        <w:rPr>
          <w:rFonts w:eastAsia="Times New Roman" w:cs="Times New Roman"/>
          <w:szCs w:val="24"/>
        </w:rPr>
        <w:t xml:space="preserve"> αποτέλεσμα αυτής της έρευνας είναι ότι λέει ότι το 62% των ερωτώμενων αποκρίθηκε ότι έχει πέσει εντός του πανεπιστημιακού χώρ</w:t>
      </w:r>
      <w:r>
        <w:rPr>
          <w:rFonts w:eastAsia="Times New Roman" w:cs="Times New Roman"/>
          <w:szCs w:val="24"/>
        </w:rPr>
        <w:t xml:space="preserve">ου θύμα σεξουαλικής βίας και μάλιστα το </w:t>
      </w:r>
      <w:proofErr w:type="spellStart"/>
      <w:r>
        <w:rPr>
          <w:rFonts w:eastAsia="Times New Roman" w:cs="Times New Roman"/>
          <w:szCs w:val="24"/>
        </w:rPr>
        <w:t>σοκαριστικό</w:t>
      </w:r>
      <w:proofErr w:type="spellEnd"/>
      <w:r>
        <w:rPr>
          <w:rFonts w:eastAsia="Times New Roman" w:cs="Times New Roman"/>
          <w:szCs w:val="24"/>
        </w:rPr>
        <w:t xml:space="preserve"> στοιχείο ήταν ότι το 8% των γυναικών δήλωσαν ότι έχουν υποστεί βιασμό μέσα στο πανεπιστήμιο. </w:t>
      </w:r>
    </w:p>
    <w:p w14:paraId="49A0EA4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Τι θέλω να πω με αυτό, κύριε Μητσοτάκη; Θέλω να πω ότι όταν η εγκληματική και η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είναι έ</w:t>
      </w:r>
      <w:r>
        <w:rPr>
          <w:rFonts w:eastAsia="Times New Roman" w:cs="Times New Roman"/>
          <w:szCs w:val="24"/>
        </w:rPr>
        <w:t>να φαινόμενο της κοινωνικής πραγματικότητας στην οποία ζούμε, δεν μπορούμε, επειδή μας συμφέρει πολιτικά, να στοχεύουμε στο πανεπιστήμιο. Δεν μπορεί, επειδή μας συμφέρει πολιτικά, να δυσφημούμε το πανεπιστήμιο και κυρίως το δημόσιο πανεπιστήμιο, όταν μάλισ</w:t>
      </w:r>
      <w:r>
        <w:rPr>
          <w:rFonts w:eastAsia="Times New Roman" w:cs="Times New Roman"/>
          <w:szCs w:val="24"/>
        </w:rPr>
        <w:t xml:space="preserve">τα αυτά τα φαινόμενα είναι φαινόμενα που δυστυχώς συμβαίνουν και στις καλύτερες και πιο προηγμένες σε επίπεδο ασφάλειας χώρες ή, εν πάση </w:t>
      </w:r>
      <w:proofErr w:type="spellStart"/>
      <w:r>
        <w:rPr>
          <w:rFonts w:eastAsia="Times New Roman" w:cs="Times New Roman"/>
          <w:szCs w:val="24"/>
        </w:rPr>
        <w:t>περιπτώσει</w:t>
      </w:r>
      <w:proofErr w:type="spellEnd"/>
      <w:r>
        <w:rPr>
          <w:rFonts w:eastAsia="Times New Roman" w:cs="Times New Roman"/>
          <w:szCs w:val="24"/>
        </w:rPr>
        <w:t>, έτσι νομίζουμε ότι είναι, όπως το Ηνωμένο Βασίλειο.</w:t>
      </w:r>
    </w:p>
    <w:p w14:paraId="49A0EA4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Δεν θέλω να μακρηγορήσω και θα επανέλθω στη δευτερολογί</w:t>
      </w:r>
      <w:r>
        <w:rPr>
          <w:rFonts w:eastAsia="Times New Roman" w:cs="Times New Roman"/>
          <w:szCs w:val="24"/>
        </w:rPr>
        <w:t xml:space="preserve">α μου, όπου θα ήθελα να δώσω και κάποιες απαντήσεις γιατί θεωρώ ότι ο βασικός λόγος </w:t>
      </w:r>
      <w:proofErr w:type="spellStart"/>
      <w:r>
        <w:rPr>
          <w:rFonts w:eastAsia="Times New Roman" w:cs="Times New Roman"/>
          <w:szCs w:val="24"/>
        </w:rPr>
        <w:t>στοχοποίησης</w:t>
      </w:r>
      <w:proofErr w:type="spellEnd"/>
      <w:r>
        <w:rPr>
          <w:rFonts w:eastAsia="Times New Roman" w:cs="Times New Roman"/>
          <w:szCs w:val="24"/>
        </w:rPr>
        <w:t xml:space="preserve"> του δημόσιου πανεπιστημίου από την πλευρά σας είναι μ</w:t>
      </w:r>
      <w:r>
        <w:rPr>
          <w:rFonts w:eastAsia="Times New Roman" w:cs="Times New Roman"/>
          <w:szCs w:val="24"/>
        </w:rPr>
        <w:t>ί</w:t>
      </w:r>
      <w:r>
        <w:rPr>
          <w:rFonts w:eastAsia="Times New Roman" w:cs="Times New Roman"/>
          <w:szCs w:val="24"/>
        </w:rPr>
        <w:t xml:space="preserve">α ιδεολογική εμμονή, σε </w:t>
      </w:r>
      <w:r>
        <w:rPr>
          <w:rFonts w:eastAsia="Times New Roman" w:cs="Times New Roman"/>
          <w:szCs w:val="24"/>
        </w:rPr>
        <w:lastRenderedPageBreak/>
        <w:t xml:space="preserve">σχέση με την ανάγκη περαιτέρω εκφυλισμού του, για να καταστεί στην ελληνική κοινωνία προφανής η ανάγκη να πάμε στα ιδιωτικά πανεπιστήμια. Όμως, δεν το ανοίγω τώρα αυτό και θα επανέλθω, εάν χρειαστεί. </w:t>
      </w:r>
    </w:p>
    <w:p w14:paraId="49A0EA4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Θέλω να καταλήξω –για να γίνετα</w:t>
      </w:r>
      <w:r>
        <w:rPr>
          <w:rFonts w:eastAsia="Times New Roman" w:cs="Times New Roman"/>
          <w:szCs w:val="24"/>
        </w:rPr>
        <w:t>ι και διάλογος και όχι παράλληλοι μονόλογοι- λέγοντας το εξής: Έχετε μ</w:t>
      </w:r>
      <w:r>
        <w:rPr>
          <w:rFonts w:eastAsia="Times New Roman" w:cs="Times New Roman"/>
          <w:szCs w:val="24"/>
        </w:rPr>
        <w:t>ί</w:t>
      </w:r>
      <w:r>
        <w:rPr>
          <w:rFonts w:eastAsia="Times New Roman" w:cs="Times New Roman"/>
          <w:szCs w:val="24"/>
        </w:rPr>
        <w:t xml:space="preserve">α πολύ επιλεκτική όραση των κρουσμάτων παραβατικότητας μέσα στα ελληνικά πανεπιστήμια. Εμείς βλέπουμε όλα αυτά στα οποία αναφερθήκατε και προσπαθούμε να δώσουμε λύσεις. </w:t>
      </w:r>
    </w:p>
    <w:p w14:paraId="49A0EA4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Εσείς βλέπετε μ</w:t>
      </w:r>
      <w:r>
        <w:rPr>
          <w:rFonts w:eastAsia="Times New Roman" w:cs="Times New Roman"/>
          <w:szCs w:val="24"/>
        </w:rPr>
        <w:t>όνο αυτά που σας συμφέρουν, μόνο τους «</w:t>
      </w:r>
      <w:proofErr w:type="spellStart"/>
      <w:r>
        <w:rPr>
          <w:rFonts w:eastAsia="Times New Roman" w:cs="Times New Roman"/>
          <w:szCs w:val="24"/>
        </w:rPr>
        <w:t>Ρουβικώνες</w:t>
      </w:r>
      <w:proofErr w:type="spellEnd"/>
      <w:r>
        <w:rPr>
          <w:rFonts w:eastAsia="Times New Roman" w:cs="Times New Roman"/>
          <w:szCs w:val="24"/>
        </w:rPr>
        <w:t>» βλέπετε μέσα στα Πανεπιστήμια. Βλέπετε τα περιστατικά έξω από την ΑΣΟΕ, αλλά για κάποιο λόγο η ματιά σας σταματάει στην είσοδο του κτηρίου και δεν πάει παραμέσα. Για παράδειγμα, δεν βλέπετε πως στο ίδιο αυ</w:t>
      </w:r>
      <w:r>
        <w:rPr>
          <w:rFonts w:eastAsia="Times New Roman" w:cs="Times New Roman"/>
          <w:szCs w:val="24"/>
        </w:rPr>
        <w:t>τό Πανεπιστήμιο η φοιτητική σας παράταξη, η ΔΑΠ, συνελήφθη να έχει στήσει μ</w:t>
      </w:r>
      <w:r>
        <w:rPr>
          <w:rFonts w:eastAsia="Times New Roman" w:cs="Times New Roman"/>
          <w:szCs w:val="24"/>
        </w:rPr>
        <w:t>ί</w:t>
      </w:r>
      <w:r>
        <w:rPr>
          <w:rFonts w:eastAsia="Times New Roman" w:cs="Times New Roman"/>
          <w:szCs w:val="24"/>
        </w:rPr>
        <w:t xml:space="preserve">α ολόκληρη φάμπρικα για να κάνει αντιγραφή στις εξετάσεις! </w:t>
      </w:r>
    </w:p>
    <w:p w14:paraId="49A0EA50"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A0EA5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Ολόκληρο σύνθετο σύστημα με </w:t>
      </w:r>
      <w:r>
        <w:rPr>
          <w:rFonts w:eastAsia="Times New Roman" w:cs="Times New Roman"/>
          <w:szCs w:val="24"/>
          <w:lang w:val="en-US"/>
        </w:rPr>
        <w:t>smartphones</w:t>
      </w:r>
      <w:r>
        <w:rPr>
          <w:rFonts w:eastAsia="Times New Roman" w:cs="Times New Roman"/>
          <w:szCs w:val="24"/>
        </w:rPr>
        <w:t>,</w:t>
      </w:r>
      <w:r w:rsidRPr="001C2F80">
        <w:rPr>
          <w:rFonts w:eastAsia="Times New Roman" w:cs="Times New Roman"/>
          <w:szCs w:val="24"/>
        </w:rPr>
        <w:t xml:space="preserve"> </w:t>
      </w:r>
      <w:r>
        <w:rPr>
          <w:rFonts w:eastAsia="Times New Roman" w:cs="Times New Roman"/>
          <w:szCs w:val="24"/>
        </w:rPr>
        <w:t>ενδοεπικοινωνία, τα πάντα! Όπως, επ</w:t>
      </w:r>
      <w:r>
        <w:rPr>
          <w:rFonts w:eastAsia="Times New Roman" w:cs="Times New Roman"/>
          <w:szCs w:val="24"/>
        </w:rPr>
        <w:t xml:space="preserve">ίσης, δεν βλέπετε ότι πριν από λίγο καιρό στην Πάτρα πάλι η παράταξη της ΔΑΠ βγήκε και υποστήριξε δημοσίως τους </w:t>
      </w:r>
      <w:proofErr w:type="spellStart"/>
      <w:r>
        <w:rPr>
          <w:rFonts w:eastAsia="Times New Roman" w:cs="Times New Roman"/>
          <w:szCs w:val="24"/>
        </w:rPr>
        <w:t>εκατόν</w:t>
      </w:r>
      <w:proofErr w:type="spellEnd"/>
      <w:r>
        <w:rPr>
          <w:rFonts w:eastAsia="Times New Roman" w:cs="Times New Roman"/>
          <w:szCs w:val="24"/>
        </w:rPr>
        <w:t xml:space="preserve"> έξι φοιτητές που αντέγραψαν και παρέδωσαν σχεδόν όλοι την ίδια εργασία. </w:t>
      </w:r>
    </w:p>
    <w:p w14:paraId="49A0EA5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Αυτοί είναι οι δικοί σας άριστοι, κύριε Μητσοτάκη! Αυτή είναι η </w:t>
      </w:r>
      <w:r>
        <w:rPr>
          <w:rFonts w:eastAsia="Times New Roman" w:cs="Times New Roman"/>
          <w:szCs w:val="24"/>
        </w:rPr>
        <w:t xml:space="preserve">λογική των αρίστων που έχετε! </w:t>
      </w:r>
    </w:p>
    <w:p w14:paraId="49A0EA53"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9A0EA5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Εμείς, λοιπόν, βλέπουμε τα προβλήματα, έχουμε έγνοια απέναντι σε αυτά, δεν έχουμε παρωπίδες και στα κρίσιμα αυτά ζητήματα δεν θέλουμε να δημιουργήσουμε, να ασκήσουμε μ</w:t>
      </w:r>
      <w:r>
        <w:rPr>
          <w:rFonts w:eastAsia="Times New Roman" w:cs="Times New Roman"/>
          <w:szCs w:val="24"/>
        </w:rPr>
        <w:t>ί</w:t>
      </w:r>
      <w:r>
        <w:rPr>
          <w:rFonts w:eastAsia="Times New Roman" w:cs="Times New Roman"/>
          <w:szCs w:val="24"/>
        </w:rPr>
        <w:t>α πολιτική –α</w:t>
      </w:r>
      <w:r>
        <w:rPr>
          <w:rFonts w:eastAsia="Times New Roman" w:cs="Times New Roman"/>
          <w:szCs w:val="24"/>
        </w:rPr>
        <w:t xml:space="preserve">ν θέλετε- ψαρέματος στα θολά νερά ούτε εντυπώσεις να δημιουργούμε ούτε δημαγωγία, γιατί είναι δημαγωγία αυτό που κάνετε. </w:t>
      </w:r>
    </w:p>
    <w:p w14:paraId="49A0EA5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Ελάτε, λοιπόν, να δούμε ένα-ένα τα ζητήματα και της ανομίας και της εγκληματικότητας και να τα απαντήσουμε, να δώσουμε λύσεις σε αυτά,</w:t>
      </w:r>
      <w:r>
        <w:rPr>
          <w:rFonts w:eastAsia="Times New Roman" w:cs="Times New Roman"/>
          <w:szCs w:val="24"/>
        </w:rPr>
        <w:t xml:space="preserve"> όχι αφορισμούς. </w:t>
      </w:r>
    </w:p>
    <w:p w14:paraId="49A0EA5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Οι αφορισμοί, κύριε Μητσοτάκη, αφορούν έναν προηγούμενο αιώνα, τον μεσαίωνα, όχι τη σημερινή εποχή. Αφήστε, λοιπόν, τους αφορισμούς και ελάτε με επιχειρήματα και αρθρώστε επιτέλους μ</w:t>
      </w:r>
      <w:r>
        <w:rPr>
          <w:rFonts w:eastAsia="Times New Roman" w:cs="Times New Roman"/>
          <w:szCs w:val="24"/>
        </w:rPr>
        <w:t>ί</w:t>
      </w:r>
      <w:r>
        <w:rPr>
          <w:rFonts w:eastAsia="Times New Roman" w:cs="Times New Roman"/>
          <w:szCs w:val="24"/>
        </w:rPr>
        <w:t>α συγκεκριμένη</w:t>
      </w:r>
      <w:r w:rsidRPr="002638EB">
        <w:rPr>
          <w:rFonts w:eastAsia="Times New Roman" w:cs="Times New Roman"/>
          <w:szCs w:val="24"/>
        </w:rPr>
        <w:t xml:space="preserve"> </w:t>
      </w:r>
      <w:r>
        <w:rPr>
          <w:rFonts w:eastAsia="Times New Roman" w:cs="Times New Roman"/>
          <w:szCs w:val="24"/>
        </w:rPr>
        <w:t>πρόταση πάνω στα προβλήματα που αντιμετω</w:t>
      </w:r>
      <w:r>
        <w:rPr>
          <w:rFonts w:eastAsia="Times New Roman" w:cs="Times New Roman"/>
          <w:szCs w:val="24"/>
        </w:rPr>
        <w:t xml:space="preserve">πίζει το δημόσιο πανεπιστήμιο σήμερα. Αν είστε εχθρός του δημόσιου πανεπιστημίου, πείτε το ανοιχτά. Αν, όμως, ισχυρίζεστε ότι πρέπει να αντιμετωπίσουμε τα προβλήματά του και να το ενισχύσουμε, είμαστε εδώ να σας ακούσουμε. </w:t>
      </w:r>
    </w:p>
    <w:p w14:paraId="49A0EA57"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w:t>
      </w:r>
      <w:r>
        <w:rPr>
          <w:rFonts w:eastAsia="Times New Roman" w:cs="Times New Roman"/>
          <w:szCs w:val="24"/>
        </w:rPr>
        <w:t>έρυγα του ΣΥΡΙΖΑ)</w:t>
      </w:r>
    </w:p>
    <w:p w14:paraId="49A0EA58" w14:textId="77777777" w:rsidR="001E5C65" w:rsidRDefault="00F23789">
      <w:pPr>
        <w:spacing w:line="600" w:lineRule="auto"/>
        <w:ind w:firstLine="720"/>
        <w:jc w:val="both"/>
        <w:rPr>
          <w:rFonts w:eastAsia="Times New Roman" w:cs="Times New Roman"/>
          <w:szCs w:val="24"/>
        </w:rPr>
      </w:pPr>
      <w:r w:rsidRPr="005507F2">
        <w:rPr>
          <w:rFonts w:eastAsia="Times New Roman" w:cs="Times New Roman"/>
          <w:b/>
          <w:szCs w:val="24"/>
        </w:rPr>
        <w:t xml:space="preserve">ΠΡΟΕΔΡΟΣ (Νικόλαος </w:t>
      </w:r>
      <w:proofErr w:type="spellStart"/>
      <w:r w:rsidRPr="005507F2">
        <w:rPr>
          <w:rFonts w:eastAsia="Times New Roman" w:cs="Times New Roman"/>
          <w:b/>
          <w:szCs w:val="24"/>
        </w:rPr>
        <w:t>Βούτσης</w:t>
      </w:r>
      <w:proofErr w:type="spellEnd"/>
      <w:r w:rsidRPr="005507F2">
        <w:rPr>
          <w:rFonts w:eastAsia="Times New Roman" w:cs="Times New Roman"/>
          <w:b/>
          <w:szCs w:val="24"/>
        </w:rPr>
        <w:t>):</w:t>
      </w:r>
      <w:r>
        <w:rPr>
          <w:rFonts w:eastAsia="Times New Roman" w:cs="Times New Roman"/>
          <w:szCs w:val="24"/>
        </w:rPr>
        <w:t xml:space="preserve"> </w:t>
      </w:r>
      <w:r w:rsidRPr="00883FB4">
        <w:rPr>
          <w:rFonts w:eastAsia="Times New Roman" w:cs="Times New Roman"/>
          <w:szCs w:val="24"/>
        </w:rPr>
        <w:t>Ευχαριστ</w:t>
      </w:r>
      <w:r>
        <w:rPr>
          <w:rFonts w:eastAsia="Times New Roman" w:cs="Times New Roman"/>
          <w:szCs w:val="24"/>
        </w:rPr>
        <w:t xml:space="preserve">ώ πολύ, κύριε Πρόεδρε. </w:t>
      </w:r>
    </w:p>
    <w:p w14:paraId="49A0EA59" w14:textId="77777777" w:rsidR="001E5C65" w:rsidRDefault="00F23789">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 xml:space="preserve">γίνεται γνωστό </w:t>
      </w:r>
      <w:r w:rsidRPr="000742D7">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w:t>
      </w:r>
      <w:r w:rsidRPr="000742D7">
        <w:rPr>
          <w:rFonts w:eastAsia="Times New Roman" w:cs="Times New Roman"/>
        </w:rPr>
        <w:t>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τριάντα εννιά μαθητές και μαθήτριες και τρεις</w:t>
      </w:r>
      <w:r w:rsidRPr="000742D7">
        <w:rPr>
          <w:rFonts w:eastAsia="Times New Roman" w:cs="Times New Roman"/>
        </w:rPr>
        <w:t xml:space="preserve"> εκπαιδευτ</w:t>
      </w:r>
      <w:r>
        <w:rPr>
          <w:rFonts w:eastAsia="Times New Roman" w:cs="Times New Roman"/>
        </w:rPr>
        <w:t>ικοί συνοδοί τους από το 3</w:t>
      </w:r>
      <w:r w:rsidRPr="00EB357E">
        <w:rPr>
          <w:rFonts w:eastAsia="Times New Roman" w:cs="Times New Roman"/>
          <w:vertAlign w:val="superscript"/>
        </w:rPr>
        <w:t>ο</w:t>
      </w:r>
      <w:r>
        <w:rPr>
          <w:rFonts w:eastAsia="Times New Roman" w:cs="Times New Roman"/>
        </w:rPr>
        <w:t xml:space="preserve"> Γυμνάσιο Κοζάνης </w:t>
      </w:r>
      <w:r>
        <w:rPr>
          <w:rFonts w:eastAsia="Times New Roman" w:cs="Times New Roman"/>
        </w:rPr>
        <w:t>(δεύτερο τμήμα)</w:t>
      </w:r>
      <w:r w:rsidRPr="000742D7">
        <w:rPr>
          <w:rFonts w:eastAsia="Times New Roman" w:cs="Times New Roman"/>
        </w:rPr>
        <w:t xml:space="preserve">. </w:t>
      </w:r>
    </w:p>
    <w:p w14:paraId="49A0EA5A" w14:textId="77777777" w:rsidR="001E5C65" w:rsidRDefault="00F23789">
      <w:pPr>
        <w:spacing w:line="600" w:lineRule="auto"/>
        <w:ind w:firstLine="720"/>
        <w:jc w:val="both"/>
        <w:rPr>
          <w:rFonts w:eastAsia="Times New Roman" w:cs="Times New Roman"/>
        </w:rPr>
      </w:pPr>
      <w:r w:rsidRPr="000742D7">
        <w:rPr>
          <w:rFonts w:eastAsia="Times New Roman" w:cs="Times New Roman"/>
        </w:rPr>
        <w:lastRenderedPageBreak/>
        <w:t xml:space="preserve">Η Βουλή τούς καλωσορίζει. </w:t>
      </w:r>
    </w:p>
    <w:p w14:paraId="49A0EA5B" w14:textId="77777777" w:rsidR="001E5C65" w:rsidRDefault="00F23789">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49A0EA5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Νέας Δημοκρατίας κ. Κυριάκος Μητσοτάκης για τη δευτερολογία του για πέντε λεπτά. </w:t>
      </w:r>
    </w:p>
    <w:p w14:paraId="49A0EA5D"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w:t>
      </w:r>
      <w:r>
        <w:rPr>
          <w:rFonts w:eastAsia="Times New Roman" w:cs="Times New Roman"/>
          <w:b/>
          <w:szCs w:val="24"/>
        </w:rPr>
        <w:t xml:space="preserve">ημοκρατίας): </w:t>
      </w:r>
      <w:r>
        <w:rPr>
          <w:rFonts w:eastAsia="Times New Roman" w:cs="Times New Roman"/>
          <w:szCs w:val="24"/>
        </w:rPr>
        <w:t>Σας ευχαριστώ, κύριε Τσίπρα, που αναφερθήκατε στη χθεσινή μου βόλτα στη γειτονιά σας. Φοβάμαι ότι και να ήθελα να φτάσω στο σπίτι σας θα είχα κάποιες δυσκολίες από τις κλούβες των ΜΑΤ που το φυλάνε…</w:t>
      </w:r>
    </w:p>
    <w:p w14:paraId="49A0EA5E"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Τι λέτε!</w:t>
      </w:r>
    </w:p>
    <w:p w14:paraId="49A0EA5F"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546E26">
        <w:rPr>
          <w:rFonts w:eastAsia="Times New Roman" w:cs="Times New Roman"/>
          <w:szCs w:val="24"/>
        </w:rPr>
        <w:t>…</w:t>
      </w:r>
      <w:r>
        <w:rPr>
          <w:rFonts w:eastAsia="Times New Roman" w:cs="Times New Roman"/>
          <w:szCs w:val="24"/>
        </w:rPr>
        <w:t xml:space="preserve">όπως φαντάζομαι και στο Μαξίμου. Έτσι δεν είναι; </w:t>
      </w:r>
    </w:p>
    <w:p w14:paraId="49A0EA60"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A0EA61"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Δ</w:t>
      </w:r>
      <w:r>
        <w:rPr>
          <w:rFonts w:eastAsia="Times New Roman" w:cs="Times New Roman"/>
          <w:szCs w:val="24"/>
        </w:rPr>
        <w:t>εν υπάρχει κα</w:t>
      </w:r>
      <w:r>
        <w:rPr>
          <w:rFonts w:eastAsia="Times New Roman" w:cs="Times New Roman"/>
          <w:szCs w:val="24"/>
        </w:rPr>
        <w:t>μ</w:t>
      </w:r>
      <w:r>
        <w:rPr>
          <w:rFonts w:eastAsia="Times New Roman" w:cs="Times New Roman"/>
          <w:szCs w:val="24"/>
        </w:rPr>
        <w:t>μία! Στο δικό σας μπορεί.</w:t>
      </w:r>
    </w:p>
    <w:p w14:paraId="49A0EA62"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A0EA63" w14:textId="77777777" w:rsidR="001E5C65" w:rsidRDefault="00F23789">
      <w:pPr>
        <w:spacing w:line="600" w:lineRule="auto"/>
        <w:ind w:firstLine="720"/>
        <w:jc w:val="both"/>
        <w:rPr>
          <w:rFonts w:eastAsia="Times New Roman" w:cs="Times New Roman"/>
          <w:szCs w:val="24"/>
        </w:rPr>
      </w:pPr>
      <w:r w:rsidRPr="005507F2">
        <w:rPr>
          <w:rFonts w:eastAsia="Times New Roman" w:cs="Times New Roman"/>
          <w:b/>
          <w:szCs w:val="24"/>
        </w:rPr>
        <w:t xml:space="preserve">ΠΡΟΕΔΡΟΣ (Νικόλαος </w:t>
      </w:r>
      <w:proofErr w:type="spellStart"/>
      <w:r w:rsidRPr="005507F2">
        <w:rPr>
          <w:rFonts w:eastAsia="Times New Roman" w:cs="Times New Roman"/>
          <w:b/>
          <w:szCs w:val="24"/>
        </w:rPr>
        <w:t>Βούτσης</w:t>
      </w:r>
      <w:proofErr w:type="spellEnd"/>
      <w:r w:rsidRPr="005507F2">
        <w:rPr>
          <w:rFonts w:eastAsia="Times New Roman" w:cs="Times New Roman"/>
          <w:b/>
          <w:szCs w:val="24"/>
        </w:rPr>
        <w:t>):</w:t>
      </w:r>
      <w:r w:rsidRPr="005507F2">
        <w:rPr>
          <w:rFonts w:eastAsia="Times New Roman" w:cs="Times New Roman"/>
          <w:szCs w:val="24"/>
        </w:rPr>
        <w:t xml:space="preserve"> </w:t>
      </w:r>
      <w:r w:rsidRPr="00883FB4">
        <w:rPr>
          <w:rFonts w:eastAsia="Times New Roman" w:cs="Times New Roman"/>
          <w:szCs w:val="24"/>
        </w:rPr>
        <w:t>Σας παρακαλ</w:t>
      </w:r>
      <w:r>
        <w:rPr>
          <w:rFonts w:eastAsia="Times New Roman" w:cs="Times New Roman"/>
          <w:szCs w:val="24"/>
        </w:rPr>
        <w:t xml:space="preserve">ώ, κύριοι συνάδελφοι, κάντε λίγη ησυχία. </w:t>
      </w:r>
    </w:p>
    <w:p w14:paraId="49A0EA64"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Επί της διαδικασίας. </w:t>
      </w:r>
    </w:p>
    <w:p w14:paraId="49A0EA6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Πρόεδρε, μετά την τοποθέτηση τ</w:t>
      </w:r>
      <w:r>
        <w:rPr>
          <w:rFonts w:eastAsia="Times New Roman" w:cs="Times New Roman"/>
          <w:szCs w:val="24"/>
        </w:rPr>
        <w:t>ου Πρωθυπουργού, φαντάζομαι ότι δεν θα υπάρχει κα</w:t>
      </w:r>
      <w:r>
        <w:rPr>
          <w:rFonts w:eastAsia="Times New Roman" w:cs="Times New Roman"/>
          <w:szCs w:val="24"/>
        </w:rPr>
        <w:t>μ</w:t>
      </w:r>
      <w:r>
        <w:rPr>
          <w:rFonts w:eastAsia="Times New Roman" w:cs="Times New Roman"/>
          <w:szCs w:val="24"/>
        </w:rPr>
        <w:t>μία αντίρρηση και με τη σύμφωνη γνώμη σας να προγραμματίσουμε για την επόμενη Παρασκευή μ</w:t>
      </w:r>
      <w:r>
        <w:rPr>
          <w:rFonts w:eastAsia="Times New Roman" w:cs="Times New Roman"/>
          <w:szCs w:val="24"/>
        </w:rPr>
        <w:t>ί</w:t>
      </w:r>
      <w:r>
        <w:rPr>
          <w:rFonts w:eastAsia="Times New Roman" w:cs="Times New Roman"/>
          <w:szCs w:val="24"/>
        </w:rPr>
        <w:t>α εκκρεμή συζήτηση προ ημερησίας για το ζήτημα της ψήφου των Ελλήνων που διαμένουν στο εξωτερικό, την οποία έχουμε κ</w:t>
      </w:r>
      <w:r>
        <w:rPr>
          <w:rFonts w:eastAsia="Times New Roman" w:cs="Times New Roman"/>
          <w:szCs w:val="24"/>
        </w:rPr>
        <w:t xml:space="preserve">αταθέσει εδώ και έξι μήνες και δεν έχει συζητηθεί. </w:t>
      </w:r>
    </w:p>
    <w:p w14:paraId="49A0EA66"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A0EA67" w14:textId="77777777" w:rsidR="001E5C65" w:rsidRDefault="00F23789">
      <w:pPr>
        <w:spacing w:line="600" w:lineRule="auto"/>
        <w:ind w:firstLine="720"/>
        <w:jc w:val="both"/>
        <w:rPr>
          <w:rFonts w:eastAsia="Times New Roman" w:cs="Times New Roman"/>
          <w:b/>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Ό,τι θέλετε!</w:t>
      </w:r>
    </w:p>
    <w:p w14:paraId="49A0EA68"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Και τη μεθεπόμενη </w:t>
      </w:r>
      <w:r>
        <w:rPr>
          <w:rFonts w:eastAsia="Times New Roman" w:cs="Times New Roman"/>
          <w:szCs w:val="24"/>
        </w:rPr>
        <w:t>Παρασκευή να συζητήσουμε ακόμα μία πρόταση για προ ημερησίας συζήτηση, που αφορά τα ζητήματα του προσφυγικού, την κακοδιαχείριση στα προσφυγικά κονδύλια, όπως αυτή εντοπίστηκε από την ΟΛΑΘ και όλη αυτή την απαράδεκτη κατάσταση, την οποία έχετε δρομολογήσει</w:t>
      </w:r>
      <w:r>
        <w:rPr>
          <w:rFonts w:eastAsia="Times New Roman" w:cs="Times New Roman"/>
          <w:szCs w:val="24"/>
        </w:rPr>
        <w:t xml:space="preserve"> σε υπαίθριες φυλακές στη Μόρια και στη Σάμο.</w:t>
      </w:r>
    </w:p>
    <w:p w14:paraId="49A0EA6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Φαντάζομαι, κύριε Τσίπρα, να συμφωνείτε ότι αφού θέλετε να είστε εδώ κάθε Παρασκευή –και με τη δική σας σύμφωνη γνώμη, κύριε Πρόεδρε-, μπορούμε να ξεκινήσουμε την επόμενη Παρασκευή με το θέμα της ψήφου των διαμ</w:t>
      </w:r>
      <w:r>
        <w:rPr>
          <w:rFonts w:eastAsia="Times New Roman" w:cs="Times New Roman"/>
          <w:szCs w:val="24"/>
        </w:rPr>
        <w:t xml:space="preserve">ενόντων πολιτών εκτός Ελλάδος και τη μεθεπόμενη Παρασκευή με το ζήτημα του προσφυγικού. </w:t>
      </w:r>
    </w:p>
    <w:p w14:paraId="49A0EA6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Πολύ ωραία, λοιπόν, λύσαμε αυτό το διαδικαστικό ζήτημα, για να μη μας λέτε ότι σας κάνουμε ερωτήσεις μόνο για τα ζητήματα του νόμου και της τάξης. Φοβάμαι ότι τα υποτι</w:t>
      </w:r>
      <w:r>
        <w:rPr>
          <w:rFonts w:eastAsia="Times New Roman" w:cs="Times New Roman"/>
          <w:szCs w:val="24"/>
        </w:rPr>
        <w:t xml:space="preserve">μάτε, βέβαια. </w:t>
      </w:r>
    </w:p>
    <w:p w14:paraId="49A0EA6B"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και </w:t>
      </w:r>
      <w:r>
        <w:rPr>
          <w:rFonts w:eastAsia="Times New Roman" w:cs="Times New Roman"/>
          <w:b/>
          <w:szCs w:val="24"/>
        </w:rPr>
        <w:t>Υπουργός Εξωτερικών):</w:t>
      </w:r>
      <w:r>
        <w:rPr>
          <w:rFonts w:eastAsia="Times New Roman" w:cs="Times New Roman"/>
          <w:szCs w:val="24"/>
        </w:rPr>
        <w:t xml:space="preserve"> «Ερωτήσεις την ώρα του Πρωθυπουργού» είπα. Μην τα μπερδεύετε.</w:t>
      </w:r>
    </w:p>
    <w:p w14:paraId="49A0EA6C"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έρθω και στην ώρα του Πρωθυπουργού, μην σας απασχολεί καθ</w:t>
      </w:r>
      <w:r>
        <w:rPr>
          <w:rFonts w:eastAsia="Times New Roman" w:cs="Times New Roman"/>
          <w:szCs w:val="24"/>
        </w:rPr>
        <w:t xml:space="preserve">όλου αυτό. Έχουμε πάρα </w:t>
      </w:r>
      <w:proofErr w:type="spellStart"/>
      <w:r>
        <w:rPr>
          <w:rFonts w:eastAsia="Times New Roman" w:cs="Times New Roman"/>
          <w:szCs w:val="24"/>
        </w:rPr>
        <w:t>πάρα</w:t>
      </w:r>
      <w:proofErr w:type="spellEnd"/>
      <w:r>
        <w:rPr>
          <w:rFonts w:eastAsia="Times New Roman" w:cs="Times New Roman"/>
          <w:szCs w:val="24"/>
        </w:rPr>
        <w:t xml:space="preserve"> πολλά ζητήματα να σας ρωτήσουμε, αλλά ας ξεκινήσουμε με αυτά για τα οποία ήδη έχουμε υποβάλει ερωτήματα, για να μην παραπλανάτε την Εθνική Αντιπροσωπεία ως προς τον τρόπο με τον οποίο λειτουργείτε και πότε θέλετε να αποφύγετε τη</w:t>
      </w:r>
      <w:r>
        <w:rPr>
          <w:rFonts w:eastAsia="Times New Roman" w:cs="Times New Roman"/>
          <w:szCs w:val="24"/>
        </w:rPr>
        <w:t xml:space="preserve"> Βουλή και πότε δεν θέλετε να την αποφύγετε. Ελάτε, λοιπόν, να συζητήσουμε κατ’ αρχάς αυτά τα οποία τα έχουμε ήδη δρομολογήσει.</w:t>
      </w:r>
    </w:p>
    <w:p w14:paraId="49A0EA6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Τσίπρα, η απάντησή σας, πρέπει να σας πω ότι με προβλημάτισε. Και με προβλημάτισε, διότι είτε μιλούσατε ωσάν να μην αντιλα</w:t>
      </w:r>
      <w:r>
        <w:rPr>
          <w:rFonts w:eastAsia="Times New Roman" w:cs="Times New Roman"/>
          <w:szCs w:val="24"/>
        </w:rPr>
        <w:t xml:space="preserve">μβάνεσθε καθόλου τι συμβαίνει σήμερα στη χώρα είτε επιλέξατε συνειδητά να μην ακούσετε αυτά τα οποία σας είπα. </w:t>
      </w:r>
    </w:p>
    <w:p w14:paraId="49A0EA6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Ανάλωσα περίπου τη μισή μου ομιλία, χωρίς να παρουσιάσω δικά μου επιχειρήματα, κύριε Τσίπρα. Μίλησα για την κατάσταση την οποία περιγράφουν οι φ</w:t>
      </w:r>
      <w:r>
        <w:rPr>
          <w:rFonts w:eastAsia="Times New Roman" w:cs="Times New Roman"/>
          <w:szCs w:val="24"/>
        </w:rPr>
        <w:t>οιτητές και οι καθηγητές στα μεγάλα πανεπιστήμια. Παρουσιάζουν μ</w:t>
      </w:r>
      <w:r>
        <w:rPr>
          <w:rFonts w:eastAsia="Times New Roman" w:cs="Times New Roman"/>
          <w:szCs w:val="24"/>
        </w:rPr>
        <w:t>ί</w:t>
      </w:r>
      <w:r>
        <w:rPr>
          <w:rFonts w:eastAsia="Times New Roman" w:cs="Times New Roman"/>
          <w:szCs w:val="24"/>
        </w:rPr>
        <w:t>α κατάσταση, η οποία δεν έχει κα</w:t>
      </w:r>
      <w:r>
        <w:rPr>
          <w:rFonts w:eastAsia="Times New Roman" w:cs="Times New Roman"/>
          <w:szCs w:val="24"/>
        </w:rPr>
        <w:t>μ</w:t>
      </w:r>
      <w:r>
        <w:rPr>
          <w:rFonts w:eastAsia="Times New Roman" w:cs="Times New Roman"/>
          <w:szCs w:val="24"/>
        </w:rPr>
        <w:t xml:space="preserve">μία σχέση, κύριε Τσίπρα, με αυτά τα οποία </w:t>
      </w:r>
      <w:proofErr w:type="spellStart"/>
      <w:r>
        <w:rPr>
          <w:rFonts w:eastAsia="Times New Roman" w:cs="Times New Roman"/>
          <w:szCs w:val="24"/>
        </w:rPr>
        <w:t>συνέβαιναν</w:t>
      </w:r>
      <w:proofErr w:type="spellEnd"/>
      <w:r>
        <w:rPr>
          <w:rFonts w:eastAsia="Times New Roman" w:cs="Times New Roman"/>
          <w:szCs w:val="24"/>
        </w:rPr>
        <w:t xml:space="preserve"> πριν από κάποια χρόνια. Διότι εγώ δεν θυμάμαι να είχαμε ποτέ αντίστοιχες επιστολές αγανάκτησης από φοιτητ</w:t>
      </w:r>
      <w:r>
        <w:rPr>
          <w:rFonts w:eastAsia="Times New Roman" w:cs="Times New Roman"/>
          <w:szCs w:val="24"/>
        </w:rPr>
        <w:t>ές, οι οποίοι να διαμαρτύρονται για μ</w:t>
      </w:r>
      <w:r>
        <w:rPr>
          <w:rFonts w:eastAsia="Times New Roman" w:cs="Times New Roman"/>
          <w:szCs w:val="24"/>
        </w:rPr>
        <w:t>ί</w:t>
      </w:r>
      <w:r>
        <w:rPr>
          <w:rFonts w:eastAsia="Times New Roman" w:cs="Times New Roman"/>
          <w:szCs w:val="24"/>
        </w:rPr>
        <w:t xml:space="preserve">α κατάσταση η οποία έχει φύγει εκτός ελέγχου. </w:t>
      </w:r>
    </w:p>
    <w:p w14:paraId="49A0EA6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Πρώτος εγώ σας είπα ότι τα ζητήματα βίας και ανομίας στο πανεπιστήμιο δεν είναι κάτι καινούργιο, είναι κάτι αρκετά παλιό. Σας κατηγόρησα όμως, διότι με τη δική σας συνειδη</w:t>
      </w:r>
      <w:r>
        <w:rPr>
          <w:rFonts w:eastAsia="Times New Roman" w:cs="Times New Roman"/>
          <w:szCs w:val="24"/>
        </w:rPr>
        <w:t>τή ανοχή τα φαινόμενα αυτά έχουν εκτραχυνθεί τα τελευταία τρία χρόνια.</w:t>
      </w:r>
    </w:p>
    <w:p w14:paraId="49A0EA7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Θέλω να επανέλθω σε μία σειρά από ερωτήματα, τα οποία, κύριε Τσίπρα, δεν απαντήσατε. </w:t>
      </w:r>
    </w:p>
    <w:p w14:paraId="49A0EA7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Αναφερθήκατε στο πόρισμα της </w:t>
      </w:r>
      <w:r>
        <w:rPr>
          <w:rFonts w:eastAsia="Times New Roman" w:cs="Times New Roman"/>
          <w:szCs w:val="24"/>
        </w:rPr>
        <w:t>ε</w:t>
      </w:r>
      <w:r>
        <w:rPr>
          <w:rFonts w:eastAsia="Times New Roman" w:cs="Times New Roman"/>
          <w:szCs w:val="24"/>
        </w:rPr>
        <w:t>πιτροπής Παρασκευόπουλου. Το σχολιάσαμε, το κριτικάραμε. Θεωρούμε ότι</w:t>
      </w:r>
      <w:r>
        <w:rPr>
          <w:rFonts w:eastAsia="Times New Roman" w:cs="Times New Roman"/>
          <w:szCs w:val="24"/>
        </w:rPr>
        <w:t xml:space="preserve"> είναι ένα πόρισμα απαράδεκτο, το οποίο δεν απαντά στο μείζον ζήτημα του </w:t>
      </w:r>
      <w:r>
        <w:rPr>
          <w:rFonts w:eastAsia="Times New Roman" w:cs="Times New Roman"/>
          <w:szCs w:val="24"/>
        </w:rPr>
        <w:lastRenderedPageBreak/>
        <w:t xml:space="preserve">πώς επιστρέφει ο δημόσιος χώρος με ασφάλεια σε αυτούς οι οποίοι πραγματικά πρέπει να το χρησιμοποιούν. </w:t>
      </w:r>
    </w:p>
    <w:p w14:paraId="49A0EA7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Όμως, θα ήθελα να σας ρωτήσω ευθέως, κύριε Τσίπρα: Ανέχεστε τις καταλήψεις δημό</w:t>
      </w:r>
      <w:r>
        <w:rPr>
          <w:rFonts w:eastAsia="Times New Roman" w:cs="Times New Roman"/>
          <w:szCs w:val="24"/>
        </w:rPr>
        <w:t>σιων χώρων, ναι ή όχι; Θα ήθελα να έχω μία απάντηση.</w:t>
      </w:r>
    </w:p>
    <w:p w14:paraId="49A0EA7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Θεωρείτε λογικό σήμερα εντός ενός πανεπιστημίου να υπάρχει μία συλλογικότητα, η οποία έχει στο παρελθόν ταχθεί ανοιχτά υπέρ της ένοπλης βίας, η οποία καταλαμβάνει δημόσιο χώρο; Απειλεί και </w:t>
      </w:r>
      <w:proofErr w:type="spellStart"/>
      <w:r>
        <w:rPr>
          <w:rFonts w:eastAsia="Times New Roman" w:cs="Times New Roman"/>
          <w:szCs w:val="24"/>
        </w:rPr>
        <w:t>τραμπουκίζει</w:t>
      </w:r>
      <w:proofErr w:type="spellEnd"/>
      <w:r>
        <w:rPr>
          <w:rFonts w:eastAsia="Times New Roman" w:cs="Times New Roman"/>
          <w:szCs w:val="24"/>
        </w:rPr>
        <w:t xml:space="preserve"> φ</w:t>
      </w:r>
      <w:r>
        <w:rPr>
          <w:rFonts w:eastAsia="Times New Roman" w:cs="Times New Roman"/>
          <w:szCs w:val="24"/>
        </w:rPr>
        <w:t xml:space="preserve">οιτητές και καθηγητές και εσείς σφυρίζετε σαν να μη συμβαίνει απολύτως τίποτα. Ποια είναι η απάντησή σας, κύριε Τσίπρα, σε αυτό; Συμφωνείτε ή διαφωνείτε; Πρέπει ή δεν πρέπει το κράτος να παρεμβαίνει σε περιπτώσεις όπου δημόσιοι χώροι τελούν υπό κατάληψη; </w:t>
      </w:r>
    </w:p>
    <w:p w14:paraId="49A0EA7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Αντίστοιχο περιστατικό ξέρετε έχουμε και στα Χανιά, όπου μία ιστορική συλλογικότητα των Χανίων έχει καταλάβει εδώ και κάποιες δεκαετίες, έναν χώρο ο οποίος ανήκει στο Πολυτεχνείο Κρήτης και τον οποίο μάλιστα χώρο το Πολυτεχνείο θέλει να τον αξιοποιήσει και</w:t>
      </w:r>
      <w:r>
        <w:rPr>
          <w:rFonts w:eastAsia="Times New Roman" w:cs="Times New Roman"/>
          <w:szCs w:val="24"/>
        </w:rPr>
        <w:t xml:space="preserve"> σκοντάφτει πάνω στην αδυναμία της ελληνικής </w:t>
      </w:r>
      <w:r>
        <w:rPr>
          <w:rFonts w:eastAsia="Times New Roman" w:cs="Times New Roman"/>
          <w:szCs w:val="24"/>
        </w:rPr>
        <w:lastRenderedPageBreak/>
        <w:t xml:space="preserve">πολιτείας να απομακρύνει αυτή τη συλλογικότητα. Αυτό είναι εναρμονισμένο με τη δική σας λογική για το πώς πρέπει να λειτουργεί ένα κράτος δικαίου; </w:t>
      </w:r>
    </w:p>
    <w:p w14:paraId="49A0EA7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Κάνατε αναφορές, κύριε Τσίπρα, στο εξωτερικό και μας είπατε περ</w:t>
      </w:r>
      <w:r>
        <w:rPr>
          <w:rFonts w:eastAsia="Times New Roman" w:cs="Times New Roman"/>
          <w:szCs w:val="24"/>
        </w:rPr>
        <w:t>ίπου ότι αυτά τα οποία συμβαίνουν στην Ελλάδα, συμβαίνουν σε πολλά πανεπιστήμια και σε πιο προηγμένες χώρες. Μα, είστε σοβαρός, κύριε Τσίπρα; Υπάρχει πανεπιστήμιο σήμερα στην Ευρώπη, το οποίο να παρουσιάζει την εικόνα του Μετσόβιου Πολυτεχνείου ή του Αριστ</w:t>
      </w:r>
      <w:r>
        <w:rPr>
          <w:rFonts w:eastAsia="Times New Roman" w:cs="Times New Roman"/>
          <w:szCs w:val="24"/>
        </w:rPr>
        <w:t>οτελείου Πανεπιστημίου; Πού συμβαίνουν αυτά τα πράγματα σε οποιαδήποτε ευρωπαϊκή χώρα, κύριε Τσίπρα; Πού υπάρχει αυτή η εικόνα της πλήρους εγκατάλειψης, αυτό το αχούρι, αυτό το μπες-βγες των συμμοριών μέσα στα πανεπιστήμια;</w:t>
      </w:r>
    </w:p>
    <w:p w14:paraId="49A0EA7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Έχετε πάει να περπατήσετε στην Π</w:t>
      </w:r>
      <w:r>
        <w:rPr>
          <w:rFonts w:eastAsia="Times New Roman" w:cs="Times New Roman"/>
          <w:szCs w:val="24"/>
        </w:rPr>
        <w:t xml:space="preserve">ατησίων, κύριε Τσίπρα, να δείτε τι συμβαίνει κάθε φορά που εμφανίζεται η αστυνομία και πώς οι διάφοροι έμποροι ναρκωτικών και παραεμπορίου εισβάλλουν μέσα στο Οικονομικό Πανεπιστήμιο και η </w:t>
      </w:r>
      <w:r>
        <w:rPr>
          <w:rFonts w:eastAsia="Times New Roman" w:cs="Times New Roman"/>
          <w:szCs w:val="24"/>
        </w:rPr>
        <w:t>Α</w:t>
      </w:r>
      <w:r>
        <w:rPr>
          <w:rFonts w:eastAsia="Times New Roman" w:cs="Times New Roman"/>
          <w:szCs w:val="24"/>
        </w:rPr>
        <w:t>στυνομία στη συνέχεια απομακρύνεται αμέριμνη; Έχετε δει να συμβαίν</w:t>
      </w:r>
      <w:r>
        <w:rPr>
          <w:rFonts w:eastAsia="Times New Roman" w:cs="Times New Roman"/>
          <w:szCs w:val="24"/>
        </w:rPr>
        <w:t xml:space="preserve">ουν αυτά τα πράγματα σε οποιαδήποτε άλλη ευρωπαϊκή χώρα; </w:t>
      </w:r>
    </w:p>
    <w:p w14:paraId="49A0EA7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Γιατί ισχυρίζεστε ότι εμείς, αναδεικνύοντας μ</w:t>
      </w:r>
      <w:r>
        <w:rPr>
          <w:rFonts w:eastAsia="Times New Roman" w:cs="Times New Roman"/>
          <w:szCs w:val="24"/>
        </w:rPr>
        <w:t>ί</w:t>
      </w:r>
      <w:r>
        <w:rPr>
          <w:rFonts w:eastAsia="Times New Roman" w:cs="Times New Roman"/>
          <w:szCs w:val="24"/>
        </w:rPr>
        <w:t>α πραγματικότητα, την οποία συμμερίζονται όλοι οι φοιτητές, τουλάχιστον η μεγάλη πλειοψηφία των φοιτητών και η μεγάλη πλειοψηφία των καθηγητών, δυσφημού</w:t>
      </w:r>
      <w:r>
        <w:rPr>
          <w:rFonts w:eastAsia="Times New Roman" w:cs="Times New Roman"/>
          <w:szCs w:val="24"/>
        </w:rPr>
        <w:t>με το δημόσιο πανεπιστήμιο; Το δυσφημούμε, επειδή αναδεικνύουμε ένα πρόβλημα το οποίο είναι πραγματικό;</w:t>
      </w:r>
    </w:p>
    <w:p w14:paraId="49A0EA78" w14:textId="77777777" w:rsidR="001E5C65" w:rsidRDefault="00F23789">
      <w:pPr>
        <w:spacing w:line="600" w:lineRule="auto"/>
        <w:ind w:firstLine="720"/>
        <w:jc w:val="both"/>
        <w:rPr>
          <w:rFonts w:eastAsia="Times New Roman" w:cs="Times New Roman"/>
          <w:szCs w:val="24"/>
        </w:rPr>
      </w:pPr>
      <w:r w:rsidRPr="00392675">
        <w:rPr>
          <w:rFonts w:eastAsia="Times New Roman" w:cs="Times New Roman"/>
          <w:bCs/>
          <w:szCs w:val="24"/>
        </w:rPr>
        <w:t xml:space="preserve">Δεν μου λέτε, όταν το </w:t>
      </w:r>
      <w:r w:rsidRPr="00392675">
        <w:rPr>
          <w:rFonts w:eastAsia="Times New Roman" w:cs="Times New Roman"/>
          <w:bCs/>
          <w:szCs w:val="24"/>
          <w:lang w:val="en-US"/>
        </w:rPr>
        <w:t>R</w:t>
      </w:r>
      <w:r w:rsidRPr="00392675">
        <w:rPr>
          <w:rFonts w:eastAsia="Times New Roman" w:cs="Times New Roman"/>
          <w:bCs/>
          <w:szCs w:val="24"/>
          <w:lang w:val="en-US"/>
        </w:rPr>
        <w:t>euters</w:t>
      </w:r>
      <w:r w:rsidRPr="00392675">
        <w:rPr>
          <w:rFonts w:eastAsia="Times New Roman" w:cs="Times New Roman"/>
          <w:bCs/>
          <w:szCs w:val="24"/>
        </w:rPr>
        <w:t xml:space="preserve"> κάνει ρεπορτάζ </w:t>
      </w:r>
      <w:r>
        <w:rPr>
          <w:rFonts w:eastAsia="Times New Roman" w:cs="Times New Roman"/>
          <w:bCs/>
          <w:szCs w:val="24"/>
        </w:rPr>
        <w:t>εδώ</w:t>
      </w:r>
      <w:r w:rsidRPr="00392675">
        <w:rPr>
          <w:rFonts w:eastAsia="Times New Roman" w:cs="Times New Roman"/>
          <w:bCs/>
          <w:szCs w:val="24"/>
        </w:rPr>
        <w:t xml:space="preserve"> </w:t>
      </w:r>
      <w:r>
        <w:rPr>
          <w:rFonts w:eastAsia="Times New Roman" w:cs="Times New Roman"/>
          <w:bCs/>
          <w:szCs w:val="24"/>
        </w:rPr>
        <w:t>και</w:t>
      </w:r>
      <w:r w:rsidRPr="00392675">
        <w:rPr>
          <w:rFonts w:eastAsia="Times New Roman" w:cs="Times New Roman"/>
          <w:bCs/>
          <w:szCs w:val="24"/>
        </w:rPr>
        <w:t xml:space="preserve"> </w:t>
      </w:r>
      <w:r>
        <w:rPr>
          <w:rFonts w:eastAsia="Times New Roman" w:cs="Times New Roman"/>
          <w:bCs/>
          <w:szCs w:val="24"/>
        </w:rPr>
        <w:t>δημοσιεύει</w:t>
      </w:r>
      <w:r w:rsidRPr="00392675">
        <w:rPr>
          <w:rFonts w:eastAsia="Times New Roman" w:cs="Times New Roman"/>
          <w:bCs/>
          <w:szCs w:val="24"/>
        </w:rPr>
        <w:t xml:space="preserve"> </w:t>
      </w:r>
      <w:r w:rsidRPr="00392675">
        <w:rPr>
          <w:rFonts w:eastAsia="Times New Roman"/>
          <w:bCs/>
          <w:szCs w:val="24"/>
        </w:rPr>
        <w:t>άρθρ</w:t>
      </w:r>
      <w:r>
        <w:rPr>
          <w:rFonts w:eastAsia="Times New Roman"/>
          <w:bCs/>
          <w:szCs w:val="24"/>
        </w:rPr>
        <w:t>α</w:t>
      </w:r>
      <w:r w:rsidRPr="00392675">
        <w:rPr>
          <w:rFonts w:eastAsia="Times New Roman" w:cs="Times New Roman"/>
          <w:bCs/>
          <w:szCs w:val="24"/>
        </w:rPr>
        <w:t xml:space="preserve"> </w:t>
      </w:r>
      <w:r>
        <w:rPr>
          <w:rFonts w:eastAsia="Times New Roman" w:cs="Times New Roman"/>
          <w:bCs/>
          <w:szCs w:val="24"/>
        </w:rPr>
        <w:t>με</w:t>
      </w:r>
      <w:r w:rsidRPr="00392675">
        <w:rPr>
          <w:rFonts w:eastAsia="Times New Roman" w:cs="Times New Roman"/>
          <w:bCs/>
          <w:szCs w:val="24"/>
        </w:rPr>
        <w:t xml:space="preserve"> </w:t>
      </w:r>
      <w:r>
        <w:rPr>
          <w:rFonts w:eastAsia="Times New Roman" w:cs="Times New Roman"/>
          <w:bCs/>
          <w:szCs w:val="24"/>
        </w:rPr>
        <w:t>τίτλους</w:t>
      </w:r>
      <w:r w:rsidRPr="00392675">
        <w:rPr>
          <w:rFonts w:eastAsia="Times New Roman" w:cs="Times New Roman"/>
          <w:bCs/>
          <w:szCs w:val="24"/>
        </w:rPr>
        <w:t>: «</w:t>
      </w:r>
      <w:r w:rsidRPr="00392675">
        <w:rPr>
          <w:rFonts w:eastAsia="Times New Roman" w:cs="Times New Roman"/>
          <w:bCs/>
          <w:szCs w:val="24"/>
          <w:lang w:val="en-US"/>
        </w:rPr>
        <w:t>Greek</w:t>
      </w:r>
      <w:r w:rsidRPr="00392675">
        <w:rPr>
          <w:rFonts w:eastAsia="Times New Roman" w:cs="Times New Roman"/>
          <w:bCs/>
          <w:szCs w:val="24"/>
        </w:rPr>
        <w:t xml:space="preserve"> </w:t>
      </w:r>
      <w:r w:rsidRPr="00392675">
        <w:rPr>
          <w:rFonts w:eastAsia="Times New Roman" w:cs="Times New Roman"/>
          <w:bCs/>
          <w:szCs w:val="24"/>
          <w:lang w:val="en-US"/>
        </w:rPr>
        <w:t>university</w:t>
      </w:r>
      <w:r w:rsidRPr="00392675">
        <w:rPr>
          <w:rFonts w:eastAsia="Times New Roman" w:cs="Times New Roman"/>
          <w:bCs/>
          <w:szCs w:val="24"/>
        </w:rPr>
        <w:t xml:space="preserve"> </w:t>
      </w:r>
      <w:r w:rsidRPr="00392675">
        <w:rPr>
          <w:rFonts w:eastAsia="Times New Roman" w:cs="Times New Roman"/>
          <w:bCs/>
          <w:szCs w:val="24"/>
          <w:lang w:val="en-US"/>
        </w:rPr>
        <w:t>halts</w:t>
      </w:r>
      <w:r w:rsidRPr="00392675">
        <w:rPr>
          <w:rFonts w:eastAsia="Times New Roman" w:cs="Times New Roman"/>
          <w:bCs/>
          <w:szCs w:val="24"/>
        </w:rPr>
        <w:t xml:space="preserve"> </w:t>
      </w:r>
      <w:r w:rsidRPr="00392675">
        <w:rPr>
          <w:rFonts w:eastAsia="Times New Roman" w:cs="Times New Roman"/>
          <w:bCs/>
          <w:szCs w:val="24"/>
          <w:lang w:val="en-US"/>
        </w:rPr>
        <w:t>classes</w:t>
      </w:r>
      <w:r w:rsidRPr="00392675">
        <w:rPr>
          <w:rFonts w:eastAsia="Times New Roman" w:cs="Times New Roman"/>
          <w:bCs/>
          <w:szCs w:val="24"/>
        </w:rPr>
        <w:t xml:space="preserve"> </w:t>
      </w:r>
      <w:r w:rsidRPr="00392675">
        <w:rPr>
          <w:rFonts w:eastAsia="Times New Roman" w:cs="Times New Roman"/>
          <w:bCs/>
          <w:szCs w:val="24"/>
          <w:lang w:val="en-US"/>
        </w:rPr>
        <w:t>to</w:t>
      </w:r>
      <w:r w:rsidRPr="00392675">
        <w:rPr>
          <w:rFonts w:eastAsia="Times New Roman" w:cs="Times New Roman"/>
          <w:bCs/>
          <w:szCs w:val="24"/>
        </w:rPr>
        <w:t xml:space="preserve"> </w:t>
      </w:r>
      <w:r w:rsidRPr="00392675">
        <w:rPr>
          <w:rFonts w:eastAsia="Times New Roman" w:cs="Times New Roman"/>
          <w:bCs/>
          <w:szCs w:val="24"/>
          <w:lang w:val="en-US"/>
        </w:rPr>
        <w:t>protest</w:t>
      </w:r>
      <w:r w:rsidRPr="00392675">
        <w:rPr>
          <w:rFonts w:eastAsia="Times New Roman" w:cs="Times New Roman"/>
          <w:bCs/>
          <w:szCs w:val="24"/>
        </w:rPr>
        <w:t xml:space="preserve"> </w:t>
      </w:r>
      <w:r w:rsidRPr="00392675">
        <w:rPr>
          <w:rFonts w:eastAsia="Times New Roman" w:cs="Times New Roman"/>
          <w:bCs/>
          <w:szCs w:val="24"/>
          <w:lang w:val="en-US"/>
        </w:rPr>
        <w:t>over</w:t>
      </w:r>
      <w:r w:rsidRPr="00392675">
        <w:rPr>
          <w:rFonts w:eastAsia="Times New Roman" w:cs="Times New Roman"/>
          <w:bCs/>
          <w:szCs w:val="24"/>
        </w:rPr>
        <w:t xml:space="preserve"> </w:t>
      </w:r>
      <w:r w:rsidRPr="00392675">
        <w:rPr>
          <w:rFonts w:eastAsia="Times New Roman" w:cs="Times New Roman"/>
          <w:bCs/>
          <w:szCs w:val="24"/>
          <w:lang w:val="en-US"/>
        </w:rPr>
        <w:t>drug</w:t>
      </w:r>
      <w:r w:rsidRPr="00392675">
        <w:rPr>
          <w:rFonts w:eastAsia="Times New Roman" w:cs="Times New Roman"/>
          <w:bCs/>
          <w:szCs w:val="24"/>
        </w:rPr>
        <w:t xml:space="preserve"> </w:t>
      </w:r>
      <w:r w:rsidRPr="00392675">
        <w:rPr>
          <w:rFonts w:eastAsia="Times New Roman" w:cs="Times New Roman"/>
          <w:bCs/>
          <w:szCs w:val="24"/>
          <w:lang w:val="en-US"/>
        </w:rPr>
        <w:t>use</w:t>
      </w:r>
      <w:r w:rsidRPr="00392675">
        <w:rPr>
          <w:rFonts w:eastAsia="Times New Roman" w:cs="Times New Roman"/>
          <w:bCs/>
          <w:szCs w:val="24"/>
        </w:rPr>
        <w:t xml:space="preserve"> </w:t>
      </w:r>
      <w:r w:rsidRPr="00392675">
        <w:rPr>
          <w:rFonts w:eastAsia="Times New Roman" w:cs="Times New Roman"/>
          <w:bCs/>
          <w:szCs w:val="24"/>
          <w:lang w:val="en-US"/>
        </w:rPr>
        <w:t>on</w:t>
      </w:r>
      <w:r w:rsidRPr="00392675">
        <w:rPr>
          <w:rFonts w:eastAsia="Times New Roman" w:cs="Times New Roman"/>
          <w:bCs/>
          <w:szCs w:val="24"/>
        </w:rPr>
        <w:t xml:space="preserve"> </w:t>
      </w:r>
      <w:r w:rsidRPr="00392675">
        <w:rPr>
          <w:rFonts w:eastAsia="Times New Roman" w:cs="Times New Roman"/>
          <w:bCs/>
          <w:szCs w:val="24"/>
          <w:lang w:val="en-US"/>
        </w:rPr>
        <w:t>its</w:t>
      </w:r>
      <w:r w:rsidRPr="00392675">
        <w:rPr>
          <w:rFonts w:eastAsia="Times New Roman" w:cs="Times New Roman"/>
          <w:bCs/>
          <w:szCs w:val="24"/>
        </w:rPr>
        <w:t xml:space="preserve"> </w:t>
      </w:r>
      <w:r w:rsidRPr="00392675">
        <w:rPr>
          <w:rFonts w:eastAsia="Times New Roman" w:cs="Times New Roman"/>
          <w:bCs/>
          <w:szCs w:val="24"/>
          <w:lang w:val="en-US"/>
        </w:rPr>
        <w:t>doorstep</w:t>
      </w:r>
      <w:r w:rsidRPr="00392675">
        <w:rPr>
          <w:rFonts w:eastAsia="Times New Roman" w:cs="Times New Roman"/>
          <w:bCs/>
          <w:szCs w:val="24"/>
        </w:rPr>
        <w:t>» και «</w:t>
      </w:r>
      <w:r w:rsidRPr="00392675">
        <w:rPr>
          <w:rFonts w:eastAsia="Times New Roman" w:cs="Times New Roman"/>
          <w:bCs/>
          <w:szCs w:val="24"/>
          <w:lang w:val="en-US"/>
        </w:rPr>
        <w:t>Greek</w:t>
      </w:r>
      <w:r w:rsidRPr="00392675">
        <w:rPr>
          <w:rFonts w:eastAsia="Times New Roman" w:cs="Times New Roman"/>
          <w:bCs/>
          <w:szCs w:val="24"/>
        </w:rPr>
        <w:t xml:space="preserve"> </w:t>
      </w:r>
      <w:r w:rsidRPr="00392675">
        <w:rPr>
          <w:rFonts w:eastAsia="Times New Roman" w:cs="Times New Roman"/>
          <w:bCs/>
          <w:szCs w:val="24"/>
          <w:lang w:val="en-US"/>
        </w:rPr>
        <w:t>universities</w:t>
      </w:r>
      <w:r w:rsidRPr="00392675">
        <w:rPr>
          <w:rFonts w:eastAsia="Times New Roman" w:cs="Times New Roman"/>
          <w:bCs/>
          <w:szCs w:val="24"/>
        </w:rPr>
        <w:t xml:space="preserve"> </w:t>
      </w:r>
      <w:r w:rsidRPr="00392675">
        <w:rPr>
          <w:rFonts w:eastAsia="Times New Roman" w:cs="Times New Roman"/>
          <w:bCs/>
          <w:szCs w:val="24"/>
          <w:lang w:val="en-US"/>
        </w:rPr>
        <w:t>provide</w:t>
      </w:r>
      <w:r w:rsidRPr="00392675">
        <w:rPr>
          <w:rFonts w:eastAsia="Times New Roman" w:cs="Times New Roman"/>
          <w:bCs/>
          <w:szCs w:val="24"/>
        </w:rPr>
        <w:t xml:space="preserve"> </w:t>
      </w:r>
      <w:r w:rsidRPr="00392675">
        <w:rPr>
          <w:rFonts w:eastAsia="Times New Roman" w:cs="Times New Roman"/>
          <w:bCs/>
          <w:szCs w:val="24"/>
          <w:lang w:val="en-US"/>
        </w:rPr>
        <w:t>safe</w:t>
      </w:r>
      <w:r w:rsidRPr="00392675">
        <w:rPr>
          <w:rFonts w:eastAsia="Times New Roman" w:cs="Times New Roman"/>
          <w:bCs/>
          <w:szCs w:val="24"/>
        </w:rPr>
        <w:t xml:space="preserve"> </w:t>
      </w:r>
      <w:r w:rsidRPr="00392675">
        <w:rPr>
          <w:rFonts w:eastAsia="Times New Roman" w:cs="Times New Roman"/>
          <w:bCs/>
          <w:szCs w:val="24"/>
          <w:lang w:val="en-US"/>
        </w:rPr>
        <w:t>haven</w:t>
      </w:r>
      <w:r w:rsidRPr="00392675">
        <w:rPr>
          <w:rFonts w:eastAsia="Times New Roman" w:cs="Times New Roman"/>
          <w:bCs/>
          <w:szCs w:val="24"/>
        </w:rPr>
        <w:t xml:space="preserve"> </w:t>
      </w:r>
      <w:r w:rsidRPr="00392675">
        <w:rPr>
          <w:rFonts w:eastAsia="Times New Roman" w:cs="Times New Roman"/>
          <w:bCs/>
          <w:szCs w:val="24"/>
          <w:lang w:val="en-US"/>
        </w:rPr>
        <w:t>for</w:t>
      </w:r>
      <w:r w:rsidRPr="00392675">
        <w:rPr>
          <w:rFonts w:eastAsia="Times New Roman" w:cs="Times New Roman"/>
          <w:bCs/>
          <w:szCs w:val="24"/>
        </w:rPr>
        <w:t xml:space="preserve"> </w:t>
      </w:r>
      <w:r w:rsidRPr="00392675">
        <w:rPr>
          <w:rFonts w:eastAsia="Times New Roman" w:cs="Times New Roman"/>
          <w:bCs/>
          <w:szCs w:val="24"/>
          <w:lang w:val="en-US"/>
        </w:rPr>
        <w:t>drug</w:t>
      </w:r>
      <w:r w:rsidRPr="00392675">
        <w:rPr>
          <w:rFonts w:eastAsia="Times New Roman" w:cs="Times New Roman"/>
          <w:bCs/>
          <w:szCs w:val="24"/>
        </w:rPr>
        <w:t xml:space="preserve"> </w:t>
      </w:r>
      <w:r w:rsidRPr="00392675">
        <w:rPr>
          <w:rFonts w:eastAsia="Times New Roman" w:cs="Times New Roman"/>
          <w:bCs/>
          <w:szCs w:val="24"/>
          <w:lang w:val="en-US"/>
        </w:rPr>
        <w:t>gangs</w:t>
      </w:r>
      <w:r w:rsidRPr="00392675">
        <w:rPr>
          <w:rFonts w:eastAsia="Times New Roman" w:cs="Times New Roman"/>
          <w:bCs/>
          <w:szCs w:val="24"/>
        </w:rPr>
        <w:t xml:space="preserve">», </w:t>
      </w:r>
      <w:r>
        <w:rPr>
          <w:rFonts w:eastAsia="Times New Roman" w:cs="Times New Roman"/>
          <w:szCs w:val="24"/>
        </w:rPr>
        <w:t xml:space="preserve">εμείς τα καθοδηγούμε αυτά τα δημοσιεύματα; </w:t>
      </w:r>
    </w:p>
    <w:p w14:paraId="49A0EA7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τα προαναφερθέντα δημοσιεύματα, τα οποία βρί</w:t>
      </w:r>
      <w:r>
        <w:rPr>
          <w:rFonts w:eastAsia="Times New Roman" w:cs="Times New Roman"/>
          <w:szCs w:val="24"/>
        </w:rPr>
        <w:t>σκονται στο αρχείο του Τμήματος Γραμματείας της Διεύθυνσης Στενογραφίας και Πρακτικών της Βουλής)</w:t>
      </w:r>
    </w:p>
    <w:p w14:paraId="49A0EA7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Κύριε Τσίπρα, για λόγους που σας βολεύουν, παρουσιάζετε και στο ζήτημα αυτό μ</w:t>
      </w:r>
      <w:r>
        <w:rPr>
          <w:rFonts w:eastAsia="Times New Roman" w:cs="Times New Roman"/>
          <w:szCs w:val="24"/>
        </w:rPr>
        <w:t>ί</w:t>
      </w:r>
      <w:r>
        <w:rPr>
          <w:rFonts w:eastAsia="Times New Roman" w:cs="Times New Roman"/>
          <w:szCs w:val="24"/>
        </w:rPr>
        <w:t xml:space="preserve">α απόλυτα ωραιοποιημένη εικόνα. Μας </w:t>
      </w:r>
      <w:r>
        <w:rPr>
          <w:rFonts w:eastAsia="Times New Roman" w:cs="Times New Roman"/>
          <w:szCs w:val="24"/>
        </w:rPr>
        <w:lastRenderedPageBreak/>
        <w:t>είπατε ότι θέλετε να αντιμετωπίσετε το πρόβλ</w:t>
      </w:r>
      <w:r>
        <w:rPr>
          <w:rFonts w:eastAsia="Times New Roman" w:cs="Times New Roman"/>
          <w:szCs w:val="24"/>
        </w:rPr>
        <w:t>ημα και ότι δεν μπορείτε. Αλήθεια; Μήπως κάπου βολεύεστε με αυτή την κατάσταση; Μήπως όλη αυτή η προκλητική ανοχή, την οποία δείχνετε σε διάφορα γκρουπούσκουλα, τα οποία βρίσκουν φυσικό καταφύγιο προστασίας μέσα στα πανεπιστήμια, είναι μ</w:t>
      </w:r>
      <w:r>
        <w:rPr>
          <w:rFonts w:eastAsia="Times New Roman" w:cs="Times New Roman"/>
          <w:szCs w:val="24"/>
        </w:rPr>
        <w:t>ί</w:t>
      </w:r>
      <w:r>
        <w:rPr>
          <w:rFonts w:eastAsia="Times New Roman" w:cs="Times New Roman"/>
          <w:szCs w:val="24"/>
        </w:rPr>
        <w:t>α προετοιμασία για</w:t>
      </w:r>
      <w:r>
        <w:rPr>
          <w:rFonts w:eastAsia="Times New Roman" w:cs="Times New Roman"/>
          <w:szCs w:val="24"/>
        </w:rPr>
        <w:t xml:space="preserve"> το τι μπορεί να γίνει την επόμενη μέρα; </w:t>
      </w:r>
    </w:p>
    <w:p w14:paraId="49A0EA7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Μήπως επιτρέπετε σε αυτές τις ομάδες τώρα να κάνουν μ</w:t>
      </w:r>
      <w:r>
        <w:rPr>
          <w:rFonts w:eastAsia="Times New Roman" w:cs="Times New Roman"/>
          <w:szCs w:val="24"/>
        </w:rPr>
        <w:t>ί</w:t>
      </w:r>
      <w:r>
        <w:rPr>
          <w:rFonts w:eastAsia="Times New Roman" w:cs="Times New Roman"/>
          <w:szCs w:val="24"/>
        </w:rPr>
        <w:t>α ανώδυνη εκπαίδευση, ώστε την επόμενη μέρα, αν υπάρχει μ</w:t>
      </w:r>
      <w:r>
        <w:rPr>
          <w:rFonts w:eastAsia="Times New Roman" w:cs="Times New Roman"/>
          <w:szCs w:val="24"/>
        </w:rPr>
        <w:t>ί</w:t>
      </w:r>
      <w:r>
        <w:rPr>
          <w:rFonts w:eastAsia="Times New Roman" w:cs="Times New Roman"/>
          <w:szCs w:val="24"/>
        </w:rPr>
        <w:t>α αλλαγή -η οποία καθώς φαίνεται θα έρθει και θα έρθει και σύντομα- αυτοί να ξεχυθούν στους δρόμους κα</w:t>
      </w:r>
      <w:r>
        <w:rPr>
          <w:rFonts w:eastAsia="Times New Roman" w:cs="Times New Roman"/>
          <w:szCs w:val="24"/>
        </w:rPr>
        <w:t xml:space="preserve">ι να κάψουν την Αθήνα, όπως την έκαψαν το 2008, όταν δεν είπατε κουβέντα, κύριε Τσίπρα; </w:t>
      </w:r>
    </w:p>
    <w:p w14:paraId="49A0EA7C"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49A0EA7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Γιατί θυμόμαστε τις ιδεολογικές σας καταβολές. Θυμόμαστε τον ΣΥΡΙΖΑ του 3%. Θυμόμαστε τον ΣΥΡΙΖΑ, ο οποίος τότε, όχι απλά σφύριζε αδιάφορα, αλλά περίπου έκλεινε το μάτι σε αυ</w:t>
      </w:r>
      <w:r>
        <w:rPr>
          <w:rFonts w:eastAsia="Times New Roman" w:cs="Times New Roman"/>
          <w:szCs w:val="24"/>
        </w:rPr>
        <w:lastRenderedPageBreak/>
        <w:t xml:space="preserve">τούς </w:t>
      </w:r>
      <w:r w:rsidRPr="008F0891">
        <w:rPr>
          <w:rFonts w:eastAsia="Times New Roman" w:cs="Times New Roman"/>
          <w:bCs/>
          <w:shd w:val="clear" w:color="auto" w:fill="FFFFFF"/>
        </w:rPr>
        <w:t>που</w:t>
      </w:r>
      <w:r>
        <w:rPr>
          <w:rFonts w:eastAsia="Times New Roman" w:cs="Times New Roman"/>
          <w:szCs w:val="24"/>
        </w:rPr>
        <w:t xml:space="preserve"> έκαιγαν την Αθήνα. Άρα δεν είστε άμοιροι ευθυνών, κύριοι, όταν πρόκειται </w:t>
      </w:r>
      <w:r>
        <w:rPr>
          <w:rFonts w:eastAsia="Times New Roman" w:cs="Times New Roman"/>
          <w:szCs w:val="24"/>
        </w:rPr>
        <w:t>για ανοχή, την οποία δείχνετε, στη βία. Έχετε την ιστορία σας.</w:t>
      </w:r>
    </w:p>
    <w:p w14:paraId="49A0EA7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Επειδή επιμένετε για άλλη μ</w:t>
      </w:r>
      <w:r>
        <w:rPr>
          <w:rFonts w:eastAsia="Times New Roman" w:cs="Times New Roman"/>
          <w:szCs w:val="24"/>
        </w:rPr>
        <w:t>ί</w:t>
      </w:r>
      <w:r>
        <w:rPr>
          <w:rFonts w:eastAsia="Times New Roman" w:cs="Times New Roman"/>
          <w:szCs w:val="24"/>
        </w:rPr>
        <w:t>α φορά να διαστρεβλώνετε αυτά τα οποία έχω πει, κύριε Τσίπρα, σας επαναλαμβάνω για άλλη μια φορά, ότι η μήτρα της εγχώριας ελληνικής τρομοκρατίας, όπως αυτή εκφράστη</w:t>
      </w:r>
      <w:r>
        <w:rPr>
          <w:rFonts w:eastAsia="Times New Roman" w:cs="Times New Roman"/>
          <w:szCs w:val="24"/>
        </w:rPr>
        <w:t>κε από τη «17 Νοέμβρη» και όλες τις οργανώσεις που συνδέονται με αυτή, είναι η μήτρα της άκρας εξωκοινοβουλευτικής Αριστεράς. Είτε σας αρέσει είτε όχι, αυτή είναι μια σκληρή ιστορική πραγματικότητα, που την έχουμε πληρώσει με αίμα και δεν πρόκειται να ανεχ</w:t>
      </w:r>
      <w:r>
        <w:rPr>
          <w:rFonts w:eastAsia="Times New Roman" w:cs="Times New Roman"/>
          <w:szCs w:val="24"/>
        </w:rPr>
        <w:t>τούμε να ξαναδούμε αυτά τα φαινόμενα!</w:t>
      </w:r>
    </w:p>
    <w:p w14:paraId="49A0EA7F"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A0EA8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Αναφέρατε για άλλη μ</w:t>
      </w:r>
      <w:r>
        <w:rPr>
          <w:rFonts w:eastAsia="Times New Roman" w:cs="Times New Roman"/>
          <w:szCs w:val="24"/>
        </w:rPr>
        <w:t>ί</w:t>
      </w:r>
      <w:r>
        <w:rPr>
          <w:rFonts w:eastAsia="Times New Roman" w:cs="Times New Roman"/>
          <w:szCs w:val="24"/>
        </w:rPr>
        <w:t>α φορά ότι έχουμε μ</w:t>
      </w:r>
      <w:r>
        <w:rPr>
          <w:rFonts w:eastAsia="Times New Roman" w:cs="Times New Roman"/>
          <w:szCs w:val="24"/>
        </w:rPr>
        <w:t>ί</w:t>
      </w:r>
      <w:r>
        <w:rPr>
          <w:rFonts w:eastAsia="Times New Roman" w:cs="Times New Roman"/>
          <w:szCs w:val="24"/>
        </w:rPr>
        <w:t>α επιθυμία να υπονομεύσουμε το δημόσιο πανεπιστήμιο, γιατί θέλουμε να δώσουμε με αυτόν τον τρόπο χώρο στα ιδιωτικά πανεπιστ</w:t>
      </w:r>
      <w:r>
        <w:rPr>
          <w:rFonts w:eastAsia="Times New Roman" w:cs="Times New Roman"/>
          <w:szCs w:val="24"/>
        </w:rPr>
        <w:t>ήμια. Κύ</w:t>
      </w:r>
      <w:r>
        <w:rPr>
          <w:rFonts w:eastAsia="Times New Roman" w:cs="Times New Roman"/>
          <w:szCs w:val="24"/>
        </w:rPr>
        <w:lastRenderedPageBreak/>
        <w:t>ριε Τσίπρα, όλο μας το πρόγραμμα αναφέρεται στο πώς θα αναβαθμίσουμε το δημόσιο πανεπιστήμιο, στο πώς θα το κάνουμε αυτόνομο, ελεύθερο, δημιουργικό, στο πώς θα συνδέσουμε τις σπουδές με την αγορά εργασίας, στο πώς θα μπορούν τα πανεπιστήμια να προσ</w:t>
      </w:r>
      <w:r>
        <w:rPr>
          <w:rFonts w:eastAsia="Times New Roman" w:cs="Times New Roman"/>
          <w:szCs w:val="24"/>
        </w:rPr>
        <w:t xml:space="preserve">φέρουν ξενόγλωσσα προγράμματα, για να γίνει η Ελλάδα εκπαιδευτικός πόλος περιφερειακής ανάπτυξης. Γι’ αυτά μιλάει το πρόγραμμά μας, κυρίες και κύριοι, για το δημόσιο πανεπιστήμιο. </w:t>
      </w:r>
    </w:p>
    <w:p w14:paraId="49A0EA8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Όμως, μου κάνει πολύ εντύπωση, κύριε Τσίπρα, </w:t>
      </w:r>
      <w:r w:rsidRPr="008F0891">
        <w:rPr>
          <w:rFonts w:eastAsia="Times New Roman" w:cs="Times New Roman"/>
          <w:bCs/>
          <w:shd w:val="clear" w:color="auto" w:fill="FFFFFF"/>
        </w:rPr>
        <w:t>που</w:t>
      </w:r>
      <w:r>
        <w:rPr>
          <w:rFonts w:eastAsia="Times New Roman" w:cs="Times New Roman"/>
          <w:szCs w:val="24"/>
        </w:rPr>
        <w:t xml:space="preserve"> αναφερθήκατε σε μια σύμπρα</w:t>
      </w:r>
      <w:r>
        <w:rPr>
          <w:rFonts w:eastAsia="Times New Roman" w:cs="Times New Roman"/>
          <w:szCs w:val="24"/>
        </w:rPr>
        <w:t xml:space="preserve">ξη, για την οποία διάβασα κι εγώ και μακάρι να μπορέσει να υλοποιηθεί, μεταξύ του Πολυτεχνείου και του </w:t>
      </w:r>
      <w:r>
        <w:rPr>
          <w:rFonts w:eastAsia="Times New Roman" w:cs="Times New Roman"/>
          <w:szCs w:val="24"/>
          <w:lang w:val="en-US"/>
        </w:rPr>
        <w:t>Columbia</w:t>
      </w:r>
      <w:r>
        <w:rPr>
          <w:rFonts w:eastAsia="Times New Roman" w:cs="Times New Roman"/>
          <w:szCs w:val="24"/>
        </w:rPr>
        <w:t>. Δεν μου λέτε</w:t>
      </w:r>
      <w:r w:rsidRPr="00CF54C3">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Columbia</w:t>
      </w:r>
      <w:r>
        <w:rPr>
          <w:rFonts w:eastAsia="Times New Roman" w:cs="Times New Roman"/>
          <w:szCs w:val="24"/>
        </w:rPr>
        <w:t xml:space="preserve"> τι είναι; Δημόσιο πανεπιστήμιο; Είναι δημόσιο πανεπιστήμιο το </w:t>
      </w:r>
      <w:r>
        <w:rPr>
          <w:rFonts w:eastAsia="Times New Roman" w:cs="Times New Roman"/>
          <w:szCs w:val="24"/>
          <w:lang w:val="en-US"/>
        </w:rPr>
        <w:t>Columbia</w:t>
      </w:r>
      <w:r>
        <w:rPr>
          <w:rFonts w:eastAsia="Times New Roman" w:cs="Times New Roman"/>
          <w:szCs w:val="24"/>
        </w:rPr>
        <w:t>; Μήπως είναι ιδιωτικό μη κερδοσκοπικό πανεπιστή</w:t>
      </w:r>
      <w:r>
        <w:rPr>
          <w:rFonts w:eastAsia="Times New Roman" w:cs="Times New Roman"/>
          <w:szCs w:val="24"/>
        </w:rPr>
        <w:t xml:space="preserve">μιο το </w:t>
      </w:r>
      <w:r>
        <w:rPr>
          <w:rFonts w:eastAsia="Times New Roman" w:cs="Times New Roman"/>
          <w:szCs w:val="24"/>
          <w:lang w:val="en-US"/>
        </w:rPr>
        <w:t>Columbia</w:t>
      </w:r>
      <w:r>
        <w:rPr>
          <w:rFonts w:eastAsia="Times New Roman" w:cs="Times New Roman"/>
          <w:szCs w:val="24"/>
        </w:rPr>
        <w:t xml:space="preserve">, στο οποίο αναφερθήκατε; </w:t>
      </w:r>
    </w:p>
    <w:p w14:paraId="49A0EA82"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9A0EA83"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 xml:space="preserve">Τι σχέση έχει αυτό; </w:t>
      </w:r>
    </w:p>
    <w:p w14:paraId="49A0EA84"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A0EA85" w14:textId="77777777" w:rsidR="001E5C65" w:rsidRDefault="00F23789">
      <w:pPr>
        <w:spacing w:line="600" w:lineRule="auto"/>
        <w:ind w:firstLine="720"/>
        <w:jc w:val="both"/>
        <w:rPr>
          <w:rFonts w:eastAsia="Times New Roman" w:cs="Times New Roman"/>
          <w:szCs w:val="24"/>
        </w:rPr>
      </w:pPr>
      <w:r w:rsidRPr="00735281">
        <w:rPr>
          <w:rFonts w:eastAsia="Times New Roman" w:cs="Times New Roman"/>
          <w:b/>
          <w:szCs w:val="24"/>
        </w:rPr>
        <w:t>ΚΥΡΙΑΚΟΣ ΜΗΤΣΟΤΑΚΗΣ (Πρόεδρος της Νέας Δημοκρατίας</w:t>
      </w:r>
      <w:r w:rsidRPr="00735281">
        <w:rPr>
          <w:rFonts w:eastAsia="Times New Roman" w:cs="Times New Roman"/>
          <w:b/>
          <w:szCs w:val="24"/>
        </w:rPr>
        <w:t xml:space="preserve">): </w:t>
      </w:r>
      <w:r>
        <w:rPr>
          <w:rFonts w:eastAsia="Times New Roman" w:cs="Times New Roman"/>
          <w:szCs w:val="24"/>
        </w:rPr>
        <w:t>Άρα ναι. Πάμε παρακάτω, λοιπόν.</w:t>
      </w:r>
    </w:p>
    <w:p w14:paraId="49A0EA8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Γιατί, λοιπόν, εσείς, με τη δική σας συνταγματική ιδεοληψία απαγορεύετε τη δυνατότητα να δημιουργηθεί ένα πανεπιστήμιο σαν το </w:t>
      </w:r>
      <w:r>
        <w:rPr>
          <w:rFonts w:eastAsia="Times New Roman" w:cs="Times New Roman"/>
          <w:szCs w:val="24"/>
          <w:lang w:val="en-US"/>
        </w:rPr>
        <w:t>Columbia</w:t>
      </w:r>
      <w:r>
        <w:rPr>
          <w:rFonts w:eastAsia="Times New Roman" w:cs="Times New Roman"/>
          <w:szCs w:val="24"/>
        </w:rPr>
        <w:t xml:space="preserve"> στην Ελλάδα;</w:t>
      </w:r>
    </w:p>
    <w:p w14:paraId="49A0EA8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Θέλω να σας ενημερώσω για κάτι, διότι, επειδή δεν τα ξέρετε και πολύ καλά</w:t>
      </w:r>
      <w:r>
        <w:rPr>
          <w:rFonts w:eastAsia="Times New Roman" w:cs="Times New Roman"/>
          <w:szCs w:val="24"/>
        </w:rPr>
        <w:t xml:space="preserve"> τα θέματα αυτά, έχετε μία άποψη ότι το μη κερδοσκοπικό ιδιωτικό πανεπιστήμιο είναι ένα πανεπιστήμιο…</w:t>
      </w:r>
    </w:p>
    <w:p w14:paraId="49A0EA88"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9A0EA89"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49A0EA8A"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sidRPr="00821D10">
        <w:rPr>
          <w:rFonts w:eastAsia="Times New Roman" w:cs="Times New Roman"/>
          <w:szCs w:val="24"/>
        </w:rPr>
        <w:t>…</w:t>
      </w:r>
      <w:r w:rsidRPr="00EF023B">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9A0EA8B"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Κυρία μου, θα σωπάσετε επιτέλους; Αν δεν μπορείτε, περάστε έξω!</w:t>
      </w:r>
    </w:p>
    <w:p w14:paraId="49A0EA8C"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Είμαι πανεπιστημιακός!</w:t>
      </w:r>
    </w:p>
    <w:p w14:paraId="49A0EA8D"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Περάστε έξω! Δεν είναι υποχρεωτ</w:t>
      </w:r>
      <w:r>
        <w:rPr>
          <w:rFonts w:eastAsia="Times New Roman" w:cs="Times New Roman"/>
          <w:szCs w:val="24"/>
        </w:rPr>
        <w:t>ικό να είστε στην Αίθουσα!</w:t>
      </w:r>
    </w:p>
    <w:p w14:paraId="49A0EA8E"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ΣΚΟΥΡΟΛΙΑΚΟΣ: </w:t>
      </w:r>
      <w:r>
        <w:rPr>
          <w:rFonts w:eastAsia="Times New Roman" w:cs="Times New Roman"/>
          <w:szCs w:val="24"/>
        </w:rPr>
        <w:t>Επικριτής είστε; Βγάζετε έξω από την Αίθουσα όποιον θέλετε;</w:t>
      </w:r>
    </w:p>
    <w:p w14:paraId="49A0EA8F"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πολύ!</w:t>
      </w:r>
    </w:p>
    <w:p w14:paraId="49A0EA90"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ΚΥΡΙΑΚΟΣ</w:t>
      </w:r>
      <w:r w:rsidRPr="0076649B">
        <w:rPr>
          <w:rFonts w:eastAsia="Times New Roman" w:cs="Times New Roman"/>
          <w:b/>
          <w:szCs w:val="24"/>
        </w:rPr>
        <w:t xml:space="preserve"> </w:t>
      </w:r>
      <w:r>
        <w:rPr>
          <w:rFonts w:eastAsia="Times New Roman" w:cs="Times New Roman"/>
          <w:b/>
          <w:szCs w:val="24"/>
        </w:rPr>
        <w:t xml:space="preserve">ΜΗΤΣΟΤΑΚΗΣ (Πρόεδρος της Νέας Δημοκρατίας): </w:t>
      </w:r>
      <w:r>
        <w:rPr>
          <w:rFonts w:eastAsia="Times New Roman" w:cs="Times New Roman"/>
          <w:szCs w:val="24"/>
        </w:rPr>
        <w:t>Να σας ενημερώσω ότι πολλά από τα μ</w:t>
      </w:r>
      <w:r>
        <w:rPr>
          <w:rFonts w:eastAsia="Times New Roman" w:cs="Times New Roman"/>
          <w:szCs w:val="24"/>
        </w:rPr>
        <w:t xml:space="preserve">εγάλα αμερικάνικα πανεπιστήμια δεν είναι κερδοσκοπικά, είναι όμως ιδιωτικά και έχουν τη δυνατότητα σήμερα, ακριβώς επειδή είναι πολύ πλούσια, να προσφέρουν ίση αντιμετώπιση σε όλους τους φοιτητές ασχέτως οικονομικής κατάστασης. </w:t>
      </w:r>
    </w:p>
    <w:p w14:paraId="49A0EA9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δ</w:t>
      </w:r>
      <w:r>
        <w:rPr>
          <w:rFonts w:eastAsia="Times New Roman" w:cs="Times New Roman"/>
          <w:szCs w:val="24"/>
        </w:rPr>
        <w:t>ήμαρχος της Νέας Υόρκης,</w:t>
      </w:r>
      <w:r>
        <w:rPr>
          <w:rFonts w:eastAsia="Times New Roman" w:cs="Times New Roman"/>
          <w:szCs w:val="24"/>
        </w:rPr>
        <w:t xml:space="preserve"> προσέφερε στο Πανεπιστήμιο</w:t>
      </w:r>
      <w:r w:rsidRPr="005B022F">
        <w:rPr>
          <w:rFonts w:eastAsia="Times New Roman" w:cs="Times New Roman"/>
          <w:szCs w:val="24"/>
        </w:rPr>
        <w:t xml:space="preserve"> </w:t>
      </w:r>
      <w:proofErr w:type="spellStart"/>
      <w:r>
        <w:rPr>
          <w:rFonts w:eastAsia="Times New Roman" w:cs="Times New Roman"/>
          <w:szCs w:val="24"/>
        </w:rPr>
        <w:t>John</w:t>
      </w:r>
      <w:proofErr w:type="spellEnd"/>
      <w:r>
        <w:rPr>
          <w:rFonts w:eastAsia="Times New Roman" w:cs="Times New Roman"/>
          <w:szCs w:val="24"/>
          <w:lang w:val="en-US"/>
        </w:rPr>
        <w:t>s</w:t>
      </w:r>
      <w:r w:rsidRPr="005B022F">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 xml:space="preserve"> 1,8 δισεκατομμύρι</w:t>
      </w:r>
      <w:r>
        <w:rPr>
          <w:rFonts w:eastAsia="Times New Roman" w:cs="Times New Roman"/>
          <w:szCs w:val="24"/>
        </w:rPr>
        <w:t>ο</w:t>
      </w:r>
      <w:r>
        <w:rPr>
          <w:rFonts w:eastAsia="Times New Roman" w:cs="Times New Roman"/>
          <w:szCs w:val="24"/>
        </w:rPr>
        <w:t xml:space="preserve"> ευρώ, με έναν και μόνο σκοπό</w:t>
      </w:r>
      <w:r w:rsidRPr="005B022F">
        <w:rPr>
          <w:rFonts w:eastAsia="Times New Roman" w:cs="Times New Roman"/>
          <w:szCs w:val="24"/>
        </w:rPr>
        <w:t>,</w:t>
      </w:r>
      <w:r>
        <w:rPr>
          <w:rFonts w:eastAsia="Times New Roman" w:cs="Times New Roman"/>
          <w:szCs w:val="24"/>
        </w:rPr>
        <w:t xml:space="preserve"> να μπορεί το </w:t>
      </w:r>
      <w:r>
        <w:rPr>
          <w:rFonts w:eastAsia="Times New Roman" w:cs="Times New Roman"/>
          <w:szCs w:val="24"/>
          <w:lang w:val="en-US"/>
        </w:rPr>
        <w:t>Hopkins</w:t>
      </w:r>
      <w:r w:rsidRPr="005B022F">
        <w:rPr>
          <w:rFonts w:eastAsia="Times New Roman" w:cs="Times New Roman"/>
          <w:szCs w:val="24"/>
        </w:rPr>
        <w:t xml:space="preserve"> </w:t>
      </w:r>
      <w:r>
        <w:rPr>
          <w:rFonts w:eastAsia="Times New Roman" w:cs="Times New Roman"/>
          <w:szCs w:val="24"/>
        </w:rPr>
        <w:t xml:space="preserve">να δέχεται οποιονδήποτε μαθητή αξίζει να μπει στο </w:t>
      </w:r>
      <w:r>
        <w:rPr>
          <w:rFonts w:eastAsia="Times New Roman" w:cs="Times New Roman"/>
          <w:szCs w:val="24"/>
          <w:lang w:val="en-US"/>
        </w:rPr>
        <w:t>Hopkins</w:t>
      </w:r>
      <w:r w:rsidRPr="005B022F">
        <w:rPr>
          <w:rFonts w:eastAsia="Times New Roman" w:cs="Times New Roman"/>
          <w:szCs w:val="24"/>
        </w:rPr>
        <w:t xml:space="preserve"> </w:t>
      </w:r>
      <w:r>
        <w:rPr>
          <w:rFonts w:eastAsia="Times New Roman" w:cs="Times New Roman"/>
          <w:szCs w:val="24"/>
        </w:rPr>
        <w:t xml:space="preserve">και να του πληρώνει τα δίδακτρα, εάν αυτός δεν μπορεί να τα πληρώσει. </w:t>
      </w:r>
    </w:p>
    <w:p w14:paraId="49A0EA9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Κι εσείς, με την εμμονή σας, απαγορεύετε στην Ελλάδα να γίνει το ίδιο και μετά μας λέτε ότι είστε υπέρ της ισότητας και των ίσων ευκαιριών! Υποκριτές είστε, </w:t>
      </w:r>
      <w:proofErr w:type="spellStart"/>
      <w:r>
        <w:rPr>
          <w:rFonts w:eastAsia="Times New Roman" w:cs="Times New Roman"/>
          <w:szCs w:val="24"/>
        </w:rPr>
        <w:t>αναχρονιστές</w:t>
      </w:r>
      <w:proofErr w:type="spellEnd"/>
      <w:r>
        <w:rPr>
          <w:rFonts w:eastAsia="Times New Roman" w:cs="Times New Roman"/>
          <w:szCs w:val="24"/>
        </w:rPr>
        <w:t>, κολλημένοι όχι στον περασμένο αιώνα, αλλά στον μεσαίωνα! Είναι αυτή λογική, κύριε Τσί</w:t>
      </w:r>
      <w:r>
        <w:rPr>
          <w:rFonts w:eastAsia="Times New Roman" w:cs="Times New Roman"/>
          <w:szCs w:val="24"/>
        </w:rPr>
        <w:t>πρα;</w:t>
      </w:r>
    </w:p>
    <w:p w14:paraId="49A0EA9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(Ζωηρά και παρατεταμένα χ</w:t>
      </w:r>
      <w:r w:rsidRPr="00517DAE">
        <w:rPr>
          <w:rFonts w:eastAsia="Times New Roman" w:cs="Times New Roman"/>
          <w:szCs w:val="24"/>
        </w:rPr>
        <w:t>ε</w:t>
      </w:r>
      <w:r>
        <w:rPr>
          <w:rFonts w:eastAsia="Times New Roman" w:cs="Times New Roman"/>
          <w:szCs w:val="24"/>
        </w:rPr>
        <w:t>ιροκροτήματα από την πτέρυγα της Νέας Δημοκρατίας</w:t>
      </w:r>
      <w:r w:rsidRPr="00517DAE">
        <w:rPr>
          <w:rFonts w:eastAsia="Times New Roman" w:cs="Times New Roman"/>
          <w:szCs w:val="24"/>
        </w:rPr>
        <w:t>)</w:t>
      </w:r>
    </w:p>
    <w:p w14:paraId="49A0EA94"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(Θόρυβος από τα υπουργικά έδρανα)</w:t>
      </w:r>
    </w:p>
    <w:p w14:paraId="49A0EA9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Εντάξει, ενημερωθείτε μετά από τον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49A0EA96"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9A0EA97"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κύριε Πρόεδρε, συνεχίστε. </w:t>
      </w:r>
    </w:p>
    <w:p w14:paraId="49A0EA98"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Κύριε Τσίπρα, απαντήστε μου σε αυτό και τελειώνω. Αν αύριο έρθει ένα μεγάλο ίδρυμα, το Ίδρυμα </w:t>
      </w:r>
      <w:r>
        <w:rPr>
          <w:rFonts w:eastAsia="Times New Roman" w:cs="Times New Roman"/>
          <w:szCs w:val="24"/>
        </w:rPr>
        <w:t xml:space="preserve">«Σταύρος </w:t>
      </w:r>
      <w:r>
        <w:rPr>
          <w:rFonts w:eastAsia="Times New Roman" w:cs="Times New Roman"/>
          <w:szCs w:val="24"/>
        </w:rPr>
        <w:t>Νιάρχος</w:t>
      </w:r>
      <w:r>
        <w:rPr>
          <w:rFonts w:eastAsia="Times New Roman" w:cs="Times New Roman"/>
          <w:szCs w:val="24"/>
        </w:rPr>
        <w:t>»</w:t>
      </w:r>
      <w:r>
        <w:rPr>
          <w:rFonts w:eastAsia="Times New Roman" w:cs="Times New Roman"/>
          <w:szCs w:val="24"/>
        </w:rPr>
        <w:t xml:space="preserve">, το Ίδρυμα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xml:space="preserve">, όπως έχει γίνει σε πολλές άλλες περιπτώσεις στη γειτονική μας Τουρκία, </w:t>
      </w:r>
      <w:r>
        <w:rPr>
          <w:rFonts w:eastAsia="Times New Roman" w:cs="Times New Roman"/>
          <w:szCs w:val="24"/>
        </w:rPr>
        <w:t>που μεγάλα ιδρύματα υποστηριζόμενα από σημαντικές επιχειρηματικές οικογένειες έφτιαξαν πανεπιστήμια, και πει σήμερα: «Εγώ θέλω να βάλω 500 εκατομμύρια, θέλω να βάλω 1 δισεκατομμύριο και να κάνω ένα μη κερδοσκοπικό, ιδιωτικό όμως πανεπιστήμιο, όχι δημόσιο»,</w:t>
      </w:r>
      <w:r>
        <w:rPr>
          <w:rFonts w:eastAsia="Times New Roman" w:cs="Times New Roman"/>
          <w:szCs w:val="24"/>
        </w:rPr>
        <w:t xml:space="preserve"> μπορεί να το κάνει, κύριε Τσίπρα</w:t>
      </w:r>
      <w:r>
        <w:rPr>
          <w:rFonts w:eastAsia="Times New Roman" w:cs="Times New Roman"/>
          <w:szCs w:val="24"/>
        </w:rPr>
        <w:t>,</w:t>
      </w:r>
      <w:r>
        <w:rPr>
          <w:rFonts w:eastAsia="Times New Roman" w:cs="Times New Roman"/>
          <w:szCs w:val="24"/>
        </w:rPr>
        <w:t xml:space="preserve"> ή δεν μπορεί να το κάνει; Δεν μπορεί να το κάνει!</w:t>
      </w:r>
    </w:p>
    <w:p w14:paraId="49A0EA9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Κι εσείς για να ικανοποιήσετε κάποιες δικές σας αριστερές </w:t>
      </w:r>
      <w:proofErr w:type="spellStart"/>
      <w:r>
        <w:rPr>
          <w:rFonts w:eastAsia="Times New Roman" w:cs="Times New Roman"/>
          <w:szCs w:val="24"/>
        </w:rPr>
        <w:t>μειοψηφίες</w:t>
      </w:r>
      <w:proofErr w:type="spellEnd"/>
      <w:r>
        <w:rPr>
          <w:rFonts w:eastAsia="Times New Roman" w:cs="Times New Roman"/>
          <w:szCs w:val="24"/>
        </w:rPr>
        <w:t xml:space="preserve"> στερείτε αυτή τη δυνατότητα από τη χώρα. Γι’ αυτό να απαντήσετε, εάν θέλετε πραγματικά να διευρύνετε τ</w:t>
      </w:r>
      <w:r>
        <w:rPr>
          <w:rFonts w:eastAsia="Times New Roman" w:cs="Times New Roman"/>
          <w:szCs w:val="24"/>
        </w:rPr>
        <w:t xml:space="preserve">η συζήτηση στα ζητήματα παιδείας. </w:t>
      </w:r>
    </w:p>
    <w:p w14:paraId="49A0EA9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Ως προς τα υπόλοιπα, το μόνο το οποίο μπορώ να σας πω είναι ότι με τη δική σας αλαζονική πρώτη τοποθέτηση, δεν περιφρονήσατε τη Νέα Δημοκρατία, περιφρονήσατε τους καθηγητές, τους φοιτητές, οι οποίοι καθημερινά εκφράζουν τ</w:t>
      </w:r>
      <w:r>
        <w:rPr>
          <w:rFonts w:eastAsia="Times New Roman" w:cs="Times New Roman"/>
          <w:szCs w:val="24"/>
        </w:rPr>
        <w:t xml:space="preserve">ην απελπισία τους για το τι συμβαίνει σήμερα στο ελληνικό πανεπιστήμιο. Και </w:t>
      </w:r>
      <w:r>
        <w:rPr>
          <w:rFonts w:eastAsia="Times New Roman" w:cs="Times New Roman"/>
          <w:szCs w:val="24"/>
        </w:rPr>
        <w:lastRenderedPageBreak/>
        <w:t>σας ευχαριστώ πάρα πολύ που τους βοηθήσατε πραγματικά να καταλάβουν ότι δεν μπορούν να περιμένουν τίποτα πια από εσάς.</w:t>
      </w:r>
    </w:p>
    <w:p w14:paraId="49A0EA9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Σας ευχαριστώ.</w:t>
      </w:r>
    </w:p>
    <w:p w14:paraId="49A0EA9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w:t>
      </w:r>
      <w:r w:rsidRPr="00F4505F">
        <w:rPr>
          <w:rFonts w:eastAsia="Times New Roman" w:cs="Times New Roman"/>
          <w:szCs w:val="24"/>
        </w:rPr>
        <w:t>Νέας Δημοκρατίας</w:t>
      </w:r>
      <w:r>
        <w:rPr>
          <w:rFonts w:eastAsia="Times New Roman" w:cs="Times New Roman"/>
          <w:szCs w:val="24"/>
        </w:rPr>
        <w:t xml:space="preserve"> χειρ</w:t>
      </w:r>
      <w:r>
        <w:rPr>
          <w:rFonts w:eastAsia="Times New Roman" w:cs="Times New Roman"/>
          <w:szCs w:val="24"/>
        </w:rPr>
        <w:t xml:space="preserve">οκροτούν ζωηρά και παρατεταμένα) </w:t>
      </w:r>
    </w:p>
    <w:p w14:paraId="49A0EA9D"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Τον λόγο έχει ο Πρωθυπουργός κ. Αλέξης Τσίπρας για τη δευτερολογία του για δέκα λεπτά.</w:t>
      </w:r>
    </w:p>
    <w:p w14:paraId="49A0EA9E"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w:t>
      </w:r>
      <w:r w:rsidRPr="000A1F48">
        <w:rPr>
          <w:rFonts w:eastAsia="Times New Roman" w:cs="Times New Roman"/>
          <w:b/>
          <w:szCs w:val="24"/>
        </w:rPr>
        <w:t>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Μπορώ να έρθω στο Βήμα;</w:t>
      </w:r>
    </w:p>
    <w:p w14:paraId="49A0EA9F" w14:textId="77777777" w:rsidR="001E5C65" w:rsidRDefault="00F23789">
      <w:pPr>
        <w:spacing w:line="600" w:lineRule="auto"/>
        <w:ind w:firstLine="720"/>
        <w:jc w:val="both"/>
        <w:rPr>
          <w:rFonts w:eastAsia="Times New Roman" w:cs="Times New Roman"/>
          <w:szCs w:val="24"/>
        </w:rPr>
      </w:pPr>
      <w:r>
        <w:rPr>
          <w:rFonts w:eastAsia="Times New Roman" w:cs="Times New Roman"/>
          <w:b/>
          <w:szCs w:val="24"/>
        </w:rPr>
        <w:t>ΠΡΟΕΔΡΟΣ (Νικόλα</w:t>
      </w:r>
      <w:r>
        <w:rPr>
          <w:rFonts w:eastAsia="Times New Roman" w:cs="Times New Roman"/>
          <w:b/>
          <w:szCs w:val="24"/>
        </w:rPr>
        <w:t xml:space="preserve">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Ναι, έτσι είναι η διαδικασία. Είναι για δέκα λεπτά και γενικώς υπάρχει και μ</w:t>
      </w:r>
      <w:r>
        <w:rPr>
          <w:rFonts w:eastAsia="Times New Roman" w:cs="Times New Roman"/>
          <w:szCs w:val="24"/>
        </w:rPr>
        <w:t>ί</w:t>
      </w:r>
      <w:r>
        <w:rPr>
          <w:rFonts w:eastAsia="Times New Roman" w:cs="Times New Roman"/>
          <w:szCs w:val="24"/>
        </w:rPr>
        <w:t>α ευελιξία στο χρόνο.</w:t>
      </w:r>
    </w:p>
    <w:p w14:paraId="49A0EAA0" w14:textId="77777777" w:rsidR="001E5C65" w:rsidRDefault="00F23789">
      <w:pPr>
        <w:spacing w:line="600" w:lineRule="auto"/>
        <w:ind w:firstLine="720"/>
        <w:jc w:val="both"/>
        <w:rPr>
          <w:rFonts w:eastAsia="Times New Roman" w:cs="Times New Roman"/>
          <w:b/>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49A0EAA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Εφόσον είναι δέκα τα λεπτά, θα μιλήσω από το Βήμα, </w:t>
      </w:r>
      <w:r>
        <w:rPr>
          <w:rFonts w:eastAsia="Times New Roman" w:cs="Times New Roman"/>
          <w:szCs w:val="24"/>
        </w:rPr>
        <w:t>αφού έχουμε αυτή τη δυνατότητα.</w:t>
      </w:r>
    </w:p>
    <w:p w14:paraId="49A0EAA2"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σας είπα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ο λόγος για τον οποίο </w:t>
      </w:r>
      <w:proofErr w:type="spellStart"/>
      <w:r>
        <w:rPr>
          <w:rFonts w:eastAsia="Times New Roman" w:cs="Times New Roman"/>
          <w:szCs w:val="24"/>
        </w:rPr>
        <w:t>στοχοποιείτε</w:t>
      </w:r>
      <w:proofErr w:type="spellEnd"/>
      <w:r>
        <w:rPr>
          <w:rFonts w:eastAsia="Times New Roman" w:cs="Times New Roman"/>
          <w:szCs w:val="24"/>
        </w:rPr>
        <w:t xml:space="preserve"> τα δημόσια πανεπιστήμια είναι ακριβώς επειδή έχετε μία ιδεοληψία, την οποία θα προσπαθήσω να αναλύσω σε αυτό τον χρόνο που μου απομένει, σε</w:t>
      </w:r>
      <w:r>
        <w:rPr>
          <w:rFonts w:eastAsia="Times New Roman" w:cs="Times New Roman"/>
          <w:szCs w:val="24"/>
        </w:rPr>
        <w:t xml:space="preserve"> σχέση με τα ιδιωτικά πανεπιστήμια. </w:t>
      </w:r>
    </w:p>
    <w:p w14:paraId="49A0EAA3"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απ’ αυτό, όμως, θα ήθελα να σας ενημερώσω –για να μην υπάρχει κανένα θέμα, να μην μείνει τίποτα αναπάντητο- ότι η τροποποίηση του νόμου για το άσυλο είναι μία τροποποίηση η οποία το έχει κάνει πολύ πιο λειτουργικό </w:t>
      </w:r>
      <w:r>
        <w:rPr>
          <w:rFonts w:eastAsia="Times New Roman" w:cs="Times New Roman"/>
          <w:szCs w:val="24"/>
        </w:rPr>
        <w:t xml:space="preserve">από ό,τι τις προηγούμενες δεκαετίες, όπου υπήρχε νόμος για το άσυλο επί δικών σας κυβερνήσεων και βρεθήκαμε πράγματι μπροστά από αδιέξοδα, τα οποία οδήγησαν κάποια στιγμή και σε πάρα πολύ αρνητικά φαινόμενα. </w:t>
      </w:r>
    </w:p>
    <w:p w14:paraId="49A0EAA4"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παράδειγμα, είναι αυτό που σας είπα, ότι κά</w:t>
      </w:r>
      <w:r>
        <w:rPr>
          <w:rFonts w:eastAsia="Times New Roman" w:cs="Times New Roman"/>
          <w:szCs w:val="24"/>
        </w:rPr>
        <w:t xml:space="preserve">ηκε το Πολυτεχνείο και δεν κάηκε επί των ημερών μας, διότι τότε πράγματι υπήρχε μια δυσλειτουργία στο νομικό πλαίσιο. Έψαχνε κάποιος να βρει μια επιτροπή να πάρει μια απόφαση, η οποία ποτέ δεν συγκροτείτο. Ήταν χρόνια στα οποία υπήρξα και εγώ φοιτητής και </w:t>
      </w:r>
      <w:r>
        <w:rPr>
          <w:rFonts w:eastAsia="Times New Roman" w:cs="Times New Roman"/>
          <w:szCs w:val="24"/>
        </w:rPr>
        <w:t xml:space="preserve">μέλος της Συγκλήτου του Εθνικού Μετσόβιου Πολυτεχνείου και τα </w:t>
      </w:r>
      <w:r>
        <w:rPr>
          <w:rFonts w:eastAsia="Times New Roman" w:cs="Times New Roman"/>
          <w:szCs w:val="24"/>
        </w:rPr>
        <w:lastRenderedPageBreak/>
        <w:t xml:space="preserve">θυμάμαι. Σήμερα, λοιπόν, δεν υπάρχει αυτό. Το </w:t>
      </w:r>
      <w:r>
        <w:rPr>
          <w:rFonts w:eastAsia="Times New Roman" w:cs="Times New Roman"/>
          <w:szCs w:val="24"/>
        </w:rPr>
        <w:t>π</w:t>
      </w:r>
      <w:r>
        <w:rPr>
          <w:rFonts w:eastAsia="Times New Roman" w:cs="Times New Roman"/>
          <w:szCs w:val="24"/>
        </w:rPr>
        <w:t xml:space="preserve">ρυτανικό </w:t>
      </w:r>
      <w:r>
        <w:rPr>
          <w:rFonts w:eastAsia="Times New Roman" w:cs="Times New Roman"/>
          <w:szCs w:val="24"/>
        </w:rPr>
        <w:t>σ</w:t>
      </w:r>
      <w:r>
        <w:rPr>
          <w:rFonts w:eastAsia="Times New Roman" w:cs="Times New Roman"/>
          <w:szCs w:val="24"/>
        </w:rPr>
        <w:t xml:space="preserve">υμβούλιο μπορεί να πάρει απόφαση με την πρωτοβουλία του πρυτάνεως. </w:t>
      </w:r>
    </w:p>
    <w:p w14:paraId="49A0EAA5"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όταν ανοίγετε ένα ζήτημα και το θέτετε με τόσο έντονο τρ</w:t>
      </w:r>
      <w:r>
        <w:rPr>
          <w:rFonts w:eastAsia="Times New Roman" w:cs="Times New Roman"/>
          <w:szCs w:val="24"/>
        </w:rPr>
        <w:t xml:space="preserve">όπο σε σχέση με το αν θα πρέπει να καταστέλλονται οι πολιτικές εκδηλώσεις, οι καταλήψεις δημοσίων χώρων, θα σας απαντήσω με απόλυτη σαφήνεια ως προς αυτό. </w:t>
      </w:r>
    </w:p>
    <w:p w14:paraId="49A0EAA6"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δημόσιο πανεπιστήμιο -ανεξαρτήτως του αν αυτοί οι οποίοι παίρνουν τις πρωτοβουλίες για τις συλλογ</w:t>
      </w:r>
      <w:r>
        <w:rPr>
          <w:rFonts w:eastAsia="Times New Roman" w:cs="Times New Roman"/>
          <w:szCs w:val="24"/>
        </w:rPr>
        <w:t>ικές διαδικασίες σήμερα έχουν ιδέες και απόψεις που μας αρέσουν ή δεν μας αρέσουν- από την περίοδο που γεννήθηκε, τον 16</w:t>
      </w:r>
      <w:r w:rsidRPr="00565935">
        <w:rPr>
          <w:rFonts w:eastAsia="Times New Roman" w:cs="Times New Roman"/>
          <w:szCs w:val="24"/>
          <w:vertAlign w:val="superscript"/>
        </w:rPr>
        <w:t>ο</w:t>
      </w:r>
      <w:r>
        <w:rPr>
          <w:rFonts w:eastAsia="Times New Roman" w:cs="Times New Roman"/>
          <w:szCs w:val="24"/>
        </w:rPr>
        <w:t xml:space="preserve"> αιώνα, είναι αυτόνομο και οφείλει να είναι ένας χώρος όπου η διακίνηση των ιδεών –μας αρέσουν, δεν μας αρέσουν αυτές οι ιδέες- θα είνα</w:t>
      </w:r>
      <w:r>
        <w:rPr>
          <w:rFonts w:eastAsia="Times New Roman" w:cs="Times New Roman"/>
          <w:szCs w:val="24"/>
        </w:rPr>
        <w:t xml:space="preserve">ι ελεύθερη. Όταν αυτές οι ιδέες οδηγούν σε εγκλήματα, προφανώς οφείλει η πολιτεία να έχει προβλέψει τη δυνατότητα παρέμβασης. </w:t>
      </w:r>
    </w:p>
    <w:p w14:paraId="49A0EAA7"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είναι άλλο αυτό και άλλο να γυρίσουμε σε μια λογική, η οποία δεν εφαρμόζεται πουθενά στην αστική μας </w:t>
      </w:r>
      <w:r>
        <w:rPr>
          <w:rFonts w:eastAsia="Times New Roman" w:cs="Times New Roman"/>
          <w:szCs w:val="24"/>
        </w:rPr>
        <w:t>δ</w:t>
      </w:r>
      <w:r>
        <w:rPr>
          <w:rFonts w:eastAsia="Times New Roman" w:cs="Times New Roman"/>
          <w:szCs w:val="24"/>
        </w:rPr>
        <w:t>ημο</w:t>
      </w:r>
      <w:r>
        <w:rPr>
          <w:rFonts w:eastAsia="Times New Roman" w:cs="Times New Roman"/>
          <w:szCs w:val="24"/>
        </w:rPr>
        <w:lastRenderedPageBreak/>
        <w:t>κρατία, σε ό,τι αφ</w:t>
      </w:r>
      <w:r>
        <w:rPr>
          <w:rFonts w:eastAsia="Times New Roman" w:cs="Times New Roman"/>
          <w:szCs w:val="24"/>
        </w:rPr>
        <w:t xml:space="preserve">ορά ιδιωτικό ή δημόσιο χώρο. Δηλαδή, σε οποιονδήποτε δημόσιο χώρο, ακόμα και σε έναν ιδιωτικό χώρο, για να παρέμβει κάποιος, πρέπει να παρέμβει με εισαγγελέα, διότι δεν μπορεί κανείς να μπει στο σπίτι κάποιου χωρίς λόγο. </w:t>
      </w:r>
    </w:p>
    <w:p w14:paraId="49A0EAA8"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λοιπόν, ας αφήσουμε στην άκρη</w:t>
      </w:r>
      <w:r>
        <w:rPr>
          <w:rFonts w:eastAsia="Times New Roman" w:cs="Times New Roman"/>
          <w:szCs w:val="24"/>
        </w:rPr>
        <w:t xml:space="preserve"> ένα ζήτημα, το οποίο θέλετε να το αναδείξετε –κατά την άποψή μου- για προφανείς λόγους, διότι με τα επιχειρήματά μου σας απάντησα –πιστεύω- και μίλησα με στοιχεία, μίλησα με έρευνες, μίλησα με μελέτες, αναφέρθηκα σε όσα συμβαίνουν στο εξωτερικό, όχι βγάζο</w:t>
      </w:r>
      <w:r>
        <w:rPr>
          <w:rFonts w:eastAsia="Times New Roman" w:cs="Times New Roman"/>
          <w:szCs w:val="24"/>
        </w:rPr>
        <w:t xml:space="preserve">ντάς τα από την κοιλιά μου, αλλά από συγκεκριμένη αρθρογραφία σε έγκριτες εφημερίδες. Αναδεικνύετε, λοιπόν, ένα ζήτημα, προκειμένου να κερδίσετε πολιτικές εντυπώσεις, χωρίς να βασίζεστε σε κάποια πραγματικότητα. </w:t>
      </w:r>
    </w:p>
    <w:p w14:paraId="49A0EAA9"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Είπατε, όμως, κύριε Μητσοτάκη, στην ομιλία </w:t>
      </w:r>
      <w:r>
        <w:rPr>
          <w:rFonts w:eastAsia="Times New Roman" w:cs="Times New Roman"/>
          <w:szCs w:val="24"/>
        </w:rPr>
        <w:t>σας ξανά –και αυτό είναι αποτέλεσμα της διαρκούς εμμονής και ιδεοληψίας σας- ότι σε αυτό τον τόπο το αίμα από τρομοκρατικές πρακτικές έχει συγκεκριμένη ιδεολογική αναφορά. Κάνετε διπλό λάθος να επιμένετε σε αυτή την τοποθέτηση. Ήλπιζα ότι σήμερα θα την διο</w:t>
      </w:r>
      <w:r>
        <w:rPr>
          <w:rFonts w:eastAsia="Times New Roman" w:cs="Times New Roman"/>
          <w:szCs w:val="24"/>
        </w:rPr>
        <w:t xml:space="preserve">ρθώνατε. </w:t>
      </w:r>
    </w:p>
    <w:p w14:paraId="49A0EAAA"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κάνετε διπλό λάθος, διότι γνωρίζετε πάρα πολύ καλά ότι νεκροί υπήρξαν και από τις δύο πλευρές του ιδεολογικού χάρτη και όχι μόνο όποτε σας συμφέρει. Διότι δεν είναι μόνο τα φαινόμενα του σήμερα. Αναφέρθηκα στον Παύλο Φύσσα, θα αναφερθώ και σε άλλες περ</w:t>
      </w:r>
      <w:r>
        <w:rPr>
          <w:rFonts w:eastAsia="Times New Roman" w:cs="Times New Roman"/>
          <w:szCs w:val="24"/>
        </w:rPr>
        <w:t xml:space="preserve">ιπτώσεις, γιατί για εμάς δεν έχει σημασία μόνο αν είναι Έλληνας αυτός που επλήγη. Τα «τάγματα εφόδου» της Χρυσής Αυγής έχουν θύματα μετανάστες που ζουν στη χώρα μας και είχαμε και νεκρούς. </w:t>
      </w:r>
    </w:p>
    <w:p w14:paraId="49A0EAAB" w14:textId="77777777" w:rsidR="001E5C65" w:rsidRDefault="00F23789">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49A0EAAC"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θα αναφερθώ και </w:t>
      </w:r>
      <w:r>
        <w:rPr>
          <w:rFonts w:eastAsia="Times New Roman" w:cs="Times New Roman"/>
          <w:szCs w:val="24"/>
        </w:rPr>
        <w:t>στο πρόσφατο παρελθόν, διότι για εμάς όση αξία έχει το αίμα πολιτικών προσώπων που έπεσαν από τρομοκρατικές ενέργειες –απόλυτα καταδικαστέες από εμάς και πιστεύω από όλο τον πολιτικό κόσμο- οι οποίοι βρίσκονταν στο ιδεολογικό πολιτικό φάσμα όχι της Αριστερ</w:t>
      </w:r>
      <w:r>
        <w:rPr>
          <w:rFonts w:eastAsia="Times New Roman" w:cs="Times New Roman"/>
          <w:szCs w:val="24"/>
        </w:rPr>
        <w:t xml:space="preserve">άς, άλλη τόση αξία έχει και το αίμα του Νίκου </w:t>
      </w:r>
      <w:proofErr w:type="spellStart"/>
      <w:r>
        <w:rPr>
          <w:rFonts w:eastAsia="Times New Roman" w:cs="Times New Roman"/>
          <w:szCs w:val="24"/>
        </w:rPr>
        <w:t>Τεμπονέρα</w:t>
      </w:r>
      <w:proofErr w:type="spellEnd"/>
      <w:r>
        <w:rPr>
          <w:rFonts w:eastAsia="Times New Roman" w:cs="Times New Roman"/>
          <w:szCs w:val="24"/>
        </w:rPr>
        <w:t xml:space="preserve">, κύριε Μητσοτάκη. </w:t>
      </w:r>
    </w:p>
    <w:p w14:paraId="49A0EAAD" w14:textId="77777777" w:rsidR="001E5C65" w:rsidRDefault="00F23789">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49A0EAAE" w14:textId="77777777" w:rsidR="001E5C65" w:rsidRDefault="00F23789">
      <w:pPr>
        <w:tabs>
          <w:tab w:val="left" w:pos="2738"/>
          <w:tab w:val="center" w:pos="4753"/>
          <w:tab w:val="left" w:pos="5723"/>
        </w:tabs>
        <w:spacing w:line="600" w:lineRule="auto"/>
        <w:ind w:firstLine="709"/>
        <w:jc w:val="both"/>
        <w:rPr>
          <w:rFonts w:eastAsia="Times New Roman" w:cs="Times New Roman"/>
          <w:szCs w:val="24"/>
        </w:rPr>
      </w:pPr>
      <w:r>
        <w:rPr>
          <w:rFonts w:eastAsia="Times New Roman" w:cs="Times New Roman"/>
          <w:szCs w:val="24"/>
        </w:rPr>
        <w:t xml:space="preserve">Και δεν μπορούμε να βάλουμε στο ζύγι το αίμα των ανθρώπων που χάθηκαν. </w:t>
      </w:r>
    </w:p>
    <w:p w14:paraId="49A0EAAF" w14:textId="77777777" w:rsidR="001E5C65" w:rsidRDefault="00F2378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Έρχομαι τώρα στην άλλη ιδεολογική σας εμμονή, στο θέμα του άρθρου</w:t>
      </w:r>
      <w:r>
        <w:rPr>
          <w:rFonts w:eastAsia="Times New Roman" w:cs="Times New Roman"/>
          <w:szCs w:val="24"/>
        </w:rPr>
        <w:t xml:space="preserve"> 16. Και θέλω να σας πω, κύριε Μητσοτάκη, ότι εμείς υπερασπιζόμαστε το δημόσιο πανεπιστήμιο. Το δημόσιο πανεπιστήμιο δεν αποτελεί μια ιδεολογική σύλληψη της Αριστεράς. Γεννήθηκε σε όλο τον κόσμο αιώνες πριν από μία πραγματική ανάγκη, την ανάγκη των κοινωνι</w:t>
      </w:r>
      <w:r>
        <w:rPr>
          <w:rFonts w:eastAsia="Times New Roman" w:cs="Times New Roman"/>
          <w:szCs w:val="24"/>
        </w:rPr>
        <w:t xml:space="preserve">ών για συλλογική πρόοδο. Όταν οι επιστήμες στον σύγχρονο κόσμο άρχιζαν να κερδίζουν έδαφος έναντι των δεισιδαιμονιών, των δογμάτων, τότε οι κοινωνίες όρισαν ως μία από τις βασικές τους προτεραιότητες την επένδυση στη γνώση. </w:t>
      </w:r>
    </w:p>
    <w:p w14:paraId="49A0EAB0"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γνώση, όμως, είναι ένας ζωντα</w:t>
      </w:r>
      <w:r>
        <w:rPr>
          <w:rFonts w:eastAsia="Times New Roman"/>
          <w:color w:val="000000"/>
          <w:szCs w:val="24"/>
          <w:shd w:val="clear" w:color="auto" w:fill="FFFFFF"/>
        </w:rPr>
        <w:t>νός οργανισμός. Δεν μπορεί να περιοριστεί σε ορισμένα πεφωτισμένα μυαλά. Πρέπει να διαδοθεί, να εξελιχθεί, να μετασχηματιστεί σε ένα ελεύθερο πεδίο, ακηδεμόνευτο από την κεντρική εξουσία. Η πρόσβαση στη γνώση πρέπει να είναι καθολική, ανεξαρτήτως καταγωγής</w:t>
      </w:r>
      <w:r>
        <w:rPr>
          <w:rFonts w:eastAsia="Times New Roman"/>
          <w:color w:val="000000"/>
          <w:szCs w:val="24"/>
          <w:shd w:val="clear" w:color="auto" w:fill="FFFFFF"/>
        </w:rPr>
        <w:t xml:space="preserve">, κοινωνικής ή ταξικής θέσης. Έτσι γεννήθηκε σε όλο τον πλανήτη η ιδέα του δημόσιου πανεπιστημίου. Μέσα από αυτό έγιναν τα συλλογικά άλματα των κοινωνιών. Μέσα από αυτό γεννήθηκαν νέες ιδέες, νέοι προβληματισμοί, νέες απαντήσεις. </w:t>
      </w:r>
    </w:p>
    <w:p w14:paraId="49A0EAB1"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Ο δημόσιος και καθολικός </w:t>
      </w:r>
      <w:r>
        <w:rPr>
          <w:rFonts w:eastAsia="Times New Roman"/>
          <w:color w:val="000000"/>
          <w:szCs w:val="24"/>
          <w:shd w:val="clear" w:color="auto" w:fill="FFFFFF"/>
        </w:rPr>
        <w:t>χαρακτήρας του πανεπιστημίου είναι το απαραίτητο οξυγόνο για κάθε επιστήμη, την οποία θεραπεύει. Είναι αυτό που της εξασφαλίζει δύο πολύ κομβικά συστατικά για την ανάπτυξή της. Το πρώτο είναι η δυνατότητα όλων των πολιτών να έχουν πρόσβαση στη γνώση. Το δε</w:t>
      </w:r>
      <w:r>
        <w:rPr>
          <w:rFonts w:eastAsia="Times New Roman"/>
          <w:color w:val="000000"/>
          <w:szCs w:val="24"/>
          <w:shd w:val="clear" w:color="auto" w:fill="FFFFFF"/>
        </w:rPr>
        <w:t xml:space="preserve">ύτερο είναι η ελευθερία έναντι κάθε λογής εξαρτήσεων από συμφέροντα, </w:t>
      </w:r>
      <w:proofErr w:type="spellStart"/>
      <w:r>
        <w:rPr>
          <w:rFonts w:eastAsia="Times New Roman"/>
          <w:color w:val="000000"/>
          <w:szCs w:val="24"/>
          <w:shd w:val="clear" w:color="auto" w:fill="FFFFFF"/>
        </w:rPr>
        <w:t>αυταρχισμούς</w:t>
      </w:r>
      <w:proofErr w:type="spellEnd"/>
      <w:r>
        <w:rPr>
          <w:rFonts w:eastAsia="Times New Roman"/>
          <w:color w:val="000000"/>
          <w:szCs w:val="24"/>
          <w:shd w:val="clear" w:color="auto" w:fill="FFFFFF"/>
        </w:rPr>
        <w:t xml:space="preserve">, κάθε πιθανή απόπειρα ποδηγέτησής της είτε από την πολιτική εξουσία είτε από την οικονομική εξουσία στις μέρες μας. </w:t>
      </w:r>
    </w:p>
    <w:p w14:paraId="49A0EAB2"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χώρος που εκπροσωπείτε έχει ένα δομικό πρόβλημα με αυτά</w:t>
      </w:r>
      <w:r>
        <w:rPr>
          <w:rFonts w:eastAsia="Times New Roman"/>
          <w:color w:val="000000"/>
          <w:szCs w:val="24"/>
          <w:shd w:val="clear" w:color="auto" w:fill="FFFFFF"/>
        </w:rPr>
        <w:t xml:space="preserve"> τα δύο στοιχεία. </w:t>
      </w:r>
    </w:p>
    <w:p w14:paraId="49A0EAB3"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ένα στοιχείο είναι ότι αντιλαμβάνεστε το καθολικό δικαίωμα στη γνώση ως ισοπέδωση. Δεν γίνεται δηλαδή οι ελίτ, οι κληρονόμοι να έχουν την ίδια αφετηρία με τους υπόλοιπους θνητούς! Και τα όσα κάνατε σημαία σας περί αριστείας θα έλεγα ό</w:t>
      </w:r>
      <w:r>
        <w:rPr>
          <w:rFonts w:eastAsia="Times New Roman"/>
          <w:color w:val="000000"/>
          <w:szCs w:val="24"/>
          <w:shd w:val="clear" w:color="auto" w:fill="FFFFFF"/>
        </w:rPr>
        <w:t>τι είναι ενδεικτικά γι’ αυτό. Εμείς έχουμε μία άλλη αντίληψη. Υποστηρίζουμε ένα σύστημα, το οποίο θα γεννά άριστους και άξιους, ανεξαρτήτως της ταξικής θέσης και της προέλευσης του καθενός.</w:t>
      </w:r>
    </w:p>
    <w:p w14:paraId="49A0EAB4" w14:textId="77777777" w:rsidR="001E5C65" w:rsidRDefault="00F23789">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lastRenderedPageBreak/>
        <w:t>(Χειροκροτήματα από τις πτέρυγες του ΣΥΡΙΖΑ και των ΑΝΕΛ)</w:t>
      </w:r>
    </w:p>
    <w:p w14:paraId="49A0EAB5"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Εσείς, ό</w:t>
      </w:r>
      <w:r>
        <w:rPr>
          <w:rFonts w:eastAsia="Times New Roman"/>
          <w:color w:val="000000"/>
          <w:szCs w:val="24"/>
          <w:shd w:val="clear" w:color="auto" w:fill="FFFFFF"/>
        </w:rPr>
        <w:t>μως, δεν ενδιαφέρεστε γι’ αυτό, γιατί έχετε ορίσει από τα πριν ποιοι είναι ή ποιοι προορίζονται για να είναι οι άριστοι, οι εκλεκτοί που έχουν προβάδισμα λόγω κοινωνικής θέσης και ταξικής προέλευσης. Οι άλλοι μπορούν να αναπαράγουν τη μετριότητά τους κάπου</w:t>
      </w:r>
      <w:r>
        <w:rPr>
          <w:rFonts w:eastAsia="Times New Roman"/>
          <w:color w:val="000000"/>
          <w:szCs w:val="24"/>
          <w:shd w:val="clear" w:color="auto" w:fill="FFFFFF"/>
        </w:rPr>
        <w:t xml:space="preserve"> μακριά από τους γαλαζοαίματους μην τυχόν και μολύνουν τους γαλαζοαίματους!</w:t>
      </w:r>
    </w:p>
    <w:p w14:paraId="49A0EAB6"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άλλο στοιχείο είναι ότι θέλετε την εκπαίδευση </w:t>
      </w:r>
      <w:proofErr w:type="spellStart"/>
      <w:r>
        <w:rPr>
          <w:rFonts w:eastAsia="Times New Roman"/>
          <w:color w:val="000000"/>
          <w:szCs w:val="24"/>
          <w:shd w:val="clear" w:color="auto" w:fill="FFFFFF"/>
        </w:rPr>
        <w:t>προσδεδεμένη</w:t>
      </w:r>
      <w:proofErr w:type="spellEnd"/>
      <w:r>
        <w:rPr>
          <w:rFonts w:eastAsia="Times New Roman"/>
          <w:color w:val="000000"/>
          <w:szCs w:val="24"/>
          <w:shd w:val="clear" w:color="auto" w:fill="FFFFFF"/>
        </w:rPr>
        <w:t xml:space="preserve"> σε συμφέροντα και όχι προσανατολισμένη προς το γενικό καλό. Το λέτε ευγενικά αυτό, με σύγχρονους όρους σήμερα βεβαίως:</w:t>
      </w:r>
      <w:r>
        <w:rPr>
          <w:rFonts w:eastAsia="Times New Roman"/>
          <w:color w:val="000000"/>
          <w:szCs w:val="24"/>
          <w:shd w:val="clear" w:color="auto" w:fill="FFFFFF"/>
        </w:rPr>
        <w:t xml:space="preserve"> σύνδεση της αγοράς με τα πανεπιστήμια. Δεν εννοείτε, όμως, σύνδεση, γιατί τη σύνδεση τη θέλουμε και εμείς. Εννοείτε υποταγή των πανεπιστημίων στην αγορά, η αγορά δηλαδή να είναι αυτή που θα ορίζει τον προσανατολισμό της έρευνας και την παρεχόμενη γνώση. Ό</w:t>
      </w:r>
      <w:r>
        <w:rPr>
          <w:rFonts w:eastAsia="Times New Roman"/>
          <w:color w:val="000000"/>
          <w:szCs w:val="24"/>
          <w:shd w:val="clear" w:color="auto" w:fill="FFFFFF"/>
        </w:rPr>
        <w:t xml:space="preserve">ταν, δηλαδή, η αγορά αποφασίζει ότι δεν την αφορούν οι κοινωνικές επιστήμες, τότε οι κοινωνικές επιστήμες θα μας είναι άχρηστες. Όταν η αγορά αποφασίζει ότι δεν είναι επικερδές να ασχολείσαι με την </w:t>
      </w:r>
      <w:r>
        <w:rPr>
          <w:rFonts w:eastAsia="Times New Roman"/>
          <w:color w:val="000000"/>
          <w:szCs w:val="24"/>
          <w:shd w:val="clear" w:color="auto" w:fill="FFFFFF"/>
        </w:rPr>
        <w:t>ι</w:t>
      </w:r>
      <w:r>
        <w:rPr>
          <w:rFonts w:eastAsia="Times New Roman"/>
          <w:color w:val="000000"/>
          <w:szCs w:val="24"/>
          <w:shd w:val="clear" w:color="auto" w:fill="FFFFFF"/>
        </w:rPr>
        <w:t xml:space="preserve">στορία, τότε να εγκαταλείψουμε </w:t>
      </w:r>
      <w:r>
        <w:rPr>
          <w:rFonts w:eastAsia="Times New Roman"/>
          <w:color w:val="000000"/>
          <w:szCs w:val="24"/>
          <w:shd w:val="clear" w:color="auto" w:fill="FFFFFF"/>
        </w:rPr>
        <w:lastRenderedPageBreak/>
        <w:t xml:space="preserve">την έρευνα της </w:t>
      </w:r>
      <w:r>
        <w:rPr>
          <w:rFonts w:eastAsia="Times New Roman"/>
          <w:color w:val="000000"/>
          <w:szCs w:val="24"/>
          <w:shd w:val="clear" w:color="auto" w:fill="FFFFFF"/>
        </w:rPr>
        <w:t>ι</w:t>
      </w:r>
      <w:r>
        <w:rPr>
          <w:rFonts w:eastAsia="Times New Roman"/>
          <w:color w:val="000000"/>
          <w:szCs w:val="24"/>
          <w:shd w:val="clear" w:color="auto" w:fill="FFFFFF"/>
        </w:rPr>
        <w:t xml:space="preserve">στορίας. Όταν η αγορά αποφασίζει να μην </w:t>
      </w:r>
      <w:proofErr w:type="spellStart"/>
      <w:r>
        <w:rPr>
          <w:rFonts w:eastAsia="Times New Roman"/>
          <w:color w:val="000000"/>
          <w:szCs w:val="24"/>
          <w:shd w:val="clear" w:color="auto" w:fill="FFFFFF"/>
        </w:rPr>
        <w:t>πολυσκαλίζουμε</w:t>
      </w:r>
      <w:proofErr w:type="spellEnd"/>
      <w:r>
        <w:rPr>
          <w:rFonts w:eastAsia="Times New Roman"/>
          <w:color w:val="000000"/>
          <w:szCs w:val="24"/>
          <w:shd w:val="clear" w:color="auto" w:fill="FFFFFF"/>
        </w:rPr>
        <w:t xml:space="preserve"> τα ζητήματα της προστασίας του περιβάλλοντος, γιατί εμποδίζουν την ανάπτυξη</w:t>
      </w:r>
      <w:r w:rsidRPr="002353FB">
        <w:rPr>
          <w:rFonts w:eastAsia="Times New Roman"/>
          <w:color w:val="000000"/>
          <w:szCs w:val="24"/>
          <w:shd w:val="clear" w:color="auto" w:fill="FFFFFF"/>
        </w:rPr>
        <w:t xml:space="preserve"> </w:t>
      </w:r>
      <w:r>
        <w:rPr>
          <w:rFonts w:eastAsia="Times New Roman"/>
          <w:color w:val="000000"/>
          <w:szCs w:val="24"/>
          <w:shd w:val="clear" w:color="auto" w:fill="FFFFFF"/>
        </w:rPr>
        <w:t xml:space="preserve">-κάποια συμφέροντα ιδιωτικά ενδεχομένως εμποδίζουν-, τότε να κόψουμε τα κονδύλια για έρευνα πάνω στο ζήτημα αυτό. </w:t>
      </w:r>
    </w:p>
    <w:p w14:paraId="49A0EAB7"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Όμως αν η </w:t>
      </w:r>
      <w:r>
        <w:rPr>
          <w:rFonts w:eastAsia="Times New Roman"/>
          <w:color w:val="000000"/>
          <w:szCs w:val="24"/>
          <w:shd w:val="clear" w:color="auto" w:fill="FFFFFF"/>
        </w:rPr>
        <w:t xml:space="preserve">αγορά ορίζει την παρεχόμενη γνώση, αν η εκπαίδευση γίνεται αναλώσιμο εμπόρευμα, τότε η κοινωνία καταρρέει, διότι η γνώση δεν μπορεί να λειτουργεί με όρους προσφοράς και ζήτησης. </w:t>
      </w:r>
    </w:p>
    <w:p w14:paraId="49A0EAB8"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μας, λοιπόν, η γνώση είναι </w:t>
      </w:r>
      <w:proofErr w:type="spellStart"/>
      <w:r>
        <w:rPr>
          <w:rFonts w:eastAsia="Times New Roman"/>
          <w:color w:val="000000"/>
          <w:szCs w:val="24"/>
          <w:shd w:val="clear" w:color="auto" w:fill="FFFFFF"/>
        </w:rPr>
        <w:t>αυταξία</w:t>
      </w:r>
      <w:proofErr w:type="spellEnd"/>
      <w:r>
        <w:rPr>
          <w:rFonts w:eastAsia="Times New Roman"/>
          <w:color w:val="000000"/>
          <w:szCs w:val="24"/>
          <w:shd w:val="clear" w:color="auto" w:fill="FFFFFF"/>
        </w:rPr>
        <w:t>, ανεξαρτήτως του αν αυτός που θα πάρει</w:t>
      </w:r>
      <w:r>
        <w:rPr>
          <w:rFonts w:eastAsia="Times New Roman"/>
          <w:color w:val="000000"/>
          <w:szCs w:val="24"/>
          <w:shd w:val="clear" w:color="auto" w:fill="FFFFFF"/>
        </w:rPr>
        <w:t xml:space="preserve"> ένα δίπλωμα από το πανεπιστήμιο θα έχει τη δυνατότητα να βρει μετά εργασία, γιατί αυτό είναι μια άλλη ιστορία. Φτάσαμε σήμερα σε ένα σημείο σήμερα να υπάρχει μεγαλύτερο ποσοστό ανεργίας στους απόφοιτους με πανεπιστημιακούς τίτλους σπουδών από ό,τι στους α</w:t>
      </w:r>
      <w:r>
        <w:rPr>
          <w:rFonts w:eastAsia="Times New Roman"/>
          <w:color w:val="000000"/>
          <w:szCs w:val="24"/>
          <w:shd w:val="clear" w:color="auto" w:fill="FFFFFF"/>
        </w:rPr>
        <w:t xml:space="preserve">ποφοίτους του γυμνασίου και του λυκείου. Αυτό, όμως, είναι ένα ζήτημα που αφορά την αγορά. Η γνώση είναι </w:t>
      </w:r>
      <w:proofErr w:type="spellStart"/>
      <w:r>
        <w:rPr>
          <w:rFonts w:eastAsia="Times New Roman"/>
          <w:color w:val="000000"/>
          <w:szCs w:val="24"/>
          <w:shd w:val="clear" w:color="auto" w:fill="FFFFFF"/>
        </w:rPr>
        <w:t>αυταξία</w:t>
      </w:r>
      <w:proofErr w:type="spellEnd"/>
      <w:r>
        <w:rPr>
          <w:rFonts w:eastAsia="Times New Roman"/>
          <w:color w:val="000000"/>
          <w:szCs w:val="24"/>
          <w:shd w:val="clear" w:color="auto" w:fill="FFFFFF"/>
        </w:rPr>
        <w:t xml:space="preserve">. Και όσο περισσότερους νέους ανθρώπους μορφωμένους έχουμε, τόσο το καλύτερο για τη συλλογική, κοινωνική πρόοδο. </w:t>
      </w:r>
    </w:p>
    <w:p w14:paraId="49A0EAB9" w14:textId="77777777" w:rsidR="001E5C65" w:rsidRDefault="00F23789">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Έρχομαι, λοιπόν, στο επιχείρημ</w:t>
      </w:r>
      <w:r>
        <w:rPr>
          <w:rFonts w:eastAsia="Times New Roman"/>
          <w:color w:val="000000"/>
          <w:szCs w:val="24"/>
          <w:shd w:val="clear" w:color="auto" w:fill="FFFFFF"/>
        </w:rPr>
        <w:t xml:space="preserve">ά σας. </w:t>
      </w:r>
    </w:p>
    <w:p w14:paraId="49A0EABA" w14:textId="77777777" w:rsidR="001E5C65" w:rsidRDefault="00F23789">
      <w:pPr>
        <w:tabs>
          <w:tab w:val="left" w:pos="1470"/>
        </w:tabs>
        <w:spacing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 xml:space="preserve">Ζητάτε την ίδρυση ιδιωτικών πανεπιστημίων. Μάλιστα. </w:t>
      </w:r>
      <w:r w:rsidRPr="00E31EA7">
        <w:rPr>
          <w:rFonts w:eastAsia="Times New Roman"/>
          <w:color w:val="000000"/>
          <w:szCs w:val="24"/>
          <w:shd w:val="clear" w:color="auto" w:fill="FFFFFF"/>
        </w:rPr>
        <w:t>Φτάσατε στο σημείο</w:t>
      </w:r>
      <w:r w:rsidRPr="00EA146A">
        <w:rPr>
          <w:rFonts w:eastAsia="Times New Roman"/>
          <w:b/>
          <w:color w:val="000000"/>
          <w:szCs w:val="24"/>
          <w:shd w:val="clear" w:color="auto" w:fill="FFFFFF"/>
        </w:rPr>
        <w:t xml:space="preserve"> </w:t>
      </w:r>
      <w:r w:rsidRPr="00E31EA7">
        <w:rPr>
          <w:rFonts w:eastAsia="Times New Roman"/>
          <w:color w:val="000000"/>
          <w:szCs w:val="24"/>
          <w:shd w:val="clear" w:color="auto" w:fill="FFFFFF"/>
        </w:rPr>
        <w:t xml:space="preserve">να μας πείτε ότι το </w:t>
      </w:r>
      <w:r w:rsidRPr="00E31EA7">
        <w:rPr>
          <w:rFonts w:eastAsia="Times New Roman"/>
          <w:color w:val="000000"/>
          <w:szCs w:val="24"/>
          <w:shd w:val="clear" w:color="auto" w:fill="FFFFFF"/>
          <w:lang w:val="en-US"/>
        </w:rPr>
        <w:t>Columbia</w:t>
      </w:r>
      <w:r w:rsidRPr="00E31EA7">
        <w:rPr>
          <w:rFonts w:eastAsia="Times New Roman"/>
          <w:color w:val="000000"/>
          <w:szCs w:val="24"/>
          <w:shd w:val="clear" w:color="auto" w:fill="FFFFFF"/>
        </w:rPr>
        <w:t xml:space="preserve"> συνεργάζεται με το Εθνικό Μετσόβιο Πολυτεχνείο.</w:t>
      </w:r>
    </w:p>
    <w:p w14:paraId="49A0EABB" w14:textId="77777777" w:rsidR="001E5C65" w:rsidRDefault="00F23789">
      <w:pPr>
        <w:spacing w:line="600" w:lineRule="auto"/>
        <w:ind w:firstLine="709"/>
        <w:jc w:val="center"/>
        <w:rPr>
          <w:rFonts w:eastAsia="Times New Roman" w:cs="Times New Roman"/>
          <w:szCs w:val="24"/>
        </w:rPr>
      </w:pPr>
      <w:r w:rsidRPr="004E60FA">
        <w:rPr>
          <w:rFonts w:eastAsia="Times New Roman" w:cs="Times New Roman"/>
          <w:szCs w:val="24"/>
        </w:rPr>
        <w:t>(Θόρυβος στην Αίθουσα</w:t>
      </w:r>
      <w:r w:rsidRPr="001F37D9">
        <w:rPr>
          <w:rFonts w:eastAsia="Times New Roman" w:cs="Times New Roman"/>
          <w:szCs w:val="24"/>
        </w:rPr>
        <w:t>)</w:t>
      </w:r>
    </w:p>
    <w:p w14:paraId="49A0EAB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Εντάξει, «</w:t>
      </w:r>
      <w:proofErr w:type="spellStart"/>
      <w:r w:rsidRPr="008D1945">
        <w:rPr>
          <w:rFonts w:eastAsia="Times New Roman" w:cs="Times New Roman"/>
          <w:szCs w:val="24"/>
        </w:rPr>
        <w:t>Κολάμπια</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Εγώ δεν είμαι τόσο άριστος όσο ο κ. </w:t>
      </w:r>
      <w:r>
        <w:rPr>
          <w:rFonts w:eastAsia="Times New Roman" w:cs="Times New Roman"/>
          <w:szCs w:val="24"/>
        </w:rPr>
        <w:t>Μητσοτάκης.</w:t>
      </w:r>
    </w:p>
    <w:p w14:paraId="49A0EABD"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Συνεργάζεται, πράγματι, με το Εθνικό Μετσόβιο Πολυτεχνείο. Δεν εμποδίζει κάτι να συνεργαστεί και να έχει κοινά προγράμματα.</w:t>
      </w:r>
    </w:p>
    <w:p w14:paraId="49A0EAB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Έχετε την παραμικρή αμφιβολία ότι, αν, όπως λέτε εσείς, αλλάξουμε το άρθρο 16, θα έρθ</w:t>
      </w:r>
      <w:r>
        <w:rPr>
          <w:rFonts w:eastAsia="Times New Roman" w:cs="Times New Roman"/>
          <w:szCs w:val="24"/>
        </w:rPr>
        <w:t>ουν</w:t>
      </w:r>
      <w:r>
        <w:rPr>
          <w:rFonts w:eastAsia="Times New Roman" w:cs="Times New Roman"/>
          <w:szCs w:val="24"/>
        </w:rPr>
        <w:t xml:space="preserve"> </w:t>
      </w:r>
      <w:r>
        <w:rPr>
          <w:rFonts w:eastAsia="Times New Roman" w:cs="Times New Roman"/>
          <w:szCs w:val="24"/>
        </w:rPr>
        <w:t xml:space="preserve">εδώ </w:t>
      </w:r>
      <w:r>
        <w:rPr>
          <w:rFonts w:eastAsia="Times New Roman" w:cs="Times New Roman"/>
          <w:szCs w:val="24"/>
        </w:rPr>
        <w:t>το «</w:t>
      </w:r>
      <w:proofErr w:type="spellStart"/>
      <w:r w:rsidRPr="008D1945">
        <w:rPr>
          <w:rFonts w:eastAsia="Times New Roman" w:cs="Times New Roman"/>
          <w:szCs w:val="24"/>
        </w:rPr>
        <w:t>Κολάμπια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όπως το λέτε</w:t>
      </w:r>
      <w:r>
        <w:rPr>
          <w:rFonts w:eastAsia="Times New Roman" w:cs="Times New Roman"/>
          <w:szCs w:val="24"/>
        </w:rPr>
        <w:t>-</w:t>
      </w:r>
      <w:r>
        <w:rPr>
          <w:rFonts w:eastAsia="Times New Roman" w:cs="Times New Roman"/>
          <w:szCs w:val="24"/>
        </w:rPr>
        <w:t xml:space="preserve"> το </w:t>
      </w:r>
      <w:proofErr w:type="spellStart"/>
      <w:r>
        <w:rPr>
          <w:rFonts w:eastAsia="Times New Roman" w:cs="Times New Roman"/>
          <w:szCs w:val="24"/>
        </w:rPr>
        <w:t>Πρίνστον</w:t>
      </w:r>
      <w:proofErr w:type="spellEnd"/>
      <w:r>
        <w:rPr>
          <w:rFonts w:eastAsia="Times New Roman" w:cs="Times New Roman"/>
          <w:szCs w:val="24"/>
        </w:rPr>
        <w:t xml:space="preserve">, το </w:t>
      </w:r>
      <w:proofErr w:type="spellStart"/>
      <w:r>
        <w:rPr>
          <w:rFonts w:eastAsia="Times New Roman" w:cs="Times New Roman"/>
          <w:szCs w:val="24"/>
        </w:rPr>
        <w:t>Γέιλ</w:t>
      </w:r>
      <w:proofErr w:type="spellEnd"/>
      <w:r>
        <w:rPr>
          <w:rFonts w:eastAsia="Times New Roman" w:cs="Times New Roman"/>
          <w:szCs w:val="24"/>
        </w:rPr>
        <w:t>, η Οξφόρδη ή άλλα πανεπιστήμια</w:t>
      </w:r>
      <w:r>
        <w:rPr>
          <w:rFonts w:eastAsia="Times New Roman" w:cs="Times New Roman"/>
          <w:szCs w:val="24"/>
        </w:rPr>
        <w:t>,</w:t>
      </w:r>
      <w:r>
        <w:rPr>
          <w:rFonts w:eastAsia="Times New Roman" w:cs="Times New Roman"/>
          <w:szCs w:val="24"/>
        </w:rPr>
        <w:t xml:space="preserve"> να στήσουν παραρτήματα; Θα χτιστούν στην Ελλάδα, δηλαδή, ιδιωτικά πανεπιστήμια του επιπέδου, της παρεχόμενης μόρφωσης και της ποιότητας αυτών των πανεπιστημίων στα οποία αναφερθήκατε, τα οποία έχουν φτ</w:t>
      </w:r>
      <w:r>
        <w:rPr>
          <w:rFonts w:eastAsia="Times New Roman" w:cs="Times New Roman"/>
          <w:szCs w:val="24"/>
        </w:rPr>
        <w:t>ιαχτεί από το 1700 και το 1800; Αυτό πιστεύετε; Και γιατί δεν έχει γίνει πουθενά αλλού στην Ευρώπη;</w:t>
      </w:r>
    </w:p>
    <w:p w14:paraId="49A0EABF" w14:textId="77777777" w:rsidR="001E5C65" w:rsidRDefault="00F23789">
      <w:pPr>
        <w:spacing w:line="600" w:lineRule="auto"/>
        <w:ind w:firstLine="720"/>
        <w:jc w:val="both"/>
        <w:rPr>
          <w:rFonts w:eastAsia="Times New Roman" w:cs="Times New Roman"/>
          <w:szCs w:val="24"/>
        </w:rPr>
      </w:pPr>
      <w:r w:rsidRPr="003266B6">
        <w:rPr>
          <w:rFonts w:eastAsia="Times New Roman" w:cs="Times New Roman"/>
          <w:b/>
          <w:szCs w:val="24"/>
        </w:rPr>
        <w:lastRenderedPageBreak/>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Παντού γίνεται.</w:t>
      </w:r>
    </w:p>
    <w:p w14:paraId="49A0EAC0" w14:textId="77777777" w:rsidR="001E5C65" w:rsidRDefault="00F23789">
      <w:pPr>
        <w:spacing w:line="600" w:lineRule="auto"/>
        <w:ind w:firstLine="720"/>
        <w:jc w:val="both"/>
        <w:rPr>
          <w:rFonts w:eastAsia="Times New Roman" w:cs="Times New Roman"/>
          <w:szCs w:val="24"/>
        </w:rPr>
      </w:pPr>
      <w:r w:rsidRPr="000F07ED">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0F07ED">
        <w:rPr>
          <w:rFonts w:eastAsia="Times New Roman" w:cs="Times New Roman"/>
          <w:b/>
          <w:szCs w:val="24"/>
        </w:rPr>
        <w:t>Υπουργός Εξωτερικών):</w:t>
      </w:r>
      <w:r w:rsidRPr="000F07ED">
        <w:rPr>
          <w:rFonts w:eastAsia="Times New Roman" w:cs="Times New Roman"/>
          <w:szCs w:val="24"/>
        </w:rPr>
        <w:t xml:space="preserve"> </w:t>
      </w:r>
      <w:r>
        <w:rPr>
          <w:rFonts w:eastAsia="Times New Roman" w:cs="Times New Roman"/>
          <w:szCs w:val="24"/>
        </w:rPr>
        <w:t>Αλήθεια;</w:t>
      </w:r>
    </w:p>
    <w:p w14:paraId="49A0EAC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Ελάτε, λοιπό</w:t>
      </w:r>
      <w:r>
        <w:rPr>
          <w:rFonts w:eastAsia="Times New Roman" w:cs="Times New Roman"/>
          <w:szCs w:val="24"/>
        </w:rPr>
        <w:t>ν, να δούμε τι γίνεται και ποια είναι η ευρωπαϊκή εμπειρία, διότι διαρκώς παπαγαλίζετε το ίδιο ψέμα με κοντά ποδάρια, τη διεθνή εμπειρία.</w:t>
      </w:r>
    </w:p>
    <w:p w14:paraId="49A0EAC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Ποια είναι η διεθνής εμπειρία; Δεν θέλω να αναφερθώ καν σε ιδιωτικά κερδοσκοπικά ιδρύματα. Προσέξτε: Κερδοσκοπικά ιδρύ</w:t>
      </w:r>
      <w:r>
        <w:rPr>
          <w:rFonts w:eastAsia="Times New Roman" w:cs="Times New Roman"/>
          <w:szCs w:val="24"/>
        </w:rPr>
        <w:t>ματα σημαίνει ότι οι μέτοχοι θέλουν να έχουν κέρδος και να το μοιράζονται. Ένα πανεπιστήμιο που στοιχειωδώς θα έχει ένα επίπεδο άνω του μετρίου -και δεν μιλάω τώρα για πολυτεχνική ή ιατρική σχολή, αλλά ένα πανεπιστήμιο το οποίο θα μπορεί στοιχειωδώς να επι</w:t>
      </w:r>
      <w:r>
        <w:rPr>
          <w:rFonts w:eastAsia="Times New Roman" w:cs="Times New Roman"/>
          <w:szCs w:val="24"/>
        </w:rPr>
        <w:t xml:space="preserve">πλεύσει- θα έχει για κάθε φοιτητή, σύμφωνα με τις μελέτες που εμείς και το Υπουργείο Παιδείας γνωρίζουμε- ετήσιο κόστος άνω των 10.000 ευρώ, χωρίς να δίνει υποτροφίες. Αν σε αυτό το κόστος συνυπολογίσει κανείς και τις υποδομές οι οποίες </w:t>
      </w:r>
      <w:r>
        <w:rPr>
          <w:rFonts w:eastAsia="Times New Roman" w:cs="Times New Roman"/>
          <w:szCs w:val="24"/>
        </w:rPr>
        <w:lastRenderedPageBreak/>
        <w:t>πρέπει να φτιαχτούν</w:t>
      </w:r>
      <w:r>
        <w:rPr>
          <w:rFonts w:eastAsia="Times New Roman" w:cs="Times New Roman"/>
          <w:szCs w:val="24"/>
        </w:rPr>
        <w:t xml:space="preserve"> -κτήρια, εργαστήρια, υλικοτεχνικές υποδομές-, τότε χρειάζονται τουλάχιστον 50.000.000 ευρώ ως αρχική επένδυση και 10.000 ευρώ ετησίως για κάθε φοιτητή.</w:t>
      </w:r>
    </w:p>
    <w:p w14:paraId="49A0EAC3"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Πώς, λοιπόν, αυτοί θα έρθουν να κάνουν μια τέτοια επένδυση εδώ και τι είδους παρεχόμενη ποιοτική γνώση </w:t>
      </w:r>
      <w:r>
        <w:rPr>
          <w:rFonts w:eastAsia="Times New Roman" w:cs="Times New Roman"/>
          <w:szCs w:val="24"/>
        </w:rPr>
        <w:t xml:space="preserve">θα έχουν, αν αλλάξουμε το άρθρο 16; Εκτός και αν είναι της </w:t>
      </w:r>
      <w:proofErr w:type="spellStart"/>
      <w:r>
        <w:rPr>
          <w:rFonts w:eastAsia="Times New Roman" w:cs="Times New Roman"/>
          <w:szCs w:val="24"/>
        </w:rPr>
        <w:t>αρπαχτής</w:t>
      </w:r>
      <w:proofErr w:type="spellEnd"/>
      <w:r>
        <w:rPr>
          <w:rFonts w:eastAsia="Times New Roman" w:cs="Times New Roman"/>
          <w:szCs w:val="24"/>
        </w:rPr>
        <w:t xml:space="preserve">. Διεθνώς έχουμε δει στον ευρωπαϊκό χώρο τα τελευταία είκοσι χρόνια πολλά τέτοια ιδρύματα της κυριαρχίας της νεοφιλελεύθερης λογικής, της </w:t>
      </w:r>
      <w:proofErr w:type="spellStart"/>
      <w:r>
        <w:rPr>
          <w:rFonts w:eastAsia="Times New Roman" w:cs="Times New Roman"/>
          <w:szCs w:val="24"/>
        </w:rPr>
        <w:t>αρπαχτής</w:t>
      </w:r>
      <w:proofErr w:type="spellEnd"/>
      <w:r>
        <w:rPr>
          <w:rFonts w:eastAsia="Times New Roman" w:cs="Times New Roman"/>
          <w:szCs w:val="24"/>
        </w:rPr>
        <w:t>, τα οποία άνοιξαν, πήραν ό,τι ήταν να πάρο</w:t>
      </w:r>
      <w:r>
        <w:rPr>
          <w:rFonts w:eastAsia="Times New Roman" w:cs="Times New Roman"/>
          <w:szCs w:val="24"/>
        </w:rPr>
        <w:t xml:space="preserve">υν, χωρίς να επενδύσουν σε υποδομές και την άλλη μέρα έκλεισαν. Κοινώς -θα έλεγα, </w:t>
      </w:r>
      <w:proofErr w:type="spellStart"/>
      <w:r>
        <w:rPr>
          <w:rFonts w:eastAsia="Times New Roman" w:cs="Times New Roman"/>
          <w:szCs w:val="24"/>
        </w:rPr>
        <w:t>πανθομολογουμένως</w:t>
      </w:r>
      <w:proofErr w:type="spellEnd"/>
      <w:r>
        <w:rPr>
          <w:rFonts w:eastAsia="Times New Roman" w:cs="Times New Roman"/>
          <w:szCs w:val="24"/>
        </w:rPr>
        <w:t>- έχουν αποτύχει.</w:t>
      </w:r>
    </w:p>
    <w:p w14:paraId="49A0EAC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Πάμε, όμως, στα μη κερδοσκοπικά, γιατί φαντάζομαι ότι σε αυτά αναφέρεστε ή εν πάση </w:t>
      </w:r>
      <w:proofErr w:type="spellStart"/>
      <w:r>
        <w:rPr>
          <w:rFonts w:eastAsia="Times New Roman" w:cs="Times New Roman"/>
          <w:szCs w:val="24"/>
        </w:rPr>
        <w:t>περιπτώσει</w:t>
      </w:r>
      <w:proofErr w:type="spellEnd"/>
      <w:r>
        <w:rPr>
          <w:rFonts w:eastAsia="Times New Roman" w:cs="Times New Roman"/>
          <w:szCs w:val="24"/>
        </w:rPr>
        <w:t>, γι’ αυτά αξίζει να αντιπαραθέσουμε τις ιδέες</w:t>
      </w:r>
      <w:r>
        <w:rPr>
          <w:rFonts w:eastAsia="Times New Roman" w:cs="Times New Roman"/>
          <w:szCs w:val="24"/>
        </w:rPr>
        <w:t xml:space="preserve"> μας, γιατί για τα άλλα δεν αξίζει να αντιπαραθέσουμε τις ιδέες μας.</w:t>
      </w:r>
    </w:p>
    <w:p w14:paraId="49A0EAC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Στην Ευρώπη, με εξαίρεση τις χώρες που είχαν τα καθεστώτα του υπαρκτού σοσιαλισμού μέχρι το 1989 -όπου εκεί μετά </w:t>
      </w:r>
      <w:r>
        <w:rPr>
          <w:rFonts w:eastAsia="Times New Roman" w:cs="Times New Roman"/>
          <w:szCs w:val="24"/>
        </w:rPr>
        <w:lastRenderedPageBreak/>
        <w:t>έγινε «</w:t>
      </w:r>
      <w:proofErr w:type="spellStart"/>
      <w:r>
        <w:rPr>
          <w:rFonts w:eastAsia="Times New Roman" w:cs="Times New Roman"/>
          <w:szCs w:val="24"/>
        </w:rPr>
        <w:t>μπάτε</w:t>
      </w:r>
      <w:proofErr w:type="spellEnd"/>
      <w:r>
        <w:rPr>
          <w:rFonts w:eastAsia="Times New Roman" w:cs="Times New Roman"/>
          <w:szCs w:val="24"/>
        </w:rPr>
        <w:t xml:space="preserve"> σκύλοι αλέστε»- τα πανεπιστήμια είναι σχεδόν αποκλειστικά δημ</w:t>
      </w:r>
      <w:r>
        <w:rPr>
          <w:rFonts w:eastAsia="Times New Roman" w:cs="Times New Roman"/>
          <w:szCs w:val="24"/>
        </w:rPr>
        <w:t>όσια, με διαφοροποιημένα καθεστώτα χρηματοδότησης. Το σημαντικό είναι το εξής</w:t>
      </w:r>
      <w:r w:rsidRPr="00EE5814">
        <w:rPr>
          <w:rFonts w:eastAsia="Times New Roman" w:cs="Times New Roman"/>
          <w:szCs w:val="24"/>
        </w:rPr>
        <w:t xml:space="preserve">: </w:t>
      </w:r>
      <w:r>
        <w:rPr>
          <w:rFonts w:eastAsia="Times New Roman" w:cs="Times New Roman"/>
          <w:szCs w:val="24"/>
        </w:rPr>
        <w:t>Αν κάποια πανεπιστήμια έχουν δίδακτρα, αυτό δεν σημαίνει ότι είναι ιδιωτικά. Πολλά δημόσια πανεπιστήμια στην Ευρώπη έχουν είτε τέλη εγγραφής είτε δίδακτρα.</w:t>
      </w:r>
    </w:p>
    <w:p w14:paraId="49A0EAC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Στην Ευρώπη, λοιπόν, </w:t>
      </w:r>
      <w:r>
        <w:rPr>
          <w:rFonts w:eastAsia="Times New Roman" w:cs="Times New Roman"/>
          <w:szCs w:val="24"/>
        </w:rPr>
        <w:t>δεν υπάρχει αυτό το φαινόμενο στο οποίο εσείς αναφέρεστε, κανένα σπουδαίο πανεπιστήμιο της άλλης πλευράς τ</w:t>
      </w:r>
      <w:r>
        <w:rPr>
          <w:rFonts w:eastAsia="Times New Roman" w:cs="Times New Roman"/>
          <w:szCs w:val="24"/>
        </w:rPr>
        <w:t>ου</w:t>
      </w:r>
      <w:r>
        <w:rPr>
          <w:rFonts w:eastAsia="Times New Roman" w:cs="Times New Roman"/>
          <w:szCs w:val="24"/>
        </w:rPr>
        <w:t xml:space="preserve"> Ατλαντικού να έχει πάει και να έχει στήσει πανεπιστήμιο ισότιμης αξίας με αυτά που βρίσκονται στην άλλη πλευρά του Ατλαντικού, όπου για άλλους λόγο</w:t>
      </w:r>
      <w:r>
        <w:rPr>
          <w:rFonts w:eastAsia="Times New Roman" w:cs="Times New Roman"/>
          <w:szCs w:val="24"/>
        </w:rPr>
        <w:t>υς, ιστορικούς -δεν είναι η ώρα να τα αναλύσουμε τώρα- της γέννησης του αμερικανικού κράτους, ιδρύθηκαν πανεπιστήμια τα οποία είναι ιδιωτικά, που συμπεριφέρονται όμως με πολύ πιο αυστηρούς όρους και κριτήρια απέναντι στην παρεχόμενη ποιότητα της γνώσης από</w:t>
      </w:r>
      <w:r>
        <w:rPr>
          <w:rFonts w:eastAsia="Times New Roman" w:cs="Times New Roman"/>
          <w:szCs w:val="24"/>
        </w:rPr>
        <w:t xml:space="preserve"> ό,τι άλλα δημόσια πανεπιστήμια.</w:t>
      </w:r>
    </w:p>
    <w:p w14:paraId="49A0EAC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Θα ήθελα, λοιπόν, να μου πείτε εσείς, κύριε Μητσοτάκη, ένα παράδειγμα ιδιωτικού πανεπιστημίου στον ευρωπαϊκό χώρο το οποίο να διαπρέπει και να είναι υψηλής ποιότητας σε ό,τι αφορά την παρεχόμενη γνώση.</w:t>
      </w:r>
    </w:p>
    <w:p w14:paraId="49A0EAC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lastRenderedPageBreak/>
        <w:t>Λέτε ότι ο ανταγωνισμ</w:t>
      </w:r>
      <w:r>
        <w:rPr>
          <w:rFonts w:eastAsia="Times New Roman" w:cs="Times New Roman"/>
          <w:szCs w:val="24"/>
        </w:rPr>
        <w:t>ός θα βοηθήσει τα δημόσια πανεπιστήμια. Αυτό δεν έχει φανεί πουθενά να έχει συμβεί ούτε σε ό,τι αφορά στον χώρο της δευτεροβάθμιας εκπαίδευσης. Εκεί, βεβαίως, είναι άλλα τα κριτήρια, διότι υπάρχει κεντρικός έλεγχος της παρεχόμενης γνώσης από το κράτος, του</w:t>
      </w:r>
      <w:r>
        <w:rPr>
          <w:rFonts w:eastAsia="Times New Roman" w:cs="Times New Roman"/>
          <w:szCs w:val="24"/>
        </w:rPr>
        <w:t xml:space="preserve"> προγράμματος σπουδών, ενώ η ακαδημαϊκή κουλτούρα δεν θα έπρεπε ποτέ να μας επιτρέπει τη σκέψη να παρεμβαίνει το κράτος στην έρευνα και στην παρεχόμενη γνώση και στο πλαίσιο μέσα στο οποίο ανθίζει η γνώση στην ακαδημαϊκή κοινότητα και στον χώρο της τριτοβά</w:t>
      </w:r>
      <w:r>
        <w:rPr>
          <w:rFonts w:eastAsia="Times New Roman" w:cs="Times New Roman"/>
          <w:szCs w:val="24"/>
        </w:rPr>
        <w:t>θμιας εκπαίδευσης.</w:t>
      </w:r>
    </w:p>
    <w:p w14:paraId="49A0EAC9"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Πείτε μου, λοιπόν, ποιο παράδειγμα ιδιωτικού πανεπιστημίου στην Ευρώπη έχετε εσείς στο μυαλό σας, στο οποίο η παρεχόμενη γνώση να είναι υψηλού επιπέδου και ποιο παράδειγμα έχετε να μου παραθέσετε στο οποίο ο ανταγωνισμός βοήθησε ή θα μπο</w:t>
      </w:r>
      <w:r>
        <w:rPr>
          <w:rFonts w:eastAsia="Times New Roman" w:cs="Times New Roman"/>
          <w:szCs w:val="24"/>
        </w:rPr>
        <w:t xml:space="preserve">ρούσε να βοηθήσει τα δημόσια πανεπιστήμια, τα οποία έχετε </w:t>
      </w:r>
      <w:proofErr w:type="spellStart"/>
      <w:r>
        <w:rPr>
          <w:rFonts w:eastAsia="Times New Roman" w:cs="Times New Roman"/>
          <w:szCs w:val="24"/>
        </w:rPr>
        <w:t>στοχοποιήσει</w:t>
      </w:r>
      <w:proofErr w:type="spellEnd"/>
      <w:r>
        <w:rPr>
          <w:rFonts w:eastAsia="Times New Roman" w:cs="Times New Roman"/>
          <w:szCs w:val="24"/>
        </w:rPr>
        <w:t xml:space="preserve"> κατά τα άλλα, δυσφημίσει και εξευτελίσει όλο αυτό το διάστημα.</w:t>
      </w:r>
    </w:p>
    <w:p w14:paraId="49A0EAC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Ας αναφερθούμε τώρα στο σημαντικότερο ερώτημα, το οποίο θα ήθελα να σας καταθέσω. Τι θα γίνει με την πιστοποίηση </w:t>
      </w:r>
      <w:r>
        <w:rPr>
          <w:rFonts w:eastAsia="Times New Roman" w:cs="Times New Roman"/>
          <w:szCs w:val="24"/>
        </w:rPr>
        <w:lastRenderedPageBreak/>
        <w:t>των προγρ</w:t>
      </w:r>
      <w:r>
        <w:rPr>
          <w:rFonts w:eastAsia="Times New Roman" w:cs="Times New Roman"/>
          <w:szCs w:val="24"/>
        </w:rPr>
        <w:t>αμμάτων σπουδών και τα επαγγελματικά δικαιώματα; Με ποιους τρόπους θα εισάγονται οι φοιτητές σε αυτά τα πανεπιστήμια;</w:t>
      </w:r>
    </w:p>
    <w:p w14:paraId="49A0EAC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Η Νέα Δημοκρατία, ως γνωστόν, προτείνει τη μείωση του αριθμού των εισακτέων και τον καθορισμό των βάσεων από κάθε τμήμα, κάτι που θα οδηγή</w:t>
      </w:r>
      <w:r>
        <w:rPr>
          <w:rFonts w:eastAsia="Times New Roman" w:cs="Times New Roman"/>
          <w:szCs w:val="24"/>
        </w:rPr>
        <w:t>σει σε ακόμη μεγαλύτερη συρρίκνωση του αριθμού των εισακτέων στα δημόσια πανεπιστήμια. Την ίδια στιγμή που κάνει αυτό, χύνει κροκοδείλια δάκρυα για το ότι οι νέοι μας φεύγουν για να σπουδάσουν σε άλλες χώρες και, άρα, η ίδρυση των ιδιωτικών πανεπιστημίων θ</w:t>
      </w:r>
      <w:r>
        <w:rPr>
          <w:rFonts w:eastAsia="Times New Roman" w:cs="Times New Roman"/>
          <w:szCs w:val="24"/>
        </w:rPr>
        <w:t>α μπορούσε να τους κρατήσει στη χώρα μας. Με άλλα λόγια, η Νέα Δημοκρατία έχει μία πολιτική που αντικειμενικά δημιουργεί –ή επιχειρεί να δημιουργήσει- πελατεία για τα ιδιωτικά πανεπιστήμια, χωρίς να έχει κανένας εκ των προτέρων εξασφαλίσει την ποιότητα της</w:t>
      </w:r>
      <w:r>
        <w:rPr>
          <w:rFonts w:eastAsia="Times New Roman" w:cs="Times New Roman"/>
          <w:szCs w:val="24"/>
        </w:rPr>
        <w:t xml:space="preserve"> παρεχόμενης γνώσης σε αυτά. </w:t>
      </w:r>
    </w:p>
    <w:p w14:paraId="49A0EAC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Βεβαίως, αν θέλετε να αναλύσουμε ακόμα περισσότερο το φαινόμενο της φοιτητικής διαρροής στο εξωτερικό, θα δούμε ότι αυτή η φοιτητική διαρροή χωρίζεται σε δύο κατηγορίες, στους κληρονόμους που είπα πιο πριν, δηλαδή τα παιδιά </w:t>
      </w:r>
      <w:r>
        <w:rPr>
          <w:rFonts w:eastAsia="Times New Roman" w:cs="Times New Roman"/>
          <w:szCs w:val="24"/>
        </w:rPr>
        <w:t xml:space="preserve">της ελίτ που δεν </w:t>
      </w:r>
      <w:r>
        <w:rPr>
          <w:rFonts w:eastAsia="Times New Roman" w:cs="Times New Roman"/>
          <w:szCs w:val="24"/>
        </w:rPr>
        <w:lastRenderedPageBreak/>
        <w:t>πιστεύω ότι θα θελήσουν ποτέ να χάσουν την ευκαιρία εφ’ όσον θα έχουν την οικονομική δυνατότητα να σπουδάσουν στο «</w:t>
      </w:r>
      <w:r>
        <w:rPr>
          <w:rFonts w:eastAsia="Times New Roman" w:cs="Times New Roman"/>
          <w:szCs w:val="24"/>
          <w:lang w:val="en-US"/>
        </w:rPr>
        <w:t>original</w:t>
      </w:r>
      <w:r>
        <w:rPr>
          <w:rFonts w:eastAsia="Times New Roman" w:cs="Times New Roman"/>
          <w:szCs w:val="24"/>
        </w:rPr>
        <w:t xml:space="preserve">» και στο καλό ιδιωτικό πανεπιστήμιο του εξωτερικού, στο </w:t>
      </w:r>
      <w:proofErr w:type="spellStart"/>
      <w:r>
        <w:rPr>
          <w:rFonts w:eastAsia="Times New Roman" w:cs="Times New Roman"/>
          <w:szCs w:val="24"/>
        </w:rPr>
        <w:t>Πρίνστον</w:t>
      </w:r>
      <w:proofErr w:type="spellEnd"/>
      <w:r>
        <w:rPr>
          <w:rFonts w:eastAsia="Times New Roman" w:cs="Times New Roman"/>
          <w:szCs w:val="24"/>
        </w:rPr>
        <w:t xml:space="preserve">, στο </w:t>
      </w:r>
      <w:proofErr w:type="spellStart"/>
      <w:r>
        <w:rPr>
          <w:rFonts w:eastAsia="Times New Roman" w:cs="Times New Roman"/>
          <w:szCs w:val="24"/>
        </w:rPr>
        <w:t>Γέιλ</w:t>
      </w:r>
      <w:proofErr w:type="spellEnd"/>
      <w:r>
        <w:rPr>
          <w:rFonts w:eastAsia="Times New Roman" w:cs="Times New Roman"/>
          <w:szCs w:val="24"/>
        </w:rPr>
        <w:t xml:space="preserve"> και στο «</w:t>
      </w:r>
      <w:proofErr w:type="spellStart"/>
      <w:r>
        <w:rPr>
          <w:rFonts w:eastAsia="Times New Roman" w:cs="Times New Roman"/>
          <w:szCs w:val="24"/>
        </w:rPr>
        <w:t>Κολάμπια</w:t>
      </w:r>
      <w:proofErr w:type="spellEnd"/>
      <w:r>
        <w:rPr>
          <w:rFonts w:eastAsia="Times New Roman" w:cs="Times New Roman"/>
          <w:szCs w:val="24"/>
        </w:rPr>
        <w:t>»…</w:t>
      </w:r>
    </w:p>
    <w:p w14:paraId="49A0EACD" w14:textId="77777777" w:rsidR="001E5C65" w:rsidRDefault="00F23789">
      <w:pPr>
        <w:spacing w:line="600" w:lineRule="auto"/>
        <w:ind w:firstLine="720"/>
        <w:jc w:val="center"/>
        <w:rPr>
          <w:rFonts w:eastAsia="Times New Roman" w:cs="Times New Roman"/>
          <w:szCs w:val="24"/>
        </w:rPr>
      </w:pPr>
      <w:r>
        <w:rPr>
          <w:rFonts w:eastAsia="Times New Roman" w:cs="Times New Roman"/>
          <w:szCs w:val="24"/>
        </w:rPr>
        <w:t>(Γέλωτες από την πτέ</w:t>
      </w:r>
      <w:r>
        <w:rPr>
          <w:rFonts w:eastAsia="Times New Roman" w:cs="Times New Roman"/>
          <w:szCs w:val="24"/>
        </w:rPr>
        <w:t>ρυγα του ΣΥΡΙΖΑ)</w:t>
      </w:r>
    </w:p>
    <w:p w14:paraId="49A0EACE"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…και στα παιδιά της μεσαίας τάξης, τα οποία εξαιτίας του γεγονότος ότι απέτυχαν να μπουν σε ένα δημόσιο πανεπιστήμιο στην Ελλάδα και ακριβώς επειδή υπάρχει αυτή η ευλογία, θα έλεγα εγώ, ότι η ελληνική οικογένεια θέλει και επιμένει τα παιδι</w:t>
      </w:r>
      <w:r>
        <w:rPr>
          <w:rFonts w:eastAsia="Times New Roman" w:cs="Times New Roman"/>
          <w:szCs w:val="24"/>
        </w:rPr>
        <w:t>ά να μορφωθούν –βέβαια στο παρελθόν ήθελε μονάχα γιατρούς και δικηγόρους, αλλά αυτό το στερεότυπο αρχίζει να διαλύεται και η αγορά εργασίας μάς οδηγεί στο να διαλύεται- φεύγουν στο εξωτερικό, εξαντλώντας κάθε δυνατότητα χρηματοδοτικής επάρκειας των οικογεν</w:t>
      </w:r>
      <w:r>
        <w:rPr>
          <w:rFonts w:eastAsia="Times New Roman" w:cs="Times New Roman"/>
          <w:szCs w:val="24"/>
        </w:rPr>
        <w:t>ειών τους.</w:t>
      </w:r>
    </w:p>
    <w:p w14:paraId="49A0EACF"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Αυτά τα παιδιά, λοιπόν, που θα τους δίνετε τη δυνατότητα –όχι βεβαίως αδαπάνως- να σπουδάσουν σε κάποιο ελληνικό πανεπιστήμιο, τι πτυχία θα παίρνουν; Δεν εξετάζω καθόλου την πα</w:t>
      </w:r>
      <w:r>
        <w:rPr>
          <w:rFonts w:eastAsia="Times New Roman" w:cs="Times New Roman"/>
          <w:szCs w:val="24"/>
        </w:rPr>
        <w:lastRenderedPageBreak/>
        <w:t>ρεχόμενη γνώση και την ποιότητά της, αλλά το τι πτυχία θα παίρνουν. Τ</w:t>
      </w:r>
      <w:r>
        <w:rPr>
          <w:rFonts w:eastAsia="Times New Roman" w:cs="Times New Roman"/>
          <w:szCs w:val="24"/>
        </w:rPr>
        <w:t>ι θα γίνει με την πιστοποίηση αυτών των προγραμμάτων και τι θα γίνει με τα επαγγελματικά τους δικαιώματα;</w:t>
      </w:r>
    </w:p>
    <w:p w14:paraId="49A0EAD0"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Εμείς, λοιπόν, κύριε Μητσοτάκη, λέμε ότι αυτά τα ζητήματα είναι πάρα πολύ σημαντικά και είμαστε ανοικτοί σε έναν πάρα πολύ ουσιαστικό διάλογο με επιχε</w:t>
      </w:r>
      <w:r>
        <w:rPr>
          <w:rFonts w:eastAsia="Times New Roman" w:cs="Times New Roman"/>
          <w:szCs w:val="24"/>
        </w:rPr>
        <w:t xml:space="preserve">ιρήματα. Να τα κουβεντιάσουμε ένα προς ένα. Δεν έχουμε, όπως λέτε, ούτε ιδεοληψίες ούτε παρωπίδες για κανέναν. Έχουμε απόψεις ισχυρές. Μπορεί να διαφωνείτε μ’ αυτές, αλλά έχουμε απόψεις και επιχειρήματα. </w:t>
      </w:r>
    </w:p>
    <w:p w14:paraId="49A0EAD1"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Βεβαίως, έχουμε και εναλλακτικό σχέδιο, προοπτική κ</w:t>
      </w:r>
      <w:r>
        <w:rPr>
          <w:rFonts w:eastAsia="Times New Roman" w:cs="Times New Roman"/>
          <w:szCs w:val="24"/>
        </w:rPr>
        <w:t xml:space="preserve">αι όραμα για την αναβάθμιση της παρεχόμενης τριτοβάθμιας εκπαίδευσης στη χώρα μας. Γι’ αυτό και λέμε ότι η μόνη λύση είναι η αναβάθμιση των δημοσίων πανεπιστημίων, η οικονομική τους ενίσχυση, η ενίσχυση σε διδακτικό και ερευνητικό προσωπικό. </w:t>
      </w:r>
    </w:p>
    <w:p w14:paraId="49A0EAD2"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Αυτό βεβαίως </w:t>
      </w:r>
      <w:r>
        <w:rPr>
          <w:rFonts w:eastAsia="Times New Roman" w:cs="Times New Roman"/>
          <w:szCs w:val="24"/>
        </w:rPr>
        <w:t xml:space="preserve">εσείς, κύριε Μητσοτάκη, πρέπει να το ξέρετε, γιατί έχετε και ένα παρελθόν, το οποίο δεν μπορούμε να ξεχνάμε. Το 2014 ήσασταν εσείς στη </w:t>
      </w:r>
      <w:r>
        <w:rPr>
          <w:rFonts w:eastAsia="Times New Roman" w:cs="Times New Roman"/>
          <w:szCs w:val="24"/>
        </w:rPr>
        <w:t>κ</w:t>
      </w:r>
      <w:r>
        <w:rPr>
          <w:rFonts w:eastAsia="Times New Roman" w:cs="Times New Roman"/>
          <w:szCs w:val="24"/>
        </w:rPr>
        <w:t xml:space="preserve">υβέρνησή σας Υπουργός Διοικητικής </w:t>
      </w:r>
      <w:r>
        <w:rPr>
          <w:rFonts w:eastAsia="Times New Roman" w:cs="Times New Roman"/>
          <w:szCs w:val="24"/>
        </w:rPr>
        <w:lastRenderedPageBreak/>
        <w:t xml:space="preserve">Μεταρρύθμισης και η </w:t>
      </w:r>
      <w:r>
        <w:rPr>
          <w:rFonts w:eastAsia="Times New Roman" w:cs="Times New Roman"/>
          <w:szCs w:val="24"/>
        </w:rPr>
        <w:t>κ</w:t>
      </w:r>
      <w:r>
        <w:rPr>
          <w:rFonts w:eastAsia="Times New Roman" w:cs="Times New Roman"/>
          <w:szCs w:val="24"/>
        </w:rPr>
        <w:t xml:space="preserve">υβέρνηση Σαμαρά τότε προχώρησε σε μαζικές απολύσεις περισσοτέρων </w:t>
      </w:r>
      <w:r>
        <w:rPr>
          <w:rFonts w:eastAsia="Times New Roman" w:cs="Times New Roman"/>
          <w:szCs w:val="24"/>
        </w:rPr>
        <w:t xml:space="preserve">από χίλιους εξακόσιους διοικητικούς υπαλλήλους των μεγαλύτερων πανεπιστημιακών ιδρυμάτων της χώρας, προκαλώντας την απότομη υποβάθμιση των υπηρεσιών τους. </w:t>
      </w:r>
    </w:p>
    <w:p w14:paraId="49A0EAD3" w14:textId="77777777" w:rsidR="001E5C65" w:rsidRDefault="00F23789">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49A0EAD4"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Εσείς ήσασταν! Ο καθένας, λοιπόν, έχει την</w:t>
      </w:r>
      <w:r>
        <w:rPr>
          <w:rFonts w:eastAsia="Times New Roman" w:cs="Times New Roman"/>
          <w:szCs w:val="24"/>
        </w:rPr>
        <w:t xml:space="preserve"> ιστορία του και οι απόψεις τις οποίες καταθέτει δεν μπορεί να είναι ξέχωρες από το παρελθόν και από την ιστορία του.</w:t>
      </w:r>
    </w:p>
    <w:p w14:paraId="49A0EAD5"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Άρα, λοιπόν, κύριε Μητσοτάκη και τότε ο Υπουργός Παιδείας χαρακτήριζε ως φέουδα ανομίας τα πανεπιστήμια, όπως κάνετε κι εσείς σήμερα. Όμως</w:t>
      </w:r>
      <w:r>
        <w:rPr>
          <w:rFonts w:eastAsia="Times New Roman" w:cs="Times New Roman"/>
          <w:szCs w:val="24"/>
        </w:rPr>
        <w:t xml:space="preserve">, εσείς ήσασταν αυτοί που απαξιώσατε τα δημόσια πανεπιστήμια. </w:t>
      </w:r>
    </w:p>
    <w:p w14:paraId="49A0EAD6"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οικονομική ενίσχυση σε υλικοτεχνικές υποδομές, σε προσωπικό, στον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δομής τους με ίδρυση νέων τμημάτων, με νέα γνωστικά αντικείμενα, δηλαδή αυτό που κάνει τώρα με σχέδιο, υπομονή και εξαιρετική επιμέλεια </w:t>
      </w:r>
      <w:r>
        <w:rPr>
          <w:rFonts w:eastAsia="Times New Roman" w:cs="Times New Roman"/>
          <w:szCs w:val="24"/>
        </w:rPr>
        <w:lastRenderedPageBreak/>
        <w:t>το Υπουργείο Παιδείας, όπου έχει φτιάξει μια νέα αρχιτεκτονική για τα ιδρύματα τριτοβάθμιας εκπαίδευσης στη χώρα μα</w:t>
      </w:r>
      <w:r>
        <w:rPr>
          <w:rFonts w:eastAsia="Times New Roman" w:cs="Times New Roman"/>
          <w:szCs w:val="24"/>
        </w:rPr>
        <w:t>ς με συγχωνεύσεις εκεί όπου συναινετικά μπορεί να γίνουν -και έχει αποδειχθεί ότι σε πολλές περιπτώσεις μπορούν να γίνουν- Τεχνολογικών Ιδρυμάτων και Ανώτατων Εκπαιδευτικών Ιδρυμάτων, με κατάργηση τμημάτων ΤΕΙ, τα οποία δεν μπορούν να δώσουν κα</w:t>
      </w:r>
      <w:r>
        <w:rPr>
          <w:rFonts w:eastAsia="Times New Roman" w:cs="Times New Roman"/>
          <w:szCs w:val="24"/>
        </w:rPr>
        <w:t>μ</w:t>
      </w:r>
      <w:r>
        <w:rPr>
          <w:rFonts w:eastAsia="Times New Roman" w:cs="Times New Roman"/>
          <w:szCs w:val="24"/>
        </w:rPr>
        <w:t>μία προοπτι</w:t>
      </w:r>
      <w:r>
        <w:rPr>
          <w:rFonts w:eastAsia="Times New Roman" w:cs="Times New Roman"/>
          <w:szCs w:val="24"/>
        </w:rPr>
        <w:t>κή και κα</w:t>
      </w:r>
      <w:r>
        <w:rPr>
          <w:rFonts w:eastAsia="Times New Roman" w:cs="Times New Roman"/>
          <w:szCs w:val="24"/>
        </w:rPr>
        <w:t>μ</w:t>
      </w:r>
      <w:r>
        <w:rPr>
          <w:rFonts w:eastAsia="Times New Roman" w:cs="Times New Roman"/>
          <w:szCs w:val="24"/>
        </w:rPr>
        <w:t>μία διέξοδο στους αποφοίτους τους. Αυτό είναι ένα σχέδιο ολιστικό για την αναβάθμιση της δημόσιας παιδείας και όχι η λογική του σο</w:t>
      </w:r>
      <w:r>
        <w:rPr>
          <w:rFonts w:eastAsia="Times New Roman" w:cs="Times New Roman"/>
          <w:szCs w:val="24"/>
        </w:rPr>
        <w:t>υ</w:t>
      </w:r>
      <w:r>
        <w:rPr>
          <w:rFonts w:eastAsia="Times New Roman" w:cs="Times New Roman"/>
          <w:szCs w:val="24"/>
        </w:rPr>
        <w:t xml:space="preserve">περμάρκετ μέσα από την Αναθεώρηση του Συντάγματος. </w:t>
      </w:r>
    </w:p>
    <w:p w14:paraId="49A0EAD7"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Κλείνω, κύριε Μητσοτάκη, λέγοντάς σας το εξής. Όταν ανεβήκατε σ</w:t>
      </w:r>
      <w:r>
        <w:rPr>
          <w:rFonts w:eastAsia="Times New Roman" w:cs="Times New Roman"/>
          <w:szCs w:val="24"/>
        </w:rPr>
        <w:t xml:space="preserve">το Βήμα, υποπέσατε για άλλη μια φορά στο λάθος να μου πείτε ότι δεν ήρθατε στο σπίτι μου να πιούμε έναν καφέ, διότι έχω κλούβες των ΜΑΤ. </w:t>
      </w:r>
    </w:p>
    <w:p w14:paraId="49A0EAD8"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Κύριε Μητσοτάκη, ξέρετε κάτι; Σας καλώ να έρθετε, ειλικρινά. Δεν θα δείτε ούτε μια κλούβα των ΜΑΤ. Δεν ξέρω εάν εσείς </w:t>
      </w:r>
      <w:r>
        <w:rPr>
          <w:rFonts w:eastAsia="Times New Roman" w:cs="Times New Roman"/>
          <w:szCs w:val="24"/>
        </w:rPr>
        <w:t xml:space="preserve">έχετε. Διότι πράγματι υπήρχε μια κλούβα των ΜΑΤ το 2015. Το 2016, με δική μου εντολή, όχι μόνο από εμένα, αλλά και από άλλους που διαμαρτυρήθηκαν πάρα πολύ εδώ στη Βουλή, έφυγαν </w:t>
      </w:r>
      <w:r>
        <w:rPr>
          <w:rFonts w:eastAsia="Times New Roman" w:cs="Times New Roman"/>
          <w:szCs w:val="24"/>
        </w:rPr>
        <w:lastRenderedPageBreak/>
        <w:t xml:space="preserve">εκατοντάδες αστυνομικοί που φύλαγαν </w:t>
      </w:r>
      <w:r>
        <w:rPr>
          <w:rFonts w:eastAsia="Times New Roman" w:cs="Times New Roman"/>
          <w:szCs w:val="24"/>
          <w:lang w:val="en-US"/>
        </w:rPr>
        <w:t>VIP</w:t>
      </w:r>
      <w:r>
        <w:rPr>
          <w:rFonts w:eastAsia="Times New Roman" w:cs="Times New Roman"/>
          <w:szCs w:val="24"/>
        </w:rPr>
        <w:t xml:space="preserve"> πρόσωπα για να πάνε στη γειτονιά. </w:t>
      </w:r>
    </w:p>
    <w:p w14:paraId="49A0EAD9" w14:textId="77777777" w:rsidR="001E5C65" w:rsidRDefault="00F23789">
      <w:pPr>
        <w:spacing w:line="600" w:lineRule="auto"/>
        <w:ind w:firstLine="720"/>
        <w:jc w:val="center"/>
        <w:rPr>
          <w:rFonts w:eastAsia="Times New Roman"/>
          <w:bCs/>
        </w:rPr>
      </w:pPr>
      <w:r>
        <w:rPr>
          <w:rFonts w:eastAsia="Times New Roman"/>
          <w:bCs/>
        </w:rPr>
        <w:t>(Χε</w:t>
      </w:r>
      <w:r>
        <w:rPr>
          <w:rFonts w:eastAsia="Times New Roman"/>
          <w:bCs/>
        </w:rPr>
        <w:t xml:space="preserve">ιροκροτήματα από τις πτέρυγες του </w:t>
      </w:r>
      <w:r w:rsidRPr="006651D3">
        <w:rPr>
          <w:rFonts w:eastAsia="Times New Roman"/>
          <w:bCs/>
        </w:rPr>
        <w:t>ΣΥΡΙΖΑ</w:t>
      </w:r>
      <w:r>
        <w:rPr>
          <w:rFonts w:eastAsia="Times New Roman"/>
          <w:bCs/>
        </w:rPr>
        <w:t xml:space="preserve"> και των ΑΝΕΛ</w:t>
      </w:r>
      <w:r w:rsidRPr="006651D3">
        <w:rPr>
          <w:rFonts w:eastAsia="Times New Roman"/>
          <w:bCs/>
        </w:rPr>
        <w:t>)</w:t>
      </w:r>
    </w:p>
    <w:p w14:paraId="49A0EADA"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Εγώ, λοιπόν, κλούβα των ΜΑΤ δεν έχω ούτε έξω από το σπίτι μου, ούτε έξω από το γραφείο μου. Εσείς, κύριε Μητσοτάκη, ήσασταν αυτοί που από το 2010 έως το 2015 είχατε γεμίσει με κάγκελα την Αθήνα, ακόμα </w:t>
      </w:r>
      <w:r>
        <w:rPr>
          <w:rFonts w:eastAsia="Times New Roman" w:cs="Times New Roman"/>
          <w:szCs w:val="24"/>
        </w:rPr>
        <w:t xml:space="preserve">και την </w:t>
      </w:r>
      <w:r>
        <w:rPr>
          <w:rFonts w:eastAsia="Times New Roman" w:cs="Times New Roman"/>
          <w:szCs w:val="24"/>
        </w:rPr>
        <w:t>π</w:t>
      </w:r>
      <w:r>
        <w:rPr>
          <w:rFonts w:eastAsia="Times New Roman" w:cs="Times New Roman"/>
          <w:szCs w:val="24"/>
        </w:rPr>
        <w:t xml:space="preserve">λατεία Συντάγματος και δεν μπορούσε να περάσει κανένας, δεν μπορούσε να προχωρήσει κανένας. </w:t>
      </w:r>
    </w:p>
    <w:p w14:paraId="49A0EADB"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 xml:space="preserve">Ε, λοιπόν, σ’ αυτή την </w:t>
      </w:r>
      <w:proofErr w:type="spellStart"/>
      <w:r>
        <w:rPr>
          <w:rFonts w:eastAsia="Times New Roman" w:cs="Times New Roman"/>
          <w:szCs w:val="24"/>
        </w:rPr>
        <w:t>αστυνομοκρατούμενη</w:t>
      </w:r>
      <w:proofErr w:type="spellEnd"/>
      <w:r>
        <w:rPr>
          <w:rFonts w:eastAsia="Times New Roman" w:cs="Times New Roman"/>
          <w:szCs w:val="24"/>
        </w:rPr>
        <w:t xml:space="preserve"> Αθήνα, σ’ αυτή την </w:t>
      </w:r>
      <w:proofErr w:type="spellStart"/>
      <w:r>
        <w:rPr>
          <w:rFonts w:eastAsia="Times New Roman" w:cs="Times New Roman"/>
          <w:szCs w:val="24"/>
        </w:rPr>
        <w:t>αστυνομοκρατούμενη</w:t>
      </w:r>
      <w:proofErr w:type="spellEnd"/>
      <w:r>
        <w:rPr>
          <w:rFonts w:eastAsia="Times New Roman" w:cs="Times New Roman"/>
          <w:szCs w:val="24"/>
        </w:rPr>
        <w:t xml:space="preserve"> Ελλάδα για να υλοποιείτε εσείς πολιτικές του ΔΝΤ, τόσο στην οικονομία όσο </w:t>
      </w:r>
      <w:r>
        <w:rPr>
          <w:rFonts w:eastAsia="Times New Roman" w:cs="Times New Roman"/>
          <w:szCs w:val="24"/>
        </w:rPr>
        <w:t>και στην παιδεία, δεν θα ξαναζήσει ο τόπος μας.</w:t>
      </w:r>
    </w:p>
    <w:p w14:paraId="49A0EADC" w14:textId="77777777" w:rsidR="001E5C65" w:rsidRDefault="00F23789">
      <w:pPr>
        <w:spacing w:line="600" w:lineRule="auto"/>
        <w:ind w:firstLine="720"/>
        <w:jc w:val="both"/>
        <w:rPr>
          <w:rFonts w:eastAsia="Times New Roman" w:cs="Times New Roman"/>
          <w:szCs w:val="24"/>
        </w:rPr>
      </w:pPr>
      <w:r>
        <w:rPr>
          <w:rFonts w:eastAsia="Times New Roman" w:cs="Times New Roman"/>
          <w:szCs w:val="24"/>
        </w:rPr>
        <w:t>Να είστε καλά!</w:t>
      </w:r>
    </w:p>
    <w:p w14:paraId="49A0EADD" w14:textId="77777777" w:rsidR="001E5C65" w:rsidRDefault="00F23789">
      <w:pPr>
        <w:spacing w:line="600" w:lineRule="auto"/>
        <w:ind w:firstLine="720"/>
        <w:jc w:val="center"/>
        <w:rPr>
          <w:rFonts w:eastAsia="Times New Roman"/>
          <w:bCs/>
        </w:rPr>
      </w:pPr>
      <w:r>
        <w:rPr>
          <w:rFonts w:eastAsia="Times New Roman"/>
          <w:bCs/>
        </w:rPr>
        <w:t xml:space="preserve">(Χειροκροτήματα από τις πτέρυγες του </w:t>
      </w:r>
      <w:r w:rsidRPr="006651D3">
        <w:rPr>
          <w:rFonts w:eastAsia="Times New Roman"/>
          <w:bCs/>
        </w:rPr>
        <w:t>ΣΥΡΙΖΑ</w:t>
      </w:r>
      <w:r>
        <w:rPr>
          <w:rFonts w:eastAsia="Times New Roman"/>
          <w:bCs/>
        </w:rPr>
        <w:t xml:space="preserve"> και των ΑΝΕΛ</w:t>
      </w:r>
      <w:r w:rsidRPr="006651D3">
        <w:rPr>
          <w:rFonts w:eastAsia="Times New Roman"/>
          <w:bCs/>
        </w:rPr>
        <w:t>)</w:t>
      </w:r>
    </w:p>
    <w:p w14:paraId="49A0EADE" w14:textId="77777777" w:rsidR="001E5C65" w:rsidRDefault="00F23789">
      <w:pPr>
        <w:spacing w:line="600" w:lineRule="auto"/>
        <w:ind w:firstLine="720"/>
        <w:jc w:val="both"/>
        <w:rPr>
          <w:rFonts w:eastAsia="Times New Roman" w:cs="Times New Roman"/>
        </w:rPr>
      </w:pPr>
      <w:r w:rsidRPr="00FD65DB">
        <w:rPr>
          <w:rFonts w:eastAsia="Times New Roman"/>
          <w:b/>
          <w:bCs/>
        </w:rPr>
        <w:lastRenderedPageBreak/>
        <w:t xml:space="preserve">ΠΡΟΕΔΡΟΣ (Νικόλαος </w:t>
      </w:r>
      <w:proofErr w:type="spellStart"/>
      <w:r w:rsidRPr="00FD65DB">
        <w:rPr>
          <w:rFonts w:eastAsia="Times New Roman"/>
          <w:b/>
          <w:bCs/>
        </w:rPr>
        <w:t>Βούτσης</w:t>
      </w:r>
      <w:proofErr w:type="spellEnd"/>
      <w:r w:rsidRPr="00FD65DB">
        <w:rPr>
          <w:rFonts w:eastAsia="Times New Roman"/>
          <w:b/>
          <w:bCs/>
        </w:rPr>
        <w:t>):</w:t>
      </w:r>
      <w:r>
        <w:rPr>
          <w:rFonts w:eastAsia="Times New Roman" w:cs="Times New Roman"/>
          <w:b/>
          <w:szCs w:val="24"/>
        </w:rPr>
        <w:t xml:space="preserve"> </w:t>
      </w:r>
      <w:r>
        <w:rPr>
          <w:rFonts w:eastAsia="Times New Roman" w:cs="Times New Roman"/>
          <w:szCs w:val="24"/>
        </w:rPr>
        <w:t>Ο</w:t>
      </w:r>
      <w:r>
        <w:rPr>
          <w:rFonts w:eastAsia="Times New Roman" w:cs="Times New Roman"/>
          <w:szCs w:val="24"/>
        </w:rPr>
        <w:t xml:space="preserve">λοκληρώθηκε η συζήτηση της επίκαιρης ερώτησης προς τον Πρωθυπουργό. </w:t>
      </w:r>
    </w:p>
    <w:p w14:paraId="49A0EADF" w14:textId="77777777" w:rsidR="001E5C65" w:rsidRDefault="00F23789">
      <w:pPr>
        <w:spacing w:line="600" w:lineRule="auto"/>
        <w:ind w:firstLine="540"/>
        <w:jc w:val="both"/>
        <w:rPr>
          <w:rFonts w:eastAsia="Times New Roman" w:cs="Times New Roman"/>
          <w:szCs w:val="24"/>
        </w:rPr>
      </w:pPr>
      <w:r w:rsidRPr="000A3E14">
        <w:rPr>
          <w:rFonts w:eastAsia="Times New Roman" w:cs="Times New Roman"/>
          <w:szCs w:val="24"/>
        </w:rPr>
        <w:t xml:space="preserve">Κυρίες και κύριοι συνάδελφοι, </w:t>
      </w:r>
      <w:r>
        <w:rPr>
          <w:rFonts w:eastAsia="Times New Roman" w:cs="Times New Roman"/>
        </w:rPr>
        <w:t>δέχεστε στο σημείο αυτό να λύσουμε τη συνεδρίαση;</w:t>
      </w:r>
    </w:p>
    <w:p w14:paraId="49A0EAE0" w14:textId="77777777" w:rsidR="001E5C65" w:rsidRDefault="00F23789">
      <w:pPr>
        <w:spacing w:line="600" w:lineRule="auto"/>
        <w:ind w:firstLine="54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49A0EAE1" w14:textId="77777777" w:rsidR="001E5C65" w:rsidRDefault="00F23789">
      <w:pPr>
        <w:spacing w:line="600" w:lineRule="auto"/>
        <w:ind w:firstLine="540"/>
        <w:jc w:val="both"/>
        <w:rPr>
          <w:rFonts w:eastAsia="Times New Roman" w:cs="Times New Roman"/>
          <w:b/>
          <w:bCs/>
          <w:szCs w:val="24"/>
        </w:rPr>
      </w:pPr>
      <w:r w:rsidRPr="00FD65DB">
        <w:rPr>
          <w:rFonts w:eastAsia="Times New Roman"/>
          <w:b/>
          <w:bCs/>
        </w:rPr>
        <w:t xml:space="preserve">ΠΡΟΕΔΡΟΣ (Νικόλαος </w:t>
      </w:r>
      <w:proofErr w:type="spellStart"/>
      <w:r w:rsidRPr="00FD65DB">
        <w:rPr>
          <w:rFonts w:eastAsia="Times New Roman"/>
          <w:b/>
          <w:bCs/>
        </w:rPr>
        <w:t>Βούτσης</w:t>
      </w:r>
      <w:proofErr w:type="spellEnd"/>
      <w:r w:rsidRPr="00FD65DB">
        <w:rPr>
          <w:rFonts w:eastAsia="Times New Roman"/>
          <w:b/>
          <w:bCs/>
        </w:rPr>
        <w:t>):</w:t>
      </w:r>
      <w:r>
        <w:rPr>
          <w:rFonts w:eastAsia="Times New Roman" w:cs="Times New Roman"/>
          <w:b/>
          <w:szCs w:val="24"/>
        </w:rPr>
        <w:t xml:space="preserve"> </w:t>
      </w:r>
      <w:r w:rsidRPr="003C7943">
        <w:rPr>
          <w:rFonts w:eastAsia="Times New Roman" w:cs="Times New Roman"/>
          <w:szCs w:val="24"/>
        </w:rPr>
        <w:t xml:space="preserve">Με τη συναίνεση του Σώματος και ώρα </w:t>
      </w:r>
      <w:r>
        <w:rPr>
          <w:rFonts w:eastAsia="Times New Roman" w:cs="Times New Roman"/>
          <w:szCs w:val="24"/>
        </w:rPr>
        <w:t>12</w:t>
      </w:r>
      <w:r w:rsidRPr="003C7943">
        <w:rPr>
          <w:rFonts w:eastAsia="Times New Roman" w:cs="Times New Roman"/>
          <w:szCs w:val="24"/>
        </w:rPr>
        <w:t>.</w:t>
      </w:r>
      <w:r>
        <w:rPr>
          <w:rFonts w:eastAsia="Times New Roman" w:cs="Times New Roman"/>
          <w:szCs w:val="24"/>
        </w:rPr>
        <w:t xml:space="preserve">46΄ </w:t>
      </w:r>
      <w:proofErr w:type="spellStart"/>
      <w:r>
        <w:rPr>
          <w:rFonts w:eastAsia="Times New Roman" w:cs="Times New Roman"/>
          <w:szCs w:val="24"/>
        </w:rPr>
        <w:t>λύεται</w:t>
      </w:r>
      <w:proofErr w:type="spellEnd"/>
      <w:r>
        <w:rPr>
          <w:rFonts w:eastAsia="Times New Roman" w:cs="Times New Roman"/>
          <w:szCs w:val="24"/>
        </w:rPr>
        <w:t xml:space="preserve"> η </w:t>
      </w:r>
      <w:r w:rsidRPr="003C7943">
        <w:rPr>
          <w:rFonts w:eastAsia="Times New Roman" w:cs="Times New Roman"/>
          <w:szCs w:val="24"/>
        </w:rPr>
        <w:t xml:space="preserve">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26 Νοεμβρίου 2018</w:t>
      </w:r>
      <w:r w:rsidRPr="003C7943">
        <w:rPr>
          <w:rFonts w:eastAsia="Times New Roman" w:cs="Times New Roman"/>
          <w:szCs w:val="24"/>
        </w:rPr>
        <w:t xml:space="preserve"> και ώρα 1</w:t>
      </w:r>
      <w:r>
        <w:rPr>
          <w:rFonts w:eastAsia="Times New Roman" w:cs="Times New Roman"/>
          <w:szCs w:val="24"/>
        </w:rPr>
        <w:t>8.0</w:t>
      </w:r>
      <w:r w:rsidRPr="003C7943">
        <w:rPr>
          <w:rFonts w:eastAsia="Times New Roman" w:cs="Times New Roman"/>
          <w:szCs w:val="24"/>
        </w:rPr>
        <w:t>0΄, με αντικείμενο εργα</w:t>
      </w:r>
      <w:r w:rsidRPr="003C7943">
        <w:rPr>
          <w:rFonts w:eastAsia="Times New Roman" w:cs="Times New Roman"/>
          <w:szCs w:val="24"/>
        </w:rPr>
        <w:t>σιών του Σώματος</w:t>
      </w:r>
      <w:r>
        <w:rPr>
          <w:rFonts w:eastAsia="Times New Roman" w:cs="Times New Roman"/>
          <w:szCs w:val="24"/>
        </w:rPr>
        <w:t>: κοινοβουλευτικό</w:t>
      </w:r>
      <w:r w:rsidRPr="00CF2526">
        <w:rPr>
          <w:rFonts w:eastAsia="Times New Roman" w:cs="Times New Roman"/>
          <w:szCs w:val="24"/>
        </w:rPr>
        <w:t xml:space="preserve"> </w:t>
      </w:r>
      <w:r>
        <w:rPr>
          <w:rFonts w:eastAsia="Times New Roman" w:cs="Times New Roman"/>
          <w:szCs w:val="24"/>
        </w:rPr>
        <w:t>έλεγχο</w:t>
      </w:r>
      <w:r w:rsidRPr="00CF2526">
        <w:rPr>
          <w:rFonts w:eastAsia="Times New Roman" w:cs="Times New Roman"/>
          <w:szCs w:val="24"/>
        </w:rPr>
        <w:t xml:space="preserve">, </w:t>
      </w:r>
      <w:r>
        <w:rPr>
          <w:rFonts w:eastAsia="Times New Roman" w:cs="Times New Roman"/>
          <w:szCs w:val="24"/>
        </w:rPr>
        <w:t xml:space="preserve">συζήτηση επικαίρων ερωτήσεων. </w:t>
      </w:r>
    </w:p>
    <w:p w14:paraId="49A0EAE2" w14:textId="77777777" w:rsidR="001E5C65" w:rsidRDefault="00F23789">
      <w:pPr>
        <w:spacing w:line="600" w:lineRule="auto"/>
        <w:ind w:firstLine="720"/>
        <w:jc w:val="both"/>
        <w:rPr>
          <w:rFonts w:eastAsia="Times New Roman" w:cs="Times New Roman"/>
          <w:szCs w:val="24"/>
        </w:rPr>
      </w:pPr>
      <w:r>
        <w:rPr>
          <w:rFonts w:eastAsia="Times New Roman" w:cs="Times New Roman"/>
          <w:b/>
          <w:bCs/>
          <w:szCs w:val="24"/>
        </w:rPr>
        <w:t>Ο</w:t>
      </w:r>
      <w:r w:rsidRPr="003C7943">
        <w:rPr>
          <w:rFonts w:eastAsia="Times New Roman" w:cs="Times New Roman"/>
          <w:b/>
          <w:bCs/>
          <w:szCs w:val="24"/>
        </w:rPr>
        <w:t xml:space="preserve"> ΠΡΟΕΔΡΟΣ                                                        ΟΙ ΓΡΑΜΜΑΤΕΙΣ</w:t>
      </w:r>
    </w:p>
    <w:sectPr w:rsidR="001E5C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BSpyB/lFZiW+lhvOIRJ539rBS+k=" w:salt="gpz/lxbfI4KXf2sSr8zm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65"/>
    <w:rsid w:val="001E5C65"/>
    <w:rsid w:val="006079A5"/>
    <w:rsid w:val="00F237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E930"/>
  <w15:docId w15:val="{FD1265A6-6689-4AEB-BA0F-BBA4A380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555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45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726</MetadataID>
    <Session xmlns="641f345b-441b-4b81-9152-adc2e73ba5e1">Δ´</Session>
    <Date xmlns="641f345b-441b-4b81-9152-adc2e73ba5e1">2018-11-22T22:00:00+00:00</Date>
    <Status xmlns="641f345b-441b-4b81-9152-adc2e73ba5e1">
      <Url>https://intra.parliament.gr/praktika/Lists/Incoming_Metadata/EditForm.aspx?ID=726&amp;Source=/praktika/Recordings_Library/Forms/AllItems.aspx</Url>
      <Description>Δημοσιεύτηκε</Description>
    </Status>
    <Meeting xmlns="641f345b-441b-4b81-9152-adc2e73ba5e1">ΛΒ´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B8738-7E0C-4A80-8504-9A8FDB64A781}">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D6F47491-A9F4-4682-984D-030970782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64B66F-756B-4CF7-946E-425D8B8F07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17498</Words>
  <Characters>94492</Characters>
  <Application>Microsoft Office Word</Application>
  <DocSecurity>0</DocSecurity>
  <Lines>787</Lines>
  <Paragraphs>223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2018-12-03T10:28:00Z</dcterms:created>
  <dcterms:modified xsi:type="dcterms:W3CDTF">2018-12-03T10:28:00Z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