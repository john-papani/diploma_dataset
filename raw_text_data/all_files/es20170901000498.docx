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17D2B" w14:textId="77777777" w:rsidR="000554F3" w:rsidRPr="000554F3" w:rsidRDefault="000554F3" w:rsidP="000554F3">
      <w:pPr>
        <w:spacing w:after="0" w:line="360" w:lineRule="auto"/>
        <w:rPr>
          <w:ins w:id="0" w:author="Φλούδα Χριστίνα" w:date="2017-09-07T12:22:00Z"/>
          <w:rFonts w:eastAsia="Times New Roman"/>
          <w:szCs w:val="24"/>
          <w:lang w:eastAsia="en-US"/>
        </w:rPr>
      </w:pPr>
      <w:bookmarkStart w:id="1" w:name="_GoBack"/>
      <w:bookmarkEnd w:id="1"/>
      <w:ins w:id="2" w:author="Φλούδα Χριστίνα" w:date="2017-09-07T12:22:00Z">
        <w:r w:rsidRPr="000554F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C4BB0F0" w14:textId="77777777" w:rsidR="000554F3" w:rsidRPr="000554F3" w:rsidRDefault="000554F3" w:rsidP="000554F3">
      <w:pPr>
        <w:spacing w:after="0" w:line="360" w:lineRule="auto"/>
        <w:rPr>
          <w:ins w:id="3" w:author="Φλούδα Χριστίνα" w:date="2017-09-07T12:22:00Z"/>
          <w:rFonts w:eastAsia="Times New Roman"/>
          <w:szCs w:val="24"/>
          <w:lang w:eastAsia="en-US"/>
        </w:rPr>
      </w:pPr>
    </w:p>
    <w:p w14:paraId="2ECFE19F" w14:textId="77777777" w:rsidR="000554F3" w:rsidRPr="000554F3" w:rsidRDefault="000554F3" w:rsidP="000554F3">
      <w:pPr>
        <w:spacing w:after="0" w:line="360" w:lineRule="auto"/>
        <w:rPr>
          <w:ins w:id="4" w:author="Φλούδα Χριστίνα" w:date="2017-09-07T12:22:00Z"/>
          <w:rFonts w:eastAsia="Times New Roman"/>
          <w:szCs w:val="24"/>
          <w:lang w:eastAsia="en-US"/>
        </w:rPr>
      </w:pPr>
      <w:ins w:id="5" w:author="Φλούδα Χριστίνα" w:date="2017-09-07T12:22:00Z">
        <w:r w:rsidRPr="000554F3">
          <w:rPr>
            <w:rFonts w:eastAsia="Times New Roman"/>
            <w:szCs w:val="24"/>
            <w:lang w:eastAsia="en-US"/>
          </w:rPr>
          <w:t>ΠΙΝΑΚΑΣ ΠΕΡΙΕΧΟΜΕΝΩΝ</w:t>
        </w:r>
      </w:ins>
    </w:p>
    <w:p w14:paraId="780F631B" w14:textId="77777777" w:rsidR="000554F3" w:rsidRPr="000554F3" w:rsidRDefault="000554F3" w:rsidP="000554F3">
      <w:pPr>
        <w:spacing w:after="0" w:line="360" w:lineRule="auto"/>
        <w:rPr>
          <w:ins w:id="6" w:author="Φλούδα Χριστίνα" w:date="2017-09-07T12:22:00Z"/>
          <w:rFonts w:eastAsia="Times New Roman"/>
          <w:szCs w:val="24"/>
          <w:lang w:eastAsia="en-US"/>
        </w:rPr>
      </w:pPr>
      <w:ins w:id="7" w:author="Φλούδα Χριστίνα" w:date="2017-09-07T12:22:00Z">
        <w:r w:rsidRPr="000554F3">
          <w:rPr>
            <w:rFonts w:eastAsia="Times New Roman"/>
            <w:szCs w:val="24"/>
            <w:lang w:eastAsia="en-US"/>
          </w:rPr>
          <w:t xml:space="preserve">ΙΖ΄ ΠΕΡΙΟΔΟΣ </w:t>
        </w:r>
      </w:ins>
    </w:p>
    <w:p w14:paraId="0159F48E" w14:textId="77777777" w:rsidR="000554F3" w:rsidRPr="000554F3" w:rsidRDefault="000554F3" w:rsidP="000554F3">
      <w:pPr>
        <w:spacing w:after="0" w:line="360" w:lineRule="auto"/>
        <w:rPr>
          <w:ins w:id="8" w:author="Φλούδα Χριστίνα" w:date="2017-09-07T12:22:00Z"/>
          <w:rFonts w:eastAsia="Times New Roman"/>
          <w:szCs w:val="24"/>
          <w:lang w:eastAsia="en-US"/>
        </w:rPr>
      </w:pPr>
      <w:ins w:id="9" w:author="Φλούδα Χριστίνα" w:date="2017-09-07T12:22:00Z">
        <w:r w:rsidRPr="000554F3">
          <w:rPr>
            <w:rFonts w:eastAsia="Times New Roman"/>
            <w:szCs w:val="24"/>
            <w:lang w:eastAsia="en-US"/>
          </w:rPr>
          <w:t>ΠΡΟΕΔΡΕΥΟΜΕΝΗΣ ΚΟΙΝΟΒΟΥΛΕΥΤΙΚΗΣ ΔΗΜΟΚΡΑΤΙΑΣ</w:t>
        </w:r>
      </w:ins>
    </w:p>
    <w:p w14:paraId="730794DE" w14:textId="77777777" w:rsidR="000554F3" w:rsidRPr="000554F3" w:rsidRDefault="000554F3" w:rsidP="000554F3">
      <w:pPr>
        <w:spacing w:after="0" w:line="360" w:lineRule="auto"/>
        <w:rPr>
          <w:ins w:id="10" w:author="Φλούδα Χριστίνα" w:date="2017-09-07T12:22:00Z"/>
          <w:rFonts w:eastAsia="Times New Roman"/>
          <w:szCs w:val="24"/>
          <w:lang w:eastAsia="en-US"/>
        </w:rPr>
      </w:pPr>
      <w:ins w:id="11" w:author="Φλούδα Χριστίνα" w:date="2017-09-07T12:22:00Z">
        <w:r w:rsidRPr="000554F3">
          <w:rPr>
            <w:rFonts w:eastAsia="Times New Roman"/>
            <w:szCs w:val="24"/>
            <w:lang w:eastAsia="en-US"/>
          </w:rPr>
          <w:t>ΣΥΝΟΔΟΣ Β΄</w:t>
        </w:r>
      </w:ins>
    </w:p>
    <w:p w14:paraId="04E70C14" w14:textId="77777777" w:rsidR="000554F3" w:rsidRPr="000554F3" w:rsidRDefault="000554F3" w:rsidP="000554F3">
      <w:pPr>
        <w:spacing w:after="0" w:line="360" w:lineRule="auto"/>
        <w:rPr>
          <w:ins w:id="12" w:author="Φλούδα Χριστίνα" w:date="2017-09-07T12:22:00Z"/>
          <w:rFonts w:eastAsia="Times New Roman"/>
          <w:szCs w:val="24"/>
          <w:lang w:eastAsia="en-US"/>
        </w:rPr>
      </w:pPr>
    </w:p>
    <w:p w14:paraId="2EC70AD9" w14:textId="77777777" w:rsidR="000554F3" w:rsidRPr="000554F3" w:rsidRDefault="000554F3" w:rsidP="000554F3">
      <w:pPr>
        <w:spacing w:after="0" w:line="360" w:lineRule="auto"/>
        <w:rPr>
          <w:ins w:id="13" w:author="Φλούδα Χριστίνα" w:date="2017-09-07T12:22:00Z"/>
          <w:rFonts w:eastAsia="Times New Roman"/>
          <w:szCs w:val="24"/>
          <w:lang w:eastAsia="en-US"/>
        </w:rPr>
      </w:pPr>
      <w:ins w:id="14" w:author="Φλούδα Χριστίνα" w:date="2017-09-07T12:22:00Z">
        <w:r w:rsidRPr="000554F3">
          <w:rPr>
            <w:rFonts w:eastAsia="Times New Roman"/>
            <w:szCs w:val="24"/>
            <w:lang w:eastAsia="en-US"/>
          </w:rPr>
          <w:t>ΣΥΝΕΔΡΙΑΣΗ ΡΟ΄</w:t>
        </w:r>
      </w:ins>
    </w:p>
    <w:p w14:paraId="24F7E76C" w14:textId="77777777" w:rsidR="000554F3" w:rsidRPr="000554F3" w:rsidRDefault="000554F3" w:rsidP="000554F3">
      <w:pPr>
        <w:spacing w:after="0" w:line="360" w:lineRule="auto"/>
        <w:rPr>
          <w:ins w:id="15" w:author="Φλούδα Χριστίνα" w:date="2017-09-07T12:22:00Z"/>
          <w:rFonts w:eastAsia="Times New Roman"/>
          <w:szCs w:val="24"/>
          <w:lang w:eastAsia="en-US"/>
        </w:rPr>
      </w:pPr>
      <w:ins w:id="16" w:author="Φλούδα Χριστίνα" w:date="2017-09-07T12:22:00Z">
        <w:r w:rsidRPr="000554F3">
          <w:rPr>
            <w:rFonts w:eastAsia="Times New Roman"/>
            <w:szCs w:val="24"/>
            <w:lang w:eastAsia="en-US"/>
          </w:rPr>
          <w:t>Παρασκευή  1 Σεπτεμβρίου 2017</w:t>
        </w:r>
      </w:ins>
    </w:p>
    <w:p w14:paraId="5575E3BD" w14:textId="77777777" w:rsidR="000554F3" w:rsidRPr="000554F3" w:rsidRDefault="000554F3" w:rsidP="000554F3">
      <w:pPr>
        <w:spacing w:after="0" w:line="360" w:lineRule="auto"/>
        <w:rPr>
          <w:ins w:id="17" w:author="Φλούδα Χριστίνα" w:date="2017-09-07T12:22:00Z"/>
          <w:rFonts w:eastAsia="Times New Roman"/>
          <w:szCs w:val="24"/>
          <w:lang w:eastAsia="en-US"/>
        </w:rPr>
      </w:pPr>
    </w:p>
    <w:p w14:paraId="26AEAAC5" w14:textId="77777777" w:rsidR="000554F3" w:rsidRPr="000554F3" w:rsidRDefault="000554F3" w:rsidP="000554F3">
      <w:pPr>
        <w:spacing w:after="0" w:line="360" w:lineRule="auto"/>
        <w:rPr>
          <w:ins w:id="18" w:author="Φλούδα Χριστίνα" w:date="2017-09-07T12:22:00Z"/>
          <w:rFonts w:eastAsia="Times New Roman"/>
          <w:szCs w:val="24"/>
          <w:lang w:eastAsia="en-US"/>
        </w:rPr>
      </w:pPr>
      <w:ins w:id="19" w:author="Φλούδα Χριστίνα" w:date="2017-09-07T12:22:00Z">
        <w:r w:rsidRPr="000554F3">
          <w:rPr>
            <w:rFonts w:eastAsia="Times New Roman"/>
            <w:szCs w:val="24"/>
            <w:lang w:eastAsia="en-US"/>
          </w:rPr>
          <w:t>ΘΕΜΑΤΑ</w:t>
        </w:r>
      </w:ins>
    </w:p>
    <w:p w14:paraId="15DA0AA1" w14:textId="77777777" w:rsidR="000554F3" w:rsidRPr="000554F3" w:rsidRDefault="000554F3" w:rsidP="000554F3">
      <w:pPr>
        <w:spacing w:after="0" w:line="360" w:lineRule="auto"/>
        <w:rPr>
          <w:ins w:id="20" w:author="Φλούδα Χριστίνα" w:date="2017-09-07T12:22:00Z"/>
          <w:rFonts w:eastAsia="Times New Roman"/>
          <w:szCs w:val="24"/>
          <w:lang w:eastAsia="en-US"/>
        </w:rPr>
      </w:pPr>
      <w:ins w:id="21" w:author="Φλούδα Χριστίνα" w:date="2017-09-07T12:22:00Z">
        <w:r w:rsidRPr="000554F3">
          <w:rPr>
            <w:rFonts w:eastAsia="Times New Roman"/>
            <w:szCs w:val="24"/>
            <w:lang w:eastAsia="en-US"/>
          </w:rPr>
          <w:t xml:space="preserve"> </w:t>
        </w:r>
        <w:r w:rsidRPr="000554F3">
          <w:rPr>
            <w:rFonts w:eastAsia="Times New Roman"/>
            <w:szCs w:val="24"/>
            <w:lang w:eastAsia="en-US"/>
          </w:rPr>
          <w:br/>
          <w:t xml:space="preserve">Α. ΕΙΔΙΚΑ ΘΕΜΑΤΑ </w:t>
        </w:r>
        <w:r w:rsidRPr="000554F3">
          <w:rPr>
            <w:rFonts w:eastAsia="Times New Roman"/>
            <w:szCs w:val="24"/>
            <w:lang w:eastAsia="en-US"/>
          </w:rPr>
          <w:br/>
          <w:t xml:space="preserve">1.  Άδεια απουσίας του Βουλευτή κ. Γ. </w:t>
        </w:r>
        <w:proofErr w:type="spellStart"/>
        <w:r w:rsidRPr="000554F3">
          <w:rPr>
            <w:rFonts w:eastAsia="Times New Roman"/>
            <w:szCs w:val="24"/>
            <w:lang w:eastAsia="en-US"/>
          </w:rPr>
          <w:t>Βαγιωνά</w:t>
        </w:r>
        <w:proofErr w:type="spellEnd"/>
        <w:r w:rsidRPr="000554F3">
          <w:rPr>
            <w:rFonts w:eastAsia="Times New Roman"/>
            <w:szCs w:val="24"/>
            <w:lang w:eastAsia="en-US"/>
          </w:rPr>
          <w:t xml:space="preserve">, σελ. </w:t>
        </w:r>
        <w:r w:rsidRPr="000554F3">
          <w:rPr>
            <w:rFonts w:eastAsia="Times New Roman"/>
            <w:szCs w:val="24"/>
            <w:lang w:eastAsia="en-US"/>
          </w:rPr>
          <w:br/>
          <w:t xml:space="preserve">2. Επί διαδικαστικού θέματος, σελ. </w:t>
        </w:r>
        <w:r w:rsidRPr="000554F3">
          <w:rPr>
            <w:rFonts w:eastAsia="Times New Roman"/>
            <w:szCs w:val="24"/>
            <w:lang w:eastAsia="en-US"/>
          </w:rPr>
          <w:br/>
          <w:t xml:space="preserve"> </w:t>
        </w:r>
        <w:r w:rsidRPr="000554F3">
          <w:rPr>
            <w:rFonts w:eastAsia="Times New Roman"/>
            <w:szCs w:val="24"/>
            <w:lang w:eastAsia="en-US"/>
          </w:rPr>
          <w:br/>
          <w:t xml:space="preserve">Β. ΚΟΙΝΟΒΟΥΛΕΥΤΙΚΟΣ ΕΛΕΓΧΟΣ </w:t>
        </w:r>
        <w:r w:rsidRPr="000554F3">
          <w:rPr>
            <w:rFonts w:eastAsia="Times New Roman"/>
            <w:szCs w:val="24"/>
            <w:lang w:eastAsia="en-US"/>
          </w:rPr>
          <w:br/>
          <w:t xml:space="preserve">1. Ανακοίνωση του δελτίου επικαίρων ερωτήσεων της Δευτέρας 2 Σεπτεμβρίου 2017, σελ. </w:t>
        </w:r>
        <w:r w:rsidRPr="000554F3">
          <w:rPr>
            <w:rFonts w:eastAsia="Times New Roman"/>
            <w:szCs w:val="24"/>
            <w:lang w:eastAsia="en-US"/>
          </w:rPr>
          <w:br/>
          <w:t>2. Συζήτηση επικαίρων ερωτήσεων:</w:t>
        </w:r>
        <w:r w:rsidRPr="000554F3">
          <w:rPr>
            <w:rFonts w:eastAsia="Times New Roman"/>
            <w:szCs w:val="24"/>
            <w:lang w:eastAsia="en-US"/>
          </w:rPr>
          <w:br/>
          <w:t xml:space="preserve">    α) Προς τον Υπουργό Ναυτιλίας και Νησιωτικής Πολιτικής, με θέμα: «Αποκομμένη η Σαμοθράκη εν μέσω τουριστικής περιόδου! Σε απόγνωση οι κάτοικοι, οι τουρίστες και οι επιχειρηματίες γενικά!», σελ. </w:t>
        </w:r>
        <w:r w:rsidRPr="000554F3">
          <w:rPr>
            <w:rFonts w:eastAsia="Times New Roman"/>
            <w:szCs w:val="24"/>
            <w:lang w:eastAsia="en-US"/>
          </w:rPr>
          <w:br/>
          <w:t xml:space="preserve">    β) Προς τον Υπουργό Περιβάλλοντος και Ενέργειας:</w:t>
        </w:r>
        <w:r w:rsidRPr="000554F3">
          <w:rPr>
            <w:rFonts w:eastAsia="Times New Roman"/>
            <w:szCs w:val="24"/>
            <w:lang w:eastAsia="en-US"/>
          </w:rPr>
          <w:br/>
          <w:t xml:space="preserve">        i. σχετικά με τη θεσμική προστασία της περιοχής του </w:t>
        </w:r>
        <w:proofErr w:type="spellStart"/>
        <w:r w:rsidRPr="000554F3">
          <w:rPr>
            <w:rFonts w:eastAsia="Times New Roman"/>
            <w:szCs w:val="24"/>
            <w:lang w:eastAsia="en-US"/>
          </w:rPr>
          <w:t>Ελαφονησίου</w:t>
        </w:r>
        <w:proofErr w:type="spellEnd"/>
        <w:r w:rsidRPr="000554F3">
          <w:rPr>
            <w:rFonts w:eastAsia="Times New Roman"/>
            <w:szCs w:val="24"/>
            <w:lang w:eastAsia="en-US"/>
          </w:rPr>
          <w:t xml:space="preserve"> Χανίων, σελ. </w:t>
        </w:r>
        <w:r w:rsidRPr="000554F3">
          <w:rPr>
            <w:rFonts w:eastAsia="Times New Roman"/>
            <w:szCs w:val="24"/>
            <w:lang w:eastAsia="en-US"/>
          </w:rPr>
          <w:br/>
          <w:t xml:space="preserve">        </w:t>
        </w:r>
        <w:proofErr w:type="spellStart"/>
        <w:r w:rsidRPr="000554F3">
          <w:rPr>
            <w:rFonts w:eastAsia="Times New Roman"/>
            <w:szCs w:val="24"/>
            <w:lang w:eastAsia="en-US"/>
          </w:rPr>
          <w:t>ii</w:t>
        </w:r>
        <w:proofErr w:type="spellEnd"/>
        <w:r w:rsidRPr="000554F3">
          <w:rPr>
            <w:rFonts w:eastAsia="Times New Roman"/>
            <w:szCs w:val="24"/>
            <w:lang w:eastAsia="en-US"/>
          </w:rPr>
          <w:t xml:space="preserve">. με θέμα: «Διακοπές ηλεκτρικού ρεύματος στη Ρόδο, εν μέσω καύσωνα και τουριστικής περιόδου», σελ. </w:t>
        </w:r>
        <w:r w:rsidRPr="000554F3">
          <w:rPr>
            <w:rFonts w:eastAsia="Times New Roman"/>
            <w:szCs w:val="24"/>
            <w:lang w:eastAsia="en-US"/>
          </w:rPr>
          <w:br/>
          <w:t xml:space="preserve">        </w:t>
        </w:r>
        <w:proofErr w:type="spellStart"/>
        <w:r w:rsidRPr="000554F3">
          <w:rPr>
            <w:rFonts w:eastAsia="Times New Roman"/>
            <w:szCs w:val="24"/>
            <w:lang w:eastAsia="en-US"/>
          </w:rPr>
          <w:t>iii</w:t>
        </w:r>
        <w:proofErr w:type="spellEnd"/>
        <w:r w:rsidRPr="000554F3">
          <w:rPr>
            <w:rFonts w:eastAsia="Times New Roman"/>
            <w:szCs w:val="24"/>
            <w:lang w:eastAsia="en-US"/>
          </w:rPr>
          <w:t xml:space="preserve">. με θέμα: «Συνολική και όχι τμηματική μετεγκατάσταση της κοινότητας Αχλάδας του Νομού Φλώρινας», σελ. </w:t>
        </w:r>
        <w:r w:rsidRPr="000554F3">
          <w:rPr>
            <w:rFonts w:eastAsia="Times New Roman"/>
            <w:szCs w:val="24"/>
            <w:lang w:eastAsia="en-US"/>
          </w:rPr>
          <w:br/>
          <w:t xml:space="preserve">        </w:t>
        </w:r>
        <w:proofErr w:type="spellStart"/>
        <w:r w:rsidRPr="000554F3">
          <w:rPr>
            <w:rFonts w:eastAsia="Times New Roman"/>
            <w:szCs w:val="24"/>
            <w:lang w:eastAsia="en-US"/>
          </w:rPr>
          <w:t>iv</w:t>
        </w:r>
        <w:proofErr w:type="spellEnd"/>
        <w:r w:rsidRPr="000554F3">
          <w:rPr>
            <w:rFonts w:eastAsia="Times New Roman"/>
            <w:szCs w:val="24"/>
            <w:lang w:eastAsia="en-US"/>
          </w:rPr>
          <w:t xml:space="preserve">. με θέμα: «Καταστροφική κατολίσθηση στο λιγνιτωρυχείο Αμυνταίου», σελ. </w:t>
        </w:r>
        <w:r w:rsidRPr="000554F3">
          <w:rPr>
            <w:rFonts w:eastAsia="Times New Roman"/>
            <w:szCs w:val="24"/>
            <w:lang w:eastAsia="en-US"/>
          </w:rPr>
          <w:br/>
        </w:r>
      </w:ins>
    </w:p>
    <w:p w14:paraId="68D68BC4" w14:textId="77777777" w:rsidR="000554F3" w:rsidRPr="000554F3" w:rsidRDefault="000554F3" w:rsidP="000554F3">
      <w:pPr>
        <w:spacing w:after="0" w:line="360" w:lineRule="auto"/>
        <w:rPr>
          <w:ins w:id="22" w:author="Φλούδα Χριστίνα" w:date="2017-09-07T12:22:00Z"/>
          <w:rFonts w:eastAsia="Times New Roman"/>
          <w:szCs w:val="24"/>
          <w:lang w:eastAsia="en-US"/>
        </w:rPr>
      </w:pPr>
      <w:ins w:id="23" w:author="Φλούδα Χριστίνα" w:date="2017-09-07T12:22:00Z">
        <w:r w:rsidRPr="000554F3">
          <w:rPr>
            <w:rFonts w:eastAsia="Times New Roman"/>
            <w:szCs w:val="24"/>
            <w:lang w:eastAsia="en-US"/>
          </w:rPr>
          <w:t>ΠΡΟΕΔΡΕΥΩΝ</w:t>
        </w:r>
      </w:ins>
    </w:p>
    <w:p w14:paraId="09BCD0C6" w14:textId="77777777" w:rsidR="000554F3" w:rsidRPr="000554F3" w:rsidRDefault="000554F3" w:rsidP="000554F3">
      <w:pPr>
        <w:spacing w:after="0" w:line="360" w:lineRule="auto"/>
        <w:rPr>
          <w:ins w:id="24" w:author="Φλούδα Χριστίνα" w:date="2017-09-07T12:22:00Z"/>
          <w:rFonts w:eastAsia="Times New Roman"/>
          <w:szCs w:val="24"/>
          <w:lang w:eastAsia="en-US"/>
        </w:rPr>
      </w:pPr>
    </w:p>
    <w:p w14:paraId="2BA1E4FE" w14:textId="77777777" w:rsidR="000554F3" w:rsidRPr="000554F3" w:rsidRDefault="000554F3" w:rsidP="000554F3">
      <w:pPr>
        <w:spacing w:after="0" w:line="360" w:lineRule="auto"/>
        <w:rPr>
          <w:ins w:id="25" w:author="Φλούδα Χριστίνα" w:date="2017-09-07T12:22:00Z"/>
          <w:rFonts w:eastAsia="Times New Roman"/>
          <w:szCs w:val="24"/>
          <w:lang w:eastAsia="en-US"/>
        </w:rPr>
      </w:pPr>
      <w:ins w:id="26" w:author="Φλούδα Χριστίνα" w:date="2017-09-07T12:22:00Z">
        <w:r w:rsidRPr="000554F3">
          <w:rPr>
            <w:rFonts w:eastAsia="Times New Roman"/>
            <w:szCs w:val="24"/>
            <w:lang w:eastAsia="en-US"/>
          </w:rPr>
          <w:t>ΓΕΩΡΓΙΑΔΗΣ Μ. , σελ.</w:t>
        </w:r>
        <w:r w:rsidRPr="000554F3">
          <w:rPr>
            <w:rFonts w:eastAsia="Times New Roman"/>
            <w:szCs w:val="24"/>
            <w:lang w:eastAsia="en-US"/>
          </w:rPr>
          <w:br/>
        </w:r>
      </w:ins>
    </w:p>
    <w:p w14:paraId="7CDAAC6D" w14:textId="77777777" w:rsidR="000554F3" w:rsidRPr="000554F3" w:rsidRDefault="000554F3" w:rsidP="000554F3">
      <w:pPr>
        <w:spacing w:after="0" w:line="360" w:lineRule="auto"/>
        <w:rPr>
          <w:ins w:id="27" w:author="Φλούδα Χριστίνα" w:date="2017-09-07T12:22:00Z"/>
          <w:rFonts w:eastAsia="Times New Roman"/>
          <w:szCs w:val="24"/>
          <w:lang w:eastAsia="en-US"/>
        </w:rPr>
      </w:pPr>
    </w:p>
    <w:p w14:paraId="6C15CEBA" w14:textId="77777777" w:rsidR="000554F3" w:rsidRPr="000554F3" w:rsidRDefault="000554F3" w:rsidP="000554F3">
      <w:pPr>
        <w:spacing w:after="0" w:line="360" w:lineRule="auto"/>
        <w:rPr>
          <w:ins w:id="28" w:author="Φλούδα Χριστίνα" w:date="2017-09-07T12:22:00Z"/>
          <w:rFonts w:eastAsia="Times New Roman"/>
          <w:szCs w:val="24"/>
          <w:lang w:eastAsia="en-US"/>
        </w:rPr>
      </w:pPr>
      <w:ins w:id="29" w:author="Φλούδα Χριστίνα" w:date="2017-09-07T12:22:00Z">
        <w:r w:rsidRPr="000554F3">
          <w:rPr>
            <w:rFonts w:eastAsia="Times New Roman"/>
            <w:szCs w:val="24"/>
            <w:lang w:eastAsia="en-US"/>
          </w:rPr>
          <w:t>ΟΜΙΛΗΤΕΣ</w:t>
        </w:r>
      </w:ins>
    </w:p>
    <w:p w14:paraId="033C2D46" w14:textId="1BA89C99" w:rsidR="000554F3" w:rsidRDefault="000554F3" w:rsidP="000554F3">
      <w:pPr>
        <w:spacing w:line="600" w:lineRule="auto"/>
        <w:ind w:firstLine="720"/>
        <w:contextualSpacing/>
        <w:jc w:val="both"/>
        <w:rPr>
          <w:ins w:id="30" w:author="Φλούδα Χριστίνα" w:date="2017-09-07T12:22:00Z"/>
          <w:rFonts w:eastAsia="Times New Roman"/>
          <w:szCs w:val="24"/>
        </w:rPr>
        <w:pPrChange w:id="31" w:author="Φλούδα Χριστίνα" w:date="2017-09-07T12:22:00Z">
          <w:pPr>
            <w:spacing w:line="600" w:lineRule="auto"/>
            <w:ind w:firstLine="720"/>
            <w:contextualSpacing/>
            <w:jc w:val="center"/>
          </w:pPr>
        </w:pPrChange>
      </w:pPr>
      <w:ins w:id="32" w:author="Φλούδα Χριστίνα" w:date="2017-09-07T12:22:00Z">
        <w:r w:rsidRPr="000554F3">
          <w:rPr>
            <w:rFonts w:eastAsia="Times New Roman"/>
            <w:szCs w:val="24"/>
            <w:lang w:eastAsia="en-US"/>
          </w:rPr>
          <w:br/>
          <w:t>Α. Επί διαδικαστικού θέματος:</w:t>
        </w:r>
        <w:r w:rsidRPr="000554F3">
          <w:rPr>
            <w:rFonts w:eastAsia="Times New Roman"/>
            <w:szCs w:val="24"/>
            <w:lang w:eastAsia="en-US"/>
          </w:rPr>
          <w:br/>
          <w:t>ΓΕΩΡΓΙΑΔΗΣ Μ. , σελ.</w:t>
        </w:r>
        <w:r w:rsidRPr="000554F3">
          <w:rPr>
            <w:rFonts w:eastAsia="Times New Roman"/>
            <w:szCs w:val="24"/>
            <w:lang w:eastAsia="en-US"/>
          </w:rPr>
          <w:br/>
        </w:r>
        <w:r w:rsidRPr="000554F3">
          <w:rPr>
            <w:rFonts w:eastAsia="Times New Roman"/>
            <w:szCs w:val="24"/>
            <w:lang w:eastAsia="en-US"/>
          </w:rPr>
          <w:br/>
          <w:t>Β. Επί των επικαίρων ερωτήσεων:</w:t>
        </w:r>
        <w:r w:rsidRPr="000554F3">
          <w:rPr>
            <w:rFonts w:eastAsia="Times New Roman"/>
            <w:szCs w:val="24"/>
            <w:lang w:eastAsia="en-US"/>
          </w:rPr>
          <w:br/>
          <w:t>ΑΝΤΩΝΙΑΔΗΣ Ι. , σελ.</w:t>
        </w:r>
        <w:r w:rsidRPr="000554F3">
          <w:rPr>
            <w:rFonts w:eastAsia="Times New Roman"/>
            <w:szCs w:val="24"/>
            <w:lang w:eastAsia="en-US"/>
          </w:rPr>
          <w:br/>
          <w:t>ΒΑΓΙΩΝΑΚΗ Ε. , σελ.</w:t>
        </w:r>
        <w:r w:rsidRPr="000554F3">
          <w:rPr>
            <w:rFonts w:eastAsia="Times New Roman"/>
            <w:szCs w:val="24"/>
            <w:lang w:eastAsia="en-US"/>
          </w:rPr>
          <w:br/>
          <w:t>ΔΗΜΟΣΧΑΚΗΣ Α. , σελ.</w:t>
        </w:r>
        <w:r w:rsidRPr="000554F3">
          <w:rPr>
            <w:rFonts w:eastAsia="Times New Roman"/>
            <w:szCs w:val="24"/>
            <w:lang w:eastAsia="en-US"/>
          </w:rPr>
          <w:br/>
          <w:t>ΚΑΡΡΑΣ Γ. , σελ.</w:t>
        </w:r>
        <w:r w:rsidRPr="000554F3">
          <w:rPr>
            <w:rFonts w:eastAsia="Times New Roman"/>
            <w:szCs w:val="24"/>
            <w:lang w:eastAsia="en-US"/>
          </w:rPr>
          <w:br/>
          <w:t>ΚΟΥΡΟΥΜΠΛΗΣ Π. , σελ.</w:t>
        </w:r>
        <w:r w:rsidRPr="000554F3">
          <w:rPr>
            <w:rFonts w:eastAsia="Times New Roman"/>
            <w:szCs w:val="24"/>
            <w:lang w:eastAsia="en-US"/>
          </w:rPr>
          <w:br/>
          <w:t>ΚΡΕΜΑΣΤΙΝΟΣ Δ. , σελ.</w:t>
        </w:r>
        <w:r w:rsidRPr="000554F3">
          <w:rPr>
            <w:rFonts w:eastAsia="Times New Roman"/>
            <w:szCs w:val="24"/>
            <w:lang w:eastAsia="en-US"/>
          </w:rPr>
          <w:br/>
          <w:t>ΣΤΑΘΑΚΗΣ Γ. , σελ.</w:t>
        </w:r>
        <w:r w:rsidRPr="000554F3">
          <w:rPr>
            <w:rFonts w:eastAsia="Times New Roman"/>
            <w:szCs w:val="24"/>
            <w:lang w:eastAsia="en-US"/>
          </w:rPr>
          <w:br/>
        </w:r>
      </w:ins>
    </w:p>
    <w:p w14:paraId="3E13A8E8" w14:textId="77777777" w:rsidR="00432725" w:rsidRDefault="00501A10">
      <w:pPr>
        <w:spacing w:line="600" w:lineRule="auto"/>
        <w:ind w:firstLine="720"/>
        <w:contextualSpacing/>
        <w:jc w:val="center"/>
        <w:rPr>
          <w:rFonts w:eastAsia="Times New Roman" w:cs="Times New Roman"/>
          <w:szCs w:val="24"/>
        </w:rPr>
      </w:pPr>
      <w:r>
        <w:rPr>
          <w:rFonts w:eastAsia="Times New Roman"/>
          <w:szCs w:val="24"/>
        </w:rPr>
        <w:t>ΠΡΑΚΤΙΚΑ ΒΟΥΛΗΣ</w:t>
      </w:r>
    </w:p>
    <w:p w14:paraId="3E13A8E9" w14:textId="77777777" w:rsidR="00432725" w:rsidRDefault="00501A10">
      <w:pPr>
        <w:spacing w:line="600" w:lineRule="auto"/>
        <w:ind w:firstLine="720"/>
        <w:contextualSpacing/>
        <w:jc w:val="center"/>
        <w:rPr>
          <w:rFonts w:eastAsia="Times New Roman" w:cs="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3E13A8EA" w14:textId="77777777" w:rsidR="00432725" w:rsidRDefault="00501A10">
      <w:pPr>
        <w:spacing w:line="600" w:lineRule="auto"/>
        <w:ind w:firstLine="720"/>
        <w:contextualSpacing/>
        <w:jc w:val="center"/>
        <w:rPr>
          <w:rFonts w:eastAsia="Times New Roman" w:cs="Times New Roman"/>
          <w:szCs w:val="24"/>
        </w:rPr>
      </w:pPr>
      <w:r>
        <w:rPr>
          <w:rFonts w:eastAsia="Times New Roman"/>
          <w:szCs w:val="24"/>
        </w:rPr>
        <w:t>ΠΡΟΕΔΡΕΥΟΜΕΝΗΣ ΚΟΙΝΟΒΟΥΛΕΥΤΙΚΗΣ ΔΗΜΟΚΡΑΤΙΑΣ</w:t>
      </w:r>
    </w:p>
    <w:p w14:paraId="3E13A8EB" w14:textId="77777777" w:rsidR="00432725" w:rsidRDefault="00501A10">
      <w:pPr>
        <w:spacing w:line="600" w:lineRule="auto"/>
        <w:ind w:firstLine="720"/>
        <w:contextualSpacing/>
        <w:jc w:val="center"/>
        <w:rPr>
          <w:rFonts w:eastAsia="Times New Roman" w:cs="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14:paraId="3E13A8EC" w14:textId="77777777" w:rsidR="00432725" w:rsidRDefault="00501A10">
      <w:pPr>
        <w:spacing w:line="600" w:lineRule="auto"/>
        <w:ind w:firstLine="720"/>
        <w:contextualSpacing/>
        <w:jc w:val="center"/>
        <w:rPr>
          <w:rFonts w:eastAsia="Times New Roman" w:cs="Times New Roman"/>
          <w:szCs w:val="24"/>
        </w:rPr>
      </w:pPr>
      <w:r>
        <w:rPr>
          <w:rFonts w:eastAsia="Times New Roman"/>
          <w:szCs w:val="24"/>
        </w:rPr>
        <w:t>ΣΥΝΕΔΡΙΑΣΗ ΡΟ΄</w:t>
      </w:r>
    </w:p>
    <w:p w14:paraId="3E13A8ED" w14:textId="77777777" w:rsidR="00432725" w:rsidRDefault="00501A10">
      <w:pPr>
        <w:spacing w:line="600" w:lineRule="auto"/>
        <w:ind w:firstLine="720"/>
        <w:contextualSpacing/>
        <w:jc w:val="center"/>
        <w:rPr>
          <w:rFonts w:eastAsia="Times New Roman" w:cs="Times New Roman"/>
          <w:szCs w:val="24"/>
        </w:rPr>
      </w:pPr>
      <w:r>
        <w:rPr>
          <w:rFonts w:eastAsia="Times New Roman"/>
          <w:szCs w:val="24"/>
        </w:rPr>
        <w:t>Παρασκευή 1 Σεπτεμβρίου 2017</w:t>
      </w:r>
    </w:p>
    <w:p w14:paraId="3E13A8EE" w14:textId="77777777" w:rsidR="00432725" w:rsidRDefault="00501A10">
      <w:pPr>
        <w:spacing w:line="600" w:lineRule="auto"/>
        <w:ind w:firstLine="720"/>
        <w:contextualSpacing/>
        <w:jc w:val="both"/>
        <w:rPr>
          <w:rFonts w:eastAsia="Times New Roman" w:cs="Times New Roman"/>
          <w:b/>
          <w:szCs w:val="24"/>
        </w:rPr>
      </w:pPr>
      <w:r>
        <w:rPr>
          <w:rFonts w:eastAsia="Times New Roman"/>
          <w:szCs w:val="24"/>
        </w:rPr>
        <w:t>Αθήνα, σήμερα την 1</w:t>
      </w:r>
      <w:r>
        <w:rPr>
          <w:rFonts w:eastAsia="Times New Roman"/>
          <w:szCs w:val="24"/>
          <w:vertAlign w:val="superscript"/>
        </w:rPr>
        <w:t>η</w:t>
      </w:r>
      <w:r>
        <w:rPr>
          <w:rFonts w:eastAsia="Times New Roman"/>
          <w:szCs w:val="24"/>
        </w:rPr>
        <w:t xml:space="preserve"> Σεπτεμβρίου ημέρα Παρασκευή και ώρα 10.04΄</w:t>
      </w:r>
      <w:r w:rsidRPr="00BE2112">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294925">
        <w:rPr>
          <w:rFonts w:eastAsia="Times New Roman"/>
          <w:b/>
          <w:szCs w:val="24"/>
        </w:rPr>
        <w:t>ΜΑΡΙΟΥ ΓΕΩΡΓΙΑΔΗ</w:t>
      </w:r>
      <w:r>
        <w:rPr>
          <w:rFonts w:eastAsia="Times New Roman"/>
          <w:szCs w:val="24"/>
        </w:rPr>
        <w:t>.</w:t>
      </w:r>
    </w:p>
    <w:p w14:paraId="3E13A8EF" w14:textId="77777777" w:rsidR="00432725" w:rsidRDefault="00501A10">
      <w:pPr>
        <w:spacing w:line="600" w:lineRule="auto"/>
        <w:ind w:firstLine="720"/>
        <w:contextualSpacing/>
        <w:jc w:val="both"/>
        <w:rPr>
          <w:rFonts w:eastAsia="Times New Roman" w:cs="Times New Roman"/>
          <w:szCs w:val="24"/>
        </w:rPr>
      </w:pPr>
      <w:r>
        <w:rPr>
          <w:rFonts w:eastAsia="Times New Roman"/>
          <w:b/>
          <w:szCs w:val="24"/>
        </w:rPr>
        <w:t xml:space="preserve">ΠΡΟΕΔΡΕΥΩΝ (Μάριος Γεωργιάδης): </w:t>
      </w:r>
      <w:r>
        <w:rPr>
          <w:rFonts w:eastAsia="Times New Roman"/>
          <w:szCs w:val="24"/>
        </w:rPr>
        <w:t xml:space="preserve">Κυρίες και κύριοι συνάδελφοι, αρχίζει η συνεδρίαση. </w:t>
      </w:r>
    </w:p>
    <w:p w14:paraId="3E13A8F0" w14:textId="77777777" w:rsidR="00432725" w:rsidRDefault="00501A10">
      <w:pPr>
        <w:spacing w:line="600" w:lineRule="auto"/>
        <w:ind w:firstLine="720"/>
        <w:contextualSpacing/>
        <w:jc w:val="both"/>
        <w:rPr>
          <w:rFonts w:eastAsia="Times New Roman"/>
          <w:color w:val="000000"/>
          <w:szCs w:val="24"/>
        </w:rPr>
      </w:pPr>
      <w:r>
        <w:rPr>
          <w:rFonts w:eastAsia="Times New Roman"/>
          <w:color w:val="000000"/>
          <w:szCs w:val="24"/>
        </w:rPr>
        <w:t>Έχω την τιμή να ανακοινώσω στο Σώμα το δελτίο επικαίρων ερωτήσεων της Δευτέρας 4 Σεπτεμβρίου 2017.</w:t>
      </w:r>
    </w:p>
    <w:p w14:paraId="3E13A8F1" w14:textId="77777777" w:rsidR="00432725" w:rsidRDefault="00501A10">
      <w:pPr>
        <w:spacing w:line="600" w:lineRule="auto"/>
        <w:ind w:firstLine="720"/>
        <w:contextualSpacing/>
        <w:jc w:val="both"/>
        <w:rPr>
          <w:rFonts w:eastAsia="Times New Roman"/>
          <w:color w:val="000000"/>
          <w:szCs w:val="24"/>
        </w:rPr>
      </w:pPr>
      <w:r>
        <w:rPr>
          <w:rFonts w:eastAsia="Times New Roman"/>
          <w:color w:val="000000"/>
          <w:szCs w:val="24"/>
        </w:rPr>
        <w:t>Α. ΕΠΙΚΑΙΡΕΣ ΕΡΩΤΗΣΕΙΣ Πρώτου Κύκλου (Άρθρο 130 παράγραφοι 2 και 3 του Κανονισμού της Βουλής)</w:t>
      </w:r>
    </w:p>
    <w:p w14:paraId="3E13A8F2"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1. Η με αριθμό 1332/28-8-2017 επίκαιρη ερώτηση του Βουλευτή Δωδεκανήσου του Συνασπισμού Ριζοσπαστικής Αριστεράς κ. Ηλία Καματερού προς τον Υπουργό Οικονομικών, με θέμα: «Υπολογισμός ΕΝΦΙΑ με βάση την παλαιότητα ενός κτιρίου». </w:t>
      </w:r>
    </w:p>
    <w:p w14:paraId="3E13A8F3"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2. Η με αριθμό 1324/22-8-2017 επίκαιρη ερώτηση του Βουλευτή Καβάλας της Νέας Δημοκρατίας κ. Νικολάου Παναγιωτόπουλου προς τον Υπουργό Υγείας, σχετικά με την κάλυψη των υπηρεσιακών αναγκών του Τμήματος Πυρηνικής Ιατρικής του Γενικού Νοσοκομείου Καβάλας. </w:t>
      </w:r>
    </w:p>
    <w:p w14:paraId="3E13A8F4"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3. Η με αριθμό 1359/29-8-2017 επίκαιρη ερώτηση του Βουλευτή Αττικής του Κομμουνιστικού Κόμματος Ελλάδας κ. </w:t>
      </w:r>
      <w:r>
        <w:rPr>
          <w:rFonts w:eastAsia="Times New Roman" w:cs="Times New Roman"/>
          <w:bCs/>
          <w:color w:val="000000"/>
          <w:szCs w:val="24"/>
        </w:rPr>
        <w:t>Ιωάννη Γκιόκα</w:t>
      </w:r>
      <w:r>
        <w:rPr>
          <w:rFonts w:eastAsia="Times New Roman" w:cs="Times New Roman"/>
          <w:color w:val="000000"/>
          <w:szCs w:val="24"/>
        </w:rPr>
        <w:t xml:space="preserve"> προς τον Υπουργό </w:t>
      </w:r>
      <w:r>
        <w:rPr>
          <w:rFonts w:eastAsia="Times New Roman" w:cs="Times New Roman"/>
          <w:bCs/>
          <w:color w:val="000000"/>
          <w:szCs w:val="24"/>
        </w:rPr>
        <w:t xml:space="preserve">Παιδείας, Έρευνας και Θρησκευμάτων, </w:t>
      </w:r>
      <w:r>
        <w:rPr>
          <w:rFonts w:eastAsia="Times New Roman" w:cs="Times New Roman"/>
          <w:color w:val="000000"/>
          <w:szCs w:val="24"/>
        </w:rPr>
        <w:t>σχετικά με τη λήψη μέτρων για την αντιμετώπιση επειγουσών αναγκών στα σχολεία των Δήμων Αχαρνών και Φυλής.</w:t>
      </w:r>
    </w:p>
    <w:p w14:paraId="3E13A8F5"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bCs/>
          <w:color w:val="000000"/>
          <w:szCs w:val="24"/>
        </w:rPr>
        <w:t>Β. ΕΠΙΚΑΙΡΕΣ ΕΡΩΤΗΣΕΙΣ Δεύτερου Κύκλου (Άρθρο 130 παράγραφοι 2 και 3 του Κανονισμού της Βουλής)</w:t>
      </w:r>
    </w:p>
    <w:p w14:paraId="3E13A8F6"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1. Η με αριθμό 1325/22-8-2017 επίκαιρη ερώτηση του Βουλευτή Δράμας της Νέας Δημοκρατίας κ. </w:t>
      </w:r>
      <w:r>
        <w:rPr>
          <w:rFonts w:eastAsia="Times New Roman" w:cs="Times New Roman"/>
          <w:bCs/>
          <w:color w:val="000000"/>
          <w:szCs w:val="24"/>
        </w:rPr>
        <w:t xml:space="preserve">Δημητρίου Κυριαζίδη </w:t>
      </w:r>
      <w:r>
        <w:rPr>
          <w:rFonts w:eastAsia="Times New Roman" w:cs="Times New Roman"/>
          <w:color w:val="000000"/>
          <w:szCs w:val="24"/>
        </w:rPr>
        <w:t xml:space="preserve">προς τον Υπουργό </w:t>
      </w:r>
      <w:r>
        <w:rPr>
          <w:rFonts w:eastAsia="Times New Roman" w:cs="Times New Roman"/>
          <w:bCs/>
          <w:color w:val="000000"/>
          <w:szCs w:val="24"/>
        </w:rPr>
        <w:t xml:space="preserve">Υγείας, </w:t>
      </w:r>
      <w:r>
        <w:rPr>
          <w:rFonts w:eastAsia="Times New Roman" w:cs="Times New Roman"/>
          <w:color w:val="000000"/>
          <w:szCs w:val="24"/>
        </w:rPr>
        <w:t>σχετικά με τη σύσταση Ογκολογικής Κλινικής στο Γενικό Νοσοκομείο Δράμας.</w:t>
      </w:r>
    </w:p>
    <w:p w14:paraId="3E13A8F7"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2. Η με αριθμό 1361/29-8-2017 επίκαιρη ερώτηση του Βουλευτή Λέσβου του Κομμουνιστικού Κόμματος Ελλάδας κ. </w:t>
      </w:r>
      <w:r>
        <w:rPr>
          <w:rFonts w:eastAsia="Times New Roman" w:cs="Times New Roman"/>
          <w:bCs/>
          <w:color w:val="000000"/>
          <w:szCs w:val="24"/>
        </w:rPr>
        <w:t xml:space="preserve">Σταύρου Τάσσου </w:t>
      </w:r>
      <w:r>
        <w:rPr>
          <w:rFonts w:eastAsia="Times New Roman" w:cs="Times New Roman"/>
          <w:color w:val="000000"/>
          <w:szCs w:val="24"/>
        </w:rPr>
        <w:t xml:space="preserve">προς τον Υπουργό </w:t>
      </w:r>
      <w:r>
        <w:rPr>
          <w:rFonts w:eastAsia="Times New Roman" w:cs="Times New Roman"/>
          <w:bCs/>
          <w:color w:val="000000"/>
          <w:szCs w:val="24"/>
        </w:rPr>
        <w:t xml:space="preserve">Υγείας, </w:t>
      </w:r>
      <w:r>
        <w:rPr>
          <w:rFonts w:eastAsia="Times New Roman" w:cs="Times New Roman"/>
          <w:color w:val="000000"/>
          <w:szCs w:val="24"/>
        </w:rPr>
        <w:t>με θέμα: «Προβλήματα στη λειτουργία του Νοσοκομείου Λήμνου».</w:t>
      </w:r>
    </w:p>
    <w:p w14:paraId="3E13A8F8"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3. Η με αριθμό 1294/21-8-2017 επίκαιρη ερώτηση του Βουλευτή Μαγνησίας της Νέας Δημοκρατίας κ. </w:t>
      </w:r>
      <w:r>
        <w:rPr>
          <w:rFonts w:eastAsia="Times New Roman" w:cs="Times New Roman"/>
          <w:bCs/>
          <w:color w:val="000000"/>
          <w:szCs w:val="24"/>
        </w:rPr>
        <w:t xml:space="preserve">Χρήστου </w:t>
      </w:r>
      <w:proofErr w:type="spellStart"/>
      <w:r>
        <w:rPr>
          <w:rFonts w:eastAsia="Times New Roman" w:cs="Times New Roman"/>
          <w:bCs/>
          <w:color w:val="000000"/>
          <w:szCs w:val="24"/>
        </w:rPr>
        <w:t>Μπουκώρου</w:t>
      </w:r>
      <w:proofErr w:type="spellEnd"/>
      <w:r>
        <w:rPr>
          <w:rFonts w:eastAsia="Times New Roman" w:cs="Times New Roman"/>
          <w:bCs/>
          <w:color w:val="000000"/>
          <w:szCs w:val="24"/>
        </w:rPr>
        <w:t xml:space="preserve"> </w:t>
      </w:r>
      <w:r>
        <w:rPr>
          <w:rFonts w:eastAsia="Times New Roman" w:cs="Times New Roman"/>
          <w:color w:val="000000"/>
          <w:szCs w:val="24"/>
        </w:rPr>
        <w:t xml:space="preserve">προς τον Υπουργό </w:t>
      </w:r>
      <w:r>
        <w:rPr>
          <w:rFonts w:eastAsia="Times New Roman" w:cs="Times New Roman"/>
          <w:bCs/>
          <w:color w:val="000000"/>
          <w:szCs w:val="24"/>
        </w:rPr>
        <w:t xml:space="preserve">Οικονομικών, </w:t>
      </w:r>
      <w:r>
        <w:rPr>
          <w:rFonts w:eastAsia="Times New Roman" w:cs="Times New Roman"/>
          <w:color w:val="000000"/>
          <w:szCs w:val="24"/>
        </w:rPr>
        <w:t xml:space="preserve">σχετικά με την πλήρη και αποτελεσματική αξιοποίηση του </w:t>
      </w:r>
      <w:proofErr w:type="spellStart"/>
      <w:r>
        <w:rPr>
          <w:rFonts w:eastAsia="Times New Roman" w:cs="Times New Roman"/>
          <w:color w:val="000000"/>
          <w:szCs w:val="24"/>
        </w:rPr>
        <w:t>Πανθεσσαλικού</w:t>
      </w:r>
      <w:proofErr w:type="spellEnd"/>
      <w:r>
        <w:rPr>
          <w:rFonts w:eastAsia="Times New Roman" w:cs="Times New Roman"/>
          <w:color w:val="000000"/>
          <w:szCs w:val="24"/>
        </w:rPr>
        <w:t xml:space="preserve"> Σταδίου στον Βόλο.</w:t>
      </w:r>
    </w:p>
    <w:p w14:paraId="3E13A8F9"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4. Η με αριθμό 1219/12-7-2017 επίκαιρη ερώτηση του Βουλευτή Ηλείας της Δημοκρατικής Συμπαράταξης ΠΑΣΟΚ – ΔΗΜΑΡ </w:t>
      </w:r>
      <w:r>
        <w:rPr>
          <w:rFonts w:eastAsia="Times New Roman" w:cs="Times New Roman"/>
          <w:bCs/>
          <w:color w:val="000000"/>
          <w:szCs w:val="24"/>
        </w:rPr>
        <w:t>κ. Ιωάννη Κουτσούκου</w:t>
      </w:r>
      <w:r>
        <w:rPr>
          <w:rFonts w:eastAsia="Times New Roman" w:cs="Times New Roman"/>
          <w:color w:val="000000"/>
          <w:szCs w:val="24"/>
        </w:rPr>
        <w:t xml:space="preserve"> προς τον Υπουργό </w:t>
      </w:r>
      <w:r>
        <w:rPr>
          <w:rFonts w:eastAsia="Times New Roman" w:cs="Times New Roman"/>
          <w:bCs/>
          <w:color w:val="000000"/>
          <w:szCs w:val="24"/>
        </w:rPr>
        <w:t>Οικονομικών</w:t>
      </w:r>
      <w:r>
        <w:rPr>
          <w:rFonts w:eastAsia="Times New Roman" w:cs="Times New Roman"/>
          <w:color w:val="000000"/>
          <w:szCs w:val="24"/>
        </w:rPr>
        <w:t xml:space="preserve">, με θέμα: «Οι δεσμεύσεις προς το Διεθνές Νομισματικό Ταμείο (ΔΝΤ) και τα </w:t>
      </w:r>
      <w:proofErr w:type="spellStart"/>
      <w:r>
        <w:rPr>
          <w:rFonts w:eastAsia="Times New Roman" w:cs="Times New Roman"/>
          <w:color w:val="000000"/>
          <w:szCs w:val="24"/>
        </w:rPr>
        <w:t>προαπαιτούμενα</w:t>
      </w:r>
      <w:proofErr w:type="spellEnd"/>
      <w:r>
        <w:rPr>
          <w:rFonts w:eastAsia="Times New Roman" w:cs="Times New Roman"/>
          <w:color w:val="000000"/>
          <w:szCs w:val="24"/>
        </w:rPr>
        <w:t xml:space="preserve"> της αξιολόγησης χωρίς ενημέρωση της Βουλής».</w:t>
      </w:r>
    </w:p>
    <w:p w14:paraId="3E13A8FA"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5. Η με αριθμό 1251/18-7-2017 επίκαιρη ερώτηση του ΣΤ΄ Αντιπροέδρου της Βουλής και Βουλευτή Λαρίσης του Κομμουνιστικού Κόμματος Ελλάδας </w:t>
      </w:r>
      <w:r>
        <w:rPr>
          <w:rFonts w:eastAsia="Times New Roman" w:cs="Times New Roman"/>
          <w:bCs/>
          <w:color w:val="000000"/>
          <w:szCs w:val="24"/>
        </w:rPr>
        <w:t xml:space="preserve">κ. Γεωργίου </w:t>
      </w:r>
      <w:proofErr w:type="spellStart"/>
      <w:r>
        <w:rPr>
          <w:rFonts w:eastAsia="Times New Roman" w:cs="Times New Roman"/>
          <w:bCs/>
          <w:color w:val="000000"/>
          <w:szCs w:val="24"/>
        </w:rPr>
        <w:t>Λαμπρούλη</w:t>
      </w:r>
      <w:proofErr w:type="spellEnd"/>
      <w:r>
        <w:rPr>
          <w:rFonts w:eastAsia="Times New Roman" w:cs="Times New Roman"/>
          <w:color w:val="000000"/>
          <w:szCs w:val="24"/>
        </w:rPr>
        <w:t xml:space="preserve"> προς τον Υπουργό </w:t>
      </w:r>
      <w:r>
        <w:rPr>
          <w:rFonts w:eastAsia="Times New Roman" w:cs="Times New Roman"/>
          <w:bCs/>
          <w:color w:val="000000"/>
          <w:szCs w:val="24"/>
        </w:rPr>
        <w:t>Υγείας,</w:t>
      </w:r>
      <w:r>
        <w:rPr>
          <w:rFonts w:eastAsia="Times New Roman" w:cs="Times New Roman"/>
          <w:color w:val="000000"/>
          <w:szCs w:val="24"/>
        </w:rPr>
        <w:t xml:space="preserve"> σχετικά με τη μη καταβολή δεδουλευμένων των εργαζομένων, της εταιρείας «ΣΥΚΑΣ ΔΗΜ. &amp; ΣΙΑ Ε.Ε.» στο Πανεπιστημιακό Γενικό Νοσοκομείο Λάρισας. </w:t>
      </w:r>
    </w:p>
    <w:p w14:paraId="3E13A8FB"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6. Η με αριθμό 1246/18-7-2017 επίκαιρη ερώτηση του Βουλευτή Λαρίσης της Δημοκρατικής Συμπαράταξης ΠΑΣΟΚ – ΔΗΜΑΡ κ. </w:t>
      </w:r>
      <w:r>
        <w:rPr>
          <w:rFonts w:eastAsia="Times New Roman" w:cs="Times New Roman"/>
          <w:bCs/>
          <w:color w:val="000000"/>
          <w:szCs w:val="24"/>
        </w:rPr>
        <w:t xml:space="preserve">Κωνσταντίνου </w:t>
      </w:r>
      <w:proofErr w:type="spellStart"/>
      <w:r>
        <w:rPr>
          <w:rFonts w:eastAsia="Times New Roman" w:cs="Times New Roman"/>
          <w:bCs/>
          <w:color w:val="000000"/>
          <w:szCs w:val="24"/>
        </w:rPr>
        <w:t>Μπαργιώτα</w:t>
      </w:r>
      <w:proofErr w:type="spellEnd"/>
      <w:r>
        <w:rPr>
          <w:rFonts w:eastAsia="Times New Roman" w:cs="Times New Roman"/>
          <w:color w:val="000000"/>
          <w:szCs w:val="24"/>
        </w:rPr>
        <w:t xml:space="preserve"> προς τον Υπουργό </w:t>
      </w:r>
      <w:r>
        <w:rPr>
          <w:rFonts w:eastAsia="Times New Roman" w:cs="Times New Roman"/>
          <w:bCs/>
          <w:color w:val="000000"/>
          <w:szCs w:val="24"/>
        </w:rPr>
        <w:t xml:space="preserve">Υγείας, </w:t>
      </w:r>
      <w:r>
        <w:rPr>
          <w:rFonts w:eastAsia="Times New Roman" w:cs="Times New Roman"/>
          <w:color w:val="000000"/>
          <w:szCs w:val="24"/>
        </w:rPr>
        <w:t xml:space="preserve">με θέμα: «Απουσία μηχανισμού ελέγχου και αξιολόγησης της αναγκαιότητας διακομιδών, πλωτών διακομιδών και </w:t>
      </w:r>
      <w:proofErr w:type="spellStart"/>
      <w:r>
        <w:rPr>
          <w:rFonts w:eastAsia="Times New Roman" w:cs="Times New Roman"/>
          <w:color w:val="000000"/>
          <w:szCs w:val="24"/>
        </w:rPr>
        <w:t>αεροδιακομιδών</w:t>
      </w:r>
      <w:proofErr w:type="spellEnd"/>
      <w:r>
        <w:rPr>
          <w:rFonts w:eastAsia="Times New Roman" w:cs="Times New Roman"/>
          <w:color w:val="000000"/>
          <w:szCs w:val="24"/>
        </w:rPr>
        <w:t xml:space="preserve"> του ΕΚΑΒ».</w:t>
      </w:r>
    </w:p>
    <w:p w14:paraId="3E13A8FC"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7. Η με αριθμό 1119/3-7-2017 επίκαιρη ερώτηση του Η΄ Αντιπροέδρου της Βουλής και Βουλευτή Β΄ Πειραιώς των Ανεξαρτήτων Ελλήνων κ. </w:t>
      </w:r>
      <w:r>
        <w:rPr>
          <w:rFonts w:eastAsia="Times New Roman" w:cs="Times New Roman"/>
          <w:bCs/>
          <w:color w:val="000000"/>
          <w:szCs w:val="24"/>
        </w:rPr>
        <w:t>Δημητρίου Καμμένου</w:t>
      </w:r>
      <w:r>
        <w:rPr>
          <w:rFonts w:eastAsia="Times New Roman" w:cs="Times New Roman"/>
          <w:color w:val="000000"/>
          <w:szCs w:val="24"/>
        </w:rPr>
        <w:t xml:space="preserve"> προς τον Υπουργό </w:t>
      </w:r>
      <w:r>
        <w:rPr>
          <w:rFonts w:eastAsia="Times New Roman" w:cs="Times New Roman"/>
          <w:bCs/>
          <w:color w:val="000000"/>
          <w:szCs w:val="24"/>
        </w:rPr>
        <w:t xml:space="preserve">Οικονομικών, </w:t>
      </w:r>
      <w:r>
        <w:rPr>
          <w:rFonts w:eastAsia="Times New Roman" w:cs="Times New Roman"/>
          <w:color w:val="000000"/>
          <w:szCs w:val="24"/>
        </w:rPr>
        <w:t>σχετικά με την κλοπή ηλεκτρικού ρεύματος.</w:t>
      </w:r>
    </w:p>
    <w:p w14:paraId="3E13A8FD"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8. Η με αριθμό 1032/16-6-2017 επίκαιρη ερώτηση του Η΄ Αντιπροέδρου της Βουλής και Βουλευτή Β΄ Πειραιώς των Ανεξαρτήτων Ελλήνων κ. </w:t>
      </w:r>
      <w:r>
        <w:rPr>
          <w:rFonts w:eastAsia="Times New Roman" w:cs="Times New Roman"/>
          <w:bCs/>
          <w:color w:val="000000"/>
          <w:szCs w:val="24"/>
        </w:rPr>
        <w:t>Δημητρίου Καμμένου</w:t>
      </w:r>
      <w:r>
        <w:rPr>
          <w:rFonts w:eastAsia="Times New Roman" w:cs="Times New Roman"/>
          <w:color w:val="000000"/>
          <w:szCs w:val="24"/>
        </w:rPr>
        <w:t xml:space="preserve"> προς τον Υπουργό </w:t>
      </w:r>
      <w:r>
        <w:rPr>
          <w:rFonts w:eastAsia="Times New Roman" w:cs="Times New Roman"/>
          <w:bCs/>
          <w:color w:val="000000"/>
          <w:szCs w:val="24"/>
        </w:rPr>
        <w:t xml:space="preserve">Οικονομικών, </w:t>
      </w:r>
      <w:r>
        <w:rPr>
          <w:rFonts w:eastAsia="Times New Roman" w:cs="Times New Roman"/>
          <w:color w:val="000000"/>
          <w:szCs w:val="24"/>
        </w:rPr>
        <w:t xml:space="preserve">σχετικά με τις </w:t>
      </w:r>
      <w:proofErr w:type="spellStart"/>
      <w:r>
        <w:rPr>
          <w:rFonts w:eastAsia="Times New Roman" w:cs="Times New Roman"/>
          <w:color w:val="000000"/>
          <w:szCs w:val="24"/>
        </w:rPr>
        <w:t>στοιχηματικές</w:t>
      </w:r>
      <w:proofErr w:type="spellEnd"/>
      <w:r>
        <w:rPr>
          <w:rFonts w:eastAsia="Times New Roman" w:cs="Times New Roman"/>
          <w:color w:val="000000"/>
          <w:szCs w:val="24"/>
        </w:rPr>
        <w:t xml:space="preserve"> εταιρείες.</w:t>
      </w:r>
    </w:p>
    <w:p w14:paraId="3E13A8FE"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9. Η με αριθμό 1026/14-6-2017 επίκαιρη ερώτηση του Ανεξάρτητου Βουλευτή Μεσσηνίας κ. </w:t>
      </w:r>
      <w:r>
        <w:rPr>
          <w:rFonts w:eastAsia="Times New Roman" w:cs="Times New Roman"/>
          <w:bCs/>
          <w:color w:val="000000"/>
          <w:szCs w:val="24"/>
        </w:rPr>
        <w:t xml:space="preserve">Δημητρίου </w:t>
      </w:r>
      <w:proofErr w:type="spellStart"/>
      <w:r>
        <w:rPr>
          <w:rFonts w:eastAsia="Times New Roman" w:cs="Times New Roman"/>
          <w:bCs/>
          <w:color w:val="000000"/>
          <w:szCs w:val="24"/>
        </w:rPr>
        <w:t>Κουκούτση</w:t>
      </w:r>
      <w:proofErr w:type="spellEnd"/>
      <w:r>
        <w:rPr>
          <w:rFonts w:eastAsia="Times New Roman" w:cs="Times New Roman"/>
          <w:color w:val="000000"/>
          <w:szCs w:val="24"/>
        </w:rPr>
        <w:t xml:space="preserve"> προς τον Υπουργό </w:t>
      </w:r>
      <w:r>
        <w:rPr>
          <w:rFonts w:eastAsia="Times New Roman" w:cs="Times New Roman"/>
          <w:bCs/>
          <w:color w:val="000000"/>
          <w:szCs w:val="24"/>
        </w:rPr>
        <w:t xml:space="preserve">Οικονομικών, </w:t>
      </w:r>
      <w:r>
        <w:rPr>
          <w:rFonts w:eastAsia="Times New Roman" w:cs="Times New Roman"/>
          <w:color w:val="000000"/>
          <w:szCs w:val="24"/>
        </w:rPr>
        <w:t>με θέμα: «Προοπτική και ανάγκες του διεθνούς αερολιμένα Καλαμάτας».</w:t>
      </w:r>
    </w:p>
    <w:p w14:paraId="3E13A8FF"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10. Η με αριθμό 976/6-6-2017 επίκαιρη ερώτηση της Βουλευτού Χαλκιδικής του Λαϊκού Συνδέσμου - Χρυσή Αυγή κ. </w:t>
      </w:r>
      <w:r>
        <w:rPr>
          <w:rFonts w:eastAsia="Times New Roman" w:cs="Times New Roman"/>
          <w:bCs/>
          <w:color w:val="000000"/>
          <w:szCs w:val="24"/>
        </w:rPr>
        <w:t>Σωτηρίας Βλάχου</w:t>
      </w:r>
      <w:r>
        <w:rPr>
          <w:rFonts w:eastAsia="Times New Roman" w:cs="Times New Roman"/>
          <w:color w:val="000000"/>
          <w:szCs w:val="24"/>
        </w:rPr>
        <w:t xml:space="preserve"> προς τον Υπουργό </w:t>
      </w:r>
      <w:r>
        <w:rPr>
          <w:rFonts w:eastAsia="Times New Roman" w:cs="Times New Roman"/>
          <w:bCs/>
          <w:color w:val="000000"/>
          <w:szCs w:val="24"/>
        </w:rPr>
        <w:t xml:space="preserve">Υγείας, </w:t>
      </w:r>
      <w:r>
        <w:rPr>
          <w:rFonts w:eastAsia="Times New Roman" w:cs="Times New Roman"/>
          <w:color w:val="000000"/>
          <w:szCs w:val="24"/>
        </w:rPr>
        <w:t>με θέμα: «Ελλείψεις ασθενοφόρων στον Νομό Χαλκιδικής θέτουν σε κίνδυνο τη ζωή πολιτών».</w:t>
      </w:r>
    </w:p>
    <w:p w14:paraId="3E13A900"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11. Η με αριθμό 923/1-6-2017 επίκαιρη ερώτηση του Βουλευτή Επικρατείας του Λαϊκού Συνδέσμου - Χρυσή Αυγή κ. </w:t>
      </w:r>
      <w:r>
        <w:rPr>
          <w:rFonts w:eastAsia="Times New Roman" w:cs="Times New Roman"/>
          <w:bCs/>
          <w:color w:val="000000"/>
          <w:szCs w:val="24"/>
        </w:rPr>
        <w:t>Χρήστου Παππά</w:t>
      </w:r>
      <w:r>
        <w:rPr>
          <w:rFonts w:eastAsia="Times New Roman" w:cs="Times New Roman"/>
          <w:color w:val="000000"/>
          <w:szCs w:val="24"/>
        </w:rPr>
        <w:t xml:space="preserve"> προς τον Υπουργό </w:t>
      </w:r>
      <w:r>
        <w:rPr>
          <w:rFonts w:eastAsia="Times New Roman" w:cs="Times New Roman"/>
          <w:bCs/>
          <w:color w:val="000000"/>
          <w:szCs w:val="24"/>
        </w:rPr>
        <w:t xml:space="preserve">Παιδείας, Έρευνας και Θρησκευμάτων, </w:t>
      </w:r>
      <w:r>
        <w:rPr>
          <w:rFonts w:eastAsia="Times New Roman" w:cs="Times New Roman"/>
          <w:color w:val="000000"/>
          <w:szCs w:val="24"/>
        </w:rPr>
        <w:t xml:space="preserve">με θέμα: «Εκπλήρωση του </w:t>
      </w:r>
      <w:r w:rsidRPr="0021501F">
        <w:rPr>
          <w:rFonts w:eastAsia="Times New Roman" w:cs="Times New Roman"/>
          <w:color w:val="000000"/>
          <w:szCs w:val="24"/>
        </w:rPr>
        <w:t>“</w:t>
      </w:r>
      <w:r>
        <w:rPr>
          <w:rFonts w:eastAsia="Times New Roman" w:cs="Times New Roman"/>
          <w:color w:val="000000"/>
          <w:szCs w:val="24"/>
        </w:rPr>
        <w:t>τάματος του έθνους</w:t>
      </w:r>
      <w:r w:rsidRPr="0021501F">
        <w:rPr>
          <w:rFonts w:eastAsia="Times New Roman" w:cs="Times New Roman"/>
          <w:color w:val="000000"/>
          <w:szCs w:val="24"/>
        </w:rPr>
        <w:t>”</w:t>
      </w:r>
      <w:r>
        <w:rPr>
          <w:rFonts w:eastAsia="Times New Roman" w:cs="Times New Roman"/>
          <w:color w:val="000000"/>
          <w:szCs w:val="24"/>
        </w:rPr>
        <w:t>».</w:t>
      </w:r>
    </w:p>
    <w:p w14:paraId="3E13A901"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12. Η με αριθμό 931/2-6-2017 επίκαιρη ερώτηση του Βουλευτή Β΄ Αθηνών του Ποταμιού κ. </w:t>
      </w:r>
      <w:r>
        <w:rPr>
          <w:rFonts w:eastAsia="Times New Roman" w:cs="Times New Roman"/>
          <w:bCs/>
          <w:color w:val="000000"/>
          <w:szCs w:val="24"/>
        </w:rPr>
        <w:t xml:space="preserve">Γεωργίου </w:t>
      </w:r>
      <w:proofErr w:type="spellStart"/>
      <w:r>
        <w:rPr>
          <w:rFonts w:eastAsia="Times New Roman" w:cs="Times New Roman"/>
          <w:bCs/>
          <w:color w:val="000000"/>
          <w:szCs w:val="24"/>
        </w:rPr>
        <w:t>Αμυρά</w:t>
      </w:r>
      <w:proofErr w:type="spellEnd"/>
      <w:r>
        <w:rPr>
          <w:rFonts w:eastAsia="Times New Roman" w:cs="Times New Roman"/>
          <w:bCs/>
          <w:color w:val="000000"/>
          <w:szCs w:val="24"/>
        </w:rPr>
        <w:t xml:space="preserve"> </w:t>
      </w:r>
      <w:r>
        <w:rPr>
          <w:rFonts w:eastAsia="Times New Roman" w:cs="Times New Roman"/>
          <w:color w:val="000000"/>
          <w:szCs w:val="24"/>
        </w:rPr>
        <w:t xml:space="preserve">προς τον Υπουργό </w:t>
      </w:r>
      <w:r>
        <w:rPr>
          <w:rFonts w:eastAsia="Times New Roman" w:cs="Times New Roman"/>
          <w:bCs/>
          <w:color w:val="000000"/>
          <w:szCs w:val="24"/>
        </w:rPr>
        <w:t>Οικονομικών,</w:t>
      </w:r>
      <w:r>
        <w:rPr>
          <w:rFonts w:eastAsia="Times New Roman" w:cs="Times New Roman"/>
          <w:color w:val="000000"/>
          <w:szCs w:val="24"/>
        </w:rPr>
        <w:t xml:space="preserve"> σχετικά με την υπόθεση «SIEMENS».</w:t>
      </w:r>
    </w:p>
    <w:p w14:paraId="3E13A902"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13. Η με αριθμό 1181/7-7-2017 επίκαιρη ερώτηση του Βουλευτή Β΄ Αθηνών της Δημοκρατικής Συμπαράταξης ΠΑΣΟΚ – ΔΗΜΑΡ κ. </w:t>
      </w:r>
      <w:r>
        <w:rPr>
          <w:rFonts w:eastAsia="Times New Roman" w:cs="Times New Roman"/>
          <w:bCs/>
          <w:color w:val="000000"/>
          <w:szCs w:val="24"/>
        </w:rPr>
        <w:t>Ανδρέα Λοβέρδου</w:t>
      </w:r>
      <w:r>
        <w:rPr>
          <w:rFonts w:eastAsia="Times New Roman" w:cs="Times New Roman"/>
          <w:color w:val="000000"/>
          <w:szCs w:val="24"/>
        </w:rPr>
        <w:t xml:space="preserve"> προς τον Υπουργό </w:t>
      </w:r>
      <w:r>
        <w:rPr>
          <w:rFonts w:eastAsia="Times New Roman" w:cs="Times New Roman"/>
          <w:bCs/>
          <w:color w:val="000000"/>
          <w:szCs w:val="24"/>
        </w:rPr>
        <w:t xml:space="preserve">Οικονομικών, </w:t>
      </w:r>
      <w:r>
        <w:rPr>
          <w:rFonts w:eastAsia="Times New Roman" w:cs="Times New Roman"/>
          <w:color w:val="000000"/>
          <w:szCs w:val="24"/>
        </w:rPr>
        <w:t>με θέμα: «Λήψη μέτρων υπέρ των μικρών αποταμιευτών που έχασαν τα χρήματά τους με το κούρεμα του χρέους το 2012».</w:t>
      </w:r>
    </w:p>
    <w:p w14:paraId="3E13A903"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14. Η με αριθμό 948/6-6-2017 επίκαιρη ερώτηση του Βουλευτή Β΄ Θεσσαλονίκης του Κομμουνιστικού Κόμματος Ελλάδας κ. </w:t>
      </w:r>
      <w:r>
        <w:rPr>
          <w:rFonts w:eastAsia="Times New Roman" w:cs="Times New Roman"/>
          <w:bCs/>
          <w:color w:val="000000"/>
          <w:szCs w:val="24"/>
        </w:rPr>
        <w:t xml:space="preserve">Σάκη </w:t>
      </w:r>
      <w:proofErr w:type="spellStart"/>
      <w:r>
        <w:rPr>
          <w:rFonts w:eastAsia="Times New Roman" w:cs="Times New Roman"/>
          <w:bCs/>
          <w:color w:val="000000"/>
          <w:szCs w:val="24"/>
        </w:rPr>
        <w:t>Βαρδαλή</w:t>
      </w:r>
      <w:proofErr w:type="spellEnd"/>
      <w:r>
        <w:rPr>
          <w:rFonts w:eastAsia="Times New Roman" w:cs="Times New Roman"/>
          <w:color w:val="000000"/>
          <w:szCs w:val="24"/>
        </w:rPr>
        <w:t xml:space="preserve"> προς τον Υπουργό </w:t>
      </w:r>
      <w:r>
        <w:rPr>
          <w:rFonts w:eastAsia="Times New Roman" w:cs="Times New Roman"/>
          <w:bCs/>
          <w:color w:val="000000"/>
          <w:szCs w:val="24"/>
        </w:rPr>
        <w:t xml:space="preserve">Οικονομικών, </w:t>
      </w:r>
      <w:r>
        <w:rPr>
          <w:rFonts w:eastAsia="Times New Roman" w:cs="Times New Roman"/>
          <w:color w:val="000000"/>
          <w:szCs w:val="24"/>
        </w:rPr>
        <w:t>σχετικά με την Ελληνική Βιομηχανία Οχημάτων «ΕΛ.Β.Ο. Α.Β.Ε.».</w:t>
      </w:r>
    </w:p>
    <w:p w14:paraId="3E13A904"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15. Η με αριθμό 1286/25-7-2017 επίκαιρη ερώτηση του Βουλευτή Άρτας της Νέας Δημοκρατίας κ. </w:t>
      </w:r>
      <w:r>
        <w:rPr>
          <w:rFonts w:eastAsia="Times New Roman" w:cs="Times New Roman"/>
          <w:bCs/>
          <w:color w:val="000000"/>
          <w:szCs w:val="24"/>
        </w:rPr>
        <w:t xml:space="preserve">Γεωργίου </w:t>
      </w:r>
      <w:proofErr w:type="spellStart"/>
      <w:r>
        <w:rPr>
          <w:rFonts w:eastAsia="Times New Roman" w:cs="Times New Roman"/>
          <w:bCs/>
          <w:color w:val="000000"/>
          <w:szCs w:val="24"/>
        </w:rPr>
        <w:t>Στύλιου</w:t>
      </w:r>
      <w:proofErr w:type="spellEnd"/>
      <w:r>
        <w:rPr>
          <w:rFonts w:eastAsia="Times New Roman" w:cs="Times New Roman"/>
          <w:bCs/>
          <w:color w:val="000000"/>
          <w:szCs w:val="24"/>
        </w:rPr>
        <w:t xml:space="preserve"> </w:t>
      </w:r>
      <w:r>
        <w:rPr>
          <w:rFonts w:eastAsia="Times New Roman" w:cs="Times New Roman"/>
          <w:color w:val="000000"/>
          <w:szCs w:val="24"/>
        </w:rPr>
        <w:t xml:space="preserve">προς τον Υπουργό </w:t>
      </w:r>
      <w:r>
        <w:rPr>
          <w:rFonts w:eastAsia="Times New Roman" w:cs="Times New Roman"/>
          <w:bCs/>
          <w:color w:val="000000"/>
          <w:szCs w:val="24"/>
        </w:rPr>
        <w:t xml:space="preserve">Παιδείας, Έρευνας και Θρησκευμάτων, </w:t>
      </w:r>
      <w:r>
        <w:rPr>
          <w:rFonts w:eastAsia="Times New Roman" w:cs="Times New Roman"/>
          <w:color w:val="000000"/>
          <w:szCs w:val="24"/>
        </w:rPr>
        <w:t>με θέμα: «Δάνειο ύψους 138 εκατομμυρίων ευρώ από την Ευρωπαϊκή Τράπεζα Επενδύσεων (ΕΤΕ) για την κατασκευή και ανακαίνιση κτιρίων και εγκαταστάσεων σε ΑΕΙ».</w:t>
      </w:r>
    </w:p>
    <w:p w14:paraId="3E13A905"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16. Η με αριθμό 1257/21-7-2017 επίκαιρη ερώτηση του Ανεξάρτητου Βουλευτή Β΄ Αθηνών κ. </w:t>
      </w:r>
      <w:r>
        <w:rPr>
          <w:rFonts w:eastAsia="Times New Roman" w:cs="Times New Roman"/>
          <w:bCs/>
          <w:color w:val="000000"/>
          <w:szCs w:val="24"/>
        </w:rPr>
        <w:t xml:space="preserve">Θεοχάρη (Χάρη) Θεοχάρη </w:t>
      </w:r>
      <w:r>
        <w:rPr>
          <w:rFonts w:eastAsia="Times New Roman" w:cs="Times New Roman"/>
          <w:color w:val="000000"/>
          <w:szCs w:val="24"/>
        </w:rPr>
        <w:t xml:space="preserve">προς τον Υπουργό </w:t>
      </w:r>
      <w:r>
        <w:rPr>
          <w:rFonts w:eastAsia="Times New Roman" w:cs="Times New Roman"/>
          <w:bCs/>
          <w:color w:val="000000"/>
          <w:szCs w:val="24"/>
        </w:rPr>
        <w:t>Οικονομικών,</w:t>
      </w:r>
      <w:r>
        <w:rPr>
          <w:rFonts w:eastAsia="Times New Roman" w:cs="Times New Roman"/>
          <w:color w:val="000000"/>
          <w:szCs w:val="24"/>
        </w:rPr>
        <w:t xml:space="preserve"> σχετικά με τη φορολόγηση κοινωφελών και φιλανθρωπικών ιδρυμάτων.</w:t>
      </w:r>
    </w:p>
    <w:p w14:paraId="3E13A906"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bCs/>
          <w:color w:val="000000"/>
          <w:szCs w:val="24"/>
        </w:rPr>
        <w:t>ΑΝΑΦΟΡΕΣ</w:t>
      </w:r>
      <w:r w:rsidRPr="00BE2112">
        <w:rPr>
          <w:rFonts w:eastAsia="Times New Roman" w:cs="Times New Roman"/>
          <w:bCs/>
          <w:color w:val="000000"/>
          <w:szCs w:val="24"/>
        </w:rPr>
        <w:t xml:space="preserve"> </w:t>
      </w:r>
      <w:r>
        <w:rPr>
          <w:rFonts w:eastAsia="Times New Roman" w:cs="Times New Roman"/>
          <w:bCs/>
          <w:color w:val="000000"/>
          <w:szCs w:val="24"/>
        </w:rPr>
        <w:t>-</w:t>
      </w:r>
      <w:r w:rsidRPr="00BE2112">
        <w:rPr>
          <w:rFonts w:eastAsia="Times New Roman" w:cs="Times New Roman"/>
          <w:bCs/>
          <w:color w:val="000000"/>
          <w:szCs w:val="24"/>
        </w:rPr>
        <w:t xml:space="preserve"> </w:t>
      </w:r>
      <w:r>
        <w:rPr>
          <w:rFonts w:eastAsia="Times New Roman" w:cs="Times New Roman"/>
          <w:bCs/>
          <w:color w:val="000000"/>
          <w:szCs w:val="24"/>
        </w:rPr>
        <w:t>ΕΡΩΤΗΣΕΙΣ (Άρθρο 130 παράγραφος 5 του Κανονισμού της Βουλής)</w:t>
      </w:r>
    </w:p>
    <w:p w14:paraId="3E13A907" w14:textId="77777777" w:rsidR="00432725" w:rsidRDefault="00501A10">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1. Η με αριθμό 5958/576/30-5-2017 ερώτηση και αίτηση κατάθεσης εγγράφων του Ανεξάρτητου Βουλευτή Β΄ Αθηνών κ.</w:t>
      </w:r>
      <w:r>
        <w:rPr>
          <w:rFonts w:eastAsia="Times New Roman" w:cs="Times New Roman"/>
          <w:bCs/>
          <w:color w:val="000000"/>
          <w:szCs w:val="24"/>
        </w:rPr>
        <w:t xml:space="preserve"> Γεωργίου - Δημητρίου Καρρά </w:t>
      </w:r>
      <w:r>
        <w:rPr>
          <w:rFonts w:eastAsia="Times New Roman" w:cs="Times New Roman"/>
          <w:color w:val="000000"/>
          <w:szCs w:val="24"/>
        </w:rPr>
        <w:t xml:space="preserve">προς τον Υπουργό </w:t>
      </w:r>
      <w:r>
        <w:rPr>
          <w:rFonts w:eastAsia="Times New Roman" w:cs="Times New Roman"/>
          <w:bCs/>
          <w:color w:val="000000"/>
          <w:szCs w:val="24"/>
        </w:rPr>
        <w:t xml:space="preserve">Οικονομικών, </w:t>
      </w:r>
      <w:r>
        <w:rPr>
          <w:rFonts w:eastAsia="Times New Roman" w:cs="Times New Roman"/>
          <w:color w:val="000000"/>
          <w:szCs w:val="24"/>
        </w:rPr>
        <w:t>με θέμα: «Αναζητήθηκαν ή όχι εναλλακτικές λύσεις, ώστε να αποφευχθεί η νέα περικοπή της συνταξιοδοτικής δαπάνης με τον τελευταίο ν.4472/2017;».</w:t>
      </w:r>
    </w:p>
    <w:p w14:paraId="3E13A908" w14:textId="77777777" w:rsidR="00432725" w:rsidRDefault="00501A10">
      <w:pPr>
        <w:spacing w:line="600" w:lineRule="auto"/>
        <w:ind w:firstLine="720"/>
        <w:contextualSpacing/>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εισερχόμαστε στη συζήτηση των </w:t>
      </w:r>
    </w:p>
    <w:p w14:paraId="3E13A909" w14:textId="77777777" w:rsidR="00432725" w:rsidRDefault="00501A10">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3E13A90A"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Πέντε είναι οι επίκαιρες ερωτήσεις που θα συζητηθούν στη σημερινή συνεδρίαση. </w:t>
      </w:r>
    </w:p>
    <w:p w14:paraId="3E13A90B"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Θα ξεκινήσουμε με τη δεύτερη με αριθμό 1322/22-8-2017 επίκαιρη ερώτηση πρώτου κύκλου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Ναυτιλίας και Νησιωτικής Πολιτικής, </w:t>
      </w:r>
      <w:r>
        <w:rPr>
          <w:rFonts w:eastAsia="Times New Roman"/>
          <w:szCs w:val="24"/>
        </w:rPr>
        <w:t xml:space="preserve">με θέμα: «Αποκομμένη η Σαμοθράκη εν μέσω τουριστικής περιόδου! Σε απόγνωση οι κάτοικοι, οι τουρίστες και οι επιχειρηματίες γενικά!». Στην ερώτηση θα απαντήσει ο κ. </w:t>
      </w:r>
      <w:proofErr w:type="spellStart"/>
      <w:r>
        <w:rPr>
          <w:rFonts w:eastAsia="Times New Roman"/>
          <w:szCs w:val="24"/>
        </w:rPr>
        <w:t>Κουρουμπλής</w:t>
      </w:r>
      <w:proofErr w:type="spellEnd"/>
      <w:r>
        <w:rPr>
          <w:rFonts w:eastAsia="Times New Roman"/>
          <w:szCs w:val="24"/>
        </w:rPr>
        <w:t>.</w:t>
      </w:r>
    </w:p>
    <w:p w14:paraId="3E13A90C"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Ορίστε, κύριε συνάδελφε, έχετε τον λόγο για δύο λεπτά για την </w:t>
      </w:r>
      <w:proofErr w:type="spellStart"/>
      <w:r>
        <w:rPr>
          <w:rFonts w:eastAsia="Times New Roman"/>
          <w:szCs w:val="24"/>
        </w:rPr>
        <w:t>πρωτολογία</w:t>
      </w:r>
      <w:proofErr w:type="spellEnd"/>
      <w:r>
        <w:rPr>
          <w:rFonts w:eastAsia="Times New Roman"/>
          <w:szCs w:val="24"/>
        </w:rPr>
        <w:t xml:space="preserve"> σας και την ανάπτυξη της ερώτησης.</w:t>
      </w:r>
    </w:p>
    <w:p w14:paraId="3E13A90D" w14:textId="77777777" w:rsidR="00432725" w:rsidRDefault="00501A10">
      <w:pPr>
        <w:spacing w:line="600" w:lineRule="auto"/>
        <w:ind w:firstLine="720"/>
        <w:contextualSpacing/>
        <w:jc w:val="both"/>
        <w:rPr>
          <w:rFonts w:eastAsia="Times New Roman"/>
          <w:szCs w:val="24"/>
        </w:rPr>
      </w:pPr>
      <w:r>
        <w:rPr>
          <w:rFonts w:eastAsia="Times New Roman"/>
          <w:b/>
          <w:szCs w:val="24"/>
        </w:rPr>
        <w:t>ΑΝΑΣΤΑΣΙΟΣ (ΤΑΣΟΣ) ΔΗΜΟΣΧΑΚΗΣ:</w:t>
      </w:r>
      <w:r>
        <w:rPr>
          <w:rFonts w:eastAsia="Times New Roman"/>
          <w:szCs w:val="24"/>
        </w:rPr>
        <w:t xml:space="preserve"> Ευχαριστώ, κύριε Πρόεδρε.</w:t>
      </w:r>
    </w:p>
    <w:p w14:paraId="3E13A90E"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Κύριε Υπουργέ, η Σαμοθράκη φέτος έζησε ένα θερμό καλοκαίρι, όχι όμως εξαιτίας της τουριστικής κίνησης, αλλά επειδή με ευθύνη του Υπουργείου σας έμεινε το νησί με ένα καράβι και μάλιστα μιάμιση ημέρα χωρίς σύνδεση με την πρωτεύουσα του Έβρου, την Αλεξανδρούπολη. Χρειάστηκε να καταθέσω επίκαιρη ερώτηση, προκειμένου να ενεργοποιήσω το Υπουργείο σας και να ασκήσω στο πλαίσιο αυτό την πίεση μέσω του κοινοβουλευτικού ελέγχου και επίσης δε να ξεσηκωθεί η τοπική </w:t>
      </w:r>
      <w:r>
        <w:rPr>
          <w:rFonts w:eastAsia="Times New Roman"/>
          <w:szCs w:val="24"/>
        </w:rPr>
        <w:lastRenderedPageBreak/>
        <w:t xml:space="preserve">κοινωνία, όπως αυτή εκφράζεται από τον δήμαρχο της νήσου αλλά και από τους θεσμικούς παράγοντες και τους φορείς της περιοχής. </w:t>
      </w:r>
    </w:p>
    <w:p w14:paraId="3E13A90F" w14:textId="77777777" w:rsidR="00432725" w:rsidRDefault="00501A10">
      <w:pPr>
        <w:spacing w:line="600" w:lineRule="auto"/>
        <w:ind w:firstLine="720"/>
        <w:contextualSpacing/>
        <w:jc w:val="both"/>
        <w:rPr>
          <w:rFonts w:eastAsia="Times New Roman"/>
          <w:szCs w:val="24"/>
        </w:rPr>
      </w:pPr>
      <w:r>
        <w:rPr>
          <w:rFonts w:eastAsia="Times New Roman"/>
          <w:szCs w:val="24"/>
        </w:rPr>
        <w:t>Δεν συγκινηθήκατε και ούτε διασκεδάσατε τις αγωνίες όλων αυτών των ανθρώπων. Και μιλάμε για μια ακριτική περιοχή που προσπαθεί τα τελευταία χρόνια να βελτιώσει ακόμα περισσότερο το τουριστικό της προφίλ.</w:t>
      </w:r>
    </w:p>
    <w:p w14:paraId="3E13A910" w14:textId="77777777" w:rsidR="00432725" w:rsidRDefault="00501A10">
      <w:pPr>
        <w:spacing w:line="600" w:lineRule="auto"/>
        <w:ind w:firstLine="720"/>
        <w:contextualSpacing/>
        <w:jc w:val="both"/>
        <w:rPr>
          <w:rFonts w:eastAsia="Times New Roman"/>
          <w:szCs w:val="24"/>
        </w:rPr>
      </w:pPr>
      <w:r>
        <w:rPr>
          <w:rFonts w:eastAsia="Times New Roman"/>
          <w:szCs w:val="24"/>
        </w:rPr>
        <w:t>Για ποιον λόγο, κύριε Υπουργέ, δεν υπήρξε ο κατάλληλος προγραμματισμός από την πλευρά σας για να μην αντιμετωπίσουμε τέτοια προβλήματα; Δεν ενεργοποιήθηκε το Υπουργείο σας. Δεν δόθηκαν οι δύο αιτηθείσες άδειες, σε ό,τι αφορά τη δρομολόγηση δύο ταχυπλόων σκαφών στη γραμμή Αλεξανδρούπολης - Σαμοθράκης. Και σας ερωτώ, κύριε Υπουργέ, αν πράγματι έχετε σχεδιάσει από τώρα ότι αυτό το πρόβλημα το οποίο έζησε ο Νομός Έβρου -η Θράκη- σε σχέση με το αγαπημένο νησί, τη Σαμοθράκη, θα συμβεί το ίδιο και την επόμενη τουριστική θερινή περίοδο.</w:t>
      </w:r>
    </w:p>
    <w:p w14:paraId="3E13A911" w14:textId="77777777" w:rsidR="00432725" w:rsidRDefault="00501A10">
      <w:pPr>
        <w:spacing w:line="600" w:lineRule="auto"/>
        <w:ind w:firstLine="720"/>
        <w:contextualSpacing/>
        <w:jc w:val="both"/>
        <w:rPr>
          <w:rFonts w:eastAsia="Times New Roman"/>
          <w:szCs w:val="24"/>
        </w:rPr>
      </w:pPr>
      <w:r>
        <w:rPr>
          <w:rFonts w:eastAsia="Times New Roman"/>
          <w:szCs w:val="24"/>
        </w:rPr>
        <w:t>Σας ευχαριστώ, κύριε Πρόεδρε.</w:t>
      </w:r>
    </w:p>
    <w:p w14:paraId="3E13A912" w14:textId="77777777" w:rsidR="00432725" w:rsidRDefault="00501A10">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Κι εμείς ευχαριστούμε για την ακρίβεια στον χρόνο.</w:t>
      </w:r>
    </w:p>
    <w:p w14:paraId="3E13A913" w14:textId="77777777" w:rsidR="00432725" w:rsidRDefault="00501A10">
      <w:pPr>
        <w:spacing w:line="600" w:lineRule="auto"/>
        <w:ind w:firstLine="720"/>
        <w:contextualSpacing/>
        <w:jc w:val="both"/>
        <w:rPr>
          <w:rFonts w:eastAsia="Times New Roman"/>
          <w:szCs w:val="24"/>
        </w:rPr>
      </w:pPr>
      <w:r>
        <w:rPr>
          <w:rFonts w:eastAsia="Times New Roman"/>
          <w:szCs w:val="24"/>
        </w:rPr>
        <w:t>Κύριε Υπουργέ, έχετε τον λόγο για τρία λεπτά, παρακαλώ.</w:t>
      </w:r>
    </w:p>
    <w:p w14:paraId="3E13A914" w14:textId="77777777" w:rsidR="00432725" w:rsidRDefault="00501A10">
      <w:pPr>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Κύριε συνάδελφε, ξέρετε ότι και σας εκτιμώ και επειδή είμαι βαθιά κοινοβουλευτικός άνθρωπος -πιστεύω στον κοινοβουλευτισμό- σέβομαι ιδιαιτέρως τον ρόλο του Βουλευτή, την αγωνία και την ανησυχία που τον διακατέχει για τα ζητήματα της πατρίδας του.</w:t>
      </w:r>
    </w:p>
    <w:p w14:paraId="3E13A915" w14:textId="77777777" w:rsidR="00432725" w:rsidRDefault="00501A10">
      <w:pPr>
        <w:spacing w:line="600" w:lineRule="auto"/>
        <w:ind w:firstLine="720"/>
        <w:contextualSpacing/>
        <w:jc w:val="both"/>
        <w:rPr>
          <w:rFonts w:eastAsia="Times New Roman"/>
          <w:szCs w:val="24"/>
        </w:rPr>
      </w:pPr>
      <w:r>
        <w:rPr>
          <w:rFonts w:eastAsia="Times New Roman"/>
          <w:szCs w:val="24"/>
        </w:rPr>
        <w:lastRenderedPageBreak/>
        <w:t xml:space="preserve">Από την άλλη πλευρά, όμως, έχω μια αίσθηση ισχυρή ότι όταν ερχόμαστε στο Κοινοβούλιο, πρέπει να ερχόμαστε διαβασμένοι και όταν καταθέτουμε ερωτήσεις, πρέπει να έχουν στοχεύσεις για να διεκδικούν απαντήσεις που θα ωφελήσουν την κοινωνία για την οποία αναφερόμαστε. </w:t>
      </w:r>
    </w:p>
    <w:p w14:paraId="3E13A916" w14:textId="77777777" w:rsidR="00432725" w:rsidRDefault="00501A10">
      <w:pPr>
        <w:spacing w:line="600" w:lineRule="auto"/>
        <w:ind w:firstLine="720"/>
        <w:contextualSpacing/>
        <w:jc w:val="both"/>
        <w:rPr>
          <w:rFonts w:eastAsia="Times New Roman"/>
          <w:szCs w:val="24"/>
        </w:rPr>
      </w:pPr>
      <w:r>
        <w:rPr>
          <w:rFonts w:eastAsia="Times New Roman"/>
          <w:szCs w:val="24"/>
        </w:rPr>
        <w:t>Φοβούμαι ότι σήμερα έρχεστε να φέρετε στη Βουλή μια ερώτηση η οποία δεν έχει καμμία αξία.</w:t>
      </w:r>
    </w:p>
    <w:p w14:paraId="3E13A917"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Ίσως θυμάστε τις εποχές της Νέας Δημοκρατίας στα νησιά και στο Αιγαίο. </w:t>
      </w:r>
    </w:p>
    <w:p w14:paraId="3E13A918"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Άλλαξε, κύριε συνάδελφε, γι’ αυτό και ακούτε τους περιφερειάρχες του Αιγαίου -που δεν έχουν οι άνθρωποι κανέναν λόγο- να λένε ότι τα πράγματα άλλαξαν στο Αιγαίο. Γι’ αυτό δεν ακούτε δήμαρχο. Εσείς κάνατε ερώτηση, αλλά οι δήμαρχοι λένε άλλα. Εχθές ήταν ο δήμαρχος Αλεξανδρούπολης στο γραφείο μου και με ευχαριστούσε για ό,τι έχει γίνει. Καθημερινά τρία πλοία κάνουν δύο δρομολόγια την ημέρα. Δεν το ξέρετε; Δεν το πληροφορηθήκατε; Για ποιες άδειες μιλάτε; Πότε υποβλήθηκαν άδειες και δεν ελήφθησαν υπ’ </w:t>
      </w:r>
      <w:proofErr w:type="spellStart"/>
      <w:r>
        <w:rPr>
          <w:rFonts w:eastAsia="Times New Roman" w:cs="Times New Roman"/>
          <w:szCs w:val="24"/>
        </w:rPr>
        <w:t>όψιν</w:t>
      </w:r>
      <w:proofErr w:type="spellEnd"/>
      <w:r>
        <w:rPr>
          <w:rFonts w:eastAsia="Times New Roman" w:cs="Times New Roman"/>
          <w:szCs w:val="24"/>
        </w:rPr>
        <w:t xml:space="preserve">; </w:t>
      </w:r>
    </w:p>
    <w:p w14:paraId="3E13A919"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Το Υπουργείο αυτό -και δεν είναι αυτάρεσκο- λειτουργεί με ταχύτητα φωτός όσον αφορά τα ζητήματα αυτά, γιατί κατανοεί τι σημαίνει αποκλεισμός, αλλά, από την άλλη μεριά, η Κυβέρνηση έχει καταστρώσει ένα σχέδιο. Αξιοποιήσαμε με τον καλύτερο τρόπο τις οικονομικές δυνατότητες και μπορέσαμε πραγματικά να κλείσουμε πληγές και να συνδέσουμε τα νησιά, ιδιαίτερα τα μικρά νησιά, με γραμμές που τους έδωσαν ζωή.</w:t>
      </w:r>
    </w:p>
    <w:p w14:paraId="3E13A91A"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Αυτά, ως Βουλευτής, οφείλετε να τα ξέρετε και να τα παρακολουθείτε. Αν θέλετε, να πάμε μαζί στη Σαμοθράκη να δούμε τι θα πουν σε σας και τι θα πουν σε μένα οι άνθρωποι εκεί, γιατί εγώ έχω άλλη εικόνα.</w:t>
      </w:r>
    </w:p>
    <w:p w14:paraId="3E13A91B"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lastRenderedPageBreak/>
        <w:t>Συνδέσαμε, μετά την απόφαση του Πρωθυπουργού, το Λαύριο με τη Σαμοθράκη και την Αλεξανδρούπολη, που ξέρετε τι γινόταν κι εκεί πέρα. Δεν αναφέρεστε σε αυτά. Ήδη συζητάμε με τους παράγοντες της περιοχής, και τον δήμαρχο Αλεξανδρούπολης και τον δήμαρχο Σαμοθράκης, να δούμε πράγματα για τα οποία περίμενα να με ρωτήσετε σήμερα. Καινούργια πράγματα που μπορεί να αξιοποιήσουν με τον καλύτερο δυνατό τρόπο τα χρήματα που διαθέτει η ελληνική πολιτεία σε ό,τι αφορά αυτό που λέμε άγονες γραμμές και στη συγκεκριμένη περίπτωση.</w:t>
      </w:r>
    </w:p>
    <w:p w14:paraId="3E13A91C"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Ήδη, πρέπει να σας πω, υπάρχει, εξετάζεται και θα λυθεί αυτές τις μέρες, και η δρομολόγηση και τέταρτου πλοίου στη γραμμή Σαμοθράκης. Η Σαμοθράκη εκεί που ήταν ένα εγκαταλελειμμένο νησί, και το ξέρετε καλά τι γινόταν όλα τα χρόνια, αγαπητέ μου συνάδελφε, σήμερα αποκτά πρόσωπο. Και αποκτά τη δυνατότητα της επικοινωνίας, της άνετης, γρήγορης και άμεσης επικοινωνίας με την Αλεξανδρούπολη.</w:t>
      </w:r>
    </w:p>
    <w:p w14:paraId="3E13A91D"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Αυτό το ενδιαφέρον θα συνεχιστεί, γιατί το οφείλουμε σε αυτό που λέγεται «παραμεθόριος». Ξέρετε πάρα πολύ καλά και από τα άλλα Υπουργεία από τα οποία πέρασα και φαντάζομαι ότι το λένε οι δήμαρχοι και στο Διδυμότειχο και στην Αλεξανδρούπολη και σε όλον τον Έβρο και σε όλη την Θράκη, αλλά και σε όλη την παραμεθόριο, με ποιον τρόπο η Κυβέρνηση αυτή τους αντιμετωπίζει.</w:t>
      </w:r>
    </w:p>
    <w:p w14:paraId="3E13A91E"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E13A91F"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Υπουργέ.</w:t>
      </w:r>
    </w:p>
    <w:p w14:paraId="3E13A920"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 για τη δευτερολογία σας.</w:t>
      </w:r>
    </w:p>
    <w:p w14:paraId="3E13A921"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Υπουργέ, η τουριστική περίοδος ξεκινάει από τον Ιούνιο μήνα για τη Σαμοθράκη. Η δρομολόγηση των δύο ταχυπλόων σκαφών </w:t>
      </w:r>
      <w:proofErr w:type="spellStart"/>
      <w:r>
        <w:rPr>
          <w:rFonts w:eastAsia="Times New Roman" w:cs="Times New Roman"/>
          <w:szCs w:val="24"/>
        </w:rPr>
        <w:t>εγένετο</w:t>
      </w:r>
      <w:proofErr w:type="spellEnd"/>
      <w:r>
        <w:rPr>
          <w:rFonts w:eastAsia="Times New Roman" w:cs="Times New Roman"/>
          <w:szCs w:val="24"/>
        </w:rPr>
        <w:t xml:space="preserve"> 27 Ιουλίου. </w:t>
      </w:r>
      <w:r>
        <w:rPr>
          <w:rFonts w:eastAsia="Times New Roman" w:cs="Times New Roman"/>
          <w:szCs w:val="24"/>
        </w:rPr>
        <w:lastRenderedPageBreak/>
        <w:t xml:space="preserve">Η αίτηση για την </w:t>
      </w:r>
      <w:proofErr w:type="spellStart"/>
      <w:r>
        <w:rPr>
          <w:rFonts w:eastAsia="Times New Roman" w:cs="Times New Roman"/>
          <w:szCs w:val="24"/>
        </w:rPr>
        <w:t>αδειοδότηση</w:t>
      </w:r>
      <w:proofErr w:type="spellEnd"/>
      <w:r>
        <w:rPr>
          <w:rFonts w:eastAsia="Times New Roman" w:cs="Times New Roman"/>
          <w:szCs w:val="24"/>
        </w:rPr>
        <w:t xml:space="preserve"> έγινε 15 Μαΐου. Αυτές είναι οι ημερομηνίες τις οποίες γνωρίζει ο κόσμος και μπορεί να σας αξιολογήσει και εσάς ως Υπουργό Ναυτιλίας.</w:t>
      </w:r>
    </w:p>
    <w:p w14:paraId="3E13A922"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σε ό,τι αφορά την αναβίωση για ένα τρίμηνο της γραμμής Αλεξανδρούπολης – Σαμοθράκης – Λήμνου - Λαυρίου, βεβαίως είχαμε τη δική σας απόφαση και αυτή θα κριθεί. Όμως, δημιούργησε προβλήματα, διότι είχαμε μιάμιση μέρα τη Σαμοθράκη χωρίς δρομολόγιο, διότι αυτό που πραγματοποιούσε τη γραμμή Αλεξανδρούπολη – Σαμοθράκη είχε διατεθεί στη γραμμή που </w:t>
      </w:r>
      <w:proofErr w:type="spellStart"/>
      <w:r>
        <w:rPr>
          <w:rFonts w:eastAsia="Times New Roman" w:cs="Times New Roman"/>
          <w:szCs w:val="24"/>
        </w:rPr>
        <w:t>προείπα</w:t>
      </w:r>
      <w:proofErr w:type="spellEnd"/>
      <w:r>
        <w:rPr>
          <w:rFonts w:eastAsia="Times New Roman" w:cs="Times New Roman"/>
          <w:szCs w:val="24"/>
        </w:rPr>
        <w:t>.</w:t>
      </w:r>
    </w:p>
    <w:p w14:paraId="3E13A923" w14:textId="77777777" w:rsidR="00432725" w:rsidRDefault="00501A10">
      <w:pPr>
        <w:spacing w:line="600" w:lineRule="auto"/>
        <w:ind w:firstLine="720"/>
        <w:contextualSpacing/>
        <w:jc w:val="both"/>
        <w:rPr>
          <w:rFonts w:eastAsia="Times New Roman"/>
          <w:szCs w:val="24"/>
        </w:rPr>
      </w:pPr>
      <w:r>
        <w:rPr>
          <w:rFonts w:eastAsia="Times New Roman"/>
          <w:szCs w:val="24"/>
        </w:rPr>
        <w:t>Το εφεδρικό, όμως, το λεγόμενο «ΣΑΟΝΗΣΟΣ», βρίσκεται στα νερά του Περάματος για επιθεώρηση. Δυστυχώς, χάθηκε.</w:t>
      </w:r>
    </w:p>
    <w:p w14:paraId="3E13A924"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Σήμερα, όμως, στη δευτερολογία μου θα ήθελα να σας ζητήσω σε ό,τι αφορά την ακτοπλοϊκή σύνδεση της Αλεξανδρούπολης – Σαμοθράκης – Λήμνου - Μυτιλήνης, διότι ο φυσικός χώρος των αγορών της Θράκης -τα ξέρει εδώ ο Υπουργός Ανάπτυξης κατά το παρελθόν- είναι το Θρακικό Πέλαγος και το βορειοανατολικό Αιγαίο. </w:t>
      </w:r>
    </w:p>
    <w:p w14:paraId="3E13A925"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Κάναμε την ημερίδα στην Αλεξανδρούπολη που συμμετείχαν όλοι οι δήμαρχοι των νήσων που </w:t>
      </w:r>
      <w:proofErr w:type="spellStart"/>
      <w:r>
        <w:rPr>
          <w:rFonts w:eastAsia="Times New Roman"/>
          <w:szCs w:val="24"/>
        </w:rPr>
        <w:t>προείπα</w:t>
      </w:r>
      <w:proofErr w:type="spellEnd"/>
      <w:r>
        <w:rPr>
          <w:rFonts w:eastAsia="Times New Roman"/>
          <w:szCs w:val="24"/>
        </w:rPr>
        <w:t>, συμμετείχαν όλοι οι θεσμικοί παράγοντες των περιφερειών ανατολικής Μακεδονίας και Θράκης και των νήσων Βορείου Αιγαίου. Το Υπουργείο σας έλαμψε διά της απουσίας του, παρ’ ότι προσκλήθηκε.</w:t>
      </w:r>
    </w:p>
    <w:p w14:paraId="3E13A926" w14:textId="77777777" w:rsidR="00432725" w:rsidRDefault="00501A10">
      <w:pPr>
        <w:spacing w:line="600" w:lineRule="auto"/>
        <w:ind w:firstLine="720"/>
        <w:contextualSpacing/>
        <w:jc w:val="both"/>
        <w:rPr>
          <w:rFonts w:eastAsia="Times New Roman"/>
          <w:szCs w:val="24"/>
        </w:rPr>
      </w:pPr>
      <w:r>
        <w:rPr>
          <w:rFonts w:eastAsia="Times New Roman"/>
          <w:szCs w:val="24"/>
        </w:rPr>
        <w:t>Ήρθα στο γραφείο σας και σας ενημέρωσα προσωπικά για τη σπουδαιότητα αυτής της γραμμής και μάλιστα σας έθεσα και άλλα τέσσερα θέματα, που μου λέτε ότι δεν θέτω θέματα, αλλά για την οικο</w:t>
      </w:r>
      <w:r>
        <w:rPr>
          <w:rFonts w:eastAsia="Times New Roman"/>
          <w:szCs w:val="24"/>
        </w:rPr>
        <w:lastRenderedPageBreak/>
        <w:t>νομία του χρόνου, κύριε Πρόεδρε, δεν θα αναφερθώ, εκτός εάν δώσει το πράσινο φως ο κύριος Υπουργός να αναφερθώ. Μάλιστα περιμένω την απάντησή του εδώ και πέντε μήνες και ακόμα να μου απαντήσει, μάλλον να μας προσκαλέσει.</w:t>
      </w:r>
    </w:p>
    <w:p w14:paraId="3E13A927" w14:textId="77777777" w:rsidR="00432725" w:rsidRDefault="00501A10">
      <w:pPr>
        <w:spacing w:line="600" w:lineRule="auto"/>
        <w:ind w:firstLine="720"/>
        <w:contextualSpacing/>
        <w:jc w:val="both"/>
        <w:rPr>
          <w:rFonts w:eastAsia="Times New Roman"/>
          <w:color w:val="000000" w:themeColor="text1"/>
          <w:szCs w:val="24"/>
        </w:rPr>
      </w:pPr>
      <w:r w:rsidRPr="005D2FCC">
        <w:rPr>
          <w:rFonts w:eastAsia="Times New Roman"/>
          <w:color w:val="000000" w:themeColor="text1"/>
          <w:szCs w:val="24"/>
        </w:rPr>
        <w:t xml:space="preserve">Επίσης, θα πραγματοποιηθεί προσεχώς αντίστοιχη ημερίδα, προκειμένου να αναδείξουμε τη σπουδαιότητα αυτής της γραμμής, η οποία μας είναι χρήσιμη να προωθήσουμε τα προϊόντα μας στο </w:t>
      </w:r>
      <w:r>
        <w:rPr>
          <w:rFonts w:eastAsia="Times New Roman"/>
          <w:color w:val="000000" w:themeColor="text1"/>
          <w:szCs w:val="24"/>
        </w:rPr>
        <w:t>β</w:t>
      </w:r>
      <w:r w:rsidRPr="005D2FCC">
        <w:rPr>
          <w:rFonts w:eastAsia="Times New Roman"/>
          <w:color w:val="000000" w:themeColor="text1"/>
          <w:szCs w:val="24"/>
        </w:rPr>
        <w:t xml:space="preserve">ορειοανατολικό Αιγαίο και όταν κανείς θα φτάσει στη Μυτιλήνη, μπορεί να φτάσει εύκολα στο </w:t>
      </w:r>
      <w:r>
        <w:rPr>
          <w:rFonts w:eastAsia="Times New Roman"/>
          <w:color w:val="000000" w:themeColor="text1"/>
          <w:szCs w:val="24"/>
        </w:rPr>
        <w:t>κ</w:t>
      </w:r>
      <w:r w:rsidRPr="005D2FCC">
        <w:rPr>
          <w:rFonts w:eastAsia="Times New Roman"/>
          <w:color w:val="000000" w:themeColor="text1"/>
          <w:szCs w:val="24"/>
        </w:rPr>
        <w:t xml:space="preserve">εντρικό Αιγαίο και στο </w:t>
      </w:r>
      <w:r>
        <w:rPr>
          <w:rFonts w:eastAsia="Times New Roman"/>
          <w:color w:val="000000" w:themeColor="text1"/>
          <w:szCs w:val="24"/>
        </w:rPr>
        <w:t>ν</w:t>
      </w:r>
      <w:r w:rsidRPr="005D2FCC">
        <w:rPr>
          <w:rFonts w:eastAsia="Times New Roman"/>
          <w:color w:val="000000" w:themeColor="text1"/>
          <w:szCs w:val="24"/>
        </w:rPr>
        <w:t>οτιοανατολικό Αιγαίο. Οραματιζόμαστε τη νέα θαλάσσια Ε</w:t>
      </w:r>
      <w:r>
        <w:rPr>
          <w:rFonts w:eastAsia="Times New Roman"/>
          <w:color w:val="000000" w:themeColor="text1"/>
          <w:szCs w:val="24"/>
        </w:rPr>
        <w:t>γνατία</w:t>
      </w:r>
      <w:r w:rsidRPr="005D2FCC">
        <w:rPr>
          <w:rFonts w:eastAsia="Times New Roman"/>
          <w:color w:val="000000" w:themeColor="text1"/>
          <w:szCs w:val="24"/>
        </w:rPr>
        <w:t>, η οποία θα κουμπώσει με την</w:t>
      </w:r>
      <w:r>
        <w:rPr>
          <w:rFonts w:eastAsia="Times New Roman"/>
          <w:color w:val="000000" w:themeColor="text1"/>
          <w:szCs w:val="24"/>
        </w:rPr>
        <w:t xml:space="preserve"> αντίστοιχη</w:t>
      </w:r>
      <w:r w:rsidRPr="005D2FCC">
        <w:rPr>
          <w:rFonts w:eastAsia="Times New Roman"/>
          <w:color w:val="000000" w:themeColor="text1"/>
          <w:szCs w:val="24"/>
        </w:rPr>
        <w:t xml:space="preserve"> οδική στην Αλεξανδρούπολη.</w:t>
      </w:r>
    </w:p>
    <w:p w14:paraId="3E13A928" w14:textId="77777777" w:rsidR="00432725" w:rsidRDefault="00501A10">
      <w:pPr>
        <w:spacing w:line="600" w:lineRule="auto"/>
        <w:ind w:firstLine="720"/>
        <w:contextualSpacing/>
        <w:jc w:val="both"/>
        <w:rPr>
          <w:rFonts w:eastAsia="Times New Roman"/>
          <w:szCs w:val="24"/>
        </w:rPr>
      </w:pPr>
      <w:r>
        <w:rPr>
          <w:rFonts w:eastAsia="Times New Roman"/>
          <w:szCs w:val="24"/>
        </w:rPr>
        <w:t>Και γι’ αυτό, λοιπόν, περιμένουμε να συμμετάσχετε σε αυτή την ημερίδα που θα γίνει στη Λήμνο ή στη Μυτιλήνη, όπως είχε αποφασισθεί. Πάνω απ’ όλα, όμως, θέλουμε εσείς να σχεδιάσετε. Και είμαστε σίγουροι ότι οι Έλληνες ακτοπλόοι θα ενδιαφερθούν γι’ αυτή τη γραμμή, η οποία πιστεύουμε ότι θα είναι αποδοτική, θα είναι βιώσιμη, διότι τη μία ημέρα μπορεί να πηγαίνει το καράβι από Αλεξανδρούπολη στη Μυτιλήνη και την άλλη μέρα να επανακάμπτει. Θέλουμε τα προϊόντα του βορειοανατολικού Αιγαίου στη Θράκη, όπως και αυτοί θέλουν τα δικά μας.</w:t>
      </w:r>
    </w:p>
    <w:p w14:paraId="3E13A929"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Στο χέρι σας είναι, είστε Υπουργός, έχετε τη σφραγίδα του κράτους, έχετε την υπογραφή του Υπουργού. Λοιπόν, αποφασίστε το. Εμείς σας καλοδεχόμαστε, όπως είπατε, να έρθετε στη Θράκη. </w:t>
      </w:r>
    </w:p>
    <w:p w14:paraId="3E13A92A" w14:textId="77777777" w:rsidR="00432725" w:rsidRDefault="00501A10">
      <w:pPr>
        <w:spacing w:line="600" w:lineRule="auto"/>
        <w:ind w:firstLine="720"/>
        <w:contextualSpacing/>
        <w:jc w:val="both"/>
        <w:rPr>
          <w:rFonts w:eastAsia="Times New Roman"/>
          <w:szCs w:val="24"/>
        </w:rPr>
      </w:pPr>
      <w:r>
        <w:rPr>
          <w:rFonts w:eastAsia="Times New Roman"/>
          <w:szCs w:val="24"/>
        </w:rPr>
        <w:t>Θα ήθελα να αναφερθώ και σε μια ατάκα σας ότι αναζητάτε ένα μικρό νησί για να το μετατρέψετε σε αφορολόγητο παράδεισο. Σας προτείνουμε, κύριε Υπουργέ, τη Σαμοθράκη. Έχουμε τη Νίκη της Σαμοθράκης, βάλτε τη ως εικόνα, αλλά και ως λογότυπο, για να μπορέσουμε αυτό το όνειρό σας και το όραμά σας να το κάνουμε πράξη.</w:t>
      </w:r>
    </w:p>
    <w:p w14:paraId="3E13A92B" w14:textId="77777777" w:rsidR="00432725" w:rsidRDefault="00501A10">
      <w:pPr>
        <w:spacing w:line="600" w:lineRule="auto"/>
        <w:ind w:firstLine="720"/>
        <w:contextualSpacing/>
        <w:jc w:val="both"/>
        <w:rPr>
          <w:rFonts w:eastAsia="Times New Roman"/>
          <w:szCs w:val="24"/>
        </w:rPr>
      </w:pPr>
      <w:r>
        <w:rPr>
          <w:rFonts w:eastAsia="Times New Roman"/>
          <w:szCs w:val="24"/>
        </w:rPr>
        <w:lastRenderedPageBreak/>
        <w:t>Ευχαριστώ πολύ, κύριε Πρόεδρε.</w:t>
      </w:r>
    </w:p>
    <w:p w14:paraId="3E13A92C" w14:textId="77777777" w:rsidR="00432725" w:rsidRDefault="00501A10">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κύριε συνάδελφε.</w:t>
      </w:r>
    </w:p>
    <w:p w14:paraId="3E13A92D" w14:textId="77777777" w:rsidR="00432725" w:rsidRDefault="00501A10">
      <w:pPr>
        <w:spacing w:line="600" w:lineRule="auto"/>
        <w:ind w:firstLine="720"/>
        <w:contextualSpacing/>
        <w:jc w:val="both"/>
        <w:rPr>
          <w:rFonts w:eastAsia="Times New Roman"/>
          <w:szCs w:val="24"/>
        </w:rPr>
      </w:pPr>
      <w:r>
        <w:rPr>
          <w:rFonts w:eastAsia="Times New Roman"/>
          <w:szCs w:val="24"/>
        </w:rPr>
        <w:t>Ελάτε, κύριε Υπουργέ. Έχετε τον λόγο για τρία λεπτά.</w:t>
      </w:r>
    </w:p>
    <w:p w14:paraId="3E13A92E" w14:textId="77777777" w:rsidR="00432725" w:rsidRDefault="00501A10">
      <w:pPr>
        <w:spacing w:line="600" w:lineRule="auto"/>
        <w:ind w:firstLine="720"/>
        <w:contextualSpacing/>
        <w:jc w:val="both"/>
        <w:rPr>
          <w:rFonts w:eastAsia="Times New Roman"/>
          <w:szCs w:val="24"/>
        </w:rPr>
      </w:pPr>
      <w:r>
        <w:rPr>
          <w:rFonts w:eastAsia="Times New Roman" w:cs="Times New Roman"/>
          <w:b/>
          <w:szCs w:val="24"/>
        </w:rPr>
        <w:t>ΠΑΝΑΓΙΩΤΗΣ ΚΟΥΡΟΥΜΠΛΗΣ</w:t>
      </w:r>
      <w:r>
        <w:rPr>
          <w:rFonts w:eastAsia="Times New Roman"/>
          <w:szCs w:val="24"/>
        </w:rPr>
        <w:t xml:space="preserve"> </w:t>
      </w:r>
      <w:r>
        <w:rPr>
          <w:rFonts w:eastAsia="Times New Roman"/>
          <w:b/>
          <w:szCs w:val="24"/>
        </w:rPr>
        <w:t xml:space="preserve">(Υπουργός Ναυτιλίας και Νησιωτικής Πολιτικής): </w:t>
      </w:r>
      <w:r>
        <w:rPr>
          <w:rFonts w:eastAsia="Times New Roman"/>
          <w:szCs w:val="24"/>
        </w:rPr>
        <w:t>Εγώ σήμερα, κύριε συνάδελφε, περίμενα αυτό το θέμα να συζητηθεί και όχι αυτό που φέρατε γραπτώς.</w:t>
      </w:r>
    </w:p>
    <w:p w14:paraId="3E13A92F" w14:textId="77777777" w:rsidR="00432725" w:rsidRDefault="00501A10">
      <w:pPr>
        <w:spacing w:line="600" w:lineRule="auto"/>
        <w:ind w:firstLine="720"/>
        <w:contextualSpacing/>
        <w:jc w:val="both"/>
        <w:rPr>
          <w:rFonts w:eastAsia="Times New Roman"/>
          <w:szCs w:val="24"/>
        </w:rPr>
      </w:pPr>
      <w:r>
        <w:rPr>
          <w:rFonts w:eastAsia="Times New Roman"/>
          <w:szCs w:val="24"/>
        </w:rPr>
        <w:t>Λοιπόν, σε ό,τι αφορά το πρώτο νομίζω ότι απάντησα. Ξέρει η κοινωνία της περιοχής, ξέρουν οι θεσμικοί παράγοντες της περιοχής με ποιον τρόπο λειτούργησε το Υπουργείο και έλυσε όλη αυτή την εκκρεμότητα, που ήταν μια διαχρονική εκκρεμότητα, να μην το ξεχνάμε. Πιστεύω ότι πλέον η Σαμοθράκη θα έχει πάρα πολύ σημαντική συγκοινωνιακή σύνδεση που θα απαντήσει στα ζητήματα της απομόνωσης που ένιωθε όλα αυτά τα χρόνια.</w:t>
      </w:r>
    </w:p>
    <w:p w14:paraId="3E13A930"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Τώρα σε ό,τι αφορά αυτή τη νέα πρόταση. Σας είπα και τότε ότι είναι μια πρόταση που την σκεφτόμαστε, γιατί η περίπτωση του Λαυρίου, που συζητήσαμε, θα αξιολογηθεί, για να δούμε εάν τα χρήματα που δίνουμε πιάνουν τόπο. </w:t>
      </w:r>
    </w:p>
    <w:p w14:paraId="3E13A931" w14:textId="77777777" w:rsidR="00432725" w:rsidRDefault="00501A10">
      <w:pPr>
        <w:spacing w:line="600" w:lineRule="auto"/>
        <w:ind w:firstLine="720"/>
        <w:contextualSpacing/>
        <w:jc w:val="both"/>
        <w:rPr>
          <w:rFonts w:eastAsia="Times New Roman"/>
          <w:szCs w:val="24"/>
        </w:rPr>
      </w:pPr>
      <w:r>
        <w:rPr>
          <w:rFonts w:eastAsia="Times New Roman"/>
          <w:szCs w:val="24"/>
        </w:rPr>
        <w:t>Ήδη κάναμε μια σχετική κουβέντα και με τον Δήμαρχο της Αλεξανδρούπολης. Θα κάνουμε μια συνάντηση, όταν θα έχουμε τα αποτελέσματα αυτής της γραμμής και θα επανεξετάσουμε την περίπτωση να δώσουμε τη δυνατότητα στα νησιά της περιοχής να διασυνδεθούν με τη Λήμνο. Δεν μας λέτε τι τραβούσε η Λήμνος όλα τα χρόνια, τι απομόνωση ζούσε.</w:t>
      </w:r>
    </w:p>
    <w:p w14:paraId="3E13A932"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ανήκει στο παρελθόν αυτή η απομόνωση, γιατί ακριβώς άλλαξε η πολιτική και ο τρόπος αξιοποίησης των χρημάτων για τις άγονες γραμμές. Κάποτε τα χρήματα εξυπηρετούσαν τους εφοπλιστές, τώρα εξυπηρετούν την κοινωνία. Άλλαξαν τα πράγματα, λένε στο χωριό μου. </w:t>
      </w:r>
    </w:p>
    <w:p w14:paraId="3E13A933"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λέω, λοιπόν, ότι είμαστε ανοιχτοί να συζητήσουμε αυτή την περίπτωση για να δοκιμάσουμε τη δυνατότητα να υπάρξει αυτή η σχέση της Μυτιλήνης, της Λήμνου, της Σαμοθράκης και της Αλεξανδρούπολης. Μπορεί να αποδειχθεί πολύ πιο αναπτυξιακού χαρακτήρα μια τέτοια επιλογή. Και σε ένα τέτοιο πνεύμα θα συνεννοηθούμε, θα συνεργαστούμε όλοι μαζί, γιατί καταλαβαίνουμε ότι όλοι έχουν την ίδια αγωνία γι’ αυτή την περιοχή. </w:t>
      </w:r>
    </w:p>
    <w:p w14:paraId="3E13A934"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ενδιαφέρον εισέπραξα και από τους Βουλευτές της περιοχής όλων των κομμάτων, οι οποίοι πραγματικά έχουν την ίδια αγωνία να υπάρξουν καλύτερες συγκοινωνίες για τα νησιά της περιοχής. </w:t>
      </w:r>
    </w:p>
    <w:p w14:paraId="3E13A935"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3E13A936"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για την ακρίβεια στον χρόνο, κύριε Υπουργέ. </w:t>
      </w:r>
    </w:p>
    <w:p w14:paraId="3E13A937" w14:textId="77777777" w:rsidR="00432725" w:rsidRDefault="00501A10">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Προτού συνεχίσουμε, θα ήθελα να εγκρίνουμε μια άδεια απουσίας συναδέλφου. </w:t>
      </w:r>
    </w:p>
    <w:p w14:paraId="3E13A938" w14:textId="77777777" w:rsidR="00432725" w:rsidRDefault="00501A10">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Ο Βουλευτής Χαλκιδικής της Νέας Δημοκρατίας κ. Γεώργιος </w:t>
      </w:r>
      <w:proofErr w:type="spellStart"/>
      <w:r>
        <w:rPr>
          <w:rFonts w:eastAsia="Times New Roman"/>
          <w:bCs/>
          <w:szCs w:val="24"/>
        </w:rPr>
        <w:t>Βαγιωνάς</w:t>
      </w:r>
      <w:proofErr w:type="spellEnd"/>
      <w:r>
        <w:rPr>
          <w:rFonts w:eastAsia="Times New Roman"/>
          <w:bCs/>
          <w:szCs w:val="24"/>
        </w:rPr>
        <w:t xml:space="preserve"> ζητεί άδεια ολιγοήμερης απουσίας στο εξωτερικό από 16 Σεπτεμβρίου έως 20 Σεπτεμβρίου</w:t>
      </w:r>
      <w:r w:rsidRPr="00B01A4B">
        <w:rPr>
          <w:rFonts w:eastAsia="Times New Roman"/>
          <w:bCs/>
          <w:szCs w:val="24"/>
        </w:rPr>
        <w:t xml:space="preserve"> 2017</w:t>
      </w:r>
      <w:r>
        <w:rPr>
          <w:rFonts w:eastAsia="Times New Roman"/>
          <w:bCs/>
          <w:szCs w:val="24"/>
        </w:rPr>
        <w:t>. Η Βουλή εγκρίνει;</w:t>
      </w:r>
    </w:p>
    <w:p w14:paraId="3E13A939" w14:textId="77777777" w:rsidR="00432725" w:rsidRDefault="00501A10">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ΟΙ ΒΟΥΛΕΥΤΕΣ: </w:t>
      </w:r>
      <w:r>
        <w:rPr>
          <w:rFonts w:eastAsia="Times New Roman"/>
          <w:bCs/>
          <w:szCs w:val="24"/>
        </w:rPr>
        <w:t>Μάλιστα, μάλιστα.</w:t>
      </w:r>
    </w:p>
    <w:p w14:paraId="3E13A93A" w14:textId="77777777" w:rsidR="00432725" w:rsidRDefault="00501A10">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Συνεπώς η Βουλή ενέκρινε τη ζητηθείσα άδεια.</w:t>
      </w:r>
    </w:p>
    <w:p w14:paraId="3E13A93B" w14:textId="77777777" w:rsidR="00432725" w:rsidRDefault="00501A10">
      <w:pPr>
        <w:spacing w:line="600" w:lineRule="auto"/>
        <w:ind w:firstLine="720"/>
        <w:contextualSpacing/>
        <w:jc w:val="both"/>
        <w:rPr>
          <w:rFonts w:eastAsia="Times New Roman"/>
          <w:bCs/>
          <w:szCs w:val="24"/>
        </w:rPr>
      </w:pPr>
      <w:r>
        <w:rPr>
          <w:rFonts w:eastAsia="Times New Roman"/>
          <w:bCs/>
          <w:szCs w:val="24"/>
        </w:rPr>
        <w:t xml:space="preserve">Στη συνέχεια θα αναγνώσω τις επίκαιρες ερωτήσεις που δεν θα συζητηθούν λόγω κωλύματος Υπουργών. </w:t>
      </w:r>
    </w:p>
    <w:p w14:paraId="3E13A93C"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τρίτη με αριθμό 1253/18-7-2017 επίκαιρη ερώτηση δεύτερου κύκλου του Βουλευτή Αττικής του Λαϊκού Συνδέσμου - Χρυσή Αυγή κ. </w:t>
      </w:r>
      <w:r>
        <w:rPr>
          <w:rFonts w:eastAsia="Times New Roman" w:cs="Times New Roman"/>
          <w:bCs/>
          <w:szCs w:val="24"/>
        </w:rPr>
        <w:t>Ηλία Κασιδιάρη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με θέμα: « Έρευνες και γεωτρήσεις για κοιτάσματα υδρογονανθράκων στην περιοχή νοτίως της Κρήτης και ευρύτερα στην Ελληνική Αποκλειστική Οικονομική Ζώνη» δεν θα συζητηθεί λόγω κωλύματος του Υπουργού Περιβάλλοντος και Ενέργειας κ. Γεωργίου Σταθάκη. Η αιτιολογία είναι «δεν συζητείται». </w:t>
      </w:r>
    </w:p>
    <w:p w14:paraId="3E13A93D"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1360/29-8-2017 επίκαιρη ερώτηση πρώτου κύκλου του Βουλευτή Β΄ Θεσσαλονίκης του Κομμουνιστικού Κόμματος Ελλάδας 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με θέμα: « Προστασία του Εθνικού Πάρκου Δέλτα Αξιού – Λουδία - Αλιάκμονα» δεν θα συζητηθεί λόγω κωλύματος του Αναπληρωτή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 xml:space="preserve">, διότι θα βρίσκεται σε κυβερνητική αποστολή στη Θεσσαλονίκη λόγω συναντήσεων με φορείς πριν από τη ΔΕΘ. </w:t>
      </w:r>
    </w:p>
    <w:p w14:paraId="3E13A93E"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Ομοίως, η πρώτη με αριθμό 1323/22-8-2017 επίκαιρη ερώτηση δεύτερου κύκλου 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Περιβάλλοντος και Ενέργειας, με θέμα: «Θα δοθεί επιτέλους λύση στο θέμα της “ΑΜΙΑΝΤΙΤ”;», δεν θα συζητηθεί λόγω κωλύματος του Αναπληρωτή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 xml:space="preserve">, διότι θα βρίσκεται για κυβερνητική αποστολή στη Θεσσαλονίκη λόγω συναντήσεων με φορείς πριν τη ΔΕΘ. </w:t>
      </w:r>
    </w:p>
    <w:p w14:paraId="3E13A93F"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τις τέσσερις επίκαιρες ερωτήσεις στις οποίες θα απαντήσει ο Υπουργός </w:t>
      </w:r>
      <w:r>
        <w:rPr>
          <w:rFonts w:eastAsia="Times New Roman" w:cs="Times New Roman"/>
          <w:bCs/>
          <w:szCs w:val="24"/>
        </w:rPr>
        <w:t xml:space="preserve">Περιβάλλοντος και Ενέργειας κ. Σταθάκης. </w:t>
      </w:r>
    </w:p>
    <w:p w14:paraId="3E13A940"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κατ’ αρχάς, η πρώτη με αριθμό 1331/28-8-2017 επίκαιρη ερώτηση πρώτου κύκλου της Βουλευτού Χανίων του Συνασπισμού Ριζοσπαστικής Αριστεράς κ. </w:t>
      </w:r>
      <w:r>
        <w:rPr>
          <w:rFonts w:eastAsia="Times New Roman" w:cs="Times New Roman"/>
          <w:bCs/>
          <w:szCs w:val="24"/>
        </w:rPr>
        <w:t>Ευαγγελίας (</w:t>
      </w:r>
      <w:proofErr w:type="spellStart"/>
      <w:r>
        <w:rPr>
          <w:rFonts w:eastAsia="Times New Roman" w:cs="Times New Roman"/>
          <w:bCs/>
          <w:szCs w:val="24"/>
        </w:rPr>
        <w:t>Βάλιας</w:t>
      </w:r>
      <w:proofErr w:type="spellEnd"/>
      <w:r>
        <w:rPr>
          <w:rFonts w:eastAsia="Times New Roman" w:cs="Times New Roman"/>
          <w:bCs/>
          <w:szCs w:val="24"/>
        </w:rPr>
        <w:t xml:space="preserve">) </w:t>
      </w:r>
      <w:proofErr w:type="spellStart"/>
      <w:r>
        <w:rPr>
          <w:rFonts w:eastAsia="Times New Roman" w:cs="Times New Roman"/>
          <w:bCs/>
          <w:szCs w:val="24"/>
        </w:rPr>
        <w:t>Βαγιωνάκη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σχετικά με τη θεσμική προστασία της περιοχής του </w:t>
      </w:r>
      <w:proofErr w:type="spellStart"/>
      <w:r>
        <w:rPr>
          <w:rFonts w:eastAsia="Times New Roman" w:cs="Times New Roman"/>
          <w:szCs w:val="24"/>
        </w:rPr>
        <w:t>Ελαφονησίου</w:t>
      </w:r>
      <w:proofErr w:type="spellEnd"/>
      <w:r>
        <w:rPr>
          <w:rFonts w:eastAsia="Times New Roman" w:cs="Times New Roman"/>
          <w:szCs w:val="24"/>
        </w:rPr>
        <w:t xml:space="preserve"> Χανίων.</w:t>
      </w:r>
    </w:p>
    <w:p w14:paraId="3E13A941"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Βαγιωνάκη</w:t>
      </w:r>
      <w:proofErr w:type="spellEnd"/>
      <w:r>
        <w:rPr>
          <w:rFonts w:eastAsia="Times New Roman" w:cs="Times New Roman"/>
          <w:szCs w:val="24"/>
        </w:rPr>
        <w:t xml:space="preserve">,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3E13A942"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 xml:space="preserve">Κύριε Υπουργέ, το 2009 ίσως και στις αρχές του 2010 κατατέθηκε από το Μουσείο Φυσικής Ιστορίας του Πανεπιστημίου Κρήτης και από τον ΟΑΔΥΚ Ειδική Περιβαλλοντική Μελέτη του </w:t>
      </w:r>
      <w:proofErr w:type="spellStart"/>
      <w:r>
        <w:rPr>
          <w:rFonts w:eastAsia="Times New Roman" w:cs="Times New Roman"/>
          <w:szCs w:val="24"/>
        </w:rPr>
        <w:t>Λαφονησιού</w:t>
      </w:r>
      <w:proofErr w:type="spellEnd"/>
      <w:r>
        <w:rPr>
          <w:rFonts w:eastAsia="Times New Roman" w:cs="Times New Roman"/>
          <w:szCs w:val="24"/>
        </w:rPr>
        <w:t xml:space="preserve">. </w:t>
      </w:r>
    </w:p>
    <w:p w14:paraId="3E13A943"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Για τη μεγάλη βιολογική, οικολογική, αισθητική, επιστημονική σημασία της περιοχής δεν χρειάζεται να πούμε πολλά. Όμως, πρέπει να πούμε ότι ανήκει στις περιοχές «</w:t>
      </w:r>
      <w:r>
        <w:rPr>
          <w:rFonts w:eastAsia="Times New Roman" w:cs="Times New Roman"/>
          <w:szCs w:val="24"/>
          <w:lang w:val="en-US"/>
        </w:rPr>
        <w:t>NATURA</w:t>
      </w:r>
      <w:r>
        <w:rPr>
          <w:rFonts w:eastAsia="Times New Roman" w:cs="Times New Roman"/>
          <w:szCs w:val="24"/>
        </w:rPr>
        <w:t xml:space="preserve">» και νομίζω ότι είναι από τις πιο αναγνωρίσιμες περιοχές της χώρας μας. Αυτή η ειδική περιβαλλοντική μελέτη, η οποία κατατέθηκε, αποτελεί προϊόν -και έχει και αυτό σημασία- πολύχρονης διαβούλευσης με τους κατοίκους της περιοχής και τους φορείς και είναι προϊόν ομόφωνων αποφάσεων του Δημοτικού Συμβουλίου του πρώην Δήμου </w:t>
      </w:r>
      <w:proofErr w:type="spellStart"/>
      <w:r>
        <w:rPr>
          <w:rFonts w:eastAsia="Times New Roman" w:cs="Times New Roman"/>
          <w:szCs w:val="24"/>
        </w:rPr>
        <w:t>Ιναχωρίου</w:t>
      </w:r>
      <w:proofErr w:type="spellEnd"/>
      <w:r>
        <w:rPr>
          <w:rFonts w:eastAsia="Times New Roman" w:cs="Times New Roman"/>
          <w:szCs w:val="24"/>
        </w:rPr>
        <w:t xml:space="preserve">. Θωρακίζει την περιοχή από τα μεγάλα συμφέροντα που κατά καιρούς εποφθαλμιούσαν την περιοχή. Κυρίως, όμως, είναι μια πρόταση για ήπια ανάπτυξη της περιοχής και αποτελεί στην ουσία ένα αναπτυξιακό εργαλείο. </w:t>
      </w:r>
    </w:p>
    <w:p w14:paraId="3E13A944"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τα τελευταία χρόνια η περιοχή πιέζεται από την έντονη τουριστική κίνηση. Για την υπεράσπιση του </w:t>
      </w:r>
      <w:proofErr w:type="spellStart"/>
      <w:r>
        <w:rPr>
          <w:rFonts w:eastAsia="Times New Roman" w:cs="Times New Roman"/>
          <w:szCs w:val="24"/>
        </w:rPr>
        <w:t>Λαφονησιού</w:t>
      </w:r>
      <w:proofErr w:type="spellEnd"/>
      <w:r>
        <w:rPr>
          <w:rFonts w:eastAsia="Times New Roman" w:cs="Times New Roman"/>
          <w:szCs w:val="24"/>
        </w:rPr>
        <w:t xml:space="preserve"> στο παρελθόν είχε αναπτυχθεί ένα ολόκληρο οικολογικό κίνημα. Θα έλεγα, μάλιστα, ότι σύσσωμοι οι φορείς των Χανίων άσκησαν πίεση προς την ίδια κατεύθυνση και πολλοί άνθρωποι δούλεψαν προκειμένου να σωθεί το </w:t>
      </w:r>
      <w:proofErr w:type="spellStart"/>
      <w:r>
        <w:rPr>
          <w:rFonts w:eastAsia="Times New Roman" w:cs="Times New Roman"/>
          <w:szCs w:val="24"/>
        </w:rPr>
        <w:t>Ελαφονήσι</w:t>
      </w:r>
      <w:proofErr w:type="spellEnd"/>
      <w:r>
        <w:rPr>
          <w:rFonts w:eastAsia="Times New Roman" w:cs="Times New Roman"/>
          <w:szCs w:val="24"/>
        </w:rPr>
        <w:t xml:space="preserve">. </w:t>
      </w:r>
    </w:p>
    <w:p w14:paraId="3E13A945"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οι κάτοικοι και οι φορείς, οι θεσμικοί παράγοντες της περιοχής -και αναφέρομαι στον τότε δήμαρχο και το δημοτικό συμβούλιο- έπραξαν το καθήκον τους. </w:t>
      </w:r>
    </w:p>
    <w:p w14:paraId="3E13A946"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 xml:space="preserve">Επτά, οκτώ χρόνια μετά η πολιτεία πώς έχει ανταποκριθεί ως ο πλέον αρμόδιος στο καθήκον υπεράσπισης του περιβάλλοντος, αλλά και στην ανάγκη να υπάρξει μια ανάπτυξη οργανωμένη στην περιοχή; </w:t>
      </w:r>
    </w:p>
    <w:p w14:paraId="3E13A947"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λοιπόν, κύριε Υπουργέ, να ρωτήσω σε ποιο σημείο βρίσκεται η έγκριση της ειδικής περιβαλλοντικής μελέτης και το συνεπακόλουθο προεδρικό διάταγμα. </w:t>
      </w:r>
    </w:p>
    <w:p w14:paraId="3E13A948"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E13A949"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συνάδελφε. </w:t>
      </w:r>
    </w:p>
    <w:p w14:paraId="3E13A94A"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3E13A94B"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Όπως όλοι γνωρίζουμε, το θέμα του </w:t>
      </w:r>
      <w:proofErr w:type="spellStart"/>
      <w:r>
        <w:rPr>
          <w:rFonts w:eastAsia="Times New Roman" w:cs="Times New Roman"/>
          <w:szCs w:val="24"/>
        </w:rPr>
        <w:t>Ελαφονησίου</w:t>
      </w:r>
      <w:proofErr w:type="spellEnd"/>
      <w:r>
        <w:rPr>
          <w:rFonts w:eastAsia="Times New Roman" w:cs="Times New Roman"/>
          <w:szCs w:val="24"/>
        </w:rPr>
        <w:t xml:space="preserve"> είναι ένα μείζον θέμα για τον νομό και για την Κρήτη, φυσικά, γιατί αποτελεί ένα μοναδικό σημείο προστασίας. Η περιοχή προφανώς περιλαμβάνεται στο δίκτυο της «</w:t>
      </w:r>
      <w:r>
        <w:rPr>
          <w:rFonts w:eastAsia="Times New Roman" w:cs="Times New Roman"/>
          <w:szCs w:val="24"/>
          <w:lang w:val="en-US"/>
        </w:rPr>
        <w:t>NATURA</w:t>
      </w:r>
      <w:r>
        <w:rPr>
          <w:rFonts w:eastAsia="Times New Roman" w:cs="Times New Roman"/>
          <w:szCs w:val="24"/>
        </w:rPr>
        <w:t xml:space="preserve">». Και έχουμε μια ειδική περιβαλλοντική μελέτη από το 2009, η οποία εκπονήθηκε από τον ΟΑΔΥΚ, τον Οργανισμό Ανάπτυξης Δυτικής Κρήτης και το Μουσείο Φυσικής Ιστορίας του Πανεπιστημίου Κρήτης. </w:t>
      </w:r>
    </w:p>
    <w:p w14:paraId="3E13A94C"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η περιοχή έχει ανακηρυχθεί ήδη από το 2002 ως «καταφύγιο άγριας ζωής» με ΦΕΚ και έχει οριστεί κανονισμός λειτουργίας από το 2009. </w:t>
      </w:r>
    </w:p>
    <w:p w14:paraId="3E13A94D"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Επιπρόσθετα, στην περιοχή ισχύουν οι περιορισμοί και οι απαγορεύσεις των άρθρων 5 και 13 του ν.3937/2011, με τίτλο «Διατήρηση βιοποικιλότητας και άλλες διατάξεις». </w:t>
      </w:r>
    </w:p>
    <w:p w14:paraId="3E13A94E"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λέω αυτά, διότι θέλω να καταστήσω σαφές ότι υπάρχουν ήδη ισχυρές προστατευτικές διατάξεις για την αποφυγή παράνομων δραστηριοτήτων, για την εφαρμογή των οποίων είναι προφανώς υπεύθυνοι το τοπικό Δασαρχείο, η Διεύθυνση Περιβάλλοντος και Χωρικού Σχεδιασμού της Αποκεντρωμένης Διοίκησης Κρήτης, η Αστυνομία κ.λπ.. </w:t>
      </w:r>
    </w:p>
    <w:p w14:paraId="3E13A94F"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Συνεπώς δεν είμαστε στο απόλυτο κενό. Και επειδή δέχεται τεράστιο όγκο τουριστών με προφανείς συνέπειες, υπάρχει ήδη ένα θεσμικό πλαίσιο, το οποίο καλό θα ήταν να αποτελεί την αφετηρία εφαρμογής. </w:t>
      </w:r>
    </w:p>
    <w:p w14:paraId="3E13A950"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η συγκεκριμένη μελέτη έγινε με βάση το θεσμικό πλαίσιο του 1986, που έδινε τη δυνατότητα να καταρτίζονται ειδικές μελέτες -περιβαλλοντικές και άλλης προστασίας- από διάφορους φορείς, όπως έγινε και στη συγκεκριμένη περίπτωση. Αποτέλεσμα αυτού ήταν ότι φτιάχτηκαν πολλές μελέτες σε αρκετές περιοχές της χώρας χωρίς να τηρούνται κάποιοι ενιαίοι κανόνες -με εξαίρεση ίσως τη μελέτη για το </w:t>
      </w:r>
      <w:proofErr w:type="spellStart"/>
      <w:r>
        <w:rPr>
          <w:rFonts w:eastAsia="Times New Roman" w:cs="Times New Roman"/>
          <w:szCs w:val="24"/>
        </w:rPr>
        <w:t>Ελαφονήσι</w:t>
      </w:r>
      <w:proofErr w:type="spellEnd"/>
      <w:r>
        <w:rPr>
          <w:rFonts w:eastAsia="Times New Roman" w:cs="Times New Roman"/>
          <w:szCs w:val="24"/>
        </w:rPr>
        <w:t xml:space="preserve">, που είναι εξαιρετική- και είχε συσσωρευτεί ένας μεγάλος αριθμός ειδικών μελετών, οι οποίες εν πολλοίς δεν έφταναν στο Υπουργείο και δεν προχωρούσαν. </w:t>
      </w:r>
    </w:p>
    <w:p w14:paraId="3E13A951"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 xml:space="preserve">Το 2011 η νομοθεσία άλλαξε και έφερε όλη τη διαδικασία της κατάρτισης αυτών των μελετών υπό τον έλεγχο του Υπουργείου Ενέργειας και Περιβάλλοντος. </w:t>
      </w:r>
    </w:p>
    <w:p w14:paraId="3E13A952"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t>Στο πλαίσιο αυτής της νέας νομοθεσίας, η πρωτοβουλία που έχουμε πάρει είναι η εξής: Εμείς προκηρύσσουμε το έργο «Εκπόνηση ειδικών περιβαλλοντικών μελετών, σχεδίων προεδρικών διαταγμάτων και σχεδίων διαχείρισης» για το σύνολο των περιοχών του δικτύου «</w:t>
      </w:r>
      <w:r>
        <w:rPr>
          <w:rFonts w:eastAsia="Times New Roman" w:cs="Times New Roman"/>
          <w:szCs w:val="24"/>
          <w:lang w:val="en-US"/>
        </w:rPr>
        <w:t>NATURA</w:t>
      </w:r>
      <w:r>
        <w:rPr>
          <w:rFonts w:eastAsia="Times New Roman" w:cs="Times New Roman"/>
          <w:szCs w:val="24"/>
        </w:rPr>
        <w:t xml:space="preserve"> 2000» και για το σύνολο της χώρας. Συγκεκριμένα, θα προκηρύξουμε τετρακόσιες δεκαεννέα περιοχές, που περιέχονται ήδη στο νόμο του 2011 συν είκοσι επτά νέες περιοχές. </w:t>
      </w:r>
    </w:p>
    <w:p w14:paraId="3E13A953" w14:textId="77777777" w:rsidR="00432725" w:rsidRDefault="00501A1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ιδέα είναι απλή: Για το σύνολο των περιοχών «</w:t>
      </w:r>
      <w:r>
        <w:rPr>
          <w:rFonts w:eastAsia="Times New Roman" w:cs="Times New Roman"/>
          <w:szCs w:val="24"/>
          <w:lang w:val="en-US"/>
        </w:rPr>
        <w:t>NATURA</w:t>
      </w:r>
      <w:r>
        <w:rPr>
          <w:rFonts w:eastAsia="Times New Roman" w:cs="Times New Roman"/>
          <w:szCs w:val="24"/>
        </w:rPr>
        <w:t xml:space="preserve">» να υπάρξουν ειδικά προεδρικά διατάγματα και σχέδια διαχείρισης, τα οποία θα ακολουθούν ενιαίους κανόνες. </w:t>
      </w:r>
    </w:p>
    <w:p w14:paraId="3E13A954"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Στο πλαίσιο αυτό, θα υπάρξει και </w:t>
      </w:r>
      <w:proofErr w:type="spellStart"/>
      <w:r>
        <w:rPr>
          <w:rFonts w:eastAsia="Times New Roman"/>
          <w:szCs w:val="24"/>
        </w:rPr>
        <w:t>επικαιροποίηση</w:t>
      </w:r>
      <w:proofErr w:type="spellEnd"/>
      <w:r>
        <w:rPr>
          <w:rFonts w:eastAsia="Times New Roman"/>
          <w:szCs w:val="24"/>
        </w:rPr>
        <w:t xml:space="preserve"> της συγκεκριμένης μελέτης και οριστική έγκριση με βάση τους σχεδιασμούς του Υπουργείου. Επαναλαμβάνω ότι η μελέτη είναι εξαιρετική και με την </w:t>
      </w:r>
      <w:proofErr w:type="spellStart"/>
      <w:r>
        <w:rPr>
          <w:rFonts w:eastAsia="Times New Roman"/>
          <w:szCs w:val="24"/>
        </w:rPr>
        <w:t>επικαιροποίησή</w:t>
      </w:r>
      <w:proofErr w:type="spellEnd"/>
      <w:r>
        <w:rPr>
          <w:rFonts w:eastAsia="Times New Roman"/>
          <w:szCs w:val="24"/>
        </w:rPr>
        <w:t xml:space="preserve"> της θα μπορέσουμε να φτάσουμε στο επιθυμητό αποτέλεσμα. </w:t>
      </w:r>
    </w:p>
    <w:p w14:paraId="3E13A955" w14:textId="77777777" w:rsidR="00432725" w:rsidRDefault="00501A10">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 </w:t>
      </w:r>
    </w:p>
    <w:p w14:paraId="3E13A956"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Βαγιωνάκη</w:t>
      </w:r>
      <w:proofErr w:type="spellEnd"/>
      <w:r>
        <w:rPr>
          <w:rFonts w:eastAsia="Times New Roman"/>
          <w:szCs w:val="24"/>
        </w:rPr>
        <w:t xml:space="preserve">, έχετε τον λόγο για τρία λεπτά. </w:t>
      </w:r>
    </w:p>
    <w:p w14:paraId="3E13A957" w14:textId="77777777" w:rsidR="00432725" w:rsidRDefault="00501A10">
      <w:pPr>
        <w:spacing w:line="600" w:lineRule="auto"/>
        <w:ind w:firstLine="720"/>
        <w:contextualSpacing/>
        <w:jc w:val="both"/>
        <w:rPr>
          <w:rFonts w:eastAsia="Times New Roman"/>
          <w:szCs w:val="24"/>
        </w:rPr>
      </w:pPr>
      <w:r>
        <w:rPr>
          <w:rFonts w:eastAsia="Times New Roman"/>
          <w:b/>
          <w:szCs w:val="24"/>
        </w:rPr>
        <w:t xml:space="preserve">ΕΥΑΓΓΕΛΙΑ (ΒΑΛΙΑ) ΒΑΓΙΩΝΑΚΗ: </w:t>
      </w:r>
      <w:r>
        <w:rPr>
          <w:rFonts w:eastAsia="Times New Roman"/>
          <w:szCs w:val="24"/>
        </w:rPr>
        <w:t xml:space="preserve">Κύριε Υπουργέ, ανεξάρτητα από αυτό που είπατε ότι συνολικά θα υπάρχει ρύθμιση, επειδή κι εσείς ο ίδιος είπατε πως είναι εξαιρετική η ειδική περιβαλλοντική μελέτη του </w:t>
      </w:r>
      <w:proofErr w:type="spellStart"/>
      <w:r>
        <w:rPr>
          <w:rFonts w:eastAsia="Times New Roman"/>
          <w:szCs w:val="24"/>
        </w:rPr>
        <w:t>Ελαφονησιού</w:t>
      </w:r>
      <w:proofErr w:type="spellEnd"/>
      <w:r>
        <w:rPr>
          <w:rFonts w:eastAsia="Times New Roman"/>
          <w:szCs w:val="24"/>
        </w:rPr>
        <w:t xml:space="preserve">, δεν μπορώ να κατανοήσω γιατί θα πρέπει να περιμένουμε όλες τις υπόλοιπες περιβαλλοντικές μελέτες.   </w:t>
      </w:r>
    </w:p>
    <w:p w14:paraId="3E13A958"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Δεδομένου ότι η μελέτη αυτή είναι προϋπόθεση, κατά κάποιον τρόπο, για να ψηφιστεί και το </w:t>
      </w:r>
      <w:r>
        <w:rPr>
          <w:rFonts w:eastAsia="Times New Roman"/>
          <w:szCs w:val="24"/>
          <w:lang w:val="en-US"/>
        </w:rPr>
        <w:t>SWAP</w:t>
      </w:r>
      <w:r>
        <w:rPr>
          <w:rFonts w:eastAsia="Times New Roman"/>
          <w:szCs w:val="24"/>
        </w:rPr>
        <w:t xml:space="preserve">, διότι εκεί περιέχεται το σύνολο της ειδικής περιβαλλοντικής μελέτης και επειδή τα πράγματα γίνονται κάποιες φορές ανεξέλεγκτα, λόγω ακριβώς της τουριστικής πίεσης αλλά και της </w:t>
      </w:r>
      <w:proofErr w:type="spellStart"/>
      <w:r>
        <w:rPr>
          <w:rFonts w:eastAsia="Times New Roman"/>
          <w:szCs w:val="24"/>
        </w:rPr>
        <w:t>υπερβόσκησης</w:t>
      </w:r>
      <w:proofErr w:type="spellEnd"/>
      <w:r>
        <w:rPr>
          <w:rFonts w:eastAsia="Times New Roman"/>
          <w:szCs w:val="24"/>
        </w:rPr>
        <w:t xml:space="preserve"> τον χειμώνα, τονίζω την ανάγκη της άμεσης υπογραφής της ειδικής περιβαλλοντικής μελέτης και του συνεπακόλουθου προεδρικού διατάγματος. Και πολύ περισσότερο -θέλω να το τονίσω αυτό- έχουν το δικαίωμα οι κάτοικοι μιας περιοχής, όπως είναι η περιοχή του πρώην Δήμου </w:t>
      </w:r>
      <w:proofErr w:type="spellStart"/>
      <w:r>
        <w:rPr>
          <w:rFonts w:eastAsia="Times New Roman"/>
          <w:szCs w:val="24"/>
        </w:rPr>
        <w:t>Ιναχωρίου</w:t>
      </w:r>
      <w:proofErr w:type="spellEnd"/>
      <w:r>
        <w:rPr>
          <w:rFonts w:eastAsia="Times New Roman"/>
          <w:szCs w:val="24"/>
        </w:rPr>
        <w:t xml:space="preserve">, η περιοχή του </w:t>
      </w:r>
      <w:proofErr w:type="spellStart"/>
      <w:r>
        <w:rPr>
          <w:rFonts w:eastAsia="Times New Roman"/>
          <w:szCs w:val="24"/>
        </w:rPr>
        <w:t>Ελαφονησιού</w:t>
      </w:r>
      <w:proofErr w:type="spellEnd"/>
      <w:r>
        <w:rPr>
          <w:rFonts w:eastAsia="Times New Roman"/>
          <w:szCs w:val="24"/>
        </w:rPr>
        <w:t xml:space="preserve">, να καθορίσουν πώς θα πορευτούν αναπτυξιακά.  </w:t>
      </w:r>
    </w:p>
    <w:p w14:paraId="3E13A959"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Επομένως δεν μπορώ να καταλάβω πώς η πολιτεία, που είναι καθ’ ύλην αρμόδια, ανταποκρίνεται σε αυτό το στοιχείο. </w:t>
      </w:r>
    </w:p>
    <w:p w14:paraId="3E13A95A" w14:textId="77777777" w:rsidR="00432725" w:rsidRDefault="00501A10">
      <w:pPr>
        <w:spacing w:line="600" w:lineRule="auto"/>
        <w:ind w:firstLine="720"/>
        <w:contextualSpacing/>
        <w:jc w:val="both"/>
        <w:rPr>
          <w:rFonts w:eastAsia="Times New Roman"/>
          <w:szCs w:val="24"/>
        </w:rPr>
      </w:pPr>
      <w:r>
        <w:rPr>
          <w:rFonts w:eastAsia="Times New Roman"/>
          <w:szCs w:val="24"/>
        </w:rPr>
        <w:lastRenderedPageBreak/>
        <w:t>Πολύ περισσότερο, κύριε Υπουργέ, θέλω να τονίσω ότι αν σε μια περιοχή, όπως είναι ο Νομός Χανίων, όπου το 45% είναι περιοχή «</w:t>
      </w:r>
      <w:r>
        <w:rPr>
          <w:rFonts w:eastAsia="Times New Roman"/>
          <w:szCs w:val="24"/>
          <w:lang w:val="en-US"/>
        </w:rPr>
        <w:t>NATURA</w:t>
      </w:r>
      <w:r>
        <w:rPr>
          <w:rFonts w:eastAsia="Times New Roman"/>
          <w:szCs w:val="24"/>
        </w:rPr>
        <w:t xml:space="preserve">», προχωρήσουμε στη μελέτη αυτή για το </w:t>
      </w:r>
      <w:proofErr w:type="spellStart"/>
      <w:r>
        <w:rPr>
          <w:rFonts w:eastAsia="Times New Roman"/>
          <w:szCs w:val="24"/>
        </w:rPr>
        <w:t>Ελαφονήσι</w:t>
      </w:r>
      <w:proofErr w:type="spellEnd"/>
      <w:r>
        <w:rPr>
          <w:rFonts w:eastAsia="Times New Roman"/>
          <w:szCs w:val="24"/>
        </w:rPr>
        <w:t>, θα είναι ένα παράδειγμα και για τις άλλες περιοχές οι οποίες υπάρχουν στον Νομό Χανίων, οι οποίες είναι ακριβώς περιοχές «</w:t>
      </w:r>
      <w:r>
        <w:rPr>
          <w:rFonts w:eastAsia="Times New Roman"/>
          <w:szCs w:val="24"/>
          <w:lang w:val="en-US"/>
        </w:rPr>
        <w:t>NATURA</w:t>
      </w:r>
      <w:r>
        <w:rPr>
          <w:rFonts w:eastAsia="Times New Roman"/>
          <w:szCs w:val="24"/>
        </w:rPr>
        <w:t>».</w:t>
      </w:r>
    </w:p>
    <w:p w14:paraId="3E13A95B"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Επομένως θέλω να υποβάλω το αίτημα να δείτε ξεχωριστά αυτή την περιοχή, να υπάρχει μια άμεση υπογραφή της σχετικής ειδικής περιβαλλοντικής μελέτης και συνεπακόλουθα να πιέσουμε για να υπάρξει προεδρικό διάταγμα. </w:t>
      </w:r>
    </w:p>
    <w:p w14:paraId="3E13A95C"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Σας ευχαριστώ. </w:t>
      </w:r>
    </w:p>
    <w:p w14:paraId="3E13A95D" w14:textId="77777777" w:rsidR="00432725" w:rsidRDefault="00501A10">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Εμείς ευχαριστούμε, κυρία συνάδελφε, και για την οικονομία στον χρόνο. </w:t>
      </w:r>
    </w:p>
    <w:p w14:paraId="3E13A95E"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για τρία λεπτά. </w:t>
      </w:r>
    </w:p>
    <w:p w14:paraId="3E13A95F" w14:textId="77777777" w:rsidR="00432725" w:rsidRDefault="00501A10">
      <w:pPr>
        <w:spacing w:line="600" w:lineRule="auto"/>
        <w:ind w:firstLine="720"/>
        <w:contextualSpacing/>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Είναι γεγονός ότι ο Νομός Χανίων έχει κάνει πολλά βήματα μπροστά σε σχέση, πιθανόν, με άλλες περιοχές. Είναι εμφανές το παράδειγμα. Είναι νομός στον οποίο το 45% είναι περιοχές «</w:t>
      </w:r>
      <w:r>
        <w:rPr>
          <w:rFonts w:eastAsia="Times New Roman"/>
          <w:szCs w:val="24"/>
          <w:lang w:val="en-US"/>
        </w:rPr>
        <w:t>NATURA</w:t>
      </w:r>
      <w:r>
        <w:rPr>
          <w:rFonts w:eastAsia="Times New Roman"/>
          <w:szCs w:val="24"/>
        </w:rPr>
        <w:t>». Έχει, όμως, ήδη φορέα προστασίας για το φαράγγι της Σαμαριάς, έναν φορέα διαχείρισης υπόδειγμα, μαζί με την προστασία και την ειδική νομοθεσία. Και λειτουργεί ο φορέας διαχείρισης στον νομό.</w:t>
      </w:r>
    </w:p>
    <w:p w14:paraId="3E13A960"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Έχουμε και την περίπτωση του </w:t>
      </w:r>
      <w:proofErr w:type="spellStart"/>
      <w:r>
        <w:rPr>
          <w:rFonts w:eastAsia="Times New Roman"/>
          <w:szCs w:val="24"/>
        </w:rPr>
        <w:t>Ελαφονησίου</w:t>
      </w:r>
      <w:proofErr w:type="spellEnd"/>
      <w:r>
        <w:rPr>
          <w:rFonts w:eastAsia="Times New Roman"/>
          <w:szCs w:val="24"/>
        </w:rPr>
        <w:t xml:space="preserve"> με μία τοπική αυτοδιοίκηση, η οποία, όντως, πολύ πριν από οποιαδήποτε άλλη, προχώρησε σε πολύ σοβαρές μελέτες και προσπάθησε να κατοχυρώσει την περιβαλλοντική προστασία και μια ανάπτυξη σαν αυτή που θέλουμε, συμβατή με τους ισχυρούς περιβαλλοντικούς περιορισμούς.  </w:t>
      </w:r>
    </w:p>
    <w:p w14:paraId="3E13A961" w14:textId="77777777" w:rsidR="00432725" w:rsidRDefault="00501A10">
      <w:pPr>
        <w:spacing w:line="600" w:lineRule="auto"/>
        <w:ind w:firstLine="720"/>
        <w:contextualSpacing/>
        <w:jc w:val="both"/>
        <w:rPr>
          <w:rFonts w:eastAsia="Times New Roman"/>
          <w:szCs w:val="24"/>
        </w:rPr>
      </w:pPr>
      <w:r>
        <w:rPr>
          <w:rFonts w:eastAsia="Times New Roman"/>
          <w:szCs w:val="24"/>
        </w:rPr>
        <w:lastRenderedPageBreak/>
        <w:t xml:space="preserve">Συνεπώς δεν υπάρχει καμμία αμφιβολία ότι στο θέμα του </w:t>
      </w:r>
      <w:proofErr w:type="spellStart"/>
      <w:r>
        <w:rPr>
          <w:rFonts w:eastAsia="Times New Roman"/>
          <w:szCs w:val="24"/>
        </w:rPr>
        <w:t>Ελαφονησίου</w:t>
      </w:r>
      <w:proofErr w:type="spellEnd"/>
      <w:r>
        <w:rPr>
          <w:rFonts w:eastAsia="Times New Roman"/>
          <w:szCs w:val="24"/>
        </w:rPr>
        <w:t xml:space="preserve"> υπήρξε μία καθυστέρηση από την πλευρά της κεντρικής διοίκησης, με το ισχύον τότε καθεστώς, το 2009, να προχωρήσει σε μία γρήγορη θεσμοθέτηση, όπως προέβλεπε, επαναλαμβάνω, ο νόμος του 1986. </w:t>
      </w:r>
    </w:p>
    <w:p w14:paraId="3E13A962"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Το 2011, μετά τις αλλαγές που έγιναν, οφείλουμε να προσαρμοστούμε ως προς το εξής: Εφόσον έχουμε έτοιμο σχέδιο, αυτό σημαίνει ότι θα γίνει σχετικά γρήγορα. Μόλις έχουμε κατοχυρώσει -επαναλαμβάνω- ότι ο τρόπος αντιμετώπισης είναι ενιαίος, καθολικός, έχει τα ίδια κριτήρια. Οπότε, εφόσον στην περίπτωση αυτή -επαναλαμβάνω- έχουμε μία εξαιρετική μελέτη, δεν θα περιμένουμε ούτε να ολοκληρωθούν άλλες μελέτες ούτε οτιδήποτε άλλο. Θα γίνει </w:t>
      </w:r>
      <w:proofErr w:type="spellStart"/>
      <w:r>
        <w:rPr>
          <w:rFonts w:eastAsia="Times New Roman"/>
          <w:szCs w:val="24"/>
        </w:rPr>
        <w:t>επικαιροποίηση</w:t>
      </w:r>
      <w:proofErr w:type="spellEnd"/>
      <w:r>
        <w:rPr>
          <w:rFonts w:eastAsia="Times New Roman"/>
          <w:szCs w:val="24"/>
        </w:rPr>
        <w:t xml:space="preserve"> της μελέτης και άμεση θεσμοθέτηση.         </w:t>
      </w:r>
    </w:p>
    <w:p w14:paraId="3E13A963"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Υπάρχει κάποιο χρονοδιάγραμμα, κύριε Υπουργέ;</w:t>
      </w:r>
    </w:p>
    <w:p w14:paraId="3E13A964"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Απ’ όσο διαβεβαιώνω -έχει νομίζω δεσμευτεί και ο κ. </w:t>
      </w:r>
      <w:proofErr w:type="spellStart"/>
      <w:r>
        <w:rPr>
          <w:rFonts w:eastAsia="Times New Roman" w:cs="Times New Roman"/>
          <w:szCs w:val="24"/>
        </w:rPr>
        <w:t>Φάμελλος</w:t>
      </w:r>
      <w:proofErr w:type="spellEnd"/>
      <w:r>
        <w:rPr>
          <w:rFonts w:eastAsia="Times New Roman" w:cs="Times New Roman"/>
          <w:szCs w:val="24"/>
        </w:rPr>
        <w:t xml:space="preserve"> για τη διαδικασία αυτή- μιλάμε για άμεση προκήρυξη του προγράμματος, στο οποίο προαναφέρθηκα, για συνολική προστασία όλων των περιοχών, συν τις είκοσι επτά νέες που προσθέτουμε.</w:t>
      </w:r>
    </w:p>
    <w:p w14:paraId="3E13A965"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Συνεχίζουμε με τη δεύτερη με αριθμό 1252/18-7-2017 επίκαιρη ερώτηση δεύτερου κύκλου του Ε΄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Περιβάλλοντος και Ενέργειας, με θέμα: «Διακοπές ηλεκτρικού ρεύματος στη Ρόδο, εν μέσω καύσωνα και τουριστικής περιόδου».</w:t>
      </w:r>
    </w:p>
    <w:p w14:paraId="3E13A966"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Κρεμαστινός για δύο λεπτά.</w:t>
      </w:r>
    </w:p>
    <w:p w14:paraId="3E13A967"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ΚΡΕΜΑΣΤΙΝΟΣ (Ε΄ Αντιπρόεδρος της Βουλής):</w:t>
      </w:r>
      <w:r>
        <w:rPr>
          <w:rFonts w:eastAsia="Times New Roman" w:cs="Times New Roman"/>
          <w:szCs w:val="24"/>
        </w:rPr>
        <w:t xml:space="preserve"> Κύριε Πρόεδρε, η ερώτηση είναι μάλλον ανεπίκαιρη τώρα, διότι επίκαιρη θα ήταν εάν είχε απαντηθεί την εποχή εκείνη. Δεν φταίει ο Υπουργός. Τι να κάνουμε όμως; Τη συζητούμε τώρα.</w:t>
      </w:r>
    </w:p>
    <w:p w14:paraId="3E13A968"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Τότε που γινόταν η σχετική επερώτηση από τη Δημοκρατική Συμπαράταξη ΠΑΣΟΚ - ΔΗΜΑΡ είχα πει απευθυνόμενος στον Υπουργό, ότι θα πρέπει να προσέξουν οι υπηρεσίες, η ΔΕΗ, ούτως ώστε να διασφαλιστεί η </w:t>
      </w:r>
      <w:proofErr w:type="spellStart"/>
      <w:r>
        <w:rPr>
          <w:rFonts w:eastAsia="Times New Roman" w:cs="Times New Roman"/>
          <w:szCs w:val="24"/>
        </w:rPr>
        <w:t>ρευματοδότηση</w:t>
      </w:r>
      <w:proofErr w:type="spellEnd"/>
      <w:r>
        <w:rPr>
          <w:rFonts w:eastAsia="Times New Roman" w:cs="Times New Roman"/>
          <w:szCs w:val="24"/>
        </w:rPr>
        <w:t xml:space="preserve"> των νησιών και ειδικά της Δωδεκανήσου και ειδικότερα της Ρόδου. Και ο Υπουργός, προφανώς από τις πληροφορίες που είχε από τη ΔΕΗ, είπε ότι όλα θα πάνε καλά και ότι δεν θα υπάρξει κανένα πρόβλημα.</w:t>
      </w:r>
    </w:p>
    <w:p w14:paraId="3E13A969"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Όταν, όμως, ήρθε το κύμα του καύσωνα, οι εφημερίδες της Ρόδου με πρωτοσέλιδα -τα οποία θα καταθέσω- ανέφεραν: «Στο έλεος του καύσωνα. Οργή και αγανάκτηση επικρατεί στον κόσμο. Χωρίς ρεύμα και νερό το νησί».</w:t>
      </w:r>
    </w:p>
    <w:p w14:paraId="3E13A96A"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Όπως αντιλαμβάνεστε η ανησυχία ήταν μεγάλη, διότι τι θα γινόταν εάν θα υπήρχε δεύτερη φοράς καύσωνας; Φαίνεται, όμως, ότι ο καλός θεός προστατεύει και τη ΔΕΗ και δεν ήρθε καύσωνας δεύτερη φορά, οπότε δεν έχουμε να πούμε ότι ελήφθησαν μέτρα τα οποία, εν πάση </w:t>
      </w:r>
      <w:proofErr w:type="spellStart"/>
      <w:r>
        <w:rPr>
          <w:rFonts w:eastAsia="Times New Roman" w:cs="Times New Roman"/>
          <w:szCs w:val="24"/>
        </w:rPr>
        <w:t>περιπτώσει</w:t>
      </w:r>
      <w:proofErr w:type="spellEnd"/>
      <w:r>
        <w:rPr>
          <w:rFonts w:eastAsia="Times New Roman" w:cs="Times New Roman"/>
          <w:szCs w:val="24"/>
        </w:rPr>
        <w:t xml:space="preserve">, μας βοήθησαν ούτως ώστε να αντεπεξέλθουμε στον δεύτερο καύσωνα. Δεν ήρθε καύσωνας. </w:t>
      </w:r>
    </w:p>
    <w:p w14:paraId="3E13A96B" w14:textId="77777777" w:rsidR="00432725" w:rsidRDefault="00501A10">
      <w:pPr>
        <w:spacing w:line="600" w:lineRule="auto"/>
        <w:ind w:firstLine="720"/>
        <w:contextualSpacing/>
        <w:jc w:val="both"/>
        <w:rPr>
          <w:rFonts w:eastAsia="Times New Roman" w:cs="Times New Roman"/>
          <w:color w:val="000000" w:themeColor="text1"/>
          <w:szCs w:val="24"/>
        </w:rPr>
      </w:pPr>
      <w:r w:rsidRPr="00385EFD">
        <w:rPr>
          <w:rFonts w:eastAsia="Times New Roman" w:cs="Times New Roman"/>
          <w:color w:val="000000" w:themeColor="text1"/>
          <w:szCs w:val="24"/>
        </w:rPr>
        <w:t>Κατά συνέπεια εκείνο το οποίο παραμένει από την ερώτηση -και παραμένει σοβαρά- είναι ότι πρέπει, κύριε Υπουργέ, να μην είμαστε ή είσαστε -πείτε το όπως θέλετε- εύπιστοι στις υπηρεσίες, διότι, οι υπηρεσίες ωραιοποιούν τα γεγονότα. Η πραγματικότητα όμως είναι διαφορετική.</w:t>
      </w:r>
    </w:p>
    <w:p w14:paraId="3E13A96C" w14:textId="77777777" w:rsidR="00432725" w:rsidRDefault="00501A10">
      <w:pPr>
        <w:spacing w:line="600" w:lineRule="auto"/>
        <w:ind w:firstLine="720"/>
        <w:contextualSpacing/>
        <w:jc w:val="both"/>
        <w:rPr>
          <w:rFonts w:eastAsia="Times New Roman" w:cs="Times New Roman"/>
          <w:szCs w:val="24"/>
        </w:rPr>
      </w:pPr>
      <w:r w:rsidRPr="007C2F7C">
        <w:rPr>
          <w:rFonts w:eastAsia="Times New Roman" w:cs="Times New Roman"/>
          <w:szCs w:val="24"/>
        </w:rPr>
        <w:lastRenderedPageBreak/>
        <w:t xml:space="preserve">Τον Δεκαπενταύγουστο που ήμουν στην Κω, γινόντουσαν μικρές -όχι μεγάλες- διακοπές ρεύματος και το ξενοδοχείο που έμενα, έβαζε αυτόματα τη </w:t>
      </w:r>
      <w:proofErr w:type="spellStart"/>
      <w:r w:rsidRPr="007C2F7C">
        <w:rPr>
          <w:rFonts w:eastAsia="Times New Roman" w:cs="Times New Roman"/>
          <w:szCs w:val="24"/>
        </w:rPr>
        <w:t>γεννήτριά</w:t>
      </w:r>
      <w:proofErr w:type="spellEnd"/>
      <w:r w:rsidRPr="007C2F7C">
        <w:rPr>
          <w:rFonts w:eastAsia="Times New Roman" w:cs="Times New Roman"/>
          <w:szCs w:val="24"/>
        </w:rPr>
        <w:t xml:space="preserve"> του σε λειτουργία και δεν φαινόταν η διακοπή.</w:t>
      </w:r>
    </w:p>
    <w:p w14:paraId="3E13A96D"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Υπάρχουν, δηλαδή, πράγματι προβλήματα. Δεν είναι θεωρητικά ούτε φυσικά αντιπολιτευτικά και νομίζω ότι πρέπει να τα αντιμετωπίσετε επί της ουσίας.</w:t>
      </w:r>
    </w:p>
    <w:p w14:paraId="3E13A96E" w14:textId="77777777" w:rsidR="00432725" w:rsidRDefault="00501A10">
      <w:pPr>
        <w:spacing w:line="600" w:lineRule="auto"/>
        <w:ind w:firstLine="720"/>
        <w:contextualSpacing/>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Ευχαριστούμε, κύριε Πρόεδρε.</w:t>
      </w:r>
    </w:p>
    <w:p w14:paraId="3E13A96F" w14:textId="77777777" w:rsidR="00432725" w:rsidRDefault="00501A10">
      <w:pPr>
        <w:spacing w:line="600" w:lineRule="auto"/>
        <w:ind w:firstLine="720"/>
        <w:contextualSpacing/>
        <w:jc w:val="both"/>
        <w:rPr>
          <w:rFonts w:eastAsia="Times New Roman"/>
          <w:bCs/>
          <w:szCs w:val="24"/>
        </w:rPr>
      </w:pPr>
      <w:r>
        <w:rPr>
          <w:rFonts w:eastAsia="Times New Roman"/>
          <w:bCs/>
          <w:szCs w:val="24"/>
        </w:rPr>
        <w:t>Τον λόγο έχει ο κύριος Υπουργός για τρία λεπτά.</w:t>
      </w:r>
    </w:p>
    <w:p w14:paraId="3E13A970"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Υπάρχει ένα στοιχείο υπερβολής, νομίζω, στην ερώτηση και πρέπει να είμαστε σαφείς. Διακοπές ρεύματος δεν έγιναν στην Ρόδο, με εξαίρεση το Σάββατο 1-7-2017 όταν είχαμε περιορισμένη διακοπή -να βάλουμε και το μέτρο του- δηλαδή 15</w:t>
      </w:r>
      <w:r>
        <w:rPr>
          <w:rFonts w:eastAsia="Times New Roman" w:cs="Times New Roman"/>
          <w:szCs w:val="24"/>
          <w:lang w:val="en-US"/>
        </w:rPr>
        <w:t>MW</w:t>
      </w:r>
      <w:r>
        <w:rPr>
          <w:rFonts w:eastAsia="Times New Roman" w:cs="Times New Roman"/>
          <w:szCs w:val="24"/>
        </w:rPr>
        <w:t xml:space="preserve"> σε σύνολο 200</w:t>
      </w:r>
      <w:r>
        <w:rPr>
          <w:rFonts w:eastAsia="Times New Roman" w:cs="Times New Roman"/>
          <w:szCs w:val="24"/>
          <w:lang w:val="en-US"/>
        </w:rPr>
        <w:t>MW</w:t>
      </w:r>
      <w:r>
        <w:rPr>
          <w:rFonts w:eastAsia="Times New Roman" w:cs="Times New Roman"/>
          <w:szCs w:val="24"/>
        </w:rPr>
        <w:t xml:space="preserve"> και διήρκεσε η διακοπή -κρατηθείτε!- από τις 11.50΄ έως 12.25΄. Άρα λιγότερο από το 1/10. Μια δεδομένη χρονική στιγμή, δηλαδή, και για μισή ώρα προκλήθηκε ένα πρόβλημα, το οποίο προέκυψε από το γεγονός ότι είχαμε δύο μονάδες διαθέσιμης ισχύος 20</w:t>
      </w:r>
      <w:r>
        <w:rPr>
          <w:rFonts w:eastAsia="Times New Roman" w:cs="Times New Roman"/>
          <w:szCs w:val="24"/>
          <w:lang w:val="en-US"/>
        </w:rPr>
        <w:t>MW</w:t>
      </w:r>
      <w:r>
        <w:rPr>
          <w:rFonts w:eastAsia="Times New Roman" w:cs="Times New Roman"/>
          <w:szCs w:val="24"/>
        </w:rPr>
        <w:t xml:space="preserve"> η κάθε μία, οι οποίες αντιμετώπιζαν βλάβη και είχαν τεθεί εκτός λειτουργίας και ταυτόχρονα κατά τη διάρκεια αυτών των επισκευών μια τρίτη μονάδα τέθηκε απρόβλεπτα εκτός λειτουργίας από την ενεργοποίηση ενός συστήματος πυροπροστασίας.</w:t>
      </w:r>
    </w:p>
    <w:p w14:paraId="3E13A971"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Επαναλαμβάνω ότι σε όλη τη διάρκεια του καλοκαιριού, συνέβη μία πολύ περιορισμένη -και κλίμακας και διάρκειας- διακοπή ρεύματος -για μισή ώρα- σε ένα πολύ μικρό κομμάτι του δικτύου λόγω μιας έκτακτης συγκυρίας όπου και οι τρεις μονάδες -για τις δύο ήταν προγραμματισμένο ενώ για την τρίτη ήταν απρόβλεπτο- ξαφνικά βρέθηκαν εκτός λειτουργίας.</w:t>
      </w:r>
    </w:p>
    <w:p w14:paraId="3E13A972"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lastRenderedPageBreak/>
        <w:t>Τι μέτρα πάρθηκαν, ώστε να υπάρχει ασφάλεια; Αφού έχω υπογραμμίσει ότι τέτοιες βλάβες, σαν αυτή που υπονόησα, προφανώς συμβαίνουν -δεν μπορεί κανείς να πει ότι δεν συμβαίνουν- ο ΔΕΔΔΗΕ έχει διασφαλίσει πλήρη επάρκεια του συστήματος. Η ΔΕΗ, καθ’ υπόδειξη του ΔΕΔΔΗΕ, μετέφερε και εγκατέστησε στη Ρόδο φορητά ηλεκτροπαραγωγά ζεύγη για την κάλυψη πιθανών ελλειμμάτων ισχύος. Τούτων δοθέντων ο απολογισμός αυτού του καλοκαιριού είναι απόλυτα θετικός, κάτι που σύσσωμος ο τοπικός Τύπος στη Ρόδο -αναφέρομαι στα δημοσιεύματα της «ΔΗΜΟΚΡΑΤΙΚΗΣ» στις 22-8-2017- αναγνωρίζει ότι σε όλη την περίοδο αιχμής, της τουριστικής περιόδου, οι ανάγκες του νησιού καλύφθηκαν πλήρως.</w:t>
      </w:r>
    </w:p>
    <w:p w14:paraId="3E13A973"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E13A974"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3E13A975"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 για τρία λεπτά για τη δευτερολογία σας.</w:t>
      </w:r>
    </w:p>
    <w:p w14:paraId="3E13A976"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Το πρόβλημα, όπως σας είπα, δεν είναι θέμα ούτε αντιπολιτευτικής διάθεσης ούτε υπερβολής, δεδομένου ότι μία εφημερίδα γράφει -και εφημερίδα με μεγάλη τοπική κυκλοφορία- σε πρωτοσέλιδό της ότι: «Στην περιοχή του </w:t>
      </w:r>
      <w:proofErr w:type="spellStart"/>
      <w:r>
        <w:rPr>
          <w:rFonts w:eastAsia="Times New Roman" w:cs="Times New Roman"/>
          <w:szCs w:val="24"/>
        </w:rPr>
        <w:t>Ροδινιού</w:t>
      </w:r>
      <w:proofErr w:type="spellEnd"/>
      <w:r>
        <w:rPr>
          <w:rFonts w:eastAsia="Times New Roman" w:cs="Times New Roman"/>
          <w:szCs w:val="24"/>
        </w:rPr>
        <w:t xml:space="preserve"> και της Ανάληψης από σήμερα το πρωί οι κάτοικοι των περιοχών αντιμετωπίζουν πλέον και το πρόβλημα διακοπής του ηλεκτρικού ρεύματος, συν το ότι δεν έχουν νερό, γεγονός που έχει προκαλέσει σφοδρές αντιδράσεις στον κόσμο». Όταν, λοιπόν, είναι πρωτοσέλιδο, δεν μπορεί να είναι υπερβολή όπως και να το κάνουμε και κρίνεται από την τοπική κοινωνία η είδηση. Διότι αντιλαμβάνεστε ότι εάν δεν ήταν αληθής, η εφημερίδα αυτομάτως διαψεύδεται. Κατά συνέπεια δεν είναι υπερβολή. </w:t>
      </w:r>
    </w:p>
    <w:p w14:paraId="3E13A977"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είπα, πιστεύω τις διαβεβαιώσεις του Υπουργού, αλλά από την άλλη πλευρά δεν ήρθε κύμα καύσωνα για να τεστάρουμε, κατά κάποιον τρόπο, κατά πόσο οι διαβεβαιώσεις των υπηρεσιών είναι επαρκείς. Άλλωστε αυτό που είπατε -ο Υπουργός δηλαδή- για την ανεπάρκεια των μονάδων, τη μη λειτουργία τους, το γράφει η εφημερίδα, δηλαδή, ότι δύο μονάδες ντίζελ της ΔΕΗ στη </w:t>
      </w:r>
      <w:proofErr w:type="spellStart"/>
      <w:r>
        <w:rPr>
          <w:rFonts w:eastAsia="Times New Roman" w:cs="Times New Roman"/>
          <w:szCs w:val="24"/>
        </w:rPr>
        <w:t>Σορωνή</w:t>
      </w:r>
      <w:proofErr w:type="spellEnd"/>
      <w:r>
        <w:rPr>
          <w:rFonts w:eastAsia="Times New Roman" w:cs="Times New Roman"/>
          <w:szCs w:val="24"/>
        </w:rPr>
        <w:t xml:space="preserve"> έχουν τεθεί εκτός λειτουργίας από βλάβη που υπέστησαν, ενώ εκτός λειτουργίας είναι επίσης και ένας αεριοστρόβιλος. Το λέει η εφημερίδα αυτό που είπατε. Όμως στην πραγματικότητα τι λένε; Λένε όλοι ότι θέλουμε προστασία από ένα νέο ενδεχόμενο καύσωνα, που ευτυχώς δεν ήρθε -η εποχή τελείωσε και φυσικά δεν θα έρθει- και πως αυτή την προστασία πρέπει να τη λάβει υπ’ </w:t>
      </w:r>
      <w:proofErr w:type="spellStart"/>
      <w:r>
        <w:rPr>
          <w:rFonts w:eastAsia="Times New Roman" w:cs="Times New Roman"/>
          <w:szCs w:val="24"/>
        </w:rPr>
        <w:t>όψιν</w:t>
      </w:r>
      <w:proofErr w:type="spellEnd"/>
      <w:r>
        <w:rPr>
          <w:rFonts w:eastAsia="Times New Roman" w:cs="Times New Roman"/>
          <w:szCs w:val="24"/>
        </w:rPr>
        <w:t xml:space="preserve"> σοβαρά το υπουργείο και η ΔΕΗ φυσικά, και να μην επαφίεται στις διαβεβαιώσεις. </w:t>
      </w:r>
    </w:p>
    <w:p w14:paraId="3E13A978"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σας είπα, ήταν η προσωπική μου εμπειρία από την Κω. Δεν γράφτηκε καν νομίζω στις εφημερίδες. Όμως ήταν μικρές διακοπές. Εγώ δεν μιλώ για αυτές, που και αυτές, ενδεχομένως, πρέπει να αντιμετωπίζονται, διότι δεν έχουν όλοι την ευχέρεια, να έχουν μηχανές αυτόματες που να λειτουργούν και να επαναφέρουν το ρεύμα, παρά μόνο τα μεγάλα ξενοδοχεία. Δηλαδή οι μικροί παραγωγοί, οι επαγγελματίες, οι διάφοροι εν πάση </w:t>
      </w:r>
      <w:proofErr w:type="spellStart"/>
      <w:r>
        <w:rPr>
          <w:rFonts w:eastAsia="Times New Roman" w:cs="Times New Roman"/>
          <w:szCs w:val="24"/>
        </w:rPr>
        <w:t>περιπτώσει</w:t>
      </w:r>
      <w:proofErr w:type="spellEnd"/>
      <w:r>
        <w:rPr>
          <w:rFonts w:eastAsia="Times New Roman" w:cs="Times New Roman"/>
          <w:szCs w:val="24"/>
        </w:rPr>
        <w:t xml:space="preserve"> μικρομεσαίοι επιχειρηματίες δεν έχουν αυτή τη δυνατότητα. Κατά συνέπεια σε τουριστική περίοδο μπορεί ακόμα να είναι και επικίνδυνες για την υγεία οι </w:t>
      </w:r>
      <w:proofErr w:type="spellStart"/>
      <w:r>
        <w:rPr>
          <w:rFonts w:eastAsia="Times New Roman" w:cs="Times New Roman"/>
          <w:szCs w:val="24"/>
        </w:rPr>
        <w:t>μικροδιακοπές</w:t>
      </w:r>
      <w:proofErr w:type="spellEnd"/>
      <w:r>
        <w:rPr>
          <w:rFonts w:eastAsia="Times New Roman" w:cs="Times New Roman"/>
          <w:szCs w:val="24"/>
        </w:rPr>
        <w:t xml:space="preserve">, διότι όπως αντιλαμβάνεστε, υπάρχουν προϊόντα τα οποία είναι ευαίσθητα τα οποία με τις </w:t>
      </w:r>
      <w:proofErr w:type="spellStart"/>
      <w:r>
        <w:rPr>
          <w:rFonts w:eastAsia="Times New Roman" w:cs="Times New Roman"/>
          <w:szCs w:val="24"/>
        </w:rPr>
        <w:t>μικροδιακοπές</w:t>
      </w:r>
      <w:proofErr w:type="spellEnd"/>
      <w:r>
        <w:rPr>
          <w:rFonts w:eastAsia="Times New Roman" w:cs="Times New Roman"/>
          <w:szCs w:val="24"/>
        </w:rPr>
        <w:t xml:space="preserve"> αλλοιώνονται. </w:t>
      </w:r>
    </w:p>
    <w:p w14:paraId="3E13A979"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Άρα συμπερασματικά πρώτον, δεν υπάρχει θέμα αντιπολιτευτικής διάθεσης. Υπάρχει θέμα ουσίας και το δεύτερο και σπουδαιότερο είναι ότι θα παρακαλούσα, κύριε Σταθάκη, να το δείτε προσωπικά το θέμα.</w:t>
      </w:r>
    </w:p>
    <w:p w14:paraId="3E13A97A"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κύριε Πρόεδρε, και για τον χρόνο.</w:t>
      </w:r>
    </w:p>
    <w:p w14:paraId="3E13A97B"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3E13A97C"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Δεν θα ήθελα τον λόγο, κύριε Πρόεδρε.</w:t>
      </w:r>
    </w:p>
    <w:p w14:paraId="3E13A97D"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Συνεχίζουμε με την τέταρτη με αριθμό 1158/4-7-2017 επίκαιρη ερώτηση δεύτερου κύκλου του Βουλευτή Φλώρινας της Νέας Δημοκρατίας κ. </w:t>
      </w:r>
      <w:r>
        <w:rPr>
          <w:rFonts w:eastAsia="Times New Roman" w:cs="Times New Roman"/>
          <w:bCs/>
          <w:szCs w:val="24"/>
        </w:rPr>
        <w:t>Ιωάννη Αντωνιάδη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«Συνολική και όχι τμηματική μετεγκατάσταση της Κοινότητας Αχλάδας του Νομού Φλώρινας».</w:t>
      </w:r>
    </w:p>
    <w:p w14:paraId="3E13A97E"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3E13A97F"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Ευχαριστώ, κύριε Πρόεδρε. Καλό μήνα σε όλους.</w:t>
      </w:r>
    </w:p>
    <w:p w14:paraId="3E13A980"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w:t>
      </w:r>
      <w:proofErr w:type="spellStart"/>
      <w:r>
        <w:rPr>
          <w:rFonts w:eastAsia="Times New Roman" w:cs="Times New Roman"/>
          <w:szCs w:val="24"/>
        </w:rPr>
        <w:t>περιποιεί</w:t>
      </w:r>
      <w:proofErr w:type="spellEnd"/>
      <w:r>
        <w:rPr>
          <w:rFonts w:eastAsia="Times New Roman" w:cs="Times New Roman"/>
          <w:szCs w:val="24"/>
        </w:rPr>
        <w:t xml:space="preserve"> τιμή σε κανέναν, το να περιπλανιέται το συγκεκριμένο θέμα επί μήνες. Έχει συμπληρώσει πέντε με έξι μήνες. Είπαμε να είστε ακριβοθώρητος, αλλά εμείς σας θέλουμε μη σας χάσουμε. Πρέπει να είστε χρήσιμος.</w:t>
      </w:r>
    </w:p>
    <w:p w14:paraId="3E13A981"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θα σας πω ότι το δεύτερο ανησυχητικό είναι πως και μετά από έξι μήνες, δεν έχει αλλάξει τίποτα. Η συγκεκριμένη επίκαιρη ερώτηση εξακολουθεί να είναι επίκαιρη και αφορά, βεβαίως, τη συνολική μετεγκατάσταση μιας κοινότητας, εν προκειμένω της Κοινότητας Αχλάδας του Νομού Φλώρινας. Πρόκειται για μια κοινότητα, η οποία «κάθεται» πάνω σε έναν πλούτο εκατοντάδων εκατομμυρίων ευρώ, και μιλάω για τον λιγνίτη. Δραστηριοποιείται εκεί μία ιδιωτική εταιρεία, η οποία περιμετρικά του χωριού έχει ανοίξει κρατήρες -με αυτόν τον τρόπο γίνεται, βέβαια, η εξόρυξη, το αναφέρω, όμως, γιατί η περιβαλλοντική αποκατάσταση είναι μερική, πάρα πολλά μεγάλα τμήματα της περιοχής έχουν μείνει </w:t>
      </w:r>
      <w:r>
        <w:rPr>
          <w:rFonts w:eastAsia="Times New Roman" w:cs="Times New Roman"/>
          <w:szCs w:val="24"/>
        </w:rPr>
        <w:lastRenderedPageBreak/>
        <w:t xml:space="preserve">χωρίς αποκατάσταση- και πλησιάζει πλέον η ώρα -επειδή τελειώνουν τα αποθέματα και από αυτά τα αποθέματα τροφοδοτείται ο «ΑΗΣ </w:t>
      </w:r>
      <w:proofErr w:type="spellStart"/>
      <w:r>
        <w:rPr>
          <w:rFonts w:eastAsia="Times New Roman" w:cs="Times New Roman"/>
          <w:szCs w:val="24"/>
        </w:rPr>
        <w:t>Μελί</w:t>
      </w:r>
      <w:r w:rsidDel="00F823CC">
        <w:rPr>
          <w:rFonts w:eastAsia="Times New Roman" w:cs="Times New Roman"/>
          <w:szCs w:val="24"/>
        </w:rPr>
        <w:t>ι</w:t>
      </w:r>
      <w:r>
        <w:rPr>
          <w:rFonts w:eastAsia="Times New Roman" w:cs="Times New Roman"/>
          <w:szCs w:val="24"/>
        </w:rPr>
        <w:t>της</w:t>
      </w:r>
      <w:proofErr w:type="spellEnd"/>
      <w:r>
        <w:rPr>
          <w:rFonts w:eastAsia="Times New Roman" w:cs="Times New Roman"/>
          <w:szCs w:val="24"/>
        </w:rPr>
        <w:t xml:space="preserve">»- που έπρεπε ήδη εδώ και χρόνια να έχει </w:t>
      </w:r>
      <w:proofErr w:type="spellStart"/>
      <w:r>
        <w:rPr>
          <w:rFonts w:eastAsia="Times New Roman" w:cs="Times New Roman"/>
          <w:szCs w:val="24"/>
        </w:rPr>
        <w:t>προνοηθεί</w:t>
      </w:r>
      <w:proofErr w:type="spellEnd"/>
      <w:r>
        <w:rPr>
          <w:rFonts w:eastAsia="Times New Roman" w:cs="Times New Roman"/>
          <w:szCs w:val="24"/>
        </w:rPr>
        <w:t xml:space="preserve"> από την εταιρεία, για να γίνει μια συνολική μετεγκατάσταση του χωριού. </w:t>
      </w:r>
    </w:p>
    <w:p w14:paraId="3E13A982"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ταύτα δεν έχει γίνει κανένα σχέδιο, δεν υπάρχει προγραμματισμός και το ανησυχητικό είναι ότι συμφώνησε και το υπουργείο κατ’ αρχάς να γίνει μια τμηματική μετεγκατάσταση και αναγκαστική απαλλοτρίωση. Μετά από την πίεση των γεγονότων εγκρίνατε και την αναγκαστική απαλλοτρίωση και των άλλων δύο οικισμών πέραν του ενός. Χωρίστηκε, δηλαδή, όλη η κοινότητα σε τρεις οικισμούς. </w:t>
      </w:r>
    </w:p>
    <w:p w14:paraId="3E13A983"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Οι ερωτήσεις είναι δύο πολύ σημαντικές, γιατί μας δίνουν το στίγμα των πολιτικών προθέσεων και των δικών σας και του ιδιώτη επενδυτή, του εκπροσώπου του ιδιοκτήτη της εταιρείας. Πρέπει να ξέρουμε από επίσημα στοιχεία ανά οικισμό, πόσος λιγνίτης κρύβεται από κάτω, γιατί θα ξέρουμε και τις πραγματικές προθέσεις της εταιρείας και αν είστε αποφασισμένοι να κάνετε μια συνολική μετεγκατάσταση ή να συμβάλλετε, εν πάση </w:t>
      </w:r>
      <w:proofErr w:type="spellStart"/>
      <w:r>
        <w:rPr>
          <w:rFonts w:eastAsia="Times New Roman" w:cs="Times New Roman"/>
          <w:szCs w:val="24"/>
        </w:rPr>
        <w:t>περιπτώσει</w:t>
      </w:r>
      <w:proofErr w:type="spellEnd"/>
      <w:r>
        <w:rPr>
          <w:rFonts w:eastAsia="Times New Roman" w:cs="Times New Roman"/>
          <w:szCs w:val="24"/>
        </w:rPr>
        <w:t>, -γιατί έχουμε συγκεκριμένο, ιδιόρρυθμο καθεστώς με τον ιδιώτη να δραστηριοποιείται</w:t>
      </w:r>
      <w:r w:rsidRPr="004A4D90">
        <w:rPr>
          <w:rFonts w:eastAsia="Times New Roman" w:cs="Times New Roman"/>
          <w:szCs w:val="24"/>
        </w:rPr>
        <w:t xml:space="preserve"> </w:t>
      </w:r>
      <w:r>
        <w:rPr>
          <w:rFonts w:eastAsia="Times New Roman" w:cs="Times New Roman"/>
          <w:szCs w:val="24"/>
        </w:rPr>
        <w:t xml:space="preserve">εκεί - να βοηθήσετε για να γίνει μια συνολική μετεγκατάσταση του χωριού, που αυτό βοηθάει και την Κυβέρνηση, και εσάς, και τον ιδιώτη, αλλά πρωτίστως βοηθάει και τους κατοίκους, για τους οποίους ενδιαφερόμαστε όλοι. </w:t>
      </w:r>
    </w:p>
    <w:p w14:paraId="3E13A984"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συνάδελφε.</w:t>
      </w:r>
    </w:p>
    <w:p w14:paraId="3E13A985"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3E13A986"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Ωραία. Να ξεκαθαρίσουμε κατ’ αρχάς ότι το πρόβλημα αυτό έπρεπε να είχε λυθεί από την προηγούμενη κυβέρνηση. Δηλαδή τη μακρά περίοδο που έχουν γίνει οι συμβάσεις, ο ιδιώτης ο οποίος ανέλαβε την εκμετάλλευση αυτού του ορυχείου με παραχώρηση, όφειλε -το υπογραμμίζω- και οφείλει να αποζημιώσει το σύνολο της κοινότητας η οποία θα μεταφερθεί, διότι τα στοιχεία όσον αφορά το </w:t>
      </w:r>
      <w:proofErr w:type="spellStart"/>
      <w:r>
        <w:rPr>
          <w:rFonts w:eastAsia="Times New Roman" w:cs="Times New Roman"/>
          <w:szCs w:val="24"/>
        </w:rPr>
        <w:t>λιγνιτικό</w:t>
      </w:r>
      <w:proofErr w:type="spellEnd"/>
      <w:r>
        <w:rPr>
          <w:rFonts w:eastAsia="Times New Roman" w:cs="Times New Roman"/>
          <w:szCs w:val="24"/>
        </w:rPr>
        <w:t xml:space="preserve"> απόθεμα είναι δεδομένα. Θα τα αναφέρω αμέσως μετά. </w:t>
      </w:r>
    </w:p>
    <w:p w14:paraId="3E13A987"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Άρα από την αρχή δεν </w:t>
      </w:r>
      <w:proofErr w:type="spellStart"/>
      <w:r>
        <w:rPr>
          <w:rFonts w:eastAsia="Times New Roman" w:cs="Times New Roman"/>
          <w:szCs w:val="24"/>
        </w:rPr>
        <w:t>ετίθετο</w:t>
      </w:r>
      <w:proofErr w:type="spellEnd"/>
      <w:r>
        <w:rPr>
          <w:rFonts w:eastAsia="Times New Roman" w:cs="Times New Roman"/>
          <w:szCs w:val="24"/>
        </w:rPr>
        <w:t xml:space="preserve"> θέμα είτε τμηματικής μετακίνησης των οικισμών είτε οτιδήποτε άλλο, δεδομένου ότι η περιοχή Α΄ του οικισμού έχει </w:t>
      </w:r>
      <w:proofErr w:type="spellStart"/>
      <w:r>
        <w:rPr>
          <w:rFonts w:eastAsia="Times New Roman" w:cs="Times New Roman"/>
          <w:szCs w:val="24"/>
        </w:rPr>
        <w:t>λιγνιτικό</w:t>
      </w:r>
      <w:proofErr w:type="spellEnd"/>
      <w:r>
        <w:rPr>
          <w:rFonts w:eastAsia="Times New Roman" w:cs="Times New Roman"/>
          <w:szCs w:val="24"/>
        </w:rPr>
        <w:t xml:space="preserve"> απόθεμα 6,5 εκατομμύρια τόνους, η περιοχή Β΄ του οικισμού έχει 5,2 εκατομμύρια τόνους και η περιοχή Γ΄ ακόμα περισσότερο 13,1 εκατομμύρια τόνους. Άρα μιλάμε για μία κοινότητα, η οποία είναι πάνω στο </w:t>
      </w:r>
      <w:proofErr w:type="spellStart"/>
      <w:r>
        <w:rPr>
          <w:rFonts w:eastAsia="Times New Roman" w:cs="Times New Roman"/>
          <w:szCs w:val="24"/>
        </w:rPr>
        <w:t>λιγνιτικό</w:t>
      </w:r>
      <w:proofErr w:type="spellEnd"/>
      <w:r>
        <w:rPr>
          <w:rFonts w:eastAsia="Times New Roman" w:cs="Times New Roman"/>
          <w:szCs w:val="24"/>
        </w:rPr>
        <w:t xml:space="preserve"> πεδίο. Παραχωρείται το </w:t>
      </w:r>
      <w:proofErr w:type="spellStart"/>
      <w:r>
        <w:rPr>
          <w:rFonts w:eastAsia="Times New Roman" w:cs="Times New Roman"/>
          <w:szCs w:val="24"/>
        </w:rPr>
        <w:t>λιγνιτικό</w:t>
      </w:r>
      <w:proofErr w:type="spellEnd"/>
      <w:r>
        <w:rPr>
          <w:rFonts w:eastAsia="Times New Roman" w:cs="Times New Roman"/>
          <w:szCs w:val="24"/>
        </w:rPr>
        <w:t xml:space="preserve"> πεδίο, μαζί με τη δέσμευση του ιδιώτη να πληρώσει τη μετεγκατάσταση του οικισμού. Ο ιδιώτης δηλώνει αδυναμία να το κάνει και εισάγει την ιδέα του τμηματικού, κομμάτι </w:t>
      </w:r>
      <w:proofErr w:type="spellStart"/>
      <w:r>
        <w:rPr>
          <w:rFonts w:eastAsia="Times New Roman" w:cs="Times New Roman"/>
          <w:szCs w:val="24"/>
        </w:rPr>
        <w:t>κομμάτι</w:t>
      </w:r>
      <w:proofErr w:type="spellEnd"/>
      <w:r>
        <w:rPr>
          <w:rFonts w:eastAsia="Times New Roman" w:cs="Times New Roman"/>
          <w:szCs w:val="24"/>
        </w:rPr>
        <w:t xml:space="preserve"> ,πρώτα του Α΄, μετά του Β΄ και μετά του Γ΄- για να προχωρήσουμε στην αποζημίωση. </w:t>
      </w:r>
    </w:p>
    <w:p w14:paraId="3E13A988"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αδύνατο. Η παρούσα Κυβέρνηση έχει δεσμευτεί ότι αναζητεί λύση μεταφοράς τώρα του συνόλου του οικισμού. Δεν υπάρχει άλλος τρόπος. Δεν υπάρχει άλλη λύση. Το πρόβλημα που καλούμαστε να λύσουμε εμείς, είναι το εξής: Δηλώνοντας ο ιδιώτης αδυναμία να πληρώσει το σύνολο αυτό, πώς θα βρούμε έναν τρόπο να γίνει η μετεγκατάσταση στο σύνολό της τώρα, δεσμεύοντας από την πλευρά του ιδιώτη τη μέγιστη δυνατή συμβολή στο χρηματοδοτικό κόστος και αναζητώντας έναν τρόπο να συμπληρωθούν τα υπόλοιπα -τα οποία θα δοθούν φυσικά στο μέλλον- με ένα χρηματοδοτικό σχήμα, το οποίο θα λύσει το πρόβλημα και θα ξεπεράσει αυτή τη στιγμή την αδυναμία από την πλευρά </w:t>
      </w:r>
      <w:r>
        <w:rPr>
          <w:rFonts w:eastAsia="Times New Roman" w:cs="Times New Roman"/>
          <w:szCs w:val="24"/>
        </w:rPr>
        <w:lastRenderedPageBreak/>
        <w:t>της εταιρείας, όσον αφορά την άμεση καταβολή του συνόλου των χρημάτων που χρειάζεται η μετεγκατάσταση.</w:t>
      </w:r>
    </w:p>
    <w:p w14:paraId="3E13A989"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Άρα η θέση μας είναι σαφής. Μετεγκατάσταση του συνόλου. Πάνω σε αυτό δεν υπάρχει θέμα, διότι αυτό έπρεπε να έχει γίνει. Το κόστος βάσει της σύμβασης πρέπει να το φέρει στο σύνολό της η εταιρεία. Η εταιρεία δηλώνει αδυναμία να καλύψει το σύνολο του κόστους και προσπαθούμε να βρούμε μια συναινετική χρηματοδοτική λύση, η οποία θα μας απαντήσει στο πρωταρχικό πρόβλημα και ταυτόχρονα δεν θα οδηγήσει φυσικά σε έξοδο, σε άρση της εκμετάλλευσης, η οποία είναι τόσο ζωτική για τη λειτουργία του Μελίτη Ι. </w:t>
      </w:r>
    </w:p>
    <w:p w14:paraId="3E13A98A"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Υπουργέ.</w:t>
      </w:r>
    </w:p>
    <w:p w14:paraId="3E13A98B"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Κύριε Αντωνιάδη, έχετε τον λόγο για τρία λεπτά για τη δευτερολογία σας.</w:t>
      </w:r>
    </w:p>
    <w:p w14:paraId="3E13A98C"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Κύριε Υπουργέ, χαίρομαι που είστε ειλικρινής, που λέτε όντως ότι αυτή ήταν η πρόθεση από την αρχή της εταιρείας να γίνει τμηματική. Επίσης χαίρομαι που λέτε ότι η πολιτική βούληση που υπάρχει από εσάς, είναι να βρεθεί η λύση για να γίνει συνολική.</w:t>
      </w:r>
    </w:p>
    <w:p w14:paraId="3E13A98D"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σας πω κάτι που ενδεχομένως το ξέρετε και θέλω αυτό να το σημειώσετε. Κατ’ αρχάς σχετικά με τις απαλλοτριώσεις του 2011 και του 2012 που έχει κάνει η εταιρεία στο χωριό. Το πρωτοβάθμιο και το δευτεροβάθμιο με τη δικαιοσύνη έχει αποφανθεί, τον Φεβρουάριο του 2017 παρήλθε και το δεκαοκτάμηνο, και παρ’ όλα αυτά η εταιρεία αρνείται να πληρώσει τις αποζημιώσεις. Μάλιστα τι λέει; Λέει: «προσφύγετε, κάντε αγωγή να τα πάρετε, εγώ θα πάω στον Άρειο Πάγο». Από το 2011 μέχρι και το 2012 έχουν να πάρουν οι κάτοικοι τις αποζημιώσεις. Είναι σημαντικό αυτό το θέμα, αν θα μπορεί αυτή η εταιρεία να σηκώσει το βάρος της μετεγκατάστασης με οποιονδήποτε τρόπο και με οποιαδήποτε </w:t>
      </w:r>
      <w:r>
        <w:rPr>
          <w:rFonts w:eastAsia="Times New Roman" w:cs="Times New Roman"/>
          <w:szCs w:val="24"/>
        </w:rPr>
        <w:lastRenderedPageBreak/>
        <w:t xml:space="preserve">συναίνεση. Αυτό πρέπει να το βάλουμε στο τραπέζι και κάποια στιγμή οι κάτοικοι αυτοί να πάρουν και αυτές τις αποζημιώσεις και να μην ανοίξουμε πληγή με τις καινούργιες. Με άλλα λόγια ό,τι και να γίνει εκεί, εμείς πρέπει οπωσδήποτε να διασφαλίσουμε ότι οι κάτοικοι αυτοί θα πάρουν τα λεφτά τους. </w:t>
      </w:r>
    </w:p>
    <w:p w14:paraId="3E13A98E"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Όμως θέλω να σας πω το εξής: Στην περιοχή, κύριε Υπουργέ, -είναι πολύ σημαντικό αυτό- επί σειρά ετών -και δεν εξαιρώ από τις ευθύνες όλους τους προηγούμενους- έχει γίνει μια καταλήστευση του πλούτου. Υπάρχει πλούτος δισεκατομμυρίων ευρώ. Από τα 130 δισεκατομμύρια η περιοχή αυτή δεν πήρε όχι το 10%, ούτε το 5% ούτε το 1% πήρε το 0,2% και αυτό το 0,2% που είναι το 2‰, από τη μια τσέπη το πήρε και από την άλλη το έχασε. Και αυτό γιατί; Γιατί εμφανιστήκαμε με υψηλό πλασματικό ΑΕΠ και παίρνουμε λιγότερα χρήματα από το ΕΣΠΑ, λιγότερες θέσεις εργασίας. Έρχεται ο Πρωθυπουργός στο αναπτυξιακό συνέδριο στη δυτική Μακεδονία, δεν ανακοινώνει τίποτα για τη Φλώρινα και όταν πάει στη Στερεά Ελλάδα, στον κ. Μπακογιάννη, αναγνωρίζει το πλασματικό ΑΕΠ και δίνει 210 εκατομμύρια επιπλέον χρήματα, ενώ σε εμάς δεν δίνει τίποτα.</w:t>
      </w:r>
    </w:p>
    <w:p w14:paraId="3E13A98F"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Επίσης σε μια συνάντηση που είχαμε με τον κ. Παναγιωτάκη -και χαίρομαι που το δέχθηκε και που ήταν και δική του άποψη- ξέρετε ποια ήταν η ειρωνεία για την περιοχή; Η περιοχή αυτή έχει την υψηλότερη ανεργία σε όλη την Ευρωπαϊκή Ένωση. Τα δικά μας παιδιά πηγαίνουν στα νησιά για να βρουν δουλειά και να δουλέψουν ως σερβιτόροι και εμείς επιδοτούμε κάθε χρόνο με 740 εκατομμύρια την ηλεκτροδότηση –ακούστε!- της Μυκόνου, της Ρόδου, της Κέρκυρας. Επιτέλους αυτό έχει αποτυπωθεί στο χαρτί και βλέπουν όλοι οι πολίτες της Ελλάδος τι γίνεται και πού πάνε τα χρήματα της ΔΕΗ!</w:t>
      </w:r>
    </w:p>
    <w:p w14:paraId="3E13A990"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να σας πω και κάτι άλλο. Για την μετεγκατάσταση των Αναργύρων έχουν περάσει τρεις μήνες. Είπαμε σε μια εβδομάδα, σε ένα μήνα. Οι κάτοικοι ανησυχούν. Έρχεται ο χειμώνας και δεν ξέρουν πού θα πάνε τα παιδιά τους σχολεία, αν θα πρέπει </w:t>
      </w:r>
      <w:proofErr w:type="spellStart"/>
      <w:r>
        <w:rPr>
          <w:rFonts w:eastAsia="Times New Roman" w:cs="Times New Roman"/>
          <w:szCs w:val="24"/>
        </w:rPr>
        <w:t>ξυλεύσουν</w:t>
      </w:r>
      <w:proofErr w:type="spellEnd"/>
      <w:r>
        <w:rPr>
          <w:rFonts w:eastAsia="Times New Roman" w:cs="Times New Roman"/>
          <w:szCs w:val="24"/>
        </w:rPr>
        <w:t xml:space="preserve">, τι να προμηθευτούν και τι να κάνουν. Το ίδιο ισχύει και για τα Βαλτόνερα. </w:t>
      </w:r>
    </w:p>
    <w:p w14:paraId="3E13A991"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έχει κηρυχθεί μια κατάσταση έκτακτης ανάγκης εκεί πάνω. Ξέρετε μόνο τι περπατάει, κύριε Υπουργέ; Αναθέσεις εκατομμυρίων. Δεν ξέρω αν το γνωρίζετε αλλά λόγω της έκτακτης ανάγκης έχει τη δυνατότητα η ΔΕΗ να κάνει αναθέσεις και το μόνο που περπατάει, είναι οι αναθέσεις εκατομμυρίων στην περιοχή. Γίνεται ένα πάρτι. Το θέτω υπ’ </w:t>
      </w:r>
      <w:proofErr w:type="spellStart"/>
      <w:r>
        <w:rPr>
          <w:rFonts w:eastAsia="Times New Roman" w:cs="Times New Roman"/>
          <w:szCs w:val="24"/>
        </w:rPr>
        <w:t>όψιν</w:t>
      </w:r>
      <w:proofErr w:type="spellEnd"/>
      <w:r>
        <w:rPr>
          <w:rFonts w:eastAsia="Times New Roman" w:cs="Times New Roman"/>
          <w:szCs w:val="24"/>
        </w:rPr>
        <w:t xml:space="preserve"> σας, για να το ερευνήσετε και να δείτε τι γίνεται.</w:t>
      </w:r>
    </w:p>
    <w:p w14:paraId="3E13A992"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Επίσης να πω ότι υπάρχει μείζον πρόβλημα και με το θέμα του ΑΗΣ Αμυνταίου - Φιλώτα. Αν κλείσει, θα είναι μια πυρηνική βόμβα για την περιοχή. Οι άμεσοι εργαζόμενοι είναι χίλιοι πεντακόσιοι και άλλοι χίλιοι πεντακόσιοι περιμετρικά με τις εργολαβίες και αν κλείσει, εκεί στην περιοχή θα υπάρξει ένας τεράστιος κρατήρας, που θα μας καταπιεί όλους. Θέλουμε να μας πείτε τι πρόκειται να γίνει.</w:t>
      </w:r>
    </w:p>
    <w:p w14:paraId="3E13A993"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Υπουργέ, όπως ήρθατε μια φορά για τους Αναργύρους, σας προσκαλούμε να έρθετε μια φορά να ακούσετε τους κατοίκους. Δεν το λέω με αντιπολιτευτική διάθεση. Εμένα με συμφέρει να μην έρχεστε και να σας καταγγέλλω. Όμως ελάτε μια φορά να ακούσετε τους κατοίκους και να πείτε ποια είναι τα σχέδιά σας. </w:t>
      </w:r>
    </w:p>
    <w:p w14:paraId="3E13A994"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πρέπει οπωσδήποτε και το ορυχείο Αμυνταίου και ο ΑΗΣ Αμυνταίου να λειτουργήσουν, όπως επίσης πρέπει να λειτουργήσει και ο ΑΗΣ Μελίτης και να γίνει η δεύτερη μονάδα. </w:t>
      </w:r>
    </w:p>
    <w:p w14:paraId="3E13A995"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πείτε μας δυο λόγια για το ποιο είναι το σχέδιο, τι πρόκειται να γίνει ενεργειακά για την περιοχή, που είναι μείζονος σημασίας και για τη ΔΕΗ και για την Κυβέρνηση αλλά και για εμάς εκεί πάνω.</w:t>
      </w:r>
    </w:p>
    <w:p w14:paraId="3E13A996"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E13A997"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ευχαριστούμε, κύριε συνάδελφε. </w:t>
      </w:r>
    </w:p>
    <w:p w14:paraId="3E13A998"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3E13A999"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Κατ’ αρχάς, θεωρώ αδιανόητη την κριτική που ασκήσατε για τα περιφερειακά συνέδρια και ειδικά για τον Πρωθυπουργό όσον αφορά τη μέριμνα και των δυο περιφερειακών συνεδρίων, διότι αναφερόμαστε σε δυο περιοχές, που σύμφωνα με το κατά κεφαλήν εισόδημα -για ειδικούς λόγους η κάθε μία- εξαιρούνται από τον περιφερειακό χάρτη ενισχύσεων της Ευρωπαϊκής Ένωσης, ο οποίος αποτελεί το πλαίσιο μέσα στο οποίο δίνονται περιφερειακές ενισχύσεις. Είναι εντελώς άδικη η κριτική, διότι τόσο στη Στερεά Ελλάδα όσο και στο Περιφερειακό Συνέδριο Δυτικής Μακεδονίας έγινε σαφές ότι μιλάμε για ειδικά αναπτυξιακά προγράμματα, τα οποία παίρνουν υπ’ </w:t>
      </w:r>
      <w:proofErr w:type="spellStart"/>
      <w:r>
        <w:rPr>
          <w:rFonts w:eastAsia="Times New Roman" w:cs="Times New Roman"/>
          <w:szCs w:val="24"/>
        </w:rPr>
        <w:t>όψιν</w:t>
      </w:r>
      <w:proofErr w:type="spellEnd"/>
      <w:r>
        <w:rPr>
          <w:rFonts w:eastAsia="Times New Roman" w:cs="Times New Roman"/>
          <w:szCs w:val="24"/>
        </w:rPr>
        <w:t xml:space="preserve"> τους τις ιδιαιτερότητες κάθε περιοχής και προσπαθούν να αναζητήσουν, να βρουν και να στηρίξουν με νέους πόρους, πέρα από το σύστημα των περιφερειακών ενισχύσεων, τα ιδιαίτερα προβλήματα που έχει κάθε περιοχή. Και επαναλαμβάνω ότι η δυτική Μακεδονία και το ειδικό πρόγραμμα που εξήγγειλε, που έχει καταρτιστεί και το οποίο σχεδόν στο σύνολό του έγινε αποδεκτό από την Κυβέρνηση, δεν αφορά τον κ. Καρυπίδη, αφορά ένα ειδικό αναπτυξιακό για την περιοχή που προσπαθεί να αντιμετωπίσει τα προβλήματα.</w:t>
      </w:r>
    </w:p>
    <w:p w14:paraId="3E13A99A"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θεωρώ αυτή την κριτική άδικη, ακριβώς επειδή σε δυο πολύ σημαντικές περιφέρειες της χώρας, στις οποίες έχουμε υψηλό κατά κεφαλήν εισόδημα -στη μια περίπτωση λόγω ΔΕΗ και στη δεύτερη περίπτωση λόγω συγκέντρωσης των βιομηχανιών που έφυγαν από την Αττική- η Κυβέρνηση με μέτρο, λογική και συγκροτημένες σκέψεις είναι σε διάλογο με την τοπική κοινωνία, προκειμένου να βρεθούν λύσεις. </w:t>
      </w:r>
    </w:p>
    <w:p w14:paraId="3E13A99B"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τα άλλα θέματα που είπατε, όπως ξέρετε, το Αμύνταιο το έχω επισκεφθεί πολλές φορές, ενώ στην Κοζάνη πάω πιο συχνά απ’ ό,τι στα Χανιά. Τους τελευταίους έξι έχω πάει έξι ή επτά φορές. Συνεπώς δεν ισχύει η ιδέα ότι δεν υπάρχει ιδιαίτερη μέριμνα για την περιοχή. Ειδικά λόγω των εξελίξεων στα ενεργειακά, στο επίκεντρο των συζητήσεων και των διαπραγματεύσεων με τους θεσμούς είναι το θέμα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και των ορυχείων και της </w:t>
      </w:r>
      <w:proofErr w:type="spellStart"/>
      <w:r>
        <w:rPr>
          <w:rFonts w:eastAsia="Times New Roman" w:cs="Times New Roman"/>
          <w:szCs w:val="24"/>
        </w:rPr>
        <w:t>αποεπένδυσης</w:t>
      </w:r>
      <w:proofErr w:type="spellEnd"/>
      <w:r>
        <w:rPr>
          <w:rFonts w:eastAsia="Times New Roman" w:cs="Times New Roman"/>
          <w:szCs w:val="24"/>
        </w:rPr>
        <w:t xml:space="preserve"> της ΔΕΗ. Άρα, είναι το υπ’ αριθμόν ένα θέμα το οποίο αυτή τη στιγμή συζητάμε και ταυτόχρονα έχουμε μια ιδιαίτερη μέριμνα, για να αντιμετωπίσουμε και όλα τα θέματα της μετεγκατάστασης των περιοχών. </w:t>
      </w:r>
    </w:p>
    <w:p w14:paraId="3E13A99C"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μπαίνω στις λεπτομέρειες για το Αμύνταιο, γιατί ακολουθεί άλλη ερώτηση από τον κ. Καρρά, οπότε θα μου δοθεί η ευκαιρία να απαντήσω εκεί. </w:t>
      </w:r>
    </w:p>
    <w:p w14:paraId="3E13A99D"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πάντως το συγκεκριμένο θέμα της ερώτησης, θα ήθελα να υπογραμμίσω για ακόμη μια φορά ότι στο θέμα της Αχλάδας προσπαθούμε να βρούμε τώρα τη λύση για τη συνολική μετεγκατάσταση της κοινότητας, ξεπερνώντας τα προβλήματα που έχει δημιουργήσει –επαναλαμβάνω, για πολλοστή φορά- ο συμβασιούχος, ο </w:t>
      </w:r>
      <w:proofErr w:type="spellStart"/>
      <w:r>
        <w:rPr>
          <w:rFonts w:eastAsia="Times New Roman" w:cs="Times New Roman"/>
          <w:szCs w:val="24"/>
        </w:rPr>
        <w:t>παραχωρησιούχος</w:t>
      </w:r>
      <w:proofErr w:type="spellEnd"/>
      <w:r>
        <w:rPr>
          <w:rFonts w:eastAsia="Times New Roman" w:cs="Times New Roman"/>
          <w:szCs w:val="24"/>
        </w:rPr>
        <w:t xml:space="preserve">, η εταιρεία η οποία έχει την υποχρέωση και τη δέσμευση βάσει του νόμου να προχωρήσει στην πλήρη μετεγκατάσταση της Αχλάδας και προς αυτή την κατεύθυνση δουλεύουμε. </w:t>
      </w:r>
    </w:p>
    <w:p w14:paraId="3E13A99E"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κύριε Υπουργέ.</w:t>
      </w:r>
    </w:p>
    <w:p w14:paraId="3E13A99F"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τέταρτη και τελευταία ερώτηση που θα απαντήσετε, κύριε Υπουργέ. </w:t>
      </w:r>
    </w:p>
    <w:p w14:paraId="3E13A9A0"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πρώτη με αριθμό 6397/602/15-6-2017 ερώτηση και αίτηση κατάθεσης εγγράφου του Ανεξάρτητου Βουλευτή Β΄ Αθηνών κ. </w:t>
      </w:r>
      <w:r>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«Καταστροφική κατολίσθηση στο λιγνιτωρυχείο Αμυνταίου».</w:t>
      </w:r>
    </w:p>
    <w:p w14:paraId="3E13A9A1"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Καρρά, έχετε τον λόγο για δυο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3E13A9A2"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Ευχαριστώ, κύριε Πρόεδρε.</w:t>
      </w:r>
    </w:p>
    <w:p w14:paraId="3E13A9A3"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Όταν έγινε η κατολίσθηση του Αμυνταίου, το γνωστό θέμα που ταλαιπώρησε και τη δημοσιότητα από πολλές πλευρές, κατέθεσα μια ερώτηση, ούτως ώστε να έχουμε η Βουλή και εγώ εικόνα περί των ενεργειών του Υπουργείου και του χρόνου, εντός του οποίου θα μπορέσουν να επιλυθούν και να αντιμετωπιστούν τα προβλήματα, προκειμένου να μην εξαιρεθεί το </w:t>
      </w:r>
      <w:proofErr w:type="spellStart"/>
      <w:r>
        <w:rPr>
          <w:rFonts w:eastAsia="Times New Roman" w:cs="Times New Roman"/>
          <w:szCs w:val="24"/>
        </w:rPr>
        <w:t>λιγνιτικό</w:t>
      </w:r>
      <w:proofErr w:type="spellEnd"/>
      <w:r>
        <w:rPr>
          <w:rFonts w:eastAsia="Times New Roman" w:cs="Times New Roman"/>
          <w:szCs w:val="24"/>
        </w:rPr>
        <w:t xml:space="preserve"> πεδίο του Αμυνταίου από την παραγωγική δραστηριότητα. </w:t>
      </w:r>
    </w:p>
    <w:p w14:paraId="3E13A9A4" w14:textId="77777777" w:rsidR="00432725" w:rsidRDefault="00501A1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Διότι κατανοούμε όλοι ότι όσο καθυστερεί η αντιμετώπιση διακυβεύονται ζητήματα απασχόλησης και οικονομίας της δυτικής Μακεδονίας, η οποία, απ’ ό,τι άκουσα από την προηγούμενη ερώτηση του κ. Αντωνιάδη, στηρίζεται στην εκμετάλλευση των πεδίων αυτών. </w:t>
      </w:r>
    </w:p>
    <w:p w14:paraId="3E13A9A5"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λόγω της </w:t>
      </w:r>
      <w:proofErr w:type="spellStart"/>
      <w:r>
        <w:rPr>
          <w:rFonts w:eastAsia="Times New Roman" w:cs="Times New Roman"/>
          <w:szCs w:val="24"/>
        </w:rPr>
        <w:t>κρισιμότητος</w:t>
      </w:r>
      <w:proofErr w:type="spellEnd"/>
      <w:r>
        <w:rPr>
          <w:rFonts w:eastAsia="Times New Roman" w:cs="Times New Roman"/>
          <w:szCs w:val="24"/>
        </w:rPr>
        <w:t xml:space="preserve"> του χρόνου, για τον λόγο ότι αυτή τη στιγμή η Κυβέρνηση συζητά, όπως είπε και ο Υπουργός, με τους θεσμούς το ζήτημα της </w:t>
      </w:r>
      <w:proofErr w:type="spellStart"/>
      <w:r>
        <w:rPr>
          <w:rFonts w:eastAsia="Times New Roman" w:cs="Times New Roman"/>
          <w:szCs w:val="24"/>
        </w:rPr>
        <w:t>αποεπένδυσης</w:t>
      </w:r>
      <w:proofErr w:type="spellEnd"/>
      <w:r>
        <w:rPr>
          <w:rFonts w:eastAsia="Times New Roman" w:cs="Times New Roman"/>
          <w:szCs w:val="24"/>
        </w:rPr>
        <w:t xml:space="preserve"> της ΔΕΗ στους ΑΗΣ και στα </w:t>
      </w:r>
      <w:proofErr w:type="spellStart"/>
      <w:r>
        <w:rPr>
          <w:rFonts w:eastAsia="Times New Roman" w:cs="Times New Roman"/>
          <w:szCs w:val="24"/>
        </w:rPr>
        <w:t>λιγνιτικά</w:t>
      </w:r>
      <w:proofErr w:type="spellEnd"/>
      <w:r>
        <w:rPr>
          <w:rFonts w:eastAsia="Times New Roman" w:cs="Times New Roman"/>
          <w:szCs w:val="24"/>
        </w:rPr>
        <w:t xml:space="preserve"> πεδία, να μην εξαιρείται το Αμύνταιο στον χρόνο της διαπραγμάτευσης, διότι τότε δεν θα αποδώσουμε το 40% σε τρίτους, αλλά πολύ μεγαλύτερο ποσοστό από αυτόν τον πλούτο, ο οποίος είναι φυσικός. Ο λιγνίτης δεν είναι ανανεώσιμος φυσικός πόρος, ούτως ώστε να μπορούμε να </w:t>
      </w:r>
      <w:r>
        <w:rPr>
          <w:rFonts w:eastAsia="Times New Roman" w:cs="Times New Roman"/>
          <w:szCs w:val="24"/>
        </w:rPr>
        <w:lastRenderedPageBreak/>
        <w:t xml:space="preserve">πούμε ότι έχουμε απεριόριστες ποσότητες. Δυστυχώς, δεν ικανοποιήθηκα από την απάντηση που έλαβα καθυστερημένα, κύριε Υπουργέ, από τη ΔΕΗ και από το Υπουργείο. </w:t>
      </w:r>
    </w:p>
    <w:p w14:paraId="3E13A9A6"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ερωτήματά μου συνοψίζονται σε ένα κρίσιμο: Πόσος χρόνος απαιτείται για να γίνει ο έλεγχος του φαινομένου, να εξασφαλιστεί η ασφάλεια των πρανών του πεδίου, να επανέλθει σε παραγωγική δραστηριότητα, ούτως ώστε και οι τόνοι του λιγνίτη που έχουν καλυφθεί να μπορούν να γίνουν παραγωγικοί και να μην γίνουν στείροι προς απόρριψη; Και αυτός είναι ο μοναδικός τρόπος για να διατηρηθεί το επίπεδο απασχόλησης και η συνεισφορά στην οικονομία. </w:t>
      </w:r>
    </w:p>
    <w:p w14:paraId="3E13A9A7"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–και γι’ αυτό ζήτησα να μετατραπεί σε επίκαιρη ερώτηση- η απάντηση που έλαβα από το Υπουργείο, ειδικότερα σε σχέση με την έκθεση των επιθεωρητών μεταλλείων η οποία είχε εξαγγελθεί –και μάλιστα, ο κύριος Υπουργός είχε δεσμευθεί ότι μέχρι τέλος Ιουλίου θα είχε κατατεθεί σε απάντηση επίκαιρης ερώτησης συναδέλφου- ήταν ότι η έκθεση αυτοψίας που θα συνταχθεί από την Επιθεώρηση Μεταλλείων θα διαβιβαστεί στην αρμόδια Εισαγγελική Αρχή και στο Αστυνομικό Τμήμα Αμυνταίου. Δεν με ενδιαφέρει η ποινική πλευρά του θέματος, ποιος έφταιγε, ποιος έκανε ή δεν έκανε. </w:t>
      </w:r>
    </w:p>
    <w:p w14:paraId="3E13A9A8"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Με απασχολεί και νομίζω απασχολεί ευρύτερα και την περιοχή –κι εδώ συνοψίζω τα ερωτήματά μου κι έχω λάβει υπ’ </w:t>
      </w:r>
      <w:proofErr w:type="spellStart"/>
      <w:r>
        <w:rPr>
          <w:rFonts w:eastAsia="Times New Roman" w:cs="Times New Roman"/>
          <w:szCs w:val="24"/>
        </w:rPr>
        <w:t>όψιν</w:t>
      </w:r>
      <w:proofErr w:type="spellEnd"/>
      <w:r>
        <w:rPr>
          <w:rFonts w:eastAsia="Times New Roman" w:cs="Times New Roman"/>
          <w:szCs w:val="24"/>
        </w:rPr>
        <w:t xml:space="preserve">, κύριε Υπουργέ, όλο τον φάκελο που μου διαβιβάσατε σε </w:t>
      </w:r>
      <w:r>
        <w:rPr>
          <w:rFonts w:eastAsia="Times New Roman" w:cs="Times New Roman"/>
          <w:szCs w:val="24"/>
          <w:lang w:val="en-US"/>
        </w:rPr>
        <w:t>cd</w:t>
      </w:r>
      <w:r>
        <w:rPr>
          <w:rFonts w:eastAsia="Times New Roman" w:cs="Times New Roman"/>
          <w:szCs w:val="24"/>
        </w:rPr>
        <w:t xml:space="preserve">, τις περιβαλλοντικές μελέτες και τις εγκρίσεις- το ζήτημα της επανόδου του </w:t>
      </w:r>
      <w:proofErr w:type="spellStart"/>
      <w:r>
        <w:rPr>
          <w:rFonts w:eastAsia="Times New Roman" w:cs="Times New Roman"/>
          <w:szCs w:val="24"/>
        </w:rPr>
        <w:t>λιγνιτικού</w:t>
      </w:r>
      <w:proofErr w:type="spellEnd"/>
      <w:r>
        <w:rPr>
          <w:rFonts w:eastAsia="Times New Roman" w:cs="Times New Roman"/>
          <w:szCs w:val="24"/>
        </w:rPr>
        <w:t xml:space="preserve"> αυτού πεδίου σε πλήρη παραγωγική δραστηριότητα.  </w:t>
      </w:r>
    </w:p>
    <w:p w14:paraId="3E13A9A9"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παρακαλούσα για την απάντησή σας. </w:t>
      </w:r>
    </w:p>
    <w:p w14:paraId="3E13A9AA"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Καρρά. </w:t>
      </w:r>
    </w:p>
    <w:p w14:paraId="3E13A9AB"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3E13A9AC"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Ευχαριστώ, κύριε Πρόεδρε. </w:t>
      </w:r>
    </w:p>
    <w:p w14:paraId="3E13A9AD"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Να ξεκινήσω από το βασικό: Όπως ξέρετε, το ορυχείο του Αμυνταίου υπέστη μια πολύ μεγάλη καταστροφή. Οι υπηρεσίες της ΔΕΗ την εποχή που έγινε η δεδομένη εξέλιξη παρακολουθούσαν συστηματικά την εξέλιξη του φαινομένου. Ουσιαστικά, είχαν σταματήσει από τις αρχές Ιουνίου να εκμεταλλεύονται το λιγνιτωρυχείο, πριν από την καταστροφή. Για τον λόγο αυτό, δεν είχαμε ανθρώπινα θύματα. Άρα, είχε ουσιαστικά νεκρώσει το ορυχείο, μιας και είχε «προβλεφθεί» ότι υπήρχε κίνδυνος κατολισθήσεων. Άρα, αυτό είναι το σκέλος του ίδιου του φαινομένου. </w:t>
      </w:r>
    </w:p>
    <w:p w14:paraId="3E13A9AE"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Οι συνέπειες της κατολίσθησης και η μελλοντική αξιοποίηση του ορυχείου είναι ένα δεύτερο θέμα στο οποίο η ΔΕΗ κάνει διάφορες μετρήσεις και αποτυπώνει τα πράγματα. Εκτιμά το οικονομικό κόστος για το πώς θα επανέλθει το ορυχείο σε λειτουργία, ποιο από τα κομμάτια από τις κατολισθήσεις μπορεί να εκμεταλλευθεί, ποιο κομμάτι του ορυχείου από το άθικτο μπορεί στη συνέχεια να εκμεταλλευθεί και με ποιον τρόπο </w:t>
      </w:r>
      <w:proofErr w:type="spellStart"/>
      <w:r>
        <w:rPr>
          <w:rFonts w:eastAsia="Times New Roman" w:cs="Times New Roman"/>
          <w:szCs w:val="24"/>
        </w:rPr>
        <w:t>κ.ο.κ.</w:t>
      </w:r>
      <w:proofErr w:type="spellEnd"/>
      <w:r>
        <w:rPr>
          <w:rFonts w:eastAsia="Times New Roman" w:cs="Times New Roman"/>
          <w:szCs w:val="24"/>
        </w:rPr>
        <w:t xml:space="preserve">. </w:t>
      </w:r>
    </w:p>
    <w:p w14:paraId="3E13A9AF"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λειτουργία και την επάρκεια στον ΑΗΣ Αμυνταίου, όπως ξέρετε δουλεύει με </w:t>
      </w:r>
      <w:proofErr w:type="spellStart"/>
      <w:r>
        <w:rPr>
          <w:rFonts w:eastAsia="Times New Roman" w:cs="Times New Roman"/>
          <w:szCs w:val="24"/>
        </w:rPr>
        <w:t>δεκαεπτάμισι</w:t>
      </w:r>
      <w:proofErr w:type="spellEnd"/>
      <w:r>
        <w:rPr>
          <w:rFonts w:eastAsia="Times New Roman" w:cs="Times New Roman"/>
          <w:szCs w:val="24"/>
        </w:rPr>
        <w:t xml:space="preserve"> χιλιάδες ώρες. Είναι περιορισμένη η λειτουργία του. Αυτό το κομμάτι που δεν έχει πληγεί από την κατολίσθηση συνεχίζει να το τροφοδοτεί, ενώ ταυτόχρονα επιταχύνονται οι διαδικασίες, εάν χρειαστεί να μπει μπρος ένα άλλο κοίτασμα, ο </w:t>
      </w:r>
      <w:proofErr w:type="spellStart"/>
      <w:r>
        <w:rPr>
          <w:rFonts w:eastAsia="Times New Roman" w:cs="Times New Roman"/>
          <w:szCs w:val="24"/>
        </w:rPr>
        <w:t>Λακκιάς</w:t>
      </w:r>
      <w:proofErr w:type="spellEnd"/>
      <w:r>
        <w:rPr>
          <w:rFonts w:eastAsia="Times New Roman" w:cs="Times New Roman"/>
          <w:szCs w:val="24"/>
        </w:rPr>
        <w:t>.</w:t>
      </w:r>
    </w:p>
    <w:p w14:paraId="3E13A9B0" w14:textId="77777777" w:rsidR="00432725" w:rsidRDefault="00501A10">
      <w:pPr>
        <w:tabs>
          <w:tab w:val="left" w:pos="2820"/>
        </w:tabs>
        <w:spacing w:line="600" w:lineRule="auto"/>
        <w:contextualSpacing/>
        <w:jc w:val="both"/>
        <w:rPr>
          <w:rFonts w:eastAsia="Times New Roman"/>
          <w:szCs w:val="24"/>
        </w:rPr>
      </w:pPr>
      <w:r>
        <w:rPr>
          <w:rFonts w:eastAsia="Times New Roman"/>
          <w:szCs w:val="24"/>
        </w:rPr>
        <w:t>Άρα και το θέμα του Αμυνταίου και της λειτουργίας του σταθμού έχει αντιμετωπιστεί.</w:t>
      </w:r>
    </w:p>
    <w:p w14:paraId="3E13A9B1"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szCs w:val="24"/>
        </w:rPr>
        <w:t xml:space="preserve">Τώρα μπαίνουμε στο ουσιαστικό θέμα της αποτύπωσης των αιτιών και του πώς και γιατί έγινε αυτή η κατολίσθηση. Υπάρχουν τρία πορίσματα τα οποία αναμένουμε. Το ένα πόρισμα είναι από το </w:t>
      </w:r>
      <w:r>
        <w:rPr>
          <w:rFonts w:eastAsia="Times New Roman"/>
          <w:szCs w:val="24"/>
        </w:rPr>
        <w:lastRenderedPageBreak/>
        <w:t>Τμήμα Επιθεώρησης Μεταλλείων του Υπουργείου μας. Αυτό εκ του νόμου προέκυψε. Έχουν κάνει τη μελέτη τους, έχουν διενεργήσει σε αυτό αυτοψίες. Εκκρεμεί η κατάθεση της αυτοψίας προφανώς στην εισαγγελική αρχή και στο Υπουργείο. Αυτή είναι η μία διαδικασία η οποία γίνεται από τους επιθεωρητές μεταλλείων του Υπουργείου.</w:t>
      </w:r>
    </w:p>
    <w:p w14:paraId="3E13A9B2"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szCs w:val="24"/>
        </w:rPr>
        <w:t>Ταυτόχρονα, έχουν συγκροτηθεί δύο ειδικές επιτροπές κι αυτό έγινε αμέσως μετά την κατολίσθηση. Η μία επιτροπή συγκροτήθηκε από τη ΔΕΗ για να μελετήσει ακριβώς το μέγεθος, τα αίτια και τις συνθήκες που συνέβη αυτή η κατολίσθηση. Και το Υπουργείο, εμείς, αποφασίσαμε την ίδια στιγμή να φτιάξουμε δεύτερη ανεξάρτητη επιτροπή, προκειμένου τα πορίσματα αυτά των δύο επιτροπών να διασφαλίζουν 100% την ανεξαρτησία στην αποτίμηση των αιτιών αυτής της κατολίσθησης.</w:t>
      </w:r>
    </w:p>
    <w:p w14:paraId="3E13A9B3"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szCs w:val="24"/>
        </w:rPr>
        <w:t>Αυτά είναι τα δεδομένα. Νομίζω ότι χρειαζόμαστε λίγη υπομονή ακόμη, αν έχουμε και τα τρία πορίσματα στη διάθεση όλων, για να μπορέσουμε με αντικειμενικό τρόπο να αξιολογήσουμε πραγματικά ποια ήταν τα αίτια και ταυτόχρονα να δούμε -αυτό είναι τεχνικό θέμα που αφορά πρωτίστως τη ΔΕΗ- την τελική αποτύπωση για το πώς θα αξιοποιηθεί το ορυχείο μετά από αυτό που συνέβη.</w:t>
      </w:r>
    </w:p>
    <w:p w14:paraId="3E13A9B4"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κύριε Υπουργέ.</w:t>
      </w:r>
    </w:p>
    <w:p w14:paraId="3E13A9B5"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szCs w:val="24"/>
        </w:rPr>
        <w:t>Κύριε Καρρά, έχετε τον λόγο για τρία λεπτά.</w:t>
      </w:r>
    </w:p>
    <w:p w14:paraId="3E13A9B6"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Κύριε Πρόεδρε, ευχαριστώ.</w:t>
      </w:r>
    </w:p>
    <w:p w14:paraId="3E13A9B7"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szCs w:val="24"/>
        </w:rPr>
        <w:t xml:space="preserve">Όταν έλαβα τα στοιχεία τα οποία μου διαβίβασε το Υπουργείο, τύπωσα χίλιες σελίδες, κύριε Υπουργέ, γιατί μας στείλατε ένα </w:t>
      </w:r>
      <w:r>
        <w:rPr>
          <w:rFonts w:eastAsia="Times New Roman"/>
          <w:szCs w:val="24"/>
          <w:lang w:val="en-US"/>
        </w:rPr>
        <w:t>cd</w:t>
      </w:r>
      <w:r>
        <w:rPr>
          <w:rFonts w:eastAsia="Times New Roman"/>
          <w:szCs w:val="24"/>
        </w:rPr>
        <w:t xml:space="preserve">. Κάθισα, λοιπόν, και τα είδα στο μέτρο του δυνατού, ων μη τεχνικός. Είδα μια σειρά σφαλμάτων και οφείλω να τα σημειώσω. </w:t>
      </w:r>
    </w:p>
    <w:p w14:paraId="3E13A9B8"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Δεν μπορεί το ορυχείο Αμυνταίου και το ορυχείο </w:t>
      </w:r>
      <w:proofErr w:type="spellStart"/>
      <w:r>
        <w:rPr>
          <w:rFonts w:eastAsia="Times New Roman"/>
          <w:szCs w:val="24"/>
        </w:rPr>
        <w:t>Λακκιάς</w:t>
      </w:r>
      <w:proofErr w:type="spellEnd"/>
      <w:r>
        <w:rPr>
          <w:rFonts w:eastAsia="Times New Roman"/>
          <w:szCs w:val="24"/>
        </w:rPr>
        <w:t xml:space="preserve"> να λειτουργούν χωρίς περιβαλλοντικούς όρους από τον Ιανουάριο του 2014. Είναι ένα τραγικό γεγονός το οποίο απαξιώνει και τη ΔΕΗ αυτή καθαυτή και αποδίδει την αδιαφορία που υπάρχει. Γιατί το λέω αυτό; Αποδεικνύεται ξεκάθαρα. Οι αρχικοί περιβαλλοντικοί όροι του 2004 καθορίστηκαν για χρονική διάρκεια δέκα ετών. Θα κατατεθούν, κύριε Πρόεδρε. Είναι με ημερομηνία 23-1-2004 οι περιβαλλοντικοί όροι του ορυχείου. Τροποποιούνται το 2007 χωρίς να τροποποιείται η χρονική διάρκειά τους και αναφέρεται ρητά στην τροποποίηση του 2007 ότι ισχύουν για όσο χρόνο η αρχική ΑΕΠΟ, τουτέστιν Γενάρης του 2014.</w:t>
      </w:r>
    </w:p>
    <w:p w14:paraId="3E13A9B9"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szCs w:val="24"/>
        </w:rPr>
        <w:t xml:space="preserve">Έρχεται μετά η ΔΕΗ και υποβάλλει καινούργια μελέτη για ΑΕΠΟ στις 3-6-2014, ήτοι σε χρόνο που δεν είχε πλέον σε ισχύ περιβαλλοντικούς όρους. Γίνεται η κατολίσθηση και είναι ένα μείζον ζήτημα το οποίο, αν υπήρχαν περιβαλλοντικοί όροι, έχω την αίσθηση ότι θα </w:t>
      </w:r>
      <w:proofErr w:type="spellStart"/>
      <w:r>
        <w:rPr>
          <w:rFonts w:eastAsia="Times New Roman"/>
          <w:szCs w:val="24"/>
        </w:rPr>
        <w:t>προεβλέπετο</w:t>
      </w:r>
      <w:proofErr w:type="spellEnd"/>
      <w:r>
        <w:rPr>
          <w:rFonts w:eastAsia="Times New Roman"/>
          <w:szCs w:val="24"/>
        </w:rPr>
        <w:t xml:space="preserve">, διότι από τις εγκρίσεις του 2004 εν ψήγμα, τουλάχιστον, μιλάει για </w:t>
      </w:r>
      <w:proofErr w:type="spellStart"/>
      <w:r>
        <w:rPr>
          <w:rFonts w:eastAsia="Times New Roman"/>
          <w:szCs w:val="24"/>
        </w:rPr>
        <w:t>ρηγματώσεις</w:t>
      </w:r>
      <w:proofErr w:type="spellEnd"/>
      <w:r>
        <w:rPr>
          <w:rFonts w:eastAsia="Times New Roman"/>
          <w:szCs w:val="24"/>
        </w:rPr>
        <w:t xml:space="preserve"> του εδάφους, που σημαίνει ότι έπρεπε να έχουν εγκατασταθεί έκτοτε οι </w:t>
      </w:r>
      <w:proofErr w:type="spellStart"/>
      <w:r>
        <w:rPr>
          <w:rFonts w:eastAsia="Times New Roman"/>
          <w:szCs w:val="24"/>
        </w:rPr>
        <w:t>δονησιογράφοι</w:t>
      </w:r>
      <w:proofErr w:type="spellEnd"/>
      <w:r>
        <w:rPr>
          <w:rFonts w:eastAsia="Times New Roman"/>
          <w:szCs w:val="24"/>
        </w:rPr>
        <w:t>, να έχουν γίνει μετρήσεις και να έχουν ληφθεί τα μέτρα για να αποφευχθεί το φαινόμενο.</w:t>
      </w:r>
    </w:p>
    <w:p w14:paraId="3E13A9BA" w14:textId="77777777" w:rsidR="00432725" w:rsidRDefault="00501A10">
      <w:pPr>
        <w:tabs>
          <w:tab w:val="left" w:pos="2820"/>
        </w:tabs>
        <w:spacing w:line="600" w:lineRule="auto"/>
        <w:ind w:firstLine="720"/>
        <w:contextualSpacing/>
        <w:jc w:val="both"/>
        <w:rPr>
          <w:rFonts w:eastAsia="Times New Roman"/>
          <w:szCs w:val="24"/>
        </w:rPr>
      </w:pPr>
      <w:r>
        <w:rPr>
          <w:rFonts w:eastAsia="Times New Roman"/>
          <w:szCs w:val="24"/>
        </w:rPr>
        <w:t xml:space="preserve">Κι έρχεται τώρα ως απαύγασμα των όσων λέω, κύριε Πρόεδρε, η Ειδική Μόνιμη Επιτροπή Προστασίας Περιβάλλοντος της Βουλής στις 29-6-2017, που συζητήθηκε το θέμα της αποκαταστάσεως των </w:t>
      </w:r>
      <w:proofErr w:type="spellStart"/>
      <w:r>
        <w:rPr>
          <w:rFonts w:eastAsia="Times New Roman"/>
          <w:szCs w:val="24"/>
        </w:rPr>
        <w:t>λιγνιτικών</w:t>
      </w:r>
      <w:proofErr w:type="spellEnd"/>
      <w:r>
        <w:rPr>
          <w:rFonts w:eastAsia="Times New Roman"/>
          <w:szCs w:val="24"/>
        </w:rPr>
        <w:t xml:space="preserve"> πεδίων της δυτικής Μακεδονίας και η μεν υπεύθυνη τομεάρχης περιβάλλοντος της ΔΕΗ για τα ορυχεία λέει: «Αναφορικά με το λιγνιτωρυχείο του Αμυνταίου, η περιβαλλοντική μελέτη βρίσκεται στις υπηρεσίες του Υπουργείου για να </w:t>
      </w:r>
      <w:proofErr w:type="spellStart"/>
      <w:r>
        <w:rPr>
          <w:rFonts w:eastAsia="Times New Roman"/>
          <w:szCs w:val="24"/>
        </w:rPr>
        <w:t>αδειοδοτηθεί</w:t>
      </w:r>
      <w:proofErr w:type="spellEnd"/>
      <w:r>
        <w:rPr>
          <w:rFonts w:eastAsia="Times New Roman"/>
          <w:szCs w:val="24"/>
        </w:rPr>
        <w:t xml:space="preserve">». Τα ίδια λέει και ο υπεύθυνος χειριστής περιβαλλοντικών θεμάτων των εξορυκτικών δραστηριοτήτων του Υπουργείου Περιβάλλοντος ότι: «Ενδεικτικό </w:t>
      </w:r>
      <w:r>
        <w:rPr>
          <w:rFonts w:eastAsia="Times New Roman"/>
          <w:szCs w:val="24"/>
        </w:rPr>
        <w:lastRenderedPageBreak/>
        <w:t xml:space="preserve">είναι ότι το ορυχείο Αμυνταίου, βέβαια τώρα θα </w:t>
      </w:r>
      <w:proofErr w:type="spellStart"/>
      <w:r>
        <w:rPr>
          <w:rFonts w:eastAsia="Times New Roman"/>
          <w:szCs w:val="24"/>
        </w:rPr>
        <w:t>επικαιροποιηθεί</w:t>
      </w:r>
      <w:proofErr w:type="spellEnd"/>
      <w:r>
        <w:rPr>
          <w:rFonts w:eastAsia="Times New Roman"/>
          <w:szCs w:val="24"/>
        </w:rPr>
        <w:t xml:space="preserve"> ξανά η μελέτη που εκκρεμεί στη διεύθυνσή μου λόγω της κατολίσθησης».</w:t>
      </w:r>
    </w:p>
    <w:p w14:paraId="3E13A9BB" w14:textId="77777777" w:rsidR="00432725" w:rsidRDefault="00501A10">
      <w:pPr>
        <w:spacing w:line="600" w:lineRule="auto"/>
        <w:ind w:firstLine="720"/>
        <w:contextualSpacing/>
        <w:jc w:val="both"/>
        <w:rPr>
          <w:rFonts w:eastAsia="Times New Roman"/>
          <w:szCs w:val="24"/>
        </w:rPr>
      </w:pPr>
      <w:r>
        <w:rPr>
          <w:rFonts w:eastAsia="Times New Roman"/>
          <w:szCs w:val="24"/>
        </w:rPr>
        <w:t>Ερωτώ τώρα και τίθεται το ζήτημα: Εάν υπήρχαν περιβαλλοντικοί όροι και υπήρχαν προβλέψεις όρων και είχαν εφαρμοστεί αυτοί οι όροι, δεν θα είχε έγκαιρα τουλάχιστον προβλεφθεί το φαινόμενο της κατολίσθησης; Διότι το ορυχείο έκλεισε έξι μέρες πριν από την κατολίσθηση. Όμως και τα μέτρα με γεωτεχνικές μελέτες, με μέτρα ασφαλείας, επιφανείας θα είχαν αντιμετωπιστεί;</w:t>
      </w:r>
    </w:p>
    <w:p w14:paraId="3E13A9BC"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Φρονώ, λοιπόν, ότι οποιαδήποτε συζήτηση -και για να τελειώνω, κύριε Πρόεδρε- επί των πορισμάτων της ΔΕΗ, του Υπουργείου, της Επιθεώρησης Μεταλλείων αυτήν τη στιγμή είναι δευτερεύουσα για τον λόγο ότι δεν μπορούμε να μιλάμε για ορυχείο χωρίς να έχουμε έγκριση περιβαλλοντικών όρων. </w:t>
      </w:r>
    </w:p>
    <w:p w14:paraId="3E13A9BD"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Δεν ξέρω αν υπάρχουν ευθύνες από πλευράς του Υπουργείου Περιβάλλοντος. Η μελέτη έχει υποβληθεί από τον Ιούνιο του 2014. Δεν έχει εγκριθεί. Δεν γνωρίζω τους λόγους. Δεν θέλω να σχολιάσω τους λόγους. Όμως, βλέπω ότι αυτήν τη στιγμή που βρίσκεται και η ΔΕΗ σε ένα μεταβατικό στάδιο και μεταβολής ιδιοκτησιακής, η οποία θα επηρεάσει όχι μόνο ενδεχόμενα την επάρκεια και την ευστάθεια της ηλεκτροδότησης της χώρας, αλλά έχει και οικονομικές παραμέτρους τεράστιες τόσο όσο προς την αξία της μεταβίβασης των </w:t>
      </w:r>
      <w:proofErr w:type="spellStart"/>
      <w:r>
        <w:rPr>
          <w:rFonts w:eastAsia="Times New Roman"/>
          <w:szCs w:val="24"/>
        </w:rPr>
        <w:t>λιγνιτικών</w:t>
      </w:r>
      <w:proofErr w:type="spellEnd"/>
      <w:r>
        <w:rPr>
          <w:rFonts w:eastAsia="Times New Roman"/>
          <w:szCs w:val="24"/>
        </w:rPr>
        <w:t xml:space="preserve"> πεδίων, των ΑΗΣ, ή στη διαπραγμάτευση με τους θεσμούς αν αφορούν πλέον το 40% ή περισσότερο της </w:t>
      </w:r>
      <w:proofErr w:type="spellStart"/>
      <w:r>
        <w:rPr>
          <w:rFonts w:eastAsia="Times New Roman"/>
          <w:szCs w:val="24"/>
        </w:rPr>
        <w:t>αποεπένδυσης</w:t>
      </w:r>
      <w:proofErr w:type="spellEnd"/>
      <w:r>
        <w:rPr>
          <w:rFonts w:eastAsia="Times New Roman"/>
          <w:szCs w:val="24"/>
        </w:rPr>
        <w:t xml:space="preserve"> της ΔΕΗ και σε χρόνο που η ΔΕΗ δεν εισπράττει ουσιαστικά ένα μεγάλο μέρος των απαιτήσεών της λόγω αδυναμίας του ελληνικού πληθυσμού, </w:t>
      </w:r>
      <w:proofErr w:type="spellStart"/>
      <w:r>
        <w:rPr>
          <w:rFonts w:eastAsia="Times New Roman"/>
          <w:szCs w:val="24"/>
        </w:rPr>
        <w:t>οδηγούμεθα</w:t>
      </w:r>
      <w:proofErr w:type="spellEnd"/>
      <w:r>
        <w:rPr>
          <w:rFonts w:eastAsia="Times New Roman"/>
          <w:szCs w:val="24"/>
        </w:rPr>
        <w:t xml:space="preserve"> σε απαξίωση και γι’ αυτό φοβούμαι ότι ευθύνεται διαχρονικά η κυβερνητική πολιτική των τελευταίων τριών, τεσσάρων ετών, διότι δεν μπορούμε να μιλάμε για ΔΕΗ, δεν μπορούμε να μιλάμε για το μεγαλύτερο ορυχείο της χώρας χωρίς περιβαλλοντικούς όρους.</w:t>
      </w:r>
    </w:p>
    <w:p w14:paraId="3E13A9BE" w14:textId="77777777" w:rsidR="00432725" w:rsidRDefault="00501A10">
      <w:pPr>
        <w:spacing w:line="600" w:lineRule="auto"/>
        <w:ind w:firstLine="720"/>
        <w:contextualSpacing/>
        <w:jc w:val="both"/>
        <w:rPr>
          <w:rFonts w:eastAsia="Times New Roman"/>
          <w:szCs w:val="24"/>
        </w:rPr>
      </w:pPr>
      <w:r>
        <w:rPr>
          <w:rFonts w:eastAsia="Times New Roman"/>
          <w:szCs w:val="24"/>
        </w:rPr>
        <w:lastRenderedPageBreak/>
        <w:t>Ευχαριστώ, κύριε Πρόεδρε.</w:t>
      </w:r>
    </w:p>
    <w:p w14:paraId="3E13A9BF" w14:textId="77777777" w:rsidR="00432725" w:rsidRDefault="00501A10">
      <w:pPr>
        <w:spacing w:line="600" w:lineRule="auto"/>
        <w:ind w:firstLine="720"/>
        <w:contextualSpacing/>
        <w:jc w:val="both"/>
        <w:rPr>
          <w:rFonts w:eastAsia="Times New Roman"/>
          <w:szCs w:val="24"/>
        </w:rPr>
      </w:pPr>
      <w:r>
        <w:rPr>
          <w:rFonts w:eastAsia="Times New Roman"/>
          <w:szCs w:val="24"/>
        </w:rPr>
        <w:t>(Στο σημείο αυτό ο Βουλευτής κ. Γεώργιος - Δημήτριος Καρράς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E13A9C0" w14:textId="77777777" w:rsidR="00432725" w:rsidRDefault="00501A10">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κύριε Καρρά.</w:t>
      </w:r>
    </w:p>
    <w:p w14:paraId="3E13A9C1" w14:textId="77777777" w:rsidR="00432725" w:rsidRDefault="00501A10">
      <w:pPr>
        <w:spacing w:line="600" w:lineRule="auto"/>
        <w:ind w:firstLine="720"/>
        <w:contextualSpacing/>
        <w:jc w:val="both"/>
        <w:rPr>
          <w:rFonts w:eastAsia="Times New Roman"/>
          <w:szCs w:val="24"/>
        </w:rPr>
      </w:pPr>
      <w:r>
        <w:rPr>
          <w:rFonts w:eastAsia="Times New Roman"/>
          <w:szCs w:val="24"/>
        </w:rPr>
        <w:t>Κύριε Υπουργέ, έχετε τον λόγο για τρία λεπτά για τη δευτερολογία σας.</w:t>
      </w:r>
    </w:p>
    <w:p w14:paraId="3E13A9C2" w14:textId="77777777" w:rsidR="00432725" w:rsidRDefault="00501A10">
      <w:pPr>
        <w:spacing w:line="600" w:lineRule="auto"/>
        <w:ind w:firstLine="720"/>
        <w:contextualSpacing/>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Θα κοιτάξω τις λεπτομέρειες που είπατε για την </w:t>
      </w:r>
      <w:proofErr w:type="spellStart"/>
      <w:r>
        <w:rPr>
          <w:rFonts w:eastAsia="Times New Roman"/>
          <w:szCs w:val="24"/>
        </w:rPr>
        <w:t>επικαιροποίηση</w:t>
      </w:r>
      <w:proofErr w:type="spellEnd"/>
      <w:r>
        <w:rPr>
          <w:rFonts w:eastAsia="Times New Roman"/>
          <w:szCs w:val="24"/>
        </w:rPr>
        <w:t xml:space="preserve"> ουσιαστικά των περιβαλλοντικών όρων και αν υπήρξε καθυστέρηση. Δεν το έχω αυτήν τη στιγμή το στοιχείο μπροστά μου. Όμως, σε κάθε περίπτωση πρέπει να είναι σαφές σε όλους ότι είναι ένα ορυχείο παλιό, ένα πολύ μεγάλο ορυχείο, στο οποίο προφανώς υπάρχει το περιβαλλοντικό πλαίσιο, το οποίο </w:t>
      </w:r>
      <w:proofErr w:type="spellStart"/>
      <w:r>
        <w:rPr>
          <w:rFonts w:eastAsia="Times New Roman"/>
          <w:szCs w:val="24"/>
        </w:rPr>
        <w:t>επικαιροποιείται</w:t>
      </w:r>
      <w:proofErr w:type="spellEnd"/>
      <w:r>
        <w:rPr>
          <w:rFonts w:eastAsia="Times New Roman"/>
          <w:szCs w:val="24"/>
        </w:rPr>
        <w:t xml:space="preserve"> ανάλογα με την πρόοδο της εκμετάλλευσης του συγκεκριμένου ορυχείου.</w:t>
      </w:r>
    </w:p>
    <w:p w14:paraId="3E13A9C3"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Το δεύτερο στοιχείο, το οποίο είναι σημαντικό ως προς αυτό, βεβαίως είναι ότι αυτό θα μας δείξουν τα πορίσματα, το αν πραγματικά η εκμετάλλευση του ορυχείου ήταν ορθολογική, αν είχε πάρει όλα τα δεδομένα υπ’ </w:t>
      </w:r>
      <w:proofErr w:type="spellStart"/>
      <w:r>
        <w:rPr>
          <w:rFonts w:eastAsia="Times New Roman"/>
          <w:szCs w:val="24"/>
        </w:rPr>
        <w:t>όψιν</w:t>
      </w:r>
      <w:proofErr w:type="spellEnd"/>
      <w:r>
        <w:rPr>
          <w:rFonts w:eastAsia="Times New Roman"/>
          <w:szCs w:val="24"/>
        </w:rPr>
        <w:t xml:space="preserve"> της ή αν τα αίτια τελικά εντάσσονται σε ένα σύστημα μη προβλέψιμο, απρόβλεπτων διαστάσεων, οι οποίες δεν μπορούσαν να είχαν ληφθεί υπ’ </w:t>
      </w:r>
      <w:proofErr w:type="spellStart"/>
      <w:r>
        <w:rPr>
          <w:rFonts w:eastAsia="Times New Roman"/>
          <w:szCs w:val="24"/>
        </w:rPr>
        <w:t>όψιν</w:t>
      </w:r>
      <w:proofErr w:type="spellEnd"/>
      <w:r>
        <w:rPr>
          <w:rFonts w:eastAsia="Times New Roman"/>
          <w:szCs w:val="24"/>
        </w:rPr>
        <w:t>.</w:t>
      </w:r>
    </w:p>
    <w:p w14:paraId="3E13A9C4"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Αυτά είναι τα στοιχεία και τα πορίσματα, από τα οποία προπαντός με τεκμηριωμένο τρόπο θα μπορέσουμε να καταλάβουμε ακριβώς γιατί συνέβη αυτό που συνέβη. Προφανώς δεν συνέβη αυτό που συνέβη για λόγους μίας ή περισσοτέρων γραφειοκρατικών ή άλλων καθυστερήσεων. Νομίζω ότι ο λόγος και τα αίτια για ένα παλιό ορυχείο, η εκμετάλλευση του οποίου βρίσκεται εν εξελίξει και με </w:t>
      </w:r>
      <w:r>
        <w:rPr>
          <w:rFonts w:eastAsia="Times New Roman"/>
          <w:szCs w:val="24"/>
        </w:rPr>
        <w:lastRenderedPageBreak/>
        <w:t>τεράστιο μέλλον με βάση τα αποθέματα, πρέπει να αποσαφηνιστούν με συστηματικό και μεθοδικό τρόπο.</w:t>
      </w:r>
    </w:p>
    <w:p w14:paraId="3E13A9C5" w14:textId="77777777" w:rsidR="00432725" w:rsidRDefault="00501A10">
      <w:pPr>
        <w:spacing w:line="600" w:lineRule="auto"/>
        <w:ind w:firstLine="720"/>
        <w:contextualSpacing/>
        <w:jc w:val="both"/>
        <w:rPr>
          <w:rFonts w:eastAsia="Times New Roman"/>
          <w:szCs w:val="24"/>
        </w:rPr>
      </w:pPr>
      <w:r>
        <w:rPr>
          <w:rFonts w:eastAsia="Times New Roman"/>
          <w:szCs w:val="24"/>
        </w:rPr>
        <w:t xml:space="preserve">Τώρα, το Αμύνταιο παραμένει –επαναλαμβάνω- με βάση τις πρώτες αποτιμήσεις για το εκμεταλλεύσιμο απόθεμά του εντός των συζητήσεων. Το συμπεριλαμβάνουμε, δηλαδή, στην αποτίμηση, του 40% της </w:t>
      </w:r>
      <w:proofErr w:type="spellStart"/>
      <w:r>
        <w:rPr>
          <w:rFonts w:eastAsia="Times New Roman"/>
          <w:szCs w:val="24"/>
        </w:rPr>
        <w:t>αποεπένδυσης</w:t>
      </w:r>
      <w:proofErr w:type="spellEnd"/>
      <w:r>
        <w:rPr>
          <w:rFonts w:eastAsia="Times New Roman"/>
          <w:szCs w:val="24"/>
        </w:rPr>
        <w:t>.</w:t>
      </w:r>
    </w:p>
    <w:p w14:paraId="3E13A9C6"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Άρα δεν επηρεάζει τουλάχιστον άμεσα αυτή τη συζήτηση, γιατί το έχουμε, τουλάχιστον με μειωμένες ποσότητες σε σχέση με το παρελθόν, ορυχείο προς αξιοποίηση. </w:t>
      </w:r>
    </w:p>
    <w:p w14:paraId="3E13A9C7"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επηρεάζει παρά μόνο κατά το σκέλος του κομματιού του ορυχείου για το οποίο δεν έχουμε ακόμα καθαρή εικόνα πόσο από αυτό είναι ανακτήσιμο. Όμως, το υπόλοιπο συμπεριλαμβάνεται προφανώς στην αποτίμηση του 40%. Και θεωρούμε ότι η προοπτική και για τον ΑΗΣ Αμυνταίου φυσικά συνεχίζει να υπάρχει ως αναπόσπαστο κομμάτι της εκμετάλλευσης του </w:t>
      </w:r>
      <w:proofErr w:type="spellStart"/>
      <w:r>
        <w:rPr>
          <w:rFonts w:eastAsia="Times New Roman" w:cs="Times New Roman"/>
          <w:szCs w:val="24"/>
        </w:rPr>
        <w:t>λιγνιτικού</w:t>
      </w:r>
      <w:proofErr w:type="spellEnd"/>
      <w:r>
        <w:rPr>
          <w:rFonts w:eastAsia="Times New Roman" w:cs="Times New Roman"/>
          <w:szCs w:val="24"/>
        </w:rPr>
        <w:t xml:space="preserve"> δυναμικού της χώρας για την παραγωγή ενέργειας. </w:t>
      </w:r>
    </w:p>
    <w:p w14:paraId="3E13A9C8"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E13A9C9"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Υπουργέ. </w:t>
      </w:r>
    </w:p>
    <w:p w14:paraId="3E13A9CA"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Για τις επίκαιρες ερωτήσεις που δεν συζητήθηκαν υπάρχει σχετική επιστολή από τον Γενικό Γραμματέα της Κυβέρνησης. </w:t>
      </w:r>
    </w:p>
    <w:p w14:paraId="3E13A9CB"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ευχαριστήσω για την ομαλή διεξαγωγή της συζήτησης και την τήρηση των χρόνων. Οπότε, θεωρώ ότι και ο μήνας, κοινοβουλευτικά τουλάχιστον, ξεκίνησε καλά. </w:t>
      </w:r>
    </w:p>
    <w:p w14:paraId="3E13A9CC"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3E13A9CD"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3E13A9CE"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Με τη συναίνεση του Σώματος και ώρα 11.15΄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4 Σεπτεμβρίου 2017 και ώρα 18.00΄, με αντικείμενο εργασιών του Σώματος: κοινοβουλευτικό έλεγχο, συζήτηση επικαίρων ερωτήσεων.</w:t>
      </w:r>
    </w:p>
    <w:p w14:paraId="3E13A9CF" w14:textId="77777777" w:rsidR="00432725" w:rsidRDefault="00501A10">
      <w:pPr>
        <w:spacing w:line="600" w:lineRule="auto"/>
        <w:ind w:firstLine="720"/>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3E13A9D0" w14:textId="77777777" w:rsidR="00432725" w:rsidRDefault="00432725">
      <w:pPr>
        <w:spacing w:line="600" w:lineRule="auto"/>
        <w:ind w:left="720"/>
        <w:contextualSpacing/>
        <w:jc w:val="both"/>
        <w:rPr>
          <w:rFonts w:eastAsia="Times New Roman" w:cs="Times New Roman"/>
          <w:szCs w:val="24"/>
        </w:rPr>
      </w:pPr>
    </w:p>
    <w:p w14:paraId="3E13A9D1" w14:textId="77777777" w:rsidR="00432725" w:rsidRDefault="00432725">
      <w:pPr>
        <w:spacing w:line="600" w:lineRule="auto"/>
        <w:ind w:firstLine="720"/>
        <w:contextualSpacing/>
        <w:jc w:val="both"/>
        <w:rPr>
          <w:rFonts w:eastAsia="Times New Roman" w:cs="Times New Roman"/>
          <w:szCs w:val="24"/>
        </w:rPr>
      </w:pPr>
    </w:p>
    <w:sectPr w:rsidR="0043272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q9lQcYXPJl4Oszyx7jFkUHC9E54=" w:salt="WzPod1Qy6Dp8mP4zmJ5M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25"/>
    <w:rsid w:val="000554F3"/>
    <w:rsid w:val="00432725"/>
    <w:rsid w:val="00501A1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A8E8"/>
  <w15:docId w15:val="{CA34F34D-AF51-4295-9DF5-A5355C95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141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61419"/>
    <w:rPr>
      <w:rFonts w:ascii="Segoe UI" w:hAnsi="Segoe UI" w:cs="Segoe UI"/>
      <w:sz w:val="18"/>
      <w:szCs w:val="18"/>
    </w:rPr>
  </w:style>
  <w:style w:type="paragraph" w:styleId="a4">
    <w:name w:val="Revision"/>
    <w:hidden/>
    <w:uiPriority w:val="99"/>
    <w:semiHidden/>
    <w:rsid w:val="000C14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498</MetadataID>
    <Session xmlns="641f345b-441b-4b81-9152-adc2e73ba5e1">Β´</Session>
    <Date xmlns="641f345b-441b-4b81-9152-adc2e73ba5e1">2017-08-31T21:00:00+00:00</Date>
    <Status xmlns="641f345b-441b-4b81-9152-adc2e73ba5e1">
      <Url>http://srv-sp1/praktika/Lists/Incoming_Metadata/EditForm.aspx?ID=498&amp;Source=/praktika/Recordings_Library/Forms/AllItems.aspx</Url>
      <Description>Δημοσιεύτηκε</Description>
    </Status>
    <Meeting xmlns="641f345b-441b-4b81-9152-adc2e73ba5e1">ΡΟ´</Meeting>
  </documentManagement>
</p:properties>
</file>

<file path=customXml/itemProps1.xml><?xml version="1.0" encoding="utf-8"?>
<ds:datastoreItem xmlns:ds="http://schemas.openxmlformats.org/officeDocument/2006/customXml" ds:itemID="{4FDFD984-8F8F-4C32-8877-E2565B67AE94}">
  <ds:schemaRefs>
    <ds:schemaRef ds:uri="http://schemas.microsoft.com/sharepoint/v3/contenttype/forms"/>
  </ds:schemaRefs>
</ds:datastoreItem>
</file>

<file path=customXml/itemProps2.xml><?xml version="1.0" encoding="utf-8"?>
<ds:datastoreItem xmlns:ds="http://schemas.openxmlformats.org/officeDocument/2006/customXml" ds:itemID="{A1F7F9EF-786D-4E3D-8665-12E4BA4C2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535A66-3091-49D1-BDD2-0B5FA66814A4}">
  <ds:schemaRefs>
    <ds:schemaRef ds:uri="http://schemas.openxmlformats.org/package/2006/metadata/core-properties"/>
    <ds:schemaRef ds:uri="http://purl.org/dc/dcmitype/"/>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641f345b-441b-4b81-9152-adc2e73ba5e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9685</Words>
  <Characters>52301</Characters>
  <Application>Microsoft Office Word</Application>
  <DocSecurity>0</DocSecurity>
  <Lines>435</Lines>
  <Paragraphs>123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2017-09-07T09:23:00Z</dcterms:created>
  <dcterms:modified xsi:type="dcterms:W3CDTF">2017-09-07T09:23:00Z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