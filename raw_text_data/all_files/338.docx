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01C5" w:rsidRPr="00070E4B" w:rsidRDefault="00A901C5" w:rsidP="001C1723">
      <w:pPr>
        <w:spacing w:line="360" w:lineRule="auto"/>
        <w:ind w:firstLine="720"/>
        <w:jc w:val="both"/>
        <w:rPr>
          <w:rFonts w:ascii="Arial" w:hAnsi="Arial" w:cs="Arial"/>
          <w:sz w:val="24"/>
          <w:szCs w:val="24"/>
        </w:rPr>
      </w:pPr>
      <w:r w:rsidRPr="00070E4B">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A901C5" w:rsidRPr="00070E4B" w:rsidRDefault="00A901C5" w:rsidP="0019049D">
      <w:pPr>
        <w:spacing w:line="360" w:lineRule="auto"/>
        <w:rPr>
          <w:rFonts w:ascii="Arial" w:hAnsi="Arial" w:cs="Arial"/>
          <w:sz w:val="24"/>
          <w:szCs w:val="24"/>
        </w:rPr>
      </w:pPr>
    </w:p>
    <w:p w:rsidR="00A901C5" w:rsidRPr="00070E4B" w:rsidRDefault="00A901C5" w:rsidP="001C1723">
      <w:pPr>
        <w:spacing w:line="360" w:lineRule="auto"/>
        <w:rPr>
          <w:rFonts w:ascii="Arial" w:hAnsi="Arial" w:cs="Arial"/>
          <w:sz w:val="24"/>
          <w:szCs w:val="24"/>
        </w:rPr>
      </w:pPr>
      <w:r w:rsidRPr="00070E4B">
        <w:rPr>
          <w:rFonts w:ascii="Arial" w:hAnsi="Arial" w:cs="Arial"/>
          <w:sz w:val="24"/>
          <w:szCs w:val="24"/>
        </w:rPr>
        <w:t>ΠΙΝΑΚΑΣ ΠΕΡΙΕΧΟΜΕΝΩΝ</w:t>
      </w:r>
    </w:p>
    <w:p w:rsidR="00A901C5" w:rsidRPr="00070E4B" w:rsidRDefault="00A901C5" w:rsidP="001C1723">
      <w:pPr>
        <w:spacing w:line="360" w:lineRule="auto"/>
        <w:rPr>
          <w:rFonts w:ascii="Arial" w:hAnsi="Arial" w:cs="Arial"/>
          <w:sz w:val="24"/>
          <w:szCs w:val="24"/>
        </w:rPr>
      </w:pPr>
      <w:r w:rsidRPr="00070E4B">
        <w:rPr>
          <w:rFonts w:ascii="Arial" w:hAnsi="Arial" w:cs="Arial"/>
          <w:sz w:val="24"/>
          <w:szCs w:val="24"/>
        </w:rPr>
        <w:t xml:space="preserve">ΙΗ’ ΠΕΡΙΟΔΟΣ </w:t>
      </w:r>
    </w:p>
    <w:p w:rsidR="00A901C5" w:rsidRPr="00070E4B" w:rsidRDefault="00A901C5" w:rsidP="001C1723">
      <w:pPr>
        <w:spacing w:line="360" w:lineRule="auto"/>
        <w:rPr>
          <w:rFonts w:ascii="Arial" w:hAnsi="Arial" w:cs="Arial"/>
          <w:sz w:val="24"/>
          <w:szCs w:val="24"/>
        </w:rPr>
      </w:pPr>
      <w:r w:rsidRPr="00070E4B">
        <w:rPr>
          <w:rFonts w:ascii="Arial" w:hAnsi="Arial" w:cs="Arial"/>
          <w:sz w:val="24"/>
          <w:szCs w:val="24"/>
        </w:rPr>
        <w:t>ΠΡΟΕΔΡΕΥΟΜΕΝΗΣ ΚΟΙΝΟΒΟΥΛΕΥΤΙΚΗΣ ΔΗΜΟΚΡΑΤΙΑΣ</w:t>
      </w:r>
    </w:p>
    <w:p w:rsidR="00A901C5" w:rsidRPr="00070E4B" w:rsidRDefault="00A901C5" w:rsidP="001C1723">
      <w:pPr>
        <w:spacing w:line="360" w:lineRule="auto"/>
        <w:rPr>
          <w:rFonts w:ascii="Arial" w:hAnsi="Arial" w:cs="Arial"/>
          <w:sz w:val="24"/>
          <w:szCs w:val="24"/>
        </w:rPr>
      </w:pPr>
      <w:r w:rsidRPr="00070E4B">
        <w:rPr>
          <w:rFonts w:ascii="Arial" w:hAnsi="Arial" w:cs="Arial"/>
          <w:sz w:val="24"/>
          <w:szCs w:val="24"/>
        </w:rPr>
        <w:t>ΣΥΝΟΔΟΣ Β΄</w:t>
      </w:r>
    </w:p>
    <w:p w:rsidR="00A901C5" w:rsidRPr="00070E4B" w:rsidRDefault="00A901C5" w:rsidP="001C1723">
      <w:pPr>
        <w:spacing w:line="360" w:lineRule="auto"/>
        <w:rPr>
          <w:rFonts w:ascii="Arial" w:hAnsi="Arial" w:cs="Arial"/>
          <w:sz w:val="24"/>
          <w:szCs w:val="24"/>
        </w:rPr>
      </w:pPr>
    </w:p>
    <w:p w:rsidR="00A901C5" w:rsidRPr="00070E4B" w:rsidRDefault="00A901C5" w:rsidP="001C1723">
      <w:pPr>
        <w:spacing w:line="360" w:lineRule="auto"/>
        <w:rPr>
          <w:rFonts w:ascii="Arial" w:hAnsi="Arial" w:cs="Arial"/>
          <w:sz w:val="24"/>
          <w:szCs w:val="24"/>
        </w:rPr>
      </w:pPr>
      <w:r w:rsidRPr="00070E4B">
        <w:rPr>
          <w:rFonts w:ascii="Arial" w:hAnsi="Arial" w:cs="Arial"/>
          <w:sz w:val="24"/>
          <w:szCs w:val="24"/>
        </w:rPr>
        <w:t>ΣΥΝΕΔΡΙΑΣΗ ΡΓ΄</w:t>
      </w:r>
    </w:p>
    <w:p w:rsidR="00A901C5" w:rsidRPr="00070E4B" w:rsidRDefault="008B1877" w:rsidP="001C1723">
      <w:pPr>
        <w:spacing w:line="360" w:lineRule="auto"/>
        <w:rPr>
          <w:rFonts w:ascii="Arial" w:hAnsi="Arial" w:cs="Arial"/>
          <w:sz w:val="24"/>
          <w:szCs w:val="24"/>
        </w:rPr>
      </w:pPr>
      <w:r>
        <w:rPr>
          <w:rFonts w:ascii="Arial" w:hAnsi="Arial" w:cs="Arial"/>
          <w:sz w:val="24"/>
          <w:szCs w:val="24"/>
        </w:rPr>
        <w:t xml:space="preserve">Τετάρτη </w:t>
      </w:r>
      <w:r w:rsidR="00E3120B" w:rsidRPr="00070E4B">
        <w:rPr>
          <w:rFonts w:ascii="Arial" w:hAnsi="Arial" w:cs="Arial"/>
          <w:sz w:val="24"/>
          <w:szCs w:val="24"/>
        </w:rPr>
        <w:t>24 Μαρτίου 2021</w:t>
      </w:r>
    </w:p>
    <w:p w:rsidR="00E3120B" w:rsidRPr="00070E4B" w:rsidRDefault="00E3120B" w:rsidP="001C1723">
      <w:pPr>
        <w:spacing w:line="360" w:lineRule="auto"/>
        <w:rPr>
          <w:rFonts w:ascii="Arial" w:hAnsi="Arial" w:cs="Arial"/>
          <w:sz w:val="24"/>
          <w:szCs w:val="24"/>
        </w:rPr>
      </w:pPr>
    </w:p>
    <w:p w:rsidR="00A901C5" w:rsidRPr="00070E4B" w:rsidRDefault="00A901C5" w:rsidP="001C1723">
      <w:pPr>
        <w:spacing w:line="360" w:lineRule="auto"/>
        <w:rPr>
          <w:rFonts w:ascii="Arial" w:hAnsi="Arial" w:cs="Arial"/>
          <w:sz w:val="24"/>
          <w:szCs w:val="24"/>
        </w:rPr>
      </w:pPr>
      <w:r w:rsidRPr="00070E4B">
        <w:rPr>
          <w:rFonts w:ascii="Arial" w:hAnsi="Arial" w:cs="Arial"/>
          <w:sz w:val="24"/>
          <w:szCs w:val="24"/>
        </w:rPr>
        <w:t>ΘΕΜΑΤΑ</w:t>
      </w:r>
    </w:p>
    <w:p w:rsidR="00A901C5" w:rsidRDefault="00A901C5" w:rsidP="001C1723">
      <w:pPr>
        <w:spacing w:line="360" w:lineRule="auto"/>
        <w:rPr>
          <w:rFonts w:ascii="Arial" w:hAnsi="Arial" w:cs="Arial"/>
          <w:sz w:val="24"/>
          <w:szCs w:val="24"/>
        </w:rPr>
      </w:pPr>
      <w:r w:rsidRPr="00070E4B">
        <w:rPr>
          <w:rFonts w:ascii="Arial" w:hAnsi="Arial" w:cs="Arial"/>
          <w:sz w:val="24"/>
          <w:szCs w:val="24"/>
        </w:rPr>
        <w:t xml:space="preserve"> </w:t>
      </w:r>
      <w:r w:rsidRPr="00070E4B">
        <w:rPr>
          <w:rFonts w:ascii="Arial" w:hAnsi="Arial" w:cs="Arial"/>
          <w:sz w:val="24"/>
          <w:szCs w:val="24"/>
        </w:rPr>
        <w:br/>
        <w:t xml:space="preserve">Α. ΕΙΔΙΚΑ ΘΕΜΑΤΑ </w:t>
      </w:r>
      <w:r w:rsidRPr="00070E4B">
        <w:rPr>
          <w:rFonts w:ascii="Arial" w:hAnsi="Arial" w:cs="Arial"/>
          <w:sz w:val="24"/>
          <w:szCs w:val="24"/>
        </w:rPr>
        <w:br/>
        <w:t xml:space="preserve">1. Επικύρωση Πρακτικών, σελ. </w:t>
      </w:r>
      <w:r w:rsidRPr="00070E4B">
        <w:rPr>
          <w:rFonts w:ascii="Arial" w:hAnsi="Arial" w:cs="Arial"/>
          <w:sz w:val="24"/>
          <w:szCs w:val="24"/>
        </w:rPr>
        <w:br/>
        <w:t xml:space="preserve">2. Ομιλία του Πρόεδρου της Βουλής κ. Κωνσταντίνου Τασούλα για τη διπλή γιορτή της 25ης Μαρτίου, για την εθνική παλιγγενεσία και για τον Ευαγγελισμό της Θεοτόκου, σελ. </w:t>
      </w:r>
      <w:r w:rsidRPr="00070E4B">
        <w:rPr>
          <w:rFonts w:ascii="Arial" w:hAnsi="Arial" w:cs="Arial"/>
          <w:sz w:val="24"/>
          <w:szCs w:val="24"/>
        </w:rPr>
        <w:br/>
        <w:t xml:space="preserve">3. Επί διαδικαστικού θέματος, σελ. </w:t>
      </w:r>
      <w:r w:rsidRPr="00070E4B">
        <w:rPr>
          <w:rFonts w:ascii="Arial" w:hAnsi="Arial" w:cs="Arial"/>
          <w:sz w:val="24"/>
          <w:szCs w:val="24"/>
        </w:rPr>
        <w:br/>
        <w:t xml:space="preserve"> </w:t>
      </w:r>
      <w:r w:rsidRPr="00070E4B">
        <w:rPr>
          <w:rFonts w:ascii="Arial" w:hAnsi="Arial" w:cs="Arial"/>
          <w:sz w:val="24"/>
          <w:szCs w:val="24"/>
        </w:rPr>
        <w:br/>
        <w:t xml:space="preserve">Β. ΚΟΙΝΟΒΟΥΛΕΥΤΙΚΟΣ ΕΛΕΓΧΟΣ </w:t>
      </w:r>
      <w:r w:rsidRPr="00070E4B">
        <w:rPr>
          <w:rFonts w:ascii="Arial" w:hAnsi="Arial" w:cs="Arial"/>
          <w:sz w:val="24"/>
          <w:szCs w:val="24"/>
        </w:rPr>
        <w:br/>
        <w:t xml:space="preserve">1. Ανακοίνωση αναφορών, σελ. </w:t>
      </w:r>
      <w:r w:rsidRPr="00070E4B">
        <w:rPr>
          <w:rFonts w:ascii="Arial" w:hAnsi="Arial" w:cs="Arial"/>
          <w:sz w:val="24"/>
          <w:szCs w:val="24"/>
        </w:rPr>
        <w:br/>
        <w:t>2. Συζή</w:t>
      </w:r>
      <w:r w:rsidR="005145AD">
        <w:rPr>
          <w:rFonts w:ascii="Arial" w:hAnsi="Arial" w:cs="Arial"/>
          <w:sz w:val="24"/>
          <w:szCs w:val="24"/>
        </w:rPr>
        <w:t>τηση επικαίρων ερωτήσεων:</w:t>
      </w:r>
      <w:r w:rsidRPr="00070E4B">
        <w:rPr>
          <w:rFonts w:ascii="Arial" w:hAnsi="Arial" w:cs="Arial"/>
          <w:sz w:val="24"/>
          <w:szCs w:val="24"/>
        </w:rPr>
        <w:br/>
        <w:t xml:space="preserve">   α) Προς τον Υπουργό Μετανάστευσης και Ασύλου, με θέμα: «Αίτημα κατοίκων της Λέσβου για δυνατότητα φιλοξενίας προσφύγων και μεταναστών», σελ. </w:t>
      </w:r>
      <w:r w:rsidRPr="00070E4B">
        <w:rPr>
          <w:rFonts w:ascii="Arial" w:hAnsi="Arial" w:cs="Arial"/>
          <w:sz w:val="24"/>
          <w:szCs w:val="24"/>
        </w:rPr>
        <w:br/>
        <w:t xml:space="preserve">   β) Προς την Υπουργό Πολιτισμού και Αθλητισμού, με θέμα: «Πρωτοβουλίες Υπουργείου Πολιτισμού και Αθλητισμού για την διαχρονική καταπολέμηση </w:t>
      </w:r>
      <w:r w:rsidRPr="00070E4B">
        <w:rPr>
          <w:rFonts w:ascii="Arial" w:hAnsi="Arial" w:cs="Arial"/>
          <w:sz w:val="24"/>
          <w:szCs w:val="24"/>
        </w:rPr>
        <w:lastRenderedPageBreak/>
        <w:t xml:space="preserve">φαινομένων παρενόχλησης στον χώρο του αθλητισμού», σελ. </w:t>
      </w:r>
      <w:r w:rsidRPr="00070E4B">
        <w:rPr>
          <w:rFonts w:ascii="Arial" w:hAnsi="Arial" w:cs="Arial"/>
          <w:sz w:val="24"/>
          <w:szCs w:val="24"/>
        </w:rPr>
        <w:br/>
        <w:t xml:space="preserve">   γ) Προς τον Υπουργό Εργασίας </w:t>
      </w:r>
      <w:r w:rsidR="005145AD">
        <w:rPr>
          <w:rFonts w:ascii="Arial" w:hAnsi="Arial" w:cs="Arial"/>
          <w:sz w:val="24"/>
          <w:szCs w:val="24"/>
        </w:rPr>
        <w:t>και Κοινωνικών Υποθέσεων:</w:t>
      </w:r>
      <w:r w:rsidRPr="00070E4B">
        <w:rPr>
          <w:rFonts w:ascii="Arial" w:hAnsi="Arial" w:cs="Arial"/>
          <w:sz w:val="24"/>
          <w:szCs w:val="24"/>
        </w:rPr>
        <w:br/>
        <w:t xml:space="preserve">   i.  με θέμα: «Τις απολύσεις εκατόν πενήντα επικουρικών εργαζομένων στα Κέντρα Κοινωνικής Πρόνοιας εν μέσω πανδημίας», σελ. </w:t>
      </w:r>
      <w:r w:rsidRPr="00070E4B">
        <w:rPr>
          <w:rFonts w:ascii="Arial" w:hAnsi="Arial" w:cs="Arial"/>
          <w:sz w:val="24"/>
          <w:szCs w:val="24"/>
        </w:rPr>
        <w:br/>
        <w:t xml:space="preserve">   </w:t>
      </w:r>
      <w:proofErr w:type="spellStart"/>
      <w:r w:rsidRPr="00070E4B">
        <w:rPr>
          <w:rFonts w:ascii="Arial" w:hAnsi="Arial" w:cs="Arial"/>
          <w:sz w:val="24"/>
          <w:szCs w:val="24"/>
        </w:rPr>
        <w:t>ii</w:t>
      </w:r>
      <w:proofErr w:type="spellEnd"/>
      <w:r w:rsidRPr="00070E4B">
        <w:rPr>
          <w:rFonts w:ascii="Arial" w:hAnsi="Arial" w:cs="Arial"/>
          <w:sz w:val="24"/>
          <w:szCs w:val="24"/>
        </w:rPr>
        <w:t xml:space="preserve">. με θέμα: «Αδιανόητη η μετατροπή της Ελληνικής Αστυνομίας σε κοινωνικό λειτουργό για τα παιδιά κρατουμένων», σελ. </w:t>
      </w:r>
      <w:r w:rsidRPr="00070E4B">
        <w:rPr>
          <w:rFonts w:ascii="Arial" w:hAnsi="Arial" w:cs="Arial"/>
          <w:sz w:val="24"/>
          <w:szCs w:val="24"/>
        </w:rPr>
        <w:br/>
        <w:t xml:space="preserve">  δ) Προς τον Υπουργό Τουρισμού, με θέμα: «Επιτακτική η ανάγκη ολοκληρωμένου σχεδίου για το ασφαλές άνοιγμα και την ανάκαμψη του Τουρισμού», σελ. </w:t>
      </w:r>
      <w:r w:rsidRPr="00070E4B">
        <w:rPr>
          <w:rFonts w:ascii="Arial" w:hAnsi="Arial" w:cs="Arial"/>
          <w:sz w:val="24"/>
          <w:szCs w:val="24"/>
        </w:rPr>
        <w:br/>
        <w:t xml:space="preserve"> </w:t>
      </w:r>
      <w:r w:rsidRPr="00070E4B">
        <w:rPr>
          <w:rFonts w:ascii="Arial" w:hAnsi="Arial" w:cs="Arial"/>
          <w:sz w:val="24"/>
          <w:szCs w:val="24"/>
        </w:rPr>
        <w:br/>
        <w:t xml:space="preserve">Γ. ΝΟΜΟΘΕΤΙΚΗ ΕΡΓΑΣΙΑ </w:t>
      </w:r>
      <w:r w:rsidRPr="00070E4B">
        <w:rPr>
          <w:rFonts w:ascii="Arial" w:hAnsi="Arial" w:cs="Arial"/>
          <w:sz w:val="24"/>
          <w:szCs w:val="24"/>
        </w:rPr>
        <w:br/>
        <w:t xml:space="preserve">1. Συνέχιση της συζήτησης και ψήφιση επί της αρχής, των άρθρων και του συνόλου του σχεδίου νόμου του Υπουργείου Οικονομικών: «Κύρωση Σύμβασης Διανομής Ακινήτου </w:t>
      </w:r>
      <w:r w:rsidR="00EE7EA7" w:rsidRPr="00070E4B">
        <w:rPr>
          <w:rFonts w:ascii="Arial" w:hAnsi="Arial" w:cs="Arial"/>
          <w:sz w:val="24"/>
          <w:szCs w:val="24"/>
        </w:rPr>
        <w:t>-</w:t>
      </w:r>
      <w:r w:rsidRPr="00070E4B">
        <w:rPr>
          <w:rFonts w:ascii="Arial" w:hAnsi="Arial" w:cs="Arial"/>
          <w:sz w:val="24"/>
          <w:szCs w:val="24"/>
        </w:rPr>
        <w:t xml:space="preserve"> Σύστασης Δικαιώματος Επιφανείας Ακινήτου Μητροπολιτικού Πόλου Ελληνικού </w:t>
      </w:r>
      <w:r w:rsidR="00EE7EA7" w:rsidRPr="00070E4B">
        <w:rPr>
          <w:rFonts w:ascii="Arial" w:hAnsi="Arial" w:cs="Arial"/>
          <w:sz w:val="24"/>
          <w:szCs w:val="24"/>
        </w:rPr>
        <w:t>-</w:t>
      </w:r>
      <w:r w:rsidRPr="00070E4B">
        <w:rPr>
          <w:rFonts w:ascii="Arial" w:hAnsi="Arial" w:cs="Arial"/>
          <w:sz w:val="24"/>
          <w:szCs w:val="24"/>
        </w:rPr>
        <w:t xml:space="preserve"> Αγίου Κοσμά και ρύθμιση συναφών θεμάτων», σελ. </w:t>
      </w:r>
      <w:r w:rsidRPr="00070E4B">
        <w:rPr>
          <w:rFonts w:ascii="Arial" w:hAnsi="Arial" w:cs="Arial"/>
          <w:sz w:val="24"/>
          <w:szCs w:val="24"/>
        </w:rPr>
        <w:br/>
        <w:t xml:space="preserve">2. Αίτηση διεξαγωγής ονομαστικής ψηφοφορίας επί της αρχής του σχεδίου νόμου από Βουλευτές της Κοινοβουλευτικής Ομάδας του Κομμουνιστικού Κόμματος Ελλάδας, σελ. </w:t>
      </w:r>
      <w:r w:rsidRPr="00070E4B">
        <w:rPr>
          <w:rFonts w:ascii="Arial" w:hAnsi="Arial" w:cs="Arial"/>
          <w:sz w:val="24"/>
          <w:szCs w:val="24"/>
        </w:rPr>
        <w:br/>
        <w:t xml:space="preserve">3. Ονομαστική ηλεκτρονική ψηφοφορία επί της αρχής του σχεδίου νόμου του Υπουργείου Οικονομικών, σελ. </w:t>
      </w:r>
      <w:r w:rsidRPr="00070E4B">
        <w:rPr>
          <w:rFonts w:ascii="Arial" w:hAnsi="Arial" w:cs="Arial"/>
          <w:sz w:val="24"/>
          <w:szCs w:val="24"/>
        </w:rPr>
        <w:br/>
        <w:t xml:space="preserve">5. Επιστολικές ψήφοι επί της ονομαστικής ψηφοφορίας, σελ. </w:t>
      </w:r>
      <w:r w:rsidRPr="00070E4B">
        <w:rPr>
          <w:rFonts w:ascii="Arial" w:hAnsi="Arial" w:cs="Arial"/>
          <w:sz w:val="24"/>
          <w:szCs w:val="24"/>
        </w:rPr>
        <w:br/>
        <w:t xml:space="preserve">6. Συζήτηση και ψήφιση επί της αρχής, των άρθρων και του συνόλου των σχεδίων νόμων του Υπουργείου Ψηφιακής Διακυβέρνησης: </w:t>
      </w:r>
      <w:r w:rsidRPr="00070E4B">
        <w:rPr>
          <w:rFonts w:ascii="Arial" w:hAnsi="Arial" w:cs="Arial"/>
          <w:sz w:val="24"/>
          <w:szCs w:val="24"/>
        </w:rPr>
        <w:br/>
        <w:t xml:space="preserve">   i. «Κύρωση της Σύμβασης για την ίδρυση του Ευρωπαϊκού Γραφείου Επικοινωνιών (ECO) [Χάγη, 23 Ιουνίου 1993], όπως τροποποιήθηκε στην Κοπεγχάγη στις 9 Απριλίου 2002 και στην Κοπεγχάγη στις 23 Νοεμβρίου 2011», σελ. </w:t>
      </w:r>
      <w:r w:rsidRPr="00070E4B">
        <w:rPr>
          <w:rFonts w:ascii="Arial" w:hAnsi="Arial" w:cs="Arial"/>
          <w:sz w:val="24"/>
          <w:szCs w:val="24"/>
        </w:rPr>
        <w:br/>
        <w:t xml:space="preserve">   </w:t>
      </w:r>
      <w:proofErr w:type="spellStart"/>
      <w:r w:rsidRPr="00070E4B">
        <w:rPr>
          <w:rFonts w:ascii="Arial" w:hAnsi="Arial" w:cs="Arial"/>
          <w:sz w:val="24"/>
          <w:szCs w:val="24"/>
        </w:rPr>
        <w:t>ii</w:t>
      </w:r>
      <w:proofErr w:type="spellEnd"/>
      <w:r w:rsidRPr="00070E4B">
        <w:rPr>
          <w:rFonts w:ascii="Arial" w:hAnsi="Arial" w:cs="Arial"/>
          <w:sz w:val="24"/>
          <w:szCs w:val="24"/>
        </w:rPr>
        <w:t xml:space="preserve">. «Κύρωση της Συμφωνίας Συνεργασίας μεταξύ της Ευρωπαϊκής  Ένωσης και των κρατών μελών της, αφενός, και της Ελβετικής Συνομοσπονδίας, αφετέρου, για τα Ευρωπαϊκά Προγράμματα Δορυφορικής Πλοήγησης», σελ. </w:t>
      </w:r>
      <w:r w:rsidRPr="00070E4B">
        <w:rPr>
          <w:rFonts w:ascii="Arial" w:hAnsi="Arial" w:cs="Arial"/>
          <w:sz w:val="24"/>
          <w:szCs w:val="24"/>
        </w:rPr>
        <w:br/>
      </w:r>
    </w:p>
    <w:p w:rsidR="00070E4B" w:rsidRDefault="00070E4B" w:rsidP="001C1723">
      <w:pPr>
        <w:spacing w:line="360" w:lineRule="auto"/>
        <w:rPr>
          <w:rFonts w:ascii="Arial" w:hAnsi="Arial" w:cs="Arial"/>
          <w:sz w:val="24"/>
          <w:szCs w:val="24"/>
        </w:rPr>
      </w:pPr>
      <w:r>
        <w:rPr>
          <w:rFonts w:ascii="Arial" w:hAnsi="Arial" w:cs="Arial"/>
          <w:sz w:val="24"/>
          <w:szCs w:val="24"/>
        </w:rPr>
        <w:t>ΠΡΟΕΔΡΕΥΟΝΤΕΣ</w:t>
      </w:r>
    </w:p>
    <w:p w:rsidR="00070E4B" w:rsidRDefault="00070E4B" w:rsidP="001C1723">
      <w:pPr>
        <w:spacing w:line="240" w:lineRule="auto"/>
        <w:rPr>
          <w:rFonts w:ascii="Arial" w:hAnsi="Arial" w:cs="Arial"/>
          <w:sz w:val="24"/>
          <w:szCs w:val="24"/>
        </w:rPr>
      </w:pPr>
      <w:r>
        <w:rPr>
          <w:rFonts w:ascii="Arial" w:hAnsi="Arial" w:cs="Arial"/>
          <w:sz w:val="24"/>
          <w:szCs w:val="24"/>
        </w:rPr>
        <w:lastRenderedPageBreak/>
        <w:t>ΑΘΑΝΑΣΙΟΥ Χ., σελ.</w:t>
      </w:r>
    </w:p>
    <w:p w:rsidR="00070E4B" w:rsidRDefault="00070E4B" w:rsidP="001C1723">
      <w:pPr>
        <w:spacing w:line="240" w:lineRule="auto"/>
        <w:rPr>
          <w:rFonts w:ascii="Arial" w:hAnsi="Arial" w:cs="Arial"/>
          <w:sz w:val="24"/>
          <w:szCs w:val="24"/>
        </w:rPr>
      </w:pPr>
      <w:r>
        <w:rPr>
          <w:rFonts w:ascii="Arial" w:hAnsi="Arial" w:cs="Arial"/>
          <w:sz w:val="24"/>
          <w:szCs w:val="24"/>
        </w:rPr>
        <w:t>ΚΑΚΛΑΜΑΝΗΣ Α., σελ.</w:t>
      </w:r>
    </w:p>
    <w:p w:rsidR="00070E4B" w:rsidRPr="00070E4B" w:rsidRDefault="00070E4B" w:rsidP="001C1723">
      <w:pPr>
        <w:spacing w:line="360" w:lineRule="auto"/>
        <w:rPr>
          <w:rFonts w:ascii="Arial" w:hAnsi="Arial" w:cs="Arial"/>
          <w:sz w:val="24"/>
          <w:szCs w:val="24"/>
        </w:rPr>
      </w:pPr>
    </w:p>
    <w:p w:rsidR="00A901C5" w:rsidRPr="00070E4B" w:rsidRDefault="00A901C5" w:rsidP="001C1723">
      <w:pPr>
        <w:spacing w:line="360" w:lineRule="auto"/>
        <w:rPr>
          <w:rFonts w:ascii="Arial" w:hAnsi="Arial" w:cs="Arial"/>
          <w:sz w:val="24"/>
          <w:szCs w:val="24"/>
        </w:rPr>
      </w:pPr>
      <w:r w:rsidRPr="00070E4B">
        <w:rPr>
          <w:rFonts w:ascii="Arial" w:hAnsi="Arial" w:cs="Arial"/>
          <w:sz w:val="24"/>
          <w:szCs w:val="24"/>
        </w:rPr>
        <w:t>ΟΜΙΛΗΤΕΣ</w:t>
      </w:r>
    </w:p>
    <w:p w:rsidR="00A901C5" w:rsidRPr="00070E4B" w:rsidRDefault="00A901C5" w:rsidP="001C1723">
      <w:pPr>
        <w:spacing w:line="360" w:lineRule="auto"/>
        <w:rPr>
          <w:rFonts w:ascii="Arial" w:hAnsi="Arial" w:cs="Arial"/>
          <w:sz w:val="24"/>
          <w:szCs w:val="24"/>
        </w:rPr>
      </w:pPr>
      <w:r w:rsidRPr="00070E4B">
        <w:rPr>
          <w:rFonts w:ascii="Arial" w:hAnsi="Arial" w:cs="Arial"/>
          <w:sz w:val="24"/>
          <w:szCs w:val="24"/>
        </w:rPr>
        <w:br/>
        <w:t>Α. Επί των επικαίρων ερωτήσεων:</w:t>
      </w:r>
      <w:r w:rsidRPr="00070E4B">
        <w:rPr>
          <w:rFonts w:ascii="Arial" w:hAnsi="Arial" w:cs="Arial"/>
          <w:sz w:val="24"/>
          <w:szCs w:val="24"/>
        </w:rPr>
        <w:br/>
        <w:t>ΑΡΣΕΝΗΣ Κ. , σελ.</w:t>
      </w:r>
      <w:r w:rsidRPr="00070E4B">
        <w:rPr>
          <w:rFonts w:ascii="Arial" w:hAnsi="Arial" w:cs="Arial"/>
          <w:sz w:val="24"/>
          <w:szCs w:val="24"/>
        </w:rPr>
        <w:br/>
        <w:t>ΑΥΓΕΝΑΚΗΣ Ε. , σελ.</w:t>
      </w:r>
      <w:r w:rsidRPr="00070E4B">
        <w:rPr>
          <w:rFonts w:ascii="Arial" w:hAnsi="Arial" w:cs="Arial"/>
          <w:sz w:val="24"/>
          <w:szCs w:val="24"/>
        </w:rPr>
        <w:br/>
        <w:t>ΓΡΗΓΟΡΙΑΔΗΣ Κ. , σελ.</w:t>
      </w:r>
      <w:r w:rsidRPr="00070E4B">
        <w:rPr>
          <w:rFonts w:ascii="Arial" w:hAnsi="Arial" w:cs="Arial"/>
          <w:sz w:val="24"/>
          <w:szCs w:val="24"/>
        </w:rPr>
        <w:br/>
        <w:t>ΔΟΥΝΙΑ Π. , σελ.</w:t>
      </w:r>
      <w:r w:rsidRPr="00070E4B">
        <w:rPr>
          <w:rFonts w:ascii="Arial" w:hAnsi="Arial" w:cs="Arial"/>
          <w:sz w:val="24"/>
          <w:szCs w:val="24"/>
        </w:rPr>
        <w:br/>
        <w:t>ΘΕΟΧΑΡΗΣ Θ. , σελ.</w:t>
      </w:r>
      <w:r w:rsidRPr="00070E4B">
        <w:rPr>
          <w:rFonts w:ascii="Arial" w:hAnsi="Arial" w:cs="Arial"/>
          <w:sz w:val="24"/>
          <w:szCs w:val="24"/>
        </w:rPr>
        <w:br/>
        <w:t>ΚΑΝΕΛΛΗ Γ. , σελ.</w:t>
      </w:r>
      <w:r w:rsidRPr="00070E4B">
        <w:rPr>
          <w:rFonts w:ascii="Arial" w:hAnsi="Arial" w:cs="Arial"/>
          <w:sz w:val="24"/>
          <w:szCs w:val="24"/>
        </w:rPr>
        <w:br/>
        <w:t>ΜΗΤΑΡΑΚΗΣ Π. , σελ.</w:t>
      </w:r>
      <w:r w:rsidRPr="00070E4B">
        <w:rPr>
          <w:rFonts w:ascii="Arial" w:hAnsi="Arial" w:cs="Arial"/>
          <w:sz w:val="24"/>
          <w:szCs w:val="24"/>
        </w:rPr>
        <w:br/>
        <w:t>ΜΙΧΑΗΛΙΔΟΥ Δ. , σελ.</w:t>
      </w:r>
      <w:r w:rsidRPr="00070E4B">
        <w:rPr>
          <w:rFonts w:ascii="Arial" w:hAnsi="Arial" w:cs="Arial"/>
          <w:sz w:val="24"/>
          <w:szCs w:val="24"/>
        </w:rPr>
        <w:br/>
        <w:t>ΦΡΑΓΓΙΔΗΣ Γ. , σελ.</w:t>
      </w:r>
      <w:r w:rsidRPr="00070E4B">
        <w:rPr>
          <w:rFonts w:ascii="Arial" w:hAnsi="Arial" w:cs="Arial"/>
          <w:sz w:val="24"/>
          <w:szCs w:val="24"/>
        </w:rPr>
        <w:br/>
      </w:r>
      <w:r w:rsidRPr="00070E4B">
        <w:rPr>
          <w:rFonts w:ascii="Arial" w:hAnsi="Arial" w:cs="Arial"/>
          <w:sz w:val="24"/>
          <w:szCs w:val="24"/>
        </w:rPr>
        <w:br/>
        <w:t>Β. Επί του σχεδίου νόμου του Υπουργείου Οικονομικών:</w:t>
      </w:r>
      <w:r w:rsidRPr="00070E4B">
        <w:rPr>
          <w:rFonts w:ascii="Arial" w:hAnsi="Arial" w:cs="Arial"/>
          <w:sz w:val="24"/>
          <w:szCs w:val="24"/>
        </w:rPr>
        <w:br/>
        <w:t>ΑΡΣΕΝΗΣ Κ. , σελ.</w:t>
      </w:r>
      <w:r w:rsidRPr="00070E4B">
        <w:rPr>
          <w:rFonts w:ascii="Arial" w:hAnsi="Arial" w:cs="Arial"/>
          <w:sz w:val="24"/>
          <w:szCs w:val="24"/>
        </w:rPr>
        <w:br/>
        <w:t>ΒΕΣΥΡΟΠΟΥΛΟΣ Α. , σελ.</w:t>
      </w:r>
      <w:r w:rsidRPr="00070E4B">
        <w:rPr>
          <w:rFonts w:ascii="Arial" w:hAnsi="Arial" w:cs="Arial"/>
          <w:sz w:val="24"/>
          <w:szCs w:val="24"/>
        </w:rPr>
        <w:br/>
        <w:t>ΒΙΛΙΑΡΔΟΣ Β. , σελ.</w:t>
      </w:r>
      <w:r w:rsidRPr="00070E4B">
        <w:rPr>
          <w:rFonts w:ascii="Arial" w:hAnsi="Arial" w:cs="Arial"/>
          <w:sz w:val="24"/>
          <w:szCs w:val="24"/>
        </w:rPr>
        <w:br/>
        <w:t>ΓΚΙΟΛΑΣ Ι. , σελ.</w:t>
      </w:r>
      <w:r w:rsidRPr="00070E4B">
        <w:rPr>
          <w:rFonts w:ascii="Arial" w:hAnsi="Arial" w:cs="Arial"/>
          <w:sz w:val="24"/>
          <w:szCs w:val="24"/>
        </w:rPr>
        <w:br/>
        <w:t>ΔΗΜΟΣΧΑΚΗΣ Α. , σελ.</w:t>
      </w:r>
      <w:r w:rsidRPr="00070E4B">
        <w:rPr>
          <w:rFonts w:ascii="Arial" w:hAnsi="Arial" w:cs="Arial"/>
          <w:sz w:val="24"/>
          <w:szCs w:val="24"/>
        </w:rPr>
        <w:br/>
        <w:t>ΚΑΒΒΑΔΑΣ Α. , σελ.</w:t>
      </w:r>
      <w:r w:rsidRPr="00070E4B">
        <w:rPr>
          <w:rFonts w:ascii="Arial" w:hAnsi="Arial" w:cs="Arial"/>
          <w:sz w:val="24"/>
          <w:szCs w:val="24"/>
        </w:rPr>
        <w:br/>
        <w:t>ΚΑΜΙΝΗΣ Γ. , σελ.</w:t>
      </w:r>
      <w:r w:rsidRPr="00070E4B">
        <w:rPr>
          <w:rFonts w:ascii="Arial" w:hAnsi="Arial" w:cs="Arial"/>
          <w:sz w:val="24"/>
          <w:szCs w:val="24"/>
        </w:rPr>
        <w:br/>
        <w:t>ΚΑΡΑΘΑΝΑΣΟΠΟΥΛΟΣ Ν. , σελ.</w:t>
      </w:r>
      <w:r w:rsidRPr="00070E4B">
        <w:rPr>
          <w:rFonts w:ascii="Arial" w:hAnsi="Arial" w:cs="Arial"/>
          <w:sz w:val="24"/>
          <w:szCs w:val="24"/>
        </w:rPr>
        <w:br/>
        <w:t>ΚΑΡΑΟΓΛΟΥ Θ. , σελ.</w:t>
      </w:r>
      <w:r w:rsidRPr="00070E4B">
        <w:rPr>
          <w:rFonts w:ascii="Arial" w:hAnsi="Arial" w:cs="Arial"/>
          <w:sz w:val="24"/>
          <w:szCs w:val="24"/>
        </w:rPr>
        <w:br/>
        <w:t>ΚΑΡΑΣΜΑΝΗΣ Γ. , σελ.</w:t>
      </w:r>
      <w:r w:rsidRPr="00070E4B">
        <w:rPr>
          <w:rFonts w:ascii="Arial" w:hAnsi="Arial" w:cs="Arial"/>
          <w:sz w:val="24"/>
          <w:szCs w:val="24"/>
        </w:rPr>
        <w:br/>
        <w:t>ΚΑΤΣΩΤΗΣ Χ. , σελ.</w:t>
      </w:r>
      <w:r w:rsidRPr="00070E4B">
        <w:rPr>
          <w:rFonts w:ascii="Arial" w:hAnsi="Arial" w:cs="Arial"/>
          <w:sz w:val="24"/>
          <w:szCs w:val="24"/>
        </w:rPr>
        <w:br/>
        <w:t>ΚΟΝΣΟΛΑΣ Ε. , σελ.</w:t>
      </w:r>
      <w:r w:rsidRPr="00070E4B">
        <w:rPr>
          <w:rFonts w:ascii="Arial" w:hAnsi="Arial" w:cs="Arial"/>
          <w:sz w:val="24"/>
          <w:szCs w:val="24"/>
        </w:rPr>
        <w:br/>
        <w:t>ΚΟΥΡΟΥΜΠΛΗΣ Π. , σελ.</w:t>
      </w:r>
      <w:r w:rsidRPr="00070E4B">
        <w:rPr>
          <w:rFonts w:ascii="Arial" w:hAnsi="Arial" w:cs="Arial"/>
          <w:sz w:val="24"/>
          <w:szCs w:val="24"/>
        </w:rPr>
        <w:br/>
        <w:t>ΚΩΝΣΤΑΝΤΙΝΙΔΗΣ Ε. , σελ.</w:t>
      </w:r>
      <w:r w:rsidRPr="00070E4B">
        <w:rPr>
          <w:rFonts w:ascii="Arial" w:hAnsi="Arial" w:cs="Arial"/>
          <w:sz w:val="24"/>
          <w:szCs w:val="24"/>
        </w:rPr>
        <w:br/>
        <w:t>ΛΟΒΕΡΔΟΣ Α. , σελ.</w:t>
      </w:r>
      <w:r w:rsidRPr="00070E4B">
        <w:rPr>
          <w:rFonts w:ascii="Arial" w:hAnsi="Arial" w:cs="Arial"/>
          <w:sz w:val="24"/>
          <w:szCs w:val="24"/>
        </w:rPr>
        <w:br/>
      </w:r>
      <w:r w:rsidRPr="00070E4B">
        <w:rPr>
          <w:rFonts w:ascii="Arial" w:hAnsi="Arial" w:cs="Arial"/>
          <w:sz w:val="24"/>
          <w:szCs w:val="24"/>
        </w:rPr>
        <w:lastRenderedPageBreak/>
        <w:t>ΛΟΓΙΑΔΗΣ Γ. , σελ.</w:t>
      </w:r>
      <w:r w:rsidRPr="00070E4B">
        <w:rPr>
          <w:rFonts w:ascii="Arial" w:hAnsi="Arial" w:cs="Arial"/>
          <w:sz w:val="24"/>
          <w:szCs w:val="24"/>
        </w:rPr>
        <w:br/>
        <w:t>ΜΠΑΛΑΦΑΣ Ι. , σελ.</w:t>
      </w:r>
      <w:r w:rsidRPr="00070E4B">
        <w:rPr>
          <w:rFonts w:ascii="Arial" w:hAnsi="Arial" w:cs="Arial"/>
          <w:sz w:val="24"/>
          <w:szCs w:val="24"/>
        </w:rPr>
        <w:br/>
        <w:t>ΜΠΟΥΜΠΑΣ Κ. , σελ.</w:t>
      </w:r>
      <w:r w:rsidRPr="00070E4B">
        <w:rPr>
          <w:rFonts w:ascii="Arial" w:hAnsi="Arial" w:cs="Arial"/>
          <w:sz w:val="24"/>
          <w:szCs w:val="24"/>
        </w:rPr>
        <w:br/>
        <w:t>ΠΑΣΧΑΛΙΔΗΣ Ι. , σελ.</w:t>
      </w:r>
      <w:r w:rsidRPr="00070E4B">
        <w:rPr>
          <w:rFonts w:ascii="Arial" w:hAnsi="Arial" w:cs="Arial"/>
          <w:sz w:val="24"/>
          <w:szCs w:val="24"/>
        </w:rPr>
        <w:br/>
        <w:t>ΠΕΡΚΑ Θ. , σελ.</w:t>
      </w:r>
      <w:r w:rsidRPr="00070E4B">
        <w:rPr>
          <w:rFonts w:ascii="Arial" w:hAnsi="Arial" w:cs="Arial"/>
          <w:sz w:val="24"/>
          <w:szCs w:val="24"/>
        </w:rPr>
        <w:br/>
        <w:t>ΣΑΡΑΚΙΩΤΗΣ Ι. , σελ.</w:t>
      </w:r>
      <w:r w:rsidRPr="00070E4B">
        <w:rPr>
          <w:rFonts w:ascii="Arial" w:hAnsi="Arial" w:cs="Arial"/>
          <w:sz w:val="24"/>
          <w:szCs w:val="24"/>
        </w:rPr>
        <w:br/>
        <w:t>ΣΙΜΟΠΟΥΛΟΣ Ε. , σελ.</w:t>
      </w:r>
      <w:r w:rsidRPr="00070E4B">
        <w:rPr>
          <w:rFonts w:ascii="Arial" w:hAnsi="Arial" w:cs="Arial"/>
          <w:sz w:val="24"/>
          <w:szCs w:val="24"/>
        </w:rPr>
        <w:br/>
        <w:t>ΣΚΟΝΔΡΑ Α. , σελ.</w:t>
      </w:r>
      <w:r w:rsidRPr="00070E4B">
        <w:rPr>
          <w:rFonts w:ascii="Arial" w:hAnsi="Arial" w:cs="Arial"/>
          <w:sz w:val="24"/>
          <w:szCs w:val="24"/>
        </w:rPr>
        <w:br/>
        <w:t>ΣΤΑΪΚΟΥΡΑΣ Χ. , σελ.</w:t>
      </w:r>
      <w:r w:rsidRPr="00070E4B">
        <w:rPr>
          <w:rFonts w:ascii="Arial" w:hAnsi="Arial" w:cs="Arial"/>
          <w:sz w:val="24"/>
          <w:szCs w:val="24"/>
        </w:rPr>
        <w:br/>
      </w:r>
      <w:r w:rsidRPr="00070E4B">
        <w:rPr>
          <w:rFonts w:ascii="Arial" w:hAnsi="Arial" w:cs="Arial"/>
          <w:sz w:val="24"/>
          <w:szCs w:val="24"/>
        </w:rPr>
        <w:br/>
        <w:t>Γ. Επί των σχεδίων νόμων του Υπουργείου Ψηφια</w:t>
      </w:r>
      <w:r w:rsidR="0078426E">
        <w:rPr>
          <w:rFonts w:ascii="Arial" w:hAnsi="Arial" w:cs="Arial"/>
          <w:sz w:val="24"/>
          <w:szCs w:val="24"/>
        </w:rPr>
        <w:t>κής Διακυβέρνησης:</w:t>
      </w:r>
      <w:r w:rsidR="0078426E">
        <w:rPr>
          <w:rFonts w:ascii="Arial" w:hAnsi="Arial" w:cs="Arial"/>
          <w:sz w:val="24"/>
          <w:szCs w:val="24"/>
        </w:rPr>
        <w:br/>
        <w:t xml:space="preserve">ΑΔΑΜΟΠΟΥΛΟΥ </w:t>
      </w:r>
      <w:r w:rsidR="004D604E">
        <w:rPr>
          <w:rFonts w:ascii="Arial" w:hAnsi="Arial" w:cs="Arial"/>
          <w:sz w:val="24"/>
          <w:szCs w:val="24"/>
        </w:rPr>
        <w:t>Α</w:t>
      </w:r>
      <w:r w:rsidRPr="00070E4B">
        <w:rPr>
          <w:rFonts w:ascii="Arial" w:hAnsi="Arial" w:cs="Arial"/>
          <w:sz w:val="24"/>
          <w:szCs w:val="24"/>
        </w:rPr>
        <w:t>. , σελ.</w:t>
      </w:r>
      <w:r w:rsidRPr="00070E4B">
        <w:rPr>
          <w:rFonts w:ascii="Arial" w:hAnsi="Arial" w:cs="Arial"/>
          <w:sz w:val="24"/>
          <w:szCs w:val="24"/>
        </w:rPr>
        <w:br/>
        <w:t>ΑΧΜΕΤ Ι. , σελ.</w:t>
      </w:r>
      <w:r w:rsidRPr="00070E4B">
        <w:rPr>
          <w:rFonts w:ascii="Arial" w:hAnsi="Arial" w:cs="Arial"/>
          <w:sz w:val="24"/>
          <w:szCs w:val="24"/>
        </w:rPr>
        <w:br/>
        <w:t>ΒΙΛΙΑΡΔΟΣ Β. , σελ.</w:t>
      </w:r>
      <w:r w:rsidRPr="00070E4B">
        <w:rPr>
          <w:rFonts w:ascii="Arial" w:hAnsi="Arial" w:cs="Arial"/>
          <w:sz w:val="24"/>
          <w:szCs w:val="24"/>
        </w:rPr>
        <w:br/>
        <w:t>ΓΕΩΡΓΑΝΤΑΣ Γ. , σελ.</w:t>
      </w:r>
      <w:r w:rsidRPr="00070E4B">
        <w:rPr>
          <w:rFonts w:ascii="Arial" w:hAnsi="Arial" w:cs="Arial"/>
          <w:sz w:val="24"/>
          <w:szCs w:val="24"/>
        </w:rPr>
        <w:br/>
        <w:t>ΓΚΑΡΑ Α. , σελ.</w:t>
      </w:r>
      <w:r w:rsidRPr="00070E4B">
        <w:rPr>
          <w:rFonts w:ascii="Arial" w:hAnsi="Arial" w:cs="Arial"/>
          <w:sz w:val="24"/>
          <w:szCs w:val="24"/>
        </w:rPr>
        <w:br/>
        <w:t>ΚΟΥΒΕΛΑΣ Δ. , σελ.</w:t>
      </w:r>
      <w:r w:rsidRPr="00070E4B">
        <w:rPr>
          <w:rFonts w:ascii="Arial" w:hAnsi="Arial" w:cs="Arial"/>
          <w:sz w:val="24"/>
          <w:szCs w:val="24"/>
        </w:rPr>
        <w:br/>
        <w:t>ΣΥΝΤΥΧΑΚΗΣ Ε. , σελ.</w:t>
      </w:r>
      <w:r w:rsidRPr="00070E4B">
        <w:rPr>
          <w:rFonts w:ascii="Arial" w:hAnsi="Arial" w:cs="Arial"/>
          <w:sz w:val="24"/>
          <w:szCs w:val="24"/>
        </w:rPr>
        <w:br/>
        <w:t>ΧΗΤΑΣ Κ. , σελ.</w:t>
      </w:r>
      <w:r w:rsidRPr="00070E4B">
        <w:rPr>
          <w:rFonts w:ascii="Arial" w:hAnsi="Arial" w:cs="Arial"/>
          <w:sz w:val="24"/>
          <w:szCs w:val="24"/>
        </w:rPr>
        <w:br/>
      </w:r>
    </w:p>
    <w:p w:rsidR="00A901C5" w:rsidRPr="00070E4B" w:rsidRDefault="00A901C5" w:rsidP="001C1723">
      <w:pPr>
        <w:spacing w:line="360" w:lineRule="auto"/>
        <w:rPr>
          <w:rFonts w:ascii="Arial" w:hAnsi="Arial" w:cs="Arial"/>
          <w:sz w:val="24"/>
          <w:szCs w:val="24"/>
        </w:rPr>
      </w:pPr>
      <w:r w:rsidRPr="00070E4B">
        <w:rPr>
          <w:rFonts w:ascii="Arial" w:hAnsi="Arial" w:cs="Arial"/>
          <w:sz w:val="24"/>
          <w:szCs w:val="24"/>
        </w:rPr>
        <w:t xml:space="preserve"> </w:t>
      </w:r>
    </w:p>
    <w:p w:rsidR="00A901C5" w:rsidRPr="00070E4B" w:rsidRDefault="00A901C5" w:rsidP="001C1723">
      <w:pPr>
        <w:spacing w:line="360" w:lineRule="auto"/>
        <w:rPr>
          <w:rFonts w:ascii="Arial" w:hAnsi="Arial" w:cs="Arial"/>
          <w:sz w:val="24"/>
          <w:szCs w:val="24"/>
        </w:rPr>
      </w:pPr>
    </w:p>
    <w:p w:rsidR="009612B4" w:rsidRDefault="009612B4" w:rsidP="001C1723">
      <w:pPr>
        <w:spacing w:line="360" w:lineRule="auto"/>
        <w:rPr>
          <w:rFonts w:ascii="Arial" w:hAnsi="Arial" w:cs="Arial"/>
          <w:sz w:val="24"/>
          <w:szCs w:val="24"/>
        </w:rPr>
      </w:pPr>
    </w:p>
    <w:p w:rsidR="008B1877" w:rsidRDefault="008B1877" w:rsidP="001C1723">
      <w:pPr>
        <w:spacing w:line="360" w:lineRule="auto"/>
        <w:rPr>
          <w:rFonts w:ascii="Arial" w:hAnsi="Arial" w:cs="Arial"/>
          <w:sz w:val="24"/>
          <w:szCs w:val="24"/>
        </w:rPr>
      </w:pPr>
    </w:p>
    <w:p w:rsidR="008B1877" w:rsidRDefault="008B1877" w:rsidP="001C1723">
      <w:pPr>
        <w:spacing w:line="360" w:lineRule="auto"/>
        <w:rPr>
          <w:rFonts w:ascii="Arial" w:hAnsi="Arial" w:cs="Arial"/>
          <w:sz w:val="24"/>
          <w:szCs w:val="24"/>
        </w:rPr>
      </w:pPr>
    </w:p>
    <w:p w:rsidR="008B1877" w:rsidRDefault="008B1877" w:rsidP="001C1723">
      <w:pPr>
        <w:spacing w:line="360" w:lineRule="auto"/>
        <w:rPr>
          <w:rFonts w:ascii="Arial" w:hAnsi="Arial" w:cs="Arial"/>
          <w:sz w:val="24"/>
          <w:szCs w:val="24"/>
        </w:rPr>
      </w:pPr>
    </w:p>
    <w:p w:rsidR="008B1877" w:rsidRDefault="008B1877" w:rsidP="001C1723">
      <w:pPr>
        <w:spacing w:line="360" w:lineRule="auto"/>
        <w:rPr>
          <w:rFonts w:ascii="Arial" w:hAnsi="Arial" w:cs="Arial"/>
          <w:sz w:val="24"/>
          <w:szCs w:val="24"/>
        </w:rPr>
      </w:pPr>
    </w:p>
    <w:p w:rsidR="008B1877" w:rsidRDefault="008B1877" w:rsidP="001C1723">
      <w:pPr>
        <w:spacing w:line="360" w:lineRule="auto"/>
        <w:rPr>
          <w:rFonts w:ascii="Arial" w:hAnsi="Arial" w:cs="Arial"/>
          <w:sz w:val="24"/>
          <w:szCs w:val="24"/>
        </w:rPr>
      </w:pPr>
    </w:p>
    <w:p w:rsidR="008B1877" w:rsidRDefault="008B1877" w:rsidP="001C1723">
      <w:pPr>
        <w:spacing w:line="360" w:lineRule="auto"/>
        <w:rPr>
          <w:rFonts w:ascii="Arial" w:hAnsi="Arial" w:cs="Arial"/>
          <w:sz w:val="24"/>
          <w:szCs w:val="24"/>
        </w:rPr>
      </w:pPr>
    </w:p>
    <w:p w:rsidR="0016193F" w:rsidRPr="0016193F" w:rsidRDefault="0016193F" w:rsidP="00247084">
      <w:pPr>
        <w:spacing w:after="0" w:line="600" w:lineRule="auto"/>
        <w:ind w:firstLine="720"/>
        <w:jc w:val="center"/>
        <w:rPr>
          <w:rFonts w:ascii="Arial" w:hAnsi="Arial" w:cs="Arial"/>
          <w:sz w:val="24"/>
          <w:szCs w:val="24"/>
          <w:lang w:eastAsia="el-GR"/>
        </w:rPr>
      </w:pPr>
      <w:r w:rsidRPr="0016193F">
        <w:rPr>
          <w:rFonts w:ascii="Arial" w:hAnsi="Arial" w:cs="Arial"/>
          <w:sz w:val="24"/>
          <w:szCs w:val="24"/>
          <w:lang w:eastAsia="el-GR"/>
        </w:rPr>
        <w:lastRenderedPageBreak/>
        <w:t>ΠΡΑΚΤΙΚΑ ΒΟΥΛΗΣ</w:t>
      </w:r>
    </w:p>
    <w:p w:rsidR="0016193F" w:rsidRPr="0016193F" w:rsidRDefault="0016193F" w:rsidP="00247084">
      <w:pPr>
        <w:spacing w:after="0" w:line="600" w:lineRule="auto"/>
        <w:ind w:firstLine="720"/>
        <w:jc w:val="center"/>
        <w:rPr>
          <w:rFonts w:ascii="Arial" w:hAnsi="Arial" w:cs="Arial"/>
          <w:sz w:val="24"/>
          <w:szCs w:val="24"/>
          <w:lang w:eastAsia="el-GR"/>
        </w:rPr>
      </w:pPr>
      <w:r w:rsidRPr="0016193F">
        <w:rPr>
          <w:rFonts w:ascii="Arial" w:hAnsi="Arial" w:cs="Arial"/>
          <w:sz w:val="24"/>
          <w:szCs w:val="24"/>
          <w:lang w:eastAsia="el-GR"/>
        </w:rPr>
        <w:t>ΙΗ΄ ΠΕΡΙΟΔΟΣ</w:t>
      </w:r>
    </w:p>
    <w:p w:rsidR="0016193F" w:rsidRPr="0016193F" w:rsidRDefault="0016193F" w:rsidP="00247084">
      <w:pPr>
        <w:spacing w:after="0" w:line="600" w:lineRule="auto"/>
        <w:ind w:firstLine="720"/>
        <w:jc w:val="center"/>
        <w:rPr>
          <w:rFonts w:ascii="Arial" w:hAnsi="Arial" w:cs="Arial"/>
          <w:sz w:val="24"/>
          <w:szCs w:val="24"/>
          <w:lang w:eastAsia="el-GR"/>
        </w:rPr>
      </w:pPr>
      <w:r w:rsidRPr="0016193F">
        <w:rPr>
          <w:rFonts w:ascii="Arial" w:hAnsi="Arial" w:cs="Arial"/>
          <w:sz w:val="24"/>
          <w:szCs w:val="24"/>
          <w:lang w:eastAsia="el-GR"/>
        </w:rPr>
        <w:t>ΠΡΟΕΔΡΕΥΟΜΕΝΗΣ ΚΟΙΝΟΒΟΥΛΕΥΤΙΚΗΣ ΔΗΜΟΚΡΑΤΙΑΣ</w:t>
      </w:r>
    </w:p>
    <w:p w:rsidR="0016193F" w:rsidRPr="0016193F" w:rsidRDefault="0016193F" w:rsidP="00247084">
      <w:pPr>
        <w:tabs>
          <w:tab w:val="center" w:pos="4748"/>
          <w:tab w:val="right" w:pos="8787"/>
        </w:tabs>
        <w:spacing w:after="0" w:line="600" w:lineRule="auto"/>
        <w:ind w:firstLine="720"/>
        <w:jc w:val="center"/>
        <w:rPr>
          <w:rFonts w:ascii="Arial" w:hAnsi="Arial" w:cs="Arial"/>
          <w:sz w:val="24"/>
          <w:szCs w:val="24"/>
          <w:lang w:eastAsia="el-GR"/>
        </w:rPr>
      </w:pPr>
      <w:r w:rsidRPr="0016193F">
        <w:rPr>
          <w:rFonts w:ascii="Arial" w:hAnsi="Arial" w:cs="Arial"/>
          <w:sz w:val="24"/>
          <w:szCs w:val="24"/>
          <w:lang w:eastAsia="el-GR"/>
        </w:rPr>
        <w:t xml:space="preserve">ΣΥΝΟΔΟΣ </w:t>
      </w:r>
      <w:r w:rsidRPr="0016193F">
        <w:rPr>
          <w:rFonts w:ascii="Arial" w:hAnsi="Arial" w:cs="Arial"/>
          <w:sz w:val="24"/>
          <w:szCs w:val="24"/>
          <w:lang w:val="en-US" w:eastAsia="el-GR"/>
        </w:rPr>
        <w:t>B</w:t>
      </w:r>
      <w:r w:rsidRPr="0016193F">
        <w:rPr>
          <w:rFonts w:ascii="Arial" w:hAnsi="Arial" w:cs="Arial"/>
          <w:sz w:val="24"/>
          <w:szCs w:val="24"/>
          <w:lang w:eastAsia="el-GR"/>
        </w:rPr>
        <w:t>΄</w:t>
      </w:r>
    </w:p>
    <w:p w:rsidR="0016193F" w:rsidRPr="0016193F" w:rsidRDefault="0016193F" w:rsidP="00247084">
      <w:pPr>
        <w:spacing w:after="0" w:line="600" w:lineRule="auto"/>
        <w:ind w:firstLine="720"/>
        <w:jc w:val="center"/>
        <w:rPr>
          <w:rFonts w:ascii="Arial" w:hAnsi="Arial" w:cs="Arial"/>
          <w:sz w:val="24"/>
          <w:szCs w:val="24"/>
          <w:lang w:eastAsia="el-GR"/>
        </w:rPr>
      </w:pPr>
      <w:r w:rsidRPr="0016193F">
        <w:rPr>
          <w:rFonts w:ascii="Arial" w:hAnsi="Arial" w:cs="Arial"/>
          <w:sz w:val="24"/>
          <w:szCs w:val="24"/>
          <w:lang w:eastAsia="el-GR"/>
        </w:rPr>
        <w:t>ΣΥΝΕΔΡΙΑΣΗ ΡΓ΄</w:t>
      </w:r>
    </w:p>
    <w:p w:rsidR="0016193F" w:rsidRPr="0016193F" w:rsidRDefault="0016193F" w:rsidP="00247084">
      <w:pPr>
        <w:spacing w:after="160" w:line="600" w:lineRule="auto"/>
        <w:ind w:firstLine="720"/>
        <w:jc w:val="center"/>
        <w:rPr>
          <w:rFonts w:ascii="Arial" w:eastAsia="Arial" w:hAnsi="Arial" w:cs="Arial"/>
          <w:sz w:val="24"/>
          <w:szCs w:val="20"/>
          <w:lang w:eastAsia="el-GR"/>
        </w:rPr>
      </w:pPr>
      <w:r w:rsidRPr="0016193F">
        <w:rPr>
          <w:rFonts w:ascii="Arial" w:hAnsi="Arial" w:cs="Arial"/>
          <w:sz w:val="24"/>
          <w:szCs w:val="24"/>
          <w:lang w:eastAsia="el-GR"/>
        </w:rPr>
        <w:t>Τετάρτη 24 Μαρτίου 2021</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t xml:space="preserve">Αθήνα, σήμερα στις 24 Μαρτίου 2021, ημέρα Τετάρτη και ώρα 9.13΄ συνήλθε στην Αίθουσα των συνεδριάσεων του Βουλευτηρίου η Βουλή σε ολομέλεια για να συνεδριάσει υπό την προεδρία του Α΄ Αντιπροέδρου αυτής κ. </w:t>
      </w:r>
      <w:r w:rsidRPr="0016193F">
        <w:rPr>
          <w:rFonts w:ascii="Arial" w:hAnsi="Arial" w:cs="Arial"/>
          <w:b/>
          <w:sz w:val="24"/>
          <w:szCs w:val="24"/>
          <w:lang w:eastAsia="el-GR"/>
        </w:rPr>
        <w:t>ΝΙΚΗΤΑ ΚΑΚΛΑΜΑΝΗ</w:t>
      </w:r>
      <w:r w:rsidRPr="0016193F">
        <w:rPr>
          <w:rFonts w:ascii="Arial" w:hAnsi="Arial" w:cs="Arial"/>
          <w:sz w:val="24"/>
          <w:szCs w:val="24"/>
          <w:lang w:eastAsia="el-GR"/>
        </w:rPr>
        <w:t>.</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b/>
          <w:sz w:val="24"/>
          <w:szCs w:val="24"/>
          <w:shd w:val="clear" w:color="auto" w:fill="FFFFFF"/>
          <w:lang w:eastAsia="zh-CN"/>
        </w:rPr>
        <w:t>ΠΡΟΕΔΡΕΥΩΝ (Νικήτας Κακλαμάνης):</w:t>
      </w:r>
      <w:r w:rsidRPr="0016193F">
        <w:rPr>
          <w:rFonts w:ascii="Arial" w:hAnsi="Arial" w:cs="Arial"/>
          <w:sz w:val="24"/>
          <w:szCs w:val="24"/>
          <w:lang w:eastAsia="el-GR"/>
        </w:rPr>
        <w:t xml:space="preserve"> Κυρίες και κύριοι συνάδελφοι, αρχίζει η συνεδρίαση.</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t>Παρακαλείται ο κύριος Γραμματέας να ανακοινώσει τις αναφορές προς το Σώμα.</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cs="Arial"/>
          <w:sz w:val="24"/>
          <w:szCs w:val="24"/>
          <w:lang w:eastAsia="el-GR"/>
        </w:rPr>
        <w:t>(Ανακοινώνονται προς το Σώμα από τον Γραμματέα της Βουλής κ. Ευάγγελο Λιάκο, Βουλευτή Β΄ Δυτικής Αττικής,</w:t>
      </w:r>
      <w:r w:rsidRPr="0016193F">
        <w:rPr>
          <w:rFonts w:ascii="Arial" w:hAnsi="Arial"/>
          <w:sz w:val="16"/>
          <w:szCs w:val="24"/>
          <w:lang w:eastAsia="el-GR"/>
        </w:rPr>
        <w:t xml:space="preserve"> </w:t>
      </w:r>
      <w:r w:rsidRPr="0016193F">
        <w:rPr>
          <w:rFonts w:ascii="Arial" w:hAnsi="Arial" w:cs="Arial"/>
          <w:sz w:val="24"/>
          <w:szCs w:val="24"/>
          <w:lang w:eastAsia="el-GR"/>
        </w:rPr>
        <w:t>τα ακόλουθα:</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Α΄ ΚΑΤΑΘΕΣΗ ΑΝΑΦΟΡΩΝ</w:t>
      </w:r>
    </w:p>
    <w:p w:rsidR="0016193F" w:rsidRPr="0016193F" w:rsidRDefault="0016193F" w:rsidP="00247084">
      <w:pPr>
        <w:spacing w:after="0" w:line="600" w:lineRule="auto"/>
        <w:ind w:firstLine="720"/>
        <w:jc w:val="center"/>
        <w:rPr>
          <w:rFonts w:ascii="Arial" w:hAnsi="Arial"/>
          <w:sz w:val="24"/>
          <w:szCs w:val="24"/>
          <w:lang w:eastAsia="el-GR"/>
        </w:rPr>
      </w:pPr>
      <w:r w:rsidRPr="0016193F">
        <w:rPr>
          <w:rFonts w:ascii="Arial" w:hAnsi="Arial"/>
          <w:sz w:val="24"/>
          <w:szCs w:val="24"/>
          <w:lang w:eastAsia="el-GR"/>
        </w:rPr>
        <w:t xml:space="preserve">(Να μπει η σελίδα </w:t>
      </w:r>
      <w:r w:rsidRPr="00324BF0">
        <w:rPr>
          <w:rFonts w:ascii="Arial" w:hAnsi="Arial"/>
          <w:color w:val="FF0000"/>
          <w:sz w:val="24"/>
          <w:szCs w:val="24"/>
          <w:lang w:eastAsia="el-GR"/>
        </w:rPr>
        <w:t>1α</w:t>
      </w:r>
      <w:r w:rsidRPr="0016193F">
        <w:rPr>
          <w:rFonts w:ascii="Arial" w:hAnsi="Arial"/>
          <w:sz w:val="24"/>
          <w:szCs w:val="24"/>
          <w:lang w:eastAsia="el-GR"/>
        </w:rPr>
        <w:t>)</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Β΄ ΑΠΑΝΤΗΣΕΙΣ ΥΠΟΥΡΓΩΝ ΣΕ ΕΡΩΤΗΣΕΙΣ ΒΟΥΛΕΥΤΩΝ</w:t>
      </w:r>
    </w:p>
    <w:p w:rsidR="0016193F" w:rsidRPr="0016193F" w:rsidRDefault="0016193F" w:rsidP="00247084">
      <w:pPr>
        <w:spacing w:after="0" w:line="600" w:lineRule="auto"/>
        <w:ind w:firstLine="720"/>
        <w:jc w:val="center"/>
        <w:rPr>
          <w:rFonts w:ascii="Arial" w:hAnsi="Arial"/>
          <w:sz w:val="24"/>
          <w:szCs w:val="24"/>
          <w:lang w:eastAsia="el-GR"/>
        </w:rPr>
      </w:pPr>
      <w:r w:rsidRPr="0016193F">
        <w:rPr>
          <w:rFonts w:ascii="Arial" w:hAnsi="Arial"/>
          <w:sz w:val="24"/>
          <w:szCs w:val="24"/>
          <w:lang w:eastAsia="el-GR"/>
        </w:rPr>
        <w:t xml:space="preserve">(Να μπει η σελίδα </w:t>
      </w:r>
      <w:r w:rsidRPr="00324BF0">
        <w:rPr>
          <w:rFonts w:ascii="Arial" w:hAnsi="Arial"/>
          <w:color w:val="FF0000"/>
          <w:sz w:val="24"/>
          <w:szCs w:val="24"/>
          <w:lang w:eastAsia="el-GR"/>
        </w:rPr>
        <w:t>1β</w:t>
      </w:r>
      <w:r w:rsidRPr="0016193F">
        <w:rPr>
          <w:rFonts w:ascii="Arial" w:hAnsi="Arial"/>
          <w:sz w:val="24"/>
          <w:szCs w:val="24"/>
          <w:lang w:eastAsia="el-GR"/>
        </w:rPr>
        <w:t>)</w:t>
      </w:r>
    </w:p>
    <w:p w:rsidR="0016193F" w:rsidRPr="0016193F" w:rsidRDefault="0016193F" w:rsidP="00247084">
      <w:pPr>
        <w:spacing w:after="0" w:line="600" w:lineRule="auto"/>
        <w:ind w:firstLine="720"/>
        <w:jc w:val="center"/>
        <w:rPr>
          <w:rFonts w:ascii="Arial" w:hAnsi="Arial"/>
          <w:color w:val="FF0000"/>
          <w:sz w:val="24"/>
          <w:szCs w:val="24"/>
          <w:lang w:eastAsia="el-GR"/>
        </w:rPr>
      </w:pPr>
      <w:r w:rsidRPr="0016193F">
        <w:rPr>
          <w:rFonts w:ascii="Arial" w:hAnsi="Arial"/>
          <w:color w:val="FF0000"/>
          <w:sz w:val="24"/>
          <w:szCs w:val="24"/>
          <w:lang w:eastAsia="el-GR"/>
        </w:rPr>
        <w:lastRenderedPageBreak/>
        <w:t>ΑΛΛΑΓΗ ΣΕΛΙΔΑΣ</w:t>
      </w:r>
    </w:p>
    <w:p w:rsidR="0016193F" w:rsidRPr="0016193F" w:rsidRDefault="0016193F" w:rsidP="00247084">
      <w:pPr>
        <w:spacing w:after="0" w:line="600" w:lineRule="auto"/>
        <w:ind w:firstLine="720"/>
        <w:jc w:val="both"/>
        <w:rPr>
          <w:rFonts w:ascii="Arial" w:hAnsi="Arial" w:cs="Arial"/>
          <w:sz w:val="24"/>
          <w:szCs w:val="24"/>
        </w:rPr>
      </w:pPr>
      <w:r w:rsidRPr="0016193F">
        <w:rPr>
          <w:rFonts w:ascii="Arial" w:eastAsia="SimSun" w:hAnsi="Arial" w:cs="Arial"/>
          <w:b/>
          <w:bCs/>
          <w:sz w:val="24"/>
          <w:szCs w:val="24"/>
          <w:lang w:eastAsia="zh-CN"/>
        </w:rPr>
        <w:t xml:space="preserve">ΠΡΟΕΔΡΕΥΩΝ (Νικήτας Κακλαμάνης): </w:t>
      </w:r>
      <w:r w:rsidRPr="0016193F">
        <w:rPr>
          <w:rFonts w:ascii="Arial" w:eastAsia="SimSun" w:hAnsi="Arial" w:cs="Arial"/>
          <w:bCs/>
          <w:sz w:val="24"/>
          <w:szCs w:val="24"/>
          <w:lang w:eastAsia="zh-CN"/>
        </w:rPr>
        <w:t>Κυρίες και κύριοι συνάδελφοι, ε</w:t>
      </w:r>
      <w:r w:rsidRPr="0016193F">
        <w:rPr>
          <w:rFonts w:ascii="Arial" w:hAnsi="Arial" w:cs="Arial"/>
          <w:sz w:val="24"/>
          <w:szCs w:val="24"/>
        </w:rPr>
        <w:t xml:space="preserve">ισερχόμαστε στη συζήτηση των </w:t>
      </w:r>
    </w:p>
    <w:p w:rsidR="0016193F" w:rsidRPr="0016193F" w:rsidRDefault="0016193F" w:rsidP="00247084">
      <w:pPr>
        <w:spacing w:after="0" w:line="600" w:lineRule="auto"/>
        <w:ind w:firstLine="720"/>
        <w:jc w:val="center"/>
        <w:rPr>
          <w:rFonts w:ascii="Arial" w:hAnsi="Arial" w:cs="Arial"/>
          <w:b/>
          <w:sz w:val="24"/>
          <w:szCs w:val="24"/>
        </w:rPr>
      </w:pPr>
      <w:r w:rsidRPr="0016193F">
        <w:rPr>
          <w:rFonts w:ascii="Arial" w:hAnsi="Arial" w:cs="Arial"/>
          <w:b/>
          <w:sz w:val="24"/>
          <w:szCs w:val="24"/>
        </w:rPr>
        <w:t>ΕΠΙΚΑΙΡΩΝ ΕΡΩΤΗΣΕΩΝ</w:t>
      </w:r>
    </w:p>
    <w:p w:rsidR="0016193F" w:rsidRPr="0016193F" w:rsidRDefault="0016193F" w:rsidP="00247084">
      <w:pPr>
        <w:spacing w:after="0" w:line="600" w:lineRule="auto"/>
        <w:ind w:firstLine="720"/>
        <w:jc w:val="both"/>
        <w:rPr>
          <w:rFonts w:ascii="Arial" w:hAnsi="Arial" w:cs="Arial"/>
          <w:sz w:val="24"/>
          <w:szCs w:val="24"/>
        </w:rPr>
      </w:pPr>
      <w:r w:rsidRPr="0016193F">
        <w:rPr>
          <w:rFonts w:ascii="Arial" w:hAnsi="Arial" w:cs="Arial"/>
          <w:sz w:val="24"/>
          <w:szCs w:val="24"/>
        </w:rPr>
        <w:t xml:space="preserve">Με έγγραφό του ο Γενικός Γραμματέας Νομικών και Κοινοβουλευτικών Θεμάτων κ. </w:t>
      </w:r>
      <w:proofErr w:type="spellStart"/>
      <w:r w:rsidRPr="0016193F">
        <w:rPr>
          <w:rFonts w:ascii="Arial" w:hAnsi="Arial" w:cs="Arial"/>
          <w:sz w:val="24"/>
          <w:szCs w:val="24"/>
        </w:rPr>
        <w:t>Κουτνατζής</w:t>
      </w:r>
      <w:proofErr w:type="spellEnd"/>
      <w:r w:rsidRPr="0016193F">
        <w:rPr>
          <w:rFonts w:ascii="Arial" w:hAnsi="Arial" w:cs="Arial"/>
          <w:sz w:val="24"/>
          <w:szCs w:val="24"/>
        </w:rPr>
        <w:t xml:space="preserve"> ενημερώνει το Σώμα ότι οι επίκαιρες ερωτήσεις που θα συζητηθούν σήμερα είναι οι εξής: </w:t>
      </w:r>
    </w:p>
    <w:p w:rsidR="0016193F" w:rsidRPr="0016193F" w:rsidRDefault="0016193F" w:rsidP="00247084">
      <w:pPr>
        <w:spacing w:after="0" w:line="600" w:lineRule="auto"/>
        <w:ind w:firstLine="720"/>
        <w:jc w:val="both"/>
        <w:rPr>
          <w:rFonts w:ascii="Arial" w:eastAsia="SimSun" w:hAnsi="Arial" w:cs="Arial"/>
          <w:bCs/>
          <w:sz w:val="24"/>
          <w:szCs w:val="24"/>
          <w:lang w:eastAsia="zh-CN"/>
        </w:rPr>
      </w:pPr>
      <w:r w:rsidRPr="0016193F">
        <w:rPr>
          <w:rFonts w:ascii="Arial" w:eastAsia="SimSun" w:hAnsi="Arial" w:cs="Arial"/>
          <w:bCs/>
          <w:sz w:val="24"/>
          <w:szCs w:val="24"/>
          <w:lang w:eastAsia="zh-CN"/>
        </w:rPr>
        <w:t xml:space="preserve">Η υπ’ αριθμόν 589/22-3-2021 επίκαιρη ερώτηση θα απαντηθεί από τον Υπουργό Μετανάστευσης και Ασύλου κ. Παναγιώτη </w:t>
      </w:r>
      <w:proofErr w:type="spellStart"/>
      <w:r w:rsidRPr="0016193F">
        <w:rPr>
          <w:rFonts w:ascii="Arial" w:eastAsia="SimSun" w:hAnsi="Arial" w:cs="Arial"/>
          <w:bCs/>
          <w:sz w:val="24"/>
          <w:szCs w:val="24"/>
          <w:lang w:eastAsia="zh-CN"/>
        </w:rPr>
        <w:t>Μηταράκη</w:t>
      </w:r>
      <w:proofErr w:type="spellEnd"/>
      <w:r w:rsidRPr="0016193F">
        <w:rPr>
          <w:rFonts w:ascii="Arial" w:eastAsia="SimSun" w:hAnsi="Arial" w:cs="Arial"/>
          <w:bCs/>
          <w:sz w:val="24"/>
          <w:szCs w:val="24"/>
          <w:lang w:eastAsia="zh-CN"/>
        </w:rPr>
        <w:t>.</w:t>
      </w:r>
    </w:p>
    <w:p w:rsidR="0016193F" w:rsidRPr="0016193F" w:rsidRDefault="0016193F" w:rsidP="00247084">
      <w:pPr>
        <w:spacing w:after="0" w:line="600" w:lineRule="auto"/>
        <w:ind w:firstLine="720"/>
        <w:jc w:val="both"/>
        <w:rPr>
          <w:rFonts w:ascii="Arial" w:eastAsia="SimSun" w:hAnsi="Arial" w:cs="Arial"/>
          <w:bCs/>
          <w:sz w:val="24"/>
          <w:szCs w:val="24"/>
          <w:lang w:eastAsia="zh-CN"/>
        </w:rPr>
      </w:pPr>
      <w:r w:rsidRPr="0016193F">
        <w:rPr>
          <w:rFonts w:ascii="Arial" w:eastAsia="SimSun" w:hAnsi="Arial" w:cs="Arial"/>
          <w:bCs/>
          <w:sz w:val="24"/>
          <w:szCs w:val="24"/>
          <w:lang w:eastAsia="zh-CN"/>
        </w:rPr>
        <w:t xml:space="preserve">Η υπ’ αριθμόν 581/19-3-2021 επίκαιρη ερώτηση θα απαντηθεί από τον Υπουργό τουρισμού κ. Θεοχάρη </w:t>
      </w:r>
      <w:proofErr w:type="spellStart"/>
      <w:r w:rsidRPr="0016193F">
        <w:rPr>
          <w:rFonts w:ascii="Arial" w:eastAsia="SimSun" w:hAnsi="Arial" w:cs="Arial"/>
          <w:bCs/>
          <w:sz w:val="24"/>
          <w:szCs w:val="24"/>
          <w:lang w:eastAsia="zh-CN"/>
        </w:rPr>
        <w:t>Θεοχάρη</w:t>
      </w:r>
      <w:proofErr w:type="spellEnd"/>
      <w:r w:rsidRPr="0016193F">
        <w:rPr>
          <w:rFonts w:ascii="Arial" w:eastAsia="SimSun" w:hAnsi="Arial" w:cs="Arial"/>
          <w:bCs/>
          <w:sz w:val="24"/>
          <w:szCs w:val="24"/>
          <w:lang w:eastAsia="zh-CN"/>
        </w:rPr>
        <w:t>.</w:t>
      </w:r>
    </w:p>
    <w:p w:rsidR="0016193F" w:rsidRPr="0016193F" w:rsidRDefault="0016193F" w:rsidP="00247084">
      <w:pPr>
        <w:spacing w:after="0" w:line="600" w:lineRule="auto"/>
        <w:ind w:firstLine="720"/>
        <w:jc w:val="both"/>
        <w:rPr>
          <w:rFonts w:ascii="Arial" w:eastAsia="SimSun" w:hAnsi="Arial" w:cs="Arial"/>
          <w:bCs/>
          <w:sz w:val="24"/>
          <w:szCs w:val="24"/>
          <w:lang w:eastAsia="zh-CN"/>
        </w:rPr>
      </w:pPr>
      <w:r w:rsidRPr="0016193F">
        <w:rPr>
          <w:rFonts w:ascii="Arial" w:eastAsia="SimSun" w:hAnsi="Arial" w:cs="Arial"/>
          <w:bCs/>
          <w:sz w:val="24"/>
          <w:szCs w:val="24"/>
          <w:lang w:eastAsia="zh-CN"/>
        </w:rPr>
        <w:t>Οι υπ’ αριθμόν 584/19-3-2021 και 593/22-3-2021 επίκαιρες ερωτήσεις θα απαντηθούν από την Υφυπουργό Εργασίας και Κοινωνικών Υποθέσεων κ. Δόμνα - Μαρία Μιχαηλίδου.</w:t>
      </w:r>
    </w:p>
    <w:p w:rsidR="0016193F" w:rsidRPr="0016193F" w:rsidRDefault="0016193F" w:rsidP="00247084">
      <w:pPr>
        <w:spacing w:after="0" w:line="600" w:lineRule="auto"/>
        <w:ind w:firstLine="720"/>
        <w:jc w:val="both"/>
        <w:rPr>
          <w:rFonts w:ascii="Arial" w:eastAsia="SimSun" w:hAnsi="Arial" w:cs="Arial"/>
          <w:bCs/>
          <w:sz w:val="24"/>
          <w:szCs w:val="24"/>
          <w:lang w:eastAsia="zh-CN"/>
        </w:rPr>
      </w:pPr>
      <w:r w:rsidRPr="0016193F">
        <w:rPr>
          <w:rFonts w:ascii="Arial" w:eastAsia="SimSun" w:hAnsi="Arial" w:cs="Arial"/>
          <w:bCs/>
          <w:sz w:val="24"/>
          <w:szCs w:val="24"/>
          <w:lang w:eastAsia="zh-CN"/>
        </w:rPr>
        <w:t xml:space="preserve">Η υπ’ αριθμόν 574/17-3-2021 επίκαιρη ερώτηση θα απαντηθεί από τον Υφυπουργό Πολιτισμού και Αθλητισμού κ. Ελευθέριο </w:t>
      </w:r>
      <w:proofErr w:type="spellStart"/>
      <w:r w:rsidRPr="0016193F">
        <w:rPr>
          <w:rFonts w:ascii="Arial" w:eastAsia="SimSun" w:hAnsi="Arial" w:cs="Arial"/>
          <w:bCs/>
          <w:sz w:val="24"/>
          <w:szCs w:val="24"/>
          <w:lang w:eastAsia="zh-CN"/>
        </w:rPr>
        <w:t>Αυγενάκη</w:t>
      </w:r>
      <w:proofErr w:type="spellEnd"/>
      <w:r w:rsidRPr="0016193F">
        <w:rPr>
          <w:rFonts w:ascii="Arial" w:eastAsia="SimSun" w:hAnsi="Arial" w:cs="Arial"/>
          <w:bCs/>
          <w:sz w:val="24"/>
          <w:szCs w:val="24"/>
          <w:lang w:eastAsia="zh-CN"/>
        </w:rPr>
        <w:t>.</w:t>
      </w:r>
    </w:p>
    <w:p w:rsidR="0016193F" w:rsidRPr="0016193F" w:rsidRDefault="0016193F" w:rsidP="00247084">
      <w:pPr>
        <w:spacing w:after="0" w:line="600" w:lineRule="auto"/>
        <w:ind w:firstLine="720"/>
        <w:jc w:val="both"/>
        <w:rPr>
          <w:rFonts w:ascii="Arial" w:eastAsia="SimSun" w:hAnsi="Arial" w:cs="Arial"/>
          <w:bCs/>
          <w:sz w:val="24"/>
          <w:szCs w:val="24"/>
          <w:lang w:eastAsia="zh-CN"/>
        </w:rPr>
      </w:pPr>
      <w:r w:rsidRPr="0016193F">
        <w:rPr>
          <w:rFonts w:ascii="Arial" w:hAnsi="Arial"/>
          <w:sz w:val="24"/>
          <w:szCs w:val="24"/>
          <w:lang w:eastAsia="el-GR"/>
        </w:rPr>
        <w:t xml:space="preserve">Προχωρούμε, λοιπόν, στη συζήτηση της τέταρτης με </w:t>
      </w:r>
      <w:r w:rsidRPr="0016193F">
        <w:rPr>
          <w:rFonts w:ascii="Arial" w:eastAsia="SimSun" w:hAnsi="Arial" w:cs="Arial"/>
          <w:bCs/>
          <w:sz w:val="24"/>
          <w:szCs w:val="24"/>
          <w:lang w:eastAsia="zh-CN"/>
        </w:rPr>
        <w:t xml:space="preserve">αριθμό 589/22-3-2021 επίκαιρης ερώτησης πρώτου κύκλου του Βουλευτή Β1΄ Βόρειου Τομέα Αθηνών του ΜέΡΑ25 κ. </w:t>
      </w:r>
      <w:proofErr w:type="spellStart"/>
      <w:r w:rsidRPr="0016193F">
        <w:rPr>
          <w:rFonts w:ascii="Arial" w:eastAsia="SimSun" w:hAnsi="Arial" w:cs="Arial"/>
          <w:sz w:val="24"/>
          <w:szCs w:val="24"/>
          <w:lang w:eastAsia="zh-CN"/>
        </w:rPr>
        <w:t>Κλέωνα</w:t>
      </w:r>
      <w:proofErr w:type="spellEnd"/>
      <w:r w:rsidRPr="0016193F">
        <w:rPr>
          <w:rFonts w:ascii="Arial" w:eastAsia="SimSun" w:hAnsi="Arial" w:cs="Arial"/>
          <w:sz w:val="24"/>
          <w:szCs w:val="24"/>
          <w:lang w:eastAsia="zh-CN"/>
        </w:rPr>
        <w:t xml:space="preserve"> Γρηγοριάδη</w:t>
      </w:r>
      <w:r w:rsidRPr="0016193F">
        <w:rPr>
          <w:rFonts w:ascii="Arial" w:eastAsia="SimSun" w:hAnsi="Arial" w:cs="Arial"/>
          <w:b/>
          <w:sz w:val="24"/>
          <w:szCs w:val="24"/>
          <w:lang w:eastAsia="zh-CN"/>
        </w:rPr>
        <w:t xml:space="preserve"> </w:t>
      </w:r>
      <w:r w:rsidRPr="0016193F">
        <w:rPr>
          <w:rFonts w:ascii="Arial" w:eastAsia="SimSun" w:hAnsi="Arial" w:cs="Arial"/>
          <w:bCs/>
          <w:sz w:val="24"/>
          <w:szCs w:val="24"/>
          <w:lang w:eastAsia="zh-CN"/>
        </w:rPr>
        <w:t xml:space="preserve">προς τον Υπουργό </w:t>
      </w:r>
      <w:r w:rsidRPr="0016193F">
        <w:rPr>
          <w:rFonts w:ascii="Arial" w:eastAsia="SimSun" w:hAnsi="Arial" w:cs="Arial"/>
          <w:sz w:val="24"/>
          <w:szCs w:val="24"/>
          <w:lang w:eastAsia="zh-CN"/>
        </w:rPr>
        <w:lastRenderedPageBreak/>
        <w:t>Μετανάστευσης και Ασύλου,</w:t>
      </w:r>
      <w:r w:rsidRPr="0016193F">
        <w:rPr>
          <w:rFonts w:ascii="Arial" w:eastAsia="SimSun" w:hAnsi="Arial" w:cs="Arial"/>
          <w:b/>
          <w:sz w:val="24"/>
          <w:szCs w:val="24"/>
          <w:lang w:eastAsia="zh-CN"/>
        </w:rPr>
        <w:t xml:space="preserve"> </w:t>
      </w:r>
      <w:r w:rsidRPr="0016193F">
        <w:rPr>
          <w:rFonts w:ascii="Arial" w:eastAsia="SimSun" w:hAnsi="Arial" w:cs="Arial"/>
          <w:bCs/>
          <w:sz w:val="24"/>
          <w:szCs w:val="24"/>
          <w:lang w:eastAsia="zh-CN"/>
        </w:rPr>
        <w:t>με θέμα: «Αίτημα κατοίκων της Λέσβου για δυνατότητα φιλοξενίας προσφύγων και μεταναστών».</w:t>
      </w:r>
    </w:p>
    <w:p w:rsidR="0016193F" w:rsidRPr="0016193F" w:rsidRDefault="0016193F" w:rsidP="00247084">
      <w:pPr>
        <w:spacing w:after="0" w:line="600" w:lineRule="auto"/>
        <w:ind w:firstLine="720"/>
        <w:jc w:val="both"/>
        <w:rPr>
          <w:rFonts w:ascii="Arial" w:eastAsia="SimSun" w:hAnsi="Arial" w:cs="Arial"/>
          <w:bCs/>
          <w:sz w:val="24"/>
          <w:szCs w:val="24"/>
          <w:lang w:eastAsia="zh-CN"/>
        </w:rPr>
      </w:pPr>
      <w:r w:rsidRPr="0016193F">
        <w:rPr>
          <w:rFonts w:ascii="Arial" w:eastAsia="SimSun" w:hAnsi="Arial" w:cs="Arial"/>
          <w:bCs/>
          <w:sz w:val="24"/>
          <w:szCs w:val="24"/>
          <w:lang w:eastAsia="zh-CN"/>
        </w:rPr>
        <w:t>Ορίστε, κύριε Γρηγοριάδη, έχετε τον λόγο.</w:t>
      </w:r>
    </w:p>
    <w:p w:rsidR="0016193F" w:rsidRPr="0016193F" w:rsidRDefault="0016193F" w:rsidP="00247084">
      <w:pPr>
        <w:spacing w:after="0" w:line="600" w:lineRule="auto"/>
        <w:ind w:firstLine="720"/>
        <w:jc w:val="both"/>
        <w:rPr>
          <w:rFonts w:ascii="Arial" w:eastAsia="SimSun" w:hAnsi="Arial" w:cs="Arial"/>
          <w:bCs/>
          <w:sz w:val="24"/>
          <w:szCs w:val="24"/>
          <w:lang w:eastAsia="zh-CN"/>
        </w:rPr>
      </w:pPr>
      <w:r w:rsidRPr="0016193F">
        <w:rPr>
          <w:rFonts w:ascii="Arial" w:eastAsia="SimSun" w:hAnsi="Arial" w:cs="Arial"/>
          <w:b/>
          <w:bCs/>
          <w:sz w:val="24"/>
          <w:szCs w:val="24"/>
          <w:lang w:eastAsia="zh-CN"/>
        </w:rPr>
        <w:t xml:space="preserve">ΚΛΕΩΝ ΓΡΗΓΟΡΙΑΔΗΣ: </w:t>
      </w:r>
      <w:r w:rsidRPr="0016193F">
        <w:rPr>
          <w:rFonts w:ascii="Arial" w:eastAsia="SimSun" w:hAnsi="Arial" w:cs="Arial"/>
          <w:bCs/>
          <w:sz w:val="24"/>
          <w:szCs w:val="24"/>
          <w:lang w:eastAsia="zh-CN"/>
        </w:rPr>
        <w:t>Ευχαριστώ πολύ, κύριε Πρόεδρε.</w:t>
      </w:r>
    </w:p>
    <w:p w:rsidR="0016193F" w:rsidRPr="0016193F" w:rsidRDefault="0016193F" w:rsidP="00247084">
      <w:pPr>
        <w:spacing w:after="0" w:line="600" w:lineRule="auto"/>
        <w:ind w:firstLine="720"/>
        <w:jc w:val="both"/>
        <w:rPr>
          <w:rFonts w:ascii="Arial" w:eastAsia="SimSun" w:hAnsi="Arial" w:cs="Arial"/>
          <w:bCs/>
          <w:sz w:val="24"/>
          <w:szCs w:val="24"/>
          <w:lang w:eastAsia="zh-CN"/>
        </w:rPr>
      </w:pPr>
      <w:r w:rsidRPr="0016193F">
        <w:rPr>
          <w:rFonts w:ascii="Arial" w:eastAsia="SimSun" w:hAnsi="Arial" w:cs="Arial"/>
          <w:bCs/>
          <w:sz w:val="24"/>
          <w:szCs w:val="24"/>
          <w:lang w:eastAsia="zh-CN"/>
        </w:rPr>
        <w:t xml:space="preserve">Κύριε </w:t>
      </w:r>
      <w:proofErr w:type="spellStart"/>
      <w:r w:rsidRPr="0016193F">
        <w:rPr>
          <w:rFonts w:ascii="Arial" w:eastAsia="SimSun" w:hAnsi="Arial" w:cs="Arial"/>
          <w:bCs/>
          <w:sz w:val="24"/>
          <w:szCs w:val="24"/>
          <w:lang w:eastAsia="zh-CN"/>
        </w:rPr>
        <w:t>Μηταράκη</w:t>
      </w:r>
      <w:proofErr w:type="spellEnd"/>
      <w:r w:rsidRPr="0016193F">
        <w:rPr>
          <w:rFonts w:ascii="Arial" w:eastAsia="SimSun" w:hAnsi="Arial" w:cs="Arial"/>
          <w:bCs/>
          <w:sz w:val="24"/>
          <w:szCs w:val="24"/>
          <w:lang w:eastAsia="zh-CN"/>
        </w:rPr>
        <w:t>, σας ευχαριστώ πολύ που είστε εδώ για να απαντήσετε στην ερώτησή μου σήμερα.</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Θα μπω κατευθείαν στο θέμα. Την κατάσταση στα κατ’ </w:t>
      </w:r>
      <w:proofErr w:type="spellStart"/>
      <w:r w:rsidRPr="0016193F">
        <w:rPr>
          <w:rFonts w:ascii="Arial" w:hAnsi="Arial"/>
          <w:sz w:val="24"/>
          <w:szCs w:val="24"/>
          <w:lang w:eastAsia="el-GR"/>
        </w:rPr>
        <w:t>ευφημισμόν</w:t>
      </w:r>
      <w:proofErr w:type="spellEnd"/>
      <w:r w:rsidRPr="0016193F">
        <w:rPr>
          <w:rFonts w:ascii="Arial" w:hAnsi="Arial"/>
          <w:sz w:val="24"/>
          <w:szCs w:val="24"/>
          <w:lang w:eastAsia="el-GR"/>
        </w:rPr>
        <w:t xml:space="preserve"> κέντρα υποδοχής, που κατά τη γνώμη μου είναι περίπου κέντρα κράτησης, την ξέρετε καλύτερα από εμένα, είστε ο αρμόδιος Υπουργός. Είναι μια κατάσταση που θα συμφωνείτε -φαντάζομαι- μαζί μου ότι αν δεν τη λέτε απαράδεκτη, όπως εγώ, θα πείτε ότι δεν είναι η πρέπουσα.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Είδαμε τις τελευταίες μέρες ότι ήρθαν στη δημοσιότητα εικόνες που πρέπει να ντρεπόμαστε όλοι μας γι’ αυτές και η Ελλάδα και η Ευρωπαϊκή Ένωση και εμείς σαν άνθρωποι για την ιστορία μας, για τον δυτικό μας πολιτισμό και για τον ανθρωπισμό που πρέπει να κρύβουμε μέσα μας.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Ξέρετε, κύριε </w:t>
      </w:r>
      <w:proofErr w:type="spellStart"/>
      <w:r w:rsidRPr="0016193F">
        <w:rPr>
          <w:rFonts w:ascii="Arial" w:hAnsi="Arial"/>
          <w:sz w:val="24"/>
          <w:szCs w:val="24"/>
          <w:lang w:eastAsia="el-GR"/>
        </w:rPr>
        <w:t>Μηταράκη</w:t>
      </w:r>
      <w:proofErr w:type="spellEnd"/>
      <w:r w:rsidRPr="0016193F">
        <w:rPr>
          <w:rFonts w:ascii="Arial" w:hAnsi="Arial"/>
          <w:sz w:val="24"/>
          <w:szCs w:val="24"/>
          <w:lang w:eastAsia="el-GR"/>
        </w:rPr>
        <w:t xml:space="preserve">, συνήθως για τις ερωτήσεις που κάνω νιώθω περήφανος, γιατί είναι ερωτήσεις που είτε ακουμπούν μεγάλες κοινωνικές ομάδες, που αδικούνται, είτε πολύ ευάλωτες κοινωνικές ομάδες. Η σημερινή έχει μια ιδιαιτερότητα. Είμαι πάρα πολύ βαθιά συγκινημένος γι’ αυτούς τους άλλου είδους Έλληνες, οι οποίοι αναφύονται από εκεί που δεν το περιμένεις. </w:t>
      </w:r>
      <w:r w:rsidRPr="0016193F">
        <w:rPr>
          <w:rFonts w:ascii="Arial" w:hAnsi="Arial"/>
          <w:sz w:val="24"/>
          <w:szCs w:val="24"/>
          <w:lang w:eastAsia="el-GR"/>
        </w:rPr>
        <w:lastRenderedPageBreak/>
        <w:t>Τέτοιοι Έλληνες στη Λέσβο, λοιπόν, ζήτησαν το αυτονόητο. Είπαν, εμείς από το περίσσευμα μας και ενώ έχουμε υποστεί τα μνημόνια και ενώ έχουμε και εμείς οικονομικές αδυναμίες και ενώ έχουμε περάσει τον κορωνοϊό και ενώ περάσαμε ίσως τον πιο βαρύ χειμώνα, από το υστέρημά της ανθρωπιάς μας ανοίγουμε τα σπίτια μας και θέλουμε να φιλοξενήσουμε ανθρώπους που κακοπερνάνε πάρα πολύ σε δομές, που όπως ξέρετε πολύ συχνά στερούνται ρεύματος, στερούνται θέρμανσης, καμμιά φορά και νερού στη διάρκεια της ημέρας.</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Καταλαβαίνω ότι είστε άνθρωπος και ότι δεν έχετε τη διάθεση να ταλαιπωρείτε τους πρόσφυγες και θέλω να σας ρωτήσω ευθέως δύο απλές ερωτήσεις. Με δεδομένο ότι υπάρχει αυτή η πρωτοβουλία πολιτών και είναι αρκετοί οι πολίτες -θα σας εξηγήσω στη δευτερολογία μου-, μέσα στις ακόμα πιο δύσκολες συνθήκες που έχει δημιουργήσει η πανδημία του κορωνοϊού, υπάρχει κάποιο πλαίσιο με το οποίο θα μπορούσαν ντόπιοι κάτοικοι να φιλοξενήσουν προσωρινά ανθρώπους που αναγκάζονται να διαβιώνουν στα κέντρα υποδοχής; Και αν όχι, μπορεί να θεσμοθετηθεί από εσάς, από την πολιτεία, άμεσα ένα πλαίσιο που να θέτει όρους και κανόνες που θα ισχύουν τόσο για τους πρόσφυγες και μετανάστες όσο και για τους κατοίκους;</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Δεύτερη ερώτηση: Μπορεί το κράτος μας, σε συνεργασία με την Ευρωπαϊκή Ένωση, να δείξει ανθρωπιά και πολιτική βούληση και να βρει </w:t>
      </w:r>
      <w:r w:rsidRPr="0016193F">
        <w:rPr>
          <w:rFonts w:ascii="Arial" w:hAnsi="Arial"/>
          <w:sz w:val="24"/>
          <w:szCs w:val="24"/>
          <w:lang w:eastAsia="el-GR"/>
        </w:rPr>
        <w:lastRenderedPageBreak/>
        <w:t xml:space="preserve">χρηματοδότηση και κονδύλια, ώστε να δημιουργηθεί ένας οργανωμένος φορέας που θα διασφαλίζει ότι κανένας άνθρωπος δεν θα χάσει τη ζωή του; Ξέρετε, είναι ανατριχιαστική η πιθανότητα αυτή μέσα σε δομές οι οποίες δεν έχουν ρεύμα, όπως σας είπα, πολλές φορές δεν έχουν νερό και δεν έχουν θέρμανση και όλα αυτά στην Ελλάδα, στην Ευρωπαϊκή Ένωση του 2021.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Σας ευχαριστώ.</w:t>
      </w:r>
    </w:p>
    <w:p w:rsidR="0016193F" w:rsidRPr="0016193F" w:rsidRDefault="0016193F" w:rsidP="00247084">
      <w:pPr>
        <w:spacing w:after="0" w:line="600" w:lineRule="auto"/>
        <w:ind w:firstLine="720"/>
        <w:jc w:val="both"/>
        <w:rPr>
          <w:rFonts w:ascii="Arial" w:eastAsia="SimSun" w:hAnsi="Arial" w:cs="Arial"/>
          <w:b/>
          <w:bCs/>
          <w:sz w:val="24"/>
          <w:szCs w:val="24"/>
          <w:lang w:eastAsia="zh-CN"/>
        </w:rPr>
      </w:pPr>
      <w:r w:rsidRPr="0016193F">
        <w:rPr>
          <w:rFonts w:ascii="Arial" w:eastAsia="SimSun" w:hAnsi="Arial" w:cs="Arial"/>
          <w:b/>
          <w:bCs/>
          <w:sz w:val="24"/>
          <w:szCs w:val="24"/>
          <w:lang w:eastAsia="zh-CN"/>
        </w:rPr>
        <w:t xml:space="preserve">ΠΡΟΕΔΡΕΥΩΝ (Νικήτας Κακλαμάνης): </w:t>
      </w:r>
      <w:r w:rsidRPr="0016193F">
        <w:rPr>
          <w:rFonts w:ascii="Arial" w:eastAsia="SimSun" w:hAnsi="Arial" w:cs="Arial"/>
          <w:bCs/>
          <w:sz w:val="24"/>
          <w:szCs w:val="24"/>
          <w:lang w:eastAsia="zh-CN"/>
        </w:rPr>
        <w:t>Κύριε Υπουργέ, έχετε τον λόγο.</w:t>
      </w:r>
    </w:p>
    <w:p w:rsidR="0016193F" w:rsidRPr="0016193F" w:rsidRDefault="0016193F" w:rsidP="00247084">
      <w:pPr>
        <w:shd w:val="clear" w:color="auto" w:fill="FFFFFF"/>
        <w:spacing w:after="0" w:line="600" w:lineRule="auto"/>
        <w:ind w:firstLine="720"/>
        <w:contextualSpacing/>
        <w:jc w:val="both"/>
        <w:rPr>
          <w:rFonts w:ascii="Arial" w:hAnsi="Arial"/>
          <w:sz w:val="24"/>
          <w:szCs w:val="24"/>
          <w:lang w:eastAsia="el-GR"/>
        </w:rPr>
      </w:pPr>
      <w:r w:rsidRPr="0016193F">
        <w:rPr>
          <w:rFonts w:ascii="Arial" w:hAnsi="Arial" w:cs="Arial"/>
          <w:b/>
          <w:color w:val="111111"/>
          <w:sz w:val="24"/>
          <w:szCs w:val="24"/>
          <w:lang w:eastAsia="el-GR"/>
        </w:rPr>
        <w:t xml:space="preserve">ΝΟΤΗΣ ΜΗΤΑΡΑΚΗΣ (Υπουργός Μετανάστευσης και Ασύλου): </w:t>
      </w:r>
      <w:r w:rsidRPr="0016193F">
        <w:rPr>
          <w:rFonts w:ascii="Arial" w:hAnsi="Arial"/>
          <w:sz w:val="24"/>
          <w:szCs w:val="24"/>
          <w:lang w:eastAsia="el-GR"/>
        </w:rPr>
        <w:t>Ευχαριστώ πολύ, κύριε Πρόεδρε.</w:t>
      </w:r>
    </w:p>
    <w:p w:rsidR="0016193F" w:rsidRPr="0016193F" w:rsidRDefault="0016193F" w:rsidP="00247084">
      <w:pPr>
        <w:shd w:val="clear" w:color="auto" w:fill="FFFFFF"/>
        <w:spacing w:after="0" w:line="600" w:lineRule="auto"/>
        <w:ind w:firstLine="720"/>
        <w:contextualSpacing/>
        <w:jc w:val="both"/>
        <w:rPr>
          <w:rFonts w:ascii="Arial" w:hAnsi="Arial"/>
          <w:sz w:val="24"/>
          <w:szCs w:val="24"/>
          <w:lang w:eastAsia="el-GR"/>
        </w:rPr>
      </w:pPr>
      <w:r w:rsidRPr="0016193F">
        <w:rPr>
          <w:rFonts w:ascii="Arial" w:hAnsi="Arial"/>
          <w:sz w:val="24"/>
          <w:szCs w:val="24"/>
          <w:lang w:eastAsia="el-GR"/>
        </w:rPr>
        <w:t>Κύριε Γρηγοριάδη, είναι πράγματι πολύ σημαντική η ερώτησή σας και μου δίνει την ευκαιρία να μιλήσω για τα προβλήματα που όντως υπάρχουν στη Λέσβο.</w:t>
      </w:r>
    </w:p>
    <w:p w:rsidR="0016193F" w:rsidRPr="0016193F" w:rsidRDefault="0016193F" w:rsidP="00247084">
      <w:pPr>
        <w:shd w:val="clear" w:color="auto" w:fill="FFFFFF"/>
        <w:spacing w:after="0" w:line="600" w:lineRule="auto"/>
        <w:ind w:firstLine="720"/>
        <w:contextualSpacing/>
        <w:jc w:val="both"/>
        <w:rPr>
          <w:rFonts w:ascii="Arial" w:hAnsi="Arial"/>
          <w:sz w:val="24"/>
          <w:szCs w:val="24"/>
          <w:lang w:eastAsia="el-GR"/>
        </w:rPr>
      </w:pPr>
      <w:r w:rsidRPr="0016193F">
        <w:rPr>
          <w:rFonts w:ascii="Arial" w:hAnsi="Arial"/>
          <w:sz w:val="24"/>
          <w:szCs w:val="24"/>
          <w:lang w:eastAsia="el-GR"/>
        </w:rPr>
        <w:t xml:space="preserve">Κατ’ αρχάς θα ήθελα σας πω ότι η χώρα μας δέχθηκε έναν πολύ μεγάλο αριθμό προσφύγων και μεταναστών την περίοδο 2015 - 2019 και αυτό έφτασε το εθνικό σύστημα υποδοχής στα όριά του, τα οποία και ξεπέρασε το 2020, όταν είχαμε φτάσει στη Μόρια να έχουμε είκοσι μία χιλιάδες αιτούντες άσυλο σε μια δομή που είχε κατασκευαστεί για δύο χιλιάδες τετρακόσια άτομα. Έτσι προέκυψε ένα τεράστιο πρόβλημα συμφόρησης στα πέντε νησιά του Αιγαίου, τα οποία δέχτηκαν τις μέγιστες μεταναστευτικές ροές. </w:t>
      </w:r>
    </w:p>
    <w:p w:rsidR="0016193F" w:rsidRPr="0016193F" w:rsidRDefault="0016193F" w:rsidP="00247084">
      <w:pPr>
        <w:shd w:val="clear" w:color="auto" w:fill="FFFFFF"/>
        <w:spacing w:after="0" w:line="600" w:lineRule="auto"/>
        <w:ind w:firstLine="720"/>
        <w:contextualSpacing/>
        <w:jc w:val="both"/>
        <w:rPr>
          <w:rFonts w:ascii="Arial" w:hAnsi="Arial"/>
          <w:sz w:val="24"/>
          <w:szCs w:val="24"/>
          <w:lang w:eastAsia="el-GR"/>
        </w:rPr>
      </w:pPr>
      <w:r w:rsidRPr="0016193F">
        <w:rPr>
          <w:rFonts w:ascii="Arial" w:hAnsi="Arial"/>
          <w:sz w:val="24"/>
          <w:szCs w:val="24"/>
          <w:lang w:eastAsia="el-GR"/>
        </w:rPr>
        <w:lastRenderedPageBreak/>
        <w:t xml:space="preserve">Από τότε ξεκινήσαμε ένα φιλόδοξο πρόγραμμα αποσυμφόρησης και τα 2/3 των αιτούντων άσυλο, που ήταν στη Λέσβο, στη Χίο, στη Σάμο, στην Κω και στη Λέρο πριν δώδεκα μήνες, έχουν πλέον μεταφερθεί στην ηπειρωτική Ελλάδα. Περίπου σαράντα χιλιάδες άτομα μεταφέρθηκαν στην ηπειρωτική Ελλάδα και έντεκα χιλιάδες πεντακόσιοι έφυγαν από τη χώρα για άλλες χώρες του εξωτερικού. </w:t>
      </w:r>
    </w:p>
    <w:p w:rsidR="0016193F" w:rsidRPr="0016193F" w:rsidRDefault="0016193F" w:rsidP="00247084">
      <w:pPr>
        <w:shd w:val="clear" w:color="auto" w:fill="FFFFFF"/>
        <w:spacing w:after="0" w:line="600" w:lineRule="auto"/>
        <w:ind w:firstLine="720"/>
        <w:contextualSpacing/>
        <w:jc w:val="both"/>
        <w:rPr>
          <w:rFonts w:ascii="Arial" w:hAnsi="Arial"/>
          <w:sz w:val="24"/>
          <w:szCs w:val="24"/>
          <w:lang w:eastAsia="el-GR"/>
        </w:rPr>
      </w:pPr>
      <w:r w:rsidRPr="0016193F">
        <w:rPr>
          <w:rFonts w:ascii="Arial" w:hAnsi="Arial"/>
          <w:sz w:val="24"/>
          <w:szCs w:val="24"/>
          <w:lang w:eastAsia="el-GR"/>
        </w:rPr>
        <w:t>Μετά τη φωτιά στη Μόρια σας θυμίζω ότι αρκετά κράτη-μέλη προσφέρθηκαν και υπάρχουν ήδη εβδομαδιαίες πτήσεις κατευθείαν από τη Λέσβο για μετεγκατάσταση στη Γερμανία αλλά και σε άλλες χώρες της Ευρωπαϊκής Ένωσης, που έδειξαν, σε μια Ευρώπη που ακόμα δεν έχει θεσμοθετημένους μηχανισμούς αλληλεγγύης, εθελοντικά τη διάθεσή τους να συμβάλουν.</w:t>
      </w:r>
    </w:p>
    <w:p w:rsidR="0016193F" w:rsidRPr="0016193F" w:rsidRDefault="0016193F" w:rsidP="00247084">
      <w:pPr>
        <w:shd w:val="clear" w:color="auto" w:fill="FFFFFF"/>
        <w:spacing w:after="0" w:line="600" w:lineRule="auto"/>
        <w:ind w:firstLine="720"/>
        <w:contextualSpacing/>
        <w:jc w:val="both"/>
        <w:rPr>
          <w:rFonts w:ascii="Arial" w:hAnsi="Arial"/>
          <w:sz w:val="24"/>
          <w:szCs w:val="24"/>
          <w:lang w:eastAsia="el-GR"/>
        </w:rPr>
      </w:pPr>
      <w:r w:rsidRPr="0016193F">
        <w:rPr>
          <w:rFonts w:ascii="Arial" w:hAnsi="Arial"/>
          <w:sz w:val="24"/>
          <w:szCs w:val="24"/>
          <w:lang w:eastAsia="el-GR"/>
        </w:rPr>
        <w:t>Επίσης, όπως ξέρετε, έχουμε ξεκινήσει την κατασκευή σύγχρονων νέων δομών φιλοξενίας στη Σάμο, στην Κω, στη Λέρο, οι οποίες θα ολοκληρωθούν μέσα στο καλοκαίρι και θα προσφέρουν πλέον τις απαραίτητες συνθήκες διαβίωσης που συνάδουν με ένα κράτος ευρωπαϊκό και τις ανθρωπιστικές αξίες της Ευρώπης. Αυτό, λοιπόν, θα λειτουργήσει στη Σάμο, στην Κω και στη Λέρο μέσα στο καλοκαίρι. Ευελπιστούμε στη Λέσβο και στη Χίο μέχρι τα τέλη του 2021.</w:t>
      </w:r>
    </w:p>
    <w:p w:rsidR="0016193F" w:rsidRPr="0016193F" w:rsidRDefault="0016193F" w:rsidP="00247084">
      <w:pPr>
        <w:shd w:val="clear" w:color="auto" w:fill="FFFFFF"/>
        <w:spacing w:after="0" w:line="600" w:lineRule="auto"/>
        <w:ind w:firstLine="720"/>
        <w:contextualSpacing/>
        <w:jc w:val="both"/>
        <w:rPr>
          <w:rFonts w:ascii="Arial" w:hAnsi="Arial" w:cs="Arial"/>
          <w:sz w:val="24"/>
          <w:szCs w:val="24"/>
          <w:lang w:eastAsia="el-GR"/>
        </w:rPr>
      </w:pPr>
      <w:r w:rsidRPr="0016193F">
        <w:rPr>
          <w:rFonts w:ascii="Arial" w:hAnsi="Arial"/>
          <w:sz w:val="24"/>
          <w:szCs w:val="24"/>
          <w:lang w:eastAsia="el-GR"/>
        </w:rPr>
        <w:lastRenderedPageBreak/>
        <w:t>Στη Λέσβο έχουμε μια ειδική περίπτωση. Υπήρχε η δομή της Μόριας, η οποία κάηκε τον Σεπτέμβρη του 2020. Καταφέραμε μέσα σε τέσσερις ημέρες να λειτουργήσει μια προσωρινή δομή στο Μαυροβούνι, η οποία δεν έγινε με σχεδιασμό και δεν υπήρχαν μελέτες. Έγινε μέσα σε μια κατάσταση εκτάκτου ανάγκης, για να αποφύγουμε τις επιπτώσεις του εμπρησμού.</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Ευτυχώς η Μόρια εκκενώθηκε χωρίς θύματα. Η μετακόμιση στη νέα δομή έγινε επίσης χωρίς τραυματισμούς. Τότε ήμασταν σε μια εποχή που πάλι η πανδημία ήταν σε υψηλό επίπεδο. Καταφέραμε να μην έχουμε καμμία απώλεια ανθρώπινης ζωής σε κανένα νησί του Αιγαίου ως αποτέλεσμα του κορωνοϊού.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Προγράμματα φιλοξενίας υπάρχουν. Το μεγαλύτερο είναι το πρόγραμμα «</w:t>
      </w:r>
      <w:r w:rsidRPr="0016193F">
        <w:rPr>
          <w:rFonts w:ascii="Arial" w:hAnsi="Arial"/>
          <w:sz w:val="24"/>
          <w:szCs w:val="24"/>
          <w:lang w:val="en-US" w:eastAsia="el-GR"/>
        </w:rPr>
        <w:t>ESTIA</w:t>
      </w:r>
      <w:r w:rsidRPr="0016193F">
        <w:rPr>
          <w:rFonts w:ascii="Arial" w:hAnsi="Arial"/>
          <w:sz w:val="24"/>
          <w:szCs w:val="24"/>
          <w:lang w:eastAsia="el-GR"/>
        </w:rPr>
        <w:t xml:space="preserve">», με το οποίο το 50% αυτή τη στιγμή των αιτούντων άσυλο, που βρίσκονται στη χώρα μας, φιλοξενούνται σε διαμερίσματα. Είναι ένα πρόγραμμα που κοστίζει περίπου 80 εκατομμύρια ευρώ τον χρόνο, το οποίο χρηματοδοτείται εξ ολοκλήρου από την Ευρωπαϊκή Ένωση.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Υπήρχε και το πρόγραμμα «</w:t>
      </w:r>
      <w:r w:rsidRPr="0016193F">
        <w:rPr>
          <w:rFonts w:ascii="Arial" w:hAnsi="Arial"/>
          <w:sz w:val="24"/>
          <w:szCs w:val="24"/>
          <w:lang w:val="en-US" w:eastAsia="el-GR"/>
        </w:rPr>
        <w:t>FILOXENIA</w:t>
      </w:r>
      <w:r w:rsidRPr="0016193F">
        <w:rPr>
          <w:rFonts w:ascii="Arial" w:hAnsi="Arial"/>
          <w:sz w:val="24"/>
          <w:szCs w:val="24"/>
          <w:lang w:eastAsia="el-GR"/>
        </w:rPr>
        <w:t xml:space="preserve">» σε ξενοδοχεία και κάποια στιγμή γύρω στα εβδομήντα πέντε ξενοδοχεία είχαν χρησιμοποιηθεί γι’ αυτόν τον σκοπό. Δυστυχώς αυτό το πρόγραμμα έφτασε στο τέλος της χρηματοδότησής του.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lastRenderedPageBreak/>
        <w:t xml:space="preserve">Από εκεί και πέρα, στη Λέσβο θα υπάρξει μια μόνιμη λύση μέσα στο έτος. Πρωτοβουλίες πολιτών που θέλουν να βοηθήσουν είναι πάντα καλοδεχούμενες. Εμείς δεν έχουμε λάβει κάτι. Με μεγάλη χαρά, όμως, να το συζητήσουμε.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Σας ευχαριστώ.</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b/>
          <w:bCs/>
          <w:sz w:val="24"/>
          <w:szCs w:val="24"/>
          <w:lang w:eastAsia="el-GR"/>
        </w:rPr>
        <w:t>ΠΡΟΕΔΡΕΥΩΝ (Νικήτας Κακλαμάνης):</w:t>
      </w:r>
      <w:r w:rsidRPr="0016193F">
        <w:rPr>
          <w:rFonts w:ascii="Arial" w:hAnsi="Arial" w:cs="Arial"/>
          <w:sz w:val="24"/>
          <w:szCs w:val="24"/>
          <w:lang w:eastAsia="el-GR"/>
        </w:rPr>
        <w:t xml:space="preserve"> Κύριε Γρηγοριάδη, έχετε τον λόγο.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b/>
          <w:bCs/>
          <w:sz w:val="24"/>
          <w:szCs w:val="24"/>
          <w:lang w:eastAsia="el-GR"/>
        </w:rPr>
        <w:t>ΚΛΕΩΝ ΓΡΗΓΟΡΙΑΔΗΣ:</w:t>
      </w:r>
      <w:r w:rsidRPr="0016193F">
        <w:rPr>
          <w:rFonts w:ascii="Arial" w:hAnsi="Arial"/>
          <w:sz w:val="24"/>
          <w:szCs w:val="24"/>
          <w:lang w:eastAsia="el-GR"/>
        </w:rPr>
        <w:t xml:space="preserve"> Ευχαριστώ, κύριε Πρόεδρε. Ευχαριστώ και εσάς, κύριε Υπουργέ, για την ευθεία απάντηση και ευχαριστώ κυρίως που παραδέχεστε ότι η κατάσταση δεν είναι και πολύ ανθρώπινη.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Πρέπει, όμως, να σας θυμίσω από την πλευρά μου ότι είναι δύο χρόνια τώρα σχεδόν που κυβερνάτε και, επομένως, παρ’ ότι βρήκατε μια κατάσταση πολύ επιβαρυμένη -δεν υπάρχει καμμία αμφιβολία, δεν θα το αρνηθεί κανείς εδώ-, εσείς οφείλατε μέσα σε δύο χρόνια να έχετε βρει λύσεις γι’ αυτή την κατάσταση.</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Ήθελα να σας πω -δεν ξέρω αν το ξέρετε- ότι στη Λέσβο άτυπα γίνεται ήδη φιλοξενία για μία ή δύο ημέρες εκεί. Το ανησυχητικό -ανησυχητικό ηθικά- είναι ότι οι αστυνομικοί μας επιφορτίζονται με το βάρος αυτής της ευθύνης και δεν τους αναλογεί. Δεν αναλογεί σε έναν Έλληνα αστυνομικό να λέει «φύγε εσύ </w:t>
      </w:r>
      <w:r w:rsidRPr="0016193F">
        <w:rPr>
          <w:rFonts w:ascii="Arial" w:hAnsi="Arial"/>
          <w:sz w:val="24"/>
          <w:szCs w:val="24"/>
          <w:lang w:eastAsia="el-GR"/>
        </w:rPr>
        <w:lastRenderedPageBreak/>
        <w:t>από τη δομή, πήγαινε μείνε σε ένα σπίτι και αν δεν γυρίσεις, θα βρω τον μπελά μου». Επίσης δεν τα μέσα να κρίνει.</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Όπως θα σας διαβάσω πιο κάτω, οι κάτοικοι αυτών των νησιών, κύριε Υπουργέ, ζητούν να δημιουργηθεί ένας φορέας με συγκεκριμένο νομικό πλαίσιο, το οποίο θα προσδιορίζει τους κανόνες και τους όρους με τους οποίους θα μπορούν να φιλοξενήσουν πρόσφυγες και μετανάστες. Καταλαβαίνω ότι είπατε ότι είναι καλοδεχούμενη η πρόθεσή τους. Αυτοί σας λένε ότι για να γίνει πράξη η πρόθεσή τους, πρέπει να τους φτιάξετε ένα θεσμικό πλαίσιο.</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Σε αυτή την περίπτωση λένε θα μπορέσει να δημιουργηθεί ένας κατάλογος με ονόματα και όλα τα απαραίτητα στοιχεία των πολιτών που επιθυμούν να φιλοξενήσουν ανθρώπους που ζουν μέσα στις δομές. Οι ίδιες οι δομές θα λαμβάνουν τις διαθεσιμότητες και οι ειδικοί -και όχι αστυνομικοί- θα επιλέγουν ποιοι πρόσφυγες και μετανάστες θα μπορούν να δεχθούν τη φιλοξενία των κατοίκων των νησιών, με κριτήρια </w:t>
      </w:r>
      <w:proofErr w:type="spellStart"/>
      <w:r w:rsidRPr="0016193F">
        <w:rPr>
          <w:rFonts w:ascii="Arial" w:hAnsi="Arial"/>
          <w:sz w:val="24"/>
          <w:szCs w:val="24"/>
          <w:lang w:eastAsia="el-GR"/>
        </w:rPr>
        <w:t>ευαλωτότητας</w:t>
      </w:r>
      <w:proofErr w:type="spellEnd"/>
      <w:r w:rsidRPr="0016193F">
        <w:rPr>
          <w:rFonts w:ascii="Arial" w:hAnsi="Arial"/>
          <w:sz w:val="24"/>
          <w:szCs w:val="24"/>
          <w:lang w:eastAsia="el-GR"/>
        </w:rPr>
        <w:t xml:space="preserve"> ή ιεραρχικά κριτήρια. Ενδεχομένως να χρειαστεί να υπογραφούν ειδικές φόρμες ή και να δημιουργηθεί μία γραμμή ανάγκης.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Αν το πρόβλημα είναι ο κορωνοϊός, ξέρετε ότι μπορεί να γίνουν </w:t>
      </w:r>
      <w:r w:rsidRPr="0016193F">
        <w:rPr>
          <w:rFonts w:ascii="Arial" w:hAnsi="Arial"/>
          <w:sz w:val="24"/>
          <w:szCs w:val="24"/>
          <w:lang w:val="en-US" w:eastAsia="el-GR"/>
        </w:rPr>
        <w:t>rapid</w:t>
      </w:r>
      <w:r w:rsidRPr="0016193F">
        <w:rPr>
          <w:rFonts w:ascii="Arial" w:hAnsi="Arial"/>
          <w:sz w:val="24"/>
          <w:szCs w:val="24"/>
          <w:lang w:eastAsia="el-GR"/>
        </w:rPr>
        <w:t xml:space="preserve"> </w:t>
      </w:r>
      <w:r w:rsidRPr="0016193F">
        <w:rPr>
          <w:rFonts w:ascii="Arial" w:hAnsi="Arial"/>
          <w:sz w:val="24"/>
          <w:szCs w:val="24"/>
          <w:lang w:val="en-US" w:eastAsia="el-GR"/>
        </w:rPr>
        <w:t>test</w:t>
      </w:r>
      <w:r w:rsidRPr="0016193F">
        <w:rPr>
          <w:rFonts w:ascii="Arial" w:hAnsi="Arial"/>
          <w:sz w:val="24"/>
          <w:szCs w:val="24"/>
          <w:lang w:eastAsia="el-GR"/>
        </w:rPr>
        <w:t xml:space="preserve">, γιατί συμβαίνει να είναι και οικογένειες που έρχονται τα παιδιά τους από </w:t>
      </w:r>
      <w:r w:rsidRPr="0016193F">
        <w:rPr>
          <w:rFonts w:ascii="Arial" w:hAnsi="Arial"/>
          <w:sz w:val="24"/>
          <w:szCs w:val="24"/>
          <w:lang w:eastAsia="el-GR"/>
        </w:rPr>
        <w:lastRenderedPageBreak/>
        <w:t xml:space="preserve">το εξωτερικό, που σπουδάζουν και, μάλιστα, έτσι θα συνεισφέρουν στην επιπλέον πρόληψη για την εξάπλωση της επιδημίας στα νησιά μας.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Θέλω να σας πω ότι δεν υπάρχει καμμία νομοθεσία -το ξέρετε- που να απαγορεύει τη φιλοξενία των προσφύγων ούτε τυπικά. Επίσης, τυπικά και νομικά ούτε επιτρέπεται ούτε απαγορεύεται. Ένα νομικό πλαίσιο χρειαζόμαστε, λοιπόν, κατεπειγόντως και μια βοήθεια χρειάζονται αυτοί οι άνθρωποι από εσάς, που θα την επικαλεστείτε και θα τη ζητήσετε πρώτοι από την Ευρωπαϊκή Ένωση.</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Ξέρουμε ότι είμαστε πτωχευμένοι, αλλά μπορούμε να προλάβουμε. Είναι ζήτημα ζωής και θανάτου γι’ αυτούς τους ανθρώπους που είναι εκεί. Ξέρετε ότι δεν λαϊκίζω ποτέ μου, ούτε θέλω να το πάω συναισθηματικά το πράγμα, αλλά σκεφτείτε ότι το 2021 αυτοί οι συνάνθρωποί μας είναι μετανάστες και πρόσφυγες, οι οποίοι αντιμετωπίζουν σκληρότερες συνθήκες από τους δικούς μας κατά τη διάρκεια της Μικρασιατικής Καταστροφής, που συνέβη πάνω από έναν αιώνα πριν από σήμερα. Καταλαβαίνετε ότι είναι όνειδος για όλη την ήπειρο.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Θα κλείσω, αγαπητέ κύριε Υπουργέ, με το εξής. Δεν ξέρω αν, όταν ήσασταν μικρός ή και τώρα, βλέπατε «</w:t>
      </w:r>
      <w:r w:rsidRPr="0016193F">
        <w:rPr>
          <w:rFonts w:ascii="Arial" w:hAnsi="Arial"/>
          <w:sz w:val="24"/>
          <w:szCs w:val="24"/>
          <w:lang w:val="en-US" w:eastAsia="el-GR"/>
        </w:rPr>
        <w:t>Star</w:t>
      </w:r>
      <w:r w:rsidRPr="0016193F">
        <w:rPr>
          <w:rFonts w:ascii="Arial" w:hAnsi="Arial"/>
          <w:sz w:val="24"/>
          <w:szCs w:val="24"/>
          <w:lang w:eastAsia="el-GR"/>
        </w:rPr>
        <w:t xml:space="preserve"> </w:t>
      </w:r>
      <w:r w:rsidRPr="0016193F">
        <w:rPr>
          <w:rFonts w:ascii="Arial" w:hAnsi="Arial"/>
          <w:sz w:val="24"/>
          <w:szCs w:val="24"/>
          <w:lang w:val="en-US" w:eastAsia="el-GR"/>
        </w:rPr>
        <w:t>Trek</w:t>
      </w:r>
      <w:r w:rsidRPr="0016193F">
        <w:rPr>
          <w:rFonts w:ascii="Arial" w:hAnsi="Arial"/>
          <w:sz w:val="24"/>
          <w:szCs w:val="24"/>
          <w:lang w:eastAsia="el-GR"/>
        </w:rPr>
        <w:t xml:space="preserve">». Θα σας διαβάσω, λοιπόν, τι έχει πει ο δημιουργός της συγκλονιστικής αυτής -φιλοσοφικά εννοώ- σειράς, ο Τζιν </w:t>
      </w:r>
      <w:proofErr w:type="spellStart"/>
      <w:r w:rsidRPr="0016193F">
        <w:rPr>
          <w:rFonts w:ascii="Arial" w:hAnsi="Arial"/>
          <w:sz w:val="24"/>
          <w:szCs w:val="24"/>
          <w:lang w:eastAsia="el-GR"/>
        </w:rPr>
        <w:t>Ρότενμπεργκ</w:t>
      </w:r>
      <w:proofErr w:type="spellEnd"/>
      <w:r w:rsidRPr="0016193F">
        <w:rPr>
          <w:rFonts w:ascii="Arial" w:hAnsi="Arial"/>
          <w:sz w:val="24"/>
          <w:szCs w:val="24"/>
          <w:lang w:eastAsia="el-GR"/>
        </w:rPr>
        <w:t>. Έχει πει επί λέξει: «Το «</w:t>
      </w:r>
      <w:r w:rsidRPr="0016193F">
        <w:rPr>
          <w:rFonts w:ascii="Arial" w:hAnsi="Arial"/>
          <w:sz w:val="24"/>
          <w:szCs w:val="24"/>
          <w:lang w:val="en-US" w:eastAsia="el-GR"/>
        </w:rPr>
        <w:t>Star</w:t>
      </w:r>
      <w:r w:rsidRPr="0016193F">
        <w:rPr>
          <w:rFonts w:ascii="Arial" w:hAnsi="Arial"/>
          <w:sz w:val="24"/>
          <w:szCs w:val="24"/>
          <w:lang w:eastAsia="el-GR"/>
        </w:rPr>
        <w:t xml:space="preserve"> </w:t>
      </w:r>
      <w:r w:rsidRPr="0016193F">
        <w:rPr>
          <w:rFonts w:ascii="Arial" w:hAnsi="Arial"/>
          <w:sz w:val="24"/>
          <w:szCs w:val="24"/>
          <w:lang w:val="en-US" w:eastAsia="el-GR"/>
        </w:rPr>
        <w:t>Trek</w:t>
      </w:r>
      <w:r w:rsidRPr="0016193F">
        <w:rPr>
          <w:rFonts w:ascii="Arial" w:hAnsi="Arial"/>
          <w:sz w:val="24"/>
          <w:szCs w:val="24"/>
          <w:lang w:eastAsia="el-GR"/>
        </w:rPr>
        <w:t xml:space="preserve">» ήταν μια προσπάθεια να </w:t>
      </w:r>
      <w:r w:rsidRPr="0016193F">
        <w:rPr>
          <w:rFonts w:ascii="Arial" w:hAnsi="Arial"/>
          <w:sz w:val="24"/>
          <w:szCs w:val="24"/>
          <w:lang w:eastAsia="el-GR"/>
        </w:rPr>
        <w:lastRenderedPageBreak/>
        <w:t xml:space="preserve">πω ότι η ανθρωπότητα θα φτάσει σε κατάσταση ωριμότητας και σοφίας τη μέρα που θα ξεκινήσει όχι απλώς να ανέχεται αλλά να αντλεί ιδιαίτερη ευχαρίστηση από τις διαφορές στις ιδέες και τις μορφές ζωής. Αν δεν μπορούμε να μάθουμε να απολαμβάνουμε με ειλικρινή και θετικό τρόπο αυτές τις διαφορές εδώ ανάμεσα στο δικό μας είδος, στον πλανήτη μας, τότε δεν είμαστε άξιοι να πάμε στο διάστημα και να έρθουμε σε επαφή με την ποικιλομορφία που σχεδόν σίγουρα υπάρχει εκεί έξω».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Το είπα και κλείνω με αυτό, γιατί θεωρώ ότι είναι σημαντικό. Ξέρετε, αν δεν τα καταφέρουμε εδώ, δεν έχει κανένα νόημα να δημιουργούμε καμμία ανάσα και να έχουμε καμμία φιλοδοξία να μετοικήσουμε σε άλλους πλανήτες. Θα πρέπει πρώτα να λύσουμε τα προβλήματα στο μικρό αυτό βοτσαλάκι που λέγεται «Γη».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Σας ευχαριστώ για τον χρόνο. </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b/>
          <w:bCs/>
          <w:sz w:val="24"/>
          <w:szCs w:val="24"/>
          <w:lang w:eastAsia="el-GR"/>
        </w:rPr>
        <w:t>ΠΡΟΕΔΡΕΥΩΝ (Νικήτας Κακλαμάνης):</w:t>
      </w:r>
      <w:r w:rsidRPr="0016193F">
        <w:rPr>
          <w:rFonts w:ascii="Arial" w:hAnsi="Arial" w:cs="Arial"/>
          <w:sz w:val="24"/>
          <w:szCs w:val="24"/>
          <w:lang w:eastAsia="el-GR"/>
        </w:rPr>
        <w:t xml:space="preserve"> Κύριε Υπουργέ, έχετε τον λόγο. </w:t>
      </w:r>
    </w:p>
    <w:p w:rsidR="0016193F" w:rsidRPr="0016193F" w:rsidRDefault="0016193F" w:rsidP="00247084">
      <w:pPr>
        <w:shd w:val="clear" w:color="auto" w:fill="FFFFFF"/>
        <w:spacing w:after="0" w:line="600" w:lineRule="auto"/>
        <w:ind w:firstLine="720"/>
        <w:contextualSpacing/>
        <w:jc w:val="both"/>
        <w:rPr>
          <w:rFonts w:ascii="Arial" w:hAnsi="Arial" w:cs="Arial"/>
          <w:bCs/>
          <w:color w:val="111111"/>
          <w:sz w:val="24"/>
          <w:szCs w:val="24"/>
          <w:lang w:eastAsia="el-GR"/>
        </w:rPr>
      </w:pPr>
      <w:r w:rsidRPr="0016193F">
        <w:rPr>
          <w:rFonts w:ascii="Arial" w:hAnsi="Arial" w:cs="Arial"/>
          <w:b/>
          <w:color w:val="111111"/>
          <w:sz w:val="24"/>
          <w:szCs w:val="24"/>
          <w:lang w:eastAsia="el-GR"/>
        </w:rPr>
        <w:t>ΝΟΤΗΣ ΜΗΤΑΡΑΚΗΣ (Υπουργός Μετανάστευσης και Ασύλου):</w:t>
      </w:r>
      <w:r w:rsidRPr="0016193F">
        <w:rPr>
          <w:rFonts w:ascii="Arial" w:hAnsi="Arial" w:cs="Arial"/>
          <w:bCs/>
          <w:color w:val="111111"/>
          <w:sz w:val="24"/>
          <w:szCs w:val="24"/>
          <w:lang w:eastAsia="el-GR"/>
        </w:rPr>
        <w:t xml:space="preserve"> Ευχαριστώ πολύ, κύριε συνάδελφε. </w:t>
      </w:r>
    </w:p>
    <w:p w:rsidR="0016193F" w:rsidRPr="0016193F" w:rsidRDefault="0016193F" w:rsidP="00247084">
      <w:pPr>
        <w:shd w:val="clear" w:color="auto" w:fill="FFFFFF"/>
        <w:spacing w:after="0" w:line="600" w:lineRule="auto"/>
        <w:ind w:firstLine="720"/>
        <w:contextualSpacing/>
        <w:jc w:val="both"/>
        <w:rPr>
          <w:rFonts w:ascii="Arial" w:hAnsi="Arial"/>
          <w:sz w:val="24"/>
          <w:szCs w:val="24"/>
          <w:lang w:eastAsia="el-GR"/>
        </w:rPr>
      </w:pPr>
      <w:r w:rsidRPr="0016193F">
        <w:rPr>
          <w:rFonts w:ascii="Arial" w:hAnsi="Arial"/>
          <w:sz w:val="24"/>
          <w:szCs w:val="24"/>
          <w:lang w:eastAsia="el-GR"/>
        </w:rPr>
        <w:t xml:space="preserve">Η πραγματικότητα είναι ότι περάσαμε δύσκολα χρόνια με το μεταναστευτικό και πλέον έχουμε σε πολύ μεγάλο βαθμό ανακτήσει τον έλεγχο της κατάστασης. Βάλαμε ως Υπουργείο Μετανάστευσης πέρυσι δύο στόχους. </w:t>
      </w:r>
      <w:r w:rsidRPr="0016193F">
        <w:rPr>
          <w:rFonts w:ascii="Arial" w:hAnsi="Arial"/>
          <w:sz w:val="24"/>
          <w:szCs w:val="24"/>
          <w:lang w:eastAsia="el-GR"/>
        </w:rPr>
        <w:lastRenderedPageBreak/>
        <w:t xml:space="preserve">Ο πρώτος στόχος ήταν ουσιαστική μείωση των ροών και πλέον, καθώς οι ροές έχουν μειωθεί κατά 90%, έχει επιτευχθεί ουσιαστική αποσυμφόρηση των νησιών από τις πολύ δύσκολες συνθήκες που περιγράψατε, όταν η Μόρια είχε είκοσι δύο χιλιάδες άτομα. </w:t>
      </w:r>
    </w:p>
    <w:p w:rsidR="0016193F" w:rsidRPr="0016193F" w:rsidRDefault="0016193F" w:rsidP="00247084">
      <w:pPr>
        <w:shd w:val="clear" w:color="auto" w:fill="FFFFFF"/>
        <w:spacing w:after="0" w:line="600" w:lineRule="auto"/>
        <w:ind w:firstLine="720"/>
        <w:contextualSpacing/>
        <w:jc w:val="both"/>
        <w:rPr>
          <w:rFonts w:ascii="Arial" w:hAnsi="Arial"/>
          <w:sz w:val="24"/>
          <w:szCs w:val="24"/>
          <w:lang w:eastAsia="el-GR"/>
        </w:rPr>
      </w:pPr>
      <w:r w:rsidRPr="0016193F">
        <w:rPr>
          <w:rFonts w:ascii="Arial" w:hAnsi="Arial"/>
          <w:sz w:val="24"/>
          <w:szCs w:val="24"/>
          <w:lang w:eastAsia="el-GR"/>
        </w:rPr>
        <w:t xml:space="preserve">Σύντομα θα είναι λίγες χιλιάδες στη Λέσβο, πολύ σύντομα κάτω από πέντε χιλιάδες. Αυτό είναι μια πολύ μεγάλη διαφορά, ενώ μέχρι το καλοκαίρι, αν δεν έχουμε ένταση στις ροές, όλα τα νησιά θα έχουν πλήρως </w:t>
      </w:r>
      <w:proofErr w:type="spellStart"/>
      <w:r w:rsidRPr="0016193F">
        <w:rPr>
          <w:rFonts w:ascii="Arial" w:hAnsi="Arial"/>
          <w:sz w:val="24"/>
          <w:szCs w:val="24"/>
          <w:lang w:eastAsia="el-GR"/>
        </w:rPr>
        <w:t>αποσυμφορηθεί</w:t>
      </w:r>
      <w:proofErr w:type="spellEnd"/>
      <w:r w:rsidRPr="0016193F">
        <w:rPr>
          <w:rFonts w:ascii="Arial" w:hAnsi="Arial"/>
          <w:sz w:val="24"/>
          <w:szCs w:val="24"/>
          <w:lang w:eastAsia="el-GR"/>
        </w:rPr>
        <w:t xml:space="preserve">. Άρα πλέον υπάρχει μια ουσιαστική διαφορά. </w:t>
      </w:r>
    </w:p>
    <w:p w:rsidR="0016193F" w:rsidRPr="0016193F" w:rsidRDefault="0016193F" w:rsidP="00247084">
      <w:pPr>
        <w:shd w:val="clear" w:color="auto" w:fill="FFFFFF"/>
        <w:spacing w:after="0" w:line="600" w:lineRule="auto"/>
        <w:ind w:firstLine="720"/>
        <w:contextualSpacing/>
        <w:jc w:val="both"/>
        <w:rPr>
          <w:rFonts w:ascii="Arial" w:hAnsi="Arial"/>
          <w:sz w:val="24"/>
          <w:szCs w:val="24"/>
          <w:lang w:eastAsia="el-GR"/>
        </w:rPr>
      </w:pPr>
      <w:r w:rsidRPr="0016193F">
        <w:rPr>
          <w:rFonts w:ascii="Arial" w:hAnsi="Arial"/>
          <w:sz w:val="24"/>
          <w:szCs w:val="24"/>
          <w:lang w:eastAsia="el-GR"/>
        </w:rPr>
        <w:t>Δεύτερος στόχος μας ήταν ο δραστικός περιορισμός των επιπτώσεων της κρίσης στις τοπικές κοινωνίες και σε όλους τους εμπλεκόμενους. Υπάρχει οργανωμένο πρόγραμμα φιλοξενίας. Είναι το πρόγραμμα «</w:t>
      </w:r>
      <w:r w:rsidRPr="0016193F">
        <w:rPr>
          <w:rFonts w:ascii="Arial" w:hAnsi="Arial"/>
          <w:sz w:val="24"/>
          <w:szCs w:val="24"/>
          <w:lang w:val="en-US" w:eastAsia="el-GR"/>
        </w:rPr>
        <w:t>ESTIA</w:t>
      </w:r>
      <w:r w:rsidRPr="0016193F">
        <w:rPr>
          <w:rFonts w:ascii="Arial" w:hAnsi="Arial"/>
          <w:sz w:val="24"/>
          <w:szCs w:val="24"/>
          <w:lang w:eastAsia="el-GR"/>
        </w:rPr>
        <w:t>», το οποίο έχει νομική βάση. Συνεργαζόμαστε με είκοσι πέντε αυτή τη στιγμή είτε μη κυβερνητικές οργανώσεις είτε αναπτυξιακές εταιρείες της τοπικής αυτοδιοίκησης, που με έναν οργανωμένο τρόπο προσφέρουν περίπου είκοσι πέντε χιλιάδες θέσεις φιλοξενίας.</w:t>
      </w:r>
    </w:p>
    <w:p w:rsidR="0016193F" w:rsidRPr="0016193F" w:rsidRDefault="0016193F" w:rsidP="00247084">
      <w:pPr>
        <w:shd w:val="clear" w:color="auto" w:fill="FFFFFF"/>
        <w:spacing w:after="0" w:line="600" w:lineRule="auto"/>
        <w:ind w:firstLine="720"/>
        <w:contextualSpacing/>
        <w:jc w:val="both"/>
        <w:rPr>
          <w:rFonts w:ascii="Arial" w:hAnsi="Arial"/>
          <w:sz w:val="24"/>
          <w:szCs w:val="24"/>
          <w:lang w:eastAsia="el-GR"/>
        </w:rPr>
      </w:pPr>
      <w:r w:rsidRPr="0016193F">
        <w:rPr>
          <w:rFonts w:ascii="Arial" w:hAnsi="Arial"/>
          <w:sz w:val="24"/>
          <w:szCs w:val="24"/>
          <w:lang w:eastAsia="el-GR"/>
        </w:rPr>
        <w:t>Θέλω να σας πω ότι αυτή τη στιγμή οι δικαιούχοι φιλοξενίας στη χώρα μας είναι σαράντα χιλιάδες. Άρα τον μέγιστο βαθμό φιλοξενίας τον κάνει αυτό το πρόγραμμα, το οποίο, εκτός όμως από τα διαμερίσματα, προσφέρει και υπηρεσίες διερμηνείας και κοινωνικής και ψυχολογικής υποστήριξης των ανθρώπων. Άρα υπάρχει νομικό πλαίσιο.</w:t>
      </w:r>
    </w:p>
    <w:p w:rsidR="0016193F" w:rsidRPr="0016193F" w:rsidRDefault="0016193F" w:rsidP="00247084">
      <w:pPr>
        <w:shd w:val="clear" w:color="auto" w:fill="FFFFFF"/>
        <w:spacing w:after="0" w:line="600" w:lineRule="auto"/>
        <w:ind w:firstLine="720"/>
        <w:contextualSpacing/>
        <w:jc w:val="both"/>
        <w:rPr>
          <w:rFonts w:ascii="Arial" w:hAnsi="Arial"/>
          <w:sz w:val="24"/>
          <w:szCs w:val="24"/>
          <w:lang w:eastAsia="el-GR"/>
        </w:rPr>
      </w:pPr>
      <w:r w:rsidRPr="0016193F">
        <w:rPr>
          <w:rFonts w:ascii="Arial" w:hAnsi="Arial"/>
          <w:sz w:val="24"/>
          <w:szCs w:val="24"/>
          <w:lang w:eastAsia="el-GR"/>
        </w:rPr>
        <w:lastRenderedPageBreak/>
        <w:t>Από εκεί και πέρα, αν κάποιος θέλει να βγει εκτός του προγράμματος «</w:t>
      </w:r>
      <w:r w:rsidRPr="0016193F">
        <w:rPr>
          <w:rFonts w:ascii="Arial" w:hAnsi="Arial"/>
          <w:sz w:val="24"/>
          <w:szCs w:val="24"/>
          <w:lang w:val="en-US" w:eastAsia="el-GR"/>
        </w:rPr>
        <w:t>ESTIA</w:t>
      </w:r>
      <w:r w:rsidRPr="0016193F">
        <w:rPr>
          <w:rFonts w:ascii="Arial" w:hAnsi="Arial"/>
          <w:sz w:val="24"/>
          <w:szCs w:val="24"/>
          <w:lang w:eastAsia="el-GR"/>
        </w:rPr>
        <w:t xml:space="preserve">» και εκτός δομών, επιτρέπεται. Μπορεί να δηλώσει την πρόθεσή του να παραμείνει μόνος σε ένα διαμέρισμα, το οποίο ή του προσφέρθηκε ή το νοίκιασε. Άρα θεωρούμε ότι δεν υπάρχει η έλλειψη νομικού πλαισίου. Υπάρχει η δυνατότητα να υπάρξουν δομές τέτοιας υποστήριξης είτε προσωρινά είτε λίγο πιο μακροπρόθεσμα. </w:t>
      </w:r>
    </w:p>
    <w:p w:rsidR="0016193F" w:rsidRPr="0016193F" w:rsidRDefault="0016193F" w:rsidP="00247084">
      <w:pPr>
        <w:shd w:val="clear" w:color="auto" w:fill="FFFFFF"/>
        <w:spacing w:after="0" w:line="600" w:lineRule="auto"/>
        <w:ind w:firstLine="720"/>
        <w:contextualSpacing/>
        <w:jc w:val="both"/>
        <w:rPr>
          <w:rFonts w:ascii="Arial" w:hAnsi="Arial"/>
          <w:sz w:val="24"/>
          <w:szCs w:val="24"/>
          <w:lang w:eastAsia="el-GR"/>
        </w:rPr>
      </w:pPr>
      <w:r w:rsidRPr="0016193F">
        <w:rPr>
          <w:rFonts w:ascii="Arial" w:hAnsi="Arial"/>
          <w:sz w:val="24"/>
          <w:szCs w:val="24"/>
          <w:lang w:eastAsia="el-GR"/>
        </w:rPr>
        <w:t xml:space="preserve">Βέβαια, θα θέσω και ένα θέμα, το οποίο θέλει και μια προσοχή, για τις ευάλωτες ομάδες. Δεν μπορούμε σε οποιονδήποτε σηκώσει το χέρι, να στέλνουμε ευάλωτες ομάδες. Να μην ανοίξω μια άλλη συζήτηση. Αντιλαμβάνεστε τι κινδύνους αυτό μπορεί να έχει. </w:t>
      </w:r>
    </w:p>
    <w:p w:rsidR="0016193F" w:rsidRPr="0016193F" w:rsidRDefault="0016193F" w:rsidP="00247084">
      <w:pPr>
        <w:shd w:val="clear" w:color="auto" w:fill="FFFFFF"/>
        <w:spacing w:after="0" w:line="600" w:lineRule="auto"/>
        <w:ind w:firstLine="720"/>
        <w:contextualSpacing/>
        <w:jc w:val="both"/>
        <w:rPr>
          <w:rFonts w:ascii="Arial" w:hAnsi="Arial"/>
          <w:sz w:val="24"/>
          <w:szCs w:val="24"/>
          <w:lang w:eastAsia="el-GR"/>
        </w:rPr>
      </w:pPr>
      <w:r w:rsidRPr="0016193F">
        <w:rPr>
          <w:rFonts w:ascii="Arial" w:hAnsi="Arial"/>
          <w:sz w:val="24"/>
          <w:szCs w:val="24"/>
          <w:lang w:eastAsia="el-GR"/>
        </w:rPr>
        <w:t>Άρα, κατά κάποιον τρόπο, και αυτοί που φιλοξενούν, δεν μπορεί να είναι μεμονωμένοι άνθρωποι που δεν είναι γνωστοί. Πρέπει να είναι οργανωμένες μη κυβερνητικές οργανώσεις, οι οποίες όμως είναι πιστοποιημένες και το προσωπικό το οποίο χρησιμοποιούν είναι επίσης ελεγμένο, παραδείγματος χάριν ότι δεν έχει κάποιο ποινικό μητρώο που τους καθιστά επικίνδυνους ή ανίκανους να παράσχουν υπηρεσίες σε ευάλωτους. Άρα θέλει προσοχή.</w:t>
      </w:r>
    </w:p>
    <w:p w:rsidR="0016193F" w:rsidRPr="0016193F" w:rsidRDefault="0016193F" w:rsidP="00247084">
      <w:pPr>
        <w:shd w:val="clear" w:color="auto" w:fill="FFFFFF"/>
        <w:spacing w:after="0" w:line="600" w:lineRule="auto"/>
        <w:ind w:firstLine="720"/>
        <w:contextualSpacing/>
        <w:jc w:val="both"/>
        <w:rPr>
          <w:rFonts w:ascii="Arial" w:hAnsi="Arial"/>
          <w:sz w:val="24"/>
          <w:szCs w:val="24"/>
          <w:lang w:eastAsia="el-GR"/>
        </w:rPr>
      </w:pPr>
      <w:r w:rsidRPr="0016193F">
        <w:rPr>
          <w:rFonts w:ascii="Arial" w:hAnsi="Arial"/>
          <w:sz w:val="24"/>
          <w:szCs w:val="24"/>
          <w:lang w:eastAsia="el-GR"/>
        </w:rPr>
        <w:t xml:space="preserve">Πάντως οργανωμένο πλαίσιο φιλοξενίας εκτός δομών υπάρχει. Χρηματοδοτείται αυτή τη στιγμή εξ ολοκλήρου από την Ευρωπαϊκή Ένωση. Η χρηματοδότηση αυτή τελειώνει στις 31 Δεκεμβρίου 2021. Υπάρχει ένα γενικότερο θέμα με τις χρηματοδοτήσεις, καθώς το νέο πρόγραμμα 2021 - 2027 </w:t>
      </w:r>
      <w:r w:rsidRPr="0016193F">
        <w:rPr>
          <w:rFonts w:ascii="Arial" w:hAnsi="Arial"/>
          <w:sz w:val="24"/>
          <w:szCs w:val="24"/>
          <w:lang w:eastAsia="el-GR"/>
        </w:rPr>
        <w:lastRenderedPageBreak/>
        <w:t xml:space="preserve">είναι μικρότερο από το πρόγραμμα του μεταναστευτικού της προηγούμενης περιόδου και προσπαθούμε να βρούμε, με την Ευρωπαϊκή Επιτροπή, τα κατάλληλα χρηματοδοτικά εργαλεία για να διατηρήσουμε αυτά τα θετικά που λειτουργούν αυτή τη στιγμή στη χώρα μας για το μεταναστευτικό. </w:t>
      </w:r>
    </w:p>
    <w:p w:rsidR="0016193F" w:rsidRPr="0016193F" w:rsidRDefault="0016193F" w:rsidP="00247084">
      <w:pPr>
        <w:shd w:val="clear" w:color="auto" w:fill="FFFFFF"/>
        <w:spacing w:after="0" w:line="600" w:lineRule="auto"/>
        <w:ind w:firstLine="720"/>
        <w:contextualSpacing/>
        <w:jc w:val="both"/>
        <w:rPr>
          <w:rFonts w:ascii="Arial" w:hAnsi="Arial"/>
          <w:sz w:val="24"/>
          <w:szCs w:val="24"/>
          <w:lang w:eastAsia="el-GR"/>
        </w:rPr>
      </w:pPr>
      <w:r w:rsidRPr="0016193F">
        <w:rPr>
          <w:rFonts w:ascii="Arial" w:hAnsi="Arial"/>
          <w:sz w:val="24"/>
          <w:szCs w:val="24"/>
          <w:lang w:eastAsia="el-GR"/>
        </w:rPr>
        <w:t>Ευχαριστώ πολύ, κύριε Πρόεδρε.</w:t>
      </w:r>
    </w:p>
    <w:p w:rsidR="0016193F" w:rsidRPr="0016193F" w:rsidRDefault="0016193F" w:rsidP="00247084">
      <w:pPr>
        <w:shd w:val="clear" w:color="auto" w:fill="FFFFFF"/>
        <w:spacing w:after="0" w:line="600" w:lineRule="auto"/>
        <w:ind w:firstLine="720"/>
        <w:contextualSpacing/>
        <w:jc w:val="both"/>
        <w:rPr>
          <w:rFonts w:ascii="Arial" w:hAnsi="Arial"/>
          <w:sz w:val="24"/>
          <w:szCs w:val="24"/>
          <w:lang w:eastAsia="el-GR"/>
        </w:rPr>
      </w:pPr>
      <w:r w:rsidRPr="0016193F">
        <w:rPr>
          <w:rFonts w:ascii="Arial" w:hAnsi="Arial" w:cs="Arial"/>
          <w:b/>
          <w:bCs/>
          <w:sz w:val="24"/>
          <w:szCs w:val="24"/>
          <w:lang w:eastAsia="el-GR"/>
        </w:rPr>
        <w:t>ΠΡΟΕΔΡΕΥΩΝ (Νικήτας Κακλαμάνης):</w:t>
      </w:r>
      <w:r w:rsidRPr="0016193F">
        <w:rPr>
          <w:rFonts w:ascii="Arial" w:hAnsi="Arial" w:cs="Arial"/>
          <w:sz w:val="24"/>
          <w:szCs w:val="24"/>
          <w:lang w:eastAsia="el-GR"/>
        </w:rPr>
        <w:t xml:space="preserve"> Προχωρούμε στην πρώτη</w:t>
      </w:r>
      <w:r w:rsidRPr="0016193F">
        <w:rPr>
          <w:rFonts w:ascii="Arial" w:hAnsi="Arial" w:cs="Arial"/>
          <w:color w:val="000000"/>
          <w:sz w:val="24"/>
          <w:szCs w:val="24"/>
          <w:shd w:val="clear" w:color="auto" w:fill="FFFFFF"/>
          <w:lang w:eastAsia="el-GR"/>
        </w:rPr>
        <w:t xml:space="preserve"> με αριθμό 574/17-3-2021 επίκαιρη ερώτηση πρώτου κύκλου της Βουλευτού Α΄ Πειραιώς και Νήσων της Νέας Δημοκρατίας κ. Παναγιώτας (</w:t>
      </w:r>
      <w:proofErr w:type="spellStart"/>
      <w:r w:rsidRPr="0016193F">
        <w:rPr>
          <w:rFonts w:ascii="Arial" w:hAnsi="Arial" w:cs="Arial"/>
          <w:color w:val="000000"/>
          <w:sz w:val="24"/>
          <w:szCs w:val="24"/>
          <w:shd w:val="clear" w:color="auto" w:fill="FFFFFF"/>
          <w:lang w:eastAsia="el-GR"/>
        </w:rPr>
        <w:t>Νόνης</w:t>
      </w:r>
      <w:proofErr w:type="spellEnd"/>
      <w:r w:rsidRPr="0016193F">
        <w:rPr>
          <w:rFonts w:ascii="Arial" w:hAnsi="Arial" w:cs="Arial"/>
          <w:color w:val="000000"/>
          <w:sz w:val="24"/>
          <w:szCs w:val="24"/>
          <w:shd w:val="clear" w:color="auto" w:fill="FFFFFF"/>
          <w:lang w:eastAsia="el-GR"/>
        </w:rPr>
        <w:t xml:space="preserve">) </w:t>
      </w:r>
      <w:proofErr w:type="spellStart"/>
      <w:r w:rsidRPr="0016193F">
        <w:rPr>
          <w:rFonts w:ascii="Arial" w:hAnsi="Arial" w:cs="Arial"/>
          <w:color w:val="000000"/>
          <w:sz w:val="24"/>
          <w:szCs w:val="24"/>
          <w:shd w:val="clear" w:color="auto" w:fill="FFFFFF"/>
          <w:lang w:eastAsia="el-GR"/>
        </w:rPr>
        <w:t>Δούνια</w:t>
      </w:r>
      <w:proofErr w:type="spellEnd"/>
      <w:r w:rsidRPr="0016193F">
        <w:rPr>
          <w:rFonts w:ascii="Arial" w:hAnsi="Arial" w:cs="Arial"/>
          <w:color w:val="000000"/>
          <w:sz w:val="24"/>
          <w:szCs w:val="24"/>
          <w:shd w:val="clear" w:color="auto" w:fill="FFFFFF"/>
          <w:lang w:eastAsia="el-GR"/>
        </w:rPr>
        <w:t xml:space="preserve"> προς την Υπουργό</w:t>
      </w:r>
      <w:r w:rsidRPr="0016193F">
        <w:rPr>
          <w:rFonts w:ascii="Arial" w:hAnsi="Arial" w:cs="Arial"/>
          <w:sz w:val="24"/>
          <w:szCs w:val="24"/>
          <w:lang w:eastAsia="el-GR"/>
        </w:rPr>
        <w:t xml:space="preserve"> Πολιτισμού και Αθλητισμού,</w:t>
      </w:r>
      <w:r w:rsidRPr="0016193F">
        <w:rPr>
          <w:rFonts w:ascii="Arial" w:hAnsi="Arial"/>
          <w:sz w:val="24"/>
          <w:szCs w:val="24"/>
          <w:lang w:eastAsia="el-GR"/>
        </w:rPr>
        <w:t xml:space="preserve"> με θέμα: «Πρωτοβουλίες Υπουργείου Πολιτισμού και Αθλητισμού για τη διαχρονική καταπολέμηση φαινομένων παρενόχλησης στον χώρο του αθλητισμού».</w:t>
      </w:r>
    </w:p>
    <w:p w:rsidR="0016193F" w:rsidRPr="0016193F" w:rsidRDefault="0016193F" w:rsidP="00247084">
      <w:pPr>
        <w:shd w:val="clear" w:color="auto" w:fill="FFFFFF"/>
        <w:spacing w:after="0" w:line="600" w:lineRule="auto"/>
        <w:ind w:firstLine="720"/>
        <w:contextualSpacing/>
        <w:jc w:val="both"/>
        <w:rPr>
          <w:rFonts w:ascii="Arial" w:hAnsi="Arial"/>
          <w:sz w:val="24"/>
          <w:szCs w:val="24"/>
          <w:lang w:eastAsia="el-GR"/>
        </w:rPr>
      </w:pPr>
      <w:r w:rsidRPr="0016193F">
        <w:rPr>
          <w:rFonts w:ascii="Arial" w:hAnsi="Arial"/>
          <w:sz w:val="24"/>
          <w:szCs w:val="24"/>
          <w:lang w:eastAsia="el-GR"/>
        </w:rPr>
        <w:t xml:space="preserve">Στην ερώτηση θα απαντήσει ο Υφυπουργός κ. Ελευθέριος </w:t>
      </w:r>
      <w:proofErr w:type="spellStart"/>
      <w:r w:rsidRPr="0016193F">
        <w:rPr>
          <w:rFonts w:ascii="Arial" w:hAnsi="Arial"/>
          <w:sz w:val="24"/>
          <w:szCs w:val="24"/>
          <w:lang w:eastAsia="el-GR"/>
        </w:rPr>
        <w:t>Αυγενάκης</w:t>
      </w:r>
      <w:proofErr w:type="spellEnd"/>
      <w:r w:rsidRPr="0016193F">
        <w:rPr>
          <w:rFonts w:ascii="Arial" w:hAnsi="Arial"/>
          <w:sz w:val="24"/>
          <w:szCs w:val="24"/>
          <w:lang w:eastAsia="el-GR"/>
        </w:rPr>
        <w:t xml:space="preserve">. </w:t>
      </w:r>
    </w:p>
    <w:p w:rsidR="0016193F" w:rsidRPr="0016193F" w:rsidRDefault="0016193F" w:rsidP="00247084">
      <w:pPr>
        <w:shd w:val="clear" w:color="auto" w:fill="FFFFFF"/>
        <w:spacing w:after="0" w:line="600" w:lineRule="auto"/>
        <w:ind w:firstLine="720"/>
        <w:contextualSpacing/>
        <w:jc w:val="both"/>
        <w:rPr>
          <w:rFonts w:ascii="Arial" w:hAnsi="Arial"/>
          <w:sz w:val="24"/>
          <w:szCs w:val="24"/>
          <w:lang w:eastAsia="el-GR"/>
        </w:rPr>
      </w:pPr>
      <w:r w:rsidRPr="0016193F">
        <w:rPr>
          <w:rFonts w:ascii="Arial" w:hAnsi="Arial"/>
          <w:sz w:val="24"/>
          <w:szCs w:val="24"/>
          <w:lang w:eastAsia="el-GR"/>
        </w:rPr>
        <w:t xml:space="preserve">Κυρία </w:t>
      </w:r>
      <w:proofErr w:type="spellStart"/>
      <w:r w:rsidRPr="0016193F">
        <w:rPr>
          <w:rFonts w:ascii="Arial" w:hAnsi="Arial"/>
          <w:sz w:val="24"/>
          <w:szCs w:val="24"/>
          <w:lang w:eastAsia="el-GR"/>
        </w:rPr>
        <w:t>Δούνια</w:t>
      </w:r>
      <w:proofErr w:type="spellEnd"/>
      <w:r w:rsidRPr="0016193F">
        <w:rPr>
          <w:rFonts w:ascii="Arial" w:hAnsi="Arial"/>
          <w:sz w:val="24"/>
          <w:szCs w:val="24"/>
          <w:lang w:eastAsia="el-GR"/>
        </w:rPr>
        <w:t xml:space="preserve">, έχετε τον λόγο. </w:t>
      </w:r>
    </w:p>
    <w:p w:rsidR="0016193F" w:rsidRPr="0016193F" w:rsidRDefault="0016193F" w:rsidP="00247084">
      <w:pPr>
        <w:shd w:val="clear" w:color="auto" w:fill="FFFFFF"/>
        <w:spacing w:after="0" w:line="600" w:lineRule="auto"/>
        <w:ind w:firstLine="720"/>
        <w:contextualSpacing/>
        <w:jc w:val="both"/>
        <w:rPr>
          <w:rFonts w:ascii="Arial" w:hAnsi="Arial"/>
          <w:sz w:val="24"/>
          <w:szCs w:val="24"/>
          <w:lang w:eastAsia="el-GR"/>
        </w:rPr>
      </w:pPr>
      <w:r w:rsidRPr="0016193F">
        <w:rPr>
          <w:rFonts w:ascii="Arial" w:hAnsi="Arial"/>
          <w:b/>
          <w:bCs/>
          <w:sz w:val="24"/>
          <w:szCs w:val="24"/>
          <w:lang w:eastAsia="el-GR"/>
        </w:rPr>
        <w:t>ΠΑΝΑΓΙΩΤΑ (ΝΟΝΗ) ΔΟΥΝΙΑ:</w:t>
      </w:r>
      <w:r w:rsidRPr="0016193F">
        <w:rPr>
          <w:rFonts w:ascii="Arial" w:hAnsi="Arial"/>
          <w:sz w:val="24"/>
          <w:szCs w:val="24"/>
          <w:lang w:eastAsia="el-GR"/>
        </w:rPr>
        <w:t xml:space="preserve"> Σας ευχαριστώ πολύ, κύριε Πρόεδρε.</w:t>
      </w:r>
    </w:p>
    <w:p w:rsidR="0016193F" w:rsidRPr="0016193F" w:rsidRDefault="0016193F" w:rsidP="00247084">
      <w:pPr>
        <w:shd w:val="clear" w:color="auto" w:fill="FFFFFF"/>
        <w:spacing w:after="0" w:line="600" w:lineRule="auto"/>
        <w:ind w:firstLine="720"/>
        <w:contextualSpacing/>
        <w:jc w:val="both"/>
        <w:rPr>
          <w:rFonts w:ascii="Arial" w:hAnsi="Arial"/>
          <w:sz w:val="24"/>
          <w:szCs w:val="24"/>
          <w:lang w:eastAsia="el-GR"/>
        </w:rPr>
      </w:pPr>
      <w:r w:rsidRPr="0016193F">
        <w:rPr>
          <w:rFonts w:ascii="Arial" w:hAnsi="Arial"/>
          <w:sz w:val="24"/>
          <w:szCs w:val="24"/>
          <w:lang w:eastAsia="el-GR"/>
        </w:rPr>
        <w:t xml:space="preserve">Κύριε Υπουργέ, τους τελευταίους μήνες έχει έρθει στο φως σωρεία αποκαλύψεων αναφορικά με φαινόμενα κάθε μορφής παρενόχλησης στον τομέα του αθλητισμού. Έχουν γίνει επώνυμες καταγγελίες από καταξιωμένους αθλητές για τη βία, τις απειλές και τις εν γένει απαράδεκτες συμπεριφορές που καλούνται να αντιμετωπίσουν καθημερινά από προπονητές, παράγοντες της </w:t>
      </w:r>
      <w:r w:rsidRPr="0016193F">
        <w:rPr>
          <w:rFonts w:ascii="Arial" w:hAnsi="Arial"/>
          <w:sz w:val="24"/>
          <w:szCs w:val="24"/>
          <w:lang w:eastAsia="el-GR"/>
        </w:rPr>
        <w:lastRenderedPageBreak/>
        <w:t xml:space="preserve">ομοσπονδίας στην οποία ανήκαν ή από άλλα πρόσωπα στα οποία είχε δοθεί κάποια μορφή εξουσίας, προκειμένου να ελιχθούν στον αθλητικό χώρο. </w:t>
      </w:r>
    </w:p>
    <w:p w:rsidR="0016193F" w:rsidRPr="0016193F" w:rsidRDefault="0016193F" w:rsidP="00247084">
      <w:pPr>
        <w:shd w:val="clear" w:color="auto" w:fill="FFFFFF"/>
        <w:spacing w:after="0" w:line="600" w:lineRule="auto"/>
        <w:ind w:firstLine="720"/>
        <w:contextualSpacing/>
        <w:jc w:val="both"/>
        <w:rPr>
          <w:rFonts w:ascii="Arial" w:hAnsi="Arial"/>
          <w:sz w:val="24"/>
          <w:szCs w:val="24"/>
          <w:lang w:eastAsia="el-GR"/>
        </w:rPr>
      </w:pPr>
      <w:r w:rsidRPr="0016193F">
        <w:rPr>
          <w:rFonts w:ascii="Arial" w:hAnsi="Arial"/>
          <w:sz w:val="24"/>
          <w:szCs w:val="24"/>
          <w:lang w:eastAsia="el-GR"/>
        </w:rPr>
        <w:t>Με ανακούφιση διαπιστώσαμε όλοι μας ότι από αυτές τις αποκαλύψεις γεννήθηκε και το ελληνικό κίνημα «</w:t>
      </w:r>
      <w:proofErr w:type="spellStart"/>
      <w:r w:rsidRPr="0016193F">
        <w:rPr>
          <w:rFonts w:ascii="Arial" w:hAnsi="Arial"/>
          <w:sz w:val="24"/>
          <w:szCs w:val="24"/>
          <w:lang w:val="en-US" w:eastAsia="el-GR"/>
        </w:rPr>
        <w:t>MeToo</w:t>
      </w:r>
      <w:proofErr w:type="spellEnd"/>
      <w:r w:rsidRPr="0016193F">
        <w:rPr>
          <w:rFonts w:ascii="Arial" w:hAnsi="Arial"/>
          <w:sz w:val="24"/>
          <w:szCs w:val="24"/>
          <w:lang w:eastAsia="el-GR"/>
        </w:rPr>
        <w:t xml:space="preserve">», δηλαδή μία αλυσίδα διαδοχικών αποκαλύψεων ανάλογων περιστατικών από γυναίκες και άνδρες που έπεσαν θύματα τέτοιου είδους συμπεριφορών και, το κυριότερο, δημόσιας στήριξής τους. </w:t>
      </w:r>
    </w:p>
    <w:p w:rsidR="0016193F" w:rsidRPr="0016193F" w:rsidRDefault="0016193F" w:rsidP="00247084">
      <w:pPr>
        <w:shd w:val="clear" w:color="auto" w:fill="FFFFFF"/>
        <w:spacing w:after="0" w:line="600" w:lineRule="auto"/>
        <w:ind w:firstLine="720"/>
        <w:contextualSpacing/>
        <w:jc w:val="both"/>
        <w:rPr>
          <w:rFonts w:ascii="Arial" w:hAnsi="Arial"/>
          <w:sz w:val="24"/>
          <w:szCs w:val="24"/>
          <w:lang w:eastAsia="el-GR"/>
        </w:rPr>
      </w:pPr>
      <w:r w:rsidRPr="0016193F">
        <w:rPr>
          <w:rFonts w:ascii="Arial" w:hAnsi="Arial"/>
          <w:sz w:val="24"/>
          <w:szCs w:val="24"/>
          <w:lang w:eastAsia="el-GR"/>
        </w:rPr>
        <w:t>Γνωρίζοντας τη δική σας ευαισθησία για το θέμα και δεδομένης της τεράστιας σημασίας εξάλειψης κάθε μορφής κακοποίησης στον χώρο του αθλητισμού, πιστεύω ότι είναι αναγκαίο αυτό το θετικό κίνημα να ενταθεί αλλά και να συνεχιστεί. Πρέπει να θεσπιστούν από την πολιτεία διαχρονικά μέτρα καταπολέμησης ανάλογων φαινομένων, που θα αποτελέσουν μία μορφή δικλίδας ασφαλείας ότι όλη η πρόοδος που έγινε το τελευταίο διάστημα, με το κίνημα «</w:t>
      </w:r>
      <w:proofErr w:type="spellStart"/>
      <w:r w:rsidRPr="0016193F">
        <w:rPr>
          <w:rFonts w:ascii="Arial" w:hAnsi="Arial"/>
          <w:sz w:val="24"/>
          <w:szCs w:val="24"/>
          <w:lang w:val="en-US" w:eastAsia="el-GR"/>
        </w:rPr>
        <w:t>MeToo</w:t>
      </w:r>
      <w:proofErr w:type="spellEnd"/>
      <w:r w:rsidRPr="0016193F">
        <w:rPr>
          <w:rFonts w:ascii="Arial" w:hAnsi="Arial"/>
          <w:sz w:val="24"/>
          <w:szCs w:val="24"/>
          <w:lang w:eastAsia="el-GR"/>
        </w:rPr>
        <w:t>», δεν θα χαθεί και ότι οι αθλητές μας δεν θα αναγκαστούν ποτέ ξανά να ανεχθούν καμμιάς μορφής βία.</w:t>
      </w:r>
    </w:p>
    <w:p w:rsidR="0016193F" w:rsidRPr="0016193F" w:rsidRDefault="0016193F" w:rsidP="00247084">
      <w:pPr>
        <w:spacing w:after="0" w:line="600" w:lineRule="auto"/>
        <w:ind w:firstLine="720"/>
        <w:jc w:val="both"/>
        <w:rPr>
          <w:rFonts w:ascii="Arial" w:hAnsi="Arial"/>
          <w:sz w:val="24"/>
          <w:szCs w:val="20"/>
          <w:lang w:eastAsia="el-GR"/>
        </w:rPr>
      </w:pPr>
      <w:r w:rsidRPr="0016193F">
        <w:rPr>
          <w:rFonts w:ascii="Arial" w:hAnsi="Arial"/>
          <w:sz w:val="24"/>
          <w:szCs w:val="20"/>
          <w:lang w:eastAsia="el-GR"/>
        </w:rPr>
        <w:t>Έτσι, θα ήθελα να σας ρωτήσω τι πρωτοβουλίες έχει λάβει το Υπουργείο Πολιτισμού και Αθλητισμού, ώστε να καταστεί δυνατή η διαχρονική καταπολέμηση φαινομένων βίας και παρενόχλησης στον αθλητικό χώρο και να αξιοποιηθεί με τον βέλτιστο δυνατό τρόπο το ελληνικό κίνημα «</w:t>
      </w:r>
      <w:proofErr w:type="spellStart"/>
      <w:r w:rsidRPr="0016193F">
        <w:rPr>
          <w:rFonts w:ascii="Arial" w:hAnsi="Arial"/>
          <w:sz w:val="24"/>
          <w:szCs w:val="20"/>
          <w:lang w:val="en-US" w:eastAsia="el-GR"/>
        </w:rPr>
        <w:t>MeToo</w:t>
      </w:r>
      <w:proofErr w:type="spellEnd"/>
      <w:r w:rsidRPr="0016193F">
        <w:rPr>
          <w:rFonts w:ascii="Arial" w:hAnsi="Arial"/>
          <w:sz w:val="24"/>
          <w:szCs w:val="20"/>
          <w:lang w:eastAsia="el-GR"/>
        </w:rPr>
        <w:t>» στον αθλητισμό.</w:t>
      </w:r>
    </w:p>
    <w:p w:rsidR="0016193F" w:rsidRPr="0016193F" w:rsidRDefault="0016193F" w:rsidP="00247084">
      <w:pPr>
        <w:spacing w:after="0" w:line="600" w:lineRule="auto"/>
        <w:ind w:firstLine="720"/>
        <w:jc w:val="both"/>
        <w:rPr>
          <w:rFonts w:ascii="Arial" w:hAnsi="Arial"/>
          <w:sz w:val="24"/>
          <w:szCs w:val="20"/>
          <w:lang w:eastAsia="el-GR"/>
        </w:rPr>
      </w:pPr>
      <w:r w:rsidRPr="0016193F">
        <w:rPr>
          <w:rFonts w:ascii="Arial" w:hAnsi="Arial"/>
          <w:sz w:val="24"/>
          <w:szCs w:val="20"/>
          <w:lang w:eastAsia="el-GR"/>
        </w:rPr>
        <w:lastRenderedPageBreak/>
        <w:t>Σας ευχαριστώ πολύ.</w:t>
      </w:r>
    </w:p>
    <w:p w:rsidR="0016193F" w:rsidRPr="0016193F" w:rsidRDefault="0016193F" w:rsidP="00247084">
      <w:pPr>
        <w:spacing w:after="0" w:line="600" w:lineRule="auto"/>
        <w:ind w:firstLine="720"/>
        <w:jc w:val="both"/>
        <w:rPr>
          <w:rFonts w:ascii="Arial" w:hAnsi="Arial"/>
          <w:sz w:val="24"/>
          <w:szCs w:val="20"/>
          <w:lang w:eastAsia="el-GR"/>
        </w:rPr>
      </w:pPr>
      <w:r w:rsidRPr="0016193F">
        <w:rPr>
          <w:rFonts w:ascii="Arial" w:hAnsi="Arial"/>
          <w:b/>
          <w:sz w:val="24"/>
          <w:szCs w:val="20"/>
          <w:lang w:eastAsia="el-GR"/>
        </w:rPr>
        <w:t>ΠΡΟΕΔΡΕΥΩΝ (Νικήτας Κακλαμάνης):</w:t>
      </w:r>
      <w:r w:rsidRPr="0016193F">
        <w:rPr>
          <w:rFonts w:ascii="Arial" w:hAnsi="Arial"/>
          <w:sz w:val="24"/>
          <w:szCs w:val="20"/>
          <w:lang w:eastAsia="el-GR"/>
        </w:rPr>
        <w:t xml:space="preserve"> Κύριε Υφυπουργέ, έχετε τον λόγο.</w:t>
      </w:r>
    </w:p>
    <w:p w:rsidR="0016193F" w:rsidRPr="0016193F" w:rsidRDefault="0016193F" w:rsidP="00247084">
      <w:pPr>
        <w:spacing w:after="0" w:line="600" w:lineRule="auto"/>
        <w:ind w:firstLine="720"/>
        <w:jc w:val="both"/>
        <w:rPr>
          <w:rFonts w:ascii="Arial" w:hAnsi="Arial"/>
          <w:sz w:val="24"/>
          <w:szCs w:val="20"/>
          <w:lang w:eastAsia="el-GR"/>
        </w:rPr>
      </w:pPr>
      <w:r w:rsidRPr="0016193F">
        <w:rPr>
          <w:rFonts w:ascii="Arial" w:hAnsi="Arial"/>
          <w:b/>
          <w:sz w:val="24"/>
          <w:szCs w:val="20"/>
          <w:lang w:eastAsia="el-GR"/>
        </w:rPr>
        <w:t>ΕΛΕΥΘΕΡΙΟΣ ΑΥΓΕΝΑΚΗΣ (Υφυπουργός Πολιτισμού και Αθλητισμού):</w:t>
      </w:r>
      <w:r w:rsidRPr="0016193F">
        <w:rPr>
          <w:rFonts w:ascii="Arial" w:hAnsi="Arial"/>
          <w:sz w:val="24"/>
          <w:szCs w:val="20"/>
          <w:lang w:eastAsia="el-GR"/>
        </w:rPr>
        <w:t xml:space="preserve"> Κύριε Πρόεδρε, κύριοι συνάδελφοι, «Σπάστε τον φόβο, σπάστε τη σιωπή» είναι το σύνθημά μας με αφορμή όλα αυτά που έχουν δει το φως της δημοσιότητας το τελευταίο διάστημα και περιγράψατε και εσείς, αγαπητή συνάδελφε. </w:t>
      </w:r>
    </w:p>
    <w:p w:rsidR="0016193F" w:rsidRPr="0016193F" w:rsidRDefault="0016193F" w:rsidP="00247084">
      <w:pPr>
        <w:spacing w:after="0" w:line="600" w:lineRule="auto"/>
        <w:ind w:firstLine="720"/>
        <w:jc w:val="both"/>
        <w:rPr>
          <w:rFonts w:ascii="Arial" w:hAnsi="Arial"/>
          <w:sz w:val="24"/>
          <w:szCs w:val="20"/>
          <w:lang w:eastAsia="el-GR"/>
        </w:rPr>
      </w:pPr>
      <w:r w:rsidRPr="0016193F">
        <w:rPr>
          <w:rFonts w:ascii="Arial" w:hAnsi="Arial"/>
          <w:sz w:val="24"/>
          <w:szCs w:val="20"/>
          <w:lang w:eastAsia="el-GR"/>
        </w:rPr>
        <w:t>Σας ευχαριστώ θερμότατα για την ερώτηση που μου κάνατε, μιας και το τελευταίο διάστημα, με αφορμή τις καταγγελίες που έχουν δει το φως της δημοσιότητας, έχει ανοίξει δημόσιος διάλογος για φαινόμενα κατάχρησης εξουσίας, για εξουσιαστική βία, για σεξουαλική παρενόχληση, αλλά και την κακοποίηση σε αθλητές, μετέπειτα και σε καλλιτέχνες και σε άλλους κοινωνικούς χώρους.</w:t>
      </w:r>
    </w:p>
    <w:p w:rsidR="0016193F" w:rsidRPr="0016193F" w:rsidRDefault="0016193F" w:rsidP="00247084">
      <w:pPr>
        <w:spacing w:after="0" w:line="600" w:lineRule="auto"/>
        <w:ind w:firstLine="720"/>
        <w:jc w:val="both"/>
        <w:rPr>
          <w:rFonts w:ascii="Arial" w:hAnsi="Arial"/>
          <w:sz w:val="24"/>
          <w:szCs w:val="20"/>
          <w:lang w:eastAsia="el-GR"/>
        </w:rPr>
      </w:pPr>
      <w:r w:rsidRPr="0016193F">
        <w:rPr>
          <w:rFonts w:ascii="Arial" w:hAnsi="Arial"/>
          <w:sz w:val="24"/>
          <w:szCs w:val="20"/>
          <w:lang w:eastAsia="el-GR"/>
        </w:rPr>
        <w:t>Στις 14 Ιανουαρίου, θυμίζω, διοργανώσαμε στο Υφυπουργείο Αθλητισμού εκδήλωση με τίτλο «Σπάσε τη σιωπή» στο πλαίσιο της Ελληνικής Προεδρίας του Συμβουλίου της Ευρώπης. Οι καταγγελίες που ακούστηκαν, αποτέλεσαν το εφαλτήριο ενός ντόμινο εξελίξεων. Είδαμε την προτροπή προς κάθε άνθρωπο που έχει πέσει θύμα κατάχρησης εξουσίας και κάθε άλλης μορφής βίας να σπάσει τη σιωπή του. Το ελληνικό κίνημα «</w:t>
      </w:r>
      <w:proofErr w:type="spellStart"/>
      <w:r w:rsidRPr="0016193F">
        <w:rPr>
          <w:rFonts w:ascii="Arial" w:hAnsi="Arial"/>
          <w:sz w:val="24"/>
          <w:szCs w:val="20"/>
          <w:lang w:val="en-US" w:eastAsia="el-GR"/>
        </w:rPr>
        <w:t>MeToo</w:t>
      </w:r>
      <w:proofErr w:type="spellEnd"/>
      <w:r w:rsidRPr="0016193F">
        <w:rPr>
          <w:rFonts w:ascii="Arial" w:hAnsi="Arial"/>
          <w:sz w:val="24"/>
          <w:szCs w:val="20"/>
          <w:lang w:eastAsia="el-GR"/>
        </w:rPr>
        <w:t xml:space="preserve">» είχε </w:t>
      </w:r>
      <w:r w:rsidRPr="0016193F">
        <w:rPr>
          <w:rFonts w:ascii="Arial" w:hAnsi="Arial"/>
          <w:sz w:val="24"/>
          <w:szCs w:val="20"/>
          <w:lang w:eastAsia="el-GR"/>
        </w:rPr>
        <w:lastRenderedPageBreak/>
        <w:t>ξεκινήσει και ακολούθησε μια αλυσίδα αποκαλύψεων και καταγγελιών περιστατικών κακοποίησης από γυναίκες και άντρες.</w:t>
      </w:r>
    </w:p>
    <w:p w:rsidR="0016193F" w:rsidRPr="0016193F" w:rsidRDefault="0016193F" w:rsidP="00247084">
      <w:pPr>
        <w:spacing w:after="0" w:line="600" w:lineRule="auto"/>
        <w:ind w:firstLine="720"/>
        <w:jc w:val="both"/>
        <w:rPr>
          <w:rFonts w:ascii="Arial" w:hAnsi="Arial"/>
          <w:sz w:val="24"/>
          <w:szCs w:val="20"/>
          <w:lang w:eastAsia="el-GR"/>
        </w:rPr>
      </w:pPr>
      <w:r w:rsidRPr="0016193F">
        <w:rPr>
          <w:rFonts w:ascii="Arial" w:hAnsi="Arial"/>
          <w:sz w:val="24"/>
          <w:szCs w:val="20"/>
          <w:lang w:eastAsia="el-GR"/>
        </w:rPr>
        <w:t xml:space="preserve">Δυστυχώς η χώρα μας μέχρι τώρα δεν είχε επιδείξει σημαντική πρόοδο στην καταγραφή, κατανόηση αλλά και αντιμετώπιση φαινομένων παρενόχλησης και κακοποίησης. Εμείς, από την πρώτη στιγμή που αναλάβαμε τα καθήκοντά μας, δώσαμε ιδιαίτερη βαρύτητα στην αντιμετώπιση της κακοποίησης και της παρενόχλησης. Κατ’ αρχάς δώσαμε φωνή στους αθλητές και τις αθλήτριές μας, δημιουργήσαμε κλίμα εμπιστοσύνης και δώσαμε σε όλους τη δύναμη ώστε να σπάσουν επιτέλους τη σιωπή τους. </w:t>
      </w:r>
    </w:p>
    <w:p w:rsidR="0016193F" w:rsidRPr="0016193F" w:rsidRDefault="0016193F" w:rsidP="00247084">
      <w:pPr>
        <w:spacing w:after="0" w:line="600" w:lineRule="auto"/>
        <w:ind w:firstLine="720"/>
        <w:jc w:val="both"/>
        <w:rPr>
          <w:rFonts w:ascii="Arial" w:hAnsi="Arial"/>
          <w:sz w:val="24"/>
          <w:szCs w:val="20"/>
          <w:lang w:eastAsia="el-GR"/>
        </w:rPr>
      </w:pPr>
      <w:r w:rsidRPr="0016193F">
        <w:rPr>
          <w:rFonts w:ascii="Arial" w:hAnsi="Arial"/>
          <w:sz w:val="24"/>
          <w:szCs w:val="20"/>
          <w:lang w:eastAsia="el-GR"/>
        </w:rPr>
        <w:t>Ο αθλητισμός, όπως πολύ καλά γνωρίζετε, επηρεάζει θετικά συνολικά την κοινωνία. Αυτή την περίοδο είδαμε για μια ακόμα φορά τη δύναμη της επιρροής του και για μια ακόμα φορά μάς εμπνέει με τις αξίες του για να δημιουργήσουμε μια πιο ανθρώπινη κοινωνία. Και είμαστε αποφασισμένοι να το πετύχουμε.</w:t>
      </w:r>
    </w:p>
    <w:p w:rsidR="0016193F" w:rsidRPr="0016193F" w:rsidRDefault="0016193F" w:rsidP="00247084">
      <w:pPr>
        <w:spacing w:after="0" w:line="600" w:lineRule="auto"/>
        <w:ind w:firstLine="720"/>
        <w:jc w:val="both"/>
        <w:rPr>
          <w:rFonts w:ascii="Arial" w:hAnsi="Arial"/>
          <w:sz w:val="24"/>
          <w:szCs w:val="20"/>
          <w:lang w:eastAsia="el-GR"/>
        </w:rPr>
      </w:pPr>
      <w:r w:rsidRPr="0016193F">
        <w:rPr>
          <w:rFonts w:ascii="Arial" w:hAnsi="Arial"/>
          <w:sz w:val="24"/>
          <w:szCs w:val="20"/>
          <w:lang w:eastAsia="el-GR"/>
        </w:rPr>
        <w:t>Ας αναφέρουμε συνοπτικά τι έχουμε κάνει μέχρι σήμερα σε θεσμικό επίπεδο. Στο Συμβούλιο της Ευρώπης, στο πλαίσιο της Ελληνικής Προεδρίας, επεξεργαστήκαμε με τους ομολόγους μας ένα κοινό πλαίσιο αρχών, το οποίο αποτελεί έναν κοινό οδηγό πολιτικών, αποδεκτών στις χώρες του Συμβουλίου της Ευρώπης, δηλαδή σε σαράντα επτά ολόκληρες χώρες. Στο πλαίσιο του ευρωπαϊκού προγράμματος «</w:t>
      </w:r>
      <w:r w:rsidRPr="0016193F">
        <w:rPr>
          <w:rFonts w:ascii="Arial" w:hAnsi="Arial"/>
          <w:sz w:val="24"/>
          <w:szCs w:val="20"/>
          <w:lang w:val="en-US" w:eastAsia="el-GR"/>
        </w:rPr>
        <w:t>Start</w:t>
      </w:r>
      <w:r w:rsidRPr="0016193F">
        <w:rPr>
          <w:rFonts w:ascii="Arial" w:hAnsi="Arial"/>
          <w:sz w:val="24"/>
          <w:szCs w:val="20"/>
          <w:lang w:eastAsia="el-GR"/>
        </w:rPr>
        <w:t xml:space="preserve"> </w:t>
      </w:r>
      <w:r w:rsidRPr="0016193F">
        <w:rPr>
          <w:rFonts w:ascii="Arial" w:hAnsi="Arial"/>
          <w:sz w:val="24"/>
          <w:szCs w:val="20"/>
          <w:lang w:val="en-US" w:eastAsia="el-GR"/>
        </w:rPr>
        <w:t>to</w:t>
      </w:r>
      <w:r w:rsidRPr="0016193F">
        <w:rPr>
          <w:rFonts w:ascii="Arial" w:hAnsi="Arial"/>
          <w:sz w:val="24"/>
          <w:szCs w:val="20"/>
          <w:lang w:eastAsia="el-GR"/>
        </w:rPr>
        <w:t xml:space="preserve"> </w:t>
      </w:r>
      <w:r w:rsidRPr="0016193F">
        <w:rPr>
          <w:rFonts w:ascii="Arial" w:hAnsi="Arial"/>
          <w:sz w:val="24"/>
          <w:szCs w:val="20"/>
          <w:lang w:val="en-US" w:eastAsia="el-GR"/>
        </w:rPr>
        <w:t>Talk</w:t>
      </w:r>
      <w:r w:rsidRPr="0016193F">
        <w:rPr>
          <w:rFonts w:ascii="Arial" w:hAnsi="Arial"/>
          <w:sz w:val="24"/>
          <w:szCs w:val="20"/>
          <w:lang w:eastAsia="el-GR"/>
        </w:rPr>
        <w:t xml:space="preserve">» λαμβάνουμε εξειδικευμένα μέτρα </w:t>
      </w:r>
      <w:r w:rsidRPr="0016193F">
        <w:rPr>
          <w:rFonts w:ascii="Arial" w:hAnsi="Arial"/>
          <w:sz w:val="24"/>
          <w:szCs w:val="20"/>
          <w:lang w:eastAsia="el-GR"/>
        </w:rPr>
        <w:lastRenderedPageBreak/>
        <w:t>για την καταπολέμηση της σεξουαλικής κακοποίησης στα παιδιά με δράσεις ευαισθητοποίησης και διάδοσης. Έχουμε ήδη υλοποιήσει ένα σημαντικό μέρος της αθλητικής μεταρρύθμισης και συνεχίζουμε τις επόμενες εβδομάδες με νομοσχέδιο το οποίο θα έρθει στη Βουλή. Έχουμε υπογράψει μνημόνιο συνεργασίας με το «Χαμόγελο του Παιδιού», με το Κέντρο Μέριμνας Οικογένειας και Παιδιού, μνημόνιο συνεργασίας με τον Ερυθρό Σταυρό. Στηρίζουμε το πρόγραμμα «</w:t>
      </w:r>
      <w:r w:rsidRPr="0016193F">
        <w:rPr>
          <w:rFonts w:ascii="Arial" w:hAnsi="Arial"/>
          <w:sz w:val="24"/>
          <w:szCs w:val="20"/>
          <w:lang w:val="en-US" w:eastAsia="el-GR"/>
        </w:rPr>
        <w:t>HALT</w:t>
      </w:r>
      <w:r w:rsidRPr="0016193F">
        <w:rPr>
          <w:rFonts w:ascii="Arial" w:hAnsi="Arial"/>
          <w:sz w:val="24"/>
          <w:szCs w:val="20"/>
          <w:lang w:eastAsia="el-GR"/>
        </w:rPr>
        <w:t xml:space="preserve">» σε θέματα παρενόχλησης και κακοποίησης και με την πρωτοβουλία μας «Συμπαίκτες στη μεταρρύθμιση» συζητήσαμε δημόσια για τα ζητήματα αυτά με τους αθλητές και τους εκπροσώπους σωματείων. Πέντε χιλιάδες και πλέον εκπρόσωποι ερασιτεχνικών αθλητικών σωματείων από όλη την Ελλάδα συμμετείχαν σε αυτή την ενδιαφέρουσα συζήτηση. </w:t>
      </w:r>
    </w:p>
    <w:p w:rsidR="0016193F" w:rsidRPr="0016193F" w:rsidRDefault="0016193F" w:rsidP="00247084">
      <w:pPr>
        <w:spacing w:after="0" w:line="600" w:lineRule="auto"/>
        <w:ind w:firstLine="720"/>
        <w:jc w:val="both"/>
        <w:rPr>
          <w:rFonts w:ascii="Arial" w:hAnsi="Arial"/>
          <w:sz w:val="24"/>
          <w:szCs w:val="20"/>
          <w:lang w:eastAsia="el-GR"/>
        </w:rPr>
      </w:pPr>
      <w:r w:rsidRPr="0016193F">
        <w:rPr>
          <w:rFonts w:ascii="Arial" w:hAnsi="Arial"/>
          <w:sz w:val="24"/>
          <w:szCs w:val="20"/>
          <w:lang w:eastAsia="el-GR"/>
        </w:rPr>
        <w:t>Παράλληλα προχωρήσαμε στη διερεύνηση καταγγελιών για ζητήματα κατάχρησης εξουσίας και κακοδιαχείρισης και στην άσκηση ελέγχου. Ενδεικτικά αναφέρω ότι μετά τις καταγγελίες για την Ομοσπονδία Ιστιοπλοΐας αναστείλαμε κάθε είδους χρηματοδότηση προς την ομοσπονδία, ζητήσαμε διαχειριστικό έλεγχο από την Εθνική Αρχή Διαφάνειας και «πόθεν έσχες» από την Αρχή Καταπολέμησης της Νομιμοποίησης Εσόδων από Εγκληματικές Δραστηριότητες.</w:t>
      </w:r>
    </w:p>
    <w:p w:rsidR="0016193F" w:rsidRPr="0016193F" w:rsidRDefault="0016193F" w:rsidP="00247084">
      <w:pPr>
        <w:spacing w:after="0" w:line="600" w:lineRule="auto"/>
        <w:ind w:firstLine="720"/>
        <w:jc w:val="both"/>
        <w:rPr>
          <w:rFonts w:ascii="Arial" w:hAnsi="Arial"/>
          <w:sz w:val="24"/>
          <w:szCs w:val="20"/>
          <w:lang w:eastAsia="el-GR"/>
        </w:rPr>
      </w:pPr>
      <w:r w:rsidRPr="0016193F">
        <w:rPr>
          <w:rFonts w:ascii="Arial" w:hAnsi="Arial"/>
          <w:sz w:val="24"/>
          <w:szCs w:val="20"/>
          <w:lang w:eastAsia="el-GR"/>
        </w:rPr>
        <w:lastRenderedPageBreak/>
        <w:t xml:space="preserve">Με την προτροπή «Σπάσε τη σιωπή» προέκυψαν ανάλογες καταγγελίες, οι οποίες αμέσως, χωρίς καμμία καθυστέρηση, προωθήθηκαν στον εισαγγελέα για τις Ομοσπονδίες Κωπηλασίας, Επιτραπέζιας Αντισφαίρισης, Εθνικής Αθλητικής Ομοσπονδίας ΑΜΕΑ, </w:t>
      </w:r>
      <w:proofErr w:type="spellStart"/>
      <w:r w:rsidRPr="0016193F">
        <w:rPr>
          <w:rFonts w:ascii="Arial" w:hAnsi="Arial"/>
          <w:sz w:val="24"/>
          <w:szCs w:val="20"/>
          <w:lang w:eastAsia="el-GR"/>
        </w:rPr>
        <w:t>Αντιπτέρισης</w:t>
      </w:r>
      <w:proofErr w:type="spellEnd"/>
      <w:r w:rsidRPr="0016193F">
        <w:rPr>
          <w:rFonts w:ascii="Arial" w:hAnsi="Arial"/>
          <w:sz w:val="24"/>
          <w:szCs w:val="20"/>
          <w:lang w:eastAsia="el-GR"/>
        </w:rPr>
        <w:t xml:space="preserve">, Καλαθοσφαίρισης. Ζητήθηκε αμέσως έλεγχος από την Αρχή Εθνικής Διαφάνειας για τις Ομοσπονδίες Κωπηλασίας, Αντισφαίρισης, </w:t>
      </w:r>
      <w:proofErr w:type="spellStart"/>
      <w:r w:rsidRPr="0016193F">
        <w:rPr>
          <w:rFonts w:ascii="Arial" w:hAnsi="Arial"/>
          <w:sz w:val="24"/>
          <w:szCs w:val="20"/>
          <w:lang w:eastAsia="el-GR"/>
        </w:rPr>
        <w:t>Μπάντμιντον</w:t>
      </w:r>
      <w:proofErr w:type="spellEnd"/>
      <w:r w:rsidRPr="0016193F">
        <w:rPr>
          <w:rFonts w:ascii="Arial" w:hAnsi="Arial"/>
          <w:sz w:val="24"/>
          <w:szCs w:val="20"/>
          <w:lang w:eastAsia="el-GR"/>
        </w:rPr>
        <w:t>, ενώ σε προγενέστερο χρόνο είχαμε ζητήσει έλεγχο για τις Ομοσπονδίες Καλαθοσφαίρισης, Γυμναστικής, Στίβου και Υγρού Στίβου.</w:t>
      </w:r>
    </w:p>
    <w:p w:rsidR="0016193F" w:rsidRPr="0016193F" w:rsidRDefault="0016193F" w:rsidP="00247084">
      <w:pPr>
        <w:spacing w:after="0" w:line="600" w:lineRule="auto"/>
        <w:ind w:firstLine="720"/>
        <w:jc w:val="both"/>
        <w:rPr>
          <w:rFonts w:ascii="Arial" w:hAnsi="Arial"/>
          <w:sz w:val="24"/>
          <w:szCs w:val="20"/>
          <w:lang w:eastAsia="el-GR"/>
        </w:rPr>
      </w:pPr>
      <w:r w:rsidRPr="0016193F">
        <w:rPr>
          <w:rFonts w:ascii="Arial" w:hAnsi="Arial"/>
          <w:sz w:val="24"/>
          <w:szCs w:val="20"/>
          <w:lang w:eastAsia="el-GR"/>
        </w:rPr>
        <w:t xml:space="preserve">Επίσης, πριν από τις καταγγελίες που ανέφερα, για </w:t>
      </w:r>
      <w:proofErr w:type="spellStart"/>
      <w:r w:rsidRPr="0016193F">
        <w:rPr>
          <w:rFonts w:ascii="Arial" w:hAnsi="Arial"/>
          <w:sz w:val="24"/>
          <w:szCs w:val="20"/>
          <w:lang w:eastAsia="el-GR"/>
        </w:rPr>
        <w:t>παραβατικά</w:t>
      </w:r>
      <w:proofErr w:type="spellEnd"/>
      <w:r w:rsidRPr="0016193F">
        <w:rPr>
          <w:rFonts w:ascii="Arial" w:hAnsi="Arial"/>
          <w:sz w:val="24"/>
          <w:szCs w:val="20"/>
          <w:lang w:eastAsia="el-GR"/>
        </w:rPr>
        <w:t xml:space="preserve"> φαινόμενα είχαμε ήδη προχωρήσει με τις δικαστικές αρχές σε διορισμό προσωρινών διοικήσεων στις Ομοσπονδίες Πάλης και Καράτε. Για την Ομοσπονδία Πάλης βρίσκεται ήδη σε εξέλιξη εισαγγελική έρευνα για καταγγελίες σεξουαλικού περιεχομένου. Επίσης, συνεχίζουν να έρχονται καταγγελίες, όπως αυτή που δημοσιεύτηκε χθες για την Ομοσπονδία Τζούντο από μια πρώην αθλήτρια. Αυτά τα έχουμε κάνει ήδη. </w:t>
      </w:r>
    </w:p>
    <w:p w:rsidR="0016193F" w:rsidRPr="0016193F" w:rsidRDefault="0016193F" w:rsidP="00247084">
      <w:pPr>
        <w:tabs>
          <w:tab w:val="left" w:pos="2913"/>
        </w:tabs>
        <w:spacing w:after="0" w:line="600" w:lineRule="auto"/>
        <w:ind w:firstLine="720"/>
        <w:jc w:val="both"/>
        <w:rPr>
          <w:rFonts w:ascii="Arial" w:hAnsi="Arial"/>
          <w:sz w:val="24"/>
          <w:szCs w:val="20"/>
          <w:lang w:eastAsia="el-GR"/>
        </w:rPr>
      </w:pPr>
      <w:r w:rsidRPr="0016193F">
        <w:rPr>
          <w:rFonts w:ascii="Arial" w:hAnsi="Arial"/>
          <w:sz w:val="24"/>
          <w:szCs w:val="24"/>
          <w:lang w:eastAsia="el-GR"/>
        </w:rPr>
        <w:t>(Στο σημείο αυτό κτυπάει το κουδούνι λήξεως του χρόνου ομιλίας του κυρίου Υφυπουργού)</w:t>
      </w:r>
    </w:p>
    <w:p w:rsidR="0016193F" w:rsidRPr="0016193F" w:rsidRDefault="0016193F" w:rsidP="00247084">
      <w:pPr>
        <w:spacing w:after="0" w:line="600" w:lineRule="auto"/>
        <w:ind w:firstLine="720"/>
        <w:jc w:val="both"/>
        <w:rPr>
          <w:rFonts w:ascii="Arial" w:hAnsi="Arial"/>
          <w:sz w:val="24"/>
          <w:szCs w:val="20"/>
          <w:lang w:eastAsia="el-GR"/>
        </w:rPr>
      </w:pPr>
      <w:r w:rsidRPr="0016193F">
        <w:rPr>
          <w:rFonts w:ascii="Arial" w:hAnsi="Arial"/>
          <w:sz w:val="24"/>
          <w:szCs w:val="20"/>
          <w:lang w:eastAsia="el-GR"/>
        </w:rPr>
        <w:t xml:space="preserve">Στη δευτερολογία και με την άδεια του Προέδρου θα έχω τη δυνατότητα να παρουσιάσω μια σειρά μέτρων που έχουμε ανακοινώσει και έχουν υλοποιηθεί ή είναι στην τελική φάση για να υλοποιηθούν. </w:t>
      </w:r>
    </w:p>
    <w:p w:rsidR="0016193F" w:rsidRPr="0016193F" w:rsidRDefault="0016193F" w:rsidP="00247084">
      <w:pPr>
        <w:spacing w:after="0" w:line="600" w:lineRule="auto"/>
        <w:ind w:firstLine="720"/>
        <w:jc w:val="both"/>
        <w:rPr>
          <w:rFonts w:ascii="Arial" w:hAnsi="Arial"/>
          <w:sz w:val="24"/>
          <w:szCs w:val="20"/>
          <w:lang w:eastAsia="el-GR"/>
        </w:rPr>
      </w:pPr>
      <w:r w:rsidRPr="0016193F">
        <w:rPr>
          <w:rFonts w:ascii="Arial" w:hAnsi="Arial"/>
          <w:sz w:val="24"/>
          <w:szCs w:val="20"/>
          <w:lang w:eastAsia="el-GR"/>
        </w:rPr>
        <w:lastRenderedPageBreak/>
        <w:t>Σας ευχαριστώ θερμά.</w:t>
      </w:r>
    </w:p>
    <w:p w:rsidR="0016193F" w:rsidRPr="0016193F" w:rsidRDefault="0016193F" w:rsidP="00247084">
      <w:pPr>
        <w:spacing w:after="0" w:line="600" w:lineRule="auto"/>
        <w:ind w:firstLine="720"/>
        <w:jc w:val="both"/>
        <w:rPr>
          <w:rFonts w:ascii="Arial" w:hAnsi="Arial"/>
          <w:sz w:val="24"/>
          <w:szCs w:val="20"/>
          <w:lang w:eastAsia="el-GR"/>
        </w:rPr>
      </w:pPr>
      <w:r w:rsidRPr="0016193F">
        <w:rPr>
          <w:rFonts w:ascii="Arial" w:hAnsi="Arial"/>
          <w:b/>
          <w:sz w:val="24"/>
          <w:szCs w:val="20"/>
          <w:lang w:eastAsia="el-GR"/>
        </w:rPr>
        <w:t>ΠΡΟΕΔΡΕΥΩΝ (Νικήτας Κακλαμάνης):</w:t>
      </w:r>
      <w:r w:rsidRPr="0016193F">
        <w:rPr>
          <w:rFonts w:ascii="Arial" w:hAnsi="Arial"/>
          <w:sz w:val="24"/>
          <w:szCs w:val="20"/>
          <w:lang w:eastAsia="el-GR"/>
        </w:rPr>
        <w:t xml:space="preserve"> Κυρία </w:t>
      </w:r>
      <w:proofErr w:type="spellStart"/>
      <w:r w:rsidRPr="0016193F">
        <w:rPr>
          <w:rFonts w:ascii="Arial" w:hAnsi="Arial"/>
          <w:sz w:val="24"/>
          <w:szCs w:val="20"/>
          <w:lang w:eastAsia="el-GR"/>
        </w:rPr>
        <w:t>Δούνια</w:t>
      </w:r>
      <w:proofErr w:type="spellEnd"/>
      <w:r w:rsidRPr="0016193F">
        <w:rPr>
          <w:rFonts w:ascii="Arial" w:hAnsi="Arial"/>
          <w:sz w:val="24"/>
          <w:szCs w:val="20"/>
          <w:lang w:eastAsia="el-GR"/>
        </w:rPr>
        <w:t>, έχετε τον λόγο.</w:t>
      </w:r>
    </w:p>
    <w:p w:rsidR="0016193F" w:rsidRPr="0016193F" w:rsidRDefault="0016193F" w:rsidP="00247084">
      <w:pPr>
        <w:spacing w:after="0" w:line="600" w:lineRule="auto"/>
        <w:ind w:firstLine="720"/>
        <w:jc w:val="both"/>
        <w:rPr>
          <w:rFonts w:ascii="Arial" w:hAnsi="Arial"/>
          <w:sz w:val="24"/>
          <w:szCs w:val="20"/>
          <w:lang w:eastAsia="el-GR"/>
        </w:rPr>
      </w:pPr>
      <w:r w:rsidRPr="0016193F">
        <w:rPr>
          <w:rFonts w:ascii="Arial" w:hAnsi="Arial"/>
          <w:b/>
          <w:sz w:val="24"/>
          <w:szCs w:val="20"/>
          <w:lang w:eastAsia="el-GR"/>
        </w:rPr>
        <w:t>ΠΑΝΑΓΙΩΤΑ (ΝΟΝΗ) ΔΟΥΝΙΑ:</w:t>
      </w:r>
      <w:r w:rsidRPr="0016193F">
        <w:rPr>
          <w:rFonts w:ascii="Arial" w:hAnsi="Arial"/>
          <w:sz w:val="24"/>
          <w:szCs w:val="20"/>
          <w:lang w:eastAsia="el-GR"/>
        </w:rPr>
        <w:t xml:space="preserve"> Κύριε Υφυπουργέ, χαίρομαι ιδιαιτέρως που διαπιστώνω ότι Υπουργείο Πολιτισμού και Αθλητισμού και εσείς προσωπικά έχετε καταβάλει κάθε δυνατή προσπάθεια, ώστε τα απαράδεκτα περιστατικά βίας και κακοποίησης που καταγγέλθηκαν το τελευταίο διάστημα και συνέβαιναν, όπως φαίνεται, επί δεκαετίες, να αποκαλυφθούν και όσο το δυνατόν να εκλείψουν.</w:t>
      </w:r>
    </w:p>
    <w:p w:rsidR="0016193F" w:rsidRPr="0016193F" w:rsidRDefault="0016193F" w:rsidP="00247084">
      <w:pPr>
        <w:spacing w:after="0" w:line="600" w:lineRule="auto"/>
        <w:ind w:firstLine="720"/>
        <w:jc w:val="both"/>
        <w:rPr>
          <w:rFonts w:ascii="Arial" w:hAnsi="Arial"/>
          <w:sz w:val="24"/>
          <w:szCs w:val="20"/>
          <w:lang w:eastAsia="el-GR"/>
        </w:rPr>
      </w:pPr>
      <w:r w:rsidRPr="0016193F">
        <w:rPr>
          <w:rFonts w:ascii="Arial" w:hAnsi="Arial"/>
          <w:sz w:val="24"/>
          <w:szCs w:val="20"/>
          <w:lang w:eastAsia="el-GR"/>
        </w:rPr>
        <w:t xml:space="preserve">Ο αθλητισμός, όπως πολύ καλά και εσείς γνωρίζετε, είναι συνυφασμένος με τη σωματική αλλά και την ψυχική υγεία. Εκφράζεται από το αθλητικό ιδεώδες και άλλες σημαντικές αξίες και ουδεμία σχέση έχει ή θα έπρεπε να έχει με τέτοια νοσηρά φαινόμενα, που καταπατούν την ανθρώπινη προσωπικότητα και αξιοπρέπεια. </w:t>
      </w:r>
    </w:p>
    <w:p w:rsidR="0016193F" w:rsidRPr="0016193F" w:rsidRDefault="0016193F" w:rsidP="00247084">
      <w:pPr>
        <w:spacing w:after="0" w:line="600" w:lineRule="auto"/>
        <w:ind w:firstLine="720"/>
        <w:jc w:val="both"/>
        <w:rPr>
          <w:rFonts w:ascii="Arial" w:hAnsi="Arial"/>
          <w:sz w:val="24"/>
          <w:szCs w:val="20"/>
          <w:lang w:eastAsia="el-GR"/>
        </w:rPr>
      </w:pPr>
      <w:r w:rsidRPr="0016193F">
        <w:rPr>
          <w:rFonts w:ascii="Arial" w:hAnsi="Arial"/>
          <w:sz w:val="24"/>
          <w:szCs w:val="20"/>
          <w:lang w:eastAsia="el-GR"/>
        </w:rPr>
        <w:t xml:space="preserve">Οι αθλητές μας δείχνουν καθημερινά εξαιρετικά μεγάλη πειθαρχία, αφιερώνοντας απεριόριστο χρόνο από τη ζωή τους και μεγάλη ενέργεια για να εξελιχθούν στο άθλημά τους και να κάνουν όλους εμάς υπερήφανους για τις διακρίσεις τους. Είναι γεγονός ότι όσοι ασχολούνται με τον αθλητισμό, αλλά και τον πρωταθλητισμό, είναι διατεθειμένοι να κάνουν πάρα πολλές θυσίες για να εξελιχθούν αθλητικά. Ανάμεσα όμως σε αυτές τις θυσίες δεν περιλαμβάνεται να ανέχονται ή να αντιμετωπίζουν μόνοι τους τέτοιες κακοποιητικές </w:t>
      </w:r>
      <w:r w:rsidRPr="0016193F">
        <w:rPr>
          <w:rFonts w:ascii="Arial" w:hAnsi="Arial"/>
          <w:sz w:val="24"/>
          <w:szCs w:val="20"/>
          <w:lang w:eastAsia="el-GR"/>
        </w:rPr>
        <w:lastRenderedPageBreak/>
        <w:t>συμπεριφορές, όπως ασφαλώς δεν θα έπρεπε να απαιτείται κάτι τέτοιο για την ανέλιξη οποιουδήποτε άλλου συμπολίτη μας σε όποιον επαγγελματικό κλάδο και αν αυτός ανήκει.</w:t>
      </w:r>
    </w:p>
    <w:p w:rsidR="0016193F" w:rsidRPr="0016193F" w:rsidRDefault="0016193F" w:rsidP="00247084">
      <w:pPr>
        <w:spacing w:after="0" w:line="600" w:lineRule="auto"/>
        <w:ind w:firstLine="720"/>
        <w:jc w:val="both"/>
        <w:rPr>
          <w:rFonts w:ascii="Arial" w:hAnsi="Arial"/>
          <w:sz w:val="24"/>
          <w:szCs w:val="20"/>
          <w:lang w:eastAsia="el-GR"/>
        </w:rPr>
      </w:pPr>
      <w:r w:rsidRPr="0016193F">
        <w:rPr>
          <w:rFonts w:ascii="Arial" w:hAnsi="Arial"/>
          <w:sz w:val="24"/>
          <w:szCs w:val="20"/>
          <w:lang w:eastAsia="el-GR"/>
        </w:rPr>
        <w:t>Οι κινήσεις που έχετε κάνει στο Υπουργείο Πολιτισμού και Αθλητισμού από τη στιγμή που ξέσπασε όλη αυτή η ιστορία με τις καταγγελίες των αθλητών δείχνει ότι το ελληνικό «</w:t>
      </w:r>
      <w:proofErr w:type="spellStart"/>
      <w:r w:rsidRPr="0016193F">
        <w:rPr>
          <w:rFonts w:ascii="Arial" w:hAnsi="Arial"/>
          <w:sz w:val="24"/>
          <w:szCs w:val="20"/>
          <w:lang w:val="en-US" w:eastAsia="el-GR"/>
        </w:rPr>
        <w:t>MeToo</w:t>
      </w:r>
      <w:proofErr w:type="spellEnd"/>
      <w:r w:rsidRPr="0016193F">
        <w:rPr>
          <w:rFonts w:ascii="Arial" w:hAnsi="Arial"/>
          <w:sz w:val="24"/>
          <w:szCs w:val="20"/>
          <w:lang w:eastAsia="el-GR"/>
        </w:rPr>
        <w:t>» δεν θα είναι, επιτρέψτε μου, μόνο ένα πυροτέχνημα. Η διασφάλιση της διαχρονικότητας του ενδιαφέροντος για τους αθλητές που πέφτουν θύματα παρενόχλησης με κάνει να αισιοδοξώ ότι θα δεν θα γίνουμε ξανά μάρτυρες τέτοιων δυσάρεστων φαινομένων και ότι ακόμη και αν δεν τα αποφύγουμε, η μελλοντική αντίδραση σε ανάλογα περιστατικά θα είναι ακαριαία και η συνδρομή στα θύματα θα είναι άμεση και ουσιαστική.</w:t>
      </w:r>
    </w:p>
    <w:p w:rsidR="0016193F" w:rsidRPr="0016193F" w:rsidRDefault="0016193F" w:rsidP="00247084">
      <w:pPr>
        <w:spacing w:after="0" w:line="600" w:lineRule="auto"/>
        <w:ind w:firstLine="720"/>
        <w:jc w:val="both"/>
        <w:rPr>
          <w:rFonts w:ascii="Arial" w:hAnsi="Arial"/>
          <w:sz w:val="24"/>
          <w:szCs w:val="20"/>
          <w:lang w:eastAsia="el-GR"/>
        </w:rPr>
      </w:pPr>
      <w:r w:rsidRPr="0016193F">
        <w:rPr>
          <w:rFonts w:ascii="Arial" w:hAnsi="Arial"/>
          <w:sz w:val="24"/>
          <w:szCs w:val="20"/>
          <w:lang w:eastAsia="el-GR"/>
        </w:rPr>
        <w:t>Σας ευχαριστώ πολύ.</w:t>
      </w:r>
    </w:p>
    <w:p w:rsidR="0016193F" w:rsidRPr="0016193F" w:rsidRDefault="0016193F" w:rsidP="00247084">
      <w:pPr>
        <w:spacing w:after="0" w:line="600" w:lineRule="auto"/>
        <w:ind w:firstLine="720"/>
        <w:jc w:val="both"/>
        <w:rPr>
          <w:rFonts w:ascii="Arial" w:hAnsi="Arial"/>
          <w:sz w:val="24"/>
          <w:szCs w:val="20"/>
          <w:lang w:eastAsia="el-GR"/>
        </w:rPr>
      </w:pPr>
      <w:r w:rsidRPr="0016193F">
        <w:rPr>
          <w:rFonts w:ascii="Arial" w:hAnsi="Arial"/>
          <w:b/>
          <w:sz w:val="24"/>
          <w:szCs w:val="20"/>
          <w:lang w:eastAsia="el-GR"/>
        </w:rPr>
        <w:t>ΠΡΟΕΔΡΕΥΩΝ (Νικήτας Κακλαμάνης):</w:t>
      </w:r>
      <w:r w:rsidRPr="0016193F">
        <w:rPr>
          <w:rFonts w:ascii="Arial" w:hAnsi="Arial"/>
          <w:sz w:val="24"/>
          <w:szCs w:val="20"/>
          <w:lang w:eastAsia="el-GR"/>
        </w:rPr>
        <w:t xml:space="preserve"> Κύριε Υφυπουργέ, έχετε τον λόγο.</w:t>
      </w:r>
    </w:p>
    <w:p w:rsidR="0016193F" w:rsidRPr="0016193F" w:rsidRDefault="0016193F" w:rsidP="00247084">
      <w:pPr>
        <w:spacing w:after="0" w:line="600" w:lineRule="auto"/>
        <w:ind w:firstLine="720"/>
        <w:jc w:val="both"/>
        <w:rPr>
          <w:rFonts w:ascii="Arial" w:hAnsi="Arial"/>
          <w:sz w:val="24"/>
          <w:szCs w:val="20"/>
          <w:lang w:eastAsia="el-GR"/>
        </w:rPr>
      </w:pPr>
      <w:r w:rsidRPr="0016193F">
        <w:rPr>
          <w:rFonts w:ascii="Arial" w:hAnsi="Arial"/>
          <w:b/>
          <w:sz w:val="24"/>
          <w:szCs w:val="20"/>
          <w:lang w:eastAsia="el-GR"/>
        </w:rPr>
        <w:t>ΕΛΕΥΘΕΡΙΟΣ ΑΥΓΕΝΑΚΗΣ (Υφυπουργός Πολιτισμού και Αθλητισμού):</w:t>
      </w:r>
      <w:r w:rsidRPr="0016193F">
        <w:rPr>
          <w:rFonts w:ascii="Arial" w:hAnsi="Arial"/>
          <w:sz w:val="24"/>
          <w:szCs w:val="20"/>
          <w:lang w:eastAsia="el-GR"/>
        </w:rPr>
        <w:t xml:space="preserve"> Σας ευχαριστώ πολύ, κύριε Πρόεδρε.</w:t>
      </w:r>
    </w:p>
    <w:p w:rsidR="0016193F" w:rsidRPr="0016193F" w:rsidRDefault="0016193F" w:rsidP="00247084">
      <w:pPr>
        <w:spacing w:after="0" w:line="600" w:lineRule="auto"/>
        <w:ind w:firstLine="720"/>
        <w:jc w:val="both"/>
        <w:rPr>
          <w:rFonts w:ascii="Arial" w:hAnsi="Arial"/>
          <w:sz w:val="24"/>
          <w:szCs w:val="20"/>
          <w:lang w:eastAsia="el-GR"/>
        </w:rPr>
      </w:pPr>
      <w:r w:rsidRPr="0016193F">
        <w:rPr>
          <w:rFonts w:ascii="Arial" w:hAnsi="Arial"/>
          <w:sz w:val="24"/>
          <w:szCs w:val="20"/>
          <w:lang w:eastAsia="el-GR"/>
        </w:rPr>
        <w:t>Το ελληνικό «</w:t>
      </w:r>
      <w:proofErr w:type="spellStart"/>
      <w:r w:rsidRPr="0016193F">
        <w:rPr>
          <w:rFonts w:ascii="Arial" w:hAnsi="Arial"/>
          <w:sz w:val="24"/>
          <w:szCs w:val="20"/>
          <w:lang w:val="en-US" w:eastAsia="el-GR"/>
        </w:rPr>
        <w:t>MeToo</w:t>
      </w:r>
      <w:proofErr w:type="spellEnd"/>
      <w:r w:rsidRPr="0016193F">
        <w:rPr>
          <w:rFonts w:ascii="Arial" w:hAnsi="Arial"/>
          <w:sz w:val="24"/>
          <w:szCs w:val="20"/>
          <w:lang w:eastAsia="el-GR"/>
        </w:rPr>
        <w:t xml:space="preserve">» δημιούργησε μια σημαντική ευκαιρία, αγαπητοί συνάδελφοι, για να βάλουμε τέλος σε φαινόμενα παρενόχλησης και κακοποίησης. Αυτή την ευκαιρία δεν θα την αφήσουμε να πάει χαμένη. Πέραν των όσων ήδη έχουμε ήδη κάνει και σας τα ανέφερα πριν, έχουμε ήδη </w:t>
      </w:r>
      <w:r w:rsidRPr="0016193F">
        <w:rPr>
          <w:rFonts w:ascii="Arial" w:hAnsi="Arial"/>
          <w:sz w:val="24"/>
          <w:szCs w:val="20"/>
          <w:lang w:eastAsia="el-GR"/>
        </w:rPr>
        <w:lastRenderedPageBreak/>
        <w:t>ανακοινώσει και έχουμε προχωρήσει σε μια σειρά πρωτοβουλιών: Πρώτον, Κέντρο Υποστήριξης Αθλητισμού (</w:t>
      </w:r>
      <w:r w:rsidRPr="0016193F">
        <w:rPr>
          <w:rFonts w:ascii="Arial" w:hAnsi="Arial"/>
          <w:sz w:val="24"/>
          <w:szCs w:val="20"/>
          <w:lang w:val="en-US" w:eastAsia="el-GR"/>
        </w:rPr>
        <w:t>Help</w:t>
      </w:r>
      <w:r w:rsidRPr="0016193F">
        <w:rPr>
          <w:rFonts w:ascii="Arial" w:hAnsi="Arial"/>
          <w:sz w:val="24"/>
          <w:szCs w:val="20"/>
          <w:lang w:eastAsia="el-GR"/>
        </w:rPr>
        <w:t xml:space="preserve"> </w:t>
      </w:r>
      <w:r w:rsidRPr="0016193F">
        <w:rPr>
          <w:rFonts w:ascii="Arial" w:hAnsi="Arial"/>
          <w:sz w:val="24"/>
          <w:szCs w:val="20"/>
          <w:lang w:val="en-US" w:eastAsia="el-GR"/>
        </w:rPr>
        <w:t>Desk</w:t>
      </w:r>
      <w:r w:rsidRPr="0016193F">
        <w:rPr>
          <w:rFonts w:ascii="Arial" w:hAnsi="Arial"/>
          <w:sz w:val="24"/>
          <w:szCs w:val="20"/>
          <w:lang w:eastAsia="el-GR"/>
        </w:rPr>
        <w:t xml:space="preserve">). Δεύτερον, Αθλητικός Συνήγορος. Τρίτον, Παρατηρητήριο Υποστήριξης. Τέταρτον, κώδικες ακεραιότητας. Πέμπτον, Εθνικό Κέντρο Αθλητικών Ερευνών. Έκτον, αθλητική ψυχολογία. </w:t>
      </w:r>
      <w:proofErr w:type="spellStart"/>
      <w:r w:rsidRPr="0016193F">
        <w:rPr>
          <w:rFonts w:ascii="Arial" w:hAnsi="Arial"/>
          <w:sz w:val="24"/>
          <w:szCs w:val="20"/>
          <w:lang w:eastAsia="el-GR"/>
        </w:rPr>
        <w:t>Έβδομον</w:t>
      </w:r>
      <w:proofErr w:type="spellEnd"/>
      <w:r w:rsidRPr="0016193F">
        <w:rPr>
          <w:rFonts w:ascii="Arial" w:hAnsi="Arial"/>
          <w:sz w:val="24"/>
          <w:szCs w:val="20"/>
          <w:lang w:eastAsia="el-GR"/>
        </w:rPr>
        <w:t xml:space="preserve">, Ινστιτούτο Επιμόρφωσης Αθλητικών Στελεχών. </w:t>
      </w:r>
      <w:proofErr w:type="spellStart"/>
      <w:r w:rsidRPr="0016193F">
        <w:rPr>
          <w:rFonts w:ascii="Arial" w:hAnsi="Arial"/>
          <w:sz w:val="24"/>
          <w:szCs w:val="20"/>
          <w:lang w:eastAsia="el-GR"/>
        </w:rPr>
        <w:t>Όγδοον</w:t>
      </w:r>
      <w:proofErr w:type="spellEnd"/>
      <w:r w:rsidRPr="0016193F">
        <w:rPr>
          <w:rFonts w:ascii="Arial" w:hAnsi="Arial"/>
          <w:sz w:val="24"/>
          <w:szCs w:val="20"/>
          <w:lang w:eastAsia="el-GR"/>
        </w:rPr>
        <w:t xml:space="preserve">, Μητρώο Αθλητικών Σωματείων. </w:t>
      </w:r>
      <w:proofErr w:type="spellStart"/>
      <w:r w:rsidRPr="0016193F">
        <w:rPr>
          <w:rFonts w:ascii="Arial" w:hAnsi="Arial"/>
          <w:sz w:val="24"/>
          <w:szCs w:val="20"/>
          <w:lang w:eastAsia="el-GR"/>
        </w:rPr>
        <w:t>Ένατον</w:t>
      </w:r>
      <w:proofErr w:type="spellEnd"/>
      <w:r w:rsidRPr="0016193F">
        <w:rPr>
          <w:rFonts w:ascii="Arial" w:hAnsi="Arial"/>
          <w:sz w:val="24"/>
          <w:szCs w:val="20"/>
          <w:lang w:eastAsia="el-GR"/>
        </w:rPr>
        <w:t xml:space="preserve">, μητρώο προπονητών. </w:t>
      </w:r>
      <w:proofErr w:type="spellStart"/>
      <w:r w:rsidRPr="0016193F">
        <w:rPr>
          <w:rFonts w:ascii="Arial" w:hAnsi="Arial"/>
          <w:sz w:val="24"/>
          <w:szCs w:val="20"/>
          <w:lang w:eastAsia="el-GR"/>
        </w:rPr>
        <w:t>Δέκατον</w:t>
      </w:r>
      <w:proofErr w:type="spellEnd"/>
      <w:r w:rsidRPr="0016193F">
        <w:rPr>
          <w:rFonts w:ascii="Arial" w:hAnsi="Arial"/>
          <w:sz w:val="24"/>
          <w:szCs w:val="20"/>
          <w:lang w:eastAsia="el-GR"/>
        </w:rPr>
        <w:t xml:space="preserve">, κλιμάκιο ελέγχου αθλητικών φορέων. </w:t>
      </w:r>
      <w:proofErr w:type="spellStart"/>
      <w:r w:rsidRPr="0016193F">
        <w:rPr>
          <w:rFonts w:ascii="Arial" w:hAnsi="Arial"/>
          <w:sz w:val="24"/>
          <w:szCs w:val="20"/>
          <w:lang w:eastAsia="el-GR"/>
        </w:rPr>
        <w:t>Ενδέκατον</w:t>
      </w:r>
      <w:proofErr w:type="spellEnd"/>
      <w:r w:rsidRPr="0016193F">
        <w:rPr>
          <w:rFonts w:ascii="Arial" w:hAnsi="Arial"/>
          <w:sz w:val="24"/>
          <w:szCs w:val="20"/>
          <w:lang w:eastAsia="el-GR"/>
        </w:rPr>
        <w:t xml:space="preserve">, πρόγραμμα «ΧΙΛΩΝ», μετράμε, αξιολογούμε, βελτιώνουμε. </w:t>
      </w:r>
      <w:proofErr w:type="spellStart"/>
      <w:r w:rsidRPr="0016193F">
        <w:rPr>
          <w:rFonts w:ascii="Arial" w:hAnsi="Arial"/>
          <w:sz w:val="24"/>
          <w:szCs w:val="20"/>
          <w:lang w:eastAsia="el-GR"/>
        </w:rPr>
        <w:t>Δωδέκατον</w:t>
      </w:r>
      <w:proofErr w:type="spellEnd"/>
      <w:r w:rsidRPr="0016193F">
        <w:rPr>
          <w:rFonts w:ascii="Arial" w:hAnsi="Arial"/>
          <w:sz w:val="24"/>
          <w:szCs w:val="20"/>
          <w:lang w:eastAsia="el-GR"/>
        </w:rPr>
        <w:t xml:space="preserve">, Ψηφιακή Βίβλος 2020 - 2025 και, </w:t>
      </w:r>
      <w:proofErr w:type="spellStart"/>
      <w:r w:rsidRPr="0016193F">
        <w:rPr>
          <w:rFonts w:ascii="Arial" w:hAnsi="Arial"/>
          <w:sz w:val="24"/>
          <w:szCs w:val="20"/>
          <w:lang w:eastAsia="el-GR"/>
        </w:rPr>
        <w:t>δέκατον</w:t>
      </w:r>
      <w:proofErr w:type="spellEnd"/>
      <w:r w:rsidRPr="0016193F">
        <w:rPr>
          <w:rFonts w:ascii="Arial" w:hAnsi="Arial"/>
          <w:sz w:val="24"/>
          <w:szCs w:val="20"/>
          <w:lang w:eastAsia="el-GR"/>
        </w:rPr>
        <w:t xml:space="preserve"> τρίτον, σποτάκια και </w:t>
      </w:r>
      <w:proofErr w:type="spellStart"/>
      <w:r w:rsidRPr="0016193F">
        <w:rPr>
          <w:rFonts w:ascii="Arial" w:hAnsi="Arial"/>
          <w:sz w:val="24"/>
          <w:szCs w:val="20"/>
          <w:lang w:eastAsia="el-GR"/>
        </w:rPr>
        <w:t>βιντεομηνύματα</w:t>
      </w:r>
      <w:proofErr w:type="spellEnd"/>
      <w:r w:rsidRPr="0016193F">
        <w:rPr>
          <w:rFonts w:ascii="Arial" w:hAnsi="Arial"/>
          <w:sz w:val="24"/>
          <w:szCs w:val="20"/>
          <w:lang w:eastAsia="el-GR"/>
        </w:rPr>
        <w:t xml:space="preserve">. </w:t>
      </w:r>
    </w:p>
    <w:p w:rsidR="0016193F" w:rsidRPr="0016193F" w:rsidRDefault="0016193F" w:rsidP="00247084">
      <w:pPr>
        <w:spacing w:after="0" w:line="600" w:lineRule="auto"/>
        <w:ind w:firstLine="720"/>
        <w:jc w:val="both"/>
        <w:rPr>
          <w:rFonts w:ascii="Arial" w:hAnsi="Arial"/>
          <w:sz w:val="24"/>
          <w:szCs w:val="20"/>
          <w:lang w:eastAsia="el-GR"/>
        </w:rPr>
      </w:pPr>
      <w:r w:rsidRPr="0016193F">
        <w:rPr>
          <w:rFonts w:ascii="Arial" w:hAnsi="Arial"/>
          <w:sz w:val="24"/>
          <w:szCs w:val="20"/>
          <w:lang w:eastAsia="el-GR"/>
        </w:rPr>
        <w:t xml:space="preserve">Έναν μόλις μήνα μετά την ανακοίνωση των μέτρων αυτών, ήδη υλοποιούμε τα εξής. Αναφέρω: Κέντρο Υποστήριξης Αθλητισμού, Υπηρεσία που θα υποδέχεται αιτήματα και ερωτήματα αθλητών, αθλητικών φορέων, παραγόντων και κοινού και στη συνέχεια θα απαντά για την επίλυση διαδικαστικών, λειτουργικών, θεσμικών ζητημάτων και λοιπών, που άπτονται των αρμοδιοτήτων μας. Σε δεκαπέντε με είκοσι ημέρες από τώρα, από σήμερα, θα είναι έτοιμη η διοικητική δομή για τη λειτουργία του κέντρου, ενώ ήδη εξετάζουμε και τις τεχνικές λεπτομέρειες. </w:t>
      </w:r>
    </w:p>
    <w:p w:rsidR="0016193F" w:rsidRPr="0016193F" w:rsidRDefault="0016193F" w:rsidP="00247084">
      <w:pPr>
        <w:spacing w:after="0" w:line="600" w:lineRule="auto"/>
        <w:ind w:firstLine="720"/>
        <w:jc w:val="both"/>
        <w:rPr>
          <w:rFonts w:ascii="Arial" w:hAnsi="Arial"/>
          <w:sz w:val="24"/>
          <w:szCs w:val="20"/>
          <w:lang w:eastAsia="el-GR"/>
        </w:rPr>
      </w:pPr>
      <w:r w:rsidRPr="0016193F">
        <w:rPr>
          <w:rFonts w:ascii="Arial" w:hAnsi="Arial"/>
          <w:sz w:val="24"/>
          <w:szCs w:val="20"/>
          <w:lang w:eastAsia="el-GR"/>
        </w:rPr>
        <w:t xml:space="preserve">Παρατηρητήριο Υποστήριξης. Βρίσκεται ήδη σε επεξεργασία κοινή υπουργική απόφαση σε συνεργασία με το Υπουργείο Εργασίας και Κοινωνικής Αλληλεγγύης για την ενίσχυση των ήδη υφιστάμενων δομών, με σκοπό την </w:t>
      </w:r>
      <w:r w:rsidRPr="0016193F">
        <w:rPr>
          <w:rFonts w:ascii="Arial" w:hAnsi="Arial"/>
          <w:sz w:val="24"/>
          <w:szCs w:val="20"/>
          <w:lang w:eastAsia="el-GR"/>
        </w:rPr>
        <w:lastRenderedPageBreak/>
        <w:t xml:space="preserve">υποστήριξη και των αθλητών που υφίστανται οποιουδήποτε είδους κακοποίηση. Συστήνουμε Παρατηρητήριο για την καταπολέμηση φαινομένων εξουσιαστικής βίας στον αθλητισμό και ανάδειξη των αθλητικών αξιών σε συνεργασία με τους Ολυμπιονίκες και τους λοιπούς φορείς. </w:t>
      </w:r>
    </w:p>
    <w:p w:rsidR="0016193F" w:rsidRPr="0016193F" w:rsidRDefault="0016193F" w:rsidP="00247084">
      <w:pPr>
        <w:spacing w:after="0" w:line="600" w:lineRule="auto"/>
        <w:ind w:firstLine="720"/>
        <w:jc w:val="both"/>
        <w:rPr>
          <w:rFonts w:ascii="Arial" w:hAnsi="Arial"/>
          <w:sz w:val="24"/>
          <w:szCs w:val="20"/>
          <w:lang w:eastAsia="el-GR"/>
        </w:rPr>
      </w:pPr>
      <w:r w:rsidRPr="0016193F">
        <w:rPr>
          <w:rFonts w:ascii="Arial" w:hAnsi="Arial"/>
          <w:sz w:val="24"/>
          <w:szCs w:val="20"/>
          <w:lang w:eastAsia="el-GR"/>
        </w:rPr>
        <w:t xml:space="preserve">Κώδικες ακεραιότητας. Πρώτον, κώδικας δεοντολογίας. Δημιουργούμε κάτι το οποίο θα υπάρχει και θα τηρείται πιστά από τις αθλητικές ομοσπονδίες και ενώσεις. Είναι, στην ουσία, δεοντολογικές αρχές στα διεθνή πρότυπα για τα δικαιώματα και τις υποχρεώσεις των αθλητών και των λοιπών φορέων, εναρμονισμένες με τον Κώδικα Δεοντολογίας της ΔΟΕ και </w:t>
      </w:r>
      <w:proofErr w:type="spellStart"/>
      <w:r w:rsidRPr="0016193F">
        <w:rPr>
          <w:rFonts w:ascii="Arial" w:hAnsi="Arial"/>
          <w:sz w:val="24"/>
          <w:szCs w:val="20"/>
          <w:lang w:eastAsia="el-GR"/>
        </w:rPr>
        <w:t>επικαιροποίηση</w:t>
      </w:r>
      <w:proofErr w:type="spellEnd"/>
      <w:r w:rsidRPr="0016193F">
        <w:rPr>
          <w:rFonts w:ascii="Arial" w:hAnsi="Arial"/>
          <w:sz w:val="24"/>
          <w:szCs w:val="20"/>
          <w:lang w:eastAsia="el-GR"/>
        </w:rPr>
        <w:t xml:space="preserve"> του Πειθαρχικού Κώδικα και τήρηση στην κατεύθυνση των αρχών της ΔΟΕ και της διεθνούς ομοσπονδίας κάθε αθλήματος. </w:t>
      </w:r>
    </w:p>
    <w:p w:rsidR="0016193F" w:rsidRPr="0016193F" w:rsidRDefault="0016193F" w:rsidP="00247084">
      <w:pPr>
        <w:spacing w:after="0" w:line="600" w:lineRule="auto"/>
        <w:ind w:firstLine="720"/>
        <w:jc w:val="both"/>
        <w:rPr>
          <w:rFonts w:ascii="Arial" w:hAnsi="Arial"/>
          <w:sz w:val="24"/>
          <w:szCs w:val="20"/>
          <w:lang w:eastAsia="el-GR"/>
        </w:rPr>
      </w:pPr>
      <w:r w:rsidRPr="0016193F">
        <w:rPr>
          <w:rFonts w:ascii="Arial" w:hAnsi="Arial"/>
          <w:sz w:val="24"/>
          <w:szCs w:val="20"/>
          <w:lang w:eastAsia="el-GR"/>
        </w:rPr>
        <w:t xml:space="preserve">Όλα αυτά θα μπουν στην τελική εφαρμογή τους αμέσως μετά την ολοκλήρωση της επιλογής των νέων διοικήσεων όλων των αθλητικών ομοσπονδιών. </w:t>
      </w:r>
    </w:p>
    <w:p w:rsidR="0016193F" w:rsidRPr="0016193F" w:rsidRDefault="0016193F" w:rsidP="00247084">
      <w:pPr>
        <w:spacing w:after="0" w:line="600" w:lineRule="auto"/>
        <w:ind w:firstLine="720"/>
        <w:jc w:val="both"/>
        <w:rPr>
          <w:rFonts w:ascii="Arial" w:hAnsi="Arial"/>
          <w:sz w:val="24"/>
          <w:szCs w:val="20"/>
          <w:lang w:eastAsia="el-GR"/>
        </w:rPr>
      </w:pPr>
      <w:r w:rsidRPr="0016193F">
        <w:rPr>
          <w:rFonts w:ascii="Arial" w:hAnsi="Arial"/>
          <w:sz w:val="24"/>
          <w:szCs w:val="20"/>
          <w:lang w:eastAsia="el-GR"/>
        </w:rPr>
        <w:t xml:space="preserve">Εθνικό Κέντρο Αθλητικών Ερευνών. Ενεργοποιούμε έναν σημαντικό πυλώνα που για χρόνια ήταν ανενεργός. Σε συνεργασία με το Υπουργείο Ψηφιακής Διακυβέρνησης δημιουργούμε διαδικτυακή πλατφόρμα και ηλεκτρονική εφαρμογή για κινητά που θα περιλαμβάνει καταγραφή και ανάρτηση δεδομένων </w:t>
      </w:r>
      <w:proofErr w:type="spellStart"/>
      <w:r w:rsidRPr="0016193F">
        <w:rPr>
          <w:rFonts w:ascii="Arial" w:hAnsi="Arial"/>
          <w:sz w:val="24"/>
          <w:szCs w:val="20"/>
          <w:lang w:eastAsia="el-GR"/>
        </w:rPr>
        <w:t>εργοφυσιολογίας</w:t>
      </w:r>
      <w:proofErr w:type="spellEnd"/>
      <w:r w:rsidRPr="0016193F">
        <w:rPr>
          <w:rFonts w:ascii="Arial" w:hAnsi="Arial"/>
          <w:sz w:val="24"/>
          <w:szCs w:val="20"/>
          <w:lang w:eastAsia="el-GR"/>
        </w:rPr>
        <w:t xml:space="preserve">, </w:t>
      </w:r>
      <w:proofErr w:type="spellStart"/>
      <w:r w:rsidRPr="0016193F">
        <w:rPr>
          <w:rFonts w:ascii="Arial" w:hAnsi="Arial"/>
          <w:sz w:val="24"/>
          <w:szCs w:val="20"/>
          <w:lang w:eastAsia="el-GR"/>
        </w:rPr>
        <w:t>εμβιομηχανικής</w:t>
      </w:r>
      <w:proofErr w:type="spellEnd"/>
      <w:r w:rsidRPr="0016193F">
        <w:rPr>
          <w:rFonts w:ascii="Arial" w:hAnsi="Arial"/>
          <w:sz w:val="24"/>
          <w:szCs w:val="20"/>
          <w:lang w:eastAsia="el-GR"/>
        </w:rPr>
        <w:t xml:space="preserve">, </w:t>
      </w:r>
      <w:proofErr w:type="spellStart"/>
      <w:r w:rsidRPr="0016193F">
        <w:rPr>
          <w:rFonts w:ascii="Arial" w:hAnsi="Arial"/>
          <w:sz w:val="24"/>
          <w:szCs w:val="20"/>
          <w:lang w:eastAsia="el-GR"/>
        </w:rPr>
        <w:t>αθλητιατρικής</w:t>
      </w:r>
      <w:proofErr w:type="spellEnd"/>
      <w:r w:rsidRPr="0016193F">
        <w:rPr>
          <w:rFonts w:ascii="Arial" w:hAnsi="Arial"/>
          <w:sz w:val="24"/>
          <w:szCs w:val="20"/>
          <w:lang w:eastAsia="el-GR"/>
        </w:rPr>
        <w:t xml:space="preserve">, ψηφιακό ημερολόγιο προπόνησης, διατροφής και ψυχολογίας του αθλητή, </w:t>
      </w:r>
      <w:r w:rsidRPr="0016193F">
        <w:rPr>
          <w:rFonts w:ascii="Arial" w:hAnsi="Arial"/>
          <w:sz w:val="24"/>
          <w:szCs w:val="20"/>
          <w:lang w:eastAsia="el-GR"/>
        </w:rPr>
        <w:lastRenderedPageBreak/>
        <w:t xml:space="preserve">ψηφιοποίηση της κάρτας υγείας αθλητή, ψηφιακό παρατηρητήριο φυσικής δραστηριότητας και μια σειρά άλλων παροχών, πράγματα που πριν μερικά χρόνια φάνταζαν εξωπραγματικά. </w:t>
      </w:r>
    </w:p>
    <w:p w:rsidR="0016193F" w:rsidRPr="0016193F" w:rsidRDefault="0016193F" w:rsidP="00247084">
      <w:pPr>
        <w:spacing w:after="0" w:line="600" w:lineRule="auto"/>
        <w:ind w:firstLine="720"/>
        <w:jc w:val="both"/>
        <w:rPr>
          <w:rFonts w:ascii="Arial" w:hAnsi="Arial"/>
          <w:sz w:val="24"/>
          <w:szCs w:val="20"/>
          <w:lang w:eastAsia="el-GR"/>
        </w:rPr>
      </w:pPr>
      <w:r w:rsidRPr="0016193F">
        <w:rPr>
          <w:rFonts w:ascii="Arial" w:hAnsi="Arial"/>
          <w:sz w:val="24"/>
          <w:szCs w:val="20"/>
          <w:lang w:eastAsia="el-GR"/>
        </w:rPr>
        <w:t xml:space="preserve">Ινστιτούτο επιμόρφωσης αθλητικών στελεχών. Σε συνεργασία με τα ανώτατα εκπαιδευτικά ιδρύματα, την Ελληνική Ολυμπιακή και </w:t>
      </w:r>
      <w:proofErr w:type="spellStart"/>
      <w:r w:rsidRPr="0016193F">
        <w:rPr>
          <w:rFonts w:ascii="Arial" w:hAnsi="Arial"/>
          <w:sz w:val="24"/>
          <w:szCs w:val="20"/>
          <w:lang w:eastAsia="el-GR"/>
        </w:rPr>
        <w:t>Παραολυμπιακή</w:t>
      </w:r>
      <w:proofErr w:type="spellEnd"/>
      <w:r w:rsidRPr="0016193F">
        <w:rPr>
          <w:rFonts w:ascii="Arial" w:hAnsi="Arial"/>
          <w:sz w:val="24"/>
          <w:szCs w:val="20"/>
          <w:lang w:eastAsia="el-GR"/>
        </w:rPr>
        <w:t xml:space="preserve"> Επιτροπή δημιουργούμε το Ινστιτούτο Επιμόρφωσης Αθλητικών Στελεχών. Δημιουργούμε διαρκή επιμόρφωση στελεχών, διοικητικών παραγόντων όλων των ερασιτεχνικών αθλητικών σωματείων της χώρας μας.</w:t>
      </w:r>
    </w:p>
    <w:p w:rsidR="0016193F" w:rsidRPr="0016193F" w:rsidRDefault="0016193F" w:rsidP="00247084">
      <w:pPr>
        <w:shd w:val="clear" w:color="auto" w:fill="FFFFFF"/>
        <w:spacing w:after="0" w:line="600" w:lineRule="auto"/>
        <w:ind w:firstLine="720"/>
        <w:contextualSpacing/>
        <w:jc w:val="both"/>
        <w:rPr>
          <w:rFonts w:ascii="Arial" w:hAnsi="Arial"/>
          <w:sz w:val="24"/>
          <w:szCs w:val="24"/>
          <w:lang w:eastAsia="el-GR"/>
        </w:rPr>
      </w:pPr>
      <w:r w:rsidRPr="0016193F">
        <w:rPr>
          <w:rFonts w:ascii="Arial" w:hAnsi="Arial"/>
          <w:sz w:val="24"/>
          <w:szCs w:val="24"/>
          <w:lang w:eastAsia="el-GR"/>
        </w:rPr>
        <w:t>Ήδη, όμως, σε συνεργασία με το Πανεπιστήμιο Πελοποννήσου διοργανώσαμε τον πρώτο κύκλο διαδικτυακών επιμορφωτικών σεμιναρίων από τις 16 έως τις 23 Μαρτίου και οι συμμετοχές ξεπέρασαν τα δύο χιλιάδες άτομα, τα δύο χιλιάδες στελέχη των ερασιτεχνικών αθλητικών σωματείων. Ήταν απίστευτη η συμμετοχή και πραγματικά πολύ μεγάλο το ενδιαφέρον.</w:t>
      </w:r>
    </w:p>
    <w:p w:rsidR="0016193F" w:rsidRPr="0016193F" w:rsidRDefault="0016193F" w:rsidP="00247084">
      <w:pPr>
        <w:shd w:val="clear" w:color="auto" w:fill="FFFFFF"/>
        <w:spacing w:after="0" w:line="600" w:lineRule="auto"/>
        <w:ind w:firstLine="720"/>
        <w:contextualSpacing/>
        <w:jc w:val="both"/>
        <w:rPr>
          <w:rFonts w:ascii="Arial" w:hAnsi="Arial"/>
          <w:sz w:val="24"/>
          <w:szCs w:val="24"/>
          <w:lang w:eastAsia="el-GR"/>
        </w:rPr>
      </w:pPr>
      <w:r w:rsidRPr="0016193F">
        <w:rPr>
          <w:rFonts w:ascii="Arial" w:hAnsi="Arial"/>
          <w:sz w:val="24"/>
          <w:szCs w:val="24"/>
          <w:lang w:eastAsia="el-GR"/>
        </w:rPr>
        <w:t>Μητρώο Αθλητικών Σωματείων. Η πρώτη λειτουργία του μητρώου ήταν απολύτως επιτυχής, παρά τα όσα είχαν ακουστεί από εκπροσώπους της Αντιπολίτευσης εδώ μέσα, για συνωμοσίες κ.λπ.. Θυμάστε κι εσείς, αλλά και όσοι μας παρακολουθούν. Ωστόσο, με νέα υπουργική απόφαση το μητρώο επανέρχεται, ξαναμπαίνει σε λειτουργία αμέσως μετά την ολοκλήρωση των εκλογών των νέων διοικήσεων των αθλητικών ομοσπονδιών.</w:t>
      </w:r>
    </w:p>
    <w:p w:rsidR="0016193F" w:rsidRPr="0016193F" w:rsidRDefault="0016193F" w:rsidP="00247084">
      <w:pPr>
        <w:shd w:val="clear" w:color="auto" w:fill="FFFFFF"/>
        <w:spacing w:after="0" w:line="600" w:lineRule="auto"/>
        <w:ind w:firstLine="720"/>
        <w:contextualSpacing/>
        <w:jc w:val="both"/>
        <w:rPr>
          <w:rFonts w:ascii="Arial" w:hAnsi="Arial"/>
          <w:sz w:val="24"/>
          <w:szCs w:val="24"/>
          <w:lang w:eastAsia="el-GR"/>
        </w:rPr>
      </w:pPr>
      <w:r w:rsidRPr="0016193F">
        <w:rPr>
          <w:rFonts w:ascii="Arial" w:hAnsi="Arial"/>
          <w:sz w:val="24"/>
          <w:szCs w:val="24"/>
          <w:lang w:eastAsia="el-GR"/>
        </w:rPr>
        <w:lastRenderedPageBreak/>
        <w:t xml:space="preserve">Μητρώο Προπονητών. Έχει ήδη θεσπιστεί στον ν.4726/2020. Το προηγούμενο διάστημα έγινε εκτενής διάλογος με τους εμπλεκόμενους φορείς. Μάλιστα, χθες αργά το βράδυ ολοκληρώσαμε έναν τελευταίο κύκλο διαβούλευσης με όλους τους εμπλεκομένους του προπονητικού κόσμου και θα είμαστε σε θέση στο νομοσχέδιο, που θα φέρουμε στη Βουλή τις επόμενες δυο-τρεις εβδομάδες, να συμπεριλάβουμε πλέον τις διατάξεις που θα επιλύουν ένα ζήτημα το οποίο ήταν ανοιχτό περίπου είκοσι δύο χρόνια, κατά τα λεγόμενα των άμεσα εμπλεκομένων. </w:t>
      </w:r>
    </w:p>
    <w:p w:rsidR="0016193F" w:rsidRPr="0016193F" w:rsidRDefault="0016193F" w:rsidP="00247084">
      <w:pPr>
        <w:shd w:val="clear" w:color="auto" w:fill="FFFFFF"/>
        <w:spacing w:after="0" w:line="600" w:lineRule="auto"/>
        <w:ind w:firstLine="720"/>
        <w:contextualSpacing/>
        <w:jc w:val="both"/>
        <w:rPr>
          <w:rFonts w:ascii="Arial" w:hAnsi="Arial"/>
          <w:sz w:val="24"/>
          <w:szCs w:val="24"/>
          <w:lang w:eastAsia="el-GR"/>
        </w:rPr>
      </w:pPr>
      <w:r w:rsidRPr="0016193F">
        <w:rPr>
          <w:rFonts w:ascii="Arial" w:hAnsi="Arial"/>
          <w:sz w:val="24"/>
          <w:szCs w:val="24"/>
          <w:lang w:eastAsia="el-GR"/>
        </w:rPr>
        <w:t>Κλιμάκιο Ελέγχου Αθλητικών Φορέων. Συστήνουμε ελεγκτικό μηχανισμό για τη δημιουργία ελέγχων ορθότητας των καταχωρισμένων στοιχείων των αθλητικών σωματείων στο μητρώο. Δεν γράφτηκες και ξεχάστηκες. Θα υπάρχει ένας διαρκής ελέγχους έτσι ώστε να επιβεβαιώνεται η ορθότητα όσων έχουν δηλωθεί, βάσει των οποίων έχουν εγγραφεί στο μητρώο. Και αναφέρομαι στα αθλητικά σωματεία.</w:t>
      </w:r>
    </w:p>
    <w:p w:rsidR="0016193F" w:rsidRPr="0016193F" w:rsidRDefault="0016193F" w:rsidP="00247084">
      <w:pPr>
        <w:tabs>
          <w:tab w:val="left" w:pos="2913"/>
        </w:tabs>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(Στο σημείο αυτό κτυπάει το κουδούνι λήξεως του χρόνου ομιλίας του κυρίου Υφυπουργού) </w:t>
      </w:r>
    </w:p>
    <w:p w:rsidR="0016193F" w:rsidRPr="0016193F" w:rsidRDefault="0016193F" w:rsidP="00247084">
      <w:pPr>
        <w:shd w:val="clear" w:color="auto" w:fill="FFFFFF"/>
        <w:spacing w:after="0" w:line="600" w:lineRule="auto"/>
        <w:ind w:firstLine="720"/>
        <w:contextualSpacing/>
        <w:jc w:val="both"/>
        <w:rPr>
          <w:rFonts w:ascii="Arial" w:hAnsi="Arial"/>
          <w:sz w:val="24"/>
          <w:szCs w:val="24"/>
          <w:lang w:eastAsia="el-GR"/>
        </w:rPr>
      </w:pPr>
      <w:r w:rsidRPr="0016193F">
        <w:rPr>
          <w:rFonts w:ascii="Arial" w:hAnsi="Arial"/>
          <w:sz w:val="24"/>
          <w:szCs w:val="24"/>
          <w:lang w:eastAsia="el-GR"/>
        </w:rPr>
        <w:t>Πρόγραμμα «ΧΙΛΩΝ». Ήδη, εφαρμόσαμε πέρυσι το μοντέλο αυτό.</w:t>
      </w:r>
    </w:p>
    <w:p w:rsidR="0016193F" w:rsidRPr="0016193F" w:rsidRDefault="0016193F" w:rsidP="00247084">
      <w:pPr>
        <w:shd w:val="clear" w:color="auto" w:fill="FFFFFF"/>
        <w:spacing w:after="0" w:line="600" w:lineRule="auto"/>
        <w:ind w:firstLine="720"/>
        <w:contextualSpacing/>
        <w:jc w:val="both"/>
        <w:rPr>
          <w:rFonts w:ascii="Arial" w:hAnsi="Arial"/>
          <w:sz w:val="24"/>
          <w:szCs w:val="24"/>
          <w:lang w:eastAsia="el-GR"/>
        </w:rPr>
      </w:pPr>
      <w:r w:rsidRPr="0016193F">
        <w:rPr>
          <w:rFonts w:ascii="Arial" w:hAnsi="Arial"/>
          <w:b/>
          <w:bCs/>
          <w:sz w:val="24"/>
          <w:szCs w:val="24"/>
          <w:lang w:eastAsia="el-GR"/>
        </w:rPr>
        <w:t xml:space="preserve">ΠΡΟΕΔΡΕΥΩΝ (Νικήτας Κακλαμάνης): </w:t>
      </w:r>
      <w:r w:rsidRPr="0016193F">
        <w:rPr>
          <w:rFonts w:ascii="Arial" w:hAnsi="Arial"/>
          <w:sz w:val="24"/>
          <w:szCs w:val="24"/>
          <w:lang w:eastAsia="el-GR"/>
        </w:rPr>
        <w:t xml:space="preserve">Ολοκληρώστε, όμως, κύριε Υφυπουργέ. </w:t>
      </w:r>
    </w:p>
    <w:p w:rsidR="0016193F" w:rsidRPr="0016193F" w:rsidRDefault="0016193F" w:rsidP="00247084">
      <w:pPr>
        <w:shd w:val="clear" w:color="auto" w:fill="FFFFFF"/>
        <w:spacing w:after="0" w:line="600" w:lineRule="auto"/>
        <w:ind w:firstLine="720"/>
        <w:contextualSpacing/>
        <w:jc w:val="both"/>
        <w:rPr>
          <w:rFonts w:ascii="Arial" w:hAnsi="Arial" w:cs="Arial"/>
          <w:bCs/>
          <w:color w:val="111111"/>
          <w:sz w:val="24"/>
          <w:szCs w:val="24"/>
          <w:lang w:eastAsia="el-GR"/>
        </w:rPr>
      </w:pPr>
      <w:r w:rsidRPr="0016193F">
        <w:rPr>
          <w:rFonts w:ascii="Arial" w:hAnsi="Arial" w:cs="Arial"/>
          <w:b/>
          <w:color w:val="111111"/>
          <w:sz w:val="24"/>
          <w:szCs w:val="24"/>
          <w:lang w:eastAsia="el-GR"/>
        </w:rPr>
        <w:lastRenderedPageBreak/>
        <w:t xml:space="preserve">ΕΛΕΥΘΕΡΙΟΣ ΑΥΓΕΝΑΚΗΣ (Υφυπουργός Πολιτισμού και Αθλητισμού): </w:t>
      </w:r>
      <w:r w:rsidRPr="0016193F">
        <w:rPr>
          <w:rFonts w:ascii="Arial" w:hAnsi="Arial" w:cs="Arial"/>
          <w:bCs/>
          <w:color w:val="111111"/>
          <w:sz w:val="24"/>
          <w:szCs w:val="24"/>
          <w:lang w:eastAsia="el-GR"/>
        </w:rPr>
        <w:t>Ολοκληρώνω, κύριε Πρόεδρε.</w:t>
      </w:r>
    </w:p>
    <w:p w:rsidR="0016193F" w:rsidRPr="0016193F" w:rsidRDefault="0016193F" w:rsidP="00247084">
      <w:pPr>
        <w:shd w:val="clear" w:color="auto" w:fill="FFFFFF"/>
        <w:spacing w:after="0" w:line="600" w:lineRule="auto"/>
        <w:ind w:firstLine="720"/>
        <w:contextualSpacing/>
        <w:jc w:val="both"/>
        <w:rPr>
          <w:rFonts w:ascii="Arial" w:hAnsi="Arial"/>
          <w:sz w:val="24"/>
          <w:szCs w:val="24"/>
          <w:lang w:eastAsia="el-GR"/>
        </w:rPr>
      </w:pPr>
      <w:r w:rsidRPr="0016193F">
        <w:rPr>
          <w:rFonts w:ascii="Arial" w:hAnsi="Arial"/>
          <w:bCs/>
          <w:sz w:val="24"/>
          <w:szCs w:val="24"/>
          <w:lang w:eastAsia="el-GR"/>
        </w:rPr>
        <w:t>Ωστόσο, την επόμενη</w:t>
      </w:r>
      <w:r w:rsidRPr="0016193F">
        <w:rPr>
          <w:rFonts w:ascii="Arial" w:hAnsi="Arial"/>
          <w:sz w:val="24"/>
          <w:szCs w:val="24"/>
          <w:lang w:eastAsia="el-GR"/>
        </w:rPr>
        <w:t xml:space="preserve"> εβδομάδα </w:t>
      </w:r>
      <w:proofErr w:type="spellStart"/>
      <w:r w:rsidRPr="0016193F">
        <w:rPr>
          <w:rFonts w:ascii="Arial" w:hAnsi="Arial"/>
          <w:sz w:val="24"/>
          <w:szCs w:val="24"/>
          <w:lang w:eastAsia="el-GR"/>
        </w:rPr>
        <w:t>επικαιροποιούμε</w:t>
      </w:r>
      <w:proofErr w:type="spellEnd"/>
      <w:r w:rsidRPr="0016193F">
        <w:rPr>
          <w:rFonts w:ascii="Arial" w:hAnsi="Arial"/>
          <w:sz w:val="24"/>
          <w:szCs w:val="24"/>
          <w:lang w:eastAsia="el-GR"/>
        </w:rPr>
        <w:t xml:space="preserve"> το πρόγραμμα «ΧΙΛΩΝ» με νέα στοιχεία προς την κατεύθυνση που έχουμε ήδη εξαγγείλει και αυξάνουμε τους συντελεστές βαρύτητας σε θέματα καλής διακυβέρνησης, υπεύθυνης αθλητικής ακεραιότητας και φυσικά και θέματα σωστής εκπροσώπησης των δύο φύλων στο διοικητικό συμβούλιο. </w:t>
      </w:r>
    </w:p>
    <w:p w:rsidR="0016193F" w:rsidRPr="0016193F" w:rsidRDefault="0016193F" w:rsidP="00247084">
      <w:pPr>
        <w:shd w:val="clear" w:color="auto" w:fill="FFFFFF"/>
        <w:spacing w:after="0" w:line="600" w:lineRule="auto"/>
        <w:ind w:firstLine="720"/>
        <w:contextualSpacing/>
        <w:jc w:val="both"/>
        <w:rPr>
          <w:rFonts w:ascii="Arial" w:hAnsi="Arial"/>
          <w:sz w:val="24"/>
          <w:szCs w:val="24"/>
          <w:lang w:eastAsia="el-GR"/>
        </w:rPr>
      </w:pPr>
      <w:r w:rsidRPr="0016193F">
        <w:rPr>
          <w:rFonts w:ascii="Arial" w:hAnsi="Arial"/>
          <w:sz w:val="24"/>
          <w:szCs w:val="24"/>
          <w:lang w:eastAsia="el-GR"/>
        </w:rPr>
        <w:t>Ψηφιακή Βίβλος 2020 - 2025. Ήδη, δουλεύουμε με το Υπουργείο Ψηφιακής Πολιτικής. Είναι μια ατζέντα η οποία θα διαρκέσει σαφώς και πέραν του 2025.</w:t>
      </w:r>
    </w:p>
    <w:p w:rsidR="0016193F" w:rsidRPr="0016193F" w:rsidRDefault="0016193F" w:rsidP="00247084">
      <w:pPr>
        <w:shd w:val="clear" w:color="auto" w:fill="FFFFFF"/>
        <w:spacing w:after="0" w:line="600" w:lineRule="auto"/>
        <w:ind w:firstLine="720"/>
        <w:contextualSpacing/>
        <w:jc w:val="both"/>
        <w:rPr>
          <w:rFonts w:ascii="Arial" w:hAnsi="Arial"/>
          <w:sz w:val="24"/>
          <w:szCs w:val="24"/>
          <w:lang w:eastAsia="el-GR"/>
        </w:rPr>
      </w:pPr>
      <w:r w:rsidRPr="0016193F">
        <w:rPr>
          <w:rFonts w:ascii="Arial" w:hAnsi="Arial"/>
          <w:sz w:val="24"/>
          <w:szCs w:val="24"/>
          <w:lang w:eastAsia="el-GR"/>
        </w:rPr>
        <w:t xml:space="preserve">Τέλος, σποτάκια και </w:t>
      </w:r>
      <w:proofErr w:type="spellStart"/>
      <w:r w:rsidRPr="0016193F">
        <w:rPr>
          <w:rFonts w:ascii="Arial" w:hAnsi="Arial"/>
          <w:sz w:val="24"/>
          <w:szCs w:val="24"/>
          <w:lang w:eastAsia="el-GR"/>
        </w:rPr>
        <w:t>βιντεομηνύματα</w:t>
      </w:r>
      <w:proofErr w:type="spellEnd"/>
      <w:r w:rsidRPr="0016193F">
        <w:rPr>
          <w:rFonts w:ascii="Arial" w:hAnsi="Arial"/>
          <w:sz w:val="24"/>
          <w:szCs w:val="24"/>
          <w:lang w:eastAsia="el-GR"/>
        </w:rPr>
        <w:t xml:space="preserve">. Ήδη, εξελίσσεται μια καμπάνια μέσω των </w:t>
      </w:r>
      <w:r w:rsidRPr="0016193F">
        <w:rPr>
          <w:rFonts w:ascii="Arial" w:hAnsi="Arial"/>
          <w:sz w:val="24"/>
          <w:szCs w:val="24"/>
          <w:lang w:val="en-US" w:eastAsia="el-GR"/>
        </w:rPr>
        <w:t>social</w:t>
      </w:r>
      <w:r w:rsidRPr="0016193F">
        <w:rPr>
          <w:rFonts w:ascii="Arial" w:hAnsi="Arial"/>
          <w:sz w:val="24"/>
          <w:szCs w:val="24"/>
          <w:lang w:eastAsia="el-GR"/>
        </w:rPr>
        <w:t xml:space="preserve"> </w:t>
      </w:r>
      <w:r w:rsidRPr="0016193F">
        <w:rPr>
          <w:rFonts w:ascii="Arial" w:hAnsi="Arial"/>
          <w:sz w:val="24"/>
          <w:szCs w:val="24"/>
          <w:lang w:val="en-US" w:eastAsia="el-GR"/>
        </w:rPr>
        <w:t>media</w:t>
      </w:r>
      <w:r w:rsidRPr="0016193F">
        <w:rPr>
          <w:rFonts w:ascii="Arial" w:hAnsi="Arial"/>
          <w:sz w:val="24"/>
          <w:szCs w:val="24"/>
          <w:lang w:eastAsia="el-GR"/>
        </w:rPr>
        <w:t xml:space="preserve"> για την προώθηση μηνυμάτων πρόληψης της βίας. Έχει βγει στον αέρα χορηγούμενη καμπάνια «Ο αθλητισμός στο προσκήνιο» με μηνύματα και μέσα σε σύντομο χρονικό διάστημα η καμπάνια αυτή έχει φτάσει τους πεντακόσιους χιλιάδες χρήστες. </w:t>
      </w:r>
    </w:p>
    <w:p w:rsidR="0016193F" w:rsidRPr="0016193F" w:rsidRDefault="0016193F" w:rsidP="00247084">
      <w:pPr>
        <w:tabs>
          <w:tab w:val="left" w:pos="2913"/>
        </w:tabs>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(Στο σημείο αυτό κτυπάει το κουδούνι λήξεως του χρόνου ομιλίας του κυρίου Υφυπουργού) </w:t>
      </w:r>
    </w:p>
    <w:p w:rsidR="0016193F" w:rsidRPr="0016193F" w:rsidRDefault="0016193F" w:rsidP="00247084">
      <w:pPr>
        <w:shd w:val="clear" w:color="auto" w:fill="FFFFFF"/>
        <w:spacing w:after="0" w:line="600" w:lineRule="auto"/>
        <w:ind w:firstLine="720"/>
        <w:jc w:val="both"/>
        <w:rPr>
          <w:rFonts w:ascii="Arial" w:hAnsi="Arial"/>
          <w:sz w:val="24"/>
          <w:szCs w:val="24"/>
          <w:lang w:eastAsia="el-GR"/>
        </w:rPr>
      </w:pPr>
      <w:r w:rsidRPr="0016193F">
        <w:rPr>
          <w:rFonts w:ascii="Arial" w:hAnsi="Arial"/>
          <w:b/>
          <w:bCs/>
          <w:sz w:val="24"/>
          <w:szCs w:val="24"/>
          <w:lang w:eastAsia="el-GR"/>
        </w:rPr>
        <w:t xml:space="preserve">ΠΡΟΕΔΡΕΥΩΝ (Νικήτας Κακλαμάνης): </w:t>
      </w:r>
      <w:r w:rsidRPr="0016193F">
        <w:rPr>
          <w:rFonts w:ascii="Arial" w:hAnsi="Arial"/>
          <w:sz w:val="24"/>
          <w:szCs w:val="24"/>
          <w:lang w:eastAsia="el-GR"/>
        </w:rPr>
        <w:t>Ελάτε, κύριε Υφυπουργέ, δεν έχουμε άλλη δυνατότητα. Κλείστε.</w:t>
      </w:r>
    </w:p>
    <w:p w:rsidR="0016193F" w:rsidRPr="0016193F" w:rsidRDefault="0016193F" w:rsidP="00247084">
      <w:pPr>
        <w:shd w:val="clear" w:color="auto" w:fill="FFFFFF"/>
        <w:spacing w:after="0" w:line="600" w:lineRule="auto"/>
        <w:ind w:firstLine="720"/>
        <w:jc w:val="both"/>
        <w:rPr>
          <w:rFonts w:ascii="Arial" w:hAnsi="Arial" w:cs="Arial"/>
          <w:bCs/>
          <w:color w:val="111111"/>
          <w:sz w:val="24"/>
          <w:szCs w:val="24"/>
          <w:lang w:eastAsia="el-GR"/>
        </w:rPr>
      </w:pPr>
      <w:r w:rsidRPr="0016193F">
        <w:rPr>
          <w:rFonts w:ascii="Arial" w:hAnsi="Arial" w:cs="Arial"/>
          <w:b/>
          <w:color w:val="111111"/>
          <w:sz w:val="24"/>
          <w:szCs w:val="24"/>
          <w:lang w:eastAsia="el-GR"/>
        </w:rPr>
        <w:lastRenderedPageBreak/>
        <w:t xml:space="preserve">ΕΛΕΥΘΕΡΙΟΣ ΑΥΓΕΝΑΚΗΣ (Υφυπουργός Πολιτισμού και Αθλητισμού): </w:t>
      </w:r>
      <w:r w:rsidRPr="0016193F">
        <w:rPr>
          <w:rFonts w:ascii="Arial" w:hAnsi="Arial" w:cs="Arial"/>
          <w:bCs/>
          <w:color w:val="111111"/>
          <w:sz w:val="24"/>
          <w:szCs w:val="24"/>
          <w:lang w:eastAsia="el-GR"/>
        </w:rPr>
        <w:t>Ολοκληρώνω, κύριε Πρόεδρε.</w:t>
      </w:r>
    </w:p>
    <w:p w:rsidR="0016193F" w:rsidRPr="0016193F" w:rsidRDefault="0016193F" w:rsidP="00247084">
      <w:pPr>
        <w:shd w:val="clear" w:color="auto" w:fill="FFFFFF"/>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Ενώ προβλήθηκαν πάνω από τριακόσιες χιλιάδες φορές τα μηνύματα τα οποία εμπεριέχει και προωθεί η συγκεκριμένη καμπάνια. </w:t>
      </w:r>
    </w:p>
    <w:p w:rsidR="0016193F" w:rsidRPr="0016193F" w:rsidRDefault="0016193F" w:rsidP="00247084">
      <w:pPr>
        <w:shd w:val="clear" w:color="auto" w:fill="FFFFFF"/>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Το επόμενο διάστημα διοργανώνουμε νέα καμπάνια με την ονομασία «Έπαθλα» και για τα θέματα αντιντόπινγκ και για τα θέματα της αντιμετώπισης των χειραγωγημένων αγώνων. Η βούληση είναι σαφής. Καμμία ανοχή σε τέτοια φαινόμενα. </w:t>
      </w:r>
    </w:p>
    <w:p w:rsidR="0016193F" w:rsidRPr="0016193F" w:rsidRDefault="0016193F" w:rsidP="00247084">
      <w:pPr>
        <w:shd w:val="clear" w:color="auto" w:fill="FFFFFF"/>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Ευχαριστώ. </w:t>
      </w:r>
    </w:p>
    <w:p w:rsidR="0016193F" w:rsidRPr="0016193F" w:rsidRDefault="0016193F" w:rsidP="00247084">
      <w:pPr>
        <w:shd w:val="clear" w:color="auto" w:fill="FFFFFF"/>
        <w:spacing w:after="0" w:line="600" w:lineRule="auto"/>
        <w:ind w:firstLine="720"/>
        <w:jc w:val="both"/>
        <w:rPr>
          <w:rFonts w:ascii="Arial" w:hAnsi="Arial"/>
          <w:sz w:val="24"/>
          <w:szCs w:val="24"/>
          <w:lang w:eastAsia="el-GR"/>
        </w:rPr>
      </w:pPr>
      <w:r w:rsidRPr="0016193F">
        <w:rPr>
          <w:rFonts w:ascii="Arial" w:hAnsi="Arial"/>
          <w:b/>
          <w:bCs/>
          <w:sz w:val="24"/>
          <w:szCs w:val="24"/>
          <w:lang w:eastAsia="el-GR"/>
        </w:rPr>
        <w:t xml:space="preserve">ΠΡΟΕΔΡΕΥΩΝ (Νικήτας Κακλαμάνης): </w:t>
      </w:r>
      <w:r w:rsidRPr="0016193F">
        <w:rPr>
          <w:rFonts w:ascii="Arial" w:hAnsi="Arial"/>
          <w:sz w:val="24"/>
          <w:szCs w:val="24"/>
          <w:lang w:eastAsia="el-GR"/>
        </w:rPr>
        <w:t xml:space="preserve">Προχωρούμε τώρα στην τρίτη με αριθμό 584/19-3-2021 επίκαιρη ερώτηση πρώτου κύκλου της Βουλευτού Α΄ Αθηνών του Κομμουνιστικού Κόμματος Ελλάδας κ. Γαρυφαλλιάς (Λιάνας) Κανέλλη προς τον Υπουργό Εργασίας και Κοινωνικών Υποθέσεων, με θέμα: «Τις απολύσεις εκατόν πενήντα επικουρικών εργαζομένων στα Κέντρα Κοινωνικής Πρόνοιας εν μέσω πανδημίας». </w:t>
      </w:r>
    </w:p>
    <w:p w:rsidR="0016193F" w:rsidRPr="0016193F" w:rsidRDefault="0016193F" w:rsidP="00247084">
      <w:pPr>
        <w:shd w:val="clear" w:color="auto" w:fill="FFFFFF"/>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Στην κ. Κανέλλη θα απαντήσει η Υφυπουργός η κ. Δόμνα Μιχαηλίδου. </w:t>
      </w:r>
    </w:p>
    <w:p w:rsidR="0016193F" w:rsidRPr="0016193F" w:rsidRDefault="0016193F" w:rsidP="00247084">
      <w:pPr>
        <w:shd w:val="clear" w:color="auto" w:fill="FFFFFF"/>
        <w:spacing w:after="0" w:line="600" w:lineRule="auto"/>
        <w:ind w:firstLine="720"/>
        <w:jc w:val="both"/>
        <w:rPr>
          <w:rFonts w:ascii="Arial" w:hAnsi="Arial"/>
          <w:sz w:val="24"/>
          <w:szCs w:val="24"/>
          <w:lang w:eastAsia="el-GR"/>
        </w:rPr>
      </w:pPr>
      <w:r w:rsidRPr="0016193F">
        <w:rPr>
          <w:rFonts w:ascii="Arial" w:hAnsi="Arial"/>
          <w:sz w:val="24"/>
          <w:szCs w:val="24"/>
          <w:lang w:eastAsia="el-GR"/>
        </w:rPr>
        <w:t>Κυρία Κανέλλη, έχετε τον λόγο.</w:t>
      </w:r>
    </w:p>
    <w:p w:rsidR="0016193F" w:rsidRPr="0016193F" w:rsidRDefault="0016193F" w:rsidP="00247084">
      <w:pPr>
        <w:shd w:val="clear" w:color="auto" w:fill="FFFFFF"/>
        <w:spacing w:after="0" w:line="600" w:lineRule="auto"/>
        <w:ind w:firstLine="720"/>
        <w:jc w:val="both"/>
        <w:rPr>
          <w:rFonts w:ascii="Arial" w:hAnsi="Arial"/>
          <w:sz w:val="24"/>
          <w:szCs w:val="24"/>
          <w:lang w:eastAsia="el-GR"/>
        </w:rPr>
      </w:pPr>
      <w:r w:rsidRPr="0016193F">
        <w:rPr>
          <w:rFonts w:ascii="Arial" w:hAnsi="Arial"/>
          <w:b/>
          <w:bCs/>
          <w:sz w:val="24"/>
          <w:szCs w:val="24"/>
          <w:lang w:eastAsia="el-GR"/>
        </w:rPr>
        <w:t xml:space="preserve">ΛΙΑΝΑ ΚΑΝΕΛΛΗ: </w:t>
      </w:r>
      <w:r w:rsidRPr="0016193F">
        <w:rPr>
          <w:rFonts w:ascii="Arial" w:hAnsi="Arial"/>
          <w:sz w:val="24"/>
          <w:szCs w:val="24"/>
          <w:lang w:eastAsia="el-GR"/>
        </w:rPr>
        <w:t>Ευχαριστώ, κύριε Πρόεδρε.</w:t>
      </w:r>
    </w:p>
    <w:p w:rsidR="0016193F" w:rsidRPr="0016193F" w:rsidRDefault="0016193F" w:rsidP="00247084">
      <w:pPr>
        <w:shd w:val="clear" w:color="auto" w:fill="FFFFFF"/>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Θέλω να σας επισημάνω ότι μέρες που είναι καθίσταται οδυνηρή και αμήχανη κάθε τέτοια ερώτηση και πιστέψτε με, ελπίζω όχι κάθε τέτοια </w:t>
      </w:r>
      <w:r w:rsidRPr="0016193F">
        <w:rPr>
          <w:rFonts w:ascii="Arial" w:hAnsi="Arial"/>
          <w:sz w:val="24"/>
          <w:szCs w:val="24"/>
          <w:lang w:eastAsia="el-GR"/>
        </w:rPr>
        <w:lastRenderedPageBreak/>
        <w:t xml:space="preserve">απάντηση. Κάποια στιγμή, δηλαδή, να πάρουμε και μία απάντηση που να στέκει. </w:t>
      </w:r>
    </w:p>
    <w:p w:rsidR="0016193F" w:rsidRPr="0016193F" w:rsidRDefault="0016193F" w:rsidP="00247084">
      <w:pPr>
        <w:shd w:val="clear" w:color="auto" w:fill="FFFFFF"/>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Το κόμμα μου σας έχει κάνει ερωτήσεις πέρυσι, το 2020, μία τον Μάρτη και μία τον Απρίλη, με τις οποίες σας έχουμε επισημάνει πως στο Κέντρο Βρεφών «ΜΗΤΕΡΑ» -δεν είναι ένα το κέντρο, κύριε Πρόεδρε- στο ΠΙΚΠΑ της Βούλας, στο </w:t>
      </w:r>
      <w:proofErr w:type="spellStart"/>
      <w:r w:rsidRPr="0016193F">
        <w:rPr>
          <w:rFonts w:ascii="Arial" w:hAnsi="Arial"/>
          <w:sz w:val="24"/>
          <w:szCs w:val="24"/>
          <w:lang w:eastAsia="el-GR"/>
        </w:rPr>
        <w:t>Ασβεστοχώρι</w:t>
      </w:r>
      <w:proofErr w:type="spellEnd"/>
      <w:r w:rsidRPr="0016193F">
        <w:rPr>
          <w:rFonts w:ascii="Arial" w:hAnsi="Arial"/>
          <w:sz w:val="24"/>
          <w:szCs w:val="24"/>
          <w:lang w:eastAsia="el-GR"/>
        </w:rPr>
        <w:t xml:space="preserve"> στη Θεσσαλονίκη, στον Άγιο Παντελεήμονα, στον Βόλο, στον Πειραιά υπάρχουν παιδιά με αυξημένες ανάγκες. </w:t>
      </w:r>
    </w:p>
    <w:p w:rsidR="0016193F" w:rsidRPr="0016193F" w:rsidRDefault="0016193F" w:rsidP="00247084">
      <w:pPr>
        <w:shd w:val="clear" w:color="auto" w:fill="FFFFFF"/>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Σε αυτούς τους ανθρώπους δεν είναι μόνο ότι λείπει προσωπικό αλλά ήρθε καπάκι και η πανδημία. Το ότι λείπει προσωπικό το ξέρει όλος ο κόσμος. Σας το έχουμε επισημάνει και έχουμε καταθέσει προτάσεις συγκεκριμένες. Είναι εκατόν πενήντα επικουρικοί εργαζόμενοι που υπερβάλλουν εαυτόν και έρχεται μια πανταχούσα που λέει «31 Μαρτίου απολύεστε», </w:t>
      </w:r>
      <w:proofErr w:type="spellStart"/>
      <w:r w:rsidRPr="0016193F">
        <w:rPr>
          <w:rFonts w:ascii="Arial" w:hAnsi="Arial"/>
          <w:sz w:val="24"/>
          <w:szCs w:val="24"/>
          <w:lang w:eastAsia="el-GR"/>
        </w:rPr>
        <w:t>μεσούσης</w:t>
      </w:r>
      <w:proofErr w:type="spellEnd"/>
      <w:r w:rsidRPr="0016193F">
        <w:rPr>
          <w:rFonts w:ascii="Arial" w:hAnsi="Arial"/>
          <w:sz w:val="24"/>
          <w:szCs w:val="24"/>
          <w:lang w:eastAsia="el-GR"/>
        </w:rPr>
        <w:t xml:space="preserve"> της πανδημίας, την ώρα που συζητάμε για επιτάξεις. Δεν το χωράει ο νους του ανθρώπου! </w:t>
      </w:r>
    </w:p>
    <w:p w:rsidR="0016193F" w:rsidRPr="0016193F" w:rsidRDefault="0016193F" w:rsidP="00247084">
      <w:pPr>
        <w:shd w:val="clear" w:color="auto" w:fill="FFFFFF"/>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Θεωρητικά και πρακτικά άμα το δούμε, η απάντηση του Υπουργείου επισήμως είναι ότι θα αντικατασταθούν από άλλους εκατόν πενήντα. Δεν θέλουν χρόνο προσαρμογής; Δεν θέλουν να μάθουν πού είναι; Είναι εύκολη η ανάπτυξη σχέσεων με αυτούς τους ανθρώπους, σε αυτά τα κέντρα πρόνοιας, με τις αυξημένες ανάγκες; Θα τιναχθεί στον αέρα ο προϋπολογισμός του Υπουργείου, ο δημόσιος προϋπολογισμός; Τι θα τιναχθεί στον αέρα γι’ αυτούς τους εκατόν πενήντα εργαζόμενους; Να ερχόσασταν να μας λέγατε ότι θα </w:t>
      </w:r>
      <w:r w:rsidRPr="0016193F">
        <w:rPr>
          <w:rFonts w:ascii="Arial" w:hAnsi="Arial"/>
          <w:sz w:val="24"/>
          <w:szCs w:val="24"/>
          <w:lang w:eastAsia="el-GR"/>
        </w:rPr>
        <w:lastRenderedPageBreak/>
        <w:t>πάρετε εξτρά άλλους εκατόν πενήντα κι άλλους διακόσιους κι άλλους τριακόσιους, και πάλι δεν φτάνουν. Και βρίσκεστε σ’ αυτή την ακατάλληλη στιγμή, στην άνοιξη, πάνω στην πανδημία, να διώξετε εκατόν πενήντα ανθρώπους από αυτά τα ιδρύματα, από αυτά τα κέντρα;</w:t>
      </w:r>
    </w:p>
    <w:p w:rsidR="0016193F" w:rsidRPr="0016193F" w:rsidRDefault="0016193F" w:rsidP="00247084">
      <w:pPr>
        <w:shd w:val="clear" w:color="auto" w:fill="FFFFFF"/>
        <w:spacing w:after="0" w:line="600" w:lineRule="auto"/>
        <w:ind w:firstLine="720"/>
        <w:jc w:val="both"/>
        <w:rPr>
          <w:rFonts w:ascii="Arial" w:hAnsi="Arial"/>
          <w:sz w:val="24"/>
          <w:szCs w:val="24"/>
          <w:lang w:eastAsia="el-GR"/>
        </w:rPr>
      </w:pPr>
      <w:r w:rsidRPr="0016193F">
        <w:rPr>
          <w:rFonts w:ascii="Arial" w:hAnsi="Arial"/>
          <w:sz w:val="24"/>
          <w:szCs w:val="24"/>
          <w:lang w:eastAsia="el-GR"/>
        </w:rPr>
        <w:t>Θέλω μια απάντηση που να αντέχει στη λογική. Ξέρω ότι μπορείτε να μου κατεβάσετε εδώ κανονισμούς, πεντακόσιες είκοσι οκτώ αποφάσεις, εκατόν είκοσι τρία πράγματα, τα οποία θα μοιάζουν νομικά σωστά και τυπικά και θα είσαστε κι εντάξει και θα μου πείτε ότι οι εργαζόμενοι ήξεραν κ.λπ.. Οι περισσότεροι από αυτούς, ως επικουρικοί, είναι αυτοί που βγάζουν τη δουλειά. Το ξέρετε. Συμβαίνει στα νοσοκομεία. Συμβαίνει στα σχολεία με τους αναπληρωτές δασκάλους. Όλο ένας σε αντικατάσταση κάποιας μόνιμης και σταθερής θέσης εργασίας έρχεται και βγάζει τα κάστανα από τη φωτιά, το φίδι από την τρύπα και το λάδι το καμένο από το τηγάνι! Σε αυτό το «τσιτσίρισμα» πάτε να διώξετε εκατόν πενήντα ανθρώπους;</w:t>
      </w:r>
    </w:p>
    <w:p w:rsidR="0016193F" w:rsidRPr="0016193F" w:rsidRDefault="0016193F" w:rsidP="00247084">
      <w:pPr>
        <w:shd w:val="clear" w:color="auto" w:fill="FFFFFF"/>
        <w:spacing w:after="0" w:line="600" w:lineRule="auto"/>
        <w:ind w:firstLine="720"/>
        <w:jc w:val="both"/>
        <w:rPr>
          <w:rFonts w:ascii="Arial" w:hAnsi="Arial"/>
          <w:sz w:val="24"/>
          <w:szCs w:val="24"/>
          <w:lang w:eastAsia="el-GR"/>
        </w:rPr>
      </w:pPr>
      <w:r w:rsidRPr="0016193F">
        <w:rPr>
          <w:rFonts w:ascii="Arial" w:hAnsi="Arial"/>
          <w:b/>
          <w:bCs/>
          <w:sz w:val="24"/>
          <w:szCs w:val="24"/>
          <w:lang w:eastAsia="el-GR"/>
        </w:rPr>
        <w:t xml:space="preserve">ΠΡΟΕΔΡΕΥΩΝ (Νικήτας Κακλαμάνης): </w:t>
      </w:r>
      <w:r w:rsidRPr="0016193F">
        <w:rPr>
          <w:rFonts w:ascii="Arial" w:hAnsi="Arial"/>
          <w:sz w:val="24"/>
          <w:szCs w:val="24"/>
          <w:lang w:eastAsia="el-GR"/>
        </w:rPr>
        <w:t xml:space="preserve">Κυρία Υφυπουργέ, έχετε τον λόγο. </w:t>
      </w:r>
    </w:p>
    <w:p w:rsidR="0016193F" w:rsidRPr="0016193F" w:rsidRDefault="0016193F" w:rsidP="00247084">
      <w:pPr>
        <w:shd w:val="clear" w:color="auto" w:fill="FFFFFF"/>
        <w:spacing w:after="0" w:line="600" w:lineRule="auto"/>
        <w:ind w:firstLine="720"/>
        <w:jc w:val="both"/>
        <w:rPr>
          <w:rFonts w:ascii="Arial" w:hAnsi="Arial"/>
          <w:sz w:val="24"/>
          <w:szCs w:val="24"/>
          <w:lang w:eastAsia="el-GR"/>
        </w:rPr>
      </w:pPr>
      <w:r w:rsidRPr="0016193F">
        <w:rPr>
          <w:rFonts w:ascii="Arial" w:hAnsi="Arial"/>
          <w:b/>
          <w:bCs/>
          <w:sz w:val="24"/>
          <w:szCs w:val="24"/>
          <w:lang w:eastAsia="el-GR"/>
        </w:rPr>
        <w:t xml:space="preserve">ΔΟΜΝΑ - ΜΑΡΙΑ ΜΙΧΑΗΛΙΔΟΥ (Υφυπουργός Εργασίας και Κοινωνικών Υποθέσεων): </w:t>
      </w:r>
      <w:r w:rsidRPr="0016193F">
        <w:rPr>
          <w:rFonts w:ascii="Arial" w:hAnsi="Arial"/>
          <w:sz w:val="24"/>
          <w:szCs w:val="24"/>
          <w:lang w:eastAsia="el-GR"/>
        </w:rPr>
        <w:t>Ευχαριστώ, κύριε Πρόεδρε.</w:t>
      </w:r>
    </w:p>
    <w:p w:rsidR="0016193F" w:rsidRPr="0016193F" w:rsidRDefault="0016193F" w:rsidP="00247084">
      <w:pPr>
        <w:shd w:val="clear" w:color="auto" w:fill="FFFFFF"/>
        <w:spacing w:after="0" w:line="600" w:lineRule="auto"/>
        <w:ind w:firstLine="720"/>
        <w:jc w:val="both"/>
        <w:rPr>
          <w:rFonts w:ascii="Arial" w:hAnsi="Arial"/>
          <w:sz w:val="24"/>
          <w:szCs w:val="24"/>
          <w:lang w:eastAsia="el-GR"/>
        </w:rPr>
      </w:pPr>
      <w:r w:rsidRPr="0016193F">
        <w:rPr>
          <w:rFonts w:ascii="Arial" w:hAnsi="Arial"/>
          <w:sz w:val="24"/>
          <w:szCs w:val="24"/>
          <w:lang w:eastAsia="el-GR"/>
        </w:rPr>
        <w:lastRenderedPageBreak/>
        <w:t>Κυρία Κανέλλη, νομίζω ότι είτε εντός είτε εκτός κοινοβουλευτικής διαδικασίας από εμάς ή από εμένα τουλάχιστον παίρνετε απαντήσεις ειλικρινείς και ελπίζω και ουσιώδεις.</w:t>
      </w:r>
    </w:p>
    <w:p w:rsidR="0016193F" w:rsidRPr="0016193F" w:rsidRDefault="0016193F" w:rsidP="00247084">
      <w:pPr>
        <w:shd w:val="clear" w:color="auto" w:fill="FFFFFF"/>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Τώρα ως προς το κομμάτι της κοινωνικής μέριμνας, όπως αυτή εκφράζεται μέσα από τα κέντρα κοινωνικής προστασίας τα οποία επιβλέπει το Υπουργείο μας και ειδικά τους δημόσιους φορείς, οι κινήσεις μας όλο αυτό το διάστημα, εδώ και ενάμιση χρόνο, δείχνουν ακριβώς αυτό: πόσο μεγάλη προτεραιότητα για εμάς είναι πρωτίστως η διασφάλιση της υγείας όλων των ωφελούμενων, αλλά και εξίσου η διασφάλιση και της εργασιακής ασφάλειας αλλά και της υγείας και της ευημερίας των ίδιων των εργαζομένων. </w:t>
      </w:r>
    </w:p>
    <w:p w:rsidR="0016193F" w:rsidRPr="0016193F" w:rsidRDefault="0016193F" w:rsidP="00247084">
      <w:pPr>
        <w:shd w:val="clear" w:color="auto" w:fill="FFFFFF"/>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Σε αυτό το πλαίσιο, πέρα από το ότι έχουμε καταρτίσει πολύ ουσιαστικά πρωτόκολλα ασφάλειας της δημόσιας υγείας, τόσο για τους ωφελούμενους όσο και για τους εργαζομένους, έχουμε προβεί και σε όλες αυτές τις ενέργειες που χρειάζονται έτσι ώστε να διασφαλίσουμε και τους ίδιους τους εργαζομένους. Τι εννοώ με αυτό; Ήδη, από τον Μάρτιο του 2020 σας υπενθυμίζω ότι έχουμε προσλάβει πεντακόσια άτομα σε όλες τις δομές αυτές, δηλαδή ένα τρίτο παραπάνω εργαζομένους, έτσι ώστε να διασφαλίσουν ότι οι ωφελούμενοι των ιδρυμάτων αυτών, των δομών αυτών, μπορούν να λαμβάνουν τις υπηρεσίες που οφείλουμε να τους παρέχουμε και ταυτόχρονα, οι εργαζόμενοι που ήδη εργάζονται εκεί πέρα να μπορούν στην περίπτωση που χρειάζεται να πάρουν </w:t>
      </w:r>
      <w:r w:rsidRPr="0016193F">
        <w:rPr>
          <w:rFonts w:ascii="Arial" w:hAnsi="Arial"/>
          <w:sz w:val="24"/>
          <w:szCs w:val="24"/>
          <w:lang w:eastAsia="el-GR"/>
        </w:rPr>
        <w:lastRenderedPageBreak/>
        <w:t xml:space="preserve">μια άδεια ειδικού σκοπού, στην περίπτωση που οι ίδιοι ή οι οικογένειές τους νοσήσουν και να φροντίσουν την οικογένειά τους, αλλά και να συνεχίζουν να φροντίζουν και να παρέχουν τις υπηρεσίες τους. </w:t>
      </w:r>
    </w:p>
    <w:p w:rsidR="0016193F" w:rsidRPr="0016193F" w:rsidRDefault="0016193F" w:rsidP="00247084">
      <w:pPr>
        <w:shd w:val="clear" w:color="auto" w:fill="FFFFFF"/>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Επισημαίνετε κάτι το οποίο είναι σωστό. Δυστυχώς η χώρα μας συνεχώς παρατείνει προτάσεις συμβασιούχων. Αυτό το πράγμα η προηγούμενη κυβέρνηση για τις κοινωνικές δομές το έκανε πάνω από τέσσερις φορές. Συγκεκριμένα, από το 2015 έως το 2018 η κυβέρνηση του ΣΥΡΙΖΑ παρέτεινε κατά τέσσερις φορές συμβάσεις συμβασιούχων μέσα στις δομές μας. Και αυτό είναι πρόβλημα. Γιατί είναι πρόβλημα; Γιατί οι εργαζόμενοι αυτοί μας χρειάζονται, χρειάζονται στους ωφελούμενους των δομών αυτών και εμείς έχουμε υποχρέωση -όχι δικαίωμα, υποχρέωση- να διασφαλίζουμε τις υπηρεσίες που τους παρέχονται μέσα εκεί. </w:t>
      </w:r>
    </w:p>
    <w:p w:rsidR="0016193F" w:rsidRPr="0016193F" w:rsidRDefault="0016193F" w:rsidP="00247084">
      <w:pPr>
        <w:shd w:val="clear" w:color="auto" w:fill="FFFFFF"/>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Η οφειλή μας αυτή συνεπάγεται τουλάχιστον δύο πράγματα: Το ένα είναι ότι καλύπτονται οι πάγιες ανάγκες των θεσμών αυτών και των δομών αυτών και το δεύτερο ότι οι εργαζόμενοι -εκεί συμφωνούμε- δεν πρέπει να αισθάνονται εργασιακή ανασφάλεια. </w:t>
      </w:r>
    </w:p>
    <w:p w:rsidR="0016193F" w:rsidRPr="0016193F" w:rsidRDefault="0016193F" w:rsidP="00247084">
      <w:pPr>
        <w:shd w:val="clear" w:color="auto" w:fill="FFFFFF"/>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Γι’ αυτόν τον λόγο βάλαμε τέλος σε αυτό. Τι κάναμε; Η προηγούμενη κυβέρνηση έξι μήνες πριν γίνουν οι εκλογές κήρυξε τριακόσιες πενήντα θέσεις μέσω ΑΣΕΠ, της σωστής διαδικασίας, η οποία συνταγματικά προβλέπεται, έτσι ώστε να καλυφθούν τριακόσιες πενήντα θέσεις στις δομές μας αυτές. </w:t>
      </w:r>
      <w:r w:rsidRPr="0016193F">
        <w:rPr>
          <w:rFonts w:ascii="Arial" w:hAnsi="Arial"/>
          <w:sz w:val="24"/>
          <w:szCs w:val="24"/>
          <w:lang w:eastAsia="el-GR"/>
        </w:rPr>
        <w:lastRenderedPageBreak/>
        <w:t>Ουδέποτε, όμως, έτρεξε αυτή τη διαδικασία. Τι κάναμε; Το αίτημα ήταν τον Δεκέμβριο του 2019. Εμείς τον Ιούλιο του 2020 το τρέξαμε και πλέον βγήκαν οι προσωρινοί πίνακες. Μετά από πολλή δουλειά, μετά από εντατική συνεργασία με το ΑΣΕΠ, βγήκαν οι προσωρινοί πίνακες.</w:t>
      </w:r>
    </w:p>
    <w:p w:rsidR="0016193F" w:rsidRPr="0016193F" w:rsidRDefault="0016193F" w:rsidP="00247084">
      <w:pPr>
        <w:tabs>
          <w:tab w:val="left" w:pos="3300"/>
        </w:tabs>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Εκεί, όντως, ενώ οι πίνακες βγήκαν για όλες τις θέσεις και πολύ σωστά το ΑΣΕΠ προβλέπει τη διαδικασία να υπάρχει ειδική </w:t>
      </w:r>
      <w:proofErr w:type="spellStart"/>
      <w:r w:rsidRPr="0016193F">
        <w:rPr>
          <w:rFonts w:ascii="Arial" w:hAnsi="Arial"/>
          <w:sz w:val="24"/>
          <w:szCs w:val="24"/>
          <w:lang w:eastAsia="el-GR"/>
        </w:rPr>
        <w:t>μοριοδότηση</w:t>
      </w:r>
      <w:proofErr w:type="spellEnd"/>
      <w:r w:rsidRPr="0016193F">
        <w:rPr>
          <w:rFonts w:ascii="Arial" w:hAnsi="Arial"/>
          <w:sz w:val="24"/>
          <w:szCs w:val="24"/>
          <w:lang w:eastAsia="el-GR"/>
        </w:rPr>
        <w:t xml:space="preserve"> βάσει εμπειρίας, σχεδόν στις μισές από τις καινούργιες θέσεις δεν είναι οι επικουρικοί. Δεν είναι οι άνθρωποι αυτοί, δηλαδή. Και εμείς πιστεύουμε σε αυτούς, το κράτος έχει επενδύσει σε αυτούς και οι δομές έχουν επενδύσει σε αυτούς. Εγώ δεν κάνω διακρίσεις, εάν οι επικουρικοί είναι καλύτεροι από τους μόνιμους, αλλά ξέρω ότι όλοι δίνουν ό,τι μπορούν στους ωφελουμένους μας. Οπότε, αυτοί οι εκατόν πενήντα βάσει των κριτηρίων του ΑΣΕΠ, που προσμετρά τη </w:t>
      </w:r>
      <w:proofErr w:type="spellStart"/>
      <w:r w:rsidRPr="0016193F">
        <w:rPr>
          <w:rFonts w:ascii="Arial" w:hAnsi="Arial"/>
          <w:sz w:val="24"/>
          <w:szCs w:val="24"/>
          <w:lang w:eastAsia="el-GR"/>
        </w:rPr>
        <w:t>μοριοδότηση</w:t>
      </w:r>
      <w:proofErr w:type="spellEnd"/>
      <w:r w:rsidRPr="0016193F">
        <w:rPr>
          <w:rFonts w:ascii="Arial" w:hAnsi="Arial"/>
          <w:sz w:val="24"/>
          <w:szCs w:val="24"/>
          <w:lang w:eastAsia="el-GR"/>
        </w:rPr>
        <w:t>, φαίνεται να μην είναι μέσα.</w:t>
      </w:r>
    </w:p>
    <w:p w:rsidR="0016193F" w:rsidRPr="0016193F" w:rsidRDefault="0016193F" w:rsidP="00247084">
      <w:pPr>
        <w:tabs>
          <w:tab w:val="left" w:pos="3300"/>
        </w:tabs>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Κάναμε, λοιπόν, δύο πράγματα -και κλείνω με αυτό, κύριε Πρόεδρε. Τις επόμενες μέρες θα έρθουν δύο νομοθετικές ρυθμίσεις. Παρατείνουμε το έκτακτο προσωπικό των πεντακοσίων θέσεων για άλλο ένα εξάμηνο. Δεύτερον, για να βοηθήσουμε αυτούς τους εκατόν πενήντα επικουρικούς, οι οποίοι δεν βρέθηκαν μέσα στις προκηρύξεις του ΑΣΕΠ, ακριβώς γι’ αυτούς, παρατείνουμε τη λήξη </w:t>
      </w:r>
      <w:proofErr w:type="spellStart"/>
      <w:r w:rsidRPr="0016193F">
        <w:rPr>
          <w:rFonts w:ascii="Arial" w:hAnsi="Arial"/>
          <w:sz w:val="24"/>
          <w:szCs w:val="24"/>
          <w:lang w:eastAsia="el-GR"/>
        </w:rPr>
        <w:t>συμβάσεών</w:t>
      </w:r>
      <w:proofErr w:type="spellEnd"/>
      <w:r w:rsidRPr="0016193F">
        <w:rPr>
          <w:rFonts w:ascii="Arial" w:hAnsi="Arial"/>
          <w:sz w:val="24"/>
          <w:szCs w:val="24"/>
          <w:lang w:eastAsia="el-GR"/>
        </w:rPr>
        <w:t xml:space="preserve"> τους μέχρι την κατάρτιση των οριστικών πινάκων, έτσι ώστε μέσα από τη διαδικασία που προβλέπεται, αυτή του ΑΣΕΠ, να μπορούν </w:t>
      </w:r>
      <w:r w:rsidRPr="0016193F">
        <w:rPr>
          <w:rFonts w:ascii="Arial" w:hAnsi="Arial"/>
          <w:sz w:val="24"/>
          <w:szCs w:val="24"/>
          <w:lang w:eastAsia="el-GR"/>
        </w:rPr>
        <w:lastRenderedPageBreak/>
        <w:t>να ολοκληρώσουν τις ενστάσεις τους και, βεβαίως, εάν έχουν δίκιο, να δικαιωθούν και να μπορέσουν να συνεχίσουν εντός των ίδιων δομών την υπηρεσία τους.</w:t>
      </w:r>
    </w:p>
    <w:p w:rsidR="0016193F" w:rsidRPr="0016193F" w:rsidRDefault="0016193F" w:rsidP="00247084">
      <w:pPr>
        <w:tabs>
          <w:tab w:val="left" w:pos="3300"/>
        </w:tabs>
        <w:spacing w:after="0" w:line="600" w:lineRule="auto"/>
        <w:ind w:firstLine="720"/>
        <w:jc w:val="both"/>
        <w:rPr>
          <w:rFonts w:ascii="Arial" w:hAnsi="Arial"/>
          <w:sz w:val="24"/>
          <w:szCs w:val="24"/>
          <w:lang w:eastAsia="el-GR"/>
        </w:rPr>
      </w:pPr>
      <w:r w:rsidRPr="0016193F">
        <w:rPr>
          <w:rFonts w:ascii="Arial" w:hAnsi="Arial"/>
          <w:sz w:val="24"/>
          <w:szCs w:val="24"/>
          <w:lang w:eastAsia="el-GR"/>
        </w:rPr>
        <w:t>Ευχαριστώ.</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b/>
          <w:sz w:val="24"/>
          <w:szCs w:val="24"/>
          <w:lang w:eastAsia="el-GR"/>
        </w:rPr>
        <w:t xml:space="preserve">ΠΡΟΕΔΡΕΥΩΝ (Νικήτας Κακλαμάνης): </w:t>
      </w:r>
      <w:r w:rsidRPr="0016193F">
        <w:rPr>
          <w:rFonts w:ascii="Arial" w:hAnsi="Arial"/>
          <w:sz w:val="24"/>
          <w:szCs w:val="24"/>
          <w:lang w:eastAsia="el-GR"/>
        </w:rPr>
        <w:t>Τον λόγο έχει η κ. Κανέλλη.</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b/>
          <w:sz w:val="24"/>
          <w:szCs w:val="24"/>
          <w:lang w:eastAsia="el-GR"/>
        </w:rPr>
        <w:t>ΛΙΑΝΑ ΚΑΝΕΛΛΗ:</w:t>
      </w:r>
      <w:r w:rsidRPr="0016193F">
        <w:rPr>
          <w:rFonts w:ascii="Arial" w:hAnsi="Arial"/>
          <w:sz w:val="24"/>
          <w:szCs w:val="24"/>
          <w:lang w:eastAsia="el-GR"/>
        </w:rPr>
        <w:t xml:space="preserve"> Ακούγεται ενθαρρυντικό. Εμένα μου αρέσει να είμαι ειλικρινής. Είμαι εδώ σήμερα και μου λέτε ότι στις 31 του μηνός αυτοί οι άνθρωποι δεν θα απολυθούν, θα συνεχίσουν να μισθοδοτούνται και θα συνεχίσουν να προσφέρουν τις υπηρεσίες τους. Και παραδέχεστε ότι είναι με τον έναν ή τον άλλο τρόπο απαραίτητοι, ακόμα και εάν έχουν γίνει λανθασμένες στο παρελθόν προσεγγίσεις. Ούτως ή άλλως, και αυτοί οι πεντακόσιοι που πήρατε, θα αποδειχθεί από τα πράγματα, όταν κάποια στιγμή θα βγούμε από την αντίληψη ότι μία νόσος υπάρχει στην Ελλάδα, ο κορωνοϊός, και θα έχουν συσσωρευτεί προβλήματα, ότι χρειάζονται. Δεν υπάρχει καμμία άλλη αρρώστια, δεν υπάρχει τίποτα άλλο. Πέντε χιλιάδες χειρουργεία έχουν αναβληθεί και δεν ξέρω πόσοι άνθρωποι θα μας προκύψουν με πραγματικά προβλήματα ή την ανάγκη προσφυγής σε τέτοια κέντρα, όταν θα βγούμε με το καλό -και εύχομαι να είναι σύντομα αυτό- από την πανδημία.</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Κοιτάξτε, όμως, να δείτε. Είναι η υπόθεση της εργασίας ανθρώπων που ήδη προσφέρουν. Γιατί, εάν δεν τους εμπιστευόσαστε, δεν θα τους είχατε </w:t>
      </w:r>
      <w:r w:rsidRPr="0016193F">
        <w:rPr>
          <w:rFonts w:ascii="Arial" w:hAnsi="Arial"/>
          <w:sz w:val="24"/>
          <w:szCs w:val="24"/>
          <w:lang w:eastAsia="el-GR"/>
        </w:rPr>
        <w:lastRenderedPageBreak/>
        <w:t xml:space="preserve">κρατήσει. Δεν είναι κάποιος από αυτούς άχρηστος. Δεν είναι κάποιος από αυτούς ένας άνθρωπος που δεν μπορεί να προσφέρει σε αυτές τις δομές. Αντιθέτως, είναι απαραίτητοι. Και όταν αρχίζουμε και μπαίνουμε στη διαδικασία να πρέπει διά ενστάσεων να διατηρήσουν το ψωμί τους, διαφαίνεται από κάτω μια πολιτική η οποία είναι πάρα πολύ επικίνδυνη και για το μέλλον και για το όνειρα των ανθρώπων και για τη ζωή τους την ίδια και για την πολιτεία και για το ύφος και το ήθος, μέρες που είναι σήμερα.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Δεν μπορούμε να αντιμετωπίσουμε τα προβλήματα ανακυκλώνοντας την ανεργία. Το να φύγουν αυτοί οι εκατόν πενήντα και να έρθουν κάποιοι άλλοι εκατόν πενήντα σε θέσεις που δουλεύουν και προσφέρουν είναι ένα είδος ανακύκλωσης της ανεργίας. Και έχουμε και δείγματα. Θα μου πείτε, γιατί γίνεσαι καχύποπτη την ώρα που έρχομαι και σου λέω ότι θα τους δώσω το χρονικό περιθώριο να μην απολυθούν σε αυτή τη φάση, </w:t>
      </w:r>
      <w:proofErr w:type="spellStart"/>
      <w:r w:rsidRPr="0016193F">
        <w:rPr>
          <w:rFonts w:ascii="Arial" w:hAnsi="Arial"/>
          <w:sz w:val="24"/>
          <w:szCs w:val="24"/>
          <w:lang w:eastAsia="el-GR"/>
        </w:rPr>
        <w:t>μεσούσης</w:t>
      </w:r>
      <w:proofErr w:type="spellEnd"/>
      <w:r w:rsidRPr="0016193F">
        <w:rPr>
          <w:rFonts w:ascii="Arial" w:hAnsi="Arial"/>
          <w:sz w:val="24"/>
          <w:szCs w:val="24"/>
          <w:lang w:eastAsia="el-GR"/>
        </w:rPr>
        <w:t xml:space="preserve"> της πανδημίας;</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Δεν πιστεύω ότι το κάνετε από την καλή σας την καρδιά. Δεν υπάρχουν χέρια αυτή την στιγμή να έρθουν να σας βοηθήσουν. Πιστέψτε με. Κυρία Υπουργέ, προχθές ήμουν στο «ΜΗΤΕΡΑ». Ειλικρινά σας το λέω, σε αυτή τη δομή -και δεν θα ήθελα να πω λεπτομέρειες, γιατί δεν θέλω να εκθέσω κανέναν- την ώρα που έφτασα για μία μικρή περιοδεία, ξέρετε, σε υπαίθριο χώρο, με δέκα ανθρώπους σκορπισμένους έναν εδώ και έναν εκεί, τηρουμένων όλων των μέτρων, για να δω αυτό το θέμα πριν σας καταθέσω αυτή την ερώτηση, </w:t>
      </w:r>
      <w:r w:rsidRPr="0016193F">
        <w:rPr>
          <w:rFonts w:ascii="Arial" w:hAnsi="Arial"/>
          <w:sz w:val="24"/>
          <w:szCs w:val="24"/>
          <w:lang w:eastAsia="el-GR"/>
        </w:rPr>
        <w:lastRenderedPageBreak/>
        <w:t>έλαχε να δω μία κοπέλα η οποία είχε πέσει από τα σκαλιά και είχε τσακιστεί και την ώρα που μπαίνω μέσα, ούρλιαζε. Πιστέψτε με, χρειάστηκαν τρία τέταρτα της ώρας, γιατί δεν μπορούσε να της παρασχεθεί η παραμικρή βοήθεια.</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Απελπίστηκα, αλήθεια σας το λέω. Τι να σας πω; Ότι χρειάστηκε να της δέσω το πόδι με δύο στυλό και δύο χάρακες μέχρι να έρθει ασθενοφόρο; Δεν το λέω για κάτι ηρωικό. Το λέω για κάτι πραγματικό. Το λαχείο ήταν ότι ήρθε ένα ασθενοφόρο και έφερε ένα μωρό, ένα παιδάκι από την επαρχία στο «ΜΗΤΕΡΑ» και αφού πέρασε μισή ώρα, τρία τέταρτα η όλη διαδικασία να αφήσει το ασθενοφόρο το παιδί, οι άνθρωποι εκτός διαδικασίας είχαν την καλοσύνη να πάρουν την κοπέλα να την πάνε στο νοσοκομείο!</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Οι ανάγκες είναι πολλαπλασιασμένες από τα πράγματα. Και όσα μηχανήματα και να κατεβάσετε, όση τεχνολογία και να κατεβάσετε, όσα 5</w:t>
      </w:r>
      <w:r w:rsidRPr="0016193F">
        <w:rPr>
          <w:rFonts w:ascii="Arial" w:hAnsi="Arial"/>
          <w:sz w:val="24"/>
          <w:szCs w:val="24"/>
          <w:lang w:val="en-US" w:eastAsia="el-GR"/>
        </w:rPr>
        <w:t>G</w:t>
      </w:r>
      <w:r w:rsidRPr="0016193F">
        <w:rPr>
          <w:rFonts w:ascii="Arial" w:hAnsi="Arial"/>
          <w:sz w:val="24"/>
          <w:szCs w:val="24"/>
          <w:lang w:eastAsia="el-GR"/>
        </w:rPr>
        <w:t xml:space="preserve"> και </w:t>
      </w:r>
      <w:proofErr w:type="spellStart"/>
      <w:r w:rsidRPr="0016193F">
        <w:rPr>
          <w:rFonts w:ascii="Arial" w:hAnsi="Arial"/>
          <w:sz w:val="24"/>
          <w:szCs w:val="24"/>
          <w:lang w:eastAsia="el-GR"/>
        </w:rPr>
        <w:t>ηλεκτρονικοποίηση</w:t>
      </w:r>
      <w:proofErr w:type="spellEnd"/>
      <w:r w:rsidRPr="0016193F">
        <w:rPr>
          <w:rFonts w:ascii="Arial" w:hAnsi="Arial"/>
          <w:sz w:val="24"/>
          <w:szCs w:val="24"/>
          <w:lang w:eastAsia="el-GR"/>
        </w:rPr>
        <w:t xml:space="preserve"> των πραγμάτων, την κρίσιμη ώρα και ειδικά σε τέτοιες δομές για τα παιδιά θέλει άνθρωπο, θέλει πόνο, θέλει επαγγελματισμό, θέλει να τον πονάς τον άλλον, θέλει χέρια.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Και αυτά τα χέρια τείνουν να γίνουν τώρα σιγά-σιγά μία </w:t>
      </w:r>
      <w:r w:rsidRPr="0016193F">
        <w:rPr>
          <w:rFonts w:ascii="Arial" w:hAnsi="Arial"/>
          <w:sz w:val="24"/>
          <w:szCs w:val="24"/>
          <w:lang w:val="en-US" w:eastAsia="el-GR"/>
        </w:rPr>
        <w:t>opportunity</w:t>
      </w:r>
      <w:r w:rsidRPr="0016193F">
        <w:rPr>
          <w:rFonts w:ascii="Arial" w:hAnsi="Arial"/>
          <w:sz w:val="24"/>
          <w:szCs w:val="24"/>
          <w:lang w:eastAsia="el-GR"/>
        </w:rPr>
        <w:t xml:space="preserve">, μία ευκαιρία μέσα στην πανδημία να γλιστρήσουμε σιγά-σιγά σε ιδιωτικοποίηση δομών για το παιδί που είναι μόνο του, για το παιδί που είναι εγκαταλελειμμένο, για τον άνθρωπο που έχει αυξημένες ανάγκες, για τα παιδιά τα οποία έχουν προβλήματα και να φτιάξουμε δομές πρόνοιας οι οποίες είναι προσοδοφόρες, </w:t>
      </w:r>
      <w:r w:rsidRPr="0016193F">
        <w:rPr>
          <w:rFonts w:ascii="Arial" w:hAnsi="Arial"/>
          <w:sz w:val="24"/>
          <w:szCs w:val="24"/>
          <w:lang w:eastAsia="el-GR"/>
        </w:rPr>
        <w:lastRenderedPageBreak/>
        <w:t xml:space="preserve">εκμεταλλεύσιμες του πόνου του άλλου. Και δεν θα μας φτάνει κανένας Αντόνιο </w:t>
      </w:r>
      <w:proofErr w:type="spellStart"/>
      <w:r w:rsidRPr="0016193F">
        <w:rPr>
          <w:rFonts w:ascii="Arial" w:hAnsi="Arial"/>
          <w:sz w:val="24"/>
          <w:szCs w:val="24"/>
          <w:lang w:eastAsia="el-GR"/>
        </w:rPr>
        <w:t>Μπαντέρας</w:t>
      </w:r>
      <w:proofErr w:type="spellEnd"/>
      <w:r w:rsidRPr="0016193F">
        <w:rPr>
          <w:rFonts w:ascii="Arial" w:hAnsi="Arial"/>
          <w:sz w:val="24"/>
          <w:szCs w:val="24"/>
          <w:lang w:eastAsia="el-GR"/>
        </w:rPr>
        <w:t xml:space="preserve"> και καμμία διαφήμιση με χαπάκια, για να βγάλουν λεφτά αυτοί που έχουν μάθει να τα βγάζουν εκμεταλλευόμενοι τον πόνο του άλλου.</w:t>
      </w:r>
    </w:p>
    <w:p w:rsidR="0016193F" w:rsidRPr="0016193F" w:rsidRDefault="0016193F" w:rsidP="00247084">
      <w:pPr>
        <w:tabs>
          <w:tab w:val="left" w:pos="2913"/>
        </w:tabs>
        <w:spacing w:after="0" w:line="600" w:lineRule="auto"/>
        <w:ind w:firstLine="720"/>
        <w:jc w:val="both"/>
        <w:rPr>
          <w:rFonts w:ascii="Arial" w:hAnsi="Arial"/>
          <w:sz w:val="24"/>
          <w:szCs w:val="24"/>
          <w:lang w:eastAsia="el-GR"/>
        </w:rPr>
      </w:pPr>
      <w:r w:rsidRPr="0016193F">
        <w:rPr>
          <w:rFonts w:ascii="Arial" w:hAnsi="Arial"/>
          <w:sz w:val="24"/>
          <w:szCs w:val="24"/>
          <w:lang w:eastAsia="el-GR"/>
        </w:rPr>
        <w:t>(Στο σημείο αυτό κτυπάει το κουδούνι λήξεως του χρόνου ομιλίας της κυρίας Βουλευτού)</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b/>
          <w:sz w:val="24"/>
          <w:szCs w:val="24"/>
          <w:lang w:eastAsia="el-GR"/>
        </w:rPr>
        <w:t xml:space="preserve">ΠΡΟΕΔΡΕΥΩΝ (Νικήτας Κακλαμάνης): </w:t>
      </w:r>
      <w:r w:rsidRPr="0016193F">
        <w:rPr>
          <w:rFonts w:ascii="Arial" w:hAnsi="Arial"/>
          <w:sz w:val="24"/>
          <w:szCs w:val="24"/>
          <w:lang w:eastAsia="el-GR"/>
        </w:rPr>
        <w:t>Κλείστε με αυτό.</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b/>
          <w:sz w:val="24"/>
          <w:szCs w:val="24"/>
          <w:lang w:eastAsia="el-GR"/>
        </w:rPr>
        <w:t xml:space="preserve">ΛΙΑΝΑ ΚΑΝΕΛΛΗ: </w:t>
      </w:r>
      <w:r w:rsidRPr="0016193F">
        <w:rPr>
          <w:rFonts w:ascii="Arial" w:hAnsi="Arial"/>
          <w:sz w:val="24"/>
          <w:szCs w:val="24"/>
          <w:lang w:eastAsia="el-GR"/>
        </w:rPr>
        <w:t>Επομένως, δώστε μία μορφή οριστικής λύσης. Αυτοί οι άνθρωποι που δουλεύουν εκεί να μονιμοποιηθούν. Και κάντε τους υπολογισμούς σας για το πόσοι χρειάζονται μετά απ’ αυτούς τους ανθρώπους. Αυτοί είναι που θα περάσουν τη σκυτάλη και θα ξέρουν και την τελευταία τρύπα του ζουρνά και από πλευράς ανθρώπων και από πλευράς διαδικασιών, για να παραδώσουν στον επόμενο τη σκυτάλη. Και είναι μια πείρα που δεν μπορείτε την υπεραξία της να την αντιμετωπίσετε.</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Ευχαριστώ πολύ για την ανοχή, κύριε Πρόεδρε.</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b/>
          <w:sz w:val="24"/>
          <w:szCs w:val="24"/>
          <w:lang w:eastAsia="el-GR"/>
        </w:rPr>
        <w:t xml:space="preserve">ΠΡΟΕΔΡΕΥΩΝ (Νικήτας Κακλαμάνης): </w:t>
      </w:r>
      <w:r w:rsidRPr="0016193F">
        <w:rPr>
          <w:rFonts w:ascii="Arial" w:hAnsi="Arial"/>
          <w:sz w:val="24"/>
          <w:szCs w:val="24"/>
          <w:lang w:eastAsia="el-GR"/>
        </w:rPr>
        <w:t>Τον λόγο έχει η κ. Μιχαηλίδου.</w:t>
      </w:r>
    </w:p>
    <w:p w:rsidR="0016193F" w:rsidRPr="0016193F" w:rsidRDefault="0016193F" w:rsidP="00247084">
      <w:pPr>
        <w:shd w:val="clear" w:color="auto" w:fill="FFFFFF"/>
        <w:spacing w:after="0" w:line="600" w:lineRule="auto"/>
        <w:ind w:firstLine="720"/>
        <w:contextualSpacing/>
        <w:jc w:val="both"/>
        <w:rPr>
          <w:rFonts w:ascii="Arial" w:hAnsi="Arial" w:cs="Arial"/>
          <w:color w:val="111111"/>
          <w:sz w:val="24"/>
          <w:szCs w:val="24"/>
          <w:lang w:eastAsia="el-GR"/>
        </w:rPr>
      </w:pPr>
      <w:r w:rsidRPr="0016193F">
        <w:rPr>
          <w:rFonts w:ascii="Arial" w:hAnsi="Arial" w:cs="Arial"/>
          <w:b/>
          <w:color w:val="111111"/>
          <w:sz w:val="24"/>
          <w:szCs w:val="24"/>
          <w:lang w:eastAsia="el-GR"/>
        </w:rPr>
        <w:t xml:space="preserve">ΔΟΜΝΑ - ΜΑΡΙΑ ΜΙΧΑΗΛΙΔΟΥ (Υφυπουργός Εργασίας και Κοινωνικών Υποθέσεων): </w:t>
      </w:r>
      <w:r w:rsidRPr="0016193F">
        <w:rPr>
          <w:rFonts w:ascii="Arial" w:hAnsi="Arial" w:cs="Arial"/>
          <w:color w:val="111111"/>
          <w:sz w:val="24"/>
          <w:szCs w:val="24"/>
          <w:lang w:eastAsia="el-GR"/>
        </w:rPr>
        <w:t>Ευχαριστώ, κύριε Πρόεδρε.</w:t>
      </w:r>
    </w:p>
    <w:p w:rsidR="0016193F" w:rsidRPr="0016193F" w:rsidRDefault="0016193F" w:rsidP="00247084">
      <w:pPr>
        <w:shd w:val="clear" w:color="auto" w:fill="FFFFFF"/>
        <w:spacing w:after="0" w:line="600" w:lineRule="auto"/>
        <w:ind w:firstLine="720"/>
        <w:contextualSpacing/>
        <w:jc w:val="both"/>
        <w:rPr>
          <w:rFonts w:ascii="Arial" w:hAnsi="Arial" w:cs="Arial"/>
          <w:color w:val="111111"/>
          <w:sz w:val="24"/>
          <w:szCs w:val="24"/>
          <w:lang w:eastAsia="el-GR"/>
        </w:rPr>
      </w:pPr>
      <w:r w:rsidRPr="0016193F">
        <w:rPr>
          <w:rFonts w:ascii="Arial" w:hAnsi="Arial" w:cs="Arial"/>
          <w:color w:val="111111"/>
          <w:sz w:val="24"/>
          <w:szCs w:val="24"/>
          <w:lang w:eastAsia="el-GR"/>
        </w:rPr>
        <w:t xml:space="preserve">Κυρία Κανέλλη, είστε πάρα πολλά χρόνια έμπειρη κοινοβουλευτικός. Γνωρίζετε, λοιπόν -και φαντάζομαι ότι συμφωνείτε, γιατί ένα είναι το Σύνταγμα της χώρας μας-, ότι το ΑΣΕΠ είναι η μόνη νόμιμη διαδικασία μέσα από την </w:t>
      </w:r>
      <w:r w:rsidRPr="0016193F">
        <w:rPr>
          <w:rFonts w:ascii="Arial" w:hAnsi="Arial" w:cs="Arial"/>
          <w:color w:val="111111"/>
          <w:sz w:val="24"/>
          <w:szCs w:val="24"/>
          <w:lang w:eastAsia="el-GR"/>
        </w:rPr>
        <w:lastRenderedPageBreak/>
        <w:t xml:space="preserve">οποία μπορεί να στελεχωθεί οποιαδήποτε δημόσια δομή. Το ΑΣΕΠ είναι η μόνη νόμιμη διαδικασία και πιστεύουμε στην εμπειρία όλων των στελεχών μας, όλων αυτών των εργαζομένων, που χρόνια τώρα αυτοί οι συμβασιούχοι δουλεύουν σε ιδρύματά μας, από πέντε έως επτά έως και οκτώ χρόνια. Και έχει καταπατηθεί αυτό το πράγμα και συνεχίζεται αυτή η διαδικασία, όπως πολύ σωστά την περιγράψατε, αλλά δεν τη νομοθετήσαμε εμείς. Άλλη κυβέρνηση τη νομοθέτησε. Τη νομοθέτησε, πήρε τα επικοινωνιακά ένσημα, αλλά δεν την έτρεξε ποτέ. </w:t>
      </w:r>
    </w:p>
    <w:p w:rsidR="0016193F" w:rsidRPr="0016193F" w:rsidRDefault="0016193F" w:rsidP="00247084">
      <w:pPr>
        <w:shd w:val="clear" w:color="auto" w:fill="FFFFFF"/>
        <w:spacing w:after="0" w:line="600" w:lineRule="auto"/>
        <w:ind w:firstLine="720"/>
        <w:contextualSpacing/>
        <w:jc w:val="both"/>
        <w:rPr>
          <w:rFonts w:ascii="Arial" w:hAnsi="Arial" w:cs="Arial"/>
          <w:color w:val="111111"/>
          <w:sz w:val="24"/>
          <w:szCs w:val="24"/>
          <w:lang w:eastAsia="el-GR"/>
        </w:rPr>
      </w:pPr>
      <w:r w:rsidRPr="0016193F">
        <w:rPr>
          <w:rFonts w:ascii="Arial" w:hAnsi="Arial" w:cs="Arial"/>
          <w:color w:val="111111"/>
          <w:sz w:val="24"/>
          <w:szCs w:val="24"/>
          <w:lang w:eastAsia="el-GR"/>
        </w:rPr>
        <w:t>Γι’ αυτόν τον λόγο, όμως, με το που ήρθα στο Υπουργείο αυτό και αναγνωρίζοντας από πολύ νωρίς την ανάγκη αυτή, τρέξαμε αυτές τις θέσεις και βγήκαν. Και ακριβώς επειδή θέλουμε οι άνθρωποι με την εμπειρία, θέλουμε οι άνθρωποι που έχουν κρατήσει στις πλάτες τους τα ιδρύματά μας να μείνουν σε αυτά, παρατείνουμε τον διαγωνισμό μέχρις ότου λυθεί η διαδικασία των ενστάσεων.</w:t>
      </w:r>
    </w:p>
    <w:p w:rsidR="0016193F" w:rsidRPr="0016193F" w:rsidRDefault="0016193F" w:rsidP="00247084">
      <w:pPr>
        <w:shd w:val="clear" w:color="auto" w:fill="FFFFFF"/>
        <w:spacing w:after="0" w:line="600" w:lineRule="auto"/>
        <w:ind w:firstLine="720"/>
        <w:contextualSpacing/>
        <w:jc w:val="both"/>
        <w:rPr>
          <w:rFonts w:ascii="Arial" w:hAnsi="Arial" w:cs="Arial"/>
          <w:color w:val="111111"/>
          <w:sz w:val="24"/>
          <w:szCs w:val="24"/>
          <w:lang w:eastAsia="el-GR"/>
        </w:rPr>
      </w:pPr>
      <w:r w:rsidRPr="0016193F">
        <w:rPr>
          <w:rFonts w:ascii="Arial" w:hAnsi="Arial" w:cs="Arial"/>
          <w:color w:val="111111"/>
          <w:sz w:val="24"/>
          <w:szCs w:val="24"/>
          <w:lang w:eastAsia="el-GR"/>
        </w:rPr>
        <w:t xml:space="preserve">Όμως, με το χέρι στην καρδιά που λέτε και εσείς, τα ιδρύματά μας τα έχουμε στελεχώσει. Την τελευταία τουλάχιστον δεκαετία τα </w:t>
      </w:r>
      <w:proofErr w:type="spellStart"/>
      <w:r w:rsidRPr="0016193F">
        <w:rPr>
          <w:rFonts w:ascii="Arial" w:hAnsi="Arial" w:cs="Arial"/>
          <w:color w:val="111111"/>
          <w:sz w:val="24"/>
          <w:szCs w:val="24"/>
          <w:lang w:eastAsia="el-GR"/>
        </w:rPr>
        <w:t>προνοιακά</w:t>
      </w:r>
      <w:proofErr w:type="spellEnd"/>
      <w:r w:rsidRPr="0016193F">
        <w:rPr>
          <w:rFonts w:ascii="Arial" w:hAnsi="Arial" w:cs="Arial"/>
          <w:color w:val="111111"/>
          <w:sz w:val="24"/>
          <w:szCs w:val="24"/>
          <w:lang w:eastAsia="el-GR"/>
        </w:rPr>
        <w:t xml:space="preserve">, τα κοινωνικά μας ιδρύματα δεν έχουν βρεθεί ποτέ με περισσότερο κόσμο απ’ ό,τι σήμερα. Έχουν 1/3 παραπάνω κόσμο. Χρειαζόμαστε και άλλον; Μπορεί να χρειαζόμαστε και άλλον. Εγώ θα σας πω, ναι, χρειαζόμαστε και άλλον και γι’ αυτόν τον λόγο με τους συνεργάτες μου, με την ομάδα μου, είμαστε σε </w:t>
      </w:r>
      <w:r w:rsidRPr="0016193F">
        <w:rPr>
          <w:rFonts w:ascii="Arial" w:hAnsi="Arial" w:cs="Arial"/>
          <w:color w:val="111111"/>
          <w:sz w:val="24"/>
          <w:szCs w:val="24"/>
          <w:lang w:eastAsia="el-GR"/>
        </w:rPr>
        <w:lastRenderedPageBreak/>
        <w:t>διαδικασία να μαζέψουμε ακριβώς -και επειδή ξέρω ότι έχετε σχέση με τα ιδρύματα- τις πληροφορίες που χρειαζόμαστε, έτσι ώστε σε συνεργασία με το Υπουργείο Εσωτερικών και το Υπουργείο Οικονομικών να προκηρύξουμε τις θέσεις που πραγματικά χρειάζονται στα ιδρύματά μας, ώστε να τις έχουμε οργανικές και να μη γίνεται αυτό το πράγμα που λέτε.</w:t>
      </w:r>
    </w:p>
    <w:p w:rsidR="0016193F" w:rsidRPr="0016193F" w:rsidRDefault="0016193F" w:rsidP="00247084">
      <w:pPr>
        <w:shd w:val="clear" w:color="auto" w:fill="FFFFFF"/>
        <w:spacing w:after="0" w:line="600" w:lineRule="auto"/>
        <w:ind w:firstLine="720"/>
        <w:contextualSpacing/>
        <w:jc w:val="both"/>
        <w:rPr>
          <w:rFonts w:ascii="Arial" w:hAnsi="Arial" w:cs="Arial"/>
          <w:color w:val="111111"/>
          <w:sz w:val="24"/>
          <w:szCs w:val="24"/>
          <w:lang w:eastAsia="el-GR"/>
        </w:rPr>
      </w:pPr>
      <w:r w:rsidRPr="0016193F">
        <w:rPr>
          <w:rFonts w:ascii="Arial" w:hAnsi="Arial" w:cs="Arial"/>
          <w:color w:val="111111"/>
          <w:sz w:val="24"/>
          <w:szCs w:val="24"/>
          <w:lang w:eastAsia="el-GR"/>
        </w:rPr>
        <w:t xml:space="preserve">Τώρα, όμως, θέλω να σταθώ στο εξής. Νομίζω ότι ξέρετε πως τα ιδρύματά μας τα νοιάζομαι και τα νοιάζομαι πραγματικά. Λέτε στην ερώτησή σας: «Η επιμονή στις παραπάνω απολύσεις φανερώνει ότι αποτελούν ένα ακόμη μέσο στην προώθηση της λεγόμενης </w:t>
      </w:r>
      <w:proofErr w:type="spellStart"/>
      <w:r w:rsidRPr="0016193F">
        <w:rPr>
          <w:rFonts w:ascii="Arial" w:hAnsi="Arial" w:cs="Arial"/>
          <w:color w:val="111111"/>
          <w:sz w:val="24"/>
          <w:szCs w:val="24"/>
          <w:lang w:eastAsia="el-GR"/>
        </w:rPr>
        <w:t>αποϊδρυματοποίησης</w:t>
      </w:r>
      <w:proofErr w:type="spellEnd"/>
      <w:r w:rsidRPr="0016193F">
        <w:rPr>
          <w:rFonts w:ascii="Arial" w:hAnsi="Arial" w:cs="Arial"/>
          <w:color w:val="111111"/>
          <w:sz w:val="24"/>
          <w:szCs w:val="24"/>
          <w:lang w:eastAsia="el-GR"/>
        </w:rPr>
        <w:t xml:space="preserve"> και του κλεισίματος αυτών των δομών κατ’ απαίτηση επιχειρηματιών και Ευρωπαϊκής Ένωσης». Και συνεχίζετε λίγο παρακάτω: «Ειδικά όσον αφορά το παιδί χωρίς οικογένεια, η άμβλυνση των κριτηρίων για την υιοθεσία και την αναδοχή, η αποψίλωση των υπηρεσιών με πείρα δεκαετιών στους συγκεκριμένους φοβόμαστε ότι θα οδηγήσει στην εμπορία παιδιών».</w:t>
      </w:r>
    </w:p>
    <w:p w:rsidR="0016193F" w:rsidRPr="0016193F" w:rsidRDefault="0016193F" w:rsidP="00247084">
      <w:pPr>
        <w:shd w:val="clear" w:color="auto" w:fill="FFFFFF"/>
        <w:spacing w:after="0" w:line="600" w:lineRule="auto"/>
        <w:ind w:firstLine="720"/>
        <w:contextualSpacing/>
        <w:jc w:val="both"/>
        <w:rPr>
          <w:rFonts w:ascii="Arial" w:hAnsi="Arial"/>
          <w:sz w:val="24"/>
          <w:szCs w:val="24"/>
          <w:lang w:eastAsia="el-GR"/>
        </w:rPr>
      </w:pPr>
      <w:r w:rsidRPr="0016193F">
        <w:rPr>
          <w:rFonts w:ascii="Arial" w:hAnsi="Arial" w:cs="Arial"/>
          <w:color w:val="111111"/>
          <w:sz w:val="24"/>
          <w:szCs w:val="24"/>
          <w:lang w:eastAsia="el-GR"/>
        </w:rPr>
        <w:t xml:space="preserve">Και έχω να πω εδώ τρία πράγματα. Πρώτον, νομίζω ότι θα συμφωνήσουμε πως με χαρά πήρα ως παράσημο από τον πρόεδρο ιδιωτικής δομής παιδικής προστασίας που ήρθε στο γραφείο μου την προηγούμενη εβδομάδα τον λόγο του, που μου είπε: «Εσείς, κυρία Μιχαηλίδου, με τις προσλήψεις που κάνετε, εσείς που δεν αφήνετε τους ιδιώτες να μπουν στο </w:t>
      </w:r>
      <w:proofErr w:type="spellStart"/>
      <w:r w:rsidRPr="0016193F">
        <w:rPr>
          <w:rFonts w:ascii="Arial" w:hAnsi="Arial" w:cs="Arial"/>
          <w:color w:val="111111"/>
          <w:sz w:val="24"/>
          <w:szCs w:val="24"/>
          <w:lang w:eastAsia="el-GR"/>
        </w:rPr>
        <w:t>ΕΣΑνΥ</w:t>
      </w:r>
      <w:proofErr w:type="spellEnd"/>
      <w:r w:rsidRPr="0016193F">
        <w:rPr>
          <w:rFonts w:ascii="Arial" w:hAnsi="Arial" w:cs="Arial"/>
          <w:color w:val="111111"/>
          <w:sz w:val="24"/>
          <w:szCs w:val="24"/>
          <w:lang w:eastAsia="el-GR"/>
        </w:rPr>
        <w:t xml:space="preserve">, εσείς που δεν αφήνετε τους ιδιώτες να τρέξουν το «Σπίτι του Παιδιού», </w:t>
      </w:r>
      <w:r w:rsidRPr="0016193F">
        <w:rPr>
          <w:rFonts w:ascii="Arial" w:hAnsi="Arial" w:cs="Arial"/>
          <w:color w:val="111111"/>
          <w:sz w:val="24"/>
          <w:szCs w:val="24"/>
          <w:lang w:eastAsia="el-GR"/>
        </w:rPr>
        <w:lastRenderedPageBreak/>
        <w:t xml:space="preserve">εσείς είστε και πιο </w:t>
      </w:r>
      <w:proofErr w:type="spellStart"/>
      <w:r w:rsidRPr="0016193F">
        <w:rPr>
          <w:rFonts w:ascii="Arial" w:hAnsi="Arial" w:cs="Arial"/>
          <w:color w:val="111111"/>
          <w:sz w:val="24"/>
          <w:szCs w:val="24"/>
          <w:lang w:eastAsia="el-GR"/>
        </w:rPr>
        <w:t>κρατικίστρια</w:t>
      </w:r>
      <w:proofErr w:type="spellEnd"/>
      <w:r w:rsidRPr="0016193F">
        <w:rPr>
          <w:rFonts w:ascii="Arial" w:hAnsi="Arial" w:cs="Arial"/>
          <w:color w:val="111111"/>
          <w:sz w:val="24"/>
          <w:szCs w:val="24"/>
          <w:lang w:eastAsia="el-GR"/>
        </w:rPr>
        <w:t xml:space="preserve"> και από την κ. Φωτίου». Δεν είμαι πιο </w:t>
      </w:r>
      <w:proofErr w:type="spellStart"/>
      <w:r w:rsidRPr="0016193F">
        <w:rPr>
          <w:rFonts w:ascii="Arial" w:hAnsi="Arial" w:cs="Arial"/>
          <w:color w:val="111111"/>
          <w:sz w:val="24"/>
          <w:szCs w:val="24"/>
          <w:lang w:eastAsia="el-GR"/>
        </w:rPr>
        <w:t>κρατικίστρια</w:t>
      </w:r>
      <w:proofErr w:type="spellEnd"/>
      <w:r w:rsidRPr="0016193F">
        <w:rPr>
          <w:rFonts w:ascii="Arial" w:hAnsi="Arial" w:cs="Arial"/>
          <w:color w:val="111111"/>
          <w:sz w:val="24"/>
          <w:szCs w:val="24"/>
          <w:lang w:eastAsia="el-GR"/>
        </w:rPr>
        <w:t xml:space="preserve">, αλλά κανείς πέρα από τον νόμο που αυτή η Βουλή ψηφίζει δεν μπορεί να αποφασίσει ποιος θα πάρει ποιο παιδί.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Και η άμβλυνση των κριτηρίων, μια μοναδική άμβλυνση κριτηρίων για υιοθεσία- αναδοχή που έγινε, έγινε σε μια κατεύθυνση που δεν θα διαφωνήσετε. Αυτό το Κοινοβούλιο ψήφισε αυτή η άμβλυνση να γίνει σε οικογένειες που ήδη έχουν ένα βιολογικό παιδί με αναπηρία και να μπορούν, εάν θέλουν, να υιοθετήσουν ή να γίνουν ανάδοχοι. Φαντάζομαι ότι και εσείς υπερψηφίσατε. Δεν θυμάμαι. Ελπίζω να υπερψηφίσατε αυτό το πράγμα. Οικογένειες με παιδί με αναπηρία πρέπει να μπορούν, εφόσον οι κοινωνικοί λειτουργοί θεωρήσουν ότι μπορούν, να υιοθετήσουν ή να γίνουν ανάδοχοι.</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Για πρώτη φορά βάλαμε μπροστά αυτόν τον νόμο που αυτή η Βουλή ψήφισε, ο οποίος με πλήρη διαφάνεια και πλέον ταχύτητα μπορεί να διεκπεραιώνει υιοθεσίες και αναδοχές οριζόντια, ηλεκτρονικά, ανωνύμως και απολύτως διαφανώς.</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Ευχαριστώ.</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b/>
          <w:sz w:val="24"/>
          <w:szCs w:val="24"/>
          <w:lang w:eastAsia="el-GR"/>
        </w:rPr>
        <w:t>ΠΡΟΕΔΡΕΥΩΝ (Νικήτας Κακλαμάνης):</w:t>
      </w:r>
      <w:r w:rsidRPr="0016193F">
        <w:rPr>
          <w:rFonts w:ascii="Arial" w:hAnsi="Arial"/>
          <w:sz w:val="24"/>
          <w:szCs w:val="24"/>
          <w:lang w:eastAsia="el-GR"/>
        </w:rPr>
        <w:t xml:space="preserve"> Προχωρούμε στην πρώτη με αριθμό 593/22-3-2021 επίκαιρη ερώτηση δεύτερου κύκλου του Βουλευτή Β2΄ Δυτικού Τομέα Αθηνών του ΜέΡΑ25 κ. </w:t>
      </w:r>
      <w:proofErr w:type="spellStart"/>
      <w:r w:rsidRPr="0016193F">
        <w:rPr>
          <w:rFonts w:ascii="Arial" w:hAnsi="Arial"/>
          <w:sz w:val="24"/>
          <w:szCs w:val="24"/>
          <w:lang w:eastAsia="el-GR"/>
        </w:rPr>
        <w:t>Κρίτωνα</w:t>
      </w:r>
      <w:proofErr w:type="spellEnd"/>
      <w:r w:rsidRPr="0016193F">
        <w:rPr>
          <w:rFonts w:ascii="Arial" w:hAnsi="Arial"/>
          <w:sz w:val="24"/>
          <w:szCs w:val="24"/>
          <w:lang w:eastAsia="el-GR"/>
        </w:rPr>
        <w:t xml:space="preserve"> Αρσένη προς τον Υπουργό </w:t>
      </w:r>
      <w:r w:rsidRPr="0016193F">
        <w:rPr>
          <w:rFonts w:ascii="Arial" w:hAnsi="Arial"/>
          <w:sz w:val="24"/>
          <w:szCs w:val="24"/>
          <w:lang w:eastAsia="el-GR"/>
        </w:rPr>
        <w:lastRenderedPageBreak/>
        <w:t xml:space="preserve">Εργασίας και Κοινωνικών Υποθέσεων, με θέμα: «Αδιανόητη η μετατροπή της Ελληνικής Αστυνομίας σε κοινωνικό λειτουργό για τα παιδιά κρατουμένων».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Θα απαντήσει και εδώ η Υφυπουργός κ. Μιχαηλίδου.</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b/>
          <w:sz w:val="24"/>
          <w:szCs w:val="24"/>
          <w:lang w:eastAsia="el-GR"/>
        </w:rPr>
        <w:t>ΚΡΙΤΩΝ - ΗΛΙΑΣ ΑΡΣΕΝΗΣ:</w:t>
      </w:r>
      <w:r w:rsidRPr="0016193F">
        <w:rPr>
          <w:rFonts w:ascii="Arial" w:hAnsi="Arial"/>
          <w:sz w:val="24"/>
          <w:szCs w:val="24"/>
          <w:lang w:eastAsia="el-GR"/>
        </w:rPr>
        <w:t xml:space="preserve"> Ευχαριστώ πολύ, κύριε Πρόεδρε και κυρία Μιχαηλίδου.</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Να πω κατ’ αρχάς δημόσια το ευχαριστώ μου στην κ. Μιχαηλίδου που, παρ’ όλο που είναι μια δύσκολη ερώτηση, δέχθηκε, επειδή είχα ένα κόλλημα την προηγούμενη εβδομάδα, να έρθει να συζητηθεί μετά μία εβδομάδα κοινή </w:t>
      </w:r>
      <w:proofErr w:type="spellStart"/>
      <w:r w:rsidRPr="0016193F">
        <w:rPr>
          <w:rFonts w:ascii="Arial" w:hAnsi="Arial"/>
          <w:sz w:val="24"/>
          <w:szCs w:val="24"/>
          <w:lang w:eastAsia="el-GR"/>
        </w:rPr>
        <w:t>συνεναίσει</w:t>
      </w:r>
      <w:proofErr w:type="spellEnd"/>
      <w:r w:rsidRPr="0016193F">
        <w:rPr>
          <w:rFonts w:ascii="Arial" w:hAnsi="Arial"/>
          <w:sz w:val="24"/>
          <w:szCs w:val="24"/>
          <w:lang w:eastAsia="el-GR"/>
        </w:rPr>
        <w:t>.</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Το πρόβλημα προφανώς ξεκινάει από κάποιες δημόσιες ανακοινώσεις ότι στην περίπτωση που υπάρχουν ανήλικα που ζουν χωρίς γονείς είτε γιατί έχουν συλληφθεί οι γονείς ή καταδικαστεί οι γονείς ή τελούν υπό ποινή φυλάκισης η μέριμνα θα περιέλθει στην ΕΛ.ΑΣ. για να δει ποιος θα είναι υπεύθυνος για τα παιδιά. Στη συνέχεια έγιναν και κάποιες άλλες διορθωτικές δηλώσεις.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Καταλαβαίνω ότι η κυρία Υπουργός σκέφτεται να καλύψει ένα κενό που υπάρχει και να μη μένουν τα παιδιά αυτά χωρίς γονείς. Όμως, οποιαδήποτε σκέψη για εμπλοκή της Ελληνικής Αστυνομίας στο να έρθει σε επαφή με τα παιδιά ή να αναλάβει έναν ρόλο που θα έπρεπε να έχουν -και στα υπόλοιπα κράτη της Ευρώπης έχουν- οι κοινωνικές υπηρεσίες και οι κοινωνικοί λειτουργοί </w:t>
      </w:r>
      <w:r w:rsidRPr="0016193F">
        <w:rPr>
          <w:rFonts w:ascii="Arial" w:hAnsi="Arial"/>
          <w:sz w:val="24"/>
          <w:szCs w:val="24"/>
          <w:lang w:eastAsia="el-GR"/>
        </w:rPr>
        <w:lastRenderedPageBreak/>
        <w:t>πραγματικά δημιουργεί τρόμο σε όποιον το ακούει. Γιατί μιλάμε για υπηρεσίες οι οποίες δεν είναι εκπαιδευμένες να κάνουν κάτι τέτοιο, για υπηρεσίες που έχουμε δει αυτή τη στιγμή να υπάρχουν πολλά ζητήματα, αν θέλετε, ακόμα και κακομεταχείρισης και αστυνομικής βίας τουλάχιστον από ένα τμήμα τους.</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Οπότε, πόσω μάλλον, σε αυτή τη συγκυρία αλλά και γενικά και να μην υπήρχε αυτή η αίσθηση στην κοινωνία, με τα τελευταία συμβάντα, δεν μπορεί η Αστυνομία, η οποία δεν έχει εκπαιδευτεί, δεν έχουν εκπαιδευτεί αυτοί οι άνθρωποι να προσεγγίζουν πολίτες. Εδώ δεν έχουν εκπαιδευτεί για το πώς πρέπει να προσεγγίζουν ανήλικους κατά τη διαδικασία ελέγχων, αντιμετώπισης παραβάσεων κ.λπ.. Δεν είναι δυνατόν να της δώσουμε τον ρόλο του κοινωνικού λειτουργού. Ούτε μπορούν να προσεγγίζουν τα παιδιά αυτά, δηλαδή να μαθαίνουν ότι ο γονέας τους έχει συλληφθεί από αστυνομικό. Αυτό είναι δουλειά ψυχολόγου, είναι δουλειά κοινωνικού λειτουργού.</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Οπότε, κλείνοντας, σας ζητάμε, κυρία Υπουργέ, να κάνετε τις κοινωνικές υπηρεσίες εικοσιτετράωρης λειτουργίας υπηρεσίες, γιατί απ’ ό,τι καταλαβαίνω αυτό είναι ένα από τα κριτήριά σας που δίνετε αυτή την αρμοδιότητα στην ΕΛ.ΑΣ., ότι λειτουργεί είκοσι τέσσερις ώρες το εικοσιτετράωρο. Κάντε κοινωνικές υπηρεσίες όπως έχουν οι άλλες χώρες με εικοσιτετράωρη λειτουργία και σε καμμία περίπτωση να μην εμπλέκεται η Ελληνική Αστυνομία στην προσέγγιση των εν λόγω ανηλίκων.</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lastRenderedPageBreak/>
        <w:t>Ευχαριστώ πολύ.</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b/>
          <w:sz w:val="24"/>
          <w:szCs w:val="24"/>
          <w:lang w:eastAsia="el-GR"/>
        </w:rPr>
        <w:t>ΠΡΟΕΔΡΕΥΩΝ (Νικήτας Κακλαμάνης):</w:t>
      </w:r>
      <w:r w:rsidRPr="0016193F">
        <w:rPr>
          <w:rFonts w:ascii="Arial" w:hAnsi="Arial"/>
          <w:sz w:val="24"/>
          <w:szCs w:val="24"/>
          <w:lang w:eastAsia="el-GR"/>
        </w:rPr>
        <w:t xml:space="preserve"> Κυρία Μιχαηλίδου, έχετε τον λόγο.</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b/>
          <w:sz w:val="24"/>
          <w:szCs w:val="24"/>
          <w:lang w:eastAsia="el-GR"/>
        </w:rPr>
        <w:t>ΔΟΜΝΑ - ΜΑΡΙΑ ΜΙΧΑΗΛΙΔΟΥ (Υφυπουργός Εργασίας και Κοινωνικών Υποθέσεων):</w:t>
      </w:r>
      <w:r w:rsidRPr="0016193F">
        <w:rPr>
          <w:rFonts w:ascii="Arial" w:hAnsi="Arial"/>
          <w:sz w:val="24"/>
          <w:szCs w:val="24"/>
          <w:lang w:eastAsia="el-GR"/>
        </w:rPr>
        <w:t xml:space="preserve"> Ευχαριστώ, κύριε Πρόεδρε.</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Κύριε Αρσένη, κυρίες και κύριοι Βουλευτές, με την ερώτησή σας μου δίνεται πραγματικά μια μοναδική ευκαιρία να διασαφηνίσω όλη αυτή την επικοινωνιακή τρέλα την οποία οφείλω να πω ότι προσπάθησα να διασαφηνίσω και στο τηλέφωνο, αλλά καλύτερα να μπορούν και οι Έλληνες πολίτες να μας ακούσουν ως προς αυτό.</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Στα δημοσιεύματα που επικαλείστε για να στοιχειοθετήσετε, διαβάζω τα εξής από δημοσίευμα της εφημερίδας «ΑΥΓΗ» -καταλαβαίνω ότι αναφέρεται σε άλλο κόμμα η «ΑΥΓΗ», αλλά απ’ ό,τι φαίνεται ως κυβέρνηση και τώρα συνεχίζετε να είστε μαζί- στις 10 Μαρτίου: «Η Υφυπουργός Εργασίας και Κοινωνικών Υποθέσεων κ. Δόμνα Μιχαηλίδου δήλωσε στην κρατική τηλεόραση ότι στις περιπτώσεις που υπάρχουν ανήλικα που ζουν χωρίς γονείς, είτε γιατί έχουν συλληφθεί ή καταδικαστεί ή τελούν υπό ποινή φυλάκισης τη μέριμνα…» -τη μέριμνα είπε η «ΑΥΓΗ» ότι είπα εγώ στην ΕΡΤ- «…θα έχει η ΕΛ.ΑΣ., για να δει ποιος θα είναι υπεύθυνος για τα παιδιά. Αντίστοιχα δημοσιεύματα θορύβησαν και την Αξιωματική Αντιπολίτευση η οποία διά στόματος της </w:t>
      </w:r>
      <w:r w:rsidRPr="0016193F">
        <w:rPr>
          <w:rFonts w:ascii="Arial" w:hAnsi="Arial"/>
          <w:sz w:val="24"/>
          <w:szCs w:val="24"/>
          <w:lang w:eastAsia="el-GR"/>
        </w:rPr>
        <w:lastRenderedPageBreak/>
        <w:t xml:space="preserve">αρμόδιας τομεάρχη είπε: «Ποιος νοσηρός εγκέφαλος θεωρεί ότι η προστασία των ανηλίκων παιδιών είναι θέμα που μπορεί να χειρίζεται η Αστυνομία; Και όλα αυτά γιατί; Επειδή…», λέει η αρμόδια τομεάρχης, «…ο Πρωθυπουργός ανησύχησε…», λέει με ειρωνικό τόνο, «…τι γίνονται τα παιδιά αυτών που συλλαμβάνονται»».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Λοιπόν, κύριε Αρσένη, σας το είπα και πριν, σας το λέω και τώρα: τα σχόλια αυτά είναι και κακεντρεχή και απαράδεκτα. Και γιατί αυτό; Η ερώτηση θα έπρεπε να είναι ακριβώς η αντίθετη. Η ερώτηση θα έπρεπε να είναι η εξής: Γιατί τόσον καιρό οι προηγούμενες κυβερνήσεις, συμπεριλαμβανομένης και της δικής σας με τους ΑΝΕΛ και στον ΣΥΡΙΖΑ, δεν έκαναν τίποτα πάνω σε αυτό;</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Γιατί τόσον καιρό μπορούσε να υπάρξει κενό, έτσι ώστε τα παιδιά να είναι μόνα τους στο σπίτι ή δεν ξέρω και εγώ πού αλλού θα μπορούσαν να είναι;</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Γιατί τόσον καιρό δεν υπήρχε η οριζόντια οδηγία στις δύο αυτές περιπτώσεις; Ποιες είναι αυτές; Σε περίπτωση που έχουμε ανήλικα τέκνα των οποίων οι γονείς συλλαμβάνονται, οριζόντια να ενημερώνονται οι αρμόδιες υπηρεσίες.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Ποιες είναι οι αρμόδιες υπηρεσίες; Οι κοινωνικοί λειτουργοί των οικείων δήμων και η Εισαγγελία Ανηλίκων.</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lastRenderedPageBreak/>
        <w:t>Αντίστοιχα στο δεύτερο παράδειγμα σε όλες αυτές τις περιπτώσεις που οι γονείς των ανηλίκων καταδικάζονται από τα αρμόδια ποινικά δικαστήρια να πρέπει να υπάρχει οριζόντια η υποχρέωση να ενημερώνονται οι αρμόδιες υπηρεσίες. Ξαναλέω ποιες είναι οι αρμόδιες υπηρεσίες; Η Εισαγγελία Ανηλίκων και οι κοινωνικές υπηρεσίες των οικείων δήμων.</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Ποιος είναι υπεύθυνος να το κάνει αυτό; Στην πρώτη περίπτωση υπεύθυνος για να οριστούν οι αρμόδιες υπηρεσίες καθολικά και χωρίς να ξεφύγει κανένα παιδί και να είναι κάθε παιδί στο σπίτι με τον αρμόδιο επίτροπό του, αυτός που πρέπει να ενημερώσει τις αρμόδιες υπηρεσίες στην περίπτωση σύλληψης είναι η Ελληνική Αστυνομία.</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Στη δεύτερη περίπτωση αυτός που πρέπει να ενημερώσει τις αρμόδιες υπηρεσίες, Εισαγγελία Ανηλίκων και κοινωνικές υπηρεσίες των αρμόδιων δήμων, είναι το δικαστήριο και να υπάρχει εντός του φακέλου του γονέα τους η πληροφορία ότι ο άνθρωπος αυτός έχει ανήλικα τέκνα.</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Είμαστε ένα κράτος που προστατεύουμε όλα τα παιδιά. Η ανηλικότητα φανερώνει </w:t>
      </w:r>
      <w:proofErr w:type="spellStart"/>
      <w:r w:rsidRPr="0016193F">
        <w:rPr>
          <w:rFonts w:ascii="Arial" w:hAnsi="Arial"/>
          <w:sz w:val="24"/>
          <w:szCs w:val="24"/>
          <w:lang w:eastAsia="el-GR"/>
        </w:rPr>
        <w:t>ευαλωτότητα</w:t>
      </w:r>
      <w:proofErr w:type="spellEnd"/>
      <w:r w:rsidRPr="0016193F">
        <w:rPr>
          <w:rFonts w:ascii="Arial" w:hAnsi="Arial"/>
          <w:sz w:val="24"/>
          <w:szCs w:val="24"/>
          <w:lang w:eastAsia="el-GR"/>
        </w:rPr>
        <w:t xml:space="preserve"> για όλα τα παιδιά. Πρέπει να διασφαλίσουμε ότι κανένα παιδί δεν είναι στο σπίτι μόνο του, επειδή δεν έπιασε ούτε ο πατριωτισμός, ούτε η </w:t>
      </w:r>
      <w:proofErr w:type="spellStart"/>
      <w:r w:rsidRPr="0016193F">
        <w:rPr>
          <w:rFonts w:ascii="Arial" w:hAnsi="Arial"/>
          <w:sz w:val="24"/>
          <w:szCs w:val="24"/>
          <w:lang w:eastAsia="el-GR"/>
        </w:rPr>
        <w:t>ενσυναίσθηση</w:t>
      </w:r>
      <w:proofErr w:type="spellEnd"/>
      <w:r w:rsidRPr="0016193F">
        <w:rPr>
          <w:rFonts w:ascii="Arial" w:hAnsi="Arial"/>
          <w:sz w:val="24"/>
          <w:szCs w:val="24"/>
          <w:lang w:eastAsia="el-GR"/>
        </w:rPr>
        <w:t xml:space="preserve">, ούτε η μνήμη του εκάστοτε είτε αστυνομικού είτε δικαστή είτε εισαγγελέα να ενημερώσει τις αρμόδιες αρχές, </w:t>
      </w:r>
      <w:r w:rsidRPr="0016193F">
        <w:rPr>
          <w:rFonts w:ascii="Arial" w:hAnsi="Arial"/>
          <w:sz w:val="24"/>
          <w:szCs w:val="24"/>
          <w:lang w:eastAsia="el-GR"/>
        </w:rPr>
        <w:lastRenderedPageBreak/>
        <w:t>οικείες κοινωνικές υπηρεσίες των δήμων και Εισαγγελία Ανηλίκων, έτσι ώστε να ορίσουν αυτοί, οι αρμόδιοι, τον επίτροπό του.</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Σας ευχαριστώ, κύριε Πρόεδρε.</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b/>
          <w:sz w:val="24"/>
          <w:szCs w:val="24"/>
          <w:lang w:eastAsia="el-GR"/>
        </w:rPr>
        <w:t>ΠΡΟΕΔΡΕΥΩΝ (Νικήτας Κακλαμάνης):</w:t>
      </w:r>
      <w:r w:rsidRPr="0016193F">
        <w:rPr>
          <w:rFonts w:ascii="Arial" w:hAnsi="Arial"/>
          <w:sz w:val="24"/>
          <w:szCs w:val="24"/>
          <w:lang w:eastAsia="el-GR"/>
        </w:rPr>
        <w:t xml:space="preserve"> Τον λόγο έχει ο κ. Αρσένης.</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b/>
          <w:sz w:val="24"/>
          <w:szCs w:val="24"/>
          <w:lang w:eastAsia="el-GR"/>
        </w:rPr>
        <w:t>ΚΡΙΤΩΝ - ΗΛΙΑΣ ΑΡΣΕΝΗΣ:</w:t>
      </w:r>
      <w:r w:rsidRPr="0016193F">
        <w:rPr>
          <w:rFonts w:ascii="Arial" w:hAnsi="Arial"/>
          <w:sz w:val="24"/>
          <w:szCs w:val="24"/>
          <w:lang w:eastAsia="el-GR"/>
        </w:rPr>
        <w:t xml:space="preserve"> Ευχαριστώ, κύριε Πρόεδρε.</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Κυρία Υφυπουργέ, δεν διαφωνώ μαζί σας ότι η πρόθεσή σας είναι να καλύψετε ένα κενό, το είπα και στην πρωτολογία. Απ’ ό,τι καταλαβαίνω από την πρωτολογία σας, και θα ήθελα να το αποσαφηνίσετε στη δευτερολογία, αυτά που συμφωνήσατε και με το Υπουργείο Προστασίας είναι ότι δεν θα υπάρχει καμμία επαφή του αστυνομικού με τα ανήλικα αυτά παιδιά, αν καταλαβαίνω καλά; Αυτό συζητάμε εδώ.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Γιατί αν μου λέτε ότι αν η Ελληνική Αστυνομία πρέπει να έχει την ευθύνη να ενημερώσει τις κοινωνικές υπηρεσίες και την εισαγγελία, ναι, καλώς να την έχει, κανένα πρόβλημα. Πρέπει ο φάκελος να αναφέρει ότι υπάρχουν και ανήλικα τέκνα; Ναι καλώς να τα έχει, πολύ σωστά, αυτά που λέτε είναι σωστά.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Θα έχει επαφή, θα ενημερώνει, θα προσεγγίζει, θα εντοπίζει το παιδί αστυνομικός ή όχι; Αν σκοπεύετε να γίνεται προσέγγιση από αστυνομικό, προφανώς είναι λάθος και οι ανησυχίες είναι εύλογες. Αν δεν συμπεριλαμβάνεται αυτό στις προθέσεις, τότε αυτό που προχωράτε είναι σωστό, είναι διαδικαστικό ζήτημα το οποίο ήταν ένα κενό. Όντως να δούμε να </w:t>
      </w:r>
      <w:r w:rsidRPr="0016193F">
        <w:rPr>
          <w:rFonts w:ascii="Arial" w:hAnsi="Arial"/>
          <w:sz w:val="24"/>
          <w:szCs w:val="24"/>
          <w:lang w:eastAsia="el-GR"/>
        </w:rPr>
        <w:lastRenderedPageBreak/>
        <w:t>υπάρχει ευθύνη στον αστυνομικό να ενημερώσει τις κοινωνικές υπηρεσίες και να μπει στον φάκελο που πάει στην εισαγγελία.</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t xml:space="preserve">Οπότε περιμένω τη δική σας διευκρίνιση, γιατί αυτό που χρειάζεται σε κάθε περίπτωση είναι να υπάρχουν οι κατάλληλα εκπαιδευμένοι άνθρωποι, εργαζόμενοι που θα προσεγγίσουν αυτό το παιδί. Αυτοί δεν μπορεί παρά να είναι ψυχολόγοι και κοινωνικοί λειτουργοί. Χρειαζόμαστε κοινωνικές υπηρεσίες, που, όπως σε τόσες άλλες χώρες, να λειτουργούν σε εικοσιτετράωρη βάση. Αυτό σημαίνει στελέχωση τόσο σε επίπεδο ΟΤΑ όσο και οπουδήποτε αλλού είναι απαραίτητο. </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t>Όμως, σε καμμία, μα καμμία περίπτωση δεν μπορούμε να δεχθούμε -και θα ήταν απαράδεκτο- οποιαδήποτε εισήγηση για επαφή και ενημέρωση από αστυνομικό όργανο ενός ανήλικου για την κατάσταση που βρίσκεται ο γονέας του ή για οτιδήποτε άλλο σχετικό. Δεν υπάρχει η παραμικρή εκπαίδευση. Υπάρχουν αντίστοιχα άλλες ειδικότητες οι οποίες είναι κατάλληλα εκπαιδευμένες. Οπότε θέλουμε αυτή την ξεκάθαρη αποσαφήνιση από εσάς, για να ξέρουμε πού βρισκόμαστε και πόσο ανησυχητική είναι η κατάσταση. Σας τα είπα.</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t>Όσον αφορά το διαδικαστικό που παρουσιάσατε στην πρωτολογία σας, όλα καλά. Θα υπάρχει επαφή αστυνομικών με τους ανήλικους ή όχι; Αν υπάρχει, σας παρακαλώ πολύ να το αλλάξετε αμέσως.</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b/>
          <w:bCs/>
          <w:sz w:val="24"/>
          <w:szCs w:val="24"/>
          <w:shd w:val="clear" w:color="auto" w:fill="FFFFFF"/>
          <w:lang w:eastAsia="el-GR"/>
        </w:rPr>
        <w:lastRenderedPageBreak/>
        <w:t xml:space="preserve">ΠΡΟΕΔΡΕΥΩΝ (Νικήτας Κακλαμάνης): </w:t>
      </w:r>
      <w:r w:rsidRPr="0016193F">
        <w:rPr>
          <w:rFonts w:ascii="Arial" w:hAnsi="Arial" w:cs="Arial"/>
          <w:sz w:val="24"/>
          <w:szCs w:val="24"/>
          <w:lang w:eastAsia="el-GR"/>
        </w:rPr>
        <w:t>Κυρία Μιχαηλίδου, ορίστε, έχετε τον λόγο.</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b/>
          <w:color w:val="111111"/>
          <w:sz w:val="24"/>
          <w:szCs w:val="24"/>
          <w:lang w:eastAsia="el-GR"/>
        </w:rPr>
        <w:t xml:space="preserve">ΔΟΜΝΑ - ΜΑΡΙΑ ΜΙΧΑΗΛΙΔΟΥ (Υφυπουργός Εργασίας και Κοινωνικών Υποθέσεων): </w:t>
      </w:r>
      <w:r w:rsidRPr="0016193F">
        <w:rPr>
          <w:rFonts w:ascii="Arial" w:hAnsi="Arial" w:cs="Arial"/>
          <w:sz w:val="24"/>
          <w:szCs w:val="24"/>
          <w:lang w:eastAsia="el-GR"/>
        </w:rPr>
        <w:t>Ευχαριστώ, κύριε Πρόεδρε.</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t>Επανάληψη μήτηρ πάσης μαθήσεως! Δεν μπορώ να πιστέψω ότι δεν καταλαβαίνετε. Αλήθεια, κύριε Αρσένη. Αυτό που, όμως, θεωρώ είναι ότι η Αντιπολίτευση -και εσείς μέσα σε αυτή- προσπαθείτε να κάνετε ό,τι περνάει από το χέρι σας τη στιγμή που καλύπτουμε ένα πολύ ουσιαστικό κενό συντονισμού για την παιδική προστασία, αντί να μας επικροτήσετε γι’ αυτό και να κρύψετε τη δική σας απουσία, όταν κυβερνούσατε τον τόπο αυτόν. Ο Αρχηγός του κόμματός σας, αν θυμάμαι καλά, ήταν Υπουργός Οικονομικών αυτής της κυβέρνησης και καλύτερα να μην επεκταθώ ως προς τα υπόλοιπα πράγματα…</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b/>
          <w:bCs/>
          <w:sz w:val="24"/>
          <w:szCs w:val="24"/>
          <w:lang w:eastAsia="el-GR"/>
        </w:rPr>
        <w:t xml:space="preserve">ΚΡΙΤΩΝ - ΗΛΙΑΣ ΑΡΣΕΝΗΣ: </w:t>
      </w:r>
      <w:r w:rsidRPr="0016193F">
        <w:rPr>
          <w:rFonts w:ascii="Arial" w:hAnsi="Arial" w:cs="Arial"/>
          <w:sz w:val="24"/>
          <w:szCs w:val="24"/>
          <w:lang w:eastAsia="el-GR"/>
        </w:rPr>
        <w:t>Ξέρετε πόσοι Υπουργοί…</w:t>
      </w:r>
    </w:p>
    <w:p w:rsidR="0016193F" w:rsidRPr="0016193F" w:rsidRDefault="0016193F" w:rsidP="00247084">
      <w:pPr>
        <w:shd w:val="clear" w:color="auto" w:fill="FFFFFF"/>
        <w:spacing w:after="0" w:line="600" w:lineRule="auto"/>
        <w:ind w:firstLine="720"/>
        <w:contextualSpacing/>
        <w:jc w:val="both"/>
        <w:rPr>
          <w:rFonts w:ascii="Arial" w:eastAsia="SimSun" w:hAnsi="Arial" w:cs="Arial"/>
          <w:sz w:val="24"/>
          <w:szCs w:val="24"/>
          <w:lang w:eastAsia="zh-CN"/>
        </w:rPr>
      </w:pPr>
      <w:r w:rsidRPr="0016193F">
        <w:rPr>
          <w:rFonts w:ascii="Arial" w:hAnsi="Arial" w:cs="Arial"/>
          <w:b/>
          <w:color w:val="111111"/>
          <w:sz w:val="24"/>
          <w:szCs w:val="24"/>
          <w:lang w:eastAsia="el-GR"/>
        </w:rPr>
        <w:t xml:space="preserve">ΔΟΜΝΑ - ΜΑΡΙΑ ΜΙΧΑΗΛΙΔΟΥ (Υφυπουργός Εργασίας και Κοινωνικών Υποθέσεων): </w:t>
      </w:r>
      <w:r w:rsidRPr="0016193F">
        <w:rPr>
          <w:rFonts w:ascii="Arial" w:hAnsi="Arial" w:cs="Arial"/>
          <w:bCs/>
          <w:color w:val="111111"/>
          <w:sz w:val="24"/>
          <w:szCs w:val="24"/>
          <w:lang w:eastAsia="el-GR"/>
        </w:rPr>
        <w:t>Κύριε Αρσένη, π</w:t>
      </w:r>
      <w:r w:rsidRPr="0016193F">
        <w:rPr>
          <w:rFonts w:ascii="Arial" w:eastAsia="SimSun" w:hAnsi="Arial" w:cs="Arial"/>
          <w:sz w:val="24"/>
          <w:szCs w:val="24"/>
          <w:lang w:eastAsia="zh-CN"/>
        </w:rPr>
        <w:t xml:space="preserve">ραγματικά, δεν κάνουμε διάλογο εδώ πέρα. </w:t>
      </w:r>
    </w:p>
    <w:p w:rsidR="0016193F" w:rsidRPr="0016193F" w:rsidRDefault="0016193F" w:rsidP="00247084">
      <w:pPr>
        <w:shd w:val="clear" w:color="auto" w:fill="FFFFFF"/>
        <w:spacing w:after="0" w:line="600" w:lineRule="auto"/>
        <w:ind w:firstLine="720"/>
        <w:contextualSpacing/>
        <w:jc w:val="both"/>
        <w:rPr>
          <w:rFonts w:ascii="Arial" w:eastAsia="SimSun" w:hAnsi="Arial" w:cs="Arial"/>
          <w:sz w:val="24"/>
          <w:szCs w:val="24"/>
          <w:lang w:eastAsia="zh-CN"/>
        </w:rPr>
      </w:pPr>
      <w:r w:rsidRPr="0016193F">
        <w:rPr>
          <w:rFonts w:ascii="Arial" w:eastAsia="SimSun" w:hAnsi="Arial" w:cs="Arial"/>
          <w:sz w:val="24"/>
          <w:szCs w:val="24"/>
          <w:lang w:eastAsia="zh-CN"/>
        </w:rPr>
        <w:t xml:space="preserve">Αυτό που θέλω να πω είναι το εξής: Η ΕΛ.ΑΣ. και η ελληνική δικαιοσύνη στο πλαίσιο των αρμοδιοτήτων τους έχουν πρόσβαση στο πιστοποιητικό οικογενειακής κατάστασης των συλληφθέντων ή των καταδικασθέντων. Δεδομένου ότι και οι δύο αρχές, και η ΕΛ.ΑΣ. και η ελληνική δικαιοσύνη, έχουν </w:t>
      </w:r>
      <w:r w:rsidRPr="0016193F">
        <w:rPr>
          <w:rFonts w:ascii="Arial" w:eastAsia="SimSun" w:hAnsi="Arial" w:cs="Arial"/>
          <w:sz w:val="24"/>
          <w:szCs w:val="24"/>
          <w:lang w:eastAsia="zh-CN"/>
        </w:rPr>
        <w:lastRenderedPageBreak/>
        <w:t xml:space="preserve">πρόσβαση στο πιστοποιητικό οικογενειακής κατάστασης, αυτό που λέμε είναι χωρίς καμμία απολύτως επαφή με το ίδιο το παιδί να μπορούν να διασφαλίζουν ότι το παιδί δεν θα μείνει μόνο του. Βλέπει είτε η Αστυνομία είτε η δικαιοσύνη ότι οι γονείς αυτοί έχουν ανήλικο παιδί; Αυτό που πρέπει να κάνει είναι αυτόματα, όχι όποτε το θυμηθούν, όχι αν είναι ευαίσθητοι που λένε κιόλας -τι ευαίσθητοι, υποχρέωσή τους είναι-, από τη στιγμή που κάποιος είτε συλλαμβάνεται είτε καταδικάζεται, να μπορούν οι δύο αυτές αρχές να ενημερώνουν αυτόματα και οριζόντια τις αρμόδιες αρχές. Ποιες είναι αυτές; Οι κοινωνικές υπηρεσίες του δήμου και η Εισαγγελία Ανηλίκων. </w:t>
      </w:r>
    </w:p>
    <w:p w:rsidR="0016193F" w:rsidRPr="0016193F" w:rsidRDefault="0016193F" w:rsidP="00247084">
      <w:pPr>
        <w:shd w:val="clear" w:color="auto" w:fill="FFFFFF"/>
        <w:spacing w:after="0" w:line="600" w:lineRule="auto"/>
        <w:ind w:firstLine="720"/>
        <w:contextualSpacing/>
        <w:jc w:val="both"/>
        <w:rPr>
          <w:rFonts w:ascii="Arial" w:eastAsia="SimSun" w:hAnsi="Arial" w:cs="Arial"/>
          <w:sz w:val="24"/>
          <w:szCs w:val="24"/>
          <w:lang w:eastAsia="zh-CN"/>
        </w:rPr>
      </w:pPr>
      <w:r w:rsidRPr="0016193F">
        <w:rPr>
          <w:rFonts w:ascii="Arial" w:eastAsia="SimSun" w:hAnsi="Arial" w:cs="Arial"/>
          <w:sz w:val="24"/>
          <w:szCs w:val="24"/>
          <w:lang w:eastAsia="zh-CN"/>
        </w:rPr>
        <w:t xml:space="preserve">Αυτές οι αρμόδιες αρχές, λοιπόν, και μόνο αυτές, όπως προβλέπεται, θα έρχονται οριζόντια, που δεν προβλεπόταν μέχρι τώρα, κατόπιν εγκυκλίου του Υπουργείου Προστασίας του Πολίτη και της Δικαιοσύνης να διασφαλίζουν ότι οι αρμόδιες αρχές ενημερώνονται. Και άρα μπορούν και οι ίδιες οι αρμόδιες αρχές, η Εισαγγελία Ανηλίκων και οι κοινωνικές υπηρεσίες των δήμων, να ενημερώνουν και να ορίζουν ποιος θα είναι ο επίτροπος των παιδιών αυτών. </w:t>
      </w:r>
    </w:p>
    <w:p w:rsidR="0016193F" w:rsidRPr="0016193F" w:rsidRDefault="0016193F" w:rsidP="00247084">
      <w:pPr>
        <w:shd w:val="clear" w:color="auto" w:fill="FFFFFF"/>
        <w:spacing w:after="0" w:line="600" w:lineRule="auto"/>
        <w:ind w:firstLine="720"/>
        <w:contextualSpacing/>
        <w:jc w:val="both"/>
        <w:rPr>
          <w:rFonts w:ascii="Arial" w:eastAsia="SimSun" w:hAnsi="Arial" w:cs="Arial"/>
          <w:sz w:val="24"/>
          <w:szCs w:val="24"/>
          <w:lang w:eastAsia="zh-CN"/>
        </w:rPr>
      </w:pPr>
      <w:r w:rsidRPr="0016193F">
        <w:rPr>
          <w:rFonts w:ascii="Arial" w:eastAsia="SimSun" w:hAnsi="Arial" w:cs="Arial"/>
          <w:sz w:val="24"/>
          <w:szCs w:val="24"/>
          <w:lang w:eastAsia="zh-CN"/>
        </w:rPr>
        <w:t xml:space="preserve">Τη θέση αυτή, όμως -και θα ήθελα να το καταθέσω αυτό- την τεκμηριώνει με ανακοίνωσή του και ο Σύνδεσμος Κοινωνικών Λειτουργών Ελλάδος. Διαβάζω κατά λέξη: «Είναι αδιαμφισβήτητο και θεσμικά κατοχυρωμένο το γεγονός ότι η ενημέρωση για την απουσία προστατευτικού περιβάλλοντος για έναν ανήλικο είναι υποχρέωση όλων των δημόσιων λειτουργών και πρέπει να </w:t>
      </w:r>
      <w:r w:rsidRPr="0016193F">
        <w:rPr>
          <w:rFonts w:ascii="Arial" w:eastAsia="SimSun" w:hAnsi="Arial" w:cs="Arial"/>
          <w:sz w:val="24"/>
          <w:szCs w:val="24"/>
          <w:lang w:eastAsia="zh-CN"/>
        </w:rPr>
        <w:lastRenderedPageBreak/>
        <w:t>τηρείται από όλους κατά προτεραιότητα. Η φροντίδα των ανηλίκων και η υποστήριξη των οικογενειών τους αποτελεί αρμοδιότητα των κοινωνικών υπηρεσιών και λειτουργών σε άμεση συνεργασία με τις αρμόδιες δικαστικές αρχές και εισαγγελικές αρχές. Η συνεργασία…», λέει ο ΣΚΛΕ «…των αστυνομικών λειτουργών με τις δικαστικές αρχές και τις αρμόδιες κοινωνικές υπηρεσίες είναι αυτονόητη στη βάση του κράτους δικαίου και του αγαθού της προστασίας των ανηλίκων.»</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t xml:space="preserve">(Στο σημείο αυτό η </w:t>
      </w:r>
      <w:r w:rsidRPr="0016193F">
        <w:rPr>
          <w:rFonts w:ascii="Arial" w:hAnsi="Arial" w:cs="Arial"/>
          <w:bCs/>
          <w:color w:val="111111"/>
          <w:sz w:val="24"/>
          <w:szCs w:val="24"/>
          <w:lang w:eastAsia="el-GR"/>
        </w:rPr>
        <w:t>Υφυπουργός Εργασίας και Κοινωνικών Υποθέσεων</w:t>
      </w:r>
      <w:r w:rsidRPr="0016193F">
        <w:rPr>
          <w:rFonts w:ascii="Arial" w:hAnsi="Arial" w:cs="Arial"/>
          <w:sz w:val="24"/>
          <w:szCs w:val="24"/>
          <w:lang w:eastAsia="el-GR"/>
        </w:rPr>
        <w:t xml:space="preserve"> κ. Δόμνα - Μαρία Μιχαηλίδου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16193F" w:rsidRPr="0016193F" w:rsidRDefault="0016193F" w:rsidP="00247084">
      <w:pPr>
        <w:shd w:val="clear" w:color="auto" w:fill="FFFFFF"/>
        <w:spacing w:after="0" w:line="600" w:lineRule="auto"/>
        <w:ind w:firstLine="720"/>
        <w:contextualSpacing/>
        <w:jc w:val="both"/>
        <w:rPr>
          <w:rFonts w:ascii="Arial" w:eastAsia="SimSun" w:hAnsi="Arial" w:cs="Arial"/>
          <w:sz w:val="24"/>
          <w:szCs w:val="24"/>
          <w:lang w:eastAsia="zh-CN"/>
        </w:rPr>
      </w:pPr>
      <w:r w:rsidRPr="0016193F">
        <w:rPr>
          <w:rFonts w:ascii="Arial" w:eastAsia="SimSun" w:hAnsi="Arial" w:cs="Arial"/>
          <w:sz w:val="24"/>
          <w:szCs w:val="24"/>
          <w:lang w:eastAsia="zh-CN"/>
        </w:rPr>
        <w:t xml:space="preserve">Κύριε Αρσένη, η ερώτηση δεν είναι γιατί διασφαλίζουμε ότι κανένα παιδί δεν μένει μόνο του, αλλά γιατί τόσο καιρό δεν το έκανε κανείς. </w:t>
      </w:r>
    </w:p>
    <w:p w:rsidR="0016193F" w:rsidRPr="0016193F" w:rsidRDefault="0016193F" w:rsidP="00247084">
      <w:pPr>
        <w:shd w:val="clear" w:color="auto" w:fill="FFFFFF"/>
        <w:spacing w:after="0" w:line="600" w:lineRule="auto"/>
        <w:ind w:firstLine="720"/>
        <w:contextualSpacing/>
        <w:jc w:val="both"/>
        <w:rPr>
          <w:rFonts w:ascii="Arial" w:eastAsia="SimSun" w:hAnsi="Arial" w:cs="Arial"/>
          <w:sz w:val="24"/>
          <w:szCs w:val="24"/>
          <w:lang w:eastAsia="zh-CN"/>
        </w:rPr>
      </w:pPr>
      <w:r w:rsidRPr="0016193F">
        <w:rPr>
          <w:rFonts w:ascii="Arial" w:eastAsia="SimSun" w:hAnsi="Arial" w:cs="Arial"/>
          <w:sz w:val="24"/>
          <w:szCs w:val="24"/>
          <w:lang w:eastAsia="zh-CN"/>
        </w:rPr>
        <w:t xml:space="preserve">Ευχαριστώ. </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b/>
          <w:bCs/>
          <w:sz w:val="24"/>
          <w:szCs w:val="24"/>
          <w:shd w:val="clear" w:color="auto" w:fill="FFFFFF"/>
          <w:lang w:eastAsia="el-GR"/>
        </w:rPr>
        <w:t xml:space="preserve">ΠΡΟΕΔΡΕΥΩΝ (Νικήτας Κακλαμάνης): </w:t>
      </w:r>
      <w:r w:rsidRPr="0016193F">
        <w:rPr>
          <w:rFonts w:ascii="Arial" w:hAnsi="Arial" w:cs="Arial"/>
          <w:sz w:val="24"/>
          <w:szCs w:val="24"/>
          <w:lang w:eastAsia="el-GR"/>
        </w:rPr>
        <w:t>Προχωρούμε στην τελευταία για σήμερα ερώτηση, στην οποία θα απαντήσει ο Υπουργός Τουρισμού κ. Θεοχάρης.</w:t>
      </w:r>
      <w:r w:rsidRPr="0016193F">
        <w:rPr>
          <w:rFonts w:ascii="Arial" w:hAnsi="Arial" w:cs="Arial"/>
          <w:sz w:val="24"/>
          <w:szCs w:val="24"/>
          <w:shd w:val="clear" w:color="auto" w:fill="FFFFFF"/>
          <w:lang w:eastAsia="el-GR"/>
        </w:rPr>
        <w:t xml:space="preserve"> Πρόκειται για τη</w:t>
      </w:r>
      <w:r w:rsidRPr="0016193F">
        <w:rPr>
          <w:rFonts w:ascii="Arial" w:hAnsi="Arial" w:cs="Arial"/>
          <w:b/>
          <w:bCs/>
          <w:sz w:val="24"/>
          <w:szCs w:val="24"/>
          <w:shd w:val="clear" w:color="auto" w:fill="FFFFFF"/>
          <w:lang w:eastAsia="el-GR"/>
        </w:rPr>
        <w:t xml:space="preserve"> </w:t>
      </w:r>
      <w:r w:rsidRPr="0016193F">
        <w:rPr>
          <w:rFonts w:ascii="Arial" w:hAnsi="Arial" w:cs="Arial"/>
          <w:sz w:val="24"/>
          <w:szCs w:val="24"/>
          <w:lang w:eastAsia="el-GR"/>
        </w:rPr>
        <w:t xml:space="preserve">δεύτερη με αριθμό 581/19-3-2021 επίκαιρη ερώτηση πρώτου κύκλου του Βουλευτή Κιλκίς του Κινήματος Αλλαγής κ. Γεωργίου </w:t>
      </w:r>
      <w:proofErr w:type="spellStart"/>
      <w:r w:rsidRPr="0016193F">
        <w:rPr>
          <w:rFonts w:ascii="Arial" w:hAnsi="Arial" w:cs="Arial"/>
          <w:sz w:val="24"/>
          <w:szCs w:val="24"/>
          <w:lang w:eastAsia="el-GR"/>
        </w:rPr>
        <w:t>Φραγγίδη</w:t>
      </w:r>
      <w:proofErr w:type="spellEnd"/>
      <w:r w:rsidRPr="0016193F">
        <w:rPr>
          <w:rFonts w:ascii="Arial" w:hAnsi="Arial" w:cs="Arial"/>
          <w:b/>
          <w:bCs/>
          <w:sz w:val="24"/>
          <w:szCs w:val="24"/>
          <w:lang w:eastAsia="el-GR"/>
        </w:rPr>
        <w:t xml:space="preserve"> </w:t>
      </w:r>
      <w:r w:rsidRPr="0016193F">
        <w:rPr>
          <w:rFonts w:ascii="Arial" w:hAnsi="Arial" w:cs="Arial"/>
          <w:sz w:val="24"/>
          <w:szCs w:val="24"/>
          <w:lang w:eastAsia="el-GR"/>
        </w:rPr>
        <w:t>προς τον Υπουργό</w:t>
      </w:r>
      <w:r w:rsidRPr="0016193F">
        <w:rPr>
          <w:rFonts w:ascii="Arial" w:hAnsi="Arial" w:cs="Arial"/>
          <w:b/>
          <w:bCs/>
          <w:sz w:val="24"/>
          <w:szCs w:val="24"/>
          <w:lang w:eastAsia="el-GR"/>
        </w:rPr>
        <w:t xml:space="preserve"> </w:t>
      </w:r>
      <w:r w:rsidRPr="0016193F">
        <w:rPr>
          <w:rFonts w:ascii="Arial" w:hAnsi="Arial" w:cs="Arial"/>
          <w:sz w:val="24"/>
          <w:szCs w:val="24"/>
          <w:lang w:eastAsia="el-GR"/>
        </w:rPr>
        <w:t xml:space="preserve">Τουρισμού, με θέμα: «Επιτακτική η </w:t>
      </w:r>
      <w:r w:rsidRPr="0016193F">
        <w:rPr>
          <w:rFonts w:ascii="Arial" w:hAnsi="Arial" w:cs="Arial"/>
          <w:sz w:val="24"/>
          <w:szCs w:val="24"/>
          <w:lang w:eastAsia="el-GR"/>
        </w:rPr>
        <w:lastRenderedPageBreak/>
        <w:t>ανάγκη ολοκληρωμένου σχεδίου για το ασφαλές άνοιγμα και την ανάκαμψη του τουρισμού».</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t xml:space="preserve">Ορίστε, κύριε </w:t>
      </w:r>
      <w:proofErr w:type="spellStart"/>
      <w:r w:rsidRPr="0016193F">
        <w:rPr>
          <w:rFonts w:ascii="Arial" w:hAnsi="Arial" w:cs="Arial"/>
          <w:sz w:val="24"/>
          <w:szCs w:val="24"/>
          <w:lang w:eastAsia="el-GR"/>
        </w:rPr>
        <w:t>Φραγγίδη</w:t>
      </w:r>
      <w:proofErr w:type="spellEnd"/>
      <w:r w:rsidRPr="0016193F">
        <w:rPr>
          <w:rFonts w:ascii="Arial" w:hAnsi="Arial" w:cs="Arial"/>
          <w:sz w:val="24"/>
          <w:szCs w:val="24"/>
          <w:lang w:eastAsia="el-GR"/>
        </w:rPr>
        <w:t>, έχετε τον λόγο.</w:t>
      </w:r>
    </w:p>
    <w:p w:rsidR="0016193F" w:rsidRPr="0016193F" w:rsidRDefault="0016193F" w:rsidP="00247084">
      <w:pPr>
        <w:shd w:val="clear" w:color="auto" w:fill="FFFFFF"/>
        <w:spacing w:after="0" w:line="600" w:lineRule="auto"/>
        <w:ind w:firstLine="720"/>
        <w:contextualSpacing/>
        <w:jc w:val="both"/>
        <w:rPr>
          <w:rFonts w:ascii="Arial" w:eastAsia="SimSun" w:hAnsi="Arial" w:cs="Arial"/>
          <w:color w:val="000000" w:themeColor="text1"/>
          <w:sz w:val="24"/>
          <w:szCs w:val="24"/>
          <w:lang w:eastAsia="zh-CN"/>
        </w:rPr>
      </w:pPr>
      <w:r w:rsidRPr="0016193F">
        <w:rPr>
          <w:rFonts w:ascii="Arial" w:eastAsia="SimSun" w:hAnsi="Arial" w:cs="Arial"/>
          <w:b/>
          <w:bCs/>
          <w:color w:val="000000" w:themeColor="text1"/>
          <w:sz w:val="24"/>
          <w:szCs w:val="24"/>
          <w:lang w:eastAsia="zh-CN"/>
        </w:rPr>
        <w:t>ΓΕΩΡΓΙΟΣ ΦΡΑΓΓΙΔΗΣ:</w:t>
      </w:r>
      <w:r w:rsidRPr="0016193F">
        <w:rPr>
          <w:rFonts w:ascii="Arial" w:eastAsia="SimSun" w:hAnsi="Arial" w:cs="Arial"/>
          <w:color w:val="000000" w:themeColor="text1"/>
          <w:sz w:val="24"/>
          <w:szCs w:val="24"/>
          <w:lang w:eastAsia="zh-CN"/>
        </w:rPr>
        <w:t xml:space="preserve"> Ευχαριστώ, κύριε Πρόεδρε.</w:t>
      </w:r>
    </w:p>
    <w:p w:rsidR="0016193F" w:rsidRPr="0016193F" w:rsidRDefault="0016193F" w:rsidP="00247084">
      <w:pPr>
        <w:shd w:val="clear" w:color="auto" w:fill="FFFFFF"/>
        <w:spacing w:after="0" w:line="600" w:lineRule="auto"/>
        <w:ind w:firstLine="720"/>
        <w:contextualSpacing/>
        <w:jc w:val="both"/>
        <w:rPr>
          <w:rFonts w:ascii="Arial" w:eastAsia="SimSun" w:hAnsi="Arial" w:cs="Arial"/>
          <w:sz w:val="24"/>
          <w:szCs w:val="24"/>
          <w:lang w:eastAsia="zh-CN"/>
        </w:rPr>
      </w:pPr>
      <w:r w:rsidRPr="0016193F">
        <w:rPr>
          <w:rFonts w:ascii="Arial" w:eastAsia="SimSun" w:hAnsi="Arial" w:cs="Arial"/>
          <w:color w:val="000000" w:themeColor="text1"/>
          <w:sz w:val="24"/>
          <w:szCs w:val="24"/>
          <w:lang w:eastAsia="zh-CN"/>
        </w:rPr>
        <w:t xml:space="preserve">Κύριε Υπουργέ, η οικονομία και η κοινωνία στη χώρα μας βάλλονται σκληρά εδώ και έναν χρόνο από την πανδημία και τις συνέπειές της. Ο τουρισμός από κύριος τροφοδότης της ελληνικής οικονομίας μετατράπηκε σε μεγάλο ασθενή της. Σε υγειονομικό επίπεδο βιώνουμε την κορύφωση του τρίτου κύματος της πανδημίας, με το Εθνικό Σύστημα Υγείας να δέχεται μια ασφυκτική πίεση. Παρά τα αυστηρά μέτρα της Κυβέρνησης, ο ιός δεν </w:t>
      </w:r>
      <w:r w:rsidRPr="0016193F">
        <w:rPr>
          <w:rFonts w:ascii="Arial" w:eastAsia="SimSun" w:hAnsi="Arial" w:cs="Arial"/>
          <w:sz w:val="24"/>
          <w:szCs w:val="24"/>
          <w:lang w:eastAsia="zh-CN"/>
        </w:rPr>
        <w:t xml:space="preserve">αναχαιτίστηκε και η κατάσταση δεν αντιμετωπίστηκε αποτελεσματικά. Αυτό συνέβη για διάφορους λόγους, όπως η μη επαρκής ενίσχυση του Εθνικού Συστήματος Υγείας, η μακρόχρονη επιβολή οριζόντιων μέτρων καραντίνας που κούρασε τους πολίτες χωρίς αποτέλεσμα και η πλημμελής επιτήρηση της εφαρμογής των μέτρων. </w:t>
      </w:r>
    </w:p>
    <w:p w:rsidR="0016193F" w:rsidRPr="0016193F" w:rsidRDefault="0016193F" w:rsidP="00247084">
      <w:pPr>
        <w:shd w:val="clear" w:color="auto" w:fill="FFFFFF"/>
        <w:spacing w:after="0" w:line="600" w:lineRule="auto"/>
        <w:ind w:firstLine="720"/>
        <w:contextualSpacing/>
        <w:jc w:val="both"/>
        <w:rPr>
          <w:rFonts w:ascii="Arial" w:eastAsia="SimSun" w:hAnsi="Arial" w:cs="Arial"/>
          <w:sz w:val="24"/>
          <w:szCs w:val="24"/>
          <w:lang w:eastAsia="zh-CN"/>
        </w:rPr>
      </w:pPr>
      <w:r w:rsidRPr="0016193F">
        <w:rPr>
          <w:rFonts w:ascii="Arial" w:eastAsia="SimSun" w:hAnsi="Arial" w:cs="Arial"/>
          <w:sz w:val="24"/>
          <w:szCs w:val="24"/>
          <w:lang w:eastAsia="zh-CN"/>
        </w:rPr>
        <w:t xml:space="preserve">Η Κυβέρνηση αντιλαμβανόμενη το αδιέξοδο της </w:t>
      </w:r>
      <w:proofErr w:type="spellStart"/>
      <w:r w:rsidRPr="0016193F">
        <w:rPr>
          <w:rFonts w:ascii="Arial" w:eastAsia="SimSun" w:hAnsi="Arial" w:cs="Arial"/>
          <w:sz w:val="24"/>
          <w:szCs w:val="24"/>
          <w:lang w:eastAsia="zh-CN"/>
        </w:rPr>
        <w:t>καταρρέουσας</w:t>
      </w:r>
      <w:proofErr w:type="spellEnd"/>
      <w:r w:rsidRPr="0016193F">
        <w:rPr>
          <w:rFonts w:ascii="Arial" w:eastAsia="SimSun" w:hAnsi="Arial" w:cs="Arial"/>
          <w:sz w:val="24"/>
          <w:szCs w:val="24"/>
          <w:lang w:eastAsia="zh-CN"/>
        </w:rPr>
        <w:t xml:space="preserve"> αγοράς και οικονομίας αποφάσισε να προχωρήσει στο άνοιγμα της οικονομίας και της τουριστικής δραστηριότητας. Στις 9 Μαρτίου, κύριε Υπουργέ, ανακοινώσατε τη 14</w:t>
      </w:r>
      <w:r w:rsidRPr="0016193F">
        <w:rPr>
          <w:rFonts w:ascii="Arial" w:eastAsia="SimSun" w:hAnsi="Arial" w:cs="Arial"/>
          <w:sz w:val="24"/>
          <w:szCs w:val="24"/>
          <w:vertAlign w:val="superscript"/>
          <w:lang w:eastAsia="zh-CN"/>
        </w:rPr>
        <w:t>η</w:t>
      </w:r>
      <w:r w:rsidRPr="0016193F">
        <w:rPr>
          <w:rFonts w:ascii="Arial" w:eastAsia="SimSun" w:hAnsi="Arial" w:cs="Arial"/>
          <w:sz w:val="24"/>
          <w:szCs w:val="24"/>
          <w:lang w:eastAsia="zh-CN"/>
        </w:rPr>
        <w:t xml:space="preserve"> Μαΐου ως επίσημη ημερομηνία έναρξης της τουριστικής περιόδου το 2021. Ανακοινώσατε, επίσης, την ύπαρξη ενός σχεδίου για το άνοιγμα του τουρισμού </w:t>
      </w:r>
      <w:r w:rsidRPr="0016193F">
        <w:rPr>
          <w:rFonts w:ascii="Arial" w:eastAsia="SimSun" w:hAnsi="Arial" w:cs="Arial"/>
          <w:sz w:val="24"/>
          <w:szCs w:val="24"/>
          <w:lang w:eastAsia="zh-CN"/>
        </w:rPr>
        <w:lastRenderedPageBreak/>
        <w:t xml:space="preserve">αναφερόμενος επιγραμματικά σε κάποια μέρη του και κάνοντας λόγο για πιλοτική εφαρμογή τον Απρίλιο, χωρίς όμως να εξειδικεύετε το περιεχόμενό του. </w:t>
      </w:r>
    </w:p>
    <w:p w:rsidR="0016193F" w:rsidRPr="0016193F" w:rsidRDefault="0016193F" w:rsidP="00247084">
      <w:pPr>
        <w:shd w:val="clear" w:color="auto" w:fill="FFFFFF"/>
        <w:spacing w:after="0" w:line="600" w:lineRule="auto"/>
        <w:ind w:firstLine="720"/>
        <w:contextualSpacing/>
        <w:jc w:val="both"/>
        <w:rPr>
          <w:rFonts w:ascii="Arial" w:eastAsia="SimSun" w:hAnsi="Arial" w:cs="Arial"/>
          <w:sz w:val="24"/>
          <w:szCs w:val="24"/>
          <w:lang w:eastAsia="zh-CN"/>
        </w:rPr>
      </w:pPr>
      <w:r w:rsidRPr="0016193F">
        <w:rPr>
          <w:rFonts w:ascii="Arial" w:eastAsia="SimSun" w:hAnsi="Arial" w:cs="Arial"/>
          <w:sz w:val="24"/>
          <w:szCs w:val="24"/>
          <w:lang w:eastAsia="zh-CN"/>
        </w:rPr>
        <w:t xml:space="preserve">Επιχειρήσεις και εργαζόμενοι του κλάδου δεν γνωρίζουν με ακρίβεια τι πρωτόκολλα καλούνται να εφαρμόσουν και αδυνατούν να κάνουν έγκαιρο προγραμματισμό, αφού δεν υπάρχει σαφές και οργανωμένο πλαίσιο ή, τουλάχιστον, δεν έχει γνωστοποιηθεί ακόμα. Και οι τουρίστες, όμως, δεν αισθάνονται έτσι ασφαλείς να ταξιδέψουν. Αυτό αποδεικνύεται από τις ελάχιστες κρατήσεις που αναφέρουν οι ξενοδόχοι και οι τουριστικοί πράκτορες. Την ίδια στιγμή, όμως, χώρες, όπως η Κύπρος, έχουν ήδη παρουσιάσει αναλυτικό σχέδιο. Και από ό,τι λένε οι ειδικοί, το 2021 τα έσοδα θα είναι περίπου στο 40% των εσόδων του 2019. Αυτό, όμως, μπορεί να γίνει μόνο με προϋποθέσεις και εφόσον δοθεί έμφαση στους άξονες της υγείας, της επιβίωσης και ενίσχυσης των επιχειρήσεων και των εργαζομένων και της αναβάθμισης του τουριστικού προϊόντος. </w:t>
      </w:r>
    </w:p>
    <w:p w:rsidR="0016193F" w:rsidRPr="0016193F" w:rsidRDefault="0016193F" w:rsidP="00247084">
      <w:pPr>
        <w:shd w:val="clear" w:color="auto" w:fill="FFFFFF"/>
        <w:spacing w:after="0" w:line="600" w:lineRule="auto"/>
        <w:ind w:firstLine="720"/>
        <w:contextualSpacing/>
        <w:jc w:val="both"/>
        <w:rPr>
          <w:rFonts w:ascii="Arial" w:eastAsia="SimSun" w:hAnsi="Arial" w:cs="Arial"/>
          <w:sz w:val="24"/>
          <w:szCs w:val="24"/>
          <w:lang w:eastAsia="zh-CN"/>
        </w:rPr>
      </w:pPr>
      <w:r w:rsidRPr="0016193F">
        <w:rPr>
          <w:rFonts w:ascii="Arial" w:eastAsia="SimSun" w:hAnsi="Arial" w:cs="Arial"/>
          <w:sz w:val="24"/>
          <w:szCs w:val="24"/>
          <w:lang w:eastAsia="zh-CN"/>
        </w:rPr>
        <w:t xml:space="preserve">Ερωτάστε, κύριε Υπουργέ: </w:t>
      </w:r>
    </w:p>
    <w:p w:rsidR="0016193F" w:rsidRPr="0016193F" w:rsidRDefault="0016193F" w:rsidP="00247084">
      <w:pPr>
        <w:shd w:val="clear" w:color="auto" w:fill="FFFFFF"/>
        <w:spacing w:after="0" w:line="600" w:lineRule="auto"/>
        <w:ind w:firstLine="720"/>
        <w:contextualSpacing/>
        <w:jc w:val="both"/>
        <w:rPr>
          <w:rFonts w:ascii="Arial" w:eastAsia="SimSun" w:hAnsi="Arial" w:cs="Arial"/>
          <w:sz w:val="24"/>
          <w:szCs w:val="24"/>
          <w:lang w:eastAsia="zh-CN"/>
        </w:rPr>
      </w:pPr>
      <w:r w:rsidRPr="0016193F">
        <w:rPr>
          <w:rFonts w:ascii="Arial" w:eastAsia="SimSun" w:hAnsi="Arial" w:cs="Arial"/>
          <w:sz w:val="24"/>
          <w:szCs w:val="24"/>
          <w:lang w:eastAsia="zh-CN"/>
        </w:rPr>
        <w:t>Πρώτον, υπάρχει συγκεκριμένο και ολοκληρωμένο σχέδιο για τη στήριξη και επανεκκίνηση του τουρισμού, ικανό να ανταποκριθεί στις δεδομένες συνθήκες που διαμόρφωσε η πανδημία και ποιο είναι το ακριβές περιεχόμενό του;</w:t>
      </w:r>
    </w:p>
    <w:p w:rsidR="0016193F" w:rsidRPr="0016193F" w:rsidRDefault="0016193F" w:rsidP="00247084">
      <w:pPr>
        <w:shd w:val="clear" w:color="auto" w:fill="FFFFFF"/>
        <w:spacing w:after="0" w:line="600" w:lineRule="auto"/>
        <w:ind w:firstLine="720"/>
        <w:contextualSpacing/>
        <w:jc w:val="both"/>
        <w:rPr>
          <w:rFonts w:ascii="Arial" w:eastAsia="SimSun" w:hAnsi="Arial" w:cs="Arial"/>
          <w:sz w:val="24"/>
          <w:szCs w:val="24"/>
          <w:lang w:eastAsia="zh-CN"/>
        </w:rPr>
      </w:pPr>
      <w:r w:rsidRPr="0016193F">
        <w:rPr>
          <w:rFonts w:ascii="Arial" w:eastAsia="SimSun" w:hAnsi="Arial" w:cs="Arial"/>
          <w:sz w:val="24"/>
          <w:szCs w:val="24"/>
          <w:lang w:eastAsia="zh-CN"/>
        </w:rPr>
        <w:lastRenderedPageBreak/>
        <w:t>Και, δεύτερον, προτίθεται η Κυβέρνηση να προχωρήσει σε γενναία στήριξη των επιχειρήσεων και των εργαζομένων του τουριστικού κλάδου, δεδομένου ότι υφίσταται τώρα και σχετική χρηματοδότηση από την Ευρωπαϊκή Ένωση;</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b/>
          <w:bCs/>
          <w:sz w:val="24"/>
          <w:szCs w:val="24"/>
          <w:shd w:val="clear" w:color="auto" w:fill="FFFFFF"/>
          <w:lang w:eastAsia="el-GR"/>
        </w:rPr>
        <w:t xml:space="preserve">ΠΡΟΕΔΡΕΥΩΝ (Νικήτας Κακλαμάνης): </w:t>
      </w:r>
      <w:r w:rsidRPr="0016193F">
        <w:rPr>
          <w:rFonts w:ascii="Arial" w:hAnsi="Arial" w:cs="Arial"/>
          <w:sz w:val="24"/>
          <w:szCs w:val="24"/>
          <w:lang w:eastAsia="el-GR"/>
        </w:rPr>
        <w:t>Κύριε Υπουργέ, έχετε τον λόγο.</w:t>
      </w:r>
    </w:p>
    <w:p w:rsidR="0016193F" w:rsidRPr="0016193F" w:rsidRDefault="0016193F" w:rsidP="00247084">
      <w:pPr>
        <w:shd w:val="clear" w:color="auto" w:fill="FFFFFF"/>
        <w:spacing w:after="0" w:line="600" w:lineRule="auto"/>
        <w:ind w:firstLine="720"/>
        <w:contextualSpacing/>
        <w:jc w:val="both"/>
        <w:rPr>
          <w:rFonts w:ascii="Arial" w:eastAsia="SimSun" w:hAnsi="Arial" w:cs="Arial"/>
          <w:sz w:val="24"/>
          <w:szCs w:val="24"/>
          <w:lang w:eastAsia="zh-CN"/>
        </w:rPr>
      </w:pPr>
      <w:r w:rsidRPr="0016193F">
        <w:rPr>
          <w:rFonts w:ascii="Arial" w:hAnsi="Arial" w:cs="Arial"/>
          <w:b/>
          <w:color w:val="111111"/>
          <w:sz w:val="24"/>
          <w:szCs w:val="24"/>
          <w:lang w:eastAsia="el-GR"/>
        </w:rPr>
        <w:t xml:space="preserve">ΘΕΟΧΑΡΗΣ (ΧΑΡΗΣ) ΘΕΟΧΑΡΗΣ (Υπουργός Τουρισμού): </w:t>
      </w:r>
      <w:r w:rsidRPr="0016193F">
        <w:rPr>
          <w:rFonts w:ascii="Arial" w:eastAsia="SimSun" w:hAnsi="Arial" w:cs="Arial"/>
          <w:sz w:val="24"/>
          <w:szCs w:val="24"/>
          <w:lang w:eastAsia="zh-CN"/>
        </w:rPr>
        <w:t xml:space="preserve">Ευχαριστώ πάρα πολύ, κύριε Πρόεδρε, αλλά ευχαριστώ περισσότερο τον κ. </w:t>
      </w:r>
      <w:proofErr w:type="spellStart"/>
      <w:r w:rsidRPr="0016193F">
        <w:rPr>
          <w:rFonts w:ascii="Arial" w:eastAsia="SimSun" w:hAnsi="Arial" w:cs="Arial"/>
          <w:sz w:val="24"/>
          <w:szCs w:val="24"/>
          <w:lang w:eastAsia="zh-CN"/>
        </w:rPr>
        <w:t>Φραγγίδη</w:t>
      </w:r>
      <w:proofErr w:type="spellEnd"/>
      <w:r w:rsidRPr="0016193F">
        <w:rPr>
          <w:rFonts w:ascii="Arial" w:eastAsia="SimSun" w:hAnsi="Arial" w:cs="Arial"/>
          <w:sz w:val="24"/>
          <w:szCs w:val="24"/>
          <w:lang w:eastAsia="zh-CN"/>
        </w:rPr>
        <w:t>.</w:t>
      </w:r>
    </w:p>
    <w:p w:rsidR="0016193F" w:rsidRPr="0016193F" w:rsidRDefault="0016193F" w:rsidP="00247084">
      <w:pPr>
        <w:shd w:val="clear" w:color="auto" w:fill="FFFFFF"/>
        <w:spacing w:after="0" w:line="600" w:lineRule="auto"/>
        <w:ind w:firstLine="720"/>
        <w:contextualSpacing/>
        <w:jc w:val="both"/>
        <w:rPr>
          <w:rFonts w:ascii="Arial" w:eastAsia="SimSun" w:hAnsi="Arial" w:cs="Arial"/>
          <w:sz w:val="24"/>
          <w:szCs w:val="24"/>
          <w:lang w:eastAsia="zh-CN"/>
        </w:rPr>
      </w:pPr>
      <w:r w:rsidRPr="0016193F">
        <w:rPr>
          <w:rFonts w:ascii="Arial" w:eastAsia="SimSun" w:hAnsi="Arial" w:cs="Arial"/>
          <w:sz w:val="24"/>
          <w:szCs w:val="24"/>
          <w:lang w:eastAsia="zh-CN"/>
        </w:rPr>
        <w:t xml:space="preserve">Κάναμε περίπου μια παρόμοια συζήτηση πριν από ένα έτος. Τότε είχατε καταθέσει ένα σχέδιο πάλι και μιλούσατε τότε για έλλειψη σχεδίου από την Κυβέρνηση, ότι δεν είχαμε σχέδιο και δεν θα μπορούσαμε να ανοίξουμε. Η πραγματικότητα, βέβαια, διέψευσε αυτές τις προσδοκίες. Και σχέδιο είχαμε και ανοίξαμε και με ασφάλεια το κάναμε παρά τις κραυγές της Αντιπολίτευσης. Δεν μιλάω για σας προσωπικά, κύριε </w:t>
      </w:r>
      <w:proofErr w:type="spellStart"/>
      <w:r w:rsidRPr="0016193F">
        <w:rPr>
          <w:rFonts w:ascii="Arial" w:eastAsia="SimSun" w:hAnsi="Arial" w:cs="Arial"/>
          <w:sz w:val="24"/>
          <w:szCs w:val="24"/>
          <w:lang w:eastAsia="zh-CN"/>
        </w:rPr>
        <w:t>Φραγγίδη</w:t>
      </w:r>
      <w:proofErr w:type="spellEnd"/>
      <w:r w:rsidRPr="0016193F">
        <w:rPr>
          <w:rFonts w:ascii="Arial" w:eastAsia="SimSun" w:hAnsi="Arial" w:cs="Arial"/>
          <w:sz w:val="24"/>
          <w:szCs w:val="24"/>
          <w:lang w:eastAsia="zh-CN"/>
        </w:rPr>
        <w:t xml:space="preserve">, διότι είστε ένας πολιτικός που είναι μετρημένος. </w:t>
      </w:r>
    </w:p>
    <w:p w:rsidR="0016193F" w:rsidRPr="0016193F" w:rsidRDefault="0016193F" w:rsidP="00247084">
      <w:pPr>
        <w:shd w:val="clear" w:color="auto" w:fill="FFFFFF"/>
        <w:spacing w:after="0" w:line="600" w:lineRule="auto"/>
        <w:ind w:firstLine="720"/>
        <w:contextualSpacing/>
        <w:jc w:val="both"/>
        <w:rPr>
          <w:rFonts w:ascii="Arial" w:eastAsia="SimSun" w:hAnsi="Arial" w:cs="Arial"/>
          <w:sz w:val="24"/>
          <w:szCs w:val="24"/>
          <w:lang w:eastAsia="zh-CN"/>
        </w:rPr>
      </w:pPr>
      <w:r w:rsidRPr="0016193F">
        <w:rPr>
          <w:rFonts w:ascii="Arial" w:eastAsia="SimSun" w:hAnsi="Arial" w:cs="Arial"/>
          <w:sz w:val="24"/>
          <w:szCs w:val="24"/>
          <w:lang w:eastAsia="zh-CN"/>
        </w:rPr>
        <w:t xml:space="preserve">Η προσπάθεια της Αντιπολίτευσης να δυσφημίσει τη χώρα μας για το κατά πόσο είναι ασφαλής αποδείχθηκε κοντόφθαλμη. Τελικά, δεν πέτυχε το αποτέλεσμά της. Θυμίζω τις κραυγές της Αξιωματικής Αντιπολίτευσης περί 3 δισεκατομμυρίων εσόδων, που τελικά διαψεύστηκαν παταγωδώς, διότι είχαμε </w:t>
      </w:r>
      <w:r w:rsidRPr="0016193F">
        <w:rPr>
          <w:rFonts w:ascii="Arial" w:eastAsia="SimSun" w:hAnsi="Arial" w:cs="Arial"/>
          <w:sz w:val="24"/>
          <w:szCs w:val="24"/>
          <w:lang w:eastAsia="zh-CN"/>
        </w:rPr>
        <w:lastRenderedPageBreak/>
        <w:t>πολύ περισσότερα. Φυσικά, μακάρι να είχαμε ακόμα περισσότερα. Δεν είμαστε ευχαριστημένοι με τα όποια έσοδα, αλλά είμαστε ευχαριστημένοι διότι η χώρα μας πραγματικά ενίσχυσε την εικόνα της στο εξωτερικό, την εικόνα της ως ενός ασφαλούς προορισμού. Και αυτό ήταν, αν θέλετε, η πρόταση η πρώτη που κάνατε τότε στο σχέδιο σας πέρσι: διαμόρφωση της εικόνας της Ελλάδας ως ασφαλούς προορισμού.</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Καταλαβαίνετε βέβαια ότι αυτό δεν είναι σχέδιο, να λέμε ότι πρέπει να διαμορφώσουμε την εικόνα της χώρας μας ως ασφαλή προορισμό. Πρέπει να δουλέψουμε, να υλοποιήσουμε το άνοιγμα, να σιγουρέψουμε ότι όποιος θέλει να έρθει στη χώρα μας μπορεί να έρθει -αυτοί οι λιγότεροι από ό,τι συνήθως, έξι εκατομμύρια δεν είναι αμελητέα ποσότητα-, διότι υπάρχουν οι σχέσεις, δουλέψαμε με όλες τις υπόλοιπες χώρες για να μην υπάρχουν περιορισμοί κ.λπ.. Φυσικά όταν έρθουν, θα έχουν αυτό το πλέγμα της εμπειρίας και της ασφάλειας που θα τους κάνει να περάσουν όμορφα, διότι δεν θέλει κανένας να πάει διακοπές σε κάποιο νοσοκομειακό περιβάλλον και φυσικά όχι απλώς να περάσουν όμορφα, αλλά να είναι και ασφαλείς και να γυρίσουν πίσω. Αυτό έγινε με επιτυχία, η οποία αναγνωρίζεται διεθνώς.</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Το βραβείο της χώρας μας, του Υπουργείου και του ΕΟΤ ως ο καλύτερος φορέας του τουρισμού παγκοσμίως το αποδεικνύει. Τα βραβεία για την ασφάλεια του αεροδρομίου μας ως το πέμπτο πιο ασφαλές αεροδρόμιο στον </w:t>
      </w:r>
      <w:r w:rsidRPr="0016193F">
        <w:rPr>
          <w:rFonts w:ascii="Arial" w:hAnsi="Arial"/>
          <w:sz w:val="24"/>
          <w:szCs w:val="24"/>
          <w:lang w:eastAsia="el-GR"/>
        </w:rPr>
        <w:lastRenderedPageBreak/>
        <w:t>κόσμο, της «</w:t>
      </w:r>
      <w:r w:rsidRPr="0016193F">
        <w:rPr>
          <w:rFonts w:ascii="Arial" w:hAnsi="Arial"/>
          <w:sz w:val="24"/>
          <w:szCs w:val="24"/>
          <w:lang w:val="en-US" w:eastAsia="el-GR"/>
        </w:rPr>
        <w:t>AEGEAN</w:t>
      </w:r>
      <w:r w:rsidRPr="0016193F">
        <w:rPr>
          <w:rFonts w:ascii="Arial" w:hAnsi="Arial"/>
          <w:sz w:val="24"/>
          <w:szCs w:val="24"/>
          <w:lang w:eastAsia="el-GR"/>
        </w:rPr>
        <w:t>» ως η τέταρτη πιο ασφαλής αεροπορική εταιρεία στον κόσμο και μια σειρά από ιδιωτικές επιχειρήσεις, ξενοδοχεία, ταξιδιωτικά γραφεία κ.λπ., σε διάφορους διαγωνισμούς για την ασφάλεια και για την ποιότητα, αποδεικνύουν του λόγου το αληθές.</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Το τελευταίο επιχείρημα, βέβαια, που η Αντιπολίτευση είχε για πέρσι ότι ο τουρισμός ενδεχομένως έθεσε σε κίνδυνο την υγειονομική ασφάλεια της χώρας, αποδεικνύεται έωλο και λανθασμένο. Τον Σεπτέμβριο και τον Αύγουστο που είχαμε τον μεγαλύτερο αριθμό τουριστών στη χώρα μας, δεν είχαμε το δεύτερο και το τρίτο κύμα. Το δεύτερο και το τρίτο κύμα ήρθαν όταν ήρθαν και στις υπόλοιπες χώρες της Ευρώπης. Ήρθαν περί τα τέλη Οκτωβρίου, μάλιστα μια βδομάδα με δέκα μέρες πιο αργά από άλλες χώρες που δεν έχουν τόσο τουρισμό όπως η Ελλάδα. Δεν θέλω, όμως, να επιμείνω στο χθες. Θέλω να περάσω στη σημερινή σας ερώτηση και να πω δυο λόγια. Θα έχουμε την ευκαιρία και με τη δευτερολογία, κύριε Πρόεδρε, για να μη μακρηγορώ, να συζητήσουμε.</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Είναι η πιο εύκολη ερώτηση για να συμφωνήσει κάποιος μαζί σας. Είναι επιτακτική ανάγκη ενός ολοκληρωμένου σχεδίου για το ασφαλές άνοιγμα και την ανάκαμψη του τουρισμού. Πράγματι, κύριε </w:t>
      </w:r>
      <w:proofErr w:type="spellStart"/>
      <w:r w:rsidRPr="0016193F">
        <w:rPr>
          <w:rFonts w:ascii="Arial" w:hAnsi="Arial"/>
          <w:sz w:val="24"/>
          <w:szCs w:val="24"/>
          <w:lang w:eastAsia="el-GR"/>
        </w:rPr>
        <w:t>Φραγγίδη</w:t>
      </w:r>
      <w:proofErr w:type="spellEnd"/>
      <w:r w:rsidRPr="0016193F">
        <w:rPr>
          <w:rFonts w:ascii="Arial" w:hAnsi="Arial"/>
          <w:sz w:val="24"/>
          <w:szCs w:val="24"/>
          <w:lang w:eastAsia="el-GR"/>
        </w:rPr>
        <w:t xml:space="preserve">, συμφωνούμε. Ενδεχομένως να τελείωνε η συζήτηση μέχρι εδώ. Όμως εμείς το παρουσιάσαμε αυτό το σχέδιο και μου δίνετε και την ευκαιρία -και σας ευχαριστώ γι’ αυτό- να </w:t>
      </w:r>
      <w:r w:rsidRPr="0016193F">
        <w:rPr>
          <w:rFonts w:ascii="Arial" w:hAnsi="Arial"/>
          <w:sz w:val="24"/>
          <w:szCs w:val="24"/>
          <w:lang w:eastAsia="el-GR"/>
        </w:rPr>
        <w:lastRenderedPageBreak/>
        <w:t>δώσω λίγο πιο αναλυτικά τις πληροφορίες. Ελπίζω να σας βοηθήσουν. Θα μιλήσω γι’ αυτό τώρα και θα μπορέσουμε να μιλήσουμε -αν θέλετε- περισσότερο για το θέμα στήριξης στη δευτερολογία μου.</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Το σχέδιό μας λέει το εξής: Κατ’ αρχάς ο στόχος του είναι να αξιοποιήσει κάθε ευκαιρία που θα υπάρξει, εφόσον η πανδημία μάς το επιτρέψει. Δεν θέτει η Κυβέρνηση την υγεία των πολιτών σε καμμία δεύτερη μοίρα. Πάντοτε -το έχει αποδείξει από την πρώτη μέρα της πανδημίας- η Κυβέρνηση θέτει την υγεία των πολιτών σε πρώτη προτεραιότητα.</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Συνεπώς όταν και εφόσον τα μέτρα της Κυβέρνησης το επιτρέψουν -το κύμα το οποίο χτυπάει όλη την Ευρώπη και όλον τον κόσμο ακόμα, την περασμένη βδομάδα παγκοσμίως αυξήθηκαν οι περιπτώσεις του κορωνοϊού-, όταν υπάρξει αυτή η χαραμάδα, θα την εκμεταλλευτούμε με το σχέδιο επανεκκίνησης.</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Τι λέει το σχέδιο επανεκκίνησης;</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cs="Arial"/>
          <w:b/>
          <w:bCs/>
          <w:sz w:val="24"/>
          <w:szCs w:val="24"/>
          <w:shd w:val="clear" w:color="auto" w:fill="FFFFFF"/>
          <w:lang w:eastAsia="zh-CN"/>
        </w:rPr>
        <w:t>ΠΡΟΕΔΡΕΥΩΝ (Νικήτας Κακλαμάνης):</w:t>
      </w:r>
      <w:r w:rsidRPr="0016193F">
        <w:rPr>
          <w:rFonts w:ascii="Arial" w:hAnsi="Arial"/>
          <w:b/>
          <w:bCs/>
          <w:sz w:val="24"/>
          <w:szCs w:val="24"/>
          <w:lang w:eastAsia="el-GR"/>
        </w:rPr>
        <w:t xml:space="preserve"> </w:t>
      </w:r>
      <w:r w:rsidRPr="0016193F">
        <w:rPr>
          <w:rFonts w:ascii="Arial" w:hAnsi="Arial"/>
          <w:sz w:val="24"/>
          <w:szCs w:val="24"/>
          <w:lang w:eastAsia="el-GR"/>
        </w:rPr>
        <w:t>Δεν θα κάνουμε τώρα παρουσίαση του σχεδίου της Νέας Δημοκρατίας.</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cs="Arial"/>
          <w:b/>
          <w:color w:val="111111"/>
          <w:sz w:val="24"/>
          <w:szCs w:val="24"/>
          <w:lang w:eastAsia="el-GR"/>
        </w:rPr>
        <w:t xml:space="preserve">ΘΕΟΧΑΡΗΣ (ΧΑΡΗΣ) ΘΕΟΧΑΡΗΣ (Υπουργός Τουρισμού): </w:t>
      </w:r>
      <w:r w:rsidRPr="0016193F">
        <w:rPr>
          <w:rFonts w:ascii="Arial" w:hAnsi="Arial" w:cs="Arial"/>
          <w:bCs/>
          <w:color w:val="111111"/>
          <w:sz w:val="24"/>
          <w:szCs w:val="24"/>
          <w:lang w:eastAsia="el-GR"/>
        </w:rPr>
        <w:t xml:space="preserve">Είναι πέντε σημεία μόνο, κύριε Πρόεδρε, για να τα εξηγήσω στον κ. </w:t>
      </w:r>
      <w:proofErr w:type="spellStart"/>
      <w:r w:rsidRPr="0016193F">
        <w:rPr>
          <w:rFonts w:ascii="Arial" w:hAnsi="Arial" w:cs="Arial"/>
          <w:bCs/>
          <w:color w:val="111111"/>
          <w:sz w:val="24"/>
          <w:szCs w:val="24"/>
          <w:lang w:eastAsia="el-GR"/>
        </w:rPr>
        <w:t>Φραγγίδη</w:t>
      </w:r>
      <w:proofErr w:type="spellEnd"/>
      <w:r w:rsidRPr="0016193F">
        <w:rPr>
          <w:rFonts w:ascii="Arial" w:hAnsi="Arial" w:cs="Arial"/>
          <w:bCs/>
          <w:color w:val="111111"/>
          <w:sz w:val="24"/>
          <w:szCs w:val="24"/>
          <w:lang w:eastAsia="el-GR"/>
        </w:rPr>
        <w:t xml:space="preserve">. Θα του δώσει, αν θέλετε, </w:t>
      </w:r>
      <w:r w:rsidRPr="0016193F">
        <w:rPr>
          <w:rFonts w:ascii="Arial" w:hAnsi="Arial"/>
          <w:sz w:val="24"/>
          <w:szCs w:val="24"/>
          <w:lang w:eastAsia="el-GR"/>
        </w:rPr>
        <w:t>τον πλούτο για να μπορέσει να κάνει τη δευτερολογία του.</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lastRenderedPageBreak/>
        <w:t>Πρώτον, για να έρθει κάποιος στη χώρα μας πρέπει είτε να είναι εμβολιασμένος είτε να έχει αναρρώσει από την αρρώστια είτε να έχει αρνητικό τεστ. Είμαστε η πρώτη χώρα -στις 12 Ιανουαρίου- που το πρότεινε αυτό με την επιστολή του Κυριάκου Μητσοτάκη στην Ευρώπη και τώρα η Ευρώπη σιγά-σιγά προχωράει προς αυτή την κατεύθυνση.</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Δεύτερον, όταν έρθει θα υποβληθεί με το καινοτόμο σύστημα «</w:t>
      </w:r>
      <w:r w:rsidRPr="0016193F">
        <w:rPr>
          <w:rFonts w:ascii="Arial" w:hAnsi="Arial"/>
          <w:sz w:val="24"/>
          <w:szCs w:val="24"/>
          <w:lang w:val="en-US" w:eastAsia="el-GR"/>
        </w:rPr>
        <w:t>EVA</w:t>
      </w:r>
      <w:r w:rsidRPr="0016193F">
        <w:rPr>
          <w:rFonts w:ascii="Arial" w:hAnsi="Arial"/>
          <w:sz w:val="24"/>
          <w:szCs w:val="24"/>
          <w:lang w:eastAsia="el-GR"/>
        </w:rPr>
        <w:t xml:space="preserve">» σε δειγματοληπτικό </w:t>
      </w:r>
      <w:proofErr w:type="spellStart"/>
      <w:r w:rsidRPr="0016193F">
        <w:rPr>
          <w:rFonts w:ascii="Arial" w:hAnsi="Arial"/>
          <w:sz w:val="24"/>
          <w:szCs w:val="24"/>
          <w:lang w:eastAsia="el-GR"/>
        </w:rPr>
        <w:t>στοχευμένο</w:t>
      </w:r>
      <w:proofErr w:type="spellEnd"/>
      <w:r w:rsidRPr="0016193F">
        <w:rPr>
          <w:rFonts w:ascii="Arial" w:hAnsi="Arial"/>
          <w:sz w:val="24"/>
          <w:szCs w:val="24"/>
          <w:lang w:eastAsia="el-GR"/>
        </w:rPr>
        <w:t xml:space="preserve"> έλεγχο στο αεροδρόμιο.</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Τρίτον, τώρα έχουμε τα </w:t>
      </w:r>
      <w:r w:rsidRPr="0016193F">
        <w:rPr>
          <w:rFonts w:ascii="Arial" w:hAnsi="Arial"/>
          <w:sz w:val="24"/>
          <w:szCs w:val="24"/>
          <w:lang w:val="en-US" w:eastAsia="el-GR"/>
        </w:rPr>
        <w:t>rapid</w:t>
      </w:r>
      <w:r w:rsidRPr="0016193F">
        <w:rPr>
          <w:rFonts w:ascii="Arial" w:hAnsi="Arial"/>
          <w:sz w:val="24"/>
          <w:szCs w:val="24"/>
          <w:lang w:eastAsia="el-GR"/>
        </w:rPr>
        <w:t xml:space="preserve"> </w:t>
      </w:r>
      <w:r w:rsidRPr="0016193F">
        <w:rPr>
          <w:rFonts w:ascii="Arial" w:hAnsi="Arial"/>
          <w:sz w:val="24"/>
          <w:szCs w:val="24"/>
          <w:lang w:val="en-US" w:eastAsia="el-GR"/>
        </w:rPr>
        <w:t>test</w:t>
      </w:r>
      <w:r w:rsidRPr="0016193F">
        <w:rPr>
          <w:rFonts w:ascii="Arial" w:hAnsi="Arial"/>
          <w:sz w:val="24"/>
          <w:szCs w:val="24"/>
          <w:lang w:eastAsia="el-GR"/>
        </w:rPr>
        <w:t xml:space="preserve"> και συνεπώς αμέσως θα ξέρουμε ποιοι είναι θετικοί και ποιοι όχι. Δεν θα χρειάζεται με τα «</w:t>
      </w:r>
      <w:r w:rsidRPr="0016193F">
        <w:rPr>
          <w:rFonts w:ascii="Arial" w:hAnsi="Arial"/>
          <w:sz w:val="24"/>
          <w:szCs w:val="24"/>
          <w:lang w:val="en-US" w:eastAsia="el-GR"/>
        </w:rPr>
        <w:t>PCR</w:t>
      </w:r>
      <w:r w:rsidRPr="0016193F">
        <w:rPr>
          <w:rFonts w:ascii="Arial" w:hAnsi="Arial"/>
          <w:sz w:val="24"/>
          <w:szCs w:val="24"/>
          <w:lang w:eastAsia="el-GR"/>
        </w:rPr>
        <w:t>» να τους ψάχνουμε είκοσι τέσσερις ώρες μετά.</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Τέταρτον, υπάρχουν ξενοδοχεία απομόνωσης και θα μπορέσουν να απομονώσουν αυτόματα.</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Πέμπτον, τα πρωτόκολλα που ισχύουν τα γνωρίζουν και ξέρουν τι πρέπει να κάνουν οι επιχειρήσεις. Τώρα θα κοιτάξουμε να τους παρουσιάσουμε βελτιώσεις τις αμέσως επόμενες μέρες, ώστε με τη φετινή εμπειρία να μπορέσουμε. Αυτά τα πρωτόκολλα θα κρατήσουμε. Ευχαριστώ δημόσια τις επιχειρήσεις που πέρυσι τα τήρησαν στο ακέραιο για την ασφάλεια των τουριστών.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Έκτον, ο εμβολιασμός, κατά προτεραιότητα μετά τον ευάλωτο πληθυσμό των εργαζομένων του τουρισμού, θα επιτρέψει να εμπεδωθεί ένα τείχος </w:t>
      </w:r>
      <w:r w:rsidRPr="0016193F">
        <w:rPr>
          <w:rFonts w:ascii="Arial" w:hAnsi="Arial"/>
          <w:sz w:val="24"/>
          <w:szCs w:val="24"/>
          <w:lang w:eastAsia="el-GR"/>
        </w:rPr>
        <w:lastRenderedPageBreak/>
        <w:t xml:space="preserve">ανοσίας, ένα τείχος εμπιστοσύνης ανάμεσα στους πολίτες και στους τουρίστες και να επιτρέψει να τους κρατήσουμε όλους υγιείς και ασφαλείς. Αυτό είναι ένα σχέδιο με αρχή, μέση και τέλος, κύριε </w:t>
      </w:r>
      <w:proofErr w:type="spellStart"/>
      <w:r w:rsidRPr="0016193F">
        <w:rPr>
          <w:rFonts w:ascii="Arial" w:hAnsi="Arial"/>
          <w:sz w:val="24"/>
          <w:szCs w:val="24"/>
          <w:lang w:eastAsia="el-GR"/>
        </w:rPr>
        <w:t>Φραγγίδη</w:t>
      </w:r>
      <w:proofErr w:type="spellEnd"/>
      <w:r w:rsidRPr="0016193F">
        <w:rPr>
          <w:rFonts w:ascii="Arial" w:hAnsi="Arial"/>
          <w:sz w:val="24"/>
          <w:szCs w:val="24"/>
          <w:lang w:eastAsia="el-GR"/>
        </w:rPr>
        <w:t>.</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Ευχαριστώ.</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cs="Arial"/>
          <w:b/>
          <w:bCs/>
          <w:sz w:val="24"/>
          <w:szCs w:val="24"/>
          <w:shd w:val="clear" w:color="auto" w:fill="FFFFFF"/>
          <w:lang w:eastAsia="zh-CN"/>
        </w:rPr>
        <w:t>ΠΡΟΕΔΡΕΥΩΝ (Νικήτας Κακλαμάνης):</w:t>
      </w:r>
      <w:r w:rsidRPr="0016193F">
        <w:rPr>
          <w:rFonts w:ascii="Arial" w:hAnsi="Arial"/>
          <w:b/>
          <w:bCs/>
          <w:sz w:val="24"/>
          <w:szCs w:val="24"/>
          <w:lang w:eastAsia="el-GR"/>
        </w:rPr>
        <w:t xml:space="preserve"> </w:t>
      </w:r>
      <w:r w:rsidRPr="0016193F">
        <w:rPr>
          <w:rFonts w:ascii="Arial" w:hAnsi="Arial"/>
          <w:sz w:val="24"/>
          <w:szCs w:val="24"/>
          <w:lang w:eastAsia="el-GR"/>
        </w:rPr>
        <w:t xml:space="preserve">Κύριε </w:t>
      </w:r>
      <w:proofErr w:type="spellStart"/>
      <w:r w:rsidRPr="0016193F">
        <w:rPr>
          <w:rFonts w:ascii="Arial" w:hAnsi="Arial"/>
          <w:sz w:val="24"/>
          <w:szCs w:val="24"/>
          <w:lang w:eastAsia="el-GR"/>
        </w:rPr>
        <w:t>Φραγγίδη</w:t>
      </w:r>
      <w:proofErr w:type="spellEnd"/>
      <w:r w:rsidRPr="0016193F">
        <w:rPr>
          <w:rFonts w:ascii="Arial" w:hAnsi="Arial"/>
          <w:sz w:val="24"/>
          <w:szCs w:val="24"/>
          <w:lang w:eastAsia="el-GR"/>
        </w:rPr>
        <w:t>, έχετε τον λόγο.</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b/>
          <w:bCs/>
          <w:sz w:val="24"/>
          <w:szCs w:val="24"/>
          <w:lang w:eastAsia="el-GR"/>
        </w:rPr>
        <w:t>ΓΕΩΡΓΙΟΣ ΦΡΑΓΓΙΔΗΣ:</w:t>
      </w:r>
      <w:r w:rsidRPr="0016193F">
        <w:rPr>
          <w:rFonts w:ascii="Arial" w:hAnsi="Arial"/>
          <w:sz w:val="24"/>
          <w:szCs w:val="24"/>
          <w:lang w:eastAsia="el-GR"/>
        </w:rPr>
        <w:t xml:space="preserve"> Κύριε Υπουργέ, το αν οι εκτιμήσεις μας πέρυσι ήταν αληθείς κι όχι, τις απαντήσεις τις δίνουν οι ίδιοι οι επιχειρηματίες του τουρισμού και οι εργαζόμενοι και ξέρουν πάρα πολύ καλά σε τι δύσκολη κατάσταση βρίσκονται.</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Άκουσα, λοιπόν, τις προτάσεις σας προηγουμένως και θέλω να σας πω ότι το ασφαλές άνοιγμα και η ανάκαμψη του τουρισμού εξαρτάται από πολλούς παράγοντες. Αρχικά είναι η εξασφάλιση της υγείας, αυτό που είπατε και εσείς. Ενίσχυση των υγειονομικών δομών, λοιπόν, ειδικά στους τουριστικούς προορισμούς. Ακούμε κάθε τόσο σχετικές εξαγγελίες, αλλά δεν βλέπουμε καμμία ενέργεια. Εξάλλου δεν ελέγχθηκε η δραματική υγειονομική κατάσταση στην Αθήνα που θυμίζει Θεσσαλονίκη.</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Και σας ρωτάμε, πώς θα ενισχύσετε εσείς τις περιφερειακές δομές; Μετά από τόσο καιρό που σας το επισημάναμε επιτέλους προχωρήσατε στην επίταξη των ιδιωτών γιατρών χωρίς ωστόσο ξεκάθαρες και ομαλές συνθήκες </w:t>
      </w:r>
      <w:r w:rsidRPr="0016193F">
        <w:rPr>
          <w:rFonts w:ascii="Arial" w:hAnsi="Arial"/>
          <w:sz w:val="24"/>
          <w:szCs w:val="24"/>
          <w:lang w:eastAsia="el-GR"/>
        </w:rPr>
        <w:lastRenderedPageBreak/>
        <w:t>ένταξης, ειδικά σε θέματα αστικής ευθύνης. Καιρός είναι τώρα να μπουν στο παιχνίδι και οι ιδιωτικές κλινικές.</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Όσον αφορά τους εμβολιασμούς, πρώτον, χρειάζεται να δοθεί προτεραιότητα στους αποδεδειγμένα εργαζόμενους στον τουρισμό, δηλαδή να κάνουν το εμβόλιο, αμέσως μετά τις ευάλωτες ομάδες και τους ηλικιωμένους.</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Δεύτερον, τακτική διενέργεια </w:t>
      </w:r>
      <w:r w:rsidRPr="0016193F">
        <w:rPr>
          <w:rFonts w:ascii="Arial" w:hAnsi="Arial"/>
          <w:sz w:val="24"/>
          <w:szCs w:val="24"/>
          <w:lang w:val="en-US" w:eastAsia="el-GR"/>
        </w:rPr>
        <w:t>rapid</w:t>
      </w:r>
      <w:r w:rsidRPr="0016193F">
        <w:rPr>
          <w:rFonts w:ascii="Arial" w:hAnsi="Arial"/>
          <w:sz w:val="24"/>
          <w:szCs w:val="24"/>
          <w:lang w:eastAsia="el-GR"/>
        </w:rPr>
        <w:t xml:space="preserve"> </w:t>
      </w:r>
      <w:r w:rsidRPr="0016193F">
        <w:rPr>
          <w:rFonts w:ascii="Arial" w:hAnsi="Arial"/>
          <w:sz w:val="24"/>
          <w:szCs w:val="24"/>
          <w:lang w:val="en-US" w:eastAsia="el-GR"/>
        </w:rPr>
        <w:t>test</w:t>
      </w:r>
      <w:r w:rsidRPr="0016193F">
        <w:rPr>
          <w:rFonts w:ascii="Arial" w:hAnsi="Arial"/>
          <w:sz w:val="24"/>
          <w:szCs w:val="24"/>
          <w:lang w:eastAsia="el-GR"/>
        </w:rPr>
        <w:t xml:space="preserve"> για όλους τους εργαζόμενους που δεν δέχονται να κάνουν το εμβόλιο.</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Τρίτον, αύξηση των </w:t>
      </w:r>
      <w:r w:rsidRPr="0016193F">
        <w:rPr>
          <w:rFonts w:ascii="Arial" w:hAnsi="Arial"/>
          <w:sz w:val="24"/>
          <w:szCs w:val="24"/>
          <w:lang w:val="en-US" w:eastAsia="el-GR"/>
        </w:rPr>
        <w:t>rapid</w:t>
      </w:r>
      <w:r w:rsidRPr="0016193F">
        <w:rPr>
          <w:rFonts w:ascii="Arial" w:hAnsi="Arial"/>
          <w:sz w:val="24"/>
          <w:szCs w:val="24"/>
          <w:lang w:eastAsia="el-GR"/>
        </w:rPr>
        <w:t xml:space="preserve"> </w:t>
      </w:r>
      <w:r w:rsidRPr="0016193F">
        <w:rPr>
          <w:rFonts w:ascii="Arial" w:hAnsi="Arial"/>
          <w:sz w:val="24"/>
          <w:szCs w:val="24"/>
          <w:lang w:val="en-US" w:eastAsia="el-GR"/>
        </w:rPr>
        <w:t>test</w:t>
      </w:r>
      <w:r w:rsidRPr="0016193F">
        <w:rPr>
          <w:rFonts w:ascii="Arial" w:hAnsi="Arial"/>
          <w:sz w:val="24"/>
          <w:szCs w:val="24"/>
          <w:lang w:eastAsia="el-GR"/>
        </w:rPr>
        <w:t xml:space="preserve"> και σωστή </w:t>
      </w:r>
      <w:proofErr w:type="spellStart"/>
      <w:r w:rsidRPr="0016193F">
        <w:rPr>
          <w:rFonts w:ascii="Arial" w:hAnsi="Arial"/>
          <w:sz w:val="24"/>
          <w:szCs w:val="24"/>
          <w:lang w:eastAsia="el-GR"/>
        </w:rPr>
        <w:t>ιχνηλάτηση</w:t>
      </w:r>
      <w:proofErr w:type="spellEnd"/>
      <w:r w:rsidRPr="0016193F">
        <w:rPr>
          <w:rFonts w:ascii="Arial" w:hAnsi="Arial"/>
          <w:sz w:val="24"/>
          <w:szCs w:val="24"/>
          <w:lang w:eastAsia="el-GR"/>
        </w:rPr>
        <w:t xml:space="preserve"> των κρουσμάτων, κυρίως στους τουρίστες που έρχονται οδικά στην Ελλάδα, όπως γίνεται στη βόρεια Ελλάδα. Αλλά πάντα να ξέρουμε ότι ο εμβολιασμός και μόνο δεν αρκεί για την ασφάλεια στην υγεία.</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Τέταρτον, σαφή και </w:t>
      </w:r>
      <w:proofErr w:type="spellStart"/>
      <w:r w:rsidRPr="0016193F">
        <w:rPr>
          <w:rFonts w:ascii="Arial" w:hAnsi="Arial"/>
          <w:sz w:val="24"/>
          <w:szCs w:val="24"/>
          <w:lang w:eastAsia="el-GR"/>
        </w:rPr>
        <w:t>επικαιροποιημένα</w:t>
      </w:r>
      <w:proofErr w:type="spellEnd"/>
      <w:r w:rsidRPr="0016193F">
        <w:rPr>
          <w:rFonts w:ascii="Arial" w:hAnsi="Arial"/>
          <w:sz w:val="24"/>
          <w:szCs w:val="24"/>
          <w:lang w:eastAsia="el-GR"/>
        </w:rPr>
        <w:t xml:space="preserve"> πρωτόκολλα που θα διέπουν όλο το φάσμα της λειτουργίας του τουρισμού και των ταξιδιών, πρωτόκολλα, όμως, εφαρμόσιμα για να αποφευχθούν οι περσινές παλινωδίες που κόστισαν στον ελληνικό τουρισμό.</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Έμφαση στις διμερείς συμφωνίες με κράτη καλής επιδημιολογικής κατάστασης και με προχωρημένο στάδιο εμβολιασμών. Τα αεροπορικά ταξίδια, η κρουαζιέρα, οι σχολικές εκδρομές δυστυχώς κινούνται σε θολό τοπίο. Χρειάζονται διευκρινίσεις και για το τι θα γίνει σε περίπτωση που ένας </w:t>
      </w:r>
      <w:r w:rsidRPr="0016193F">
        <w:rPr>
          <w:rFonts w:ascii="Arial" w:hAnsi="Arial"/>
          <w:sz w:val="24"/>
          <w:szCs w:val="24"/>
          <w:lang w:eastAsia="el-GR"/>
        </w:rPr>
        <w:lastRenderedPageBreak/>
        <w:t>ταξιδιώτης νοσήσει, σε τι ξενοδοχείο θα πηγαίνει και τι θα γίνει με τα μέλη της οικογένειάς του.</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Η ραχοκοκαλιά του τουρισμού είναι οι επιχειρήσεις και οι εργαζόμενοι και πρέπει να στηριχτούν στοχευμένα και αποτελεσματικά. Η Κυβέρνηση δεν κατόρθωσε μέχρι σήμερα να δώσει ριζικές λύσεις στα προβλήματά τους, παραδείγματος χάριν, ρευστότητα, οφειλές, κόκκινα δάνεια, για να δημιουργήσει ελπίδα για την επόμενη μέρα.</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Για τις επιχειρήσεις χρειάζεται τώρα να περάσουμε από οριζόντια μέτρα σε πιο εξειδικευμένα, για μια πιο δίκαιη κατανομή των διαθέσιμων πόρων.</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Το Κίνημα Αλλαγής έχει προτείνει πάρα πολλά πράγματα: ειδικό πρόγραμμα επιστρεπτέας προκαταβολής για λιανεμπόριο και εστίαση, με το 70% να αποτελεί απευθείας ενίσχυση, βέβαια με το κριτήριο του μειωμένου τζίρου, μείωση ΦΠΑ στο 50% από αυτό που υπάρχει τώρα, από τον Μάιο μέχρι τον Νοέμβριο του 2021, ρύθμιση των οφειλών σε εκατόν είκοσι δόσεις κ.λπ..</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cs="Arial"/>
          <w:b/>
          <w:bCs/>
          <w:sz w:val="24"/>
          <w:szCs w:val="24"/>
          <w:shd w:val="clear" w:color="auto" w:fill="FFFFFF"/>
          <w:lang w:eastAsia="zh-CN"/>
        </w:rPr>
        <w:t>ΠΡΟΕΔΡΕΥΩΝ (Νικήτας Κακλαμάνης):</w:t>
      </w:r>
      <w:r w:rsidRPr="0016193F">
        <w:rPr>
          <w:rFonts w:ascii="Arial" w:hAnsi="Arial"/>
          <w:b/>
          <w:bCs/>
          <w:sz w:val="24"/>
          <w:szCs w:val="24"/>
          <w:lang w:eastAsia="el-GR"/>
        </w:rPr>
        <w:t xml:space="preserve"> </w:t>
      </w:r>
      <w:r w:rsidRPr="0016193F">
        <w:rPr>
          <w:rFonts w:ascii="Arial" w:hAnsi="Arial"/>
          <w:sz w:val="24"/>
          <w:szCs w:val="24"/>
          <w:lang w:eastAsia="el-GR"/>
        </w:rPr>
        <w:t xml:space="preserve">Κύριε </w:t>
      </w:r>
      <w:proofErr w:type="spellStart"/>
      <w:r w:rsidRPr="0016193F">
        <w:rPr>
          <w:rFonts w:ascii="Arial" w:hAnsi="Arial"/>
          <w:sz w:val="24"/>
          <w:szCs w:val="24"/>
          <w:lang w:eastAsia="el-GR"/>
        </w:rPr>
        <w:t>Φραγγίδη</w:t>
      </w:r>
      <w:proofErr w:type="spellEnd"/>
      <w:r w:rsidRPr="0016193F">
        <w:rPr>
          <w:rFonts w:ascii="Arial" w:hAnsi="Arial"/>
          <w:sz w:val="24"/>
          <w:szCs w:val="24"/>
          <w:lang w:eastAsia="el-GR"/>
        </w:rPr>
        <w:t>, τον κ. Θεοχάρη ρωτάτε, όχι τον κ. Σταϊκούρα. Αυτά είναι ερωτήσεις για αλλού.</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b/>
          <w:bCs/>
          <w:sz w:val="24"/>
          <w:szCs w:val="24"/>
          <w:lang w:eastAsia="el-GR"/>
        </w:rPr>
        <w:t>ΓΕΩΡΓΙΟΣ ΦΡΑΓΓΙΔΗΣ:</w:t>
      </w:r>
      <w:r w:rsidRPr="0016193F">
        <w:rPr>
          <w:rFonts w:ascii="Arial" w:hAnsi="Arial"/>
          <w:sz w:val="24"/>
          <w:szCs w:val="24"/>
          <w:lang w:eastAsia="el-GR"/>
        </w:rPr>
        <w:t xml:space="preserve"> Τελειώνω, κύριε Πρόεδρε.</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Αναστολή πλειστηριασμών πτωχευτικού νόμου κ.λπ..</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Όσον αφορά τους εργαζόμενους στον τουρισμό, τα έχουμε πει πάρα πολλές φορές. Υπάρχουν εποχικά εργαζόμενοι που δεν έχουν προστατευτεί </w:t>
      </w:r>
      <w:r w:rsidRPr="0016193F">
        <w:rPr>
          <w:rFonts w:ascii="Arial" w:hAnsi="Arial"/>
          <w:sz w:val="24"/>
          <w:szCs w:val="24"/>
          <w:lang w:eastAsia="el-GR"/>
        </w:rPr>
        <w:lastRenderedPageBreak/>
        <w:t>μέχρι σήμερα, παραδείγματος χάριν, τουριστικά γραφεία και εργαζόμενοι στα τουριστικά γραφεία.</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Το τουριστικό προϊόν, επίσης, πρέπει να </w:t>
      </w:r>
      <w:proofErr w:type="spellStart"/>
      <w:r w:rsidRPr="0016193F">
        <w:rPr>
          <w:rFonts w:ascii="Arial" w:hAnsi="Arial"/>
          <w:sz w:val="24"/>
          <w:szCs w:val="24"/>
          <w:lang w:eastAsia="el-GR"/>
        </w:rPr>
        <w:t>επικαιροποιηθεί</w:t>
      </w:r>
      <w:proofErr w:type="spellEnd"/>
      <w:r w:rsidRPr="0016193F">
        <w:rPr>
          <w:rFonts w:ascii="Arial" w:hAnsi="Arial"/>
          <w:sz w:val="24"/>
          <w:szCs w:val="24"/>
          <w:lang w:eastAsia="el-GR"/>
        </w:rPr>
        <w:t xml:space="preserve"> και να αναβαθμιστεί. Αυτό σημαίνει ανάπτυξη θεματικού τουρισμού, με έμφαση στον τουρισμό βιωματικής εμπειρίας, ψηφιοποίηση υπηρεσιών, άρτια καταρτισμένο προσωπικό, αποτελεσματική στρατηγική επικοινωνίας και προώθηση του τουριστικού προϊόντος.</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cs="Arial"/>
          <w:b/>
          <w:bCs/>
          <w:sz w:val="24"/>
          <w:szCs w:val="24"/>
          <w:shd w:val="clear" w:color="auto" w:fill="FFFFFF"/>
          <w:lang w:eastAsia="zh-CN"/>
        </w:rPr>
        <w:t>ΠΡΟΕΔΡΕΥΩΝ (Νικήτας Κακλαμάνης):</w:t>
      </w:r>
      <w:r w:rsidRPr="0016193F">
        <w:rPr>
          <w:rFonts w:ascii="Arial" w:hAnsi="Arial"/>
          <w:b/>
          <w:bCs/>
          <w:sz w:val="24"/>
          <w:szCs w:val="24"/>
          <w:lang w:eastAsia="el-GR"/>
        </w:rPr>
        <w:t xml:space="preserve"> </w:t>
      </w:r>
      <w:r w:rsidRPr="0016193F">
        <w:rPr>
          <w:rFonts w:ascii="Arial" w:hAnsi="Arial"/>
          <w:sz w:val="24"/>
          <w:szCs w:val="24"/>
          <w:lang w:eastAsia="el-GR"/>
        </w:rPr>
        <w:t xml:space="preserve">Κύριε </w:t>
      </w:r>
      <w:proofErr w:type="spellStart"/>
      <w:r w:rsidRPr="0016193F">
        <w:rPr>
          <w:rFonts w:ascii="Arial" w:hAnsi="Arial"/>
          <w:sz w:val="24"/>
          <w:szCs w:val="24"/>
          <w:lang w:eastAsia="el-GR"/>
        </w:rPr>
        <w:t>Φραγγίδη</w:t>
      </w:r>
      <w:proofErr w:type="spellEnd"/>
      <w:r w:rsidRPr="0016193F">
        <w:rPr>
          <w:rFonts w:ascii="Arial" w:hAnsi="Arial"/>
          <w:sz w:val="24"/>
          <w:szCs w:val="24"/>
          <w:lang w:eastAsia="el-GR"/>
        </w:rPr>
        <w:t>, ολοκληρώστε.</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b/>
          <w:bCs/>
          <w:sz w:val="24"/>
          <w:szCs w:val="24"/>
          <w:lang w:eastAsia="el-GR"/>
        </w:rPr>
        <w:t>ΓΕΩΡΓΙΟΣ ΦΡΑΓΓΙΔΗΣ:</w:t>
      </w:r>
      <w:r w:rsidRPr="0016193F">
        <w:rPr>
          <w:rFonts w:ascii="Arial" w:hAnsi="Arial"/>
          <w:sz w:val="24"/>
          <w:szCs w:val="24"/>
          <w:lang w:eastAsia="el-GR"/>
        </w:rPr>
        <w:t xml:space="preserve"> Ολοκληρώνω, κύριε Πρόεδρε.</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Κύριε Υπουργέ, το περσινό σας πρόγραμμα εσωτερικού τουρισμού είχε πενιχρά αποτελέσματα. Σας τονίζουμε ότι φέτος χρειάζεται να είστε πιο συγκεκριμένοι για τον εσωτερικό τουρισμό και να το δείτε γενναιόδωρα.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Τέλος, να τονίσω ότι το πρόβλημα με τους δασικούς χάρτες είναι ένα μόνιμο αγκάθι που φρενάρει τις επενδύσεις στον τουρισμό και πρέπει να εξαλειφθεί το συντομότερο.</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Ευχαριστώ πολύ και για την ανοχή σας, κύριε Πρόεδρε.</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b/>
          <w:sz w:val="24"/>
          <w:szCs w:val="24"/>
          <w:lang w:eastAsia="el-GR"/>
        </w:rPr>
        <w:t>ΠΡΟΕΔΡΕΥΩΝ (Νικήτας Κακλαμάνης):</w:t>
      </w:r>
      <w:r w:rsidRPr="0016193F">
        <w:rPr>
          <w:rFonts w:ascii="Arial" w:hAnsi="Arial"/>
          <w:sz w:val="24"/>
          <w:szCs w:val="24"/>
          <w:lang w:eastAsia="el-GR"/>
        </w:rPr>
        <w:t xml:space="preserve"> Κύριε Θεοχάρη, επί της ερώτησης, σας παρακαλώ.</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b/>
          <w:sz w:val="24"/>
          <w:szCs w:val="24"/>
          <w:lang w:eastAsia="el-GR"/>
        </w:rPr>
        <w:lastRenderedPageBreak/>
        <w:t xml:space="preserve">ΘΕΟΧΑΡΗΣ (ΧΑΡΗΣ) ΘΕΟΧΑΡΗΣ (Υπουργός Τουρισμού): </w:t>
      </w:r>
      <w:r w:rsidRPr="0016193F">
        <w:rPr>
          <w:rFonts w:ascii="Arial" w:hAnsi="Arial"/>
          <w:sz w:val="24"/>
          <w:szCs w:val="24"/>
          <w:lang w:eastAsia="el-GR"/>
        </w:rPr>
        <w:t xml:space="preserve">Να απαντήσω, κύριε Πρόεδρε, αλλά εδώ χρειάζεται ο ίδιος ο κύριος Πρωθυπουργός να απαντήσει για θέματα υγείας, θέματα οικονομικών, θέματα τουρισμού, θέματα δασικών χαρτών. Δεν μπορούν να απαντηθούν όλα αυτά. Είναι καλό που κάνετε αυτές τις ερωτήσεις, βέβαια, κύριε </w:t>
      </w:r>
      <w:proofErr w:type="spellStart"/>
      <w:r w:rsidRPr="0016193F">
        <w:rPr>
          <w:rFonts w:ascii="Arial" w:hAnsi="Arial"/>
          <w:sz w:val="24"/>
          <w:szCs w:val="24"/>
          <w:lang w:eastAsia="el-GR"/>
        </w:rPr>
        <w:t>Φραγκίδη</w:t>
      </w:r>
      <w:proofErr w:type="spellEnd"/>
      <w:r w:rsidRPr="0016193F">
        <w:rPr>
          <w:rFonts w:ascii="Arial" w:hAnsi="Arial"/>
          <w:sz w:val="24"/>
          <w:szCs w:val="24"/>
          <w:lang w:eastAsia="el-GR"/>
        </w:rPr>
        <w:t xml:space="preserve">, αλλά κάποια πράγματα διαψεύδουν εσάς τον ίδιο.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Η χώρα μας, είτε το θέλουμε είτε όχι, είχε πολύ μικρότερη ύφεση από αυτή που ανέμεναν όλοι οι διεθνείς οργανισμοί, αλλά ακόμη και εμείς οι ίδιοι. Ο προϋπολογισμός μιλούσε για -10,5% ύφεση και είχαμε τελικά μόνο -8,2%. Θυμίζω ότι η Ιταλία είναι στο -8,9%, η Ισπανία στο -11% και ότι είμαστε στο ίδιο επίπεδο με τη Γαλλία. Η χώρα μας έχει τη δεύτερη καλύτερη επίδοση στη διατήρηση θέσεων εργασίας. Αυτά είναι τα απτά αποτελέσματα για τους ανθρώπους του τουρισμού, αλλά και συνολικότερα για την οικονομική πολιτική της Κυβέρνησης.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Δεν μπορεί, λοιπόν, να ξεχνάτε επιστρεπτέες προκαταβολές, δεν μπορεί να ξεχνάτε μια σειρά από μέτρα για τους εργαζόμενους. Φυσικά και οι εργαζόμενοι των τουριστικών γραφείων έχουν στηριχθεί με αποζημιώσεις ειδικού σκοπού. Διαβάζω από τον ίδιο τον κ. Χατζηδάκη, από τα Πρακτικά της Βουλής, που απάντησε με μια σειρά από μέτρα τελευταία.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lastRenderedPageBreak/>
        <w:t xml:space="preserve">Ειδική οικονομική ενίσχυση για τις επιχειρήσεις ξενοδοχειακών καταλυμάτων, κάλυψη εργοδοτικών εισφορών έως τις 30 Μαρτίου του 2021, ειδικά για εποχικά εργαζόμενους σε τουριστικά καταλύματα, οδηγούς τουριστικών λεωφορείων με δικαίωμα </w:t>
      </w:r>
      <w:proofErr w:type="spellStart"/>
      <w:r w:rsidRPr="0016193F">
        <w:rPr>
          <w:rFonts w:ascii="Arial" w:hAnsi="Arial"/>
          <w:sz w:val="24"/>
          <w:szCs w:val="24"/>
          <w:lang w:eastAsia="el-GR"/>
        </w:rPr>
        <w:t>επαναπρόσληψης</w:t>
      </w:r>
      <w:proofErr w:type="spellEnd"/>
      <w:r w:rsidRPr="0016193F">
        <w:rPr>
          <w:rFonts w:ascii="Arial" w:hAnsi="Arial"/>
          <w:sz w:val="24"/>
          <w:szCs w:val="24"/>
          <w:lang w:eastAsia="el-GR"/>
        </w:rPr>
        <w:t xml:space="preserve">, για τους εποχικά εργαζόμενους χωρίς δικαίωμα </w:t>
      </w:r>
      <w:proofErr w:type="spellStart"/>
      <w:r w:rsidRPr="0016193F">
        <w:rPr>
          <w:rFonts w:ascii="Arial" w:hAnsi="Arial"/>
          <w:sz w:val="24"/>
          <w:szCs w:val="24"/>
          <w:lang w:eastAsia="el-GR"/>
        </w:rPr>
        <w:t>επαναπρόσληψης</w:t>
      </w:r>
      <w:proofErr w:type="spellEnd"/>
      <w:r w:rsidRPr="0016193F">
        <w:rPr>
          <w:rFonts w:ascii="Arial" w:hAnsi="Arial"/>
          <w:sz w:val="24"/>
          <w:szCs w:val="24"/>
          <w:lang w:eastAsia="el-GR"/>
        </w:rPr>
        <w:t xml:space="preserve">, μηνιαία έκτακτη αποζημίωση. Είναι μια σειρά από οκτώ μέτρα με εξειδικεύσεις, τα οποία έχουν στηρίξει τους εργαζόμενους. Είναι ένα πρωτόγνωρο σχέδιο στήριξης, μοναδικό στη σύγχρονη ιστορία. Πάνω από 24 δισεκατομμύρια έχουν δοθεί, ώστε να μπορέσουν και οι επιχειρήσεις να στηριχθούν και στους εργαζόμενους να συμβεί το ίδιο και τώρα σχεδιάζει το Υπουργείο Οικονομικών -έχουμε εδώ τον Υφυπουργό- και προγράμματα ενίσχυσης ρευστότητας, για να μπορέσουν να ανοίξουν οι εποχικές επιχειρήσεις και φυσικά προτείνουμε ακόμη και εξειδικευμένα προγράμματα-γέφυρα, ώστε να μπορέσουν να στηρίξουν τους εργαζόμενους στις δανειοδοτικές τους υποχρεώσεις.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Εγώ το μόνο που θα σας πω είναι ότι το σχέδιό μας έχει αρχή, μέση και τέλος και υλοποιείται, δεν είναι σχέδιο στα χαρτιά, όπως υλοποιήθηκε πέρυσι. Όταν μας εγκαλούσατε ότι δεν είχαμε σχέδιο, εμείς το υλοποιήσαμε και ανοίγαμε. Όταν μας λέγατε ότι θέτουμε σε υγειονομικό κίνδυνο τη χώρα, εμείς την προστατεύαμε και προστατεύαμε και όλους τους φιλοξενούμενούς της και </w:t>
      </w:r>
      <w:r w:rsidRPr="0016193F">
        <w:rPr>
          <w:rFonts w:ascii="Arial" w:hAnsi="Arial"/>
          <w:sz w:val="24"/>
          <w:szCs w:val="24"/>
          <w:lang w:eastAsia="el-GR"/>
        </w:rPr>
        <w:lastRenderedPageBreak/>
        <w:t>τα αποτελέσματα τελικά είναι ηλίου φαεινότερα, φαίνονται παντού και αναγνωρίζονται από τον κόσμο διεθνώς.</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Η χώρα μας, ο Πρωθυπουργός, παίρνει πρωτοβουλίες στο επίπεδο της Ευρωπαϊκής Ένωσης, εγώ παίρνω πρωτοβουλίες στο πλαίσιο του Παγκόσμιου Οργανισμού Τουρισμού, αλλά και το </w:t>
      </w:r>
      <w:r w:rsidRPr="0016193F">
        <w:rPr>
          <w:rFonts w:ascii="Arial" w:hAnsi="Arial"/>
          <w:sz w:val="24"/>
          <w:szCs w:val="24"/>
          <w:lang w:val="en-US" w:eastAsia="el-GR"/>
        </w:rPr>
        <w:t>WTTC</w:t>
      </w:r>
      <w:r w:rsidRPr="0016193F">
        <w:rPr>
          <w:rFonts w:ascii="Arial" w:hAnsi="Arial"/>
          <w:sz w:val="24"/>
          <w:szCs w:val="24"/>
          <w:lang w:eastAsia="el-GR"/>
        </w:rPr>
        <w:t xml:space="preserve"> του ΣΕΤΤΕ των παγκοσμίων ταξιδιωτικών επιχειρήσεων.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Αυτός, λοιπόν, χαιρέτισε την παρουσίαση του σχεδίου μας για το άνοιγμα και μας ζητάει να το παρουσιάσουμε ως μοντέλο για τις υπόλοιπες χώρες για το πώς θα ανοίξουν. Αυτό σημαίνει ότι αναγνωρίζεται. Δυστυχώς, σε αυτή την πολιτική κατάσταση στη χώρα μας, είναι πιο εύκολο να αναγνωριστεί η δουλειά μας από το εξωτερικό παρά από το εσωτερικό. Ελπίζω κάποια στιγμή -έχουμε και την επέτειο των διακοσίων ετών- η χώρα μας να μεγαλώσει αρκετά ώστε οι επιτυχίες της να μην είναι η αφορμή ώστε η εκάστοτε αντιπολίτευση να οδύρεται, αλλά οι επιτυχίες της να μοιράζονται σε όλο το πολιτικό φάσμα, γιατί δεν είναι επιτυχίες της Κυβέρνησης αλλά είναι επιτυχίες του ελληνικού λαού και θα συνεχίσουμε να προσφέρουμε τη δυνατότητα στον ελληνικό λαό να υλοποιεί αυτού του είδους τις επιτυχίες.</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Ευχαριστώ.</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b/>
          <w:sz w:val="24"/>
          <w:szCs w:val="24"/>
          <w:lang w:eastAsia="el-GR"/>
        </w:rPr>
        <w:t xml:space="preserve">ΠΡΟΕΔΡΕΥΩΝ (Νικήτας Κακλαμάνης): </w:t>
      </w:r>
      <w:r w:rsidRPr="0016193F">
        <w:rPr>
          <w:rFonts w:ascii="Arial" w:hAnsi="Arial"/>
          <w:sz w:val="24"/>
          <w:szCs w:val="24"/>
          <w:lang w:eastAsia="el-GR"/>
        </w:rPr>
        <w:t>Κυρίες και κύριοι συνάδελφοι, ολοκληρώθηκε η συζήτηση των επικαίρων ερωτήσεων.</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lastRenderedPageBreak/>
        <w:t>Στο σημείο αυτό θα διακόψουμε για πέντε λεπτά και αμέσως μετά θα προχωρήσουμε στην ημερήσια διάταξη της νομοθετικής εργασίας.</w:t>
      </w:r>
    </w:p>
    <w:p w:rsidR="0016193F" w:rsidRPr="0016193F" w:rsidRDefault="0016193F" w:rsidP="00247084">
      <w:pPr>
        <w:spacing w:after="0" w:line="600" w:lineRule="auto"/>
        <w:ind w:firstLine="720"/>
        <w:jc w:val="center"/>
        <w:rPr>
          <w:rFonts w:ascii="Arial" w:hAnsi="Arial"/>
          <w:sz w:val="24"/>
          <w:szCs w:val="24"/>
          <w:lang w:eastAsia="el-GR"/>
        </w:rPr>
      </w:pPr>
      <w:r w:rsidRPr="0016193F">
        <w:rPr>
          <w:rFonts w:ascii="Arial" w:hAnsi="Arial"/>
          <w:sz w:val="24"/>
          <w:szCs w:val="24"/>
          <w:lang w:eastAsia="el-GR"/>
        </w:rPr>
        <w:t>(ΔΙΑΚΟΠΗ)</w:t>
      </w:r>
    </w:p>
    <w:p w:rsidR="0016193F" w:rsidRPr="0016193F" w:rsidRDefault="0016193F" w:rsidP="00247084">
      <w:pPr>
        <w:spacing w:after="0" w:line="600" w:lineRule="auto"/>
        <w:ind w:firstLine="720"/>
        <w:jc w:val="center"/>
        <w:rPr>
          <w:rFonts w:ascii="Arial" w:hAnsi="Arial"/>
          <w:color w:val="FF0000"/>
          <w:sz w:val="24"/>
          <w:szCs w:val="24"/>
          <w:lang w:eastAsia="el-GR"/>
        </w:rPr>
      </w:pPr>
      <w:r w:rsidRPr="0016193F">
        <w:rPr>
          <w:rFonts w:ascii="Arial" w:hAnsi="Arial"/>
          <w:color w:val="FF0000"/>
          <w:sz w:val="24"/>
          <w:szCs w:val="24"/>
          <w:lang w:eastAsia="el-GR"/>
        </w:rPr>
        <w:t>ΑΛΛΑΓΗ ΣΕΛΙΔΑΣ ΛΟΓΩ ΑΛΛΑΓΗΣ ΘΕΜΑΤΟΣ</w:t>
      </w:r>
    </w:p>
    <w:p w:rsidR="0016193F" w:rsidRPr="0016193F" w:rsidRDefault="0016193F" w:rsidP="00247084">
      <w:pPr>
        <w:spacing w:after="0" w:line="600" w:lineRule="auto"/>
        <w:ind w:firstLine="720"/>
        <w:jc w:val="center"/>
        <w:rPr>
          <w:rFonts w:ascii="Arial" w:hAnsi="Arial"/>
          <w:sz w:val="24"/>
          <w:szCs w:val="24"/>
          <w:lang w:eastAsia="el-GR"/>
        </w:rPr>
      </w:pPr>
      <w:r w:rsidRPr="0016193F">
        <w:rPr>
          <w:rFonts w:ascii="Arial" w:hAnsi="Arial"/>
          <w:sz w:val="24"/>
          <w:szCs w:val="24"/>
          <w:lang w:eastAsia="el-GR"/>
        </w:rPr>
        <w:t>(ΜΕΤΑ ΤΗ ΔΙΑΚΟΠΗ)</w:t>
      </w:r>
    </w:p>
    <w:p w:rsidR="0016193F" w:rsidRPr="0016193F" w:rsidRDefault="0016193F" w:rsidP="00247084">
      <w:pPr>
        <w:autoSpaceDE w:val="0"/>
        <w:autoSpaceDN w:val="0"/>
        <w:adjustRightInd w:val="0"/>
        <w:spacing w:after="0" w:line="600" w:lineRule="auto"/>
        <w:ind w:firstLine="720"/>
        <w:jc w:val="both"/>
        <w:rPr>
          <w:rFonts w:ascii="Arial" w:hAnsi="Arial" w:cs="Arial"/>
          <w:sz w:val="24"/>
          <w:szCs w:val="24"/>
          <w:lang w:eastAsia="el-GR"/>
        </w:rPr>
      </w:pPr>
      <w:r w:rsidRPr="0016193F">
        <w:rPr>
          <w:rFonts w:ascii="Arial" w:hAnsi="Arial"/>
          <w:b/>
          <w:sz w:val="24"/>
          <w:szCs w:val="24"/>
          <w:lang w:eastAsia="el-GR"/>
        </w:rPr>
        <w:t>ΠΡΟΕΔΡΕΥΩΝ (Νικήτας Κακλαμάνης):</w:t>
      </w:r>
      <w:r w:rsidRPr="0016193F">
        <w:rPr>
          <w:rFonts w:ascii="Arial" w:hAnsi="Arial"/>
          <w:sz w:val="24"/>
          <w:szCs w:val="24"/>
          <w:lang w:eastAsia="el-GR"/>
        </w:rPr>
        <w:t xml:space="preserve"> </w:t>
      </w:r>
      <w:r w:rsidRPr="0016193F">
        <w:rPr>
          <w:rFonts w:ascii="Arial" w:hAnsi="Arial" w:cs="Arial"/>
          <w:sz w:val="24"/>
          <w:szCs w:val="24"/>
          <w:lang w:eastAsia="el-GR"/>
        </w:rPr>
        <w:t>Κυρίες και κύριοι συνάδελφοι, συνεχίζεται η συνεδρίαση</w:t>
      </w:r>
    </w:p>
    <w:p w:rsidR="0016193F" w:rsidRPr="0016193F" w:rsidRDefault="0016193F" w:rsidP="00247084">
      <w:pPr>
        <w:autoSpaceDE w:val="0"/>
        <w:autoSpaceDN w:val="0"/>
        <w:adjustRightInd w:val="0"/>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t xml:space="preserve">Εισερχόμαστε στην ημερήσια διάταξη της </w:t>
      </w:r>
    </w:p>
    <w:p w:rsidR="0016193F" w:rsidRPr="0016193F" w:rsidRDefault="0016193F" w:rsidP="00247084">
      <w:pPr>
        <w:autoSpaceDE w:val="0"/>
        <w:autoSpaceDN w:val="0"/>
        <w:adjustRightInd w:val="0"/>
        <w:spacing w:after="0" w:line="600" w:lineRule="auto"/>
        <w:ind w:firstLine="720"/>
        <w:jc w:val="center"/>
        <w:rPr>
          <w:rFonts w:ascii="Arial" w:hAnsi="Arial" w:cs="Arial"/>
          <w:b/>
          <w:sz w:val="24"/>
          <w:szCs w:val="24"/>
          <w:lang w:eastAsia="el-GR"/>
        </w:rPr>
      </w:pPr>
      <w:r w:rsidRPr="0016193F">
        <w:rPr>
          <w:rFonts w:ascii="Arial" w:hAnsi="Arial" w:cs="Arial"/>
          <w:b/>
          <w:sz w:val="24"/>
          <w:szCs w:val="24"/>
          <w:lang w:eastAsia="el-GR"/>
        </w:rPr>
        <w:t>ΝΟΜΟΘΕΤΙΚΗΣ ΕΡΓΑΣΙΑΣ</w:t>
      </w:r>
    </w:p>
    <w:p w:rsidR="0016193F" w:rsidRPr="0016193F" w:rsidRDefault="0016193F" w:rsidP="00247084">
      <w:pPr>
        <w:autoSpaceDE w:val="0"/>
        <w:autoSpaceDN w:val="0"/>
        <w:adjustRightInd w:val="0"/>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t>Συνέχιση της συζήτησης και ψήφιση επί της αρχής, των άρθρων και του συνόλου του σχεδίου νόμου του Υπουργείου Οικονομικών: «Κύρωση Σύμβασης Διανομής Ακινήτου - Σύστασης Δικαιώματος Επιφανείας Ακινήτου Μητροπολιτικού Πόλου Ελληνικού - Αγίου Κοσμά και ρύθμιση συναφών θεμάτων».</w:t>
      </w:r>
    </w:p>
    <w:p w:rsidR="0016193F" w:rsidRPr="0016193F" w:rsidRDefault="0016193F" w:rsidP="00247084">
      <w:pPr>
        <w:autoSpaceDE w:val="0"/>
        <w:autoSpaceDN w:val="0"/>
        <w:adjustRightInd w:val="0"/>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t>Ξεκινάμε εκεί που τελειώσαμε χθες με τηλεδιάσκεψη. Πρώτος ομιλητής είναι ο συνάδελφος κ. Θεόδωρος Καράογλου.</w:t>
      </w:r>
    </w:p>
    <w:p w:rsidR="0016193F" w:rsidRPr="0016193F" w:rsidRDefault="0016193F" w:rsidP="00247084">
      <w:pPr>
        <w:autoSpaceDE w:val="0"/>
        <w:autoSpaceDN w:val="0"/>
        <w:adjustRightInd w:val="0"/>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t>Κύριε συνάδελφε, έχετε τον λόγο.</w:t>
      </w:r>
    </w:p>
    <w:p w:rsidR="0016193F" w:rsidRPr="0016193F" w:rsidRDefault="0016193F" w:rsidP="00247084">
      <w:pPr>
        <w:autoSpaceDE w:val="0"/>
        <w:autoSpaceDN w:val="0"/>
        <w:adjustRightInd w:val="0"/>
        <w:spacing w:after="0" w:line="600" w:lineRule="auto"/>
        <w:ind w:firstLine="720"/>
        <w:jc w:val="both"/>
        <w:rPr>
          <w:rFonts w:ascii="Arial" w:hAnsi="Arial" w:cs="Arial"/>
          <w:sz w:val="24"/>
          <w:szCs w:val="24"/>
          <w:lang w:eastAsia="el-GR"/>
        </w:rPr>
      </w:pPr>
      <w:r w:rsidRPr="0016193F">
        <w:rPr>
          <w:rFonts w:ascii="Arial" w:hAnsi="Arial" w:cs="Arial"/>
          <w:b/>
          <w:sz w:val="24"/>
          <w:szCs w:val="24"/>
          <w:lang w:eastAsia="el-GR"/>
        </w:rPr>
        <w:t>ΘΕΟΔΩΡΟΣ ΚΑΡΑΟΓΛΟΥ:</w:t>
      </w:r>
      <w:r w:rsidRPr="0016193F">
        <w:rPr>
          <w:rFonts w:ascii="Arial" w:hAnsi="Arial" w:cs="Arial"/>
          <w:sz w:val="24"/>
          <w:szCs w:val="24"/>
          <w:lang w:eastAsia="el-GR"/>
        </w:rPr>
        <w:t xml:space="preserve"> Ευχαριστώ πολύ, κύριε Πρόεδρε.</w:t>
      </w:r>
    </w:p>
    <w:p w:rsidR="0016193F" w:rsidRPr="0016193F" w:rsidRDefault="0016193F" w:rsidP="00247084">
      <w:pPr>
        <w:autoSpaceDE w:val="0"/>
        <w:autoSpaceDN w:val="0"/>
        <w:adjustRightInd w:val="0"/>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lastRenderedPageBreak/>
        <w:t>Κυρίες και κύριοι συνάδελφοι, στις σύγχρονες κοινοβουλευτικές δημοκρατίες οι κυβερνήσεις εκλέγονται για να κυβερνούν και όχι για να διαχειρίζονται τον πολιτικό χρόνο ή τουλάχιστον έτσι θα έπρεπε να συμβαίνει.</w:t>
      </w:r>
    </w:p>
    <w:p w:rsidR="0016193F" w:rsidRPr="0016193F" w:rsidRDefault="0016193F" w:rsidP="00247084">
      <w:pPr>
        <w:autoSpaceDE w:val="0"/>
        <w:autoSpaceDN w:val="0"/>
        <w:adjustRightInd w:val="0"/>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t>Στην περίπτωσή μας η Κυβέρνηση της Νέας Δημοκρατίας εξελέγη με την ψήφο της πλειοψηφίας του ελληνικού λαού για να προχωρήσει στην υλοποίηση ενός τολμηρού προγράμματος μεταρρυθμίσεων, δίχως να διακατέχεται από φοβικά σύνδρομα, ιδεοληψίες και εξαρτήσεις. Εξελέγη για να νομοθετήσει και όχι για να υποκύπτει σε εκβιασμούς της Αντιπολίτευσης περί πολιτικού μορατόριουμ, απεμπολώντας το συνταγματικό δικαίωμα να ασκήσει την εκτελεστική εξουσία του κράτους.</w:t>
      </w:r>
    </w:p>
    <w:p w:rsidR="0016193F" w:rsidRPr="0016193F" w:rsidRDefault="0016193F" w:rsidP="00247084">
      <w:pPr>
        <w:autoSpaceDE w:val="0"/>
        <w:autoSpaceDN w:val="0"/>
        <w:adjustRightInd w:val="0"/>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t>Ως εκ τούτου, αγαπητοί συνάδελφοι της Αντιπολίτευσης, δεν πρόκειται να απολογηθούμε επειδή συνεχίζουμε να εργαζόμαστε προς όφελος της χώρας και της ελληνικής κοινωνίας, ούτε φυσικά θα υποκύψουμε στην αντιδημοκρατική απαίτηση του κ. Τσίπρα να σταματήσουμε να νομοθετούμε με αντάλλαγμα το «πάγωμα» των διαδηλώσεων.</w:t>
      </w:r>
    </w:p>
    <w:p w:rsidR="0016193F" w:rsidRPr="0016193F" w:rsidRDefault="0016193F" w:rsidP="00247084">
      <w:pPr>
        <w:autoSpaceDE w:val="0"/>
        <w:autoSpaceDN w:val="0"/>
        <w:adjustRightInd w:val="0"/>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t>Προσωπικά, μάλιστα, εκλαμβάνω την παραπάνω τοποθέτηση του επικεφαλής του ΣΥΡΙΖΑ ως μια κυνική ομολογία ότι χειραγωγεί, κατευθύνει και άρα ηγείται σκιωδώς των υποτιθέμενων αυθόρμητων συγκεντρώσεων διαμαρτυρίας που πραγματοποιούνται όλως τυχαίως συντονισμένα τις τελευταίες εβδομάδες.</w:t>
      </w:r>
    </w:p>
    <w:p w:rsidR="0016193F" w:rsidRPr="0016193F" w:rsidRDefault="0016193F" w:rsidP="00247084">
      <w:pPr>
        <w:autoSpaceDE w:val="0"/>
        <w:autoSpaceDN w:val="0"/>
        <w:adjustRightInd w:val="0"/>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lastRenderedPageBreak/>
        <w:t xml:space="preserve">Η απαίτησή σας δεν είναι μια πρόταση συναίνεσης. Κάθε άλλο. Είναι μια πρόταση πολιτικής </w:t>
      </w:r>
      <w:proofErr w:type="spellStart"/>
      <w:r w:rsidRPr="0016193F">
        <w:rPr>
          <w:rFonts w:ascii="Arial" w:hAnsi="Arial" w:cs="Arial"/>
          <w:sz w:val="24"/>
          <w:szCs w:val="24"/>
          <w:lang w:eastAsia="el-GR"/>
        </w:rPr>
        <w:t>αυτοομηρίας</w:t>
      </w:r>
      <w:proofErr w:type="spellEnd"/>
      <w:r w:rsidRPr="0016193F">
        <w:rPr>
          <w:rFonts w:ascii="Arial" w:hAnsi="Arial" w:cs="Arial"/>
          <w:sz w:val="24"/>
          <w:szCs w:val="24"/>
          <w:lang w:eastAsia="el-GR"/>
        </w:rPr>
        <w:t>. Μόνο που η Νέα Δημοκρατία δεν πάσχει από το «Σύνδρομο της Στοκχόλμης». Δεδομένου ότι από αύριο ξεκινούν οι εκδηλώσεις για να τιμήσουμε τη συμπλήρωση των διακοσίων χρόνων από την Εθνική Παλιγγενεσία, ως Κυβέρνηση αντιλαμβανόμαστε την εμβληματική επέτειο ως μια εξαιρετική αφορμή για την ουσιαστική αναγέννηση της ελληνικής κοινωνίας.</w:t>
      </w:r>
    </w:p>
    <w:p w:rsidR="0016193F" w:rsidRPr="0016193F" w:rsidRDefault="0016193F" w:rsidP="00247084">
      <w:pPr>
        <w:autoSpaceDE w:val="0"/>
        <w:autoSpaceDN w:val="0"/>
        <w:adjustRightInd w:val="0"/>
        <w:spacing w:after="0" w:line="600" w:lineRule="auto"/>
        <w:ind w:firstLine="720"/>
        <w:jc w:val="both"/>
        <w:rPr>
          <w:rFonts w:ascii="Arial" w:hAnsi="Arial"/>
          <w:sz w:val="24"/>
          <w:szCs w:val="24"/>
          <w:lang w:eastAsia="el-GR"/>
        </w:rPr>
      </w:pPr>
      <w:r w:rsidRPr="0016193F">
        <w:rPr>
          <w:rFonts w:ascii="Arial" w:hAnsi="Arial"/>
          <w:sz w:val="24"/>
          <w:szCs w:val="24"/>
          <w:lang w:eastAsia="el-GR"/>
        </w:rPr>
        <w:t>Πόθος και επιδίωξή μας είναι να επιστρέψουμε στους συμπατριώτες μας την εθνική τους υπερηφάνεια και την προσωπική τους αξιοπρέπεια. Γι’ αυτό εφαρμόζουμε στοχευμένα το κυβερνητικό μας πρόγραμμα, δρομολογώντας σημαντικές νομοθετικές πρωτοβουλίες, όπως είναι η σημερινή.</w:t>
      </w:r>
    </w:p>
    <w:p w:rsidR="0016193F" w:rsidRPr="0016193F" w:rsidRDefault="0016193F" w:rsidP="00247084">
      <w:pPr>
        <w:autoSpaceDE w:val="0"/>
        <w:autoSpaceDN w:val="0"/>
        <w:adjustRightInd w:val="0"/>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Η επέτειος των διακοσίων χρόνων από την Επανάσταση του 1821, κυρίες και κύριοι συνάδελφοι, σηματοδοτεί την ευκαιρία για μια νέα επανάσταση με διαφορετικά χαρακτηριστικά. Μιλώ για μια επανάσταση οικονομική, αναπτυξιακή, μια επανάσταση επενδυτική, δηλαδή μια επανάσταση προόδου, η οποία θα αναδιαμορφώσει τη χώρα και θα βελτιώσει σημαντικά τη θέση της στο διεθνές περιβάλλον, τη στιγμή που η παγκόσμια οικονομία αναδιαρθρώνεται εξαιτίας της πανδημίας. </w:t>
      </w:r>
    </w:p>
    <w:p w:rsidR="0016193F" w:rsidRPr="0016193F" w:rsidRDefault="0016193F" w:rsidP="00247084">
      <w:pPr>
        <w:autoSpaceDE w:val="0"/>
        <w:autoSpaceDN w:val="0"/>
        <w:adjustRightInd w:val="0"/>
        <w:spacing w:after="0" w:line="600" w:lineRule="auto"/>
        <w:ind w:firstLine="720"/>
        <w:jc w:val="both"/>
        <w:rPr>
          <w:rFonts w:ascii="Arial" w:hAnsi="Arial"/>
          <w:sz w:val="24"/>
          <w:szCs w:val="24"/>
          <w:lang w:eastAsia="el-GR"/>
        </w:rPr>
      </w:pPr>
      <w:r w:rsidRPr="0016193F">
        <w:rPr>
          <w:rFonts w:ascii="Arial" w:hAnsi="Arial"/>
          <w:sz w:val="24"/>
          <w:szCs w:val="24"/>
          <w:lang w:eastAsia="el-GR"/>
        </w:rPr>
        <w:t>Με αφορμή, λοιπόν, την εθνική επέτειο της 25</w:t>
      </w:r>
      <w:r w:rsidRPr="0016193F">
        <w:rPr>
          <w:rFonts w:ascii="Arial" w:hAnsi="Arial"/>
          <w:sz w:val="24"/>
          <w:szCs w:val="24"/>
          <w:vertAlign w:val="superscript"/>
          <w:lang w:eastAsia="el-GR"/>
        </w:rPr>
        <w:t>ης</w:t>
      </w:r>
      <w:r w:rsidRPr="0016193F">
        <w:rPr>
          <w:rFonts w:ascii="Arial" w:hAnsi="Arial"/>
          <w:sz w:val="24"/>
          <w:szCs w:val="24"/>
          <w:lang w:eastAsia="el-GR"/>
        </w:rPr>
        <w:t xml:space="preserve"> Μαρτίου, το 2021 γίνεται ορόσημο, γίνεται αφετηρία να καθιερωθούμε ως ένας αξιόπιστος εταίρος της </w:t>
      </w:r>
      <w:r w:rsidRPr="0016193F">
        <w:rPr>
          <w:rFonts w:ascii="Arial" w:hAnsi="Arial"/>
          <w:sz w:val="24"/>
          <w:szCs w:val="24"/>
          <w:lang w:eastAsia="el-GR"/>
        </w:rPr>
        <w:lastRenderedPageBreak/>
        <w:t xml:space="preserve">Ευρωπαϊκής Ένωσης και να κάνουμε ένα ισχυρό επενδυτικό </w:t>
      </w:r>
      <w:r w:rsidRPr="0016193F">
        <w:rPr>
          <w:rFonts w:ascii="Arial" w:hAnsi="Arial"/>
          <w:sz w:val="24"/>
          <w:szCs w:val="24"/>
          <w:lang w:val="en-US" w:eastAsia="el-GR"/>
        </w:rPr>
        <w:t>comeback</w:t>
      </w:r>
      <w:r w:rsidRPr="0016193F">
        <w:rPr>
          <w:rFonts w:ascii="Arial" w:hAnsi="Arial"/>
          <w:sz w:val="24"/>
          <w:szCs w:val="24"/>
          <w:lang w:eastAsia="el-GR"/>
        </w:rPr>
        <w:t xml:space="preserve">. Επιστρέφουμε στις ρίζες μας για να βγάλουμε νέα «κλαδιά» ως έθνος. Γι’ αυτό είναι σημαντικό να σχεδιάσουμε το μέλλον δίνοντας μακροπρόθεσμη επενδυτική προοπτική στη χώρα. Έννοια μας είναι η οικονομική μεγέθυνση και ανάπτυξη, στοιχεία που έχουν θεμελιώδη σημασία για μια οικονομία και οδηγούν σε θετικά αποτελέσματα. </w:t>
      </w:r>
    </w:p>
    <w:p w:rsidR="0016193F" w:rsidRPr="0016193F" w:rsidRDefault="0016193F" w:rsidP="00247084">
      <w:pPr>
        <w:autoSpaceDE w:val="0"/>
        <w:autoSpaceDN w:val="0"/>
        <w:adjustRightInd w:val="0"/>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Υπό αυτή την οπτική, το 2021 θα είναι η χρονιά του Ελληνικού. Πρόκειται, κυρίες και κύριοι συνάδελφοι, για το μεγαλύτερο επενδυτικό εγχείρημα στη χώρα μας μετά τους Ολυμπιακούς Αγώνες του 2004. Τα έργα υποδομής, τα κτήρια και οι αναπλάσεις που θα γίνουν αναβαθμίζουν την ευρύτερη περιοχή. </w:t>
      </w:r>
    </w:p>
    <w:p w:rsidR="0016193F" w:rsidRPr="0016193F" w:rsidRDefault="0016193F" w:rsidP="00247084">
      <w:pPr>
        <w:autoSpaceDE w:val="0"/>
        <w:autoSpaceDN w:val="0"/>
        <w:adjustRightInd w:val="0"/>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Η επικύρωση της σύμβασης που συζητούμε σήμερα δεν αποτελεί το τέλος μιας περιόδου, αλλά την έναρξη μιας νέας εποχής για τη μεγαλύτερη αστική ανάπλαση στην Ευρώπη, η οποία θα συμπαρασύρει μεγάλες επενδύσεις στις όμορες περιοχές. </w:t>
      </w:r>
    </w:p>
    <w:p w:rsidR="0016193F" w:rsidRPr="0016193F" w:rsidRDefault="0016193F" w:rsidP="00247084">
      <w:pPr>
        <w:autoSpaceDE w:val="0"/>
        <w:autoSpaceDN w:val="0"/>
        <w:adjustRightInd w:val="0"/>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Με το νομοθέτημα που συζητούμε προασπιζόμαστε το δημόσιο συμφέρον, συμβάλλοντας με συνέπεια στην εξέλιξη μιας εμβληματικής επένδυσης 8 δισεκατομμυρίων ευρώ, χάρη στην οποία θα δημιουργηθούν εβδομήντα πέντε χιλιάδες νέες θέσεις εργασίας. Πρόκειται με δυο κουβέντες για ένα έργο σύγχρονο, οικολογικό, φιλικό προς το περιβάλλον, το οποίο </w:t>
      </w:r>
      <w:r w:rsidRPr="0016193F">
        <w:rPr>
          <w:rFonts w:ascii="Arial" w:hAnsi="Arial"/>
          <w:sz w:val="24"/>
          <w:szCs w:val="24"/>
          <w:lang w:eastAsia="el-GR"/>
        </w:rPr>
        <w:lastRenderedPageBreak/>
        <w:t xml:space="preserve">συμβολίζει τη νέα Ελλάδα που οραματιζόμαστε. Αποχαιρετούμε το παλιό Ελληνικό και βάζουμε τις βάσεις για τη δημιουργία μιας σημαντικής «κυψέλης» ανάπτυξης, η οποία θα συνεισφέρει 2,4% στην ενίσχυση του Ακαθάριστου Εγχώριου Προϊόντος της χώρας. </w:t>
      </w:r>
    </w:p>
    <w:p w:rsidR="0016193F" w:rsidRPr="0016193F" w:rsidRDefault="0016193F" w:rsidP="00247084">
      <w:pPr>
        <w:autoSpaceDE w:val="0"/>
        <w:autoSpaceDN w:val="0"/>
        <w:adjustRightInd w:val="0"/>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Για να αντιληφθείτε την αξία και τη σημασία του έργου, σας διαβάζω τι ανέφερε το ειδησεογραφικό πρακτορείο «REUTERS» τον περασμένο Ιούλιο, όταν ξεκίνησε η κατεδάφιση των παλαιών κτισμάτων: «Η Ελλάδα ξεκίνησε τις εργασίες για ένα έργο ακινήτων που θα μετατρέψει ένα αχρησιμοποίητο αεροδρόμιο στις ακτές της Αθήνας σε ένα από τα μεγαλύτερα τουριστικά θέρετρα της Ευρώπης». Χαρακτηριστικά, το ειδησεογραφικό πρακτορείο «REUTERS» ανέφερε «τρεις φορές το μέγεθος του Μονακό». Αναλογιστείτε μονάχα ότι θα διαθέτει ξενοδοχείο επιλεκτικού τουρισμού, τουριστικές υποδομές, χώρους επαγγελματικών συναντήσεων και την πλέον σύγχρονη μαρίνα της Ευρώπης. </w:t>
      </w:r>
    </w:p>
    <w:p w:rsidR="0016193F" w:rsidRPr="0016193F" w:rsidRDefault="0016193F" w:rsidP="00247084">
      <w:pPr>
        <w:autoSpaceDE w:val="0"/>
        <w:autoSpaceDN w:val="0"/>
        <w:adjustRightInd w:val="0"/>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Επιπλέον, οι διατάξεις που περιλαμβάνονται στο νομοσχέδιο αντιμετωπίζουν παθογένειες του παρελθόντος, δίνοντας οριστικό τέλος σε μια περίοδο εικοσαετούς εγκατάλειψης περίπου δύο εκατομμυρίων τετραγωνικών μέτρων. Εκεί που σήμερα υπάρχουν ερείπια, θα δημιουργηθεί το πλέον εντυπωσιακό πάρκο στην Ευρώπη, συνδέοντας το θαλάσσιο μέτωπο με τον </w:t>
      </w:r>
      <w:r w:rsidRPr="0016193F">
        <w:rPr>
          <w:rFonts w:ascii="Arial" w:hAnsi="Arial"/>
          <w:sz w:val="24"/>
          <w:szCs w:val="24"/>
          <w:lang w:eastAsia="el-GR"/>
        </w:rPr>
        <w:lastRenderedPageBreak/>
        <w:t xml:space="preserve">ορεινό όγκο του Υμηττού και αποτελώντας έναν σημαντικό «πνεύμονα» πρασίνου για τον αστικό ιστό της πρωτεύουσας. </w:t>
      </w:r>
    </w:p>
    <w:p w:rsidR="0016193F" w:rsidRPr="0016193F" w:rsidRDefault="0016193F" w:rsidP="00247084">
      <w:pPr>
        <w:autoSpaceDE w:val="0"/>
        <w:autoSpaceDN w:val="0"/>
        <w:adjustRightInd w:val="0"/>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Επίσης, σύμφωνα με μελέτη του ΙΟΒΕ, το έργο θα εισφέρει περισσότερα από 14 δισεκατομμύρια ευρώ έσοδα σε φόρους εισοδήματος, σε εταιρικούς φόρους, σε ασφαλιστικές εισφορές, σε φόρους ακινήτων και βεβαίως σε ΦΠΑ. Συγκρατείστε και το εξής στοιχείο: Η επένδυση στο Ελληνικό είναι η απόδειξη πως όταν υπάρχει πολιτική βούληση και αποφασιστικότητα, η κρατική μηχανή έχει τις δυνατότητες και κυρίως έχει τις ικανότητες να δουλέψει σε ρυθμούς συνεργασίας και σύμπνοιας. Σκεφτείτε πως εμπλεκόμενοι φορείς είναι τα Υπουργεία Οικονομικών, Ανάπτυξης, Περιβάλλοντος, Πολιτισμού, Άμυνας, Ναυτιλίας και Υποδομών. Επίσης, εμπλέκονται σχεδόν όλοι οι φορείς του ελληνικού δημοσίου, καθώς και οργανισμοί όπως το Πολεμικό Ναυτικό, η ΕΥΔΑΠ, το Κτηματολόγιο, οι όμοροι δήμοι και η Εκκλησία. </w:t>
      </w:r>
    </w:p>
    <w:p w:rsidR="0016193F" w:rsidRPr="0016193F" w:rsidRDefault="0016193F" w:rsidP="00247084">
      <w:pPr>
        <w:autoSpaceDE w:val="0"/>
        <w:autoSpaceDN w:val="0"/>
        <w:adjustRightInd w:val="0"/>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Κι, όμως, χάρη στην αδιαπραγμάτευτη επιθυμία της Κυβέρνησης του Κυριάκου Μητσοτάκη, ένα έργο που ξεκίνησε το 2011 μπαίνει επιτέλους σε ασφαλή τροχιά υλοποίησης. </w:t>
      </w:r>
    </w:p>
    <w:p w:rsidR="0016193F" w:rsidRPr="0016193F" w:rsidRDefault="0016193F" w:rsidP="00247084">
      <w:pPr>
        <w:autoSpaceDE w:val="0"/>
        <w:autoSpaceDN w:val="0"/>
        <w:adjustRightInd w:val="0"/>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Κυρίες και κύριοι συνάδελφοι, αποδείξαμε πως όταν θέλεις κάτι πραγματικά, τίποτα δεν είναι ακατόρθωτο. Όσο η Αξιωματική Αντιπολίτευση παραμένει εγκλωβισμένη μεταξύ </w:t>
      </w:r>
      <w:proofErr w:type="spellStart"/>
      <w:r w:rsidRPr="0016193F">
        <w:rPr>
          <w:rFonts w:ascii="Arial" w:hAnsi="Arial"/>
          <w:sz w:val="24"/>
          <w:szCs w:val="24"/>
          <w:lang w:eastAsia="el-GR"/>
        </w:rPr>
        <w:t>Κουφοντίνα</w:t>
      </w:r>
      <w:proofErr w:type="spellEnd"/>
      <w:r w:rsidRPr="0016193F">
        <w:rPr>
          <w:rFonts w:ascii="Arial" w:hAnsi="Arial"/>
          <w:sz w:val="24"/>
          <w:szCs w:val="24"/>
          <w:lang w:eastAsia="el-GR"/>
        </w:rPr>
        <w:t xml:space="preserve"> και Μαρξ, εμείς παράγουμε αποτέλεσμα. Όσο η Αντιπολίτευση εχθρεύεται τις επενδύσεις, εμείς </w:t>
      </w:r>
      <w:r w:rsidRPr="0016193F">
        <w:rPr>
          <w:rFonts w:ascii="Arial" w:hAnsi="Arial"/>
          <w:sz w:val="24"/>
          <w:szCs w:val="24"/>
          <w:lang w:eastAsia="el-GR"/>
        </w:rPr>
        <w:lastRenderedPageBreak/>
        <w:t xml:space="preserve">καλωσορίζουμε τις σωστές και σοβαρές επενδυτικές προτάσεις, ανοίγοντας ουσιαστικές λεωφόρους προόδου. Όσο η Αξιωματική Αντιπολίτευση οργανώνει διαδηλώσεις εν μέσω πανδημίας και βάζει τρικλοποδιά στη χώρα, εμείς σχεδιάζουμε το αύριο. Όσο η Αντιπολίτευση επενδύει στα </w:t>
      </w:r>
      <w:r w:rsidRPr="0016193F">
        <w:rPr>
          <w:rFonts w:ascii="Arial" w:hAnsi="Arial"/>
          <w:sz w:val="24"/>
          <w:szCs w:val="24"/>
          <w:lang w:val="en-US" w:eastAsia="el-GR"/>
        </w:rPr>
        <w:t>troll</w:t>
      </w:r>
      <w:r w:rsidRPr="0016193F">
        <w:rPr>
          <w:rFonts w:ascii="Arial" w:hAnsi="Arial"/>
          <w:sz w:val="24"/>
          <w:szCs w:val="24"/>
          <w:lang w:eastAsia="el-GR"/>
        </w:rPr>
        <w:t xml:space="preserve"> του διαδικτύου και των μέσων κοινωνικής δικτύωσης, εμείς βελτιώνουμε τον αληθινό κόσμο των ανθρώπων. </w:t>
      </w:r>
    </w:p>
    <w:p w:rsidR="0016193F" w:rsidRPr="0016193F" w:rsidRDefault="0016193F" w:rsidP="00247084">
      <w:pPr>
        <w:autoSpaceDE w:val="0"/>
        <w:autoSpaceDN w:val="0"/>
        <w:adjustRightInd w:val="0"/>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Εξυπακούεται ότι σύσσωμη η Κοινοβουλευτική Ομάδα της Νέας Δημοκρατίας υπερψηφίζει το νομοσχέδιο του Υπουργείου Οικονομικών, γιατί αυτό επιτάσσει η λογική και το εθνικό συμφέρον. </w:t>
      </w:r>
    </w:p>
    <w:p w:rsidR="0016193F" w:rsidRPr="0016193F" w:rsidRDefault="0016193F" w:rsidP="00247084">
      <w:pPr>
        <w:autoSpaceDE w:val="0"/>
        <w:autoSpaceDN w:val="0"/>
        <w:adjustRightInd w:val="0"/>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Κλείνοντας, θα ήθελα να πω μόνο δύο κουβέντες. Θέλω να κάνω μια ειδική επισήμανση για την τροπολογία που αφορά τη ρύθμιση για τις αποζημιώσεις των πρώην εργαζομένων στην Ελληνική Βιομηχανία Οχημάτων, δηλαδή στην ΕΛΒΟ. Είναι ένα θέμα με το οποίο έχω ασχοληθεί πολλές φορές στο παρελθόν κι έχω δείξει ιδιαίτερο ενδιαφέρον. Θεωρώ ότι ήρθε η ώρα για τη δικαίωση των συνταξιούχων πλέον, πρώην εργαζομένων στην ΕΛΒΟ. </w:t>
      </w:r>
    </w:p>
    <w:p w:rsidR="0016193F" w:rsidRPr="0016193F" w:rsidRDefault="0016193F" w:rsidP="00247084">
      <w:pPr>
        <w:autoSpaceDE w:val="0"/>
        <w:autoSpaceDN w:val="0"/>
        <w:adjustRightInd w:val="0"/>
        <w:spacing w:after="0" w:line="600" w:lineRule="auto"/>
        <w:ind w:firstLine="720"/>
        <w:jc w:val="both"/>
        <w:rPr>
          <w:rFonts w:ascii="Arial" w:hAnsi="Arial"/>
          <w:sz w:val="24"/>
          <w:szCs w:val="24"/>
          <w:lang w:eastAsia="el-GR"/>
        </w:rPr>
      </w:pPr>
      <w:r w:rsidRPr="0016193F">
        <w:rPr>
          <w:rFonts w:ascii="Arial" w:hAnsi="Arial"/>
          <w:sz w:val="24"/>
          <w:szCs w:val="24"/>
          <w:lang w:eastAsia="el-GR"/>
        </w:rPr>
        <w:t>Σύμφωνα, λοιπόν, με την τροπολογία αυτή, τα ποσά που καταβάλλονται είναι ανεκχώρητα και ακατάσχετα, γεγονός που σημαίνει ότι δεν δεσμεύονται και δεν συμψηφίζονται με τυχόν βεβαιωμένα χρέη των δικαιούχων. Άρα οι αποζημιώσεις των δικαιούχων θα είναι καθαρές, χωρίς καθόλου κρατήσεις.</w:t>
      </w:r>
    </w:p>
    <w:p w:rsidR="0016193F" w:rsidRPr="0016193F" w:rsidRDefault="0016193F" w:rsidP="00247084">
      <w:pPr>
        <w:autoSpaceDE w:val="0"/>
        <w:autoSpaceDN w:val="0"/>
        <w:adjustRightInd w:val="0"/>
        <w:spacing w:after="0" w:line="600" w:lineRule="auto"/>
        <w:ind w:firstLine="720"/>
        <w:jc w:val="both"/>
        <w:rPr>
          <w:rFonts w:ascii="Arial" w:hAnsi="Arial"/>
          <w:sz w:val="24"/>
          <w:szCs w:val="24"/>
          <w:lang w:eastAsia="el-GR"/>
        </w:rPr>
      </w:pPr>
      <w:r w:rsidRPr="0016193F">
        <w:rPr>
          <w:rFonts w:ascii="Arial" w:hAnsi="Arial"/>
          <w:b/>
          <w:sz w:val="24"/>
          <w:szCs w:val="24"/>
          <w:lang w:eastAsia="el-GR"/>
        </w:rPr>
        <w:t>ΠΡΟΕΔΡΕΥΩΝ (Νικήτας Κακλαμάνης):</w:t>
      </w:r>
      <w:r w:rsidRPr="0016193F">
        <w:rPr>
          <w:rFonts w:ascii="Arial" w:hAnsi="Arial"/>
          <w:sz w:val="24"/>
          <w:szCs w:val="24"/>
          <w:lang w:eastAsia="el-GR"/>
        </w:rPr>
        <w:t xml:space="preserve"> Ολοκληρώστε, παρακαλώ.</w:t>
      </w:r>
    </w:p>
    <w:p w:rsidR="0016193F" w:rsidRPr="0016193F" w:rsidRDefault="0016193F" w:rsidP="00247084">
      <w:pPr>
        <w:autoSpaceDE w:val="0"/>
        <w:autoSpaceDN w:val="0"/>
        <w:adjustRightInd w:val="0"/>
        <w:spacing w:after="0" w:line="600" w:lineRule="auto"/>
        <w:ind w:firstLine="720"/>
        <w:jc w:val="both"/>
        <w:rPr>
          <w:rFonts w:ascii="Arial" w:hAnsi="Arial"/>
          <w:sz w:val="24"/>
          <w:szCs w:val="24"/>
          <w:lang w:eastAsia="el-GR"/>
        </w:rPr>
      </w:pPr>
      <w:r w:rsidRPr="0016193F">
        <w:rPr>
          <w:rFonts w:ascii="Arial" w:hAnsi="Arial"/>
          <w:b/>
          <w:sz w:val="24"/>
          <w:szCs w:val="24"/>
          <w:lang w:eastAsia="el-GR"/>
        </w:rPr>
        <w:lastRenderedPageBreak/>
        <w:t>ΘΕΟΔΩΡΟΣ ΚΑΡΑΟΓΛΟΥ:</w:t>
      </w:r>
      <w:r w:rsidRPr="0016193F">
        <w:rPr>
          <w:rFonts w:ascii="Arial" w:hAnsi="Arial"/>
          <w:sz w:val="24"/>
          <w:szCs w:val="24"/>
          <w:lang w:eastAsia="el-GR"/>
        </w:rPr>
        <w:t xml:space="preserve"> Πρόκειται για μια εξέλιξη ιδιαίτερα θετική, η οποία θεραπεύει μια πληγή που ταλαιπωρούσε έναν μεγάλο αριθμό εργαζομένων στην ΕΛΒΟ -τελειώνω, κύριε Πρόεδρε-, αφού επιλύει την καθυστέρηση που παρατηρήθηκε σε ένα βασικό εργασιακό τους δικαίωμα.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Θερμά συγχαρητήρια, λοιπόν, στον Υπουργό Οικονομικών, ο οποίος δικαιώνει επιτέλους τους συνταξιούχους της ΕΛΒΟ και, βεβαίως, θεωρώ ότι είναι μια τροπολογία ιδιαίτερα θετική, την οποία με πολύ μεγάλη χαρά θα υπερψηφίσω.</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Ευχαριστώ, κύριε Πρόεδρε.</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eastAsia="SimSun" w:hAnsi="Arial" w:cs="Arial"/>
          <w:b/>
          <w:bCs/>
          <w:sz w:val="24"/>
          <w:szCs w:val="24"/>
          <w:lang w:eastAsia="zh-CN"/>
        </w:rPr>
        <w:t xml:space="preserve">ΠΡΟΕΔΡΕΥΩΝ (Νικήτας Κακλαμάνης): </w:t>
      </w:r>
      <w:r w:rsidRPr="0016193F">
        <w:rPr>
          <w:rFonts w:ascii="Arial" w:hAnsi="Arial"/>
          <w:sz w:val="24"/>
          <w:szCs w:val="24"/>
          <w:lang w:eastAsia="el-GR"/>
        </w:rPr>
        <w:t xml:space="preserve">Τον λόγο έχει ο κ. Ιωάννης </w:t>
      </w:r>
      <w:proofErr w:type="spellStart"/>
      <w:r w:rsidRPr="0016193F">
        <w:rPr>
          <w:rFonts w:ascii="Arial" w:hAnsi="Arial"/>
          <w:sz w:val="24"/>
          <w:szCs w:val="24"/>
          <w:lang w:eastAsia="el-GR"/>
        </w:rPr>
        <w:t>Γκιόλας</w:t>
      </w:r>
      <w:proofErr w:type="spellEnd"/>
      <w:r w:rsidRPr="0016193F">
        <w:rPr>
          <w:rFonts w:ascii="Arial" w:hAnsi="Arial"/>
          <w:sz w:val="24"/>
          <w:szCs w:val="24"/>
          <w:lang w:eastAsia="el-GR"/>
        </w:rPr>
        <w:t xml:space="preserve"> από τον ΣΥΡΙΖΑ.</w:t>
      </w:r>
    </w:p>
    <w:p w:rsidR="0016193F" w:rsidRPr="0016193F" w:rsidRDefault="0016193F" w:rsidP="00247084">
      <w:pPr>
        <w:spacing w:after="0" w:line="600" w:lineRule="auto"/>
        <w:ind w:firstLine="720"/>
        <w:jc w:val="both"/>
        <w:rPr>
          <w:rFonts w:ascii="Arial" w:hAnsi="Arial"/>
          <w:b/>
          <w:sz w:val="24"/>
          <w:szCs w:val="24"/>
          <w:lang w:eastAsia="el-GR"/>
        </w:rPr>
      </w:pPr>
      <w:r w:rsidRPr="0016193F">
        <w:rPr>
          <w:rFonts w:ascii="Arial" w:hAnsi="Arial"/>
          <w:b/>
          <w:sz w:val="24"/>
          <w:szCs w:val="24"/>
          <w:lang w:eastAsia="el-GR"/>
        </w:rPr>
        <w:t xml:space="preserve">ΙΩΑΝΝΗΣ ΓΚΙΟΛΑΣ: </w:t>
      </w:r>
      <w:r w:rsidRPr="0016193F">
        <w:rPr>
          <w:rFonts w:ascii="Arial" w:hAnsi="Arial"/>
          <w:sz w:val="24"/>
          <w:szCs w:val="24"/>
          <w:lang w:eastAsia="el-GR"/>
        </w:rPr>
        <w:t>Ευχαριστώ, κύριε Πρόεδρε.</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Κύριοι συνάδελφοι, η Κυβέρνηση αντί να θριαμβολογεί και να επαίρεται για την υπό κύρωση σύμβαση, οφείλει κατά τη γνώμη μου να λογοδοτήσει για την υπερβολικά μεγάλη καθυστέρηση, αλλά και την ανατροπή των επωφελών κεκτημένων που είχε επιφέρει ο ΣΥΡΙΖΑ με την από 19-7-2016 τροποποιητική σύμβαση μετά από σκληρή και -κατά το μάλλον ή ήττον- αποτελεσματική διαπραγμάτευση με τους θεσμούς.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Οι αλλαγές και οι τροποποιήσεις που επιφέραμε στα όσα προέβλεπε η αρχική συμφωνία της κυβέρνησης Σαμαρά προσέδωσαν στον χαρακτήρα της </w:t>
      </w:r>
      <w:r w:rsidRPr="0016193F">
        <w:rPr>
          <w:rFonts w:ascii="Arial" w:hAnsi="Arial"/>
          <w:sz w:val="24"/>
          <w:szCs w:val="24"/>
          <w:lang w:eastAsia="el-GR"/>
        </w:rPr>
        <w:lastRenderedPageBreak/>
        <w:t xml:space="preserve">επένδυσης σεβασμό στο περιβάλλον, διεύρυνση των δημόσιων και κοινόχρηστων χώρων, εξασφάλιση του μέγιστου δυνατού ανοίγματος και χρήσης του θαλάσσιου μετώπου αλλά και επιπρόσθετων οικονομικών ωφελειών του δημοσίου.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Και εξηγούμαι. Με τον τρόπο διανομής που αποδεχθήκατε, κύριοι της Νέας Δημοκρατίας, και εξαιρώντας ουσιαστικά τους κοινόχρηστους και κοινωφελείς χώρους που περιέρχονται στο δημόσιο </w:t>
      </w:r>
      <w:proofErr w:type="spellStart"/>
      <w:r w:rsidRPr="0016193F">
        <w:rPr>
          <w:rFonts w:ascii="Arial" w:hAnsi="Arial"/>
          <w:sz w:val="24"/>
          <w:szCs w:val="24"/>
          <w:lang w:eastAsia="el-GR"/>
        </w:rPr>
        <w:t>απεδόθη</w:t>
      </w:r>
      <w:proofErr w:type="spellEnd"/>
      <w:r w:rsidRPr="0016193F">
        <w:rPr>
          <w:rFonts w:ascii="Arial" w:hAnsi="Arial"/>
          <w:sz w:val="24"/>
          <w:szCs w:val="24"/>
          <w:lang w:eastAsia="el-GR"/>
        </w:rPr>
        <w:t xml:space="preserve"> σημαντικά περισσότερη του 30% έκταση στην αποκλειστική κυριότητα του επενδυτή. Θα ήταν προτιμότερο να αποδεχτείτε ότι διαπραγματευτήκατε και αποτύχατε.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Το γεγονός, όμως, ότι κρυφτήκατε πίσω από την πενταμελή επιτροπή του ΤΕΕ που συστήσατε, η οποία εισηγήθηκε κατά τις επιδιώξεις του επενδυτή, προδίδει την επιλογή σας να μην τους απογοητεύσετε. Αποδεδειγμένα και ηθελημένα ενδώσατε στις ορέξεις του επενδυτή.</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Δεν είχε άδικο, λοιπόν, ο κ. </w:t>
      </w:r>
      <w:proofErr w:type="spellStart"/>
      <w:r w:rsidRPr="0016193F">
        <w:rPr>
          <w:rFonts w:ascii="Arial" w:hAnsi="Arial"/>
          <w:sz w:val="24"/>
          <w:szCs w:val="24"/>
          <w:lang w:eastAsia="el-GR"/>
        </w:rPr>
        <w:t>Μπελαβίλας</w:t>
      </w:r>
      <w:proofErr w:type="spellEnd"/>
      <w:r w:rsidRPr="0016193F">
        <w:rPr>
          <w:rFonts w:ascii="Arial" w:hAnsi="Arial"/>
          <w:sz w:val="24"/>
          <w:szCs w:val="24"/>
          <w:lang w:eastAsia="el-GR"/>
        </w:rPr>
        <w:t xml:space="preserve">, ο Διευθυντής του Εργαστηρίου Αστικού Περιβάλλοντος του Τομέα Πολεοδομίας και Χωροταξίας του ΕΜΠ, όταν στην ακρόαση των φορέων ανέφερε ότι αυτό που τον ανησυχεί είναι ότι έχουμε μπροστά μας το φαινόμενο μιας εκσυγχρονισμένης εκδοχής της αντιπαροχής του ’60. Και επεξηγώντας το περαιτέρω, χαρακτηριστικά κατέθεσε επί λέξει: Από το τεράστιο οικόπεδο των έξι χιλιάδων στρεμμάτων οικοπεδοποιείται όπως προβλέπεται με βάση το σχέδιο με τις προθέσεις του επενδυτή και το </w:t>
      </w:r>
      <w:r w:rsidRPr="0016193F">
        <w:rPr>
          <w:rFonts w:ascii="Arial" w:hAnsi="Arial"/>
          <w:sz w:val="24"/>
          <w:szCs w:val="24"/>
          <w:lang w:eastAsia="el-GR"/>
        </w:rPr>
        <w:lastRenderedPageBreak/>
        <w:t xml:space="preserve">σύνολό του σχεδόν περνάει στον επενδυτή. Διαφαίνεται δε η πρόθεση ελαχιστοποίησης των δημόσιων χώρων που θα μπορούσαν να αποδοθούν στο κοινό.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Δεύτερον, περιορίστηκε κατά πολύ η ελεύθερη και ακώλυτη πρόσβαση και χρήση του παραλιακού μετώπου και της ακτογραμμής του Ελληνικού από τους πολίτες. Και επ’ αυτού πάλι ο κ. </w:t>
      </w:r>
      <w:proofErr w:type="spellStart"/>
      <w:r w:rsidRPr="0016193F">
        <w:rPr>
          <w:rFonts w:ascii="Arial" w:hAnsi="Arial"/>
          <w:sz w:val="24"/>
          <w:szCs w:val="24"/>
          <w:lang w:eastAsia="el-GR"/>
        </w:rPr>
        <w:t>Μπελαβίλας</w:t>
      </w:r>
      <w:proofErr w:type="spellEnd"/>
      <w:r w:rsidRPr="0016193F">
        <w:rPr>
          <w:rFonts w:ascii="Arial" w:hAnsi="Arial"/>
          <w:sz w:val="24"/>
          <w:szCs w:val="24"/>
          <w:lang w:eastAsia="el-GR"/>
        </w:rPr>
        <w:t xml:space="preserve"> υπήρξε αποκαλυπτικός, λέγοντας ότι ενώ είχε επιβληθεί με την τροποποιητική σύμβαση του 2017 η ύπαρξη ενός χιλιομέτρου ελεύθερης αδόμητης ακτής, στο νέο σχέδιο αυτή η αδόμητη ακτή καλύπτει ένα ελάχιστο διακοσίων πενήντα μέτρων, δηλαδή από το σύνολο των τριών χιλιομέτρων της ακτογραμμής του Ελληνικού σε δημόσια χρήση αποδίδεται μόνο το 10%, ενώ τα υπόλοιπα εξαφανίζονται πίσω από τις περιφράξεις.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Τρίτον, ο μεγάλος διαπρεπής πεζόδρομος - βουλεβάρτο που θα ένωνε τις ανατολικές συνοικίες του Ελληνικού με τη θάλασσα έχει εξαφανιστεί, δεν υπάρχει, αφού δεν απεικονίζεται πουθενά. Υπάρχουν μόνο, όπως συνεχίζοντας αναφέρει ο κ. </w:t>
      </w:r>
      <w:proofErr w:type="spellStart"/>
      <w:r w:rsidRPr="0016193F">
        <w:rPr>
          <w:rFonts w:ascii="Arial" w:hAnsi="Arial"/>
          <w:sz w:val="24"/>
          <w:szCs w:val="24"/>
          <w:lang w:eastAsia="el-GR"/>
        </w:rPr>
        <w:t>Μπελαβίλας</w:t>
      </w:r>
      <w:proofErr w:type="spellEnd"/>
      <w:r w:rsidRPr="0016193F">
        <w:rPr>
          <w:rFonts w:ascii="Arial" w:hAnsi="Arial"/>
          <w:sz w:val="24"/>
          <w:szCs w:val="24"/>
          <w:lang w:eastAsia="el-GR"/>
        </w:rPr>
        <w:t xml:space="preserve">, οι είσοδοί του στην περιοχή των </w:t>
      </w:r>
      <w:r w:rsidRPr="0016193F">
        <w:rPr>
          <w:rFonts w:ascii="Arial" w:hAnsi="Arial"/>
          <w:sz w:val="24"/>
          <w:szCs w:val="24"/>
          <w:lang w:val="en-US" w:eastAsia="el-GR"/>
        </w:rPr>
        <w:t>mall</w:t>
      </w:r>
      <w:r w:rsidRPr="0016193F">
        <w:rPr>
          <w:rFonts w:ascii="Arial" w:hAnsi="Arial"/>
          <w:sz w:val="24"/>
          <w:szCs w:val="24"/>
          <w:lang w:eastAsia="el-GR"/>
        </w:rPr>
        <w:t xml:space="preserve"> και η έξοδός του στην περιοχή της ζώνης του Αγίου Κοσμά, όπου εκεί όμως συρρικνώνεται τελείως και εμποδίζει την πρόσβαση στη θάλασσα.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Επί του ζητήματος της προβλεπόμενης περίφραξης περιμετρικά της συνολικής έκτασης για το οποίο υπήρξαν καθολικές αντιδράσεις και έγιναν οι </w:t>
      </w:r>
      <w:r w:rsidRPr="0016193F">
        <w:rPr>
          <w:rFonts w:ascii="Arial" w:hAnsi="Arial"/>
          <w:sz w:val="24"/>
          <w:szCs w:val="24"/>
          <w:lang w:eastAsia="el-GR"/>
        </w:rPr>
        <w:lastRenderedPageBreak/>
        <w:t xml:space="preserve">σχετικές νομοθετικές βελτιώσεις, θέλω να αναφέρω τα εξής: Οι βελτιώσεις αυτές δεν αποτρέπουν κατά τη γνώμη μου τη δυνατότητα αυτή, να αίρονται δηλαδή. Η προσθήκη της λέξης «ασφαλείας» ουδόλως απαγορεύει την περίφραξη.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Δεύτερον, επίσης η λέξη «προσωρινή» περιμετρικά της όλης εκτάσεως δεν αποκλείει παντελώς ή απερίφραστα τη δυνατότητα κατασκευής περίφραξης. Η μόνη δικλίδα -κατ’ εμέ τουλάχιστον- θα ήταν η αναγραφή ότι εργοστασιακές περιφράξεις δύνανται να κατασκευάζονται ή να περικλείουν προσωρινά εκτάσεις όπου εκτελούνται εργασίες αποκλειστικά για λόγους ασφαλείας. Κάθε άλλη διάταξη είναι διφορούμενη και μπορεί να μεταφραστεί κατά το δοκούν.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Και μιας και αναφέρθηκα σε πάρκα, ένα κρίσιμο στοιχείο είναι ο επίσης πολύ απογοητευτικός όρος της τρέχουσας σύμβασης όχι ενός μητροπολιτικού πάρκου, αλλά μόνο ενός προαστιακού ογδόντα στρεμμάτων. Αντίθετα, η δική μας σύμβαση με σαφήνεια καθόρισε και </w:t>
      </w:r>
      <w:proofErr w:type="spellStart"/>
      <w:r w:rsidRPr="0016193F">
        <w:rPr>
          <w:rFonts w:ascii="Arial" w:hAnsi="Arial"/>
          <w:sz w:val="24"/>
          <w:szCs w:val="24"/>
          <w:lang w:eastAsia="el-GR"/>
        </w:rPr>
        <w:t>προέταξε</w:t>
      </w:r>
      <w:proofErr w:type="spellEnd"/>
      <w:r w:rsidRPr="0016193F">
        <w:rPr>
          <w:rFonts w:ascii="Arial" w:hAnsi="Arial"/>
          <w:sz w:val="24"/>
          <w:szCs w:val="24"/>
          <w:lang w:eastAsia="el-GR"/>
        </w:rPr>
        <w:t xml:space="preserve"> την κατασκευή του μεγάλου μητροπολιτικού πάρκου εντός πενταετίας κατά προτεραιότητα.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Ποιο, εν τέλει, θα είναι το χρονοδιάγραμμα και αν κάποτε κατασκευαστεί παραμένει άδηλο έως αβέβαιο, όπως άδηλη και η οριοθέτηση, η διαμόρφωση και η διευθέτηση των δύο μεγάλων ρεμάτων που δεν αποτυπώνονται σε κανένα τοπογραφικό ακόμα.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lastRenderedPageBreak/>
        <w:t xml:space="preserve">Κατόπιν δικής μας απαίτησης προβλέφθηκε έκταση τριακοσίων στρεμμάτων για χρήσεις κοινωνικής ανταποδοτικότητας, ένα μέτρο ιδιαίτερα επωφελές για το περιβάλλον ώστε να μπορούν να καθαιρούνται κτήρια στο κέντρο της Αθήνας </w:t>
      </w:r>
      <w:proofErr w:type="spellStart"/>
      <w:r w:rsidRPr="0016193F">
        <w:rPr>
          <w:rFonts w:ascii="Arial" w:hAnsi="Arial"/>
          <w:sz w:val="24"/>
          <w:szCs w:val="24"/>
          <w:lang w:eastAsia="el-GR"/>
        </w:rPr>
        <w:t>φερ</w:t>
      </w:r>
      <w:proofErr w:type="spellEnd"/>
      <w:r w:rsidRPr="0016193F">
        <w:rPr>
          <w:rFonts w:ascii="Arial" w:hAnsi="Arial"/>
          <w:sz w:val="24"/>
          <w:szCs w:val="24"/>
          <w:lang w:eastAsia="el-GR"/>
        </w:rPr>
        <w:t xml:space="preserve">’ ειπείν και να μεταφέρονται εκεί και έτσι να εξασφαλίζεται αντίστοιχα χώρος ζωτικός πρασίνου στο κέντρο της πυκνοδομημένης πόλης.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Περιορίσαμε τη συνολική δομήσιμη επιφάνεια κατά εννιακόσιες χιλιάδες τετραγωνικά μέτρα, μειώνοντας το συντελεστή από 0,60 σε 0,45. Σχεδιάσαμε εκτεταμένο δίκτυο πεζοδρόμων και ποδηλατοδρόμων μήκους πενήντα χιλιομέτρων. Υποχρεώσαμε τέλος τον επενδυτή να αναλάβει το 50% του κόστους μελέτης και κατασκευής κέντρου ανακύκλωσης όχι μόνο για το Ελληνικό, αλλά και για τους τρεις όμορους δήμους.</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sz w:val="24"/>
          <w:szCs w:val="24"/>
          <w:highlight w:val="white"/>
          <w:lang w:eastAsia="el-GR"/>
        </w:rPr>
        <w:t xml:space="preserve">(Στο σημείο αυτό την Προεδρική Έδρα καταλαμβάνει o </w:t>
      </w:r>
      <w:r w:rsidRPr="0016193F">
        <w:rPr>
          <w:rFonts w:ascii="Arial" w:hAnsi="Arial" w:cs="Arial"/>
          <w:sz w:val="24"/>
          <w:szCs w:val="24"/>
          <w:highlight w:val="white"/>
          <w:lang w:val="en-US" w:eastAsia="el-GR"/>
        </w:rPr>
        <w:t>B</w:t>
      </w:r>
      <w:r w:rsidRPr="0016193F">
        <w:rPr>
          <w:rFonts w:ascii="Arial" w:hAnsi="Arial" w:cs="Arial"/>
          <w:sz w:val="24"/>
          <w:szCs w:val="24"/>
          <w:highlight w:val="white"/>
          <w:lang w:eastAsia="el-GR"/>
        </w:rPr>
        <w:t xml:space="preserve">΄ Αντιπρόεδρος της Βουλής κ. </w:t>
      </w:r>
      <w:r w:rsidRPr="0016193F">
        <w:rPr>
          <w:rFonts w:ascii="Arial" w:hAnsi="Arial" w:cs="Arial"/>
          <w:b/>
          <w:sz w:val="24"/>
          <w:szCs w:val="24"/>
          <w:highlight w:val="white"/>
          <w:lang w:eastAsia="el-GR"/>
        </w:rPr>
        <w:t>ΧΑΡΑΛΑΜΠΟΣ ΑΘΑΝΑΣΙΟΥ</w:t>
      </w:r>
      <w:r w:rsidRPr="0016193F">
        <w:rPr>
          <w:rFonts w:ascii="Arial" w:hAnsi="Arial" w:cs="Arial"/>
          <w:sz w:val="24"/>
          <w:szCs w:val="24"/>
          <w:lang w:eastAsia="el-GR"/>
        </w:rPr>
        <w:t>)</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Ολοκληρώνοντας, θα ήθελα να εξηγήσω τους λόγους για τους οποίους αναφέρθηκα σε ένα θολό και ακαθόριστο </w:t>
      </w:r>
      <w:r w:rsidRPr="0016193F">
        <w:rPr>
          <w:rFonts w:ascii="Arial" w:hAnsi="Arial"/>
          <w:sz w:val="24"/>
          <w:szCs w:val="24"/>
          <w:lang w:val="en-US" w:eastAsia="el-GR"/>
        </w:rPr>
        <w:t>business</w:t>
      </w:r>
      <w:r w:rsidRPr="0016193F">
        <w:rPr>
          <w:rFonts w:ascii="Arial" w:hAnsi="Arial"/>
          <w:sz w:val="24"/>
          <w:szCs w:val="24"/>
          <w:lang w:eastAsia="el-GR"/>
        </w:rPr>
        <w:t xml:space="preserve"> </w:t>
      </w:r>
      <w:r w:rsidRPr="0016193F">
        <w:rPr>
          <w:rFonts w:ascii="Arial" w:hAnsi="Arial"/>
          <w:sz w:val="24"/>
          <w:szCs w:val="24"/>
          <w:lang w:val="en-US" w:eastAsia="el-GR"/>
        </w:rPr>
        <w:t>plan</w:t>
      </w:r>
      <w:r w:rsidRPr="0016193F">
        <w:rPr>
          <w:rFonts w:ascii="Arial" w:hAnsi="Arial"/>
          <w:sz w:val="24"/>
          <w:szCs w:val="24"/>
          <w:lang w:eastAsia="el-GR"/>
        </w:rPr>
        <w:t xml:space="preserve">. Σε ένα πρωτόγνωρο, πολυσύνθετο και τόσο μεγάλο επενδυτικό σχέδιο, το δημόσιο θα έπρεπε να είναι εκείνο που κρατάει τα σκήπτρα. Αυτό δεν το λέει μόνο ο κ. </w:t>
      </w:r>
      <w:proofErr w:type="spellStart"/>
      <w:r w:rsidRPr="0016193F">
        <w:rPr>
          <w:rFonts w:ascii="Arial" w:hAnsi="Arial"/>
          <w:sz w:val="24"/>
          <w:szCs w:val="24"/>
          <w:lang w:eastAsia="el-GR"/>
        </w:rPr>
        <w:t>Μπελαβίλας</w:t>
      </w:r>
      <w:proofErr w:type="spellEnd"/>
      <w:r w:rsidRPr="0016193F">
        <w:rPr>
          <w:rFonts w:ascii="Arial" w:hAnsi="Arial"/>
          <w:sz w:val="24"/>
          <w:szCs w:val="24"/>
          <w:lang w:eastAsia="el-GR"/>
        </w:rPr>
        <w:t xml:space="preserve">. Ο σοβαρός καθηγητής του Χάρβαρντ, ο κ. Σπύρος </w:t>
      </w:r>
      <w:proofErr w:type="spellStart"/>
      <w:r w:rsidRPr="0016193F">
        <w:rPr>
          <w:rFonts w:ascii="Arial" w:hAnsi="Arial"/>
          <w:sz w:val="24"/>
          <w:szCs w:val="24"/>
          <w:lang w:eastAsia="el-GR"/>
        </w:rPr>
        <w:t>Πολλάλης</w:t>
      </w:r>
      <w:proofErr w:type="spellEnd"/>
      <w:r w:rsidRPr="0016193F">
        <w:rPr>
          <w:rFonts w:ascii="Arial" w:hAnsi="Arial"/>
          <w:sz w:val="24"/>
          <w:szCs w:val="24"/>
          <w:lang w:eastAsia="el-GR"/>
        </w:rPr>
        <w:t xml:space="preserve">, που χρησιμοποιήθηκε αλλά </w:t>
      </w:r>
      <w:proofErr w:type="spellStart"/>
      <w:r w:rsidRPr="0016193F">
        <w:rPr>
          <w:rFonts w:ascii="Arial" w:hAnsi="Arial"/>
          <w:sz w:val="24"/>
          <w:szCs w:val="24"/>
          <w:lang w:eastAsia="el-GR"/>
        </w:rPr>
        <w:t>απεπέμφθη</w:t>
      </w:r>
      <w:proofErr w:type="spellEnd"/>
      <w:r w:rsidRPr="0016193F">
        <w:rPr>
          <w:rFonts w:ascii="Arial" w:hAnsi="Arial"/>
          <w:sz w:val="24"/>
          <w:szCs w:val="24"/>
          <w:lang w:eastAsia="el-GR"/>
        </w:rPr>
        <w:t xml:space="preserve"> μετ’ επαίνων το 2013 από την κυβέρνηση </w:t>
      </w:r>
      <w:r w:rsidRPr="0016193F">
        <w:rPr>
          <w:rFonts w:ascii="Arial" w:hAnsi="Arial"/>
          <w:sz w:val="24"/>
          <w:szCs w:val="24"/>
          <w:lang w:eastAsia="el-GR"/>
        </w:rPr>
        <w:lastRenderedPageBreak/>
        <w:t xml:space="preserve">Σαμαρά, είχε προτείνει </w:t>
      </w:r>
      <w:proofErr w:type="spellStart"/>
      <w:r w:rsidRPr="0016193F">
        <w:rPr>
          <w:rFonts w:ascii="Arial" w:hAnsi="Arial"/>
          <w:sz w:val="24"/>
          <w:szCs w:val="24"/>
          <w:lang w:eastAsia="el-GR"/>
        </w:rPr>
        <w:t>εμπροσθοβαρές</w:t>
      </w:r>
      <w:proofErr w:type="spellEnd"/>
      <w:r w:rsidRPr="0016193F">
        <w:rPr>
          <w:rFonts w:ascii="Arial" w:hAnsi="Arial"/>
          <w:sz w:val="24"/>
          <w:szCs w:val="24"/>
          <w:lang w:eastAsia="el-GR"/>
        </w:rPr>
        <w:t xml:space="preserve"> σενάριο με πρωταρχικό μέλημα το δημόσιο και κατά προτεραιότητα και επιλογή διαμόρφωση των δημοσίων και κοινόχρηστων χώρων, ώστε στη συνέχεια να ακολουθεί προσαρμοζόμενος σε αυτά ο επενδυτής, διαφορετικά το τοπίο είναι θολό και στην προκειμένη περίπτωση δεν υπάρχει. Το δημόσιο ως ουραγός θα ακολουθεί τον επενδυτή και θα αρκείται στην έκδοση επάλληλων διαταγμάτων υποστηρικτικών του ιδιωτικού σχεδιασμού, πράξη και πρακτική που την είδαμε κατ’ επανάληψη στη διετία, αλλά και στην προηγούμενη δεκαετία. </w:t>
      </w:r>
    </w:p>
    <w:p w:rsidR="0016193F" w:rsidRPr="0016193F" w:rsidRDefault="0016193F" w:rsidP="00247084">
      <w:pPr>
        <w:spacing w:after="0" w:line="600" w:lineRule="auto"/>
        <w:ind w:firstLine="720"/>
        <w:jc w:val="both"/>
        <w:rPr>
          <w:rFonts w:ascii="Arial" w:eastAsia="SimSun" w:hAnsi="Arial" w:cs="Arial"/>
          <w:bCs/>
          <w:sz w:val="24"/>
          <w:szCs w:val="24"/>
          <w:lang w:eastAsia="zh-CN"/>
        </w:rPr>
      </w:pPr>
      <w:r w:rsidRPr="0016193F">
        <w:rPr>
          <w:rFonts w:ascii="Arial" w:eastAsia="SimSun" w:hAnsi="Arial" w:cs="Arial"/>
          <w:b/>
          <w:bCs/>
          <w:sz w:val="24"/>
          <w:szCs w:val="24"/>
          <w:lang w:eastAsia="zh-CN"/>
        </w:rPr>
        <w:t xml:space="preserve">ΠΡΟΕΔΡΕΥΩΝ (Χαράλαμπος Αθανασίου): </w:t>
      </w:r>
      <w:r w:rsidRPr="0016193F">
        <w:rPr>
          <w:rFonts w:ascii="Arial" w:eastAsia="SimSun" w:hAnsi="Arial" w:cs="Arial"/>
          <w:bCs/>
          <w:sz w:val="24"/>
          <w:szCs w:val="24"/>
          <w:lang w:eastAsia="zh-CN"/>
        </w:rPr>
        <w:t>Παρακαλώ να ολοκληρώσετε, κύριε συνάδελφε.</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b/>
          <w:sz w:val="24"/>
          <w:szCs w:val="24"/>
          <w:lang w:eastAsia="el-GR"/>
        </w:rPr>
        <w:t xml:space="preserve">ΙΩΑΝΝΗΣ ΓΚΙΟΛΑΣ: </w:t>
      </w:r>
      <w:r w:rsidRPr="0016193F">
        <w:rPr>
          <w:rFonts w:ascii="Arial" w:hAnsi="Arial"/>
          <w:sz w:val="24"/>
          <w:szCs w:val="24"/>
          <w:lang w:eastAsia="el-GR"/>
        </w:rPr>
        <w:t>Ολοκληρώνω, κύριε Πρόεδρε,</w:t>
      </w:r>
      <w:r w:rsidRPr="0016193F">
        <w:rPr>
          <w:rFonts w:ascii="Arial" w:hAnsi="Arial"/>
          <w:b/>
          <w:sz w:val="24"/>
          <w:szCs w:val="24"/>
          <w:lang w:eastAsia="el-GR"/>
        </w:rPr>
        <w:t xml:space="preserve"> </w:t>
      </w:r>
      <w:r w:rsidRPr="0016193F">
        <w:rPr>
          <w:rFonts w:ascii="Arial" w:hAnsi="Arial"/>
          <w:sz w:val="24"/>
          <w:szCs w:val="24"/>
          <w:lang w:eastAsia="el-GR"/>
        </w:rPr>
        <w:t>σε μισό λεπτό.</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Κατ’ ακολουθίαν οι προβλέψεις είναι πολύ δυσοίωνες. Έχουμε έναν επενδυτή που δεν έχει χρήματα, δεν επενδύει και κερδίζει μόνο χρηματιστηριακά από την άνοδο της τιμής των μετοχών. Το διαφαινόμενο σενάριο, δυστυχώς, είναι η κατασκευή ενός </w:t>
      </w:r>
      <w:r w:rsidRPr="0016193F">
        <w:rPr>
          <w:rFonts w:ascii="Arial" w:hAnsi="Arial"/>
          <w:sz w:val="24"/>
          <w:szCs w:val="24"/>
          <w:lang w:val="en-US" w:eastAsia="el-GR"/>
        </w:rPr>
        <w:t>mall</w:t>
      </w:r>
      <w:r w:rsidRPr="0016193F">
        <w:rPr>
          <w:rFonts w:ascii="Arial" w:hAnsi="Arial"/>
          <w:sz w:val="24"/>
          <w:szCs w:val="24"/>
          <w:lang w:eastAsia="el-GR"/>
        </w:rPr>
        <w:t xml:space="preserve"> στη Βουλιαγμένης και πιθανώς ενός ημιτελούς καζίνο. Δεν το ισχυρίζομαι εγώ, επειδή το λέει ο κ. </w:t>
      </w:r>
      <w:proofErr w:type="spellStart"/>
      <w:r w:rsidRPr="0016193F">
        <w:rPr>
          <w:rFonts w:ascii="Arial" w:hAnsi="Arial"/>
          <w:sz w:val="24"/>
          <w:szCs w:val="24"/>
          <w:lang w:eastAsia="el-GR"/>
        </w:rPr>
        <w:t>Μπελαβίλας</w:t>
      </w:r>
      <w:proofErr w:type="spellEnd"/>
      <w:r w:rsidRPr="0016193F">
        <w:rPr>
          <w:rFonts w:ascii="Arial" w:hAnsi="Arial"/>
          <w:sz w:val="24"/>
          <w:szCs w:val="24"/>
          <w:lang w:eastAsia="el-GR"/>
        </w:rPr>
        <w:t xml:space="preserve">. Το είχε διαβλέψει από το 2013 ο διόλου εμφορούμενος από τις δικές μας απόψεις κ. </w:t>
      </w:r>
      <w:proofErr w:type="spellStart"/>
      <w:r w:rsidRPr="0016193F">
        <w:rPr>
          <w:rFonts w:ascii="Arial" w:hAnsi="Arial"/>
          <w:sz w:val="24"/>
          <w:szCs w:val="24"/>
          <w:lang w:eastAsia="el-GR"/>
        </w:rPr>
        <w:t>Πολλάλης</w:t>
      </w:r>
      <w:proofErr w:type="spellEnd"/>
      <w:r w:rsidRPr="0016193F">
        <w:rPr>
          <w:rFonts w:ascii="Arial" w:hAnsi="Arial"/>
          <w:sz w:val="24"/>
          <w:szCs w:val="24"/>
          <w:lang w:eastAsia="el-GR"/>
        </w:rPr>
        <w:t xml:space="preserve">, που </w:t>
      </w:r>
      <w:proofErr w:type="spellStart"/>
      <w:r w:rsidRPr="0016193F">
        <w:rPr>
          <w:rFonts w:ascii="Arial" w:hAnsi="Arial"/>
          <w:sz w:val="24"/>
          <w:szCs w:val="24"/>
          <w:lang w:eastAsia="el-GR"/>
        </w:rPr>
        <w:t>προείπα</w:t>
      </w:r>
      <w:proofErr w:type="spellEnd"/>
      <w:r w:rsidRPr="0016193F">
        <w:rPr>
          <w:rFonts w:ascii="Arial" w:hAnsi="Arial"/>
          <w:sz w:val="24"/>
          <w:szCs w:val="24"/>
          <w:lang w:eastAsia="el-GR"/>
        </w:rPr>
        <w:t>, που είχε προφητεύσει ότι το Ελληνικό δεν πρόκειται να χτιστεί.</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lastRenderedPageBreak/>
        <w:t xml:space="preserve">Δεν είναι τυχαία άλλωστε η αποχώρηση Αράβων και Κινέζων μεγαλοεπιχειρηματιών με μεγάλη επιφάνεια, δραστηριότητα και εμπειρία στο </w:t>
      </w:r>
      <w:r w:rsidRPr="0016193F">
        <w:rPr>
          <w:rFonts w:ascii="Arial" w:hAnsi="Arial"/>
          <w:sz w:val="24"/>
          <w:szCs w:val="24"/>
          <w:lang w:val="en-US" w:eastAsia="el-GR"/>
        </w:rPr>
        <w:t>real</w:t>
      </w:r>
      <w:r w:rsidRPr="0016193F">
        <w:rPr>
          <w:rFonts w:ascii="Arial" w:hAnsi="Arial"/>
          <w:sz w:val="24"/>
          <w:szCs w:val="24"/>
          <w:lang w:eastAsia="el-GR"/>
        </w:rPr>
        <w:t xml:space="preserve"> </w:t>
      </w:r>
      <w:r w:rsidRPr="0016193F">
        <w:rPr>
          <w:rFonts w:ascii="Arial" w:hAnsi="Arial"/>
          <w:sz w:val="24"/>
          <w:szCs w:val="24"/>
          <w:lang w:val="en-US" w:eastAsia="el-GR"/>
        </w:rPr>
        <w:t>estate</w:t>
      </w:r>
      <w:r w:rsidRPr="0016193F">
        <w:rPr>
          <w:rFonts w:ascii="Arial" w:hAnsi="Arial"/>
          <w:sz w:val="24"/>
          <w:szCs w:val="24"/>
          <w:lang w:eastAsia="el-GR"/>
        </w:rPr>
        <w:t xml:space="preserve"> που επέλεξαν να εγκαταλείψουν και να επενδύσουν σε άλλα σοβαρά </w:t>
      </w:r>
      <w:r w:rsidRPr="0016193F">
        <w:rPr>
          <w:rFonts w:ascii="Arial" w:hAnsi="Arial"/>
          <w:sz w:val="24"/>
          <w:szCs w:val="24"/>
          <w:lang w:val="en-US" w:eastAsia="el-GR"/>
        </w:rPr>
        <w:t>project</w:t>
      </w:r>
      <w:r w:rsidRPr="0016193F">
        <w:rPr>
          <w:rFonts w:ascii="Arial" w:hAnsi="Arial"/>
          <w:sz w:val="24"/>
          <w:szCs w:val="24"/>
          <w:lang w:eastAsia="el-GR"/>
        </w:rPr>
        <w:t>.</w:t>
      </w:r>
    </w:p>
    <w:p w:rsidR="0016193F" w:rsidRPr="0016193F" w:rsidRDefault="0016193F" w:rsidP="00247084">
      <w:pPr>
        <w:spacing w:after="0" w:line="600" w:lineRule="auto"/>
        <w:ind w:firstLine="720"/>
        <w:jc w:val="both"/>
        <w:rPr>
          <w:rFonts w:ascii="Arial" w:eastAsia="SimSun" w:hAnsi="Arial" w:cs="Arial"/>
          <w:b/>
          <w:bCs/>
          <w:sz w:val="24"/>
          <w:szCs w:val="24"/>
          <w:lang w:eastAsia="zh-CN"/>
        </w:rPr>
      </w:pPr>
      <w:r w:rsidRPr="0016193F">
        <w:rPr>
          <w:rFonts w:ascii="Arial" w:eastAsia="SimSun" w:hAnsi="Arial" w:cs="Arial"/>
          <w:b/>
          <w:bCs/>
          <w:sz w:val="24"/>
          <w:szCs w:val="24"/>
          <w:lang w:eastAsia="zh-CN"/>
        </w:rPr>
        <w:t>ΠΡΟΕΔΡΕΥΩΝ (Χαράλαμπος Αθανασίου):</w:t>
      </w:r>
      <w:r w:rsidRPr="0016193F">
        <w:rPr>
          <w:rFonts w:ascii="Arial" w:eastAsia="SimSun" w:hAnsi="Arial" w:cs="Arial"/>
          <w:bCs/>
          <w:sz w:val="24"/>
          <w:szCs w:val="24"/>
          <w:lang w:eastAsia="zh-CN"/>
        </w:rPr>
        <w:t xml:space="preserve"> Κύριε </w:t>
      </w:r>
      <w:proofErr w:type="spellStart"/>
      <w:r w:rsidRPr="0016193F">
        <w:rPr>
          <w:rFonts w:ascii="Arial" w:eastAsia="SimSun" w:hAnsi="Arial" w:cs="Arial"/>
          <w:bCs/>
          <w:sz w:val="24"/>
          <w:szCs w:val="24"/>
          <w:lang w:eastAsia="zh-CN"/>
        </w:rPr>
        <w:t>Γκιόλα</w:t>
      </w:r>
      <w:proofErr w:type="spellEnd"/>
      <w:r w:rsidRPr="0016193F">
        <w:rPr>
          <w:rFonts w:ascii="Arial" w:eastAsia="SimSun" w:hAnsi="Arial" w:cs="Arial"/>
          <w:bCs/>
          <w:sz w:val="24"/>
          <w:szCs w:val="24"/>
          <w:lang w:eastAsia="zh-CN"/>
        </w:rPr>
        <w:t>, σας παρακαλώ, έχετε φτάσει τα εννέα λεπτά. Έχουμε πολλούς ομιλητές ακόμα.</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b/>
          <w:sz w:val="24"/>
          <w:szCs w:val="24"/>
          <w:lang w:eastAsia="el-GR"/>
        </w:rPr>
        <w:t>ΙΩΑΝΝΗΣ ΓΚΙΟΛΑΣ:</w:t>
      </w:r>
      <w:r w:rsidRPr="0016193F">
        <w:rPr>
          <w:rFonts w:ascii="Arial" w:hAnsi="Arial"/>
          <w:sz w:val="24"/>
          <w:szCs w:val="24"/>
          <w:lang w:eastAsia="el-GR"/>
        </w:rPr>
        <w:t xml:space="preserve"> Τελευταία φράση.</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Ο φόβος που εκφράστηκε από τους δύο επιστήμονες ότι μετά από πέντε, δέκα χρόνια θα κοιτάζουμε πώς να πάρουμε πίσω τη δημόσια γη, δεν μοιάζει καθόλου ευφάνταστο σενάριο.</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Ευχαριστώ, κύριε Πρόεδρε, για την ανοχή.</w:t>
      </w:r>
    </w:p>
    <w:p w:rsidR="0016193F" w:rsidRPr="0016193F" w:rsidRDefault="0016193F" w:rsidP="00247084">
      <w:pPr>
        <w:spacing w:after="0" w:line="600" w:lineRule="auto"/>
        <w:ind w:firstLine="720"/>
        <w:jc w:val="both"/>
        <w:rPr>
          <w:rFonts w:ascii="Arial" w:eastAsia="SimSun" w:hAnsi="Arial" w:cs="Arial"/>
          <w:b/>
          <w:bCs/>
          <w:sz w:val="24"/>
          <w:szCs w:val="24"/>
          <w:lang w:eastAsia="zh-CN"/>
        </w:rPr>
      </w:pPr>
      <w:r w:rsidRPr="0016193F">
        <w:rPr>
          <w:rFonts w:ascii="Arial" w:eastAsia="SimSun" w:hAnsi="Arial" w:cs="Arial"/>
          <w:b/>
          <w:bCs/>
          <w:sz w:val="24"/>
          <w:szCs w:val="24"/>
          <w:lang w:eastAsia="zh-CN"/>
        </w:rPr>
        <w:t xml:space="preserve">ΠΡΟΕΔΡΕΥΩΝ (Χαράλαμπος Αθανασίου): </w:t>
      </w:r>
      <w:r w:rsidRPr="0016193F">
        <w:rPr>
          <w:rFonts w:ascii="Arial" w:eastAsia="SimSun" w:hAnsi="Arial" w:cs="Arial"/>
          <w:bCs/>
          <w:sz w:val="24"/>
          <w:szCs w:val="24"/>
          <w:lang w:eastAsia="zh-CN"/>
        </w:rPr>
        <w:t>Ευχαριστώ.</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eastAsia="SimSun" w:hAnsi="Arial" w:cs="Arial"/>
          <w:bCs/>
          <w:sz w:val="24"/>
          <w:szCs w:val="24"/>
          <w:lang w:eastAsia="zh-CN"/>
        </w:rPr>
        <w:t>Κυρίες και κύριοι συνάδελφοι, εν όψει τού ότι</w:t>
      </w:r>
      <w:r w:rsidRPr="0016193F">
        <w:rPr>
          <w:rFonts w:ascii="Arial" w:eastAsia="SimSun" w:hAnsi="Arial" w:cs="Arial"/>
          <w:b/>
          <w:bCs/>
          <w:sz w:val="24"/>
          <w:szCs w:val="24"/>
          <w:lang w:eastAsia="zh-CN"/>
        </w:rPr>
        <w:t xml:space="preserve"> </w:t>
      </w:r>
      <w:r w:rsidRPr="0016193F">
        <w:rPr>
          <w:rFonts w:ascii="Arial" w:hAnsi="Arial"/>
          <w:sz w:val="24"/>
          <w:szCs w:val="24"/>
          <w:lang w:eastAsia="el-GR"/>
        </w:rPr>
        <w:t>στις 14:00’ πρέπει να μπούμε στο επόμενο νομοσχέδιο και ότι ένας Κοινοβουλευτικός Εκπρόσωπος δεν έχει μιλήσει ακόμα και έχουμε ακόμα δεκαπέντε συναδέλφους που πρέπει να μιλήσουν, με τη συναίνεση του Σώματος μπορούμε τα επτά λεπτά να τα κάνουμε έξι και με την ανοχή μας βέβαια μέχρι τα επτά. Ευχαριστώ πολύ.</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Τον λόγο έχει ο κ. Εμμανουήλ </w:t>
      </w:r>
      <w:proofErr w:type="spellStart"/>
      <w:r w:rsidRPr="0016193F">
        <w:rPr>
          <w:rFonts w:ascii="Arial" w:hAnsi="Arial"/>
          <w:sz w:val="24"/>
          <w:szCs w:val="24"/>
          <w:lang w:eastAsia="el-GR"/>
        </w:rPr>
        <w:t>Κόνσολας</w:t>
      </w:r>
      <w:proofErr w:type="spellEnd"/>
      <w:r w:rsidRPr="0016193F">
        <w:rPr>
          <w:rFonts w:ascii="Arial" w:hAnsi="Arial"/>
          <w:sz w:val="24"/>
          <w:szCs w:val="24"/>
          <w:lang w:eastAsia="el-GR"/>
        </w:rPr>
        <w:t xml:space="preserve">, Βουλευτής της Νέας Δημοκρατίας. Ευχαριστώ για την κατανόηση, κύριε </w:t>
      </w:r>
      <w:proofErr w:type="spellStart"/>
      <w:r w:rsidRPr="0016193F">
        <w:rPr>
          <w:rFonts w:ascii="Arial" w:hAnsi="Arial"/>
          <w:sz w:val="24"/>
          <w:szCs w:val="24"/>
          <w:lang w:eastAsia="el-GR"/>
        </w:rPr>
        <w:t>Κόνσολα</w:t>
      </w:r>
      <w:proofErr w:type="spellEnd"/>
      <w:r w:rsidRPr="0016193F">
        <w:rPr>
          <w:rFonts w:ascii="Arial" w:hAnsi="Arial"/>
          <w:sz w:val="24"/>
          <w:szCs w:val="24"/>
          <w:lang w:eastAsia="el-GR"/>
        </w:rPr>
        <w:t xml:space="preserve">, γιατί είστε ο πρώτος που θα αρχίσετε με το </w:t>
      </w:r>
      <w:proofErr w:type="spellStart"/>
      <w:r w:rsidRPr="0016193F">
        <w:rPr>
          <w:rFonts w:ascii="Arial" w:hAnsi="Arial"/>
          <w:sz w:val="24"/>
          <w:szCs w:val="24"/>
          <w:lang w:eastAsia="el-GR"/>
        </w:rPr>
        <w:t>εξάλεπτο</w:t>
      </w:r>
      <w:proofErr w:type="spellEnd"/>
      <w:r w:rsidRPr="0016193F">
        <w:rPr>
          <w:rFonts w:ascii="Arial" w:hAnsi="Arial"/>
          <w:sz w:val="24"/>
          <w:szCs w:val="24"/>
          <w:lang w:eastAsia="el-GR"/>
        </w:rPr>
        <w:t>.</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b/>
          <w:sz w:val="24"/>
          <w:szCs w:val="24"/>
          <w:lang w:eastAsia="el-GR"/>
        </w:rPr>
        <w:lastRenderedPageBreak/>
        <w:t>ΕΜΜΑΝΟΥΗΛ ΚΟΝΣΟΛΑΣ:</w:t>
      </w:r>
      <w:r w:rsidRPr="0016193F">
        <w:rPr>
          <w:rFonts w:ascii="Arial" w:hAnsi="Arial"/>
          <w:sz w:val="24"/>
          <w:szCs w:val="24"/>
          <w:lang w:eastAsia="el-GR"/>
        </w:rPr>
        <w:t xml:space="preserve"> Ευχαριστώ πολύ, κύριε Πρόεδρε.</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sz w:val="24"/>
          <w:szCs w:val="24"/>
          <w:lang w:eastAsia="el-GR"/>
        </w:rPr>
        <w:t>Κύριε Υπουργέ, κυρίες και κύριοι Βουλευτές, επιτρέψτε μου την παραμονή των επετειακών εκδηλώσεων της Εθνικής Παλιγγενεσίας, αλλά και της πολύ σημαντικής θρησκευτικής γιορτής, να πω χρόνια πολλά σε εσάς, κύριε Πρόεδρε, στον κύριο Υπουργό, στους αγαπητούς συναδέλφους. Είναι μια μεγάλη μέρα που πρέπει όλοι να είμαστε ενωμένοι και να καλλιεργήσουμε την εθνική μας συνείδηση και να αναδείξουμε τις αξίες του Ελληνισμού -που οι πρόγονοί μας έχουν δείξει τον δρόμο- για να προχωρήσουμε μπροστά όλοι μαζί.</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Κύριε Πρόεδρε, είναι κοινή παραδοχή ότι η επανεκκίνηση της οικονομίας και η επιστροφή της χώρας σε θετικούς και βιώσιμους ρυθμούς ανάπτυξης συνδέεται με την προσέλκυση και υλοποίηση μεγάλων επενδυτικών πρωτοβουλιών. Φαντάζομαι ότι αυτό πλέον το έχουν αντιληφθεί ακόμα και αυτοί που είχαν, κατά τη δική τους παραδοχή, αυταπάτες. Αναφέρομαι σε όλους εκείνους που πίστευαν σε ένα κρατικοδίαιτο μοντέλο ανάπτυξης που δεν υπάρχει σε καμμία χώρα του κόσμου.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Δεν χρειάζεται να αναφερθώ στις κυρίαρχες νοοτροπίες του παρελθόντος που είχαν ως στόχο την υπονόμευση και την ακύρωση κάθε επενδυτικής πρωτοβουλίας. Οι νοοτροπίες αυτές δεν περιορίζονται στις </w:t>
      </w:r>
      <w:r w:rsidRPr="0016193F">
        <w:rPr>
          <w:rFonts w:ascii="Arial" w:hAnsi="Arial"/>
          <w:sz w:val="24"/>
          <w:szCs w:val="24"/>
          <w:lang w:eastAsia="el-GR"/>
        </w:rPr>
        <w:lastRenderedPageBreak/>
        <w:t xml:space="preserve">διάφορες συλλογικότητες. Συνδέονται με τις πρακτικές που εμφιλοχωρούσαν στον ίδιο τον πολιτικό χώρο, το πολιτικό σύστημα.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Κατά τη διάρκεια της θητείας της προηγούμενης κυβέρνησης φαίνεται πως υπήρξε μεθοδευμένη προσπάθεια για να ακυρωθούν εμβληματικές επενδυτικές πρωτοβουλίες. Κάποιοι ανακάλυψαν δάσος στην περιοχή του Ελληνικού. Δάσος εκεί που μέχρι πριν από λίγα χρόνια λειτουργούσε ο διεθνής αερολιμένας. Κάποιοι άλλοι και συγκεκριμένα το Υπουργείο Πολιτισμού επί προηγούμενης κυβερνήσεως, το 2016 χαρακτήρισε ως αρχαιολογική ζώνη έκταση δέκα χιλιάδων στρεμμάτων στο γκολφ </w:t>
      </w:r>
      <w:proofErr w:type="spellStart"/>
      <w:r w:rsidRPr="0016193F">
        <w:rPr>
          <w:rFonts w:ascii="Arial" w:hAnsi="Arial"/>
          <w:sz w:val="24"/>
          <w:szCs w:val="24"/>
          <w:lang w:eastAsia="el-GR"/>
        </w:rPr>
        <w:t>Αφάντου</w:t>
      </w:r>
      <w:proofErr w:type="spellEnd"/>
      <w:r w:rsidRPr="0016193F">
        <w:rPr>
          <w:rFonts w:ascii="Arial" w:hAnsi="Arial"/>
          <w:sz w:val="24"/>
          <w:szCs w:val="24"/>
          <w:lang w:eastAsia="el-GR"/>
        </w:rPr>
        <w:t xml:space="preserve">, με προφανή σκοπό να ματαιώσει την επένδυση.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Οι έρευνες μάλιστα -επιτρέψτε μου να κάνω μια ιδιαίτερη αναφορά σε αυτό- έγιναν από την ίδια την Αρχαιολογική Υπηρεσία. Το χρονικό διάστημα από 12 Απριλίου έως 31 Αυγούστου 2018 πραγματοποιήθηκαν στην περιοχή δοκιμαστικές αρχαιολογικές έρευνες από την Εφορεία Αρχαιοτήτων Δωδεκανήσου και επέδειξαν ότι δεν βρέθηκαν σημαντικά αρχαιολογικά ευρήματα που να εμποδίζουν την πραγματοποίηση της επένδυσης.</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Κάνω αυτή την αναφορά, κυρίες και κύριοι συνάδελφοι, γιατί φαίνεται πως η κοινωνία απέρριψε οριστικά αυτές τις νοοτροπίες και τους εκφραστές τους, που θέλουν να κρατήσουν τη χώρα πίσω από την προσέλκυση επενδύσεων και από τη πολύ μεγάλη απόφαση της Κυβέρνησης και του </w:t>
      </w:r>
      <w:r w:rsidRPr="0016193F">
        <w:rPr>
          <w:rFonts w:ascii="Arial" w:hAnsi="Arial"/>
          <w:sz w:val="24"/>
          <w:szCs w:val="24"/>
          <w:lang w:eastAsia="el-GR"/>
        </w:rPr>
        <w:lastRenderedPageBreak/>
        <w:t>Πρωθυπουργού να προχωρήσει μπροστά επενδύσεις, με τις οποίες θα προσελκύσουμε από όλη την υφήλιο δυνάμεις για την αναπτυξιακή πορεία της χώρας. Η πλειοψηφία των Ελλήνων πολιτών παράλληλα έχει δώσει ξεκάθαρη εντολή στην Κυβέρνηση να προχωρήσει μπροστά, να καταστήσει την Ελλάδα μια χώρα πρότυπο για την ανάπτυξη επιχειρηματικής και επενδυτικής δραστηριότητας.</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Το νομοσχέδιο που συζητάμε σήμερα αίρει τα τελευταία εμπόδια που υπήρχαν για να υλοποιηθεί μία από τις μεγαλύτερες επενδύσεις στην Ευρώπη. Η αξιοποίηση της έκτασης του Ελληνικού συνδέεται με μια επένδυση ύψους 8 δισεκατομμυρίων ευρώ που θα δημιουργήσει εβδομήντα πέντε χιλιάδες νέες θέσεις εργασίας. Επαναλαμβάνω, εβδομήντα πέντε χιλιάδες νέες θέσεις εργασίας, πολύ σημαντικό ορόσημο στην κοινωνική συνοχή για την επόμενη ημέρα μετά τον κορωνοϊό.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Η συμφωνία διανομής της έκτασης που έρχεται σήμερα στη Βουλή είναι ένα αποφασιστικό βήμα. Με αυτή την πρωτοβουλία να προχωρήσουμε μπροστά καθορίζεται το 30% των τμημάτων της έκτασης των έξι χιλιάδων στρεμμάτων του Ελληνικού, που θα περάσουν στην πλήρη κυριότητα του </w:t>
      </w:r>
      <w:proofErr w:type="spellStart"/>
      <w:r w:rsidRPr="0016193F">
        <w:rPr>
          <w:rFonts w:ascii="Arial" w:hAnsi="Arial"/>
          <w:sz w:val="24"/>
          <w:szCs w:val="24"/>
          <w:lang w:eastAsia="el-GR"/>
        </w:rPr>
        <w:t>παραχωρησιούχου</w:t>
      </w:r>
      <w:proofErr w:type="spellEnd"/>
      <w:r w:rsidRPr="0016193F">
        <w:rPr>
          <w:rFonts w:ascii="Arial" w:hAnsi="Arial"/>
          <w:sz w:val="24"/>
          <w:szCs w:val="24"/>
          <w:lang w:eastAsia="el-GR"/>
        </w:rPr>
        <w:t xml:space="preserve"> και το 70% στα οποία θα έχει το δικαίωμα χρήσης και εκμετάλλευσης. Φυσικά, αυτό το 70% θα περάσει στην κυριότητα του δημοσίου μετά από την παρέλευση των ενενήντα εννέα χρόνων της παραχώρησης.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lastRenderedPageBreak/>
        <w:t>Ένα σημαντικό τμήμα αυτής της έκτασης παραμένει στην πλήρη κυριότητα του δημοσίου, που σημαίνει ότι θα μπορεί να το εκμεταλλεύεται και να το αξιοποιήσει έχοντας σημαντικό όφελος. Είναι μια θετική εξέλιξη που πρέπει να πιστωθεί στη διαπραγμάτευση που είχαμε τόσο από τον Πρωθυπουργό όσο και από το Υπουργείο Οικονομικών και ιδιαίτερα τον κ. Χρήστο Σταϊκούρα, που στο δεύτερο εξάμηνο του 2019 κυριολεκτικά έχει τρέξει πάρα πολύ τις διαδικασίες και έχει δώσει ιδιαίτερη έμφαση.</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Μια πολύ σημαντική επίσης εξέλιξη είναι η συμφωνία για τη μακροχρόνια δωρεάν παραχώρηση χρήσης προς το δημόσιο τριών ισόγειων χώρων σε προνομιακά σημεία, τα οποία θα χρησιμοποιηθούν για τις δράσεις που στοχεύουν στην ενίσχυση του τουρισμού και την προσέλκυση επενδύσεων.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Εύχομαι, κύριε Πρόεδρε, οι συνθήκες να επιτρέψουν και να γίνει το μητροπολιτικό κέντρο στην Αθήνα για τον συνεδριακό τουρισμό, δηλαδή ένα μητροπολιτικό κέντρο που έχει ανάγκη η Αθήνα και μπορούμε να ενώσουμε όλοι μαζί τις δυνάμεις μας να πραγματοποιηθεί στο Ελληνικό, μέχρι να βρεθεί άλλος χώρος.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Η έναρξη των πρόδρομων έργων υλοποίησης της επένδυσης θα σημάνει και την καταβολή της προκαταβολής των 300 εκατομμυρίων ευρώ από το επενδυτικό σχήμα προς το δημόσιο. Αυτό που όλοι αντιλαμβάνονται πλέον </w:t>
      </w:r>
      <w:r w:rsidRPr="0016193F">
        <w:rPr>
          <w:rFonts w:ascii="Arial" w:hAnsi="Arial"/>
          <w:sz w:val="24"/>
          <w:szCs w:val="24"/>
          <w:lang w:eastAsia="el-GR"/>
        </w:rPr>
        <w:lastRenderedPageBreak/>
        <w:t xml:space="preserve">είναι ότι η ενίσχυση της αναπτυξιακής διαδικασίας προϋποθέτει την προσέλκυση επενδύσεων.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Υπάρχει ένα νέο επενδυτικό σχέδιο για τη νέα μαρίνα Ρόδου, στο οποίο πρέπει να προχωρήσει τις διαδικασίες και το Υπουργείο Οικονομικών αλλά και άλλα συναρμόδια Υπουργεία.</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Κλείνοντας, θα πρέπει να δώσω έμφαση στην ιδιαίτερη νησιωτική περιφέρεια της Δωδεκανήσου, στην οποία πρέπει να προχωρήσει και η αξιοποίηση της μαρίνας </w:t>
      </w:r>
      <w:proofErr w:type="spellStart"/>
      <w:r w:rsidRPr="0016193F">
        <w:rPr>
          <w:rFonts w:ascii="Arial" w:hAnsi="Arial"/>
          <w:sz w:val="24"/>
          <w:szCs w:val="24"/>
          <w:lang w:eastAsia="el-GR"/>
        </w:rPr>
        <w:t>Μανδρακίου</w:t>
      </w:r>
      <w:proofErr w:type="spellEnd"/>
      <w:r w:rsidRPr="0016193F">
        <w:rPr>
          <w:rFonts w:ascii="Arial" w:hAnsi="Arial"/>
          <w:sz w:val="24"/>
          <w:szCs w:val="24"/>
          <w:lang w:eastAsia="el-GR"/>
        </w:rPr>
        <w:t xml:space="preserve"> Ρόδου σε συνεργασία του ΤΑΙΠΕΔ με τον Δήμο Κω για την ανάπτυξη της μαρίνας Κω και τη δημιουργία δικτύου μαρίνων στο νησί. Έτσι, ο θαλάσσιος τουρισμός μπορεί να αποτελέσει αιχμή του δόρατος ενός νέου μοντέλου τουριστικής ανάπτυξης.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Το 1,5% του ΑΕΠ, που συνεισέφερε πριν την πανδημία, μπορεί να πολλαπλασιαστεί με αυτό το θεματικό πεδίο του τουρισμού. Είναι μια μορφή τουρισμού που συνδέεται με την ισχυρή τάση που υπάρχει πλέον για την ασφάλεια. Κυρίως συνδέεται με την αυξημένη κατά κεφαλή δαπάνη για τη δυνατότητα να έχουμε επισκέπτες με υψηλό εισοδηματικό βαλάντιο, που συνεπάγεται περισσότερα έσοδα.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Κύριε Πρόεδρε, κυρίες και κύριοι συνάδελφοι, είναι δεδομένη η στήριξη όλων μας σε αυτό το νομοσχέδιο, όπως είναι δεδομένη και η στήριξη και η ενθάρρυνση κάθε επενδυτικής πρωτοβουλίας στη χώρα μας.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lastRenderedPageBreak/>
        <w:t xml:space="preserve">Σας ευχαριστώ πολύ, κύριε Πρόεδρε.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cs="Arial"/>
          <w:b/>
          <w:bCs/>
          <w:sz w:val="24"/>
          <w:szCs w:val="24"/>
          <w:lang w:eastAsia="el-GR"/>
        </w:rPr>
        <w:t>ΠΡΟΕΔΡΕΥΩΝ (Χαράλαμπος Αθανασίου):</w:t>
      </w:r>
      <w:r w:rsidRPr="0016193F">
        <w:rPr>
          <w:rFonts w:ascii="Arial" w:hAnsi="Arial" w:cs="Arial"/>
          <w:sz w:val="24"/>
          <w:szCs w:val="24"/>
          <w:lang w:eastAsia="el-GR"/>
        </w:rPr>
        <w:t xml:space="preserve"> Κι εγώ, κύριε </w:t>
      </w:r>
      <w:proofErr w:type="spellStart"/>
      <w:r w:rsidRPr="0016193F">
        <w:rPr>
          <w:rFonts w:ascii="Arial" w:hAnsi="Arial" w:cs="Arial"/>
          <w:sz w:val="24"/>
          <w:szCs w:val="24"/>
          <w:lang w:eastAsia="el-GR"/>
        </w:rPr>
        <w:t>Κόνσολα</w:t>
      </w:r>
      <w:proofErr w:type="spellEnd"/>
      <w:r w:rsidRPr="0016193F">
        <w:rPr>
          <w:rFonts w:ascii="Arial" w:hAnsi="Arial" w:cs="Arial"/>
          <w:sz w:val="24"/>
          <w:szCs w:val="24"/>
          <w:lang w:eastAsia="el-GR"/>
        </w:rPr>
        <w:t>,</w:t>
      </w:r>
      <w:r w:rsidRPr="0016193F">
        <w:rPr>
          <w:rFonts w:ascii="Arial" w:hAnsi="Arial"/>
          <w:sz w:val="24"/>
          <w:szCs w:val="24"/>
          <w:lang w:eastAsia="el-GR"/>
        </w:rPr>
        <w:t xml:space="preserve"> σας ευχαριστώ, ιδιαίτερα για την τήρηση του χρόνου.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Τον λόγο έχει ο κ. Γεώργιος </w:t>
      </w:r>
      <w:proofErr w:type="spellStart"/>
      <w:r w:rsidRPr="0016193F">
        <w:rPr>
          <w:rFonts w:ascii="Arial" w:hAnsi="Arial"/>
          <w:sz w:val="24"/>
          <w:szCs w:val="24"/>
          <w:lang w:eastAsia="el-GR"/>
        </w:rPr>
        <w:t>Καμίνης</w:t>
      </w:r>
      <w:proofErr w:type="spellEnd"/>
      <w:r w:rsidRPr="0016193F">
        <w:rPr>
          <w:rFonts w:ascii="Arial" w:hAnsi="Arial"/>
          <w:sz w:val="24"/>
          <w:szCs w:val="24"/>
          <w:lang w:eastAsia="el-GR"/>
        </w:rPr>
        <w:t xml:space="preserve"> από το Κίνημα Αλλαγής.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b/>
          <w:bCs/>
          <w:sz w:val="24"/>
          <w:szCs w:val="24"/>
          <w:lang w:eastAsia="el-GR"/>
        </w:rPr>
        <w:t>ΓΕΩΡΓΙΟΣ ΚΑΜΙΝΗΣ:</w:t>
      </w:r>
      <w:r w:rsidRPr="0016193F">
        <w:rPr>
          <w:rFonts w:ascii="Arial" w:hAnsi="Arial"/>
          <w:sz w:val="24"/>
          <w:szCs w:val="24"/>
          <w:lang w:eastAsia="el-GR"/>
        </w:rPr>
        <w:t xml:space="preserve"> Ευχαριστώ, κύριε Πρόεδρε.</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Στην περίπτωση του Ελληνικού οφείλουμε να αναγνωρίσουμε πως πρόκειται για μια συλλογική μας αποτυχία. Και είναι μια αποτυχία διπλή. Από τη μια για το αναπτυξιακό μοντέλο που επιλέγουμε για τη χώρα μας, αλλά και αποτυχία στην ικανότητα να το υλοποιήσουμε, να υλοποιήσουμε αυτό που καλώς ή κακώς αποφασίσαμε να κάνουμε.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Θέλω να θυμίσω, ως προς το πρώτο, ότι για το Ελληνικό υπήρξε μια μακρά διαβουλευτική διαδικασία που ξεκίνησε τουλάχιστον από το 2005 με πολύ έντονες αντιδράσεις κομμάτων, αυτοδιοίκησης και φορέων εκείνη την εποχή, μέχρι να καταλήξουμε, αρκετά χρόνια αργότερα, σε ένα σχέδιο που βασικά του χαρακτηριστικά είναι τα εμπορικά κέντρα, τα καζίνο, οι κατοικίες προς πώληση και κάποιες τουριστικές χρήσεις, με άλλα λόγια ένα αναπτυξιακό μοντέλο όχι απλά περασμένων δεκαετιών, αλλά μάλλον του περασμένου αιώνα.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Λέω περασμένου αιώνα και αυτό με κάποια επιφύλαξη, γιατί οι Ηνωμένες Πολιτείες της Αμερικής, για παράδειγμα, πήραν το ρίσκο να </w:t>
      </w:r>
      <w:r w:rsidRPr="0016193F">
        <w:rPr>
          <w:rFonts w:ascii="Arial" w:hAnsi="Arial"/>
          <w:sz w:val="24"/>
          <w:szCs w:val="24"/>
          <w:lang w:eastAsia="el-GR"/>
        </w:rPr>
        <w:lastRenderedPageBreak/>
        <w:t xml:space="preserve">δημιουργήσουν ένα </w:t>
      </w:r>
      <w:r w:rsidRPr="0016193F">
        <w:rPr>
          <w:rFonts w:ascii="Arial" w:hAnsi="Arial"/>
          <w:sz w:val="24"/>
          <w:szCs w:val="24"/>
          <w:lang w:val="en-US" w:eastAsia="el-GR"/>
        </w:rPr>
        <w:t>cluster</w:t>
      </w:r>
      <w:r w:rsidRPr="0016193F">
        <w:rPr>
          <w:rFonts w:ascii="Arial" w:hAnsi="Arial"/>
          <w:sz w:val="24"/>
          <w:szCs w:val="24"/>
          <w:lang w:eastAsia="el-GR"/>
        </w:rPr>
        <w:t xml:space="preserve"> τεχνολογίας ήδη από τη δεκαετία του ’50. Η Ελλάδα, έστω και με μεγάλη καθυστέρηση, αλλά με το πολύ έμπειρο ανθρώπινο δυναμικό της, θα μπορούσε να στηρίξει σήμερα ανάλογα </w:t>
      </w:r>
      <w:r w:rsidRPr="0016193F">
        <w:rPr>
          <w:rFonts w:ascii="Arial" w:hAnsi="Arial"/>
          <w:sz w:val="24"/>
          <w:szCs w:val="24"/>
          <w:lang w:val="en-US" w:eastAsia="el-GR"/>
        </w:rPr>
        <w:t>cluster</w:t>
      </w:r>
      <w:r w:rsidRPr="0016193F">
        <w:rPr>
          <w:rFonts w:ascii="Arial" w:hAnsi="Arial"/>
          <w:sz w:val="24"/>
          <w:szCs w:val="24"/>
          <w:lang w:eastAsia="el-GR"/>
        </w:rPr>
        <w:t xml:space="preserve"> από τη ναυτιλία και την υγεία μέχρι την κλασική παιδεία, αλλά και την τεχνολογία.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Το ελληνικό δημόσιο και διαδοχικές ελληνικές κυβερνήσεις κατάφεραν οριακά να προκρίνουν το τι θέλουν να γίνει στο Ελληνικό. Δεν κατάφεραν όμως να προτείνουν ένα συγκεκριμένο σχέδιο δράσης, να ορίσουν τις νομικές, πολιτικές, οικονομικές, χρηματοδοτικές παραμέτρους και τελικά να το υλοποιήσουν. Πρόκειται για μια μεγάλη συλλογική αποτυχία είκοσι ετών. Ακόμη το έργο στην πραγματικότητα δεν έχει ξεκινήσει.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Και βέβαια όλα αυτά, παρά τη γνωστή πλέον ρήση του Υπουργού Ανάπτυξης, που μας διαβεβαίωνε προεκλογικά ότι δήθεν την επόμενη μέρα των εκλογών θα έμπαιναν οι μπουλντόζες στο Ελληνικό, φράση που φανερώνει όχι μόνο αμετροέπεια, αλλά και υποτίμηση της νοημοσύνης όλων μας, προπάντων του εκλογικού σώματος.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Η δική μας παράταξη ήταν εκείνη που ξεκίνησε το έργο και διαχρονικά έχουμε αποδείξει την καλή μας πίστη και τη θέληση ότι μπορούμε να συμβάλουμε στη δημιουργία του μητροπολιτικού πάρκου, στην ανάπτυξη μιας ολόκληρης περιοχής της Αττικής, έστω και με τις επιφυλάξεις που εξέφρασα.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lastRenderedPageBreak/>
        <w:t xml:space="preserve">Τασσόμαστε υπέρ της επένδυσης είτε ως κυβέρνηση είτε παλαιότερα ως αντιπολίτευση με οποιαδήποτε κυβέρνηση, είτε το 2016, όταν υπερψηφίσαμε τον νόμο της κυβέρνησης ΣΥΡΙΖΑ-ΑΝΕΛ με την «ΕΛΛΗΝΙΚΟ Α.Ε.», είτε το 2020, όταν υπερψηφίσαμε τις διατάξεις του ν.4706 της δικής σας Κυβέρνησης.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Από το νομοσχέδιο θα ήθελα κατ’ αρχάς να θίξω το κομμάτι της περίφραξης. Ευτυχώς η Κυβέρνηση έσπευσε να διορθώσει το λάθος της, διότι αν διατηρείτο η αρχική ρύθμιση, θα είχαμε διαπράξει σοβαρό λάθος. Θα δημιουργούσαμε ένα μοντέλο οικιστικής ανάπτυξης που είναι εντελώς ξένο προς τον χαρακτήρα της χώρας μας, θα έλεγα και της Ευρώπης. Πιο πολύ θυμίζει χώρες του τρίτου κόσμου. </w:t>
      </w:r>
    </w:p>
    <w:p w:rsidR="0016193F" w:rsidRPr="0016193F" w:rsidRDefault="0016193F" w:rsidP="00247084">
      <w:pPr>
        <w:spacing w:after="0" w:line="600" w:lineRule="auto"/>
        <w:ind w:firstLine="720"/>
        <w:jc w:val="both"/>
        <w:rPr>
          <w:rFonts w:ascii="Arial" w:hAnsi="Arial"/>
          <w:sz w:val="24"/>
          <w:szCs w:val="20"/>
          <w:lang w:eastAsia="el-GR"/>
        </w:rPr>
      </w:pPr>
      <w:r w:rsidRPr="0016193F">
        <w:rPr>
          <w:rFonts w:ascii="Arial" w:hAnsi="Arial"/>
          <w:sz w:val="24"/>
          <w:szCs w:val="20"/>
          <w:lang w:eastAsia="el-GR"/>
        </w:rPr>
        <w:t xml:space="preserve">Θα δημιουργούσε, επίσης, ένα επικίνδυνο προηγούμενο. Θα ήταν πρωτοφανές να αποκοπεί με αυτόν τον τρόπο ένα κομμάτι της πόλης από τον υπόλοιπο αστικό ιστό. </w:t>
      </w:r>
    </w:p>
    <w:p w:rsidR="0016193F" w:rsidRPr="0016193F" w:rsidRDefault="0016193F" w:rsidP="00247084">
      <w:pPr>
        <w:spacing w:after="0" w:line="600" w:lineRule="auto"/>
        <w:ind w:firstLine="720"/>
        <w:jc w:val="both"/>
        <w:rPr>
          <w:rFonts w:ascii="Arial" w:hAnsi="Arial"/>
          <w:sz w:val="24"/>
          <w:szCs w:val="20"/>
          <w:lang w:eastAsia="el-GR"/>
        </w:rPr>
      </w:pPr>
      <w:r w:rsidRPr="0016193F">
        <w:rPr>
          <w:rFonts w:ascii="Arial" w:hAnsi="Arial"/>
          <w:sz w:val="24"/>
          <w:szCs w:val="20"/>
          <w:lang w:eastAsia="el-GR"/>
        </w:rPr>
        <w:t xml:space="preserve">Θα ήθελα, όμως, να σταθώ, κυρίως, σε ένα θέμα που εξάγεται αβίαστα ως συμπέρασμα από τον τρόπο με τον οποίο διαχειρίστηκε η Κυβέρνηση το ζήτημα. Μιλώ για το θέμα της απολύτως ελλιπούς διαβούλευσης. Δυστυχώς συνεχίζεται από την Κυβέρνησή σας η τακτική να υποτιμάτε διαρκώς τη διαβούλευση. Για ένα θέμα που αγγίζει εκατοντάδες χιλιάδες ανθρώπους, είναι ασυγχώρητο που δεν φέρνετε τη σύμβαση αυτή με μορφή νόμου, ώστε να </w:t>
      </w:r>
      <w:r w:rsidRPr="0016193F">
        <w:rPr>
          <w:rFonts w:ascii="Arial" w:hAnsi="Arial"/>
          <w:sz w:val="24"/>
          <w:szCs w:val="20"/>
          <w:lang w:eastAsia="el-GR"/>
        </w:rPr>
        <w:lastRenderedPageBreak/>
        <w:t>μπορέσει να υπάρξει ολοκληρωμένη και εξαντλητική διαβούλευση επί του θέματος.</w:t>
      </w:r>
    </w:p>
    <w:p w:rsidR="0016193F" w:rsidRPr="0016193F" w:rsidRDefault="0016193F" w:rsidP="00247084">
      <w:pPr>
        <w:spacing w:after="0" w:line="600" w:lineRule="auto"/>
        <w:ind w:firstLine="720"/>
        <w:jc w:val="both"/>
        <w:rPr>
          <w:rFonts w:ascii="Arial" w:hAnsi="Arial"/>
          <w:sz w:val="24"/>
          <w:szCs w:val="20"/>
          <w:lang w:eastAsia="el-GR"/>
        </w:rPr>
      </w:pPr>
      <w:r w:rsidRPr="0016193F">
        <w:rPr>
          <w:rFonts w:ascii="Arial" w:hAnsi="Arial"/>
          <w:sz w:val="24"/>
          <w:szCs w:val="20"/>
          <w:lang w:eastAsia="el-GR"/>
        </w:rPr>
        <w:t>Ήρθαν οι δήμαρχοι των όμορων δήμων στην επιτροπή -και ήρθαν επειδή το Κίνημα Αλλαγής φρόντισε να τους καλέσει- και δεν είχαν οι άνθρωποι ιδέα για τις διατάξεις του νόμου.</w:t>
      </w:r>
    </w:p>
    <w:p w:rsidR="0016193F" w:rsidRPr="0016193F" w:rsidRDefault="0016193F" w:rsidP="00247084">
      <w:pPr>
        <w:spacing w:after="0" w:line="600" w:lineRule="auto"/>
        <w:ind w:firstLine="720"/>
        <w:jc w:val="both"/>
        <w:rPr>
          <w:rFonts w:ascii="Arial" w:hAnsi="Arial"/>
          <w:sz w:val="24"/>
          <w:szCs w:val="20"/>
          <w:lang w:eastAsia="el-GR"/>
        </w:rPr>
      </w:pPr>
      <w:r w:rsidRPr="0016193F">
        <w:rPr>
          <w:rFonts w:ascii="Arial" w:hAnsi="Arial"/>
          <w:sz w:val="24"/>
          <w:szCs w:val="20"/>
          <w:lang w:eastAsia="el-GR"/>
        </w:rPr>
        <w:t xml:space="preserve">Ως πρώην δήμαρχος μπορώ να σας πω το εξής με βεβαιότητα: Κανένας σε μια τέτοια θέση δεν πρόκειται να συναινέσει αν δεν μπορεί να διαβεβαιώσει με ασφάλεια τους συμπολίτες του για το τι ακριβώς πρόκειται να γίνει. Το έχετε κάνει επανειλημμένα αυτό σε διατάξεις που αφορούν το Ελληνικό. Σειρά κρίσιμων διατάξεων έχει περάσει χωρίς διαβούλευση, έχετε φέρει </w:t>
      </w:r>
      <w:r w:rsidRPr="0016193F">
        <w:rPr>
          <w:rFonts w:ascii="Arial" w:hAnsi="Arial"/>
          <w:sz w:val="24"/>
          <w:szCs w:val="20"/>
          <w:lang w:val="en-US" w:eastAsia="el-GR"/>
        </w:rPr>
        <w:t>ad</w:t>
      </w:r>
      <w:r w:rsidRPr="0016193F">
        <w:rPr>
          <w:rFonts w:ascii="Arial" w:hAnsi="Arial"/>
          <w:sz w:val="24"/>
          <w:szCs w:val="20"/>
          <w:lang w:eastAsia="el-GR"/>
        </w:rPr>
        <w:t xml:space="preserve"> </w:t>
      </w:r>
      <w:r w:rsidRPr="0016193F">
        <w:rPr>
          <w:rFonts w:ascii="Arial" w:hAnsi="Arial"/>
          <w:sz w:val="24"/>
          <w:szCs w:val="20"/>
          <w:lang w:val="en-US" w:eastAsia="el-GR"/>
        </w:rPr>
        <w:t>hoc</w:t>
      </w:r>
      <w:r w:rsidRPr="0016193F">
        <w:rPr>
          <w:rFonts w:ascii="Arial" w:hAnsi="Arial"/>
          <w:sz w:val="24"/>
          <w:szCs w:val="20"/>
          <w:lang w:eastAsia="el-GR"/>
        </w:rPr>
        <w:t xml:space="preserve"> «φωτογραφικές» διατάξεις για τους τουριστικούς λιμένες και τις απαιτούμενες θέσεις στάθμευσης. Γιατί τόση απέχθεια στη διαβούλευση; </w:t>
      </w:r>
    </w:p>
    <w:p w:rsidR="0016193F" w:rsidRPr="0016193F" w:rsidRDefault="0016193F" w:rsidP="00247084">
      <w:pPr>
        <w:spacing w:after="0" w:line="600" w:lineRule="auto"/>
        <w:ind w:firstLine="720"/>
        <w:jc w:val="both"/>
        <w:rPr>
          <w:rFonts w:ascii="Arial" w:hAnsi="Arial"/>
          <w:sz w:val="24"/>
          <w:szCs w:val="20"/>
          <w:lang w:eastAsia="el-GR"/>
        </w:rPr>
      </w:pPr>
      <w:r w:rsidRPr="0016193F">
        <w:rPr>
          <w:rFonts w:ascii="Arial" w:hAnsi="Arial"/>
          <w:sz w:val="24"/>
          <w:szCs w:val="20"/>
          <w:lang w:eastAsia="el-GR"/>
        </w:rPr>
        <w:t xml:space="preserve">Υπάρχουν πολλά και σοβαρά παράπονα από τους δημάρχους της περιοχής. Δήμαρχοι που έχουν στηρίξει και δημοσίως στο παρελθόν την επένδυση, εκφράζουν πολύ σοβαρές ανησυχίες τόσο ως προς τις διαδικασίες, που ακολουθείτε, όσο και ως προς το περιεχόμενο των ρυθμίσεων. </w:t>
      </w:r>
    </w:p>
    <w:p w:rsidR="0016193F" w:rsidRPr="0016193F" w:rsidRDefault="0016193F" w:rsidP="00247084">
      <w:pPr>
        <w:spacing w:after="0" w:line="600" w:lineRule="auto"/>
        <w:ind w:firstLine="720"/>
        <w:jc w:val="both"/>
        <w:rPr>
          <w:rFonts w:ascii="Arial" w:hAnsi="Arial"/>
          <w:sz w:val="24"/>
          <w:szCs w:val="20"/>
          <w:lang w:eastAsia="el-GR"/>
        </w:rPr>
      </w:pPr>
      <w:r w:rsidRPr="0016193F">
        <w:rPr>
          <w:rFonts w:ascii="Arial" w:hAnsi="Arial"/>
          <w:sz w:val="24"/>
          <w:szCs w:val="20"/>
          <w:lang w:eastAsia="el-GR"/>
        </w:rPr>
        <w:t>Τελειώνοντας, θέλω να επαναλάβω την προτροπή του εισηγητή μας να καταθέσετε, επιτέλους, ένα αναλυτικό χρονοδιάγραμμα των επόμενων θεσμικών θεμάτων της επένδυσης, αλλά και της επένδυσης συνολικότερα, γιατί αυτό θα ήταν πάρα πολύ χρήσιμο για τον δημόσιο διάλογο.</w:t>
      </w:r>
    </w:p>
    <w:p w:rsidR="0016193F" w:rsidRPr="0016193F" w:rsidRDefault="0016193F" w:rsidP="00247084">
      <w:pPr>
        <w:spacing w:after="0" w:line="600" w:lineRule="auto"/>
        <w:ind w:firstLine="720"/>
        <w:jc w:val="both"/>
        <w:rPr>
          <w:rFonts w:ascii="Arial" w:hAnsi="Arial"/>
          <w:sz w:val="24"/>
          <w:szCs w:val="20"/>
          <w:lang w:eastAsia="el-GR"/>
        </w:rPr>
      </w:pPr>
      <w:r w:rsidRPr="0016193F">
        <w:rPr>
          <w:rFonts w:ascii="Arial" w:hAnsi="Arial"/>
          <w:sz w:val="24"/>
          <w:szCs w:val="20"/>
          <w:lang w:eastAsia="el-GR"/>
        </w:rPr>
        <w:lastRenderedPageBreak/>
        <w:t>Σας ευχαριστώ πολύ.</w:t>
      </w:r>
    </w:p>
    <w:p w:rsidR="0016193F" w:rsidRPr="0016193F" w:rsidRDefault="0016193F" w:rsidP="00247084">
      <w:pPr>
        <w:spacing w:after="0" w:line="600" w:lineRule="auto"/>
        <w:ind w:firstLine="720"/>
        <w:jc w:val="both"/>
        <w:rPr>
          <w:rFonts w:ascii="Arial" w:hAnsi="Arial"/>
          <w:sz w:val="24"/>
          <w:szCs w:val="20"/>
          <w:lang w:eastAsia="el-GR"/>
        </w:rPr>
      </w:pPr>
      <w:r w:rsidRPr="0016193F">
        <w:rPr>
          <w:rFonts w:ascii="Arial" w:hAnsi="Arial"/>
          <w:b/>
          <w:sz w:val="24"/>
          <w:szCs w:val="20"/>
          <w:lang w:eastAsia="el-GR"/>
        </w:rPr>
        <w:t>ΠΡΟΕΔΡΕΥΩΝ (Χαράλαμπος Αθανασίου):</w:t>
      </w:r>
      <w:r w:rsidRPr="0016193F">
        <w:rPr>
          <w:rFonts w:ascii="Arial" w:hAnsi="Arial"/>
          <w:sz w:val="24"/>
          <w:szCs w:val="20"/>
          <w:lang w:eastAsia="el-GR"/>
        </w:rPr>
        <w:t xml:space="preserve"> Και εμείς ευχαριστούμε, κύριε </w:t>
      </w:r>
      <w:proofErr w:type="spellStart"/>
      <w:r w:rsidRPr="0016193F">
        <w:rPr>
          <w:rFonts w:ascii="Arial" w:hAnsi="Arial"/>
          <w:sz w:val="24"/>
          <w:szCs w:val="20"/>
          <w:lang w:eastAsia="el-GR"/>
        </w:rPr>
        <w:t>Καμίνη</w:t>
      </w:r>
      <w:proofErr w:type="spellEnd"/>
      <w:r w:rsidRPr="0016193F">
        <w:rPr>
          <w:rFonts w:ascii="Arial" w:hAnsi="Arial"/>
          <w:sz w:val="24"/>
          <w:szCs w:val="20"/>
          <w:lang w:eastAsia="el-GR"/>
        </w:rPr>
        <w:t>, και για την τήρηση του χρόνου.</w:t>
      </w:r>
    </w:p>
    <w:p w:rsidR="0016193F" w:rsidRPr="0016193F" w:rsidRDefault="0016193F" w:rsidP="00247084">
      <w:pPr>
        <w:spacing w:after="0" w:line="600" w:lineRule="auto"/>
        <w:ind w:firstLine="720"/>
        <w:jc w:val="both"/>
        <w:rPr>
          <w:rFonts w:ascii="Arial" w:hAnsi="Arial"/>
          <w:sz w:val="24"/>
          <w:szCs w:val="20"/>
          <w:lang w:eastAsia="el-GR"/>
        </w:rPr>
      </w:pPr>
      <w:r w:rsidRPr="0016193F">
        <w:rPr>
          <w:rFonts w:ascii="Arial" w:hAnsi="Arial"/>
          <w:sz w:val="24"/>
          <w:szCs w:val="20"/>
          <w:lang w:eastAsia="el-GR"/>
        </w:rPr>
        <w:t xml:space="preserve">Τον λόγο έχει η κ. Ασημίνα </w:t>
      </w:r>
      <w:proofErr w:type="spellStart"/>
      <w:r w:rsidRPr="0016193F">
        <w:rPr>
          <w:rFonts w:ascii="Arial" w:hAnsi="Arial"/>
          <w:sz w:val="24"/>
          <w:szCs w:val="20"/>
          <w:lang w:eastAsia="el-GR"/>
        </w:rPr>
        <w:t>Σκόνδρα</w:t>
      </w:r>
      <w:proofErr w:type="spellEnd"/>
      <w:r w:rsidRPr="0016193F">
        <w:rPr>
          <w:rFonts w:ascii="Arial" w:hAnsi="Arial"/>
          <w:sz w:val="24"/>
          <w:szCs w:val="20"/>
          <w:lang w:eastAsia="el-GR"/>
        </w:rPr>
        <w:t xml:space="preserve"> από τη Νέα Δημοκρατία.</w:t>
      </w:r>
    </w:p>
    <w:p w:rsidR="0016193F" w:rsidRPr="0016193F" w:rsidRDefault="0016193F" w:rsidP="00247084">
      <w:pPr>
        <w:spacing w:after="0" w:line="600" w:lineRule="auto"/>
        <w:ind w:firstLine="720"/>
        <w:jc w:val="both"/>
        <w:rPr>
          <w:rFonts w:ascii="Arial" w:hAnsi="Arial"/>
          <w:sz w:val="24"/>
          <w:szCs w:val="20"/>
          <w:lang w:eastAsia="el-GR"/>
        </w:rPr>
      </w:pPr>
      <w:r w:rsidRPr="0016193F">
        <w:rPr>
          <w:rFonts w:ascii="Arial" w:hAnsi="Arial"/>
          <w:b/>
          <w:sz w:val="24"/>
          <w:szCs w:val="20"/>
          <w:lang w:eastAsia="el-GR"/>
        </w:rPr>
        <w:t xml:space="preserve">ΑΣΗΜΙΝΑ ΣΚΟΝΔΡΑ: </w:t>
      </w:r>
      <w:r w:rsidRPr="0016193F">
        <w:rPr>
          <w:rFonts w:ascii="Arial" w:hAnsi="Arial"/>
          <w:sz w:val="24"/>
          <w:szCs w:val="20"/>
          <w:lang w:eastAsia="el-GR"/>
        </w:rPr>
        <w:t>Σας ευχαριστώ πολύ, κύριε Πρόεδρε.</w:t>
      </w:r>
    </w:p>
    <w:p w:rsidR="0016193F" w:rsidRPr="0016193F" w:rsidRDefault="0016193F" w:rsidP="00247084">
      <w:pPr>
        <w:spacing w:after="0" w:line="600" w:lineRule="auto"/>
        <w:ind w:firstLine="720"/>
        <w:jc w:val="both"/>
        <w:rPr>
          <w:rFonts w:ascii="Arial" w:hAnsi="Arial"/>
          <w:sz w:val="24"/>
          <w:szCs w:val="20"/>
          <w:lang w:eastAsia="el-GR"/>
        </w:rPr>
      </w:pPr>
      <w:r w:rsidRPr="0016193F">
        <w:rPr>
          <w:rFonts w:ascii="Arial" w:hAnsi="Arial"/>
          <w:sz w:val="24"/>
          <w:szCs w:val="20"/>
          <w:lang w:eastAsia="el-GR"/>
        </w:rPr>
        <w:t xml:space="preserve">Κύριοι Υπουργοί, κυρίες και κύριοι συνάδελφοι, πριν από δύο εβδομάδες κατατέθηκε προς επεξεργασία στην αρμόδια επιτροπή και εισάγεται σήμερα στην Ολομέλεια το νομοσχέδιο του Υπουργείου Οικονομικών για την κύρωση της σύμβασης του Μητροπολιτικού Πόλου Ελληνικού - Αγίου Κοσμά. Ολοκληρώνεται με αυτόν τον τρόπο ένας κύκλος εκκρεμοτήτων γι’ αυτό το ιδιαίτερα εμβληματικό έργο. Προηγήθηκε ένας τεράστιος αγώνας για να ξεπεραστούν διάφορες αγκυλώσεις, διαδικαστικές εκκρεμότητες, θεσμικές αδυναμίες και ελλείψεις που είχαν παγώσει το έργο, αφού ο ΣΥΡΙΖΑ ως κυβέρνηση επιδόθηκε στην απραξία, για να μην αναφερθώ και στα προσκόμματα που έθετε. </w:t>
      </w:r>
    </w:p>
    <w:p w:rsidR="0016193F" w:rsidRPr="0016193F" w:rsidRDefault="0016193F" w:rsidP="00247084">
      <w:pPr>
        <w:spacing w:after="0" w:line="600" w:lineRule="auto"/>
        <w:ind w:firstLine="720"/>
        <w:jc w:val="both"/>
        <w:rPr>
          <w:rFonts w:ascii="Arial" w:hAnsi="Arial"/>
          <w:sz w:val="24"/>
          <w:szCs w:val="20"/>
          <w:lang w:eastAsia="el-GR"/>
        </w:rPr>
      </w:pPr>
      <w:r w:rsidRPr="0016193F">
        <w:rPr>
          <w:rFonts w:ascii="Arial" w:hAnsi="Arial"/>
          <w:sz w:val="24"/>
          <w:szCs w:val="20"/>
          <w:lang w:eastAsia="el-GR"/>
        </w:rPr>
        <w:t xml:space="preserve">Σε αυτό το σημείο θέλω πραγματικά να συγχαρώ όλους τους εμπλεκόμενους Υπουργούς γι’ αυτόν τον τιτάνιο αγώνα τους για την ολοκλήρωση του έργου αυτού, αλλά και για τον συντονισμό των ενεργειών τους. </w:t>
      </w:r>
    </w:p>
    <w:p w:rsidR="0016193F" w:rsidRPr="0016193F" w:rsidRDefault="0016193F" w:rsidP="00247084">
      <w:pPr>
        <w:spacing w:after="0" w:line="600" w:lineRule="auto"/>
        <w:ind w:firstLine="720"/>
        <w:jc w:val="both"/>
        <w:rPr>
          <w:rFonts w:ascii="Arial" w:hAnsi="Arial"/>
          <w:sz w:val="24"/>
          <w:szCs w:val="20"/>
          <w:lang w:eastAsia="el-GR"/>
        </w:rPr>
      </w:pPr>
      <w:r w:rsidRPr="0016193F">
        <w:rPr>
          <w:rFonts w:ascii="Arial" w:hAnsi="Arial"/>
          <w:sz w:val="24"/>
          <w:szCs w:val="20"/>
          <w:lang w:eastAsia="el-GR"/>
        </w:rPr>
        <w:lastRenderedPageBreak/>
        <w:t xml:space="preserve">Κυρίες και κύριοι συνάδελφοι, το Ελληνικό αποτελεί τεράστια επένδυση στη χώρα μας σε πολλούς τομείς: στον οικονομικό, στον τουριστικό, στον πολιτιστικό, περιβαλλοντικό και κοινωνικό. Τα οικονομικά μεγέθη είναι γνωστά. Η επένδυση αγγίζει τα 8 δισεκατομμύρια ευρώ, δημιουργεί εβδομήντα πέντε χιλιάδες νέες θέσεις εργασίας κατά την πλήρη λειτουργία του έργου και ενισχύει το ΑΕΠ της χώρας κατά 2,4% μέχρι την ημερομηνία ολοκλήρωσής του. </w:t>
      </w:r>
    </w:p>
    <w:p w:rsidR="0016193F" w:rsidRPr="0016193F" w:rsidRDefault="0016193F" w:rsidP="00247084">
      <w:pPr>
        <w:spacing w:after="0" w:line="600" w:lineRule="auto"/>
        <w:ind w:firstLine="720"/>
        <w:jc w:val="both"/>
        <w:rPr>
          <w:rFonts w:ascii="Arial" w:hAnsi="Arial"/>
          <w:sz w:val="24"/>
          <w:szCs w:val="20"/>
          <w:lang w:eastAsia="el-GR"/>
        </w:rPr>
      </w:pPr>
      <w:r w:rsidRPr="0016193F">
        <w:rPr>
          <w:rFonts w:ascii="Arial" w:hAnsi="Arial"/>
          <w:sz w:val="24"/>
          <w:szCs w:val="20"/>
          <w:lang w:eastAsia="el-GR"/>
        </w:rPr>
        <w:t xml:space="preserve">Εκτιμάται ότι τα φορολογικά έσοδα κατά την επενδυτική δραστηριότητα του έργου -κατασκευή και λειτουργία- για είκοσι πέντε χρόνια θα ξεπεράσουν τα 14 δισεκατομμύρια ευρώ. Τα οφέλη στον τουρισμό θα ευνοήσουν όλες τις επόμενες γενεές των Ελλήνων, αφού η Αθήνα ως πόλος έλξης επισκεπτών από όλο τον πλανήτη θα ενισχυθεί εντυπωσιακά, καθώς μιλάμε για την ανάπτυξη του μεγαλύτερου πάρκου στην Ευρώπη, το οποίο θα είναι ανοικτό στο κοινό. Με μέγεθος μεγαλύτερο των δύο εκατομμυρίων τετραγωνικών μέτρων θα συνδέει το θαλάσσιο μέτωπο με τον ορεινό όγκο του Υμηττού και θα αποτελέσει έναν σημαντικότατο και αναγκαίο πνεύμονα πρασίνου για τον αστικό ιστό της Αθήνας. </w:t>
      </w:r>
    </w:p>
    <w:p w:rsidR="0016193F" w:rsidRPr="0016193F" w:rsidRDefault="0016193F" w:rsidP="00247084">
      <w:pPr>
        <w:spacing w:after="0" w:line="600" w:lineRule="auto"/>
        <w:ind w:firstLine="720"/>
        <w:jc w:val="both"/>
        <w:rPr>
          <w:rFonts w:ascii="Arial" w:hAnsi="Arial"/>
          <w:sz w:val="24"/>
          <w:szCs w:val="20"/>
          <w:lang w:eastAsia="el-GR"/>
        </w:rPr>
      </w:pPr>
      <w:r w:rsidRPr="0016193F">
        <w:rPr>
          <w:rFonts w:ascii="Arial" w:hAnsi="Arial"/>
          <w:sz w:val="24"/>
          <w:szCs w:val="20"/>
          <w:lang w:eastAsia="el-GR"/>
        </w:rPr>
        <w:t xml:space="preserve">Ξεκάθαρα για τη Νέα Δημοκρατία η ανάπτυξη του Ελληνικού αποτελούσε σταθερά μία από τις πιο σημαντικές αναπτυξιακές προτεραιότητες. Αφορά, τόσο το σύνολο του κοινωνικού ιστού που ζει και δραστηριοποιείται πέριξ του ακινήτου του Μητροπολιτικού Πόλου Ελληνικού - Αγίου Κοσμά, όσο </w:t>
      </w:r>
      <w:r w:rsidRPr="0016193F">
        <w:rPr>
          <w:rFonts w:ascii="Arial" w:hAnsi="Arial"/>
          <w:sz w:val="24"/>
          <w:szCs w:val="20"/>
          <w:lang w:eastAsia="el-GR"/>
        </w:rPr>
        <w:lastRenderedPageBreak/>
        <w:t>και εν γένει την ελληνική οικονομία λόγω της εμβέλειας του επενδυτικού σχεδίου.</w:t>
      </w:r>
    </w:p>
    <w:p w:rsidR="0016193F" w:rsidRPr="0016193F" w:rsidRDefault="0016193F" w:rsidP="00247084">
      <w:pPr>
        <w:spacing w:after="0" w:line="600" w:lineRule="auto"/>
        <w:ind w:firstLine="720"/>
        <w:jc w:val="both"/>
        <w:rPr>
          <w:rFonts w:ascii="Arial" w:hAnsi="Arial"/>
          <w:sz w:val="24"/>
          <w:szCs w:val="20"/>
          <w:lang w:eastAsia="el-GR"/>
        </w:rPr>
      </w:pPr>
      <w:r w:rsidRPr="0016193F">
        <w:rPr>
          <w:rFonts w:ascii="Arial" w:hAnsi="Arial"/>
          <w:sz w:val="24"/>
          <w:szCs w:val="20"/>
          <w:lang w:eastAsia="el-GR"/>
        </w:rPr>
        <w:t xml:space="preserve">Απορώ, πραγματικά, που δεδομένων των παραπάνω στοιχείων -που δεν χωρούν αμφισβήτησης- υπήρξαν και συνεχίζουν να υπάρχουν κόμματα και πολιτικές οντότητες που ήταν και παραμένουν πολέμιοι του έργου και άλλοι που κωλυσιεργούσαν εσκεμμένα την εξέλιξη και την ολοκλήρωσή του. Και απορώ διπλά πώς οι ίδιοι κατατάσσουν τους εαυτούς τους στους προοδευτικούς και παριστάνουν ότι ενδιαφέρονται για την ανάπτυξη του τόπου μας και την αύξηση της παραγωγικότητας και της εργασίας. </w:t>
      </w:r>
    </w:p>
    <w:p w:rsidR="0016193F" w:rsidRPr="0016193F" w:rsidRDefault="0016193F" w:rsidP="00247084">
      <w:pPr>
        <w:spacing w:after="0" w:line="600" w:lineRule="auto"/>
        <w:ind w:firstLine="720"/>
        <w:jc w:val="both"/>
        <w:rPr>
          <w:rFonts w:ascii="Arial" w:hAnsi="Arial"/>
          <w:sz w:val="24"/>
          <w:szCs w:val="20"/>
          <w:lang w:eastAsia="el-GR"/>
        </w:rPr>
      </w:pPr>
      <w:r w:rsidRPr="0016193F">
        <w:rPr>
          <w:rFonts w:ascii="Arial" w:hAnsi="Arial"/>
          <w:sz w:val="24"/>
          <w:szCs w:val="20"/>
          <w:lang w:eastAsia="el-GR"/>
        </w:rPr>
        <w:t xml:space="preserve">Κυρίες και κύριοι συνάδελφοι, θέλω να περάσω σε ένα άλλο αντικείμενο, το οποίο αποτελεί κομμάτι αυτού του νομοσχεδίου και εισάγεται ως τροπολογία του Υπουργείου Περιβάλλοντος και Ενέργειας και αφορά θέματα πολεοδομικού σχεδιασμού. Όλοι γνωρίζουμε ότι τα πολεοδομικά ζητήματα πανελλαδικά ταλαιπωρούν τις τοπικές κοινωνίες. </w:t>
      </w:r>
    </w:p>
    <w:p w:rsidR="0016193F" w:rsidRPr="0016193F" w:rsidRDefault="0016193F" w:rsidP="00247084">
      <w:pPr>
        <w:spacing w:after="0" w:line="600" w:lineRule="auto"/>
        <w:ind w:firstLine="720"/>
        <w:jc w:val="both"/>
        <w:rPr>
          <w:rFonts w:ascii="Arial" w:hAnsi="Arial"/>
          <w:sz w:val="24"/>
          <w:szCs w:val="20"/>
          <w:lang w:eastAsia="el-GR"/>
        </w:rPr>
      </w:pPr>
      <w:r w:rsidRPr="0016193F">
        <w:rPr>
          <w:rFonts w:ascii="Arial" w:hAnsi="Arial"/>
          <w:sz w:val="24"/>
          <w:szCs w:val="20"/>
          <w:lang w:eastAsia="el-GR"/>
        </w:rPr>
        <w:t xml:space="preserve">Η παρούσα τροπολογία περιέχει διατάξεις που εκσυγχρονίζουν παθογένειες του παρελθόντος, εισάγουν καινοτόμες ρυθμίσεις, όπως, για παράδειγμα, σε ό,τι αφορά τα ηλεκτρικά οχήματα, καθώς και σχέδια βιώσιμης αστικής κινητικότητας. Τροποποιούνται άρθρα παλαιότερων νόμων και προβλέπονται μεταβατικές διατάξεις, πάντα προς εξυπηρέτηση και διευκόλυνση των πολιτών και σε πολλές περιπτώσεις των ΟΤΑ. Διότι με την </w:t>
      </w:r>
      <w:r w:rsidRPr="0016193F">
        <w:rPr>
          <w:rFonts w:ascii="Arial" w:hAnsi="Arial"/>
          <w:sz w:val="24"/>
          <w:szCs w:val="20"/>
          <w:lang w:eastAsia="el-GR"/>
        </w:rPr>
        <w:lastRenderedPageBreak/>
        <w:t xml:space="preserve">πάροδο ετών και λόγω των αλλαγών στον πολεοδομικό σχεδιασμό, που συναρτάται με τον διαρκή μετασχηματισμό του αστικού και </w:t>
      </w:r>
      <w:proofErr w:type="spellStart"/>
      <w:r w:rsidRPr="0016193F">
        <w:rPr>
          <w:rFonts w:ascii="Arial" w:hAnsi="Arial"/>
          <w:sz w:val="24"/>
          <w:szCs w:val="20"/>
          <w:lang w:eastAsia="el-GR"/>
        </w:rPr>
        <w:t>εξωαστικού</w:t>
      </w:r>
      <w:proofErr w:type="spellEnd"/>
      <w:r w:rsidRPr="0016193F">
        <w:rPr>
          <w:rFonts w:ascii="Arial" w:hAnsi="Arial"/>
          <w:sz w:val="24"/>
          <w:szCs w:val="20"/>
          <w:lang w:eastAsia="el-GR"/>
        </w:rPr>
        <w:t xml:space="preserve"> χώρου, δημιουργήθηκαν μεγάλα πολεοδομικά προβλήματα που εμπεριέχουν μια βασική αντίφαση: Από τη μια πλευρά υπάρχει η ανάγκη μείωσης των συγκρούσεων στη χρήση γης, ώστε να διασφαλιστεί και να βελτιωθεί η ποιότητα ζωής των πολιτών και από την άλλη πλευρά υπάρχει υποχρέωση ασφάλειας του δικαίου και της προώθησης της οικονομικής ανάπτυξης των επιχειρήσεων που νομίμως εγκαταστάθηκαν σε τοποθεσίες και λειτούργησαν με όλες τις απαραίτητες άδειες όταν ιδρύθηκαν. </w:t>
      </w:r>
    </w:p>
    <w:p w:rsidR="0016193F" w:rsidRPr="0016193F" w:rsidRDefault="0016193F" w:rsidP="00247084">
      <w:pPr>
        <w:spacing w:after="0" w:line="600" w:lineRule="auto"/>
        <w:ind w:firstLine="720"/>
        <w:jc w:val="both"/>
        <w:rPr>
          <w:rFonts w:ascii="Arial" w:hAnsi="Arial"/>
          <w:sz w:val="24"/>
          <w:szCs w:val="20"/>
          <w:lang w:eastAsia="el-GR"/>
        </w:rPr>
      </w:pPr>
      <w:r w:rsidRPr="0016193F">
        <w:rPr>
          <w:rFonts w:ascii="Arial" w:hAnsi="Arial"/>
          <w:sz w:val="24"/>
          <w:szCs w:val="20"/>
          <w:lang w:eastAsia="el-GR"/>
        </w:rPr>
        <w:t xml:space="preserve">Στο σημείο αυτό θέλω να ευχαριστήσω τον Υπουργό κ. Σκρέκα, που μέσα από τις διατάξεις αυτές δίνει τον απαραίτητο χρόνο και σε συμπολίτες μου </w:t>
      </w:r>
      <w:proofErr w:type="spellStart"/>
      <w:r w:rsidRPr="0016193F">
        <w:rPr>
          <w:rFonts w:ascii="Arial" w:hAnsi="Arial"/>
          <w:sz w:val="24"/>
          <w:szCs w:val="20"/>
          <w:lang w:eastAsia="el-GR"/>
        </w:rPr>
        <w:t>Καρδιτσιώτες</w:t>
      </w:r>
      <w:proofErr w:type="spellEnd"/>
      <w:r w:rsidRPr="0016193F">
        <w:rPr>
          <w:rFonts w:ascii="Arial" w:hAnsi="Arial"/>
          <w:sz w:val="24"/>
          <w:szCs w:val="20"/>
          <w:lang w:eastAsia="el-GR"/>
        </w:rPr>
        <w:t xml:space="preserve"> να διατηρήσουν τις επιχειρήσεις τους μέχρι την αλλαγή χρήσης γης, που ήδη έχει δρομολογήσει ο δήμος με νέο τοπικό χωροταξικό σχεδιασμό. Αφουγκράστηκε το συγκεκριμένο πρόβλημα και αντιλήφθηκε τη σοβαρότητά του, αφού κινδύνευαν πολλά πρατήρια καυσίμων να χάσουν την άδεια λειτουργίας τους χωρίς δική τους υπαιτιότητα και αυτό θα είχε ως αποτέλεσμα να χαθούν βιώσιμες επιχειρήσεις, δεκάδες θέσεις εργασίας και τη μεγάλη ταλαιπωρία των πολιτών, αφού δεν θα υπήρχαν στον ιστό της πόλης πρατήρια προμήθειας καυσίμων. </w:t>
      </w:r>
    </w:p>
    <w:p w:rsidR="0016193F" w:rsidRPr="0016193F" w:rsidRDefault="0016193F" w:rsidP="00247084">
      <w:pPr>
        <w:spacing w:after="0" w:line="600" w:lineRule="auto"/>
        <w:ind w:firstLine="720"/>
        <w:jc w:val="both"/>
        <w:rPr>
          <w:rFonts w:ascii="Arial" w:hAnsi="Arial"/>
          <w:sz w:val="24"/>
          <w:szCs w:val="20"/>
          <w:lang w:eastAsia="el-GR"/>
        </w:rPr>
      </w:pPr>
      <w:r w:rsidRPr="0016193F">
        <w:rPr>
          <w:rFonts w:ascii="Arial" w:hAnsi="Arial"/>
          <w:sz w:val="24"/>
          <w:szCs w:val="20"/>
          <w:lang w:eastAsia="el-GR"/>
        </w:rPr>
        <w:lastRenderedPageBreak/>
        <w:t xml:space="preserve">Κυρίες και κύριοι συνάδελφοι, με το παρόν νομοσχέδιο για μια ακόμη φορά η Κυβέρνηση της Νέας Δημοκρατίας αποδεικνύει ότι αντιλαμβάνεται τα σωστά και τα δίκαια -όπου αυτά υπάρχουν- και με αποφασιστικότητα δίνει λύσεις, με γνώμονα πάντα το συμφέρον της κοινωνίας, της οικονομίας και των συμπολιτών μας. Και αυτό το πράττει παρά τη δύσκολη συγκυρία που διανύουμε εδώ και έναν χρόνο. </w:t>
      </w:r>
    </w:p>
    <w:p w:rsidR="0016193F" w:rsidRPr="0016193F" w:rsidRDefault="0016193F" w:rsidP="00247084">
      <w:pPr>
        <w:spacing w:after="0" w:line="600" w:lineRule="auto"/>
        <w:ind w:firstLine="720"/>
        <w:jc w:val="both"/>
        <w:rPr>
          <w:rFonts w:ascii="Arial" w:hAnsi="Arial"/>
          <w:sz w:val="24"/>
          <w:szCs w:val="20"/>
          <w:lang w:eastAsia="el-GR"/>
        </w:rPr>
      </w:pPr>
      <w:r w:rsidRPr="0016193F">
        <w:rPr>
          <w:rFonts w:ascii="Arial" w:hAnsi="Arial"/>
          <w:sz w:val="24"/>
          <w:szCs w:val="20"/>
          <w:lang w:eastAsia="el-GR"/>
        </w:rPr>
        <w:t xml:space="preserve">Ο Πρωθυπουργός Κυριάκος Μητσοτάκης και σύσσωμη η Κυβέρνηση απέδειξαν από την πρώτη στιγμή ότι μπορούν να χειριστούν ταυτόχρονα δύσκολες προκλήσεις, όπως το μεταναστευτικό, την τουρκική επιθετικότητα και την πανδημία του κορωνοϊού και παράλληλα να προχωρούν τις σημαντικές, οραματικές μεταρρυθμίσεις για τις οποίες είχαν δεσμευτεί απέναντι στις Ελληνίδες και τους Έλληνες. </w:t>
      </w:r>
    </w:p>
    <w:p w:rsidR="0016193F" w:rsidRPr="0016193F" w:rsidRDefault="0016193F" w:rsidP="00247084">
      <w:pPr>
        <w:spacing w:after="0" w:line="600" w:lineRule="auto"/>
        <w:ind w:firstLine="720"/>
        <w:jc w:val="both"/>
        <w:rPr>
          <w:rFonts w:ascii="Arial" w:hAnsi="Arial"/>
          <w:sz w:val="24"/>
          <w:szCs w:val="20"/>
          <w:lang w:eastAsia="el-GR"/>
        </w:rPr>
      </w:pPr>
      <w:r w:rsidRPr="0016193F">
        <w:rPr>
          <w:rFonts w:ascii="Arial" w:hAnsi="Arial"/>
          <w:sz w:val="24"/>
          <w:szCs w:val="20"/>
          <w:lang w:eastAsia="el-GR"/>
        </w:rPr>
        <w:t>Διαχειριζόμαστε και αντιμετωπίζουμε τις αρνητικές επιπτώσεις στην οικονομία και την κοινωνία, λύνουμε επιμέρους ζητήματα που προκύπτουν, διευκολύνουμε τη λειτουργία τοπικών οικονομιών και, παράλληλα, προωθούμε μεγάλες, εμβληματικές επενδύσεις στη χώρα. Προετοιμάζουμε την Ελλάδα για μια νέα αναπτυξιακή περίοδο, που θα αναπληρώσει τον τελευταίο χαμένο χρόνο και θα κάνει το άλμα στο μέλλον, με αφετηρία τη σημαδιακή επέτειο του 2021, τη συμπλήρωση, δηλαδή, διακοσίων ετών ανεξάρτητης, ελεύθερης Ελλάδας.</w:t>
      </w:r>
    </w:p>
    <w:p w:rsidR="0016193F" w:rsidRPr="0016193F" w:rsidRDefault="0016193F" w:rsidP="00247084">
      <w:pPr>
        <w:spacing w:after="0" w:line="600" w:lineRule="auto"/>
        <w:ind w:firstLine="720"/>
        <w:jc w:val="both"/>
        <w:rPr>
          <w:rFonts w:ascii="Arial" w:hAnsi="Arial"/>
          <w:sz w:val="24"/>
          <w:szCs w:val="20"/>
          <w:lang w:eastAsia="el-GR"/>
        </w:rPr>
      </w:pPr>
      <w:r w:rsidRPr="0016193F">
        <w:rPr>
          <w:rFonts w:ascii="Arial" w:hAnsi="Arial"/>
          <w:sz w:val="24"/>
          <w:szCs w:val="20"/>
          <w:lang w:eastAsia="el-GR"/>
        </w:rPr>
        <w:lastRenderedPageBreak/>
        <w:t xml:space="preserve">Κλείνοντας, εύχομαι χρόνια πολλά για αύριο στην πατρίδα μας, χρόνια πολλά σε όλες τις Ελληνίδες και σε όλους τους Έλληνες και εύχομαι, πραγματικά, να φανούμε αντάξιοι των ηρώων προγόνων μας! </w:t>
      </w:r>
    </w:p>
    <w:p w:rsidR="0016193F" w:rsidRPr="0016193F" w:rsidRDefault="0016193F" w:rsidP="00247084">
      <w:pPr>
        <w:spacing w:after="0" w:line="600" w:lineRule="auto"/>
        <w:ind w:firstLine="720"/>
        <w:jc w:val="both"/>
        <w:rPr>
          <w:rFonts w:ascii="Arial" w:hAnsi="Arial"/>
          <w:sz w:val="24"/>
          <w:szCs w:val="20"/>
          <w:lang w:eastAsia="el-GR"/>
        </w:rPr>
      </w:pPr>
      <w:r w:rsidRPr="0016193F">
        <w:rPr>
          <w:rFonts w:ascii="Arial" w:hAnsi="Arial"/>
          <w:sz w:val="24"/>
          <w:szCs w:val="20"/>
          <w:lang w:eastAsia="el-GR"/>
        </w:rPr>
        <w:t>Ευχαριστώ, κύριε Πρόεδρε.</w:t>
      </w:r>
    </w:p>
    <w:p w:rsidR="0016193F" w:rsidRPr="0016193F" w:rsidRDefault="0016193F" w:rsidP="00247084">
      <w:pPr>
        <w:shd w:val="clear" w:color="auto" w:fill="FFFFFF"/>
        <w:spacing w:after="0" w:line="600" w:lineRule="auto"/>
        <w:ind w:firstLine="720"/>
        <w:contextualSpacing/>
        <w:jc w:val="both"/>
        <w:rPr>
          <w:rFonts w:ascii="Arial" w:hAnsi="Arial"/>
          <w:sz w:val="24"/>
          <w:szCs w:val="24"/>
          <w:lang w:eastAsia="el-GR"/>
        </w:rPr>
      </w:pPr>
      <w:r w:rsidRPr="0016193F">
        <w:rPr>
          <w:rFonts w:ascii="Arial" w:hAnsi="Arial"/>
          <w:b/>
          <w:bCs/>
          <w:sz w:val="24"/>
          <w:szCs w:val="24"/>
          <w:lang w:eastAsia="el-GR"/>
        </w:rPr>
        <w:t xml:space="preserve">ΠΡΟΕΔΡΕΥΩΝ (Χαράλαμπος Αθανασίου): </w:t>
      </w:r>
      <w:r w:rsidRPr="0016193F">
        <w:rPr>
          <w:rFonts w:ascii="Arial" w:hAnsi="Arial"/>
          <w:sz w:val="24"/>
          <w:szCs w:val="24"/>
          <w:lang w:eastAsia="el-GR"/>
        </w:rPr>
        <w:t xml:space="preserve">Κι εγώ σας ευχαριστώ, κυρία </w:t>
      </w:r>
      <w:proofErr w:type="spellStart"/>
      <w:r w:rsidRPr="0016193F">
        <w:rPr>
          <w:rFonts w:ascii="Arial" w:hAnsi="Arial"/>
          <w:sz w:val="24"/>
          <w:szCs w:val="24"/>
          <w:lang w:eastAsia="el-GR"/>
        </w:rPr>
        <w:t>Σκόνδρα</w:t>
      </w:r>
      <w:proofErr w:type="spellEnd"/>
      <w:r w:rsidRPr="0016193F">
        <w:rPr>
          <w:rFonts w:ascii="Arial" w:hAnsi="Arial"/>
          <w:sz w:val="24"/>
          <w:szCs w:val="24"/>
          <w:lang w:eastAsia="el-GR"/>
        </w:rPr>
        <w:t xml:space="preserve">. </w:t>
      </w:r>
    </w:p>
    <w:p w:rsidR="0016193F" w:rsidRPr="0016193F" w:rsidRDefault="0016193F" w:rsidP="00247084">
      <w:pPr>
        <w:shd w:val="clear" w:color="auto" w:fill="FFFFFF"/>
        <w:spacing w:after="0" w:line="600" w:lineRule="auto"/>
        <w:ind w:firstLine="720"/>
        <w:contextualSpacing/>
        <w:jc w:val="both"/>
        <w:rPr>
          <w:rFonts w:ascii="Arial" w:hAnsi="Arial"/>
          <w:sz w:val="24"/>
          <w:szCs w:val="24"/>
          <w:lang w:eastAsia="el-GR"/>
        </w:rPr>
      </w:pPr>
      <w:r w:rsidRPr="0016193F">
        <w:rPr>
          <w:rFonts w:ascii="Arial" w:hAnsi="Arial"/>
          <w:sz w:val="24"/>
          <w:szCs w:val="24"/>
          <w:lang w:eastAsia="el-GR"/>
        </w:rPr>
        <w:t>Ο επόμενος ομιλητής είναι ο κ. Ευστάθιος Κωνσταντινίδης από τη Νέα Δημοκρατία.</w:t>
      </w:r>
    </w:p>
    <w:p w:rsidR="0016193F" w:rsidRPr="0016193F" w:rsidRDefault="0016193F" w:rsidP="00247084">
      <w:pPr>
        <w:shd w:val="clear" w:color="auto" w:fill="FFFFFF"/>
        <w:spacing w:after="0" w:line="600" w:lineRule="auto"/>
        <w:ind w:firstLine="720"/>
        <w:jc w:val="both"/>
        <w:rPr>
          <w:rFonts w:ascii="Arial" w:hAnsi="Arial"/>
          <w:sz w:val="24"/>
          <w:szCs w:val="24"/>
          <w:lang w:eastAsia="el-GR"/>
        </w:rPr>
      </w:pPr>
      <w:r w:rsidRPr="0016193F">
        <w:rPr>
          <w:rFonts w:ascii="Arial" w:hAnsi="Arial"/>
          <w:b/>
          <w:bCs/>
          <w:sz w:val="24"/>
          <w:szCs w:val="24"/>
          <w:lang w:eastAsia="el-GR"/>
        </w:rPr>
        <w:t xml:space="preserve">ΕΥΣΤΑΘΙΟΣ ΚΩΝΣΤΑΝΤΙΝΙΔΗΣ: </w:t>
      </w:r>
      <w:r w:rsidRPr="0016193F">
        <w:rPr>
          <w:rFonts w:ascii="Arial" w:hAnsi="Arial"/>
          <w:sz w:val="24"/>
          <w:szCs w:val="24"/>
          <w:lang w:eastAsia="el-GR"/>
        </w:rPr>
        <w:t>Ευχαριστώ πολύ, κύριε Πρόεδρε.</w:t>
      </w:r>
    </w:p>
    <w:p w:rsidR="0016193F" w:rsidRPr="0016193F" w:rsidRDefault="0016193F" w:rsidP="00247084">
      <w:pPr>
        <w:shd w:val="clear" w:color="auto" w:fill="FFFFFF"/>
        <w:spacing w:after="0" w:line="600" w:lineRule="auto"/>
        <w:ind w:firstLine="720"/>
        <w:contextualSpacing/>
        <w:jc w:val="both"/>
        <w:rPr>
          <w:rFonts w:ascii="Arial" w:hAnsi="Arial"/>
          <w:sz w:val="24"/>
          <w:szCs w:val="24"/>
          <w:lang w:eastAsia="el-GR"/>
        </w:rPr>
      </w:pPr>
      <w:r w:rsidRPr="0016193F">
        <w:rPr>
          <w:rFonts w:ascii="Arial" w:hAnsi="Arial"/>
          <w:sz w:val="24"/>
          <w:szCs w:val="24"/>
          <w:lang w:eastAsia="el-GR"/>
        </w:rPr>
        <w:t xml:space="preserve">Κύριοι Υπουργοί, κυρίες και κύριοι συνάδελφοι, την ώρα που ο Πρόεδρος της Αξιωματικής Αντιπολίτευσης καλεί πρακτικά σε αναστολή της κοινοβουλευτικής λειτουργίας, εμείς πιστεύουμε ότι πρέπει να τρέξουμε πιο γρήγορα το νομοθετικό έργο, ώστε να ετοιμάσουμε την επανεκκίνηση της χώρας, όταν σύντομα θα έχει θωρακιστεί από τον εμβολιασμό ένα μεγάλο μέρος της κοινότητας και θα μπορούμε να ξαναμπούμε σταδιακά στην κανονικότητα. </w:t>
      </w:r>
    </w:p>
    <w:p w:rsidR="0016193F" w:rsidRPr="0016193F" w:rsidRDefault="0016193F" w:rsidP="00247084">
      <w:pPr>
        <w:shd w:val="clear" w:color="auto" w:fill="FFFFFF"/>
        <w:spacing w:after="0" w:line="600" w:lineRule="auto"/>
        <w:ind w:firstLine="720"/>
        <w:contextualSpacing/>
        <w:jc w:val="both"/>
        <w:rPr>
          <w:rFonts w:ascii="Arial" w:hAnsi="Arial"/>
          <w:sz w:val="24"/>
          <w:szCs w:val="24"/>
          <w:lang w:eastAsia="el-GR"/>
        </w:rPr>
      </w:pPr>
      <w:r w:rsidRPr="0016193F">
        <w:rPr>
          <w:rFonts w:ascii="Arial" w:hAnsi="Arial"/>
          <w:sz w:val="24"/>
          <w:szCs w:val="24"/>
          <w:lang w:eastAsia="el-GR"/>
        </w:rPr>
        <w:t xml:space="preserve">Για να βάλουμε, όμως, τα πράγματα σε μια σειρά, ο ΣΥΡΙΖΑ επικαλείται τη λαϊκή αντίδραση, την οποία, βέβαια, παράλληλα υποδαυλίζει και στο όνομα της δημόσιας υγείας, την οποία προφανώς βλάπτουν οι πορείες και οι συγκεντρώσεις σε συνθήκες πανδημίας, ζητάει εδώ και έξι μήνες περίπου το </w:t>
      </w:r>
      <w:r w:rsidRPr="0016193F">
        <w:rPr>
          <w:rFonts w:ascii="Arial" w:hAnsi="Arial"/>
          <w:sz w:val="24"/>
          <w:szCs w:val="24"/>
          <w:lang w:eastAsia="el-GR"/>
        </w:rPr>
        <w:lastRenderedPageBreak/>
        <w:t>πάγωμα της κυβερνητικής πολιτικής. Έχουμε, δηλαδή, από τη μία την εκλεγμένη Κυβέρνηση, η οποία με την εφαρμογή του προγράμματός της θέλει να δημιουργήσει συνθήκες δυναμικής ανάπτυξης και θεωρεί ότι αυτό γίνεται ακόμα πιο επιτακτικό λόγω της οικονομικής ύφεσης που προκάλεσε ο κορωνοϊός, και από την άλλη, την Αξιωματική Αντιπολίτευση, η οποία μας λέει, «μην κάνετε τίποτε για όσο διάστημα διαρκεί η πανδημία, γιατί αλλιώς θα βγούμε στους δρόμους». Αυτό το μορατόριουμ προσέφερε, ουσιαστικά, ο κ. Τσίπρας πριν λίγες μέρες κατά την ψήφιση μιας άλλης σημαντικής επενδυτικής συμφωνίας!</w:t>
      </w:r>
    </w:p>
    <w:p w:rsidR="0016193F" w:rsidRPr="0016193F" w:rsidRDefault="0016193F" w:rsidP="00247084">
      <w:pPr>
        <w:shd w:val="clear" w:color="auto" w:fill="FFFFFF"/>
        <w:spacing w:after="0" w:line="600" w:lineRule="auto"/>
        <w:ind w:firstLine="720"/>
        <w:contextualSpacing/>
        <w:jc w:val="both"/>
        <w:rPr>
          <w:rFonts w:ascii="Arial" w:hAnsi="Arial"/>
          <w:sz w:val="24"/>
          <w:szCs w:val="24"/>
          <w:lang w:eastAsia="el-GR"/>
        </w:rPr>
      </w:pPr>
      <w:r w:rsidRPr="0016193F">
        <w:rPr>
          <w:rFonts w:ascii="Arial" w:hAnsi="Arial"/>
          <w:sz w:val="24"/>
          <w:szCs w:val="24"/>
          <w:lang w:eastAsia="el-GR"/>
        </w:rPr>
        <w:t xml:space="preserve">Ας πούμε, όμως, ότι η Κυβέρνηση ενέδιδε στην πρόταση-απειλή της Αντιπολίτευσης και δεν έκανε μεταρρυθμίσεις και δεν προχωρούσε στην εξυγίανση του τραπεζικού, δεν δρομολογούσε την απορρόφηση των ευρωπαϊκών κονδυλίων, δεν υπέγραφε τις συμβάσεις για τις εμβληματικές αυτές επενδύσεις που δημιουργούν χιλιάδες θέσεις εργασίας. Θα μας έδινε μήπως τότε συγχωροχάρτι ο ΣΥΡΙΖΑ για την κατάσταση την επόμενη μέρα; Ούτε γι’ αστείο. </w:t>
      </w:r>
    </w:p>
    <w:p w:rsidR="0016193F" w:rsidRPr="0016193F" w:rsidRDefault="0016193F" w:rsidP="00247084">
      <w:pPr>
        <w:shd w:val="clear" w:color="auto" w:fill="FFFFFF"/>
        <w:spacing w:after="0" w:line="600" w:lineRule="auto"/>
        <w:ind w:firstLine="720"/>
        <w:contextualSpacing/>
        <w:jc w:val="both"/>
        <w:rPr>
          <w:rFonts w:ascii="Arial" w:hAnsi="Arial"/>
          <w:sz w:val="24"/>
          <w:szCs w:val="24"/>
          <w:lang w:eastAsia="el-GR"/>
        </w:rPr>
      </w:pPr>
      <w:r w:rsidRPr="0016193F">
        <w:rPr>
          <w:rFonts w:ascii="Arial" w:hAnsi="Arial"/>
          <w:sz w:val="24"/>
          <w:szCs w:val="24"/>
          <w:lang w:eastAsia="el-GR"/>
        </w:rPr>
        <w:t xml:space="preserve">Πρόσφατα παραδείγματα είναι ότι έσπευσε να καταγγείλει την Κυβέρνηση για διψήφιο έλλειμμα -και αυτό αποδείχθηκε χαμηλότερο και από τις πιο αισιόδοξες προβλέψεις- και προδίκασε την αποτυχία της πρότασης του Κυριάκου Μητσοτάκη για το πιστοποιητικό εμβολιασμού, το οποίο ένθερμα </w:t>
      </w:r>
      <w:r w:rsidRPr="0016193F">
        <w:rPr>
          <w:rFonts w:ascii="Arial" w:hAnsi="Arial"/>
          <w:sz w:val="24"/>
          <w:szCs w:val="24"/>
          <w:lang w:eastAsia="el-GR"/>
        </w:rPr>
        <w:lastRenderedPageBreak/>
        <w:t xml:space="preserve">υιοθετήθηκε από την Ευρωπαϊκή Ένωση και αναμένεται να συμβάλει ουσιαστικά στις συναλλαγές, στο εμπόριο και στον τουρισμό. </w:t>
      </w:r>
    </w:p>
    <w:p w:rsidR="0016193F" w:rsidRPr="0016193F" w:rsidRDefault="0016193F" w:rsidP="00247084">
      <w:pPr>
        <w:shd w:val="clear" w:color="auto" w:fill="FFFFFF"/>
        <w:spacing w:after="0" w:line="600" w:lineRule="auto"/>
        <w:ind w:firstLine="720"/>
        <w:contextualSpacing/>
        <w:jc w:val="both"/>
        <w:rPr>
          <w:rFonts w:ascii="Arial" w:hAnsi="Arial"/>
          <w:sz w:val="24"/>
          <w:szCs w:val="24"/>
          <w:lang w:eastAsia="el-GR"/>
        </w:rPr>
      </w:pPr>
      <w:r w:rsidRPr="0016193F">
        <w:rPr>
          <w:rFonts w:ascii="Arial" w:hAnsi="Arial"/>
          <w:sz w:val="24"/>
          <w:szCs w:val="24"/>
          <w:lang w:eastAsia="el-GR"/>
        </w:rPr>
        <w:t xml:space="preserve">Αυτό, όμως, που κάνει ο ΣΥΡΙΖΑ με την υγειονομική κρίση, το κάνει και στη συνολική λειτουργία της χώρας. Ζητάει αντιφατικά πράγματα. Τη μια μας κατηγορεί για τα κρούσματα, την άλλη για τα περιοριστικά μέτρα και στη συνέχεια για τις επιπτώσεις τους στην οικονομία. </w:t>
      </w:r>
    </w:p>
    <w:p w:rsidR="0016193F" w:rsidRPr="0016193F" w:rsidRDefault="0016193F" w:rsidP="00247084">
      <w:pPr>
        <w:shd w:val="clear" w:color="auto" w:fill="FFFFFF"/>
        <w:spacing w:after="0" w:line="600" w:lineRule="auto"/>
        <w:ind w:firstLine="720"/>
        <w:contextualSpacing/>
        <w:jc w:val="both"/>
        <w:rPr>
          <w:rFonts w:ascii="Arial" w:hAnsi="Arial"/>
          <w:sz w:val="24"/>
          <w:szCs w:val="24"/>
          <w:lang w:eastAsia="el-GR"/>
        </w:rPr>
      </w:pPr>
      <w:r w:rsidRPr="0016193F">
        <w:rPr>
          <w:rFonts w:ascii="Arial" w:hAnsi="Arial"/>
          <w:sz w:val="24"/>
          <w:szCs w:val="24"/>
          <w:lang w:eastAsia="el-GR"/>
        </w:rPr>
        <w:t xml:space="preserve">Αυτό κάνει και εν προκειμένω. Μας ζητάει να μη νομοθετούμε, για να καταγγείλει μετά τα αποτελέσματα της απραξίας μας. </w:t>
      </w:r>
    </w:p>
    <w:p w:rsidR="0016193F" w:rsidRPr="0016193F" w:rsidRDefault="0016193F" w:rsidP="00247084">
      <w:pPr>
        <w:shd w:val="clear" w:color="auto" w:fill="FFFFFF"/>
        <w:spacing w:after="0" w:line="600" w:lineRule="auto"/>
        <w:ind w:firstLine="720"/>
        <w:contextualSpacing/>
        <w:jc w:val="both"/>
        <w:rPr>
          <w:rFonts w:ascii="Arial" w:hAnsi="Arial"/>
          <w:sz w:val="24"/>
          <w:szCs w:val="24"/>
          <w:lang w:eastAsia="el-GR"/>
        </w:rPr>
      </w:pPr>
      <w:r w:rsidRPr="0016193F">
        <w:rPr>
          <w:rFonts w:ascii="Arial" w:hAnsi="Arial"/>
          <w:sz w:val="24"/>
          <w:szCs w:val="24"/>
          <w:lang w:eastAsia="el-GR"/>
        </w:rPr>
        <w:t xml:space="preserve">Οι κυβερνήσεις, όμως, κρίνονται από την αποτελεσματικότητά τους και όχι από τα χατίρια στην Αντιπολίτευση. </w:t>
      </w:r>
    </w:p>
    <w:p w:rsidR="0016193F" w:rsidRPr="0016193F" w:rsidRDefault="0016193F" w:rsidP="00247084">
      <w:pPr>
        <w:shd w:val="clear" w:color="auto" w:fill="FFFFFF"/>
        <w:spacing w:after="0" w:line="600" w:lineRule="auto"/>
        <w:ind w:firstLine="720"/>
        <w:contextualSpacing/>
        <w:jc w:val="both"/>
        <w:rPr>
          <w:rFonts w:ascii="Arial" w:hAnsi="Arial"/>
          <w:sz w:val="24"/>
          <w:szCs w:val="24"/>
          <w:lang w:eastAsia="el-GR"/>
        </w:rPr>
      </w:pPr>
      <w:r w:rsidRPr="0016193F">
        <w:rPr>
          <w:rFonts w:ascii="Arial" w:hAnsi="Arial"/>
          <w:sz w:val="24"/>
          <w:szCs w:val="24"/>
          <w:lang w:eastAsia="el-GR"/>
        </w:rPr>
        <w:t>Πάντως, η ανακωχή που προτείνει ο ΣΥΡΙΖΑ, αποτελεί και κυνική παραδοχή ότι αυτός βρίσκεται πίσω από τις συγκεντρώσεις, που, αν μη τι άλλο, βοηθούν την εξάπλωση του κορωνοϊού, την ώρα που το σύστημα υγείας και οι λειτουργοί του δέχονται αφόρητη πίεση και οι πολίτες έχουν εξαντληθεί από τους περιορισμούς που επιβάλλει πανδημία.</w:t>
      </w:r>
    </w:p>
    <w:p w:rsidR="0016193F" w:rsidRPr="0016193F" w:rsidRDefault="0016193F" w:rsidP="00247084">
      <w:pPr>
        <w:shd w:val="clear" w:color="auto" w:fill="FFFFFF"/>
        <w:spacing w:after="0" w:line="600" w:lineRule="auto"/>
        <w:ind w:firstLine="720"/>
        <w:contextualSpacing/>
        <w:jc w:val="both"/>
        <w:rPr>
          <w:rFonts w:ascii="Arial" w:hAnsi="Arial"/>
          <w:sz w:val="24"/>
          <w:szCs w:val="24"/>
          <w:lang w:eastAsia="el-GR"/>
        </w:rPr>
      </w:pPr>
      <w:r w:rsidRPr="0016193F">
        <w:rPr>
          <w:rFonts w:ascii="Arial" w:hAnsi="Arial"/>
          <w:sz w:val="24"/>
          <w:szCs w:val="24"/>
          <w:lang w:eastAsia="el-GR"/>
        </w:rPr>
        <w:t xml:space="preserve">Η Κυβέρνηση δεν εκβιάζεται και το απέδειξε πρόσφατα και σε άλλες περιπτώσεις, όπως στη σκληρή πίεση που της άσκησε ο ΣΥΡΙΖΑ με την απεργία πείνας έγκλειστου τρομοκράτη. Κυρίως, όμως, δεν εκβιάζεται η ίδια η κοινωνία που έχει ξεπεράσει τους μύθους της Αριστεράς. Είναι ξεκάθαρο ότι τα </w:t>
      </w:r>
      <w:proofErr w:type="spellStart"/>
      <w:r w:rsidRPr="0016193F">
        <w:rPr>
          <w:rFonts w:ascii="Arial" w:hAnsi="Arial"/>
          <w:sz w:val="24"/>
          <w:szCs w:val="24"/>
          <w:lang w:eastAsia="el-GR"/>
        </w:rPr>
        <w:lastRenderedPageBreak/>
        <w:t>προτάγματα</w:t>
      </w:r>
      <w:proofErr w:type="spellEnd"/>
      <w:r w:rsidRPr="0016193F">
        <w:rPr>
          <w:rFonts w:ascii="Arial" w:hAnsi="Arial"/>
          <w:sz w:val="24"/>
          <w:szCs w:val="24"/>
          <w:lang w:eastAsia="el-GR"/>
        </w:rPr>
        <w:t xml:space="preserve"> των πολιτών είναι διαφορετικά πλέον. Είναι η βελτίωση της ζωής τους, είναι η ανάπτυξη, είναι η δημιουργία θέσεων εργασίας. </w:t>
      </w:r>
    </w:p>
    <w:p w:rsidR="0016193F" w:rsidRPr="0016193F" w:rsidRDefault="0016193F" w:rsidP="00247084">
      <w:pPr>
        <w:shd w:val="clear" w:color="auto" w:fill="FFFFFF"/>
        <w:spacing w:after="0" w:line="600" w:lineRule="auto"/>
        <w:ind w:firstLine="720"/>
        <w:contextualSpacing/>
        <w:jc w:val="both"/>
        <w:rPr>
          <w:rFonts w:ascii="Arial" w:hAnsi="Arial"/>
          <w:sz w:val="24"/>
          <w:szCs w:val="24"/>
          <w:lang w:eastAsia="el-GR"/>
        </w:rPr>
      </w:pPr>
      <w:r w:rsidRPr="0016193F">
        <w:rPr>
          <w:rFonts w:ascii="Arial" w:hAnsi="Arial"/>
          <w:sz w:val="24"/>
          <w:szCs w:val="24"/>
          <w:lang w:eastAsia="el-GR"/>
        </w:rPr>
        <w:t xml:space="preserve">Σε αυτούς τους στόχους επιδιώκει να φέρει πιο κοντά τη χώρα η προς κύρωση σύμβαση για το Ελληνικό. Και είναι τέτοιο το μέγεθος και η δυναμική του έργου που μπορεί να το πετύχει. Η έκτασή του υπερβαίνει τα δύο εκατομμύρια τετραγωνικά μέτρα, ενώ η επένδυση, που υπολογίζεται να αγγίξει τα 8 δισεκατομμύρια, αναμένεται να δημιουργήσει εβδομήντα πέντε χιλιάδες νέες θέσεις εργασίας κατά την πλήρη ανάπτυξή του και να συμβάλει στην ενίσχυση του ΑΕΠ σε ποσοστό 2,4% μέχρι την ολοκλήρωσή του. Πρόκειται για τεράστια μεγέθη, όπως είναι τεράστια και τα αναμενόμενα φορολογικά έσοδα για το ελληνικό δημόσιο, που υπολογίζονται κοντά στα 14 δισεκατομμύρια ευρώ. </w:t>
      </w:r>
    </w:p>
    <w:p w:rsidR="0016193F" w:rsidRPr="0016193F" w:rsidRDefault="0016193F" w:rsidP="00247084">
      <w:pPr>
        <w:shd w:val="clear" w:color="auto" w:fill="FFFFFF"/>
        <w:spacing w:after="0" w:line="600" w:lineRule="auto"/>
        <w:ind w:firstLine="720"/>
        <w:contextualSpacing/>
        <w:jc w:val="both"/>
        <w:rPr>
          <w:rFonts w:ascii="Arial" w:hAnsi="Arial"/>
          <w:sz w:val="24"/>
          <w:szCs w:val="24"/>
          <w:lang w:eastAsia="el-GR"/>
        </w:rPr>
      </w:pPr>
      <w:r w:rsidRPr="0016193F">
        <w:rPr>
          <w:rFonts w:ascii="Arial" w:hAnsi="Arial"/>
          <w:sz w:val="24"/>
          <w:szCs w:val="24"/>
          <w:lang w:eastAsia="el-GR"/>
        </w:rPr>
        <w:t xml:space="preserve">Σπάνια από μόνο του ένα τέτοιο έργο μπορεί να έχει τόσο ευεργετικές επιπτώσεις στην οικονομία, στον τουρισμό, στην ανάπτυξη μιας πόλης και μιας χώρας. Έχουμε, λοιπόν, την ευθύνη να εργαστούμε για την άρση των διαδικαστικών εμποδίων που καθυστέρησαν και των προσκομμάτων που κωλυσιέργησαν την έναρξη των κατασκευαστικών εργασιών τα προηγούμενα χρόνια. Αντιλαμβάνεται, εξάλλου, ο καθένας ότι η κλίμακα του έργου δεν επιτρέπει την εφαρμογή των κοινών διατάξεων στις οποίες υπόκεινται οι οικοδομικές εργασίες. Με αυτές δεν θα προχωρούσε ποτέ ένα τέτοιο </w:t>
      </w:r>
      <w:proofErr w:type="spellStart"/>
      <w:r w:rsidRPr="0016193F">
        <w:rPr>
          <w:rFonts w:ascii="Arial" w:hAnsi="Arial"/>
          <w:sz w:val="24"/>
          <w:szCs w:val="24"/>
          <w:lang w:eastAsia="el-GR"/>
        </w:rPr>
        <w:t>πρότζεκτ</w:t>
      </w:r>
      <w:proofErr w:type="spellEnd"/>
      <w:r w:rsidRPr="0016193F">
        <w:rPr>
          <w:rFonts w:ascii="Arial" w:hAnsi="Arial"/>
          <w:sz w:val="24"/>
          <w:szCs w:val="24"/>
          <w:lang w:eastAsia="el-GR"/>
        </w:rPr>
        <w:t xml:space="preserve"> </w:t>
      </w:r>
      <w:r w:rsidRPr="0016193F">
        <w:rPr>
          <w:rFonts w:ascii="Arial" w:hAnsi="Arial"/>
          <w:sz w:val="24"/>
          <w:szCs w:val="24"/>
          <w:lang w:eastAsia="el-GR"/>
        </w:rPr>
        <w:lastRenderedPageBreak/>
        <w:t xml:space="preserve">αυτής της τάξεως και αυτής της πολυπλοκότητας. Απαιτούνται εξαιρετικές προθεσμίες και διαδικασίες, αρκεί, βεβαίως, να διασφαλίζεται το δημόσιο συμφέρον, με την ευρύτερη έννοια του όρου κι όχι με την στενά οικονομική. </w:t>
      </w:r>
    </w:p>
    <w:p w:rsidR="0016193F" w:rsidRPr="0016193F" w:rsidRDefault="0016193F" w:rsidP="00247084">
      <w:pPr>
        <w:shd w:val="clear" w:color="auto" w:fill="FFFFFF"/>
        <w:spacing w:after="0" w:line="600" w:lineRule="auto"/>
        <w:ind w:firstLine="720"/>
        <w:contextualSpacing/>
        <w:jc w:val="both"/>
        <w:rPr>
          <w:rFonts w:ascii="Arial" w:hAnsi="Arial"/>
          <w:sz w:val="24"/>
          <w:szCs w:val="24"/>
          <w:lang w:eastAsia="el-GR"/>
        </w:rPr>
      </w:pPr>
      <w:r w:rsidRPr="0016193F">
        <w:rPr>
          <w:rFonts w:ascii="Arial" w:hAnsi="Arial"/>
          <w:sz w:val="24"/>
          <w:szCs w:val="24"/>
          <w:lang w:eastAsia="el-GR"/>
        </w:rPr>
        <w:t>Αυτό ψηφίζουμε σήμερα. Πρόκειται για τη συμφωνία της διανομής της γης, που αποτελεί αναγκαίο όρο για την έναρξη των εργασιών στον πρώην αεροδρόμιο του Ελληνικού. Για να χρησιμοποιήσουμε πιο οικείες έννοιες για τους πολίτες, ας σκεφτούμε τη διανομή που κάνουμε σε μία αντιπαροχή, τι θα πάρει ο κατασκευαστής και τι θα μείνει στον οικοπεδούχο. Μόνο που εδώ υπάρχει και η παραχώρηση της χρήσης, της επικαρπίας, δηλαδή, των ακινήτων για ενενήντα εννέα χρόνια. Έτσι, το 30% θα περάσει κατά πλήρη κυριότητα στον επενδυτή, ενώ το 70% μόνο ως δικαίωμα χρήσης και εκμετάλλευσης και όταν λήξει η παραχώρηση, θα περιέλθει στο κράτος.</w:t>
      </w:r>
    </w:p>
    <w:p w:rsidR="0016193F" w:rsidRPr="0016193F" w:rsidRDefault="0016193F" w:rsidP="00247084">
      <w:pPr>
        <w:shd w:val="clear" w:color="auto" w:fill="FFFFFF"/>
        <w:spacing w:after="0" w:line="600" w:lineRule="auto"/>
        <w:ind w:firstLine="720"/>
        <w:contextualSpacing/>
        <w:jc w:val="both"/>
        <w:rPr>
          <w:rFonts w:ascii="Arial" w:hAnsi="Arial"/>
          <w:sz w:val="24"/>
          <w:szCs w:val="24"/>
          <w:lang w:eastAsia="el-GR"/>
        </w:rPr>
      </w:pPr>
      <w:r w:rsidRPr="0016193F">
        <w:rPr>
          <w:rFonts w:ascii="Arial" w:hAnsi="Arial"/>
          <w:sz w:val="24"/>
          <w:szCs w:val="24"/>
          <w:lang w:eastAsia="el-GR"/>
        </w:rPr>
        <w:t xml:space="preserve">Ο Υπουργός κ. Σταϊκούρας απάντησε πειστικά σε όλα τα ζητήματα που έθεσε η Αντιπολίτευση για τις ειδικότερες προβλέψεις της συμφωνίας, από τα ακίνητα που παίρνει το δημόσιο, τις πρόδρομες εργασίες που μπορεί να εκτελέσει ο επενδυτής με δική του δαπάνη και ευθύνη, τις κοινόχρηστες εκτάσεις, μέχρι την περίφραξη του έργου. Σημασία έχει ότι με τη σύμβαση διασφαλίζονται πλήρως τα συμφέροντα του δημοσίου, η ασφάλεια δικαίου αλλά και οι όροι της οικονομικής αποτελεσματικότητας και της κοινωνικής ανταποδοτικότητας.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lastRenderedPageBreak/>
        <w:t xml:space="preserve">Αποδεικνύεται, λοιπόν, ότι τον ΣΥΡΙΖΑ δεν τον ενοχλούν οι συντμήσεις των προθεσμιών και οι </w:t>
      </w:r>
      <w:proofErr w:type="spellStart"/>
      <w:r w:rsidRPr="0016193F">
        <w:rPr>
          <w:rFonts w:ascii="Arial" w:hAnsi="Arial"/>
          <w:sz w:val="24"/>
          <w:szCs w:val="24"/>
          <w:lang w:eastAsia="el-GR"/>
        </w:rPr>
        <w:t>αδειοδοτικές</w:t>
      </w:r>
      <w:proofErr w:type="spellEnd"/>
      <w:r w:rsidRPr="0016193F">
        <w:rPr>
          <w:rFonts w:ascii="Arial" w:hAnsi="Arial"/>
          <w:sz w:val="24"/>
          <w:szCs w:val="24"/>
          <w:lang w:eastAsia="el-GR"/>
        </w:rPr>
        <w:t xml:space="preserve"> διευκολύνσεις. Τον ενοχλεί μήπως η σημερινή Κυβέρνηση καταφέρει να βάλει μπροστά το έργο. Αλλιώς δεν εξηγείται πώς από τη μια μάς κατηγορεί για καθυστερήσεις και από την άλλη εναντιώνεται στις επιταχύνσεις.</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Τελικά, ανεξάρτητα από τα όσα ειπώθηκαν κατά τη διαδικασία για το ποιος θέλει τις επενδύσεις στη χώρα και ποιος τις παρακωλύει, ποιος τις εμποδίζει, ένα είναι σίγουρο: Αν ακούγαμε τον κ. Τσίπρα και είχαμε σταματήσει να νομοθετούμε, δεν θα προχωρούσε η προς ψήφιση σήμερα διανομή του ακινήτου, που αποτελεί την αναγκαία προϋπόθεση για την πρόοδο του έργου.</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Ευχαριστώ πολύ.</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b/>
          <w:sz w:val="24"/>
          <w:szCs w:val="24"/>
          <w:lang w:eastAsia="el-GR"/>
        </w:rPr>
        <w:t>ΠΡΟΕΔΡΕΥΩΝ (Χαράλαμπος Αθανασίου):</w:t>
      </w:r>
      <w:r w:rsidRPr="0016193F">
        <w:rPr>
          <w:rFonts w:ascii="Arial" w:hAnsi="Arial"/>
          <w:sz w:val="24"/>
          <w:szCs w:val="24"/>
          <w:lang w:eastAsia="el-GR"/>
        </w:rPr>
        <w:t xml:space="preserve"> Κι εγώ ευχαριστώ, κύριε Κωνσταντινίδη.</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Τον λόγο έχει τώρα ο κ. Ευστράτιος </w:t>
      </w:r>
      <w:proofErr w:type="spellStart"/>
      <w:r w:rsidRPr="0016193F">
        <w:rPr>
          <w:rFonts w:ascii="Arial" w:hAnsi="Arial"/>
          <w:sz w:val="24"/>
          <w:szCs w:val="24"/>
          <w:lang w:eastAsia="el-GR"/>
        </w:rPr>
        <w:t>Σιμόπουλος</w:t>
      </w:r>
      <w:proofErr w:type="spellEnd"/>
      <w:r w:rsidRPr="0016193F">
        <w:rPr>
          <w:rFonts w:ascii="Arial" w:hAnsi="Arial"/>
          <w:sz w:val="24"/>
          <w:szCs w:val="24"/>
          <w:lang w:eastAsia="el-GR"/>
        </w:rPr>
        <w:t xml:space="preserve"> από τη Νέα Δημοκρατία.</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b/>
          <w:sz w:val="24"/>
          <w:szCs w:val="24"/>
          <w:lang w:eastAsia="el-GR"/>
        </w:rPr>
        <w:t>ΕΥΣΤΡΑΤΙΟΣ (ΣΤΡΑΤΟΣ) ΣΙΜΟΠΟΥΛΟΣ:</w:t>
      </w:r>
      <w:r w:rsidRPr="0016193F">
        <w:rPr>
          <w:rFonts w:ascii="Arial" w:hAnsi="Arial"/>
          <w:sz w:val="24"/>
          <w:szCs w:val="24"/>
          <w:lang w:eastAsia="el-GR"/>
        </w:rPr>
        <w:t xml:space="preserve"> Ευχαριστώ, κύριε Πρόεδρε.</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Αγαπητοί συνάδελφοι, θα εστιάσω, κατ’ αρχάς, σε δύο τροπολογίες, οι οποίες είναι πολύ σημαντικές και τις οποίες έφερε η Κυβέρνηση.</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Η πρώτη αφορά στην καταβολή των αποζημιώσεων σε όσους πρώην συνταξιούχους της ΕΛΒΟ τις δικαιούνται. Ήταν μία προσπάθεια πολλών </w:t>
      </w:r>
      <w:r w:rsidRPr="0016193F">
        <w:rPr>
          <w:rFonts w:ascii="Arial" w:hAnsi="Arial"/>
          <w:sz w:val="24"/>
          <w:szCs w:val="24"/>
          <w:lang w:eastAsia="el-GR"/>
        </w:rPr>
        <w:lastRenderedPageBreak/>
        <w:t>χρόνων των συνταξιούχων της ΕΛΒΟ να πάρουν τις νόμιμες αποζημιώσεις τους. Αυτό γίνεται με τροπολογία η οποία κατετέθη την προηγούμενη Παρασκευή και η οποία θα ψηφιστεί σήμερα.</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Το δεύτερο σημαντικό θέμα, το οποίο αφορά και τις τροπολογίες του Υπουργείου Περιβάλλοντος και Ενέργειας, έχει να κάνει με την παράταση της ισχύος της ηλεκτρονικής ταυτότητας κτηρίου. Η ηλεκτρονική ταυτότητα κτηρίου είναι προφανώς κάτι το οποίο πρέπει να ισχύσει. Είναι σημαντικό. Σήμερα, όμως, με τις δημόσιες υπηρεσίες να υπολειτουργούν λόγω της πανδημίας, με τεράστια προβλήματα στις εφορίες, στους δήμους και στο Κτηματολόγιο, δεν μπορούσαμε να βάλουμε ένα ακόμη ανάχωμα στις μεταβιβάσεις των ακινήτων. Ήταν ένα αίτημα των δικηγόρων, των συμβολαιογράφων και των μηχανικών, το οποίο λαμβάνει σάρκα και οστά.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Η Κυβέρνηση, λοιπόν, απέδειξε, διά των συγκεκριμένων τροπολογιών, ότι ακούει την κοινωνία.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Θα έδινα συγχαρητήρια, αλλά τα κρατάω για το μέλλον, γιατί περιμένω και από τα δύο Υπουργεία δύο ακόμη σημαντικές τροπολογίες, σημαντικές νομοθετικές ρυθμίσεις, οι οποίες αφορούν πολλούς συμπολίτες μας.</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Η πρώτη αφορά στο Υπουργείο Οικονομικών. Αναφέρομαι, συγκεκριμένα, στα ανταλλάξιμα του Δήμου Καλαμαριάς, μια υπόθεση που κρατά σε ομηρία εκατοντάδες οικογένειες. </w:t>
      </w:r>
    </w:p>
    <w:p w:rsidR="0016193F" w:rsidRPr="0016193F" w:rsidRDefault="0016193F" w:rsidP="00247084">
      <w:pPr>
        <w:tabs>
          <w:tab w:val="left" w:pos="3300"/>
        </w:tabs>
        <w:spacing w:after="0" w:line="600" w:lineRule="auto"/>
        <w:ind w:firstLine="720"/>
        <w:jc w:val="both"/>
        <w:rPr>
          <w:rFonts w:ascii="Arial" w:hAnsi="Arial"/>
          <w:sz w:val="24"/>
          <w:szCs w:val="24"/>
          <w:lang w:eastAsia="el-GR"/>
        </w:rPr>
      </w:pPr>
      <w:r w:rsidRPr="0016193F">
        <w:rPr>
          <w:rFonts w:ascii="Arial" w:hAnsi="Arial"/>
          <w:sz w:val="24"/>
          <w:szCs w:val="24"/>
          <w:lang w:eastAsia="el-GR"/>
        </w:rPr>
        <w:lastRenderedPageBreak/>
        <w:t xml:space="preserve">Η δεύτερη αφορά στο Υπουργείο Περιβάλλοντος και Ενέργειας και αναφέρομαι στο θέμα της παραχώρησης έναντι αντιτίμου των κατοικιών, των οικοπέδων στα Μετέωρα. Περιμένω λοιπόν και τις δύο αυτές νομοθετικές ρυθμίσεις, για να δώσω συνολικά τα συγχαρητήρια. </w:t>
      </w:r>
    </w:p>
    <w:p w:rsidR="0016193F" w:rsidRPr="0016193F" w:rsidRDefault="0016193F" w:rsidP="00247084">
      <w:pPr>
        <w:tabs>
          <w:tab w:val="left" w:pos="3300"/>
        </w:tabs>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Ένα τρίτο θέμα, το οποίο εκ πρώτης όψεως μπορεί να φανεί ότι δεν έχει σχέση με το νομοσχέδιο, είναι μία ανακοίνωση του ενιαίου συλλόγου διδακτικού, ερευνητικού προσωπικού στο ΑΠΘ και του διοικητικού προσωπικού του ΑΠΘ, με την οποία καλούν τα μέλη να συνεισφέρουν στον δικαστικό αγώνα των καταληψιών της πρυτανείας. Αυτές, λοιπόν, οι δυνάμεις έχουν στο καταστατικό τους ότι παλεύουν από το 1985 για τον εκδημοκρατισμό των πανεπιστημίων, οι οποίες μιλούν για την κατοχύρωση των ελευθεριών στα πανεπιστήμια αλλά και του πανεπιστημιακού ασύλου. Στο καταστατικό τους, επίσης, περιέχουν άρθρα στα οποία αναφέρεται ότι πρέπει η χώρα να αναπτυχθεί αυτοδύναμη με βάση τον πολιτισμό και τον σεβασμό στο περιβάλλον. </w:t>
      </w:r>
    </w:p>
    <w:p w:rsidR="0016193F" w:rsidRPr="0016193F" w:rsidRDefault="0016193F" w:rsidP="00247084">
      <w:pPr>
        <w:tabs>
          <w:tab w:val="left" w:pos="3300"/>
        </w:tabs>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Αυτές, λοιπόν, οι δυνάμεις αντιστάθηκαν όλα αυτά τα χρόνια σε αυτή τη μεγάλη επένδυση. Αυτές οι δυνάμεις, οι οποίες προσδιορίζονται και μέσα από αυτές τις ανακοινώσεις, είναι δυνάμεις από τις οποίες ορισμένες ενσωματώθηκαν στον ΣΥΡΙΖΑ. Είναι οι δυνάμεις οι οποίες, παρά την προσπάθεια ορισμένων κυβερνητικών του ΣΥΡΙΖΑ την προηγούμενη περίοδο </w:t>
      </w:r>
      <w:r w:rsidRPr="0016193F">
        <w:rPr>
          <w:rFonts w:ascii="Arial" w:hAnsi="Arial"/>
          <w:sz w:val="24"/>
          <w:szCs w:val="24"/>
          <w:lang w:eastAsia="el-GR"/>
        </w:rPr>
        <w:lastRenderedPageBreak/>
        <w:t xml:space="preserve">να προχωρήσει το έργο, αντιστάθηκαν. Είναι οι δυνάμεις οι οποίες έβρισκαν δάσος μέσα στο Ελληνικό. Είναι οι δυνάμεις οι οποίες ουσιαστικά ήθελαν όλη την περιοχή του Ελληνικού να τη μετατρέψουν σε πολιτιστικό χώρο. </w:t>
      </w:r>
    </w:p>
    <w:p w:rsidR="0016193F" w:rsidRPr="0016193F" w:rsidRDefault="0016193F" w:rsidP="00247084">
      <w:pPr>
        <w:tabs>
          <w:tab w:val="left" w:pos="3300"/>
        </w:tabs>
        <w:spacing w:after="0" w:line="600" w:lineRule="auto"/>
        <w:ind w:firstLine="720"/>
        <w:jc w:val="both"/>
        <w:rPr>
          <w:rFonts w:ascii="Arial" w:hAnsi="Arial"/>
          <w:sz w:val="24"/>
          <w:szCs w:val="24"/>
          <w:lang w:eastAsia="el-GR"/>
        </w:rPr>
      </w:pPr>
      <w:r w:rsidRPr="0016193F">
        <w:rPr>
          <w:rFonts w:ascii="Arial" w:hAnsi="Arial"/>
          <w:sz w:val="24"/>
          <w:szCs w:val="24"/>
          <w:lang w:eastAsia="el-GR"/>
        </w:rPr>
        <w:t>Αυτές τις δυνάμεις έπρεπε να αντιπαρέλθει η Κυβέρνηση του Κυριάκου Μητσοτάκη, η Κυβέρνηση της Νέας Δημοκρατίας. Και το έκανε από την πρώτη στιγμή που ανέλαβε. Το έκανε, ουσιαστικά, με έναν τρόπο γρήγορο, γιατί τα προβλήματα αποδείχτηκαν ότι ήταν πάρα πολλά, περισσότερα και από αυτά που περιμέναμε. Πολύ γρήγορα εκδόθηκαν υπουργικές αποφάσεις.</w:t>
      </w:r>
    </w:p>
    <w:p w:rsidR="0016193F" w:rsidRPr="0016193F" w:rsidRDefault="0016193F" w:rsidP="00247084">
      <w:pPr>
        <w:tabs>
          <w:tab w:val="left" w:pos="3300"/>
        </w:tabs>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Γνωρίζω καλά το θέμα του Ελληνικού από την περίοδο που ήμουν στη Γενική Γραμματεία Δημοσίων Έργων. Γνωρίζω τα θέματα που θέτουν ορισμένοι συνάδελφοι από τον ΣΥΡΙΖΑ και απορούν, παραδείγματος χάριν, για την οδό η οποία πρέπει να συνδέσει την επένδυση με το αεροδρόμιο ή τη διευθέτηση των ρεμάτων. Είναι θέματα που ξεκίνησαν να προχωρούν τότε, θέματα όμως που επί τεσσεράμισι χρόνια δεν προχώρησαν. </w:t>
      </w:r>
    </w:p>
    <w:p w:rsidR="0016193F" w:rsidRPr="0016193F" w:rsidRDefault="0016193F" w:rsidP="00247084">
      <w:pPr>
        <w:tabs>
          <w:tab w:val="left" w:pos="3300"/>
        </w:tabs>
        <w:spacing w:after="0" w:line="600" w:lineRule="auto"/>
        <w:ind w:firstLine="720"/>
        <w:jc w:val="both"/>
        <w:rPr>
          <w:rFonts w:ascii="Arial" w:hAnsi="Arial"/>
          <w:color w:val="000000" w:themeColor="text1"/>
          <w:sz w:val="24"/>
          <w:szCs w:val="24"/>
          <w:lang w:eastAsia="el-GR"/>
        </w:rPr>
      </w:pPr>
      <w:r w:rsidRPr="0016193F">
        <w:rPr>
          <w:rFonts w:ascii="Arial" w:hAnsi="Arial"/>
          <w:sz w:val="24"/>
          <w:szCs w:val="24"/>
          <w:lang w:eastAsia="el-GR"/>
        </w:rPr>
        <w:t xml:space="preserve">Χαιρετίζω, όμως, τη στροφή του ΣΥΡΙΖΑ, του κυβερνητικού ΣΥΡΙΖΑ. Φαίνεται τελικά ότι τα τεσσεράμισι χρόνια κάτι τους άφησαν. Χαιρετίζω ότι έστω και επί της αρχής ψήφισαν το σημερινό νομοσχέδιο ή το ψηφίζουν. Είναι ένα νομοσχέδιο που ουσιαστικά περνά την επένδυση στην επόμενη φάση και ταυτόχρονα και τη χώρα σε μια άλλη φάση. Και συμφωνώ απόλυτα και με τις </w:t>
      </w:r>
      <w:r w:rsidRPr="0016193F">
        <w:rPr>
          <w:rFonts w:ascii="Arial" w:hAnsi="Arial"/>
          <w:color w:val="000000" w:themeColor="text1"/>
          <w:sz w:val="24"/>
          <w:szCs w:val="24"/>
          <w:lang w:eastAsia="el-GR"/>
        </w:rPr>
        <w:lastRenderedPageBreak/>
        <w:t xml:space="preserve">παρεμβάσεις της Αντιπολίτευσης μέσα από τις οποίες είδαμε τα θέματα της περίφραξης. </w:t>
      </w:r>
    </w:p>
    <w:p w:rsidR="0016193F" w:rsidRPr="0016193F" w:rsidRDefault="0016193F" w:rsidP="00247084">
      <w:pPr>
        <w:tabs>
          <w:tab w:val="left" w:pos="3300"/>
        </w:tabs>
        <w:spacing w:after="0" w:line="600" w:lineRule="auto"/>
        <w:ind w:firstLine="720"/>
        <w:jc w:val="both"/>
        <w:rPr>
          <w:rFonts w:ascii="Arial" w:hAnsi="Arial"/>
          <w:color w:val="000000" w:themeColor="text1"/>
          <w:sz w:val="24"/>
          <w:szCs w:val="24"/>
          <w:lang w:eastAsia="el-GR"/>
        </w:rPr>
      </w:pPr>
      <w:r w:rsidRPr="0016193F">
        <w:rPr>
          <w:rFonts w:ascii="Arial" w:hAnsi="Arial"/>
          <w:color w:val="000000" w:themeColor="text1"/>
          <w:sz w:val="24"/>
          <w:szCs w:val="24"/>
          <w:lang w:eastAsia="el-GR"/>
        </w:rPr>
        <w:t xml:space="preserve">Δεν υπάρχουν ιδιωτικοί παράδεισοι. Αυτό το λέω προς όλους. Οι ιδιωτικοί παράδεισοι ήταν στο παρελθόν. Η κοινωνία είναι ανοιχτή. Όταν προσπαθούμε να δημιουργήσουμε ιδιωτικούς παραδείσους, καμμιά φορά συμβαίνει να δημιουργούμε και κολάσεις έξω. Άρα, λοιπόν, ήταν σε πολύ σωστή κατεύθυνση η απόφαση της Κυβέρνησης που αφορά τα θέματα της περίφραξης. </w:t>
      </w:r>
    </w:p>
    <w:p w:rsidR="0016193F" w:rsidRPr="0016193F" w:rsidRDefault="0016193F" w:rsidP="00247084">
      <w:pPr>
        <w:tabs>
          <w:tab w:val="left" w:pos="3300"/>
        </w:tabs>
        <w:spacing w:after="0" w:line="600" w:lineRule="auto"/>
        <w:ind w:firstLine="720"/>
        <w:jc w:val="both"/>
        <w:rPr>
          <w:rFonts w:ascii="Arial" w:hAnsi="Arial"/>
          <w:sz w:val="24"/>
          <w:szCs w:val="24"/>
          <w:lang w:eastAsia="el-GR"/>
        </w:rPr>
      </w:pPr>
      <w:r w:rsidRPr="0016193F">
        <w:rPr>
          <w:rFonts w:ascii="Arial" w:hAnsi="Arial"/>
          <w:color w:val="000000" w:themeColor="text1"/>
          <w:sz w:val="24"/>
          <w:szCs w:val="24"/>
          <w:lang w:eastAsia="el-GR"/>
        </w:rPr>
        <w:t xml:space="preserve">Έρχομαι τώρα σε κάποια θέματα που νομίζω ότι πρέπει να τα λάβει </w:t>
      </w:r>
      <w:r w:rsidRPr="0016193F">
        <w:rPr>
          <w:rFonts w:ascii="Arial" w:hAnsi="Arial"/>
          <w:sz w:val="24"/>
          <w:szCs w:val="24"/>
          <w:lang w:eastAsia="el-GR"/>
        </w:rPr>
        <w:t>υπ’ όψιν της η Κυβέρνηση και με τον τρόπο αυτό να δώσουμε περισσότερο ώθηση στις επενδύσεις. Στη Σερβία, παραδείγματος χάριν, όταν ένας επενδυτής θέλει να κάνει μια μεγάλη επένδυση, του παρέχεται από τον δήμο ή από το κράτος…</w:t>
      </w:r>
    </w:p>
    <w:p w:rsidR="0016193F" w:rsidRPr="0016193F" w:rsidRDefault="0016193F" w:rsidP="00247084">
      <w:pPr>
        <w:tabs>
          <w:tab w:val="left" w:pos="3300"/>
        </w:tabs>
        <w:spacing w:after="0" w:line="600" w:lineRule="auto"/>
        <w:ind w:firstLine="720"/>
        <w:jc w:val="both"/>
        <w:rPr>
          <w:rFonts w:ascii="Arial" w:hAnsi="Arial"/>
          <w:sz w:val="24"/>
          <w:szCs w:val="24"/>
          <w:lang w:eastAsia="el-GR"/>
        </w:rPr>
      </w:pPr>
      <w:r w:rsidRPr="0016193F">
        <w:rPr>
          <w:rFonts w:ascii="Arial" w:hAnsi="Arial"/>
          <w:b/>
          <w:sz w:val="24"/>
          <w:szCs w:val="24"/>
          <w:lang w:eastAsia="el-GR"/>
        </w:rPr>
        <w:t>ΠΡΟΕΔΡΕΥΩΝ (Χαράλαμπος Αθανασίου):</w:t>
      </w:r>
      <w:r w:rsidRPr="0016193F">
        <w:rPr>
          <w:rFonts w:ascii="Arial" w:hAnsi="Arial"/>
          <w:sz w:val="24"/>
          <w:szCs w:val="24"/>
          <w:lang w:eastAsia="el-GR"/>
        </w:rPr>
        <w:t xml:space="preserve"> Παρακαλώ, κύριε συνάδελφε, να τα πείτε περιληπτικά γιατί έχετε μπει στο όγδοο λεπτό. </w:t>
      </w:r>
    </w:p>
    <w:p w:rsidR="0016193F" w:rsidRPr="0016193F" w:rsidRDefault="0016193F" w:rsidP="00247084">
      <w:pPr>
        <w:tabs>
          <w:tab w:val="left" w:pos="3300"/>
        </w:tabs>
        <w:spacing w:after="0" w:line="600" w:lineRule="auto"/>
        <w:ind w:firstLine="720"/>
        <w:jc w:val="both"/>
        <w:rPr>
          <w:rFonts w:ascii="Arial" w:hAnsi="Arial"/>
          <w:sz w:val="24"/>
          <w:szCs w:val="24"/>
          <w:lang w:eastAsia="el-GR"/>
        </w:rPr>
      </w:pPr>
      <w:r w:rsidRPr="0016193F">
        <w:rPr>
          <w:rFonts w:ascii="Arial" w:hAnsi="Arial"/>
          <w:b/>
          <w:sz w:val="24"/>
          <w:szCs w:val="24"/>
          <w:lang w:eastAsia="el-GR"/>
        </w:rPr>
        <w:t>ΕΥΣΤΡΑΤΙΟΣ (ΣΤΡΑΤΟΣ) ΣΙΜΟΠΟΥΛΟΣ:</w:t>
      </w:r>
      <w:r w:rsidRPr="0016193F">
        <w:rPr>
          <w:rFonts w:ascii="Arial" w:hAnsi="Arial"/>
          <w:sz w:val="24"/>
          <w:szCs w:val="24"/>
          <w:lang w:eastAsia="el-GR"/>
        </w:rPr>
        <w:t xml:space="preserve"> Δεν θα κάνω ούτε ένα λεπτό. </w:t>
      </w:r>
    </w:p>
    <w:p w:rsidR="0016193F" w:rsidRPr="0016193F" w:rsidRDefault="0016193F" w:rsidP="00247084">
      <w:pPr>
        <w:tabs>
          <w:tab w:val="left" w:pos="3300"/>
        </w:tabs>
        <w:spacing w:after="0" w:line="600" w:lineRule="auto"/>
        <w:ind w:firstLine="720"/>
        <w:jc w:val="both"/>
        <w:rPr>
          <w:rFonts w:ascii="Arial" w:hAnsi="Arial"/>
          <w:sz w:val="24"/>
          <w:szCs w:val="24"/>
          <w:lang w:eastAsia="el-GR"/>
        </w:rPr>
      </w:pPr>
      <w:r w:rsidRPr="0016193F">
        <w:rPr>
          <w:rFonts w:ascii="Arial" w:hAnsi="Arial"/>
          <w:sz w:val="24"/>
          <w:szCs w:val="24"/>
          <w:lang w:eastAsia="el-GR"/>
        </w:rPr>
        <w:t>Του παρέχεται, λοιπόν, δωρεάν γη, απλώς να αντισταθμίσει την αξία της γης σε πέντε χρόνια με ασφαλιστικές και φορολογικές υποχρεώσεις. Έρχεται νομοσχέδιο από το Υπουργείο Εσωτερικών. Νομίζω ότι αξίζει τον κόπο να δουν και αυτό το θέμα.</w:t>
      </w:r>
    </w:p>
    <w:p w:rsidR="0016193F" w:rsidRPr="0016193F" w:rsidRDefault="0016193F" w:rsidP="00247084">
      <w:pPr>
        <w:tabs>
          <w:tab w:val="left" w:pos="3300"/>
        </w:tabs>
        <w:spacing w:after="0" w:line="600" w:lineRule="auto"/>
        <w:ind w:firstLine="720"/>
        <w:jc w:val="both"/>
        <w:rPr>
          <w:rFonts w:ascii="Arial" w:hAnsi="Arial"/>
          <w:sz w:val="24"/>
          <w:szCs w:val="24"/>
          <w:lang w:eastAsia="el-GR"/>
        </w:rPr>
      </w:pPr>
      <w:r w:rsidRPr="0016193F">
        <w:rPr>
          <w:rFonts w:ascii="Arial" w:hAnsi="Arial"/>
          <w:sz w:val="24"/>
          <w:szCs w:val="24"/>
          <w:lang w:eastAsia="el-GR"/>
        </w:rPr>
        <w:lastRenderedPageBreak/>
        <w:t xml:space="preserve">Παράλληλα, θεωρώ ότι και το ΤΑΙΠΕΔ πρέπει να επιταχύνει ακόμη περισσότερο την ιδιωτικοποίηση, την παροχή ακόμα και των μικρών ακινήτων που έχει το δημόσιο. Με τον τρόπο αυτό είναι σίγουρο ότι θα δημιουργήσουμε μια πολύ μεγάλη κινητικότητα στην κατηγορία των ακινήτων, του </w:t>
      </w:r>
      <w:r w:rsidRPr="0016193F">
        <w:rPr>
          <w:rFonts w:ascii="Arial" w:hAnsi="Arial"/>
          <w:sz w:val="24"/>
          <w:szCs w:val="24"/>
          <w:lang w:val="en-US" w:eastAsia="el-GR"/>
        </w:rPr>
        <w:t>real</w:t>
      </w:r>
      <w:r w:rsidRPr="0016193F">
        <w:rPr>
          <w:rFonts w:ascii="Arial" w:hAnsi="Arial"/>
          <w:sz w:val="24"/>
          <w:szCs w:val="24"/>
          <w:lang w:eastAsia="el-GR"/>
        </w:rPr>
        <w:t xml:space="preserve"> </w:t>
      </w:r>
      <w:r w:rsidRPr="0016193F">
        <w:rPr>
          <w:rFonts w:ascii="Arial" w:hAnsi="Arial"/>
          <w:sz w:val="24"/>
          <w:szCs w:val="24"/>
          <w:lang w:val="en-US" w:eastAsia="el-GR"/>
        </w:rPr>
        <w:t>estate</w:t>
      </w:r>
      <w:r w:rsidRPr="0016193F">
        <w:rPr>
          <w:rFonts w:ascii="Arial" w:hAnsi="Arial"/>
          <w:sz w:val="24"/>
          <w:szCs w:val="24"/>
          <w:lang w:eastAsia="el-GR"/>
        </w:rPr>
        <w:t>.</w:t>
      </w:r>
    </w:p>
    <w:p w:rsidR="0016193F" w:rsidRPr="0016193F" w:rsidRDefault="0016193F" w:rsidP="00247084">
      <w:pPr>
        <w:tabs>
          <w:tab w:val="left" w:pos="3300"/>
        </w:tabs>
        <w:spacing w:after="0" w:line="600" w:lineRule="auto"/>
        <w:ind w:firstLine="720"/>
        <w:jc w:val="both"/>
        <w:rPr>
          <w:rFonts w:ascii="Arial" w:hAnsi="Arial"/>
          <w:sz w:val="24"/>
          <w:szCs w:val="24"/>
          <w:lang w:eastAsia="el-GR"/>
        </w:rPr>
      </w:pPr>
      <w:r w:rsidRPr="0016193F">
        <w:rPr>
          <w:rFonts w:ascii="Arial" w:hAnsi="Arial"/>
          <w:sz w:val="24"/>
          <w:szCs w:val="24"/>
          <w:lang w:eastAsia="el-GR"/>
        </w:rPr>
        <w:t>Συνοψίζοντας, η σημερινή ημέρα είναι πολύ σημαντική για μία μεγάλη επένδυση που βάζει τη χώρα σε άλλο επίπεδο και τη βάζει με έναν απολύτως σωστό τρόπο και, μάλιστα, με τη συμφωνία της Αντιπολίτευσης, αφήνοντας στο περιθώριο και δυνάμεις οι οποίες εκφράζονται μέσα στη Βουλή και θα προτιμούσαν τα παιδιά μας να γυρίζουν άνεργα και να καταναλώνουν πολιτισμό και να γυμνάζονται σε χώρους αναψυχής. Το περιβάλλον και ο πολιτισμός μπορεί να συνδυάζεται με την ανάπτυξη.</w:t>
      </w:r>
    </w:p>
    <w:p w:rsidR="0016193F" w:rsidRPr="0016193F" w:rsidRDefault="0016193F" w:rsidP="00247084">
      <w:pPr>
        <w:tabs>
          <w:tab w:val="left" w:pos="3300"/>
        </w:tabs>
        <w:spacing w:after="0" w:line="600" w:lineRule="auto"/>
        <w:ind w:firstLine="720"/>
        <w:jc w:val="both"/>
        <w:rPr>
          <w:rFonts w:ascii="Arial" w:hAnsi="Arial"/>
          <w:sz w:val="24"/>
          <w:szCs w:val="24"/>
          <w:lang w:eastAsia="el-GR"/>
        </w:rPr>
      </w:pPr>
      <w:r w:rsidRPr="0016193F">
        <w:rPr>
          <w:rFonts w:ascii="Arial" w:hAnsi="Arial"/>
          <w:sz w:val="24"/>
          <w:szCs w:val="24"/>
          <w:lang w:eastAsia="el-GR"/>
        </w:rPr>
        <w:t>Ευχαριστώ πολύ.</w:t>
      </w:r>
    </w:p>
    <w:p w:rsidR="0016193F" w:rsidRPr="0016193F" w:rsidRDefault="0016193F" w:rsidP="00247084">
      <w:pPr>
        <w:tabs>
          <w:tab w:val="left" w:pos="3300"/>
        </w:tabs>
        <w:spacing w:after="0" w:line="600" w:lineRule="auto"/>
        <w:ind w:firstLine="720"/>
        <w:jc w:val="both"/>
        <w:rPr>
          <w:rFonts w:ascii="Arial" w:hAnsi="Arial"/>
          <w:sz w:val="24"/>
          <w:szCs w:val="24"/>
          <w:lang w:eastAsia="el-GR"/>
        </w:rPr>
      </w:pPr>
      <w:r w:rsidRPr="0016193F">
        <w:rPr>
          <w:rFonts w:ascii="Arial" w:hAnsi="Arial"/>
          <w:b/>
          <w:sz w:val="24"/>
          <w:szCs w:val="24"/>
          <w:lang w:eastAsia="el-GR"/>
        </w:rPr>
        <w:t xml:space="preserve">ΠΡΟΕΔΡΕΥΩΝ (Χαράλαμπος Αθανασίου): </w:t>
      </w:r>
      <w:r w:rsidRPr="0016193F">
        <w:rPr>
          <w:rFonts w:ascii="Arial" w:hAnsi="Arial"/>
          <w:sz w:val="24"/>
          <w:szCs w:val="24"/>
          <w:lang w:eastAsia="el-GR"/>
        </w:rPr>
        <w:t xml:space="preserve">Και εγώ ευχαριστώ, κύριε </w:t>
      </w:r>
      <w:proofErr w:type="spellStart"/>
      <w:r w:rsidRPr="0016193F">
        <w:rPr>
          <w:rFonts w:ascii="Arial" w:hAnsi="Arial"/>
          <w:sz w:val="24"/>
          <w:szCs w:val="24"/>
          <w:lang w:eastAsia="el-GR"/>
        </w:rPr>
        <w:t>Σιμόπουλε</w:t>
      </w:r>
      <w:proofErr w:type="spellEnd"/>
      <w:r w:rsidRPr="0016193F">
        <w:rPr>
          <w:rFonts w:ascii="Arial" w:hAnsi="Arial"/>
          <w:sz w:val="24"/>
          <w:szCs w:val="24"/>
          <w:lang w:eastAsia="el-GR"/>
        </w:rPr>
        <w:t>.</w:t>
      </w:r>
    </w:p>
    <w:p w:rsidR="0016193F" w:rsidRPr="0016193F" w:rsidRDefault="0016193F" w:rsidP="00247084">
      <w:pPr>
        <w:tabs>
          <w:tab w:val="left" w:pos="3300"/>
        </w:tabs>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Τον λόγο έχει τώρα ο κ. Ιωάννης </w:t>
      </w:r>
      <w:proofErr w:type="spellStart"/>
      <w:r w:rsidRPr="0016193F">
        <w:rPr>
          <w:rFonts w:ascii="Arial" w:hAnsi="Arial"/>
          <w:sz w:val="24"/>
          <w:szCs w:val="24"/>
          <w:lang w:eastAsia="el-GR"/>
        </w:rPr>
        <w:t>Μπαλάφας</w:t>
      </w:r>
      <w:proofErr w:type="spellEnd"/>
      <w:r w:rsidRPr="0016193F">
        <w:rPr>
          <w:rFonts w:ascii="Arial" w:hAnsi="Arial"/>
          <w:sz w:val="24"/>
          <w:szCs w:val="24"/>
          <w:lang w:eastAsia="el-GR"/>
        </w:rPr>
        <w:t xml:space="preserve"> από τον ΣΥΡΙΖΑ και να ετοιμάζεται μετά ο κ. Κωνσταντίνος </w:t>
      </w:r>
      <w:proofErr w:type="spellStart"/>
      <w:r w:rsidRPr="0016193F">
        <w:rPr>
          <w:rFonts w:ascii="Arial" w:hAnsi="Arial"/>
          <w:sz w:val="24"/>
          <w:szCs w:val="24"/>
          <w:lang w:eastAsia="el-GR"/>
        </w:rPr>
        <w:t>Μπούμπας</w:t>
      </w:r>
      <w:proofErr w:type="spellEnd"/>
      <w:r w:rsidRPr="0016193F">
        <w:rPr>
          <w:rFonts w:ascii="Arial" w:hAnsi="Arial"/>
          <w:sz w:val="24"/>
          <w:szCs w:val="24"/>
          <w:lang w:eastAsia="el-GR"/>
        </w:rPr>
        <w:t xml:space="preserve"> από την Ελληνική Λύση.</w:t>
      </w:r>
    </w:p>
    <w:p w:rsidR="0016193F" w:rsidRPr="0016193F" w:rsidRDefault="0016193F" w:rsidP="00247084">
      <w:pPr>
        <w:tabs>
          <w:tab w:val="left" w:pos="3300"/>
        </w:tabs>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Ορίστε, κύριε </w:t>
      </w:r>
      <w:proofErr w:type="spellStart"/>
      <w:r w:rsidRPr="0016193F">
        <w:rPr>
          <w:rFonts w:ascii="Arial" w:hAnsi="Arial"/>
          <w:sz w:val="24"/>
          <w:szCs w:val="24"/>
          <w:lang w:eastAsia="el-GR"/>
        </w:rPr>
        <w:t>Μπαλάφα</w:t>
      </w:r>
      <w:proofErr w:type="spellEnd"/>
      <w:r w:rsidRPr="0016193F">
        <w:rPr>
          <w:rFonts w:ascii="Arial" w:hAnsi="Arial"/>
          <w:sz w:val="24"/>
          <w:szCs w:val="24"/>
          <w:lang w:eastAsia="el-GR"/>
        </w:rPr>
        <w:t>, έχετε τον λόγο.</w:t>
      </w:r>
    </w:p>
    <w:p w:rsidR="0016193F" w:rsidRPr="0016193F" w:rsidRDefault="0016193F" w:rsidP="00247084">
      <w:pPr>
        <w:tabs>
          <w:tab w:val="left" w:pos="3300"/>
        </w:tabs>
        <w:spacing w:after="0" w:line="600" w:lineRule="auto"/>
        <w:ind w:firstLine="720"/>
        <w:jc w:val="both"/>
        <w:rPr>
          <w:rFonts w:ascii="Arial" w:hAnsi="Arial"/>
          <w:sz w:val="24"/>
          <w:szCs w:val="24"/>
          <w:lang w:eastAsia="el-GR"/>
        </w:rPr>
      </w:pPr>
      <w:r w:rsidRPr="0016193F">
        <w:rPr>
          <w:rFonts w:ascii="Arial" w:hAnsi="Arial"/>
          <w:b/>
          <w:sz w:val="24"/>
          <w:szCs w:val="24"/>
          <w:lang w:eastAsia="el-GR"/>
        </w:rPr>
        <w:t>ΙΩΑΝΝΗΣ ΜΠΑΛΑΦΑΣ:</w:t>
      </w:r>
      <w:r w:rsidRPr="0016193F">
        <w:rPr>
          <w:rFonts w:ascii="Arial" w:hAnsi="Arial"/>
          <w:sz w:val="24"/>
          <w:szCs w:val="24"/>
          <w:lang w:eastAsia="el-GR"/>
        </w:rPr>
        <w:t xml:space="preserve"> Ευχαριστώ πολύ, κύριε Πρόεδρε. </w:t>
      </w:r>
    </w:p>
    <w:p w:rsidR="0016193F" w:rsidRPr="0016193F" w:rsidRDefault="0016193F" w:rsidP="00247084">
      <w:pPr>
        <w:tabs>
          <w:tab w:val="left" w:pos="3300"/>
        </w:tabs>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Ελπίζω ότι ακουγόμαστε και εύχομαι σε όλους υγεία και γρήγορα να ανταμώσουμε στα έδρανα της Ολομέλειας της Βουλής. </w:t>
      </w:r>
    </w:p>
    <w:p w:rsidR="0016193F" w:rsidRPr="0016193F" w:rsidRDefault="0016193F" w:rsidP="00247084">
      <w:pPr>
        <w:tabs>
          <w:tab w:val="left" w:pos="3300"/>
        </w:tabs>
        <w:spacing w:after="0" w:line="600" w:lineRule="auto"/>
        <w:ind w:firstLine="720"/>
        <w:jc w:val="both"/>
        <w:rPr>
          <w:rFonts w:ascii="Arial" w:hAnsi="Arial"/>
          <w:sz w:val="24"/>
          <w:szCs w:val="24"/>
          <w:lang w:eastAsia="el-GR"/>
        </w:rPr>
      </w:pPr>
      <w:r w:rsidRPr="0016193F">
        <w:rPr>
          <w:rFonts w:ascii="Arial" w:hAnsi="Arial"/>
          <w:sz w:val="24"/>
          <w:szCs w:val="24"/>
          <w:lang w:eastAsia="el-GR"/>
        </w:rPr>
        <w:lastRenderedPageBreak/>
        <w:t xml:space="preserve">Κυρίες και κύριοι συνάδελφοι, καλούμαστε σήμερα να κυρώσουμε τη σύμβαση που αφορά την επένδυση στην περιοχή του Ελληνικού. Μια επένδυση η οποία έχει χαρακτηριστεί εμβληματική και αφορά ίσως τον σημαντικότερο μεγαλύτερο ελεύθερο χώρο-οικόπεδο που υπάρχει σήμερα στην Ευρώπη. Μια επένδυση η οποία από την πλευρά μας υποστηρίζουμε προτάσσοντας και υπερασπιζόμενοι, βεβαίως, το συμφέρον του τόπου, το συμφέρον των κατοίκων, το συμφέρον της οικονομίας αλλά και την προστασία του περιβάλλοντος, πάντα με τήρηση των νόμων και όχι με πονηρή -θα έλεγα- παράκαμψή τους. </w:t>
      </w:r>
    </w:p>
    <w:p w:rsidR="0016193F" w:rsidRPr="0016193F" w:rsidRDefault="0016193F" w:rsidP="00247084">
      <w:pPr>
        <w:tabs>
          <w:tab w:val="left" w:pos="3300"/>
        </w:tabs>
        <w:spacing w:after="0" w:line="600" w:lineRule="auto"/>
        <w:ind w:firstLine="720"/>
        <w:jc w:val="both"/>
        <w:rPr>
          <w:rFonts w:ascii="Arial" w:hAnsi="Arial"/>
          <w:sz w:val="24"/>
          <w:szCs w:val="24"/>
          <w:lang w:eastAsia="el-GR"/>
        </w:rPr>
      </w:pPr>
      <w:r w:rsidRPr="0016193F">
        <w:rPr>
          <w:rFonts w:ascii="Arial" w:hAnsi="Arial"/>
          <w:sz w:val="24"/>
          <w:szCs w:val="24"/>
          <w:lang w:eastAsia="el-GR"/>
        </w:rPr>
        <w:t>Να ξεκαθαρίσουμε κάτι. Εμείς στηρίζουμε την επένδυση -και αναφέρομαι και σε κάποιον προηγούμενο συμπαθέστατο κατά τα άλλα συνάδελφο-, ενώ η Κυβέρνηση ενδιαφέρεται μόνο για τους επενδυτές που η ποιότητά τους είναι προβληματική πολλές φορές.</w:t>
      </w:r>
    </w:p>
    <w:p w:rsidR="0016193F" w:rsidRPr="0016193F" w:rsidRDefault="0016193F" w:rsidP="00247084">
      <w:pPr>
        <w:tabs>
          <w:tab w:val="left" w:pos="3300"/>
        </w:tabs>
        <w:spacing w:after="0" w:line="600" w:lineRule="auto"/>
        <w:ind w:firstLine="720"/>
        <w:jc w:val="both"/>
        <w:rPr>
          <w:rFonts w:ascii="Arial" w:hAnsi="Arial"/>
          <w:sz w:val="24"/>
          <w:szCs w:val="24"/>
          <w:lang w:eastAsia="el-GR"/>
        </w:rPr>
      </w:pPr>
      <w:r w:rsidRPr="0016193F">
        <w:rPr>
          <w:rFonts w:ascii="Arial" w:hAnsi="Arial"/>
          <w:sz w:val="24"/>
          <w:szCs w:val="24"/>
          <w:lang w:eastAsia="el-GR"/>
        </w:rPr>
        <w:t>Εμείς θέλουμε δουλειές για τους εργαζόμενους του τόπου, θέλουμε αναπτυξιακά έργα που θα αφήνουν τα οφέλη στη χώρα μας, θέλουμε ο νέος παραγόμενος πλούτος να διανέμεται όσο γίνεται πιο δίκαια, θέλουμε ό,τι γίνεται να γίνεται με γνώμονα την προστασία του περιβάλλοντος. Δεν κινούμαστε με κριτήριο τον όποιο λαϊκισμό ούτε τη διευκόλυνση όσων επενδυτών θέλουν να παρακάμψουν τους νόμους προς ίδιον όφελος.</w:t>
      </w:r>
    </w:p>
    <w:p w:rsidR="0016193F" w:rsidRPr="0016193F" w:rsidRDefault="0016193F" w:rsidP="00247084">
      <w:pPr>
        <w:tabs>
          <w:tab w:val="left" w:pos="3300"/>
        </w:tabs>
        <w:spacing w:after="0" w:line="600" w:lineRule="auto"/>
        <w:ind w:firstLine="720"/>
        <w:jc w:val="both"/>
        <w:rPr>
          <w:rFonts w:ascii="Arial" w:hAnsi="Arial"/>
          <w:sz w:val="24"/>
          <w:szCs w:val="24"/>
          <w:lang w:eastAsia="el-GR"/>
        </w:rPr>
      </w:pPr>
      <w:r w:rsidRPr="0016193F">
        <w:rPr>
          <w:rFonts w:ascii="Arial" w:hAnsi="Arial"/>
          <w:sz w:val="24"/>
          <w:szCs w:val="24"/>
          <w:lang w:eastAsia="el-GR"/>
        </w:rPr>
        <w:lastRenderedPageBreak/>
        <w:t>Θα ξεκινήσω με κάτι απλό, το οποίο το παρακάμπτετε, αγαπητοί συνάδελφοι της Νέας Δημοκρατίας. Σήμερα συμπληρώνονται εξακόσιες είκοσι πέντε ημέρες από τις εκλογές της 7</w:t>
      </w:r>
      <w:r w:rsidRPr="0016193F">
        <w:rPr>
          <w:rFonts w:ascii="Arial" w:hAnsi="Arial"/>
          <w:sz w:val="24"/>
          <w:szCs w:val="24"/>
          <w:vertAlign w:val="superscript"/>
          <w:lang w:eastAsia="el-GR"/>
        </w:rPr>
        <w:t>ης</w:t>
      </w:r>
      <w:r w:rsidRPr="0016193F">
        <w:rPr>
          <w:rFonts w:ascii="Arial" w:hAnsi="Arial"/>
          <w:sz w:val="24"/>
          <w:szCs w:val="24"/>
          <w:lang w:eastAsia="el-GR"/>
        </w:rPr>
        <w:t xml:space="preserve"> Ιουλίου του 2019. Ο Πρωθυπουργός μάς είχε υποσχεθεί -άλλη μία υπόσχεση η οποία πήγε όπου πήγε- ότι την πρώτη εβδομάδα διακυβέρνησης από τη Νέα Δημοκρατία θα ξεμπλοκάρει η επένδυση, σε επτά μέρες δηλαδή! Νομίζω ότι αντέγραψε το πρώτο βιβλίο της Αγίας Γραφής, τη «Γένεση», όπου περιγράφεται εκεί η δημιουργία του κόσμου σε έξι ημέρες. Μόνο που και στις δύο περιπτώσεις η κάθε μέρα είναι μια τόσο μεγάλη περίοδος και ελπίζω στην υπόθεση του Ελληνικού να μην είναι τόσο μεγάλη όσο η δημιουργία του κόσμου. Γιατί έτσι που χειρίζεστε την υπόθεση του Ελληνικού, αγαπητοί κύριοι της Κυβέρνησης, φοβάμαι ότι παραπέμπετε στην καλύτερη των περιπτώσεων την επένδυση στις ελληνικές καλένδες. </w:t>
      </w:r>
    </w:p>
    <w:p w:rsidR="0016193F" w:rsidRPr="0016193F" w:rsidRDefault="0016193F" w:rsidP="00247084">
      <w:pPr>
        <w:tabs>
          <w:tab w:val="left" w:pos="3300"/>
        </w:tabs>
        <w:spacing w:after="0" w:line="600" w:lineRule="auto"/>
        <w:ind w:firstLine="720"/>
        <w:jc w:val="both"/>
        <w:rPr>
          <w:rFonts w:ascii="Arial" w:hAnsi="Arial"/>
          <w:sz w:val="24"/>
          <w:szCs w:val="24"/>
          <w:lang w:eastAsia="el-GR"/>
        </w:rPr>
      </w:pPr>
      <w:r w:rsidRPr="0016193F">
        <w:rPr>
          <w:rFonts w:ascii="Arial" w:hAnsi="Arial"/>
          <w:sz w:val="24"/>
          <w:szCs w:val="24"/>
          <w:lang w:eastAsia="el-GR"/>
        </w:rPr>
        <w:t>Όσο αφορά τη σύμβαση αυτή καθαυτή, θα πω μόνο δύο συγκεκριμένα ζητήματα, γιατί έχουν λεχθεί τα πάντα.</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Στο άρθρο 1 προβλέπεται η διανομή του ακινήτου, με την εταιρεία να αποκτά δικαίωμα πλήρους κυριότητας σε έκταση που αντιστοιχεί σε ποσοστό 30% της επιφανείας του πρώην αεροδρομίου, σε έκταση που αντιστοιχεί σε ποσοστό 30% της επιφάνειας της παράκτιας ζώνης. Οι κοινόχρηστοι χώροι και οι χώροι κοινής ωφέλειας απλά πρέπει να αφαιρεθούν. Εάν δεν είχατε αλλάξει </w:t>
      </w:r>
      <w:r w:rsidRPr="0016193F">
        <w:rPr>
          <w:rFonts w:ascii="Arial" w:hAnsi="Arial"/>
          <w:sz w:val="24"/>
          <w:szCs w:val="24"/>
          <w:lang w:eastAsia="el-GR"/>
        </w:rPr>
        <w:lastRenderedPageBreak/>
        <w:t xml:space="preserve">με τροπολογία τον ν.4062/2012, θα είχαν αποδοθεί στους δήμους και φυσικά η διανομή θα γινόταν μετά την αφαίρεσή τους.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Και μια ακόμα κουβέντα για το προβληματικό σημείο που αφορά την περίφραξη. Περίφραξη; Επειδή είμαι και μηχανικός, θα δούμε τι σημαίνει περίφραξη σε ένα εργοτάξιο, όταν με το καλό θα γίνει εργοτάξιο.</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Πρόκειται για ένα τελείως </w:t>
      </w:r>
      <w:proofErr w:type="spellStart"/>
      <w:r w:rsidRPr="0016193F">
        <w:rPr>
          <w:rFonts w:ascii="Arial" w:hAnsi="Arial"/>
          <w:sz w:val="24"/>
          <w:szCs w:val="24"/>
          <w:lang w:eastAsia="el-GR"/>
        </w:rPr>
        <w:t>δυστοπικό</w:t>
      </w:r>
      <w:proofErr w:type="spellEnd"/>
      <w:r w:rsidRPr="0016193F">
        <w:rPr>
          <w:rFonts w:ascii="Arial" w:hAnsi="Arial"/>
          <w:sz w:val="24"/>
          <w:szCs w:val="24"/>
          <w:lang w:eastAsia="el-GR"/>
        </w:rPr>
        <w:t xml:space="preserve"> πολεοδομικό σενάριο αφού δημιουργεί -και είναι εύλογο να το υποθέτουμε αυτό με την περίφραξη όπως προβλέπεται- μια νέα πόλη μέσα στην πόλη περιτοιχισμένη. Μου θυμίζει εκείνες τις περιτοιχίσεις σε διάφορες αμερικάνικες πολιτείες που υπάρχουν τμήματα των πόλεων που μπαίνεις με σεκιούριτι και έλεγχο της ταυτότητας. Πρόκειται για ένα τελείως, επαναλαμβάνω, </w:t>
      </w:r>
      <w:proofErr w:type="spellStart"/>
      <w:r w:rsidRPr="0016193F">
        <w:rPr>
          <w:rFonts w:ascii="Arial" w:hAnsi="Arial"/>
          <w:sz w:val="24"/>
          <w:szCs w:val="24"/>
          <w:lang w:eastAsia="el-GR"/>
        </w:rPr>
        <w:t>δυστοπικό</w:t>
      </w:r>
      <w:proofErr w:type="spellEnd"/>
      <w:r w:rsidRPr="0016193F">
        <w:rPr>
          <w:rFonts w:ascii="Arial" w:hAnsi="Arial"/>
          <w:sz w:val="24"/>
          <w:szCs w:val="24"/>
          <w:lang w:eastAsia="el-GR"/>
        </w:rPr>
        <w:t xml:space="preserve"> πολεοδομικό σενάριο. Τα έργα έχουν ορίζοντα ολοκλήρωσης τα είκοσι με εικοσιπέντε χρόνια. Δεν είναι δυνατόν να περιφραχθεί όλη αυτή η έκταση δήθεν μόνο κατά την εκτέλεση έργων, δηλαδή για εικοσιπέντε χρόνια.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Για εμάς είναι σαφές και αδιαπραγμάτευτο ότι πρέπει να προβλέπεται τμηματική περίφραξη όπου και για όσο διάστημα γίνονται εργασίες, δηλαδή περίφραξη </w:t>
      </w:r>
      <w:proofErr w:type="spellStart"/>
      <w:r w:rsidRPr="0016193F">
        <w:rPr>
          <w:rFonts w:ascii="Arial" w:hAnsi="Arial"/>
          <w:sz w:val="24"/>
          <w:szCs w:val="24"/>
          <w:lang w:eastAsia="el-GR"/>
        </w:rPr>
        <w:t>εργοταξιακή</w:t>
      </w:r>
      <w:proofErr w:type="spellEnd"/>
      <w:r w:rsidRPr="0016193F">
        <w:rPr>
          <w:rFonts w:ascii="Arial" w:hAnsi="Arial"/>
          <w:sz w:val="24"/>
          <w:szCs w:val="24"/>
          <w:lang w:eastAsia="el-GR"/>
        </w:rPr>
        <w:t xml:space="preserve">. Σε κάθε περίπτωση πρέπει να εξασφαλίζεται η απρόσκοπτη πρόσβαση στο πάρκο, σε αιγιαλό και παραλία, γιατί ο δημόσιος χώρος έχει συνταγματικό θεμέλιο και προστασία, όπως περιγράφεται </w:t>
      </w:r>
      <w:r w:rsidRPr="0016193F">
        <w:rPr>
          <w:rFonts w:ascii="Arial" w:hAnsi="Arial"/>
          <w:sz w:val="24"/>
          <w:szCs w:val="24"/>
          <w:lang w:eastAsia="el-GR"/>
        </w:rPr>
        <w:lastRenderedPageBreak/>
        <w:t xml:space="preserve">σαφέστατα και στην τροποποιητική σύμβαση του 2016 επί κυβερνήσεως ΣΥΡΙΖΑ.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Μην κάνετε ότι το αγνοείτε, αγαπητοί συνάδελφοι της Νέας Δημοκρατίας. Εμείς προχωρήσαμε με σχέδιο την υπόθεση της επένδυσης, η οποία είχε βαλτώσει για δεκαπέντε περίπου χρόνια. Με τις κυβερνήσεις σας είχε βαλτώσει για δεκαπέντε χρόνια.</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Κλείνοντας, ναι στην επένδυση, όχι στην ασυδοσία. Ναι στην αξιοποίηση του πιθανότατα καλύτερου οικοπέδου της Ευρώπης, όχι στη δημιουργία περίκλειστων πόλεων για ολίγους. Ναι στη δημιουργία θέσεων εργασίας και στη δημιουργία νέου πλούτου, φτάνει αυτός να αφορά συνολικά την ελληνική οικονομία και να διανέμεται όσο γίνεται πιο δίκαια. Ναι στις προβλέψεις που προστατεύουν το περιβάλλον, όχι στην εκχώρηση της προστασίας του περιβάλλοντος στον όποιον επενδυτή.</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Σας ευχαριστώ πολύ.</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b/>
          <w:sz w:val="24"/>
          <w:szCs w:val="24"/>
          <w:lang w:eastAsia="el-GR"/>
        </w:rPr>
        <w:t>ΠΡΟΕΔΡΕΥΩΝ (Χαράλαμπος Αθανασίου):</w:t>
      </w:r>
      <w:r w:rsidRPr="0016193F">
        <w:rPr>
          <w:rFonts w:ascii="Arial" w:hAnsi="Arial"/>
          <w:sz w:val="24"/>
          <w:szCs w:val="24"/>
          <w:lang w:eastAsia="el-GR"/>
        </w:rPr>
        <w:t xml:space="preserve"> Και εγώ σας ευχαριστώ, κύριε </w:t>
      </w:r>
      <w:proofErr w:type="spellStart"/>
      <w:r w:rsidRPr="0016193F">
        <w:rPr>
          <w:rFonts w:ascii="Arial" w:hAnsi="Arial"/>
          <w:sz w:val="24"/>
          <w:szCs w:val="24"/>
          <w:lang w:eastAsia="el-GR"/>
        </w:rPr>
        <w:t>Μπαλάφα</w:t>
      </w:r>
      <w:proofErr w:type="spellEnd"/>
      <w:r w:rsidRPr="0016193F">
        <w:rPr>
          <w:rFonts w:ascii="Arial" w:hAnsi="Arial"/>
          <w:sz w:val="24"/>
          <w:szCs w:val="24"/>
          <w:lang w:eastAsia="el-GR"/>
        </w:rPr>
        <w:t>, ειδικά για την τήρηση του χρόνου.</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Τώρα τον λόγο θα έχει ο κ. </w:t>
      </w:r>
      <w:proofErr w:type="spellStart"/>
      <w:r w:rsidRPr="0016193F">
        <w:rPr>
          <w:rFonts w:ascii="Arial" w:hAnsi="Arial"/>
          <w:sz w:val="24"/>
          <w:szCs w:val="24"/>
          <w:lang w:eastAsia="el-GR"/>
        </w:rPr>
        <w:t>Μπούμπας</w:t>
      </w:r>
      <w:proofErr w:type="spellEnd"/>
      <w:r w:rsidRPr="0016193F">
        <w:rPr>
          <w:rFonts w:ascii="Arial" w:hAnsi="Arial"/>
          <w:sz w:val="24"/>
          <w:szCs w:val="24"/>
          <w:lang w:eastAsia="el-GR"/>
        </w:rPr>
        <w:t xml:space="preserve"> Κωνσταντίνος από την Ελληνική Λύση. Να ετοιμάζεται μετά ο κ. Γεώργιος </w:t>
      </w:r>
      <w:proofErr w:type="spellStart"/>
      <w:r w:rsidRPr="0016193F">
        <w:rPr>
          <w:rFonts w:ascii="Arial" w:hAnsi="Arial"/>
          <w:sz w:val="24"/>
          <w:szCs w:val="24"/>
          <w:lang w:eastAsia="el-GR"/>
        </w:rPr>
        <w:t>Λογιάδης</w:t>
      </w:r>
      <w:proofErr w:type="spellEnd"/>
      <w:r w:rsidRPr="0016193F">
        <w:rPr>
          <w:rFonts w:ascii="Arial" w:hAnsi="Arial"/>
          <w:sz w:val="24"/>
          <w:szCs w:val="24"/>
          <w:lang w:eastAsia="el-GR"/>
        </w:rPr>
        <w:t xml:space="preserve">, οπότε κλείνει και ο πρώτος κύκλος των ομιλητών με </w:t>
      </w:r>
      <w:proofErr w:type="spellStart"/>
      <w:r w:rsidRPr="0016193F">
        <w:rPr>
          <w:rFonts w:ascii="Arial" w:hAnsi="Arial"/>
          <w:sz w:val="24"/>
          <w:szCs w:val="24"/>
          <w:lang w:val="en-US" w:eastAsia="el-GR"/>
        </w:rPr>
        <w:t>Webex</w:t>
      </w:r>
      <w:proofErr w:type="spellEnd"/>
      <w:r w:rsidRPr="0016193F">
        <w:rPr>
          <w:rFonts w:ascii="Arial" w:hAnsi="Arial"/>
          <w:sz w:val="24"/>
          <w:szCs w:val="24"/>
          <w:lang w:eastAsia="el-GR"/>
        </w:rPr>
        <w:t xml:space="preserve">. Αμέσως μετά τον κ. </w:t>
      </w:r>
      <w:proofErr w:type="spellStart"/>
      <w:r w:rsidRPr="0016193F">
        <w:rPr>
          <w:rFonts w:ascii="Arial" w:hAnsi="Arial"/>
          <w:sz w:val="24"/>
          <w:szCs w:val="24"/>
          <w:lang w:eastAsia="el-GR"/>
        </w:rPr>
        <w:t>Λογιάδη</w:t>
      </w:r>
      <w:proofErr w:type="spellEnd"/>
      <w:r w:rsidRPr="0016193F">
        <w:rPr>
          <w:rFonts w:ascii="Arial" w:hAnsi="Arial"/>
          <w:sz w:val="24"/>
          <w:szCs w:val="24"/>
          <w:lang w:eastAsia="el-GR"/>
        </w:rPr>
        <w:t xml:space="preserve"> θα μιλήσει ο </w:t>
      </w:r>
      <w:r w:rsidRPr="0016193F">
        <w:rPr>
          <w:rFonts w:ascii="Arial" w:hAnsi="Arial"/>
          <w:sz w:val="24"/>
          <w:szCs w:val="24"/>
          <w:lang w:eastAsia="el-GR"/>
        </w:rPr>
        <w:lastRenderedPageBreak/>
        <w:t xml:space="preserve">Κοινοβουλευτικός Εκπρόσωπος του Κομμουνιστικού Κόμματος Ελλάδας κ. </w:t>
      </w:r>
      <w:proofErr w:type="spellStart"/>
      <w:r w:rsidRPr="0016193F">
        <w:rPr>
          <w:rFonts w:ascii="Arial" w:hAnsi="Arial"/>
          <w:sz w:val="24"/>
          <w:szCs w:val="24"/>
          <w:lang w:eastAsia="el-GR"/>
        </w:rPr>
        <w:t>Καραθανασόπουλος</w:t>
      </w:r>
      <w:proofErr w:type="spellEnd"/>
      <w:r w:rsidRPr="0016193F">
        <w:rPr>
          <w:rFonts w:ascii="Arial" w:hAnsi="Arial"/>
          <w:sz w:val="24"/>
          <w:szCs w:val="24"/>
          <w:lang w:eastAsia="el-GR"/>
        </w:rPr>
        <w:t>.</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Τον λόγο έχει ο κ. </w:t>
      </w:r>
      <w:proofErr w:type="spellStart"/>
      <w:r w:rsidRPr="0016193F">
        <w:rPr>
          <w:rFonts w:ascii="Arial" w:hAnsi="Arial"/>
          <w:sz w:val="24"/>
          <w:szCs w:val="24"/>
          <w:lang w:eastAsia="el-GR"/>
        </w:rPr>
        <w:t>Μπούμπας</w:t>
      </w:r>
      <w:proofErr w:type="spellEnd"/>
      <w:r w:rsidRPr="0016193F">
        <w:rPr>
          <w:rFonts w:ascii="Arial" w:hAnsi="Arial"/>
          <w:sz w:val="24"/>
          <w:szCs w:val="24"/>
          <w:lang w:eastAsia="el-GR"/>
        </w:rPr>
        <w:t>.</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b/>
          <w:sz w:val="24"/>
          <w:szCs w:val="24"/>
          <w:lang w:eastAsia="el-GR"/>
        </w:rPr>
        <w:t>ΚΩΝΣΤΑΝΤΙΝΟΣ ΜΠΟΥΜΠΑΣ:</w:t>
      </w:r>
      <w:r w:rsidRPr="0016193F">
        <w:rPr>
          <w:rFonts w:ascii="Arial" w:hAnsi="Arial"/>
          <w:sz w:val="24"/>
          <w:szCs w:val="24"/>
          <w:lang w:eastAsia="el-GR"/>
        </w:rPr>
        <w:t xml:space="preserve"> Καλημέρα σας, κύριε Πρόεδρε. Καλημέρα και σε όλο το Κοινοβούλιο.</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Το θέμα γι’ αυτό το οποίο συζητάμε είναι τι αρχιτεκτονικό αποτύπωμα θέλουμε για εμάς και τις επόμενες γενεές. Αν θα συνάδει, δηλαδή, με αυτό που λέμε παράδοση στην Ελλάδα, διότι δεν παραδίδεται η παράδοση σε εμάς, αλλά εμείς παραδινόμαστε στην παράδοση. Πολύ φοβούμαι, λοιπόν, ότι το νέο μοντέρνο κτηριακό οικοδομικό συγκρότημα που ευαγγελίζεται η Κυβέρνηση ως μεγάλη επένδυση δεν θα δένει με αυτό που λέμε ευρωπαϊκό-ελληνικό χαρακτήρα.</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Αντί να μιλάμε για οικοδομικά συγκροτήματα, τα οποία θα φέρουν μια ποιότητα ζωής, συνάμα και έσοδα, δεν μπορούμε να μιλάμε για μια σύγχρονη μοντέρνα αρχιτεκτονική που θα είναι ένα ξένο κύτταρο, θα είναι ένα ξένο σώμα σε αυτό που θα δένει με τον παραδοσιακό ελληνικό χαρακτήρα.</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Μιλάμε για μια περιοχή ταλαιπωρημένη, για μια περιοχή που κάποτε λειτουργούσε ως ένα λοιμοκαθαρτήριο, μετά βέβαια ως ένας ελληνικός αερολιμένας. Πρέπει αυτό να το διαφυλάξουμε, διότι όποιας μορφής επένδυση και αν θέλουμε, θα πρέπει να έχει πρωταρχικό στόχο την ποιότητα της ζωής </w:t>
      </w:r>
      <w:r w:rsidRPr="0016193F">
        <w:rPr>
          <w:rFonts w:ascii="Arial" w:hAnsi="Arial"/>
          <w:sz w:val="24"/>
          <w:szCs w:val="24"/>
          <w:lang w:eastAsia="el-GR"/>
        </w:rPr>
        <w:lastRenderedPageBreak/>
        <w:t>των κατοίκων. Με ζαρντινιέρες στην Αθήνα δεν μπορείς να κάνεις μια ανθρώπινη πόλη. Δεν μπορείς, λοιπόν, αυτή τη στιγμή με άχαρα κτήρια διακοσίων μέτρων, με αυτούς τους ουρανοξύστες, οι οποίοι δένουν περισσότερο με το ανατολικό στυλ και όχι με το ευρωπαϊκό, να μιλάς για μια επένδυση, πολλώ δε μάλλον για επένδυση με καζίνο.</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Με καζίνο δεν γίνονται επενδύσεις, αυτό που λέμε και εμείς ως Ελληνική Λύση. Τα καζίνο είναι για τους λίγους. Τα καζίνο μπορούν να κλείσουν, δυστυχώς, και σπίτια και να κλάψουν οικογένειες, για να το πω έτσι απλά. Όπου πήγαν καζίνο για να κάνουν εξωραϊσμό στην περιοχή, θα δείτε ότι είναι μια κακόγουστη αρχιτεκτονική. Μπήκα να δω σε διάφορες περιοχές τι γίνεται και το μόνο καζίνο το οποίο έχει μία καλαίσθητη προβολή είναι αυτό του Μονακό.</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Πάμε να κάνουμε έξι μεγάλους πύργους. Διαβάζω μελέτες αρχιτεκτόνων, κύριε Πρόεδρε, και νομίζω οι αρχιτέκτονες -είναι το επιστημονικό τους αντικείμενο- είναι οι επαΐοντες που θα μας δώσουν κατευθύνσεις και έχει βαρύτητα η άποψή τους. Φέρνεις ένα οικοδομικό συγκρότημα σε έξι χιλιάδες διακόσια στρέμματα και λες ότι θα δημιουργηθεί και ένα αθλητικό πάρκο, ένας πράσινος πνεύμονας, μαζί με έξι κτήρια διακοσίων μέτρων, τα οποία θα πέφτουν πάνω και θα υπάρχει ένα δέος το οποίο δεν θα δένει με την παράδοση γενικότερα της Αθήνας. Θα πρέπει να φέρουμε μια ισορροπία ανάμεσα στον </w:t>
      </w:r>
      <w:r w:rsidRPr="0016193F">
        <w:rPr>
          <w:rFonts w:ascii="Arial" w:hAnsi="Arial"/>
          <w:sz w:val="24"/>
          <w:szCs w:val="24"/>
          <w:lang w:eastAsia="el-GR"/>
        </w:rPr>
        <w:lastRenderedPageBreak/>
        <w:t xml:space="preserve">Ναό του </w:t>
      </w:r>
      <w:proofErr w:type="spellStart"/>
      <w:r w:rsidRPr="0016193F">
        <w:rPr>
          <w:rFonts w:ascii="Arial" w:hAnsi="Arial"/>
          <w:sz w:val="24"/>
          <w:szCs w:val="24"/>
          <w:lang w:eastAsia="el-GR"/>
        </w:rPr>
        <w:t>Ποσειδώνα</w:t>
      </w:r>
      <w:proofErr w:type="spellEnd"/>
      <w:r w:rsidRPr="0016193F">
        <w:rPr>
          <w:rFonts w:ascii="Arial" w:hAnsi="Arial"/>
          <w:sz w:val="24"/>
          <w:szCs w:val="24"/>
          <w:lang w:eastAsia="el-GR"/>
        </w:rPr>
        <w:t xml:space="preserve"> και της Αθηνάς και ανάμεσα στο Ελληνικό. Αυτή η ισορροπία, λοιπόν, διαταράσσεται.</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Πριν πάω, λοιπόν, στους αρχιτέκτονες, να πω κάτι που σας λέγαμε και στην «</w:t>
      </w:r>
      <w:r w:rsidRPr="0016193F">
        <w:rPr>
          <w:rFonts w:ascii="Arial" w:hAnsi="Arial"/>
          <w:sz w:val="24"/>
          <w:szCs w:val="24"/>
          <w:lang w:val="en-US" w:eastAsia="el-GR"/>
        </w:rPr>
        <w:t>ELDORADO</w:t>
      </w:r>
      <w:r w:rsidRPr="0016193F">
        <w:rPr>
          <w:rFonts w:ascii="Arial" w:hAnsi="Arial"/>
          <w:sz w:val="24"/>
          <w:szCs w:val="24"/>
          <w:lang w:eastAsia="el-GR"/>
        </w:rPr>
        <w:t xml:space="preserve">», ως Ελληνική Λύση, γιατί πρέπει να ψάχνετε λίγο την ποιότητα των επενδυτών και εταιρειών. Δεν μπορεί αυτή τη στιγμή να μιλάμε για μια συγκεκριμένη οικογένεια, την οικογένεια </w:t>
      </w:r>
      <w:proofErr w:type="spellStart"/>
      <w:r w:rsidRPr="0016193F">
        <w:rPr>
          <w:rFonts w:ascii="Arial" w:hAnsi="Arial"/>
          <w:sz w:val="24"/>
          <w:szCs w:val="24"/>
          <w:lang w:eastAsia="el-GR"/>
        </w:rPr>
        <w:t>Λάτση</w:t>
      </w:r>
      <w:proofErr w:type="spellEnd"/>
      <w:r w:rsidRPr="0016193F">
        <w:rPr>
          <w:rFonts w:ascii="Arial" w:hAnsi="Arial"/>
          <w:sz w:val="24"/>
          <w:szCs w:val="24"/>
          <w:lang w:eastAsia="el-GR"/>
        </w:rPr>
        <w:t>, στην οποία παραχωρούμε γη και ύδωρ να δουλέψει με τη θυγατρική της, τη «HELLINIKON GLOBA</w:t>
      </w:r>
      <w:r w:rsidRPr="0016193F">
        <w:rPr>
          <w:rFonts w:ascii="Arial" w:hAnsi="Arial"/>
          <w:sz w:val="24"/>
          <w:szCs w:val="24"/>
          <w:lang w:val="en-US" w:eastAsia="el-GR"/>
        </w:rPr>
        <w:t>L</w:t>
      </w:r>
      <w:r w:rsidRPr="0016193F">
        <w:rPr>
          <w:rFonts w:ascii="Arial" w:hAnsi="Arial"/>
          <w:sz w:val="24"/>
          <w:szCs w:val="24"/>
          <w:lang w:eastAsia="el-GR"/>
        </w:rPr>
        <w:t>», η οποία συνεργάζεται από το 2014 που κατατέθηκαν οι προτάσεις μαζί με την κινεζική «FOSUN» και την αραβική «</w:t>
      </w:r>
      <w:r w:rsidRPr="0016193F">
        <w:rPr>
          <w:rFonts w:ascii="Arial" w:hAnsi="Arial"/>
          <w:sz w:val="24"/>
          <w:szCs w:val="24"/>
          <w:lang w:val="en-US" w:eastAsia="el-GR"/>
        </w:rPr>
        <w:t>AL</w:t>
      </w:r>
      <w:r w:rsidRPr="0016193F">
        <w:rPr>
          <w:rFonts w:ascii="Arial" w:hAnsi="Arial"/>
          <w:sz w:val="24"/>
          <w:szCs w:val="24"/>
          <w:lang w:eastAsia="el-GR"/>
        </w:rPr>
        <w:t xml:space="preserve"> </w:t>
      </w:r>
      <w:r w:rsidRPr="0016193F">
        <w:rPr>
          <w:rFonts w:ascii="Arial" w:hAnsi="Arial"/>
          <w:sz w:val="24"/>
          <w:szCs w:val="24"/>
          <w:lang w:val="en-US" w:eastAsia="el-GR"/>
        </w:rPr>
        <w:t>MAABAR</w:t>
      </w:r>
      <w:r w:rsidRPr="0016193F">
        <w:rPr>
          <w:rFonts w:ascii="Arial" w:hAnsi="Arial"/>
          <w:sz w:val="24"/>
          <w:szCs w:val="24"/>
          <w:lang w:eastAsia="el-GR"/>
        </w:rPr>
        <w:t xml:space="preserve">» που έχει έδρα το </w:t>
      </w:r>
      <w:proofErr w:type="spellStart"/>
      <w:r w:rsidRPr="0016193F">
        <w:rPr>
          <w:rFonts w:ascii="Arial" w:hAnsi="Arial"/>
          <w:sz w:val="24"/>
          <w:szCs w:val="24"/>
          <w:lang w:eastAsia="el-GR"/>
        </w:rPr>
        <w:t>Άμπου</w:t>
      </w:r>
      <w:proofErr w:type="spellEnd"/>
      <w:r w:rsidRPr="0016193F">
        <w:rPr>
          <w:rFonts w:ascii="Arial" w:hAnsi="Arial"/>
          <w:sz w:val="24"/>
          <w:szCs w:val="24"/>
          <w:lang w:eastAsia="el-GR"/>
        </w:rPr>
        <w:t xml:space="preserve"> </w:t>
      </w:r>
      <w:proofErr w:type="spellStart"/>
      <w:r w:rsidRPr="0016193F">
        <w:rPr>
          <w:rFonts w:ascii="Arial" w:hAnsi="Arial"/>
          <w:sz w:val="24"/>
          <w:szCs w:val="24"/>
          <w:lang w:eastAsia="el-GR"/>
        </w:rPr>
        <w:t>Ντάμπι</w:t>
      </w:r>
      <w:proofErr w:type="spellEnd"/>
      <w:r w:rsidRPr="0016193F">
        <w:rPr>
          <w:rFonts w:ascii="Arial" w:hAnsi="Arial"/>
          <w:sz w:val="24"/>
          <w:szCs w:val="24"/>
          <w:lang w:eastAsia="el-GR"/>
        </w:rPr>
        <w:t>.</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Και το λέω αυτό διότι η «FOSUN» αυτή τη στιγμή αν δεν συνεργαστεί στη σύνθεση της «</w:t>
      </w:r>
      <w:r w:rsidRPr="0016193F">
        <w:rPr>
          <w:rFonts w:ascii="Arial" w:hAnsi="Arial"/>
          <w:sz w:val="24"/>
          <w:szCs w:val="24"/>
          <w:lang w:val="en-US" w:eastAsia="el-GR"/>
        </w:rPr>
        <w:t>LAMDA</w:t>
      </w:r>
      <w:r w:rsidRPr="0016193F">
        <w:rPr>
          <w:rFonts w:ascii="Arial" w:hAnsi="Arial"/>
          <w:sz w:val="24"/>
          <w:szCs w:val="24"/>
          <w:lang w:eastAsia="el-GR"/>
        </w:rPr>
        <w:t>», που πρέπει να το διευκρινίσει η Κυβέρνηση, έχει το 16,36% της «</w:t>
      </w:r>
      <w:r w:rsidRPr="0016193F">
        <w:rPr>
          <w:rFonts w:ascii="Arial" w:hAnsi="Arial"/>
          <w:sz w:val="24"/>
          <w:szCs w:val="24"/>
          <w:lang w:val="en-US" w:eastAsia="el-GR"/>
        </w:rPr>
        <w:t>FOLLI</w:t>
      </w:r>
      <w:r w:rsidRPr="0016193F">
        <w:rPr>
          <w:rFonts w:ascii="Arial" w:hAnsi="Arial"/>
          <w:sz w:val="24"/>
          <w:szCs w:val="24"/>
          <w:lang w:eastAsia="el-GR"/>
        </w:rPr>
        <w:t>-</w:t>
      </w:r>
      <w:r w:rsidRPr="0016193F">
        <w:rPr>
          <w:rFonts w:ascii="Arial" w:hAnsi="Arial"/>
          <w:sz w:val="24"/>
          <w:szCs w:val="24"/>
          <w:lang w:val="en-US" w:eastAsia="el-GR"/>
        </w:rPr>
        <w:t>FOLLIE</w:t>
      </w:r>
      <w:r w:rsidRPr="0016193F">
        <w:rPr>
          <w:rFonts w:ascii="Arial" w:hAnsi="Arial"/>
          <w:sz w:val="24"/>
          <w:szCs w:val="24"/>
          <w:lang w:eastAsia="el-GR"/>
        </w:rPr>
        <w:t>». Θυμάστε τι είχε γίνει με τη «</w:t>
      </w:r>
      <w:r w:rsidRPr="0016193F">
        <w:rPr>
          <w:rFonts w:ascii="Arial" w:hAnsi="Arial"/>
          <w:sz w:val="24"/>
          <w:szCs w:val="24"/>
          <w:lang w:val="en-US" w:eastAsia="el-GR"/>
        </w:rPr>
        <w:t>FOLLI</w:t>
      </w:r>
      <w:r w:rsidRPr="0016193F">
        <w:rPr>
          <w:rFonts w:ascii="Arial" w:hAnsi="Arial"/>
          <w:sz w:val="24"/>
          <w:szCs w:val="24"/>
          <w:lang w:eastAsia="el-GR"/>
        </w:rPr>
        <w:t>-</w:t>
      </w:r>
      <w:r w:rsidRPr="0016193F">
        <w:rPr>
          <w:rFonts w:ascii="Arial" w:hAnsi="Arial"/>
          <w:sz w:val="24"/>
          <w:szCs w:val="24"/>
          <w:lang w:val="en-US" w:eastAsia="el-GR"/>
        </w:rPr>
        <w:t>FOLLIE</w:t>
      </w:r>
      <w:r w:rsidRPr="0016193F">
        <w:rPr>
          <w:rFonts w:ascii="Arial" w:hAnsi="Arial"/>
          <w:sz w:val="24"/>
          <w:szCs w:val="24"/>
          <w:lang w:eastAsia="el-GR"/>
        </w:rPr>
        <w:t>». Η δε «</w:t>
      </w:r>
      <w:r w:rsidRPr="0016193F">
        <w:rPr>
          <w:rFonts w:ascii="Arial" w:hAnsi="Arial"/>
          <w:sz w:val="24"/>
          <w:szCs w:val="24"/>
          <w:lang w:val="en-US" w:eastAsia="el-GR"/>
        </w:rPr>
        <w:t>AL</w:t>
      </w:r>
      <w:r w:rsidRPr="0016193F">
        <w:rPr>
          <w:rFonts w:ascii="Arial" w:hAnsi="Arial"/>
          <w:sz w:val="24"/>
          <w:szCs w:val="24"/>
          <w:lang w:eastAsia="el-GR"/>
        </w:rPr>
        <w:t xml:space="preserve"> </w:t>
      </w:r>
      <w:r w:rsidRPr="0016193F">
        <w:rPr>
          <w:rFonts w:ascii="Arial" w:hAnsi="Arial"/>
          <w:sz w:val="24"/>
          <w:szCs w:val="24"/>
          <w:lang w:val="en-US" w:eastAsia="el-GR"/>
        </w:rPr>
        <w:t>MAABAR</w:t>
      </w:r>
      <w:r w:rsidRPr="0016193F">
        <w:rPr>
          <w:rFonts w:ascii="Arial" w:hAnsi="Arial"/>
          <w:sz w:val="24"/>
          <w:szCs w:val="24"/>
          <w:lang w:eastAsia="el-GR"/>
        </w:rPr>
        <w:t xml:space="preserve">», που έχει έδρα της στο </w:t>
      </w:r>
      <w:proofErr w:type="spellStart"/>
      <w:r w:rsidRPr="0016193F">
        <w:rPr>
          <w:rFonts w:ascii="Arial" w:hAnsi="Arial"/>
          <w:sz w:val="24"/>
          <w:szCs w:val="24"/>
          <w:lang w:eastAsia="el-GR"/>
        </w:rPr>
        <w:t>Άμπου</w:t>
      </w:r>
      <w:proofErr w:type="spellEnd"/>
      <w:r w:rsidRPr="0016193F">
        <w:rPr>
          <w:rFonts w:ascii="Arial" w:hAnsi="Arial"/>
          <w:sz w:val="24"/>
          <w:szCs w:val="24"/>
          <w:lang w:eastAsia="el-GR"/>
        </w:rPr>
        <w:t xml:space="preserve"> </w:t>
      </w:r>
      <w:proofErr w:type="spellStart"/>
      <w:r w:rsidRPr="0016193F">
        <w:rPr>
          <w:rFonts w:ascii="Arial" w:hAnsi="Arial"/>
          <w:sz w:val="24"/>
          <w:szCs w:val="24"/>
          <w:lang w:eastAsia="el-GR"/>
        </w:rPr>
        <w:t>Ντάμπι</w:t>
      </w:r>
      <w:proofErr w:type="spellEnd"/>
      <w:r w:rsidRPr="0016193F">
        <w:rPr>
          <w:rFonts w:ascii="Arial" w:hAnsi="Arial"/>
          <w:sz w:val="24"/>
          <w:szCs w:val="24"/>
          <w:lang w:eastAsia="el-GR"/>
        </w:rPr>
        <w:t xml:space="preserve"> και έχει καταθέσει αυτή την προσφορά για να συνεργαστεί για το συγκεκριμένο έργο, έχει δραστηριοποιηθεί στην Ιορδανία, όπου υπάρχουν παράπονα για την ακτή της Ιορδανίας στο Μαρόκο και στη Λιβύη.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Τι έχει κάνει, όμως, η «</w:t>
      </w:r>
      <w:r w:rsidRPr="0016193F">
        <w:rPr>
          <w:rFonts w:ascii="Arial" w:hAnsi="Arial"/>
          <w:sz w:val="24"/>
          <w:szCs w:val="24"/>
          <w:lang w:val="en-US" w:eastAsia="el-GR"/>
        </w:rPr>
        <w:t>AL</w:t>
      </w:r>
      <w:r w:rsidRPr="0016193F">
        <w:rPr>
          <w:rFonts w:ascii="Arial" w:hAnsi="Arial"/>
          <w:sz w:val="24"/>
          <w:szCs w:val="24"/>
          <w:lang w:eastAsia="el-GR"/>
        </w:rPr>
        <w:t xml:space="preserve"> </w:t>
      </w:r>
      <w:r w:rsidRPr="0016193F">
        <w:rPr>
          <w:rFonts w:ascii="Arial" w:hAnsi="Arial"/>
          <w:sz w:val="24"/>
          <w:szCs w:val="24"/>
          <w:lang w:val="en-US" w:eastAsia="el-GR"/>
        </w:rPr>
        <w:t>MAABAR</w:t>
      </w:r>
      <w:r w:rsidRPr="0016193F">
        <w:rPr>
          <w:rFonts w:ascii="Arial" w:hAnsi="Arial"/>
          <w:sz w:val="24"/>
          <w:szCs w:val="24"/>
          <w:lang w:eastAsia="el-GR"/>
        </w:rPr>
        <w:t xml:space="preserve">» η συγκεκριμένη; Έχει φύγει από τη Λιβύη, όπου ανέλαβε την κατασκευή ενός πολυώροφου ουρανοξύστη </w:t>
      </w:r>
      <w:r w:rsidRPr="0016193F">
        <w:rPr>
          <w:rFonts w:ascii="Arial" w:hAnsi="Arial"/>
          <w:sz w:val="24"/>
          <w:szCs w:val="24"/>
          <w:lang w:eastAsia="el-GR"/>
        </w:rPr>
        <w:lastRenderedPageBreak/>
        <w:t>διακοσίων μέτρων. Το παράτησε το έργο στη μέση και έφυγε. Αυτό πρέπει να μας προβληματίσει γενικότερα για το επενδυτικό προφίλ κάποιων εταιρειών.</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Σε ό,τι αφορά βέβαια την αγοραστική αξία εταιρειών, όπως είναι η «</w:t>
      </w:r>
      <w:r w:rsidRPr="0016193F">
        <w:rPr>
          <w:rFonts w:ascii="Arial" w:hAnsi="Arial"/>
          <w:sz w:val="24"/>
          <w:szCs w:val="24"/>
          <w:lang w:val="en-US" w:eastAsia="el-GR"/>
        </w:rPr>
        <w:t>LAMDA</w:t>
      </w:r>
      <w:r w:rsidRPr="0016193F">
        <w:rPr>
          <w:rFonts w:ascii="Arial" w:hAnsi="Arial"/>
          <w:sz w:val="24"/>
          <w:szCs w:val="24"/>
          <w:lang w:eastAsia="el-GR"/>
        </w:rPr>
        <w:t>» και η θυγατρική της, η «</w:t>
      </w:r>
      <w:r w:rsidRPr="0016193F">
        <w:rPr>
          <w:rFonts w:ascii="Arial" w:hAnsi="Arial"/>
          <w:sz w:val="24"/>
          <w:szCs w:val="24"/>
          <w:lang w:val="en-US" w:eastAsia="el-GR"/>
        </w:rPr>
        <w:t>GLOBAL</w:t>
      </w:r>
      <w:r w:rsidRPr="0016193F">
        <w:rPr>
          <w:rFonts w:ascii="Arial" w:hAnsi="Arial"/>
          <w:sz w:val="24"/>
          <w:szCs w:val="24"/>
          <w:lang w:eastAsia="el-GR"/>
        </w:rPr>
        <w:t xml:space="preserve">», της οικογένειας </w:t>
      </w:r>
      <w:proofErr w:type="spellStart"/>
      <w:r w:rsidRPr="0016193F">
        <w:rPr>
          <w:rFonts w:ascii="Arial" w:hAnsi="Arial"/>
          <w:sz w:val="24"/>
          <w:szCs w:val="24"/>
          <w:lang w:eastAsia="el-GR"/>
        </w:rPr>
        <w:t>Λάτση</w:t>
      </w:r>
      <w:proofErr w:type="spellEnd"/>
      <w:r w:rsidRPr="0016193F">
        <w:rPr>
          <w:rFonts w:ascii="Arial" w:hAnsi="Arial"/>
          <w:sz w:val="24"/>
          <w:szCs w:val="24"/>
          <w:lang w:eastAsia="el-GR"/>
        </w:rPr>
        <w:t xml:space="preserve">, με ελαφρά πηδηματάκια -δικό της θέμα είναι- η Μαριάννα </w:t>
      </w:r>
      <w:proofErr w:type="spellStart"/>
      <w:r w:rsidRPr="0016193F">
        <w:rPr>
          <w:rFonts w:ascii="Arial" w:hAnsi="Arial"/>
          <w:sz w:val="24"/>
          <w:szCs w:val="24"/>
          <w:lang w:eastAsia="el-GR"/>
        </w:rPr>
        <w:t>Λάτση</w:t>
      </w:r>
      <w:proofErr w:type="spellEnd"/>
      <w:r w:rsidRPr="0016193F">
        <w:rPr>
          <w:rFonts w:ascii="Arial" w:hAnsi="Arial"/>
          <w:sz w:val="24"/>
          <w:szCs w:val="24"/>
          <w:lang w:eastAsia="el-GR"/>
        </w:rPr>
        <w:t xml:space="preserve"> έχει φύγει από την επένδυση. Εκείνο που μου κάνει εντύπωση, όμως, είναι ότι πάμε πριν από λίγο καιρό σε αύξηση μετοχικού κεφαλαίου της συγκεκριμένης εταιρείας με πληρωμή αντί για 6,70 ευρώ τη μετοχή να έχει πέσει και να έχει πουληθεί από την κ. </w:t>
      </w:r>
      <w:proofErr w:type="spellStart"/>
      <w:r w:rsidRPr="0016193F">
        <w:rPr>
          <w:rFonts w:ascii="Arial" w:hAnsi="Arial"/>
          <w:sz w:val="24"/>
          <w:szCs w:val="24"/>
          <w:lang w:eastAsia="el-GR"/>
        </w:rPr>
        <w:t>Λάτση</w:t>
      </w:r>
      <w:proofErr w:type="spellEnd"/>
      <w:r w:rsidRPr="0016193F">
        <w:rPr>
          <w:rFonts w:ascii="Arial" w:hAnsi="Arial"/>
          <w:sz w:val="24"/>
          <w:szCs w:val="24"/>
          <w:lang w:eastAsia="el-GR"/>
        </w:rPr>
        <w:t xml:space="preserve"> μόνο 5,60 ευρώ. Παρά ταύτα διαβάζω σε κάποια δημοσιεύματα -και καλά κάνει, δικό της θέμα- σε ελβετική τράπεζα παρουσιάζει κέρδη από αυτή την αγοροπωλησία της τάξεως των 84,1 εκατομμυρίων ευρώ.</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Ξέρετε, αυτά με προβληματίζουν. Με την αύξηση μετοχικού κεφαλαίου που έγινε απέναντι στην όλη εταιρεία της «</w:t>
      </w:r>
      <w:r w:rsidRPr="0016193F">
        <w:rPr>
          <w:rFonts w:ascii="Arial" w:hAnsi="Arial"/>
          <w:sz w:val="24"/>
          <w:szCs w:val="24"/>
          <w:lang w:val="en-US" w:eastAsia="el-GR"/>
        </w:rPr>
        <w:t>LAMDA</w:t>
      </w:r>
      <w:r w:rsidRPr="0016193F">
        <w:rPr>
          <w:rFonts w:ascii="Arial" w:hAnsi="Arial"/>
          <w:sz w:val="24"/>
          <w:szCs w:val="24"/>
          <w:lang w:eastAsia="el-GR"/>
        </w:rPr>
        <w:t>» και υπάρχει και εταιρεία «VOXCOVE» που κατέχει το 10% και εκεί κάποιοι ξένοι επενδυτές μπήκαν μέσα να την αγοράσουν με 5,60 ευρώ.</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Έρχονται, όμως, κάποιοι αναλυτές πριν από έναν χρόνο και λένε ότι μετά την έκδοση ομολόγου Εθνικής και </w:t>
      </w:r>
      <w:proofErr w:type="spellStart"/>
      <w:r w:rsidRPr="0016193F">
        <w:rPr>
          <w:rFonts w:ascii="Arial" w:hAnsi="Arial"/>
          <w:sz w:val="24"/>
          <w:szCs w:val="24"/>
          <w:lang w:val="en-US" w:eastAsia="el-GR"/>
        </w:rPr>
        <w:t>Eurobank</w:t>
      </w:r>
      <w:proofErr w:type="spellEnd"/>
      <w:r w:rsidRPr="0016193F">
        <w:rPr>
          <w:rFonts w:ascii="Arial" w:hAnsi="Arial"/>
          <w:sz w:val="24"/>
          <w:szCs w:val="24"/>
          <w:lang w:eastAsia="el-GR"/>
        </w:rPr>
        <w:t xml:space="preserve"> της τάξης των 520 εκατομμυρίων ευρώ η συγκεκριμένη εταιρεία, δηλαδή η «</w:t>
      </w:r>
      <w:r w:rsidRPr="0016193F">
        <w:rPr>
          <w:rFonts w:ascii="Arial" w:hAnsi="Arial"/>
          <w:sz w:val="24"/>
          <w:szCs w:val="24"/>
          <w:lang w:val="en-US" w:eastAsia="el-GR"/>
        </w:rPr>
        <w:t>LAMDA</w:t>
      </w:r>
      <w:r w:rsidRPr="0016193F">
        <w:rPr>
          <w:rFonts w:ascii="Arial" w:hAnsi="Arial"/>
          <w:sz w:val="24"/>
          <w:szCs w:val="24"/>
          <w:lang w:eastAsia="el-GR"/>
        </w:rPr>
        <w:t xml:space="preserve">» -λένε οι επενδυτές-, πρέπει να δανειστεί και να πάει σε έναν υψηλό δανεισμό μάλιστα </w:t>
      </w:r>
      <w:r w:rsidRPr="0016193F">
        <w:rPr>
          <w:rFonts w:ascii="Arial" w:hAnsi="Arial"/>
          <w:sz w:val="24"/>
          <w:szCs w:val="24"/>
          <w:lang w:eastAsia="el-GR"/>
        </w:rPr>
        <w:lastRenderedPageBreak/>
        <w:t xml:space="preserve">του 1 δισεκατομμυρίου ευρώ. Προσέξτε το ποσό. Άρα δεν είναι ελκυστική η συγκεκριμένη μετοχή που θα αναλάβει το έργο.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Τα λέω αυτά γιατί πρέπει να δούμε και την οικονομική δύναμη της κάθε εταιρείας που θα αναλάβει αυτό το </w:t>
      </w:r>
      <w:proofErr w:type="spellStart"/>
      <w:r w:rsidRPr="0016193F">
        <w:rPr>
          <w:rFonts w:ascii="Arial" w:hAnsi="Arial"/>
          <w:sz w:val="24"/>
          <w:szCs w:val="24"/>
          <w:lang w:eastAsia="el-GR"/>
        </w:rPr>
        <w:t>μπάτζετ</w:t>
      </w:r>
      <w:proofErr w:type="spellEnd"/>
      <w:r w:rsidRPr="0016193F">
        <w:rPr>
          <w:rFonts w:ascii="Arial" w:hAnsi="Arial"/>
          <w:sz w:val="24"/>
          <w:szCs w:val="24"/>
          <w:lang w:eastAsia="el-GR"/>
        </w:rPr>
        <w:t>, θα αναλάβει αυτή την επένδυση, την τύπου επένδυση. Διότι αν μιλάμε για ένα πολυώροφο καζίνο σε μία χώρα του πνεύματος, της φιλοσοφίας και της δημοκρατίας κατά τύπου ανατολικού και ασιατικού μπλοκ, τότε ούτε τουρίστες μπορούμε να προσελκύσουμε. Γιατί ο τουρίστας έρχεται εδώ για να δει το Μουσείο της Ακρόπολης, για να δει τον Παρθενώνα, για να φωτογραφηθεί σε ένα αρχαιοελληνικό πνεύμα που πρέπει να συνάδει. Αν θέλει να φωτογραφηθεί -μιλάω από τουριστικής άποψης- και να δει ουρανοξύστες, οι περιοχές με τους μεγαλύτερους ουρανοξύστες -οι δέκα περιοχές- που δεν έχουν καμμία σχέση με τη Γηραιά. Αν θέλουμε να πάμε και στην ετυμολογία της ελληνικής λέξης «εύρος» και «όψη» δηλαδή Ευρώπη, δηλαδή ανοιχτομάτα, δεν είμαστε ανοιχτομάτες μελλοντικά.</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t xml:space="preserve">Σιγκαπούρη, </w:t>
      </w:r>
      <w:proofErr w:type="spellStart"/>
      <w:r w:rsidRPr="0016193F">
        <w:rPr>
          <w:rFonts w:ascii="Arial" w:hAnsi="Arial" w:cs="Arial"/>
          <w:sz w:val="24"/>
          <w:szCs w:val="24"/>
          <w:lang w:eastAsia="el-GR"/>
        </w:rPr>
        <w:t>Σεντσέν</w:t>
      </w:r>
      <w:proofErr w:type="spellEnd"/>
      <w:r w:rsidRPr="0016193F">
        <w:rPr>
          <w:rFonts w:ascii="Arial" w:hAnsi="Arial" w:cs="Arial"/>
          <w:sz w:val="24"/>
          <w:szCs w:val="24"/>
          <w:lang w:eastAsia="el-GR"/>
        </w:rPr>
        <w:t xml:space="preserve">, </w:t>
      </w:r>
      <w:proofErr w:type="spellStart"/>
      <w:r w:rsidRPr="0016193F">
        <w:rPr>
          <w:rFonts w:ascii="Arial" w:hAnsi="Arial" w:cs="Arial"/>
          <w:sz w:val="24"/>
          <w:szCs w:val="24"/>
          <w:lang w:eastAsia="el-GR"/>
        </w:rPr>
        <w:t>Γκουαντζού</w:t>
      </w:r>
      <w:proofErr w:type="spellEnd"/>
      <w:r w:rsidRPr="0016193F">
        <w:rPr>
          <w:rFonts w:ascii="Arial" w:hAnsi="Arial" w:cs="Arial"/>
          <w:sz w:val="24"/>
          <w:szCs w:val="24"/>
          <w:lang w:eastAsia="el-GR"/>
        </w:rPr>
        <w:t xml:space="preserve">, </w:t>
      </w:r>
      <w:proofErr w:type="spellStart"/>
      <w:r w:rsidRPr="0016193F">
        <w:rPr>
          <w:rFonts w:ascii="Arial" w:hAnsi="Arial" w:cs="Arial"/>
          <w:sz w:val="24"/>
          <w:szCs w:val="24"/>
          <w:lang w:eastAsia="el-GR"/>
        </w:rPr>
        <w:t>Τονκίνγκ</w:t>
      </w:r>
      <w:proofErr w:type="spellEnd"/>
      <w:r w:rsidRPr="0016193F">
        <w:rPr>
          <w:rFonts w:ascii="Arial" w:hAnsi="Arial" w:cs="Arial"/>
          <w:sz w:val="24"/>
          <w:szCs w:val="24"/>
          <w:lang w:eastAsia="el-GR"/>
        </w:rPr>
        <w:t xml:space="preserve">, Τόκιο, Σικάγο, Σαγκάη, </w:t>
      </w:r>
      <w:proofErr w:type="spellStart"/>
      <w:r w:rsidRPr="0016193F">
        <w:rPr>
          <w:rFonts w:ascii="Arial" w:hAnsi="Arial" w:cs="Arial"/>
          <w:sz w:val="24"/>
          <w:szCs w:val="24"/>
          <w:lang w:eastAsia="el-GR"/>
        </w:rPr>
        <w:t>Ντουμπάι</w:t>
      </w:r>
      <w:proofErr w:type="spellEnd"/>
      <w:r w:rsidRPr="0016193F">
        <w:rPr>
          <w:rFonts w:ascii="Arial" w:hAnsi="Arial" w:cs="Arial"/>
          <w:sz w:val="24"/>
          <w:szCs w:val="24"/>
          <w:lang w:eastAsia="el-GR"/>
        </w:rPr>
        <w:t xml:space="preserve">, Νέα Υόρκη και Χονγκ Κονγκ είναι οι περιοχές με τους υψηλότερους ουρανοξύστες. Είναι αυτό που οραματιζόμαστε για την πρωτεύουσα και τον πυρήνα της Ελλάδας με αυτά τα μεγάλα σύγχρονα, μοντέρνα κτήρια αρχιτεκτονικής; Οι μελέτες λένε ότι μελλοντικά ακόμη και τα δομικά υλικά και </w:t>
      </w:r>
      <w:r w:rsidRPr="0016193F">
        <w:rPr>
          <w:rFonts w:ascii="Arial" w:hAnsi="Arial" w:cs="Arial"/>
          <w:sz w:val="24"/>
          <w:szCs w:val="24"/>
          <w:lang w:eastAsia="el-GR"/>
        </w:rPr>
        <w:lastRenderedPageBreak/>
        <w:t>λόγω της κλιματικής αλλαγής -μια άλλη ιστορία που μπορούμε να συζητήσουμε- θα αλλάξουν. Με ατσάλι και γυαλί ποιότητα ζωής δεν γίνεται.</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b/>
          <w:bCs/>
          <w:sz w:val="24"/>
          <w:szCs w:val="24"/>
          <w:lang w:eastAsia="el-GR"/>
        </w:rPr>
        <w:t>ΠΡΟΕΔΡΕΥΩΝ (Χαράλαμπος Αθανασίου):</w:t>
      </w:r>
      <w:r w:rsidRPr="0016193F">
        <w:rPr>
          <w:rFonts w:ascii="Arial" w:hAnsi="Arial" w:cs="Arial"/>
          <w:sz w:val="24"/>
          <w:szCs w:val="24"/>
          <w:lang w:eastAsia="el-GR"/>
        </w:rPr>
        <w:t xml:space="preserve"> Ολοκληρώστε, κύριε συνάδελφε.</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b/>
          <w:bCs/>
          <w:sz w:val="24"/>
          <w:szCs w:val="24"/>
          <w:lang w:eastAsia="el-GR"/>
        </w:rPr>
        <w:t>ΚΩΝΣΤΑΝΤΙΝΟΣ ΜΠΟΥΜΠΑΣ:</w:t>
      </w:r>
      <w:r w:rsidRPr="0016193F">
        <w:rPr>
          <w:rFonts w:ascii="Arial" w:hAnsi="Arial" w:cs="Arial"/>
          <w:sz w:val="24"/>
          <w:szCs w:val="24"/>
          <w:lang w:eastAsia="el-GR"/>
        </w:rPr>
        <w:t xml:space="preserve"> Ολοκληρώνω, κύριε Πρόεδρε. Τελειώνω σε ένα λεπτό.</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t>Μάλιστα, τελευταία μιλάμε και για ξύλινους ουρανοξύστες.</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t xml:space="preserve">Και μένω, λοιπόν, στην Ελληνική Αρχιτεκτονική Εταιρεία, η οποία, κύριε Πρόεδρε, ιδρύθηκε το 1947. Οι αρχιτέκτονες, λοιπόν, μιλάνε για ένα αυτιστικό ύφος που θα έχει μία μοντέρνα άχαρη πόλη-κράτος περιφραγμένη. Μάλιστα, διαβάζω μελέτες: Νίκος </w:t>
      </w:r>
      <w:proofErr w:type="spellStart"/>
      <w:r w:rsidRPr="0016193F">
        <w:rPr>
          <w:rFonts w:ascii="Arial" w:hAnsi="Arial" w:cs="Arial"/>
          <w:sz w:val="24"/>
          <w:szCs w:val="24"/>
          <w:lang w:eastAsia="el-GR"/>
        </w:rPr>
        <w:t>Κτενάς</w:t>
      </w:r>
      <w:proofErr w:type="spellEnd"/>
      <w:r w:rsidRPr="0016193F">
        <w:rPr>
          <w:rFonts w:ascii="Arial" w:hAnsi="Arial" w:cs="Arial"/>
          <w:sz w:val="24"/>
          <w:szCs w:val="24"/>
          <w:lang w:eastAsia="el-GR"/>
        </w:rPr>
        <w:t xml:space="preserve">, Στέφανος </w:t>
      </w:r>
      <w:proofErr w:type="spellStart"/>
      <w:r w:rsidRPr="0016193F">
        <w:rPr>
          <w:rFonts w:ascii="Arial" w:hAnsi="Arial" w:cs="Arial"/>
          <w:sz w:val="24"/>
          <w:szCs w:val="24"/>
          <w:lang w:eastAsia="el-GR"/>
        </w:rPr>
        <w:t>Σκαρλακίδης</w:t>
      </w:r>
      <w:proofErr w:type="spellEnd"/>
      <w:r w:rsidRPr="0016193F">
        <w:rPr>
          <w:rFonts w:ascii="Arial" w:hAnsi="Arial" w:cs="Arial"/>
          <w:sz w:val="24"/>
          <w:szCs w:val="24"/>
          <w:lang w:eastAsia="el-GR"/>
        </w:rPr>
        <w:t>, Πραξιτέλης Κονδύλης. Και λένε οι αρχιτέκτονες ότι ανοίγουμε τον ασκό του Αιόλου, για να δημιουργήσουμε ένα αυτιστικό ύφος, το οποίο δεν θα έχει καμμία σχέση με την όλη αρχαιοελληνική κουλτούρα. Αυτό θα το έκανε η Ρώμη; Θα το έκανε η Βιέννη, η Στοκχόλμη, η Κοπεγχάγη, το Λονδίνο, το Άμστερνταμ ή η Βουδαπέστη, που είναι πανέμορφες πόλεις; Θα δέχονταν ουρανοξύστες διακοσίων μέτρων; Αυτοί οι ουρανοξύστες, παρεμπιπτόντως, κατεβάζουν και την ποιότητα ζωής, διότι οι τελευταίες μελέτες λένε ότι όσοι διαμένουν σε ουρανοξύστες, ανεβάζουν και…</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b/>
          <w:bCs/>
          <w:sz w:val="24"/>
          <w:szCs w:val="24"/>
          <w:lang w:eastAsia="el-GR"/>
        </w:rPr>
        <w:lastRenderedPageBreak/>
        <w:t>ΠΡΟΕΔΡΕΥΩΝ (Χαράλαμπος Αθανασίου):</w:t>
      </w:r>
      <w:r w:rsidRPr="0016193F">
        <w:rPr>
          <w:rFonts w:ascii="Arial" w:hAnsi="Arial" w:cs="Arial"/>
          <w:sz w:val="24"/>
          <w:szCs w:val="24"/>
          <w:lang w:eastAsia="el-GR"/>
        </w:rPr>
        <w:t xml:space="preserve"> Ευχαριστώ, κύριε συνάδελφε.</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b/>
          <w:bCs/>
          <w:sz w:val="24"/>
          <w:szCs w:val="24"/>
          <w:lang w:eastAsia="el-GR"/>
        </w:rPr>
        <w:t xml:space="preserve">ΚΩΝΣΤΑΝΤΙΝΟΣ ΜΠΟΥΜΠΑΣ: </w:t>
      </w:r>
      <w:r w:rsidRPr="0016193F">
        <w:rPr>
          <w:rFonts w:ascii="Arial" w:hAnsi="Arial" w:cs="Arial"/>
          <w:sz w:val="24"/>
          <w:szCs w:val="24"/>
          <w:lang w:eastAsia="el-GR"/>
        </w:rPr>
        <w:t xml:space="preserve">Άρα, λοιπόν, δεν μιλάμε για τέτοιου είδους επενδύσεις, με καζίνο -απαράδεκτο- και με τέτοια αρχιτεκτονική, η οποία δεν έχει καμμία σχέση με την ελληνική παράδοση, κουλτούρα, φιλοσοφία. </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t>Χρόνια πολλά στους Έλληνες. Να σηκώσουν και τη γαλανόλευκη, κύριε Πρόεδρε. Ζήτω το έθνος!</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t>Να είστε καλά.</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b/>
          <w:bCs/>
          <w:sz w:val="24"/>
          <w:szCs w:val="24"/>
          <w:lang w:eastAsia="el-GR"/>
        </w:rPr>
        <w:t>ΠΡΟΕΔΡΕΥΩΝ (Χαράλαμπος Αθανασίου):</w:t>
      </w:r>
      <w:r w:rsidRPr="0016193F">
        <w:rPr>
          <w:rFonts w:ascii="Arial" w:hAnsi="Arial" w:cs="Arial"/>
          <w:sz w:val="24"/>
          <w:szCs w:val="24"/>
          <w:lang w:eastAsia="el-GR"/>
        </w:rPr>
        <w:t xml:space="preserve"> Και εγώ σας ευχαριστώ.</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t xml:space="preserve">Τον λόγο έχει ο κ. Γεώργιος </w:t>
      </w:r>
      <w:proofErr w:type="spellStart"/>
      <w:r w:rsidRPr="0016193F">
        <w:rPr>
          <w:rFonts w:ascii="Arial" w:hAnsi="Arial" w:cs="Arial"/>
          <w:sz w:val="24"/>
          <w:szCs w:val="24"/>
          <w:lang w:eastAsia="el-GR"/>
        </w:rPr>
        <w:t>Λογιάδης</w:t>
      </w:r>
      <w:proofErr w:type="spellEnd"/>
      <w:r w:rsidRPr="0016193F">
        <w:rPr>
          <w:rFonts w:ascii="Arial" w:hAnsi="Arial" w:cs="Arial"/>
          <w:sz w:val="24"/>
          <w:szCs w:val="24"/>
          <w:lang w:eastAsia="el-GR"/>
        </w:rPr>
        <w:t xml:space="preserve"> από το ΜέΡΑ25.</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b/>
          <w:bCs/>
          <w:sz w:val="24"/>
          <w:szCs w:val="24"/>
          <w:lang w:eastAsia="el-GR"/>
        </w:rPr>
        <w:t>ΓΕΩΡΓΙΟΣ ΛΟΓΙΑΔΗΣ:</w:t>
      </w:r>
      <w:r w:rsidRPr="0016193F">
        <w:rPr>
          <w:rFonts w:ascii="Arial" w:hAnsi="Arial" w:cs="Arial"/>
          <w:sz w:val="24"/>
          <w:szCs w:val="24"/>
          <w:lang w:eastAsia="el-GR"/>
        </w:rPr>
        <w:t xml:space="preserve"> Ευχαριστώ πολύ, κύριε Πρόεδρε.</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t xml:space="preserve">Κυρίες και κύριοι συνάδελφοι, συζητάμε σήμερα για την κύρωση της σύμβασης για το ακίνητο του Ελληνικού - Αγίου Κοσμά. Δεν είναι ένα κλασικό σχέδιο νόμου και δεν επιδέχεται τροποποιήσεις. Και αυτό το σχέδιο νόμου είναι μία </w:t>
      </w:r>
      <w:proofErr w:type="spellStart"/>
      <w:r w:rsidRPr="0016193F">
        <w:rPr>
          <w:rFonts w:ascii="Arial" w:hAnsi="Arial" w:cs="Arial"/>
          <w:sz w:val="24"/>
          <w:szCs w:val="24"/>
          <w:lang w:eastAsia="el-GR"/>
        </w:rPr>
        <w:t>μνημονιακή</w:t>
      </w:r>
      <w:proofErr w:type="spellEnd"/>
      <w:r w:rsidRPr="0016193F">
        <w:rPr>
          <w:rFonts w:ascii="Arial" w:hAnsi="Arial" w:cs="Arial"/>
          <w:sz w:val="24"/>
          <w:szCs w:val="24"/>
          <w:lang w:eastAsia="el-GR"/>
        </w:rPr>
        <w:t xml:space="preserve"> δέσμευση. Γι’ αυτό το ακολουθούν και το στηρίζουν όλες οι μνημονιακές κυβερνήσεις των δέκα τελευταίων ετών, όπως ακριβώς είδαμε και σήμερα. </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t xml:space="preserve">Πρόκειται για τη μεγαλύτερη αστική ανάπλαση στην Ευρώπη σε μία έκταση τρεισήμισι φορές μεγαλύτερη από την έκταση του Μονακό, δημιουργώντας μια πόλη μέσα στην πόλη, έναν τύπο </w:t>
      </w:r>
      <w:proofErr w:type="spellStart"/>
      <w:r w:rsidRPr="0016193F">
        <w:rPr>
          <w:rFonts w:ascii="Arial" w:hAnsi="Arial" w:cs="Arial"/>
          <w:sz w:val="24"/>
          <w:szCs w:val="24"/>
          <w:lang w:eastAsia="el-GR"/>
        </w:rPr>
        <w:t>Λας</w:t>
      </w:r>
      <w:proofErr w:type="spellEnd"/>
      <w:r w:rsidRPr="0016193F">
        <w:rPr>
          <w:rFonts w:ascii="Arial" w:hAnsi="Arial" w:cs="Arial"/>
          <w:sz w:val="24"/>
          <w:szCs w:val="24"/>
          <w:lang w:eastAsia="el-GR"/>
        </w:rPr>
        <w:t xml:space="preserve"> Βέγκας με καζίνο, </w:t>
      </w:r>
      <w:r w:rsidRPr="0016193F">
        <w:rPr>
          <w:rFonts w:ascii="Arial" w:hAnsi="Arial" w:cs="Arial"/>
          <w:sz w:val="24"/>
          <w:szCs w:val="24"/>
          <w:lang w:val="en-US" w:eastAsia="el-GR"/>
        </w:rPr>
        <w:lastRenderedPageBreak/>
        <w:t>exclusive</w:t>
      </w:r>
      <w:r w:rsidRPr="0016193F">
        <w:rPr>
          <w:rFonts w:ascii="Arial" w:hAnsi="Arial" w:cs="Arial"/>
          <w:sz w:val="24"/>
          <w:szCs w:val="24"/>
          <w:lang w:eastAsia="el-GR"/>
        </w:rPr>
        <w:t xml:space="preserve"> περιφραγμένες οικιστικές και τουριστικές περιοχές, μια πόλη γκέτο με τέσσερις μόνο εισόδους, με ουρανοξύστες ύψους διακοσίων μέτρων και τεράστια εμπορικά κέντρα, αλλάζοντας πλήρως τη φυσιογνωμία όχι μόνο του παραλιακού μετώπου της Αττικής, αλλά και όλου του λεκανοπεδίου σε στυλ Λατινικής Αμερικής ή Αφρικής, που καμμία σχέση δεν έχει με την Ελλάδα. </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t xml:space="preserve">Αν και κατέθεσαν οι όμοροι δήμοι απόψεις για το σχέδιο νόμου, αυτές δεν ελήφθησαν καθόλου υπ’ όψιν, όπως αναφέρει ο Δήμαρχος Αλίμου κ. Κονδύλης, και οι δήμοι αυτοί δεν έχουν πάρει την εισφορά σε γη που ορίζει ο νόμος και το Σύνταγμα. Υπάρχει μία πρόθεση ελαχιστοποίησης των δημόσιων χώρων, όπως αναφέρει ο κ. </w:t>
      </w:r>
      <w:proofErr w:type="spellStart"/>
      <w:r w:rsidRPr="0016193F">
        <w:rPr>
          <w:rFonts w:ascii="Arial" w:hAnsi="Arial" w:cs="Arial"/>
          <w:sz w:val="24"/>
          <w:szCs w:val="24"/>
          <w:lang w:eastAsia="el-GR"/>
        </w:rPr>
        <w:t>Μπελαβίλας</w:t>
      </w:r>
      <w:proofErr w:type="spellEnd"/>
      <w:r w:rsidRPr="0016193F">
        <w:rPr>
          <w:rFonts w:ascii="Arial" w:hAnsi="Arial" w:cs="Arial"/>
          <w:sz w:val="24"/>
          <w:szCs w:val="24"/>
          <w:lang w:eastAsia="el-GR"/>
        </w:rPr>
        <w:t xml:space="preserve">, Διευθυντής του Εργαστηρίου Αστικού Περιβάλλοντος του Τομέα Πολεοδομίας και Χωροταξίας του Εθνικού Μετσόβιου Πολυτεχνείου. Ο δε Δήμαρχος Ελληνικού - Αργυρουπόλεως τονίζει ότι τα οικόπεδα αυτά θα έπρεπε κανονικά να διανεμηθούν στους δήμους της περιοχής κατ’ αναλογία, για να καλύψουν τις τοπικές τους ανάγκες. </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t xml:space="preserve">Ουσιαστικά, αυτό το έργο κάνει την Αθήνα μια μέγα-πόλη, </w:t>
      </w:r>
      <w:r w:rsidRPr="0016193F">
        <w:rPr>
          <w:rFonts w:ascii="Arial" w:hAnsi="Arial" w:cs="Arial"/>
          <w:sz w:val="24"/>
          <w:szCs w:val="24"/>
          <w:lang w:val="en-US" w:eastAsia="el-GR"/>
        </w:rPr>
        <w:t>mega</w:t>
      </w:r>
      <w:r w:rsidRPr="0016193F">
        <w:rPr>
          <w:rFonts w:ascii="Arial" w:hAnsi="Arial" w:cs="Arial"/>
          <w:sz w:val="24"/>
          <w:szCs w:val="24"/>
          <w:lang w:eastAsia="el-GR"/>
        </w:rPr>
        <w:t>-</w:t>
      </w:r>
      <w:r w:rsidRPr="0016193F">
        <w:rPr>
          <w:rFonts w:ascii="Arial" w:hAnsi="Arial" w:cs="Arial"/>
          <w:sz w:val="24"/>
          <w:szCs w:val="24"/>
          <w:lang w:val="en-US" w:eastAsia="el-GR"/>
        </w:rPr>
        <w:t>city</w:t>
      </w:r>
      <w:r w:rsidRPr="0016193F">
        <w:rPr>
          <w:rFonts w:ascii="Arial" w:hAnsi="Arial" w:cs="Arial"/>
          <w:sz w:val="24"/>
          <w:szCs w:val="24"/>
          <w:lang w:eastAsia="el-GR"/>
        </w:rPr>
        <w:t xml:space="preserve"> σε πλήρη αντίθεση με το ελληνικό «μέτρον άριστον». Είναι μια ύβρις προς το περιβάλλον και την κοινωνία. Τα φαραωνικά αυτά έργα οπτικά θα είναι σε πλήρη αντίθεση με το ανθρώπινο μέτρο και αρμονία του Παρθενώνος. Επίσης, αυτά τα έργα θα επιβαρύνουν τόσο το </w:t>
      </w:r>
      <w:proofErr w:type="spellStart"/>
      <w:r w:rsidRPr="0016193F">
        <w:rPr>
          <w:rFonts w:ascii="Arial" w:hAnsi="Arial" w:cs="Arial"/>
          <w:sz w:val="24"/>
          <w:szCs w:val="24"/>
          <w:lang w:eastAsia="el-GR"/>
        </w:rPr>
        <w:t>μικροκλίμα</w:t>
      </w:r>
      <w:proofErr w:type="spellEnd"/>
      <w:r w:rsidRPr="0016193F">
        <w:rPr>
          <w:rFonts w:ascii="Arial" w:hAnsi="Arial" w:cs="Arial"/>
          <w:sz w:val="24"/>
          <w:szCs w:val="24"/>
          <w:lang w:eastAsia="el-GR"/>
        </w:rPr>
        <w:t xml:space="preserve"> της περιοχής, όσο και του ευρύτερου χώρου. Ο κυκλοφοριακός φόρτος της λεωφόρου </w:t>
      </w:r>
      <w:proofErr w:type="spellStart"/>
      <w:r w:rsidRPr="0016193F">
        <w:rPr>
          <w:rFonts w:ascii="Arial" w:hAnsi="Arial" w:cs="Arial"/>
          <w:sz w:val="24"/>
          <w:szCs w:val="24"/>
          <w:lang w:eastAsia="el-GR"/>
        </w:rPr>
        <w:t>Ποσειδώνος</w:t>
      </w:r>
      <w:proofErr w:type="spellEnd"/>
      <w:r w:rsidRPr="0016193F">
        <w:rPr>
          <w:rFonts w:ascii="Arial" w:hAnsi="Arial" w:cs="Arial"/>
          <w:sz w:val="24"/>
          <w:szCs w:val="24"/>
          <w:lang w:eastAsia="el-GR"/>
        </w:rPr>
        <w:t xml:space="preserve"> και </w:t>
      </w:r>
      <w:r w:rsidRPr="0016193F">
        <w:rPr>
          <w:rFonts w:ascii="Arial" w:hAnsi="Arial" w:cs="Arial"/>
          <w:sz w:val="24"/>
          <w:szCs w:val="24"/>
          <w:lang w:eastAsia="el-GR"/>
        </w:rPr>
        <w:lastRenderedPageBreak/>
        <w:t>της λεωφόρου Βουλιαγμένης θα γίνει ακόμα μεγαλύτερος και η φέρουσα ικανότητά τους, που είναι ήδη οριακή ή και ανεπαρκής, όπως βλέπουμε σε ώρες ή μέρες αιχμής, θα επιβαρυνθεί ακόμα περισσότερο. Η ρύπανση και το νέφος θα υποβαθμίσει ακόμα πιο πολύ την ποιότητα της ζωής των Αθηναίων.</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t xml:space="preserve">Ως τεράστιος, δυσανάλογος προς το ευρύτερο περιβάλλον, πόλος συγκεντρωμένων μεγάλων οικονομικών δραστηριοτήτων θα εξαφανίσει, θα «ρουφήξει» τις μικρότερες επιχειρήσεις των γύρω περιοχών. Οι οικονομικές ανισότητες που </w:t>
      </w:r>
      <w:proofErr w:type="spellStart"/>
      <w:r w:rsidRPr="0016193F">
        <w:rPr>
          <w:rFonts w:ascii="Arial" w:hAnsi="Arial" w:cs="Arial"/>
          <w:sz w:val="24"/>
          <w:szCs w:val="24"/>
          <w:lang w:eastAsia="el-GR"/>
        </w:rPr>
        <w:t>διηύρυνε</w:t>
      </w:r>
      <w:proofErr w:type="spellEnd"/>
      <w:r w:rsidRPr="0016193F">
        <w:rPr>
          <w:rFonts w:ascii="Arial" w:hAnsi="Arial" w:cs="Arial"/>
          <w:sz w:val="24"/>
          <w:szCs w:val="24"/>
          <w:lang w:eastAsia="el-GR"/>
        </w:rPr>
        <w:t xml:space="preserve"> η πανδημία, θα μεγαλώσουν έτι περισσότερο λόγω αυτού του φαραωνικού έργου, η τοπική αγορά θα κλείσει και οι οικονομικές δραστηριότητες θα συγκεντρωθούν σε πολύ λίγα χέρια. </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t>Θα ήθελα, επίσης, να τονίσω τη λύπη μου και τον θυμό μου για τα χρήματα που δαπανήθηκαν στον χώρο αυτόν του Ελληνικού, για να γίνουν τα ολυμπιακά έργα και εκεί, χρεωμένα σε όλο τον ελληνικό λαό, έργα τα οποία απαξιώσατε και τώρα τα κατεδαφίζετε.</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t xml:space="preserve">Ως Βουλευτής Ηρακλείου θα ήθελα να εκφράσω τον φόβο μου, την αγωνία μου αλλά και την αντίθεσή μου, αν αυτό το μοντέλο, αυτό το σχέδιο νόμου του Υπουργείου Οικονομικών πρόκειται να αποτελέσει βάση ίσως για τη μελλοντική χρήση του χώρου του νυν διεθνούς αερολιμένα Ηρακλείου «Νίκος Καζαντζάκης», όταν αυτός κλείσει. </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lastRenderedPageBreak/>
        <w:t xml:space="preserve">Κλείνοντας, επ’ ευκαιρία της αυριανής μας εθνικής εορτής, να υποκλιθώ στην ελληνική σημαία και να θυμίσω ότι η υπόδουλος για πολλούς αιώνες Ελλάδα σήκωσε το ανάστημά της απέναντι τόσο στη μεγάλη τότε Οθωμανική Αυτοκρατορία αλλά και στην κραταιά Ιερά Συμμαχία, την «τρόικα» της τότε εποχής, κόντρα σε κάθε λογική και πραγματοποιήσαμε αυτό που λέει και ο Καζαντζάκης: «Φτάσε εκεί που δεν μπορείς». Αυτό ας αποτελεί φωτεινό δρόμο στις πράξεις μας εναντίον κάθε μορφής καταπίεσης και εξαθλίωσης από κάθε τρόικα. </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t>Χρόνια πολλά σε όλους. Σας ευχαριστώ πολύ.</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b/>
          <w:bCs/>
          <w:sz w:val="24"/>
          <w:szCs w:val="24"/>
          <w:lang w:eastAsia="el-GR"/>
        </w:rPr>
        <w:t>ΠΡΟΕΔΡΕΥΩΝ (Χαράλαμπος Αθανασίου):</w:t>
      </w:r>
      <w:r w:rsidRPr="0016193F">
        <w:rPr>
          <w:rFonts w:ascii="Arial" w:hAnsi="Arial" w:cs="Arial"/>
          <w:sz w:val="24"/>
          <w:szCs w:val="24"/>
          <w:lang w:eastAsia="el-GR"/>
        </w:rPr>
        <w:t xml:space="preserve"> Και εγώ ευχαριστώ, κύριε </w:t>
      </w:r>
      <w:proofErr w:type="spellStart"/>
      <w:r w:rsidRPr="0016193F">
        <w:rPr>
          <w:rFonts w:ascii="Arial" w:hAnsi="Arial" w:cs="Arial"/>
          <w:sz w:val="24"/>
          <w:szCs w:val="24"/>
          <w:lang w:eastAsia="el-GR"/>
        </w:rPr>
        <w:t>Λογιάδη</w:t>
      </w:r>
      <w:proofErr w:type="spellEnd"/>
      <w:r w:rsidRPr="0016193F">
        <w:rPr>
          <w:rFonts w:ascii="Arial" w:hAnsi="Arial" w:cs="Arial"/>
          <w:sz w:val="24"/>
          <w:szCs w:val="24"/>
          <w:lang w:eastAsia="el-GR"/>
        </w:rPr>
        <w:t xml:space="preserve"> και για την τήρηση του χρόνου.</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t xml:space="preserve">Και τώρα τον λόγο έχει ο Κοινοβουλευτικός Εκπρόσωπος του Κομμουνιστικού Κόμματος Ελλάδας κ. Νικόλαος </w:t>
      </w:r>
      <w:proofErr w:type="spellStart"/>
      <w:r w:rsidRPr="0016193F">
        <w:rPr>
          <w:rFonts w:ascii="Arial" w:hAnsi="Arial" w:cs="Arial"/>
          <w:sz w:val="24"/>
          <w:szCs w:val="24"/>
          <w:lang w:eastAsia="el-GR"/>
        </w:rPr>
        <w:t>Καραθανασόπουλος</w:t>
      </w:r>
      <w:proofErr w:type="spellEnd"/>
      <w:r w:rsidRPr="0016193F">
        <w:rPr>
          <w:rFonts w:ascii="Arial" w:hAnsi="Arial" w:cs="Arial"/>
          <w:sz w:val="24"/>
          <w:szCs w:val="24"/>
          <w:lang w:eastAsia="el-GR"/>
        </w:rPr>
        <w:t>.</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t xml:space="preserve">Κύριε </w:t>
      </w:r>
      <w:proofErr w:type="spellStart"/>
      <w:r w:rsidRPr="0016193F">
        <w:rPr>
          <w:rFonts w:ascii="Arial" w:hAnsi="Arial" w:cs="Arial"/>
          <w:sz w:val="24"/>
          <w:szCs w:val="24"/>
          <w:lang w:eastAsia="el-GR"/>
        </w:rPr>
        <w:t>Καραθανασόπουλε</w:t>
      </w:r>
      <w:proofErr w:type="spellEnd"/>
      <w:r w:rsidRPr="0016193F">
        <w:rPr>
          <w:rFonts w:ascii="Arial" w:hAnsi="Arial" w:cs="Arial"/>
          <w:sz w:val="24"/>
          <w:szCs w:val="24"/>
          <w:lang w:eastAsia="el-GR"/>
        </w:rPr>
        <w:t>, έχετε τον λόγο.</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b/>
          <w:bCs/>
          <w:sz w:val="24"/>
          <w:szCs w:val="24"/>
          <w:lang w:eastAsia="el-GR"/>
        </w:rPr>
        <w:t>ΝΙΚΟΛΑΟΣ ΚΑΡΑΘΑΝΑΣΟΠΟΥΛΟΣ:</w:t>
      </w:r>
      <w:r w:rsidRPr="0016193F">
        <w:rPr>
          <w:rFonts w:ascii="Arial" w:hAnsi="Arial" w:cs="Arial"/>
          <w:sz w:val="24"/>
          <w:szCs w:val="24"/>
          <w:lang w:eastAsia="el-GR"/>
        </w:rPr>
        <w:t xml:space="preserve"> Ευχαριστώ πολύ, κύριε Πρόεδρε.</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t xml:space="preserve">Μετά από τόσες ώρες συζήτηση μπορούμε να καταλήξουμε σε ορισμένα βασικά συμπεράσματα. Ποια είναι αυτά κατά τη γνώμη μας, το βασικό συμπέρασμα; Τι εξυπηρετεί η συγκεκριμένη επένδυση, αλλά και η κάθε επένδυση, γενικεύοντάς το; Ανεξάρτητα από το ποιος είναι ο επενδυτής. Γιατί </w:t>
      </w:r>
      <w:r w:rsidRPr="0016193F">
        <w:rPr>
          <w:rFonts w:ascii="Arial" w:hAnsi="Arial" w:cs="Arial"/>
          <w:sz w:val="24"/>
          <w:szCs w:val="24"/>
          <w:lang w:eastAsia="el-GR"/>
        </w:rPr>
        <w:lastRenderedPageBreak/>
        <w:t xml:space="preserve">πάρα πολλές τοποθετήσεις εστίασαν στο πρόσωπο του επενδυτή ή του επενδυτικού σχήματος. </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t xml:space="preserve">Για να δούμε, λοιπόν, λίγο πιο συγκεκριμένα. Ποιες θα είναι οι επιπτώσεις της επένδυσης στους εργαζόμενους; Θα βρουν, λέει, απασχόληση, δουλειές. Αλλά κάτω από ποιους όρους και προϋποθέσεις θα είναι αυτές οι δουλειές τις οποίες θα βρούνε; </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t>Είναι φανερό ότι έχει διαμορφωθεί ένα τέτοιο περιβάλλον, το οποίο αναπαράγει έναν φθηνό εργαζόμενο, έναν εργαζόμενο αναλώσιμο, χωρίς δικαιώματα, ωράριο εργασίας, συλλογικές συμβάσεις, ασφαλιστικά δικαιώματα και αυτές ακριβώς τις συνθήκες θα εκμεταλλευτούν οι επενδυτές, για να έχουν μια πολύ φθηνή εργατική δύναμη, για να αυξήσουν ακόμη περισσότερο την εκμετάλλευση των εργαζόμενων και στη διάρκεια της κατασκευής, αλλά και πολύ περισσότερο μετά, όταν είναι γεγονός αδιαμφισβήτητο ότι ο τουρισμός και το θαύμα της τουριστικής ανάπτυξης, η ατμομηχανή της τουριστικής ανάπτυξης που τη χαρακτηρίζουν κάποιοι, αποτέλεσε ταυτόχρονα, την ίδια στιγμή και το εργαστήρι αντεργατικών μεθοδεύσεων απέναντι στους εργαζόμενους. Αποτελεί, πραγματικά, το εργαστήρι.</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t xml:space="preserve">Δεύτερον, θα είναι η επένδυση προς όφελος του λαού και της ικανοποίησης των αναγκών; Θα αναβαθμιστεί ή θα υποβαθμιστεί η ποιότητα ζωής των λαϊκών στρωμάτων που κατοικούν στο λεκανοπέδιο και είναι το 40% </w:t>
      </w:r>
      <w:r w:rsidRPr="0016193F">
        <w:rPr>
          <w:rFonts w:ascii="Arial" w:hAnsi="Arial" w:cs="Arial"/>
          <w:sz w:val="24"/>
          <w:szCs w:val="24"/>
          <w:lang w:eastAsia="el-GR"/>
        </w:rPr>
        <w:lastRenderedPageBreak/>
        <w:t>του συνολικότερου πληθυσμού της χώρας μας; Απαντά μήπως η συγκεκριμένη επένδυση στο δικαίωμα της λαϊκής οικογένειας για στέγη και μάλιστα για στέγη που να καλύπτει τις ανάγκες της, που να είναι σύγχρονη, αντισεισμική και με όλες τις προϋποθέσεις και τις δυνατότητες που δίνει η σημερινή τεχνολογία; Απαντάει μήπως στις ανάγκες που έχει η λαϊκή οικογένεια, για να αξιοποιήσει τον όποιο ελεύθερο χρόνο της για την αναψυχή, για το δικαίωμα στον πολιτισμό και στον αθλητισμό;</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t xml:space="preserve">Όχι, σε τίποτα από όλα αυτά δεν απαντάει η συγκεκριμένη ανάπλαση, γιατί ο διακηρυγμένος στόχος της είναι η προσέλκυση τουριστών υψηλών εισοδηματικών κατηγοριών και αυτός ο στόχος έρχεται σε αντίθεση με την ικανοποίηση των λαϊκών αναγκών. Γιατί επί της ουσίας η ανάπλαση αυτή διαμορφώνει μια περίκλειστη πόλη, μια απαγορευμένη περιοχή για τα λαϊκά στρώματα, ανεξάρτητα αν θα υπάρχουν ή όχι περιφράξεις. Γιατί επί της ουσίας ακόμη και περιφράξεις να υπάρξουν, αυτές μπορεί να πέσουν. Πιο εύκολα πέφτουν αυτές οι περιφράξεις. Αυτές οι απαγορεύσεις που δεν πέφτουν είναι αυτές που διαμορφώνει ο οικονομικός παράγοντας, οι οικονομικές συνθήκες διαβίωσης των λαϊκών στρωμάτων. Και μη μου πείτε ότι και στις σημερινές συνθήκες, προτού γίνει αυτή η επένδυση στο Ελληνικό, δεν υπάρχουν τέτοιες περιοχές στη χώρα μας, οι οποίες είναι απαγορευμένες για τους άνεργους, για τους εργαζόμενους με τους μισθούς πείνας, φτώχειας και εξαθλίωσης, για τους </w:t>
      </w:r>
      <w:r w:rsidRPr="0016193F">
        <w:rPr>
          <w:rFonts w:ascii="Arial" w:hAnsi="Arial" w:cs="Arial"/>
          <w:sz w:val="24"/>
          <w:szCs w:val="24"/>
          <w:lang w:eastAsia="el-GR"/>
        </w:rPr>
        <w:lastRenderedPageBreak/>
        <w:t xml:space="preserve">συνταξιούχους και τη συντριπτική πλειοψηφία, για τους αυτοαπασχολούμενους και τη νεολαία των λαϊκών στρωμάτων. </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t>Δεν υπάρχουν τέτοιες περιοχές στη χώρα μας; Βεβαίως και υπάρχουν, οι οποίες δεν απευθύνονται σε αυτούς. Απευθύνονται στα υψηλά εισοδηματικά -λέει- στρώματα της χώρας μας αλλά και του εξωτερικού. Τι είναι αυτό; Δεν είναι απαγορευμένες περιοχές για τον λαό επί της ουσίας; Αντίστοιχη τέτοια περιοχή -σε μεγέθυνση- θα γίνει και μέσω της ανάπλασης του Ελληνικού. Το πιο σοβαρό, λοιπόν, το πιο δύσκολο είναι αυτό, τα οικονομικά δεδομένα που απαγορεύουν την πρόσβαση στον λαό και στα λαϊκά στρώματα.</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t>Τρίτο ζήτημα. Το παραλιακό μέτωπο θα είναι κλειστό για την ικανοποίηση των αναγκών του λαού μας; Βεβαίως. Γιατί θα το εκμεταλλεύονται τα διάφορα επενδυτικά σχέδια, οι μαρίνες, τα ξενοδοχεία που θα δημιουργηθούν. Ακόμη και αυτό το ένα χιλιόμετρο που θα μείνει ελεύθερο από τις μάντρες και τα τείχη που θα χτίσουν, τι θα γίνει; Θα γίνει και εκεί επιχειρηματική δραστηριότητα ελαφριάς μορφής. Άρα και εκεί θα πρέπει κάποιος για να πάει, να πληρώσει. Λιγότερο; Λιγότερο, αλλά θα πρέπει και εκεί να πληρώσει, ακόμη και σ’ αυτό το ένα χιλιόμετρο.</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t xml:space="preserve">Τέταρτο στοιχείο. Καζίνο. Αλήθεια, το καζίνο είναι το νέο πρότυπο πολιτιστικής παρέμβασης, των νέων αθλητικών δραστηριοτήτων; Γιατί όπου δημιουργούνται καζίνο, πολλά, μικρά ή μεγαλύτερα, επί της ουσίας </w:t>
      </w:r>
      <w:proofErr w:type="spellStart"/>
      <w:r w:rsidRPr="0016193F">
        <w:rPr>
          <w:rFonts w:ascii="Arial" w:hAnsi="Arial" w:cs="Arial"/>
          <w:sz w:val="24"/>
          <w:szCs w:val="24"/>
          <w:lang w:eastAsia="el-GR"/>
        </w:rPr>
        <w:lastRenderedPageBreak/>
        <w:t>φτωχοποιείται</w:t>
      </w:r>
      <w:proofErr w:type="spellEnd"/>
      <w:r w:rsidRPr="0016193F">
        <w:rPr>
          <w:rFonts w:ascii="Arial" w:hAnsi="Arial" w:cs="Arial"/>
          <w:sz w:val="24"/>
          <w:szCs w:val="24"/>
          <w:lang w:eastAsia="el-GR"/>
        </w:rPr>
        <w:t xml:space="preserve"> ο λαός. Ή μήπως το όποιο πράσινο αναπτυχθεί, το άλσος που θα αναπτυχθεί εκεί στα εξακόσια στρέμματα -αν δεν κάνω λάθος-, θα μπορεί εύκολα να είναι </w:t>
      </w:r>
      <w:proofErr w:type="spellStart"/>
      <w:r w:rsidRPr="0016193F">
        <w:rPr>
          <w:rFonts w:ascii="Arial" w:hAnsi="Arial" w:cs="Arial"/>
          <w:sz w:val="24"/>
          <w:szCs w:val="24"/>
          <w:lang w:eastAsia="el-GR"/>
        </w:rPr>
        <w:t>προσβάσιμο</w:t>
      </w:r>
      <w:proofErr w:type="spellEnd"/>
      <w:r w:rsidRPr="0016193F">
        <w:rPr>
          <w:rFonts w:ascii="Arial" w:hAnsi="Arial" w:cs="Arial"/>
          <w:sz w:val="24"/>
          <w:szCs w:val="24"/>
          <w:lang w:eastAsia="el-GR"/>
        </w:rPr>
        <w:t xml:space="preserve"> για τη λαϊκή οικογένεια; </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t>Εμείς το λέμε καθαρά. Ακόμη και αυτός ο περιορισμένος χώρος που θα διατεθεί για την ανάπτυξη του πρασίνου, του άλσους, θα αποτελέσει επί της ουσίας την αυλή των ξενοδοχείων, του καζίνο, όπου θα μπορούν να απολαμβάνουν αυτή τη θέα οι τουρίστες υψηλού εισοδηματικού επιπέδου. Άρα ούτε για τους εργαζομένους ούτε για την ικανοποίηση των λαϊκών αναγκών.</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t xml:space="preserve">Μήπως θα βελτιώσει και θα προστατέψει το περιβάλλον; Εμείς λέμε το αντίθετο. Επί της ουσίας θα υποβαθμίσει το περιβάλλον και μάλιστα επικίνδυνα Γιατί όλο αυτό το οποίο θέλετε να δημιουργήσετε εκεί δεν έχει καμμία απολύτως σχέση με την ιστορική και πολιτιστική κληρονομιά, με τον χαρακτήρα της όποιας οικιστικής ανάπτυξης, ακόμη και αυτής της στρεβλής οικιστικής ανάπτυξης που υπήρχε και στην περιοχή του λεκανοπεδίου. Καμμία απολύτως σχέση! Γιατί δεν είναι οι ουρανοξύστες η αρχιτεκτονική κληρονομιά της χώρας μας. Αντίθετα, οι ουρανοξύστες αυτό το οποίο κάνουν είναι βεβαίως να αυξάνουν την αξία της γης και να αυξάνουν επί της ουσίας τα κέρδη των επενδυτών. Αυτές οι κατασκευές θα έχουν σοβαρές επιπτώσεις στο </w:t>
      </w:r>
      <w:proofErr w:type="spellStart"/>
      <w:r w:rsidRPr="0016193F">
        <w:rPr>
          <w:rFonts w:ascii="Arial" w:hAnsi="Arial" w:cs="Arial"/>
          <w:sz w:val="24"/>
          <w:szCs w:val="24"/>
          <w:lang w:eastAsia="el-GR"/>
        </w:rPr>
        <w:t>μικροκλίμα</w:t>
      </w:r>
      <w:proofErr w:type="spellEnd"/>
      <w:r w:rsidRPr="0016193F">
        <w:rPr>
          <w:rFonts w:ascii="Arial" w:hAnsi="Arial" w:cs="Arial"/>
          <w:sz w:val="24"/>
          <w:szCs w:val="24"/>
          <w:lang w:eastAsia="el-GR"/>
        </w:rPr>
        <w:t xml:space="preserve"> της περιοχής.</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t xml:space="preserve">Έτσι, λοιπόν, η επένδυση αυτή είναι απέναντι στα λαϊκά συμφέροντα. Η ανάπλαση, η οποία θα γίνει στο Ελληνικό, υποτάσσεται στους σχεδιασμούς της </w:t>
      </w:r>
      <w:r w:rsidRPr="0016193F">
        <w:rPr>
          <w:rFonts w:ascii="Arial" w:hAnsi="Arial" w:cs="Arial"/>
          <w:sz w:val="24"/>
          <w:szCs w:val="24"/>
          <w:lang w:eastAsia="el-GR"/>
        </w:rPr>
        <w:lastRenderedPageBreak/>
        <w:t>αστικής τάξης για το λεκανοπέδιο της Αττικής, για τη μετατροπή του, δηλαδή, ως χώρου προσέλκυσης τουριστών υψηλών εισοδηματικών κατηγοριών και προσέλκυσης επενδύσεων προς αυτή τη μορφή της ανάπτυξης. Αποτελεί τμήμα η ανάπλαση του Ελληνικού του «Μεγάλου Περίπατου» που γίνεται στο κέντρο της Αθήνας, των αστικών αναπλάσεων σε όλο το παραλιακό μέτωπο, από τον Σκαραμαγκά έως το Λαύριο.</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t>Η «Αθηναϊκή Ριβιέρα» θα δημιουργηθεί για να κάνουν τις διακοπές τους οι εκατομμυριούχοι όλης της Γης και όχι για να αξιοποιηθεί ο λαός. Και, βεβαίως, θα επιδεινώσει ακόμη περισσότερο τις συνθήκες μονοκαλλιέργειας της τουριστικής δραστηριότητας σε βάρος άλλων οικονομικών δραστηριοτήτων.</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t xml:space="preserve">Από την κρίση της πανδημίας δεν βγάλατε κανένα απολύτως συμπέρασμα, δηλαδή ότι δεν μπορεί να υπάρξει, ακόμη και με τα καπιταλιστικά δεδομένα, μια ανάπτυξη η οποία θα είναι θωρακισμένη από τέτοιου είδους κινδύνους, όταν στηρίζεται στον τουρισμό, μια δραστηριότητα έντονα εξωστρεφή που σχετίζεται και με τις συνθήκες των υπολοίπων χωρών, ακόμη και με μια πανδημία ή με μια οικονομική κρίση, όπως η καπιταλιστική κρίση την οποία βιώνουμε τώρα. Είναι μια δραστηριότητα δηλαδή, η οποία θα αποβεί σε βάρος άλλων οικονομικών δραστηριοτήτων. Και όχι μόνο αυτό, αλλά ακόμη και αν είναι υψηλού επιπέδου και εισοδημάτων ο τουρισμός, αυτό δεν θα είναι προς </w:t>
      </w:r>
      <w:r w:rsidRPr="0016193F">
        <w:rPr>
          <w:rFonts w:ascii="Arial" w:hAnsi="Arial" w:cs="Arial"/>
          <w:sz w:val="24"/>
          <w:szCs w:val="24"/>
          <w:lang w:eastAsia="el-GR"/>
        </w:rPr>
        <w:lastRenderedPageBreak/>
        <w:t>όφελος του λαού. Δεν θα αναβαθμιστεί, δηλαδή, το επίπεδο διαβίωσης του λαού, αλλά αντίθετα θα έχουν περισσότερα κέρδη οι συγκεκριμένοι επενδυτές, προσελκύοντας τέτοιου είδους τουρίστες.</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t xml:space="preserve">Ένα άλλο ζήτημα είναι ότι θα συγκεντρώσει την οικονομική δραστηριότητα σε όλο και λιγότερα χέρια, την όποια οικοδομική δραστηριότητα αναπτυχθεί στον χώρο του πρώην Ελληνικού, σε βάρος των αυτοαπασχολουμένων των γύρω περιοχών, των επαγγελματιών, των εμπόρων, των βιοτεχνών, προς όφελος δηλαδή του κεφαλαιοκράτη επενδυτή. </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t xml:space="preserve">Έτσι, λοιπόν, μπορούμε να καταλήξουμε σε μια σειρά συμπερασμάτων. Πρώτον, τι σημαίνει επένδυση για τον καπιταλισμό με βάση τη νομοθεσία την οποία φέρνετε; Ειδικό δίκαιο, το οποίο στηρίζει την επένδυση, κατά παρέκκλιση -λέει- άλλων διατάξεων. Μόνο που αυτή η κατά παρέκκλιση δεν είναι πλέον εξαίρεση, αλλά είναι ο κανόνας. Κατά παρέκκλιση διατάξεων έχουμε και για τις επενδύσεις από το εξωτερικό με βάση και τον συνταγματικό νόμο, κατά παρέκκλιση έχουμε και επενδύσεις στρατηγικού χαρακτήρα άλλων διατάξεων. Ο ΣΥΡΙΖΑ έκανε ειδικό χωροταξικό για τις επενδύσεις στρατηγικού χαρακτήρα. Όλα αυτά είναι «κατά παρέκκλιση». Και εδώ έχουμε κατά παρέκκλιση της πολεοδομίας και των κανόνων της, κατά παρέκκλιση των όρων δόμησης, κατά παρέκκλιση των ελέγχων των κατασκευών, κατά παρέκκλιση των περιβαλλοντικών αδειοδοτήσεων. Έχουμε ειδικούς φορολογικούς συντελεστές </w:t>
      </w:r>
      <w:r w:rsidRPr="0016193F">
        <w:rPr>
          <w:rFonts w:ascii="Arial" w:hAnsi="Arial" w:cs="Arial"/>
          <w:sz w:val="24"/>
          <w:szCs w:val="24"/>
          <w:lang w:eastAsia="el-GR"/>
        </w:rPr>
        <w:lastRenderedPageBreak/>
        <w:t>για τα καζίνο που καθιέρωσε ο ΣΥΡΙΖΑ και έδωσε αυτή την ώθηση και να γίνει καζίνο στο Ελληνικό, αλλά και να κατέβει το καζίνο από την Πάρνηθα στον αστικό ιστό του λεκανοπεδίου.</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t>Έτσι, λοιπόν, δίνετε γη και ύδωρ και η Νέα Δημοκρατία και ο ΣΥΡΙΖΑ, ακολουθώντας ασθμαίνοντας και το ΚΙΝΑΛ. Αυτή τη στιγμή τσακώνεστε για τις μπουλντόζες και μοιράζετε μπουλντόζες αναμεταξύ σας, παιχνίδια, για το πόσες και πότε θα μπουν οι μπουλντόζες. Δηλαδή, η αγωνία σας είναι για το πόσο γρήγορα θα προχωρήσουν τα επενδυτικά συμφέροντα με τις μπουλντόζες, οι οποίες θα τσακίσουν τα δικαιώματα του λαού. Γι’ αυτό τσακώνεται σήμερα ο ΣΥΡΙΖΑ με τη Νέα Δημοκρατία και την Κυβέρνηση.</w:t>
      </w:r>
    </w:p>
    <w:p w:rsidR="0016193F" w:rsidRPr="0016193F" w:rsidRDefault="0016193F" w:rsidP="00247084">
      <w:pPr>
        <w:tabs>
          <w:tab w:val="left" w:pos="2913"/>
        </w:tabs>
        <w:spacing w:after="0" w:line="600" w:lineRule="auto"/>
        <w:ind w:firstLine="720"/>
        <w:jc w:val="both"/>
        <w:rPr>
          <w:rFonts w:ascii="Arial" w:hAnsi="Arial"/>
          <w:sz w:val="24"/>
          <w:szCs w:val="24"/>
          <w:lang w:eastAsia="el-GR"/>
        </w:rPr>
      </w:pPr>
      <w:r w:rsidRPr="0016193F">
        <w:rPr>
          <w:rFonts w:ascii="Arial" w:hAnsi="Arial"/>
          <w:sz w:val="24"/>
          <w:szCs w:val="24"/>
          <w:lang w:eastAsia="el-GR"/>
        </w:rPr>
        <w:t>(Στο σημείο αυτό κτυπάει το κουδούνι λήξεως του χρόνου ομιλίας του κυρίου Βουλευτή)</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t>Ολοκληρώνω σε δύο λεπτά, κύριε Πρόεδρε.</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t xml:space="preserve">Απ’ αυτή την άποψη, λοιπόν, στον αντίποδα αυτής της πολιτικής είναι η πρόταση του ΚΚΕ. Γιατί είναι σήμερα ώριμο να απαιτήσει ο λαός δουλειά με δικαιώματα, εργασία με δικαιώματα για να ακριβολογούμε, γη και υποδομές σύγχρονες που να καλύπτουν το σύνολο των λαϊκών αναγκών και προστασία του περιβάλλοντος. Γιατί αυτός ο οποίος τσακίζει αυτές τις συνθήκες είναι το καπιταλιστικό κέρδος. Είναι αυτό που έρχεται απέναντι από την ικανοποίηση </w:t>
      </w:r>
      <w:r w:rsidRPr="0016193F">
        <w:rPr>
          <w:rFonts w:ascii="Arial" w:hAnsi="Arial" w:cs="Arial"/>
          <w:sz w:val="24"/>
          <w:szCs w:val="24"/>
          <w:lang w:eastAsia="el-GR"/>
        </w:rPr>
        <w:lastRenderedPageBreak/>
        <w:t>των λαϊκών αναγκών και υποβαθμίζει ακόμη περισσότερο την ικανοποίηση τους.</w:t>
      </w:r>
    </w:p>
    <w:p w:rsidR="0016193F" w:rsidRPr="0016193F" w:rsidRDefault="0016193F" w:rsidP="00247084">
      <w:pPr>
        <w:spacing w:after="0" w:line="600" w:lineRule="auto"/>
        <w:ind w:firstLine="720"/>
        <w:jc w:val="both"/>
        <w:rPr>
          <w:rFonts w:ascii="Arial" w:hAnsi="Arial" w:cs="Arial"/>
          <w:color w:val="212529"/>
          <w:sz w:val="24"/>
          <w:szCs w:val="24"/>
          <w:lang w:eastAsia="el-GR"/>
        </w:rPr>
      </w:pPr>
      <w:r w:rsidRPr="0016193F">
        <w:rPr>
          <w:rFonts w:ascii="Arial" w:hAnsi="Arial" w:cs="Arial"/>
          <w:color w:val="212529"/>
          <w:sz w:val="24"/>
          <w:szCs w:val="24"/>
          <w:lang w:eastAsia="el-GR"/>
        </w:rPr>
        <w:t xml:space="preserve">Με αυτό το καπιταλιστικό κέρδος πρέπει να ξεμπερδέψουν η εργατική τάξη και τα υπόλοιπα λαϊκά στρώματα, με τις αυταπάτες περί δήθεν δίκαιης ανάπτυξης, γιατί η ανάπτυξη στον καπιταλισμό είναι σε βάρος της ικανοποίησης των λαϊκών αναγκών. Να ξεμπερδέψουν με τις πομφόλυγες τοποθετήσεις άλλων κομμάτων, ότι δηλαδή μπορεί να αμβλυνθούν αυτές οι επιπτώσεις, οι οποίες συσκοτίζουν τον χαρακτήρα της ανάπτυξης τον καπιταλισμό, συσκοτίζουν τον πραγματικό εχθρό των εργαζομένων, ότι δεν είναι ο συγκεκριμένος, ο άλφα ή ο βήτα επενδυτής ο οποίος είναι κακός, αλλά είναι το σύνολο αυτής της τάξης. Και, βεβαίως, να ξεμπερδέψουν και κάποιες απόψεις αόριστες και σοφιστείες περί </w:t>
      </w:r>
      <w:proofErr w:type="spellStart"/>
      <w:r w:rsidRPr="0016193F">
        <w:rPr>
          <w:rFonts w:ascii="Arial" w:hAnsi="Arial" w:cs="Arial"/>
          <w:color w:val="212529"/>
          <w:sz w:val="24"/>
          <w:szCs w:val="24"/>
          <w:lang w:eastAsia="el-GR"/>
        </w:rPr>
        <w:t>χρεοδουλοπαροικίας</w:t>
      </w:r>
      <w:proofErr w:type="spellEnd"/>
      <w:r w:rsidRPr="0016193F">
        <w:rPr>
          <w:rFonts w:ascii="Arial" w:hAnsi="Arial" w:cs="Arial"/>
          <w:color w:val="212529"/>
          <w:sz w:val="24"/>
          <w:szCs w:val="24"/>
          <w:lang w:eastAsia="el-GR"/>
        </w:rPr>
        <w:t xml:space="preserve"> και περί κάποιων, οι οποίοι κυνηγούν τον ελληνικό λαό και τη χώρα μας. </w:t>
      </w:r>
    </w:p>
    <w:p w:rsidR="0016193F" w:rsidRPr="0016193F" w:rsidRDefault="0016193F" w:rsidP="00247084">
      <w:pPr>
        <w:spacing w:after="0" w:line="600" w:lineRule="auto"/>
        <w:ind w:firstLine="720"/>
        <w:jc w:val="both"/>
        <w:rPr>
          <w:rFonts w:ascii="Arial" w:hAnsi="Arial" w:cs="Arial"/>
          <w:color w:val="212529"/>
          <w:sz w:val="24"/>
          <w:szCs w:val="24"/>
          <w:lang w:eastAsia="el-GR"/>
        </w:rPr>
      </w:pPr>
      <w:r w:rsidRPr="0016193F">
        <w:rPr>
          <w:rFonts w:ascii="Arial" w:hAnsi="Arial" w:cs="Arial"/>
          <w:color w:val="212529"/>
          <w:sz w:val="24"/>
          <w:szCs w:val="24"/>
          <w:lang w:eastAsia="el-GR"/>
        </w:rPr>
        <w:t xml:space="preserve">Όλα αυτά δεν πρέπει να συσκοτίσουν το γεγονός ότι δεν μπορεί να συνυπάρξει η ικανοποίηση των αναγκών του λαού μας με το καπιταλιστικό κέρδος. Το καπιταλιστικό κέρδος αποτελεί τροχοπέδη της ικανοποίησής τους και σήμερα οι συνθήκες είναι ώριμες για να ξεμπερδεύει ο λαός, για να μπορέσει να περάσει στην αντεπίθεση. Γιατί η συνέχιση αυτής της πολιτικής, που οι Βουλευτές της Νέας Δημοκρατίας πιέζουν την Κυβέρνηση να κλιμακώσει, θα </w:t>
      </w:r>
      <w:r w:rsidRPr="0016193F">
        <w:rPr>
          <w:rFonts w:ascii="Arial" w:hAnsi="Arial" w:cs="Arial"/>
          <w:color w:val="212529"/>
          <w:sz w:val="24"/>
          <w:szCs w:val="24"/>
          <w:lang w:eastAsia="el-GR"/>
        </w:rPr>
        <w:lastRenderedPageBreak/>
        <w:t xml:space="preserve">δημιουργήσει νέα προβλήματα στον λαό και στην εργατική τάξη, θα επιδεινώσει ακόμη περισσότερο τις συνθήκες διαβίωσης του λαού. </w:t>
      </w:r>
    </w:p>
    <w:p w:rsidR="0016193F" w:rsidRPr="0016193F" w:rsidRDefault="0016193F" w:rsidP="00247084">
      <w:pPr>
        <w:spacing w:after="0" w:line="600" w:lineRule="auto"/>
        <w:ind w:firstLine="720"/>
        <w:jc w:val="both"/>
        <w:rPr>
          <w:rFonts w:ascii="Arial" w:hAnsi="Arial" w:cs="Arial"/>
          <w:color w:val="212529"/>
          <w:sz w:val="24"/>
          <w:szCs w:val="24"/>
          <w:lang w:eastAsia="el-GR"/>
        </w:rPr>
      </w:pPr>
      <w:r w:rsidRPr="0016193F">
        <w:rPr>
          <w:rFonts w:ascii="Arial" w:hAnsi="Arial" w:cs="Arial"/>
          <w:color w:val="212529"/>
          <w:sz w:val="24"/>
          <w:szCs w:val="24"/>
          <w:lang w:eastAsia="el-GR"/>
        </w:rPr>
        <w:t xml:space="preserve">Απ’ αυτή την άποψη, το ΚΚΕ δεν κηρύσσει </w:t>
      </w:r>
      <w:proofErr w:type="spellStart"/>
      <w:r w:rsidRPr="0016193F">
        <w:rPr>
          <w:rFonts w:ascii="Arial" w:hAnsi="Arial" w:cs="Arial"/>
          <w:color w:val="212529"/>
          <w:sz w:val="24"/>
          <w:szCs w:val="24"/>
          <w:lang w:eastAsia="el-GR"/>
        </w:rPr>
        <w:t>μορατόριο</w:t>
      </w:r>
      <w:proofErr w:type="spellEnd"/>
      <w:r w:rsidRPr="0016193F">
        <w:rPr>
          <w:rFonts w:ascii="Arial" w:hAnsi="Arial" w:cs="Arial"/>
          <w:color w:val="212529"/>
          <w:sz w:val="24"/>
          <w:szCs w:val="24"/>
          <w:lang w:eastAsia="el-GR"/>
        </w:rPr>
        <w:t xml:space="preserve">. Καλούμε την εργατική τάξη και τον λαό σε συντεταγμένη οργάνωση της πάλης του, με αποφασιστικότητα για τα δικαιώματα στην εργασία, για εργασία με δικαιώματα, για τα δικαιώματα στην ικανοποίηση των σύγχρονων αναγκών. Άλλωστε, σήμερα στα διακόσια χρόνια της αστικής εθνικοαπελευθερωτικής επανάστασης αυτό που μας διδάσκει είναι ότι η επανάσταση αποτελεί τον τροχό της ιστορίας και τον τροχό της προόδου της ανθρωπότητας. Έτσι, λοιπόν, η νέα επανάσταση θα έχει ως κινητήρια δύναμη την εργατική τάξη και τους συμμάχους της και θα είναι σοσιαλιστική. </w:t>
      </w:r>
    </w:p>
    <w:p w:rsidR="0016193F" w:rsidRPr="0016193F" w:rsidRDefault="0016193F" w:rsidP="00247084">
      <w:pPr>
        <w:spacing w:after="0" w:line="600" w:lineRule="auto"/>
        <w:ind w:firstLine="720"/>
        <w:jc w:val="both"/>
        <w:rPr>
          <w:rFonts w:ascii="Arial" w:hAnsi="Arial" w:cs="Arial"/>
          <w:color w:val="212529"/>
          <w:sz w:val="24"/>
          <w:szCs w:val="24"/>
          <w:lang w:eastAsia="el-GR"/>
        </w:rPr>
      </w:pPr>
      <w:r w:rsidRPr="0016193F">
        <w:rPr>
          <w:rFonts w:ascii="Arial" w:hAnsi="Arial" w:cs="Arial"/>
          <w:color w:val="212529"/>
          <w:sz w:val="24"/>
          <w:szCs w:val="24"/>
          <w:lang w:eastAsia="el-GR"/>
        </w:rPr>
        <w:t>Ευχαριστώ πολύ, κύριε Πρόεδρε, και για την ανοχή στον χρόνο.</w:t>
      </w:r>
    </w:p>
    <w:p w:rsidR="0016193F" w:rsidRPr="0016193F" w:rsidRDefault="0016193F" w:rsidP="00247084">
      <w:pPr>
        <w:spacing w:after="0" w:line="600" w:lineRule="auto"/>
        <w:ind w:firstLine="720"/>
        <w:jc w:val="both"/>
        <w:rPr>
          <w:rFonts w:ascii="Arial" w:hAnsi="Arial" w:cs="Arial"/>
          <w:color w:val="212529"/>
          <w:sz w:val="24"/>
          <w:szCs w:val="24"/>
          <w:lang w:eastAsia="el-GR"/>
        </w:rPr>
      </w:pPr>
      <w:r w:rsidRPr="0016193F">
        <w:rPr>
          <w:rFonts w:ascii="Arial" w:hAnsi="Arial" w:cs="Arial"/>
          <w:b/>
          <w:bCs/>
          <w:sz w:val="24"/>
          <w:szCs w:val="24"/>
          <w:shd w:val="clear" w:color="auto" w:fill="FFFFFF"/>
          <w:lang w:eastAsia="zh-CN"/>
        </w:rPr>
        <w:t xml:space="preserve">ΠΡΟΕΔΡΕΥΩΝ (Χαράλαμπος Αθανασίου): </w:t>
      </w:r>
      <w:r w:rsidRPr="0016193F">
        <w:rPr>
          <w:rFonts w:ascii="Arial" w:hAnsi="Arial" w:cs="Arial"/>
          <w:color w:val="212529"/>
          <w:sz w:val="24"/>
          <w:szCs w:val="24"/>
          <w:lang w:eastAsia="el-GR"/>
        </w:rPr>
        <w:t xml:space="preserve">Και εγώ σας ευχαριστώ, κύριε </w:t>
      </w:r>
      <w:proofErr w:type="spellStart"/>
      <w:r w:rsidRPr="0016193F">
        <w:rPr>
          <w:rFonts w:ascii="Arial" w:hAnsi="Arial" w:cs="Arial"/>
          <w:color w:val="212529"/>
          <w:sz w:val="24"/>
          <w:szCs w:val="24"/>
          <w:lang w:eastAsia="el-GR"/>
        </w:rPr>
        <w:t>Καραθανασόπουλε</w:t>
      </w:r>
      <w:proofErr w:type="spellEnd"/>
      <w:r w:rsidRPr="0016193F">
        <w:rPr>
          <w:rFonts w:ascii="Arial" w:hAnsi="Arial" w:cs="Arial"/>
          <w:color w:val="212529"/>
          <w:sz w:val="24"/>
          <w:szCs w:val="24"/>
          <w:lang w:eastAsia="el-GR"/>
        </w:rPr>
        <w:t>.</w:t>
      </w:r>
    </w:p>
    <w:p w:rsidR="0016193F" w:rsidRPr="0016193F" w:rsidRDefault="0016193F" w:rsidP="00247084">
      <w:pPr>
        <w:spacing w:after="0" w:line="600" w:lineRule="auto"/>
        <w:ind w:firstLine="720"/>
        <w:jc w:val="both"/>
        <w:rPr>
          <w:rFonts w:ascii="Arial" w:hAnsi="Arial" w:cs="Arial"/>
          <w:color w:val="212529"/>
          <w:sz w:val="24"/>
          <w:szCs w:val="24"/>
          <w:lang w:eastAsia="el-GR"/>
        </w:rPr>
      </w:pPr>
      <w:r w:rsidRPr="0016193F">
        <w:rPr>
          <w:rFonts w:ascii="Arial" w:hAnsi="Arial" w:cs="Arial"/>
          <w:color w:val="212529"/>
          <w:sz w:val="24"/>
          <w:szCs w:val="24"/>
          <w:lang w:eastAsia="el-GR"/>
        </w:rPr>
        <w:t xml:space="preserve">Ο κ. Αθανάσιος </w:t>
      </w:r>
      <w:proofErr w:type="spellStart"/>
      <w:r w:rsidRPr="0016193F">
        <w:rPr>
          <w:rFonts w:ascii="Arial" w:hAnsi="Arial" w:cs="Arial"/>
          <w:color w:val="212529"/>
          <w:sz w:val="24"/>
          <w:szCs w:val="24"/>
          <w:lang w:eastAsia="el-GR"/>
        </w:rPr>
        <w:t>Καββαδάς</w:t>
      </w:r>
      <w:proofErr w:type="spellEnd"/>
      <w:r w:rsidRPr="0016193F">
        <w:rPr>
          <w:rFonts w:ascii="Arial" w:hAnsi="Arial" w:cs="Arial"/>
          <w:color w:val="212529"/>
          <w:sz w:val="24"/>
          <w:szCs w:val="24"/>
          <w:lang w:eastAsia="el-GR"/>
        </w:rPr>
        <w:t xml:space="preserve"> από τη Νέα Δημοκρατία έχει τον λόγο.</w:t>
      </w:r>
    </w:p>
    <w:p w:rsidR="0016193F" w:rsidRPr="0016193F" w:rsidRDefault="0016193F" w:rsidP="00247084">
      <w:pPr>
        <w:spacing w:after="0" w:line="600" w:lineRule="auto"/>
        <w:ind w:firstLine="720"/>
        <w:jc w:val="both"/>
        <w:rPr>
          <w:rFonts w:ascii="Arial" w:hAnsi="Arial" w:cs="Arial"/>
          <w:color w:val="212529"/>
          <w:sz w:val="24"/>
          <w:szCs w:val="24"/>
          <w:lang w:eastAsia="el-GR"/>
        </w:rPr>
      </w:pPr>
      <w:r w:rsidRPr="0016193F">
        <w:rPr>
          <w:rFonts w:ascii="Arial" w:hAnsi="Arial" w:cs="Arial"/>
          <w:b/>
          <w:color w:val="212529"/>
          <w:sz w:val="24"/>
          <w:szCs w:val="24"/>
          <w:lang w:eastAsia="el-GR"/>
        </w:rPr>
        <w:t>ΑΘΑΝΑΣΙΟΣ ΚΑΒΒΑΔΑΣ:</w:t>
      </w:r>
      <w:r w:rsidRPr="0016193F">
        <w:rPr>
          <w:rFonts w:ascii="Arial" w:hAnsi="Arial" w:cs="Arial"/>
          <w:color w:val="212529"/>
          <w:sz w:val="24"/>
          <w:szCs w:val="24"/>
          <w:lang w:eastAsia="el-GR"/>
        </w:rPr>
        <w:t xml:space="preserve"> Ευχαριστώ, κύριε Πρόεδρε.</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Κύριε Υπουργέ, κυρίες και κύριοι συνάδελφοι, διακόσια χρόνια μετά την 25</w:t>
      </w:r>
      <w:r w:rsidRPr="0016193F">
        <w:rPr>
          <w:rFonts w:ascii="Arial" w:hAnsi="Arial"/>
          <w:sz w:val="24"/>
          <w:szCs w:val="24"/>
          <w:vertAlign w:val="superscript"/>
          <w:lang w:eastAsia="el-GR"/>
        </w:rPr>
        <w:t>η</w:t>
      </w:r>
      <w:r w:rsidRPr="0016193F">
        <w:rPr>
          <w:rFonts w:ascii="Arial" w:hAnsi="Arial"/>
          <w:sz w:val="24"/>
          <w:szCs w:val="24"/>
          <w:lang w:eastAsia="el-GR"/>
        </w:rPr>
        <w:t xml:space="preserve"> Μαρτίου του 1821 οι Έλληνες στέκουν με δέος και υπερηφάνεια μπροστά στον ηρωισμό των αγωνιστών της Επανάστασης. Ο πατριωτισμός, η αγάπη για την Ελλάδα, η πίστη σε αξίες και αρχές του Ελληνισμού και της Ορθοδοξίας </w:t>
      </w:r>
      <w:r w:rsidRPr="0016193F">
        <w:rPr>
          <w:rFonts w:ascii="Arial" w:hAnsi="Arial"/>
          <w:sz w:val="24"/>
          <w:szCs w:val="24"/>
          <w:lang w:eastAsia="el-GR"/>
        </w:rPr>
        <w:lastRenderedPageBreak/>
        <w:t>είναι διαχρονικά η δύναμη του λαού μας. Από εκεί αντλούμε και θα αντλούμε για πάντα τη θέληση και την αποφασιστικότητα να υπερασπιστούμε όπου και όποτε χρειαστεί την ελευθερία, τη δημοκρατία, την πατρίδα.</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Εύχομαι χρόνια πολλά για τη μεγάλη αυριανή επέτειο και εύχομαι εμείς σήμερα στους ειρηνικούς καιρούς, που έχουμε την τύχη να ζούμε, να σταθούμε αντάξιοι του έπους που γράφτηκε με αίμα πριν από διακόσια χρόνια.</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Προχωρώ στο νομοσχέδιο. Το νομοσχέδιο που συζητάμε σήμερα αποτυπώνει τον σχεδιασμό της επόμενης ημέρας. Σε αυτόν τον σχεδιασμό πρέπει να κυριαρχήσουν οι υψηλές ταχύτητες, οι υψηλοί ρυθμοί ανάπτυξης. Την ανάπτυξη, κυρίες και κύριοι συνάδελφοι, τη φέρνουν οι επενδύσεις και όχι οι ιδεοληψίες. Η ανάπτυξη ενισχύεται από τη δημιουργία ενός κλίματος οικονομικής στήριξης και επενδυτικής δραστηριότητας.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Η άρση των γραφειοκρατικών εμποδίων και η διαμόρφωση ενός κλίματος φιλικού για την προσέλκυση επενδύσεων είναι τα ζητούμενα σε αυτή την προσπάθεια. Το νομοσχέδιο που έρχεται σήμερα προς ψήφιση αίρει τα τελευταία εμπόδια που υπήρχαν, για να ξεκινήσει η μεγάλη εμβληματική επένδυση του Ελληνικού.</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Παρά τις «φιλότιμες προσπάθειες» που έκαναν κάποιοι την προηγούμενη περίοδο για να μπλοκάρουν την επένδυση, οι προσπάθειες αυτές πέφτουν στο κενό.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lastRenderedPageBreak/>
        <w:t xml:space="preserve">Πρέπει να θυμίσω ότι υπήρξε Υπουργός Πολιτισμού της Κυβέρνησης ΣΥΡΙΖΑ, ο κ. Μπαλτάς, που τον Αύγουστο του 2016 ζήτησε να κηρυχτεί αρχαιολογικός χώρος ένα μεγάλο τμήμα της έκτασης στην οποία θα γίνει η επένδυση. Και αυτό το ζήτησε χωρίς κανένα τεκμηριωμένο επιχείρημα.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Η νομοθεσία είναι ξεκάθαρη. Σε κάθε εργοτάξιο ακόμη και σε απλή οικοδομή η Αρχαιολογική Υπηρεσία ασκεί εποπτεία και έλεγχο.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Η νομοθεσία και η προβλεπόμενη διαδικασία τηρήθηκαν στο ακέραιο και στο Ελληνικό. Κανείς μας δεν έχει ξεχάσει ότι μετά την ψήφιση της αναθεωρημένης σύμβασης με την επενδυτική κοινοπραξία, που έγινε από τη δική σας κυβέρνηση, κάποιοι άλλοι ήθελαν να χαρακτηρίσουν δασική μία έκταση στην οποία για πενήντα ολόκληρα χρόνια λειτουργούσε ένα αεροδρόμιο. Αυτά συμβαίνουν όταν οι ιδεοληψίες συναντούν τις επενδύσεις.</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Με τις διατάξεις που περιλαμβάνει το νομοσχέδιο που έφερε προς ψήφιση η Κυβέρνηση αίρονται και τα τελευταία εμπόδια για να ξεκινήσει η επένδυση και η πρώτη φάση του έργου και να καταβάλει η επενδυτική κοινοπραξία την προκαταβολή των 300 εκατομμυρίων ευρώ από τα συνολικά 915 εκατομμύρια ευρώ του συνολικού τιμήματος.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Με το νομοσχέδιο αυτό κυρώνεται η σύμβαση διανομής και η σύσταση δικαιωμάτων επιφανείας για το ακίνητο των έξι χιλιάδων διακοσίων στρεμμάτων. Το δημόσιο θα διατηρήσει την κυριότητα της έκτασης, όπου θα </w:t>
      </w:r>
      <w:r w:rsidRPr="0016193F">
        <w:rPr>
          <w:rFonts w:ascii="Arial" w:hAnsi="Arial"/>
          <w:sz w:val="24"/>
          <w:szCs w:val="24"/>
          <w:lang w:eastAsia="el-GR"/>
        </w:rPr>
        <w:lastRenderedPageBreak/>
        <w:t xml:space="preserve">αναπτυχθούν το καζίνο και το ξενοδοχειακό και συνεδριακό κέντρο μετά τη λήξη της σύμβασης παραχώρησης διάρκειας ενενήντα εννέα ετών, για τη συνολική έκταση του πρώην αεροδρομίου.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Η διανομή της έκτασης υπήρξε προϊόν διαπραγμάτευσης ανάμεσα στο δημόσιο και το ΤΑΙΠΕΔ από τη μία πλευρά και από την άλλη πλευρά με τον φορέα της επένδυσης. Η διαπραγμάτευση ουσιαστικά αφορούσε την κυριότητα του ελληνικού δημοσίου επί του 70% της έκτασης μετά από τη λήξη της περιόδου των ενενήντα εννέα ετών και έγινε με όρους δημοσίου συμφέροντος.</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Σύμφωνα με αυτή, πρώτον, το δημόσιο διατηρεί την πλήρη κυριότητα της ζώνης εκμετάλλευσης, στην οποία βρίσκεται το καζίνο, αλλά και της μη </w:t>
      </w:r>
      <w:proofErr w:type="spellStart"/>
      <w:r w:rsidRPr="0016193F">
        <w:rPr>
          <w:rFonts w:ascii="Arial" w:hAnsi="Arial"/>
          <w:sz w:val="24"/>
          <w:szCs w:val="24"/>
          <w:lang w:eastAsia="el-GR"/>
        </w:rPr>
        <w:t>πολεοδομούμενης</w:t>
      </w:r>
      <w:proofErr w:type="spellEnd"/>
      <w:r w:rsidRPr="0016193F">
        <w:rPr>
          <w:rFonts w:ascii="Arial" w:hAnsi="Arial"/>
          <w:sz w:val="24"/>
          <w:szCs w:val="24"/>
          <w:lang w:eastAsia="el-GR"/>
        </w:rPr>
        <w:t xml:space="preserve"> ζώνης ανάπτυξης.</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Δεύτερον, στο δημόσιο περιέρχονται κατά κυριότητα επτά οικοδομικά τετράγωνα της ζώνης πολεοδόμησης.</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Τρίτον, το δημόσιο διατηρεί την πλήρη κυριότητα ολόκληρης της ζώνης ανάπτυξης του παράκτιου μετώπου με τη μαρίνα, που θα διατηρηθεί και θα ενισχυθεί με υποδομές εμπορικής και τουριστικής δραστηριότητας. Παραμένουν, δηλαδή, στο ελληνικό δημόσιο σημαντικές τουριστικές υποδομές με υπεραξία.</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Παράλληλα, εξασφαλίστηκαν χώροι και εκτάσεις οι οποίοι θα χρησιμοποιηθούν από φορείς και οργανισμούς του ελληνικού δημοσίου για την </w:t>
      </w:r>
      <w:r w:rsidRPr="0016193F">
        <w:rPr>
          <w:rFonts w:ascii="Arial" w:hAnsi="Arial"/>
          <w:sz w:val="24"/>
          <w:szCs w:val="24"/>
          <w:lang w:eastAsia="el-GR"/>
        </w:rPr>
        <w:lastRenderedPageBreak/>
        <w:t xml:space="preserve">προώθηση του τουρισμού, την ανάπτυξη του αθλητισμού και την προσέλκυση επενδύσεων. Αναφέρομαι, κύριοι συνάδελφοι, στην δωρεάν παραχώρηση τριών ακινήτων εννιακοσίων τετραγωνικών μέτρων στο εμπορικό κέντρο, στο επιχειρηματικό κέντρο και στις αθλητικές εγκαταστάσεις που σχεδιάζεται να αναπτυχθούν στην περιοχή του μητροπολιτικού πάρκου πρασίνου και αναψυχής. Ουσιαστικά, μιλάμε για μία επένδυση συνολικού ύψους 8 δισεκατομμυρίων ευρώ που θα δημιουργήσει εβδομήντα πέντε χιλιάδες νέες θέσεις απασχόλησης.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Κυρίες και κύριοι συνάδελφοι, με αυτές τις επενδύσεις αλλάζει η Ελλάδα, δημιουργούνται υψηλοί και βιώσιμοι ρυθμοί ανάπτυξης, νέες θέσεις εργασίας, αυξάνεται το ΑΕΠ.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Έχουμε επενδύσεις, όπως αυτή της μαρίνας </w:t>
      </w:r>
      <w:proofErr w:type="spellStart"/>
      <w:r w:rsidRPr="0016193F">
        <w:rPr>
          <w:rFonts w:ascii="Arial" w:hAnsi="Arial"/>
          <w:sz w:val="24"/>
          <w:szCs w:val="24"/>
          <w:lang w:eastAsia="el-GR"/>
        </w:rPr>
        <w:t>Βλυχού</w:t>
      </w:r>
      <w:proofErr w:type="spellEnd"/>
      <w:r w:rsidRPr="0016193F">
        <w:rPr>
          <w:rFonts w:ascii="Arial" w:hAnsi="Arial"/>
          <w:sz w:val="24"/>
          <w:szCs w:val="24"/>
          <w:lang w:eastAsia="el-GR"/>
        </w:rPr>
        <w:t xml:space="preserve"> στη Λευκάδα, που προχώρησε αμέσως μόλις η Νέα Δημοκρατία ανέλαβε την Κυβέρνηση. Μέσα σε ελάχιστο χρονικό διάστημα περάσαμε όλες τις απαραίτητες νομοθετικές ρυθμίσεις που χρειάζονταν, ώστε να χαρακτηριστεί η επένδυση στρατηγική και να προχωρήσει με </w:t>
      </w:r>
      <w:r w:rsidRPr="0016193F">
        <w:rPr>
          <w:rFonts w:ascii="Arial" w:hAnsi="Arial"/>
          <w:sz w:val="24"/>
          <w:szCs w:val="24"/>
          <w:lang w:val="en-US" w:eastAsia="el-GR"/>
        </w:rPr>
        <w:t>fast</w:t>
      </w:r>
      <w:r w:rsidRPr="0016193F">
        <w:rPr>
          <w:rFonts w:ascii="Arial" w:hAnsi="Arial"/>
          <w:sz w:val="24"/>
          <w:szCs w:val="24"/>
          <w:lang w:eastAsia="el-GR"/>
        </w:rPr>
        <w:t xml:space="preserve"> </w:t>
      </w:r>
      <w:r w:rsidRPr="0016193F">
        <w:rPr>
          <w:rFonts w:ascii="Arial" w:hAnsi="Arial"/>
          <w:sz w:val="24"/>
          <w:szCs w:val="24"/>
          <w:lang w:val="en-US" w:eastAsia="el-GR"/>
        </w:rPr>
        <w:t>track</w:t>
      </w:r>
      <w:r w:rsidRPr="0016193F">
        <w:rPr>
          <w:rFonts w:ascii="Arial" w:hAnsi="Arial"/>
          <w:sz w:val="24"/>
          <w:szCs w:val="24"/>
          <w:lang w:eastAsia="el-GR"/>
        </w:rPr>
        <w:t xml:space="preserve"> διαδικασίες. Εγκρίθηκε από τη Διϋπουργική Επιτροπή Στρατηγικών Επενδύσεων και περιλαμβάνει εκτός από τις εκατοντάδες θέσεις ελλιμενισμού και τη δημιουργία υποδομών, όπως ξενοδοχείων, εστιατορίων, εμπορικών καταστημάτων και χώρων αναψυχής. Πρόκειται για μία μαρίνα πρότυπο για τον τόπο μας, που φιλοδοξούμε να γίνει </w:t>
      </w:r>
      <w:r w:rsidRPr="0016193F">
        <w:rPr>
          <w:rFonts w:ascii="Arial" w:hAnsi="Arial"/>
          <w:sz w:val="24"/>
          <w:szCs w:val="24"/>
          <w:lang w:eastAsia="el-GR"/>
        </w:rPr>
        <w:lastRenderedPageBreak/>
        <w:t>πόλος έλξης του… (δεν ακούγεται λόγω κακής σύνδεσης) …θαλάσσιου τουρισμού.</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Μόλις διευθετηθούν κάποιες εκκρεμότητες μεταξύ του δήμου, του Δημοτικού Λιμενικού Ταμείου και της «</w:t>
      </w:r>
      <w:r w:rsidRPr="0016193F">
        <w:rPr>
          <w:rFonts w:ascii="Arial" w:hAnsi="Arial"/>
          <w:sz w:val="24"/>
          <w:szCs w:val="24"/>
          <w:lang w:val="en-US" w:eastAsia="el-GR"/>
        </w:rPr>
        <w:t>ENTERPRISE</w:t>
      </w:r>
      <w:r w:rsidRPr="0016193F">
        <w:rPr>
          <w:rFonts w:ascii="Arial" w:hAnsi="Arial"/>
          <w:sz w:val="24"/>
          <w:szCs w:val="24"/>
          <w:lang w:eastAsia="el-GR"/>
        </w:rPr>
        <w:t xml:space="preserve"> </w:t>
      </w:r>
      <w:r w:rsidRPr="0016193F">
        <w:rPr>
          <w:rFonts w:ascii="Arial" w:hAnsi="Arial"/>
          <w:sz w:val="24"/>
          <w:szCs w:val="24"/>
          <w:lang w:val="en-US" w:eastAsia="el-GR"/>
        </w:rPr>
        <w:t>GREECE</w:t>
      </w:r>
      <w:r w:rsidRPr="0016193F">
        <w:rPr>
          <w:rFonts w:ascii="Arial" w:hAnsi="Arial"/>
          <w:sz w:val="24"/>
          <w:szCs w:val="24"/>
          <w:lang w:eastAsia="el-GR"/>
        </w:rPr>
        <w:t xml:space="preserve">», οι διαδικασίες θα προχωρήσουν, θα γίνουν με γοργά βήματα οι μελέτες και οι </w:t>
      </w:r>
      <w:proofErr w:type="spellStart"/>
      <w:r w:rsidRPr="0016193F">
        <w:rPr>
          <w:rFonts w:ascii="Arial" w:hAnsi="Arial"/>
          <w:sz w:val="24"/>
          <w:szCs w:val="24"/>
          <w:lang w:eastAsia="el-GR"/>
        </w:rPr>
        <w:t>αδειοδοτήσεις</w:t>
      </w:r>
      <w:proofErr w:type="spellEnd"/>
      <w:r w:rsidRPr="0016193F">
        <w:rPr>
          <w:rFonts w:ascii="Arial" w:hAnsi="Arial"/>
          <w:sz w:val="24"/>
          <w:szCs w:val="24"/>
          <w:lang w:eastAsia="el-GR"/>
        </w:rPr>
        <w:t xml:space="preserve"> που προβλέπονται, οι οποίες και θα οδηγήσουν, εν τέλει, στην επιλογή του στρατηγικού επενδυτή που θα αναλάβει να υλοποιήσει το έργο.</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Επενδύσεις, λοιπόν, όπως του Ελληνικού και της μαρίνας στο </w:t>
      </w:r>
      <w:proofErr w:type="spellStart"/>
      <w:r w:rsidRPr="0016193F">
        <w:rPr>
          <w:rFonts w:ascii="Arial" w:hAnsi="Arial"/>
          <w:sz w:val="24"/>
          <w:szCs w:val="24"/>
          <w:lang w:eastAsia="el-GR"/>
        </w:rPr>
        <w:t>Βλυχό</w:t>
      </w:r>
      <w:proofErr w:type="spellEnd"/>
      <w:r w:rsidRPr="0016193F">
        <w:rPr>
          <w:rFonts w:ascii="Arial" w:hAnsi="Arial"/>
          <w:sz w:val="24"/>
          <w:szCs w:val="24"/>
          <w:lang w:eastAsia="el-GR"/>
        </w:rPr>
        <w:t xml:space="preserve"> Λευκάδας πρέπει να τρέξουν σε όλη τη χώρα. Να υπάρξει μεγαλύτερη ευελιξία, να αρθούν εμπόδια και να απαλλαγούμε από γραφειοκρατικά βαρίδια που εμποδίζουν τη χώρα να προχωρήσει μπροστά. Το μόνο που χρειάζεται είναι η πολιτική βούληση και αυτή τη βούληση η Κυβέρνηση της Νέας Δημοκρατίας την έχει και τη δείχνει έμπρακτα. Γιατί οι επενδύσεις, κυρίες και κύριοι συνάδελφοι, είναι στον πυρήνα της παράταξής μας. Αποτελούν κομμάτι του γενεαλογικού μας </w:t>
      </w:r>
      <w:r w:rsidRPr="0016193F">
        <w:rPr>
          <w:rFonts w:ascii="Arial" w:hAnsi="Arial"/>
          <w:sz w:val="24"/>
          <w:szCs w:val="24"/>
          <w:lang w:val="en-US" w:eastAsia="el-GR"/>
        </w:rPr>
        <w:t>DNA</w:t>
      </w:r>
      <w:r w:rsidRPr="0016193F">
        <w:rPr>
          <w:rFonts w:ascii="Arial" w:hAnsi="Arial"/>
          <w:sz w:val="24"/>
          <w:szCs w:val="24"/>
          <w:lang w:eastAsia="el-GR"/>
        </w:rPr>
        <w:t xml:space="preserve">. </w:t>
      </w:r>
    </w:p>
    <w:p w:rsidR="0016193F" w:rsidRPr="0016193F" w:rsidRDefault="0016193F" w:rsidP="00247084">
      <w:pPr>
        <w:autoSpaceDE w:val="0"/>
        <w:autoSpaceDN w:val="0"/>
        <w:adjustRightInd w:val="0"/>
        <w:spacing w:after="0" w:line="600" w:lineRule="auto"/>
        <w:ind w:firstLine="720"/>
        <w:jc w:val="both"/>
        <w:rPr>
          <w:rFonts w:ascii="Arial" w:hAnsi="Arial"/>
          <w:sz w:val="24"/>
          <w:szCs w:val="24"/>
          <w:lang w:eastAsia="el-GR"/>
        </w:rPr>
      </w:pPr>
      <w:r w:rsidRPr="0016193F">
        <w:rPr>
          <w:rFonts w:ascii="Arial" w:hAnsi="Arial"/>
          <w:b/>
          <w:sz w:val="24"/>
          <w:szCs w:val="24"/>
          <w:lang w:eastAsia="el-GR"/>
        </w:rPr>
        <w:t>ΠΡΟΕΔΡΕΥΩΝ (Χαράλαμπος Αθανασίου):</w:t>
      </w:r>
      <w:r w:rsidRPr="0016193F">
        <w:rPr>
          <w:rFonts w:ascii="Arial" w:hAnsi="Arial"/>
          <w:sz w:val="24"/>
          <w:szCs w:val="24"/>
          <w:lang w:eastAsia="el-GR"/>
        </w:rPr>
        <w:t xml:space="preserve"> Ολοκληρώστε, κύριε συνάδελφε.</w:t>
      </w:r>
    </w:p>
    <w:p w:rsidR="0016193F" w:rsidRPr="0016193F" w:rsidRDefault="0016193F" w:rsidP="00247084">
      <w:pPr>
        <w:autoSpaceDE w:val="0"/>
        <w:autoSpaceDN w:val="0"/>
        <w:adjustRightInd w:val="0"/>
        <w:spacing w:after="0" w:line="600" w:lineRule="auto"/>
        <w:ind w:firstLine="720"/>
        <w:jc w:val="both"/>
        <w:rPr>
          <w:rFonts w:ascii="Arial" w:hAnsi="Arial"/>
          <w:sz w:val="24"/>
          <w:szCs w:val="24"/>
          <w:lang w:eastAsia="el-GR"/>
        </w:rPr>
      </w:pPr>
      <w:r w:rsidRPr="0016193F">
        <w:rPr>
          <w:rFonts w:ascii="Arial" w:hAnsi="Arial"/>
          <w:b/>
          <w:sz w:val="24"/>
          <w:szCs w:val="24"/>
          <w:lang w:eastAsia="el-GR"/>
        </w:rPr>
        <w:t>ΑΘΑΝΑΣΙΟΣ ΚΑΒΒΑΔΑΣ</w:t>
      </w:r>
      <w:r w:rsidRPr="0016193F">
        <w:rPr>
          <w:rFonts w:ascii="Arial" w:hAnsi="Arial"/>
          <w:sz w:val="24"/>
          <w:szCs w:val="24"/>
          <w:lang w:eastAsia="el-GR"/>
        </w:rPr>
        <w:t>: Τελειώνω, κύριε Πρόεδρε.</w:t>
      </w:r>
    </w:p>
    <w:p w:rsidR="0016193F" w:rsidRPr="0016193F" w:rsidRDefault="0016193F" w:rsidP="00247084">
      <w:pPr>
        <w:autoSpaceDE w:val="0"/>
        <w:autoSpaceDN w:val="0"/>
        <w:adjustRightInd w:val="0"/>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Η ελεύθερη ανάπτυξη της χώρας, μακριά από ιδεοληπτικά δεσμά, με προορισμό την ευημερία και την πρόοδο όλων των Ελλήνων, είναι ο σταθερός </w:t>
      </w:r>
      <w:r w:rsidRPr="0016193F">
        <w:rPr>
          <w:rFonts w:ascii="Arial" w:hAnsi="Arial"/>
          <w:sz w:val="24"/>
          <w:szCs w:val="24"/>
          <w:lang w:eastAsia="el-GR"/>
        </w:rPr>
        <w:lastRenderedPageBreak/>
        <w:t>στόχος αυτής της Κυβέρνησης και του Πρωθυπουργού Κυριάκου Μητσοτάκη και με τη στήριξη του Κοινοβουλίου σε νομοσχέδια, όπως το σημερινό, θα το πετύχουμε.</w:t>
      </w:r>
    </w:p>
    <w:p w:rsidR="0016193F" w:rsidRPr="0016193F" w:rsidRDefault="0016193F" w:rsidP="00247084">
      <w:pPr>
        <w:autoSpaceDE w:val="0"/>
        <w:autoSpaceDN w:val="0"/>
        <w:adjustRightInd w:val="0"/>
        <w:spacing w:after="0" w:line="600" w:lineRule="auto"/>
        <w:ind w:firstLine="720"/>
        <w:jc w:val="both"/>
        <w:rPr>
          <w:rFonts w:ascii="Arial" w:hAnsi="Arial"/>
          <w:sz w:val="24"/>
          <w:szCs w:val="24"/>
          <w:lang w:eastAsia="el-GR"/>
        </w:rPr>
      </w:pPr>
      <w:r w:rsidRPr="0016193F">
        <w:rPr>
          <w:rFonts w:ascii="Arial" w:hAnsi="Arial"/>
          <w:sz w:val="24"/>
          <w:szCs w:val="24"/>
          <w:lang w:eastAsia="el-GR"/>
        </w:rPr>
        <w:t>Εύχομαι χρόνια πολλά σε όλους τους Έλληνες!</w:t>
      </w:r>
    </w:p>
    <w:p w:rsidR="0016193F" w:rsidRPr="0016193F" w:rsidRDefault="0016193F" w:rsidP="00247084">
      <w:pPr>
        <w:autoSpaceDE w:val="0"/>
        <w:autoSpaceDN w:val="0"/>
        <w:adjustRightInd w:val="0"/>
        <w:spacing w:after="0" w:line="600" w:lineRule="auto"/>
        <w:ind w:firstLine="720"/>
        <w:jc w:val="both"/>
        <w:rPr>
          <w:rFonts w:ascii="Arial" w:hAnsi="Arial"/>
          <w:sz w:val="24"/>
          <w:szCs w:val="24"/>
          <w:lang w:eastAsia="el-GR"/>
        </w:rPr>
      </w:pPr>
      <w:r w:rsidRPr="0016193F">
        <w:rPr>
          <w:rFonts w:ascii="Arial" w:hAnsi="Arial"/>
          <w:sz w:val="24"/>
          <w:szCs w:val="24"/>
          <w:lang w:eastAsia="el-GR"/>
        </w:rPr>
        <w:t>Σας ευχαριστώ πολύ.</w:t>
      </w:r>
    </w:p>
    <w:p w:rsidR="0016193F" w:rsidRPr="0016193F" w:rsidRDefault="0016193F" w:rsidP="00247084">
      <w:pPr>
        <w:autoSpaceDE w:val="0"/>
        <w:autoSpaceDN w:val="0"/>
        <w:adjustRightInd w:val="0"/>
        <w:spacing w:after="0" w:line="600" w:lineRule="auto"/>
        <w:ind w:firstLine="720"/>
        <w:jc w:val="both"/>
        <w:rPr>
          <w:rFonts w:ascii="Arial" w:hAnsi="Arial"/>
          <w:sz w:val="24"/>
          <w:szCs w:val="24"/>
          <w:lang w:eastAsia="el-GR"/>
        </w:rPr>
      </w:pPr>
      <w:r w:rsidRPr="0016193F">
        <w:rPr>
          <w:rFonts w:ascii="Arial" w:hAnsi="Arial"/>
          <w:b/>
          <w:sz w:val="24"/>
          <w:szCs w:val="24"/>
          <w:lang w:eastAsia="el-GR"/>
        </w:rPr>
        <w:t>ΠΡΟΕΔΡΕΥΩΝ (Χαράλαμπος Αθανασίου):</w:t>
      </w:r>
      <w:r w:rsidRPr="0016193F">
        <w:rPr>
          <w:rFonts w:ascii="Arial" w:hAnsi="Arial"/>
          <w:sz w:val="24"/>
          <w:szCs w:val="24"/>
          <w:lang w:eastAsia="el-GR"/>
        </w:rPr>
        <w:t xml:space="preserve"> Τον λόγο έχει για λίγα λεπτά ο Υπουργός Οικονομικών κ. Σταϊκούρας.</w:t>
      </w:r>
    </w:p>
    <w:p w:rsidR="0016193F" w:rsidRPr="0016193F" w:rsidRDefault="0016193F" w:rsidP="00247084">
      <w:pPr>
        <w:autoSpaceDE w:val="0"/>
        <w:autoSpaceDN w:val="0"/>
        <w:adjustRightInd w:val="0"/>
        <w:spacing w:after="0" w:line="600" w:lineRule="auto"/>
        <w:ind w:firstLine="720"/>
        <w:jc w:val="both"/>
        <w:rPr>
          <w:rFonts w:ascii="Arial" w:hAnsi="Arial"/>
          <w:sz w:val="24"/>
          <w:szCs w:val="24"/>
          <w:lang w:eastAsia="el-GR"/>
        </w:rPr>
      </w:pPr>
      <w:r w:rsidRPr="0016193F">
        <w:rPr>
          <w:rFonts w:ascii="Arial" w:hAnsi="Arial"/>
          <w:b/>
          <w:sz w:val="24"/>
          <w:szCs w:val="24"/>
          <w:lang w:eastAsia="el-GR"/>
        </w:rPr>
        <w:t>ΧΡΗΣΤΟΣ ΣΤΑΪΚΟΥΡΑΣ (Υπουργός Οικονομικών):</w:t>
      </w:r>
      <w:r w:rsidRPr="0016193F">
        <w:rPr>
          <w:rFonts w:ascii="Arial" w:hAnsi="Arial"/>
          <w:sz w:val="24"/>
          <w:szCs w:val="24"/>
          <w:lang w:eastAsia="el-GR"/>
        </w:rPr>
        <w:t xml:space="preserve"> Κύριε Πρόεδρε, σας ευχαριστώ πολύ. </w:t>
      </w:r>
    </w:p>
    <w:p w:rsidR="0016193F" w:rsidRPr="0016193F" w:rsidRDefault="0016193F" w:rsidP="00247084">
      <w:pPr>
        <w:autoSpaceDE w:val="0"/>
        <w:autoSpaceDN w:val="0"/>
        <w:adjustRightInd w:val="0"/>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Κυρίες και κύριοι συνάδελφοι, ζητώ συγγνώμη, γιατί δεν μπορώ να είμαι στο υπόλοιπο της διαδικασίας. Ζητώ συγγνώμη από τους τέσσερις συναδέλφους που δεν θα μπορέσω να τους ακούσω, αλλά πρέπει να μεταβώ στο αεροδρόμιο, για να υποδεχθώ τον Πρωθυπουργό της Ρωσίας. </w:t>
      </w:r>
    </w:p>
    <w:p w:rsidR="0016193F" w:rsidRPr="0016193F" w:rsidRDefault="0016193F" w:rsidP="00247084">
      <w:pPr>
        <w:autoSpaceDE w:val="0"/>
        <w:autoSpaceDN w:val="0"/>
        <w:adjustRightInd w:val="0"/>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Θα ήθελα να σας ευχαριστήσω ειλικρινά για την πολύ γόνιμη και παραγωγική συζήτηση που είχαμε αυτές τις ημέρες. Νομίζω ότι μιλήσαμε όλα τα κόμματα, όλες οι πτέρυγες της Βουλής, με άνεση χρόνου για την ουσία της επένδυσης. Μιλήσαμε για το παρελθόν, για το τι έγινε, τι δεν έγινε. Θεωρώ, όμως, ότι η ουσία από εδώ και πέρα είναι να μιλάμε για το παρόν και για το μέλλον. Το κρίσιμο θέμα είναι πώς θα υλοποιηθεί με ασφάλεια δικαίου η επένδυση. </w:t>
      </w:r>
    </w:p>
    <w:p w:rsidR="0016193F" w:rsidRPr="0016193F" w:rsidRDefault="0016193F" w:rsidP="00247084">
      <w:pPr>
        <w:autoSpaceDE w:val="0"/>
        <w:autoSpaceDN w:val="0"/>
        <w:adjustRightInd w:val="0"/>
        <w:spacing w:after="0" w:line="600" w:lineRule="auto"/>
        <w:ind w:firstLine="720"/>
        <w:jc w:val="both"/>
        <w:rPr>
          <w:rFonts w:ascii="Arial" w:hAnsi="Arial"/>
          <w:sz w:val="24"/>
          <w:szCs w:val="24"/>
          <w:lang w:eastAsia="el-GR"/>
        </w:rPr>
      </w:pPr>
      <w:r w:rsidRPr="0016193F">
        <w:rPr>
          <w:rFonts w:ascii="Arial" w:hAnsi="Arial"/>
          <w:sz w:val="24"/>
          <w:szCs w:val="24"/>
          <w:lang w:eastAsia="el-GR"/>
        </w:rPr>
        <w:lastRenderedPageBreak/>
        <w:t xml:space="preserve">Η θετική στάση επί της αρχής δύο κομμάτων της Αντιπολίτευσης, της Αξιωματικής Αντιπολίτευσης και του ΚΙΝΑΛ, επιβεβαιώνουν την ορθότητα της κυβερνητικής πολιτικής. Το παρόν σχέδιο νόμου συνιστά ένα σημαντικό, ένα ουσιαστικό βήμα για την υλοποίηση της επένδυσης, μιας εμβληματικής επένδυσης για τη χώρα, την κοινωνία και την οικονομία. </w:t>
      </w:r>
    </w:p>
    <w:p w:rsidR="0016193F" w:rsidRPr="0016193F" w:rsidRDefault="0016193F" w:rsidP="00247084">
      <w:pPr>
        <w:autoSpaceDE w:val="0"/>
        <w:autoSpaceDN w:val="0"/>
        <w:adjustRightInd w:val="0"/>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Σας ευχαριστώ πολύ. </w:t>
      </w:r>
    </w:p>
    <w:p w:rsidR="0016193F" w:rsidRPr="0016193F" w:rsidRDefault="0016193F" w:rsidP="00247084">
      <w:pPr>
        <w:autoSpaceDE w:val="0"/>
        <w:autoSpaceDN w:val="0"/>
        <w:adjustRightInd w:val="0"/>
        <w:spacing w:after="0" w:line="600" w:lineRule="auto"/>
        <w:ind w:firstLine="720"/>
        <w:jc w:val="both"/>
        <w:rPr>
          <w:rFonts w:ascii="Arial" w:hAnsi="Arial"/>
          <w:sz w:val="24"/>
          <w:szCs w:val="24"/>
          <w:lang w:eastAsia="el-GR"/>
        </w:rPr>
      </w:pPr>
      <w:r w:rsidRPr="0016193F">
        <w:rPr>
          <w:rFonts w:ascii="Arial" w:hAnsi="Arial"/>
          <w:b/>
          <w:sz w:val="24"/>
          <w:szCs w:val="24"/>
          <w:lang w:eastAsia="el-GR"/>
        </w:rPr>
        <w:t>ΠΡΟΕΔΡΕΥΩΝ (Χαράλαμπος Αθανασίου):</w:t>
      </w:r>
      <w:r w:rsidRPr="0016193F">
        <w:rPr>
          <w:rFonts w:ascii="Arial" w:hAnsi="Arial"/>
          <w:sz w:val="24"/>
          <w:szCs w:val="24"/>
          <w:lang w:eastAsia="el-GR"/>
        </w:rPr>
        <w:t xml:space="preserve"> Και εγώ σας ευχαριστώ, κύριε Υπουργέ. Καλή επιτυχία στην αποστολή σας!</w:t>
      </w:r>
    </w:p>
    <w:p w:rsidR="0016193F" w:rsidRPr="0016193F" w:rsidRDefault="0016193F" w:rsidP="00247084">
      <w:pPr>
        <w:autoSpaceDE w:val="0"/>
        <w:autoSpaceDN w:val="0"/>
        <w:adjustRightInd w:val="0"/>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Τον λόγο έχει ο κ. </w:t>
      </w:r>
      <w:proofErr w:type="spellStart"/>
      <w:r w:rsidRPr="0016193F">
        <w:rPr>
          <w:rFonts w:ascii="Arial" w:hAnsi="Arial"/>
          <w:sz w:val="24"/>
          <w:szCs w:val="24"/>
          <w:lang w:eastAsia="el-GR"/>
        </w:rPr>
        <w:t>Κουρουμπλής</w:t>
      </w:r>
      <w:proofErr w:type="spellEnd"/>
      <w:r w:rsidRPr="0016193F">
        <w:rPr>
          <w:rFonts w:ascii="Arial" w:hAnsi="Arial"/>
          <w:sz w:val="24"/>
          <w:szCs w:val="24"/>
          <w:lang w:eastAsia="el-GR"/>
        </w:rPr>
        <w:t xml:space="preserve"> από τον ΣΥΡΙΖΑ.</w:t>
      </w:r>
    </w:p>
    <w:p w:rsidR="0016193F" w:rsidRPr="0016193F" w:rsidRDefault="0016193F" w:rsidP="00247084">
      <w:pPr>
        <w:autoSpaceDE w:val="0"/>
        <w:autoSpaceDN w:val="0"/>
        <w:adjustRightInd w:val="0"/>
        <w:spacing w:after="0" w:line="600" w:lineRule="auto"/>
        <w:ind w:firstLine="720"/>
        <w:jc w:val="both"/>
        <w:rPr>
          <w:rFonts w:ascii="Arial" w:hAnsi="Arial"/>
          <w:sz w:val="24"/>
          <w:szCs w:val="24"/>
          <w:lang w:eastAsia="el-GR"/>
        </w:rPr>
      </w:pPr>
      <w:r w:rsidRPr="0016193F">
        <w:rPr>
          <w:rFonts w:ascii="Arial" w:hAnsi="Arial"/>
          <w:b/>
          <w:sz w:val="24"/>
          <w:szCs w:val="24"/>
          <w:lang w:eastAsia="el-GR"/>
        </w:rPr>
        <w:t>ΠΑΝΑΓΙΩΤΗΣ ΚΟΥΡΟΥΜΠΛΗΣ:</w:t>
      </w:r>
      <w:r w:rsidRPr="0016193F">
        <w:rPr>
          <w:rFonts w:ascii="Arial" w:hAnsi="Arial"/>
          <w:sz w:val="24"/>
          <w:szCs w:val="24"/>
          <w:lang w:eastAsia="el-GR"/>
        </w:rPr>
        <w:t xml:space="preserve"> Ευχαριστώ, κύριε Πρόεδρε.</w:t>
      </w:r>
    </w:p>
    <w:p w:rsidR="0016193F" w:rsidRPr="0016193F" w:rsidRDefault="0016193F" w:rsidP="00247084">
      <w:pPr>
        <w:autoSpaceDE w:val="0"/>
        <w:autoSpaceDN w:val="0"/>
        <w:adjustRightInd w:val="0"/>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Να ευχηθώ και εγώ με τη σειρά για την αυριανή μεγάλη εθνική εορτή. Θέλω να πω, όμως, πως μετά από διακόσια χρόνια η χώρα πάλι απειλείται. Απειλείται η εθνική της ακεραιότητα στην Κύπρο, στην Ανατολική Μεσόγειο και στο Αιγαίο. Γι’ αυτό χρειάζεται ενότητα στο εσωτερικό μέτωπο για την αντιμετώπιση αυτού του κινδύνου. </w:t>
      </w:r>
    </w:p>
    <w:p w:rsidR="0016193F" w:rsidRPr="0016193F" w:rsidRDefault="0016193F" w:rsidP="00247084">
      <w:pPr>
        <w:autoSpaceDE w:val="0"/>
        <w:autoSpaceDN w:val="0"/>
        <w:adjustRightInd w:val="0"/>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Επίσης, να εκφράσω τη συμπαράστασή μου στο γυναικείο κίνημα στην Τουρκία, για τις τελευταίες σκοταδιστικές αποφάσεις του Προέδρου </w:t>
      </w:r>
      <w:proofErr w:type="spellStart"/>
      <w:r w:rsidRPr="0016193F">
        <w:rPr>
          <w:rFonts w:ascii="Arial" w:hAnsi="Arial"/>
          <w:sz w:val="24"/>
          <w:szCs w:val="24"/>
          <w:lang w:eastAsia="el-GR"/>
        </w:rPr>
        <w:t>Ερντογάν</w:t>
      </w:r>
      <w:proofErr w:type="spellEnd"/>
      <w:r w:rsidRPr="0016193F">
        <w:rPr>
          <w:rFonts w:ascii="Arial" w:hAnsi="Arial"/>
          <w:sz w:val="24"/>
          <w:szCs w:val="24"/>
          <w:lang w:eastAsia="el-GR"/>
        </w:rPr>
        <w:t xml:space="preserve"> και τη συμπαράσταση, πιστεύω, όλων μας στο </w:t>
      </w:r>
      <w:proofErr w:type="spellStart"/>
      <w:r w:rsidRPr="0016193F">
        <w:rPr>
          <w:rFonts w:ascii="Arial" w:hAnsi="Arial"/>
          <w:sz w:val="24"/>
          <w:szCs w:val="24"/>
          <w:lang w:eastAsia="el-GR"/>
        </w:rPr>
        <w:t>φιλοκουρδικό</w:t>
      </w:r>
      <w:proofErr w:type="spellEnd"/>
      <w:r w:rsidRPr="0016193F">
        <w:rPr>
          <w:rFonts w:ascii="Arial" w:hAnsi="Arial"/>
          <w:sz w:val="24"/>
          <w:szCs w:val="24"/>
          <w:lang w:eastAsia="el-GR"/>
        </w:rPr>
        <w:t xml:space="preserve"> κόμμα και στους πολιτικούς που διώκονται στη γείτονα χώρα.</w:t>
      </w:r>
    </w:p>
    <w:p w:rsidR="0016193F" w:rsidRPr="0016193F" w:rsidRDefault="0016193F" w:rsidP="00247084">
      <w:pPr>
        <w:autoSpaceDE w:val="0"/>
        <w:autoSpaceDN w:val="0"/>
        <w:adjustRightInd w:val="0"/>
        <w:spacing w:after="0" w:line="600" w:lineRule="auto"/>
        <w:ind w:firstLine="720"/>
        <w:jc w:val="both"/>
        <w:rPr>
          <w:rFonts w:ascii="Arial" w:hAnsi="Arial"/>
          <w:sz w:val="24"/>
          <w:szCs w:val="24"/>
          <w:lang w:eastAsia="el-GR"/>
        </w:rPr>
      </w:pPr>
      <w:r w:rsidRPr="0016193F">
        <w:rPr>
          <w:rFonts w:ascii="Arial" w:hAnsi="Arial"/>
          <w:sz w:val="24"/>
          <w:szCs w:val="24"/>
          <w:lang w:eastAsia="el-GR"/>
        </w:rPr>
        <w:lastRenderedPageBreak/>
        <w:t>Κύριε Πρόεδρε, είμαστε εν μέσω μιας μεγάλης καταιγίδας, που εκ του αποτελέσματος καταφαίνεται και καταδεικνύεται με τον εύληπτο τρόπο ότι οι πολιτικές που ακολούθησε η σημερινή Κυβέρνηση στην αντιμετώπιση της υγειονομικής κρίσης είναι εντελώς αναποτελεσματικές. Φθάσαμε σε ένα σημείο σήμερα, κύριε Πρόεδρε, κυρίες και κύριοι συνάδελφοι, να πεθαίνουν άνθρωποι αβοήθητοι. Φθάσαμε σε ένα σημείο που οι συνδικαλιστικές οργανώσεις απευθύνονται στην Εισαγγελία του Αρείου Πάγου, ζητώντας παρεμβάσεις, γιατί η Κυβέρνηση εξακολουθεί με έναν αυτάρεσκο και επικίνδυνο τρόπο να ισχυρίζεται ότι όλα τα έχει κάνει καλά, να μην επιτάσσει τα μεγάλα ιδιωτικά νοσοκομεία, ενώ επιτάσσει ιδιωτικούς γιατρούς, να μην προσλαμβάνει γιατρούς που ήδη έχουν επιλεγεί, ειδικευμένους γιατρούς.</w:t>
      </w:r>
    </w:p>
    <w:p w:rsidR="0016193F" w:rsidRPr="0016193F" w:rsidRDefault="0016193F" w:rsidP="00247084">
      <w:pPr>
        <w:autoSpaceDE w:val="0"/>
        <w:autoSpaceDN w:val="0"/>
        <w:adjustRightInd w:val="0"/>
        <w:spacing w:after="0" w:line="600" w:lineRule="auto"/>
        <w:ind w:firstLine="720"/>
        <w:jc w:val="both"/>
        <w:rPr>
          <w:rFonts w:ascii="Arial" w:hAnsi="Arial"/>
          <w:sz w:val="24"/>
          <w:szCs w:val="24"/>
          <w:lang w:eastAsia="el-GR"/>
        </w:rPr>
      </w:pPr>
      <w:r w:rsidRPr="0016193F">
        <w:rPr>
          <w:rFonts w:ascii="Arial" w:hAnsi="Arial"/>
          <w:sz w:val="24"/>
          <w:szCs w:val="24"/>
          <w:lang w:eastAsia="el-GR"/>
        </w:rPr>
        <w:t>Προχωρώ τώρα στο νομοσχέδιο.</w:t>
      </w:r>
    </w:p>
    <w:p w:rsidR="0016193F" w:rsidRPr="0016193F" w:rsidRDefault="0016193F" w:rsidP="00247084">
      <w:pPr>
        <w:autoSpaceDE w:val="0"/>
        <w:autoSpaceDN w:val="0"/>
        <w:adjustRightInd w:val="0"/>
        <w:spacing w:after="0" w:line="600" w:lineRule="auto"/>
        <w:ind w:firstLine="720"/>
        <w:jc w:val="both"/>
        <w:rPr>
          <w:rFonts w:ascii="Arial" w:hAnsi="Arial"/>
          <w:sz w:val="24"/>
          <w:szCs w:val="24"/>
          <w:lang w:eastAsia="el-GR"/>
        </w:rPr>
      </w:pPr>
      <w:r w:rsidRPr="0016193F">
        <w:rPr>
          <w:rFonts w:ascii="Arial" w:hAnsi="Arial"/>
          <w:sz w:val="24"/>
          <w:szCs w:val="24"/>
          <w:lang w:eastAsia="el-GR"/>
        </w:rPr>
        <w:t>Κύριε Πρόεδρε, δύο μέρες παρακολουθώ μία συστηματική προσπάθεια της σημερινής Κυβέρνησης να εμπεδώσει την αντίληψη ότι είναι η μόνη που ενδιαφέρεται για επενδύσεις, ότι είναι η μόνη που μπορεί να αντιμετωπίσει αυτού του είδους τα ζητήματα και να συμβάλει στην ανάπτυξη της χώρας.</w:t>
      </w:r>
    </w:p>
    <w:p w:rsidR="0016193F" w:rsidRPr="0016193F" w:rsidRDefault="0016193F" w:rsidP="00247084">
      <w:pPr>
        <w:autoSpaceDE w:val="0"/>
        <w:autoSpaceDN w:val="0"/>
        <w:adjustRightInd w:val="0"/>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Άκουσα και τον κ. Σταϊκούρα προηγουμένως. Εγώ τον θεωρώ έναν μετριοπαθή πολιτικό. Περίμενα, όμως, να έχει τη γενναιότητα να πει και να αναγνωρίσει την προσπάθεια που έγινε στην προηγούμενη διακυβέρνηση για να ξεπεραστούν πολύ σημαντικά και μεγάλα γραφειοκρατικά προβλήματα που </w:t>
      </w:r>
      <w:r w:rsidRPr="0016193F">
        <w:rPr>
          <w:rFonts w:ascii="Arial" w:hAnsi="Arial"/>
          <w:sz w:val="24"/>
          <w:szCs w:val="24"/>
          <w:lang w:eastAsia="el-GR"/>
        </w:rPr>
        <w:lastRenderedPageBreak/>
        <w:t xml:space="preserve">αντιμετωπίζουν όλες οι επενδύσεις στην Ελλάδα. Είναι κοινός στόχος αυτό το ζήτημα. Και η Νέα Δημοκρατία περίμενα να έλθει σήμερα στη Βουλή πιο σοφή, διότι ισχυρίστηκε προεκλογικά -δεν θα πω ότι είπε ψέματα, να είμαι καλόπιστος- ότι σε μια εβδομάδα θα έλυνε το πρόβλημα. Πέρασαν δύο χρόνια. Ελπίζω να μην περάσουν άλλα δύο χρόνια, για να ξεκινήσει αυτό το έργο με τα όποια προβλήματα που μπορεί να προκύψουν. Οι επιλογές που έχει ακολουθήσει φοβούμαι ότι θα της δημιουργήσουν τεράστια προβλήματα στην επένδυση. </w:t>
      </w:r>
    </w:p>
    <w:p w:rsidR="0016193F" w:rsidRPr="0016193F" w:rsidRDefault="0016193F" w:rsidP="00247084">
      <w:pPr>
        <w:autoSpaceDE w:val="0"/>
        <w:autoSpaceDN w:val="0"/>
        <w:adjustRightInd w:val="0"/>
        <w:spacing w:after="0" w:line="600" w:lineRule="auto"/>
        <w:ind w:firstLine="720"/>
        <w:jc w:val="both"/>
        <w:rPr>
          <w:rFonts w:ascii="Arial" w:hAnsi="Arial"/>
          <w:sz w:val="24"/>
          <w:szCs w:val="24"/>
          <w:lang w:eastAsia="el-GR"/>
        </w:rPr>
      </w:pPr>
      <w:r w:rsidRPr="0016193F">
        <w:rPr>
          <w:rFonts w:ascii="Arial" w:hAnsi="Arial"/>
          <w:sz w:val="24"/>
          <w:szCs w:val="24"/>
          <w:lang w:eastAsia="el-GR"/>
        </w:rPr>
        <w:t>Κυρίες και κύριοι συνάδελφοι, από τους δημάρχους που κλήθηκαν στην επιτροπή, οι οποίοι δεν είχαν ενημερωθεί, φάνηκε για άλλη μια φορά η αλλεργία που έχει η Νέα Δημοκρατία στις διαβουλεύσεις. Όταν αυτή τη στιγμή δεν έχεις εξασφαλίσει σε μία τέτοια επένδυση τη συναίνεση της τοπικής κοινωνίας, είναι βέβαιο ότι θα βρεθείς σε πολύ μεγάλες δυσκολίες.</w:t>
      </w:r>
    </w:p>
    <w:p w:rsidR="0016193F" w:rsidRPr="0016193F" w:rsidRDefault="0016193F" w:rsidP="00247084">
      <w:pPr>
        <w:autoSpaceDE w:val="0"/>
        <w:autoSpaceDN w:val="0"/>
        <w:adjustRightInd w:val="0"/>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Τι προσπάθησε, λοιπόν, η Κυβέρνηση αυτές τις ημέρες; Να χρεώσει στον ΣΥΡΙΖΑ ότι δεν ήθελε την επένδυση. Ο ΣΥΡΙΖΑ, κυρίες και κύριοι συνάδελφοι, όπως και το ΠΑΣΟΚ και άλλα κόμματα στην πρώτη φάση είχαν μια διαφορετική ενδεχομένως αντίληψη, ότι έπρεπε να γίνει ένα μεγάλο πάρκο. Όταν όμως, πέρασαν τα χρόνια, ωρίμασαν οι συνθήκες. Έλεγε ο Ηράκλειτος: «Τα πάντα </w:t>
      </w:r>
      <w:proofErr w:type="spellStart"/>
      <w:r w:rsidRPr="0016193F">
        <w:rPr>
          <w:rFonts w:ascii="Arial" w:hAnsi="Arial"/>
          <w:sz w:val="24"/>
          <w:szCs w:val="24"/>
          <w:lang w:eastAsia="el-GR"/>
        </w:rPr>
        <w:t>ρει</w:t>
      </w:r>
      <w:proofErr w:type="spellEnd"/>
      <w:r w:rsidRPr="0016193F">
        <w:rPr>
          <w:rFonts w:ascii="Arial" w:hAnsi="Arial"/>
          <w:sz w:val="24"/>
          <w:szCs w:val="24"/>
          <w:lang w:eastAsia="el-GR"/>
        </w:rPr>
        <w:t xml:space="preserve">». Ο ΣΥΡΙΖΑ έγινε κυβέρνηση. Έκρινε, λοιπόν, ότι έπρεπε να στηρίξει την επένδυση. Και πρέπει να ομολογήσω, επειδή συμμετείχα στην </w:t>
      </w:r>
      <w:r w:rsidRPr="0016193F">
        <w:rPr>
          <w:rFonts w:ascii="Arial" w:hAnsi="Arial"/>
          <w:sz w:val="24"/>
          <w:szCs w:val="24"/>
          <w:lang w:eastAsia="el-GR"/>
        </w:rPr>
        <w:lastRenderedPageBreak/>
        <w:t xml:space="preserve">επιτροπή των μεγάλων έργων, ότι ο κ. Αλέξανδρος </w:t>
      </w:r>
      <w:proofErr w:type="spellStart"/>
      <w:r w:rsidRPr="0016193F">
        <w:rPr>
          <w:rFonts w:ascii="Arial" w:hAnsi="Arial"/>
          <w:sz w:val="24"/>
          <w:szCs w:val="24"/>
          <w:lang w:eastAsia="el-GR"/>
        </w:rPr>
        <w:t>Φλαμπουράρης</w:t>
      </w:r>
      <w:proofErr w:type="spellEnd"/>
      <w:r w:rsidRPr="0016193F">
        <w:rPr>
          <w:rFonts w:ascii="Arial" w:hAnsi="Arial"/>
          <w:sz w:val="24"/>
          <w:szCs w:val="24"/>
          <w:lang w:eastAsia="el-GR"/>
        </w:rPr>
        <w:t xml:space="preserve"> δούλεψε πάρα πολύ σκληρά, για να ξεπεραστούν πολλά προβλήματα. Ας μας πει η κυβέρνηση πότε ολοκληρώθηκε το τοπογραφικό όλου αυτού του χώρου. Ας μας καταθέσει τα πρωτόκολλα αποβολής εξήντα εννέα φορέων. Προσπαθεί, όμως, με κάθε τρόπο να θυμίσει στην ελληνική κοινωνία ότι ο ΣΥΡΙΖΑ ήταν αρνητικός. Ήταν αρνητικός ενδεχομένως, είχε μια άλλη επιλογή για κάποια άλλα χρόνια. </w:t>
      </w:r>
    </w:p>
    <w:p w:rsidR="0016193F" w:rsidRPr="0016193F" w:rsidRDefault="0016193F" w:rsidP="00247084">
      <w:pPr>
        <w:autoSpaceDE w:val="0"/>
        <w:autoSpaceDN w:val="0"/>
        <w:adjustRightInd w:val="0"/>
        <w:spacing w:after="0" w:line="600" w:lineRule="auto"/>
        <w:ind w:firstLine="720"/>
        <w:jc w:val="both"/>
        <w:rPr>
          <w:rFonts w:ascii="Arial" w:hAnsi="Arial"/>
          <w:sz w:val="24"/>
          <w:szCs w:val="24"/>
          <w:lang w:eastAsia="el-GR"/>
        </w:rPr>
      </w:pPr>
      <w:r w:rsidRPr="0016193F">
        <w:rPr>
          <w:rFonts w:ascii="Arial" w:hAnsi="Arial"/>
          <w:sz w:val="24"/>
          <w:szCs w:val="24"/>
          <w:lang w:eastAsia="el-GR"/>
        </w:rPr>
        <w:t>Κύριε Πρόεδρε, κυρίες και κύριοι συνάδελφοι, σήμερα ο ΣΥΡΙΖΑ-Προοδευτική Συμμαχία είναι μια ηγεμονεύουσα πολιτική δύναμη, που ξεκινάει από το δημοκρατικό Κέντρο μέχρι την Αριστερά. Αυτό φοβάται η Νέα Δημοκρατία. Διότι, ακριβώς έχει να κάνει με έναν ΣΥΡΙΖΑ που, βεβαίως, θέλει τις επενδύσεις, αλλά δεν θα θεοποιήσει στον βωμό του κέρδους κάποιων μια επένδυση ή ανάπτυξη εις βάρος των τοπικών κοινωνιών. Θέλουμε μια ισόρροπη ανάπτυξη που θα εξασφαλίζει και στις τοπικές κοινωνίες τα δικαιώματα μιας ειρηνικής συνύπαρξης και των κέντρων της επένδυσης, αλλά και των κατοίκων.</w:t>
      </w:r>
    </w:p>
    <w:p w:rsidR="0016193F" w:rsidRPr="0016193F" w:rsidRDefault="0016193F" w:rsidP="00247084">
      <w:pPr>
        <w:autoSpaceDE w:val="0"/>
        <w:autoSpaceDN w:val="0"/>
        <w:adjustRightInd w:val="0"/>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Θα επικεντρωθώ, κυρίες και κύριοι συνάδελφοι, σε ό,τι αφορά τις περιφράξεις. Μας δημιουργείται κάποια υποψία. Και αυτό δεν περιορίζεται στον πολιτικό χώρο του ΣΥΡΙΖΑ, καθώς άκουσα ακόμα και Βουλευτές της Νέας Δημοκρατίας να υποστηρίζουν ότι δεν πρέπει να γίνει ένας περίκλειστος </w:t>
      </w:r>
      <w:r w:rsidRPr="0016193F">
        <w:rPr>
          <w:rFonts w:ascii="Arial" w:hAnsi="Arial"/>
          <w:sz w:val="24"/>
          <w:szCs w:val="24"/>
          <w:lang w:eastAsia="el-GR"/>
        </w:rPr>
        <w:lastRenderedPageBreak/>
        <w:t xml:space="preserve">ιδιωτικός χώρος. Ξέρουμε ότι τα διαμερίσματα που θα πουληθούν, θα έχουν πολύ μεγαλύτερη αξία όταν θα τους εξασφαλίσει η κάθε πολιτεία έναν περίκλειστο χώρο. Και εδώ μπαίνει ένα κρίσιμο ζήτημα, με βάση και την τοποθέτηση ενός πολύ σημαντικού επιστήμονα, του κ. </w:t>
      </w:r>
      <w:proofErr w:type="spellStart"/>
      <w:r w:rsidRPr="0016193F">
        <w:rPr>
          <w:rFonts w:ascii="Arial" w:hAnsi="Arial"/>
          <w:sz w:val="24"/>
          <w:szCs w:val="24"/>
          <w:lang w:eastAsia="el-GR"/>
        </w:rPr>
        <w:t>Μπελαβίλα</w:t>
      </w:r>
      <w:proofErr w:type="spellEnd"/>
      <w:r w:rsidRPr="0016193F">
        <w:rPr>
          <w:rFonts w:ascii="Arial" w:hAnsi="Arial"/>
          <w:sz w:val="24"/>
          <w:szCs w:val="24"/>
          <w:lang w:eastAsia="el-GR"/>
        </w:rPr>
        <w:t>, ο οποίος τόνισε με πολύ σαφή τρόπο τον κίνδυνο να περιοριστεί το μέτωπο που προβλεπόταν στη σύμβαση που ψήφισε ο ΣΥΡΙΖΑ και που έδινε πρόσβαση στη θάλασσα στους κατοίκους της περιοχής. Ήταν στόχος της προσπάθειας εκείνης της περιόδου να λύσουμε πραγματικά προβλήματα, όπως ήταν οι μονάδες των προσώπων με ειδικές ανάγκες και μια σειρά άλλων δραστηριοτήτων.</w:t>
      </w:r>
    </w:p>
    <w:p w:rsidR="0016193F" w:rsidRPr="0016193F" w:rsidRDefault="0016193F" w:rsidP="00247084">
      <w:pPr>
        <w:autoSpaceDE w:val="0"/>
        <w:autoSpaceDN w:val="0"/>
        <w:adjustRightInd w:val="0"/>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Εγώ θεωρώ ότι η Κυβέρνηση πρέπει να επιλύσει τα ζητήματα και τις εκκρεμότητες που έχει με τους δήμους. Ειδάλλως θα δημιουργήσει μόνη της προβλήματα και θα επιβεβαιώσει για άλλη μια φορά ότι δεν έχει αναγνώσει σωστά το ζήτημα αυτής της επένδυσης, όπως </w:t>
      </w:r>
      <w:proofErr w:type="spellStart"/>
      <w:r w:rsidRPr="0016193F">
        <w:rPr>
          <w:rFonts w:ascii="Arial" w:hAnsi="Arial"/>
          <w:sz w:val="24"/>
          <w:szCs w:val="24"/>
          <w:lang w:eastAsia="el-GR"/>
        </w:rPr>
        <w:t>κατεφάνη</w:t>
      </w:r>
      <w:proofErr w:type="spellEnd"/>
      <w:r w:rsidRPr="0016193F">
        <w:rPr>
          <w:rFonts w:ascii="Arial" w:hAnsi="Arial"/>
          <w:sz w:val="24"/>
          <w:szCs w:val="24"/>
          <w:lang w:eastAsia="el-GR"/>
        </w:rPr>
        <w:t xml:space="preserve"> από τις δεσμεύσεις της ότι το έργο θα ξεκινούσε σε μια βδομάδα και σήμερα κλείνουμε τον δεύτερο χρόνο και έχει ο θεός, για να δούμε πότε θα ολοκληρωθεί αυτή η επένδυση.</w:t>
      </w:r>
    </w:p>
    <w:p w:rsidR="0016193F" w:rsidRPr="0016193F" w:rsidRDefault="0016193F" w:rsidP="00247084">
      <w:pPr>
        <w:autoSpaceDE w:val="0"/>
        <w:autoSpaceDN w:val="0"/>
        <w:adjustRightInd w:val="0"/>
        <w:spacing w:after="0" w:line="600" w:lineRule="auto"/>
        <w:ind w:firstLine="720"/>
        <w:jc w:val="both"/>
        <w:rPr>
          <w:rFonts w:ascii="Arial" w:hAnsi="Arial"/>
          <w:sz w:val="24"/>
          <w:szCs w:val="24"/>
          <w:lang w:eastAsia="el-GR"/>
        </w:rPr>
      </w:pPr>
      <w:r w:rsidRPr="0016193F">
        <w:rPr>
          <w:rFonts w:ascii="Arial" w:hAnsi="Arial"/>
          <w:sz w:val="24"/>
          <w:szCs w:val="24"/>
          <w:lang w:eastAsia="el-GR"/>
        </w:rPr>
        <w:t>Σας ευχαριστώ.</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eastAsia="SimSun" w:hAnsi="Arial" w:cs="Arial"/>
          <w:b/>
          <w:bCs/>
          <w:sz w:val="24"/>
          <w:szCs w:val="24"/>
          <w:lang w:eastAsia="zh-CN"/>
        </w:rPr>
        <w:t xml:space="preserve">ΠΡΟΕΔΡΕΥΩΝ (Χαράλαμπος Αθανασίου): </w:t>
      </w:r>
      <w:r w:rsidRPr="0016193F">
        <w:rPr>
          <w:rFonts w:ascii="Arial" w:eastAsia="SimSun" w:hAnsi="Arial" w:cs="Arial"/>
          <w:bCs/>
          <w:sz w:val="24"/>
          <w:szCs w:val="24"/>
          <w:lang w:eastAsia="zh-CN"/>
        </w:rPr>
        <w:t>Και ε</w:t>
      </w:r>
      <w:r w:rsidRPr="0016193F">
        <w:rPr>
          <w:rFonts w:ascii="Arial" w:hAnsi="Arial"/>
          <w:sz w:val="24"/>
          <w:szCs w:val="24"/>
          <w:lang w:eastAsia="el-GR"/>
        </w:rPr>
        <w:t xml:space="preserve">γώ σας ευχαριστώ, κύριε </w:t>
      </w:r>
      <w:proofErr w:type="spellStart"/>
      <w:r w:rsidRPr="0016193F">
        <w:rPr>
          <w:rFonts w:ascii="Arial" w:hAnsi="Arial"/>
          <w:sz w:val="24"/>
          <w:szCs w:val="24"/>
          <w:lang w:eastAsia="el-GR"/>
        </w:rPr>
        <w:t>Κουρουμπλή</w:t>
      </w:r>
      <w:proofErr w:type="spellEnd"/>
      <w:r w:rsidRPr="0016193F">
        <w:rPr>
          <w:rFonts w:ascii="Arial" w:hAnsi="Arial"/>
          <w:sz w:val="24"/>
          <w:szCs w:val="24"/>
          <w:lang w:eastAsia="el-GR"/>
        </w:rPr>
        <w:t>.</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Τον λόγο έχει ο κ. Ιωάννης Πασχαλίδης από τη Νέα Δημοκρατία.</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b/>
          <w:sz w:val="24"/>
          <w:szCs w:val="24"/>
          <w:lang w:eastAsia="el-GR"/>
        </w:rPr>
        <w:lastRenderedPageBreak/>
        <w:t>ΙΩΑΝΝΗΣ ΠΑΣΧΑΛΙΔΗΣ:</w:t>
      </w:r>
      <w:r w:rsidRPr="0016193F">
        <w:rPr>
          <w:rFonts w:ascii="Arial" w:hAnsi="Arial"/>
          <w:sz w:val="24"/>
          <w:szCs w:val="24"/>
          <w:lang w:eastAsia="el-GR"/>
        </w:rPr>
        <w:t xml:space="preserve"> Ευχαριστώ, κύριε Πρόεδρε.</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Κυρίες και κύριοι συνάδελφοι, το παρόν νομοσχέδιο αποτελεί μια ακόμη υλοποίηση των δεσμεύσεων της Κυβέρνησης του Κυριάκου Μητσοτάκη για ανάκαμψη της χώρας και ανάπτυξη της οικονομίας μέσω επενδύσεων, φέρνοντας προς ψήφιση το νομοσχέδιο που σηματοδοτεί τη μεγαλύτερη επένδυση που έχει πραγματοποιηθεί στην Ελλάδα και μια από τις μεγαλύτερες αστικές αναπλάσεις στην Ευρώπη αυτή τη στιγμή. Με συνολική έκταση άνω των δύο εκατομμυρίων τετραγωνικών μέτρων το μητροπολιτικό πάρκο του Ελληνικού θα είναι ένας μοναδικός πνεύμονας πρασίνου για τα νότια προάστια που μπορεί να συγκριθεί μόνο με τα μεγαλύτερα και πιο αναγνωρίσιμα πάρκα του εξωτερικού.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Σύμφωνα, μάλιστα, με τους ειδικούς αναμένεται να βελτιώσει αισθητά το </w:t>
      </w:r>
      <w:proofErr w:type="spellStart"/>
      <w:r w:rsidRPr="0016193F">
        <w:rPr>
          <w:rFonts w:ascii="Arial" w:hAnsi="Arial"/>
          <w:sz w:val="24"/>
          <w:szCs w:val="24"/>
          <w:lang w:eastAsia="el-GR"/>
        </w:rPr>
        <w:t>μικροκλίμα</w:t>
      </w:r>
      <w:proofErr w:type="spellEnd"/>
      <w:r w:rsidRPr="0016193F">
        <w:rPr>
          <w:rFonts w:ascii="Arial" w:hAnsi="Arial"/>
          <w:sz w:val="24"/>
          <w:szCs w:val="24"/>
          <w:lang w:eastAsia="el-GR"/>
        </w:rPr>
        <w:t xml:space="preserve"> και την ποιότητα του αέρα της περιοχής, προσφέροντας στους κατοίκους έναν πνεύμονα δροσιάς και ρίχνοντας τη μέση θερμοκρασία τους καλοκαιρινούς μήνες που τα τελευταία χρόνια γίνονται όλο και πιο θερμοί. Άλλωστε και η παράκτια ζώνη θα μεταμορφωθεί και θα είναι πλέον προσβάσιμη στους κατοίκους και στους επισκέπτες της περιοχής με κεντρικό στοιχείο της μια αμμώδη παραλία μήκους ενός χιλιομέτρου ανοιχτή και προσβάσιμη σε όλους.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lastRenderedPageBreak/>
        <w:t xml:space="preserve">Επιπλέον, στη βόρεια πλευρά του Ελληνικού πρόκειται να ανεγερθεί το μεγαλύτερο και πιο σύγχρονο εμπορικό κέντρο στην Ελλάδα κοντά στον σταθμό του μετρό «Ελληνικό» επί της λεωφόρου Βουλιαγμένης, το οποίο αναμένεται να στρέψει το εμπορικό ενδιαφέρον στα νότια προάστια προσελκύοντας τους πιο απαιτητικούς επισκέπτες σε έναν μοναδικό προορισμό αγορών και διασκέδασης, ενώ θα κατασκευαστούν επίσης υπερσύγχρονα κτήρια γραφείων, καθώς και ένα κέντρο έρευνας και ανάπτυξης, τα οποία αναμένεται να προσελκύσουν μεγάλες ελληνικές και πολυεθνικές εταιρείες που δραστηριοποιούνται ήδη ή θέλουν να αναπτύξουν τις δραστηριότητές τους στη χώρα μας.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Επομένως το παρόν νομοσχέδιο αποτελεί την άμεση εκκίνηση της μεγαλειώδους αυτής επένδυσης περιλαμβάνοντας την κύρωση της σύμβασης διανομής και του ειδικού διαγράμματος διανομής, τη σύσταση δικαιώματος επιφανείας ακινήτου του Μητροπολιτικού Πόλου Ελληνικού - Αγίου Κοσμά, τη ρύθμιση της διαδικασίας εισφοράς των εμπραγμάτων δικαιωμάτων επιφάνειας και πλήρους κυριότητας των ακινήτων του Μητροπολιτικού Πόλου Ελληνικού - Αγίου Κοσμά και την παροχή της δυνατότητας διενέργειας πρόδρομων εργασιών χωρίς καμμία επιβάρυνση του ελληνικού δημοσίου.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Ειδικότερα, το πρώτο μέρος περιλαμβάνει το άρθρο 1 με τις ρυθμίσεις του οποίου κυρώνεται η σύμβαση διανομής με το προσαρτώμενο σε αυτή ειδικό </w:t>
      </w:r>
      <w:r w:rsidRPr="0016193F">
        <w:rPr>
          <w:rFonts w:ascii="Arial" w:hAnsi="Arial"/>
          <w:sz w:val="24"/>
          <w:szCs w:val="24"/>
          <w:lang w:eastAsia="el-GR"/>
        </w:rPr>
        <w:lastRenderedPageBreak/>
        <w:t xml:space="preserve">διάγραμμα διανομής που υπογράφτηκε στις 9-3-2021 στην Αθήνα μεταξύ των συμβαλλομένων μερών αφ’ ενός του ελληνικού δημοσίου και αφ’ ετέρου του Ταμείου Αξιοποίησης Ιδιωτικής Περιουσίας του Δημοσίου Α.Ε., ΤΑΙΠΕΔ, ώστε εξ αδιαιρέτου </w:t>
      </w:r>
      <w:proofErr w:type="spellStart"/>
      <w:r w:rsidRPr="0016193F">
        <w:rPr>
          <w:rFonts w:ascii="Arial" w:hAnsi="Arial"/>
          <w:sz w:val="24"/>
          <w:szCs w:val="24"/>
          <w:lang w:eastAsia="el-GR"/>
        </w:rPr>
        <w:t>συγκυρίων</w:t>
      </w:r>
      <w:proofErr w:type="spellEnd"/>
      <w:r w:rsidRPr="0016193F">
        <w:rPr>
          <w:rFonts w:ascii="Arial" w:hAnsi="Arial"/>
          <w:sz w:val="24"/>
          <w:szCs w:val="24"/>
          <w:lang w:eastAsia="el-GR"/>
        </w:rPr>
        <w:t xml:space="preserve"> των μεμονωμένων ακινήτων, με αποτέλεσμα κάθε συγκύριος να λάβει διαιρετά πλέον τμήματα γης, όπως περιγράφονται στην ανωτέρω σύμβαση κατά πλήρη κυριότητα, νομή και κατοχή.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Επίσης, συστήνεται δικαίωμα επιφάνειας εκ μέρους του δημοσίου προς το ΤΑΙΠΕΔ για χρονική διάρκεια ενενήντα εννέα ετών, η οποία αρχίζει από την μεταβίβαση των εμπραγμάτων δικαιωμάτων από το ΤΑΙΠΕΔ στην «Ελληνικό - Εταιρεία Διαχείρισης και Αξιοποίησης Ακινήτων Ελληνικού Αεροδρομίου, Ανώνυμη Εταιρεία Ελληνικό Α.Ε.».</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Με τις ρυθμίσεις του τρίτου άρθρου ορίζεται η διαδικασία εισφοράς των εμπορευμάτων δικαιωμάτων επιφανείας και πλήρους κυριότητας των ακινήτων του Μητροπολιτικού Πόλου Ελληνικού - Αγίου Κοσμά από το ΤΑΙΠΕΔ προς κάλυψη της αύξησης μετοχικού κεφαλαίου της «ΕΛΛΗΝΙΚΟ Α.Ε.» κατά το ποσό των 911.200.000 ευρώ.</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Το δεύτερο μέρος αφορά λοιπές διατάξεις αρμοδιότητας του Υπουργείου Οικονομικών για τον μητροπολιτικό πόλο Ελληνικού - Αγίου Κοσμά.</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Ενώ το τρίτο μέρος περιλαμβάνει διατάξεις αρμοδιότητας του Υπουργείου Περιβάλλοντος και Ενέργειας και συμπεριλαμβάνονται ρυθμίσεις </w:t>
      </w:r>
      <w:r w:rsidRPr="0016193F">
        <w:rPr>
          <w:rFonts w:ascii="Arial" w:hAnsi="Arial"/>
          <w:sz w:val="24"/>
          <w:szCs w:val="24"/>
          <w:lang w:eastAsia="el-GR"/>
        </w:rPr>
        <w:lastRenderedPageBreak/>
        <w:t xml:space="preserve">προκειμένου να επιλυθούν ζητήματα που έχουν ανακύψει αναφορικά με την αξίωση του πόλου, ζητήματα δηλαδή που φέρουν τον χαρακτήρα δημοσίου συμφέροντος.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Πριν κλείσω την ομιλία μου θα ήθελα για μια ακόμη φορά να επαναλάβω ότι το υπό συζήτηση νομοσχέδιο αφορά τη μεγαλύτερη επένδυση που πραγματοποιείται αυτή τη στιγμή στην Ελλάδα με τεράστια εμβέλεια στην εν γένει ελληνική οικονομία. Είναι άλλωστε χαρακτηριστικά τα στοιχεία που μας παρέδωσε και ο κ. Σταϊκούρας. Η όλη επένδυση θα αγγίξει τα 8 δισεκατομμύρια ευρώ, ενώ τα προσδοκώμενα φορολογικά έσοδα του δημοσίου θα ξεπεράσουν τα 14 δισεκατομμύρια ευρώ κατά την εικοσιπενταετή επενδυτική δραστηριότητα του έργου κατασκευή και λειτουργία, αθροίζοντας φόρους εισοδήματος, εταιρικούς φόρους, ασφαλιστικές εισφορές, φόρους ακινήτων και ΦΠΑ πέραν των 911.200.000 ευρώ που θα εισπραχθούν από την αρχική σύμβαση παραχώρησης ολόκληρης της έκτασης. Αξίζει άλλωστε να αναφερθεί ότι θα δημιουργηθούν εβδομήντα πέντε χιλιάδες νέες θέσεις εργασίας κατά την πλήρη λειτουργία του έργου, συμβάλλοντας έτσι στην ενίσχυση κατά 2,4% του ΑΕΠ περί την ημερομηνία ολοκλήρωσής του.</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Το παρόν νομοσχέδιο ευελπιστούμε να σηματοδοτήσει όχι μόνο την εκκίνηση ενός κομβικού έργου που θα φέρει τα νότια προάστια στο προσκήνιο, αλλά την αφετηρία μιας σειράς μεγαλόπνοων στρατηγικών επενδύσεων που </w:t>
      </w:r>
      <w:r w:rsidRPr="0016193F">
        <w:rPr>
          <w:rFonts w:ascii="Arial" w:hAnsi="Arial"/>
          <w:sz w:val="24"/>
          <w:szCs w:val="24"/>
          <w:lang w:eastAsia="el-GR"/>
        </w:rPr>
        <w:lastRenderedPageBreak/>
        <w:t xml:space="preserve">θα οδηγήσουν την Ελλάδα σε μια νέα εποχή τουριστικής, εμπορικής, οικονομικής και επιχειρηματικής άνθισης.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Σας ευχαριστώ.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eastAsia="SimSun" w:hAnsi="Arial" w:cs="Arial"/>
          <w:b/>
          <w:bCs/>
          <w:sz w:val="24"/>
          <w:szCs w:val="24"/>
          <w:lang w:eastAsia="zh-CN"/>
        </w:rPr>
        <w:t xml:space="preserve">ΠΡΟΕΔΡΕΥΩΝ (Χαράλαμπος Αθανασίου): </w:t>
      </w:r>
      <w:r w:rsidRPr="0016193F">
        <w:rPr>
          <w:rFonts w:ascii="Arial" w:eastAsia="SimSun" w:hAnsi="Arial" w:cs="Arial"/>
          <w:bCs/>
          <w:sz w:val="24"/>
          <w:szCs w:val="24"/>
          <w:lang w:eastAsia="zh-CN"/>
        </w:rPr>
        <w:t>Και εγώ</w:t>
      </w:r>
      <w:r w:rsidRPr="0016193F">
        <w:rPr>
          <w:rFonts w:ascii="Arial" w:hAnsi="Arial"/>
          <w:sz w:val="24"/>
          <w:szCs w:val="24"/>
          <w:lang w:eastAsia="el-GR"/>
        </w:rPr>
        <w:t xml:space="preserve"> ευχαριστώ, κύριε Πασχαλίδη.</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Συνεχίζουμε τώρα με τον κ. Γεώργιο </w:t>
      </w:r>
      <w:proofErr w:type="spellStart"/>
      <w:r w:rsidRPr="0016193F">
        <w:rPr>
          <w:rFonts w:ascii="Arial" w:hAnsi="Arial"/>
          <w:sz w:val="24"/>
          <w:szCs w:val="24"/>
          <w:lang w:eastAsia="el-GR"/>
        </w:rPr>
        <w:t>Καρασμάνη</w:t>
      </w:r>
      <w:proofErr w:type="spellEnd"/>
      <w:r w:rsidRPr="0016193F">
        <w:rPr>
          <w:rFonts w:ascii="Arial" w:hAnsi="Arial"/>
          <w:sz w:val="24"/>
          <w:szCs w:val="24"/>
          <w:lang w:eastAsia="el-GR"/>
        </w:rPr>
        <w:t xml:space="preserve"> από τη Νέα Δημοκρατία και επόμενος ομιλητής -και με αυτόν κλείνει ο κύκλος των ομιλητών- είναι ο κ. Ιωάννης </w:t>
      </w:r>
      <w:proofErr w:type="spellStart"/>
      <w:r w:rsidRPr="0016193F">
        <w:rPr>
          <w:rFonts w:ascii="Arial" w:hAnsi="Arial"/>
          <w:sz w:val="24"/>
          <w:szCs w:val="24"/>
          <w:lang w:eastAsia="el-GR"/>
        </w:rPr>
        <w:t>Σαρακιώτης</w:t>
      </w:r>
      <w:proofErr w:type="spellEnd"/>
      <w:r w:rsidRPr="0016193F">
        <w:rPr>
          <w:rFonts w:ascii="Arial" w:hAnsi="Arial"/>
          <w:sz w:val="24"/>
          <w:szCs w:val="24"/>
          <w:lang w:eastAsia="el-GR"/>
        </w:rPr>
        <w:t xml:space="preserve"> από τον ΣΥΡΙΖΑ.</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Ορίστε, κύριε </w:t>
      </w:r>
      <w:proofErr w:type="spellStart"/>
      <w:r w:rsidRPr="0016193F">
        <w:rPr>
          <w:rFonts w:ascii="Arial" w:hAnsi="Arial"/>
          <w:sz w:val="24"/>
          <w:szCs w:val="24"/>
          <w:lang w:eastAsia="el-GR"/>
        </w:rPr>
        <w:t>Καρασμάνη</w:t>
      </w:r>
      <w:proofErr w:type="spellEnd"/>
      <w:r w:rsidRPr="0016193F">
        <w:rPr>
          <w:rFonts w:ascii="Arial" w:hAnsi="Arial"/>
          <w:sz w:val="24"/>
          <w:szCs w:val="24"/>
          <w:lang w:eastAsia="el-GR"/>
        </w:rPr>
        <w:t>, έχετε τον λόγο.</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b/>
          <w:sz w:val="24"/>
          <w:szCs w:val="24"/>
          <w:lang w:eastAsia="el-GR"/>
        </w:rPr>
        <w:t>ΓΕΩΡΓΙΟΣ ΚΑΡΑΣΜΑΝΗΣ:</w:t>
      </w:r>
      <w:r w:rsidRPr="0016193F">
        <w:rPr>
          <w:rFonts w:ascii="Arial" w:hAnsi="Arial"/>
          <w:sz w:val="24"/>
          <w:szCs w:val="24"/>
          <w:lang w:eastAsia="el-GR"/>
        </w:rPr>
        <w:t xml:space="preserve"> Ευχαριστώ, κύριε Πρόεδρε.</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Κυρίες και κύριοι συνάδελφοι, είναι εξαιρετικά σημαντικό ότι η σημερινή Κυβέρνηση έχει αναγάγει σε προτεραιότητά της την αξιοποίηση της δημόσιας περιουσίας, αυτό δηλαδή που θα έπρεπε να έχει δρομολογηθεί και να υλοποιείται εδώ και τουλάχιστον δύο δεκαετίες.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Αυτή η αβελτηρία είχε ως συνέπεια όλα αυτά τα χρόνια και κυρίως τα χρόνια της βαθιάς οικονομικής κρίσης να χαθούν δυνητικά τεράστια δημόσια έσοδα και να επιβληθούν σκληρά και επώδυνα μέτρα σε βάρος ευάλωτων ομάδων του κοινωνικού συνόλου.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Η Κυβέρνησή μας με τις πρωτοβουλίες της και το νομοθετικό της έργο αποδεικνύει ότι διαθέτει και την πολιτική βούληση και την τόλμη και την </w:t>
      </w:r>
      <w:r w:rsidRPr="0016193F">
        <w:rPr>
          <w:rFonts w:ascii="Arial" w:hAnsi="Arial"/>
          <w:sz w:val="24"/>
          <w:szCs w:val="24"/>
          <w:lang w:eastAsia="el-GR"/>
        </w:rPr>
        <w:lastRenderedPageBreak/>
        <w:t>αποφασιστικότητα να κάνει τομές και ρήξεις. Σε αυτή τη ρεαλιστική πολιτική αντιδρούν μόνο εκείνοι που βλέπουν να θίγονται προσωπικά συμφέροντά τους… (δεν ακούστηκε λόγω κακής σύνδεσης) …είναι ακόμα και δημόσιοι φορείς που αντιδρούσαν και αντιδρούν στην αξιοποίηση της δημόσιας περιουσίας με αποτέλεσμα σήμερα ένα στα τρία ακίνητα του δημοσίου να είναι καταπατημένο και τα υπόλοιπα στην πλειοψηφία τους να μένουν αναξιοποίητα.</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Ερχόμαστε, λοιπόν, σήμερα με συνθήκες απόλυτης διαφάνειας, με αδιάβλητους διαγωνισμούς, με κρυστάλλινες διαδικασίες και προχωρούμε στην αξιοποίηση της δημόσιας περιουσίας. Σε αυτόν τον σχεδιασμό εντάσσεται και η υλοποίηση του εμβληματικού έργου στο Ελληνικό, το λεγόμενο «φιλέτο» της πρωτεύουσας, ένα έργο που θα αποτελέσει τη μεγαλύτερη αστική ανάπλαση και το μεγαλύτερο και εντυπωσιακότερο φυσικό πάρκο στην Ευρώπη και ένα από τα μεγαλύτερα στον κόσμο. </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sz w:val="24"/>
          <w:szCs w:val="24"/>
          <w:lang w:eastAsia="el-GR"/>
        </w:rPr>
        <w:t xml:space="preserve">Εκτιμήσεις των σοβαρότερων οικονομικών επιχειρηματικών φορέων, όπως, παραδείγματος χάριν, έρευνα του ΙΟΒΕ, αλλά και τεκμηριωμένες εκτιμήσεις και στοιχεία του Υπουργείου Οικονομικών προβλέπουν μεταξύ των άλλων ότι το συγκεκριμένο αναπτυξιακό </w:t>
      </w:r>
      <w:r w:rsidRPr="0016193F">
        <w:rPr>
          <w:rFonts w:ascii="Arial" w:hAnsi="Arial"/>
          <w:sz w:val="24"/>
          <w:szCs w:val="24"/>
          <w:lang w:val="en-US" w:eastAsia="el-GR"/>
        </w:rPr>
        <w:t>project</w:t>
      </w:r>
      <w:r w:rsidRPr="0016193F">
        <w:rPr>
          <w:rFonts w:ascii="Arial" w:hAnsi="Arial"/>
          <w:sz w:val="24"/>
          <w:szCs w:val="24"/>
          <w:lang w:eastAsia="el-GR"/>
        </w:rPr>
        <w:t xml:space="preserve"> στο στάδιο της κατασκευής του και μέχρι το 2025 θα συμβάλει στην αύξηση του ΑΕΠ κατά 1,2%, ενώ με την πλήρη ολοκλήρωση της επένδυσης θα αυξηθεί στο 2,4%, συμβάλλοντας όχι </w:t>
      </w:r>
      <w:r w:rsidRPr="0016193F">
        <w:rPr>
          <w:rFonts w:ascii="Arial" w:hAnsi="Arial"/>
          <w:sz w:val="24"/>
          <w:szCs w:val="24"/>
          <w:lang w:eastAsia="el-GR"/>
        </w:rPr>
        <w:lastRenderedPageBreak/>
        <w:t>μόνο στην τόνωση της ανάπτυξης και των δημόσιων εσόδων, αλλά και στην αποκλιμάκωση του δημοσίου χρέους.</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Θα δημιουργηθούν σταδιακά δεκάδες χιλιάδες θέσεις εργασίας. Θα αυξηθούν κατά εκατοντάδες χιλιάδες οι αφίξεις τουριστών στην πρωτεύουσα και συνολικά σε όλη την Ελλάδα. Θα αναζωογονηθεί θεαματικά ο οικοδομικός κλάδος και οι δεκάδες ειδικότητες που σχετίζονται με αυτόν.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Τα φορολογικά έσοδα για το ελληνικό δημόσιο κατά την περίοδο… (δεν ακούστηκε λόγω κακής σύνδεσης) …κατασκευής και λειτουργίας του έργου θα ξεπεράσουν τα 14 δισεκατομμύρια σε φόρους. Για να γίνουν αντιληπτά τα μεγέθη, να θυμίσω ότι πέρυσι έξι εκατομμύρια φορολογούμενοι κλήθηκαν να πληρώσουν ΕΝΦΙΑ 2,5 δισεκατομμυρίων.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Θέλω, κύριε Πρόεδρε, να κάνω μια αναφορά στα πλεονεκτήματα αυτής της τεράστιας επενδυτικής προσπάθειας, με ένα μήνυμα που μου μετέφερε ο εισηγητής μας, στρατηγός, ο Τάσος </w:t>
      </w:r>
      <w:proofErr w:type="spellStart"/>
      <w:r w:rsidRPr="0016193F">
        <w:rPr>
          <w:rFonts w:ascii="Arial" w:hAnsi="Arial"/>
          <w:sz w:val="24"/>
          <w:szCs w:val="24"/>
          <w:lang w:eastAsia="el-GR"/>
        </w:rPr>
        <w:t>Δημοσχάκης</w:t>
      </w:r>
      <w:proofErr w:type="spellEnd"/>
      <w:r w:rsidRPr="0016193F">
        <w:rPr>
          <w:rFonts w:ascii="Arial" w:hAnsi="Arial"/>
          <w:sz w:val="24"/>
          <w:szCs w:val="24"/>
          <w:lang w:eastAsia="el-GR"/>
        </w:rPr>
        <w:t>, μήνυμα ενός διακεκριμένου ακαδημαϊκού επιστήμονα, που μιλώντας ανέφερε χαρακτηριστικά ποιο θα είναι το αποτέλεσμα της επένδυσης αυτής. Είπε ότι θα έχει πολλαπλασιαστικές επιδράσεις στο εθνικό προϊόν και σε θέσεις απασχόλησης… (δεν ακούστηκε λόγω κακής σύνδεσης).</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Έρχομαι στην τροπολογία που κατέθεσα προχθές, με γενικό αριθμό 810 και ειδικό αριθμό 132. Είναι μια τροπολογία η οποία αναδιατυπώνει το άρθρο </w:t>
      </w:r>
      <w:r w:rsidRPr="0016193F">
        <w:rPr>
          <w:rFonts w:ascii="Arial" w:hAnsi="Arial"/>
          <w:sz w:val="24"/>
          <w:szCs w:val="24"/>
          <w:lang w:eastAsia="el-GR"/>
        </w:rPr>
        <w:lastRenderedPageBreak/>
        <w:t xml:space="preserve">9 της υπουργικής τροπολογίας, με γενικό αριθμό 5 και ειδικό αριθμό 127. Αναφέρομαι στα </w:t>
      </w:r>
      <w:proofErr w:type="spellStart"/>
      <w:r w:rsidRPr="0016193F">
        <w:rPr>
          <w:rFonts w:ascii="Arial" w:hAnsi="Arial"/>
          <w:sz w:val="24"/>
          <w:szCs w:val="24"/>
          <w:lang w:eastAsia="el-GR"/>
        </w:rPr>
        <w:t>ναυταθλητικά</w:t>
      </w:r>
      <w:proofErr w:type="spellEnd"/>
      <w:r w:rsidRPr="0016193F">
        <w:rPr>
          <w:rFonts w:ascii="Arial" w:hAnsi="Arial"/>
          <w:sz w:val="24"/>
          <w:szCs w:val="24"/>
          <w:lang w:eastAsia="el-GR"/>
        </w:rPr>
        <w:t xml:space="preserve"> σωματεία διεθνών προδιαγραφών που τιμούν τα ελληνικά χρώματα, έχουν αναδείξει διακεκριμένους αθλητές, Ολυμπιονίκες, με εθνικές και διεθνείς διακρίσεις… (δεν ακούστηκε λόγω κακής σύνδεσης).</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Από τα μέλη των σωματείων αυτών, άλλα μεν διαθέτουν αρκετούς οικονομικούς πόρους, άλλα όμως, κυρίως τα περιφερειακά, στερούνται δυνατοτήτων, όπως είναι ο Ναυτικός Όμιλος Γιαννιτσών στον ποταμό Λουδία, που λειτουργεί </w:t>
      </w:r>
      <w:proofErr w:type="spellStart"/>
      <w:r w:rsidRPr="0016193F">
        <w:rPr>
          <w:rFonts w:ascii="Arial" w:hAnsi="Arial"/>
          <w:sz w:val="24"/>
          <w:szCs w:val="24"/>
          <w:lang w:eastAsia="el-GR"/>
        </w:rPr>
        <w:t>κωπηλατοδρόμιο</w:t>
      </w:r>
      <w:proofErr w:type="spellEnd"/>
      <w:r w:rsidRPr="0016193F">
        <w:rPr>
          <w:rFonts w:ascii="Arial" w:hAnsi="Arial"/>
          <w:sz w:val="24"/>
          <w:szCs w:val="24"/>
          <w:lang w:eastAsia="el-GR"/>
        </w:rPr>
        <w:t xml:space="preserve"> διεθνών προδιαγραφών.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Η πολιτεία οφείλει, ως ελάχιστη συνεισφορά στις προσπάθειες τέτοιων σωματείων, να τα συνδράμει, ειδικά στη δύσκολη εποχή της πανδημίας, τουλάχιστον με την παραχώρηση της χρήσης για ένα πολύ μεγάλο χρονικό διάστημα. Διότι τα τρία χρόνια που προβλέπει η αρχική υπουργική τροπολογία είναι πολύ μικρό και ανεπαρκέστατο διάστημα. Για να μπορέσουν να ενταχθούν σε χρηματοδοτικά προγράμματα τα σωματεία αυτά και να μπορέσουν να τα αξιοποιήσουν, απαιτείται πολύ περισσότερος χρόνος από τα τρία χρόνια.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Επιπλέον, θα ήθελα να υπογραμμίσω ότι δεν είναι δυνατόν ούτε κατανοητό, ένα τέτοιο κέντρο, όπως το </w:t>
      </w:r>
      <w:proofErr w:type="spellStart"/>
      <w:r w:rsidRPr="0016193F">
        <w:rPr>
          <w:rFonts w:ascii="Arial" w:hAnsi="Arial"/>
          <w:sz w:val="24"/>
          <w:szCs w:val="24"/>
          <w:lang w:eastAsia="el-GR"/>
        </w:rPr>
        <w:t>ναυταθλητικό</w:t>
      </w:r>
      <w:proofErr w:type="spellEnd"/>
      <w:r w:rsidRPr="0016193F">
        <w:rPr>
          <w:rFonts w:ascii="Arial" w:hAnsi="Arial"/>
          <w:sz w:val="24"/>
          <w:szCs w:val="24"/>
          <w:lang w:eastAsia="el-GR"/>
        </w:rPr>
        <w:t xml:space="preserve"> κέντρο στον Λουδία, με διεθνείς προδιαγραφές, να λειτουργεί εδώ και πενήντα χρόνια, αλλά να μην μπορεί να εξελιχθεί λόγω γραφειοκρατικών κωλυμάτων.</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lastRenderedPageBreak/>
        <w:t xml:space="preserve">Από αρχαιοτάτων χρόνων ο ποταμός Λουδίας έχει χαρακτηριστεί πλεύσιμος και παρά το γεγονός ότι διαθέτει κωπηλατικό κέντρο, με συμμετοχή σε διεθνείς αγώνες, να μην αναγνωρίζεται ως πλεύσιμος… (δεν ακούγεται λόγω κακής σύνδεσης) …όπως σχεδόν όλα τα ποτάμια σε αυτή τη χώρα.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Να προσθέσω δε το εξωφρενικό, ότι το 2005 δόθηκαν 4 εκατομμύρια, τα οποία όμως εξαιτίας αυτών των γραφειοκρατικών αγκυλώσεων, εξαιτίας του ιδιοκτησιακού προβλήματος, δεν μπόρεσαν να τα απορροφήσουν, παρά το γεγονός ότι αποδεδειγμένα πληροί όλες τις προϋποθέσεις και συγκεντρώνει όλα εκείνα τα συγκριτικά πλεονεκτήματα ώστε να εξελιχθεί σε ένα διεθνές </w:t>
      </w:r>
      <w:proofErr w:type="spellStart"/>
      <w:r w:rsidRPr="0016193F">
        <w:rPr>
          <w:rFonts w:ascii="Arial" w:hAnsi="Arial"/>
          <w:sz w:val="24"/>
          <w:szCs w:val="24"/>
          <w:lang w:eastAsia="el-GR"/>
        </w:rPr>
        <w:t>ναυταθλητικό</w:t>
      </w:r>
      <w:proofErr w:type="spellEnd"/>
      <w:r w:rsidRPr="0016193F">
        <w:rPr>
          <w:rFonts w:ascii="Arial" w:hAnsi="Arial"/>
          <w:sz w:val="24"/>
          <w:szCs w:val="24"/>
          <w:lang w:eastAsia="el-GR"/>
        </w:rPr>
        <w:t xml:space="preserve"> κέντρο και σε πόλο δυναμικής ανάπτυξης και προσέλκυσης εσωτερικού και εξωτερικού τουρισμού.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Θεωρώ, λοιπόν, πολύ σημαντική τη δέσμευση της ηγεσίας του Υπουργείου ότι στο αμέσως προσεχές διάστημα θα δώσει λύση σε αυτό το χρονίζον ζήτημα, σε αυτό το γραφειοκρατικό αγκάθι. Ο κ. </w:t>
      </w:r>
      <w:proofErr w:type="spellStart"/>
      <w:r w:rsidRPr="0016193F">
        <w:rPr>
          <w:rFonts w:ascii="Arial" w:hAnsi="Arial"/>
          <w:sz w:val="24"/>
          <w:szCs w:val="24"/>
          <w:lang w:eastAsia="el-GR"/>
        </w:rPr>
        <w:t>Βεσυρόπουλος</w:t>
      </w:r>
      <w:proofErr w:type="spellEnd"/>
      <w:r w:rsidRPr="0016193F">
        <w:rPr>
          <w:rFonts w:ascii="Arial" w:hAnsi="Arial"/>
          <w:sz w:val="24"/>
          <w:szCs w:val="24"/>
          <w:lang w:eastAsia="el-GR"/>
        </w:rPr>
        <w:t xml:space="preserve"> είναι γείτονας. Είναι από την Ημαθία, από τη γειτονική Αλεξάνδρεια. Γνωρίζει όσο κανείς άλλος καλύτερα τα προβλήματα που υπάρχουν σε αυτό το </w:t>
      </w:r>
      <w:proofErr w:type="spellStart"/>
      <w:r w:rsidRPr="0016193F">
        <w:rPr>
          <w:rFonts w:ascii="Arial" w:hAnsi="Arial"/>
          <w:sz w:val="24"/>
          <w:szCs w:val="24"/>
          <w:lang w:eastAsia="el-GR"/>
        </w:rPr>
        <w:t>ναυταθλητικό</w:t>
      </w:r>
      <w:proofErr w:type="spellEnd"/>
      <w:r w:rsidRPr="0016193F">
        <w:rPr>
          <w:rFonts w:ascii="Arial" w:hAnsi="Arial"/>
          <w:sz w:val="24"/>
          <w:szCs w:val="24"/>
          <w:lang w:eastAsia="el-GR"/>
        </w:rPr>
        <w:t xml:space="preserve"> κέντρο.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Πιστεύω πως ήρθε η ώρα, διότι αυτή η ηγεσία, αυτή η Κυβέρνηση έχει αποδείξει ότι έχει και το πολιτικό θάρρος και την πολιτική βούληση και την αποφασιστικότητα να προχωρήσει σε τομές και να αντιμετωπίσει χρόνιες </w:t>
      </w:r>
      <w:r w:rsidRPr="0016193F">
        <w:rPr>
          <w:rFonts w:ascii="Arial" w:hAnsi="Arial"/>
          <w:sz w:val="24"/>
          <w:szCs w:val="24"/>
          <w:lang w:eastAsia="el-GR"/>
        </w:rPr>
        <w:lastRenderedPageBreak/>
        <w:t>παθογένειες και γραφειοκρατικές αγκυλώσεις. Πιστεύω ότι η τροπολογία που κατέθεσα θα δώσει το έναυσμα, το ερέθισμα να δοθεί οριστική λύση σε αυτό το χρόνιο πρόβλημα που αντιμετωπίζει ο Ναυτικός Όμιλος Γιαννιτσών και θα παρακολουθώ από κοντά την εξέλιξη αυτού του σημαντικού θέματος.</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Ευχαριστώ, κύριε Πρόεδρε. </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b/>
          <w:bCs/>
          <w:sz w:val="24"/>
          <w:szCs w:val="24"/>
          <w:lang w:eastAsia="el-GR"/>
        </w:rPr>
        <w:t>ΠΡΟΕΔΡΕΥΩΝ (Χαράλαμπος Αθανασίου):</w:t>
      </w:r>
      <w:r w:rsidRPr="0016193F">
        <w:rPr>
          <w:rFonts w:ascii="Arial" w:hAnsi="Arial" w:cs="Arial"/>
          <w:sz w:val="24"/>
          <w:szCs w:val="24"/>
          <w:lang w:eastAsia="el-GR"/>
        </w:rPr>
        <w:t xml:space="preserve"> Κι εγώ σας ευχαριστώ, κύριε </w:t>
      </w:r>
      <w:proofErr w:type="spellStart"/>
      <w:r w:rsidRPr="0016193F">
        <w:rPr>
          <w:rFonts w:ascii="Arial" w:hAnsi="Arial" w:cs="Arial"/>
          <w:sz w:val="24"/>
          <w:szCs w:val="24"/>
          <w:lang w:eastAsia="el-GR"/>
        </w:rPr>
        <w:t>Καρασμάνη</w:t>
      </w:r>
      <w:proofErr w:type="spellEnd"/>
      <w:r w:rsidRPr="0016193F">
        <w:rPr>
          <w:rFonts w:ascii="Arial" w:hAnsi="Arial" w:cs="Arial"/>
          <w:sz w:val="24"/>
          <w:szCs w:val="24"/>
          <w:lang w:eastAsia="el-GR"/>
        </w:rPr>
        <w:t>.</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t xml:space="preserve">Τον λόγο έχει ο κ. </w:t>
      </w:r>
      <w:proofErr w:type="spellStart"/>
      <w:r w:rsidRPr="0016193F">
        <w:rPr>
          <w:rFonts w:ascii="Arial" w:hAnsi="Arial" w:cs="Arial"/>
          <w:sz w:val="24"/>
          <w:szCs w:val="24"/>
          <w:lang w:eastAsia="el-GR"/>
        </w:rPr>
        <w:t>Σαρακιώτης</w:t>
      </w:r>
      <w:proofErr w:type="spellEnd"/>
      <w:r w:rsidRPr="0016193F">
        <w:rPr>
          <w:rFonts w:ascii="Arial" w:hAnsi="Arial" w:cs="Arial"/>
          <w:sz w:val="24"/>
          <w:szCs w:val="24"/>
          <w:lang w:eastAsia="el-GR"/>
        </w:rPr>
        <w:t xml:space="preserve"> από τον ΣΥΡΙΖΑ.</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b/>
          <w:bCs/>
          <w:sz w:val="24"/>
          <w:szCs w:val="24"/>
          <w:lang w:eastAsia="el-GR"/>
        </w:rPr>
        <w:t>ΙΩΑΝΝΗΣ ΣΑΡΑΚΙΩΤΗΣ:</w:t>
      </w:r>
      <w:r w:rsidRPr="0016193F">
        <w:rPr>
          <w:rFonts w:ascii="Arial" w:hAnsi="Arial" w:cs="Arial"/>
          <w:sz w:val="24"/>
          <w:szCs w:val="24"/>
          <w:lang w:eastAsia="el-GR"/>
        </w:rPr>
        <w:t xml:space="preserve"> Σας ευχαριστώ, κύριε Πρόεδρε.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Το ζήτημα της αξιοποίησης των χώρων του πρώην αεροδρομίου στο Ελληνικό είναι ένα πολύ χαρακτηριστικό παράδειγμα, ενδεχομένως το χαρακτηριστικότερο, του πώς αντιμετώπιζαν το ζήτημα των επενδύσεων, αλλά και αυτό της αξιοποίησης εκτάσεων που ανήκουν στο ελληνικό δημόσιο διαχρονικά οι κυβερνήσεις της χώρας μας έως το 2015.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Κάνοντας μια απλή ανασκόπηση στο τι έχουν πράξει ή καλύτερα τι δεν έκαναν επί δεκαετίες οι υποτιθέμενες </w:t>
      </w:r>
      <w:proofErr w:type="spellStart"/>
      <w:r w:rsidRPr="0016193F">
        <w:rPr>
          <w:rFonts w:ascii="Arial" w:hAnsi="Arial"/>
          <w:sz w:val="24"/>
          <w:szCs w:val="24"/>
          <w:lang w:eastAsia="el-GR"/>
        </w:rPr>
        <w:t>φιλοεπενδυτικές</w:t>
      </w:r>
      <w:proofErr w:type="spellEnd"/>
      <w:r w:rsidRPr="0016193F">
        <w:rPr>
          <w:rFonts w:ascii="Arial" w:hAnsi="Arial"/>
          <w:sz w:val="24"/>
          <w:szCs w:val="24"/>
          <w:lang w:eastAsia="el-GR"/>
        </w:rPr>
        <w:t xml:space="preserve"> κυβερνήσεις αρκεί για να καταλάβει κανείς το μέγεθος της αδιαφορίας, της ανικανότητας, της προχειρότητας αλλά και της υποκρισίας.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Ας θυμηθούμε, λοιπόν, ότι σε τρεις μέρες από σήμερα συμπληρώνονται είκοσι χρόνια από την έναρξη της λειτουργίας του αεροδρομίου στα Σπάτα, το </w:t>
      </w:r>
      <w:r w:rsidRPr="0016193F">
        <w:rPr>
          <w:rFonts w:ascii="Arial" w:hAnsi="Arial"/>
          <w:sz w:val="24"/>
          <w:szCs w:val="24"/>
          <w:lang w:eastAsia="el-GR"/>
        </w:rPr>
        <w:lastRenderedPageBreak/>
        <w:t xml:space="preserve">«Ελευθέριος Βενιζέλος», έργο για το οποίο υπήρχε σύμβαση από το 1993. Και δεν θα μνημονεύσω τους σκανδαλώδεις όρους της σύμβασης της τότε κυβέρνησης του Κωνσταντίνου Μητσοτάκη, αλλά θα σταθώ στο γεγονός ότι η αποχώρηση από το Ελληνικό μετρά πλέον σε επίπεδο σχεδιασμού τριάντα ολόκληρα χρόνια. Από το 1993 ως το 2001 παρήλθε μια νεκρή περίοδος κατά την οποία κάθε ελάχιστα σοβαρό κράτος θα έπρεπε, όφειλε να είχε σχεδιάσει το τι θα γίνει η τεράστια έκταση που θα έμενε ανεκμετάλλευτη μετά τη μετεγκατάσταση του αεροδρομίου. Στη χώρα μας δυστυχώς δεν έγινε απολύτως τίποτα.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Η ίδια προκλητική αδιαφορία και τα επόμενα δεκατέσσερα χρόνια, από το 2001 και μετά. Και θυμηθήκαμε το 2014 ότι υπάρχει μια τεράστια ανεκμετάλλευτη έκταση, την οποία αποφασίσατε να εκχωρήσετε μέσω της «ΕΛΛΗΝΙΚΟ Α.Ε.» με εξήντα εννέα φορείς να εμπλέκονται στον χώρο, χωρίς η συμφωνία που υπεγράφη να περιλαμβάνει -αν είναι δυνατόν!- ένα σωστό τοπογραφικό και με όρους και προϋποθέσεις που ήγειραν πολλά ερωτήματα σχετικά με τη διασφάλιση του δημοσίου συμφέροντος.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Ας δούμε τώρα τι έγινε στα μόλις τέσσερα χρόνια, από το 2015 ως το 2019 της διακυβέρνησης του ΣΥΡΙΖΑ. Επιλύθηκαν εκκρεμότητες δεκαετιών αναφορικά με δασικές εκτάσεις, χώρους αρχαιολογικού ενδιαφέροντος, αλλά και το Κτηματολόγιο. Κυρώθηκε η τροποποιητική σύμβαση με πολλές </w:t>
      </w:r>
      <w:r w:rsidRPr="0016193F">
        <w:rPr>
          <w:rFonts w:ascii="Arial" w:hAnsi="Arial"/>
          <w:sz w:val="24"/>
          <w:szCs w:val="24"/>
          <w:lang w:eastAsia="el-GR"/>
        </w:rPr>
        <w:lastRenderedPageBreak/>
        <w:t xml:space="preserve">βελτιώσεις από τη Βουλή τον Σεπτέμβριο του 2016. Εγκρίθηκε το σχέδιο ολοκληρωμένης ανάπτυξης με προεδρικό διάταγμα τον Μάρτιο του 2018, μετά τη σχετική έγκριση από το Συμβούλιο της Επικρατείας.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Συστάθηκε ο φορέας διαχείρισης κοινοχρήστων του Μητροπολιτικού Πόλου Ελληνικού - Αγίου Κοσμά μέσω σχετικής νομοθετικής πράξης. Παραδόθηκε το ακίνητο ελεύθερο από κατοχή τρίτων, σε ποσοστό τουλάχιστον 95%, τη στιγμή που το 2014 υποτίθεται ότι θα ξεκινούσατε μια επένδυση, παρά το γεγονός ότι εξήντα εννέα φορείς εμπλέκονταν ιδιοκτησιακά με τον χώρο. Εκδόθηκε εν συνεχεία η ΚΥΑ για το πάρκο του Ελληνικού και προετοιμάστηκαν οι υπόλοιπες κοινές υπουργικές αποφάσεις, οι οποίες βρίσκονταν το καλοκαίρι του 2019 πλέον σε τελικό στάδιο.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Η μεγαλύτερη κατάκτηση των βελτιώσεων της τροποποιητικής σύμβασης που υπογράψαμε το 2016 έχει να κάνει με την αύξηση του πρασίνου και την επέκτασή του προς τη θάλασσα, δηλαδή προς τις περιοχές του Αλίμου, του Φαλήρου και του Ελληνικού. Κατέστη έτσι μία περίκλειστη έκταση, όπως προέβλεπε η σύμβαση Σαμαρά - Βενιζέλου, χωρίς προσβάσεις για τους κατοίκους και τους επισκέπτες της περιοχής, σε μία έκταση με ενισχυμένο το περιβαλλοντικό και κοινωνικό τους πρόσημο, προσιτή σε όλους.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Τεράστιο, όμως, ήταν και το όφελος ως προς την οικονομική διάσταση του εγχειρήματος, καθώς κερδίσαμε την υλοποίηση έργων υποδομής ύψους </w:t>
      </w:r>
      <w:r w:rsidRPr="0016193F">
        <w:rPr>
          <w:rFonts w:ascii="Arial" w:hAnsi="Arial"/>
          <w:sz w:val="24"/>
          <w:szCs w:val="24"/>
          <w:lang w:eastAsia="el-GR"/>
        </w:rPr>
        <w:lastRenderedPageBreak/>
        <w:t xml:space="preserve">1,5 δισεκατομμυρίου ευρώ, που ανέλαβε να υλοποιήσει ο ίδιος ο επενδυτής. Αυτά μόλις σε τέσσερα χρόνια.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Και τι απέμενε να πράξει η υποτιθέμενη </w:t>
      </w:r>
      <w:proofErr w:type="spellStart"/>
      <w:r w:rsidRPr="0016193F">
        <w:rPr>
          <w:rFonts w:ascii="Arial" w:hAnsi="Arial"/>
          <w:sz w:val="24"/>
          <w:szCs w:val="24"/>
          <w:lang w:eastAsia="el-GR"/>
        </w:rPr>
        <w:t>φιλοεπενδυτική</w:t>
      </w:r>
      <w:proofErr w:type="spellEnd"/>
      <w:r w:rsidRPr="0016193F">
        <w:rPr>
          <w:rFonts w:ascii="Arial" w:hAnsi="Arial"/>
          <w:sz w:val="24"/>
          <w:szCs w:val="24"/>
          <w:lang w:eastAsia="el-GR"/>
        </w:rPr>
        <w:t xml:space="preserve"> Κυβέρνηση της Νέας Δημοκρατίας, που, όπως υποσχόταν προεκλογικά ο κ. Μητσοτάκης τον μακρινό Ιούνιο του 2019, θα ξεκινούσε τα έργα μέσα σε μια βδομάδα; Μόνο την ολοκλήρωση του διαγωνισμού για το καζίνο που έτρεχε ήδη από τον Φλεβάρη του 2019 και την έκδοση ΚΥΑ που είχαν ήδη προετοιμαστεί.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Οι εβδομάδες περνούσαν και οι εβδομάδες έγιναν μήνες και οι μήνες έγιναν χρόνια. Βεβαίως στήσατε ένα σόου πέρυσι, με αφορμή την έναρξη της κατεδάφισης πέντε από τα συνολικά εννιακόσια κτήρια της έκτασης. Όμως για να μην είμαι άδικος μαζί σας, μέσα σε αυτά τα δύο χρόνια κάνατε και κάτι. Καταφέρατε και διώξατε από το σχήμα όλους τους ξένους επενδυτές. </w:t>
      </w:r>
    </w:p>
    <w:p w:rsidR="0016193F" w:rsidRPr="0016193F" w:rsidRDefault="0016193F" w:rsidP="00247084">
      <w:pPr>
        <w:spacing w:after="0" w:line="600" w:lineRule="auto"/>
        <w:ind w:firstLine="720"/>
        <w:jc w:val="both"/>
        <w:rPr>
          <w:rFonts w:ascii="Arial" w:hAnsi="Arial"/>
          <w:sz w:val="24"/>
          <w:szCs w:val="20"/>
          <w:lang w:eastAsia="el-GR"/>
        </w:rPr>
      </w:pPr>
      <w:r w:rsidRPr="0016193F">
        <w:rPr>
          <w:rFonts w:ascii="Arial" w:hAnsi="Arial"/>
          <w:sz w:val="24"/>
          <w:szCs w:val="20"/>
          <w:lang w:eastAsia="el-GR"/>
        </w:rPr>
        <w:t xml:space="preserve">Καταφέρατε και δημιουργήσατε ουρά στην έξοδο των επενδυτών από τη χώρα. Φτάσετε στο σημείο να υπουργοποιήσετε και σύμβουλο των ιδιωτών επενδυτών. Και πάλι δεν κάνατε τίποτα, παρά τις τροπολογίες, τα δωράκια και τις χάρες. Εδώ και έναν χρόνο σχεδόν σε κάθε νομοσχέδιο οποιουδήποτε Υπουργείου υπήρχε και μια τροπολογία για το Ελληνικό προς όφελος -ω, του θαύματος!- πάντα των ιδιωτών, θέλετε για τους κοινόχρηστους χώρους, θέλετε για το ύψος των κτηρίων, θέλετε για την τμηματική υλοποίηση του έργου και για τις κατεδαφίσεις των εγκαταστάσεων ή για την επέκταση του δικαιώματος </w:t>
      </w:r>
      <w:r w:rsidRPr="0016193F">
        <w:rPr>
          <w:rFonts w:ascii="Arial" w:hAnsi="Arial"/>
          <w:sz w:val="24"/>
          <w:szCs w:val="20"/>
          <w:lang w:eastAsia="el-GR"/>
        </w:rPr>
        <w:lastRenderedPageBreak/>
        <w:t>επιφανείας και τη χορήγηση επιπλέον δικαιώματος διανομής χωρίς απαραίτητα τη συναίνεση του κυρίου της γης, δηλαδή του ελληνικού δημοσίου. Μάλιστα αυτή την τροπολογία είχατε και το θράσος και τη φέρατε και την ψηφίσατε στο νομοσχέδιο για τον Πτωχευτικό Κώδικα εν μέσω σφοδρών κοινωνικών αντιδράσεων.</w:t>
      </w:r>
    </w:p>
    <w:p w:rsidR="0016193F" w:rsidRPr="0016193F" w:rsidRDefault="0016193F" w:rsidP="00247084">
      <w:pPr>
        <w:spacing w:after="0" w:line="600" w:lineRule="auto"/>
        <w:ind w:firstLine="720"/>
        <w:jc w:val="both"/>
        <w:rPr>
          <w:rFonts w:ascii="Arial" w:hAnsi="Arial"/>
          <w:sz w:val="24"/>
          <w:szCs w:val="20"/>
          <w:lang w:eastAsia="el-GR"/>
        </w:rPr>
      </w:pPr>
      <w:r w:rsidRPr="0016193F">
        <w:rPr>
          <w:rFonts w:ascii="Arial" w:hAnsi="Arial"/>
          <w:sz w:val="24"/>
          <w:szCs w:val="20"/>
          <w:lang w:eastAsia="el-GR"/>
        </w:rPr>
        <w:t xml:space="preserve">Ό,τι δεν έκανε σειρά κυβερνήσεων σε είκοσι πέντε χρόνια το έκανε η κυβέρνηση ΣΥΡΙΖΑ σε μόλις τέσσερα. Προεκλογικά η Νέα Δημοκρατία είχε κάνει σημαία την άμεση έναρξη σε μια εβδομάδα των εργασιών στο Ελληνικό, πράγμα το οποίο γνωρίζατε πολύ καλά ότι απαιτούσε επιπρόσθετη εργασία. Το γνωρίζει πολύ καλά και Υπουργός Ανάπτυξης κ. Γεωργιάδης, ο οποίος αναγνωρίζει επιπροσθέτως και τη δουλειά που έκανε όλα αυτά τα χρόνια, τόσο η κ. Πέρκα όσο ο κ. </w:t>
      </w:r>
      <w:proofErr w:type="spellStart"/>
      <w:r w:rsidRPr="0016193F">
        <w:rPr>
          <w:rFonts w:ascii="Arial" w:hAnsi="Arial"/>
          <w:sz w:val="24"/>
          <w:szCs w:val="20"/>
          <w:lang w:eastAsia="el-GR"/>
        </w:rPr>
        <w:t>Φλαμπουράρης</w:t>
      </w:r>
      <w:proofErr w:type="spellEnd"/>
      <w:r w:rsidRPr="0016193F">
        <w:rPr>
          <w:rFonts w:ascii="Arial" w:hAnsi="Arial"/>
          <w:sz w:val="24"/>
          <w:szCs w:val="20"/>
          <w:lang w:eastAsia="el-GR"/>
        </w:rPr>
        <w:t>, τους οποίους άλλωστε χθες συνεχάρη για πολλοστή φορά, δουλειά η οποία έγινε όχι προς όφελος των ιδιωτών αλλά προς όφελος των πολιτών.</w:t>
      </w:r>
    </w:p>
    <w:p w:rsidR="0016193F" w:rsidRPr="0016193F" w:rsidRDefault="0016193F" w:rsidP="00247084">
      <w:pPr>
        <w:spacing w:after="0" w:line="600" w:lineRule="auto"/>
        <w:ind w:firstLine="720"/>
        <w:jc w:val="both"/>
        <w:rPr>
          <w:rFonts w:ascii="Arial" w:hAnsi="Arial"/>
          <w:sz w:val="24"/>
          <w:szCs w:val="20"/>
          <w:lang w:eastAsia="el-GR"/>
        </w:rPr>
      </w:pPr>
      <w:r w:rsidRPr="0016193F">
        <w:rPr>
          <w:rFonts w:ascii="Arial" w:hAnsi="Arial"/>
          <w:sz w:val="24"/>
          <w:szCs w:val="20"/>
          <w:lang w:eastAsia="el-GR"/>
        </w:rPr>
        <w:t>Είστε όμως εθισμένοι στο ψέμα, στις υποσχέσεις και στην επικοινωνία. Για την ολοκλήρωση μιας τέτοιας επένδυσης, όπως αυτή του Ελληνικού, απαιτούνται σχέδιο, γνώση και προσήλωση στον στόχο. Δύο χρόνια τώρα έχετε αποδείξει ότι δυστυχώς δεν διαθέτετε τίποτα από όλα αυτά.</w:t>
      </w:r>
    </w:p>
    <w:p w:rsidR="0016193F" w:rsidRPr="0016193F" w:rsidRDefault="0016193F" w:rsidP="00247084">
      <w:pPr>
        <w:spacing w:after="0" w:line="600" w:lineRule="auto"/>
        <w:ind w:firstLine="720"/>
        <w:jc w:val="both"/>
        <w:rPr>
          <w:rFonts w:ascii="Arial" w:hAnsi="Arial"/>
          <w:sz w:val="24"/>
          <w:szCs w:val="20"/>
          <w:lang w:eastAsia="el-GR"/>
        </w:rPr>
      </w:pPr>
      <w:r w:rsidRPr="0016193F">
        <w:rPr>
          <w:rFonts w:ascii="Arial" w:hAnsi="Arial"/>
          <w:sz w:val="24"/>
          <w:szCs w:val="20"/>
          <w:lang w:eastAsia="el-GR"/>
        </w:rPr>
        <w:t>Σας ευχαριστώ, κύριε Πρόεδρε.</w:t>
      </w:r>
    </w:p>
    <w:p w:rsidR="0016193F" w:rsidRPr="0016193F" w:rsidRDefault="0016193F" w:rsidP="00247084">
      <w:pPr>
        <w:spacing w:after="0" w:line="600" w:lineRule="auto"/>
        <w:ind w:firstLine="720"/>
        <w:jc w:val="both"/>
        <w:rPr>
          <w:rFonts w:ascii="Arial" w:hAnsi="Arial"/>
          <w:color w:val="000000" w:themeColor="text1"/>
          <w:sz w:val="24"/>
          <w:szCs w:val="20"/>
          <w:lang w:eastAsia="el-GR"/>
        </w:rPr>
      </w:pPr>
      <w:r w:rsidRPr="0016193F">
        <w:rPr>
          <w:rFonts w:ascii="Arial" w:hAnsi="Arial"/>
          <w:b/>
          <w:color w:val="000000" w:themeColor="text1"/>
          <w:sz w:val="24"/>
          <w:szCs w:val="20"/>
          <w:lang w:eastAsia="el-GR"/>
        </w:rPr>
        <w:lastRenderedPageBreak/>
        <w:t>ΠΡΟΕΔΡΕΥΩΝ (Χαράλαμπος Αθανασίου):</w:t>
      </w:r>
      <w:r w:rsidRPr="0016193F">
        <w:rPr>
          <w:rFonts w:ascii="Arial" w:hAnsi="Arial"/>
          <w:color w:val="000000" w:themeColor="text1"/>
          <w:sz w:val="24"/>
          <w:szCs w:val="20"/>
          <w:lang w:eastAsia="el-GR"/>
        </w:rPr>
        <w:t xml:space="preserve"> Ευχαριστούμε, κύριε συνάδελφε και για την τήρηση του χρόνου.</w:t>
      </w:r>
    </w:p>
    <w:p w:rsidR="0016193F" w:rsidRPr="0016193F" w:rsidRDefault="0016193F" w:rsidP="00247084">
      <w:pPr>
        <w:spacing w:after="0" w:line="600" w:lineRule="auto"/>
        <w:ind w:firstLine="720"/>
        <w:jc w:val="both"/>
        <w:rPr>
          <w:rFonts w:ascii="Arial" w:hAnsi="Arial"/>
          <w:color w:val="000000" w:themeColor="text1"/>
          <w:sz w:val="24"/>
          <w:szCs w:val="20"/>
          <w:lang w:eastAsia="el-GR"/>
        </w:rPr>
      </w:pPr>
      <w:r w:rsidRPr="0016193F">
        <w:rPr>
          <w:rFonts w:ascii="Arial" w:hAnsi="Arial"/>
          <w:color w:val="000000" w:themeColor="text1"/>
          <w:sz w:val="24"/>
          <w:szCs w:val="20"/>
          <w:lang w:eastAsia="el-GR"/>
        </w:rPr>
        <w:t xml:space="preserve">Στο σημείο αυτό ολοκληρώθηκε ο κύκλος των ομιλητών. Συνεχίζουμε με τις τοποθετήσεις των εισηγητών και των ειδικών αγορητών. Αρχίζουμε με τον κ. </w:t>
      </w:r>
      <w:proofErr w:type="spellStart"/>
      <w:r w:rsidRPr="0016193F">
        <w:rPr>
          <w:rFonts w:ascii="Arial" w:hAnsi="Arial"/>
          <w:color w:val="000000" w:themeColor="text1"/>
          <w:sz w:val="24"/>
          <w:szCs w:val="20"/>
          <w:lang w:eastAsia="el-GR"/>
        </w:rPr>
        <w:t>Κρίτωνα</w:t>
      </w:r>
      <w:proofErr w:type="spellEnd"/>
      <w:r w:rsidRPr="0016193F">
        <w:rPr>
          <w:rFonts w:ascii="Arial" w:hAnsi="Arial"/>
          <w:color w:val="000000" w:themeColor="text1"/>
          <w:sz w:val="24"/>
          <w:szCs w:val="20"/>
          <w:lang w:eastAsia="el-GR"/>
        </w:rPr>
        <w:t xml:space="preserve"> Αρσένη.</w:t>
      </w:r>
    </w:p>
    <w:p w:rsidR="0016193F" w:rsidRPr="0016193F" w:rsidRDefault="0016193F" w:rsidP="00247084">
      <w:pPr>
        <w:spacing w:after="0" w:line="600" w:lineRule="auto"/>
        <w:ind w:firstLine="720"/>
        <w:jc w:val="both"/>
        <w:rPr>
          <w:rFonts w:ascii="Arial" w:hAnsi="Arial"/>
          <w:sz w:val="24"/>
          <w:szCs w:val="20"/>
          <w:lang w:eastAsia="el-GR"/>
        </w:rPr>
      </w:pPr>
      <w:r w:rsidRPr="0016193F">
        <w:rPr>
          <w:rFonts w:ascii="Arial" w:hAnsi="Arial"/>
          <w:color w:val="000000" w:themeColor="text1"/>
          <w:sz w:val="24"/>
          <w:szCs w:val="20"/>
          <w:lang w:eastAsia="el-GR"/>
        </w:rPr>
        <w:t xml:space="preserve">Κύριε Αρσένη, έχετε τον λόγο. Θα βάλω τρία λεπτά, με μία ανοχή μέχρι </w:t>
      </w:r>
      <w:r w:rsidRPr="0016193F">
        <w:rPr>
          <w:rFonts w:ascii="Arial" w:hAnsi="Arial"/>
          <w:sz w:val="24"/>
          <w:szCs w:val="20"/>
          <w:lang w:eastAsia="el-GR"/>
        </w:rPr>
        <w:t>να ολοκληρώσετε, έως πέντε λεπτά. Απ’ ό,τι βλέπω έχει εξαντληθεί ο χρόνος της πρωτολογίας, αλλά δεν υπάρχει πρόβλημα, είμαστε μέσα στον χρόνο και μπορεί να υπάρξει κάποια άνεση.</w:t>
      </w:r>
    </w:p>
    <w:p w:rsidR="0016193F" w:rsidRPr="0016193F" w:rsidRDefault="0016193F" w:rsidP="00247084">
      <w:pPr>
        <w:spacing w:after="0" w:line="600" w:lineRule="auto"/>
        <w:ind w:firstLine="720"/>
        <w:jc w:val="both"/>
        <w:rPr>
          <w:rFonts w:ascii="Arial" w:hAnsi="Arial"/>
          <w:sz w:val="24"/>
          <w:szCs w:val="20"/>
          <w:lang w:eastAsia="el-GR"/>
        </w:rPr>
      </w:pPr>
      <w:r w:rsidRPr="0016193F">
        <w:rPr>
          <w:rFonts w:ascii="Arial" w:hAnsi="Arial"/>
          <w:b/>
          <w:sz w:val="24"/>
          <w:szCs w:val="20"/>
          <w:lang w:eastAsia="el-GR"/>
        </w:rPr>
        <w:t xml:space="preserve">ΧΡΗΣΤΟΣ ΚΑΤΣΩΤΗΣ: </w:t>
      </w:r>
      <w:r w:rsidRPr="0016193F">
        <w:rPr>
          <w:rFonts w:ascii="Arial" w:hAnsi="Arial"/>
          <w:sz w:val="24"/>
          <w:szCs w:val="20"/>
          <w:lang w:eastAsia="el-GR"/>
        </w:rPr>
        <w:t>Υπάρχουν και τόσες τροπολογίες.</w:t>
      </w:r>
    </w:p>
    <w:p w:rsidR="0016193F" w:rsidRPr="0016193F" w:rsidRDefault="0016193F" w:rsidP="00247084">
      <w:pPr>
        <w:spacing w:after="0" w:line="600" w:lineRule="auto"/>
        <w:ind w:firstLine="720"/>
        <w:jc w:val="both"/>
        <w:rPr>
          <w:rFonts w:ascii="Arial" w:hAnsi="Arial"/>
          <w:sz w:val="24"/>
          <w:szCs w:val="20"/>
          <w:lang w:eastAsia="el-GR"/>
        </w:rPr>
      </w:pPr>
      <w:r w:rsidRPr="0016193F">
        <w:rPr>
          <w:rFonts w:ascii="Arial" w:hAnsi="Arial"/>
          <w:b/>
          <w:sz w:val="24"/>
          <w:szCs w:val="20"/>
          <w:lang w:eastAsia="el-GR"/>
        </w:rPr>
        <w:t>ΠΡΟΕΔΡΕΥΩΝ (Χαράλαμπος Αθανασίου):</w:t>
      </w:r>
      <w:r w:rsidRPr="0016193F">
        <w:rPr>
          <w:rFonts w:ascii="Arial" w:hAnsi="Arial"/>
          <w:sz w:val="24"/>
          <w:szCs w:val="20"/>
          <w:lang w:eastAsia="el-GR"/>
        </w:rPr>
        <w:t xml:space="preserve"> Ναι, κύριε </w:t>
      </w:r>
      <w:proofErr w:type="spellStart"/>
      <w:r w:rsidRPr="0016193F">
        <w:rPr>
          <w:rFonts w:ascii="Arial" w:hAnsi="Arial"/>
          <w:sz w:val="24"/>
          <w:szCs w:val="20"/>
          <w:lang w:eastAsia="el-GR"/>
        </w:rPr>
        <w:t>Κατσώτη</w:t>
      </w:r>
      <w:proofErr w:type="spellEnd"/>
      <w:r w:rsidRPr="0016193F">
        <w:rPr>
          <w:rFonts w:ascii="Arial" w:hAnsi="Arial"/>
          <w:sz w:val="24"/>
          <w:szCs w:val="20"/>
          <w:lang w:eastAsia="el-GR"/>
        </w:rPr>
        <w:t>, μην ανησυχείτε. Δεν θα διακόψω κάποιον.</w:t>
      </w:r>
    </w:p>
    <w:p w:rsidR="0016193F" w:rsidRPr="0016193F" w:rsidRDefault="0016193F" w:rsidP="00247084">
      <w:pPr>
        <w:spacing w:after="0" w:line="600" w:lineRule="auto"/>
        <w:ind w:firstLine="720"/>
        <w:jc w:val="both"/>
        <w:rPr>
          <w:rFonts w:ascii="Arial" w:hAnsi="Arial"/>
          <w:sz w:val="24"/>
          <w:szCs w:val="20"/>
          <w:lang w:eastAsia="el-GR"/>
        </w:rPr>
      </w:pPr>
      <w:r w:rsidRPr="0016193F">
        <w:rPr>
          <w:rFonts w:ascii="Arial" w:hAnsi="Arial"/>
          <w:sz w:val="24"/>
          <w:szCs w:val="20"/>
          <w:lang w:eastAsia="el-GR"/>
        </w:rPr>
        <w:t>Τον λόγο έχει ο ειδικός αγορητής του ΜέΡΑ25 κ. Αρσένης.</w:t>
      </w:r>
    </w:p>
    <w:p w:rsidR="0016193F" w:rsidRPr="0016193F" w:rsidRDefault="0016193F" w:rsidP="00247084">
      <w:pPr>
        <w:spacing w:after="0" w:line="600" w:lineRule="auto"/>
        <w:ind w:firstLine="720"/>
        <w:jc w:val="both"/>
        <w:rPr>
          <w:rFonts w:ascii="Arial" w:hAnsi="Arial"/>
          <w:sz w:val="24"/>
          <w:szCs w:val="20"/>
          <w:lang w:eastAsia="el-GR"/>
        </w:rPr>
      </w:pPr>
      <w:r w:rsidRPr="0016193F">
        <w:rPr>
          <w:rFonts w:ascii="Arial" w:hAnsi="Arial"/>
          <w:b/>
          <w:sz w:val="24"/>
          <w:szCs w:val="20"/>
          <w:lang w:eastAsia="el-GR"/>
        </w:rPr>
        <w:t xml:space="preserve">ΚΡΙΤΩΝ - ΗΛΙΑΣ ΑΡΣΕΝΗΣ: </w:t>
      </w:r>
      <w:r w:rsidRPr="0016193F">
        <w:rPr>
          <w:rFonts w:ascii="Arial" w:hAnsi="Arial"/>
          <w:sz w:val="24"/>
          <w:szCs w:val="20"/>
          <w:lang w:eastAsia="el-GR"/>
        </w:rPr>
        <w:t>Ευχαριστώ, κύριε Πρόεδρε.</w:t>
      </w:r>
    </w:p>
    <w:p w:rsidR="0016193F" w:rsidRPr="0016193F" w:rsidRDefault="0016193F" w:rsidP="00247084">
      <w:pPr>
        <w:spacing w:after="0" w:line="600" w:lineRule="auto"/>
        <w:ind w:firstLine="720"/>
        <w:jc w:val="both"/>
        <w:rPr>
          <w:rFonts w:ascii="Arial" w:hAnsi="Arial"/>
          <w:sz w:val="24"/>
          <w:szCs w:val="20"/>
          <w:lang w:eastAsia="el-GR"/>
        </w:rPr>
      </w:pPr>
      <w:r w:rsidRPr="0016193F">
        <w:rPr>
          <w:rFonts w:ascii="Arial" w:hAnsi="Arial"/>
          <w:sz w:val="24"/>
          <w:szCs w:val="20"/>
          <w:lang w:eastAsia="el-GR"/>
        </w:rPr>
        <w:t>Βλέπουμε ότι η Νέα Δημοκρατία, ο ΣΥΡΙΖΑ και το Κίνημα Αλλαγής είναι υπερήφανοι για το τσιμέντο στο Ελληνικό. Θα θυμίσω, γιατί πραγματικά είναι αυτό που με στενοχωρεί ακόμα περισσότερο, τις δηλώσεις του Προέδρου του ΣΥΡΙΖΑ ότι αυτό το μεγαλύτερο «φιλέτο» της Μεσογείου δεν μπορεί να μείνει αναξιοποίητο και να ρωτήσω αν πλέον για τον ΣΥΡΙΖΑ…</w:t>
      </w:r>
    </w:p>
    <w:p w:rsidR="0016193F" w:rsidRPr="0016193F" w:rsidRDefault="0016193F" w:rsidP="00247084">
      <w:pPr>
        <w:spacing w:after="0" w:line="600" w:lineRule="auto"/>
        <w:ind w:firstLine="720"/>
        <w:jc w:val="both"/>
        <w:rPr>
          <w:rFonts w:ascii="Arial" w:hAnsi="Arial"/>
          <w:sz w:val="24"/>
          <w:szCs w:val="20"/>
          <w:lang w:eastAsia="el-GR"/>
        </w:rPr>
      </w:pPr>
      <w:r w:rsidRPr="0016193F">
        <w:rPr>
          <w:rFonts w:ascii="Arial" w:hAnsi="Arial"/>
          <w:b/>
          <w:sz w:val="24"/>
          <w:szCs w:val="20"/>
          <w:lang w:eastAsia="el-GR"/>
        </w:rPr>
        <w:lastRenderedPageBreak/>
        <w:t>ΠΡΟΕΔΡΕΥΩΝ (Χαράλαμπος Αθανασίου):</w:t>
      </w:r>
      <w:r w:rsidRPr="0016193F">
        <w:rPr>
          <w:rFonts w:ascii="Arial" w:hAnsi="Arial"/>
          <w:sz w:val="24"/>
          <w:szCs w:val="20"/>
          <w:lang w:eastAsia="el-GR"/>
        </w:rPr>
        <w:t xml:space="preserve"> Συγγνώμη που σας διακόπτω, αλλά όποιος ομιλητής θέλει να μιλήσει και από το Βήμα εν όψει του ότι οπωσδήποτε θα έχει πέντε λεπτά χρόνο ομιλίας, για να βγάλει τη μάσκα και να μιλάει καλύτερα, ευχαρίστως.</w:t>
      </w:r>
    </w:p>
    <w:p w:rsidR="0016193F" w:rsidRPr="0016193F" w:rsidRDefault="0016193F" w:rsidP="00247084">
      <w:pPr>
        <w:spacing w:after="0" w:line="600" w:lineRule="auto"/>
        <w:ind w:firstLine="720"/>
        <w:jc w:val="both"/>
        <w:rPr>
          <w:rFonts w:ascii="Arial" w:hAnsi="Arial"/>
          <w:sz w:val="24"/>
          <w:szCs w:val="20"/>
          <w:lang w:eastAsia="el-GR"/>
        </w:rPr>
      </w:pPr>
      <w:r w:rsidRPr="0016193F">
        <w:rPr>
          <w:rFonts w:ascii="Arial" w:hAnsi="Arial"/>
          <w:b/>
          <w:sz w:val="24"/>
          <w:szCs w:val="20"/>
          <w:lang w:eastAsia="el-GR"/>
        </w:rPr>
        <w:t>ΚΡΙΤΩΝ - ΗΛΙΑΣ ΑΡΣΕΝΗΣ:</w:t>
      </w:r>
      <w:r w:rsidRPr="0016193F">
        <w:rPr>
          <w:rFonts w:ascii="Arial" w:hAnsi="Arial"/>
          <w:sz w:val="24"/>
          <w:szCs w:val="20"/>
          <w:lang w:eastAsia="el-GR"/>
        </w:rPr>
        <w:t xml:space="preserve"> Θα μιλήσω από το Βήμα, κύριε Πρόεδρε.</w:t>
      </w:r>
    </w:p>
    <w:p w:rsidR="0016193F" w:rsidRPr="0016193F" w:rsidRDefault="0016193F" w:rsidP="00247084">
      <w:pPr>
        <w:spacing w:after="0" w:line="600" w:lineRule="auto"/>
        <w:ind w:firstLine="720"/>
        <w:jc w:val="both"/>
        <w:rPr>
          <w:rFonts w:ascii="Arial" w:hAnsi="Arial"/>
          <w:sz w:val="24"/>
          <w:szCs w:val="20"/>
          <w:lang w:eastAsia="el-GR"/>
        </w:rPr>
      </w:pPr>
      <w:r w:rsidRPr="0016193F">
        <w:rPr>
          <w:rFonts w:ascii="Arial" w:hAnsi="Arial"/>
          <w:b/>
          <w:sz w:val="24"/>
          <w:szCs w:val="20"/>
          <w:lang w:eastAsia="el-GR"/>
        </w:rPr>
        <w:t>ΠΡΟΕΔΡΕΥΩΝ (Χαράλαμπος Αθανασίου):</w:t>
      </w:r>
      <w:r w:rsidRPr="0016193F">
        <w:rPr>
          <w:rFonts w:ascii="Arial" w:hAnsi="Arial"/>
          <w:sz w:val="24"/>
          <w:szCs w:val="20"/>
          <w:lang w:eastAsia="el-GR"/>
        </w:rPr>
        <w:t xml:space="preserve">  Βεβαίως. Έχετε τον λόγο. Μηδενίζω τον χρόνο. Αρχίστε από την αρχή.</w:t>
      </w:r>
    </w:p>
    <w:p w:rsidR="0016193F" w:rsidRPr="0016193F" w:rsidRDefault="0016193F" w:rsidP="00247084">
      <w:pPr>
        <w:spacing w:after="0" w:line="600" w:lineRule="auto"/>
        <w:ind w:firstLine="720"/>
        <w:jc w:val="both"/>
        <w:rPr>
          <w:rFonts w:ascii="Arial" w:hAnsi="Arial"/>
          <w:sz w:val="24"/>
          <w:szCs w:val="20"/>
          <w:lang w:eastAsia="el-GR"/>
        </w:rPr>
      </w:pPr>
      <w:r w:rsidRPr="0016193F">
        <w:rPr>
          <w:rFonts w:ascii="Arial" w:hAnsi="Arial"/>
          <w:b/>
          <w:sz w:val="24"/>
          <w:szCs w:val="20"/>
          <w:lang w:eastAsia="el-GR"/>
        </w:rPr>
        <w:t>ΚΡΙΤΩΝ - ΗΛΙΑΣ ΑΡΣΕΝΗΣ:</w:t>
      </w:r>
      <w:r w:rsidRPr="0016193F">
        <w:rPr>
          <w:rFonts w:ascii="Arial" w:hAnsi="Arial"/>
          <w:sz w:val="24"/>
          <w:szCs w:val="20"/>
          <w:lang w:eastAsia="el-GR"/>
        </w:rPr>
        <w:t xml:space="preserve"> Ευχαριστώ πολύ, κύριε Πρόεδρε. </w:t>
      </w:r>
    </w:p>
    <w:p w:rsidR="0016193F" w:rsidRPr="0016193F" w:rsidRDefault="0016193F" w:rsidP="00247084">
      <w:pPr>
        <w:spacing w:after="0" w:line="600" w:lineRule="auto"/>
        <w:ind w:firstLine="720"/>
        <w:jc w:val="both"/>
        <w:rPr>
          <w:rFonts w:ascii="Arial" w:hAnsi="Arial"/>
          <w:sz w:val="24"/>
          <w:szCs w:val="20"/>
          <w:lang w:eastAsia="el-GR"/>
        </w:rPr>
      </w:pPr>
      <w:r w:rsidRPr="0016193F">
        <w:rPr>
          <w:rFonts w:ascii="Arial" w:hAnsi="Arial"/>
          <w:sz w:val="24"/>
          <w:szCs w:val="20"/>
          <w:lang w:eastAsia="el-GR"/>
        </w:rPr>
        <w:t xml:space="preserve">Κυρίες και κύριοι Βουλευτές, πραγματικά πρέπει να επισημάνουμε ότι είδαμε τη Νέα Δημοκρατία, τον ΣΥΡΙΖΑ και το Κίνημα Αλλαγής να στηρίζουν την τσιμεντοποίηση στο Ελληνικό. Αναφέρομαι στον ΣΥΡΙΖΑ γιατί είναι αυτό που σοκάρει πιο πολύ. Επανέλαβα ξανά και ξανά τις προεκλογικές δηλώσεις του Προέδρου του ΣΥΡΙΖΑ ότι το μεγαλύτερο «φιλέτο» της Μεσογείου δεν μπορεί να μείνει αναξιοποίητο και θέλω πραγματικά μια ξεκάθαρη δήλωση αν τα μητροπολιτικά πάρκα, οι χώροι που αυτή τη στιγμή έχουν μείνει ελεύθεροι είναι φιλέτα, φιλέτα οικοπέδων, φιλέτα κτηματομεσιτικής δραστηριότητας, φιλέτα κτηματομεσιτικής κερδοσκοπίας γης. </w:t>
      </w:r>
    </w:p>
    <w:p w:rsidR="0016193F" w:rsidRPr="0016193F" w:rsidRDefault="0016193F" w:rsidP="00247084">
      <w:pPr>
        <w:spacing w:after="0" w:line="600" w:lineRule="auto"/>
        <w:ind w:firstLine="720"/>
        <w:jc w:val="both"/>
        <w:rPr>
          <w:rFonts w:ascii="Arial" w:hAnsi="Arial"/>
          <w:sz w:val="24"/>
          <w:szCs w:val="20"/>
          <w:lang w:eastAsia="el-GR"/>
        </w:rPr>
      </w:pPr>
      <w:r w:rsidRPr="0016193F">
        <w:rPr>
          <w:rFonts w:ascii="Arial" w:hAnsi="Arial"/>
          <w:sz w:val="24"/>
          <w:szCs w:val="20"/>
          <w:lang w:eastAsia="el-GR"/>
        </w:rPr>
        <w:t xml:space="preserve">Αναφορικά με τις τοιχισμένες πόλεις του άρθρου 5 να πω ότι η Κυβέρνηση την πήρε πίσω σε λιγότερο από ένα λεπτό πριν τη συζήτηση της ένστασης αντισυνταγματικότητας που καταθέσαμε και γι’ αυτό το άρθρο. Να </w:t>
      </w:r>
      <w:r w:rsidRPr="0016193F">
        <w:rPr>
          <w:rFonts w:ascii="Arial" w:hAnsi="Arial"/>
          <w:sz w:val="24"/>
          <w:szCs w:val="20"/>
          <w:lang w:eastAsia="el-GR"/>
        </w:rPr>
        <w:lastRenderedPageBreak/>
        <w:t xml:space="preserve">θυμίσω ότι προβλέπατε να είναι περίφρακτοι αυτοί οικισμοί, να κάνετε </w:t>
      </w:r>
      <w:r w:rsidRPr="0016193F">
        <w:rPr>
          <w:rFonts w:ascii="Arial" w:hAnsi="Arial"/>
          <w:sz w:val="24"/>
          <w:szCs w:val="20"/>
          <w:lang w:val="en-US" w:eastAsia="el-GR"/>
        </w:rPr>
        <w:t>gated</w:t>
      </w:r>
      <w:r w:rsidRPr="0016193F">
        <w:rPr>
          <w:rFonts w:ascii="Arial" w:hAnsi="Arial"/>
          <w:sz w:val="24"/>
          <w:szCs w:val="20"/>
          <w:lang w:eastAsia="el-GR"/>
        </w:rPr>
        <w:t xml:space="preserve"> </w:t>
      </w:r>
      <w:r w:rsidRPr="0016193F">
        <w:rPr>
          <w:rFonts w:ascii="Arial" w:hAnsi="Arial"/>
          <w:sz w:val="24"/>
          <w:szCs w:val="20"/>
          <w:lang w:val="en-US" w:eastAsia="el-GR"/>
        </w:rPr>
        <w:t>communities</w:t>
      </w:r>
      <w:r w:rsidRPr="0016193F">
        <w:rPr>
          <w:rFonts w:ascii="Arial" w:hAnsi="Arial"/>
          <w:sz w:val="24"/>
          <w:szCs w:val="20"/>
          <w:lang w:eastAsia="el-GR"/>
        </w:rPr>
        <w:t xml:space="preserve"> και </w:t>
      </w:r>
      <w:r w:rsidRPr="0016193F">
        <w:rPr>
          <w:rFonts w:ascii="Arial" w:hAnsi="Arial"/>
          <w:sz w:val="24"/>
          <w:szCs w:val="20"/>
          <w:lang w:val="en-US" w:eastAsia="el-GR"/>
        </w:rPr>
        <w:t>cities</w:t>
      </w:r>
      <w:r w:rsidRPr="0016193F">
        <w:rPr>
          <w:rFonts w:ascii="Arial" w:hAnsi="Arial"/>
          <w:sz w:val="24"/>
          <w:szCs w:val="20"/>
          <w:lang w:eastAsia="el-GR"/>
        </w:rPr>
        <w:t xml:space="preserve"> μέσα στο Ελληνικό, κάτι που δεν υπάρχει πουθενά αλλού στην Ελλάδα και ελπίζω να μην υπάρξει ποτέ, το μοντέλο δηλαδή «</w:t>
      </w:r>
      <w:proofErr w:type="spellStart"/>
      <w:r w:rsidRPr="0016193F">
        <w:rPr>
          <w:rFonts w:ascii="Arial" w:hAnsi="Arial"/>
          <w:sz w:val="24"/>
          <w:szCs w:val="20"/>
          <w:lang w:eastAsia="el-GR"/>
        </w:rPr>
        <w:t>φαβέλα</w:t>
      </w:r>
      <w:proofErr w:type="spellEnd"/>
      <w:r w:rsidRPr="0016193F">
        <w:rPr>
          <w:rFonts w:ascii="Arial" w:hAnsi="Arial"/>
          <w:sz w:val="24"/>
          <w:szCs w:val="20"/>
          <w:lang w:eastAsia="el-GR"/>
        </w:rPr>
        <w:t>» και οικισμοί πλουσίων που διαχωρίζονται με τοίχους. Το αποσύρατε λιγότερο από ένα λεπτό πριν τη συζήτηση της ένστασης αντισυνταγματικότητας για την οποία κατά τα άλλα, βέβαια, μας λοιδορήσατε ότι την κάναμε χωρίς λόγο καταστρατηγώντας το δικαίωμα αυτό που έχουμε και ούτω καθεξής, την οποία αρνηθήκατε και την άρνησή σας μάλιστα υποστήριξαν και τα άλλα κόμματα. Και όμως δεν ντραπήκατε να την αποσύρετε μέσω νομοτεχνικών διορθώσεων. Κρυφά, δηλαδή, και αυτό, σαν να διορθώνατε λάθη αντί να αλλάζετε ένα θεμέλιο που εισαγάγατε με αυτή τη διάταξη. Και πραγματικά αναρωτιέμαι γιατί και ο ΣΥΡΙΖΑ είπε «όχι» στην αντισυνταγματικότητα του άρθρου 5 που περιέλαβε τις τοιχισμένες πόλεις.</w:t>
      </w:r>
    </w:p>
    <w:p w:rsidR="0016193F" w:rsidRPr="0016193F" w:rsidRDefault="0016193F" w:rsidP="00247084">
      <w:pPr>
        <w:spacing w:after="0" w:line="600" w:lineRule="auto"/>
        <w:ind w:firstLine="720"/>
        <w:jc w:val="both"/>
        <w:rPr>
          <w:rFonts w:ascii="Arial" w:hAnsi="Arial"/>
          <w:sz w:val="24"/>
          <w:szCs w:val="20"/>
          <w:lang w:eastAsia="el-GR"/>
        </w:rPr>
      </w:pPr>
      <w:r w:rsidRPr="0016193F">
        <w:rPr>
          <w:rFonts w:ascii="Arial" w:hAnsi="Arial"/>
          <w:sz w:val="24"/>
          <w:szCs w:val="20"/>
          <w:lang w:eastAsia="el-GR"/>
        </w:rPr>
        <w:t xml:space="preserve">Τι παραμένει σε αυτή τη σύμβαση, επιπρόσθετα βέβαια σε όλα τα αδιανόητα που έχουν περάσει ήδη με άλλες αποφάσεις; Παράνομη ιδιωτικοποίηση. Πολύ σωστά εδώ ξεκίνησε να το επισημαίνει η κ. Πέρκα, ότι με την παραχώρηση στο ΤΑΙΠΕΔ των κοινόχρηστων χώρων φτάσαμε από 30%, που θεωρητικά παίρνει ο ιδιώτης για πάντα στο Ελληνικό, περίπου στο 40% κρυφά και παράνομα και ίσως να φτάνουμε στο 50% και στο 60% με την επόμενη κρυφή και παράνομη ιδιωτικοποίηση μέσω του δικαιώματος δήμευσης </w:t>
      </w:r>
      <w:r w:rsidRPr="0016193F">
        <w:rPr>
          <w:rFonts w:ascii="Arial" w:hAnsi="Arial"/>
          <w:sz w:val="24"/>
          <w:szCs w:val="20"/>
          <w:lang w:eastAsia="el-GR"/>
        </w:rPr>
        <w:lastRenderedPageBreak/>
        <w:t>της περιουσίας του δημοσίου από ιδιώτες, αφού έχουν δικαίωμα να κάνουν κατάτμηση σε πολύ σημαντικά τμήματα της λεγόμενης δικής σας ανάπτυξης, εκεί, δηλαδή, που θα χτιστεί το καζίνο με την κατάτμηση θα μπορεί η «</w:t>
      </w:r>
      <w:r w:rsidRPr="0016193F">
        <w:rPr>
          <w:rFonts w:ascii="Arial" w:hAnsi="Arial"/>
          <w:sz w:val="24"/>
          <w:szCs w:val="20"/>
          <w:lang w:val="en-US" w:eastAsia="el-GR"/>
        </w:rPr>
        <w:t>MOHEGAN</w:t>
      </w:r>
      <w:r w:rsidRPr="0016193F">
        <w:rPr>
          <w:rFonts w:ascii="Arial" w:hAnsi="Arial"/>
          <w:sz w:val="24"/>
          <w:szCs w:val="20"/>
          <w:lang w:eastAsia="el-GR"/>
        </w:rPr>
        <w:t>» να κρατήσει τελικά για πάντα αυτόν τον χώρο.</w:t>
      </w:r>
    </w:p>
    <w:p w:rsidR="0016193F" w:rsidRPr="0016193F" w:rsidRDefault="0016193F" w:rsidP="00247084">
      <w:pPr>
        <w:spacing w:after="0" w:line="600" w:lineRule="auto"/>
        <w:ind w:firstLine="720"/>
        <w:jc w:val="both"/>
        <w:rPr>
          <w:rFonts w:ascii="Arial" w:hAnsi="Arial"/>
          <w:sz w:val="24"/>
          <w:szCs w:val="20"/>
          <w:lang w:eastAsia="el-GR"/>
        </w:rPr>
      </w:pPr>
      <w:r w:rsidRPr="0016193F">
        <w:rPr>
          <w:rFonts w:ascii="Arial" w:hAnsi="Arial"/>
          <w:sz w:val="24"/>
          <w:szCs w:val="20"/>
          <w:lang w:eastAsia="el-GR"/>
        </w:rPr>
        <w:t>Παρουσιάσαμε και τα δημοσιεύματα που τεκμηριώνουν ότι περίπου 3 δισεκατομμύρια λείπουν από τη «</w:t>
      </w:r>
      <w:r w:rsidRPr="0016193F">
        <w:rPr>
          <w:rFonts w:ascii="Arial" w:hAnsi="Arial"/>
          <w:sz w:val="24"/>
          <w:szCs w:val="20"/>
          <w:lang w:val="en-US" w:eastAsia="el-GR"/>
        </w:rPr>
        <w:t>LAMDA</w:t>
      </w:r>
      <w:r w:rsidRPr="0016193F">
        <w:rPr>
          <w:rFonts w:ascii="Arial" w:hAnsi="Arial"/>
          <w:sz w:val="24"/>
          <w:szCs w:val="20"/>
          <w:lang w:eastAsia="el-GR"/>
        </w:rPr>
        <w:t xml:space="preserve"> </w:t>
      </w:r>
      <w:r w:rsidRPr="0016193F">
        <w:rPr>
          <w:rFonts w:ascii="Arial" w:hAnsi="Arial"/>
          <w:sz w:val="24"/>
          <w:szCs w:val="20"/>
          <w:lang w:val="en-US" w:eastAsia="el-GR"/>
        </w:rPr>
        <w:t>DEVELOPRMENT</w:t>
      </w:r>
      <w:r w:rsidRPr="0016193F">
        <w:rPr>
          <w:rFonts w:ascii="Arial" w:hAnsi="Arial"/>
          <w:sz w:val="24"/>
          <w:szCs w:val="20"/>
          <w:lang w:eastAsia="el-GR"/>
        </w:rPr>
        <w:t>» και τη «</w:t>
      </w:r>
      <w:r w:rsidRPr="0016193F">
        <w:rPr>
          <w:rFonts w:ascii="Arial" w:hAnsi="Arial"/>
          <w:sz w:val="24"/>
          <w:szCs w:val="20"/>
          <w:lang w:val="en-US" w:eastAsia="el-GR"/>
        </w:rPr>
        <w:t>MOHEGAN</w:t>
      </w:r>
      <w:r w:rsidRPr="0016193F">
        <w:rPr>
          <w:rFonts w:ascii="Arial" w:hAnsi="Arial"/>
          <w:sz w:val="24"/>
          <w:szCs w:val="20"/>
          <w:lang w:eastAsia="el-GR"/>
        </w:rPr>
        <w:t xml:space="preserve">» για να μπορέσουν να κάνουν και τις υποδομές και το καζίνο. Με αυτά που φέρατε είναι προφανές ότι θα υπάρχουν πολλές προσφυγές στο Συμβούλιο Επικρατείας. Αντί να αναλωνόμαστε σε έργα που δεν θα γίνουν, αλλάξτε πορεία, κάντε το αυτονόητο: ένα δημόσιο μητροπολιτικό πάρκο στο Ελληνικό. Για τις θέσεις εργασίας, για την τοπική ανάπτυξη, για τον αγώνα απέναντι στην κλιματική κρίση και τους κινδύνους υγείας που θα έχουμε από τους αυξημένους καύσωνες. </w:t>
      </w:r>
    </w:p>
    <w:p w:rsidR="0016193F" w:rsidRPr="0016193F" w:rsidRDefault="0016193F" w:rsidP="00247084">
      <w:pPr>
        <w:spacing w:after="0" w:line="600" w:lineRule="auto"/>
        <w:ind w:firstLine="720"/>
        <w:jc w:val="both"/>
        <w:rPr>
          <w:rFonts w:ascii="Arial" w:hAnsi="Arial"/>
          <w:sz w:val="24"/>
          <w:szCs w:val="20"/>
          <w:lang w:eastAsia="el-GR"/>
        </w:rPr>
      </w:pPr>
      <w:r w:rsidRPr="0016193F">
        <w:rPr>
          <w:rFonts w:ascii="Arial" w:hAnsi="Arial"/>
          <w:sz w:val="24"/>
          <w:szCs w:val="20"/>
          <w:lang w:eastAsia="el-GR"/>
        </w:rPr>
        <w:t>Τέλος, θα ήθελα να αναφερθώ σε κάποιες συγκεκριμένες τροπολογίες. Την τροπολογία που φέρατε για την αποζημίωση απολυμένων από τον ΔΟΛ και το «</w:t>
      </w:r>
      <w:r w:rsidRPr="0016193F">
        <w:rPr>
          <w:rFonts w:ascii="Arial" w:hAnsi="Arial"/>
          <w:sz w:val="24"/>
          <w:szCs w:val="20"/>
          <w:lang w:val="en-US" w:eastAsia="el-GR"/>
        </w:rPr>
        <w:t>MEGA</w:t>
      </w:r>
      <w:r w:rsidRPr="0016193F">
        <w:rPr>
          <w:rFonts w:ascii="Arial" w:hAnsi="Arial"/>
          <w:sz w:val="24"/>
          <w:szCs w:val="20"/>
          <w:lang w:eastAsia="el-GR"/>
        </w:rPr>
        <w:t xml:space="preserve">» τη στηρίζουμε ένθερμα. Την είχαμε ζητήσει επανειλημμένα. Είναι, βέβαια, ντροπή ότι για ακόμη μια φορά μπερδεύετε τα διαμάντια με τα αγκάθια. Βάζετε σε αυτή την τροπολογία άρθρα που είναι αδύνατον ποτέ κανείς να υποστηρίξει και θα μας αναγκάσετε να καταψηφίσουμε την τροπολογία σας, παρ’ όλο που το συγκεκριμένο κομμάτι που αφορά τους εργαζόμενους στον </w:t>
      </w:r>
      <w:r w:rsidRPr="0016193F">
        <w:rPr>
          <w:rFonts w:ascii="Arial" w:hAnsi="Arial"/>
          <w:sz w:val="24"/>
          <w:szCs w:val="20"/>
          <w:lang w:eastAsia="el-GR"/>
        </w:rPr>
        <w:lastRenderedPageBreak/>
        <w:t>ΔΟΛ και το «</w:t>
      </w:r>
      <w:r w:rsidRPr="0016193F">
        <w:rPr>
          <w:rFonts w:ascii="Arial" w:hAnsi="Arial"/>
          <w:sz w:val="24"/>
          <w:szCs w:val="20"/>
          <w:lang w:val="en-US" w:eastAsia="el-GR"/>
        </w:rPr>
        <w:t>MEGA</w:t>
      </w:r>
      <w:r w:rsidRPr="0016193F">
        <w:rPr>
          <w:rFonts w:ascii="Arial" w:hAnsi="Arial"/>
          <w:sz w:val="24"/>
          <w:szCs w:val="20"/>
          <w:lang w:eastAsia="el-GR"/>
        </w:rPr>
        <w:t>» το στηρίζουμε ένθερμα. Είναι μία τροπολογία-σεντόνι με πάρα πολλά ζητήματα, αντί να τα ξεχωρίσετε έτσι ώστε να μπορούμε μερικά ζητήματα σε αυτό το Κοινοβούλιο να τα στηρίζουμε διακομματικά. Μαζί έχετε και την παραχώρηση του αιγιαλού σε τουριστικά καταλύματα για τρία χρόνια. Έχετε φτάσει στο σημείο να δίνετε στους μεγάλους και τώρα και σε μικρότερους. Συμφωνούμε γενικά με τον εκδημοκρατισμό.</w:t>
      </w:r>
    </w:p>
    <w:p w:rsidR="0016193F" w:rsidRPr="0016193F" w:rsidRDefault="0016193F" w:rsidP="00247084">
      <w:pPr>
        <w:spacing w:after="0" w:line="600" w:lineRule="auto"/>
        <w:ind w:firstLine="720"/>
        <w:jc w:val="both"/>
        <w:rPr>
          <w:rFonts w:ascii="Arial" w:hAnsi="Arial"/>
          <w:sz w:val="24"/>
          <w:szCs w:val="20"/>
          <w:lang w:eastAsia="el-GR"/>
        </w:rPr>
      </w:pPr>
      <w:r w:rsidRPr="0016193F">
        <w:rPr>
          <w:rFonts w:ascii="Arial" w:hAnsi="Arial"/>
          <w:b/>
          <w:sz w:val="24"/>
          <w:szCs w:val="20"/>
          <w:lang w:eastAsia="el-GR"/>
        </w:rPr>
        <w:t>ΠΡΟΕΔΡΕΥΩΝ (Χαράλαμπος Αθανασίου):</w:t>
      </w:r>
      <w:r w:rsidRPr="0016193F">
        <w:rPr>
          <w:rFonts w:ascii="Arial" w:hAnsi="Arial"/>
          <w:sz w:val="24"/>
          <w:szCs w:val="20"/>
          <w:lang w:eastAsia="el-GR"/>
        </w:rPr>
        <w:t xml:space="preserve"> Ολοκληρώστε, κύριε Αρσένη, γιατί δεν θα σας φτάσει ο χρόνος.</w:t>
      </w:r>
    </w:p>
    <w:p w:rsidR="0016193F" w:rsidRPr="0016193F" w:rsidRDefault="0016193F" w:rsidP="00247084">
      <w:pPr>
        <w:shd w:val="clear" w:color="auto" w:fill="FFFFFF"/>
        <w:spacing w:after="0" w:line="600" w:lineRule="auto"/>
        <w:ind w:firstLine="720"/>
        <w:contextualSpacing/>
        <w:jc w:val="both"/>
        <w:rPr>
          <w:rFonts w:ascii="Arial" w:hAnsi="Arial"/>
          <w:sz w:val="24"/>
          <w:szCs w:val="24"/>
          <w:lang w:eastAsia="el-GR"/>
        </w:rPr>
      </w:pPr>
      <w:r w:rsidRPr="0016193F">
        <w:rPr>
          <w:rFonts w:ascii="Arial" w:hAnsi="Arial"/>
          <w:b/>
          <w:bCs/>
          <w:sz w:val="24"/>
          <w:szCs w:val="24"/>
          <w:lang w:eastAsia="el-GR"/>
        </w:rPr>
        <w:t xml:space="preserve">ΚΡΙΤΩΝ - ΗΛΙΑΣ ΑΡΣΕΝΗΣ: </w:t>
      </w:r>
      <w:r w:rsidRPr="0016193F">
        <w:rPr>
          <w:rFonts w:ascii="Arial" w:hAnsi="Arial"/>
          <w:sz w:val="24"/>
          <w:szCs w:val="24"/>
          <w:lang w:eastAsia="el-GR"/>
        </w:rPr>
        <w:t xml:space="preserve">Οι πολίτες και οι κάτοικοι της περιοχής πού θα μπορούν να κάνουν μπάνιο; Αυτό είναι το ερώτημα πλέον. Τι χώρος θα μείνει γι’ αυτούς; </w:t>
      </w:r>
    </w:p>
    <w:p w:rsidR="0016193F" w:rsidRPr="0016193F" w:rsidRDefault="0016193F" w:rsidP="00247084">
      <w:pPr>
        <w:shd w:val="clear" w:color="auto" w:fill="FFFFFF"/>
        <w:spacing w:after="0" w:line="600" w:lineRule="auto"/>
        <w:ind w:firstLine="720"/>
        <w:contextualSpacing/>
        <w:jc w:val="both"/>
        <w:rPr>
          <w:rFonts w:ascii="Arial" w:hAnsi="Arial"/>
          <w:sz w:val="24"/>
          <w:szCs w:val="24"/>
          <w:lang w:eastAsia="el-GR"/>
        </w:rPr>
      </w:pPr>
      <w:r w:rsidRPr="0016193F">
        <w:rPr>
          <w:rFonts w:ascii="Arial" w:hAnsi="Arial"/>
          <w:sz w:val="24"/>
          <w:szCs w:val="24"/>
          <w:lang w:eastAsia="el-GR"/>
        </w:rPr>
        <w:t>Σε άλλη τροπολογία δίνετε 8 εκατομμύρια σωρευτικά, αν μετρήσουμε τους διαφορετικούς τρόπους που θα τα λάβουν, στους τέσσερις μεγάλους ομαδάρχες-</w:t>
      </w:r>
      <w:proofErr w:type="spellStart"/>
      <w:r w:rsidRPr="0016193F">
        <w:rPr>
          <w:rFonts w:ascii="Arial" w:hAnsi="Arial"/>
          <w:sz w:val="24"/>
          <w:szCs w:val="24"/>
          <w:lang w:eastAsia="el-GR"/>
        </w:rPr>
        <w:t>καναλάρχες</w:t>
      </w:r>
      <w:proofErr w:type="spellEnd"/>
      <w:r w:rsidRPr="0016193F">
        <w:rPr>
          <w:rFonts w:ascii="Arial" w:hAnsi="Arial"/>
          <w:sz w:val="24"/>
          <w:szCs w:val="24"/>
          <w:lang w:eastAsia="el-GR"/>
        </w:rPr>
        <w:t xml:space="preserve"> για ακόμη μια φορά. Όσα έδωσε η Βουλή για πενήντα ΜΕΘ, τόσα δίνετε στους τέσσερις μεγάλους ομαδάρχες-</w:t>
      </w:r>
      <w:proofErr w:type="spellStart"/>
      <w:r w:rsidRPr="0016193F">
        <w:rPr>
          <w:rFonts w:ascii="Arial" w:hAnsi="Arial"/>
          <w:sz w:val="24"/>
          <w:szCs w:val="24"/>
          <w:lang w:eastAsia="el-GR"/>
        </w:rPr>
        <w:t>καναλάρχες</w:t>
      </w:r>
      <w:proofErr w:type="spellEnd"/>
      <w:r w:rsidRPr="0016193F">
        <w:rPr>
          <w:rFonts w:ascii="Arial" w:hAnsi="Arial"/>
          <w:sz w:val="24"/>
          <w:szCs w:val="24"/>
          <w:lang w:eastAsia="el-GR"/>
        </w:rPr>
        <w:t xml:space="preserve"> μέσα από την ενίσχυση των διάφορων ομάδων τους. </w:t>
      </w:r>
    </w:p>
    <w:p w:rsidR="0016193F" w:rsidRPr="0016193F" w:rsidRDefault="0016193F" w:rsidP="00247084">
      <w:pPr>
        <w:shd w:val="clear" w:color="auto" w:fill="FFFFFF"/>
        <w:spacing w:after="0" w:line="600" w:lineRule="auto"/>
        <w:ind w:firstLine="720"/>
        <w:contextualSpacing/>
        <w:jc w:val="both"/>
        <w:rPr>
          <w:rFonts w:ascii="Arial" w:hAnsi="Arial"/>
          <w:sz w:val="24"/>
          <w:szCs w:val="24"/>
          <w:lang w:eastAsia="el-GR"/>
        </w:rPr>
      </w:pPr>
      <w:r w:rsidRPr="0016193F">
        <w:rPr>
          <w:rFonts w:ascii="Arial" w:hAnsi="Arial"/>
          <w:sz w:val="24"/>
          <w:szCs w:val="24"/>
          <w:lang w:eastAsia="el-GR"/>
        </w:rPr>
        <w:t xml:space="preserve">Τέλος, και θα κλείσω με αυτό, για το θέμα των καθαριστριών, είναι ντροπή πραγματικά ο Υπουργός να μας λέει αδιάβαστους όταν τον καταγγέλλουμε για την απόλυση των εκατό συμβασιούχων, καθώς αποκρύπτει και θέλει να αποκρύψει ότι κρατάει πέντε από τους εκατό, για να πετάξει στον </w:t>
      </w:r>
      <w:r w:rsidRPr="0016193F">
        <w:rPr>
          <w:rFonts w:ascii="Arial" w:hAnsi="Arial"/>
          <w:sz w:val="24"/>
          <w:szCs w:val="24"/>
          <w:lang w:eastAsia="el-GR"/>
        </w:rPr>
        <w:lastRenderedPageBreak/>
        <w:t>δρόμο τους ενενήντα πέντε. Αυτό για τον Υπουργό είναι επίλυση του ζητήματος. Είναι στάχτη στα μάτια. Προσπαθείτε απλά να διασπάσετε αυτό το κίνημα. Δεν θα τα καταφέρετε.</w:t>
      </w:r>
    </w:p>
    <w:p w:rsidR="0016193F" w:rsidRPr="0016193F" w:rsidRDefault="0016193F" w:rsidP="00247084">
      <w:pPr>
        <w:shd w:val="clear" w:color="auto" w:fill="FFFFFF"/>
        <w:spacing w:after="0" w:line="600" w:lineRule="auto"/>
        <w:ind w:firstLine="720"/>
        <w:contextualSpacing/>
        <w:jc w:val="both"/>
        <w:rPr>
          <w:rFonts w:ascii="Arial" w:hAnsi="Arial"/>
          <w:sz w:val="24"/>
          <w:szCs w:val="24"/>
          <w:lang w:eastAsia="el-GR"/>
        </w:rPr>
      </w:pPr>
      <w:r w:rsidRPr="0016193F">
        <w:rPr>
          <w:rFonts w:ascii="Arial" w:hAnsi="Arial"/>
          <w:sz w:val="24"/>
          <w:szCs w:val="24"/>
          <w:lang w:eastAsia="el-GR"/>
        </w:rPr>
        <w:t>Ευχαριστώ πολύ.</w:t>
      </w:r>
    </w:p>
    <w:p w:rsidR="0016193F" w:rsidRPr="0016193F" w:rsidRDefault="0016193F" w:rsidP="00247084">
      <w:pPr>
        <w:shd w:val="clear" w:color="auto" w:fill="FFFFFF"/>
        <w:spacing w:after="0" w:line="600" w:lineRule="auto"/>
        <w:ind w:firstLine="720"/>
        <w:contextualSpacing/>
        <w:jc w:val="both"/>
        <w:rPr>
          <w:rFonts w:ascii="Arial" w:hAnsi="Arial"/>
          <w:sz w:val="24"/>
          <w:szCs w:val="24"/>
          <w:lang w:eastAsia="el-GR"/>
        </w:rPr>
      </w:pPr>
      <w:r w:rsidRPr="0016193F">
        <w:rPr>
          <w:rFonts w:ascii="Arial" w:hAnsi="Arial"/>
          <w:b/>
          <w:bCs/>
          <w:sz w:val="24"/>
          <w:szCs w:val="24"/>
          <w:lang w:eastAsia="el-GR"/>
        </w:rPr>
        <w:t xml:space="preserve">ΠΡΟΕΔΡΕΥΩΝ (Χαράλαμπος Αθανασίου): </w:t>
      </w:r>
      <w:r w:rsidRPr="0016193F">
        <w:rPr>
          <w:rFonts w:ascii="Arial" w:hAnsi="Arial"/>
          <w:sz w:val="24"/>
          <w:szCs w:val="24"/>
          <w:lang w:eastAsia="el-GR"/>
        </w:rPr>
        <w:t xml:space="preserve">Κι εγώ ευχαριστώ. </w:t>
      </w:r>
    </w:p>
    <w:p w:rsidR="0016193F" w:rsidRPr="0016193F" w:rsidRDefault="0016193F" w:rsidP="00247084">
      <w:pPr>
        <w:shd w:val="clear" w:color="auto" w:fill="FFFFFF"/>
        <w:spacing w:after="0" w:line="600" w:lineRule="auto"/>
        <w:ind w:firstLine="720"/>
        <w:contextualSpacing/>
        <w:jc w:val="both"/>
        <w:rPr>
          <w:rFonts w:ascii="Arial" w:hAnsi="Arial"/>
          <w:sz w:val="24"/>
          <w:szCs w:val="24"/>
          <w:lang w:eastAsia="el-GR"/>
        </w:rPr>
      </w:pPr>
      <w:r w:rsidRPr="0016193F">
        <w:rPr>
          <w:rFonts w:ascii="Arial" w:hAnsi="Arial"/>
          <w:sz w:val="24"/>
          <w:szCs w:val="24"/>
          <w:lang w:eastAsia="el-GR"/>
        </w:rPr>
        <w:t xml:space="preserve">Όπως ξέρετε, στις 14:00΄ αρχίζει το άλλο νομοσχέδιο κι επειδή η ψηφοφορία είναι με επιστολικές ψήφους, χρειάζεται ένα χρονικό διάστημα για να βγάλουμε τα αποτελέσματα. Δεν θα προλάβουμε. </w:t>
      </w:r>
    </w:p>
    <w:p w:rsidR="0016193F" w:rsidRPr="0016193F" w:rsidRDefault="0016193F" w:rsidP="00247084">
      <w:pPr>
        <w:shd w:val="clear" w:color="auto" w:fill="FFFFFF"/>
        <w:spacing w:after="0" w:line="600" w:lineRule="auto"/>
        <w:ind w:firstLine="720"/>
        <w:contextualSpacing/>
        <w:jc w:val="both"/>
        <w:rPr>
          <w:rFonts w:ascii="Arial" w:hAnsi="Arial"/>
          <w:sz w:val="24"/>
          <w:szCs w:val="24"/>
          <w:lang w:eastAsia="el-GR"/>
        </w:rPr>
      </w:pPr>
      <w:r w:rsidRPr="0016193F">
        <w:rPr>
          <w:rFonts w:ascii="Arial" w:hAnsi="Arial"/>
          <w:sz w:val="24"/>
          <w:szCs w:val="24"/>
          <w:lang w:eastAsia="el-GR"/>
        </w:rPr>
        <w:t xml:space="preserve">Σε κάθε περίπτωση, όμως, να πω ότι με το πεντάλεπτο που δίνουμε τώρα υπερκαλύπτεται απ’ όλους σας ο χρόνος πρωτολογίας και δευτερολογίας. </w:t>
      </w:r>
    </w:p>
    <w:p w:rsidR="0016193F" w:rsidRPr="0016193F" w:rsidRDefault="0016193F" w:rsidP="00247084">
      <w:pPr>
        <w:shd w:val="clear" w:color="auto" w:fill="FFFFFF"/>
        <w:spacing w:after="0" w:line="600" w:lineRule="auto"/>
        <w:ind w:firstLine="720"/>
        <w:contextualSpacing/>
        <w:jc w:val="both"/>
        <w:rPr>
          <w:rFonts w:ascii="Arial" w:hAnsi="Arial"/>
          <w:sz w:val="24"/>
          <w:szCs w:val="24"/>
          <w:lang w:eastAsia="el-GR"/>
        </w:rPr>
      </w:pPr>
      <w:r w:rsidRPr="0016193F">
        <w:rPr>
          <w:rFonts w:ascii="Arial" w:hAnsi="Arial"/>
          <w:sz w:val="24"/>
          <w:szCs w:val="24"/>
          <w:lang w:eastAsia="el-GR"/>
        </w:rPr>
        <w:t xml:space="preserve">Ο ειδικός αγορητής της Ελληνικής Λύσης κ. Βασίλειος  </w:t>
      </w:r>
      <w:proofErr w:type="spellStart"/>
      <w:r w:rsidRPr="0016193F">
        <w:rPr>
          <w:rFonts w:ascii="Arial" w:hAnsi="Arial"/>
          <w:sz w:val="24"/>
          <w:szCs w:val="24"/>
          <w:lang w:eastAsia="el-GR"/>
        </w:rPr>
        <w:t>Βιλιάρδος</w:t>
      </w:r>
      <w:proofErr w:type="spellEnd"/>
      <w:r w:rsidRPr="0016193F">
        <w:rPr>
          <w:rFonts w:ascii="Arial" w:hAnsi="Arial"/>
          <w:sz w:val="24"/>
          <w:szCs w:val="24"/>
          <w:lang w:eastAsia="el-GR"/>
        </w:rPr>
        <w:t xml:space="preserve"> έχει τον λόγο. </w:t>
      </w:r>
    </w:p>
    <w:p w:rsidR="0016193F" w:rsidRPr="0016193F" w:rsidRDefault="0016193F" w:rsidP="00247084">
      <w:pPr>
        <w:shd w:val="clear" w:color="auto" w:fill="FFFFFF"/>
        <w:spacing w:after="0" w:line="600" w:lineRule="auto"/>
        <w:ind w:firstLine="720"/>
        <w:jc w:val="both"/>
        <w:rPr>
          <w:rFonts w:ascii="Arial" w:hAnsi="Arial"/>
          <w:sz w:val="24"/>
          <w:szCs w:val="24"/>
          <w:lang w:eastAsia="el-GR"/>
        </w:rPr>
      </w:pPr>
      <w:r w:rsidRPr="0016193F">
        <w:rPr>
          <w:rFonts w:ascii="Arial" w:hAnsi="Arial"/>
          <w:b/>
          <w:bCs/>
          <w:sz w:val="24"/>
          <w:szCs w:val="24"/>
          <w:lang w:eastAsia="el-GR"/>
        </w:rPr>
        <w:t xml:space="preserve">ΒΑΣΙΛΕΙΟΣ ΒΙΛΙΑΡΔΟΣ: </w:t>
      </w:r>
      <w:r w:rsidRPr="0016193F">
        <w:rPr>
          <w:rFonts w:ascii="Arial" w:hAnsi="Arial"/>
          <w:sz w:val="24"/>
          <w:szCs w:val="24"/>
          <w:lang w:eastAsia="el-GR"/>
        </w:rPr>
        <w:t xml:space="preserve">Ευχαριστώ, κύριε Πρόεδρε. </w:t>
      </w:r>
    </w:p>
    <w:p w:rsidR="0016193F" w:rsidRPr="0016193F" w:rsidRDefault="0016193F" w:rsidP="00247084">
      <w:pPr>
        <w:shd w:val="clear" w:color="auto" w:fill="FFFFFF"/>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Πρώτα απ’ όλα, θα ήθελα να ρωτήσω τον Υπουργό που είναι εδώ εάν θα δοθούν τα 300 εκατομμύρια εντός του πρώτου τριμήνου, την προκαταβολή εννοούμε, όπως εγγράφατε στον προϋπολογισμό. Αυτά, δηλαδή, που θα δίνονταν το 2020 και στον προϋπολογισμό εγγράφηκαν στο 2021 θα δοθούν; </w:t>
      </w:r>
    </w:p>
    <w:p w:rsidR="0016193F" w:rsidRPr="0016193F" w:rsidRDefault="0016193F" w:rsidP="00247084">
      <w:pPr>
        <w:shd w:val="clear" w:color="auto" w:fill="FFFFFF"/>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Μετά θα καταθέσω στα Πρακτικά τον αντισυμβαλλόμενο του ελληνικού δημοσίου και του ΤΑΙΠΕΔ, την «HELLINIKON GLOBAL», θυγατρική της </w:t>
      </w:r>
      <w:r w:rsidRPr="0016193F">
        <w:rPr>
          <w:rFonts w:ascii="Arial" w:hAnsi="Arial"/>
          <w:sz w:val="24"/>
          <w:szCs w:val="24"/>
          <w:lang w:eastAsia="el-GR"/>
        </w:rPr>
        <w:lastRenderedPageBreak/>
        <w:t>«</w:t>
      </w:r>
      <w:r w:rsidRPr="0016193F">
        <w:rPr>
          <w:rFonts w:ascii="Arial" w:hAnsi="Arial"/>
          <w:sz w:val="24"/>
          <w:szCs w:val="24"/>
          <w:lang w:val="en-US" w:eastAsia="el-GR"/>
        </w:rPr>
        <w:t>LAMDA</w:t>
      </w:r>
      <w:r w:rsidRPr="0016193F">
        <w:rPr>
          <w:rFonts w:ascii="Arial" w:hAnsi="Arial"/>
          <w:sz w:val="24"/>
          <w:szCs w:val="24"/>
          <w:lang w:eastAsia="el-GR"/>
        </w:rPr>
        <w:t xml:space="preserve">», με έδρα το Λουξεμβούργο και με κεφάλαιο 36.000 ευρώ, για μία επένδυση των 8 δισεκατομμυρίων. Εμείς θα ντρεπόμασταν να επιλέξουμε έναν τέτοιο αντισυμβαλλόμενο.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(Στο σημείο αυτό ο Βουλευτής κ. Βασίλειος </w:t>
      </w:r>
      <w:proofErr w:type="spellStart"/>
      <w:r w:rsidRPr="0016193F">
        <w:rPr>
          <w:rFonts w:ascii="Arial" w:hAnsi="Arial"/>
          <w:sz w:val="24"/>
          <w:szCs w:val="24"/>
          <w:lang w:eastAsia="el-GR"/>
        </w:rPr>
        <w:t>Βιλιάρδος</w:t>
      </w:r>
      <w:proofErr w:type="spellEnd"/>
      <w:r w:rsidRPr="0016193F">
        <w:rPr>
          <w:rFonts w:ascii="Arial" w:hAnsi="Arial"/>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16193F" w:rsidRPr="0016193F" w:rsidRDefault="0016193F" w:rsidP="00247084">
      <w:pPr>
        <w:shd w:val="clear" w:color="auto" w:fill="FFFFFF"/>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Τώρα θα ήθελα να δώσω μια μικρή απάντηση στον Υπουργό Ανάπτυξης, ο οποίος, όπως ενημερώθηκα, αναφέρθηκε χθες σε εμένα, λέγοντας πως είχαμε μία αντιπαράθεση σε σχέση με την ύφεση στην Ελλάδα το 2020, όπου εγώ ισχυριζόμουν ότι θα ήταν πάνω από 10%. Η αλήθεια είναι πως αυτό που του είχα πει ήταν ότι αν η Ελλάδα είχε ύφεση 10,5%, σύμφωνα με τις δηλώσεις του Υπουργού Οικονομικών, θα ήταν η τελευταία στην Ευρωπαϊκή Ένωση, με κριτήριο τις έως τότε ανακοινώσεις των άλλων χωρών, ενώ η Ελλάδα δεν είχε δημοσιεύσει ακόμη στοιχεία. Όταν τώρα ανακοίνωσε η ΕΛΣΤΑΤ ύφεση 8,2%, η Ελλάδα ήταν στην τέταρτη θέση από το τέλος στην Ευρωπαϊκή Ένωση των είκοσι επτά. Το καταθέτω για τα Πρακτικά.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(Στο σημείο αυτό ο Βουλευτής κ. Βασίλειος </w:t>
      </w:r>
      <w:proofErr w:type="spellStart"/>
      <w:r w:rsidRPr="0016193F">
        <w:rPr>
          <w:rFonts w:ascii="Arial" w:hAnsi="Arial"/>
          <w:sz w:val="24"/>
          <w:szCs w:val="24"/>
          <w:lang w:eastAsia="el-GR"/>
        </w:rPr>
        <w:t>Βιλιάρδος</w:t>
      </w:r>
      <w:proofErr w:type="spellEnd"/>
      <w:r w:rsidRPr="0016193F">
        <w:rPr>
          <w:rFonts w:ascii="Arial" w:hAnsi="Arial"/>
          <w:sz w:val="24"/>
          <w:szCs w:val="24"/>
          <w:lang w:eastAsia="el-GR"/>
        </w:rPr>
        <w:t xml:space="preserve"> καταθέτει για τα Πρακτικά το προαναφερθέν έγγραφο, το οποίο βρίσκεται στο αρχείο του </w:t>
      </w:r>
      <w:r w:rsidRPr="0016193F">
        <w:rPr>
          <w:rFonts w:ascii="Arial" w:hAnsi="Arial"/>
          <w:sz w:val="24"/>
          <w:szCs w:val="24"/>
          <w:lang w:eastAsia="el-GR"/>
        </w:rPr>
        <w:lastRenderedPageBreak/>
        <w:t>Τμήματος Γραμματείας της Διεύθυνσης Στενογραφίας και Πρακτικών της Βουλής)</w:t>
      </w:r>
    </w:p>
    <w:p w:rsidR="0016193F" w:rsidRPr="0016193F" w:rsidRDefault="0016193F" w:rsidP="00247084">
      <w:pPr>
        <w:shd w:val="clear" w:color="auto" w:fill="FFFFFF"/>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Είναι μία καλύτερη βέβαια κατάταξη, αλλά όχι τέτοια που να μας κάνει υπερήφανους. Είμαστε τέταρτοι από το τέλος σε είκοσι επτά χώρες, πόσω μάλλον μετά από μία σωρευτική ύφεση τα προηγούμενα χρόνια ύψους 25%, όταν οι περισσότερες άλλες χώρες είχαν ανάπτυξη. </w:t>
      </w:r>
    </w:p>
    <w:p w:rsidR="0016193F" w:rsidRPr="0016193F" w:rsidRDefault="0016193F" w:rsidP="00247084">
      <w:pPr>
        <w:shd w:val="clear" w:color="auto" w:fill="FFFFFF"/>
        <w:spacing w:after="0" w:line="600" w:lineRule="auto"/>
        <w:ind w:firstLine="720"/>
        <w:jc w:val="both"/>
        <w:rPr>
          <w:rFonts w:ascii="Arial" w:hAnsi="Arial"/>
          <w:sz w:val="24"/>
          <w:szCs w:val="24"/>
          <w:lang w:eastAsia="el-GR"/>
        </w:rPr>
      </w:pPr>
      <w:r w:rsidRPr="0016193F">
        <w:rPr>
          <w:rFonts w:ascii="Arial" w:hAnsi="Arial"/>
          <w:sz w:val="24"/>
          <w:szCs w:val="24"/>
          <w:lang w:eastAsia="el-GR"/>
        </w:rPr>
        <w:t>Η αλήθεια είναι, επίσης, ότι για να είμαι απόλυτα ειλικρινής είχα προβλέψει ύφεση 10% από τον Απρίλιο του 2020, όταν ο Υπουργός Οικονομικών είχε προβλέψει κατά πολύ χαμηλότερη. Στην ουσία είχα δίκιο, εάν δεν συμπεριλάβει κανείς στο 8,2% τη διόρθωση των στοιχείων της ΕΛΣΤΑΤ για τα δέκα προηγούμενα χρόνια και μάλιστα ονομαστικά, της τάξης των 4 δισεκατομμυρίων ευρώ. Κάτι τέτοιο, μια ονομαστική διόρθωση δηλαδή, δεν έχει συμβεί ποτέ στην παγκόσμια ιστορία, ενώ αφαιρώντας τα 4 δισεκατομμύρια από το παρελθόν και προσθέτοντάς τα στο παρόν, μειώνει μεν την ύφεση, αλλά πλασματικά, με μια δημιουργική λογιστική, δηλαδή, που θυμίζει τα «</w:t>
      </w:r>
      <w:proofErr w:type="spellStart"/>
      <w:r w:rsidRPr="0016193F">
        <w:rPr>
          <w:rFonts w:ascii="Arial" w:hAnsi="Arial"/>
          <w:sz w:val="24"/>
          <w:szCs w:val="24"/>
          <w:lang w:val="en-US" w:eastAsia="el-GR"/>
        </w:rPr>
        <w:t>greek</w:t>
      </w:r>
      <w:proofErr w:type="spellEnd"/>
      <w:r w:rsidRPr="0016193F">
        <w:rPr>
          <w:rFonts w:ascii="Arial" w:hAnsi="Arial"/>
          <w:sz w:val="24"/>
          <w:szCs w:val="24"/>
          <w:lang w:eastAsia="el-GR"/>
        </w:rPr>
        <w:t xml:space="preserve"> </w:t>
      </w:r>
      <w:r w:rsidRPr="0016193F">
        <w:rPr>
          <w:rFonts w:ascii="Arial" w:hAnsi="Arial"/>
          <w:sz w:val="24"/>
          <w:szCs w:val="24"/>
          <w:lang w:val="en-US" w:eastAsia="el-GR"/>
        </w:rPr>
        <w:t>statistics</w:t>
      </w:r>
      <w:r w:rsidRPr="0016193F">
        <w:rPr>
          <w:rFonts w:ascii="Arial" w:hAnsi="Arial"/>
          <w:sz w:val="24"/>
          <w:szCs w:val="24"/>
          <w:lang w:eastAsia="el-GR"/>
        </w:rPr>
        <w:t>», όπως είχαμε αμέσως μετά την ανακοίνωση του 8,2%.</w:t>
      </w:r>
    </w:p>
    <w:p w:rsidR="0016193F" w:rsidRPr="0016193F" w:rsidRDefault="0016193F" w:rsidP="00247084">
      <w:pPr>
        <w:shd w:val="clear" w:color="auto" w:fill="FFFFFF"/>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Όλα αυτά μου θύμισαν σε κάποιον βαθμό τον Υπουργό Μεταφορών που μας κατηγόρησε χθες ως «κομμουνιστές», επειδή δεν συμφωνούμε με το ξεπούλημα της δημόσιας περιουσίας -προφανώς δεν είναι κατηγορία- μεταξύ άλλων στην κρατικοδίαιτη και παρασιτική εγχώρια επιχειρηματικότητα. Είπε δε </w:t>
      </w:r>
      <w:r w:rsidRPr="0016193F">
        <w:rPr>
          <w:rFonts w:ascii="Arial" w:hAnsi="Arial"/>
          <w:sz w:val="24"/>
          <w:szCs w:val="24"/>
          <w:lang w:eastAsia="el-GR"/>
        </w:rPr>
        <w:lastRenderedPageBreak/>
        <w:t xml:space="preserve">το αμίμητο, όταν τον ρωτήσαμε πού ανήκει η Εγνατία που μας κόστισε 7 δισεκατομμύρια, που είναι κερδοφόρα και που θέλει να ξεπουλήσει, ότι δεν ανήκει ούτε στο δημόσιο ούτε στο ΤΑΙΠΕΔ των ξένων, αλλά στον ελληνικό λαό, επειδή αυτός τη χρησιμοποιεί. Δεν ανέφερε, βέβαια, πως ο ελληνικός λαός πληρώνει διόδια. Οπότε, με την ίδια λογική οι κινηματογράφοι, για παράδειγμα, που χρησιμοποιούν οι Έλληνες πληρώνοντας εισιτήριο, ανήκουν στους ίδιους. </w:t>
      </w:r>
    </w:p>
    <w:p w:rsidR="0016193F" w:rsidRPr="0016193F" w:rsidRDefault="0016193F" w:rsidP="00247084">
      <w:pPr>
        <w:shd w:val="clear" w:color="auto" w:fill="FFFFFF"/>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Εκτός αυτού, ισχυρίστηκε πως δεν θα την ξεπουλήσει όπως το Ελληνικό με το παρόν νομοσχέδιο, αλλά θα τη δώσει ως παραχώρηση για σαράντα χρόνια και μετά θα μας επιστραφεί. Οπότε, εάν χρησιμοποιήσει κανείς την ίδια λογική για το </w:t>
      </w:r>
      <w:r w:rsidRPr="0016193F">
        <w:rPr>
          <w:rFonts w:ascii="Arial" w:hAnsi="Arial"/>
          <w:sz w:val="24"/>
          <w:szCs w:val="24"/>
          <w:lang w:val="en-US" w:eastAsia="el-GR"/>
        </w:rPr>
        <w:t>PSI</w:t>
      </w:r>
      <w:r w:rsidRPr="0016193F">
        <w:rPr>
          <w:rFonts w:ascii="Arial" w:hAnsi="Arial"/>
          <w:sz w:val="24"/>
          <w:szCs w:val="24"/>
          <w:lang w:eastAsia="el-GR"/>
        </w:rPr>
        <w:t xml:space="preserve">, με το οποίο η Νέα Δημοκρατία παραχώρησε ό,τι έχουμε και δεν έχουμε για ενενήντα εννέα χρόνια, δεν υπάρχει πρόβλημα, αφού το 2111 θα μας επιστραφεί η Ελλάδα με το κλειδί στο χέρι. </w:t>
      </w:r>
    </w:p>
    <w:p w:rsidR="0016193F" w:rsidRPr="0016193F" w:rsidRDefault="0016193F" w:rsidP="00247084">
      <w:pPr>
        <w:shd w:val="clear" w:color="auto" w:fill="FFFFFF"/>
        <w:spacing w:after="0" w:line="600" w:lineRule="auto"/>
        <w:ind w:firstLine="720"/>
        <w:jc w:val="both"/>
        <w:rPr>
          <w:rFonts w:ascii="Arial" w:hAnsi="Arial"/>
          <w:sz w:val="24"/>
          <w:szCs w:val="24"/>
          <w:lang w:eastAsia="el-GR"/>
        </w:rPr>
      </w:pPr>
      <w:r w:rsidRPr="0016193F">
        <w:rPr>
          <w:rFonts w:ascii="Arial" w:hAnsi="Arial"/>
          <w:sz w:val="24"/>
          <w:szCs w:val="24"/>
          <w:lang w:eastAsia="el-GR"/>
        </w:rPr>
        <w:t>Όσον αφορά τώρα το σκάνδαλο με την Τράπεζα Πειραιώς για το οποίο έγινε συζήτηση, η αντιμετώπιση των μετόχων της είναι αρκετή για να μη μας πλησιάσει ποτέ κανένας σοβαρός ξένος επενδυτής, εάν προηγουμένως δεν μας δέσει χειροπόδαρα με σκανδαλώδεις συμβάσεις, όπως αυτή με την «</w:t>
      </w:r>
      <w:r w:rsidRPr="0016193F">
        <w:rPr>
          <w:rFonts w:ascii="Arial" w:hAnsi="Arial"/>
          <w:sz w:val="24"/>
          <w:szCs w:val="24"/>
          <w:lang w:val="en-US" w:eastAsia="el-GR"/>
        </w:rPr>
        <w:t>ELDORADO</w:t>
      </w:r>
      <w:r w:rsidRPr="0016193F">
        <w:rPr>
          <w:rFonts w:ascii="Arial" w:hAnsi="Arial"/>
          <w:sz w:val="24"/>
          <w:szCs w:val="24"/>
          <w:lang w:eastAsia="el-GR"/>
        </w:rPr>
        <w:t xml:space="preserve"> </w:t>
      </w:r>
      <w:r w:rsidRPr="0016193F">
        <w:rPr>
          <w:rFonts w:ascii="Arial" w:hAnsi="Arial"/>
          <w:sz w:val="24"/>
          <w:szCs w:val="24"/>
          <w:lang w:val="en-US" w:eastAsia="el-GR"/>
        </w:rPr>
        <w:t>GOLD</w:t>
      </w:r>
      <w:r w:rsidRPr="0016193F">
        <w:rPr>
          <w:rFonts w:ascii="Arial" w:hAnsi="Arial"/>
          <w:sz w:val="24"/>
          <w:szCs w:val="24"/>
          <w:lang w:eastAsia="el-GR"/>
        </w:rPr>
        <w:t>» ή η σημερινή για το Ελληνικό.</w:t>
      </w:r>
    </w:p>
    <w:p w:rsidR="0016193F" w:rsidRPr="0016193F" w:rsidRDefault="0016193F" w:rsidP="00247084">
      <w:pPr>
        <w:shd w:val="clear" w:color="auto" w:fill="FFFFFF"/>
        <w:spacing w:after="0" w:line="600" w:lineRule="auto"/>
        <w:ind w:firstLine="720"/>
        <w:jc w:val="both"/>
        <w:rPr>
          <w:rFonts w:ascii="Arial" w:hAnsi="Arial"/>
          <w:sz w:val="24"/>
          <w:szCs w:val="24"/>
          <w:lang w:eastAsia="el-GR"/>
        </w:rPr>
      </w:pPr>
      <w:r w:rsidRPr="0016193F">
        <w:rPr>
          <w:rFonts w:ascii="Arial" w:hAnsi="Arial"/>
          <w:sz w:val="24"/>
          <w:szCs w:val="24"/>
          <w:lang w:eastAsia="el-GR"/>
        </w:rPr>
        <w:t>Το είχαμε αναφέρει στο νομοσχέδιο για το ΤΧΣ, ενώ ήταν αναμενόμενη η αντίδραση των ξένων μετόχων, έχοντας την άποψη πως πρώτα «</w:t>
      </w:r>
      <w:proofErr w:type="spellStart"/>
      <w:r w:rsidRPr="0016193F">
        <w:rPr>
          <w:rFonts w:ascii="Arial" w:hAnsi="Arial"/>
          <w:sz w:val="24"/>
          <w:szCs w:val="24"/>
          <w:lang w:eastAsia="el-GR"/>
        </w:rPr>
        <w:t>σορτάρισαν</w:t>
      </w:r>
      <w:proofErr w:type="spellEnd"/>
      <w:r w:rsidRPr="0016193F">
        <w:rPr>
          <w:rFonts w:ascii="Arial" w:hAnsi="Arial"/>
          <w:sz w:val="24"/>
          <w:szCs w:val="24"/>
          <w:lang w:eastAsia="el-GR"/>
        </w:rPr>
        <w:t xml:space="preserve">» τη μετοχή, όπως λέγεται, και μετά ξεπούλησαν όσες είχαν, </w:t>
      </w:r>
      <w:r w:rsidRPr="0016193F">
        <w:rPr>
          <w:rFonts w:ascii="Arial" w:hAnsi="Arial"/>
          <w:sz w:val="24"/>
          <w:szCs w:val="24"/>
          <w:lang w:eastAsia="el-GR"/>
        </w:rPr>
        <w:lastRenderedPageBreak/>
        <w:t xml:space="preserve">ενδεχομένως για να συμμετέχουν αργότερα στην αύξηση μετοχικού κεφαλαίου με λιγότερα χρήματα. Το αποτέλεσμα ήταν να μη χάσουν τόσα οι ίδιοι από το ξεπούλημά τους, αλλά να βυθιστεί η μετοχή της Πειραιώς στο -22% και την επόμενη μέρα στο -29%, προκαλώντας τεράστια προβλήματα στην τράπεζα, καθώς επίσης απαξιώνοντας τη συμμετοχή του ΤΧΣ. Στην ουσία του το σχέδιο για την τράπεζα που έχει διαρρεύσει είναι προκλητικά όμοιο με την αύξηση μετοχικού κεφαλαίου που πρότειναν πριν ένα έτος οι τρεις μεγαλομέτοχοι. Τότε είχε απορριφθεί λόγω της μεγάλης </w:t>
      </w:r>
      <w:proofErr w:type="spellStart"/>
      <w:r w:rsidRPr="0016193F">
        <w:rPr>
          <w:rFonts w:ascii="Arial" w:hAnsi="Arial"/>
          <w:sz w:val="24"/>
          <w:szCs w:val="24"/>
          <w:lang w:eastAsia="el-GR"/>
        </w:rPr>
        <w:t>προκύπτουσας</w:t>
      </w:r>
      <w:proofErr w:type="spellEnd"/>
      <w:r w:rsidRPr="0016193F">
        <w:rPr>
          <w:rFonts w:ascii="Arial" w:hAnsi="Arial"/>
          <w:sz w:val="24"/>
          <w:szCs w:val="24"/>
          <w:lang w:eastAsia="el-GR"/>
        </w:rPr>
        <w:t xml:space="preserve"> ζημίας για το ΤΧΣ. Τι άλλαξε από τότε, ώστε να υφίσταται σήμερα περίπτωση να δεχθεί το ΤΧΣ την προτεινόμενη πάνω από 1 δισεκατομμύριο ευρώ ζημία του;</w:t>
      </w:r>
    </w:p>
    <w:p w:rsidR="0016193F" w:rsidRPr="0016193F" w:rsidRDefault="0016193F" w:rsidP="00247084">
      <w:pPr>
        <w:shd w:val="clear" w:color="auto" w:fill="FFFFFF"/>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Η Κυβέρνηση τώρα φτάνει σε σημείο να κατηγορεί όσους δεν συμφωνούν με τις σκανδαλώδεις συμβάσεις της πως δεν θέλουν επενδύσεις, όταν ειδικά όσον αφορά εμάς συμβαίνει ακριβώς το αντίθετο, αφού πιστεύουμε στην ιδιωτική πρωτοβουλία και στην ελεύθερη αγορά. Πιστεύουμε στην πραγματικά ελεύθερη αγορά, όμως, την «ορθόδοξη» όπως αποκαλείται, ούτε στην κρατικοδίαιτη, ούτε στα ιδιωτικά, ούτε σε κανενός είδους μονοπώλια. Ασφαλώς, λοιπόν, δεν θεωρούμε το ξεπούλημα με σκανδαλώδεις συμβάσεις ως επένδυση αλλά ως κερδοσκοπία εις βάρος των Ελλήνων. </w:t>
      </w:r>
    </w:p>
    <w:p w:rsidR="0016193F" w:rsidRPr="0016193F" w:rsidRDefault="0016193F" w:rsidP="00247084">
      <w:pPr>
        <w:shd w:val="clear" w:color="auto" w:fill="FFFFFF"/>
        <w:spacing w:after="0" w:line="600" w:lineRule="auto"/>
        <w:ind w:firstLine="720"/>
        <w:jc w:val="both"/>
        <w:rPr>
          <w:rFonts w:ascii="Arial" w:hAnsi="Arial"/>
          <w:sz w:val="24"/>
          <w:szCs w:val="24"/>
          <w:lang w:eastAsia="el-GR"/>
        </w:rPr>
      </w:pPr>
      <w:r w:rsidRPr="0016193F">
        <w:rPr>
          <w:rFonts w:ascii="Arial" w:hAnsi="Arial"/>
          <w:sz w:val="24"/>
          <w:szCs w:val="24"/>
          <w:lang w:eastAsia="el-GR"/>
        </w:rPr>
        <w:lastRenderedPageBreak/>
        <w:t xml:space="preserve">Οπότε, λογικά καταψηφίζουμε τέτοιου είδους νομοσχέδια, όπως επίσης ύπουλες τροπολογίες της τελευταίας στιγμής, οι οποίες είναι είτε «φωτογραφικές» είτε ζημιογόνες για την πατρίδα μας. </w:t>
      </w:r>
    </w:p>
    <w:p w:rsidR="0016193F" w:rsidRPr="0016193F" w:rsidRDefault="0016193F" w:rsidP="00247084">
      <w:pPr>
        <w:shd w:val="clear" w:color="auto" w:fill="FFFFFF"/>
        <w:spacing w:after="0" w:line="600" w:lineRule="auto"/>
        <w:ind w:firstLine="720"/>
        <w:jc w:val="both"/>
        <w:rPr>
          <w:rFonts w:ascii="Arial" w:hAnsi="Arial"/>
          <w:sz w:val="24"/>
          <w:szCs w:val="24"/>
          <w:lang w:eastAsia="el-GR"/>
        </w:rPr>
      </w:pPr>
      <w:r w:rsidRPr="0016193F">
        <w:rPr>
          <w:rFonts w:ascii="Arial" w:hAnsi="Arial"/>
          <w:sz w:val="24"/>
          <w:szCs w:val="24"/>
          <w:lang w:eastAsia="el-GR"/>
        </w:rPr>
        <w:t>Ευχαριστώ πολύ.</w:t>
      </w:r>
    </w:p>
    <w:p w:rsidR="0016193F" w:rsidRPr="0016193F" w:rsidRDefault="0016193F" w:rsidP="00247084">
      <w:pPr>
        <w:shd w:val="clear" w:color="auto" w:fill="FFFFFF"/>
        <w:spacing w:after="0" w:line="600" w:lineRule="auto"/>
        <w:ind w:firstLine="720"/>
        <w:jc w:val="both"/>
        <w:rPr>
          <w:rFonts w:ascii="Arial" w:hAnsi="Arial"/>
          <w:sz w:val="24"/>
          <w:szCs w:val="24"/>
          <w:lang w:eastAsia="el-GR"/>
        </w:rPr>
      </w:pPr>
      <w:r w:rsidRPr="0016193F">
        <w:rPr>
          <w:rFonts w:ascii="Arial" w:hAnsi="Arial"/>
          <w:b/>
          <w:bCs/>
          <w:sz w:val="24"/>
          <w:szCs w:val="24"/>
          <w:lang w:eastAsia="el-GR"/>
        </w:rPr>
        <w:t xml:space="preserve">ΠΡΟΕΔΡΕΥΩΝ (Χαράλαμπος Αθανασίου): </w:t>
      </w:r>
      <w:r w:rsidRPr="0016193F">
        <w:rPr>
          <w:rFonts w:ascii="Arial" w:hAnsi="Arial"/>
          <w:sz w:val="24"/>
          <w:szCs w:val="24"/>
          <w:lang w:eastAsia="el-GR"/>
        </w:rPr>
        <w:t xml:space="preserve">Κι εγώ ευχαριστώ, κύριε </w:t>
      </w:r>
      <w:proofErr w:type="spellStart"/>
      <w:r w:rsidRPr="0016193F">
        <w:rPr>
          <w:rFonts w:ascii="Arial" w:hAnsi="Arial"/>
          <w:sz w:val="24"/>
          <w:szCs w:val="24"/>
          <w:lang w:eastAsia="el-GR"/>
        </w:rPr>
        <w:t>Βιλιάρδε</w:t>
      </w:r>
      <w:proofErr w:type="spellEnd"/>
      <w:r w:rsidRPr="0016193F">
        <w:rPr>
          <w:rFonts w:ascii="Arial" w:hAnsi="Arial"/>
          <w:sz w:val="24"/>
          <w:szCs w:val="24"/>
          <w:lang w:eastAsia="el-GR"/>
        </w:rPr>
        <w:t xml:space="preserve">. </w:t>
      </w:r>
    </w:p>
    <w:p w:rsidR="0016193F" w:rsidRPr="0016193F" w:rsidRDefault="0016193F" w:rsidP="00247084">
      <w:pPr>
        <w:shd w:val="clear" w:color="auto" w:fill="FFFFFF"/>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Τον λόγο έχει τώρα ο ειδικός αγορητής από το Κομμουνιστικό Κόμμα Ελλάδας κ. Χρήστος </w:t>
      </w:r>
      <w:proofErr w:type="spellStart"/>
      <w:r w:rsidRPr="0016193F">
        <w:rPr>
          <w:rFonts w:ascii="Arial" w:hAnsi="Arial"/>
          <w:sz w:val="24"/>
          <w:szCs w:val="24"/>
          <w:lang w:eastAsia="el-GR"/>
        </w:rPr>
        <w:t>Κατσώτης</w:t>
      </w:r>
      <w:proofErr w:type="spellEnd"/>
      <w:r w:rsidRPr="0016193F">
        <w:rPr>
          <w:rFonts w:ascii="Arial" w:hAnsi="Arial"/>
          <w:sz w:val="24"/>
          <w:szCs w:val="24"/>
          <w:lang w:eastAsia="el-GR"/>
        </w:rPr>
        <w:t xml:space="preserve">. Πάντα ο κ. </w:t>
      </w:r>
      <w:proofErr w:type="spellStart"/>
      <w:r w:rsidRPr="0016193F">
        <w:rPr>
          <w:rFonts w:ascii="Arial" w:hAnsi="Arial"/>
          <w:sz w:val="24"/>
          <w:szCs w:val="24"/>
          <w:lang w:eastAsia="el-GR"/>
        </w:rPr>
        <w:t>Κατσώτης</w:t>
      </w:r>
      <w:proofErr w:type="spellEnd"/>
      <w:r w:rsidRPr="0016193F">
        <w:rPr>
          <w:rFonts w:ascii="Arial" w:hAnsi="Arial"/>
          <w:sz w:val="24"/>
          <w:szCs w:val="24"/>
          <w:lang w:eastAsia="el-GR"/>
        </w:rPr>
        <w:t xml:space="preserve"> τηρεί τον χρόνο! </w:t>
      </w:r>
    </w:p>
    <w:p w:rsidR="0016193F" w:rsidRPr="0016193F" w:rsidRDefault="0016193F" w:rsidP="00247084">
      <w:pPr>
        <w:shd w:val="clear" w:color="auto" w:fill="FFFFFF"/>
        <w:spacing w:after="0" w:line="600" w:lineRule="auto"/>
        <w:ind w:firstLine="720"/>
        <w:jc w:val="both"/>
        <w:rPr>
          <w:rFonts w:ascii="Arial" w:hAnsi="Arial"/>
          <w:sz w:val="24"/>
          <w:szCs w:val="24"/>
          <w:lang w:eastAsia="el-GR"/>
        </w:rPr>
      </w:pPr>
      <w:r w:rsidRPr="0016193F">
        <w:rPr>
          <w:rFonts w:ascii="Arial" w:hAnsi="Arial"/>
          <w:b/>
          <w:bCs/>
          <w:sz w:val="24"/>
          <w:szCs w:val="24"/>
          <w:lang w:eastAsia="el-GR"/>
        </w:rPr>
        <w:t xml:space="preserve">ΧΡΗΣΤΟΣ ΚΑΤΣΩΤΗΣ: </w:t>
      </w:r>
      <w:r w:rsidRPr="0016193F">
        <w:rPr>
          <w:rFonts w:ascii="Arial" w:hAnsi="Arial"/>
          <w:sz w:val="24"/>
          <w:szCs w:val="24"/>
          <w:lang w:eastAsia="el-GR"/>
        </w:rPr>
        <w:t>Τι θέλουμε να σημειώσουμε; Θέλουμε να σημειώσουμε ότι δεν διαπραγματεύεται ο επενδυτής με την Κυβέρνηση της Νέας Δημοκρατίας ή την προηγούμενη του ΣΥΡΙΖΑ για τους όρους της επένδυσης, αλλά η Κυβέρνηση με τον επενδυτή, ο οποίος βάζει τους όρους για να διασφαλίσει λίγα τετραγωνικά μέτρα ακόμα ελεύθερου χώρου, λίγα μέτρα ελεύθερης παραλίας, λίγα δέντρα παραπάνω, να μην κάνουν τείχη που θα προκαλούν και άλλα. Το ίδιο και οι δήμαρχοι, βέβαια, επιδιώκουν να διασφαλίσουν κάτι ώστε να μην εκτεθούν πλήρως απ’ όσα προπαγάνδιζαν για να δεχθούν οι κάτοικοι των δήμων τους την εγκληματική επένδυση, «εμβληματική» όπως τη λένε. Τώρα διαμαρτύρονται γιατί βλέπουν ότι όσα έλεγαν ήταν «</w:t>
      </w:r>
      <w:proofErr w:type="spellStart"/>
      <w:r w:rsidRPr="0016193F">
        <w:rPr>
          <w:rFonts w:ascii="Arial" w:hAnsi="Arial"/>
          <w:sz w:val="24"/>
          <w:szCs w:val="24"/>
          <w:lang w:eastAsia="el-GR"/>
        </w:rPr>
        <w:t>έπεα</w:t>
      </w:r>
      <w:proofErr w:type="spellEnd"/>
      <w:r w:rsidRPr="0016193F">
        <w:rPr>
          <w:rFonts w:ascii="Arial" w:hAnsi="Arial"/>
          <w:sz w:val="24"/>
          <w:szCs w:val="24"/>
          <w:lang w:eastAsia="el-GR"/>
        </w:rPr>
        <w:t xml:space="preserve"> </w:t>
      </w:r>
      <w:proofErr w:type="spellStart"/>
      <w:r w:rsidRPr="0016193F">
        <w:rPr>
          <w:rFonts w:ascii="Arial" w:hAnsi="Arial"/>
          <w:sz w:val="24"/>
          <w:szCs w:val="24"/>
          <w:lang w:eastAsia="el-GR"/>
        </w:rPr>
        <w:t>πτερόεντα</w:t>
      </w:r>
      <w:proofErr w:type="spellEnd"/>
      <w:r w:rsidRPr="0016193F">
        <w:rPr>
          <w:rFonts w:ascii="Arial" w:hAnsi="Arial"/>
          <w:sz w:val="24"/>
          <w:szCs w:val="24"/>
          <w:lang w:eastAsia="el-GR"/>
        </w:rPr>
        <w:t>».</w:t>
      </w:r>
    </w:p>
    <w:p w:rsidR="0016193F" w:rsidRPr="0016193F" w:rsidRDefault="0016193F" w:rsidP="00247084">
      <w:pPr>
        <w:tabs>
          <w:tab w:val="left" w:pos="3300"/>
        </w:tabs>
        <w:spacing w:after="0" w:line="600" w:lineRule="auto"/>
        <w:ind w:firstLine="720"/>
        <w:jc w:val="both"/>
        <w:rPr>
          <w:rFonts w:ascii="Arial" w:hAnsi="Arial"/>
          <w:sz w:val="24"/>
          <w:szCs w:val="24"/>
          <w:lang w:eastAsia="el-GR"/>
        </w:rPr>
      </w:pPr>
      <w:r w:rsidRPr="0016193F">
        <w:rPr>
          <w:rFonts w:ascii="Arial" w:hAnsi="Arial"/>
          <w:sz w:val="24"/>
          <w:szCs w:val="24"/>
          <w:lang w:eastAsia="el-GR"/>
        </w:rPr>
        <w:lastRenderedPageBreak/>
        <w:t>Εμάς δεν μας εκπλήσσει αυτή η στάση των κομμάτων του κεφαλαίου, όπως εκφράζονται και στους δήμους. Υπηρετούν τις ανάγκες των επιχειρηματικών ομίλων και αναλαμβάνουν να ενσωματώνουν λαϊκές αντιδράσεις με κάθε μέσο. Τους στόχους του κεφαλαίου τούς παρουσιάζουν ως εθνικούς στόχους, ότι θα είναι προς όφελος όλης της κοινωνίας. Και εάν δεν πείθουν, βάζουν μπροστά τις δυνάμεις καταστολής να τρομοκρατούν, να υποτάσσουν και το έχουμε δει αυτό το έργο στη Χαλκιδική.</w:t>
      </w:r>
    </w:p>
    <w:p w:rsidR="0016193F" w:rsidRPr="0016193F" w:rsidRDefault="0016193F" w:rsidP="00247084">
      <w:pPr>
        <w:tabs>
          <w:tab w:val="left" w:pos="3300"/>
        </w:tabs>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Αυτές τις δύο μέρες είχαμε αποκαλυπτικά πράγματα, ένα παιχνίδι, μια </w:t>
      </w:r>
      <w:proofErr w:type="spellStart"/>
      <w:r w:rsidRPr="0016193F">
        <w:rPr>
          <w:rFonts w:ascii="Arial" w:hAnsi="Arial"/>
          <w:sz w:val="24"/>
          <w:szCs w:val="24"/>
          <w:lang w:eastAsia="el-GR"/>
        </w:rPr>
        <w:t>ψευτοαντιπαράθεση</w:t>
      </w:r>
      <w:proofErr w:type="spellEnd"/>
      <w:r w:rsidRPr="0016193F">
        <w:rPr>
          <w:rFonts w:ascii="Arial" w:hAnsi="Arial"/>
          <w:sz w:val="24"/>
          <w:szCs w:val="24"/>
          <w:lang w:eastAsia="el-GR"/>
        </w:rPr>
        <w:t xml:space="preserve">, ώστε να θολώσουν τη συμφωνία τους. Τι μπορούμε να πούμε ως τίτλο; Νέα Δημοκρατία και ΣΥΡΙΖΑ συμφωνούν διαφωνώντας. Θολώνουν, λοιπόν, το τοπίο, τις κοινές αγωνίες για το ποιος θα φανεί πιο χρήσιμος στους επενδυτές, ποιος μπορεί να νομοθετήσει την κάθε αξίωσή του. Η αντιπαράθεση που έγινε μεταξύ Νέας Δημοκρατίας και ΣΥΡΙΖΑ ήταν για το ποιος έκανε τα περισσότερα για να ενσωματώσει τις αξιώσεις των επενδυτών, να ξεπεράσει το νομοθετικό πλαίσιο που αυτές οι ίδιες οι δυνάμεις του κεφαλαίου είχαν δημιουργήσει, για να υπηρετήσουν βέβαια τις ανάγκες της καπιταλιστικής ανάπτυξης. </w:t>
      </w:r>
    </w:p>
    <w:p w:rsidR="0016193F" w:rsidRPr="0016193F" w:rsidRDefault="0016193F" w:rsidP="00247084">
      <w:pPr>
        <w:tabs>
          <w:tab w:val="left" w:pos="3300"/>
        </w:tabs>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Όσο αποκαλύπτεται πόσο μοιάζετε, τόσο θα ακούγονται και βαριές κουβέντες για να δείχνετε διαφορετικοί. Σας έχει πάρει όμως χαμπάρι ο λαός. Δεν τον ξεγελάτε, θα σας πληρώσει ακριβά. Εμείς τον καλούμε να μην αργήσει, </w:t>
      </w:r>
      <w:r w:rsidRPr="0016193F">
        <w:rPr>
          <w:rFonts w:ascii="Arial" w:hAnsi="Arial"/>
          <w:sz w:val="24"/>
          <w:szCs w:val="24"/>
          <w:lang w:eastAsia="el-GR"/>
        </w:rPr>
        <w:lastRenderedPageBreak/>
        <w:t>να αποφασίσει τώρα τη συμμετοχή του στον αγώνα για την ανατροπή της βαρβαρότητας που ζει από την πολιτική που ακολουθείτε.</w:t>
      </w:r>
    </w:p>
    <w:p w:rsidR="0016193F" w:rsidRPr="0016193F" w:rsidRDefault="0016193F" w:rsidP="00247084">
      <w:pPr>
        <w:tabs>
          <w:tab w:val="left" w:pos="3300"/>
        </w:tabs>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Καλούμε ιδιαίτερα τους εργαζόμενους, τους αυτοαπασχολούμενους, τους νέους και τις νέες, τις γυναίκες, τους κατοίκους Ελληνικού, Αργυρούπολης, Γλυφάδας, Αλίμου, Ηλιούπολης, </w:t>
      </w:r>
      <w:proofErr w:type="spellStart"/>
      <w:r w:rsidRPr="0016193F">
        <w:rPr>
          <w:rFonts w:ascii="Arial" w:hAnsi="Arial"/>
          <w:sz w:val="24"/>
          <w:szCs w:val="24"/>
          <w:lang w:eastAsia="el-GR"/>
        </w:rPr>
        <w:t>Μπραχαμίου</w:t>
      </w:r>
      <w:proofErr w:type="spellEnd"/>
      <w:r w:rsidRPr="0016193F">
        <w:rPr>
          <w:rFonts w:ascii="Arial" w:hAnsi="Arial"/>
          <w:sz w:val="24"/>
          <w:szCs w:val="24"/>
          <w:lang w:eastAsia="el-GR"/>
        </w:rPr>
        <w:t xml:space="preserve">, Καλλιθέας, Μοσχάτου, Ταύρου αλλά και σε όλη την Αττική να αγωνιστούν για να μπορούν να αναπνέουν και να μην τους κόβεται η ανάσα από τη θερμοκρασία, που σύμφωνα με τους επιστήμονες, θα ανέβει πέντε βαθμούς Κελσίου ακόμη, για να νιώθουν την αύρα της θάλασσας, για να βλέπουν τη θάλασσα, για να μπορούν να κάνουν μπάνιο χωρίς να πληρώνουν, για να μη βλέπουν μπροστά τους ντουβάρια μέχρι τον ουρανό που θα κρύβουν και τον ήλιο, που θα δύει γρήγορα μετά το μεσημέρι, για να νιώθουν ασφαλείς και όχι να φοβούνται τις διάφορες παρασιτικές, περιθωριακές, παρακμιακές δραστηριότητες στην περιοχή τους. Τους καλούμε να παλέψουν για τη δημιουργία μητροπολιτικού πάρκου, μοναδικό πνεύμονα της Αττικής, για καμμία επιχειρηματική δραστηριότητα που θα έχει τραγικές συνέπειες. Το έργο αυτό είναι εγκληματικό για τους κατοίκους της περιοχής και όλης της Αττικής. </w:t>
      </w:r>
    </w:p>
    <w:p w:rsidR="0016193F" w:rsidRPr="0016193F" w:rsidRDefault="0016193F" w:rsidP="00247084">
      <w:pPr>
        <w:tabs>
          <w:tab w:val="left" w:pos="3300"/>
        </w:tabs>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Οι θέσεις εργασίας που λέτε ότι θα δημιουργηθούν είναι αυτές που κανείς δεν θέλει να έχει. Να μην ξέρεις πότε θα δουλεύεις, πότε θα κάθεσαι, να είσαι πάντα αβέβαιος, ανασφαλής με ετήσιες αποδοχές κάτω από τα όρια της </w:t>
      </w:r>
      <w:r w:rsidRPr="0016193F">
        <w:rPr>
          <w:rFonts w:ascii="Arial" w:hAnsi="Arial"/>
          <w:sz w:val="24"/>
          <w:szCs w:val="24"/>
          <w:lang w:eastAsia="el-GR"/>
        </w:rPr>
        <w:lastRenderedPageBreak/>
        <w:t>φτώχειας, με συνθήκες εργασιακής γαλέρας, όπως ζουν οι εργαζόμενοι στον τουρισμό χρόνια τώρα. Και στην περίοδο που τα δισεκατομμύρια έσοδα και κέρδη ανέβαιναν χρόνο με τον χρόνο, οι μισθοί ήταν πείνας και οι εργασιακές σχέσεις γαλέρας και τώρα στην πανδημία που αποκάλυψε ότι ο τουρισμός πλήττεται άμεσα από πανδημίες, σεισμούς, πολέμους, οι συνέπειες πέφτουν στους εργαζόμενους με 500 ευρώ οι τυχεροί, με ψίχουλα οι άνεργοι και στο έλεος του θεού χιλιάδες άλλοι.</w:t>
      </w:r>
    </w:p>
    <w:p w:rsidR="0016193F" w:rsidRPr="0016193F" w:rsidRDefault="0016193F" w:rsidP="00247084">
      <w:pPr>
        <w:tabs>
          <w:tab w:val="left" w:pos="3300"/>
        </w:tabs>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Οι αυτοαπασχολούμενοι της περιοχής έχουν πείρα από τα </w:t>
      </w:r>
      <w:r w:rsidRPr="0016193F">
        <w:rPr>
          <w:rFonts w:ascii="Arial" w:hAnsi="Arial"/>
          <w:sz w:val="24"/>
          <w:szCs w:val="24"/>
          <w:lang w:val="en-US" w:eastAsia="el-GR"/>
        </w:rPr>
        <w:t>mall</w:t>
      </w:r>
      <w:r w:rsidRPr="0016193F">
        <w:rPr>
          <w:rFonts w:ascii="Arial" w:hAnsi="Arial"/>
          <w:sz w:val="24"/>
          <w:szCs w:val="24"/>
          <w:lang w:eastAsia="el-GR"/>
        </w:rPr>
        <w:t xml:space="preserve"> που δημιουργήθηκαν, από τις αλυσίδες που δρουν στην περιοχή για την εξέλιξη του εισοδήματός τους, των προσδοκιών τους. Παρά την πολύωρη δουλειά τους είδαν τα εισοδήματα να κατρακυλούν, τα χρέη να τους πνίγουν, τις προσδοκίες να γίνονται άπιαστα όνειρα. Τα πράγματα θα εξελιχθούν ακόμα χειρότερα με την επένδυση. Οι μόνοι ωφελημένοι της επένδυσης είναι οι λίγοι, οι μέτοχοι των σχημάτων που θα γίνονται, που θα αλλάζει η σύνθεσή τους, αλλά μόνο αυτοί θα κερδίζουν από την επένδυσή τους. Όλοι οι υπόλοιποι θα είναι οι ζημιωμένοι, όπως παραπάνω σημειώσαμε.</w:t>
      </w:r>
    </w:p>
    <w:p w:rsidR="0016193F" w:rsidRPr="0016193F" w:rsidRDefault="0016193F" w:rsidP="00247084">
      <w:pPr>
        <w:tabs>
          <w:tab w:val="left" w:pos="3300"/>
        </w:tabs>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Για τις τροπολογίες, θα μπορούσαμε να ψηφίσουμε το άρθρο 2 -εάν ήταν χωριστά τα άρθρα- από την τροπολογία 805 που οι ειδικοί διαχειριστές αρνούνται να ενεργήσουν με βάση τις νομοθετικές ρυθμίσεις, τις δικαστικές αποφάσεις, ερμηνεύοντας όπως αυτοί θέλουν, στερώντας από τους </w:t>
      </w:r>
      <w:r w:rsidRPr="0016193F">
        <w:rPr>
          <w:rFonts w:ascii="Arial" w:hAnsi="Arial"/>
          <w:sz w:val="24"/>
          <w:szCs w:val="24"/>
          <w:lang w:eastAsia="el-GR"/>
        </w:rPr>
        <w:lastRenderedPageBreak/>
        <w:t>εργαζόμενους τα νόμιμα. Τέτοιο παράδειγμα είναι η περίπτωση του ΔΟΛ και του «</w:t>
      </w:r>
      <w:r w:rsidRPr="0016193F">
        <w:rPr>
          <w:rFonts w:ascii="Arial" w:hAnsi="Arial"/>
          <w:sz w:val="24"/>
          <w:szCs w:val="24"/>
          <w:lang w:val="en-US" w:eastAsia="el-GR"/>
        </w:rPr>
        <w:t>MEGA</w:t>
      </w:r>
      <w:r w:rsidRPr="0016193F">
        <w:rPr>
          <w:rFonts w:ascii="Arial" w:hAnsi="Arial"/>
          <w:sz w:val="24"/>
          <w:szCs w:val="24"/>
          <w:lang w:eastAsia="el-GR"/>
        </w:rPr>
        <w:t xml:space="preserve">». Οι εργαζόμενοι με τη νομική τους υποστήριξη έδωσαν σκληρό αγώνα για το αυτονόητο, την καταβολή των νόμιμων δικαιωμάτων τους. Ας ελπίσουμε το άρθρο 2 με την ερμηνευτική διάταξη να είναι η δικαίωσή τους, να μη βρουν άλλο «παράθυρο» για να συνεχίσουν την αυθαιρεσία απέναντι στους εργαζόμενους. </w:t>
      </w:r>
    </w:p>
    <w:p w:rsidR="0016193F" w:rsidRPr="0016193F" w:rsidRDefault="0016193F" w:rsidP="00247084">
      <w:pPr>
        <w:tabs>
          <w:tab w:val="left" w:pos="3300"/>
        </w:tabs>
        <w:spacing w:after="0" w:line="600" w:lineRule="auto"/>
        <w:ind w:firstLine="720"/>
        <w:jc w:val="both"/>
        <w:rPr>
          <w:rFonts w:ascii="Arial" w:hAnsi="Arial"/>
          <w:sz w:val="24"/>
          <w:szCs w:val="24"/>
          <w:lang w:eastAsia="el-GR"/>
        </w:rPr>
      </w:pPr>
      <w:r w:rsidRPr="0016193F">
        <w:rPr>
          <w:rFonts w:ascii="Arial" w:hAnsi="Arial"/>
          <w:sz w:val="24"/>
          <w:szCs w:val="24"/>
          <w:lang w:eastAsia="el-GR"/>
        </w:rPr>
        <w:t>Θα μπορούσαμε να ψηφίσουμε το άρθρο 1 που αφορά την καταβολή των αποζημιώσεων στους συνταξιούχους της ΕΛΒΟ, δηλαδή πάλι το αυτονόητο. Είναι η αποζημίωσή τους που παράνομα, καταχρηστικά παρακρατείται τόσα χρόνια και έπρεπε να καταβάλλεται έντοκα. Όχι, αυτό δεν το κάνετε, αλλά αντίθετα θέτετε ως προϋπόθεση καταβολής της αποζημίωσης την παραίτηση από δικαστική διεκδίκηση. Θα μπορούσαμε να ψηφίσουμε αυτό το άρθρο.</w:t>
      </w:r>
    </w:p>
    <w:p w:rsidR="0016193F" w:rsidRPr="0016193F" w:rsidRDefault="0016193F" w:rsidP="00247084">
      <w:pPr>
        <w:tabs>
          <w:tab w:val="left" w:pos="3300"/>
        </w:tabs>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Όμως να ρωτήσουμε, κύριε </w:t>
      </w:r>
      <w:proofErr w:type="spellStart"/>
      <w:r w:rsidRPr="0016193F">
        <w:rPr>
          <w:rFonts w:ascii="Arial" w:hAnsi="Arial"/>
          <w:sz w:val="24"/>
          <w:szCs w:val="24"/>
          <w:lang w:eastAsia="el-GR"/>
        </w:rPr>
        <w:t>Βεσυρόπουλε</w:t>
      </w:r>
      <w:proofErr w:type="spellEnd"/>
      <w:r w:rsidRPr="0016193F">
        <w:rPr>
          <w:rFonts w:ascii="Arial" w:hAnsi="Arial"/>
          <w:sz w:val="24"/>
          <w:szCs w:val="24"/>
          <w:lang w:eastAsia="el-GR"/>
        </w:rPr>
        <w:t xml:space="preserve">, μιας και είστε εδώ. Πριν δέκα χρόνια ο εργαζόμενος, περιμένοντας το αυτονόητο της αποζημίωσης, αν ήταν 10.000 ευρώ αυτή, για να κάνει κάποια επισκευή στο σπίτι του, να καλύψει κάποιες ζωτικές ανάγκες, υποχρεώθηκε να δανειστεί αυτό το ποσό από τις τράπεζες για να το κάνει. Μπορείτε να μας πείτε πόσο θα πλήρωνε τώρα στις τράπεζες μετά από πέντε χρόνια αν αυτή ήταν η συμφωνία; Πείτε μας πόσα θα πλήρωνε αν έπαιρνε αυτό το δάνειο, εσείς που παρακρατήσατε δέκα χρόνια </w:t>
      </w:r>
      <w:r w:rsidRPr="0016193F">
        <w:rPr>
          <w:rFonts w:ascii="Arial" w:hAnsi="Arial"/>
          <w:sz w:val="24"/>
          <w:szCs w:val="24"/>
          <w:lang w:eastAsia="el-GR"/>
        </w:rPr>
        <w:lastRenderedPageBreak/>
        <w:t>την αποζημίωση αυτού του ανθρώπου. Άρα, λοιπόν, τι λέτε; Ότι «θα παραιτηθείς από κάθε διεκδίκηση και θα πάρεις μόνο αυτή την αποζημίωση που σου δίνουμε». Εμείς, λοιπόν, λέμε ότι τα δικαιούνται οι εργαζόμενοι και μάλιστα έντοκα και δεν μπορείτε να τους στερείτε το δικαίωμα της δικαστικής διεκδίκησης.</w:t>
      </w:r>
    </w:p>
    <w:p w:rsidR="0016193F" w:rsidRPr="0016193F" w:rsidRDefault="0016193F" w:rsidP="00247084">
      <w:pPr>
        <w:tabs>
          <w:tab w:val="left" w:pos="3300"/>
        </w:tabs>
        <w:spacing w:after="0" w:line="600" w:lineRule="auto"/>
        <w:ind w:firstLine="720"/>
        <w:jc w:val="both"/>
        <w:rPr>
          <w:rFonts w:ascii="Arial" w:hAnsi="Arial"/>
          <w:sz w:val="24"/>
          <w:szCs w:val="24"/>
          <w:lang w:eastAsia="el-GR"/>
        </w:rPr>
      </w:pPr>
      <w:r w:rsidRPr="0016193F">
        <w:rPr>
          <w:rFonts w:ascii="Arial" w:hAnsi="Arial"/>
          <w:sz w:val="24"/>
          <w:szCs w:val="24"/>
          <w:lang w:eastAsia="el-GR"/>
        </w:rPr>
        <w:t>Για τις άλλες τροπολογίες θα τοποθετηθούμε στην ψηφοφορία. Λέμε, όμως, για την πρώτη τροπολογία ότι τελικά θα ψηφίσουμε «παρών», ενώ θα μπορούσαμε να ψηφίσουμε αρκετά άρθρα που ικανοποιούν κάποια δικαιώματα των εργαζομένων.</w:t>
      </w:r>
    </w:p>
    <w:p w:rsidR="0016193F" w:rsidRPr="0016193F" w:rsidRDefault="0016193F" w:rsidP="00247084">
      <w:pPr>
        <w:tabs>
          <w:tab w:val="left" w:pos="3300"/>
        </w:tabs>
        <w:spacing w:after="0" w:line="600" w:lineRule="auto"/>
        <w:ind w:firstLine="720"/>
        <w:jc w:val="both"/>
        <w:rPr>
          <w:rFonts w:ascii="Arial" w:hAnsi="Arial"/>
          <w:sz w:val="24"/>
          <w:szCs w:val="24"/>
          <w:lang w:eastAsia="el-GR"/>
        </w:rPr>
      </w:pPr>
      <w:r w:rsidRPr="0016193F">
        <w:rPr>
          <w:rFonts w:ascii="Arial" w:hAnsi="Arial"/>
          <w:b/>
          <w:sz w:val="24"/>
          <w:szCs w:val="24"/>
          <w:lang w:eastAsia="el-GR"/>
        </w:rPr>
        <w:t xml:space="preserve">ΠΡΟΕΔΡΕΥΩΝ (Χαράλαμπος Αθανασίου): </w:t>
      </w:r>
      <w:r w:rsidRPr="0016193F">
        <w:rPr>
          <w:rFonts w:ascii="Arial" w:hAnsi="Arial"/>
          <w:sz w:val="24"/>
          <w:szCs w:val="24"/>
          <w:lang w:eastAsia="el-GR"/>
        </w:rPr>
        <w:t xml:space="preserve">Ευχαριστώ, κύριε </w:t>
      </w:r>
      <w:proofErr w:type="spellStart"/>
      <w:r w:rsidRPr="0016193F">
        <w:rPr>
          <w:rFonts w:ascii="Arial" w:hAnsi="Arial"/>
          <w:sz w:val="24"/>
          <w:szCs w:val="24"/>
          <w:lang w:eastAsia="el-GR"/>
        </w:rPr>
        <w:t>Κατσώτη</w:t>
      </w:r>
      <w:proofErr w:type="spellEnd"/>
      <w:r w:rsidRPr="0016193F">
        <w:rPr>
          <w:rFonts w:ascii="Arial" w:hAnsi="Arial"/>
          <w:sz w:val="24"/>
          <w:szCs w:val="24"/>
          <w:lang w:eastAsia="el-GR"/>
        </w:rPr>
        <w:t>.</w:t>
      </w:r>
    </w:p>
    <w:p w:rsidR="0016193F" w:rsidRPr="0016193F" w:rsidRDefault="0016193F" w:rsidP="00247084">
      <w:pPr>
        <w:tabs>
          <w:tab w:val="left" w:pos="3300"/>
        </w:tabs>
        <w:spacing w:after="0" w:line="600" w:lineRule="auto"/>
        <w:ind w:firstLine="720"/>
        <w:jc w:val="both"/>
        <w:rPr>
          <w:rFonts w:ascii="Arial" w:hAnsi="Arial"/>
          <w:sz w:val="24"/>
          <w:szCs w:val="24"/>
          <w:lang w:eastAsia="el-GR"/>
        </w:rPr>
      </w:pPr>
      <w:r w:rsidRPr="0016193F">
        <w:rPr>
          <w:rFonts w:ascii="Arial" w:hAnsi="Arial"/>
          <w:sz w:val="24"/>
          <w:szCs w:val="24"/>
          <w:lang w:eastAsia="el-GR"/>
        </w:rPr>
        <w:t>Τον λόγο έχει ο ειδικός αγορητής του Κινήματος Αλλαγής κ. Ανδρέας Λοβέρδος.</w:t>
      </w:r>
    </w:p>
    <w:p w:rsidR="0016193F" w:rsidRPr="0016193F" w:rsidRDefault="0016193F" w:rsidP="00247084">
      <w:pPr>
        <w:tabs>
          <w:tab w:val="left" w:pos="3300"/>
        </w:tabs>
        <w:spacing w:after="0" w:line="600" w:lineRule="auto"/>
        <w:ind w:firstLine="720"/>
        <w:jc w:val="both"/>
        <w:rPr>
          <w:rFonts w:ascii="Arial" w:hAnsi="Arial"/>
          <w:sz w:val="24"/>
          <w:szCs w:val="24"/>
          <w:lang w:eastAsia="el-GR"/>
        </w:rPr>
      </w:pPr>
      <w:r w:rsidRPr="0016193F">
        <w:rPr>
          <w:rFonts w:ascii="Arial" w:hAnsi="Arial"/>
          <w:b/>
          <w:sz w:val="24"/>
          <w:szCs w:val="24"/>
          <w:lang w:eastAsia="el-GR"/>
        </w:rPr>
        <w:t>ΑΝΔΡΕΑΣ ΛΟΒΕΡΔΟΣ:</w:t>
      </w:r>
      <w:r w:rsidRPr="0016193F">
        <w:rPr>
          <w:rFonts w:ascii="Arial" w:hAnsi="Arial"/>
          <w:sz w:val="24"/>
          <w:szCs w:val="24"/>
          <w:lang w:eastAsia="el-GR"/>
        </w:rPr>
        <w:t xml:space="preserve"> Ευχαριστώ, κύριε Πρόεδρε.</w:t>
      </w:r>
    </w:p>
    <w:p w:rsidR="0016193F" w:rsidRPr="0016193F" w:rsidRDefault="0016193F" w:rsidP="00247084">
      <w:pPr>
        <w:tabs>
          <w:tab w:val="left" w:pos="3300"/>
        </w:tabs>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Κυρίες και κύριοι, χρόνια πολλά σε όλες τις Ελληνίδες, σε όλους τους Έλληνες, για την αυριανή μέρα. Διακόσια χρόνια από την Ελληνική Επανάσταση, διακόσια χρόνια από την ίδρυση του ελληνικού κράτους, όπως συμβολικά τα γιορτάζουμε όλα μαζί, αν και η ίδρυση του ελληνικού κράτους έγινε λίγο αργότερα. Όλες οι Ελληνίδες, όλοι οι Έλληνες θα γιορτάσουμε, εν μέσω πανδημίας βέβαια. Νιώθουμε όμως ότι είμαστε -και θα νιώσουμε και </w:t>
      </w:r>
      <w:r w:rsidRPr="0016193F">
        <w:rPr>
          <w:rFonts w:ascii="Arial" w:hAnsi="Arial"/>
          <w:sz w:val="24"/>
          <w:szCs w:val="24"/>
          <w:lang w:eastAsia="el-GR"/>
        </w:rPr>
        <w:lastRenderedPageBreak/>
        <w:t>αύριο ότι είμαστε- στις πλατείες, στις εκκλησίες, στις παρελάσεις ή και εκεί που συνήθιζε ο καθένας και η καθεμιά από εμάς να είναι αυτή τη μεγάλη μέρα, εν μέσω πανδημίας χωρίς πολλά λόγια, αλλά με πολλή αγάπη και με εθνική ομοψυχία.</w:t>
      </w:r>
    </w:p>
    <w:p w:rsidR="0016193F" w:rsidRPr="0016193F" w:rsidRDefault="0016193F" w:rsidP="00247084">
      <w:pPr>
        <w:tabs>
          <w:tab w:val="left" w:pos="3300"/>
        </w:tabs>
        <w:spacing w:after="0" w:line="600" w:lineRule="auto"/>
        <w:ind w:firstLine="720"/>
        <w:jc w:val="both"/>
        <w:rPr>
          <w:rFonts w:ascii="Arial" w:hAnsi="Arial"/>
          <w:sz w:val="24"/>
          <w:szCs w:val="24"/>
          <w:lang w:eastAsia="el-GR"/>
        </w:rPr>
      </w:pPr>
      <w:r w:rsidRPr="0016193F">
        <w:rPr>
          <w:rFonts w:ascii="Arial" w:hAnsi="Arial"/>
          <w:sz w:val="24"/>
          <w:szCs w:val="24"/>
          <w:lang w:eastAsia="el-GR"/>
        </w:rPr>
        <w:t>Μετά από πολύ καιρό -το αισθάνομαι- διαιρέσεων που υπήρχαν τα τελευταία χρόνια της οικονομικής κρίσης, κατακτήσαμε πολλά πράγματα με αγώνες, με θυσίες, με πόνο, με συγκρούσεις, καταλήξαμε αυτή τη μέρα να τη γιορτάζουμε όλοι μαζί. Διότι δεν θα ξεχάσω ότι εξαιρέσεις από τις συγκρούσεις δεν γίνονταν ούτε την 28</w:t>
      </w:r>
      <w:r w:rsidRPr="0016193F">
        <w:rPr>
          <w:rFonts w:ascii="Arial" w:hAnsi="Arial"/>
          <w:sz w:val="24"/>
          <w:szCs w:val="24"/>
          <w:vertAlign w:val="superscript"/>
          <w:lang w:eastAsia="el-GR"/>
        </w:rPr>
        <w:t>η</w:t>
      </w:r>
      <w:r w:rsidRPr="0016193F">
        <w:rPr>
          <w:rFonts w:ascii="Arial" w:hAnsi="Arial"/>
          <w:sz w:val="24"/>
          <w:szCs w:val="24"/>
          <w:lang w:eastAsia="el-GR"/>
        </w:rPr>
        <w:t xml:space="preserve"> Οκτωβρίου ούτε την 25</w:t>
      </w:r>
      <w:r w:rsidRPr="0016193F">
        <w:rPr>
          <w:rFonts w:ascii="Arial" w:hAnsi="Arial"/>
          <w:sz w:val="24"/>
          <w:szCs w:val="24"/>
          <w:vertAlign w:val="superscript"/>
          <w:lang w:eastAsia="el-GR"/>
        </w:rPr>
        <w:t>η</w:t>
      </w:r>
      <w:r w:rsidRPr="0016193F">
        <w:rPr>
          <w:rFonts w:ascii="Arial" w:hAnsi="Arial"/>
          <w:sz w:val="24"/>
          <w:szCs w:val="24"/>
          <w:lang w:eastAsia="el-GR"/>
        </w:rPr>
        <w:t xml:space="preserve"> Μαρτίου. Ευτυχώς αυτά η Ελλάδα τα αφήνει πίσω. Εθνική ομοψυχία, λοιπόν.</w:t>
      </w:r>
    </w:p>
    <w:p w:rsidR="0016193F" w:rsidRPr="0016193F" w:rsidRDefault="0016193F" w:rsidP="00247084">
      <w:pPr>
        <w:tabs>
          <w:tab w:val="left" w:pos="3300"/>
        </w:tabs>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Να μου επιτραπεί, κύριε Πρόεδρε, μια σκέψη για ένα θέμα που δεν αφορά το σημερινό σχέδιο νόμου, αλλά αφορά ένα πάρα πολύ σημαντικό θέμα. Είναι ευρέως γνωστό πια ότι η Τουρκία αποσύρθηκε από τη Σύμβαση του Συμβουλίου της Ευρώπης του 2011 κατά της βίας εναντίον των γυναικών και κατά της ενδοοικογενειακής βίας. Και αποσύρθηκε ενώ η σύμβαση αυτή φέρει το όνομα της πόλης στην οποία υπογράφηκε, είναι η Σύμβαση της Κωνσταντινούπολης, ενώ πριν από λίγες μέρες ο Πρόεδρος </w:t>
      </w:r>
      <w:proofErr w:type="spellStart"/>
      <w:r w:rsidRPr="0016193F">
        <w:rPr>
          <w:rFonts w:ascii="Arial" w:hAnsi="Arial"/>
          <w:sz w:val="24"/>
          <w:szCs w:val="24"/>
          <w:lang w:eastAsia="el-GR"/>
        </w:rPr>
        <w:t>Ερντογάν</w:t>
      </w:r>
      <w:proofErr w:type="spellEnd"/>
      <w:r w:rsidRPr="0016193F">
        <w:rPr>
          <w:rFonts w:ascii="Arial" w:hAnsi="Arial"/>
          <w:sz w:val="24"/>
          <w:szCs w:val="24"/>
          <w:lang w:eastAsia="el-GR"/>
        </w:rPr>
        <w:t xml:space="preserve"> είχε πάρει την πρωτοβουλία για την προάσπιση των θεμελιωδών δικαιωμάτων στη χώρα αυτή. </w:t>
      </w:r>
    </w:p>
    <w:p w:rsidR="0016193F" w:rsidRPr="0016193F" w:rsidRDefault="0016193F" w:rsidP="00247084">
      <w:pPr>
        <w:tabs>
          <w:tab w:val="left" w:pos="3300"/>
        </w:tabs>
        <w:spacing w:after="0" w:line="600" w:lineRule="auto"/>
        <w:ind w:firstLine="720"/>
        <w:jc w:val="both"/>
        <w:rPr>
          <w:rFonts w:ascii="Arial" w:hAnsi="Arial"/>
          <w:sz w:val="24"/>
          <w:szCs w:val="24"/>
          <w:lang w:eastAsia="el-GR"/>
        </w:rPr>
      </w:pPr>
      <w:r w:rsidRPr="0016193F">
        <w:rPr>
          <w:rFonts w:ascii="Arial" w:hAnsi="Arial"/>
          <w:sz w:val="24"/>
          <w:szCs w:val="24"/>
          <w:lang w:eastAsia="el-GR"/>
        </w:rPr>
        <w:lastRenderedPageBreak/>
        <w:t xml:space="preserve">Μου δινόταν τότε η ευκαιρία να πω ότι ναι μεν η Τουρκία παίρνει πρωτοβουλίες που έχουν ένα διεθνές αντίκρισμα, που επιχειρούν να έχει ένα διεθνές αντίκρισμα εν όψει της αλλαγής κυβέρνησης στις Ηνωμένες Πολιτείες, εν όψει των προβλημάτων που έχει με ορισμένα κράτη της Ευρωπαϊκής Ένωσης, εντούτοις την ίδια στιγμή προ δεκαπέντε-είκοσι ημερών δικάζονταν διανοούμενοι για τις απόψεις τους, γινόταν ό,τι γινόταν εναντίον των Κούρδων, τα γνωστά προβλήματα καθημερινής παραβίασης θεμελιωδών δικαιωμάτων που γίνονται στην Τουρκία, οι φοιτητές στον δρόμο, διορισμοί πρυτάνεων από το παράθυρο κ.ο.κ..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Τώρα η κίνηση αυτή να αποσύρεται η χώρα αυτή από μία σύμβαση που φέρει το όνομα μιας εκ των </w:t>
      </w:r>
      <w:proofErr w:type="spellStart"/>
      <w:r w:rsidRPr="0016193F">
        <w:rPr>
          <w:rFonts w:ascii="Arial" w:hAnsi="Arial"/>
          <w:sz w:val="24"/>
          <w:szCs w:val="24"/>
          <w:lang w:eastAsia="el-GR"/>
        </w:rPr>
        <w:t>πόλεών</w:t>
      </w:r>
      <w:proofErr w:type="spellEnd"/>
      <w:r w:rsidRPr="0016193F">
        <w:rPr>
          <w:rFonts w:ascii="Arial" w:hAnsi="Arial"/>
          <w:sz w:val="24"/>
          <w:szCs w:val="24"/>
          <w:lang w:eastAsia="el-GR"/>
        </w:rPr>
        <w:t xml:space="preserve"> της, της Κωνσταντινούπολης, είναι -νομίζω- η φωτογραφία όχι μιας πολυσχιδούς εξωτερικής πολιτικής της Τουρκίας, αλλά μίας ακατάστατης εξωτερικής πολιτικής της Τουρκίας, γι’ αυτό και μη πειστικής.</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Γι’ αυτό, κυρίες και κύριοι Βουλευτές, νομίζω ότι πρέπει να ανιχνεύουμε στους τελευταίους μήνες μια πορεία αντίστροφη που ακολουθεί η ηγεσία της Τουρκίας και ειδικά ο Πρόεδρος </w:t>
      </w:r>
      <w:proofErr w:type="spellStart"/>
      <w:r w:rsidRPr="0016193F">
        <w:rPr>
          <w:rFonts w:ascii="Arial" w:hAnsi="Arial"/>
          <w:sz w:val="24"/>
          <w:szCs w:val="24"/>
          <w:lang w:eastAsia="el-GR"/>
        </w:rPr>
        <w:t>Ερντογάν</w:t>
      </w:r>
      <w:proofErr w:type="spellEnd"/>
      <w:r w:rsidRPr="0016193F">
        <w:rPr>
          <w:rFonts w:ascii="Arial" w:hAnsi="Arial"/>
          <w:sz w:val="24"/>
          <w:szCs w:val="24"/>
          <w:lang w:eastAsia="el-GR"/>
        </w:rPr>
        <w:t>.</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Ως προς το θέμα μας, είμαι πραγματικά πολύ χαρούμενος που με το τέλος αυτής της διαδικασίας στο Κοινοβούλιο για την κύρωση μιας σύμβασης και για άλλα θέματα που περιλαμβάνει το σχέδιο νόμου, το 80% του ελληνικού λαού, όπως εκφράστηκε στις εκλογές του 2019 από τα κόμματά του, στέκεται </w:t>
      </w:r>
      <w:r w:rsidRPr="0016193F">
        <w:rPr>
          <w:rFonts w:ascii="Arial" w:hAnsi="Arial"/>
          <w:sz w:val="24"/>
          <w:szCs w:val="24"/>
          <w:lang w:eastAsia="el-GR"/>
        </w:rPr>
        <w:lastRenderedPageBreak/>
        <w:t xml:space="preserve">υπέρ. Το 80% του ελληνικού λαού, κατά τους συσχετισμούς των δυνάμεων του 2019 μέσα στο Κοινοβούλιο, δηλαδή οι αντιπρόσωποι, ψηφίζουμε υπέρ μίας νομοθετικής πρωτοβουλίας που έχει πολύ σοβαρό και μεγάλο διεθνές αντίκρισμα.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Δεν μας παρακολουθούν οι Έλληνες και οι Ελληνίδες μόνο, μας παρακολουθούν οι αγορές. Και το θεωρώ πάρα πολύ σημαντικό εν όψει και των δυσκολιών του μέλλοντος, γιατί όπως έλεγα και χθες, κυρίες και κύριοι συνάδελφοι, η επιστροφή στην κανονικότητα δεν σημαίνει και επιστροφή στην ευκολία. Θα έχουμε μεγάλες δυσκολίες όταν θα ξεμπερδέψουμε, όπως όλοι ελπίζουμε, με την πανδημία. Και οι μεγάλες μας δυσκολίες θα είναι στο πεδίο της ύφεσης της οικονομίας, της φτώχειας και της ανεργίας, με τη χώρα με τα δικά της και μόνο μέσα από την 1-1-2023, έτος κατά το οποίο, απ’ ό,τι φαίνεται, θα λάβει τέλος και η δημοσιονομική χαλάρωση.</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Το θεωρώ, λοιπόν, πάρα πολύ σημαντικό ότι οι -συντριπτικά- περισσότεροι εδώ στέλνουμε αυτό το θετικό μήνυμα. Και δεν νομίζω ότι η απόπειρα των υπόλοιπων κομμάτων να πουν τις απόψεις τους, αλλά και να κοιτάξουν το εκλογικό σώμα μπορεί να έχει ουσιαστικό αντίκρισμα, γιατί οι Ελληνίδες και οι Έλληνες γνωρίζουν καλά τι είναι αυτά που έχουν ανάγκη.</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Τώρα, σε ό,τι αφορά τις τροπολογίες, δεν μπορώ παρά και εγώ να διαμαρτύρομαι γιατί σε μία και ενιαία τροπολογία βάζουν και διατάξεις που δεν </w:t>
      </w:r>
      <w:r w:rsidRPr="0016193F">
        <w:rPr>
          <w:rFonts w:ascii="Arial" w:hAnsi="Arial"/>
          <w:sz w:val="24"/>
          <w:szCs w:val="24"/>
          <w:lang w:eastAsia="el-GR"/>
        </w:rPr>
        <w:lastRenderedPageBreak/>
        <w:t xml:space="preserve">θέλουμε να ψηφίσουμε και έτσι κάνουμε ζύγι, ζυγίζουμε μέσα στην τροπολογία τι είναι τα περισσότερα θετικά ή αν κάτι από τα αρνητικά που έχει η τροπολογία μπορεί να μας εκθέσει στο μέλλον.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Και έτσι με το ζύγι αυτό καταλήγουμε, κυρίες και κύριοι συνάδελφοι, στην πρώτη τροπολογία, την με αριθμό 805 του Υπουργείου Οικονομικών να πούμε «ναι», στη δεύτερη τροπολογία με αριθμό 806/128, αν και έχουμε διαφωνία με ένα άρθρο της, να πούμε «ναι» και στις άλλες τρεις να πούμε «όχι».</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Σας ευχαριστώ.</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b/>
          <w:sz w:val="24"/>
          <w:szCs w:val="24"/>
          <w:lang w:eastAsia="el-GR"/>
        </w:rPr>
        <w:t>ΠΡΟΕΔΡΕΥΩΝ (Χαράλαμπος Αθανασίου):</w:t>
      </w:r>
      <w:r w:rsidRPr="0016193F">
        <w:rPr>
          <w:rFonts w:ascii="Arial" w:hAnsi="Arial"/>
          <w:sz w:val="24"/>
          <w:szCs w:val="24"/>
          <w:lang w:eastAsia="el-GR"/>
        </w:rPr>
        <w:t xml:space="preserve"> Και εγώ ευχαριστώ, κύριε Λοβέρδο.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Τον λόγο έχει η κ. </w:t>
      </w:r>
      <w:proofErr w:type="spellStart"/>
      <w:r w:rsidRPr="0016193F">
        <w:rPr>
          <w:rFonts w:ascii="Arial" w:hAnsi="Arial"/>
          <w:sz w:val="24"/>
          <w:szCs w:val="24"/>
          <w:lang w:eastAsia="el-GR"/>
        </w:rPr>
        <w:t>Θεοπίστη</w:t>
      </w:r>
      <w:proofErr w:type="spellEnd"/>
      <w:r w:rsidRPr="0016193F">
        <w:rPr>
          <w:rFonts w:ascii="Arial" w:hAnsi="Arial"/>
          <w:sz w:val="24"/>
          <w:szCs w:val="24"/>
          <w:lang w:eastAsia="el-GR"/>
        </w:rPr>
        <w:t xml:space="preserve"> Πέρκα, εισηγήτρια του ΣΥΡΙΖΑ.</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b/>
          <w:sz w:val="24"/>
          <w:szCs w:val="24"/>
          <w:lang w:eastAsia="el-GR"/>
        </w:rPr>
        <w:t>ΘΕΟΠΙΣΤΗ (ΠΕΤΗ) ΠΕΡΚΑ:</w:t>
      </w:r>
      <w:r w:rsidRPr="0016193F">
        <w:rPr>
          <w:rFonts w:ascii="Arial" w:hAnsi="Arial"/>
          <w:sz w:val="24"/>
          <w:szCs w:val="24"/>
          <w:lang w:eastAsia="el-GR"/>
        </w:rPr>
        <w:t xml:space="preserve"> Ευχαριστώ, κύριε Πρόεδρε.</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Φτάσαμε στο τέλος μιας κουβέντας παραγωγικής, όπως είπε ο κύριος Υπουργός. Εγώ θα συμφωνήσω κυρίως όσον αφορά τις επιτροπές. Νομίζω ότι κάποια στιγμή πρέπει να αποκτηθεί και μια κουλτούρα διαλόγου μέσα στο Κοινοβούλιο που θα ξεφεύγει από τον λαϊκισμό, απ’ όπου και αν προέρχεται. Το λέω πολύ καθαρά.</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Χθες, αντιθέτως, εγώ έφυγα με μία πολύ δυσάρεστη αίσθηση. Εγώ δεν λέω να συμφωνήσουμε, είναι αδύνατον, αλλά δεν μπορούμε να συμφωνήσουμε σε τι διαφωνούμε; Δεν μπορεί να γίνει αποδεκτό ότι αυτά έκανε η κυβέρνηση </w:t>
      </w:r>
      <w:r w:rsidRPr="0016193F">
        <w:rPr>
          <w:rFonts w:ascii="Arial" w:hAnsi="Arial"/>
          <w:sz w:val="24"/>
          <w:szCs w:val="24"/>
          <w:lang w:eastAsia="el-GR"/>
        </w:rPr>
        <w:lastRenderedPageBreak/>
        <w:t xml:space="preserve">ΣΥΡΙΖΑ, αυτά συνεχίζει; Δεν μπορεί να γίνει αποδεκτό ότι εκεί διαφωνούμε, αλλά στο άλλο συμφωνούμε; Δεν μπορώ να καταλάβω τους Βουλευτές σας. Ακούσαμε και σήμερα «απραξία», «προσκόμματα», «ο ΣΥΡΙΖΑ κολλάει το Ελληνικό», αυτά που ακούγαμε όταν ήσασταν αντιπολίτευση. Εδώ μιλάμε για πολύ συγκεκριμένα πράγματα.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Κατ’ αρχάς θα έλεγα ότι θα ήταν πολύ προτιμότερο για εσάς, για την Κυβέρνηση και τους Υπουργούς, να μην καταθέτετε χαρτιά. Θα το σχολιάσω λίγο, δεν γίνεται. Το πρώτο, λοιπόν, χαρτί που κατατέθηκε είχε τα είκοσι τέσσερα σημεία δράσης σε είκοσι μήνες διακυβέρνησης της χώρας από τη Νέα Δημοκρατία. Γέλασα στην αρχή γιατί εδώ μιλάει για οκτώ αναβλητικές αιρέσεις που από κάτω κρέμονται πολλές διοικητικές πράξεις. Όταν φεύγουν εξήντα φορείς, φανταστείτε πόσες πράξεις γίνονται ή όταν γίνεται συζήτηση στο Κεντρικό Συμβούλιο Διοίκησης, πόσες συνεδριάσεις, πόσα πρακτικά ή όταν γίνεται συζήτηση στο Σ.τ.Ε.. Ε, δεν μιλάμε γι’ αυτά, για όνομα του θεού!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Εδώ λέει: «Δημοσίευση σε ΦΕΚ τις απόψεις της «ΚΤΗΜΑΤΟΛΟΓΙΟ Α.Ε.». Ενέργειες για την απομάκρυνση υφιστάμενων δημόσιων ιδιόκτητων στο ακίνητο, δεν είχε μείνει σχεδόν τίποτα. Συζήτηση στην ολομέλεια του Συμβουλίου της Επικρατείας». Αυτές είναι οι δράσεις. Αλλά έχει και μία η οποία -δεν ξέρω, λάθος είναι- δεν τα διαβάζετε; «Έναρξη…», λέει, «…του διαγωνισμού για την παραχώρηση άδειας λειτουργίας καζίνο». Αυτή έγινε τον </w:t>
      </w:r>
      <w:r w:rsidRPr="0016193F">
        <w:rPr>
          <w:rFonts w:ascii="Arial" w:hAnsi="Arial"/>
          <w:sz w:val="24"/>
          <w:szCs w:val="24"/>
          <w:lang w:eastAsia="el-GR"/>
        </w:rPr>
        <w:lastRenderedPageBreak/>
        <w:t>Φλεβάρη του 2019. Από πότε νομίζετε ότι είστε Κυβέρνηση και μέχρι πότε, φυσικά;</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Είναι συνεχώς συζήτηση στην Ολομέλεια των προδικαστικών ερωτημάτων. Οι είκοσι τέσσερις δράσεις δεν υπάρχουν. Δεν είναι δράσεις επιπέδου «ξεμπλοκάρω», όπως κάνουν οι αναβλητικές αιρέσεις. Μία αναβλητική αίρεση είναι αυτό το νομοσχέδιο. Δύο κτίσματα και δεν ντράπηκε ο κ. Γεωργιάδης να μας πει ότι έχουν γκρεμιστεί εννιακόσια ογδόντα ένα κτίσματα και είναι </w:t>
      </w:r>
      <w:r w:rsidRPr="0016193F">
        <w:rPr>
          <w:rFonts w:ascii="Arial" w:hAnsi="Arial"/>
          <w:sz w:val="24"/>
          <w:szCs w:val="24"/>
          <w:lang w:val="en-US" w:eastAsia="el-GR"/>
        </w:rPr>
        <w:t>flat</w:t>
      </w:r>
      <w:r w:rsidRPr="0016193F">
        <w:rPr>
          <w:rFonts w:ascii="Arial" w:hAnsi="Arial"/>
          <w:sz w:val="24"/>
          <w:szCs w:val="24"/>
          <w:lang w:eastAsia="el-GR"/>
        </w:rPr>
        <w:t>; Μία άδεια βγήκε και μάλιστα όχι όπως τη βγάζαμε εμείς, ξεχωρίζοντας τα διατηρητέα, τα διατηρούμενα, κομμάτι-κομμάτι, αλλά με μία τροπολογία, με μία διαπιστωτική πράξη.</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Πάμε, όμως, στο άλλο που θεωρώ ακόμα πιο σοβαρό. Ανέδειξα, νομίζω αρκετά σοβαρά και με επιχειρήματα, το θέμα των κοινοχρήστων. Υπάρχει πρόβλημα. Διαφωνούμε, αλλά υπάρχει πρόβλημα. Το ανέδειξα, επανήλθα κ.λπ.. Και μου φέρνει ως αντίλογο ο κύριος Υπουργός ότι «να, και το ΤΕΕ τα ίδια λέει».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Πρώτον, ρωτάμε τι δουλειά έχει το ΤΕΕ. Δεν προβλέπεται. Αλλά το πιο σοβαρό δεν είναι αυτό. Τη ζήτησα, την πήρα. Δεν υπάρχει το ΤΕΕ. Υπάρχει ο πρόεδρος του ΤΕΕ, ένας αντιπρόεδρος εκ των δύο, η κ. </w:t>
      </w:r>
      <w:proofErr w:type="spellStart"/>
      <w:r w:rsidRPr="0016193F">
        <w:rPr>
          <w:rFonts w:ascii="Arial" w:hAnsi="Arial"/>
          <w:sz w:val="24"/>
          <w:szCs w:val="24"/>
          <w:lang w:eastAsia="el-GR"/>
        </w:rPr>
        <w:t>Σιούτη</w:t>
      </w:r>
      <w:proofErr w:type="spellEnd"/>
      <w:r w:rsidRPr="0016193F">
        <w:rPr>
          <w:rFonts w:ascii="Arial" w:hAnsi="Arial"/>
          <w:sz w:val="24"/>
          <w:szCs w:val="24"/>
          <w:lang w:eastAsia="el-GR"/>
        </w:rPr>
        <w:t xml:space="preserve">, η οποία είναι η νομικός που συνεργάζεται με το «ΕΛΛΗΝΙΚΟ Α.Ε.» και δεν είναι και τίποτα. Είναι ντροπή. Μην καταθέτετε έγγραφα, σας εκθέτουν.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lastRenderedPageBreak/>
        <w:t xml:space="preserve">Ήδη στο ΤΕΕ γίνεται χαμός, γιατί αυτή η επιτροπή δεν υπάρχει, είναι ένα όργανο. Ήμουν χρόνια στη διοίκηση του ΤΕΕ. Δεν υπάρχει επιτροπή, δεν έχει βγει απόφαση από τη διοικούσα. Πήγε ο πρόεδρος με τον αντιπρόεδρο, με την κ. </w:t>
      </w:r>
      <w:proofErr w:type="spellStart"/>
      <w:r w:rsidRPr="0016193F">
        <w:rPr>
          <w:rFonts w:ascii="Arial" w:hAnsi="Arial"/>
          <w:sz w:val="24"/>
          <w:szCs w:val="24"/>
          <w:lang w:eastAsia="el-GR"/>
        </w:rPr>
        <w:t>Σιούτη</w:t>
      </w:r>
      <w:proofErr w:type="spellEnd"/>
      <w:r w:rsidRPr="0016193F">
        <w:rPr>
          <w:rFonts w:ascii="Arial" w:hAnsi="Arial"/>
          <w:sz w:val="24"/>
          <w:szCs w:val="24"/>
          <w:lang w:eastAsia="el-GR"/>
        </w:rPr>
        <w:t xml:space="preserve"> και έκαναν ένα πόρισμα το οποίο έφερε ο Υπουργός. Τον εξέθεσαν.</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Για να μη μιλήσω βεβαίως, εντάξει, γι’ αυτό που έγινε χθες. Ήταν ντροπή αυτό που έγινε χθες, τα είπε ο Κοινοβουλευτικός Εκπρόσωπος κ. </w:t>
      </w:r>
      <w:proofErr w:type="spellStart"/>
      <w:r w:rsidRPr="0016193F">
        <w:rPr>
          <w:rFonts w:ascii="Arial" w:hAnsi="Arial"/>
          <w:sz w:val="24"/>
          <w:szCs w:val="24"/>
          <w:lang w:eastAsia="el-GR"/>
        </w:rPr>
        <w:t>Ραγκούσης</w:t>
      </w:r>
      <w:proofErr w:type="spellEnd"/>
      <w:r w:rsidRPr="0016193F">
        <w:rPr>
          <w:rFonts w:ascii="Arial" w:hAnsi="Arial"/>
          <w:sz w:val="24"/>
          <w:szCs w:val="24"/>
          <w:lang w:eastAsia="el-GR"/>
        </w:rPr>
        <w:t xml:space="preserve">. Να φέρει ο Υπουργός </w:t>
      </w:r>
      <w:r w:rsidRPr="0016193F">
        <w:rPr>
          <w:rFonts w:ascii="Arial" w:hAnsi="Arial"/>
          <w:sz w:val="24"/>
          <w:szCs w:val="24"/>
          <w:lang w:val="en-US" w:eastAsia="el-GR"/>
        </w:rPr>
        <w:t>fake</w:t>
      </w:r>
      <w:r w:rsidRPr="0016193F">
        <w:rPr>
          <w:rFonts w:ascii="Arial" w:hAnsi="Arial"/>
          <w:sz w:val="24"/>
          <w:szCs w:val="24"/>
          <w:lang w:eastAsia="el-GR"/>
        </w:rPr>
        <w:t xml:space="preserve"> φωτογραφία για τον Αρχηγό της Αξιωματικής Αντιπολίτευσης με ένα πανό που δεν υπήρχαν χέρια; Τα χέρια έμειναν στην άλλη φωτογραφία. Είναι ντροπή! Λέμε να ανεβάσουμε το επίπεδο της κουβέντας στο Κοινοβούλιο. Να σταματήσουν αυτά, παρακαλώ.</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Και άλλο ένα χαρτί, το οποίο εμένα με ανησύχησε πάρα πολύ, γιατί κάτι μου θύμισε ο κύριος Υπουργός. Το χαρτί αυτό ήταν εκείνο το προεκλογικό, μπορεί να ήταν και ένα μπόνους της «</w:t>
      </w:r>
      <w:r w:rsidRPr="0016193F">
        <w:rPr>
          <w:rFonts w:ascii="Arial" w:hAnsi="Arial"/>
          <w:sz w:val="24"/>
          <w:szCs w:val="24"/>
          <w:lang w:val="en-US" w:eastAsia="el-GR"/>
        </w:rPr>
        <w:t>LAMDA</w:t>
      </w:r>
      <w:r w:rsidRPr="0016193F">
        <w:rPr>
          <w:rFonts w:ascii="Arial" w:hAnsi="Arial"/>
          <w:sz w:val="24"/>
          <w:szCs w:val="24"/>
          <w:lang w:eastAsia="el-GR"/>
        </w:rPr>
        <w:t>» προς τη Νέα Δημοκρατία, που έλεγε η «</w:t>
      </w:r>
      <w:r w:rsidRPr="0016193F">
        <w:rPr>
          <w:rFonts w:ascii="Arial" w:hAnsi="Arial"/>
          <w:sz w:val="24"/>
          <w:szCs w:val="24"/>
          <w:lang w:val="en-US" w:eastAsia="el-GR"/>
        </w:rPr>
        <w:t>LAMDA</w:t>
      </w:r>
      <w:r w:rsidRPr="0016193F">
        <w:rPr>
          <w:rFonts w:ascii="Arial" w:hAnsi="Arial"/>
          <w:sz w:val="24"/>
          <w:szCs w:val="24"/>
          <w:lang w:eastAsia="el-GR"/>
        </w:rPr>
        <w:t>» «αν δεν προχωρήσουμε». Μέχρι τότε μας έλεγαν και μας λένε νομίζω ακόμα ότι προχωρήσαμε πάρα πολύ το Ελληνικό. Ξαφνικά θα έφευγαν. Κάθε τρεις και λίγο που κάτι ζητούσαν κάτι και δεν το κάναμε, η «</w:t>
      </w:r>
      <w:r w:rsidRPr="0016193F">
        <w:rPr>
          <w:rFonts w:ascii="Arial" w:hAnsi="Arial"/>
          <w:sz w:val="24"/>
          <w:szCs w:val="24"/>
          <w:lang w:val="en-US" w:eastAsia="el-GR"/>
        </w:rPr>
        <w:t>LAMDA</w:t>
      </w:r>
      <w:r w:rsidRPr="0016193F">
        <w:rPr>
          <w:rFonts w:ascii="Arial" w:hAnsi="Arial"/>
          <w:sz w:val="24"/>
          <w:szCs w:val="24"/>
          <w:lang w:eastAsia="el-GR"/>
        </w:rPr>
        <w:t>» θα έφευγε. Τελικά οι επενδυτές φύγανε με τη Νέα Δημοκρατία, αλλά το γεγονός ότι έχουμε πολύ καιρό να δούμε χαρτί, λίγο με ανησυχεί. Προφανώς δεν έχουν κανένα αίτημα παραπάνω από αυτά που γίνονται.</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lastRenderedPageBreak/>
        <w:t xml:space="preserve">Θα πω και μερικά θετικά. Είναι θετική η νομοτεχνική για την περίφραξη. Δεν μας καλύπτει απολύτως, αλλά τουλάχιστον ανταποκρίθηκε στο </w:t>
      </w:r>
      <w:proofErr w:type="spellStart"/>
      <w:r w:rsidRPr="0016193F">
        <w:rPr>
          <w:rFonts w:ascii="Arial" w:hAnsi="Arial"/>
          <w:sz w:val="24"/>
          <w:szCs w:val="24"/>
          <w:lang w:eastAsia="el-GR"/>
        </w:rPr>
        <w:t>εργοταξιακό</w:t>
      </w:r>
      <w:proofErr w:type="spellEnd"/>
      <w:r w:rsidRPr="0016193F">
        <w:rPr>
          <w:rFonts w:ascii="Arial" w:hAnsi="Arial"/>
          <w:sz w:val="24"/>
          <w:szCs w:val="24"/>
          <w:lang w:eastAsia="el-GR"/>
        </w:rPr>
        <w:t>, στο προσωρινό, κάτι έγινε.</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Επίσης, θετική είναι η παρέμβαση του Υπουργού σε ό,τι αφορά το διάγραμμα διανομής, το οποίο διάγραμμα διανομής είναι ένα διάγραμμα διανομής. Δεν θα έπρεπε να έχει κανένα πολεοδομικό στοιχείο επάνω, γιατί δημιουργούνται πάρα πολλές ασάφειες, γιατί υπάρχει το ένα, αλλά δεν υπάρχει το άλλο. </w:t>
      </w:r>
      <w:r w:rsidRPr="0016193F">
        <w:rPr>
          <w:rFonts w:ascii="Arial" w:hAnsi="Arial"/>
          <w:sz w:val="24"/>
          <w:szCs w:val="24"/>
          <w:lang w:val="en-US" w:eastAsia="el-GR"/>
        </w:rPr>
        <w:t>To</w:t>
      </w:r>
      <w:r w:rsidRPr="0016193F">
        <w:rPr>
          <w:rFonts w:ascii="Arial" w:hAnsi="Arial"/>
          <w:sz w:val="24"/>
          <w:szCs w:val="24"/>
          <w:lang w:eastAsia="el-GR"/>
        </w:rPr>
        <w:t xml:space="preserve"> διευκρίνισε, άρα στα Πρακτικά υπάρχει ότι αυτό δεν έχει να κάνει με το προεδρικό διάταγμα και τις ΚΥΑ, αλλά όπως και να το πούμε δείχνει μια προχειρότητα και ένα έλλειμμα τεχνοκρατικό. Γιατί δεν το κάνετε;</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Σε ό,τι αφορά τη θέση μας, ακούστε λίγο. Ακούσαμε πολλά εχθές. Ακούσαμε από τη μια ότι τη σκυτάλη τη δίνει η μια κυβέρνηση στην άλλη. Εγώ θα πω ότι απλούστερα έργα δεν φτάνει η θητεία μιας κυβέρνησης, την προσπερνάει και όντως μην πάμε πάλι από την αρχή και «ράβε-ξήλωνε». </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t xml:space="preserve">Εδώ, όμως, πρέπει να συμφωνήσουμε σε τι διαφωνούμε, να αναγνωρίσουμε τη δουλειά που έχει γίνει, να μην την ανατρέπουμε, να μην ξανασχεδιάζουμε από την αρχή, όπως κάνει η Κυβέρνηση της Νέας Δημοκρατίας σε πάρα πολλά έργα και, βεβαίως, να ακούμε και να βελτιώνουμε. </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t xml:space="preserve">Εμείς είπαμε υπέρ επί της αρχής, γιατί αυτό το νομοσχέδιο είναι αναβλητική αίρεση. Αν μπει στην αναβλητική αίρεση να μην πληρωθεί, σημαίνει </w:t>
      </w:r>
      <w:r w:rsidRPr="0016193F">
        <w:rPr>
          <w:rFonts w:ascii="Arial" w:hAnsi="Arial" w:cs="Arial"/>
          <w:sz w:val="24"/>
          <w:szCs w:val="24"/>
          <w:lang w:eastAsia="el-GR"/>
        </w:rPr>
        <w:lastRenderedPageBreak/>
        <w:t xml:space="preserve">να μη γίνει η επένδυση. Δεν είπαμε ποτέ ότι δεν είμαστε υπέρ της επένδυσης, όσες </w:t>
      </w:r>
      <w:r w:rsidRPr="0016193F">
        <w:rPr>
          <w:rFonts w:ascii="Arial" w:hAnsi="Arial" w:cs="Arial"/>
          <w:sz w:val="24"/>
          <w:szCs w:val="24"/>
          <w:lang w:val="en-US" w:eastAsia="el-GR"/>
        </w:rPr>
        <w:t>fake</w:t>
      </w:r>
      <w:r w:rsidRPr="0016193F">
        <w:rPr>
          <w:rFonts w:ascii="Arial" w:hAnsi="Arial" w:cs="Arial"/>
          <w:sz w:val="24"/>
          <w:szCs w:val="24"/>
          <w:lang w:eastAsia="el-GR"/>
        </w:rPr>
        <w:t xml:space="preserve"> φωτογραφίες κι αν φέρει ο κ. Γεωργιάδης, για τον απλούστατο λόγο ότι την τροποποιήσαμε, την κάναμε πολύ φιλικότερη προς τους κατοίκους, προς το δημόσιο συμφέρον, έχει ασφάλεια δικαίου. Δουλέψαμε πάρα πολύ, θεωρώ, και συλλογικά. Γιατί δεν αρκεί να λες συγχαρητήρια σε έναν-δύο. Δουλέψαμε και συλλογικά και κάναμε κάτι το οποίο μπορεί να σταθεί. Να σταθεί όμως, εφόσον τηρηθούν όλα αυτά. </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t>Το θέμα των κοινοχρήστων και το θέμα του δικαιώματος επιφανείας. Για το δικαίωμα επιφανείας δεν μας απάντησε ποτέ ο Υπουργός. Μας απαντούσε για τα κοινόχρηστα με το ΤΕΕ. Δεν έχει σημασία. Έδινε μια απάντηση. Για το δικαίωμα επιφανείας, το δικαίωμα της κατάτμησης χωρίς τη συναίνεση του κυρίου και τα βάρη που θα μείνουν στο ακίνητο δεν μας απάντησε ποτέ. Δεν έχω πολύ χρόνο, νομίζω. Εξήγησα.</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t xml:space="preserve">Υπάρχουν, όμως, όρια. Είπαμε υπέρ, είναι αναβλητική αίρεση, ωραία. Το άρθρο 1, το οποίο στην πραγματικότητα -αποδείξαμε με στοιχεία και με νούμερα- δίνει παραπάνω δικαιώματα και έκταση, αλλά και την κατάτμηση του δικαιώματος επιφάνειας, δυστυχώς δεν μπορούμε να το στηρίξουμε. Αυτό είναι πάρα πολύ σοβαρό. Επομένως, προφανώς, θα το καταψηφίσουμε. </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b/>
          <w:bCs/>
          <w:sz w:val="24"/>
          <w:szCs w:val="24"/>
          <w:lang w:eastAsia="el-GR"/>
        </w:rPr>
        <w:t>ΠΡΟΕΔΡΕΥΩΝ (Χαράλαμπος Αθανασίου):</w:t>
      </w:r>
      <w:r w:rsidRPr="0016193F">
        <w:rPr>
          <w:rFonts w:ascii="Arial" w:hAnsi="Arial" w:cs="Arial"/>
          <w:sz w:val="24"/>
          <w:szCs w:val="24"/>
          <w:lang w:eastAsia="el-GR"/>
        </w:rPr>
        <w:t xml:space="preserve"> Ολοκληρώστε, κυρία συνάδελφε.</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b/>
          <w:bCs/>
          <w:sz w:val="24"/>
          <w:szCs w:val="24"/>
          <w:lang w:eastAsia="el-GR"/>
        </w:rPr>
        <w:lastRenderedPageBreak/>
        <w:t>ΘΕΟΠΙΣΤΗ (ΠΕΤΗ) ΠΕΡΚΑ:</w:t>
      </w:r>
      <w:r w:rsidRPr="0016193F">
        <w:rPr>
          <w:rFonts w:ascii="Arial" w:hAnsi="Arial" w:cs="Arial"/>
          <w:sz w:val="24"/>
          <w:szCs w:val="24"/>
          <w:lang w:eastAsia="el-GR"/>
        </w:rPr>
        <w:t xml:space="preserve"> Τελειώνω, κύριε Πρόεδρε.</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t xml:space="preserve">Σε ό,τι αφορά τις τροπολογίες, θέλω να πω ότι κατά τη συνήθεια, βέβαια, έρχονται, όπως είπαν και οι προηγούμενοι εισηγητές των άλλων κομμάτων, τροπολογίες η μία πάνω στην άλλη. Άλλα είναι καλά, άλλα είναι απαράδεκτα. Αναλύθηκαν, νομίζω, από πολλούς Βουλευτές του ΣΥΡΙΖΑ. Εμείς θα ψηφίσουμε μόνο την τροπολογία που έχει τους εργαζόμενους του ΔΟΛ, με αριθμό 805. </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t xml:space="preserve">Ευχαριστώ πολύ. </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b/>
          <w:bCs/>
          <w:sz w:val="24"/>
          <w:szCs w:val="24"/>
          <w:lang w:eastAsia="el-GR"/>
        </w:rPr>
        <w:t>ΠΡΟΕΔΡΕΥΩΝ (Χαράλαμπος Αθανασίου):</w:t>
      </w:r>
      <w:r w:rsidRPr="0016193F">
        <w:rPr>
          <w:rFonts w:ascii="Arial" w:hAnsi="Arial" w:cs="Arial"/>
          <w:sz w:val="24"/>
          <w:szCs w:val="24"/>
          <w:lang w:eastAsia="el-GR"/>
        </w:rPr>
        <w:t xml:space="preserve"> Κι εγώ ευχαριστώ.</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t xml:space="preserve">Το λόγο έχει ο κ. </w:t>
      </w:r>
      <w:proofErr w:type="spellStart"/>
      <w:r w:rsidRPr="0016193F">
        <w:rPr>
          <w:rFonts w:ascii="Arial" w:hAnsi="Arial" w:cs="Arial"/>
          <w:sz w:val="24"/>
          <w:szCs w:val="24"/>
          <w:lang w:eastAsia="el-GR"/>
        </w:rPr>
        <w:t>Δημοσχάκης</w:t>
      </w:r>
      <w:proofErr w:type="spellEnd"/>
      <w:r w:rsidRPr="0016193F">
        <w:rPr>
          <w:rFonts w:ascii="Arial" w:hAnsi="Arial" w:cs="Arial"/>
          <w:sz w:val="24"/>
          <w:szCs w:val="24"/>
          <w:lang w:eastAsia="el-GR"/>
        </w:rPr>
        <w:t>, εισηγητής από τη Νέα Δημοκρατία.</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b/>
          <w:bCs/>
          <w:sz w:val="24"/>
          <w:szCs w:val="24"/>
          <w:lang w:eastAsia="el-GR"/>
        </w:rPr>
        <w:t>ΑΝΑΣΤΑΣΙΟΣ (ΤΑΣΟΣ) ΔΗΜΟΣΧΑΚΗΣ:</w:t>
      </w:r>
      <w:r w:rsidRPr="0016193F">
        <w:rPr>
          <w:rFonts w:ascii="Arial" w:hAnsi="Arial" w:cs="Arial"/>
          <w:sz w:val="24"/>
          <w:szCs w:val="24"/>
          <w:lang w:eastAsia="el-GR"/>
        </w:rPr>
        <w:t xml:space="preserve"> Ευχαριστώ πολύ, κύριε Πρόεδρε.</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t xml:space="preserve">Κύριε Υφυπουργέ, κυρίες και κύριοι συνάδελφοι, ολοκληρώνεται η διαδικασία και εκτιμώ ότι η επένδυση στο Ελληνικό από αφήγημα μετατρέπεται σε πραγματικότητα. Αλλάζει ριζικά την εικόνα της Αττικής με οφέλη σε οικονομικό, κοινωνικό, τουριστικό, επενδυτικό και πολιτιστικό επίπεδο. Οι θέσεις εργασίας, η αναβάθμιση του περιβάλλοντος χώρου, τα νέα σύγχρονα κτήρια, οι σύγχρονες υποδομές θα εκτοξεύσουν αναπτυξιακά το παραλιακό μέτωπο. Πρόκειται για τη μεγαλύτερη αναπτυξιακή πρόκληση της σημερινής Κυβέρνησης, η οποία προεκλογικά δεσμεύτηκε για την υλοποίησή της και, </w:t>
      </w:r>
      <w:r w:rsidRPr="0016193F">
        <w:rPr>
          <w:rFonts w:ascii="Arial" w:hAnsi="Arial" w:cs="Arial"/>
          <w:sz w:val="24"/>
          <w:szCs w:val="24"/>
          <w:lang w:eastAsia="el-GR"/>
        </w:rPr>
        <w:lastRenderedPageBreak/>
        <w:t xml:space="preserve">παρά τις αντίξοες συνθήκες, τη μετουσιώνει σε πράξη, διασφαλίζοντας μία τεράστια δυναμική, όπως ανέφερα στην πρωτολογία μου, μία δυναμική η οποία όμως ενδέχεται να υποτάξει την εμπορική και επιχειρηματική δραστηριότητα του ιστορικού κέντρου της πρωτεύουσας, ενδεχομένως οδηγώντας το σε κατάρρευση. </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t xml:space="preserve">Το κέντρο της Αθήνας είχε στερηθεί τη λάμψη του από τη δράση </w:t>
      </w:r>
      <w:proofErr w:type="spellStart"/>
      <w:r w:rsidRPr="0016193F">
        <w:rPr>
          <w:rFonts w:ascii="Arial" w:hAnsi="Arial" w:cs="Arial"/>
          <w:sz w:val="24"/>
          <w:szCs w:val="24"/>
          <w:lang w:eastAsia="el-GR"/>
        </w:rPr>
        <w:t>παραβατικών</w:t>
      </w:r>
      <w:proofErr w:type="spellEnd"/>
      <w:r w:rsidRPr="0016193F">
        <w:rPr>
          <w:rFonts w:ascii="Arial" w:hAnsi="Arial" w:cs="Arial"/>
          <w:sz w:val="24"/>
          <w:szCs w:val="24"/>
          <w:lang w:eastAsia="el-GR"/>
        </w:rPr>
        <w:t xml:space="preserve"> ομάδων που λυμαίνονται τις γειτονιές της Αθήνας σε αντίθεση με όλες τις λαμπερές πρωτεύουσες της Ευρώπης. Η Κυβέρνηση της Νέας Δημοκρατίας επιδίωξε από την πρώτη στιγμή -και σταδιακά το πετυχαίνει- να αναπληρώσει το κενό μιας ολόκληρης κυβερνητικής περιόδου. Οι άλλες ευρωπαϊκές πρωτεύουσες έχουν ξεπεράσει εδώ και καιρό αυτές τις «παιδικές ασθένειες». Ήρθε η ώρα να το πράξουμε και εμείς. Η ανακατάληψη των ιστορικών κτηρίων που είχαν μετατραπεί σε ορμητήρια και πολεμίστρες, ο έλεγχος όλων αυτών που ασκούνται στη βία και στο σκληρό έγκλημα καθώς και η επιστροφή των εκπαιδευτικών ιδρυμάτων στους φοιτητές και στους καθηγητές ανοίγουν τον δρόμο, για να επιστρέψει ο πολιτισμός, οι επενδύσεις, η αναγέννηση μιας πρωτεύουσας που χάθηκε στο σκοτάδι της ιδεοληψίας. </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t xml:space="preserve">Ο Δήμος Αθηναίων καταβάλλει εξαιρετικά φιλότιμες προσπάθειες, προκειμένου να αναβαθμιστεί η εικόνα της Αθήνας. Όμως, το κέντρο της Αθήνας δεν είναι απλά μια συνοικία της πόλης, αλλά αποτελεί την ψυχή του </w:t>
      </w:r>
      <w:r w:rsidRPr="0016193F">
        <w:rPr>
          <w:rFonts w:ascii="Arial" w:hAnsi="Arial" w:cs="Arial"/>
          <w:sz w:val="24"/>
          <w:szCs w:val="24"/>
          <w:lang w:eastAsia="el-GR"/>
        </w:rPr>
        <w:lastRenderedPageBreak/>
        <w:t xml:space="preserve">ελληνικού κράτους, φέρει υψηλό συμβολισμό και ό,τι συμβαίνει εκεί </w:t>
      </w:r>
      <w:proofErr w:type="spellStart"/>
      <w:r w:rsidRPr="0016193F">
        <w:rPr>
          <w:rFonts w:ascii="Arial" w:hAnsi="Arial" w:cs="Arial"/>
          <w:sz w:val="24"/>
          <w:szCs w:val="24"/>
          <w:lang w:eastAsia="el-GR"/>
        </w:rPr>
        <w:t>διακτινίζεται</w:t>
      </w:r>
      <w:proofErr w:type="spellEnd"/>
      <w:r w:rsidRPr="0016193F">
        <w:rPr>
          <w:rFonts w:ascii="Arial" w:hAnsi="Arial" w:cs="Arial"/>
          <w:sz w:val="24"/>
          <w:szCs w:val="24"/>
          <w:lang w:eastAsia="el-GR"/>
        </w:rPr>
        <w:t xml:space="preserve"> σε όλη την Ελλάδα, είτε πρόκειται για ανάπτυξη είτε για παρακμή. Για τον λόγο αυτόν είναι σημαντικό να διασφαλιστεί μια ισόρροπη και δίκαιη ανάπτυξη και του κέντρου της πρωτεύουσας. </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t>Από την έναρξη υλοποίησης της εμβληματικής επένδυσης στο νότιο τομέα της Αθήνας μέχρι και την ολοκλήρωση αυτής, θα πρέπει παράλληλα να εκπονηθεί και να υλοποιηθεί ένα σχέδιο ανάστασης της πρωτεύουσας. Το μεγαλείο της Αθήνας θάμπωσε σημαντικά, αλλά όχι ανεπανόρθωτα.</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t xml:space="preserve">Κλείνοντας, κύριε Πρόεδρε, χαιρετίζω και ευχαριστώ τον Υπουργό Αγροτικής Ανάπτυξης και Τροφίμων, ο οποίος με την τροπολογία με γενικό αριθμό 806 και ειδικό 128, άρθρο 6, ικανοποίησε ένα αίτημα το οποίο είναι ζωτικής σημασίας για τα ΤΟΕΒ και ΓΟΕΒ του Έβρου αλλά και όλης της χώρας. Νομοθετικά αντιμετωπίζεται η σοβαρή δυσλειτουργία των εν λόγω οργανισμών και η αναγκαστική αδράνειά τους, λόγω πανδημίας, αποτελεί παρελθόν και μάλιστα εν όψει της νέας καλλιεργητικής περιόδου. </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t xml:space="preserve">Με την τροπολογία με γενικό αριθμό 808 και ειδικό 130 του Υπουργείου Πολιτισμού διευκολύνεται η διεξαγωγή αρχαιρεσιών σε όλους τους αθλητικούς φορείς και επιτυγχάνεται η </w:t>
      </w:r>
      <w:proofErr w:type="spellStart"/>
      <w:r w:rsidRPr="0016193F">
        <w:rPr>
          <w:rFonts w:ascii="Arial" w:hAnsi="Arial" w:cs="Arial"/>
          <w:sz w:val="24"/>
          <w:szCs w:val="24"/>
          <w:lang w:eastAsia="el-GR"/>
        </w:rPr>
        <w:t>ομογενοποίηση</w:t>
      </w:r>
      <w:proofErr w:type="spellEnd"/>
      <w:r w:rsidRPr="0016193F">
        <w:rPr>
          <w:rFonts w:ascii="Arial" w:hAnsi="Arial" w:cs="Arial"/>
          <w:sz w:val="24"/>
          <w:szCs w:val="24"/>
          <w:lang w:eastAsia="el-GR"/>
        </w:rPr>
        <w:t xml:space="preserve"> των καταστατικών όλων των αθλητικών φορέων. Ορισμένοι, δυστυχώς, επιλεκτικά ξεχνούν ότι ο ν.2725/1999 κατισχύει του πρόσφατου νόμου του 2020.</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lastRenderedPageBreak/>
        <w:t xml:space="preserve">Προσυπογράφω την προσθήκη στην τροπολογία με γενικό αριθμό 810 και ειδικό 132 από 22-3-2021 με θέμα «Παραχώρηση απλής χρήσης χώρων για δραστηριότητες </w:t>
      </w:r>
      <w:proofErr w:type="spellStart"/>
      <w:r w:rsidRPr="0016193F">
        <w:rPr>
          <w:rFonts w:ascii="Arial" w:hAnsi="Arial" w:cs="Arial"/>
          <w:sz w:val="24"/>
          <w:szCs w:val="24"/>
          <w:lang w:eastAsia="el-GR"/>
        </w:rPr>
        <w:t>ναυταθλητικών</w:t>
      </w:r>
      <w:proofErr w:type="spellEnd"/>
      <w:r w:rsidRPr="0016193F">
        <w:rPr>
          <w:rFonts w:ascii="Arial" w:hAnsi="Arial" w:cs="Arial"/>
          <w:sz w:val="24"/>
          <w:szCs w:val="24"/>
          <w:lang w:eastAsia="el-GR"/>
        </w:rPr>
        <w:t xml:space="preserve"> σωματείων» που κατέθεσε ο επιμελής Γιώργος </w:t>
      </w:r>
      <w:proofErr w:type="spellStart"/>
      <w:r w:rsidRPr="0016193F">
        <w:rPr>
          <w:rFonts w:ascii="Arial" w:hAnsi="Arial" w:cs="Arial"/>
          <w:sz w:val="24"/>
          <w:szCs w:val="24"/>
          <w:lang w:eastAsia="el-GR"/>
        </w:rPr>
        <w:t>Καρασμάνης</w:t>
      </w:r>
      <w:proofErr w:type="spellEnd"/>
      <w:r w:rsidRPr="0016193F">
        <w:rPr>
          <w:rFonts w:ascii="Arial" w:hAnsi="Arial" w:cs="Arial"/>
          <w:sz w:val="24"/>
          <w:szCs w:val="24"/>
          <w:lang w:eastAsia="el-GR"/>
        </w:rPr>
        <w:t>, Βουλευτής Νομού Πέλλας Ο ορισμός «πλεύσιμος ποταμός» θα αιτιολογηθεί, όπως δήλωσε η ηγεσία του Υπουργείου Οικονομικών, στον επόμενο νόμο που θα κατατεθεί στη Βουλή των Ελλήνων.</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t>Οι υπουργικές τροπολογίες στο σύνολό τους είναι χρήσιμες, ευέλικτες, λύνουν προβλήματα των πολιτών και καθιστούν το κράτος ισχυρό και αποτελεσματικό, αλλά ταυτόχρονα το καθιστούν και συνεπές απέναντι στους εργαζόμενους, όπως της Ελληνικής Βιομηχανίας Οχημάτων.</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t>Υπερψηφίζω, κύριε Πρόεδρε, τον παρόντα νόμο στο σύνολο και κατ’ άρθρον, καθώς και τις τροπολογίες που αποτελούν σώμα του σχετικού νόμου. Σας καλώ όλους να πράξετε κι εσείς το ίδιο σε μια συνολική προσπάθεια που έχει ανάγκη ο τόπος.</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t xml:space="preserve">Κύριε Πρόεδρε, κυρίες και κύριοι συνάδελφοι, ο οικουμενικός Ελληνισμός έχει ήδη ξεκινήσει στο ανατολικό ημισφαίριο να γιορτάζει την επέτειο των διακοσίων ετών της παλιγγενεσίας. Η φετινή διπλή εορτή του Ελληνισμού, ο Ευαγγελισμός της Θεοτόκου και η Επανάσταση του 1821, σηκώνει την αυλαία του τρίτου αιώνα ελευθερίας για το ελληνικό κράτος, μιας </w:t>
      </w:r>
      <w:r w:rsidRPr="0016193F">
        <w:rPr>
          <w:rFonts w:ascii="Arial" w:hAnsi="Arial" w:cs="Arial"/>
          <w:sz w:val="24"/>
          <w:szCs w:val="24"/>
          <w:lang w:eastAsia="el-GR"/>
        </w:rPr>
        <w:lastRenderedPageBreak/>
        <w:t>ελευθερίας που κατακτήθηκε με θυσίες μέσα στους αιώνες και που ακόμα δεν είναι δεδομένη, γιατί ο εχθρός παραμένει ενεργός.</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t xml:space="preserve">Με τη ματιά στο παρελθόν περιφρουρούμε, ως οφείλουμε, τα κεκτημένα. Με τη ματιά στο μέλλον ενώνουμε τους απανταχού Έλληνες με τα χαρακτηριστικά εκείνα του ελληνικού πνεύματος που υμνήθηκαν στους αιώνες, τη μεγαλοσύνη και την ανδρεία. Στην εποχή της παγκοσμιοποίησης ο Ελληνισμός ενώνει τη φωνή του από τα τέσσερα σημεία του ορίζοντα, για να θυμίσει ότι το μερίδιο ιστορίας που μας αναλογεί είναι δυσανάλογο των σύγχρονων συνόρων στα οποία έχουμε περιοριστεί. </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t>Από το Βήμα του ελληνικού Κοινοβουλίου θέλω να ευχηθώ χρόνια πολλά στους απανταχού Έλληνες. Στο πρόσωπο του Προέδρου Πίτερ Κατσαμπάνης της Παγκόσμιας Διακοινοβουλευτικής Ένωσης Ελληνισμού, τη γνωστή ΠΑΔΕΕ, τιμούμε τους τριακόσιους περίπου Έλληνες Βουλευτές και Γερουσιαστές που κοσμούν τα ξένα κοινοβούλια σε όλη την υφήλιο.</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t>Χρόνια πολλά! Χρόνια ελεύθερα!</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t>Σας ευχαριστώ για την προσοχή σας.</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cs="Arial"/>
          <w:b/>
          <w:bCs/>
          <w:sz w:val="24"/>
          <w:szCs w:val="24"/>
          <w:shd w:val="clear" w:color="auto" w:fill="FFFFFF"/>
          <w:lang w:eastAsia="zh-CN"/>
        </w:rPr>
        <w:t>ΠΡΟΕΔΡΕΥΩΝ (Χαράλαμπος Αθανασίου):</w:t>
      </w:r>
      <w:r w:rsidRPr="0016193F">
        <w:rPr>
          <w:rFonts w:ascii="Arial" w:hAnsi="Arial"/>
          <w:sz w:val="24"/>
          <w:szCs w:val="24"/>
          <w:lang w:eastAsia="el-GR"/>
        </w:rPr>
        <w:t xml:space="preserve"> Και εγώ ευχαριστώ, κύριε </w:t>
      </w:r>
      <w:proofErr w:type="spellStart"/>
      <w:r w:rsidRPr="0016193F">
        <w:rPr>
          <w:rFonts w:ascii="Arial" w:hAnsi="Arial"/>
          <w:sz w:val="24"/>
          <w:szCs w:val="24"/>
          <w:lang w:eastAsia="el-GR"/>
        </w:rPr>
        <w:t>Δημοσχάκη</w:t>
      </w:r>
      <w:proofErr w:type="spellEnd"/>
      <w:r w:rsidRPr="0016193F">
        <w:rPr>
          <w:rFonts w:ascii="Arial" w:hAnsi="Arial"/>
          <w:sz w:val="24"/>
          <w:szCs w:val="24"/>
          <w:lang w:eastAsia="el-GR"/>
        </w:rPr>
        <w:t>.</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Τον λόγο έχει ο Υφυπουργός κ. Απόστολος </w:t>
      </w:r>
      <w:proofErr w:type="spellStart"/>
      <w:r w:rsidRPr="0016193F">
        <w:rPr>
          <w:rFonts w:ascii="Arial" w:hAnsi="Arial"/>
          <w:sz w:val="24"/>
          <w:szCs w:val="24"/>
          <w:lang w:eastAsia="el-GR"/>
        </w:rPr>
        <w:t>Βεσυρόπουλος</w:t>
      </w:r>
      <w:proofErr w:type="spellEnd"/>
      <w:r w:rsidRPr="0016193F">
        <w:rPr>
          <w:rFonts w:ascii="Arial" w:hAnsi="Arial"/>
          <w:sz w:val="24"/>
          <w:szCs w:val="24"/>
          <w:lang w:eastAsia="el-GR"/>
        </w:rPr>
        <w:t>.</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cs="Arial"/>
          <w:b/>
          <w:color w:val="111111"/>
          <w:sz w:val="24"/>
          <w:szCs w:val="24"/>
          <w:lang w:eastAsia="el-GR"/>
        </w:rPr>
        <w:lastRenderedPageBreak/>
        <w:t xml:space="preserve">ΑΠΟΣΤΟΛΟΣ ΒΕΣΥΡΟΠΟΥΛΟΣ (Υφυπουργός Οικονομικών): </w:t>
      </w:r>
      <w:r w:rsidRPr="0016193F">
        <w:rPr>
          <w:rFonts w:ascii="Arial" w:hAnsi="Arial"/>
          <w:sz w:val="24"/>
          <w:szCs w:val="24"/>
          <w:lang w:eastAsia="el-GR"/>
        </w:rPr>
        <w:t>Ευχαριστώ, κύριε Πρόεδρε.</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Κυρίες και κύριοι συνάδελφοι, ολοκληρώνοντας τη συζήτηση του νομοσχεδίου, θέλω να σταθώ σε μια θετική αναφορά που δεν είναι άλλη από την ευρεία και </w:t>
      </w:r>
      <w:proofErr w:type="spellStart"/>
      <w:r w:rsidRPr="0016193F">
        <w:rPr>
          <w:rFonts w:ascii="Arial" w:hAnsi="Arial"/>
          <w:sz w:val="24"/>
          <w:szCs w:val="24"/>
          <w:lang w:eastAsia="el-GR"/>
        </w:rPr>
        <w:t>διαπαραταξιακή</w:t>
      </w:r>
      <w:proofErr w:type="spellEnd"/>
      <w:r w:rsidRPr="0016193F">
        <w:rPr>
          <w:rFonts w:ascii="Arial" w:hAnsi="Arial"/>
          <w:sz w:val="24"/>
          <w:szCs w:val="24"/>
          <w:lang w:eastAsia="el-GR"/>
        </w:rPr>
        <w:t xml:space="preserve"> πλειοψηφία με την οποία θα ψηφιστεί αυτό το νομοσχέδιο. Εύχομαι η εξέλιξη αυτή να αποτελεί δείγμα συγκρότησης μιας συλλογικής ωριμότητας του πολιτικού συστήματος.</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Οι αυταπάτες και οι ιδεοληψίες υποχώρησαν, γιατί υπέστησαν συντριβή μπροστά στην αλήθεια και στην πραγματικότητα.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Είναι καιρός, λοιπόν, να συνειδητοποιήσουμε όλοι ότι η ανάπτυξη θα έρθει μέσα από την επενδυτική και οικονομική δραστηριότητα, να αντιληφθούμε ότι η Ελλάδα πρέπει να δώσει ένα σαφές και ξεκάθαρο στίγμα, ότι μετατρέπεται σε μια χώρα φιλική προς τις επενδύσεις.</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Η έναρξη των εργασιών για την αξιοποίηση του Ελληνικού θα αποτελέσει ένα ισχυρό μήνυμα. Το νομοσχέδιο αυτό αίρει και τα τελευταία εμπόδια που υπήρχαν.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Η αξιοποίηση της έκτασης του Ελληνικού αποτελεί πρότυπο. Συνδυάζει την επιχειρηματική δραστηριότητα με τη δημιουργία ενός πάρκου δύο εκατομμυρίων τετραγωνικών μέτρων με ελεύθερη πρόσβαση του κοινού, του μεγαλύτερου πάρκου της Ευρώπης, που συνδέει το θαλάσσιο μέτωπο της </w:t>
      </w:r>
      <w:r w:rsidRPr="0016193F">
        <w:rPr>
          <w:rFonts w:ascii="Arial" w:hAnsi="Arial"/>
          <w:sz w:val="24"/>
          <w:szCs w:val="24"/>
          <w:lang w:eastAsia="el-GR"/>
        </w:rPr>
        <w:lastRenderedPageBreak/>
        <w:t>Αττικής με τον ορεινό όγκο του Υμηττού. Είναι μια επένδυση τεράστιας εμβέλειας και κλίμακας ύψους 8 δισεκατομμυρίων ευρώ. Αναμένεται να δημιουργήσει εβδομήντα πέντε χιλιάδες νέες θέσεις εργασίας και να ενισχύσει κατά 2,4% του ΑΕΠ μέχρι να ολοκληρωθεί το έργο.</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Το σημαντικό είναι ότι πέρα από το συνολικό τίμημα των 915 εκατομμυρίων ευρώ, τα έσοδα του δημοσίου θα ξεπεράσουν τα 14 δισεκατομμύρια ευρώ, ένα ποσό που προκύπτει από φορολογικά έσοδα που αντιστοιχούν σε φόρους εισοδήματος, εταιρικούς φόρους, ασφαλιστικές εισφορές, φόρους ακινήτων και ΦΠΑ.</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Οι διατάξεις του νομοσχεδίου που συνδέονται με τη διανομή του ακινήτου αποτέλεσαν αντικείμενο διαπραγμάτευσης. Μιας διαπραγμάτευσης που είχε στόχο να δημιουργήσει τις συνθήκες για να ξεκινήσουν άμεσα οι πρόδρομες εργασίες υλοποίησης του επενδυτικού σχεδίου, αλλά και να ενισχυθεί έμπρακτα το δημόσιο συμφέρον.</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Αυτό αποδεικνύεται από το ότι, πρώτον, το δημόσιο διατηρεί την κυριότητα στο 70% της έκτασης. Δεύτερον, το δημόσιο διατηρεί πλήρη κυριότητα της μοναδικής ζώνης ανάπτυξης όπου θα βρίσκεται το καζίνο, στην πιο προνομιακή δηλαδή περιοχή. Τρίτον, το δημόσιο διατηρεί πλήρη κυριότητα στη ζώνη ανάπτυξης του παράκτιου μετώπου με τη μαρίνα και τις λειτουργίες που σχετίζονται με την εμπορική και τουριστική δραστηριότητα, αλλά και το </w:t>
      </w:r>
      <w:r w:rsidRPr="0016193F">
        <w:rPr>
          <w:rFonts w:ascii="Arial" w:hAnsi="Arial"/>
          <w:sz w:val="24"/>
          <w:szCs w:val="24"/>
          <w:lang w:eastAsia="el-GR"/>
        </w:rPr>
        <w:lastRenderedPageBreak/>
        <w:t xml:space="preserve">Ολυμπιακό Κέντρο Ιστιοπλοΐας. Τέταρτον, παραμένει η κυριότητα του ελληνικού δημοσίου στη βόρεια ζώνη πολεοδόμησης προς την περιοχή της λεωφόρου Βουλιαγμένης, στην οποία θα αναπτυχθούν </w:t>
      </w:r>
      <w:proofErr w:type="spellStart"/>
      <w:r w:rsidRPr="0016193F">
        <w:rPr>
          <w:rFonts w:ascii="Arial" w:hAnsi="Arial"/>
          <w:sz w:val="24"/>
          <w:szCs w:val="24"/>
          <w:lang w:eastAsia="el-GR"/>
        </w:rPr>
        <w:t>υπερτοπικές</w:t>
      </w:r>
      <w:proofErr w:type="spellEnd"/>
      <w:r w:rsidRPr="0016193F">
        <w:rPr>
          <w:rFonts w:ascii="Arial" w:hAnsi="Arial"/>
          <w:sz w:val="24"/>
          <w:szCs w:val="24"/>
          <w:lang w:eastAsia="el-GR"/>
        </w:rPr>
        <w:t xml:space="preserve"> λειτουργίες και δραστηριότητες με κυρίαρχες χρήσεις εμπορίου, γραφείων, τουρισμού, τριτοβάθμιας εκπαίδευσης, έρευνας και καινοτομίας. Πέμπτον, παραχωρούνται τρεις ισόγειοι χώροι ακινήτων δωρεάν στο δημόσιο για εβδομήντα πέντε χρόνια, συνολικού εμβαδού εννιακοσίων τετραγωνικών μέτρων στο εμπορικό και επιχειρηματικό κέντρο και στις αθλητικές εγκαταστάσεις.</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Κυρίες και κύριοι συνάδελφοι, με την ψήφιση αυτού του νομοσχεδίου αίρονται και τα τελευταία εμπόδια για την υλοποίηση της μεγάλης αυτής επένδυσης. Η Κυβέρνηση, από την πρώτη μέρα που ανέλαβε την ευθύνη της διακυβέρνησης, έχει προωθήσει θεσμικές και νομοθετικές πρωτοβουλίες που δημιουργούν ένα φιλικό και ελκυστικό περιβάλλον για την ανάπτυξη επιχειρηματικής και επενδυτικής δραστηριότητας.</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Ο ίδιος ο Πρωθυπουργός, ο Κυριάκος Μητσοτάκης, έχει δώσει ένα ξεκάθαρο στίγμα: Η Ελλάδα έχει στόχο να προσελκύσει μεγάλες επενδύσεις στα επόμενα χρόνια, να δημιουργήσει τις προϋποθέσεις για δυναμικούς και βιώσιμους ρυθμούς ανάπτυξης. Η προσπάθεια αυτή είναι διαρκής. Είναι το άνοιγμα ενός νέου δρόμου στη διαδρομή του οποίου θα έχουμε τη δυνατότητα </w:t>
      </w:r>
      <w:r w:rsidRPr="0016193F">
        <w:rPr>
          <w:rFonts w:ascii="Arial" w:hAnsi="Arial"/>
          <w:sz w:val="24"/>
          <w:szCs w:val="24"/>
          <w:lang w:eastAsia="el-GR"/>
        </w:rPr>
        <w:lastRenderedPageBreak/>
        <w:t>να δούμε το ΑΕΠ της χώρας να αυξάνεται, να δημιουργείται πλούτος, να δημιουργούνται νέες θέσεις εργασίας και να αυξάνονται τα εισοδήματα των πολιτών.</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Αυτός είναι ο εθνικός στόχος και στην επίτευξη αυτού του στόχου είναι δεσμευμένη η Κυβέρνηση της Νέας Δημοκρατίας.</w:t>
      </w:r>
    </w:p>
    <w:p w:rsidR="0016193F" w:rsidRPr="0016193F" w:rsidRDefault="0016193F" w:rsidP="00247084">
      <w:pPr>
        <w:spacing w:after="0" w:line="600" w:lineRule="auto"/>
        <w:ind w:firstLine="720"/>
        <w:jc w:val="both"/>
        <w:rPr>
          <w:rFonts w:ascii="Arial" w:hAnsi="Arial"/>
          <w:bCs/>
          <w:sz w:val="24"/>
          <w:szCs w:val="20"/>
          <w:shd w:val="clear" w:color="auto" w:fill="FFFFFF"/>
          <w:lang w:eastAsia="el-GR"/>
        </w:rPr>
      </w:pPr>
      <w:r w:rsidRPr="0016193F">
        <w:rPr>
          <w:rFonts w:ascii="Arial" w:hAnsi="Arial"/>
          <w:sz w:val="24"/>
          <w:szCs w:val="24"/>
          <w:lang w:eastAsia="el-GR"/>
        </w:rPr>
        <w:t>Σας ευχαριστώ.</w:t>
      </w:r>
    </w:p>
    <w:p w:rsidR="0016193F" w:rsidRPr="0016193F" w:rsidRDefault="0016193F" w:rsidP="00247084">
      <w:pPr>
        <w:autoSpaceDE w:val="0"/>
        <w:autoSpaceDN w:val="0"/>
        <w:adjustRightInd w:val="0"/>
        <w:spacing w:after="0" w:line="600" w:lineRule="auto"/>
        <w:ind w:firstLine="720"/>
        <w:jc w:val="both"/>
        <w:rPr>
          <w:rFonts w:ascii="Arial" w:hAnsi="Arial"/>
          <w:sz w:val="24"/>
          <w:szCs w:val="24"/>
          <w:lang w:eastAsia="el-GR"/>
        </w:rPr>
      </w:pPr>
      <w:r w:rsidRPr="0016193F">
        <w:rPr>
          <w:rFonts w:ascii="Arial" w:hAnsi="Arial"/>
          <w:b/>
          <w:sz w:val="24"/>
          <w:szCs w:val="24"/>
          <w:lang w:eastAsia="el-GR"/>
        </w:rPr>
        <w:t>ΠΡΟΕΔΡΕΥΩΝ (Χαράλαμπος Αθανασίου):</w:t>
      </w:r>
      <w:r w:rsidRPr="0016193F">
        <w:rPr>
          <w:rFonts w:ascii="Arial" w:hAnsi="Arial"/>
          <w:sz w:val="24"/>
          <w:szCs w:val="24"/>
          <w:lang w:eastAsia="el-GR"/>
        </w:rPr>
        <w:t xml:space="preserve"> Και εγώ σας ευχαριστώ, κύριε Υπουργέ. </w:t>
      </w:r>
    </w:p>
    <w:p w:rsidR="0016193F" w:rsidRPr="0016193F" w:rsidRDefault="0016193F" w:rsidP="00247084">
      <w:pPr>
        <w:autoSpaceDE w:val="0"/>
        <w:autoSpaceDN w:val="0"/>
        <w:adjustRightInd w:val="0"/>
        <w:spacing w:after="0" w:line="600" w:lineRule="auto"/>
        <w:ind w:firstLine="720"/>
        <w:jc w:val="both"/>
        <w:rPr>
          <w:rFonts w:ascii="Arial" w:hAnsi="Arial" w:cs="Arial"/>
          <w:sz w:val="24"/>
          <w:szCs w:val="24"/>
          <w:lang w:eastAsia="el-GR"/>
        </w:rPr>
      </w:pPr>
      <w:r w:rsidRPr="0016193F">
        <w:rPr>
          <w:rFonts w:ascii="Arial" w:hAnsi="Arial"/>
          <w:sz w:val="24"/>
          <w:szCs w:val="24"/>
          <w:lang w:eastAsia="el-GR"/>
        </w:rPr>
        <w:t xml:space="preserve">Κυρίες και κύριοι συνάδελφοι, κηρύσσεται περαιωμένη η συζήτηση </w:t>
      </w:r>
      <w:r w:rsidRPr="0016193F">
        <w:rPr>
          <w:rFonts w:ascii="Arial" w:hAnsi="Arial" w:cs="Arial"/>
          <w:sz w:val="24"/>
          <w:szCs w:val="24"/>
          <w:lang w:eastAsia="el-GR"/>
        </w:rPr>
        <w:t>επί της αρχής, των άρθρων και των τροπολογιών του σχεδίου νόμου του Υπουργείου Οικονομικών: «Κύρωση Σύμβασης Διανομής Ακινήτου - Σύστασης Δικαιώματος Επιφανείας Ακινήτου Μητροπολιτικού Πόλου Ελληνικού - Αγίου Κοσμά και ρύθμιση συναφών θεμάτων».</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Εισερχόμαστε στην ψήφιση επί της αρχής, των άρθρων, των τροπολογιών και του συνόλου και η ψήφισή τους θα γίνει χωριστά.</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Επί της αρχής του νομοσχεδίου έχει υποβληθεί αίτηση διεξαγωγής ονομαστικής ψηφοφορίας από Βουλευτές της Κοινοβουλευτικής Ομάδας του Κομμουνιστικού Κόμματος Ελλάδας, της οποίας το κείμενο έχει ως εξής:</w:t>
      </w:r>
    </w:p>
    <w:p w:rsidR="0016193F" w:rsidRPr="0016193F" w:rsidRDefault="0016193F" w:rsidP="00247084">
      <w:pPr>
        <w:spacing w:after="0" w:line="600" w:lineRule="auto"/>
        <w:ind w:firstLine="720"/>
        <w:jc w:val="center"/>
        <w:rPr>
          <w:rFonts w:ascii="Arial" w:hAnsi="Arial"/>
          <w:color w:val="FF0000"/>
          <w:sz w:val="24"/>
          <w:szCs w:val="24"/>
          <w:lang w:eastAsia="el-GR"/>
        </w:rPr>
      </w:pPr>
      <w:r w:rsidRPr="0016193F">
        <w:rPr>
          <w:rFonts w:ascii="Arial" w:hAnsi="Arial"/>
          <w:color w:val="FF0000"/>
          <w:sz w:val="24"/>
          <w:szCs w:val="24"/>
          <w:lang w:eastAsia="el-GR"/>
        </w:rPr>
        <w:t>ΑΛΛΑΓΗ ΣΕΛΙΔΑΣ</w:t>
      </w:r>
    </w:p>
    <w:p w:rsidR="0016193F" w:rsidRPr="0016193F" w:rsidRDefault="0016193F" w:rsidP="00247084">
      <w:pPr>
        <w:spacing w:after="0" w:line="600" w:lineRule="auto"/>
        <w:ind w:firstLine="720"/>
        <w:jc w:val="center"/>
        <w:rPr>
          <w:rFonts w:ascii="Arial" w:hAnsi="Arial"/>
          <w:sz w:val="24"/>
          <w:szCs w:val="24"/>
          <w:lang w:eastAsia="el-GR"/>
        </w:rPr>
      </w:pPr>
      <w:r w:rsidRPr="0016193F">
        <w:rPr>
          <w:rFonts w:ascii="Arial" w:hAnsi="Arial"/>
          <w:sz w:val="24"/>
          <w:szCs w:val="24"/>
          <w:lang w:eastAsia="el-GR"/>
        </w:rPr>
        <w:t>(Να μπει η σελίδα 198)</w:t>
      </w:r>
    </w:p>
    <w:p w:rsidR="0016193F" w:rsidRPr="0016193F" w:rsidRDefault="0016193F" w:rsidP="00247084">
      <w:pPr>
        <w:spacing w:after="0" w:line="600" w:lineRule="auto"/>
        <w:ind w:firstLine="720"/>
        <w:jc w:val="center"/>
        <w:rPr>
          <w:rFonts w:ascii="Arial" w:hAnsi="Arial"/>
          <w:sz w:val="24"/>
          <w:szCs w:val="24"/>
          <w:lang w:eastAsia="el-GR"/>
        </w:rPr>
      </w:pPr>
      <w:r w:rsidRPr="0016193F">
        <w:rPr>
          <w:rFonts w:ascii="Arial" w:hAnsi="Arial"/>
          <w:color w:val="FF0000"/>
          <w:sz w:val="24"/>
          <w:szCs w:val="24"/>
          <w:lang w:eastAsia="el-GR"/>
        </w:rPr>
        <w:lastRenderedPageBreak/>
        <w:t>ΑΛΛΑΓΗ ΣΕΛΙΔΑΣ</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b/>
          <w:sz w:val="24"/>
          <w:szCs w:val="24"/>
          <w:lang w:eastAsia="el-GR"/>
        </w:rPr>
        <w:t xml:space="preserve">ΠΡΟΕΔΡΕΥΩΝ (Χαράλαμπος Αθανασίου): </w:t>
      </w:r>
      <w:r w:rsidRPr="0016193F">
        <w:rPr>
          <w:rFonts w:ascii="Arial" w:hAnsi="Arial"/>
          <w:sz w:val="24"/>
          <w:szCs w:val="24"/>
          <w:lang w:eastAsia="el-GR"/>
        </w:rPr>
        <w:t>Λόγω των ειδικών συνθηκών δεν θα αναγνώσω τον κατάλογο των υπογραφόντων την αίτηση, καθώς θεωρούμε ότι υπάρχει ο απαιτούμενος αριθμός για να προχωρήσουμε στην ψηφοφορία.</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Συνεπώς διακόπτουμε τη συνεδρίαση για δέκα (10΄) λεπτά, σύμφωνα με τον Κανονισμό.</w:t>
      </w:r>
    </w:p>
    <w:p w:rsidR="0016193F" w:rsidRPr="0016193F" w:rsidRDefault="0016193F" w:rsidP="00247084">
      <w:pPr>
        <w:spacing w:after="0" w:line="600" w:lineRule="auto"/>
        <w:ind w:firstLine="720"/>
        <w:jc w:val="center"/>
        <w:rPr>
          <w:rFonts w:ascii="Arial" w:hAnsi="Arial"/>
          <w:sz w:val="24"/>
          <w:szCs w:val="24"/>
          <w:lang w:eastAsia="el-GR"/>
        </w:rPr>
      </w:pPr>
      <w:r w:rsidRPr="0016193F">
        <w:rPr>
          <w:rFonts w:ascii="Arial" w:hAnsi="Arial"/>
          <w:sz w:val="24"/>
          <w:szCs w:val="24"/>
          <w:lang w:eastAsia="el-GR"/>
        </w:rPr>
        <w:t>(ΔΙΑΚΟΠΗ)</w:t>
      </w:r>
    </w:p>
    <w:p w:rsidR="0016193F" w:rsidRPr="0016193F" w:rsidRDefault="0016193F" w:rsidP="00247084">
      <w:pPr>
        <w:spacing w:after="0" w:line="600" w:lineRule="auto"/>
        <w:ind w:firstLine="720"/>
        <w:jc w:val="center"/>
        <w:rPr>
          <w:rFonts w:ascii="Arial" w:hAnsi="Arial"/>
          <w:sz w:val="24"/>
          <w:szCs w:val="24"/>
          <w:lang w:eastAsia="el-GR"/>
        </w:rPr>
      </w:pPr>
      <w:r w:rsidRPr="0016193F">
        <w:rPr>
          <w:rFonts w:ascii="Arial" w:hAnsi="Arial"/>
          <w:sz w:val="24"/>
          <w:szCs w:val="24"/>
          <w:lang w:eastAsia="el-GR"/>
        </w:rPr>
        <w:t>(ΜΕΤΑ ΤΗ ΔΙΑΚΟΠΗ)</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b/>
          <w:sz w:val="24"/>
          <w:szCs w:val="24"/>
          <w:lang w:eastAsia="el-GR"/>
        </w:rPr>
        <w:t>ΠΡΟΕΔΡΕΥΩΝ (Χαράλαμπος Αθανασίου):</w:t>
      </w:r>
      <w:r w:rsidRPr="0016193F">
        <w:rPr>
          <w:rFonts w:ascii="Arial" w:hAnsi="Arial"/>
          <w:sz w:val="24"/>
          <w:szCs w:val="24"/>
          <w:lang w:eastAsia="el-GR"/>
        </w:rPr>
        <w:t xml:space="preserve"> Κυρίες και κύριοι συνάδελφοι, συνεχίζεται η συνεδρίαση.</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cs="Arial"/>
          <w:sz w:val="24"/>
          <w:szCs w:val="24"/>
          <w:lang w:eastAsia="el-GR"/>
        </w:rPr>
        <w:t xml:space="preserve">Θα διεξαχθεί ηλεκτρονική ονομαστική ψηφοφορία </w:t>
      </w:r>
      <w:r w:rsidRPr="0016193F">
        <w:rPr>
          <w:rFonts w:ascii="Arial" w:hAnsi="Arial"/>
          <w:sz w:val="24"/>
          <w:szCs w:val="24"/>
          <w:lang w:eastAsia="el-GR"/>
        </w:rPr>
        <w:t>επί της αρχής του σχεδίου νόμου.</w:t>
      </w:r>
    </w:p>
    <w:p w:rsidR="0016193F" w:rsidRPr="0016193F" w:rsidRDefault="0016193F" w:rsidP="00247084">
      <w:pPr>
        <w:autoSpaceDE w:val="0"/>
        <w:autoSpaceDN w:val="0"/>
        <w:adjustRightInd w:val="0"/>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t>Παρακαλώ να ανοίξει το σύστημα της ηλεκτρονικής ψηφοφορίας.</w:t>
      </w:r>
    </w:p>
    <w:p w:rsidR="0016193F" w:rsidRPr="0016193F" w:rsidRDefault="0016193F" w:rsidP="00247084">
      <w:pPr>
        <w:autoSpaceDE w:val="0"/>
        <w:autoSpaceDN w:val="0"/>
        <w:adjustRightInd w:val="0"/>
        <w:spacing w:after="0" w:line="600" w:lineRule="auto"/>
        <w:ind w:firstLine="720"/>
        <w:jc w:val="center"/>
        <w:rPr>
          <w:rFonts w:ascii="Arial" w:eastAsia="UB-Helvetica" w:hAnsi="Arial"/>
          <w:sz w:val="24"/>
          <w:szCs w:val="24"/>
          <w:lang w:eastAsia="el-GR"/>
        </w:rPr>
      </w:pPr>
      <w:r w:rsidRPr="0016193F">
        <w:rPr>
          <w:rFonts w:ascii="Arial" w:hAnsi="Arial" w:cs="Arial"/>
          <w:sz w:val="24"/>
          <w:szCs w:val="24"/>
          <w:lang w:eastAsia="el-GR"/>
        </w:rPr>
        <w:t>(ΨΗΦΟΦΟΡΙΑ)</w:t>
      </w:r>
    </w:p>
    <w:p w:rsidR="0016193F" w:rsidRPr="0016193F" w:rsidRDefault="0016193F" w:rsidP="00247084">
      <w:pPr>
        <w:spacing w:after="0" w:line="600" w:lineRule="auto"/>
        <w:ind w:firstLine="720"/>
        <w:jc w:val="both"/>
        <w:rPr>
          <w:rFonts w:ascii="Arial" w:eastAsia="Calibri" w:hAnsi="Arial" w:cs="Arial"/>
          <w:sz w:val="24"/>
          <w:szCs w:val="24"/>
        </w:rPr>
      </w:pPr>
      <w:r w:rsidRPr="0016193F">
        <w:rPr>
          <w:rFonts w:ascii="Arial" w:hAnsi="Arial"/>
          <w:b/>
          <w:sz w:val="24"/>
          <w:szCs w:val="24"/>
          <w:lang w:eastAsia="el-GR"/>
        </w:rPr>
        <w:t>ΠΡΟΕΔΡΕΥΩΝ (Χαράλαμπος Αθανασίου):</w:t>
      </w:r>
      <w:r w:rsidRPr="0016193F">
        <w:rPr>
          <w:rFonts w:ascii="Arial" w:hAnsi="Arial"/>
          <w:sz w:val="24"/>
          <w:szCs w:val="24"/>
          <w:lang w:eastAsia="el-GR"/>
        </w:rPr>
        <w:t xml:space="preserve"> </w:t>
      </w:r>
      <w:r w:rsidRPr="0016193F">
        <w:rPr>
          <w:rFonts w:ascii="Arial" w:eastAsia="Calibri" w:hAnsi="Arial" w:cs="Arial"/>
          <w:sz w:val="24"/>
          <w:szCs w:val="24"/>
        </w:rPr>
        <w:t xml:space="preserve">Κυρίες και κύριοι συνάδελφοι, θα ήθελα να σας ενημερώσω ότι έχουν έρθει στο Προεδρείο επιστολές και τηλεομοιοτυπίες (φαξ) συναδέλφων, σύμφωνα με το άρθρο 70Α του Κανονισμού της Βουλής και την απόφαση της Διάσκεψης των Προέδρων της Πέμπτης 24 Σεπτεμβρίου 2020, με τις οποίες γνωστοποιούν την ψήφο τους. </w:t>
      </w:r>
      <w:r w:rsidRPr="0016193F">
        <w:rPr>
          <w:rFonts w:ascii="Arial" w:eastAsia="Calibri" w:hAnsi="Arial" w:cs="Arial"/>
          <w:sz w:val="24"/>
          <w:szCs w:val="24"/>
        </w:rPr>
        <w:lastRenderedPageBreak/>
        <w:t>Οι ψήφοι αυτές θα συνυπολογιστούν στην καταμέτρηση, η οποία θα ακολουθήσει.</w:t>
      </w:r>
    </w:p>
    <w:p w:rsidR="0016193F" w:rsidRPr="0016193F" w:rsidRDefault="0016193F" w:rsidP="00247084">
      <w:pPr>
        <w:spacing w:after="0" w:line="600" w:lineRule="auto"/>
        <w:ind w:firstLine="720"/>
        <w:jc w:val="both"/>
        <w:rPr>
          <w:rFonts w:ascii="Arial" w:eastAsia="UB-Helvetica" w:hAnsi="Arial"/>
          <w:sz w:val="24"/>
          <w:szCs w:val="24"/>
          <w:lang w:eastAsia="el-GR"/>
        </w:rPr>
      </w:pPr>
      <w:r w:rsidRPr="0016193F">
        <w:rPr>
          <w:rFonts w:ascii="Arial" w:eastAsia="Calibri" w:hAnsi="Arial" w:cs="Arial"/>
          <w:sz w:val="24"/>
          <w:szCs w:val="24"/>
        </w:rPr>
        <w:t>(Οι προαναφερθείσες επιστολές με τις ψήφους κατατίθενται για τα Πρακτικά και βρίσκονται στο αρχείο του Τμήματος Γραμματείας της Διεύθυνσης Στενογραφίας και Πρακτικών της Βουλής)</w:t>
      </w:r>
    </w:p>
    <w:p w:rsidR="0016193F" w:rsidRPr="0016193F" w:rsidRDefault="0016193F" w:rsidP="00247084">
      <w:pPr>
        <w:autoSpaceDE w:val="0"/>
        <w:autoSpaceDN w:val="0"/>
        <w:adjustRightInd w:val="0"/>
        <w:spacing w:after="0" w:line="600" w:lineRule="auto"/>
        <w:ind w:firstLine="720"/>
        <w:jc w:val="both"/>
        <w:rPr>
          <w:rFonts w:ascii="Arial" w:hAnsi="Arial" w:cs="Arial"/>
          <w:sz w:val="24"/>
          <w:szCs w:val="24"/>
          <w:lang w:eastAsia="el-GR"/>
        </w:rPr>
      </w:pPr>
      <w:r w:rsidRPr="0016193F">
        <w:rPr>
          <w:rFonts w:ascii="Arial" w:hAnsi="Arial"/>
          <w:sz w:val="24"/>
          <w:szCs w:val="24"/>
          <w:lang w:eastAsia="el-GR"/>
        </w:rPr>
        <w:t xml:space="preserve">Καθώς φαίνεται έχει ολοκληρωθεί η διαδικασία, συνεπώς </w:t>
      </w:r>
      <w:r w:rsidRPr="0016193F">
        <w:rPr>
          <w:rFonts w:ascii="Arial" w:hAnsi="Arial" w:cs="Arial"/>
          <w:sz w:val="24"/>
          <w:szCs w:val="24"/>
          <w:lang w:eastAsia="el-GR"/>
        </w:rPr>
        <w:t>παρακαλώ να κλείσει το σύστημα της ηλεκτρονικής ψηφοφορίας.</w:t>
      </w:r>
    </w:p>
    <w:p w:rsidR="0016193F" w:rsidRPr="0016193F" w:rsidRDefault="0016193F" w:rsidP="00247084">
      <w:pPr>
        <w:tabs>
          <w:tab w:val="left" w:pos="2940"/>
        </w:tabs>
        <w:spacing w:after="0" w:line="600" w:lineRule="auto"/>
        <w:ind w:firstLine="720"/>
        <w:jc w:val="center"/>
        <w:rPr>
          <w:rFonts w:ascii="Arial" w:eastAsia="UB-Helvetica" w:hAnsi="Arial"/>
          <w:sz w:val="24"/>
          <w:szCs w:val="24"/>
          <w:lang w:eastAsia="el-GR"/>
        </w:rPr>
      </w:pPr>
      <w:r w:rsidRPr="0016193F">
        <w:rPr>
          <w:rFonts w:ascii="Arial" w:hAnsi="Arial" w:cs="Arial"/>
          <w:sz w:val="24"/>
          <w:szCs w:val="24"/>
          <w:lang w:eastAsia="el-GR"/>
        </w:rPr>
        <w:t>(ΗΛΕΚΤΡΟΝΙΚΗ ΚΑΤΑΜΕΤΡΗΣΗ)</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b/>
          <w:sz w:val="24"/>
          <w:szCs w:val="24"/>
          <w:lang w:eastAsia="el-GR"/>
        </w:rPr>
        <w:t>ΠΡΟΕΔΡΕΥΩΝ (Χαράλαμπος Αθανασίου):</w:t>
      </w:r>
      <w:r w:rsidRPr="0016193F">
        <w:rPr>
          <w:rFonts w:ascii="Arial" w:hAnsi="Arial"/>
          <w:sz w:val="24"/>
          <w:szCs w:val="24"/>
          <w:lang w:eastAsia="el-GR"/>
        </w:rPr>
        <w:t xml:space="preserve"> Μέχρι την ολοκλήρωση της καταμέτρησης θα προχωρήσουμε στα επόμενα δύο νομοσχέδια της ημερήσιας διάταξης: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1. Συζήτηση και ψήφιση ενιαία επί της αρχής, των άρθρων και του συνόλου του σχεδίου νόμου του Υπουργείου Ψηφιακής Διακυβέρνησης: «Κύρωση της Σύμβασης για την ίδρυση του Ευρωπαϊκού Γραφείου Επικοινωνιών (ECO) [Χάγη, 23 Ιουνίου 1993], όπως τροποποιήθηκε στην Κοπεγχάγη στις 9 Απριλίου 2002 και στην Κοπεγχάγη στις 23 Νοεμβρίου 2011».</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2.</w:t>
      </w:r>
      <w:r w:rsidRPr="0016193F">
        <w:rPr>
          <w:rFonts w:ascii="Verdana" w:hAnsi="Verdana"/>
          <w:color w:val="000000"/>
          <w:sz w:val="17"/>
          <w:szCs w:val="17"/>
          <w:shd w:val="clear" w:color="auto" w:fill="FFFFFF"/>
          <w:lang w:eastAsia="el-GR"/>
        </w:rPr>
        <w:t xml:space="preserve"> </w:t>
      </w:r>
      <w:r w:rsidRPr="0016193F">
        <w:rPr>
          <w:rFonts w:ascii="Arial" w:hAnsi="Arial"/>
          <w:sz w:val="24"/>
          <w:szCs w:val="24"/>
          <w:lang w:eastAsia="el-GR"/>
        </w:rPr>
        <w:t xml:space="preserve">Συζήτηση και ψήφιση ενιαία επί της αρχής, των άρθρων και του συνόλου του σχεδίου νόμου του Υπουργείου Ψηφιακής Διακυβέρνησης: «Κύρωση της Συμφωνίας Συνεργασίας μεταξύ της Ευρωπαϊκής Ένωσης και </w:t>
      </w:r>
      <w:r w:rsidRPr="0016193F">
        <w:rPr>
          <w:rFonts w:ascii="Arial" w:hAnsi="Arial"/>
          <w:sz w:val="24"/>
          <w:szCs w:val="24"/>
          <w:lang w:eastAsia="el-GR"/>
        </w:rPr>
        <w:lastRenderedPageBreak/>
        <w:t>των κρατών μελών της, αφενός, και της Ελβετικής Συνομοσπονδίας, αφετέρου, για τα Ευρωπαϊκά Προγράμματα Δορυφορικής Πλοήγησης».</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Τα παραπάνω νομοσχέδια ψηφίστηκαν στη Διαρκή Επιτροπή κατά πλειοψηφία. Εισάγονται προς συζήτηση στη Βουλή με τη διαδικασία του άρθρου 108 του Κανονισμού της Βουλής, δηλαδή μπορούν να λάβουν τον λόγο όσοι έχουν αντίρρηση επί της κυρώσεως για πέντε λεπτά και οι Κοινοβουλευτικοί Εκπρόσωποι, εφόσον το επιθυμούν, και αυτοί για πέντε λεπτά, υπό την προϋπόθεση ότι δεν θα μιλήσει ο Πρόεδρος της Κοινοβουλευτικής τους Ομάδας.</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Η ψηφοφορία των δύο συμβάσεων θα γίνει μετά το τέλος της συζήτησής τους χωριστά και με τη σειρά που συζητήθηκαν.</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Συμφωνεί το Σώμα;</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b/>
          <w:sz w:val="24"/>
          <w:szCs w:val="24"/>
          <w:lang w:eastAsia="el-GR"/>
        </w:rPr>
        <w:t>ΠΟΛΛΟΙ ΒΟΥΛΕΥΤΕΣ:</w:t>
      </w:r>
      <w:r w:rsidRPr="0016193F">
        <w:rPr>
          <w:rFonts w:ascii="Arial" w:hAnsi="Arial"/>
          <w:sz w:val="24"/>
          <w:szCs w:val="24"/>
          <w:lang w:eastAsia="el-GR"/>
        </w:rPr>
        <w:t xml:space="preserve"> Μάλιστα, μάλιστα.</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b/>
          <w:sz w:val="24"/>
          <w:szCs w:val="24"/>
          <w:lang w:eastAsia="el-GR"/>
        </w:rPr>
        <w:t>ΠΡΟΕΔΡΕΥΩΝ (Χαράλαμπος Αθανασίου):</w:t>
      </w:r>
      <w:r w:rsidRPr="0016193F">
        <w:rPr>
          <w:rFonts w:ascii="Arial" w:hAnsi="Arial"/>
          <w:sz w:val="24"/>
          <w:szCs w:val="24"/>
          <w:lang w:eastAsia="el-GR"/>
        </w:rPr>
        <w:t xml:space="preserve"> Το Σώμα συνεφώνησε.</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Κυρίες και κύριοι συνάδελφοι, στο σημείο αυτό θα διακόψουμε για λίγα λεπτά.</w:t>
      </w:r>
    </w:p>
    <w:p w:rsidR="0016193F" w:rsidRPr="0016193F" w:rsidRDefault="0016193F" w:rsidP="00247084">
      <w:pPr>
        <w:spacing w:after="0" w:line="600" w:lineRule="auto"/>
        <w:ind w:firstLine="720"/>
        <w:jc w:val="center"/>
        <w:rPr>
          <w:rFonts w:ascii="Arial" w:hAnsi="Arial" w:cs="Arial"/>
          <w:color w:val="222222"/>
          <w:sz w:val="24"/>
          <w:szCs w:val="24"/>
          <w:shd w:val="clear" w:color="auto" w:fill="FFFFFF"/>
          <w:lang w:eastAsia="el-GR"/>
        </w:rPr>
      </w:pPr>
      <w:r w:rsidRPr="0016193F">
        <w:rPr>
          <w:rFonts w:ascii="Arial" w:hAnsi="Arial"/>
          <w:sz w:val="24"/>
          <w:szCs w:val="24"/>
          <w:lang w:eastAsia="el-GR"/>
        </w:rPr>
        <w:t>(ΔΙΑΚΟΠΗ)</w:t>
      </w:r>
    </w:p>
    <w:p w:rsidR="0016193F" w:rsidRPr="0016193F" w:rsidRDefault="0016193F" w:rsidP="00247084">
      <w:pPr>
        <w:spacing w:after="0" w:line="600" w:lineRule="auto"/>
        <w:ind w:firstLine="720"/>
        <w:jc w:val="center"/>
        <w:rPr>
          <w:rFonts w:ascii="Arial" w:hAnsi="Arial"/>
          <w:sz w:val="24"/>
          <w:szCs w:val="24"/>
          <w:lang w:eastAsia="el-GR"/>
        </w:rPr>
      </w:pPr>
      <w:r w:rsidRPr="0016193F">
        <w:rPr>
          <w:rFonts w:ascii="Arial" w:hAnsi="Arial"/>
          <w:sz w:val="24"/>
          <w:szCs w:val="24"/>
          <w:lang w:eastAsia="el-GR"/>
        </w:rPr>
        <w:t>(ΜΕΤΑ ΤΗ ΔΙΑΚΟΠΗ)</w:t>
      </w:r>
    </w:p>
    <w:p w:rsidR="0016193F" w:rsidRPr="0016193F" w:rsidRDefault="0016193F" w:rsidP="00247084">
      <w:pPr>
        <w:spacing w:after="0" w:line="600" w:lineRule="auto"/>
        <w:ind w:firstLine="720"/>
        <w:jc w:val="both"/>
        <w:rPr>
          <w:rFonts w:ascii="Arial" w:hAnsi="Arial"/>
          <w:sz w:val="24"/>
          <w:szCs w:val="24"/>
          <w:lang w:eastAsia="el-GR"/>
        </w:rPr>
      </w:pPr>
      <w:ins w:id="0" w:author="Σπανός Γεώργιος" w:date="2021-03-25T19:16:00Z">
        <w:r w:rsidRPr="0016193F">
          <w:rPr>
            <w:rFonts w:ascii="Arial" w:hAnsi="Arial"/>
            <w:sz w:val="24"/>
            <w:szCs w:val="24"/>
            <w:lang w:eastAsia="el-GR"/>
          </w:rPr>
          <w:t>(</w:t>
        </w:r>
      </w:ins>
      <w:r w:rsidRPr="0016193F">
        <w:rPr>
          <w:rFonts w:ascii="Arial" w:hAnsi="Arial"/>
          <w:sz w:val="24"/>
          <w:szCs w:val="24"/>
          <w:lang w:eastAsia="el-GR"/>
        </w:rPr>
        <w:t xml:space="preserve">Στο σημείο αυτό </w:t>
      </w:r>
      <w:ins w:id="1" w:author="Σπανός Γεώργιος" w:date="2021-03-25T19:16:00Z">
        <w:r w:rsidRPr="0016193F">
          <w:rPr>
            <w:rFonts w:ascii="Arial" w:hAnsi="Arial"/>
            <w:sz w:val="24"/>
            <w:szCs w:val="24"/>
            <w:lang w:eastAsia="el-GR"/>
          </w:rPr>
          <w:t xml:space="preserve">την Προεδρική Έδρα καταλαμβάνει ο Γ΄ Αντιπρόεδρος της Βουλής κ. </w:t>
        </w:r>
      </w:ins>
      <w:r w:rsidRPr="0016193F">
        <w:rPr>
          <w:rFonts w:ascii="Arial" w:hAnsi="Arial"/>
          <w:b/>
          <w:sz w:val="24"/>
          <w:szCs w:val="24"/>
          <w:lang w:eastAsia="el-GR"/>
        </w:rPr>
        <w:t>ΑΘΑΝΑΣΙΟΣ ΜΠΟΥΡΑΣ</w:t>
      </w:r>
      <w:ins w:id="2" w:author="Σπανός Γεώργιος" w:date="2021-03-25T19:16:00Z">
        <w:r w:rsidRPr="0016193F">
          <w:rPr>
            <w:rFonts w:ascii="Arial" w:hAnsi="Arial"/>
            <w:sz w:val="24"/>
            <w:szCs w:val="24"/>
            <w:lang w:eastAsia="el-GR"/>
          </w:rPr>
          <w:t>)</w:t>
        </w:r>
      </w:ins>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b/>
          <w:sz w:val="24"/>
          <w:szCs w:val="24"/>
          <w:lang w:eastAsia="el-GR"/>
        </w:rPr>
        <w:lastRenderedPageBreak/>
        <w:t xml:space="preserve">ΠΡΟΕΔΡΕΥΩΝ (Αθανάσιος Μπούρας): </w:t>
      </w:r>
      <w:r w:rsidRPr="0016193F">
        <w:rPr>
          <w:rFonts w:ascii="Arial" w:hAnsi="Arial"/>
          <w:sz w:val="24"/>
          <w:szCs w:val="24"/>
          <w:lang w:eastAsia="el-GR"/>
        </w:rPr>
        <w:t>Κυρίες και κύριοι συνάδελφοι, συνεχίζεται η συνεδρίαση.</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Θα ήθελα να θυμίσω ότι για την κύρωση της Σύμβασης για την ίδρυση του Ευρωπαϊκού Γραφείου Επικοινωνιών, υπερψήφισε η Νέα Δημοκρατία, επιφύλαξη εξέφρασε ο ΣΥΡΙΖΑ, το Κίνημα Αλλαγής, η Ελληνική Λύση και το ΜέΡΑ25, ενώ καταψήφισε το Κομμουνιστικό Κόμμα Ελλάδας.</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Για την κύρωση Συμφωνίας Συνεργασίας μεταξύ της Ευρωπαϊκής Ένωσης και των κρατών-μελών της, αφενός, και της Ελβετικής Συνομοσπονδίας, αφετέρου, για τα Ευρωπαϊκά Προγράμματα Δορυφορικής Πλοήγησης, υπερψήφισε η Νέα Δημοκρατία και το Κίνημα Αλλαγής, επιφύλαξη εξέφρασαν ο ΣΥΡΙΖΑ, η Ελληνική Λύση και το ΜέΡΑ25 και καταψήφισε το Κομμουνιστικό Κόμμα Ελλάδας.</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Είπαμε ότι θα γίνει ενιαία η συζήτηση. Θα δώσω τον λόγο πρώτα στην εισηγήτρια από τον ΣΥΡΙΖΑ-Προοδευτική Συμμαχία, την κ. Αναστασία </w:t>
      </w:r>
      <w:proofErr w:type="spellStart"/>
      <w:r w:rsidRPr="0016193F">
        <w:rPr>
          <w:rFonts w:ascii="Arial" w:hAnsi="Arial"/>
          <w:sz w:val="24"/>
          <w:szCs w:val="24"/>
          <w:lang w:eastAsia="el-GR"/>
        </w:rPr>
        <w:t>Γκαρά</w:t>
      </w:r>
      <w:proofErr w:type="spellEnd"/>
      <w:r w:rsidRPr="0016193F">
        <w:rPr>
          <w:rFonts w:ascii="Arial" w:hAnsi="Arial"/>
          <w:sz w:val="24"/>
          <w:szCs w:val="24"/>
          <w:lang w:eastAsia="el-GR"/>
        </w:rPr>
        <w:t>.</w:t>
      </w:r>
    </w:p>
    <w:p w:rsidR="0016193F" w:rsidRPr="0016193F" w:rsidRDefault="0016193F" w:rsidP="00247084">
      <w:pPr>
        <w:autoSpaceDE w:val="0"/>
        <w:autoSpaceDN w:val="0"/>
        <w:adjustRightInd w:val="0"/>
        <w:spacing w:after="0" w:line="600" w:lineRule="auto"/>
        <w:ind w:firstLine="720"/>
        <w:jc w:val="both"/>
        <w:rPr>
          <w:rFonts w:ascii="Arial" w:hAnsi="Arial"/>
          <w:sz w:val="24"/>
          <w:szCs w:val="24"/>
          <w:lang w:eastAsia="el-GR"/>
        </w:rPr>
      </w:pPr>
      <w:r w:rsidRPr="0016193F">
        <w:rPr>
          <w:rFonts w:ascii="Arial" w:hAnsi="Arial"/>
          <w:b/>
          <w:sz w:val="24"/>
          <w:szCs w:val="24"/>
          <w:lang w:eastAsia="el-GR"/>
        </w:rPr>
        <w:t>ΑΝΑΣΤΑΣΙΑ ΓΚΑΡΑ:</w:t>
      </w:r>
      <w:r w:rsidRPr="0016193F">
        <w:rPr>
          <w:rFonts w:ascii="Arial" w:hAnsi="Arial"/>
          <w:sz w:val="24"/>
          <w:szCs w:val="24"/>
          <w:lang w:eastAsia="el-GR"/>
        </w:rPr>
        <w:t xml:space="preserve"> Ευχαριστώ πολύ, κύριε Πρόεδρε.</w:t>
      </w:r>
    </w:p>
    <w:p w:rsidR="0016193F" w:rsidRPr="0016193F" w:rsidRDefault="0016193F" w:rsidP="00247084">
      <w:pPr>
        <w:autoSpaceDE w:val="0"/>
        <w:autoSpaceDN w:val="0"/>
        <w:adjustRightInd w:val="0"/>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Κύριε Υπουργέ, κυρίες και κύριοι συνάδελφοι, καλούμαστε σήμερα να κυρώσουμε δύο ευρωπαϊκές συμβάσεις, οι οποίες από τη μια επισημαίνουν την πρόοδο σε ευρωπαϊκό επίπεδο αναφορικά με τις ταχυδρομικές, ηλεκτρονικές και δορυφορικές επικοινωνίες και από την άλλη επισημαίνουν την πορεία </w:t>
      </w:r>
      <w:r w:rsidRPr="0016193F">
        <w:rPr>
          <w:rFonts w:ascii="Arial" w:hAnsi="Arial"/>
          <w:sz w:val="24"/>
          <w:szCs w:val="24"/>
          <w:lang w:eastAsia="el-GR"/>
        </w:rPr>
        <w:lastRenderedPageBreak/>
        <w:t xml:space="preserve">οπισθοδρόμησης ή αδράνειας στην οποία έχει μπει η χώρα μας εξαιτίας και των κυβερνητικών επιλογών. </w:t>
      </w:r>
    </w:p>
    <w:p w:rsidR="0016193F" w:rsidRPr="0016193F" w:rsidRDefault="0016193F" w:rsidP="00247084">
      <w:pPr>
        <w:autoSpaceDE w:val="0"/>
        <w:autoSpaceDN w:val="0"/>
        <w:adjustRightInd w:val="0"/>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Η πρώτη σύμβαση προβλέπει την ίδρυση του Ευρωπαϊκού Γραφείου Επικοινωνιών, το οποίο έχει έδρα στην Κοπεγχάγη και στην ουσία αποτελεί διάδοχο του Ευρωπαϊκού Γραφείου Ραδιοεπικοινωνιών και του Ευρωπαϊκού Γραφείου Τηλεπικοινωνιών. </w:t>
      </w:r>
    </w:p>
    <w:p w:rsidR="0016193F" w:rsidRPr="0016193F" w:rsidRDefault="0016193F" w:rsidP="00247084">
      <w:pPr>
        <w:autoSpaceDE w:val="0"/>
        <w:autoSpaceDN w:val="0"/>
        <w:adjustRightInd w:val="0"/>
        <w:spacing w:after="0" w:line="600" w:lineRule="auto"/>
        <w:ind w:firstLine="720"/>
        <w:jc w:val="both"/>
        <w:rPr>
          <w:rFonts w:ascii="Arial" w:hAnsi="Arial"/>
          <w:sz w:val="24"/>
          <w:szCs w:val="24"/>
          <w:lang w:eastAsia="el-GR"/>
        </w:rPr>
      </w:pPr>
      <w:r w:rsidRPr="0016193F">
        <w:rPr>
          <w:rFonts w:ascii="Arial" w:hAnsi="Arial"/>
          <w:sz w:val="24"/>
          <w:szCs w:val="24"/>
          <w:lang w:eastAsia="el-GR"/>
        </w:rPr>
        <w:t>Σύμφωνα με τη σύμβαση αυτή, το Ευρωπαϊκό Γραφείο θα λειτουργεί συμβουλευτικά και ως σημείο συγκέντρωσης και παροχής τεχνογνωσίας από εμπειρογνώμονες, ταχυδρομικές και ηλεκτρονικές υπηρεσίες, προσδιορίζοντας τις προβληματικές πτυχές στο πεδίο των ταχυδρομικών υπηρεσιών και των υπηρεσιών ηλεκτρονικών επικοινωνιών. Η δημιουργία του Γραφείου θα πρέπει να συνεισφέρει στη βέλτιστη παροχή υπηρεσιών προς τους καταναλωτές στον τομέα των ταχυδρομικών και ηλεκτρονικών επικοινωνιών, δύο τομείς οι οποίοι χρήζουν βελτίωσης και ενίσχυσης στη χώρα μας. Τόσο η τεχνογνωσία όσο και η εμπειρία του φορέα αυτού θα πρέπει να αξιοποιηθεί στο έπακρο, προκειμένου να εκμεταλλευτούμε πόρους και ευκαιρίες διασύνδεσης με άλλα κράτη, ώστε η χώρα μας να ενισχύσει τον ρόλο της σε αυτούς τους τομείς.</w:t>
      </w:r>
    </w:p>
    <w:p w:rsidR="0016193F" w:rsidRPr="0016193F" w:rsidRDefault="0016193F" w:rsidP="00247084">
      <w:pPr>
        <w:autoSpaceDE w:val="0"/>
        <w:autoSpaceDN w:val="0"/>
        <w:adjustRightInd w:val="0"/>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Με λύπη, κύριε Υπουργέ, κυρίες και κύριοι συνάδελφοι, διαπιστώνουμε πως ειδικά στον τομέα των ταχυδρομικών υπηρεσιών η Κυβέρνηση κάθε άλλο παρά στη λογική της ενίσχυσης, όπως η Ευρώπη, κινείται. Ήδη πριν από το </w:t>
      </w:r>
      <w:r w:rsidRPr="0016193F">
        <w:rPr>
          <w:rFonts w:ascii="Arial" w:hAnsi="Arial"/>
          <w:sz w:val="24"/>
          <w:szCs w:val="24"/>
          <w:lang w:eastAsia="el-GR"/>
        </w:rPr>
        <w:lastRenderedPageBreak/>
        <w:t>ξέσπασμα της πανδημίας είδαμε να μπαίνουν λουκέτα σε πολλά καταστήματα των Ελληνικών Ταχυδρομείων ανά την επικράτεια, λόγω της απόλυσης των συμβασιούχων εργαζομένων. Το περίφημο σχέδιο μετασχηματισμού και εξυγίανσης για την αναδιάρθρωση της εταιρείας έφερε τη διάλυση εργασιακών σχέσεων και εξώθησε εκβιαστικά σε έξοδο περίπου δύο χιλιάδες εργαζόμενους με τη μορφή της εθελουσίας. Έτσι τα ΕΛΤΑ συνεχώς αποψιλώνονται, περιορίζοντας τις υπηρεσίες τους με αρνητικές επιπτώσεις στην εξυπηρέτηση των πολιτών, ειδικά στην περιφέρεια και τις ακριτικές περιοχές. Χαρακτηριστικό παράδειγμα είναι οι ημερήσιες εφημερίδες στην περιφέρεια, οι οποίες δεν παραδίδονται καθημερινά στους συνδρομητές, αλλά δύο φορές την εβδομάδα συνήθως με το ίδιο κόστος που ίσχυε και πριν. Αντιλαμβάνεστε ότι μόνο φρέσκα νέα δεν έχουν οι αναγνώστες των περιφερειακών ημερήσιων εφημερίδων.</w:t>
      </w:r>
    </w:p>
    <w:p w:rsidR="0016193F" w:rsidRPr="0016193F" w:rsidRDefault="0016193F" w:rsidP="00247084">
      <w:pPr>
        <w:autoSpaceDE w:val="0"/>
        <w:autoSpaceDN w:val="0"/>
        <w:adjustRightInd w:val="0"/>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Είναι προφανές, κυρίες και κύριοι, πως την ίδια στιγμή σε ευρωπαϊκό επίπεδο γίνονται προσπάθειες να ενισχυθεί ο ρόλος και η εμπλοκή του δημοσίου στον τομέα των υπηρεσιών αυτών, μέσω της δημιουργίας του Γραφείου Επικοινωνιών, ενώ εδώ περιορίζεται συνεχώς η εμπλοκή του δημοσίου. </w:t>
      </w:r>
    </w:p>
    <w:p w:rsidR="0016193F" w:rsidRPr="0016193F" w:rsidRDefault="0016193F" w:rsidP="00247084">
      <w:pPr>
        <w:autoSpaceDE w:val="0"/>
        <w:autoSpaceDN w:val="0"/>
        <w:adjustRightInd w:val="0"/>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Παράλληλα, κύριε Υπουργέ, επιβάλλεται άμεσα να ληφθούν πρωτοβουλίες για την ενίσχυση και την ποιότητα του διαδικτύου. Ειδικά σε συνθήκες πανδημίας, όταν αρκετές δραστηριότητες έχουν μετατοπιστεί στο </w:t>
      </w:r>
      <w:r w:rsidRPr="0016193F">
        <w:rPr>
          <w:rFonts w:ascii="Arial" w:hAnsi="Arial"/>
          <w:sz w:val="24"/>
          <w:szCs w:val="24"/>
          <w:lang w:eastAsia="el-GR"/>
        </w:rPr>
        <w:lastRenderedPageBreak/>
        <w:t xml:space="preserve">ψηφιακό πεδίο, είναι αναγκαία η επέκταση αλλά και η μείωση του κόστους χρήσης του διαδικτύου, καθώς και η μείωση των χρεώσεων στις τηλεπικοινωνίες, προκειμένου να μειωθούν οι εργασιακές ανισότητες. </w:t>
      </w:r>
    </w:p>
    <w:p w:rsidR="0016193F" w:rsidRPr="0016193F" w:rsidRDefault="0016193F" w:rsidP="00247084">
      <w:pPr>
        <w:autoSpaceDE w:val="0"/>
        <w:autoSpaceDN w:val="0"/>
        <w:adjustRightInd w:val="0"/>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Η χώρα μας είναι η τριακοστή τρίτη -το επισημαίνω χαρακτηριστικά- πιο ακριβή χώρα σε κόστος σύνδεσης και εξηκοστή τέταρτη στην ταχύτητα του </w:t>
      </w:r>
      <w:r w:rsidRPr="0016193F">
        <w:rPr>
          <w:rFonts w:ascii="Arial" w:hAnsi="Arial"/>
          <w:sz w:val="24"/>
          <w:szCs w:val="24"/>
          <w:lang w:val="en-US" w:eastAsia="el-GR"/>
        </w:rPr>
        <w:t>internet</w:t>
      </w:r>
      <w:r w:rsidRPr="0016193F">
        <w:rPr>
          <w:rFonts w:ascii="Arial" w:hAnsi="Arial"/>
          <w:sz w:val="24"/>
          <w:szCs w:val="24"/>
          <w:lang w:eastAsia="el-GR"/>
        </w:rPr>
        <w:t xml:space="preserve"> σε σχέση με άλλες περιοχές. </w:t>
      </w:r>
    </w:p>
    <w:p w:rsidR="0016193F" w:rsidRPr="0016193F" w:rsidRDefault="0016193F" w:rsidP="00247084">
      <w:pPr>
        <w:autoSpaceDE w:val="0"/>
        <w:autoSpaceDN w:val="0"/>
        <w:adjustRightInd w:val="0"/>
        <w:spacing w:after="0" w:line="600" w:lineRule="auto"/>
        <w:ind w:firstLine="720"/>
        <w:jc w:val="both"/>
        <w:rPr>
          <w:rFonts w:ascii="Arial" w:hAnsi="Arial"/>
          <w:sz w:val="24"/>
          <w:szCs w:val="24"/>
          <w:lang w:eastAsia="el-GR"/>
        </w:rPr>
      </w:pPr>
      <w:r w:rsidRPr="0016193F">
        <w:rPr>
          <w:rFonts w:ascii="Arial" w:hAnsi="Arial"/>
          <w:sz w:val="24"/>
          <w:szCs w:val="24"/>
          <w:lang w:eastAsia="el-GR"/>
        </w:rPr>
        <w:t>Σε ό,τι αφορά τη δεύτερη σύμβαση, τη Σύμβαση της Ευρωπαϊκής Ένωσης και της Ελβετικής Συνομοσπονδίας για τα Ευρωπαϊκά Προγράμματα Δορυφορικής Πλοήγησης, με το παρόν σχέδιο νόμου κυρώνεται και από τη χώρα μας η συμφωνία συνεργασίας την οποία υπέγραψε η Ελβετία το 2013, προκειμένου να συμμετέχει πλήρως στα προγράμματα «GALILEO» και «EGNOS». Στα προγράμματα αυτά συμμετέχουν και τρίτες χώρες, εκτός Ευρωπαϊκής Ένωσης, με την Ελβετία να συνεισφέρει αναδρομικά 80 εκατομμύρια ευρώ για την περίοδο 2008 - 2013. Η Ελβετία είναι από τους στενότερους εταίρους της Ένωσης στα προγράμματα «GALILEO» και «EGNOS» και συνέβαλε πολιτικά, τεχνικά και οικονομικά σε όλες τις φάσεις των προγραμμάτων.</w:t>
      </w:r>
    </w:p>
    <w:p w:rsidR="0016193F" w:rsidRPr="0016193F" w:rsidRDefault="0016193F" w:rsidP="00247084">
      <w:pPr>
        <w:autoSpaceDE w:val="0"/>
        <w:autoSpaceDN w:val="0"/>
        <w:adjustRightInd w:val="0"/>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Το «GALILEO» είναι ένα από τα τέσσερα παγκόσμια δορυφορικά συστήματα πλοήγησης και παρέχει σήματα από το διάστημα σε δέκτες οι οποίοι χρησιμοποιούν αυτά τα δεδομένα, για να προσδιορίσουν τη θέση τους </w:t>
      </w:r>
      <w:r w:rsidRPr="0016193F">
        <w:rPr>
          <w:rFonts w:ascii="Arial" w:hAnsi="Arial"/>
          <w:sz w:val="24"/>
          <w:szCs w:val="24"/>
          <w:lang w:eastAsia="el-GR"/>
        </w:rPr>
        <w:lastRenderedPageBreak/>
        <w:t>οπουδήποτε στη Γη. Το «EGNOS» είναι βοηθητικό σύστημα που ενισχύει την ακρίβεια στη χρήση των παγκόσμιων συστημάτων. Το «GALILEO» είναι αυτόνομο, μη στρατιωτικό σύστημα δορυφορικής πλοήγησης και έχει σχεδιαστεί και αναπτυχθεί από την Ευρωπαϊκή Ένωση, την Ευρωπαϊκή Υπηρεσία Διαστήματος και τα αντίστοιχα κράτη-μέλη, μεταξύ των οποίων και η Ελλάδα. Το «EGNOS» παρέχει κρίσιμες για την ασφάλεια υπηρεσίες πλοήγησης σε χρήστες αεροπορικών, θαλάσσιων και χερσαίων μέσων σε ολόκληρη την Ευρώπη. Τα εμβληματικά αυτά προγράμματα, μαζί με το «COPERNICUS», αποτέλεσαν τα τρία εμβληματικά διαστημικά προγράμματα για την Ευρώπη κατά την προγραμματική περίοδο 2014 - 2020.</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(Στο σημείο αυτό κτυπάει το κουδούνι λήξεως του χρόνου ομιλίας της κυρίας Βουλευτού)</w:t>
      </w:r>
    </w:p>
    <w:p w:rsidR="0016193F" w:rsidRPr="0016193F" w:rsidRDefault="0016193F" w:rsidP="00247084">
      <w:pPr>
        <w:autoSpaceDE w:val="0"/>
        <w:autoSpaceDN w:val="0"/>
        <w:adjustRightInd w:val="0"/>
        <w:spacing w:after="0" w:line="600" w:lineRule="auto"/>
        <w:ind w:firstLine="720"/>
        <w:jc w:val="both"/>
        <w:rPr>
          <w:rFonts w:ascii="Arial" w:hAnsi="Arial"/>
          <w:sz w:val="24"/>
          <w:szCs w:val="24"/>
          <w:lang w:eastAsia="el-GR"/>
        </w:rPr>
      </w:pPr>
      <w:r w:rsidRPr="0016193F">
        <w:rPr>
          <w:rFonts w:ascii="Arial" w:hAnsi="Arial"/>
          <w:b/>
          <w:sz w:val="24"/>
          <w:szCs w:val="24"/>
          <w:lang w:eastAsia="el-GR"/>
        </w:rPr>
        <w:t>ΑΝΑΣΤΑΣΙΑ ΓΚΑΡΑ:</w:t>
      </w:r>
      <w:r w:rsidRPr="0016193F">
        <w:rPr>
          <w:rFonts w:ascii="Arial" w:hAnsi="Arial"/>
          <w:sz w:val="24"/>
          <w:szCs w:val="24"/>
          <w:lang w:eastAsia="el-GR"/>
        </w:rPr>
        <w:t xml:space="preserve"> Την ανοχή σας για ένα λεπτό, κύριε Πρόεδρε.</w:t>
      </w:r>
    </w:p>
    <w:p w:rsidR="0016193F" w:rsidRPr="0016193F" w:rsidRDefault="0016193F" w:rsidP="00247084">
      <w:pPr>
        <w:autoSpaceDE w:val="0"/>
        <w:autoSpaceDN w:val="0"/>
        <w:adjustRightInd w:val="0"/>
        <w:spacing w:after="0" w:line="600" w:lineRule="auto"/>
        <w:ind w:firstLine="720"/>
        <w:jc w:val="both"/>
        <w:rPr>
          <w:rFonts w:ascii="Arial" w:hAnsi="Arial"/>
          <w:sz w:val="24"/>
          <w:szCs w:val="24"/>
          <w:lang w:eastAsia="el-GR"/>
        </w:rPr>
      </w:pPr>
      <w:r w:rsidRPr="0016193F">
        <w:rPr>
          <w:rFonts w:ascii="Arial" w:hAnsi="Arial"/>
          <w:b/>
          <w:sz w:val="24"/>
          <w:szCs w:val="24"/>
          <w:lang w:eastAsia="el-GR"/>
        </w:rPr>
        <w:t>ΠΡΟΕΔΡΕΥΩΝ (Αθανάσιος Μπούρας):</w:t>
      </w:r>
      <w:r w:rsidRPr="0016193F">
        <w:rPr>
          <w:rFonts w:ascii="Arial" w:hAnsi="Arial"/>
          <w:sz w:val="24"/>
          <w:szCs w:val="24"/>
          <w:lang w:eastAsia="el-GR"/>
        </w:rPr>
        <w:t xml:space="preserve"> Αλίμονο. Είναι δύο οι συμβάσεις, οπότε υπάρχει ανοχή.</w:t>
      </w:r>
    </w:p>
    <w:p w:rsidR="0016193F" w:rsidRPr="0016193F" w:rsidRDefault="0016193F" w:rsidP="00247084">
      <w:pPr>
        <w:autoSpaceDE w:val="0"/>
        <w:autoSpaceDN w:val="0"/>
        <w:adjustRightInd w:val="0"/>
        <w:spacing w:after="0" w:line="600" w:lineRule="auto"/>
        <w:ind w:firstLine="720"/>
        <w:jc w:val="both"/>
        <w:rPr>
          <w:rFonts w:ascii="Arial" w:hAnsi="Arial"/>
          <w:sz w:val="24"/>
          <w:szCs w:val="24"/>
          <w:lang w:eastAsia="el-GR"/>
        </w:rPr>
      </w:pPr>
      <w:r w:rsidRPr="0016193F">
        <w:rPr>
          <w:rFonts w:ascii="Arial" w:hAnsi="Arial"/>
          <w:b/>
          <w:sz w:val="24"/>
          <w:szCs w:val="24"/>
          <w:lang w:eastAsia="el-GR"/>
        </w:rPr>
        <w:t>ΑΝΑΣΤΑΣΙΑ ΓΚΑΡΑ:</w:t>
      </w:r>
      <w:r w:rsidRPr="0016193F">
        <w:rPr>
          <w:rFonts w:ascii="Arial" w:hAnsi="Arial"/>
          <w:sz w:val="24"/>
          <w:szCs w:val="24"/>
          <w:lang w:eastAsia="el-GR"/>
        </w:rPr>
        <w:t xml:space="preserve"> Σας ευχαριστώ.</w:t>
      </w:r>
    </w:p>
    <w:p w:rsidR="0016193F" w:rsidRPr="0016193F" w:rsidRDefault="0016193F" w:rsidP="00247084">
      <w:pPr>
        <w:autoSpaceDE w:val="0"/>
        <w:autoSpaceDN w:val="0"/>
        <w:adjustRightInd w:val="0"/>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Σε συνέχεια, λοιπόν, αυτής της στρατηγικής η Ευρωπαϊκή Ένωση επεξεργάζεται ένα νέο, πλήρες, ολοκληρωμένο διαστημικό πρόγραμμα για την περίοδο 2021 - 2027 και είναι ιδιαίτερα σημαντικό για τη χώρα μας να συνεχίσει να έχει αυξημένη παρουσία στις εργασίες και τους σχεδιασμούς της </w:t>
      </w:r>
      <w:r w:rsidRPr="0016193F">
        <w:rPr>
          <w:rFonts w:ascii="Arial" w:hAnsi="Arial"/>
          <w:sz w:val="24"/>
          <w:szCs w:val="24"/>
          <w:lang w:eastAsia="el-GR"/>
        </w:rPr>
        <w:lastRenderedPageBreak/>
        <w:t xml:space="preserve">Ευρωπαϊκής Υπηρεσίας Διαστήματος, κάτι το οποίο έχει ξεκινήσει από την κυβέρνηση του ΣΥΡΙΖΑ και, μάλιστα, είχε δεχτεί -θα θυμάστε όλοι και όλες- σκληρή κριτική με τραγελαφικά πολλές φορές επιχειρήματα από την τότε αντιπολίτευση της Νέας Δημοκρατίας, χωρίς να αντιλαμβάνονται τα στελέχη της τη συμβολή και τη χρησιμότητα των νέων τεχνολογιών. Τότε, όμως, ήταν που μπήκαν οι πραγματικές βάσεις και έγιναν σημαντικά βήματα στη διαμόρφωση μιας σύγχρονης εθνικής διαστημικής πολιτικής. </w:t>
      </w:r>
    </w:p>
    <w:p w:rsidR="0016193F" w:rsidRPr="0016193F" w:rsidRDefault="0016193F" w:rsidP="00247084">
      <w:pPr>
        <w:autoSpaceDE w:val="0"/>
        <w:autoSpaceDN w:val="0"/>
        <w:adjustRightInd w:val="0"/>
        <w:spacing w:after="0" w:line="600" w:lineRule="auto"/>
        <w:ind w:firstLine="720"/>
        <w:jc w:val="both"/>
        <w:rPr>
          <w:rFonts w:ascii="Arial" w:hAnsi="Arial"/>
          <w:sz w:val="24"/>
          <w:szCs w:val="24"/>
          <w:lang w:eastAsia="el-GR"/>
        </w:rPr>
      </w:pPr>
      <w:r w:rsidRPr="0016193F">
        <w:rPr>
          <w:rFonts w:ascii="Arial" w:hAnsi="Arial"/>
          <w:sz w:val="24"/>
          <w:szCs w:val="24"/>
          <w:lang w:eastAsia="el-GR"/>
        </w:rPr>
        <w:t>Υπενθυμίζω πως όταν ιδρύθηκε για πρώτη φορά ο Ελληνικός Διαστημικός Οργανισμός, τα στελέχη της Νέας Δημοκρατίας προεκλογικά χλεύαζαν και διεμήνυαν ότι θα καταργούσαν τον οργανισμό και τελικά το μόνο που έκαναν ήταν να διατηρήσουν τον οργανισμό και να αλλάξουν το όνομά του σε Ελληνικό Κέντρο Διαστήματος.</w:t>
      </w:r>
    </w:p>
    <w:p w:rsidR="0016193F" w:rsidRPr="0016193F" w:rsidRDefault="0016193F" w:rsidP="00247084">
      <w:pPr>
        <w:autoSpaceDE w:val="0"/>
        <w:autoSpaceDN w:val="0"/>
        <w:adjustRightInd w:val="0"/>
        <w:spacing w:after="0" w:line="600" w:lineRule="auto"/>
        <w:ind w:firstLine="720"/>
        <w:jc w:val="both"/>
        <w:rPr>
          <w:rFonts w:ascii="Arial" w:hAnsi="Arial"/>
          <w:sz w:val="24"/>
          <w:szCs w:val="24"/>
          <w:lang w:eastAsia="el-GR"/>
        </w:rPr>
      </w:pPr>
      <w:r w:rsidRPr="0016193F">
        <w:rPr>
          <w:rFonts w:ascii="Arial" w:hAnsi="Arial"/>
          <w:sz w:val="24"/>
          <w:szCs w:val="24"/>
          <w:lang w:eastAsia="el-GR"/>
        </w:rPr>
        <w:t>Κατά την περίοδο διακυβέρνησης του ΣΥΡΙΖΑ, επίσης, συνάχθηκαν συμφωνίες συνεργασίας με διεθνούς εμβέλειας οργανισμούς, όπως η «</w:t>
      </w:r>
      <w:r w:rsidRPr="0016193F">
        <w:rPr>
          <w:rFonts w:ascii="Arial" w:hAnsi="Arial"/>
          <w:sz w:val="24"/>
          <w:szCs w:val="24"/>
          <w:lang w:val="en-US" w:eastAsia="el-GR"/>
        </w:rPr>
        <w:t>NASA</w:t>
      </w:r>
      <w:r w:rsidRPr="0016193F">
        <w:rPr>
          <w:rFonts w:ascii="Arial" w:hAnsi="Arial"/>
          <w:sz w:val="24"/>
          <w:szCs w:val="24"/>
          <w:lang w:eastAsia="el-GR"/>
        </w:rPr>
        <w:t>» και οι Εταιρείες της Διαστημικής Βιομηχανίας. Επιπλέον, εκτοξεύθηκαν οι δορυφόροι «</w:t>
      </w:r>
      <w:r w:rsidRPr="0016193F">
        <w:rPr>
          <w:rFonts w:ascii="Arial" w:hAnsi="Arial"/>
          <w:sz w:val="24"/>
          <w:szCs w:val="24"/>
          <w:lang w:val="en-US" w:eastAsia="el-GR"/>
        </w:rPr>
        <w:t>Hellas</w:t>
      </w:r>
      <w:r w:rsidRPr="0016193F">
        <w:rPr>
          <w:rFonts w:ascii="Arial" w:hAnsi="Arial"/>
          <w:sz w:val="24"/>
          <w:szCs w:val="24"/>
          <w:lang w:eastAsia="el-GR"/>
        </w:rPr>
        <w:t xml:space="preserve"> </w:t>
      </w:r>
      <w:r w:rsidRPr="0016193F">
        <w:rPr>
          <w:rFonts w:ascii="Arial" w:hAnsi="Arial"/>
          <w:sz w:val="24"/>
          <w:szCs w:val="24"/>
          <w:lang w:val="en-US" w:eastAsia="el-GR"/>
        </w:rPr>
        <w:t>Sat</w:t>
      </w:r>
      <w:r w:rsidRPr="0016193F">
        <w:rPr>
          <w:rFonts w:ascii="Arial" w:hAnsi="Arial"/>
          <w:sz w:val="24"/>
          <w:szCs w:val="24"/>
          <w:lang w:eastAsia="el-GR"/>
        </w:rPr>
        <w:t xml:space="preserve"> 3» και «</w:t>
      </w:r>
      <w:r w:rsidRPr="0016193F">
        <w:rPr>
          <w:rFonts w:ascii="Arial" w:hAnsi="Arial"/>
          <w:sz w:val="24"/>
          <w:szCs w:val="24"/>
          <w:lang w:val="en-US" w:eastAsia="el-GR"/>
        </w:rPr>
        <w:t>Hellas</w:t>
      </w:r>
      <w:r w:rsidRPr="0016193F">
        <w:rPr>
          <w:rFonts w:ascii="Arial" w:hAnsi="Arial"/>
          <w:sz w:val="24"/>
          <w:szCs w:val="24"/>
          <w:lang w:eastAsia="el-GR"/>
        </w:rPr>
        <w:t xml:space="preserve"> </w:t>
      </w:r>
      <w:r w:rsidRPr="0016193F">
        <w:rPr>
          <w:rFonts w:ascii="Arial" w:hAnsi="Arial"/>
          <w:sz w:val="24"/>
          <w:szCs w:val="24"/>
          <w:lang w:val="en-US" w:eastAsia="el-GR"/>
        </w:rPr>
        <w:t>Sat</w:t>
      </w:r>
      <w:r w:rsidRPr="0016193F">
        <w:rPr>
          <w:rFonts w:ascii="Arial" w:hAnsi="Arial"/>
          <w:sz w:val="24"/>
          <w:szCs w:val="24"/>
          <w:lang w:eastAsia="el-GR"/>
        </w:rPr>
        <w:t xml:space="preserve"> 4» που μας έδωσαν τη δυνατότητα για αυτόνομες δορυφορικές επικοινωνίες, εξυπηρέτηση αμυντικών συστημάτων της χώρας, πρόληψη καιρικών φαινομένων, έλεγχο των συνόρων και άλλες δραστηριότητες. </w:t>
      </w:r>
    </w:p>
    <w:p w:rsidR="0016193F" w:rsidRPr="0016193F" w:rsidRDefault="0016193F" w:rsidP="00247084">
      <w:pPr>
        <w:autoSpaceDE w:val="0"/>
        <w:autoSpaceDN w:val="0"/>
        <w:adjustRightInd w:val="0"/>
        <w:spacing w:after="0" w:line="600" w:lineRule="auto"/>
        <w:ind w:firstLine="720"/>
        <w:jc w:val="both"/>
        <w:rPr>
          <w:rFonts w:ascii="Arial" w:hAnsi="Arial"/>
          <w:sz w:val="24"/>
          <w:szCs w:val="24"/>
          <w:lang w:eastAsia="el-GR"/>
        </w:rPr>
      </w:pPr>
      <w:r w:rsidRPr="0016193F">
        <w:rPr>
          <w:rFonts w:ascii="Arial" w:hAnsi="Arial"/>
          <w:sz w:val="24"/>
          <w:szCs w:val="24"/>
          <w:lang w:eastAsia="el-GR"/>
        </w:rPr>
        <w:lastRenderedPageBreak/>
        <w:t xml:space="preserve">Παράλληλα, είχαν ανακοινωθεί η χρηματοδότηση έργου κατασκευής και εκτόξευσης συστοιχίας έντεκα </w:t>
      </w:r>
      <w:proofErr w:type="spellStart"/>
      <w:r w:rsidRPr="0016193F">
        <w:rPr>
          <w:rFonts w:ascii="Arial" w:hAnsi="Arial"/>
          <w:sz w:val="24"/>
          <w:szCs w:val="24"/>
          <w:lang w:eastAsia="el-GR"/>
        </w:rPr>
        <w:t>μικροδορυφόρων</w:t>
      </w:r>
      <w:proofErr w:type="spellEnd"/>
      <w:r w:rsidRPr="0016193F">
        <w:rPr>
          <w:rFonts w:ascii="Arial" w:hAnsi="Arial"/>
          <w:sz w:val="24"/>
          <w:szCs w:val="24"/>
          <w:lang w:eastAsia="el-GR"/>
        </w:rPr>
        <w:t xml:space="preserve"> από Έλληνες επιστήμονες για διάφορες εφαρμογές. Δυστυχώς δεν έχετε κάνει τίποτα για την υλοποίηση του συγκεκριμένου προγράμματος και γενικότερα παρατηρούμε μια κυβερνητική αδράνεια στα ζητήματα της διαστημικής πολιτικής. </w:t>
      </w:r>
    </w:p>
    <w:p w:rsidR="0016193F" w:rsidRPr="0016193F" w:rsidRDefault="0016193F" w:rsidP="00247084">
      <w:pPr>
        <w:autoSpaceDE w:val="0"/>
        <w:autoSpaceDN w:val="0"/>
        <w:adjustRightInd w:val="0"/>
        <w:spacing w:after="0" w:line="600" w:lineRule="auto"/>
        <w:ind w:firstLine="720"/>
        <w:jc w:val="both"/>
        <w:rPr>
          <w:rFonts w:ascii="Arial" w:hAnsi="Arial"/>
          <w:sz w:val="24"/>
          <w:szCs w:val="24"/>
          <w:lang w:eastAsia="el-GR"/>
        </w:rPr>
      </w:pPr>
      <w:r w:rsidRPr="0016193F">
        <w:rPr>
          <w:rFonts w:ascii="Arial" w:hAnsi="Arial"/>
          <w:sz w:val="24"/>
          <w:szCs w:val="24"/>
          <w:lang w:eastAsia="el-GR"/>
        </w:rPr>
        <w:t>Τέλος, με τη χρήση ανοικτών δεδομένων από το σύστημα «</w:t>
      </w:r>
      <w:r w:rsidRPr="0016193F">
        <w:rPr>
          <w:rFonts w:ascii="Arial" w:hAnsi="Arial"/>
          <w:sz w:val="24"/>
          <w:szCs w:val="24"/>
          <w:lang w:val="en-US" w:eastAsia="el-GR"/>
        </w:rPr>
        <w:t>COPERNICUS</w:t>
      </w:r>
      <w:r w:rsidRPr="0016193F">
        <w:rPr>
          <w:rFonts w:ascii="Arial" w:hAnsi="Arial"/>
          <w:sz w:val="24"/>
          <w:szCs w:val="24"/>
          <w:lang w:eastAsia="el-GR"/>
        </w:rPr>
        <w:t xml:space="preserve">» δρομολογήθηκε στη χώρα μας ένα εξαιρετικό έργο ψηφιακού μετασχηματισμού του γεωργικού τομέα, που εκσυγχρονίζει την αγροτική παραγωγή. Αναφέρομαι στη δημιουργία δημόσιας πλατφόρμας ευφυούς γεωργίας, που συμβάλλει στη σύγχρονη, αποτελεσματικότερη και βιώσιμη πρωτογενή παραγωγή, αλλά και στη δημιουργία χιλιάδων θέσεων εργασίας και την υποστήριξη της επιστήμης και των επιστημόνων. Πρόκειται για ένα έργο που σχεδιάστηκε για να υποστηρίζει σε πραγματικό χρόνο τους Έλληνες αγρότες, με παροχή εξατομικευμένων γεωργικών λύσεων και συμβουλών. Το έργο αυτό είναι ένα σημαντικό παράδειγμα ωφέλειας της χώρας μας από διαστημικές εφαρμογές. Είναι ένα έργο που σχεδιάσαμε και δρομολογήσαμε, αλλά δυστυχώς και αυτό έχει καθυστερήσει, μάλλον έχει παγώσει επί διακυβέρνησης της Νέας Δημοκρατίας. </w:t>
      </w:r>
    </w:p>
    <w:p w:rsidR="0016193F" w:rsidRPr="0016193F" w:rsidRDefault="0016193F" w:rsidP="00247084">
      <w:pPr>
        <w:autoSpaceDE w:val="0"/>
        <w:autoSpaceDN w:val="0"/>
        <w:adjustRightInd w:val="0"/>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Κλείνοντας, θα ήθελα να υπογραμμίσω την τεράστια σημασία που έχει για την Ελλάδα η συμμετοχή μας σε αυτά τα ευρωπαϊκά προγράμματα, αλλά </w:t>
      </w:r>
      <w:r w:rsidRPr="0016193F">
        <w:rPr>
          <w:rFonts w:ascii="Arial" w:hAnsi="Arial"/>
          <w:sz w:val="24"/>
          <w:szCs w:val="24"/>
          <w:lang w:eastAsia="el-GR"/>
        </w:rPr>
        <w:lastRenderedPageBreak/>
        <w:t>και τις δομές που βασίζονται στην τεχνολογική πρόοδο και την καινοτομία. Ωστόσο, είναι πραγματικά δυσάρεστο, κυρίες και κύριοι συνάδελφοι, να συζητάμε σήμερα δύο σημαντικές συμβάσεις που από τη μια μας δείχνουν τα τεράστια βήματα που γίνονται σε ευρωπαϊκό επίπεδο στους τομείς των ταχυδρομικών και ηλεκτρονικών επικοινωνιών -αλλά και της διαστημικής πολιτικής- και από την άλλη να μας υπενθυμίζουν παράλληλα το μονοπάτι οπισθοδρόμησης, αδράνειας, καθυστέρησης στο οποίο έχει βάλει τη χώρα η Κυβέρνηση της Νέας Δημοκρατίας.</w:t>
      </w:r>
    </w:p>
    <w:p w:rsidR="0016193F" w:rsidRPr="0016193F" w:rsidRDefault="0016193F" w:rsidP="00247084">
      <w:pPr>
        <w:autoSpaceDE w:val="0"/>
        <w:autoSpaceDN w:val="0"/>
        <w:adjustRightInd w:val="0"/>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Αντί να αρπάξουμε, λοιπόν, τις ευκαιρίες που δίνονται και να κάνουμε άλματα εκσυγχρονισμού και </w:t>
      </w:r>
      <w:proofErr w:type="spellStart"/>
      <w:r w:rsidRPr="0016193F">
        <w:rPr>
          <w:rFonts w:ascii="Arial" w:hAnsi="Arial"/>
          <w:sz w:val="24"/>
          <w:szCs w:val="24"/>
          <w:lang w:eastAsia="el-GR"/>
        </w:rPr>
        <w:t>ψηφιοποίησης</w:t>
      </w:r>
      <w:proofErr w:type="spellEnd"/>
      <w:r w:rsidRPr="0016193F">
        <w:rPr>
          <w:rFonts w:ascii="Arial" w:hAnsi="Arial"/>
          <w:sz w:val="24"/>
          <w:szCs w:val="24"/>
          <w:lang w:eastAsia="el-GR"/>
        </w:rPr>
        <w:t xml:space="preserve"> τεχνολογικής και παραγωγικής ανάπτυξης, παρατηρούμε αδράνεια, έλλειψη πρωτοβουλίας και πάγωμα πρωτοβουλιών και προγραμμάτων που είχαν ληφθεί από την προηγούμενη κυβέρνηση. Βέβαια, η Κυβέρνηση της Νέας Δημοκρατίας δεν δείχνει την ίδια αδράνεια όταν πρόκειται να υπογράψει αδιαφανείς συμβάσεις, σαν αυτή που ξεπουλάει τα δεδομένα εκατομμυρίων πολιτών σε μία εταιρεία.</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Αναφέρομαι στη γνωστή σύμβαση της κ. </w:t>
      </w:r>
      <w:proofErr w:type="spellStart"/>
      <w:r w:rsidRPr="0016193F">
        <w:rPr>
          <w:rFonts w:ascii="Arial" w:hAnsi="Arial"/>
          <w:sz w:val="24"/>
          <w:szCs w:val="24"/>
          <w:lang w:eastAsia="el-GR"/>
        </w:rPr>
        <w:t>Κεραμέως</w:t>
      </w:r>
      <w:proofErr w:type="spellEnd"/>
      <w:r w:rsidRPr="0016193F">
        <w:rPr>
          <w:rFonts w:ascii="Arial" w:hAnsi="Arial"/>
          <w:sz w:val="24"/>
          <w:szCs w:val="24"/>
          <w:lang w:eastAsia="el-GR"/>
        </w:rPr>
        <w:t xml:space="preserve"> με την εταιρεία «</w:t>
      </w:r>
      <w:r w:rsidRPr="0016193F">
        <w:rPr>
          <w:rFonts w:ascii="Arial" w:hAnsi="Arial"/>
          <w:sz w:val="24"/>
          <w:szCs w:val="24"/>
          <w:lang w:val="en-US" w:eastAsia="el-GR"/>
        </w:rPr>
        <w:t>CISCO</w:t>
      </w:r>
      <w:r w:rsidRPr="0016193F">
        <w:rPr>
          <w:rFonts w:ascii="Arial" w:hAnsi="Arial"/>
          <w:sz w:val="24"/>
          <w:szCs w:val="24"/>
          <w:lang w:eastAsia="el-GR"/>
        </w:rPr>
        <w:t xml:space="preserve">», μια συμφωνία που κρύβατε επί μήνες, προσπαθώντας μάλιστα να μας πείσετε ότι είναι και δωρεά προς το ελληνικό κράτος από την εταιρεία και αποδείχθηκε πως κάθε άλλο παρά δωρεά ήταν, μιας που για ένα σύστημα, που τις μισές μέρες λειτουργούσε, τις άλλες μισές δεν λειτουργούσε, δημιουργώντας </w:t>
      </w:r>
      <w:r w:rsidRPr="0016193F">
        <w:rPr>
          <w:rFonts w:ascii="Arial" w:hAnsi="Arial"/>
          <w:sz w:val="24"/>
          <w:szCs w:val="24"/>
          <w:lang w:eastAsia="el-GR"/>
        </w:rPr>
        <w:lastRenderedPageBreak/>
        <w:t xml:space="preserve">πολλά προβλήματα στην τηλεκπαίδευση και στην εκπαίδευση μαθητών και μαθητριών, πληρώσαμε επιπλέον και 2 εκατομμύρια ευρώ συν τα </w:t>
      </w:r>
      <w:proofErr w:type="spellStart"/>
      <w:r w:rsidRPr="0016193F">
        <w:rPr>
          <w:rFonts w:ascii="Arial" w:hAnsi="Arial"/>
          <w:sz w:val="24"/>
          <w:szCs w:val="24"/>
          <w:lang w:eastAsia="el-GR"/>
        </w:rPr>
        <w:t>μεταδεδομένα</w:t>
      </w:r>
      <w:proofErr w:type="spellEnd"/>
      <w:r w:rsidRPr="0016193F">
        <w:rPr>
          <w:rFonts w:ascii="Arial" w:hAnsi="Arial"/>
          <w:sz w:val="24"/>
          <w:szCs w:val="24"/>
          <w:lang w:eastAsia="el-GR"/>
        </w:rPr>
        <w:t xml:space="preserve"> των Ελλήνων πολιτών.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Δυστυχώς, κυρίες και κύριοι συνάδελφοι της Κυβέρνησης, αποδεικνύεστε άριστοι στην αδιαφάνεια, άριστοι στο ξεπούλημα, άριστοι στην οπισθοδρόμηση, αδρανείς όμως σε ό,τι αφορά τον εκσυγχρονισμό και την πρόοδο.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Σας ευχαριστώ. Χρόνια πολλά στην πατρίδα μας. Με ψηλά το κεφάλι, με αλληλεγγύη, με συνεργασία, με συνοχή, να προσπεράσουμε και πάλι όλες τις δυσκολίες μας!</w:t>
      </w:r>
    </w:p>
    <w:p w:rsidR="0016193F" w:rsidRPr="0016193F" w:rsidRDefault="0016193F" w:rsidP="00247084">
      <w:pPr>
        <w:autoSpaceDE w:val="0"/>
        <w:autoSpaceDN w:val="0"/>
        <w:adjustRightInd w:val="0"/>
        <w:spacing w:after="0" w:line="600" w:lineRule="auto"/>
        <w:ind w:firstLine="720"/>
        <w:jc w:val="both"/>
        <w:rPr>
          <w:rFonts w:ascii="Arial" w:hAnsi="Arial" w:cs="Arial"/>
          <w:sz w:val="24"/>
          <w:szCs w:val="24"/>
          <w:lang w:eastAsia="el-GR"/>
        </w:rPr>
      </w:pPr>
      <w:r w:rsidRPr="0016193F">
        <w:rPr>
          <w:rFonts w:ascii="Arial" w:hAnsi="Arial" w:cs="Arial"/>
          <w:b/>
          <w:bCs/>
          <w:sz w:val="24"/>
          <w:szCs w:val="24"/>
          <w:lang w:eastAsia="el-GR"/>
        </w:rPr>
        <w:t xml:space="preserve">ΠΡΟΕΔΡΕΥΩΝ (Αθανάσιος Μπούρας): </w:t>
      </w:r>
      <w:r w:rsidRPr="0016193F">
        <w:rPr>
          <w:rFonts w:ascii="Arial" w:hAnsi="Arial" w:cs="Arial"/>
          <w:sz w:val="24"/>
          <w:szCs w:val="24"/>
          <w:lang w:eastAsia="el-GR"/>
        </w:rPr>
        <w:t xml:space="preserve">Και εμείς ευχαριστούμε την κ. </w:t>
      </w:r>
      <w:proofErr w:type="spellStart"/>
      <w:r w:rsidRPr="0016193F">
        <w:rPr>
          <w:rFonts w:ascii="Arial" w:hAnsi="Arial" w:cs="Arial"/>
          <w:sz w:val="24"/>
          <w:szCs w:val="24"/>
          <w:lang w:eastAsia="el-GR"/>
        </w:rPr>
        <w:t>Γκαρά</w:t>
      </w:r>
      <w:proofErr w:type="spellEnd"/>
      <w:r w:rsidRPr="0016193F">
        <w:rPr>
          <w:rFonts w:ascii="Arial" w:hAnsi="Arial" w:cs="Arial"/>
          <w:sz w:val="24"/>
          <w:szCs w:val="24"/>
          <w:lang w:eastAsia="el-GR"/>
        </w:rPr>
        <w:t>.</w:t>
      </w:r>
    </w:p>
    <w:p w:rsidR="0016193F" w:rsidRPr="0016193F" w:rsidRDefault="0016193F" w:rsidP="00247084">
      <w:pPr>
        <w:autoSpaceDE w:val="0"/>
        <w:autoSpaceDN w:val="0"/>
        <w:adjustRightInd w:val="0"/>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t xml:space="preserve">Τον λόγο έχει ο ειδικός αγορητής του Κινήματος Αλλαγής κ. </w:t>
      </w:r>
      <w:proofErr w:type="spellStart"/>
      <w:r w:rsidRPr="0016193F">
        <w:rPr>
          <w:rFonts w:ascii="Arial" w:hAnsi="Arial" w:cs="Arial"/>
          <w:sz w:val="24"/>
          <w:szCs w:val="24"/>
          <w:lang w:eastAsia="el-GR"/>
        </w:rPr>
        <w:t>Ιλχάν</w:t>
      </w:r>
      <w:proofErr w:type="spellEnd"/>
      <w:r w:rsidRPr="0016193F">
        <w:rPr>
          <w:rFonts w:ascii="Arial" w:hAnsi="Arial" w:cs="Arial"/>
          <w:sz w:val="24"/>
          <w:szCs w:val="24"/>
          <w:lang w:eastAsia="el-GR"/>
        </w:rPr>
        <w:t xml:space="preserve"> Αχμέτ. </w:t>
      </w:r>
    </w:p>
    <w:p w:rsidR="0016193F" w:rsidRPr="0016193F" w:rsidRDefault="0016193F" w:rsidP="00247084">
      <w:pPr>
        <w:autoSpaceDE w:val="0"/>
        <w:autoSpaceDN w:val="0"/>
        <w:adjustRightInd w:val="0"/>
        <w:spacing w:after="0" w:line="600" w:lineRule="auto"/>
        <w:ind w:firstLine="720"/>
        <w:jc w:val="both"/>
        <w:rPr>
          <w:rFonts w:ascii="Arial" w:hAnsi="Arial" w:cs="Arial"/>
          <w:sz w:val="24"/>
          <w:szCs w:val="24"/>
          <w:lang w:eastAsia="el-GR"/>
        </w:rPr>
      </w:pPr>
      <w:r w:rsidRPr="0016193F">
        <w:rPr>
          <w:rFonts w:ascii="Arial" w:hAnsi="Arial" w:cs="Arial"/>
          <w:b/>
          <w:bCs/>
          <w:sz w:val="24"/>
          <w:szCs w:val="24"/>
          <w:lang w:eastAsia="el-GR"/>
        </w:rPr>
        <w:t>ΙΛΧΑΝ ΑΧΜΕΤ:</w:t>
      </w:r>
      <w:r w:rsidRPr="0016193F">
        <w:rPr>
          <w:rFonts w:ascii="Arial" w:hAnsi="Arial" w:cs="Arial"/>
          <w:sz w:val="24"/>
          <w:szCs w:val="24"/>
          <w:lang w:eastAsia="el-GR"/>
        </w:rPr>
        <w:t xml:space="preserve"> Ευχαριστώ, κύριε Πρόεδρε.</w:t>
      </w:r>
    </w:p>
    <w:p w:rsidR="0016193F" w:rsidRPr="0016193F" w:rsidRDefault="0016193F" w:rsidP="00247084">
      <w:pPr>
        <w:autoSpaceDE w:val="0"/>
        <w:autoSpaceDN w:val="0"/>
        <w:adjustRightInd w:val="0"/>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Κυρίες και κύριοι συνάδελφοι, η γνωστή ελληνική παροιμία «ο λύκος στην αναμπουμπούλα χαίρεται» ταιριάζει γάντι στον τρόπο που το Υπουργείο Ψηφιακής Διακυβέρνησης σκορπά δημόσιο χρήμα σε φίλους και γνωστούς, με απευθείας αναθέσεις σε όλη τη διάρκεια της πανδημίας. Σας αρέσουν τόσο πολύ αυτές οι απευθείας αναθέσεις, που σε κάθε ευκαιρία ανανεώνετε τις συγκεκριμένες διατάξεις, που τις πρωτοείδαμε στην αρχή της κρίσης του </w:t>
      </w:r>
      <w:r w:rsidRPr="0016193F">
        <w:rPr>
          <w:rFonts w:ascii="Arial" w:hAnsi="Arial"/>
          <w:sz w:val="24"/>
          <w:szCs w:val="24"/>
          <w:lang w:eastAsia="el-GR"/>
        </w:rPr>
        <w:lastRenderedPageBreak/>
        <w:t xml:space="preserve">κορωνοϊού, με τη δικαιολογία τής εξαιρετικά επείγουσας κατάστασης. Ένα «επείγον» όμως που χρονίζει, παύει να είναι επείγον. </w:t>
      </w:r>
    </w:p>
    <w:p w:rsidR="0016193F" w:rsidRPr="0016193F" w:rsidRDefault="0016193F" w:rsidP="00247084">
      <w:pPr>
        <w:autoSpaceDE w:val="0"/>
        <w:autoSpaceDN w:val="0"/>
        <w:adjustRightInd w:val="0"/>
        <w:spacing w:after="0" w:line="600" w:lineRule="auto"/>
        <w:ind w:firstLine="720"/>
        <w:jc w:val="both"/>
        <w:rPr>
          <w:rFonts w:ascii="Arial" w:hAnsi="Arial"/>
          <w:sz w:val="24"/>
          <w:szCs w:val="24"/>
          <w:lang w:eastAsia="el-GR"/>
        </w:rPr>
      </w:pPr>
      <w:r w:rsidRPr="0016193F">
        <w:rPr>
          <w:rFonts w:ascii="Arial" w:hAnsi="Arial"/>
          <w:sz w:val="24"/>
          <w:szCs w:val="24"/>
          <w:lang w:eastAsia="el-GR"/>
        </w:rPr>
        <w:t>Ο τρόπος με τον οποίο έγιναν οι τροποποιήσεις της δημόσιας σύμβασης για το «ΣΥΖΕΥΞΙΣ ΙΙ» μέσω της «</w:t>
      </w:r>
      <w:proofErr w:type="spellStart"/>
      <w:r w:rsidRPr="0016193F">
        <w:rPr>
          <w:rFonts w:ascii="Arial" w:hAnsi="Arial"/>
          <w:sz w:val="24"/>
          <w:szCs w:val="24"/>
          <w:lang w:eastAsia="el-GR"/>
        </w:rPr>
        <w:t>Κ.τ.Π</w:t>
      </w:r>
      <w:proofErr w:type="spellEnd"/>
      <w:r w:rsidRPr="0016193F">
        <w:rPr>
          <w:rFonts w:ascii="Arial" w:hAnsi="Arial"/>
          <w:sz w:val="24"/>
          <w:szCs w:val="24"/>
          <w:lang w:eastAsia="el-GR"/>
        </w:rPr>
        <w:t xml:space="preserve">. Α.Ε.», προκειμένου να εξασφαλίσετε εκατόν πενήντα τέσσερις χιλιάδες άδειες </w:t>
      </w:r>
      <w:proofErr w:type="spellStart"/>
      <w:r w:rsidRPr="0016193F">
        <w:rPr>
          <w:rFonts w:ascii="Arial" w:hAnsi="Arial"/>
          <w:sz w:val="24"/>
          <w:szCs w:val="24"/>
          <w:lang w:val="en-US" w:eastAsia="el-GR"/>
        </w:rPr>
        <w:t>Webex</w:t>
      </w:r>
      <w:proofErr w:type="spellEnd"/>
      <w:r w:rsidRPr="0016193F">
        <w:rPr>
          <w:rFonts w:ascii="Arial" w:hAnsi="Arial"/>
          <w:sz w:val="24"/>
          <w:szCs w:val="24"/>
          <w:lang w:eastAsia="el-GR"/>
        </w:rPr>
        <w:t xml:space="preserve"> </w:t>
      </w:r>
      <w:r w:rsidRPr="0016193F">
        <w:rPr>
          <w:rFonts w:ascii="Arial" w:hAnsi="Arial"/>
          <w:sz w:val="24"/>
          <w:szCs w:val="24"/>
          <w:lang w:val="en-US" w:eastAsia="el-GR"/>
        </w:rPr>
        <w:t>for</w:t>
      </w:r>
      <w:r w:rsidRPr="0016193F">
        <w:rPr>
          <w:rFonts w:ascii="Arial" w:hAnsi="Arial"/>
          <w:sz w:val="24"/>
          <w:szCs w:val="24"/>
          <w:lang w:eastAsia="el-GR"/>
        </w:rPr>
        <w:t xml:space="preserve"> </w:t>
      </w:r>
      <w:r w:rsidRPr="0016193F">
        <w:rPr>
          <w:rFonts w:ascii="Arial" w:hAnsi="Arial"/>
          <w:sz w:val="24"/>
          <w:szCs w:val="24"/>
          <w:lang w:val="en-US" w:eastAsia="el-GR"/>
        </w:rPr>
        <w:t>Education</w:t>
      </w:r>
      <w:r w:rsidRPr="0016193F">
        <w:rPr>
          <w:rFonts w:ascii="Arial" w:hAnsi="Arial"/>
          <w:sz w:val="24"/>
          <w:szCs w:val="24"/>
          <w:lang w:eastAsia="el-GR"/>
        </w:rPr>
        <w:t xml:space="preserve"> της «</w:t>
      </w:r>
      <w:r w:rsidRPr="0016193F">
        <w:rPr>
          <w:rFonts w:ascii="Arial" w:hAnsi="Arial"/>
          <w:sz w:val="24"/>
          <w:szCs w:val="24"/>
          <w:lang w:val="en-US" w:eastAsia="el-GR"/>
        </w:rPr>
        <w:t>CISCO</w:t>
      </w:r>
      <w:r w:rsidRPr="0016193F">
        <w:rPr>
          <w:rFonts w:ascii="Arial" w:hAnsi="Arial"/>
          <w:sz w:val="24"/>
          <w:szCs w:val="24"/>
          <w:lang w:eastAsia="el-GR"/>
        </w:rPr>
        <w:t xml:space="preserve">» ετήσιας χρήσης για τις ανάγκες του Υπουργείου Παιδείας, φέρνει στο φως το πώς «κάνουμε παιχνίδι» με τις δημόσιες συμβάσεις. Αποφασίζουμε και διατάζουμε, χωρίς επίσημη διαβούλευση, χωρίς διαπραγμάτευση, χωρίς καν διαγωνισμό. Ο Υπουργός ή το γραφείο του Υπουργού διατάζει και οι δημόσιες συμβάσεις αλλάζουν. </w:t>
      </w:r>
    </w:p>
    <w:p w:rsidR="0016193F" w:rsidRPr="0016193F" w:rsidRDefault="0016193F" w:rsidP="00247084">
      <w:pPr>
        <w:autoSpaceDE w:val="0"/>
        <w:autoSpaceDN w:val="0"/>
        <w:adjustRightInd w:val="0"/>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Θα μας πείτε πως, παρά τις όποιες αλλαγές, το κόστος των συγκεκριμένων εκτελεστικών συμβάσεων παρέμεινε ίδιο. Αυτό είναι αλήθεια. Το θέμα, όμως, είναι τι τελικά αγοράσαμε και ποιο πληρώσαμε με τα ίδια λεφτά. Πληρώσαμε, λοιπόν, 1.896.000 ευρώ για την πλατφόρμα </w:t>
      </w:r>
      <w:proofErr w:type="spellStart"/>
      <w:r w:rsidRPr="0016193F">
        <w:rPr>
          <w:rFonts w:ascii="Arial" w:hAnsi="Arial"/>
          <w:sz w:val="24"/>
          <w:szCs w:val="24"/>
          <w:lang w:val="en-US" w:eastAsia="el-GR"/>
        </w:rPr>
        <w:t>Webex</w:t>
      </w:r>
      <w:proofErr w:type="spellEnd"/>
      <w:r w:rsidRPr="0016193F">
        <w:rPr>
          <w:rFonts w:ascii="Arial" w:hAnsi="Arial"/>
          <w:sz w:val="24"/>
          <w:szCs w:val="24"/>
          <w:lang w:eastAsia="el-GR"/>
        </w:rPr>
        <w:t xml:space="preserve"> </w:t>
      </w:r>
      <w:r w:rsidRPr="0016193F">
        <w:rPr>
          <w:rFonts w:ascii="Arial" w:hAnsi="Arial"/>
          <w:sz w:val="24"/>
          <w:szCs w:val="24"/>
          <w:lang w:val="en-US" w:eastAsia="el-GR"/>
        </w:rPr>
        <w:t>Meetings</w:t>
      </w:r>
      <w:r w:rsidRPr="0016193F">
        <w:rPr>
          <w:rFonts w:ascii="Arial" w:hAnsi="Arial"/>
          <w:sz w:val="24"/>
          <w:szCs w:val="24"/>
          <w:lang w:eastAsia="el-GR"/>
        </w:rPr>
        <w:t xml:space="preserve"> </w:t>
      </w:r>
      <w:r w:rsidRPr="0016193F">
        <w:rPr>
          <w:rFonts w:ascii="Arial" w:hAnsi="Arial"/>
          <w:sz w:val="24"/>
          <w:szCs w:val="24"/>
          <w:lang w:val="en-US" w:eastAsia="el-GR"/>
        </w:rPr>
        <w:t>for</w:t>
      </w:r>
      <w:r w:rsidRPr="0016193F">
        <w:rPr>
          <w:rFonts w:ascii="Arial" w:hAnsi="Arial"/>
          <w:sz w:val="24"/>
          <w:szCs w:val="24"/>
          <w:lang w:eastAsia="el-GR"/>
        </w:rPr>
        <w:t xml:space="preserve"> </w:t>
      </w:r>
      <w:r w:rsidRPr="0016193F">
        <w:rPr>
          <w:rFonts w:ascii="Arial" w:hAnsi="Arial"/>
          <w:sz w:val="24"/>
          <w:szCs w:val="24"/>
          <w:lang w:val="en-US" w:eastAsia="el-GR"/>
        </w:rPr>
        <w:t>Education</w:t>
      </w:r>
      <w:r w:rsidRPr="0016193F">
        <w:rPr>
          <w:rFonts w:ascii="Arial" w:hAnsi="Arial"/>
          <w:sz w:val="24"/>
          <w:szCs w:val="24"/>
          <w:lang w:eastAsia="el-GR"/>
        </w:rPr>
        <w:t xml:space="preserve"> της «</w:t>
      </w:r>
      <w:r w:rsidRPr="0016193F">
        <w:rPr>
          <w:rFonts w:ascii="Arial" w:hAnsi="Arial"/>
          <w:sz w:val="24"/>
          <w:szCs w:val="24"/>
          <w:lang w:val="en-US" w:eastAsia="el-GR"/>
        </w:rPr>
        <w:t>CISCO</w:t>
      </w:r>
      <w:r w:rsidRPr="0016193F">
        <w:rPr>
          <w:rFonts w:ascii="Arial" w:hAnsi="Arial"/>
          <w:sz w:val="24"/>
          <w:szCs w:val="24"/>
          <w:lang w:eastAsia="el-GR"/>
        </w:rPr>
        <w:t>», για χρονικό διάστημα που περιορίζεται στους δώδεκα μήνες, ενώ με τις αρχικές συμβάσεις του δημοσίου, πριν δηλαδή γίνει η τροποποίηση, θα αποκτούσαμε άδεια χρήσης (</w:t>
      </w:r>
      <w:r w:rsidRPr="0016193F">
        <w:rPr>
          <w:rFonts w:ascii="Arial" w:hAnsi="Arial"/>
          <w:sz w:val="24"/>
          <w:szCs w:val="24"/>
          <w:lang w:val="en-US" w:eastAsia="el-GR"/>
        </w:rPr>
        <w:t>license</w:t>
      </w:r>
      <w:r w:rsidRPr="0016193F">
        <w:rPr>
          <w:rFonts w:ascii="Arial" w:hAnsi="Arial"/>
          <w:sz w:val="24"/>
          <w:szCs w:val="24"/>
          <w:lang w:eastAsia="el-GR"/>
        </w:rPr>
        <w:t>) της πλατφόρμας της «</w:t>
      </w:r>
      <w:r w:rsidRPr="0016193F">
        <w:rPr>
          <w:rFonts w:ascii="Arial" w:hAnsi="Arial"/>
          <w:sz w:val="24"/>
          <w:szCs w:val="24"/>
          <w:lang w:val="en-US" w:eastAsia="el-GR"/>
        </w:rPr>
        <w:t>HUAWEI</w:t>
      </w:r>
      <w:r w:rsidRPr="0016193F">
        <w:rPr>
          <w:rFonts w:ascii="Arial" w:hAnsi="Arial"/>
          <w:sz w:val="24"/>
          <w:szCs w:val="24"/>
          <w:lang w:eastAsia="el-GR"/>
        </w:rPr>
        <w:t xml:space="preserve">» και του προϊόντος </w:t>
      </w:r>
      <w:r w:rsidRPr="0016193F">
        <w:rPr>
          <w:rFonts w:ascii="Arial" w:hAnsi="Arial"/>
          <w:sz w:val="24"/>
          <w:szCs w:val="24"/>
          <w:lang w:val="en-US" w:eastAsia="el-GR"/>
        </w:rPr>
        <w:t>Desktop</w:t>
      </w:r>
      <w:r w:rsidRPr="0016193F">
        <w:rPr>
          <w:rFonts w:ascii="Arial" w:hAnsi="Arial"/>
          <w:sz w:val="24"/>
          <w:szCs w:val="24"/>
          <w:lang w:eastAsia="el-GR"/>
        </w:rPr>
        <w:t xml:space="preserve"> για χρονικό διάστημα τριάντα έξι μηνών.</w:t>
      </w:r>
    </w:p>
    <w:p w:rsidR="0016193F" w:rsidRPr="0016193F" w:rsidRDefault="0016193F" w:rsidP="00247084">
      <w:pPr>
        <w:autoSpaceDE w:val="0"/>
        <w:autoSpaceDN w:val="0"/>
        <w:adjustRightInd w:val="0"/>
        <w:spacing w:after="0" w:line="600" w:lineRule="auto"/>
        <w:ind w:firstLine="720"/>
        <w:jc w:val="both"/>
        <w:rPr>
          <w:rFonts w:ascii="Arial" w:hAnsi="Arial"/>
          <w:sz w:val="24"/>
          <w:szCs w:val="24"/>
          <w:lang w:eastAsia="el-GR"/>
        </w:rPr>
      </w:pPr>
      <w:r w:rsidRPr="0016193F">
        <w:rPr>
          <w:rFonts w:ascii="Arial" w:hAnsi="Arial"/>
          <w:sz w:val="24"/>
          <w:szCs w:val="24"/>
          <w:lang w:eastAsia="el-GR"/>
        </w:rPr>
        <w:t>Συμπέρασμα: Δωρεά από τη «</w:t>
      </w:r>
      <w:r w:rsidRPr="0016193F">
        <w:rPr>
          <w:rFonts w:ascii="Arial" w:hAnsi="Arial"/>
          <w:sz w:val="24"/>
          <w:szCs w:val="24"/>
          <w:lang w:val="en-US" w:eastAsia="el-GR"/>
        </w:rPr>
        <w:t>CISCO</w:t>
      </w:r>
      <w:r w:rsidRPr="0016193F">
        <w:rPr>
          <w:rFonts w:ascii="Arial" w:hAnsi="Arial"/>
          <w:sz w:val="24"/>
          <w:szCs w:val="24"/>
          <w:lang w:eastAsia="el-GR"/>
        </w:rPr>
        <w:t>» δεν υπάρχει. Η «</w:t>
      </w:r>
      <w:r w:rsidRPr="0016193F">
        <w:rPr>
          <w:rFonts w:ascii="Arial" w:hAnsi="Arial"/>
          <w:sz w:val="24"/>
          <w:szCs w:val="24"/>
          <w:lang w:val="en-US" w:eastAsia="el-GR"/>
        </w:rPr>
        <w:t>CISCO</w:t>
      </w:r>
      <w:r w:rsidRPr="0016193F">
        <w:rPr>
          <w:rFonts w:ascii="Arial" w:hAnsi="Arial"/>
          <w:sz w:val="24"/>
          <w:szCs w:val="24"/>
          <w:lang w:eastAsia="el-GR"/>
        </w:rPr>
        <w:t xml:space="preserve">» πληρώθηκε και μάλιστα αδρά, μέσω του προγράμματος «ΣΥΖΕΥΞΙΣ ΙΙ». Και </w:t>
      </w:r>
      <w:r w:rsidRPr="0016193F">
        <w:rPr>
          <w:rFonts w:ascii="Arial" w:hAnsi="Arial"/>
          <w:sz w:val="24"/>
          <w:szCs w:val="24"/>
          <w:lang w:eastAsia="el-GR"/>
        </w:rPr>
        <w:lastRenderedPageBreak/>
        <w:t xml:space="preserve">πληρώθηκε, γιατί στο μυαλό σας, η κάθε κρίση για σας είναι η ευκαιρία για δουλειές με τον ιδιωτικό τομέα πάντα και όχι για τη δημιουργία έργων υποδομής, όπως θα ήταν η δημιουργία μιας δημόσιας δωρεάν πλατφόρμας τηλεκπαίδευσης. </w:t>
      </w:r>
    </w:p>
    <w:p w:rsidR="0016193F" w:rsidRPr="0016193F" w:rsidRDefault="0016193F" w:rsidP="00247084">
      <w:pPr>
        <w:autoSpaceDE w:val="0"/>
        <w:autoSpaceDN w:val="0"/>
        <w:adjustRightInd w:val="0"/>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Τέτοια έργα απαιτούν προγραμματισμό, δουλειά και όραμα, που δυστυχώς δεν βλέπουμε σε αυτή την Κυβέρνηση. Απαιτούν βέβαια και μια άλλη πολιτική και οικονομική ατζέντα από αυτή του σκληρού οικονομικού φιλελευθερισμού, την οποία έχετε επιλέξει και υπηρετείτε φανατικά. </w:t>
      </w:r>
    </w:p>
    <w:p w:rsidR="0016193F" w:rsidRPr="0016193F" w:rsidRDefault="0016193F" w:rsidP="00247084">
      <w:pPr>
        <w:autoSpaceDE w:val="0"/>
        <w:autoSpaceDN w:val="0"/>
        <w:adjustRightInd w:val="0"/>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Κυρίες και κύριοι συνάδελφοι, το Ευρωπαϊκό Γραφείο Επικοινωνίας, του οποίου την ίδρυση συζητάμε σήμερα και καλούμαστε να κυρώσουμε με την παρούσα σύμβαση, αναλαμβάνει, όπως ξέρετε, τα καθήκοντα του Ευρωπαϊκού Γραφείου Ραδιοεπικοινωνιών, καθώς και του Ευρωπαϊκού Γραφείου Τηλεπικοινωνιών. </w:t>
      </w:r>
    </w:p>
    <w:p w:rsidR="0016193F" w:rsidRPr="0016193F" w:rsidRDefault="0016193F" w:rsidP="00247084">
      <w:pPr>
        <w:autoSpaceDE w:val="0"/>
        <w:autoSpaceDN w:val="0"/>
        <w:adjustRightInd w:val="0"/>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Δεν θα επεκταθώ παραπάνω στην ανάλυση των άρθρων. Εξάλλου νομίζω παρουσιάστηκαν επαρκώς από το κόμμα μας και κατά τη διάρκεια της συζήτησης στην επιτροπή. </w:t>
      </w:r>
    </w:p>
    <w:p w:rsidR="0016193F" w:rsidRPr="0016193F" w:rsidRDefault="0016193F" w:rsidP="00247084">
      <w:pPr>
        <w:autoSpaceDE w:val="0"/>
        <w:autoSpaceDN w:val="0"/>
        <w:adjustRightInd w:val="0"/>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Επειδή, όμως, το ιδρυόμενο Ευρωπαϊκό Γραφείο Επικοινωνιών αποσκοπεί, όπως λέει η αιτιολογική έκθεση, στο να συμβάλει ουσιαστικά στη δημιουργία μιας δυναμικής αγοράς στον τομέα των ευρωπαϊκών ταχυδρομικών και ηλεκτρονικών υπηρεσιών, θα ήθελα να θίξω ξανά το θέμα των </w:t>
      </w:r>
      <w:r w:rsidRPr="0016193F">
        <w:rPr>
          <w:rFonts w:ascii="Arial" w:hAnsi="Arial"/>
          <w:sz w:val="24"/>
          <w:szCs w:val="24"/>
          <w:lang w:eastAsia="el-GR"/>
        </w:rPr>
        <w:lastRenderedPageBreak/>
        <w:t xml:space="preserve">ταχυμεταφορών και των Ελληνικών Ταχυδρομείων, διότι η απάντηση του Υπουργού κατά τη διάρκεια συζήτησης στην επιτροπή δεν ήταν εντελώς ικανοποιητική. </w:t>
      </w:r>
    </w:p>
    <w:p w:rsidR="0016193F" w:rsidRPr="0016193F" w:rsidRDefault="0016193F" w:rsidP="00247084">
      <w:pPr>
        <w:autoSpaceDE w:val="0"/>
        <w:autoSpaceDN w:val="0"/>
        <w:adjustRightInd w:val="0"/>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Είδαμε όλοι πως στη χώρα μας ο συνδυασμός του </w:t>
      </w:r>
      <w:r w:rsidRPr="0016193F">
        <w:rPr>
          <w:rFonts w:ascii="Arial" w:hAnsi="Arial"/>
          <w:sz w:val="24"/>
          <w:szCs w:val="24"/>
          <w:lang w:val="en-US" w:eastAsia="el-GR"/>
        </w:rPr>
        <w:t>lockdown</w:t>
      </w:r>
      <w:r w:rsidRPr="0016193F">
        <w:rPr>
          <w:rFonts w:ascii="Arial" w:hAnsi="Arial"/>
          <w:sz w:val="24"/>
          <w:szCs w:val="24"/>
          <w:lang w:eastAsia="el-GR"/>
        </w:rPr>
        <w:t xml:space="preserve">, εορτών και εκπτώσεων έφτασαν στα όριά τους τόσο τις ιδιωτικές εταιρείες ταχυμεταφορών όσο και τα ΕΛΤΑ και αποκάλυψαν πως απαιτούνται διπλάσιες υποδομές, εξοπλισμός, αλλά και προσωπικό σε όλα τα επίπεδα. </w:t>
      </w:r>
    </w:p>
    <w:p w:rsidR="0016193F" w:rsidRPr="0016193F" w:rsidRDefault="0016193F" w:rsidP="00247084">
      <w:pPr>
        <w:autoSpaceDE w:val="0"/>
        <w:autoSpaceDN w:val="0"/>
        <w:adjustRightInd w:val="0"/>
        <w:spacing w:after="0" w:line="600" w:lineRule="auto"/>
        <w:ind w:firstLine="720"/>
        <w:jc w:val="both"/>
        <w:rPr>
          <w:rFonts w:ascii="Arial" w:hAnsi="Arial"/>
          <w:sz w:val="24"/>
          <w:szCs w:val="24"/>
          <w:lang w:eastAsia="el-GR"/>
        </w:rPr>
      </w:pPr>
      <w:r w:rsidRPr="0016193F">
        <w:rPr>
          <w:rFonts w:ascii="Arial" w:hAnsi="Arial"/>
          <w:sz w:val="24"/>
          <w:szCs w:val="24"/>
          <w:lang w:eastAsia="el-GR"/>
        </w:rPr>
        <w:t>Την ίδια περίοδο όμως εσείς προωθήσατε στα Ελληνικά Ταχυδρομεία την εθελούσια έξοδο χιλίων εννιακοσίων εξήντα οκτώ εργαζομένων υπό την απειλή υποχρεωτικής μετακίνησης σε άλλη δημόσια υπηρεσία, με στόχο τη δήθεν εξυγίανσή τους. Μέχρι σήμερα, λοιπόν, αυτό που βλέπουμε στα Ελληνικά Ταχυδρομεία είναι η κατάργηση του συνόλου των δικαιωμάτων των εργαζομένων.</w:t>
      </w:r>
    </w:p>
    <w:p w:rsidR="0016193F" w:rsidRPr="0016193F" w:rsidRDefault="0016193F" w:rsidP="00247084">
      <w:pPr>
        <w:autoSpaceDE w:val="0"/>
        <w:autoSpaceDN w:val="0"/>
        <w:adjustRightInd w:val="0"/>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Έχετε προωθήσει ένα μοντέλο φθηνής και απαξιωμένης εργασίας. Παρ’ όλα αυτά, ακόμη και σήμερα αρνείστε να προσλάβετε νέο προσωπικό. Εμείς πιστεύουμε ότι προχωράτε συστηματικά στην υποβάθμιση των ΕΛΤΑ. Ο λόγος είναι απλός. Κατά την εκτίμησή μας, σχεδιάζετε την ιδιωτικοποίηση των ΕΛΤΑ και μάλιστα με δαπάνες του δημοσίου, όσο και αν το αρνηθήκατε κατά τη διάρκεια συζήτησης στην επιτροπή. </w:t>
      </w:r>
    </w:p>
    <w:p w:rsidR="0016193F" w:rsidRPr="0016193F" w:rsidRDefault="0016193F" w:rsidP="00247084">
      <w:pPr>
        <w:autoSpaceDE w:val="0"/>
        <w:autoSpaceDN w:val="0"/>
        <w:adjustRightInd w:val="0"/>
        <w:spacing w:after="0" w:line="600" w:lineRule="auto"/>
        <w:ind w:firstLine="720"/>
        <w:jc w:val="both"/>
        <w:rPr>
          <w:rFonts w:ascii="Arial" w:hAnsi="Arial"/>
          <w:sz w:val="24"/>
          <w:szCs w:val="24"/>
          <w:lang w:eastAsia="el-GR"/>
        </w:rPr>
      </w:pPr>
      <w:r w:rsidRPr="0016193F">
        <w:rPr>
          <w:rFonts w:ascii="Arial" w:hAnsi="Arial"/>
          <w:sz w:val="24"/>
          <w:szCs w:val="24"/>
          <w:lang w:eastAsia="el-GR"/>
        </w:rPr>
        <w:lastRenderedPageBreak/>
        <w:t xml:space="preserve">Με την ψήφιση του ν.4758/2020 υποσχεθήκατε, βέβαια, την εξαίρεση του Οργανισμού των Ελληνικών Ταχυδρομείων, όμως μάλλον χρησιμοποιείτε τον όρο αυτόν κάπως καταχρηστικά, αφού στην πράξη πλήθος καταστημάτων των ΕΛΤΑ σε Αττική και περιφέρεια έχουν μείνει ακόμα και με έναν εργαζόμενο. </w:t>
      </w:r>
    </w:p>
    <w:p w:rsidR="0016193F" w:rsidRPr="0016193F" w:rsidRDefault="0016193F" w:rsidP="00247084">
      <w:pPr>
        <w:autoSpaceDE w:val="0"/>
        <w:autoSpaceDN w:val="0"/>
        <w:adjustRightInd w:val="0"/>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Αναρωτιόμαστε τι θα γίνει το καλοκαίρι στα νησιά που έχουν μείνει με έναν και μοναδικό ταχυδρόμο. Επιπλέον αυτός ο ένας ταχυδρόμος καλείται να εξυπηρετεί και τα μικρότερα νησιά που ανήκουν στην ίδια δημοτική κοινότητα. Πιστεύετε πως αυτό είναι εφικτό; Τι θα γίνει αν ο ένας εργαζόμενος αρρωστήσει, για παράδειγμα; </w:t>
      </w:r>
    </w:p>
    <w:p w:rsidR="0016193F" w:rsidRPr="0016193F" w:rsidRDefault="0016193F" w:rsidP="00247084">
      <w:pPr>
        <w:autoSpaceDE w:val="0"/>
        <w:autoSpaceDN w:val="0"/>
        <w:adjustRightInd w:val="0"/>
        <w:spacing w:after="0" w:line="600" w:lineRule="auto"/>
        <w:ind w:firstLine="720"/>
        <w:jc w:val="both"/>
        <w:rPr>
          <w:rFonts w:ascii="Arial" w:hAnsi="Arial"/>
          <w:sz w:val="24"/>
          <w:szCs w:val="24"/>
          <w:lang w:eastAsia="el-GR"/>
        </w:rPr>
      </w:pPr>
      <w:r w:rsidRPr="0016193F">
        <w:rPr>
          <w:rFonts w:ascii="Arial" w:hAnsi="Arial"/>
          <w:sz w:val="24"/>
          <w:szCs w:val="24"/>
          <w:lang w:eastAsia="el-GR"/>
        </w:rPr>
        <w:t>Παρ’ όλα αυτά όμως -και δεν θέλω να μακρηγορήσω- τη σύμβαση για το Ευρωπαϊκό Γραφείο προφανώς και θα την υπερψηφίσω.</w:t>
      </w:r>
    </w:p>
    <w:p w:rsidR="0016193F" w:rsidRPr="0016193F" w:rsidRDefault="0016193F" w:rsidP="00247084">
      <w:pPr>
        <w:autoSpaceDE w:val="0"/>
        <w:autoSpaceDN w:val="0"/>
        <w:adjustRightInd w:val="0"/>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Δυο λόγια τώρα για την άλλη σύμβαση της Ελβετικής Συνομοσπονδίας. Αν και είχαμε τοποθετηθεί στη Βουλή, θέλω μόνο να σταθώ στον Οργανισμό του Διαστήματος, σε ό,τι αφορά στη χώρα μας. </w:t>
      </w:r>
    </w:p>
    <w:p w:rsidR="0016193F" w:rsidRPr="0016193F" w:rsidRDefault="0016193F" w:rsidP="00247084">
      <w:pPr>
        <w:autoSpaceDE w:val="0"/>
        <w:autoSpaceDN w:val="0"/>
        <w:adjustRightInd w:val="0"/>
        <w:spacing w:after="0" w:line="600" w:lineRule="auto"/>
        <w:ind w:firstLine="720"/>
        <w:jc w:val="both"/>
        <w:rPr>
          <w:rFonts w:ascii="Arial" w:hAnsi="Arial"/>
          <w:color w:val="000000" w:themeColor="text1"/>
          <w:sz w:val="24"/>
          <w:szCs w:val="24"/>
          <w:lang w:eastAsia="el-GR"/>
        </w:rPr>
      </w:pPr>
      <w:r w:rsidRPr="0016193F">
        <w:rPr>
          <w:rFonts w:ascii="Arial" w:hAnsi="Arial"/>
          <w:color w:val="000000" w:themeColor="text1"/>
          <w:sz w:val="24"/>
          <w:szCs w:val="24"/>
          <w:lang w:eastAsia="el-GR"/>
        </w:rPr>
        <w:t xml:space="preserve">Για την τριετία 2017 - 2019 συμμετέχουμε στα προγράμματα του διακυβερνητικού Ευρωπαϊκού Οργανισμού Διαστήματος με περίπου 38,5 εκατομμύρια ευρώ και ειδικότερα τα 30 εκατομμύρια ευρώ πάνε στο υποχρεωτικό σκέλος και τα 8,5 εκατομμύρια ευρώ στο προαιρετικό. </w:t>
      </w:r>
    </w:p>
    <w:p w:rsidR="0016193F" w:rsidRPr="0016193F" w:rsidRDefault="0016193F" w:rsidP="00247084">
      <w:pPr>
        <w:autoSpaceDE w:val="0"/>
        <w:autoSpaceDN w:val="0"/>
        <w:adjustRightInd w:val="0"/>
        <w:spacing w:after="0" w:line="600" w:lineRule="auto"/>
        <w:ind w:firstLine="720"/>
        <w:jc w:val="both"/>
        <w:rPr>
          <w:rFonts w:ascii="Arial" w:hAnsi="Arial"/>
          <w:sz w:val="24"/>
          <w:szCs w:val="24"/>
          <w:lang w:eastAsia="el-GR"/>
        </w:rPr>
      </w:pPr>
      <w:r w:rsidRPr="0016193F">
        <w:rPr>
          <w:rFonts w:ascii="Arial" w:hAnsi="Arial"/>
          <w:color w:val="000000" w:themeColor="text1"/>
          <w:sz w:val="24"/>
          <w:szCs w:val="24"/>
          <w:lang w:eastAsia="el-GR"/>
        </w:rPr>
        <w:t xml:space="preserve">Επειδή θεωρώ το συγκεκριμένο θέμα ιδιαίτερα σημαντικό, θέλω να σας ρωτήσω, κύριε Υπουργέ, από το Βήμα της Βουλής, ελπίζοντας να μου </w:t>
      </w:r>
      <w:r w:rsidRPr="0016193F">
        <w:rPr>
          <w:rFonts w:ascii="Arial" w:hAnsi="Arial"/>
          <w:color w:val="000000" w:themeColor="text1"/>
          <w:sz w:val="24"/>
          <w:szCs w:val="24"/>
          <w:lang w:eastAsia="el-GR"/>
        </w:rPr>
        <w:lastRenderedPageBreak/>
        <w:t xml:space="preserve">απαντήσετε, αφού σε σχετική γραπτή ερώτηση, που σας έχουμε απευθύνει δύο </w:t>
      </w:r>
      <w:r w:rsidRPr="0016193F">
        <w:rPr>
          <w:rFonts w:ascii="Arial" w:hAnsi="Arial"/>
          <w:sz w:val="24"/>
          <w:szCs w:val="24"/>
          <w:lang w:eastAsia="el-GR"/>
        </w:rPr>
        <w:t xml:space="preserve">φορές, δεν έχετε μέχρι σήμερα απαντήσει, το εξής: Γιατί δεν μας λέτε ποια είναι η κατάσταση της μόνιμης εκπροσώπησης της Ελλάδος στον Ευρωπαϊκό Οργανισμό Διαστήματος και ποια θα έπρεπε να είναι σύμφωνα με την οικονομική συμμετοχή σε αυτό; </w:t>
      </w:r>
    </w:p>
    <w:p w:rsidR="0016193F" w:rsidRPr="0016193F" w:rsidRDefault="0016193F" w:rsidP="00247084">
      <w:pPr>
        <w:autoSpaceDE w:val="0"/>
        <w:autoSpaceDN w:val="0"/>
        <w:adjustRightInd w:val="0"/>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Δηλαδή πόσοι είναι οι Έλληνες υπάλληλοι και πόσοι θα πρέπει να είναι στον Ευρωπαϊκό Οργανισμό Διαστήματος, που στελεχώνεται με περίπου δύο χιλιάδες άτομα, τα οποία προέρχονται από όλα τα κράτη-μέλη και περιλαμβάνουν επιστήμονες, μηχανικούς, ειδικούς πληροφορικής και διοικητικό προσωπικό; Σε τι αφορά τη συζητούμενη σύμβαση; </w:t>
      </w:r>
    </w:p>
    <w:p w:rsidR="0016193F" w:rsidRPr="0016193F" w:rsidRDefault="0016193F" w:rsidP="00247084">
      <w:pPr>
        <w:autoSpaceDE w:val="0"/>
        <w:autoSpaceDN w:val="0"/>
        <w:adjustRightInd w:val="0"/>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Προφανώς και στηρίζουμε τη συμφωνία συνεργασίας με την Ελβετία και προφανώς θα το υπερψηφίσουμε. </w:t>
      </w:r>
    </w:p>
    <w:p w:rsidR="0016193F" w:rsidRPr="0016193F" w:rsidRDefault="0016193F" w:rsidP="00247084">
      <w:pPr>
        <w:autoSpaceDE w:val="0"/>
        <w:autoSpaceDN w:val="0"/>
        <w:adjustRightInd w:val="0"/>
        <w:spacing w:after="0" w:line="600" w:lineRule="auto"/>
        <w:ind w:firstLine="720"/>
        <w:jc w:val="both"/>
        <w:rPr>
          <w:rFonts w:ascii="Arial" w:hAnsi="Arial"/>
          <w:sz w:val="24"/>
          <w:szCs w:val="24"/>
          <w:lang w:eastAsia="el-GR"/>
        </w:rPr>
      </w:pPr>
      <w:r w:rsidRPr="0016193F">
        <w:rPr>
          <w:rFonts w:ascii="Arial" w:hAnsi="Arial"/>
          <w:sz w:val="24"/>
          <w:szCs w:val="24"/>
          <w:lang w:eastAsia="el-GR"/>
        </w:rPr>
        <w:t>Ευχαριστώ πάρα πολύ.</w:t>
      </w:r>
    </w:p>
    <w:p w:rsidR="0016193F" w:rsidRPr="0016193F" w:rsidRDefault="0016193F" w:rsidP="00247084">
      <w:pPr>
        <w:autoSpaceDE w:val="0"/>
        <w:autoSpaceDN w:val="0"/>
        <w:adjustRightInd w:val="0"/>
        <w:spacing w:after="0" w:line="600" w:lineRule="auto"/>
        <w:ind w:firstLine="720"/>
        <w:jc w:val="both"/>
        <w:rPr>
          <w:rFonts w:ascii="Arial" w:hAnsi="Arial"/>
          <w:sz w:val="24"/>
          <w:szCs w:val="24"/>
          <w:lang w:eastAsia="el-GR"/>
        </w:rPr>
      </w:pPr>
      <w:r w:rsidRPr="0016193F">
        <w:rPr>
          <w:rFonts w:ascii="Arial" w:hAnsi="Arial" w:cs="Arial"/>
          <w:b/>
          <w:bCs/>
          <w:sz w:val="24"/>
          <w:szCs w:val="24"/>
          <w:lang w:eastAsia="el-GR"/>
        </w:rPr>
        <w:t xml:space="preserve">ΠΡΟΕΔΡΕΥΩΝ (Αθανάσιος Μπούρας): </w:t>
      </w:r>
      <w:r w:rsidRPr="0016193F">
        <w:rPr>
          <w:rFonts w:ascii="Arial" w:hAnsi="Arial"/>
          <w:sz w:val="24"/>
          <w:szCs w:val="24"/>
          <w:lang w:eastAsia="el-GR"/>
        </w:rPr>
        <w:t xml:space="preserve">Και εμείς ευχαριστούμε. </w:t>
      </w:r>
    </w:p>
    <w:p w:rsidR="0016193F" w:rsidRPr="0016193F" w:rsidRDefault="0016193F" w:rsidP="00247084">
      <w:pPr>
        <w:autoSpaceDE w:val="0"/>
        <w:autoSpaceDN w:val="0"/>
        <w:adjustRightInd w:val="0"/>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Κυρίες και κύριοι συνάδελφοι, λόγω των ειδικών συνθηκών, των υγειονομικών συνθηκών της πανδημίας, η Διάσκεψη των Προέδρων αποφάσισε ο Πρόεδρος της Βουλής εν </w:t>
      </w:r>
      <w:proofErr w:type="spellStart"/>
      <w:r w:rsidRPr="0016193F">
        <w:rPr>
          <w:rFonts w:ascii="Arial" w:hAnsi="Arial"/>
          <w:sz w:val="24"/>
          <w:szCs w:val="24"/>
          <w:lang w:eastAsia="el-GR"/>
        </w:rPr>
        <w:t>Ολομελεία</w:t>
      </w:r>
      <w:proofErr w:type="spellEnd"/>
      <w:r w:rsidRPr="0016193F">
        <w:rPr>
          <w:rFonts w:ascii="Arial" w:hAnsi="Arial"/>
          <w:sz w:val="24"/>
          <w:szCs w:val="24"/>
          <w:lang w:eastAsia="el-GR"/>
        </w:rPr>
        <w:t>, όπως πρέπει, να απευθύνει έναν χαιρετισμό για τη διπλή γιορτή της 25</w:t>
      </w:r>
      <w:r w:rsidRPr="0016193F">
        <w:rPr>
          <w:rFonts w:ascii="Arial" w:hAnsi="Arial"/>
          <w:sz w:val="24"/>
          <w:szCs w:val="24"/>
          <w:vertAlign w:val="superscript"/>
          <w:lang w:eastAsia="el-GR"/>
        </w:rPr>
        <w:t>ης</w:t>
      </w:r>
      <w:r w:rsidRPr="0016193F">
        <w:rPr>
          <w:rFonts w:ascii="Arial" w:hAnsi="Arial"/>
          <w:sz w:val="24"/>
          <w:szCs w:val="24"/>
          <w:lang w:eastAsia="el-GR"/>
        </w:rPr>
        <w:t xml:space="preserve"> Μαρτίου, για την Εθνική Παλιγγενεσία και για τον Ευαγγελισμό της Θεοτόκου. </w:t>
      </w:r>
    </w:p>
    <w:p w:rsidR="0016193F" w:rsidRPr="0016193F" w:rsidRDefault="0016193F" w:rsidP="00247084">
      <w:pPr>
        <w:autoSpaceDE w:val="0"/>
        <w:autoSpaceDN w:val="0"/>
        <w:adjustRightInd w:val="0"/>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Κύριε Πρόεδρε της Βουλής, έχετε τον λόγο. </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b/>
          <w:sz w:val="24"/>
          <w:szCs w:val="24"/>
          <w:lang w:eastAsia="el-GR"/>
        </w:rPr>
        <w:lastRenderedPageBreak/>
        <w:t xml:space="preserve">ΚΩΝΣΤΑΝΤΙΝΟΣ ΤΑΣΟΥΛΑΣ (Πρόεδρος της Βουλής): </w:t>
      </w:r>
      <w:r w:rsidRPr="0016193F">
        <w:rPr>
          <w:rFonts w:ascii="Arial" w:hAnsi="Arial" w:cs="Arial"/>
          <w:sz w:val="24"/>
          <w:szCs w:val="24"/>
          <w:lang w:eastAsia="el-GR"/>
        </w:rPr>
        <w:t>Κυρίες και κύριοι συνάδελφοι, προφανώς δεν γίνονται οι εορτασμοί των διακοσίων ετών από την κήρυξη της εθνικής μας Επαναστάσεως του 1821 με τις συνθήκες που όλοι θα θέλαμε, αλλά, έστω και έτσι, η συγκυρία, η επικαιρότητα, η δύσκολη κατάσταση που αντιμετωπίζουμε ας υποκλιθεί στην Ιστορία και ας αναγνωρίσουμε ότι ακόμη και αυτή η δύσκολη συγκυρία, που περνάμε πολλούς μήνες τώρα απ’ αυτόν τον υγειονομικό δαίμονα, δεν υπερτερεί συναισθηματικά, πνευματικά, νοητικά της τιμής που οφείλουμε να δείξουμε στη μέγιστη επέτειο του Ελληνισμού.</w:t>
      </w:r>
    </w:p>
    <w:p w:rsidR="0016193F" w:rsidRPr="0016193F" w:rsidRDefault="0016193F" w:rsidP="00247084">
      <w:pPr>
        <w:spacing w:after="0" w:line="600" w:lineRule="auto"/>
        <w:ind w:firstLine="720"/>
        <w:jc w:val="both"/>
        <w:rPr>
          <w:rFonts w:ascii="Arial" w:hAnsi="Arial" w:cs="Arial"/>
          <w:color w:val="212529"/>
          <w:sz w:val="24"/>
          <w:szCs w:val="24"/>
          <w:lang w:eastAsia="el-GR"/>
        </w:rPr>
      </w:pPr>
      <w:r w:rsidRPr="0016193F">
        <w:rPr>
          <w:rFonts w:ascii="Arial" w:hAnsi="Arial" w:cs="Arial"/>
          <w:color w:val="212529"/>
          <w:sz w:val="24"/>
          <w:szCs w:val="24"/>
          <w:lang w:eastAsia="el-GR"/>
        </w:rPr>
        <w:t xml:space="preserve">«Η Ελλάς θέλει σχηματίσει </w:t>
      </w:r>
      <w:proofErr w:type="spellStart"/>
      <w:r w:rsidRPr="0016193F">
        <w:rPr>
          <w:rFonts w:ascii="Arial" w:hAnsi="Arial" w:cs="Arial"/>
          <w:color w:val="212529"/>
          <w:sz w:val="24"/>
          <w:szCs w:val="24"/>
          <w:lang w:eastAsia="el-GR"/>
        </w:rPr>
        <w:t>έν</w:t>
      </w:r>
      <w:proofErr w:type="spellEnd"/>
      <w:r w:rsidRPr="0016193F">
        <w:rPr>
          <w:rFonts w:ascii="Arial" w:hAnsi="Arial" w:cs="Arial"/>
          <w:color w:val="212529"/>
          <w:sz w:val="24"/>
          <w:szCs w:val="24"/>
          <w:lang w:eastAsia="el-GR"/>
        </w:rPr>
        <w:t xml:space="preserve"> κράτος </w:t>
      </w:r>
      <w:proofErr w:type="spellStart"/>
      <w:r w:rsidRPr="0016193F">
        <w:rPr>
          <w:rFonts w:ascii="Arial" w:hAnsi="Arial" w:cs="Arial"/>
          <w:color w:val="212529"/>
          <w:sz w:val="24"/>
          <w:szCs w:val="24"/>
          <w:lang w:eastAsia="el-GR"/>
        </w:rPr>
        <w:t>ανεξάρτητον</w:t>
      </w:r>
      <w:proofErr w:type="spellEnd"/>
      <w:r w:rsidRPr="0016193F">
        <w:rPr>
          <w:rFonts w:ascii="Arial" w:hAnsi="Arial" w:cs="Arial"/>
          <w:color w:val="212529"/>
          <w:sz w:val="24"/>
          <w:szCs w:val="24"/>
          <w:lang w:eastAsia="el-GR"/>
        </w:rPr>
        <w:t xml:space="preserve"> και θέλει </w:t>
      </w:r>
      <w:proofErr w:type="spellStart"/>
      <w:r w:rsidRPr="0016193F">
        <w:rPr>
          <w:rFonts w:ascii="Arial" w:hAnsi="Arial" w:cs="Arial"/>
          <w:color w:val="212529"/>
          <w:sz w:val="24"/>
          <w:szCs w:val="24"/>
          <w:lang w:eastAsia="el-GR"/>
        </w:rPr>
        <w:t>χαίρειν</w:t>
      </w:r>
      <w:proofErr w:type="spellEnd"/>
      <w:r w:rsidRPr="0016193F">
        <w:rPr>
          <w:rFonts w:ascii="Arial" w:hAnsi="Arial" w:cs="Arial"/>
          <w:color w:val="212529"/>
          <w:sz w:val="24"/>
          <w:szCs w:val="24"/>
          <w:lang w:eastAsia="el-GR"/>
        </w:rPr>
        <w:t xml:space="preserve"> όλα τα δίκαια, πολιτικά, διοικητικά και εμπορικά, τα </w:t>
      </w:r>
      <w:proofErr w:type="spellStart"/>
      <w:r w:rsidRPr="0016193F">
        <w:rPr>
          <w:rFonts w:ascii="Arial" w:hAnsi="Arial" w:cs="Arial"/>
          <w:color w:val="212529"/>
          <w:sz w:val="24"/>
          <w:szCs w:val="24"/>
          <w:lang w:eastAsia="el-GR"/>
        </w:rPr>
        <w:t>προσπεφυκότα</w:t>
      </w:r>
      <w:proofErr w:type="spellEnd"/>
      <w:r w:rsidRPr="0016193F">
        <w:rPr>
          <w:rFonts w:ascii="Arial" w:hAnsi="Arial" w:cs="Arial"/>
          <w:color w:val="212529"/>
          <w:sz w:val="24"/>
          <w:szCs w:val="24"/>
          <w:lang w:eastAsia="el-GR"/>
        </w:rPr>
        <w:t xml:space="preserve"> εις εντελή </w:t>
      </w:r>
      <w:proofErr w:type="spellStart"/>
      <w:r w:rsidRPr="0016193F">
        <w:rPr>
          <w:rFonts w:ascii="Arial" w:hAnsi="Arial" w:cs="Arial"/>
          <w:color w:val="212529"/>
          <w:sz w:val="24"/>
          <w:szCs w:val="24"/>
          <w:lang w:eastAsia="el-GR"/>
        </w:rPr>
        <w:t>ανεξαρτησίαν</w:t>
      </w:r>
      <w:proofErr w:type="spellEnd"/>
      <w:r w:rsidRPr="0016193F">
        <w:rPr>
          <w:rFonts w:ascii="Arial" w:hAnsi="Arial" w:cs="Arial"/>
          <w:color w:val="212529"/>
          <w:sz w:val="24"/>
          <w:szCs w:val="24"/>
          <w:lang w:eastAsia="el-GR"/>
        </w:rPr>
        <w:t>.». Είναι το πρώτο άρθρο της Συνθήκης του Λονδίνου της 3</w:t>
      </w:r>
      <w:r w:rsidRPr="0016193F">
        <w:rPr>
          <w:rFonts w:ascii="Arial" w:hAnsi="Arial" w:cs="Arial"/>
          <w:color w:val="212529"/>
          <w:sz w:val="24"/>
          <w:szCs w:val="24"/>
          <w:vertAlign w:val="superscript"/>
          <w:lang w:eastAsia="el-GR"/>
        </w:rPr>
        <w:t xml:space="preserve">ης </w:t>
      </w:r>
      <w:r w:rsidRPr="0016193F">
        <w:rPr>
          <w:rFonts w:ascii="Arial" w:hAnsi="Arial" w:cs="Arial"/>
          <w:color w:val="212529"/>
          <w:sz w:val="24"/>
          <w:szCs w:val="24"/>
          <w:lang w:eastAsia="el-GR"/>
        </w:rPr>
        <w:t>Φεβρουαρίου του 1830 μεταξύ των Μεγάλων Δυνάμεων τότε, Αγγλίας, Γαλλίας, Ρωσίας, με την οποία συνθήκη αναγνωρίστηκε η ανεξαρτησία της χώρας μας.</w:t>
      </w:r>
    </w:p>
    <w:p w:rsidR="0016193F" w:rsidRPr="0016193F" w:rsidRDefault="0016193F" w:rsidP="00247084">
      <w:pPr>
        <w:spacing w:after="0" w:line="600" w:lineRule="auto"/>
        <w:ind w:firstLine="720"/>
        <w:jc w:val="both"/>
        <w:rPr>
          <w:rFonts w:ascii="Arial" w:hAnsi="Arial" w:cs="Arial"/>
          <w:color w:val="212529"/>
          <w:sz w:val="24"/>
          <w:szCs w:val="24"/>
          <w:lang w:eastAsia="el-GR"/>
        </w:rPr>
      </w:pPr>
      <w:r w:rsidRPr="0016193F">
        <w:rPr>
          <w:rFonts w:ascii="Arial" w:hAnsi="Arial" w:cs="Arial"/>
          <w:color w:val="212529"/>
          <w:sz w:val="24"/>
          <w:szCs w:val="24"/>
          <w:lang w:eastAsia="el-GR"/>
        </w:rPr>
        <w:t>«</w:t>
      </w:r>
      <w:proofErr w:type="spellStart"/>
      <w:r w:rsidRPr="0016193F">
        <w:rPr>
          <w:rFonts w:ascii="Arial" w:hAnsi="Arial" w:cs="Arial"/>
          <w:color w:val="212529"/>
          <w:sz w:val="24"/>
          <w:szCs w:val="24"/>
          <w:lang w:eastAsia="el-GR"/>
        </w:rPr>
        <w:t>Όλαι</w:t>
      </w:r>
      <w:proofErr w:type="spellEnd"/>
      <w:r w:rsidRPr="0016193F">
        <w:rPr>
          <w:rFonts w:ascii="Arial" w:hAnsi="Arial" w:cs="Arial"/>
          <w:color w:val="212529"/>
          <w:sz w:val="24"/>
          <w:szCs w:val="24"/>
          <w:lang w:eastAsia="el-GR"/>
        </w:rPr>
        <w:t xml:space="preserve"> αι </w:t>
      </w:r>
      <w:proofErr w:type="spellStart"/>
      <w:r w:rsidRPr="0016193F">
        <w:rPr>
          <w:rFonts w:ascii="Arial" w:hAnsi="Arial" w:cs="Arial"/>
          <w:color w:val="212529"/>
          <w:sz w:val="24"/>
          <w:szCs w:val="24"/>
          <w:lang w:eastAsia="el-GR"/>
        </w:rPr>
        <w:t>χώραι</w:t>
      </w:r>
      <w:proofErr w:type="spellEnd"/>
      <w:r w:rsidRPr="0016193F">
        <w:rPr>
          <w:rFonts w:ascii="Arial" w:hAnsi="Arial" w:cs="Arial"/>
          <w:color w:val="212529"/>
          <w:sz w:val="24"/>
          <w:szCs w:val="24"/>
          <w:lang w:eastAsia="el-GR"/>
        </w:rPr>
        <w:t xml:space="preserve"> και οι τόποι κείμενοι προς </w:t>
      </w:r>
      <w:proofErr w:type="spellStart"/>
      <w:r w:rsidRPr="0016193F">
        <w:rPr>
          <w:rFonts w:ascii="Arial" w:hAnsi="Arial" w:cs="Arial"/>
          <w:color w:val="212529"/>
          <w:sz w:val="24"/>
          <w:szCs w:val="24"/>
          <w:lang w:eastAsia="el-GR"/>
        </w:rPr>
        <w:t>μεσημβρίαν</w:t>
      </w:r>
      <w:proofErr w:type="spellEnd"/>
      <w:r w:rsidRPr="0016193F">
        <w:rPr>
          <w:rFonts w:ascii="Arial" w:hAnsi="Arial" w:cs="Arial"/>
          <w:color w:val="212529"/>
          <w:sz w:val="24"/>
          <w:szCs w:val="24"/>
          <w:lang w:eastAsia="el-GR"/>
        </w:rPr>
        <w:t xml:space="preserve"> αυτής της γραμμής θέλουν </w:t>
      </w:r>
      <w:proofErr w:type="spellStart"/>
      <w:r w:rsidRPr="0016193F">
        <w:rPr>
          <w:rFonts w:ascii="Arial" w:hAnsi="Arial" w:cs="Arial"/>
          <w:color w:val="212529"/>
          <w:sz w:val="24"/>
          <w:szCs w:val="24"/>
          <w:lang w:eastAsia="el-GR"/>
        </w:rPr>
        <w:t>ανήκειν</w:t>
      </w:r>
      <w:proofErr w:type="spellEnd"/>
      <w:r w:rsidRPr="0016193F">
        <w:rPr>
          <w:rFonts w:ascii="Arial" w:hAnsi="Arial" w:cs="Arial"/>
          <w:color w:val="212529"/>
          <w:sz w:val="24"/>
          <w:szCs w:val="24"/>
          <w:lang w:eastAsia="el-GR"/>
        </w:rPr>
        <w:t xml:space="preserve"> εις την Ελλάδα.». Οι χώροι και οι τόποι που κείνται νοτίως αυτής της γραμμής. Ποιας γραμμής, κυρίες και κύριοι συνάδελφοι; Της γραμμής που καθορίζουν οι εκβολές του Αχελώου και του Σπερχειού. Αυτή ήταν η πρώτη Ελλάδα του 1830, η Ελλάδα νοτίως της γραμμής των εκβολών του Σπερχειού και του </w:t>
      </w:r>
      <w:proofErr w:type="spellStart"/>
      <w:r w:rsidRPr="0016193F">
        <w:rPr>
          <w:rFonts w:ascii="Arial" w:hAnsi="Arial" w:cs="Arial"/>
          <w:color w:val="212529"/>
          <w:sz w:val="24"/>
          <w:szCs w:val="24"/>
          <w:lang w:eastAsia="el-GR"/>
        </w:rPr>
        <w:t>Ασπροποτάμου</w:t>
      </w:r>
      <w:proofErr w:type="spellEnd"/>
      <w:r w:rsidRPr="0016193F">
        <w:rPr>
          <w:rFonts w:ascii="Arial" w:hAnsi="Arial" w:cs="Arial"/>
          <w:color w:val="212529"/>
          <w:sz w:val="24"/>
          <w:szCs w:val="24"/>
          <w:lang w:eastAsia="el-GR"/>
        </w:rPr>
        <w:t xml:space="preserve">, του Αχελώου, δηλαδή συν την Εύβοια, </w:t>
      </w:r>
      <w:r w:rsidRPr="0016193F">
        <w:rPr>
          <w:rFonts w:ascii="Arial" w:hAnsi="Arial" w:cs="Arial"/>
          <w:color w:val="212529"/>
          <w:sz w:val="24"/>
          <w:szCs w:val="24"/>
          <w:lang w:eastAsia="el-GR"/>
        </w:rPr>
        <w:lastRenderedPageBreak/>
        <w:t xml:space="preserve">τις Σποράδες, τις Κυκλάδες. Και με εφαλτήριο αυτή την Ελλάδα, διακόσια χρόνια μετά, βρισκόμαστε σήμερα εδώ.  </w:t>
      </w:r>
    </w:p>
    <w:p w:rsidR="0016193F" w:rsidRPr="0016193F" w:rsidRDefault="0016193F" w:rsidP="00247084">
      <w:pPr>
        <w:spacing w:after="0" w:line="600" w:lineRule="auto"/>
        <w:ind w:firstLine="720"/>
        <w:jc w:val="both"/>
        <w:rPr>
          <w:rFonts w:ascii="Arial" w:hAnsi="Arial" w:cs="Arial"/>
          <w:color w:val="212529"/>
          <w:sz w:val="24"/>
          <w:szCs w:val="24"/>
          <w:lang w:eastAsia="el-GR"/>
        </w:rPr>
      </w:pPr>
      <w:r w:rsidRPr="0016193F">
        <w:rPr>
          <w:rFonts w:ascii="Arial" w:hAnsi="Arial" w:cs="Arial"/>
          <w:color w:val="212529"/>
          <w:sz w:val="24"/>
          <w:szCs w:val="24"/>
          <w:lang w:eastAsia="el-GR"/>
        </w:rPr>
        <w:t xml:space="preserve">«Η μνήμη» -γραφεί ο Διονύσιος Κόκκινος στη συγκλονιστική «Ιστορία της Ελληνικής Επαναστάσεως- «υπήρξε το μέγα πρώτο κεφάλαιο του </w:t>
      </w:r>
      <w:proofErr w:type="spellStart"/>
      <w:r w:rsidRPr="0016193F">
        <w:rPr>
          <w:rFonts w:ascii="Arial" w:hAnsi="Arial" w:cs="Arial"/>
          <w:color w:val="212529"/>
          <w:sz w:val="24"/>
          <w:szCs w:val="24"/>
          <w:lang w:eastAsia="el-GR"/>
        </w:rPr>
        <w:t>νοούντος</w:t>
      </w:r>
      <w:proofErr w:type="spellEnd"/>
      <w:r w:rsidRPr="0016193F">
        <w:rPr>
          <w:rFonts w:ascii="Arial" w:hAnsi="Arial" w:cs="Arial"/>
          <w:color w:val="212529"/>
          <w:sz w:val="24"/>
          <w:szCs w:val="24"/>
          <w:lang w:eastAsia="el-GR"/>
        </w:rPr>
        <w:t xml:space="preserve"> ανθρώπου διά την κατάκτηση των νέων του δρόμων. Από την ανάγκη της αναπτύξεως του όπλου τούτου </w:t>
      </w:r>
      <w:proofErr w:type="spellStart"/>
      <w:r w:rsidRPr="0016193F">
        <w:rPr>
          <w:rFonts w:ascii="Arial" w:hAnsi="Arial" w:cs="Arial"/>
          <w:color w:val="212529"/>
          <w:sz w:val="24"/>
          <w:szCs w:val="24"/>
          <w:lang w:eastAsia="el-GR"/>
        </w:rPr>
        <w:t>εδημιουργήθη</w:t>
      </w:r>
      <w:proofErr w:type="spellEnd"/>
      <w:r w:rsidRPr="0016193F">
        <w:rPr>
          <w:rFonts w:ascii="Arial" w:hAnsi="Arial" w:cs="Arial"/>
          <w:color w:val="212529"/>
          <w:sz w:val="24"/>
          <w:szCs w:val="24"/>
          <w:lang w:eastAsia="el-GR"/>
        </w:rPr>
        <w:t xml:space="preserve"> η Ιστορία. Είναι η γνώσις των δοκιμασμένων δυνάμεων ενός λαού και των εκδηλωμένων του δυνατοτήτων…», -προσέξτε, των δοκιμασμένων του δυνάμεων και των εκδηλωμένων του ιδιοτήτων- «…στα εμπόδια, τις δοκιμασίες και τις κατακτήσεις κατά το πέρασμα των αιώνων.». «Χωρίς την γνώσιν του παρελθόντος, είναι αδύνατον να μετρήσουμε τας δυνάμεις του παρόντος, ούτε να ατενίσουμε προς το μέλλον», λέει ο ακαδημαϊκός Διονύσιος Κόκκινος. </w:t>
      </w:r>
    </w:p>
    <w:p w:rsidR="0016193F" w:rsidRPr="0016193F" w:rsidRDefault="0016193F" w:rsidP="00247084">
      <w:pPr>
        <w:spacing w:after="0" w:line="600" w:lineRule="auto"/>
        <w:ind w:firstLine="720"/>
        <w:jc w:val="both"/>
        <w:rPr>
          <w:rFonts w:ascii="Arial" w:hAnsi="Arial" w:cs="Arial"/>
          <w:color w:val="212529"/>
          <w:sz w:val="24"/>
          <w:szCs w:val="24"/>
          <w:lang w:eastAsia="el-GR"/>
        </w:rPr>
      </w:pPr>
      <w:r w:rsidRPr="0016193F">
        <w:rPr>
          <w:rFonts w:ascii="Arial" w:hAnsi="Arial" w:cs="Arial"/>
          <w:color w:val="212529"/>
          <w:sz w:val="24"/>
          <w:szCs w:val="24"/>
          <w:lang w:eastAsia="el-GR"/>
        </w:rPr>
        <w:t xml:space="preserve">Σήμερα είμαστε μπροστά στο συγκλονιστικό γεγονός της συμπλήρωσης δύο αιώνων από το ξέσπασμα της Επανάστασης, από το ξέσπασμα δηλαδή του ενδοξότερου και σπουδαιότερου γεγονότος της Ιστορίας του νεότερου Ελληνισμού, που οδήγησε στη δημιουργία του ελληνικού κράτους ύστερα από έναν εννιάχρονο επικό αγώνα εναντίον αντίπαλου ασύγκριτα </w:t>
      </w:r>
      <w:proofErr w:type="spellStart"/>
      <w:r w:rsidRPr="0016193F">
        <w:rPr>
          <w:rFonts w:ascii="Arial" w:hAnsi="Arial" w:cs="Arial"/>
          <w:color w:val="212529"/>
          <w:sz w:val="24"/>
          <w:szCs w:val="24"/>
          <w:lang w:eastAsia="el-GR"/>
        </w:rPr>
        <w:t>ισχυροτέρου</w:t>
      </w:r>
      <w:proofErr w:type="spellEnd"/>
      <w:r w:rsidRPr="0016193F">
        <w:rPr>
          <w:rFonts w:ascii="Arial" w:hAnsi="Arial" w:cs="Arial"/>
          <w:color w:val="212529"/>
          <w:sz w:val="24"/>
          <w:szCs w:val="24"/>
          <w:lang w:eastAsia="el-GR"/>
        </w:rPr>
        <w:t xml:space="preserve">. </w:t>
      </w:r>
    </w:p>
    <w:p w:rsidR="0016193F" w:rsidRPr="0016193F" w:rsidRDefault="0016193F" w:rsidP="00247084">
      <w:pPr>
        <w:spacing w:after="0" w:line="600" w:lineRule="auto"/>
        <w:ind w:firstLine="720"/>
        <w:jc w:val="both"/>
        <w:rPr>
          <w:rFonts w:ascii="Arial" w:hAnsi="Arial" w:cs="Arial"/>
          <w:color w:val="212529"/>
          <w:sz w:val="24"/>
          <w:szCs w:val="24"/>
          <w:lang w:eastAsia="el-GR"/>
        </w:rPr>
      </w:pPr>
      <w:r w:rsidRPr="0016193F">
        <w:rPr>
          <w:rFonts w:ascii="Arial" w:hAnsi="Arial" w:cs="Arial"/>
          <w:color w:val="212529"/>
          <w:sz w:val="24"/>
          <w:szCs w:val="24"/>
          <w:lang w:eastAsia="el-GR"/>
        </w:rPr>
        <w:t xml:space="preserve">Οι παράγοντες του ’21, αυτό που προετοίμασε την επανάσταση του ’21, είναι γνωστοί. Επιγραμματικά τους επαναλαμβάνω και τους καταθέτω. Η παράδοση του ελληνικού γένους, όχι μόνο ως συνείδηση ιστορίας αλλά και ως </w:t>
      </w:r>
      <w:r w:rsidRPr="0016193F">
        <w:rPr>
          <w:rFonts w:ascii="Arial" w:hAnsi="Arial" w:cs="Arial"/>
          <w:color w:val="212529"/>
          <w:sz w:val="24"/>
          <w:szCs w:val="24"/>
          <w:lang w:eastAsia="el-GR"/>
        </w:rPr>
        <w:lastRenderedPageBreak/>
        <w:t xml:space="preserve">κληρονομημένες και διδαγμένες υποσυνείδητες τάσεις που ξυπνούν και μας οδηγούν προς το πεπρωμένο μας, όταν χρειαστεί. Δεν ήταν όλοι οι επαναστάτες του ’21 γνώστες της συνταγματικής παραδόσεως της Γαλλικής Επαναστάσεως ή της Αμερικανικής Επαναστάσεως, δεν ήταν γνώστες του Αριστοτέλη ή του Πλάτωνα, παρά την ύπαρξη του Διαφωτισμού, παρά την ύπαρξη της </w:t>
      </w:r>
      <w:proofErr w:type="spellStart"/>
      <w:r w:rsidRPr="0016193F">
        <w:rPr>
          <w:rFonts w:ascii="Arial" w:hAnsi="Arial" w:cs="Arial"/>
          <w:color w:val="212529"/>
          <w:sz w:val="24"/>
          <w:szCs w:val="24"/>
          <w:lang w:eastAsia="el-GR"/>
        </w:rPr>
        <w:t>αρχαιολατρείας</w:t>
      </w:r>
      <w:proofErr w:type="spellEnd"/>
      <w:r w:rsidRPr="0016193F">
        <w:rPr>
          <w:rFonts w:ascii="Arial" w:hAnsi="Arial" w:cs="Arial"/>
          <w:color w:val="212529"/>
          <w:sz w:val="24"/>
          <w:szCs w:val="24"/>
          <w:lang w:eastAsia="el-GR"/>
        </w:rPr>
        <w:t xml:space="preserve">, που προετοίμασαν την Επανάσταση, ήταν οι περισσότεροι πολύ πιο απλοί άνθρωποι, που μέσα στη συνείδησή τους δούλευε εναργώς η ανάγκη για την απελευθέρωση και η ανάγκη για τη δημιουργία ενός ελληνικού κράτους. </w:t>
      </w:r>
    </w:p>
    <w:p w:rsidR="0016193F" w:rsidRPr="0016193F" w:rsidRDefault="0016193F" w:rsidP="00247084">
      <w:pPr>
        <w:spacing w:after="0" w:line="600" w:lineRule="auto"/>
        <w:ind w:firstLine="720"/>
        <w:jc w:val="both"/>
        <w:rPr>
          <w:rFonts w:ascii="Arial" w:hAnsi="Arial" w:cs="Arial"/>
          <w:color w:val="212529"/>
          <w:sz w:val="24"/>
          <w:szCs w:val="24"/>
          <w:lang w:eastAsia="el-GR"/>
        </w:rPr>
      </w:pPr>
      <w:r w:rsidRPr="0016193F">
        <w:rPr>
          <w:rFonts w:ascii="Arial" w:hAnsi="Arial" w:cs="Arial"/>
          <w:color w:val="212529"/>
          <w:sz w:val="24"/>
          <w:szCs w:val="24"/>
          <w:lang w:eastAsia="el-GR"/>
        </w:rPr>
        <w:t xml:space="preserve">«Ακούω κούφια τα τουφέκια, ακούω σμίξιμο σπαθιών, ακούω ξύλα, ακούω πελέκια, ακούω τρίξιμο δοντιών». Με τρίξιμο δοντιών, με πελέκια, με τουφέκια και σπαθιά έγινε η Επανάσταση και βεβαίως ο διαφωτισμός, και βεβαίως η </w:t>
      </w:r>
      <w:proofErr w:type="spellStart"/>
      <w:r w:rsidRPr="0016193F">
        <w:rPr>
          <w:rFonts w:ascii="Arial" w:hAnsi="Arial" w:cs="Arial"/>
          <w:color w:val="212529"/>
          <w:sz w:val="24"/>
          <w:szCs w:val="24"/>
          <w:lang w:eastAsia="el-GR"/>
        </w:rPr>
        <w:t>αρχαιολατρεία</w:t>
      </w:r>
      <w:proofErr w:type="spellEnd"/>
      <w:r w:rsidRPr="0016193F">
        <w:rPr>
          <w:rFonts w:ascii="Arial" w:hAnsi="Arial" w:cs="Arial"/>
          <w:color w:val="212529"/>
          <w:sz w:val="24"/>
          <w:szCs w:val="24"/>
          <w:lang w:eastAsia="el-GR"/>
        </w:rPr>
        <w:t>, και βεβαίως οι πρώτοι θεσμοί έπαιξαν τον ρόλο τους, αλλά τον βασικό ρόλο έπαιξε το αδάμαστο φρόνημα ενός εμπνευσμένου λαού, ο οποίος είχε μέσα του την αίσθηση της επιστροφής στο προσκήνιο της Ιστορίας.</w:t>
      </w:r>
    </w:p>
    <w:p w:rsidR="0016193F" w:rsidRPr="0016193F" w:rsidRDefault="0016193F" w:rsidP="00247084">
      <w:pPr>
        <w:spacing w:after="0" w:line="600" w:lineRule="auto"/>
        <w:ind w:firstLine="720"/>
        <w:jc w:val="both"/>
        <w:rPr>
          <w:rFonts w:ascii="Arial" w:hAnsi="Arial"/>
          <w:sz w:val="24"/>
          <w:szCs w:val="20"/>
          <w:lang w:eastAsia="el-GR"/>
        </w:rPr>
      </w:pPr>
      <w:r w:rsidRPr="0016193F">
        <w:rPr>
          <w:rFonts w:ascii="Arial" w:hAnsi="Arial" w:cs="Arial"/>
          <w:color w:val="212529"/>
          <w:sz w:val="24"/>
          <w:szCs w:val="24"/>
          <w:lang w:eastAsia="el-GR"/>
        </w:rPr>
        <w:t xml:space="preserve">Όταν, κυρίες και κύριοι συνάδελφοι, έγινε η πρώτη κατάληψη της Κωνσταντινουπόλεως από τους Φράγκους, ακούστηκε σε μία από τις αυτοκρατορίες που δημιουργήθηκαν μετά την έξοδο από την Κωνσταντινούπολη των Βυζαντινών η πρόδρομος εκδήλωση της Μεγάλης </w:t>
      </w:r>
      <w:r w:rsidRPr="0016193F">
        <w:rPr>
          <w:rFonts w:ascii="Arial" w:hAnsi="Arial" w:cs="Arial"/>
          <w:color w:val="212529"/>
          <w:sz w:val="24"/>
          <w:szCs w:val="24"/>
          <w:lang w:eastAsia="el-GR"/>
        </w:rPr>
        <w:lastRenderedPageBreak/>
        <w:t xml:space="preserve">Ιδέας. Ακούστηκε πριν την άλωση της Κωνσταντινουπόλεως: «Και των πατρίδων αύθις </w:t>
      </w:r>
      <w:proofErr w:type="spellStart"/>
      <w:r w:rsidRPr="0016193F">
        <w:rPr>
          <w:rFonts w:ascii="Arial" w:hAnsi="Arial" w:cs="Arial"/>
          <w:color w:val="212529"/>
          <w:sz w:val="24"/>
          <w:szCs w:val="24"/>
          <w:lang w:eastAsia="el-GR"/>
        </w:rPr>
        <w:t>λαβώμεθα</w:t>
      </w:r>
      <w:proofErr w:type="spellEnd"/>
      <w:r w:rsidRPr="0016193F">
        <w:rPr>
          <w:rFonts w:ascii="Arial" w:hAnsi="Arial" w:cs="Arial"/>
          <w:color w:val="212529"/>
          <w:sz w:val="24"/>
          <w:szCs w:val="24"/>
          <w:lang w:eastAsia="el-GR"/>
        </w:rPr>
        <w:t xml:space="preserve">, ων λανθάνοντες </w:t>
      </w:r>
      <w:proofErr w:type="spellStart"/>
      <w:r w:rsidRPr="0016193F">
        <w:rPr>
          <w:rFonts w:ascii="Arial" w:eastAsia="Arial" w:hAnsi="Arial" w:cs="Arial"/>
          <w:color w:val="4D5156"/>
          <w:sz w:val="24"/>
          <w:szCs w:val="24"/>
          <w:shd w:val="clear" w:color="auto" w:fill="FFFFFF"/>
          <w:lang w:eastAsia="el-GR"/>
        </w:rPr>
        <w:t>απεσφαιρίσθημεν</w:t>
      </w:r>
      <w:proofErr w:type="spellEnd"/>
      <w:r w:rsidRPr="0016193F">
        <w:rPr>
          <w:rFonts w:ascii="Arial" w:hAnsi="Arial"/>
          <w:sz w:val="24"/>
          <w:szCs w:val="20"/>
          <w:lang w:eastAsia="el-GR"/>
        </w:rPr>
        <w:t xml:space="preserve">». Και τις πατρίδες μας θα τις ξαναπάρουμε, τις οποίες χάσαμε κάνοντας λάθη. </w:t>
      </w:r>
    </w:p>
    <w:p w:rsidR="0016193F" w:rsidRPr="0016193F" w:rsidRDefault="0016193F" w:rsidP="00247084">
      <w:pPr>
        <w:spacing w:after="0" w:line="600" w:lineRule="auto"/>
        <w:ind w:firstLine="720"/>
        <w:jc w:val="both"/>
        <w:rPr>
          <w:rFonts w:ascii="Arial" w:hAnsi="Arial"/>
          <w:sz w:val="24"/>
          <w:szCs w:val="20"/>
          <w:lang w:eastAsia="el-GR"/>
        </w:rPr>
      </w:pPr>
      <w:r w:rsidRPr="0016193F">
        <w:rPr>
          <w:rFonts w:ascii="Arial" w:hAnsi="Arial"/>
          <w:sz w:val="24"/>
          <w:szCs w:val="20"/>
          <w:lang w:eastAsia="el-GR"/>
        </w:rPr>
        <w:t>Αυτή η συγκινητική πρόδρομος εκδήλωση της Μεγάλης Ιδέας επί αιώνες δούλευε μέσα στη συνείδηση των Ελλήνων και όταν οι συνθήκες το επέτρεψαν, έγινε το ξέσπασμα της Επανάστασης του ’21.</w:t>
      </w:r>
    </w:p>
    <w:p w:rsidR="0016193F" w:rsidRPr="0016193F" w:rsidRDefault="0016193F" w:rsidP="00247084">
      <w:pPr>
        <w:spacing w:after="0" w:line="600" w:lineRule="auto"/>
        <w:ind w:firstLine="720"/>
        <w:jc w:val="both"/>
        <w:rPr>
          <w:rFonts w:ascii="Arial" w:hAnsi="Arial"/>
          <w:sz w:val="24"/>
          <w:szCs w:val="20"/>
          <w:lang w:eastAsia="el-GR"/>
        </w:rPr>
      </w:pPr>
      <w:r w:rsidRPr="0016193F">
        <w:rPr>
          <w:rFonts w:ascii="Arial" w:hAnsi="Arial"/>
          <w:sz w:val="24"/>
          <w:szCs w:val="20"/>
          <w:lang w:eastAsia="el-GR"/>
        </w:rPr>
        <w:t>Η παράδοση, λοιπόν, του Γένους, η Ορθόδοξη Ελληνική Εκκλησία, που υπήρξε συνεκτικός ιστός, με διατήρηση της γλώσσας και της παράδοσης και ένα υποκατάστατο κράτους, η πνευματική ηγεσία του έθνους, για τους οποίους μίλησα, όλοι αυτοί οι διδάσκαλοι του Γένους, οι οποίοι καλλιέργησαν και στην Ελλάδα και διεθνώς την ανάγκη να υπάρχει η ελληνική υπόσταση, να υπάρχει ελληνικό κράτος, η Φιλική Εταιρεία, προφανώς, με κεφαλαία γράμματα, η ακμή του ελληνικού ναυτικού και η στρατιωτική δύναμη του Ελληνισμού μέσα από τους κλέφτες και αρματολούς ήταν οι παράγοντες που συνετέλεσαν στο ξέσπασμα της Επανάστασης.</w:t>
      </w:r>
    </w:p>
    <w:p w:rsidR="0016193F" w:rsidRPr="0016193F" w:rsidRDefault="0016193F" w:rsidP="00247084">
      <w:pPr>
        <w:spacing w:after="0" w:line="600" w:lineRule="auto"/>
        <w:ind w:firstLine="720"/>
        <w:jc w:val="both"/>
        <w:rPr>
          <w:rFonts w:ascii="Arial" w:hAnsi="Arial"/>
          <w:sz w:val="24"/>
          <w:szCs w:val="20"/>
          <w:lang w:eastAsia="el-GR"/>
        </w:rPr>
      </w:pPr>
      <w:r w:rsidRPr="0016193F">
        <w:rPr>
          <w:rFonts w:ascii="Arial" w:hAnsi="Arial"/>
          <w:sz w:val="24"/>
          <w:szCs w:val="20"/>
          <w:lang w:eastAsia="el-GR"/>
        </w:rPr>
        <w:t xml:space="preserve">Τα γεγονότα ξεκίνησαν με την επέλαση, με την εισβολή του Ιερού Λόχου του Υψηλάντη στην περιοχή των </w:t>
      </w:r>
      <w:proofErr w:type="spellStart"/>
      <w:r w:rsidRPr="0016193F">
        <w:rPr>
          <w:rFonts w:ascii="Arial" w:hAnsi="Arial"/>
          <w:sz w:val="24"/>
          <w:szCs w:val="20"/>
          <w:lang w:eastAsia="el-GR"/>
        </w:rPr>
        <w:t>Παρίστριων</w:t>
      </w:r>
      <w:proofErr w:type="spellEnd"/>
      <w:r w:rsidRPr="0016193F">
        <w:rPr>
          <w:rFonts w:ascii="Arial" w:hAnsi="Arial"/>
          <w:sz w:val="24"/>
          <w:szCs w:val="20"/>
          <w:lang w:eastAsia="el-GR"/>
        </w:rPr>
        <w:t xml:space="preserve"> Ηγεμονιών, στη Μολδοβλαχία. Όταν ξεκίνησε αυτό το πρώτο επαναστατικό ξέσπασμα, δημιούργησε έναν ισχυρό αντιπερισπασμό για την κήρυξη της Επανάστασης, που έγινε έναν μήνα μετά, τον Μάρτιο του 1821, στη μεσημβρινή Ελλάδα. </w:t>
      </w:r>
    </w:p>
    <w:p w:rsidR="0016193F" w:rsidRPr="0016193F" w:rsidRDefault="0016193F" w:rsidP="00247084">
      <w:pPr>
        <w:spacing w:after="0" w:line="600" w:lineRule="auto"/>
        <w:ind w:firstLine="720"/>
        <w:jc w:val="both"/>
        <w:rPr>
          <w:rFonts w:ascii="Arial" w:hAnsi="Arial"/>
          <w:sz w:val="24"/>
          <w:szCs w:val="20"/>
          <w:lang w:eastAsia="el-GR"/>
        </w:rPr>
      </w:pPr>
      <w:r w:rsidRPr="0016193F">
        <w:rPr>
          <w:rFonts w:ascii="Arial" w:hAnsi="Arial"/>
          <w:sz w:val="24"/>
          <w:szCs w:val="20"/>
          <w:lang w:eastAsia="el-GR"/>
        </w:rPr>
        <w:lastRenderedPageBreak/>
        <w:t>Φτάνουμε στα τέλη του 1821. Η Επανάσταση εδραιώνεται στη νότια Ελλάδα και την 1</w:t>
      </w:r>
      <w:r w:rsidRPr="0016193F">
        <w:rPr>
          <w:rFonts w:ascii="Arial" w:hAnsi="Arial"/>
          <w:sz w:val="24"/>
          <w:szCs w:val="20"/>
          <w:vertAlign w:val="superscript"/>
          <w:lang w:eastAsia="el-GR"/>
        </w:rPr>
        <w:t>η</w:t>
      </w:r>
      <w:r w:rsidRPr="0016193F">
        <w:rPr>
          <w:rFonts w:ascii="Arial" w:hAnsi="Arial"/>
          <w:sz w:val="24"/>
          <w:szCs w:val="20"/>
          <w:lang w:eastAsia="el-GR"/>
        </w:rPr>
        <w:t xml:space="preserve"> Ιανουαρίου του 1822 διατυπώνεται στην Επίδαυρο η πολιτική ύπαρξη και ανεξαρτησία του έθνους από μία Βουλή που ψηφίζει το Σύνταγμά της. Το 1822 και το 1823 έχουμε τη σταθεροποίηση της Επαναστάσεως μετά τη συντριβή του Δράμαλη και την πυρπόληση της τουρκικής ναυαρχίδας στη Χίο από τον Κανάρη. Το 1824 σημειώνεται η πρώτη κάμψη. Έχουμε τους πρώτους εμφύλιους. Το 1825 ο Ιμπραήμ μπαίνει στην Πελοπόννησο. Το 1826 έχουμε την Έξοδο του Μεσολογγίου και τη δόξα, που αυτή προκάλεσε και τον θετικό αντίκτυπο που προκάλεσε κυρίως στην Ευρώπη λόγω της τουρκικής θηριωδίας.</w:t>
      </w:r>
    </w:p>
    <w:p w:rsidR="0016193F" w:rsidRPr="0016193F" w:rsidRDefault="0016193F" w:rsidP="00247084">
      <w:pPr>
        <w:spacing w:after="0" w:line="600" w:lineRule="auto"/>
        <w:ind w:firstLine="720"/>
        <w:jc w:val="both"/>
        <w:rPr>
          <w:rFonts w:ascii="Arial" w:hAnsi="Arial"/>
          <w:sz w:val="24"/>
          <w:szCs w:val="20"/>
          <w:lang w:eastAsia="el-GR"/>
        </w:rPr>
      </w:pPr>
      <w:r w:rsidRPr="0016193F">
        <w:rPr>
          <w:rFonts w:ascii="Arial" w:hAnsi="Arial"/>
          <w:sz w:val="24"/>
          <w:szCs w:val="20"/>
          <w:lang w:eastAsia="el-GR"/>
        </w:rPr>
        <w:t xml:space="preserve">Το 1827 ο Καραϊσκάκης καταφέρνει να αναστήσει τον αγώνα στη Στερεά Ελλάδα. Παρά ταύτα, τα προβλήματα συνεχίζονται. Παραδίδεται η Ακρόπολη. Αρχίζει, όμως, αυτό που σας είπα πριν, αυτή η αδάμαστη βούληση για αγώνα -η οποία έχει φθάσει ήδη στην οκταετία- να προκαλεί το ενδιαφέρον του διεθνούς διπλωματικού παράγοντα, ο οποίος πιεζόμενος και από τον φιλελληνισμό αλλά και από τα συμφέροντά του αποφασίζει να επιλύσει το θέμα της Ελληνικής Επαναστάσεως ως ένα σοβαρό ζήτημα που αφορά τη διεθνή διπλωματία.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Το 1827 έχουμε το </w:t>
      </w:r>
      <w:proofErr w:type="spellStart"/>
      <w:r w:rsidRPr="0016193F">
        <w:rPr>
          <w:rFonts w:ascii="Arial" w:hAnsi="Arial"/>
          <w:sz w:val="24"/>
          <w:szCs w:val="24"/>
          <w:lang w:eastAsia="el-GR"/>
        </w:rPr>
        <w:t>Ναυαρίνο</w:t>
      </w:r>
      <w:proofErr w:type="spellEnd"/>
      <w:r w:rsidRPr="0016193F">
        <w:rPr>
          <w:rFonts w:ascii="Arial" w:hAnsi="Arial"/>
          <w:sz w:val="24"/>
          <w:szCs w:val="24"/>
          <w:lang w:eastAsia="el-GR"/>
        </w:rPr>
        <w:t xml:space="preserve">, για το οποίο γράφει ένας σπουδαίος και διπλωμάτης και λογοτέχνης, ο Άγγελος Βλάχος: «Όταν γύρισα στην Ελλάδα και </w:t>
      </w:r>
      <w:r w:rsidRPr="0016193F">
        <w:rPr>
          <w:rFonts w:ascii="Arial" w:hAnsi="Arial"/>
          <w:sz w:val="24"/>
          <w:szCs w:val="24"/>
          <w:lang w:eastAsia="el-GR"/>
        </w:rPr>
        <w:lastRenderedPageBreak/>
        <w:t xml:space="preserve">πήγα σαν σε προσκύνημα στο </w:t>
      </w:r>
      <w:proofErr w:type="spellStart"/>
      <w:r w:rsidRPr="0016193F">
        <w:rPr>
          <w:rFonts w:ascii="Arial" w:hAnsi="Arial"/>
          <w:sz w:val="24"/>
          <w:szCs w:val="24"/>
          <w:lang w:eastAsia="el-GR"/>
        </w:rPr>
        <w:t>Ναυαρίνο</w:t>
      </w:r>
      <w:proofErr w:type="spellEnd"/>
      <w:r w:rsidRPr="0016193F">
        <w:rPr>
          <w:rFonts w:ascii="Arial" w:hAnsi="Arial"/>
          <w:sz w:val="24"/>
          <w:szCs w:val="24"/>
          <w:lang w:eastAsia="el-GR"/>
        </w:rPr>
        <w:t xml:space="preserve">, διέσχισα με βάρκα τη θαλάσσια εκείνη επιφάνεια, κολυμβήθρα της ελληνικής ελευθερίας, και τα κρυστάλλινα νερά σε άφηναν να βλέπεις πλαγιασμένα μέσα στον βυθό σκαριά και κατάρτια του κάποτε πανίσχυρου οθωμανικού στόλου. Στην επιφάνεια έπαιζε ανάλαφρο αεράκι που δημιουργούσε </w:t>
      </w:r>
      <w:proofErr w:type="spellStart"/>
      <w:r w:rsidRPr="0016193F">
        <w:rPr>
          <w:rFonts w:ascii="Arial" w:hAnsi="Arial"/>
          <w:sz w:val="24"/>
          <w:szCs w:val="24"/>
          <w:lang w:eastAsia="el-GR"/>
        </w:rPr>
        <w:t>αρίθμητα</w:t>
      </w:r>
      <w:proofErr w:type="spellEnd"/>
      <w:r w:rsidRPr="0016193F">
        <w:rPr>
          <w:rFonts w:ascii="Arial" w:hAnsi="Arial"/>
          <w:sz w:val="24"/>
          <w:szCs w:val="24"/>
          <w:lang w:eastAsia="el-GR"/>
        </w:rPr>
        <w:t xml:space="preserve"> φωτεινά χαμόγελα. Κι όλοι εκείνη η </w:t>
      </w:r>
      <w:proofErr w:type="spellStart"/>
      <w:r w:rsidRPr="0016193F">
        <w:rPr>
          <w:rFonts w:ascii="Arial" w:hAnsi="Arial"/>
          <w:sz w:val="24"/>
          <w:szCs w:val="24"/>
          <w:lang w:eastAsia="el-GR"/>
        </w:rPr>
        <w:t>γαλαζόχρυση</w:t>
      </w:r>
      <w:proofErr w:type="spellEnd"/>
      <w:r w:rsidRPr="0016193F">
        <w:rPr>
          <w:rFonts w:ascii="Arial" w:hAnsi="Arial"/>
          <w:sz w:val="24"/>
          <w:szCs w:val="24"/>
          <w:lang w:eastAsia="el-GR"/>
        </w:rPr>
        <w:t xml:space="preserve"> έκταση μού φαινόταν σαν τάφος, θα τολμούσα να πω, γελαστός».</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Το 1828 ο Καποδίστριας -άρδην αλλαγή του σκηνικού- ανακαταλαμβάνει τη Στερεά Ελλάδα και τον Σεπτέμβριο του 1829 ο Δημήτριος Υψηλάντης πετυχαίνει την τελευταία νίκη των Ελλήνων έναντι τουρκικών στρατευμάτων στην Πέτρα της Βοιωτίας.</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Στις 3-2-1830 στο Λονδίνο υπογράφεται η Συμφωνία που φτιάχνει την πρώτη Ελλάδα, με τα όριά της στη γραμμή των εκβολών του Σπερχειού και του Αχελώου. Στις 8 Απριλίου του 1830 οι πρέσβεις των τριών Μεγάλων Δυνάμεων στην Υψηλή Πύλη επέδωσαν αντίγραφο της Συμφωνίας του Λονδίνου στην Οθωμανική Πύλη. Λίγες μέρες μετά, η Οθωμανική Πύλη </w:t>
      </w:r>
      <w:proofErr w:type="spellStart"/>
      <w:r w:rsidRPr="0016193F">
        <w:rPr>
          <w:rFonts w:ascii="Arial" w:hAnsi="Arial"/>
          <w:sz w:val="24"/>
          <w:szCs w:val="24"/>
          <w:lang w:eastAsia="el-GR"/>
        </w:rPr>
        <w:t>απεδέχθη</w:t>
      </w:r>
      <w:proofErr w:type="spellEnd"/>
      <w:r w:rsidRPr="0016193F">
        <w:rPr>
          <w:rFonts w:ascii="Arial" w:hAnsi="Arial"/>
          <w:sz w:val="24"/>
          <w:szCs w:val="24"/>
          <w:lang w:eastAsia="el-GR"/>
        </w:rPr>
        <w:t xml:space="preserve"> τη Συμφωνία του Λονδίνου και αναγνώρισε και αυτή την ανεξαρτησία της Ελλάδος.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Η Βουλή των Ελλήνων, κυρίες και κύριοι συνάδελφοι, μετέχει σ’ αυτούς τους εορτασμούς και θα χαρούμε, είμαι βέβαιος -στην αρχή προσεκτικά, διαδικτυακά, αργότερα με ζωντανή παρουσία- τη σπουδαία έκθεση που έχουμε </w:t>
      </w:r>
      <w:r w:rsidRPr="0016193F">
        <w:rPr>
          <w:rFonts w:ascii="Arial" w:hAnsi="Arial"/>
          <w:sz w:val="24"/>
          <w:szCs w:val="24"/>
          <w:lang w:eastAsia="el-GR"/>
        </w:rPr>
        <w:lastRenderedPageBreak/>
        <w:t>ήδη ετοιμάσει. Την έχουμε ετοιμάσει σε δύο επίπεδα. Στο Περιστύλιο θα παρουσιαστεί η αφύπνιση του Ελληνισμού, όλα αυτά δηλαδή που οδήγησαν στο ξέσπασμα της Επανάστασης από το 1770 έως το 1821 και τα οποία έχουν να κάνουν με τον φιλελληνισμό, με τον διαφωτισμό, με την επιρροή της Ορθόδοξης Εκκλησίας, με την ανάγκη δηλαδή να αναστηθεί και πάλι αυτό που λεγόταν Ελλάδα μέσα στην αχανή έκταση της Οθωμανικής Αυτοκρατορίας, η οποία ήταν ακόμη πανίσχυρη. Αυτά στο Περιστύλιο.</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Στην Αίθουσα Τροπαίων, επάνω, στην Αίθουσα Ελευθερίου Βενιζέλου, θα έχουμε τα διπλωματικά, στρατιωτικά και πολιτικά γεγονότα από την περίοδο του 1821 έως το 1833, έως δηλαδή την πρώτη και τη δεύτερη αναγνώριση της ανεξαρτησίας της Ελλάδος και την έλευση του </w:t>
      </w:r>
      <w:proofErr w:type="spellStart"/>
      <w:r w:rsidRPr="0016193F">
        <w:rPr>
          <w:rFonts w:ascii="Arial" w:hAnsi="Arial"/>
          <w:sz w:val="24"/>
          <w:szCs w:val="24"/>
          <w:lang w:eastAsia="el-GR"/>
        </w:rPr>
        <w:t>Όθωνα</w:t>
      </w:r>
      <w:proofErr w:type="spellEnd"/>
      <w:r w:rsidRPr="0016193F">
        <w:rPr>
          <w:rFonts w:ascii="Arial" w:hAnsi="Arial"/>
          <w:sz w:val="24"/>
          <w:szCs w:val="24"/>
          <w:lang w:eastAsia="el-GR"/>
        </w:rPr>
        <w:t xml:space="preserve">. Εκεί θα παρουσιαστούν τα περισσότερα σημαντικά γεγονότα που οδήγησαν στην ανεξαρτησία. Στο Περιστύλιο η προεργασία, στην Αίθουσα Τροπαίων οι διαδικασίες, το ξέσπασμα και η ολοκλήρωση της Επαναστάσεως.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Έχουμε ένα απίστευτο υλικό. Βλέπουμε στον Τύπο, βλέπουμε από την Επιτροπή «Ελλάδα 2021», από ιδρύματα, από τράπεζες, από φορείς, από τους πάντες όλον αυτόν τον καιρό να ξεδιπλώνεται όλη αυτή η συναρπαστική περιπέτεια του έθνους μας τους τελευταίους δύο αιώνες. Είμαι βέβαιος ότι ο ελληνικός λαός, παρά την πανδημία, ειδικά αυτές τις μέρες, ειδικά την αυριανή </w:t>
      </w:r>
      <w:r w:rsidRPr="0016193F">
        <w:rPr>
          <w:rFonts w:ascii="Arial" w:hAnsi="Arial"/>
          <w:sz w:val="24"/>
          <w:szCs w:val="24"/>
          <w:lang w:eastAsia="el-GR"/>
        </w:rPr>
        <w:lastRenderedPageBreak/>
        <w:t xml:space="preserve">μέρα, θα αντιληφθεί ότι τα πάντα, ακόμη και αυτή η απίστευτη δοκιμασία που περνάμε, υποκλίνονται στην τιμή αυτής της επετείου.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Πρέπει να ξεπεράσουμε αυτή την κρίση και θα την ξεπεράσουμε αυτή την κρίση, αλλά πρέπει να αναλογιστούμε και πάλι -γιατί είναι αισιόδοξος αυτός ο αναλογισμός- πώς ξεκινήσαμε, πόσο δύσκολα ξεκινήσαμε κόντρα σε κάθε πρόβλεψη και πώς καταφέραμε να είμαστε μία χώρα που μετέχει και στον ευρωπαϊκό πυρήνα και αισθάνεται ότι υπό συγκεκριμένες προϋποθέσεις, χειροπιαστές, μπορεί να αναπτυχθεί και να ξεπεράσει ακόμη και τη σημερινή της στάθμη κατά πολύ.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Ξεκινάμε αύριο την τρίτη εκατονταετία της σύγχρονης Ελλάδος και την ξεκινάμε σε δύσκολη περίσταση, αλλά χωρίς ηττοπάθεια. Την ξεκινάμε με αισιοδοξία, γνωρίζοντας, επαναλαμβάνω, πόσο δύσκολα ξεκινήσαμε και πού φτάσαμε.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Ο «Ύμνος στην Ελευθερία» έκανε ακριβώς αυτό το πράγμα, ύμνησε αυτό που κατακτήσαμε το 1821. Η Ευρωπαϊκή Ένωση εδώ και αρκετές δεκαετίες έχει ως ύμνο της την «Ωδή στη Χαρά» από την 9</w:t>
      </w:r>
      <w:r w:rsidRPr="0016193F">
        <w:rPr>
          <w:rFonts w:ascii="Arial" w:hAnsi="Arial"/>
          <w:sz w:val="24"/>
          <w:szCs w:val="24"/>
          <w:vertAlign w:val="superscript"/>
          <w:lang w:eastAsia="el-GR"/>
        </w:rPr>
        <w:t>η</w:t>
      </w:r>
      <w:r w:rsidRPr="0016193F">
        <w:rPr>
          <w:rFonts w:ascii="Arial" w:hAnsi="Arial"/>
          <w:sz w:val="24"/>
          <w:szCs w:val="24"/>
          <w:lang w:eastAsia="el-GR"/>
        </w:rPr>
        <w:t xml:space="preserve"> Συμφωνία του </w:t>
      </w:r>
      <w:proofErr w:type="spellStart"/>
      <w:r w:rsidRPr="0016193F">
        <w:rPr>
          <w:rFonts w:ascii="Arial" w:hAnsi="Arial"/>
          <w:sz w:val="24"/>
          <w:szCs w:val="24"/>
          <w:lang w:eastAsia="el-GR"/>
        </w:rPr>
        <w:t>Μπετόβεν</w:t>
      </w:r>
      <w:proofErr w:type="spellEnd"/>
      <w:r w:rsidRPr="0016193F">
        <w:rPr>
          <w:rFonts w:ascii="Arial" w:hAnsi="Arial"/>
          <w:sz w:val="24"/>
          <w:szCs w:val="24"/>
          <w:lang w:eastAsia="el-GR"/>
        </w:rPr>
        <w:t xml:space="preserve">. Και η «Ωδή στη Χαρά» είναι μόνο μουσική, δεν έχει λόγια. Γιατί ακριβώς μπορεί και η μουσική χωρίς λόγια να εμπνέει, ενδεχομένως, εξίσου έντονα συναισθήματα.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lastRenderedPageBreak/>
        <w:t xml:space="preserve">Στο κατώφλι, λοιπόν, της νέας εποχής, γνωρίζοντας την ιστορία μας, υπερήφανοι για την ιστορία μας, μπορούμε να διεκδικούμε και να πετυχαίνουμε και την προστασία της πολύτιμης ελευθερίας, αλλά και να διεκδικούμε και να κατακτούμε την ευημερία, την προκοπή, την ωδή στη χαρά, την οποία κάθε Ελληνίδα και κάθε Έλληνας δικαιούται.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Χρόνια πολλά για αύριο και να είστε όλες και όλοι βέβαιοι ότι παρά τη συγκυρία, παρά τις δυσκολίες, παρά αυτή την απίστευτη, αλλόκοτη περιπέτεια που περνάμε, δεν συσκοτίζεται, δεν μειώνεται, δεν μικραίνει, δεν περιθωριοποιείται η αυριανή επέτειος. Κάθε Ελληνίδα και κάθε Έλληνας την κρατάει στην καρδιά του σαν φυλαχτό για να τον βοηθήσει στα επόμενα βήματα, που θα είναι, μπορεί να είναι και πρέπει να είναι, βήματα διασφάλισης των όσων πετύχαμε, αλλά και βήματα περισσότερων κατακτήσεων, βήματα από την ελευθερία προς τη χαρά.</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Χρόνια πολλά!</w:t>
      </w:r>
    </w:p>
    <w:p w:rsidR="0016193F" w:rsidRPr="0016193F" w:rsidRDefault="0016193F" w:rsidP="00247084">
      <w:pPr>
        <w:spacing w:after="0" w:line="600" w:lineRule="auto"/>
        <w:ind w:firstLine="720"/>
        <w:jc w:val="center"/>
        <w:rPr>
          <w:rFonts w:ascii="Arial" w:hAnsi="Arial"/>
          <w:sz w:val="24"/>
          <w:szCs w:val="24"/>
          <w:lang w:eastAsia="el-GR"/>
        </w:rPr>
      </w:pPr>
      <w:r w:rsidRPr="0016193F">
        <w:rPr>
          <w:rFonts w:ascii="Arial" w:hAnsi="Arial"/>
          <w:sz w:val="24"/>
          <w:szCs w:val="24"/>
          <w:lang w:eastAsia="el-GR"/>
        </w:rPr>
        <w:t>(Χειροκροτήματα απ’ όλες τις πτέρυγες στη Βουλή)</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b/>
          <w:bCs/>
          <w:sz w:val="24"/>
          <w:szCs w:val="24"/>
          <w:lang w:eastAsia="el-GR"/>
        </w:rPr>
        <w:t>ΠΡΟΕΔΡΕΥΩΝ (Αθανάσιος Μπούρας):</w:t>
      </w:r>
      <w:r w:rsidRPr="0016193F">
        <w:rPr>
          <w:rFonts w:ascii="Arial" w:hAnsi="Arial"/>
          <w:sz w:val="24"/>
          <w:szCs w:val="24"/>
          <w:lang w:eastAsia="el-GR"/>
        </w:rPr>
        <w:t xml:space="preserve"> Ευχαριστούμε θερμά τον Πρόεδρο της Βουλής των Ελλήνων για τα μεστά του λόγια για την εθνική εορτή και τα διακόσια χρόνια από την απελευθέρωσή μας.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Συνεχίζουμε τη νομοθετική εργασία.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lastRenderedPageBreak/>
        <w:t xml:space="preserve">Καλώ στο Βήμα τον Βουλευτή του Κομμουνιστικού Κόμματος Ελλάδας και ειδικό αγορητή κ. Εμμανουήλ Συντυχάκη.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b/>
          <w:bCs/>
          <w:sz w:val="24"/>
          <w:szCs w:val="24"/>
          <w:lang w:eastAsia="el-GR"/>
        </w:rPr>
        <w:t>ΕΜΜΑΝΟΥΗΛ ΣΥΝΤΥΧΑΚΗΣ:</w:t>
      </w:r>
      <w:r w:rsidRPr="0016193F">
        <w:rPr>
          <w:rFonts w:ascii="Arial" w:hAnsi="Arial"/>
          <w:sz w:val="24"/>
          <w:szCs w:val="24"/>
          <w:lang w:eastAsia="el-GR"/>
        </w:rPr>
        <w:t xml:space="preserve">  Ευχαριστώ, κύριε Πρόεδρε.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Η αστική επανάσταση του 1821 είναι επίκαιρη και είναι διαχρονικό το μήνυμά της. Αποδεικνύει ότι ο αποφασισμένος και οργανωμένος λαός μπορεί να νικήσει αντιπάλους που φαντάζουν ανίκητοι. Οι συνθήκες, βέβαια, άλλαξαν από τότε μέχρι σήμερα. Η ουσία έμεινε η ίδια. Το μήνυμα, όμως, παραμένει το ίδιο και ανεξίτηλο. Όταν οι λαοί είναι ενωμένοι, μπορούν πραγματικά να θριαμβεύσουν.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Οι επαναστάσεις πάντα αποτελούσαν όχημα κοινωνικής προόδου που ανατρέπει τις ιστορικά ξεπερασμένες τάξεις και την εξουσία τους. Η αστική επανάσταση του 1821 είχε τότε ως φορέα προόδου την αστική τάξη. </w:t>
      </w:r>
    </w:p>
    <w:p w:rsidR="0016193F" w:rsidRPr="0016193F" w:rsidRDefault="0016193F" w:rsidP="00247084">
      <w:pPr>
        <w:tabs>
          <w:tab w:val="left" w:pos="3300"/>
        </w:tabs>
        <w:spacing w:after="0" w:line="600" w:lineRule="auto"/>
        <w:ind w:firstLine="720"/>
        <w:jc w:val="both"/>
        <w:rPr>
          <w:rFonts w:ascii="Arial" w:hAnsi="Arial"/>
          <w:sz w:val="24"/>
          <w:szCs w:val="24"/>
          <w:lang w:eastAsia="el-GR"/>
        </w:rPr>
      </w:pPr>
      <w:r w:rsidRPr="0016193F">
        <w:rPr>
          <w:rFonts w:ascii="Arial" w:hAnsi="Arial"/>
          <w:sz w:val="24"/>
          <w:szCs w:val="24"/>
          <w:lang w:eastAsia="el-GR"/>
        </w:rPr>
        <w:t>Σήμερα, διακόσια χρόνια μετά, αυτή η αστική τάξη έχει σταματήσει πλέον να αποτελεί δύναμη προόδου. Σήμερα, ο νέος φορέας των επαναστατικών αλλαγών είναι η εργατική τάξη, που μαζί με τους συμμάχους της θα κάνει την έφοδο στα ουράνια, εγκαθιδρύοντας τη νέα κοινωνία, τη σοσιαλιστική.</w:t>
      </w:r>
    </w:p>
    <w:p w:rsidR="0016193F" w:rsidRPr="0016193F" w:rsidRDefault="0016193F" w:rsidP="00247084">
      <w:pPr>
        <w:tabs>
          <w:tab w:val="left" w:pos="3300"/>
        </w:tabs>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Περνώ τώρα στις συμβάσεις. Κύριε Πρόεδρε, καλούμαστε να πάρουμε θέση για δύο διεθνείς συμβάσεις. Ως προς την πρώτη, σχετικά με την ίδρυση του Ευρωπαϊκού Γραφείου Επικοινωνιών, η σύμβαση αυτή είναι μια διακρατική σύμβαση στην οποία συμμετέχουν σαράντα οκτώ χώρες και χώρες εκτός </w:t>
      </w:r>
      <w:r w:rsidRPr="0016193F">
        <w:rPr>
          <w:rFonts w:ascii="Arial" w:hAnsi="Arial"/>
          <w:sz w:val="24"/>
          <w:szCs w:val="24"/>
          <w:lang w:eastAsia="el-GR"/>
        </w:rPr>
        <w:lastRenderedPageBreak/>
        <w:t>Ευρωπαϊκής Ένωσης. Δεν είναι, δηλαδή, μία συμφωνία της Ευρωπαϊκής Ένωσης.</w:t>
      </w:r>
    </w:p>
    <w:p w:rsidR="0016193F" w:rsidRPr="0016193F" w:rsidRDefault="0016193F" w:rsidP="00247084">
      <w:pPr>
        <w:tabs>
          <w:tab w:val="left" w:pos="3300"/>
        </w:tabs>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Με την τροποποίηση της Ευρωπαϊκής Συνδιάσκεψης των Οργανισμών Ταχυδρομείων και Τηλεπικοινωνιών ιδρύεται ένας οργανισμός, το Ευρωπαϊκό Γραφείο Επικοινωνιών, στο οποίο συγχωνεύονται τα αρχικά προβλεπόμενα από την Ευρωπαϊκή Συνδιάσκεψη των Οργανισμών Ταχυδρομείων και Τηλεπικοινωνιών, το Ευρωπαϊκό Γραφείο Ραδιοεπικοινωνιών και το Ευρωπαϊκό Γραφείο Τηλεπικοινωνιών σαν συμβουλευτικό κέντρο εμπειρογνωμοσύνης στην Προεδρία και τις Επιτροπές της Ευρωπαϊκής Συνδιάσκεψης Οργανισμών Ταχυδρομείων και Τηλεπικοινωνιών. </w:t>
      </w:r>
    </w:p>
    <w:p w:rsidR="0016193F" w:rsidRPr="0016193F" w:rsidRDefault="0016193F" w:rsidP="00247084">
      <w:pPr>
        <w:tabs>
          <w:tab w:val="left" w:pos="3300"/>
        </w:tabs>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Αυτή, λοιπόν, η τροποποίηση της σύμβασης αξιοποιείται ως εργαλείο από την πλευρά της Ευρωπαϊκής Ένωσης για την προώθηση της απελευθέρωσης και της εμπορευματοποίησης του κλάδου των τηλεπικοινωνιών και των ταχυδρομείων. Το Ευρωπαϊκό Γραφείο Επικοινωνιών αποσκοπεί, όπως αναφέρει και η έκθεση συνεπειών ρύθμισης, να συμβάλει στη δημιουργία μιας δυναμικής αγοράς στον τομέα των ευρωπαϊκών ταχυδρομικών και ηλεκτρονικών υπηρεσιών. </w:t>
      </w:r>
    </w:p>
    <w:p w:rsidR="0016193F" w:rsidRPr="0016193F" w:rsidRDefault="0016193F" w:rsidP="00247084">
      <w:pPr>
        <w:tabs>
          <w:tab w:val="left" w:pos="3300"/>
        </w:tabs>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Όλες αυτές οι αλλεπάλληλες τροποποιήσεις των τηλεπικοινωνιακών κανόνων είναι για να διαμορφώσουν κοινά κριτήρια για την εκχώρηση του </w:t>
      </w:r>
      <w:proofErr w:type="spellStart"/>
      <w:r w:rsidRPr="0016193F">
        <w:rPr>
          <w:rFonts w:ascii="Arial" w:hAnsi="Arial"/>
          <w:sz w:val="24"/>
          <w:szCs w:val="24"/>
          <w:lang w:eastAsia="el-GR"/>
        </w:rPr>
        <w:t>ραδιοφάσματος</w:t>
      </w:r>
      <w:proofErr w:type="spellEnd"/>
      <w:r w:rsidRPr="0016193F">
        <w:rPr>
          <w:rFonts w:ascii="Arial" w:hAnsi="Arial"/>
          <w:sz w:val="24"/>
          <w:szCs w:val="24"/>
          <w:lang w:eastAsia="el-GR"/>
        </w:rPr>
        <w:t xml:space="preserve"> σε εθνικό επίπεδο ως προϋπόθεση για να δημιουργηθούν </w:t>
      </w:r>
      <w:r w:rsidRPr="0016193F">
        <w:rPr>
          <w:rFonts w:ascii="Arial" w:hAnsi="Arial"/>
          <w:sz w:val="24"/>
          <w:szCs w:val="24"/>
          <w:lang w:eastAsia="el-GR"/>
        </w:rPr>
        <w:lastRenderedPageBreak/>
        <w:t xml:space="preserve">κίνητρα για επενδύσεις σε </w:t>
      </w:r>
      <w:proofErr w:type="spellStart"/>
      <w:r w:rsidRPr="0016193F">
        <w:rPr>
          <w:rFonts w:ascii="Arial" w:hAnsi="Arial"/>
          <w:sz w:val="24"/>
          <w:szCs w:val="24"/>
          <w:lang w:eastAsia="el-GR"/>
        </w:rPr>
        <w:t>ευρυζωνικές</w:t>
      </w:r>
      <w:proofErr w:type="spellEnd"/>
      <w:r w:rsidRPr="0016193F">
        <w:rPr>
          <w:rFonts w:ascii="Arial" w:hAnsi="Arial"/>
          <w:sz w:val="24"/>
          <w:szCs w:val="24"/>
          <w:lang w:eastAsia="el-GR"/>
        </w:rPr>
        <w:t xml:space="preserve"> συνδέσεις υψηλής ταχύτητας. Προς την ίδια κατεύθυνση, άλλωστε, είναι και η αναδιατύπωση της οδηγίας για τη θέσπιση του Ευρωπαϊκού Κώδικα Ηλεκτρονικών Επικοινωνιών, που κυρώθηκε πριν από λίγο καιρό από την Ολομέλεια, και επιδιώκει την ενίσχυση της ανταγωνιστικότητας και της κερδοφορίας των ευρωπαϊκών μονοπωλίων στον τομέα των νέων τεχνολογιών για τα πολύ υψηλής χωρητικότητας δίκτυα σταθερής και κινητής τηλεφωνίας και τα δίκτυα </w:t>
      </w:r>
      <w:proofErr w:type="spellStart"/>
      <w:r w:rsidRPr="0016193F">
        <w:rPr>
          <w:rFonts w:ascii="Arial" w:hAnsi="Arial"/>
          <w:sz w:val="24"/>
          <w:szCs w:val="24"/>
          <w:lang w:eastAsia="el-GR"/>
        </w:rPr>
        <w:t>ευρυζωνικής</w:t>
      </w:r>
      <w:proofErr w:type="spellEnd"/>
      <w:r w:rsidRPr="0016193F">
        <w:rPr>
          <w:rFonts w:ascii="Arial" w:hAnsi="Arial"/>
          <w:sz w:val="24"/>
          <w:szCs w:val="24"/>
          <w:lang w:eastAsia="el-GR"/>
        </w:rPr>
        <w:t xml:space="preserve"> υψηλής ταχύτητας, τα 5</w:t>
      </w:r>
      <w:r w:rsidRPr="0016193F">
        <w:rPr>
          <w:rFonts w:ascii="Arial" w:hAnsi="Arial"/>
          <w:sz w:val="24"/>
          <w:szCs w:val="24"/>
          <w:lang w:val="en-US" w:eastAsia="el-GR"/>
        </w:rPr>
        <w:t>G</w:t>
      </w:r>
      <w:r w:rsidRPr="0016193F">
        <w:rPr>
          <w:rFonts w:ascii="Arial" w:hAnsi="Arial"/>
          <w:sz w:val="24"/>
          <w:szCs w:val="24"/>
          <w:lang w:eastAsia="el-GR"/>
        </w:rPr>
        <w:t xml:space="preserve">, καθώς και η τροποποίηση του κανονισμού για την ίδρυση του φορέα ευρωπαϊκών ρυθμιστικών αρχών για τις ηλεκτρονικές επικοινωνίες που προωθεί τη δημιουργία ενιαίου οργανισμού της Ευρωπαϊκής Ένωσης για τις ηλεκτρονικές επικοινωνίες. </w:t>
      </w:r>
    </w:p>
    <w:p w:rsidR="0016193F" w:rsidRPr="0016193F" w:rsidRDefault="0016193F" w:rsidP="00247084">
      <w:pPr>
        <w:tabs>
          <w:tab w:val="left" w:pos="3300"/>
        </w:tabs>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Το ερώτημα είναι: Για ποιον λόγο αυτή η ταχύτητα τροποποιήσεων στην ευρωπαϊκή και εθνική νομοθεσία τηλεπικοινωνιών; Μήπως με αυτόν τον τρόπο οι </w:t>
      </w:r>
      <w:proofErr w:type="spellStart"/>
      <w:r w:rsidRPr="0016193F">
        <w:rPr>
          <w:rFonts w:ascii="Arial" w:hAnsi="Arial"/>
          <w:sz w:val="24"/>
          <w:szCs w:val="24"/>
          <w:lang w:eastAsia="el-GR"/>
        </w:rPr>
        <w:t>ευρυζωνικές</w:t>
      </w:r>
      <w:proofErr w:type="spellEnd"/>
      <w:r w:rsidRPr="0016193F">
        <w:rPr>
          <w:rFonts w:ascii="Arial" w:hAnsi="Arial"/>
          <w:sz w:val="24"/>
          <w:szCs w:val="24"/>
          <w:lang w:eastAsia="el-GR"/>
        </w:rPr>
        <w:t xml:space="preserve"> υποδομές, το </w:t>
      </w:r>
      <w:proofErr w:type="spellStart"/>
      <w:r w:rsidRPr="0016193F">
        <w:rPr>
          <w:rFonts w:ascii="Arial" w:hAnsi="Arial"/>
          <w:sz w:val="24"/>
          <w:szCs w:val="24"/>
          <w:lang w:eastAsia="el-GR"/>
        </w:rPr>
        <w:t>ραδιοφάσμα</w:t>
      </w:r>
      <w:proofErr w:type="spellEnd"/>
      <w:r w:rsidRPr="0016193F">
        <w:rPr>
          <w:rFonts w:ascii="Arial" w:hAnsi="Arial"/>
          <w:sz w:val="24"/>
          <w:szCs w:val="24"/>
          <w:lang w:eastAsia="el-GR"/>
        </w:rPr>
        <w:t xml:space="preserve">, γενικά η τεράστια ανάπτυξη επιστήμης και τεχνολογίας θα μειώσουν τα δεινά των εργαζομένων και θα καλυτερέψουν τη ζωή τους; Όχι, λέμε εμείς. Ακριβώς το αντίθετο θα συμβεί. Θέλει να εγγυηθεί τις επενδύσεις, να διασφαλίσει την κερδοφορία των ευρωπαϊκών ομίλων στον ανταγωνισμό τους με τα αντίπαλά τους, την Κίνα, τις Ηνωμένες Πολιτείες, τη Ρωσία, την Ινδία. Γι’ αυτό απελευθερώνει εντελώς την αγορά τηλεπικοινωνιών και ταχυδρομείων, ιδιωτικοποιεί τα Ελληνικά </w:t>
      </w:r>
      <w:r w:rsidRPr="0016193F">
        <w:rPr>
          <w:rFonts w:ascii="Arial" w:hAnsi="Arial"/>
          <w:sz w:val="24"/>
          <w:szCs w:val="24"/>
          <w:lang w:eastAsia="el-GR"/>
        </w:rPr>
        <w:lastRenderedPageBreak/>
        <w:t>Ταχυδρομεία, ό,τι απέμεινε κρατικό, δίνοντάς τους προίκα όλες τις δημόσιες υποδομές, τη λαϊκή περιουσία.</w:t>
      </w:r>
    </w:p>
    <w:p w:rsidR="0016193F" w:rsidRPr="0016193F" w:rsidRDefault="0016193F" w:rsidP="00247084">
      <w:pPr>
        <w:tabs>
          <w:tab w:val="left" w:pos="3300"/>
        </w:tabs>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Ο λαός και η νεολαία έχουν πικρή πείρα από τις συνέπειες απελευθέρωσης των αγορών. Η πρόσβασή τους στις παραδοσιακές ηλεκτρονικές επικοινωνίες θα παραμείνει ακριβή. Οι νέες τεχνολογίες, οι υπηρεσίες και τα προϊόντα θα είναι απρόσιτα. </w:t>
      </w:r>
    </w:p>
    <w:p w:rsidR="0016193F" w:rsidRPr="0016193F" w:rsidRDefault="0016193F" w:rsidP="00247084">
      <w:pPr>
        <w:tabs>
          <w:tab w:val="left" w:pos="3300"/>
        </w:tabs>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Οι εργαζόμενοι έχουν τη δυνατότητα να απολαύσουν ελεύθερα τα επιτεύγματα της επιστήμης και της τεχνολογίας, αρκεί να βγάλουν από τη μέση τα μονοπώλια τις ενώσεις και την εξουσία τους, για να ζήσουν τη ζωή που τους αξίζει και μπορούν. Οι γενικότερες εξελίξεις στην τεχνολογία των ηλεκτρονικών επικοινωνιών αυξάνουν σημαντικά τις δυνατότητες για συνδυασμένη ικανοποίηση των λαϊκών αναγκών. Δημιουργούνται προϋποθέσεις αύξησης της παραγωγικότητας και επομένως μείωση του εργασιακού χρόνου. Αναβάθμιση των υπηρεσιών υγείας και εκπαίδευσης, εύκολης πρόσβασης του εργαζόμενου στις δημόσιες υπηρεσίες. Η αναγκαιότητα ανάπτυξης των ηλεκτρονικών επικοινωνιών είναι επομένως αυτονόητη. Εξίσου προφανείς είναι και ορισμένες ανάγκες που μπορούν να αποτελέσουν στόχους ανάπτυξης των ηλεκτρονικών επικοινωνιών σε επιμέρους τομείς σημαντικούς, όπως για παράδειγμα στον τομέα της υγείας, η αξιοποίηση της τηλεϊατρικής, η διασύνδεση των </w:t>
      </w:r>
      <w:r w:rsidRPr="0016193F">
        <w:rPr>
          <w:rFonts w:ascii="Arial" w:hAnsi="Arial"/>
          <w:sz w:val="24"/>
          <w:szCs w:val="24"/>
          <w:lang w:eastAsia="el-GR"/>
        </w:rPr>
        <w:lastRenderedPageBreak/>
        <w:t>νοσοκομείων, των ερευνητικών ινστιτούτων, των πανεπιστημίων και πολλά άλλα.</w:t>
      </w:r>
    </w:p>
    <w:p w:rsidR="0016193F" w:rsidRPr="0016193F" w:rsidRDefault="0016193F" w:rsidP="00247084">
      <w:pPr>
        <w:tabs>
          <w:tab w:val="left" w:pos="3300"/>
        </w:tabs>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Θα μπορούσε κανείς να συνεχίσει αναδεικνύοντας σε κάθε επιμέρους τομέα ανάλογες ανάγκες και στόχους. Το βασικό, όμως, στρατηγικό ερώτημα, σχετικά με το μέλλον των ηλεκτρονικών επικοινωνιών, είναι αν το καθολικό και βασικό δικαίωμα στην επικοινωνία πρέπει να αποτελεί εμπόρευμα ή, αντίθετα, πρέπει να κατοχυρωθεί ως κοινωνικό αγαθό. </w:t>
      </w:r>
    </w:p>
    <w:p w:rsidR="0016193F" w:rsidRPr="0016193F" w:rsidRDefault="0016193F" w:rsidP="00247084">
      <w:pPr>
        <w:tabs>
          <w:tab w:val="left" w:pos="3300"/>
        </w:tabs>
        <w:spacing w:after="0" w:line="600" w:lineRule="auto"/>
        <w:ind w:firstLine="720"/>
        <w:jc w:val="both"/>
        <w:rPr>
          <w:rFonts w:ascii="Arial" w:hAnsi="Arial"/>
          <w:sz w:val="24"/>
          <w:szCs w:val="24"/>
          <w:lang w:eastAsia="el-GR"/>
        </w:rPr>
      </w:pPr>
      <w:r w:rsidRPr="0016193F">
        <w:rPr>
          <w:rFonts w:ascii="Arial" w:hAnsi="Arial"/>
          <w:sz w:val="24"/>
          <w:szCs w:val="24"/>
          <w:lang w:eastAsia="el-GR"/>
        </w:rPr>
        <w:t>Σήμερα αναμετρώνται δύο στρατηγικές. Η πρώτη είναι της Ευρωπαϊκής Ένωσης που προωθείται και θεωρεί την επικοινωνία, την ενημέρωση, το ψηφιακό μέρισμα, το φάσμα των συχνοτήτων σαν εμπόρευμα. Και η δεύτερη στρατηγική είναι αυτή που υποστηρίζει το Κομμουνιστικό Κόμμα Ελλάδας, η οποία θεωρεί σαν δημόσια αγαθά τα κοινωνικά δικαιώματα στην επικοινωνία, στην πληροφορία και στην ενημέρωση.</w:t>
      </w:r>
    </w:p>
    <w:p w:rsidR="0016193F" w:rsidRPr="0016193F" w:rsidRDefault="0016193F" w:rsidP="00247084">
      <w:pPr>
        <w:tabs>
          <w:tab w:val="left" w:pos="3300"/>
        </w:tabs>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Η διέξοδος εκείνη, δηλαδή, που προτάσσει τις λαϊκές ανάγκες και εστιάζει στις πολιτικές προϋποθέσεις για τη συνδυασμένη υλοποίησή τους, δηλαδή την κοινωνικοποίηση των βασικών μέσων παραγωγής, τον κεντρικό σχεδιασμό και τον εργατικό έλεγχο, είναι αυτή που προτείνει το ΚΚΕ, μέσα φυσικά σε ένα πλαίσιο λαϊκής οικονομίας, με ενιαίο κρατικό φορέα επικοινωνιών, που μπορεί να διασφαλίσει τη φθηνότερη, ευκολότερη, ταχύτερη και ασφαλή πρόσβαση όλων των πολιτών σε ένα μεγάλο εύρος μέσων και </w:t>
      </w:r>
      <w:r w:rsidRPr="0016193F">
        <w:rPr>
          <w:rFonts w:ascii="Arial" w:hAnsi="Arial"/>
          <w:sz w:val="24"/>
          <w:szCs w:val="24"/>
          <w:lang w:eastAsia="el-GR"/>
        </w:rPr>
        <w:lastRenderedPageBreak/>
        <w:t xml:space="preserve">υπηρεσιών, να εντάξει την </w:t>
      </w:r>
      <w:proofErr w:type="spellStart"/>
      <w:r w:rsidRPr="0016193F">
        <w:rPr>
          <w:rFonts w:ascii="Arial" w:hAnsi="Arial"/>
          <w:sz w:val="24"/>
          <w:szCs w:val="24"/>
          <w:lang w:eastAsia="el-GR"/>
        </w:rPr>
        <w:t>ευρυζωνικότητα</w:t>
      </w:r>
      <w:proofErr w:type="spellEnd"/>
      <w:r w:rsidRPr="0016193F">
        <w:rPr>
          <w:rFonts w:ascii="Arial" w:hAnsi="Arial"/>
          <w:sz w:val="24"/>
          <w:szCs w:val="24"/>
          <w:lang w:eastAsia="el-GR"/>
        </w:rPr>
        <w:t xml:space="preserve"> στο πλαίσιο της καθολικής υπηρεσίας.</w:t>
      </w:r>
    </w:p>
    <w:p w:rsidR="0016193F" w:rsidRPr="0016193F" w:rsidRDefault="0016193F" w:rsidP="00247084">
      <w:pPr>
        <w:tabs>
          <w:tab w:val="left" w:pos="3300"/>
        </w:tabs>
        <w:spacing w:after="0" w:line="600" w:lineRule="auto"/>
        <w:ind w:firstLine="720"/>
        <w:jc w:val="both"/>
        <w:rPr>
          <w:rFonts w:ascii="Arial" w:hAnsi="Arial"/>
          <w:sz w:val="24"/>
          <w:szCs w:val="24"/>
          <w:lang w:eastAsia="el-GR"/>
        </w:rPr>
      </w:pPr>
      <w:r w:rsidRPr="0016193F">
        <w:rPr>
          <w:rFonts w:ascii="Arial" w:hAnsi="Arial"/>
          <w:sz w:val="24"/>
          <w:szCs w:val="24"/>
          <w:lang w:eastAsia="el-GR"/>
        </w:rPr>
        <w:t>Τώρα σε σχέση με τη δεύτερη σύμβαση: Πρόκειται για μία συμφωνία του 2013. Αφορά τη συμμετοχή της Ελβετίας στο ευρωπαϊκό παγκόσμιο πρόγραμμα δορυφορικής πλοήγησης στο πλαίσιο του προγράμματος «</w:t>
      </w:r>
      <w:r w:rsidRPr="0016193F">
        <w:rPr>
          <w:rFonts w:ascii="Arial" w:hAnsi="Arial"/>
          <w:sz w:val="24"/>
          <w:szCs w:val="24"/>
          <w:lang w:val="en-US" w:eastAsia="el-GR"/>
        </w:rPr>
        <w:t>GALILEO</w:t>
      </w:r>
      <w:r w:rsidRPr="0016193F">
        <w:rPr>
          <w:rFonts w:ascii="Arial" w:hAnsi="Arial"/>
          <w:sz w:val="24"/>
          <w:szCs w:val="24"/>
          <w:lang w:eastAsia="el-GR"/>
        </w:rPr>
        <w:t>» και της Ευρωπαϊκής Υπηρεσίας Πλοήγησης, την «</w:t>
      </w:r>
      <w:r w:rsidRPr="0016193F">
        <w:rPr>
          <w:rFonts w:ascii="Arial" w:hAnsi="Arial"/>
          <w:sz w:val="24"/>
          <w:szCs w:val="24"/>
          <w:lang w:val="en-US" w:eastAsia="el-GR"/>
        </w:rPr>
        <w:t>EGNO</w:t>
      </w:r>
      <w:r w:rsidRPr="0016193F">
        <w:rPr>
          <w:rFonts w:ascii="Arial" w:hAnsi="Arial"/>
          <w:sz w:val="24"/>
          <w:szCs w:val="24"/>
          <w:lang w:eastAsia="el-GR"/>
        </w:rPr>
        <w:t xml:space="preserve">». Η δορυφορική πλοήγηση δεν είναι όμως κάτι ουδέτερο, δεν είναι κάποιο ουδέτερο πρόγραμμα. Η δορυφορική πλοήγηση είναι μια ιδιαίτερα σημαντική διαστημική εφαρμογή με πολλαπλές χρήσεις. </w:t>
      </w:r>
    </w:p>
    <w:p w:rsidR="0016193F" w:rsidRPr="0016193F" w:rsidRDefault="0016193F" w:rsidP="00247084">
      <w:pPr>
        <w:tabs>
          <w:tab w:val="left" w:pos="3300"/>
        </w:tabs>
        <w:spacing w:after="0" w:line="600" w:lineRule="auto"/>
        <w:ind w:firstLine="720"/>
        <w:jc w:val="both"/>
        <w:rPr>
          <w:rFonts w:ascii="Arial" w:hAnsi="Arial"/>
          <w:sz w:val="24"/>
          <w:szCs w:val="24"/>
          <w:lang w:eastAsia="el-GR"/>
        </w:rPr>
      </w:pPr>
      <w:r w:rsidRPr="0016193F">
        <w:rPr>
          <w:rFonts w:ascii="Arial" w:hAnsi="Arial"/>
          <w:sz w:val="24"/>
          <w:szCs w:val="24"/>
          <w:lang w:eastAsia="el-GR"/>
        </w:rPr>
        <w:t>Η ανάπτυξη του συστήματος δορυφορικής πλοήγησης«</w:t>
      </w:r>
      <w:r w:rsidRPr="0016193F">
        <w:rPr>
          <w:rFonts w:ascii="Arial" w:hAnsi="Arial"/>
          <w:sz w:val="24"/>
          <w:szCs w:val="24"/>
          <w:lang w:val="en-US" w:eastAsia="el-GR"/>
        </w:rPr>
        <w:t>GALILEO</w:t>
      </w:r>
      <w:r w:rsidRPr="0016193F">
        <w:rPr>
          <w:rFonts w:ascii="Arial" w:hAnsi="Arial"/>
          <w:sz w:val="24"/>
          <w:szCs w:val="24"/>
          <w:lang w:eastAsia="el-GR"/>
        </w:rPr>
        <w:t>» από την Ευρωπαϊκή Ένωση θα ήταν μια συμβολή στην ανθρωπότητα, στη ναυσιπλοΐα, στην πλοήγηση αεροπλάνων ακόμα και στον εντοπισμό και τη διάσωση ανθρώπων, αν δεν είχαμε σοβαρές ενδείξεις ότι οι Ευρωπαίοι ιμπεριαλιστές το προορίζουν και για τη στρατιωτική χρήση στο πλαίσιο των ανταγωνισμών των ιμπεριαλιστικών κέντρων, παρά τις διαβεβαιώσεις της σύμβασης ότι πρόκειται καθαρά για μη στρατιωτικό σύστημα, με την Ευρωπαϊκή Ένωση όμως να επιδιώκει το δικό της μερίδιο στον έλεγχο του διαστήματος για λογαριασμό των δικών της μονοπωλιακών ομίλων.</w:t>
      </w:r>
    </w:p>
    <w:p w:rsidR="0016193F" w:rsidRPr="0016193F" w:rsidRDefault="0016193F" w:rsidP="00247084">
      <w:pPr>
        <w:tabs>
          <w:tab w:val="left" w:pos="3300"/>
        </w:tabs>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Η πολιτική της Ευρωπαϊκής Ένωσης στο διάστημα στο πλαίσιο της παγκόσμιας στρατηγικής της Ευρωπαϊκής Ένωσης έχει σαφώς και στρατιωτικό </w:t>
      </w:r>
      <w:r w:rsidRPr="0016193F">
        <w:rPr>
          <w:rFonts w:ascii="Arial" w:hAnsi="Arial"/>
          <w:sz w:val="24"/>
          <w:szCs w:val="24"/>
          <w:lang w:eastAsia="el-GR"/>
        </w:rPr>
        <w:lastRenderedPageBreak/>
        <w:t>χαρακτήρα. Οι υπάρχουσες σήμερα υποδομές της Ευρωπαϊκής Ένωσης στο διάστημα στο πλαίσιο του «</w:t>
      </w:r>
      <w:r w:rsidRPr="0016193F">
        <w:rPr>
          <w:rFonts w:ascii="Arial" w:hAnsi="Arial"/>
          <w:sz w:val="24"/>
          <w:szCs w:val="24"/>
          <w:lang w:val="en-US" w:eastAsia="el-GR"/>
        </w:rPr>
        <w:t>GALILEO</w:t>
      </w:r>
      <w:r w:rsidRPr="0016193F">
        <w:rPr>
          <w:rFonts w:ascii="Arial" w:hAnsi="Arial"/>
          <w:sz w:val="24"/>
          <w:szCs w:val="24"/>
          <w:lang w:eastAsia="el-GR"/>
        </w:rPr>
        <w:t>» και του «</w:t>
      </w:r>
      <w:r w:rsidRPr="0016193F">
        <w:rPr>
          <w:rFonts w:ascii="Arial" w:hAnsi="Arial"/>
          <w:sz w:val="24"/>
          <w:szCs w:val="24"/>
          <w:lang w:val="en-US" w:eastAsia="el-GR"/>
        </w:rPr>
        <w:t>EGNOS</w:t>
      </w:r>
      <w:r w:rsidRPr="0016193F">
        <w:rPr>
          <w:rFonts w:ascii="Arial" w:hAnsi="Arial"/>
          <w:sz w:val="24"/>
          <w:szCs w:val="24"/>
          <w:lang w:eastAsia="el-GR"/>
        </w:rPr>
        <w:t xml:space="preserve">» μπορεί να χρησιμοποιηθούν και για στρατιωτικούς σκοπούς στο πλαίσιο της κοινής πολιτικής άμυνας και ασφάλειας της Ευρωπαϊκής Ένωσης. Άλλωστε, σημειώνεται στην έκθεση του Ευρωπαϊκού Κοινοβουλίου τον Γενάρη του 2020 για την κοινή πολιτική άμυνας και ασφάλειας και καλεί να ενισχυθεί η στρατηγική διάσταση του διαστημικού τομέα για την Ευρώπη, ενθαρρύνοντας μια φιλόδοξη διαστημική πολιτική, η οποία μπορεί να συμβάλει αποτελεσματικά στην ενίσχυση της κοινής πολιτικής άμυνας και ασφάλειας και τονίζει την ανάγκη προόδου στην ανάπτυξη τεχνολογιών, τόσο με στρατιωτικές όσο και με μη στρατιωτικές εφαρμογές. </w:t>
      </w:r>
    </w:p>
    <w:p w:rsidR="0016193F" w:rsidRPr="0016193F" w:rsidRDefault="0016193F" w:rsidP="00247084">
      <w:pPr>
        <w:tabs>
          <w:tab w:val="left" w:pos="3300"/>
        </w:tabs>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Το Ευρωπαϊκό Κοινοβούλιο επικροτεί την ανακοίνωση για τη δημιουργία Γενικής Διεύθυνσης Αμυντικής και Διαστημικής Βιομηχανίας στην Ευρωπαϊκή Επιτροπή, η οποία θα διαθέτει αρμοδιότητα να υποστηρίζει, να συντονίζει και να συμπληρώνει τις δράσεις κρατών-μελών στον τομέα της ευρωπαϊκής άμυνας, συμβάλλοντας έτσι στην ενίσχυση της ευρωπαϊκής στρατηγικής αυτονομίας και έρχεται να επαναλάβει την πρότασή του να χρηματοδοτηθεί το πρόγραμμα αυτό με ποσό 16,9 εκατομμυρίων ευρώ. Πρόκειται για απύθμενη υποκρισία, η δήθεν έκκληση της έκθεσης για τη μη στρατιωτικοποίηση του </w:t>
      </w:r>
      <w:r w:rsidRPr="0016193F">
        <w:rPr>
          <w:rFonts w:ascii="Arial" w:hAnsi="Arial"/>
          <w:sz w:val="24"/>
          <w:szCs w:val="24"/>
          <w:lang w:eastAsia="el-GR"/>
        </w:rPr>
        <w:lastRenderedPageBreak/>
        <w:t>Διαστήματος, χαρακτηριστική απόδειξη της προκλητικής διγλωσσίας των πολιτικών εκφραστών του ιμπεριαλισμού. Αυτή είναι η μία πλευρά.</w:t>
      </w:r>
    </w:p>
    <w:p w:rsidR="0016193F" w:rsidRPr="0016193F" w:rsidRDefault="0016193F" w:rsidP="00247084">
      <w:pPr>
        <w:tabs>
          <w:tab w:val="left" w:pos="3300"/>
        </w:tabs>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Η δεύτερη είναι ο διακηρυγμένος στόχος της Ευρωπαϊκής Ένωσης η διαστημική πολιτική της και το σύστημα πλοήγησης να χρησιμοποιηθεί στη λεγόμενη αντιτρομοκρατική πολιτική της, όπως δορυφορικός εντοπισμός θέσεων παρακολούθησης και άλλα πολλά, καθώς και στην επιτήρηση των εξωτερικών συνόρων της Ευρωπαϊκής Ένωσης. Οι διαστημικές υποδομές της Ευρωπαϊκής Ένωσης έρχονται να συμπληρώσουν ένα ήδη γιγάντιο πλέγμα καταστολής, παρακολούθησης και «φακελώματος» με ενίσχυση των υπαρχόντων συστημάτων «φακελώματος» και προγραμμάτων εκπαίδευσης της Ευρωπαϊκής Ένωσης για την επιβολή του νόμου.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Η διαστημική πολιτική της Ευρωπαϊκής Ένωσης και το σύστημα δορυφορικής πλοήγησης ενισχύει και τα ευρωπαϊκά μονοπώλια του κλάδου και ανοίγει νέα πεδία κερδοφορίας τόσο για τις πολεμικές βιομηχανίες όσο και για τους ομίλους που δραστηριοποιούνται στις τεχνολογίες πληροφορικής και επικοινωνιών, με τις μεταφορές, όπως για παράδειγμα εντοπισμός, παρακολούθηση θέσεων, τα δεδομένα, όπως για παράδειγμα το </w:t>
      </w:r>
      <w:r w:rsidRPr="0016193F">
        <w:rPr>
          <w:rFonts w:ascii="Arial" w:hAnsi="Arial"/>
          <w:sz w:val="24"/>
          <w:szCs w:val="24"/>
          <w:lang w:val="en-US" w:eastAsia="el-GR"/>
        </w:rPr>
        <w:t>big</w:t>
      </w:r>
      <w:r w:rsidRPr="0016193F">
        <w:rPr>
          <w:rFonts w:ascii="Arial" w:hAnsi="Arial"/>
          <w:sz w:val="24"/>
          <w:szCs w:val="24"/>
          <w:lang w:eastAsia="el-GR"/>
        </w:rPr>
        <w:t xml:space="preserve"> </w:t>
      </w:r>
      <w:r w:rsidRPr="0016193F">
        <w:rPr>
          <w:rFonts w:ascii="Arial" w:hAnsi="Arial"/>
          <w:sz w:val="24"/>
          <w:szCs w:val="24"/>
          <w:lang w:val="en-US" w:eastAsia="el-GR"/>
        </w:rPr>
        <w:t>data</w:t>
      </w:r>
      <w:r w:rsidRPr="0016193F">
        <w:rPr>
          <w:rFonts w:ascii="Arial" w:hAnsi="Arial"/>
          <w:sz w:val="24"/>
          <w:szCs w:val="24"/>
          <w:lang w:eastAsia="el-GR"/>
        </w:rPr>
        <w:t>, και άλλα πολλά.</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Η ενίσχυση, λοιπόν, των μονοπωλίων γίνεται με άφθονο </w:t>
      </w:r>
      <w:proofErr w:type="spellStart"/>
      <w:r w:rsidRPr="0016193F">
        <w:rPr>
          <w:rFonts w:ascii="Arial" w:hAnsi="Arial"/>
          <w:sz w:val="24"/>
          <w:szCs w:val="24"/>
          <w:lang w:eastAsia="el-GR"/>
        </w:rPr>
        <w:t>ευρωενωσιακό</w:t>
      </w:r>
      <w:proofErr w:type="spellEnd"/>
      <w:r w:rsidRPr="0016193F">
        <w:rPr>
          <w:rFonts w:ascii="Arial" w:hAnsi="Arial"/>
          <w:sz w:val="24"/>
          <w:szCs w:val="24"/>
          <w:lang w:eastAsia="el-GR"/>
        </w:rPr>
        <w:t xml:space="preserve"> χρήμα. Μάλιστα την περίοδο 2007 - 2013 η Ευρωπαϊκή Ένωση διέθεσε το </w:t>
      </w:r>
      <w:r w:rsidRPr="0016193F">
        <w:rPr>
          <w:rFonts w:ascii="Arial" w:hAnsi="Arial"/>
          <w:sz w:val="24"/>
          <w:szCs w:val="24"/>
          <w:lang w:eastAsia="el-GR"/>
        </w:rPr>
        <w:lastRenderedPageBreak/>
        <w:t>αστρονομικό ποσό των 5,25 δισεκατομμυρίων ευρώ. Αντίστοιχα το 2014 - 2020, διέθεσε 12 δισεκατομμύρια ευρώ. Οι εκτιμήσεις, λοιπόν, της επιτροπής είναι ότι για κάθε ευρώ που επενδύθηκε σε αυτόν τον τομέα η επιστροφή ή με άλλα λόγια το κέρδος των επιχειρήσεων του κλάδου ήταν 3 έως 4 ευρώ.</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Η συνεργασία με την Ελβετία, και ολοκληρώνω, κύριε Πρόεδρε, και η συμμετοχή της στα διαστημικά προγράμματα της Ευρωπαϊκής Ένωσης έχει στόχο να διευρύνει την καπιταλιστική αγορά για τα μονοπώλια, την έρευνα και τη μεγαλύτερη σύνδεσή της με τους μεγάλους ομίλους, ενώ ενισχύει και τη στρατιωτικοποίηση της Ευρωπαϊκής Ένωσης, την καταστολή, την παρακολούθηση, το φακέλωμα στο όνομα της καταπολέμησης της τρομοκρατίας.</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Επομένως η συγκεκριμένη συμφωνία είναι σε βάρος των εργαζομένων και της Ελβετίας και όλων των κρατών-μελών της Ευρωπαϊκής Ένωσης, γιατί είναι σε αντιδραστική, αντιλαϊκή κατεύθυνση. Είναι πραγματικά κρίμα τα πιο προχωρημένα επιτεύγματα του ανθρώπου να χρησιμοποιούνται εναντίον του. Είναι όμως ένα αναπόφευκτο χαρακτηριστικό του ίδιου του καπιταλιστικού συστήματος. Στην πολιτική που εμπορευματοποιεί και στρατιωτικοποιεί το διάστημα δεν μπορούμε παρά να προβάλουμε την κατηγορηματική μας αντίθεση γι’ αυτό και το ΚΚΕ καταψηφίζει και αυτή τη δεύτερη σύμβαση.</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Ευχαριστώ, κύριε Πρόεδρε, και για την ανοχή.</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b/>
          <w:sz w:val="24"/>
          <w:szCs w:val="24"/>
          <w:lang w:eastAsia="el-GR"/>
        </w:rPr>
        <w:lastRenderedPageBreak/>
        <w:t>ΠΡΟΕΔΡΕΥΩΝ (Αθανάσιος Μπούρας):</w:t>
      </w:r>
      <w:r w:rsidRPr="0016193F">
        <w:rPr>
          <w:rFonts w:ascii="Arial" w:hAnsi="Arial"/>
          <w:sz w:val="24"/>
          <w:szCs w:val="24"/>
          <w:lang w:eastAsia="el-GR"/>
        </w:rPr>
        <w:t xml:space="preserve"> Και εμείς ευχαριστούμε.</w:t>
      </w:r>
    </w:p>
    <w:p w:rsidR="0016193F" w:rsidRPr="0016193F" w:rsidRDefault="0016193F" w:rsidP="00247084">
      <w:pPr>
        <w:spacing w:after="0" w:line="600" w:lineRule="auto"/>
        <w:ind w:firstLine="720"/>
        <w:jc w:val="center"/>
        <w:rPr>
          <w:rFonts w:ascii="Arial" w:hAnsi="Arial"/>
          <w:sz w:val="24"/>
          <w:szCs w:val="24"/>
          <w:lang w:eastAsia="el-GR"/>
        </w:rPr>
      </w:pPr>
      <w:r w:rsidRPr="0016193F">
        <w:rPr>
          <w:rFonts w:ascii="Arial" w:hAnsi="Arial"/>
          <w:sz w:val="24"/>
          <w:szCs w:val="24"/>
          <w:lang w:eastAsia="el-GR"/>
        </w:rPr>
        <w:t>(ΜΕΤΑ ΤΗΝ ΗΛΕΚΤΡΟΝΙΚΗ ΚΑΤΑΜΕΤΡΗΣΗ)</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b/>
          <w:sz w:val="24"/>
          <w:szCs w:val="24"/>
          <w:lang w:eastAsia="el-GR"/>
        </w:rPr>
        <w:t>ΠΡΟΕΔΡΕΥΩΝ (Αθανάσιος Μπούρας):</w:t>
      </w:r>
      <w:r w:rsidRPr="0016193F">
        <w:rPr>
          <w:rFonts w:ascii="Arial" w:hAnsi="Arial"/>
          <w:sz w:val="24"/>
          <w:szCs w:val="24"/>
          <w:lang w:eastAsia="el-GR"/>
        </w:rPr>
        <w:t xml:space="preserve"> Κυρίες και κύριοι συνάδελφοι, έχω την τιμή να σας ανακοινώσω το αποτέλεσμα της διεξαχθείσης ονομαστικής ψηφοφορίας επί της αρχής του σχεδίου νόμου του Υπουργείου Οικονομικών.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Ψήφισαν 297 Βουλευτές.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Υπέρ της αρχής, δηλαδή «ΝΑΙ», ψήφισαν 264 Βουλευτές.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Κατά της αρχής, δηλαδή «ΟΧΙ», ψήφισαν 33 Βουλευτές.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«Παρών» εψήφισε ουδείς.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Συνεπώς το σχέδιο νόμου έγινε δεκτό επί της αρχής κατά πλειοψηφία.</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Οι θέσεις των κομμάτων, όπως αποτυπώθηκαν κατά τη ψήφιση με το ηλεκτρονικό σύστημα, καταχωρίζονται στα Πρακτικά της σημερινής συνεδρίασης και έχουν ως εξής:</w:t>
      </w:r>
    </w:p>
    <w:p w:rsidR="0016193F" w:rsidRPr="0016193F" w:rsidRDefault="0016193F" w:rsidP="00247084">
      <w:pPr>
        <w:spacing w:after="0" w:line="600" w:lineRule="auto"/>
        <w:ind w:firstLine="720"/>
        <w:jc w:val="center"/>
        <w:rPr>
          <w:rFonts w:ascii="Arial" w:hAnsi="Arial"/>
          <w:color w:val="FF0000"/>
          <w:sz w:val="24"/>
          <w:szCs w:val="24"/>
          <w:lang w:eastAsia="el-GR"/>
        </w:rPr>
      </w:pPr>
      <w:r w:rsidRPr="0016193F">
        <w:rPr>
          <w:rFonts w:ascii="Arial" w:hAnsi="Arial"/>
          <w:color w:val="FF0000"/>
          <w:sz w:val="24"/>
          <w:szCs w:val="24"/>
          <w:lang w:eastAsia="el-GR"/>
        </w:rPr>
        <w:t>ΑΛΛΑΓΗ ΣΕΛΙΔΑΣ</w:t>
      </w:r>
    </w:p>
    <w:tbl>
      <w:tblPr>
        <w:tblW w:w="9997" w:type="dxa"/>
        <w:jc w:val="center"/>
        <w:tblCellMar>
          <w:left w:w="10" w:type="dxa"/>
          <w:right w:w="10" w:type="dxa"/>
        </w:tblCellMar>
        <w:tblLook w:val="04A0" w:firstRow="1" w:lastRow="0" w:firstColumn="1" w:lastColumn="0" w:noHBand="0" w:noVBand="1"/>
      </w:tblPr>
      <w:tblGrid>
        <w:gridCol w:w="4526"/>
        <w:gridCol w:w="1680"/>
        <w:gridCol w:w="2791"/>
        <w:gridCol w:w="1000"/>
      </w:tblGrid>
      <w:tr w:rsidR="0016193F" w:rsidRPr="0016193F" w:rsidTr="00666B09">
        <w:trPr>
          <w:trHeight w:val="300"/>
          <w:jc w:val="center"/>
        </w:trPr>
        <w:tc>
          <w:tcPr>
            <w:tcW w:w="452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rPr>
                <w:rFonts w:cs="Calibri"/>
                <w:color w:val="000000"/>
                <w:sz w:val="24"/>
                <w:szCs w:val="24"/>
                <w:lang w:eastAsia="el-GR"/>
              </w:rPr>
            </w:pPr>
            <w:r w:rsidRPr="0016193F">
              <w:rPr>
                <w:rFonts w:cs="Calibri"/>
                <w:color w:val="000000"/>
                <w:sz w:val="24"/>
                <w:szCs w:val="24"/>
                <w:lang w:eastAsia="el-GR"/>
              </w:rPr>
              <w:t>Ονοματεπώνυμο</w:t>
            </w:r>
          </w:p>
        </w:tc>
        <w:tc>
          <w:tcPr>
            <w:tcW w:w="1680" w:type="dxa"/>
            <w:tcBorders>
              <w:top w:val="single" w:sz="4" w:space="0" w:color="000000"/>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rPr>
                <w:rFonts w:cs="Calibri"/>
                <w:color w:val="000000"/>
                <w:sz w:val="24"/>
                <w:szCs w:val="24"/>
                <w:lang w:eastAsia="el-GR"/>
              </w:rPr>
            </w:pPr>
            <w:r w:rsidRPr="0016193F">
              <w:rPr>
                <w:rFonts w:cs="Calibri"/>
                <w:color w:val="000000"/>
                <w:sz w:val="24"/>
                <w:szCs w:val="24"/>
                <w:lang w:eastAsia="el-GR"/>
              </w:rPr>
              <w:t>Κ.Ο</w:t>
            </w:r>
          </w:p>
        </w:tc>
        <w:tc>
          <w:tcPr>
            <w:tcW w:w="2791" w:type="dxa"/>
            <w:tcBorders>
              <w:top w:val="single" w:sz="4" w:space="0" w:color="000000"/>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rPr>
                <w:rFonts w:cs="Calibri"/>
                <w:color w:val="000000"/>
                <w:sz w:val="24"/>
                <w:szCs w:val="24"/>
                <w:lang w:eastAsia="el-GR"/>
              </w:rPr>
            </w:pPr>
            <w:proofErr w:type="spellStart"/>
            <w:r w:rsidRPr="0016193F">
              <w:rPr>
                <w:rFonts w:cs="Calibri"/>
                <w:color w:val="000000"/>
                <w:sz w:val="24"/>
                <w:szCs w:val="24"/>
                <w:lang w:eastAsia="el-GR"/>
              </w:rPr>
              <w:t>Εκλ</w:t>
            </w:r>
            <w:proofErr w:type="spellEnd"/>
            <w:r w:rsidRPr="0016193F">
              <w:rPr>
                <w:rFonts w:cs="Calibri"/>
                <w:color w:val="000000"/>
                <w:sz w:val="24"/>
                <w:szCs w:val="24"/>
                <w:lang w:eastAsia="el-GR"/>
              </w:rPr>
              <w:t>. Περιφέρεια</w:t>
            </w:r>
          </w:p>
        </w:tc>
        <w:tc>
          <w:tcPr>
            <w:tcW w:w="1000" w:type="dxa"/>
            <w:tcBorders>
              <w:top w:val="single" w:sz="4" w:space="0" w:color="000000"/>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rPr>
                <w:rFonts w:cs="Calibri"/>
                <w:color w:val="000000"/>
                <w:sz w:val="24"/>
                <w:szCs w:val="24"/>
                <w:lang w:eastAsia="el-GR"/>
              </w:rPr>
            </w:pPr>
            <w:r w:rsidRPr="0016193F">
              <w:rPr>
                <w:rFonts w:cs="Calibri"/>
                <w:color w:val="000000"/>
                <w:sz w:val="24"/>
                <w:szCs w:val="24"/>
                <w:lang w:eastAsia="el-GR"/>
              </w:rPr>
              <w:t>Ψήφος</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vAlign w:val="center"/>
            <w:hideMark/>
          </w:tcPr>
          <w:p w:rsidR="0016193F" w:rsidRPr="0016193F" w:rsidRDefault="0016193F" w:rsidP="00355BB8">
            <w:pPr>
              <w:spacing w:after="0" w:line="240" w:lineRule="auto"/>
              <w:outlineLvl w:val="0"/>
              <w:rPr>
                <w:rFonts w:cs="Calibri"/>
                <w:b/>
                <w:bCs/>
                <w:sz w:val="24"/>
                <w:szCs w:val="24"/>
                <w:lang w:eastAsia="el-GR"/>
              </w:rPr>
            </w:pPr>
            <w:r w:rsidRPr="0016193F">
              <w:rPr>
                <w:rFonts w:cs="Calibri"/>
                <w:b/>
                <w:bCs/>
                <w:sz w:val="24"/>
                <w:szCs w:val="24"/>
                <w:lang w:eastAsia="el-GR"/>
              </w:rPr>
              <w:t>Επί της αρχής (ΣΥΝΟΛΙΚΑ ΨΗΦΟΙ: NAI:264, OXI:33, ΠΡΝ:0)</w:t>
            </w:r>
          </w:p>
        </w:tc>
        <w:tc>
          <w:tcPr>
            <w:tcW w:w="1680" w:type="dxa"/>
            <w:tcBorders>
              <w:top w:val="nil"/>
              <w:left w:val="nil"/>
              <w:bottom w:val="single" w:sz="4" w:space="0" w:color="000000"/>
              <w:right w:val="single" w:sz="4" w:space="0" w:color="000000"/>
            </w:tcBorders>
            <w:shd w:val="clear" w:color="auto" w:fill="auto"/>
            <w:vAlign w:val="center"/>
            <w:hideMark/>
          </w:tcPr>
          <w:p w:rsidR="0016193F" w:rsidRPr="0016193F" w:rsidRDefault="0016193F" w:rsidP="00355BB8">
            <w:pPr>
              <w:spacing w:after="0" w:line="240" w:lineRule="auto"/>
              <w:outlineLvl w:val="0"/>
              <w:rPr>
                <w:rFonts w:cs="Calibri"/>
                <w:color w:val="000000"/>
                <w:sz w:val="24"/>
                <w:szCs w:val="24"/>
                <w:lang w:eastAsia="el-GR"/>
              </w:rPr>
            </w:pPr>
            <w:r w:rsidRPr="0016193F">
              <w:rPr>
                <w:rFonts w:cs="Calibri"/>
                <w:color w:val="000000"/>
                <w:sz w:val="24"/>
                <w:szCs w:val="24"/>
                <w:lang w:eastAsia="el-GR"/>
              </w:rPr>
              <w:t> </w:t>
            </w:r>
          </w:p>
        </w:tc>
        <w:tc>
          <w:tcPr>
            <w:tcW w:w="2791" w:type="dxa"/>
            <w:tcBorders>
              <w:top w:val="nil"/>
              <w:left w:val="nil"/>
              <w:bottom w:val="single" w:sz="4" w:space="0" w:color="000000"/>
              <w:right w:val="single" w:sz="4" w:space="0" w:color="000000"/>
            </w:tcBorders>
            <w:shd w:val="clear" w:color="auto" w:fill="auto"/>
            <w:vAlign w:val="center"/>
            <w:hideMark/>
          </w:tcPr>
          <w:p w:rsidR="0016193F" w:rsidRPr="0016193F" w:rsidRDefault="0016193F" w:rsidP="00355BB8">
            <w:pPr>
              <w:spacing w:after="0" w:line="240" w:lineRule="auto"/>
              <w:outlineLvl w:val="0"/>
              <w:rPr>
                <w:rFonts w:cs="Calibri"/>
                <w:color w:val="000000"/>
                <w:sz w:val="24"/>
                <w:szCs w:val="24"/>
                <w:lang w:eastAsia="el-GR"/>
              </w:rPr>
            </w:pPr>
            <w:r w:rsidRPr="0016193F">
              <w:rPr>
                <w:rFonts w:cs="Calibri"/>
                <w:color w:val="000000"/>
                <w:sz w:val="24"/>
                <w:szCs w:val="24"/>
                <w:lang w:eastAsia="el-GR"/>
              </w:rPr>
              <w:t> </w:t>
            </w:r>
          </w:p>
        </w:tc>
        <w:tc>
          <w:tcPr>
            <w:tcW w:w="1000" w:type="dxa"/>
            <w:tcBorders>
              <w:top w:val="nil"/>
              <w:left w:val="nil"/>
              <w:bottom w:val="single" w:sz="4" w:space="0" w:color="000000"/>
              <w:right w:val="single" w:sz="4" w:space="0" w:color="000000"/>
            </w:tcBorders>
            <w:shd w:val="clear" w:color="auto" w:fill="auto"/>
            <w:vAlign w:val="center"/>
            <w:hideMark/>
          </w:tcPr>
          <w:p w:rsidR="0016193F" w:rsidRPr="0016193F" w:rsidRDefault="0016193F" w:rsidP="00355BB8">
            <w:pPr>
              <w:spacing w:after="0" w:line="240" w:lineRule="auto"/>
              <w:outlineLvl w:val="0"/>
              <w:rPr>
                <w:rFonts w:cs="Calibri"/>
                <w:color w:val="000000"/>
                <w:sz w:val="24"/>
                <w:szCs w:val="24"/>
                <w:lang w:eastAsia="el-GR"/>
              </w:rPr>
            </w:pPr>
            <w:r w:rsidRPr="0016193F">
              <w:rPr>
                <w:rFonts w:cs="Calibri"/>
                <w:color w:val="000000"/>
                <w:sz w:val="24"/>
                <w:szCs w:val="24"/>
                <w:lang w:eastAsia="el-GR"/>
              </w:rPr>
              <w:t> </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ΟΧΙ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ΟΧΙ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ΟΧΙ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ΟΧΙ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lastRenderedPageBreak/>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ΟΧΙ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όχι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όχι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όχι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Β΄ </w:t>
            </w:r>
            <w:proofErr w:type="spellStart"/>
            <w:r w:rsidRPr="0016193F">
              <w:rPr>
                <w:rFonts w:cs="Calibri"/>
                <w:color w:val="000000"/>
                <w:sz w:val="24"/>
                <w:szCs w:val="24"/>
                <w:lang w:eastAsia="el-GR"/>
              </w:rPr>
              <w:t>θΕΣΣΑΛΟΝΙΚΗΣ</w:t>
            </w:r>
            <w:proofErr w:type="spellEnd"/>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όχι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όχι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όχι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lastRenderedPageBreak/>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ΓΕΝΝΗΜΑΤΑ ΦΩΤΕΙΝΗ(ΦΩΦΗ)</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ΓΙΑΝΝΑΚΟΥ ΜΑΡΙΟΡΗ(ΜΑΡΙΕΤΤΑ)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όχι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όχι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όχι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lastRenderedPageBreak/>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όχι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όχι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ΚΑΡΑΣΑΡΛΙΔΟΥ ΕΥΦΡΟΣΥΝΗ(ΦΡΟΣΩ)</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όχι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lastRenderedPageBreak/>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όχι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όχι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όχι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όχι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lastRenderedPageBreak/>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όχι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όχι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όχι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όχι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όχι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lastRenderedPageBreak/>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όχι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όχι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όχι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όχι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lastRenderedPageBreak/>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ΣΟΥΚΟΥΛΗ-ΒΙΛΙΑΛΗ ΜΑΡΙΑ-ΕΛΕΝΗ(ΜΑΡΙΛΕΝΑ)</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όχι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όχι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lastRenderedPageBreak/>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όχι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outlineLvl w:val="1"/>
              <w:rPr>
                <w:rFonts w:cs="Calibri"/>
                <w:color w:val="000000"/>
                <w:sz w:val="24"/>
                <w:szCs w:val="24"/>
                <w:lang w:eastAsia="el-GR"/>
              </w:rPr>
            </w:pPr>
            <w:r w:rsidRPr="0016193F">
              <w:rPr>
                <w:rFonts w:cs="Calibri"/>
                <w:color w:val="000000"/>
                <w:sz w:val="24"/>
                <w:szCs w:val="24"/>
                <w:lang w:eastAsia="el-GR"/>
              </w:rPr>
              <w:t>ΝΑΙ</w:t>
            </w:r>
          </w:p>
        </w:tc>
      </w:tr>
      <w:tr w:rsidR="0016193F" w:rsidRPr="0016193F" w:rsidTr="00666B0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rPr>
                <w:rFonts w:cs="Calibri"/>
                <w:color w:val="000000"/>
                <w:sz w:val="24"/>
                <w:szCs w:val="24"/>
                <w:lang w:eastAsia="el-GR"/>
              </w:rPr>
            </w:pPr>
            <w:r w:rsidRPr="0016193F">
              <w:rPr>
                <w:rFonts w:cs="Calibri"/>
                <w:color w:val="000000"/>
                <w:sz w:val="24"/>
                <w:szCs w:val="24"/>
                <w:lang w:eastAsia="el-GR"/>
              </w:rPr>
              <w:t> </w:t>
            </w:r>
          </w:p>
        </w:tc>
        <w:tc>
          <w:tcPr>
            <w:tcW w:w="168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rPr>
                <w:rFonts w:cs="Calibri"/>
                <w:color w:val="000000"/>
                <w:sz w:val="24"/>
                <w:szCs w:val="24"/>
                <w:lang w:eastAsia="el-GR"/>
              </w:rPr>
            </w:pPr>
            <w:r w:rsidRPr="0016193F">
              <w:rPr>
                <w:rFonts w:cs="Calibri"/>
                <w:color w:val="000000"/>
                <w:sz w:val="24"/>
                <w:szCs w:val="24"/>
                <w:lang w:eastAsia="el-GR"/>
              </w:rPr>
              <w:t> </w:t>
            </w:r>
          </w:p>
        </w:tc>
        <w:tc>
          <w:tcPr>
            <w:tcW w:w="2791"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rPr>
                <w:rFonts w:cs="Calibri"/>
                <w:color w:val="000000"/>
                <w:sz w:val="24"/>
                <w:szCs w:val="24"/>
                <w:lang w:eastAsia="el-GR"/>
              </w:rPr>
            </w:pPr>
            <w:r w:rsidRPr="0016193F">
              <w:rPr>
                <w:rFonts w:cs="Calibri"/>
                <w:color w:val="000000"/>
                <w:sz w:val="24"/>
                <w:szCs w:val="24"/>
                <w:lang w:eastAsia="el-GR"/>
              </w:rPr>
              <w:t> </w:t>
            </w:r>
          </w:p>
        </w:tc>
        <w:tc>
          <w:tcPr>
            <w:tcW w:w="1000" w:type="dxa"/>
            <w:tcBorders>
              <w:top w:val="nil"/>
              <w:left w:val="nil"/>
              <w:bottom w:val="single" w:sz="4" w:space="0" w:color="000000"/>
              <w:right w:val="single" w:sz="4" w:space="0" w:color="000000"/>
            </w:tcBorders>
            <w:shd w:val="clear" w:color="auto" w:fill="auto"/>
            <w:noWrap/>
            <w:vAlign w:val="center"/>
            <w:hideMark/>
          </w:tcPr>
          <w:p w:rsidR="0016193F" w:rsidRPr="0016193F" w:rsidRDefault="0016193F" w:rsidP="00355BB8">
            <w:pPr>
              <w:spacing w:after="0" w:line="240" w:lineRule="auto"/>
              <w:rPr>
                <w:rFonts w:cs="Calibri"/>
                <w:b/>
                <w:bCs/>
                <w:sz w:val="24"/>
                <w:szCs w:val="24"/>
                <w:lang w:eastAsia="el-GR"/>
              </w:rPr>
            </w:pPr>
            <w:r w:rsidRPr="0016193F">
              <w:rPr>
                <w:rFonts w:cs="Calibri"/>
                <w:b/>
                <w:bCs/>
                <w:sz w:val="24"/>
                <w:szCs w:val="24"/>
                <w:lang w:eastAsia="el-GR"/>
              </w:rPr>
              <w:t> </w:t>
            </w:r>
          </w:p>
        </w:tc>
      </w:tr>
    </w:tbl>
    <w:p w:rsidR="0016193F" w:rsidRPr="0016193F" w:rsidRDefault="0016193F" w:rsidP="00355BB8">
      <w:pPr>
        <w:spacing w:after="0" w:line="600" w:lineRule="auto"/>
        <w:jc w:val="both"/>
        <w:rPr>
          <w:rFonts w:ascii="Arial" w:hAnsi="Arial"/>
          <w:sz w:val="24"/>
          <w:szCs w:val="24"/>
          <w:lang w:eastAsia="el-GR"/>
        </w:rPr>
      </w:pPr>
    </w:p>
    <w:tbl>
      <w:tblPr>
        <w:tblW w:w="8306" w:type="dxa"/>
        <w:jc w:val="center"/>
        <w:tblCellMar>
          <w:left w:w="10" w:type="dxa"/>
          <w:right w:w="10" w:type="dxa"/>
        </w:tblCellMar>
        <w:tblLook w:val="04A0" w:firstRow="1" w:lastRow="0" w:firstColumn="1" w:lastColumn="0" w:noHBand="0" w:noVBand="1"/>
      </w:tblPr>
      <w:tblGrid>
        <w:gridCol w:w="5670"/>
        <w:gridCol w:w="940"/>
        <w:gridCol w:w="526"/>
        <w:gridCol w:w="596"/>
        <w:gridCol w:w="574"/>
      </w:tblGrid>
      <w:tr w:rsidR="0016193F" w:rsidRPr="0016193F" w:rsidTr="00666B09">
        <w:trPr>
          <w:trHeight w:val="300"/>
          <w:jc w:val="center"/>
        </w:trPr>
        <w:tc>
          <w:tcPr>
            <w:tcW w:w="5670" w:type="dxa"/>
            <w:tcBorders>
              <w:top w:val="nil"/>
              <w:left w:val="nil"/>
              <w:bottom w:val="nil"/>
              <w:right w:val="nil"/>
            </w:tcBorders>
            <w:shd w:val="clear" w:color="auto" w:fill="auto"/>
            <w:noWrap/>
            <w:vAlign w:val="bottom"/>
            <w:hideMark/>
          </w:tcPr>
          <w:p w:rsidR="0016193F" w:rsidRPr="0016193F" w:rsidRDefault="0016193F" w:rsidP="00355BB8">
            <w:pPr>
              <w:spacing w:after="0" w:line="240" w:lineRule="auto"/>
              <w:rPr>
                <w:rFonts w:ascii="Times New Roman" w:hAnsi="Times New Roman"/>
                <w:sz w:val="24"/>
                <w:szCs w:val="24"/>
                <w:lang w:eastAsia="el-GR"/>
              </w:rPr>
            </w:pPr>
          </w:p>
        </w:tc>
        <w:tc>
          <w:tcPr>
            <w:tcW w:w="940" w:type="dxa"/>
            <w:tcBorders>
              <w:top w:val="nil"/>
              <w:left w:val="nil"/>
              <w:bottom w:val="nil"/>
              <w:right w:val="nil"/>
            </w:tcBorders>
            <w:shd w:val="clear" w:color="auto" w:fill="auto"/>
            <w:noWrap/>
            <w:vAlign w:val="bottom"/>
            <w:hideMark/>
          </w:tcPr>
          <w:p w:rsidR="0016193F" w:rsidRPr="0016193F" w:rsidRDefault="0016193F" w:rsidP="00355BB8">
            <w:pPr>
              <w:spacing w:after="0" w:line="240" w:lineRule="auto"/>
              <w:rPr>
                <w:rFonts w:ascii="Times New Roman" w:hAnsi="Times New Roman"/>
                <w:sz w:val="20"/>
                <w:szCs w:val="20"/>
                <w:lang w:eastAsia="el-GR"/>
              </w:rPr>
            </w:pPr>
          </w:p>
        </w:tc>
        <w:tc>
          <w:tcPr>
            <w:tcW w:w="526" w:type="dxa"/>
            <w:tcBorders>
              <w:top w:val="nil"/>
              <w:left w:val="nil"/>
              <w:bottom w:val="nil"/>
              <w:right w:val="nil"/>
            </w:tcBorders>
            <w:shd w:val="clear" w:color="auto" w:fill="auto"/>
            <w:noWrap/>
            <w:vAlign w:val="bottom"/>
            <w:hideMark/>
          </w:tcPr>
          <w:p w:rsidR="0016193F" w:rsidRPr="0016193F" w:rsidRDefault="0016193F" w:rsidP="00355BB8">
            <w:pPr>
              <w:spacing w:after="0" w:line="240" w:lineRule="auto"/>
              <w:rPr>
                <w:rFonts w:ascii="Times New Roman" w:hAnsi="Times New Roman"/>
                <w:sz w:val="20"/>
                <w:szCs w:val="20"/>
                <w:lang w:eastAsia="el-GR"/>
              </w:rPr>
            </w:pPr>
          </w:p>
        </w:tc>
        <w:tc>
          <w:tcPr>
            <w:tcW w:w="596" w:type="dxa"/>
            <w:tcBorders>
              <w:top w:val="nil"/>
              <w:left w:val="nil"/>
              <w:bottom w:val="nil"/>
              <w:right w:val="nil"/>
            </w:tcBorders>
            <w:shd w:val="clear" w:color="auto" w:fill="auto"/>
            <w:noWrap/>
            <w:vAlign w:val="bottom"/>
            <w:hideMark/>
          </w:tcPr>
          <w:p w:rsidR="0016193F" w:rsidRPr="0016193F" w:rsidRDefault="0016193F" w:rsidP="00355BB8">
            <w:pPr>
              <w:spacing w:after="0" w:line="240" w:lineRule="auto"/>
              <w:rPr>
                <w:rFonts w:ascii="Times New Roman" w:hAnsi="Times New Roman"/>
                <w:sz w:val="20"/>
                <w:szCs w:val="20"/>
                <w:lang w:eastAsia="el-GR"/>
              </w:rPr>
            </w:pPr>
          </w:p>
        </w:tc>
        <w:tc>
          <w:tcPr>
            <w:tcW w:w="574" w:type="dxa"/>
            <w:tcBorders>
              <w:top w:val="nil"/>
              <w:left w:val="nil"/>
              <w:bottom w:val="nil"/>
              <w:right w:val="nil"/>
            </w:tcBorders>
            <w:shd w:val="clear" w:color="auto" w:fill="auto"/>
            <w:noWrap/>
            <w:vAlign w:val="bottom"/>
            <w:hideMark/>
          </w:tcPr>
          <w:p w:rsidR="0016193F" w:rsidRPr="0016193F" w:rsidRDefault="0016193F" w:rsidP="00355BB8">
            <w:pPr>
              <w:spacing w:after="0" w:line="240" w:lineRule="auto"/>
              <w:rPr>
                <w:rFonts w:ascii="Times New Roman" w:hAnsi="Times New Roman"/>
                <w:sz w:val="20"/>
                <w:szCs w:val="20"/>
                <w:lang w:eastAsia="el-GR"/>
              </w:rPr>
            </w:pPr>
          </w:p>
        </w:tc>
      </w:tr>
      <w:tr w:rsidR="0016193F" w:rsidRPr="0016193F" w:rsidTr="00666B09">
        <w:trPr>
          <w:trHeight w:val="300"/>
          <w:jc w:val="center"/>
        </w:trPr>
        <w:tc>
          <w:tcPr>
            <w:tcW w:w="5670" w:type="dxa"/>
            <w:tcBorders>
              <w:top w:val="nil"/>
              <w:left w:val="nil"/>
              <w:bottom w:val="nil"/>
              <w:right w:val="nil"/>
            </w:tcBorders>
            <w:shd w:val="clear" w:color="auto" w:fill="auto"/>
            <w:noWrap/>
            <w:vAlign w:val="bottom"/>
            <w:hideMark/>
          </w:tcPr>
          <w:p w:rsidR="0016193F" w:rsidRPr="0016193F" w:rsidRDefault="0016193F" w:rsidP="00355BB8">
            <w:pPr>
              <w:spacing w:after="0" w:line="240" w:lineRule="auto"/>
              <w:rPr>
                <w:rFonts w:cs="Calibri"/>
                <w:color w:val="000000"/>
                <w:sz w:val="24"/>
                <w:szCs w:val="24"/>
                <w:lang w:eastAsia="el-GR"/>
              </w:rPr>
            </w:pPr>
            <w:proofErr w:type="spellStart"/>
            <w:r w:rsidRPr="0016193F">
              <w:rPr>
                <w:rFonts w:cs="Calibri"/>
                <w:color w:val="000000"/>
                <w:sz w:val="24"/>
                <w:szCs w:val="24"/>
                <w:lang w:eastAsia="el-GR"/>
              </w:rPr>
              <w:t>Ημ</w:t>
            </w:r>
            <w:proofErr w:type="spellEnd"/>
            <w:r w:rsidRPr="0016193F">
              <w:rPr>
                <w:rFonts w:cs="Calibri"/>
                <w:color w:val="000000"/>
                <w:sz w:val="24"/>
                <w:szCs w:val="24"/>
                <w:lang w:eastAsia="el-GR"/>
              </w:rPr>
              <w:t>/νία:24/03/2021</w:t>
            </w:r>
          </w:p>
        </w:tc>
        <w:tc>
          <w:tcPr>
            <w:tcW w:w="940" w:type="dxa"/>
            <w:tcBorders>
              <w:top w:val="nil"/>
              <w:left w:val="nil"/>
              <w:bottom w:val="nil"/>
              <w:right w:val="nil"/>
            </w:tcBorders>
            <w:shd w:val="clear" w:color="auto" w:fill="auto"/>
            <w:hideMark/>
          </w:tcPr>
          <w:p w:rsidR="0016193F" w:rsidRPr="0016193F" w:rsidRDefault="0016193F" w:rsidP="00355BB8">
            <w:pPr>
              <w:spacing w:after="0" w:line="240" w:lineRule="auto"/>
              <w:rPr>
                <w:rFonts w:cs="Calibri"/>
                <w:color w:val="000000"/>
                <w:sz w:val="24"/>
                <w:szCs w:val="24"/>
                <w:lang w:eastAsia="el-GR"/>
              </w:rPr>
            </w:pPr>
          </w:p>
        </w:tc>
        <w:tc>
          <w:tcPr>
            <w:tcW w:w="526" w:type="dxa"/>
            <w:tcBorders>
              <w:top w:val="nil"/>
              <w:left w:val="nil"/>
              <w:bottom w:val="nil"/>
              <w:right w:val="nil"/>
            </w:tcBorders>
            <w:shd w:val="clear" w:color="auto" w:fill="auto"/>
            <w:hideMark/>
          </w:tcPr>
          <w:p w:rsidR="0016193F" w:rsidRPr="0016193F" w:rsidRDefault="0016193F" w:rsidP="00355BB8">
            <w:pPr>
              <w:spacing w:after="0" w:line="240" w:lineRule="auto"/>
              <w:rPr>
                <w:rFonts w:ascii="Times New Roman" w:hAnsi="Times New Roman"/>
                <w:sz w:val="20"/>
                <w:szCs w:val="20"/>
                <w:lang w:eastAsia="el-GR"/>
              </w:rPr>
            </w:pPr>
          </w:p>
        </w:tc>
        <w:tc>
          <w:tcPr>
            <w:tcW w:w="596" w:type="dxa"/>
            <w:tcBorders>
              <w:top w:val="nil"/>
              <w:left w:val="nil"/>
              <w:bottom w:val="nil"/>
              <w:right w:val="nil"/>
            </w:tcBorders>
            <w:shd w:val="clear" w:color="auto" w:fill="auto"/>
            <w:noWrap/>
            <w:vAlign w:val="bottom"/>
            <w:hideMark/>
          </w:tcPr>
          <w:p w:rsidR="0016193F" w:rsidRPr="0016193F" w:rsidRDefault="0016193F" w:rsidP="00355BB8">
            <w:pPr>
              <w:spacing w:after="0" w:line="240" w:lineRule="auto"/>
              <w:rPr>
                <w:rFonts w:ascii="Times New Roman" w:hAnsi="Times New Roman"/>
                <w:sz w:val="20"/>
                <w:szCs w:val="20"/>
                <w:lang w:eastAsia="el-GR"/>
              </w:rPr>
            </w:pPr>
          </w:p>
        </w:tc>
        <w:tc>
          <w:tcPr>
            <w:tcW w:w="574" w:type="dxa"/>
            <w:tcBorders>
              <w:top w:val="nil"/>
              <w:left w:val="nil"/>
              <w:bottom w:val="nil"/>
              <w:right w:val="nil"/>
            </w:tcBorders>
            <w:shd w:val="clear" w:color="auto" w:fill="auto"/>
            <w:noWrap/>
            <w:vAlign w:val="bottom"/>
            <w:hideMark/>
          </w:tcPr>
          <w:p w:rsidR="0016193F" w:rsidRPr="0016193F" w:rsidRDefault="0016193F" w:rsidP="00355BB8">
            <w:pPr>
              <w:spacing w:after="0" w:line="240" w:lineRule="auto"/>
              <w:rPr>
                <w:rFonts w:ascii="Times New Roman" w:hAnsi="Times New Roman"/>
                <w:sz w:val="20"/>
                <w:szCs w:val="20"/>
                <w:lang w:eastAsia="el-GR"/>
              </w:rPr>
            </w:pPr>
          </w:p>
        </w:tc>
      </w:tr>
      <w:tr w:rsidR="0016193F" w:rsidRPr="0016193F" w:rsidTr="00666B09">
        <w:trPr>
          <w:trHeight w:val="300"/>
          <w:jc w:val="center"/>
        </w:trPr>
        <w:tc>
          <w:tcPr>
            <w:tcW w:w="5670" w:type="dxa"/>
            <w:tcBorders>
              <w:top w:val="nil"/>
              <w:left w:val="nil"/>
              <w:bottom w:val="nil"/>
              <w:right w:val="nil"/>
            </w:tcBorders>
            <w:shd w:val="clear" w:color="auto" w:fill="auto"/>
            <w:noWrap/>
            <w:vAlign w:val="bottom"/>
            <w:hideMark/>
          </w:tcPr>
          <w:p w:rsidR="0016193F" w:rsidRPr="0016193F" w:rsidRDefault="0016193F" w:rsidP="00355BB8">
            <w:pPr>
              <w:spacing w:after="0" w:line="240" w:lineRule="auto"/>
              <w:rPr>
                <w:rFonts w:ascii="Times New Roman" w:hAnsi="Times New Roman"/>
                <w:sz w:val="20"/>
                <w:szCs w:val="20"/>
                <w:lang w:eastAsia="el-GR"/>
              </w:rPr>
            </w:pPr>
          </w:p>
        </w:tc>
        <w:tc>
          <w:tcPr>
            <w:tcW w:w="940" w:type="dxa"/>
            <w:tcBorders>
              <w:top w:val="nil"/>
              <w:left w:val="nil"/>
              <w:bottom w:val="nil"/>
              <w:right w:val="nil"/>
            </w:tcBorders>
            <w:shd w:val="clear" w:color="auto" w:fill="auto"/>
            <w:noWrap/>
            <w:vAlign w:val="bottom"/>
            <w:hideMark/>
          </w:tcPr>
          <w:p w:rsidR="0016193F" w:rsidRPr="0016193F" w:rsidRDefault="0016193F" w:rsidP="00355BB8">
            <w:pPr>
              <w:spacing w:after="0" w:line="240" w:lineRule="auto"/>
              <w:rPr>
                <w:rFonts w:ascii="Times New Roman" w:hAnsi="Times New Roman"/>
                <w:sz w:val="20"/>
                <w:szCs w:val="20"/>
                <w:lang w:eastAsia="el-GR"/>
              </w:rPr>
            </w:pPr>
          </w:p>
        </w:tc>
        <w:tc>
          <w:tcPr>
            <w:tcW w:w="526" w:type="dxa"/>
            <w:tcBorders>
              <w:top w:val="nil"/>
              <w:left w:val="nil"/>
              <w:bottom w:val="nil"/>
              <w:right w:val="nil"/>
            </w:tcBorders>
            <w:shd w:val="clear" w:color="auto" w:fill="auto"/>
            <w:noWrap/>
            <w:vAlign w:val="bottom"/>
            <w:hideMark/>
          </w:tcPr>
          <w:p w:rsidR="0016193F" w:rsidRPr="0016193F" w:rsidRDefault="0016193F" w:rsidP="00355BB8">
            <w:pPr>
              <w:spacing w:after="0" w:line="240" w:lineRule="auto"/>
              <w:rPr>
                <w:rFonts w:ascii="Times New Roman" w:hAnsi="Times New Roman"/>
                <w:sz w:val="20"/>
                <w:szCs w:val="20"/>
                <w:lang w:eastAsia="el-GR"/>
              </w:rPr>
            </w:pPr>
          </w:p>
        </w:tc>
        <w:tc>
          <w:tcPr>
            <w:tcW w:w="596" w:type="dxa"/>
            <w:tcBorders>
              <w:top w:val="nil"/>
              <w:left w:val="nil"/>
              <w:bottom w:val="nil"/>
              <w:right w:val="nil"/>
            </w:tcBorders>
            <w:shd w:val="clear" w:color="auto" w:fill="auto"/>
            <w:noWrap/>
            <w:vAlign w:val="bottom"/>
            <w:hideMark/>
          </w:tcPr>
          <w:p w:rsidR="0016193F" w:rsidRPr="0016193F" w:rsidRDefault="0016193F" w:rsidP="00355BB8">
            <w:pPr>
              <w:spacing w:after="0" w:line="240" w:lineRule="auto"/>
              <w:rPr>
                <w:rFonts w:ascii="Times New Roman" w:hAnsi="Times New Roman"/>
                <w:sz w:val="20"/>
                <w:szCs w:val="20"/>
                <w:lang w:eastAsia="el-GR"/>
              </w:rPr>
            </w:pPr>
          </w:p>
        </w:tc>
        <w:tc>
          <w:tcPr>
            <w:tcW w:w="574" w:type="dxa"/>
            <w:tcBorders>
              <w:top w:val="nil"/>
              <w:left w:val="nil"/>
              <w:bottom w:val="nil"/>
              <w:right w:val="nil"/>
            </w:tcBorders>
            <w:shd w:val="clear" w:color="auto" w:fill="auto"/>
            <w:noWrap/>
            <w:vAlign w:val="bottom"/>
            <w:hideMark/>
          </w:tcPr>
          <w:p w:rsidR="0016193F" w:rsidRPr="0016193F" w:rsidRDefault="0016193F" w:rsidP="00355BB8">
            <w:pPr>
              <w:spacing w:after="0" w:line="240" w:lineRule="auto"/>
              <w:rPr>
                <w:rFonts w:ascii="Times New Roman" w:hAnsi="Times New Roman"/>
                <w:sz w:val="20"/>
                <w:szCs w:val="20"/>
                <w:lang w:eastAsia="el-GR"/>
              </w:rPr>
            </w:pPr>
          </w:p>
        </w:tc>
      </w:tr>
      <w:tr w:rsidR="0016193F" w:rsidRPr="0016193F" w:rsidTr="00666B09">
        <w:trPr>
          <w:trHeight w:val="300"/>
          <w:jc w:val="center"/>
        </w:trPr>
        <w:tc>
          <w:tcPr>
            <w:tcW w:w="8306" w:type="dxa"/>
            <w:gridSpan w:val="5"/>
            <w:tcBorders>
              <w:top w:val="nil"/>
              <w:left w:val="nil"/>
              <w:bottom w:val="nil"/>
              <w:right w:val="nil"/>
            </w:tcBorders>
            <w:shd w:val="clear" w:color="auto" w:fill="auto"/>
            <w:noWrap/>
            <w:vAlign w:val="bottom"/>
            <w:hideMark/>
          </w:tcPr>
          <w:p w:rsidR="0016193F" w:rsidRPr="0016193F" w:rsidRDefault="0016193F" w:rsidP="00355BB8">
            <w:pPr>
              <w:spacing w:after="0" w:line="240" w:lineRule="auto"/>
              <w:rPr>
                <w:rFonts w:cs="Calibri"/>
                <w:color w:val="000000"/>
                <w:sz w:val="24"/>
                <w:szCs w:val="24"/>
                <w:lang w:eastAsia="el-GR"/>
              </w:rPr>
            </w:pPr>
            <w:r w:rsidRPr="0016193F">
              <w:rPr>
                <w:rFonts w:cs="Calibri"/>
                <w:color w:val="000000"/>
                <w:sz w:val="24"/>
                <w:szCs w:val="24"/>
                <w:lang w:eastAsia="el-GR"/>
              </w:rPr>
              <w:t>Κύρωση Σύμβασης Διανομής Ακινήτου - Σύστασης Δικαιώματος Επιφανείας Ακινήτου Μητροπολιτικού Πόλου Ελληνικού - Αγίου Κοσμά και ρύθμιση συναφών θεμάτων και άλλες διατάξεις</w:t>
            </w:r>
          </w:p>
        </w:tc>
      </w:tr>
      <w:tr w:rsidR="0016193F" w:rsidRPr="0016193F" w:rsidTr="00666B09">
        <w:trPr>
          <w:trHeight w:val="300"/>
          <w:jc w:val="center"/>
        </w:trPr>
        <w:tc>
          <w:tcPr>
            <w:tcW w:w="5670" w:type="dxa"/>
            <w:tcBorders>
              <w:top w:val="nil"/>
              <w:left w:val="nil"/>
              <w:bottom w:val="nil"/>
              <w:right w:val="nil"/>
            </w:tcBorders>
            <w:shd w:val="clear" w:color="auto" w:fill="auto"/>
            <w:noWrap/>
            <w:vAlign w:val="bottom"/>
            <w:hideMark/>
          </w:tcPr>
          <w:p w:rsidR="0016193F" w:rsidRPr="0016193F" w:rsidRDefault="0016193F" w:rsidP="00355BB8">
            <w:pPr>
              <w:spacing w:after="0" w:line="240" w:lineRule="auto"/>
              <w:rPr>
                <w:rFonts w:cs="Calibri"/>
                <w:color w:val="000000"/>
                <w:sz w:val="24"/>
                <w:szCs w:val="24"/>
                <w:lang w:eastAsia="el-GR"/>
              </w:rPr>
            </w:pPr>
          </w:p>
        </w:tc>
        <w:tc>
          <w:tcPr>
            <w:tcW w:w="940" w:type="dxa"/>
            <w:tcBorders>
              <w:top w:val="nil"/>
              <w:left w:val="nil"/>
              <w:bottom w:val="nil"/>
              <w:right w:val="nil"/>
            </w:tcBorders>
            <w:shd w:val="clear" w:color="auto" w:fill="auto"/>
            <w:noWrap/>
            <w:vAlign w:val="bottom"/>
            <w:hideMark/>
          </w:tcPr>
          <w:p w:rsidR="0016193F" w:rsidRPr="0016193F" w:rsidRDefault="0016193F" w:rsidP="00355BB8">
            <w:pPr>
              <w:spacing w:after="0" w:line="240" w:lineRule="auto"/>
              <w:rPr>
                <w:rFonts w:ascii="Times New Roman" w:hAnsi="Times New Roman"/>
                <w:sz w:val="20"/>
                <w:szCs w:val="20"/>
                <w:lang w:eastAsia="el-GR"/>
              </w:rPr>
            </w:pPr>
          </w:p>
        </w:tc>
        <w:tc>
          <w:tcPr>
            <w:tcW w:w="526" w:type="dxa"/>
            <w:tcBorders>
              <w:top w:val="nil"/>
              <w:left w:val="nil"/>
              <w:bottom w:val="nil"/>
              <w:right w:val="nil"/>
            </w:tcBorders>
            <w:shd w:val="clear" w:color="auto" w:fill="auto"/>
            <w:noWrap/>
            <w:vAlign w:val="bottom"/>
            <w:hideMark/>
          </w:tcPr>
          <w:p w:rsidR="0016193F" w:rsidRPr="0016193F" w:rsidRDefault="0016193F" w:rsidP="00355BB8">
            <w:pPr>
              <w:spacing w:after="0" w:line="240" w:lineRule="auto"/>
              <w:rPr>
                <w:rFonts w:ascii="Times New Roman" w:hAnsi="Times New Roman"/>
                <w:sz w:val="20"/>
                <w:szCs w:val="20"/>
                <w:lang w:eastAsia="el-GR"/>
              </w:rPr>
            </w:pPr>
          </w:p>
        </w:tc>
        <w:tc>
          <w:tcPr>
            <w:tcW w:w="596" w:type="dxa"/>
            <w:tcBorders>
              <w:top w:val="nil"/>
              <w:left w:val="nil"/>
              <w:bottom w:val="nil"/>
              <w:right w:val="nil"/>
            </w:tcBorders>
            <w:shd w:val="clear" w:color="auto" w:fill="auto"/>
            <w:noWrap/>
            <w:vAlign w:val="bottom"/>
            <w:hideMark/>
          </w:tcPr>
          <w:p w:rsidR="0016193F" w:rsidRPr="0016193F" w:rsidRDefault="0016193F" w:rsidP="00355BB8">
            <w:pPr>
              <w:spacing w:after="0" w:line="240" w:lineRule="auto"/>
              <w:rPr>
                <w:rFonts w:ascii="Times New Roman" w:hAnsi="Times New Roman"/>
                <w:sz w:val="20"/>
                <w:szCs w:val="20"/>
                <w:lang w:eastAsia="el-GR"/>
              </w:rPr>
            </w:pPr>
          </w:p>
        </w:tc>
        <w:tc>
          <w:tcPr>
            <w:tcW w:w="574" w:type="dxa"/>
            <w:tcBorders>
              <w:top w:val="nil"/>
              <w:left w:val="nil"/>
              <w:bottom w:val="nil"/>
              <w:right w:val="nil"/>
            </w:tcBorders>
            <w:shd w:val="clear" w:color="auto" w:fill="auto"/>
            <w:noWrap/>
            <w:vAlign w:val="bottom"/>
            <w:hideMark/>
          </w:tcPr>
          <w:p w:rsidR="0016193F" w:rsidRPr="0016193F" w:rsidRDefault="0016193F" w:rsidP="00355BB8">
            <w:pPr>
              <w:spacing w:after="0" w:line="240" w:lineRule="auto"/>
              <w:rPr>
                <w:rFonts w:ascii="Times New Roman" w:hAnsi="Times New Roman"/>
                <w:sz w:val="20"/>
                <w:szCs w:val="20"/>
                <w:lang w:eastAsia="el-GR"/>
              </w:rPr>
            </w:pPr>
          </w:p>
        </w:tc>
      </w:tr>
      <w:tr w:rsidR="0016193F" w:rsidRPr="0016193F" w:rsidTr="00666B09">
        <w:trPr>
          <w:trHeight w:val="300"/>
          <w:jc w:val="center"/>
        </w:trPr>
        <w:tc>
          <w:tcPr>
            <w:tcW w:w="5670" w:type="dxa"/>
            <w:tcBorders>
              <w:top w:val="nil"/>
              <w:left w:val="nil"/>
              <w:bottom w:val="single" w:sz="4" w:space="0" w:color="000000"/>
              <w:right w:val="nil"/>
            </w:tcBorders>
            <w:shd w:val="clear" w:color="auto" w:fill="auto"/>
            <w:hideMark/>
          </w:tcPr>
          <w:p w:rsidR="0016193F" w:rsidRPr="0016193F" w:rsidRDefault="0016193F" w:rsidP="00355BB8">
            <w:pPr>
              <w:spacing w:after="0" w:line="240" w:lineRule="auto"/>
              <w:rPr>
                <w:rFonts w:ascii="Arial" w:hAnsi="Arial" w:cs="Arial"/>
                <w:b/>
                <w:bCs/>
                <w:color w:val="000000"/>
                <w:sz w:val="18"/>
                <w:szCs w:val="18"/>
                <w:lang w:eastAsia="el-GR"/>
              </w:rPr>
            </w:pPr>
            <w:r w:rsidRPr="0016193F">
              <w:rPr>
                <w:rFonts w:ascii="Arial" w:hAnsi="Arial" w:cs="Arial"/>
                <w:b/>
                <w:bCs/>
                <w:color w:val="000000"/>
                <w:sz w:val="18"/>
                <w:szCs w:val="18"/>
                <w:lang w:eastAsia="el-GR"/>
              </w:rPr>
              <w:t>Άρθρο</w:t>
            </w:r>
          </w:p>
        </w:tc>
        <w:tc>
          <w:tcPr>
            <w:tcW w:w="940" w:type="dxa"/>
            <w:tcBorders>
              <w:top w:val="nil"/>
              <w:left w:val="nil"/>
              <w:bottom w:val="single" w:sz="4" w:space="0" w:color="000000"/>
              <w:right w:val="nil"/>
            </w:tcBorders>
            <w:shd w:val="clear" w:color="auto" w:fill="auto"/>
            <w:hideMark/>
          </w:tcPr>
          <w:p w:rsidR="0016193F" w:rsidRPr="0016193F" w:rsidRDefault="0016193F" w:rsidP="00355BB8">
            <w:pPr>
              <w:spacing w:after="0" w:line="240" w:lineRule="auto"/>
              <w:jc w:val="center"/>
              <w:rPr>
                <w:rFonts w:ascii="Arial" w:hAnsi="Arial" w:cs="Arial"/>
                <w:b/>
                <w:bCs/>
                <w:color w:val="000000"/>
                <w:sz w:val="18"/>
                <w:szCs w:val="18"/>
                <w:lang w:eastAsia="el-GR"/>
              </w:rPr>
            </w:pPr>
            <w:r w:rsidRPr="0016193F">
              <w:rPr>
                <w:rFonts w:ascii="Arial" w:hAnsi="Arial" w:cs="Arial"/>
                <w:b/>
                <w:bCs/>
                <w:color w:val="000000"/>
                <w:sz w:val="18"/>
                <w:szCs w:val="18"/>
                <w:lang w:eastAsia="el-GR"/>
              </w:rPr>
              <w:t>ΝΑΙ</w:t>
            </w:r>
          </w:p>
        </w:tc>
        <w:tc>
          <w:tcPr>
            <w:tcW w:w="526" w:type="dxa"/>
            <w:tcBorders>
              <w:top w:val="nil"/>
              <w:left w:val="nil"/>
              <w:bottom w:val="single" w:sz="4" w:space="0" w:color="000000"/>
              <w:right w:val="nil"/>
            </w:tcBorders>
            <w:shd w:val="clear" w:color="auto" w:fill="auto"/>
            <w:hideMark/>
          </w:tcPr>
          <w:p w:rsidR="0016193F" w:rsidRPr="0016193F" w:rsidRDefault="0016193F" w:rsidP="00355BB8">
            <w:pPr>
              <w:spacing w:after="0" w:line="240" w:lineRule="auto"/>
              <w:jc w:val="center"/>
              <w:rPr>
                <w:rFonts w:ascii="Arial" w:hAnsi="Arial" w:cs="Arial"/>
                <w:b/>
                <w:bCs/>
                <w:color w:val="000000"/>
                <w:sz w:val="18"/>
                <w:szCs w:val="18"/>
                <w:lang w:eastAsia="el-GR"/>
              </w:rPr>
            </w:pPr>
            <w:r w:rsidRPr="0016193F">
              <w:rPr>
                <w:rFonts w:ascii="Arial" w:hAnsi="Arial" w:cs="Arial"/>
                <w:b/>
                <w:bCs/>
                <w:color w:val="000000"/>
                <w:sz w:val="18"/>
                <w:szCs w:val="18"/>
                <w:lang w:eastAsia="el-GR"/>
              </w:rPr>
              <w:t>ΟΧΙ</w:t>
            </w:r>
          </w:p>
        </w:tc>
        <w:tc>
          <w:tcPr>
            <w:tcW w:w="596" w:type="dxa"/>
            <w:tcBorders>
              <w:top w:val="nil"/>
              <w:left w:val="nil"/>
              <w:bottom w:val="single" w:sz="4" w:space="0" w:color="000000"/>
              <w:right w:val="nil"/>
            </w:tcBorders>
            <w:shd w:val="clear" w:color="auto" w:fill="auto"/>
            <w:hideMark/>
          </w:tcPr>
          <w:p w:rsidR="0016193F" w:rsidRPr="0016193F" w:rsidRDefault="0016193F" w:rsidP="00355BB8">
            <w:pPr>
              <w:spacing w:after="0" w:line="240" w:lineRule="auto"/>
              <w:jc w:val="center"/>
              <w:rPr>
                <w:rFonts w:ascii="Arial" w:hAnsi="Arial" w:cs="Arial"/>
                <w:b/>
                <w:bCs/>
                <w:color w:val="000000"/>
                <w:sz w:val="18"/>
                <w:szCs w:val="18"/>
                <w:lang w:eastAsia="el-GR"/>
              </w:rPr>
            </w:pPr>
            <w:r w:rsidRPr="0016193F">
              <w:rPr>
                <w:rFonts w:ascii="Arial" w:hAnsi="Arial" w:cs="Arial"/>
                <w:b/>
                <w:bCs/>
                <w:color w:val="000000"/>
                <w:sz w:val="18"/>
                <w:szCs w:val="18"/>
                <w:lang w:eastAsia="el-GR"/>
              </w:rPr>
              <w:t>ΠΡΝ</w:t>
            </w:r>
          </w:p>
        </w:tc>
        <w:tc>
          <w:tcPr>
            <w:tcW w:w="574" w:type="dxa"/>
            <w:tcBorders>
              <w:top w:val="nil"/>
              <w:left w:val="nil"/>
              <w:bottom w:val="single" w:sz="4" w:space="0" w:color="000000"/>
              <w:right w:val="nil"/>
            </w:tcBorders>
            <w:shd w:val="clear" w:color="auto" w:fill="auto"/>
            <w:hideMark/>
          </w:tcPr>
          <w:p w:rsidR="0016193F" w:rsidRPr="0016193F" w:rsidRDefault="0016193F" w:rsidP="00355BB8">
            <w:pPr>
              <w:spacing w:after="0" w:line="240" w:lineRule="auto"/>
              <w:jc w:val="center"/>
              <w:rPr>
                <w:rFonts w:ascii="Arial" w:hAnsi="Arial" w:cs="Arial"/>
                <w:b/>
                <w:bCs/>
                <w:color w:val="000000"/>
                <w:sz w:val="18"/>
                <w:szCs w:val="18"/>
                <w:lang w:eastAsia="el-GR"/>
              </w:rPr>
            </w:pPr>
            <w:r w:rsidRPr="0016193F">
              <w:rPr>
                <w:rFonts w:ascii="Arial" w:hAnsi="Arial" w:cs="Arial"/>
                <w:b/>
                <w:bCs/>
                <w:color w:val="000000"/>
                <w:sz w:val="18"/>
                <w:szCs w:val="18"/>
                <w:lang w:eastAsia="el-GR"/>
              </w:rPr>
              <w:t>ΣΥΝ</w:t>
            </w:r>
          </w:p>
        </w:tc>
      </w:tr>
      <w:tr w:rsidR="0016193F" w:rsidRPr="0016193F" w:rsidTr="00666B09">
        <w:trPr>
          <w:trHeight w:val="300"/>
          <w:jc w:val="center"/>
        </w:trPr>
        <w:tc>
          <w:tcPr>
            <w:tcW w:w="5670" w:type="dxa"/>
            <w:tcBorders>
              <w:top w:val="nil"/>
              <w:left w:val="nil"/>
              <w:bottom w:val="nil"/>
              <w:right w:val="nil"/>
            </w:tcBorders>
            <w:shd w:val="clear" w:color="000000" w:fill="D3D3D3"/>
            <w:vAlign w:val="center"/>
            <w:hideMark/>
          </w:tcPr>
          <w:p w:rsidR="0016193F" w:rsidRPr="0016193F" w:rsidRDefault="0016193F" w:rsidP="00355BB8">
            <w:pPr>
              <w:spacing w:after="0" w:line="600" w:lineRule="auto"/>
              <w:rPr>
                <w:rFonts w:ascii="Arial" w:hAnsi="Arial" w:cs="Arial"/>
                <w:color w:val="000000"/>
                <w:sz w:val="18"/>
                <w:szCs w:val="18"/>
                <w:lang w:eastAsia="el-GR"/>
              </w:rPr>
            </w:pPr>
            <w:r w:rsidRPr="0016193F">
              <w:rPr>
                <w:rFonts w:ascii="Arial" w:hAnsi="Arial" w:cs="Arial"/>
                <w:color w:val="000000"/>
                <w:sz w:val="18"/>
                <w:szCs w:val="18"/>
                <w:lang w:eastAsia="el-GR"/>
              </w:rPr>
              <w:t>Επί της αρχής</w:t>
            </w:r>
          </w:p>
        </w:tc>
        <w:tc>
          <w:tcPr>
            <w:tcW w:w="940" w:type="dxa"/>
            <w:tcBorders>
              <w:top w:val="nil"/>
              <w:left w:val="nil"/>
              <w:bottom w:val="nil"/>
              <w:right w:val="nil"/>
            </w:tcBorders>
            <w:shd w:val="clear" w:color="000000" w:fill="D3D3D3"/>
            <w:vAlign w:val="center"/>
            <w:hideMark/>
          </w:tcPr>
          <w:p w:rsidR="0016193F" w:rsidRPr="0016193F" w:rsidRDefault="0016193F" w:rsidP="00355BB8">
            <w:pPr>
              <w:spacing w:after="0" w:line="600" w:lineRule="auto"/>
              <w:jc w:val="center"/>
              <w:rPr>
                <w:rFonts w:ascii="Arial" w:hAnsi="Arial" w:cs="Arial"/>
                <w:color w:val="000000"/>
                <w:sz w:val="18"/>
                <w:szCs w:val="18"/>
                <w:lang w:eastAsia="el-GR"/>
              </w:rPr>
            </w:pPr>
            <w:r w:rsidRPr="0016193F">
              <w:rPr>
                <w:rFonts w:ascii="Arial" w:hAnsi="Arial" w:cs="Arial"/>
                <w:color w:val="000000"/>
                <w:sz w:val="18"/>
                <w:szCs w:val="18"/>
                <w:lang w:eastAsia="el-GR"/>
              </w:rPr>
              <w:t>264</w:t>
            </w:r>
          </w:p>
        </w:tc>
        <w:tc>
          <w:tcPr>
            <w:tcW w:w="526" w:type="dxa"/>
            <w:tcBorders>
              <w:top w:val="nil"/>
              <w:left w:val="nil"/>
              <w:bottom w:val="nil"/>
              <w:right w:val="nil"/>
            </w:tcBorders>
            <w:shd w:val="clear" w:color="000000" w:fill="D3D3D3"/>
            <w:vAlign w:val="center"/>
            <w:hideMark/>
          </w:tcPr>
          <w:p w:rsidR="0016193F" w:rsidRPr="0016193F" w:rsidRDefault="0016193F" w:rsidP="00355BB8">
            <w:pPr>
              <w:spacing w:after="0" w:line="600" w:lineRule="auto"/>
              <w:jc w:val="center"/>
              <w:rPr>
                <w:rFonts w:ascii="Arial" w:hAnsi="Arial" w:cs="Arial"/>
                <w:color w:val="000000"/>
                <w:sz w:val="18"/>
                <w:szCs w:val="18"/>
                <w:lang w:eastAsia="el-GR"/>
              </w:rPr>
            </w:pPr>
            <w:r w:rsidRPr="0016193F">
              <w:rPr>
                <w:rFonts w:ascii="Arial" w:hAnsi="Arial" w:cs="Arial"/>
                <w:color w:val="000000"/>
                <w:sz w:val="18"/>
                <w:szCs w:val="18"/>
                <w:lang w:eastAsia="el-GR"/>
              </w:rPr>
              <w:t>33</w:t>
            </w:r>
          </w:p>
        </w:tc>
        <w:tc>
          <w:tcPr>
            <w:tcW w:w="596" w:type="dxa"/>
            <w:tcBorders>
              <w:top w:val="nil"/>
              <w:left w:val="nil"/>
              <w:bottom w:val="nil"/>
              <w:right w:val="nil"/>
            </w:tcBorders>
            <w:shd w:val="clear" w:color="000000" w:fill="D3D3D3"/>
            <w:vAlign w:val="center"/>
            <w:hideMark/>
          </w:tcPr>
          <w:p w:rsidR="0016193F" w:rsidRPr="0016193F" w:rsidRDefault="0016193F" w:rsidP="00355BB8">
            <w:pPr>
              <w:spacing w:after="0" w:line="600" w:lineRule="auto"/>
              <w:jc w:val="center"/>
              <w:rPr>
                <w:rFonts w:ascii="Arial" w:hAnsi="Arial" w:cs="Arial"/>
                <w:color w:val="000000"/>
                <w:sz w:val="18"/>
                <w:szCs w:val="18"/>
                <w:lang w:eastAsia="el-GR"/>
              </w:rPr>
            </w:pPr>
            <w:r w:rsidRPr="0016193F">
              <w:rPr>
                <w:rFonts w:ascii="Arial" w:hAnsi="Arial" w:cs="Arial"/>
                <w:color w:val="000000"/>
                <w:sz w:val="18"/>
                <w:szCs w:val="18"/>
                <w:lang w:eastAsia="el-GR"/>
              </w:rPr>
              <w:t>0</w:t>
            </w:r>
          </w:p>
        </w:tc>
        <w:tc>
          <w:tcPr>
            <w:tcW w:w="574" w:type="dxa"/>
            <w:tcBorders>
              <w:top w:val="nil"/>
              <w:left w:val="nil"/>
              <w:bottom w:val="nil"/>
              <w:right w:val="nil"/>
            </w:tcBorders>
            <w:shd w:val="clear" w:color="000000" w:fill="D3D3D3"/>
            <w:vAlign w:val="center"/>
            <w:hideMark/>
          </w:tcPr>
          <w:p w:rsidR="0016193F" w:rsidRPr="0016193F" w:rsidRDefault="0016193F" w:rsidP="00355BB8">
            <w:pPr>
              <w:spacing w:after="0" w:line="600" w:lineRule="auto"/>
              <w:jc w:val="center"/>
              <w:rPr>
                <w:rFonts w:ascii="Arial" w:hAnsi="Arial" w:cs="Arial"/>
                <w:color w:val="000000"/>
                <w:sz w:val="18"/>
                <w:szCs w:val="18"/>
                <w:lang w:eastAsia="el-GR"/>
              </w:rPr>
            </w:pPr>
            <w:r w:rsidRPr="0016193F">
              <w:rPr>
                <w:rFonts w:ascii="Arial" w:hAnsi="Arial" w:cs="Arial"/>
                <w:color w:val="000000"/>
                <w:sz w:val="18"/>
                <w:szCs w:val="18"/>
                <w:lang w:eastAsia="el-GR"/>
              </w:rPr>
              <w:t>297</w:t>
            </w:r>
          </w:p>
        </w:tc>
      </w:tr>
    </w:tbl>
    <w:p w:rsidR="0016193F" w:rsidRPr="0016193F" w:rsidRDefault="0016193F" w:rsidP="00247084">
      <w:pPr>
        <w:spacing w:after="0" w:line="600" w:lineRule="auto"/>
        <w:ind w:firstLine="720"/>
        <w:jc w:val="center"/>
        <w:rPr>
          <w:rFonts w:ascii="Arial" w:hAnsi="Arial"/>
          <w:sz w:val="24"/>
          <w:szCs w:val="24"/>
          <w:lang w:eastAsia="el-GR"/>
        </w:rPr>
      </w:pPr>
      <w:r w:rsidRPr="0016193F">
        <w:rPr>
          <w:rFonts w:ascii="Arial" w:hAnsi="Arial"/>
          <w:color w:val="FF0000"/>
          <w:sz w:val="24"/>
          <w:szCs w:val="24"/>
          <w:lang w:eastAsia="el-GR"/>
        </w:rPr>
        <w:t>ΑΛΛΑΓΗ ΣΕΛΙΔΑΣ</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b/>
          <w:sz w:val="24"/>
          <w:szCs w:val="24"/>
          <w:lang w:eastAsia="el-GR"/>
        </w:rPr>
        <w:t xml:space="preserve">ΠΡΟΕΔΡΕΥΩΝ (Αθανάσιος Μπούρας): </w:t>
      </w:r>
      <w:r w:rsidRPr="0016193F">
        <w:rPr>
          <w:rFonts w:ascii="Arial" w:hAnsi="Arial"/>
          <w:sz w:val="24"/>
          <w:szCs w:val="24"/>
          <w:lang w:eastAsia="el-GR"/>
        </w:rPr>
        <w:t xml:space="preserve">Κυρίες και κύριοι συνάδελφοι, προχωρούμε στην ψήφιση επί των άρθρων, των τροπολογιών και του συνόλου του νομοσχεδίου.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lastRenderedPageBreak/>
        <w:t xml:space="preserve">Παρακαλούνται οι εισηγητές και οι ειδικοί αγορητές να καταθέσουν στο Προεδρείο τα έγγραφα με τις ψήφους τους, προκειμένου να συμπεριληφθούν στα επίσημα Πρακτικά της Βουλής.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(Στο σημείο αυτό κατατίθενται για τα Πρακτικά τα προαναφερθέντα έγγραφα με τις ψήφους, τα οποία έχουν ως εξής:</w:t>
      </w:r>
    </w:p>
    <w:p w:rsidR="0016193F" w:rsidRPr="0016193F" w:rsidRDefault="0016193F" w:rsidP="00247084">
      <w:pPr>
        <w:spacing w:after="0" w:line="600" w:lineRule="auto"/>
        <w:ind w:firstLine="720"/>
        <w:jc w:val="center"/>
        <w:rPr>
          <w:rFonts w:ascii="Arial" w:hAnsi="Arial"/>
          <w:color w:val="FF0000"/>
          <w:sz w:val="24"/>
          <w:szCs w:val="24"/>
          <w:lang w:eastAsia="el-GR"/>
        </w:rPr>
      </w:pPr>
      <w:r w:rsidRPr="0016193F">
        <w:rPr>
          <w:rFonts w:ascii="Arial" w:hAnsi="Arial"/>
          <w:color w:val="FF0000"/>
          <w:sz w:val="24"/>
          <w:szCs w:val="24"/>
          <w:lang w:eastAsia="el-GR"/>
        </w:rPr>
        <w:t>ΑΛΛΑΓΗ ΣΕΛΙΔΑΣ</w:t>
      </w:r>
    </w:p>
    <w:p w:rsidR="0016193F" w:rsidRPr="0016193F" w:rsidRDefault="0016193F" w:rsidP="00247084">
      <w:pPr>
        <w:spacing w:after="0" w:line="600" w:lineRule="auto"/>
        <w:ind w:firstLine="720"/>
        <w:jc w:val="center"/>
        <w:rPr>
          <w:rFonts w:ascii="Arial" w:hAnsi="Arial"/>
          <w:color w:val="000000" w:themeColor="text1"/>
          <w:sz w:val="24"/>
          <w:szCs w:val="24"/>
          <w:lang w:eastAsia="el-GR"/>
        </w:rPr>
      </w:pPr>
      <w:r w:rsidRPr="0016193F">
        <w:rPr>
          <w:rFonts w:ascii="Arial" w:hAnsi="Arial"/>
          <w:color w:val="000000" w:themeColor="text1"/>
          <w:sz w:val="24"/>
          <w:szCs w:val="24"/>
          <w:lang w:eastAsia="el-GR"/>
        </w:rPr>
        <w:t>(Να μπουν οι σελίδες 250 έως 255)</w:t>
      </w:r>
    </w:p>
    <w:p w:rsidR="0016193F" w:rsidRPr="0016193F" w:rsidRDefault="0016193F" w:rsidP="00247084">
      <w:pPr>
        <w:spacing w:after="0" w:line="600" w:lineRule="auto"/>
        <w:ind w:firstLine="720"/>
        <w:jc w:val="center"/>
        <w:rPr>
          <w:rFonts w:ascii="Arial" w:hAnsi="Arial"/>
          <w:b/>
          <w:color w:val="FF0000"/>
          <w:sz w:val="24"/>
          <w:szCs w:val="24"/>
          <w:lang w:eastAsia="el-GR"/>
        </w:rPr>
      </w:pPr>
      <w:r w:rsidRPr="0016193F">
        <w:rPr>
          <w:rFonts w:ascii="Arial" w:hAnsi="Arial"/>
          <w:color w:val="FF0000"/>
          <w:sz w:val="24"/>
          <w:szCs w:val="24"/>
          <w:lang w:eastAsia="el-GR"/>
        </w:rPr>
        <w:t>ΑΛΛΑΓΗ ΣΕΛΙΔΑΣ</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b/>
          <w:sz w:val="24"/>
          <w:szCs w:val="24"/>
          <w:lang w:eastAsia="el-GR"/>
        </w:rPr>
        <w:t xml:space="preserve">ΠΡΟΕΔΡΕΥΩΝ (Αθανάσιος Μπούρας): </w:t>
      </w:r>
      <w:r w:rsidRPr="0016193F">
        <w:rPr>
          <w:rFonts w:ascii="Arial" w:hAnsi="Arial"/>
          <w:sz w:val="24"/>
          <w:szCs w:val="24"/>
          <w:lang w:eastAsia="el-GR"/>
        </w:rPr>
        <w:t>Μετά την ολοκλήρωση της ψηφοφορίας, το σχέδιο νόμου του Υπουργείου Οικονομικών</w:t>
      </w:r>
      <w:r w:rsidRPr="0016193F">
        <w:rPr>
          <w:rFonts w:ascii="Verdana" w:hAnsi="Verdana"/>
          <w:color w:val="000000"/>
          <w:sz w:val="17"/>
          <w:szCs w:val="17"/>
          <w:shd w:val="clear" w:color="auto" w:fill="FFFFFF"/>
          <w:lang w:eastAsia="el-GR"/>
        </w:rPr>
        <w:t xml:space="preserve">: </w:t>
      </w:r>
      <w:r w:rsidRPr="0016193F">
        <w:rPr>
          <w:rFonts w:ascii="Arial" w:hAnsi="Arial" w:cs="Arial"/>
          <w:color w:val="000000"/>
          <w:sz w:val="24"/>
          <w:szCs w:val="24"/>
          <w:shd w:val="clear" w:color="auto" w:fill="FFFFFF"/>
          <w:lang w:eastAsia="el-GR"/>
        </w:rPr>
        <w:t>«Κύρωση Σύμβασης Διανομής Ακινήτου - Σύστασης Δικαιώματος Επιφανείας Ακινήτου Μητροπολιτικού Πόλου Ελληνικού - Αγίου Κοσμά και ρύθμιση συναφών θεμάτων και άλλες διατάξεις»</w:t>
      </w:r>
      <w:r w:rsidRPr="0016193F">
        <w:rPr>
          <w:rFonts w:ascii="Arial" w:hAnsi="Arial" w:cs="Arial"/>
          <w:sz w:val="24"/>
          <w:szCs w:val="24"/>
          <w:lang w:eastAsia="el-GR"/>
        </w:rPr>
        <w:t>,</w:t>
      </w:r>
      <w:r w:rsidRPr="0016193F">
        <w:rPr>
          <w:rFonts w:ascii="Arial" w:hAnsi="Arial"/>
          <w:sz w:val="24"/>
          <w:szCs w:val="24"/>
          <w:lang w:eastAsia="el-GR"/>
        </w:rPr>
        <w:t xml:space="preserve"> έγινε δεκτό κατά πλειοψηφία, σε μόνη συζήτηση, επί της αρχής, των άρθρων και του συνόλου και έχει ως εξής:</w:t>
      </w:r>
    </w:p>
    <w:p w:rsidR="0016193F" w:rsidRPr="0016193F" w:rsidRDefault="0016193F" w:rsidP="00247084">
      <w:pPr>
        <w:spacing w:after="0" w:line="600" w:lineRule="auto"/>
        <w:ind w:firstLine="720"/>
        <w:jc w:val="center"/>
        <w:rPr>
          <w:rFonts w:ascii="Arial" w:hAnsi="Arial"/>
          <w:b/>
          <w:sz w:val="24"/>
          <w:szCs w:val="24"/>
          <w:lang w:eastAsia="el-GR"/>
        </w:rPr>
      </w:pPr>
      <w:r w:rsidRPr="0016193F">
        <w:rPr>
          <w:rFonts w:ascii="Arial" w:hAnsi="Arial"/>
          <w:color w:val="FF0000"/>
          <w:sz w:val="24"/>
          <w:szCs w:val="24"/>
          <w:lang w:eastAsia="el-GR"/>
        </w:rPr>
        <w:t>(Να καταχωριστεί το κείμενο του νομοσχεδίου, σελίδα 256α)</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b/>
          <w:sz w:val="24"/>
          <w:szCs w:val="24"/>
          <w:lang w:eastAsia="el-GR"/>
        </w:rPr>
        <w:t>ΠΡΟΕΔΡΕΥΩΝ (Αθανάσιος Μπούρας):</w:t>
      </w:r>
      <w:r w:rsidRPr="0016193F">
        <w:rPr>
          <w:rFonts w:ascii="Arial" w:hAnsi="Arial"/>
          <w:sz w:val="24"/>
          <w:szCs w:val="24"/>
          <w:lang w:eastAsia="el-GR"/>
        </w:rPr>
        <w:t xml:space="preserve"> Παρακαλώ το Σώμα να εξουσιοδοτήσει το Προεδρείο για την υπ’ ευθύνη του επικύρωση των Πρακτικών ως προς την ψήφιση στο σύνολο του παραπάνω νομοσχεδίου.</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b/>
          <w:sz w:val="24"/>
          <w:szCs w:val="24"/>
          <w:lang w:eastAsia="el-GR"/>
        </w:rPr>
        <w:t>ΟΛΟΙ ΟΙ ΒΟΥΛΕΥΤΕΣ:</w:t>
      </w:r>
      <w:r w:rsidRPr="0016193F">
        <w:rPr>
          <w:rFonts w:ascii="Arial" w:hAnsi="Arial"/>
          <w:sz w:val="24"/>
          <w:szCs w:val="24"/>
          <w:lang w:eastAsia="el-GR"/>
        </w:rPr>
        <w:t xml:space="preserve"> Μάλιστα, μάλιστα.</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b/>
          <w:sz w:val="24"/>
          <w:szCs w:val="24"/>
          <w:lang w:eastAsia="el-GR"/>
        </w:rPr>
        <w:lastRenderedPageBreak/>
        <w:t>ΠΡΟΕΔΡΕΥΩΝ (Αθανάσιος Μπούρας):</w:t>
      </w:r>
      <w:r w:rsidRPr="0016193F">
        <w:rPr>
          <w:rFonts w:ascii="Arial" w:hAnsi="Arial"/>
          <w:sz w:val="24"/>
          <w:szCs w:val="24"/>
          <w:lang w:eastAsia="el-GR"/>
        </w:rPr>
        <w:t xml:space="preserve"> Το Σώμα παρέσχε τη ζητηθείσα εξουσιοδότηση.</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Κυρίες και κύριοι συνάδελφοι, συνεχίζουμε τη συζήτηση επί των κυρώσεων του Υπουργείου Ψηφιακής Διακυβέρνησης.</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Τον λόγο έχει ο ειδικός αγορητής της Ελληνικής Λύσης κ. Κωνσταντίνος </w:t>
      </w:r>
      <w:proofErr w:type="spellStart"/>
      <w:r w:rsidRPr="0016193F">
        <w:rPr>
          <w:rFonts w:ascii="Arial" w:hAnsi="Arial"/>
          <w:sz w:val="24"/>
          <w:szCs w:val="24"/>
          <w:lang w:eastAsia="el-GR"/>
        </w:rPr>
        <w:t>Χήτας</w:t>
      </w:r>
      <w:proofErr w:type="spellEnd"/>
      <w:r w:rsidRPr="0016193F">
        <w:rPr>
          <w:rFonts w:ascii="Arial" w:hAnsi="Arial"/>
          <w:sz w:val="24"/>
          <w:szCs w:val="24"/>
          <w:lang w:eastAsia="el-GR"/>
        </w:rPr>
        <w:t>.</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b/>
          <w:sz w:val="24"/>
          <w:szCs w:val="24"/>
          <w:lang w:eastAsia="el-GR"/>
        </w:rPr>
        <w:t>ΚΩΝΣΤΑΝΤΙΝΟΣ ΧΗΤΑΣ:</w:t>
      </w:r>
      <w:r w:rsidRPr="0016193F">
        <w:rPr>
          <w:rFonts w:ascii="Arial" w:hAnsi="Arial"/>
          <w:sz w:val="24"/>
          <w:szCs w:val="24"/>
          <w:lang w:eastAsia="el-GR"/>
        </w:rPr>
        <w:t xml:space="preserve"> Ευχαριστώ, κύριε Πρόεδρε.</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Μου επιτρέπετε ένα σχόλιο για το αποτέλεσμα; Τζάμπα φωνάζαμε χθες δεκαπέντε ώρες εδώ; Διακόσια εξήντα τέσσερα «ναι» πήρε το νομοσχέδιο;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Κύριε </w:t>
      </w:r>
      <w:proofErr w:type="spellStart"/>
      <w:r w:rsidRPr="0016193F">
        <w:rPr>
          <w:rFonts w:ascii="Arial" w:hAnsi="Arial"/>
          <w:sz w:val="24"/>
          <w:szCs w:val="24"/>
          <w:lang w:eastAsia="el-GR"/>
        </w:rPr>
        <w:t>Βεσυρόπουλε</w:t>
      </w:r>
      <w:proofErr w:type="spellEnd"/>
      <w:r w:rsidRPr="0016193F">
        <w:rPr>
          <w:rFonts w:ascii="Arial" w:hAnsi="Arial"/>
          <w:sz w:val="24"/>
          <w:szCs w:val="24"/>
          <w:lang w:eastAsia="el-GR"/>
        </w:rPr>
        <w:t>, πολύ ψηλά σηκώσατε τους τόνους εδώ με τον ΣΥΡΙΖΑ και τελικά ψήφισαν «ναι». Πώς γίνονται αυτά τα πράγματα, κύριε Πρόεδρε; Πραγματικά απορώ. Πού να ψήφιζαν και «όχι», θα σας δέρνανε αν ψήφιζαν και όχι. Αυτά είναι λίγο υποκριτικά.</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Εν πάση περιπτώσει, να πάω λίγο στη σημερινή διαδικασία. Να πω, κύριοι Υπουργοί, κύριε Γεωργαντά, ότι με το νομοσχέδιο φέρνετε αυτές τις δύο συμβάσεις και καλούμαστε για άλλη μια φορά να ανταποκριθούμε σε διεθνείς και ευρωπαϊκές υποχρεώσεις.</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Έχουμε πει πάρα πολλές φορές από το Βήμα αυτό και από τις επιτροπές ότι η κύρωση συμφωνιών με διάφορες χώρες, με οργανισμούς δεν πρέπει να είναι μια τυπική διαδικασία για το ελληνικό Κοινοβούλιο. Θα πρέπει να </w:t>
      </w:r>
      <w:r w:rsidRPr="0016193F">
        <w:rPr>
          <w:rFonts w:ascii="Arial" w:hAnsi="Arial"/>
          <w:sz w:val="24"/>
          <w:szCs w:val="24"/>
          <w:lang w:eastAsia="el-GR"/>
        </w:rPr>
        <w:lastRenderedPageBreak/>
        <w:t>εξετάζεται κάθε συμφωνία για να διαπιστώσουμε το αν και πόσο μπορεί να εφαρμοστεί στην πατρίδα μας. Με άλλα λόγια, τι μας δίνει μια συμφωνία και τι παίρνουμε από αυτή τη συμφωνία. Και ειδικά στην περίπτωση της Ελλάδος με τα τόσα προβλήματα που αντιμετωπίζει και καλείται να αντιμετωπίσει ουσιαστικά μόνη της η πατρίδα μας είναι κάτι από παραπάνω προφανές ότι δεν μας παίρνει να δημιουργήσουμε και άλλα προβλήματα.</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Ξεκινάω με την πρώτη συμφωνία, που προβλέπει την ίδρυση του Ευρωπαϊκού Γραφείου Επικοινωνιών. Είναι ένας μόνιμος μη κερδοσκοπικός οργανισμός με ρόλο περισσότερο συμβουλευτικό προς την Ευρωπαϊκή Συνδιάσκεψη των Οργανισμών Ταχυδρομείων και Τηλεπικοινωνιών.</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Θέλω να ρωτήσω πώς ένα συμβουλευτικό όργανο έχει τόσες εξουσίες και υπερεξουσίες. Επίσης πώς γίνεται ένα συμβουλευτικό όργανο να είναι ταυτόχρονα και θεματοφύλακας των αρχείων της Ευρωπαϊκής Συνδιάσκεψης και να μπορεί να διαδίδει κατά περίπτωση πληροφορίες σχετικά με αυτή. Ποιος εγγυάται την αξιοπιστία αυτού του κέντρου ως θεματοφύλακα;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Και ακόμη περισσότερο, κύριε Υπουργέ, το κέντρο αυτό δίνει τη δυνατότητα σε οργανισμούς να προσχωρούν σε πληροφορίες σε σταθερή βάση, να συμμετέχουν ισότιμα σε συνεδριάσεις διαβούλευσης και αυτοί οι οργανισμοί μπορεί να είναι και ιδιωτικές επιχειρήσεις, μπορεί να πάροχοι υπηρεσιών, μπορεί να είναι ερευνητικά ιδρύματα, μπορεί να είναι οργανώσεις, </w:t>
      </w:r>
      <w:r w:rsidRPr="0016193F">
        <w:rPr>
          <w:rFonts w:ascii="Arial" w:hAnsi="Arial"/>
          <w:sz w:val="24"/>
          <w:szCs w:val="24"/>
          <w:lang w:eastAsia="el-GR"/>
        </w:rPr>
        <w:lastRenderedPageBreak/>
        <w:t xml:space="preserve">μπορεί να είναι οτιδήποτε. Θέλω να το ξεκαθαρίσετε λίγο αυτό. Εξάλλου είναι ασύμβατο με την ιδιότητα ενός συμβουλευτικού οργάνου ο διευθυντής και το προσωπικό να έχουν άσυλο στη Δανία και δυνατότητα ασυλίας και σε άλλες χώρες, άρα και στην πατρίδα μας.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Ακόμη είναι ασύμβατο το συμβούλιο να έχει υπερεξουσίες και να μπορεί να συνάπτει συμβάσεις, να μπορεί να διορίζει και να τροποποιεί με την παρούσα σύμβαση συμβάσεις.</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Και κάτι ακόμη πολύ σημαντικό, η σύμβαση είναι τόσο ανοικτή, που ανάμεσά της είναι συμβαλλόμενα κράτη, όπως και η Τουρκία. Και τι κοινά συμφέροντα μπορεί να έχει η πατρίδα μας με κράτη, όπως η Αλβανία και τα Σκόπια;</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Στα δικά μας τώρα, για την ελληνική πραγματικότητα, με τις ταχυδρομικές υπηρεσίες, όσο αυτές υφίστανται. Όλες οι κυβερνήσεις, ξέρετε, κύριε Γεωργαντά, απέτυχαν παταγωδώς να έχει η πατρίδα μας ένα εύρωστο δίκτυο ταχυδρομικών υπηρεσιών. Η δική σας δεν αποτελεί εξαίρεση, φυσικά.</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Τα Ελληνικά Ταχυδρομεία όχι μόνο δεν έχουν κέρδος εδώ και πολλά χρόνια -πρόσφατα το συζητούσαμε με το νομοσχέδιο που φέρατε εδώ- αλλά έχουν και τεράστια ζημιά, ενώ τα διάφορα προσχηματικά μέτρα που παίρνετε δεν σώζουν την κατάσταση. Είναι πραγματικά απαράδεκτο να κλείνουν </w:t>
      </w:r>
      <w:r w:rsidRPr="0016193F">
        <w:rPr>
          <w:rFonts w:ascii="Arial" w:hAnsi="Arial"/>
          <w:sz w:val="24"/>
          <w:szCs w:val="24"/>
          <w:lang w:eastAsia="el-GR"/>
        </w:rPr>
        <w:lastRenderedPageBreak/>
        <w:t xml:space="preserve">ταχυδρομικά γραφεία ειδικά στην επαρχία, που εξυπηρετούν τόσο κόσμο, πολίτες, αγρότες, που δεν είχαν άλλον τρόπο επαφής με το δημόσιο.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Τα αντίστοιχα ισχύουν βεβαίως και για τις ηλεκτρονικές υπηρεσίες. Η χώρα μας, το έχουμε πει πάρα πολλές φορές και οι Έλληνες και οι Ελληνίδες το γνωρίζουν, έχει τις ακριβότερες χρεώσεις στην Ευρώπη στη χρήση δεδομένων ψηφιακών υπηρεσιών γενικότερα. Οι εταιρείες κινητής τηλεφωνίας δεν έχουν μειώσει καθόλου τις τιμές τους.</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Την ίδια ώρα οι τράπεζες εξακολουθούν την πολύ σκληρή πολιτική τους να χρεώνουν υψηλές προμήθειες στους πολίτες για τις τραπεζικές συναλλαγές. Αυτά είναι σοβαρά προβλήματα.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Η δεύτερη συμφωνία στοχεύει στην ανάπτυξη ενός παγκόσμιου δορυφορικού συστήματος πλοήγησης για το κοινό συμφέρον και όχι για στρατιωτικούς σκοπούς. Είναι τα δύο συστήματα το «</w:t>
      </w:r>
      <w:r w:rsidRPr="0016193F">
        <w:rPr>
          <w:rFonts w:ascii="Arial" w:hAnsi="Arial"/>
          <w:sz w:val="24"/>
          <w:szCs w:val="24"/>
          <w:lang w:val="en-US" w:eastAsia="el-GR"/>
        </w:rPr>
        <w:t>EGNOS</w:t>
      </w:r>
      <w:r w:rsidRPr="0016193F">
        <w:rPr>
          <w:rFonts w:ascii="Arial" w:hAnsi="Arial"/>
          <w:sz w:val="24"/>
          <w:szCs w:val="24"/>
          <w:lang w:eastAsia="el-GR"/>
        </w:rPr>
        <w:t>» και το «</w:t>
      </w:r>
      <w:r w:rsidRPr="0016193F">
        <w:rPr>
          <w:rFonts w:ascii="Arial" w:hAnsi="Arial"/>
          <w:sz w:val="24"/>
          <w:szCs w:val="24"/>
          <w:lang w:val="en-US" w:eastAsia="el-GR"/>
        </w:rPr>
        <w:t>GALILEO</w:t>
      </w:r>
      <w:r w:rsidRPr="0016193F">
        <w:rPr>
          <w:rFonts w:ascii="Arial" w:hAnsi="Arial"/>
          <w:sz w:val="24"/>
          <w:szCs w:val="24"/>
          <w:lang w:eastAsia="el-GR"/>
        </w:rPr>
        <w:t xml:space="preserve">». Και επειδή ακριβώς πρόκειται για ανάπτυξη τέτοιων δορυφορικών συστημάτων σε παγκόσμια κλίμακα, πρέπει να είμαστε ακόμη πιο προσεκτικοί.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Τώρα στην προκειμένη περίπτωση αχίλλειος πτέρνα της όλης συμφωνίας, και εκεί μένουμε, είναι το γεγονός, και αν θέλετε αποτελεί πρόβλεψη, ότι η λειτουργία του «</w:t>
      </w:r>
      <w:r w:rsidRPr="0016193F">
        <w:rPr>
          <w:rFonts w:ascii="Arial" w:hAnsi="Arial"/>
          <w:sz w:val="24"/>
          <w:szCs w:val="24"/>
          <w:lang w:val="en-US" w:eastAsia="el-GR"/>
        </w:rPr>
        <w:t>GALILEO</w:t>
      </w:r>
      <w:r w:rsidRPr="0016193F">
        <w:rPr>
          <w:rFonts w:ascii="Arial" w:hAnsi="Arial"/>
          <w:sz w:val="24"/>
          <w:szCs w:val="24"/>
          <w:lang w:eastAsia="el-GR"/>
        </w:rPr>
        <w:t xml:space="preserve">» δύναται να μεταβιβαστεί σε ιδιώτη. Πώς δικαιολογείται τέτοια δορυφορικά συστήματα να βρεθούν σε χέρια ιδιώτη ή ιδιωτικών εταιρειών; Πώς και γιατί;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lastRenderedPageBreak/>
        <w:t>Αυτή η διάταξη είναι πολύ επικίνδυνη, όχι μόνο γιατί καταργεί το σχέδιο και τον προγραμματισμό των δορυφορικών προγραμμάτων πλοήγησης, αλλά γιατί θέτει σε άμεσο κίνδυνο την ασφάλεια των δεδομένων. Και μιλάμε για πολλά δισεκατομμύρια ευρώ, αφού ήδη έχουν δαπανηθεί περί τα 5 δισεκατομμύρια ευρώ, ενώ ο προϋπολογισμός των δύο αυτών συστημάτων για τα έτη 2021 - 2027 φτάνει τα 9 δισεκατομμύρια ευρώ.</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Έχει πολλές ασάφειες η συμφωνία. Δεν περιχαρακώνει με ασφάλεια τις συνεργασίες μεταξύ των κρατών, τις ανταλλαγές πληροφοριών ακόμα και σε ζητήματα που έχουν να κάνουν με την εθνική ασφάλεια.</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t>Υπάρχει πλήθος άλλων διατάξεων, όπως για τον έλεγχο των εξαγωγών, για την ανάπτυξη του εμπορίου και της αγοράς, ακόμα και για την ασφάλεια έναντι απειλών.</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t xml:space="preserve">Και όσον αφορά στην προστασία των δεδομένων και στην </w:t>
      </w:r>
      <w:proofErr w:type="spellStart"/>
      <w:r w:rsidRPr="0016193F">
        <w:rPr>
          <w:rFonts w:ascii="Arial" w:hAnsi="Arial" w:cs="Arial"/>
          <w:sz w:val="24"/>
          <w:szCs w:val="24"/>
          <w:lang w:eastAsia="el-GR"/>
        </w:rPr>
        <w:t>κυβερνοασφάλεια</w:t>
      </w:r>
      <w:proofErr w:type="spellEnd"/>
      <w:r w:rsidRPr="0016193F">
        <w:rPr>
          <w:rFonts w:ascii="Arial" w:hAnsi="Arial" w:cs="Arial"/>
          <w:sz w:val="24"/>
          <w:szCs w:val="24"/>
          <w:lang w:eastAsia="el-GR"/>
        </w:rPr>
        <w:t>, τα πράγματα περιπλέκονται και σε ευρωπαϊκό επίπεδο.</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t xml:space="preserve">Σε ό,τι αφορά την αξιοποίηση, πώς θα μπορούσαμε να το αξιοποιήσουμε αυτό -και θα τελειώσω, κύριε Πρόεδρε- για την ανάπτυξη των συστημάτων δορυφορικής πλοήγησης, επισημαίνουμε ότι στη χώρα μας θα μπορούσαν να αξιοποιηθούν κυρίως -το είπα και στην επιτροπή- στον πρωτογενή τομέα. Ο συνδυασμός εργαλείων πλοήγησης και εντοπισμού θέσης μπορεί να αξιοποιηθεί στη γεωργία, να αναπτυχθεί έτσι η έξυπνη και </w:t>
      </w:r>
      <w:r w:rsidRPr="0016193F">
        <w:rPr>
          <w:rFonts w:ascii="Arial" w:hAnsi="Arial" w:cs="Arial"/>
          <w:sz w:val="24"/>
          <w:szCs w:val="24"/>
          <w:lang w:eastAsia="el-GR"/>
        </w:rPr>
        <w:lastRenderedPageBreak/>
        <w:t xml:space="preserve">παράλληλα η βιώσιμη γεωργία. Ειδικά τώρα με την πανδημία υπάρχουν πάρα πολύ σοβαρά κενά στην αλυσίδα εφοδιασμού τροφίμων και πρέπει η πατρίδα μας να είναι όσο το δυνατόν αυτάρκης και να μη βασίζεται στις εισαγωγές. </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t>Γεωργία ακριβείας, έξυπνες γεωργικές εφαρμογές θα ενισχύσουν τις καλλιέργειες και σε ποσότητα και σε ποιότητα, θα προσελκύσουν ταυτόχρονα και νέους ανθρώπους, νέους επιστήμονες, για να επιστρέψουν από το εξωτερικό. Εδώ, βέβαια, χρειάζεται η υποστήριξη της πολιτείας με κίνητρα, με επιδοτήσεις, για να γίνουν όλα τα παραπάνω πράξη.</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t>Αυτά σε ό,τι αφορά, κύριε Πρόεδρε, τις δύο συμβάσεις.</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t xml:space="preserve">Κλείνοντας, να πω για την πολύ σημαντική μέρα που ξημερώνει αύριο για την πατρίδα μας, για τις Ελληνίδες και τους Έλληνες. Ξέρετε, τους ήρωές μας τους έχει υμνήσει το παγκόσμιο στερέωμα. Είναι αλήθεια ότι η Ελλάς ενέπνευσε την υφήλιο. Όντως, η Ελλάδα, οι Έλληνες εμπνεύσαμε την υφήλιο. Ο </w:t>
      </w:r>
      <w:proofErr w:type="spellStart"/>
      <w:r w:rsidRPr="0016193F">
        <w:rPr>
          <w:rFonts w:ascii="Arial" w:hAnsi="Arial" w:cs="Arial"/>
          <w:sz w:val="24"/>
          <w:szCs w:val="24"/>
          <w:lang w:eastAsia="el-GR"/>
        </w:rPr>
        <w:t>Γκαίτε</w:t>
      </w:r>
      <w:proofErr w:type="spellEnd"/>
      <w:r w:rsidRPr="0016193F">
        <w:rPr>
          <w:rFonts w:ascii="Arial" w:hAnsi="Arial" w:cs="Arial"/>
          <w:sz w:val="24"/>
          <w:szCs w:val="24"/>
          <w:lang w:eastAsia="el-GR"/>
        </w:rPr>
        <w:t xml:space="preserve"> είχε πει -και κλείνω με αυτό- ότι «απ’ όλους τους λαούς οι Έλληνες ονειρεύτηκαν το όνειρο της ζωής με τον πιο όμορφο τρόπο». Και θα μείνω σε αυτό. </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t xml:space="preserve">Σήμερα γιορτάζουμε τα διακόσια χρόνια από την Παλιγγενεσία, σε δύσκολες συνθήκες, με εγκλεισμό των Ελλήνων, με οικονομική υποδούλωση της χώρας μας και με τους Τούρκους την ίδια ώρα να διεκδικούν το μισό Αιγαίο. </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lastRenderedPageBreak/>
        <w:t>Χρόνια πολλά στους Έλληνες, χρόνια πολλά στις Ελληνίδες. Ψηλά το κεφάλι και οι σημαίες οι ελληνικές να κυματίζουν σε όλα τα μπαλκόνια των σπιτιών. Χρόνια πολλά!</w:t>
      </w:r>
    </w:p>
    <w:p w:rsidR="0016193F" w:rsidRPr="0016193F" w:rsidRDefault="0016193F" w:rsidP="00247084">
      <w:pPr>
        <w:spacing w:after="0" w:line="600" w:lineRule="auto"/>
        <w:ind w:firstLine="720"/>
        <w:jc w:val="center"/>
        <w:rPr>
          <w:rFonts w:ascii="Arial" w:hAnsi="Arial" w:cs="Arial"/>
          <w:sz w:val="24"/>
          <w:szCs w:val="24"/>
          <w:lang w:eastAsia="el-GR"/>
        </w:rPr>
      </w:pPr>
      <w:r w:rsidRPr="0016193F">
        <w:rPr>
          <w:rFonts w:ascii="Arial" w:hAnsi="Arial" w:cs="Arial"/>
          <w:sz w:val="24"/>
          <w:szCs w:val="24"/>
          <w:lang w:eastAsia="el-GR"/>
        </w:rPr>
        <w:t>(Χειροκροτήματα από την πτέρυγα της Ελληνικής Λύσης)</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b/>
          <w:bCs/>
          <w:sz w:val="24"/>
          <w:szCs w:val="24"/>
          <w:lang w:eastAsia="el-GR"/>
        </w:rPr>
        <w:t xml:space="preserve">ΠΡΟΕΔΡΕΥΩΝ (Αθανάσιος Μπούρας): </w:t>
      </w:r>
      <w:r w:rsidRPr="0016193F">
        <w:rPr>
          <w:rFonts w:ascii="Arial" w:hAnsi="Arial" w:cs="Arial"/>
          <w:sz w:val="24"/>
          <w:szCs w:val="24"/>
          <w:lang w:eastAsia="el-GR"/>
        </w:rPr>
        <w:t xml:space="preserve">Ευχαριστούμε τον κ. </w:t>
      </w:r>
      <w:proofErr w:type="spellStart"/>
      <w:r w:rsidRPr="0016193F">
        <w:rPr>
          <w:rFonts w:ascii="Arial" w:hAnsi="Arial" w:cs="Arial"/>
          <w:sz w:val="24"/>
          <w:szCs w:val="24"/>
          <w:lang w:eastAsia="el-GR"/>
        </w:rPr>
        <w:t>Χήτα</w:t>
      </w:r>
      <w:proofErr w:type="spellEnd"/>
      <w:r w:rsidRPr="0016193F">
        <w:rPr>
          <w:rFonts w:ascii="Arial" w:hAnsi="Arial" w:cs="Arial"/>
          <w:sz w:val="24"/>
          <w:szCs w:val="24"/>
          <w:lang w:eastAsia="el-GR"/>
        </w:rPr>
        <w:t>.</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t xml:space="preserve">Και τώρα τον λόγο έχει η ειδική αγορήτρια του ΜέΡΑ25 κ. Αγγελική Αδαμοπούλου. </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b/>
          <w:bCs/>
          <w:sz w:val="24"/>
          <w:szCs w:val="24"/>
          <w:lang w:eastAsia="el-GR"/>
        </w:rPr>
        <w:t>ΑΓΓΕΛΙΚΗ ΑΔΑΜΟΠΟΥΛΟΥ:</w:t>
      </w:r>
      <w:r w:rsidRPr="0016193F">
        <w:rPr>
          <w:rFonts w:ascii="Arial" w:hAnsi="Arial" w:cs="Arial"/>
          <w:sz w:val="24"/>
          <w:szCs w:val="24"/>
          <w:lang w:eastAsia="el-GR"/>
        </w:rPr>
        <w:t xml:space="preserve"> Σας ευχαριστώ, κύριε Πρόεδρε.</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t>Κυρίες και κύριοι συνάδελφοι, κύριε Υπουργέ, κατ’ αρχάς μέχρι αυτή τη στιγμή που τοποθετούμαστε δεχόμαστε με ικανοποίηση ως ένδειξη της τήρησης της νομοθετικής κανονικότητας την απουσία τροπολογιών στο συγκεκριμένο νομοσχέδιο, αν και δεν νομίζω ότι πρόκειται για μια ολική επαναφορά, μιας και είναι σχεδόν βέβαιο ότι σε προσεχείς διαδικασίες θα ξαναδούμε τον Κανονισμό της Βουλής να καταστρατηγείται εκ μέρους της Κυβέρνησης. Ωστόσο, σήμερα φαίνεται να ικανοποιούνται τουλάχιστον τα αυτονόητα.</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t xml:space="preserve">Ως προς αυτά -και παρόμοια σχέδια νόμου γενικώς- είναι σαφές και κατανοητό ότι στις διεθνείς συμβάσεις ως προς το τελικό τους κείμενο δεν χωρούν τροποποιήσεις από τις έννομες τάξεις. Ή κυρώνονται ως έχουν ή δεν κυρώνεται καθόλου. Εδώ το βάρος πέφτει στο στάδιο της διαπραγμάτευσης, </w:t>
      </w:r>
      <w:r w:rsidRPr="0016193F">
        <w:rPr>
          <w:rFonts w:ascii="Arial" w:hAnsi="Arial" w:cs="Arial"/>
          <w:sz w:val="24"/>
          <w:szCs w:val="24"/>
          <w:lang w:eastAsia="el-GR"/>
        </w:rPr>
        <w:lastRenderedPageBreak/>
        <w:t xml:space="preserve">μέχρι να καταρτιστεί η τελική συμφωνία και να διαμορφωθούν οι σχετικές διατυπώσεις. Ίσως στο σημείο αυτό χρειαζόμαστε μία πιο εντατική προσπάθεια ως χώρα, προκειμένου να κατοχυρώνουμε με μεγαλύτερη αποτελεσματικότητα και τις δικές μας στοχεύσεις. Και αυτό προϋποθέτει οπωσδήποτε στενότερη συνεργασία και καλύτερο συντονισμό μεταξύ της εκάστοτε κυβέρνησης και των μονίμων ελληνικών αντιπροσωπειών μας στα ευρωπαϊκά όργανα. </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t xml:space="preserve">Το πρώτο νομοσχέδιο ουσιαστικά κυρώνει την τροποποίηση της σύμβασης για την ίδρυση του Ευρωπαϊκού Γραφείου Επικοινωνιών. Από τη συνεδρίαση της επιτροπής μέχρι και σήμερα δεν είδαμε κάτι για το τεχνικό πρόβλημα που ανέφερα στη συνεδρίαση της επιτροπής και που έχει να κάνει με τον ν.3706/2008. Δεν αποσαφηνίζεται, δηλαδή, η τύχη του νόμου αυτού, αφού η έλλειψη σχετικής διάταξης προκαλεί ένα ρυθμιστικό κενό ως προς την ισχύ του μετά από την ψήφιση του νομοσχεδίου που συζητούμε σήμερα. Επαναλαμβάνω, λοιπόν, ότι, αν ο υφιστάμενος νόμος καταργείται ουσιωδώς, αυτό για την ταυτότητα του νομικού λόγου πρέπει να αποσαφηνιστεί με ρητή πρόβλεψη μέσω προσθήκης ενός τρίτου άρθρου στο νομοσχέδιο. </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t xml:space="preserve">Επίσης, την ίδια στιγμή που φροντίζετε καλώς να κυρώσετε αυτή τη σύμβαση, δεν βλέπουμε θετικές πρωτοβουλίες για το τοπίο των επικοινωνιών και των ταχυδρομικών υπηρεσιών στη χώρα μας. </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lastRenderedPageBreak/>
        <w:t>Ως προς τις επικοινωνίες, η χώρα μας έχει πολύ άσχημες επιδόσεις σε τρία καίρια σημεία. Οι πάροχοι προσφέρουν τις χαμηλότερες ταχύτητες πλοήγησης στο διαδίκτυο σε πάρα πολύ υψηλές τιμές και με μεγάλο κόστος μεταπήδησης για τον πελάτη. Οι κάτοικοι της χώρας πληρώνουν πολύ ακριβά για μία πολύ χαμηλής ποιότητας υπηρεσία και, αν επιθυμούν να συνεργαστούν με άλλον πάροχο, πληρώνουν αδρά και αυτή την επιλογή τους. Εκτός, δηλαδή, από χαμηλής στάθμης υπηρεσίες, δεν υπάρχει και καμμία αναλογικότητα μεταξύ ποιότητας και χρέωσης και, μάλιστα, σε μία περίοδο κατά την οποία οι απαιτήσεις είναι ιδιαίτερα αυξημένες. Να θυμίσουμε ότι τον περασμένο Μάρτιο ακούγαμε και παραινέσεις να μη χρησιμοποιούν οι συνδρομητές το διαδίκτυο, για να μην πέσουν τα συστήματα τηλεκπαίδευσης και αυτό είναι ενδεικτικό των σοβαρών υστερήσεων και ελλείψεων του συστήματος.</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t xml:space="preserve">Ως προς τις ταχυδρομικές υπηρεσίες, η περίοδος των </w:t>
      </w:r>
      <w:r w:rsidRPr="0016193F">
        <w:rPr>
          <w:rFonts w:ascii="Arial" w:hAnsi="Arial" w:cs="Arial"/>
          <w:sz w:val="24"/>
          <w:szCs w:val="24"/>
          <w:lang w:val="en-US" w:eastAsia="el-GR"/>
        </w:rPr>
        <w:t>lockdown</w:t>
      </w:r>
      <w:r w:rsidRPr="0016193F">
        <w:rPr>
          <w:rFonts w:ascii="Arial" w:hAnsi="Arial" w:cs="Arial"/>
          <w:sz w:val="24"/>
          <w:szCs w:val="24"/>
          <w:lang w:eastAsia="el-GR"/>
        </w:rPr>
        <w:t xml:space="preserve"> ανέδειξε πέρα από κάθε αμφισβήτηση τις κακές πρακτικές και τις ανεπάρκειες του κλάδου. Δεν χρειάζεται να επαναλάβω αυτό για το οποίο διαμαρτύρονται καθημερινά χιλιάδες συμπολίτες μας. Υπάρχουν πλείστες όσες καταγγελίες για τεράστιες καθυστερήσεις και μη τήρηση των συμβατικών υποχρεώσεων παράδοσης.</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t xml:space="preserve">Θα μείνω και σε ένα ακόμη σημείο. Πριν τον κορωνοϊό ξέρουμε ότι τα ΕΛΤΑ αποψιλώθηκαν και από προσωπικό και από σημεία εξυπηρέτησης. </w:t>
      </w:r>
      <w:r w:rsidRPr="0016193F">
        <w:rPr>
          <w:rFonts w:ascii="Arial" w:hAnsi="Arial" w:cs="Arial"/>
          <w:sz w:val="24"/>
          <w:szCs w:val="24"/>
          <w:lang w:eastAsia="el-GR"/>
        </w:rPr>
        <w:lastRenderedPageBreak/>
        <w:t xml:space="preserve">Περίπου δύο χιλιάδες εργαζόμενοι έφυγαν είτε με εθελουσία είτε μέσω της κινητικότητας. Αυτή η μεθόδευση της Κυβέρνησης δείχνει σαφώς τις προθέσεις για πλήρη ιδιωτικοποίηση με την κλασική συνταγή της «εξυγίανσης», δηλαδή, στην ουσία της υποβάθμισης του φορέα, πριν ξεπουληθεί αντί πινακίου φακής. </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t xml:space="preserve">Εδώ, όμως, έχουμε μία αλλαγή υποδείγματος σε ευρωπαϊκό πλέον επίπεδο. Στην Ευρώπη στρέφονται πια σε ευρύτερη και βαθύτερη συμμετοχή του δημοσίου στις ταχυδρομικές υπηρεσίες και αυτό δεν είναι καθόλου συμβατό με τη δική σας πολιτική. </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t>Περνώ σε μία σύντομη αναφορά στο δεύτερο σχέδιο νόμου, την κύρωση της Συμφωνίας Συνεργασίας με την Ελβετία για τα ευρωπαϊκά προγράμματα δορυφορικής πλοήγησης. Πολύ προβληματική η δυνατότητα κάποιου ιδιώτη να αναλάβει με ανάθεση τη λειτουργία του συστήματος «</w:t>
      </w:r>
      <w:r w:rsidRPr="0016193F">
        <w:rPr>
          <w:rFonts w:ascii="Arial" w:hAnsi="Arial" w:cs="Arial"/>
          <w:sz w:val="24"/>
          <w:szCs w:val="24"/>
          <w:lang w:val="en-US" w:eastAsia="el-GR"/>
        </w:rPr>
        <w:t>GALILEO</w:t>
      </w:r>
      <w:r w:rsidRPr="0016193F">
        <w:rPr>
          <w:rFonts w:ascii="Arial" w:hAnsi="Arial" w:cs="Arial"/>
          <w:sz w:val="24"/>
          <w:szCs w:val="24"/>
          <w:lang w:eastAsia="el-GR"/>
        </w:rPr>
        <w:t xml:space="preserve">». Αυτές οι υποδομές δεν νοείται να λειτουργούν από τον ιδιωτικό τομέα, αγαπητοί συνάδελφοι. Είναι θέμα ασφάλειας των δεδομένων μας και πολύ βλαπτικής </w:t>
      </w:r>
      <w:proofErr w:type="spellStart"/>
      <w:r w:rsidRPr="0016193F">
        <w:rPr>
          <w:rFonts w:ascii="Arial" w:hAnsi="Arial" w:cs="Arial"/>
          <w:sz w:val="24"/>
          <w:szCs w:val="24"/>
          <w:lang w:eastAsia="el-GR"/>
        </w:rPr>
        <w:t>υπερσυγκέντρωσης</w:t>
      </w:r>
      <w:proofErr w:type="spellEnd"/>
      <w:r w:rsidRPr="0016193F">
        <w:rPr>
          <w:rFonts w:ascii="Arial" w:hAnsi="Arial" w:cs="Arial"/>
          <w:sz w:val="24"/>
          <w:szCs w:val="24"/>
          <w:lang w:eastAsia="el-GR"/>
        </w:rPr>
        <w:t xml:space="preserve"> δύναμης. </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t xml:space="preserve">Σωστές και οι παρατηρήσεις που ακούστηκαν για τη συμμετοχή αντιπροσώπων και εμπειρογνωμόνων που θα εκπροσωπούν τη χώρα μας. Σημασία δεν έχει ότι στο Υπουργείο Ψηφιακής Πολιτικής εγγράφονται οι σχετικές δαπάνες. Άλλωστε, πάντοτε αυτό το Υπουργείο αναλαμβάνει τα σχετικά έξοδα. Δηλαδή, η λογική «εγώ πληρώνω, εγώ επιλέγω ποιον θα </w:t>
      </w:r>
      <w:r w:rsidRPr="0016193F">
        <w:rPr>
          <w:rFonts w:ascii="Arial" w:hAnsi="Arial" w:cs="Arial"/>
          <w:sz w:val="24"/>
          <w:szCs w:val="24"/>
          <w:lang w:eastAsia="el-GR"/>
        </w:rPr>
        <w:lastRenderedPageBreak/>
        <w:t xml:space="preserve">ορίσω» δεν ταιριάζει καθόλου σε αυτές τις περιπτώσεις. Εδώ χρειαζόμαστε τους καλύτερους με εχέγγυα ευθυκρισίας και όχι με νοοτροπίες αυθαίρετης επιλογής εκ μέρους του Υπουργού. Το ΑΣΕΠ έχει και την τεχνογνωσία και τη θεσμική αρμοδιότητα να αναλάβει μια τέτοια ανοιχτή διαδικασία κρίσης των υποψηφίων. </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t xml:space="preserve">Θα επαναλάβω ως προς τις σχέσεις μας με την Ελβετία την ανάγκη να εντατικοποιήσετε τις προσπάθειες και σε άλλα πεδία. Ξέρουμε όλοι πόσο έχουμε κακοπάθει ως χώρα από το οικονομικό έγκλημα και ξέρουμε και τον ρόλο των ελβετικών τραπεζών σε αυτές τις υποθέσεις και την απροθυμία του ελβετικού κράτους να συνεργαστεί γρήγορα και αποτελεσματικά στις έρευνες. Επειδή, τουλάχιστον στο προεκλογικό σας πρόγραμμα, είχατε αναφορές στην καταπολέμηση της διαφθοράς και στην ενδυνάμωση της διαφάνειας και επειδή δεν έχετε ασχοληθεί καθόλου μέχρι τώρα ως Κυβέρνηση, περιμένουμε άμεσα πολλές πρωτοβουλίες, μεταξύ των οποίων και μία νέα σχετική διακρατική συμφωνία με την Ελβετία. </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t xml:space="preserve">Κλείνοντας, να ευχηθώ και εγώ χρόνια πολλά στην πατρίδα μας, χρόνια πολλά στους Έλληνες και στις Ελληνίδες. Με πνεύμα ομόνοιας και όχι με διχασμό να υπερβούμε αυτή την υγειονομική και οικονομική κρίση η οποία ταλαιπωρεί τον Έλληνα και την Ελληνίδα τόσα χρόνια. Και, βεβαίως, να απελευθερωθούμε σύντομα όχι μονάχα από την κρίση αυτή, αλλά πάνω απ’ </w:t>
      </w:r>
      <w:r w:rsidRPr="0016193F">
        <w:rPr>
          <w:rFonts w:ascii="Arial" w:hAnsi="Arial" w:cs="Arial"/>
          <w:sz w:val="24"/>
          <w:szCs w:val="24"/>
          <w:lang w:eastAsia="el-GR"/>
        </w:rPr>
        <w:lastRenderedPageBreak/>
        <w:t xml:space="preserve">όλα από πολιτικές επιλογές οι οποίες δυστυχώς εξυπηρετούν χρόνια τώρα αλλότρια και ολιγαρχικά συμφέροντα, δεν εξυπηρετούν τα εθνικά μας συμφέροντα, αλλά αντίθετα υπονομεύουν την ευημερία των συμπολιτών μας. </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t>Ευχαριστώ πολύ.</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b/>
          <w:sz w:val="24"/>
          <w:szCs w:val="24"/>
          <w:lang w:eastAsia="el-GR"/>
        </w:rPr>
        <w:t xml:space="preserve">ΠΡΟΕΔΡΕΥΩΝ (Αθανάσιος Μπούρας): </w:t>
      </w:r>
      <w:r w:rsidRPr="0016193F">
        <w:rPr>
          <w:rFonts w:ascii="Arial" w:hAnsi="Arial"/>
          <w:sz w:val="24"/>
          <w:szCs w:val="24"/>
          <w:lang w:eastAsia="el-GR"/>
        </w:rPr>
        <w:t>Και εμείς ευχαριστούμε, κυρία Αδαμοπούλου.</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Κύριε </w:t>
      </w:r>
      <w:proofErr w:type="spellStart"/>
      <w:r w:rsidRPr="0016193F">
        <w:rPr>
          <w:rFonts w:ascii="Arial" w:hAnsi="Arial"/>
          <w:sz w:val="24"/>
          <w:szCs w:val="24"/>
          <w:lang w:eastAsia="el-GR"/>
        </w:rPr>
        <w:t>Κούβελα</w:t>
      </w:r>
      <w:proofErr w:type="spellEnd"/>
      <w:r w:rsidRPr="0016193F">
        <w:rPr>
          <w:rFonts w:ascii="Arial" w:hAnsi="Arial"/>
          <w:sz w:val="24"/>
          <w:szCs w:val="24"/>
          <w:lang w:eastAsia="el-GR"/>
        </w:rPr>
        <w:t>, είστε εισηγητής της Νέας Δημοκρατίας, μη σας αδικήσουμε, σας δίνω τον λόγο να πείτε ό,τι θέλετε.</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b/>
          <w:sz w:val="24"/>
          <w:szCs w:val="24"/>
          <w:lang w:eastAsia="el-GR"/>
        </w:rPr>
        <w:t>ΔΗΜΗΤΡΙΟΣ ΚΟΥΒΕΛΑΣ:</w:t>
      </w:r>
      <w:r w:rsidRPr="0016193F">
        <w:rPr>
          <w:rFonts w:ascii="Arial" w:hAnsi="Arial"/>
          <w:sz w:val="24"/>
          <w:szCs w:val="24"/>
          <w:lang w:eastAsia="el-GR"/>
        </w:rPr>
        <w:t xml:space="preserve"> Ευχαριστώ πολύ, κύριε Πρόεδρε.</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Ως εισηγητής της Νέας Δημοκρατίας θέλω να δηλώσω ότι η κοινοβουλευτική Πλειοψηφία υπερψηφίζει το σχέδιο νόμου του Υπουργείου Ψηφιακής Διακυβέρνησης για την κύρωση των δύο διεθνών συμβάσεων και εν όψει της αυριανής διπλής μεγάλης γιορτής, της Εθνικής και της Ορθοδοξίας μας, θέλω να ευχηθώ χρόνια πολλά στην Ελλάδα, στις Ελληνίδες και στους Έλληνες. Είμαι βέβαιος ότι στην καρδιά και στον νου μας η αυριανή επέτειος των διακοσίων ετών από την Ελληνική Επανάσταση θα είναι ολόλαμπρη και να είμαστε καλά, ώστε σύντομα να γιορτάσουμε όπως πρέπει.</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Σας ευχαριστώ.</w:t>
      </w:r>
    </w:p>
    <w:p w:rsidR="0016193F" w:rsidRPr="0016193F" w:rsidRDefault="0016193F" w:rsidP="00247084">
      <w:pPr>
        <w:spacing w:after="0" w:line="600" w:lineRule="auto"/>
        <w:ind w:firstLine="720"/>
        <w:jc w:val="center"/>
        <w:rPr>
          <w:rFonts w:ascii="Arial" w:hAnsi="Arial"/>
          <w:sz w:val="24"/>
          <w:szCs w:val="24"/>
          <w:lang w:eastAsia="el-GR"/>
        </w:rPr>
      </w:pPr>
      <w:r w:rsidRPr="0016193F">
        <w:rPr>
          <w:rFonts w:ascii="Arial" w:hAnsi="Arial"/>
          <w:sz w:val="24"/>
          <w:szCs w:val="24"/>
          <w:lang w:eastAsia="el-GR"/>
        </w:rPr>
        <w:t>(Χειροκροτήματα)</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b/>
          <w:sz w:val="24"/>
          <w:szCs w:val="24"/>
          <w:lang w:eastAsia="el-GR"/>
        </w:rPr>
        <w:t xml:space="preserve">ΠΡΟΕΔΡΕΥΩΝ (Αθανάσιος Μπούρας): </w:t>
      </w:r>
      <w:r w:rsidRPr="0016193F">
        <w:rPr>
          <w:rFonts w:ascii="Arial" w:hAnsi="Arial"/>
          <w:sz w:val="24"/>
          <w:szCs w:val="24"/>
          <w:lang w:eastAsia="el-GR"/>
        </w:rPr>
        <w:t>Και εμείς ευχαριστούμε.</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lastRenderedPageBreak/>
        <w:t>Δεν ξέρω αν θέλει κάποιος Κοινοβουλευτικός Εκπρόσωπος να πάρει τον λόγο για να συμπληρώσει κάτι;</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b/>
          <w:sz w:val="24"/>
          <w:szCs w:val="24"/>
          <w:lang w:eastAsia="el-GR"/>
        </w:rPr>
        <w:t xml:space="preserve">ΒΑΣΙΛΕΙΟΣ ΒΙΛΙΑΡΔΟΣ: </w:t>
      </w:r>
      <w:r w:rsidRPr="0016193F">
        <w:rPr>
          <w:rFonts w:ascii="Arial" w:hAnsi="Arial"/>
          <w:sz w:val="24"/>
          <w:szCs w:val="24"/>
          <w:lang w:eastAsia="el-GR"/>
        </w:rPr>
        <w:t>Κύριε Πρόεδρε, μπορώ να έχω τον λόγο;</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b/>
          <w:sz w:val="24"/>
          <w:szCs w:val="24"/>
          <w:lang w:eastAsia="el-GR"/>
        </w:rPr>
        <w:t xml:space="preserve">ΠΡΟΕΔΡΕΥΩΝ (Αθανάσιος Μπούρας): </w:t>
      </w:r>
      <w:r w:rsidRPr="0016193F">
        <w:rPr>
          <w:rFonts w:ascii="Arial" w:hAnsi="Arial"/>
          <w:sz w:val="24"/>
          <w:szCs w:val="24"/>
          <w:lang w:eastAsia="el-GR"/>
        </w:rPr>
        <w:t>Το δικαιούστε, αλλά είναι ειδική μέρα και λόγω της αργίας που κανονικά θα έπρεπε να είναι -άλλες χρονιές υπήρχε ημιαργία- αλλά και για τον λόγο ότι πολλοί συνάδελφοι, όπως μου είπαν νωρίτερα, έχουν σκοπό να ταξιδέψουν με τα αεροπλάνα, οπότε να είστε εντός του χρόνου.</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Κύριε </w:t>
      </w:r>
      <w:proofErr w:type="spellStart"/>
      <w:r w:rsidRPr="0016193F">
        <w:rPr>
          <w:rFonts w:ascii="Arial" w:hAnsi="Arial"/>
          <w:sz w:val="24"/>
          <w:szCs w:val="24"/>
          <w:lang w:eastAsia="el-GR"/>
        </w:rPr>
        <w:t>Βιλιάρδο</w:t>
      </w:r>
      <w:proofErr w:type="spellEnd"/>
      <w:r w:rsidRPr="0016193F">
        <w:rPr>
          <w:rFonts w:ascii="Arial" w:hAnsi="Arial"/>
          <w:sz w:val="24"/>
          <w:szCs w:val="24"/>
          <w:lang w:eastAsia="el-GR"/>
        </w:rPr>
        <w:t>, έχετε τον λόγο.</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b/>
          <w:sz w:val="24"/>
          <w:szCs w:val="24"/>
          <w:lang w:eastAsia="el-GR"/>
        </w:rPr>
        <w:t xml:space="preserve">ΒΑΣΙΛΕΙΟΣ ΒΙΛΙΑΡΔΟΣ: </w:t>
      </w:r>
      <w:r w:rsidRPr="0016193F">
        <w:rPr>
          <w:rFonts w:ascii="Arial" w:hAnsi="Arial"/>
          <w:sz w:val="24"/>
          <w:szCs w:val="24"/>
          <w:lang w:eastAsia="el-GR"/>
        </w:rPr>
        <w:t xml:space="preserve">Σας ευχαριστώ, κύριε Πρόεδρε. Θα είμαι όσο πιο γρήγορος μπορώ.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b/>
          <w:sz w:val="24"/>
          <w:szCs w:val="24"/>
          <w:lang w:eastAsia="el-GR"/>
        </w:rPr>
        <w:t xml:space="preserve">ΠΡΟΕΔΡΕΥΩΝ (Αθανάσιος Μπούρας): </w:t>
      </w:r>
      <w:r w:rsidRPr="0016193F">
        <w:rPr>
          <w:rFonts w:ascii="Arial" w:hAnsi="Arial"/>
          <w:sz w:val="24"/>
          <w:szCs w:val="24"/>
          <w:lang w:eastAsia="el-GR"/>
        </w:rPr>
        <w:t>Αλίμονο, είναι δικαίωμά σας.</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b/>
          <w:sz w:val="24"/>
          <w:szCs w:val="24"/>
          <w:lang w:eastAsia="el-GR"/>
        </w:rPr>
        <w:t xml:space="preserve">ΒΑΣΙΛΕΙΟΣ ΒΙΛΙΑΡΔΟΣ: </w:t>
      </w:r>
      <w:r w:rsidRPr="0016193F">
        <w:rPr>
          <w:rFonts w:ascii="Arial" w:hAnsi="Arial"/>
          <w:sz w:val="24"/>
          <w:szCs w:val="24"/>
          <w:lang w:eastAsia="el-GR"/>
        </w:rPr>
        <w:t xml:space="preserve">Σας ευχαριστώ, κύριε Πρόεδρε.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Υπό τη σημερινή συγκυρία πάντως με την Ελλάδα υπό την οικονομική κατοχή των δανειστών, αλλά χωρίς να χάνουμε την αισιοδοξία μας, θα προτιμούσαμε να ευχηθούμε χρόνια πολλά για τα διακόσια χρόνια από την απελευθέρωση της πατρίδας μας με τη ρήση του Κάλβου: «Θέλει αρετή και τόλμη η Ελευθερία». Χρόνια πολλά σε όλες τις Ελληνίδες και τους Έλληνες, με την πεποίθηση ότι θα τα καταφέρουμε ξανά. Το οφείλουμε άλλωστε τόσο στους προγόνους μας όσο και στα παιδιά μας, σε όλες τις επόμενες γενιές, να τους </w:t>
      </w:r>
      <w:r w:rsidRPr="0016193F">
        <w:rPr>
          <w:rFonts w:ascii="Arial" w:hAnsi="Arial"/>
          <w:sz w:val="24"/>
          <w:szCs w:val="24"/>
          <w:lang w:eastAsia="el-GR"/>
        </w:rPr>
        <w:lastRenderedPageBreak/>
        <w:t>κληροδοτήσουμε μια χώρα καλύτερη από αυτή που κληρονομήσαμε εμείς. Είναι υποχρέωσή μας. Το μόνο που χρειάζεται είναι αγάπη για την πατρίδα μας.</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Τώρα στην πρώτη σύμβαση που αφορά τη συμφωνία μεταξύ της Ευρωπαϊκής Ένωσης και της Ελβετίας θα πούμε ότι τα δορυφορικά συστήματα πλοήγησης είναι πολύ σημαντικά για πολλές εμπορικές εφαρμογές τις οποίες ανέφεραν οι προηγούμενοι. Χωρίς αυτά υπάρχουν κίνδυνοι για την κρατική ασφάλεια και για την οικονομική δραστηριότητα, ενώ αποτελούν ένα σύγχρονο τρόπο ελέγχου, όπως είναι το «</w:t>
      </w:r>
      <w:r w:rsidRPr="0016193F">
        <w:rPr>
          <w:rFonts w:ascii="Arial" w:hAnsi="Arial"/>
          <w:sz w:val="24"/>
          <w:szCs w:val="24"/>
          <w:lang w:val="en-US" w:eastAsia="el-GR"/>
        </w:rPr>
        <w:t>SWIFT</w:t>
      </w:r>
      <w:r w:rsidRPr="0016193F">
        <w:rPr>
          <w:rFonts w:ascii="Arial" w:hAnsi="Arial"/>
          <w:sz w:val="24"/>
          <w:szCs w:val="24"/>
          <w:lang w:eastAsia="el-GR"/>
        </w:rPr>
        <w:t xml:space="preserve">» για τις τραπεζικές συναλλαγές, οπότε είναι αυτονόητο πως πρέπει να μας απασχολήσουν σοβαρά.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Τα συγκεκριμένα συστήματα αναπτύχθηκαν αρχικά από τις Ηνωμένες Πολιτείες με το γνωστό «</w:t>
      </w:r>
      <w:r w:rsidRPr="0016193F">
        <w:rPr>
          <w:rFonts w:ascii="Arial" w:hAnsi="Arial"/>
          <w:sz w:val="24"/>
          <w:szCs w:val="24"/>
          <w:lang w:val="en-US" w:eastAsia="el-GR"/>
        </w:rPr>
        <w:t>GPS</w:t>
      </w:r>
      <w:r w:rsidRPr="0016193F">
        <w:rPr>
          <w:rFonts w:ascii="Arial" w:hAnsi="Arial"/>
          <w:sz w:val="24"/>
          <w:szCs w:val="24"/>
          <w:lang w:eastAsia="el-GR"/>
        </w:rPr>
        <w:t>» πρώτα για στρατιωτική χρήση τη δεκαετία του 1970 ενώ ακολούθησε η εμπορική τη δεκαετία του 1980. Το ευρωπαϊκό σύστημα «</w:t>
      </w:r>
      <w:r w:rsidRPr="0016193F">
        <w:rPr>
          <w:rFonts w:ascii="Arial" w:hAnsi="Arial"/>
          <w:sz w:val="24"/>
          <w:szCs w:val="24"/>
          <w:lang w:val="en-US" w:eastAsia="el-GR"/>
        </w:rPr>
        <w:t>GALILEO</w:t>
      </w:r>
      <w:r w:rsidRPr="0016193F">
        <w:rPr>
          <w:rFonts w:ascii="Arial" w:hAnsi="Arial"/>
          <w:sz w:val="24"/>
          <w:szCs w:val="24"/>
          <w:lang w:eastAsia="el-GR"/>
        </w:rPr>
        <w:t>» άρχισε να αναπτύσσεται από το 2005 με τις πρώτες εκτοξεύσεις δορυφόρων, ενώ σήμερα έχει συμπληρωθεί με πάνω από είκοσι τέσσερις δορυφόρους και με κόστος περί τα 10 δισεκατομμύρια ευρώ. Το «</w:t>
      </w:r>
      <w:r w:rsidRPr="0016193F">
        <w:rPr>
          <w:rFonts w:ascii="Arial" w:hAnsi="Arial"/>
          <w:sz w:val="24"/>
          <w:szCs w:val="24"/>
          <w:lang w:val="en-US" w:eastAsia="el-GR"/>
        </w:rPr>
        <w:t>EGNOS</w:t>
      </w:r>
      <w:r w:rsidRPr="0016193F">
        <w:rPr>
          <w:rFonts w:ascii="Arial" w:hAnsi="Arial"/>
          <w:sz w:val="24"/>
          <w:szCs w:val="24"/>
          <w:lang w:eastAsia="el-GR"/>
        </w:rPr>
        <w:t>»</w:t>
      </w:r>
      <w:r w:rsidRPr="0016193F">
        <w:rPr>
          <w:rFonts w:ascii="Arial" w:hAnsi="Arial"/>
          <w:b/>
          <w:sz w:val="24"/>
          <w:szCs w:val="24"/>
          <w:lang w:eastAsia="el-GR"/>
        </w:rPr>
        <w:t xml:space="preserve"> </w:t>
      </w:r>
      <w:r w:rsidRPr="0016193F">
        <w:rPr>
          <w:rFonts w:ascii="Arial" w:hAnsi="Arial"/>
          <w:sz w:val="24"/>
          <w:szCs w:val="24"/>
          <w:lang w:eastAsia="el-GR"/>
        </w:rPr>
        <w:t>αποτελεί ένα συμπληρωματικό επίγειο σύστημα του «</w:t>
      </w:r>
      <w:r w:rsidRPr="0016193F">
        <w:rPr>
          <w:rFonts w:ascii="Arial" w:hAnsi="Arial"/>
          <w:sz w:val="24"/>
          <w:szCs w:val="24"/>
          <w:lang w:val="en-US" w:eastAsia="el-GR"/>
        </w:rPr>
        <w:t>GALILEO</w:t>
      </w:r>
      <w:r w:rsidRPr="0016193F">
        <w:rPr>
          <w:rFonts w:ascii="Arial" w:hAnsi="Arial"/>
          <w:sz w:val="24"/>
          <w:szCs w:val="24"/>
          <w:lang w:eastAsia="el-GR"/>
        </w:rPr>
        <w:t xml:space="preserve">». </w:t>
      </w:r>
      <w:r w:rsidRPr="0016193F">
        <w:rPr>
          <w:rFonts w:ascii="Arial" w:hAnsi="Arial"/>
          <w:sz w:val="24"/>
          <w:szCs w:val="24"/>
          <w:lang w:val="en-US" w:eastAsia="el-GR"/>
        </w:rPr>
        <w:t>To</w:t>
      </w:r>
      <w:r w:rsidRPr="0016193F">
        <w:rPr>
          <w:rFonts w:ascii="Arial" w:hAnsi="Arial"/>
          <w:sz w:val="24"/>
          <w:szCs w:val="24"/>
          <w:lang w:eastAsia="el-GR"/>
        </w:rPr>
        <w:t xml:space="preserve"> «</w:t>
      </w:r>
      <w:r w:rsidRPr="0016193F">
        <w:rPr>
          <w:rFonts w:ascii="Arial" w:hAnsi="Arial"/>
          <w:sz w:val="24"/>
          <w:szCs w:val="24"/>
          <w:lang w:val="en-US" w:eastAsia="el-GR"/>
        </w:rPr>
        <w:t>GALILEO</w:t>
      </w:r>
      <w:r w:rsidRPr="0016193F">
        <w:rPr>
          <w:rFonts w:ascii="Arial" w:hAnsi="Arial"/>
          <w:sz w:val="24"/>
          <w:szCs w:val="24"/>
          <w:lang w:eastAsia="el-GR"/>
        </w:rPr>
        <w:t>» έχει μεγαλύτερη ακρίβεια θέσης από το «</w:t>
      </w:r>
      <w:r w:rsidRPr="0016193F">
        <w:rPr>
          <w:rFonts w:ascii="Arial" w:hAnsi="Arial"/>
          <w:sz w:val="24"/>
          <w:szCs w:val="24"/>
          <w:lang w:val="en-US" w:eastAsia="el-GR"/>
        </w:rPr>
        <w:t>GPS</w:t>
      </w:r>
      <w:r w:rsidRPr="0016193F">
        <w:rPr>
          <w:rFonts w:ascii="Arial" w:hAnsi="Arial"/>
          <w:sz w:val="24"/>
          <w:szCs w:val="24"/>
          <w:lang w:eastAsia="el-GR"/>
        </w:rPr>
        <w:t>» για τις γενικές εφαρμογές, ένα μέτρο σε σχέση με τρία.</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lastRenderedPageBreak/>
        <w:t>Στην παρούσα σύμβαση αναφέρεται το ενδεχόμενο πώλησης σε ιδιωτική εταιρεία, στο άρθρο 2, αυτό ακριβώς που μας προβληματίζει. Ανάλογα συστήματα έχουν αναπτύξει η Ρωσία, το «</w:t>
      </w:r>
      <w:r w:rsidRPr="0016193F">
        <w:rPr>
          <w:rFonts w:ascii="Arial" w:hAnsi="Arial"/>
          <w:sz w:val="24"/>
          <w:szCs w:val="24"/>
          <w:lang w:val="en-US" w:eastAsia="el-GR"/>
        </w:rPr>
        <w:t>Global</w:t>
      </w:r>
      <w:r w:rsidRPr="0016193F">
        <w:rPr>
          <w:rFonts w:ascii="Arial" w:hAnsi="Arial"/>
          <w:sz w:val="24"/>
          <w:szCs w:val="24"/>
          <w:lang w:eastAsia="el-GR"/>
        </w:rPr>
        <w:t xml:space="preserve"> </w:t>
      </w:r>
      <w:r w:rsidRPr="0016193F">
        <w:rPr>
          <w:rFonts w:ascii="Arial" w:hAnsi="Arial"/>
          <w:sz w:val="24"/>
          <w:szCs w:val="24"/>
          <w:lang w:val="en-US" w:eastAsia="el-GR"/>
        </w:rPr>
        <w:t>Navigation</w:t>
      </w:r>
      <w:r w:rsidRPr="0016193F">
        <w:rPr>
          <w:rFonts w:ascii="Arial" w:hAnsi="Arial"/>
          <w:sz w:val="24"/>
          <w:szCs w:val="24"/>
          <w:lang w:eastAsia="el-GR"/>
        </w:rPr>
        <w:t xml:space="preserve"> </w:t>
      </w:r>
      <w:r w:rsidRPr="0016193F">
        <w:rPr>
          <w:rFonts w:ascii="Arial" w:hAnsi="Arial"/>
          <w:sz w:val="24"/>
          <w:szCs w:val="24"/>
          <w:lang w:val="en-US" w:eastAsia="el-GR"/>
        </w:rPr>
        <w:t>Satellite</w:t>
      </w:r>
      <w:r w:rsidRPr="0016193F">
        <w:rPr>
          <w:rFonts w:ascii="Arial" w:hAnsi="Arial"/>
          <w:sz w:val="24"/>
          <w:szCs w:val="24"/>
          <w:lang w:eastAsia="el-GR"/>
        </w:rPr>
        <w:t xml:space="preserve"> </w:t>
      </w:r>
      <w:r w:rsidRPr="0016193F">
        <w:rPr>
          <w:rFonts w:ascii="Arial" w:hAnsi="Arial"/>
          <w:sz w:val="24"/>
          <w:szCs w:val="24"/>
          <w:lang w:val="en-US" w:eastAsia="el-GR"/>
        </w:rPr>
        <w:t>System</w:t>
      </w:r>
      <w:r w:rsidRPr="0016193F">
        <w:rPr>
          <w:rFonts w:ascii="Arial" w:hAnsi="Arial"/>
          <w:sz w:val="24"/>
          <w:szCs w:val="24"/>
          <w:lang w:eastAsia="el-GR"/>
        </w:rPr>
        <w:t>», καθώς επίσης η Κίνα, ενώ σχεδιάζουν η Ινδία και η Ιαπωνία, αν και σε κάποιον βαθμό συμπληρωματικά των άλλων.</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Συνεχίζοντας η παρούσα σύμβαση για τη σύνδεση της Ελβετίας με το «</w:t>
      </w:r>
      <w:r w:rsidRPr="0016193F">
        <w:rPr>
          <w:rFonts w:ascii="Arial" w:hAnsi="Arial"/>
          <w:sz w:val="24"/>
          <w:szCs w:val="24"/>
          <w:lang w:val="en-US" w:eastAsia="el-GR"/>
        </w:rPr>
        <w:t>GALILEO</w:t>
      </w:r>
      <w:r w:rsidRPr="0016193F">
        <w:rPr>
          <w:rFonts w:ascii="Arial" w:hAnsi="Arial"/>
          <w:sz w:val="24"/>
          <w:szCs w:val="24"/>
          <w:lang w:eastAsia="el-GR"/>
        </w:rPr>
        <w:t>» δεν φαίνεται να παρουσιάζει κάποιο ιδιαίτερο ενδιαφέρον, σημειώνοντας πως η χώρα λειτουργεί ως έδρα πολλών ναυτιλιακών εταιρειών που μπορούν να χρησιμοποιούν το «</w:t>
      </w:r>
      <w:r w:rsidRPr="0016193F">
        <w:rPr>
          <w:rFonts w:ascii="Arial" w:hAnsi="Arial"/>
          <w:sz w:val="24"/>
          <w:szCs w:val="24"/>
          <w:lang w:val="en-US" w:eastAsia="el-GR"/>
        </w:rPr>
        <w:t>GALILEO</w:t>
      </w:r>
      <w:r w:rsidRPr="0016193F">
        <w:rPr>
          <w:rFonts w:ascii="Arial" w:hAnsi="Arial"/>
          <w:sz w:val="24"/>
          <w:szCs w:val="24"/>
          <w:lang w:eastAsia="el-GR"/>
        </w:rPr>
        <w:t>». Η Ελβετία θα συνεισφέρει στα έξοδα του συστήματος αν και δεν διευκρινίζεται καθαρά το ποσό, ενώ τα 80 εκατομμύρια που πλήρωσε από το 2008 έως το 2013 αντιστοιχούν μόλις στο 1% του συνολικού κόστους των 10 δισεκατομμυρίων. Επίσης, δεν αναφέρεται αν θα μειώσει την επιβάρυνση της Ελλάδας και των άλλων χωρών ούτε κάποιο κόστος της σύμβασης από το Γενικό Λογιστήριο του Κράτους.</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Μεγάλο ενδιαφέρον για εμάς έχουν οι εφαρμογές που παρέχει το «</w:t>
      </w:r>
      <w:r w:rsidRPr="0016193F">
        <w:rPr>
          <w:rFonts w:ascii="Arial" w:hAnsi="Arial"/>
          <w:sz w:val="24"/>
          <w:szCs w:val="24"/>
          <w:lang w:val="en-US" w:eastAsia="el-GR"/>
        </w:rPr>
        <w:t>GALILEO</w:t>
      </w:r>
      <w:r w:rsidRPr="0016193F">
        <w:rPr>
          <w:rFonts w:ascii="Arial" w:hAnsi="Arial"/>
          <w:sz w:val="24"/>
          <w:szCs w:val="24"/>
          <w:lang w:eastAsia="el-GR"/>
        </w:rPr>
        <w:t xml:space="preserve">» στον αγροτικό τομέα, όπως είπε ο συνάδελφος εισηγητής. Όσον αφορά τη γεωργία ακριβείας, σύμφωνα με μια μελέτη που θα καταθέσουμε αργότερα στα Πρακτικά, για παράδειγμα, στην αυτόματη οδήγηση και στον εξ αποστάσεως έλεγχο εργασιών, όπως είναι η άροση, η συγκομιδή και ο ψεκασμός με δυνατότητες παραλλαγής των διαδρομών, των ποσοτήτων </w:t>
      </w:r>
      <w:r w:rsidRPr="0016193F">
        <w:rPr>
          <w:rFonts w:ascii="Arial" w:hAnsi="Arial"/>
          <w:sz w:val="24"/>
          <w:szCs w:val="24"/>
          <w:lang w:eastAsia="el-GR"/>
        </w:rPr>
        <w:lastRenderedPageBreak/>
        <w:t xml:space="preserve">σπόρων, των ζιζανιοκτόνων κ.λπ., ανάλογα με τις συνθήκες, με τον προγραμματισμό, όπως επίσης θα καταθέσουμε.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Όσον αφορά τη κτηνοτροφία, δίνεται η δυνατότητα για την εξ αποστάσεως παρακολούθηση της θέσης των κοπαδιών, των δεδομένων των ζώων και ενός ηλεκτρονικού φράχτη με κολάρο που μεταδίδει προειδοποιητικό ερέθισμα, αν και δεν έχει εφαρμοστεί ακόμα στην Ευρωπαϊκή Ένωση λόγω κόστους, αλλά σε άλλες χώρες, όπως στην Ουρουγουάη, όπως θα καταθέσουμε στα Πρακτικά.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Το γεγονός αυτό τεκμηριώνει πως η αγροτική οικονομία εξελίσσεται σε έναν κλάδο υψηλής τεχνολογίας με την όλο και πιο πολύ απασχόληση επιστημόνων αντί ανειδίκευτων εργατών. Αποτελεί, λοιπόν, μεγάλη ευκαιρία για την Ελλάδα τόσο από την πλευρά της παραγωγής όσο και της απασχόλησης.</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Άλλες εφαρμογές που έχουν για μας ενδιαφέρον είναι στην άμυνα, όπως στην πλοήγηση των </w:t>
      </w:r>
      <w:r w:rsidRPr="0016193F">
        <w:rPr>
          <w:rFonts w:ascii="Arial" w:hAnsi="Arial"/>
          <w:sz w:val="24"/>
          <w:szCs w:val="24"/>
          <w:lang w:val="en-US" w:eastAsia="el-GR"/>
        </w:rPr>
        <w:t>drone</w:t>
      </w:r>
      <w:r w:rsidRPr="0016193F">
        <w:rPr>
          <w:rFonts w:ascii="Arial" w:hAnsi="Arial"/>
          <w:sz w:val="24"/>
          <w:szCs w:val="24"/>
          <w:lang w:eastAsia="el-GR"/>
        </w:rPr>
        <w:t xml:space="preserve"> μέσω δορυφόρων, κάτι που επίσης εφαρμόζει η Τουρκία και επίσης θα καταθέσουμε γιατί έχει ενδιαφέρον.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Τα ευρωπαϊκά </w:t>
      </w:r>
      <w:r w:rsidRPr="0016193F">
        <w:rPr>
          <w:rFonts w:ascii="Arial" w:hAnsi="Arial"/>
          <w:sz w:val="24"/>
          <w:szCs w:val="24"/>
          <w:lang w:val="en-US" w:eastAsia="el-GR"/>
        </w:rPr>
        <w:t>drone</w:t>
      </w:r>
      <w:r w:rsidRPr="0016193F">
        <w:rPr>
          <w:rFonts w:ascii="Arial" w:hAnsi="Arial"/>
          <w:sz w:val="24"/>
          <w:szCs w:val="24"/>
          <w:lang w:eastAsia="el-GR"/>
        </w:rPr>
        <w:t xml:space="preserve">, τα </w:t>
      </w:r>
      <w:r w:rsidRPr="0016193F">
        <w:rPr>
          <w:rFonts w:ascii="Arial" w:hAnsi="Arial"/>
          <w:sz w:val="24"/>
          <w:szCs w:val="24"/>
          <w:lang w:val="en-US" w:eastAsia="el-GR"/>
        </w:rPr>
        <w:t>euro</w:t>
      </w:r>
      <w:r w:rsidRPr="0016193F">
        <w:rPr>
          <w:rFonts w:ascii="Arial" w:hAnsi="Arial"/>
          <w:sz w:val="24"/>
          <w:szCs w:val="24"/>
          <w:lang w:eastAsia="el-GR"/>
        </w:rPr>
        <w:t xml:space="preserve"> </w:t>
      </w:r>
      <w:r w:rsidRPr="0016193F">
        <w:rPr>
          <w:rFonts w:ascii="Arial" w:hAnsi="Arial"/>
          <w:sz w:val="24"/>
          <w:szCs w:val="24"/>
          <w:lang w:val="en-US" w:eastAsia="el-GR"/>
        </w:rPr>
        <w:t>drone</w:t>
      </w:r>
      <w:r w:rsidRPr="0016193F">
        <w:rPr>
          <w:rFonts w:ascii="Arial" w:hAnsi="Arial"/>
          <w:sz w:val="24"/>
          <w:szCs w:val="24"/>
          <w:lang w:eastAsia="el-GR"/>
        </w:rPr>
        <w:t xml:space="preserve"> θα χρησιμοποιούν το «</w:t>
      </w:r>
      <w:r w:rsidRPr="0016193F">
        <w:rPr>
          <w:rFonts w:ascii="Arial" w:hAnsi="Arial"/>
          <w:sz w:val="24"/>
          <w:szCs w:val="24"/>
          <w:lang w:val="en-US" w:eastAsia="el-GR"/>
        </w:rPr>
        <w:t>GALILEO</w:t>
      </w:r>
      <w:r w:rsidRPr="0016193F">
        <w:rPr>
          <w:rFonts w:ascii="Arial" w:hAnsi="Arial"/>
          <w:sz w:val="24"/>
          <w:szCs w:val="24"/>
          <w:lang w:eastAsia="el-GR"/>
        </w:rPr>
        <w:t>», ενώ η Τουρκία συμμετέχει στο «</w:t>
      </w:r>
      <w:r w:rsidRPr="0016193F">
        <w:rPr>
          <w:rFonts w:ascii="Arial" w:hAnsi="Arial"/>
          <w:sz w:val="24"/>
          <w:szCs w:val="24"/>
          <w:lang w:val="en-US" w:eastAsia="el-GR"/>
        </w:rPr>
        <w:t>GALILEO</w:t>
      </w:r>
      <w:r w:rsidRPr="0016193F">
        <w:rPr>
          <w:rFonts w:ascii="Arial" w:hAnsi="Arial"/>
          <w:sz w:val="24"/>
          <w:szCs w:val="24"/>
          <w:lang w:eastAsia="el-GR"/>
        </w:rPr>
        <w:t>», κάτι που θα χρειαστεί να λάβουμε πολύ σοβαρά υπ’ όψιν μας. Τέλος, οι ανησυχητικές παρενέργειες είναι τα προσωπικά δεδομένα, όπου η Κυβέρνηση κάνει τεράστια λάθη, όπως είδαμε με τη σύμβαση της «</w:t>
      </w:r>
      <w:r w:rsidRPr="0016193F">
        <w:rPr>
          <w:rFonts w:ascii="Arial" w:hAnsi="Arial"/>
          <w:sz w:val="24"/>
          <w:szCs w:val="24"/>
          <w:lang w:val="en-US" w:eastAsia="el-GR"/>
        </w:rPr>
        <w:t>PALANTIR</w:t>
      </w:r>
      <w:r w:rsidRPr="0016193F">
        <w:rPr>
          <w:rFonts w:ascii="Arial" w:hAnsi="Arial"/>
          <w:sz w:val="24"/>
          <w:szCs w:val="24"/>
          <w:lang w:eastAsia="el-GR"/>
        </w:rPr>
        <w:t>» και τώρα με τη «</w:t>
      </w:r>
      <w:r w:rsidRPr="0016193F">
        <w:rPr>
          <w:rFonts w:ascii="Arial" w:hAnsi="Arial"/>
          <w:sz w:val="24"/>
          <w:szCs w:val="24"/>
          <w:lang w:val="en-US" w:eastAsia="el-GR"/>
        </w:rPr>
        <w:t>CISCO</w:t>
      </w:r>
      <w:r w:rsidRPr="0016193F">
        <w:rPr>
          <w:rFonts w:ascii="Arial" w:hAnsi="Arial"/>
          <w:sz w:val="24"/>
          <w:szCs w:val="24"/>
          <w:lang w:eastAsia="el-GR"/>
        </w:rPr>
        <w:t xml:space="preserve">».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lastRenderedPageBreak/>
        <w:t>Τα δεδομένα που συλλέγονται με το «</w:t>
      </w:r>
      <w:r w:rsidRPr="0016193F">
        <w:rPr>
          <w:rFonts w:ascii="Arial" w:hAnsi="Arial"/>
          <w:sz w:val="24"/>
          <w:szCs w:val="24"/>
          <w:lang w:val="en-US" w:eastAsia="el-GR"/>
        </w:rPr>
        <w:t>GALILEO</w:t>
      </w:r>
      <w:r w:rsidRPr="0016193F">
        <w:rPr>
          <w:rFonts w:ascii="Arial" w:hAnsi="Arial"/>
          <w:sz w:val="24"/>
          <w:szCs w:val="24"/>
          <w:lang w:eastAsia="el-GR"/>
        </w:rPr>
        <w:t xml:space="preserve">» διαχειρίζονται με την οδηγία της Ευρωπαϊκής Ένωσης 2018/1725, η οποία αφορά την προστασία των φυσικών προσώπων έναντι της επεξεργασίας δεδομένων προσωπικού χαρακτήρα από τα θεσμικά και λοιπά όργανα, καθώς επίσης από οργανισμούς της Ένωσης και από την ελεύθερη κυκλοφορία των δεδομένων αυτών.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Δεν γνωρίζουμε αν έχει εφαρμοστεί στην Ελλάδα, αλλά για τον προηγούμενο νόμο, τον ν.2464/2019, που στηρίζεται σε συναφή οδηγία της Ευρωπαϊκής Ένωσης, την 679/2016, έχουμε σοβαρές επιφυλάξεις. Ανησυχούμε κυρίως για ενδεχόμενη επεξεργασία προσωπικών δεδομένων κάτω από ειδικές συνθήκες, όπως το άρθρο 24 του ν.2464/2019 για αποτροπή σοβαρής βλάβης στα δικαιώματα άλλου προσώπου που ακούγεται εξαιρετικά γενικόλογο.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Οφείλει δε να μας απασχολεί ποιος έχει πρόσβαση σε αυτές τις πληροφορίες με διάφορες δικαιολογίες, όπως η δήθεν προφύλαξή μας από την πανδημία ή δήθεν απειλές για τη δημοκρατία κ.ο.κ..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Στη δεύτερη σύμβαση που αφορά την ίδρυση του Ευρωπαϊκού Γραφείου Επικοινωνιών συνδυάζει τις λειτουργικές ευθύνες που είχαν το Ευρωπαϊκό Γραφείο Ραδιοεπικοινωνιών και το Ευρωπαϊκό Γραφείο Τηλεπικοινωνιών. Επομένως, δεν φαίνεται να αλλάζει πολλά η σύμβαση, ενώ επειδή αποτελεί συγχώνευση των προϋπαρχόντων γραφείων δεν υπάρχει κόστος κατά το </w:t>
      </w:r>
      <w:r w:rsidRPr="0016193F">
        <w:rPr>
          <w:rFonts w:ascii="Arial" w:hAnsi="Arial"/>
          <w:sz w:val="24"/>
          <w:szCs w:val="24"/>
          <w:lang w:eastAsia="el-GR"/>
        </w:rPr>
        <w:lastRenderedPageBreak/>
        <w:t>Γενικό Λογιστήριο του Κράτους. Πρόκειται για ένα ανούσιο γραφείο, κρίνοντας εκ του αποτελέσματος, αφού η Ελλάδα έχει από τα υψηλότερα κόστη τηλεπικοινωνιών, όπως ανέφεραν πολύ σωστά όλοι οι συνάδελφοι, ενώ δεν έχει εξελιχθεί η έρευνα ακόμη της Επιτροπής Ανταγωνισμού. Μια ανάλογα σκανδαλώδης κατάσταση υπάρχει και στα ΕΛΤΑ ακόμη και από την επιτήρηση της τρόικας.</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Τέλος, σε τι θα μας ωφελήσει, αλήθεια, η συμμετοχή μας σε μια ακόμη Ευρωπαϊκή Επιτροπή, πόσω μάλλον αφού συμμετέχει και η Τουρκία, ως συνήθως επιλεκτικά εκεί που τη συμφέρει, αν και σε μικρότερο βαθμό από την Ελλάδα; Προφανώς σε απολύτως τίποτα.</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Σας ευχαριστώ.</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(Στο σημείο αυτό ο Βουλευτής κ. Βασίλειος </w:t>
      </w:r>
      <w:proofErr w:type="spellStart"/>
      <w:r w:rsidRPr="0016193F">
        <w:rPr>
          <w:rFonts w:ascii="Arial" w:hAnsi="Arial"/>
          <w:sz w:val="24"/>
          <w:szCs w:val="24"/>
          <w:lang w:eastAsia="el-GR"/>
        </w:rPr>
        <w:t>Βιλιάρδος</w:t>
      </w:r>
      <w:proofErr w:type="spellEnd"/>
      <w:r w:rsidRPr="0016193F">
        <w:rPr>
          <w:rFonts w:ascii="Arial" w:hAnsi="Arial"/>
          <w:sz w:val="24"/>
          <w:szCs w:val="24"/>
          <w:lang w:eastAsia="el-GR"/>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16193F" w:rsidRPr="0016193F" w:rsidRDefault="0016193F" w:rsidP="00247084">
      <w:pPr>
        <w:spacing w:after="0" w:line="600" w:lineRule="auto"/>
        <w:ind w:firstLine="720"/>
        <w:jc w:val="center"/>
        <w:rPr>
          <w:rFonts w:ascii="Arial" w:hAnsi="Arial"/>
          <w:sz w:val="24"/>
          <w:szCs w:val="24"/>
          <w:lang w:eastAsia="el-GR"/>
        </w:rPr>
      </w:pPr>
      <w:r w:rsidRPr="0016193F">
        <w:rPr>
          <w:rFonts w:ascii="Arial" w:hAnsi="Arial"/>
          <w:sz w:val="24"/>
          <w:szCs w:val="24"/>
          <w:lang w:eastAsia="el-GR"/>
        </w:rPr>
        <w:t>(Χειροκροτήματα από την πτέρυγα της Ελληνικής Λύσης)</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b/>
          <w:bCs/>
          <w:sz w:val="24"/>
          <w:szCs w:val="24"/>
          <w:shd w:val="clear" w:color="auto" w:fill="FFFFFF"/>
          <w:lang w:eastAsia="zh-CN"/>
        </w:rPr>
        <w:t>ΠΡΟΕΔΡΕΥΩΝ (Αθανάσιος Μπούρας):</w:t>
      </w:r>
      <w:r w:rsidRPr="0016193F">
        <w:rPr>
          <w:rFonts w:ascii="Arial" w:hAnsi="Arial" w:cs="Arial"/>
          <w:sz w:val="24"/>
          <w:szCs w:val="24"/>
          <w:lang w:eastAsia="el-GR"/>
        </w:rPr>
        <w:t xml:space="preserve"> Και εμείς ευχαριστούμε, κύριε </w:t>
      </w:r>
      <w:proofErr w:type="spellStart"/>
      <w:r w:rsidRPr="0016193F">
        <w:rPr>
          <w:rFonts w:ascii="Arial" w:hAnsi="Arial" w:cs="Arial"/>
          <w:sz w:val="24"/>
          <w:szCs w:val="24"/>
          <w:lang w:eastAsia="el-GR"/>
        </w:rPr>
        <w:t>Βιλιάρδο</w:t>
      </w:r>
      <w:proofErr w:type="spellEnd"/>
      <w:r w:rsidRPr="0016193F">
        <w:rPr>
          <w:rFonts w:ascii="Arial" w:hAnsi="Arial" w:cs="Arial"/>
          <w:sz w:val="24"/>
          <w:szCs w:val="24"/>
          <w:lang w:eastAsia="el-GR"/>
        </w:rPr>
        <w:t>.</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t>Τον λόγο τώρα έχει ο Υφυπουργός κ. Γεωργαντάς για τη δική του τοποθέτηση.</w:t>
      </w:r>
    </w:p>
    <w:p w:rsidR="0016193F" w:rsidRPr="00870DB8" w:rsidRDefault="0016193F" w:rsidP="00870DB8">
      <w:pPr>
        <w:spacing w:after="0" w:line="600" w:lineRule="auto"/>
        <w:ind w:firstLine="720"/>
        <w:jc w:val="both"/>
        <w:rPr>
          <w:rFonts w:ascii="Arial" w:hAnsi="Arial" w:cs="Arial"/>
          <w:b/>
          <w:sz w:val="24"/>
          <w:szCs w:val="24"/>
          <w:lang w:eastAsia="el-GR"/>
        </w:rPr>
      </w:pPr>
      <w:r w:rsidRPr="0016193F">
        <w:rPr>
          <w:rFonts w:ascii="Arial" w:hAnsi="Arial" w:cs="Arial"/>
          <w:b/>
          <w:sz w:val="24"/>
          <w:szCs w:val="24"/>
          <w:lang w:eastAsia="el-GR"/>
        </w:rPr>
        <w:lastRenderedPageBreak/>
        <w:t>ΓΕΩΡΓΙΟΣ ΓΕΩΡΓΑΝΤΑΣ (Υφυπουργός Ψηφιακής Διακυβέρνησης):</w:t>
      </w:r>
      <w:r w:rsidR="00870DB8">
        <w:rPr>
          <w:rFonts w:ascii="Arial" w:hAnsi="Arial" w:cs="Arial"/>
          <w:b/>
          <w:sz w:val="24"/>
          <w:szCs w:val="24"/>
          <w:lang w:eastAsia="el-GR"/>
        </w:rPr>
        <w:t xml:space="preserve"> </w:t>
      </w:r>
      <w:r w:rsidRPr="0016193F">
        <w:rPr>
          <w:rFonts w:ascii="Arial" w:hAnsi="Arial" w:cs="Arial"/>
          <w:bCs/>
          <w:sz w:val="24"/>
          <w:szCs w:val="24"/>
          <w:lang w:eastAsia="el-GR"/>
        </w:rPr>
        <w:t xml:space="preserve">Ευχαριστώ, κύριε </w:t>
      </w:r>
      <w:r w:rsidRPr="0016193F">
        <w:rPr>
          <w:rFonts w:ascii="Arial" w:hAnsi="Arial" w:cs="Arial"/>
          <w:sz w:val="24"/>
          <w:szCs w:val="24"/>
          <w:lang w:eastAsia="el-GR"/>
        </w:rPr>
        <w:t>Πρόεδρε.</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t>Πραγματικά δεν περίμενα ότι δύο κυρώσεις διεθνών συμβάσεων, δηλαδή ουσιαστικά δύο εκπληρώσεις υποχρεώσεων της χ</w:t>
      </w:r>
      <w:bookmarkStart w:id="3" w:name="_GoBack"/>
      <w:bookmarkEnd w:id="3"/>
      <w:r w:rsidRPr="0016193F">
        <w:rPr>
          <w:rFonts w:ascii="Arial" w:hAnsi="Arial" w:cs="Arial"/>
          <w:sz w:val="24"/>
          <w:szCs w:val="24"/>
          <w:lang w:eastAsia="el-GR"/>
        </w:rPr>
        <w:t>ώρας, οι οποίες προκύπτουν με βάση την ειλημμένη απόφαση του ελληνικού λαού στη συντριπτική του πλειοψηφία να συμμετάσχει στην ευρωπαϊκή οικογένεια ενεργά, θα μπορούσαν να αποτελέσουν αντικείμενο μιας άγονης -θα ήθελα να πω- αντιπαράθεσης, η οποία μάλιστα σε πολλά σημεία -θα μου επιτρέψετε να πω- ήταν και εκτός θέματος.</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t>Δεν θέλω μια τέτοια ημέρα να δημιουργήσω ένταση στο Σώμα, όμως οφείλω να κάνω δύο παρατηρήσεις. Θα ξεκινήσω από μία παρατήρηση προς τον εισηγητή του Κομμουνιστικού Κόμματος Ελλάδας.</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t xml:space="preserve">Μια ευχάριστη για εμένα έκπληξη ή διαπίστωση αποτέλεσε ότι την πρώτη σύμβαση το κόμμα σας το 2008 την είχε υπερψηφίσει. Πραγματικά ήταν μια πολύ ευχάριστη για εμένα έκπληξη, καθώς η σκοπιμότητα της λειτουργίας του συγκεκριμένου γραφείου είναι πραγματικά προς όφελος συνολικά της χώρας μας. </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t xml:space="preserve">Τώρα έρχεται μια τροποποίηση, η οποία ουσιαστικά δεν ιδρύει κάτι από την αρχή, δεν θέτει όρους, δεν θέτει κανόνες καινούργιους, αλλά γίνεται τυπικά η συγχώνευση του Ευρωπαϊκού Γραφείου Ραδιοεπικοινωνιών και του </w:t>
      </w:r>
      <w:r w:rsidRPr="0016193F">
        <w:rPr>
          <w:rFonts w:ascii="Arial" w:hAnsi="Arial" w:cs="Arial"/>
          <w:sz w:val="24"/>
          <w:szCs w:val="24"/>
          <w:lang w:eastAsia="el-GR"/>
        </w:rPr>
        <w:lastRenderedPageBreak/>
        <w:t>Ευρωπαϊκού Γραφείου Τηλεπικοινωνιών στο Ευρωπαϊκό Γραφείο Επικοινωνιών, χωρίς καμμία επιβάρυνση για τη χώρα μας, όπως λέει και η έκθεση του Γενικού Λογιστηρίου. Βλέπω μια άρνηση συναίνεσης, ενώ στο αρχικό σχέδιο, που είχε και όλους τους όρους, υπήρχε η συναίνεση.</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t xml:space="preserve">Βλέπω, επίσης, μια προσπάθεια από άλλα πολιτικά κόμματα να μεταφέρουν την αντιπαράθεση στη λειτουργία των Ελληνικών Ταχυδρομείων. Συγγνώμη, αλλά ξέρουμε πάρα πολύ καλά σε τι κατάσταση παραλήφθηκαν τα Ελληνικά Ταχυδρομεία πριν από είκοσι μήνες, πέραν της οικονομικής κατάστασης, της πολύ δύσκολης. Ξέρουμε πάρα πολύ καλά ότι πλέον τα Ελληνικά Ταχυδρομεία ανήκουν στο </w:t>
      </w:r>
      <w:proofErr w:type="spellStart"/>
      <w:r w:rsidRPr="0016193F">
        <w:rPr>
          <w:rFonts w:ascii="Arial" w:hAnsi="Arial" w:cs="Arial"/>
          <w:sz w:val="24"/>
          <w:szCs w:val="24"/>
          <w:lang w:eastAsia="el-GR"/>
        </w:rPr>
        <w:t>Υπερταμείο</w:t>
      </w:r>
      <w:proofErr w:type="spellEnd"/>
      <w:r w:rsidRPr="0016193F">
        <w:rPr>
          <w:rFonts w:ascii="Arial" w:hAnsi="Arial" w:cs="Arial"/>
          <w:sz w:val="24"/>
          <w:szCs w:val="24"/>
          <w:lang w:eastAsia="el-GR"/>
        </w:rPr>
        <w:t xml:space="preserve">. Αυτή η ενέργεια έχει μια συγκεκριμένη ευθύνη, μια συγκεκριμένη πολιτική υπογραφή. Από επιλογές της προηγούμενης κυβέρνησης, από λάθη της προηγούμενης κυβέρνησης ανήκει στο </w:t>
      </w:r>
      <w:proofErr w:type="spellStart"/>
      <w:r w:rsidRPr="0016193F">
        <w:rPr>
          <w:rFonts w:ascii="Arial" w:hAnsi="Arial" w:cs="Arial"/>
          <w:sz w:val="24"/>
          <w:szCs w:val="24"/>
          <w:lang w:eastAsia="el-GR"/>
        </w:rPr>
        <w:t>Υπερταμείο</w:t>
      </w:r>
      <w:proofErr w:type="spellEnd"/>
      <w:r w:rsidRPr="0016193F">
        <w:rPr>
          <w:rFonts w:ascii="Arial" w:hAnsi="Arial" w:cs="Arial"/>
          <w:sz w:val="24"/>
          <w:szCs w:val="24"/>
          <w:lang w:eastAsia="el-GR"/>
        </w:rPr>
        <w:t xml:space="preserve">, αλλά δεν είναι μόνο αυτό. </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t>Νομίζω ότι όλοι μας γνωρίζουμε τις υποθέσεις που έχουν πάρει τη δικαστική οδό, όπου τα Ελληνικά Ταχυδρομεία με 7 εκατομμύρια περίπου τον μήνα παθητικό υποχρεώθηκαν κάποιες φορές -για να πληρωθούν μισθοδοσίες- να παρακρατήσουν χρήματα που είχαν δοθεί για πληρωμές λογαριασμών της ΔΕΗ!</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t xml:space="preserve">Τι κάνουμε εμείς τώρα; Κάνουμε μια πάρα πολύ σημαντική προσπάθεια για την εξυγίανσή τους, για τον εκσυγχρονισμό τους, για να μπορέσουν να </w:t>
      </w:r>
      <w:r w:rsidRPr="0016193F">
        <w:rPr>
          <w:rFonts w:ascii="Arial" w:hAnsi="Arial" w:cs="Arial"/>
          <w:sz w:val="24"/>
          <w:szCs w:val="24"/>
          <w:lang w:eastAsia="el-GR"/>
        </w:rPr>
        <w:lastRenderedPageBreak/>
        <w:t xml:space="preserve">γίνουν πραγματικά ανταγωνιστικά σε μια αγορά η οποία έχει περιθώρια. Καταφέραμε και μειώσαμε το παθητικό περίπου στο μισό τον μήνα που παραλάβαμε, πριν από την εθελουσία -αξίζει να το σημειώσω αυτό- και προσπαθούμε τώρα με μια εθελουσία, η οποία στέφθηκε με πολύ μεγάλη επιτυχία -γιατί προσπαθήσαμε να διαφυλάξουμε τα συμφέροντα των εργαζομένων- να κάνουμε εκείνες τις κινήσεις οι οποίες είναι αναγκαίες, έτσι ώστε πραγματικά να γίνουν ανταγωνιστικά. Διότι δεν πρέπει κάποιος να μένει αμέτοχος και αδιάφορος όταν στοιχίζει η λειτουργία των Ελληνικών Ταχυδρομείων 7 εκατομμύρια τον μήνα στον ελληνικό λαό και χωρίς να έχει και την ποιοτική εκείνη υπηρεσία που του αρμόζει. </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t>Τα Ελληνικά Ταχυδρομεία θα εξακολουθήσουν, με βάση το σχέδιο της αναδιάρθρωσης, να προσφέρουν τις υπηρεσίες τους σε όλη την ελληνική επικράτεια, έτσι όπως οφείλουν, έτσι όπως ξεκίνησαν. Είναι η αρχαιότερη εταιρεία του ελληνικού δημοσίου. Πρέπει, πραγματικά, η προστιθέμενη αξία από τη διαχρονική παρουσία και την ταύτιση με την ελληνική ιδίως περιφέρεια να παραμείνει και θα παραμείνει.</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t xml:space="preserve">Έχουμε επίσης αναφορές -και απευθύνομαι στον εισηγητή του ΚΙΝΑΛ- σε σχέση με τη λειτουργία του Υπουργείου Ψηφιακής Διακυβέρνησης, το οποίο, όπως είπατε, σκορπά χρήματα. Να κάνετε όποια επίκαιρη ερώτηση θέλετε για να κάτσουμε να συζητήσουμε ό,τι θέλετε για όποιο ζήτημα θέλετε αλλά, </w:t>
      </w:r>
      <w:r w:rsidRPr="0016193F">
        <w:rPr>
          <w:rFonts w:ascii="Arial" w:hAnsi="Arial" w:cs="Arial"/>
          <w:sz w:val="24"/>
          <w:szCs w:val="24"/>
          <w:lang w:eastAsia="el-GR"/>
        </w:rPr>
        <w:lastRenderedPageBreak/>
        <w:t xml:space="preserve">πραγματικά, δεν υπήρξε μια κουβέντα από έναν εισηγητή οποιουδήποτε κόμματος γι’ αυτό το Υπουργείο, που καταβάλλει μια προσπάθεια -εθνική προσπάθεια θέλω να πιστεύω ότι θα παραμείνει- για τον ψηφιακό μετασχηματισμό της χώρας; Το ότι το 2020 έγιναν ενενήντα τέσσερα εκατομμύρια ηλεκτρονικές συναλλαγές, παρασχέθηκαν ενενήντα τέσσερα εκατομμύρια ψηφιακές υπηρεσίες στους Έλληνες πολίτες, αποφεύχθηκε η ανάγκη της φυσικής παρουσίας των Ελλήνων πολιτών στα γκισέ του δημοσίου, το ότι έχουμε διεκπεραιώσει με τόσο άψογο τρόπο τόσες πολλές εφαρμογές, οι οποίες έχουν βελτιώσει την καθημερινότητα του πολίτη και σε μια περίοδο πανδημίας, όλα αυτά πραγματικά δεν τον προστατεύουν; </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t xml:space="preserve">Λειτουργεί ένα σύστημα εμβολιασμών το οποίο στηρίζεται σε πλατφόρμες τις οποίες δημιουργήσαμε. Αυτή τη στιγμή οι υπερήλικες Έλληνες, οι ευπαθείς ομάδες του ελληνικού πληθυσμού, μπορούν πραγματικά και κλείνουν το ραντεβού τους χωρίς καμμία ταλαιπωρία και μπορούν στη συνέχεια και εμβολιάζονται από την άψογη εξυπηρέτηση των υγειονομικών. Δεν χρειάζεται να ακούσουμε κανέναν καλό λόγο από εσάς για τη λειτουργία του Υπουργείου Ψηφιακής Διακυβέρνησης. Έχει καταγραφεί αυτό και καταγράφεται κάθε μέρα και εντονότερα στη συνείδηση του ελληνικού λαού, αλλά δεν θα επιτρέψουμε σε κανέναν να επιχειρήσει να αμαυρώσει αυτό το έργο. </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lastRenderedPageBreak/>
        <w:t>Ιδού πεδίο δόξης λαμπρό, όποιος επιθυμεί ας υποβάλει την όποια επίκαιρη ερώτηση για να έχουμε και την ευκαιρία μιας προφορικής συζητήσεως. Επειδή δεν θέλω να οφείλω καμμία απάντηση, επειδή είπατε ότι ρωτήσατε για τον Διαστημικό Οργανισμό, εγώ θα δω όλα τα στοιχεία και θα σας τα καταθέσω, κύριε συνάδελφε.</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t>Επίσης, μόνο από έναν έγινε η αναφορά ότι υπήρχε η δέσμευση από μέρους μου ως εκπροσώπου της Κυβέρνησης ότι σήμερα θα είναι μια καθαρή συζήτηση μόνο για τις δύο αυτές συμβάσεις χωρίς καμμία τροπολογία και αυτό, πραγματικά, εκπληρώθηκε από την πλευρά μας. Είναι μια αυτονόητη υποχρέωση, οφείλω να πω, αλλά παρά ταύτα κάποιοι από τους εισηγητές, που θα μπορούσαν να τοποθετηθούν θετικά από την έναρξη της συζήτησης, δεν το έπραξαν. Ήθελαν να πουν τον αντιπολιτευτικό τους λόγο. Δικαίωμά τους.</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t>Έχουμε αποφασίσει να είμαστε στην ευρωπαϊκή οικογένεια. Η ευρωπαϊκή οικογένεια αποφασίζει συμβάσεις οι οποίες βελτιώνουν το επίπεδο των επικοινωνιών, το επίπεδο συνολικά των ταχυδρομικών υπηρεσιών με όλη αυτή τη γνώση η οποία προσφέρεται, με όλη τη σύμπραξη και τη συνεργασία η οποία υπάρχει. Αυτές, λοιπόν, τις συμβάσεις καλούμαστε σήμερα να κυρώσουμε. Η μία είναι απλά τροποποιητική και η άλλη είναι επικύρωση σε σχέση με τη συμφωνία της Ευρωπαϊκής Ένωσης με την Ελβετία.</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lastRenderedPageBreak/>
        <w:t>Ακούω αιτιάσεις σε σχέση με άρθρα που, όμως, όποιος γνωρίζει από το δίκαιο που διέπει τις διεθνείς συμβάσεις, ακυρώνεται με τον τρόπο που επιχειρεί να καταγράψει μια διαφωνία. Δεν σημαίνει ότι έτσι, χωρίς καμμία βάσανο, χωρίς καμμία προηγούμενη απόφαση των συλλογικών οργάνων θα μπορεί η όποια υπηρεσία να παρασχεθεί από ιδιώτη. Το ότι αναφέρεται ως δυνατότητα σε ένα άρθρο δεν σημαίνει ότι αυτό μπορεί να γίνει χωρίς να υπάρχει το «φίλτρο» της προηγούμενης αξιολόγησης και της απόφασης των σχετικών οργάνων.</w:t>
      </w:r>
    </w:p>
    <w:p w:rsidR="0016193F" w:rsidRPr="0016193F" w:rsidRDefault="0016193F" w:rsidP="00247084">
      <w:pPr>
        <w:spacing w:after="0" w:line="600" w:lineRule="auto"/>
        <w:ind w:firstLine="720"/>
        <w:jc w:val="both"/>
        <w:rPr>
          <w:rFonts w:ascii="Arial" w:hAnsi="Arial" w:cs="Arial"/>
          <w:sz w:val="24"/>
          <w:szCs w:val="24"/>
          <w:lang w:eastAsia="el-GR"/>
        </w:rPr>
      </w:pPr>
      <w:r w:rsidRPr="0016193F">
        <w:rPr>
          <w:rFonts w:ascii="Arial" w:hAnsi="Arial" w:cs="Arial"/>
          <w:sz w:val="24"/>
          <w:szCs w:val="24"/>
          <w:lang w:eastAsia="el-GR"/>
        </w:rPr>
        <w:t xml:space="preserve">Νομίζω, λοιπόν, κύριοι συνάδελφοι ότι η αντιπολίτευση η οποία επιχειρήθηκε σήμερα επισκίασε πολλά αντικείμενα. Θα μπορούσε να βρει μια άλλη μέρα. Ένα περιθώριο συζήτησης και ανταλλαγής απόψεων για τα ταχυδρομεία θέλετε. Να το κάνουμε εδώ. Να κάνουμε εδώ όποια συζήτηση θέλετε για το επίπεδο της παροχής των ψηφιακών υπηρεσιών στη χώρα. Να κάνουμε όποια συζήτηση θέλετε για τα έργα. Να την κάνουμε. Σήμερα είχαμε κάτι άλλο να συζητήσουμε. Αυτό έχει σχέση με αυτονόητες υποχρεώσεις της χώρας με βάση την ένταξή της στην ευρωπαϊκή οικογένεια και νομίζω ότι μόνο θετική θα έπρεπε να είναι η στάση όλων σας, εκτός αν κάποιος έχει μια αρνητική στάση απέναντι στην παρουσία μας, στην ένταξη μας, στη συμμετοχή μας στην ευρωπαϊκή οικογένεια. </w:t>
      </w:r>
    </w:p>
    <w:p w:rsidR="0016193F" w:rsidRPr="0016193F" w:rsidRDefault="0016193F" w:rsidP="00247084">
      <w:pPr>
        <w:autoSpaceDE w:val="0"/>
        <w:autoSpaceDN w:val="0"/>
        <w:adjustRightInd w:val="0"/>
        <w:spacing w:after="0" w:line="600" w:lineRule="auto"/>
        <w:ind w:firstLine="720"/>
        <w:jc w:val="both"/>
        <w:rPr>
          <w:rFonts w:ascii="Arial" w:hAnsi="Arial"/>
          <w:sz w:val="24"/>
          <w:szCs w:val="24"/>
          <w:lang w:eastAsia="el-GR"/>
        </w:rPr>
      </w:pPr>
      <w:r w:rsidRPr="0016193F">
        <w:rPr>
          <w:rFonts w:ascii="Arial" w:hAnsi="Arial"/>
          <w:sz w:val="24"/>
          <w:szCs w:val="24"/>
          <w:lang w:eastAsia="el-GR"/>
        </w:rPr>
        <w:lastRenderedPageBreak/>
        <w:t xml:space="preserve">Θέλω να κλείσω κι εγώ με μια κουβέντα για την πολύ σημαντική αυριανή μέρα. Θα ζήσουμε τα διακόσια χρόνια από την Ελληνική Επανάσταση. Ένα είναι το στοιχείο που θα πρέπει από εδώ και πέρα να συνοδεύσει όλους τους Έλληνες και όλες τις Ελληνίδες απόλυτα. Είναι αυτό το στοιχείο της εθνικής αυτοπεποίθησης, την οποία μπορούμε πραγματικά να μην την επικαλούμαστε μόνο σε δύσκολες στιγμές, αλλά συνεχώς. Έχουμε αποδείξει ότι μπορούμε και να πολεμήσουμε και να ευημερήσουμε όταν πραγματικά είμαστε ενωμένοι, όταν αυτή την αυτοπεποίθηση τη μεταφράζουμε σε πράξη, σε ευρηματικότητα, σε ενέργεια και όταν δεν έχουμε αδιέξοδες αντιπαραθέσεις. </w:t>
      </w:r>
    </w:p>
    <w:p w:rsidR="0016193F" w:rsidRPr="0016193F" w:rsidRDefault="0016193F" w:rsidP="00247084">
      <w:pPr>
        <w:autoSpaceDE w:val="0"/>
        <w:autoSpaceDN w:val="0"/>
        <w:adjustRightInd w:val="0"/>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Χρόνια πολλά σε όλες τις Ελληνίδες, χρόνια πολλά σε όλους τους Έλληνες! </w:t>
      </w:r>
    </w:p>
    <w:p w:rsidR="0016193F" w:rsidRPr="0016193F" w:rsidRDefault="0016193F" w:rsidP="00247084">
      <w:pPr>
        <w:autoSpaceDE w:val="0"/>
        <w:autoSpaceDN w:val="0"/>
        <w:adjustRightInd w:val="0"/>
        <w:spacing w:after="0" w:line="600" w:lineRule="auto"/>
        <w:ind w:firstLine="720"/>
        <w:jc w:val="both"/>
        <w:rPr>
          <w:rFonts w:ascii="Arial" w:hAnsi="Arial"/>
          <w:sz w:val="24"/>
          <w:szCs w:val="24"/>
          <w:lang w:eastAsia="el-GR"/>
        </w:rPr>
      </w:pPr>
      <w:r w:rsidRPr="0016193F">
        <w:rPr>
          <w:rFonts w:ascii="Arial" w:hAnsi="Arial"/>
          <w:sz w:val="24"/>
          <w:szCs w:val="24"/>
          <w:lang w:eastAsia="el-GR"/>
        </w:rPr>
        <w:t>Ευχαριστώ.</w:t>
      </w:r>
    </w:p>
    <w:p w:rsidR="0016193F" w:rsidRPr="0016193F" w:rsidRDefault="0016193F" w:rsidP="00247084">
      <w:pPr>
        <w:autoSpaceDE w:val="0"/>
        <w:autoSpaceDN w:val="0"/>
        <w:adjustRightInd w:val="0"/>
        <w:spacing w:after="0" w:line="600" w:lineRule="auto"/>
        <w:ind w:firstLine="720"/>
        <w:jc w:val="center"/>
        <w:rPr>
          <w:rFonts w:ascii="Arial" w:hAnsi="Arial"/>
          <w:sz w:val="24"/>
          <w:szCs w:val="24"/>
          <w:lang w:eastAsia="el-GR"/>
        </w:rPr>
      </w:pPr>
      <w:r w:rsidRPr="0016193F">
        <w:rPr>
          <w:rFonts w:ascii="Arial" w:hAnsi="Arial"/>
          <w:sz w:val="24"/>
          <w:szCs w:val="24"/>
          <w:lang w:eastAsia="el-GR"/>
        </w:rPr>
        <w:t>(Χειροκροτήματα από την πτέρυγα της Νέας Δημοκρατίας)</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b/>
          <w:sz w:val="24"/>
          <w:szCs w:val="24"/>
          <w:lang w:eastAsia="el-GR"/>
        </w:rPr>
        <w:t>ΠΡΟΕΔΡΕΥΩΝ (Αθανάσιος Μπούρας):</w:t>
      </w:r>
      <w:r w:rsidRPr="0016193F">
        <w:rPr>
          <w:rFonts w:ascii="Arial" w:hAnsi="Arial"/>
          <w:sz w:val="24"/>
          <w:szCs w:val="24"/>
          <w:lang w:eastAsia="el-GR"/>
        </w:rPr>
        <w:t xml:space="preserve"> Ευχαριστούμε, κύριε Υπουργέ.</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t xml:space="preserve">Κυρίες και κύριοι συνάδελφοι, κηρύσσεται περαιωμένη η συζήτηση επί της αρχής, των άρθρων και του συνόλου των σχεδίων νόμου του Υπουργείου Ψηφιακής Διακυβέρνησης και η ψήφισή τους θα γίνει, όπως ειπώθηκε από την αρχή, χωριστά. </w:t>
      </w:r>
    </w:p>
    <w:p w:rsidR="0016193F" w:rsidRPr="0016193F" w:rsidRDefault="0016193F" w:rsidP="00247084">
      <w:pPr>
        <w:spacing w:after="0" w:line="600" w:lineRule="auto"/>
        <w:ind w:firstLine="720"/>
        <w:jc w:val="both"/>
        <w:rPr>
          <w:rFonts w:ascii="Arial" w:hAnsi="Arial"/>
          <w:sz w:val="24"/>
          <w:szCs w:val="24"/>
          <w:lang w:eastAsia="el-GR"/>
        </w:rPr>
      </w:pPr>
      <w:r w:rsidRPr="0016193F">
        <w:rPr>
          <w:rFonts w:ascii="Arial" w:hAnsi="Arial"/>
          <w:sz w:val="24"/>
          <w:szCs w:val="24"/>
          <w:lang w:eastAsia="el-GR"/>
        </w:rPr>
        <w:lastRenderedPageBreak/>
        <w:t>Προχωρούμε πρώτα στην ψήφιση επί της αρχής, των άρθρων και του συνόλου του σχεδίου νόμου του Υπουργείου Ψηφιακής Διακυβέρνησης: «Κύρωση της Σύμβασης για την ίδρυση του Ευρωπαϊκού Γραφείου Επικοινωνιών (ECO) [Χάγη, 23 Ιουνίου 1993], όπως τροποποιήθηκε στην Κοπεγχάγη στις 9 Απριλίου 2002 και στην Κοπεγχάγη στις 23 Νοεμβρίου 2011».</w:t>
      </w:r>
    </w:p>
    <w:p w:rsidR="0016193F" w:rsidRPr="0016193F" w:rsidRDefault="0016193F" w:rsidP="00247084">
      <w:pPr>
        <w:spacing w:after="0" w:line="600" w:lineRule="auto"/>
        <w:ind w:firstLine="720"/>
        <w:jc w:val="both"/>
        <w:rPr>
          <w:rFonts w:ascii="Arial" w:eastAsia="SimSun" w:hAnsi="Arial"/>
          <w:sz w:val="24"/>
          <w:szCs w:val="24"/>
          <w:lang w:eastAsia="zh-CN"/>
        </w:rPr>
      </w:pPr>
      <w:r w:rsidRPr="0016193F">
        <w:rPr>
          <w:rFonts w:ascii="Arial" w:eastAsia="SimSun" w:hAnsi="Arial"/>
          <w:sz w:val="24"/>
          <w:szCs w:val="24"/>
          <w:lang w:eastAsia="zh-CN"/>
        </w:rPr>
        <w:t>Παρακαλώ να ανοίξει το σύστημα της ηλεκτρονικής ψηφοφορίας.</w:t>
      </w:r>
    </w:p>
    <w:p w:rsidR="0016193F" w:rsidRPr="0016193F" w:rsidRDefault="0016193F" w:rsidP="00247084">
      <w:pPr>
        <w:autoSpaceDE w:val="0"/>
        <w:autoSpaceDN w:val="0"/>
        <w:adjustRightInd w:val="0"/>
        <w:spacing w:after="0" w:line="600" w:lineRule="auto"/>
        <w:ind w:firstLine="720"/>
        <w:jc w:val="center"/>
        <w:rPr>
          <w:rFonts w:ascii="Arial" w:hAnsi="Arial"/>
          <w:b/>
          <w:color w:val="212121"/>
          <w:sz w:val="24"/>
          <w:szCs w:val="24"/>
          <w:shd w:val="clear" w:color="auto" w:fill="FFFFFF"/>
          <w:lang w:eastAsia="el-GR"/>
        </w:rPr>
      </w:pPr>
      <w:r w:rsidRPr="0016193F">
        <w:rPr>
          <w:rFonts w:ascii="Arial" w:eastAsia="SimSun" w:hAnsi="Arial"/>
          <w:sz w:val="24"/>
          <w:szCs w:val="24"/>
          <w:lang w:eastAsia="zh-CN"/>
        </w:rPr>
        <w:t>(ΨΗΦΟΦΟΡΙΑ)</w:t>
      </w:r>
    </w:p>
    <w:p w:rsidR="0016193F" w:rsidRPr="0016193F" w:rsidRDefault="0016193F" w:rsidP="00247084">
      <w:pPr>
        <w:autoSpaceDE w:val="0"/>
        <w:autoSpaceDN w:val="0"/>
        <w:adjustRightInd w:val="0"/>
        <w:spacing w:after="0" w:line="600" w:lineRule="auto"/>
        <w:ind w:firstLine="720"/>
        <w:jc w:val="both"/>
        <w:rPr>
          <w:rFonts w:ascii="Arial" w:eastAsia="SimSun" w:hAnsi="Arial"/>
          <w:sz w:val="24"/>
          <w:szCs w:val="24"/>
          <w:lang w:eastAsia="zh-CN"/>
        </w:rPr>
      </w:pPr>
      <w:r w:rsidRPr="0016193F">
        <w:rPr>
          <w:rFonts w:ascii="Arial" w:hAnsi="Arial"/>
          <w:b/>
          <w:color w:val="212121"/>
          <w:sz w:val="24"/>
          <w:szCs w:val="24"/>
          <w:shd w:val="clear" w:color="auto" w:fill="FFFFFF"/>
          <w:lang w:eastAsia="el-GR"/>
        </w:rPr>
        <w:t xml:space="preserve">ΠΡΟΕΔΡΕΥΩΝ (Αθανάσιος Μπούρας): </w:t>
      </w:r>
      <w:r w:rsidRPr="0016193F">
        <w:rPr>
          <w:rFonts w:ascii="Arial" w:eastAsia="SimSun" w:hAnsi="Arial"/>
          <w:sz w:val="24"/>
          <w:szCs w:val="24"/>
          <w:lang w:eastAsia="zh-CN"/>
        </w:rPr>
        <w:t>Κυρίες και κύριοι συνάδελφοι, εφόσον έχετε ολοκληρώσει την ψηφοφορία, παρακαλώ να κλείσει το σύστημα της ηλεκτρονικής ψηφοφορίας.</w:t>
      </w:r>
    </w:p>
    <w:p w:rsidR="0016193F" w:rsidRPr="0016193F" w:rsidRDefault="0016193F" w:rsidP="00247084">
      <w:pPr>
        <w:autoSpaceDE w:val="0"/>
        <w:autoSpaceDN w:val="0"/>
        <w:adjustRightInd w:val="0"/>
        <w:spacing w:after="0" w:line="600" w:lineRule="auto"/>
        <w:ind w:firstLine="720"/>
        <w:jc w:val="center"/>
        <w:rPr>
          <w:rFonts w:ascii="Arial" w:eastAsia="SimSun" w:hAnsi="Arial"/>
          <w:sz w:val="24"/>
          <w:szCs w:val="24"/>
          <w:lang w:eastAsia="zh-CN"/>
        </w:rPr>
      </w:pPr>
      <w:r w:rsidRPr="0016193F">
        <w:rPr>
          <w:rFonts w:ascii="Arial" w:eastAsia="SimSun" w:hAnsi="Arial"/>
          <w:sz w:val="24"/>
          <w:szCs w:val="24"/>
          <w:lang w:eastAsia="zh-CN"/>
        </w:rPr>
        <w:t>(ΗΛΕΚΤΡΟΝΙΚΗ ΚΑΤΑΜΕΤΡΗΣΗ)</w:t>
      </w:r>
    </w:p>
    <w:p w:rsidR="0016193F" w:rsidRPr="0016193F" w:rsidRDefault="0016193F" w:rsidP="00247084">
      <w:pPr>
        <w:spacing w:after="0" w:line="600" w:lineRule="auto"/>
        <w:ind w:firstLine="720"/>
        <w:jc w:val="center"/>
        <w:rPr>
          <w:rFonts w:ascii="Arial" w:eastAsia="SimSun" w:hAnsi="Arial"/>
          <w:sz w:val="24"/>
          <w:szCs w:val="24"/>
          <w:lang w:eastAsia="zh-CN"/>
        </w:rPr>
      </w:pPr>
      <w:r w:rsidRPr="0016193F">
        <w:rPr>
          <w:rFonts w:ascii="Arial" w:eastAsia="SimSun" w:hAnsi="Arial"/>
          <w:sz w:val="24"/>
          <w:szCs w:val="24"/>
          <w:lang w:eastAsia="zh-CN"/>
        </w:rPr>
        <w:t>(ΜΕΤΑ ΤΗΝ ΗΛΕΚΤΡΟΝΙΚΗ ΚΑΤΑΜΕΤΡΗΣΗ)</w:t>
      </w:r>
    </w:p>
    <w:p w:rsidR="0016193F" w:rsidRPr="0016193F" w:rsidRDefault="0016193F" w:rsidP="00247084">
      <w:pPr>
        <w:tabs>
          <w:tab w:val="left" w:pos="1791"/>
        </w:tabs>
        <w:spacing w:after="0" w:line="600" w:lineRule="auto"/>
        <w:ind w:firstLine="720"/>
        <w:jc w:val="both"/>
        <w:rPr>
          <w:rFonts w:ascii="Arial" w:hAnsi="Arial"/>
          <w:sz w:val="24"/>
          <w:szCs w:val="24"/>
          <w:lang w:eastAsia="el-GR"/>
        </w:rPr>
      </w:pPr>
      <w:r w:rsidRPr="0016193F">
        <w:rPr>
          <w:rFonts w:ascii="Arial" w:hAnsi="Arial"/>
          <w:b/>
          <w:color w:val="212121"/>
          <w:sz w:val="24"/>
          <w:szCs w:val="24"/>
          <w:shd w:val="clear" w:color="auto" w:fill="FFFFFF"/>
          <w:lang w:eastAsia="el-GR"/>
        </w:rPr>
        <w:t>ΠΡΟΕΔΡΕΥΩΝ (Αθανάσιος Μπούρας):</w:t>
      </w:r>
      <w:r w:rsidRPr="0016193F">
        <w:rPr>
          <w:rFonts w:ascii="Arial" w:hAnsi="Arial"/>
          <w:b/>
          <w:sz w:val="24"/>
          <w:szCs w:val="24"/>
          <w:lang w:eastAsia="el-GR"/>
        </w:rPr>
        <w:t xml:space="preserve"> </w:t>
      </w:r>
      <w:r w:rsidRPr="0016193F">
        <w:rPr>
          <w:rFonts w:ascii="Arial" w:hAnsi="Arial"/>
          <w:sz w:val="24"/>
          <w:szCs w:val="24"/>
          <w:lang w:eastAsia="el-GR"/>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16193F" w:rsidRPr="0016193F" w:rsidRDefault="0016193F" w:rsidP="00247084">
      <w:pPr>
        <w:tabs>
          <w:tab w:val="left" w:pos="1791"/>
        </w:tabs>
        <w:spacing w:after="0" w:line="600" w:lineRule="auto"/>
        <w:ind w:firstLine="720"/>
        <w:jc w:val="center"/>
        <w:rPr>
          <w:rFonts w:ascii="Arial" w:hAnsi="Arial"/>
          <w:color w:val="FF0000"/>
          <w:sz w:val="24"/>
          <w:szCs w:val="24"/>
          <w:lang w:eastAsia="el-GR"/>
        </w:rPr>
      </w:pPr>
      <w:r w:rsidRPr="0016193F">
        <w:rPr>
          <w:rFonts w:ascii="Arial" w:hAnsi="Arial"/>
          <w:color w:val="FF0000"/>
          <w:sz w:val="24"/>
          <w:szCs w:val="24"/>
          <w:lang w:eastAsia="el-GR"/>
        </w:rPr>
        <w:t>ΑΛΛΑΓΗ ΣΕΛΙΔΑΣ</w:t>
      </w:r>
    </w:p>
    <w:tbl>
      <w:tblPr>
        <w:tblW w:w="7340" w:type="dxa"/>
        <w:jc w:val="center"/>
        <w:tblCellMar>
          <w:left w:w="10" w:type="dxa"/>
          <w:right w:w="10" w:type="dxa"/>
        </w:tblCellMar>
        <w:tblLook w:val="04A0" w:firstRow="1" w:lastRow="0" w:firstColumn="1" w:lastColumn="0" w:noHBand="0" w:noVBand="1"/>
      </w:tblPr>
      <w:tblGrid>
        <w:gridCol w:w="7340"/>
      </w:tblGrid>
      <w:tr w:rsidR="0016193F" w:rsidRPr="0016193F" w:rsidTr="00666B09">
        <w:trPr>
          <w:trHeight w:val="1485"/>
          <w:jc w:val="center"/>
        </w:trPr>
        <w:tc>
          <w:tcPr>
            <w:tcW w:w="7340" w:type="dxa"/>
            <w:tcBorders>
              <w:top w:val="nil"/>
              <w:left w:val="nil"/>
              <w:bottom w:val="nil"/>
              <w:right w:val="nil"/>
            </w:tcBorders>
            <w:shd w:val="clear" w:color="auto" w:fill="auto"/>
            <w:vAlign w:val="center"/>
            <w:hideMark/>
          </w:tcPr>
          <w:p w:rsidR="0016193F" w:rsidRPr="0016193F" w:rsidRDefault="0016193F" w:rsidP="00355BB8">
            <w:pPr>
              <w:spacing w:after="0" w:line="259" w:lineRule="auto"/>
              <w:jc w:val="center"/>
              <w:rPr>
                <w:rFonts w:cs="Calibri"/>
                <w:color w:val="000000"/>
                <w:sz w:val="24"/>
                <w:szCs w:val="24"/>
                <w:lang w:eastAsia="el-GR"/>
              </w:rPr>
            </w:pPr>
            <w:r w:rsidRPr="0016193F">
              <w:rPr>
                <w:rFonts w:cs="Calibri"/>
                <w:color w:val="000000"/>
                <w:sz w:val="24"/>
                <w:szCs w:val="24"/>
                <w:lang w:eastAsia="el-GR"/>
              </w:rPr>
              <w:t>Κύρωση της Σύμβασης για την ίδρυση του Ευρωπαϊκού Γραφείου Επικοινωνιών (ECO) [Χάγη, 23 Ιουνίου 1993], όπως τροποποιήθηκε στην Κοπεγχάγη στις 9 Απριλίου 2002 και στην Κοπεγχάγη στις 23 Νοεμβρίου 2011</w:t>
            </w:r>
          </w:p>
        </w:tc>
      </w:tr>
      <w:tr w:rsidR="0016193F" w:rsidRPr="0016193F" w:rsidTr="00666B09">
        <w:trPr>
          <w:trHeight w:val="330"/>
          <w:jc w:val="center"/>
        </w:trPr>
        <w:tc>
          <w:tcPr>
            <w:tcW w:w="7340" w:type="dxa"/>
            <w:tcBorders>
              <w:top w:val="nil"/>
              <w:left w:val="nil"/>
              <w:bottom w:val="nil"/>
              <w:right w:val="nil"/>
            </w:tcBorders>
            <w:shd w:val="clear" w:color="auto" w:fill="auto"/>
            <w:vAlign w:val="center"/>
            <w:hideMark/>
          </w:tcPr>
          <w:p w:rsidR="0016193F" w:rsidRPr="0016193F" w:rsidRDefault="0016193F" w:rsidP="00355BB8">
            <w:pPr>
              <w:spacing w:after="0" w:line="259" w:lineRule="auto"/>
              <w:jc w:val="center"/>
              <w:rPr>
                <w:rFonts w:cs="Calibri"/>
                <w:color w:val="000000"/>
                <w:sz w:val="24"/>
                <w:szCs w:val="24"/>
                <w:lang w:eastAsia="el-GR"/>
              </w:rPr>
            </w:pPr>
            <w:r w:rsidRPr="0016193F">
              <w:rPr>
                <w:rFonts w:cs="Calibri"/>
                <w:color w:val="000000"/>
                <w:sz w:val="24"/>
                <w:szCs w:val="24"/>
                <w:lang w:eastAsia="el-GR"/>
              </w:rPr>
              <w:t>Επί της Αρχής     ΚΑΤΑ ΠΛΕΙΟΨΗΦΙΑ</w:t>
            </w:r>
          </w:p>
        </w:tc>
      </w:tr>
      <w:tr w:rsidR="0016193F" w:rsidRPr="0016193F" w:rsidTr="00666B09">
        <w:trPr>
          <w:trHeight w:val="345"/>
          <w:jc w:val="center"/>
        </w:trPr>
        <w:tc>
          <w:tcPr>
            <w:tcW w:w="7340" w:type="dxa"/>
            <w:tcBorders>
              <w:top w:val="nil"/>
              <w:left w:val="nil"/>
              <w:bottom w:val="nil"/>
              <w:right w:val="nil"/>
            </w:tcBorders>
            <w:shd w:val="clear" w:color="auto" w:fill="auto"/>
            <w:vAlign w:val="center"/>
            <w:hideMark/>
          </w:tcPr>
          <w:p w:rsidR="0016193F" w:rsidRPr="0016193F" w:rsidRDefault="0016193F" w:rsidP="00355BB8">
            <w:pPr>
              <w:spacing w:after="0" w:line="259" w:lineRule="auto"/>
              <w:jc w:val="center"/>
              <w:rPr>
                <w:rFonts w:cs="Calibri"/>
                <w:color w:val="000000"/>
                <w:sz w:val="24"/>
                <w:szCs w:val="24"/>
                <w:lang w:eastAsia="el-GR"/>
              </w:rPr>
            </w:pPr>
            <w:r w:rsidRPr="0016193F">
              <w:rPr>
                <w:rFonts w:cs="Calibri"/>
                <w:color w:val="000000"/>
                <w:sz w:val="24"/>
                <w:szCs w:val="24"/>
                <w:lang w:eastAsia="el-GR"/>
              </w:rPr>
              <w:t>Ν.Δ.: ΝΑΙ</w:t>
            </w:r>
          </w:p>
        </w:tc>
      </w:tr>
      <w:tr w:rsidR="0016193F" w:rsidRPr="0016193F" w:rsidTr="00666B09">
        <w:trPr>
          <w:trHeight w:val="330"/>
          <w:jc w:val="center"/>
        </w:trPr>
        <w:tc>
          <w:tcPr>
            <w:tcW w:w="7340" w:type="dxa"/>
            <w:tcBorders>
              <w:top w:val="nil"/>
              <w:left w:val="nil"/>
              <w:bottom w:val="nil"/>
              <w:right w:val="nil"/>
            </w:tcBorders>
            <w:shd w:val="clear" w:color="auto" w:fill="auto"/>
            <w:vAlign w:val="center"/>
            <w:hideMark/>
          </w:tcPr>
          <w:p w:rsidR="0016193F" w:rsidRPr="0016193F" w:rsidRDefault="0016193F" w:rsidP="00355BB8">
            <w:pPr>
              <w:spacing w:after="0" w:line="259" w:lineRule="auto"/>
              <w:jc w:val="center"/>
              <w:rPr>
                <w:rFonts w:cs="Calibri"/>
                <w:color w:val="000000"/>
                <w:sz w:val="24"/>
                <w:szCs w:val="24"/>
                <w:lang w:eastAsia="el-GR"/>
              </w:rPr>
            </w:pPr>
            <w:r w:rsidRPr="0016193F">
              <w:rPr>
                <w:rFonts w:cs="Calibri"/>
                <w:color w:val="000000"/>
                <w:sz w:val="24"/>
                <w:szCs w:val="24"/>
                <w:lang w:eastAsia="el-GR"/>
              </w:rPr>
              <w:lastRenderedPageBreak/>
              <w:t>ΣΥΡΙΖΑ: ΝΑΙ</w:t>
            </w:r>
          </w:p>
        </w:tc>
      </w:tr>
      <w:tr w:rsidR="0016193F" w:rsidRPr="0016193F" w:rsidTr="00666B09">
        <w:trPr>
          <w:trHeight w:val="330"/>
          <w:jc w:val="center"/>
        </w:trPr>
        <w:tc>
          <w:tcPr>
            <w:tcW w:w="7340" w:type="dxa"/>
            <w:tcBorders>
              <w:top w:val="nil"/>
              <w:left w:val="nil"/>
              <w:bottom w:val="nil"/>
              <w:right w:val="nil"/>
            </w:tcBorders>
            <w:shd w:val="clear" w:color="auto" w:fill="auto"/>
            <w:vAlign w:val="center"/>
            <w:hideMark/>
          </w:tcPr>
          <w:p w:rsidR="0016193F" w:rsidRPr="0016193F" w:rsidRDefault="0016193F" w:rsidP="00355BB8">
            <w:pPr>
              <w:spacing w:after="0" w:line="259" w:lineRule="auto"/>
              <w:jc w:val="center"/>
              <w:rPr>
                <w:rFonts w:cs="Calibri"/>
                <w:color w:val="000000"/>
                <w:sz w:val="24"/>
                <w:szCs w:val="24"/>
                <w:lang w:eastAsia="el-GR"/>
              </w:rPr>
            </w:pPr>
            <w:r w:rsidRPr="0016193F">
              <w:rPr>
                <w:rFonts w:cs="Calibri"/>
                <w:color w:val="000000"/>
                <w:sz w:val="24"/>
                <w:szCs w:val="24"/>
                <w:lang w:eastAsia="el-GR"/>
              </w:rPr>
              <w:t>Κίνημα Αλλαγής: ΝΑΙ</w:t>
            </w:r>
          </w:p>
        </w:tc>
      </w:tr>
      <w:tr w:rsidR="0016193F" w:rsidRPr="0016193F" w:rsidTr="00666B09">
        <w:trPr>
          <w:trHeight w:val="330"/>
          <w:jc w:val="center"/>
        </w:trPr>
        <w:tc>
          <w:tcPr>
            <w:tcW w:w="7340" w:type="dxa"/>
            <w:tcBorders>
              <w:top w:val="nil"/>
              <w:left w:val="nil"/>
              <w:bottom w:val="nil"/>
              <w:right w:val="nil"/>
            </w:tcBorders>
            <w:shd w:val="clear" w:color="auto" w:fill="auto"/>
            <w:vAlign w:val="center"/>
            <w:hideMark/>
          </w:tcPr>
          <w:p w:rsidR="0016193F" w:rsidRPr="0016193F" w:rsidRDefault="0016193F" w:rsidP="00355BB8">
            <w:pPr>
              <w:spacing w:after="0" w:line="259" w:lineRule="auto"/>
              <w:jc w:val="center"/>
              <w:rPr>
                <w:rFonts w:cs="Calibri"/>
                <w:color w:val="000000"/>
                <w:sz w:val="24"/>
                <w:szCs w:val="24"/>
                <w:lang w:eastAsia="el-GR"/>
              </w:rPr>
            </w:pPr>
            <w:r w:rsidRPr="0016193F">
              <w:rPr>
                <w:rFonts w:cs="Calibri"/>
                <w:color w:val="000000"/>
                <w:sz w:val="24"/>
                <w:szCs w:val="24"/>
                <w:lang w:eastAsia="el-GR"/>
              </w:rPr>
              <w:t>Κ.Κ.Ε.: OXI</w:t>
            </w:r>
          </w:p>
        </w:tc>
      </w:tr>
      <w:tr w:rsidR="0016193F" w:rsidRPr="0016193F" w:rsidTr="00666B09">
        <w:trPr>
          <w:trHeight w:val="330"/>
          <w:jc w:val="center"/>
        </w:trPr>
        <w:tc>
          <w:tcPr>
            <w:tcW w:w="7340" w:type="dxa"/>
            <w:tcBorders>
              <w:top w:val="nil"/>
              <w:left w:val="nil"/>
              <w:bottom w:val="nil"/>
              <w:right w:val="nil"/>
            </w:tcBorders>
            <w:shd w:val="clear" w:color="auto" w:fill="auto"/>
            <w:vAlign w:val="center"/>
            <w:hideMark/>
          </w:tcPr>
          <w:p w:rsidR="0016193F" w:rsidRPr="0016193F" w:rsidRDefault="0016193F" w:rsidP="00355BB8">
            <w:pPr>
              <w:spacing w:after="0" w:line="259" w:lineRule="auto"/>
              <w:jc w:val="center"/>
              <w:rPr>
                <w:rFonts w:cs="Calibri"/>
                <w:color w:val="000000"/>
                <w:sz w:val="24"/>
                <w:szCs w:val="24"/>
                <w:lang w:eastAsia="el-GR"/>
              </w:rPr>
            </w:pPr>
            <w:r w:rsidRPr="0016193F">
              <w:rPr>
                <w:rFonts w:cs="Calibri"/>
                <w:color w:val="000000"/>
                <w:sz w:val="24"/>
                <w:szCs w:val="24"/>
                <w:lang w:eastAsia="el-GR"/>
              </w:rPr>
              <w:t>ΕΛΛΗΝΙΚΗ ΛΥΣΗ: OXI</w:t>
            </w:r>
          </w:p>
        </w:tc>
      </w:tr>
      <w:tr w:rsidR="0016193F" w:rsidRPr="0016193F" w:rsidTr="00666B09">
        <w:trPr>
          <w:trHeight w:val="345"/>
          <w:jc w:val="center"/>
        </w:trPr>
        <w:tc>
          <w:tcPr>
            <w:tcW w:w="7340" w:type="dxa"/>
            <w:tcBorders>
              <w:top w:val="nil"/>
              <w:left w:val="nil"/>
              <w:bottom w:val="nil"/>
              <w:right w:val="nil"/>
            </w:tcBorders>
            <w:shd w:val="clear" w:color="auto" w:fill="auto"/>
            <w:vAlign w:val="center"/>
            <w:hideMark/>
          </w:tcPr>
          <w:p w:rsidR="0016193F" w:rsidRPr="0016193F" w:rsidRDefault="0016193F" w:rsidP="00355BB8">
            <w:pPr>
              <w:spacing w:after="0" w:line="259" w:lineRule="auto"/>
              <w:jc w:val="center"/>
              <w:rPr>
                <w:rFonts w:cs="Calibri"/>
                <w:color w:val="000000"/>
                <w:sz w:val="24"/>
                <w:szCs w:val="24"/>
                <w:lang w:eastAsia="el-GR"/>
              </w:rPr>
            </w:pPr>
            <w:r w:rsidRPr="0016193F">
              <w:rPr>
                <w:rFonts w:cs="Calibri"/>
                <w:color w:val="000000"/>
                <w:sz w:val="24"/>
                <w:szCs w:val="24"/>
                <w:lang w:eastAsia="el-GR"/>
              </w:rPr>
              <w:t>ΜέΡΑ25: ΝΑΙ</w:t>
            </w:r>
          </w:p>
        </w:tc>
      </w:tr>
      <w:tr w:rsidR="0016193F" w:rsidRPr="0016193F" w:rsidTr="00666B09">
        <w:trPr>
          <w:trHeight w:val="330"/>
          <w:jc w:val="center"/>
        </w:trPr>
        <w:tc>
          <w:tcPr>
            <w:tcW w:w="7340" w:type="dxa"/>
            <w:tcBorders>
              <w:top w:val="nil"/>
              <w:left w:val="nil"/>
              <w:bottom w:val="nil"/>
              <w:right w:val="nil"/>
            </w:tcBorders>
            <w:shd w:val="clear" w:color="auto" w:fill="auto"/>
            <w:vAlign w:val="center"/>
            <w:hideMark/>
          </w:tcPr>
          <w:p w:rsidR="0016193F" w:rsidRPr="0016193F" w:rsidRDefault="0016193F" w:rsidP="00355BB8">
            <w:pPr>
              <w:spacing w:after="0" w:line="259" w:lineRule="auto"/>
              <w:jc w:val="center"/>
              <w:rPr>
                <w:rFonts w:cs="Calibri"/>
                <w:color w:val="000000"/>
                <w:sz w:val="24"/>
                <w:szCs w:val="24"/>
                <w:lang w:eastAsia="el-GR"/>
              </w:rPr>
            </w:pPr>
            <w:r w:rsidRPr="0016193F">
              <w:rPr>
                <w:rFonts w:cs="Calibri"/>
                <w:color w:val="000000"/>
                <w:sz w:val="24"/>
                <w:szCs w:val="24"/>
                <w:lang w:eastAsia="el-GR"/>
              </w:rPr>
              <w:t>Άρθρο πρώτο     ΚΑΤΑ ΠΛΕΙΟΨΗΦΙΑ</w:t>
            </w:r>
          </w:p>
        </w:tc>
      </w:tr>
      <w:tr w:rsidR="0016193F" w:rsidRPr="0016193F" w:rsidTr="00666B09">
        <w:trPr>
          <w:trHeight w:val="330"/>
          <w:jc w:val="center"/>
        </w:trPr>
        <w:tc>
          <w:tcPr>
            <w:tcW w:w="7340" w:type="dxa"/>
            <w:tcBorders>
              <w:top w:val="nil"/>
              <w:left w:val="nil"/>
              <w:bottom w:val="nil"/>
              <w:right w:val="nil"/>
            </w:tcBorders>
            <w:shd w:val="clear" w:color="auto" w:fill="auto"/>
            <w:vAlign w:val="center"/>
            <w:hideMark/>
          </w:tcPr>
          <w:p w:rsidR="0016193F" w:rsidRPr="0016193F" w:rsidRDefault="0016193F" w:rsidP="00355BB8">
            <w:pPr>
              <w:spacing w:after="0" w:line="259" w:lineRule="auto"/>
              <w:jc w:val="center"/>
              <w:rPr>
                <w:rFonts w:cs="Calibri"/>
                <w:color w:val="000000"/>
                <w:sz w:val="24"/>
                <w:szCs w:val="24"/>
                <w:lang w:eastAsia="el-GR"/>
              </w:rPr>
            </w:pPr>
            <w:r w:rsidRPr="0016193F">
              <w:rPr>
                <w:rFonts w:cs="Calibri"/>
                <w:color w:val="000000"/>
                <w:sz w:val="24"/>
                <w:szCs w:val="24"/>
                <w:lang w:eastAsia="el-GR"/>
              </w:rPr>
              <w:t>Ν.Δ.: ΝΑΙ</w:t>
            </w:r>
          </w:p>
        </w:tc>
      </w:tr>
      <w:tr w:rsidR="0016193F" w:rsidRPr="0016193F" w:rsidTr="00666B09">
        <w:trPr>
          <w:trHeight w:val="330"/>
          <w:jc w:val="center"/>
        </w:trPr>
        <w:tc>
          <w:tcPr>
            <w:tcW w:w="7340" w:type="dxa"/>
            <w:tcBorders>
              <w:top w:val="nil"/>
              <w:left w:val="nil"/>
              <w:bottom w:val="nil"/>
              <w:right w:val="nil"/>
            </w:tcBorders>
            <w:shd w:val="clear" w:color="auto" w:fill="auto"/>
            <w:vAlign w:val="center"/>
            <w:hideMark/>
          </w:tcPr>
          <w:p w:rsidR="0016193F" w:rsidRPr="0016193F" w:rsidRDefault="0016193F" w:rsidP="00355BB8">
            <w:pPr>
              <w:spacing w:after="0" w:line="259" w:lineRule="auto"/>
              <w:jc w:val="center"/>
              <w:rPr>
                <w:rFonts w:cs="Calibri"/>
                <w:color w:val="000000"/>
                <w:sz w:val="24"/>
                <w:szCs w:val="24"/>
                <w:lang w:eastAsia="el-GR"/>
              </w:rPr>
            </w:pPr>
            <w:r w:rsidRPr="0016193F">
              <w:rPr>
                <w:rFonts w:cs="Calibri"/>
                <w:color w:val="000000"/>
                <w:sz w:val="24"/>
                <w:szCs w:val="24"/>
                <w:lang w:eastAsia="el-GR"/>
              </w:rPr>
              <w:t>ΣΥΡΙΖΑ: ΝΑΙ</w:t>
            </w:r>
          </w:p>
        </w:tc>
      </w:tr>
      <w:tr w:rsidR="0016193F" w:rsidRPr="0016193F" w:rsidTr="00666B09">
        <w:trPr>
          <w:trHeight w:val="330"/>
          <w:jc w:val="center"/>
        </w:trPr>
        <w:tc>
          <w:tcPr>
            <w:tcW w:w="7340" w:type="dxa"/>
            <w:tcBorders>
              <w:top w:val="nil"/>
              <w:left w:val="nil"/>
              <w:bottom w:val="nil"/>
              <w:right w:val="nil"/>
            </w:tcBorders>
            <w:shd w:val="clear" w:color="auto" w:fill="auto"/>
            <w:vAlign w:val="center"/>
            <w:hideMark/>
          </w:tcPr>
          <w:p w:rsidR="0016193F" w:rsidRPr="0016193F" w:rsidRDefault="0016193F" w:rsidP="00355BB8">
            <w:pPr>
              <w:spacing w:after="0" w:line="259" w:lineRule="auto"/>
              <w:jc w:val="center"/>
              <w:rPr>
                <w:rFonts w:cs="Calibri"/>
                <w:color w:val="000000"/>
                <w:sz w:val="24"/>
                <w:szCs w:val="24"/>
                <w:lang w:eastAsia="el-GR"/>
              </w:rPr>
            </w:pPr>
            <w:r w:rsidRPr="0016193F">
              <w:rPr>
                <w:rFonts w:cs="Calibri"/>
                <w:color w:val="000000"/>
                <w:sz w:val="24"/>
                <w:szCs w:val="24"/>
                <w:lang w:eastAsia="el-GR"/>
              </w:rPr>
              <w:t>Κίνημα Αλλαγής: ΝΑΙ</w:t>
            </w:r>
          </w:p>
        </w:tc>
      </w:tr>
      <w:tr w:rsidR="0016193F" w:rsidRPr="0016193F" w:rsidTr="00666B09">
        <w:trPr>
          <w:trHeight w:val="330"/>
          <w:jc w:val="center"/>
        </w:trPr>
        <w:tc>
          <w:tcPr>
            <w:tcW w:w="7340" w:type="dxa"/>
            <w:tcBorders>
              <w:top w:val="nil"/>
              <w:left w:val="nil"/>
              <w:bottom w:val="nil"/>
              <w:right w:val="nil"/>
            </w:tcBorders>
            <w:shd w:val="clear" w:color="auto" w:fill="auto"/>
            <w:vAlign w:val="center"/>
            <w:hideMark/>
          </w:tcPr>
          <w:p w:rsidR="0016193F" w:rsidRPr="0016193F" w:rsidRDefault="0016193F" w:rsidP="00355BB8">
            <w:pPr>
              <w:spacing w:after="0" w:line="259" w:lineRule="auto"/>
              <w:jc w:val="center"/>
              <w:rPr>
                <w:rFonts w:cs="Calibri"/>
                <w:color w:val="000000"/>
                <w:sz w:val="24"/>
                <w:szCs w:val="24"/>
                <w:lang w:eastAsia="el-GR"/>
              </w:rPr>
            </w:pPr>
            <w:r w:rsidRPr="0016193F">
              <w:rPr>
                <w:rFonts w:cs="Calibri"/>
                <w:color w:val="000000"/>
                <w:sz w:val="24"/>
                <w:szCs w:val="24"/>
                <w:lang w:eastAsia="el-GR"/>
              </w:rPr>
              <w:t>Κ.Κ.Ε.: OXI</w:t>
            </w:r>
          </w:p>
        </w:tc>
      </w:tr>
      <w:tr w:rsidR="0016193F" w:rsidRPr="0016193F" w:rsidTr="00666B09">
        <w:trPr>
          <w:trHeight w:val="330"/>
          <w:jc w:val="center"/>
        </w:trPr>
        <w:tc>
          <w:tcPr>
            <w:tcW w:w="7340" w:type="dxa"/>
            <w:tcBorders>
              <w:top w:val="nil"/>
              <w:left w:val="nil"/>
              <w:bottom w:val="nil"/>
              <w:right w:val="nil"/>
            </w:tcBorders>
            <w:shd w:val="clear" w:color="auto" w:fill="auto"/>
            <w:vAlign w:val="center"/>
            <w:hideMark/>
          </w:tcPr>
          <w:p w:rsidR="0016193F" w:rsidRPr="0016193F" w:rsidRDefault="0016193F" w:rsidP="00355BB8">
            <w:pPr>
              <w:spacing w:after="0" w:line="259" w:lineRule="auto"/>
              <w:jc w:val="center"/>
              <w:rPr>
                <w:rFonts w:cs="Calibri"/>
                <w:color w:val="000000"/>
                <w:sz w:val="24"/>
                <w:szCs w:val="24"/>
                <w:lang w:eastAsia="el-GR"/>
              </w:rPr>
            </w:pPr>
            <w:r w:rsidRPr="0016193F">
              <w:rPr>
                <w:rFonts w:cs="Calibri"/>
                <w:color w:val="000000"/>
                <w:sz w:val="24"/>
                <w:szCs w:val="24"/>
                <w:lang w:eastAsia="el-GR"/>
              </w:rPr>
              <w:t>ΕΛΛΗΝΙΚΗ ΛΥΣΗ: OXI</w:t>
            </w:r>
          </w:p>
        </w:tc>
      </w:tr>
      <w:tr w:rsidR="0016193F" w:rsidRPr="0016193F" w:rsidTr="00666B09">
        <w:trPr>
          <w:trHeight w:val="330"/>
          <w:jc w:val="center"/>
        </w:trPr>
        <w:tc>
          <w:tcPr>
            <w:tcW w:w="7340" w:type="dxa"/>
            <w:tcBorders>
              <w:top w:val="nil"/>
              <w:left w:val="nil"/>
              <w:bottom w:val="nil"/>
              <w:right w:val="nil"/>
            </w:tcBorders>
            <w:shd w:val="clear" w:color="auto" w:fill="auto"/>
            <w:vAlign w:val="center"/>
            <w:hideMark/>
          </w:tcPr>
          <w:p w:rsidR="0016193F" w:rsidRPr="0016193F" w:rsidRDefault="0016193F" w:rsidP="00355BB8">
            <w:pPr>
              <w:spacing w:after="0" w:line="259" w:lineRule="auto"/>
              <w:jc w:val="center"/>
              <w:rPr>
                <w:rFonts w:cs="Calibri"/>
                <w:color w:val="000000"/>
                <w:sz w:val="24"/>
                <w:szCs w:val="24"/>
                <w:lang w:eastAsia="el-GR"/>
              </w:rPr>
            </w:pPr>
            <w:r w:rsidRPr="0016193F">
              <w:rPr>
                <w:rFonts w:cs="Calibri"/>
                <w:color w:val="000000"/>
                <w:sz w:val="24"/>
                <w:szCs w:val="24"/>
                <w:lang w:eastAsia="el-GR"/>
              </w:rPr>
              <w:t>ΜέΡΑ25: ΝΑΙ</w:t>
            </w:r>
          </w:p>
        </w:tc>
      </w:tr>
      <w:tr w:rsidR="0016193F" w:rsidRPr="0016193F" w:rsidTr="00666B09">
        <w:trPr>
          <w:trHeight w:val="330"/>
          <w:jc w:val="center"/>
        </w:trPr>
        <w:tc>
          <w:tcPr>
            <w:tcW w:w="7340" w:type="dxa"/>
            <w:tcBorders>
              <w:top w:val="nil"/>
              <w:left w:val="nil"/>
              <w:bottom w:val="nil"/>
              <w:right w:val="nil"/>
            </w:tcBorders>
            <w:shd w:val="clear" w:color="auto" w:fill="auto"/>
            <w:vAlign w:val="center"/>
            <w:hideMark/>
          </w:tcPr>
          <w:p w:rsidR="0016193F" w:rsidRPr="0016193F" w:rsidRDefault="0016193F" w:rsidP="00355BB8">
            <w:pPr>
              <w:spacing w:after="0" w:line="259" w:lineRule="auto"/>
              <w:jc w:val="center"/>
              <w:rPr>
                <w:rFonts w:cs="Calibri"/>
                <w:color w:val="000000"/>
                <w:sz w:val="24"/>
                <w:szCs w:val="24"/>
                <w:lang w:eastAsia="el-GR"/>
              </w:rPr>
            </w:pPr>
            <w:r w:rsidRPr="0016193F">
              <w:rPr>
                <w:rFonts w:cs="Calibri"/>
                <w:color w:val="000000"/>
                <w:sz w:val="24"/>
                <w:szCs w:val="24"/>
                <w:lang w:eastAsia="el-GR"/>
              </w:rPr>
              <w:t>Ακροτελεύτιο άρθρο      ΚΑΤΑ ΠΛΕΙΟΨΗΦΙΑ</w:t>
            </w:r>
          </w:p>
        </w:tc>
      </w:tr>
      <w:tr w:rsidR="0016193F" w:rsidRPr="0016193F" w:rsidTr="00666B09">
        <w:trPr>
          <w:trHeight w:val="330"/>
          <w:jc w:val="center"/>
        </w:trPr>
        <w:tc>
          <w:tcPr>
            <w:tcW w:w="7340" w:type="dxa"/>
            <w:tcBorders>
              <w:top w:val="nil"/>
              <w:left w:val="nil"/>
              <w:bottom w:val="nil"/>
              <w:right w:val="nil"/>
            </w:tcBorders>
            <w:shd w:val="clear" w:color="auto" w:fill="auto"/>
            <w:vAlign w:val="center"/>
            <w:hideMark/>
          </w:tcPr>
          <w:p w:rsidR="0016193F" w:rsidRPr="0016193F" w:rsidRDefault="0016193F" w:rsidP="00355BB8">
            <w:pPr>
              <w:spacing w:after="0" w:line="259" w:lineRule="auto"/>
              <w:jc w:val="center"/>
              <w:rPr>
                <w:rFonts w:cs="Calibri"/>
                <w:color w:val="000000"/>
                <w:sz w:val="24"/>
                <w:szCs w:val="24"/>
                <w:lang w:eastAsia="el-GR"/>
              </w:rPr>
            </w:pPr>
            <w:r w:rsidRPr="0016193F">
              <w:rPr>
                <w:rFonts w:cs="Calibri"/>
                <w:color w:val="000000"/>
                <w:sz w:val="24"/>
                <w:szCs w:val="24"/>
                <w:lang w:eastAsia="el-GR"/>
              </w:rPr>
              <w:t>Ν.Δ.: ΝΑΙ</w:t>
            </w:r>
          </w:p>
        </w:tc>
      </w:tr>
      <w:tr w:rsidR="0016193F" w:rsidRPr="0016193F" w:rsidTr="00666B09">
        <w:trPr>
          <w:trHeight w:val="345"/>
          <w:jc w:val="center"/>
        </w:trPr>
        <w:tc>
          <w:tcPr>
            <w:tcW w:w="7340" w:type="dxa"/>
            <w:tcBorders>
              <w:top w:val="nil"/>
              <w:left w:val="nil"/>
              <w:bottom w:val="nil"/>
              <w:right w:val="nil"/>
            </w:tcBorders>
            <w:shd w:val="clear" w:color="auto" w:fill="auto"/>
            <w:vAlign w:val="center"/>
            <w:hideMark/>
          </w:tcPr>
          <w:p w:rsidR="0016193F" w:rsidRPr="0016193F" w:rsidRDefault="0016193F" w:rsidP="00355BB8">
            <w:pPr>
              <w:spacing w:after="0" w:line="259" w:lineRule="auto"/>
              <w:jc w:val="center"/>
              <w:rPr>
                <w:rFonts w:cs="Calibri"/>
                <w:color w:val="000000"/>
                <w:sz w:val="24"/>
                <w:szCs w:val="24"/>
                <w:lang w:eastAsia="el-GR"/>
              </w:rPr>
            </w:pPr>
            <w:r w:rsidRPr="0016193F">
              <w:rPr>
                <w:rFonts w:cs="Calibri"/>
                <w:color w:val="000000"/>
                <w:sz w:val="24"/>
                <w:szCs w:val="24"/>
                <w:lang w:eastAsia="el-GR"/>
              </w:rPr>
              <w:t>ΣΥΡΙΖΑ: ΝΑΙ</w:t>
            </w:r>
          </w:p>
        </w:tc>
      </w:tr>
      <w:tr w:rsidR="0016193F" w:rsidRPr="0016193F" w:rsidTr="00666B09">
        <w:trPr>
          <w:trHeight w:val="330"/>
          <w:jc w:val="center"/>
        </w:trPr>
        <w:tc>
          <w:tcPr>
            <w:tcW w:w="7340" w:type="dxa"/>
            <w:tcBorders>
              <w:top w:val="nil"/>
              <w:left w:val="nil"/>
              <w:bottom w:val="nil"/>
              <w:right w:val="nil"/>
            </w:tcBorders>
            <w:shd w:val="clear" w:color="auto" w:fill="auto"/>
            <w:vAlign w:val="center"/>
            <w:hideMark/>
          </w:tcPr>
          <w:p w:rsidR="0016193F" w:rsidRPr="0016193F" w:rsidRDefault="0016193F" w:rsidP="00355BB8">
            <w:pPr>
              <w:spacing w:after="0" w:line="259" w:lineRule="auto"/>
              <w:jc w:val="center"/>
              <w:rPr>
                <w:rFonts w:cs="Calibri"/>
                <w:color w:val="000000"/>
                <w:sz w:val="24"/>
                <w:szCs w:val="24"/>
                <w:lang w:eastAsia="el-GR"/>
              </w:rPr>
            </w:pPr>
            <w:r w:rsidRPr="0016193F">
              <w:rPr>
                <w:rFonts w:cs="Calibri"/>
                <w:color w:val="000000"/>
                <w:sz w:val="24"/>
                <w:szCs w:val="24"/>
                <w:lang w:eastAsia="el-GR"/>
              </w:rPr>
              <w:t>Κίνημα Αλλαγής: ΝΑΙ</w:t>
            </w:r>
          </w:p>
        </w:tc>
      </w:tr>
      <w:tr w:rsidR="0016193F" w:rsidRPr="0016193F" w:rsidTr="00666B09">
        <w:trPr>
          <w:trHeight w:val="330"/>
          <w:jc w:val="center"/>
        </w:trPr>
        <w:tc>
          <w:tcPr>
            <w:tcW w:w="7340" w:type="dxa"/>
            <w:tcBorders>
              <w:top w:val="nil"/>
              <w:left w:val="nil"/>
              <w:bottom w:val="nil"/>
              <w:right w:val="nil"/>
            </w:tcBorders>
            <w:shd w:val="clear" w:color="auto" w:fill="auto"/>
            <w:vAlign w:val="center"/>
            <w:hideMark/>
          </w:tcPr>
          <w:p w:rsidR="0016193F" w:rsidRPr="0016193F" w:rsidRDefault="0016193F" w:rsidP="00355BB8">
            <w:pPr>
              <w:spacing w:after="0" w:line="259" w:lineRule="auto"/>
              <w:jc w:val="center"/>
              <w:rPr>
                <w:rFonts w:cs="Calibri"/>
                <w:color w:val="000000"/>
                <w:sz w:val="24"/>
                <w:szCs w:val="24"/>
                <w:lang w:eastAsia="el-GR"/>
              </w:rPr>
            </w:pPr>
            <w:r w:rsidRPr="0016193F">
              <w:rPr>
                <w:rFonts w:cs="Calibri"/>
                <w:color w:val="000000"/>
                <w:sz w:val="24"/>
                <w:szCs w:val="24"/>
                <w:lang w:eastAsia="el-GR"/>
              </w:rPr>
              <w:t>Κ.Κ.Ε.: OXI</w:t>
            </w:r>
          </w:p>
        </w:tc>
      </w:tr>
      <w:tr w:rsidR="0016193F" w:rsidRPr="0016193F" w:rsidTr="00666B09">
        <w:trPr>
          <w:trHeight w:val="330"/>
          <w:jc w:val="center"/>
        </w:trPr>
        <w:tc>
          <w:tcPr>
            <w:tcW w:w="7340" w:type="dxa"/>
            <w:tcBorders>
              <w:top w:val="nil"/>
              <w:left w:val="nil"/>
              <w:bottom w:val="nil"/>
              <w:right w:val="nil"/>
            </w:tcBorders>
            <w:shd w:val="clear" w:color="auto" w:fill="auto"/>
            <w:vAlign w:val="center"/>
            <w:hideMark/>
          </w:tcPr>
          <w:p w:rsidR="0016193F" w:rsidRPr="0016193F" w:rsidRDefault="0016193F" w:rsidP="00355BB8">
            <w:pPr>
              <w:spacing w:after="0" w:line="259" w:lineRule="auto"/>
              <w:jc w:val="center"/>
              <w:rPr>
                <w:rFonts w:cs="Calibri"/>
                <w:color w:val="000000"/>
                <w:sz w:val="24"/>
                <w:szCs w:val="24"/>
                <w:lang w:eastAsia="el-GR"/>
              </w:rPr>
            </w:pPr>
            <w:r w:rsidRPr="0016193F">
              <w:rPr>
                <w:rFonts w:cs="Calibri"/>
                <w:color w:val="000000"/>
                <w:sz w:val="24"/>
                <w:szCs w:val="24"/>
                <w:lang w:eastAsia="el-GR"/>
              </w:rPr>
              <w:t>ΕΛΛΗΝΙΚΗ ΛΥΣΗ: OXI</w:t>
            </w:r>
          </w:p>
        </w:tc>
      </w:tr>
      <w:tr w:rsidR="0016193F" w:rsidRPr="0016193F" w:rsidTr="00666B09">
        <w:trPr>
          <w:trHeight w:val="330"/>
          <w:jc w:val="center"/>
        </w:trPr>
        <w:tc>
          <w:tcPr>
            <w:tcW w:w="7340" w:type="dxa"/>
            <w:tcBorders>
              <w:top w:val="nil"/>
              <w:left w:val="nil"/>
              <w:bottom w:val="nil"/>
              <w:right w:val="nil"/>
            </w:tcBorders>
            <w:shd w:val="clear" w:color="auto" w:fill="auto"/>
            <w:vAlign w:val="center"/>
            <w:hideMark/>
          </w:tcPr>
          <w:p w:rsidR="0016193F" w:rsidRPr="0016193F" w:rsidRDefault="0016193F" w:rsidP="00355BB8">
            <w:pPr>
              <w:spacing w:after="0" w:line="259" w:lineRule="auto"/>
              <w:jc w:val="center"/>
              <w:rPr>
                <w:rFonts w:cs="Calibri"/>
                <w:color w:val="000000"/>
                <w:sz w:val="24"/>
                <w:szCs w:val="24"/>
                <w:lang w:eastAsia="el-GR"/>
              </w:rPr>
            </w:pPr>
            <w:r w:rsidRPr="0016193F">
              <w:rPr>
                <w:rFonts w:cs="Calibri"/>
                <w:color w:val="000000"/>
                <w:sz w:val="24"/>
                <w:szCs w:val="24"/>
                <w:lang w:eastAsia="el-GR"/>
              </w:rPr>
              <w:t>ΜέΡΑ25: ΝΑΙ</w:t>
            </w:r>
          </w:p>
        </w:tc>
      </w:tr>
      <w:tr w:rsidR="0016193F" w:rsidRPr="0016193F" w:rsidTr="00666B09">
        <w:trPr>
          <w:trHeight w:val="330"/>
          <w:jc w:val="center"/>
        </w:trPr>
        <w:tc>
          <w:tcPr>
            <w:tcW w:w="7340" w:type="dxa"/>
            <w:tcBorders>
              <w:top w:val="nil"/>
              <w:left w:val="nil"/>
              <w:bottom w:val="nil"/>
              <w:right w:val="nil"/>
            </w:tcBorders>
            <w:shd w:val="clear" w:color="auto" w:fill="auto"/>
            <w:vAlign w:val="center"/>
            <w:hideMark/>
          </w:tcPr>
          <w:p w:rsidR="0016193F" w:rsidRPr="0016193F" w:rsidRDefault="0016193F" w:rsidP="00355BB8">
            <w:pPr>
              <w:spacing w:after="0" w:line="259" w:lineRule="auto"/>
              <w:jc w:val="center"/>
              <w:rPr>
                <w:rFonts w:cs="Calibri"/>
                <w:color w:val="000000"/>
                <w:sz w:val="24"/>
                <w:szCs w:val="24"/>
                <w:lang w:eastAsia="el-GR"/>
              </w:rPr>
            </w:pPr>
            <w:r w:rsidRPr="0016193F">
              <w:rPr>
                <w:rFonts w:cs="Calibri"/>
                <w:color w:val="000000"/>
                <w:sz w:val="24"/>
                <w:szCs w:val="24"/>
                <w:lang w:eastAsia="el-GR"/>
              </w:rPr>
              <w:t>Επί του Συνόλου     ΚΑΤΑ ΠΛΕΙΟΨΗΦΙΑ</w:t>
            </w:r>
          </w:p>
        </w:tc>
      </w:tr>
      <w:tr w:rsidR="0016193F" w:rsidRPr="0016193F" w:rsidTr="00666B09">
        <w:trPr>
          <w:trHeight w:val="330"/>
          <w:jc w:val="center"/>
        </w:trPr>
        <w:tc>
          <w:tcPr>
            <w:tcW w:w="7340" w:type="dxa"/>
            <w:tcBorders>
              <w:top w:val="nil"/>
              <w:left w:val="nil"/>
              <w:bottom w:val="nil"/>
              <w:right w:val="nil"/>
            </w:tcBorders>
            <w:shd w:val="clear" w:color="auto" w:fill="auto"/>
            <w:vAlign w:val="center"/>
            <w:hideMark/>
          </w:tcPr>
          <w:p w:rsidR="0016193F" w:rsidRPr="0016193F" w:rsidRDefault="0016193F" w:rsidP="00355BB8">
            <w:pPr>
              <w:spacing w:after="0" w:line="259" w:lineRule="auto"/>
              <w:jc w:val="center"/>
              <w:rPr>
                <w:rFonts w:cs="Calibri"/>
                <w:color w:val="000000"/>
                <w:sz w:val="24"/>
                <w:szCs w:val="24"/>
                <w:lang w:eastAsia="el-GR"/>
              </w:rPr>
            </w:pPr>
            <w:r w:rsidRPr="0016193F">
              <w:rPr>
                <w:rFonts w:cs="Calibri"/>
                <w:color w:val="000000"/>
                <w:sz w:val="24"/>
                <w:szCs w:val="24"/>
                <w:lang w:eastAsia="el-GR"/>
              </w:rPr>
              <w:t>Ν.Δ.: ΝΑΙ</w:t>
            </w:r>
          </w:p>
        </w:tc>
      </w:tr>
      <w:tr w:rsidR="0016193F" w:rsidRPr="0016193F" w:rsidTr="00666B09">
        <w:trPr>
          <w:trHeight w:val="330"/>
          <w:jc w:val="center"/>
        </w:trPr>
        <w:tc>
          <w:tcPr>
            <w:tcW w:w="7340" w:type="dxa"/>
            <w:tcBorders>
              <w:top w:val="nil"/>
              <w:left w:val="nil"/>
              <w:bottom w:val="nil"/>
              <w:right w:val="nil"/>
            </w:tcBorders>
            <w:shd w:val="clear" w:color="auto" w:fill="auto"/>
            <w:vAlign w:val="center"/>
            <w:hideMark/>
          </w:tcPr>
          <w:p w:rsidR="0016193F" w:rsidRPr="0016193F" w:rsidRDefault="0016193F" w:rsidP="00355BB8">
            <w:pPr>
              <w:spacing w:after="0" w:line="259" w:lineRule="auto"/>
              <w:jc w:val="center"/>
              <w:rPr>
                <w:rFonts w:cs="Calibri"/>
                <w:color w:val="000000"/>
                <w:sz w:val="24"/>
                <w:szCs w:val="24"/>
                <w:lang w:eastAsia="el-GR"/>
              </w:rPr>
            </w:pPr>
            <w:r w:rsidRPr="0016193F">
              <w:rPr>
                <w:rFonts w:cs="Calibri"/>
                <w:color w:val="000000"/>
                <w:sz w:val="24"/>
                <w:szCs w:val="24"/>
                <w:lang w:eastAsia="el-GR"/>
              </w:rPr>
              <w:t>ΣΥΡΙΖΑ: ΝΑΙ</w:t>
            </w:r>
          </w:p>
        </w:tc>
      </w:tr>
      <w:tr w:rsidR="0016193F" w:rsidRPr="0016193F" w:rsidTr="00666B09">
        <w:trPr>
          <w:trHeight w:val="330"/>
          <w:jc w:val="center"/>
        </w:trPr>
        <w:tc>
          <w:tcPr>
            <w:tcW w:w="7340" w:type="dxa"/>
            <w:tcBorders>
              <w:top w:val="nil"/>
              <w:left w:val="nil"/>
              <w:bottom w:val="nil"/>
              <w:right w:val="nil"/>
            </w:tcBorders>
            <w:shd w:val="clear" w:color="auto" w:fill="auto"/>
            <w:vAlign w:val="center"/>
            <w:hideMark/>
          </w:tcPr>
          <w:p w:rsidR="0016193F" w:rsidRPr="0016193F" w:rsidRDefault="0016193F" w:rsidP="00355BB8">
            <w:pPr>
              <w:spacing w:after="0" w:line="259" w:lineRule="auto"/>
              <w:jc w:val="center"/>
              <w:rPr>
                <w:rFonts w:cs="Calibri"/>
                <w:color w:val="000000"/>
                <w:sz w:val="24"/>
                <w:szCs w:val="24"/>
                <w:lang w:eastAsia="el-GR"/>
              </w:rPr>
            </w:pPr>
            <w:r w:rsidRPr="0016193F">
              <w:rPr>
                <w:rFonts w:cs="Calibri"/>
                <w:color w:val="000000"/>
                <w:sz w:val="24"/>
                <w:szCs w:val="24"/>
                <w:lang w:eastAsia="el-GR"/>
              </w:rPr>
              <w:t>Κίνημα Αλλαγής: ΝΑΙ</w:t>
            </w:r>
          </w:p>
        </w:tc>
      </w:tr>
      <w:tr w:rsidR="0016193F" w:rsidRPr="0016193F" w:rsidTr="00666B09">
        <w:trPr>
          <w:trHeight w:val="330"/>
          <w:jc w:val="center"/>
        </w:trPr>
        <w:tc>
          <w:tcPr>
            <w:tcW w:w="7340" w:type="dxa"/>
            <w:tcBorders>
              <w:top w:val="nil"/>
              <w:left w:val="nil"/>
              <w:bottom w:val="nil"/>
              <w:right w:val="nil"/>
            </w:tcBorders>
            <w:shd w:val="clear" w:color="auto" w:fill="auto"/>
            <w:vAlign w:val="center"/>
            <w:hideMark/>
          </w:tcPr>
          <w:p w:rsidR="0016193F" w:rsidRPr="0016193F" w:rsidRDefault="0016193F" w:rsidP="00355BB8">
            <w:pPr>
              <w:spacing w:after="0" w:line="259" w:lineRule="auto"/>
              <w:jc w:val="center"/>
              <w:rPr>
                <w:rFonts w:cs="Calibri"/>
                <w:color w:val="000000"/>
                <w:sz w:val="24"/>
                <w:szCs w:val="24"/>
                <w:lang w:eastAsia="el-GR"/>
              </w:rPr>
            </w:pPr>
            <w:r w:rsidRPr="0016193F">
              <w:rPr>
                <w:rFonts w:cs="Calibri"/>
                <w:color w:val="000000"/>
                <w:sz w:val="24"/>
                <w:szCs w:val="24"/>
                <w:lang w:eastAsia="el-GR"/>
              </w:rPr>
              <w:t>Κ.Κ.Ε.: OXI</w:t>
            </w:r>
          </w:p>
        </w:tc>
      </w:tr>
      <w:tr w:rsidR="0016193F" w:rsidRPr="0016193F" w:rsidTr="00666B09">
        <w:trPr>
          <w:trHeight w:val="330"/>
          <w:jc w:val="center"/>
        </w:trPr>
        <w:tc>
          <w:tcPr>
            <w:tcW w:w="7340" w:type="dxa"/>
            <w:tcBorders>
              <w:top w:val="nil"/>
              <w:left w:val="nil"/>
              <w:bottom w:val="nil"/>
              <w:right w:val="nil"/>
            </w:tcBorders>
            <w:shd w:val="clear" w:color="auto" w:fill="auto"/>
            <w:vAlign w:val="center"/>
            <w:hideMark/>
          </w:tcPr>
          <w:p w:rsidR="0016193F" w:rsidRPr="0016193F" w:rsidRDefault="0016193F" w:rsidP="00355BB8">
            <w:pPr>
              <w:spacing w:after="0" w:line="259" w:lineRule="auto"/>
              <w:jc w:val="center"/>
              <w:rPr>
                <w:rFonts w:cs="Calibri"/>
                <w:color w:val="000000"/>
                <w:sz w:val="24"/>
                <w:szCs w:val="24"/>
                <w:lang w:eastAsia="el-GR"/>
              </w:rPr>
            </w:pPr>
            <w:r w:rsidRPr="0016193F">
              <w:rPr>
                <w:rFonts w:cs="Calibri"/>
                <w:color w:val="000000"/>
                <w:sz w:val="24"/>
                <w:szCs w:val="24"/>
                <w:lang w:eastAsia="el-GR"/>
              </w:rPr>
              <w:t>ΕΛΛΗΝΙΚΗ ΛΥΣΗ: OXI</w:t>
            </w:r>
          </w:p>
        </w:tc>
      </w:tr>
      <w:tr w:rsidR="0016193F" w:rsidRPr="0016193F" w:rsidTr="00666B09">
        <w:trPr>
          <w:trHeight w:val="330"/>
          <w:jc w:val="center"/>
        </w:trPr>
        <w:tc>
          <w:tcPr>
            <w:tcW w:w="7340" w:type="dxa"/>
            <w:tcBorders>
              <w:top w:val="nil"/>
              <w:left w:val="nil"/>
              <w:bottom w:val="nil"/>
              <w:right w:val="nil"/>
            </w:tcBorders>
            <w:shd w:val="clear" w:color="auto" w:fill="auto"/>
            <w:vAlign w:val="center"/>
            <w:hideMark/>
          </w:tcPr>
          <w:p w:rsidR="0016193F" w:rsidRPr="0016193F" w:rsidRDefault="0016193F" w:rsidP="00355BB8">
            <w:pPr>
              <w:spacing w:after="0" w:line="600" w:lineRule="auto"/>
              <w:jc w:val="center"/>
              <w:rPr>
                <w:rFonts w:cs="Calibri"/>
                <w:color w:val="000000"/>
                <w:sz w:val="24"/>
                <w:szCs w:val="24"/>
                <w:lang w:eastAsia="el-GR"/>
              </w:rPr>
            </w:pPr>
            <w:r w:rsidRPr="0016193F">
              <w:rPr>
                <w:rFonts w:cs="Calibri"/>
                <w:color w:val="000000"/>
                <w:sz w:val="24"/>
                <w:szCs w:val="24"/>
                <w:lang w:eastAsia="el-GR"/>
              </w:rPr>
              <w:t>ΜέΡΑ25: ΝΑΙ</w:t>
            </w:r>
          </w:p>
        </w:tc>
      </w:tr>
    </w:tbl>
    <w:p w:rsidR="0016193F" w:rsidRPr="0016193F" w:rsidRDefault="0016193F" w:rsidP="00247084">
      <w:pPr>
        <w:spacing w:after="0" w:line="600" w:lineRule="auto"/>
        <w:ind w:firstLine="720"/>
        <w:jc w:val="center"/>
        <w:rPr>
          <w:rFonts w:ascii="Arial" w:hAnsi="Arial"/>
          <w:color w:val="FF0000"/>
          <w:sz w:val="24"/>
          <w:szCs w:val="24"/>
          <w:lang w:eastAsia="el-GR"/>
        </w:rPr>
      </w:pPr>
      <w:r w:rsidRPr="0016193F">
        <w:rPr>
          <w:rFonts w:ascii="Arial" w:hAnsi="Arial"/>
          <w:color w:val="FF0000"/>
          <w:sz w:val="24"/>
          <w:szCs w:val="24"/>
          <w:lang w:eastAsia="el-GR"/>
        </w:rPr>
        <w:t>ΑΛΛΑΓΗ ΣΕΛΙΔΑΣ</w:t>
      </w:r>
    </w:p>
    <w:p w:rsidR="0016193F" w:rsidRPr="0016193F" w:rsidRDefault="0016193F" w:rsidP="00247084">
      <w:pPr>
        <w:spacing w:after="0" w:line="600" w:lineRule="auto"/>
        <w:ind w:firstLine="720"/>
        <w:jc w:val="both"/>
        <w:rPr>
          <w:rFonts w:ascii="Arial" w:hAnsi="Arial"/>
          <w:color w:val="212121"/>
          <w:sz w:val="24"/>
          <w:szCs w:val="24"/>
          <w:shd w:val="clear" w:color="auto" w:fill="FFFFFF"/>
          <w:lang w:eastAsia="el-GR"/>
        </w:rPr>
      </w:pPr>
      <w:r w:rsidRPr="0016193F">
        <w:rPr>
          <w:rFonts w:ascii="Arial" w:hAnsi="Arial"/>
          <w:b/>
          <w:color w:val="212121"/>
          <w:sz w:val="24"/>
          <w:szCs w:val="24"/>
          <w:shd w:val="clear" w:color="auto" w:fill="FFFFFF"/>
          <w:lang w:eastAsia="el-GR"/>
        </w:rPr>
        <w:t>ΠΡΟΕΔΡΕΥΩΝ (Αθανάσιος Μπούρας):</w:t>
      </w:r>
      <w:r w:rsidRPr="0016193F">
        <w:rPr>
          <w:rFonts w:ascii="Arial" w:hAnsi="Arial"/>
          <w:b/>
          <w:sz w:val="24"/>
          <w:szCs w:val="24"/>
          <w:lang w:eastAsia="el-GR"/>
        </w:rPr>
        <w:t xml:space="preserve"> </w:t>
      </w:r>
      <w:r w:rsidRPr="0016193F">
        <w:rPr>
          <w:rFonts w:ascii="Arial" w:hAnsi="Arial"/>
          <w:sz w:val="24"/>
          <w:szCs w:val="24"/>
          <w:lang w:eastAsia="el-GR"/>
        </w:rPr>
        <w:t>Συνεπώς το σχέδιο νόμου του Υπουργείου Ψηφιακής Διακυβέρνησης: «Κύρωση της Σύμβασης για την ίδρυση του Ευρωπαϊκού Γραφείου Επικοινωνιών (ECO) [Χάγη, 23 Ιουνίου 1993], όπως τροποποιήθηκε στην Κοπεγχάγη στις 9 Απριλίου 2002 και στην Κοπεγχάγη στις 23 Νοεμβρίου 2011», έγινε δεκτό κατά πλειοψηφία ενιαία επί της αρχής, των άρθρων και του συνόλου και έχει ως εξής:</w:t>
      </w:r>
    </w:p>
    <w:p w:rsidR="0016193F" w:rsidRPr="0016193F" w:rsidRDefault="0016193F" w:rsidP="00247084">
      <w:pPr>
        <w:spacing w:after="0" w:line="600" w:lineRule="auto"/>
        <w:ind w:firstLine="720"/>
        <w:jc w:val="center"/>
        <w:rPr>
          <w:rFonts w:ascii="Arial" w:hAnsi="Arial"/>
          <w:sz w:val="24"/>
          <w:szCs w:val="24"/>
          <w:lang w:eastAsia="el-GR"/>
        </w:rPr>
      </w:pPr>
      <w:r w:rsidRPr="0016193F">
        <w:rPr>
          <w:rFonts w:ascii="Arial" w:hAnsi="Arial"/>
          <w:color w:val="FF0000"/>
          <w:sz w:val="24"/>
          <w:szCs w:val="24"/>
          <w:lang w:eastAsia="el-GR"/>
        </w:rPr>
        <w:lastRenderedPageBreak/>
        <w:t>(Να καταχωριστεί το κείμενο του νομοσχεδίου, σελίδα 286α)</w:t>
      </w:r>
    </w:p>
    <w:p w:rsidR="0016193F" w:rsidRPr="0016193F" w:rsidRDefault="0016193F" w:rsidP="00247084">
      <w:pPr>
        <w:autoSpaceDE w:val="0"/>
        <w:autoSpaceDN w:val="0"/>
        <w:adjustRightInd w:val="0"/>
        <w:spacing w:after="0" w:line="600" w:lineRule="auto"/>
        <w:ind w:firstLine="720"/>
        <w:jc w:val="both"/>
        <w:rPr>
          <w:rFonts w:ascii="Arial" w:hAnsi="Arial"/>
          <w:sz w:val="24"/>
          <w:szCs w:val="24"/>
          <w:lang w:eastAsia="el-GR"/>
        </w:rPr>
      </w:pPr>
      <w:r w:rsidRPr="0016193F">
        <w:rPr>
          <w:rFonts w:ascii="Arial" w:hAnsi="Arial"/>
          <w:b/>
          <w:color w:val="212121"/>
          <w:sz w:val="24"/>
          <w:szCs w:val="24"/>
          <w:shd w:val="clear" w:color="auto" w:fill="FFFFFF"/>
          <w:lang w:eastAsia="el-GR"/>
        </w:rPr>
        <w:t xml:space="preserve">ΠΡΟΕΔΡΕΥΩΝ (Αθανάσιος Μπούρας): </w:t>
      </w:r>
      <w:r w:rsidRPr="0016193F">
        <w:rPr>
          <w:rFonts w:ascii="Arial" w:eastAsia="SimSun" w:hAnsi="Arial"/>
          <w:sz w:val="24"/>
          <w:szCs w:val="24"/>
          <w:lang w:eastAsia="zh-CN"/>
        </w:rPr>
        <w:t xml:space="preserve">Κυρίες και κύριοι συνάδελφοι, προχωρούμε τώρα στην ψήφιση επί της αρχής, των άρθρων και του συνόλου </w:t>
      </w:r>
      <w:r w:rsidRPr="0016193F">
        <w:rPr>
          <w:rFonts w:ascii="Arial" w:hAnsi="Arial"/>
          <w:sz w:val="24"/>
          <w:szCs w:val="24"/>
          <w:lang w:eastAsia="el-GR"/>
        </w:rPr>
        <w:t>του σχεδίου νόμου του Υπουργείου Ψηφιακής Διακυβέρνησης: «Κύρωση της Συμφωνίας Συνεργασίας μεταξύ της Ευρωπαϊκής Ένωσης και των κρατών μελών της, αφενός, και της Ελβετικής Συνομοσπονδίας, αφετέρου, για τα Ευρωπαϊκά Προγράμματα Δορυφορικής Πλοήγησης».</w:t>
      </w:r>
    </w:p>
    <w:p w:rsidR="0016193F" w:rsidRPr="0016193F" w:rsidRDefault="0016193F" w:rsidP="00247084">
      <w:pPr>
        <w:autoSpaceDE w:val="0"/>
        <w:autoSpaceDN w:val="0"/>
        <w:adjustRightInd w:val="0"/>
        <w:spacing w:after="0" w:line="600" w:lineRule="auto"/>
        <w:ind w:firstLine="720"/>
        <w:jc w:val="both"/>
        <w:rPr>
          <w:rFonts w:ascii="Arial" w:eastAsia="SimSun" w:hAnsi="Arial"/>
          <w:sz w:val="24"/>
          <w:szCs w:val="24"/>
          <w:lang w:eastAsia="zh-CN"/>
        </w:rPr>
      </w:pPr>
      <w:r w:rsidRPr="0016193F">
        <w:rPr>
          <w:rFonts w:ascii="Arial" w:eastAsia="SimSun" w:hAnsi="Arial"/>
          <w:sz w:val="24"/>
          <w:szCs w:val="24"/>
          <w:lang w:eastAsia="zh-CN"/>
        </w:rPr>
        <w:t>Παρακαλώ να ανοίξει το σύστημα της ηλεκτρονικής ψηφοφορίας.</w:t>
      </w:r>
    </w:p>
    <w:p w:rsidR="0016193F" w:rsidRPr="0016193F" w:rsidRDefault="0016193F" w:rsidP="00247084">
      <w:pPr>
        <w:autoSpaceDE w:val="0"/>
        <w:autoSpaceDN w:val="0"/>
        <w:adjustRightInd w:val="0"/>
        <w:spacing w:after="0" w:line="600" w:lineRule="auto"/>
        <w:ind w:firstLine="720"/>
        <w:jc w:val="center"/>
        <w:rPr>
          <w:rFonts w:ascii="Arial" w:hAnsi="Arial"/>
          <w:sz w:val="24"/>
          <w:szCs w:val="24"/>
          <w:lang w:eastAsia="el-GR"/>
        </w:rPr>
      </w:pPr>
      <w:r w:rsidRPr="0016193F">
        <w:rPr>
          <w:rFonts w:ascii="Arial" w:eastAsia="SimSun" w:hAnsi="Arial"/>
          <w:sz w:val="24"/>
          <w:szCs w:val="24"/>
          <w:lang w:eastAsia="zh-CN"/>
        </w:rPr>
        <w:t>(ΨΗΦΟΦΟΡΙΑ)</w:t>
      </w:r>
    </w:p>
    <w:p w:rsidR="0016193F" w:rsidRPr="0016193F" w:rsidRDefault="0016193F" w:rsidP="00247084">
      <w:pPr>
        <w:autoSpaceDE w:val="0"/>
        <w:autoSpaceDN w:val="0"/>
        <w:adjustRightInd w:val="0"/>
        <w:spacing w:after="0" w:line="600" w:lineRule="auto"/>
        <w:ind w:firstLine="720"/>
        <w:jc w:val="both"/>
        <w:rPr>
          <w:rFonts w:ascii="Arial" w:eastAsia="SimSun" w:hAnsi="Arial"/>
          <w:sz w:val="24"/>
          <w:szCs w:val="24"/>
          <w:lang w:eastAsia="zh-CN"/>
        </w:rPr>
      </w:pPr>
      <w:r w:rsidRPr="0016193F">
        <w:rPr>
          <w:rFonts w:ascii="Arial" w:hAnsi="Arial"/>
          <w:b/>
          <w:color w:val="212121"/>
          <w:sz w:val="24"/>
          <w:szCs w:val="24"/>
          <w:shd w:val="clear" w:color="auto" w:fill="FFFFFF"/>
          <w:lang w:eastAsia="el-GR"/>
        </w:rPr>
        <w:t xml:space="preserve">ΠΡΟΕΔΡΕΥΩΝ (Αθανάσιος Μπούρας): </w:t>
      </w:r>
      <w:r w:rsidRPr="0016193F">
        <w:rPr>
          <w:rFonts w:ascii="Arial" w:eastAsia="SimSun" w:hAnsi="Arial"/>
          <w:sz w:val="24"/>
          <w:szCs w:val="24"/>
          <w:lang w:eastAsia="zh-CN"/>
        </w:rPr>
        <w:t>Κυρίες και κύριοι συνάδελφοι, εφόσον έχετε ολοκληρώσει την ψηφοφορία, παρακαλώ να κλείσει το σύστημα της ηλεκτρονικής ψηφοφορίας.</w:t>
      </w:r>
    </w:p>
    <w:p w:rsidR="0016193F" w:rsidRPr="0016193F" w:rsidRDefault="0016193F" w:rsidP="00247084">
      <w:pPr>
        <w:tabs>
          <w:tab w:val="left" w:pos="1791"/>
        </w:tabs>
        <w:spacing w:after="0" w:line="600" w:lineRule="auto"/>
        <w:ind w:firstLine="720"/>
        <w:jc w:val="center"/>
        <w:rPr>
          <w:rFonts w:ascii="Arial" w:hAnsi="Arial"/>
          <w:sz w:val="24"/>
          <w:szCs w:val="24"/>
          <w:lang w:eastAsia="el-GR"/>
        </w:rPr>
      </w:pPr>
      <w:r w:rsidRPr="0016193F">
        <w:rPr>
          <w:rFonts w:ascii="Arial" w:eastAsia="SimSun" w:hAnsi="Arial"/>
          <w:sz w:val="24"/>
          <w:szCs w:val="24"/>
          <w:lang w:eastAsia="zh-CN"/>
        </w:rPr>
        <w:t>(ΗΛΕΚΤΡΟΝΙΚΗ ΚΑΤΑΜΕΤΡΗΣΗ)</w:t>
      </w:r>
    </w:p>
    <w:p w:rsidR="0016193F" w:rsidRPr="0016193F" w:rsidRDefault="0016193F" w:rsidP="00247084">
      <w:pPr>
        <w:autoSpaceDE w:val="0"/>
        <w:autoSpaceDN w:val="0"/>
        <w:adjustRightInd w:val="0"/>
        <w:spacing w:after="0" w:line="600" w:lineRule="auto"/>
        <w:ind w:firstLine="720"/>
        <w:jc w:val="center"/>
        <w:rPr>
          <w:rFonts w:ascii="Arial" w:eastAsia="SimSun" w:hAnsi="Arial"/>
          <w:sz w:val="24"/>
          <w:szCs w:val="24"/>
          <w:lang w:eastAsia="zh-CN"/>
        </w:rPr>
      </w:pPr>
      <w:r w:rsidRPr="0016193F">
        <w:rPr>
          <w:rFonts w:ascii="Arial" w:eastAsia="SimSun" w:hAnsi="Arial"/>
          <w:sz w:val="24"/>
          <w:szCs w:val="24"/>
          <w:lang w:eastAsia="zh-CN"/>
        </w:rPr>
        <w:t>(ΜΕΤΑ ΤΗΝ ΗΛΕΚΤΡΟΝΙΚΗ ΚΑΤΑΜΕΤΡΗΣΗ)</w:t>
      </w:r>
    </w:p>
    <w:p w:rsidR="0016193F" w:rsidRPr="0016193F" w:rsidRDefault="0016193F" w:rsidP="00247084">
      <w:pPr>
        <w:tabs>
          <w:tab w:val="left" w:pos="1791"/>
        </w:tabs>
        <w:spacing w:after="0" w:line="600" w:lineRule="auto"/>
        <w:ind w:firstLine="720"/>
        <w:jc w:val="both"/>
        <w:rPr>
          <w:rFonts w:ascii="Arial" w:hAnsi="Arial"/>
          <w:sz w:val="24"/>
          <w:szCs w:val="24"/>
          <w:lang w:eastAsia="el-GR"/>
        </w:rPr>
      </w:pPr>
      <w:r w:rsidRPr="0016193F">
        <w:rPr>
          <w:rFonts w:ascii="Arial" w:hAnsi="Arial"/>
          <w:b/>
          <w:color w:val="212121"/>
          <w:sz w:val="24"/>
          <w:szCs w:val="24"/>
          <w:shd w:val="clear" w:color="auto" w:fill="FFFFFF"/>
          <w:lang w:eastAsia="el-GR"/>
        </w:rPr>
        <w:t>ΠΡΟΕΔΡΕΥΩΝ (Αθανάσιος Μπούρας):</w:t>
      </w:r>
      <w:r w:rsidRPr="0016193F">
        <w:rPr>
          <w:rFonts w:ascii="Arial" w:hAnsi="Arial"/>
          <w:b/>
          <w:sz w:val="24"/>
          <w:szCs w:val="24"/>
          <w:lang w:eastAsia="el-GR"/>
        </w:rPr>
        <w:t xml:space="preserve"> </w:t>
      </w:r>
      <w:r w:rsidRPr="0016193F">
        <w:rPr>
          <w:rFonts w:ascii="Arial" w:hAnsi="Arial"/>
          <w:sz w:val="24"/>
          <w:szCs w:val="24"/>
          <w:lang w:eastAsia="el-GR"/>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16193F" w:rsidRPr="0016193F" w:rsidRDefault="0016193F" w:rsidP="00247084">
      <w:pPr>
        <w:tabs>
          <w:tab w:val="left" w:pos="1791"/>
        </w:tabs>
        <w:spacing w:after="0" w:line="600" w:lineRule="auto"/>
        <w:ind w:firstLine="720"/>
        <w:jc w:val="center"/>
        <w:rPr>
          <w:rFonts w:ascii="Arial" w:hAnsi="Arial"/>
          <w:color w:val="FF0000"/>
          <w:sz w:val="24"/>
          <w:szCs w:val="24"/>
          <w:lang w:eastAsia="el-GR"/>
        </w:rPr>
      </w:pPr>
      <w:r w:rsidRPr="0016193F">
        <w:rPr>
          <w:rFonts w:ascii="Arial" w:hAnsi="Arial"/>
          <w:color w:val="FF0000"/>
          <w:sz w:val="24"/>
          <w:szCs w:val="24"/>
          <w:lang w:eastAsia="el-GR"/>
        </w:rPr>
        <w:t>ΑΛΛΑΓΗ ΣΕΛΙΔΑΣ</w:t>
      </w:r>
    </w:p>
    <w:tbl>
      <w:tblPr>
        <w:tblW w:w="7420" w:type="dxa"/>
        <w:jc w:val="center"/>
        <w:tblCellMar>
          <w:left w:w="10" w:type="dxa"/>
          <w:right w:w="10" w:type="dxa"/>
        </w:tblCellMar>
        <w:tblLook w:val="04A0" w:firstRow="1" w:lastRow="0" w:firstColumn="1" w:lastColumn="0" w:noHBand="0" w:noVBand="1"/>
      </w:tblPr>
      <w:tblGrid>
        <w:gridCol w:w="7420"/>
      </w:tblGrid>
      <w:tr w:rsidR="0016193F" w:rsidRPr="0016193F" w:rsidTr="00666B09">
        <w:trPr>
          <w:trHeight w:val="1485"/>
          <w:jc w:val="center"/>
        </w:trPr>
        <w:tc>
          <w:tcPr>
            <w:tcW w:w="7420" w:type="dxa"/>
            <w:tcBorders>
              <w:top w:val="nil"/>
              <w:left w:val="nil"/>
              <w:bottom w:val="nil"/>
              <w:right w:val="nil"/>
            </w:tcBorders>
            <w:shd w:val="clear" w:color="auto" w:fill="auto"/>
            <w:vAlign w:val="center"/>
            <w:hideMark/>
          </w:tcPr>
          <w:p w:rsidR="0016193F" w:rsidRPr="0016193F" w:rsidRDefault="0016193F" w:rsidP="00355BB8">
            <w:pPr>
              <w:spacing w:after="0" w:line="259" w:lineRule="auto"/>
              <w:jc w:val="center"/>
              <w:rPr>
                <w:rFonts w:cs="Calibri"/>
                <w:color w:val="000000"/>
                <w:sz w:val="24"/>
                <w:szCs w:val="24"/>
                <w:lang w:eastAsia="el-GR"/>
              </w:rPr>
            </w:pPr>
            <w:r w:rsidRPr="0016193F">
              <w:rPr>
                <w:rFonts w:cs="Calibri"/>
                <w:color w:val="000000"/>
                <w:sz w:val="24"/>
                <w:szCs w:val="24"/>
                <w:lang w:eastAsia="el-GR"/>
              </w:rPr>
              <w:t>Κύρωση της Συμφωνίας Συνεργασίας μεταξύ της Ευρωπαϊκής Ένωσης και των κρατών μελών της, αφενός, και της Ελβετικής Συνομοσπονδίας, αφετέρου, για τα Ευρωπαϊκά Προγράμματα Δορυφορικής Πλοήγησης.</w:t>
            </w:r>
          </w:p>
        </w:tc>
      </w:tr>
      <w:tr w:rsidR="0016193F" w:rsidRPr="0016193F" w:rsidTr="00666B09">
        <w:trPr>
          <w:trHeight w:val="330"/>
          <w:jc w:val="center"/>
        </w:trPr>
        <w:tc>
          <w:tcPr>
            <w:tcW w:w="7420" w:type="dxa"/>
            <w:tcBorders>
              <w:top w:val="nil"/>
              <w:left w:val="nil"/>
              <w:bottom w:val="nil"/>
              <w:right w:val="nil"/>
            </w:tcBorders>
            <w:shd w:val="clear" w:color="auto" w:fill="auto"/>
            <w:vAlign w:val="center"/>
            <w:hideMark/>
          </w:tcPr>
          <w:p w:rsidR="0016193F" w:rsidRPr="0016193F" w:rsidRDefault="0016193F" w:rsidP="00355BB8">
            <w:pPr>
              <w:spacing w:after="0" w:line="259" w:lineRule="auto"/>
              <w:jc w:val="center"/>
              <w:rPr>
                <w:rFonts w:cs="Calibri"/>
                <w:color w:val="000000"/>
                <w:sz w:val="24"/>
                <w:szCs w:val="24"/>
                <w:lang w:eastAsia="el-GR"/>
              </w:rPr>
            </w:pPr>
            <w:r w:rsidRPr="0016193F">
              <w:rPr>
                <w:rFonts w:cs="Calibri"/>
                <w:color w:val="000000"/>
                <w:sz w:val="24"/>
                <w:szCs w:val="24"/>
                <w:lang w:eastAsia="el-GR"/>
              </w:rPr>
              <w:lastRenderedPageBreak/>
              <w:t>Επί της Αρχής     ΚΑΤΑ ΠΛΕΙΟΨΗΦΙΑ</w:t>
            </w:r>
          </w:p>
        </w:tc>
      </w:tr>
      <w:tr w:rsidR="0016193F" w:rsidRPr="0016193F" w:rsidTr="00666B09">
        <w:trPr>
          <w:trHeight w:val="345"/>
          <w:jc w:val="center"/>
        </w:trPr>
        <w:tc>
          <w:tcPr>
            <w:tcW w:w="7420" w:type="dxa"/>
            <w:tcBorders>
              <w:top w:val="nil"/>
              <w:left w:val="nil"/>
              <w:bottom w:val="nil"/>
              <w:right w:val="nil"/>
            </w:tcBorders>
            <w:shd w:val="clear" w:color="auto" w:fill="auto"/>
            <w:vAlign w:val="center"/>
            <w:hideMark/>
          </w:tcPr>
          <w:p w:rsidR="0016193F" w:rsidRPr="0016193F" w:rsidRDefault="0016193F" w:rsidP="00355BB8">
            <w:pPr>
              <w:spacing w:after="0" w:line="259" w:lineRule="auto"/>
              <w:jc w:val="center"/>
              <w:rPr>
                <w:rFonts w:cs="Calibri"/>
                <w:color w:val="000000"/>
                <w:sz w:val="24"/>
                <w:szCs w:val="24"/>
                <w:lang w:eastAsia="el-GR"/>
              </w:rPr>
            </w:pPr>
            <w:r w:rsidRPr="0016193F">
              <w:rPr>
                <w:rFonts w:cs="Calibri"/>
                <w:color w:val="000000"/>
                <w:sz w:val="24"/>
                <w:szCs w:val="24"/>
                <w:lang w:eastAsia="el-GR"/>
              </w:rPr>
              <w:t>Ν.Δ.: ΝΑΙ</w:t>
            </w:r>
          </w:p>
        </w:tc>
      </w:tr>
      <w:tr w:rsidR="0016193F" w:rsidRPr="0016193F" w:rsidTr="00666B09">
        <w:trPr>
          <w:trHeight w:val="330"/>
          <w:jc w:val="center"/>
        </w:trPr>
        <w:tc>
          <w:tcPr>
            <w:tcW w:w="7420" w:type="dxa"/>
            <w:tcBorders>
              <w:top w:val="nil"/>
              <w:left w:val="nil"/>
              <w:bottom w:val="nil"/>
              <w:right w:val="nil"/>
            </w:tcBorders>
            <w:shd w:val="clear" w:color="auto" w:fill="auto"/>
            <w:vAlign w:val="center"/>
            <w:hideMark/>
          </w:tcPr>
          <w:p w:rsidR="0016193F" w:rsidRPr="0016193F" w:rsidRDefault="0016193F" w:rsidP="00355BB8">
            <w:pPr>
              <w:spacing w:after="0" w:line="259" w:lineRule="auto"/>
              <w:jc w:val="center"/>
              <w:rPr>
                <w:rFonts w:cs="Calibri"/>
                <w:color w:val="000000"/>
                <w:sz w:val="24"/>
                <w:szCs w:val="24"/>
                <w:lang w:eastAsia="el-GR"/>
              </w:rPr>
            </w:pPr>
            <w:r w:rsidRPr="0016193F">
              <w:rPr>
                <w:rFonts w:cs="Calibri"/>
                <w:color w:val="000000"/>
                <w:sz w:val="24"/>
                <w:szCs w:val="24"/>
                <w:lang w:eastAsia="el-GR"/>
              </w:rPr>
              <w:t>ΣΥΡΙΖΑ: ΝΑΙ</w:t>
            </w:r>
          </w:p>
        </w:tc>
      </w:tr>
      <w:tr w:rsidR="0016193F" w:rsidRPr="0016193F" w:rsidTr="00666B09">
        <w:trPr>
          <w:trHeight w:val="330"/>
          <w:jc w:val="center"/>
        </w:trPr>
        <w:tc>
          <w:tcPr>
            <w:tcW w:w="7420" w:type="dxa"/>
            <w:tcBorders>
              <w:top w:val="nil"/>
              <w:left w:val="nil"/>
              <w:bottom w:val="nil"/>
              <w:right w:val="nil"/>
            </w:tcBorders>
            <w:shd w:val="clear" w:color="auto" w:fill="auto"/>
            <w:vAlign w:val="center"/>
            <w:hideMark/>
          </w:tcPr>
          <w:p w:rsidR="0016193F" w:rsidRPr="0016193F" w:rsidRDefault="0016193F" w:rsidP="00355BB8">
            <w:pPr>
              <w:spacing w:after="0" w:line="259" w:lineRule="auto"/>
              <w:jc w:val="center"/>
              <w:rPr>
                <w:rFonts w:cs="Calibri"/>
                <w:color w:val="000000"/>
                <w:sz w:val="24"/>
                <w:szCs w:val="24"/>
                <w:lang w:eastAsia="el-GR"/>
              </w:rPr>
            </w:pPr>
            <w:r w:rsidRPr="0016193F">
              <w:rPr>
                <w:rFonts w:cs="Calibri"/>
                <w:color w:val="000000"/>
                <w:sz w:val="24"/>
                <w:szCs w:val="24"/>
                <w:lang w:eastAsia="el-GR"/>
              </w:rPr>
              <w:t>Κίνημα Αλλαγής: ΝΑΙ</w:t>
            </w:r>
          </w:p>
        </w:tc>
      </w:tr>
      <w:tr w:rsidR="0016193F" w:rsidRPr="0016193F" w:rsidTr="00666B09">
        <w:trPr>
          <w:trHeight w:val="330"/>
          <w:jc w:val="center"/>
        </w:trPr>
        <w:tc>
          <w:tcPr>
            <w:tcW w:w="7420" w:type="dxa"/>
            <w:tcBorders>
              <w:top w:val="nil"/>
              <w:left w:val="nil"/>
              <w:bottom w:val="nil"/>
              <w:right w:val="nil"/>
            </w:tcBorders>
            <w:shd w:val="clear" w:color="auto" w:fill="auto"/>
            <w:vAlign w:val="center"/>
            <w:hideMark/>
          </w:tcPr>
          <w:p w:rsidR="0016193F" w:rsidRPr="0016193F" w:rsidRDefault="0016193F" w:rsidP="00355BB8">
            <w:pPr>
              <w:spacing w:after="0" w:line="259" w:lineRule="auto"/>
              <w:jc w:val="center"/>
              <w:rPr>
                <w:rFonts w:cs="Calibri"/>
                <w:color w:val="000000"/>
                <w:sz w:val="24"/>
                <w:szCs w:val="24"/>
                <w:lang w:eastAsia="el-GR"/>
              </w:rPr>
            </w:pPr>
            <w:r w:rsidRPr="0016193F">
              <w:rPr>
                <w:rFonts w:cs="Calibri"/>
                <w:color w:val="000000"/>
                <w:sz w:val="24"/>
                <w:szCs w:val="24"/>
                <w:lang w:eastAsia="el-GR"/>
              </w:rPr>
              <w:t>Κ.Κ.Ε.: OXI</w:t>
            </w:r>
          </w:p>
        </w:tc>
      </w:tr>
      <w:tr w:rsidR="0016193F" w:rsidRPr="0016193F" w:rsidTr="00666B09">
        <w:trPr>
          <w:trHeight w:val="330"/>
          <w:jc w:val="center"/>
        </w:trPr>
        <w:tc>
          <w:tcPr>
            <w:tcW w:w="7420" w:type="dxa"/>
            <w:tcBorders>
              <w:top w:val="nil"/>
              <w:left w:val="nil"/>
              <w:bottom w:val="nil"/>
              <w:right w:val="nil"/>
            </w:tcBorders>
            <w:shd w:val="clear" w:color="auto" w:fill="auto"/>
            <w:vAlign w:val="center"/>
            <w:hideMark/>
          </w:tcPr>
          <w:p w:rsidR="0016193F" w:rsidRPr="0016193F" w:rsidRDefault="0016193F" w:rsidP="00355BB8">
            <w:pPr>
              <w:spacing w:after="0" w:line="259" w:lineRule="auto"/>
              <w:jc w:val="center"/>
              <w:rPr>
                <w:rFonts w:cs="Calibri"/>
                <w:color w:val="000000"/>
                <w:sz w:val="24"/>
                <w:szCs w:val="24"/>
                <w:lang w:eastAsia="el-GR"/>
              </w:rPr>
            </w:pPr>
            <w:r w:rsidRPr="0016193F">
              <w:rPr>
                <w:rFonts w:cs="Calibri"/>
                <w:color w:val="000000"/>
                <w:sz w:val="24"/>
                <w:szCs w:val="24"/>
                <w:lang w:eastAsia="el-GR"/>
              </w:rPr>
              <w:t>ΕΛΛΗΝΙΚΗ ΛΥΣΗ: OXI</w:t>
            </w:r>
          </w:p>
        </w:tc>
      </w:tr>
      <w:tr w:rsidR="0016193F" w:rsidRPr="0016193F" w:rsidTr="00666B09">
        <w:trPr>
          <w:trHeight w:val="345"/>
          <w:jc w:val="center"/>
        </w:trPr>
        <w:tc>
          <w:tcPr>
            <w:tcW w:w="7420" w:type="dxa"/>
            <w:tcBorders>
              <w:top w:val="nil"/>
              <w:left w:val="nil"/>
              <w:bottom w:val="nil"/>
              <w:right w:val="nil"/>
            </w:tcBorders>
            <w:shd w:val="clear" w:color="auto" w:fill="auto"/>
            <w:vAlign w:val="center"/>
            <w:hideMark/>
          </w:tcPr>
          <w:p w:rsidR="0016193F" w:rsidRPr="0016193F" w:rsidRDefault="0016193F" w:rsidP="00355BB8">
            <w:pPr>
              <w:spacing w:after="0" w:line="259" w:lineRule="auto"/>
              <w:jc w:val="center"/>
              <w:rPr>
                <w:rFonts w:cs="Calibri"/>
                <w:color w:val="000000"/>
                <w:sz w:val="24"/>
                <w:szCs w:val="24"/>
                <w:lang w:eastAsia="el-GR"/>
              </w:rPr>
            </w:pPr>
            <w:r w:rsidRPr="0016193F">
              <w:rPr>
                <w:rFonts w:cs="Calibri"/>
                <w:color w:val="000000"/>
                <w:sz w:val="24"/>
                <w:szCs w:val="24"/>
                <w:lang w:eastAsia="el-GR"/>
              </w:rPr>
              <w:t>ΜέΡΑ25: ΝΑΙ</w:t>
            </w:r>
          </w:p>
        </w:tc>
      </w:tr>
      <w:tr w:rsidR="0016193F" w:rsidRPr="0016193F" w:rsidTr="00666B09">
        <w:trPr>
          <w:trHeight w:val="330"/>
          <w:jc w:val="center"/>
        </w:trPr>
        <w:tc>
          <w:tcPr>
            <w:tcW w:w="7420" w:type="dxa"/>
            <w:tcBorders>
              <w:top w:val="nil"/>
              <w:left w:val="nil"/>
              <w:bottom w:val="nil"/>
              <w:right w:val="nil"/>
            </w:tcBorders>
            <w:shd w:val="clear" w:color="auto" w:fill="auto"/>
            <w:vAlign w:val="center"/>
            <w:hideMark/>
          </w:tcPr>
          <w:p w:rsidR="0016193F" w:rsidRPr="0016193F" w:rsidRDefault="0016193F" w:rsidP="00355BB8">
            <w:pPr>
              <w:spacing w:after="0" w:line="259" w:lineRule="auto"/>
              <w:jc w:val="center"/>
              <w:rPr>
                <w:rFonts w:cs="Calibri"/>
                <w:color w:val="000000"/>
                <w:sz w:val="24"/>
                <w:szCs w:val="24"/>
                <w:lang w:eastAsia="el-GR"/>
              </w:rPr>
            </w:pPr>
            <w:r w:rsidRPr="0016193F">
              <w:rPr>
                <w:rFonts w:cs="Calibri"/>
                <w:color w:val="000000"/>
                <w:sz w:val="24"/>
                <w:szCs w:val="24"/>
                <w:lang w:eastAsia="el-GR"/>
              </w:rPr>
              <w:t>Άρθρο πρώτο     ΚΑΤΑ ΠΛΕΙΟΨΗΦΙΑ</w:t>
            </w:r>
          </w:p>
        </w:tc>
      </w:tr>
      <w:tr w:rsidR="0016193F" w:rsidRPr="0016193F" w:rsidTr="00666B09">
        <w:trPr>
          <w:trHeight w:val="330"/>
          <w:jc w:val="center"/>
        </w:trPr>
        <w:tc>
          <w:tcPr>
            <w:tcW w:w="7420" w:type="dxa"/>
            <w:tcBorders>
              <w:top w:val="nil"/>
              <w:left w:val="nil"/>
              <w:bottom w:val="nil"/>
              <w:right w:val="nil"/>
            </w:tcBorders>
            <w:shd w:val="clear" w:color="auto" w:fill="auto"/>
            <w:vAlign w:val="center"/>
            <w:hideMark/>
          </w:tcPr>
          <w:p w:rsidR="0016193F" w:rsidRPr="0016193F" w:rsidRDefault="0016193F" w:rsidP="00355BB8">
            <w:pPr>
              <w:spacing w:after="0" w:line="259" w:lineRule="auto"/>
              <w:jc w:val="center"/>
              <w:rPr>
                <w:rFonts w:cs="Calibri"/>
                <w:color w:val="000000"/>
                <w:sz w:val="24"/>
                <w:szCs w:val="24"/>
                <w:lang w:eastAsia="el-GR"/>
              </w:rPr>
            </w:pPr>
            <w:r w:rsidRPr="0016193F">
              <w:rPr>
                <w:rFonts w:cs="Calibri"/>
                <w:color w:val="000000"/>
                <w:sz w:val="24"/>
                <w:szCs w:val="24"/>
                <w:lang w:eastAsia="el-GR"/>
              </w:rPr>
              <w:t>Ν.Δ.: ΝΑΙ</w:t>
            </w:r>
          </w:p>
        </w:tc>
      </w:tr>
      <w:tr w:rsidR="0016193F" w:rsidRPr="0016193F" w:rsidTr="00666B09">
        <w:trPr>
          <w:trHeight w:val="330"/>
          <w:jc w:val="center"/>
        </w:trPr>
        <w:tc>
          <w:tcPr>
            <w:tcW w:w="7420" w:type="dxa"/>
            <w:tcBorders>
              <w:top w:val="nil"/>
              <w:left w:val="nil"/>
              <w:bottom w:val="nil"/>
              <w:right w:val="nil"/>
            </w:tcBorders>
            <w:shd w:val="clear" w:color="auto" w:fill="auto"/>
            <w:vAlign w:val="center"/>
            <w:hideMark/>
          </w:tcPr>
          <w:p w:rsidR="0016193F" w:rsidRPr="0016193F" w:rsidRDefault="0016193F" w:rsidP="00355BB8">
            <w:pPr>
              <w:spacing w:after="0" w:line="259" w:lineRule="auto"/>
              <w:jc w:val="center"/>
              <w:rPr>
                <w:rFonts w:cs="Calibri"/>
                <w:color w:val="000000"/>
                <w:sz w:val="24"/>
                <w:szCs w:val="24"/>
                <w:lang w:eastAsia="el-GR"/>
              </w:rPr>
            </w:pPr>
            <w:r w:rsidRPr="0016193F">
              <w:rPr>
                <w:rFonts w:cs="Calibri"/>
                <w:color w:val="000000"/>
                <w:sz w:val="24"/>
                <w:szCs w:val="24"/>
                <w:lang w:eastAsia="el-GR"/>
              </w:rPr>
              <w:t>ΣΥΡΙΖΑ: ΝΑΙ</w:t>
            </w:r>
          </w:p>
        </w:tc>
      </w:tr>
      <w:tr w:rsidR="0016193F" w:rsidRPr="0016193F" w:rsidTr="00666B09">
        <w:trPr>
          <w:trHeight w:val="330"/>
          <w:jc w:val="center"/>
        </w:trPr>
        <w:tc>
          <w:tcPr>
            <w:tcW w:w="7420" w:type="dxa"/>
            <w:tcBorders>
              <w:top w:val="nil"/>
              <w:left w:val="nil"/>
              <w:bottom w:val="nil"/>
              <w:right w:val="nil"/>
            </w:tcBorders>
            <w:shd w:val="clear" w:color="auto" w:fill="auto"/>
            <w:vAlign w:val="center"/>
            <w:hideMark/>
          </w:tcPr>
          <w:p w:rsidR="0016193F" w:rsidRPr="0016193F" w:rsidRDefault="0016193F" w:rsidP="00355BB8">
            <w:pPr>
              <w:spacing w:after="0" w:line="259" w:lineRule="auto"/>
              <w:jc w:val="center"/>
              <w:rPr>
                <w:rFonts w:cs="Calibri"/>
                <w:color w:val="000000"/>
                <w:sz w:val="24"/>
                <w:szCs w:val="24"/>
                <w:lang w:eastAsia="el-GR"/>
              </w:rPr>
            </w:pPr>
            <w:r w:rsidRPr="0016193F">
              <w:rPr>
                <w:rFonts w:cs="Calibri"/>
                <w:color w:val="000000"/>
                <w:sz w:val="24"/>
                <w:szCs w:val="24"/>
                <w:lang w:eastAsia="el-GR"/>
              </w:rPr>
              <w:t>Κίνημα Αλλαγής: ΝΑΙ</w:t>
            </w:r>
          </w:p>
        </w:tc>
      </w:tr>
      <w:tr w:rsidR="0016193F" w:rsidRPr="0016193F" w:rsidTr="00666B09">
        <w:trPr>
          <w:trHeight w:val="330"/>
          <w:jc w:val="center"/>
        </w:trPr>
        <w:tc>
          <w:tcPr>
            <w:tcW w:w="7420" w:type="dxa"/>
            <w:tcBorders>
              <w:top w:val="nil"/>
              <w:left w:val="nil"/>
              <w:bottom w:val="nil"/>
              <w:right w:val="nil"/>
            </w:tcBorders>
            <w:shd w:val="clear" w:color="auto" w:fill="auto"/>
            <w:vAlign w:val="center"/>
            <w:hideMark/>
          </w:tcPr>
          <w:p w:rsidR="0016193F" w:rsidRPr="0016193F" w:rsidRDefault="0016193F" w:rsidP="00355BB8">
            <w:pPr>
              <w:spacing w:after="0" w:line="259" w:lineRule="auto"/>
              <w:jc w:val="center"/>
              <w:rPr>
                <w:rFonts w:cs="Calibri"/>
                <w:color w:val="000000"/>
                <w:sz w:val="24"/>
                <w:szCs w:val="24"/>
                <w:lang w:eastAsia="el-GR"/>
              </w:rPr>
            </w:pPr>
            <w:r w:rsidRPr="0016193F">
              <w:rPr>
                <w:rFonts w:cs="Calibri"/>
                <w:color w:val="000000"/>
                <w:sz w:val="24"/>
                <w:szCs w:val="24"/>
                <w:lang w:eastAsia="el-GR"/>
              </w:rPr>
              <w:t>Κ.Κ.Ε.: OXI</w:t>
            </w:r>
          </w:p>
        </w:tc>
      </w:tr>
      <w:tr w:rsidR="0016193F" w:rsidRPr="0016193F" w:rsidTr="00666B09">
        <w:trPr>
          <w:trHeight w:val="330"/>
          <w:jc w:val="center"/>
        </w:trPr>
        <w:tc>
          <w:tcPr>
            <w:tcW w:w="7420" w:type="dxa"/>
            <w:tcBorders>
              <w:top w:val="nil"/>
              <w:left w:val="nil"/>
              <w:bottom w:val="nil"/>
              <w:right w:val="nil"/>
            </w:tcBorders>
            <w:shd w:val="clear" w:color="auto" w:fill="auto"/>
            <w:vAlign w:val="center"/>
            <w:hideMark/>
          </w:tcPr>
          <w:p w:rsidR="0016193F" w:rsidRPr="0016193F" w:rsidRDefault="0016193F" w:rsidP="00355BB8">
            <w:pPr>
              <w:spacing w:after="0" w:line="259" w:lineRule="auto"/>
              <w:jc w:val="center"/>
              <w:rPr>
                <w:rFonts w:cs="Calibri"/>
                <w:color w:val="000000"/>
                <w:sz w:val="24"/>
                <w:szCs w:val="24"/>
                <w:lang w:eastAsia="el-GR"/>
              </w:rPr>
            </w:pPr>
            <w:r w:rsidRPr="0016193F">
              <w:rPr>
                <w:rFonts w:cs="Calibri"/>
                <w:color w:val="000000"/>
                <w:sz w:val="24"/>
                <w:szCs w:val="24"/>
                <w:lang w:eastAsia="el-GR"/>
              </w:rPr>
              <w:t>ΕΛΛΗΝΙΚΗ ΛΥΣΗ: OXI</w:t>
            </w:r>
          </w:p>
        </w:tc>
      </w:tr>
      <w:tr w:rsidR="0016193F" w:rsidRPr="0016193F" w:rsidTr="00666B09">
        <w:trPr>
          <w:trHeight w:val="330"/>
          <w:jc w:val="center"/>
        </w:trPr>
        <w:tc>
          <w:tcPr>
            <w:tcW w:w="7420" w:type="dxa"/>
            <w:tcBorders>
              <w:top w:val="nil"/>
              <w:left w:val="nil"/>
              <w:bottom w:val="nil"/>
              <w:right w:val="nil"/>
            </w:tcBorders>
            <w:shd w:val="clear" w:color="auto" w:fill="auto"/>
            <w:vAlign w:val="center"/>
            <w:hideMark/>
          </w:tcPr>
          <w:p w:rsidR="0016193F" w:rsidRPr="0016193F" w:rsidRDefault="0016193F" w:rsidP="00355BB8">
            <w:pPr>
              <w:spacing w:after="0" w:line="259" w:lineRule="auto"/>
              <w:jc w:val="center"/>
              <w:rPr>
                <w:rFonts w:cs="Calibri"/>
                <w:color w:val="000000"/>
                <w:sz w:val="24"/>
                <w:szCs w:val="24"/>
                <w:lang w:eastAsia="el-GR"/>
              </w:rPr>
            </w:pPr>
            <w:r w:rsidRPr="0016193F">
              <w:rPr>
                <w:rFonts w:cs="Calibri"/>
                <w:color w:val="000000"/>
                <w:sz w:val="24"/>
                <w:szCs w:val="24"/>
                <w:lang w:eastAsia="el-GR"/>
              </w:rPr>
              <w:t>ΜέΡΑ25: ΝΑΙ</w:t>
            </w:r>
          </w:p>
        </w:tc>
      </w:tr>
      <w:tr w:rsidR="0016193F" w:rsidRPr="0016193F" w:rsidTr="00666B09">
        <w:trPr>
          <w:trHeight w:val="330"/>
          <w:jc w:val="center"/>
        </w:trPr>
        <w:tc>
          <w:tcPr>
            <w:tcW w:w="7420" w:type="dxa"/>
            <w:tcBorders>
              <w:top w:val="nil"/>
              <w:left w:val="nil"/>
              <w:bottom w:val="nil"/>
              <w:right w:val="nil"/>
            </w:tcBorders>
            <w:shd w:val="clear" w:color="auto" w:fill="auto"/>
            <w:vAlign w:val="center"/>
            <w:hideMark/>
          </w:tcPr>
          <w:p w:rsidR="0016193F" w:rsidRPr="0016193F" w:rsidRDefault="0016193F" w:rsidP="00355BB8">
            <w:pPr>
              <w:spacing w:after="0" w:line="259" w:lineRule="auto"/>
              <w:jc w:val="center"/>
              <w:rPr>
                <w:rFonts w:cs="Calibri"/>
                <w:color w:val="000000"/>
                <w:sz w:val="24"/>
                <w:szCs w:val="24"/>
                <w:lang w:eastAsia="el-GR"/>
              </w:rPr>
            </w:pPr>
            <w:r w:rsidRPr="0016193F">
              <w:rPr>
                <w:rFonts w:cs="Calibri"/>
                <w:color w:val="000000"/>
                <w:sz w:val="24"/>
                <w:szCs w:val="24"/>
                <w:lang w:eastAsia="el-GR"/>
              </w:rPr>
              <w:t>Ακροτελεύτιο άρθρο      ΚΑΤΑ ΠΛΕΙΟΨΗΦΙΑ</w:t>
            </w:r>
          </w:p>
        </w:tc>
      </w:tr>
      <w:tr w:rsidR="0016193F" w:rsidRPr="0016193F" w:rsidTr="00666B09">
        <w:trPr>
          <w:trHeight w:val="330"/>
          <w:jc w:val="center"/>
        </w:trPr>
        <w:tc>
          <w:tcPr>
            <w:tcW w:w="7420" w:type="dxa"/>
            <w:tcBorders>
              <w:top w:val="nil"/>
              <w:left w:val="nil"/>
              <w:bottom w:val="nil"/>
              <w:right w:val="nil"/>
            </w:tcBorders>
            <w:shd w:val="clear" w:color="auto" w:fill="auto"/>
            <w:vAlign w:val="center"/>
            <w:hideMark/>
          </w:tcPr>
          <w:p w:rsidR="0016193F" w:rsidRPr="0016193F" w:rsidRDefault="0016193F" w:rsidP="00355BB8">
            <w:pPr>
              <w:spacing w:after="0" w:line="259" w:lineRule="auto"/>
              <w:jc w:val="center"/>
              <w:rPr>
                <w:rFonts w:cs="Calibri"/>
                <w:color w:val="000000"/>
                <w:sz w:val="24"/>
                <w:szCs w:val="24"/>
                <w:lang w:eastAsia="el-GR"/>
              </w:rPr>
            </w:pPr>
            <w:r w:rsidRPr="0016193F">
              <w:rPr>
                <w:rFonts w:cs="Calibri"/>
                <w:color w:val="000000"/>
                <w:sz w:val="24"/>
                <w:szCs w:val="24"/>
                <w:lang w:eastAsia="el-GR"/>
              </w:rPr>
              <w:t>Ν.Δ.: ΝΑΙ</w:t>
            </w:r>
          </w:p>
        </w:tc>
      </w:tr>
      <w:tr w:rsidR="0016193F" w:rsidRPr="0016193F" w:rsidTr="00666B09">
        <w:trPr>
          <w:trHeight w:val="345"/>
          <w:jc w:val="center"/>
        </w:trPr>
        <w:tc>
          <w:tcPr>
            <w:tcW w:w="7420" w:type="dxa"/>
            <w:tcBorders>
              <w:top w:val="nil"/>
              <w:left w:val="nil"/>
              <w:bottom w:val="nil"/>
              <w:right w:val="nil"/>
            </w:tcBorders>
            <w:shd w:val="clear" w:color="auto" w:fill="auto"/>
            <w:vAlign w:val="center"/>
            <w:hideMark/>
          </w:tcPr>
          <w:p w:rsidR="0016193F" w:rsidRPr="0016193F" w:rsidRDefault="0016193F" w:rsidP="00355BB8">
            <w:pPr>
              <w:spacing w:after="0" w:line="259" w:lineRule="auto"/>
              <w:jc w:val="center"/>
              <w:rPr>
                <w:rFonts w:cs="Calibri"/>
                <w:color w:val="000000"/>
                <w:sz w:val="24"/>
                <w:szCs w:val="24"/>
                <w:lang w:eastAsia="el-GR"/>
              </w:rPr>
            </w:pPr>
            <w:r w:rsidRPr="0016193F">
              <w:rPr>
                <w:rFonts w:cs="Calibri"/>
                <w:color w:val="000000"/>
                <w:sz w:val="24"/>
                <w:szCs w:val="24"/>
                <w:lang w:eastAsia="el-GR"/>
              </w:rPr>
              <w:t>ΣΥΡΙΖΑ: ΝΑΙ</w:t>
            </w:r>
          </w:p>
        </w:tc>
      </w:tr>
      <w:tr w:rsidR="0016193F" w:rsidRPr="0016193F" w:rsidTr="00666B09">
        <w:trPr>
          <w:trHeight w:val="330"/>
          <w:jc w:val="center"/>
        </w:trPr>
        <w:tc>
          <w:tcPr>
            <w:tcW w:w="7420" w:type="dxa"/>
            <w:tcBorders>
              <w:top w:val="nil"/>
              <w:left w:val="nil"/>
              <w:bottom w:val="nil"/>
              <w:right w:val="nil"/>
            </w:tcBorders>
            <w:shd w:val="clear" w:color="auto" w:fill="auto"/>
            <w:vAlign w:val="center"/>
            <w:hideMark/>
          </w:tcPr>
          <w:p w:rsidR="0016193F" w:rsidRPr="0016193F" w:rsidRDefault="0016193F" w:rsidP="00355BB8">
            <w:pPr>
              <w:spacing w:after="0" w:line="259" w:lineRule="auto"/>
              <w:jc w:val="center"/>
              <w:rPr>
                <w:rFonts w:cs="Calibri"/>
                <w:color w:val="000000"/>
                <w:sz w:val="24"/>
                <w:szCs w:val="24"/>
                <w:lang w:eastAsia="el-GR"/>
              </w:rPr>
            </w:pPr>
            <w:r w:rsidRPr="0016193F">
              <w:rPr>
                <w:rFonts w:cs="Calibri"/>
                <w:color w:val="000000"/>
                <w:sz w:val="24"/>
                <w:szCs w:val="24"/>
                <w:lang w:eastAsia="el-GR"/>
              </w:rPr>
              <w:t>Κίνημα Αλλαγής: ΝΑΙ</w:t>
            </w:r>
          </w:p>
        </w:tc>
      </w:tr>
      <w:tr w:rsidR="0016193F" w:rsidRPr="0016193F" w:rsidTr="00666B09">
        <w:trPr>
          <w:trHeight w:val="330"/>
          <w:jc w:val="center"/>
        </w:trPr>
        <w:tc>
          <w:tcPr>
            <w:tcW w:w="7420" w:type="dxa"/>
            <w:tcBorders>
              <w:top w:val="nil"/>
              <w:left w:val="nil"/>
              <w:bottom w:val="nil"/>
              <w:right w:val="nil"/>
            </w:tcBorders>
            <w:shd w:val="clear" w:color="auto" w:fill="auto"/>
            <w:vAlign w:val="center"/>
            <w:hideMark/>
          </w:tcPr>
          <w:p w:rsidR="0016193F" w:rsidRPr="0016193F" w:rsidRDefault="0016193F" w:rsidP="00355BB8">
            <w:pPr>
              <w:spacing w:after="0" w:line="259" w:lineRule="auto"/>
              <w:jc w:val="center"/>
              <w:rPr>
                <w:rFonts w:cs="Calibri"/>
                <w:color w:val="000000"/>
                <w:sz w:val="24"/>
                <w:szCs w:val="24"/>
                <w:lang w:eastAsia="el-GR"/>
              </w:rPr>
            </w:pPr>
            <w:r w:rsidRPr="0016193F">
              <w:rPr>
                <w:rFonts w:cs="Calibri"/>
                <w:color w:val="000000"/>
                <w:sz w:val="24"/>
                <w:szCs w:val="24"/>
                <w:lang w:eastAsia="el-GR"/>
              </w:rPr>
              <w:t>Κ.Κ.Ε.: OXI</w:t>
            </w:r>
          </w:p>
        </w:tc>
      </w:tr>
      <w:tr w:rsidR="0016193F" w:rsidRPr="0016193F" w:rsidTr="00666B09">
        <w:trPr>
          <w:trHeight w:val="330"/>
          <w:jc w:val="center"/>
        </w:trPr>
        <w:tc>
          <w:tcPr>
            <w:tcW w:w="7420" w:type="dxa"/>
            <w:tcBorders>
              <w:top w:val="nil"/>
              <w:left w:val="nil"/>
              <w:bottom w:val="nil"/>
              <w:right w:val="nil"/>
            </w:tcBorders>
            <w:shd w:val="clear" w:color="auto" w:fill="auto"/>
            <w:vAlign w:val="center"/>
            <w:hideMark/>
          </w:tcPr>
          <w:p w:rsidR="0016193F" w:rsidRPr="0016193F" w:rsidRDefault="0016193F" w:rsidP="00355BB8">
            <w:pPr>
              <w:spacing w:after="0" w:line="259" w:lineRule="auto"/>
              <w:jc w:val="center"/>
              <w:rPr>
                <w:rFonts w:cs="Calibri"/>
                <w:color w:val="000000"/>
                <w:sz w:val="24"/>
                <w:szCs w:val="24"/>
                <w:lang w:eastAsia="el-GR"/>
              </w:rPr>
            </w:pPr>
            <w:r w:rsidRPr="0016193F">
              <w:rPr>
                <w:rFonts w:cs="Calibri"/>
                <w:color w:val="000000"/>
                <w:sz w:val="24"/>
                <w:szCs w:val="24"/>
                <w:lang w:eastAsia="el-GR"/>
              </w:rPr>
              <w:t>ΕΛΛΗΝΙΚΗ ΛΥΣΗ: OXI</w:t>
            </w:r>
          </w:p>
        </w:tc>
      </w:tr>
      <w:tr w:rsidR="0016193F" w:rsidRPr="0016193F" w:rsidTr="00666B09">
        <w:trPr>
          <w:trHeight w:val="330"/>
          <w:jc w:val="center"/>
        </w:trPr>
        <w:tc>
          <w:tcPr>
            <w:tcW w:w="7420" w:type="dxa"/>
            <w:tcBorders>
              <w:top w:val="nil"/>
              <w:left w:val="nil"/>
              <w:bottom w:val="nil"/>
              <w:right w:val="nil"/>
            </w:tcBorders>
            <w:shd w:val="clear" w:color="auto" w:fill="auto"/>
            <w:vAlign w:val="center"/>
            <w:hideMark/>
          </w:tcPr>
          <w:p w:rsidR="0016193F" w:rsidRPr="0016193F" w:rsidRDefault="0016193F" w:rsidP="00355BB8">
            <w:pPr>
              <w:spacing w:after="0" w:line="259" w:lineRule="auto"/>
              <w:jc w:val="center"/>
              <w:rPr>
                <w:rFonts w:cs="Calibri"/>
                <w:color w:val="000000"/>
                <w:sz w:val="24"/>
                <w:szCs w:val="24"/>
                <w:lang w:eastAsia="el-GR"/>
              </w:rPr>
            </w:pPr>
            <w:r w:rsidRPr="0016193F">
              <w:rPr>
                <w:rFonts w:cs="Calibri"/>
                <w:color w:val="000000"/>
                <w:sz w:val="24"/>
                <w:szCs w:val="24"/>
                <w:lang w:eastAsia="el-GR"/>
              </w:rPr>
              <w:t>ΜέΡΑ25: ΝΑΙ</w:t>
            </w:r>
          </w:p>
        </w:tc>
      </w:tr>
      <w:tr w:rsidR="0016193F" w:rsidRPr="0016193F" w:rsidTr="00666B09">
        <w:trPr>
          <w:trHeight w:val="330"/>
          <w:jc w:val="center"/>
        </w:trPr>
        <w:tc>
          <w:tcPr>
            <w:tcW w:w="7420" w:type="dxa"/>
            <w:tcBorders>
              <w:top w:val="nil"/>
              <w:left w:val="nil"/>
              <w:bottom w:val="nil"/>
              <w:right w:val="nil"/>
            </w:tcBorders>
            <w:shd w:val="clear" w:color="auto" w:fill="auto"/>
            <w:vAlign w:val="center"/>
            <w:hideMark/>
          </w:tcPr>
          <w:p w:rsidR="0016193F" w:rsidRPr="0016193F" w:rsidRDefault="0016193F" w:rsidP="00355BB8">
            <w:pPr>
              <w:spacing w:after="0" w:line="259" w:lineRule="auto"/>
              <w:jc w:val="center"/>
              <w:rPr>
                <w:rFonts w:cs="Calibri"/>
                <w:color w:val="000000"/>
                <w:sz w:val="24"/>
                <w:szCs w:val="24"/>
                <w:lang w:eastAsia="el-GR"/>
              </w:rPr>
            </w:pPr>
            <w:r w:rsidRPr="0016193F">
              <w:rPr>
                <w:rFonts w:cs="Calibri"/>
                <w:color w:val="000000"/>
                <w:sz w:val="24"/>
                <w:szCs w:val="24"/>
                <w:lang w:eastAsia="el-GR"/>
              </w:rPr>
              <w:t>Επί του Συνόλου     ΚΑΤΑ ΠΛΕΙΟΨΗΦΙΑ</w:t>
            </w:r>
          </w:p>
        </w:tc>
      </w:tr>
      <w:tr w:rsidR="0016193F" w:rsidRPr="0016193F" w:rsidTr="00666B09">
        <w:trPr>
          <w:trHeight w:val="330"/>
          <w:jc w:val="center"/>
        </w:trPr>
        <w:tc>
          <w:tcPr>
            <w:tcW w:w="7420" w:type="dxa"/>
            <w:tcBorders>
              <w:top w:val="nil"/>
              <w:left w:val="nil"/>
              <w:bottom w:val="nil"/>
              <w:right w:val="nil"/>
            </w:tcBorders>
            <w:shd w:val="clear" w:color="auto" w:fill="auto"/>
            <w:vAlign w:val="center"/>
            <w:hideMark/>
          </w:tcPr>
          <w:p w:rsidR="0016193F" w:rsidRPr="0016193F" w:rsidRDefault="0016193F" w:rsidP="00355BB8">
            <w:pPr>
              <w:spacing w:after="0" w:line="259" w:lineRule="auto"/>
              <w:jc w:val="center"/>
              <w:rPr>
                <w:rFonts w:cs="Calibri"/>
                <w:color w:val="000000"/>
                <w:sz w:val="24"/>
                <w:szCs w:val="24"/>
                <w:lang w:eastAsia="el-GR"/>
              </w:rPr>
            </w:pPr>
            <w:r w:rsidRPr="0016193F">
              <w:rPr>
                <w:rFonts w:cs="Calibri"/>
                <w:color w:val="000000"/>
                <w:sz w:val="24"/>
                <w:szCs w:val="24"/>
                <w:lang w:eastAsia="el-GR"/>
              </w:rPr>
              <w:t>Ν.Δ.: ΝΑΙ</w:t>
            </w:r>
          </w:p>
        </w:tc>
      </w:tr>
      <w:tr w:rsidR="0016193F" w:rsidRPr="0016193F" w:rsidTr="00666B09">
        <w:trPr>
          <w:trHeight w:val="330"/>
          <w:jc w:val="center"/>
        </w:trPr>
        <w:tc>
          <w:tcPr>
            <w:tcW w:w="7420" w:type="dxa"/>
            <w:tcBorders>
              <w:top w:val="nil"/>
              <w:left w:val="nil"/>
              <w:bottom w:val="nil"/>
              <w:right w:val="nil"/>
            </w:tcBorders>
            <w:shd w:val="clear" w:color="auto" w:fill="auto"/>
            <w:vAlign w:val="center"/>
            <w:hideMark/>
          </w:tcPr>
          <w:p w:rsidR="0016193F" w:rsidRPr="0016193F" w:rsidRDefault="0016193F" w:rsidP="00355BB8">
            <w:pPr>
              <w:spacing w:after="0" w:line="259" w:lineRule="auto"/>
              <w:jc w:val="center"/>
              <w:rPr>
                <w:rFonts w:cs="Calibri"/>
                <w:color w:val="000000"/>
                <w:sz w:val="24"/>
                <w:szCs w:val="24"/>
                <w:lang w:eastAsia="el-GR"/>
              </w:rPr>
            </w:pPr>
            <w:r w:rsidRPr="0016193F">
              <w:rPr>
                <w:rFonts w:cs="Calibri"/>
                <w:color w:val="000000"/>
                <w:sz w:val="24"/>
                <w:szCs w:val="24"/>
                <w:lang w:eastAsia="el-GR"/>
              </w:rPr>
              <w:t>ΣΥΡΙΖΑ: ΝΑΙ</w:t>
            </w:r>
          </w:p>
        </w:tc>
      </w:tr>
      <w:tr w:rsidR="0016193F" w:rsidRPr="0016193F" w:rsidTr="00666B09">
        <w:trPr>
          <w:trHeight w:val="330"/>
          <w:jc w:val="center"/>
        </w:trPr>
        <w:tc>
          <w:tcPr>
            <w:tcW w:w="7420" w:type="dxa"/>
            <w:tcBorders>
              <w:top w:val="nil"/>
              <w:left w:val="nil"/>
              <w:bottom w:val="nil"/>
              <w:right w:val="nil"/>
            </w:tcBorders>
            <w:shd w:val="clear" w:color="auto" w:fill="auto"/>
            <w:vAlign w:val="center"/>
            <w:hideMark/>
          </w:tcPr>
          <w:p w:rsidR="0016193F" w:rsidRPr="0016193F" w:rsidRDefault="0016193F" w:rsidP="00355BB8">
            <w:pPr>
              <w:spacing w:after="0" w:line="259" w:lineRule="auto"/>
              <w:jc w:val="center"/>
              <w:rPr>
                <w:rFonts w:cs="Calibri"/>
                <w:color w:val="000000"/>
                <w:sz w:val="24"/>
                <w:szCs w:val="24"/>
                <w:lang w:eastAsia="el-GR"/>
              </w:rPr>
            </w:pPr>
            <w:r w:rsidRPr="0016193F">
              <w:rPr>
                <w:rFonts w:cs="Calibri"/>
                <w:color w:val="000000"/>
                <w:sz w:val="24"/>
                <w:szCs w:val="24"/>
                <w:lang w:eastAsia="el-GR"/>
              </w:rPr>
              <w:t>Κίνημα Αλλαγής: ΝΑΙ</w:t>
            </w:r>
          </w:p>
        </w:tc>
      </w:tr>
      <w:tr w:rsidR="0016193F" w:rsidRPr="0016193F" w:rsidTr="00666B09">
        <w:trPr>
          <w:trHeight w:val="330"/>
          <w:jc w:val="center"/>
        </w:trPr>
        <w:tc>
          <w:tcPr>
            <w:tcW w:w="7420" w:type="dxa"/>
            <w:tcBorders>
              <w:top w:val="nil"/>
              <w:left w:val="nil"/>
              <w:bottom w:val="nil"/>
              <w:right w:val="nil"/>
            </w:tcBorders>
            <w:shd w:val="clear" w:color="auto" w:fill="auto"/>
            <w:vAlign w:val="center"/>
            <w:hideMark/>
          </w:tcPr>
          <w:p w:rsidR="0016193F" w:rsidRPr="0016193F" w:rsidRDefault="0016193F" w:rsidP="00355BB8">
            <w:pPr>
              <w:spacing w:after="0" w:line="259" w:lineRule="auto"/>
              <w:jc w:val="center"/>
              <w:rPr>
                <w:rFonts w:cs="Calibri"/>
                <w:color w:val="000000"/>
                <w:sz w:val="24"/>
                <w:szCs w:val="24"/>
                <w:lang w:eastAsia="el-GR"/>
              </w:rPr>
            </w:pPr>
            <w:r w:rsidRPr="0016193F">
              <w:rPr>
                <w:rFonts w:cs="Calibri"/>
                <w:color w:val="000000"/>
                <w:sz w:val="24"/>
                <w:szCs w:val="24"/>
                <w:lang w:eastAsia="el-GR"/>
              </w:rPr>
              <w:t>Κ.Κ.Ε.: OXI</w:t>
            </w:r>
          </w:p>
        </w:tc>
      </w:tr>
      <w:tr w:rsidR="0016193F" w:rsidRPr="0016193F" w:rsidTr="00666B09">
        <w:trPr>
          <w:trHeight w:val="330"/>
          <w:jc w:val="center"/>
        </w:trPr>
        <w:tc>
          <w:tcPr>
            <w:tcW w:w="7420" w:type="dxa"/>
            <w:tcBorders>
              <w:top w:val="nil"/>
              <w:left w:val="nil"/>
              <w:bottom w:val="nil"/>
              <w:right w:val="nil"/>
            </w:tcBorders>
            <w:shd w:val="clear" w:color="auto" w:fill="auto"/>
            <w:vAlign w:val="center"/>
            <w:hideMark/>
          </w:tcPr>
          <w:p w:rsidR="0016193F" w:rsidRPr="0016193F" w:rsidRDefault="0016193F" w:rsidP="00355BB8">
            <w:pPr>
              <w:spacing w:after="0" w:line="259" w:lineRule="auto"/>
              <w:jc w:val="center"/>
              <w:rPr>
                <w:rFonts w:cs="Calibri"/>
                <w:color w:val="000000"/>
                <w:sz w:val="24"/>
                <w:szCs w:val="24"/>
                <w:lang w:eastAsia="el-GR"/>
              </w:rPr>
            </w:pPr>
            <w:r w:rsidRPr="0016193F">
              <w:rPr>
                <w:rFonts w:cs="Calibri"/>
                <w:color w:val="000000"/>
                <w:sz w:val="24"/>
                <w:szCs w:val="24"/>
                <w:lang w:eastAsia="el-GR"/>
              </w:rPr>
              <w:t>ΕΛΛΗΝΙΚΗ ΛΥΣΗ: OXI</w:t>
            </w:r>
          </w:p>
        </w:tc>
      </w:tr>
      <w:tr w:rsidR="0016193F" w:rsidRPr="0016193F" w:rsidTr="00666B09">
        <w:trPr>
          <w:trHeight w:val="330"/>
          <w:jc w:val="center"/>
        </w:trPr>
        <w:tc>
          <w:tcPr>
            <w:tcW w:w="7420" w:type="dxa"/>
            <w:tcBorders>
              <w:top w:val="nil"/>
              <w:left w:val="nil"/>
              <w:bottom w:val="nil"/>
              <w:right w:val="nil"/>
            </w:tcBorders>
            <w:shd w:val="clear" w:color="auto" w:fill="auto"/>
            <w:vAlign w:val="center"/>
            <w:hideMark/>
          </w:tcPr>
          <w:p w:rsidR="0016193F" w:rsidRPr="0016193F" w:rsidRDefault="0016193F" w:rsidP="00355BB8">
            <w:pPr>
              <w:spacing w:after="0" w:line="600" w:lineRule="auto"/>
              <w:jc w:val="center"/>
              <w:rPr>
                <w:rFonts w:cs="Calibri"/>
                <w:color w:val="000000"/>
                <w:sz w:val="24"/>
                <w:szCs w:val="24"/>
                <w:lang w:eastAsia="el-GR"/>
              </w:rPr>
            </w:pPr>
            <w:r w:rsidRPr="0016193F">
              <w:rPr>
                <w:rFonts w:cs="Calibri"/>
                <w:color w:val="000000"/>
                <w:sz w:val="24"/>
                <w:szCs w:val="24"/>
                <w:lang w:eastAsia="el-GR"/>
              </w:rPr>
              <w:t>ΜέΡΑ25: ΝΑΙ</w:t>
            </w:r>
          </w:p>
        </w:tc>
      </w:tr>
    </w:tbl>
    <w:p w:rsidR="0016193F" w:rsidRPr="0016193F" w:rsidRDefault="0016193F" w:rsidP="00247084">
      <w:pPr>
        <w:spacing w:after="0" w:line="600" w:lineRule="auto"/>
        <w:ind w:firstLine="720"/>
        <w:jc w:val="center"/>
        <w:rPr>
          <w:rFonts w:ascii="Arial" w:hAnsi="Arial"/>
          <w:color w:val="FF0000"/>
          <w:sz w:val="24"/>
          <w:szCs w:val="24"/>
          <w:lang w:eastAsia="el-GR"/>
        </w:rPr>
      </w:pPr>
      <w:r w:rsidRPr="0016193F">
        <w:rPr>
          <w:rFonts w:ascii="Arial" w:hAnsi="Arial"/>
          <w:color w:val="FF0000"/>
          <w:sz w:val="24"/>
          <w:szCs w:val="24"/>
          <w:lang w:eastAsia="el-GR"/>
        </w:rPr>
        <w:t>ΑΛΛΑΓΗ ΣΕΛΙΔΑΣ</w:t>
      </w:r>
    </w:p>
    <w:p w:rsidR="0016193F" w:rsidRPr="0016193F" w:rsidRDefault="0016193F" w:rsidP="00247084">
      <w:pPr>
        <w:autoSpaceDE w:val="0"/>
        <w:autoSpaceDN w:val="0"/>
        <w:adjustRightInd w:val="0"/>
        <w:spacing w:after="0" w:line="600" w:lineRule="auto"/>
        <w:ind w:firstLine="720"/>
        <w:jc w:val="both"/>
        <w:rPr>
          <w:rFonts w:ascii="Arial" w:hAnsi="Arial"/>
          <w:sz w:val="24"/>
          <w:szCs w:val="24"/>
          <w:lang w:eastAsia="el-GR"/>
        </w:rPr>
      </w:pPr>
      <w:r w:rsidRPr="0016193F">
        <w:rPr>
          <w:rFonts w:ascii="Arial" w:hAnsi="Arial"/>
          <w:b/>
          <w:color w:val="212121"/>
          <w:sz w:val="24"/>
          <w:szCs w:val="24"/>
          <w:shd w:val="clear" w:color="auto" w:fill="FFFFFF"/>
          <w:lang w:eastAsia="el-GR"/>
        </w:rPr>
        <w:t>ΠΡΟΕΔΡΕΥΩΝ (Αθανάσιος Μπούρας):</w:t>
      </w:r>
      <w:r w:rsidRPr="0016193F">
        <w:rPr>
          <w:rFonts w:ascii="Arial" w:hAnsi="Arial"/>
          <w:b/>
          <w:sz w:val="24"/>
          <w:szCs w:val="24"/>
          <w:lang w:eastAsia="el-GR"/>
        </w:rPr>
        <w:t xml:space="preserve"> </w:t>
      </w:r>
      <w:r w:rsidRPr="0016193F">
        <w:rPr>
          <w:rFonts w:ascii="Arial" w:hAnsi="Arial"/>
          <w:sz w:val="24"/>
          <w:szCs w:val="24"/>
          <w:lang w:eastAsia="el-GR"/>
        </w:rPr>
        <w:t xml:space="preserve">Συνεπώς το σχέδιο νόμου του Υπουργείου Ψηφιακής Διακυβέρνησης: «Κύρωση της Συμφωνίας Συνεργασίας μεταξύ της Ευρωπαϊκής Ένωσης και των κρατών μελών της, αφενός, και της Ελβετικής Συνομοσπονδίας, αφετέρου, για τα Ευρωπαϊκά Προγράμματα </w:t>
      </w:r>
      <w:r w:rsidRPr="0016193F">
        <w:rPr>
          <w:rFonts w:ascii="Arial" w:hAnsi="Arial"/>
          <w:sz w:val="24"/>
          <w:szCs w:val="24"/>
          <w:lang w:eastAsia="el-GR"/>
        </w:rPr>
        <w:lastRenderedPageBreak/>
        <w:t>Δορυφορικής Πλοήγησης» έγινε δεκτό κατά πλειοψηφία ενιαία επί της αρχής, των άρθρων και του συνόλου και έχει ως εξής:</w:t>
      </w:r>
    </w:p>
    <w:p w:rsidR="0016193F" w:rsidRPr="0016193F" w:rsidRDefault="0016193F" w:rsidP="00247084">
      <w:pPr>
        <w:tabs>
          <w:tab w:val="left" w:pos="1791"/>
        </w:tabs>
        <w:spacing w:after="0" w:line="600" w:lineRule="auto"/>
        <w:ind w:firstLine="720"/>
        <w:jc w:val="center"/>
        <w:rPr>
          <w:rFonts w:ascii="Arial" w:hAnsi="Arial" w:cs="Arial"/>
          <w:color w:val="222222"/>
          <w:sz w:val="24"/>
          <w:szCs w:val="24"/>
          <w:shd w:val="clear" w:color="auto" w:fill="FFFFFF"/>
          <w:lang w:eastAsia="el-GR"/>
        </w:rPr>
      </w:pPr>
      <w:r w:rsidRPr="0016193F">
        <w:rPr>
          <w:rFonts w:ascii="Arial" w:hAnsi="Arial"/>
          <w:color w:val="FF0000"/>
          <w:sz w:val="24"/>
          <w:szCs w:val="24"/>
          <w:lang w:eastAsia="el-GR"/>
        </w:rPr>
        <w:t>(Να καταχωριστεί το κείμενο του νομοσχεδίου, σελίδα 290α)</w:t>
      </w:r>
    </w:p>
    <w:p w:rsidR="0016193F" w:rsidRPr="0016193F" w:rsidRDefault="0016193F" w:rsidP="00247084">
      <w:pPr>
        <w:tabs>
          <w:tab w:val="left" w:pos="1791"/>
        </w:tabs>
        <w:spacing w:after="0" w:line="600" w:lineRule="auto"/>
        <w:ind w:firstLine="720"/>
        <w:jc w:val="both"/>
        <w:rPr>
          <w:rFonts w:ascii="Arial" w:hAnsi="Arial"/>
          <w:color w:val="212121"/>
          <w:sz w:val="24"/>
          <w:szCs w:val="24"/>
          <w:shd w:val="clear" w:color="auto" w:fill="FFFFFF"/>
          <w:lang w:eastAsia="el-GR"/>
        </w:rPr>
      </w:pPr>
      <w:r w:rsidRPr="0016193F">
        <w:rPr>
          <w:rFonts w:ascii="Arial" w:hAnsi="Arial"/>
          <w:b/>
          <w:color w:val="212121"/>
          <w:sz w:val="24"/>
          <w:szCs w:val="24"/>
          <w:shd w:val="clear" w:color="auto" w:fill="FFFFFF"/>
          <w:lang w:eastAsia="el-GR"/>
        </w:rPr>
        <w:t>ΠΡΟΕΔΡΕΥΩΝ (Αθανάσιος Μπούρας):</w:t>
      </w:r>
      <w:r w:rsidRPr="0016193F">
        <w:rPr>
          <w:rFonts w:ascii="Arial" w:hAnsi="Arial"/>
          <w:b/>
          <w:sz w:val="24"/>
          <w:szCs w:val="24"/>
          <w:lang w:eastAsia="el-GR"/>
        </w:rPr>
        <w:t xml:space="preserve"> </w:t>
      </w:r>
      <w:r w:rsidRPr="0016193F">
        <w:rPr>
          <w:rFonts w:ascii="Arial" w:eastAsia="SimSun" w:hAnsi="Arial"/>
          <w:sz w:val="24"/>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των παραπάνω νομοσχεδίων. </w:t>
      </w:r>
    </w:p>
    <w:p w:rsidR="0016193F" w:rsidRPr="0016193F" w:rsidRDefault="0016193F" w:rsidP="00247084">
      <w:pPr>
        <w:autoSpaceDE w:val="0"/>
        <w:autoSpaceDN w:val="0"/>
        <w:adjustRightInd w:val="0"/>
        <w:spacing w:after="0" w:line="600" w:lineRule="auto"/>
        <w:ind w:firstLine="720"/>
        <w:jc w:val="both"/>
        <w:rPr>
          <w:rFonts w:ascii="Arial" w:eastAsia="SimSun" w:hAnsi="Arial"/>
          <w:sz w:val="24"/>
          <w:szCs w:val="24"/>
          <w:lang w:eastAsia="zh-CN"/>
        </w:rPr>
      </w:pPr>
      <w:r w:rsidRPr="0016193F">
        <w:rPr>
          <w:rFonts w:ascii="Arial" w:eastAsia="SimSun" w:hAnsi="Arial"/>
          <w:b/>
          <w:bCs/>
          <w:sz w:val="24"/>
          <w:szCs w:val="24"/>
          <w:lang w:eastAsia="zh-CN"/>
        </w:rPr>
        <w:t>ΟΛΟΙ ΟΙ ΒΟΥΛΕΥΤΕΣ:</w:t>
      </w:r>
      <w:r w:rsidRPr="0016193F">
        <w:rPr>
          <w:rFonts w:ascii="Arial" w:eastAsia="SimSun" w:hAnsi="Arial"/>
          <w:sz w:val="24"/>
          <w:szCs w:val="24"/>
          <w:lang w:eastAsia="zh-CN"/>
        </w:rPr>
        <w:t xml:space="preserve"> Μάλιστα, μάλιστα.</w:t>
      </w:r>
    </w:p>
    <w:p w:rsidR="0016193F" w:rsidRPr="0016193F" w:rsidRDefault="0016193F" w:rsidP="00247084">
      <w:pPr>
        <w:tabs>
          <w:tab w:val="left" w:pos="1791"/>
        </w:tabs>
        <w:spacing w:after="0" w:line="600" w:lineRule="auto"/>
        <w:ind w:firstLine="720"/>
        <w:jc w:val="both"/>
        <w:rPr>
          <w:rFonts w:ascii="Arial" w:eastAsia="SimSun" w:hAnsi="Arial"/>
          <w:sz w:val="24"/>
          <w:szCs w:val="24"/>
          <w:lang w:eastAsia="zh-CN"/>
        </w:rPr>
      </w:pPr>
      <w:r w:rsidRPr="0016193F">
        <w:rPr>
          <w:rFonts w:ascii="Arial" w:hAnsi="Arial"/>
          <w:b/>
          <w:color w:val="212121"/>
          <w:sz w:val="24"/>
          <w:szCs w:val="24"/>
          <w:shd w:val="clear" w:color="auto" w:fill="FFFFFF"/>
          <w:lang w:eastAsia="el-GR"/>
        </w:rPr>
        <w:t>ΠΡΟΕΔΡΕΥΩΝ (Αθανάσιος Μπούρας):</w:t>
      </w:r>
      <w:r w:rsidRPr="0016193F">
        <w:rPr>
          <w:rFonts w:ascii="Arial" w:hAnsi="Arial"/>
          <w:b/>
          <w:sz w:val="24"/>
          <w:szCs w:val="24"/>
          <w:lang w:eastAsia="el-GR"/>
        </w:rPr>
        <w:t xml:space="preserve"> </w:t>
      </w:r>
      <w:r w:rsidRPr="0016193F">
        <w:rPr>
          <w:rFonts w:ascii="Arial" w:eastAsia="SimSun" w:hAnsi="Arial"/>
          <w:sz w:val="24"/>
          <w:szCs w:val="24"/>
          <w:lang w:eastAsia="zh-CN"/>
        </w:rPr>
        <w:t>Το Σώμα παρέσχε τη ζητηθείσα</w:t>
      </w:r>
      <w:r w:rsidRPr="0016193F">
        <w:rPr>
          <w:rFonts w:ascii="Arial" w:eastAsia="SimSun" w:hAnsi="Arial"/>
          <w:b/>
          <w:bCs/>
          <w:sz w:val="24"/>
          <w:szCs w:val="24"/>
          <w:lang w:eastAsia="zh-CN"/>
        </w:rPr>
        <w:t xml:space="preserve"> </w:t>
      </w:r>
      <w:r w:rsidRPr="0016193F">
        <w:rPr>
          <w:rFonts w:ascii="Arial" w:eastAsia="SimSun" w:hAnsi="Arial"/>
          <w:sz w:val="24"/>
          <w:szCs w:val="24"/>
          <w:lang w:eastAsia="zh-CN"/>
        </w:rPr>
        <w:t>εξουσιοδότηση.</w:t>
      </w:r>
    </w:p>
    <w:p w:rsidR="0016193F" w:rsidRPr="0016193F" w:rsidRDefault="0016193F" w:rsidP="00247084">
      <w:pPr>
        <w:spacing w:after="0" w:line="600" w:lineRule="auto"/>
        <w:ind w:firstLine="720"/>
        <w:jc w:val="both"/>
        <w:rPr>
          <w:rFonts w:ascii="Arial" w:hAnsi="Arial" w:cs="Arial"/>
          <w:color w:val="222222"/>
          <w:sz w:val="24"/>
          <w:szCs w:val="24"/>
          <w:shd w:val="clear" w:color="auto" w:fill="FFFFFF"/>
          <w:lang w:eastAsia="el-GR"/>
        </w:rPr>
      </w:pPr>
      <w:r w:rsidRPr="0016193F">
        <w:rPr>
          <w:rFonts w:ascii="Arial" w:hAnsi="Arial" w:cs="Arial"/>
          <w:color w:val="222222"/>
          <w:sz w:val="24"/>
          <w:szCs w:val="24"/>
          <w:shd w:val="clear" w:color="auto" w:fill="FFFFFF"/>
          <w:lang w:eastAsia="el-GR"/>
        </w:rPr>
        <w:t>Κυρίες και κύριοι συνάδελφοι, δέχεστε στο σημείο αυτό να λύσουμε τη συνεδρίαση;</w:t>
      </w:r>
    </w:p>
    <w:p w:rsidR="0016193F" w:rsidRPr="0016193F" w:rsidRDefault="0016193F" w:rsidP="00247084">
      <w:pPr>
        <w:spacing w:after="0" w:line="600" w:lineRule="auto"/>
        <w:ind w:firstLine="720"/>
        <w:jc w:val="both"/>
        <w:rPr>
          <w:rFonts w:ascii="Arial" w:hAnsi="Arial" w:cs="Arial"/>
          <w:color w:val="222222"/>
          <w:sz w:val="24"/>
          <w:szCs w:val="24"/>
          <w:shd w:val="clear" w:color="auto" w:fill="FFFFFF"/>
          <w:lang w:eastAsia="el-GR"/>
        </w:rPr>
      </w:pPr>
      <w:r w:rsidRPr="0016193F">
        <w:rPr>
          <w:rFonts w:ascii="Arial" w:hAnsi="Arial" w:cs="Arial"/>
          <w:b/>
          <w:color w:val="222222"/>
          <w:sz w:val="24"/>
          <w:szCs w:val="24"/>
          <w:shd w:val="clear" w:color="auto" w:fill="FFFFFF"/>
          <w:lang w:eastAsia="el-GR"/>
        </w:rPr>
        <w:t>ΟΛΟΙ ΟΙ ΒΟΥΛΕΥΤΕΣ:</w:t>
      </w:r>
      <w:r w:rsidRPr="0016193F">
        <w:rPr>
          <w:rFonts w:ascii="Arial" w:hAnsi="Arial" w:cs="Arial"/>
          <w:color w:val="222222"/>
          <w:sz w:val="24"/>
          <w:szCs w:val="24"/>
          <w:shd w:val="clear" w:color="auto" w:fill="FFFFFF"/>
          <w:lang w:eastAsia="el-GR"/>
        </w:rPr>
        <w:t xml:space="preserve"> Μάλιστα, μάλιστα.</w:t>
      </w:r>
    </w:p>
    <w:p w:rsidR="0016193F" w:rsidRPr="0016193F" w:rsidRDefault="0016193F" w:rsidP="00247084">
      <w:pPr>
        <w:spacing w:after="0" w:line="600" w:lineRule="auto"/>
        <w:ind w:firstLine="720"/>
        <w:jc w:val="both"/>
        <w:rPr>
          <w:rFonts w:ascii="Arial" w:hAnsi="Arial" w:cs="Arial"/>
          <w:color w:val="222222"/>
          <w:sz w:val="24"/>
          <w:szCs w:val="24"/>
          <w:shd w:val="clear" w:color="auto" w:fill="FFFFFF"/>
          <w:lang w:eastAsia="el-GR"/>
        </w:rPr>
      </w:pPr>
      <w:r w:rsidRPr="0016193F">
        <w:rPr>
          <w:rFonts w:ascii="Arial" w:hAnsi="Arial" w:cs="Arial"/>
          <w:b/>
          <w:color w:val="222222"/>
          <w:sz w:val="24"/>
          <w:szCs w:val="24"/>
          <w:shd w:val="clear" w:color="auto" w:fill="FFFFFF"/>
          <w:lang w:eastAsia="el-GR"/>
        </w:rPr>
        <w:t>ΠΡΟΕΔΡΕΥΩΝ (Αθανάσιος Μπούρας):</w:t>
      </w:r>
      <w:r w:rsidRPr="0016193F">
        <w:rPr>
          <w:rFonts w:ascii="Arial" w:hAnsi="Arial" w:cs="Arial"/>
          <w:color w:val="222222"/>
          <w:sz w:val="24"/>
          <w:szCs w:val="24"/>
          <w:shd w:val="clear" w:color="auto" w:fill="FFFFFF"/>
          <w:lang w:eastAsia="el-GR"/>
        </w:rPr>
        <w:t xml:space="preserve"> Με τη συναίνεση του Σώματος και ώρα 15.53΄ λύεται η συνεδρίαση. </w:t>
      </w:r>
    </w:p>
    <w:p w:rsidR="0016193F" w:rsidRPr="0016193F" w:rsidRDefault="0016193F" w:rsidP="00247084">
      <w:pPr>
        <w:spacing w:after="0" w:line="600" w:lineRule="auto"/>
        <w:ind w:firstLine="720"/>
        <w:jc w:val="both"/>
        <w:rPr>
          <w:rFonts w:ascii="Arial" w:hAnsi="Arial" w:cs="Arial"/>
          <w:color w:val="222222"/>
          <w:sz w:val="24"/>
          <w:szCs w:val="24"/>
          <w:shd w:val="clear" w:color="auto" w:fill="FFFFFF"/>
          <w:lang w:eastAsia="el-GR"/>
        </w:rPr>
      </w:pPr>
      <w:r w:rsidRPr="0016193F">
        <w:rPr>
          <w:rFonts w:ascii="Arial" w:hAnsi="Arial" w:cs="Arial"/>
          <w:color w:val="222222"/>
          <w:sz w:val="24"/>
          <w:szCs w:val="24"/>
          <w:shd w:val="clear" w:color="auto" w:fill="FFFFFF"/>
          <w:lang w:eastAsia="el-GR"/>
        </w:rPr>
        <w:t xml:space="preserve">Εύχομαι και εγώ από την πλευρά μου σε όλες και σε όλους, σε όλους τους Έλληνες και τις Ελληνίδες, χρόνια πολλά και καλά, με υγεία! </w:t>
      </w:r>
    </w:p>
    <w:p w:rsidR="008B1877" w:rsidRPr="0016193F" w:rsidRDefault="0016193F" w:rsidP="00355BB8">
      <w:pPr>
        <w:spacing w:after="0" w:line="600" w:lineRule="auto"/>
        <w:jc w:val="both"/>
        <w:rPr>
          <w:rFonts w:ascii="Arial" w:hAnsi="Arial" w:cs="Arial"/>
          <w:color w:val="222222"/>
          <w:sz w:val="24"/>
          <w:szCs w:val="24"/>
          <w:shd w:val="clear" w:color="auto" w:fill="FFFFFF"/>
          <w:lang w:eastAsia="el-GR"/>
        </w:rPr>
      </w:pPr>
      <w:r w:rsidRPr="0016193F">
        <w:rPr>
          <w:rFonts w:ascii="Arial" w:hAnsi="Arial" w:cs="Arial"/>
          <w:b/>
          <w:color w:val="222222"/>
          <w:sz w:val="24"/>
          <w:szCs w:val="24"/>
          <w:shd w:val="clear" w:color="auto" w:fill="FFFFFF"/>
          <w:lang w:eastAsia="el-GR"/>
        </w:rPr>
        <w:t xml:space="preserve">Ο ΠΡΟΕΔΡΟΣ                                </w:t>
      </w:r>
      <w:r w:rsidR="00355BB8">
        <w:rPr>
          <w:rFonts w:ascii="Arial" w:hAnsi="Arial" w:cs="Arial"/>
          <w:b/>
          <w:color w:val="222222"/>
          <w:sz w:val="24"/>
          <w:szCs w:val="24"/>
          <w:shd w:val="clear" w:color="auto" w:fill="FFFFFF"/>
          <w:lang w:eastAsia="el-GR"/>
        </w:rPr>
        <w:t xml:space="preserve">                               </w:t>
      </w:r>
      <w:r w:rsidRPr="0016193F">
        <w:rPr>
          <w:rFonts w:ascii="Arial" w:hAnsi="Arial" w:cs="Arial"/>
          <w:b/>
          <w:color w:val="222222"/>
          <w:sz w:val="24"/>
          <w:szCs w:val="24"/>
          <w:shd w:val="clear" w:color="auto" w:fill="FFFFFF"/>
          <w:lang w:eastAsia="el-GR"/>
        </w:rPr>
        <w:t xml:space="preserve">   ΟΙ ΓΡΑΜΜΑΤΕΙΣ</w:t>
      </w:r>
    </w:p>
    <w:sectPr w:rsidR="008B1877" w:rsidRPr="0016193F" w:rsidSect="009612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UB-Helvetica">
    <w:panose1 w:val="00000000000000000000"/>
    <w:charset w:val="00"/>
    <w:family w:val="roman"/>
    <w:notTrueType/>
    <w:pitch w:val="default"/>
  </w:font>
  <w:font w:name="Verdana">
    <w:panose1 w:val="020B0604030504040204"/>
    <w:charset w:val="A1"/>
    <w:family w:val="swiss"/>
    <w:pitch w:val="variable"/>
    <w:sig w:usb0="A00006FF" w:usb1="4000205B" w:usb2="0000001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F830E6"/>
    <w:multiLevelType w:val="hybridMultilevel"/>
    <w:tmpl w:val="5434CBC2"/>
    <w:lvl w:ilvl="0" w:tplc="04080001">
      <w:start w:val="1"/>
      <w:numFmt w:val="bullet"/>
      <w:lvlText w:val=""/>
      <w:lvlJc w:val="left"/>
      <w:pPr>
        <w:ind w:left="1429" w:hanging="360"/>
      </w:pPr>
      <w:rPr>
        <w:rFonts w:ascii="Symbol" w:hAnsi="Symbol" w:hint="default"/>
      </w:rPr>
    </w:lvl>
    <w:lvl w:ilvl="1" w:tplc="04080003" w:tentative="1">
      <w:start w:val="1"/>
      <w:numFmt w:val="bullet"/>
      <w:lvlText w:val="o"/>
      <w:lvlJc w:val="left"/>
      <w:pPr>
        <w:ind w:left="2149" w:hanging="360"/>
      </w:pPr>
      <w:rPr>
        <w:rFonts w:ascii="Courier New" w:hAnsi="Courier New" w:cs="Courier New" w:hint="default"/>
      </w:rPr>
    </w:lvl>
    <w:lvl w:ilvl="2" w:tplc="04080005" w:tentative="1">
      <w:start w:val="1"/>
      <w:numFmt w:val="bullet"/>
      <w:lvlText w:val=""/>
      <w:lvlJc w:val="left"/>
      <w:pPr>
        <w:ind w:left="2869" w:hanging="360"/>
      </w:pPr>
      <w:rPr>
        <w:rFonts w:ascii="Wingdings" w:hAnsi="Wingdings" w:hint="default"/>
      </w:rPr>
    </w:lvl>
    <w:lvl w:ilvl="3" w:tplc="04080001" w:tentative="1">
      <w:start w:val="1"/>
      <w:numFmt w:val="bullet"/>
      <w:lvlText w:val=""/>
      <w:lvlJc w:val="left"/>
      <w:pPr>
        <w:ind w:left="3589" w:hanging="360"/>
      </w:pPr>
      <w:rPr>
        <w:rFonts w:ascii="Symbol" w:hAnsi="Symbol" w:hint="default"/>
      </w:rPr>
    </w:lvl>
    <w:lvl w:ilvl="4" w:tplc="04080003" w:tentative="1">
      <w:start w:val="1"/>
      <w:numFmt w:val="bullet"/>
      <w:lvlText w:val="o"/>
      <w:lvlJc w:val="left"/>
      <w:pPr>
        <w:ind w:left="4309" w:hanging="360"/>
      </w:pPr>
      <w:rPr>
        <w:rFonts w:ascii="Courier New" w:hAnsi="Courier New" w:cs="Courier New" w:hint="default"/>
      </w:rPr>
    </w:lvl>
    <w:lvl w:ilvl="5" w:tplc="04080005">
      <w:start w:val="1"/>
      <w:numFmt w:val="bullet"/>
      <w:lvlText w:val=""/>
      <w:lvlJc w:val="left"/>
      <w:pPr>
        <w:ind w:left="5029" w:hanging="360"/>
      </w:pPr>
      <w:rPr>
        <w:rFonts w:ascii="Wingdings" w:hAnsi="Wingdings" w:hint="default"/>
      </w:rPr>
    </w:lvl>
    <w:lvl w:ilvl="6" w:tplc="04080001" w:tentative="1">
      <w:start w:val="1"/>
      <w:numFmt w:val="bullet"/>
      <w:lvlText w:val=""/>
      <w:lvlJc w:val="left"/>
      <w:pPr>
        <w:ind w:left="5749" w:hanging="360"/>
      </w:pPr>
      <w:rPr>
        <w:rFonts w:ascii="Symbol" w:hAnsi="Symbol" w:hint="default"/>
      </w:rPr>
    </w:lvl>
    <w:lvl w:ilvl="7" w:tplc="04080003" w:tentative="1">
      <w:start w:val="1"/>
      <w:numFmt w:val="bullet"/>
      <w:lvlText w:val="o"/>
      <w:lvlJc w:val="left"/>
      <w:pPr>
        <w:ind w:left="6469" w:hanging="360"/>
      </w:pPr>
      <w:rPr>
        <w:rFonts w:ascii="Courier New" w:hAnsi="Courier New" w:cs="Courier New" w:hint="default"/>
      </w:rPr>
    </w:lvl>
    <w:lvl w:ilvl="8" w:tplc="04080005" w:tentative="1">
      <w:start w:val="1"/>
      <w:numFmt w:val="bullet"/>
      <w:lvlText w:val=""/>
      <w:lvlJc w:val="left"/>
      <w:pPr>
        <w:ind w:left="7189"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Σπανός Γεώργιος">
    <w15:presenceInfo w15:providerId="AD" w15:userId="S-1-5-21-448539723-1004336348-682003330-66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1C5"/>
    <w:rsid w:val="00070E4B"/>
    <w:rsid w:val="000A68DF"/>
    <w:rsid w:val="0016193F"/>
    <w:rsid w:val="0019049D"/>
    <w:rsid w:val="00195E1E"/>
    <w:rsid w:val="001C1723"/>
    <w:rsid w:val="00247084"/>
    <w:rsid w:val="00324BF0"/>
    <w:rsid w:val="00355BB8"/>
    <w:rsid w:val="004D604E"/>
    <w:rsid w:val="004F4411"/>
    <w:rsid w:val="005145AD"/>
    <w:rsid w:val="0078426E"/>
    <w:rsid w:val="00870DB8"/>
    <w:rsid w:val="0088717D"/>
    <w:rsid w:val="008B1877"/>
    <w:rsid w:val="009612B4"/>
    <w:rsid w:val="009873A8"/>
    <w:rsid w:val="00A901C5"/>
    <w:rsid w:val="00BF1078"/>
    <w:rsid w:val="00D72126"/>
    <w:rsid w:val="00E3120B"/>
    <w:rsid w:val="00EE7EA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DFDF042"/>
  <w14:defaultImageDpi w14:val="0"/>
  <w15:docId w15:val="{9D85AB1F-C3EF-4AF8-9226-77558E328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el-GR" w:eastAsia="el-G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12B4"/>
    <w:pPr>
      <w:spacing w:after="200" w:line="276" w:lineRule="auto"/>
    </w:pPr>
    <w:rPr>
      <w:rFonts w:cs="Times New Roman"/>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16193F"/>
  </w:style>
  <w:style w:type="paragraph" w:styleId="a3">
    <w:name w:val="List Paragraph"/>
    <w:basedOn w:val="a"/>
    <w:uiPriority w:val="34"/>
    <w:qFormat/>
    <w:rsid w:val="0016193F"/>
    <w:pPr>
      <w:spacing w:after="160" w:line="259" w:lineRule="auto"/>
      <w:ind w:left="720"/>
      <w:contextualSpacing/>
    </w:pPr>
    <w:rPr>
      <w:rFonts w:ascii="Arial" w:eastAsia="Arial" w:hAnsi="Arial" w:cs="Arial"/>
      <w:sz w:val="24"/>
      <w:szCs w:val="20"/>
      <w:lang w:eastAsia="el-GR"/>
    </w:rPr>
  </w:style>
  <w:style w:type="paragraph" w:styleId="a4">
    <w:name w:val="Balloon Text"/>
    <w:basedOn w:val="a"/>
    <w:link w:val="Char"/>
    <w:uiPriority w:val="99"/>
    <w:unhideWhenUsed/>
    <w:rsid w:val="0016193F"/>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4"/>
    <w:uiPriority w:val="99"/>
    <w:rsid w:val="0016193F"/>
    <w:rPr>
      <w:rFonts w:ascii="Segoe UI" w:eastAsia="Arial" w:hAnsi="Segoe UI" w:cs="Segoe UI"/>
      <w:sz w:val="18"/>
      <w:szCs w:val="18"/>
    </w:rPr>
  </w:style>
  <w:style w:type="paragraph" w:styleId="a5">
    <w:name w:val="Revision"/>
    <w:hidden/>
    <w:uiPriority w:val="99"/>
    <w:semiHidden/>
    <w:rsid w:val="0016193F"/>
    <w:rPr>
      <w:rFonts w:ascii="Arial" w:eastAsia="Arial" w:hAnsi="Arial" w:cs="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263</Pages>
  <Words>51454</Words>
  <Characters>277854</Characters>
  <Application>Microsoft Office Word</Application>
  <DocSecurity>0</DocSecurity>
  <Lines>2315</Lines>
  <Paragraphs>657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328651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g.sotiropoulou</dc:creator>
  <cp:keywords/>
  <dc:description/>
  <cp:lastModifiedBy>Σπανός Γεώργιος</cp:lastModifiedBy>
  <cp:revision>11</cp:revision>
  <dcterms:created xsi:type="dcterms:W3CDTF">2021-03-30T09:14:00Z</dcterms:created>
  <dcterms:modified xsi:type="dcterms:W3CDTF">2021-03-31T08:17:00Z</dcterms:modified>
</cp:coreProperties>
</file>