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CC1D3" w14:textId="77777777" w:rsidR="00A00D33" w:rsidRPr="00A00D33" w:rsidRDefault="00A00D33" w:rsidP="00A00D33">
      <w:pPr>
        <w:spacing w:after="200" w:line="360" w:lineRule="auto"/>
        <w:rPr>
          <w:ins w:id="0" w:author="Φλούδα Χριστίνα" w:date="2018-01-10T10:58:00Z"/>
          <w:rFonts w:eastAsia="Times New Roman"/>
          <w:szCs w:val="24"/>
          <w:lang w:eastAsia="en-US"/>
        </w:rPr>
      </w:pPr>
      <w:bookmarkStart w:id="1" w:name="_GoBack"/>
      <w:bookmarkEnd w:id="1"/>
      <w:ins w:id="2" w:author="Φλούδα Χριστίνα" w:date="2018-01-10T10:58:00Z">
        <w:r w:rsidRPr="00A00D3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EB4B0FD" w14:textId="77777777" w:rsidR="00A00D33" w:rsidRPr="00A00D33" w:rsidRDefault="00A00D33" w:rsidP="00A00D33">
      <w:pPr>
        <w:spacing w:after="200" w:line="360" w:lineRule="auto"/>
        <w:rPr>
          <w:ins w:id="3" w:author="Φλούδα Χριστίνα" w:date="2018-01-10T10:58:00Z"/>
          <w:rFonts w:eastAsia="Times New Roman"/>
          <w:szCs w:val="24"/>
          <w:lang w:eastAsia="en-US"/>
        </w:rPr>
      </w:pPr>
    </w:p>
    <w:p w14:paraId="24F6C522" w14:textId="77777777" w:rsidR="00A00D33" w:rsidRPr="00A00D33" w:rsidRDefault="00A00D33" w:rsidP="00A00D33">
      <w:pPr>
        <w:spacing w:after="200" w:line="360" w:lineRule="auto"/>
        <w:rPr>
          <w:ins w:id="4" w:author="Φλούδα Χριστίνα" w:date="2018-01-10T10:58:00Z"/>
          <w:rFonts w:eastAsia="Times New Roman"/>
          <w:szCs w:val="24"/>
          <w:lang w:eastAsia="en-US"/>
        </w:rPr>
      </w:pPr>
      <w:ins w:id="5" w:author="Φλούδα Χριστίνα" w:date="2018-01-10T10:58:00Z">
        <w:r w:rsidRPr="00A00D33">
          <w:rPr>
            <w:rFonts w:eastAsia="Times New Roman"/>
            <w:szCs w:val="24"/>
            <w:lang w:eastAsia="en-US"/>
          </w:rPr>
          <w:t>ΠΙΝΑΚΑΣ ΠΕΡΙΕΧΟΜΕΝΩΝ</w:t>
        </w:r>
      </w:ins>
    </w:p>
    <w:p w14:paraId="29F5807F" w14:textId="77777777" w:rsidR="00A00D33" w:rsidRPr="00A00D33" w:rsidRDefault="00A00D33" w:rsidP="00A00D33">
      <w:pPr>
        <w:spacing w:after="200" w:line="360" w:lineRule="auto"/>
        <w:rPr>
          <w:ins w:id="6" w:author="Φλούδα Χριστίνα" w:date="2018-01-10T10:58:00Z"/>
          <w:rFonts w:eastAsia="Times New Roman"/>
          <w:szCs w:val="24"/>
          <w:lang w:eastAsia="en-US"/>
        </w:rPr>
      </w:pPr>
      <w:ins w:id="7" w:author="Φλούδα Χριστίνα" w:date="2018-01-10T10:58:00Z">
        <w:r w:rsidRPr="00A00D33">
          <w:rPr>
            <w:rFonts w:eastAsia="Times New Roman"/>
            <w:szCs w:val="24"/>
            <w:lang w:eastAsia="en-US"/>
          </w:rPr>
          <w:t xml:space="preserve">ΙΖ’ ΠΕΡΙΟΔΟΣ </w:t>
        </w:r>
      </w:ins>
    </w:p>
    <w:p w14:paraId="4A4F4521" w14:textId="77777777" w:rsidR="00A00D33" w:rsidRPr="00A00D33" w:rsidRDefault="00A00D33" w:rsidP="00A00D33">
      <w:pPr>
        <w:spacing w:after="200" w:line="360" w:lineRule="auto"/>
        <w:rPr>
          <w:ins w:id="8" w:author="Φλούδα Χριστίνα" w:date="2018-01-10T10:58:00Z"/>
          <w:rFonts w:eastAsia="Times New Roman"/>
          <w:szCs w:val="24"/>
          <w:lang w:eastAsia="en-US"/>
        </w:rPr>
      </w:pPr>
      <w:ins w:id="9" w:author="Φλούδα Χριστίνα" w:date="2018-01-10T10:58:00Z">
        <w:r w:rsidRPr="00A00D33">
          <w:rPr>
            <w:rFonts w:eastAsia="Times New Roman"/>
            <w:szCs w:val="24"/>
            <w:lang w:eastAsia="en-US"/>
          </w:rPr>
          <w:t>ΠΡΟΕΔΡΕΥΟΜΕΝΗΣ ΚΟΙΝΟΒΟΥΛΕΥΤΙΚΗΣ ΔΗΜΟΚΡΑΤΙΑΣ</w:t>
        </w:r>
      </w:ins>
    </w:p>
    <w:p w14:paraId="5E1BD748" w14:textId="77777777" w:rsidR="00A00D33" w:rsidRPr="00A00D33" w:rsidRDefault="00A00D33" w:rsidP="00A00D33">
      <w:pPr>
        <w:spacing w:after="200" w:line="360" w:lineRule="auto"/>
        <w:rPr>
          <w:ins w:id="10" w:author="Φλούδα Χριστίνα" w:date="2018-01-10T10:58:00Z"/>
          <w:rFonts w:eastAsia="Times New Roman"/>
          <w:szCs w:val="24"/>
          <w:lang w:eastAsia="en-US"/>
        </w:rPr>
      </w:pPr>
      <w:ins w:id="11" w:author="Φλούδα Χριστίνα" w:date="2018-01-10T10:58:00Z">
        <w:r w:rsidRPr="00A00D33">
          <w:rPr>
            <w:rFonts w:eastAsia="Times New Roman"/>
            <w:szCs w:val="24"/>
            <w:lang w:eastAsia="en-US"/>
          </w:rPr>
          <w:t>ΣΥΝΟΔΟΣ Γ΄</w:t>
        </w:r>
      </w:ins>
    </w:p>
    <w:p w14:paraId="6D1ECC41" w14:textId="77777777" w:rsidR="00A00D33" w:rsidRPr="00A00D33" w:rsidRDefault="00A00D33" w:rsidP="00A00D33">
      <w:pPr>
        <w:spacing w:after="200" w:line="360" w:lineRule="auto"/>
        <w:rPr>
          <w:ins w:id="12" w:author="Φλούδα Χριστίνα" w:date="2018-01-10T10:58:00Z"/>
          <w:rFonts w:eastAsia="Times New Roman"/>
          <w:szCs w:val="24"/>
          <w:lang w:eastAsia="en-US"/>
        </w:rPr>
      </w:pPr>
    </w:p>
    <w:p w14:paraId="518ED76B" w14:textId="77777777" w:rsidR="00A00D33" w:rsidRPr="00A00D33" w:rsidRDefault="00A00D33" w:rsidP="00A00D33">
      <w:pPr>
        <w:spacing w:after="200" w:line="360" w:lineRule="auto"/>
        <w:rPr>
          <w:ins w:id="13" w:author="Φλούδα Χριστίνα" w:date="2018-01-10T10:58:00Z"/>
          <w:rFonts w:eastAsia="Times New Roman"/>
          <w:szCs w:val="24"/>
          <w:lang w:eastAsia="en-US"/>
        </w:rPr>
      </w:pPr>
      <w:ins w:id="14" w:author="Φλούδα Χριστίνα" w:date="2018-01-10T10:58:00Z">
        <w:r w:rsidRPr="00A00D33">
          <w:rPr>
            <w:rFonts w:eastAsia="Times New Roman"/>
            <w:szCs w:val="24"/>
            <w:lang w:eastAsia="en-US"/>
          </w:rPr>
          <w:t>ΣΥΝΕΔΡΙΑΣΗ Ν΄</w:t>
        </w:r>
      </w:ins>
    </w:p>
    <w:p w14:paraId="6FEAFCCF" w14:textId="77777777" w:rsidR="00A00D33" w:rsidRPr="00A00D33" w:rsidRDefault="00A00D33" w:rsidP="00A00D33">
      <w:pPr>
        <w:spacing w:after="200" w:line="360" w:lineRule="auto"/>
        <w:rPr>
          <w:ins w:id="15" w:author="Φλούδα Χριστίνα" w:date="2018-01-10T10:58:00Z"/>
          <w:rFonts w:eastAsia="Times New Roman"/>
          <w:szCs w:val="24"/>
          <w:lang w:eastAsia="en-US"/>
        </w:rPr>
      </w:pPr>
      <w:ins w:id="16" w:author="Φλούδα Χριστίνα" w:date="2018-01-10T10:58:00Z">
        <w:r w:rsidRPr="00A00D33">
          <w:rPr>
            <w:rFonts w:eastAsia="Times New Roman"/>
            <w:szCs w:val="24"/>
            <w:lang w:eastAsia="en-US"/>
          </w:rPr>
          <w:t>Πέμπτη  21 Δεκεμβρίου 2017</w:t>
        </w:r>
      </w:ins>
    </w:p>
    <w:p w14:paraId="24F18258" w14:textId="77777777" w:rsidR="00A00D33" w:rsidRPr="00A00D33" w:rsidRDefault="00A00D33" w:rsidP="00A00D33">
      <w:pPr>
        <w:spacing w:after="200" w:line="360" w:lineRule="auto"/>
        <w:rPr>
          <w:ins w:id="17" w:author="Φλούδα Χριστίνα" w:date="2018-01-10T10:58:00Z"/>
          <w:rFonts w:eastAsia="Times New Roman"/>
          <w:szCs w:val="24"/>
          <w:lang w:eastAsia="en-US"/>
        </w:rPr>
      </w:pPr>
    </w:p>
    <w:p w14:paraId="6022283C" w14:textId="77777777" w:rsidR="00A00D33" w:rsidRPr="00A00D33" w:rsidRDefault="00A00D33" w:rsidP="00A00D33">
      <w:pPr>
        <w:spacing w:after="200" w:line="360" w:lineRule="auto"/>
        <w:rPr>
          <w:ins w:id="18" w:author="Φλούδα Χριστίνα" w:date="2018-01-10T10:58:00Z"/>
          <w:rFonts w:eastAsia="Times New Roman"/>
          <w:szCs w:val="24"/>
          <w:lang w:eastAsia="en-US"/>
        </w:rPr>
      </w:pPr>
      <w:ins w:id="19" w:author="Φλούδα Χριστίνα" w:date="2018-01-10T10:58:00Z">
        <w:r w:rsidRPr="00A00D33">
          <w:rPr>
            <w:rFonts w:eastAsia="Times New Roman"/>
            <w:szCs w:val="24"/>
            <w:lang w:eastAsia="en-US"/>
          </w:rPr>
          <w:t>ΘΕΜΑΤΑ</w:t>
        </w:r>
      </w:ins>
    </w:p>
    <w:p w14:paraId="196E5D77" w14:textId="77777777" w:rsidR="00A00D33" w:rsidRPr="00A00D33" w:rsidRDefault="00A00D33" w:rsidP="00A00D33">
      <w:pPr>
        <w:spacing w:after="200" w:line="360" w:lineRule="auto"/>
        <w:rPr>
          <w:ins w:id="20" w:author="Φλούδα Χριστίνα" w:date="2018-01-10T10:58:00Z"/>
          <w:rFonts w:eastAsia="Times New Roman"/>
          <w:szCs w:val="24"/>
          <w:lang w:eastAsia="en-US"/>
        </w:rPr>
      </w:pPr>
      <w:ins w:id="21" w:author="Φλούδα Χριστίνα" w:date="2018-01-10T10:58:00Z">
        <w:r w:rsidRPr="00A00D33">
          <w:rPr>
            <w:rFonts w:eastAsia="Times New Roman"/>
            <w:szCs w:val="24"/>
            <w:lang w:eastAsia="en-US"/>
          </w:rPr>
          <w:t xml:space="preserve"> </w:t>
        </w:r>
        <w:r w:rsidRPr="00A00D33">
          <w:rPr>
            <w:rFonts w:eastAsia="Times New Roman"/>
            <w:szCs w:val="24"/>
            <w:lang w:eastAsia="en-US"/>
          </w:rPr>
          <w:br/>
          <w:t xml:space="preserve">Α. ΕΙΔΙΚΑ ΘΕΜΑΤΑ </w:t>
        </w:r>
        <w:r w:rsidRPr="00A00D33">
          <w:rPr>
            <w:rFonts w:eastAsia="Times New Roman"/>
            <w:szCs w:val="24"/>
            <w:lang w:eastAsia="en-US"/>
          </w:rPr>
          <w:br/>
          <w:t xml:space="preserve">1. Επικύρωση Πρακτικών, σελ. </w:t>
        </w:r>
        <w:r w:rsidRPr="00A00D33">
          <w:rPr>
            <w:rFonts w:eastAsia="Times New Roman"/>
            <w:szCs w:val="24"/>
            <w:lang w:eastAsia="en-US"/>
          </w:rPr>
          <w:br/>
          <w:t xml:space="preserve">2. Επί διαδικαστικού θέματος, σελ. </w:t>
        </w:r>
        <w:r w:rsidRPr="00A00D33">
          <w:rPr>
            <w:rFonts w:eastAsia="Times New Roman"/>
            <w:szCs w:val="24"/>
            <w:lang w:eastAsia="en-US"/>
          </w:rPr>
          <w:br/>
          <w:t xml:space="preserve"> </w:t>
        </w:r>
        <w:r w:rsidRPr="00A00D33">
          <w:rPr>
            <w:rFonts w:eastAsia="Times New Roman"/>
            <w:szCs w:val="24"/>
            <w:lang w:eastAsia="en-US"/>
          </w:rPr>
          <w:br/>
          <w:t xml:space="preserve">Β. ΚΟΙΝΟΒΟΥΛΕΥΤΙΚΟΣ ΕΛΕΓΧΟΣ </w:t>
        </w:r>
        <w:r w:rsidRPr="00A00D33">
          <w:rPr>
            <w:rFonts w:eastAsia="Times New Roman"/>
            <w:szCs w:val="24"/>
            <w:lang w:eastAsia="en-US"/>
          </w:rPr>
          <w:br/>
          <w:t xml:space="preserve">1. Ανακοίνωση αναφορών, σελ. </w:t>
        </w:r>
        <w:r w:rsidRPr="00A00D33">
          <w:rPr>
            <w:rFonts w:eastAsia="Times New Roman"/>
            <w:szCs w:val="24"/>
            <w:lang w:eastAsia="en-US"/>
          </w:rPr>
          <w:br/>
          <w:t xml:space="preserve">2. Ανακοίνωση του δελτίου επικαίρων ερωτήσεων της Παρασκευής 22/12/2017, σελ. </w:t>
        </w:r>
        <w:r w:rsidRPr="00A00D33">
          <w:rPr>
            <w:rFonts w:eastAsia="Times New Roman"/>
            <w:szCs w:val="24"/>
            <w:lang w:eastAsia="en-US"/>
          </w:rPr>
          <w:br/>
          <w:t>3. Συζήτηση επικαίρων ερωτήσεων:</w:t>
        </w:r>
        <w:r w:rsidRPr="00A00D33">
          <w:rPr>
            <w:rFonts w:eastAsia="Times New Roman"/>
            <w:szCs w:val="24"/>
            <w:lang w:eastAsia="en-US"/>
          </w:rPr>
          <w:br/>
          <w:t xml:space="preserve"> α) Προς την Υπουργό Εργασίας, Κοινωνικής Ασφάλισης και Κοινωνικής Αλληλεγγύης με θέμα: «120 δόσεις για ληξιπρόθεσμες οφειλές ασφαλιστικών εισφορών», σελ. </w:t>
        </w:r>
        <w:r w:rsidRPr="00A00D33">
          <w:rPr>
            <w:rFonts w:eastAsia="Times New Roman"/>
            <w:szCs w:val="24"/>
            <w:lang w:eastAsia="en-US"/>
          </w:rPr>
          <w:br/>
          <w:t xml:space="preserve">  β) Προς τον Υπουργό Αγροτικής Ανάπτυξης και Τροφίμων:</w:t>
        </w:r>
        <w:r w:rsidRPr="00A00D33">
          <w:rPr>
            <w:rFonts w:eastAsia="Times New Roman"/>
            <w:szCs w:val="24"/>
            <w:lang w:eastAsia="en-US"/>
          </w:rPr>
          <w:br/>
          <w:t xml:space="preserve">  i. με θέμα: «Αναθεώρηση των κριτηρίων επιλογής εκμετάλλευσης για τη δράση 10.01.04, μείωση της ρύπανσης νερού από γεωργική δραστηριότητα», σελ. </w:t>
        </w:r>
        <w:r w:rsidRPr="00A00D33">
          <w:rPr>
            <w:rFonts w:eastAsia="Times New Roman"/>
            <w:szCs w:val="24"/>
            <w:lang w:eastAsia="en-US"/>
          </w:rPr>
          <w:br/>
          <w:t xml:space="preserve">  ii. με θέμα: «Η κατακόρυφη πτώση της τιμής του πρόβειου γάλακτος και ο πραγματικός κίνδυνος για τη φέτα», σελ. </w:t>
        </w:r>
        <w:r w:rsidRPr="00A00D33">
          <w:rPr>
            <w:rFonts w:eastAsia="Times New Roman"/>
            <w:szCs w:val="24"/>
            <w:lang w:eastAsia="en-US"/>
          </w:rPr>
          <w:br/>
          <w:t xml:space="preserve">   iii. σχετικά με τη δωρεάν παραχώρηση της χρήσης για δυο ακίνητα στον Δήμο Δράμας, σελ. </w:t>
        </w:r>
        <w:r w:rsidRPr="00A00D33">
          <w:rPr>
            <w:rFonts w:eastAsia="Times New Roman"/>
            <w:szCs w:val="24"/>
            <w:lang w:eastAsia="en-US"/>
          </w:rPr>
          <w:br/>
          <w:t xml:space="preserve"> </w:t>
        </w:r>
        <w:r w:rsidRPr="00A00D33">
          <w:rPr>
            <w:rFonts w:eastAsia="Times New Roman"/>
            <w:szCs w:val="24"/>
            <w:lang w:eastAsia="en-US"/>
          </w:rPr>
          <w:br/>
          <w:t xml:space="preserve">Γ. ΝΟΜΟΘΕΤΙΚΗ ΕΡΓΑΣΙΑ </w:t>
        </w:r>
        <w:r w:rsidRPr="00A00D33">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«Μέτρα θεραπείας ατόμων που απαλλάσσονται από την ποινή λόγω ψυχικής ή διανοητικής διαταραχής και άλλες διατάξεις», σελ. </w:t>
        </w:r>
        <w:r w:rsidRPr="00A00D33">
          <w:rPr>
            <w:rFonts w:eastAsia="Times New Roman"/>
            <w:szCs w:val="24"/>
            <w:lang w:eastAsia="en-US"/>
          </w:rPr>
          <w:br/>
          <w:t xml:space="preserve">2. Κατάθεση Εκθέσεως Διαρκούς Επιτροπής: Η Διαρκής Επιτροπή Παραγωγής και Εμπορίου καταθέτει την έκθεσή της στο σχέδιο νόμου του Υπουργείου Περιβάλλοντος και Ενέργειας «Ενεργειακές Κοινότητες και άλλες διατάξεις», σελ. </w:t>
        </w:r>
        <w:r w:rsidRPr="00A00D33">
          <w:rPr>
            <w:rFonts w:eastAsia="Times New Roman"/>
            <w:szCs w:val="24"/>
            <w:lang w:eastAsia="en-US"/>
          </w:rPr>
          <w:br/>
          <w:t xml:space="preserve">3. Αίτηση ονομαστικής ψηφοφορίας Βουλευτών του Κομμουνιστικού Κόμματος Ελλάδας επί της τροπολογίας με γενικό αριθμό 1411 και ειδικό 130 του σχεδίου νόμου του Υπουργείου Δικαιοσύνης, Διαφάνειας και Ανθρωπίνων Δικαιωμάτων, σελ. </w:t>
        </w:r>
        <w:r w:rsidRPr="00A00D33">
          <w:rPr>
            <w:rFonts w:eastAsia="Times New Roman"/>
            <w:szCs w:val="24"/>
            <w:lang w:eastAsia="en-US"/>
          </w:rPr>
          <w:br/>
          <w:t xml:space="preserve">4. Ονομαστική ψηφοφορία επί της τροπολογίας με γενικό αριθμό 1411 και ειδικό 130 του σχεδίου νόμου του Υπουργείου Δικαιοσύνης, Διαφάνειας και Ανθρωπίνων Δικαιωμάτων, σελ. </w:t>
        </w:r>
        <w:r w:rsidRPr="00A00D33">
          <w:rPr>
            <w:rFonts w:eastAsia="Times New Roman"/>
            <w:szCs w:val="24"/>
            <w:lang w:eastAsia="en-US"/>
          </w:rPr>
          <w:br/>
          <w:t xml:space="preserve">5. Επιστολικές ψήφοι επί της ονομαστικής ψηφοφορίας, σελ. </w:t>
        </w:r>
        <w:r w:rsidRPr="00A00D33">
          <w:rPr>
            <w:rFonts w:eastAsia="Times New Roman"/>
            <w:szCs w:val="24"/>
            <w:lang w:eastAsia="en-US"/>
          </w:rPr>
          <w:br/>
          <w:t xml:space="preserve"> </w:t>
        </w:r>
        <w:r w:rsidRPr="00A00D33">
          <w:rPr>
            <w:rFonts w:eastAsia="Times New Roman"/>
            <w:szCs w:val="24"/>
            <w:lang w:eastAsia="en-US"/>
          </w:rPr>
          <w:br/>
          <w:t>ΠΡΟΕΔΡΕΥΟΝΤΕΣ                                                                                         ΓΕΩΡΓΙΑΔΗΣ Μ. , σελ.                                                                                      ΚΑΜΜΕΝΟΣ Δ. , σελ.                                                                                 ΚΡΕΜΑΣΤΙΝΟΣ Δ. , σελ.                                                                              ΛΑΜΠΡΟΥΛΗΣ Γ., σελ.                                                                                   ΛΥΚΟΥΔΗΣ Σ. , σελ.                                                                 ΧΡΙΣΤΟΔΟΥΛΟΠΟΥΛΟΥ Α. , σελ.</w:t>
        </w:r>
        <w:r w:rsidRPr="00A00D33">
          <w:rPr>
            <w:rFonts w:eastAsia="Times New Roman"/>
            <w:szCs w:val="24"/>
            <w:lang w:eastAsia="en-US"/>
          </w:rPr>
          <w:br/>
        </w:r>
        <w:r w:rsidRPr="00A00D33">
          <w:rPr>
            <w:rFonts w:eastAsia="Times New Roman"/>
            <w:szCs w:val="24"/>
            <w:lang w:eastAsia="en-US"/>
          </w:rPr>
          <w:br/>
        </w:r>
        <w:r w:rsidRPr="00A00D33">
          <w:rPr>
            <w:rFonts w:eastAsia="Times New Roman"/>
            <w:szCs w:val="24"/>
            <w:lang w:eastAsia="en-US"/>
          </w:rPr>
          <w:br/>
        </w:r>
        <w:r w:rsidRPr="00A00D33">
          <w:rPr>
            <w:rFonts w:eastAsia="Times New Roman"/>
            <w:szCs w:val="24"/>
            <w:lang w:eastAsia="en-US"/>
          </w:rPr>
          <w:br/>
        </w:r>
        <w:r w:rsidRPr="00A00D33">
          <w:rPr>
            <w:rFonts w:eastAsia="Times New Roman"/>
            <w:szCs w:val="24"/>
            <w:lang w:eastAsia="en-US"/>
          </w:rPr>
          <w:br/>
          <w:t>ΟΜΙΛΗΤΕΣ</w:t>
        </w:r>
      </w:ins>
    </w:p>
    <w:p w14:paraId="46E58C86" w14:textId="3A0465A3" w:rsidR="00A00D33" w:rsidRDefault="00A00D33" w:rsidP="00A00D33">
      <w:pPr>
        <w:spacing w:line="600" w:lineRule="auto"/>
        <w:ind w:firstLine="720"/>
        <w:contextualSpacing/>
        <w:jc w:val="center"/>
        <w:rPr>
          <w:ins w:id="22" w:author="Φλούδα Χριστίνα" w:date="2018-01-10T10:58:00Z"/>
          <w:rFonts w:eastAsia="Times New Roman"/>
          <w:szCs w:val="24"/>
        </w:rPr>
      </w:pPr>
      <w:ins w:id="23" w:author="Φλούδα Χριστίνα" w:date="2018-01-10T10:58:00Z">
        <w:r w:rsidRPr="00A00D33">
          <w:rPr>
            <w:rFonts w:eastAsia="Times New Roman"/>
            <w:szCs w:val="24"/>
            <w:lang w:eastAsia="en-US"/>
          </w:rPr>
          <w:br/>
          <w:t>Α. Επί διαδικαστικού θέματος:</w:t>
        </w:r>
        <w:r w:rsidRPr="00A00D33">
          <w:rPr>
            <w:rFonts w:eastAsia="Times New Roman"/>
            <w:szCs w:val="24"/>
            <w:lang w:eastAsia="en-US"/>
          </w:rPr>
          <w:br/>
          <w:t>ΑΪΒΑΤΙΔΗΣ Ι. , σελ.</w:t>
        </w:r>
        <w:r w:rsidRPr="00A00D33">
          <w:rPr>
            <w:rFonts w:eastAsia="Times New Roman"/>
            <w:szCs w:val="24"/>
            <w:lang w:eastAsia="en-US"/>
          </w:rPr>
          <w:br/>
          <w:t>ΑΜΥΡΑΣ Γ. , σελ.</w:t>
        </w:r>
        <w:r w:rsidRPr="00A00D33">
          <w:rPr>
            <w:rFonts w:eastAsia="Times New Roman"/>
            <w:szCs w:val="24"/>
            <w:lang w:eastAsia="en-US"/>
          </w:rPr>
          <w:br/>
          <w:t>ΒΟΡΙΔΗΣ Μ. , σελ.</w:t>
        </w:r>
        <w:r w:rsidRPr="00A00D33">
          <w:rPr>
            <w:rFonts w:eastAsia="Times New Roman"/>
            <w:szCs w:val="24"/>
            <w:lang w:eastAsia="en-US"/>
          </w:rPr>
          <w:br/>
          <w:t>ΓΕΩΡΓΑΝΤΑΣ Γ. , σελ.</w:t>
        </w:r>
        <w:r w:rsidRPr="00A00D33">
          <w:rPr>
            <w:rFonts w:eastAsia="Times New Roman"/>
            <w:szCs w:val="24"/>
            <w:lang w:eastAsia="en-US"/>
          </w:rPr>
          <w:br/>
          <w:t>ΓΕΩΡΓΙΑΔΗΣ Μ. , σελ.</w:t>
        </w:r>
        <w:r w:rsidRPr="00A00D33">
          <w:rPr>
            <w:rFonts w:eastAsia="Times New Roman"/>
            <w:szCs w:val="24"/>
            <w:lang w:eastAsia="en-US"/>
          </w:rPr>
          <w:br/>
          <w:t>ΓΕΩΡΓΙΑΔΗΣ Σ. , σελ.</w:t>
        </w:r>
        <w:r w:rsidRPr="00A00D33">
          <w:rPr>
            <w:rFonts w:eastAsia="Times New Roman"/>
            <w:szCs w:val="24"/>
            <w:lang w:eastAsia="en-US"/>
          </w:rPr>
          <w:br/>
          <w:t>ΚΑΜΑΤΕΡΟΣ Η. , σελ.</w:t>
        </w:r>
        <w:r w:rsidRPr="00A00D33">
          <w:rPr>
            <w:rFonts w:eastAsia="Times New Roman"/>
            <w:szCs w:val="24"/>
            <w:lang w:eastAsia="en-US"/>
          </w:rPr>
          <w:br/>
          <w:t>ΚΑΜΜΕΝΟΣ Δ. , σελ.</w:t>
        </w:r>
        <w:r w:rsidRPr="00A00D33">
          <w:rPr>
            <w:rFonts w:eastAsia="Times New Roman"/>
            <w:szCs w:val="24"/>
            <w:lang w:eastAsia="en-US"/>
          </w:rPr>
          <w:br/>
          <w:t>ΚΑΡΑΓΚΟΥΝΗΣ Κ. , σελ.</w:t>
        </w:r>
        <w:r w:rsidRPr="00A00D33">
          <w:rPr>
            <w:rFonts w:eastAsia="Times New Roman"/>
            <w:szCs w:val="24"/>
            <w:lang w:eastAsia="en-US"/>
          </w:rPr>
          <w:br/>
          <w:t>ΚΕΓΚΕΡΟΓΛΟΥ Β. , σελ.</w:t>
        </w:r>
        <w:r w:rsidRPr="00A00D33">
          <w:rPr>
            <w:rFonts w:eastAsia="Times New Roman"/>
            <w:szCs w:val="24"/>
            <w:lang w:eastAsia="en-US"/>
          </w:rPr>
          <w:br/>
          <w:t>ΚΟΝΤΟΝΗΣ Χ. , σελ.</w:t>
        </w:r>
        <w:r w:rsidRPr="00A00D33">
          <w:rPr>
            <w:rFonts w:eastAsia="Times New Roman"/>
            <w:szCs w:val="24"/>
            <w:lang w:eastAsia="en-US"/>
          </w:rPr>
          <w:br/>
          <w:t>ΚΡΕΜΑΣΤΙΝΟΣ Δ. , σελ.</w:t>
        </w:r>
        <w:r w:rsidRPr="00A00D33">
          <w:rPr>
            <w:rFonts w:eastAsia="Times New Roman"/>
            <w:szCs w:val="24"/>
            <w:lang w:eastAsia="en-US"/>
          </w:rPr>
          <w:br/>
          <w:t>ΛΥΚΟΥΔΗΣ Σ. , σελ.</w:t>
        </w:r>
        <w:r w:rsidRPr="00A00D33">
          <w:rPr>
            <w:rFonts w:eastAsia="Times New Roman"/>
            <w:szCs w:val="24"/>
            <w:lang w:eastAsia="en-US"/>
          </w:rPr>
          <w:br/>
          <w:t>ΠΑΠΑΘΕΟΔΩΡΟΥ Θ. , σελ.</w:t>
        </w:r>
        <w:r w:rsidRPr="00A00D33">
          <w:rPr>
            <w:rFonts w:eastAsia="Times New Roman"/>
            <w:szCs w:val="24"/>
            <w:lang w:eastAsia="en-US"/>
          </w:rPr>
          <w:br/>
          <w:t>ΧΡΙΣΤΟΔΟΥΛΟΠΟΥΛΟΥ Α. , σελ.</w:t>
        </w:r>
        <w:r w:rsidRPr="00A00D33">
          <w:rPr>
            <w:rFonts w:eastAsia="Times New Roman"/>
            <w:szCs w:val="24"/>
            <w:lang w:eastAsia="en-US"/>
          </w:rPr>
          <w:br/>
        </w:r>
        <w:r w:rsidRPr="00A00D33">
          <w:rPr>
            <w:rFonts w:eastAsia="Times New Roman"/>
            <w:szCs w:val="24"/>
            <w:lang w:eastAsia="en-US"/>
          </w:rPr>
          <w:br/>
          <w:t>Β. Επί των επικαίρων ερωτήσεων:</w:t>
        </w:r>
        <w:r w:rsidRPr="00A00D33">
          <w:rPr>
            <w:rFonts w:eastAsia="Times New Roman"/>
            <w:szCs w:val="24"/>
            <w:lang w:eastAsia="en-US"/>
          </w:rPr>
          <w:br/>
          <w:t>ΑΠΟΣΤΟΛΟΥ Ε. , σελ.</w:t>
        </w:r>
        <w:r w:rsidRPr="00A00D33">
          <w:rPr>
            <w:rFonts w:eastAsia="Times New Roman"/>
            <w:szCs w:val="24"/>
            <w:lang w:eastAsia="en-US"/>
          </w:rPr>
          <w:br/>
          <w:t>ΒΡΑΝΤΖΑ Π. , σελ.</w:t>
        </w:r>
        <w:r w:rsidRPr="00A00D33">
          <w:rPr>
            <w:rFonts w:eastAsia="Times New Roman"/>
            <w:szCs w:val="24"/>
            <w:lang w:eastAsia="en-US"/>
          </w:rPr>
          <w:br/>
          <w:t>ΚΑΡΑΓΙΑΝΝΙΔΗΣ Χ. , σελ.</w:t>
        </w:r>
        <w:r w:rsidRPr="00A00D33">
          <w:rPr>
            <w:rFonts w:eastAsia="Times New Roman"/>
            <w:szCs w:val="24"/>
            <w:lang w:eastAsia="en-US"/>
          </w:rPr>
          <w:br/>
          <w:t>ΚΕΓΚΕΡΟΓΛΟΥ Β. , σελ.</w:t>
        </w:r>
        <w:r w:rsidRPr="00A00D33">
          <w:rPr>
            <w:rFonts w:eastAsia="Times New Roman"/>
            <w:szCs w:val="24"/>
            <w:lang w:eastAsia="en-US"/>
          </w:rPr>
          <w:br/>
          <w:t>ΠΕΤΡΟΠΟΥΛΟΣ Α. , σελ.</w:t>
        </w:r>
        <w:r w:rsidRPr="00A00D33">
          <w:rPr>
            <w:rFonts w:eastAsia="Times New Roman"/>
            <w:szCs w:val="24"/>
            <w:lang w:eastAsia="en-US"/>
          </w:rPr>
          <w:br/>
          <w:t>ΣΙΜΟΡΕΛΗΣ Χ. , σελ.</w:t>
        </w:r>
        <w:r w:rsidRPr="00A00D33">
          <w:rPr>
            <w:rFonts w:eastAsia="Times New Roman"/>
            <w:szCs w:val="24"/>
            <w:lang w:eastAsia="en-US"/>
          </w:rPr>
          <w:br/>
        </w:r>
        <w:r w:rsidRPr="00A00D33">
          <w:rPr>
            <w:rFonts w:eastAsia="Times New Roman"/>
            <w:szCs w:val="24"/>
            <w:lang w:eastAsia="en-US"/>
          </w:rPr>
          <w:br/>
          <w:t>Γ. Επί του σχεδίου νόμου του Υπουργείου Δικαιοσύνης, Διαφάνειας και Ανθρωπίνων Δικαιωμάτων:</w:t>
        </w:r>
        <w:r w:rsidRPr="00A00D33">
          <w:rPr>
            <w:rFonts w:eastAsia="Times New Roman"/>
            <w:szCs w:val="24"/>
            <w:lang w:eastAsia="en-US"/>
          </w:rPr>
          <w:br/>
          <w:t>ΑΘΑΝΑΣΙΟΥ Χ. , σελ.</w:t>
        </w:r>
        <w:r w:rsidRPr="00A00D33">
          <w:rPr>
            <w:rFonts w:eastAsia="Times New Roman"/>
            <w:szCs w:val="24"/>
            <w:lang w:eastAsia="en-US"/>
          </w:rPr>
          <w:br/>
          <w:t>ΑΪΒΑΤΙΔΗΣ Ι. , σελ.</w:t>
        </w:r>
        <w:r w:rsidRPr="00A00D33">
          <w:rPr>
            <w:rFonts w:eastAsia="Times New Roman"/>
            <w:szCs w:val="24"/>
            <w:lang w:eastAsia="en-US"/>
          </w:rPr>
          <w:br/>
          <w:t>ΑΜΥΡΑΣ Γ. , σελ.</w:t>
        </w:r>
        <w:r w:rsidRPr="00A00D33">
          <w:rPr>
            <w:rFonts w:eastAsia="Times New Roman"/>
            <w:szCs w:val="24"/>
            <w:lang w:eastAsia="en-US"/>
          </w:rPr>
          <w:br/>
          <w:t>ΑΝΤΩΝΟΠΟΥΛΟΥ Ο. , σελ.</w:t>
        </w:r>
        <w:r w:rsidRPr="00A00D33">
          <w:rPr>
            <w:rFonts w:eastAsia="Times New Roman"/>
            <w:szCs w:val="24"/>
            <w:lang w:eastAsia="en-US"/>
          </w:rPr>
          <w:br/>
          <w:t>ΒΑΚΗ Φ. , σελ.</w:t>
        </w:r>
        <w:r w:rsidRPr="00A00D33">
          <w:rPr>
            <w:rFonts w:eastAsia="Times New Roman"/>
            <w:szCs w:val="24"/>
            <w:lang w:eastAsia="en-US"/>
          </w:rPr>
          <w:br/>
          <w:t>ΒΑΡΕΜΕΝΟΣ Γ. , σελ.</w:t>
        </w:r>
        <w:r w:rsidRPr="00A00D33">
          <w:rPr>
            <w:rFonts w:eastAsia="Times New Roman"/>
            <w:szCs w:val="24"/>
            <w:lang w:eastAsia="en-US"/>
          </w:rPr>
          <w:br/>
          <w:t>ΒΙΤΣΑΣ Δ. , σελ.</w:t>
        </w:r>
        <w:r w:rsidRPr="00A00D33">
          <w:rPr>
            <w:rFonts w:eastAsia="Times New Roman"/>
            <w:szCs w:val="24"/>
            <w:lang w:eastAsia="en-US"/>
          </w:rPr>
          <w:br/>
          <w:t>ΒΟΡΙΔΗΣ Μ. , σελ.</w:t>
        </w:r>
        <w:r w:rsidRPr="00A00D33">
          <w:rPr>
            <w:rFonts w:eastAsia="Times New Roman"/>
            <w:szCs w:val="24"/>
            <w:lang w:eastAsia="en-US"/>
          </w:rPr>
          <w:br/>
          <w:t>ΓΕΩΡΓΑΝΤΑΣ Γ. , σελ.</w:t>
        </w:r>
        <w:r w:rsidRPr="00A00D33">
          <w:rPr>
            <w:rFonts w:eastAsia="Times New Roman"/>
            <w:szCs w:val="24"/>
            <w:lang w:eastAsia="en-US"/>
          </w:rPr>
          <w:br/>
          <w:t>ΓΕΩΡΓΙΑΔΗΣ Σ. , σελ.</w:t>
        </w:r>
        <w:r w:rsidRPr="00A00D33">
          <w:rPr>
            <w:rFonts w:eastAsia="Times New Roman"/>
            <w:szCs w:val="24"/>
            <w:lang w:eastAsia="en-US"/>
          </w:rPr>
          <w:br/>
          <w:t>ΓΚΙΟΚΑΣ Ι. , σελ.</w:t>
        </w:r>
        <w:r w:rsidRPr="00A00D33">
          <w:rPr>
            <w:rFonts w:eastAsia="Times New Roman"/>
            <w:szCs w:val="24"/>
            <w:lang w:eastAsia="en-US"/>
          </w:rPr>
          <w:br/>
          <w:t>ΔΑΝΕΛΛΗΣ Σ. , σελ.</w:t>
        </w:r>
        <w:r w:rsidRPr="00A00D33">
          <w:rPr>
            <w:rFonts w:eastAsia="Times New Roman"/>
            <w:szCs w:val="24"/>
            <w:lang w:eastAsia="en-US"/>
          </w:rPr>
          <w:br/>
          <w:t>ΔΕΛΗΣ Ι. , σελ.</w:t>
        </w:r>
        <w:r w:rsidRPr="00A00D33">
          <w:rPr>
            <w:rFonts w:eastAsia="Times New Roman"/>
            <w:szCs w:val="24"/>
            <w:lang w:eastAsia="en-US"/>
          </w:rPr>
          <w:br/>
          <w:t>ΘΕΟΧΑΡΟΠΟΥΛΟΣ Α. , σελ.</w:t>
        </w:r>
        <w:r w:rsidRPr="00A00D33">
          <w:rPr>
            <w:rFonts w:eastAsia="Times New Roman"/>
            <w:szCs w:val="24"/>
            <w:lang w:eastAsia="en-US"/>
          </w:rPr>
          <w:br/>
          <w:t>ΘΗΒΑΙΟΣ Ν. , σελ.</w:t>
        </w:r>
        <w:r w:rsidRPr="00A00D33">
          <w:rPr>
            <w:rFonts w:eastAsia="Times New Roman"/>
            <w:szCs w:val="24"/>
            <w:lang w:eastAsia="en-US"/>
          </w:rPr>
          <w:br/>
          <w:t>ΚΑΜΑΤΕΡΟΣ Η. , σελ.</w:t>
        </w:r>
        <w:r w:rsidRPr="00A00D33">
          <w:rPr>
            <w:rFonts w:eastAsia="Times New Roman"/>
            <w:szCs w:val="24"/>
            <w:lang w:eastAsia="en-US"/>
          </w:rPr>
          <w:br/>
          <w:t>ΚΑΡΑΓΚΟΥΝΗΣ Κ. , σελ.</w:t>
        </w:r>
        <w:r w:rsidRPr="00A00D33">
          <w:rPr>
            <w:rFonts w:eastAsia="Times New Roman"/>
            <w:szCs w:val="24"/>
            <w:lang w:eastAsia="en-US"/>
          </w:rPr>
          <w:br/>
          <w:t>ΚΑΡΑΘΑΝΑΣΟΠΟΥΛΟΣ Ν. , σελ.</w:t>
        </w:r>
        <w:r w:rsidRPr="00A00D33">
          <w:rPr>
            <w:rFonts w:eastAsia="Times New Roman"/>
            <w:szCs w:val="24"/>
            <w:lang w:eastAsia="en-US"/>
          </w:rPr>
          <w:br/>
          <w:t>ΚΑΡΡΑΣ Γ. , σελ.</w:t>
        </w:r>
        <w:r w:rsidRPr="00A00D33">
          <w:rPr>
            <w:rFonts w:eastAsia="Times New Roman"/>
            <w:szCs w:val="24"/>
            <w:lang w:eastAsia="en-US"/>
          </w:rPr>
          <w:br/>
          <w:t>ΚΕΓΚΕΡΟΓΛΟΥ Β. , σελ.</w:t>
        </w:r>
        <w:r w:rsidRPr="00A00D33">
          <w:rPr>
            <w:rFonts w:eastAsia="Times New Roman"/>
            <w:szCs w:val="24"/>
            <w:lang w:eastAsia="en-US"/>
          </w:rPr>
          <w:br/>
          <w:t>ΚΟΖΟΜΠΟΛΗ - ΑΜΑΝΑΤΙΔΗ Π. , σελ.</w:t>
        </w:r>
        <w:r w:rsidRPr="00A00D33">
          <w:rPr>
            <w:rFonts w:eastAsia="Times New Roman"/>
            <w:szCs w:val="24"/>
            <w:lang w:eastAsia="en-US"/>
          </w:rPr>
          <w:br/>
          <w:t>ΚΟΝΤΟΝΗΣ Χ. , σελ.</w:t>
        </w:r>
        <w:r w:rsidRPr="00A00D33">
          <w:rPr>
            <w:rFonts w:eastAsia="Times New Roman"/>
            <w:szCs w:val="24"/>
            <w:lang w:eastAsia="en-US"/>
          </w:rPr>
          <w:br/>
          <w:t>ΛΑΓΟΣ Ι. , σελ.</w:t>
        </w:r>
        <w:r w:rsidRPr="00A00D33">
          <w:rPr>
            <w:rFonts w:eastAsia="Times New Roman"/>
            <w:szCs w:val="24"/>
            <w:lang w:eastAsia="en-US"/>
          </w:rPr>
          <w:br/>
          <w:t>ΛΑΖΑΡΙΔΗΣ Γ. , σελ.</w:t>
        </w:r>
        <w:r w:rsidRPr="00A00D33">
          <w:rPr>
            <w:rFonts w:eastAsia="Times New Roman"/>
            <w:szCs w:val="24"/>
            <w:lang w:eastAsia="en-US"/>
          </w:rPr>
          <w:br/>
          <w:t>ΜΑΝΤΑΣ Χ. , σελ.</w:t>
        </w:r>
        <w:r w:rsidRPr="00A00D33">
          <w:rPr>
            <w:rFonts w:eastAsia="Times New Roman"/>
            <w:szCs w:val="24"/>
            <w:lang w:eastAsia="en-US"/>
          </w:rPr>
          <w:br/>
          <w:t>ΜΙΧΕΛΟΓΙΑΝΝΑΚΗΣ Ι. , σελ.</w:t>
        </w:r>
        <w:r w:rsidRPr="00A00D33">
          <w:rPr>
            <w:rFonts w:eastAsia="Times New Roman"/>
            <w:szCs w:val="24"/>
            <w:lang w:eastAsia="en-US"/>
          </w:rPr>
          <w:br/>
          <w:t>ΜΠΟΥΚΩΡΟΣ Χ. , σελ.</w:t>
        </w:r>
        <w:r w:rsidRPr="00A00D33">
          <w:rPr>
            <w:rFonts w:eastAsia="Times New Roman"/>
            <w:szCs w:val="24"/>
            <w:lang w:eastAsia="en-US"/>
          </w:rPr>
          <w:br/>
          <w:t>ΞΑΝΘΟΣ Α. , σελ.</w:t>
        </w:r>
        <w:r w:rsidRPr="00A00D33">
          <w:rPr>
            <w:rFonts w:eastAsia="Times New Roman"/>
            <w:szCs w:val="24"/>
            <w:lang w:eastAsia="en-US"/>
          </w:rPr>
          <w:br/>
          <w:t>ΞΥΔΑΚΗΣ Ν. , σελ.</w:t>
        </w:r>
        <w:r w:rsidRPr="00A00D33">
          <w:rPr>
            <w:rFonts w:eastAsia="Times New Roman"/>
            <w:szCs w:val="24"/>
            <w:lang w:eastAsia="en-US"/>
          </w:rPr>
          <w:br/>
          <w:t>ΠΑΠΑΗΛΙΟΥ Γ. , σελ.</w:t>
        </w:r>
        <w:r w:rsidRPr="00A00D33">
          <w:rPr>
            <w:rFonts w:eastAsia="Times New Roman"/>
            <w:szCs w:val="24"/>
            <w:lang w:eastAsia="en-US"/>
          </w:rPr>
          <w:br/>
          <w:t>ΠΑΠΑΘΕΟΔΩΡΟΥ Θ. , σελ.</w:t>
        </w:r>
        <w:r w:rsidRPr="00A00D33">
          <w:rPr>
            <w:rFonts w:eastAsia="Times New Roman"/>
            <w:szCs w:val="24"/>
            <w:lang w:eastAsia="en-US"/>
          </w:rPr>
          <w:br/>
          <w:t>ΠΑΠΑΚΩΣΤΑ - ΣΙΔΗΡΟΠΟΥΛΟΥ Α. , σελ.</w:t>
        </w:r>
        <w:r w:rsidRPr="00A00D33">
          <w:rPr>
            <w:rFonts w:eastAsia="Times New Roman"/>
            <w:szCs w:val="24"/>
            <w:lang w:eastAsia="en-US"/>
          </w:rPr>
          <w:br/>
          <w:t>ΠΑΠΑΝΑΤΣΙΟΥ Α. , σελ.</w:t>
        </w:r>
        <w:r w:rsidRPr="00A00D33">
          <w:rPr>
            <w:rFonts w:eastAsia="Times New Roman"/>
            <w:szCs w:val="24"/>
            <w:lang w:eastAsia="en-US"/>
          </w:rPr>
          <w:br/>
          <w:t>ΠΑΠΑΦΙΛΙΠΠΟΥ Γ. , σελ.</w:t>
        </w:r>
        <w:r w:rsidRPr="00A00D33">
          <w:rPr>
            <w:rFonts w:eastAsia="Times New Roman"/>
            <w:szCs w:val="24"/>
            <w:lang w:eastAsia="en-US"/>
          </w:rPr>
          <w:br/>
          <w:t>ΠΑΠΑΧΡΙΣΤΟΠΟΥΛΟΣ Α. , σελ.</w:t>
        </w:r>
        <w:r w:rsidRPr="00A00D33">
          <w:rPr>
            <w:rFonts w:eastAsia="Times New Roman"/>
            <w:szCs w:val="24"/>
            <w:lang w:eastAsia="en-US"/>
          </w:rPr>
          <w:br/>
          <w:t>ΠΑΡΑΣΚΕΥΟΠΟΥΛΟΣ Ν. , σελ.</w:t>
        </w:r>
        <w:r w:rsidRPr="00A00D33">
          <w:rPr>
            <w:rFonts w:eastAsia="Times New Roman"/>
            <w:szCs w:val="24"/>
            <w:lang w:eastAsia="en-US"/>
          </w:rPr>
          <w:br/>
          <w:t>ΠΑΦΙΛΗΣ Α. , σελ.</w:t>
        </w:r>
        <w:r w:rsidRPr="00A00D33">
          <w:rPr>
            <w:rFonts w:eastAsia="Times New Roman"/>
            <w:szCs w:val="24"/>
            <w:lang w:eastAsia="en-US"/>
          </w:rPr>
          <w:br/>
          <w:t>ΠΕΤΡΟΠΟΥΛΟΣ Α. , σελ.</w:t>
        </w:r>
        <w:r w:rsidRPr="00A00D33">
          <w:rPr>
            <w:rFonts w:eastAsia="Times New Roman"/>
            <w:szCs w:val="24"/>
            <w:lang w:eastAsia="en-US"/>
          </w:rPr>
          <w:br/>
          <w:t>ΣΑΡΙΔΗΣ Ι. , σελ.</w:t>
        </w:r>
        <w:r w:rsidRPr="00A00D33">
          <w:rPr>
            <w:rFonts w:eastAsia="Times New Roman"/>
            <w:szCs w:val="24"/>
            <w:lang w:eastAsia="en-US"/>
          </w:rPr>
          <w:br/>
          <w:t>ΣΚΟΥΡΛΕΤΗΣ Π. , σελ.</w:t>
        </w:r>
        <w:r w:rsidRPr="00A00D33">
          <w:rPr>
            <w:rFonts w:eastAsia="Times New Roman"/>
            <w:szCs w:val="24"/>
            <w:lang w:eastAsia="en-US"/>
          </w:rPr>
          <w:br/>
          <w:t>ΤΑΣΣΟΣ Σ. , σελ.</w:t>
        </w:r>
        <w:r w:rsidRPr="00A00D33">
          <w:rPr>
            <w:rFonts w:eastAsia="Times New Roman"/>
            <w:szCs w:val="24"/>
            <w:lang w:eastAsia="en-US"/>
          </w:rPr>
          <w:br/>
          <w:t>ΤΡΙΑΝΤΑΦΥΛΛΟΥ Μ. , σελ.</w:t>
        </w:r>
        <w:r w:rsidRPr="00A00D33">
          <w:rPr>
            <w:rFonts w:eastAsia="Times New Roman"/>
            <w:szCs w:val="24"/>
            <w:lang w:eastAsia="en-US"/>
          </w:rPr>
          <w:br/>
          <w:t>ΤΣΙΡΚΑΣ Β. , σελ.</w:t>
        </w:r>
        <w:r w:rsidRPr="00A00D33">
          <w:rPr>
            <w:rFonts w:eastAsia="Times New Roman"/>
            <w:szCs w:val="24"/>
            <w:lang w:eastAsia="en-US"/>
          </w:rPr>
          <w:br/>
          <w:t>ΤΣΟΓΚΑΣ Γ. , σελ.</w:t>
        </w:r>
        <w:r w:rsidRPr="00A00D33">
          <w:rPr>
            <w:rFonts w:eastAsia="Times New Roman"/>
            <w:szCs w:val="24"/>
            <w:lang w:eastAsia="en-US"/>
          </w:rPr>
          <w:br/>
          <w:t>ΧΑΡΙΤΣΗΣ Α. , σελ.</w:t>
        </w:r>
        <w:r w:rsidRPr="00A00D33">
          <w:rPr>
            <w:rFonts w:eastAsia="Times New Roman"/>
            <w:szCs w:val="24"/>
            <w:lang w:eastAsia="en-US"/>
          </w:rPr>
          <w:br/>
        </w:r>
        <w:r w:rsidRPr="00A00D33">
          <w:rPr>
            <w:rFonts w:eastAsia="Times New Roman"/>
            <w:szCs w:val="24"/>
            <w:lang w:eastAsia="en-US"/>
          </w:rPr>
          <w:br/>
          <w:t>Δ. ΠΑΡΕΜΒΑΣΕΙΣ:</w:t>
        </w:r>
        <w:r w:rsidRPr="00A00D33">
          <w:rPr>
            <w:rFonts w:eastAsia="Times New Roman"/>
            <w:szCs w:val="24"/>
            <w:lang w:eastAsia="en-US"/>
          </w:rPr>
          <w:br/>
          <w:t>ΓΚΙΟΚΑΣ Ι. , σελ.</w:t>
        </w:r>
        <w:r w:rsidRPr="00A00D33">
          <w:rPr>
            <w:rFonts w:eastAsia="Times New Roman"/>
            <w:szCs w:val="24"/>
            <w:lang w:eastAsia="en-US"/>
          </w:rPr>
          <w:br/>
          <w:t>ΚΟΖΟΜΠΟΛΗ - ΑΜΑΝΑΤΙΔΗ Π. , σελ.</w:t>
        </w:r>
        <w:r w:rsidRPr="00A00D33">
          <w:rPr>
            <w:rFonts w:eastAsia="Times New Roman"/>
            <w:szCs w:val="24"/>
            <w:lang w:eastAsia="en-US"/>
          </w:rPr>
          <w:br/>
          <w:t>ΛΑΠΠΑΣ Σ. , σελ.</w:t>
        </w:r>
        <w:r w:rsidRPr="00A00D33">
          <w:rPr>
            <w:rFonts w:eastAsia="Times New Roman"/>
            <w:szCs w:val="24"/>
            <w:lang w:eastAsia="en-US"/>
          </w:rPr>
          <w:br/>
          <w:t>ΜΠΟΥΡΑΣ Α. , σελ.</w:t>
        </w:r>
        <w:r w:rsidRPr="00A00D33">
          <w:rPr>
            <w:rFonts w:eastAsia="Times New Roman"/>
            <w:szCs w:val="24"/>
            <w:lang w:eastAsia="en-US"/>
          </w:rPr>
          <w:br/>
          <w:t>ΠΑΠΑΦΙΛΙΠΠΟΥ Γ. , σελ.</w:t>
        </w:r>
        <w:r w:rsidRPr="00A00D33">
          <w:rPr>
            <w:rFonts w:eastAsia="Times New Roman"/>
            <w:szCs w:val="24"/>
            <w:lang w:eastAsia="en-US"/>
          </w:rPr>
          <w:br/>
          <w:t>ΤΑΣΣΟΣ Σ. , σελ.</w:t>
        </w:r>
        <w:r w:rsidRPr="00A00D33">
          <w:rPr>
            <w:rFonts w:eastAsia="Times New Roman"/>
            <w:szCs w:val="24"/>
            <w:lang w:eastAsia="en-US"/>
          </w:rPr>
          <w:br/>
        </w:r>
      </w:ins>
    </w:p>
    <w:p w14:paraId="4B1D44DC" w14:textId="77777777" w:rsidR="00E71A02" w:rsidRDefault="00A00D33">
      <w:pPr>
        <w:spacing w:line="600" w:lineRule="auto"/>
        <w:ind w:firstLine="720"/>
        <w:contextualSpacing/>
        <w:jc w:val="center"/>
        <w:rPr>
          <w:rFonts w:eastAsia="Times New Roman"/>
          <w:szCs w:val="24"/>
        </w:rPr>
      </w:pPr>
      <w:r>
        <w:rPr>
          <w:rFonts w:eastAsia="Times New Roman"/>
          <w:szCs w:val="24"/>
        </w:rPr>
        <w:t>ΠΡΑΚΤΙΚΑ ΒΟΥΛΗΣ</w:t>
      </w:r>
    </w:p>
    <w:p w14:paraId="4B1D44DD" w14:textId="77777777" w:rsidR="00E71A02" w:rsidRDefault="00A00D33">
      <w:pPr>
        <w:spacing w:line="600" w:lineRule="auto"/>
        <w:ind w:firstLine="720"/>
        <w:contextualSpacing/>
        <w:jc w:val="center"/>
        <w:rPr>
          <w:rFonts w:eastAsia="Times New Roman"/>
          <w:szCs w:val="24"/>
        </w:rPr>
      </w:pPr>
      <w:r>
        <w:rPr>
          <w:rFonts w:eastAsia="Times New Roman"/>
          <w:szCs w:val="24"/>
        </w:rPr>
        <w:t xml:space="preserve">ΙΖ΄ ΠΕΡΙΟΔΟΣ </w:t>
      </w:r>
    </w:p>
    <w:p w14:paraId="4B1D44DE" w14:textId="77777777" w:rsidR="00E71A02" w:rsidRDefault="00A00D3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B1D44DF" w14:textId="77777777" w:rsidR="00E71A02" w:rsidRDefault="00A00D33">
      <w:pPr>
        <w:spacing w:line="600" w:lineRule="auto"/>
        <w:ind w:firstLine="720"/>
        <w:contextualSpacing/>
        <w:jc w:val="center"/>
        <w:rPr>
          <w:rFonts w:eastAsia="Times New Roman"/>
          <w:szCs w:val="24"/>
        </w:rPr>
      </w:pPr>
      <w:r>
        <w:rPr>
          <w:rFonts w:eastAsia="Times New Roman"/>
          <w:szCs w:val="24"/>
        </w:rPr>
        <w:t>ΣΥΝΟΔΟΣ Γ΄</w:t>
      </w:r>
    </w:p>
    <w:p w14:paraId="4B1D44E0" w14:textId="77777777" w:rsidR="00E71A02" w:rsidRDefault="00A00D33">
      <w:pPr>
        <w:spacing w:line="600" w:lineRule="auto"/>
        <w:ind w:firstLine="720"/>
        <w:contextualSpacing/>
        <w:jc w:val="center"/>
        <w:rPr>
          <w:rFonts w:eastAsia="Times New Roman"/>
          <w:szCs w:val="24"/>
        </w:rPr>
      </w:pPr>
      <w:r>
        <w:rPr>
          <w:rFonts w:eastAsia="Times New Roman"/>
          <w:szCs w:val="24"/>
        </w:rPr>
        <w:t>ΣΥΝΕΔΡΙΑΣΗ Ν΄</w:t>
      </w:r>
    </w:p>
    <w:p w14:paraId="4B1D44E1" w14:textId="77777777" w:rsidR="00E71A02" w:rsidRDefault="00A00D33">
      <w:pPr>
        <w:spacing w:line="600" w:lineRule="auto"/>
        <w:ind w:firstLine="720"/>
        <w:contextualSpacing/>
        <w:jc w:val="center"/>
        <w:rPr>
          <w:rFonts w:eastAsia="Times New Roman"/>
          <w:szCs w:val="24"/>
        </w:rPr>
      </w:pPr>
      <w:r>
        <w:rPr>
          <w:rFonts w:eastAsia="Times New Roman"/>
          <w:szCs w:val="24"/>
        </w:rPr>
        <w:t>Πέμπτη 21 Δεκεμβρίου 2017</w:t>
      </w:r>
    </w:p>
    <w:p w14:paraId="4B1D44E2" w14:textId="77777777" w:rsidR="00E71A02" w:rsidRDefault="00A00D33">
      <w:pPr>
        <w:spacing w:line="600" w:lineRule="auto"/>
        <w:ind w:firstLine="720"/>
        <w:contextualSpacing/>
        <w:jc w:val="both"/>
        <w:rPr>
          <w:rFonts w:eastAsia="Times New Roman"/>
          <w:szCs w:val="24"/>
        </w:rPr>
      </w:pPr>
      <w:r>
        <w:rPr>
          <w:rFonts w:eastAsia="Times New Roman"/>
          <w:szCs w:val="24"/>
        </w:rPr>
        <w:t>Αθήνα, σήμερα στις 21 Δεκεμβρίου 2017, ημέρα Πέμπτη και ώρα 9.43΄</w:t>
      </w:r>
      <w:r>
        <w:rPr>
          <w:rFonts w:eastAsia="Times New Roman"/>
          <w:szCs w:val="24"/>
        </w:rPr>
        <w:t>,</w:t>
      </w:r>
      <w:r>
        <w:rPr>
          <w:rFonts w:eastAsia="Times New Roman"/>
          <w:szCs w:val="24"/>
        </w:rPr>
        <w:t xml:space="preserve"> συνήλθε στην Αίθουσα της Γερουσίας η Βουλή σε ολομέλεια για να συνεδριάσει υπό την προεδρία του Ε΄ Αντιπροέδρου αυτής κ. </w:t>
      </w:r>
      <w:r w:rsidRPr="00A845D2">
        <w:rPr>
          <w:rFonts w:eastAsia="Times New Roman"/>
          <w:b/>
          <w:szCs w:val="24"/>
        </w:rPr>
        <w:t>ΔΗΜΗΤΡΙΟΥ ΚΡΕΜΑΣΤΙΝΟΥ</w:t>
      </w:r>
      <w:r>
        <w:rPr>
          <w:rFonts w:eastAsia="Times New Roman"/>
          <w:szCs w:val="24"/>
        </w:rPr>
        <w:t>.</w:t>
      </w:r>
    </w:p>
    <w:p w14:paraId="4B1D44E3" w14:textId="77777777" w:rsidR="00E71A02" w:rsidRDefault="00A00D33">
      <w:pPr>
        <w:spacing w:line="600" w:lineRule="auto"/>
        <w:ind w:firstLine="720"/>
        <w:contextualSpacing/>
        <w:jc w:val="both"/>
        <w:rPr>
          <w:rFonts w:eastAsia="Times New Roman"/>
          <w:szCs w:val="24"/>
        </w:rPr>
      </w:pPr>
      <w:r>
        <w:rPr>
          <w:rFonts w:eastAsia="Times New Roman"/>
          <w:b/>
          <w:bCs/>
          <w:szCs w:val="24"/>
        </w:rPr>
        <w:t>ΠΡΟΕΔΡΕΥΩΝ (Δημήτριος Κρεμαστινός):</w:t>
      </w:r>
      <w:r>
        <w:rPr>
          <w:rFonts w:eastAsia="Times New Roman"/>
          <w:szCs w:val="24"/>
        </w:rPr>
        <w:t xml:space="preserve"> Κυρίες και κύριοι συνάδελφοι, αρχίζει η συνεδρίαση.</w:t>
      </w:r>
    </w:p>
    <w:p w14:paraId="4B1D44E4"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(ΕΠΙΚΥΡΩΣΗ ΠΡΑΚΤΙΚΩΝ: Σ</w:t>
      </w:r>
      <w:r>
        <w:rPr>
          <w:rFonts w:eastAsia="Times New Roman"/>
          <w:szCs w:val="24"/>
        </w:rPr>
        <w:t>ύμφωνα με την από 20</w:t>
      </w:r>
      <w:r w:rsidRPr="004805E4">
        <w:rPr>
          <w:rFonts w:eastAsia="Times New Roman"/>
          <w:szCs w:val="24"/>
        </w:rPr>
        <w:t>-</w:t>
      </w:r>
      <w:r>
        <w:rPr>
          <w:rFonts w:eastAsia="Times New Roman"/>
          <w:szCs w:val="24"/>
        </w:rPr>
        <w:t>12</w:t>
      </w:r>
      <w:r w:rsidRPr="004805E4">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ΜΘ΄ συνεδριάσεώς του, της Τετάρτης 20 Δεκεμβρίου 2017, σε ό,τι αφορά την ψήφιση στο σύνολ</w:t>
      </w:r>
      <w:r>
        <w:rPr>
          <w:rFonts w:eastAsia="Times New Roman"/>
          <w:szCs w:val="24"/>
        </w:rPr>
        <w:t>ο</w:t>
      </w:r>
      <w:r>
        <w:rPr>
          <w:rFonts w:eastAsia="Times New Roman"/>
          <w:szCs w:val="24"/>
        </w:rPr>
        <w:t xml:space="preserve"> των σχεδίων νόμου: α) «</w:t>
      </w:r>
      <w:r>
        <w:rPr>
          <w:rFonts w:eastAsia="Times New Roman" w:cs="Times New Roman"/>
          <w:szCs w:val="24"/>
        </w:rPr>
        <w:t xml:space="preserve">Κύρωση του Μνημονίου Συνεργασίας </w:t>
      </w:r>
      <w:r>
        <w:rPr>
          <w:rFonts w:eastAsia="Times New Roman" w:cs="Times New Roman"/>
          <w:szCs w:val="24"/>
        </w:rPr>
        <w:t>σχετικά με την Εθνική Γαλλόφωνη Πρωτοβουλία (2015-2018), στο πλαίσιο του προγράμματος “Η γαλλική γλώσσα στις διεθνείς σχέσεις”</w:t>
      </w:r>
      <w:r>
        <w:rPr>
          <w:rFonts w:eastAsia="Times New Roman"/>
          <w:szCs w:val="24"/>
        </w:rPr>
        <w:t>» και</w:t>
      </w:r>
      <w:r>
        <w:rPr>
          <w:rFonts w:eastAsia="Times New Roman"/>
          <w:szCs w:val="24"/>
        </w:rPr>
        <w:t xml:space="preserve"> </w:t>
      </w:r>
      <w:r>
        <w:rPr>
          <w:rFonts w:eastAsia="Times New Roman"/>
          <w:szCs w:val="24"/>
        </w:rPr>
        <w:t>β) «</w:t>
      </w:r>
      <w:r>
        <w:rPr>
          <w:rFonts w:eastAsia="Times New Roman" w:cs="Times New Roman"/>
          <w:szCs w:val="24"/>
        </w:rPr>
        <w:t>Αδειοδότηση διαστημικών δραστηριοτήτων - Καταχώριση στο Εθνικό Μητρώο Διαστημικών Αντικειμένων - Ίδρυση Ελληνικού Διαστη</w:t>
      </w:r>
      <w:r>
        <w:rPr>
          <w:rFonts w:eastAsia="Times New Roman" w:cs="Times New Roman"/>
          <w:szCs w:val="24"/>
        </w:rPr>
        <w:t>μικού Οργανισμού και λοιπές διατάξεις»)</w:t>
      </w:r>
    </w:p>
    <w:p w14:paraId="4B1D44E5"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4B1D44E6"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(Ανακοινώνονται προς το Σώμα από τον Γραμματέα της Βουλής κ. Ιωάννη Σαρακιώτη, Βουλευτή Φθιώτιδας, τα ακόλουθα:</w:t>
      </w:r>
    </w:p>
    <w:p w14:paraId="4B1D44E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 ΚΑΤΑΘΕΣΗ ΑΝΑΦΟΡΩΝ </w:t>
      </w:r>
    </w:p>
    <w:p w14:paraId="4B1D44E8" w14:textId="77777777" w:rsidR="00E71A02" w:rsidRDefault="00A00D33">
      <w:pPr>
        <w:spacing w:line="600" w:lineRule="auto"/>
        <w:ind w:firstLine="720"/>
        <w:contextualSpacing/>
        <w:jc w:val="center"/>
        <w:rPr>
          <w:rFonts w:eastAsia="Times New Roman"/>
          <w:szCs w:val="24"/>
        </w:rPr>
      </w:pPr>
      <w:r>
        <w:rPr>
          <w:rFonts w:eastAsia="Times New Roman"/>
          <w:szCs w:val="24"/>
        </w:rPr>
        <w:t>(Να μπ</w:t>
      </w:r>
      <w:r>
        <w:rPr>
          <w:rFonts w:eastAsia="Times New Roman"/>
          <w:szCs w:val="24"/>
        </w:rPr>
        <w:t>ει η σελίδα 2α)</w:t>
      </w:r>
    </w:p>
    <w:p w14:paraId="4B1D44E9" w14:textId="77777777" w:rsidR="00E71A02" w:rsidRDefault="00A00D33">
      <w:pPr>
        <w:spacing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4B1D44EA" w14:textId="77777777" w:rsidR="00E71A02" w:rsidRDefault="00A00D33">
      <w:pPr>
        <w:spacing w:line="600" w:lineRule="auto"/>
        <w:ind w:firstLine="720"/>
        <w:contextualSpacing/>
        <w:jc w:val="center"/>
        <w:rPr>
          <w:rFonts w:eastAsia="Times New Roman"/>
          <w:szCs w:val="24"/>
        </w:rPr>
      </w:pPr>
      <w:r>
        <w:rPr>
          <w:rFonts w:eastAsia="Times New Roman"/>
          <w:szCs w:val="24"/>
        </w:rPr>
        <w:t>(Να μπει η σελίδα 2β)</w:t>
      </w:r>
    </w:p>
    <w:p w14:paraId="4B1D44EB" w14:textId="77777777" w:rsidR="00E71A02" w:rsidRDefault="00A00D33">
      <w:pPr>
        <w:spacing w:line="600" w:lineRule="auto"/>
        <w:ind w:firstLine="720"/>
        <w:contextualSpacing/>
        <w:jc w:val="center"/>
        <w:rPr>
          <w:rFonts w:eastAsia="Times New Roman"/>
          <w:color w:val="FF0000"/>
          <w:szCs w:val="24"/>
        </w:rPr>
      </w:pPr>
      <w:r w:rsidRPr="002F30C0">
        <w:rPr>
          <w:rFonts w:eastAsia="Times New Roman"/>
          <w:color w:val="FF0000"/>
          <w:szCs w:val="24"/>
        </w:rPr>
        <w:t>(ΑΛΛΑΓΗ ΣΕΛΙΔΑΣ)</w:t>
      </w:r>
    </w:p>
    <w:p w14:paraId="4B1D44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w:t>
      </w:r>
      <w:r>
        <w:rPr>
          <w:rFonts w:eastAsia="Times New Roman" w:cs="Times New Roman"/>
          <w:szCs w:val="24"/>
        </w:rPr>
        <w:t>πριν εισέλθουμε στην συζήτηση των επικαίρων ερωτήσεων, έχω την τιμή να ανακοινώσω στο Σώμ</w:t>
      </w:r>
      <w:r>
        <w:rPr>
          <w:rFonts w:eastAsia="Times New Roman" w:cs="Times New Roman"/>
          <w:szCs w:val="24"/>
        </w:rPr>
        <w:t xml:space="preserve">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22 Δεκεμβρίου 2017.</w:t>
      </w:r>
    </w:p>
    <w:p w14:paraId="4B1D44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B1D44EE"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694/19-12-2017 επίκαιρη ερώτηση του Βουλευτή Αττικής του Συνασπισμού Ριζοσπαστικής Αριστεράς κ. </w:t>
      </w:r>
      <w:r>
        <w:rPr>
          <w:rFonts w:eastAsia="Times New Roman" w:cs="Times New Roman"/>
          <w:bCs/>
          <w:szCs w:val="24"/>
        </w:rPr>
        <w:t xml:space="preserve">Παναγιώτη (Πάνου) Σκουρολιάκου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με θέμα: «Έλλειψη θεσμικού πλαισίου στον έλεγ</w:t>
      </w:r>
      <w:r>
        <w:rPr>
          <w:rFonts w:eastAsia="Times New Roman" w:cs="Times New Roman"/>
          <w:szCs w:val="24"/>
        </w:rPr>
        <w:t>χο δημοσκοπήσεων που δημοσιεύονται από το ΕΣΡ».</w:t>
      </w:r>
    </w:p>
    <w:p w14:paraId="4B1D44EF"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2. Η με αριθμό 699/19-12-2017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Άννας – Μισέλ Ασημακοπούλου </w:t>
      </w:r>
      <w:r>
        <w:rPr>
          <w:rFonts w:eastAsia="Times New Roman" w:cs="Times New Roman"/>
          <w:szCs w:val="24"/>
        </w:rPr>
        <w:t>προς τον Υπουργό</w:t>
      </w:r>
      <w:r>
        <w:rPr>
          <w:rFonts w:eastAsia="Times New Roman" w:cs="Times New Roman"/>
          <w:bCs/>
          <w:szCs w:val="24"/>
        </w:rPr>
        <w:t xml:space="preserve"> Ψηφιακής Πολιτικής, Τηλεπικοινωνιών και Ενημέρωσης, </w:t>
      </w:r>
      <w:r>
        <w:rPr>
          <w:rFonts w:eastAsia="Times New Roman" w:cs="Times New Roman"/>
          <w:szCs w:val="24"/>
        </w:rPr>
        <w:t>σχετικά με τη δρ</w:t>
      </w:r>
      <w:r>
        <w:rPr>
          <w:rFonts w:eastAsia="Times New Roman" w:cs="Times New Roman"/>
          <w:szCs w:val="24"/>
        </w:rPr>
        <w:t>άση για την επιχορήγηση για δορυφορικό δέκτη των λευκών περιοχών που δεν καλύπτονται από το επίγειο ψηφιακό σήμα.</w:t>
      </w:r>
    </w:p>
    <w:p w14:paraId="4B1D44F0"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584/8-12-2017 επίκαιρη ερώτηση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w:t>
      </w:r>
      <w:r>
        <w:rPr>
          <w:rFonts w:eastAsia="Times New Roman" w:cs="Times New Roman"/>
          <w:szCs w:val="24"/>
        </w:rPr>
        <w:t xml:space="preserve">ν Υπουργό </w:t>
      </w:r>
      <w:r>
        <w:rPr>
          <w:rFonts w:eastAsia="Times New Roman" w:cs="Times New Roman"/>
          <w:bCs/>
          <w:szCs w:val="24"/>
        </w:rPr>
        <w:t xml:space="preserve">Μεταναστευτικής Πολιτικής, </w:t>
      </w:r>
      <w:r>
        <w:rPr>
          <w:rFonts w:eastAsia="Times New Roman" w:cs="Times New Roman"/>
          <w:szCs w:val="24"/>
        </w:rPr>
        <w:t>με θέμα: «Μεγάλοι κίνδυνοι για το μέλλον του προσφυγικού από τη λανθασμένη ασκούμενη πολιτική του Υπουργείου».</w:t>
      </w:r>
    </w:p>
    <w:p w14:paraId="4B1D44F1"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4. Η με αριθμό 620/11-12-2017 επίκαιρη ερώτηση του Βουλευτή B΄ Αθηνών του Ποταμιού κ. </w:t>
      </w:r>
      <w:r>
        <w:rPr>
          <w:rFonts w:eastAsia="Times New Roman" w:cs="Times New Roman"/>
          <w:bCs/>
          <w:szCs w:val="24"/>
        </w:rPr>
        <w:t xml:space="preserve">Γεωργίου Αμυρά </w:t>
      </w:r>
      <w:r>
        <w:rPr>
          <w:rFonts w:eastAsia="Times New Roman" w:cs="Times New Roman"/>
          <w:szCs w:val="24"/>
        </w:rPr>
        <w:t>προς το</w:t>
      </w:r>
      <w:r>
        <w:rPr>
          <w:rFonts w:eastAsia="Times New Roman" w:cs="Times New Roman"/>
          <w:szCs w:val="24"/>
        </w:rPr>
        <w:t xml:space="preserve">ν Υπουργό </w:t>
      </w:r>
      <w:r>
        <w:rPr>
          <w:rFonts w:eastAsia="Times New Roman" w:cs="Times New Roman"/>
          <w:bCs/>
          <w:szCs w:val="24"/>
        </w:rPr>
        <w:t>Οικονομίας και Ανάπτυξης,</w:t>
      </w:r>
      <w:r>
        <w:rPr>
          <w:rFonts w:eastAsia="Times New Roman" w:cs="Times New Roman"/>
          <w:szCs w:val="24"/>
        </w:rPr>
        <w:t xml:space="preserve"> με θέμα: «Κανένα “λαϊκό” σπίτι στα χέρια τραπεζίτη».</w:t>
      </w:r>
    </w:p>
    <w:p w14:paraId="4B1D44F2"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5. Η με αριθμό 681/18-12-2017 επίκαιρη ερώτηση του Βουλευτή Β΄ Αθηνών των Ανεξαρτήτων Ελλήνων κ. </w:t>
      </w:r>
      <w:r>
        <w:rPr>
          <w:rFonts w:eastAsia="Times New Roman" w:cs="Times New Roman"/>
          <w:bCs/>
          <w:szCs w:val="24"/>
        </w:rPr>
        <w:t>Αθανασίου Παπαχριστόπουλου</w:t>
      </w:r>
      <w:r>
        <w:rPr>
          <w:rFonts w:eastAsia="Times New Roman" w:cs="Times New Roman"/>
          <w:szCs w:val="24"/>
        </w:rPr>
        <w:t xml:space="preserve"> προς τον Υπουργό </w:t>
      </w:r>
      <w:r>
        <w:rPr>
          <w:rFonts w:eastAsia="Times New Roman" w:cs="Times New Roman"/>
          <w:bCs/>
          <w:szCs w:val="24"/>
        </w:rPr>
        <w:t>Ψηφιακής Πολιτικής, Τηλεπι</w:t>
      </w:r>
      <w:r>
        <w:rPr>
          <w:rFonts w:eastAsia="Times New Roman" w:cs="Times New Roman"/>
          <w:bCs/>
          <w:szCs w:val="24"/>
        </w:rPr>
        <w:t xml:space="preserve">κοινωνιών </w:t>
      </w:r>
      <w:r>
        <w:rPr>
          <w:rFonts w:eastAsia="Times New Roman" w:cs="Times New Roman"/>
          <w:bCs/>
          <w:szCs w:val="24"/>
        </w:rPr>
        <w:lastRenderedPageBreak/>
        <w:t xml:space="preserve">και Ενημέρωσης, </w:t>
      </w:r>
      <w:r>
        <w:rPr>
          <w:rFonts w:eastAsia="Times New Roman" w:cs="Times New Roman"/>
          <w:szCs w:val="24"/>
        </w:rPr>
        <w:t xml:space="preserve">με θέμα: «Έλεγχος </w:t>
      </w:r>
      <w:r>
        <w:rPr>
          <w:rFonts w:eastAsia="Times New Roman" w:cs="Times New Roman"/>
          <w:szCs w:val="24"/>
        </w:rPr>
        <w:t>ε</w:t>
      </w:r>
      <w:r>
        <w:rPr>
          <w:rFonts w:eastAsia="Times New Roman" w:cs="Times New Roman"/>
          <w:szCs w:val="24"/>
        </w:rPr>
        <w:t xml:space="preserve">γκυρότητας </w:t>
      </w:r>
      <w:r>
        <w:rPr>
          <w:rFonts w:eastAsia="Times New Roman" w:cs="Times New Roman"/>
          <w:szCs w:val="24"/>
        </w:rPr>
        <w:t>δ</w:t>
      </w:r>
      <w:r>
        <w:rPr>
          <w:rFonts w:eastAsia="Times New Roman" w:cs="Times New Roman"/>
          <w:szCs w:val="24"/>
        </w:rPr>
        <w:t>ημοσκοπήσεων».</w:t>
      </w:r>
    </w:p>
    <w:p w14:paraId="4B1D44F3"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6. Η με αριθμό 626/13-12-2017 επίκαιρη ερώτηση του Βουλευτή Α΄ Θεσσαλονίκης της Ένωσης Κεντρώων κ. </w:t>
      </w:r>
      <w:r>
        <w:rPr>
          <w:rFonts w:eastAsia="Times New Roman" w:cs="Times New Roman"/>
          <w:bCs/>
          <w:szCs w:val="24"/>
        </w:rPr>
        <w:t xml:space="preserve">Ιωάννη Σαρίδη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με</w:t>
      </w:r>
      <w:r>
        <w:rPr>
          <w:rFonts w:eastAsia="Times New Roman" w:cs="Times New Roman"/>
          <w:szCs w:val="24"/>
        </w:rPr>
        <w:t xml:space="preserve"> θέμα: «Έλεγχος εγκυρότητας μετρήσεων κοινής γνώμης».</w:t>
      </w:r>
    </w:p>
    <w:p w14:paraId="4B1D44F4"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bCs/>
          <w:szCs w:val="24"/>
        </w:rPr>
        <w:t xml:space="preserve">Β. </w:t>
      </w:r>
      <w:r>
        <w:rPr>
          <w:rFonts w:eastAsia="Times New Roman" w:cs="Times New Roman"/>
          <w:bCs/>
          <w:szCs w:val="24"/>
        </w:rPr>
        <w:t>ΕΠΙΚΑΙΡΕΣ ΕΡΩΤΗΣΕΙΣ</w:t>
      </w:r>
      <w:r>
        <w:rPr>
          <w:rFonts w:eastAsia="Times New Roman" w:cs="Times New Roman"/>
          <w:bCs/>
          <w:szCs w:val="24"/>
        </w:rPr>
        <w:t xml:space="preserve"> Δε</w:t>
      </w:r>
      <w:r>
        <w:rPr>
          <w:rFonts w:eastAsia="Times New Roman" w:cs="Times New Roman"/>
          <w:bCs/>
          <w:szCs w:val="24"/>
        </w:rPr>
        <w:t>υ</w:t>
      </w:r>
      <w:r>
        <w:rPr>
          <w:rFonts w:eastAsia="Times New Roman" w:cs="Times New Roman"/>
          <w:bCs/>
          <w:szCs w:val="24"/>
        </w:rPr>
        <w:t>τ</w:t>
      </w:r>
      <w:r>
        <w:rPr>
          <w:rFonts w:eastAsia="Times New Roman" w:cs="Times New Roman"/>
          <w:bCs/>
          <w:szCs w:val="24"/>
        </w:rPr>
        <w:t>έ</w:t>
      </w:r>
      <w:r>
        <w:rPr>
          <w:rFonts w:eastAsia="Times New Roman" w:cs="Times New Roman"/>
          <w:bCs/>
          <w:szCs w:val="24"/>
        </w:rPr>
        <w:t>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4B1D44F5"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1. Η με αριθμό 585/8-12-2017 επίκαιρη ερώτηση του Βουλευτή Αρκαδίας της Δημοκρατικής Συμπαράταξης ΠΑΣΟΚ</w:t>
      </w:r>
      <w:r>
        <w:rPr>
          <w:rFonts w:eastAsia="Times New Roman" w:cs="Times New Roman"/>
          <w:szCs w:val="24"/>
        </w:rPr>
        <w:t xml:space="preserve"> – ΔΗΜΑΡ κ.</w:t>
      </w:r>
      <w:r>
        <w:rPr>
          <w:rFonts w:eastAsia="Times New Roman" w:cs="Times New Roman"/>
          <w:bCs/>
          <w:szCs w:val="24"/>
        </w:rPr>
        <w:t xml:space="preserve"> Οδυσσέα Κωνσταντινόπουλου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«Χρηματοδότηση από τη </w:t>
      </w:r>
      <w:r w:rsidRPr="00E4252C">
        <w:rPr>
          <w:rFonts w:eastAsia="Times New Roman" w:cs="Times New Roman"/>
          <w:szCs w:val="24"/>
        </w:rPr>
        <w:t>“</w:t>
      </w:r>
      <w:r>
        <w:rPr>
          <w:rFonts w:eastAsia="Times New Roman" w:cs="Times New Roman"/>
          <w:szCs w:val="24"/>
        </w:rPr>
        <w:t>ΔΕΗ Α.Ε.</w:t>
      </w:r>
      <w:r w:rsidRPr="00E4252C">
        <w:rPr>
          <w:rFonts w:eastAsia="Times New Roman" w:cs="Times New Roman"/>
          <w:szCs w:val="24"/>
        </w:rPr>
        <w:t>”</w:t>
      </w:r>
      <w:r>
        <w:rPr>
          <w:rFonts w:eastAsia="Times New Roman" w:cs="Times New Roman"/>
          <w:szCs w:val="24"/>
        </w:rPr>
        <w:t xml:space="preserve"> του </w:t>
      </w:r>
      <w:r>
        <w:rPr>
          <w:rFonts w:eastAsia="Times New Roman" w:cs="Times New Roman"/>
          <w:szCs w:val="24"/>
        </w:rPr>
        <w:lastRenderedPageBreak/>
        <w:t>έργου βελτίωσης του δρόμου Πουρναριά-Γεφύρι Κυράς-Μυγδαλιά, ύψους 500.00 ευρώ».</w:t>
      </w:r>
    </w:p>
    <w:p w14:paraId="4B1D44F6"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2.</w:t>
      </w:r>
      <w:r>
        <w:rPr>
          <w:rFonts w:eastAsia="Times New Roman" w:cs="Times New Roman"/>
          <w:szCs w:val="24"/>
        </w:rPr>
        <w:t xml:space="preserve"> Η με αριθμό 628/15-12-2017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 xml:space="preserve">με θέμα: «Διοχετεύεται το 30% της κρατικής διαφήμισης στην </w:t>
      </w:r>
      <w:r>
        <w:rPr>
          <w:rFonts w:eastAsia="Times New Roman" w:cs="Times New Roman"/>
          <w:szCs w:val="24"/>
        </w:rPr>
        <w:t>π</w:t>
      </w:r>
      <w:r>
        <w:rPr>
          <w:rFonts w:eastAsia="Times New Roman" w:cs="Times New Roman"/>
          <w:szCs w:val="24"/>
        </w:rPr>
        <w:t>εριφέρεια;». </w:t>
      </w:r>
    </w:p>
    <w:p w14:paraId="4B1D44F7"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bCs/>
          <w:szCs w:val="24"/>
        </w:rPr>
        <w:t xml:space="preserve">ΑΝΑΦΟΡΕΣ - </w:t>
      </w:r>
      <w:r>
        <w:rPr>
          <w:rFonts w:eastAsia="Times New Roman" w:cs="Times New Roman"/>
          <w:bCs/>
          <w:szCs w:val="24"/>
        </w:rPr>
        <w:t xml:space="preserve">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4B1D44F8"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1. Η με αριθμό 999/7-11-2017 ερώτηση του Βουλευτή Ηρακλείου της Δημοκρατικής Συμπαράταξης ΠΑΣΟΚ – ΔΗΜΑΡ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w:t>
      </w:r>
      <w:r>
        <w:rPr>
          <w:rFonts w:eastAsia="Times New Roman" w:cs="Times New Roman"/>
          <w:szCs w:val="24"/>
        </w:rPr>
        <w:lastRenderedPageBreak/>
        <w:t xml:space="preserve">με θέμα: «Να ενταχθούν </w:t>
      </w:r>
      <w:r>
        <w:rPr>
          <w:rFonts w:eastAsia="Times New Roman" w:cs="Times New Roman"/>
          <w:szCs w:val="24"/>
        </w:rPr>
        <w:t xml:space="preserve">στη μελέτη και το έργο του ΒΟΑΚ τα τμήματα </w:t>
      </w:r>
      <w:r>
        <w:rPr>
          <w:rFonts w:eastAsia="Times New Roman" w:cs="Times New Roman"/>
          <w:szCs w:val="24"/>
        </w:rPr>
        <w:t>Ά</w:t>
      </w:r>
      <w:r>
        <w:rPr>
          <w:rFonts w:eastAsia="Times New Roman" w:cs="Times New Roman"/>
          <w:szCs w:val="24"/>
        </w:rPr>
        <w:t>γ</w:t>
      </w:r>
      <w:r>
        <w:rPr>
          <w:rFonts w:eastAsia="Times New Roman" w:cs="Times New Roman"/>
          <w:szCs w:val="24"/>
        </w:rPr>
        <w:t>ιος</w:t>
      </w:r>
      <w:r>
        <w:rPr>
          <w:rFonts w:eastAsia="Times New Roman" w:cs="Times New Roman"/>
          <w:szCs w:val="24"/>
        </w:rPr>
        <w:t xml:space="preserve"> Νικόλαος-Σητεία και </w:t>
      </w:r>
      <w:r>
        <w:rPr>
          <w:rFonts w:eastAsia="Times New Roman" w:cs="Times New Roman"/>
          <w:szCs w:val="24"/>
        </w:rPr>
        <w:t>Ά</w:t>
      </w:r>
      <w:r>
        <w:rPr>
          <w:rFonts w:eastAsia="Times New Roman" w:cs="Times New Roman"/>
          <w:szCs w:val="24"/>
        </w:rPr>
        <w:t>γ</w:t>
      </w:r>
      <w:r>
        <w:rPr>
          <w:rFonts w:eastAsia="Times New Roman" w:cs="Times New Roman"/>
          <w:szCs w:val="24"/>
        </w:rPr>
        <w:t>ιος</w:t>
      </w:r>
      <w:r>
        <w:rPr>
          <w:rFonts w:eastAsia="Times New Roman" w:cs="Times New Roman"/>
          <w:szCs w:val="24"/>
        </w:rPr>
        <w:t xml:space="preserve"> Νικόλαος-Ιεράπετρα».</w:t>
      </w:r>
    </w:p>
    <w:p w14:paraId="4B1D44F9"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4B1D44FA" w14:textId="77777777" w:rsidR="00E71A02" w:rsidRDefault="00A00D33">
      <w:pPr>
        <w:spacing w:after="0"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4B1D44FB" w14:textId="77777777" w:rsidR="00E71A02" w:rsidRDefault="00A00D33">
      <w:pPr>
        <w:spacing w:after="0" w:line="600" w:lineRule="auto"/>
        <w:ind w:firstLine="720"/>
        <w:contextualSpacing/>
        <w:jc w:val="both"/>
        <w:rPr>
          <w:rFonts w:eastAsia="Times New Roman" w:cs="Times New Roman"/>
          <w:bCs/>
          <w:szCs w:val="24"/>
        </w:rPr>
      </w:pPr>
      <w:r>
        <w:rPr>
          <w:rFonts w:eastAsia="Times New Roman" w:cs="Times New Roman"/>
          <w:bCs/>
          <w:szCs w:val="24"/>
        </w:rPr>
        <w:t>Ο Γενικός Γραμματέας της Κυβέρνησης κ. Καλογήρου πληροφορεί τη Βουλή ότι θα απα</w:t>
      </w:r>
      <w:r>
        <w:rPr>
          <w:rFonts w:eastAsia="Times New Roman" w:cs="Times New Roman"/>
          <w:bCs/>
          <w:szCs w:val="24"/>
        </w:rPr>
        <w:t xml:space="preserve">ντηθούν τέσσερις ερωτήσεις και δεν θα συζητηθούν οι εξής: </w:t>
      </w:r>
    </w:p>
    <w:p w14:paraId="4B1D44FC"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Η έκτη με αριθμό 693/18-12-2017 επίκαιρη ερώτηση δε</w:t>
      </w:r>
      <w:r>
        <w:rPr>
          <w:rFonts w:eastAsia="Times New Roman" w:cs="Times New Roman"/>
          <w:szCs w:val="24"/>
        </w:rPr>
        <w:t>υτέ</w:t>
      </w:r>
      <w:r>
        <w:rPr>
          <w:rFonts w:eastAsia="Times New Roman" w:cs="Times New Roman"/>
          <w:szCs w:val="24"/>
        </w:rPr>
        <w:t>ρου κύκλου του Βουλευτή Β΄ Αθηνών της Δημοκρατικής Συμπαράταξης ΠΑΣΟΚ – ΔΗΜΑΡ κ.</w:t>
      </w:r>
      <w:r>
        <w:rPr>
          <w:rFonts w:eastAsia="Times New Roman" w:cs="Times New Roman"/>
          <w:bCs/>
          <w:szCs w:val="24"/>
        </w:rPr>
        <w:t xml:space="preserve"> Ανδρέα Λοβέρδου</w:t>
      </w:r>
      <w:r>
        <w:rPr>
          <w:rFonts w:eastAsia="Times New Roman" w:cs="Times New Roman"/>
          <w:szCs w:val="24"/>
        </w:rPr>
        <w:t xml:space="preserve"> προς τον Υπουργό</w:t>
      </w:r>
      <w:r>
        <w:rPr>
          <w:rFonts w:eastAsia="Times New Roman" w:cs="Times New Roman"/>
          <w:bCs/>
          <w:szCs w:val="24"/>
        </w:rPr>
        <w:t xml:space="preserve"> Εξωτερικών, </w:t>
      </w:r>
      <w:r>
        <w:rPr>
          <w:rFonts w:eastAsia="Times New Roman" w:cs="Times New Roman"/>
          <w:szCs w:val="24"/>
        </w:rPr>
        <w:t xml:space="preserve">με θέμα: «Η θέση </w:t>
      </w:r>
      <w:r>
        <w:rPr>
          <w:rFonts w:eastAsia="Times New Roman" w:cs="Times New Roman"/>
          <w:szCs w:val="24"/>
        </w:rPr>
        <w:t>του Υπουργείου Εξωτερικών για τη δήθεν διακρατική συμφωνία με τη Σαουδική Αραβία», δεν θα συζητηθεί</w:t>
      </w:r>
      <w:r>
        <w:rPr>
          <w:rFonts w:eastAsia="Times New Roman" w:cs="Times New Roman"/>
          <w:szCs w:val="24"/>
        </w:rPr>
        <w:t>,</w:t>
      </w:r>
      <w:r>
        <w:rPr>
          <w:rFonts w:eastAsia="Times New Roman" w:cs="Times New Roman"/>
          <w:szCs w:val="24"/>
        </w:rPr>
        <w:t xml:space="preserve"> λόγω απουσίας του αρμοδίου Υφυπουργού στο εξωτερικό. </w:t>
      </w:r>
    </w:p>
    <w:p w14:paraId="4B1D44FD"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δεύτερη με αριθμό 698/19-12-2017 επίκαιρη ερώτηση πρώτου κύκλου του Βουλευτή Κιλκίς της Νέας Δημοκρ</w:t>
      </w:r>
      <w:r>
        <w:rPr>
          <w:rFonts w:eastAsia="Times New Roman" w:cs="Times New Roman"/>
          <w:szCs w:val="24"/>
        </w:rPr>
        <w:t xml:space="preserve">ατίας κ. </w:t>
      </w:r>
      <w:r>
        <w:rPr>
          <w:rFonts w:eastAsia="Times New Roman" w:cs="Times New Roman"/>
          <w:bCs/>
          <w:szCs w:val="24"/>
        </w:rPr>
        <w:t xml:space="preserve">Γεωργίου Γεωργαντά </w:t>
      </w:r>
      <w:r>
        <w:rPr>
          <w:rFonts w:eastAsia="Times New Roman" w:cs="Times New Roman"/>
          <w:szCs w:val="24"/>
        </w:rPr>
        <w:t xml:space="preserve">προς την Υπουργό </w:t>
      </w:r>
      <w:r>
        <w:rPr>
          <w:rFonts w:eastAsia="Times New Roman" w:cs="Times New Roman"/>
          <w:bCs/>
          <w:szCs w:val="24"/>
        </w:rPr>
        <w:t xml:space="preserve">Διοικητικής Ανασυγκρότησης, </w:t>
      </w:r>
      <w:r>
        <w:rPr>
          <w:rFonts w:eastAsia="Times New Roman" w:cs="Times New Roman"/>
          <w:szCs w:val="24"/>
        </w:rPr>
        <w:t>με θέμα: «Ατελή και αποσπασματικά τα αποτελέσματα της Κυβέρνησης για τα Ψηφιακά Οργανογράμματα», δεν θα συζητηθεί</w:t>
      </w:r>
      <w:r>
        <w:rPr>
          <w:rFonts w:eastAsia="Times New Roman" w:cs="Times New Roman"/>
          <w:szCs w:val="24"/>
        </w:rPr>
        <w:t>,</w:t>
      </w:r>
      <w:r>
        <w:rPr>
          <w:rFonts w:eastAsia="Times New Roman" w:cs="Times New Roman"/>
          <w:szCs w:val="24"/>
        </w:rPr>
        <w:t xml:space="preserve"> εξαιτίας κωλύματος της Υπουργού Διοικητικής Ανασυγκρότησης κ. Όλγας Γεροβασίλη, λόγω ανειλημμένων υποχρεώσεων.</w:t>
      </w:r>
    </w:p>
    <w:p w14:paraId="4B1D44FE"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Η πέμπτη με αριθμό 622/12-12-2017 επίκαιρη ερώτηση δε</w:t>
      </w:r>
      <w:r>
        <w:rPr>
          <w:rFonts w:eastAsia="Times New Roman" w:cs="Times New Roman"/>
          <w:szCs w:val="24"/>
        </w:rPr>
        <w:t>υτέ</w:t>
      </w:r>
      <w:r>
        <w:rPr>
          <w:rFonts w:eastAsia="Times New Roman" w:cs="Times New Roman"/>
          <w:szCs w:val="24"/>
        </w:rPr>
        <w:t>ρου κύκλου του Βουλευτή Λάρισας της Δημοκρατικής Συμπαράταξης ΠΑΣΟΚ – ΔΗΜΑΡ κ.</w:t>
      </w:r>
      <w:r>
        <w:rPr>
          <w:rFonts w:eastAsia="Times New Roman" w:cs="Times New Roman"/>
          <w:bCs/>
          <w:szCs w:val="24"/>
        </w:rPr>
        <w:t xml:space="preserve"> Κωνσταντί</w:t>
      </w:r>
      <w:r>
        <w:rPr>
          <w:rFonts w:eastAsia="Times New Roman" w:cs="Times New Roman"/>
          <w:bCs/>
          <w:szCs w:val="24"/>
        </w:rPr>
        <w:t>νου Μπαργιώτα</w:t>
      </w:r>
      <w:r>
        <w:rPr>
          <w:rFonts w:eastAsia="Times New Roman" w:cs="Times New Roman"/>
          <w:szCs w:val="24"/>
        </w:rPr>
        <w:t xml:space="preserve"> προς την Υπουργό </w:t>
      </w:r>
      <w:r>
        <w:rPr>
          <w:rFonts w:eastAsia="Times New Roman" w:cs="Times New Roman"/>
          <w:bCs/>
          <w:szCs w:val="24"/>
        </w:rPr>
        <w:t xml:space="preserve">Διοικητικής Ανασυγκρότησης, </w:t>
      </w:r>
      <w:r>
        <w:rPr>
          <w:rFonts w:eastAsia="Times New Roman" w:cs="Times New Roman"/>
          <w:szCs w:val="24"/>
        </w:rPr>
        <w:t>με θέμα: «Πότε θα εφαρμοστεί η ψηφιακή υπογραφή;», δεν θα συζητηθεί</w:t>
      </w:r>
      <w:r>
        <w:rPr>
          <w:rFonts w:eastAsia="Times New Roman" w:cs="Times New Roman"/>
          <w:szCs w:val="24"/>
        </w:rPr>
        <w:t>,</w:t>
      </w:r>
      <w:r>
        <w:rPr>
          <w:rFonts w:eastAsia="Times New Roman" w:cs="Times New Roman"/>
          <w:szCs w:val="24"/>
        </w:rPr>
        <w:t xml:space="preserve"> εξαιτίας κωλύματος </w:t>
      </w:r>
      <w:r>
        <w:rPr>
          <w:rFonts w:eastAsia="Times New Roman" w:cs="Times New Roman"/>
          <w:szCs w:val="24"/>
        </w:rPr>
        <w:lastRenderedPageBreak/>
        <w:t>της Υπουργού Διοικητικής Ανασυγκρότησης κ. Όλγας Γεροβασίλη, λόγω ανειλημμένων υποχρεώσεων.</w:t>
      </w:r>
    </w:p>
    <w:p w14:paraId="4B1D44FF"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Η τρίτη με αριθμό</w:t>
      </w:r>
      <w:r>
        <w:rPr>
          <w:rFonts w:eastAsia="Times New Roman" w:cs="Times New Roman"/>
          <w:szCs w:val="24"/>
        </w:rPr>
        <w:t xml:space="preserve"> 580/6-12-2017 επίκαιρη ερώτηση πρώτου κύκλου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 Χριστοφιλοπούλου</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«Οικονομική ενίσχυση για την</w:t>
      </w:r>
      <w:r>
        <w:rPr>
          <w:rFonts w:eastAsia="Times New Roman" w:cs="Times New Roman"/>
          <w:szCs w:val="24"/>
        </w:rPr>
        <w:t xml:space="preserve"> αποκατάσταση ζημιών κατοικίας και αντικατάσταση οικοσκευής για τους πληγέντες από τη φονική πλημμύρα στη </w:t>
      </w:r>
      <w:r>
        <w:rPr>
          <w:rFonts w:eastAsia="Times New Roman" w:cs="Times New Roman"/>
          <w:szCs w:val="24"/>
        </w:rPr>
        <w:t>δ</w:t>
      </w:r>
      <w:r>
        <w:rPr>
          <w:rFonts w:eastAsia="Times New Roman" w:cs="Times New Roman"/>
          <w:szCs w:val="24"/>
        </w:rPr>
        <w:t>υτική Αττική», δεν θα συζητηθεί</w:t>
      </w:r>
      <w:r>
        <w:rPr>
          <w:rFonts w:eastAsia="Times New Roman" w:cs="Times New Roman"/>
          <w:szCs w:val="24"/>
        </w:rPr>
        <w:t>,</w:t>
      </w:r>
      <w:r>
        <w:rPr>
          <w:rFonts w:eastAsia="Times New Roman" w:cs="Times New Roman"/>
          <w:szCs w:val="24"/>
        </w:rPr>
        <w:t xml:space="preserve"> εξαιτίας κωλύματος της Αναπληρώτριας Υπουργού Εργασίας, Κοινωνικής Ασφάλισης και Κοινωνικής Αλληλεγγύης κ. Θεανώ Φωτ</w:t>
      </w:r>
      <w:r>
        <w:rPr>
          <w:rFonts w:eastAsia="Times New Roman" w:cs="Times New Roman"/>
          <w:szCs w:val="24"/>
        </w:rPr>
        <w:t>ίου</w:t>
      </w:r>
      <w:r>
        <w:rPr>
          <w:rFonts w:eastAsia="Times New Roman" w:cs="Times New Roman"/>
          <w:szCs w:val="24"/>
        </w:rPr>
        <w:t>,</w:t>
      </w:r>
      <w:r>
        <w:rPr>
          <w:rFonts w:eastAsia="Times New Roman" w:cs="Times New Roman"/>
          <w:szCs w:val="24"/>
        </w:rPr>
        <w:t xml:space="preserve"> λόγω φόρτου εργασίας.</w:t>
      </w:r>
    </w:p>
    <w:p w14:paraId="4B1D4500"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όγδοη με αριθμό 537/4-12-2017 επίκαιρη ερώτηση δε</w:t>
      </w:r>
      <w:r>
        <w:rPr>
          <w:rFonts w:eastAsia="Times New Roman" w:cs="Times New Roman"/>
          <w:szCs w:val="24"/>
        </w:rPr>
        <w:t>υτέρ</w:t>
      </w:r>
      <w:r>
        <w:rPr>
          <w:rFonts w:eastAsia="Times New Roman" w:cs="Times New Roman"/>
          <w:szCs w:val="24"/>
        </w:rPr>
        <w:t xml:space="preserve">ου κύκλου του Ζ΄ Αντιπροέδρου της Βουλής και Βουλευτή Α΄ Αθηνών του Ποταμιού κ. </w:t>
      </w:r>
      <w:r>
        <w:rPr>
          <w:rFonts w:eastAsia="Times New Roman" w:cs="Times New Roman"/>
          <w:bCs/>
          <w:szCs w:val="24"/>
        </w:rPr>
        <w:t xml:space="preserve">Σπυρίδωνος Λυκούδη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«Κοινωνική και ψυχολογική υποστήριξη των πληγέντων από τις φυσικές καταστροφές», δεν θα συζητηθεί</w:t>
      </w:r>
      <w:r>
        <w:rPr>
          <w:rFonts w:eastAsia="Times New Roman" w:cs="Times New Roman"/>
          <w:szCs w:val="24"/>
        </w:rPr>
        <w:t>,</w:t>
      </w:r>
      <w:r>
        <w:rPr>
          <w:rFonts w:eastAsia="Times New Roman" w:cs="Times New Roman"/>
          <w:szCs w:val="24"/>
        </w:rPr>
        <w:t xml:space="preserve"> εξαιτίας κωλύματος της Αναπληρώτριας Υπουργού Εργασίας, Κοινωνικής Ασφάλισης και Κοινωνικής Αλληλεγγύης κ. Θεανώ Φωτίου</w:t>
      </w:r>
      <w:r>
        <w:rPr>
          <w:rFonts w:eastAsia="Times New Roman" w:cs="Times New Roman"/>
          <w:szCs w:val="24"/>
        </w:rPr>
        <w:t>,</w:t>
      </w:r>
      <w:r>
        <w:rPr>
          <w:rFonts w:eastAsia="Times New Roman" w:cs="Times New Roman"/>
          <w:szCs w:val="24"/>
        </w:rPr>
        <w:t xml:space="preserve"> λόγω φόρτου εργασίας.</w:t>
      </w:r>
    </w:p>
    <w:p w14:paraId="4B1D45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τέ</w:t>
      </w:r>
      <w:r>
        <w:rPr>
          <w:rFonts w:eastAsia="Times New Roman" w:cs="Times New Roman"/>
          <w:szCs w:val="24"/>
        </w:rPr>
        <w:t>ταρτη με αριθμό 696/19-12-2017 επίκαιρη ερώτηση πρώτου κύκλου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Κατσώτη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«Να στα</w:t>
      </w:r>
      <w:r>
        <w:rPr>
          <w:rFonts w:eastAsia="Times New Roman" w:cs="Times New Roman"/>
          <w:szCs w:val="24"/>
        </w:rPr>
        <w:lastRenderedPageBreak/>
        <w:t>ματήσει η τρομοκρατία και οι</w:t>
      </w:r>
      <w:r>
        <w:rPr>
          <w:rFonts w:eastAsia="Times New Roman" w:cs="Times New Roman"/>
          <w:szCs w:val="24"/>
        </w:rPr>
        <w:t xml:space="preserve"> διώξεις των εργαζομένων στα σο</w:t>
      </w:r>
      <w:r>
        <w:rPr>
          <w:rFonts w:eastAsia="Times New Roman" w:cs="Times New Roman"/>
          <w:szCs w:val="24"/>
        </w:rPr>
        <w:t>υ</w:t>
      </w:r>
      <w:r>
        <w:rPr>
          <w:rFonts w:eastAsia="Times New Roman" w:cs="Times New Roman"/>
          <w:szCs w:val="24"/>
        </w:rPr>
        <w:t>περμάρκετ “ΚΑΡΥΠΙΔΗΣ”, να διασφαλιστεί το δικαίωμά τους στη δουλειά και να καταβληθούν τα δεδουλευμένα τους», δεν θα συζητηθεί</w:t>
      </w:r>
      <w:r>
        <w:rPr>
          <w:rFonts w:eastAsia="Times New Roman" w:cs="Times New Roman"/>
          <w:szCs w:val="24"/>
        </w:rPr>
        <w:t>,</w:t>
      </w:r>
      <w:r>
        <w:rPr>
          <w:rFonts w:eastAsia="Times New Roman" w:cs="Times New Roman"/>
          <w:szCs w:val="24"/>
        </w:rPr>
        <w:t xml:space="preserve"> εξαιτίας κωλύματος της Υπουργού Εργασίας, Κοινωνικής Ασφάλισης και Κοινωνικής Αλληλεγγύης κ. Αχτ</w:t>
      </w:r>
      <w:r>
        <w:rPr>
          <w:rFonts w:eastAsia="Times New Roman" w:cs="Times New Roman"/>
          <w:szCs w:val="24"/>
        </w:rPr>
        <w:t>σιόγλου</w:t>
      </w:r>
      <w:r>
        <w:rPr>
          <w:rFonts w:eastAsia="Times New Roman" w:cs="Times New Roman"/>
          <w:szCs w:val="24"/>
        </w:rPr>
        <w:t>,</w:t>
      </w:r>
      <w:r>
        <w:rPr>
          <w:rFonts w:eastAsia="Times New Roman" w:cs="Times New Roman"/>
          <w:szCs w:val="24"/>
        </w:rPr>
        <w:t xml:space="preserve"> λόγω ανειλημμένων υποχρεώσεων.</w:t>
      </w:r>
    </w:p>
    <w:p w14:paraId="4B1D4502"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τρίτη με αριθμό 679/18-12-2017 επίκαιρη ερώτηση δε</w:t>
      </w:r>
      <w:r>
        <w:rPr>
          <w:rFonts w:eastAsia="Times New Roman" w:cs="Times New Roman"/>
          <w:szCs w:val="24"/>
        </w:rPr>
        <w:t>υτέ</w:t>
      </w:r>
      <w:r>
        <w:rPr>
          <w:rFonts w:eastAsia="Times New Roman" w:cs="Times New Roman"/>
          <w:szCs w:val="24"/>
        </w:rPr>
        <w:t>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την Υπουργό Εργασίας, Κοινωνικής Ασφάλισης και Κοινωνικής Αλληλ</w:t>
      </w:r>
      <w:r>
        <w:rPr>
          <w:rFonts w:eastAsia="Times New Roman" w:cs="Times New Roman"/>
          <w:szCs w:val="24"/>
        </w:rPr>
        <w:t>εγγύης, με θέμα: «Απόλυση εργαζόμενης</w:t>
      </w:r>
      <w:r>
        <w:rPr>
          <w:rFonts w:eastAsia="Times New Roman" w:cs="Times New Roman"/>
          <w:szCs w:val="24"/>
        </w:rPr>
        <w:t>,</w:t>
      </w:r>
      <w:r>
        <w:rPr>
          <w:rFonts w:eastAsia="Times New Roman" w:cs="Times New Roman"/>
          <w:szCs w:val="24"/>
        </w:rPr>
        <w:t xml:space="preserve"> μέλους του Διοικητικού Συμβουλίου του «Συνδικάτου Γάλακτος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Τροφίμων και Ποτών Ν. Ηρακλείου» από την ε</w:t>
      </w:r>
      <w:r>
        <w:rPr>
          <w:rFonts w:eastAsia="Times New Roman" w:cs="Times New Roman"/>
          <w:szCs w:val="24"/>
        </w:rPr>
        <w:lastRenderedPageBreak/>
        <w:t>ταιρεία «</w:t>
      </w:r>
      <w:r>
        <w:rPr>
          <w:rFonts w:eastAsia="Times New Roman" w:cs="Times New Roman"/>
          <w:szCs w:val="24"/>
        </w:rPr>
        <w:t>ΣΑΒΟΪΔΑΚΗΣ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εξαιτίας κωλύματος της Υπουργού Εργασίας, Κοινωνικής Ασφάλισης και Κοινωνικής Αλληλεγγύης κ. Αχτσιόγλου</w:t>
      </w:r>
      <w:r>
        <w:rPr>
          <w:rFonts w:eastAsia="Times New Roman" w:cs="Times New Roman"/>
          <w:szCs w:val="24"/>
        </w:rPr>
        <w:t>,</w:t>
      </w:r>
      <w:r>
        <w:rPr>
          <w:rFonts w:eastAsia="Times New Roman" w:cs="Times New Roman"/>
          <w:szCs w:val="24"/>
        </w:rPr>
        <w:t xml:space="preserve"> λόγω ανειλημμένων υποχρεώσεων. </w:t>
      </w:r>
    </w:p>
    <w:p w14:paraId="4B1D4503"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Δεν θα συζητηθεί</w:t>
      </w:r>
      <w:r>
        <w:rPr>
          <w:rFonts w:eastAsia="Times New Roman" w:cs="Times New Roman"/>
          <w:szCs w:val="24"/>
        </w:rPr>
        <w:t>, επίσης,</w:t>
      </w:r>
      <w:r>
        <w:rPr>
          <w:rFonts w:eastAsia="Times New Roman" w:cs="Times New Roman"/>
          <w:szCs w:val="24"/>
        </w:rPr>
        <w:t xml:space="preserve"> η έβδομη με αριθμό 571/5-12-2017 επίκαιρη ερώτηση δε</w:t>
      </w:r>
      <w:r>
        <w:rPr>
          <w:rFonts w:eastAsia="Times New Roman" w:cs="Times New Roman"/>
          <w:szCs w:val="24"/>
        </w:rPr>
        <w:t>υτέ</w:t>
      </w:r>
      <w:r>
        <w:rPr>
          <w:rFonts w:eastAsia="Times New Roman" w:cs="Times New Roman"/>
          <w:szCs w:val="24"/>
        </w:rPr>
        <w:t>ρου κύκλου του Βουλευτή Β</w:t>
      </w:r>
      <w:r>
        <w:rPr>
          <w:rFonts w:eastAsia="Times New Roman" w:cs="Times New Roman"/>
          <w:szCs w:val="24"/>
        </w:rPr>
        <w:t>΄</w:t>
      </w:r>
      <w:r>
        <w:rPr>
          <w:rFonts w:eastAsia="Times New Roman" w:cs="Times New Roman"/>
          <w:szCs w:val="24"/>
        </w:rPr>
        <w:t xml:space="preserve"> Αθηνών της</w:t>
      </w:r>
      <w:r>
        <w:rPr>
          <w:rFonts w:eastAsia="Times New Roman" w:cs="Times New Roman"/>
          <w:szCs w:val="24"/>
        </w:rPr>
        <w:t xml:space="preserve"> Νέας Δημοκρατίας κ. Γεράσιμου Γιακουμάτου προς τον Υπουργό Υποδομών και Μεταφορών, με θέμα: «Διαδικασία αντιμετώπισης των πρόσφατων φυσικών καταστροφών»</w:t>
      </w:r>
      <w:r>
        <w:rPr>
          <w:rFonts w:eastAsia="Times New Roman" w:cs="Times New Roman"/>
          <w:szCs w:val="24"/>
        </w:rPr>
        <w:t>,</w:t>
      </w:r>
      <w:r>
        <w:rPr>
          <w:rFonts w:eastAsia="Times New Roman" w:cs="Times New Roman"/>
          <w:szCs w:val="24"/>
        </w:rPr>
        <w:t xml:space="preserve"> λόγω κωλύματος του Υπουργού Υποδομών και Μεταφορών κ. Σπίρτζη, επειδή θα παρευρίσκεται στην Ξάνθη σε </w:t>
      </w:r>
      <w:r>
        <w:rPr>
          <w:rFonts w:eastAsia="Times New Roman" w:cs="Times New Roman"/>
          <w:szCs w:val="24"/>
        </w:rPr>
        <w:t xml:space="preserve">παράδοση δρόμου επί της Εγνατίας Οδού. </w:t>
      </w:r>
    </w:p>
    <w:p w14:paraId="4B1D4504"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ένατη με αριθμό 536/4-12-2017 επίκαιρη ερώτηση δε</w:t>
      </w:r>
      <w:r>
        <w:rPr>
          <w:rFonts w:eastAsia="Times New Roman" w:cs="Times New Roman"/>
          <w:szCs w:val="24"/>
        </w:rPr>
        <w:t>υτέ</w:t>
      </w:r>
      <w:r>
        <w:rPr>
          <w:rFonts w:eastAsia="Times New Roman" w:cs="Times New Roman"/>
          <w:szCs w:val="24"/>
        </w:rPr>
        <w:t xml:space="preserve">ρου κύκλου του Βουλευτή Αττικής του Ποταμιού κ. Γεωργίου Μαυρωτά </w:t>
      </w:r>
      <w:r>
        <w:rPr>
          <w:rFonts w:eastAsia="Times New Roman" w:cs="Times New Roman"/>
          <w:szCs w:val="24"/>
        </w:rPr>
        <w:lastRenderedPageBreak/>
        <w:t xml:space="preserve">προς τον Υπουργό Υποδομών και Μεταφορών, με θέμα: «Έργα αντιπλημμυρικής προστασίας στην </w:t>
      </w:r>
      <w:r>
        <w:rPr>
          <w:rFonts w:eastAsia="Times New Roman" w:cs="Times New Roman"/>
          <w:szCs w:val="24"/>
        </w:rPr>
        <w:t>Π</w:t>
      </w:r>
      <w:r>
        <w:rPr>
          <w:rFonts w:eastAsia="Times New Roman" w:cs="Times New Roman"/>
          <w:szCs w:val="24"/>
        </w:rPr>
        <w:t>εριφέρει</w:t>
      </w:r>
      <w:r>
        <w:rPr>
          <w:rFonts w:eastAsia="Times New Roman" w:cs="Times New Roman"/>
          <w:szCs w:val="24"/>
        </w:rPr>
        <w:t>α Αττικής», δεν θα συζητηθεί</w:t>
      </w:r>
      <w:r>
        <w:rPr>
          <w:rFonts w:eastAsia="Times New Roman" w:cs="Times New Roman"/>
          <w:szCs w:val="24"/>
        </w:rPr>
        <w:t>,</w:t>
      </w:r>
      <w:r>
        <w:rPr>
          <w:rFonts w:eastAsia="Times New Roman" w:cs="Times New Roman"/>
          <w:szCs w:val="24"/>
        </w:rPr>
        <w:t xml:space="preserve"> λόγω κωλύματος του Υπουργού Υποδομών και Μεταφορών κ. Σπίρτζη, επειδή θα παρευρίσκεται στην Ξάνθη σε παράδοση δρόμου επί της Εγνατίας Οδού. </w:t>
      </w:r>
    </w:p>
    <w:p w14:paraId="4B1D4505"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Εισερχόμαστε στη συζήτηση της δεύτερης με αριθμό 678/18-12-2017 επίκαιρης ερώτησης δε</w:t>
      </w:r>
      <w:r>
        <w:rPr>
          <w:rFonts w:eastAsia="Times New Roman" w:cs="Times New Roman"/>
          <w:szCs w:val="24"/>
        </w:rPr>
        <w:t>υτέ</w:t>
      </w:r>
      <w:r>
        <w:rPr>
          <w:rFonts w:eastAsia="Times New Roman" w:cs="Times New Roman"/>
          <w:szCs w:val="24"/>
        </w:rPr>
        <w:t>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Βασιλείου Κεγκέρογλου προς την Υπουργό Εργασίας, Κοινωνικής Ασφάλισης και Κοινωνικής Αλληλεγγύης, με θέμα: «</w:t>
      </w:r>
      <w:r>
        <w:rPr>
          <w:rFonts w:eastAsia="Times New Roman" w:cs="Times New Roman"/>
          <w:szCs w:val="24"/>
        </w:rPr>
        <w:t>Εκατόν είκοσι</w:t>
      </w:r>
      <w:r>
        <w:rPr>
          <w:rFonts w:eastAsia="Times New Roman" w:cs="Times New Roman"/>
          <w:szCs w:val="24"/>
        </w:rPr>
        <w:t xml:space="preserve"> δόσεις για ληξιπρόθεσμες οφειλές ασφαλιστικών εισφ</w:t>
      </w:r>
      <w:r>
        <w:rPr>
          <w:rFonts w:eastAsia="Times New Roman" w:cs="Times New Roman"/>
          <w:szCs w:val="24"/>
        </w:rPr>
        <w:t xml:space="preserve">ορών». </w:t>
      </w:r>
    </w:p>
    <w:p w14:paraId="4B1D4506"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Εργασίας, Κοινωνικής Ασφάλισης και Κοινωνικής Αλληλεγγύης κ. Πετρόπουλος. </w:t>
      </w:r>
    </w:p>
    <w:p w14:paraId="4B1D4507"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Κεγκέρογλου, έχετε τον λόγο για δύο λεπτά. </w:t>
      </w:r>
    </w:p>
    <w:p w14:paraId="4B1D4508"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B1D4509"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Από την ανάγνωση των ερωτήσεων που δεν θα συζητ</w:t>
      </w:r>
      <w:r>
        <w:rPr>
          <w:rFonts w:eastAsia="Times New Roman" w:cs="Times New Roman"/>
          <w:szCs w:val="24"/>
        </w:rPr>
        <w:t xml:space="preserve">ηθούν </w:t>
      </w:r>
      <w:r>
        <w:rPr>
          <w:rFonts w:eastAsia="Times New Roman" w:cs="Times New Roman"/>
          <w:szCs w:val="24"/>
        </w:rPr>
        <w:t>προκύπτει</w:t>
      </w:r>
      <w:r>
        <w:rPr>
          <w:rFonts w:eastAsia="Times New Roman" w:cs="Times New Roman"/>
          <w:szCs w:val="24"/>
        </w:rPr>
        <w:t xml:space="preserve"> αβίαστα το συμπέρασμα ότι έχει εκφυλιστεί πάλι η διαδικασία του κοινοβουλευτικού ελέγχου. Τα </w:t>
      </w:r>
      <w:r>
        <w:rPr>
          <w:rFonts w:eastAsia="Times New Roman" w:cs="Times New Roman"/>
          <w:szCs w:val="24"/>
        </w:rPr>
        <w:t>3/4</w:t>
      </w:r>
      <w:r>
        <w:rPr>
          <w:rFonts w:eastAsia="Times New Roman" w:cs="Times New Roman"/>
          <w:szCs w:val="24"/>
        </w:rPr>
        <w:t xml:space="preserve"> και πάνω ακυρώνονται και απ’ ό,τι άκουσα, πλην μιας περίπτωσης που είναι στο εξωτερικό, ο λόγος είναι ο φόρτος εργασίας, γενικώς και αορίστως. </w:t>
      </w:r>
    </w:p>
    <w:p w14:paraId="4B1D450A"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Από τις τέσσερις ερωτήσεις που είχαμε καταθέσει εμείς, ως Δημοκρατική Συμπαράταξη, θα συζητηθεί μία. </w:t>
      </w:r>
    </w:p>
    <w:p w14:paraId="4B1D45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να σχολιάσω επ’ αυτού που είπατε ότι θα το φέρουμε το θέμα αυτό πάλι στη Διάσκεψη των Προέδρων. Και το έχουμε φέρει πολλές φορές. Η δικαιολογία για φόρτο εργασίας και ανειλημμένες υποχρεώσεις, </w:t>
      </w:r>
      <w:r>
        <w:rPr>
          <w:rFonts w:eastAsia="Times New Roman" w:cs="Times New Roman"/>
          <w:szCs w:val="24"/>
        </w:rPr>
        <w:lastRenderedPageBreak/>
        <w:t>αφού ξέρουν οι Υπουργοί τις συγκεκριμένες μέρες, είναι λίγο</w:t>
      </w:r>
      <w:r>
        <w:rPr>
          <w:rFonts w:eastAsia="Times New Roman" w:cs="Times New Roman"/>
          <w:szCs w:val="24"/>
        </w:rPr>
        <w:t xml:space="preserve"> περίεργη. Θα το θίξουμε το θέμα αυτό και στην Κυβέρνηση ενδεχομένως. </w:t>
      </w:r>
    </w:p>
    <w:p w14:paraId="4B1D45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B1D45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θέμα της επίκαιρης ερώτησής μου αφορά την εφαρμογή της ρύθμισης που προβλέπεται στον ν.4469 -είναι έξι μήνες πλέον που έχει ψηφιστεί</w:t>
      </w:r>
      <w:r>
        <w:rPr>
          <w:rFonts w:eastAsia="Times New Roman" w:cs="Times New Roman"/>
          <w:szCs w:val="24"/>
        </w:rPr>
        <w:t xml:space="preserve"> και ισχύει- στις περιπτώσεις που δεν εντάσσονται στον εξωδικαστικό συμβιβασμό. Συγκεκριμένα, στον εξωδικαστικό συμβιβασμό δεν εντάσσονται όσοι οφειλέτες οφείλουν κάτω από 20.000 ευρώ και είναι μικροοφειλέτες. </w:t>
      </w:r>
    </w:p>
    <w:p w14:paraId="4B1D45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Δεύτερον, δεν εντάσσονται όσοι έχουν επιχειρη</w:t>
      </w:r>
      <w:r>
        <w:rPr>
          <w:rFonts w:eastAsia="Times New Roman" w:cs="Times New Roman"/>
          <w:szCs w:val="24"/>
        </w:rPr>
        <w:t xml:space="preserve">ματική δραστηριότητα, ελεύθεροι επαγγελματίες κ.λπ., αλλά δεν έχουν πτωχευτική ικανότητα. Τρίτη περίπτωση, αυτοί που έχουν οφειλή στο </w:t>
      </w:r>
      <w:r>
        <w:rPr>
          <w:rFonts w:eastAsia="Times New Roman" w:cs="Times New Roman"/>
          <w:szCs w:val="24"/>
        </w:rPr>
        <w:lastRenderedPageBreak/>
        <w:t>ΚΕΑΟ</w:t>
      </w:r>
      <w:r>
        <w:rPr>
          <w:rFonts w:eastAsia="Times New Roman" w:cs="Times New Roman"/>
          <w:szCs w:val="24"/>
        </w:rPr>
        <w:t>,</w:t>
      </w:r>
      <w:r>
        <w:rPr>
          <w:rFonts w:eastAsia="Times New Roman" w:cs="Times New Roman"/>
          <w:szCs w:val="24"/>
        </w:rPr>
        <w:t xml:space="preserve"> που είναι στα ασφαλιστικά ταμεία</w:t>
      </w:r>
      <w:r>
        <w:rPr>
          <w:rFonts w:eastAsia="Times New Roman" w:cs="Times New Roman"/>
          <w:szCs w:val="24"/>
        </w:rPr>
        <w:t>,</w:t>
      </w:r>
      <w:r>
        <w:rPr>
          <w:rFonts w:eastAsia="Times New Roman" w:cs="Times New Roman"/>
          <w:szCs w:val="24"/>
        </w:rPr>
        <w:t xml:space="preserve"> πάνω από 85% των συνολικών οφειλών τους. </w:t>
      </w:r>
    </w:p>
    <w:p w14:paraId="4B1D45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τρεις μεγάλες κατηγορίες </w:t>
      </w:r>
      <w:r>
        <w:rPr>
          <w:rFonts w:eastAsia="Times New Roman" w:cs="Times New Roman"/>
          <w:szCs w:val="24"/>
        </w:rPr>
        <w:t xml:space="preserve">μπορούν μέσα από την πρόβλεψη της παραγράφου 21 του άρθρου 15 του ν.4469 να ενταχθούν σε ρύθμιση εκατόν είκοσι δόσεων αυτοτελώς, χωρίς τους περιορισμούς του εξωδικαστικού συμβιβασμού, εφόσον βέβαια, το Υπουργείο δεήσει να βγάλει τις σχετικές </w:t>
      </w:r>
      <w:r>
        <w:rPr>
          <w:rFonts w:eastAsia="Times New Roman" w:cs="Times New Roman"/>
          <w:szCs w:val="24"/>
        </w:rPr>
        <w:t>υ</w:t>
      </w:r>
      <w:r>
        <w:rPr>
          <w:rFonts w:eastAsia="Times New Roman" w:cs="Times New Roman"/>
          <w:szCs w:val="24"/>
        </w:rPr>
        <w:t>πουργικές απο</w:t>
      </w:r>
      <w:r>
        <w:rPr>
          <w:rFonts w:eastAsia="Times New Roman" w:cs="Times New Roman"/>
          <w:szCs w:val="24"/>
        </w:rPr>
        <w:t xml:space="preserve">φάσεις. </w:t>
      </w:r>
    </w:p>
    <w:p w14:paraId="4B1D45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Τι κάνετε έξι μήνες, κύριε Υπουργέ, και δεν έχετε εκδώσει τις συγκεκριμένες</w:t>
      </w:r>
      <w:r>
        <w:rPr>
          <w:rFonts w:eastAsia="Times New Roman" w:cs="Times New Roman"/>
          <w:szCs w:val="24"/>
        </w:rPr>
        <w:t>,</w:t>
      </w:r>
      <w:r>
        <w:rPr>
          <w:rFonts w:eastAsia="Times New Roman" w:cs="Times New Roman"/>
          <w:szCs w:val="24"/>
        </w:rPr>
        <w:t xml:space="preserve"> προβλεπόμενες από τον νόμο</w:t>
      </w:r>
      <w:r>
        <w:rPr>
          <w:rFonts w:eastAsia="Times New Roman" w:cs="Times New Roman"/>
          <w:szCs w:val="24"/>
        </w:rPr>
        <w:t>,</w:t>
      </w:r>
      <w:r>
        <w:rPr>
          <w:rFonts w:eastAsia="Times New Roman" w:cs="Times New Roman"/>
          <w:szCs w:val="24"/>
        </w:rPr>
        <w:t xml:space="preserve"> υπουργικές αποφάσεις; Όλος αυτός ο κόσμος, ο οποίος μπορεί και θέλει να ενταχθεί στη ρύθμιση των εκατόν είκοσι δόσεων, όπως </w:t>
      </w:r>
      <w:r>
        <w:rPr>
          <w:rFonts w:eastAsia="Times New Roman" w:cs="Times New Roman"/>
          <w:szCs w:val="24"/>
        </w:rPr>
        <w:t xml:space="preserve">προβλέπεται από το σχετικό άρθρο, γιατί έξι μήνες τώρα να μην έχει τη δυνατότητα να ενταχθεί και να ρυθμίσει τις οφειλές του και </w:t>
      </w:r>
      <w:r>
        <w:rPr>
          <w:rFonts w:eastAsia="Times New Roman" w:cs="Times New Roman"/>
          <w:szCs w:val="24"/>
        </w:rPr>
        <w:lastRenderedPageBreak/>
        <w:t>να έχει τις ανάλογες ευεργεσίες</w:t>
      </w:r>
      <w:r>
        <w:rPr>
          <w:rFonts w:eastAsia="Times New Roman" w:cs="Times New Roman"/>
          <w:szCs w:val="24"/>
        </w:rPr>
        <w:t>,</w:t>
      </w:r>
      <w:r>
        <w:rPr>
          <w:rFonts w:eastAsia="Times New Roman" w:cs="Times New Roman"/>
          <w:szCs w:val="24"/>
        </w:rPr>
        <w:t xml:space="preserve"> που έχουν να κάνουν με την ασφαλιστική ενημερότητα και όλα τα υπόλοιπα, τα σχετικά</w:t>
      </w:r>
      <w:r>
        <w:rPr>
          <w:rFonts w:eastAsia="Times New Roman" w:cs="Times New Roman"/>
          <w:szCs w:val="24"/>
        </w:rPr>
        <w:t>,</w:t>
      </w:r>
      <w:r>
        <w:rPr>
          <w:rFonts w:eastAsia="Times New Roman" w:cs="Times New Roman"/>
          <w:szCs w:val="24"/>
        </w:rPr>
        <w:t xml:space="preserve"> και να τακ</w:t>
      </w:r>
      <w:r>
        <w:rPr>
          <w:rFonts w:eastAsia="Times New Roman" w:cs="Times New Roman"/>
          <w:szCs w:val="24"/>
        </w:rPr>
        <w:t xml:space="preserve">τοποιούν τις οφειλές τους; </w:t>
      </w:r>
    </w:p>
    <w:p w14:paraId="4B1D45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εδώ δεν πρόκειται περί αδράνειας και αδυναμίας των οφειλετών, αλλά περί αδράνειας και αδυναμίας του Υπουργείου να δώσει αυτή τη δυνατότητα και</w:t>
      </w:r>
      <w:r>
        <w:rPr>
          <w:rFonts w:eastAsia="Times New Roman" w:cs="Times New Roman"/>
          <w:szCs w:val="24"/>
        </w:rPr>
        <w:t>,</w:t>
      </w:r>
      <w:r>
        <w:rPr>
          <w:rFonts w:eastAsia="Times New Roman" w:cs="Times New Roman"/>
          <w:szCs w:val="24"/>
        </w:rPr>
        <w:t xml:space="preserve"> μάλιστα, μέσα από έναν ψηφισμένο νόμο. Θα ήθελα σαφείς απαντήσεις από τον κύριο </w:t>
      </w:r>
      <w:r>
        <w:rPr>
          <w:rFonts w:eastAsia="Times New Roman" w:cs="Times New Roman"/>
          <w:szCs w:val="24"/>
        </w:rPr>
        <w:t xml:space="preserve">Υπουργό. </w:t>
      </w:r>
    </w:p>
    <w:p w14:paraId="4B1D45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B1D45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Υφυπουργός κ. Πετρόπουλος. </w:t>
      </w:r>
    </w:p>
    <w:p w14:paraId="4B1D45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4B1D45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Κεγκέρ</w:t>
      </w:r>
      <w:r>
        <w:rPr>
          <w:rFonts w:eastAsia="Times New Roman" w:cs="Times New Roman"/>
          <w:szCs w:val="24"/>
        </w:rPr>
        <w:t>ογλου, η καθυστέρηση οφείλεται στη μεγάλη προσπάθεια που γίνεται για τους βέλτιστους όρους διευκόλυνσης των οφειλετών στην καταβολή των οφειλών τους. Άλλον λόγο δεν είχαμε. Αυτό θα αποδειχθεί σε λίγες μέρες</w:t>
      </w:r>
      <w:r>
        <w:rPr>
          <w:rFonts w:eastAsia="Times New Roman" w:cs="Times New Roman"/>
          <w:szCs w:val="24"/>
        </w:rPr>
        <w:t>,</w:t>
      </w:r>
      <w:r>
        <w:rPr>
          <w:rFonts w:eastAsia="Times New Roman" w:cs="Times New Roman"/>
          <w:szCs w:val="24"/>
        </w:rPr>
        <w:t xml:space="preserve"> που θα εκδοθεί σχετική υπουργική απόφαση. </w:t>
      </w:r>
    </w:p>
    <w:p w14:paraId="4B1D4516" w14:textId="77777777" w:rsidR="00E71A02" w:rsidRDefault="00A00D33">
      <w:pPr>
        <w:spacing w:line="600" w:lineRule="auto"/>
        <w:ind w:firstLine="720"/>
        <w:contextualSpacing/>
        <w:jc w:val="both"/>
        <w:rPr>
          <w:rFonts w:eastAsia="Times New Roman" w:cs="Times New Roman"/>
          <w:szCs w:val="24"/>
        </w:rPr>
      </w:pPr>
      <w:r>
        <w:rPr>
          <w:rFonts w:eastAsia="Times New Roman"/>
          <w:bCs/>
        </w:rPr>
        <w:t>Είναι</w:t>
      </w:r>
      <w:r>
        <w:rPr>
          <w:rFonts w:eastAsia="Times New Roman" w:cs="Times New Roman"/>
          <w:szCs w:val="24"/>
        </w:rPr>
        <w:t xml:space="preserve"> προφανές ότι ο διακηρυγμένος στόχος της </w:t>
      </w:r>
      <w:r>
        <w:rPr>
          <w:rFonts w:eastAsia="Times New Roman"/>
          <w:bCs/>
        </w:rPr>
        <w:t>Κυβέρνηση</w:t>
      </w:r>
      <w:r>
        <w:rPr>
          <w:rFonts w:eastAsia="Times New Roman" w:cs="Times New Roman"/>
          <w:szCs w:val="24"/>
        </w:rPr>
        <w:t xml:space="preserve">ς για αντιμετώπιση των μεγάλων οφειλών </w:t>
      </w:r>
      <w:r>
        <w:rPr>
          <w:rFonts w:eastAsia="Times New Roman" w:cs="Times New Roman"/>
          <w:bCs/>
          <w:shd w:val="clear" w:color="auto" w:fill="FFFFFF"/>
        </w:rPr>
        <w:t>που</w:t>
      </w:r>
      <w:r>
        <w:rPr>
          <w:rFonts w:eastAsia="Times New Roman" w:cs="Times New Roman"/>
          <w:szCs w:val="24"/>
        </w:rPr>
        <w:t xml:space="preserve"> δημιουργήθηκαν</w:t>
      </w:r>
      <w:r>
        <w:rPr>
          <w:rFonts w:eastAsia="Times New Roman" w:cs="Times New Roman"/>
          <w:szCs w:val="24"/>
        </w:rPr>
        <w:t>,</w:t>
      </w:r>
      <w:r>
        <w:rPr>
          <w:rFonts w:eastAsia="Times New Roman" w:cs="Times New Roman"/>
          <w:szCs w:val="24"/>
        </w:rPr>
        <w:t xml:space="preserve"> κοντά στο 90% των οφειλών, έχουν δημιουργηθεί μέχρι τις 31 Δεκεμβρίου του 2014. Αυτή </w:t>
      </w:r>
      <w:r>
        <w:rPr>
          <w:rFonts w:eastAsia="Times New Roman"/>
          <w:bCs/>
        </w:rPr>
        <w:t>είναι</w:t>
      </w:r>
      <w:r>
        <w:rPr>
          <w:rFonts w:eastAsia="Times New Roman" w:cs="Times New Roman"/>
          <w:szCs w:val="24"/>
        </w:rPr>
        <w:t xml:space="preserve"> η κατάσταση. </w:t>
      </w:r>
    </w:p>
    <w:p w14:paraId="4B1D4517" w14:textId="77777777" w:rsidR="00E71A02" w:rsidRDefault="00A00D33">
      <w:pPr>
        <w:spacing w:line="600" w:lineRule="auto"/>
        <w:ind w:firstLine="720"/>
        <w:contextualSpacing/>
        <w:jc w:val="both"/>
        <w:rPr>
          <w:rFonts w:eastAsia="Times New Roman"/>
          <w:bCs/>
        </w:rPr>
      </w:pPr>
      <w:r>
        <w:rPr>
          <w:rFonts w:eastAsia="Times New Roman"/>
          <w:bCs/>
        </w:rPr>
        <w:t>Είναι</w:t>
      </w:r>
      <w:r>
        <w:rPr>
          <w:rFonts w:eastAsia="Times New Roman" w:cs="Times New Roman"/>
          <w:szCs w:val="24"/>
        </w:rPr>
        <w:t xml:space="preserve"> γεγονός </w:t>
      </w:r>
      <w:r>
        <w:rPr>
          <w:rFonts w:eastAsia="Times New Roman"/>
          <w:bCs/>
          <w:shd w:val="clear" w:color="auto" w:fill="FFFFFF"/>
        </w:rPr>
        <w:t>ότι</w:t>
      </w:r>
      <w:r>
        <w:rPr>
          <w:rFonts w:eastAsia="Times New Roman" w:cs="Times New Roman"/>
          <w:szCs w:val="24"/>
        </w:rPr>
        <w:t xml:space="preserve"> οι πολιτικές </w:t>
      </w:r>
      <w:r>
        <w:rPr>
          <w:rFonts w:eastAsia="Times New Roman" w:cs="Times New Roman"/>
          <w:bCs/>
          <w:shd w:val="clear" w:color="auto" w:fill="FFFFFF"/>
        </w:rPr>
        <w:t>που</w:t>
      </w:r>
      <w:r>
        <w:rPr>
          <w:rFonts w:eastAsia="Times New Roman" w:cs="Times New Roman"/>
          <w:szCs w:val="24"/>
        </w:rPr>
        <w:t xml:space="preserve"> εφάρμοσ</w:t>
      </w:r>
      <w:r>
        <w:rPr>
          <w:rFonts w:eastAsia="Times New Roman" w:cs="Times New Roman"/>
          <w:szCs w:val="24"/>
        </w:rPr>
        <w:t xml:space="preserve">ε η </w:t>
      </w:r>
      <w:r>
        <w:rPr>
          <w:rFonts w:eastAsia="Times New Roman"/>
          <w:bCs/>
        </w:rPr>
        <w:t xml:space="preserve">Κυβέρνησή μας από την έναρξη της θητείας της για τη διευκόλυνση των οφειλετών δημιούργησαν πραγματικά καλές προϋποθέσεις, για να έχουμε θετικά αποτελέσματα στην είσπραξη των οφειλών. Μέχρι τώρα, αυτές </w:t>
      </w:r>
      <w:r>
        <w:rPr>
          <w:rFonts w:eastAsia="Times New Roman"/>
          <w:bCs/>
        </w:rPr>
        <w:lastRenderedPageBreak/>
        <w:t>οι πολιτικές ρυθμίσεως οφειλών έχουν συμβάλει πραγμ</w:t>
      </w:r>
      <w:r>
        <w:rPr>
          <w:rFonts w:eastAsia="Times New Roman"/>
          <w:bCs/>
        </w:rPr>
        <w:t xml:space="preserve">ατικά και στη βελτίωση των οικονομικών του ΕΦΚΑ. </w:t>
      </w:r>
    </w:p>
    <w:p w14:paraId="4B1D4518" w14:textId="77777777" w:rsidR="00E71A02" w:rsidRDefault="00A00D33">
      <w:pPr>
        <w:spacing w:line="600" w:lineRule="auto"/>
        <w:ind w:firstLine="720"/>
        <w:contextualSpacing/>
        <w:jc w:val="both"/>
        <w:rPr>
          <w:rFonts w:eastAsia="Times New Roman"/>
          <w:bCs/>
        </w:rPr>
      </w:pPr>
      <w:r>
        <w:rPr>
          <w:rFonts w:eastAsia="Times New Roman"/>
          <w:bCs/>
        </w:rPr>
        <w:t xml:space="preserve">Συνεπώς εμείς από πρώτο χέρι ξέρουμε πόσο θετική είναι η νομοθέτηση </w:t>
      </w:r>
      <w:r>
        <w:rPr>
          <w:rFonts w:eastAsia="Times New Roman"/>
          <w:bCs/>
          <w:shd w:val="clear" w:color="auto" w:fill="FFFFFF"/>
        </w:rPr>
        <w:t>ρυθμίσεων που</w:t>
      </w:r>
      <w:r>
        <w:rPr>
          <w:rFonts w:eastAsia="Times New Roman"/>
          <w:bCs/>
        </w:rPr>
        <w:t xml:space="preserve"> διευκολύνουν τους ασφαλισμένους, καθώς είναι δύσκολη η είσπραξη ιδίως του μεγάλου όγκου των παλαιών οφειλών. Επαναλαμβάνω </w:t>
      </w:r>
      <w:r>
        <w:rPr>
          <w:rFonts w:eastAsia="Times New Roman"/>
          <w:bCs/>
          <w:shd w:val="clear" w:color="auto" w:fill="FFFFFF"/>
        </w:rPr>
        <w:t>ότ</w:t>
      </w:r>
      <w:r>
        <w:rPr>
          <w:rFonts w:eastAsia="Times New Roman"/>
          <w:bCs/>
          <w:shd w:val="clear" w:color="auto" w:fill="FFFFFF"/>
        </w:rPr>
        <w:t>ι</w:t>
      </w:r>
      <w:r>
        <w:rPr>
          <w:rFonts w:eastAsia="Times New Roman"/>
          <w:bCs/>
        </w:rPr>
        <w:t xml:space="preserve"> περίπου το 90%, για </w:t>
      </w:r>
      <w:r>
        <w:rPr>
          <w:rFonts w:eastAsia="Times New Roman"/>
          <w:bCs/>
          <w:shd w:val="clear" w:color="auto" w:fill="FFFFFF"/>
        </w:rPr>
        <w:t>να</w:t>
      </w:r>
      <w:r>
        <w:rPr>
          <w:rFonts w:eastAsia="Times New Roman"/>
          <w:bCs/>
        </w:rPr>
        <w:t xml:space="preserve"> είμαι ακριβής το 87,8% των οφειλών</w:t>
      </w:r>
      <w:r>
        <w:rPr>
          <w:rFonts w:eastAsia="Times New Roman"/>
          <w:bCs/>
        </w:rPr>
        <w:t>,</w:t>
      </w:r>
      <w:r>
        <w:rPr>
          <w:rFonts w:eastAsia="Times New Roman"/>
          <w:bCs/>
        </w:rPr>
        <w:t xml:space="preserve"> στο ΚΕΑΟ -στο οποίο συνεχώς λέτε </w:t>
      </w:r>
      <w:r>
        <w:rPr>
          <w:rFonts w:eastAsia="Times New Roman"/>
          <w:bCs/>
          <w:shd w:val="clear" w:color="auto" w:fill="FFFFFF"/>
        </w:rPr>
        <w:t>ότι</w:t>
      </w:r>
      <w:r>
        <w:rPr>
          <w:rFonts w:eastAsia="Times New Roman"/>
          <w:bCs/>
        </w:rPr>
        <w:t xml:space="preserve"> διογκώνονται οι οφειλές- είναι σωρευμέν</w:t>
      </w:r>
      <w:r>
        <w:rPr>
          <w:rFonts w:eastAsia="Times New Roman"/>
          <w:bCs/>
        </w:rPr>
        <w:t>ο</w:t>
      </w:r>
      <w:r>
        <w:rPr>
          <w:rFonts w:eastAsia="Times New Roman"/>
          <w:bCs/>
        </w:rPr>
        <w:t xml:space="preserve"> μέχρι </w:t>
      </w:r>
      <w:r>
        <w:rPr>
          <w:rFonts w:eastAsia="Times New Roman"/>
          <w:bCs/>
        </w:rPr>
        <w:t>τις</w:t>
      </w:r>
      <w:r>
        <w:rPr>
          <w:rFonts w:eastAsia="Times New Roman"/>
          <w:bCs/>
        </w:rPr>
        <w:t xml:space="preserve"> 31 Δεκεμβρίου του 2014 κ</w:t>
      </w:r>
      <w:r>
        <w:rPr>
          <w:rFonts w:eastAsia="Times New Roman"/>
          <w:bCs/>
        </w:rPr>
        <w:t>α</w:t>
      </w:r>
      <w:r>
        <w:rPr>
          <w:rFonts w:eastAsia="Times New Roman"/>
          <w:bCs/>
        </w:rPr>
        <w:t>ι</w:t>
      </w:r>
      <w:r>
        <w:rPr>
          <w:rFonts w:eastAsia="Times New Roman"/>
          <w:bCs/>
        </w:rPr>
        <w:t>,</w:t>
      </w:r>
      <w:r>
        <w:rPr>
          <w:rFonts w:eastAsia="Times New Roman"/>
          <w:bCs/>
        </w:rPr>
        <w:t xml:space="preserve"> </w:t>
      </w:r>
      <w:r>
        <w:rPr>
          <w:rFonts w:eastAsia="Times New Roman"/>
          <w:bCs/>
          <w:shd w:val="clear" w:color="auto" w:fill="FFFFFF"/>
        </w:rPr>
        <w:t>επειδή</w:t>
      </w:r>
      <w:r>
        <w:rPr>
          <w:rFonts w:eastAsia="Times New Roman"/>
          <w:bCs/>
        </w:rPr>
        <w:t xml:space="preserve"> είναι και παλιές</w:t>
      </w:r>
      <w:r>
        <w:rPr>
          <w:rFonts w:eastAsia="Times New Roman"/>
          <w:bCs/>
        </w:rPr>
        <w:t xml:space="preserve"> οφειλές</w:t>
      </w:r>
      <w:r>
        <w:rPr>
          <w:rFonts w:eastAsia="Times New Roman"/>
          <w:bCs/>
        </w:rPr>
        <w:t xml:space="preserve">, έχουν μεγάλες προσαυξήσεις. Είναι αδύνατον να μπορέσουν οι άνθρωποι αυτοί να ανταποκριθούν στη ρύθμιση αυτών των οφειλών, αν εμείς δεν βρούμε τις καλύτερες μεθόδους για να τους διευκολύνουμε. </w:t>
      </w:r>
    </w:p>
    <w:p w14:paraId="4B1D4519" w14:textId="77777777" w:rsidR="00E71A02" w:rsidRDefault="00A00D33">
      <w:pPr>
        <w:spacing w:line="600" w:lineRule="auto"/>
        <w:ind w:firstLine="720"/>
        <w:contextualSpacing/>
        <w:jc w:val="both"/>
        <w:rPr>
          <w:rFonts w:eastAsia="Times New Roman"/>
          <w:bCs/>
        </w:rPr>
      </w:pPr>
      <w:r>
        <w:rPr>
          <w:rFonts w:eastAsia="Times New Roman"/>
          <w:bCs/>
        </w:rPr>
        <w:lastRenderedPageBreak/>
        <w:t xml:space="preserve">Θα αποδείξουμε, </w:t>
      </w:r>
      <w:r>
        <w:rPr>
          <w:rFonts w:eastAsia="Times New Roman"/>
          <w:bCs/>
          <w:shd w:val="clear" w:color="auto" w:fill="FFFFFF"/>
        </w:rPr>
        <w:t>όμως</w:t>
      </w:r>
      <w:r>
        <w:rPr>
          <w:rFonts w:eastAsia="Times New Roman"/>
          <w:bCs/>
        </w:rPr>
        <w:t xml:space="preserve">, </w:t>
      </w:r>
      <w:r>
        <w:rPr>
          <w:rFonts w:eastAsia="Times New Roman"/>
          <w:bCs/>
          <w:shd w:val="clear" w:color="auto" w:fill="FFFFFF"/>
        </w:rPr>
        <w:t>ότι</w:t>
      </w:r>
      <w:r>
        <w:rPr>
          <w:rFonts w:eastAsia="Times New Roman"/>
          <w:bCs/>
        </w:rPr>
        <w:t xml:space="preserve"> αυτή η καθυστέρηση ήταν προς ωφέλει</w:t>
      </w:r>
      <w:r>
        <w:rPr>
          <w:rFonts w:eastAsia="Times New Roman"/>
          <w:bCs/>
        </w:rPr>
        <w:t xml:space="preserve">ά τους, διότι πολύ γρήγορα θα μπουν σε ρύθμιση πραγματικά πάρα πολλοί από τους οφειλέτες </w:t>
      </w:r>
      <w:r>
        <w:rPr>
          <w:rFonts w:eastAsia="Times New Roman"/>
          <w:bCs/>
          <w:shd w:val="clear" w:color="auto" w:fill="FFFFFF"/>
        </w:rPr>
        <w:t>που</w:t>
      </w:r>
      <w:r>
        <w:rPr>
          <w:rFonts w:eastAsia="Times New Roman"/>
          <w:bCs/>
        </w:rPr>
        <w:t xml:space="preserve"> χρωστάνε μέχρι 3.000 ευρώ στις τριάντα έξι δόσεις. Θα μου πείτε, </w:t>
      </w:r>
      <w:r>
        <w:rPr>
          <w:rFonts w:eastAsia="Times New Roman"/>
          <w:bCs/>
          <w:shd w:val="clear" w:color="auto" w:fill="FFFFFF"/>
        </w:rPr>
        <w:t>γιατί</w:t>
      </w:r>
      <w:r>
        <w:rPr>
          <w:rFonts w:eastAsia="Times New Roman"/>
          <w:bCs/>
        </w:rPr>
        <w:t xml:space="preserve"> δεν το κάναμε μόνο για αυτούς αρχικά; Διότι ο νόμος θα έπρεπε να αντιμετωπιστεί ενιαία και σ</w:t>
      </w:r>
      <w:r>
        <w:rPr>
          <w:rFonts w:eastAsia="Times New Roman"/>
          <w:bCs/>
        </w:rPr>
        <w:t xml:space="preserve">τη </w:t>
      </w:r>
      <w:r>
        <w:rPr>
          <w:rFonts w:eastAsia="Times New Roman"/>
          <w:bCs/>
          <w:shd w:val="clear" w:color="auto" w:fill="FFFFFF"/>
        </w:rPr>
        <w:t>διαπραγμάτευση</w:t>
      </w:r>
      <w:r>
        <w:rPr>
          <w:rFonts w:eastAsia="Times New Roman"/>
          <w:bCs/>
        </w:rPr>
        <w:t xml:space="preserve"> ήταν ένα ζήτημα ολοκλήρωσης όλου του θεσμικού πλαισίου. Γι</w:t>
      </w:r>
      <w:r>
        <w:rPr>
          <w:rFonts w:eastAsia="Times New Roman"/>
          <w:bCs/>
        </w:rPr>
        <w:t>α</w:t>
      </w:r>
      <w:r>
        <w:rPr>
          <w:rFonts w:eastAsia="Times New Roman"/>
          <w:bCs/>
        </w:rPr>
        <w:t xml:space="preserve"> αυτό δεν κάναμε για αυτούς αμέσως τις </w:t>
      </w:r>
      <w:r>
        <w:rPr>
          <w:rFonts w:eastAsia="Times New Roman"/>
          <w:bCs/>
          <w:shd w:val="clear" w:color="auto" w:fill="FFFFFF"/>
        </w:rPr>
        <w:t>ρυθμίσεις</w:t>
      </w:r>
      <w:r>
        <w:rPr>
          <w:rFonts w:eastAsia="Times New Roman"/>
          <w:bCs/>
        </w:rPr>
        <w:t xml:space="preserve">. </w:t>
      </w:r>
    </w:p>
    <w:p w14:paraId="4B1D451A"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Όμως</w:t>
      </w:r>
      <w:r>
        <w:rPr>
          <w:rFonts w:eastAsia="Times New Roman"/>
          <w:bCs/>
        </w:rPr>
        <w:t xml:space="preserve"> </w:t>
      </w:r>
      <w:r>
        <w:rPr>
          <w:rFonts w:eastAsia="Times New Roman"/>
          <w:bCs/>
          <w:shd w:val="clear" w:color="auto" w:fill="FFFFFF"/>
        </w:rPr>
        <w:t>υπάρχουν</w:t>
      </w:r>
      <w:r>
        <w:rPr>
          <w:rFonts w:eastAsia="Times New Roman"/>
          <w:bCs/>
        </w:rPr>
        <w:t xml:space="preserve"> και άλλα θέματα, τα οποία πρέπει να επιλύσουμε. Στις εκατόν είκοσι δόσεις θα μπουν όλοι οι οφειλέτες μέχρι 20.000 </w:t>
      </w:r>
      <w:r>
        <w:rPr>
          <w:rFonts w:eastAsia="Times New Roman"/>
          <w:bCs/>
        </w:rPr>
        <w:t xml:space="preserve">ευρώ, ανεξαρτήτως περιουσιακής κατάστασης, </w:t>
      </w:r>
      <w:r>
        <w:rPr>
          <w:rFonts w:eastAsia="Times New Roman"/>
          <w:bCs/>
          <w:shd w:val="clear" w:color="auto" w:fill="FFFFFF"/>
        </w:rPr>
        <w:t xml:space="preserve">για να τις εξοφλήσουν. Και βεβαίως, από 20.000 ευρώ μέχρι 50.000 ευρώ θα </w:t>
      </w:r>
      <w:r>
        <w:rPr>
          <w:rFonts w:eastAsia="Times New Roman"/>
          <w:bCs/>
          <w:shd w:val="clear" w:color="auto" w:fill="FFFFFF"/>
        </w:rPr>
        <w:lastRenderedPageBreak/>
        <w:t xml:space="preserve">υπάρχουν και κάποια κριτήρια οικονομικής δυνατότητας των επιχειρήσεων να ανταποκριθούν. </w:t>
      </w:r>
    </w:p>
    <w:p w14:paraId="4B1D451B"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Κεγκέρογλ</w:t>
      </w:r>
      <w:r>
        <w:rPr>
          <w:rFonts w:eastAsia="Times New Roman" w:cs="Times New Roman"/>
          <w:szCs w:val="24"/>
        </w:rPr>
        <w:t xml:space="preserve">ου, έχετε και πάλι τον λόγο για τρία λεπτά. </w:t>
      </w:r>
    </w:p>
    <w:p w14:paraId="4B1D451C" w14:textId="77777777" w:rsidR="00E71A02" w:rsidRDefault="00A00D33">
      <w:pPr>
        <w:spacing w:line="600" w:lineRule="auto"/>
        <w:ind w:firstLine="720"/>
        <w:contextualSpacing/>
        <w:jc w:val="both"/>
        <w:rPr>
          <w:rFonts w:eastAsia="Times New Roman"/>
          <w:bCs/>
          <w:shd w:val="clear" w:color="auto" w:fill="FFFFFF"/>
        </w:rPr>
      </w:pPr>
      <w:r>
        <w:rPr>
          <w:rFonts w:eastAsia="Times New Roman"/>
          <w:b/>
          <w:bCs/>
          <w:shd w:val="clear" w:color="auto" w:fill="FFFFFF"/>
        </w:rPr>
        <w:t>ΒΑΣΙΛΕΙΟΣ ΚΕΓΚΕΡΟΓΛΟΥ:</w:t>
      </w:r>
      <w:r>
        <w:rPr>
          <w:rFonts w:eastAsia="Times New Roman"/>
          <w:bCs/>
          <w:shd w:val="clear" w:color="auto" w:fill="FFFFFF"/>
        </w:rPr>
        <w:t xml:space="preserve"> Ευχαριστώ, κύριε Πρόεδρε. </w:t>
      </w:r>
    </w:p>
    <w:p w14:paraId="4B1D451D"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αντιλήφθηκα, κύριε Υπουργέ, τον διαχωρισμό που κάνατε. Υπάρχουν καλοί και κακοί οφειλέτες πριν </w:t>
      </w:r>
      <w:r>
        <w:rPr>
          <w:rFonts w:eastAsia="Times New Roman"/>
          <w:bCs/>
          <w:shd w:val="clear" w:color="auto" w:fill="FFFFFF"/>
        </w:rPr>
        <w:t>από</w:t>
      </w:r>
      <w:r>
        <w:rPr>
          <w:rFonts w:eastAsia="Times New Roman"/>
          <w:bCs/>
          <w:shd w:val="clear" w:color="auto" w:fill="FFFFFF"/>
        </w:rPr>
        <w:t xml:space="preserve"> τις 31-12-2014 και μετά; Πριν </w:t>
      </w:r>
      <w:r>
        <w:rPr>
          <w:rFonts w:eastAsia="Times New Roman"/>
          <w:bCs/>
          <w:shd w:val="clear" w:color="auto" w:fill="FFFFFF"/>
        </w:rPr>
        <w:t xml:space="preserve">από </w:t>
      </w:r>
      <w:r>
        <w:rPr>
          <w:rFonts w:eastAsia="Times New Roman"/>
          <w:bCs/>
          <w:shd w:val="clear" w:color="auto" w:fill="FFFFFF"/>
        </w:rPr>
        <w:t>το 2009 το</w:t>
      </w:r>
      <w:r>
        <w:rPr>
          <w:rFonts w:eastAsia="Times New Roman"/>
          <w:bCs/>
          <w:shd w:val="clear" w:color="auto" w:fill="FFFFFF"/>
        </w:rPr>
        <w:t>ύ</w:t>
      </w:r>
      <w:r>
        <w:rPr>
          <w:rFonts w:eastAsia="Times New Roman"/>
          <w:bCs/>
          <w:shd w:val="clear" w:color="auto" w:fill="FFFFFF"/>
        </w:rPr>
        <w:t>ς διαχωρίσατε</w:t>
      </w:r>
      <w:r>
        <w:rPr>
          <w:rFonts w:eastAsia="Times New Roman"/>
          <w:bCs/>
          <w:shd w:val="clear" w:color="auto" w:fill="FFFFFF"/>
        </w:rPr>
        <w:t xml:space="preserve">; Θα τους διαχωρίσουμε και πριν </w:t>
      </w:r>
      <w:r>
        <w:rPr>
          <w:rFonts w:eastAsia="Times New Roman"/>
          <w:bCs/>
          <w:shd w:val="clear" w:color="auto" w:fill="FFFFFF"/>
        </w:rPr>
        <w:t xml:space="preserve">από </w:t>
      </w:r>
      <w:r>
        <w:rPr>
          <w:rFonts w:eastAsia="Times New Roman"/>
          <w:bCs/>
          <w:shd w:val="clear" w:color="auto" w:fill="FFFFFF"/>
        </w:rPr>
        <w:t xml:space="preserve">το 2004; Είναι απαράδεκτος ο διαχωρισμός. </w:t>
      </w:r>
    </w:p>
    <w:p w14:paraId="4B1D451E"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Θα σας πω, λοιπόν, τα στοιχεία του ΚΕΑΟ, το οποίο λειτουργεί θεσμικά και δεν διαχωρίζει, δεν λειτουργεί πολιτικάντικα. Σύμφωνα με τα τελευταία στοιχεία του ΚΕΑΟ, που δημοσιεύθηκ</w:t>
      </w:r>
      <w:r>
        <w:rPr>
          <w:rFonts w:eastAsia="Times New Roman"/>
          <w:bCs/>
          <w:shd w:val="clear" w:color="auto" w:fill="FFFFFF"/>
        </w:rPr>
        <w:t xml:space="preserve">αν στις 30 </w:t>
      </w:r>
      <w:r>
        <w:rPr>
          <w:rFonts w:eastAsia="Times New Roman"/>
          <w:bCs/>
          <w:shd w:val="clear" w:color="auto" w:fill="FFFFFF"/>
        </w:rPr>
        <w:lastRenderedPageBreak/>
        <w:t>Σεπτεμβρίου, το πλήθος των οφειλετών ανέρχεται σε ένα εκατομμύριο διακόσι</w:t>
      </w:r>
      <w:r>
        <w:rPr>
          <w:rFonts w:eastAsia="Times New Roman"/>
          <w:bCs/>
          <w:shd w:val="clear" w:color="auto" w:fill="FFFFFF"/>
        </w:rPr>
        <w:t>ε</w:t>
      </w:r>
      <w:r>
        <w:rPr>
          <w:rFonts w:eastAsia="Times New Roman"/>
          <w:bCs/>
          <w:shd w:val="clear" w:color="auto" w:fill="FFFFFF"/>
        </w:rPr>
        <w:t>ς ογδόντα τέσσερις χιλιάδες και το ποσό των ληξιπρόθεσμων οφειλών σε 26.135.000.000 ευρώ. Εκεί προστέθηκαν οι οφειλές του ΟΑΕΕ και το συνολικό ποσό είναι περίπου 30.000.00</w:t>
      </w:r>
      <w:r>
        <w:rPr>
          <w:rFonts w:eastAsia="Times New Roman"/>
          <w:bCs/>
          <w:shd w:val="clear" w:color="auto" w:fill="FFFFFF"/>
        </w:rPr>
        <w:t>0.000 ευρώ. Άρα, από τη δική σας πλευρά, οφείλετε να βρείτε τις καλύτερες μεθόδους, ούτως ώστε ένα μεγάλο ποσό από αυτά να μπορέσ</w:t>
      </w:r>
      <w:r>
        <w:rPr>
          <w:rFonts w:eastAsia="Times New Roman"/>
          <w:bCs/>
          <w:shd w:val="clear" w:color="auto" w:fill="FFFFFF"/>
        </w:rPr>
        <w:t>ει</w:t>
      </w:r>
      <w:r>
        <w:rPr>
          <w:rFonts w:eastAsia="Times New Roman"/>
          <w:bCs/>
          <w:shd w:val="clear" w:color="auto" w:fill="FFFFFF"/>
        </w:rPr>
        <w:t xml:space="preserve"> να εισπραχθ</w:t>
      </w:r>
      <w:r>
        <w:rPr>
          <w:rFonts w:eastAsia="Times New Roman"/>
          <w:bCs/>
          <w:shd w:val="clear" w:color="auto" w:fill="FFFFFF"/>
        </w:rPr>
        <w:t>εί</w:t>
      </w:r>
      <w:r>
        <w:rPr>
          <w:rFonts w:eastAsia="Times New Roman"/>
          <w:bCs/>
          <w:shd w:val="clear" w:color="auto" w:fill="FFFFFF"/>
        </w:rPr>
        <w:t xml:space="preserve"> ή όσο ποσό μπορεί να εισπραχθεί. </w:t>
      </w:r>
    </w:p>
    <w:p w14:paraId="4B1D451F"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Αυτό θα έχει ωφέλεια και για τον ΕΦΚΑ, αλλά πιστεύω ότι θα δοθεί η δυνατότητ</w:t>
      </w:r>
      <w:r>
        <w:rPr>
          <w:rFonts w:eastAsia="Times New Roman"/>
          <w:bCs/>
          <w:shd w:val="clear" w:color="auto" w:fill="FFFFFF"/>
        </w:rPr>
        <w:t xml:space="preserve">α αναθεώρησης και των υψηλών ασφαλιστικών εισφορών, τις οποίες έχετε επιβάλει, οι οποίες αυξάνονται συνεχώς και από 1-1-2018 θα έχουμε αύξηση και για τους αγρότες και για τους ελεύθερους επαγγελματίες. Άρα αυτός ο στόχος πρέπει να </w:t>
      </w:r>
      <w:r>
        <w:rPr>
          <w:rFonts w:eastAsia="Times New Roman"/>
          <w:bCs/>
          <w:shd w:val="clear" w:color="auto" w:fill="FFFFFF"/>
        </w:rPr>
        <w:lastRenderedPageBreak/>
        <w:t>κυνηγηθεί μέρα με τη μέρα</w:t>
      </w:r>
      <w:r>
        <w:rPr>
          <w:rFonts w:eastAsia="Times New Roman"/>
          <w:bCs/>
          <w:shd w:val="clear" w:color="auto" w:fill="FFFFFF"/>
        </w:rPr>
        <w:t xml:space="preserve">, για να δώσουμε τη δυνατότητα σε αυτούς που θέλουν και μπορούν να ρυθμίσουν και να πληρώσουν. </w:t>
      </w:r>
    </w:p>
    <w:p w14:paraId="4B1D4520"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Έξι μήνες τώρα μου λέτε ότι ψάχνετε τις καλύτερες μεθόδους. Μα, το Υπουργείο Οικονομικών βρήκε την καλύτερη μέθοδο σε μια μέρα και μας έφερε τροπολογία, η οποία</w:t>
      </w:r>
      <w:r>
        <w:rPr>
          <w:rFonts w:eastAsia="Times New Roman"/>
          <w:bCs/>
          <w:shd w:val="clear" w:color="auto" w:fill="FFFFFF"/>
        </w:rPr>
        <w:t xml:space="preserve"> συζητείται σήμερα και μειώνει προσαυξήσεις, πρόστιμα κ.λπ. δεκάδων ή και εκατοντάδων εκατομμυρίων ευρώ, κι εσείς το ψάχνετε έξι μήνες; Αν είναι δυνατόν! </w:t>
      </w:r>
    </w:p>
    <w:p w14:paraId="4B1D4521"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Οφείλετε να εκδώσετε άμεσα αυτές τις υπουργικές αποφάσεις. Είπατε ότι θα εκδοθούν τις επόμενες μέρες </w:t>
      </w:r>
      <w:r>
        <w:rPr>
          <w:rFonts w:eastAsia="Times New Roman"/>
          <w:bCs/>
          <w:shd w:val="clear" w:color="auto" w:fill="FFFFFF"/>
        </w:rPr>
        <w:t>-εντός του 2017 ελπίζω να είναι αυτό-</w:t>
      </w:r>
      <w:r>
        <w:rPr>
          <w:rFonts w:eastAsia="Times New Roman"/>
          <w:bCs/>
          <w:shd w:val="clear" w:color="auto" w:fill="FFFFFF"/>
        </w:rPr>
        <w:t>,</w:t>
      </w:r>
      <w:r>
        <w:rPr>
          <w:rFonts w:eastAsia="Times New Roman"/>
          <w:bCs/>
          <w:shd w:val="clear" w:color="auto" w:fill="FFFFFF"/>
        </w:rPr>
        <w:t xml:space="preserve"> ούτως ώστε μισό εκατομμύριο τουλάχιστον άνθρωποι, οι οποίοι εμπίπτουν σε αυτές τις κατηγορίες, να έχουν τη δυνατότητα να ενταχθούν. </w:t>
      </w:r>
    </w:p>
    <w:p w14:paraId="4B1D45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το πώς θα ενταχθούν, πόσοι θα προσφύγουν ή πόσοι δεν θα έχουν τη δυνατότητα, </w:t>
      </w:r>
      <w:r>
        <w:rPr>
          <w:rFonts w:eastAsia="Times New Roman" w:cs="Times New Roman"/>
          <w:szCs w:val="24"/>
        </w:rPr>
        <w:t>αυτό θα φανεί από την υπουργική απόφαση.</w:t>
      </w:r>
    </w:p>
    <w:p w14:paraId="4B1D452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Πάντως θεωρώ ότι ο χρόνος που αναλώθηκε ήταν πάρα πολύ σημαντικός. Χάθηκε χρόνος. Πρέπει να εκδοθεί αυτή η υπουργική απόφαση</w:t>
      </w:r>
      <w:r>
        <w:rPr>
          <w:rFonts w:eastAsia="Times New Roman" w:cs="Times New Roman"/>
          <w:szCs w:val="24"/>
        </w:rPr>
        <w:t>,</w:t>
      </w:r>
      <w:r>
        <w:rPr>
          <w:rFonts w:eastAsia="Times New Roman" w:cs="Times New Roman"/>
          <w:szCs w:val="24"/>
        </w:rPr>
        <w:t xml:space="preserve"> ούτως ώστε αυτοτελώς, όπως ορίζει το άρθρο 15, να μπορούν να ρυθμιστούν ασφαλιστικές εισφ</w:t>
      </w:r>
      <w:r>
        <w:rPr>
          <w:rFonts w:eastAsia="Times New Roman" w:cs="Times New Roman"/>
          <w:szCs w:val="24"/>
        </w:rPr>
        <w:t>ορές στις τρεις κατηγορίες που σας ανέφερα πριν. Είναι πάρα πολλοί εκείνοι οι οποίοι πιστεύω ότι θα ανταποκριθούν.</w:t>
      </w:r>
    </w:p>
    <w:p w14:paraId="4B1D452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στον εξωδικαστικό συμβιβασμό, αν θέλετε κάντε μας και μια ενημέρωση, από την πλευρά των ασφαλιστικών εισφορών πρέπει να μετρούνται στα δάκτυλα του ενός χεριού αυτοί οι οποίοι </w:t>
      </w:r>
      <w:r>
        <w:rPr>
          <w:rFonts w:eastAsia="Times New Roman" w:cs="Times New Roman"/>
          <w:szCs w:val="24"/>
        </w:rPr>
        <w:lastRenderedPageBreak/>
        <w:t>έχουν ήδη ενταχθεί, λόγω των δυσκολιών και των προϋποθέσεων που απαιτεί ο</w:t>
      </w:r>
      <w:r>
        <w:rPr>
          <w:rFonts w:eastAsia="Times New Roman" w:cs="Times New Roman"/>
          <w:szCs w:val="24"/>
        </w:rPr>
        <w:t xml:space="preserve"> εξωδικαστικός συμβιβασμός.</w:t>
      </w:r>
    </w:p>
    <w:p w14:paraId="4B1D45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Επομένως, κύριε Υπουργέ, για άλλη μια φορά πιστεύω ότι δεν πράξατε αυτά τα οποία έπρεπε. Έστω καθυστερημένα, όμως, δώστε τη δυνατότητα. Το νούμερο όσον αφορά τις κατασχέσεις που γίνονται κάθε μέρα σε τραπεζικούς λογαριασμούς λόγ</w:t>
      </w:r>
      <w:r>
        <w:rPr>
          <w:rFonts w:eastAsia="Times New Roman" w:cs="Times New Roman"/>
          <w:szCs w:val="24"/>
        </w:rPr>
        <w:t>ω οφειλών είναι πάρα πολύ μεγάλο. Γίνονται χίλιες κατασχέσεις την ημέρα. Εάν κάποιοι από αυτούς μπορούν και θέλουν -γιατί προφανώς και δεν αφορά το σύνολο- μέσα από τη ρύθμιση την οποία εσείς ο ίδιος έχετε εισηγηθεί -και συνέβη αυτό τον μήνα Μάιο- πρέπει ν</w:t>
      </w:r>
      <w:r>
        <w:rPr>
          <w:rFonts w:eastAsia="Times New Roman" w:cs="Times New Roman"/>
          <w:szCs w:val="24"/>
        </w:rPr>
        <w:t xml:space="preserve">α το κάνουν. Δεν μπορεί να καθυστερούμε άλλο ένα θέμα το οποίο είναι ωφέλιμο για όλους, για τα ασφαλιστικά ταμεία, για τους ίδιους τους </w:t>
      </w:r>
      <w:r>
        <w:rPr>
          <w:rFonts w:eastAsia="Times New Roman" w:cs="Times New Roman"/>
          <w:szCs w:val="24"/>
        </w:rPr>
        <w:lastRenderedPageBreak/>
        <w:t>οφειλέτες, για το σύνολο της κοινωνίας</w:t>
      </w:r>
      <w:r>
        <w:rPr>
          <w:rFonts w:eastAsia="Times New Roman" w:cs="Times New Roman"/>
          <w:szCs w:val="24"/>
        </w:rPr>
        <w:t>,</w:t>
      </w:r>
      <w:r>
        <w:rPr>
          <w:rFonts w:eastAsia="Times New Roman" w:cs="Times New Roman"/>
          <w:szCs w:val="24"/>
        </w:rPr>
        <w:t xml:space="preserve"> που δεν θα καλείται να πληρώνει υψηλές ασφαλιστικές εισφορές. </w:t>
      </w:r>
    </w:p>
    <w:p w14:paraId="4B1D45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Παρακαλώ πολύ, λο</w:t>
      </w:r>
      <w:r>
        <w:rPr>
          <w:rFonts w:eastAsia="Times New Roman" w:cs="Times New Roman"/>
          <w:szCs w:val="24"/>
        </w:rPr>
        <w:t>ιπόν, συγκεκριμενοποιήστε τη δουλειά σας και</w:t>
      </w:r>
      <w:r>
        <w:rPr>
          <w:rFonts w:eastAsia="Times New Roman" w:cs="Times New Roman"/>
          <w:szCs w:val="24"/>
        </w:rPr>
        <w:t>,</w:t>
      </w:r>
      <w:r>
        <w:rPr>
          <w:rFonts w:eastAsia="Times New Roman" w:cs="Times New Roman"/>
          <w:szCs w:val="24"/>
        </w:rPr>
        <w:t xml:space="preserve"> αν πράγματι είναι μέσα στο 2017</w:t>
      </w:r>
      <w:r>
        <w:rPr>
          <w:rFonts w:eastAsia="Times New Roman" w:cs="Times New Roman"/>
          <w:szCs w:val="24"/>
        </w:rPr>
        <w:t>,</w:t>
      </w:r>
      <w:r>
        <w:rPr>
          <w:rFonts w:eastAsia="Times New Roman" w:cs="Times New Roman"/>
          <w:szCs w:val="24"/>
        </w:rPr>
        <w:t xml:space="preserve"> τουλάχιστον να έχουμε κάτι συγκεκριμένο με το οποίο να μπορούμε να ενημερώσουμε τους πολίτες και τους ενδιαφερόμενους</w:t>
      </w:r>
      <w:r>
        <w:rPr>
          <w:rFonts w:eastAsia="Times New Roman" w:cs="Times New Roman"/>
          <w:szCs w:val="24"/>
        </w:rPr>
        <w:t>,</w:t>
      </w:r>
      <w:r>
        <w:rPr>
          <w:rFonts w:eastAsia="Times New Roman" w:cs="Times New Roman"/>
          <w:szCs w:val="24"/>
        </w:rPr>
        <w:t xml:space="preserve"> για να προβούν τις επόμενες μέρες στις ρυθμίσεις.</w:t>
      </w:r>
    </w:p>
    <w:p w14:paraId="4B1D45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 κύριε Πρόεδρε.</w:t>
      </w:r>
    </w:p>
    <w:p w14:paraId="4B1D45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4B1D45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 και πάλι.</w:t>
      </w:r>
    </w:p>
    <w:p w14:paraId="4B1D45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r>
        <w:rPr>
          <w:rFonts w:eastAsia="Times New Roman" w:cs="Times New Roman"/>
          <w:szCs w:val="24"/>
        </w:rPr>
        <w:lastRenderedPageBreak/>
        <w:t xml:space="preserve">Κεγκέρογλου, δεν είπα αυτά </w:t>
      </w:r>
      <w:r>
        <w:rPr>
          <w:rFonts w:eastAsia="Times New Roman" w:cs="Times New Roman"/>
          <w:szCs w:val="24"/>
        </w:rPr>
        <w:t xml:space="preserve">που μου αποδίδετε. Βεβαίως κανείς ζαλίζεται να ακούει ότι το 90% των οφειλών δημιουργήθηκαν πριν από το 2015. Σας ζάλισε και εσάς και μου λέτε ότι εγώ διαχωρίζω τους οφειλέτες σε πριν και μετά. Δεν έκανα αυτό. Είπα κάτι πολύ απλό. </w:t>
      </w:r>
    </w:p>
    <w:p w14:paraId="4B1D45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Όταν έχει κανείς οφειλές</w:t>
      </w:r>
      <w:r>
        <w:rPr>
          <w:rFonts w:eastAsia="Times New Roman" w:cs="Times New Roman"/>
          <w:szCs w:val="24"/>
        </w:rPr>
        <w:t xml:space="preserve"> από πριν</w:t>
      </w:r>
      <w:r>
        <w:rPr>
          <w:rFonts w:eastAsia="Times New Roman" w:cs="Times New Roman"/>
          <w:szCs w:val="24"/>
        </w:rPr>
        <w:t xml:space="preserve"> από</w:t>
      </w:r>
      <w:r>
        <w:rPr>
          <w:rFonts w:eastAsia="Times New Roman" w:cs="Times New Roman"/>
          <w:szCs w:val="24"/>
        </w:rPr>
        <w:t xml:space="preserve"> πέντε, δέκα, δεκαπέντε, είκοσι χρόνια και όσο πιο πολλά χρόνια περνούν, τόσο πιο δύσκολο είναι να ανταποκριθεί. Πράγματι είναι σωτήρια αυτή η διάταξη που θα φέρουμε και έχει σημασία να αποδώσει, όχι απλώς να τη φέρουμε γρήγορα. Βελτιώνουμε πρ</w:t>
      </w:r>
      <w:r>
        <w:rPr>
          <w:rFonts w:eastAsia="Times New Roman" w:cs="Times New Roman"/>
          <w:szCs w:val="24"/>
        </w:rPr>
        <w:t>αγματικά, γιατί αυτό κάνουμε συνεχώς, όπως έχετε προσέξει και εσείς. Παρά τις αρχικές νομοθετικές δεσμεύσεις, πάντα επιχειρούμε στη διαδικασία της εφαρμογής να πετυχαίνουμε ακόμη καλύτερους όρους, διότι όλα αυτά -</w:t>
      </w:r>
      <w:r>
        <w:rPr>
          <w:rFonts w:eastAsia="Times New Roman" w:cs="Times New Roman"/>
          <w:szCs w:val="24"/>
        </w:rPr>
        <w:lastRenderedPageBreak/>
        <w:t>γνωρίζει ο ελληνικός λαός και δεν το κρύβου</w:t>
      </w:r>
      <w:r>
        <w:rPr>
          <w:rFonts w:eastAsia="Times New Roman" w:cs="Times New Roman"/>
          <w:szCs w:val="24"/>
        </w:rPr>
        <w:t>με ποτέ από την πλευρά μας- προϋποθέτουν μια επιτυχή διαπραγμάτευση από την πλευρά των κυβερνητικών στελεχών. Στη</w:t>
      </w:r>
      <w:r>
        <w:rPr>
          <w:rFonts w:eastAsia="Times New Roman" w:cs="Times New Roman"/>
          <w:szCs w:val="24"/>
        </w:rPr>
        <w:t>ν</w:t>
      </w:r>
      <w:r>
        <w:rPr>
          <w:rFonts w:eastAsia="Times New Roman" w:cs="Times New Roman"/>
          <w:szCs w:val="24"/>
        </w:rPr>
        <w:t xml:space="preserve"> περίοδο αυτή αυτό είναι ακριβώς που πετυχαίνουμε, να πετυχαίνουμε ακόμα καλύτερους όρους για την αποπληρωμή αυτών των οφειλών. </w:t>
      </w:r>
    </w:p>
    <w:p w14:paraId="4B1D45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είναι </w:t>
      </w:r>
      <w:r>
        <w:rPr>
          <w:rFonts w:eastAsia="Times New Roman" w:cs="Times New Roman"/>
          <w:szCs w:val="24"/>
        </w:rPr>
        <w:t>οι παλιές οφειλές περισσότερο επιβαρυμένες, λόγω της μεγάλης παρέλευσης χρόνου, με προσαυξήσεις υψηλότατες, αυτό ευνοεί ακόμα περισσότερο τους παλιούς οφειλέτες</w:t>
      </w:r>
      <w:r>
        <w:rPr>
          <w:rFonts w:eastAsia="Times New Roman" w:cs="Times New Roman"/>
          <w:szCs w:val="24"/>
        </w:rPr>
        <w:t>,</w:t>
      </w:r>
      <w:r>
        <w:rPr>
          <w:rFonts w:eastAsia="Times New Roman" w:cs="Times New Roman"/>
          <w:szCs w:val="24"/>
        </w:rPr>
        <w:t xml:space="preserve"> πριν </w:t>
      </w:r>
      <w:r>
        <w:rPr>
          <w:rFonts w:eastAsia="Times New Roman" w:cs="Times New Roman"/>
          <w:szCs w:val="24"/>
        </w:rPr>
        <w:t xml:space="preserve">από </w:t>
      </w:r>
      <w:r>
        <w:rPr>
          <w:rFonts w:eastAsia="Times New Roman" w:cs="Times New Roman"/>
          <w:szCs w:val="24"/>
        </w:rPr>
        <w:t>το 2015</w:t>
      </w:r>
      <w:r>
        <w:rPr>
          <w:rFonts w:eastAsia="Times New Roman" w:cs="Times New Roman"/>
          <w:szCs w:val="24"/>
        </w:rPr>
        <w:t>,</w:t>
      </w:r>
      <w:r>
        <w:rPr>
          <w:rFonts w:eastAsia="Times New Roman" w:cs="Times New Roman"/>
          <w:szCs w:val="24"/>
        </w:rPr>
        <w:t xml:space="preserve"> και είναι πραγματικά ο μεγάλος όγκος των οφειλετών. Οφείλουμε αυτούς που του</w:t>
      </w:r>
      <w:r>
        <w:rPr>
          <w:rFonts w:eastAsia="Times New Roman" w:cs="Times New Roman"/>
          <w:szCs w:val="24"/>
        </w:rPr>
        <w:t xml:space="preserve">ς χτύπησε η πολιτική των προηγούμενων κυβερνήσεων να τους διαχειριστούμε ακόμα καλύτερα, ακόμα πιο αποτελεσματικά. </w:t>
      </w:r>
    </w:p>
    <w:p w14:paraId="4B1D45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 τα όσα λέτε</w:t>
      </w:r>
      <w:r>
        <w:rPr>
          <w:rFonts w:eastAsia="Times New Roman" w:cs="Times New Roman"/>
          <w:szCs w:val="24"/>
        </w:rPr>
        <w:t>,</w:t>
      </w:r>
      <w:r>
        <w:rPr>
          <w:rFonts w:eastAsia="Times New Roman" w:cs="Times New Roman"/>
          <w:szCs w:val="24"/>
        </w:rPr>
        <w:t xml:space="preserve"> ότι εμείς προκαλούμε οφειλέτες γιατί αυξάνουμε τις εισφορές, είναι μετρημένα τα πράγματα. Το 2017 κατέβαλαν 623 εκατομμύρι</w:t>
      </w:r>
      <w:r>
        <w:rPr>
          <w:rFonts w:eastAsia="Times New Roman" w:cs="Times New Roman"/>
          <w:szCs w:val="24"/>
        </w:rPr>
        <w:t xml:space="preserve">α ευρώ μικρότερες οφειλές σε σχέση με το 2016 οι μη μισθωτοί, για αυτούς μιλάμε, γιατί οι μισθωτοί πάντα ό,τι καταβάλλεται το καταβάλλουν. </w:t>
      </w:r>
    </w:p>
    <w:p w14:paraId="4B1D45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κλήθηκαν να καταβάλουν 623 εκατομμύρια ευρώ λιγότερα. Θα εισπράξουμε περισσότερα βεβαίως, παρ</w:t>
      </w:r>
      <w:r>
        <w:rPr>
          <w:rFonts w:eastAsia="Times New Roman" w:cs="Times New Roman"/>
          <w:szCs w:val="24"/>
        </w:rPr>
        <w:t xml:space="preserve">’ </w:t>
      </w:r>
      <w:r>
        <w:rPr>
          <w:rFonts w:eastAsia="Times New Roman" w:cs="Times New Roman"/>
          <w:szCs w:val="24"/>
        </w:rPr>
        <w:t xml:space="preserve">όλο που κλήθηκαν </w:t>
      </w:r>
      <w:r>
        <w:rPr>
          <w:rFonts w:eastAsia="Times New Roman" w:cs="Times New Roman"/>
          <w:szCs w:val="24"/>
        </w:rPr>
        <w:t xml:space="preserve">να πληρώσουν λιγότερα, γιατί είναι λιγότεροι οι οφειλέτες και γι’ αυτό έχουμε μια ανταπόκριση κοντά στο 70% των μη μισθωτών ασφαλισμένων στις υποχρεώσεις τους. Και έχουμε τη μεγαλύτερη εισπραξιμότητα που έχει σημειωθεί όλα τα προηγούμενα χρόνια. </w:t>
      </w:r>
    </w:p>
    <w:p w14:paraId="4B1D452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Στα επόμε</w:t>
      </w:r>
      <w:r>
        <w:rPr>
          <w:rFonts w:eastAsia="Times New Roman" w:cs="Times New Roman"/>
          <w:szCs w:val="24"/>
        </w:rPr>
        <w:t xml:space="preserve">να χρόνια, μετά και την αφαίρεση από τη βάση υπολογισμού των εισφορών που καταβλήθηκαν κατά το προηγούμενο </w:t>
      </w:r>
      <w:r>
        <w:rPr>
          <w:rFonts w:eastAsia="Times New Roman" w:cs="Times New Roman"/>
          <w:szCs w:val="24"/>
        </w:rPr>
        <w:lastRenderedPageBreak/>
        <w:t>έτος, που είχαμε στην αρχική περίοδο, θα έχουμε τουλάχιστον 500 εκατομμύρια ευρώ λιγότερες εισφορές που θα καταβάλλουν οι ελεύθεροι επαγγελματίες. Οι</w:t>
      </w:r>
      <w:r>
        <w:rPr>
          <w:rFonts w:eastAsia="Times New Roman" w:cs="Times New Roman"/>
          <w:szCs w:val="24"/>
        </w:rPr>
        <w:t xml:space="preserve"> δικηγόροι, περίπου στο 19%, δεν πληρώνουν καμμία εισφορά. </w:t>
      </w:r>
    </w:p>
    <w:p w14:paraId="4B1D453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Έχετε πάρει στον λαιμό σας ολόκληρους κλάδους</w:t>
      </w:r>
      <w:r>
        <w:rPr>
          <w:rFonts w:eastAsia="Times New Roman" w:cs="Times New Roman"/>
          <w:szCs w:val="24"/>
        </w:rPr>
        <w:t>,</w:t>
      </w:r>
      <w:r>
        <w:rPr>
          <w:rFonts w:eastAsia="Times New Roman" w:cs="Times New Roman"/>
          <w:szCs w:val="24"/>
        </w:rPr>
        <w:t xml:space="preserve"> που καταστράφηκαν από μία μη σώφρονα αντίδραση απέναντι σε ένα σύστημα το οποίο ευνοούσε τον κόσμο της εργασίας και βεβαίως και τους απασχολούμενους, όπως φαίνεται από τα αποτελέσματα τα οποία μόλις σας ανέφερα. </w:t>
      </w:r>
    </w:p>
    <w:p w14:paraId="4B1D453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τα δούμε και για την επόμενη χρονιά. Θα</w:t>
      </w:r>
      <w:r>
        <w:rPr>
          <w:rFonts w:eastAsia="Times New Roman" w:cs="Times New Roman"/>
          <w:szCs w:val="24"/>
        </w:rPr>
        <w:t xml:space="preserve"> δούμε και τις σχετικές υπουργικές αποφάσεις για τον εξωδικαστικό συμβιβασμό όλων αυτών που κοντά στο 90% θα ρυθμίσουν τις οφειλές τους και </w:t>
      </w:r>
      <w:r>
        <w:rPr>
          <w:rFonts w:eastAsia="Times New Roman" w:cs="Times New Roman"/>
          <w:szCs w:val="24"/>
        </w:rPr>
        <w:lastRenderedPageBreak/>
        <w:t>είναι ο μεγάλος όγκος από αυτή τη ρύθμιση. Θα κάνουμε έναν απολογισμό για το καλύτερο και θα μιλήσουμε τότε επί συγκ</w:t>
      </w:r>
      <w:r>
        <w:rPr>
          <w:rFonts w:eastAsia="Times New Roman" w:cs="Times New Roman"/>
          <w:szCs w:val="24"/>
        </w:rPr>
        <w:t xml:space="preserve">εκριμένων θεμάτων. </w:t>
      </w:r>
    </w:p>
    <w:p w14:paraId="4B1D453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B1D453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Πότε θα εκδοθεί η απόφαση, κύριε Υπουργέ; </w:t>
      </w:r>
    </w:p>
    <w:p w14:paraId="4B1D453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Σας είπα, εντός των ημερών. </w:t>
      </w:r>
    </w:p>
    <w:p w14:paraId="4B1D453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 xml:space="preserve">μαστινός): </w:t>
      </w:r>
      <w:r>
        <w:rPr>
          <w:rFonts w:eastAsia="Times New Roman" w:cs="Times New Roman"/>
          <w:szCs w:val="24"/>
        </w:rPr>
        <w:t>Και προχωρούμε στις επόμενες ερωτήσεις</w:t>
      </w:r>
      <w:r>
        <w:rPr>
          <w:rFonts w:eastAsia="Times New Roman" w:cs="Times New Roman"/>
          <w:szCs w:val="24"/>
        </w:rPr>
        <w:t>,</w:t>
      </w:r>
      <w:r>
        <w:rPr>
          <w:rFonts w:eastAsia="Times New Roman" w:cs="Times New Roman"/>
          <w:szCs w:val="24"/>
        </w:rPr>
        <w:t xml:space="preserve"> στις οποίες θα απαντήσει ο Υπουργός Αγροτικής Ανάπτυξης και Τροφίμων κ. Αποστόλου. </w:t>
      </w:r>
    </w:p>
    <w:p w14:paraId="4B1D453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w:t>
      </w:r>
      <w:r>
        <w:rPr>
          <w:rFonts w:eastAsia="Times New Roman" w:cs="Times New Roman"/>
          <w:szCs w:val="24"/>
        </w:rPr>
        <w:t>ξεκινήσουμε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615/11-12-2017 επίκαιρη ερώτηση πρώτου κύκλου του Βουλευτή Τρικάλων του Συνασπισμού</w:t>
      </w:r>
      <w:r>
        <w:rPr>
          <w:rFonts w:eastAsia="Times New Roman" w:cs="Times New Roman"/>
          <w:szCs w:val="24"/>
        </w:rPr>
        <w:t xml:space="preserve"> Ριζοσπαστικής Αριστεράς κ. </w:t>
      </w:r>
      <w:r>
        <w:rPr>
          <w:rFonts w:eastAsia="Times New Roman" w:cs="Times New Roman"/>
          <w:bCs/>
          <w:szCs w:val="24"/>
        </w:rPr>
        <w:t>Χρήστου Σιμορέλη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με θέμα: «Αναθεώρηση των κριτηρίων επιλογής εκμετάλλευσης για τη δράση 10.01.04, μείωση της ρύπανσης νερού από γεωργική δραστηριότητα».</w:t>
      </w:r>
    </w:p>
    <w:p w14:paraId="4B1D453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Σιμορέλη, </w:t>
      </w:r>
      <w:r>
        <w:rPr>
          <w:rFonts w:eastAsia="Times New Roman" w:cs="Times New Roman"/>
          <w:szCs w:val="24"/>
        </w:rPr>
        <w:t xml:space="preserve">έχετε τον λόγο για δύο λεπτά. </w:t>
      </w:r>
    </w:p>
    <w:p w14:paraId="4B1D453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Ευχαριστώ, κύριε Πρόεδρε. </w:t>
      </w:r>
    </w:p>
    <w:p w14:paraId="4B1D453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Ένα ζήτημα που αφορά τον αγροτικό κόσμο του Νομού Τρικάλων είναι η αναθεώρηση του </w:t>
      </w:r>
      <w:r>
        <w:rPr>
          <w:rFonts w:eastAsia="Times New Roman" w:cs="Times New Roman"/>
          <w:szCs w:val="24"/>
        </w:rPr>
        <w:t>μ</w:t>
      </w:r>
      <w:r>
        <w:rPr>
          <w:rFonts w:eastAsia="Times New Roman" w:cs="Times New Roman"/>
          <w:szCs w:val="24"/>
        </w:rPr>
        <w:t>έτρου 10.1.2004 «Μείωση της ρύπανσης νερού από γεωργική δραστηριότητα», το οποίο ανήκει στο Πρόγ</w:t>
      </w:r>
      <w:r>
        <w:rPr>
          <w:rFonts w:eastAsia="Times New Roman" w:cs="Times New Roman"/>
          <w:szCs w:val="24"/>
        </w:rPr>
        <w:t xml:space="preserve">ραμμα Αγροτικής Ανάπτυξης 2014-2020 στο </w:t>
      </w:r>
      <w:r>
        <w:rPr>
          <w:rFonts w:eastAsia="Times New Roman" w:cs="Times New Roman"/>
          <w:szCs w:val="24"/>
        </w:rPr>
        <w:t>μ</w:t>
      </w:r>
      <w:r>
        <w:rPr>
          <w:rFonts w:eastAsia="Times New Roman" w:cs="Times New Roman"/>
          <w:szCs w:val="24"/>
        </w:rPr>
        <w:t xml:space="preserve">έτρο 10. </w:t>
      </w:r>
    </w:p>
    <w:p w14:paraId="4B1D453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συγκεκριμένη δράση στοχεύει στη μείωση της ρύπανσης του νερού από νιτρικά ιόντα και από άλλες ρυπογόνες εισροές, με σκοπό να στρέψει τον Έλληνα αγρότη σε γεωργικές πρακτικές φιλικές προς το περιβάλλον, χ</w:t>
      </w:r>
      <w:r>
        <w:rPr>
          <w:rFonts w:eastAsia="Times New Roman" w:cs="Times New Roman"/>
          <w:szCs w:val="24"/>
        </w:rPr>
        <w:t xml:space="preserve">ωρίς να θέτει σε κίνδυνο τις αποδόσεις της παραγωγής του και το εισόδημά του. </w:t>
      </w:r>
    </w:p>
    <w:p w14:paraId="4B1D453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υπουργική απόφαση με αριθμό 1013/95296 έχουν τεθεί τα κριτήρια επιλεξιμότητας καθώς και τα κριτήρια επιλογής εκμετάλλευσης με την αντίστοιχη μοριοδότηση. </w:t>
      </w:r>
    </w:p>
    <w:p w14:paraId="4B1D453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Σύμφωνα με αυτή</w:t>
      </w:r>
      <w:r>
        <w:rPr>
          <w:rFonts w:eastAsia="Times New Roman" w:cs="Times New Roman"/>
          <w:szCs w:val="24"/>
        </w:rPr>
        <w:t xml:space="preserve"> την απόφαση, στην παράγραφο 8, προτεραιότητα δίνεται σε περιοχές με κακή ποιοτική χημική κατάσταση υπογείων υδατικών συστημάτων. Αυτές οι περιοχές βαθμολογούνται μέχρι εκατό μόρια, ενώ υπάρχει και ένα δεύτερο κριτήριο</w:t>
      </w:r>
      <w:r>
        <w:rPr>
          <w:rFonts w:eastAsia="Times New Roman" w:cs="Times New Roman"/>
          <w:szCs w:val="24"/>
        </w:rPr>
        <w:t>,</w:t>
      </w:r>
      <w:r>
        <w:rPr>
          <w:rFonts w:eastAsia="Times New Roman" w:cs="Times New Roman"/>
          <w:szCs w:val="24"/>
        </w:rPr>
        <w:t xml:space="preserve"> που αφορά προστατευόμενες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lastRenderedPageBreak/>
        <w:t>μπορεί να δώσει επιπλέον είκοσι μόρια. Η πιστοποίηση των αγροτεμαχίων γίνεται μηχανογραφικά. Η κατηγοριοποίηση δε των αγροτεμαχίων γίνεται με βάση το Σχέδιο Διαχείρισης Λεκανών Απορροής Ποταμών Υδατικού Διαμερίσματος Θεσσαλίας. Σύμφ</w:t>
      </w:r>
      <w:r>
        <w:rPr>
          <w:rFonts w:eastAsia="Times New Roman" w:cs="Times New Roman"/>
          <w:szCs w:val="24"/>
        </w:rPr>
        <w:t xml:space="preserve">ωνα με τον χάρτη, το σύνολο της Περιφερειακής Ενότητας Τρικάλων βρίσκεται σε ζώνη καλής χημικής σύστασης υπογείων υδάτων. </w:t>
      </w:r>
    </w:p>
    <w:p w14:paraId="4B1D453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Συνεπώς, με αυτόν τον τρόπο</w:t>
      </w:r>
      <w:r>
        <w:rPr>
          <w:rFonts w:eastAsia="Times New Roman" w:cs="Times New Roman"/>
          <w:szCs w:val="24"/>
        </w:rPr>
        <w:t>,</w:t>
      </w:r>
      <w:r>
        <w:rPr>
          <w:rFonts w:eastAsia="Times New Roman" w:cs="Times New Roman"/>
          <w:szCs w:val="24"/>
        </w:rPr>
        <w:t xml:space="preserve"> αποκλείονται από το υπό συζήτηση </w:t>
      </w:r>
      <w:r>
        <w:rPr>
          <w:rFonts w:eastAsia="Times New Roman" w:cs="Times New Roman"/>
          <w:szCs w:val="24"/>
        </w:rPr>
        <w:t>μ</w:t>
      </w:r>
      <w:r>
        <w:rPr>
          <w:rFonts w:eastAsia="Times New Roman" w:cs="Times New Roman"/>
          <w:szCs w:val="24"/>
        </w:rPr>
        <w:t xml:space="preserve">έτρο οι καλλιέργειες σε περιοχές που, αν και παρουσιάζουν προβλήματα νιτρορύπανσης, έχει αξιολογηθεί ότι τα υπόγεια ύδατά τους βρίσκονται σε καλή κατάσταση. </w:t>
      </w:r>
    </w:p>
    <w:p w14:paraId="4B1D453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Ο ανωτέρω χαρακτηρισμός περί της καλής ή κακής ποιοτικής κατάστασης των υπόγειων υδατικών συστημάτ</w:t>
      </w:r>
      <w:r>
        <w:rPr>
          <w:rFonts w:eastAsia="Times New Roman" w:cs="Times New Roman"/>
          <w:szCs w:val="24"/>
        </w:rPr>
        <w:t xml:space="preserve">ων πραγματοποιήθηκε στο πλαίσιο σύνταξης των Σχεδίων Διαχείρισης Λεκανών Απορροής από την Ειδική Γραμματεία Υδάτων. </w:t>
      </w:r>
    </w:p>
    <w:p w14:paraId="4B1D453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Επειδή η εμφάνιση νιτρικών ιόντων και άλλων ρυπογόνων παραγόντων στα υπόγεια ύδατα είναι πολύ μεγάλη απειλή για τη δημόσια υγεία, επειδή οι</w:t>
      </w:r>
      <w:r>
        <w:rPr>
          <w:rFonts w:eastAsia="Times New Roman" w:cs="Times New Roman"/>
          <w:szCs w:val="24"/>
        </w:rPr>
        <w:t xml:space="preserve"> Έλληνες αγρότες είναι συνειδητοποιημένοι ως προς την προστασία του περιβάλλοντος και επιζητούν να ενταχθούν στη δράση και επειδή το ενδιαφέρον των Τρικαλινών αγροτών είναι πολύ μεγάλο για την ένταξη καλλιεργειών στην εν λόγω δράση και από τα μέχρι τώρα στ</w:t>
      </w:r>
      <w:r>
        <w:rPr>
          <w:rFonts w:eastAsia="Times New Roman" w:cs="Times New Roman"/>
          <w:szCs w:val="24"/>
        </w:rPr>
        <w:t xml:space="preserve">οιχεία του προηγούμενου </w:t>
      </w:r>
      <w:r>
        <w:rPr>
          <w:rFonts w:eastAsia="Times New Roman" w:cs="Times New Roman"/>
          <w:szCs w:val="24"/>
        </w:rPr>
        <w:t>π</w:t>
      </w:r>
      <w:r>
        <w:rPr>
          <w:rFonts w:eastAsia="Times New Roman" w:cs="Times New Roman"/>
          <w:szCs w:val="24"/>
        </w:rPr>
        <w:t xml:space="preserve">ρογράμματος η ανταπόκριση και τα αποτελέσματα ήταν θετικά, ερωτάται ο κύριος Υπουργός αν είναι στην πρόθεσή του η τροποποίηση </w:t>
      </w:r>
      <w:r>
        <w:rPr>
          <w:rFonts w:eastAsia="Times New Roman" w:cs="Times New Roman"/>
          <w:szCs w:val="24"/>
        </w:rPr>
        <w:lastRenderedPageBreak/>
        <w:t xml:space="preserve">των κριτηρίων ένταξης στο εν λόγω </w:t>
      </w:r>
      <w:r>
        <w:rPr>
          <w:rFonts w:eastAsia="Times New Roman" w:cs="Times New Roman"/>
          <w:szCs w:val="24"/>
        </w:rPr>
        <w:t>μ</w:t>
      </w:r>
      <w:r>
        <w:rPr>
          <w:rFonts w:eastAsia="Times New Roman" w:cs="Times New Roman"/>
          <w:szCs w:val="24"/>
        </w:rPr>
        <w:t xml:space="preserve">έτρο, ώστε να επιτευχθεί ο πραγματικός στόχος του </w:t>
      </w:r>
      <w:r>
        <w:rPr>
          <w:rFonts w:eastAsia="Times New Roman" w:cs="Times New Roman"/>
          <w:szCs w:val="24"/>
        </w:rPr>
        <w:t>π</w:t>
      </w:r>
      <w:r>
        <w:rPr>
          <w:rFonts w:eastAsia="Times New Roman" w:cs="Times New Roman"/>
          <w:szCs w:val="24"/>
        </w:rPr>
        <w:t>ρογράμματος -που εί</w:t>
      </w:r>
      <w:r>
        <w:rPr>
          <w:rFonts w:eastAsia="Times New Roman" w:cs="Times New Roman"/>
          <w:szCs w:val="24"/>
        </w:rPr>
        <w:t>ναι η μείωση της ρύπανσης του νερού από γεωργική δραστηριότητα-</w:t>
      </w:r>
      <w:r>
        <w:rPr>
          <w:rFonts w:eastAsia="Times New Roman" w:cs="Times New Roman"/>
          <w:szCs w:val="24"/>
        </w:rPr>
        <w:t>,</w:t>
      </w:r>
      <w:r>
        <w:rPr>
          <w:rFonts w:eastAsia="Times New Roman" w:cs="Times New Roman"/>
          <w:szCs w:val="24"/>
        </w:rPr>
        <w:t xml:space="preserve"> ώστε να μην αποκλείονται εκμεταλλεύσεις με καλά ύδατα και σοβαρά προβλήματα νιτρορύπανσης και να μην υπάρξει αποκλεισμός των αγροτών των Τρικάλων από τη δράση. </w:t>
      </w:r>
    </w:p>
    <w:p w14:paraId="4B1D454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 xml:space="preserve">Ευχαριστώ. </w:t>
      </w:r>
    </w:p>
    <w:p w14:paraId="4B1D454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B1D45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Κατ’ αρχάς, αγαπητέ συνάδελφε, να πω ότι είναι όντως σοβαρό το ζήτημα. Η διαχείριση, όμως, των ευαίσθητων στη νιτρορύπανση ζωνών γίνε</w:t>
      </w:r>
      <w:r>
        <w:rPr>
          <w:rFonts w:eastAsia="Times New Roman" w:cs="Times New Roman"/>
          <w:szCs w:val="24"/>
        </w:rPr>
        <w:t xml:space="preserve">ται κατ’ εφαρμογήν συγκεκριμένης </w:t>
      </w:r>
      <w:r>
        <w:rPr>
          <w:rFonts w:eastAsia="Times New Roman" w:cs="Times New Roman"/>
          <w:szCs w:val="24"/>
        </w:rPr>
        <w:lastRenderedPageBreak/>
        <w:t xml:space="preserve">ευρωπαϊκής οδηγίας για την προστασία των νερών γεωργικής προέλευσης. </w:t>
      </w:r>
    </w:p>
    <w:p w14:paraId="4B1D45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τη συγκεκριμένη </w:t>
      </w:r>
      <w:r>
        <w:rPr>
          <w:rFonts w:eastAsia="Times New Roman" w:cs="Times New Roman"/>
          <w:szCs w:val="24"/>
        </w:rPr>
        <w:t>ο</w:t>
      </w:r>
      <w:r>
        <w:rPr>
          <w:rFonts w:eastAsia="Times New Roman" w:cs="Times New Roman"/>
          <w:szCs w:val="24"/>
        </w:rPr>
        <w:t>δηγία κάθε κράτος-μέλος, μεταξύ άλλων</w:t>
      </w:r>
      <w:r>
        <w:rPr>
          <w:rFonts w:eastAsia="Times New Roman" w:cs="Times New Roman"/>
          <w:szCs w:val="24"/>
        </w:rPr>
        <w:t>,</w:t>
      </w:r>
      <w:r>
        <w:rPr>
          <w:rFonts w:eastAsia="Times New Roman" w:cs="Times New Roman"/>
          <w:szCs w:val="24"/>
        </w:rPr>
        <w:t xml:space="preserve"> οφείλει να ορίσει ποιες ζώνες είναι ευπρόσβλητες, ποιες είναι δηλαδή οι περιο</w:t>
      </w:r>
      <w:r>
        <w:rPr>
          <w:rFonts w:eastAsia="Times New Roman" w:cs="Times New Roman"/>
          <w:szCs w:val="24"/>
        </w:rPr>
        <w:t>χές όπου απορρέουν τα νερά και εμφανίζονται αυξημένες συγκεντρώσεις νιτρικών. Αυτές είναι οι ευπρόσβλητες περιοχές.</w:t>
      </w:r>
    </w:p>
    <w:p w14:paraId="4B1D45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εμείς, σε συνεργασία με το Υπουργείο Περιβάλλοντος -και σας λέω ότι ειδικά την πρωτοβουλία την έχει το Υπουργείο Περιβάλλοντος-</w:t>
      </w:r>
      <w:r>
        <w:rPr>
          <w:rFonts w:eastAsia="Times New Roman" w:cs="Times New Roman"/>
          <w:szCs w:val="24"/>
        </w:rPr>
        <w:t>,</w:t>
      </w:r>
      <w:r>
        <w:rPr>
          <w:rFonts w:eastAsia="Times New Roman" w:cs="Times New Roman"/>
          <w:szCs w:val="24"/>
        </w:rPr>
        <w:t xml:space="preserve"> συναποφ</w:t>
      </w:r>
      <w:r>
        <w:rPr>
          <w:rFonts w:eastAsia="Times New Roman" w:cs="Times New Roman"/>
          <w:szCs w:val="24"/>
        </w:rPr>
        <w:t xml:space="preserve">ασίζουμε, λαμβάνοντας υπ’ όψιν τις τιμές που υπάρχουν στα νιτρικά στις συγκεκριμένες περιοχές, στα υπόγεια, στα επιφανειακά ύδατα, καθώς και αποτελέσματα εξετάσεων, που μέσα από τις ανθρωπογενείς πιέσεις ασκούνται στις συγκεκριμένες </w:t>
      </w:r>
      <w:r>
        <w:rPr>
          <w:rFonts w:eastAsia="Times New Roman" w:cs="Times New Roman"/>
          <w:szCs w:val="24"/>
        </w:rPr>
        <w:lastRenderedPageBreak/>
        <w:t>λεκάνες απορροής. Οπότε</w:t>
      </w:r>
      <w:r>
        <w:rPr>
          <w:rFonts w:eastAsia="Times New Roman" w:cs="Times New Roman"/>
          <w:szCs w:val="24"/>
        </w:rPr>
        <w:t xml:space="preserve"> φτάνουμε σε ένα σημείο και χαρακτηρίζουμε τις περιοχές αυτές ως ευπρόσβλητες ζώνες και είμαστε υποχρεωμένοι να καταρτίσουμε τα αναγκαία προγράμματα δράσης</w:t>
      </w:r>
      <w:r>
        <w:rPr>
          <w:rFonts w:eastAsia="Times New Roman" w:cs="Times New Roman"/>
          <w:szCs w:val="24"/>
        </w:rPr>
        <w:t>,</w:t>
      </w:r>
      <w:r>
        <w:rPr>
          <w:rFonts w:eastAsia="Times New Roman" w:cs="Times New Roman"/>
          <w:szCs w:val="24"/>
        </w:rPr>
        <w:t xml:space="preserve"> για να μειώσουμε τη νιτρορύπανση των νερών της περιοχής. </w:t>
      </w:r>
    </w:p>
    <w:p w14:paraId="4B1D45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προβλέπεται στην </w:t>
      </w:r>
      <w:r>
        <w:rPr>
          <w:rFonts w:eastAsia="Times New Roman" w:cs="Times New Roman"/>
          <w:szCs w:val="24"/>
        </w:rPr>
        <w:t>ο</w:t>
      </w:r>
      <w:r>
        <w:rPr>
          <w:rFonts w:eastAsia="Times New Roman" w:cs="Times New Roman"/>
          <w:szCs w:val="24"/>
        </w:rPr>
        <w:t xml:space="preserve">δηγία, η εφαρμογή </w:t>
      </w:r>
      <w:r>
        <w:rPr>
          <w:rFonts w:eastAsia="Times New Roman" w:cs="Times New Roman"/>
          <w:szCs w:val="24"/>
        </w:rPr>
        <w:t xml:space="preserve">των προγραμμάτων δράσης είναι εκείνη που θα μας οδηγήσει στη μείωση της νιτρορύπανσης. Και βέβαια είναι ξεκάθαρο ότι η εφαρμογή των προβλέψεων των προγραμμάτων δράσης είναι υποχρεωτική για τους παραγωγούς και δεν ενισχύεται. </w:t>
      </w:r>
    </w:p>
    <w:p w14:paraId="4B1D45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όμως, υλοποίησης </w:t>
      </w:r>
      <w:r>
        <w:rPr>
          <w:rFonts w:eastAsia="Times New Roman" w:cs="Times New Roman"/>
          <w:szCs w:val="24"/>
        </w:rPr>
        <w:t>του έργου που αναφέρατε εσείς, τη σύνταξη προγραμμάτων δράσης στις ευπρόσβλητες από νιτρορύπανση περιοχές -που ήδη εκπονείται και θα μας παραδοθεί τον Απρίλιο του 2018-</w:t>
      </w:r>
      <w:r>
        <w:rPr>
          <w:rFonts w:eastAsia="Times New Roman" w:cs="Times New Roman"/>
          <w:szCs w:val="24"/>
        </w:rPr>
        <w:t>,</w:t>
      </w:r>
      <w:r>
        <w:rPr>
          <w:rFonts w:eastAsia="Times New Roman" w:cs="Times New Roman"/>
          <w:szCs w:val="24"/>
        </w:rPr>
        <w:t xml:space="preserve"> θα συνταχθούν τα αντίστοιχα προγράμματα </w:t>
      </w:r>
      <w:r>
        <w:rPr>
          <w:rFonts w:eastAsia="Times New Roman" w:cs="Times New Roman"/>
          <w:szCs w:val="24"/>
        </w:rPr>
        <w:lastRenderedPageBreak/>
        <w:t>δράσης σε αυτές τις περιοχές για τις οποίες</w:t>
      </w:r>
      <w:r>
        <w:rPr>
          <w:rFonts w:eastAsia="Times New Roman" w:cs="Times New Roman"/>
          <w:szCs w:val="24"/>
        </w:rPr>
        <w:t>,</w:t>
      </w:r>
      <w:r>
        <w:rPr>
          <w:rFonts w:eastAsia="Times New Roman" w:cs="Times New Roman"/>
          <w:szCs w:val="24"/>
        </w:rPr>
        <w:t xml:space="preserve"> 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λόγω της μεγάλης έκτασης -ήδη η φετινή παρέμβαση πολλαπλασιάζει τις εκτάσεις σε σχέση με τις προηγούμενες περιοχές- και επειδή αντιλαμβάνεστε ότι αυτό μας οδήγησε και σε έναν αυξημένο προϋπολογισμό στο συγκεκριμένο </w:t>
      </w:r>
      <w:r>
        <w:rPr>
          <w:rFonts w:eastAsia="Times New Roman" w:cs="Times New Roman"/>
          <w:szCs w:val="24"/>
        </w:rPr>
        <w:t>μ</w:t>
      </w:r>
      <w:r>
        <w:rPr>
          <w:rFonts w:eastAsia="Times New Roman" w:cs="Times New Roman"/>
          <w:szCs w:val="24"/>
        </w:rPr>
        <w:t>έτρο, κρίθηκε απαραίτητο να τεθο</w:t>
      </w:r>
      <w:r>
        <w:rPr>
          <w:rFonts w:eastAsia="Times New Roman" w:cs="Times New Roman"/>
          <w:szCs w:val="24"/>
        </w:rPr>
        <w:t>ύν κριτήρια επιλογής</w:t>
      </w:r>
      <w:r>
        <w:rPr>
          <w:rFonts w:eastAsia="Times New Roman" w:cs="Times New Roman"/>
          <w:szCs w:val="24"/>
        </w:rPr>
        <w:t>,</w:t>
      </w:r>
      <w:r>
        <w:rPr>
          <w:rFonts w:eastAsia="Times New Roman" w:cs="Times New Roman"/>
          <w:szCs w:val="24"/>
        </w:rPr>
        <w:t xml:space="preserve"> για να μπορέσουμε να ανταποκριθούμε στις υποχρεώσεις. </w:t>
      </w:r>
    </w:p>
    <w:p w14:paraId="4B1D45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Κανονιστικά, όμως, τα κριτήρια επιλογής αφορούν μόνο την περιβαλλοντική στόχευση του μέτρου και μπορούν να αλλάξουν μόνο όταν έχουν ολοκληρωθεί, όταν έχουν επικαιροποιηθεί όλα τα </w:t>
      </w:r>
      <w:r>
        <w:rPr>
          <w:rFonts w:eastAsia="Times New Roman" w:cs="Times New Roman"/>
          <w:szCs w:val="24"/>
        </w:rPr>
        <w:t>προγράμματα δράσης, δηλαδή μετά τον Απρίλη του 2018, που εμείς στοχεύουμε να έχουμε ολοκληρώσει τη συγκεκριμένη διαδικασία.</w:t>
      </w:r>
    </w:p>
    <w:p w14:paraId="4B1D45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αυτό που έχω να σας πω είναι ότι εντός των ημερών -πιστεύουμε μέχρι το τέλος του χρόνου, όπως εξάλλου έχουμε δεσμευθεί- θα π</w:t>
      </w:r>
      <w:r>
        <w:rPr>
          <w:rFonts w:eastAsia="Times New Roman" w:cs="Times New Roman"/>
          <w:szCs w:val="24"/>
        </w:rPr>
        <w:t xml:space="preserve">ροκηρυχθεί το συγκεκριμένο </w:t>
      </w:r>
      <w:r>
        <w:rPr>
          <w:rFonts w:eastAsia="Times New Roman" w:cs="Times New Roman"/>
          <w:szCs w:val="24"/>
        </w:rPr>
        <w:t>μ</w:t>
      </w:r>
      <w:r>
        <w:rPr>
          <w:rFonts w:eastAsia="Times New Roman" w:cs="Times New Roman"/>
          <w:szCs w:val="24"/>
        </w:rPr>
        <w:t>έτρο. Και βεβαίως τονίζουμε για μια ακόμη φορά ότι η ένταξη μιας εκμετάλλευσης στο συγκεκριμένο μέτρο αποκλείει την ένταξή τους στη βιολογική γεωργία, που και αυτή σε λίγες μέρες θα προκηρυχθεί.</w:t>
      </w:r>
    </w:p>
    <w:p w14:paraId="4B1D45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Περισσότερα θα πω στη δευτερολογί</w:t>
      </w:r>
      <w:r>
        <w:rPr>
          <w:rFonts w:eastAsia="Times New Roman" w:cs="Times New Roman"/>
          <w:szCs w:val="24"/>
        </w:rPr>
        <w:t>α μου.</w:t>
      </w:r>
    </w:p>
    <w:p w14:paraId="4B1D45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Σιμορέλη, έχετε τον λόγο για τη δευτερολογία σας.</w:t>
      </w:r>
    </w:p>
    <w:p w14:paraId="4B1D45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Συμφωνώ απόλυτα με τον κύριο Υπουργό</w:t>
      </w:r>
      <w:r>
        <w:rPr>
          <w:rFonts w:eastAsia="Times New Roman" w:cs="Times New Roman"/>
          <w:szCs w:val="24"/>
        </w:rPr>
        <w:t>,</w:t>
      </w:r>
      <w:r>
        <w:rPr>
          <w:rFonts w:eastAsia="Times New Roman" w:cs="Times New Roman"/>
          <w:szCs w:val="24"/>
        </w:rPr>
        <w:t xml:space="preserve"> ότι έχουμε αύξηση κονδυλίων στον προϋπολογισμό του </w:t>
      </w:r>
      <w:r>
        <w:rPr>
          <w:rFonts w:eastAsia="Times New Roman" w:cs="Times New Roman"/>
          <w:szCs w:val="24"/>
        </w:rPr>
        <w:t>μ</w:t>
      </w:r>
      <w:r>
        <w:rPr>
          <w:rFonts w:eastAsia="Times New Roman" w:cs="Times New Roman"/>
          <w:szCs w:val="24"/>
        </w:rPr>
        <w:t xml:space="preserve">έτρου αυτού. Παρ’ όλα ταύτα τα Τρίκαλα είναι πάλι απέξω. Και είναι αρκετοί εκείνοι οι αγρότες, οι καλλιεργητές, που επιμένουν στα </w:t>
      </w:r>
      <w:r>
        <w:rPr>
          <w:rFonts w:eastAsia="Times New Roman" w:cs="Times New Roman"/>
          <w:szCs w:val="24"/>
        </w:rPr>
        <w:lastRenderedPageBreak/>
        <w:t xml:space="preserve">Τρίκαλα και θεωρούν ότι είναι μια αδικία που γίνεται ειδικά στον Νομό Τρικάλων, ενώ λίγα χιλιόμετρα παρακάτω -τουλάχιστον δεν </w:t>
      </w:r>
      <w:r>
        <w:rPr>
          <w:rFonts w:eastAsia="Times New Roman" w:cs="Times New Roman"/>
          <w:szCs w:val="24"/>
        </w:rPr>
        <w:t>αμφισβητείται αυτό- ήδη έχουν μπει στο πρόγραμμα αυτό.</w:t>
      </w:r>
    </w:p>
    <w:p w14:paraId="4B1D45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 Εξάλλου αποδείχθηκε ότι με το πρόγραμμα αυτό οι αγρότες και φιλικοί είναι προς το περιβάλλον και πέρα από αυτό όμως μπορούν με λιγότερα λιπάσματα να έχουν και λιγότερο κόστος και συνεπώς και περισσότε</w:t>
      </w:r>
      <w:r>
        <w:rPr>
          <w:rFonts w:eastAsia="Times New Roman" w:cs="Times New Roman"/>
          <w:szCs w:val="24"/>
        </w:rPr>
        <w:t>ρα κέρδη. Εγώ επιμένω, οι αγρότες επιμένουν στα Τρίκαλα ότι πράγματι αυτό είναι μία αδικία και θα παρακαλούσα να αρθεί αυτή η αδικία, κύριε Υπουργέ, έστω εν μέρει.</w:t>
      </w:r>
    </w:p>
    <w:p w14:paraId="4B1D45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4B1D45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w:t>
      </w:r>
      <w:r>
        <w:rPr>
          <w:rFonts w:eastAsia="Times New Roman" w:cs="Times New Roman"/>
          <w:b/>
          <w:szCs w:val="24"/>
        </w:rPr>
        <w:t>ργός Αγροτικής Ανάπτυξης και Τροφίμων):</w:t>
      </w:r>
      <w:r>
        <w:rPr>
          <w:rFonts w:eastAsia="Times New Roman" w:cs="Times New Roman"/>
          <w:szCs w:val="24"/>
        </w:rPr>
        <w:t xml:space="preserve"> Κύριε συνάδελφε, αν βλέπουμε ένα τέτοιο μέτρο στην εισοδηματική λογική της ενίσχυσης του εισοδήματος, τότε ενδέχεται οι συγκεκριμένοι αγρότες, επειδή πολλαπλασιάστηκαν οι συγκεκριμένες εκτάσεις, να έχουν επιπτώσεις μ</w:t>
      </w:r>
      <w:r>
        <w:rPr>
          <w:rFonts w:eastAsia="Times New Roman" w:cs="Times New Roman"/>
          <w:szCs w:val="24"/>
        </w:rPr>
        <w:t>είωσης.</w:t>
      </w:r>
    </w:p>
    <w:p w14:paraId="4B1D45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Όμως, η στόχευση του προγράμματος είναι άλλη. Θέλουμε πραγματικά να δώσουμε προτεραιότητα στις επιβαρυμένες περιοχές από πλευράς ρύπανσης των υδάτων τους. Βεβαίως, δεν σημαίνει ότι από τώρα έχουμε κλείσει, γιατί σας είπα ότι τα κριτήρια που έχουμε </w:t>
      </w:r>
      <w:r>
        <w:rPr>
          <w:rFonts w:eastAsia="Times New Roman" w:cs="Times New Roman"/>
          <w:szCs w:val="24"/>
        </w:rPr>
        <w:t>βάλει θα δούμε τι θα μας δώσουν τον Απρίλιο του 2018 και</w:t>
      </w:r>
      <w:r>
        <w:rPr>
          <w:rFonts w:eastAsia="Times New Roman" w:cs="Times New Roman"/>
          <w:szCs w:val="24"/>
        </w:rPr>
        <w:t>,</w:t>
      </w:r>
      <w:r>
        <w:rPr>
          <w:rFonts w:eastAsia="Times New Roman" w:cs="Times New Roman"/>
          <w:szCs w:val="24"/>
        </w:rPr>
        <w:t xml:space="preserve"> από εκεί και πέρα, επειδή υπάρχει μια δυνατότητα τροποποίησης, θα δούμε τι μπορούμε να κάνουμε.</w:t>
      </w:r>
    </w:p>
    <w:p w14:paraId="4B1D45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εγώ θέλω -και συμφωνείτε και εσείς- να σταθώ στον προϋπολογισμό. Όταν είχαμε στο προηγούμενο πρό</w:t>
      </w:r>
      <w:r>
        <w:rPr>
          <w:rFonts w:eastAsia="Times New Roman" w:cs="Times New Roman"/>
          <w:szCs w:val="24"/>
        </w:rPr>
        <w:t>γραμμα 60 εκατομμύρια και τώρα έχουμε φτάσει στα 180 εκατομμύρια -έχει τριπλασιαστεί ο προϋπολογισμός-</w:t>
      </w:r>
      <w:r>
        <w:rPr>
          <w:rFonts w:eastAsia="Times New Roman" w:cs="Times New Roman"/>
          <w:szCs w:val="24"/>
        </w:rPr>
        <w:t>,</w:t>
      </w:r>
      <w:r>
        <w:rPr>
          <w:rFonts w:eastAsia="Times New Roman" w:cs="Times New Roman"/>
          <w:szCs w:val="24"/>
        </w:rPr>
        <w:t xml:space="preserve"> αντιλαμβάνεστε ότι σε μια τέτοια στόχευση πρέπει οπωσδήποτε να διασφαλίσουμε και αυτό που είναι το ζητούμενο, την αντιμετώπιση της ρύπανσης των υδάτων.</w:t>
      </w:r>
    </w:p>
    <w:p w14:paraId="4B1D45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Μέσα, λοιπόν, σε αυτή τη διαδικασία νομίζω ότι θα πρέπει όλοι να βοηθήσουν, πόσω μάλλον που οι συγκεκριμένες περιοχές -ασφαλώς αναφέρομαι στις περιοχές των Τρικάλων- έχουν μια παράδοση ιδιαίτερα καλή. Όμως εμείς δεν μπορούμε να ξεφύγουμε από αυτή τη στόχευ</w:t>
      </w:r>
      <w:r>
        <w:rPr>
          <w:rFonts w:eastAsia="Times New Roman" w:cs="Times New Roman"/>
          <w:szCs w:val="24"/>
        </w:rPr>
        <w:t xml:space="preserve">ση, δεδομένου ότι και η συγκεκριμένη </w:t>
      </w:r>
      <w:r>
        <w:rPr>
          <w:rFonts w:eastAsia="Times New Roman" w:cs="Times New Roman"/>
          <w:szCs w:val="24"/>
        </w:rPr>
        <w:t>ο</w:t>
      </w:r>
      <w:r>
        <w:rPr>
          <w:rFonts w:eastAsia="Times New Roman" w:cs="Times New Roman"/>
          <w:szCs w:val="24"/>
        </w:rPr>
        <w:t>δηγία προς τα εκεί μας οδηγεί.</w:t>
      </w:r>
    </w:p>
    <w:p w14:paraId="4B1D45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εμείς κανονιστικά έχουμε επιβάλει αυτά τα συγκεκριμένα κριτήρια. Αυτό που θα βγει μετά τον Απρίλιο του 2018 θα δούμε κατά πόσον έχει επηρεάσει τις κατανομές και βεβαίως, πάντα μέσα στ</w:t>
      </w:r>
      <w:r>
        <w:rPr>
          <w:rFonts w:eastAsia="Times New Roman" w:cs="Times New Roman"/>
          <w:szCs w:val="24"/>
        </w:rPr>
        <w:t>ο πλαίσιο του αρχικού στόχου, που είναι η αντιμετώπιση της ρύπανσης, θα επανεξετάσουμε τις επιπτώσεις όσον αφορά τις ενισχύσεις των αγροτών των Τρικάλων.</w:t>
      </w:r>
    </w:p>
    <w:p w14:paraId="4B1D45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στη συζήτηση της </w:t>
      </w:r>
      <w:r>
        <w:rPr>
          <w:rFonts w:eastAsia="Times New Roman" w:cs="Times New Roman"/>
          <w:szCs w:val="24"/>
        </w:rPr>
        <w:t>επόμενης</w:t>
      </w:r>
      <w:r>
        <w:rPr>
          <w:rFonts w:eastAsia="Times New Roman" w:cs="Times New Roman"/>
          <w:szCs w:val="24"/>
        </w:rPr>
        <w:t xml:space="preserve"> επίκαιρης ερώτησης προς τον Υ</w:t>
      </w:r>
      <w:r>
        <w:rPr>
          <w:rFonts w:eastAsia="Times New Roman" w:cs="Times New Roman"/>
          <w:szCs w:val="24"/>
        </w:rPr>
        <w:t>πουργό κ. Αποστόλου. Είναι η πρώτη με αριθμό 642/18-12-2017 επίκαιρη ερώτηση δε</w:t>
      </w:r>
      <w:r>
        <w:rPr>
          <w:rFonts w:eastAsia="Times New Roman" w:cs="Times New Roman"/>
          <w:szCs w:val="24"/>
        </w:rPr>
        <w:t>υτέ</w:t>
      </w:r>
      <w:r>
        <w:rPr>
          <w:rFonts w:eastAsia="Times New Roman" w:cs="Times New Roman"/>
          <w:szCs w:val="24"/>
        </w:rPr>
        <w:t xml:space="preserve">ρου κύκλου της Βουλευτού Καρδίτσας του Συνασπισμού Ριζοσπαστικής Αριστεράς κ. Παναγιώτας Βράντζα προς τον </w:t>
      </w:r>
      <w:r>
        <w:rPr>
          <w:rFonts w:eastAsia="Times New Roman" w:cs="Times New Roman"/>
          <w:szCs w:val="24"/>
        </w:rPr>
        <w:lastRenderedPageBreak/>
        <w:t>Υπουργό Αγροτικής Ανάπτυξης και Τροφίμων, με θέμα: «Η κατακόρυφη πτώ</w:t>
      </w:r>
      <w:r>
        <w:rPr>
          <w:rFonts w:eastAsia="Times New Roman" w:cs="Times New Roman"/>
          <w:szCs w:val="24"/>
        </w:rPr>
        <w:t>ση της τιμής του πρόβειου γάλακτος και ο πραγματικός κίνδυνος για τη φέτα».</w:t>
      </w:r>
    </w:p>
    <w:p w14:paraId="4B1D45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Παρακαλώ, κυρία Βράντζα, έχετε τον λόγο για δύο λεπτά.</w:t>
      </w:r>
    </w:p>
    <w:p w14:paraId="4B1D45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Αυτή η σημερινή επίκαιρη ερώτηση είναι επίκαιρη εδώ και αρκετό καιρό. Αφορά ένα σημαντικό πρόβλημα της ελλ</w:t>
      </w:r>
      <w:r>
        <w:rPr>
          <w:rFonts w:eastAsia="Times New Roman" w:cs="Times New Roman"/>
          <w:szCs w:val="24"/>
        </w:rPr>
        <w:t>ηνικής αγροτικής παραγωγής, το πρόβλημα των ελληνοποιήσεων.</w:t>
      </w:r>
    </w:p>
    <w:p w14:paraId="4B1D45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Ήθελα, όμως, να επικεντρωθούμε σήμερα στη συζήτηση στο ζήτημα της φέτας, που αποτελεί, κατά τη γνώμη μου και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και τη δική σας</w:t>
      </w:r>
      <w:r>
        <w:rPr>
          <w:rFonts w:eastAsia="Times New Roman" w:cs="Times New Roman"/>
          <w:szCs w:val="24"/>
        </w:rPr>
        <w:t>,</w:t>
      </w:r>
      <w:r>
        <w:rPr>
          <w:rFonts w:eastAsia="Times New Roman" w:cs="Times New Roman"/>
          <w:szCs w:val="24"/>
        </w:rPr>
        <w:t xml:space="preserve"> τη «ναυαρχίδα» των ΠΟΠ προϊόντων, των προϊόντων ονομασίας ζωικής προέλευσης. Πρέπει να προστατεύσουμε </w:t>
      </w:r>
      <w:r>
        <w:rPr>
          <w:rFonts w:eastAsia="Times New Roman" w:cs="Times New Roman"/>
          <w:szCs w:val="24"/>
        </w:rPr>
        <w:lastRenderedPageBreak/>
        <w:t>τη φέτα και η προστασία της πρέπει είναι πιο σύνθετη αλλά και άμεση και γρήγορη.</w:t>
      </w:r>
    </w:p>
    <w:p w14:paraId="4B1D45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Σύμφωνα με την υπουργική απόφαση 313025/1994, το γάλα που χρησιμοποιείτα</w:t>
      </w:r>
      <w:r>
        <w:rPr>
          <w:rFonts w:eastAsia="Times New Roman" w:cs="Times New Roman"/>
          <w:szCs w:val="24"/>
        </w:rPr>
        <w:t>ι για την παρασκευή της φέτας προέρχεται αποκλειστικά από τις περιοχές της Μακεδονίας, της Θράκης, της Ηπείρου, της Θεσσαλίας, της Στερεάς Ελλάδας, της Πελοποννήσου και του Νομού Λέσβου και από φυλές προβάτων και αιγών παραδοσιακά εκτρεφόμενες και προσαρμο</w:t>
      </w:r>
      <w:r>
        <w:rPr>
          <w:rFonts w:eastAsia="Times New Roman" w:cs="Times New Roman"/>
          <w:szCs w:val="24"/>
        </w:rPr>
        <w:t>σμένες στην περιοχή παρασκευής της. Αυτό σημαίνει ότι η ύπαρξη ελληνικού πρόβειου και γίδινου γάλακτος αποτελεί προϋπόθεση για την ύπαρξη της φέτας. Βεβαίως, στον νόμο ορίζονται και οι προϋποθέσεις όσον αφορά στον τρόπο παρασκευής και επεξεργασίας του γάλα</w:t>
      </w:r>
      <w:r>
        <w:rPr>
          <w:rFonts w:eastAsia="Times New Roman" w:cs="Times New Roman"/>
          <w:szCs w:val="24"/>
        </w:rPr>
        <w:t>κτος.</w:t>
      </w:r>
    </w:p>
    <w:p w14:paraId="4B1D45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και περίπου έναν χρόνο</w:t>
      </w:r>
      <w:r>
        <w:rPr>
          <w:rFonts w:eastAsia="Times New Roman" w:cs="Times New Roman"/>
          <w:szCs w:val="24"/>
        </w:rPr>
        <w:t>,</w:t>
      </w:r>
      <w:r>
        <w:rPr>
          <w:rFonts w:eastAsia="Times New Roman" w:cs="Times New Roman"/>
          <w:szCs w:val="24"/>
        </w:rPr>
        <w:t xml:space="preserve"> νομίζω ότι το ξέρετε, κύριε Υπουργέ</w:t>
      </w:r>
      <w:r>
        <w:rPr>
          <w:rFonts w:eastAsia="Times New Roman" w:cs="Times New Roman"/>
          <w:szCs w:val="24"/>
        </w:rPr>
        <w:t>,</w:t>
      </w:r>
      <w:r>
        <w:rPr>
          <w:rFonts w:eastAsia="Times New Roman" w:cs="Times New Roman"/>
          <w:szCs w:val="24"/>
        </w:rPr>
        <w:t xml:space="preserve"> έχουμε μια κατακόρυφη πτώση στην τιμή του πρόβειου γάλακτος, που έχει παρασύρει και το γίδινο. Όταν έγραψα την ερώτηση</w:t>
      </w:r>
      <w:r>
        <w:rPr>
          <w:rFonts w:eastAsia="Times New Roman" w:cs="Times New Roman"/>
          <w:szCs w:val="24"/>
        </w:rPr>
        <w:t>,</w:t>
      </w:r>
      <w:r>
        <w:rPr>
          <w:rFonts w:eastAsia="Times New Roman" w:cs="Times New Roman"/>
          <w:szCs w:val="24"/>
        </w:rPr>
        <w:t xml:space="preserve"> πριν από περίπου τρεις μήνες, η τιμή του πρόβειου γάλακτος στην ε</w:t>
      </w:r>
      <w:r>
        <w:rPr>
          <w:rFonts w:eastAsia="Times New Roman" w:cs="Times New Roman"/>
          <w:szCs w:val="24"/>
        </w:rPr>
        <w:t>πικράτεια ήταν περίπου 80 λεπτά το λίτρο και δυστυχώς σήμερα είναι ακόμα χαμηλότερη, φτάνοντας τα 75 λεπτά. Σε πολλές περιοχές της χώρας οι μεταποιητικές επιχειρήσεις δηλώνουν απρόθυμες ακόμα και να συνεχίσουν μακροχρόνιες συνεργασίες, με την αιτιολογία ότ</w:t>
      </w:r>
      <w:r>
        <w:rPr>
          <w:rFonts w:eastAsia="Times New Roman" w:cs="Times New Roman"/>
          <w:szCs w:val="24"/>
        </w:rPr>
        <w:t>ι δεν χρειάζονται περισσότερο γάλα. Υπάρχουν και περιπτώσεις που οι παραγωγοί έχουν ξεκινήσει και παραδίδουν το γάλα τους με ανοι</w:t>
      </w:r>
      <w:r>
        <w:rPr>
          <w:rFonts w:eastAsia="Times New Roman" w:cs="Times New Roman"/>
          <w:szCs w:val="24"/>
        </w:rPr>
        <w:t>κ</w:t>
      </w:r>
      <w:r>
        <w:rPr>
          <w:rFonts w:eastAsia="Times New Roman" w:cs="Times New Roman"/>
          <w:szCs w:val="24"/>
        </w:rPr>
        <w:t>τή τιμή και</w:t>
      </w:r>
      <w:r>
        <w:rPr>
          <w:rFonts w:eastAsia="Times New Roman" w:cs="Times New Roman"/>
          <w:szCs w:val="24"/>
        </w:rPr>
        <w:t>,</w:t>
      </w:r>
      <w:r>
        <w:rPr>
          <w:rFonts w:eastAsia="Times New Roman" w:cs="Times New Roman"/>
          <w:szCs w:val="24"/>
        </w:rPr>
        <w:t xml:space="preserve"> όταν τελικά κλείνει η τιμή, κλείνει στις χαμηλές τιμές τις οποίες προανέφερα.</w:t>
      </w:r>
    </w:p>
    <w:p w14:paraId="4B1D4559" w14:textId="77777777" w:rsidR="00E71A02" w:rsidRDefault="00A00D33">
      <w:pPr>
        <w:spacing w:line="600" w:lineRule="auto"/>
        <w:contextualSpacing/>
        <w:jc w:val="both"/>
        <w:rPr>
          <w:rFonts w:eastAsia="Times New Roman" w:cs="Times New Roman"/>
          <w:szCs w:val="24"/>
        </w:rPr>
      </w:pPr>
      <w:r>
        <w:rPr>
          <w:rFonts w:eastAsia="Times New Roman" w:cs="Times New Roman"/>
          <w:szCs w:val="24"/>
        </w:rPr>
        <w:lastRenderedPageBreak/>
        <w:t>Δεν χρειάζεται να σας πω, βέβαια, ό</w:t>
      </w:r>
      <w:r>
        <w:rPr>
          <w:rFonts w:eastAsia="Times New Roman" w:cs="Times New Roman"/>
          <w:szCs w:val="24"/>
        </w:rPr>
        <w:t>τι αυτές οι τιμές καθιστούν τις εκμεταλλεύσεις ζημιογόνες και οδηγούν τους παραγωγούς είτε σε μείωση του ζωικού κεφαλαίου είτε και στην εγκατάλειψη της εκτροφής και του κλάδου τελικά.</w:t>
      </w:r>
    </w:p>
    <w:p w14:paraId="4B1D45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Δυστυχώς αυτή την κάθοδο στην τιμή του πρόβειου και του γίδινου γάλακτος</w:t>
      </w:r>
      <w:r>
        <w:rPr>
          <w:rFonts w:eastAsia="Times New Roman" w:cs="Times New Roman"/>
          <w:szCs w:val="24"/>
        </w:rPr>
        <w:t xml:space="preserve"> ακολουθεί και η κάθοδος στην τιμή της φέτας από τους μεταποιητές, καθιστώντας τον ανταγωνισμό τόσο μεγάλο</w:t>
      </w:r>
      <w:r>
        <w:rPr>
          <w:rFonts w:eastAsia="Times New Roman" w:cs="Times New Roman"/>
          <w:szCs w:val="24"/>
        </w:rPr>
        <w:t>,</w:t>
      </w:r>
      <w:r>
        <w:rPr>
          <w:rFonts w:eastAsia="Times New Roman" w:cs="Times New Roman"/>
          <w:szCs w:val="24"/>
        </w:rPr>
        <w:t xml:space="preserve"> που και γι’ αυτούς το ζήτημα της επιβίωσης πια είναι πολύ σημαντικό, ιδιαίτερα για τα μικρά τυροκομεία της χώρας.</w:t>
      </w:r>
    </w:p>
    <w:p w14:paraId="4B1D45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συνεχιστεί αυτή </w:t>
      </w:r>
      <w:r>
        <w:rPr>
          <w:rFonts w:eastAsia="Times New Roman" w:cs="Times New Roman"/>
          <w:szCs w:val="24"/>
        </w:rPr>
        <w:t>η ελεύθερη πτώση στην τιμή του γάλακτος και της φέτας, θα οδηγηθούμε με βεβαιότητα στην οικονομική εξόντωση τόσο των κτηνοτρόφων όσο και των τυροκόμων.</w:t>
      </w:r>
    </w:p>
    <w:p w14:paraId="4B1D45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λοιπόν, θα σας κάνω δύο ερωτήσεις. Γίνονται όλοι εκείνοι οι έλεγχοι που διασφαλίζουν ότι η φέτα </w:t>
      </w:r>
      <w:r>
        <w:rPr>
          <w:rFonts w:eastAsia="Times New Roman" w:cs="Times New Roman"/>
          <w:szCs w:val="24"/>
        </w:rPr>
        <w:t>-εννοώ σε όλα τα στάδια της παραγωγής- έχει τα χαρακτηριστικά που ορίζονται από τον νόμο, όσον αφορά την προέλευση, τη σύσταση του γάλακτος αλλά και τον τρόπο παρασκευής;</w:t>
      </w:r>
    </w:p>
    <w:p w14:paraId="4B1D45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δεύτερη ερώτηση είναι αν προτίθεται το Υπουργείο να υιοθετήσει τη χρήση μεικτών κλι</w:t>
      </w:r>
      <w:r>
        <w:rPr>
          <w:rFonts w:eastAsia="Times New Roman" w:cs="Times New Roman"/>
          <w:szCs w:val="24"/>
        </w:rPr>
        <w:t xml:space="preserve">μακίων ελέγχου, έτσι ώστε να τηρείται η νομιμότητα σε όλα τα στάδια και της παραγωγής και της επεξεργασίας του προϊόντος. </w:t>
      </w:r>
    </w:p>
    <w:p w14:paraId="4B1D45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Τέλος, προτίθεται το Υπουργείο να αλλάξει τον κυρωτικό νόμο, έτσι ώστε τα πρόστιμα να λειτουργούν αποτρεπτικά;</w:t>
      </w:r>
    </w:p>
    <w:p w14:paraId="4B1D45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 θέλετε, μπορώ να σα</w:t>
      </w:r>
      <w:r>
        <w:rPr>
          <w:rFonts w:eastAsia="Times New Roman" w:cs="Times New Roman"/>
          <w:szCs w:val="24"/>
        </w:rPr>
        <w:t xml:space="preserve">ς κάνω και μία πρόταση. Αντί για οριζόντια πρόστιμα σε περίπτωση παράβασης, θα μπορούσαμε να </w:t>
      </w:r>
      <w:r>
        <w:rPr>
          <w:rFonts w:eastAsia="Times New Roman" w:cs="Times New Roman"/>
          <w:szCs w:val="24"/>
        </w:rPr>
        <w:lastRenderedPageBreak/>
        <w:t xml:space="preserve">βάζουμε πρόστιμα ανάλογα με τον τζίρο της κάθε επιχείρησης, η οποία </w:t>
      </w:r>
      <w:r>
        <w:rPr>
          <w:rFonts w:eastAsia="Times New Roman" w:cs="Times New Roman"/>
          <w:szCs w:val="24"/>
        </w:rPr>
        <w:t>διαπράττει παράβαση</w:t>
      </w:r>
      <w:r>
        <w:rPr>
          <w:rFonts w:eastAsia="Times New Roman" w:cs="Times New Roman"/>
          <w:szCs w:val="24"/>
        </w:rPr>
        <w:t>.</w:t>
      </w:r>
    </w:p>
    <w:p w14:paraId="4B1D45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στη δευτερολογία μου. </w:t>
      </w:r>
    </w:p>
    <w:p w14:paraId="4B1D45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5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 xml:space="preserve">τινός): </w:t>
      </w:r>
      <w:r>
        <w:rPr>
          <w:rFonts w:eastAsia="Times New Roman" w:cs="Times New Roman"/>
          <w:szCs w:val="24"/>
        </w:rPr>
        <w:t>Ορίστε, κύριε Αποστόλου, έχετε τον λόγο.</w:t>
      </w:r>
    </w:p>
    <w:p w14:paraId="4B1D45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Αγαπητή συνάδελφε, είναι πολύ σημαντική η </w:t>
      </w:r>
      <w:r>
        <w:rPr>
          <w:rFonts w:eastAsia="Times New Roman" w:cs="Times New Roman"/>
          <w:szCs w:val="24"/>
        </w:rPr>
        <w:t xml:space="preserve">επίκαιρη </w:t>
      </w:r>
      <w:r>
        <w:rPr>
          <w:rFonts w:eastAsia="Times New Roman" w:cs="Times New Roman"/>
          <w:szCs w:val="24"/>
        </w:rPr>
        <w:t>ερώτησή σας, γιατί προσεγγίζει ένα μεγάλο ζήτημα, αυτό του ελέγχου της αγοράς της φέτας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ουσιαστικά είναι αλληλένδετο με την ανάγκη χάραξης εθνικής στρατηγικής στην κτηνοτροφία για τη φέτα, γιατί είναι το βασικότερο εργαλείο, θα έλεγα, για τη στήριξη της αιγοπροβατοτροφίας.</w:t>
      </w:r>
    </w:p>
    <w:p w14:paraId="4B1D45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 υπάρχον σύστημα ελέγχων, σαφώς υπάρχουν περιθώρια βελ</w:t>
      </w:r>
      <w:r>
        <w:rPr>
          <w:rFonts w:eastAsia="Times New Roman" w:cs="Times New Roman"/>
          <w:szCs w:val="24"/>
        </w:rPr>
        <w:t>τίωσης, παρά τις πολύ αντίξοες συνθήκες έλλειψης οικονομικών πόρων και ανθρώπων, γιατί είναι γνωστή η υποστελέχωση που έχουμε</w:t>
      </w:r>
      <w:r>
        <w:rPr>
          <w:rFonts w:eastAsia="Times New Roman" w:cs="Times New Roman"/>
          <w:szCs w:val="24"/>
        </w:rPr>
        <w:t>,</w:t>
      </w:r>
      <w:r>
        <w:rPr>
          <w:rFonts w:eastAsia="Times New Roman" w:cs="Times New Roman"/>
          <w:szCs w:val="24"/>
        </w:rPr>
        <w:t xml:space="preserve"> τόσο στο κέντρο όσο και στις περιφερειακές υπηρεσίες</w:t>
      </w:r>
      <w:r>
        <w:rPr>
          <w:rFonts w:eastAsia="Times New Roman" w:cs="Times New Roman"/>
          <w:szCs w:val="24"/>
        </w:rPr>
        <w:t>,</w:t>
      </w:r>
      <w:r>
        <w:rPr>
          <w:rFonts w:eastAsia="Times New Roman" w:cs="Times New Roman"/>
          <w:szCs w:val="24"/>
        </w:rPr>
        <w:t xml:space="preserve"> τόσο των φορέων του Υπουργείου όσο και των άλλων, της περιφερειακής αυτοδιο</w:t>
      </w:r>
      <w:r>
        <w:rPr>
          <w:rFonts w:eastAsia="Times New Roman" w:cs="Times New Roman"/>
          <w:szCs w:val="24"/>
        </w:rPr>
        <w:t>ίκησης, στις ΔΑΟΚ,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B1D45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Παρά ταύτα, οι συνέργειες υπάρχουν τόσο μεταξύ </w:t>
      </w:r>
      <w:r>
        <w:rPr>
          <w:rFonts w:eastAsia="Times New Roman" w:cs="Times New Roman"/>
          <w:szCs w:val="24"/>
        </w:rPr>
        <w:t>«</w:t>
      </w:r>
      <w:r>
        <w:rPr>
          <w:rFonts w:eastAsia="Times New Roman" w:cs="Times New Roman"/>
          <w:szCs w:val="24"/>
        </w:rPr>
        <w:t xml:space="preserve">ΕΛΓΟ </w:t>
      </w:r>
      <w:r>
        <w:rPr>
          <w:rFonts w:eastAsia="Times New Roman" w:cs="Times New Roman"/>
          <w:szCs w:val="24"/>
        </w:rPr>
        <w:t>-</w:t>
      </w:r>
      <w:r>
        <w:rPr>
          <w:rFonts w:eastAsia="Times New Roman" w:cs="Times New Roman"/>
          <w:szCs w:val="24"/>
        </w:rPr>
        <w:t xml:space="preserve"> ΔΗΜΗΤΡΑ</w:t>
      </w:r>
      <w:r>
        <w:rPr>
          <w:rFonts w:eastAsia="Times New Roman" w:cs="Times New Roman"/>
          <w:szCs w:val="24"/>
        </w:rPr>
        <w:t>»</w:t>
      </w:r>
      <w:r>
        <w:rPr>
          <w:rFonts w:eastAsia="Times New Roman" w:cs="Times New Roman"/>
          <w:szCs w:val="24"/>
        </w:rPr>
        <w:t xml:space="preserve"> και ΔΑΟΚ, όσο και με τον ΕΦΕΤ. Επιπλέον, αξιοποιείται η συνδρομή του Συντονιστικού Κέντρου Καταπολέμησης της Απάτης, σε συνεργασία με το οποίο έχουν γίνει –και θα συν</w:t>
      </w:r>
      <w:r>
        <w:rPr>
          <w:rFonts w:eastAsia="Times New Roman" w:cs="Times New Roman"/>
          <w:szCs w:val="24"/>
        </w:rPr>
        <w:t>εχίσουν να γίνονται- συντονισμένοι έλεγχοι κοινών κλιμακίων με την παρουσία της Οικονομικής Αστυνομίας.</w:t>
      </w:r>
    </w:p>
    <w:p w14:paraId="4B1D45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όλες αυτές οι καλές πρακτικές θέλουν ενίσχυση και προς αυτή την κατεύθυνση προσανατολιζόμαστε. Είχαμε μιλήσει πολλές φορές για την αναγκαιότητα να</w:t>
      </w:r>
      <w:r>
        <w:rPr>
          <w:rFonts w:eastAsia="Times New Roman" w:cs="Times New Roman"/>
          <w:szCs w:val="24"/>
        </w:rPr>
        <w:t xml:space="preserve"> μπουν ξεκάθαροι κανόνες και διαφάνεια στην αγορά του γάλακτος και του κρέατος. Καταφέραμε μετά από μεγάλη επιμονή στις Βρυξέλλες να νομοθετήσουμε την υποχρεωτική αναγραφή της χώρας αρμέγματος του γάλακτος σε όλα τα γαλακτοκομικά προϊόντα και έχουμε ουσιασ</w:t>
      </w:r>
      <w:r>
        <w:rPr>
          <w:rFonts w:eastAsia="Times New Roman" w:cs="Times New Roman"/>
          <w:szCs w:val="24"/>
        </w:rPr>
        <w:t xml:space="preserve">τικά προς αυτή την κατεύθυνση βασικό στόχο να γνωρίζει ο Έλληνας καταναλωτής τι αγοράζει. </w:t>
      </w:r>
    </w:p>
    <w:p w14:paraId="4B1D45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αυτό το ζήτημα είναι πάρα πολύ σοβαρό, γιατί η απάτη στην αγορά των τροφίμων γενικά, αλλά και της φέτας ειδικότερα, είναι μία απάτη η οποία είναι </w:t>
      </w:r>
      <w:r>
        <w:rPr>
          <w:rFonts w:eastAsia="Times New Roman" w:cs="Times New Roman"/>
          <w:szCs w:val="24"/>
        </w:rPr>
        <w:t xml:space="preserve">καλά οργανωμένη -και το λέω εγώ ως Υπουργός- και έχει εδραιωθεί κιόλας. </w:t>
      </w:r>
    </w:p>
    <w:p w14:paraId="4B1D45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το τονίζω για μία ακόμα φορά, για να γίνει κατανοητό από όλους</w:t>
      </w:r>
      <w:r>
        <w:rPr>
          <w:rFonts w:eastAsia="Times New Roman" w:cs="Times New Roman"/>
          <w:szCs w:val="24"/>
        </w:rPr>
        <w:t>,</w:t>
      </w:r>
      <w:r>
        <w:rPr>
          <w:rFonts w:eastAsia="Times New Roman" w:cs="Times New Roman"/>
          <w:szCs w:val="24"/>
        </w:rPr>
        <w:t xml:space="preserve"> εμείς θα είμαστε αυστηροί στην παρακολούθηση της εφαρμογής της συγκεκριμένης ρύθμισης, ιδιαίτερα γι’ αυτούς π</w:t>
      </w:r>
      <w:r>
        <w:rPr>
          <w:rFonts w:eastAsia="Times New Roman" w:cs="Times New Roman"/>
          <w:szCs w:val="24"/>
        </w:rPr>
        <w:t>ου είναι υποχρεωμένοι να την εφαρμόσουν, κυρίως όχι γιατί θέλουμε να προστατεύσουμε τον Έλληνα καταναλωτή -είναι σημαντική και αυτή η παράμετρος-</w:t>
      </w:r>
      <w:r>
        <w:rPr>
          <w:rFonts w:eastAsia="Times New Roman" w:cs="Times New Roman"/>
          <w:szCs w:val="24"/>
        </w:rPr>
        <w:t>,</w:t>
      </w:r>
      <w:r>
        <w:rPr>
          <w:rFonts w:eastAsia="Times New Roman" w:cs="Times New Roman"/>
          <w:szCs w:val="24"/>
        </w:rPr>
        <w:t xml:space="preserve"> αλλά κυρίως γιατί θέλουμε να υπερασπιστούμε τη φέτα, ένα προϊόν που είναι σημαία γεωγραφικών ενδείξεων όχι μό</w:t>
      </w:r>
      <w:r>
        <w:rPr>
          <w:rFonts w:eastAsia="Times New Roman" w:cs="Times New Roman"/>
          <w:szCs w:val="24"/>
        </w:rPr>
        <w:t>νο της χώρας μας, αλλά και της Ευρωπαϊκής Ένωσης, γιατί τέτοιες τακτικές, αν υπάρξουν -το τονίζω αυτό- θα υπονομεύουν το συγκεκριμένο προϊόν.</w:t>
      </w:r>
    </w:p>
    <w:p w14:paraId="4B1D45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B1D456A"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δώστε μου ένα λ</w:t>
      </w:r>
      <w:r>
        <w:rPr>
          <w:rFonts w:eastAsia="Times New Roman" w:cs="Times New Roman"/>
          <w:szCs w:val="24"/>
        </w:rPr>
        <w:t>επτό</w:t>
      </w:r>
      <w:r>
        <w:rPr>
          <w:rFonts w:eastAsia="Times New Roman" w:cs="Times New Roman"/>
          <w:szCs w:val="24"/>
        </w:rPr>
        <w:t>,</w:t>
      </w:r>
      <w:r>
        <w:rPr>
          <w:rFonts w:eastAsia="Times New Roman" w:cs="Times New Roman"/>
          <w:szCs w:val="24"/>
        </w:rPr>
        <w:t xml:space="preserve"> γιατί είναι πάρα πολύ σημαντικό το θέμα.</w:t>
      </w:r>
    </w:p>
    <w:p w14:paraId="4B1D456B"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αυτές, όμως, χρειάζεται και από τη δική μας πλευρά να υπάρξει μια ανταλλαγή πληροφοριών, μια ενοποίηση των πληροφοριακών στοιχείων και με τα συναρμόδια Υπουργεία, το Υπουργείο Οικονομικών. Έχουμε αυτή την </w:t>
      </w:r>
      <w:r>
        <w:rPr>
          <w:rFonts w:eastAsia="Times New Roman" w:cs="Times New Roman"/>
          <w:szCs w:val="24"/>
        </w:rPr>
        <w:t xml:space="preserve">ώρα αναπτύξει μια επικοινωνία, ιδιαίτερα και με τη συνεργασία της Οικονομικής Αστυνομίας. Όμως, όπως αντιλαμβάνεστε, η επικοινωνία αυτή πρέπει να γίνει πιο εντατική. Προς αυτή την κατεύθυνση δουλεύουμε. </w:t>
      </w:r>
    </w:p>
    <w:p w14:paraId="4B1D456C"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Θα σας πω, όμως, στη δευτερολογία μου και άλλα θέματ</w:t>
      </w:r>
      <w:r>
        <w:rPr>
          <w:rFonts w:eastAsia="Times New Roman" w:cs="Times New Roman"/>
          <w:szCs w:val="24"/>
        </w:rPr>
        <w:t xml:space="preserve">α που έχουν σχέση πραγματικά με την περαιτέρω ανάπτυξη των συγκεκριμένων μηχανισμών. </w:t>
      </w:r>
    </w:p>
    <w:p w14:paraId="4B1D456D"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b/>
          <w:bCs/>
        </w:rPr>
        <w:lastRenderedPageBreak/>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Κυρία Βράντζα, έχετε τον λόγο και πάλι για τρία λεπτά.</w:t>
      </w:r>
    </w:p>
    <w:p w14:paraId="4B1D456E"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ΒΡΑΝΤΖΑ: </w:t>
      </w:r>
      <w:r>
        <w:rPr>
          <w:rFonts w:eastAsia="Times New Roman"/>
          <w:color w:val="000000"/>
          <w:szCs w:val="24"/>
        </w:rPr>
        <w:t>Ευχαριστώ, κύριε Πρόεδρε.</w:t>
      </w:r>
    </w:p>
    <w:p w14:paraId="4B1D456F"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Συμφωνώ με το ότι η νοθεία και η </w:t>
      </w:r>
      <w:r>
        <w:rPr>
          <w:rFonts w:eastAsia="Times New Roman" w:cs="Times New Roman"/>
          <w:szCs w:val="24"/>
        </w:rPr>
        <w:t>παραπλάνηση είναι πολύ καλά οργανωμένη. Γι</w:t>
      </w:r>
      <w:r>
        <w:rPr>
          <w:rFonts w:eastAsia="Times New Roman" w:cs="Times New Roman"/>
          <w:szCs w:val="24"/>
        </w:rPr>
        <w:t>α</w:t>
      </w:r>
      <w:r>
        <w:rPr>
          <w:rFonts w:eastAsia="Times New Roman" w:cs="Times New Roman"/>
          <w:szCs w:val="24"/>
        </w:rPr>
        <w:t xml:space="preserve"> αυτό ακριβώς θα επιμείνω στους ελεγκτικούς μηχανισμούς. Διαφωνώ με τη σημερινή κατάσταση, με το ότι έχουμε τρεις διαφορετικούς ελεγκτικούς μηχανισμούς, τον ΕΦΕΤ, τις ΔΑΟΚ και τον ΕΛΓΟ, με επικάλυψη αρμοδιοτήτων κ</w:t>
      </w:r>
      <w:r>
        <w:rPr>
          <w:rFonts w:eastAsia="Times New Roman" w:cs="Times New Roman"/>
          <w:szCs w:val="24"/>
        </w:rPr>
        <w:t>αι τελικά χωρίς να γίνεται η σωστή δουλειά που πρέπει. Άρα θα πρέπει να το δείτε και αυτό ως Υπουργείο.</w:t>
      </w:r>
    </w:p>
    <w:p w14:paraId="4B1D457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θα πρέπει να δώσουμε πολύ μεγάλη σημασία, το είπα και πριν και θα το ξαναπώ, στις κυρώσεις και στα πρόστιμα, ώστε πραγματικά να υπάρχει καταστολ</w:t>
      </w:r>
      <w:r>
        <w:rPr>
          <w:rFonts w:eastAsia="Times New Roman" w:cs="Times New Roman"/>
          <w:szCs w:val="24"/>
        </w:rPr>
        <w:t xml:space="preserve">ή και να λειτουργούν τα πρόστιμα </w:t>
      </w:r>
      <w:r>
        <w:rPr>
          <w:rFonts w:eastAsia="Times New Roman" w:cs="Times New Roman"/>
          <w:szCs w:val="24"/>
        </w:rPr>
        <w:lastRenderedPageBreak/>
        <w:t xml:space="preserve">ως μηχανισμός, ώστε να μην </w:t>
      </w:r>
      <w:r>
        <w:rPr>
          <w:rFonts w:eastAsia="Times New Roman" w:cs="Times New Roman"/>
          <w:szCs w:val="24"/>
        </w:rPr>
        <w:t>προβαίνουν σε παραβάσεις</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όποιοι το κάνουν, είτε είναι μεταποιητικές επιχειρήσεις είτε είναι επιχειρήσεις του λιανικού εμπορίου. </w:t>
      </w:r>
    </w:p>
    <w:p w14:paraId="4B1D4571"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Πράγματι, βεβαίως, με βάση στα στοιχεία, έχουμε μια μείωση </w:t>
      </w:r>
      <w:r>
        <w:rPr>
          <w:rFonts w:eastAsia="Times New Roman" w:cs="Times New Roman"/>
          <w:szCs w:val="24"/>
        </w:rPr>
        <w:t>των πωλήσεων της φέτας εντός της χώρας. Θα πω περισσότερα στοιχεία</w:t>
      </w:r>
      <w:r>
        <w:rPr>
          <w:rFonts w:eastAsia="Times New Roman" w:cs="Times New Roman"/>
          <w:szCs w:val="24"/>
        </w:rPr>
        <w:t>,</w:t>
      </w:r>
      <w:r>
        <w:rPr>
          <w:rFonts w:eastAsia="Times New Roman" w:cs="Times New Roman"/>
          <w:szCs w:val="24"/>
        </w:rPr>
        <w:t xml:space="preserve"> για να αποδείξω αυτό που είπατε, ότι υπάρχει ένα πολύ καλά οργανωμένο σύστημα. Βεβαίως, υπάρχει μείωση των πωλήσεων της φέτας εντός της χώρας, η οποία οφείλεται στη μείωση της κατανάλωσης.</w:t>
      </w:r>
      <w:r>
        <w:rPr>
          <w:rFonts w:eastAsia="Times New Roman" w:cs="Times New Roman"/>
          <w:szCs w:val="24"/>
        </w:rPr>
        <w:t xml:space="preserve"> Αυτό είναι αποτέλεσμα της κρίσης. Όμως, το συνολικά παραγόμενο ποσό των γαλακτοκομικών προϊόντων παραμένει σταθερό. Άρα αυτή η δραματική μείωση στην τιμή της πρώτης ύλης δεν δικαιολογείται και αποτελεί μοναδικό φαινόμενο, κόντρα σε κάθε αρχή και πρακτική </w:t>
      </w:r>
      <w:r>
        <w:rPr>
          <w:rFonts w:eastAsia="Times New Roman" w:cs="Times New Roman"/>
          <w:szCs w:val="24"/>
        </w:rPr>
        <w:t>του εμπορίου και της αγοράς.</w:t>
      </w:r>
    </w:p>
    <w:p w14:paraId="4B1D4572"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Τους λόγους, λοιπόν, που μπορούν να δικαιολογήσουν αυτό το φαινόμενο εγώ τους έχω συνοψίσει σε τέσσερις:</w:t>
      </w:r>
    </w:p>
    <w:p w14:paraId="4B1D4573"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πρώτος λόγος είναι η ύπαρξη πραγματικά μεγάλων ποσοτήτων εισαγόμενου γάλακτος, το οποίο τελικά «ελληνοποιείται» και χρησ</w:t>
      </w:r>
      <w:r>
        <w:rPr>
          <w:rFonts w:eastAsia="Times New Roman" w:cs="Times New Roman"/>
          <w:szCs w:val="24"/>
        </w:rPr>
        <w:t xml:space="preserve">ιμοποιείται για την παρασκευή της υποτιθέμενης φέτας. </w:t>
      </w:r>
    </w:p>
    <w:p w14:paraId="4B1D4574"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 Ο δεύτερος λόγος είναι εκτεταμένη νοθεία</w:t>
      </w:r>
      <w:r>
        <w:rPr>
          <w:rFonts w:eastAsia="Times New Roman" w:cs="Times New Roman"/>
          <w:szCs w:val="24"/>
        </w:rPr>
        <w:t>,</w:t>
      </w:r>
      <w:r>
        <w:rPr>
          <w:rFonts w:eastAsia="Times New Roman" w:cs="Times New Roman"/>
          <w:szCs w:val="24"/>
        </w:rPr>
        <w:t xml:space="preserve"> είτε με τη χρήση άλλου γάλακτος είτε με διαφορετική μέθοδο παρασκευής από αυτή που ορίζει ο νόμος. Εννοώ την υπερδιήθηση, η οποία χρησιμοποιεί πολύ λιγότερο π</w:t>
      </w:r>
      <w:r>
        <w:rPr>
          <w:rFonts w:eastAsia="Times New Roman" w:cs="Times New Roman"/>
          <w:szCs w:val="24"/>
        </w:rPr>
        <w:t xml:space="preserve">οσό γάλακτος για την παραγωγή ίδιας ποσότητας φέτας, υποτιθέμενης φέτας. </w:t>
      </w:r>
    </w:p>
    <w:p w14:paraId="4B1D4575"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τρίτος λόγος είναι η νοθεία και η παραπλάνηση. Αυτό ίσως να είναι καινούργιο στοιχείο, κύριε Υπουργέ. Αναφέρομαι στη νοθεία και την παραπλάνηση που συντελούνται εκτός των συνόρων, </w:t>
      </w:r>
      <w:r>
        <w:rPr>
          <w:rFonts w:eastAsia="Times New Roman" w:cs="Times New Roman"/>
          <w:szCs w:val="24"/>
        </w:rPr>
        <w:t xml:space="preserve">όταν </w:t>
      </w:r>
      <w:r>
        <w:rPr>
          <w:rFonts w:eastAsia="Times New Roman" w:cs="Times New Roman"/>
          <w:szCs w:val="24"/>
        </w:rPr>
        <w:lastRenderedPageBreak/>
        <w:t>στην Ελλάδα παράγεται λευκό τυρί</w:t>
      </w:r>
      <w:r>
        <w:rPr>
          <w:rFonts w:eastAsia="Times New Roman" w:cs="Times New Roman"/>
          <w:szCs w:val="24"/>
        </w:rPr>
        <w:t>,</w:t>
      </w:r>
      <w:r>
        <w:rPr>
          <w:rFonts w:eastAsia="Times New Roman" w:cs="Times New Roman"/>
          <w:szCs w:val="24"/>
        </w:rPr>
        <w:t xml:space="preserve"> που φεύγει ως λευκό τυρί από τη χώρα και στην πορεία επανασυσκευάζεται και φτάνει στον τελικό καταναλωτή ως φέτα. </w:t>
      </w:r>
    </w:p>
    <w:p w14:paraId="4B1D45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4B1D45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τέταρτος λόγος είναι η χρήση φθηνής πρώτης ύλης, συχνά μη επιτρεπτής, σε σχέση με τον νόμο. Μιλάω για το συμπυκνωμένο γάλα, το οποίο χρησιμοποιείται για την παραγωγή άλλων ελληνικών τυριών. Και τελικά το πρόβειο και το γίδινο γάλα παραμένουν αδιάθετα και </w:t>
      </w:r>
      <w:r>
        <w:rPr>
          <w:rFonts w:eastAsia="Times New Roman" w:cs="Times New Roman"/>
          <w:szCs w:val="24"/>
        </w:rPr>
        <w:t>δεν χρειάζονται για την παραγωγή της φέτας.</w:t>
      </w:r>
    </w:p>
    <w:p w14:paraId="4B1D4578"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λόγος που ξεκίνησα την ερώτηση είναι επειδή διάβασα και εγώ, όπως διαβάσατε και εσείς φαντάζομαι, το καλοκαίρι μια είδηση, σύμφωνα με την οποία μεγάλη ελληνική γαλακτοβιομηχανία </w:t>
      </w:r>
      <w:r>
        <w:rPr>
          <w:rFonts w:eastAsia="Times New Roman" w:cs="Times New Roman"/>
          <w:szCs w:val="24"/>
        </w:rPr>
        <w:lastRenderedPageBreak/>
        <w:t>έκλεισε συμφωνία με μεγάλη βρετα</w:t>
      </w:r>
      <w:r>
        <w:rPr>
          <w:rFonts w:eastAsia="Times New Roman" w:cs="Times New Roman"/>
          <w:szCs w:val="24"/>
        </w:rPr>
        <w:t>νική αλυσίδα λιανικού εμπορίου για την προμήθεια φέτας με τιμή 4,30 ευρώ το κιλό. Μάλιστα, η αλυσίδα έσπασε υφιστάμενη αποκλειστική συμφωνία με άλλη ελληνική γαλακτοβιομηχανία και είναι υποχρεωμένη να πληρώσει ένα πρόστιμο, επειδή έσπασε τη συμφωνία, το ασ</w:t>
      </w:r>
      <w:r>
        <w:rPr>
          <w:rFonts w:eastAsia="Times New Roman" w:cs="Times New Roman"/>
          <w:szCs w:val="24"/>
        </w:rPr>
        <w:t>τρονομικό ποσό των 750.000 ευρώ.</w:t>
      </w:r>
    </w:p>
    <w:p w14:paraId="4B1D4579"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Σύμφωνα με τα στοιχεία που έχουμε από τους τυροκόμους, η παρασκευή ενός κιλού φέτας, χωρίς την τιμή της πρώτης ύλης, πλησιάζει τα 80 λεπτά το κιλό. Και μιλάω για τη συλλογή, για την ωρίμανση, για την τυροκόμηση, τη συσκευασ</w:t>
      </w:r>
      <w:r>
        <w:rPr>
          <w:rFonts w:eastAsia="Times New Roman" w:cs="Times New Roman"/>
          <w:szCs w:val="24"/>
        </w:rPr>
        <w:t>ία και την επανασυσκευασία.</w:t>
      </w:r>
    </w:p>
    <w:p w14:paraId="4B1D45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B1D457B"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χρειαστώ μισό λεπτό, κύριε Πρόεδρε.</w:t>
      </w:r>
    </w:p>
    <w:p w14:paraId="4B1D457C"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Άρα, για να φτιάξουμε φέτα με 4,30 ευρώ το κιλό τιμή παραγωγής και όχι τιμή πώλησης, θα πρέπει ο τυροκόμ</w:t>
      </w:r>
      <w:r>
        <w:rPr>
          <w:rFonts w:eastAsia="Times New Roman" w:cs="Times New Roman"/>
          <w:szCs w:val="24"/>
        </w:rPr>
        <w:t>ος να μη βγάζει λεφτά και ο παραγωγός να πληρωθεί με 87 λεπτά το κιλό. Και τα δύο έχουν όριο βιωσιμότητας σήμερα ή χθες. Ξέρουμε, με βάση το κόστος παραγωγής στην Ελλάδα, ότι τα 90 λεπτά το κιλό για το πρόβειο γάλα για τον παραγωγό είναι σχεδόν αποτρεπτικά</w:t>
      </w:r>
      <w:r>
        <w:rPr>
          <w:rFonts w:eastAsia="Times New Roman" w:cs="Times New Roman"/>
          <w:szCs w:val="24"/>
        </w:rPr>
        <w:t xml:space="preserve"> για να συνεχίσει να παράγει.</w:t>
      </w:r>
    </w:p>
    <w:p w14:paraId="4B1D457D"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Προφανώς δεν είναι αρμοδιότητα ούτε της Κυβέρνησης ούτε του Υπουργείου να καθορίζει τις τιμές της αγοράς και της πώλησης των προϊόντων. Αυτό, όμως, που είναι υποχρέωση της πολιτείας, και πρέπει να το δούμε, είναι να διασφαλίσε</w:t>
      </w:r>
      <w:r>
        <w:rPr>
          <w:rFonts w:eastAsia="Times New Roman" w:cs="Times New Roman"/>
          <w:szCs w:val="24"/>
        </w:rPr>
        <w:t xml:space="preserve">ι ότι τα </w:t>
      </w:r>
      <w:r>
        <w:rPr>
          <w:rFonts w:eastAsia="Times New Roman" w:cs="Times New Roman"/>
          <w:szCs w:val="24"/>
        </w:rPr>
        <w:t>π</w:t>
      </w:r>
      <w:r>
        <w:rPr>
          <w:rFonts w:eastAsia="Times New Roman" w:cs="Times New Roman"/>
          <w:szCs w:val="24"/>
        </w:rPr>
        <w:t xml:space="preserve">ροϊόντα </w:t>
      </w:r>
      <w:r>
        <w:rPr>
          <w:rFonts w:eastAsia="Times New Roman" w:cs="Times New Roman"/>
          <w:szCs w:val="24"/>
        </w:rPr>
        <w:t>προ</w:t>
      </w:r>
      <w:r>
        <w:rPr>
          <w:rFonts w:eastAsia="Times New Roman" w:cs="Times New Roman"/>
          <w:szCs w:val="24"/>
        </w:rPr>
        <w:lastRenderedPageBreak/>
        <w:t xml:space="preserve">στατευόμενης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 xml:space="preserve">ροέλευσης, τα προϊόντα ΠΟΠ, θα πληρούν τις προϋποθέσεις και δεν θα διακυβεύεται ούτε η αξιοπιστία ούτε η ποιότητα ούτε το κύρος τους. Αυτό μπορεί να επιτευχθεί -θα το πω τρίτη φορά- με ελέγχους και ποινές. </w:t>
      </w:r>
    </w:p>
    <w:p w14:paraId="4B1D45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της κυρίας Βουλευτού)</w:t>
      </w:r>
    </w:p>
    <w:p w14:paraId="4B1D457F"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Δέκα δευτερόλεπτα θέλω ακόμη, κύριε Πρόεδρε.</w:t>
      </w:r>
    </w:p>
    <w:p w14:paraId="4B1D458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Ξέρω ότι στην περίοδο της κρίσης μια από τις συνέπειες ήταν ο αποδεκατισμός πραγματικά των ελεγκτικών μηχανισμών. Μι</w:t>
      </w:r>
      <w:r>
        <w:rPr>
          <w:rFonts w:eastAsia="Times New Roman" w:cs="Times New Roman"/>
          <w:szCs w:val="24"/>
        </w:rPr>
        <w:t>λάω για τον ΕΛΟΓΑΚ, ο οποίος συγχωνεύτηκε το 2012 και</w:t>
      </w:r>
      <w:r w:rsidRPr="00A157D8">
        <w:rPr>
          <w:rFonts w:eastAsia="Times New Roman" w:cs="Times New Roman"/>
          <w:szCs w:val="24"/>
        </w:rPr>
        <w:t>,</w:t>
      </w:r>
      <w:r>
        <w:rPr>
          <w:rFonts w:eastAsia="Times New Roman" w:cs="Times New Roman"/>
          <w:szCs w:val="24"/>
        </w:rPr>
        <w:t xml:space="preserve"> ενώ έχει την τεχνογνωσία, δεν έχει ούτε τα μέσα ούτε το προσωπικό ούτε το θεσμικό πλαίσιο εκείνο</w:t>
      </w:r>
      <w:r w:rsidRPr="00A157D8">
        <w:rPr>
          <w:rFonts w:eastAsia="Times New Roman" w:cs="Times New Roman"/>
          <w:szCs w:val="24"/>
        </w:rPr>
        <w:t>,</w:t>
      </w:r>
      <w:r>
        <w:rPr>
          <w:rFonts w:eastAsia="Times New Roman" w:cs="Times New Roman"/>
          <w:szCs w:val="24"/>
        </w:rPr>
        <w:t xml:space="preserve"> που να διασφαλίζει τη λειτουργία της αγοράς των διατροφικών προϊόντων ζωικής προέλευσης. </w:t>
      </w:r>
    </w:p>
    <w:p w14:paraId="4B1D4581" w14:textId="77777777" w:rsidR="00E71A02" w:rsidRDefault="00A00D33">
      <w:pPr>
        <w:tabs>
          <w:tab w:val="left" w:pos="3642"/>
          <w:tab w:val="left" w:pos="4043"/>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Πιστεύω πραγματικά ότι ο μεγάλος κίνδυνος για τη φέτα δεν είναι οι διεθνείς συμβάσεις και οι παλιές δεσμεύσεις της χώρας. Θεωρώ ότι ο πραγματικός κίνδυνος για τη φέτα είναι οι πρακτικές και οι παραλείψεις εντός της χώρας. </w:t>
      </w:r>
    </w:p>
    <w:p w14:paraId="4B1D4582" w14:textId="77777777" w:rsidR="00E71A02" w:rsidRDefault="00A00D33">
      <w:pPr>
        <w:tabs>
          <w:tab w:val="left" w:pos="3642"/>
          <w:tab w:val="left" w:pos="4043"/>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Στα πλαίσια αυτού, λοιπόν, πιστεύ</w:t>
      </w:r>
      <w:r>
        <w:rPr>
          <w:rFonts w:eastAsia="Times New Roman" w:cs="Times New Roman"/>
          <w:szCs w:val="24"/>
        </w:rPr>
        <w:t>ω ότι πρέπει να κάνουμε ό,τι χρειάζεται, με όποιο κόστος και με όποιες συγκρούσεις, ώστε η φέτα και η ελληνική κτηνοτροφία να προστατευθεί από κάθε είδους επιτήδειους και πρακτικές κερδοσκοπίας.</w:t>
      </w:r>
    </w:p>
    <w:p w14:paraId="4B1D4583" w14:textId="77777777" w:rsidR="00E71A02" w:rsidRDefault="00A00D33">
      <w:pPr>
        <w:tabs>
          <w:tab w:val="left" w:pos="3642"/>
          <w:tab w:val="left" w:pos="4043"/>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1D458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για τρία λεπτά.</w:t>
      </w:r>
    </w:p>
    <w:p w14:paraId="4B1D458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Συμφωνούμε, κυρία συνάδελφε, ότι πρέπει να </w:t>
      </w:r>
      <w:r>
        <w:rPr>
          <w:rFonts w:eastAsia="Times New Roman" w:cs="Times New Roman"/>
          <w:szCs w:val="24"/>
        </w:rPr>
        <w:lastRenderedPageBreak/>
        <w:t>αντιμετωπίσουμε με αυστηρούς ελέγχους αυτά τα φαινόμενα παραπλάνησης, ελληνοποιήσεων, απάτης, είτε στ</w:t>
      </w:r>
      <w:r>
        <w:rPr>
          <w:rFonts w:eastAsia="Times New Roman" w:cs="Times New Roman"/>
          <w:szCs w:val="24"/>
        </w:rPr>
        <w:t>ην εγχώρια αγορά είτε εντός της Ευρωπαϊκής Ένωσης είτε σε τρίτες χώρες, κάτι το οποίο συμβαίνει, όπως για παράδειγμα αυτό που αναφέρετε εσείς με τη συγκεκριμένη συμφωνία.</w:t>
      </w:r>
    </w:p>
    <w:p w14:paraId="4B1D458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Όμως, εγώ θα πήγαινα και λίγο πιο πέρα. Μήπως εξίσου σημαντικό είναι και το θέμα του </w:t>
      </w:r>
      <w:r>
        <w:rPr>
          <w:rFonts w:eastAsia="Times New Roman" w:cs="Times New Roman"/>
          <w:szCs w:val="24"/>
        </w:rPr>
        <w:t>αυτοελέγχου της αγοράς, ειδικά σε περιόδους όπου έχουμε ελλείψεις, υποστελέχωση, έλλειψη πόρων κ</w:t>
      </w:r>
      <w:r>
        <w:rPr>
          <w:rFonts w:eastAsia="Times New Roman" w:cs="Times New Roman"/>
          <w:szCs w:val="24"/>
        </w:rPr>
        <w:t>.</w:t>
      </w:r>
      <w:r>
        <w:rPr>
          <w:rFonts w:eastAsia="Times New Roman" w:cs="Times New Roman"/>
          <w:szCs w:val="24"/>
        </w:rPr>
        <w:t>λπ.; Μήπως εκεί ο αυτοέλεγχος πρέπει να έχει ουσιαστικό ρόλο; Πρέπει να έλθουμε σε μία συνεννόηση τέτοια</w:t>
      </w:r>
      <w:r>
        <w:rPr>
          <w:rFonts w:eastAsia="Times New Roman" w:cs="Times New Roman"/>
          <w:szCs w:val="24"/>
        </w:rPr>
        <w:t>,</w:t>
      </w:r>
      <w:r>
        <w:rPr>
          <w:rFonts w:eastAsia="Times New Roman" w:cs="Times New Roman"/>
          <w:szCs w:val="24"/>
        </w:rPr>
        <w:t xml:space="preserve"> που να προϋποθέτει εμπιστοσύνη, αποτελεσματικότητα κα</w:t>
      </w:r>
      <w:r>
        <w:rPr>
          <w:rFonts w:eastAsia="Times New Roman" w:cs="Times New Roman"/>
          <w:szCs w:val="24"/>
        </w:rPr>
        <w:t>ι βεβαίως στήριξη της συγκεκριμένης πολιτικής, που ήδη εμείς έχουμε για τον κλάδο.</w:t>
      </w:r>
    </w:p>
    <w:p w14:paraId="4B1D4587"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εμείς επιμένουμε προς αυτή την κατεύθυνση, αλλά δεν μπορεί την ίδια ώρα να διαπιστώνουμε φαινόμενα σαν και αυτό. Εμείς αυτή την ώρα καλούμε τον χώρο να δημιουργ</w:t>
      </w:r>
      <w:r>
        <w:rPr>
          <w:rFonts w:eastAsia="Times New Roman" w:cs="Times New Roman"/>
          <w:szCs w:val="24"/>
        </w:rPr>
        <w:t>ήσει μία διεπαγγελματική οργάνωση, για να μπορέσει να έχει μία οντότητα σε αυτή την διαδικασία, να επιβάλει αυτό που λέμε και τον αυτοέλεγχο, αλλά και να υπερασπιστεί το συγκεκριμένο προϊόν, να έχουμε δύο αντικρουόμενα αιτήματα αναγνώρισης διεπαγγελματικών</w:t>
      </w:r>
      <w:r>
        <w:rPr>
          <w:rFonts w:eastAsia="Times New Roman" w:cs="Times New Roman"/>
          <w:szCs w:val="24"/>
        </w:rPr>
        <w:t xml:space="preserve"> οργανώσεων. Και</w:t>
      </w:r>
      <w:r>
        <w:rPr>
          <w:rFonts w:eastAsia="Times New Roman" w:cs="Times New Roman"/>
          <w:szCs w:val="24"/>
        </w:rPr>
        <w:t>,</w:t>
      </w:r>
      <w:r>
        <w:rPr>
          <w:rFonts w:eastAsia="Times New Roman" w:cs="Times New Roman"/>
          <w:szCs w:val="24"/>
        </w:rPr>
        <w:t xml:space="preserve"> μάλιστα, έχουμε φτάσει και σε σημείο να παίρνουμε εξώδικα, γιατί κάνουμε το αυτονόητο: </w:t>
      </w:r>
      <w:r>
        <w:rPr>
          <w:rFonts w:eastAsia="Times New Roman" w:cs="Times New Roman"/>
          <w:szCs w:val="24"/>
        </w:rPr>
        <w:t>ε</w:t>
      </w:r>
      <w:r>
        <w:rPr>
          <w:rFonts w:eastAsia="Times New Roman" w:cs="Times New Roman"/>
          <w:szCs w:val="24"/>
        </w:rPr>
        <w:t>πιμένουμε και θα επιμένουμε ότι πρέπει να υπάρχει μία διεπαγγελματική οργάνωση για την υπεράσπιση της φέτας. Δεν μπορεί την ίδια ώρα που εμείς δίνουμε</w:t>
      </w:r>
      <w:r>
        <w:rPr>
          <w:rFonts w:eastAsia="Times New Roman" w:cs="Times New Roman"/>
          <w:szCs w:val="24"/>
        </w:rPr>
        <w:t xml:space="preserve"> μάχες, είτε αφορά τις διεθνείς συμφωνίες, που ουσιαστικά </w:t>
      </w:r>
      <w:r>
        <w:rPr>
          <w:rFonts w:eastAsia="Times New Roman" w:cs="Times New Roman"/>
          <w:szCs w:val="24"/>
        </w:rPr>
        <w:lastRenderedPageBreak/>
        <w:t>σε πολλές από αυτές ήταν προδιαγεγραμμένη η πορεία, αλλά δίνουμε μάχες και έχουμε και θετικά αποτελέσματα, άρα, λοιπόν, δεν μπορεί αυτή την ώρα να έχουμε αιτήματα για δύο οργανώσεις. Εγώ το επαναλαμ</w:t>
      </w:r>
      <w:r>
        <w:rPr>
          <w:rFonts w:eastAsia="Times New Roman" w:cs="Times New Roman"/>
          <w:szCs w:val="24"/>
        </w:rPr>
        <w:t xml:space="preserve">βάνω και πάλι ότι οι λειτουργίες αυτές είναι διασπαστικές. </w:t>
      </w:r>
    </w:p>
    <w:p w14:paraId="4B1D4588"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Την ίδια ώρα, όταν εμείς διαθέτουμε πάνω από 150-160 εκατομμύρια ευρώ για την προώθηση των εξαγωγών και</w:t>
      </w:r>
      <w:r>
        <w:rPr>
          <w:rFonts w:eastAsia="Times New Roman" w:cs="Times New Roman"/>
          <w:szCs w:val="24"/>
        </w:rPr>
        <w:t>,</w:t>
      </w:r>
      <w:r>
        <w:rPr>
          <w:rFonts w:eastAsia="Times New Roman" w:cs="Times New Roman"/>
          <w:szCs w:val="24"/>
        </w:rPr>
        <w:t xml:space="preserve"> μάλιστα, έχοντας βάλει –όπως είπα και προηγούμενα- ως σημαία τη φέτα, δεν μπορεί να υπάρχου</w:t>
      </w:r>
      <w:r>
        <w:rPr>
          <w:rFonts w:eastAsia="Times New Roman" w:cs="Times New Roman"/>
          <w:szCs w:val="24"/>
        </w:rPr>
        <w:t>ν διασπαστικές λειτουργίες. Γι</w:t>
      </w:r>
      <w:r>
        <w:rPr>
          <w:rFonts w:eastAsia="Times New Roman" w:cs="Times New Roman"/>
          <w:szCs w:val="24"/>
        </w:rPr>
        <w:t>α</w:t>
      </w:r>
      <w:r>
        <w:rPr>
          <w:rFonts w:eastAsia="Times New Roman" w:cs="Times New Roman"/>
          <w:szCs w:val="24"/>
        </w:rPr>
        <w:t xml:space="preserve"> αυτό, λοιπόν, καλώ, για μία ακόμη φορά τους εμπλεκόμενους φορείς να έλθουν σε μία εθνική συνεννόηση για την ίδρυση μίας διεπαγγελματικής οργάνωσης.</w:t>
      </w:r>
    </w:p>
    <w:p w14:paraId="4B1D4589"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θέλω να κάνω μία αίτηση και στους κτηνοτρόφους: Οργανωθείτε! Υπάρχει</w:t>
      </w:r>
      <w:r>
        <w:rPr>
          <w:rFonts w:eastAsia="Times New Roman" w:cs="Times New Roman"/>
          <w:szCs w:val="24"/>
        </w:rPr>
        <w:t xml:space="preserve"> ένα νομοθετικό πλαίσιο και θα έλεγα ότι έχει γίνει πολύ ευέλικτο, ιδιαίτερα για τις ομάδες, για τις οργανώσεις παραγωγών, γιατί δεν μπορεί την ίδια ώρα να έχουμε συνεταιριστικές –υπάρχουν παραδείγματα καλά- που κρατάνε τις τιμές σε αυτή την περίοδο, τον τ</w:t>
      </w:r>
      <w:r>
        <w:rPr>
          <w:rFonts w:eastAsia="Times New Roman" w:cs="Times New Roman"/>
          <w:szCs w:val="24"/>
        </w:rPr>
        <w:t xml:space="preserve">ελευταίο χρόνο που εμείς πάμε να κάνουμε αυτές τις παρεμβάσεις, είτε αφορούν την υποχρεωτική αναγραφή και όλα αυτά είναι αλληλένδετα και να έχουμε τους άλλους απέξω να έχουν βάλει σε μία πορεία πτωτική τις τιμές, χωρίς να υπάρχει ένας ιδιαίτερος λόγος που </w:t>
      </w:r>
      <w:r>
        <w:rPr>
          <w:rFonts w:eastAsia="Times New Roman" w:cs="Times New Roman"/>
          <w:szCs w:val="24"/>
        </w:rPr>
        <w:t>να οδηγεί προς αυτή την κατεύθυνση. Άρα, λοιπόν, και από τη δική τους πλευρά χρειάζεται και αυτοέλεγχος και οργανωτικότητα, για να μπορέσουμε να προχωρήσουμε.</w:t>
      </w:r>
    </w:p>
    <w:p w14:paraId="4B1D458A"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ΒΡΑΝΤΖΑ:</w:t>
      </w:r>
      <w:r>
        <w:rPr>
          <w:rFonts w:eastAsia="Times New Roman" w:cs="Times New Roman"/>
          <w:szCs w:val="24"/>
        </w:rPr>
        <w:t xml:space="preserve"> Κυρώσεις! Και κυρώσεις, δεν υπάρχουν.</w:t>
      </w:r>
    </w:p>
    <w:p w14:paraId="4B1D458B"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 xml:space="preserve">Ανάπτυξης και Τροφίμων): </w:t>
      </w:r>
      <w:r>
        <w:rPr>
          <w:rFonts w:eastAsia="Times New Roman" w:cs="Times New Roman"/>
          <w:szCs w:val="24"/>
        </w:rPr>
        <w:t xml:space="preserve">Κυρώσεις υπάρχουν. Υπάρχει το νομοθετικό πλαίσιο. </w:t>
      </w:r>
    </w:p>
    <w:p w14:paraId="4B1D458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Εισερχόμαστε στην τελευταία επίκαιρη ερώτηση για σήμερα, τη με αριθμό 643/18-12-2017 του Βουλευτή Δράμας του Συνασπισμού Ριζοσπαστικής Αριστεράς</w:t>
      </w:r>
      <w:r>
        <w:rPr>
          <w:rFonts w:eastAsia="Times New Roman" w:cs="Times New Roman"/>
          <w:szCs w:val="24"/>
        </w:rPr>
        <w:t xml:space="preserve"> κ. Χρήστου Καραγιαννίδη προς τον Υπουργό Αγροτικής Ανάπτυξης και Τροφίμων, σχετικά με τη δωρεάν παραχώρηση της χρήσης για δυο ακίνητα στον Δήμο Δράμας.</w:t>
      </w:r>
    </w:p>
    <w:p w14:paraId="4B1D45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Ορίστε, κύριε Καραγιαννίδη, έχετε τον λόγο.</w:t>
      </w:r>
    </w:p>
    <w:p w14:paraId="4B1D458E" w14:textId="77777777" w:rsidR="00E71A02" w:rsidRDefault="00A00D33">
      <w:pPr>
        <w:spacing w:line="600" w:lineRule="auto"/>
        <w:ind w:firstLine="720"/>
        <w:contextualSpacing/>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Ευχαριστώ, κύριε Πρόεδρε.</w:t>
      </w:r>
    </w:p>
    <w:p w14:paraId="4B1D45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w:t>
      </w:r>
      <w:r>
        <w:rPr>
          <w:rFonts w:eastAsia="Times New Roman" w:cs="Times New Roman"/>
          <w:szCs w:val="24"/>
        </w:rPr>
        <w:t>ργέ,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ν.4447/2016, θεσπίστηκε η δημιουργία </w:t>
      </w:r>
      <w:r>
        <w:rPr>
          <w:rFonts w:eastAsia="Times New Roman" w:cs="Times New Roman"/>
          <w:szCs w:val="24"/>
        </w:rPr>
        <w:t>Π</w:t>
      </w:r>
      <w:r>
        <w:rPr>
          <w:rFonts w:eastAsia="Times New Roman" w:cs="Times New Roman"/>
          <w:szCs w:val="24"/>
        </w:rPr>
        <w:t xml:space="preserve">ράσινων </w:t>
      </w:r>
      <w:r>
        <w:rPr>
          <w:rFonts w:eastAsia="Times New Roman" w:cs="Times New Roman"/>
          <w:szCs w:val="24"/>
        </w:rPr>
        <w:t>Σ</w:t>
      </w:r>
      <w:r>
        <w:rPr>
          <w:rFonts w:eastAsia="Times New Roman" w:cs="Times New Roman"/>
          <w:szCs w:val="24"/>
        </w:rPr>
        <w:t>ημείων με ευθύνη των ΟΤΑ Α</w:t>
      </w:r>
      <w:r>
        <w:rPr>
          <w:rFonts w:eastAsia="Times New Roman" w:cs="Times New Roman"/>
          <w:szCs w:val="24"/>
        </w:rPr>
        <w:t>΄</w:t>
      </w:r>
      <w:r>
        <w:rPr>
          <w:rFonts w:eastAsia="Times New Roman" w:cs="Times New Roman"/>
          <w:szCs w:val="24"/>
        </w:rPr>
        <w:t xml:space="preserve"> Βαθμού, χώροι δηλαδή οι οποίοι θα οριοθετούνται και θα διαμορφώνονται με την κατάλληλη υποδομή και εξοπλισμό, ώστε οι πολίτες να αποθέτουν χωριστά συλλεγέντα αν</w:t>
      </w:r>
      <w:r>
        <w:rPr>
          <w:rFonts w:eastAsia="Times New Roman" w:cs="Times New Roman"/>
          <w:szCs w:val="24"/>
        </w:rPr>
        <w:t>ακυκλώσιμα υλικά ή χρησιμοποιημένα αντικείμενα, προκειμένου αυτά να προωθηθούν για ανακύκλωση ή επαναχρησιμοποίηση. Στον χώρο αυτό μπορεί να γίνονται και εκπαιδευτικές δράσεις</w:t>
      </w:r>
      <w:r>
        <w:rPr>
          <w:rFonts w:eastAsia="Times New Roman" w:cs="Times New Roman"/>
          <w:szCs w:val="24"/>
        </w:rPr>
        <w:t>,</w:t>
      </w:r>
      <w:r>
        <w:rPr>
          <w:rFonts w:eastAsia="Times New Roman" w:cs="Times New Roman"/>
          <w:szCs w:val="24"/>
        </w:rPr>
        <w:t xml:space="preserve"> για να ευαισθητοποιηθεί το κοινό. </w:t>
      </w:r>
    </w:p>
    <w:p w14:paraId="4B1D45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 δημιουργία ενός τέτοιου Πράσινου Σημείου</w:t>
      </w:r>
      <w:r>
        <w:rPr>
          <w:rFonts w:eastAsia="Times New Roman" w:cs="Times New Roman"/>
          <w:szCs w:val="24"/>
        </w:rPr>
        <w:t xml:space="preserve"> θέλει να προχωρήσει ο Δήμος Δράμας. Και γι’ αυτό</w:t>
      </w:r>
      <w:r>
        <w:rPr>
          <w:rFonts w:eastAsia="Times New Roman" w:cs="Times New Roman"/>
          <w:szCs w:val="24"/>
        </w:rPr>
        <w:t>ν</w:t>
      </w:r>
      <w:r>
        <w:rPr>
          <w:rFonts w:eastAsia="Times New Roman" w:cs="Times New Roman"/>
          <w:szCs w:val="24"/>
        </w:rPr>
        <w:t xml:space="preserve"> τον λόγο σ</w:t>
      </w:r>
      <w:r>
        <w:rPr>
          <w:rFonts w:eastAsia="Times New Roman" w:cs="Times New Roman"/>
          <w:szCs w:val="24"/>
        </w:rPr>
        <w:t>ά</w:t>
      </w:r>
      <w:r>
        <w:rPr>
          <w:rFonts w:eastAsia="Times New Roman" w:cs="Times New Roman"/>
          <w:szCs w:val="24"/>
        </w:rPr>
        <w:t xml:space="preserve">ς έχει ζητήσει με πλήρη φάκελο ένα αγροτεμάχιο εμβαδού </w:t>
      </w:r>
      <w:r>
        <w:rPr>
          <w:rFonts w:eastAsia="Times New Roman" w:cs="Times New Roman"/>
          <w:szCs w:val="24"/>
        </w:rPr>
        <w:t xml:space="preserve">δώδεκα χιλιάδων εννιακοσίων </w:t>
      </w:r>
      <w:r>
        <w:rPr>
          <w:rFonts w:eastAsia="Times New Roman" w:cs="Times New Roman"/>
          <w:szCs w:val="24"/>
        </w:rPr>
        <w:t>τ</w:t>
      </w:r>
      <w:r>
        <w:rPr>
          <w:rFonts w:eastAsia="Times New Roman" w:cs="Times New Roman"/>
          <w:szCs w:val="24"/>
        </w:rPr>
        <w:t xml:space="preserve">ετραγωνικών </w:t>
      </w:r>
      <w:r>
        <w:rPr>
          <w:rFonts w:eastAsia="Times New Roman" w:cs="Times New Roman"/>
          <w:szCs w:val="24"/>
        </w:rPr>
        <w:t>μ</w:t>
      </w:r>
      <w:r>
        <w:rPr>
          <w:rFonts w:eastAsia="Times New Roman" w:cs="Times New Roman"/>
          <w:szCs w:val="24"/>
        </w:rPr>
        <w:t>έτρων</w:t>
      </w:r>
      <w:r>
        <w:rPr>
          <w:rFonts w:eastAsia="Times New Roman" w:cs="Times New Roman"/>
          <w:szCs w:val="24"/>
        </w:rPr>
        <w:t xml:space="preserve">, που είναι στο αγρόκτημα του Μυλοποτάμου. Το δεύτερο που ζητάει ο Δήμος Δράμας είναι επίσης </w:t>
      </w:r>
      <w:r>
        <w:rPr>
          <w:rFonts w:eastAsia="Times New Roman" w:cs="Times New Roman"/>
          <w:szCs w:val="24"/>
        </w:rPr>
        <w:lastRenderedPageBreak/>
        <w:t>ακόμα ένα οικόπεδο για δημιουργία χώρου πρασίνου και αναψυχής, που θα έχει σαν αποτέλεσμα τη βελτίωση της ζωής των κατοίκων της συγκεκριμένης περιοχής. Τα έξοδα γι</w:t>
      </w:r>
      <w:r>
        <w:rPr>
          <w:rFonts w:eastAsia="Times New Roman" w:cs="Times New Roman"/>
          <w:szCs w:val="24"/>
        </w:rPr>
        <w:t>α τη συντήρηση αυτού του κτήματος δεν θα βαρύνουν το Υπουργείο. Επίσης θα συντηρηθεί και ο χώρος περαιτέρω, γιατί είχε αφεθεί για αρκετά χρόνια.</w:t>
      </w:r>
    </w:p>
    <w:p w14:paraId="4B1D45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5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4B1D45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B1D45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w:t>
      </w:r>
      <w:r>
        <w:rPr>
          <w:rFonts w:eastAsia="Times New Roman" w:cs="Times New Roman"/>
          <w:b/>
          <w:szCs w:val="24"/>
        </w:rPr>
        <w:t xml:space="preserve">ΟΛΟΥ (Υπουργός Αγροτικής Ανάπτυξης και Τροφίμων): </w:t>
      </w:r>
      <w:r>
        <w:rPr>
          <w:rFonts w:eastAsia="Times New Roman" w:cs="Times New Roman"/>
          <w:szCs w:val="24"/>
        </w:rPr>
        <w:t>Ευχαριστώ, κύριε Πρόεδρε.</w:t>
      </w:r>
    </w:p>
    <w:p w14:paraId="4B1D45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συνάδελφε, το Υπουργείο μας και βεβαίως η Κυβέρνηση γενικότερα έχουν ως βασική τους στόχευση τη βελτίωση των </w:t>
      </w:r>
      <w:r>
        <w:rPr>
          <w:rFonts w:eastAsia="Times New Roman" w:cs="Times New Roman"/>
          <w:szCs w:val="24"/>
        </w:rPr>
        <w:lastRenderedPageBreak/>
        <w:t>όρων ζωής, ιδιαίτερα της επαρχίας, της υπαίθρου. Αντιλαμβάνεστε</w:t>
      </w:r>
      <w:r>
        <w:rPr>
          <w:rFonts w:eastAsia="Times New Roman" w:cs="Times New Roman"/>
          <w:szCs w:val="24"/>
        </w:rPr>
        <w:t xml:space="preserve"> ότι μέσα σε αυτή τη λειτουργία </w:t>
      </w:r>
      <w:r>
        <w:rPr>
          <w:rFonts w:eastAsia="Times New Roman" w:cs="Times New Roman"/>
          <w:szCs w:val="24"/>
        </w:rPr>
        <w:t>εκείνο το οποίο</w:t>
      </w:r>
      <w:r>
        <w:rPr>
          <w:rFonts w:eastAsia="Times New Roman" w:cs="Times New Roman"/>
          <w:szCs w:val="24"/>
        </w:rPr>
        <w:t xml:space="preserve"> πιστεύουμε εμείς, μετά από αιτήματα που υποβάλλονται, ότι συμβάλλει στη βελτίωση του περιβάλλοντος και της ποιότητας ζωής των τοπικών κοινωνιών το προσεγγίζουμε.</w:t>
      </w:r>
    </w:p>
    <w:p w14:paraId="4B1D45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προσεγγ</w:t>
      </w:r>
      <w:r>
        <w:rPr>
          <w:rFonts w:eastAsia="Times New Roman" w:cs="Times New Roman"/>
          <w:szCs w:val="24"/>
        </w:rPr>
        <w:t>ίσαμε τα δύο αιτήματα του Δήμου Δράμας για την παραχώρηση δύο ακινήτων του Υπουργείου. Το πρώτο είναι η δημιουργία Πράσινου Σημείου από τον Δήμο Δράμας, που εξυπηρετεί την ανάγκη για ορθολογική διαχείριση των στερεών αποβλήτων</w:t>
      </w:r>
      <w:r>
        <w:rPr>
          <w:rFonts w:eastAsia="Times New Roman" w:cs="Times New Roman"/>
          <w:szCs w:val="24"/>
        </w:rPr>
        <w:t>,</w:t>
      </w:r>
      <w:r>
        <w:rPr>
          <w:rFonts w:eastAsia="Times New Roman" w:cs="Times New Roman"/>
          <w:szCs w:val="24"/>
        </w:rPr>
        <w:t xml:space="preserve"> με κύριους άξονες τη μείωση,</w:t>
      </w:r>
      <w:r>
        <w:rPr>
          <w:rFonts w:eastAsia="Times New Roman" w:cs="Times New Roman"/>
          <w:szCs w:val="24"/>
        </w:rPr>
        <w:t xml:space="preserve"> την επαναχρησιμοποίηση, τη διαλογή στην πηγή και την ανακύκλωση αυτών. Είναι ένα μεγάλο ζήτημα. Και, πραγματικά, χρειάζεται οπωσδήποτε να βοηθήσουμε. Εξάλλου, και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lastRenderedPageBreak/>
        <w:t>Σ</w:t>
      </w:r>
      <w:r>
        <w:rPr>
          <w:rFonts w:eastAsia="Times New Roman" w:cs="Times New Roman"/>
          <w:szCs w:val="24"/>
        </w:rPr>
        <w:t xml:space="preserve">χέδιο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 xml:space="preserve">ποβλήτων του 2016 της Περιφέρειας Ανατολικής Μακεδονίας </w:t>
      </w:r>
      <w:r>
        <w:rPr>
          <w:rFonts w:eastAsia="Times New Roman" w:cs="Times New Roman"/>
          <w:szCs w:val="24"/>
        </w:rPr>
        <w:t xml:space="preserve">και Θράκης προβλέπει συνολικά την εγκατάσταση τριάντα επτά </w:t>
      </w:r>
      <w:r>
        <w:rPr>
          <w:rFonts w:eastAsia="Times New Roman" w:cs="Times New Roman"/>
          <w:szCs w:val="24"/>
        </w:rPr>
        <w:t>Π</w:t>
      </w:r>
      <w:r>
        <w:rPr>
          <w:rFonts w:eastAsia="Times New Roman" w:cs="Times New Roman"/>
          <w:szCs w:val="24"/>
        </w:rPr>
        <w:t xml:space="preserve">ράσινων </w:t>
      </w:r>
      <w:r>
        <w:rPr>
          <w:rFonts w:eastAsia="Times New Roman" w:cs="Times New Roman"/>
          <w:szCs w:val="24"/>
        </w:rPr>
        <w:t>Σ</w:t>
      </w:r>
      <w:r>
        <w:rPr>
          <w:rFonts w:eastAsia="Times New Roman" w:cs="Times New Roman"/>
          <w:szCs w:val="24"/>
        </w:rPr>
        <w:t>ημείων, εκ των οποίων δύο είναι στον Δήμο Δράμας. Η ανάπτυξη, λοιπόν, των πράσινων δικτύων αποτελεί κύριο στόχο της εθνικής μας πολιτικής. Και για τον λόγο αυτό τις επόμενες μέρες –ήδη έχ</w:t>
      </w:r>
      <w:r>
        <w:rPr>
          <w:rFonts w:eastAsia="Times New Roman" w:cs="Times New Roman"/>
          <w:szCs w:val="24"/>
        </w:rPr>
        <w:t xml:space="preserve">ει ολοκληρωθεί η διαδικασία- θα υπογράψω τη δωρεάν παραχώρηση, τη χρήση έκτασης 12,9 στρεμμάτων στην περιοχή Μυλοποτάμου της Περιφερειακής Ενότητας Δράμας για την εξυπηρέτηση του προαναφερόμενου σκοπού. </w:t>
      </w:r>
    </w:p>
    <w:p w14:paraId="4B1D45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Έρχομαι στη δεύτερη παραχώρηση, που αφορά ένα ακίνητ</w:t>
      </w:r>
      <w:r>
        <w:rPr>
          <w:rFonts w:eastAsia="Times New Roman" w:cs="Times New Roman"/>
          <w:szCs w:val="24"/>
        </w:rPr>
        <w:t xml:space="preserve">ο </w:t>
      </w:r>
      <w:r>
        <w:rPr>
          <w:rFonts w:eastAsia="Times New Roman" w:cs="Times New Roman"/>
          <w:szCs w:val="24"/>
        </w:rPr>
        <w:t>χιλίων οκτακοσίων εβδομήντα οκτώ τετραγωνικών μέτρων</w:t>
      </w:r>
      <w:r>
        <w:rPr>
          <w:rFonts w:eastAsia="Times New Roman" w:cs="Times New Roman"/>
          <w:szCs w:val="24"/>
        </w:rPr>
        <w:t xml:space="preserve"> στη Χωριστή Δράμας. Πρόκειται για δράση που θα συμβάλει στην αναβάθμιση της ποιότητας ζωής του Δήμου Δράμας, η οποία θα υλοποιηθεί </w:t>
      </w:r>
      <w:r>
        <w:rPr>
          <w:rFonts w:eastAsia="Times New Roman" w:cs="Times New Roman"/>
          <w:szCs w:val="24"/>
        </w:rPr>
        <w:lastRenderedPageBreak/>
        <w:t>με τη δημιουργία χώρων πρασίνου και αναψυχής που προτίθεται να κατασκε</w:t>
      </w:r>
      <w:r>
        <w:rPr>
          <w:rFonts w:eastAsia="Times New Roman" w:cs="Times New Roman"/>
          <w:szCs w:val="24"/>
        </w:rPr>
        <w:t xml:space="preserve">υάσει ο </w:t>
      </w:r>
      <w:r>
        <w:rPr>
          <w:rFonts w:eastAsia="Times New Roman" w:cs="Times New Roman"/>
          <w:szCs w:val="24"/>
        </w:rPr>
        <w:t>δ</w:t>
      </w:r>
      <w:r>
        <w:rPr>
          <w:rFonts w:eastAsia="Times New Roman" w:cs="Times New Roman"/>
          <w:szCs w:val="24"/>
        </w:rPr>
        <w:t xml:space="preserve">ήμος σε μία έκταση </w:t>
      </w:r>
      <w:r>
        <w:rPr>
          <w:rFonts w:eastAsia="Times New Roman" w:cs="Times New Roman"/>
          <w:szCs w:val="24"/>
        </w:rPr>
        <w:t>χιλίων οκτακοσίων εβδομήντα οκτώ τετραγωνικών μέτρων</w:t>
      </w:r>
      <w:r>
        <w:rPr>
          <w:rFonts w:eastAsia="Times New Roman" w:cs="Times New Roman"/>
          <w:szCs w:val="24"/>
        </w:rPr>
        <w:t>, η οποία βεβαίως ανήκει στη διαχείριση του Υπουργείου Αγροτικής Ανάπτυξης και Τροφίμων.</w:t>
      </w:r>
    </w:p>
    <w:p w14:paraId="4B1D45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Επειδή, λοιπόν, και αυτή η δράση εντάσσεται μέσα στ</w:t>
      </w:r>
      <w:r>
        <w:rPr>
          <w:rFonts w:eastAsia="Times New Roman" w:cs="Times New Roman"/>
          <w:szCs w:val="24"/>
        </w:rPr>
        <w:t>ο</w:t>
      </w:r>
      <w:r>
        <w:rPr>
          <w:rFonts w:eastAsia="Times New Roman" w:cs="Times New Roman"/>
          <w:szCs w:val="24"/>
        </w:rPr>
        <w:t xml:space="preserve"> γενικότερ</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αξιοποίησης των ακινήτων του Υπουργείου για κοινωφελείς σκοπούς, σύντομα και αυτή θα υπογραφεί. Και</w:t>
      </w:r>
      <w:r>
        <w:rPr>
          <w:rFonts w:eastAsia="Times New Roman" w:cs="Times New Roman"/>
          <w:szCs w:val="24"/>
        </w:rPr>
        <w:t>,</w:t>
      </w:r>
      <w:r>
        <w:rPr>
          <w:rFonts w:eastAsia="Times New Roman" w:cs="Times New Roman"/>
          <w:szCs w:val="24"/>
        </w:rPr>
        <w:t xml:space="preserve"> όπως και εσείς γνωρίζετε, αγαπητέ συνάδελφε, μέσα από την παραχώρηση των δύο αυτών ακινήτων θα υπηρετηθούν ανάγκες της τοπικής κοινωνίας και θα αξιοποιηθο</w:t>
      </w:r>
      <w:r>
        <w:rPr>
          <w:rFonts w:eastAsia="Times New Roman" w:cs="Times New Roman"/>
          <w:szCs w:val="24"/>
        </w:rPr>
        <w:t xml:space="preserve">ύν καλύτερα τα συγκεκριμένα ακίνητα. </w:t>
      </w:r>
    </w:p>
    <w:p w14:paraId="4B1D459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59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Καραγιαννίδη, και πάλι έχετε τον λόγο.</w:t>
      </w:r>
    </w:p>
    <w:p w14:paraId="4B1D459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Ευχαριστώ, κύριε Πρόεδρε.</w:t>
      </w:r>
    </w:p>
    <w:p w14:paraId="4B1D459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για την παραχώρηση, κύριε Υπουργέ. Δεν έχω να πω κάτι για το συγκεκριμένο. </w:t>
      </w:r>
    </w:p>
    <w:p w14:paraId="4B1D459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σας πω -δράττομαι της ευκαιρίας να το κάνω- ότι υπάρχει ένας χώρος τον οποίο έχετε επισκεφθεί. Είναι το Καπνολογικό Ινστιτούτο Δράμας. Έχει μεγάλη ιστορία και το κτ</w:t>
      </w:r>
      <w:r>
        <w:rPr>
          <w:rFonts w:eastAsia="Times New Roman" w:cs="Times New Roman"/>
          <w:szCs w:val="24"/>
        </w:rPr>
        <w:t>ή</w:t>
      </w:r>
      <w:r>
        <w:rPr>
          <w:rFonts w:eastAsia="Times New Roman" w:cs="Times New Roman"/>
          <w:szCs w:val="24"/>
        </w:rPr>
        <w:t xml:space="preserve">ριο αλλά και ο </w:t>
      </w:r>
      <w:r>
        <w:rPr>
          <w:rFonts w:eastAsia="Times New Roman" w:cs="Times New Roman"/>
          <w:szCs w:val="24"/>
        </w:rPr>
        <w:t>ο</w:t>
      </w:r>
      <w:r>
        <w:rPr>
          <w:rFonts w:eastAsia="Times New Roman" w:cs="Times New Roman"/>
          <w:szCs w:val="24"/>
        </w:rPr>
        <w:t>ργανισμός. Νομίζω ότι πρέπει να δούμε σοβαρά και με οργανωμένο τρόπο από την καινούρ</w:t>
      </w:r>
      <w:r>
        <w:rPr>
          <w:rFonts w:eastAsia="Times New Roman" w:cs="Times New Roman"/>
          <w:szCs w:val="24"/>
        </w:rPr>
        <w:t>γ</w:t>
      </w:r>
      <w:r>
        <w:rPr>
          <w:rFonts w:eastAsia="Times New Roman" w:cs="Times New Roman"/>
          <w:szCs w:val="24"/>
        </w:rPr>
        <w:t>ια χρονιά, να κάνουμε μία συζήτηση, με ποιον τρόπο θα μπορέσουμε να εκμεταλλευθούμε τις δυνατότητες της υπηρεσίας αυτής, που είναι μοναδική στην Ελλάδα, α</w:t>
      </w:r>
      <w:r>
        <w:rPr>
          <w:rFonts w:eastAsia="Times New Roman" w:cs="Times New Roman"/>
          <w:szCs w:val="24"/>
        </w:rPr>
        <w:t>λλά και πώς θα σώσουμε το ίδιο το κτ</w:t>
      </w:r>
      <w:r>
        <w:rPr>
          <w:rFonts w:eastAsia="Times New Roman" w:cs="Times New Roman"/>
          <w:szCs w:val="24"/>
        </w:rPr>
        <w:t>ή</w:t>
      </w:r>
      <w:r>
        <w:rPr>
          <w:rFonts w:eastAsia="Times New Roman" w:cs="Times New Roman"/>
          <w:szCs w:val="24"/>
        </w:rPr>
        <w:t xml:space="preserve">ριο, το οποίο έχει κριθεί διατηρητέο. Να δούμε, δηλαδή, με ποιον τρόπο μπορεί να επανεκκινήσει αυτή η υπηρεσία. Αυτή τη στιγμή δεν έχουμε έλεγχο των τσιγάρων που </w:t>
      </w:r>
      <w:r>
        <w:rPr>
          <w:rFonts w:eastAsia="Times New Roman" w:cs="Times New Roman"/>
          <w:szCs w:val="24"/>
        </w:rPr>
        <w:lastRenderedPageBreak/>
        <w:t>κυκλοφορούν στη χώρα μας, λόγω της μη λειτουργίας του Καπ</w:t>
      </w:r>
      <w:r>
        <w:rPr>
          <w:rFonts w:eastAsia="Times New Roman" w:cs="Times New Roman"/>
          <w:szCs w:val="24"/>
        </w:rPr>
        <w:t xml:space="preserve">νολογικού Ινστιτούτου. </w:t>
      </w:r>
    </w:p>
    <w:p w14:paraId="4B1D45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μπορούμε να κάνουμε μια κουβέντα την καινούρ</w:t>
      </w:r>
      <w:r>
        <w:rPr>
          <w:rFonts w:eastAsia="Times New Roman" w:cs="Times New Roman"/>
          <w:szCs w:val="24"/>
        </w:rPr>
        <w:t>γ</w:t>
      </w:r>
      <w:r>
        <w:rPr>
          <w:rFonts w:eastAsia="Times New Roman" w:cs="Times New Roman"/>
          <w:szCs w:val="24"/>
        </w:rPr>
        <w:t>ια χρονιά, να δούμε με ποιον τρόπο θα οργανωθεί αυτή η υπηρεσία, ώστε να δουλέψει ξανά και να μπορέσουμε να έχουμε έλεγχο στην Ελλάδα.</w:t>
      </w:r>
    </w:p>
    <w:p w14:paraId="4B1D45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B1D45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4B1D45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νομίζω ότι ανταποκρινόμαστε σε κάτι το οποίο είναι χρήσιμο. Εγώ απλώς να πω επί τη ευκαιρία </w:t>
      </w:r>
      <w:r>
        <w:rPr>
          <w:rFonts w:eastAsia="Times New Roman" w:cs="Times New Roman"/>
          <w:szCs w:val="24"/>
        </w:rPr>
        <w:lastRenderedPageBreak/>
        <w:t xml:space="preserve">ότι εμείς παραχωρούμε ακίνητα στην αυτοδιοίκηση όχι </w:t>
      </w:r>
      <w:r>
        <w:rPr>
          <w:rFonts w:eastAsia="Times New Roman" w:cs="Times New Roman"/>
          <w:szCs w:val="24"/>
        </w:rPr>
        <w:t xml:space="preserve">μόνο για κοινωφελείς σκοπούς, αλλά και γενικότερα θα σας έλεγα ότι έχουμε βάλει ως στόχο να αξιοποιήσουμε την αγροτική περιουσία μέσα από παραχώρηση σε νέους, σε νεοεισερχόμενους, σε συλλογικούς φορείς. </w:t>
      </w:r>
    </w:p>
    <w:p w14:paraId="4B1D45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αυτή την ώρα έχουμε και με την περ</w:t>
      </w:r>
      <w:r>
        <w:rPr>
          <w:rFonts w:eastAsia="Times New Roman" w:cs="Times New Roman"/>
          <w:szCs w:val="24"/>
        </w:rPr>
        <w:t>ιφερειακή αυτοδιοίκηση -ιδιαίτερα για την υλοποίηση του Προγράμματος Αγροτικής Ανάπτυξης- μια σχέση που έχει ως κατεύθυνση να αξιοποιήσουμε όλες αυτές τις δυνατότητες επ’ ωφελεία του αγροτικού χώρου.</w:t>
      </w:r>
    </w:p>
    <w:p w14:paraId="4B1D45A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5A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Κυρίες κα</w:t>
      </w:r>
      <w:r>
        <w:rPr>
          <w:rFonts w:eastAsia="Times New Roman" w:cs="Times New Roman"/>
          <w:szCs w:val="24"/>
        </w:rPr>
        <w:t>ι κύριοι συνάδελφοι, ολοκληρώθηκε η συζήτηση των επικαίρων ερωτήσεων.</w:t>
      </w:r>
    </w:p>
    <w:p w14:paraId="4B1D45A5" w14:textId="77777777" w:rsidR="00E71A02" w:rsidRDefault="00A00D33">
      <w:pPr>
        <w:spacing w:line="600" w:lineRule="auto"/>
        <w:ind w:firstLine="720"/>
        <w:contextualSpacing/>
        <w:jc w:val="center"/>
        <w:rPr>
          <w:rFonts w:eastAsia="Times New Roman" w:cs="Times New Roman"/>
          <w:color w:val="FF0000"/>
          <w:szCs w:val="24"/>
        </w:rPr>
      </w:pPr>
      <w:r w:rsidRPr="00B30DAD">
        <w:rPr>
          <w:rFonts w:eastAsia="Times New Roman" w:cs="Times New Roman"/>
          <w:color w:val="FF0000"/>
          <w:szCs w:val="24"/>
        </w:rPr>
        <w:t>(ΑΛΛΑΓΗ ΣΕΛΙΔΑΣ ΛΟΓΩ ΑΛΛΑΓΗΣ ΘΕΜΑΤΟΣ)</w:t>
      </w:r>
    </w:p>
    <w:p w14:paraId="4B1D45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εισερχόμα</w:t>
      </w:r>
      <w:r>
        <w:rPr>
          <w:rFonts w:eastAsia="Times New Roman" w:cs="Times New Roman"/>
          <w:szCs w:val="24"/>
        </w:rPr>
        <w:t>στε</w:t>
      </w:r>
      <w:r>
        <w:rPr>
          <w:rFonts w:eastAsia="Times New Roman" w:cs="Times New Roman"/>
          <w:szCs w:val="24"/>
        </w:rPr>
        <w:t xml:space="preserve"> στη</w:t>
      </w:r>
      <w:r>
        <w:rPr>
          <w:rFonts w:eastAsia="Times New Roman" w:cs="Times New Roman"/>
          <w:szCs w:val="24"/>
        </w:rPr>
        <w:t xml:space="preserve"> συμπληρωματική</w:t>
      </w:r>
      <w:r>
        <w:rPr>
          <w:rFonts w:eastAsia="Times New Roman" w:cs="Times New Roman"/>
          <w:szCs w:val="24"/>
        </w:rPr>
        <w:t xml:space="preserve"> ημερήσια διάταξη της </w:t>
      </w:r>
    </w:p>
    <w:p w14:paraId="4B1D45A7" w14:textId="77777777" w:rsidR="00E71A02" w:rsidRDefault="00A00D33">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B1D45A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Μόνη συ</w:t>
      </w:r>
      <w:r>
        <w:rPr>
          <w:rFonts w:eastAsia="Times New Roman" w:cs="Times New Roman"/>
          <w:szCs w:val="24"/>
        </w:rPr>
        <w:t>ζήτηση και ψήφιση επί της αρχής, των άρθρων και του συνόλου του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«Μέτρα θεραπείας ατόμων που απαλλάσσονται από την ποινή λόγω ψυχικής ή διανοητικής διαταραχής και άλλες διατάξεις».</w:t>
      </w:r>
    </w:p>
    <w:p w14:paraId="4B1D45A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Pr>
          <w:rFonts w:eastAsia="Times New Roman" w:cs="Times New Roman"/>
          <w:szCs w:val="24"/>
        </w:rPr>
        <w:t>ή</w:t>
      </w:r>
      <w:r>
        <w:rPr>
          <w:rFonts w:eastAsia="Times New Roman" w:cs="Times New Roman"/>
          <w:szCs w:val="24"/>
        </w:rPr>
        <w:t xml:space="preserve"> της </w:t>
      </w:r>
      <w:r>
        <w:rPr>
          <w:rFonts w:eastAsia="Times New Roman" w:cs="Times New Roman"/>
          <w:szCs w:val="24"/>
        </w:rPr>
        <w:t xml:space="preserve">στις </w:t>
      </w:r>
      <w:r>
        <w:rPr>
          <w:rFonts w:eastAsia="Times New Roman" w:cs="Times New Roman"/>
          <w:szCs w:val="24"/>
        </w:rPr>
        <w:t xml:space="preserve">14 Δεκεμβρίου 2017 τη συζήτηση του νομοσχεδίου σε μια συνεδρίαση, ενιαία επί της </w:t>
      </w:r>
      <w:r>
        <w:rPr>
          <w:rFonts w:eastAsia="Times New Roman" w:cs="Times New Roman"/>
          <w:szCs w:val="24"/>
        </w:rPr>
        <w:t>αρχής, επί των άρθρων και των τροπολογιών.</w:t>
      </w:r>
    </w:p>
    <w:p w14:paraId="4B1D45A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4B1D45A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Παφίλης, Κοινοβουλευτικός Εκπρόσωπος του ΚΚΕ. </w:t>
      </w:r>
    </w:p>
    <w:p w14:paraId="4B1D45A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η Κυβέρνηση συνεχίζοντας την ίδια τακτική με την κατάθεση τροπολογιών</w:t>
      </w:r>
      <w:r>
        <w:rPr>
          <w:rFonts w:eastAsia="Times New Roman" w:cs="Times New Roman"/>
          <w:szCs w:val="24"/>
        </w:rPr>
        <w:t>,</w:t>
      </w:r>
      <w:r>
        <w:rPr>
          <w:rFonts w:eastAsia="Times New Roman" w:cs="Times New Roman"/>
          <w:szCs w:val="24"/>
        </w:rPr>
        <w:t xml:space="preserve"> και μάλιστα εκπροθέσμων,</w:t>
      </w:r>
      <w:r>
        <w:rPr>
          <w:rFonts w:eastAsia="Times New Roman" w:cs="Times New Roman"/>
          <w:szCs w:val="24"/>
        </w:rPr>
        <w:t xml:space="preserve"> έχει πλέον ξεπεράσει κάθε όριο, κάθε κατήφορο αυταρχισμού. Μιλάω για την τροπολογία που αφορά την ποινικοποίηση της δράσης κατά των πλειστηριασμών.</w:t>
      </w:r>
    </w:p>
    <w:p w14:paraId="4B1D45A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έφερε και απέσυρε, αλλά θα την ξαναφέρει, αυτή την άθλια τροπολογία που χτυπάει το δικαίωμα της απεργί</w:t>
      </w:r>
      <w:r>
        <w:rPr>
          <w:rFonts w:eastAsia="Times New Roman" w:cs="Times New Roman"/>
          <w:szCs w:val="24"/>
        </w:rPr>
        <w:t>ας, τώρα έρχεται να ποινικοποιήσει τη δράση και τις κινητοποιήσεις κατά των πλειστηριασμών της λαϊκής κατοικίας, την οποία όχι μόνο δεν προστατεύει, αλλά, επειδή φαίνεται πλέον ότι ακριβώς αυτό θα συμβεί στο μέλλον, έρχεται με μια απαράδεκτη τροπολογία, τη</w:t>
      </w:r>
      <w:r>
        <w:rPr>
          <w:rFonts w:eastAsia="Times New Roman" w:cs="Times New Roman"/>
          <w:szCs w:val="24"/>
        </w:rPr>
        <w:t>ν οποία ζητούμε από την Κυβέρνηση να την αποσύρει, σήμερα. Και λέμε εκ των προτέρων ότι</w:t>
      </w:r>
      <w:r>
        <w:rPr>
          <w:rFonts w:eastAsia="Times New Roman" w:cs="Times New Roman"/>
          <w:szCs w:val="24"/>
        </w:rPr>
        <w:t>,</w:t>
      </w:r>
      <w:r>
        <w:rPr>
          <w:rFonts w:eastAsia="Times New Roman" w:cs="Times New Roman"/>
          <w:szCs w:val="24"/>
        </w:rPr>
        <w:t xml:space="preserve"> αν δεν την αποσύρει, εμείς θα κάνουμε ονομαστική ψηφοφορία.</w:t>
      </w:r>
    </w:p>
    <w:p w14:paraId="4B1D45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Θέλετε για τρία λεπτά;</w:t>
      </w:r>
    </w:p>
    <w:p w14:paraId="4B1D45A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w:t>
      </w:r>
      <w:r>
        <w:rPr>
          <w:rFonts w:eastAsia="Times New Roman" w:cs="Times New Roman"/>
          <w:b/>
          <w:szCs w:val="24"/>
        </w:rPr>
        <w:t>(Υπουργός Δικαιοσύνης, Διαφάνειας και Ανθρωπίνων Δικαιωμάτων):</w:t>
      </w:r>
      <w:r>
        <w:rPr>
          <w:rFonts w:eastAsia="Times New Roman" w:cs="Times New Roman"/>
          <w:szCs w:val="24"/>
        </w:rPr>
        <w:t xml:space="preserve"> Φθάνουν και περισσεύουν. </w:t>
      </w:r>
    </w:p>
    <w:p w14:paraId="4B1D45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στην αρχή κάθε βουλευτικής περιόδου, η Βουλή έχει την καλοσύνη να μοιράζει στους Βουλευτές το Σύνταγμα και τον Κανονισμό της Βουλής. Θα π</w:t>
      </w:r>
      <w:r>
        <w:rPr>
          <w:rFonts w:eastAsia="Times New Roman" w:cs="Times New Roman"/>
          <w:szCs w:val="24"/>
        </w:rPr>
        <w:t xml:space="preserve">αρακαλούσα τον Πρόεδρο της Βουλής να μοιράζει και τον Ποινικό Κώδικα από εδώ και πέρα. </w:t>
      </w:r>
    </w:p>
    <w:p w14:paraId="4B1D45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Ήδη έχω δώσει να φωτοτυπηθεί και να μοιραστεί -θα το καταθέσω τώρα αμέσως- το άρθρο 334 του Ποινικού Κώδικα, για να μπορέσουν όλοι οι Βουλευτές να κάνουν τη σύγκριση </w:t>
      </w:r>
      <w:r>
        <w:rPr>
          <w:rFonts w:eastAsia="Times New Roman" w:cs="Times New Roman"/>
          <w:szCs w:val="24"/>
        </w:rPr>
        <w:t>σχ</w:t>
      </w:r>
      <w:r>
        <w:rPr>
          <w:rFonts w:eastAsia="Times New Roman" w:cs="Times New Roman"/>
          <w:szCs w:val="24"/>
        </w:rPr>
        <w:t>ετικά με</w:t>
      </w:r>
      <w:r>
        <w:rPr>
          <w:rFonts w:eastAsia="Times New Roman" w:cs="Times New Roman"/>
          <w:szCs w:val="24"/>
        </w:rPr>
        <w:t xml:space="preserve"> το τι διαλαμβάνεται στην υφιστάμενη νομοθεσία και τι αλλάζει. </w:t>
      </w:r>
    </w:p>
    <w:p w14:paraId="4B1D45B2"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szCs w:val="24"/>
        </w:rPr>
        <w:lastRenderedPageBreak/>
        <w:t>Αν θέλετε, κύριε Παφίλη, μπορούμε να διαβάσουμε μαζί το άρθρο, γιατί είπατε ότι ποινικοποιούνται οι κινητοποιήσεις κ.λπ.</w:t>
      </w:r>
      <w:r>
        <w:rPr>
          <w:rFonts w:eastAsia="Times New Roman" w:cs="Times New Roman"/>
          <w:szCs w:val="24"/>
        </w:rPr>
        <w:t>.</w:t>
      </w:r>
    </w:p>
    <w:p w14:paraId="4B1D45B3" w14:textId="77777777" w:rsidR="00E71A02" w:rsidRDefault="00A00D33">
      <w:pPr>
        <w:spacing w:line="600" w:lineRule="auto"/>
        <w:ind w:firstLine="720"/>
        <w:contextualSpacing/>
        <w:jc w:val="both"/>
        <w:rPr>
          <w:rFonts w:eastAsia="Times New Roman"/>
          <w:szCs w:val="24"/>
        </w:rPr>
      </w:pPr>
      <w:r>
        <w:rPr>
          <w:rFonts w:eastAsia="Times New Roman"/>
          <w:szCs w:val="24"/>
        </w:rPr>
        <w:t>Η προσθήκη που γίνεται στην παράγραφο 3 του άρθρου 334 του Ποι</w:t>
      </w:r>
      <w:r>
        <w:rPr>
          <w:rFonts w:eastAsia="Times New Roman"/>
          <w:szCs w:val="24"/>
        </w:rPr>
        <w:t xml:space="preserve">νικού Κώδικα είναι αυτή που αναφέρεται ως εξής: «σε χώρο που χρησιμοποιείται από υπάλληλο πλειστηριασμού κατά τη διαδικασία αναγκαστικής εκτέλεσης». </w:t>
      </w:r>
    </w:p>
    <w:p w14:paraId="4B1D45B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Όσον αφορά τα </w:t>
      </w:r>
      <w:r>
        <w:rPr>
          <w:rFonts w:eastAsia="Times New Roman"/>
          <w:szCs w:val="24"/>
        </w:rPr>
        <w:t>ε</w:t>
      </w:r>
      <w:r>
        <w:rPr>
          <w:rFonts w:eastAsia="Times New Roman"/>
          <w:szCs w:val="24"/>
        </w:rPr>
        <w:t>ιρηνοδικεία και τους δημόσιους χώρους δεν αλλάζει τίποτα. Παραμένει η διάταξη ως είχε από τ</w:t>
      </w:r>
      <w:r>
        <w:rPr>
          <w:rFonts w:eastAsia="Times New Roman"/>
          <w:szCs w:val="24"/>
        </w:rPr>
        <w:t>ο 1950. Είναι το κείμενο του νόμου που ισχύει. Προσθέσαμε αυτή τη γραμμή, διότι πλέον οι ηλεκτρονικοί πλειστηριασμοί θα γίνονται σε ιδιωτικούς χώρους, που είναι τα γραφεία των συμβολαιογράφων. Το 1950, όταν ψηφίστηκε ο Ποινικός Κώδικας, δεν υπήρχε αυτή η π</w:t>
      </w:r>
      <w:r>
        <w:rPr>
          <w:rFonts w:eastAsia="Times New Roman"/>
          <w:szCs w:val="24"/>
        </w:rPr>
        <w:t>ρόβλεψη</w:t>
      </w:r>
      <w:r>
        <w:rPr>
          <w:rFonts w:eastAsia="Times New Roman"/>
          <w:szCs w:val="24"/>
        </w:rPr>
        <w:t>,</w:t>
      </w:r>
      <w:r>
        <w:rPr>
          <w:rFonts w:eastAsia="Times New Roman"/>
          <w:szCs w:val="24"/>
        </w:rPr>
        <w:t xml:space="preserve"> την οποία πρέπει να περιλάβουμε στον νόμο. </w:t>
      </w:r>
    </w:p>
    <w:p w14:paraId="4B1D45B5" w14:textId="77777777" w:rsidR="00E71A02" w:rsidRDefault="00A00D33">
      <w:pPr>
        <w:spacing w:line="600" w:lineRule="auto"/>
        <w:ind w:firstLine="720"/>
        <w:contextualSpacing/>
        <w:jc w:val="both"/>
        <w:rPr>
          <w:rFonts w:eastAsia="Times New Roman"/>
          <w:szCs w:val="24"/>
        </w:rPr>
      </w:pPr>
      <w:r>
        <w:rPr>
          <w:rFonts w:eastAsia="Times New Roman"/>
          <w:b/>
          <w:szCs w:val="24"/>
        </w:rPr>
        <w:lastRenderedPageBreak/>
        <w:t>ΙΩΑΝΝΗΣ ΓΚΙΟΚΑΣ:</w:t>
      </w:r>
      <w:r>
        <w:rPr>
          <w:rFonts w:eastAsia="Times New Roman"/>
          <w:szCs w:val="24"/>
        </w:rPr>
        <w:t xml:space="preserve"> Υπάρχουν άλλες δύο παράγραφοι, κύρι</w:t>
      </w:r>
      <w:r>
        <w:rPr>
          <w:rFonts w:eastAsia="Times New Roman"/>
          <w:szCs w:val="24"/>
        </w:rPr>
        <w:t>ε</w:t>
      </w:r>
      <w:r>
        <w:rPr>
          <w:rFonts w:eastAsia="Times New Roman"/>
          <w:szCs w:val="24"/>
        </w:rPr>
        <w:t xml:space="preserve"> Υπουργέ. Η αυτεπάγγελτη.</w:t>
      </w:r>
    </w:p>
    <w:p w14:paraId="4B1D45B6" w14:textId="77777777" w:rsidR="00E71A02" w:rsidRDefault="00A00D33">
      <w:pPr>
        <w:spacing w:line="600" w:lineRule="auto"/>
        <w:ind w:firstLine="720"/>
        <w:contextualSpacing/>
        <w:jc w:val="both"/>
        <w:rPr>
          <w:rFonts w:eastAsia="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szCs w:val="24"/>
        </w:rPr>
        <w:t xml:space="preserve">Αυτό ακριβώς σας λέμε. Αυτό προστέθηκε στη διάταξη. Δηλαδή, τι προστίθεται; Όπως ισχύει ό,τι ισχύει για τους δημόσιους πλειστηριασμούς στα </w:t>
      </w:r>
      <w:r>
        <w:rPr>
          <w:rFonts w:eastAsia="Times New Roman"/>
          <w:szCs w:val="24"/>
        </w:rPr>
        <w:t>ε</w:t>
      </w:r>
      <w:r>
        <w:rPr>
          <w:rFonts w:eastAsia="Times New Roman"/>
          <w:szCs w:val="24"/>
        </w:rPr>
        <w:t>ιρηνοδικεία –και αν θέλετε να σας το εξηγήσω και ιδιαιτέρως- από το 1950 θα ισχύει και για αυτή την περίπτωση</w:t>
      </w:r>
      <w:r>
        <w:rPr>
          <w:rFonts w:eastAsia="Times New Roman"/>
          <w:szCs w:val="24"/>
        </w:rPr>
        <w:t>,</w:t>
      </w:r>
      <w:r>
        <w:rPr>
          <w:rFonts w:eastAsia="Times New Roman"/>
          <w:szCs w:val="24"/>
        </w:rPr>
        <w:t xml:space="preserve"> που μ</w:t>
      </w:r>
      <w:r>
        <w:rPr>
          <w:rFonts w:eastAsia="Times New Roman"/>
          <w:szCs w:val="24"/>
        </w:rPr>
        <w:t xml:space="preserve">όλις τώρα σας διάβασα. </w:t>
      </w:r>
    </w:p>
    <w:p w14:paraId="4B1D45B7" w14:textId="77777777" w:rsidR="00E71A02" w:rsidRDefault="00A00D33">
      <w:pPr>
        <w:spacing w:line="600" w:lineRule="auto"/>
        <w:ind w:firstLine="720"/>
        <w:contextualSpacing/>
        <w:jc w:val="both"/>
        <w:rPr>
          <w:rFonts w:eastAsia="Times New Roman"/>
          <w:szCs w:val="24"/>
        </w:rPr>
      </w:pPr>
      <w:r>
        <w:rPr>
          <w:rFonts w:eastAsia="Times New Roman"/>
          <w:szCs w:val="24"/>
        </w:rPr>
        <w:t>Σας παρακαλώ, κύριε Πρόεδρε, να μοιραστεί σε όλους τους συναδέλφους η υφιστάμενη διάταξη, για να δουν ακριβώς πού γίνεται η προσθήκη. Γιατί νομίζετε ότι αυτό το οποίο είναι η τροπολογία, η παράγραφος 3, είναι καινούργι</w:t>
      </w:r>
      <w:r>
        <w:rPr>
          <w:rFonts w:eastAsia="Times New Roman"/>
          <w:szCs w:val="24"/>
        </w:rPr>
        <w:t>ο</w:t>
      </w:r>
      <w:r>
        <w:rPr>
          <w:rFonts w:eastAsia="Times New Roman"/>
          <w:szCs w:val="24"/>
        </w:rPr>
        <w:t xml:space="preserve">. Δεν είναι. Το καινούργιο στη συγκεκριμένη παράγραφο είναι η προσθήκη που σας διάβασα: «ή σε </w:t>
      </w:r>
      <w:r>
        <w:rPr>
          <w:rFonts w:eastAsia="Times New Roman"/>
          <w:szCs w:val="24"/>
        </w:rPr>
        <w:lastRenderedPageBreak/>
        <w:t xml:space="preserve">χώρο που χρησιμοποιείται από υπάλληλο πλειστηριασμού κατά τη διαδικασία της αναγκαστικής εκτέλεσης». </w:t>
      </w:r>
    </w:p>
    <w:p w14:paraId="4B1D45B8" w14:textId="77777777" w:rsidR="00E71A02" w:rsidRDefault="00A00D33">
      <w:pPr>
        <w:spacing w:line="600" w:lineRule="auto"/>
        <w:ind w:firstLine="720"/>
        <w:contextualSpacing/>
        <w:jc w:val="both"/>
        <w:rPr>
          <w:rFonts w:eastAsia="Times New Roman"/>
          <w:szCs w:val="24"/>
        </w:rPr>
      </w:pPr>
      <w:r>
        <w:rPr>
          <w:rFonts w:eastAsia="Times New Roman"/>
          <w:szCs w:val="24"/>
        </w:rPr>
        <w:t>(Στο σημείο αυτό ο Υπουργός κ. Σταύρος Κοντονής καταθέτει γι</w:t>
      </w:r>
      <w:r>
        <w:rPr>
          <w:rFonts w:eastAsia="Times New Roman"/>
          <w:szCs w:val="24"/>
        </w:rPr>
        <w:t>α τα Πρακτικά τα προαναφερθέντα έγγραφα, τα οποί</w:t>
      </w:r>
      <w:r>
        <w:rPr>
          <w:rFonts w:eastAsia="Times New Roman"/>
          <w:szCs w:val="24"/>
        </w:rPr>
        <w:t>α</w:t>
      </w:r>
      <w:r>
        <w:rPr>
          <w:rFonts w:eastAsia="Times New Roman"/>
          <w:szCs w:val="24"/>
        </w:rPr>
        <w:t xml:space="preserve"> βρίσκονται στο αρχείο του Τμήματος Γραμματείας της Διεύθυνσης Στενογραφίας και Πρακτικών της Βουλής)</w:t>
      </w:r>
    </w:p>
    <w:p w14:paraId="4B1D45B9"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Διότι πλέον όπως ήταν διατυπωμένο το άρθρο –και ισχύει, δεν το αλλάζουμε- το αυτεπάγγελτο ίσχυε μόνο για </w:t>
      </w:r>
      <w:r>
        <w:rPr>
          <w:rFonts w:eastAsia="Times New Roman"/>
          <w:szCs w:val="24"/>
        </w:rPr>
        <w:t xml:space="preserve">τους δημόσιους χώρους, όπως είναι τα </w:t>
      </w:r>
      <w:r>
        <w:rPr>
          <w:rFonts w:eastAsia="Times New Roman"/>
          <w:szCs w:val="24"/>
        </w:rPr>
        <w:t>ε</w:t>
      </w:r>
      <w:r>
        <w:rPr>
          <w:rFonts w:eastAsia="Times New Roman"/>
          <w:szCs w:val="24"/>
        </w:rPr>
        <w:t xml:space="preserve">ιρηνοδικεία. Εκεί δεν αλλάζουμε. Μπορούμε να συνεννοηθούμε; Μπορώ να σας το εξηγήσω όσες φορές θέλετε. Για </w:t>
      </w:r>
      <w:r>
        <w:rPr>
          <w:rFonts w:eastAsia="Times New Roman"/>
          <w:szCs w:val="24"/>
        </w:rPr>
        <w:t>ε</w:t>
      </w:r>
      <w:r>
        <w:rPr>
          <w:rFonts w:eastAsia="Times New Roman"/>
          <w:szCs w:val="24"/>
        </w:rPr>
        <w:t>ιρηνοδικεία και τους λοιπούς δημόσιους χώρους δεν αλλάζει τίποτα. Το αυτεπάγγελτο ίσχυε και ισχύει. Τι γίνεται</w:t>
      </w:r>
      <w:r>
        <w:rPr>
          <w:rFonts w:eastAsia="Times New Roman"/>
          <w:szCs w:val="24"/>
        </w:rPr>
        <w:t xml:space="preserve">; Επεκτείνεται, διότι </w:t>
      </w:r>
      <w:r>
        <w:rPr>
          <w:rFonts w:eastAsia="Times New Roman"/>
          <w:szCs w:val="24"/>
        </w:rPr>
        <w:t>πλέον</w:t>
      </w:r>
      <w:r>
        <w:rPr>
          <w:rFonts w:eastAsia="Times New Roman"/>
          <w:szCs w:val="24"/>
        </w:rPr>
        <w:t xml:space="preserve"> υπ</w:t>
      </w:r>
      <w:r>
        <w:rPr>
          <w:rFonts w:eastAsia="Times New Roman"/>
          <w:szCs w:val="24"/>
        </w:rPr>
        <w:t>ά</w:t>
      </w:r>
      <w:r>
        <w:rPr>
          <w:rFonts w:eastAsia="Times New Roman"/>
          <w:szCs w:val="24"/>
        </w:rPr>
        <w:t>ρχε</w:t>
      </w:r>
      <w:r>
        <w:rPr>
          <w:rFonts w:eastAsia="Times New Roman"/>
          <w:szCs w:val="24"/>
        </w:rPr>
        <w:t>ι</w:t>
      </w:r>
      <w:r>
        <w:rPr>
          <w:rFonts w:eastAsia="Times New Roman"/>
          <w:szCs w:val="24"/>
        </w:rPr>
        <w:t xml:space="preserve"> κενό</w:t>
      </w:r>
      <w:r>
        <w:rPr>
          <w:rFonts w:eastAsia="Times New Roman"/>
          <w:szCs w:val="24"/>
        </w:rPr>
        <w:t>,</w:t>
      </w:r>
      <w:r>
        <w:rPr>
          <w:rFonts w:eastAsia="Times New Roman"/>
          <w:szCs w:val="24"/>
        </w:rPr>
        <w:t xml:space="preserve"> από τη στιγμή που έχουμε ηλεκτρονικούς </w:t>
      </w:r>
      <w:r>
        <w:rPr>
          <w:rFonts w:eastAsia="Times New Roman"/>
          <w:szCs w:val="24"/>
        </w:rPr>
        <w:lastRenderedPageBreak/>
        <w:t>πλειστηριασμούς</w:t>
      </w:r>
      <w:r>
        <w:rPr>
          <w:rFonts w:eastAsia="Times New Roman"/>
          <w:szCs w:val="24"/>
        </w:rPr>
        <w:t>. Επεκτείνουμε</w:t>
      </w:r>
      <w:r>
        <w:rPr>
          <w:rFonts w:eastAsia="Times New Roman"/>
          <w:szCs w:val="24"/>
        </w:rPr>
        <w:t xml:space="preserve"> το ίδιο πράγμα και στα γραφεία των συμβολαιογράφων, που εκεί θα εκτελούν τους ηλεκτρονικούς πλειστηριασμούς. Για ποιο κίνημα μου λέτε και για πρώ</w:t>
      </w:r>
      <w:r>
        <w:rPr>
          <w:rFonts w:eastAsia="Times New Roman"/>
          <w:szCs w:val="24"/>
        </w:rPr>
        <w:t xml:space="preserve">τη κατοικία; </w:t>
      </w:r>
    </w:p>
    <w:p w14:paraId="4B1D45BA" w14:textId="77777777" w:rsidR="00E71A02" w:rsidRDefault="00A00D33">
      <w:pPr>
        <w:spacing w:line="600" w:lineRule="auto"/>
        <w:ind w:firstLine="720"/>
        <w:contextualSpacing/>
        <w:jc w:val="both"/>
        <w:rPr>
          <w:rFonts w:eastAsia="Times New Roman"/>
          <w:szCs w:val="24"/>
        </w:rPr>
      </w:pPr>
      <w:r>
        <w:rPr>
          <w:rFonts w:eastAsia="Times New Roman"/>
          <w:szCs w:val="24"/>
        </w:rPr>
        <w:t>Εγώ, κύριε Παφίλη, ξέρετε ότι σας αντιμετωπίζω σοβαρά και εξηγώ γραμμή-γραμμή τις νομοθετικές προβλέψεις που φέρνει η Κυβέρνηση. Γιατί λέτε, λοιπόν, για περαιτέρω ποινικοποίηση; Εδώ δεν έπρεπε ό,τι προβλέπεται για τους φυσικούς πλειστηριασμού</w:t>
      </w:r>
      <w:r>
        <w:rPr>
          <w:rFonts w:eastAsia="Times New Roman"/>
          <w:szCs w:val="24"/>
        </w:rPr>
        <w:t>ς να προβλεφθεί και για τα γραφεία των συμβολαιογράφων;</w:t>
      </w:r>
    </w:p>
    <w:p w14:paraId="4B1D45B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Θεωρώ ότι δεν μπορείτε να αρνηθείτε αυτή την προστασία, όταν ένας υπάλληλος του πλειστηριασμού, συμβολαιογράφος, </w:t>
      </w:r>
      <w:r>
        <w:rPr>
          <w:rFonts w:eastAsia="Times New Roman"/>
          <w:szCs w:val="24"/>
        </w:rPr>
        <w:t xml:space="preserve">θα δέχεται επιθέσεις </w:t>
      </w:r>
      <w:r>
        <w:rPr>
          <w:rFonts w:eastAsia="Times New Roman"/>
          <w:szCs w:val="24"/>
        </w:rPr>
        <w:t>στον χώρο του που θα κάνει τον ηλεκτρονικό πλει</w:t>
      </w:r>
      <w:r>
        <w:rPr>
          <w:rFonts w:eastAsia="Times New Roman"/>
          <w:szCs w:val="24"/>
        </w:rPr>
        <w:lastRenderedPageBreak/>
        <w:t>στηριασμό</w:t>
      </w:r>
      <w:r>
        <w:rPr>
          <w:rFonts w:eastAsia="Times New Roman"/>
          <w:szCs w:val="24"/>
        </w:rPr>
        <w:t>.</w:t>
      </w:r>
      <w:r>
        <w:rPr>
          <w:rFonts w:eastAsia="Times New Roman"/>
          <w:szCs w:val="24"/>
        </w:rPr>
        <w:t xml:space="preserve">  Ό,τι, λ</w:t>
      </w:r>
      <w:r>
        <w:rPr>
          <w:rFonts w:eastAsia="Times New Roman"/>
          <w:szCs w:val="24"/>
        </w:rPr>
        <w:t xml:space="preserve">οιπόν, ισχύει για τους δημόσιους πλειστηριασμούς στα </w:t>
      </w:r>
      <w:r>
        <w:rPr>
          <w:rFonts w:eastAsia="Times New Roman"/>
          <w:szCs w:val="24"/>
        </w:rPr>
        <w:t>ε</w:t>
      </w:r>
      <w:r>
        <w:rPr>
          <w:rFonts w:eastAsia="Times New Roman"/>
          <w:szCs w:val="24"/>
        </w:rPr>
        <w:t xml:space="preserve">ιρηνοδικεία, αυτό το ίδιο πράγμα θα ισχύει και για τα γραφεία των συμβολαιογράφων. Αυτό είναι και τίποτα άλλο. </w:t>
      </w:r>
    </w:p>
    <w:p w14:paraId="4B1D45BC" w14:textId="77777777" w:rsidR="00E71A02" w:rsidRDefault="00A00D33">
      <w:pPr>
        <w:spacing w:line="600" w:lineRule="auto"/>
        <w:ind w:firstLine="720"/>
        <w:contextualSpacing/>
        <w:jc w:val="both"/>
        <w:rPr>
          <w:rFonts w:eastAsia="Times New Roman"/>
          <w:szCs w:val="24"/>
        </w:rPr>
      </w:pPr>
      <w:r>
        <w:rPr>
          <w:rFonts w:eastAsia="Times New Roman"/>
          <w:szCs w:val="24"/>
        </w:rPr>
        <w:t>Διότι, δυστυχώς, τι διαπίστωσα χθες το βράδυ</w:t>
      </w:r>
      <w:r>
        <w:rPr>
          <w:rFonts w:eastAsia="Times New Roman"/>
          <w:szCs w:val="24"/>
        </w:rPr>
        <w:t>,</w:t>
      </w:r>
      <w:r>
        <w:rPr>
          <w:rFonts w:eastAsia="Times New Roman"/>
          <w:szCs w:val="24"/>
        </w:rPr>
        <w:t xml:space="preserve"> παρακολουθώντας ορισμένες εκπομπές; Ορισμένο</w:t>
      </w:r>
      <w:r>
        <w:rPr>
          <w:rFonts w:eastAsia="Times New Roman"/>
          <w:szCs w:val="24"/>
        </w:rPr>
        <w:t>ι οι οποίοι εμφανίζονταν στα κανάλια –ευτυχώς, αυτοί που άκουσα δεν ήταν νομικοί- νόμιζαν ότι η παράγραφος 3 του άρθρου 334 είναι νέα παράγραφος, είναι νέα διάταξη. Και σας επαναλαμβάνω ότι αυτή ισχύει. Γι</w:t>
      </w:r>
      <w:r>
        <w:rPr>
          <w:rFonts w:eastAsia="Times New Roman"/>
          <w:szCs w:val="24"/>
        </w:rPr>
        <w:t>α</w:t>
      </w:r>
      <w:r>
        <w:rPr>
          <w:rFonts w:eastAsia="Times New Roman"/>
          <w:szCs w:val="24"/>
        </w:rPr>
        <w:t xml:space="preserve"> αυτό έδωσα το σχετικό άρθρο, να μοιραστεί σε όλου</w:t>
      </w:r>
      <w:r>
        <w:rPr>
          <w:rFonts w:eastAsia="Times New Roman"/>
          <w:szCs w:val="24"/>
        </w:rPr>
        <w:t xml:space="preserve">ς τους Βουλευτές, να κάνουν την αντιπαραβολή των δύο διατάξεων και να δουν ποια είναι η προσθήκη. </w:t>
      </w:r>
    </w:p>
    <w:p w14:paraId="4B1D45BD" w14:textId="77777777" w:rsidR="00E71A02" w:rsidRDefault="00A00D33">
      <w:pPr>
        <w:spacing w:line="600" w:lineRule="auto"/>
        <w:ind w:firstLine="720"/>
        <w:contextualSpacing/>
        <w:jc w:val="both"/>
        <w:rPr>
          <w:rFonts w:eastAsia="Times New Roman" w:cs="Times New Roman"/>
          <w:szCs w:val="24"/>
        </w:rPr>
      </w:pPr>
      <w:r>
        <w:rPr>
          <w:rFonts w:eastAsia="Times New Roman"/>
          <w:szCs w:val="24"/>
        </w:rPr>
        <w:t xml:space="preserve">Η αρχή της καλής νομοθέτησης, κυρίες και κύριοι Βουλευτές, επιβάλλει στους εισηγητές των νόμων </w:t>
      </w:r>
      <w:r>
        <w:rPr>
          <w:rFonts w:eastAsia="Times New Roman"/>
          <w:szCs w:val="24"/>
        </w:rPr>
        <w:t>να φέρνουν</w:t>
      </w:r>
      <w:r>
        <w:rPr>
          <w:rFonts w:eastAsia="Times New Roman"/>
          <w:szCs w:val="24"/>
        </w:rPr>
        <w:t xml:space="preserve"> στη Βουλή που </w:t>
      </w:r>
      <w:r>
        <w:rPr>
          <w:rFonts w:eastAsia="Times New Roman"/>
          <w:szCs w:val="24"/>
        </w:rPr>
        <w:lastRenderedPageBreak/>
        <w:t xml:space="preserve">αποφασίζει όχι </w:t>
      </w:r>
      <w:r>
        <w:rPr>
          <w:rFonts w:eastAsia="Times New Roman"/>
          <w:szCs w:val="24"/>
        </w:rPr>
        <w:t>μόνο</w:t>
      </w:r>
      <w:r>
        <w:rPr>
          <w:rFonts w:eastAsia="Times New Roman"/>
          <w:szCs w:val="24"/>
        </w:rPr>
        <w:t xml:space="preserve"> μια γραμμή –γιατί</w:t>
      </w:r>
      <w:r>
        <w:rPr>
          <w:rFonts w:eastAsia="Times New Roman"/>
          <w:szCs w:val="24"/>
        </w:rPr>
        <w:t xml:space="preserve"> θα μπορούσαμε να είχαμε φέρει μια γραμμή </w:t>
      </w:r>
      <w:r>
        <w:rPr>
          <w:rFonts w:eastAsia="Times New Roman"/>
          <w:szCs w:val="24"/>
        </w:rPr>
        <w:t>και να είναι</w:t>
      </w:r>
      <w:r>
        <w:rPr>
          <w:rFonts w:eastAsia="Times New Roman"/>
          <w:szCs w:val="24"/>
        </w:rPr>
        <w:t xml:space="preserve"> καθαρό-</w:t>
      </w:r>
      <w:r>
        <w:rPr>
          <w:rFonts w:eastAsia="Times New Roman"/>
          <w:szCs w:val="24"/>
        </w:rPr>
        <w:t>,</w:t>
      </w:r>
      <w:r>
        <w:rPr>
          <w:rFonts w:eastAsia="Times New Roman"/>
          <w:szCs w:val="24"/>
        </w:rPr>
        <w:t xml:space="preserve"> αλλά να φέρ</w:t>
      </w:r>
      <w:r>
        <w:rPr>
          <w:rFonts w:eastAsia="Times New Roman"/>
          <w:szCs w:val="24"/>
        </w:rPr>
        <w:t>ν</w:t>
      </w:r>
      <w:r>
        <w:rPr>
          <w:rFonts w:eastAsia="Times New Roman"/>
          <w:szCs w:val="24"/>
        </w:rPr>
        <w:t xml:space="preserve">ουν συνολικά το άρθρο </w:t>
      </w:r>
      <w:r>
        <w:rPr>
          <w:rFonts w:eastAsia="Times New Roman"/>
          <w:szCs w:val="24"/>
        </w:rPr>
        <w:t>με</w:t>
      </w:r>
      <w:r>
        <w:rPr>
          <w:rFonts w:eastAsia="Times New Roman"/>
          <w:szCs w:val="24"/>
        </w:rPr>
        <w:t xml:space="preserve"> την ένταξη</w:t>
      </w:r>
      <w:r>
        <w:rPr>
          <w:rFonts w:eastAsia="Times New Roman"/>
          <w:szCs w:val="24"/>
        </w:rPr>
        <w:t>,</w:t>
      </w:r>
      <w:r>
        <w:rPr>
          <w:rFonts w:eastAsia="Times New Roman"/>
          <w:szCs w:val="24"/>
        </w:rPr>
        <w:t xml:space="preserve"> για να μη διαμορφώνεται κατάσταση εκκρεμής </w:t>
      </w:r>
      <w:r>
        <w:rPr>
          <w:rFonts w:eastAsia="Times New Roman"/>
          <w:szCs w:val="24"/>
        </w:rPr>
        <w:t>ως προς ορισμένα</w:t>
      </w:r>
      <w:r>
        <w:rPr>
          <w:rFonts w:eastAsia="Times New Roman"/>
          <w:szCs w:val="24"/>
        </w:rPr>
        <w:t xml:space="preserve"> ζητήματα. </w:t>
      </w:r>
    </w:p>
    <w:p w14:paraId="4B1D45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λοιπόν, να σας πω –και μπορώ ανά πάσα ώρα να σας το εξηγήσω και ιδ</w:t>
      </w:r>
      <w:r>
        <w:rPr>
          <w:rFonts w:eastAsia="Times New Roman" w:cs="Times New Roman"/>
          <w:szCs w:val="24"/>
        </w:rPr>
        <w:t>ιαιτέρως- ότι εδώ δεν έχουμε τίποτα καινούργιο</w:t>
      </w:r>
      <w:r>
        <w:rPr>
          <w:rFonts w:eastAsia="Times New Roman" w:cs="Times New Roman"/>
          <w:szCs w:val="24"/>
        </w:rPr>
        <w:t>,</w:t>
      </w:r>
      <w:r>
        <w:rPr>
          <w:rFonts w:eastAsia="Times New Roman" w:cs="Times New Roman"/>
          <w:szCs w:val="24"/>
        </w:rPr>
        <w:t xml:space="preserve"> παρά μόνο ότι πρέπει να προστατευθεί ο συμβολαιογράφος από παράνομες ενέργειες εις βάρος του</w:t>
      </w:r>
      <w:r>
        <w:rPr>
          <w:rFonts w:eastAsia="Times New Roman" w:cs="Times New Roman"/>
          <w:szCs w:val="24"/>
        </w:rPr>
        <w:t>,</w:t>
      </w:r>
      <w:r>
        <w:rPr>
          <w:rFonts w:eastAsia="Times New Roman" w:cs="Times New Roman"/>
          <w:szCs w:val="24"/>
        </w:rPr>
        <w:t xml:space="preserve"> που μπορεί να γίνουν στο γραφείο του. Και να εξισωθεί η δράση του συμβολαιογράφου, δηλαδή η δουλειά που κάνει στο </w:t>
      </w:r>
      <w:r>
        <w:rPr>
          <w:rFonts w:eastAsia="Times New Roman" w:cs="Times New Roman"/>
          <w:szCs w:val="24"/>
        </w:rPr>
        <w:t xml:space="preserve">γραφείο του, με αυτή που κάνει στο </w:t>
      </w:r>
      <w:r>
        <w:rPr>
          <w:rFonts w:eastAsia="Times New Roman" w:cs="Times New Roman"/>
          <w:szCs w:val="24"/>
        </w:rPr>
        <w:t>ε</w:t>
      </w:r>
      <w:r>
        <w:rPr>
          <w:rFonts w:eastAsia="Times New Roman" w:cs="Times New Roman"/>
          <w:szCs w:val="24"/>
        </w:rPr>
        <w:t xml:space="preserve">ιρηνοδικείο. </w:t>
      </w:r>
    </w:p>
    <w:p w14:paraId="4B1D45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w:t>
      </w:r>
      <w:r>
        <w:rPr>
          <w:rFonts w:eastAsia="Times New Roman" w:cs="Times New Roman"/>
          <w:szCs w:val="24"/>
        </w:rPr>
        <w:t>ε</w:t>
      </w:r>
      <w:r>
        <w:rPr>
          <w:rFonts w:eastAsia="Times New Roman" w:cs="Times New Roman"/>
          <w:szCs w:val="24"/>
        </w:rPr>
        <w:t xml:space="preserve">ιρηνοδικείο αυτά που διαλαμβάνονται στον νόμο δεν αλλάζουν. Δεν αλλάζουμε απολύτως τίποτα, κύριε Παφίλη, και θέλω </w:t>
      </w:r>
      <w:r>
        <w:rPr>
          <w:rFonts w:eastAsia="Times New Roman" w:cs="Times New Roman"/>
          <w:szCs w:val="24"/>
        </w:rPr>
        <w:lastRenderedPageBreak/>
        <w:t xml:space="preserve">αυτό να το κατανοήσετε. Για τους δημόσιους φυσικούς πλειστηριασμούς αυτά που </w:t>
      </w:r>
      <w:r>
        <w:rPr>
          <w:rFonts w:eastAsia="Times New Roman" w:cs="Times New Roman"/>
          <w:szCs w:val="24"/>
        </w:rPr>
        <w:t>ισχύουν στη διάταξη του νόμου συνεχίζουν να ισχύουν. Συμφωνούμε σ’ αυτό; Αν μου πείτε ότι διαφωνείτε για το αυτεπάγγελτο…</w:t>
      </w:r>
    </w:p>
    <w:p w14:paraId="4B1D45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Βεβαίως.</w:t>
      </w:r>
    </w:p>
    <w:p w14:paraId="4B1D45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w:t>
      </w:r>
      <w:r>
        <w:rPr>
          <w:rFonts w:eastAsia="Times New Roman" w:cs="Times New Roman"/>
          <w:b/>
          <w:szCs w:val="24"/>
        </w:rPr>
        <w:t xml:space="preserve">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Μα, είναι δυνατόν να διαφω</w:t>
      </w:r>
      <w:r>
        <w:rPr>
          <w:rFonts w:eastAsia="Times New Roman" w:cs="Times New Roman"/>
          <w:szCs w:val="24"/>
        </w:rPr>
        <w:t xml:space="preserve">νείτε </w:t>
      </w:r>
      <w:r>
        <w:rPr>
          <w:rFonts w:eastAsia="Times New Roman" w:cs="Times New Roman"/>
          <w:szCs w:val="24"/>
        </w:rPr>
        <w:t>σ</w:t>
      </w:r>
      <w:r>
        <w:rPr>
          <w:rFonts w:eastAsia="Times New Roman" w:cs="Times New Roman"/>
          <w:szCs w:val="24"/>
        </w:rPr>
        <w:t xml:space="preserve">’ αυτό; Θα σας πω γιατί είναι αδιανόητο αυτό που μου λέτε. Αυτό που ισχύει στη δράση του συμβολαιογράφου, αν κάνει φυσικό πλειστηριασμό στο </w:t>
      </w:r>
      <w:r>
        <w:rPr>
          <w:rFonts w:eastAsia="Times New Roman" w:cs="Times New Roman"/>
          <w:szCs w:val="24"/>
        </w:rPr>
        <w:t>ε</w:t>
      </w:r>
      <w:r>
        <w:rPr>
          <w:rFonts w:eastAsia="Times New Roman" w:cs="Times New Roman"/>
          <w:szCs w:val="24"/>
        </w:rPr>
        <w:t xml:space="preserve">ιρηνοδικείο, γιατί δεν πρέπει να ισχύει και στον ιδιωτικό του χώρο; </w:t>
      </w:r>
    </w:p>
    <w:p w14:paraId="4B1D45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Το 1950, όταν ψηφίστηκε ο νόμος, δεν υπ</w:t>
      </w:r>
      <w:r>
        <w:rPr>
          <w:rFonts w:eastAsia="Times New Roman" w:cs="Times New Roman"/>
          <w:szCs w:val="24"/>
        </w:rPr>
        <w:t xml:space="preserve">ήρχαν βεβαίως ούτε ηλεκτρονικοί πλειστηριασμοί ούτε διαδίκτυο ούτε τίποτα. Τώρα, όμως, αυτόν τον άνθρωπο </w:t>
      </w:r>
      <w:r>
        <w:rPr>
          <w:rFonts w:eastAsia="Times New Roman" w:cs="Times New Roman"/>
          <w:szCs w:val="24"/>
        </w:rPr>
        <w:t xml:space="preserve">δεν </w:t>
      </w:r>
      <w:r>
        <w:rPr>
          <w:rFonts w:eastAsia="Times New Roman" w:cs="Times New Roman"/>
          <w:szCs w:val="24"/>
        </w:rPr>
        <w:t>πρέπει να τον προστατεύσουμε</w:t>
      </w:r>
      <w:r>
        <w:rPr>
          <w:rFonts w:eastAsia="Times New Roman" w:cs="Times New Roman"/>
          <w:szCs w:val="24"/>
        </w:rPr>
        <w:t>, όταν</w:t>
      </w:r>
      <w:r>
        <w:rPr>
          <w:rFonts w:eastAsia="Times New Roman" w:cs="Times New Roman"/>
          <w:szCs w:val="24"/>
        </w:rPr>
        <w:t xml:space="preserve">  κάνει την ίδια δουλειά</w:t>
      </w:r>
      <w:r>
        <w:rPr>
          <w:rFonts w:eastAsia="Times New Roman" w:cs="Times New Roman"/>
          <w:szCs w:val="24"/>
        </w:rPr>
        <w:t xml:space="preserve"> που κάνει στο ειρηνοδικείο</w:t>
      </w:r>
      <w:r>
        <w:rPr>
          <w:rFonts w:eastAsia="Times New Roman" w:cs="Times New Roman"/>
          <w:szCs w:val="24"/>
        </w:rPr>
        <w:t xml:space="preserve"> στο γραφείο του;</w:t>
      </w:r>
    </w:p>
    <w:p w14:paraId="4B1D45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Κατ’ έγκληση.</w:t>
      </w:r>
    </w:p>
    <w:p w14:paraId="4B1D45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ΝΗΣ (</w:t>
      </w:r>
      <w:r>
        <w:rPr>
          <w:rFonts w:eastAsia="Times New Roman" w:cs="Times New Roman"/>
          <w:b/>
          <w:szCs w:val="24"/>
        </w:rPr>
        <w:t xml:space="preserve">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Είδατε, κύριε Γκιόκα. Τώρα φτάσαμε στην ουσία. Λέτε να παραμείνει κατ’ έγκληση. Σας λέω ότι</w:t>
      </w:r>
      <w:r>
        <w:rPr>
          <w:rFonts w:eastAsia="Times New Roman" w:cs="Times New Roman"/>
          <w:szCs w:val="24"/>
        </w:rPr>
        <w:t>,</w:t>
      </w:r>
      <w:r>
        <w:rPr>
          <w:rFonts w:eastAsia="Times New Roman" w:cs="Times New Roman"/>
          <w:szCs w:val="24"/>
        </w:rPr>
        <w:t xml:space="preserve"> αν ήταν στη σφαίρα του ιδιωτικού, να παρέμενε κατ’ έγκληση, να μην αλλάζαμε τίποτα, αλλά εδώ επι</w:t>
      </w:r>
      <w:r>
        <w:rPr>
          <w:rFonts w:eastAsia="Times New Roman" w:cs="Times New Roman"/>
          <w:szCs w:val="24"/>
        </w:rPr>
        <w:t>τελεί μια δημόσια λειτουργία, που</w:t>
      </w:r>
      <w:r>
        <w:rPr>
          <w:rFonts w:eastAsia="Times New Roman" w:cs="Times New Roman"/>
          <w:szCs w:val="24"/>
        </w:rPr>
        <w:t>,</w:t>
      </w:r>
      <w:r>
        <w:rPr>
          <w:rFonts w:eastAsia="Times New Roman" w:cs="Times New Roman"/>
          <w:szCs w:val="24"/>
        </w:rPr>
        <w:t xml:space="preserve"> εξαιτίας της φύσης αυτής της λειτουργίας, δηλαδή ότι κάποιος μπορεί να εκτελεί έναν ηλεκτρονικό πλειστηριασμό…</w:t>
      </w:r>
    </w:p>
    <w:p w14:paraId="4B1D45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Ο πλειστηριασμός είναι ιδιωτικό ζήτημα. </w:t>
      </w:r>
    </w:p>
    <w:p w14:paraId="4B1D45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w:t>
      </w:r>
      <w:r>
        <w:rPr>
          <w:rFonts w:eastAsia="Times New Roman" w:cs="Times New Roman"/>
          <w:b/>
          <w:szCs w:val="24"/>
        </w:rPr>
        <w:t xml:space="preserve">Υπουργός </w:t>
      </w:r>
      <w:r>
        <w:rPr>
          <w:rFonts w:eastAsia="Times New Roman" w:cs="Times New Roman"/>
          <w:b/>
          <w:szCs w:val="24"/>
        </w:rPr>
        <w:t>Δικαιοσύνης, Διαφάνειας</w:t>
      </w:r>
      <w:r>
        <w:rPr>
          <w:rFonts w:eastAsia="Times New Roman" w:cs="Times New Roman"/>
          <w:b/>
          <w:szCs w:val="24"/>
        </w:rPr>
        <w:t xml:space="preserve"> και Ανθρωπίνων Δικαιωμάτων): </w:t>
      </w:r>
      <w:r>
        <w:rPr>
          <w:rFonts w:eastAsia="Times New Roman" w:cs="Times New Roman"/>
          <w:szCs w:val="24"/>
        </w:rPr>
        <w:t>Μα, τι λέτε, κύριε Βορίδη;</w:t>
      </w:r>
    </w:p>
    <w:p w14:paraId="4B1D45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Αστικές απαιτήσεις.</w:t>
      </w:r>
    </w:p>
    <w:p w14:paraId="4B1D45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Βορίδη. Αν είναι να γίνει συζήτηση, να ζητήσετε τον λόγο, αλλά όχι έτσι. </w:t>
      </w:r>
    </w:p>
    <w:p w14:paraId="4B1D45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w:t>
      </w:r>
      <w:r>
        <w:rPr>
          <w:rFonts w:eastAsia="Times New Roman" w:cs="Times New Roman"/>
          <w:b/>
          <w:szCs w:val="24"/>
        </w:rPr>
        <w:t xml:space="preserve">Υπουργός </w:t>
      </w:r>
      <w:r>
        <w:rPr>
          <w:rFonts w:eastAsia="Times New Roman" w:cs="Times New Roman"/>
          <w:b/>
          <w:szCs w:val="24"/>
        </w:rPr>
        <w:t>Δικαιοσ</w:t>
      </w:r>
      <w:r>
        <w:rPr>
          <w:rFonts w:eastAsia="Times New Roman" w:cs="Times New Roman"/>
          <w:b/>
          <w:szCs w:val="24"/>
        </w:rPr>
        <w:t xml:space="preserve">ύνης, Διαφάνειας και Ανθρωπίνων Δικαιωμάτων): </w:t>
      </w:r>
      <w:r>
        <w:rPr>
          <w:rFonts w:eastAsia="Times New Roman" w:cs="Times New Roman"/>
          <w:szCs w:val="24"/>
        </w:rPr>
        <w:t xml:space="preserve">Κύριε Βορίδη, αν από εκεί θέλετε, πείτε το δημόσια…. </w:t>
      </w:r>
    </w:p>
    <w:p w14:paraId="4B1D45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Γίνεται στο πλαίσιο της αστικής δικονομίας.</w:t>
      </w:r>
    </w:p>
    <w:p w14:paraId="4B1D45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w:t>
      </w:r>
      <w:r>
        <w:rPr>
          <w:rFonts w:eastAsia="Times New Roman" w:cs="Times New Roman"/>
          <w:b/>
          <w:szCs w:val="24"/>
        </w:rPr>
        <w:t xml:space="preserve">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Θέλω, όμως, ν</w:t>
      </w:r>
      <w:r>
        <w:rPr>
          <w:rFonts w:eastAsia="Times New Roman" w:cs="Times New Roman"/>
          <w:szCs w:val="24"/>
        </w:rPr>
        <w:t xml:space="preserve">α πω ότι δεν μπορούμε να έχουμε δυο μέτρα και δυο σταθμά. Απευθύνομαι σ’ εσάς που κατέχετε τα νομικά. </w:t>
      </w:r>
    </w:p>
    <w:p w14:paraId="4B1D45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Κάντε κατ’ έγκληση τον προηγούμενο.</w:t>
      </w:r>
    </w:p>
    <w:p w14:paraId="4B1D45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w:t>
      </w:r>
      <w:r>
        <w:rPr>
          <w:rFonts w:eastAsia="Times New Roman" w:cs="Times New Roman"/>
          <w:b/>
          <w:szCs w:val="24"/>
        </w:rPr>
        <w:t xml:space="preserve">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 xml:space="preserve">Δηλαδή, τι μας λέτε; Να αλλάξουμε τον νόμο του 1950 και να κάνουμε κατ’ έγκληση και στα </w:t>
      </w:r>
      <w:r>
        <w:rPr>
          <w:rFonts w:eastAsia="Times New Roman" w:cs="Times New Roman"/>
          <w:szCs w:val="24"/>
        </w:rPr>
        <w:t>ε</w:t>
      </w:r>
      <w:r>
        <w:rPr>
          <w:rFonts w:eastAsia="Times New Roman" w:cs="Times New Roman"/>
          <w:szCs w:val="24"/>
        </w:rPr>
        <w:t xml:space="preserve">ιρηνοδικεία; Αυτό προτείνετε; Γιατί εμείς δεν αλλάζουμε τον νόμο όσον αφορά την κατεύθυνσή του, αλλά λέμε ότι ό,τι ισχύει στα </w:t>
      </w:r>
      <w:r>
        <w:rPr>
          <w:rFonts w:eastAsia="Times New Roman" w:cs="Times New Roman"/>
          <w:szCs w:val="24"/>
        </w:rPr>
        <w:t>ε</w:t>
      </w:r>
      <w:r>
        <w:rPr>
          <w:rFonts w:eastAsia="Times New Roman" w:cs="Times New Roman"/>
          <w:szCs w:val="24"/>
        </w:rPr>
        <w:t>ιρηνοδικεία θα ισχύει πλέον και στα γραφ</w:t>
      </w:r>
      <w:r>
        <w:rPr>
          <w:rFonts w:eastAsia="Times New Roman" w:cs="Times New Roman"/>
          <w:szCs w:val="24"/>
        </w:rPr>
        <w:t xml:space="preserve">εία των συμβολαιογράφων, ακριβώς διότι </w:t>
      </w:r>
      <w:r>
        <w:rPr>
          <w:rFonts w:eastAsia="Times New Roman" w:cs="Times New Roman"/>
          <w:szCs w:val="24"/>
        </w:rPr>
        <w:t xml:space="preserve">ο συμβολαιογράφος </w:t>
      </w:r>
      <w:r>
        <w:rPr>
          <w:rFonts w:eastAsia="Times New Roman" w:cs="Times New Roman"/>
          <w:szCs w:val="24"/>
        </w:rPr>
        <w:t>την ίδια δουλειά κάνει, αλλά την κάνει με άλλα μέσα και σε άλλο</w:t>
      </w:r>
      <w:r>
        <w:rPr>
          <w:rFonts w:eastAsia="Times New Roman" w:cs="Times New Roman"/>
          <w:szCs w:val="24"/>
        </w:rPr>
        <w:t>ν</w:t>
      </w:r>
      <w:r>
        <w:rPr>
          <w:rFonts w:eastAsia="Times New Roman" w:cs="Times New Roman"/>
          <w:szCs w:val="24"/>
        </w:rPr>
        <w:t xml:space="preserve"> χώρο. </w:t>
      </w:r>
    </w:p>
    <w:p w14:paraId="4B1D45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κατανοήσετε αυτό το πράγμα, ότι δεν υπάρχει εδώ κα</w:t>
      </w:r>
      <w:r>
        <w:rPr>
          <w:rFonts w:eastAsia="Times New Roman" w:cs="Times New Roman"/>
          <w:szCs w:val="24"/>
        </w:rPr>
        <w:t>μ</w:t>
      </w:r>
      <w:r>
        <w:rPr>
          <w:rFonts w:eastAsia="Times New Roman" w:cs="Times New Roman"/>
          <w:szCs w:val="24"/>
        </w:rPr>
        <w:t xml:space="preserve">μία περαιτέρω πρόβλεψη, παρά μόνο για μια νέα κατάσταση, η οποία το </w:t>
      </w:r>
      <w:r>
        <w:rPr>
          <w:rFonts w:eastAsia="Times New Roman" w:cs="Times New Roman"/>
          <w:szCs w:val="24"/>
        </w:rPr>
        <w:t>1950 δεν μπορούσε να προβλεφθεί από πουθενά. Είναι καινούργια. Γι</w:t>
      </w:r>
      <w:r>
        <w:rPr>
          <w:rFonts w:eastAsia="Times New Roman" w:cs="Times New Roman"/>
          <w:szCs w:val="24"/>
        </w:rPr>
        <w:t>α</w:t>
      </w:r>
      <w:r>
        <w:rPr>
          <w:rFonts w:eastAsia="Times New Roman" w:cs="Times New Roman"/>
          <w:szCs w:val="24"/>
        </w:rPr>
        <w:t xml:space="preserve"> αυτό ακριβώς διαλαμβάνεται πως ό,τι ισχύει στα </w:t>
      </w:r>
      <w:r>
        <w:rPr>
          <w:rFonts w:eastAsia="Times New Roman" w:cs="Times New Roman"/>
          <w:szCs w:val="24"/>
        </w:rPr>
        <w:t>ε</w:t>
      </w:r>
      <w:r>
        <w:rPr>
          <w:rFonts w:eastAsia="Times New Roman" w:cs="Times New Roman"/>
          <w:szCs w:val="24"/>
        </w:rPr>
        <w:t>ιρηνοδικεία θα ισχύει και στα γραφεία, εφόσον οι άνθρωποι κάνουν αυτή τη δημόσια λειτουργία. Δηλαδή, είναι υπάλληλοι πλειστηριασμού. Για τα ά</w:t>
      </w:r>
      <w:r>
        <w:rPr>
          <w:rFonts w:eastAsia="Times New Roman" w:cs="Times New Roman"/>
          <w:szCs w:val="24"/>
        </w:rPr>
        <w:t>λλα δεν επεμβαίνουμε. Θέλω, λοιπόν, να γίνει κατανοητό τι έχει η διάταξη.</w:t>
      </w:r>
    </w:p>
    <w:p w14:paraId="4B1D45C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λοιπόν. Γιατί τα λέω αυτά; Γιατί υπάρχει μια παραπληροφόρηση ότι η παράγραφος 3 του άρθρου 334 είναι νέα ολόκληρη. </w:t>
      </w:r>
    </w:p>
    <w:p w14:paraId="4B1D45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είναι. Όχι. </w:t>
      </w:r>
    </w:p>
    <w:p w14:paraId="4B1D45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w:t>
      </w:r>
      <w:r>
        <w:rPr>
          <w:rFonts w:eastAsia="Times New Roman" w:cs="Times New Roman"/>
          <w:b/>
          <w:szCs w:val="24"/>
        </w:rPr>
        <w:t xml:space="preserve"> (</w:t>
      </w:r>
      <w:r>
        <w:rPr>
          <w:rFonts w:eastAsia="Times New Roman" w:cs="Times New Roman"/>
          <w:b/>
          <w:szCs w:val="24"/>
        </w:rPr>
        <w:t xml:space="preserve">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 xml:space="preserve"> Γι</w:t>
      </w:r>
      <w:r>
        <w:rPr>
          <w:rFonts w:eastAsia="Times New Roman" w:cs="Times New Roman"/>
          <w:szCs w:val="24"/>
        </w:rPr>
        <w:t>α</w:t>
      </w:r>
      <w:r>
        <w:rPr>
          <w:rFonts w:eastAsia="Times New Roman" w:cs="Times New Roman"/>
          <w:szCs w:val="24"/>
        </w:rPr>
        <w:t xml:space="preserve"> αυτό ακριβώς ζήτησα να μοιραστεί η υφιστάμενη διάταξη, για να κάνετε σύγκριση, τι υπάρχει και τι αλλάζει. Ίσως έχετε κι εσείς πέσει θύματα αυτής της παραπληροφόρησης. Αν όμως το περιορίζο</w:t>
      </w:r>
      <w:r>
        <w:rPr>
          <w:rFonts w:eastAsia="Times New Roman" w:cs="Times New Roman"/>
          <w:szCs w:val="24"/>
        </w:rPr>
        <w:t xml:space="preserve">υμε μόνο ότι επεκτείνεται το αυτεπάγγελτο και στο γραφείο τους, τότε νομίζω ότι κάνετε λάθος. Διότι επαναλαμβάνω, για άλλη μια φορά, ότι την ίδια λειτουργία που κάνουν στα </w:t>
      </w:r>
      <w:r>
        <w:rPr>
          <w:rFonts w:eastAsia="Times New Roman" w:cs="Times New Roman"/>
          <w:szCs w:val="24"/>
        </w:rPr>
        <w:t>ε</w:t>
      </w:r>
      <w:r>
        <w:rPr>
          <w:rFonts w:eastAsia="Times New Roman" w:cs="Times New Roman"/>
          <w:szCs w:val="24"/>
        </w:rPr>
        <w:t xml:space="preserve">ιρηνοδικεία και προστατεύονται κατά τον τρόπο που προστατεύονται </w:t>
      </w:r>
      <w:r>
        <w:rPr>
          <w:rFonts w:eastAsia="Times New Roman" w:cs="Times New Roman"/>
          <w:szCs w:val="24"/>
        </w:rPr>
        <w:t xml:space="preserve">την </w:t>
      </w:r>
      <w:r>
        <w:rPr>
          <w:rFonts w:eastAsia="Times New Roman" w:cs="Times New Roman"/>
          <w:szCs w:val="24"/>
        </w:rPr>
        <w:t>επεκτείνουμε κ</w:t>
      </w:r>
      <w:r>
        <w:rPr>
          <w:rFonts w:eastAsia="Times New Roman" w:cs="Times New Roman"/>
          <w:szCs w:val="24"/>
        </w:rPr>
        <w:t xml:space="preserve">αι στο γραφείο τους. Νομίζω ότι είναι πάρα πολύ σαφές και πρέπει να σταματήσει κάποια στιγμή η παραπληροφόρηση. </w:t>
      </w:r>
    </w:p>
    <w:p w14:paraId="4B1D45D2" w14:textId="77777777" w:rsidR="00E71A02" w:rsidRDefault="00A00D33">
      <w:pPr>
        <w:spacing w:line="600" w:lineRule="auto"/>
        <w:ind w:firstLine="720"/>
        <w:contextualSpacing/>
        <w:jc w:val="both"/>
        <w:rPr>
          <w:rFonts w:eastAsia="Times New Roman"/>
          <w:szCs w:val="24"/>
        </w:rPr>
      </w:pPr>
      <w:r>
        <w:rPr>
          <w:rFonts w:eastAsia="Times New Roman" w:cs="Times New Roman"/>
          <w:szCs w:val="24"/>
        </w:rPr>
        <w:t xml:space="preserve">Επαναλαμβάνω, κύριε Πρόεδρε, ότι εμείς θα μπορούσαμε να φέρουμε μόνο τη συγκεκριμένη προσθήκη, η οποία είναι μια </w:t>
      </w:r>
      <w:r>
        <w:rPr>
          <w:rFonts w:eastAsia="Times New Roman" w:cs="Times New Roman"/>
          <w:szCs w:val="24"/>
        </w:rPr>
        <w:lastRenderedPageBreak/>
        <w:t xml:space="preserve">γραμμή. </w:t>
      </w:r>
      <w:r>
        <w:rPr>
          <w:rFonts w:eastAsia="Times New Roman" w:cs="Times New Roman"/>
          <w:szCs w:val="24"/>
        </w:rPr>
        <w:t xml:space="preserve"> </w:t>
      </w:r>
      <w:r>
        <w:rPr>
          <w:rFonts w:eastAsia="Times New Roman"/>
          <w:szCs w:val="24"/>
        </w:rPr>
        <w:t xml:space="preserve">Δεν το κάνουμε αυτό, </w:t>
      </w:r>
      <w:r>
        <w:rPr>
          <w:rFonts w:eastAsia="Times New Roman"/>
          <w:szCs w:val="24"/>
        </w:rPr>
        <w:t>διότι</w:t>
      </w:r>
      <w:r>
        <w:rPr>
          <w:rFonts w:eastAsia="Times New Roman"/>
          <w:szCs w:val="24"/>
        </w:rPr>
        <w:t>,</w:t>
      </w:r>
      <w:r>
        <w:rPr>
          <w:rFonts w:eastAsia="Times New Roman"/>
          <w:szCs w:val="24"/>
        </w:rPr>
        <w:t xml:space="preserve"> με βάση την αρχή της καλής νομοθέτησης</w:t>
      </w:r>
      <w:r>
        <w:rPr>
          <w:rFonts w:eastAsia="Times New Roman"/>
          <w:szCs w:val="24"/>
        </w:rPr>
        <w:t>,</w:t>
      </w:r>
      <w:r>
        <w:rPr>
          <w:rFonts w:eastAsia="Times New Roman"/>
          <w:szCs w:val="24"/>
        </w:rPr>
        <w:t xml:space="preserve"> πρέπει να επαναδιατυπώνεται το άρθρο, για να μην υπάρχουν κενά και να δημιουργούνται ερωτηματικά στον εφαρμοστή του </w:t>
      </w:r>
      <w:r>
        <w:rPr>
          <w:rFonts w:eastAsia="Times New Roman"/>
          <w:szCs w:val="24"/>
        </w:rPr>
        <w:t>δ</w:t>
      </w:r>
      <w:r>
        <w:rPr>
          <w:rFonts w:eastAsia="Times New Roman"/>
          <w:szCs w:val="24"/>
        </w:rPr>
        <w:t>ικαίου μετά από την τροπολογία ή μετά από την προσθήκη αυτή.</w:t>
      </w:r>
    </w:p>
    <w:p w14:paraId="4B1D45D3" w14:textId="77777777" w:rsidR="00E71A02" w:rsidRDefault="00A00D33">
      <w:pPr>
        <w:spacing w:line="600" w:lineRule="auto"/>
        <w:ind w:firstLine="720"/>
        <w:contextualSpacing/>
        <w:jc w:val="both"/>
        <w:rPr>
          <w:rFonts w:eastAsia="Times New Roman"/>
          <w:szCs w:val="24"/>
        </w:rPr>
      </w:pPr>
      <w:r>
        <w:rPr>
          <w:rFonts w:eastAsia="Times New Roman"/>
          <w:szCs w:val="24"/>
        </w:rPr>
        <w:t>Θέλω να γίνει κατανοητό προς όλ</w:t>
      </w:r>
      <w:r>
        <w:rPr>
          <w:rFonts w:eastAsia="Times New Roman"/>
          <w:szCs w:val="24"/>
        </w:rPr>
        <w:t>ους τι προβλέπει η διάταξη. Εάν έχουμε διαφωνία σε κάτι</w:t>
      </w:r>
      <w:r>
        <w:rPr>
          <w:rFonts w:eastAsia="Times New Roman"/>
          <w:szCs w:val="24"/>
        </w:rPr>
        <w:t>,</w:t>
      </w:r>
      <w:r>
        <w:rPr>
          <w:rFonts w:eastAsia="Times New Roman"/>
          <w:szCs w:val="24"/>
        </w:rPr>
        <w:t xml:space="preserve"> να το αναφέρουμε, αλλά να κάνουμε τώρα κουβέντα γενικώς και αορίστως</w:t>
      </w:r>
      <w:r>
        <w:rPr>
          <w:rFonts w:eastAsia="Times New Roman"/>
          <w:szCs w:val="24"/>
        </w:rPr>
        <w:t>,</w:t>
      </w:r>
      <w:r>
        <w:rPr>
          <w:rFonts w:eastAsia="Times New Roman"/>
          <w:szCs w:val="24"/>
        </w:rPr>
        <w:t xml:space="preserve"> αυτό ξεπερνάει κάθε όριο.</w:t>
      </w:r>
    </w:p>
    <w:p w14:paraId="4B1D45D4"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ΜΑΥΡΟΥΔΗΣ ΒΟΡΙΔΗΣ: </w:t>
      </w:r>
      <w:r>
        <w:rPr>
          <w:rFonts w:eastAsia="Times New Roman"/>
          <w:bCs/>
          <w:szCs w:val="24"/>
        </w:rPr>
        <w:t>Το ΚΚΕ τι λέει τώρα; Δεν ακούσαμε.</w:t>
      </w:r>
    </w:p>
    <w:p w14:paraId="4B1D45D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Κύριε Βορίδη, επειδή δεν ήσασταν εδώ, ζήτησε τον λόγο ο κ. Παφίλης και ο κύριος Υπουργός θέλησε να απαντήσει. </w:t>
      </w:r>
    </w:p>
    <w:p w14:paraId="4B1D45D6" w14:textId="77777777" w:rsidR="00E71A02" w:rsidRDefault="00A00D33">
      <w:pPr>
        <w:spacing w:line="600" w:lineRule="auto"/>
        <w:ind w:firstLine="720"/>
        <w:contextualSpacing/>
        <w:jc w:val="both"/>
        <w:rPr>
          <w:rFonts w:eastAsia="Times New Roman"/>
          <w:bCs/>
          <w:szCs w:val="24"/>
        </w:rPr>
      </w:pPr>
      <w:r>
        <w:rPr>
          <w:rFonts w:eastAsia="Times New Roman"/>
          <w:bCs/>
          <w:szCs w:val="24"/>
        </w:rPr>
        <w:lastRenderedPageBreak/>
        <w:t>Κανονικά οι τροπολογίες έρχονται και συζητούνται μετά</w:t>
      </w:r>
      <w:r>
        <w:rPr>
          <w:rFonts w:eastAsia="Times New Roman"/>
          <w:b/>
          <w:bCs/>
          <w:szCs w:val="24"/>
        </w:rPr>
        <w:t xml:space="preserve"> </w:t>
      </w:r>
      <w:r>
        <w:rPr>
          <w:rFonts w:eastAsia="Times New Roman"/>
          <w:bCs/>
          <w:szCs w:val="24"/>
        </w:rPr>
        <w:t xml:space="preserve">τις εισηγήσεις των εισηγητών. </w:t>
      </w:r>
    </w:p>
    <w:p w14:paraId="4B1D45D7"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ΜΑΥΡΟΥΔΗΣ ΒΟΡΙΔΗΣ: </w:t>
      </w:r>
      <w:r>
        <w:rPr>
          <w:rFonts w:eastAsia="Times New Roman"/>
          <w:bCs/>
          <w:szCs w:val="24"/>
        </w:rPr>
        <w:t>Εντάξει, αυτή είναι σημαντική όμως.</w:t>
      </w:r>
    </w:p>
    <w:p w14:paraId="4B1D45D8"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w:t>
      </w:r>
      <w:r>
        <w:rPr>
          <w:rFonts w:eastAsia="Times New Roman"/>
          <w:b/>
          <w:bCs/>
          <w:szCs w:val="24"/>
        </w:rPr>
        <w:t xml:space="preserve">ΡΕΥΩΝ (Δημήτριος Κρεμαστινός): </w:t>
      </w:r>
      <w:r>
        <w:rPr>
          <w:rFonts w:eastAsia="Times New Roman"/>
          <w:bCs/>
          <w:szCs w:val="24"/>
        </w:rPr>
        <w:t>Ακριβώς. Επειδή, όμως, θέλησε ο κύριος Υπουργός να απαντήσει, εξαιρούμε αυτή την τροπολογία από τις υπόλοιπες, οι οποίες θα έρθουν στην ώρα τους και</w:t>
      </w:r>
      <w:r>
        <w:rPr>
          <w:rFonts w:eastAsia="Times New Roman"/>
          <w:bCs/>
          <w:szCs w:val="24"/>
        </w:rPr>
        <w:t>,</w:t>
      </w:r>
      <w:r>
        <w:rPr>
          <w:rFonts w:eastAsia="Times New Roman"/>
          <w:bCs/>
          <w:szCs w:val="24"/>
        </w:rPr>
        <w:t xml:space="preserve"> εάν θέλετε να τοποθετηθείτε, κατ’ ανάγκη θα τοποθετηθείτε. </w:t>
      </w:r>
    </w:p>
    <w:p w14:paraId="4B1D45D9"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ΜΑΥΡΟΥΔΗΣ ΒΟΡΙΔ</w:t>
      </w:r>
      <w:r>
        <w:rPr>
          <w:rFonts w:eastAsia="Times New Roman"/>
          <w:b/>
          <w:bCs/>
          <w:szCs w:val="24"/>
        </w:rPr>
        <w:t xml:space="preserve">ΗΣ: </w:t>
      </w:r>
      <w:r>
        <w:rPr>
          <w:rFonts w:eastAsia="Times New Roman"/>
          <w:bCs/>
          <w:szCs w:val="24"/>
        </w:rPr>
        <w:t>Θα τοποθετηθούμε.</w:t>
      </w:r>
    </w:p>
    <w:p w14:paraId="4B1D45DA"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Αυτό, όμως, θα γίνει μόνο για αυτή την τροπολογία.</w:t>
      </w:r>
    </w:p>
    <w:p w14:paraId="4B1D45DB"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ΜΑΥΡΟΥΔΗΣ ΒΟΡΙΔΗΣ: </w:t>
      </w:r>
      <w:r>
        <w:rPr>
          <w:rFonts w:eastAsia="Times New Roman"/>
          <w:bCs/>
          <w:szCs w:val="24"/>
        </w:rPr>
        <w:t>Θα τοποθετηθούμε τώρα, αφού άνοιξε η κουβέντα.</w:t>
      </w:r>
    </w:p>
    <w:p w14:paraId="4B1D45DC"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lastRenderedPageBreak/>
        <w:t>ΠΡΟΕΔΡΕΥΩΝ (Δημήτριος Κρεμαστινός):</w:t>
      </w:r>
      <w:r>
        <w:rPr>
          <w:rFonts w:eastAsia="Times New Roman"/>
          <w:bCs/>
          <w:szCs w:val="24"/>
        </w:rPr>
        <w:t xml:space="preserve"> Κύριε Παφίλη, έχετε τον λόγο.</w:t>
      </w:r>
    </w:p>
    <w:p w14:paraId="4B1D45DD"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ΑΘΑΝΑΣΙΟΣ ΠΑΦΙΛ</w:t>
      </w:r>
      <w:r>
        <w:rPr>
          <w:rFonts w:eastAsia="Times New Roman"/>
          <w:b/>
          <w:bCs/>
          <w:szCs w:val="24"/>
        </w:rPr>
        <w:t xml:space="preserve">ΗΣ: </w:t>
      </w:r>
      <w:r>
        <w:rPr>
          <w:rFonts w:eastAsia="Times New Roman"/>
          <w:bCs/>
          <w:szCs w:val="24"/>
        </w:rPr>
        <w:t>Κοιτάξτε, κύριε Υπουργέ, το καινούργιο είναι ότι εκατοντάδες χιλιάδες σπίτια πρώτης κατοικίας βγαίνουν στο σφυρί. Αυτό είναι το καινούργιο.</w:t>
      </w:r>
    </w:p>
    <w:p w14:paraId="4B1D45DE" w14:textId="77777777" w:rsidR="00E71A02" w:rsidRDefault="00A00D33">
      <w:pPr>
        <w:spacing w:line="600" w:lineRule="auto"/>
        <w:ind w:firstLine="720"/>
        <w:contextualSpacing/>
        <w:jc w:val="center"/>
        <w:rPr>
          <w:rFonts w:eastAsia="Times New Roman"/>
          <w:bCs/>
          <w:szCs w:val="24"/>
        </w:rPr>
      </w:pPr>
      <w:r>
        <w:rPr>
          <w:rFonts w:eastAsia="Times New Roman"/>
          <w:bCs/>
          <w:szCs w:val="24"/>
        </w:rPr>
        <w:t>(Θόρυβος στην Αίθουσα)</w:t>
      </w:r>
    </w:p>
    <w:p w14:paraId="4B1D45DF"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Όχι, κύρι</w:t>
      </w:r>
      <w:r>
        <w:rPr>
          <w:rFonts w:eastAsia="Times New Roman"/>
          <w:bCs/>
          <w:szCs w:val="24"/>
        </w:rPr>
        <w:t>ε Παφίλη, δεν είναι καινούργιο! Αυτό είναι ανακριβές.</w:t>
      </w:r>
    </w:p>
    <w:p w14:paraId="4B1D45E0" w14:textId="77777777" w:rsidR="00E71A02" w:rsidRDefault="00A00D33">
      <w:pPr>
        <w:spacing w:line="600" w:lineRule="auto"/>
        <w:ind w:firstLine="720"/>
        <w:contextualSpacing/>
        <w:jc w:val="center"/>
        <w:rPr>
          <w:rFonts w:eastAsia="Times New Roman"/>
          <w:bCs/>
          <w:szCs w:val="24"/>
        </w:rPr>
      </w:pPr>
      <w:r>
        <w:rPr>
          <w:rFonts w:eastAsia="Times New Roman"/>
          <w:bCs/>
          <w:szCs w:val="24"/>
        </w:rPr>
        <w:t>(Θόρυβος στην Αίθουσα)</w:t>
      </w:r>
    </w:p>
    <w:p w14:paraId="4B1D45E1"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ΑΘΑΝΑΣΙΟΣ ΠΑΦΙΛΗΣ: </w:t>
      </w:r>
      <w:r>
        <w:rPr>
          <w:rFonts w:eastAsia="Times New Roman"/>
          <w:bCs/>
          <w:szCs w:val="24"/>
        </w:rPr>
        <w:t>Αφήστε με να τοποθετηθώ. Εγώ δεν σας διέκοψα καθόλου. Σας άκουσα με προσοχή.</w:t>
      </w:r>
    </w:p>
    <w:p w14:paraId="4B1D45E2"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lastRenderedPageBreak/>
        <w:t xml:space="preserve">ΠΡΟΕΔΡΕΥΩΝ (Δημήτριος Κρεμαστινός): </w:t>
      </w:r>
      <w:r>
        <w:rPr>
          <w:rFonts w:eastAsia="Times New Roman"/>
          <w:bCs/>
          <w:szCs w:val="24"/>
        </w:rPr>
        <w:t>Κύριε Παφίλη, έχετε τον λόγο για δύο λεπτά.</w:t>
      </w:r>
    </w:p>
    <w:p w14:paraId="4B1D45E3"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ΑΘΑ</w:t>
      </w:r>
      <w:r>
        <w:rPr>
          <w:rFonts w:eastAsia="Times New Roman"/>
          <w:b/>
          <w:bCs/>
          <w:szCs w:val="24"/>
        </w:rPr>
        <w:t xml:space="preserve">ΝΑΣΙΟΣ ΠΑΦΙΛΗΣ: </w:t>
      </w:r>
      <w:r>
        <w:rPr>
          <w:rFonts w:eastAsia="Times New Roman"/>
          <w:bCs/>
          <w:szCs w:val="24"/>
        </w:rPr>
        <w:t xml:space="preserve">Η νέα κατάσταση που υπάρχει είναι αυτή. Να διαβάσετε καλά την ανακοίνωση τη δική μας. Εμείς ούτε παραπληροφόρηση κάνουμε ούτε τίποτα. Να τη διαβάσετε καλά. </w:t>
      </w:r>
    </w:p>
    <w:p w14:paraId="4B1D45E4"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Δεν</w:t>
      </w:r>
      <w:r>
        <w:rPr>
          <w:rFonts w:eastAsia="Times New Roman"/>
          <w:bCs/>
          <w:szCs w:val="24"/>
        </w:rPr>
        <w:t xml:space="preserve"> την έχω δει.</w:t>
      </w:r>
    </w:p>
    <w:p w14:paraId="4B1D45E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ΑΘΑΝΑΣΙΟΣ ΠΑΦΙΛΗΣ: </w:t>
      </w:r>
      <w:r>
        <w:rPr>
          <w:rFonts w:eastAsia="Times New Roman"/>
          <w:bCs/>
          <w:szCs w:val="24"/>
        </w:rPr>
        <w:t xml:space="preserve">Εμείς λέμε ότι δημιουργούνται προϋποθέσεις με αυτό και με το αυτεπάγγελτο για ένταση της βίας και της καταστολής απέναντι σ’ αυτούς που διαμαρτύρονται. </w:t>
      </w:r>
    </w:p>
    <w:p w14:paraId="4B1D45E6"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ΣΤΑΥΡΟΣ ΚΟΝΤΟΝΗΣ (Υπουργός Δικαιοσύνης, Διαφάνειας και Ανθρωπίνων Δικα</w:t>
      </w:r>
      <w:r>
        <w:rPr>
          <w:rFonts w:eastAsia="Times New Roman"/>
          <w:b/>
          <w:bCs/>
          <w:szCs w:val="24"/>
        </w:rPr>
        <w:t xml:space="preserve">ιωμάτων): </w:t>
      </w:r>
      <w:r>
        <w:rPr>
          <w:rFonts w:eastAsia="Times New Roman"/>
          <w:bCs/>
          <w:szCs w:val="24"/>
        </w:rPr>
        <w:t>Όχι, κύριε Παφίλη.</w:t>
      </w:r>
    </w:p>
    <w:p w14:paraId="4B1D45E7"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ΑΘΑΝΑΣΙΟΣ ΠΑΦΙΛΗΣ: </w:t>
      </w:r>
      <w:r>
        <w:rPr>
          <w:rFonts w:eastAsia="Times New Roman"/>
          <w:bCs/>
          <w:szCs w:val="24"/>
        </w:rPr>
        <w:t xml:space="preserve">Αυτή είναι η ουσία και ο νοών νοείτω. </w:t>
      </w:r>
    </w:p>
    <w:p w14:paraId="4B1D45E8" w14:textId="77777777" w:rsidR="00E71A02" w:rsidRDefault="00A00D33">
      <w:pPr>
        <w:spacing w:line="600" w:lineRule="auto"/>
        <w:ind w:firstLine="720"/>
        <w:contextualSpacing/>
        <w:jc w:val="both"/>
        <w:rPr>
          <w:rFonts w:eastAsia="Times New Roman"/>
          <w:szCs w:val="24"/>
        </w:rPr>
      </w:pPr>
      <w:r>
        <w:rPr>
          <w:rFonts w:eastAsia="Times New Roman"/>
          <w:b/>
          <w:bCs/>
          <w:szCs w:val="24"/>
        </w:rPr>
        <w:lastRenderedPageBreak/>
        <w:t xml:space="preserve">ΣΤΑΥΡΟΣ ΚΟΝΤΟΝΗΣ (Υπουργός Δικαιοσύνης, Διαφάνειας και Ανθρωπίνων Δικαιωμάτων): </w:t>
      </w:r>
      <w:r>
        <w:rPr>
          <w:rFonts w:eastAsia="Times New Roman"/>
          <w:bCs/>
          <w:szCs w:val="24"/>
        </w:rPr>
        <w:t>Αν μου επιτρέπετε...</w:t>
      </w:r>
    </w:p>
    <w:p w14:paraId="4B1D45E9"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ΑΘΑΝΑΣΙΟΣ ΠΑΦΙΛΗΣ: </w:t>
      </w:r>
      <w:r>
        <w:rPr>
          <w:rFonts w:eastAsia="Times New Roman"/>
          <w:bCs/>
          <w:szCs w:val="24"/>
        </w:rPr>
        <w:t>Ποιος σ</w:t>
      </w:r>
      <w:r>
        <w:rPr>
          <w:rFonts w:eastAsia="Times New Roman"/>
          <w:bCs/>
          <w:szCs w:val="24"/>
        </w:rPr>
        <w:t>ά</w:t>
      </w:r>
      <w:r>
        <w:rPr>
          <w:rFonts w:eastAsia="Times New Roman"/>
          <w:bCs/>
          <w:szCs w:val="24"/>
        </w:rPr>
        <w:t>ς είπε ότι συμφωνούμε εμείς με το προηγού</w:t>
      </w:r>
      <w:r>
        <w:rPr>
          <w:rFonts w:eastAsia="Times New Roman"/>
          <w:bCs/>
          <w:szCs w:val="24"/>
        </w:rPr>
        <w:t>μενο που υπάρχει; Δεν κατάλαβα</w:t>
      </w:r>
      <w:r>
        <w:rPr>
          <w:rFonts w:eastAsia="Times New Roman"/>
          <w:bCs/>
          <w:szCs w:val="24"/>
        </w:rPr>
        <w:t>,</w:t>
      </w:r>
      <w:r>
        <w:rPr>
          <w:rFonts w:eastAsia="Times New Roman"/>
          <w:bCs/>
          <w:szCs w:val="24"/>
        </w:rPr>
        <w:t xml:space="preserve"> δηλαδή. Ποιος σ</w:t>
      </w:r>
      <w:r>
        <w:rPr>
          <w:rFonts w:eastAsia="Times New Roman"/>
          <w:bCs/>
          <w:szCs w:val="24"/>
        </w:rPr>
        <w:t>ά</w:t>
      </w:r>
      <w:r>
        <w:rPr>
          <w:rFonts w:eastAsia="Times New Roman"/>
          <w:bCs/>
          <w:szCs w:val="24"/>
        </w:rPr>
        <w:t xml:space="preserve">ς λέει ότι συμφωνούμε με όσα λέγονται για τους πλειστηριασμούς; </w:t>
      </w:r>
    </w:p>
    <w:p w14:paraId="4B1D45EA"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Εγώ σας είπα ποιο είναι το προηγούμενο.</w:t>
      </w:r>
    </w:p>
    <w:p w14:paraId="4B1D45EB"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ΠΡΟΕΔΡΕΥΩΝ (Δημήτριος Κρεμαστινός): </w:t>
      </w:r>
      <w:r>
        <w:rPr>
          <w:rFonts w:eastAsia="Times New Roman"/>
          <w:bCs/>
          <w:szCs w:val="24"/>
        </w:rPr>
        <w:t>Κύριε Υπουργέ, θέλετε να σας δώσω τον λόγο;</w:t>
      </w:r>
    </w:p>
    <w:p w14:paraId="4B1D45EC"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ΑΘΑΝΑΣΙΟΣ ΠΑΦΙΛΗΣ: </w:t>
      </w:r>
      <w:r>
        <w:rPr>
          <w:rFonts w:eastAsia="Times New Roman"/>
          <w:bCs/>
          <w:szCs w:val="24"/>
        </w:rPr>
        <w:t>Το καινούργιο, λοιπόν, που είναι τώρα και με τη δική σας...</w:t>
      </w:r>
    </w:p>
    <w:p w14:paraId="4B1D45ED" w14:textId="77777777" w:rsidR="00E71A02" w:rsidRDefault="00A00D33">
      <w:pPr>
        <w:spacing w:line="600" w:lineRule="auto"/>
        <w:ind w:firstLine="720"/>
        <w:contextualSpacing/>
        <w:jc w:val="both"/>
        <w:rPr>
          <w:rFonts w:eastAsia="Times New Roman"/>
          <w:szCs w:val="24"/>
        </w:rPr>
      </w:pPr>
      <w:r>
        <w:rPr>
          <w:rFonts w:eastAsia="Times New Roman"/>
          <w:b/>
          <w:bCs/>
          <w:szCs w:val="24"/>
        </w:rPr>
        <w:lastRenderedPageBreak/>
        <w:t xml:space="preserve">ΣΤΑΥΡΟΣ ΚΟΝΤΟΝΗΣ (Υπουργός Δικαιοσύνης, Διαφάνειας και Ανθρωπίνων Δικαιωμάτων): </w:t>
      </w:r>
      <w:r>
        <w:rPr>
          <w:rFonts w:eastAsia="Times New Roman"/>
          <w:bCs/>
          <w:szCs w:val="24"/>
        </w:rPr>
        <w:t>Εγώ σας είπα ποιο</w:t>
      </w:r>
      <w:r>
        <w:rPr>
          <w:rFonts w:eastAsia="Times New Roman"/>
          <w:bCs/>
          <w:szCs w:val="24"/>
        </w:rPr>
        <w:t xml:space="preserve"> είναι το προηγούμενο.</w:t>
      </w:r>
    </w:p>
    <w:p w14:paraId="4B1D45EE"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ΑΘΑΝΑΣΙΟΣ ΠΑΦΙΛΗΣ: </w:t>
      </w:r>
      <w:r>
        <w:rPr>
          <w:rFonts w:eastAsia="Times New Roman"/>
          <w:bCs/>
          <w:szCs w:val="24"/>
        </w:rPr>
        <w:t>Αφήστε με να τελειώσω. Είναι πολιτικό ζήτημα. Τέτοιο σημάδι είναι αυτό και γι’ αυτό διαβάστε μας την αιτιολογική έκθεση γιατί φέρνετε αυτή την τροπολογία.</w:t>
      </w:r>
    </w:p>
    <w:p w14:paraId="4B1D45EF" w14:textId="77777777" w:rsidR="00E71A02" w:rsidRDefault="00A00D33">
      <w:pPr>
        <w:spacing w:line="600" w:lineRule="auto"/>
        <w:ind w:firstLine="720"/>
        <w:contextualSpacing/>
        <w:jc w:val="both"/>
        <w:rPr>
          <w:rFonts w:eastAsia="Times New Roman"/>
          <w:szCs w:val="24"/>
        </w:rPr>
      </w:pPr>
      <w:r>
        <w:rPr>
          <w:rFonts w:eastAsia="Times New Roman"/>
          <w:b/>
          <w:bCs/>
          <w:szCs w:val="24"/>
        </w:rPr>
        <w:t>ΣΤΑΥΡΟΣ ΚΟΝΤΟΝΗΣ (Υπουργός Δικαιοσύνης, Διαφάνειας και Ανθρ</w:t>
      </w:r>
      <w:r>
        <w:rPr>
          <w:rFonts w:eastAsia="Times New Roman"/>
          <w:b/>
          <w:bCs/>
          <w:szCs w:val="24"/>
        </w:rPr>
        <w:t xml:space="preserve">ωπίνων Δικαιωμάτων): </w:t>
      </w:r>
      <w:r>
        <w:rPr>
          <w:rFonts w:eastAsia="Times New Roman"/>
          <w:bCs/>
          <w:szCs w:val="24"/>
        </w:rPr>
        <w:t>Ακούστε λίγο.</w:t>
      </w:r>
    </w:p>
    <w:p w14:paraId="4B1D45F0"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ΑΘΑΝΑΣΙΟΣ ΠΑΦΙΛΗΣ:</w:t>
      </w:r>
      <w:r>
        <w:rPr>
          <w:rFonts w:eastAsia="Times New Roman"/>
          <w:bCs/>
          <w:szCs w:val="24"/>
        </w:rPr>
        <w:t xml:space="preserve"> Διαβάστε μας τι λέτε. Τι λέτε; Για να γίνουν οι πλειστηριασμοί, για να αποφύγουμε των τραπεζών κ</w:t>
      </w:r>
      <w:r>
        <w:rPr>
          <w:rFonts w:eastAsia="Times New Roman"/>
          <w:bCs/>
          <w:szCs w:val="24"/>
        </w:rPr>
        <w:t>.</w:t>
      </w:r>
      <w:r>
        <w:rPr>
          <w:rFonts w:eastAsia="Times New Roman"/>
          <w:bCs/>
          <w:szCs w:val="24"/>
        </w:rPr>
        <w:t>λπ</w:t>
      </w:r>
      <w:r>
        <w:rPr>
          <w:rFonts w:eastAsia="Times New Roman"/>
          <w:bCs/>
          <w:szCs w:val="24"/>
        </w:rPr>
        <w:t>.</w:t>
      </w:r>
      <w:r>
        <w:rPr>
          <w:rFonts w:eastAsia="Times New Roman"/>
          <w:bCs/>
          <w:szCs w:val="24"/>
        </w:rPr>
        <w:t>. Αυτή είναι όλη η επιχειρηματολογία και αυτό προμηνύει το τι θα γίνει από τον καινούργιο χρόνο.</w:t>
      </w:r>
    </w:p>
    <w:p w14:paraId="4B1D45F1" w14:textId="77777777" w:rsidR="00E71A02" w:rsidRDefault="00A00D33">
      <w:pPr>
        <w:spacing w:line="600" w:lineRule="auto"/>
        <w:ind w:firstLine="720"/>
        <w:contextualSpacing/>
        <w:jc w:val="both"/>
        <w:rPr>
          <w:rFonts w:eastAsia="Times New Roman"/>
          <w:bCs/>
          <w:szCs w:val="24"/>
        </w:rPr>
      </w:pPr>
      <w:r>
        <w:rPr>
          <w:rFonts w:eastAsia="Times New Roman"/>
          <w:b/>
          <w:bCs/>
          <w:szCs w:val="24"/>
        </w:rPr>
        <w:lastRenderedPageBreak/>
        <w:t>ΠΡΟΕΔ</w:t>
      </w:r>
      <w:r>
        <w:rPr>
          <w:rFonts w:eastAsia="Times New Roman"/>
          <w:b/>
          <w:bCs/>
          <w:szCs w:val="24"/>
        </w:rPr>
        <w:t xml:space="preserve">ΡΕΥΩΝ (Δημήτριος Κρεμαστινός): </w:t>
      </w:r>
      <w:r>
        <w:rPr>
          <w:rFonts w:eastAsia="Times New Roman"/>
          <w:bCs/>
          <w:szCs w:val="24"/>
        </w:rPr>
        <w:t>Κύριε Κοντονή, έχετε τον λόγο.</w:t>
      </w:r>
    </w:p>
    <w:p w14:paraId="4B1D45F2"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Κύριε Παφίλη, κατά πρώτον, αν πάρω τοις μετρητοίς αυτά ακριβώς που είπατε -και νομίζω ότι σωστά τα προσλαμβάνω- εδ</w:t>
      </w:r>
      <w:r>
        <w:rPr>
          <w:rFonts w:eastAsia="Times New Roman"/>
          <w:bCs/>
          <w:szCs w:val="24"/>
        </w:rPr>
        <w:t>ώ διατυπώνετε έναν φόβο για το μέλλον. Λέτε και το είπατε τώρα ότι διαμορφώνονται οι προϋποθέσεις. Σας λέω ότι δεν διαμορφώνεται καμμία προϋπόθεση. Γιατί; Θα σας το αιτιολογήσω. Και θέλω καλόπιστα, όπως σας ακούω, να ακούσετε και εμένα.</w:t>
      </w:r>
    </w:p>
    <w:p w14:paraId="4B1D45F3" w14:textId="77777777" w:rsidR="00E71A02" w:rsidRDefault="00A00D33">
      <w:pPr>
        <w:spacing w:line="600" w:lineRule="auto"/>
        <w:ind w:firstLine="720"/>
        <w:contextualSpacing/>
        <w:jc w:val="both"/>
        <w:rPr>
          <w:rFonts w:eastAsia="Times New Roman"/>
          <w:bCs/>
          <w:szCs w:val="24"/>
        </w:rPr>
      </w:pPr>
      <w:r>
        <w:rPr>
          <w:rFonts w:eastAsia="Times New Roman"/>
          <w:bCs/>
          <w:szCs w:val="24"/>
        </w:rPr>
        <w:t>Οι προϋποθέσεις που</w:t>
      </w:r>
      <w:r>
        <w:rPr>
          <w:rFonts w:eastAsia="Times New Roman"/>
          <w:bCs/>
          <w:szCs w:val="24"/>
        </w:rPr>
        <w:t xml:space="preserve"> διατυπώνονται σήμερα στο</w:t>
      </w:r>
      <w:r>
        <w:rPr>
          <w:rFonts w:eastAsia="Times New Roman"/>
          <w:bCs/>
          <w:szCs w:val="24"/>
        </w:rPr>
        <w:t>ν</w:t>
      </w:r>
      <w:r>
        <w:rPr>
          <w:rFonts w:eastAsia="Times New Roman"/>
          <w:bCs/>
          <w:szCs w:val="24"/>
        </w:rPr>
        <w:t xml:space="preserve"> νόμο είναι οι προϋποθέσεις προστασίας διαχρονικά, όπως προβλέπει ο νό</w:t>
      </w:r>
      <w:r>
        <w:rPr>
          <w:rFonts w:eastAsia="Times New Roman"/>
          <w:bCs/>
          <w:szCs w:val="24"/>
        </w:rPr>
        <w:t>μο</w:t>
      </w:r>
      <w:r>
        <w:rPr>
          <w:rFonts w:eastAsia="Times New Roman"/>
          <w:bCs/>
          <w:szCs w:val="24"/>
        </w:rPr>
        <w:t xml:space="preserve">ς για έναν υπάλληλο πλειστηριασμού. Όπως, λοιπόν, ο νόμος έχει </w:t>
      </w:r>
      <w:r>
        <w:rPr>
          <w:rFonts w:eastAsia="Times New Roman"/>
          <w:bCs/>
          <w:szCs w:val="24"/>
        </w:rPr>
        <w:lastRenderedPageBreak/>
        <w:t>κρίνει ότι αυτός ο άνθρωπος πρέπει να προστατεύεται κατά την άσκηση των καθηκόντων του, διότι ο</w:t>
      </w:r>
      <w:r>
        <w:rPr>
          <w:rFonts w:eastAsia="Times New Roman"/>
          <w:bCs/>
          <w:szCs w:val="24"/>
        </w:rPr>
        <w:t>ι πλειστηριασμοί μέχρι τώρα γ</w:t>
      </w:r>
      <w:r>
        <w:rPr>
          <w:rFonts w:eastAsia="Times New Roman"/>
          <w:bCs/>
          <w:szCs w:val="24"/>
        </w:rPr>
        <w:t>ίνοντ</w:t>
      </w:r>
      <w:r>
        <w:rPr>
          <w:rFonts w:eastAsia="Times New Roman"/>
          <w:bCs/>
          <w:szCs w:val="24"/>
        </w:rPr>
        <w:t>αν μόνο σε δημόσιους χώρους, άλλο τόσο κρίνουμε σήμερα ότι ο ίδιος άνθρωπος για την ίδια δουλειά πρέπει να προστατεύεται, εάν τον πλειστηριασμό αυτόν τον κάνει στο γραφείο του.</w:t>
      </w:r>
    </w:p>
    <w:p w14:paraId="4B1D45F4" w14:textId="77777777" w:rsidR="00E71A02" w:rsidRDefault="00A00D33">
      <w:pPr>
        <w:spacing w:line="600" w:lineRule="auto"/>
        <w:ind w:firstLine="720"/>
        <w:contextualSpacing/>
        <w:jc w:val="both"/>
        <w:rPr>
          <w:rFonts w:eastAsia="Times New Roman"/>
          <w:bCs/>
          <w:szCs w:val="24"/>
        </w:rPr>
      </w:pPr>
      <w:r>
        <w:rPr>
          <w:rFonts w:eastAsia="Times New Roman"/>
          <w:bCs/>
          <w:szCs w:val="24"/>
        </w:rPr>
        <w:t>Εάν εσείς διαφωνείτε με την προστασία των υπα</w:t>
      </w:r>
      <w:r>
        <w:rPr>
          <w:rFonts w:eastAsia="Times New Roman"/>
          <w:bCs/>
          <w:szCs w:val="24"/>
        </w:rPr>
        <w:t>λλήλων του πλειστηριασμού κατά τη διενέργεια πλειστηριασμού σε δημόσιο χώρο, αυτό είναι άλλο πράγμα. Έχετε μια δομική άρνηση στην προστασία των υπαλλήλων του πλειστηριασμού.</w:t>
      </w:r>
    </w:p>
    <w:p w14:paraId="4B1D45F5"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ΙΩΑΝΝΗΣ ΓΚΙΟΚΑΣ: </w:t>
      </w:r>
      <w:r>
        <w:rPr>
          <w:rFonts w:eastAsia="Times New Roman"/>
          <w:bCs/>
          <w:szCs w:val="24"/>
        </w:rPr>
        <w:t>Δεν αφορά την προστασία.</w:t>
      </w:r>
    </w:p>
    <w:p w14:paraId="4B1D45F6"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w:t>
      </w:r>
      <w:r>
        <w:rPr>
          <w:rFonts w:eastAsia="Times New Roman"/>
          <w:b/>
          <w:bCs/>
          <w:szCs w:val="24"/>
        </w:rPr>
        <w:t xml:space="preserve">Διαφάνειας και Ανθρωπίνων Δικαιωμάτων): </w:t>
      </w:r>
      <w:r>
        <w:rPr>
          <w:rFonts w:eastAsia="Times New Roman"/>
          <w:bCs/>
          <w:szCs w:val="24"/>
        </w:rPr>
        <w:t>Την προστασία απολύτως αφορά.</w:t>
      </w:r>
    </w:p>
    <w:p w14:paraId="4B1D45F7" w14:textId="77777777" w:rsidR="00E71A02" w:rsidRDefault="00A00D33">
      <w:pPr>
        <w:spacing w:line="600" w:lineRule="auto"/>
        <w:ind w:firstLine="720"/>
        <w:contextualSpacing/>
        <w:jc w:val="both"/>
        <w:rPr>
          <w:rFonts w:eastAsia="Times New Roman"/>
          <w:bCs/>
          <w:szCs w:val="24"/>
        </w:rPr>
      </w:pPr>
      <w:r>
        <w:rPr>
          <w:rFonts w:eastAsia="Times New Roman"/>
          <w:bCs/>
          <w:szCs w:val="24"/>
        </w:rPr>
        <w:lastRenderedPageBreak/>
        <w:t>Δεύτερον, έχετε άδικο συνδέοντ</w:t>
      </w:r>
      <w:r>
        <w:rPr>
          <w:rFonts w:eastAsia="Times New Roman"/>
          <w:bCs/>
          <w:szCs w:val="24"/>
        </w:rPr>
        <w:t>ά</w:t>
      </w:r>
      <w:r>
        <w:rPr>
          <w:rFonts w:eastAsia="Times New Roman"/>
          <w:bCs/>
          <w:szCs w:val="24"/>
        </w:rPr>
        <w:t>ς το με την πρώτη κατοικία</w:t>
      </w:r>
      <w:r>
        <w:rPr>
          <w:rFonts w:eastAsia="Times New Roman"/>
          <w:bCs/>
          <w:szCs w:val="24"/>
        </w:rPr>
        <w:t>.</w:t>
      </w:r>
    </w:p>
    <w:p w14:paraId="4B1D45F8" w14:textId="77777777" w:rsidR="00E71A02" w:rsidRDefault="00A00D33">
      <w:pPr>
        <w:spacing w:line="600" w:lineRule="auto"/>
        <w:ind w:firstLine="709"/>
        <w:contextualSpacing/>
        <w:jc w:val="both"/>
        <w:rPr>
          <w:rFonts w:eastAsia="Times New Roman"/>
          <w:bCs/>
          <w:szCs w:val="24"/>
        </w:rPr>
      </w:pPr>
      <w:r>
        <w:rPr>
          <w:rFonts w:eastAsia="Times New Roman"/>
          <w:bCs/>
          <w:szCs w:val="24"/>
        </w:rPr>
        <w:t>Κύριε Παφίλη, η Κυβέρνηση, το γνωρίζετε, όταν ανέλαβε τη διακυβέρνηση της χώρας, βρήκε μηδενικό νομοθετικό πεδίο προστασίας της</w:t>
      </w:r>
      <w:r>
        <w:rPr>
          <w:rFonts w:eastAsia="Times New Roman"/>
          <w:bCs/>
          <w:szCs w:val="24"/>
        </w:rPr>
        <w:t xml:space="preserve"> πρώτης κατοικίας, διότι ο νόμος που προστάτευε την πρώτη κατοικία δανειοληπτών είχε εξαντλήσει την ισχύ του </w:t>
      </w:r>
      <w:r>
        <w:rPr>
          <w:rFonts w:eastAsia="Times New Roman"/>
          <w:bCs/>
          <w:szCs w:val="24"/>
        </w:rPr>
        <w:t>στις</w:t>
      </w:r>
      <w:r>
        <w:rPr>
          <w:rFonts w:eastAsia="Times New Roman"/>
          <w:bCs/>
          <w:szCs w:val="24"/>
        </w:rPr>
        <w:t xml:space="preserve">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 xml:space="preserve">2014. </w:t>
      </w:r>
    </w:p>
    <w:p w14:paraId="4B1D45F9" w14:textId="77777777" w:rsidR="00E71A02" w:rsidRDefault="00A00D33">
      <w:pPr>
        <w:spacing w:line="600" w:lineRule="auto"/>
        <w:ind w:firstLine="709"/>
        <w:contextualSpacing/>
        <w:jc w:val="both"/>
        <w:rPr>
          <w:rFonts w:eastAsia="Times New Roman" w:cs="Times New Roman"/>
          <w:szCs w:val="24"/>
        </w:rPr>
      </w:pPr>
      <w:r>
        <w:rPr>
          <w:rFonts w:eastAsia="Times New Roman"/>
          <w:bCs/>
          <w:szCs w:val="24"/>
        </w:rPr>
        <w:t xml:space="preserve">Νομοθετήσαμε για την προστασία της πρώτης κατοικίας με αναμόρφωση του νόμου Κατσέλη από τον κ. Σταθάκη. </w:t>
      </w:r>
      <w:r>
        <w:rPr>
          <w:rFonts w:eastAsia="Times New Roman" w:cs="Times New Roman"/>
          <w:szCs w:val="24"/>
        </w:rPr>
        <w:t>Και υπάρχει σήμερα απόλυτ</w:t>
      </w:r>
      <w:r>
        <w:rPr>
          <w:rFonts w:eastAsia="Times New Roman" w:cs="Times New Roman"/>
          <w:szCs w:val="24"/>
        </w:rPr>
        <w:t xml:space="preserve">η προστασία της πρώτης κατοικίας δανειοληπτών που έχουν λάβει στεγαστικά δάνεια και είτε ζητούν τη δικαστική προστασία από τα </w:t>
      </w:r>
      <w:r>
        <w:rPr>
          <w:rFonts w:eastAsia="Times New Roman" w:cs="Times New Roman"/>
          <w:szCs w:val="24"/>
        </w:rPr>
        <w:t>ε</w:t>
      </w:r>
      <w:r>
        <w:rPr>
          <w:rFonts w:eastAsia="Times New Roman" w:cs="Times New Roman"/>
          <w:szCs w:val="24"/>
        </w:rPr>
        <w:t xml:space="preserve">ιρηνοδικεία και την παίρνουν προσωρινά είτε έχουν δικαστικές αποφάσεις. </w:t>
      </w:r>
    </w:p>
    <w:p w14:paraId="4B1D45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λέω, λοιπόν, ότι όσον αφορά την πρώτη κατοικία </w:t>
      </w:r>
      <w:r>
        <w:rPr>
          <w:rFonts w:eastAsia="Times New Roman" w:cs="Times New Roman"/>
          <w:szCs w:val="24"/>
        </w:rPr>
        <w:t>υπάρχει απόλυτη προστασία. Γι</w:t>
      </w:r>
      <w:r>
        <w:rPr>
          <w:rFonts w:eastAsia="Times New Roman" w:cs="Times New Roman"/>
          <w:szCs w:val="24"/>
        </w:rPr>
        <w:t>α</w:t>
      </w:r>
      <w:r>
        <w:rPr>
          <w:rFonts w:eastAsia="Times New Roman" w:cs="Times New Roman"/>
          <w:szCs w:val="24"/>
        </w:rPr>
        <w:t xml:space="preserve"> αυτό ακριβώς, κύριε Παφίλη, σήμερα κανένας δεν έχει βρει –όχι εσείς, αλλά κανένας- μία πρώτη κατοικία δανειολήπτη, η οποία να έχει κριθεί ότι χρήζει προστασίας και αυτή η πρώτη κατοικία να τίθεται σε πλειστηριασμό. Δεν υπάρχε</w:t>
      </w:r>
      <w:r>
        <w:rPr>
          <w:rFonts w:eastAsia="Times New Roman" w:cs="Times New Roman"/>
          <w:szCs w:val="24"/>
        </w:rPr>
        <w:t>ι καμ</w:t>
      </w:r>
      <w:r>
        <w:rPr>
          <w:rFonts w:eastAsia="Times New Roman" w:cs="Times New Roman"/>
          <w:szCs w:val="24"/>
        </w:rPr>
        <w:t>μ</w:t>
      </w:r>
      <w:r>
        <w:rPr>
          <w:rFonts w:eastAsia="Times New Roman" w:cs="Times New Roman"/>
          <w:szCs w:val="24"/>
        </w:rPr>
        <w:t>ία.</w:t>
      </w:r>
    </w:p>
    <w:p w14:paraId="4B1D45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Πέραν δε τούτου, έχει γίνει με τον πλέον κατηγορηματικό τρόπο γνωστό τοις πάσι ότι οι ηλεκτρονικοί πλειστηριασμοί αφορούν τους μεγαλοφειλέτες και τους «μεγαλοκαρχαρίες», οι οποίοι πήραν τα δάνεια –δάνεια όχι 50.000 ευρώ, αλλά εκατομμυρίων, κύριε </w:t>
      </w:r>
      <w:r>
        <w:rPr>
          <w:rFonts w:eastAsia="Times New Roman" w:cs="Times New Roman"/>
          <w:szCs w:val="24"/>
        </w:rPr>
        <w:t>Παφίλη-</w:t>
      </w:r>
      <w:r>
        <w:rPr>
          <w:rFonts w:eastAsia="Times New Roman" w:cs="Times New Roman"/>
          <w:szCs w:val="24"/>
        </w:rPr>
        <w:t>,</w:t>
      </w:r>
      <w:r>
        <w:rPr>
          <w:rFonts w:eastAsia="Times New Roman" w:cs="Times New Roman"/>
          <w:szCs w:val="24"/>
        </w:rPr>
        <w:t xml:space="preserve"> έφτιαξαν τις βίλες και έβγαλαν και τα λεφτά έξω. </w:t>
      </w:r>
    </w:p>
    <w:p w14:paraId="4B1D45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ως παράδειγμα ότι σήμερα έχουν διενεργηθεί αρκετοί ηλεκτρονικοί πλειστηριασμοί και αφορούν αποκλειστικά και μόνο </w:t>
      </w:r>
      <w:r>
        <w:rPr>
          <w:rFonts w:eastAsia="Times New Roman" w:cs="Times New Roman"/>
          <w:szCs w:val="24"/>
        </w:rPr>
        <w:lastRenderedPageBreak/>
        <w:t>αυτό το ζήτημα. Επομένως δεν έχετε δίκιο να λέτε ότι συνδέεται η διάταξη αυτ</w:t>
      </w:r>
      <w:r>
        <w:rPr>
          <w:rFonts w:eastAsia="Times New Roman" w:cs="Times New Roman"/>
          <w:szCs w:val="24"/>
        </w:rPr>
        <w:t xml:space="preserve">ή με την πρώτη κατοικία. </w:t>
      </w:r>
    </w:p>
    <w:p w14:paraId="4B1D45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διάταξη αυτή συνδέεται μόνο με την προστασία των συμβολαιογράφων και εναρμονίζει μία πραγματική κατάσταση, την οποία έχουμε μπροστά μας, και είναι οι ηλεκτρονικοί πλειστηριασμοί, με αυτό που διαλαμβάνεται στον νόμο μέχρι σήμερα.</w:t>
      </w:r>
      <w:r>
        <w:rPr>
          <w:rFonts w:eastAsia="Times New Roman" w:cs="Times New Roman"/>
          <w:szCs w:val="24"/>
        </w:rPr>
        <w:t xml:space="preserve"> </w:t>
      </w:r>
    </w:p>
    <w:p w14:paraId="4B1D45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με καταλάβετε και θέλω –ειλικρινά σας το λέω- να μη βάζετε πίσω από το μυαλό σας δεύτερες σκέψεις. Αυτό που σας λέω είναι και τίποτα άλλο, ειλικρινά, απευθυνόμενος και στη νομική κοινότητα και στους ανθρώπους που κατέχουν νομικά. </w:t>
      </w:r>
    </w:p>
    <w:p w14:paraId="4B1D45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Δεν </w:t>
      </w:r>
      <w:r>
        <w:rPr>
          <w:rFonts w:eastAsia="Times New Roman" w:cs="Times New Roman"/>
          <w:szCs w:val="24"/>
        </w:rPr>
        <w:t xml:space="preserve">θα έπρεπε σε κάτι το οποίο δεν είχε προβλέψει ο νόμος, γιατί δεν υπήρχε ο ηλεκτρονικός πλειστηριασμός τη δεκαετία του 1950 που ψηφίστηκε ο Ποινικός Κώδικας, να το προβλέψει </w:t>
      </w:r>
      <w:r>
        <w:rPr>
          <w:rFonts w:eastAsia="Times New Roman" w:cs="Times New Roman"/>
          <w:szCs w:val="24"/>
        </w:rPr>
        <w:lastRenderedPageBreak/>
        <w:t>τώρα και να αφήσουμε ένα πεδίο δράσης αυτών των ανθρώπων, που είναι η διενέργεια το</w:t>
      </w:r>
      <w:r>
        <w:rPr>
          <w:rFonts w:eastAsia="Times New Roman" w:cs="Times New Roman"/>
          <w:szCs w:val="24"/>
        </w:rPr>
        <w:t>υ πλειστηριασμού, ακάλυπτο από τον νόμο; Να έχουμε, δηλαδή, δύο μέτρα και δύο σταθμά; Δηλαδή, για αυτούς τους συμβολαιογράφους</w:t>
      </w:r>
      <w:r>
        <w:rPr>
          <w:rFonts w:eastAsia="Times New Roman" w:cs="Times New Roman"/>
          <w:szCs w:val="24"/>
        </w:rPr>
        <w:t>,</w:t>
      </w:r>
      <w:r>
        <w:rPr>
          <w:rFonts w:eastAsia="Times New Roman" w:cs="Times New Roman"/>
          <w:szCs w:val="24"/>
        </w:rPr>
        <w:t xml:space="preserve"> που πάνε στους φυσικούς πλειστηριασμούς</w:t>
      </w:r>
      <w:r>
        <w:rPr>
          <w:rFonts w:eastAsia="Times New Roman" w:cs="Times New Roman"/>
          <w:szCs w:val="24"/>
        </w:rPr>
        <w:t>,</w:t>
      </w:r>
      <w:r>
        <w:rPr>
          <w:rFonts w:eastAsia="Times New Roman" w:cs="Times New Roman"/>
          <w:szCs w:val="24"/>
        </w:rPr>
        <w:t xml:space="preserve"> να ισχύει ό,τι ίσχυε και στους άλλους</w:t>
      </w:r>
      <w:r>
        <w:rPr>
          <w:rFonts w:eastAsia="Times New Roman" w:cs="Times New Roman"/>
          <w:szCs w:val="24"/>
        </w:rPr>
        <w:t>,</w:t>
      </w:r>
      <w:r>
        <w:rPr>
          <w:rFonts w:eastAsia="Times New Roman" w:cs="Times New Roman"/>
          <w:szCs w:val="24"/>
        </w:rPr>
        <w:t xml:space="preserve"> οι οποίοι διενεργούν ηλεκτρονικούς πλειστηριασμο</w:t>
      </w:r>
      <w:r>
        <w:rPr>
          <w:rFonts w:eastAsia="Times New Roman" w:cs="Times New Roman"/>
          <w:szCs w:val="24"/>
        </w:rPr>
        <w:t>ύς</w:t>
      </w:r>
      <w:r>
        <w:rPr>
          <w:rFonts w:eastAsia="Times New Roman" w:cs="Times New Roman"/>
          <w:szCs w:val="24"/>
        </w:rPr>
        <w:t>,</w:t>
      </w:r>
      <w:r>
        <w:rPr>
          <w:rFonts w:eastAsia="Times New Roman" w:cs="Times New Roman"/>
          <w:szCs w:val="24"/>
        </w:rPr>
        <w:t xml:space="preserve"> να μην ισχύει; </w:t>
      </w:r>
    </w:p>
    <w:p w14:paraId="4B1D46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είπε ο κ. Γκιόκας, «καταργήστε και το πρώτο», έχει μία λογική. Θα υπάρχει μία εναρμόνιση. Δεν γίνεται, όμως, συμβολαιογράφους που εκτελούν δημόσιο καθήκον, είναι υπάλληλοι πλειστηριασμών, να τους αφήσουμε απροστάτευτους. </w:t>
      </w:r>
    </w:p>
    <w:p w14:paraId="4B1D46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ε</w:t>
      </w:r>
      <w:r>
        <w:rPr>
          <w:rFonts w:eastAsia="Times New Roman" w:cs="Times New Roman"/>
          <w:szCs w:val="24"/>
        </w:rPr>
        <w:t>ίναι για τώρα</w:t>
      </w:r>
      <w:r>
        <w:rPr>
          <w:rFonts w:eastAsia="Times New Roman" w:cs="Times New Roman"/>
          <w:szCs w:val="24"/>
        </w:rPr>
        <w:t>,</w:t>
      </w:r>
      <w:r>
        <w:rPr>
          <w:rFonts w:eastAsia="Times New Roman" w:cs="Times New Roman"/>
          <w:szCs w:val="24"/>
        </w:rPr>
        <w:t xml:space="preserve"> που υπάρχει μία ένταση, όπως</w:t>
      </w:r>
      <w:r>
        <w:rPr>
          <w:rFonts w:eastAsia="Times New Roman" w:cs="Times New Roman"/>
          <w:szCs w:val="24"/>
        </w:rPr>
        <w:t>,</w:t>
      </w:r>
      <w:r>
        <w:rPr>
          <w:rFonts w:eastAsia="Times New Roman" w:cs="Times New Roman"/>
          <w:szCs w:val="24"/>
        </w:rPr>
        <w:t xml:space="preserve"> για παράδειγμα, να μπει ένας τρελός στο γραφείο του και να του ανοίξει το </w:t>
      </w:r>
      <w:r>
        <w:rPr>
          <w:rFonts w:eastAsia="Times New Roman" w:cs="Times New Roman"/>
          <w:szCs w:val="24"/>
        </w:rPr>
        <w:lastRenderedPageBreak/>
        <w:t>κεφάλι, αλλά για είκοσι χρόνια από τώρα, που δεν θα υπάρχει κανένα θέμα κρίσης και πρώτης κατοικίας, πέραν του γεγονότος –αυτό είναι το σ</w:t>
      </w:r>
      <w:r>
        <w:rPr>
          <w:rFonts w:eastAsia="Times New Roman" w:cs="Times New Roman"/>
          <w:szCs w:val="24"/>
        </w:rPr>
        <w:t>ημαντικό- ότι μέχρι σήμερα δεν υπάρχει κα</w:t>
      </w:r>
      <w:r>
        <w:rPr>
          <w:rFonts w:eastAsia="Times New Roman" w:cs="Times New Roman"/>
          <w:szCs w:val="24"/>
        </w:rPr>
        <w:t>μ</w:t>
      </w:r>
      <w:r>
        <w:rPr>
          <w:rFonts w:eastAsia="Times New Roman" w:cs="Times New Roman"/>
          <w:szCs w:val="24"/>
        </w:rPr>
        <w:t xml:space="preserve">μία πρώτη κατοικία η οποία να έχει φτάσει στον πλειστηριασμό. </w:t>
      </w:r>
    </w:p>
    <w:p w14:paraId="4B1D46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Προσέξτε το αυτό. Θέλω να το τονίσω αυτό το πράγμα. Αν υπάρχει πρώτη κατοικία από ιδιωτικά χρέη, όχι δανειολήπτη από στεγαστικό δάνειο, αυτό είναι άλλη</w:t>
      </w:r>
      <w:r>
        <w:rPr>
          <w:rFonts w:eastAsia="Times New Roman" w:cs="Times New Roman"/>
          <w:szCs w:val="24"/>
        </w:rPr>
        <w:t xml:space="preserve"> ιστορία. Το καταλαβαίνετε και εσείς ότι εκεί δεν μπορεί να επέμβει η νομοθετική εξουσία. Διότι εκεί σου λέει ο άλλος ότι «εμένα ο Γκιόκας μο</w:t>
      </w:r>
      <w:r>
        <w:rPr>
          <w:rFonts w:eastAsia="Times New Roman" w:cs="Times New Roman"/>
          <w:szCs w:val="24"/>
        </w:rPr>
        <w:t>ύ</w:t>
      </w:r>
      <w:r>
        <w:rPr>
          <w:rFonts w:eastAsia="Times New Roman" w:cs="Times New Roman"/>
          <w:szCs w:val="24"/>
        </w:rPr>
        <w:t xml:space="preserve"> χρωστάει, θέλω να πάρω τα λεφτά μου, δεν μπορώ να καταστραφώ και εγώ». Εκεί τι θα του πούμε ότι «όχι</w:t>
      </w:r>
      <w:r>
        <w:rPr>
          <w:rFonts w:eastAsia="Times New Roman" w:cs="Times New Roman"/>
          <w:szCs w:val="24"/>
        </w:rPr>
        <w:t>,</w:t>
      </w:r>
      <w:r>
        <w:rPr>
          <w:rFonts w:eastAsia="Times New Roman" w:cs="Times New Roman"/>
          <w:szCs w:val="24"/>
        </w:rPr>
        <w:t xml:space="preserve"> να καταστρα</w:t>
      </w:r>
      <w:r>
        <w:rPr>
          <w:rFonts w:eastAsia="Times New Roman" w:cs="Times New Roman"/>
          <w:szCs w:val="24"/>
        </w:rPr>
        <w:t xml:space="preserve">φείς;», ότι «δεν θα γίνει ο πλειστηριασμός»; </w:t>
      </w:r>
    </w:p>
    <w:p w14:paraId="4B1D46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Επαναλαμβάνω και πάλι και το λέω σε όλους τους συναδέλφους, που ξέρω ότι καλόπιστα τοποθετούνται και ακούνε. Δεν υπάρχει κανένα θέμα πρώτης κατοικίας. Η διάταξη αυτή δεν συνδυάζεται ούτε με πρώτη κατοικία ούτε </w:t>
      </w:r>
      <w:r>
        <w:rPr>
          <w:rFonts w:eastAsia="Times New Roman" w:cs="Times New Roman"/>
          <w:szCs w:val="24"/>
        </w:rPr>
        <w:t>με τίποτα. Εναρμονίζει το νομοθετικό καθεστώς που υπάρχει για τους φυσικούς πλειστηριασμούς και για τους ηλεκτρονικούς, αυτά, δηλαδή, που δεν γίνονται σε δημόσιους χώρους, όπως αναφέρει η διάταξη. Διότι η διάταξη λέει αυτό ακριβώς το πράγμα: «</w:t>
      </w:r>
      <w:r>
        <w:rPr>
          <w:rFonts w:eastAsia="Times New Roman" w:cs="Times New Roman"/>
          <w:szCs w:val="24"/>
        </w:rPr>
        <w:t>σ</w:t>
      </w:r>
      <w:r>
        <w:rPr>
          <w:rFonts w:eastAsia="Times New Roman" w:cs="Times New Roman"/>
          <w:szCs w:val="24"/>
        </w:rPr>
        <w:t>ε δημόσιο χώ</w:t>
      </w:r>
      <w:r>
        <w:rPr>
          <w:rFonts w:eastAsia="Times New Roman" w:cs="Times New Roman"/>
          <w:szCs w:val="24"/>
        </w:rPr>
        <w:t xml:space="preserve">ρο, στο γραφείο». Δηλαδή, οι έννομες συνέπειες είναι ταυτόσημες, είτε γίνεται φυσικώς ο πλειστηριασμός, όπως προβλέπει ο νόμος μέχρι σήμερα και δεν αλλάζουμε τίποτα γι’ αυτό, με αυτό που γίνεται στο γραφείο του συμβολαιογράφου. </w:t>
      </w:r>
    </w:p>
    <w:p w14:paraId="4B1D46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νομίζω ότι έ</w:t>
      </w:r>
      <w:r>
        <w:rPr>
          <w:rFonts w:eastAsia="Times New Roman" w:cs="Times New Roman"/>
          <w:szCs w:val="24"/>
        </w:rPr>
        <w:t>δωσα επαρκείς εξηγήσεις ακριβώς για να αρθούν οποιεσδήποτε παρεξηγήσεις ή κακοπροαίρετες ερμηνείες της συγκεκριμένης διάταξης. Δεν νομοθετούμε τίποτα καινούργιο όσον αφορά τις διαδικασίες ενώπιον των ειρηνοδικείων. Να συμφωνήσουμε σε αυτό. Χαίρομαι που συμ</w:t>
      </w:r>
      <w:r>
        <w:rPr>
          <w:rFonts w:eastAsia="Times New Roman" w:cs="Times New Roman"/>
          <w:szCs w:val="24"/>
        </w:rPr>
        <w:t xml:space="preserve">φωνεί ο κ. Βορίδης. Τίποτα καινούργιο. </w:t>
      </w:r>
    </w:p>
    <w:p w14:paraId="4B1D4605"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Η μόνη προσθήκη που μπαίνει είναι η προστασία των συμβολαιογράφων στο γραφείο τους, όταν </w:t>
      </w:r>
      <w:r>
        <w:rPr>
          <w:rFonts w:eastAsia="Times New Roman"/>
          <w:szCs w:val="24"/>
        </w:rPr>
        <w:t>δι</w:t>
      </w:r>
      <w:r>
        <w:rPr>
          <w:rFonts w:eastAsia="Times New Roman"/>
          <w:szCs w:val="24"/>
        </w:rPr>
        <w:t xml:space="preserve">ενεργούν ηλεκτρονικό πλειστηριασμό. Δηλαδή, </w:t>
      </w:r>
      <w:r>
        <w:rPr>
          <w:rFonts w:eastAsia="Times New Roman"/>
          <w:szCs w:val="24"/>
        </w:rPr>
        <w:t>μεταφέρ</w:t>
      </w:r>
      <w:r>
        <w:rPr>
          <w:rFonts w:eastAsia="Times New Roman"/>
          <w:szCs w:val="24"/>
        </w:rPr>
        <w:t>ονται πλέον οι έννομες συνέπειες που προβλέπει ο νόμος</w:t>
      </w:r>
      <w:r>
        <w:rPr>
          <w:rFonts w:eastAsia="Times New Roman"/>
          <w:szCs w:val="24"/>
        </w:rPr>
        <w:t xml:space="preserve"> για τους φυσικούς π</w:t>
      </w:r>
      <w:r>
        <w:rPr>
          <w:rFonts w:eastAsia="Times New Roman"/>
          <w:szCs w:val="24"/>
        </w:rPr>
        <w:t>λειστηριασμούς</w:t>
      </w:r>
      <w:r>
        <w:rPr>
          <w:rFonts w:eastAsia="Times New Roman"/>
          <w:szCs w:val="24"/>
        </w:rPr>
        <w:t xml:space="preserve"> και στους ηλεκτρονικούς. Αυτό είναι και μόνο.</w:t>
      </w:r>
    </w:p>
    <w:p w14:paraId="4B1D460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 Ανά πάσα ώρα είμαι στη διάθεση οποιουδήποτε συναδέλφου να του εξηγήσω και ιδιαιτέρως, αν έχει κάποιες περαιτέρω απορίες. </w:t>
      </w:r>
    </w:p>
    <w:p w14:paraId="4B1D4607" w14:textId="77777777" w:rsidR="00E71A02" w:rsidRDefault="00A00D33">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Τον λόγο έχουν ζητήσει ο κ. Θεοχαρόπουλος και ο κ. Βορίδης. </w:t>
      </w:r>
    </w:p>
    <w:p w14:paraId="4B1D4608" w14:textId="77777777" w:rsidR="00E71A02" w:rsidRDefault="00A00D33">
      <w:pPr>
        <w:spacing w:line="600" w:lineRule="auto"/>
        <w:ind w:firstLine="720"/>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Θα μιλήσουν οι εισηγητές ή όποιος θέλει; </w:t>
      </w:r>
      <w:r>
        <w:rPr>
          <w:rFonts w:eastAsia="Times New Roman"/>
          <w:b/>
          <w:szCs w:val="24"/>
        </w:rPr>
        <w:t xml:space="preserve">  </w:t>
      </w:r>
    </w:p>
    <w:p w14:paraId="4B1D4609"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Ζήτησε τον λόγο ο κ. Θεοχαρόπουλος ως Κοινοβουλευτικός Εκπρόσωπος.</w:t>
      </w:r>
    </w:p>
    <w:p w14:paraId="4B1D460A" w14:textId="77777777" w:rsidR="00E71A02" w:rsidRDefault="00A00D33">
      <w:pPr>
        <w:spacing w:line="600" w:lineRule="auto"/>
        <w:ind w:firstLine="720"/>
        <w:contextualSpacing/>
        <w:jc w:val="both"/>
        <w:rPr>
          <w:rFonts w:eastAsia="Times New Roman"/>
          <w:szCs w:val="24"/>
        </w:rPr>
      </w:pPr>
      <w:r>
        <w:rPr>
          <w:rFonts w:eastAsia="Times New Roman"/>
          <w:szCs w:val="24"/>
        </w:rPr>
        <w:t>Κύριε Θεοχαρόπουλε, έχετε τον</w:t>
      </w:r>
      <w:r>
        <w:rPr>
          <w:rFonts w:eastAsia="Times New Roman"/>
          <w:szCs w:val="24"/>
        </w:rPr>
        <w:t xml:space="preserve"> λόγο.</w:t>
      </w:r>
    </w:p>
    <w:p w14:paraId="4B1D460B" w14:textId="77777777" w:rsidR="00E71A02" w:rsidRDefault="00A00D3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σας άκουσα. Πρώτα-πρώτα, κακώς είστε εσείς σήμερα σ’ αυτή τη θέση. Ένας </w:t>
      </w:r>
      <w:r>
        <w:rPr>
          <w:rFonts w:eastAsia="Times New Roman"/>
          <w:szCs w:val="24"/>
        </w:rPr>
        <w:t>«</w:t>
      </w:r>
      <w:r>
        <w:rPr>
          <w:rFonts w:eastAsia="Times New Roman"/>
          <w:szCs w:val="24"/>
        </w:rPr>
        <w:t>υπερυπουργός</w:t>
      </w:r>
      <w:r>
        <w:rPr>
          <w:rFonts w:eastAsia="Times New Roman"/>
          <w:szCs w:val="24"/>
        </w:rPr>
        <w:t>»</w:t>
      </w:r>
      <w:r>
        <w:rPr>
          <w:rFonts w:eastAsia="Times New Roman"/>
          <w:szCs w:val="24"/>
        </w:rPr>
        <w:t xml:space="preserve"> έπρεπε να έρθει για τις δεκάδες, συνεχώς αυξανόμενες, τροπολογίες. Δεν είναι δυνατόν να συνεχίσουμε με αυτόν τον τρόπο.</w:t>
      </w:r>
    </w:p>
    <w:p w14:paraId="4B1D460C"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Κύ</w:t>
      </w:r>
      <w:r>
        <w:rPr>
          <w:rFonts w:eastAsia="Times New Roman"/>
          <w:szCs w:val="24"/>
        </w:rPr>
        <w:t>ριε Πρόεδρε, το ξέρω ότι και το Προεδρείο της Βουλής έχει ασχοληθεί με το συγκεκριμένο το θέμα. Δεν μπορούμε να συνεχίσουμε. Πολλές απ’ αυτές τις τροπολογίες, μάλιστα, είναι πολύ σημαντικές, όπως αυτή…</w:t>
      </w:r>
    </w:p>
    <w:p w14:paraId="4B1D460D"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b/>
          <w:szCs w:val="24"/>
        </w:rPr>
        <w:t xml:space="preserve"> Ανθρωπίνων Δικαιωμάτων):</w:t>
      </w:r>
      <w:r>
        <w:rPr>
          <w:rFonts w:eastAsia="Times New Roman"/>
          <w:szCs w:val="24"/>
        </w:rPr>
        <w:t xml:space="preserve"> Αυτή είναι του Υπουργείου Δικαιοσύνης. </w:t>
      </w:r>
    </w:p>
    <w:p w14:paraId="4B1D460E"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Αυτή είναι η μοναδική του Υπουργείου Δικαιοσύνης, αλλά θέτει άλλα ζητήματα.</w:t>
      </w:r>
    </w:p>
    <w:p w14:paraId="4B1D460F" w14:textId="77777777" w:rsidR="00E71A02" w:rsidRDefault="00A00D33">
      <w:pPr>
        <w:spacing w:line="600" w:lineRule="auto"/>
        <w:ind w:firstLine="720"/>
        <w:contextualSpacing/>
        <w:jc w:val="both"/>
        <w:rPr>
          <w:rFonts w:eastAsia="Times New Roman"/>
          <w:szCs w:val="24"/>
        </w:rPr>
      </w:pPr>
      <w:r>
        <w:rPr>
          <w:rFonts w:eastAsia="Times New Roman"/>
          <w:szCs w:val="24"/>
        </w:rPr>
        <w:t>Είναι, επίσης, τροπολογίες του Υπουργείου Υγείας, του Υπουργείου Αγροτικής Ανάπτυξης. Είν</w:t>
      </w:r>
      <w:r>
        <w:rPr>
          <w:rFonts w:eastAsia="Times New Roman"/>
          <w:szCs w:val="24"/>
        </w:rPr>
        <w:t xml:space="preserve">αι πάρα πολύ σοβαρά ζητήματα και δεν μπορούμε να τα συζητάμε με αυτόν τον τρόπο. Δεν γίνεται σε ελάχιστες ώρες να συζητηθούν όλα αυτά τα θέματα.  </w:t>
      </w:r>
    </w:p>
    <w:p w14:paraId="4B1D4610"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Εμείς την καταγγέλλουμε αυτή τη διαδικασία, κύριε Πρόεδρε, και ζητάμε επιτέλους από την Κυβέρνηση να αναλάβει</w:t>
      </w:r>
      <w:r>
        <w:rPr>
          <w:rFonts w:eastAsia="Times New Roman"/>
          <w:szCs w:val="24"/>
        </w:rPr>
        <w:t xml:space="preserve"> πρωτοβουλίες. Και επειδή δεν το κάνει εδώ και δυόμισι χρόνια, το Προεδρείο της Βουλής πρέπει να αναλάβει τις σχετικές πρωτοβουλίες για να λυθεί. Δεν είναι δυνατόν τέτοια ζητήματα να προχωρούν, με τέτοια συζήτηση, δίλεπτη, όπως τώρα γι’ αυτά τα ζητήματα. </w:t>
      </w:r>
    </w:p>
    <w:p w14:paraId="4B1D4611" w14:textId="77777777" w:rsidR="00E71A02" w:rsidRDefault="00A00D33">
      <w:pPr>
        <w:spacing w:line="600" w:lineRule="auto"/>
        <w:ind w:firstLine="720"/>
        <w:contextualSpacing/>
        <w:jc w:val="both"/>
        <w:rPr>
          <w:rFonts w:eastAsia="Times New Roman"/>
          <w:szCs w:val="24"/>
        </w:rPr>
      </w:pPr>
      <w:r>
        <w:rPr>
          <w:rFonts w:eastAsia="Times New Roman"/>
          <w:szCs w:val="24"/>
        </w:rPr>
        <w:t>Τώρα πάμε στη συγκεκριμένη τροπολογία. Μάλιστα, κύριε Υπουργέ, αναφερθήκατε στην αρχή της καλής νομοθέτησης. Καλώ τους συναδέλφους του ΣΥΡΙΖΑ να πουν: Αυτή σήμερα είναι η αρχή της καλής νομοθέτησης; Αυτή σήμερα είναι η αρχή της καλής νομοθέτησης, την οποία</w:t>
      </w:r>
      <w:r>
        <w:rPr>
          <w:rFonts w:eastAsia="Times New Roman"/>
          <w:szCs w:val="24"/>
        </w:rPr>
        <w:t xml:space="preserve"> κάνουμε σε όλα αυτά τα θέματα, χωρίς κοστολόγηση σε πολλά θέματα του Γενικού Λογιστηρίου του Κράτους, με </w:t>
      </w:r>
      <w:r>
        <w:rPr>
          <w:rFonts w:eastAsia="Times New Roman"/>
          <w:szCs w:val="24"/>
        </w:rPr>
        <w:lastRenderedPageBreak/>
        <w:t xml:space="preserve">τροπολογίες οι οποίες ήρθαν χθες το βράδυ, σήμερα το πρωί; Αυτή είναι η αρχή, ουσιαστικά, της μη ορθής νομοθέτησης! </w:t>
      </w:r>
    </w:p>
    <w:p w14:paraId="4B1D4612" w14:textId="77777777" w:rsidR="00E71A02" w:rsidRDefault="00A00D33">
      <w:pPr>
        <w:spacing w:line="600" w:lineRule="auto"/>
        <w:ind w:firstLine="720"/>
        <w:contextualSpacing/>
        <w:jc w:val="both"/>
        <w:rPr>
          <w:rFonts w:eastAsia="Times New Roman"/>
          <w:szCs w:val="24"/>
        </w:rPr>
      </w:pPr>
      <w:r>
        <w:rPr>
          <w:rFonts w:eastAsia="Times New Roman"/>
          <w:szCs w:val="24"/>
        </w:rPr>
        <w:t>Πάμε στα θέματα των δύο μέτρων κα</w:t>
      </w:r>
      <w:r>
        <w:rPr>
          <w:rFonts w:eastAsia="Times New Roman"/>
          <w:szCs w:val="24"/>
        </w:rPr>
        <w:t xml:space="preserve">ι δύο σταθμών. Είδα μία επιλεκτική ευαισθησία, κύριε Υπουργέ, και θα μου απαντήσετε. Επειδή πολλές φορές φορές αναφέρεστε στους λόγους για τους οποίους έχετε εκλεγεί, αυτό που αναφέρετε στην αιτιολογική </w:t>
      </w:r>
      <w:r>
        <w:rPr>
          <w:rFonts w:eastAsia="Times New Roman"/>
          <w:szCs w:val="24"/>
        </w:rPr>
        <w:t>έ</w:t>
      </w:r>
      <w:r>
        <w:rPr>
          <w:rFonts w:eastAsia="Times New Roman"/>
          <w:szCs w:val="24"/>
        </w:rPr>
        <w:t>κθεση</w:t>
      </w:r>
      <w:r>
        <w:rPr>
          <w:rFonts w:eastAsia="Times New Roman"/>
          <w:szCs w:val="24"/>
        </w:rPr>
        <w:t>,</w:t>
      </w:r>
      <w:r>
        <w:rPr>
          <w:rFonts w:eastAsia="Times New Roman"/>
          <w:szCs w:val="24"/>
        </w:rPr>
        <w:t xml:space="preserve"> ότι «υπαγορεύονται οι λόγοι σας από λόγους υπ</w:t>
      </w:r>
      <w:r>
        <w:rPr>
          <w:rFonts w:eastAsia="Times New Roman"/>
          <w:szCs w:val="24"/>
        </w:rPr>
        <w:t>έρτερου δημοσιονομικού δημοσίου συμφέροντος, που αποσκοπούν αφ</w:t>
      </w:r>
      <w:r>
        <w:rPr>
          <w:rFonts w:eastAsia="Times New Roman"/>
          <w:szCs w:val="24"/>
        </w:rPr>
        <w:t xml:space="preserve">’ </w:t>
      </w:r>
      <w:r>
        <w:rPr>
          <w:rFonts w:eastAsia="Times New Roman"/>
          <w:szCs w:val="24"/>
        </w:rPr>
        <w:t>ενός στη στήριξη της εθνικής οικονομίας, μέσω της απόλυτης διενέργειας των πλειστηριασμών ως μέσων ενίσχυσης της ρευστότητας του χρηματοπιστωτικού συστήματος»</w:t>
      </w:r>
      <w:r>
        <w:rPr>
          <w:rFonts w:eastAsia="Times New Roman"/>
          <w:szCs w:val="24"/>
        </w:rPr>
        <w:t>,</w:t>
      </w:r>
      <w:r>
        <w:rPr>
          <w:rFonts w:eastAsia="Times New Roman"/>
          <w:szCs w:val="24"/>
        </w:rPr>
        <w:t xml:space="preserve"> φαντάζομαι ότι είναι ένας λόγος </w:t>
      </w:r>
      <w:r>
        <w:rPr>
          <w:rFonts w:eastAsia="Times New Roman"/>
          <w:szCs w:val="24"/>
        </w:rPr>
        <w:t xml:space="preserve">που δεν εκφράζει τις προγραμματικές δηλώσεις της Κυβέρνησής σας το 2015. Και μιλάω για τον Σεπτέμβρη, γιατί πολλές φορές </w:t>
      </w:r>
      <w:r>
        <w:rPr>
          <w:rFonts w:eastAsia="Times New Roman"/>
          <w:szCs w:val="24"/>
        </w:rPr>
        <w:lastRenderedPageBreak/>
        <w:t>ρωτάτε για πότε μιλάμε. Μιλάμε για τον Σεπτέμβρη του 2015. Δεν φαντάζομαι ότι έχετε εκλεγεί με αυτή την επιχειρηματολογία. Και σας εκθέ</w:t>
      </w:r>
      <w:r>
        <w:rPr>
          <w:rFonts w:eastAsia="Times New Roman"/>
          <w:szCs w:val="24"/>
        </w:rPr>
        <w:t>τουν, βεβαίως, όχι μόνο εδώ οι συνάδελφοι άλλων κομμάτων…</w:t>
      </w:r>
    </w:p>
    <w:p w14:paraId="4B1D4613"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Θεοχαρόπουλε, επί του θέματος μιλήστε, διότι δεν είναι κανονική αγόρευση.  </w:t>
      </w:r>
    </w:p>
    <w:p w14:paraId="4B1D4614" w14:textId="77777777" w:rsidR="00E71A02" w:rsidRDefault="00A00D3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Η αιτιολογική έκθεση </w:t>
      </w:r>
      <w:r>
        <w:rPr>
          <w:rFonts w:eastAsia="Times New Roman"/>
          <w:szCs w:val="24"/>
        </w:rPr>
        <w:t>στην οποία</w:t>
      </w:r>
      <w:r>
        <w:rPr>
          <w:rFonts w:eastAsia="Times New Roman"/>
          <w:szCs w:val="24"/>
        </w:rPr>
        <w:t xml:space="preserve"> </w:t>
      </w:r>
      <w:r w:rsidRPr="00435FF4">
        <w:rPr>
          <w:rFonts w:eastAsia="Times New Roman"/>
          <w:szCs w:val="24"/>
        </w:rPr>
        <w:t>αναφέρθηκα είναι επί το</w:t>
      </w:r>
      <w:r w:rsidRPr="00435FF4">
        <w:rPr>
          <w:rFonts w:eastAsia="Times New Roman"/>
          <w:szCs w:val="24"/>
        </w:rPr>
        <w:t xml:space="preserve">υ θέματος. </w:t>
      </w:r>
    </w:p>
    <w:p w14:paraId="4B1D4615" w14:textId="77777777" w:rsidR="00E71A02" w:rsidRDefault="00A00D33">
      <w:pPr>
        <w:spacing w:line="600" w:lineRule="auto"/>
        <w:ind w:firstLine="720"/>
        <w:contextualSpacing/>
        <w:jc w:val="both"/>
        <w:rPr>
          <w:rFonts w:eastAsia="Times New Roman"/>
          <w:szCs w:val="24"/>
        </w:rPr>
      </w:pPr>
      <w:r w:rsidRPr="0043130B">
        <w:rPr>
          <w:rFonts w:eastAsia="Times New Roman"/>
          <w:szCs w:val="24"/>
        </w:rPr>
        <w:t xml:space="preserve">Στους πλειστηριασμούς παρουσιάζετε μία επιλεκτική ευαισθησία. Πράγματι, δεν είναι μια καινούργια διάταξη, κύριε Υπουργέ, να το ξεκαθαρίσουμε, είναι σαφές. </w:t>
      </w:r>
      <w:r w:rsidRPr="0043130B">
        <w:rPr>
          <w:rFonts w:eastAsia="Times New Roman"/>
          <w:szCs w:val="24"/>
        </w:rPr>
        <w:t>Θέτ</w:t>
      </w:r>
      <w:r w:rsidRPr="0043130B">
        <w:rPr>
          <w:rFonts w:eastAsia="Times New Roman"/>
          <w:szCs w:val="24"/>
        </w:rPr>
        <w:t>ετε, όμως, το θέμα, ουσιαστικά, της αυτεπάγγελτης διαδικασίας. Αυτό σας λέει το ΚΚΕ. Κ</w:t>
      </w:r>
      <w:r w:rsidRPr="0043130B">
        <w:rPr>
          <w:rFonts w:eastAsia="Times New Roman"/>
          <w:szCs w:val="24"/>
        </w:rPr>
        <w:t xml:space="preserve">αι εγώ σας ρωτώ: </w:t>
      </w:r>
      <w:r w:rsidRPr="0043130B">
        <w:rPr>
          <w:rFonts w:eastAsia="Times New Roman"/>
          <w:szCs w:val="24"/>
        </w:rPr>
        <w:t>η</w:t>
      </w:r>
      <w:r w:rsidRPr="0043130B">
        <w:rPr>
          <w:rFonts w:eastAsia="Times New Roman"/>
          <w:szCs w:val="24"/>
        </w:rPr>
        <w:t xml:space="preserve"> αυτεπάγγελτη διαδικασία στις καταδρομικές επιθέσεις του </w:t>
      </w:r>
      <w:r w:rsidRPr="0043130B">
        <w:rPr>
          <w:rFonts w:eastAsia="Times New Roman"/>
          <w:szCs w:val="24"/>
        </w:rPr>
        <w:lastRenderedPageBreak/>
        <w:t xml:space="preserve">«Ρουβίκωνα» και διάφορες άλλες διαδικασίες σε ιδιωτικούς χώρους, γιατί όχι; </w:t>
      </w:r>
    </w:p>
    <w:p w14:paraId="4B1D4616"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Κι αυτούς πιάνει.</w:t>
      </w:r>
    </w:p>
    <w:p w14:paraId="4B1D4617" w14:textId="77777777" w:rsidR="00E71A02" w:rsidRDefault="00A00D33">
      <w:pPr>
        <w:spacing w:line="600" w:lineRule="auto"/>
        <w:ind w:firstLine="720"/>
        <w:contextualSpacing/>
        <w:jc w:val="both"/>
        <w:rPr>
          <w:rFonts w:eastAsia="Times New Roman"/>
          <w:szCs w:val="24"/>
        </w:rPr>
      </w:pPr>
      <w:r>
        <w:rPr>
          <w:rFonts w:eastAsia="Times New Roman"/>
          <w:b/>
          <w:szCs w:val="24"/>
        </w:rPr>
        <w:t>ΑΘΑΝΑΣ</w:t>
      </w:r>
      <w:r>
        <w:rPr>
          <w:rFonts w:eastAsia="Times New Roman"/>
          <w:b/>
          <w:szCs w:val="24"/>
        </w:rPr>
        <w:t>ΙΟΣ ΘΕΟΧΑΡΟΠΟΥΛΟΣ:</w:t>
      </w:r>
      <w:r>
        <w:rPr>
          <w:rFonts w:eastAsia="Times New Roman"/>
          <w:szCs w:val="24"/>
        </w:rPr>
        <w:t xml:space="preserve"> Γιατί επιλεκτική ευαισθησία, κύριε Υπουργέ, στην αυτεπάγγελτη διαδικασία εναντίον των αλληλέγγυων στο θέμα των πλειστηριασμών; Γιατί αυτεπάγγελτη εδώ και όχι στα πανεπιστήμια, σε διάφορες διαδικασίες; Γιατί όχι ακριβώς τα ίδια ζητήματα, </w:t>
      </w:r>
      <w:r>
        <w:rPr>
          <w:rFonts w:eastAsia="Times New Roman"/>
          <w:szCs w:val="24"/>
        </w:rPr>
        <w:t>εκεί που σας λέμε ότι παρακωλύεται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η έννομη τάξη; </w:t>
      </w:r>
    </w:p>
    <w:p w14:paraId="4B1D4618"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Άρα τα δύο μέτρα και τα δύο σταθμά αποδεικνύονται από τη συγκεκριμένη ρύθμιση την οποία φέρνετε εσείς, η οποία είναι εκτός των προγραμματικών δηλώσεων της Κυβέρνησής σας και είναι και </w:t>
      </w:r>
      <w:r>
        <w:rPr>
          <w:rFonts w:eastAsia="Times New Roman"/>
          <w:szCs w:val="24"/>
        </w:rPr>
        <w:lastRenderedPageBreak/>
        <w:t>εκτός, ο</w:t>
      </w:r>
      <w:r>
        <w:rPr>
          <w:rFonts w:eastAsia="Times New Roman"/>
          <w:szCs w:val="24"/>
        </w:rPr>
        <w:t xml:space="preserve">υσιαστικά, της ίσης αντιμετώπισης των πολιτών, όταν δεν έχετε αντιμετωπίσει καταδρομικές, όπως σας είπα, επιθέσεις που έχουν γίνει. Έχουν γίνει μέχρι κι εδώ στη Βουλή των Ελλήνων και δόθηκε το </w:t>
      </w:r>
      <w:r>
        <w:rPr>
          <w:rFonts w:eastAsia="Times New Roman"/>
          <w:szCs w:val="24"/>
        </w:rPr>
        <w:t>«οκέι</w:t>
      </w:r>
      <w:r>
        <w:rPr>
          <w:rFonts w:eastAsia="Times New Roman"/>
          <w:szCs w:val="24"/>
        </w:rPr>
        <w:t>» για να μη</w:t>
      </w:r>
      <w:r>
        <w:rPr>
          <w:rFonts w:eastAsia="Times New Roman"/>
          <w:szCs w:val="24"/>
        </w:rPr>
        <w:t xml:space="preserve"> συλληφθούν αυτοί οι άνθρωποι και χαρακτηρίστηκαν από τον Κυβερνητικό Εκπρόσωπο ως «ακτιβιστικές ενέργειες». Εκεί έτσι, εδώ αλλιώς. Δεν γίνεται έτσι πολιτική, όμως. </w:t>
      </w:r>
    </w:p>
    <w:p w14:paraId="4B1D4619"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Τον λόγο έχει ο κ. Γεωργαντάς, ως Κοινοβουλευτικός Εκπ</w:t>
      </w:r>
      <w:r>
        <w:rPr>
          <w:rFonts w:eastAsia="Times New Roman"/>
          <w:szCs w:val="24"/>
        </w:rPr>
        <w:t xml:space="preserve">ρόσωπος. </w:t>
      </w:r>
    </w:p>
    <w:p w14:paraId="4B1D461A"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Θα μιλήσει ο κ. Βορίδης ως ειδικός επί του θέματος. </w:t>
      </w:r>
    </w:p>
    <w:p w14:paraId="4B1D461B"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Βορίδη, έχετε τον λόγο ως Κοινοβουλευτικός Εκπρόσωπος</w:t>
      </w:r>
      <w:r>
        <w:rPr>
          <w:rFonts w:eastAsia="Times New Roman"/>
          <w:szCs w:val="24"/>
        </w:rPr>
        <w:t>,</w:t>
      </w:r>
      <w:r>
        <w:rPr>
          <w:rFonts w:eastAsia="Times New Roman"/>
          <w:szCs w:val="24"/>
        </w:rPr>
        <w:t xml:space="preserve"> αντικαθιστώντας τον κ. Γεωργαντά.</w:t>
      </w:r>
    </w:p>
    <w:p w14:paraId="4B1D461C" w14:textId="77777777" w:rsidR="00E71A02" w:rsidRDefault="00A00D33">
      <w:pPr>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 xml:space="preserve">Ως ειδικός σ’ αυτό το </w:t>
      </w:r>
      <w:r>
        <w:rPr>
          <w:rFonts w:eastAsia="Times New Roman"/>
          <w:szCs w:val="24"/>
        </w:rPr>
        <w:t xml:space="preserve">θέμα να κάνω μια παρέμβαση, κύριε Πρόεδρε.  </w:t>
      </w:r>
    </w:p>
    <w:p w14:paraId="4B1D461D" w14:textId="77777777" w:rsidR="00E71A02" w:rsidRDefault="00A00D33">
      <w:pPr>
        <w:spacing w:line="600" w:lineRule="auto"/>
        <w:ind w:firstLine="720"/>
        <w:contextualSpacing/>
        <w:jc w:val="both"/>
        <w:rPr>
          <w:rFonts w:eastAsia="Times New Roman"/>
          <w:szCs w:val="24"/>
        </w:rPr>
      </w:pPr>
      <w:r>
        <w:rPr>
          <w:rFonts w:eastAsia="Times New Roman"/>
          <w:szCs w:val="24"/>
        </w:rPr>
        <w:t>Κυρίες και κύριοι συνάδελφοι, οφείλουμε να χαιρετίσουμε την αφοσίωση της Κυβερνήσεως στη διενέργεια των πλειστηριασμών. Είναι κάτι το οποίο δείχνει το πόσο ταγμένη είναι, το πόσο αφοσιωμένη είναι σ’ αυτό το καθή</w:t>
      </w:r>
      <w:r>
        <w:rPr>
          <w:rFonts w:eastAsia="Times New Roman"/>
          <w:szCs w:val="24"/>
        </w:rPr>
        <w:t>κον. Απλώς αναρωτιέμαι, κυρίες και κύριοι συνάδελφοι, εάν ενδεχομένως, τρία ή τέσσερα χρόνια πριν, με αυτή τη διάταξη κάποιοι εξ υμών θα βρισκόσασταν εκτεθειμένοι σε ποινικές διώξεις.</w:t>
      </w:r>
    </w:p>
    <w:p w14:paraId="4B1D461E" w14:textId="77777777" w:rsidR="00E71A02" w:rsidRDefault="00A00D33">
      <w:pPr>
        <w:spacing w:line="600" w:lineRule="auto"/>
        <w:ind w:firstLine="720"/>
        <w:contextualSpacing/>
        <w:jc w:val="both"/>
        <w:rPr>
          <w:rFonts w:eastAsia="Times New Roman"/>
          <w:szCs w:val="24"/>
        </w:rPr>
      </w:pPr>
      <w:r>
        <w:rPr>
          <w:rFonts w:eastAsia="Times New Roman"/>
          <w:szCs w:val="24"/>
        </w:rPr>
        <w:t>Το δεύτερο ερώτημα</w:t>
      </w:r>
      <w:r>
        <w:rPr>
          <w:rFonts w:eastAsia="Times New Roman"/>
          <w:szCs w:val="24"/>
        </w:rPr>
        <w:t>,</w:t>
      </w:r>
      <w:r>
        <w:rPr>
          <w:rFonts w:eastAsia="Times New Roman"/>
          <w:szCs w:val="24"/>
        </w:rPr>
        <w:t xml:space="preserve"> το οποίο ανακύπτει</w:t>
      </w:r>
      <w:r>
        <w:rPr>
          <w:rFonts w:eastAsia="Times New Roman"/>
          <w:szCs w:val="24"/>
        </w:rPr>
        <w:t>,</w:t>
      </w:r>
      <w:r>
        <w:rPr>
          <w:rFonts w:eastAsia="Times New Roman"/>
          <w:szCs w:val="24"/>
        </w:rPr>
        <w:t xml:space="preserve"> είναι ότι κανείς δεν μπορεί να ξ</w:t>
      </w:r>
      <w:r>
        <w:rPr>
          <w:rFonts w:eastAsia="Times New Roman"/>
          <w:szCs w:val="24"/>
        </w:rPr>
        <w:t xml:space="preserve">εχάσει πως από το «κανένα σπίτι στα χέρια τραπεζίτη» </w:t>
      </w:r>
      <w:r>
        <w:rPr>
          <w:rFonts w:eastAsia="Times New Roman"/>
          <w:szCs w:val="24"/>
        </w:rPr>
        <w:lastRenderedPageBreak/>
        <w:t>τώρα θα νομοθετήσετε την αυτεπάγγελτη δίωξη για όποιον παρεμποδίζει και παρενοχλεί υπάλληλο που διενεργεί πλειστηριασμό, ώστε να πάει το σπίτι στα χέρια τραπεζίτη.</w:t>
      </w:r>
    </w:p>
    <w:p w14:paraId="4B1D461F"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w:t>
      </w:r>
      <w:r>
        <w:rPr>
          <w:rFonts w:eastAsia="Times New Roman"/>
          <w:b/>
          <w:szCs w:val="24"/>
        </w:rPr>
        <w:t xml:space="preserve"> Διαφάνειας και Ανθρωπίνων Δικαιωμάτων):</w:t>
      </w:r>
      <w:r>
        <w:rPr>
          <w:rFonts w:eastAsia="Times New Roman"/>
          <w:szCs w:val="24"/>
        </w:rPr>
        <w:t xml:space="preserve"> Ηλεκτρονικό πλειστηριασμό, γιατί το άλλο υπάρχει.</w:t>
      </w:r>
    </w:p>
    <w:p w14:paraId="4B1D4620"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 ηλεκτρονικό πλειστηριασμό.</w:t>
      </w:r>
    </w:p>
    <w:p w14:paraId="4B1D4621" w14:textId="77777777" w:rsidR="00E71A02" w:rsidRDefault="00A00D33">
      <w:pPr>
        <w:spacing w:line="600" w:lineRule="auto"/>
        <w:ind w:firstLine="720"/>
        <w:contextualSpacing/>
        <w:jc w:val="both"/>
        <w:rPr>
          <w:rFonts w:eastAsia="Times New Roman"/>
          <w:szCs w:val="24"/>
        </w:rPr>
      </w:pPr>
      <w:r>
        <w:rPr>
          <w:rFonts w:eastAsia="Times New Roman"/>
          <w:b/>
          <w:bCs/>
          <w:szCs w:val="24"/>
        </w:rPr>
        <w:t>ΠΡΟΕΔΡΕΥΩΝ (Δημήτριος Κρεμαστινός):</w:t>
      </w:r>
      <w:r>
        <w:rPr>
          <w:rFonts w:eastAsia="Times New Roman"/>
          <w:bCs/>
          <w:szCs w:val="24"/>
        </w:rPr>
        <w:t xml:space="preserve"> Παρακαλώ, ησυχία.</w:t>
      </w:r>
    </w:p>
    <w:p w14:paraId="4B1D4622"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Άρα, λοιπόν, πραγματικά τι να κάνει </w:t>
      </w:r>
      <w:r>
        <w:rPr>
          <w:rFonts w:eastAsia="Times New Roman"/>
          <w:szCs w:val="24"/>
        </w:rPr>
        <w:t>κανείς σ’ αυτό εκτός από το να χαιρετήσει αυτή την αφοσίωσή σας;</w:t>
      </w:r>
    </w:p>
    <w:p w14:paraId="4B1D462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Έρχομαι, λοιπόν, εδώ και λέω το εξής. Δεν θα ήταν πιο απλό, αντί γι’ αυτή τη ρύθμιση που φέρνετε τώρα, να φέρετε μία ρύθμιση </w:t>
      </w:r>
      <w:r>
        <w:rPr>
          <w:rFonts w:eastAsia="Times New Roman"/>
          <w:szCs w:val="24"/>
        </w:rPr>
        <w:lastRenderedPageBreak/>
        <w:t xml:space="preserve">η οποία αποτελεσματικά προστατεύει την πρώτη κατοικία; Διότι, για </w:t>
      </w:r>
      <w:r>
        <w:rPr>
          <w:rFonts w:eastAsia="Times New Roman"/>
          <w:szCs w:val="24"/>
        </w:rPr>
        <w:t xml:space="preserve">να μην κοροϊδευόμαστε τώρα, κύριε Υπουργέ, αυτό γίνεται ακριβώς εν όψει του αδιεξόδου στο οποίο έχει βρεθεί η Κυβέρνηση μπροστά στην κατάσταση που έχει διαμορφωθεί. </w:t>
      </w:r>
    </w:p>
    <w:p w14:paraId="4B1D4624" w14:textId="77777777" w:rsidR="00E71A02" w:rsidRDefault="00A00D33">
      <w:pPr>
        <w:spacing w:line="600" w:lineRule="auto"/>
        <w:ind w:firstLine="720"/>
        <w:contextualSpacing/>
        <w:jc w:val="both"/>
        <w:rPr>
          <w:rFonts w:eastAsia="Times New Roman"/>
          <w:szCs w:val="24"/>
        </w:rPr>
      </w:pPr>
      <w:r>
        <w:rPr>
          <w:rFonts w:eastAsia="Times New Roman"/>
          <w:szCs w:val="24"/>
        </w:rPr>
        <w:t>Φέρνετε άρον-άρον, πριν από το τέλος της χρονιάς, διάταξη για την αυτεπάγγελτη δίωξη στα γ</w:t>
      </w:r>
      <w:r>
        <w:rPr>
          <w:rFonts w:eastAsia="Times New Roman"/>
          <w:szCs w:val="24"/>
        </w:rPr>
        <w:t>ραφεία των συμβολαιογράφων, γιατί θυμηθήκατε ότι υπάρχει νομοθετικό κενό; Τη φέρνετε, γιατί αυτό αποτελεί υποχρέωση, προκειμένου να εξελίσσονται ομαλά οι ηλεκτρονικοί πλειστηριασμοί που έχουν νομοθετηθεί και προφανώς υπάρχει ανησυχία ότι δεν εξελίσσονται ο</w:t>
      </w:r>
      <w:r>
        <w:rPr>
          <w:rFonts w:eastAsia="Times New Roman"/>
          <w:szCs w:val="24"/>
        </w:rPr>
        <w:t>μαλά. Αυτό θέλει να ρυθμίσει η εσπευσμένη νομοθέτηση με τροπολογία. Προφανώς!</w:t>
      </w:r>
    </w:p>
    <w:p w14:paraId="4B1D4625"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Τι μας λέτε;</w:t>
      </w:r>
    </w:p>
    <w:p w14:paraId="4B1D4626" w14:textId="77777777" w:rsidR="00E71A02" w:rsidRDefault="00A00D33">
      <w:pPr>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Επισημαίνω ότι μας κάνατε ένα νομοθετικό κήρυγμα εδώ για την αρτιό</w:t>
      </w:r>
      <w:r>
        <w:rPr>
          <w:rFonts w:eastAsia="Times New Roman"/>
          <w:szCs w:val="24"/>
        </w:rPr>
        <w:t>τητα της διατάξεως. Δεν αφήνουμε τώρα την αρτιότητα της διατάξεως; Άμα θυμάστε την καλή νομοθέτηση, να θυμάστε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καλής νομοθέτησης να μη φέρνετε εκπρόθεσμες τροπολογίες! Να θυμάστε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καλής νομοθέτησης να μη μας φέρνετε είκοσι πέ</w:t>
      </w:r>
      <w:r>
        <w:rPr>
          <w:rFonts w:eastAsia="Times New Roman"/>
          <w:szCs w:val="24"/>
        </w:rPr>
        <w:t xml:space="preserve">ντε τροπολογίες να τις συζητήσουμε άρον-άρον σήμερα, άμα σας κόφτει η καλή νομοθέτηση! </w:t>
      </w:r>
    </w:p>
    <w:p w14:paraId="4B1D4627" w14:textId="77777777" w:rsidR="00E71A02" w:rsidRDefault="00A00D33">
      <w:pPr>
        <w:spacing w:line="600" w:lineRule="auto"/>
        <w:ind w:firstLine="720"/>
        <w:contextualSpacing/>
        <w:jc w:val="both"/>
        <w:rPr>
          <w:rFonts w:eastAsia="Times New Roman"/>
          <w:szCs w:val="24"/>
        </w:rPr>
      </w:pPr>
      <w:r>
        <w:rPr>
          <w:rFonts w:eastAsia="Times New Roman"/>
          <w:szCs w:val="24"/>
        </w:rPr>
        <w:t>Δεν σας απασχολεί η καλή νομοθέτηση. Άλλο ζήτημα έχετε να αντιμετωπίσετε, άλλο ζήτημα έχετε να ρυθμίσετε.</w:t>
      </w:r>
    </w:p>
    <w:p w14:paraId="4B1D4628"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Είναι, κυρίες και κύριοι συνάδελφοι, ειδικώς αυτή η διάταξη εν</w:t>
      </w:r>
      <w:r>
        <w:rPr>
          <w:rFonts w:eastAsia="Times New Roman"/>
          <w:szCs w:val="24"/>
        </w:rPr>
        <w:t>ταγμένη –πώς το λέει κάποιος που τον συμπαθείτε και τον αγαπάτε πολύ;- στο «ήταν δίκαιο και έγινε πράξη». Ένα τέτοιο πράγμα είναι αυτό εδώ. Ήταν δίκαιο και έγινε πράξη!</w:t>
      </w:r>
    </w:p>
    <w:p w14:paraId="4B1D4629"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Εκείνο, απλώς, το οποίο αξίζει περαιτέρω να σημειωθεί και να ερωτηθείτε, είναι: </w:t>
      </w:r>
      <w:r>
        <w:rPr>
          <w:rFonts w:eastAsia="Times New Roman"/>
          <w:szCs w:val="24"/>
        </w:rPr>
        <w:t>έ</w:t>
      </w:r>
      <w:r>
        <w:rPr>
          <w:rFonts w:eastAsia="Times New Roman"/>
          <w:szCs w:val="24"/>
        </w:rPr>
        <w:t>χετε σ</w:t>
      </w:r>
      <w:r>
        <w:rPr>
          <w:rFonts w:eastAsia="Times New Roman"/>
          <w:szCs w:val="24"/>
        </w:rPr>
        <w:t>τόχο να φέρετε διάταξη με την οποία να προστατεύετε αποτελεσματικά την πρώτη κατοικία; Γιατί μένουν μερικές μέρες απ’ όπου αίρεται οποιαδήποτε προστασία στην πρώτη κατοικία. Είναι μερικές μέρες μέχρι το τέλος του χρόνου.</w:t>
      </w:r>
    </w:p>
    <w:p w14:paraId="4B1D462A"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w:t>
      </w:r>
      <w:r>
        <w:rPr>
          <w:rFonts w:eastAsia="Times New Roman"/>
          <w:b/>
          <w:szCs w:val="24"/>
        </w:rPr>
        <w:t>νης, Διαφάνειας και Ανθρωπίνων Δικαιωμάτων):</w:t>
      </w:r>
      <w:r>
        <w:rPr>
          <w:rFonts w:eastAsia="Times New Roman"/>
          <w:szCs w:val="24"/>
        </w:rPr>
        <w:t xml:space="preserve"> Μέχρι το τέλος του 2018.</w:t>
      </w:r>
    </w:p>
    <w:p w14:paraId="4B1D462B"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Θα φέρετε διάταξη; </w:t>
      </w:r>
    </w:p>
    <w:p w14:paraId="4B1D462C"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 xml:space="preserve">Άρα, λοιπόν, αυτό είναι το σημαντικό. Αντί να φέρετε την προστατευτική διάταξη, φέρατε την καταδιωκτική διάταξη! </w:t>
      </w:r>
    </w:p>
    <w:p w14:paraId="4B1D462D" w14:textId="77777777" w:rsidR="00E71A02" w:rsidRDefault="00A00D33">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Μέχρι το τέλος του 2018 είναι!</w:t>
      </w:r>
    </w:p>
    <w:p w14:paraId="4B1D462E"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Τι πάθατε; Πού στεναχωρηθήκατε;</w:t>
      </w:r>
    </w:p>
    <w:p w14:paraId="4B1D462F" w14:textId="77777777" w:rsidR="00E71A02" w:rsidRDefault="00A00D33">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Μέχρι το τέλος του 2018 είναι. Όλα τα άλλα, εντάξει, όχι αυτό.</w:t>
      </w:r>
    </w:p>
    <w:p w14:paraId="4B1D4630"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Παρακαλώ!</w:t>
      </w:r>
    </w:p>
    <w:p w14:paraId="4B1D4631"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Ωραία. Εντάξει.</w:t>
      </w:r>
    </w:p>
    <w:p w14:paraId="4B1D4632" w14:textId="77777777" w:rsidR="00E71A02" w:rsidRDefault="00A00D33">
      <w:pPr>
        <w:spacing w:line="600" w:lineRule="auto"/>
        <w:ind w:firstLine="720"/>
        <w:contextualSpacing/>
        <w:jc w:val="both"/>
        <w:rPr>
          <w:rFonts w:eastAsia="Times New Roman"/>
          <w:szCs w:val="24"/>
        </w:rPr>
      </w:pPr>
      <w:r>
        <w:rPr>
          <w:rFonts w:eastAsia="Times New Roman"/>
          <w:szCs w:val="24"/>
        </w:rPr>
        <w:t>Εγώ επαναφέρω</w:t>
      </w:r>
      <w:r>
        <w:rPr>
          <w:rFonts w:eastAsia="Times New Roman"/>
          <w:szCs w:val="24"/>
        </w:rPr>
        <w:t xml:space="preserve">, λοιπόν, και ξαναρωτώ: </w:t>
      </w:r>
      <w:r>
        <w:rPr>
          <w:rFonts w:eastAsia="Times New Roman"/>
          <w:szCs w:val="24"/>
        </w:rPr>
        <w:t>θ</w:t>
      </w:r>
      <w:r>
        <w:rPr>
          <w:rFonts w:eastAsia="Times New Roman"/>
          <w:szCs w:val="24"/>
        </w:rPr>
        <w:t xml:space="preserve">α φέρετε, λοιπόν, προστατευτική διάταξη; Αυτό είναι το ερώτημα, κύριε Μαντά. Αφήστε τα γύρω-γύρω. </w:t>
      </w:r>
    </w:p>
    <w:p w14:paraId="4B1D4633" w14:textId="77777777" w:rsidR="00E71A02" w:rsidRDefault="00A00D33">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Όχι, γύρω-γύρω. Δεν είναι γύρω-γύρω.</w:t>
      </w:r>
    </w:p>
    <w:p w14:paraId="4B1D4634" w14:textId="77777777" w:rsidR="00E71A02" w:rsidRDefault="00A00D33">
      <w:pPr>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Γιατί αντί για εισήγηση για προστατευτική διάταξη, φέρνετε τ</w:t>
      </w:r>
      <w:r>
        <w:rPr>
          <w:rFonts w:eastAsia="Times New Roman"/>
          <w:szCs w:val="24"/>
        </w:rPr>
        <w:t>ην προστασία των υπαλλήλων του πλειστηριασμού, όχι των δανειοληπτών, όχι των ανθρώπων που έχουν πρώτη κατοικία. Αυτό νομοθετείτε σήμερα εσπευσμένως. Άρα εδώ έχετε κάνει επιλογή. Μην κοροϊδευόμαστε εδώ μεταξύ μας για το ποια είναι η επιλογή σας. Βγείτε θαρρ</w:t>
      </w:r>
      <w:r>
        <w:rPr>
          <w:rFonts w:eastAsia="Times New Roman"/>
          <w:szCs w:val="24"/>
        </w:rPr>
        <w:t>αλέα. Βγαίνει ο κύριος Υπουργός -το έκανε, δεν μπορώ να πω- και την κάνει αυτή την επιλογή.</w:t>
      </w:r>
    </w:p>
    <w:p w14:paraId="4B1D4635" w14:textId="77777777" w:rsidR="00E71A02" w:rsidRDefault="00A00D33">
      <w:pPr>
        <w:spacing w:line="600" w:lineRule="auto"/>
        <w:ind w:firstLine="720"/>
        <w:contextualSpacing/>
        <w:jc w:val="both"/>
        <w:rPr>
          <w:rFonts w:eastAsia="Times New Roman"/>
          <w:szCs w:val="24"/>
        </w:rPr>
      </w:pPr>
      <w:r>
        <w:rPr>
          <w:rFonts w:eastAsia="Times New Roman"/>
          <w:szCs w:val="24"/>
        </w:rPr>
        <w:t>Άρα σ’ αυτό το πλαίσιο είναι που καλείστε να τοποθετηθείτε και αυτό είναι το οποίο θα ψηφίσετε, για να είμαστε όλοι συνεννοημένοι, συνεπείς, φαντάζομαι, αταλάντευτα</w:t>
      </w:r>
      <w:r>
        <w:rPr>
          <w:rFonts w:eastAsia="Times New Roman"/>
          <w:szCs w:val="24"/>
        </w:rPr>
        <w:t xml:space="preserve"> στις κεντρικές και βασικές σας διακηρύξεις.</w:t>
      </w:r>
    </w:p>
    <w:p w14:paraId="4B1D4636" w14:textId="77777777" w:rsidR="00E71A02" w:rsidRDefault="00A00D33">
      <w:pPr>
        <w:spacing w:line="600" w:lineRule="auto"/>
        <w:ind w:firstLine="720"/>
        <w:contextualSpacing/>
        <w:jc w:val="both"/>
        <w:rPr>
          <w:rFonts w:eastAsia="Times New Roman"/>
          <w:szCs w:val="24"/>
        </w:rPr>
      </w:pPr>
      <w:r>
        <w:rPr>
          <w:rFonts w:eastAsia="Times New Roman"/>
          <w:szCs w:val="24"/>
        </w:rPr>
        <w:t>Εγώ</w:t>
      </w:r>
      <w:r>
        <w:rPr>
          <w:rFonts w:eastAsia="Times New Roman"/>
          <w:szCs w:val="24"/>
        </w:rPr>
        <w:t>,</w:t>
      </w:r>
      <w:r>
        <w:rPr>
          <w:rFonts w:eastAsia="Times New Roman"/>
          <w:szCs w:val="24"/>
        </w:rPr>
        <w:t xml:space="preserve"> ειλικρινά</w:t>
      </w:r>
      <w:r>
        <w:rPr>
          <w:rFonts w:eastAsia="Times New Roman"/>
          <w:szCs w:val="24"/>
        </w:rPr>
        <w:t>,</w:t>
      </w:r>
      <w:r>
        <w:rPr>
          <w:rFonts w:eastAsia="Times New Roman"/>
          <w:szCs w:val="24"/>
        </w:rPr>
        <w:t xml:space="preserve"> θέλω να ρωτήσω εδώ τους συναδέλφους. Πώς νιώθετε; Από το κίνημα, από τους δρόμους, από τα «δεν πληρώνω» </w:t>
      </w:r>
      <w:r>
        <w:rPr>
          <w:rFonts w:eastAsia="Times New Roman"/>
          <w:szCs w:val="24"/>
        </w:rPr>
        <w:lastRenderedPageBreak/>
        <w:t>στην περαιτέρω –θα πω εγώ, για να είμαι πλήρης- ποινικοποίηση της συγκεκριμένης δραστηριότη</w:t>
      </w:r>
      <w:r>
        <w:rPr>
          <w:rFonts w:eastAsia="Times New Roman"/>
          <w:szCs w:val="24"/>
        </w:rPr>
        <w:t>τος! Είμαστε εντάξει; Νιώθετε καλά; Είναι σημαντικό να νιώθετε καλά!</w:t>
      </w:r>
    </w:p>
    <w:p w14:paraId="4B1D4637"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bCs/>
        </w:rPr>
        <w:t xml:space="preserve"> Ευχαριστώ, κύριε Βορίδη.</w:t>
      </w:r>
    </w:p>
    <w:p w14:paraId="4B1D46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ζητώ τον λόγο.</w:t>
      </w:r>
    </w:p>
    <w:p w14:paraId="4B1D4639"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(Δημή</w:t>
      </w:r>
      <w:r>
        <w:rPr>
          <w:rFonts w:eastAsia="Times New Roman"/>
          <w:b/>
          <w:bCs/>
        </w:rPr>
        <w:t>τριος Κρεμαστινός):</w:t>
      </w:r>
      <w:r>
        <w:rPr>
          <w:rFonts w:eastAsia="Times New Roman" w:cs="Times New Roman"/>
          <w:szCs w:val="24"/>
        </w:rPr>
        <w:t xml:space="preserve"> Τον λόγο έχει ο κύριος Υπουργός. </w:t>
      </w:r>
    </w:p>
    <w:p w14:paraId="4B1D46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Κυρίες και κύριοι συνάδελφοι, νομίζω από την τοποθέτηση του κ</w:t>
      </w:r>
      <w:r>
        <w:rPr>
          <w:rFonts w:eastAsia="Times New Roman" w:cs="Times New Roman"/>
          <w:szCs w:val="24"/>
        </w:rPr>
        <w:t>.</w:t>
      </w:r>
      <w:r>
        <w:rPr>
          <w:rFonts w:eastAsia="Times New Roman" w:cs="Times New Roman"/>
          <w:szCs w:val="24"/>
        </w:rPr>
        <w:t xml:space="preserve"> Βορίδη ότι έγινε σαφές ότι </w:t>
      </w:r>
      <w:r>
        <w:rPr>
          <w:rFonts w:eastAsia="Times New Roman" w:cs="Times New Roman"/>
          <w:szCs w:val="24"/>
        </w:rPr>
        <w:lastRenderedPageBreak/>
        <w:t>«</w:t>
      </w:r>
      <w:r>
        <w:rPr>
          <w:rFonts w:eastAsia="Times New Roman" w:cs="Times New Roman"/>
          <w:szCs w:val="24"/>
        </w:rPr>
        <w:t>περί άλλα τυρβάζει</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ντιπολίτ</w:t>
      </w:r>
      <w:r>
        <w:rPr>
          <w:rFonts w:eastAsia="Times New Roman" w:cs="Times New Roman"/>
          <w:szCs w:val="24"/>
        </w:rPr>
        <w:t>ευση. Ενώ ξεκινήσαμε με μια επιχειρηματολογία του τύπου ότι «ποινικοποιούνται οι κοινωνικοί αγώνες» κ</w:t>
      </w:r>
      <w:r>
        <w:rPr>
          <w:rFonts w:eastAsia="Times New Roman" w:cs="Times New Roman"/>
          <w:szCs w:val="24"/>
        </w:rPr>
        <w:t>.</w:t>
      </w:r>
      <w:r>
        <w:rPr>
          <w:rFonts w:eastAsia="Times New Roman" w:cs="Times New Roman"/>
          <w:szCs w:val="24"/>
        </w:rPr>
        <w:t xml:space="preserve">λπ., καταλήξαμε σε μομφές για την Κυβέρνηση ότι δεν φέρνει διάταξη προστασίας της πρώτης κατοικίας. </w:t>
      </w:r>
    </w:p>
    <w:p w14:paraId="4B1D46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σας ενημερώσω, λοιπόν, αν και το ξέρετε, αλλά τα λ</w:t>
      </w:r>
      <w:r>
        <w:rPr>
          <w:rFonts w:eastAsia="Times New Roman" w:cs="Times New Roman"/>
          <w:szCs w:val="24"/>
        </w:rPr>
        <w:t>έτε αυτά τα πράγματα για να δημιουργείτε μια περιρρέουσα κατάσταση παραπληροφόρησης ότι η προστασία της πρώτης κατοικίας ισχύει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Επομένως για ποια νέα διάταξη μας καλείτε;</w:t>
      </w:r>
    </w:p>
    <w:p w14:paraId="4B1D46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είπατε «πριν τρία χρόνια εάν γινόντουσαν αυτά, θα ήσασταν ποινικά εκτεθειμένοι». Κύριε Βορίδη, ξέρετε, εάν μου φέρετε εσείς μια πρώτη κατοικία, </w:t>
      </w:r>
      <w:r>
        <w:rPr>
          <w:rFonts w:eastAsia="Times New Roman" w:cs="Times New Roman"/>
          <w:szCs w:val="24"/>
        </w:rPr>
        <w:t>που</w:t>
      </w:r>
      <w:r>
        <w:rPr>
          <w:rFonts w:eastAsia="Times New Roman" w:cs="Times New Roman"/>
          <w:szCs w:val="24"/>
        </w:rPr>
        <w:t xml:space="preserve"> έχει εκτεθεί σε πλειστηριασμό</w:t>
      </w:r>
      <w:r>
        <w:rPr>
          <w:rFonts w:eastAsia="Times New Roman" w:cs="Times New Roman"/>
          <w:szCs w:val="24"/>
        </w:rPr>
        <w:t>,</w:t>
      </w:r>
      <w:r>
        <w:rPr>
          <w:rFonts w:eastAsia="Times New Roman" w:cs="Times New Roman"/>
          <w:szCs w:val="24"/>
        </w:rPr>
        <w:t xml:space="preserve"> είτε τον δημόσιο αναγκαστικό, όπως γινόταν στα </w:t>
      </w:r>
      <w:r>
        <w:rPr>
          <w:rFonts w:eastAsia="Times New Roman" w:cs="Times New Roman"/>
          <w:szCs w:val="24"/>
        </w:rPr>
        <w:t>ε</w:t>
      </w:r>
      <w:r>
        <w:rPr>
          <w:rFonts w:eastAsia="Times New Roman" w:cs="Times New Roman"/>
          <w:szCs w:val="24"/>
        </w:rPr>
        <w:t>ιρηνοδικεία</w:t>
      </w:r>
      <w:r>
        <w:rPr>
          <w:rFonts w:eastAsia="Times New Roman" w:cs="Times New Roman"/>
          <w:szCs w:val="24"/>
        </w:rPr>
        <w:t>,</w:t>
      </w:r>
      <w:r>
        <w:rPr>
          <w:rFonts w:eastAsia="Times New Roman" w:cs="Times New Roman"/>
          <w:szCs w:val="24"/>
        </w:rPr>
        <w:t xml:space="preserve"> είτε </w:t>
      </w:r>
      <w:r>
        <w:rPr>
          <w:rFonts w:eastAsia="Times New Roman" w:cs="Times New Roman"/>
          <w:szCs w:val="24"/>
        </w:rPr>
        <w:lastRenderedPageBreak/>
        <w:t>τ</w:t>
      </w:r>
      <w:r>
        <w:rPr>
          <w:rFonts w:eastAsia="Times New Roman" w:cs="Times New Roman"/>
          <w:szCs w:val="24"/>
        </w:rPr>
        <w:t xml:space="preserve">ον ηλεκτρονικό, </w:t>
      </w:r>
      <w:r>
        <w:rPr>
          <w:rFonts w:eastAsia="Times New Roman" w:cs="Times New Roman"/>
          <w:szCs w:val="24"/>
        </w:rPr>
        <w:t>αλλά που πρόκειται γι</w:t>
      </w:r>
      <w:r>
        <w:rPr>
          <w:rFonts w:eastAsia="Times New Roman" w:cs="Times New Roman"/>
          <w:szCs w:val="24"/>
        </w:rPr>
        <w:t>α</w:t>
      </w:r>
      <w:r>
        <w:rPr>
          <w:rFonts w:eastAsia="Times New Roman" w:cs="Times New Roman"/>
          <w:szCs w:val="24"/>
        </w:rPr>
        <w:t xml:space="preserve"> πρώτη κατοικία δανειολήπτη, ο οποίος έχει τις προϋποθέσεις του νόμου και την κάλυψη από την κρίση των δικαστηρίων και παρά ταύτα η πρώτη κατοικία </w:t>
      </w:r>
      <w:r>
        <w:rPr>
          <w:rFonts w:eastAsia="Times New Roman" w:cs="Times New Roman"/>
          <w:szCs w:val="24"/>
        </w:rPr>
        <w:t xml:space="preserve">του </w:t>
      </w:r>
      <w:r>
        <w:rPr>
          <w:rFonts w:eastAsia="Times New Roman" w:cs="Times New Roman"/>
          <w:szCs w:val="24"/>
        </w:rPr>
        <w:t>βγαίνει σε πλειστηριασμό</w:t>
      </w:r>
      <w:r>
        <w:rPr>
          <w:rFonts w:eastAsia="Times New Roman" w:cs="Times New Roman"/>
          <w:szCs w:val="24"/>
        </w:rPr>
        <w:t>. Τ</w:t>
      </w:r>
      <w:r>
        <w:rPr>
          <w:rFonts w:eastAsia="Times New Roman" w:cs="Times New Roman"/>
          <w:szCs w:val="24"/>
        </w:rPr>
        <w:t xml:space="preserve">ότε να μιλήσουμε. Εδώ κάνετε υποθέσεις. </w:t>
      </w:r>
    </w:p>
    <w:p w14:paraId="4B1D46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κπρόσωπος του ΚΚΕ</w:t>
      </w:r>
      <w:r>
        <w:rPr>
          <w:rFonts w:eastAsia="Times New Roman" w:cs="Times New Roman"/>
          <w:szCs w:val="24"/>
        </w:rPr>
        <w:t xml:space="preserve"> </w:t>
      </w:r>
      <w:r>
        <w:rPr>
          <w:rFonts w:eastAsia="Times New Roman" w:cs="Times New Roman"/>
          <w:szCs w:val="24"/>
        </w:rPr>
        <w:t>κ. Παφίλης είπε για προϋποθέσεις στο μέλλον. Εγώ μπορώ να το κουβεντιάσω αυτό, μπορώ να το συζητήσω, θα δείτε πάλι ότι δεν υπάρχουν προϋποθέσεις. Αλλά, να το λέτε εσείς, που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αφήσατε όλους τους ανθρώπους, όλους τους δανειολή</w:t>
      </w:r>
      <w:r>
        <w:rPr>
          <w:rFonts w:eastAsia="Times New Roman" w:cs="Times New Roman"/>
          <w:szCs w:val="24"/>
        </w:rPr>
        <w:t xml:space="preserve">πτες στο έλεος των τραπεζών; Νομοθετήσαμε εμείς και μάλιστα μονομερώς τότε και μας καταγγείλατε ότι νομοθετούμε μονομερώς, εσείς και η τρόικα. </w:t>
      </w:r>
    </w:p>
    <w:p w14:paraId="4B1D46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νομοθετήσαμε την απόλυτη προστασία της πρώτης κατοικίας με την ενδιάμεση κρίση ενός δικαστηρίου</w:t>
      </w:r>
      <w:r>
        <w:rPr>
          <w:rFonts w:eastAsia="Times New Roman" w:cs="Times New Roman"/>
          <w:szCs w:val="24"/>
        </w:rPr>
        <w:t>,</w:t>
      </w:r>
      <w:r>
        <w:rPr>
          <w:rFonts w:eastAsia="Times New Roman" w:cs="Times New Roman"/>
          <w:szCs w:val="24"/>
        </w:rPr>
        <w:t xml:space="preserve"> το οποίο θα κρίνει εάν ο προσφεύγων έχει ανάγκη προστασίας. Διότι το ξέρετε πολύ καλά, κύριοι συνάδελφοι, ότι μέσα σε μια γενική ομίχλη πρώτης κατοικίας που υπήρχε κρυβόντουσαν και κάποιοι οι οποίοι είχαν πάρει δάνεια 1</w:t>
      </w:r>
      <w:r>
        <w:rPr>
          <w:rFonts w:eastAsia="Times New Roman" w:cs="Times New Roman"/>
          <w:szCs w:val="24"/>
        </w:rPr>
        <w:t>,</w:t>
      </w:r>
      <w:r>
        <w:rPr>
          <w:rFonts w:eastAsia="Times New Roman" w:cs="Times New Roman"/>
          <w:szCs w:val="24"/>
        </w:rPr>
        <w:t>5 εκατομμύριο ευρώ, 5 εκατομμύρια ε</w:t>
      </w:r>
      <w:r>
        <w:rPr>
          <w:rFonts w:eastAsia="Times New Roman" w:cs="Times New Roman"/>
          <w:szCs w:val="24"/>
        </w:rPr>
        <w:t xml:space="preserve">υρώ, είχαν φτιάξει βίλες με πισίνες και δεν πλήρωναν. Και ποιος τα πλήρωνε τα σπασμένα; Τα πλήρωνε, κυρίες και κύριοι συνάδελφοι, ο φορολογούμενος με τις ανακεφαλαιοποιήσεις </w:t>
      </w:r>
      <w:r>
        <w:rPr>
          <w:rFonts w:eastAsia="Times New Roman" w:cs="Times New Roman"/>
          <w:szCs w:val="24"/>
        </w:rPr>
        <w:t xml:space="preserve">των τραπεζών </w:t>
      </w:r>
      <w:r>
        <w:rPr>
          <w:rFonts w:eastAsia="Times New Roman" w:cs="Times New Roman"/>
          <w:szCs w:val="24"/>
        </w:rPr>
        <w:t xml:space="preserve">που είχατε κάνει και </w:t>
      </w:r>
      <w:r>
        <w:rPr>
          <w:rFonts w:eastAsia="Times New Roman" w:cs="Times New Roman"/>
          <w:szCs w:val="24"/>
        </w:rPr>
        <w:t>με τις</w:t>
      </w:r>
      <w:r>
        <w:rPr>
          <w:rFonts w:eastAsia="Times New Roman" w:cs="Times New Roman"/>
          <w:szCs w:val="24"/>
        </w:rPr>
        <w:t xml:space="preserve"> μειώσεις στους μισθούς και στις συντάξεις</w:t>
      </w:r>
      <w:r>
        <w:rPr>
          <w:rFonts w:eastAsia="Times New Roman" w:cs="Times New Roman"/>
          <w:szCs w:val="24"/>
        </w:rPr>
        <w:t xml:space="preserve">. Επομένως μην τα λέτε σε μας. Ίσως από τα πρώτα νομοθετήματα που ψήφισε η Κυβέρνηση ήταν η προστασία της πρώτης κατοικίας. Μας την είχατε αφήσει στο έλεος του </w:t>
      </w:r>
      <w:r>
        <w:rPr>
          <w:rFonts w:eastAsia="Times New Roman" w:cs="Times New Roman"/>
          <w:szCs w:val="24"/>
        </w:rPr>
        <w:t>θ</w:t>
      </w:r>
      <w:r>
        <w:rPr>
          <w:rFonts w:eastAsia="Times New Roman" w:cs="Times New Roman"/>
          <w:szCs w:val="24"/>
        </w:rPr>
        <w:t>εού.</w:t>
      </w:r>
    </w:p>
    <w:p w14:paraId="4B1D46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Ποιο έλεος; Εμείς; Τριπλή προστασία.</w:t>
      </w:r>
    </w:p>
    <w:p w14:paraId="4B1D46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w:t>
      </w:r>
      <w:r>
        <w:rPr>
          <w:rFonts w:eastAsia="Times New Roman" w:cs="Times New Roman"/>
          <w:b/>
          <w:szCs w:val="24"/>
        </w:rPr>
        <w:t>ύνης, Διαφάνειας και Ανθρωπίνων Δικαιωμάτων):</w:t>
      </w:r>
      <w:r>
        <w:rPr>
          <w:rFonts w:eastAsia="Times New Roman" w:cs="Times New Roman"/>
          <w:szCs w:val="24"/>
        </w:rPr>
        <w:t xml:space="preserve"> Κύριε Βορίδη, ακούστε με. </w:t>
      </w:r>
    </w:p>
    <w:p w14:paraId="4B1D46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είχε εκπνεύσει ο νόμος που είχατε ψηφίσει για προστασία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2015 υπήρχε απόλυτο νομοθετικό κενό. Εμείς νομοθετήσαμε. Αυτά για να τα ξεκαθαρίζουμε. </w:t>
      </w:r>
    </w:p>
    <w:p w14:paraId="4B1D46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ΜΠΟΥΡΑΣ:</w:t>
      </w:r>
      <w:r>
        <w:rPr>
          <w:rFonts w:eastAsia="Times New Roman" w:cs="Times New Roman"/>
          <w:szCs w:val="24"/>
        </w:rPr>
        <w:t xml:space="preserve"> Τι νομοθετήσατε; Αν προστατεύεται κάποιος</w:t>
      </w:r>
      <w:r>
        <w:rPr>
          <w:rFonts w:eastAsia="Times New Roman" w:cs="Times New Roman"/>
          <w:szCs w:val="24"/>
        </w:rPr>
        <w:t xml:space="preserve"> είναι</w:t>
      </w:r>
      <w:r>
        <w:rPr>
          <w:rFonts w:eastAsia="Times New Roman" w:cs="Times New Roman"/>
          <w:szCs w:val="24"/>
        </w:rPr>
        <w:t xml:space="preserve"> μόνο με τον νόμο Κατσέλη. </w:t>
      </w:r>
    </w:p>
    <w:p w14:paraId="4B1D46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Τριπλή προστασία. </w:t>
      </w:r>
    </w:p>
    <w:p w14:paraId="4B1D4644"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Βορίδη, παρακαλώ. </w:t>
      </w:r>
    </w:p>
    <w:p w14:paraId="4B1D46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w:t>
      </w:r>
      <w:r>
        <w:rPr>
          <w:rFonts w:eastAsia="Times New Roman" w:cs="Times New Roman"/>
          <w:b/>
          <w:szCs w:val="24"/>
        </w:rPr>
        <w:t>άτων):</w:t>
      </w:r>
      <w:r>
        <w:rPr>
          <w:rFonts w:eastAsia="Times New Roman" w:cs="Times New Roman"/>
          <w:szCs w:val="24"/>
        </w:rPr>
        <w:t xml:space="preserve"> Υπήρξε, όμως, και κάτι άλλο, το οποίο το έθεσε και ο κ. Βορίδης και ο κ. Θεοχαρόπουλος, σχετικά με τον αριθμό των τροπολογιών. </w:t>
      </w:r>
    </w:p>
    <w:p w14:paraId="4B1D46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Κατά πρώτον αυτές οι τροπολογίες εδώ είναι του Υπουργείου Δικαιοσύνης και δεν νομίζω να έχει κανείς αντίρρηση. Υπάρχουν κ</w:t>
      </w:r>
      <w:r>
        <w:rPr>
          <w:rFonts w:eastAsia="Times New Roman" w:cs="Times New Roman"/>
          <w:szCs w:val="24"/>
        </w:rPr>
        <w:t xml:space="preserve">ι άλλες, θέλω να σας πω τούτο. </w:t>
      </w:r>
    </w:p>
    <w:p w14:paraId="4B1D46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Οι Υπουργοί θα έρθουν;</w:t>
      </w:r>
    </w:p>
    <w:p w14:paraId="4B1D46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Θα έρθουν όλοι, όπως όλοι ήρθαν στις </w:t>
      </w:r>
      <w:r>
        <w:rPr>
          <w:rFonts w:eastAsia="Times New Roman" w:cs="Times New Roman"/>
          <w:szCs w:val="24"/>
        </w:rPr>
        <w:t>ε</w:t>
      </w:r>
      <w:r>
        <w:rPr>
          <w:rFonts w:eastAsia="Times New Roman" w:cs="Times New Roman"/>
          <w:szCs w:val="24"/>
        </w:rPr>
        <w:t xml:space="preserve">πιτροπές. </w:t>
      </w:r>
    </w:p>
    <w:p w14:paraId="4B1D4649"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Θεοχα</w:t>
      </w:r>
      <w:r>
        <w:rPr>
          <w:rFonts w:eastAsia="Times New Roman" w:cs="Times New Roman"/>
          <w:szCs w:val="24"/>
        </w:rPr>
        <w:t xml:space="preserve">ρόπουλε, το είπαμε αυτό, μη λέμε τα ίδια πράγματα. </w:t>
      </w:r>
    </w:p>
    <w:p w14:paraId="4B1D46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Θέλω να σας πω το εξής: Γνωρίζετε, όμως, ότι στο κλείσιμο της χρονιάς υπάρχει μια επίσπευση διατάξεων, οι οποίες δεν μπορούν</w:t>
      </w:r>
      <w:r>
        <w:rPr>
          <w:rFonts w:eastAsia="Times New Roman" w:cs="Times New Roman"/>
          <w:szCs w:val="24"/>
        </w:rPr>
        <w:t xml:space="preserve"> να έρθουν μεμονωμένα με νόμο. Οπότε τι θα γίνει σ’ αυτή την περίπτωση; Θέλω να το προσεγγίσετε καλοπροαίρετα. Υπάρχουν κρίσιμες διατάξεις που δεν μπορούν να έρθουν αυτοτελώς με νόμο, να έρθουν δ</w:t>
      </w:r>
      <w:r>
        <w:rPr>
          <w:rFonts w:eastAsia="Times New Roman" w:cs="Times New Roman"/>
          <w:szCs w:val="24"/>
        </w:rPr>
        <w:t>ύ</w:t>
      </w:r>
      <w:r>
        <w:rPr>
          <w:rFonts w:eastAsia="Times New Roman" w:cs="Times New Roman"/>
          <w:szCs w:val="24"/>
        </w:rPr>
        <w:t>ο άρθρα με νόμο.</w:t>
      </w:r>
    </w:p>
    <w:p w14:paraId="4B1D46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Υπάρχουν κρίσιμες,</w:t>
      </w:r>
      <w:r>
        <w:rPr>
          <w:rFonts w:eastAsia="Times New Roman" w:cs="Times New Roman"/>
          <w:szCs w:val="24"/>
        </w:rPr>
        <w:t xml:space="preserve"> υπάρχουν και τα φαρμακεία. </w:t>
      </w:r>
    </w:p>
    <w:p w14:paraId="4B1D46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 να τελειώνουμε, να μπούμε στο νομοσχέδιο.</w:t>
      </w:r>
    </w:p>
    <w:p w14:paraId="4B1D46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Σας λέω, λοιπόν, ότι έχετε εν μέρει </w:t>
      </w:r>
      <w:r>
        <w:rPr>
          <w:rFonts w:eastAsia="Times New Roman" w:cs="Times New Roman"/>
          <w:szCs w:val="24"/>
        </w:rPr>
        <w:t>δίκιο σε αυτό. Δεν σας λέει κανείς ότι έχετε άδικο. Πλην, όμως,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είμαστε στο τέλος της χρονιάς, υπάρχει μια κατεπείγουσα κατάσταση ρυθμίσεως πολλών θεμάτων, τα οποία αφορούν τους πολίτες</w:t>
      </w:r>
      <w:r>
        <w:rPr>
          <w:rFonts w:eastAsia="Times New Roman" w:cs="Times New Roman"/>
          <w:szCs w:val="24"/>
        </w:rPr>
        <w:t>,</w:t>
      </w:r>
      <w:r>
        <w:rPr>
          <w:rFonts w:eastAsia="Times New Roman" w:cs="Times New Roman"/>
          <w:szCs w:val="24"/>
        </w:rPr>
        <w:t xml:space="preserve"> κύριοι συνάδελφοι. Αυτά τα θέματα δεν αφορούν</w:t>
      </w:r>
      <w:r>
        <w:rPr>
          <w:rFonts w:eastAsia="Times New Roman" w:cs="Times New Roman"/>
          <w:szCs w:val="24"/>
        </w:rPr>
        <w:t xml:space="preserve"> το κόμμα που κυβερνάει, τα κόμματα που κυβερνούν, αφορούν τους πολίτες, οι οποίοι περιμένουν επίλυση των προβλημάτων τους. </w:t>
      </w:r>
    </w:p>
    <w:p w14:paraId="4B1D46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Τον παλιό σας εαυτό δεν τον θυμάστε, κύριε Υπουργέ; Γιατί θυμάμαι τη νοοτροπία σας!</w:t>
      </w:r>
    </w:p>
    <w:p w14:paraId="4B1D46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w:t>
      </w:r>
      <w:r>
        <w:rPr>
          <w:rFonts w:eastAsia="Times New Roman" w:cs="Times New Roman"/>
          <w:b/>
          <w:szCs w:val="24"/>
        </w:rPr>
        <w:t xml:space="preserve">ικαιοσύνης, Διαφάνειας και Ανθρωπίνων Δικαιωμάτων): </w:t>
      </w:r>
      <w:r>
        <w:rPr>
          <w:rFonts w:eastAsia="Times New Roman" w:cs="Times New Roman"/>
          <w:szCs w:val="24"/>
        </w:rPr>
        <w:t>Εκεί μπορεί να έχετε δεοντολογικά</w:t>
      </w:r>
      <w:r>
        <w:rPr>
          <w:rFonts w:eastAsia="Times New Roman" w:cs="Times New Roman"/>
          <w:b/>
          <w:szCs w:val="24"/>
        </w:rPr>
        <w:t>…</w:t>
      </w:r>
    </w:p>
    <w:p w14:paraId="4B1D46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σας παρακαλώ!</w:t>
      </w:r>
    </w:p>
    <w:p w14:paraId="4B1D46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…αλλά λάβετε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w:t>
      </w:r>
      <w:r>
        <w:rPr>
          <w:rFonts w:eastAsia="Times New Roman" w:cs="Times New Roman"/>
          <w:szCs w:val="24"/>
        </w:rPr>
        <w:t>ς…</w:t>
      </w:r>
    </w:p>
    <w:p w14:paraId="4B1D4652"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6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w:t>
      </w:r>
    </w:p>
    <w:p w14:paraId="4B1D46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Όλα έχουν δικαιολογία! Τώρα για όλα είστε σύμφωνοι! Όλα δικαιολογούνται!</w:t>
      </w:r>
    </w:p>
    <w:p w14:paraId="4B1D46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w:t>
      </w:r>
      <w:r>
        <w:rPr>
          <w:rFonts w:eastAsia="Times New Roman" w:cs="Times New Roman"/>
          <w:b/>
          <w:szCs w:val="24"/>
        </w:rPr>
        <w:t xml:space="preserve">αιωμάτων): </w:t>
      </w:r>
      <w:r>
        <w:rPr>
          <w:rFonts w:eastAsia="Times New Roman" w:cs="Times New Roman"/>
          <w:szCs w:val="24"/>
        </w:rPr>
        <w:t xml:space="preserve">Γιατί φωνασκείτε, κύριε συνάδελφε; Γιατί με διακόπτετε συνεχώς; </w:t>
      </w:r>
    </w:p>
    <w:p w14:paraId="4B1D4656"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6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Μπούρα, σας παρακαλώ, μη διακόπτετε! </w:t>
      </w:r>
    </w:p>
    <w:p w14:paraId="4B1D46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Λέμε, λοιπόν…</w:t>
      </w:r>
    </w:p>
    <w:p w14:paraId="4B1D46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Μας κάνετε και χάρη;</w:t>
      </w:r>
    </w:p>
    <w:p w14:paraId="4B1D46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λένε τώρα οι Βουλευτές…</w:t>
      </w:r>
    </w:p>
    <w:p w14:paraId="4B1D46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w:t>
      </w:r>
      <w:r>
        <w:rPr>
          <w:rFonts w:eastAsia="Times New Roman" w:cs="Times New Roman"/>
          <w:b/>
          <w:szCs w:val="24"/>
        </w:rPr>
        <w:t>ήτριος Κρεμαστινός):</w:t>
      </w:r>
      <w:r>
        <w:rPr>
          <w:rFonts w:eastAsia="Times New Roman" w:cs="Times New Roman"/>
          <w:szCs w:val="24"/>
        </w:rPr>
        <w:t xml:space="preserve"> Δεν γίνεται να γίνει η συζήτηση με αυτόν τον τρόπο. Σας παρακαλώ!</w:t>
      </w:r>
    </w:p>
    <w:p w14:paraId="4B1D46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Πραγματικά, δεν γίνεται</w:t>
      </w:r>
      <w:r>
        <w:rPr>
          <w:rFonts w:eastAsia="Times New Roman" w:cs="Times New Roman"/>
          <w:b/>
          <w:szCs w:val="24"/>
        </w:rPr>
        <w:t xml:space="preserve">. </w:t>
      </w:r>
      <w:r>
        <w:rPr>
          <w:rFonts w:eastAsia="Times New Roman" w:cs="Times New Roman"/>
          <w:szCs w:val="24"/>
        </w:rPr>
        <w:t>Καταντάει στα όρια του χουλιγκανισμού αυτή η συμπεριφορά!</w:t>
      </w:r>
    </w:p>
    <w:p w14:paraId="4B1D46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ΓΕΩΡΓΑΝΤΑΣ: </w:t>
      </w:r>
      <w:r>
        <w:rPr>
          <w:rFonts w:eastAsia="Times New Roman" w:cs="Times New Roman"/>
          <w:szCs w:val="24"/>
        </w:rPr>
        <w:t>Μιλάτε για χουλιγκανισμό εσείς; Δεν ντρέπεστε;</w:t>
      </w:r>
    </w:p>
    <w:p w14:paraId="4B1D46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Απλώς σας λέω: Θέλετε να χαρακτηριστείτε έτσι;</w:t>
      </w:r>
    </w:p>
    <w:p w14:paraId="4B1D46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Υπουργέ!</w:t>
      </w:r>
    </w:p>
    <w:p w14:paraId="4B1D46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w:t>
      </w:r>
      <w:r>
        <w:rPr>
          <w:rFonts w:eastAsia="Times New Roman" w:cs="Times New Roman"/>
          <w:b/>
          <w:szCs w:val="24"/>
        </w:rPr>
        <w:t xml:space="preserve">ΑΥΡΟΣ ΚΟΝΤΟΝΗΣ (Υπουργός Δικαιοσύνης, Διαφάνειας και Ανθρωπίνων Δικαιωμάτων): </w:t>
      </w:r>
      <w:r>
        <w:rPr>
          <w:rFonts w:eastAsia="Times New Roman" w:cs="Times New Roman"/>
          <w:szCs w:val="24"/>
        </w:rPr>
        <w:t>Μην το ξαναπείτε αυτό άλλη φορά, γιατί θα απαντήσω ανάλογα! Να μη διακόπτετε! Θα μιλήσω εγώ, που δεν έχω…</w:t>
      </w:r>
    </w:p>
    <w:p w14:paraId="4B1D46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Μη μας προκαλείτε τη μνήμη.</w:t>
      </w:r>
    </w:p>
    <w:p w14:paraId="4B1D46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w:t>
      </w:r>
      <w:r>
        <w:rPr>
          <w:rFonts w:eastAsia="Times New Roman" w:cs="Times New Roman"/>
          <w:b/>
          <w:szCs w:val="24"/>
        </w:rPr>
        <w:t xml:space="preserve">ς Δικαιοσύνης, Διαφάνειας και Ανθρωπίνων Δικαιωμάτων): </w:t>
      </w:r>
      <w:r>
        <w:rPr>
          <w:rFonts w:eastAsia="Times New Roman" w:cs="Times New Roman"/>
          <w:szCs w:val="24"/>
        </w:rPr>
        <w:t>…αυτό για να τελειώνουμε…</w:t>
      </w:r>
    </w:p>
    <w:p w14:paraId="4B1D46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 να τελειώσουμε για να μπούμε στο νομοσχέδιο!</w:t>
      </w:r>
    </w:p>
    <w:p w14:paraId="4B1D46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w:t>
      </w:r>
      <w:r>
        <w:rPr>
          <w:rFonts w:eastAsia="Times New Roman" w:cs="Times New Roman"/>
          <w:b/>
          <w:szCs w:val="24"/>
        </w:rPr>
        <w:t xml:space="preserve">ίνων Δικαιωμάτων): </w:t>
      </w:r>
      <w:r w:rsidRPr="00061F63">
        <w:rPr>
          <w:rFonts w:eastAsia="Times New Roman" w:cs="Times New Roman"/>
          <w:szCs w:val="24"/>
        </w:rPr>
        <w:t>…</w:t>
      </w:r>
      <w:r>
        <w:rPr>
          <w:rFonts w:eastAsia="Times New Roman" w:cs="Times New Roman"/>
          <w:szCs w:val="24"/>
        </w:rPr>
        <w:t xml:space="preserve">είπα εγώ ότι πράγματι </w:t>
      </w:r>
      <w:r>
        <w:rPr>
          <w:rFonts w:eastAsia="Times New Roman" w:cs="Times New Roman"/>
          <w:szCs w:val="24"/>
        </w:rPr>
        <w:lastRenderedPageBreak/>
        <w:t>υπάρχει ένας όγκος τροπολογιών. Αυτό γιατί γίνεται; Είναι οι τελευταίες ημέρες του χρόνου και πρέπει να λυθούν κάποια εκκρεμή ζητήματα. Δεν σας φέραμε τροπολογίες αυτού του όγκου</w:t>
      </w:r>
      <w:r>
        <w:rPr>
          <w:rFonts w:eastAsia="Times New Roman" w:cs="Times New Roman"/>
          <w:szCs w:val="24"/>
        </w:rPr>
        <w:t>,</w:t>
      </w:r>
      <w:r>
        <w:rPr>
          <w:rFonts w:eastAsia="Times New Roman" w:cs="Times New Roman"/>
          <w:szCs w:val="24"/>
        </w:rPr>
        <w:t xml:space="preserve"> ούτε στα μέσα της χρονιάς ούτε στι</w:t>
      </w:r>
      <w:r>
        <w:rPr>
          <w:rFonts w:eastAsia="Times New Roman" w:cs="Times New Roman"/>
          <w:szCs w:val="24"/>
        </w:rPr>
        <w:t xml:space="preserve">ς αρχές του χρόνου. Ότι υπάρχουν τροπολογίες στα νομοσχέδια, σε όλα υπάρχουν. Αλλά δείτε ότι εδώ υπάρχει μια ειδική κατάσταση που πρέπει να ρυθμιστεί και παρακαλώ </w:t>
      </w:r>
      <w:r>
        <w:rPr>
          <w:rFonts w:eastAsia="Times New Roman" w:cs="Times New Roman"/>
          <w:szCs w:val="24"/>
        </w:rPr>
        <w:t xml:space="preserve">για </w:t>
      </w:r>
      <w:r>
        <w:rPr>
          <w:rFonts w:eastAsia="Times New Roman" w:cs="Times New Roman"/>
          <w:szCs w:val="24"/>
        </w:rPr>
        <w:t>την ανοχή σας σε αυτό το ζήτημα.</w:t>
      </w:r>
    </w:p>
    <w:p w14:paraId="4B1D46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να προ</w:t>
      </w:r>
      <w:r>
        <w:rPr>
          <w:rFonts w:eastAsia="Times New Roman" w:cs="Times New Roman"/>
          <w:szCs w:val="24"/>
        </w:rPr>
        <w:t xml:space="preserve">χωρήσουμε στο νομοσχέδιο. </w:t>
      </w:r>
    </w:p>
    <w:p w14:paraId="4B1D46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μπορώ να έχω τον λόγο;</w:t>
      </w:r>
    </w:p>
    <w:p w14:paraId="4B1D46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Όλοι οι Υπουργοί θα έρθουν και θα υπερασπιστούν τις τροπολογίες που καταθέτουν. Και πέρα από α</w:t>
      </w:r>
      <w:r>
        <w:rPr>
          <w:rFonts w:eastAsia="Times New Roman" w:cs="Times New Roman"/>
          <w:szCs w:val="24"/>
        </w:rPr>
        <w:t xml:space="preserve">υτό, νομίζω ότι θα γίνει διάλογος. </w:t>
      </w:r>
    </w:p>
    <w:p w14:paraId="4B1D46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Αμυρά, εξαρχής είπαμε ότι ήταν μια παρένθεση. Οι τροπολογίες θα συζητηθούν μετά. Πρέπει να μπούμε στο νομοσχέδιο. Θα σας δώσε ένα λεπτό. Δεν είναι κανονική αγόρευση. Θα μιλήσετε </w:t>
      </w:r>
      <w:r>
        <w:rPr>
          <w:rFonts w:eastAsia="Times New Roman" w:cs="Times New Roman"/>
          <w:szCs w:val="24"/>
        </w:rPr>
        <w:t xml:space="preserve">μετά. </w:t>
      </w:r>
    </w:p>
    <w:p w14:paraId="4B1D46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δώστε όσο</w:t>
      </w:r>
      <w:r>
        <w:rPr>
          <w:rFonts w:eastAsia="Times New Roman" w:cs="Times New Roman"/>
          <w:szCs w:val="24"/>
        </w:rPr>
        <w:t>ν</w:t>
      </w:r>
      <w:r>
        <w:rPr>
          <w:rFonts w:eastAsia="Times New Roman" w:cs="Times New Roman"/>
          <w:szCs w:val="24"/>
        </w:rPr>
        <w:t xml:space="preserve"> χρόνο δώσατε στους άλλους. </w:t>
      </w:r>
    </w:p>
    <w:p w14:paraId="4B1D46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δώστε μου όσο</w:t>
      </w:r>
      <w:r>
        <w:rPr>
          <w:rFonts w:eastAsia="Times New Roman" w:cs="Times New Roman"/>
          <w:szCs w:val="24"/>
        </w:rPr>
        <w:t>ν</w:t>
      </w:r>
      <w:r>
        <w:rPr>
          <w:rFonts w:eastAsia="Times New Roman" w:cs="Times New Roman"/>
          <w:szCs w:val="24"/>
        </w:rPr>
        <w:t xml:space="preserve"> χρόνο δώσατε στους άλλους. Πρέπει να ακουστεί και η άποψη του Ποταμιού.</w:t>
      </w:r>
    </w:p>
    <w:p w14:paraId="4B1D46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Αμυρά, έχετε το</w:t>
      </w:r>
      <w:r>
        <w:rPr>
          <w:rFonts w:eastAsia="Times New Roman" w:cs="Times New Roman"/>
          <w:szCs w:val="24"/>
        </w:rPr>
        <w:t>ν λόγο για δύο λεπτά και ολοκληρώνουμε.</w:t>
      </w:r>
    </w:p>
    <w:p w14:paraId="4B1D46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Αγαπητέ Υπουργέ, νωρίτερα απαντώντας στον κ. Παφίλη επικαλεστήκατε δύο φορές την αρχή της καλής νομοθέτησης. </w:t>
      </w:r>
    </w:p>
    <w:p w14:paraId="4B1D46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το σχόλιό σας </w:t>
      </w:r>
      <w:r>
        <w:rPr>
          <w:rFonts w:eastAsia="Times New Roman" w:cs="Times New Roman"/>
          <w:szCs w:val="24"/>
        </w:rPr>
        <w:t>από</w:t>
      </w:r>
      <w:r>
        <w:rPr>
          <w:rFonts w:eastAsia="Times New Roman" w:cs="Times New Roman"/>
          <w:szCs w:val="24"/>
        </w:rPr>
        <w:t xml:space="preserve"> τη θέση του Υπουργού Δικαιοσύνης για το εξής: Αφήστε τις σημερινές τροπολογίες. </w:t>
      </w:r>
      <w:r>
        <w:rPr>
          <w:rFonts w:eastAsia="Times New Roman" w:cs="Times New Roman"/>
          <w:szCs w:val="24"/>
        </w:rPr>
        <w:t>Βέβαια, θ</w:t>
      </w:r>
      <w:r>
        <w:rPr>
          <w:rFonts w:eastAsia="Times New Roman" w:cs="Times New Roman"/>
          <w:szCs w:val="24"/>
        </w:rPr>
        <w:t xml:space="preserve">α έρθω και σε αυτές. Εχθές στο σχέδιο νόμου για το </w:t>
      </w:r>
      <w:r>
        <w:rPr>
          <w:rFonts w:eastAsia="Times New Roman" w:cs="Times New Roman"/>
          <w:szCs w:val="24"/>
        </w:rPr>
        <w:t>Δ</w:t>
      </w:r>
      <w:r>
        <w:rPr>
          <w:rFonts w:eastAsia="Times New Roman" w:cs="Times New Roman"/>
          <w:szCs w:val="24"/>
        </w:rPr>
        <w:t>ιάστημα, για τον Ελληνικό Διαστημικό Οργανισμό</w:t>
      </w:r>
      <w:r>
        <w:rPr>
          <w:rFonts w:eastAsia="Times New Roman" w:cs="Times New Roman"/>
          <w:szCs w:val="24"/>
        </w:rPr>
        <w:t>,</w:t>
      </w:r>
      <w:r>
        <w:rPr>
          <w:rFonts w:eastAsia="Times New Roman" w:cs="Times New Roman"/>
          <w:szCs w:val="24"/>
        </w:rPr>
        <w:t xml:space="preserve"> κατατέθηκαν είκοσι τροπολογίες. Θα αναφερθώ σε δύο εξ αυτών: Η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είχε σχέση με την κάρτα φιλάθλου, που ποτέ δεν θα γίνει, και μ</w:t>
      </w:r>
      <w:r>
        <w:rPr>
          <w:rFonts w:eastAsia="Times New Roman" w:cs="Times New Roman"/>
          <w:szCs w:val="24"/>
        </w:rPr>
        <w:t>ί</w:t>
      </w:r>
      <w:r>
        <w:rPr>
          <w:rFonts w:eastAsia="Times New Roman" w:cs="Times New Roman"/>
          <w:szCs w:val="24"/>
        </w:rPr>
        <w:t xml:space="preserve">α δεύτερη για τη δυνατότητα του Υπουργείου Μεταναστευτικής Πολιτικής για απευθείας αναθέσεις για προμήθεια διαφόρων υλικών ή υπηρεσιών. </w:t>
      </w:r>
    </w:p>
    <w:p w14:paraId="4B1D46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βρίσκετε εσείς καλή νομοθέτηση; Καλοπροαίρετα σ</w:t>
      </w:r>
      <w:r>
        <w:rPr>
          <w:rFonts w:eastAsia="Times New Roman" w:cs="Times New Roman"/>
          <w:szCs w:val="24"/>
        </w:rPr>
        <w:t>ας ρωτάω και περιμένω μ</w:t>
      </w:r>
      <w:r>
        <w:rPr>
          <w:rFonts w:eastAsia="Times New Roman" w:cs="Times New Roman"/>
          <w:szCs w:val="24"/>
        </w:rPr>
        <w:t>ί</w:t>
      </w:r>
      <w:r>
        <w:rPr>
          <w:rFonts w:eastAsia="Times New Roman" w:cs="Times New Roman"/>
          <w:szCs w:val="24"/>
        </w:rPr>
        <w:t xml:space="preserve">α απάντηση καλοπροαίρετη. </w:t>
      </w:r>
    </w:p>
    <w:p w14:paraId="4B1D46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τροπολογία για τους πλειστηριασμούς και για το αυτόφωρο και την επέκταση του αυτοφώρου και στους ιδιωτικούς χώρους, γιατί περί αυτού πρόκειται, βεβαίως… </w:t>
      </w:r>
    </w:p>
    <w:p w14:paraId="4B1D46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w:t>
      </w:r>
      <w:r>
        <w:rPr>
          <w:rFonts w:eastAsia="Times New Roman" w:cs="Times New Roman"/>
          <w:b/>
          <w:szCs w:val="24"/>
        </w:rPr>
        <w:t xml:space="preserve"> Διαφάνειας και Ανθρωπίνων Δικαιωμάτων): </w:t>
      </w:r>
      <w:r>
        <w:rPr>
          <w:rFonts w:eastAsia="Times New Roman" w:cs="Times New Roman"/>
          <w:szCs w:val="24"/>
        </w:rPr>
        <w:t>Μόνο.</w:t>
      </w:r>
    </w:p>
    <w:p w14:paraId="4B1D467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μόνο. </w:t>
      </w:r>
    </w:p>
    <w:p w14:paraId="4B1D46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Όμως, έχει και κάτι ακόμα και θα σας το πω. Στην αιτιολογική έκθεση -και εκεί είναι η είδηση- γράφετε ότι δεν γίνεται η επέκταση για να υπάρχουν τα ίσα μέτρα και ίσα σταθμά μόνο με</w:t>
      </w:r>
      <w:r>
        <w:rPr>
          <w:rFonts w:eastAsia="Times New Roman" w:cs="Times New Roman"/>
          <w:szCs w:val="24"/>
        </w:rPr>
        <w:t xml:space="preserve">ταξύ του δημόσιου χώρου και του ιδιωτικού αλλά και για να αποφευχθεί ο </w:t>
      </w:r>
      <w:r>
        <w:rPr>
          <w:rFonts w:eastAsia="Times New Roman" w:cs="Times New Roman"/>
          <w:szCs w:val="24"/>
        </w:rPr>
        <w:lastRenderedPageBreak/>
        <w:t xml:space="preserve">κίνδυνος ανακεφαλαιοποίησης τραπεζών. Εδώ είναι η είδηση! Ακούμε, δηλαδή, επισήμως την Κυβέρνηση να μας επισείει τον κίνδυνο νέας ανακεφαλαιοποίησης τραπεζών. </w:t>
      </w:r>
    </w:p>
    <w:p w14:paraId="4B1D46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ρωτώ να μου πείτε, αφ</w:t>
      </w:r>
      <w:r>
        <w:rPr>
          <w:rFonts w:eastAsia="Times New Roman" w:cs="Times New Roman"/>
          <w:szCs w:val="24"/>
        </w:rPr>
        <w:t xml:space="preserve">ού εσείς είστε ο άνθρωπος της τροπολογίας αυτής, εάν βρισκόμαστε ενώπιον τέτοιου κινδύνου, νέας ανακεφαλαιοποίησης τραπεζών, όπως γράφεται στην αιτιολογική έκθεση της τροπολογίας. </w:t>
      </w:r>
    </w:p>
    <w:p w14:paraId="4B1D46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κύριε Πρόεδρε, η τροπολογία για τη διαγραφή χρεών και προστίμων επιχειρήσεων προς την εφορία. Θα ήθελα, κύριε Υπουργέ, αφού είναι δεκτή από εσάς αυτή η τροπολογία…</w:t>
      </w:r>
    </w:p>
    <w:p w14:paraId="4B1D467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Αμυρά, δεν θα κάνουμε συζήτηση για τις τρ</w:t>
      </w:r>
      <w:r>
        <w:rPr>
          <w:rFonts w:eastAsia="Times New Roman" w:cs="Times New Roman"/>
          <w:szCs w:val="24"/>
        </w:rPr>
        <w:t>οπολογίες.</w:t>
      </w:r>
    </w:p>
    <w:p w14:paraId="4B1D4676"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Μισό λεπτό, κύριε Πρόεδρε!</w:t>
      </w:r>
    </w:p>
    <w:p w14:paraId="4B1D46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συζήτηση επί της τροπολογίας. Όμως, να μας πει ο αγαπητός κ</w:t>
      </w:r>
      <w:r>
        <w:rPr>
          <w:rFonts w:eastAsia="Times New Roman" w:cs="Times New Roman"/>
          <w:szCs w:val="24"/>
        </w:rPr>
        <w:t>.</w:t>
      </w:r>
      <w:r>
        <w:rPr>
          <w:rFonts w:eastAsia="Times New Roman" w:cs="Times New Roman"/>
          <w:szCs w:val="24"/>
        </w:rPr>
        <w:t xml:space="preserve"> Κοντονής για ποιες επιχειρήσεις, για ποιο ύψος προστίμων και οφειλών προς την εφορία γίνεται αυτή η ρύθμιση. Να μας πείτε αυτές εί</w:t>
      </w:r>
      <w:r>
        <w:rPr>
          <w:rFonts w:eastAsia="Times New Roman" w:cs="Times New Roman"/>
          <w:szCs w:val="24"/>
        </w:rPr>
        <w:t>ναι οι επιχειρήσεις, αυτά είναι τα πρόστιμα που θα διαγραφούν, ούτως ώστε να μην υπάρχουν γκρίζες γραμμές και μαύρες τρύπες.</w:t>
      </w:r>
    </w:p>
    <w:p w14:paraId="4B1D46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w:t>
      </w:r>
    </w:p>
    <w:p w14:paraId="4B1D46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Ο Υπουργός θα τοποθετηθεί, πιστεύω, στην ομιλία του. Δεν </w:t>
      </w:r>
      <w:r>
        <w:rPr>
          <w:rFonts w:eastAsia="Times New Roman" w:cs="Times New Roman"/>
          <w:szCs w:val="24"/>
        </w:rPr>
        <w:t xml:space="preserve">θα συνεχίσουμε εδώ. Θα προχωρήσουμε τώρα στους εισηγητές και στους ειδικούς αγορητές. </w:t>
      </w:r>
    </w:p>
    <w:p w14:paraId="4B1D46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Κύριε Πρόεδρε, θα ήθελα τον λόγο για ένα λεπτό. </w:t>
      </w:r>
    </w:p>
    <w:p w14:paraId="4B1D467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Αϊβατίδη, είστε ειδικός αγορητής και θα έχετε την ευχέρεια </w:t>
      </w:r>
      <w:r>
        <w:rPr>
          <w:rFonts w:eastAsia="Times New Roman" w:cs="Times New Roman"/>
          <w:szCs w:val="24"/>
        </w:rPr>
        <w:t xml:space="preserve">να μιλήσετε σε λίγο. Τι νόημα έχει να μιλήσετε τώρα; </w:t>
      </w:r>
    </w:p>
    <w:p w14:paraId="4B1D46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Επειδή μίλησαν όλοι. </w:t>
      </w:r>
    </w:p>
    <w:p w14:paraId="4B1D46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οινοβουλευτικός σας </w:t>
      </w:r>
      <w:r>
        <w:rPr>
          <w:rFonts w:eastAsia="Times New Roman" w:cs="Times New Roman"/>
          <w:szCs w:val="24"/>
        </w:rPr>
        <w:t>Ε</w:t>
      </w:r>
      <w:r>
        <w:rPr>
          <w:rFonts w:eastAsia="Times New Roman" w:cs="Times New Roman"/>
          <w:szCs w:val="24"/>
        </w:rPr>
        <w:t>κπρόσωπος είναι ο κ. Λαγός. Εσείς θα τοποθετηθείτε ως ειδικός αγορητής</w:t>
      </w:r>
      <w:r>
        <w:rPr>
          <w:rFonts w:eastAsia="Times New Roman" w:cs="Times New Roman"/>
          <w:szCs w:val="24"/>
        </w:rPr>
        <w:t>,</w:t>
      </w:r>
      <w:r>
        <w:rPr>
          <w:rFonts w:eastAsia="Times New Roman" w:cs="Times New Roman"/>
          <w:szCs w:val="24"/>
        </w:rPr>
        <w:t xml:space="preserve"> όταν έρθει η σειρά σας σε λίγο. </w:t>
      </w:r>
    </w:p>
    <w:p w14:paraId="4B1D467E"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Κύριε Πρόεδρε, θα ήθελα τον λόγο</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Εκπρόσωπος,</w:t>
      </w:r>
      <w:r>
        <w:rPr>
          <w:rFonts w:eastAsia="Times New Roman" w:cs="Times New Roman"/>
          <w:szCs w:val="24"/>
        </w:rPr>
        <w:t xml:space="preserve"> επί της διαδικασίας για ένα λεπτό. </w:t>
      </w:r>
    </w:p>
    <w:p w14:paraId="4B1D46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Γεωργαντά, έχετε τον λόγο για ένα λεπτό.</w:t>
      </w:r>
    </w:p>
    <w:p w14:paraId="4B1D46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ΓΕΩΡΓΑΝΤΑΣ: </w:t>
      </w:r>
      <w:r>
        <w:rPr>
          <w:rFonts w:eastAsia="Times New Roman" w:cs="Times New Roman"/>
          <w:szCs w:val="24"/>
        </w:rPr>
        <w:t xml:space="preserve">Ευχαριστώ, κύριε Πρόεδρε. </w:t>
      </w:r>
    </w:p>
    <w:p w14:paraId="4B1D46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η χρήσιμη, κατά τα άλλα, συζήτηση, η οποία προηγήθηκε, κύριε Πρόεδρε, ήταν διαφωτιστική ως προς την ανάγκη να αποφεύγονται οι τροπολογίες της τελευταίας στιγμής. Βλέπετε πόσα θέματα έχουν προκύψει. Βλέπετε</w:t>
      </w:r>
      <w:r>
        <w:rPr>
          <w:rFonts w:eastAsia="Times New Roman" w:cs="Times New Roman"/>
          <w:szCs w:val="24"/>
        </w:rPr>
        <w:t xml:space="preserve"> ότι δεν υπάρχει ο χρόνος για να γίνει επαρκής αξιολόγηση από τους συναδέλφους των επιπτώσεων μιας τόσο σοβαρής τροπολογίας. Βεβαίως, είδαμε έναν Υπουργό να επικαλείται τις αρχές της καλής νομοθέτησης και να μας δίνει, εν μέρει, δίκιο για τις καταγγελίες μ</w:t>
      </w:r>
      <w:r>
        <w:rPr>
          <w:rFonts w:eastAsia="Times New Roman" w:cs="Times New Roman"/>
          <w:szCs w:val="24"/>
        </w:rPr>
        <w:t xml:space="preserve">ας περί αυτής της βιομηχανίας τροπολογιών, η οποία δυστυχώς συνηθίζεται. </w:t>
      </w:r>
    </w:p>
    <w:p w14:paraId="4B1D46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ξέρετε, το ζητούμενο είναι να δούμε, σε σχέση με τον κ. Παππά χθες και σε σχέση με τον κ. Κοντονή σήμερα, ποιανού νομοσχέδιο θα έχει τις περισσότερες τροπολογίες. Θα βγάλουμε</w:t>
      </w:r>
      <w:r>
        <w:rPr>
          <w:rFonts w:eastAsia="Times New Roman" w:cs="Times New Roman"/>
          <w:szCs w:val="24"/>
        </w:rPr>
        <w:t xml:space="preserve"> τον πρωταθλητή χειμώνα. Δεν αρκεί να καταγγέλλουμε συνέχεια </w:t>
      </w:r>
      <w:r>
        <w:rPr>
          <w:rFonts w:eastAsia="Times New Roman" w:cs="Times New Roman"/>
          <w:szCs w:val="24"/>
        </w:rPr>
        <w:lastRenderedPageBreak/>
        <w:t xml:space="preserve">αυτόν τον τρόπο κακής νομοθέτησης. Θα πρέπει να εξαλειφθεί αυτό το φαινόμενο τέτοιων τροπολογιών άσχετων για πολύ σοβαρά ζητήματα. </w:t>
      </w:r>
    </w:p>
    <w:p w14:paraId="4B1D46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κατανοούμε, κύριε Πρόεδρε, κύριε Υπουργέ, την ανάγκη για </w:t>
      </w:r>
      <w:r>
        <w:rPr>
          <w:rFonts w:eastAsia="Times New Roman" w:cs="Times New Roman"/>
          <w:szCs w:val="24"/>
        </w:rPr>
        <w:t xml:space="preserve">μερικά ζητήματα, τα οποία λήγουν τέλος του έτους, να έρθει </w:t>
      </w:r>
      <w:r>
        <w:rPr>
          <w:rFonts w:eastAsia="Times New Roman" w:cs="Times New Roman"/>
          <w:szCs w:val="24"/>
        </w:rPr>
        <w:t xml:space="preserve">αυτό </w:t>
      </w:r>
      <w:r>
        <w:rPr>
          <w:rFonts w:eastAsia="Times New Roman" w:cs="Times New Roman"/>
          <w:szCs w:val="24"/>
        </w:rPr>
        <w:t xml:space="preserve">το ρυθμιστικό πλαίσιο για να ανανεωθούν και να παραταθούν, όμως δεν είναι όλες οι τροπολογίες τέτοιου είδους και περιεχομένου. Και αυτό το ξέρουμε πολύ καλά όλοι. </w:t>
      </w:r>
    </w:p>
    <w:p w14:paraId="4B1D46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πρέπει να σταματήσει. Ν</w:t>
      </w:r>
      <w:r>
        <w:rPr>
          <w:rFonts w:eastAsia="Times New Roman" w:cs="Times New Roman"/>
          <w:szCs w:val="24"/>
        </w:rPr>
        <w:t>ομίζω, κύριε Υπουργέ, δεν αρκεί πλέον να λέμε: «Υπάρχει δίκιο. Ναι, αυτό δεν έπρεπε να γίνεται». Πρέπει να τελειώσει αυτό. Υπήρξαν επιστολές, οι οποίες στάλθηκαν από τον Αρχηγό της Αξιωματικής Αντιπολίτευσης στον Πρόεδρο της Βουλής, αλλά βλέπω ότι κανείς δ</w:t>
      </w:r>
      <w:r>
        <w:rPr>
          <w:rFonts w:eastAsia="Times New Roman" w:cs="Times New Roman"/>
          <w:szCs w:val="24"/>
        </w:rPr>
        <w:t xml:space="preserve">εν συγκινήθηκε. </w:t>
      </w:r>
    </w:p>
    <w:p w14:paraId="4B1D46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του ΣΥΡΙΖΑ, συνεχίζουμε να γελοιοποιούμε τη διαδικασία του Κοινοβουλίου. Είμαστε πρώτο θέμα σε όλες τις τηλεοράσεις και τις εφημερίδες, γι</w:t>
      </w:r>
      <w:r>
        <w:rPr>
          <w:rFonts w:eastAsia="Times New Roman" w:cs="Times New Roman"/>
          <w:szCs w:val="24"/>
        </w:rPr>
        <w:t>’</w:t>
      </w:r>
      <w:r>
        <w:rPr>
          <w:rFonts w:eastAsia="Times New Roman" w:cs="Times New Roman"/>
          <w:szCs w:val="24"/>
        </w:rPr>
        <w:t xml:space="preserve"> αυτές τις τροπολογίες που έρχονται πάντα στο τέλος τους έτους. Να ξεκαθαρίσουμε π</w:t>
      </w:r>
      <w:r>
        <w:rPr>
          <w:rFonts w:eastAsia="Times New Roman" w:cs="Times New Roman"/>
          <w:szCs w:val="24"/>
        </w:rPr>
        <w:t xml:space="preserve">οιες είναι αναγκαίες και να τις συζητήσουμε, όπως κάναμε παλιά. Δεν έχουμε αντίρρηση. Περισσότερες από τις μισές δεν έπρεπε να έρθουν υπό αυτές τις συνθήκες. </w:t>
      </w:r>
    </w:p>
    <w:p w14:paraId="4B1D46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6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Πριν δώσω τον λόγο στον κ. Τσίρκα, τον εισηγ</w:t>
      </w:r>
      <w:r>
        <w:rPr>
          <w:rFonts w:eastAsia="Times New Roman" w:cs="Times New Roman"/>
          <w:szCs w:val="24"/>
        </w:rPr>
        <w:t xml:space="preserve">ητή του ΣΥΡΙΖΑ, πρέπει να πω ότι επειδή δεν υπάρχει σύστημα αυτόματης εγγραφής των ομιλητών, πρέπει να δηλώνετε διά ανατάσεως της χειρός ότι θέλετε να μιλήσετε για το νομοσχέδιο. </w:t>
      </w:r>
    </w:p>
    <w:p w14:paraId="4B1D46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w:t>
      </w:r>
      <w:r>
        <w:rPr>
          <w:rFonts w:eastAsia="Times New Roman" w:cs="Times New Roman"/>
          <w:b/>
          <w:szCs w:val="24"/>
        </w:rPr>
        <w:t xml:space="preserve">ν): </w:t>
      </w:r>
      <w:r>
        <w:rPr>
          <w:rFonts w:eastAsia="Times New Roman" w:cs="Times New Roman"/>
          <w:szCs w:val="24"/>
        </w:rPr>
        <w:t xml:space="preserve">Κύριε Πρόεδρε, μέχρι να λάβει τον λόγο ο κ. Τσίρκας, θα ήθελα να πω ότι στα τέλη του 2014, όταν είχε κριθεί και ότι τελειώνει τον βίο της η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τον Δεκέμβριο είχαν έρθει εξήντα τροπολογίες. </w:t>
      </w:r>
    </w:p>
    <w:p w14:paraId="4B1D46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Μπορείτε να τις </w:t>
      </w:r>
      <w:r>
        <w:rPr>
          <w:rFonts w:eastAsia="Times New Roman" w:cs="Times New Roman"/>
          <w:szCs w:val="24"/>
        </w:rPr>
        <w:t xml:space="preserve">φέρετε; </w:t>
      </w:r>
    </w:p>
    <w:p w14:paraId="4B1D46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Θα καταθέσω τον κατάλογο. </w:t>
      </w:r>
    </w:p>
    <w:p w14:paraId="4B1D46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 τις φέρετε. </w:t>
      </w:r>
    </w:p>
    <w:p w14:paraId="4B1D46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Με προκαλείτε. </w:t>
      </w:r>
    </w:p>
    <w:p w14:paraId="4B1D46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σας λ</w:t>
      </w:r>
      <w:r>
        <w:rPr>
          <w:rFonts w:eastAsia="Times New Roman" w:cs="Times New Roman"/>
          <w:szCs w:val="24"/>
        </w:rPr>
        <w:t xml:space="preserve">έω ότι κι εσείς προσπαθούσατε κάτι να ρυθμίσετε. Αυτό σας λέω. Μη γίνεστε κήνσορες, ενώ έχετε κάνει πράγματα, τα οποία ήταν αδιανόητα. </w:t>
      </w:r>
    </w:p>
    <w:p w14:paraId="4B1D46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Άρα τελειώνετε. Αυτό μας λέτε, ότι τελειώνει ο βίος της Κυβέρνησης</w:t>
      </w:r>
      <w:r>
        <w:rPr>
          <w:rFonts w:eastAsia="Times New Roman" w:cs="Times New Roman"/>
          <w:szCs w:val="24"/>
        </w:rPr>
        <w:t>!</w:t>
      </w:r>
      <w:r>
        <w:rPr>
          <w:rFonts w:eastAsia="Times New Roman" w:cs="Times New Roman"/>
          <w:szCs w:val="24"/>
        </w:rPr>
        <w:t xml:space="preserve"> </w:t>
      </w:r>
    </w:p>
    <w:p w14:paraId="4B1D46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 xml:space="preserve">ς): </w:t>
      </w:r>
      <w:r>
        <w:rPr>
          <w:rFonts w:eastAsia="Times New Roman" w:cs="Times New Roman"/>
          <w:szCs w:val="24"/>
        </w:rPr>
        <w:t xml:space="preserve">Κύριε Υπουργέ, κάνω παράκληση να τα πείτε στην ομιλίας σας, για να σταματήσει η συζήτηση. </w:t>
      </w:r>
    </w:p>
    <w:p w14:paraId="4B1D46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Τσίρκας. </w:t>
      </w:r>
    </w:p>
    <w:p w14:paraId="4B1D46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Ευχαριστώ, κύριε Πρόεδρε.</w:t>
      </w:r>
    </w:p>
    <w:p w14:paraId="4B1D46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έχουμε και σήμερα μπροστά μας ένα πολύ σημαντικό νομοσχέδιο. Είναι σαφές </w:t>
      </w:r>
      <w:r>
        <w:rPr>
          <w:rFonts w:eastAsia="Times New Roman" w:cs="Times New Roman"/>
          <w:szCs w:val="24"/>
        </w:rPr>
        <w:lastRenderedPageBreak/>
        <w:t>ότι η πολιτική του Υπουργείου Δικαιοσύνης, Διαφάνειας και Ανθρωπίνων Δικαιωμάτων στοχεύει στην αποτελεσματική προστασία των ανθρωπίνων δικα</w:t>
      </w:r>
      <w:r>
        <w:rPr>
          <w:rFonts w:eastAsia="Times New Roman" w:cs="Times New Roman"/>
          <w:szCs w:val="24"/>
        </w:rPr>
        <w:t xml:space="preserve">ιωμάτων σε κάθε πτυχή της κοινωνικής ζωής και στην ανάπτυξη ενός σύγχρονου σχεδίου αντεγκληματικής και σωφρονιστικής πολιτικής. </w:t>
      </w:r>
    </w:p>
    <w:p w14:paraId="4B1D46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στρατηγικό αυτό σχέδιο στοχεύει στη βελτίωση των συνθηκών κράτησης και τον εκσυγχρονισμό των υποδομών, στην ανάπτυξη του ανθ</w:t>
      </w:r>
      <w:r>
        <w:rPr>
          <w:rFonts w:eastAsia="Times New Roman" w:cs="Times New Roman"/>
          <w:szCs w:val="24"/>
        </w:rPr>
        <w:t xml:space="preserve">ρώπινου δυναμικού, την εκπαίδευση του προσωπικού και της διοίκησης, στη μείωση του υπερπληθυσμού, θεσπίζοντας εναλλακτικά μέτρα για την αξιόπιστη έκτιση των ποινών και μέτρα που να κατευθύνονται στην πρόληψη αντιμετώπισης για την </w:t>
      </w:r>
      <w:r>
        <w:rPr>
          <w:rFonts w:eastAsia="Times New Roman" w:cs="Times New Roman"/>
          <w:szCs w:val="24"/>
        </w:rPr>
        <w:lastRenderedPageBreak/>
        <w:t xml:space="preserve">αντιμετώπιση της νεανικής </w:t>
      </w:r>
      <w:r>
        <w:rPr>
          <w:rFonts w:eastAsia="Times New Roman" w:cs="Times New Roman"/>
          <w:szCs w:val="24"/>
        </w:rPr>
        <w:t xml:space="preserve">παραβατικότητας αλλά και στην προετοιμασία επανένταξης και στη δημιουργία υπηρεσιών υγείας στις φυλακές σε συνεργασία με το Υπουργείο Υγείας. </w:t>
      </w:r>
    </w:p>
    <w:p w14:paraId="4B1D46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Οι δικές μας πολιτικές κατατείνουν </w:t>
      </w:r>
      <w:r>
        <w:rPr>
          <w:rFonts w:eastAsia="Times New Roman" w:cs="Times New Roman"/>
          <w:szCs w:val="24"/>
        </w:rPr>
        <w:t>-</w:t>
      </w:r>
      <w:r>
        <w:rPr>
          <w:rFonts w:eastAsia="Times New Roman" w:cs="Times New Roman"/>
          <w:szCs w:val="24"/>
        </w:rPr>
        <w:t>εκτός των άλλων</w:t>
      </w:r>
      <w:r>
        <w:rPr>
          <w:rFonts w:eastAsia="Times New Roman" w:cs="Times New Roman"/>
          <w:szCs w:val="24"/>
        </w:rPr>
        <w:t>-</w:t>
      </w:r>
      <w:r>
        <w:rPr>
          <w:rFonts w:eastAsia="Times New Roman" w:cs="Times New Roman"/>
          <w:szCs w:val="24"/>
        </w:rPr>
        <w:t xml:space="preserve"> και στην επιτάχυνση απονομής της δικαιοσύνης. </w:t>
      </w:r>
    </w:p>
    <w:p w14:paraId="4B1D4695"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rPr>
        <w:t>Δεν θα επαναλ</w:t>
      </w:r>
      <w:r>
        <w:rPr>
          <w:rFonts w:eastAsia="Times New Roman"/>
          <w:bCs/>
        </w:rPr>
        <w:t xml:space="preserve">άβω τα στοιχεία </w:t>
      </w:r>
      <w:r>
        <w:rPr>
          <w:rFonts w:eastAsia="Times New Roman"/>
          <w:bCs/>
          <w:shd w:val="clear" w:color="auto" w:fill="FFFFFF"/>
        </w:rPr>
        <w:t>που</w:t>
      </w:r>
      <w:r>
        <w:rPr>
          <w:rFonts w:eastAsia="Times New Roman"/>
          <w:bCs/>
        </w:rPr>
        <w:t xml:space="preserve"> κατέθεσε πριν λίγες μέρες ο Υπουργός Δικαιοσύνης στην Ολομέλεια της Βουλής, κατά τη συζήτηση του </w:t>
      </w:r>
      <w:r>
        <w:rPr>
          <w:rFonts w:eastAsia="Times New Roman"/>
          <w:bCs/>
          <w:shd w:val="clear" w:color="auto" w:fill="FFFFFF"/>
        </w:rPr>
        <w:t>κρατικού προϋπολογισμού</w:t>
      </w:r>
      <w:r>
        <w:rPr>
          <w:rFonts w:eastAsia="Times New Roman"/>
          <w:bCs/>
          <w:shd w:val="clear" w:color="auto" w:fill="FFFFFF"/>
        </w:rPr>
        <w:t>. Είναι σημαντικό να πω, όμως, ότι η Κυβέρνηση έχει πετύχει να βελτιώσει την εικόνα των συνθηκών απονομής της δικαιο</w:t>
      </w:r>
      <w:r>
        <w:rPr>
          <w:rFonts w:eastAsia="Times New Roman"/>
          <w:bCs/>
          <w:shd w:val="clear" w:color="auto" w:fill="FFFFFF"/>
        </w:rPr>
        <w:t xml:space="preserve">σύνης και επιτάχυνσης του χρόνου έκδοσης των αποφάσεων. </w:t>
      </w:r>
    </w:p>
    <w:p w14:paraId="4B1D4696"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Χρειάζονται, βέβαια, και άλλες θεσμικές παρεμβάσεις και έχουμε αποδείξει ότι διαθέτουμε την πολιτική βούληση να τις προχωρήσουμε. Είναι σημαντικά, όμως, αυτά τα στοιχεία που έχει καταθέσει ο Υπουργός</w:t>
      </w:r>
      <w:r>
        <w:rPr>
          <w:rFonts w:eastAsia="Times New Roman"/>
          <w:bCs/>
          <w:shd w:val="clear" w:color="auto" w:fill="FFFFFF"/>
        </w:rPr>
        <w:t xml:space="preserve"> ότι</w:t>
      </w:r>
      <w:r>
        <w:rPr>
          <w:rFonts w:eastAsia="Times New Roman"/>
          <w:bCs/>
          <w:shd w:val="clear" w:color="auto" w:fill="FFFFFF"/>
        </w:rPr>
        <w:t>,</w:t>
      </w:r>
      <w:r>
        <w:rPr>
          <w:rFonts w:eastAsia="Times New Roman"/>
          <w:bCs/>
          <w:shd w:val="clear" w:color="auto" w:fill="FFFFFF"/>
        </w:rPr>
        <w:t xml:space="preserve"> πράγματι</w:t>
      </w:r>
      <w:r>
        <w:rPr>
          <w:rFonts w:eastAsia="Times New Roman"/>
          <w:bCs/>
          <w:shd w:val="clear" w:color="auto" w:fill="FFFFFF"/>
        </w:rPr>
        <w:t>,</w:t>
      </w:r>
      <w:r>
        <w:rPr>
          <w:rFonts w:eastAsia="Times New Roman"/>
          <w:bCs/>
          <w:shd w:val="clear" w:color="auto" w:fill="FFFFFF"/>
        </w:rPr>
        <w:t xml:space="preserve"> έχει επιτευχθεί η καλυτέρευση των συνθηκών απονομής της δικαιοσύνης και η επιτάχυνση των δικών. </w:t>
      </w:r>
    </w:p>
    <w:p w14:paraId="4B1D4697"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Η παρούσα νομοθετική πρωτοβουλία, όπως και κάθε μεταρρυθμιστική παρέμβαση του Υπουργείου Δικαιοσύνης, αποσκοπεί στην αποτελεσματική λειτουργία </w:t>
      </w:r>
      <w:r>
        <w:rPr>
          <w:rFonts w:eastAsia="Times New Roman"/>
          <w:bCs/>
          <w:shd w:val="clear" w:color="auto" w:fill="FFFFFF"/>
        </w:rPr>
        <w:t xml:space="preserve">του θεσμού της </w:t>
      </w:r>
      <w:r>
        <w:rPr>
          <w:rFonts w:eastAsia="Times New Roman"/>
          <w:bCs/>
          <w:shd w:val="clear" w:color="auto" w:fill="FFFFFF"/>
        </w:rPr>
        <w:t>δι</w:t>
      </w:r>
      <w:r>
        <w:rPr>
          <w:rFonts w:eastAsia="Times New Roman"/>
          <w:bCs/>
          <w:shd w:val="clear" w:color="auto" w:fill="FFFFFF"/>
        </w:rPr>
        <w:t xml:space="preserve">καιοσύνης και στην επιτάχυνση της απονομής της και κυρίως με το νομοσχέδιο αυτό με τις διατάξεις που περιέχονται στο δεύτερο μέρος του νομοσχεδίου. </w:t>
      </w:r>
    </w:p>
    <w:p w14:paraId="4B1D4698"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Με το νομοσχέδιο, λοιπόν, που συζητάμε σήμερα, δίνεται έμφαση</w:t>
      </w:r>
      <w:r>
        <w:rPr>
          <w:rFonts w:eastAsia="Times New Roman"/>
          <w:bCs/>
          <w:shd w:val="clear" w:color="auto" w:fill="FFFFFF"/>
        </w:rPr>
        <w:t>,</w:t>
      </w:r>
      <w:r>
        <w:rPr>
          <w:rFonts w:eastAsia="Times New Roman"/>
          <w:bCs/>
          <w:shd w:val="clear" w:color="auto" w:fill="FFFFFF"/>
        </w:rPr>
        <w:t xml:space="preserve"> τόσο στον εκσυγχρονισμό των</w:t>
      </w:r>
      <w:r>
        <w:rPr>
          <w:rFonts w:eastAsia="Times New Roman"/>
          <w:bCs/>
          <w:shd w:val="clear" w:color="auto" w:fill="FFFFFF"/>
        </w:rPr>
        <w:t xml:space="preserve"> μέτρων θεραπείες για δράστες αξιόποινων πράξεων με ψυχικές ή διανοητικές διαταραχές όσο και στην επιτάχυνση της απονομής της δικαιοσύνης με κύριο γνώμονα τη διαφάνεια. </w:t>
      </w:r>
    </w:p>
    <w:p w14:paraId="4B1D4699"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Σημείο αναφοράς για τον σχεδιασμό αυτού του πολύ σημαντικού νομοθετήματος αποτέλεσαν ο</w:t>
      </w:r>
      <w:r>
        <w:rPr>
          <w:rFonts w:eastAsia="Times New Roman"/>
          <w:bCs/>
          <w:shd w:val="clear" w:color="auto" w:fill="FFFFFF"/>
        </w:rPr>
        <w:t>ι εξελίξεις στη διεθνή και ευρωπαϊκή έννομη τάξη μετά το 1950, όπως αποτυπώνονται σε θεμελιώδη κείμενα προάσπισης των δικαιωμάτων του ανθρώπου, ενώ ενσωματώνονται και επισημάνσεις της Εθνικής Επιτροπής για τα Δικαιώματα του Ανθρώπου, του Συνηγόρου του Πολί</w:t>
      </w:r>
      <w:r>
        <w:rPr>
          <w:rFonts w:eastAsia="Times New Roman"/>
          <w:bCs/>
          <w:shd w:val="clear" w:color="auto" w:fill="FFFFFF"/>
        </w:rPr>
        <w:t xml:space="preserve">τη αλλά και της Ελληνικής Ψυχιατρικής Εταιρίας. </w:t>
      </w:r>
    </w:p>
    <w:p w14:paraId="4B1D469A"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Επιχειρείται μια σημαντική αλλαγή στο ισχύον θεσμικό πλαίσιο των άρθρων 38, 41, 69 και 70 του Ποινικού Κώδικα, βάζοντας τέλος σε αντιλήψεις του προηγούμενου αιώνα, που κάλυπταν την ισχύουσα νομοθεσία. Η αναθ</w:t>
      </w:r>
      <w:r>
        <w:rPr>
          <w:rFonts w:eastAsia="Times New Roman"/>
          <w:bCs/>
          <w:shd w:val="clear" w:color="auto" w:fill="FFFFFF"/>
        </w:rPr>
        <w:t>εώρηση των συγκεκριμένων διατάξεων σε συνδυασμό με τις αναγκαίες αλλαγές στον Κώδικα Ποινικής Δικονομίας και τη διαμόρφωση ειδικών κανόνων εκτέλεσης των προβλεπόμενων μέτρων, όπως απαιτεί το άρθρο 56 του Ποινικού Κώδικα, αποτελεί ζωτικής σημασίας ζήτημα, α</w:t>
      </w:r>
      <w:r>
        <w:rPr>
          <w:rFonts w:eastAsia="Times New Roman"/>
          <w:bCs/>
          <w:shd w:val="clear" w:color="auto" w:fill="FFFFFF"/>
        </w:rPr>
        <w:t xml:space="preserve">ν θέλουμε να συμμορφωθούμε με θεμελιώδη κείμενα προάσπισης των δικαιωμάτων του ανθρώπου. </w:t>
      </w:r>
    </w:p>
    <w:p w14:paraId="4B1D469B"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Επιχειρείται με τον τρόπο αυτό να δοθεί μια ανάσα ανθρωπιάς, δικαίου και εξορθολογισμού, σχετικά με τα μέτρα για δράστες αξιό</w:t>
      </w:r>
      <w:r>
        <w:rPr>
          <w:rFonts w:eastAsia="Times New Roman"/>
          <w:bCs/>
          <w:shd w:val="clear" w:color="auto" w:fill="FFFFFF"/>
        </w:rPr>
        <w:lastRenderedPageBreak/>
        <w:t>ποινων πράξεων με ψυχικές ή διανοητικές δ</w:t>
      </w:r>
      <w:r>
        <w:rPr>
          <w:rFonts w:eastAsia="Times New Roman"/>
          <w:bCs/>
          <w:shd w:val="clear" w:color="auto" w:fill="FFFFFF"/>
        </w:rPr>
        <w:t>ιαταραχές που απέκλειαν ή μείωναν ουσιωδώς τον καταλογισμό τους. Τα μόνα μέτρα γι</w:t>
      </w:r>
      <w:r>
        <w:rPr>
          <w:rFonts w:eastAsia="Times New Roman"/>
          <w:bCs/>
          <w:shd w:val="clear" w:color="auto" w:fill="FFFFFF"/>
        </w:rPr>
        <w:t>’</w:t>
      </w:r>
      <w:r>
        <w:rPr>
          <w:rFonts w:eastAsia="Times New Roman"/>
          <w:bCs/>
          <w:shd w:val="clear" w:color="auto" w:fill="FFFFFF"/>
        </w:rPr>
        <w:t xml:space="preserve"> αυτούς τους δράστες ήταν ο εγκλεισμός σε άσυλο για αόριστο χρονικό διάστημα, με μοναδικό στόχο την αντιμετώπιση της επικινδυνότητας και την προφύλαξη της κοινωνίας, αδιαφορώ</w:t>
      </w:r>
      <w:r>
        <w:rPr>
          <w:rFonts w:eastAsia="Times New Roman"/>
          <w:bCs/>
          <w:shd w:val="clear" w:color="auto" w:fill="FFFFFF"/>
        </w:rPr>
        <w:t xml:space="preserve">ντας για οποιοδήποτε αποτέλεσμα θεραπείας. </w:t>
      </w:r>
    </w:p>
    <w:p w14:paraId="4B1D469C"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Τα μέτρα αυτού του νομοσχεδίου έχουν ως βασικό άξονα την εξασφάλιση θεραπείας. Ο παρωχημένος μακροχρόνιος εγκλεισμός σε ασυλικές μονάδες καταργείται και στη θέση του θεσπίζονται σύγχρονα μέτρα, που στοχεύουν πρωτ</w:t>
      </w:r>
      <w:r>
        <w:rPr>
          <w:rFonts w:eastAsia="Times New Roman"/>
          <w:bCs/>
          <w:shd w:val="clear" w:color="auto" w:fill="FFFFFF"/>
        </w:rPr>
        <w:t xml:space="preserve">ίστως στη θεραπεία, ενώ ταυτόχρονα, εξασφαλίζουν την προστασία θεμελιωδών αγαθών των δραστών, όπως και ολόκληρης της κοινωνίας. Έτσι, η παραδοσιακή αντίληψη που αντιμετώπιζε τη θεραπευτική φύλαξη μόνο υπό το </w:t>
      </w:r>
      <w:r>
        <w:rPr>
          <w:rFonts w:eastAsia="Times New Roman"/>
          <w:bCs/>
          <w:shd w:val="clear" w:color="auto" w:fill="FFFFFF"/>
        </w:rPr>
        <w:lastRenderedPageBreak/>
        <w:t>πρίσμα της ασφάλειας, εμπλουτίζεται με σύγχρονες</w:t>
      </w:r>
      <w:r>
        <w:rPr>
          <w:rFonts w:eastAsia="Times New Roman"/>
          <w:bCs/>
          <w:shd w:val="clear" w:color="auto" w:fill="FFFFFF"/>
        </w:rPr>
        <w:t xml:space="preserve"> επιστημονικές προσεγγίσεις για την ψυχιατρική περίθαλψη, ως παροχή υπηρεσιών ψυχικής υγείας αλλά και κοινωνικής επανένταξης. Παράλληλα, δίνεται έμφαση σε ένα ποιοτικό επίπεδο νοσηλείας και παρακολούθησης που προκρίνεται του στόχου της αποκλειστικής σωφρον</w:t>
      </w:r>
      <w:r>
        <w:rPr>
          <w:rFonts w:eastAsia="Times New Roman"/>
          <w:bCs/>
          <w:shd w:val="clear" w:color="auto" w:fill="FFFFFF"/>
        </w:rPr>
        <w:t xml:space="preserve">ιστικής επιτήρησης. </w:t>
      </w:r>
    </w:p>
    <w:p w14:paraId="4B1D469D"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Αυτό το νομοσχέδιο, λοιπόν, που υλοποιεί βασικές πολιτικές κατευθύνσεις του ΣΥΡΙΖΑ, τροποποιεί το θεσμικό πλαίσιο ποινικής μεταχείρισης των αδικοπραγούντων ψυχικά ασθενών ατόμων.</w:t>
      </w:r>
    </w:p>
    <w:p w14:paraId="4B1D469E" w14:textId="77777777" w:rsidR="00E71A02" w:rsidRDefault="00A00D33">
      <w:pPr>
        <w:spacing w:line="600" w:lineRule="auto"/>
        <w:ind w:firstLine="720"/>
        <w:contextualSpacing/>
        <w:jc w:val="both"/>
        <w:rPr>
          <w:rFonts w:eastAsia="Times New Roman"/>
          <w:bCs/>
          <w:shd w:val="clear" w:color="auto" w:fill="FFFFFF"/>
        </w:rPr>
      </w:pPr>
      <w:r>
        <w:rPr>
          <w:rFonts w:eastAsia="Times New Roman"/>
          <w:bCs/>
          <w:shd w:val="clear" w:color="auto" w:fill="FFFFFF"/>
        </w:rPr>
        <w:t>Η αναφορά στη στιγματική ορολογία του Ποινικού Κώδικα «α</w:t>
      </w:r>
      <w:r>
        <w:rPr>
          <w:rFonts w:eastAsia="Times New Roman"/>
          <w:bCs/>
          <w:shd w:val="clear" w:color="auto" w:fill="FFFFFF"/>
        </w:rPr>
        <w:t>καταλόγιστους εγκληματίες», που έχει κριθεί ότι είναι δογματικά εσφαλμένη, καταργείται και αντικαθίσταται με μια πιο σύγχρονη επιστημονικά και ανθρωποκεντρική ορολογία, σε αρμονία</w:t>
      </w:r>
      <w:r>
        <w:rPr>
          <w:rFonts w:eastAsia="Times New Roman"/>
          <w:bCs/>
          <w:shd w:val="clear" w:color="auto" w:fill="FFFFFF"/>
        </w:rPr>
        <w:t>,</w:t>
      </w:r>
      <w:r>
        <w:rPr>
          <w:rFonts w:eastAsia="Times New Roman"/>
          <w:bCs/>
          <w:shd w:val="clear" w:color="auto" w:fill="FFFFFF"/>
        </w:rPr>
        <w:t xml:space="preserve"> μάλιστα</w:t>
      </w:r>
      <w:r>
        <w:rPr>
          <w:rFonts w:eastAsia="Times New Roman"/>
          <w:bCs/>
          <w:shd w:val="clear" w:color="auto" w:fill="FFFFFF"/>
        </w:rPr>
        <w:t>,</w:t>
      </w:r>
      <w:r>
        <w:rPr>
          <w:rFonts w:eastAsia="Times New Roman"/>
          <w:bCs/>
          <w:shd w:val="clear" w:color="auto" w:fill="FFFFFF"/>
        </w:rPr>
        <w:t xml:space="preserve"> με </w:t>
      </w:r>
      <w:r>
        <w:rPr>
          <w:rFonts w:eastAsia="Times New Roman"/>
          <w:bCs/>
          <w:shd w:val="clear" w:color="auto" w:fill="FFFFFF"/>
        </w:rPr>
        <w:lastRenderedPageBreak/>
        <w:t>την αντίστοιχη ορολογία του Αστικού Κώδικα «ψυχική και διανοητι</w:t>
      </w:r>
      <w:r>
        <w:rPr>
          <w:rFonts w:eastAsia="Times New Roman"/>
          <w:bCs/>
          <w:shd w:val="clear" w:color="auto" w:fill="FFFFFF"/>
        </w:rPr>
        <w:t xml:space="preserve">κή διαταραχή». Καταργείται, επίσης, και η ανελαστική αναφορά στη φύλαξη σε δημόσιο θεραπευτικό κατάστημα, που προβλέπεται σήμερα, και αντικαθίσταται με την αναφορά περισσότερων κατάλληλων θεραπευτικών μέτρων. </w:t>
      </w:r>
    </w:p>
    <w:p w14:paraId="4B1D469F" w14:textId="77777777" w:rsidR="00E71A02" w:rsidRDefault="00A00D33">
      <w:pPr>
        <w:spacing w:line="600" w:lineRule="auto"/>
        <w:ind w:firstLine="720"/>
        <w:contextualSpacing/>
        <w:jc w:val="both"/>
        <w:rPr>
          <w:rFonts w:eastAsia="Times New Roman"/>
          <w:bCs/>
        </w:rPr>
      </w:pPr>
      <w:r>
        <w:rPr>
          <w:rFonts w:eastAsia="Times New Roman"/>
          <w:bCs/>
          <w:shd w:val="clear" w:color="auto" w:fill="FFFFFF"/>
        </w:rPr>
        <w:t>Επίσης, αντικαθίσταται η διάταξη του άρθρου 69</w:t>
      </w:r>
      <w:r>
        <w:rPr>
          <w:rFonts w:eastAsia="Times New Roman"/>
          <w:bCs/>
          <w:shd w:val="clear" w:color="auto" w:fill="FFFFFF"/>
        </w:rPr>
        <w:t xml:space="preserve"> του Ποινικού Κώδικα και ορίζεται ρητά ότι αρμόδιο για την επιβολή του μέτρου ασφάλειας είναι αποκλειστικά το δικαστήριο. Με τον τρόπο αυτό</w:t>
      </w:r>
      <w:r>
        <w:rPr>
          <w:rFonts w:eastAsia="Times New Roman"/>
          <w:bCs/>
          <w:shd w:val="clear" w:color="auto" w:fill="FFFFFF"/>
        </w:rPr>
        <w:t>ν</w:t>
      </w:r>
      <w:r>
        <w:rPr>
          <w:rFonts w:eastAsia="Times New Roman"/>
          <w:bCs/>
          <w:shd w:val="clear" w:color="auto" w:fill="FFFFFF"/>
        </w:rPr>
        <w:t xml:space="preserve"> λύνεται και οριστικά ένα μείζον πρόβλημα στην επιβολή του μέτρου από το Δικαστικό Συμβούλιο και υιοθετείται η δικαι</w:t>
      </w:r>
      <w:r>
        <w:rPr>
          <w:rFonts w:eastAsia="Times New Roman"/>
          <w:bCs/>
          <w:shd w:val="clear" w:color="auto" w:fill="FFFFFF"/>
        </w:rPr>
        <w:t xml:space="preserve">οκρατική θέση ότι ένα τέτοιο μέτρο μπορεί να επιβάλλεται μόνο αφού προηγηθεί δημόσια διαδικασία ενώπιον ακροατηρίου. Παράλληλα, δίνεται η δυνατότητα συμμετοχής στο τυχόν θύμα της άδικης πράξης. </w:t>
      </w:r>
    </w:p>
    <w:p w14:paraId="4B1D46A0"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Με τις διατάξεις του παρόντος νομοσχεδίου αυξάνεται η </w:t>
      </w:r>
      <w:r>
        <w:rPr>
          <w:rFonts w:eastAsia="Times New Roman"/>
          <w:szCs w:val="24"/>
        </w:rPr>
        <w:t>βαρύτητα του πλημμελήματος που μπορεί να δικαιολογήσει την επιβολή του μέτρου και ορίζεται ότι το πλημμέλημα πρέπει να απειλείται με ποινή τουλάχιστον ενός έτους και όχι έξι μηνών, όπως προβλέπεται σήμερα.</w:t>
      </w:r>
    </w:p>
    <w:p w14:paraId="4B1D46A1"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Ορίζονται ρητά με το δεύτερο άρθρο ότι οι προϋποθέ</w:t>
      </w:r>
      <w:r>
        <w:rPr>
          <w:rFonts w:eastAsia="Times New Roman"/>
          <w:szCs w:val="24"/>
        </w:rPr>
        <w:t>σεις επιβολής του μέτρου βεβαιώνονται με δύο πραγματογνωμοσύνες, μία που διενεργείται αμέσως μετά τη σύλληψη και με άλλη μία τουλάχιστον πραγματογνωμοσύνη που διενεργείται όσο το δυνατόν πλησιέστερα προς τη δικάσιμο. Έτσι, λοιπόν, διαπιστώνεται και η κατάσ</w:t>
      </w:r>
      <w:r>
        <w:rPr>
          <w:rFonts w:eastAsia="Times New Roman"/>
          <w:szCs w:val="24"/>
        </w:rPr>
        <w:t xml:space="preserve">ταση της ψυχικής υγείας, όσο και της ενδεικνυόμενης θεραπείας. </w:t>
      </w:r>
    </w:p>
    <w:p w14:paraId="4B1D46A2"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lastRenderedPageBreak/>
        <w:t>Επίσης, καθορίζεται ένας νέος τρόπος ελέγχου της πορείας του μέτρου από το δικαστήριο με ετήσιο επανέλεγχο αυτεπαγγέλτως, σε αντίθεση με αυτό που ισχύει μέχρι σήμερα, που γινόταν επανέλεγχος κ</w:t>
      </w:r>
      <w:r>
        <w:rPr>
          <w:rFonts w:eastAsia="Times New Roman"/>
          <w:szCs w:val="24"/>
        </w:rPr>
        <w:t>άθε τρία χρόνια για το αν χρειάζεται να συνεχιστεί η εκτέλεση του έργου.</w:t>
      </w:r>
    </w:p>
    <w:p w14:paraId="4B1D46A3"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Σε περίπτωση άσκησης έφεσης και αν ο θεραπευόμενος δεν έχει συνήγορο, διευκρινίζεται ότι στη διαδικασία ενώπιον του </w:t>
      </w:r>
      <w:r>
        <w:rPr>
          <w:rFonts w:eastAsia="Times New Roman"/>
          <w:szCs w:val="24"/>
        </w:rPr>
        <w:t>τριμελούς πλημμελειοδι</w:t>
      </w:r>
      <w:r>
        <w:rPr>
          <w:rFonts w:eastAsia="Times New Roman"/>
          <w:szCs w:val="24"/>
        </w:rPr>
        <w:t xml:space="preserve">κείου, καθώς και του </w:t>
      </w:r>
      <w:r>
        <w:rPr>
          <w:rFonts w:eastAsia="Times New Roman"/>
          <w:szCs w:val="24"/>
        </w:rPr>
        <w:t>εφετεί</w:t>
      </w:r>
      <w:r>
        <w:rPr>
          <w:rFonts w:eastAsia="Times New Roman"/>
          <w:szCs w:val="24"/>
        </w:rPr>
        <w:t>ου διορίζεται συνή</w:t>
      </w:r>
      <w:r>
        <w:rPr>
          <w:rFonts w:eastAsia="Times New Roman"/>
          <w:szCs w:val="24"/>
        </w:rPr>
        <w:t>γορος αυτεπαγγέλτως κατά τις διατάξεις του άρθρου 340 του Κώδικα Ποινικής Δικονομίας.</w:t>
      </w:r>
    </w:p>
    <w:p w14:paraId="4B1D46A4"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Με το άρθρο 3 του νομοσχεδίου οι ρυθμίσεις των άρθρων 69 και 70 του Ποινικού Κώδικα επεκτείνονται και σε άτομα μειωμένου </w:t>
      </w:r>
      <w:r>
        <w:rPr>
          <w:rFonts w:eastAsia="Times New Roman"/>
          <w:szCs w:val="24"/>
        </w:rPr>
        <w:lastRenderedPageBreak/>
        <w:t>καταλογισμού λόγω ψυχικής ή διανοητικής διαταραχή</w:t>
      </w:r>
      <w:r>
        <w:rPr>
          <w:rFonts w:eastAsia="Times New Roman"/>
          <w:szCs w:val="24"/>
        </w:rPr>
        <w:t>ς</w:t>
      </w:r>
      <w:r>
        <w:rPr>
          <w:rFonts w:eastAsia="Times New Roman"/>
          <w:szCs w:val="24"/>
        </w:rPr>
        <w:t>,</w:t>
      </w:r>
      <w:r>
        <w:rPr>
          <w:rFonts w:eastAsia="Times New Roman"/>
          <w:szCs w:val="24"/>
        </w:rPr>
        <w:t xml:space="preserve"> όταν το δικαστήριο κρίνει απαραίτητο κατά την έκδοση της απόφασης ότι υπάρχει κίνδυνος να τελέσουν και άλλα</w:t>
      </w:r>
      <w:r>
        <w:rPr>
          <w:rFonts w:eastAsia="Times New Roman"/>
          <w:szCs w:val="24"/>
        </w:rPr>
        <w:t>,</w:t>
      </w:r>
      <w:r>
        <w:rPr>
          <w:rFonts w:eastAsia="Times New Roman"/>
          <w:szCs w:val="24"/>
        </w:rPr>
        <w:t xml:space="preserve"> τουλάχιστον ανάλογης βαρύτητας</w:t>
      </w:r>
      <w:r>
        <w:rPr>
          <w:rFonts w:eastAsia="Times New Roman"/>
          <w:szCs w:val="24"/>
        </w:rPr>
        <w:t>,</w:t>
      </w:r>
      <w:r>
        <w:rPr>
          <w:rFonts w:eastAsia="Times New Roman"/>
          <w:szCs w:val="24"/>
        </w:rPr>
        <w:t xml:space="preserve"> εγκλήματα. </w:t>
      </w:r>
    </w:p>
    <w:p w14:paraId="4B1D46A5"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Σημαντική παρέμβαση με το άρθρο 18 του νομοσχεδίου αποτελεί η καθιέρωση του κρίσιμου θεσμού του </w:t>
      </w:r>
      <w:r>
        <w:rPr>
          <w:rFonts w:eastAsia="Times New Roman"/>
          <w:szCs w:val="24"/>
        </w:rPr>
        <w:t>εισα</w:t>
      </w:r>
      <w:r>
        <w:rPr>
          <w:rFonts w:eastAsia="Times New Roman"/>
          <w:szCs w:val="24"/>
        </w:rPr>
        <w:t>γγελέα επόπτη</w:t>
      </w:r>
      <w:r>
        <w:rPr>
          <w:rFonts w:eastAsia="Times New Roman"/>
          <w:szCs w:val="24"/>
        </w:rPr>
        <w:t xml:space="preserve"> των μέτρων θεραπείας, προκειμένου να διασφαλιστεί ο σεβασμός των ατομικών ελευθεριών των θεραπευόμενων, αλλά και η τήρηση των περιορισμών που επιβάλλουν οι δικαστικές αρχές. Δίνεται επιπλέον η δυνατότητα αδειών εξόδων ή διαμονής σε εποπτευόμε</w:t>
      </w:r>
      <w:r>
        <w:rPr>
          <w:rFonts w:eastAsia="Times New Roman"/>
          <w:szCs w:val="24"/>
        </w:rPr>
        <w:t>νους χώρους στους θεραπευόμενους, ανάλογα πάντα με τις θεραπευτικές τους ανάγκες.</w:t>
      </w:r>
    </w:p>
    <w:p w14:paraId="4B1D46A6"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lastRenderedPageBreak/>
        <w:t>Το δεύτερο μέρος του νομοσχεδίου αφορά διατάξεις που αφορούν τα πολιτικά, ποινικά και διοικητικά δικαστήρια και είναι σημαντικές οι νέες διατάξεις για την έκδοση συναινετικού</w:t>
      </w:r>
      <w:r>
        <w:rPr>
          <w:rFonts w:eastAsia="Times New Roman"/>
          <w:szCs w:val="24"/>
        </w:rPr>
        <w:t xml:space="preserve"> διαζυγίου που πριν έβγαινε από τα δικαστήρια με την εκούσια δικαιοδοσία. Αντικαθίσταται με μια διαδικασία εξωδικαστική</w:t>
      </w:r>
      <w:r>
        <w:rPr>
          <w:rFonts w:eastAsia="Times New Roman"/>
          <w:szCs w:val="24"/>
        </w:rPr>
        <w:t>,</w:t>
      </w:r>
      <w:r>
        <w:rPr>
          <w:rFonts w:eastAsia="Times New Roman"/>
          <w:szCs w:val="24"/>
        </w:rPr>
        <w:t xml:space="preserve"> στην οποία μετέχουν οι σύζυγοι, οι πληρεξούσιοι δικηγόροι τους κι ένας συμβολαιογράφος. Με αυτόν τον τρόπο καθίσταται ευκολότερη και τα</w:t>
      </w:r>
      <w:r>
        <w:rPr>
          <w:rFonts w:eastAsia="Times New Roman"/>
          <w:szCs w:val="24"/>
        </w:rPr>
        <w:t xml:space="preserve">χύτερη για τον διάδικο η διαδικασία του συναινετικού διαζυγίου. </w:t>
      </w:r>
    </w:p>
    <w:p w14:paraId="4B1D46A7"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Ειδικότερα, η συμφωνία των συζύγων για τη λύση του γάμου, καθώς και η συμφωνία για επιμέλεια, επικοινωνία και διατροφή των ανήλικων τέκνων, όταν υπάρχουν, θα υπογράφεται παρουσία δύο </w:t>
      </w:r>
      <w:r>
        <w:rPr>
          <w:rFonts w:eastAsia="Times New Roman"/>
          <w:szCs w:val="24"/>
        </w:rPr>
        <w:lastRenderedPageBreak/>
        <w:t>δικηγόρω</w:t>
      </w:r>
      <w:r>
        <w:rPr>
          <w:rFonts w:eastAsia="Times New Roman"/>
          <w:szCs w:val="24"/>
        </w:rPr>
        <w:t>ν που ο καθένας εκπροσωπεί έναν σύζυγο και στη συνέχεια θα υποβάλλεται σε συμβολαιογράφο που συντάσσει πλήρη πράξη λύσης γάμου, ενσωματώνοντας τη συμφωνία των συζύγων.</w:t>
      </w:r>
    </w:p>
    <w:p w14:paraId="4B1D46A8"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Εάν πρόκειται για θρησκευτικό γάμο, απαιτείται και η πνευματική λύση του με την ίδια δια</w:t>
      </w:r>
      <w:r>
        <w:rPr>
          <w:rFonts w:eastAsia="Times New Roman"/>
          <w:szCs w:val="24"/>
        </w:rPr>
        <w:t>δικασία που ακολουθείται και σήμερα. Λύνεται έτσι το πρόβλημα μιας χρονοβόρας διαδικασίας, που προβλέπεται μέχρι σήμερα, η οποία υπερβαίνει τον ένα</w:t>
      </w:r>
      <w:r>
        <w:rPr>
          <w:rFonts w:eastAsia="Times New Roman"/>
          <w:szCs w:val="24"/>
        </w:rPr>
        <w:t>ν</w:t>
      </w:r>
      <w:r>
        <w:rPr>
          <w:rFonts w:eastAsia="Times New Roman"/>
          <w:szCs w:val="24"/>
        </w:rPr>
        <w:t xml:space="preserve"> χρόνο στα μεγάλα πρωτοδικεία της χώρας. Ο γάμος πια θα μπορεί να λυθεί συναινετικά μέσα σε λίγες μέρες και,</w:t>
      </w:r>
      <w:r>
        <w:rPr>
          <w:rFonts w:eastAsia="Times New Roman"/>
          <w:szCs w:val="24"/>
        </w:rPr>
        <w:t xml:space="preserve"> όπως απέδειξε και η διαβούλευση, η κοινωνία υποδέχτηκε θερμά αυτές τις νέες ρυθμίσεις.</w:t>
      </w:r>
    </w:p>
    <w:p w14:paraId="4B1D46A9"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Με τον τρόπο αυτό</w:t>
      </w:r>
      <w:r>
        <w:rPr>
          <w:rFonts w:eastAsia="Times New Roman"/>
          <w:szCs w:val="24"/>
        </w:rPr>
        <w:t>ν,</w:t>
      </w:r>
      <w:r>
        <w:rPr>
          <w:rFonts w:eastAsia="Times New Roman"/>
          <w:szCs w:val="24"/>
        </w:rPr>
        <w:t xml:space="preserve"> βέβαια, καταργούνται τα σχετικά τμήματα και πραγματοποιείται και αποσυμφόρηση των δικαστηρίων. Με τις </w:t>
      </w:r>
      <w:r>
        <w:rPr>
          <w:rFonts w:eastAsia="Times New Roman"/>
          <w:szCs w:val="24"/>
        </w:rPr>
        <w:lastRenderedPageBreak/>
        <w:t>μεταβατικές διατάξεις του σχεδίου νόμου, οι ήδ</w:t>
      </w:r>
      <w:r>
        <w:rPr>
          <w:rFonts w:eastAsia="Times New Roman"/>
          <w:szCs w:val="24"/>
        </w:rPr>
        <w:t xml:space="preserve">η κατατεθείσες αιτήσεις συναινετικού διαζυγίου μπορούν να εκδικαστούν από το δικαστήριο. Ωστόσο, δίνεται και η δυνατότητα σε όσους το επιθυμούν να παραιτηθούν από τις αιτήσεις που εκκρεμούν στα δικαστήρια και αν ακολουθήσουν τη νέα, πιο γρήγορη διαδικασία </w:t>
      </w:r>
      <w:r>
        <w:rPr>
          <w:rFonts w:eastAsia="Times New Roman"/>
          <w:szCs w:val="24"/>
        </w:rPr>
        <w:t>ενώπιον συμβολαιογράφου.</w:t>
      </w:r>
    </w:p>
    <w:p w14:paraId="4B1D46AA"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Η άποψή μας είναι ότι με τις νέες ρυθμίσεις και αναβαθμίζεται ο ρόλος του δικηγόρου αλλά και κατοχυρώνεται η δικηγορική ύλη. Οι συμφωνίες των συζύγων υπογράφονται παρουσία δικηγόρων υποχρεωτικά, οι οποίοι υποβάλλουν στη συνέχεια τα</w:t>
      </w:r>
      <w:r>
        <w:rPr>
          <w:rFonts w:eastAsia="Times New Roman"/>
          <w:szCs w:val="24"/>
        </w:rPr>
        <w:t xml:space="preserve"> έγγραφα σε συμβολαιογράφο. Με τον τρόπο αυτό</w:t>
      </w:r>
      <w:r>
        <w:rPr>
          <w:rFonts w:eastAsia="Times New Roman"/>
          <w:szCs w:val="24"/>
        </w:rPr>
        <w:t>ν</w:t>
      </w:r>
      <w:r>
        <w:rPr>
          <w:rFonts w:eastAsia="Times New Roman"/>
          <w:szCs w:val="24"/>
        </w:rPr>
        <w:t xml:space="preserve"> οι δικηγόροι, που ούτως ή άλλως αναλάμβαναν έναν δύσκολο ρόλο, αυτό</w:t>
      </w:r>
      <w:r>
        <w:rPr>
          <w:rFonts w:eastAsia="Times New Roman"/>
          <w:szCs w:val="24"/>
        </w:rPr>
        <w:t>ν</w:t>
      </w:r>
      <w:r>
        <w:rPr>
          <w:rFonts w:eastAsia="Times New Roman"/>
          <w:szCs w:val="24"/>
        </w:rPr>
        <w:t xml:space="preserve"> των διαπραγματεύσεων μεταξύ των συζύγων, καθώς και τη σύνταξη των σχετικών </w:t>
      </w:r>
      <w:r>
        <w:rPr>
          <w:rFonts w:eastAsia="Times New Roman"/>
          <w:szCs w:val="24"/>
        </w:rPr>
        <w:lastRenderedPageBreak/>
        <w:t xml:space="preserve">συμφωνητικών, αναγνωρίζονται θεσμικά ως οι κύριοι παράγοντες της </w:t>
      </w:r>
      <w:r>
        <w:rPr>
          <w:rFonts w:eastAsia="Times New Roman"/>
          <w:szCs w:val="24"/>
        </w:rPr>
        <w:t xml:space="preserve">διαδικασίας. </w:t>
      </w:r>
    </w:p>
    <w:p w14:paraId="4B1D46AB"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Βέβαια, δεν τίθεται, κατά την άποψή μας, ζήτημα αντισυνταγματικότητας ή συνταγματικότητας των νέων διατάξεων για το συναινετικό διαζύγιο. Ο νομοθέτης εξάλλου είναι ελεύθερος να ορίσει τον τρόπο λύσης του γάμου, να διευκολύνει τους ενδιαφερόμε</w:t>
      </w:r>
      <w:r>
        <w:rPr>
          <w:rFonts w:eastAsia="Times New Roman"/>
          <w:szCs w:val="24"/>
        </w:rPr>
        <w:t xml:space="preserve">νους, ιδίως –κι αυτό νομίζω ότι είναι εύλογο- όταν αυτοί επιλέγουν να λύσουν τον γάμο τους συναινετικά. </w:t>
      </w:r>
    </w:p>
    <w:p w14:paraId="4B1D46AC"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Αλλά και ως προς τη συμβατότητα με το </w:t>
      </w:r>
      <w:r>
        <w:rPr>
          <w:rFonts w:eastAsia="Times New Roman"/>
          <w:szCs w:val="24"/>
        </w:rPr>
        <w:t>Ε</w:t>
      </w:r>
      <w:r>
        <w:rPr>
          <w:rFonts w:eastAsia="Times New Roman"/>
          <w:szCs w:val="24"/>
        </w:rPr>
        <w:t xml:space="preserve">νωσιακό </w:t>
      </w:r>
      <w:r>
        <w:rPr>
          <w:rFonts w:eastAsia="Times New Roman"/>
          <w:szCs w:val="24"/>
        </w:rPr>
        <w:t>Δ</w:t>
      </w:r>
      <w:r>
        <w:rPr>
          <w:rFonts w:eastAsia="Times New Roman"/>
          <w:szCs w:val="24"/>
        </w:rPr>
        <w:t>ίκαιο οι νέες διατάξεις είναι σύμφωνες με τους αντίστοιχους κανονισμούς. Η έννοια του δικαστηρίου, όπως</w:t>
      </w:r>
      <w:r>
        <w:rPr>
          <w:rFonts w:eastAsia="Times New Roman"/>
          <w:szCs w:val="24"/>
        </w:rPr>
        <w:t xml:space="preserve"> αυτή προβλέπεται σε αυτούς τους κανονισμούς, είναι ευρεία καταλαμβάνοντας και άλλες αρχές κρατών-μελών, όπως οι συμβολαιογράφοι.</w:t>
      </w:r>
    </w:p>
    <w:p w14:paraId="4B1D46A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Ομοίως και η έννοια της απόφασης είναι ευρεία, περιλαμβάνοντας και τα συμβολαιογραφικά έγγραφα, με μοναδική, βέβαια, προϋπόθεσ</w:t>
      </w:r>
      <w:r>
        <w:rPr>
          <w:rFonts w:eastAsia="Times New Roman" w:cs="Times New Roman"/>
          <w:szCs w:val="24"/>
        </w:rPr>
        <w:t xml:space="preserve">η να έχουν αυτά εκτελεστότητα. </w:t>
      </w:r>
    </w:p>
    <w:p w14:paraId="4B1D46A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άρθρο 23 του νομοσχεδίου τροποποιείται το άρθρο 686 του Κώδικα Πολιτικής Δικονομίας προβλέποντας δυνατότητα άσκησης προφορικά ανταίτησης στη διαδικασία ασφαλιστικών μέτρων, όπως συνέβαινε και πριν τη θέση σε ισχύ του ν</w:t>
      </w:r>
      <w:r>
        <w:rPr>
          <w:rFonts w:eastAsia="Times New Roman" w:cs="Times New Roman"/>
          <w:szCs w:val="24"/>
        </w:rPr>
        <w:t xml:space="preserve">έου Κώδικα Πολιτικής Δικονομίας. </w:t>
      </w:r>
    </w:p>
    <w:p w14:paraId="4B1D46A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άρθρο 26 ευθυγραμμίζεται η δικονομία που αφορά τις ακυρωτικές υποθέσεις ενώπιον του Συμβουλίου της Επικρατείας και ενώπιον των τακτικών διοικητικών δικαστηρίων, καθώς απαλλάσσει από την υποχρέωση αυτοπρόσωπης παρουσί</w:t>
      </w:r>
      <w:r>
        <w:rPr>
          <w:rFonts w:eastAsia="Times New Roman" w:cs="Times New Roman"/>
          <w:szCs w:val="24"/>
        </w:rPr>
        <w:t xml:space="preserve">ας στο δικαστήριο και ευθυγραμμίζεται με εκείνη που εφαρμόζεται σε διαφορές </w:t>
      </w:r>
      <w:r>
        <w:rPr>
          <w:rFonts w:eastAsia="Times New Roman" w:cs="Times New Roman"/>
          <w:szCs w:val="24"/>
        </w:rPr>
        <w:lastRenderedPageBreak/>
        <w:t>ουσίας στα τακτικά διοικητικά δικαστήρια, καθώς και η δικονομία των διαφορών ουσίας σε όλα ανεξαιρέτως τα δικαστήρια, χωρίς να προκαλείται βλάβη στα δικονομικά συμφέροντα των διαδί</w:t>
      </w:r>
      <w:r>
        <w:rPr>
          <w:rFonts w:eastAsia="Times New Roman" w:cs="Times New Roman"/>
          <w:szCs w:val="24"/>
        </w:rPr>
        <w:t xml:space="preserve">κων. </w:t>
      </w:r>
    </w:p>
    <w:p w14:paraId="4B1D46B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άρθρο 27 τροποποιείται το άρθρο 358 του Ποινικού Κώδικα, ώστε και η παραβίαση της υποχρέωσης διατροφής, που έχει επικυρώσει ο συμβολαιογράφος, κατά το άρθρο 1441 του Αστικού Κώδικα, να εμπίπτει στην έννοια και της αντικειμενικής υπόστασης του ε</w:t>
      </w:r>
      <w:r>
        <w:rPr>
          <w:rFonts w:eastAsia="Times New Roman" w:cs="Times New Roman"/>
          <w:szCs w:val="24"/>
        </w:rPr>
        <w:t xml:space="preserve">ν λόγω αδικήματος. </w:t>
      </w:r>
    </w:p>
    <w:p w14:paraId="4B1D46B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τροποποίηση του ν.4039/2012, στο άρθρο 29, δίνεται η δυνατότητα παράστασης πολιτικής αγωγής στα φιλοζωικά σωματεία, προκειμένου να υποστηρίξουν την κατηγορία σε αντίστοιχες δίκες. Και αυτή η ρύθμιση τυγχάνει μεγάλης </w:t>
      </w:r>
      <w:r>
        <w:rPr>
          <w:rFonts w:eastAsia="Times New Roman" w:cs="Times New Roman"/>
          <w:szCs w:val="24"/>
        </w:rPr>
        <w:t xml:space="preserve">αποδοχής από τα φιλοζωικά σωματεία, από αυτά που συμμετείχαν στη </w:t>
      </w:r>
      <w:r>
        <w:rPr>
          <w:rFonts w:eastAsia="Times New Roman" w:cs="Times New Roman"/>
          <w:szCs w:val="24"/>
        </w:rPr>
        <w:lastRenderedPageBreak/>
        <w:t xml:space="preserve">διαβούλευση αλλά και κατά την κοινοβουλευτική ακρόαση των φορέων. </w:t>
      </w:r>
    </w:p>
    <w:p w14:paraId="4B1D46B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άρθρο 31 προβλέπεται η δυνατότητα κατάθεσης του γραμματίου προείσπραξης και μετά τη συζήτηση της υπόθεσης και πριν την</w:t>
      </w:r>
      <w:r>
        <w:rPr>
          <w:rFonts w:eastAsia="Times New Roman" w:cs="Times New Roman"/>
          <w:szCs w:val="24"/>
        </w:rPr>
        <w:t xml:space="preserve"> έκδοση της απόφασης, με ειδοποίηση του πληρεξούσιου δικηγόρου από το δικαστήριο, ώστε να μην απορρίπτεται εξ αυτού και μόνο του λόγου το ένδικο μέσο ή βοήθημα που έχει συζητηθεί. </w:t>
      </w:r>
    </w:p>
    <w:p w14:paraId="4B1D46B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33 αυξάνονται οι οργανικές θέσεις των εισαγγελικών λειτ</w:t>
      </w:r>
      <w:r>
        <w:rPr>
          <w:rFonts w:eastAsia="Times New Roman" w:cs="Times New Roman"/>
          <w:szCs w:val="24"/>
        </w:rPr>
        <w:t xml:space="preserve">ουργών. Από τα στατιστικά στοιχεία του Υπουργείου Δικαιοσύνης, Διαφάνειας και Ανθρωπίνων Δικαιωμάτων προκύπτει ότι ο αριθμός των υποθέσεων που κατατίθενται ετησίως στις εισαγγελίες της χώρας, είναι συνεχώς αυξανόμενος, ενώ οι διεθνείς </w:t>
      </w:r>
      <w:r>
        <w:rPr>
          <w:rFonts w:eastAsia="Times New Roman" w:cs="Times New Roman"/>
          <w:szCs w:val="24"/>
        </w:rPr>
        <w:lastRenderedPageBreak/>
        <w:t>δεσμεύσεις που έχει α</w:t>
      </w:r>
      <w:r>
        <w:rPr>
          <w:rFonts w:eastAsia="Times New Roman" w:cs="Times New Roman"/>
          <w:szCs w:val="24"/>
        </w:rPr>
        <w:t xml:space="preserve">ναλάβει η χώρα, μάς επιβάλλουν ταχύτερη περαίωση των υποθέσεων αυτών. </w:t>
      </w:r>
    </w:p>
    <w:p w14:paraId="4B1D46B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αδιαμφισβήτητα η </w:t>
      </w:r>
      <w:r>
        <w:rPr>
          <w:rFonts w:eastAsia="Times New Roman" w:cs="Times New Roman"/>
          <w:szCs w:val="24"/>
        </w:rPr>
        <w:t>δι</w:t>
      </w:r>
      <w:r>
        <w:rPr>
          <w:rFonts w:eastAsia="Times New Roman" w:cs="Times New Roman"/>
          <w:szCs w:val="24"/>
        </w:rPr>
        <w:t>καιοσύνη αποτελεί έναν από τους πλέον νευραλγικούς τομείς και είναι επιτακτικές οι προσπάθειες βελτίωσης της ποιότητας και αποτελεσματικό</w:t>
      </w:r>
      <w:r>
        <w:rPr>
          <w:rFonts w:eastAsia="Times New Roman" w:cs="Times New Roman"/>
          <w:szCs w:val="24"/>
        </w:rPr>
        <w:t xml:space="preserve">τητας των παρεχόμενων υπηρεσιών. </w:t>
      </w:r>
    </w:p>
    <w:p w14:paraId="4B1D46B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παρούσα νομοθετική πρωτοβουλία αποτελεί μια ρεαλιστική, απαραίτητη και πλήρως ανθρωποκεντρική προσέγγιση, που πραγματικά στηρίζει και προάγει την ασφάλεια. </w:t>
      </w:r>
    </w:p>
    <w:p w14:paraId="4B1D46B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νομοθέτημα η ελληνική πολιτεία εναρμονίζεται και προσαρμόζεται στις εξελίξεις σε διεθνές και ευρωπαϊκό επίπεδο, κυρίως, όμως, διασφαλίζεται η αληθινή ψυχιατρική περίθαλψη των ασθενών που τέλεσαν άδικες πράξεις με τρόπο που σέβεται τον </w:t>
      </w:r>
      <w:r>
        <w:rPr>
          <w:rFonts w:eastAsia="Times New Roman" w:cs="Times New Roman"/>
          <w:szCs w:val="24"/>
        </w:rPr>
        <w:lastRenderedPageBreak/>
        <w:t>άνθρωπο-ασ</w:t>
      </w:r>
      <w:r>
        <w:rPr>
          <w:rFonts w:eastAsia="Times New Roman" w:cs="Times New Roman"/>
          <w:szCs w:val="24"/>
        </w:rPr>
        <w:t xml:space="preserve">θενή και παράλληλα προστατεύει την κοινωνία, μειώνοντας την υποτροπή, δηλαδή με τρόπο αποτελεσματικό. </w:t>
      </w:r>
    </w:p>
    <w:p w14:paraId="4B1D46B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μεγάλο στοίχημα, μετά και την ψήφιση του </w:t>
      </w:r>
      <w:r>
        <w:rPr>
          <w:rFonts w:eastAsia="Times New Roman" w:cs="Times New Roman"/>
          <w:szCs w:val="24"/>
        </w:rPr>
        <w:t>προϋπολογισμού</w:t>
      </w:r>
      <w:r>
        <w:rPr>
          <w:rFonts w:eastAsia="Times New Roman" w:cs="Times New Roman"/>
          <w:szCs w:val="24"/>
        </w:rPr>
        <w:t xml:space="preserve"> αλλά και την ολοκλήρωση της τρίτης αξιολόγησης, είναι να συνεχίσουμε με γρηγορότερους ρυθμούς </w:t>
      </w:r>
      <w:r>
        <w:rPr>
          <w:rFonts w:eastAsia="Times New Roman" w:cs="Times New Roman"/>
          <w:szCs w:val="24"/>
        </w:rPr>
        <w:t xml:space="preserve">τις θεσμικές τομές και τις αναγκαίες μεταρρυθμίσεις που χρειάζεται η χώρα, ώστε, σε συνδυασμό, βέβαια, και με το τέλος των μνημονίων τον Αύγουστο του 2018, να περάσουμε σε μια νέα εποχή της διαφάνειας και του κράτους δικαίου. </w:t>
      </w:r>
    </w:p>
    <w:p w14:paraId="4B1D46B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διαφορά αντίληψης με τις δυ</w:t>
      </w:r>
      <w:r>
        <w:rPr>
          <w:rFonts w:eastAsia="Times New Roman" w:cs="Times New Roman"/>
          <w:szCs w:val="24"/>
        </w:rPr>
        <w:t>νάμεις της Αντιπολίτευσης</w:t>
      </w:r>
      <w:r>
        <w:rPr>
          <w:rFonts w:eastAsia="Times New Roman" w:cs="Times New Roman"/>
          <w:szCs w:val="24"/>
        </w:rPr>
        <w:t>,</w:t>
      </w:r>
      <w:r>
        <w:rPr>
          <w:rFonts w:eastAsia="Times New Roman" w:cs="Times New Roman"/>
          <w:szCs w:val="24"/>
        </w:rPr>
        <w:t xml:space="preserve"> που κυβέρνησαν τον τόπο τα προηγούμενα χρόνια, είναι ορατή και ξεκάθαρη σε όλους τους ευαίσθητους τομείς. Το ίδιο συμβαίνει και στο πώς αντιλαμβάνονται τις θεσμικές τομές και τις παρεμβάσεις στον </w:t>
      </w:r>
      <w:r>
        <w:rPr>
          <w:rFonts w:eastAsia="Times New Roman" w:cs="Times New Roman"/>
          <w:szCs w:val="24"/>
        </w:rPr>
        <w:lastRenderedPageBreak/>
        <w:t xml:space="preserve">τομέα της </w:t>
      </w:r>
      <w:r>
        <w:rPr>
          <w:rFonts w:eastAsia="Times New Roman" w:cs="Times New Roman"/>
          <w:szCs w:val="24"/>
        </w:rPr>
        <w:t xml:space="preserve">δικαιοσύνης. </w:t>
      </w:r>
      <w:r>
        <w:rPr>
          <w:rFonts w:eastAsia="Times New Roman" w:cs="Times New Roman"/>
          <w:szCs w:val="24"/>
        </w:rPr>
        <w:t>Γ</w:t>
      </w:r>
      <w:r>
        <w:rPr>
          <w:rFonts w:eastAsia="Times New Roman" w:cs="Times New Roman"/>
          <w:szCs w:val="24"/>
        </w:rPr>
        <w:t>ια</w:t>
      </w:r>
      <w:r>
        <w:rPr>
          <w:rFonts w:eastAsia="Times New Roman" w:cs="Times New Roman"/>
          <w:szCs w:val="24"/>
        </w:rPr>
        <w:t xml:space="preserve"> εμάς η</w:t>
      </w:r>
      <w:r>
        <w:rPr>
          <w:rFonts w:eastAsia="Times New Roman" w:cs="Times New Roman"/>
          <w:szCs w:val="24"/>
        </w:rPr>
        <w:t xml:space="preserve"> προστασία των ανθρωπίνων δικαιωμάτων αποτελεί την πεμπτουσία λειτουργίας της </w:t>
      </w:r>
      <w:r>
        <w:rPr>
          <w:rFonts w:eastAsia="Times New Roman" w:cs="Times New Roman"/>
          <w:szCs w:val="24"/>
        </w:rPr>
        <w:t xml:space="preserve">δημοκρατίας. </w:t>
      </w:r>
      <w:r>
        <w:rPr>
          <w:rFonts w:eastAsia="Times New Roman" w:cs="Times New Roman"/>
          <w:szCs w:val="24"/>
        </w:rPr>
        <w:t>Κ</w:t>
      </w:r>
      <w:r>
        <w:rPr>
          <w:rFonts w:eastAsia="Times New Roman" w:cs="Times New Roman"/>
          <w:szCs w:val="24"/>
        </w:rPr>
        <w:t>αι</w:t>
      </w:r>
      <w:r>
        <w:rPr>
          <w:rFonts w:eastAsia="Times New Roman" w:cs="Times New Roman"/>
          <w:szCs w:val="24"/>
        </w:rPr>
        <w:t xml:space="preserve"> η παρούσα Κυβέρνηση έχει να επιδείξει σημαντικό έργο και στον ευαίσθητο τομέα της </w:t>
      </w:r>
      <w:r>
        <w:rPr>
          <w:rFonts w:eastAsia="Times New Roman" w:cs="Times New Roman"/>
          <w:szCs w:val="24"/>
        </w:rPr>
        <w:t>δικαιοσύνης</w:t>
      </w:r>
      <w:r>
        <w:rPr>
          <w:rFonts w:eastAsia="Times New Roman" w:cs="Times New Roman"/>
          <w:szCs w:val="24"/>
        </w:rPr>
        <w:t xml:space="preserve">. </w:t>
      </w:r>
    </w:p>
    <w:p w14:paraId="4B1D46B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w:t>
      </w:r>
      <w:r>
        <w:rPr>
          <w:rFonts w:eastAsia="Times New Roman" w:cs="Times New Roman"/>
          <w:szCs w:val="24"/>
        </w:rPr>
        <w:t>υ κυρίου Βουλευτή)</w:t>
      </w:r>
    </w:p>
    <w:p w14:paraId="4B1D46B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λεπτό ακόμη, κύριε Πρόεδρε. </w:t>
      </w:r>
    </w:p>
    <w:p w14:paraId="4B1D46B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είναι ο Έλληνας πολίτης να ξαναβρεί στη </w:t>
      </w:r>
      <w:r>
        <w:rPr>
          <w:rFonts w:eastAsia="Times New Roman" w:cs="Times New Roman"/>
          <w:szCs w:val="24"/>
        </w:rPr>
        <w:t>δικαιοσύνη</w:t>
      </w:r>
      <w:r>
        <w:rPr>
          <w:rFonts w:eastAsia="Times New Roman" w:cs="Times New Roman"/>
          <w:szCs w:val="24"/>
        </w:rPr>
        <w:t xml:space="preserve"> το καταφύγιο εκείνο που του είχαν στερήσει οι προηγούμενες κυβερνήσεις και οι μνημονιακές πολιτικές, που ευθύνονται και οδήγησαν σε </w:t>
      </w:r>
      <w:r>
        <w:rPr>
          <w:rFonts w:eastAsia="Times New Roman" w:cs="Times New Roman"/>
          <w:szCs w:val="24"/>
        </w:rPr>
        <w:t xml:space="preserve">αυτή την κατάσταση τις συνθήκες απονομής της </w:t>
      </w:r>
      <w:r>
        <w:rPr>
          <w:rFonts w:eastAsia="Times New Roman" w:cs="Times New Roman"/>
          <w:szCs w:val="24"/>
        </w:rPr>
        <w:t>δικαιοσύνης</w:t>
      </w:r>
      <w:r>
        <w:rPr>
          <w:rFonts w:eastAsia="Times New Roman" w:cs="Times New Roman"/>
          <w:szCs w:val="24"/>
        </w:rPr>
        <w:t xml:space="preserve">, οι οποίες, όπως βλέπουμε σήμερα, μπορούν να βελτιωθούν έτι περαιτέρω. </w:t>
      </w:r>
    </w:p>
    <w:p w14:paraId="4B1D46B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Μόλις προχθές ψηφίστηκε στη Βουλή ο τελευταίος μνημονιακός </w:t>
      </w:r>
      <w:r>
        <w:rPr>
          <w:rFonts w:eastAsia="Times New Roman" w:cs="Times New Roman"/>
          <w:szCs w:val="24"/>
        </w:rPr>
        <w:t>προϋ</w:t>
      </w:r>
      <w:r>
        <w:rPr>
          <w:rFonts w:eastAsia="Times New Roman" w:cs="Times New Roman"/>
          <w:szCs w:val="24"/>
        </w:rPr>
        <w:t>πολογισμός του 2018, που σηματοδοτεί την έξοδο της χώρας από μια</w:t>
      </w:r>
      <w:r>
        <w:rPr>
          <w:rFonts w:eastAsia="Times New Roman" w:cs="Times New Roman"/>
          <w:szCs w:val="24"/>
        </w:rPr>
        <w:t xml:space="preserve"> περίοδο οικονομικής αστάθειας και κοινωνικής μη κανονικότητας. Θα περάσουμε το 2018 σε μια νέα περίοδο οικονομικής σταθερότητας και κανονικότητας. </w:t>
      </w:r>
    </w:p>
    <w:p w14:paraId="4B1D46BD" w14:textId="77777777" w:rsidR="00E71A02" w:rsidRDefault="00A00D33">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szCs w:val="24"/>
        </w:rPr>
        <w:t>Και εμείς, παρά τη δημοσιονομική στενότητα και τις δυσκολίες, συνεχίζουμε να αφήνουμε ισχυρό αποτύπωμα σε ό</w:t>
      </w:r>
      <w:r>
        <w:rPr>
          <w:rFonts w:eastAsia="Times New Roman" w:cs="Times New Roman"/>
          <w:szCs w:val="24"/>
        </w:rPr>
        <w:t xml:space="preserve">λα τα επίπεδα. Θέτουμε γερές βάσεις για τη θεσμική ανασυγκρότηση της χώρας, βασικός πυλώνας της οποίας είναι η </w:t>
      </w:r>
      <w:r>
        <w:rPr>
          <w:rFonts w:eastAsia="Times New Roman" w:cs="Times New Roman"/>
          <w:szCs w:val="24"/>
        </w:rPr>
        <w:t>δικαιοσύνη</w:t>
      </w:r>
      <w:r>
        <w:rPr>
          <w:rFonts w:eastAsia="Times New Roman" w:cs="Times New Roman"/>
          <w:szCs w:val="24"/>
        </w:rPr>
        <w:t xml:space="preserve"> σε όλες τις εκφάνσεις της. </w:t>
      </w:r>
      <w:r>
        <w:rPr>
          <w:rFonts w:eastAsia="Times New Roman"/>
          <w:szCs w:val="24"/>
        </w:rPr>
        <w:t>Και ο λαός που μας επέλεξε, γιατί ήθελε να αποδοθεί δικαιοσύνη, ζητάει διακαώς από εμάς θεσμικές, μεταρρυθμ</w:t>
      </w:r>
      <w:r>
        <w:rPr>
          <w:rFonts w:eastAsia="Times New Roman"/>
          <w:szCs w:val="24"/>
        </w:rPr>
        <w:t xml:space="preserve">ιστικές τομές και παρεμβάσεις για να εμπιστευτεί ξανά τη </w:t>
      </w:r>
      <w:r>
        <w:rPr>
          <w:rFonts w:eastAsia="Times New Roman"/>
          <w:szCs w:val="24"/>
        </w:rPr>
        <w:t>δικαι</w:t>
      </w:r>
      <w:r>
        <w:rPr>
          <w:rFonts w:eastAsia="Times New Roman"/>
          <w:szCs w:val="24"/>
        </w:rPr>
        <w:t xml:space="preserve">οσύνη. </w:t>
      </w:r>
    </w:p>
    <w:p w14:paraId="4B1D46BE"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Σας ευχαριστώ πολύ. </w:t>
      </w:r>
    </w:p>
    <w:p w14:paraId="4B1D46BF" w14:textId="77777777" w:rsidR="00E71A02" w:rsidRDefault="00A00D33">
      <w:pPr>
        <w:spacing w:after="0"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του ΣΥΡΙΖΑ)</w:t>
      </w:r>
    </w:p>
    <w:p w14:paraId="4B1D46C0" w14:textId="77777777" w:rsidR="00E71A02" w:rsidRDefault="00A00D33">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w:t>
      </w:r>
    </w:p>
    <w:p w14:paraId="4B1D46C1"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ε</w:t>
      </w:r>
      <w:r>
        <w:rPr>
          <w:rFonts w:eastAsia="Times New Roman"/>
          <w:szCs w:val="24"/>
        </w:rPr>
        <w:t xml:space="preserve">ισηγητής της Νέας Δημοκρατίας κ. Καραγκούνης έχει τον λόγο για δεκαπέντε λεπτά. </w:t>
      </w:r>
    </w:p>
    <w:p w14:paraId="4B1D46C2" w14:textId="77777777" w:rsidR="00E71A02" w:rsidRDefault="00A00D33">
      <w:pPr>
        <w:spacing w:after="0" w:line="600" w:lineRule="auto"/>
        <w:ind w:firstLine="720"/>
        <w:contextualSpacing/>
        <w:jc w:val="both"/>
        <w:rPr>
          <w:rFonts w:eastAsia="Times New Roman"/>
          <w:szCs w:val="24"/>
        </w:rPr>
      </w:pPr>
      <w:r>
        <w:rPr>
          <w:rFonts w:eastAsia="Times New Roman"/>
          <w:b/>
          <w:szCs w:val="24"/>
        </w:rPr>
        <w:t>ΚΩΝΣΤΑΝΤΙΝΟΣ ΚΑΡΑΓΚΟΥΝΗΣ:</w:t>
      </w:r>
      <w:r>
        <w:rPr>
          <w:rFonts w:eastAsia="Times New Roman"/>
          <w:szCs w:val="24"/>
        </w:rPr>
        <w:t xml:space="preserve"> Ευχαριστώ πολύ, κύριε Πρόεδρε. </w:t>
      </w:r>
    </w:p>
    <w:p w14:paraId="4B1D46C3" w14:textId="77777777" w:rsidR="00E71A02" w:rsidRDefault="00A00D33">
      <w:pPr>
        <w:spacing w:after="0" w:line="600" w:lineRule="auto"/>
        <w:ind w:firstLine="720"/>
        <w:contextualSpacing/>
        <w:jc w:val="both"/>
        <w:rPr>
          <w:rFonts w:eastAsia="Times New Roman"/>
          <w:szCs w:val="24"/>
        </w:rPr>
      </w:pPr>
      <w:r>
        <w:rPr>
          <w:rFonts w:eastAsia="Times New Roman"/>
          <w:szCs w:val="24"/>
        </w:rPr>
        <w:t>Θέλω να ξεκινήσω την εισήγησή μου, κάνοντας πρώτα ένα σχόλιο για τα όσα είπε ο Πρωθυπουργός στην προχθεσινή του ομιλί</w:t>
      </w:r>
      <w:r>
        <w:rPr>
          <w:rFonts w:eastAsia="Times New Roman"/>
          <w:szCs w:val="24"/>
        </w:rPr>
        <w:t xml:space="preserve">α στον </w:t>
      </w:r>
      <w:r>
        <w:rPr>
          <w:rFonts w:eastAsia="Times New Roman"/>
          <w:szCs w:val="24"/>
        </w:rPr>
        <w:t>προϋπολογισμό</w:t>
      </w:r>
      <w:r>
        <w:rPr>
          <w:rFonts w:eastAsia="Times New Roman"/>
          <w:szCs w:val="24"/>
        </w:rPr>
        <w:t xml:space="preserve">, σχετικά με τη </w:t>
      </w:r>
      <w:r>
        <w:rPr>
          <w:rFonts w:eastAsia="Times New Roman"/>
          <w:szCs w:val="24"/>
        </w:rPr>
        <w:t>δικαιοσύνη</w:t>
      </w:r>
      <w:r>
        <w:rPr>
          <w:rFonts w:eastAsia="Times New Roman"/>
          <w:szCs w:val="24"/>
        </w:rPr>
        <w:t xml:space="preserve">. </w:t>
      </w:r>
    </w:p>
    <w:p w14:paraId="4B1D46C4"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Ο Πρωθυπουργός λίγο-πολύ επέπληξε την Αξιωματική Αντιπολίτευση διότι -και διαβάζω ακριβώς τα λόγια του- «…προσπαθεί να θέσει θέμα σύγκρουσης της </w:t>
      </w:r>
      <w:r>
        <w:rPr>
          <w:rFonts w:eastAsia="Times New Roman"/>
          <w:szCs w:val="24"/>
        </w:rPr>
        <w:t>κυβέρνησης</w:t>
      </w:r>
      <w:r>
        <w:rPr>
          <w:rFonts w:eastAsia="Times New Roman"/>
          <w:szCs w:val="24"/>
        </w:rPr>
        <w:t xml:space="preserve"> με τη </w:t>
      </w:r>
      <w:r>
        <w:rPr>
          <w:rFonts w:eastAsia="Times New Roman"/>
          <w:szCs w:val="24"/>
        </w:rPr>
        <w:t>δικαιοσύνη</w:t>
      </w:r>
      <w:r>
        <w:rPr>
          <w:rFonts w:eastAsia="Times New Roman"/>
          <w:szCs w:val="24"/>
        </w:rPr>
        <w:t xml:space="preserve"> και διαρκώς επιχειρεί να στρέψει τ</w:t>
      </w:r>
      <w:r>
        <w:rPr>
          <w:rFonts w:eastAsia="Times New Roman"/>
          <w:szCs w:val="24"/>
        </w:rPr>
        <w:t xml:space="preserve">η </w:t>
      </w:r>
      <w:r>
        <w:rPr>
          <w:rFonts w:eastAsia="Times New Roman"/>
          <w:szCs w:val="24"/>
        </w:rPr>
        <w:t>δικαιοσύνη</w:t>
      </w:r>
      <w:r>
        <w:rPr>
          <w:rFonts w:eastAsia="Times New Roman"/>
          <w:szCs w:val="24"/>
        </w:rPr>
        <w:t xml:space="preserve"> εναντίον της </w:t>
      </w:r>
      <w:r>
        <w:rPr>
          <w:rFonts w:eastAsia="Times New Roman"/>
          <w:szCs w:val="24"/>
        </w:rPr>
        <w:t>κυ</w:t>
      </w:r>
      <w:r>
        <w:rPr>
          <w:rFonts w:eastAsia="Times New Roman"/>
          <w:szCs w:val="24"/>
        </w:rPr>
        <w:t>βέρνησης»!</w:t>
      </w:r>
    </w:p>
    <w:p w14:paraId="4B1D46C5" w14:textId="77777777" w:rsidR="00E71A02" w:rsidRDefault="00A00D33">
      <w:pPr>
        <w:spacing w:after="0" w:line="600" w:lineRule="auto"/>
        <w:ind w:firstLine="720"/>
        <w:contextualSpacing/>
        <w:jc w:val="both"/>
        <w:rPr>
          <w:rFonts w:eastAsia="Times New Roman"/>
          <w:szCs w:val="24"/>
        </w:rPr>
      </w:pPr>
      <w:r>
        <w:rPr>
          <w:rFonts w:eastAsia="Times New Roman"/>
          <w:szCs w:val="24"/>
        </w:rPr>
        <w:lastRenderedPageBreak/>
        <w:t xml:space="preserve">Προφανώς και ο κύριος Υπουργός εδώ, αλλά και ο Πρωθυπουργός, κάνουν πως δεν καταλαβαίνουν. Δεν έχουν αντιληφθεί </w:t>
      </w:r>
      <w:r>
        <w:rPr>
          <w:rFonts w:eastAsia="Times New Roman"/>
          <w:szCs w:val="24"/>
        </w:rPr>
        <w:t xml:space="preserve">ακόμη -και συνολικά η Κυβέρνηση- σε τι ολισθηρό δρόμο, αντιθεσμικό, αντιδημοκρατικό, αντισυνταγματικό, έχει μπει η Κυβέρνηση. </w:t>
      </w:r>
    </w:p>
    <w:p w14:paraId="4B1D46C6"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Θέμα σύγκρουσης δεν θέτει η Αντιπολίτευση. Θέμα ανοιχτής σύγκρουσης της </w:t>
      </w:r>
      <w:r>
        <w:rPr>
          <w:rFonts w:eastAsia="Times New Roman"/>
          <w:szCs w:val="24"/>
        </w:rPr>
        <w:t>κυβέρνησης</w:t>
      </w:r>
      <w:r>
        <w:rPr>
          <w:rFonts w:eastAsia="Times New Roman"/>
          <w:szCs w:val="24"/>
        </w:rPr>
        <w:t xml:space="preserve"> προς τη </w:t>
      </w:r>
      <w:r>
        <w:rPr>
          <w:rFonts w:eastAsia="Times New Roman"/>
          <w:szCs w:val="24"/>
        </w:rPr>
        <w:t>δικαιοσύνη</w:t>
      </w:r>
      <w:r>
        <w:rPr>
          <w:rFonts w:eastAsia="Times New Roman"/>
          <w:szCs w:val="24"/>
        </w:rPr>
        <w:t xml:space="preserve"> θέτει η ίδια η Κυβέρνηση κα</w:t>
      </w:r>
      <w:r>
        <w:rPr>
          <w:rFonts w:eastAsia="Times New Roman"/>
          <w:szCs w:val="24"/>
        </w:rPr>
        <w:t xml:space="preserve">ι ο παριστάμενος Υπουργός Δικαιοσύνης. Θέμα πολέμου προς την ανεξάρτητη </w:t>
      </w:r>
      <w:r>
        <w:rPr>
          <w:rFonts w:eastAsia="Times New Roman"/>
          <w:szCs w:val="24"/>
        </w:rPr>
        <w:t>δικ</w:t>
      </w:r>
      <w:r>
        <w:rPr>
          <w:rFonts w:eastAsia="Times New Roman"/>
          <w:szCs w:val="24"/>
        </w:rPr>
        <w:t xml:space="preserve">αιοσύνη, που αγγίζει τα όρια της θεσμικής εκτροπής, θέτει η ίδια η Κυβέρνηση. Και αυτό δεν το καταγγέλλει η Νέα Δημοκρατία, το καταγγέλλει σύσσωμη η </w:t>
      </w:r>
      <w:r>
        <w:rPr>
          <w:rFonts w:eastAsia="Times New Roman"/>
          <w:szCs w:val="24"/>
        </w:rPr>
        <w:t>δικαιοσύνη</w:t>
      </w:r>
      <w:r>
        <w:rPr>
          <w:rFonts w:eastAsia="Times New Roman"/>
          <w:szCs w:val="24"/>
        </w:rPr>
        <w:t>.</w:t>
      </w:r>
    </w:p>
    <w:p w14:paraId="4B1D46C7" w14:textId="77777777" w:rsidR="00E71A02" w:rsidRDefault="00A00D33">
      <w:pPr>
        <w:spacing w:after="0" w:line="600" w:lineRule="auto"/>
        <w:ind w:firstLine="720"/>
        <w:contextualSpacing/>
        <w:jc w:val="both"/>
        <w:rPr>
          <w:rFonts w:eastAsia="Times New Roman"/>
          <w:szCs w:val="24"/>
        </w:rPr>
      </w:pPr>
      <w:r>
        <w:rPr>
          <w:rFonts w:eastAsia="Times New Roman"/>
          <w:szCs w:val="24"/>
        </w:rPr>
        <w:t>Και ερωτώ τον παριστ</w:t>
      </w:r>
      <w:r>
        <w:rPr>
          <w:rFonts w:eastAsia="Times New Roman"/>
          <w:szCs w:val="24"/>
        </w:rPr>
        <w:t xml:space="preserve">άμενο Υπουργό: Όταν η Ένωση Δικαστών και Εισαγγελέων, διά του Προέδρου της, σας επικρίνει και σας κατηγορεί για παρέμβαση στο έργο της και με ψήφισμά της σας </w:t>
      </w:r>
      <w:r>
        <w:rPr>
          <w:rFonts w:eastAsia="Times New Roman"/>
          <w:szCs w:val="24"/>
        </w:rPr>
        <w:lastRenderedPageBreak/>
        <w:t>καλεί να διαφυλάξετε τις θεμελιώδεις συνταγματικές αρχές και να ενισχύσετε τη δικαστική ανεξαρτησί</w:t>
      </w:r>
      <w:r>
        <w:rPr>
          <w:rFonts w:eastAsia="Times New Roman"/>
          <w:szCs w:val="24"/>
        </w:rPr>
        <w:t xml:space="preserve">α, η Νέα Δημοκρατία στρέφει τη </w:t>
      </w:r>
      <w:r>
        <w:rPr>
          <w:rFonts w:eastAsia="Times New Roman"/>
          <w:szCs w:val="24"/>
        </w:rPr>
        <w:t>δικαιοσύνη</w:t>
      </w:r>
      <w:r>
        <w:rPr>
          <w:rFonts w:eastAsia="Times New Roman"/>
          <w:szCs w:val="24"/>
        </w:rPr>
        <w:t xml:space="preserve"> εναντίον σας;</w:t>
      </w:r>
    </w:p>
    <w:p w14:paraId="4B1D46C8" w14:textId="77777777" w:rsidR="00E71A02" w:rsidRDefault="00A00D33">
      <w:pPr>
        <w:spacing w:after="0" w:line="600" w:lineRule="auto"/>
        <w:ind w:firstLine="720"/>
        <w:contextualSpacing/>
        <w:jc w:val="both"/>
        <w:rPr>
          <w:rFonts w:eastAsia="Times New Roman"/>
          <w:szCs w:val="24"/>
        </w:rPr>
      </w:pPr>
      <w:r>
        <w:rPr>
          <w:rFonts w:eastAsia="Times New Roman"/>
          <w:szCs w:val="24"/>
        </w:rPr>
        <w:t>Όταν η Ένωση Εισαγγελέων σ</w:t>
      </w:r>
      <w:r>
        <w:rPr>
          <w:rFonts w:eastAsia="Times New Roman"/>
          <w:szCs w:val="24"/>
        </w:rPr>
        <w:t>ά</w:t>
      </w:r>
      <w:r>
        <w:rPr>
          <w:rFonts w:eastAsia="Times New Roman"/>
          <w:szCs w:val="24"/>
        </w:rPr>
        <w:t xml:space="preserve">ς καταγγέλλει ότι με τη δημόσια κριτική σας σε δικαστικές αποφάσεις αποσκοπείτε να χειραγωγήσετε τη </w:t>
      </w:r>
      <w:r>
        <w:rPr>
          <w:rFonts w:eastAsia="Times New Roman"/>
          <w:szCs w:val="24"/>
        </w:rPr>
        <w:t>δικαιοσύνη</w:t>
      </w:r>
      <w:r>
        <w:rPr>
          <w:rFonts w:eastAsia="Times New Roman"/>
          <w:szCs w:val="24"/>
        </w:rPr>
        <w:t xml:space="preserve"> και αυτό καταδεικνύει -ακούστε τι λένε- μία δημοκρατία που νοσ</w:t>
      </w:r>
      <w:r>
        <w:rPr>
          <w:rFonts w:eastAsia="Times New Roman"/>
          <w:szCs w:val="24"/>
        </w:rPr>
        <w:t xml:space="preserve">εί, η Νέα Δημοκρατία στρέφει τη </w:t>
      </w:r>
      <w:r>
        <w:rPr>
          <w:rFonts w:eastAsia="Times New Roman"/>
          <w:szCs w:val="24"/>
        </w:rPr>
        <w:t>δικαιοσύνη</w:t>
      </w:r>
      <w:r>
        <w:rPr>
          <w:rFonts w:eastAsia="Times New Roman"/>
          <w:szCs w:val="24"/>
        </w:rPr>
        <w:t xml:space="preserve"> εναντίον σας;</w:t>
      </w:r>
    </w:p>
    <w:p w14:paraId="4B1D46C9" w14:textId="77777777" w:rsidR="00E71A02" w:rsidRDefault="00A00D33">
      <w:pPr>
        <w:spacing w:after="0" w:line="600" w:lineRule="auto"/>
        <w:ind w:firstLine="720"/>
        <w:contextualSpacing/>
        <w:jc w:val="both"/>
        <w:rPr>
          <w:rFonts w:eastAsia="Times New Roman"/>
          <w:szCs w:val="24"/>
        </w:rPr>
      </w:pPr>
      <w:r>
        <w:rPr>
          <w:rFonts w:eastAsia="Times New Roman"/>
          <w:szCs w:val="24"/>
        </w:rPr>
        <w:t>Όταν ο Πρόεδρος του Συμβουλίου της Επικρατείας, ένα πρόσωπο καθ’ όλα σεβαστό και άξιο, που εσείς επιλέξατε για τη θέση αυτή, σ</w:t>
      </w:r>
      <w:r>
        <w:rPr>
          <w:rFonts w:eastAsia="Times New Roman"/>
          <w:szCs w:val="24"/>
        </w:rPr>
        <w:t>ά</w:t>
      </w:r>
      <w:r>
        <w:rPr>
          <w:rFonts w:eastAsia="Times New Roman"/>
          <w:szCs w:val="24"/>
        </w:rPr>
        <w:t xml:space="preserve">ς καταγγέλλει ότι παρεμβαίνετε ωμά στη </w:t>
      </w:r>
      <w:r>
        <w:rPr>
          <w:rFonts w:eastAsia="Times New Roman"/>
          <w:szCs w:val="24"/>
        </w:rPr>
        <w:t>δικαιοσύνη</w:t>
      </w:r>
      <w:r>
        <w:rPr>
          <w:rFonts w:eastAsia="Times New Roman"/>
          <w:szCs w:val="24"/>
        </w:rPr>
        <w:t>, μήπως και γι’ αυτό φτ</w:t>
      </w:r>
      <w:r>
        <w:rPr>
          <w:rFonts w:eastAsia="Times New Roman"/>
          <w:szCs w:val="24"/>
        </w:rPr>
        <w:t>αίει η Νέα Δημοκρατία;</w:t>
      </w:r>
    </w:p>
    <w:p w14:paraId="4B1D46CA" w14:textId="77777777" w:rsidR="00E71A02" w:rsidRDefault="00A00D33">
      <w:pPr>
        <w:spacing w:after="0" w:line="600" w:lineRule="auto"/>
        <w:ind w:firstLine="720"/>
        <w:contextualSpacing/>
        <w:jc w:val="both"/>
        <w:rPr>
          <w:rFonts w:eastAsia="Times New Roman"/>
          <w:szCs w:val="24"/>
        </w:rPr>
      </w:pPr>
      <w:r>
        <w:rPr>
          <w:rFonts w:eastAsia="Times New Roman"/>
          <w:szCs w:val="24"/>
        </w:rPr>
        <w:lastRenderedPageBreak/>
        <w:t xml:space="preserve">Σας είπα και προχθές ότι αυτά που γίνονται τα τελευταία δυόμισι χρόνια, είναι πρωτοφανή. Δεν υπάρχει ανάλογη περίπτωση σε ευρωπαϊκή χώρα. Εκτός εάν βαθιά μέσα σας θέλετε να στήσετε λαϊκά δικαστήρια, να καταργήσουμε τα δικαστήρια και </w:t>
      </w:r>
      <w:r>
        <w:rPr>
          <w:rFonts w:eastAsia="Times New Roman"/>
          <w:szCs w:val="24"/>
        </w:rPr>
        <w:t xml:space="preserve">να αποφασίζετε διά βοής. </w:t>
      </w:r>
    </w:p>
    <w:p w14:paraId="4B1D46CB"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Αυτά γίνονται σε άλλα καθεστώτα, των οποίων είστε νοσταλγοί. Ευτυχώς η Ελλάδα ακόμα είναι δυτικό κράτος και όσο περνά από το χέρι μας, έτσι θα παραμείνει. </w:t>
      </w:r>
    </w:p>
    <w:p w14:paraId="4B1D46CC"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Πάμε τώρα στο νομοσχέδιο: Τι σας είχαμε πει στις </w:t>
      </w:r>
      <w:r>
        <w:rPr>
          <w:rFonts w:eastAsia="Times New Roman"/>
          <w:szCs w:val="24"/>
        </w:rPr>
        <w:t>ε</w:t>
      </w:r>
      <w:r>
        <w:rPr>
          <w:rFonts w:eastAsia="Times New Roman"/>
          <w:szCs w:val="24"/>
        </w:rPr>
        <w:t>πιτροπές; Ότι αδικαιολόγ</w:t>
      </w:r>
      <w:r>
        <w:rPr>
          <w:rFonts w:eastAsia="Times New Roman"/>
          <w:szCs w:val="24"/>
        </w:rPr>
        <w:t xml:space="preserve">ητα και ανεξήγητα εισάγετε άρον-άρον το νομοσχέδιο και δεν επιτρέψατε, μάλιστα, προς χάριν της βιασύνης σε αρκετούς φορείς να ακουστούν και να εκφράσουν την άποψή τους. </w:t>
      </w:r>
    </w:p>
    <w:p w14:paraId="4B1D46CD" w14:textId="77777777" w:rsidR="00E71A02" w:rsidRDefault="00A00D33">
      <w:pPr>
        <w:spacing w:after="0" w:line="600" w:lineRule="auto"/>
        <w:ind w:firstLine="720"/>
        <w:contextualSpacing/>
        <w:jc w:val="both"/>
        <w:rPr>
          <w:rFonts w:eastAsia="Times New Roman"/>
          <w:szCs w:val="24"/>
        </w:rPr>
      </w:pPr>
      <w:r>
        <w:rPr>
          <w:rFonts w:eastAsia="Times New Roman"/>
          <w:szCs w:val="24"/>
        </w:rPr>
        <w:lastRenderedPageBreak/>
        <w:t xml:space="preserve">Μάλιστα, η Ένωση Δικαστών και Εισαγγελέων ανέδειξε το γεγονός αυτό και στη </w:t>
      </w:r>
      <w:r>
        <w:rPr>
          <w:rFonts w:eastAsia="Times New Roman"/>
          <w:szCs w:val="24"/>
        </w:rPr>
        <w:t>γενική</w:t>
      </w:r>
      <w:r>
        <w:rPr>
          <w:rFonts w:eastAsia="Times New Roman"/>
          <w:szCs w:val="24"/>
        </w:rPr>
        <w:t xml:space="preserve"> της </w:t>
      </w:r>
      <w:r>
        <w:rPr>
          <w:rFonts w:eastAsia="Times New Roman"/>
          <w:szCs w:val="24"/>
        </w:rPr>
        <w:t>συνέλευση</w:t>
      </w:r>
      <w:r>
        <w:rPr>
          <w:rFonts w:eastAsia="Times New Roman"/>
          <w:szCs w:val="24"/>
        </w:rPr>
        <w:t xml:space="preserve">. Και ο κύριος Υπουργός, βέβαια, τι μας είπε στην </w:t>
      </w:r>
      <w:r>
        <w:rPr>
          <w:rFonts w:eastAsia="Times New Roman"/>
          <w:szCs w:val="24"/>
        </w:rPr>
        <w:t>ε</w:t>
      </w:r>
      <w:r>
        <w:rPr>
          <w:rFonts w:eastAsia="Times New Roman"/>
          <w:szCs w:val="24"/>
        </w:rPr>
        <w:t>πιτροπή; «Δεν χάνουμε και τίποτα που δεν θα μιλήσει η Ένωση Δικαστών και Εισαγγελέων».</w:t>
      </w:r>
    </w:p>
    <w:p w14:paraId="4B1D46CE"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Αλίμονο! Τι μπορεί να ενδιαφέρει τους δικαστές και τους εισαγγελείς εάν τροποποιείτε τον Ποινικό Κώδικα, τον </w:t>
      </w:r>
      <w:r>
        <w:rPr>
          <w:rFonts w:eastAsia="Times New Roman"/>
          <w:szCs w:val="24"/>
        </w:rPr>
        <w:t>Κώδικα Ποινικής Δικονομίας, τον Κώδικα Διοικητικής Δικονομίας, τον Κώδικα Οργανισμού των Δικαστηρίων και, βεβαίως, όλες οι τροπολογίες που έχετε φέρει;</w:t>
      </w:r>
    </w:p>
    <w:p w14:paraId="4B1D46CF" w14:textId="77777777" w:rsidR="00E71A02" w:rsidRDefault="00A00D33">
      <w:pPr>
        <w:spacing w:after="0" w:line="600" w:lineRule="auto"/>
        <w:ind w:firstLine="720"/>
        <w:contextualSpacing/>
        <w:jc w:val="both"/>
        <w:rPr>
          <w:rFonts w:eastAsia="Times New Roman"/>
          <w:szCs w:val="24"/>
        </w:rPr>
      </w:pPr>
      <w:r>
        <w:rPr>
          <w:rFonts w:eastAsia="Times New Roman"/>
          <w:szCs w:val="24"/>
        </w:rPr>
        <w:t>Καταλαβαίνουμε, βέβαια, γιατί βιαστήκατε τόσο πολύ: Γι’ αυτό ακριβώς που είπα νωρίτερα, δηλαδή για να έχ</w:t>
      </w:r>
      <w:r>
        <w:rPr>
          <w:rFonts w:eastAsia="Times New Roman"/>
          <w:szCs w:val="24"/>
        </w:rPr>
        <w:t>ετε νομοσχέδιο καβά</w:t>
      </w:r>
      <w:r>
        <w:rPr>
          <w:rFonts w:eastAsia="Times New Roman"/>
          <w:szCs w:val="24"/>
        </w:rPr>
        <w:t>ν</w:t>
      </w:r>
      <w:r>
        <w:rPr>
          <w:rFonts w:eastAsia="Times New Roman"/>
          <w:szCs w:val="24"/>
        </w:rPr>
        <w:t>τζα για τις τροπολογίες που έχετε φέρει!</w:t>
      </w:r>
    </w:p>
    <w:p w14:paraId="4B1D46D0" w14:textId="77777777" w:rsidR="00E71A02" w:rsidRDefault="00A00D33">
      <w:pPr>
        <w:spacing w:after="0" w:line="600" w:lineRule="auto"/>
        <w:ind w:firstLine="720"/>
        <w:contextualSpacing/>
        <w:jc w:val="both"/>
        <w:rPr>
          <w:rFonts w:eastAsia="Times New Roman"/>
          <w:szCs w:val="24"/>
        </w:rPr>
      </w:pPr>
      <w:r>
        <w:rPr>
          <w:rFonts w:eastAsia="Times New Roman"/>
          <w:szCs w:val="24"/>
        </w:rPr>
        <w:lastRenderedPageBreak/>
        <w:t>Και είστε εσείς οι ίδιοι, που μέχρι χθες μας κάνατε μαθήματα νομιμοφροσύνης και τήρησης της κοινοβουλευτικής τάξης και των κοινοβουλευτικών διαδικασιών. Και τώρα σας έπιασε ο πόνος, όπως είπε νωρ</w:t>
      </w:r>
      <w:r>
        <w:rPr>
          <w:rFonts w:eastAsia="Times New Roman"/>
          <w:szCs w:val="24"/>
        </w:rPr>
        <w:t>ίτερα ο Υπουργός, για την επίσπευση!</w:t>
      </w:r>
    </w:p>
    <w:p w14:paraId="4B1D46D1" w14:textId="77777777" w:rsidR="00E71A02" w:rsidRDefault="00A00D33">
      <w:pPr>
        <w:spacing w:after="0" w:line="600" w:lineRule="auto"/>
        <w:ind w:firstLine="720"/>
        <w:contextualSpacing/>
        <w:jc w:val="both"/>
        <w:rPr>
          <w:rFonts w:eastAsia="Times New Roman"/>
          <w:szCs w:val="24"/>
        </w:rPr>
      </w:pPr>
      <w:r>
        <w:rPr>
          <w:rFonts w:eastAsia="Times New Roman"/>
          <w:szCs w:val="24"/>
        </w:rPr>
        <w:t>Απλά, καταδεικνύει το πόσο υποκριτές είστε! Μετράμε τώρα δεκάδες τροπολογίες που έχετε καταθέσει. Βεβαίως, θα δούμε αν θα υπάρξει και συνέχεια κατά τη διάρκεια της διαδικασίας. Και σας είπαμε ότι, αν τις μετρήσουμε, είν</w:t>
      </w:r>
      <w:r>
        <w:rPr>
          <w:rFonts w:eastAsia="Times New Roman"/>
          <w:szCs w:val="24"/>
        </w:rPr>
        <w:t xml:space="preserve">αι πάνω από τριάντα τροπολογίες μέσα σε δύο ημέρες. </w:t>
      </w:r>
    </w:p>
    <w:p w14:paraId="4B1D46D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αναφερθήκατε στις εξήντα τροπολογίες, μην μπερδεύετε, κύριε Υπουργέ, τις βουλευτικές με τις υπουργικές τροπολογίες. Σε λίγο θα καταθέσει και ο Κοινοβουλευτικός μας Εκπρόσωπος </w:t>
      </w:r>
      <w:r>
        <w:rPr>
          <w:rFonts w:eastAsia="Times New Roman" w:cs="Times New Roman"/>
          <w:szCs w:val="24"/>
        </w:rPr>
        <w:lastRenderedPageBreak/>
        <w:t xml:space="preserve">ποιες υπουργικές </w:t>
      </w:r>
      <w:r>
        <w:rPr>
          <w:rFonts w:eastAsia="Times New Roman" w:cs="Times New Roman"/>
          <w:szCs w:val="24"/>
        </w:rPr>
        <w:t xml:space="preserve">τροπολογίες είχαν κατατεθεί το 2014 και θα συγκρίνουμε. Μάλιστα, οι περισσότερες ήταν υποχρεώσεις του μνημονίου. </w:t>
      </w:r>
    </w:p>
    <w:p w14:paraId="4B1D46D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Φέρνετε τροπολογία -την τρίτη στη σειρά- και στραγγαλίζετε οικονομικά τα κόμματα. Κα</w:t>
      </w:r>
      <w:r>
        <w:rPr>
          <w:rFonts w:eastAsia="Times New Roman" w:cs="Times New Roman"/>
          <w:szCs w:val="24"/>
        </w:rPr>
        <w:t>ι</w:t>
      </w:r>
      <w:r>
        <w:rPr>
          <w:rFonts w:eastAsia="Times New Roman" w:cs="Times New Roman"/>
          <w:szCs w:val="24"/>
        </w:rPr>
        <w:t>, μάλιστα, στραγγαλίζετε κόμματα, όπως η Νέα Δημοκρατία –</w:t>
      </w:r>
      <w:r>
        <w:rPr>
          <w:rFonts w:eastAsia="Times New Roman" w:cs="Times New Roman"/>
          <w:szCs w:val="24"/>
        </w:rPr>
        <w:t>γιατί αυτός είναι ο στόχος σας, γι’ αυτό φέρνετε την τροπολογία-</w:t>
      </w:r>
      <w:r>
        <w:rPr>
          <w:rFonts w:eastAsia="Times New Roman" w:cs="Times New Roman"/>
          <w:szCs w:val="24"/>
        </w:rPr>
        <w:t xml:space="preserve"> </w:t>
      </w:r>
      <w:r>
        <w:rPr>
          <w:rFonts w:eastAsia="Times New Roman" w:cs="Times New Roman"/>
          <w:szCs w:val="24"/>
        </w:rPr>
        <w:t>που εξυγιαίνει τα οικονομικά της, που δίνει όλη τη χρηματοδότηση για να αποπληρωθούν όλα τα δάνεια και όλες οι υποχρεώσεις. Αυτό, βεβαίως, δεν σας αρέσει. Θέλετε να στραγγαλίσετε τα κόμματα κ</w:t>
      </w:r>
      <w:r>
        <w:rPr>
          <w:rFonts w:eastAsia="Times New Roman" w:cs="Times New Roman"/>
          <w:szCs w:val="24"/>
        </w:rPr>
        <w:t xml:space="preserve">αι ειδικά τη Νέα Δημοκρατία. Έτσι, όμως, στραγγαλίζετε και τη </w:t>
      </w:r>
      <w:r>
        <w:rPr>
          <w:rFonts w:eastAsia="Times New Roman" w:cs="Times New Roman"/>
          <w:szCs w:val="24"/>
        </w:rPr>
        <w:t>δημοκρατία</w:t>
      </w:r>
      <w:r>
        <w:rPr>
          <w:rFonts w:eastAsia="Times New Roman" w:cs="Times New Roman"/>
          <w:szCs w:val="24"/>
        </w:rPr>
        <w:t>. Και δεν καταλαβαίνετε ότι είναι πολύ ολισθηρός ο δρόμος αυτός που ακολουθείτε. Βεβαίως, δεν υπάρχει περίπτωση να σας βγει.</w:t>
      </w:r>
    </w:p>
    <w:p w14:paraId="4B1D46D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Φέρνετε τροπολογία με την οποία διαγράφετε, με «φωτογραφικό</w:t>
      </w:r>
      <w:r>
        <w:rPr>
          <w:rFonts w:eastAsia="Times New Roman" w:cs="Times New Roman"/>
          <w:szCs w:val="24"/>
        </w:rPr>
        <w:t xml:space="preserve">» τρόπο, πρόστιμα δεκάδων εκατομμυρίων ευρώ προς </w:t>
      </w:r>
      <w:r>
        <w:rPr>
          <w:rFonts w:eastAsia="Times New Roman" w:cs="Times New Roman"/>
          <w:szCs w:val="24"/>
        </w:rPr>
        <w:t>υ</w:t>
      </w:r>
      <w:r>
        <w:rPr>
          <w:rFonts w:eastAsia="Times New Roman" w:cs="Times New Roman"/>
          <w:szCs w:val="24"/>
        </w:rPr>
        <w:t xml:space="preserve">μετέρους. Σας κάλεσε επίσημα η Νέα Δημοκρατία εχθές να αποκαλύψετε ποιους αφορούν. Ποιους, κύριε Υπουργέ και κύριοι της </w:t>
      </w:r>
      <w:r>
        <w:rPr>
          <w:rFonts w:eastAsia="Times New Roman" w:cs="Times New Roman"/>
          <w:szCs w:val="24"/>
        </w:rPr>
        <w:t>σ</w:t>
      </w:r>
      <w:r>
        <w:rPr>
          <w:rFonts w:eastAsia="Times New Roman" w:cs="Times New Roman"/>
          <w:szCs w:val="24"/>
        </w:rPr>
        <w:t xml:space="preserve">υγκυβέρνησης; Σιγή ιχθύος! Εσείς που μέχρι εχθές το παίζατε οι αρχάγγελοι της </w:t>
      </w:r>
      <w:r>
        <w:rPr>
          <w:rFonts w:eastAsia="Times New Roman" w:cs="Times New Roman"/>
          <w:szCs w:val="24"/>
        </w:rPr>
        <w:t>διαφάνειας και κυνηγοί της φοροδιαφυγής, κουβέντα δεν έχετε πει.</w:t>
      </w:r>
    </w:p>
    <w:p w14:paraId="4B1D46D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είπαμε: </w:t>
      </w:r>
      <w:r>
        <w:rPr>
          <w:rFonts w:eastAsia="Times New Roman" w:cs="Times New Roman"/>
          <w:szCs w:val="24"/>
        </w:rPr>
        <w:t>φ</w:t>
      </w:r>
      <w:r>
        <w:rPr>
          <w:rFonts w:eastAsia="Times New Roman" w:cs="Times New Roman"/>
          <w:szCs w:val="24"/>
        </w:rPr>
        <w:t>έρτε μας κατάλογο των επιχειρήσεων τις οποίες αφορά. Για ποιους νομοθετείτε; Στο κάτω-κάτω της γραφής, γιατί δεν το φέρνετε με τον προσήκοντα τρόπο, με την κανονική διαδικασία κα</w:t>
      </w:r>
      <w:r>
        <w:rPr>
          <w:rFonts w:eastAsia="Times New Roman" w:cs="Times New Roman"/>
          <w:szCs w:val="24"/>
        </w:rPr>
        <w:t xml:space="preserve">ι το φέρνετε με τροπολογία; Φέρτε το στην </w:t>
      </w:r>
      <w:r>
        <w:rPr>
          <w:rFonts w:eastAsia="Times New Roman" w:cs="Times New Roman"/>
          <w:szCs w:val="24"/>
        </w:rPr>
        <w:t>ε</w:t>
      </w:r>
      <w:r>
        <w:rPr>
          <w:rFonts w:eastAsia="Times New Roman" w:cs="Times New Roman"/>
          <w:szCs w:val="24"/>
        </w:rPr>
        <w:t xml:space="preserve">πιτροπή, να το συζητήσουμε κανονικά, ως νομοσχέδιο. Το κάνετε, διότι, προφανώς, νομοθετείτε για κάποιους συγκεκριμένους και δεν μας το λέτε. </w:t>
      </w:r>
    </w:p>
    <w:p w14:paraId="4B1D46D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Φέρνετε τροπολογία, με την οποία απελευθερώνετε καθολικά το επάγγελμα τ</w:t>
      </w:r>
      <w:r>
        <w:rPr>
          <w:rFonts w:eastAsia="Times New Roman" w:cs="Times New Roman"/>
          <w:szCs w:val="24"/>
        </w:rPr>
        <w:t>ου φαρμακοποιού. Πρόκειται για ένα ζήτημα που με την προηγούμενη κυβέρνηση είχε φύγει εντελώς από το τραπέζι της διαπραγμάτευσης με τους δανειστές, για ένα θέμα που το είχαμε αποκρούσει οριστικά και αμετάκλητα. Και εσείς με τις «περήφανες» διαπραγματεύσεις</w:t>
      </w:r>
      <w:r>
        <w:rPr>
          <w:rFonts w:eastAsia="Times New Roman" w:cs="Times New Roman"/>
          <w:szCs w:val="24"/>
        </w:rPr>
        <w:t xml:space="preserve"> που έχετε κάνει, το επαναφέρετε! Να μη θυμηθώ τι λέγατε πριν από τις εκλογές, διότι έχει καταντήσει ανέκδοτο πια και ο κόσμος το γνωρίζει πάρα πολύ καλά.</w:t>
      </w:r>
    </w:p>
    <w:p w14:paraId="4B1D46D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καλύτερο; Άκουγα τον Υπουργό -όπως και όλοι οι συνάδελφοι- να υποστηρίζει με θέρμη την τροπολογία για τους πλειστηριασμούς. Οι υπερασπιστές των λαϊκών κατοικιών, οι προστάτες των σπιτιών της φτωχολογιάς! Σας το είπαμε και νωρίτερα: </w:t>
      </w:r>
      <w:r>
        <w:rPr>
          <w:rFonts w:eastAsia="Times New Roman" w:cs="Times New Roman"/>
          <w:szCs w:val="24"/>
        </w:rPr>
        <w:t>ε</w:t>
      </w:r>
      <w:r>
        <w:rPr>
          <w:rFonts w:eastAsia="Times New Roman" w:cs="Times New Roman"/>
          <w:szCs w:val="24"/>
        </w:rPr>
        <w:t>άν βάζατε αναδρομική</w:t>
      </w:r>
      <w:r>
        <w:rPr>
          <w:rFonts w:eastAsia="Times New Roman" w:cs="Times New Roman"/>
          <w:szCs w:val="24"/>
        </w:rPr>
        <w:t xml:space="preserve"> ισχύ στον νόμο, οι περισσότεροι από εσάς θα είχατε </w:t>
      </w:r>
      <w:r>
        <w:rPr>
          <w:rFonts w:eastAsia="Times New Roman" w:cs="Times New Roman"/>
          <w:szCs w:val="24"/>
        </w:rPr>
        <w:lastRenderedPageBreak/>
        <w:t xml:space="preserve">πρόβλημα. Θα ήσασταν ποινικά υπόλογοι, κύριοι συνάδελφοι της </w:t>
      </w:r>
      <w:r>
        <w:rPr>
          <w:rFonts w:eastAsia="Times New Roman" w:cs="Times New Roman"/>
          <w:szCs w:val="24"/>
        </w:rPr>
        <w:t>σ</w:t>
      </w:r>
      <w:r>
        <w:rPr>
          <w:rFonts w:eastAsia="Times New Roman" w:cs="Times New Roman"/>
          <w:szCs w:val="24"/>
        </w:rPr>
        <w:t>υγκυβέρνησης, εσείς που φωνάζατε και τραμπουκίζατε και ήσασταν έξω από τα ειρηνοδικεία και κάνατε ό,τι γίνεται και σήμερα. Είναι πραγματικά αυ</w:t>
      </w:r>
      <w:r>
        <w:rPr>
          <w:rFonts w:eastAsia="Times New Roman" w:cs="Times New Roman"/>
          <w:szCs w:val="24"/>
        </w:rPr>
        <w:t>τό που λέμε, ότι όλα εδώ πληρώνονται</w:t>
      </w:r>
      <w:r>
        <w:rPr>
          <w:rFonts w:eastAsia="Times New Roman" w:cs="Times New Roman"/>
          <w:szCs w:val="24"/>
        </w:rPr>
        <w:t>!</w:t>
      </w:r>
    </w:p>
    <w:p w14:paraId="4B1D46D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Όλοι στη Νέα Δημοκρατία καταλαβαίνουμε τη δύσκολη θέση σας, καθώς προσπαθείτε να δικαιολογήσετε τα αδικαιολόγητα σε όλους όσους κοροϊδέψατε. Δυστυχώς, όμως, το ψέμα έχει κοντά ποδάρια και το χειρότερο είναι ότι θα σας </w:t>
      </w:r>
      <w:r>
        <w:rPr>
          <w:rFonts w:eastAsia="Times New Roman" w:cs="Times New Roman"/>
          <w:szCs w:val="24"/>
        </w:rPr>
        <w:t>κυνηγάει για πάρα πολύ καιρό ακόμα. Μάλλον για όσο</w:t>
      </w:r>
      <w:r>
        <w:rPr>
          <w:rFonts w:eastAsia="Times New Roman" w:cs="Times New Roman"/>
          <w:szCs w:val="24"/>
        </w:rPr>
        <w:t>ν</w:t>
      </w:r>
      <w:r>
        <w:rPr>
          <w:rFonts w:eastAsia="Times New Roman" w:cs="Times New Roman"/>
          <w:szCs w:val="24"/>
        </w:rPr>
        <w:t xml:space="preserve"> χρόνο μείνετε στην </w:t>
      </w:r>
      <w:r>
        <w:rPr>
          <w:rFonts w:eastAsia="Times New Roman" w:cs="Times New Roman"/>
          <w:szCs w:val="24"/>
        </w:rPr>
        <w:t>Κ</w:t>
      </w:r>
      <w:r>
        <w:rPr>
          <w:rFonts w:eastAsia="Times New Roman" w:cs="Times New Roman"/>
          <w:szCs w:val="24"/>
        </w:rPr>
        <w:t>υβέρνηση -τον λιγοστό χρόνο- αλλά και για πολύ μετά.</w:t>
      </w:r>
    </w:p>
    <w:p w14:paraId="4B1D46D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Πάμε τώρα στα βασικά σημεία του νομοσχεδίου.</w:t>
      </w:r>
    </w:p>
    <w:p w14:paraId="4B1D46D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κάνετε με αυτό το νομοσχέδιο; Ενώ πράγματι προσπαθείτε υπό μία έννοια να εκσυγχρονί</w:t>
      </w:r>
      <w:r>
        <w:rPr>
          <w:rFonts w:eastAsia="Times New Roman" w:cs="Times New Roman"/>
          <w:szCs w:val="24"/>
        </w:rPr>
        <w:t xml:space="preserve">σετε -το είπαμε και κατά τη διάρκεια </w:t>
      </w:r>
      <w:r>
        <w:rPr>
          <w:rFonts w:eastAsia="Times New Roman" w:cs="Times New Roman"/>
          <w:szCs w:val="24"/>
        </w:rPr>
        <w:lastRenderedPageBreak/>
        <w:t xml:space="preserve">της συζήτησης στις </w:t>
      </w:r>
      <w:r>
        <w:rPr>
          <w:rFonts w:eastAsia="Times New Roman" w:cs="Times New Roman"/>
          <w:szCs w:val="24"/>
        </w:rPr>
        <w:t>ε</w:t>
      </w:r>
      <w:r>
        <w:rPr>
          <w:rFonts w:eastAsia="Times New Roman" w:cs="Times New Roman"/>
          <w:szCs w:val="24"/>
        </w:rPr>
        <w:t xml:space="preserve">πιτροπές- το νομοθετικό πλαίσιο σχετικά με τα μέτρα θεραπείας των πασχόντων από ψυχική ή διανοητική διαταραχή, στην ουσία -σας το τονίσαμε- δεν συνοδεύονται οι ρυθμίσεις που εισάγετε με τις ανάλογες </w:t>
      </w:r>
      <w:r>
        <w:rPr>
          <w:rFonts w:eastAsia="Times New Roman" w:cs="Times New Roman"/>
          <w:szCs w:val="24"/>
        </w:rPr>
        <w:t>υποδομές, για να υποστηρίξουν τις όποιες αλλαγές στις ρυθμίσεις του νόμου.</w:t>
      </w:r>
    </w:p>
    <w:p w14:paraId="4B1D46D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Εσείς έχετε την αντίληψη ότι πρώτα πρέπει να νομοθετήσετε και μετά να φτιάξετε τις υποδομές. Αυτή, όμως, κύριε Υπουργέ, δεν είναι σοβαρή τοποθέτηση, διότι θα αποφασιστεί, λόγου χάρι</w:t>
      </w:r>
      <w:r>
        <w:rPr>
          <w:rFonts w:eastAsia="Times New Roman" w:cs="Times New Roman"/>
          <w:szCs w:val="24"/>
        </w:rPr>
        <w:t>ν, θεραπευτικό μέτρο από το δικαστήριο, το οποίο πολύ απλά δεν θα μπορεί να εφαρμοστεί.</w:t>
      </w:r>
    </w:p>
    <w:p w14:paraId="4B1D46D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παράδειγμα, φέρατε το άρθρο 2, για το οποίο εμείς διαφωνήσαμε από την πρώτη στιγμή. Καταργείτε την επ’ αόριστον φύ</w:t>
      </w:r>
      <w:r>
        <w:rPr>
          <w:rFonts w:eastAsia="Times New Roman" w:cs="Times New Roman"/>
          <w:szCs w:val="24"/>
        </w:rPr>
        <w:lastRenderedPageBreak/>
        <w:t xml:space="preserve">λαξη για τους ψυχικά και διανοητικά πάσχοντες και </w:t>
      </w:r>
      <w:r>
        <w:rPr>
          <w:rFonts w:eastAsia="Times New Roman" w:cs="Times New Roman"/>
          <w:szCs w:val="24"/>
        </w:rPr>
        <w:t>προβλέπετε μέγιστο χρόνο επιβολής του θεραπευτικού μέτρου για τέσσερα και δέκα χρόνια αντίστοιχα. Σας τονίσαμε ότι μετά την παρέλευση του χρόνου αυτού, δεν υπάρχει ουσιαστικά κα</w:t>
      </w:r>
      <w:r>
        <w:rPr>
          <w:rFonts w:eastAsia="Times New Roman" w:cs="Times New Roman"/>
          <w:szCs w:val="24"/>
        </w:rPr>
        <w:t>μ</w:t>
      </w:r>
      <w:r>
        <w:rPr>
          <w:rFonts w:eastAsia="Times New Roman" w:cs="Times New Roman"/>
          <w:szCs w:val="24"/>
        </w:rPr>
        <w:t xml:space="preserve">μία πρόνοια για τα άτομα αυτά, διότι με τις ισχύουσες διατάξεις το δικαστήριο </w:t>
      </w:r>
      <w:r>
        <w:rPr>
          <w:rFonts w:eastAsia="Times New Roman" w:cs="Times New Roman"/>
          <w:szCs w:val="24"/>
        </w:rPr>
        <w:t>ελέγχει κάθε τρία χρόνια εάν θα πρέπει να συνεχιστεί η εκτέλεση του μέτρου. Μετά την παρέλευση του ανώτατου χρόνου του θεραπευτικού μέτρου, δεν προβλέπεται το πώς θα αντιμετωπιστούν αυτά τα περιστατικά.</w:t>
      </w:r>
    </w:p>
    <w:p w14:paraId="4B1D46D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Στην αρχή…</w:t>
      </w:r>
    </w:p>
    <w:p w14:paraId="4B1D46D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w:t>
      </w:r>
      <w:r>
        <w:rPr>
          <w:rFonts w:eastAsia="Times New Roman" w:cs="Times New Roman"/>
          <w:b/>
          <w:szCs w:val="24"/>
        </w:rPr>
        <w:t xml:space="preserve">αφάνειας και Ανθρωπίνων Δικαιωμάτων): </w:t>
      </w:r>
      <w:r>
        <w:rPr>
          <w:rFonts w:eastAsia="Times New Roman" w:cs="Times New Roman"/>
          <w:szCs w:val="24"/>
        </w:rPr>
        <w:t>Έχουμε κάνει.</w:t>
      </w:r>
    </w:p>
    <w:p w14:paraId="4B1D46D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ΚΑΡΑΓΚΟΥΝΗΣ: </w:t>
      </w:r>
      <w:r>
        <w:rPr>
          <w:rFonts w:eastAsia="Times New Roman" w:cs="Times New Roman"/>
          <w:szCs w:val="24"/>
        </w:rPr>
        <w:t>Το ξέρω, κύριε Υπουργέ, ότι έχετε κάνει. Θα καταλήξω εκεί. Να εξηγήσουμε στον κόσμο τι έχει γίνει κοινοβουλευτικά. Δεν το θέλετε; Σας πειράζει; Σας ενοχλεί;</w:t>
      </w:r>
    </w:p>
    <w:p w14:paraId="4B1D46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w:t>
      </w:r>
      <w:r>
        <w:rPr>
          <w:rFonts w:eastAsia="Times New Roman" w:cs="Times New Roman"/>
          <w:b/>
          <w:szCs w:val="24"/>
        </w:rPr>
        <w:t xml:space="preserve">υργός Δικαιοσύνης, Διαφάνειας και Ανθρωπίνων Δικαιωμάτων): </w:t>
      </w:r>
      <w:r>
        <w:rPr>
          <w:rFonts w:eastAsia="Times New Roman" w:cs="Times New Roman"/>
          <w:szCs w:val="24"/>
        </w:rPr>
        <w:t>Όχι, αλλά μου δίνετε την εντύπωση ότι δεν έχετε καταλάβει τι έχει συμβεί.</w:t>
      </w:r>
    </w:p>
    <w:p w14:paraId="4B1D46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Όχι, γνωρίζω πάρα πολύ καλά, κύριε Υπουργέ, αλλά να καταλάβει και ο κόσμος</w:t>
      </w:r>
      <w:r>
        <w:rPr>
          <w:rFonts w:eastAsia="Times New Roman" w:cs="Times New Roman"/>
          <w:szCs w:val="24"/>
        </w:rPr>
        <w:t>,</w:t>
      </w:r>
      <w:r>
        <w:rPr>
          <w:rFonts w:eastAsia="Times New Roman" w:cs="Times New Roman"/>
          <w:szCs w:val="24"/>
        </w:rPr>
        <w:t xml:space="preserve"> που μας παρακολουθεί</w:t>
      </w:r>
      <w:r>
        <w:rPr>
          <w:rFonts w:eastAsia="Times New Roman" w:cs="Times New Roman"/>
          <w:szCs w:val="24"/>
        </w:rPr>
        <w:t>,</w:t>
      </w:r>
      <w:r>
        <w:rPr>
          <w:rFonts w:eastAsia="Times New Roman" w:cs="Times New Roman"/>
          <w:szCs w:val="24"/>
        </w:rPr>
        <w:t xml:space="preserve"> τι είχατε κάνει. Μην αγχώνεστε. Θα τα πούμε. </w:t>
      </w:r>
    </w:p>
    <w:p w14:paraId="4B1D46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Στην αρχή είπατε ότι θα μπορούν να καλυφθούν οι περιπτώσεις αυτές με τις διατάξεις περί ακούσιας νοσηλείας. Σας εξηγήσαμε ότι την ακούσια νοσηλεία τη ζητούν για τον πάσχοντα</w:t>
      </w:r>
      <w:r>
        <w:rPr>
          <w:rFonts w:eastAsia="Times New Roman" w:cs="Times New Roman"/>
          <w:szCs w:val="24"/>
        </w:rPr>
        <w:t>,</w:t>
      </w:r>
      <w:r>
        <w:rPr>
          <w:rFonts w:eastAsia="Times New Roman" w:cs="Times New Roman"/>
          <w:szCs w:val="24"/>
        </w:rPr>
        <w:t xml:space="preserve"> είτε οι συγ</w:t>
      </w:r>
      <w:r>
        <w:rPr>
          <w:rFonts w:eastAsia="Times New Roman" w:cs="Times New Roman"/>
          <w:szCs w:val="24"/>
        </w:rPr>
        <w:lastRenderedPageBreak/>
        <w:t xml:space="preserve">γενείς -αν τη ζητήσουν </w:t>
      </w:r>
      <w:r>
        <w:rPr>
          <w:rFonts w:eastAsia="Times New Roman" w:cs="Times New Roman"/>
          <w:szCs w:val="24"/>
        </w:rPr>
        <w:t xml:space="preserve">και αν υπάρχουν συγγενείς- είτε αυτεπάγγελτα ο </w:t>
      </w:r>
      <w:r>
        <w:rPr>
          <w:rFonts w:eastAsia="Times New Roman" w:cs="Times New Roman"/>
          <w:szCs w:val="24"/>
        </w:rPr>
        <w:t>εισαγγελέας πρωτοδικών</w:t>
      </w:r>
      <w:r>
        <w:rPr>
          <w:rFonts w:eastAsia="Times New Roman" w:cs="Times New Roman"/>
          <w:szCs w:val="24"/>
        </w:rPr>
        <w:t>, εάν υπάρξει εκ νέου παράβαση του νόμου.</w:t>
      </w:r>
    </w:p>
    <w:p w14:paraId="4B1D46E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είπαμε, σας εξηγήσαμε και σας τονίσαμε ότι είναι μια νομοθέτηση άκρως επικίνδυνη για τη δημόσια ασφάλεια. Και τελικά -με την παρέμβασή σας πρ</w:t>
      </w:r>
      <w:r>
        <w:rPr>
          <w:rFonts w:eastAsia="Times New Roman" w:cs="Times New Roman"/>
          <w:szCs w:val="24"/>
        </w:rPr>
        <w:t>ιν από λίγο- φέρνετε την τροπολογία, με την οποία, βεβαίως, αναγνωρίζετε το λάθος και προσπαθείτε να γλ</w:t>
      </w:r>
      <w:r>
        <w:rPr>
          <w:rFonts w:eastAsia="Times New Roman" w:cs="Times New Roman"/>
          <w:szCs w:val="24"/>
        </w:rPr>
        <w:t>ι</w:t>
      </w:r>
      <w:r>
        <w:rPr>
          <w:rFonts w:eastAsia="Times New Roman" w:cs="Times New Roman"/>
          <w:szCs w:val="24"/>
        </w:rPr>
        <w:t xml:space="preserve">τώσετε τη διάταξη. Όμως, κάνετε πάλι λάθος, διότι συγχέετε το θεραπευτικό μέτρο με τη φύση της ποινής όταν λέτε μέσα στην τροπολογία ότι το θεραπευτικό </w:t>
      </w:r>
      <w:r>
        <w:rPr>
          <w:rFonts w:eastAsia="Times New Roman" w:cs="Times New Roman"/>
          <w:szCs w:val="24"/>
        </w:rPr>
        <w:t xml:space="preserve">μέτρο δεν μπορεί να υπερβαίνει τη χρονική διάρκεια του ανώτατου ορίου της ποινής που προβλέπεται στον νόμο. Και πάλι, βέβαια, με την πάροδο του χρόνου, δεν υπάρχει πρόνοια. Αυτό θα σας πει και ο κ. Παρασκευόπουλος, εάν έρθει </w:t>
      </w:r>
      <w:r>
        <w:rPr>
          <w:rFonts w:eastAsia="Times New Roman" w:cs="Times New Roman"/>
          <w:szCs w:val="24"/>
        </w:rPr>
        <w:lastRenderedPageBreak/>
        <w:t>εδώ. Κάνετε σύγχυση του θεραπευ</w:t>
      </w:r>
      <w:r>
        <w:rPr>
          <w:rFonts w:eastAsia="Times New Roman" w:cs="Times New Roman"/>
          <w:szCs w:val="24"/>
        </w:rPr>
        <w:t>τικού μέσου με τη φύση της ποινής.</w:t>
      </w:r>
    </w:p>
    <w:p w14:paraId="4B1D46E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Άρθρο 22</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υναινετικό διαζύγιο. Δεν χρειάζεται καθόλου να επιμείνουμε σε αυτό το άρθρο. Είμαστε αντίθετοι με αυτή τη διάταξη. Αναλύσαμε τα νομικά μας επιχειρήματα και εκθέσαμε τους νομικούς κινδύνους που μπορεί να </w:t>
      </w:r>
      <w:r>
        <w:rPr>
          <w:rFonts w:eastAsia="Times New Roman" w:cs="Times New Roman"/>
          <w:szCs w:val="24"/>
        </w:rPr>
        <w:t>προκαλέσει. Η ουσία, βεβαίως, είναι και έγκειται στο ότι πάτε δήθεν να επιταχύνετε μια διαδικασία που έχει ήδη επιταχυνθεί με τον ν.4055 και δεν έχει τίποτα να προσφέρει πέρα από ανασφάλεια δικαίου και νομικές περιπέτειες στο μέλλον.</w:t>
      </w:r>
    </w:p>
    <w:p w14:paraId="4B1D46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Ως προς το πρόβλημα πο</w:t>
      </w:r>
      <w:r>
        <w:rPr>
          <w:rFonts w:eastAsia="Times New Roman" w:cs="Times New Roman"/>
          <w:szCs w:val="24"/>
        </w:rPr>
        <w:t>υ υπάρχει με το Πρωτοδικείο Αθηνών, σας εξηγήσαμε τι λύση μπορείτε να βρείτε και να τελειώσει το θέμα.</w:t>
      </w:r>
    </w:p>
    <w:p w14:paraId="4B1D46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έχω διαβάσει τι λέει η </w:t>
      </w:r>
      <w:r>
        <w:rPr>
          <w:rFonts w:eastAsia="Times New Roman" w:cs="Times New Roman"/>
          <w:szCs w:val="24"/>
        </w:rPr>
        <w:t>επιστημονική έκθεση</w:t>
      </w:r>
      <w:r>
        <w:rPr>
          <w:rFonts w:eastAsia="Times New Roman" w:cs="Times New Roman"/>
          <w:szCs w:val="24"/>
        </w:rPr>
        <w:t xml:space="preserve"> της Βουλής για τα ζητήματα αντισυνταγματικότητας που ήδη είχαμε αναπτύξει.</w:t>
      </w:r>
    </w:p>
    <w:p w14:paraId="4B1D46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Πάμε στο άρθρο 28. Έχουμε χαρακ</w:t>
      </w:r>
      <w:r>
        <w:rPr>
          <w:rFonts w:eastAsia="Times New Roman" w:cs="Times New Roman"/>
          <w:szCs w:val="24"/>
        </w:rPr>
        <w:t>τηρίσει αυτή τη διάταξη, κύριε Υπουργέ, ως μια πολύ περίεργη και ύποπτη διάταξη, διότι δεν είχατε καταφέρει να μας τεκμηριώσετε επιστημονικά για ποιο</w:t>
      </w:r>
      <w:r>
        <w:rPr>
          <w:rFonts w:eastAsia="Times New Roman" w:cs="Times New Roman"/>
          <w:szCs w:val="24"/>
        </w:rPr>
        <w:t>ν</w:t>
      </w:r>
      <w:r>
        <w:rPr>
          <w:rFonts w:eastAsia="Times New Roman" w:cs="Times New Roman"/>
          <w:szCs w:val="24"/>
        </w:rPr>
        <w:t xml:space="preserve"> λόγο φέρνετε προς νομοθέτηση αυτή τη διάταξη. Δεν έχετε απαντήσει ακόμα με ποια επιστημονικά δεδομένα αυξ</w:t>
      </w:r>
      <w:r>
        <w:rPr>
          <w:rFonts w:eastAsia="Times New Roman" w:cs="Times New Roman"/>
          <w:szCs w:val="24"/>
        </w:rPr>
        <w:t>άνετε το όριο περιεκτικότητας από 0,2% σε 0,8%.</w:t>
      </w:r>
    </w:p>
    <w:p w14:paraId="4B1D46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Εμείς σας επισημάναμε ότι ο κοινοτικός κανονισμός, που ισχύει καθολικά σε όλη την Ευρωπαϊκή Ένωση, θέτει συγκεκριμένο κατώφλι το 0,2%. Πού ορίστηκε αυτό; Ορίστηκε στον ν.4139/2013.</w:t>
      </w:r>
    </w:p>
    <w:p w14:paraId="4B1D46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Θα επαναλάβω προς την Ολομέ</w:t>
      </w:r>
      <w:r>
        <w:rPr>
          <w:rFonts w:eastAsia="Times New Roman" w:cs="Times New Roman"/>
          <w:szCs w:val="24"/>
        </w:rPr>
        <w:t>λεια ότι εκπρόσωπος του Χημείου του Κράτους στην ακρόαση φορέων είπε πως δεν καταλαβαίνει γιατί προβλέπεται τέτοια αύξηση και</w:t>
      </w:r>
      <w:r>
        <w:rPr>
          <w:rFonts w:eastAsia="Times New Roman" w:cs="Times New Roman"/>
          <w:szCs w:val="24"/>
        </w:rPr>
        <w:t>,</w:t>
      </w:r>
      <w:r>
        <w:rPr>
          <w:rFonts w:eastAsia="Times New Roman" w:cs="Times New Roman"/>
          <w:szCs w:val="24"/>
        </w:rPr>
        <w:t xml:space="preserve"> μάλιστα, δεν απέκλεισε ότι το 0,8% είναι όριο που μπορεί να οδηγήσει σε εξάρτηση. Ο εκπρόσωπος των καλλιεργητών στην ακρόαση φορέ</w:t>
      </w:r>
      <w:r>
        <w:rPr>
          <w:rFonts w:eastAsia="Times New Roman" w:cs="Times New Roman"/>
          <w:szCs w:val="24"/>
        </w:rPr>
        <w:t>ων είπε ότι οι παραγωγές τους ποτέ δεν ξεπερνούν το 0,2% σε περιεκτικότητα. Δηλαδή, με λίγα λόγια, για να το καταλάβει και ο κόσμος, ακόμη και οι ίδιοι οι καλλιεργητές δεν το ζητούν.</w:t>
      </w:r>
    </w:p>
    <w:p w14:paraId="4B1D46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σαφές, λοιπόν, ότι η διάταξη καθιστά περισσότερο ευέλικτο το ενδεχό</w:t>
      </w:r>
      <w:r>
        <w:rPr>
          <w:rFonts w:eastAsia="Times New Roman" w:cs="Times New Roman"/>
          <w:szCs w:val="24"/>
        </w:rPr>
        <w:t xml:space="preserve">μενο να μην ασκηθεί δίωξη για την καλλιέργεια κάνναβης της συγκεκριμένης περιεκτικότητας, της τετραϋδροκανναβινόλης, από 0,2% μέχρι 0,8%. Με τις ισχύουσες διατάξεις, όποιο </w:t>
      </w:r>
      <w:r>
        <w:rPr>
          <w:rFonts w:eastAsia="Times New Roman" w:cs="Times New Roman"/>
          <w:szCs w:val="24"/>
        </w:rPr>
        <w:lastRenderedPageBreak/>
        <w:t>προϊόν έχει περιεκτικότητα πάνω από 0,2%, καταστρέφεται και ασκείται ποινική δίωξη σ</w:t>
      </w:r>
      <w:r>
        <w:rPr>
          <w:rFonts w:eastAsia="Times New Roman" w:cs="Times New Roman"/>
          <w:szCs w:val="24"/>
        </w:rPr>
        <w:t>τον καλλιεργητή. Για να ασκηθεί δίωξη πρέπει να πληρωθούν συγκεκριμένες προϋποθέσεις του νόμου: Να τεκμηριωθεί, λόγου χάρ</w:t>
      </w:r>
      <w:r>
        <w:rPr>
          <w:rFonts w:eastAsia="Times New Roman" w:cs="Times New Roman"/>
          <w:szCs w:val="24"/>
        </w:rPr>
        <w:t>ιν</w:t>
      </w:r>
      <w:r>
        <w:rPr>
          <w:rFonts w:eastAsia="Times New Roman" w:cs="Times New Roman"/>
          <w:szCs w:val="24"/>
        </w:rPr>
        <w:t>, πως η υπέρβαση του ορίου δεν οφείλεται σε εξωγενείς παράγοντες -βλέπε ειδικές περιβαλλοντικές συνθήκες- ή άλλους παράγοντες που ήτα</w:t>
      </w:r>
      <w:r>
        <w:rPr>
          <w:rFonts w:eastAsia="Times New Roman" w:cs="Times New Roman"/>
          <w:szCs w:val="24"/>
        </w:rPr>
        <w:t>ν άγνωστοι στον παραγωγό.</w:t>
      </w:r>
    </w:p>
    <w:p w14:paraId="4B1D46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σημαντικό, λοιπόν, που πρέπει να απαντηθεί και περιμένουμε να δούμε τι θα πείτε στη συνέχεια, είναι γιατί εκφεύγουμε από το κατώφλι του 0,2%. Μήπως για να αποζημιωθούν περισσότεροι παραγωγοί από την ΚΑΠ; Αυτό δεν ισχύει, διότι </w:t>
      </w:r>
      <w:r>
        <w:rPr>
          <w:rFonts w:eastAsia="Times New Roman" w:cs="Times New Roman"/>
          <w:szCs w:val="24"/>
        </w:rPr>
        <w:t xml:space="preserve">η Ευρωπαϊκή Ένωση θέτει ως όριο -όπως είπα και πριν- την περιεκτικότητα 0,2%, προκειμένου οι εκτάσεις που χρησιμοποιούνται για την παραγωγή κάνναβης να αποτελούν επιλέξιμα εκτάρια για άμεσες ενισχύσεις, </w:t>
      </w:r>
      <w:r>
        <w:rPr>
          <w:rFonts w:eastAsia="Times New Roman" w:cs="Times New Roman"/>
          <w:szCs w:val="24"/>
        </w:rPr>
        <w:lastRenderedPageBreak/>
        <w:t>όπως είναι το λάδι. Μάλιστα, το λέει και ξεκάθαρα ο κ</w:t>
      </w:r>
      <w:r>
        <w:rPr>
          <w:rFonts w:eastAsia="Times New Roman" w:cs="Times New Roman"/>
          <w:szCs w:val="24"/>
        </w:rPr>
        <w:t>ανονισμός 1307/2013. Διαβάστε τον. Το λέει πολύ καθαρά.</w:t>
      </w:r>
    </w:p>
    <w:p w14:paraId="4B1D46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επίσης, σαφές ότι όσοι έχουν πάρει ενίσχυση και βγάζουν προϊόν με περιεκτικότητα πάνω από 0,2%, θα πρέπει να επιστρέψουν την ενίσχυση.</w:t>
      </w:r>
    </w:p>
    <w:p w14:paraId="4B1D46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Θ</w:t>
      </w:r>
      <w:r>
        <w:rPr>
          <w:rFonts w:eastAsia="Times New Roman" w:cs="Times New Roman"/>
          <w:szCs w:val="24"/>
        </w:rPr>
        <w:t>΄</w:t>
      </w:r>
      <w:r>
        <w:rPr>
          <w:rFonts w:eastAsia="Times New Roman" w:cs="Times New Roman"/>
          <w:szCs w:val="24"/>
        </w:rPr>
        <w:t xml:space="preserve"> Αντι</w:t>
      </w:r>
      <w:r>
        <w:rPr>
          <w:rFonts w:eastAsia="Times New Roman" w:cs="Times New Roman"/>
          <w:szCs w:val="24"/>
        </w:rPr>
        <w:t xml:space="preserve">πρόεδρος της Βουλής κ. </w:t>
      </w:r>
      <w:r w:rsidRPr="00947B29">
        <w:rPr>
          <w:rFonts w:eastAsia="Times New Roman" w:cs="Times New Roman"/>
          <w:b/>
          <w:szCs w:val="24"/>
        </w:rPr>
        <w:t>ΜΑΡΙΟΣ ΓΕΩΡΓΙΑΔΗΣ</w:t>
      </w:r>
      <w:r>
        <w:rPr>
          <w:rFonts w:eastAsia="Times New Roman" w:cs="Times New Roman"/>
          <w:szCs w:val="24"/>
        </w:rPr>
        <w:t>)</w:t>
      </w:r>
    </w:p>
    <w:p w14:paraId="4B1D46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Άλλο ουσιαστικό ερώτημα: Μήπως η περιεκτικότητα του 0,8% παραπέμπει -και εδώ είναι, βεβαίως, το σημαντικό- σε παραισθησιογόνες ιδιότητες; Διότι υπάρχουν καθηγητές -μας το είπαν, βεβαίως και οι φορείς εδώ, αλλά υπάρ</w:t>
      </w:r>
      <w:r>
        <w:rPr>
          <w:rFonts w:eastAsia="Times New Roman" w:cs="Times New Roman"/>
          <w:szCs w:val="24"/>
        </w:rPr>
        <w:t xml:space="preserve">χουν και άλλοι καθηγητές- που θεωρούν πώς το 0,8% έχει ξεκάθαρα παραισθησιογόνες ιδιότητες. Αυτό να το ακούσει ο ελληνικός λαός. Το ίδιο πιστεύουν και κάποιοι </w:t>
      </w:r>
      <w:r>
        <w:rPr>
          <w:rFonts w:eastAsia="Times New Roman" w:cs="Times New Roman"/>
          <w:szCs w:val="24"/>
        </w:rPr>
        <w:lastRenderedPageBreak/>
        <w:t xml:space="preserve">σύμβουλοι του ΕΟΦ, με τους οποίους ήρθαμε σε επικοινωνία. Ισχυρίζονται πως με μια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γνωμοδότ</w:t>
      </w:r>
      <w:r>
        <w:rPr>
          <w:rFonts w:eastAsia="Times New Roman" w:cs="Times New Roman"/>
          <w:szCs w:val="24"/>
        </w:rPr>
        <w:t>ηση σχετικού επιστημονικού συμβουλίου, όχι βεβαίως του ίδιου του ΕΟΦ -ακούστε λίγο- περιεκτικότητα πάνω από 0,2% δημιουργεί ψυχοσωματική εξάρτηση που έχει παραισθησιογόνες επιδράσεις.</w:t>
      </w:r>
    </w:p>
    <w:p w14:paraId="4B1D46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Μπορείτε να την καταθέσετε;</w:t>
      </w:r>
    </w:p>
    <w:p w14:paraId="4B1D46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Θα</w:t>
      </w:r>
      <w:r>
        <w:rPr>
          <w:rFonts w:eastAsia="Times New Roman" w:cs="Times New Roman"/>
          <w:szCs w:val="24"/>
        </w:rPr>
        <w:t xml:space="preserve"> την καταθέσουμε, κύριε Μαντά. Και φαντάζομαι ότι θα τοποθετηθείτε πάνω σε αυτό.</w:t>
      </w:r>
    </w:p>
    <w:p w14:paraId="4B1D46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Επιστημονική τεκμηρίωση.</w:t>
      </w:r>
    </w:p>
    <w:p w14:paraId="4B1D46F2"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B1D46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Κύριοι συνάδελφοι, σας παρακαλώ πολύ.</w:t>
      </w:r>
    </w:p>
    <w:p w14:paraId="4B1D46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ΚΑΡΑΓΚΟΥΝΗΣ: </w:t>
      </w:r>
      <w:r>
        <w:rPr>
          <w:rFonts w:eastAsia="Times New Roman" w:cs="Times New Roman"/>
          <w:szCs w:val="24"/>
        </w:rPr>
        <w:t xml:space="preserve">Πού μας οδηγούν, λοιπόν, όλα αυτά; Μας οδηγούν στο συμπέρασμα, κύριε Μαντά -επειδή βλέπω ότι σας έχει πιάσει και μία αγωνία- ότι αυτά είναι πολύ ευαίσθητα ζητήματα. Μάλιστα, η αυξομείωση περιεκτικότητας προβλέπεται να αποφασιστεί με </w:t>
      </w:r>
      <w:r>
        <w:rPr>
          <w:rFonts w:eastAsia="Times New Roman" w:cs="Times New Roman"/>
          <w:szCs w:val="24"/>
        </w:rPr>
        <w:t>κοινή υπουργική απόφα</w:t>
      </w:r>
      <w:r>
        <w:rPr>
          <w:rFonts w:eastAsia="Times New Roman" w:cs="Times New Roman"/>
          <w:szCs w:val="24"/>
        </w:rPr>
        <w:t>ση</w:t>
      </w:r>
      <w:r>
        <w:rPr>
          <w:rFonts w:eastAsia="Times New Roman" w:cs="Times New Roman"/>
          <w:szCs w:val="24"/>
        </w:rPr>
        <w:t xml:space="preserve"> και όχι με νόμο για να έρθουμε να τα συζητήσουμε και να καταθέσετε εσείς την επιστημονική σας άποψη, να καταθέσουμε κι εμείς τη δική μας, όπως πρέπει να γίνει.</w:t>
      </w:r>
    </w:p>
    <w:p w14:paraId="4B1D46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Καλό θα είναι, λοιπόν, ο Υπουργός να πάρει πίσω τη διάταξη τώρα…</w:t>
      </w:r>
    </w:p>
    <w:p w14:paraId="4B1D46F6"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4B1D46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συζητηθεί εκτενώς το θέμα, κύριε Μαντά, με επιστήμονες που το γνωρίζουν και μετέπειτα να αποφασιστεί αν, με ποιον </w:t>
      </w:r>
      <w:r>
        <w:rPr>
          <w:rFonts w:eastAsia="Times New Roman" w:cs="Times New Roman"/>
          <w:szCs w:val="24"/>
        </w:rPr>
        <w:lastRenderedPageBreak/>
        <w:t>τρόπο και με ποιες προϋποθέσεις θα πρέπει να έρθει αυτή η διάταξη, γιατί είναι πολύ περίεργη και πολύ ύπ</w:t>
      </w:r>
      <w:r>
        <w:rPr>
          <w:rFonts w:eastAsia="Times New Roman" w:cs="Times New Roman"/>
          <w:szCs w:val="24"/>
        </w:rPr>
        <w:t>οπτη, κύριε Μαντά</w:t>
      </w:r>
      <w:r>
        <w:rPr>
          <w:rFonts w:eastAsia="Times New Roman" w:cs="Times New Roman"/>
          <w:szCs w:val="24"/>
        </w:rPr>
        <w:t>,</w:t>
      </w:r>
      <w:r>
        <w:rPr>
          <w:rFonts w:eastAsia="Times New Roman" w:cs="Times New Roman"/>
          <w:szCs w:val="24"/>
        </w:rPr>
        <w:t xml:space="preserve"> και περιμένουμε τις εξηγήσεις του Υπουργού. </w:t>
      </w:r>
    </w:p>
    <w:p w14:paraId="4B1D46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Τα υπόλοιπα για τα άρθρα και τις τροπολογίες, θα τα πούμε αργότερα.</w:t>
      </w:r>
    </w:p>
    <w:p w14:paraId="4B1D46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6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Καραγκούνη.</w:t>
      </w:r>
    </w:p>
    <w:p w14:paraId="4B1D46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ήθελα να ενημερώσω το Σώμα ότι έκλεισε ο</w:t>
      </w:r>
      <w:r>
        <w:rPr>
          <w:rFonts w:eastAsia="Times New Roman" w:cs="Times New Roman"/>
          <w:szCs w:val="24"/>
        </w:rPr>
        <w:t xml:space="preserve"> κατάλογος των ομιλητών. Επίσης, θα ήθελα να σας πω ότι υπάρχουν δεκαεπτά υπουργικές τροπολογίες και έξι βουλευτικές. Μόλις ολοκληρωθούν οι εισηγήσεις και από τους ειδικούς αγορητές, όποιος Υπουργός βρίσκεται στην Αίθουσα, θα παίρνει τον λόγο για να υποστη</w:t>
      </w:r>
      <w:r>
        <w:rPr>
          <w:rFonts w:eastAsia="Times New Roman" w:cs="Times New Roman"/>
          <w:szCs w:val="24"/>
        </w:rPr>
        <w:t xml:space="preserve">ρίξει την </w:t>
      </w:r>
      <w:r>
        <w:rPr>
          <w:rFonts w:eastAsia="Times New Roman" w:cs="Times New Roman"/>
          <w:szCs w:val="24"/>
        </w:rPr>
        <w:lastRenderedPageBreak/>
        <w:t xml:space="preserve">τροπολογία του, όπως έγινε και κατά τη διάρκεια της χθεσινής συνεδρίασης της Ολομέλειας. </w:t>
      </w:r>
    </w:p>
    <w:p w14:paraId="4B1D46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 θα κάνουμε τον υπολογισμό των χρόνων και κατά τη διάρκεια ομιλίας των εισηγητών, θα σας ενημερώσω για την εκτίμηση της λήξης της σημερινής συνεδρίασ</w:t>
      </w:r>
      <w:r>
        <w:rPr>
          <w:rFonts w:eastAsia="Times New Roman" w:cs="Times New Roman"/>
          <w:szCs w:val="24"/>
        </w:rPr>
        <w:t>ης.</w:t>
      </w:r>
    </w:p>
    <w:p w14:paraId="4B1D46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w:t>
      </w:r>
      <w:r>
        <w:rPr>
          <w:rFonts w:eastAsia="Times New Roman" w:cs="Times New Roman"/>
          <w:szCs w:val="24"/>
        </w:rPr>
        <w:t>ειδικό αγορητή</w:t>
      </w:r>
      <w:r>
        <w:rPr>
          <w:rFonts w:eastAsia="Times New Roman" w:cs="Times New Roman"/>
          <w:szCs w:val="24"/>
        </w:rPr>
        <w:t xml:space="preserve"> από τη Δημοκρατική Συμπαράταξη.</w:t>
      </w:r>
    </w:p>
    <w:p w14:paraId="4B1D46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έχετε τον λόγο για δεκαπέντε λεπτά.</w:t>
      </w:r>
    </w:p>
    <w:p w14:paraId="4B1D46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4B1D47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τελευταίο σχέδιο νόμου που καταθέ</w:t>
      </w:r>
      <w:r>
        <w:rPr>
          <w:rFonts w:eastAsia="Times New Roman" w:cs="Times New Roman"/>
          <w:szCs w:val="24"/>
        </w:rPr>
        <w:t>τει η Κυβέρνηση γι’ αυτή τη χρονιά συζητείται στη Βουλή εν μέσω συναφών πολιτικών γεγονότων που τελικά διαμορφώνουν τον πολιτικό διάλογο.</w:t>
      </w:r>
    </w:p>
    <w:p w14:paraId="4B1D47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θυμηθούμε ότι δεν συζητάμε σήμερα ένα πολυνομοσχέδιο, αλλά το σχέδιο νόμου του Υπουργείου Δικαιοσύνης, το πρώτο</w:t>
      </w:r>
      <w:r>
        <w:rPr>
          <w:rFonts w:eastAsia="Times New Roman" w:cs="Times New Roman"/>
          <w:szCs w:val="24"/>
        </w:rPr>
        <w:t xml:space="preserve"> πολιτικό γεγονός αφορά στην επίθεση που επιχειρεί η Κυβέρνηση στον θεσμό της δικαιοσύνης και στους δικαστικούς λειτουργούς, με τρόπο συστηματικό και απροκάλυπτο, με διαρροές κύκλων του Μαξίμου περί του «</w:t>
      </w:r>
      <w:r>
        <w:rPr>
          <w:rFonts w:eastAsia="Times New Roman" w:cs="Times New Roman"/>
          <w:szCs w:val="24"/>
        </w:rPr>
        <w:t>θ</w:t>
      </w:r>
      <w:r>
        <w:rPr>
          <w:rFonts w:eastAsia="Times New Roman" w:cs="Times New Roman"/>
          <w:szCs w:val="24"/>
        </w:rPr>
        <w:t xml:space="preserve">α δούμε ποιος θα κουραστεί πρώτος» ή με την ευθεία </w:t>
      </w:r>
      <w:r>
        <w:rPr>
          <w:rFonts w:eastAsia="Times New Roman" w:cs="Times New Roman"/>
          <w:szCs w:val="24"/>
        </w:rPr>
        <w:t xml:space="preserve">αντιπαράθεση του Υπουργού Δικαιοσύνης με αποφάσεις της </w:t>
      </w:r>
      <w:r>
        <w:rPr>
          <w:rFonts w:eastAsia="Times New Roman" w:cs="Times New Roman"/>
          <w:szCs w:val="24"/>
        </w:rPr>
        <w:t>δ</w:t>
      </w:r>
      <w:r>
        <w:rPr>
          <w:rFonts w:eastAsia="Times New Roman" w:cs="Times New Roman"/>
          <w:szCs w:val="24"/>
        </w:rPr>
        <w:t>ικαιοσύνης αλλά και με δικαστικούς λειτουργούς.</w:t>
      </w:r>
    </w:p>
    <w:p w14:paraId="4B1D47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στις δύο περιπτώσεις θεωρούμε ότι υπάρχει –και θα συνεχιστεί εντονότερα στο μέλλον- αυτή η σύγκρουση </w:t>
      </w:r>
      <w:r>
        <w:rPr>
          <w:rFonts w:eastAsia="Times New Roman" w:cs="Times New Roman"/>
          <w:szCs w:val="24"/>
        </w:rPr>
        <w:t>κυβέρνησης - δικαιοσύνης</w:t>
      </w:r>
      <w:r>
        <w:rPr>
          <w:rFonts w:eastAsia="Times New Roman" w:cs="Times New Roman"/>
          <w:szCs w:val="24"/>
        </w:rPr>
        <w:t>. Η στοχοποίηση ενός εσ</w:t>
      </w:r>
      <w:r>
        <w:rPr>
          <w:rFonts w:eastAsia="Times New Roman" w:cs="Times New Roman"/>
          <w:szCs w:val="24"/>
        </w:rPr>
        <w:t xml:space="preserve">ωτερικού εχθρού, όπως η </w:t>
      </w:r>
      <w:r>
        <w:rPr>
          <w:rFonts w:eastAsia="Times New Roman" w:cs="Times New Roman"/>
          <w:szCs w:val="24"/>
        </w:rPr>
        <w:t>δικαιοσύνη</w:t>
      </w:r>
      <w:r>
        <w:rPr>
          <w:rFonts w:eastAsia="Times New Roman" w:cs="Times New Roman"/>
          <w:szCs w:val="24"/>
        </w:rPr>
        <w:t>, είναι η βάση του αφηγήματος που αποπειράται να διαμορφώσει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ως αντιπερισπασμό, για να </w:t>
      </w:r>
      <w:r>
        <w:rPr>
          <w:rFonts w:eastAsia="Times New Roman" w:cs="Times New Roman"/>
          <w:szCs w:val="24"/>
        </w:rPr>
        <w:lastRenderedPageBreak/>
        <w:t>αποπροσανατολίσει τον λαό από τα προβλήματα μίας δυσβάσταχτης καθημερινότητας που επιδεινώνεται συνεχώς από τ</w:t>
      </w:r>
      <w:r>
        <w:rPr>
          <w:rFonts w:eastAsia="Times New Roman" w:cs="Times New Roman"/>
          <w:szCs w:val="24"/>
        </w:rPr>
        <w:t xml:space="preserve">η φτωχοποίηση, την αβεβαιότητα και την υπερφορολόγηση που έφερε ο </w:t>
      </w:r>
      <w:r>
        <w:rPr>
          <w:rFonts w:eastAsia="Times New Roman" w:cs="Times New Roman"/>
          <w:szCs w:val="24"/>
        </w:rPr>
        <w:t>πρ</w:t>
      </w:r>
      <w:r>
        <w:rPr>
          <w:rFonts w:eastAsia="Times New Roman" w:cs="Times New Roman"/>
          <w:szCs w:val="24"/>
        </w:rPr>
        <w:t>οϋπολογισμός του 2018.</w:t>
      </w:r>
    </w:p>
    <w:p w14:paraId="4B1D47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Όμως, γι’ αυτούς τους ίδιους λόγους πιστεύουμε ότι η </w:t>
      </w:r>
      <w:r>
        <w:rPr>
          <w:rFonts w:eastAsia="Times New Roman" w:cs="Times New Roman"/>
          <w:szCs w:val="24"/>
        </w:rPr>
        <w:t>δικαιοσύνη</w:t>
      </w:r>
      <w:r>
        <w:rPr>
          <w:rFonts w:eastAsia="Times New Roman" w:cs="Times New Roman"/>
          <w:szCs w:val="24"/>
        </w:rPr>
        <w:t>, τα κόμματα της Αντιπολίτευσης του συνταγματικού τόξου, αλλά και ο ελληνικός λαός, οφείλουμε να μην π</w:t>
      </w:r>
      <w:r>
        <w:rPr>
          <w:rFonts w:eastAsia="Times New Roman" w:cs="Times New Roman"/>
          <w:szCs w:val="24"/>
        </w:rPr>
        <w:t>έσουμε στην παγίδα που στήνει η Κυβέρνηση σήμερα, καθώς η ίδια ως η μακροβιότερη μνημονιακή κυβέρνηση έχει συσσωρεύσει με την πολιτική της μεγάλα βάρη στις πλάτες του ελληνικού λαού και έχει υποχωρήσει πρόθυμα σε όλες τις απαιτήσεις των δανειστών και η γρα</w:t>
      </w:r>
      <w:r>
        <w:rPr>
          <w:rFonts w:eastAsia="Times New Roman" w:cs="Times New Roman"/>
          <w:szCs w:val="24"/>
        </w:rPr>
        <w:t>μμή άμυνας προϋποθέτει τη δημιουργία ενός αφηγήματος και την κατασκευή ενός εσωτερικού εχθρού.</w:t>
      </w:r>
    </w:p>
    <w:p w14:paraId="4B1D47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η </w:t>
      </w:r>
      <w:r>
        <w:rPr>
          <w:rFonts w:eastAsia="Times New Roman" w:cs="Times New Roman"/>
          <w:szCs w:val="24"/>
        </w:rPr>
        <w:t>δικ</w:t>
      </w:r>
      <w:r>
        <w:rPr>
          <w:rFonts w:eastAsia="Times New Roman" w:cs="Times New Roman"/>
          <w:szCs w:val="24"/>
        </w:rPr>
        <w:t>αιοσύνη και οι θεσμοί, η κάθε είδους σκανδαλολογία και οι δι</w:t>
      </w:r>
      <w:r>
        <w:rPr>
          <w:rFonts w:eastAsia="Times New Roman" w:cs="Times New Roman"/>
          <w:szCs w:val="24"/>
        </w:rPr>
        <w:t>ά</w:t>
      </w:r>
      <w:r>
        <w:rPr>
          <w:rFonts w:eastAsia="Times New Roman" w:cs="Times New Roman"/>
          <w:szCs w:val="24"/>
        </w:rPr>
        <w:t xml:space="preserve"> στόματος των Υπουργών επαπειλούμενες αποκαλύψεις βρίσκονται στο επίκεντρο αυτού του αφηγ</w:t>
      </w:r>
      <w:r>
        <w:rPr>
          <w:rFonts w:eastAsia="Times New Roman" w:cs="Times New Roman"/>
          <w:szCs w:val="24"/>
        </w:rPr>
        <w:t xml:space="preserve">ήματος. </w:t>
      </w:r>
    </w:p>
    <w:p w14:paraId="4B1D4705"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Στόχος είναι η ριζοσπαστικοποίηση της ρητορικής και η ακραία σύγκρουση με τον εσωτερικό εχθρό, τη </w:t>
      </w:r>
      <w:r>
        <w:rPr>
          <w:rFonts w:eastAsia="Times New Roman" w:cs="Times New Roman"/>
          <w:szCs w:val="24"/>
        </w:rPr>
        <w:t>δ</w:t>
      </w:r>
      <w:r>
        <w:rPr>
          <w:rFonts w:eastAsia="Times New Roman" w:cs="Times New Roman"/>
          <w:szCs w:val="24"/>
        </w:rPr>
        <w:t>ικαιοσύνη ή με κάποιον άλλον, την Αντιπολίτευση, τα συμφέροντα, που βρίσκει κατά καιρούς η Κυβέρνηση. Είναι αυτές οι συνθήκες που επιβάλλουν σε εμάς</w:t>
      </w:r>
      <w:r>
        <w:rPr>
          <w:rFonts w:eastAsia="Times New Roman" w:cs="Times New Roman"/>
          <w:szCs w:val="24"/>
        </w:rPr>
        <w:t xml:space="preserve"> να θωρακίσουμε το κύρος της </w:t>
      </w:r>
      <w:r>
        <w:rPr>
          <w:rFonts w:eastAsia="Times New Roman" w:cs="Times New Roman"/>
          <w:szCs w:val="24"/>
        </w:rPr>
        <w:t>δ</w:t>
      </w:r>
      <w:r>
        <w:rPr>
          <w:rFonts w:eastAsia="Times New Roman" w:cs="Times New Roman"/>
          <w:szCs w:val="24"/>
        </w:rPr>
        <w:t>ικαιοσύνης, να προστατεύσουμε με αποφασιστικότητα την κοινοβουλευτική λειτουργία της δημοκρατίας και τους κανόνες του κράτους δικαίου, να περιφρουρήσουμε τις δικαιοκρατικές εγγυήσεις, τη διαφάνεια, την ασφάλεια δικαίου, τον σε</w:t>
      </w:r>
      <w:r>
        <w:rPr>
          <w:rFonts w:eastAsia="Times New Roman" w:cs="Times New Roman"/>
          <w:szCs w:val="24"/>
        </w:rPr>
        <w:t>βασμό των ανθρωπίνων δικαιωμάτων.</w:t>
      </w:r>
    </w:p>
    <w:p w14:paraId="4B1D4706"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szCs w:val="24"/>
        </w:rPr>
        <w:lastRenderedPageBreak/>
        <w:t xml:space="preserve">Το δεύτερο χαρακτηριστικό της σημερινής συζήτησης, επ' ευκαιρία πλέον του σχεδίου νόμου, γιατί για άλλα πράγματα θα μιλήσουμε, είναι η σωρεία </w:t>
      </w:r>
      <w:r>
        <w:rPr>
          <w:rFonts w:eastAsia="Times New Roman" w:cs="Times New Roman"/>
          <w:bCs/>
          <w:szCs w:val="24"/>
        </w:rPr>
        <w:t>τροπολογιών με τις οποίες διευθετούνται πολλές μνημονιακές υποχρεώσεις και διαμο</w:t>
      </w:r>
      <w:r>
        <w:rPr>
          <w:rFonts w:eastAsia="Times New Roman" w:cs="Times New Roman"/>
          <w:bCs/>
          <w:szCs w:val="24"/>
        </w:rPr>
        <w:t>ρφώνεται πλέον το πλαίσιο της λεγόμενης «καθημερινότητας της επόμενης μέρας».</w:t>
      </w:r>
    </w:p>
    <w:p w14:paraId="4B1D4707"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 xml:space="preserve">Από τα πολλά ψέματα που είπε ο Πρωθυπουργός κατά τη συζήτηση για τον </w:t>
      </w:r>
      <w:r>
        <w:rPr>
          <w:rFonts w:eastAsia="Times New Roman" w:cs="Times New Roman"/>
          <w:bCs/>
          <w:szCs w:val="24"/>
        </w:rPr>
        <w:t>πρ</w:t>
      </w:r>
      <w:r>
        <w:rPr>
          <w:rFonts w:eastAsia="Times New Roman" w:cs="Times New Roman"/>
          <w:bCs/>
          <w:szCs w:val="24"/>
        </w:rPr>
        <w:t>οϋπολογισμό το μεγαλύτερο είναι ότι βγαίνουμε από τα μνημόνια και επιχειρούμε καθαρή έξοδο στις αγορές με όρους αξιοπιστίας και ανάπτυξης για την ελληνική οικονομία. Η θλιβερή αλήθεια είναι ότι από τα τέλη του 2018 παραμένουμε σε καθεστώς σκληρής λιτότητας</w:t>
      </w:r>
      <w:r>
        <w:rPr>
          <w:rFonts w:eastAsia="Times New Roman" w:cs="Times New Roman"/>
          <w:bCs/>
          <w:szCs w:val="24"/>
        </w:rPr>
        <w:t xml:space="preserve"> με ήδη ψηφισμένα μέτρα πολλών δισεκατομμυρίων, με περικοπές και επιπλέον φόρους και με ασφυκτική επιτροπεία, ήδη παραχωρημένη από την Κυβέρνηση. Είναι αυτό </w:t>
      </w:r>
      <w:r>
        <w:rPr>
          <w:rFonts w:eastAsia="Times New Roman" w:cs="Times New Roman"/>
          <w:bCs/>
          <w:szCs w:val="24"/>
        </w:rPr>
        <w:lastRenderedPageBreak/>
        <w:t>που λένε οι δανειστές «</w:t>
      </w:r>
      <w:r>
        <w:rPr>
          <w:rFonts w:eastAsia="Times New Roman" w:cs="Times New Roman"/>
          <w:bCs/>
          <w:szCs w:val="24"/>
          <w:lang w:val="en-US"/>
        </w:rPr>
        <w:t>monitoring</w:t>
      </w:r>
      <w:r>
        <w:rPr>
          <w:rFonts w:eastAsia="Times New Roman" w:cs="Times New Roman"/>
          <w:bCs/>
          <w:szCs w:val="24"/>
        </w:rPr>
        <w:t>», όπως έχει κατ’ επανάληψη διατυπωθεί.</w:t>
      </w:r>
    </w:p>
    <w:p w14:paraId="4B1D4708"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szCs w:val="24"/>
        </w:rPr>
        <w:t>Όπως ξέρει και ο κύριος Υπ</w:t>
      </w:r>
      <w:r>
        <w:rPr>
          <w:rFonts w:eastAsia="Times New Roman" w:cs="Times New Roman"/>
          <w:szCs w:val="24"/>
        </w:rPr>
        <w:t xml:space="preserve">ουργός, το </w:t>
      </w:r>
      <w:r>
        <w:rPr>
          <w:rFonts w:eastAsia="Times New Roman" w:cs="Times New Roman"/>
          <w:bCs/>
          <w:szCs w:val="24"/>
        </w:rPr>
        <w:t>«</w:t>
      </w:r>
      <w:r>
        <w:rPr>
          <w:rFonts w:eastAsia="Times New Roman" w:cs="Times New Roman"/>
          <w:bCs/>
          <w:szCs w:val="24"/>
          <w:lang w:val="en-US"/>
        </w:rPr>
        <w:t>monitoring</w:t>
      </w:r>
      <w:r>
        <w:rPr>
          <w:rFonts w:eastAsia="Times New Roman" w:cs="Times New Roman"/>
          <w:bCs/>
          <w:szCs w:val="24"/>
        </w:rPr>
        <w:t xml:space="preserve">» προσομοιάζει με την επιτήρηση με ηλεκτρονικό βραχιόλι και την περιορισμένη κίνηση των πρώην κρατουμένων σε χώρο λίγων τετραγωνικών. Έτσι θα είναι και η χώρα μετά το 2018. Αυτά κατάφερε η Κυβέρνηση μετά από τρία χρόνια εφαρμογής των </w:t>
      </w:r>
      <w:r>
        <w:rPr>
          <w:rFonts w:eastAsia="Times New Roman" w:cs="Times New Roman"/>
          <w:bCs/>
          <w:szCs w:val="24"/>
        </w:rPr>
        <w:t>πλέον αχρείαστων μνημονίων, τη λιτότητα διαρκείας για τα επόμενα πολλά χρόνια.</w:t>
      </w:r>
    </w:p>
    <w:p w14:paraId="4B1D4709"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 xml:space="preserve">Επί του νομοσχεδίου τώρα. Ο βασικός κορμός των ρυθμίσεων του νομοσχεδίου ανταποκρίνεται στη διεύρυνση της προστασίας με μέτρα θεραπείας ανθρώπων που τέλεσαν αξιόποινη πράξη και </w:t>
      </w:r>
      <w:r>
        <w:rPr>
          <w:rFonts w:eastAsia="Times New Roman" w:cs="Times New Roman"/>
          <w:bCs/>
          <w:szCs w:val="24"/>
        </w:rPr>
        <w:t xml:space="preserve">δεν τους αναγνωρίζεται καταλογισμός λόγω ψυχικής ή διανοητικής διαταραχής. </w:t>
      </w:r>
    </w:p>
    <w:p w14:paraId="4B1D470A"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Οι διατάξεις αυτού του κεφαλαίου είναι στη σωστή κατεύθυνση και βελτιώνουν τις συνθήκες κράτησης των ατόμων που πάσχουν από ψυχική ή διανοητική διαταραχή, </w:t>
      </w:r>
      <w:r>
        <w:rPr>
          <w:rFonts w:eastAsia="Times New Roman"/>
          <w:bCs/>
        </w:rPr>
        <w:t>προκειμένου να</w:t>
      </w:r>
      <w:r>
        <w:rPr>
          <w:rFonts w:eastAsia="Times New Roman" w:cs="Times New Roman"/>
          <w:bCs/>
          <w:szCs w:val="24"/>
        </w:rPr>
        <w:t xml:space="preserve"> εναρμονιστεί η εθνική πρακτική με τις διεθνείς ψυχιατρικές εξελίξεις και να δοθεί έμφαση στη θεραπεία αντί για την κράτηση.</w:t>
      </w:r>
    </w:p>
    <w:p w14:paraId="4B1D470B"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Επιτρέπονται θεραπευτικά μέτρα απαραίτητα για τη θεραπεία, όπως η χορήγηση αδειών και εξόδων και μέσα αυξημένης ψυχιατρικής φροντίδ</w:t>
      </w:r>
      <w:r>
        <w:rPr>
          <w:rFonts w:eastAsia="Times New Roman" w:cs="Times New Roman"/>
          <w:bCs/>
          <w:szCs w:val="24"/>
        </w:rPr>
        <w:t>ας και ασφάλειας, όπως η προστατευτική απομόνωση και ο σωματικός περιορισμός, ενώ απαγορεύονται μέτρα όπως η στείρωση ή η λοβοτομή. Παράλληλα ρυθμίζεται ο μέγιστος χρόνος διάρκειας των θεραπευτικών μέτρων και παρέχεται η δυνατότητα άρσης ή αντικατάστασης τ</w:t>
      </w:r>
      <w:r>
        <w:rPr>
          <w:rFonts w:eastAsia="Times New Roman" w:cs="Times New Roman"/>
          <w:bCs/>
          <w:szCs w:val="24"/>
        </w:rPr>
        <w:t xml:space="preserve">ου μέτρου που επιβλήθηκε με αίτηση του θεραπευομένου. </w:t>
      </w:r>
    </w:p>
    <w:p w14:paraId="4B1D470C"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Σε κάθε περίπτωση είναι ανάγκη να επισπευστεί η έκδοση των προεδρικών διαταγμάτων για τη δημιουργία ειδικών δομών για τη θεραπεία των ψυχικώς πασχόντων, καθώς σήμερα εξακολουθούν να επιβαρύνονται τρία </w:t>
      </w:r>
      <w:r>
        <w:rPr>
          <w:rFonts w:eastAsia="Times New Roman" w:cs="Times New Roman"/>
          <w:bCs/>
          <w:szCs w:val="24"/>
        </w:rPr>
        <w:t>νοσοκομεία σε όλη τη χώρα. Χρειάζεται, επίσης, άμεση εφαρμογή του νέου πλαισίου για την αναβάθμιση ή έστω για την ενίσχυση των υποδομών, γιατί με τις σημερινές συνθήκες γνωρίζετε και γνωρίζουμε όλοι ότι το σχέδιο νόμου, όταν ψηφιστεί, απλά δεν θα μπορεί να</w:t>
      </w:r>
      <w:r>
        <w:rPr>
          <w:rFonts w:eastAsia="Times New Roman" w:cs="Times New Roman"/>
          <w:bCs/>
          <w:szCs w:val="24"/>
        </w:rPr>
        <w:t xml:space="preserve"> εφαρμοστεί.</w:t>
      </w:r>
    </w:p>
    <w:p w14:paraId="4B1D470D"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Για το συναινετικό διαζύγιο επιμένουμε ότι δεν προκύπτει καμμία μετρήσιμη αποσυμφόρηση των δικαστηρίων. Με τον νόμο του 2012 καταργήθηκε η δεύτερη συζήτηση και απλοποιήθηκε η διαδικασία. Επομένως έχει ήδη επιτευχθεί η επιτάχυνση σε όλη τη χώρα</w:t>
      </w:r>
      <w:r>
        <w:rPr>
          <w:rFonts w:eastAsia="Times New Roman" w:cs="Times New Roman"/>
          <w:bCs/>
          <w:szCs w:val="24"/>
        </w:rPr>
        <w:t xml:space="preserve">. Μόνο το Πρωτοδικείο Αθηνών, όπως έχω ξαναπεί, έχει πρόβλημα </w:t>
      </w:r>
      <w:r>
        <w:rPr>
          <w:rFonts w:eastAsia="Times New Roman" w:cs="Times New Roman"/>
          <w:bCs/>
          <w:szCs w:val="24"/>
        </w:rPr>
        <w:lastRenderedPageBreak/>
        <w:t xml:space="preserve">καθυστερήσεων. Επομένως είναι αδικαιολόγητο να αναγράφεται στην αιτιολογική έκθεση ότι αναμένεται επιτάχυνση της πολιτικής δίκης. Άρα δεν είναι τα συναινετικά διαζύγια το πρόβλημα των πολιτικών </w:t>
      </w:r>
      <w:r>
        <w:rPr>
          <w:rFonts w:eastAsia="Times New Roman" w:cs="Times New Roman"/>
          <w:bCs/>
          <w:szCs w:val="24"/>
        </w:rPr>
        <w:t>δικαστών.</w:t>
      </w:r>
    </w:p>
    <w:p w14:paraId="4B1D470E"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Ο Υπουργός μάς είπε ότι αντιδρούμε στην αποδικαστηριοποίηση του οικογενειακού δικαίου. Είναι ανακριβές. Εμείς πρώτοι έχουμε ζητήσει τη δομική μεταρρύθμιση του οικογενειακού δικαίου, μια δεύτερη μεταρρύθμιση ανάλογη του 1983 και πάλι όταν είχε γίν</w:t>
      </w:r>
      <w:r>
        <w:rPr>
          <w:rFonts w:eastAsia="Times New Roman" w:cs="Times New Roman"/>
          <w:bCs/>
          <w:szCs w:val="24"/>
        </w:rPr>
        <w:t>ει από το ΠΑΣΟΚ. Ζητάμε οικογενειακό δικαστήριο με εξειδικευμένους δικαστές και οικογενειακή διαμεσολάβηση. Αυτό που φέρνει ο κ. Κοντονής είναι ένα αποσπασματικό μέτρο που δεν έχει σχέση με τη διαμεσολάβηση ούτε με τη μεταρρύθμιση του οικογενειακού δικαίου</w:t>
      </w:r>
      <w:r>
        <w:rPr>
          <w:rFonts w:eastAsia="Times New Roman" w:cs="Times New Roman"/>
          <w:bCs/>
          <w:szCs w:val="24"/>
        </w:rPr>
        <w:t xml:space="preserve">. </w:t>
      </w:r>
    </w:p>
    <w:p w14:paraId="4B1D470F"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Ας αφήσουμε, λοιπόν, τα ημίμετρα και ας έρθει σε διαβούλευση το σχέδιο νόμου για την υποχρεωτική απόπειρα διαμεσολάβησης στις οικογενειακές, εργατικές και αστικές διαφορές, όπως το έχουμε προτείνει. Η Κυβέρνηση αρνείται να το πράξει εδώ και τρία χρόνια,</w:t>
      </w:r>
      <w:r>
        <w:rPr>
          <w:rFonts w:eastAsia="Times New Roman" w:cs="Times New Roman"/>
          <w:bCs/>
          <w:szCs w:val="24"/>
        </w:rPr>
        <w:t xml:space="preserve"> παρ</w:t>
      </w:r>
      <w:r>
        <w:rPr>
          <w:rFonts w:eastAsia="Times New Roman" w:cs="Times New Roman"/>
          <w:bCs/>
          <w:szCs w:val="24"/>
        </w:rPr>
        <w:t xml:space="preserve">’ </w:t>
      </w:r>
      <w:r>
        <w:rPr>
          <w:rFonts w:eastAsia="Times New Roman" w:cs="Times New Roman"/>
          <w:bCs/>
          <w:szCs w:val="24"/>
        </w:rPr>
        <w:t>όλο που τέτοιου είδους διατάξεις θα σηματοδοτούσαν μια πραγματική μεταρρύθμιση στον χώρο του οικογενειακού δικαίου.</w:t>
      </w:r>
    </w:p>
    <w:p w14:paraId="4B1D47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τις διατάξεις σχετικά με τη διοικητική δικονομία θα πρέπει να σας πούμε ότι με τους νόμους του ΠΑΣΟΚ το 2010 και το 2012 υπήρξαν ο</w:t>
      </w:r>
      <w:r>
        <w:rPr>
          <w:rFonts w:eastAsia="Times New Roman" w:cs="Times New Roman"/>
          <w:szCs w:val="24"/>
        </w:rPr>
        <w:t>ι βασικές προϋποθέσεις …</w:t>
      </w:r>
    </w:p>
    <w:p w14:paraId="4B1D4711"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7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Παπαθεοδώρου, συγγνώμη, μισό λεπτό. </w:t>
      </w:r>
    </w:p>
    <w:p w14:paraId="4B1D47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Και έλεγα πότε θα το κάνετε, κύριε Πρόεδρε.</w:t>
      </w:r>
    </w:p>
    <w:p w14:paraId="4B1D47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συνάδελφοι, επειδή η αίθουσ</w:t>
      </w:r>
      <w:r>
        <w:rPr>
          <w:rFonts w:eastAsia="Times New Roman" w:cs="Times New Roman"/>
          <w:szCs w:val="24"/>
        </w:rPr>
        <w:t xml:space="preserve">α είναι μικρή έχουν συγκεντρωθεί πηγαδάκια και κάνετε κουβεντούλες και ακούγεστε και δεν μπορεί να αγορεύσει κανένας. </w:t>
      </w:r>
    </w:p>
    <w:p w14:paraId="4B1D47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παρακαλώ πολύ, εάν θέλετε, να σέβεστε τον εκάστοτε ομιλητή και να τον προσέχετε. Εάν δεν θέλετε, μπορείτε έξω</w:t>
      </w:r>
      <w:r>
        <w:rPr>
          <w:rFonts w:eastAsia="Times New Roman" w:cs="Times New Roman"/>
          <w:szCs w:val="24"/>
        </w:rPr>
        <w:t>,</w:t>
      </w:r>
      <w:r>
        <w:rPr>
          <w:rFonts w:eastAsia="Times New Roman" w:cs="Times New Roman"/>
          <w:szCs w:val="24"/>
        </w:rPr>
        <w:t xml:space="preserve"> πολύ ευχαρίστως</w:t>
      </w:r>
      <w:r>
        <w:rPr>
          <w:rFonts w:eastAsia="Times New Roman" w:cs="Times New Roman"/>
          <w:szCs w:val="24"/>
        </w:rPr>
        <w:t>,</w:t>
      </w:r>
      <w:r>
        <w:rPr>
          <w:rFonts w:eastAsia="Times New Roman" w:cs="Times New Roman"/>
          <w:szCs w:val="24"/>
        </w:rPr>
        <w:t xml:space="preserve"> να το</w:t>
      </w:r>
      <w:r>
        <w:rPr>
          <w:rFonts w:eastAsia="Times New Roman" w:cs="Times New Roman"/>
          <w:szCs w:val="24"/>
        </w:rPr>
        <w:t xml:space="preserve"> κάνετε. </w:t>
      </w:r>
    </w:p>
    <w:p w14:paraId="4B1D47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Συγγνώμη, κύριε Παπαθεοδώρου, συνεχίστε παρακαλώ.</w:t>
      </w:r>
    </w:p>
    <w:p w14:paraId="4B1D47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Σας ευχαριστώ, κύριε Πρόεδρε.</w:t>
      </w:r>
    </w:p>
    <w:p w14:paraId="4B1D47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έλεγα ότι με τον νόμο του 2010 και του 2012 του ΠΑΣΟΚ υπήρξαν οι βασικές προϋποθέσεις αισθητής βελτίωσης των χρόνων απονομής της δικαιοσύνη</w:t>
      </w:r>
      <w:r>
        <w:rPr>
          <w:rFonts w:eastAsia="Times New Roman" w:cs="Times New Roman"/>
          <w:szCs w:val="24"/>
        </w:rPr>
        <w:t>ς, ειδικά στις φορολογικές διαφορές, όπως με την ίδρυση φορολογικών τμημάτων στα μεγάλα δικαστήρια, την πιλοτική δίκη, εν συμβουλίω διαδικασίες, κ.λπ.</w:t>
      </w:r>
      <w:r>
        <w:rPr>
          <w:rFonts w:eastAsia="Times New Roman" w:cs="Times New Roman"/>
          <w:szCs w:val="24"/>
        </w:rPr>
        <w:t>.</w:t>
      </w:r>
      <w:r>
        <w:rPr>
          <w:rFonts w:eastAsia="Times New Roman" w:cs="Times New Roman"/>
          <w:szCs w:val="24"/>
        </w:rPr>
        <w:t xml:space="preserve"> Άρα αυτό το οποίο θα πρέπει να προωθηθεί είναι σε αυτή την κατεύθυνση οι μεταρρυθμίσεις.</w:t>
      </w:r>
    </w:p>
    <w:p w14:paraId="4B1D47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w:t>
      </w:r>
      <w:r>
        <w:rPr>
          <w:rFonts w:eastAsia="Times New Roman" w:cs="Times New Roman"/>
          <w:szCs w:val="24"/>
        </w:rPr>
        <w:t>τροπολογίες, επειδή είναι πάρα πολλές και χρειάζεται επαρκής χρόνος για να τις συζητήσουμε, θα πρέπει να σας πω, κύριοι συνάδελφοι, ότι η σημερινή συζήτηση για τις τροπολογίες, η οποία κατανοώ ότι ενοχλεί τους συναδέλφους του ΣΥΡΙΖΑ, μου θυμίζει την τραγελ</w:t>
      </w:r>
      <w:r>
        <w:rPr>
          <w:rFonts w:eastAsia="Times New Roman" w:cs="Times New Roman"/>
          <w:szCs w:val="24"/>
        </w:rPr>
        <w:t xml:space="preserve">αφική διαφορά μεταξύ της πραγματικότητας </w:t>
      </w:r>
      <w:r>
        <w:rPr>
          <w:rFonts w:eastAsia="Times New Roman" w:cs="Times New Roman"/>
          <w:szCs w:val="24"/>
        </w:rPr>
        <w:lastRenderedPageBreak/>
        <w:t xml:space="preserve">και της ευχετήριας κάρτας που έστειλε σήμερα ο Υπουργός Εσωτερικών κ. Σκουρλέτης στους εργαζόμενους του δημοσίου. </w:t>
      </w:r>
    </w:p>
    <w:p w14:paraId="4B1D47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θα την έχετε δει. Ξέρετε τι έστειλε; Έστειλε το έργο του Πελίτσα ντα Βολπέντο «Τέταρτη Τάξη». Τη</w:t>
      </w:r>
      <w:r>
        <w:rPr>
          <w:rFonts w:eastAsia="Times New Roman" w:cs="Times New Roman"/>
          <w:szCs w:val="24"/>
        </w:rPr>
        <w:t>ν «Τέταρτη Τάξη» έστειλε στους εργαζόμενους του δημοσίου αναφερόμενος στους αγώνες. Είναι λίγο χρονικά παράταιρο, διότι η «Τέταρτη Τάξη» αναφέρεται στην Πρωτομαγιά, εκεί έχουμε συνηθίσει να βλέπουμε τη συγκεκριμένη εικόνα. Είναι λίγο παράταιρο, τη στιγμή π</w:t>
      </w:r>
      <w:r>
        <w:rPr>
          <w:rFonts w:eastAsia="Times New Roman" w:cs="Times New Roman"/>
          <w:szCs w:val="24"/>
        </w:rPr>
        <w:t xml:space="preserve">ου μιλάμε για ευχές με την κάρτα της «Τέταρτης Τάξης», να συζητάμε τροπολογίες οι οποίες περικόπτουν δικαιώματα, δημιουργούν ιδιώνυμα εγκλήματα, διαμορφώνουν καταστάσεις περαιτέρω καταστολής. Ωραίο είναι, αλλά αυτή είναι η πραγματικότητα του ΣΥΡΙΖΑ. Είναι </w:t>
      </w:r>
      <w:r>
        <w:rPr>
          <w:rFonts w:eastAsia="Times New Roman" w:cs="Times New Roman"/>
          <w:szCs w:val="24"/>
        </w:rPr>
        <w:lastRenderedPageBreak/>
        <w:t>διπολική η πραγματικότητα του ΣΥΡΙΖΑ και θα σας εξηγήσω για ποιον λόγο.</w:t>
      </w:r>
    </w:p>
    <w:p w14:paraId="4B1D47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να έρθει, λοιπόν, η </w:t>
      </w:r>
      <w:r>
        <w:rPr>
          <w:rFonts w:eastAsia="Times New Roman" w:cs="Times New Roman"/>
          <w:szCs w:val="24"/>
        </w:rPr>
        <w:t>«</w:t>
      </w:r>
      <w:r>
        <w:rPr>
          <w:rFonts w:eastAsia="Times New Roman" w:cs="Times New Roman"/>
          <w:szCs w:val="24"/>
        </w:rPr>
        <w:t>πρώτη φορά</w:t>
      </w:r>
      <w:r>
        <w:rPr>
          <w:rFonts w:eastAsia="Times New Roman" w:cs="Times New Roman"/>
          <w:szCs w:val="24"/>
        </w:rPr>
        <w:t>»</w:t>
      </w:r>
      <w:r>
        <w:rPr>
          <w:rFonts w:eastAsia="Times New Roman" w:cs="Times New Roman"/>
          <w:szCs w:val="24"/>
        </w:rPr>
        <w:t xml:space="preserve"> Αριστερά, για να δημιουργήσει κατά παραγγελία των δανειστών -το είχαν πει πριν το φέρετε- ένα αδίκημα παρακώλησης, ένα ιδιώνυμο αδίκημα παρακώλησης ή διατάραξης των ηλεκτρονικών πλειστηριασμών, θα μπορούσαμε να πούμε, σαν να μην αρκούσαν οι κείμενες διατά</w:t>
      </w:r>
      <w:r>
        <w:rPr>
          <w:rFonts w:eastAsia="Times New Roman" w:cs="Times New Roman"/>
          <w:szCs w:val="24"/>
        </w:rPr>
        <w:t xml:space="preserve">ξεις. Οι κείμενες διατάξεις αρκούσαν! Απλώς έπρεπε να γίνει ιδιαίτερη ποινική αξία η διατάραξη των ηλεκτρονικών πλειστηριασμών και η παρακώλησή τους, για να μπορέσουν να ξεκινήσουν οι πλειστηριασμοί, έτσι όπως οι δανειστές το είχαν ζητήσει και η Κυβέρνηση </w:t>
      </w:r>
      <w:r>
        <w:rPr>
          <w:rFonts w:eastAsia="Times New Roman" w:cs="Times New Roman"/>
          <w:szCs w:val="24"/>
        </w:rPr>
        <w:t xml:space="preserve">είχε δεσμευτεί. </w:t>
      </w:r>
    </w:p>
    <w:p w14:paraId="4B1D47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Την ώρα που η Δημοκρατική Συμπαράταξη καταθέτει πρόταση νόμου για τη διάσωση της κύριας κατοικίας, ο ΣΥΡΙΖΑ απαντά με την ποινική καταστολή των πρώην συντρόφων του. Δεν μας ενοχλεί αυτό. Θεωρούμε ότι πράγματι, κύριε Υπουργέ, υπάρχει ανάγκη</w:t>
      </w:r>
      <w:r>
        <w:rPr>
          <w:rFonts w:eastAsia="Times New Roman" w:cs="Times New Roman"/>
          <w:szCs w:val="24"/>
        </w:rPr>
        <w:t xml:space="preserve"> μη διασάλευσης και μη παρακώλησης των ηλεκτρονικών πλειστηριασμών και προστασίας των συμβολαιογράφων που εμπλέκονται σε αυτούς. </w:t>
      </w:r>
    </w:p>
    <w:p w14:paraId="4B1D47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Ποιο είναι το πρόβλημα; Μα, το πρόβλημα είναι ο διπολισμός που σας έλεγα προηγουμένως. Ο διπολισμός είναι ότι δυσκολεύονται οι</w:t>
      </w:r>
      <w:r>
        <w:rPr>
          <w:rFonts w:eastAsia="Times New Roman" w:cs="Times New Roman"/>
          <w:szCs w:val="24"/>
        </w:rPr>
        <w:t xml:space="preserve"> συνάδελφοι του ΣΥΡΙΖΑ να σας ακολουθήσουν σε αυτή τη λογική, κύριε Υπουργέ, και είναι, απ’ ό,τι ακούσαμε, εάν θέλετε, κατανοητό, γιατί άλλα κάνανε μέχρι εχθές. Δυσκολεύονται έτι περαι</w:t>
      </w:r>
      <w:r>
        <w:rPr>
          <w:rFonts w:eastAsia="Times New Roman" w:cs="Times New Roman"/>
          <w:szCs w:val="24"/>
        </w:rPr>
        <w:lastRenderedPageBreak/>
        <w:t>τέρω όταν παρακολουθούν στις ειδήσεις να έχει υπάρξει: τραμπουκική ενέργ</w:t>
      </w:r>
      <w:r>
        <w:rPr>
          <w:rFonts w:eastAsia="Times New Roman" w:cs="Times New Roman"/>
          <w:szCs w:val="24"/>
        </w:rPr>
        <w:t xml:space="preserve">εια στο Πανεπιστήμιο Μακεδονίας, να έχουν διαλύσει, βανδαλίσει την </w:t>
      </w:r>
      <w:r>
        <w:rPr>
          <w:rFonts w:eastAsia="Times New Roman" w:cs="Times New Roman"/>
          <w:szCs w:val="24"/>
        </w:rPr>
        <w:t>πρυτανεία</w:t>
      </w:r>
      <w:r>
        <w:rPr>
          <w:rFonts w:eastAsia="Times New Roman" w:cs="Times New Roman"/>
          <w:szCs w:val="24"/>
        </w:rPr>
        <w:t xml:space="preserve"> του </w:t>
      </w:r>
      <w:r>
        <w:rPr>
          <w:rFonts w:eastAsia="Times New Roman" w:cs="Times New Roman"/>
          <w:szCs w:val="24"/>
        </w:rPr>
        <w:t>πανεπιστημίου</w:t>
      </w:r>
      <w:r>
        <w:rPr>
          <w:rFonts w:eastAsia="Times New Roman" w:cs="Times New Roman"/>
          <w:szCs w:val="24"/>
        </w:rPr>
        <w:t>, να έχουν χτυπηθεί φοιτητές και να έχουν σταλεί σ</w:t>
      </w:r>
      <w:r>
        <w:rPr>
          <w:rFonts w:eastAsia="Times New Roman" w:cs="Times New Roman"/>
          <w:szCs w:val="24"/>
        </w:rPr>
        <w:t>ε</w:t>
      </w:r>
      <w:r>
        <w:rPr>
          <w:rFonts w:eastAsia="Times New Roman" w:cs="Times New Roman"/>
          <w:szCs w:val="24"/>
        </w:rPr>
        <w:t xml:space="preserve"> νοσοκομείο </w:t>
      </w:r>
      <w:r>
        <w:rPr>
          <w:rFonts w:eastAsia="Times New Roman" w:cs="Times New Roman"/>
          <w:szCs w:val="24"/>
        </w:rPr>
        <w:t>των</w:t>
      </w:r>
      <w:r>
        <w:rPr>
          <w:rFonts w:eastAsia="Times New Roman" w:cs="Times New Roman"/>
          <w:szCs w:val="24"/>
        </w:rPr>
        <w:t xml:space="preserve"> Αθηνών, να αλωνίζει ο «Ρουβίκωνας» στις ΔΟΥ, στα Υπουργεία, στη Βουλή και η Κυβέρνηση αυτό να τ</w:t>
      </w:r>
      <w:r>
        <w:rPr>
          <w:rFonts w:eastAsia="Times New Roman" w:cs="Times New Roman"/>
          <w:szCs w:val="24"/>
        </w:rPr>
        <w:t xml:space="preserve">ο θεωρεί απολύτως φυσιολογικό. </w:t>
      </w:r>
      <w:r>
        <w:rPr>
          <w:rFonts w:eastAsia="Times New Roman" w:cs="Times New Roman"/>
          <w:szCs w:val="24"/>
        </w:rPr>
        <w:t>Απ’ τους δε Υπουργούς</w:t>
      </w:r>
      <w:r>
        <w:rPr>
          <w:rFonts w:eastAsia="Times New Roman" w:cs="Times New Roman"/>
          <w:szCs w:val="24"/>
        </w:rPr>
        <w:t xml:space="preserve"> περίμενα μια τοποθέτηση</w:t>
      </w:r>
      <w:r>
        <w:rPr>
          <w:rFonts w:eastAsia="Times New Roman" w:cs="Times New Roman"/>
          <w:szCs w:val="24"/>
        </w:rPr>
        <w:t>,</w:t>
      </w:r>
      <w:r>
        <w:rPr>
          <w:rFonts w:eastAsia="Times New Roman" w:cs="Times New Roman"/>
          <w:szCs w:val="24"/>
        </w:rPr>
        <w:t xml:space="preserve"> εκ μέρους του Υπουργού Παιδείας, του Υπουργού Δημόσιας Τάξης. </w:t>
      </w:r>
    </w:p>
    <w:p w14:paraId="4B1D47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μια</w:t>
      </w:r>
      <w:r>
        <w:rPr>
          <w:rFonts w:eastAsia="Times New Roman" w:cs="Times New Roman"/>
          <w:szCs w:val="24"/>
        </w:rPr>
        <w:t>ς</w:t>
      </w:r>
      <w:r>
        <w:rPr>
          <w:rFonts w:eastAsia="Times New Roman" w:cs="Times New Roman"/>
          <w:szCs w:val="24"/>
        </w:rPr>
        <w:t xml:space="preserve"> και δεν το έκαναν οι άλλοι, σας παρακαλώ κάντε το, στηρίξτε την πανεπιστημιακή κοινότητα, που ε</w:t>
      </w:r>
      <w:r>
        <w:rPr>
          <w:rFonts w:eastAsia="Times New Roman" w:cs="Times New Roman"/>
          <w:szCs w:val="24"/>
        </w:rPr>
        <w:t xml:space="preserve">ίναι θύμα τραμπουκισμών αυτή τη στιγμή. Γιατί ο </w:t>
      </w:r>
      <w:r>
        <w:rPr>
          <w:rFonts w:eastAsia="Times New Roman" w:cs="Times New Roman"/>
          <w:szCs w:val="24"/>
        </w:rPr>
        <w:t>π</w:t>
      </w:r>
      <w:r>
        <w:rPr>
          <w:rFonts w:eastAsia="Times New Roman" w:cs="Times New Roman"/>
          <w:szCs w:val="24"/>
        </w:rPr>
        <w:t xml:space="preserve">ρύτανης του Πανεπιστημίου Μακεδονίας, όταν δεν βρήκε ανταπόκριση από τα Υπουργεία </w:t>
      </w:r>
      <w:r>
        <w:rPr>
          <w:rFonts w:eastAsia="Times New Roman" w:cs="Times New Roman"/>
          <w:szCs w:val="24"/>
        </w:rPr>
        <w:lastRenderedPageBreak/>
        <w:t xml:space="preserve">και την Αστυνομία, είπε: «Θα προσφύγω στην Ευρωπαϊκή Ένωση Πανεπιστημίων, γιατί η καθημερινότητά μου είναι αβίωτη». </w:t>
      </w:r>
    </w:p>
    <w:p w14:paraId="4B1D471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Όταν, λο</w:t>
      </w:r>
      <w:r>
        <w:rPr>
          <w:rFonts w:eastAsia="Times New Roman" w:cs="Times New Roman"/>
          <w:szCs w:val="24"/>
        </w:rPr>
        <w:t>ιπόν, δεν έχετε βγάλει κα</w:t>
      </w:r>
      <w:r>
        <w:rPr>
          <w:rFonts w:eastAsia="Times New Roman" w:cs="Times New Roman"/>
          <w:szCs w:val="24"/>
        </w:rPr>
        <w:t>μ</w:t>
      </w:r>
      <w:r>
        <w:rPr>
          <w:rFonts w:eastAsia="Times New Roman" w:cs="Times New Roman"/>
          <w:szCs w:val="24"/>
        </w:rPr>
        <w:t>μία ανακοίνωση γι</w:t>
      </w:r>
      <w:r>
        <w:rPr>
          <w:rFonts w:eastAsia="Times New Roman" w:cs="Times New Roman"/>
          <w:szCs w:val="24"/>
        </w:rPr>
        <w:t>’</w:t>
      </w:r>
      <w:r>
        <w:rPr>
          <w:rFonts w:eastAsia="Times New Roman" w:cs="Times New Roman"/>
          <w:szCs w:val="24"/>
        </w:rPr>
        <w:t xml:space="preserve"> αυτά τα γεγονότα, έρχεστε να ποινικοποιήσετε τις πράξεις των πρώην συντρόφων σας και όσων βρίσκονται στην ευθεία γραμμή από το κίνημα «Δεν πληρώνω» μέχρι σήμερα και κάνουν αυτά τα οποία κάνατε και εσείς προχθές.</w:t>
      </w:r>
      <w:r>
        <w:rPr>
          <w:rFonts w:eastAsia="Times New Roman" w:cs="Times New Roman"/>
          <w:szCs w:val="24"/>
        </w:rPr>
        <w:t xml:space="preserve"> Αυτή είναι η πραγματικότητα. Αυτός είναι ο διπολισμός. Αν είναι σωστό το μέτρο το οποίο φέρνει σήμερα ο κύριος Υπουργός, δεν θα χρειαζόταν το ιδιώνυμο αδίκημα, το οποίο είναι και φορτισμένο δικαιικά και πολιτικά.</w:t>
      </w:r>
    </w:p>
    <w:p w14:paraId="4B1D472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w:t>
      </w:r>
      <w:r>
        <w:rPr>
          <w:rFonts w:eastAsia="Times New Roman" w:cs="Times New Roman"/>
          <w:b/>
          <w:szCs w:val="24"/>
        </w:rPr>
        <w:t xml:space="preserve">αφάνειας και Ανθρωπίνων Δικαιωμάτων): </w:t>
      </w:r>
      <w:r>
        <w:rPr>
          <w:rFonts w:eastAsia="Times New Roman" w:cs="Times New Roman"/>
          <w:szCs w:val="24"/>
        </w:rPr>
        <w:t>Δεν υπάρχει ιδιώνυμο αδίκημα.</w:t>
      </w:r>
    </w:p>
    <w:p w14:paraId="4B1D472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Δεν υπάρχει, κύριε Υπουργέ. </w:t>
      </w:r>
    </w:p>
    <w:p w14:paraId="4B1D47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θα χρειαζόταν, λοιπόν, μια τέτοια ρύθμιση. Αλλά θα σας θυμίσω ότι σε προηγούμενη ρύθμιση του κ. Παρασκευόπουλου οι πράξεις οι οποίες ήταν αποτέλεσμα της κοινωνικής αντίδρασης και δεν δημιουργούσαν μεγάλη ποινική απαξία έπρεπε να μείνουν ατιμώρητες. Αυτ</w:t>
      </w:r>
      <w:r>
        <w:rPr>
          <w:rFonts w:eastAsia="Times New Roman" w:cs="Times New Roman"/>
          <w:szCs w:val="24"/>
        </w:rPr>
        <w:t xml:space="preserve">ό είχατε ψηφίσει το 2016. </w:t>
      </w:r>
    </w:p>
    <w:p w14:paraId="4B1D472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όλα αυτά είναι απόλυτα αντιφατικά. Και εγώ καταλαβαίνω τη δική σας δυσκολία να παρακολουθήσετε την εξέλιξη της νομοθετικής σκέψης των Υπουργών, αλλά και των συγκεκριμένων μεγάλων δεσμεύσεων που έχει πάρ</w:t>
      </w:r>
      <w:r>
        <w:rPr>
          <w:rFonts w:eastAsia="Times New Roman" w:cs="Times New Roman"/>
          <w:szCs w:val="24"/>
        </w:rPr>
        <w:t xml:space="preserve">ει η Κυβέρνηση, ακόμα και για τόσο μικρά θέματα, τα οποία θα έπρεπε να είχε λύσει η Αστυνομία, να είχε λύσει η </w:t>
      </w:r>
      <w:r>
        <w:rPr>
          <w:rFonts w:eastAsia="Times New Roman" w:cs="Times New Roman"/>
          <w:szCs w:val="24"/>
        </w:rPr>
        <w:t>δικαιοσύνη</w:t>
      </w:r>
      <w:r>
        <w:rPr>
          <w:rFonts w:eastAsia="Times New Roman" w:cs="Times New Roman"/>
          <w:szCs w:val="24"/>
        </w:rPr>
        <w:t xml:space="preserve">, να είχε λύσει το Υπουργείο </w:t>
      </w:r>
      <w:r>
        <w:rPr>
          <w:rFonts w:eastAsia="Times New Roman" w:cs="Times New Roman"/>
          <w:szCs w:val="24"/>
        </w:rPr>
        <w:lastRenderedPageBreak/>
        <w:t>Δημόσιας Τάξης και το Υπουργείο Δικαιοσύνης νωρίτερα. Το πρόβλημα είναι η διαχείριση της καταδίκης της βία</w:t>
      </w:r>
      <w:r>
        <w:rPr>
          <w:rFonts w:eastAsia="Times New Roman" w:cs="Times New Roman"/>
          <w:szCs w:val="24"/>
        </w:rPr>
        <w:t xml:space="preserve">ς που κάνετε, κύριοι συνάδελφοι. Το πρόβλημα δεν είναι οι πλειστηριασμοί. Αν ήσασταν ξεκάθαροι στα μεν, θα ήσασταν ξεκάθαροι και φυσιολογικοί στη σκέψη σας στα δε. </w:t>
      </w:r>
    </w:p>
    <w:p w14:paraId="4B1D472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Συνεχίζω με τις υπόλοιπες τροπολογίες, οι οποίες νομίζω ότι παρουσιάζουν μεγάλο ενδιαφέρον.</w:t>
      </w:r>
      <w:r>
        <w:rPr>
          <w:rFonts w:eastAsia="Times New Roman" w:cs="Times New Roman"/>
          <w:szCs w:val="24"/>
        </w:rPr>
        <w:t xml:space="preserve"> </w:t>
      </w:r>
    </w:p>
    <w:p w14:paraId="4B1D47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1380 και ειδικό 118 -πλέον άρθρο 46- για τις αντικειμενικές αξίες των ακινήτων.</w:t>
      </w:r>
    </w:p>
    <w:p w14:paraId="4B1D47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Μια φορά και έναν καιρό ο κ. Τσίπρας στη Θεσσαλονίκη έλεγε: «Αναπροσαρμόζουμε άμεσα τις αντικειμενικές αξίες τουλάχιστον από 30% έως 35%». Αυτές</w:t>
      </w:r>
      <w:r>
        <w:rPr>
          <w:rFonts w:eastAsia="Times New Roman" w:cs="Times New Roman"/>
          <w:szCs w:val="24"/>
        </w:rPr>
        <w:t xml:space="preserve"> οι αυταπάτες πέρασαν. Ωστόσο, ακόμα </w:t>
      </w:r>
      <w:r>
        <w:rPr>
          <w:rFonts w:eastAsia="Times New Roman" w:cs="Times New Roman"/>
          <w:szCs w:val="24"/>
        </w:rPr>
        <w:lastRenderedPageBreak/>
        <w:t>το στοίχημα της εξίσωσης των αντικειμενικών αξιών με τις εμπορικές αξίες παραμένει μεγάλο ζητούμενο. Η Κυβέρνηση, υποχρεωμένη φυσικά από τις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2014 και το 2015, αναπροσάρμοσε με την ΠΟΛ.1009/2016 τ</w:t>
      </w:r>
      <w:r>
        <w:rPr>
          <w:rFonts w:eastAsia="Times New Roman" w:cs="Times New Roman"/>
          <w:szCs w:val="24"/>
        </w:rPr>
        <w:t xml:space="preserve">ου Υπουργείου Οικονομικών τις τιμές του συστήματος αντικειμενικού προσδιορισμού της αξίας των με οποιαδήποτε αιτία μεταβιβαζόμενων ακινήτων που βρίσκονται σε περιοχές εντός σχεδίου όλης της χώρας, βασιζόμενη στις διατάξεις του άρθρου 13 του ν.1249/1982. </w:t>
      </w:r>
    </w:p>
    <w:p w14:paraId="4B1D47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σημειωθεί, επίσης, ότι με το μνημόνιο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–ν.4336/2015- προβλεπόταν ότι ως τον Σεπτέμβριο του 2016 οι αρχές θα εναρμόνιζαν όλες τις αντικειμενικές αξίες ακινήτων με τις τιμές της αγοράς με ισχύ από τον Ιανουάριο του 2017. Έναν χρόνο πριν όλα αυ</w:t>
      </w:r>
      <w:r>
        <w:rPr>
          <w:rFonts w:eastAsia="Times New Roman" w:cs="Times New Roman"/>
          <w:szCs w:val="24"/>
        </w:rPr>
        <w:t xml:space="preserve">τά. Μέχρι εκείνη την ημερομηνία θα διασταύρωναν το </w:t>
      </w:r>
      <w:r>
        <w:rPr>
          <w:rFonts w:eastAsia="Times New Roman" w:cs="Times New Roman"/>
          <w:szCs w:val="24"/>
        </w:rPr>
        <w:lastRenderedPageBreak/>
        <w:t>σύνολο των ιδιοκτησιακών συμφερόντων με τα στοιχεία για το σύνολο των ατομικών ιδιοκτησιών στο Κτηματολόγιο. Δεκαπέντε μήνες μετά τη σύσταση της επιτροπής για τις αντικειμενικές αξίες και δυόμισι χρόνια με</w:t>
      </w:r>
      <w:r>
        <w:rPr>
          <w:rFonts w:eastAsia="Times New Roman" w:cs="Times New Roman"/>
          <w:szCs w:val="24"/>
        </w:rPr>
        <w:t>τά την ψήφιση του μνημονίου, η Κυβέρνηση παρουσιάζει μια τροπολογία γραμμένη στο πόδι για ένα τόσο κρίσιμο ζήτημα, μια διάταξη στην οποία προβλέπονται πολυμελείς χωρικές επιτροπές, αλλά και μια δευτεροβάθμια επιτροπή με τεράστιο αριθμό υποεπιτροπών, με εμπ</w:t>
      </w:r>
      <w:r>
        <w:rPr>
          <w:rFonts w:eastAsia="Times New Roman" w:cs="Times New Roman"/>
          <w:szCs w:val="24"/>
        </w:rPr>
        <w:t>ειρογνώμονες, οι οποίοι θα καθορίσουν εκ νέου τις τιμές εκκίνησης ανά οικιστική ζώνη και τους συντελεστές αυξομείωσής τους. Καταλαβαίνετε ότι με αυτό</w:t>
      </w:r>
      <w:r>
        <w:rPr>
          <w:rFonts w:eastAsia="Times New Roman" w:cs="Times New Roman"/>
          <w:szCs w:val="24"/>
        </w:rPr>
        <w:t>ν</w:t>
      </w:r>
      <w:r>
        <w:rPr>
          <w:rFonts w:eastAsia="Times New Roman" w:cs="Times New Roman"/>
          <w:szCs w:val="24"/>
        </w:rPr>
        <w:t xml:space="preserve"> τον τρόπο η καθυστέρηση θα είναι ίσως διπλάσια της προηγούμενης. Και θεωρούμε ότι το μέτρο είναι απολύτως αλυσιτελές.</w:t>
      </w:r>
    </w:p>
    <w:p w14:paraId="4B1D47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B1D47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Πρόεδρε, ζητώ την ανοχή σας για ένα λεπτό ακόμα</w:t>
      </w:r>
      <w:r>
        <w:rPr>
          <w:rFonts w:eastAsia="Times New Roman" w:cs="Times New Roman"/>
          <w:szCs w:val="24"/>
        </w:rPr>
        <w:t>.</w:t>
      </w:r>
    </w:p>
    <w:p w14:paraId="4B1D47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τροπολογία 1386 προβλέπει πράξεις διορθωτικού προσδιορισμού φόρου και για την υποβολή εκπρόθεσμων χρεωστικών δηλώσεων που αφορούν εν γένει φορολογικές υποχρεώσεις και χρήσεις, περιόδους ή υποθέσεις ως και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αντί των πρόσθετων φόρων του άρ</w:t>
      </w:r>
      <w:r>
        <w:rPr>
          <w:rFonts w:eastAsia="Times New Roman" w:cs="Times New Roman"/>
          <w:szCs w:val="24"/>
        </w:rPr>
        <w:t>θρου 1 του νόμου του 1997. Οι νέες αθροιστικά κυρώσεις περιλαμβάνονται στο άρθρο 58: πρόστιμα ανακριβούς δήλωσης ή μη υποβολής δήλωσης, πρόστιμα για παραβιάσεις σχετικές με τον φόρο προστιθέμενης αξίας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B1D47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Στην αιτιολογική έκθεση αναφέρεται ρητά ότι οι </w:t>
      </w:r>
      <w:r>
        <w:rPr>
          <w:rFonts w:eastAsia="Times New Roman" w:cs="Times New Roman"/>
          <w:szCs w:val="24"/>
        </w:rPr>
        <w:t xml:space="preserve">προτεινόμενες διατάξεις αφορούν μόνο την επιβολή πρόσθετων φόρων, σύμφωνα </w:t>
      </w:r>
      <w:r>
        <w:rPr>
          <w:rFonts w:eastAsia="Times New Roman" w:cs="Times New Roman"/>
          <w:szCs w:val="24"/>
        </w:rPr>
        <w:lastRenderedPageBreak/>
        <w:t>με το άρθρο 1 του νόμου του 1997 και συνεπώς δεν θίγεται η επιβολή των προστίμων του άρθρου 7 του νόμου του 2015 που επιβάλλονται για τις παραβάσεις του κώδικα βιβλίων και στοιχείων.</w:t>
      </w:r>
    </w:p>
    <w:p w14:paraId="4B1D47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Εδώ προκύπτουν τέσσερα ερωτήματα. Θα τα πω επιγραμματικά και τελειώνω με αυτό. Το πρώτο ερώτημα: είναι εξαιρετικά σύνθετη η παρέμβαση, καθώς επεμβαίνει εκ νέου σε μεταβατικές διατάξεις, που ήδη έχουν τροποποιηθεί επανειλημμένως. Επομένως είναι αναγκαίο να</w:t>
      </w:r>
      <w:r>
        <w:rPr>
          <w:rFonts w:eastAsia="Times New Roman" w:cs="Times New Roman"/>
          <w:szCs w:val="24"/>
        </w:rPr>
        <w:t xml:space="preserve"> υπάρξουν αριθμητικά παραδείγματα, για να καταλάβουμε περί τίνος πρόκειται και πόσο επιβαρύνονται αυτές οι αξίες.</w:t>
      </w:r>
    </w:p>
    <w:p w14:paraId="4B1D47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στην αιτιολογική έκθεση αναφέρεται ρητά ότι οι τροποποιήσεις των ανωτέρω διατάξεων υπαγορεύονται από την αρχή </w:t>
      </w:r>
      <w:r>
        <w:rPr>
          <w:rFonts w:eastAsia="Times New Roman" w:cs="Times New Roman"/>
          <w:szCs w:val="24"/>
        </w:rPr>
        <w:lastRenderedPageBreak/>
        <w:t>της αναδρομικής εφαρμο</w:t>
      </w:r>
      <w:r>
        <w:rPr>
          <w:rFonts w:eastAsia="Times New Roman" w:cs="Times New Roman"/>
          <w:szCs w:val="24"/>
        </w:rPr>
        <w:t xml:space="preserve">γής της ηπιότερης κύρωσης, σύμφωνα με τη Γενική Αρχή του Ενωσιακού Δικαίου. </w:t>
      </w:r>
    </w:p>
    <w:p w14:paraId="4B1D47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Παπαθεοδώρου, σας παρακαλώ, ολοκληρώστε.</w:t>
      </w:r>
    </w:p>
    <w:p w14:paraId="4B1D472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Ολοκληρώνω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ένα λεπτό. Η αρχή της αναδρομικής εφαρμογής της ηπ</w:t>
      </w:r>
      <w:r>
        <w:rPr>
          <w:rFonts w:eastAsia="Times New Roman" w:cs="Times New Roman"/>
          <w:szCs w:val="24"/>
        </w:rPr>
        <w:t>ιότερης κύρωσης καταλαμβάνει μόνο όσους δεν έχουν πληρώσει με τη λογική ότι κατόπιν της απομακρύνσεως από το ταμείο ουδέν λάθος αναγνωρίζεται. Για τους υπόλοιπους;</w:t>
      </w:r>
    </w:p>
    <w:p w14:paraId="4B1D47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η έκθεση του Γενικού Λογιστηρίου του </w:t>
      </w:r>
      <w:r>
        <w:rPr>
          <w:rFonts w:eastAsia="Times New Roman" w:cs="Times New Roman"/>
          <w:szCs w:val="24"/>
        </w:rPr>
        <w:t>Κ</w:t>
      </w:r>
      <w:r>
        <w:rPr>
          <w:rFonts w:eastAsia="Times New Roman" w:cs="Times New Roman"/>
          <w:szCs w:val="24"/>
        </w:rPr>
        <w:t>ράτους αναφέρει ότι από τις προτεινόμενες διατ</w:t>
      </w:r>
      <w:r>
        <w:rPr>
          <w:rFonts w:eastAsia="Times New Roman" w:cs="Times New Roman"/>
          <w:szCs w:val="24"/>
        </w:rPr>
        <w:t>άξεις επέρχεται μείωση των εσόδων του κρατικού προϋπολογισμού. Πώς σκέφτεστε να το χειριστείτε αυτό;</w:t>
      </w:r>
    </w:p>
    <w:p w14:paraId="4B1D47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τέταρτον, υπάρχουν αυτή τη στιγμή στο </w:t>
      </w:r>
      <w:r>
        <w:rPr>
          <w:rFonts w:eastAsia="Times New Roman" w:cs="Times New Roman"/>
          <w:szCs w:val="24"/>
          <w:lang w:val="en-US"/>
        </w:rPr>
        <w:t>TAXIS</w:t>
      </w:r>
      <w:r>
        <w:rPr>
          <w:rFonts w:eastAsia="Times New Roman" w:cs="Times New Roman"/>
          <w:szCs w:val="24"/>
          <w:lang w:val="en-US"/>
        </w:rPr>
        <w:t>net</w:t>
      </w:r>
      <w:r>
        <w:rPr>
          <w:rFonts w:eastAsia="Times New Roman" w:cs="Times New Roman"/>
          <w:szCs w:val="24"/>
        </w:rPr>
        <w:t xml:space="preserve"> τα απαραίτητα εργαλεία στη φορολογική διοίκηση, ώστε να γίνεται άμεση η ανάδειξη της επιεικέστερης από </w:t>
      </w:r>
      <w:r>
        <w:rPr>
          <w:rFonts w:eastAsia="Times New Roman" w:cs="Times New Roman"/>
          <w:szCs w:val="24"/>
        </w:rPr>
        <w:t>τα δύο σενάρια των κυρώσεων; Όχι. Αυτό το οποίο ψηφίζετε είναι για άλλη μια φορά μη εφαρμόσιμο και αναποτελεσματικό. Μαζί με τις υπόλοιπες τροπολογίες που αναμένουμε να έρθουν -γιατί πριν ανέβω στο Βήμα κύριε Υπουργέ, είδαμε ότι το Υπουργείο Υγείας καταθέτ</w:t>
      </w:r>
      <w:r>
        <w:rPr>
          <w:rFonts w:eastAsia="Times New Roman" w:cs="Times New Roman"/>
          <w:szCs w:val="24"/>
        </w:rPr>
        <w:t>ει άλλη μια τροπολογία- θα σας παρακαλούσαμε -εκ μέρους, νομίζω, όλων των συναδέλφων- να ολοκληρώσουμε σήμερα τη συζήτηση, έστω και με αυτό το βεβαρημένο πρόγραμμα τροπολογιών, αλλά να μη σκεφτεί η Κυβέρνηση να κατεβάσει οποιαδήποτε τροπολογία η οποία θα α</w:t>
      </w:r>
      <w:r>
        <w:rPr>
          <w:rFonts w:eastAsia="Times New Roman" w:cs="Times New Roman"/>
          <w:szCs w:val="24"/>
        </w:rPr>
        <w:t xml:space="preserve">φορά τα ζητήματα επαναπροώθησης ασύλου μεταναστευτικής πολιτικής, η οποία απ’ ό,τι ξέρουμε έχει ύποπτο περιεχόμενο και </w:t>
      </w:r>
      <w:r>
        <w:rPr>
          <w:rFonts w:eastAsia="Times New Roman" w:cs="Times New Roman"/>
          <w:szCs w:val="24"/>
        </w:rPr>
        <w:lastRenderedPageBreak/>
        <w:t>υπαγορεύεται από δεσμεύσεις που ενδεχομένως να έχει λάβει ο Πρωθυπουργός απέναντι σε ξένους ηγέτες. Σταματώ εδώ.</w:t>
      </w:r>
    </w:p>
    <w:p w14:paraId="4B1D47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1D47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(Μάριος Γεωργιάδης):</w:t>
      </w:r>
      <w:r>
        <w:rPr>
          <w:rFonts w:eastAsia="Times New Roman" w:cs="Times New Roman"/>
          <w:szCs w:val="24"/>
        </w:rPr>
        <w:t xml:space="preserve"> Ευχαριστούμε τον κ. Παπαθεοδώρου.</w:t>
      </w:r>
    </w:p>
    <w:p w14:paraId="4B1D47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μπορώ να έχω τον λόγο για δεκαπέντε δευτερόλεπτα;</w:t>
      </w:r>
    </w:p>
    <w:p w14:paraId="4B1D47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Υπουργέ.</w:t>
      </w:r>
    </w:p>
    <w:p w14:paraId="4B1D47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Κύριοι συνάδελφοι, ελ</w:t>
      </w:r>
      <w:r>
        <w:rPr>
          <w:rFonts w:eastAsia="Times New Roman" w:cs="Times New Roman"/>
          <w:szCs w:val="24"/>
        </w:rPr>
        <w:lastRenderedPageBreak/>
        <w:t>πίζω μια αναφορά που έγινε από τον κ. Παπαθεοδώρου περί ιδιωνύμου να έγινε εν τη ρύμη του λόγου. Αυτό και μόνο θέλω να πω. Διότι δεν μου αρέσει να κάνω μα</w:t>
      </w:r>
      <w:r>
        <w:rPr>
          <w:rFonts w:eastAsia="Times New Roman" w:cs="Times New Roman"/>
          <w:szCs w:val="24"/>
        </w:rPr>
        <w:t xml:space="preserve">θήματα, προς </w:t>
      </w:r>
      <w:r>
        <w:rPr>
          <w:rFonts w:eastAsia="Times New Roman" w:cs="Times New Roman"/>
          <w:szCs w:val="24"/>
        </w:rPr>
        <w:t>θ</w:t>
      </w:r>
      <w:r>
        <w:rPr>
          <w:rFonts w:eastAsia="Times New Roman" w:cs="Times New Roman"/>
          <w:szCs w:val="24"/>
        </w:rPr>
        <w:t>εού. Αλλά ελπίζω να έγινε εν τη ρύμη του λόγου.</w:t>
      </w:r>
    </w:p>
    <w:p w14:paraId="4B1D47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να απαντήσω σας παρακαλώ.</w:t>
      </w:r>
    </w:p>
    <w:p w14:paraId="4B1D47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Παπαθεοδώρου.</w:t>
      </w:r>
    </w:p>
    <w:p w14:paraId="4B1D47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αρκεστήκατε σε αυτό το οποίο είπα προηγουμέ</w:t>
      </w:r>
      <w:r>
        <w:rPr>
          <w:rFonts w:eastAsia="Times New Roman" w:cs="Times New Roman"/>
          <w:szCs w:val="24"/>
        </w:rPr>
        <w:t xml:space="preserve">νως ότι υπάρχουν στοιχεία ιδιωνύμου. Και θα σας πω ποια είναι. Στην αντικειμενική υπόσταση ενός εγκλήματος -εγώ επίσης, δεν θα ήθελα, γιατί είναι ένα αντικείμενο το οποίο </w:t>
      </w:r>
      <w:r>
        <w:rPr>
          <w:rFonts w:eastAsia="Times New Roman" w:cs="Times New Roman"/>
          <w:szCs w:val="24"/>
        </w:rPr>
        <w:lastRenderedPageBreak/>
        <w:t>το διδάσκω- όταν προσδιορίζονται στοιχεία σε σχέση με συγκεκριμένες και μόνο πράξεις,</w:t>
      </w:r>
      <w:r>
        <w:rPr>
          <w:rFonts w:eastAsia="Times New Roman" w:cs="Times New Roman"/>
          <w:szCs w:val="24"/>
        </w:rPr>
        <w:t xml:space="preserve"> εξαιρώντας τη συγκεκριμένη διάταξη από τις γενικές, αυτός είναι ο ορισμός του ιδιωνύμου. Έτσι; Από εκεί και πέρα</w:t>
      </w:r>
      <w:r>
        <w:rPr>
          <w:rFonts w:eastAsia="Times New Roman" w:cs="Times New Roman"/>
          <w:szCs w:val="24"/>
        </w:rPr>
        <w:t>,</w:t>
      </w:r>
      <w:r>
        <w:rPr>
          <w:rFonts w:eastAsia="Times New Roman" w:cs="Times New Roman"/>
          <w:szCs w:val="24"/>
        </w:rPr>
        <w:t xml:space="preserve"> όμως, λέω ότι υπάρχουν στοιχεία ιδιωνύμου. </w:t>
      </w:r>
    </w:p>
    <w:p w14:paraId="4B1D47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Κανένα στοιχείο δεν υπάρχει.</w:t>
      </w:r>
    </w:p>
    <w:p w14:paraId="4B1D47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Επικαλέστηκα, λοιπόν, ότι θα μπορούσε να πει κανείς ότι υπάρχουν στοιχεία ιδιωνύμου.</w:t>
      </w:r>
    </w:p>
    <w:p w14:paraId="4B1D47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1D47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w:t>
      </w:r>
    </w:p>
    <w:p w14:paraId="4B1D47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Κύριε Υπουργέ, αν αρχίσουμε, δεν θα τελειώσουμε ποτέ.</w:t>
      </w:r>
    </w:p>
    <w:p w14:paraId="4B1D47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Κοιτάξτε, κύριε συνάδελφε, και απευθύνομαι προς όλους. Το ιδιώνυμο έχει να κάνει ως προς τ</w:t>
      </w:r>
      <w:r>
        <w:rPr>
          <w:rFonts w:eastAsia="Times New Roman" w:cs="Times New Roman"/>
          <w:szCs w:val="24"/>
        </w:rPr>
        <w:t>η βαρύτερη ποινική μεταχείριση μιας πράξης, η οποία φεύγει από την «ομπρέλα» της γενικής διάταξης.</w:t>
      </w:r>
    </w:p>
    <w:p w14:paraId="4B1D47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Αυτό ακριβώς που είπα κι εγώ.</w:t>
      </w:r>
    </w:p>
    <w:p w14:paraId="4B1D47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Αυτό λοιπόν, είναι το ιδ</w:t>
      </w:r>
      <w:r>
        <w:rPr>
          <w:rFonts w:eastAsia="Times New Roman" w:cs="Times New Roman"/>
          <w:szCs w:val="24"/>
        </w:rPr>
        <w:t>ιώνυμο. Τέτοιο πράγμα δεν υπάρχει, για να συνεννοούμεθα.</w:t>
      </w:r>
    </w:p>
    <w:p w14:paraId="4B1D47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Άρα</w:t>
      </w:r>
      <w:r>
        <w:rPr>
          <w:rFonts w:eastAsia="Times New Roman" w:cs="Times New Roman"/>
          <w:szCs w:val="24"/>
        </w:rPr>
        <w:t xml:space="preserve"> </w:t>
      </w:r>
      <w:r>
        <w:rPr>
          <w:rFonts w:eastAsia="Times New Roman" w:cs="Times New Roman"/>
          <w:szCs w:val="24"/>
        </w:rPr>
        <w:t>δώσαμε τον ίδιο ορισμό.</w:t>
      </w:r>
    </w:p>
    <w:p w14:paraId="4B1D47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δεν δώσατε τον ίδιο ορισμό. Εσείς μιλήσατε για την αντικειμενικ</w:t>
      </w:r>
      <w:r>
        <w:rPr>
          <w:rFonts w:eastAsia="Times New Roman" w:cs="Times New Roman"/>
          <w:szCs w:val="24"/>
        </w:rPr>
        <w:t>ή υπόσταση και ότι εντάσσεται μια συμπεριφορά στο πλέγμα του νόμου. Άλλο είναι αυτό που λέτε εσείς και άλλο είναι αυτό που λέω εγώ.</w:t>
      </w:r>
    </w:p>
    <w:p w14:paraId="4B1D4744" w14:textId="77777777" w:rsidR="00E71A02" w:rsidRDefault="00A00D33">
      <w:pPr>
        <w:spacing w:line="600" w:lineRule="auto"/>
        <w:ind w:firstLine="720"/>
        <w:contextualSpacing/>
        <w:jc w:val="both"/>
        <w:rPr>
          <w:rFonts w:eastAsia="Times New Roman" w:cs="Times New Roman"/>
          <w:szCs w:val="24"/>
        </w:rPr>
      </w:pPr>
      <w:r w:rsidRPr="004E1FBE">
        <w:rPr>
          <w:rFonts w:eastAsia="Times New Roman" w:cs="Times New Roman"/>
          <w:b/>
          <w:szCs w:val="24"/>
        </w:rPr>
        <w:t>ΘΕΟΔΩΡΟΣ ΠΑΠΑΘΕΟΔΩΡΟΥ:</w:t>
      </w:r>
      <w:r w:rsidRPr="004E1FBE">
        <w:rPr>
          <w:rFonts w:eastAsia="Times New Roman" w:cs="Times New Roman"/>
          <w:szCs w:val="24"/>
        </w:rPr>
        <w:t xml:space="preserve"> Εξαιρείται από το γενικό.</w:t>
      </w:r>
    </w:p>
    <w:p w14:paraId="4B1D4745" w14:textId="77777777" w:rsidR="00E71A02" w:rsidRDefault="00A00D33">
      <w:pPr>
        <w:spacing w:line="600" w:lineRule="auto"/>
        <w:ind w:firstLine="720"/>
        <w:contextualSpacing/>
        <w:jc w:val="both"/>
        <w:rPr>
          <w:rFonts w:eastAsia="Times New Roman" w:cs="Times New Roman"/>
          <w:szCs w:val="24"/>
        </w:rPr>
      </w:pPr>
      <w:r w:rsidRPr="004E1FBE">
        <w:rPr>
          <w:rFonts w:eastAsia="Times New Roman" w:cs="Times New Roman"/>
          <w:b/>
          <w:szCs w:val="24"/>
        </w:rPr>
        <w:t>ΣΤΑΥΡΟΣ ΚΟΝΤΟΝΗΣ (Υπουργός Δικαιοσύνης, Διαφάνειας και Ανθρωπίνων Δικαιωμάτ</w:t>
      </w:r>
      <w:r w:rsidRPr="004E1FBE">
        <w:rPr>
          <w:rFonts w:eastAsia="Times New Roman" w:cs="Times New Roman"/>
          <w:b/>
          <w:szCs w:val="24"/>
        </w:rPr>
        <w:t>ων):</w:t>
      </w:r>
      <w:r w:rsidRPr="004E1FBE">
        <w:rPr>
          <w:rFonts w:eastAsia="Times New Roman" w:cs="Times New Roman"/>
          <w:szCs w:val="24"/>
        </w:rPr>
        <w:t xml:space="preserve"> Εγώ, λοιπόν σας λέω αυτό που ισχύει. Τι είναι ιδιώνυμο; Δεν υπάρχει αυστηρότερη ποινική μεταχείριση, ούτε υφιστάμενης πράξης ούτε προβλεπτέας.</w:t>
      </w:r>
    </w:p>
    <w:p w14:paraId="4B1D4746" w14:textId="77777777" w:rsidR="00E71A02" w:rsidRDefault="00A00D33">
      <w:pPr>
        <w:spacing w:line="600" w:lineRule="auto"/>
        <w:ind w:firstLine="720"/>
        <w:contextualSpacing/>
        <w:jc w:val="both"/>
        <w:rPr>
          <w:rFonts w:eastAsia="Times New Roman"/>
          <w:szCs w:val="24"/>
        </w:rPr>
      </w:pPr>
      <w:r>
        <w:rPr>
          <w:rFonts w:eastAsia="Times New Roman"/>
          <w:szCs w:val="24"/>
        </w:rPr>
        <w:lastRenderedPageBreak/>
        <w:t>Κύριε</w:t>
      </w:r>
      <w:r>
        <w:rPr>
          <w:rFonts w:eastAsia="Times New Roman"/>
          <w:szCs w:val="24"/>
        </w:rPr>
        <w:t xml:space="preserve"> συνάδελφε, να μη φορτίζουμε τη συζήτηση με έννοιες οι οποίες δεν ανταποκρίνονται στην παρούσα νομοθετι</w:t>
      </w:r>
      <w:r>
        <w:rPr>
          <w:rFonts w:eastAsia="Times New Roman"/>
          <w:szCs w:val="24"/>
        </w:rPr>
        <w:t xml:space="preserve">κή φάση. Πυροδοτείται μια συζήτηση η οποία θα δείτε ότι δεν θα βγει σε καλό σε αυτούς που την πυροδοτούν. </w:t>
      </w:r>
    </w:p>
    <w:p w14:paraId="4B1D4747"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Τι εννοείτε, κύριε Υπουργέ; Δεν θα βγει σε καλό σε τι; </w:t>
      </w:r>
    </w:p>
    <w:p w14:paraId="4B1D4748" w14:textId="77777777" w:rsidR="00E71A02" w:rsidRDefault="00A00D33">
      <w:pPr>
        <w:spacing w:line="600" w:lineRule="auto"/>
        <w:ind w:firstLine="720"/>
        <w:contextualSpacing/>
        <w:jc w:val="both"/>
        <w:rPr>
          <w:rFonts w:eastAsia="Times New Roman"/>
          <w:szCs w:val="24"/>
        </w:rPr>
      </w:pPr>
      <w:r>
        <w:rPr>
          <w:rFonts w:eastAsia="Times New Roman" w:cs="Times New Roman"/>
          <w:b/>
          <w:szCs w:val="24"/>
        </w:rPr>
        <w:t>ΣΤΑΥΡΟΣ ΚΟΝΤΟΝΗΣ (Υπουργός Δικαιοσύνης, Διαφάνειας και Ανθρωπίνων Δικα</w:t>
      </w:r>
      <w:r>
        <w:rPr>
          <w:rFonts w:eastAsia="Times New Roman" w:cs="Times New Roman"/>
          <w:b/>
          <w:szCs w:val="24"/>
        </w:rPr>
        <w:t>ιωμάτων):</w:t>
      </w:r>
      <w:r>
        <w:rPr>
          <w:rFonts w:eastAsia="Times New Roman" w:cs="Times New Roman"/>
          <w:szCs w:val="24"/>
        </w:rPr>
        <w:t xml:space="preserve"> </w:t>
      </w:r>
      <w:r>
        <w:rPr>
          <w:rFonts w:eastAsia="Times New Roman"/>
          <w:szCs w:val="24"/>
        </w:rPr>
        <w:t>Χαίρομαι που λέτε «στοιχεία» και «θα μπορούσε» κ</w:t>
      </w:r>
      <w:r>
        <w:rPr>
          <w:rFonts w:eastAsia="Times New Roman"/>
          <w:szCs w:val="24"/>
        </w:rPr>
        <w:t>.</w:t>
      </w:r>
      <w:r>
        <w:rPr>
          <w:rFonts w:eastAsia="Times New Roman"/>
          <w:szCs w:val="24"/>
        </w:rPr>
        <w:t>λπ</w:t>
      </w:r>
      <w:r>
        <w:rPr>
          <w:rFonts w:eastAsia="Times New Roman"/>
          <w:szCs w:val="24"/>
        </w:rPr>
        <w:t>…</w:t>
      </w:r>
    </w:p>
    <w:p w14:paraId="4B1D47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νομίζω ότι είναι ξεκάθαρο και καλό θα είναι να βάλουμε μια τελεία. Μπορεί να ολοκληρωθεί αυτό το </w:t>
      </w:r>
      <w:r>
        <w:rPr>
          <w:rFonts w:eastAsia="Times New Roman" w:cs="Times New Roman"/>
          <w:szCs w:val="24"/>
          <w:lang w:val="en-US"/>
        </w:rPr>
        <w:t>debate</w:t>
      </w:r>
      <w:r>
        <w:rPr>
          <w:rFonts w:eastAsia="Times New Roman" w:cs="Times New Roman"/>
          <w:szCs w:val="24"/>
        </w:rPr>
        <w:t xml:space="preserve">, σας παρακαλώ; </w:t>
      </w:r>
    </w:p>
    <w:p w14:paraId="4B1D47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w:t>
      </w:r>
      <w:r>
        <w:rPr>
          <w:rFonts w:eastAsia="Times New Roman" w:cs="Times New Roman"/>
          <w:b/>
          <w:szCs w:val="24"/>
        </w:rPr>
        <w:t xml:space="preserve"> Δικαιοσύνης, Διαφάνειας και Ανθρωπίνων Δικαιωμάτων):</w:t>
      </w:r>
      <w:r>
        <w:rPr>
          <w:rFonts w:eastAsia="Times New Roman" w:cs="Times New Roman"/>
          <w:szCs w:val="24"/>
        </w:rPr>
        <w:t xml:space="preserve"> Εγώ λέω να τελειώσει εδώ. Αυτό που είπατε ότι θα μπορούσε να δημιουργήσει εντυπώσεις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ας μείνουμε σε αυτό.</w:t>
      </w:r>
    </w:p>
    <w:p w14:paraId="4B1D474B"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Γι’ αυτό το είπαμε, κύριε Υπουργέ. </w:t>
      </w:r>
    </w:p>
    <w:p w14:paraId="4B1D47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w:t>
      </w:r>
      <w:r>
        <w:rPr>
          <w:rFonts w:eastAsia="Times New Roman" w:cs="Times New Roman"/>
          <w:b/>
          <w:szCs w:val="24"/>
        </w:rPr>
        <w:t>αιοσύνης, Διαφάνειας και Ανθρωπίνων Δικαιωμάτων):</w:t>
      </w:r>
      <w:r>
        <w:rPr>
          <w:rFonts w:eastAsia="Times New Roman" w:cs="Times New Roman"/>
          <w:szCs w:val="24"/>
        </w:rPr>
        <w:t xml:space="preserve"> Το ξέρετε πολύ καλά. </w:t>
      </w:r>
    </w:p>
    <w:p w14:paraId="4B1D47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είναι ξεκάθαρο. Νομίζω ότι θα πρέπει να βάλετε και εσείς μια άνω τελεία. Σας παρακαλώ πολύ.</w:t>
      </w:r>
    </w:p>
    <w:p w14:paraId="4B1D47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w:t>
      </w:r>
      <w:r>
        <w:rPr>
          <w:rFonts w:eastAsia="Times New Roman" w:cs="Times New Roman"/>
          <w:b/>
          <w:szCs w:val="24"/>
        </w:rPr>
        <w:t xml:space="preserve">νειας και Ανθρωπίνων Δικαιωμάτων): </w:t>
      </w:r>
      <w:r>
        <w:rPr>
          <w:rFonts w:eastAsia="Times New Roman" w:cs="Times New Roman"/>
          <w:szCs w:val="24"/>
        </w:rPr>
        <w:t>Ναι, αλλά άμα συνεχιστεί αυτό το πράγμα, κύριε Πρόεδρε…</w:t>
      </w:r>
    </w:p>
    <w:p w14:paraId="4B1D47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θα συνεχιστεί. Λήγει εδώ.</w:t>
      </w:r>
    </w:p>
    <w:p w14:paraId="4B1D47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μπορεί η Κυβέρνηση </w:t>
      </w:r>
      <w:r>
        <w:rPr>
          <w:rFonts w:eastAsia="Times New Roman" w:cs="Times New Roman"/>
          <w:szCs w:val="24"/>
        </w:rPr>
        <w:t xml:space="preserve">να ακούει τέτοια πράγματα και να μην απαντά. </w:t>
      </w:r>
    </w:p>
    <w:p w14:paraId="4B1D4751" w14:textId="77777777" w:rsidR="00E71A02" w:rsidRDefault="00A00D33">
      <w:pPr>
        <w:spacing w:line="600" w:lineRule="auto"/>
        <w:ind w:firstLine="720"/>
        <w:contextualSpacing/>
        <w:jc w:val="both"/>
        <w:rPr>
          <w:rFonts w:eastAsia="Times New Roman" w:cs="Times New Roman"/>
          <w:szCs w:val="24"/>
        </w:rPr>
      </w:pPr>
      <w:r>
        <w:rPr>
          <w:rFonts w:eastAsia="Times New Roman"/>
          <w:b/>
          <w:szCs w:val="24"/>
        </w:rPr>
        <w:t xml:space="preserve">ΘΕΟΔΩΡΟΣ ΠΑΠΑΘΕΟΔΩΡΟΥ: </w:t>
      </w:r>
      <w:r>
        <w:rPr>
          <w:rFonts w:eastAsia="Times New Roman"/>
          <w:szCs w:val="24"/>
        </w:rPr>
        <w:t xml:space="preserve">Θα ήθελα για μισό λεπτό τον λόγο, κύριε Πρόεδρε. </w:t>
      </w:r>
    </w:p>
    <w:p w14:paraId="4B1D47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πολύ, κύριε Παπαθεοδώρου. Λήγει εδώ. Θα αναγκαστεί να απαντήσει ξανά ο Υπουργός. Νομίζω ότι </w:t>
      </w:r>
      <w:r>
        <w:rPr>
          <w:rFonts w:eastAsia="Times New Roman" w:cs="Times New Roman"/>
          <w:szCs w:val="24"/>
        </w:rPr>
        <w:t>είναι ξεκάθαρο το θέμα. Παρακαλώ πολύ να συνεχίσουμε.</w:t>
      </w:r>
    </w:p>
    <w:p w14:paraId="4B1D4753" w14:textId="77777777" w:rsidR="00E71A02" w:rsidRDefault="00A00D33">
      <w:pPr>
        <w:spacing w:line="600" w:lineRule="auto"/>
        <w:ind w:firstLine="720"/>
        <w:contextualSpacing/>
        <w:jc w:val="both"/>
        <w:rPr>
          <w:rFonts w:eastAsia="Times New Roman" w:cs="Times New Roman"/>
          <w:szCs w:val="24"/>
        </w:rPr>
      </w:pPr>
      <w:r>
        <w:rPr>
          <w:rFonts w:eastAsia="Times New Roman"/>
          <w:b/>
          <w:szCs w:val="24"/>
        </w:rPr>
        <w:t xml:space="preserve">ΘΕΟΔΩΡΟΣ ΠΑΠΑΘΕΟΔΩΡΟΥ: </w:t>
      </w:r>
      <w:r>
        <w:rPr>
          <w:rFonts w:eastAsia="Times New Roman"/>
          <w:szCs w:val="24"/>
        </w:rPr>
        <w:t xml:space="preserve">Για μισό λεπτό, κύριε Πρόεδρε. </w:t>
      </w:r>
    </w:p>
    <w:p w14:paraId="4B1D47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 σας πω, κύριε Παπαθεοδώρου τι γίνεται; Αυτήν τη στιγμή με τους υπολογισμούς που έχουμε κάνει και επειδή έχει ζητ</w:t>
      </w:r>
      <w:r>
        <w:rPr>
          <w:rFonts w:eastAsia="Times New Roman" w:cs="Times New Roman"/>
          <w:szCs w:val="24"/>
        </w:rPr>
        <w:t xml:space="preserve">ηθεί ονομαστική ψηφοφορία, πριν τις 22.00΄ δεν τελειώνουμε, χωρίς να υπολογίζεται η ονομαστική ψηφοφορία. </w:t>
      </w:r>
    </w:p>
    <w:p w14:paraId="4B1D4755" w14:textId="77777777" w:rsidR="00E71A02" w:rsidRDefault="00A00D33">
      <w:pPr>
        <w:spacing w:line="600" w:lineRule="auto"/>
        <w:ind w:firstLine="720"/>
        <w:contextualSpacing/>
        <w:jc w:val="both"/>
        <w:rPr>
          <w:rFonts w:eastAsia="Times New Roman" w:cs="Times New Roman"/>
          <w:szCs w:val="24"/>
        </w:rPr>
      </w:pPr>
      <w:r>
        <w:rPr>
          <w:rFonts w:eastAsia="Times New Roman"/>
          <w:b/>
          <w:szCs w:val="24"/>
        </w:rPr>
        <w:t>ΘΕΟΔΩΡΟΣ ΠΑΠΑΘΕΟΔΩΡΟΥ:</w:t>
      </w:r>
      <w:r>
        <w:rPr>
          <w:rFonts w:eastAsia="Times New Roman" w:cs="Times New Roman"/>
          <w:szCs w:val="24"/>
        </w:rPr>
        <w:t xml:space="preserve"> Εδώ θα είμαστε όλοι. </w:t>
      </w:r>
    </w:p>
    <w:p w14:paraId="4B1D47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Εάν συνεχίσουμε και με τους άλλους ειδικούς αγορητές να χρειάζεται να μι</w:t>
      </w:r>
      <w:r>
        <w:rPr>
          <w:rFonts w:eastAsia="Times New Roman" w:cs="Times New Roman"/>
          <w:szCs w:val="24"/>
        </w:rPr>
        <w:t xml:space="preserve">λήσουν δεκαεννιά λεπτά, κοντά στα είκοσι λεπτά, όπως μιλήσατε και εσείς, δεν θα τελειώσουμε σήμερα. </w:t>
      </w:r>
    </w:p>
    <w:p w14:paraId="4B1D47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Αυτό, κύριε Πρόεδρε, να το πείτε σε αυτούς που οργανώνουν τη συζήτηση. Γιατί το λέτε σε εμάς; </w:t>
      </w:r>
    </w:p>
    <w:p w14:paraId="4B1D47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Εγώ το λέ</w:t>
      </w:r>
      <w:r>
        <w:rPr>
          <w:rFonts w:eastAsia="Times New Roman" w:cs="Times New Roman"/>
          <w:szCs w:val="24"/>
        </w:rPr>
        <w:t xml:space="preserve">ω προς όλους. </w:t>
      </w:r>
    </w:p>
    <w:p w14:paraId="4B1D4759" w14:textId="77777777" w:rsidR="00E71A02" w:rsidRDefault="00A00D33">
      <w:pPr>
        <w:spacing w:line="600" w:lineRule="auto"/>
        <w:ind w:firstLine="720"/>
        <w:contextualSpacing/>
        <w:jc w:val="both"/>
        <w:rPr>
          <w:rFonts w:eastAsia="Times New Roman" w:cs="Times New Roman"/>
          <w:szCs w:val="24"/>
        </w:rPr>
      </w:pPr>
      <w:r>
        <w:rPr>
          <w:rFonts w:eastAsia="Times New Roman"/>
          <w:b/>
          <w:szCs w:val="24"/>
        </w:rPr>
        <w:t xml:space="preserve">ΘΕΟΔΩΡΟΣ ΠΑΠΑΘΕΟΔΩΡΟΥ: </w:t>
      </w:r>
      <w:r>
        <w:rPr>
          <w:rFonts w:eastAsia="Times New Roman" w:cs="Times New Roman"/>
          <w:szCs w:val="24"/>
        </w:rPr>
        <w:t>Δώστε μου για τριάντα δευτερόλεπτα τον λόγο και θα λήξει εκεί.</w:t>
      </w:r>
    </w:p>
    <w:p w14:paraId="4B1D47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Και επειδή υπάρχουν Υπουργοί που θέλετε να έρθουν να εξηγήσουν τις τροπολογίες τους, δεν πρόκειται να τελειώσουμε. </w:t>
      </w:r>
    </w:p>
    <w:p w14:paraId="4B1D475B" w14:textId="77777777" w:rsidR="00E71A02" w:rsidRDefault="00A00D33">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Μπορώ να έχω τριάντα δευτερόλεπτα; Δεν ζητάω τον λόγο επί προσωπικού. </w:t>
      </w:r>
    </w:p>
    <w:p w14:paraId="4B1D47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είναι το θέμα εάν θα ζητήσετε τον λόγο επί προσωπικού. Κύριε Παπαθεοδώρου, νομίζω ότι απαντήσατε σε αυτό που είπε ο κύριος Υπο</w:t>
      </w:r>
      <w:r>
        <w:rPr>
          <w:rFonts w:eastAsia="Times New Roman" w:cs="Times New Roman"/>
          <w:szCs w:val="24"/>
        </w:rPr>
        <w:t xml:space="preserve">υργός. Καλό είναι να λήξει. Νομίζω ότι είναι ξεκάθαρο και από τις δύο πλευρές. </w:t>
      </w:r>
    </w:p>
    <w:p w14:paraId="4B1D47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ομιλητές είναι είκοσι δύο οι οποίοι έχουν δηλώσει να μιλήσουν. Έχουν έρθει και οι Υπουργοί. Όπως είπα, αφού ολοκληρώσουν τις ομιλίες τους οι ειδικοί αγορητές, τότε θα μπούμε</w:t>
      </w:r>
      <w:r>
        <w:rPr>
          <w:rFonts w:eastAsia="Times New Roman" w:cs="Times New Roman"/>
          <w:szCs w:val="24"/>
        </w:rPr>
        <w:t xml:space="preserve"> στη διαδικασία να αναπτύξετε τις τροπολογίες σας, κύριοι Υπουργοί. </w:t>
      </w:r>
    </w:p>
    <w:p w14:paraId="4B1D47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μια φορά θα ήθελα να παρακαλέσω, επειδή εσείς δεν το καταλαβαίνετε που είστε </w:t>
      </w:r>
      <w:r>
        <w:rPr>
          <w:rFonts w:eastAsia="Times New Roman" w:cs="Times New Roman"/>
          <w:szCs w:val="24"/>
        </w:rPr>
        <w:t>στα έδρανα</w:t>
      </w:r>
      <w:r>
        <w:rPr>
          <w:rFonts w:eastAsia="Times New Roman" w:cs="Times New Roman"/>
          <w:szCs w:val="24"/>
        </w:rPr>
        <w:t>, αλλά όποιος βρίσκεται πάνω στο Βήμα καταλαβαίνει πόσο δύσκολο είναι να συγκεντρωθεί. Είνα</w:t>
      </w:r>
      <w:r>
        <w:rPr>
          <w:rFonts w:eastAsia="Times New Roman" w:cs="Times New Roman"/>
          <w:szCs w:val="24"/>
        </w:rPr>
        <w:t xml:space="preserve">ι μικρή η Αίθουσα και ο παραμικρός ψίθυρος αποτελεί αρνητικό στοιχείο για τη συγκέντρωση του ομιλούντος. </w:t>
      </w:r>
    </w:p>
    <w:p w14:paraId="4B1D47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Αϊβατίδη, έχετε τον λόγο, για δεκαπέντε λεπτά. </w:t>
      </w:r>
    </w:p>
    <w:p w14:paraId="4B1D47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κύριε Πρόεδρε. </w:t>
      </w:r>
    </w:p>
    <w:p w14:paraId="4B1D47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εισαχθέν νομοσχέδιο έχει τίτλο</w:t>
      </w:r>
      <w:r>
        <w:rPr>
          <w:rFonts w:eastAsia="Times New Roman" w:cs="Times New Roman"/>
          <w:szCs w:val="24"/>
        </w:rPr>
        <w:t>:</w:t>
      </w:r>
      <w:r>
        <w:rPr>
          <w:rFonts w:eastAsia="Times New Roman" w:cs="Times New Roman"/>
          <w:szCs w:val="24"/>
        </w:rPr>
        <w:t xml:space="preserve"> «Μέτρα θεραπείας ατόμων που απαλλάσσονται από την ποινή λόγω ψυχικής ή διανοητικής διαταραχής». </w:t>
      </w:r>
    </w:p>
    <w:p w14:paraId="4B1D47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 το εν λόγω σχέδιο νόμου καταργούνται κάποιοι ποινικοί όροι, μεταξύ των οποίων προεξάρχει η κατάργηση του όρου του ακαταλόγιστου εγκληματία. Δηλαδή, απαλείφ</w:t>
      </w:r>
      <w:r>
        <w:rPr>
          <w:rFonts w:eastAsia="Times New Roman" w:cs="Times New Roman"/>
          <w:szCs w:val="24"/>
        </w:rPr>
        <w:t>εται η λέξη εγκληματίας.</w:t>
      </w:r>
    </w:p>
    <w:p w14:paraId="4B1D4763"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7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Αϊβατίδη, με συγχωρείτε για τη διακοπή. </w:t>
      </w:r>
    </w:p>
    <w:p w14:paraId="4B1D47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νομίζω ότι δεν έχω γίνει κατανοητός. Σας έχω παρακαλέσει. Ήδη είναι η τρίτη φορά. Ακούγεστε ενοχλητικά. Εάν θέ</w:t>
      </w:r>
      <w:r>
        <w:rPr>
          <w:rFonts w:eastAsia="Times New Roman" w:cs="Times New Roman"/>
          <w:szCs w:val="24"/>
        </w:rPr>
        <w:t xml:space="preserve">λετε να κάνετε κουβέντα, παρακαλώ περάστε έξω από την Αίθουσα. Είναι ασέβεια προς τον ομιλούντα. Σας παρακαλώ πάρα πολύ. </w:t>
      </w:r>
    </w:p>
    <w:p w14:paraId="4B1D47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Αϊβατίδη. </w:t>
      </w:r>
    </w:p>
    <w:p w14:paraId="4B1D47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Πέραν, λοιπόν, του όρου του ακαταλόγιστου εγκληματία, καταργείται και ο όρος της εξωθερ</w:t>
      </w:r>
      <w:r>
        <w:rPr>
          <w:rFonts w:eastAsia="Times New Roman" w:cs="Times New Roman"/>
          <w:szCs w:val="24"/>
        </w:rPr>
        <w:t xml:space="preserve">απευτικής φύλαξης, όπως επίσης και ο όρος του επικινδύνου για τη δημόσια τάξη και ασφάλεια. </w:t>
      </w:r>
    </w:p>
    <w:p w14:paraId="4B1D47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Είχα τονίσει και στις επιτροπές ότι αυτές οι καταργήσεις άπτονται της ιδεολογικής προσέγγισης του κυβερνώντος ΣΥΡΙΖΑ και θα έλεγα ότι αποτελούν μια μορφή ιδεοληψία</w:t>
      </w:r>
      <w:r>
        <w:rPr>
          <w:rFonts w:eastAsia="Times New Roman" w:cs="Times New Roman"/>
          <w:szCs w:val="24"/>
        </w:rPr>
        <w:t xml:space="preserve">ς και ιδεοληπτικής προσέγγισης στο συγκεκριμένο -πολύ σοβαρό- ζήτημα. </w:t>
      </w:r>
    </w:p>
    <w:p w14:paraId="4B1D47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συνεδρίαση της </w:t>
      </w:r>
      <w:r>
        <w:rPr>
          <w:rFonts w:eastAsia="Times New Roman" w:cs="Times New Roman"/>
          <w:szCs w:val="24"/>
        </w:rPr>
        <w:t xml:space="preserve">επιτροπής </w:t>
      </w:r>
      <w:r>
        <w:rPr>
          <w:rFonts w:eastAsia="Times New Roman" w:cs="Times New Roman"/>
          <w:szCs w:val="24"/>
        </w:rPr>
        <w:t>για τους φορείς έλαμψαν δια της απουσίας τους τόσο η Ελληνική Ψυχιατρική Εταιρεία, όσο και η Ένωση Δικαστών και Εισαγγελέων.</w:t>
      </w:r>
      <w:r>
        <w:rPr>
          <w:rFonts w:eastAsia="Times New Roman"/>
          <w:szCs w:val="24"/>
        </w:rPr>
        <w:t xml:space="preserve"> </w:t>
      </w:r>
    </w:p>
    <w:p w14:paraId="4B1D47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προσήλθε ούτε ο Πρόεδρο</w:t>
      </w:r>
      <w:r>
        <w:rPr>
          <w:rFonts w:eastAsia="Times New Roman" w:cs="Times New Roman"/>
          <w:szCs w:val="24"/>
        </w:rPr>
        <w:t>ς ούτε κάποιος νόμιμος αναπληρωτής. Θεωρούμε ότι αυτό αποτελεί μια μορφή διαμαρτυρίας για το συγκεκριμένο σχέδιο νόμου. Έτσι τουλάχιστον το εκλαμβάνουμε. Για να χρησιμοποιήσω έναν ψυχιατρικό όρο, αποτελεί μια μορφή παθητικής επιθετικότητας σε βάρος της Κυβ</w:t>
      </w:r>
      <w:r>
        <w:rPr>
          <w:rFonts w:eastAsia="Times New Roman" w:cs="Times New Roman"/>
          <w:szCs w:val="24"/>
        </w:rPr>
        <w:t xml:space="preserve">έρνησης, ενδεχομένως και σε βάρος του προσώπου του κυρίου </w:t>
      </w:r>
      <w:r>
        <w:rPr>
          <w:rFonts w:eastAsia="Times New Roman" w:cs="Times New Roman"/>
          <w:szCs w:val="24"/>
        </w:rPr>
        <w:t>Υπουργού</w:t>
      </w:r>
      <w:r>
        <w:rPr>
          <w:rFonts w:eastAsia="Times New Roman" w:cs="Times New Roman"/>
          <w:szCs w:val="24"/>
        </w:rPr>
        <w:t xml:space="preserve">, του κ. Κοντονή, λόγω του ότι έχει κατηγορηθεί για παρεμβάσεις και αντεγκλήσεις με τη δικαιοσύνη. </w:t>
      </w:r>
    </w:p>
    <w:p w14:paraId="4B1D47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λοιπόν, το συγκεκριμένο σχέδιο νόμου αφορά ψυχιατρικούς ασθενείς με βαρεία ψυχοδιανοη</w:t>
      </w:r>
      <w:r>
        <w:rPr>
          <w:rFonts w:eastAsia="Times New Roman" w:cs="Times New Roman"/>
          <w:szCs w:val="24"/>
        </w:rPr>
        <w:t>τική διαταραχή, οι οποίοι κατά την τέλεση της πράξης δεν έχουν πλήρη επίγνωση του αξιοποίνου της πράξεως. Η προσέγγιση της κατάργησης της λέξεως «εγκληματίας» από τη φράση «ακαταλόγιστος εγκληματίας», ουσιαστικά προδίδει ότι η Κυβέρνηση προσεγγίζει το θέμα</w:t>
      </w:r>
      <w:r>
        <w:rPr>
          <w:rFonts w:eastAsia="Times New Roman" w:cs="Times New Roman"/>
          <w:szCs w:val="24"/>
        </w:rPr>
        <w:t xml:space="preserve"> αυτό όχι από την πλευρά του θύματος, δεν ακολουθεί δηλαδή -όπως θα ήταν το σωστό κατά τη γνώμη μας- μια θυματοκεντρική προσέγγιση στο ζήτημα. </w:t>
      </w:r>
    </w:p>
    <w:p w14:paraId="4B1D47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Αντιθέτως βλέπει την τέλεση μια πράξεως, ενός εγκλήματος από την πλευρά του τελέσαντος και αφαιρεί τη λέξη «εγκλ</w:t>
      </w:r>
      <w:r>
        <w:rPr>
          <w:rFonts w:eastAsia="Times New Roman" w:cs="Times New Roman"/>
          <w:szCs w:val="24"/>
        </w:rPr>
        <w:t>ηματίας» επειδή δεν είχε επίγνωση της πράξης. Μα, στις περιπτώσεις αυτές το έγκλημα έχει τελεστεί. Θύμα υπήρξε. Άρα, λοιπόν, ίσως θα μπορούσε ο κύριος Υπουργός εδώ να αντικαταστήσει -αν επιμείνει στην αντικατάσταση, όπως προβλέπει ουσιαστικά το σχέδιο νόμο</w:t>
      </w:r>
      <w:r>
        <w:rPr>
          <w:rFonts w:eastAsia="Times New Roman" w:cs="Times New Roman"/>
          <w:szCs w:val="24"/>
        </w:rPr>
        <w:t xml:space="preserve">υ- του όρου «ακαταλόγιστος εγκληματίας» με τη φράση «ακαταλόγιστος δράστης», γιατί υπάρχει πράξη αξιόποινη και με αξιόποινα αποτελέσματα, όπως στις ανθρωποκτονίες. </w:t>
      </w:r>
    </w:p>
    <w:p w14:paraId="4B1D47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Αυτά τα μέτρα θεραπείας τα οποία εισηγείται το σχέδιο νόμου είναι τοποθέτηση σε ειδικό ψυχι</w:t>
      </w:r>
      <w:r>
        <w:rPr>
          <w:rFonts w:eastAsia="Times New Roman" w:cs="Times New Roman"/>
          <w:szCs w:val="24"/>
        </w:rPr>
        <w:t>ατρικό τμήμα ή σε εξωνοσοκομειακή μονάδα ψυχικής υγείας του ψυχικώς ασθενούς, ο οποίος έχει τελέσει έγκλημα κατά της ζωής ή ακόμα σε εξωτερικά ιατρεία δημόσιου ψυχιατρικού ή γενικού νοσοκομείου. Ελλοχεύει ο κίνδυνος όχι μόνο της απόδρασης, αλλά και της υπο</w:t>
      </w:r>
      <w:r>
        <w:rPr>
          <w:rFonts w:eastAsia="Times New Roman" w:cs="Times New Roman"/>
          <w:szCs w:val="24"/>
        </w:rPr>
        <w:t xml:space="preserve">τροπής. Θεωρούμε ότι είναι λίαν προκεχωρημένο το συγκεκριμένο σχέδιο νόμου στο σημείο αυτό. Δεν υπάρχουν οι ειδικές δομές. </w:t>
      </w:r>
    </w:p>
    <w:p w14:paraId="4B1D47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ήθελα, κύριε Υπουργέ, να σας πω ότι σε χώρες προηγμένες πολιτισμικά και επιστημονικά δεν έχει καταργηθεί η εξωθεραπευτική φύλαξη,</w:t>
      </w:r>
      <w:r>
        <w:rPr>
          <w:rFonts w:eastAsia="Times New Roman" w:cs="Times New Roman"/>
          <w:szCs w:val="24"/>
        </w:rPr>
        <w:t xml:space="preserve"> κατά περίπτωση. Υπάρχουν, δηλαδή, άνθρωποι, ψυχιατρικά ασθενείς με σχιζοφρένεια που έχουν τελέσει κατά συρροή εγκλήματα και μάλιστα βαριά -ανθρωποκτονίες επί παραδείγματι- που δεν είναι δυνατόν αποκλειστικώς η θεραπευτική φύλαξη να είναι επαρκής και να εξ</w:t>
      </w:r>
      <w:r>
        <w:rPr>
          <w:rFonts w:eastAsia="Times New Roman" w:cs="Times New Roman"/>
          <w:szCs w:val="24"/>
        </w:rPr>
        <w:t xml:space="preserve">ασφαλίζει τη δημόσια τάξη και ασφάλεια, </w:t>
      </w:r>
      <w:r>
        <w:rPr>
          <w:rFonts w:eastAsia="Times New Roman" w:cs="Times New Roman"/>
          <w:szCs w:val="24"/>
        </w:rPr>
        <w:t xml:space="preserve">την προφύλαξη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ζωή</w:t>
      </w:r>
      <w:r>
        <w:rPr>
          <w:rFonts w:eastAsia="Times New Roman" w:cs="Times New Roman"/>
          <w:szCs w:val="24"/>
        </w:rPr>
        <w:t>ς</w:t>
      </w:r>
      <w:r>
        <w:rPr>
          <w:rFonts w:eastAsia="Times New Roman" w:cs="Times New Roman"/>
          <w:szCs w:val="24"/>
        </w:rPr>
        <w:t xml:space="preserve"> των υπολοίπων τροφίμων, του νοσηλευτικού και ιατρικού προσωπικού. </w:t>
      </w:r>
    </w:p>
    <w:p w14:paraId="4B1D47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 αυτή την προσπάθεια που κάνετε αποστιγματισμού του ψυχικά ασθενούς μπορούμε να συμφωνήσουμε. Επειδή όμως εδώ υπάρχει ποινικ</w:t>
      </w:r>
      <w:r>
        <w:rPr>
          <w:rFonts w:eastAsia="Times New Roman" w:cs="Times New Roman"/>
          <w:szCs w:val="24"/>
        </w:rPr>
        <w:t>ή συνιστώσα εφαρμοσμένη στον Ποινικό Κώδικα δεν μπορούμε να συμφωνήσουμε. Θα διαφωνήσουμε γιατί φοβόμαστε ότι θα υπάρξει αφ</w:t>
      </w:r>
      <w:r>
        <w:rPr>
          <w:rFonts w:eastAsia="Times New Roman" w:cs="Times New Roman"/>
          <w:szCs w:val="24"/>
        </w:rPr>
        <w:t>΄</w:t>
      </w:r>
      <w:r>
        <w:rPr>
          <w:rFonts w:eastAsia="Times New Roman" w:cs="Times New Roman"/>
          <w:szCs w:val="24"/>
        </w:rPr>
        <w:t>ενός θέμα στη δημόσια τάξη και ασφάλεια. Αφ</w:t>
      </w:r>
      <w:r>
        <w:rPr>
          <w:rFonts w:eastAsia="Times New Roman" w:cs="Times New Roman"/>
          <w:szCs w:val="24"/>
        </w:rPr>
        <w:t xml:space="preserve">’ </w:t>
      </w:r>
      <w:r>
        <w:rPr>
          <w:rFonts w:eastAsia="Times New Roman" w:cs="Times New Roman"/>
          <w:szCs w:val="24"/>
        </w:rPr>
        <w:t>ετέρου πιστεύουμε ότι λόγω των μη επαρκών δομών, που είναι απαραίτητες για να εφαρμοστε</w:t>
      </w:r>
      <w:r>
        <w:rPr>
          <w:rFonts w:eastAsia="Times New Roman" w:cs="Times New Roman"/>
          <w:szCs w:val="24"/>
        </w:rPr>
        <w:t xml:space="preserve">ί αυτός ο νόμος, καθίσταται ανεφάρμοστος. </w:t>
      </w:r>
    </w:p>
    <w:p w14:paraId="4B1D47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αναφερθώ στην αγωνία που εξέφρασε ένας φορέας που προσκλήθηκε και ήταν αυτός των νοσηλευτών των δημοσίων ψυχιατρικών νοσοκομείων. </w:t>
      </w:r>
    </w:p>
    <w:p w14:paraId="4B1D4771" w14:textId="77777777" w:rsidR="00E71A02" w:rsidRDefault="00A00D33">
      <w:pPr>
        <w:spacing w:line="600" w:lineRule="auto"/>
        <w:contextualSpacing/>
        <w:jc w:val="both"/>
        <w:rPr>
          <w:rFonts w:eastAsia="Times New Roman"/>
          <w:szCs w:val="24"/>
        </w:rPr>
      </w:pPr>
      <w:r>
        <w:rPr>
          <w:rFonts w:eastAsia="Times New Roman"/>
          <w:szCs w:val="24"/>
        </w:rPr>
        <w:t>Μίλησε επανειλημμένως ο εκπρόσωπός τους για τη φύλαξη,</w:t>
      </w:r>
      <w:r>
        <w:rPr>
          <w:rFonts w:eastAsia="Times New Roman"/>
          <w:szCs w:val="24"/>
        </w:rPr>
        <w:t xml:space="preserve"> με μια αγωνία. Ο τρόπος, με τον οποίο εκφράστηκε, υποδηλώνει ότι οι ίδιοι επιθυμούν μια εξωθεραπευτική φύλαξη για ειδικές περιπτώσεις.</w:t>
      </w:r>
    </w:p>
    <w:p w14:paraId="4B1D4772" w14:textId="77777777" w:rsidR="00E71A02" w:rsidRDefault="00A00D33">
      <w:pPr>
        <w:spacing w:line="600" w:lineRule="auto"/>
        <w:ind w:firstLine="720"/>
        <w:contextualSpacing/>
        <w:jc w:val="both"/>
        <w:rPr>
          <w:rFonts w:eastAsia="Times New Roman"/>
          <w:szCs w:val="24"/>
        </w:rPr>
      </w:pPr>
      <w:r>
        <w:rPr>
          <w:rFonts w:eastAsia="Times New Roman"/>
          <w:szCs w:val="24"/>
        </w:rPr>
        <w:t>Θα ήθελα να θυμίσω ότι ο ψυχιατρικά ασθενής, ο οποίος έχει τελέσει ανθρωποκτονία, υποτροπιάζει άσχετα με τη θεραπεία στη</w:t>
      </w:r>
      <w:r>
        <w:rPr>
          <w:rFonts w:eastAsia="Times New Roman"/>
          <w:szCs w:val="24"/>
        </w:rPr>
        <w:t>ν οποία υποβάλλεται, σε ένα σημαντικό θα έλεγα ποσοστό -μικρό μεν, σημαντικό δε- για την κοινωνία, αφού αφορά μια στις δέκα χιλιάδες περιπτώσεις ανά έτος. Η γνώμη μας είναι ότι θα πρέπει να προεξάρχει η δημόσια τάξη και ασφάλεια των ιδεολογικών προσεγγίσεω</w:t>
      </w:r>
      <w:r>
        <w:rPr>
          <w:rFonts w:eastAsia="Times New Roman"/>
          <w:szCs w:val="24"/>
        </w:rPr>
        <w:t xml:space="preserve">ν του δικαιωματισμού και του ανθρωπισμού. </w:t>
      </w:r>
    </w:p>
    <w:p w14:paraId="4B1D477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Εάν αναγνωρίσω ένα κίνητρο στην όλη νομοθετική προσπάθεια είναι αυτό της αποσυμφόρησης του Ψυχιατρείου του Κορυδαλλού, όπου πράγματι έχοντας εκεί διενεργήσει πραγματογνωμοσύνες είδα ότι υπάρχει ένα ζήτημα </w:t>
      </w:r>
      <w:r>
        <w:rPr>
          <w:rFonts w:eastAsia="Times New Roman"/>
          <w:szCs w:val="24"/>
        </w:rPr>
        <w:t>συμφόρησης.</w:t>
      </w:r>
    </w:p>
    <w:p w14:paraId="4B1D4774" w14:textId="77777777" w:rsidR="00E71A02" w:rsidRDefault="00A00D33">
      <w:pPr>
        <w:spacing w:line="600" w:lineRule="auto"/>
        <w:ind w:firstLine="720"/>
        <w:contextualSpacing/>
        <w:jc w:val="both"/>
        <w:rPr>
          <w:rFonts w:eastAsia="Times New Roman"/>
          <w:szCs w:val="24"/>
        </w:rPr>
      </w:pPr>
      <w:r>
        <w:rPr>
          <w:rFonts w:eastAsia="Times New Roman"/>
          <w:szCs w:val="24"/>
        </w:rPr>
        <w:t>Θα έρθω στο δεύτερο μέρος του σχεδίου νόμου και θα αναφερθώ στο άρθρο 22 για το συναινετικό διαζύγιο. Ο εκπρόσωπος των δικηγόρων, κατά τη συνεδρίαση της κλήσης φορέων, στην κυριολεξία κονιορτοποίησε την επιχειρηματολογία της Κυβέρνησης για το ε</w:t>
      </w:r>
      <w:r>
        <w:rPr>
          <w:rFonts w:eastAsia="Times New Roman"/>
          <w:szCs w:val="24"/>
        </w:rPr>
        <w:t xml:space="preserve">ισαχθέν άρθρο, το οποίο ουσιαστικά καταργεί τη διαδικασία ενώπιον δικαστηρίων για τα συναινετικά διαζύγια. </w:t>
      </w:r>
    </w:p>
    <w:p w14:paraId="4B1D4775" w14:textId="77777777" w:rsidR="00E71A02" w:rsidRDefault="00A00D33">
      <w:pPr>
        <w:spacing w:line="600" w:lineRule="auto"/>
        <w:ind w:firstLine="720"/>
        <w:contextualSpacing/>
        <w:jc w:val="both"/>
        <w:rPr>
          <w:rFonts w:eastAsia="Times New Roman"/>
          <w:szCs w:val="24"/>
        </w:rPr>
      </w:pPr>
      <w:r>
        <w:rPr>
          <w:rFonts w:eastAsia="Times New Roman"/>
          <w:szCs w:val="24"/>
        </w:rPr>
        <w:t>Εδώ πέρα ελλοχεύει ο κίνδυνος των εικονικών γάμων. Γνωρίζουμε ότι παράνομοι μετανάστες με εικονικούς γάμους επιχειρούν νομιμοποίηση. Προκύπτει και έ</w:t>
      </w:r>
      <w:r>
        <w:rPr>
          <w:rFonts w:eastAsia="Times New Roman"/>
          <w:szCs w:val="24"/>
        </w:rPr>
        <w:t>να άλλο ζήτημα, αφού θα εμπλέκεται συμβολαιογράφος. Αυτή η τελική συμβολαιογραφική πράξη του συναινετικού διαζυγίου πώς είναι δυνατόν να προσβληθεί σε περίπτωση που τα δύο μέρη θελήσουν συναινετικά να την προσβά</w:t>
      </w:r>
      <w:r>
        <w:rPr>
          <w:rFonts w:eastAsia="Times New Roman"/>
          <w:szCs w:val="24"/>
        </w:rPr>
        <w:t>λ</w:t>
      </w:r>
      <w:r>
        <w:rPr>
          <w:rFonts w:eastAsia="Times New Roman"/>
          <w:szCs w:val="24"/>
        </w:rPr>
        <w:t xml:space="preserve">λουν; </w:t>
      </w:r>
    </w:p>
    <w:p w14:paraId="4B1D4776" w14:textId="77777777" w:rsidR="00E71A02" w:rsidRDefault="00A00D33">
      <w:pPr>
        <w:spacing w:line="600" w:lineRule="auto"/>
        <w:ind w:firstLine="720"/>
        <w:contextualSpacing/>
        <w:jc w:val="both"/>
        <w:rPr>
          <w:rFonts w:eastAsia="Times New Roman"/>
          <w:szCs w:val="24"/>
        </w:rPr>
      </w:pPr>
      <w:r>
        <w:rPr>
          <w:rFonts w:eastAsia="Times New Roman"/>
          <w:szCs w:val="24"/>
        </w:rPr>
        <w:t>Θα έρθω στο άρθρο 28, το οποίο θα έλε</w:t>
      </w:r>
      <w:r>
        <w:rPr>
          <w:rFonts w:eastAsia="Times New Roman"/>
          <w:szCs w:val="24"/>
        </w:rPr>
        <w:t xml:space="preserve">γα ότι αποτελεί μια κερκόπορτα για τη νομιμοποίηση της κάνναβης στη χώρα μας. Κάνοντας μια αναδρομή με τον ν.4139/2013 και επί </w:t>
      </w:r>
      <w:r>
        <w:rPr>
          <w:rFonts w:eastAsia="Times New Roman"/>
          <w:szCs w:val="24"/>
        </w:rPr>
        <w:t xml:space="preserve">συγκυβέρνησης </w:t>
      </w:r>
      <w:r>
        <w:rPr>
          <w:rFonts w:eastAsia="Times New Roman"/>
          <w:szCs w:val="24"/>
        </w:rPr>
        <w:t xml:space="preserve">Νέας Δημοκρατίας - ΠΑΣΟΚ – ΔΗΜΑΡ, επί υπουργίας του κ. Λυκουρέντζου ως Υπουργού Υγείας και του κ. Ρουπακιώτη ως Υπουργού Δικαιοσύνης νομιμοποιήθηκε η καλλιέργεια βιομηχανικής κάνναβης στην Ελλάδα. </w:t>
      </w:r>
    </w:p>
    <w:p w14:paraId="4B1D4777" w14:textId="77777777" w:rsidR="00E71A02" w:rsidRDefault="00A00D33">
      <w:pPr>
        <w:spacing w:line="600" w:lineRule="auto"/>
        <w:ind w:firstLine="720"/>
        <w:contextualSpacing/>
        <w:jc w:val="both"/>
        <w:rPr>
          <w:rFonts w:eastAsia="Times New Roman"/>
          <w:szCs w:val="24"/>
        </w:rPr>
      </w:pPr>
      <w:r>
        <w:rPr>
          <w:rFonts w:eastAsia="Times New Roman"/>
          <w:szCs w:val="24"/>
        </w:rPr>
        <w:t>Ο τότε νόμος περί ναρκωτικών και το συγκεκριμένο άρθρο έδι</w:t>
      </w:r>
      <w:r>
        <w:rPr>
          <w:rFonts w:eastAsia="Times New Roman"/>
          <w:szCs w:val="24"/>
        </w:rPr>
        <w:t>νε και προέβλεπε ένα όριο, αυτό του 0,2%, στα προϊόντα κάνναβης. Από τη βιομηχανική κάνναβη προέρχονται και βρώσιμα προϊόντα. Ποιο είναι εδώ το σημαντικό; Θεωρούμε, κατ</w:t>
      </w:r>
      <w:r>
        <w:rPr>
          <w:rFonts w:eastAsia="Times New Roman"/>
          <w:szCs w:val="24"/>
        </w:rPr>
        <w:t>’ αρχάς</w:t>
      </w:r>
      <w:r>
        <w:rPr>
          <w:rFonts w:eastAsia="Times New Roman"/>
          <w:szCs w:val="24"/>
        </w:rPr>
        <w:t>, ότι αυτή η άνοδος του ποσοστού από 0,2% σε 0,8% αφ</w:t>
      </w:r>
      <w:r>
        <w:rPr>
          <w:rFonts w:eastAsia="Times New Roman"/>
          <w:szCs w:val="24"/>
        </w:rPr>
        <w:t xml:space="preserve">’ </w:t>
      </w:r>
      <w:r>
        <w:rPr>
          <w:rFonts w:eastAsia="Times New Roman"/>
          <w:szCs w:val="24"/>
        </w:rPr>
        <w:t>ενός είναι αυθαίρετη…</w:t>
      </w:r>
    </w:p>
    <w:p w14:paraId="4B1D4778"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ΣΤΑΥΡ</w:t>
      </w:r>
      <w:r>
        <w:rPr>
          <w:rFonts w:eastAsia="Times New Roman"/>
          <w:b/>
          <w:bCs/>
          <w:szCs w:val="24"/>
        </w:rPr>
        <w:t xml:space="preserve">ΟΣ ΚΟΝΤΟΝΗΣ (Υπουργός Δικαιοσύνης, Διαφάνειας και Ανθρωπίνων Δικαιωμάτων): </w:t>
      </w:r>
      <w:r>
        <w:rPr>
          <w:rFonts w:eastAsia="Times New Roman"/>
          <w:bCs/>
          <w:szCs w:val="24"/>
        </w:rPr>
        <w:t>Θα τοποθετηθώ αμέσως μετά.</w:t>
      </w:r>
    </w:p>
    <w:p w14:paraId="4B1D4779"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ΙΩΑΝΝΗΣ ΑΪΒΑΤΙΔΗΣ: </w:t>
      </w:r>
      <w:r>
        <w:rPr>
          <w:rFonts w:eastAsia="Times New Roman"/>
          <w:bCs/>
          <w:szCs w:val="24"/>
        </w:rPr>
        <w:t>Ευχαριστώ, κύριε Υπουργέ.</w:t>
      </w:r>
    </w:p>
    <w:p w14:paraId="4B1D477A" w14:textId="77777777" w:rsidR="00E71A02" w:rsidRDefault="00A00D33">
      <w:pPr>
        <w:spacing w:line="600" w:lineRule="auto"/>
        <w:ind w:firstLine="720"/>
        <w:contextualSpacing/>
        <w:jc w:val="both"/>
        <w:rPr>
          <w:rFonts w:eastAsia="Times New Roman"/>
          <w:bCs/>
          <w:szCs w:val="24"/>
        </w:rPr>
      </w:pPr>
      <w:r>
        <w:rPr>
          <w:rFonts w:eastAsia="Times New Roman"/>
          <w:szCs w:val="24"/>
        </w:rPr>
        <w:t>Αφ</w:t>
      </w:r>
      <w:r>
        <w:rPr>
          <w:rFonts w:eastAsia="Times New Roman"/>
          <w:szCs w:val="24"/>
        </w:rPr>
        <w:t xml:space="preserve">’ </w:t>
      </w:r>
      <w:r>
        <w:rPr>
          <w:rFonts w:eastAsia="Times New Roman"/>
          <w:szCs w:val="24"/>
        </w:rPr>
        <w:t>ενός είναι αυθαίρετη αφ</w:t>
      </w:r>
      <w:r>
        <w:rPr>
          <w:rFonts w:eastAsia="Times New Roman"/>
          <w:szCs w:val="24"/>
        </w:rPr>
        <w:t xml:space="preserve">’ </w:t>
      </w:r>
      <w:r>
        <w:rPr>
          <w:rFonts w:eastAsia="Times New Roman"/>
          <w:szCs w:val="24"/>
        </w:rPr>
        <w:t>ετέρου</w:t>
      </w:r>
      <w:r>
        <w:rPr>
          <w:rFonts w:eastAsia="Times New Roman"/>
          <w:bCs/>
          <w:szCs w:val="24"/>
        </w:rPr>
        <w:t xml:space="preserve"> δεν μπορώ να πιστέψω ότι αφορά κάποια εν εξελίξει δικαστική υπόθεση που θ</w:t>
      </w:r>
      <w:r>
        <w:rPr>
          <w:rFonts w:eastAsia="Times New Roman"/>
          <w:bCs/>
          <w:szCs w:val="24"/>
        </w:rPr>
        <w:t xml:space="preserve">α συνεπάγεται η νομοθέτηση την παύση ποινικής δίωξης για τη συγκεκριμένη υπόθεση, εάν υπάρχει. Είναι μια εικασία, ένας κακόβουλος μπορεί να την κάνει. Δεν το πιστεύω εγώ αυτό. Πιστεύω ότι είναι μια λανθασμένη τοποθέτηση. </w:t>
      </w:r>
    </w:p>
    <w:p w14:paraId="4B1D477B" w14:textId="77777777" w:rsidR="00E71A02" w:rsidRDefault="00A00D33">
      <w:pPr>
        <w:spacing w:line="600" w:lineRule="auto"/>
        <w:ind w:firstLine="720"/>
        <w:contextualSpacing/>
        <w:jc w:val="both"/>
        <w:rPr>
          <w:rFonts w:eastAsia="Times New Roman"/>
          <w:bCs/>
          <w:szCs w:val="24"/>
        </w:rPr>
      </w:pPr>
      <w:r>
        <w:rPr>
          <w:rFonts w:eastAsia="Times New Roman"/>
          <w:bCs/>
          <w:szCs w:val="24"/>
        </w:rPr>
        <w:t>Να σας πω ότι το μεγαλύτερο ποσοστ</w:t>
      </w:r>
      <w:r>
        <w:rPr>
          <w:rFonts w:eastAsia="Times New Roman"/>
          <w:bCs/>
          <w:szCs w:val="24"/>
        </w:rPr>
        <w:t>ό υπάρχει στον Καναδά και είναι 0,3%. Εκεί πέρα, λοιπόν, όταν σε κάποιες πολιτείες στις ΗΠΑ επιχείρησαν να ανεβάσουν αυτό το ποσοστό στη βρώσιμη βιομηχανική κάνναβη -παρεμπιπτόντως να πω ότι είναι δυνατόν να γίνει γλυκίσματα, κέικ, μπισκότα- υπήρξαν τυχαίε</w:t>
      </w:r>
      <w:r>
        <w:rPr>
          <w:rFonts w:eastAsia="Times New Roman"/>
          <w:bCs/>
          <w:szCs w:val="24"/>
        </w:rPr>
        <w:t>ς δηλητηριάσεις σε παιδιά.</w:t>
      </w:r>
    </w:p>
    <w:p w14:paraId="4B1D47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όμως, εδώ το βασικό ζήτημα; Είναι ότι από τις κανναβινόλες που έχει η κάνναβη, ένα 10% είναι η κανναβιδιόλη, η οποία δεν έχει ψυχοδραστική επίδραση, ένα 90% περίπου είναι το </w:t>
      </w:r>
      <w:r>
        <w:rPr>
          <w:rFonts w:eastAsia="Times New Roman" w:cs="Times New Roman"/>
          <w:bCs/>
          <w:szCs w:val="24"/>
        </w:rPr>
        <w:t>Δ9</w:t>
      </w:r>
      <w:r>
        <w:rPr>
          <w:rFonts w:eastAsia="Times New Roman" w:cs="Times New Roman"/>
          <w:szCs w:val="24"/>
        </w:rPr>
        <w:t xml:space="preserve"> τετραϋδροκανναβινολικό </w:t>
      </w:r>
      <w:r>
        <w:rPr>
          <w:rFonts w:eastAsia="Times New Roman" w:cs="Times New Roman"/>
          <w:bCs/>
          <w:szCs w:val="24"/>
        </w:rPr>
        <w:t>οξύ</w:t>
      </w:r>
      <w:r>
        <w:rPr>
          <w:rFonts w:eastAsia="Times New Roman"/>
          <w:sz w:val="20"/>
        </w:rPr>
        <w:t xml:space="preserve"> </w:t>
      </w:r>
      <w:r>
        <w:rPr>
          <w:rFonts w:eastAsia="Times New Roman" w:cs="Times New Roman"/>
          <w:szCs w:val="24"/>
        </w:rPr>
        <w:t>και το υπόλοι</w:t>
      </w:r>
      <w:r>
        <w:rPr>
          <w:rFonts w:eastAsia="Times New Roman" w:cs="Times New Roman"/>
          <w:szCs w:val="24"/>
        </w:rPr>
        <w:t xml:space="preserve">πο ποσοστό αφορά την ψυχοδραστική ουσία, τη Δ9 τετραϋδροκανναβινόλη. </w:t>
      </w:r>
    </w:p>
    <w:p w14:paraId="4B1D47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Με τη θερμική επεξεργασία του βρώσιμου προϊόντος, το «ψήσιμο», μετατρέπεται σε ένα ποσοστό 30% με 70% το οξύ αυτό, το οποίο δεν έχει ψυχοδραστική επίδραση, στην ψυχοδραστική </w:t>
      </w:r>
      <w:r>
        <w:rPr>
          <w:rFonts w:eastAsia="Times New Roman" w:cs="Times New Roman"/>
          <w:szCs w:val="24"/>
        </w:rPr>
        <w:t xml:space="preserve">ουσία. </w:t>
      </w:r>
    </w:p>
    <w:p w14:paraId="4B1D47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λοιπόν, πιστεύουμε -και το λέω χωρίς αυτό να αποτελεί μία ιδεολογική προσέγγιση- ότι σε κα</w:t>
      </w:r>
      <w:r>
        <w:rPr>
          <w:rFonts w:eastAsia="Times New Roman" w:cs="Times New Roman"/>
          <w:szCs w:val="24"/>
        </w:rPr>
        <w:t>μ</w:t>
      </w:r>
      <w:r>
        <w:rPr>
          <w:rFonts w:eastAsia="Times New Roman" w:cs="Times New Roman"/>
          <w:szCs w:val="24"/>
        </w:rPr>
        <w:t>μία περίπτωση δεν πρέπει να γίνει αυτό τελικά αποδεκτό, το πολύ υψηλό ποσοστό. Αν θέλετε να το αυξήσετε, ας το αυξήσετε μέχρι το 0,3, όπως είναι στον Κα</w:t>
      </w:r>
      <w:r>
        <w:rPr>
          <w:rFonts w:eastAsia="Times New Roman" w:cs="Times New Roman"/>
          <w:szCs w:val="24"/>
        </w:rPr>
        <w:t xml:space="preserve">ναδά. </w:t>
      </w:r>
    </w:p>
    <w:p w14:paraId="4B1D47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29, που αφορά στην παράσταση πολιτικής αγωγής για τα φιλοζωικά σωματεία σε περιστατικά κακοποίησης ζώων, ακόμα και αδέσποτων, είμαστε θετικοί και προτείνουμε να υπάρχει μία κατά τόπον αρμοδιότητα του φιλοζωικού σωματείου σε σχέση</w:t>
      </w:r>
      <w:r>
        <w:rPr>
          <w:rFonts w:eastAsia="Times New Roman" w:cs="Times New Roman"/>
          <w:szCs w:val="24"/>
        </w:rPr>
        <w:t xml:space="preserve"> με το ποινικό συμβάν, την κακοποίηση του ζώου. Συνεπώς, στο άρθρο 29 θα είμαστε θετικοί. </w:t>
      </w:r>
    </w:p>
    <w:p w14:paraId="4B1D47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31, για την υποχρέωση προκαταβολής για την παράσταση που αφορά τους δικηγόρους, όπου αυτή η παράλειψη θεραπεύεται στην πορεία, έχει θετικά στοιχεία. </w:t>
      </w:r>
    </w:p>
    <w:p w14:paraId="4B1D47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θετικό είναι και το άρθρο 56, που αφορά την Εθνική Σχολή Δικαστών για τη βαθμολόγηση, όπου γίνεται μία τροποποίηση όσον αφορά την προφορική και γραπτή εξέταση. Ενώ ήταν 50% και 50%, με την εισαγόμενη διάταξη και το αντίστοιχο άρθρο, 15% θα βαθμολογείται </w:t>
      </w:r>
      <w:r>
        <w:rPr>
          <w:rFonts w:eastAsia="Times New Roman" w:cs="Times New Roman"/>
          <w:szCs w:val="24"/>
        </w:rPr>
        <w:t xml:space="preserve">η προφορική εξέταση και 85% η γραπτή. Θεωρούμε ότι είναι σωστό. </w:t>
      </w:r>
    </w:p>
    <w:p w14:paraId="4B1D47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το άρθρο 40, που αφορά την κακοποίηση ανηλίκου και το ακαταδίωκτο ψυχιάτρων, ψυχολόγων και κοινωνικών λειτουργών, δηλαδή ότι δεν θα υπάρχει δυνατότητα να εγκαλούνται για τα μη εκ δόλου αδ</w:t>
      </w:r>
      <w:r>
        <w:rPr>
          <w:rFonts w:eastAsia="Times New Roman" w:cs="Times New Roman"/>
          <w:szCs w:val="24"/>
        </w:rPr>
        <w:t xml:space="preserve">ικήματα, θα διαφωνήσουμε λόγω του ότι φαίνεται ότι έχει μία αναδρομικότητα. Μπορεί να αφορά εν εξελίξει υποθέσεις που αφορούν σε αστοχία διάγνωσης, γιατί αυτό μπορούμε να αντιληφθούμε. Δηλαδή, υπάρχει μία γνώμη εκπεφρασμένη σε κάποιο έγγραφο η οποία είναι </w:t>
      </w:r>
      <w:r>
        <w:rPr>
          <w:rFonts w:eastAsia="Times New Roman" w:cs="Times New Roman"/>
          <w:szCs w:val="24"/>
        </w:rPr>
        <w:t xml:space="preserve">λάθος, δεν προκύπτει δόλος, είναι μία διαγνωστική αστοχία και εσείς θέλετε το ακαταδίωκτο γι’ αυτή την αστοχία. </w:t>
      </w:r>
    </w:p>
    <w:p w14:paraId="4B1D47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 σε κάθε περίπτωση προχωρήσετε, ίσως θα ήταν σκόπιμο να συμπεριλάβετε τους ιατροδικαστές του Υπουργείου Δικαιοσύνης, αλλά και αυτούς που υπηρ</w:t>
      </w:r>
      <w:r>
        <w:rPr>
          <w:rFonts w:eastAsia="Times New Roman" w:cs="Times New Roman"/>
          <w:szCs w:val="24"/>
        </w:rPr>
        <w:t xml:space="preserve">ετούν στα πανεπιστήμια, τους καθηγητές ιατροδικαστικής εννοώ αλλά και τους επιμελητές ή τους επικουρικούς που υπηρετούν στα νοσοκομεία. </w:t>
      </w:r>
    </w:p>
    <w:p w14:paraId="4B1D47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κλείσω με μία μικρή αναφορά στην τροπολογία για τους πλειστηριασμούς. Εδώ υπάρχει ένας παράδοξος προστατευτισμός της</w:t>
      </w:r>
      <w:r>
        <w:rPr>
          <w:rFonts w:eastAsia="Times New Roman" w:cs="Times New Roman"/>
          <w:szCs w:val="24"/>
        </w:rPr>
        <w:t xml:space="preserve"> αριστερής Κυβέρνησης, ο οποίος ουσιαστικά αφορά τις τράπεζες και όχι, βεβαίως, τους δανειολήπτες. Υπάρχει, δηλαδή, μία αλλοπρόσαλλη πολιτική στάση. </w:t>
      </w:r>
    </w:p>
    <w:p w14:paraId="4B1D47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Ναι, μεν, υπάρχει αυτό το λογικό έρεισμα να προστατευτούν οι συμβολαιογράφοι εν ώρα καθήκοντος, που αναλαμ</w:t>
      </w:r>
      <w:r>
        <w:rPr>
          <w:rFonts w:eastAsia="Times New Roman" w:cs="Times New Roman"/>
          <w:szCs w:val="24"/>
        </w:rPr>
        <w:t>βάνουν καθήκοντα δημοσίου λειτουργού, πλην, όμως, αυτό φαίνεται ότι αποτελεί προστασία των συμφερόντων των τραπεζών, χωρίς βεβαίως εμείς να επιδοκιμάζουμε βίαιες πράξεις, οι οποίες είναι γνωστές με διάφορες επελάσεις τέως ιδεολογικών συντρόφων των κυβερνών</w:t>
      </w:r>
      <w:r>
        <w:rPr>
          <w:rFonts w:eastAsia="Times New Roman" w:cs="Times New Roman"/>
          <w:szCs w:val="24"/>
        </w:rPr>
        <w:t xml:space="preserve">των. </w:t>
      </w:r>
    </w:p>
    <w:p w14:paraId="4B1D478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Οπωσδήποτε, ενώ βλέπουμε ότι γίνονται αυτές οι πράξεις, είχε ενδιαφέρον η αναφορά του κυρίου Υπουργού για συμπεριφορά χούλιγκαν από την πλευρά της Νέας Δημοκρατίας. </w:t>
      </w:r>
    </w:p>
    <w:p w14:paraId="4B1D478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Κατά τη διάρκεια των </w:t>
      </w:r>
      <w:r>
        <w:rPr>
          <w:rFonts w:eastAsia="Times New Roman"/>
          <w:szCs w:val="24"/>
        </w:rPr>
        <w:t xml:space="preserve">επιτροπών </w:t>
      </w:r>
      <w:r>
        <w:rPr>
          <w:rFonts w:eastAsia="Times New Roman"/>
          <w:szCs w:val="24"/>
        </w:rPr>
        <w:t xml:space="preserve">είχα θίξει το θέμα της έκδοσης… </w:t>
      </w:r>
    </w:p>
    <w:p w14:paraId="4B1D4788"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Αϊβατίδη, σας παρακαλώ σιγά</w:t>
      </w:r>
      <w:r>
        <w:rPr>
          <w:rFonts w:eastAsia="Times New Roman"/>
          <w:szCs w:val="24"/>
        </w:rPr>
        <w:t>-</w:t>
      </w:r>
      <w:r>
        <w:rPr>
          <w:rFonts w:eastAsia="Times New Roman"/>
          <w:szCs w:val="24"/>
        </w:rPr>
        <w:t>σιγά να ολοκληρώσετε.</w:t>
      </w:r>
    </w:p>
    <w:p w14:paraId="4B1D4789"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Κύριε Πρόεδρε, είναι δύο σημαντικά πράγματα. Θα τα θίξω και ολοκληρώνω. </w:t>
      </w:r>
    </w:p>
    <w:p w14:paraId="4B1D478A" w14:textId="77777777" w:rsidR="00E71A02" w:rsidRDefault="00A00D33">
      <w:pPr>
        <w:spacing w:line="600" w:lineRule="auto"/>
        <w:ind w:firstLine="720"/>
        <w:contextualSpacing/>
        <w:jc w:val="both"/>
        <w:rPr>
          <w:rFonts w:eastAsia="Times New Roman"/>
          <w:szCs w:val="24"/>
        </w:rPr>
      </w:pPr>
      <w:r>
        <w:rPr>
          <w:rFonts w:eastAsia="Times New Roman"/>
          <w:szCs w:val="24"/>
        </w:rPr>
        <w:t>Το πρώτο ζήτημα αφορά την έκδοση του Ρώσου υπηκόου Αλεξάντερ Βίνικ, που αποφ</w:t>
      </w:r>
      <w:r>
        <w:rPr>
          <w:rFonts w:eastAsia="Times New Roman"/>
          <w:szCs w:val="24"/>
        </w:rPr>
        <w:t>άσισε ο Άρειος Πάγος να εκδοθεί στις Ηνωμένες Πολιτείες. Συγχρόνως, η Ρωσική Ομοσπονδία ζητά την έκδοσή του για κάποιο ανάλογο αδίκημα. Οι Ρώσοι υποστηρίζουν ότι αυτή η απόφαση του Αρείου Πάγου είναι πολιτική απόφαση. Δεν εναρμονιζόμαστε με αυτό, όμως έχει</w:t>
      </w:r>
      <w:r>
        <w:rPr>
          <w:rFonts w:eastAsia="Times New Roman"/>
          <w:szCs w:val="24"/>
        </w:rPr>
        <w:t xml:space="preserve"> προκληθεί ένα μείζον θέμα και είναι στη δική σας διακριτική ευχέρεια να μην εκδοθεί ο Αλεξάντερ Βίνικ στις Ηνωμένες Πολιτείες. </w:t>
      </w:r>
    </w:p>
    <w:p w14:paraId="4B1D478B" w14:textId="77777777" w:rsidR="00E71A02" w:rsidRDefault="00A00D33">
      <w:pPr>
        <w:spacing w:line="600" w:lineRule="auto"/>
        <w:ind w:firstLine="720"/>
        <w:contextualSpacing/>
        <w:jc w:val="both"/>
        <w:rPr>
          <w:rFonts w:eastAsia="Times New Roman"/>
          <w:szCs w:val="24"/>
        </w:rPr>
      </w:pPr>
      <w:r>
        <w:rPr>
          <w:rFonts w:eastAsia="Times New Roman"/>
          <w:szCs w:val="24"/>
        </w:rPr>
        <w:t>Να πω ότι κατηγορείται για ξέπλυμα μαύρου χρήματος που αγγίζει τα 4 δισεκατομμύρια δολάρια και αφορά το bitcoin. Ποιος θα πιστέ</w:t>
      </w:r>
      <w:r>
        <w:rPr>
          <w:rFonts w:eastAsia="Times New Roman"/>
          <w:szCs w:val="24"/>
        </w:rPr>
        <w:t>ψει ότι, αν εσείς λάβετε μια απόφαση έκδοσης, αυτό δεν είναι εντολή από τις Ηνωμένες Πολιτείες Αμερικής;</w:t>
      </w:r>
    </w:p>
    <w:p w14:paraId="4B1D478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Τέλος, στην </w:t>
      </w:r>
      <w:r>
        <w:rPr>
          <w:rFonts w:eastAsia="Times New Roman"/>
          <w:szCs w:val="24"/>
        </w:rPr>
        <w:t>επιτροπή</w:t>
      </w:r>
      <w:r>
        <w:rPr>
          <w:rFonts w:eastAsia="Times New Roman"/>
          <w:szCs w:val="24"/>
        </w:rPr>
        <w:t xml:space="preserve"> μάθαμε ότι αυτός ο οποίος ουσιαστικά, διοργανώνει ή συντάσσει ή έχει καθοριστική συμβολή σε αυτά τα νομοθετήματα είναι ο Γενικός Γ</w:t>
      </w:r>
      <w:r>
        <w:rPr>
          <w:rFonts w:eastAsia="Times New Roman"/>
          <w:szCs w:val="24"/>
        </w:rPr>
        <w:t xml:space="preserve">ραμματέας Αντεγκληματικής Πολιτικής, ο κ. Φυτράκης. Έχουμε βάσιμες υποψίες ότι είναι ο ιθύνων νους πίσω από τον νόμο Παρασκευόπουλου και τις μετέπειτα επεκτάσεις και παρατάσεις του νόμου από τον κ. Κοντονή. </w:t>
      </w:r>
    </w:p>
    <w:p w14:paraId="4B1D478D" w14:textId="77777777" w:rsidR="00E71A02" w:rsidRDefault="00A00D33">
      <w:pPr>
        <w:spacing w:line="600" w:lineRule="auto"/>
        <w:ind w:firstLine="720"/>
        <w:contextualSpacing/>
        <w:jc w:val="both"/>
        <w:rPr>
          <w:rFonts w:eastAsia="Times New Roman"/>
          <w:szCs w:val="24"/>
        </w:rPr>
      </w:pPr>
      <w:r>
        <w:rPr>
          <w:rFonts w:eastAsia="Times New Roman"/>
          <w:szCs w:val="24"/>
        </w:rPr>
        <w:t>Υπάρχουν, όμως, στοιχεία -ίσως δεν ενήργησε εκ δ</w:t>
      </w:r>
      <w:r>
        <w:rPr>
          <w:rFonts w:eastAsia="Times New Roman"/>
          <w:szCs w:val="24"/>
        </w:rPr>
        <w:t>όλου, δεν το πιστεύω άλλωστε αυτό, όμως δεν συγχωρείται τέτοια αμέλεια- τα οποία θα καταθέσω για τα Πρακτικά. Υπάρχει έγγραφο του κ. Φυτράκη, του Γενικού Γραμματέα Αντεγκληματικής Πολιτικής, ο οποίος στέρησε από τις Αρχές, λόγω της καθυστέρησης της διενέργ</w:t>
      </w:r>
      <w:r>
        <w:rPr>
          <w:rFonts w:eastAsia="Times New Roman"/>
          <w:szCs w:val="24"/>
        </w:rPr>
        <w:t xml:space="preserve">ειας νεκροψίας-νεκροτομής στην Κέρκυρα, τη δυνατότητα να συλλάβει τριαντάχρονο Αλβανό ο οποίος δολοφόνησε τη μητέρα της φίλης του και ασέλγησε στην ανήλικη κόρη της. </w:t>
      </w:r>
    </w:p>
    <w:p w14:paraId="4B1D478E" w14:textId="77777777" w:rsidR="00E71A02" w:rsidRDefault="00A00D33">
      <w:pPr>
        <w:spacing w:line="600" w:lineRule="auto"/>
        <w:ind w:firstLine="720"/>
        <w:contextualSpacing/>
        <w:jc w:val="both"/>
        <w:rPr>
          <w:rFonts w:eastAsia="Times New Roman"/>
          <w:szCs w:val="24"/>
        </w:rPr>
      </w:pPr>
      <w:r>
        <w:rPr>
          <w:rFonts w:eastAsia="Times New Roman"/>
          <w:szCs w:val="24"/>
        </w:rPr>
        <w:t>Πιστεύω ότι είναι πράγματι ο ιθύνων νους στα νομοθετήματα αυτά και πιστεύω ότι εξαιτίας α</w:t>
      </w:r>
      <w:r>
        <w:rPr>
          <w:rFonts w:eastAsia="Times New Roman"/>
          <w:szCs w:val="24"/>
        </w:rPr>
        <w:t xml:space="preserve">υτής του της παρέμβασης, ακόμα κι αν είναι εξ αμελείας, θα έπρεπε να έχει ήδη παραιτηθεί. </w:t>
      </w:r>
    </w:p>
    <w:p w14:paraId="4B1D478F"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Ευχαριστώ. </w:t>
      </w:r>
    </w:p>
    <w:p w14:paraId="4B1D4790" w14:textId="77777777" w:rsidR="00E71A02" w:rsidRDefault="00A00D33">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Αϊβατίδης καταθέτει για τα Πρακτικά το προαναφερθέν έγγραφο, το οποίο βρίσκεται στο αρχείο του Τμήματος </w:t>
      </w:r>
      <w:r>
        <w:rPr>
          <w:rFonts w:eastAsia="Times New Roman" w:cs="Times New Roman"/>
        </w:rPr>
        <w:t>Γραμματείας της Διεύθυνσης Στενογραφίας και Πρακτικών της Βουλής)</w:t>
      </w:r>
    </w:p>
    <w:p w14:paraId="4B1D4791" w14:textId="77777777" w:rsidR="00E71A02" w:rsidRDefault="00A00D33">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4B1D4792"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Αϊβατίδη. </w:t>
      </w:r>
    </w:p>
    <w:p w14:paraId="4B1D4793"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 xml:space="preserve">Κύριε Πρόεδρε, θα ήθελα να κάνω μία παρέμβαση για ένα λεπτό. </w:t>
      </w:r>
    </w:p>
    <w:p w14:paraId="4B1D4794"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Θα σας παρακαλούσα να είστε σύντομος, κύριε Υπουργέ. </w:t>
      </w:r>
    </w:p>
    <w:p w14:paraId="4B1D4795"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Κυρίες και κύριοι συνάδελ</w:t>
      </w:r>
      <w:r>
        <w:rPr>
          <w:rFonts w:eastAsia="Times New Roman"/>
          <w:szCs w:val="24"/>
        </w:rPr>
        <w:t xml:space="preserve">φοι, έχει τεθεί ένα θέμα της αύξησης αυτής της ουσίας από 0,2% σε 0,8%. Κατά τη διενέργεια των εργασιών της </w:t>
      </w:r>
      <w:r>
        <w:rPr>
          <w:rFonts w:eastAsia="Times New Roman"/>
          <w:szCs w:val="24"/>
        </w:rPr>
        <w:t xml:space="preserve">επιτροπής </w:t>
      </w:r>
      <w:r>
        <w:rPr>
          <w:rFonts w:eastAsia="Times New Roman"/>
          <w:szCs w:val="24"/>
        </w:rPr>
        <w:t xml:space="preserve">υπήρξαν τεκμηριωμένες επιστημονικά απόψεις περί του ποσοστού του 0,8%. </w:t>
      </w:r>
    </w:p>
    <w:p w14:paraId="4B1D479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Όμως, μετά την ακρόαση των φορέων, οι καλλιεργητές δήλωσαν στην </w:t>
      </w:r>
      <w:r>
        <w:rPr>
          <w:rFonts w:eastAsia="Times New Roman"/>
          <w:szCs w:val="24"/>
        </w:rPr>
        <w:t>επ</w:t>
      </w:r>
      <w:r>
        <w:rPr>
          <w:rFonts w:eastAsia="Times New Roman"/>
          <w:szCs w:val="24"/>
        </w:rPr>
        <w:t xml:space="preserve">ιτροπή </w:t>
      </w:r>
      <w:r>
        <w:rPr>
          <w:rFonts w:eastAsia="Times New Roman"/>
          <w:szCs w:val="24"/>
        </w:rPr>
        <w:t>ότι τέτοιος κίνδυνος δεν υπάρχει και ότι το πολύ να φτάνει στο 0,3% μία προστασία που πρέπει να διαλαμβάνεται στο</w:t>
      </w:r>
      <w:r>
        <w:rPr>
          <w:rFonts w:eastAsia="Times New Roman"/>
          <w:szCs w:val="24"/>
        </w:rPr>
        <w:t>ν</w:t>
      </w:r>
      <w:r>
        <w:rPr>
          <w:rFonts w:eastAsia="Times New Roman"/>
          <w:szCs w:val="24"/>
        </w:rPr>
        <w:t xml:space="preserve"> νόμο. Περιμένω μέχρι το μεσημέρι. Η Κυβέρνηση προσανατολίζεται αυτό το ποσοστό να περιοριστεί το 0,3%, όπως υπάρχει σε πάρα πολλές χώρ</w:t>
      </w:r>
      <w:r>
        <w:rPr>
          <w:rFonts w:eastAsia="Times New Roman"/>
          <w:szCs w:val="24"/>
        </w:rPr>
        <w:t xml:space="preserve">ες του κόσμου. Διότι, αν δεν υπάρχει αντικείμενο στη χώρα, δεν βλέπω γιατί πρέπει να επέμβουμε σε ένα τόσο υψηλό ποσοστό. </w:t>
      </w:r>
    </w:p>
    <w:p w14:paraId="4B1D479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Από αυτή την άποψη, η κατάθεση των φορέων ενώπιον της </w:t>
      </w:r>
      <w:r>
        <w:rPr>
          <w:rFonts w:eastAsia="Times New Roman"/>
          <w:szCs w:val="24"/>
        </w:rPr>
        <w:t xml:space="preserve">επιτροπής </w:t>
      </w:r>
      <w:r>
        <w:rPr>
          <w:rFonts w:eastAsia="Times New Roman"/>
          <w:szCs w:val="24"/>
        </w:rPr>
        <w:t>ήταν αρκετά διαφωτιστική και προς αυτή την κατεύθυνση προσανατολιζόμα</w:t>
      </w:r>
      <w:r>
        <w:rPr>
          <w:rFonts w:eastAsia="Times New Roman"/>
          <w:szCs w:val="24"/>
        </w:rPr>
        <w:t>στε. Αυτό για να το έχουν υπ</w:t>
      </w:r>
      <w:r>
        <w:rPr>
          <w:rFonts w:eastAsia="Times New Roman"/>
          <w:szCs w:val="24"/>
        </w:rPr>
        <w:t>’ όψιν</w:t>
      </w:r>
      <w:r>
        <w:rPr>
          <w:rFonts w:eastAsia="Times New Roman"/>
          <w:szCs w:val="24"/>
        </w:rPr>
        <w:t xml:space="preserve"> τους και οι επόμενοι εισηγητές που θα τοποθετηθούν.</w:t>
      </w:r>
    </w:p>
    <w:p w14:paraId="4B1D4798"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Αυτή είναι η θέση που παίρνετε τώρα ή περιμένετε κάτι; </w:t>
      </w:r>
    </w:p>
    <w:p w14:paraId="4B1D4799"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Αυτή είναι η θ</w:t>
      </w:r>
      <w:r>
        <w:rPr>
          <w:rFonts w:eastAsia="Times New Roman"/>
          <w:szCs w:val="24"/>
        </w:rPr>
        <w:t xml:space="preserve">έση που παίρνω τώρα. Σας λέω ποιος είναι ο προσανατολισμός. Φαντάζομαι ότι μέχρι τις τρεις θα έχουμε απόλυτη εικόνα </w:t>
      </w:r>
      <w:r>
        <w:rPr>
          <w:rFonts w:eastAsia="Times New Roman"/>
          <w:szCs w:val="24"/>
        </w:rPr>
        <w:t xml:space="preserve">επί </w:t>
      </w:r>
      <w:r>
        <w:rPr>
          <w:rFonts w:eastAsia="Times New Roman"/>
          <w:szCs w:val="24"/>
        </w:rPr>
        <w:t xml:space="preserve">του θέματος, οπότε θα προχωρήσουμε σε νομοτεχνική βελτίωση του συγκεκριμένου άρθρου. </w:t>
      </w:r>
    </w:p>
    <w:p w14:paraId="4B1D479A" w14:textId="77777777" w:rsidR="00E71A02" w:rsidRDefault="00A00D33">
      <w:pPr>
        <w:spacing w:line="600" w:lineRule="auto"/>
        <w:ind w:firstLine="720"/>
        <w:contextualSpacing/>
        <w:jc w:val="both"/>
        <w:rPr>
          <w:rFonts w:eastAsia="Times New Roman"/>
          <w:szCs w:val="24"/>
        </w:rPr>
      </w:pPr>
      <w:r>
        <w:rPr>
          <w:rFonts w:eastAsia="Times New Roman"/>
          <w:szCs w:val="24"/>
        </w:rPr>
        <w:t>Ήθελα να τονίσω επί του θέματος, γιατί το είπε ο κ</w:t>
      </w:r>
      <w:r>
        <w:rPr>
          <w:rFonts w:eastAsia="Times New Roman"/>
          <w:szCs w:val="24"/>
        </w:rPr>
        <w:t xml:space="preserve">. Αϊβατίδης στην ομιλία του, ότι εκκρεμείς ποινικές υποθέσεις δεν υπάρχουν. Δεν γνωρίζουμε απολύτως τίποτα. </w:t>
      </w:r>
    </w:p>
    <w:p w14:paraId="4B1D479B" w14:textId="77777777" w:rsidR="00E71A02" w:rsidRDefault="00A00D33">
      <w:pPr>
        <w:spacing w:line="600" w:lineRule="auto"/>
        <w:ind w:firstLine="720"/>
        <w:contextualSpacing/>
        <w:jc w:val="both"/>
        <w:rPr>
          <w:rFonts w:eastAsia="Times New Roman"/>
          <w:szCs w:val="24"/>
        </w:rPr>
      </w:pPr>
      <w:r>
        <w:rPr>
          <w:rFonts w:eastAsia="Times New Roman"/>
          <w:szCs w:val="24"/>
        </w:rPr>
        <w:t>Ήταν μία επεξεργασία η οποία έχει γίνει από τον Φεβρουάριο –εάν θυμάμαι καλά- και η οποία έχει καταλήξει σε αυτό το ποσοστό. Δεν υπάρχει απολύτως τ</w:t>
      </w:r>
      <w:r>
        <w:rPr>
          <w:rFonts w:eastAsia="Times New Roman"/>
          <w:szCs w:val="24"/>
        </w:rPr>
        <w:t>ίποτα σκοτεινό σε αυτήν την υπόθεση. Απόδειξη είναι ότι τοποθετούμε με βάση αυτά τα οποία ακούσαμε και ήταν επαρκώς τεκμηριωμένα και αιτιολογημένα.</w:t>
      </w:r>
    </w:p>
    <w:p w14:paraId="4B1D479C"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 Θεωρώ ότι ήταν όντως σημαντική η παρέμβασή του.</w:t>
      </w:r>
    </w:p>
    <w:p w14:paraId="4B1D479D" w14:textId="77777777" w:rsidR="00E71A02" w:rsidRDefault="00A00D33">
      <w:pPr>
        <w:spacing w:line="600" w:lineRule="auto"/>
        <w:ind w:firstLine="720"/>
        <w:contextualSpacing/>
        <w:jc w:val="both"/>
        <w:rPr>
          <w:rFonts w:eastAsia="Times New Roman"/>
          <w:bCs/>
          <w:szCs w:val="24"/>
        </w:rPr>
      </w:pPr>
      <w:r>
        <w:rPr>
          <w:rFonts w:eastAsia="Times New Roman"/>
          <w:bCs/>
          <w:szCs w:val="24"/>
        </w:rPr>
        <w:t>Τον λόγο έχει ο ειδικός αγορητής του ΚΚΕ κ. Δελής για δεκαπέντε λεπτά.</w:t>
      </w:r>
    </w:p>
    <w:p w14:paraId="4B1D479E"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ΙΩΑΝΝΗΣ ΔΕΛΗΣ:</w:t>
      </w:r>
      <w:r>
        <w:rPr>
          <w:rFonts w:eastAsia="Times New Roman"/>
          <w:bCs/>
          <w:szCs w:val="24"/>
        </w:rPr>
        <w:t xml:space="preserve"> Κυρίες και κύριοι Βουλευτές, όπως ήταν λογικό να συμβεί, τον τόνο στη σημερινή συνεδρίαση</w:t>
      </w:r>
      <w:r>
        <w:rPr>
          <w:rFonts w:eastAsia="Times New Roman"/>
          <w:bCs/>
          <w:szCs w:val="24"/>
        </w:rPr>
        <w:t xml:space="preserve"> δεν τον δίνει το νομοσχέδιο, αφού χθες το βράδυ, λίγες ώρες πριν αυτό το νομοσχέδιο του Υπουργείου Δικαιοσύνης μπει για συζήτηση στην </w:t>
      </w:r>
      <w:r>
        <w:rPr>
          <w:rFonts w:eastAsia="Times New Roman"/>
          <w:bCs/>
          <w:szCs w:val="24"/>
        </w:rPr>
        <w:t>Ολομέλεια</w:t>
      </w:r>
      <w:r>
        <w:rPr>
          <w:rFonts w:eastAsia="Times New Roman"/>
          <w:bCs/>
          <w:szCs w:val="24"/>
        </w:rPr>
        <w:t>, ο Υπουργός Δικαιοσύνης φέρνει ξαφνικά μια τροπολογία -και τι τροπολογία!- για τους πλειστηριασμούς στο δικό το</w:t>
      </w:r>
      <w:r>
        <w:rPr>
          <w:rFonts w:eastAsia="Times New Roman"/>
          <w:bCs/>
          <w:szCs w:val="24"/>
        </w:rPr>
        <w:t xml:space="preserve">υ, παρακαλώ, νομοσχέδιο. Είναι ένα νομοσχέδιο –θυμίζω- το οποίο συζητιέται στις επιτροπές εδώ και μία εβδομάδα. </w:t>
      </w:r>
    </w:p>
    <w:p w14:paraId="4B1D479F" w14:textId="77777777" w:rsidR="00E71A02" w:rsidRDefault="00A00D33">
      <w:pPr>
        <w:spacing w:line="600" w:lineRule="auto"/>
        <w:ind w:firstLine="720"/>
        <w:contextualSpacing/>
        <w:jc w:val="both"/>
        <w:rPr>
          <w:rFonts w:eastAsia="Times New Roman"/>
          <w:bCs/>
          <w:szCs w:val="24"/>
        </w:rPr>
      </w:pPr>
      <w:r>
        <w:rPr>
          <w:rFonts w:eastAsia="Times New Roman"/>
          <w:bCs/>
          <w:szCs w:val="24"/>
        </w:rPr>
        <w:t>Στις καταγγελίες που κάνουμε για τη σχετική τροπολογία που επιχειρεί η Κυβέρνηση να ψηφίσει, ο Υπουργός μας απαντά: «Δεν είναι αυτό που νομίζετ</w:t>
      </w:r>
      <w:r>
        <w:rPr>
          <w:rFonts w:eastAsia="Times New Roman"/>
          <w:bCs/>
          <w:szCs w:val="24"/>
        </w:rPr>
        <w:t>ε, είναι ανώδυνο», αραδιάζοντας μια σειρά από νομικίστικα επιχειρήματα. Μόνο που -ξέρετε- το ζήτημα των πλειστηριασμών δεν είναι νομικό ζήτημα. Είναι κοινωνικό ζήτημα και γι’ αυτό βαθιά πολιτικό.</w:t>
      </w:r>
    </w:p>
    <w:p w14:paraId="4B1D47A0" w14:textId="77777777" w:rsidR="00E71A02" w:rsidRDefault="00A00D33">
      <w:pPr>
        <w:spacing w:line="600" w:lineRule="auto"/>
        <w:ind w:firstLine="720"/>
        <w:contextualSpacing/>
        <w:jc w:val="both"/>
        <w:rPr>
          <w:rFonts w:eastAsia="Times New Roman"/>
          <w:bCs/>
          <w:szCs w:val="24"/>
        </w:rPr>
      </w:pPr>
      <w:r>
        <w:rPr>
          <w:rFonts w:eastAsia="Times New Roman"/>
          <w:bCs/>
          <w:szCs w:val="24"/>
        </w:rPr>
        <w:t>Γ</w:t>
      </w:r>
      <w:r>
        <w:rPr>
          <w:rFonts w:eastAsia="Times New Roman"/>
          <w:bCs/>
          <w:szCs w:val="24"/>
        </w:rPr>
        <w:t>ια να εξηγούμαστε. Δεν υπάρχει κα</w:t>
      </w:r>
      <w:r>
        <w:rPr>
          <w:rFonts w:eastAsia="Times New Roman"/>
          <w:bCs/>
          <w:szCs w:val="24"/>
        </w:rPr>
        <w:t>μ</w:t>
      </w:r>
      <w:r>
        <w:rPr>
          <w:rFonts w:eastAsia="Times New Roman"/>
          <w:bCs/>
          <w:szCs w:val="24"/>
        </w:rPr>
        <w:t>μιά προστασία, κα</w:t>
      </w:r>
      <w:r>
        <w:rPr>
          <w:rFonts w:eastAsia="Times New Roman"/>
          <w:bCs/>
          <w:szCs w:val="24"/>
        </w:rPr>
        <w:t>μ</w:t>
      </w:r>
      <w:r>
        <w:rPr>
          <w:rFonts w:eastAsia="Times New Roman"/>
          <w:bCs/>
          <w:szCs w:val="24"/>
        </w:rPr>
        <w:t>μιάς κα</w:t>
      </w:r>
      <w:r>
        <w:rPr>
          <w:rFonts w:eastAsia="Times New Roman"/>
          <w:bCs/>
          <w:szCs w:val="24"/>
        </w:rPr>
        <w:t>τοικίας και λογαριασμού για χρέη στο δημόσιο και τα ασφαλιστικά ταμεία. Και αυτό γίνεται τώρα, αυτή τη στιγμή που μιλάμε! Γι’ αυτό και οι κατασχέσεις σε αυτό το ζήτημα πάνε σύννεφο. Και δεν υπάρχει κα</w:t>
      </w:r>
      <w:r>
        <w:rPr>
          <w:rFonts w:eastAsia="Times New Roman"/>
          <w:bCs/>
          <w:szCs w:val="24"/>
        </w:rPr>
        <w:t>μ</w:t>
      </w:r>
      <w:r>
        <w:rPr>
          <w:rFonts w:eastAsia="Times New Roman"/>
          <w:bCs/>
          <w:szCs w:val="24"/>
        </w:rPr>
        <w:t xml:space="preserve">μιά προστασία κατοικίας από το 2018 και αυτό το ξέρουν </w:t>
      </w:r>
      <w:r>
        <w:rPr>
          <w:rFonts w:eastAsia="Times New Roman"/>
          <w:bCs/>
          <w:szCs w:val="24"/>
        </w:rPr>
        <w:t xml:space="preserve">πολύ καλά και οι τράπεζες και τα </w:t>
      </w:r>
      <w:r>
        <w:rPr>
          <w:rFonts w:eastAsia="Times New Roman"/>
          <w:bCs/>
          <w:szCs w:val="24"/>
          <w:lang w:val="en-US"/>
        </w:rPr>
        <w:t>funds</w:t>
      </w:r>
      <w:r>
        <w:rPr>
          <w:rFonts w:eastAsia="Times New Roman"/>
          <w:bCs/>
          <w:szCs w:val="24"/>
        </w:rPr>
        <w:t>. Γι’ αυτό και ακονίζουν τα νύχια τους και εσείς με κάθε τρόπο τους βοηθάτε, όπως και με αυτήν την τροπολογία.</w:t>
      </w:r>
    </w:p>
    <w:p w14:paraId="4B1D47A1" w14:textId="77777777" w:rsidR="00E71A02" w:rsidRDefault="00A00D33">
      <w:pPr>
        <w:spacing w:line="600" w:lineRule="auto"/>
        <w:ind w:firstLine="720"/>
        <w:contextualSpacing/>
        <w:jc w:val="both"/>
        <w:rPr>
          <w:rFonts w:eastAsia="Times New Roman"/>
          <w:bCs/>
          <w:szCs w:val="24"/>
        </w:rPr>
      </w:pPr>
      <w:r>
        <w:rPr>
          <w:rFonts w:eastAsia="Times New Roman"/>
          <w:bCs/>
          <w:szCs w:val="24"/>
        </w:rPr>
        <w:t>Φαίνεται ότι το υπνωτικό χάπι της περιβόητης «</w:t>
      </w:r>
      <w:r>
        <w:rPr>
          <w:rFonts w:eastAsia="Times New Roman"/>
          <w:bCs/>
          <w:szCs w:val="24"/>
        </w:rPr>
        <w:t>συμφωνίας κυρίων</w:t>
      </w:r>
      <w:r>
        <w:rPr>
          <w:rFonts w:eastAsia="Times New Roman"/>
          <w:bCs/>
          <w:szCs w:val="24"/>
        </w:rPr>
        <w:t>» που διαφημίσατε με τις τράπεζες, δεν πιάνει</w:t>
      </w:r>
      <w:r>
        <w:rPr>
          <w:rFonts w:eastAsia="Times New Roman"/>
          <w:bCs/>
          <w:szCs w:val="24"/>
        </w:rPr>
        <w:t xml:space="preserve"> και αρπάζετε τον βούρδουλα της καταστολής. Άλλη μια φορά, λοιπόν, που η Κυβέρνηση του ΣΥΡΙΖΑ τις τελευταίες μέρες νομοθετεί στα μουλωχτά. Το αντιλαϊκό ρεπερτόριο της Κυβέρνησης δεν έχει τελειωμό. Η κατρακύλα δεν έχει σταματημό. Τούτη τη φορά επιχειρείτε ν</w:t>
      </w:r>
      <w:r>
        <w:rPr>
          <w:rFonts w:eastAsia="Times New Roman"/>
          <w:bCs/>
          <w:szCs w:val="24"/>
        </w:rPr>
        <w:t>α ποινικοποιήσετε αδίστακτα τον αγώνα όσων αγωνίζονται ενάντια στους πλειστηριασμούς λαϊκών κατοικιών.</w:t>
      </w:r>
    </w:p>
    <w:p w14:paraId="4B1D47A2" w14:textId="77777777" w:rsidR="00E71A02" w:rsidRDefault="00A00D33">
      <w:pPr>
        <w:spacing w:line="600" w:lineRule="auto"/>
        <w:ind w:firstLine="720"/>
        <w:contextualSpacing/>
        <w:jc w:val="both"/>
        <w:rPr>
          <w:rFonts w:eastAsia="Times New Roman"/>
          <w:bCs/>
          <w:szCs w:val="24"/>
        </w:rPr>
      </w:pPr>
      <w:r>
        <w:rPr>
          <w:rFonts w:eastAsia="Times New Roman"/>
          <w:bCs/>
          <w:szCs w:val="24"/>
        </w:rPr>
        <w:t>Τις προάλλες προσπαθήσατε με τον ίδιο ακριβώς τρόπο να χτυπήσετε το πιο ιερό δικαίωμα των εργαζομένων, το δικαίωμα στην απεργία. Σήμερα η τροπολογία ΣΥΡΙ</w:t>
      </w:r>
      <w:r>
        <w:rPr>
          <w:rFonts w:eastAsia="Times New Roman"/>
          <w:bCs/>
          <w:szCs w:val="24"/>
        </w:rPr>
        <w:t xml:space="preserve">ΖΑ, η τροπολογία Κοντονή -όπως θα μείνει στην ιστορία- θεωρεί τον αγώνα για την προστασία της λαϊκής κατοικίας ως κακούργημα, το οποίο διώκεται αυτεπάγγελτα με ποινές φυλάκισης από τρεις έως έξι μήνες τουλάχιστον. Θεωρείτε δηλαδή, ως εγκληματία που πρέπει </w:t>
      </w:r>
      <w:r>
        <w:rPr>
          <w:rFonts w:eastAsia="Times New Roman"/>
          <w:bCs/>
          <w:szCs w:val="24"/>
        </w:rPr>
        <w:t>να φυλακιστεί όποιον αγωνίζεται για να προστατεύσει τα λαϊκά σπίτια από τα νύχια των αδίστακτων αρπακτικών, ντόπιων και ξένων. Αυτά νομοθετείτε. Να τα χαίρεστε και να τα καμαρώνετε!</w:t>
      </w:r>
    </w:p>
    <w:p w14:paraId="4B1D47A3" w14:textId="77777777" w:rsidR="00E71A02" w:rsidRDefault="00A00D33">
      <w:pPr>
        <w:spacing w:line="600" w:lineRule="auto"/>
        <w:ind w:firstLine="720"/>
        <w:contextualSpacing/>
        <w:jc w:val="both"/>
        <w:rPr>
          <w:rFonts w:eastAsia="Times New Roman"/>
          <w:bCs/>
          <w:szCs w:val="24"/>
        </w:rPr>
      </w:pPr>
      <w:r>
        <w:rPr>
          <w:rFonts w:eastAsia="Times New Roman"/>
          <w:bCs/>
          <w:szCs w:val="24"/>
        </w:rPr>
        <w:t xml:space="preserve">Για σιγά, όμως, σαν πολύ φόρα δεν πήρατε; Ποιος σας δίνει αυτόν τον αέρα; </w:t>
      </w:r>
      <w:r>
        <w:rPr>
          <w:rFonts w:eastAsia="Times New Roman"/>
          <w:bCs/>
          <w:szCs w:val="24"/>
        </w:rPr>
        <w:t xml:space="preserve">Το ΔΝΤ; Ο Ντάισελμπλουμ; Οι θεσμοί; Η Ευρωπαϊκή Ένωση; Ή μήπως ο Τραμπ, όλοι αυτοί στάζουν μέλι για την Κυβέρνησή σας; Ή μήπως ο ΣΕΒ και οι τραπεζίτες που δεν τους χαλάτε χατίρι και σας έχουν στα όπα-όπα; </w:t>
      </w:r>
    </w:p>
    <w:p w14:paraId="4B1D47A4" w14:textId="77777777" w:rsidR="00E71A02" w:rsidRDefault="00A00D33">
      <w:pPr>
        <w:spacing w:line="600" w:lineRule="auto"/>
        <w:ind w:firstLine="720"/>
        <w:contextualSpacing/>
        <w:jc w:val="both"/>
        <w:rPr>
          <w:rFonts w:eastAsia="Times New Roman"/>
          <w:bCs/>
          <w:szCs w:val="24"/>
        </w:rPr>
      </w:pPr>
      <w:r>
        <w:rPr>
          <w:rFonts w:eastAsia="Times New Roman"/>
          <w:bCs/>
          <w:szCs w:val="24"/>
        </w:rPr>
        <w:t>Κάνετε, όμως, ένα λάθος. Το ίδιο ακριβώς λάθος που</w:t>
      </w:r>
      <w:r>
        <w:rPr>
          <w:rFonts w:eastAsia="Times New Roman"/>
          <w:bCs/>
          <w:szCs w:val="24"/>
        </w:rPr>
        <w:t xml:space="preserve"> έκαναν και άλλοι πριν από εσάς. Υποτιμάτε τον λαό και τη δύναμή του. Πάτε να τον φοβίσετε, να τον τρομοκρατήσετε για να μην αντιστέκεται στην πολιτική σας. Είστε, όμως, βαθιά νυχτωμένοι εάν νομίζετε ότι με τον αυταρχισμό και την καταστολή, την πυγμή και τ</w:t>
      </w:r>
      <w:r>
        <w:rPr>
          <w:rFonts w:eastAsia="Times New Roman"/>
          <w:bCs/>
          <w:szCs w:val="24"/>
        </w:rPr>
        <w:t xml:space="preserve">ην κρατική βία θα σταματήσετε την πάλη του λαού για τα σπίτια του και τη ζωή του. </w:t>
      </w:r>
    </w:p>
    <w:p w14:paraId="4B1D47A5" w14:textId="77777777" w:rsidR="00E71A02" w:rsidRDefault="00A00D33">
      <w:pPr>
        <w:spacing w:line="600" w:lineRule="auto"/>
        <w:ind w:firstLine="720"/>
        <w:contextualSpacing/>
        <w:jc w:val="both"/>
        <w:rPr>
          <w:rFonts w:eastAsia="Times New Roman"/>
          <w:bCs/>
          <w:szCs w:val="24"/>
        </w:rPr>
      </w:pPr>
      <w:r>
        <w:rPr>
          <w:rFonts w:eastAsia="Times New Roman"/>
          <w:bCs/>
          <w:szCs w:val="24"/>
        </w:rPr>
        <w:t>Το αντίθετο θα γίνει. Αυτή η πάλη, αυτός ο αγώνας θα δυναμώσει ακόμα πιο πολύ, θα παραμερίσουν τις αυταπάτες τους και θα έρθουν σε αυτόν πολλοί περισσότεροι. Γιατί οι δίκαιο</w:t>
      </w:r>
      <w:r>
        <w:rPr>
          <w:rFonts w:eastAsia="Times New Roman"/>
          <w:bCs/>
          <w:szCs w:val="24"/>
        </w:rPr>
        <w:t xml:space="preserve">ι αγώνες δεν </w:t>
      </w:r>
      <w:r>
        <w:rPr>
          <w:rFonts w:eastAsia="Times New Roman"/>
          <w:bCs/>
          <w:szCs w:val="24"/>
        </w:rPr>
        <w:t xml:space="preserve">σταματούν </w:t>
      </w:r>
      <w:r>
        <w:rPr>
          <w:rFonts w:eastAsia="Times New Roman"/>
          <w:bCs/>
          <w:szCs w:val="24"/>
        </w:rPr>
        <w:t>και όποιος τους εμποδίζει, αλίμονό του. Η ιστορία του έχει έτοιμο τον πάσσαλο της ατίμωσης. Πέφτουν και οι τελευταίες σας μάσκες.</w:t>
      </w:r>
    </w:p>
    <w:p w14:paraId="4B1D47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Αυτεπάγγελτα διώκονται όσοι διαταράσσουν την απρόσκοπτη και εύρυθμη διενέργεια των πλειστηριασμών, διατ</w:t>
      </w:r>
      <w:r>
        <w:rPr>
          <w:rFonts w:eastAsia="Times New Roman" w:cs="Times New Roman"/>
          <w:szCs w:val="24"/>
        </w:rPr>
        <w:t>άζετε χωρίς ντροπή με τον νόμο σας, διότι «οι ανωτέρω νομοθετικές ρυθμίσεις υπαγορεύονται από λόγους υπέρτερου δημοσιονομικού και δημοσίου συμφέροντος, που αποσκοπούν στη στήριξη και προστασία της εθνικής οικονομίας» όπως γράφετε επί λέξει στην αιτιολόγηση</w:t>
      </w:r>
      <w:r>
        <w:rPr>
          <w:rFonts w:eastAsia="Times New Roman" w:cs="Times New Roman"/>
          <w:szCs w:val="24"/>
        </w:rPr>
        <w:t xml:space="preserve"> της τροπολογίας σας. Αίσχος! Και τι δεν μας θυμίζουν όλα αυτά! Και ποιοι τα λέγανε πριν από εσάς, τρία χρόνια μόλις πριν, και θα τα λένε πάντα όσοι αντιμάχονται τον λαό και τις ανάγκες του! </w:t>
      </w:r>
    </w:p>
    <w:p w14:paraId="4B1D47A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Αποδεικνύεται ότι και για εσάς η λαϊκή κατοικία που αποκτήθηκε μ</w:t>
      </w:r>
      <w:r>
        <w:rPr>
          <w:rFonts w:eastAsia="Times New Roman" w:cs="Times New Roman"/>
          <w:szCs w:val="24"/>
        </w:rPr>
        <w:t xml:space="preserve">ε κόπους και με βάσανα μίας ολόκληρης ζωής, όπως και όλα τα λαϊκά δικαιώματα, δεν ανήκουν στην εθνική οικονομία για να προστατευθούν. </w:t>
      </w:r>
      <w:r>
        <w:rPr>
          <w:rFonts w:eastAsia="Times New Roman" w:cs="Times New Roman"/>
          <w:szCs w:val="24"/>
        </w:rPr>
        <w:t>Ίσα-</w:t>
      </w:r>
      <w:r>
        <w:rPr>
          <w:rFonts w:eastAsia="Times New Roman" w:cs="Times New Roman"/>
          <w:szCs w:val="24"/>
        </w:rPr>
        <w:t>ίσα για εσάς, όπως και για τους πριν από εσάς, για το ίδιο το βάρβαρο σύστημα που υπηρετείτε οι λαϊκές κατοικίες είναι</w:t>
      </w:r>
      <w:r>
        <w:rPr>
          <w:rFonts w:eastAsia="Times New Roman" w:cs="Times New Roman"/>
          <w:szCs w:val="24"/>
        </w:rPr>
        <w:t xml:space="preserve"> η τροφή των τραπεζών και των διαφόρων αρπακτικών</w:t>
      </w:r>
      <w:r>
        <w:rPr>
          <w:rFonts w:eastAsia="Times New Roman" w:cs="Times New Roman"/>
          <w:szCs w:val="24"/>
        </w:rPr>
        <w:t xml:space="preserve"> </w:t>
      </w:r>
      <w:r>
        <w:rPr>
          <w:rFonts w:eastAsia="Times New Roman" w:cs="Times New Roman"/>
          <w:szCs w:val="24"/>
        </w:rPr>
        <w:t xml:space="preserve">τύπου </w:t>
      </w:r>
      <w:r>
        <w:rPr>
          <w:rFonts w:eastAsia="Times New Roman" w:cs="Times New Roman"/>
          <w:szCs w:val="24"/>
          <w:lang w:val="en-US"/>
        </w:rPr>
        <w:t>funds</w:t>
      </w:r>
      <w:r>
        <w:rPr>
          <w:rFonts w:eastAsia="Times New Roman" w:cs="Times New Roman"/>
          <w:szCs w:val="24"/>
        </w:rPr>
        <w:t xml:space="preserve"> και τα λαϊκά δικαιώματα είναι το λάδι και το καύσιμο στην μηχανή της ανάπτυξης των κερδών του κεφαλαίου. Για σας τα λαϊκά σπίτια είναι το καλύτερο προσάναμμα στην ενίσχυση της ρευστότητας του χρ</w:t>
      </w:r>
      <w:r>
        <w:rPr>
          <w:rFonts w:eastAsia="Times New Roman" w:cs="Times New Roman"/>
          <w:szCs w:val="24"/>
        </w:rPr>
        <w:t>ηματοπιστωτικού συστήματος και το γράφετε αυτό ξεδιάντροπα στον νόμο σας. Πάνω απ’ όλα η ρευστότητα των τραπεζών! Για χάρη της ρευστοποιείτε, εξαϋλώνετε κόπους και ιδρώτα μιας ζωής, δικαιώματα που κερδήθηκαν από την εργατική τάξη με θυσίες αιματοποτισμένες</w:t>
      </w:r>
      <w:r>
        <w:rPr>
          <w:rFonts w:eastAsia="Times New Roman" w:cs="Times New Roman"/>
          <w:szCs w:val="24"/>
        </w:rPr>
        <w:t xml:space="preserve">. </w:t>
      </w:r>
    </w:p>
    <w:p w14:paraId="4B1D47A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Κουνάτε και τον μπαμπούλα μιας νέας ανακεφαλαιοποίησης των τραπεζών, λες και είναι ευαγή ιδρύματα οι τράπεζες και όχι εργαλεία των κεφαλαιοκρατών, λες και αυτές τις ανακεφαλαιοποιήσεις είναι υποχρεωμένοι να τις φορτώνονται συνέχεια οι άνθρωποι του μόχθο</w:t>
      </w:r>
      <w:r>
        <w:rPr>
          <w:rFonts w:eastAsia="Times New Roman" w:cs="Times New Roman"/>
          <w:szCs w:val="24"/>
        </w:rPr>
        <w:t xml:space="preserve">υ και όχι αυτοί που τις έχουν και κάνουν κουμάντο σε αυτές, λες και για τις ανακεφαλαιοποιήσεις φταίνε οι εργαζόμενοι και οι συνταξιούχοι και όχι η αγριότητα της καπιταλιστικής μηχανής όταν βρίσκεται σε κρίση. </w:t>
      </w:r>
    </w:p>
    <w:p w14:paraId="4B1D47A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έτσι να που και ο ΣΥΡΙΖΑ σηκώνει το σιδερένιο χέρι του νόμου και της τάξης, αφήνει κατά μέρος το καρότο και πιάνει το μαστίγιο. Έτσι γίνεται πάντα. Όσο πιο αντιλαϊκή γίνεται η πολιτική σας τόσο περισσότερο θα καταφεύγει στον αυταρχισμό και στην καταστο</w:t>
      </w:r>
      <w:r>
        <w:rPr>
          <w:rFonts w:eastAsia="Times New Roman" w:cs="Times New Roman"/>
          <w:szCs w:val="24"/>
        </w:rPr>
        <w:t>λή. Είναι σαν το νύχι με το κρέας αυτά, πάνε μαζί. Το μαθαίνουν καλά όσοι πάνε να διαδηλώσουν έξω από το Πρωθυπουργικό Μέγαρο. Το γνώρισαν πρόσφατα στα Γιάννενα οι απολυμένοι που έκαναν το έγκλημα</w:t>
      </w:r>
      <w:r>
        <w:rPr>
          <w:rFonts w:eastAsia="Times New Roman" w:cs="Times New Roman"/>
          <w:szCs w:val="24"/>
        </w:rPr>
        <w:t xml:space="preserve"> </w:t>
      </w:r>
      <w:r>
        <w:rPr>
          <w:rFonts w:eastAsia="Times New Roman" w:cs="Times New Roman"/>
          <w:szCs w:val="24"/>
        </w:rPr>
        <w:t xml:space="preserve">να διαμαρτυρηθούν και να διεκδικήσουν το δικαίωμά τους στη </w:t>
      </w:r>
      <w:r>
        <w:rPr>
          <w:rFonts w:eastAsia="Times New Roman" w:cs="Times New Roman"/>
          <w:szCs w:val="24"/>
        </w:rPr>
        <w:t xml:space="preserve">δουλειά. Το ζήσανε, ίσως μάλιστα και για πρώτη φορά, στην πρόσφατη απεργία προχθές και οι μαθητές που τόλμησαν να θέλουν να σταθούν περήφανα δίπλα στους αγωνιζόμενους γονείς τους στα Τρίκαλα, στη Λαμία, στη Γραβιά, στη Θεσσαλονίκη, στη Βέροια, στη Νάουσα, </w:t>
      </w:r>
      <w:r>
        <w:rPr>
          <w:rFonts w:eastAsia="Times New Roman" w:cs="Times New Roman"/>
          <w:szCs w:val="24"/>
        </w:rPr>
        <w:t>στο Ίλιο</w:t>
      </w:r>
      <w:r>
        <w:rPr>
          <w:rFonts w:eastAsia="Times New Roman" w:cs="Times New Roman"/>
          <w:szCs w:val="24"/>
        </w:rPr>
        <w:t>ν</w:t>
      </w:r>
      <w:r>
        <w:rPr>
          <w:rFonts w:eastAsia="Times New Roman" w:cs="Times New Roman"/>
          <w:szCs w:val="24"/>
        </w:rPr>
        <w:t xml:space="preserve">, στην Ξάνθη και στα Γιάννενα και τότε εισπράξανε απειλές και πέσαν πάνω τους αποβολές από διευθυντάδες στον θλιβερό ρόλο του παιδονόμου. Βρήκαν μπροστά τους ακόμη και τα ΔΙΑΣ. </w:t>
      </w:r>
    </w:p>
    <w:p w14:paraId="4B1D47A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 ό,τι φαίνεται, ο ΣΥΡΙΖΑ μπαίνει για τα καλά στον δρόμο της κρατικής καταστολής και του αυταρχισμού. Είναι σαν να θέλει να στείλει μήνυμα για το ότι η αντιλαϊκή του πολιτική όχι μόνο θα συνεχιστεί, αλλά και θα ενταθεί διά πυρός και σιδήρου. Εμείς το ξέρ</w:t>
      </w:r>
      <w:r>
        <w:rPr>
          <w:rFonts w:eastAsia="Times New Roman" w:cs="Times New Roman"/>
          <w:szCs w:val="24"/>
        </w:rPr>
        <w:t xml:space="preserve">ουμε πάρα πολύ καλά. </w:t>
      </w:r>
    </w:p>
    <w:p w14:paraId="4B1D47A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μαρτυράει και ο </w:t>
      </w:r>
      <w:r>
        <w:rPr>
          <w:rFonts w:eastAsia="Times New Roman" w:cs="Times New Roman"/>
          <w:szCs w:val="24"/>
        </w:rPr>
        <w:t xml:space="preserve">προϋπολογισμός </w:t>
      </w:r>
      <w:r>
        <w:rPr>
          <w:rFonts w:eastAsia="Times New Roman" w:cs="Times New Roman"/>
          <w:szCs w:val="24"/>
        </w:rPr>
        <w:t xml:space="preserve">που προχθές ψηφίσατε, που και αυτός αυγαταίνει τους φόρους για τον λαό και κόβει από την υγεία και την παιδεία την ώρα που χαϊδεύει και ταΐζει το κεφάλαιο. </w:t>
      </w:r>
    </w:p>
    <w:p w14:paraId="4B1D47A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μαρτυράει η αύξηση στο οικιακό νυχτερινό</w:t>
      </w:r>
      <w:r>
        <w:rPr>
          <w:rFonts w:eastAsia="Times New Roman" w:cs="Times New Roman"/>
          <w:szCs w:val="24"/>
        </w:rPr>
        <w:t xml:space="preserve"> ρεύμα που κάνατε χθες την ώρα που το μειώνετε για τις μεγάλες επιχειρήσεις. </w:t>
      </w:r>
    </w:p>
    <w:p w14:paraId="4B1D47A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μαρτυρά ακόμη άλλη μία τροπολογία στο ίδιο νομοσχέδιο το σημερινό, που έρχεται να απελευθερώσει τάχα από τα δεσμά τα φαρμακεία των αυτοαπασχολούμενων, που ήταν φυλακισμένα στα</w:t>
      </w:r>
      <w:r>
        <w:rPr>
          <w:rFonts w:eastAsia="Times New Roman" w:cs="Times New Roman"/>
          <w:szCs w:val="24"/>
        </w:rPr>
        <w:t xml:space="preserve"> δεσμά, για να τα στείλει κατευθείαν στα σαγόνια</w:t>
      </w:r>
      <w:r>
        <w:rPr>
          <w:rFonts w:eastAsia="Times New Roman" w:cs="Times New Roman"/>
          <w:szCs w:val="24"/>
        </w:rPr>
        <w:t xml:space="preserve"> </w:t>
      </w:r>
      <w:r>
        <w:rPr>
          <w:rFonts w:eastAsia="Times New Roman" w:cs="Times New Roman"/>
          <w:szCs w:val="24"/>
        </w:rPr>
        <w:t>των μεγάλων επιχειρηματιών που θέλουν να συγκεντρώσουν και να φάνε ολόκληρη την πίτα</w:t>
      </w:r>
      <w:r>
        <w:rPr>
          <w:rFonts w:eastAsia="Times New Roman" w:cs="Times New Roman"/>
          <w:szCs w:val="24"/>
        </w:rPr>
        <w:t xml:space="preserve"> </w:t>
      </w:r>
      <w:r>
        <w:rPr>
          <w:rFonts w:eastAsia="Times New Roman" w:cs="Times New Roman"/>
          <w:szCs w:val="24"/>
        </w:rPr>
        <w:t xml:space="preserve">της λιανικής του φαρμάκου. </w:t>
      </w:r>
    </w:p>
    <w:p w14:paraId="4B1D47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Όλα αυτά τα απαιτεί άλλωστε το κεφάλαιο, οι επιχειρηματικοί όμιλοι, ο ΣΕΒ, όλοι όσους υπηρετεί</w:t>
      </w:r>
      <w:r>
        <w:rPr>
          <w:rFonts w:eastAsia="Times New Roman" w:cs="Times New Roman"/>
          <w:szCs w:val="24"/>
        </w:rPr>
        <w:t xml:space="preserve"> με την πολιτική της και η σημερινή Κυβέρνηση, όλοι όσοι βιάζονται να πιάσουν καλό τραπέζι στο μεγάλο φαγοπότι</w:t>
      </w:r>
      <w:r>
        <w:rPr>
          <w:rFonts w:eastAsia="Times New Roman" w:cs="Times New Roman"/>
          <w:szCs w:val="24"/>
        </w:rPr>
        <w:t xml:space="preserve"> </w:t>
      </w:r>
      <w:r>
        <w:rPr>
          <w:rFonts w:eastAsia="Times New Roman" w:cs="Times New Roman"/>
          <w:szCs w:val="24"/>
        </w:rPr>
        <w:t xml:space="preserve">της ανάπτυξης που στρώνει γι’ αυτούς ο ΣΥΡΙΖΑ. </w:t>
      </w:r>
    </w:p>
    <w:p w14:paraId="4B1D47AF" w14:textId="77777777" w:rsidR="00E71A02" w:rsidRDefault="00A00D33">
      <w:pPr>
        <w:tabs>
          <w:tab w:val="left" w:pos="3642"/>
          <w:tab w:val="center" w:pos="4753"/>
          <w:tab w:val="left" w:pos="6214"/>
        </w:tabs>
        <w:spacing w:line="600" w:lineRule="auto"/>
        <w:contextualSpacing/>
        <w:jc w:val="both"/>
        <w:rPr>
          <w:rFonts w:eastAsia="Times New Roman" w:cs="Times New Roman"/>
          <w:szCs w:val="24"/>
        </w:rPr>
      </w:pPr>
      <w:r>
        <w:rPr>
          <w:rFonts w:eastAsia="Times New Roman" w:cs="Times New Roman"/>
          <w:szCs w:val="24"/>
        </w:rPr>
        <w:t>Να ξέρετε, όμως, καλά ότι το γάντι που ρίχνετε στον λαό αυτός θα το σηκώσει, μαζί με τους κομμουν</w:t>
      </w:r>
      <w:r>
        <w:rPr>
          <w:rFonts w:eastAsia="Times New Roman" w:cs="Times New Roman"/>
          <w:szCs w:val="24"/>
        </w:rPr>
        <w:t>ιστές.</w:t>
      </w:r>
    </w:p>
    <w:p w14:paraId="4B1D47B0"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Οι καταδίκες που θα υπάρξουν με τη διάταξη που πάτε να ψηφίσετε σήμερα, –και εμείς λέμε ότι σίγουρα θα υπάρξουν με αυτό που θα ψηφίσετε- θα έχουν και την υπογραφή όλων </w:t>
      </w:r>
      <w:r>
        <w:rPr>
          <w:rFonts w:eastAsia="Times New Roman" w:cs="Times New Roman"/>
          <w:szCs w:val="24"/>
        </w:rPr>
        <w:t xml:space="preserve">όσοι </w:t>
      </w:r>
      <w:r>
        <w:rPr>
          <w:rFonts w:eastAsia="Times New Roman" w:cs="Times New Roman"/>
          <w:szCs w:val="24"/>
        </w:rPr>
        <w:t>ψηφίσουν σήμερα «ναι» στην ονομαστική ψηφοφορία την οποία κα</w:t>
      </w:r>
      <w:r>
        <w:rPr>
          <w:rFonts w:eastAsia="Times New Roman" w:cs="Times New Roman"/>
          <w:szCs w:val="24"/>
        </w:rPr>
        <w:t>τέθεσε το ΚΚΕ σε αυτή την αισχρή τροπολογία.</w:t>
      </w:r>
    </w:p>
    <w:p w14:paraId="4B1D47B1"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Να πούμε και δύο λόγια για το νομοσχέδιο, ξεκινώντας από τη βασική θέση του ΚΚΕ. Οι ψυχιατρικοί ασθενείς, με τους οποίους ασχολείται το νομοσχέδιο, του άρθρου 69 και 70 του Ποινικού Κώδικα είναι αυτό που λέει η </w:t>
      </w:r>
      <w:r>
        <w:rPr>
          <w:rFonts w:eastAsia="Times New Roman" w:cs="Times New Roman"/>
          <w:szCs w:val="24"/>
        </w:rPr>
        <w:t xml:space="preserve">λέξη για μας, «ασθενείς», για τους οποίους η διάπραξη μιας αξιόποινης πράξης καταδεικνύει ακριβώς ότι έχουν και αυξημένη ανάγκη θεραπείας. </w:t>
      </w:r>
    </w:p>
    <w:p w14:paraId="4B1D47B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θεραπεία τους εντάσσεται μέσα στα ειδικά ψυχιατρικά νοσοκομεία και σε τμήματα εξειδικευμένα ανάλογα με τη νόσο, ψυ</w:t>
      </w:r>
      <w:r>
        <w:rPr>
          <w:rFonts w:eastAsia="Times New Roman" w:cs="Times New Roman"/>
          <w:szCs w:val="24"/>
        </w:rPr>
        <w:t>χιατρικά νοσοκομεία με τις κατάλληλες υποδομές και τον εξοπλισμό και πλήρως στελεχωμένα με το κατάλληλο προσωπικό. Τι σας λέω τώρα δηλαδή! Εξειδικευμένα τμήματα που πρώτο τους μέλημα θα είναι η θεραπεία των ασθενών και όχι η κράτησή τους και η όποια αναγκα</w:t>
      </w:r>
      <w:r>
        <w:rPr>
          <w:rFonts w:eastAsia="Times New Roman" w:cs="Times New Roman"/>
          <w:szCs w:val="24"/>
        </w:rPr>
        <w:t>ία φύλαξή τους θα είναι ενταγμένη, θα αποτελεί μέρος της θεραπείας και μετά την επιτυχή ολοκλήρωση αυτής της θεραπείας οι άνθρωποι αυτοί που έχουν ανάγκη από μονάδες αποκατάστασης και κοινωνικής επανένταξης με ολοκληρωμένα προγράμματα εκπαίδευσης και εργασ</w:t>
      </w:r>
      <w:r>
        <w:rPr>
          <w:rFonts w:eastAsia="Times New Roman" w:cs="Times New Roman"/>
          <w:szCs w:val="24"/>
        </w:rPr>
        <w:t xml:space="preserve">ίας, όλα αυτά θα τα βρίσκουν. </w:t>
      </w:r>
    </w:p>
    <w:p w14:paraId="4B1D47B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είναι αναγκαία και η ένταξή τους σε δομές εξωνοσοκομειακής φροντίδας και περίθαλψης οι οποίες θα πρέπει να λειτουργούν στο ενιαίο, δημόσιο, μα πάνω απ’ όλα δωρεάν σύστημα υγείας, με κατάργηση κάθε επιχειρηματικής </w:t>
      </w:r>
      <w:r>
        <w:rPr>
          <w:rFonts w:eastAsia="Times New Roman" w:cs="Times New Roman"/>
          <w:szCs w:val="24"/>
        </w:rPr>
        <w:t>δράσης. Και βεβαίως θα έχουν ανάγκη από τακτική παρακολούθηση στα εξωτερικά ιατρεία εντός του ειδικού ψυχιατρικού νοσοκομείου, στα οποία και θα εξετάζονται δωρεάν και φυσικά θα έχουν δωρεάν όλα τα φάρμακα και όλες τις θεραπείες.</w:t>
      </w:r>
    </w:p>
    <w:p w14:paraId="4B1D47B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εμάς, για το κόμμα μας,</w:t>
      </w:r>
      <w:r>
        <w:rPr>
          <w:rFonts w:eastAsia="Times New Roman" w:cs="Times New Roman"/>
          <w:szCs w:val="24"/>
        </w:rPr>
        <w:t xml:space="preserve"> κεντρικό ρόλο παίζει το ζήτημα της πρόληψης, η οποία πρέπει να εκδηλώνεται και να εφαρμόζεται σε όλα τα επίπεδα. Και δεν υπάρχει καλύτερο όργανο για την εφαρμογή της πρόληψης από το Κέντρο Ψυχικής Υγείας ως τμήμα του Ενιαίου Κέντρου Υγείας, το οποίο θα δι</w:t>
      </w:r>
      <w:r>
        <w:rPr>
          <w:rFonts w:eastAsia="Times New Roman" w:cs="Times New Roman"/>
          <w:szCs w:val="24"/>
        </w:rPr>
        <w:t>ασυνδέεται με τους χώρους ευθύνης σε κάθε επίπεδο τοπικό: στα σχολεία, στα διαμερίσματα, στα οικοτροφεία, οπουδήποτε ζει και δουλεύει ο λαός, γιατί θεωρούμε ότι μόνο με την ολοκληρωμένη πρόληψη μπορούν πραγματικά να μειωθούν τα περιστατικά ανθρώπων με ψυχι</w:t>
      </w:r>
      <w:r>
        <w:rPr>
          <w:rFonts w:eastAsia="Times New Roman" w:cs="Times New Roman"/>
          <w:szCs w:val="24"/>
        </w:rPr>
        <w:t>κές διαταραχές που μένουν αφρόντιστοι, χωρίς την απαραίτητη περίθαλψη και κάτω από αυτές τις συνθήκες συχνά οδηγούνται και σε ποινικά κολάσιμες πράξεις.</w:t>
      </w:r>
    </w:p>
    <w:p w14:paraId="4B1D47B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όλα αυτά, το νομοσχέδιό σας δεν κάνει την παραμικρή αναφορά, παρά το ότι -και αυτό το αναγνωρίζουμε</w:t>
      </w:r>
      <w:r>
        <w:rPr>
          <w:rFonts w:eastAsia="Times New Roman" w:cs="Times New Roman"/>
          <w:szCs w:val="24"/>
        </w:rPr>
        <w:t xml:space="preserve"> γενικά- ο δράστης αντιμετωπίζεται ως ψυχιατρικός ασθενής που έχει ανάγκη από θεραπεία, παρά το ότι προκρίνονται θεωρητικά τα θεραπευτικά μέτρα. Όμως το ζήτημα είναι σε ποιες υποδομές αυτά θα εφαρμοστούν, με ποιον εξοπλισμό, με ποιο προσωπικό. Στα ειδικά κ</w:t>
      </w:r>
      <w:r>
        <w:rPr>
          <w:rFonts w:eastAsia="Times New Roman" w:cs="Times New Roman"/>
          <w:szCs w:val="24"/>
        </w:rPr>
        <w:t xml:space="preserve">αι στα γενικά τμήματα των ψυχιατρικών ή γενικών νοσοκομείων που στενάζουν από τις ελλείψεις; Ή τα θεραπευτικά μέτρα σε αυτούς τους ανθρώπους θα ανατεθούν στις λεγόμενες μη κυβερνητικές οργανώσεις, που έχουν αναλάβει σχεδόν εξ ολοκλήρου τις κινητές μονάδες </w:t>
      </w:r>
      <w:r>
        <w:rPr>
          <w:rFonts w:eastAsia="Times New Roman" w:cs="Times New Roman"/>
          <w:szCs w:val="24"/>
        </w:rPr>
        <w:t xml:space="preserve">ψυχικής υγείας, την ώρα που οι εξωνοσοκομειακές κρατικές μονάδες είναι ελάχιστες και υποστελεχωμένες; </w:t>
      </w:r>
    </w:p>
    <w:p w14:paraId="4B1D47B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Τελικά, όσα θετικά περιγράφονται στο νομοσχέδιο που συζητάμε, όλα αυτά τα υπονομεύει και εν</w:t>
      </w:r>
      <w:r>
        <w:rPr>
          <w:rFonts w:eastAsia="Times New Roman" w:cs="Times New Roman"/>
          <w:szCs w:val="24"/>
        </w:rPr>
        <w:t xml:space="preserve"> </w:t>
      </w:r>
      <w:r>
        <w:rPr>
          <w:rFonts w:eastAsia="Times New Roman" w:cs="Times New Roman"/>
          <w:szCs w:val="24"/>
        </w:rPr>
        <w:t>τέλει τα ακυρώνει η πολιτική σας, που είναι μια πολιτική έντα</w:t>
      </w:r>
      <w:r>
        <w:rPr>
          <w:rFonts w:eastAsia="Times New Roman" w:cs="Times New Roman"/>
          <w:szCs w:val="24"/>
        </w:rPr>
        <w:t>σης, περικοπών, υποχρηματοδότησης της υγείας με τον δημοσιονομικό κόφτη</w:t>
      </w:r>
      <w:r>
        <w:rPr>
          <w:rFonts w:eastAsia="Times New Roman" w:cs="Times New Roman"/>
          <w:szCs w:val="24"/>
        </w:rPr>
        <w:t xml:space="preserve"> </w:t>
      </w:r>
      <w:r>
        <w:rPr>
          <w:rFonts w:eastAsia="Times New Roman" w:cs="Times New Roman"/>
          <w:szCs w:val="24"/>
        </w:rPr>
        <w:t>να παραφυλάει σαν κέρβερος από πάνω μην τυχόν και αυξηθούν οι κοινωνικές δαπάνες. Αυτόν τον κόφτη</w:t>
      </w:r>
      <w:r>
        <w:rPr>
          <w:rFonts w:eastAsia="Times New Roman" w:cs="Times New Roman"/>
          <w:szCs w:val="24"/>
        </w:rPr>
        <w:t xml:space="preserve"> </w:t>
      </w:r>
      <w:r>
        <w:rPr>
          <w:rFonts w:eastAsia="Times New Roman" w:cs="Times New Roman"/>
          <w:szCs w:val="24"/>
        </w:rPr>
        <w:t>-σας το θυμίζουμε για άλλη μια φορά- εσείς τον νομοθετήσατε και εσείς τον τροχίζετε.</w:t>
      </w:r>
    </w:p>
    <w:p w14:paraId="4B1D47B7" w14:textId="77777777" w:rsidR="00E71A02" w:rsidRDefault="00A00D33">
      <w:pPr>
        <w:tabs>
          <w:tab w:val="left" w:pos="3642"/>
          <w:tab w:val="center" w:pos="4753"/>
          <w:tab w:val="left" w:pos="6214"/>
        </w:tabs>
        <w:spacing w:line="600" w:lineRule="auto"/>
        <w:ind w:firstLine="720"/>
        <w:contextualSpacing/>
        <w:jc w:val="both"/>
        <w:rPr>
          <w:rFonts w:eastAsia="Times New Roman"/>
          <w:bCs/>
          <w:szCs w:val="24"/>
        </w:rPr>
      </w:pPr>
      <w:r>
        <w:rPr>
          <w:rFonts w:eastAsia="Times New Roman" w:cs="Times New Roman"/>
          <w:szCs w:val="24"/>
        </w:rPr>
        <w:t>Κ</w:t>
      </w:r>
      <w:r>
        <w:rPr>
          <w:rFonts w:eastAsia="Times New Roman" w:cs="Times New Roman"/>
          <w:szCs w:val="24"/>
        </w:rPr>
        <w:t xml:space="preserve">λείνοντας, θα ήθελα να κάνω ένα σχόλιο, επειδή είδαμε μια μετατόπιση του Υπουργού ως προς το όριο της ουσίας </w:t>
      </w:r>
      <w:r>
        <w:rPr>
          <w:rFonts w:eastAsia="Times New Roman" w:cs="Times New Roman"/>
          <w:szCs w:val="24"/>
          <w:lang w:val="en-US"/>
        </w:rPr>
        <w:t>THC</w:t>
      </w:r>
      <w:r>
        <w:rPr>
          <w:rFonts w:eastAsia="Times New Roman" w:cs="Times New Roman"/>
          <w:szCs w:val="24"/>
        </w:rPr>
        <w:t xml:space="preserve">, </w:t>
      </w:r>
      <w:r>
        <w:rPr>
          <w:rFonts w:eastAsia="Times New Roman"/>
          <w:bCs/>
          <w:szCs w:val="24"/>
        </w:rPr>
        <w:t>τετραϋδροκανναβινόλης. Θέσαμε στον Υπουργό, ο οποίος μέχρι χθες επέμενε στο όριο του 0,8%, να μας προσκομίσει το έγγραφο του ΕΟΦ με το οποίο τ</w:t>
      </w:r>
      <w:r>
        <w:rPr>
          <w:rFonts w:eastAsia="Times New Roman"/>
          <w:bCs/>
          <w:szCs w:val="24"/>
        </w:rPr>
        <w:t xml:space="preserve">εκμηρίωνε την άποψή του για το όριο αυτό. Απ’ ό,τι καταλαβαίνουμε, τέτοιο έγγραφο δεν υπάρχει. Γι’ αυτό και θα δούμε τελικά πώς θα διατυπωθεί στη νομοτεχνική βελτίωση το συγκεκριμένο άρθρο και θα τα ξαναπούμε. Σε κάθε περίπτωση, ο δικός μας φόβος είναι να </w:t>
      </w:r>
      <w:r>
        <w:rPr>
          <w:rFonts w:eastAsia="Times New Roman"/>
          <w:bCs/>
          <w:szCs w:val="24"/>
        </w:rPr>
        <w:t>μην ανοίξει κανένα, μα κανένα παράθυρο</w:t>
      </w:r>
      <w:r>
        <w:rPr>
          <w:rFonts w:eastAsia="Times New Roman"/>
          <w:bCs/>
          <w:szCs w:val="24"/>
        </w:rPr>
        <w:t xml:space="preserve"> </w:t>
      </w:r>
      <w:r>
        <w:rPr>
          <w:rFonts w:eastAsia="Times New Roman"/>
          <w:bCs/>
          <w:szCs w:val="24"/>
        </w:rPr>
        <w:t xml:space="preserve">για να γίνει το παραμικρό βήμα στη νομιμοποίηση των ναρκωτικών. </w:t>
      </w:r>
    </w:p>
    <w:p w14:paraId="4B1D47B8" w14:textId="77777777" w:rsidR="00E71A02" w:rsidRDefault="00A00D33">
      <w:pPr>
        <w:tabs>
          <w:tab w:val="left" w:pos="1494"/>
        </w:tabs>
        <w:spacing w:line="600" w:lineRule="auto"/>
        <w:ind w:firstLine="720"/>
        <w:contextualSpacing/>
        <w:jc w:val="both"/>
        <w:rPr>
          <w:rFonts w:eastAsia="Times New Roman"/>
          <w:bCs/>
          <w:szCs w:val="24"/>
        </w:rPr>
      </w:pPr>
      <w:r>
        <w:rPr>
          <w:rFonts w:eastAsia="Times New Roman"/>
          <w:bCs/>
          <w:szCs w:val="24"/>
        </w:rPr>
        <w:t xml:space="preserve">Σας ευχαριστώ. </w:t>
      </w:r>
    </w:p>
    <w:p w14:paraId="4B1D47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Δελή και για την ακρίβεια στον χρόνο. </w:t>
      </w:r>
    </w:p>
    <w:p w14:paraId="4B1D47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όλους τους συναδέλφους, επειδή κατατέθηκε και άλλη τροπολογία -δεκαοχτώ είναι στο σύνολο- να είστε όσο το δυνατόν περισσότερο εντός του χρόνου σας, για να μην αναγκαστούμε να </w:t>
      </w:r>
      <w:r>
        <w:rPr>
          <w:rFonts w:eastAsia="Times New Roman" w:cs="Times New Roman"/>
          <w:szCs w:val="24"/>
        </w:rPr>
        <w:t xml:space="preserve">μειώσουμε </w:t>
      </w:r>
      <w:r>
        <w:rPr>
          <w:rFonts w:eastAsia="Times New Roman" w:cs="Times New Roman"/>
          <w:szCs w:val="24"/>
        </w:rPr>
        <w:t xml:space="preserve">τον χρόνο των ομιλητών. </w:t>
      </w:r>
    </w:p>
    <w:p w14:paraId="4B1D47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w:t>
      </w:r>
      <w:r>
        <w:rPr>
          <w:rFonts w:eastAsia="Times New Roman" w:cs="Times New Roman"/>
          <w:b/>
          <w:szCs w:val="24"/>
        </w:rPr>
        <w:t xml:space="preserve">ιοσύνης, Διαφάνειας και Ανθρωπίνων Δικαιωμάτων): </w:t>
      </w:r>
      <w:r>
        <w:rPr>
          <w:rFonts w:eastAsia="Times New Roman" w:cs="Times New Roman"/>
          <w:szCs w:val="24"/>
        </w:rPr>
        <w:t xml:space="preserve">Αν θέλετε, κύριε Πρόεδρε, πείτε τι αφορά η τροπολογία που κατατέθηκε. </w:t>
      </w:r>
    </w:p>
    <w:p w14:paraId="4B1D47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Η τελευταία που κατατέθηκε είναι η με αριθμό 1421, που υπογράφεται από τον κ. Τσακαλώτο και την κ. Παπαν</w:t>
      </w:r>
      <w:r>
        <w:rPr>
          <w:rFonts w:eastAsia="Times New Roman" w:cs="Times New Roman"/>
          <w:szCs w:val="24"/>
        </w:rPr>
        <w:t xml:space="preserve">άτσιου, με τίτλο: «Τροποποίηση διατάξεων του κώδικα ΦΠΑ». </w:t>
      </w:r>
    </w:p>
    <w:p w14:paraId="4B1D47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Αυτή η τροπολογία είναι κατεπείγουσα. Είναι για τον ΦΠΑ στα νησιά. </w:t>
      </w:r>
    </w:p>
    <w:p w14:paraId="4B1D47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Οι Υπουργοί θα έχ</w:t>
      </w:r>
      <w:r>
        <w:rPr>
          <w:rFonts w:eastAsia="Times New Roman" w:cs="Times New Roman"/>
          <w:szCs w:val="24"/>
        </w:rPr>
        <w:t xml:space="preserve">ουν στη διάθεσή τους τον χρόνο να τις αναπτύξουν. </w:t>
      </w:r>
    </w:p>
    <w:p w14:paraId="4B1D47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Παπαχριστόπουλε, έχετε τον λόγο για δεκαπέντε λεπτά. </w:t>
      </w:r>
    </w:p>
    <w:p w14:paraId="4B1D47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4B1D47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αναφερθώ στο νομοσχέδιο. Δεν θα εξαντλήσω όμως όλον τον χρόνο. Πιστεύω ότι τα δεκαπέντε λεπτά μού είναι υπεραρκετά. Θέλω να αναφερθώ σε κάποια θέματα που μπήκαν και δεν έχουν σχέση με το νομοσχέδιο, έχουν όμως με το Υπουργείο Δικαιοσύνης. </w:t>
      </w:r>
    </w:p>
    <w:p w14:paraId="4B1D47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 xml:space="preserve">άς νομίζω ότι αρκετοί συνάδελφοι είπαν -και μάλιστα και από την Αντιπολίτευση- ότι βρήκαν πολλά θετικά στοιχεία σε αυτό το νομοσχέδιο και χάρηκα που το άκουσα. </w:t>
      </w:r>
    </w:p>
    <w:p w14:paraId="4B1D47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θέλω να αναφερθώ συγκεκριμένα στα εξής: Νομίζω ότι μας πήρε πολύ χρόνο για να καταλάβουμε ό</w:t>
      </w:r>
      <w:r>
        <w:rPr>
          <w:rFonts w:eastAsia="Times New Roman" w:cs="Times New Roman"/>
          <w:szCs w:val="24"/>
        </w:rPr>
        <w:t>τι κάποιοι άνθρωποι δεν μπορούν να διώκονται ποινικά όταν είναι ψυχικά ασθενείς. Όλη η διαδικασία άργησε να έρθει, ήρθε όμως και νομίζω ότι αυτό το χαιρετίζουμε όλοι. Μου δίνεται όμως η ευκαιρία -καιρό τώρα θέλω να το πω αυτό- να μιλήσω για την παράγραφο 6</w:t>
      </w:r>
      <w:r>
        <w:rPr>
          <w:rFonts w:eastAsia="Times New Roman" w:cs="Times New Roman"/>
          <w:szCs w:val="24"/>
        </w:rPr>
        <w:t xml:space="preserve"> του άρθρου 2, που αναφέρεται σε κάποιον ο οποίος είναι θεραπευόμενος, ψυχικά ασθενής και δεν έχει συνήγορο. Εγώ δεν το σταματάω εκεί. Μπορεί κάποιος άνθρωπος να μην έχει ούτε μισό ευρώ στην τσέπη για να φάει και να πιει έναν καφέ ή να είναι οικονομικός με</w:t>
      </w:r>
      <w:r>
        <w:rPr>
          <w:rFonts w:eastAsia="Times New Roman" w:cs="Times New Roman"/>
          <w:szCs w:val="24"/>
        </w:rPr>
        <w:t xml:space="preserve">τανάστης ή να είναι πρόσφυγας. </w:t>
      </w:r>
    </w:p>
    <w:p w14:paraId="4B1D47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εδώ να σας αναφέρω ένα παράδειγμα το οποίο το έχω ζήσει στην Ολλανδία. Υπάρχει ένα ειδικό ταμείο και ένας ειδικός κωδικός όπου τις περιπτώσεις αυτές δεν τις αναλαμβάνει ένας νεαρός δικηγόρος την τελευταία στιγμή. Ξαναλέ</w:t>
      </w:r>
      <w:r>
        <w:rPr>
          <w:rFonts w:eastAsia="Times New Roman" w:cs="Times New Roman"/>
          <w:szCs w:val="24"/>
        </w:rPr>
        <w:t xml:space="preserve">ω ότι υπάρχει ειδικός κωδικός και ειδικό ταμείο από το ίδιο το ταμείο των δικηγόρων, που όμως ενισχύεται και από τον κρατικό προϋπολογισμό. Αυτοί οι άνθρωποι δεν μπορεί να είναι δεύτερης και τρίτης κατηγορίας. Πρέπει να αντιμετωπίζονται ισότιμα με κάποιον </w:t>
      </w:r>
      <w:r>
        <w:rPr>
          <w:rFonts w:eastAsia="Times New Roman" w:cs="Times New Roman"/>
          <w:szCs w:val="24"/>
        </w:rPr>
        <w:t xml:space="preserve">που έχει τη δυνατότητα να πληρώσει έναν δικηγόρο. </w:t>
      </w:r>
    </w:p>
    <w:p w14:paraId="4B1D47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τη χαμένη, λοιπόν, τιμή του δικηγορικού σώματος -γιατί πιστεύω ότι το 99% των δικηγόρων είναι έντιμοι άνθρωποι και κάνουν σωστά τη δουλειά τους- ιδού πεδίο δόξης λαμπρό, να δούμε τι ακριβώς γίνεται στι</w:t>
      </w:r>
      <w:r>
        <w:rPr>
          <w:rFonts w:eastAsia="Times New Roman" w:cs="Times New Roman"/>
          <w:szCs w:val="24"/>
        </w:rPr>
        <w:t>ς χώρες της Ευρωπαϊκής Ένωσης με άτομα που δεν έχουν τη δυνατότητα να υπερασπιστούν τον εαυτό τους. Ακραία περίπτωση βέβαια είναι ένας ψυχικά ασθενής. Είναι κάτι που πρέπει να το δούμε, κύριε Υπουργέ. Τουλάχιστον εγώ θα επιμείνω και με επίκαιρη ερώτησή μου</w:t>
      </w:r>
      <w:r>
        <w:rPr>
          <w:rFonts w:eastAsia="Times New Roman" w:cs="Times New Roman"/>
          <w:szCs w:val="24"/>
        </w:rPr>
        <w:t xml:space="preserve">. </w:t>
      </w:r>
    </w:p>
    <w:p w14:paraId="4B1D47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Συνεχίζω. Μου έκανε εντύπωση το άρθρο 18. Βρίσκω πολύ θετικό ότι καθιερώνεται ο θεσμός του εισαγγελέα επόπτη, κάποιος δηλαδή που πρέπει να διασφαλίζει τα ατομικά δικαιώματα και τις ατομικές ελευθερίες αυτών των ανθρώπων. Κατά τη γνώμη μου, αυτό αναδίδει</w:t>
      </w:r>
      <w:r>
        <w:rPr>
          <w:rFonts w:eastAsia="Times New Roman" w:cs="Times New Roman"/>
          <w:szCs w:val="24"/>
        </w:rPr>
        <w:t xml:space="preserve"> δημοκρατία και θέλω να το αναδείξω. </w:t>
      </w:r>
    </w:p>
    <w:p w14:paraId="4B1D47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Βλέπω πολύ θετικό το άρθρο 19, όπου ορίζονται και ο Συνήγορος του Πολίτη και η Ειδική Επιτροπή Ελέγχου Προστασίας Δικαιωμάτων των Δικαιωμάτων των Ατόμων με Ψυχικές Διαταραχές, ορισμός άλλου ενός κομματιού δημοκρατίας.</w:t>
      </w:r>
    </w:p>
    <w:p w14:paraId="4B1D47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επίσης, να εκφράσω την έκπληξή μου για τον τρόπο που η Αξιωματική Αντιπολίτευση αντιμετωπίζει το συναινετικό διαζύγιο. Δεν θέλω να κάνω κανένα σχόλιο. Κρίνονται όλοι και τους ακούνε και οι πολίτες. Χτυπιόμαστε όλοι για την αποσυμφόρηση των δικαστηρίω</w:t>
      </w:r>
      <w:r>
        <w:rPr>
          <w:rFonts w:eastAsia="Times New Roman" w:cs="Times New Roman"/>
          <w:szCs w:val="24"/>
        </w:rPr>
        <w:t xml:space="preserve">ν. Εάν είναι δυνατόν! Μάλιστα, άκουσα επιχειρήματα ότι δεν βοηθάει. Πώς δεν βοηθάει; Ψάξτε και βρείτε τα πινάκια, να δείτε πόσες υποθέσεις υπάρχουν καθημερινά. Πηγαίνετε σε ένα δικαστήριο να το δείτε. Πιστεύω πως ήταν κάτι που έπρεπε να έχει γίνει εδώ και </w:t>
      </w:r>
      <w:r>
        <w:rPr>
          <w:rFonts w:eastAsia="Times New Roman" w:cs="Times New Roman"/>
          <w:szCs w:val="24"/>
        </w:rPr>
        <w:t xml:space="preserve">χρόνια. </w:t>
      </w:r>
    </w:p>
    <w:p w14:paraId="4B1D47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γιατί κάποιοι το περάσανε αβρόχοις ποσί, να πω και το εξής. Κάποτε λέγαμε «οι κουτόφραγκοι με τα σκυλάκια και τα γατάκια. Τι θέλουνε;» και τους κάναμε και κριτική εμείς οι Νότιοι, οι «σωστοί». Κάποτε, λοιπόν, ένας σοφός καθηγητής </w:t>
      </w:r>
      <w:r>
        <w:rPr>
          <w:rFonts w:eastAsia="Times New Roman" w:cs="Times New Roman"/>
          <w:szCs w:val="24"/>
        </w:rPr>
        <w:t>παν</w:t>
      </w:r>
      <w:r>
        <w:rPr>
          <w:rFonts w:eastAsia="Times New Roman" w:cs="Times New Roman"/>
          <w:szCs w:val="24"/>
        </w:rPr>
        <w:t xml:space="preserve">επιστημίου </w:t>
      </w:r>
      <w:r>
        <w:rPr>
          <w:rFonts w:eastAsia="Times New Roman" w:cs="Times New Roman"/>
          <w:szCs w:val="24"/>
        </w:rPr>
        <w:t>μού είχε πει, όταν ήμουν μικρός και είχα και εγώ την ίδια αντίληψη και απαξίωνα, ότι στα χωριά τα ζώα τα σκοτώνουν, τα πετάνε στη στάχτη και δεν τα υπολογίζουν καθόλου παρά μόνο εάν τα χρησιμοποιούν. Και μου είχε πει ότι ένα γατί μπορεί να σου θ</w:t>
      </w:r>
      <w:r>
        <w:rPr>
          <w:rFonts w:eastAsia="Times New Roman" w:cs="Times New Roman"/>
          <w:szCs w:val="24"/>
        </w:rPr>
        <w:t xml:space="preserve">εραπεύσει ένα εγκεφαλικό επεισόδιο. Ένα σκυλάκι και ένα γατί μπορούν να σε θεραπεύσουν από πάρα πολλές αρρώστιες. </w:t>
      </w:r>
    </w:p>
    <w:p w14:paraId="4B1D47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Χρειάστηκε να περάσουν χρόνια για </w:t>
      </w:r>
      <w:r>
        <w:rPr>
          <w:rFonts w:eastAsia="Times New Roman" w:cs="Times New Roman"/>
          <w:szCs w:val="24"/>
        </w:rPr>
        <w:t xml:space="preserve">να </w:t>
      </w:r>
      <w:r>
        <w:rPr>
          <w:rFonts w:eastAsia="Times New Roman" w:cs="Times New Roman"/>
          <w:szCs w:val="24"/>
        </w:rPr>
        <w:t>το καταλάβουμε. Χαιρετίζω, λοιπόν, πολύ θετικά το άρθρο 29, που δίνει τη δυνατότητα παράστασης πολιτικής</w:t>
      </w:r>
      <w:r>
        <w:rPr>
          <w:rFonts w:eastAsia="Times New Roman" w:cs="Times New Roman"/>
          <w:szCs w:val="24"/>
        </w:rPr>
        <w:t xml:space="preserve"> αγωγής στα φιλοζωικά σωματεία. Όχι, δεν είναι καθόλου πολυτέλεια. Υπάρχουν πολλοί μοναχικοί άνθρωποι, άνθρωποι ηλικιωμένοι, άνθρωποι άρρωστοι. Είναι σε θετική κατεύθυνση και αναδίδει δημοκρατία. </w:t>
      </w:r>
    </w:p>
    <w:p w14:paraId="4B1D47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w:t>
      </w:r>
      <w:r>
        <w:rPr>
          <w:rFonts w:eastAsia="Times New Roman" w:cs="Times New Roman"/>
          <w:szCs w:val="24"/>
        </w:rPr>
        <w:t>Πρακτικά</w:t>
      </w:r>
      <w:r>
        <w:rPr>
          <w:rFonts w:eastAsia="Times New Roman" w:cs="Times New Roman"/>
          <w:szCs w:val="24"/>
        </w:rPr>
        <w:t>. Χτυπιόμαστε όλοι εδώ σε αυτήν την Αίθουσ</w:t>
      </w:r>
      <w:r>
        <w:rPr>
          <w:rFonts w:eastAsia="Times New Roman" w:cs="Times New Roman"/>
          <w:szCs w:val="24"/>
        </w:rPr>
        <w:t xml:space="preserve">α και λέμε «τρία, τέσσερα, πέντε χρόνια». Τα έχω πει και στις </w:t>
      </w:r>
      <w:r>
        <w:rPr>
          <w:rFonts w:eastAsia="Times New Roman" w:cs="Times New Roman"/>
          <w:szCs w:val="24"/>
        </w:rPr>
        <w:t>επιτροπές</w:t>
      </w:r>
      <w:r>
        <w:rPr>
          <w:rFonts w:eastAsia="Times New Roman" w:cs="Times New Roman"/>
          <w:szCs w:val="24"/>
        </w:rPr>
        <w:t>. Υπάρχουν τετρακόσιες χιλιάδες υποθέσεις. Δεν έπρεπε κάτι να γίνει, να καταργηθεί το Ειδικό Ποινικό Τμήμα 7 του Εφετείου Αθηνών όπου στοιβάζονται όλες οι υποθέσεις; Πενταμελές Εφετείο,</w:t>
      </w:r>
      <w:r>
        <w:rPr>
          <w:rFonts w:eastAsia="Times New Roman" w:cs="Times New Roman"/>
          <w:szCs w:val="24"/>
        </w:rPr>
        <w:t xml:space="preserve"> Μεικτό Ορκωτό, Τριμελή, Μονομελή, Συμβούλια Εφετών στοιβάζονται όλα μαζί. Το άρθρο 32 πραγματικά δίνει ώθηση στην αποσυμφόρηση και στην πιο σύντομη απονομή δικαιοσύνης και πιστεύω και στην πιο δίκαιη.</w:t>
      </w:r>
    </w:p>
    <w:p w14:paraId="4B1D47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μπορούσα να πω πολλά, αλλά θέλω να φθάσω και σε μερ</w:t>
      </w:r>
      <w:r>
        <w:rPr>
          <w:rFonts w:eastAsia="Times New Roman" w:cs="Times New Roman"/>
          <w:szCs w:val="24"/>
        </w:rPr>
        <w:t>ικά άλλα θέματα. Βλέπω πολύ θετικά το εξής. Οι άνθρωποι που αναλαμβάνουν αυτές τις περιπτώσεις, εννοώ κάποιου που έχει διαπράξει ποινικό αδίκημα και είναι ψυχικά ασθενής, είναι ψυχίατροι, είναι ψυχολόγοι, είναι κοινωνικοί λειτουργοί και πολλές φορές λογοδο</w:t>
      </w:r>
      <w:r>
        <w:rPr>
          <w:rFonts w:eastAsia="Times New Roman" w:cs="Times New Roman"/>
          <w:szCs w:val="24"/>
        </w:rPr>
        <w:t xml:space="preserve">τούσαν στις αίθουσες των δικαστηρίων, γιατί είχαν να πουν μία άποψη. Έρχεται, λοιπόν, με πολύ σεβασμό το άρθρο 40 και βάζει τα πράγματα στη θέση τους. Δεν μπορεί για </w:t>
      </w:r>
      <w:r>
        <w:rPr>
          <w:rFonts w:eastAsia="Times New Roman" w:cs="Times New Roman"/>
          <w:szCs w:val="24"/>
        </w:rPr>
        <w:t>«</w:t>
      </w:r>
      <w:r>
        <w:rPr>
          <w:rFonts w:eastAsia="Times New Roman" w:cs="Times New Roman"/>
          <w:szCs w:val="24"/>
        </w:rPr>
        <w:t>ψύλλου πήδημα</w:t>
      </w:r>
      <w:r>
        <w:rPr>
          <w:rFonts w:eastAsia="Times New Roman" w:cs="Times New Roman"/>
          <w:szCs w:val="24"/>
        </w:rPr>
        <w:t>»</w:t>
      </w:r>
      <w:r>
        <w:rPr>
          <w:rFonts w:eastAsia="Times New Roman" w:cs="Times New Roman"/>
          <w:szCs w:val="24"/>
        </w:rPr>
        <w:t xml:space="preserve"> να στέλνονται αυτοί οι άνθρωποι στα δικαστήρια και θέλω να πιστεύω ότι συμ</w:t>
      </w:r>
      <w:r>
        <w:rPr>
          <w:rFonts w:eastAsia="Times New Roman" w:cs="Times New Roman"/>
          <w:szCs w:val="24"/>
        </w:rPr>
        <w:t xml:space="preserve">φωνούμε όλοι σε αυτό. </w:t>
      </w:r>
    </w:p>
    <w:p w14:paraId="4B1D47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 θα αναφέρω κάτι που δεν σχολίασε κανένας. Οργιζόμαστε, στην κυριολεξία, όλοι το καλοκαίρι, όταν βλέπουμε ότι υπάρχει εμπρησμός για διάφορους λόγους. Έρχεται το άρθρο 41 -και χαίρομαι που ήρθε και το είδα- που εξαιρεί αυτές τι</w:t>
      </w:r>
      <w:r>
        <w:rPr>
          <w:rFonts w:eastAsia="Times New Roman" w:cs="Times New Roman"/>
          <w:szCs w:val="24"/>
        </w:rPr>
        <w:t xml:space="preserve">ς περιπτώσεις εμπρησμού δασών και λέει ότι η δικογραφία μπορεί να υποβάλλεται από τον </w:t>
      </w:r>
      <w:r>
        <w:rPr>
          <w:rFonts w:eastAsia="Times New Roman" w:cs="Times New Roman"/>
          <w:szCs w:val="24"/>
        </w:rPr>
        <w:t xml:space="preserve">εισαγγελέα πλημμελειοδικών </w:t>
      </w:r>
      <w:r>
        <w:rPr>
          <w:rFonts w:eastAsia="Times New Roman" w:cs="Times New Roman"/>
          <w:szCs w:val="24"/>
        </w:rPr>
        <w:t xml:space="preserve">αμέσως στον </w:t>
      </w:r>
      <w:r>
        <w:rPr>
          <w:rFonts w:eastAsia="Times New Roman" w:cs="Times New Roman"/>
          <w:szCs w:val="24"/>
        </w:rPr>
        <w:t xml:space="preserve">εισαγγελέα εφετών </w:t>
      </w:r>
      <w:r>
        <w:rPr>
          <w:rFonts w:eastAsia="Times New Roman" w:cs="Times New Roman"/>
          <w:szCs w:val="24"/>
        </w:rPr>
        <w:t>και να βγει γρήγορα στο ακροατήριο. Όταν βλέπουμε να καίγεται ένα απίστευτο δάσος ή συμβαίνουν αυτά που έχουμε δε</w:t>
      </w:r>
      <w:r>
        <w:rPr>
          <w:rFonts w:eastAsia="Times New Roman" w:cs="Times New Roman"/>
          <w:szCs w:val="24"/>
        </w:rPr>
        <w:t>ι κάθε καλοκαίρι -είναι νομίζω διαχρονικό πρόβλημα- είναι φυσικό να εξοργιζόμαστε. Πρέπει, λοιπόν, να χαιρετίσουμε όλοι αυτό το άρθρο 41.</w:t>
      </w:r>
    </w:p>
    <w:p w14:paraId="4B1D47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εμείς οι Ανεξάρτητοι Έλληνες υπερψηφίζουμε και επί της αρχής και επί των άρθρων όλο αυτό το νομοσχέδιο. </w:t>
      </w:r>
    </w:p>
    <w:p w14:paraId="4B1D47C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-και δεν μπορώ να αντισταθώ στην επιθυμία, έχω νομίζω λίγα λεπτά- να ασχοληθώ με δύο θέματα επειδή τα λόγια και οι υπερβολές είναι εύκολα, η πραγματικότητα είναι δύσκολη. Και εξηγούμαι. </w:t>
      </w:r>
    </w:p>
    <w:p w14:paraId="4B1D47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Τις τελευταίες μέρες βλέπουμε κάποιες δημοσκοπήσεις. Πάντα</w:t>
      </w:r>
      <w:r>
        <w:rPr>
          <w:rFonts w:eastAsia="Times New Roman" w:cs="Times New Roman"/>
          <w:szCs w:val="24"/>
        </w:rPr>
        <w:t xml:space="preserve"> ήμουν πολέμιος των δημοσκοπήσεων και έχω κάνει μία επίκαιρη ερώτηση και μία άλλη συζητιέται αύριο. Πρέπει να υπάρχουν κανόνες, να τελειώνει αυτή η ιστορία. Μπορεί να είναι μία εικόνα της στιγμής, αλλά να υπάρχουν κανόνες. Είδαμε δημοσκοπήσεις να πέφτουν έ</w:t>
      </w:r>
      <w:r>
        <w:rPr>
          <w:rFonts w:eastAsia="Times New Roman" w:cs="Times New Roman"/>
          <w:szCs w:val="24"/>
        </w:rPr>
        <w:t>ξω είκοσι και είκοσι πέντε μονάδες ή εφτά, οκτώ και πάει λέγοντας. Επηρεάζουν, ναι ή όχι, τη δημοκρατία; Πιστεύω πως ναι. Επηρεάζουν τους κανόνες της.</w:t>
      </w:r>
    </w:p>
    <w:p w14:paraId="4B1D47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Είδαμε, λοιπόν, τρεις δημοσκοπήσεις της </w:t>
      </w:r>
      <w:r>
        <w:rPr>
          <w:rFonts w:eastAsia="Times New Roman" w:cs="Times New Roman"/>
          <w:szCs w:val="24"/>
        </w:rPr>
        <w:t>«</w:t>
      </w:r>
      <w:r>
        <w:rPr>
          <w:rFonts w:eastAsia="Times New Roman" w:cs="Times New Roman"/>
          <w:szCs w:val="24"/>
          <w:lang w:val="en-US"/>
        </w:rPr>
        <w:t>MRB</w:t>
      </w:r>
      <w:r>
        <w:rPr>
          <w:rFonts w:eastAsia="Times New Roman" w:cs="Times New Roman"/>
          <w:szCs w:val="24"/>
        </w:rPr>
        <w:t>»</w:t>
      </w:r>
      <w:r>
        <w:rPr>
          <w:rFonts w:eastAsia="Times New Roman" w:cs="Times New Roman"/>
          <w:szCs w:val="24"/>
        </w:rPr>
        <w:t xml:space="preserve">, σήμερα της </w:t>
      </w:r>
      <w:r>
        <w:rPr>
          <w:rFonts w:eastAsia="Times New Roman" w:cs="Times New Roman"/>
          <w:szCs w:val="24"/>
        </w:rPr>
        <w:t>«</w:t>
      </w:r>
      <w:r>
        <w:rPr>
          <w:rFonts w:eastAsia="Times New Roman" w:cs="Times New Roman"/>
          <w:szCs w:val="24"/>
          <w:lang w:val="en-US"/>
        </w:rPr>
        <w:t>ALCO</w:t>
      </w:r>
      <w:r>
        <w:rPr>
          <w:rFonts w:eastAsia="Times New Roman" w:cs="Times New Roman"/>
          <w:szCs w:val="24"/>
        </w:rPr>
        <w:t>»</w:t>
      </w:r>
      <w:r>
        <w:rPr>
          <w:rFonts w:eastAsia="Times New Roman" w:cs="Times New Roman"/>
          <w:szCs w:val="24"/>
        </w:rPr>
        <w:t xml:space="preserve"> και κυρίως της </w:t>
      </w:r>
      <w:r>
        <w:rPr>
          <w:rFonts w:eastAsia="Times New Roman" w:cs="Times New Roman"/>
          <w:szCs w:val="24"/>
        </w:rPr>
        <w:t>«</w:t>
      </w:r>
      <w:r>
        <w:rPr>
          <w:rFonts w:eastAsia="Times New Roman" w:cs="Times New Roman"/>
          <w:szCs w:val="24"/>
          <w:lang w:val="en-US"/>
        </w:rPr>
        <w:t>K</w:t>
      </w:r>
      <w:r>
        <w:rPr>
          <w:rFonts w:eastAsia="Times New Roman" w:cs="Times New Roman"/>
          <w:szCs w:val="24"/>
          <w:lang w:val="en-US"/>
        </w:rPr>
        <w:t>APA</w:t>
      </w:r>
      <w:r>
        <w:rPr>
          <w:rFonts w:eastAsia="Times New Roman" w:cs="Times New Roman"/>
          <w:szCs w:val="24"/>
        </w:rPr>
        <w:t xml:space="preserve"> </w:t>
      </w:r>
      <w:r>
        <w:rPr>
          <w:rFonts w:eastAsia="Times New Roman" w:cs="Times New Roman"/>
          <w:szCs w:val="24"/>
          <w:lang w:val="en-US"/>
        </w:rPr>
        <w:t>R</w:t>
      </w:r>
      <w:r>
        <w:rPr>
          <w:rFonts w:eastAsia="Times New Roman" w:cs="Times New Roman"/>
          <w:szCs w:val="24"/>
          <w:lang w:val="en-US"/>
        </w:rPr>
        <w:t>ESEARCH</w:t>
      </w:r>
      <w:r>
        <w:rPr>
          <w:rFonts w:eastAsia="Times New Roman" w:cs="Times New Roman"/>
          <w:szCs w:val="24"/>
        </w:rPr>
        <w:t>»</w:t>
      </w:r>
      <w:r>
        <w:rPr>
          <w:rFonts w:eastAsia="Times New Roman" w:cs="Times New Roman"/>
          <w:szCs w:val="24"/>
        </w:rPr>
        <w:t xml:space="preserve">. Μάλιστα, η </w:t>
      </w:r>
      <w:r>
        <w:rPr>
          <w:rFonts w:eastAsia="Times New Roman" w:cs="Times New Roman"/>
          <w:szCs w:val="24"/>
        </w:rPr>
        <w:t>«</w:t>
      </w:r>
      <w:r>
        <w:rPr>
          <w:rFonts w:eastAsia="Times New Roman" w:cs="Times New Roman"/>
          <w:szCs w:val="24"/>
          <w:lang w:val="en-US"/>
        </w:rPr>
        <w:t>K</w:t>
      </w:r>
      <w:r>
        <w:rPr>
          <w:rFonts w:eastAsia="Times New Roman" w:cs="Times New Roman"/>
          <w:szCs w:val="24"/>
          <w:lang w:val="en-US"/>
        </w:rPr>
        <w:t>APA</w:t>
      </w:r>
      <w:r>
        <w:rPr>
          <w:rFonts w:eastAsia="Times New Roman" w:cs="Times New Roman"/>
          <w:szCs w:val="24"/>
        </w:rPr>
        <w:t xml:space="preserve"> </w:t>
      </w:r>
      <w:r>
        <w:rPr>
          <w:rFonts w:eastAsia="Times New Roman" w:cs="Times New Roman"/>
          <w:szCs w:val="24"/>
          <w:lang w:val="en-US"/>
        </w:rPr>
        <w:t>R</w:t>
      </w:r>
      <w:r>
        <w:rPr>
          <w:rFonts w:eastAsia="Times New Roman" w:cs="Times New Roman"/>
          <w:szCs w:val="24"/>
          <w:lang w:val="en-US"/>
        </w:rPr>
        <w:t>ESEARCH</w:t>
      </w:r>
      <w:r>
        <w:rPr>
          <w:rFonts w:eastAsia="Times New Roman" w:cs="Times New Roman"/>
          <w:szCs w:val="24"/>
        </w:rPr>
        <w:t>»</w:t>
      </w:r>
      <w:r>
        <w:rPr>
          <w:rFonts w:eastAsia="Times New Roman" w:cs="Times New Roman"/>
          <w:szCs w:val="24"/>
        </w:rPr>
        <w:t xml:space="preserve"> δεν αναφέρεται σε χίλια ή χίλια πεντακόσια άτομα, αλλά αναφέρεται σε κοντά δεκατρείς χιλιάδες άτομα, σε δεκατρείς περιφέρειες και βλέπουμε μία καινούργια πραγματικότητα. </w:t>
      </w:r>
    </w:p>
    <w:p w14:paraId="4B1D47D2" w14:textId="77777777" w:rsidR="00E71A02" w:rsidRDefault="00A00D33">
      <w:pPr>
        <w:spacing w:after="0" w:line="600" w:lineRule="auto"/>
        <w:ind w:firstLine="720"/>
        <w:contextualSpacing/>
        <w:jc w:val="both"/>
        <w:rPr>
          <w:rFonts w:eastAsia="Times New Roman"/>
          <w:szCs w:val="24"/>
        </w:rPr>
      </w:pPr>
      <w:r>
        <w:rPr>
          <w:rFonts w:eastAsia="Times New Roman"/>
          <w:szCs w:val="24"/>
        </w:rPr>
        <w:t>Αυτή η Κυβέρνηση, που έχει βάλει το κεφάλι της στον ντορ</w:t>
      </w:r>
      <w:r>
        <w:rPr>
          <w:rFonts w:eastAsia="Times New Roman"/>
          <w:szCs w:val="24"/>
        </w:rPr>
        <w:t>βά, αρχίζει να εισπράττει από τον κόσμο, που ακόμη είναι φτωχός, ακόμα υποφέρει, κανείς δεν είπε το αντίθετο. Όμως, υπάρχει μία ελπίδα. Αυτό προκαλεί μία νευρικότητα σε κάποιους μέσα σε αυτή την Αίθουσα και ξέρετε ότι η νευρικότητα, σύμφωνα με τους στοιχει</w:t>
      </w:r>
      <w:r>
        <w:rPr>
          <w:rFonts w:eastAsia="Times New Roman"/>
          <w:szCs w:val="24"/>
        </w:rPr>
        <w:t xml:space="preserve">ώδεις κανόνες της </w:t>
      </w:r>
      <w:r>
        <w:rPr>
          <w:rFonts w:eastAsia="Times New Roman"/>
          <w:szCs w:val="24"/>
        </w:rPr>
        <w:t>Ψυχιατρικής</w:t>
      </w:r>
      <w:r>
        <w:rPr>
          <w:rFonts w:eastAsia="Times New Roman"/>
          <w:szCs w:val="24"/>
        </w:rPr>
        <w:t>, οδηγεί σε επιθετική συμπεριφορά.</w:t>
      </w:r>
    </w:p>
    <w:p w14:paraId="4B1D47D3" w14:textId="77777777" w:rsidR="00E71A02" w:rsidRDefault="00A00D33">
      <w:pPr>
        <w:spacing w:after="0" w:line="600" w:lineRule="auto"/>
        <w:ind w:firstLine="720"/>
        <w:contextualSpacing/>
        <w:jc w:val="both"/>
        <w:rPr>
          <w:rFonts w:eastAsia="Times New Roman"/>
          <w:szCs w:val="24"/>
        </w:rPr>
      </w:pPr>
      <w:r>
        <w:rPr>
          <w:rFonts w:eastAsia="Times New Roman"/>
          <w:szCs w:val="24"/>
        </w:rPr>
        <w:t>Άκουσα, λοιπόν, υψηλούς τόνους για δύο ζητήματα, τα οποία θέλω να σχολιάσω. Το ένα είναι οι πλειστηριασμοί. Θέλω να πω με σαφήνεια το εξής: Χθες ήταν ημέρα πλειστηριασμών. Προκαλώ να μου πει κ</w:t>
      </w:r>
      <w:r>
        <w:rPr>
          <w:rFonts w:eastAsia="Times New Roman"/>
          <w:szCs w:val="24"/>
        </w:rPr>
        <w:t xml:space="preserve">άποιος εάν επισπεύδουσα ήταν τράπεζα, το δημόσιο ή ασφαλιστικά ταμεία. Κανένας από αυτούς δεν ήταν επισπεύδων σε αυτούς τους πλειστηριασμούς. Ποιοι ήταν επισπεύδοντες, δηλαδή ποιοι προκαλούν τους πλειστηριασμούς; Ιδιώτες! Σου έχω δανείσει 30.000 ευρώ, μου </w:t>
      </w:r>
      <w:r>
        <w:rPr>
          <w:rFonts w:eastAsia="Times New Roman"/>
          <w:szCs w:val="24"/>
        </w:rPr>
        <w:t xml:space="preserve">έχεις βάλει εγγύηση το σπίτι σου, δεν μου δίνεις τα λεφτά και σε πάω σε πλειστηριασμό. </w:t>
      </w:r>
    </w:p>
    <w:p w14:paraId="4B1D47D4"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Εάν κάποιος νομίζει ότι μπορεί να το αμφισβητήσει, ας μου πει εάν ήταν μισός πλειστηριασμός άλλης κατηγορίας. </w:t>
      </w:r>
    </w:p>
    <w:p w14:paraId="4B1D47D5" w14:textId="77777777" w:rsidR="00E71A02" w:rsidRDefault="00A00D33">
      <w:pPr>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πειδή </w:t>
      </w:r>
      <w:r>
        <w:rPr>
          <w:rFonts w:eastAsia="Times New Roman"/>
          <w:szCs w:val="24"/>
        </w:rPr>
        <w:t>βέβαια</w:t>
      </w:r>
      <w:r>
        <w:rPr>
          <w:rFonts w:eastAsia="Times New Roman"/>
          <w:szCs w:val="24"/>
        </w:rPr>
        <w:t xml:space="preserve"> το ξέρω το θέμα απέξω και ανακατωτά, θα σας</w:t>
      </w:r>
      <w:r>
        <w:rPr>
          <w:rFonts w:eastAsia="Times New Roman"/>
          <w:szCs w:val="24"/>
        </w:rPr>
        <w:t xml:space="preserve"> πω το εξής: Υπάρχουν τρεις κατηγορίες πλειστηριασμών: Η μία είναι όταν επισπεύδων είναι ιδιώτης, δηλαδή αυτό που έγινε χθες. Μου χρωστάς, δεν μου δίνεις, μου έχεις βάλει εγγύηση το σπίτι και στο εκπλειστηριάζω. </w:t>
      </w:r>
    </w:p>
    <w:p w14:paraId="4B1D47D6" w14:textId="77777777" w:rsidR="00E71A02" w:rsidRDefault="00A00D33">
      <w:pPr>
        <w:spacing w:after="0" w:line="600" w:lineRule="auto"/>
        <w:ind w:firstLine="720"/>
        <w:contextualSpacing/>
        <w:jc w:val="both"/>
        <w:rPr>
          <w:rFonts w:eastAsia="Times New Roman"/>
          <w:szCs w:val="24"/>
        </w:rPr>
      </w:pPr>
      <w:r>
        <w:rPr>
          <w:rFonts w:eastAsia="Times New Roman"/>
          <w:szCs w:val="24"/>
        </w:rPr>
        <w:t>Η δεύτερη είναι όταν υπάρχει εγγυητής. Έβλε</w:t>
      </w:r>
      <w:r>
        <w:rPr>
          <w:rFonts w:eastAsia="Times New Roman"/>
          <w:szCs w:val="24"/>
        </w:rPr>
        <w:t xml:space="preserve">πα χθες σε πολλά κανάλια, που η αποδοχή τους πλέον από τον κόσμο είναι 4% -όποιος διάβαζε τις ποιοτικές δημοσκοπήσεις- και χτυπιούνταν για τον πλειστηριασμό του φτωχού σπιτιού μίας γυναίκας, που δεν άξιζε το σπίτι. Αυτή η γυναίκα ήταν τέταρτη εγγυήτρια σε </w:t>
      </w:r>
      <w:r>
        <w:rPr>
          <w:rFonts w:eastAsia="Times New Roman"/>
          <w:szCs w:val="24"/>
        </w:rPr>
        <w:t>ένα δάνειο συζύγου της. Το αγνοείς αυτό το θέμα; Όχι! Είναι, όμως, επισπεύδων τράπεζα, δημόσιο ή για δάνειο πρώτης κατοικίας που πήρες και δεν μπορείς να το αποπληρώσεις; Όχι! Προκαλώ δημόσια να μου φέρει κάποιος έναν πλειστηριασμό που να είναι σε αυτή την</w:t>
      </w:r>
      <w:r>
        <w:rPr>
          <w:rFonts w:eastAsia="Times New Roman"/>
          <w:szCs w:val="24"/>
        </w:rPr>
        <w:t xml:space="preserve"> κατηγορία. Έναν! Κανέναν δεν θα μου φέρει!</w:t>
      </w:r>
    </w:p>
    <w:p w14:paraId="4B1D47D7" w14:textId="77777777" w:rsidR="00E71A02" w:rsidRDefault="00A00D33">
      <w:pPr>
        <w:spacing w:after="0" w:line="600" w:lineRule="auto"/>
        <w:ind w:firstLine="720"/>
        <w:contextualSpacing/>
        <w:jc w:val="both"/>
        <w:rPr>
          <w:rFonts w:eastAsia="Times New Roman"/>
          <w:szCs w:val="24"/>
        </w:rPr>
      </w:pPr>
      <w:r>
        <w:rPr>
          <w:rFonts w:eastAsia="Times New Roman"/>
          <w:szCs w:val="24"/>
        </w:rPr>
        <w:t>Η δεύτερη περίπτωση ήταν μία κυρία με δύο - τρία παιδιά, που είχε όλα τα δίκια του κόσμου. Είχε μπει και αυτή εγγυήτρια στο δάνειο του συζύγου της. Αυτά έμπαιναν στα ψιλά, στο τέλος της είδησης. Ηχούσε, όμως, επί</w:t>
      </w:r>
      <w:r>
        <w:rPr>
          <w:rFonts w:eastAsia="Times New Roman"/>
          <w:szCs w:val="24"/>
        </w:rPr>
        <w:t xml:space="preserve"> μισή ώρα ο πλειστηριασμός. Η κακή Κυβέρνηση, οι κακές τράπεζες, το κακό δημόσιο, τα κακά ασφαλιστικά ταμεία. Το αφήνω στην κρίση σας!</w:t>
      </w:r>
    </w:p>
    <w:p w14:paraId="4B1D47D8"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Να κάνουμε την αυτοκριτική μας; Γιατί πλειστηριασμοί γίνονται εδώ και πενήντα χρόνια, δεν γίνονται τώρα. Σίγουρα κάποιοι </w:t>
      </w:r>
      <w:r>
        <w:rPr>
          <w:rFonts w:eastAsia="Times New Roman"/>
          <w:szCs w:val="24"/>
        </w:rPr>
        <w:t xml:space="preserve">υπερέβαλαν, είναι όμως αντιπολιτευτική τακτική να κάνεις συμψηφισμό λαθών; Γιατί αυτή η Κυβέρνηση πήγε σε δεύτερες εκλογές και εκεί είπε την αλήθεια, χωρίς καμμία υπερβολή. </w:t>
      </w:r>
    </w:p>
    <w:p w14:paraId="4B1D47D9" w14:textId="77777777" w:rsidR="00E71A02" w:rsidRDefault="00A00D33">
      <w:pPr>
        <w:spacing w:after="0" w:line="600" w:lineRule="auto"/>
        <w:ind w:firstLine="720"/>
        <w:contextualSpacing/>
        <w:jc w:val="both"/>
        <w:rPr>
          <w:rFonts w:eastAsia="Times New Roman"/>
          <w:szCs w:val="24"/>
        </w:rPr>
      </w:pPr>
      <w:r>
        <w:rPr>
          <w:rFonts w:eastAsia="Times New Roman"/>
          <w:szCs w:val="24"/>
        </w:rPr>
        <w:t>Είναι αόρατες αυτές οι εκλογές του Σεπτεμβρίου, που έχουν γίνει δύο χρόνια και τρεις μήνες πριν. Δεν μιλάει κανείς γι’ αυτές. Δεν υπάρχει καμμία υπερβολή εκεί. Και ένα κομμάτι μάλιστα του ΣΥΡΙΖΑ, σαράντα με σαράντα πέντε Βουλευτές με άλλη άποψη κατέβηκαν κ</w:t>
      </w:r>
      <w:r>
        <w:rPr>
          <w:rFonts w:eastAsia="Times New Roman"/>
          <w:szCs w:val="24"/>
        </w:rPr>
        <w:t xml:space="preserve">αι δοκιμάστηκαν. Τους σέβομαι και δεν σχολιάζω. </w:t>
      </w:r>
    </w:p>
    <w:p w14:paraId="4B1D47DA"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Τι θέλω να πω; Εγώ το παραδέχομαι και είμαι ο πρώτος που έχω πει να κάνουμε και την αυτοκριτική μας. Έγιναν πολλές υπερβολές. Όμως, ο ίδιος ο Πρωθυπουργός έχει πει πολλές φορές ότι στις δεύτερες εκλογές μάς </w:t>
      </w:r>
      <w:r>
        <w:rPr>
          <w:rFonts w:eastAsia="Times New Roman"/>
          <w:szCs w:val="24"/>
        </w:rPr>
        <w:t xml:space="preserve">επέβαλαν κάτι και πήγαμε σε αυτές. Το λέει και ο ίδιος ο Σόιμπλε, ο άνθρωπος που ήθελε να μας καρατομήσει στην κυριολεξία. Είπε ότι παραδέχθηκε αυτή την Κυβέρνηση που πήγε σε αυτές τις εκλογές. Αυτές, λοιπόν, οι εκλογές έχουν γίνει αόρατες. </w:t>
      </w:r>
    </w:p>
    <w:p w14:paraId="4B1D47DB" w14:textId="77777777" w:rsidR="00E71A02" w:rsidRDefault="00A00D33">
      <w:pPr>
        <w:spacing w:after="0" w:line="600" w:lineRule="auto"/>
        <w:ind w:firstLine="720"/>
        <w:contextualSpacing/>
        <w:jc w:val="both"/>
        <w:rPr>
          <w:rFonts w:eastAsia="Times New Roman"/>
          <w:szCs w:val="24"/>
        </w:rPr>
      </w:pPr>
      <w:r>
        <w:rPr>
          <w:rFonts w:eastAsia="Times New Roman"/>
          <w:szCs w:val="24"/>
        </w:rPr>
        <w:t>Δεν θέλω να πω</w:t>
      </w:r>
      <w:r>
        <w:rPr>
          <w:rFonts w:eastAsia="Times New Roman"/>
          <w:szCs w:val="24"/>
        </w:rPr>
        <w:t xml:space="preserve"> τίποτε άλλο για τους πλειστηριασμούς παρά μόνο το εξής: Η λέξη «κατάσχεση» και εμένα με ενοχλεί. Δεν έχει σχέση με πλειστηριασμό. </w:t>
      </w:r>
    </w:p>
    <w:p w14:paraId="4B1D47DC" w14:textId="77777777" w:rsidR="00E71A02" w:rsidRDefault="00A00D33">
      <w:pPr>
        <w:spacing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Έτσι!</w:t>
      </w:r>
    </w:p>
    <w:p w14:paraId="4B1D47DD" w14:textId="77777777" w:rsidR="00E71A02" w:rsidRDefault="00A00D33">
      <w:pPr>
        <w:spacing w:after="0"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Και πρέπει</w:t>
      </w:r>
      <w:r>
        <w:rPr>
          <w:rFonts w:eastAsia="Times New Roman"/>
          <w:szCs w:val="24"/>
        </w:rPr>
        <w:t xml:space="preserve"> κάτι να κάνουμε. Συμφωνώ! Και για τους εγγυητές πρέπει κάτι να κάνουμε. Και για τον επισπεύδοντα ιδιώτη πρέπει κάτι να κάνουμε. Ελάτε μαζί να νομοθετήσουμε και γι’ αυτούς. Μην παραποιείτε, όμως, την αλήθεια και την πραγματικότητα. Οι πλειστηριασμοί δεν αφ</w:t>
      </w:r>
      <w:r>
        <w:rPr>
          <w:rFonts w:eastAsia="Times New Roman"/>
          <w:szCs w:val="24"/>
        </w:rPr>
        <w:t>ορούν την πρώτη κατοικία και δάνειο πρώτης κατοικίας. Ούτε ένας δεν υπάρχει!</w:t>
      </w:r>
    </w:p>
    <w:p w14:paraId="4B1D47DE"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4B1D47DF" w14:textId="77777777" w:rsidR="00E71A02" w:rsidRDefault="00A00D33">
      <w:pPr>
        <w:spacing w:after="0" w:line="600" w:lineRule="auto"/>
        <w:ind w:firstLine="720"/>
        <w:contextualSpacing/>
        <w:jc w:val="both"/>
        <w:rPr>
          <w:rFonts w:eastAsia="Times New Roman"/>
          <w:szCs w:val="24"/>
        </w:rPr>
      </w:pPr>
      <w:r>
        <w:rPr>
          <w:rFonts w:eastAsia="Times New Roman"/>
          <w:szCs w:val="24"/>
        </w:rPr>
        <w:t>Έχω δύο λεπτά, κύριε Πρόεδρε;</w:t>
      </w:r>
    </w:p>
    <w:p w14:paraId="4B1D47E0" w14:textId="77777777" w:rsidR="00E71A02" w:rsidRDefault="00A00D33">
      <w:pPr>
        <w:spacing w:after="0"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Συντομεύστε, όμως, παρακαλώ.</w:t>
      </w:r>
    </w:p>
    <w:p w14:paraId="4B1D47E1"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szCs w:val="24"/>
        </w:rPr>
        <w:t xml:space="preserve">Πάμε στο δεύτερο θέμα, που το θεωρώ και πολύ πιο σοβαρό. </w:t>
      </w:r>
      <w:r>
        <w:rPr>
          <w:rFonts w:eastAsia="Times New Roman" w:cs="Times New Roman"/>
          <w:szCs w:val="24"/>
        </w:rPr>
        <w:t>Ακούω για την περίφημη παρέμβαση της Κυβέρνησης στη Δικαιοσύνη. Μάλιστα! Ένας γιατρός -και βάζω τον εαυτό μου- ο Παπαχριστόπουλος πήρε ένα φακελάκι 100 χιλιάρικα, για να κ</w:t>
      </w:r>
      <w:r>
        <w:rPr>
          <w:rFonts w:eastAsia="Times New Roman" w:cs="Times New Roman"/>
          <w:szCs w:val="24"/>
        </w:rPr>
        <w:t>άνει μια δύσκολη επέμβαση και τα βάζει σε μια θυρίδα…</w:t>
      </w:r>
    </w:p>
    <w:p w14:paraId="4B1D47E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Ακριβός είσαι!</w:t>
      </w:r>
    </w:p>
    <w:p w14:paraId="4B1D47E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Μέχρι 15.000 ευρώ, λέω, παιδιά, μπορείτε να με ελέγξετε στη θυρίδα, πάνω από 15.000 ευρώ όχι!</w:t>
      </w:r>
    </w:p>
    <w:p w14:paraId="4B1D47E4" w14:textId="77777777" w:rsidR="00E71A02" w:rsidRDefault="00A00D33">
      <w:pPr>
        <w:spacing w:line="600" w:lineRule="auto"/>
        <w:ind w:left="360"/>
        <w:contextualSpacing/>
        <w:jc w:val="center"/>
        <w:rPr>
          <w:rFonts w:eastAsia="Times New Roman" w:cs="Times New Roman"/>
          <w:szCs w:val="24"/>
        </w:rPr>
      </w:pPr>
      <w:r>
        <w:rPr>
          <w:rFonts w:eastAsia="Times New Roman" w:cs="Times New Roman"/>
          <w:szCs w:val="24"/>
        </w:rPr>
        <w:t>(Θόρυβος στην Αίθουσα)</w:t>
      </w:r>
    </w:p>
    <w:p w14:paraId="4B1D47E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w:t>
      </w:r>
      <w:r>
        <w:rPr>
          <w:rFonts w:eastAsia="Times New Roman" w:cs="Times New Roman"/>
          <w:b/>
          <w:szCs w:val="24"/>
        </w:rPr>
        <w:t xml:space="preserve">άδης): </w:t>
      </w:r>
      <w:r>
        <w:rPr>
          <w:rFonts w:eastAsia="Times New Roman" w:cs="Times New Roman"/>
          <w:szCs w:val="24"/>
        </w:rPr>
        <w:t>Κύριοι συνάδελφοι, ησυχία, παρακαλώ!</w:t>
      </w:r>
    </w:p>
    <w:p w14:paraId="4B1D47E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Είναι παρέμβαση αυτό το πράγμα στη </w:t>
      </w:r>
      <w:r>
        <w:rPr>
          <w:rFonts w:eastAsia="Times New Roman" w:cs="Times New Roman"/>
          <w:szCs w:val="24"/>
        </w:rPr>
        <w:t>δικαιοσύνη</w:t>
      </w:r>
      <w:r>
        <w:rPr>
          <w:rFonts w:eastAsia="Times New Roman" w:cs="Times New Roman"/>
          <w:szCs w:val="24"/>
        </w:rPr>
        <w:t>; Αν όλοι οι άλλοι πουν «τι είναι αυτά που λες, γιατρέ;»…</w:t>
      </w:r>
    </w:p>
    <w:p w14:paraId="4B1D47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Παπαχριστόπουλε, δεν είπαμε αυτό!</w:t>
      </w:r>
    </w:p>
    <w:p w14:paraId="4B1D47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w:t>
      </w:r>
      <w:r>
        <w:rPr>
          <w:rFonts w:eastAsia="Times New Roman" w:cs="Times New Roman"/>
          <w:b/>
          <w:szCs w:val="24"/>
        </w:rPr>
        <w:t xml:space="preserve">ΟΠΟΥΛΟΣ: </w:t>
      </w:r>
      <w:r>
        <w:rPr>
          <w:rFonts w:eastAsia="Times New Roman" w:cs="Times New Roman"/>
          <w:szCs w:val="24"/>
        </w:rPr>
        <w:t>Δεύτερον, θυμάμαι τις ΕΔΕ…</w:t>
      </w:r>
    </w:p>
    <w:p w14:paraId="4B1D47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Ακούστε με λίγο, μη με διακόπτετε, μπορούμε να κάνουμε διάλογο όσο θέλετε.</w:t>
      </w:r>
    </w:p>
    <w:p w14:paraId="4B1D47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Δεύτερον, θυμάμαι τις ΕΔΕ στα νοσοκομεία, όπου ο γιατρός είχε κάνει τα χίλια μύρια -εγώ, ας πούμε, είχα κάνει τα χίλια μύρια- και τον έκριναν συν</w:t>
      </w:r>
      <w:r>
        <w:rPr>
          <w:rFonts w:eastAsia="Times New Roman" w:cs="Times New Roman"/>
          <w:szCs w:val="24"/>
        </w:rPr>
        <w:t>άδελφοι. Όλες οι ΕΔΕ έβγαιναν απαλλακτικές. Πού ακούστηκε; Ακούστε με λίγο: Πού ακούστηκε ο ελέγχων να είναι και ελεγχόμενος; Πού ακούστηκε; Αυτό ζητούν οι δικαστικοί. Είναι παρέμβαση, λοιπόν, να αλλάξει αυτό;</w:t>
      </w:r>
    </w:p>
    <w:p w14:paraId="4B1D47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Τρίτον –να συνεννοούμαστε για το τι λέμε- καθι</w:t>
      </w:r>
      <w:r>
        <w:rPr>
          <w:rFonts w:eastAsia="Times New Roman" w:cs="Times New Roman"/>
          <w:szCs w:val="24"/>
        </w:rPr>
        <w:t>ερώνει έλεγχο των ανώτατων δικαστικών. Σας διαφεύγει ότι αν εγώ είμαι δικαστής και πάρω μια υπόθεση εκατομμυρίων ή δισεκατομμυρίων και την καταχωνιάσω για καιρό στο γραφείο μου, μπορεί και να παραγραφεί; Από πού και ως πού, λοιπόν, να συνεχιστεί ο δειγματο</w:t>
      </w:r>
      <w:r>
        <w:rPr>
          <w:rFonts w:eastAsia="Times New Roman" w:cs="Times New Roman"/>
          <w:szCs w:val="24"/>
        </w:rPr>
        <w:t xml:space="preserve">ληπτικός έλεγχος στους ανώτατους δικαστές; </w:t>
      </w:r>
    </w:p>
    <w:p w14:paraId="4B1D47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Έρχεται, λοιπόν, το Υπουργείο Δικαιοσύνης και λέει «όχι, θα ελέγχονται όλοι». Αντιδρούν σε αυτό. Είναι παρέμβαση; Είναι βεντέτα;</w:t>
      </w:r>
    </w:p>
    <w:p w14:paraId="4B1D47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το χειρότερο: Για να καλυφθούν από αυτά τα τρία, απαλλάσσουν και εμένα τον πολι</w:t>
      </w:r>
      <w:r>
        <w:rPr>
          <w:rFonts w:eastAsia="Times New Roman" w:cs="Times New Roman"/>
          <w:szCs w:val="24"/>
        </w:rPr>
        <w:t>τικό, τον πολιτικό Αρχηγό, τον Βουλευτή. Πήγα στο πάρτι των βιομηχάνων και μου λένε «αν περάσεις αυτή την τροπολογία» -μιλάω για εμένα, δεν μιλάω για κανέναν άλλο και δεν ενοχοποιώ κανέναν- «θα σου δώσουμε και κατιτίς». Ούτε εγώ, λοιπόν, «πόθεν έσχες» ούτε</w:t>
      </w:r>
      <w:r>
        <w:rPr>
          <w:rFonts w:eastAsia="Times New Roman" w:cs="Times New Roman"/>
          <w:szCs w:val="24"/>
        </w:rPr>
        <w:t xml:space="preserve"> οι μεγαλοδημοσιογράφοι «πόθεν έσχες», των οποίων τα ονόματα βρίσκω εγώ σήμερα στη λίστα του ΚΕΕΛΠΝΟ που πληρώνονταν! Τίποτα! Έλεγχος ούτε στους συγγενείς πρώτου βαθμού αυτών των ανθρώπων ούτε σε κρατικούς λειτουργούς που χειρίζονται απίστευτα χρήματα, για</w:t>
      </w:r>
      <w:r>
        <w:rPr>
          <w:rFonts w:eastAsia="Times New Roman" w:cs="Times New Roman"/>
          <w:szCs w:val="24"/>
        </w:rPr>
        <w:t xml:space="preserve"> παράδειγμα στον Διοικητή της ΔΕΗ ή του ΟΤΕ! Είναι λογικά πράγματα αυτά; Αν είναι αυτό παρέμβαση στη </w:t>
      </w:r>
      <w:r>
        <w:rPr>
          <w:rFonts w:eastAsia="Times New Roman" w:cs="Times New Roman"/>
          <w:szCs w:val="24"/>
        </w:rPr>
        <w:t>δικαιοσύνη</w:t>
      </w:r>
      <w:r>
        <w:rPr>
          <w:rFonts w:eastAsia="Times New Roman" w:cs="Times New Roman"/>
          <w:szCs w:val="24"/>
        </w:rPr>
        <w:t xml:space="preserve">, ναι, κύριε Υπουργέ, τη θέλω αυτή την παρέμβαση στη </w:t>
      </w:r>
      <w:r>
        <w:rPr>
          <w:rFonts w:eastAsia="Times New Roman" w:cs="Times New Roman"/>
          <w:szCs w:val="24"/>
        </w:rPr>
        <w:t xml:space="preserve">δικαιοσύνη </w:t>
      </w:r>
      <w:r>
        <w:rPr>
          <w:rFonts w:eastAsia="Times New Roman" w:cs="Times New Roman"/>
          <w:szCs w:val="24"/>
        </w:rPr>
        <w:t>και τη θέλω γρήγορα! Αν είναι δυνατόν, τώρα!</w:t>
      </w:r>
    </w:p>
    <w:p w14:paraId="4B1D47EE"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4B1D47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w:t>
      </w:r>
    </w:p>
    <w:p w14:paraId="4B1D47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Επί εσφαλμένης προϋπόθεσης είναι αυτά που λέτε. </w:t>
      </w:r>
    </w:p>
    <w:p w14:paraId="4B1D47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Κύριε Αθανασίου, μη με προκαλείτε, αφήστε με λίγο. Αφήστε το, δεν θέλω, σας σέβομαι, σας εκτιμάω. </w:t>
      </w:r>
    </w:p>
    <w:p w14:paraId="4B1D47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Και εγώ το ίδιο. </w:t>
      </w:r>
    </w:p>
    <w:p w14:paraId="4B1D47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Ακούστε λίγο: Όταν ο Πρωθυπουργός γυρνούσε από τη Σύνοδο της Λισαβ</w:t>
      </w:r>
      <w:r>
        <w:rPr>
          <w:rFonts w:eastAsia="Times New Roman" w:cs="Times New Roman"/>
          <w:szCs w:val="24"/>
        </w:rPr>
        <w:t>ό</w:t>
      </w:r>
      <w:r>
        <w:rPr>
          <w:rFonts w:eastAsia="Times New Roman" w:cs="Times New Roman"/>
          <w:szCs w:val="24"/>
        </w:rPr>
        <w:t xml:space="preserve">νας, γράφτηκε ότι πάει για ταξίδι αναψυχής στο Λούβρο. Ο Μακρόν δεν ήταν </w:t>
      </w:r>
      <w:r>
        <w:rPr>
          <w:rFonts w:eastAsia="Times New Roman" w:cs="Times New Roman"/>
          <w:szCs w:val="24"/>
        </w:rPr>
        <w:t xml:space="preserve">ακόμη </w:t>
      </w:r>
      <w:r>
        <w:rPr>
          <w:rFonts w:eastAsia="Times New Roman" w:cs="Times New Roman"/>
          <w:szCs w:val="24"/>
        </w:rPr>
        <w:t xml:space="preserve">τίποτα, υποψήφιος ήταν τότε. Ήταν η πρώτη κίνηση του σημερινού Πρωθυπουργού με έναν άνθρωπο που παίζει καθοριστικό ρόλο αυτή τη στιγμή στην Ευρωζώνη και την Ευρωπαϊκή Ένωση. </w:t>
      </w:r>
    </w:p>
    <w:p w14:paraId="4B1D47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Τζέρεμι Κόρμπιν έχει κάνει θετικές δηλώσεις για αυτή την Κυβέρνηση, ενώ ακούμε </w:t>
      </w:r>
      <w:r>
        <w:rPr>
          <w:rFonts w:eastAsia="Times New Roman" w:cs="Times New Roman"/>
          <w:szCs w:val="24"/>
        </w:rPr>
        <w:t xml:space="preserve">κινδυνολογίες, μας λένε άχρηστους και λοιπά. </w:t>
      </w:r>
    </w:p>
    <w:p w14:paraId="4B1D47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Τρίτον, ο Σουλτς τηλεφωνήθηκε μαζί του, όταν πήγαινε να συναντηθεί με την κ. Μέρκελ. Υπάρχει μεγάλη πιθανότητα να είναι Υπουργός Οικονομικών. Είναι ο άνθρωπος που ζητάει το 2025 να έχουμε Ηνωμένες Πολιτείες της</w:t>
      </w:r>
      <w:r>
        <w:rPr>
          <w:rFonts w:eastAsia="Times New Roman" w:cs="Times New Roman"/>
          <w:szCs w:val="24"/>
        </w:rPr>
        <w:t xml:space="preserve"> Ευρώπης. Διαφωνεί κανείς; Οι αντιδράσεις είναι από την ελίτ, από κανέναν άλλο. </w:t>
      </w:r>
    </w:p>
    <w:p w14:paraId="4B1D47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Μάριο Σεντένο –κάποιοι χλεύαζαν τον Πρωθυπουργό, όταν πήγαινε στην Πορτογαλία- είναι ο άνθρωπος που πήρε αυτή τη στιγμή τη θέση του Ντάισελμπλουμ. Τι θέλω να πω;</w:t>
      </w:r>
    </w:p>
    <w:p w14:paraId="4B1D47F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(Μάριος Γεωργιάδης): </w:t>
      </w:r>
      <w:r>
        <w:rPr>
          <w:rFonts w:eastAsia="Times New Roman" w:cs="Times New Roman"/>
          <w:szCs w:val="24"/>
        </w:rPr>
        <w:t xml:space="preserve">Ολοκληρώστε με αυτό, κύριε Παπαχριστόπουλε. </w:t>
      </w:r>
    </w:p>
    <w:p w14:paraId="4B1D47F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Ακούω από το πρωί έως το βράδυ κινδυνολογίες, απίστευτες υπερβολές, καταστροφολογία σε μια εποχή που η Κυβέρνηση κάνει αγώνα να βγάλει το κάρο από τη λάσπη. </w:t>
      </w:r>
    </w:p>
    <w:p w14:paraId="4B1D47F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Είστ</w:t>
      </w:r>
      <w:r>
        <w:rPr>
          <w:rFonts w:eastAsia="Times New Roman" w:cs="Times New Roman"/>
          <w:szCs w:val="24"/>
        </w:rPr>
        <w:t xml:space="preserve">ε σε νευρικό κλονισμό! Σήμερα ήρθαν και άλλα ονόματα. Δεν είναι μόνο οι </w:t>
      </w:r>
      <w:r>
        <w:rPr>
          <w:rFonts w:eastAsia="Times New Roman" w:cs="Times New Roman"/>
          <w:szCs w:val="24"/>
          <w:lang w:val="en-US"/>
        </w:rPr>
        <w:t>offshore</w:t>
      </w:r>
      <w:r>
        <w:rPr>
          <w:rFonts w:eastAsia="Times New Roman" w:cs="Times New Roman"/>
          <w:szCs w:val="24"/>
        </w:rPr>
        <w:t>. Πού; Ακούσαμε και για Αρούμπα σήμερα και θα δούμε. Και κάποιοι βγαίνουν από τα ρούχα τους και λένε «δεν έχουμε σχέση». Το σέβομαι εγώ. Όμως, στο ταξίδι της κ. Μπακογιάννη ήτα</w:t>
      </w:r>
      <w:r>
        <w:rPr>
          <w:rFonts w:eastAsia="Times New Roman" w:cs="Times New Roman"/>
          <w:szCs w:val="24"/>
        </w:rPr>
        <w:t xml:space="preserve">ν παρών ο συγκεκριμένος. </w:t>
      </w:r>
    </w:p>
    <w:p w14:paraId="4B1D47F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Παπαχριστόπουλε, αν θέλετε, σας παρακαλώ, ολοκληρώστε. </w:t>
      </w:r>
    </w:p>
    <w:p w14:paraId="4B1D47F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Τελειώνω, κύριε Πρόεδρε.</w:t>
      </w:r>
    </w:p>
    <w:p w14:paraId="4B1D47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θέλω να πω; Δεν αξίζει τον κόπο -σας το ξαναλέω- αυτή η υστερική τυφλή αντιπολίτ</w:t>
      </w:r>
      <w:r>
        <w:rPr>
          <w:rFonts w:eastAsia="Times New Roman" w:cs="Times New Roman"/>
          <w:szCs w:val="24"/>
        </w:rPr>
        <w:t>ευση σε μια χώρα που πιστεύω ότι κάποιοι κάνουν μια γιγάντια προσπάθεια. Δεν το έλυσαν ακόμα το πρόβλημα. Και θέλω να πιστεύω ότι αργά ή γρήγορα θα καταλάβετε και εσείς το λάθος σας. Μερικοί από εσάς το έχουν ήδη καταλάβει. Δεν το έχουν καταλάβει όλοι.</w:t>
      </w:r>
    </w:p>
    <w:p w14:paraId="4B1D47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w:t>
      </w:r>
      <w:r>
        <w:rPr>
          <w:rFonts w:eastAsia="Times New Roman" w:cs="Times New Roman"/>
          <w:szCs w:val="24"/>
        </w:rPr>
        <w:t>αριστώ πολύ.</w:t>
      </w:r>
    </w:p>
    <w:p w14:paraId="4B1D47FE"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B1D47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Παπαχριστόπουλο.</w:t>
      </w:r>
    </w:p>
    <w:p w14:paraId="4B1D48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ότι η Διαρκής Επιτροπή Παραγωγής και Εμπορίου καταθέτει την έκθεσή της στο σχέδι</w:t>
      </w:r>
      <w:r>
        <w:rPr>
          <w:rFonts w:eastAsia="Times New Roman" w:cs="Times New Roman"/>
          <w:szCs w:val="24"/>
        </w:rPr>
        <w:t>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«Ενεργειακές Κοινότητες και άλλες διατάξεις»</w:t>
      </w:r>
    </w:p>
    <w:p w14:paraId="4B1D48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της Ένωσης Κεντρώων ο κ. Σαρίδης για δεκαπέντε λεπτά.</w:t>
      </w:r>
    </w:p>
    <w:p w14:paraId="4B1D48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Σαρίδη, αν μπορείτε εσείς, τουλάχιστον, να είστε στον χρόνο.</w:t>
      </w:r>
    </w:p>
    <w:p w14:paraId="4B1D48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ΣΑΡΙΔΗΣ: </w:t>
      </w:r>
      <w:r>
        <w:rPr>
          <w:rFonts w:eastAsia="Times New Roman" w:cs="Times New Roman"/>
          <w:szCs w:val="24"/>
        </w:rPr>
        <w:t>Θα προσπαθήσω, κύριε Πρόεδρε.</w:t>
      </w:r>
    </w:p>
    <w:p w14:paraId="4B1D48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αγαπητοί συνάδελφοι, τι έχει κάνει το πολιτικό σύστημα σε αυτήν τη χώρα! Τι παραμύθι έχει φάει ο ελληνικός λαός! Τι ψέματα! Τι υπερβολές! Όλοι σας! Όλοι όσοι εξυπηρετήσατε την εξουσία τα τελευταία </w:t>
      </w:r>
      <w:r>
        <w:rPr>
          <w:rFonts w:eastAsia="Times New Roman" w:cs="Times New Roman"/>
          <w:szCs w:val="24"/>
        </w:rPr>
        <w:t>τριάντα χρόνια στην Ελλάδα! Πόσο όμορφα λόγια, που τόσο όμορφα ακούγονται και πόσο κακό έχουν κάνει και συνεχίζουν να κάνουν! Πόση απογοήτευση έχουν φέρει, πόσο θυμό, πόσες αυτοκτονίες! Αρκούσε η αλήθεια. Αρκεί η αλήθεια. Να ακουστεί δυνατά. Να ακουστεί απ</w:t>
      </w:r>
      <w:r>
        <w:rPr>
          <w:rFonts w:eastAsia="Times New Roman" w:cs="Times New Roman"/>
          <w:szCs w:val="24"/>
        </w:rPr>
        <w:t xml:space="preserve">ό όλους μαζί. Από όλες τις πτέρυγες μαζί. Να φτάσει ως το πιο απομακρυσμένο χωριό της Ελλάδας, να την ακούσουν οι πολίτες, να την καταλάβουν. Παιχνίδι λέξεων. Λέξεις που χάνουν τον νόημά τους. Αυτή είναι η εμπειρία της Ένωσης Κεντρώων δύο χρόνια τώρα μέσα </w:t>
      </w:r>
      <w:r>
        <w:rPr>
          <w:rFonts w:eastAsia="Times New Roman" w:cs="Times New Roman"/>
          <w:szCs w:val="24"/>
        </w:rPr>
        <w:t>στην ελληνική Βουλή.</w:t>
      </w:r>
    </w:p>
    <w:p w14:paraId="4B1D480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Έχω πει πάρα πολλές φορές από αυτό το Βήμα για την τραγική αποτυχία του εγχώριου πολιτικού συστήματος, για τη φανερή αδυναμία του να σταθεί με αξιοπρέπεια στο ύψος που απαιτούν οι περιστάσεις. Σήμερα, όμως, βρισκόμαστε όλοι και όλες στ</w:t>
      </w:r>
      <w:r>
        <w:rPr>
          <w:rFonts w:eastAsia="Times New Roman" w:cs="Times New Roman"/>
          <w:szCs w:val="24"/>
        </w:rPr>
        <w:t xml:space="preserve">η δυσάρεστη θέση να το διαπιστώσουμε αυτό με χειροπιαστό τρόπο, να διαπιστώσουμε τα αποτελέσματα αυτής της αποτυχίας. </w:t>
      </w:r>
    </w:p>
    <w:p w14:paraId="4B1D480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λοιπόν, την τροπολογία με γενικό αριθμό 1411 και ειδικό αριθμό 130, που υπογράφεται από τον Υπουργό της Δικαιοσύνης και φέρει </w:t>
      </w:r>
      <w:r>
        <w:rPr>
          <w:rFonts w:eastAsia="Times New Roman" w:cs="Times New Roman"/>
          <w:szCs w:val="24"/>
        </w:rPr>
        <w:t>τον άκρως παραπλανητικό τίτλο: «Τροποποιήσεις διατάξεων του Ποινικού Κώδικα», καλούμαστε όλοι σήμερα να τοποθετηθούμε για το εάν είναι δίκαιο και σωστό να ασκείται αυτεπάγγελτη δίωξη σε βάρος όσων προκαλούν σωματικές βλάβες. Αυτό γράφει η τροπολογία.</w:t>
      </w:r>
    </w:p>
    <w:p w14:paraId="4B1D480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Ποιος</w:t>
      </w:r>
      <w:r>
        <w:rPr>
          <w:rFonts w:eastAsia="Times New Roman" w:cs="Times New Roman"/>
          <w:szCs w:val="24"/>
        </w:rPr>
        <w:t xml:space="preserve"> θα μπορούσε να έχει αντίρρηση σε αυτό που αναφέρεται στην τροπολογία; Η δίωξη εναντίον όσων προκαλούν σωματικές βλάβες ακούγεται λογικό πράγμα. Μοιάζει, επίσης, να είναι σωστό, ηθικό και νόμιμο το περιεχόμενο της φράσης «δίωξη όσων προκαλούν σωματικές βλά</w:t>
      </w:r>
      <w:r>
        <w:rPr>
          <w:rFonts w:eastAsia="Times New Roman" w:cs="Times New Roman"/>
          <w:szCs w:val="24"/>
        </w:rPr>
        <w:t xml:space="preserve">βες». Παρακάτω, όμως, γράφει «και δίωξη όσων απειλούν» και πιο κάτω γράφει και «δίωξη όσων διαταράσσουν». Και αυτά λογικά μοιάζουν. Και αυτά σωστά ακούγονται. </w:t>
      </w:r>
    </w:p>
    <w:p w14:paraId="4B1D4808"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8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Κύριοι συνάδελφοι, χαλαρώσαμε λίγο πάλι. </w:t>
      </w:r>
      <w:r>
        <w:rPr>
          <w:rFonts w:eastAsia="Times New Roman" w:cs="Times New Roman"/>
          <w:szCs w:val="24"/>
        </w:rPr>
        <w:t>Σας παρακαλώ πολύ, αν θέλετε, κάντε ησυχία.</w:t>
      </w:r>
    </w:p>
    <w:p w14:paraId="4B1D48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Σαρίδη, συνεχίστε.</w:t>
      </w:r>
    </w:p>
    <w:p w14:paraId="4B1D48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Κύριοι συνάδελφοι, όσο λογικές και να ακούγονται οι φράσεις αυτές, όσο στέρεες και ακλόνητες και αν μοιάζουν, τόσο είναι αντίστοιχα και το μέγεθος της αποτυχίας σύσσωμου </w:t>
      </w:r>
      <w:r>
        <w:rPr>
          <w:rFonts w:eastAsia="Times New Roman" w:cs="Times New Roman"/>
          <w:szCs w:val="24"/>
        </w:rPr>
        <w:t xml:space="preserve">του εγχώριου πολιτικού συστήματος. Εδώ και πολύ καιρό φωνάζουμε πως οι λέξεις έχουν χάσει το νόημά τους. Αυτό δεν θα μπορούσε παρά να έχει κάποιες συνέπειες. </w:t>
      </w:r>
    </w:p>
    <w:p w14:paraId="4B1D48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λοιπόν, οι συνέπειες ποιες είναι: Σήμερα πρέπει οι συνάδελφοι της Συμπολίτευσης να πείσουν το</w:t>
      </w:r>
      <w:r>
        <w:rPr>
          <w:rFonts w:eastAsia="Times New Roman" w:cs="Times New Roman"/>
          <w:szCs w:val="24"/>
        </w:rPr>
        <w:t>υς εαυτούς τους, να πείσουν τους πολίτες, αλλά να πείσουν και εμάς της Αντιπολίτευσης πως η νομοθέτηση της δίωξης όσων προκαλούν σωματικές βλάβες και απειλούν είναι σωστό, είναι δίκαιο, είναι ηθικό, είναι τίμιο. Αυτό δεν είναι καθόλου εύκολο, διότι οι λέξε</w:t>
      </w:r>
      <w:r>
        <w:rPr>
          <w:rFonts w:eastAsia="Times New Roman" w:cs="Times New Roman"/>
          <w:szCs w:val="24"/>
        </w:rPr>
        <w:t xml:space="preserve">ις αυτές, που χρειάζεστε αυτήν τη στιγμή και θέλετε να τις χρησιμοποιήσετε όντως γι’ αυτό που πραγματικά σημαίνουν, αυτές δυστυχώς για εσάς δεν σας κάνουν σήμερα το χατίρι και δεν θα μεταφέρουν τελικά το μήνυμα που εσείς θέλετε να περάσετε. </w:t>
      </w:r>
    </w:p>
    <w:p w14:paraId="4B1D48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οι λέξεις σήμερα δεν απαντάνε, αλλά ρωτάνε ευθέως γιατί έχουμε ανάγκη να νομοθετήσουμε κάτι τέτοιο. Υπήρχε κάποιο κενό στον νόμο μέχρι σήμερα; Δεν προβλέπεται ήδη η δίωξη όσων προκαλούν σωματικές βλάβες; Δεν προβλέπεται η δίωξη όσων απειλού</w:t>
      </w:r>
      <w:r>
        <w:rPr>
          <w:rFonts w:eastAsia="Times New Roman" w:cs="Times New Roman"/>
          <w:szCs w:val="24"/>
        </w:rPr>
        <w:t xml:space="preserve">ν; Τι μας οδήγησε, λοιπόν, σήμερα εδώ σε αυτό το σημείο στο οποίο βρισκόμαστε; </w:t>
      </w:r>
    </w:p>
    <w:p w14:paraId="4B1D48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να απαντήσουμε αυτό, θα πρέπει να δώσουμε απάντηση και σε ένα άλλο ερώτημα που θέτει επίμονα η συντριπτική πλειοψηφία του ελληνικού λαού: Γιατί δεν νομοθετούμε την προστασί</w:t>
      </w:r>
      <w:r>
        <w:rPr>
          <w:rFonts w:eastAsia="Times New Roman" w:cs="Times New Roman"/>
          <w:szCs w:val="24"/>
        </w:rPr>
        <w:t xml:space="preserve">α της πρώτης κατοικίας; </w:t>
      </w:r>
    </w:p>
    <w:p w14:paraId="4B1D48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Τι μας εμποδίζει να νομοθετήσουμε όλοι μαζί; Αυτό αναρωτιούνται και κανείς δεν βγαίνει να δώσει μια υπεύθυνη απάντηση. Το γεγονός ότι ο </w:t>
      </w:r>
      <w:r>
        <w:rPr>
          <w:rFonts w:eastAsia="Times New Roman" w:cs="Times New Roman"/>
          <w:szCs w:val="24"/>
        </w:rPr>
        <w:t xml:space="preserve">νόμος </w:t>
      </w:r>
      <w:r>
        <w:rPr>
          <w:rFonts w:eastAsia="Times New Roman" w:cs="Times New Roman"/>
          <w:szCs w:val="24"/>
        </w:rPr>
        <w:t>Κατσέλη ισχύει μέχρι το 2018 καθησυχάζει τους Έλληνες πολίτες, που βιώνουν στην καθημεριν</w:t>
      </w:r>
      <w:r>
        <w:rPr>
          <w:rFonts w:eastAsia="Times New Roman" w:cs="Times New Roman"/>
          <w:szCs w:val="24"/>
        </w:rPr>
        <w:t>ότητά τους αυτόν τον Αρμαγεδδώνα.</w:t>
      </w:r>
    </w:p>
    <w:p w14:paraId="4B1D48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προσωπικά εδώ και μήνες πηγαίνω κάθε μέρα και καταθέτω μια ερώτηση, ενίοτε επίκαιρη ερώτηση, ξανά και ξανά την ίδια. Ρωτούσα τον Υπουργό Δικαιοσύνης να μου πει -και θεωρούσα να βγει δημόσια να μου το πει- πώς έχει προχ</w:t>
      </w:r>
      <w:r>
        <w:rPr>
          <w:rFonts w:eastAsia="Times New Roman" w:cs="Times New Roman"/>
          <w:szCs w:val="24"/>
        </w:rPr>
        <w:t>ωρήσει, αν θα πρέπει η πρώτη κατοικία να στηριχθεί, αν αυτός είναι υπεύθυνος γι’ αυτό το πράγμα. Να μου απαντήσει, αν είχε το δικαίωμα.</w:t>
      </w:r>
    </w:p>
    <w:p w14:paraId="4B1D48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Μου απάντησε ότι είναι αναρμόδιος ο Υπουργός Δικαιοσύνης. Απάντησε αναρμόδιος γι’ αυτό. Είπε στην απάντηση την οποία λάβ</w:t>
      </w:r>
      <w:r>
        <w:rPr>
          <w:rFonts w:eastAsia="Times New Roman" w:cs="Times New Roman"/>
          <w:szCs w:val="24"/>
        </w:rPr>
        <w:t>αμε από το Υπουργείο «ρωτήστε το Υπουργείο Οικονομικών».</w:t>
      </w:r>
    </w:p>
    <w:p w14:paraId="4B1D48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Μα, καλά, κύριε Υπουργέ, όταν εσείς πηγαίνατε και κάνατε συμφωνίες με τις τράπεζες, όταν εσείς βγαίνετε έξω και λέτε ότι εμείς συνεννοηθήκαμε με τις τράπεζες και κάναμε μια προφορική συμφωνία, αυτή </w:t>
      </w:r>
      <w:r>
        <w:rPr>
          <w:rFonts w:eastAsia="Times New Roman" w:cs="Times New Roman"/>
          <w:szCs w:val="24"/>
        </w:rPr>
        <w:t>καθαυτή η προφορική συμφωνία εξασφαλίζει τους Έλληνες πολίτες;</w:t>
      </w:r>
    </w:p>
    <w:p w14:paraId="4B1D48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Κοντονής δήλωσε, λοιπόν, αναρμόδιος να απαντήσει.</w:t>
      </w:r>
    </w:p>
    <w:p w14:paraId="4B1D48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κύριε Υπουργέ της Δικαιοσύνης, ότι υπάρχει μια αναντιστοιχία, μια ανακολουθία στις δηλώσεις σας; Πώς είναι δυνατόν, από</w:t>
      </w:r>
      <w:r>
        <w:rPr>
          <w:rFonts w:eastAsia="Times New Roman" w:cs="Times New Roman"/>
          <w:szCs w:val="24"/>
        </w:rPr>
        <w:t xml:space="preserve"> τη μια πλευρά, να νιώθετε αρμόδιος να διαπραγματευθείτε με τις τράπεζες και να κλείνετε συμφωνίες, τις οποίες ζητάτε από τους Έλληνες να εμπιστευθούν και έπειτα, για το ίδιο θέμα, όταν σας ρωτούμε εδώ, μέσα στην ελληνική Βουλή για το εάν θα πρέπει να κάνο</w:t>
      </w:r>
      <w:r>
        <w:rPr>
          <w:rFonts w:eastAsia="Times New Roman" w:cs="Times New Roman"/>
          <w:szCs w:val="24"/>
        </w:rPr>
        <w:t>υμε νόμο του κράτους αυτή τη συμφωνία, να δηλώνετε αναρμόδιος; Σας φαίνεται λογικό αρμόδιος να κλείνετε προφορικές συμφωνίες, αρμόδιος για να καθησυχάζετε τους πολίτες, αναρμόδιος όμως για να νομοθετήσετε; Είναι λόγια του αέρα και οι πολίτες δεν μπορούν να</w:t>
      </w:r>
      <w:r>
        <w:rPr>
          <w:rFonts w:eastAsia="Times New Roman" w:cs="Times New Roman"/>
          <w:szCs w:val="24"/>
        </w:rPr>
        <w:t xml:space="preserve"> εμπιστευθούν αυτά τα λόγια.</w:t>
      </w:r>
    </w:p>
    <w:p w14:paraId="4B1D48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έχουν δει οι πολίτες και έχουν καταλάβει τι αξία και τι σημασία έδωσε το πολιτικό σύστημα στις γραπτές συμφωνίες, όπως για παράδειγμα, στο Σύνταγμα και έτσι ξέρουν τι να περιμένουν από τις προφορικ</w:t>
      </w:r>
      <w:r>
        <w:rPr>
          <w:rFonts w:eastAsia="Times New Roman" w:cs="Times New Roman"/>
          <w:szCs w:val="24"/>
        </w:rPr>
        <w:t>ές συμφωνίες. Ακριβώς αυτός είναι ο λόγος που φτάσαμε σήμερα εδώ, επειδή δεν σας πιστεύουν οι πολίτες, αναγκάζεστε να τους απειλήσετε.</w:t>
      </w:r>
    </w:p>
    <w:p w14:paraId="4B1D48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δεν συζητάμε να νομοθετήσουμε τη δίωξη όσων δέρνουν και απειλούν. Σήμερα μας ζητάτε να βάλουμε αστυνομικούς να λύσ</w:t>
      </w:r>
      <w:r>
        <w:rPr>
          <w:rFonts w:eastAsia="Times New Roman" w:cs="Times New Roman"/>
          <w:szCs w:val="24"/>
        </w:rPr>
        <w:t>ουν εκείνοι το δικό σας πρόβλημα, το πρόβλημα το οποίο δημιούργησε το πολιτικό σύστημα εδώ και χρόνια. Σήμερα σε ένα νομοσχέδιο που παρουσιάζει ως βασικό του επιχείρημα την ανάγκη αποσυμφόρησης των δικαστηρίων και ενώ η ελληνική κοινωνία ακόμα προσπαθεί να</w:t>
      </w:r>
      <w:r>
        <w:rPr>
          <w:rFonts w:eastAsia="Times New Roman" w:cs="Times New Roman"/>
          <w:szCs w:val="24"/>
        </w:rPr>
        <w:t xml:space="preserve"> καταλάβει ποιους βγάλαμε από τη φυλακή με τον νόμο του κ. Παρασκευόπουλου, εσείς μας ζητάτε να επαναφέρουμε τα ιδιώνυμα.</w:t>
      </w:r>
    </w:p>
    <w:p w14:paraId="4B1D48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λόγος που αναγκάζεστε να το κάνετε αυτό είναι γιατί αποτύχατε, αγαπητοί συνάδελφοι. Οι Έλληνες έχουν μηδενική εμπιστοσύνη στο </w:t>
      </w:r>
      <w:r>
        <w:rPr>
          <w:rFonts w:eastAsia="Times New Roman" w:cs="Times New Roman"/>
          <w:szCs w:val="24"/>
        </w:rPr>
        <w:t>πολιτικό τους σύστημα. Αυτό συμβαίνει, όταν οι λέξεις χάνουν το νόημά τους. Και αν αναλογιστούμε την αρχή του σημερινού νομοσχεδίου, δηλαδή το νόημα που διαπνέει τις διατάξεις των βασικών άρθρων του, τότε μπορούμε να κάνουμε και λόγο και για τραγική ειρωνε</w:t>
      </w:r>
      <w:r>
        <w:rPr>
          <w:rFonts w:eastAsia="Times New Roman" w:cs="Times New Roman"/>
          <w:szCs w:val="24"/>
        </w:rPr>
        <w:t>ία.</w:t>
      </w:r>
    </w:p>
    <w:p w14:paraId="4B1D48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αναγκαζόμαστε να μιλάμε για αυτό το τίμημα που έχουν χάσει οι λέξεις το νόημά τους σε ένα νομοσχέδιο που προσπαθεί να διορθώσει κάποιες αδικίες, η ουσία και το μέγεθος των οποίων αποτυπώνεται στην αντίφαση και στον παραλογισμό του υφιστάμενου νο</w:t>
      </w:r>
      <w:r>
        <w:rPr>
          <w:rFonts w:eastAsia="Times New Roman" w:cs="Times New Roman"/>
          <w:szCs w:val="24"/>
        </w:rPr>
        <w:t xml:space="preserve">μικού όρου «ακαταλόγιστοι εγκληματίες». Αυτή η φράση στέκει; Είναι ένας νεοφανής όρος του </w:t>
      </w:r>
      <w:r>
        <w:rPr>
          <w:rFonts w:eastAsia="Times New Roman" w:cs="Times New Roman"/>
          <w:szCs w:val="24"/>
        </w:rPr>
        <w:t xml:space="preserve">Ποινικού </w:t>
      </w:r>
      <w:r>
        <w:rPr>
          <w:rFonts w:eastAsia="Times New Roman" w:cs="Times New Roman"/>
          <w:szCs w:val="24"/>
        </w:rPr>
        <w:t xml:space="preserve">Δικαίου </w:t>
      </w:r>
      <w:r>
        <w:rPr>
          <w:rFonts w:eastAsia="Times New Roman" w:cs="Times New Roman"/>
          <w:szCs w:val="24"/>
        </w:rPr>
        <w:t xml:space="preserve">που θα δημιουργήσει προβλήματα. Ή έχεις το ακαταλόγιστο ή είσαι εγκληματίας. «Ακαταλόγιστος εγκληματίας» δεν υπάρχει. Και όμως, υπάρχει σήμερα στο </w:t>
      </w:r>
      <w:r>
        <w:rPr>
          <w:rFonts w:eastAsia="Times New Roman" w:cs="Times New Roman"/>
          <w:szCs w:val="24"/>
        </w:rPr>
        <w:t>Ελ</w:t>
      </w:r>
      <w:r>
        <w:rPr>
          <w:rFonts w:eastAsia="Times New Roman" w:cs="Times New Roman"/>
          <w:szCs w:val="24"/>
        </w:rPr>
        <w:t>ληνικό Δ</w:t>
      </w:r>
      <w:r>
        <w:rPr>
          <w:rFonts w:eastAsia="Times New Roman" w:cs="Times New Roman"/>
          <w:szCs w:val="24"/>
        </w:rPr>
        <w:t>ίκαιο. Έτσι τους αποκαλούμε και έτσι τους συμπεριφερόμαστε.</w:t>
      </w:r>
    </w:p>
    <w:p w14:paraId="4B1D48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αντίφαση, δηλαδή, δεν είναι μόνο τυπική. Η ανακολουθία δεν είναι απλά γραφειοκρατική, αλλά είναι και ουσιαστική. Όταν καταλογίζεις εγκλήματα σε κάποιον που έχει το ακαταλόγιστο και ενώ ε</w:t>
      </w:r>
      <w:r>
        <w:rPr>
          <w:rFonts w:eastAsia="Times New Roman" w:cs="Times New Roman"/>
          <w:szCs w:val="24"/>
        </w:rPr>
        <w:t>ίναι βεβαιωμένη η ψυχική του ασθένεια, τότε καθορίζεις και τον τρόπο με τον οποίον θα τον αντιμετωπίσει το δικαστικό και το σωφρονιστικό, αντίστοιχα, σύστημα.</w:t>
      </w:r>
    </w:p>
    <w:p w14:paraId="4B1D48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με τα τρία πρώτα κεφάλαια του νομοσχεδίου και τα όσα προβλέπονται στις διατάξεις των άρθρω</w:t>
      </w:r>
      <w:r>
        <w:rPr>
          <w:rFonts w:eastAsia="Times New Roman" w:cs="Times New Roman"/>
          <w:szCs w:val="24"/>
        </w:rPr>
        <w:t>ν 1 έως 20, επιχειρούμε να διορθώσουμε αυτή την κατάσταση και μάλιστα, με τη συνδρομή πολύ σοβαρών επιστημόνων, οι οποίοι αναφέρονται και στην αιτιολογική έκθεση.</w:t>
      </w:r>
    </w:p>
    <w:p w14:paraId="4B1D48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Κανονικά, λοιπόν, αν νομοθετούσαμε με φυσιολογικό τρόπο, σήμερα θα έπρεπε να μιλάμε αποκλειστ</w:t>
      </w:r>
      <w:r>
        <w:rPr>
          <w:rFonts w:eastAsia="Times New Roman" w:cs="Times New Roman"/>
          <w:szCs w:val="24"/>
        </w:rPr>
        <w:t xml:space="preserve">ικά και μόνο γι’ αυτά τα εικοσιένα άρθρα και για το περιεχόμενό τους και θα είχαμε την ευκαιρία να εξηγήσουμε στους πολίτες τον τρόπο που αντιλαμβανόμαστε όλοι μαζί πώς πρέπει να βρίσκει εφαρμογή η έννοια της ανθρωπιάς στους χώρους των δικαστηρίων και των </w:t>
      </w:r>
      <w:r>
        <w:rPr>
          <w:rFonts w:eastAsia="Times New Roman" w:cs="Times New Roman"/>
          <w:szCs w:val="24"/>
        </w:rPr>
        <w:t>φυλακών.</w:t>
      </w:r>
    </w:p>
    <w:p w14:paraId="4B1D481C"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Δεν ζούμε, όμως, αγαπητοί συνάδελφοι, σε κανονικούς καιρούς. Τα χρόνια που ζούμε είναι δύσκολα. Έτσι, αντί να διορθώνουμε τα όσα συμβαίνουν στα δικαστήρια και στις φυλακές, ασχολούμαστε με τα όσα φοβόμαστε πως θα γίνονται στα συμβολαιογραφικά γραφεία και κ</w:t>
      </w:r>
      <w:r>
        <w:rPr>
          <w:rFonts w:eastAsia="Times New Roman" w:cs="Times New Roman"/>
          <w:szCs w:val="24"/>
        </w:rPr>
        <w:t xml:space="preserve">οιτάμε πώς θα στείλουμε περισσότερους στα δικαστήρια και στις φυλακές. Αυτό κοιτάμε. Αυτή είναι η αντίφαση. </w:t>
      </w:r>
    </w:p>
    <w:p w14:paraId="4B1D481D"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Κανένας διάλογος δεν μπορεί να έχει νόημα υπό αυτές τις συνθήκες. Τρανταχτό παράδειγμα το ζήτημα των φαρμακείων. Οι φαρμακοποιοί προειδοποιούν όσου</w:t>
      </w:r>
      <w:r>
        <w:rPr>
          <w:rFonts w:eastAsia="Times New Roman" w:cs="Times New Roman"/>
          <w:szCs w:val="24"/>
        </w:rPr>
        <w:t>ς σκοπεύουν να ανοίξουν φαρμακεία πως θα χάσουν τα λεφτά τους.</w:t>
      </w:r>
    </w:p>
    <w:p w14:paraId="4B1D481E"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κάτι δεν πάει καλά με τον τρόπο που νομοθετούμε. Δεν μπορεί να το βλέπει αυτό μόνο η Ένωση Κεντρώων, θα πρέπει να το αντιλαμβάνεστε και εσείς. Δεν μπορεί να μην το</w:t>
      </w:r>
      <w:r>
        <w:rPr>
          <w:rFonts w:eastAsia="Times New Roman" w:cs="Times New Roman"/>
          <w:szCs w:val="24"/>
        </w:rPr>
        <w:t xml:space="preserve"> καταλαβαίνετε. Είναι φανερό σε όλους. Και αυτό δεν μπορεί παρά να έχει πολύ σοβαρές συνέπειες. </w:t>
      </w:r>
    </w:p>
    <w:p w14:paraId="4B1D481F"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Σήμερα με το άρθρο 22 ισοπεδώνουμε την έννοια του γάμου. Ποια θα είναι η διαφορά στα μάτια του νόμου ανάμεσα στον γάμο και στο σύμφωνο συμβίωσης, όταν από αύρι</w:t>
      </w:r>
      <w:r>
        <w:rPr>
          <w:rFonts w:eastAsia="Times New Roman" w:cs="Times New Roman"/>
          <w:szCs w:val="24"/>
        </w:rPr>
        <w:t>ο θα ισχύσει το άρθρο 22; Κατά τη γνώμη μου, καμμία. Η μόνη διαφορά που από εδώ και πέρα θα έχει, θα είναι η ευλογία του Θεού. Σε μια χώρα που το δημογραφικό πρόβλημα αποτελεί πραγματική και ουσιαστική απειλή, εμείς επιλέγουμε να δείξουμε πόσο προοδευτικοί</w:t>
      </w:r>
      <w:r>
        <w:rPr>
          <w:rFonts w:eastAsia="Times New Roman" w:cs="Times New Roman"/>
          <w:szCs w:val="24"/>
        </w:rPr>
        <w:t xml:space="preserve"> είμαστε με το να κάνουμε όσο πιο εύκολη μπορούμε τη διάλυση της οικογένειας. </w:t>
      </w:r>
    </w:p>
    <w:p w14:paraId="4B1D482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Έχουμε κάνει και άλλα πολλά εύκολα πράγματα. Γενικά αυτή η χαλάρωση, αυτή η ευκολία η οποία περιβάλλει τους πυλώνες του ελληνικού έθνους, την οικογένεια δηλαδή και την Εκκλησία,</w:t>
      </w:r>
      <w:r>
        <w:rPr>
          <w:rFonts w:eastAsia="Times New Roman" w:cs="Times New Roman"/>
          <w:szCs w:val="24"/>
        </w:rPr>
        <w:t xml:space="preserve"> δεν βοηθάει στη διατήρηση της κοινωνικής συνοχής, αγαπητοί συνάδελφοι. </w:t>
      </w:r>
    </w:p>
    <w:p w14:paraId="4B1D4821"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Σας ρωτώ, τι μήνυμα στέλνουμε με το άρθρο 28; Πουθενά αλλού στον κόσμο δεν βρέθηκε κάποιος να αυξήσει το όριο του πότε τα συστατικά της κάνναβης την καθιστούν παράνομη. Όμως, εδώ στην</w:t>
      </w:r>
      <w:r>
        <w:rPr>
          <w:rFonts w:eastAsia="Times New Roman" w:cs="Times New Roman"/>
          <w:szCs w:val="24"/>
        </w:rPr>
        <w:t xml:space="preserve"> Ελλάδα θα γίνει και αυτό. Απλά είναι ένα θέμα, λέει, υπουργικής απόφασης. Με </w:t>
      </w:r>
      <w:r>
        <w:rPr>
          <w:rFonts w:eastAsia="Times New Roman" w:cs="Times New Roman"/>
          <w:szCs w:val="24"/>
        </w:rPr>
        <w:t>κοινή</w:t>
      </w:r>
      <w:r>
        <w:rPr>
          <w:rFonts w:eastAsia="Times New Roman" w:cs="Times New Roman"/>
          <w:szCs w:val="24"/>
        </w:rPr>
        <w:t xml:space="preserve"> </w:t>
      </w:r>
      <w:r>
        <w:rPr>
          <w:rFonts w:eastAsia="Times New Roman" w:cs="Times New Roman"/>
          <w:szCs w:val="24"/>
        </w:rPr>
        <w:t>υπουργική απόφαση</w:t>
      </w:r>
      <w:r>
        <w:rPr>
          <w:rFonts w:eastAsia="Times New Roman" w:cs="Times New Roman"/>
          <w:szCs w:val="24"/>
        </w:rPr>
        <w:t xml:space="preserve"> δυο Υπουργών, του Υπουργού Δικαιοσύνης και του Υπουργού Αγροτικής Ανάπτυξης, θα μπορούμε μόνο εμείς εδώ στη χώρα μας να αναπροσαρμόζουμε το ανώτατο επιτρε</w:t>
      </w:r>
      <w:r>
        <w:rPr>
          <w:rFonts w:eastAsia="Times New Roman" w:cs="Times New Roman"/>
          <w:szCs w:val="24"/>
        </w:rPr>
        <w:t>πτό όριο περιεκτικότητας των ουσιών εκείνων που ξεχωρίζουν τη βιομηχανική από τη φαρμακευτική κάνναβη και τη φαρμακευτική κάνναβη από την παράνομη κάνναβη.</w:t>
      </w:r>
    </w:p>
    <w:p w14:paraId="4B1D4822"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Σύμφωνα με τους νόμους, ζούμε σε μια πάρα πολύ προοδευτική χώρα. Στα χαρτιά αυτή η χώρα είναι πολύ μ</w:t>
      </w:r>
      <w:r>
        <w:rPr>
          <w:rFonts w:eastAsia="Times New Roman" w:cs="Times New Roman"/>
          <w:szCs w:val="24"/>
        </w:rPr>
        <w:t>προστά, πολύ μοντέρνα. Δυστυχώς, όμως, η απόσταση από την πραγματικότητα δεν θα μπορούσε να είναι μεγαλύτερη. Απόδειξη αποτελεί η σιωπή.</w:t>
      </w:r>
    </w:p>
    <w:p w14:paraId="4B1D4823"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Ποιους αφορά η </w:t>
      </w:r>
      <w:r>
        <w:rPr>
          <w:rFonts w:eastAsia="Times New Roman" w:cs="Times New Roman"/>
          <w:bCs/>
          <w:szCs w:val="24"/>
        </w:rPr>
        <w:t>τροπολογία</w:t>
      </w:r>
      <w:r>
        <w:rPr>
          <w:rFonts w:eastAsia="Times New Roman" w:cs="Times New Roman"/>
          <w:szCs w:val="24"/>
        </w:rPr>
        <w:t xml:space="preserve"> με γενικό αριθμό 1386 και ειδικό 120 που προβλέπει την αντικατάσταση των διατάξεων μεταβατικο</w:t>
      </w:r>
      <w:r>
        <w:rPr>
          <w:rFonts w:eastAsia="Times New Roman" w:cs="Times New Roman"/>
          <w:szCs w:val="24"/>
        </w:rPr>
        <w:t>ύ χαρακτήρα του άρθρου 72 του Κώδικα Φορολογίας; Γιατί προχωράτε στις αιφνιδιαστικές αυτές αλλαγές που προβλέπονται για τους Έλληνες δικαστές στα άρθρα 33 και 36; Πώς είναι δυνατόν να πιστεύετε πως χωρίς να έχετε διαβουλευτεί κανέναν, χωρίς να έχετε συζητή</w:t>
      </w:r>
      <w:r>
        <w:rPr>
          <w:rFonts w:eastAsia="Times New Roman" w:cs="Times New Roman"/>
          <w:szCs w:val="24"/>
        </w:rPr>
        <w:t xml:space="preserve">σει με τους ίδιους τους δικαστές, θα έχουν θετικό αποτέλεσμα οι αλλαγές που προσπαθείτε να επιβάλετε στο δικαστικό σύστημα; </w:t>
      </w:r>
    </w:p>
    <w:p w14:paraId="4B1D4824"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Αντί να σχολιάζετε ως πολίτης τις αποφάσεις και αντί, κύριε Υπουργέ, να τους προκαλείτε σε έναν αγώνα αντοχής, ίσως θα έπρεπε να επ</w:t>
      </w:r>
      <w:r>
        <w:rPr>
          <w:rFonts w:eastAsia="Times New Roman" w:cs="Times New Roman"/>
          <w:szCs w:val="24"/>
        </w:rPr>
        <w:t>ιδιώκετε τον διάλογο μαζί τους. Δεν μπορείτε να επικαλεστείτε το γεγονός πως είστε πολίτης, κύριε Υπουργέ, όποτε και σε ό,τι σας βολεύει, και παράλληλα να παρουσιάζεστε ως ειδικός, ως γνώστης, ως Υπουργός για να πείσετε για αυτά που λέτε τους πολίτες, όποτ</w:t>
      </w:r>
      <w:r>
        <w:rPr>
          <w:rFonts w:eastAsia="Times New Roman" w:cs="Times New Roman"/>
          <w:szCs w:val="24"/>
        </w:rPr>
        <w:t>ε επίσης σας βολεύει.</w:t>
      </w:r>
    </w:p>
    <w:p w14:paraId="4B1D4825"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προσπάθεια της Ένωσης Κεντρώων να αντιμετωπίζει κάθε νομοσχέδιο με αντικειμενικό και ψύχραιμο τρόπο γίνεται καθημερινά όλο και πιο δύσκολη, πιστέψτε με. Αυτό συμβαίνει γιατί συνειδητοποιούμε πως συμπερι</w:t>
      </w:r>
      <w:r>
        <w:rPr>
          <w:rFonts w:eastAsia="Times New Roman" w:cs="Times New Roman"/>
          <w:szCs w:val="24"/>
        </w:rPr>
        <w:t>φέρεστε σαν να μη νιώθετε καμμία ανάγκη να απολογηθείτε, λες και δεν έχετε κανένα μερίδιο ευθύνης, που δεν μπορούν ούτε τα στελέχη σας να αποφασίσουν αν θα πρέπει να συμμετέχουν στις αντιδράσεις κατά των πλειστηριασμών ή να ψηφίσουν υπέρ της βίας.</w:t>
      </w:r>
    </w:p>
    <w:p w14:paraId="4B1D4826"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Έχετε οχ</w:t>
      </w:r>
      <w:r>
        <w:rPr>
          <w:rFonts w:eastAsia="Times New Roman" w:cs="Times New Roman"/>
          <w:szCs w:val="24"/>
        </w:rPr>
        <w:t xml:space="preserve">υρωθεί πίσω από τη δικαιολογία πως οι προηγούμενοι έκαναν χειρότερα, για να δικαιολογήσετε μέχρι και τη βία, λες και αυτό αρκεί στους πολίτες για να συνεχίσουν να ανέχονται αυτές τις συμπεριφορές. Είσαστε ασυνεπείς και ανακόλουθοι. Η </w:t>
      </w:r>
      <w:r>
        <w:rPr>
          <w:rFonts w:eastAsia="Times New Roman" w:cs="Times New Roman"/>
          <w:bCs/>
          <w:szCs w:val="24"/>
        </w:rPr>
        <w:t>τροπολογία</w:t>
      </w:r>
      <w:r>
        <w:rPr>
          <w:rFonts w:eastAsia="Times New Roman" w:cs="Times New Roman"/>
          <w:szCs w:val="24"/>
        </w:rPr>
        <w:t xml:space="preserve"> για τον καθ</w:t>
      </w:r>
      <w:r>
        <w:rPr>
          <w:rFonts w:eastAsia="Times New Roman" w:cs="Times New Roman"/>
          <w:szCs w:val="24"/>
        </w:rPr>
        <w:t>ορισμό των αντικειμενικών αξιών το αποδεικνύει αυτό περίτρανα.</w:t>
      </w:r>
    </w:p>
    <w:p w14:paraId="4B1D4827" w14:textId="77777777" w:rsidR="00E71A02" w:rsidRDefault="00A00D33">
      <w:pPr>
        <w:spacing w:line="600" w:lineRule="auto"/>
        <w:contextualSpacing/>
        <w:jc w:val="both"/>
        <w:rPr>
          <w:rFonts w:eastAsia="Times New Roman" w:cs="Times New Roman"/>
          <w:szCs w:val="24"/>
        </w:rPr>
      </w:pPr>
      <w:r>
        <w:rPr>
          <w:rFonts w:eastAsia="Times New Roman" w:cs="Times New Roman"/>
          <w:szCs w:val="24"/>
        </w:rPr>
        <w:t>Με τροπολογία της τελευταίας στιγμής, χωρίς κα</w:t>
      </w:r>
      <w:r>
        <w:rPr>
          <w:rFonts w:eastAsia="Times New Roman" w:cs="Times New Roman"/>
          <w:szCs w:val="24"/>
        </w:rPr>
        <w:t>μ</w:t>
      </w:r>
      <w:r>
        <w:rPr>
          <w:rFonts w:eastAsia="Times New Roman" w:cs="Times New Roman"/>
          <w:szCs w:val="24"/>
        </w:rPr>
        <w:t>μία απολύτως ευκαιρία να τη συζητήσουμε στο ελληνικό Κοινοβούλιο, αιφνιδιάζοντας τους πάντες, προχωράτε σε μια απόφαση που είναι βέβαιο πως στο μέ</w:t>
      </w:r>
      <w:r>
        <w:rPr>
          <w:rFonts w:eastAsia="Times New Roman" w:cs="Times New Roman"/>
          <w:szCs w:val="24"/>
        </w:rPr>
        <w:t xml:space="preserve">λλον θα δημιουργήσει πολλά προβλήματα, ενώ μέχρι τότε η καθυστέρηση που προκαλείται με αυτή σας την απόφαση μόνο ζημιά θα κάνει σε όλους, και στους ιδιοκτήτες και στην αγορά των ακινήτων. </w:t>
      </w:r>
    </w:p>
    <w:p w14:paraId="4B1D48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«Παρών» στο νομοσχέδιο από την Ένωση Κεντρώων επί της δήθεν αρχής τ</w:t>
      </w:r>
      <w:r>
        <w:rPr>
          <w:rFonts w:eastAsia="Times New Roman" w:cs="Times New Roman"/>
          <w:szCs w:val="24"/>
        </w:rPr>
        <w:t>ου νομοσχεδίου. Η ιστορία θα κρίνει εσάς, τους άλλους και εμάς για όσα κάνατε, για όσα δεν κάνατε, για τα ψέματα που είπατε, αλλά κυρίως για τις αλήθειες που δεν είπατε.</w:t>
      </w:r>
    </w:p>
    <w:p w14:paraId="4B1D48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1D48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Σαρίδη. Ήταν ο μόν</w:t>
      </w:r>
      <w:r>
        <w:rPr>
          <w:rFonts w:eastAsia="Times New Roman" w:cs="Times New Roman"/>
          <w:szCs w:val="24"/>
        </w:rPr>
        <w:t>ος που μίλησε λιγότερο από τον χρόνο του.</w:t>
      </w:r>
    </w:p>
    <w:p w14:paraId="4B1D48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Ολοκληρώνουμε με τον κ. Δανέλλη από το Ποτάμι με τους </w:t>
      </w:r>
      <w:r>
        <w:rPr>
          <w:rFonts w:eastAsia="Times New Roman" w:cs="Times New Roman"/>
          <w:szCs w:val="24"/>
        </w:rPr>
        <w:t>ειδικούς αγορητές</w:t>
      </w:r>
      <w:r>
        <w:rPr>
          <w:rFonts w:eastAsia="Times New Roman" w:cs="Times New Roman"/>
          <w:szCs w:val="24"/>
        </w:rPr>
        <w:t xml:space="preserve">. Βλέπω ήδη τρεις Υπουργούς να είναι εδώ. Οπότε θα δώσω τον λόγο στους Υπουργούς να αιτιολογήσουν τις τροπολογίες τους, στον κ. Σκουρλέτη, στην </w:t>
      </w:r>
      <w:r>
        <w:rPr>
          <w:rFonts w:eastAsia="Times New Roman" w:cs="Times New Roman"/>
          <w:szCs w:val="24"/>
        </w:rPr>
        <w:t xml:space="preserve">κ. </w:t>
      </w:r>
      <w:r>
        <w:rPr>
          <w:rFonts w:eastAsia="Times New Roman" w:cs="Times New Roman"/>
          <w:szCs w:val="24"/>
        </w:rPr>
        <w:t>Παπανάτσιου και στον κ. Ξανθό. Μετά θα εισέλθουμε στη λίστα των ομιλητών. Θα μιλήσουν περίπου δύο με τρεις ομ</w:t>
      </w:r>
      <w:r>
        <w:rPr>
          <w:rFonts w:eastAsia="Times New Roman" w:cs="Times New Roman"/>
          <w:szCs w:val="24"/>
        </w:rPr>
        <w:t xml:space="preserve">ιλητές. Έχει ζητήσει τον λόγο ο κ. Αμυράς. </w:t>
      </w:r>
    </w:p>
    <w:p w14:paraId="4B1D48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πριν τους ομιλητές θα ήθελα τον λόγο.</w:t>
      </w:r>
    </w:p>
    <w:p w14:paraId="4B1D48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Πριν τους ομιλητές; Αφού αναπτύξουν τις τροπολο</w:t>
      </w:r>
      <w:r>
        <w:rPr>
          <w:rFonts w:eastAsia="Times New Roman" w:cs="Times New Roman"/>
          <w:szCs w:val="24"/>
        </w:rPr>
        <w:t>γίες τους οι Υπουργοί;</w:t>
      </w:r>
    </w:p>
    <w:p w14:paraId="4B1D48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Αφού τελειώσουν οι συνάδελφοι τις εισηγήσεις τους.</w:t>
      </w:r>
    </w:p>
    <w:p w14:paraId="4B1D482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Άρα, τώρα αμέσως θα πάρετε τον λόγο εσείς, πριν ξεκινήσουν οι Υπουργοί</w:t>
      </w:r>
      <w:r>
        <w:rPr>
          <w:rFonts w:eastAsia="Times New Roman" w:cs="Times New Roman"/>
          <w:szCs w:val="24"/>
        </w:rPr>
        <w:t>.</w:t>
      </w:r>
    </w:p>
    <w:p w14:paraId="4B1D48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κάνετε την ομιλία σας την κανονική;</w:t>
      </w:r>
    </w:p>
    <w:p w14:paraId="4B1D48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Ένα μέρος.</w:t>
      </w:r>
    </w:p>
    <w:p w14:paraId="4B1D48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Έχει ζητήσει τον λόγο και ο κ. Αμυράς </w:t>
      </w:r>
      <w:r>
        <w:rPr>
          <w:rFonts w:eastAsia="Times New Roman" w:cs="Times New Roman"/>
          <w:szCs w:val="24"/>
        </w:rPr>
        <w:t xml:space="preserve">ως </w:t>
      </w:r>
      <w:r>
        <w:rPr>
          <w:rFonts w:eastAsia="Times New Roman" w:cs="Times New Roman"/>
          <w:szCs w:val="24"/>
        </w:rPr>
        <w:t>Κοινοβουλευτικός Εκπρόσωπος. Οπότε</w:t>
      </w:r>
      <w:r>
        <w:rPr>
          <w:rFonts w:eastAsia="Times New Roman" w:cs="Times New Roman"/>
          <w:szCs w:val="24"/>
        </w:rPr>
        <w:t xml:space="preserve"> θα μπούμε στη διαδικασία με δύο</w:t>
      </w:r>
      <w:r>
        <w:rPr>
          <w:rFonts w:eastAsia="Times New Roman" w:cs="Times New Roman"/>
          <w:szCs w:val="24"/>
        </w:rPr>
        <w:t xml:space="preserve">, </w:t>
      </w:r>
      <w:r>
        <w:rPr>
          <w:rFonts w:eastAsia="Times New Roman" w:cs="Times New Roman"/>
          <w:szCs w:val="24"/>
        </w:rPr>
        <w:t>τρεις ομιλητές από τη λίστα, θα παρεμβά</w:t>
      </w:r>
      <w:r>
        <w:rPr>
          <w:rFonts w:eastAsia="Times New Roman" w:cs="Times New Roman"/>
          <w:szCs w:val="24"/>
        </w:rPr>
        <w:t>λ</w:t>
      </w:r>
      <w:r>
        <w:rPr>
          <w:rFonts w:eastAsia="Times New Roman" w:cs="Times New Roman"/>
          <w:szCs w:val="24"/>
        </w:rPr>
        <w:t>λονται κάποιοι Υπουργοί και κάποιοι Κοινοβουλευτικοί</w:t>
      </w:r>
      <w:r>
        <w:rPr>
          <w:rFonts w:eastAsia="Times New Roman" w:cs="Times New Roman"/>
          <w:szCs w:val="24"/>
        </w:rPr>
        <w:t xml:space="preserve"> Εκπ</w:t>
      </w:r>
      <w:r>
        <w:rPr>
          <w:rFonts w:eastAsia="Times New Roman" w:cs="Times New Roman"/>
          <w:szCs w:val="24"/>
        </w:rPr>
        <w:t>ρόσωποι</w:t>
      </w:r>
      <w:r>
        <w:rPr>
          <w:rFonts w:eastAsia="Times New Roman" w:cs="Times New Roman"/>
          <w:szCs w:val="24"/>
        </w:rPr>
        <w:t>, για να μπορέσουμε να έχουμε ομαλά τη διαδικασία.</w:t>
      </w:r>
    </w:p>
    <w:p w14:paraId="4B1D48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Δανέλλη, έχετε τον λόγο για δεκαπέντε λεπτά.</w:t>
      </w:r>
    </w:p>
    <w:p w14:paraId="4B1D48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b/>
          <w:szCs w:val="24"/>
        </w:rPr>
        <w:t xml:space="preserve">: </w:t>
      </w:r>
      <w:r>
        <w:rPr>
          <w:rFonts w:eastAsia="Times New Roman" w:cs="Times New Roman"/>
          <w:szCs w:val="24"/>
        </w:rPr>
        <w:t>Ευχαριστώ, κύριε Πρόεδρε.</w:t>
      </w:r>
    </w:p>
    <w:p w14:paraId="4B1D48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επί </w:t>
      </w:r>
      <w:r>
        <w:rPr>
          <w:rFonts w:eastAsia="Times New Roman" w:cs="Times New Roman"/>
          <w:szCs w:val="24"/>
        </w:rPr>
        <w:t xml:space="preserve">ορισμένων </w:t>
      </w:r>
      <w:r>
        <w:rPr>
          <w:rFonts w:eastAsia="Times New Roman" w:cs="Times New Roman"/>
          <w:szCs w:val="24"/>
        </w:rPr>
        <w:t xml:space="preserve">από τις τροπολογίες θα αναφερθώ στη δευτερολογία μου. Όμως, πριν αναφερθώ στο νομοσχέδιο, θα ήθελα να κάνω δύο σχολιασμούς. Ο πρώτος έχει σχέση με τη μεθοδολογία. </w:t>
      </w:r>
    </w:p>
    <w:p w14:paraId="4B1D48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κατά κόρον χρησιμοποιούμενη αυτή μεθοδολογία κατά το παρελθόν δεν έπρεπε να συνεχιστεί από εσάς. Είναι κατανοητό ότι κάποιες φορές η τυπολατρία δεν πρέπει να ξεπερνάει την ουσία και την πραγματικότητα και τις ανάγκες τις. Όμως, η κατάχρηση</w:t>
      </w:r>
      <w:r>
        <w:rPr>
          <w:rFonts w:eastAsia="Times New Roman" w:cs="Times New Roman"/>
          <w:szCs w:val="24"/>
        </w:rPr>
        <w:t xml:space="preserve"> αυτής της μεθοδολογίας που γίνεται τον τελευταίο καιρό -και σήμερα και χθες την έχουμε μπροστά μας- νομίζω ότι σας αδικεί. Αδικεί τα θέματα, τα οποία αντιμετωπίζετε με αυτό τον τρόπο, αδικεί εσάς και αδικεί, βεβαίως, τον Κοινοβουλευτισμό και τον τρόπο με </w:t>
      </w:r>
      <w:r>
        <w:rPr>
          <w:rFonts w:eastAsia="Times New Roman" w:cs="Times New Roman"/>
          <w:szCs w:val="24"/>
        </w:rPr>
        <w:t xml:space="preserve">τον οποίο νομοθετούμε. Αυτή την κακή κοινοβουλευτική πρακτική του παρελθόντος δεν είχατε κανένα λόγο να την υιοθετήσετε. </w:t>
      </w:r>
    </w:p>
    <w:p w14:paraId="4B1D48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σας πω σε σχέση με την πολυσυζητημένη τροπολογία για την προστασία των συμβολαιογράφων κατά την εκτέλεση των καθηκόντων τους. Φαντά</w:t>
      </w:r>
      <w:r>
        <w:rPr>
          <w:rFonts w:eastAsia="Times New Roman" w:cs="Times New Roman"/>
          <w:szCs w:val="24"/>
        </w:rPr>
        <w:t>ζεστε ότι το περιεχόμενο των αντεγκλήσεων που προηγήθηκαν ή αυτές που θα ακολουθήσουν θα ήταν το ίδιο αν, ακολουθώντας την κανονική διαδικασία νομοθέτησης, είχαμε ακρόαση των ίδιων των άμεσα ενδιαφερομένων εδώ; Φαντάζομαι ότι δεν θα ήταν έτσι. Άρα, σας αδι</w:t>
      </w:r>
      <w:r>
        <w:rPr>
          <w:rFonts w:eastAsia="Times New Roman" w:cs="Times New Roman"/>
          <w:szCs w:val="24"/>
        </w:rPr>
        <w:t xml:space="preserve">κεί κατάφωρα αυτή η μεθοδολογία. Και μπορούσατε να την έχετε αποφύγει. Διότι την εκκρεμότητα αυτή δεν τη μάθαμε χθες και προχθές, ώστε όντως να έχει τον χαρακτήρα του κατεπείγοντος που έπρεπε σήμερα, αφού είναι η τελευταία ημέρα νομοθέτησης του χρόνου, να </w:t>
      </w:r>
      <w:r>
        <w:rPr>
          <w:rFonts w:eastAsia="Times New Roman" w:cs="Times New Roman"/>
          <w:szCs w:val="24"/>
        </w:rPr>
        <w:t>καλύψουμε αυτή την πραγματική ανάγκη. Λάθος, λοιπόν.</w:t>
      </w:r>
    </w:p>
    <w:p w14:paraId="4B1D48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 ουσία αυτής της τροπολογίας. Εγώ τη χαιρετίζω, διότι δεν είναι δυνατόν σε μια ευνομούμενη ώριμη δημοκρατία, στην οποία βεβαίως θέλουμε να ανήκουμε και θεωρούμε ότι ανήκουμε, να υπάρχ</w:t>
      </w:r>
      <w:r>
        <w:rPr>
          <w:rFonts w:eastAsia="Times New Roman" w:cs="Times New Roman"/>
          <w:szCs w:val="24"/>
        </w:rPr>
        <w:t>ουν στη δημόσια ζωή αυτά τα φαινόμενα άσκησης ακραίας βίας. Είναι αδιανόητο. Όπως είναι αδιανόητο να προβαίνει κανείς σε συμψηφισμούς. Γιατί μπροστά στην απαίτηση της αντιμετώπισης του όλου ή του τίποτε, μοιραία οδηγείστε στο τίποτε. Χωρίς συμψηφισμούς, λο</w:t>
      </w:r>
      <w:r>
        <w:rPr>
          <w:rFonts w:eastAsia="Times New Roman" w:cs="Times New Roman"/>
          <w:szCs w:val="24"/>
        </w:rPr>
        <w:t xml:space="preserve">ιπόν, από αυτό εδώ το Βήμα έλεγα χθες, μιλώντας ως Κοινοβουλευτικός Εκπρόσωπος στο νομοσχέδιο για τον Ελληνικό Διαστημικό Οργανισμό, ότι δεν είναι δυνατόν να ανεχόμαστε άλλο την κλιμάκωση της βίας στα ελληνικά </w:t>
      </w:r>
      <w:r>
        <w:rPr>
          <w:rFonts w:eastAsia="Times New Roman" w:cs="Times New Roman"/>
          <w:szCs w:val="24"/>
        </w:rPr>
        <w:t>πανεπιστήμια</w:t>
      </w:r>
      <w:r>
        <w:rPr>
          <w:rFonts w:eastAsia="Times New Roman" w:cs="Times New Roman"/>
          <w:szCs w:val="24"/>
        </w:rPr>
        <w:t>.</w:t>
      </w:r>
    </w:p>
    <w:p w14:paraId="4B1D48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Χθες συνέβη αυτό που συνέβη στο </w:t>
      </w:r>
      <w:r>
        <w:rPr>
          <w:rFonts w:eastAsia="Times New Roman" w:cs="Times New Roman"/>
          <w:szCs w:val="24"/>
        </w:rPr>
        <w:t xml:space="preserve">ΠΑΜΑΚ. Και είχα αναφερθεί σε αυτό που είχε συμβεί την περασμένη εβδομάδα. Νομίζω ότι είναι πια υπερώριμες οι συνθήκες για να έχουμε την ουσιαστική αλλαγή του νόμου περί ασύλου στα </w:t>
      </w:r>
      <w:r>
        <w:rPr>
          <w:rFonts w:eastAsia="Times New Roman" w:cs="Times New Roman"/>
          <w:szCs w:val="24"/>
        </w:rPr>
        <w:t xml:space="preserve">ανώτατα εκπαιδευτικά </w:t>
      </w:r>
      <w:r>
        <w:rPr>
          <w:rFonts w:eastAsia="Times New Roman" w:cs="Times New Roman"/>
          <w:szCs w:val="24"/>
        </w:rPr>
        <w:t>ιδρύματα</w:t>
      </w:r>
      <w:r>
        <w:rPr>
          <w:rFonts w:eastAsia="Times New Roman" w:cs="Times New Roman"/>
          <w:szCs w:val="24"/>
        </w:rPr>
        <w:t>, διότι κατάφωρα δεν καλύπτουμε αυτά που υποτίθ</w:t>
      </w:r>
      <w:r>
        <w:rPr>
          <w:rFonts w:eastAsia="Times New Roman" w:cs="Times New Roman"/>
          <w:szCs w:val="24"/>
        </w:rPr>
        <w:t>εται ότι ο νομοθέτης προέβλεπε τριάντα, σαράντα χρόνια πριν, όταν όντως υπήρχε ανάγκη, με αυτά που σήμερα συμβαίνουν.</w:t>
      </w:r>
    </w:p>
    <w:p w14:paraId="4B1D48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 επίσης, στους σύγχρονους Ρομπέν των φτωχών, στον </w:t>
      </w:r>
      <w:r>
        <w:rPr>
          <w:rFonts w:eastAsia="Times New Roman" w:cs="Times New Roman"/>
          <w:szCs w:val="24"/>
        </w:rPr>
        <w:t>«</w:t>
      </w:r>
      <w:r>
        <w:rPr>
          <w:rFonts w:eastAsia="Times New Roman" w:cs="Times New Roman"/>
          <w:szCs w:val="24"/>
        </w:rPr>
        <w:t>Ρουβίκωνα</w:t>
      </w:r>
      <w:r>
        <w:rPr>
          <w:rFonts w:eastAsia="Times New Roman" w:cs="Times New Roman"/>
          <w:szCs w:val="24"/>
        </w:rPr>
        <w:t>»</w:t>
      </w:r>
      <w:r>
        <w:rPr>
          <w:rFonts w:eastAsia="Times New Roman" w:cs="Times New Roman"/>
          <w:szCs w:val="24"/>
        </w:rPr>
        <w:t>, όπου το θράσος τους πια -το «δώσε θάρρος στον χωριάτη» εδώ είναι</w:t>
      </w:r>
      <w:r>
        <w:rPr>
          <w:rFonts w:eastAsia="Times New Roman" w:cs="Times New Roman"/>
          <w:szCs w:val="24"/>
        </w:rPr>
        <w:t xml:space="preserve"> στην ακραία του μορφή- το βλέπουμε μπροστά μας να εξελίσσεται. Από τα δημόσια κτήρια πήγαμε στα σούπερ μάρκετ για να αποδώσουν έτσι την εργατική δικαιοσύνη. Έτσι νομίζουν ότι μπορούν να κάνουν και να αποκαταστήσουν το κράτος και τις υπηρεσίες του. Και βεβ</w:t>
      </w:r>
      <w:r>
        <w:rPr>
          <w:rFonts w:eastAsia="Times New Roman" w:cs="Times New Roman"/>
          <w:szCs w:val="24"/>
        </w:rPr>
        <w:t>αίως, χθες τους είδαμε και στο Αγρίνιο. Αρχίζουν να εξαπλώνονται.</w:t>
      </w:r>
    </w:p>
    <w:p w14:paraId="4B1D48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όλα αυτά πρέπει, όπως αντιμετωπίζουμε σήμερα -και πολύ σωστά- τα φαινόμενα βίας -που κάποιοι έχουν στήσει καριέρες ή προσπαθούν να χτίσουν δεύτερες καριέρες- στα συμβολαιογραφεία και οφε</w:t>
      </w:r>
      <w:r>
        <w:rPr>
          <w:rFonts w:eastAsia="Times New Roman" w:cs="Times New Roman"/>
          <w:szCs w:val="24"/>
        </w:rPr>
        <w:t>ίλουμε να το αντιμετωπίσουμε αυτό, έτσι πρέπει να το αντιμετωπίσουμε και στα πανεπιστήμια, κατ</w:t>
      </w:r>
      <w:r>
        <w:rPr>
          <w:rFonts w:eastAsia="Times New Roman" w:cs="Times New Roman"/>
          <w:szCs w:val="24"/>
        </w:rPr>
        <w:t xml:space="preserve">’ </w:t>
      </w:r>
      <w:r>
        <w:rPr>
          <w:rFonts w:eastAsia="Times New Roman" w:cs="Times New Roman"/>
          <w:szCs w:val="24"/>
        </w:rPr>
        <w:t xml:space="preserve">εξοχήν αλλά και οπουδήποτε αλλού στη δημόσια ζωή. </w:t>
      </w:r>
    </w:p>
    <w:p w14:paraId="4B1D483C"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να πω και κάτι στους συναδέλφους μου της Αντιπολίτευσης. Νομίζω ότι το δικαίωμα στην εξέλιξη, στην αλλαγή, είναι αδιαπραγμάτευτο, γιατί είναι νόμος, νόμος ο οποίος δεν επιδέχεται εξαιρέσεων. Είναι νόμος της φύσης. Το ίδιο ισχύει και στην πολιτική. Αλίμ</w:t>
      </w:r>
      <w:r>
        <w:rPr>
          <w:rFonts w:eastAsia="Times New Roman" w:cs="Times New Roman"/>
          <w:color w:val="000000"/>
          <w:szCs w:val="24"/>
        </w:rPr>
        <w:t xml:space="preserve">ονο, εάν δεν εξελίσσεται ένα πολιτικό κόμμα στις αντιλήψεις του, στον τρόπο αντιμετώπισης ζητημάτων, εάν δεν έχει μία δυναμική που ακολουθεί τη νέα πραγματικότητα που έχουμε να αντιμετωπίσουμε. </w:t>
      </w:r>
    </w:p>
    <w:p w14:paraId="4B1D483D"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Άρα, εγώ θεωρώ ότι είναι και δικαίωμα και υποχρέωση του κυβερ</w:t>
      </w:r>
      <w:r>
        <w:rPr>
          <w:rFonts w:eastAsia="Times New Roman" w:cs="Times New Roman"/>
          <w:color w:val="000000"/>
          <w:szCs w:val="24"/>
        </w:rPr>
        <w:t>νώντος κόμματος να εξελιχθεί, να εξελίξει τις θέσεις του και τον τρόπο με τον οποίο αντιμετωπίζει κομμάτια της πραγματικότητας μας. Και νομίζω ότι δεν είναι προωθητικό για κανένα και κυρίως για τη χώρα και την κοινωνία, ιδιαίτερα σ αυτήν εδώ την κρίσιμη στ</w:t>
      </w:r>
      <w:r>
        <w:rPr>
          <w:rFonts w:eastAsia="Times New Roman" w:cs="Times New Roman"/>
          <w:color w:val="000000"/>
          <w:szCs w:val="24"/>
        </w:rPr>
        <w:t>ιγμή, το σταυροδρόμι της εξόδου μας ή της παραμονής μας σε όλα αυτά που χαρακτηρίζουν τη ζωή αυτού του τόπου, το να δίνουμε μάχες με όρους παρελθόντος. Δεν είναι προωθητικό! Πρέπει να συνεννοηθούμε, λοιπόν, για να δούμε την πραγματικότητα έτσι έως έχει. Κα</w:t>
      </w:r>
      <w:r>
        <w:rPr>
          <w:rFonts w:eastAsia="Times New Roman" w:cs="Times New Roman"/>
          <w:color w:val="000000"/>
          <w:szCs w:val="24"/>
        </w:rPr>
        <w:t xml:space="preserve">ι η συμφιλίωση με την πραγματικότητα είναι υποχρέωση όλων μας και προϋπόθεση –το ξαναλέω- για να γυρίσουμε σελίδα. </w:t>
      </w:r>
    </w:p>
    <w:p w14:paraId="4B1D483E"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Τώρα, επί του νομοσχεδίου, εάν σκοπός της ποινής, όπως γράφει ο περίφημος Ιταλός ποινικολόγος Τσεζάρε Μπεκαρία δεν είναι η εκδίκηση, αλλά ο </w:t>
      </w:r>
      <w:r>
        <w:rPr>
          <w:rFonts w:eastAsia="Times New Roman" w:cs="Times New Roman"/>
          <w:color w:val="000000"/>
          <w:szCs w:val="24"/>
        </w:rPr>
        <w:t>σωφρονισμός αυτού που διέπραξε το αδίκημα, με άλλα λόγια η ειδική πρόληψη, δηλαδή το να αποτρέψει το συγκεκριμένο άτομο από το να εγκληματήσει ξανά, τότε σίγουρα η ποινή που θα του επιβληθεί είναι αναγκαίο να έχει έναν εξαγνιστικό, καθαρτικό χαρακτήρα, δηλ</w:t>
      </w:r>
      <w:r>
        <w:rPr>
          <w:rFonts w:eastAsia="Times New Roman" w:cs="Times New Roman"/>
          <w:color w:val="000000"/>
          <w:szCs w:val="24"/>
        </w:rPr>
        <w:t xml:space="preserve">αδή να παίξει ένα ρόλο νουθέτησης και όχι να φορτίζεται με το στοιχείο της εκδίκησης, γιατί τότε πια η τιμωρία παύει να είναι ποινή. </w:t>
      </w:r>
    </w:p>
    <w:p w14:paraId="4B1D483F"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Δεν πρέπει να ξεχνάμε ότι τιμωρία στα αρχαία ελληνικά σημαίνει σε πρώτη σημασία βοήθεια, αρωγή, συνδρομή. Και συνδρομή παρ</w:t>
      </w:r>
      <w:r>
        <w:rPr>
          <w:rFonts w:eastAsia="Times New Roman" w:cs="Times New Roman"/>
          <w:color w:val="000000"/>
          <w:szCs w:val="24"/>
        </w:rPr>
        <w:t>αμένει και με την έννοια της ποινής, εφόσον συμβά</w:t>
      </w:r>
      <w:r>
        <w:rPr>
          <w:rFonts w:eastAsia="Times New Roman" w:cs="Times New Roman"/>
          <w:color w:val="000000"/>
          <w:szCs w:val="24"/>
        </w:rPr>
        <w:t>λ</w:t>
      </w:r>
      <w:r>
        <w:rPr>
          <w:rFonts w:eastAsia="Times New Roman" w:cs="Times New Roman"/>
          <w:color w:val="000000"/>
          <w:szCs w:val="24"/>
        </w:rPr>
        <w:t>λει στον επανθρωπισμό του εγκληματία. Και νομίζω πως σ’ αυτό το πλαίσιο σκέψης κινείται ο κύριος κορμός του συζητούμενου νομοσχεδίου για τα μέτρα θεραπείας ατόμων που απαλλάσσονται από την ποινή λόγω ψυχική</w:t>
      </w:r>
      <w:r>
        <w:rPr>
          <w:rFonts w:eastAsia="Times New Roman" w:cs="Times New Roman"/>
          <w:color w:val="000000"/>
          <w:szCs w:val="24"/>
        </w:rPr>
        <w:t xml:space="preserve">ς ή διανοητικής διαταραχής. Πρόκειται για ένα σχέδιο νόμου που εντάσσεται στη φιλελευθεροποίηση του σωφρονιστικού μας συστήματος, τροποποιώντας το θεσμικό πλαίσιο ποινικής μεταχείρισης των αδικοπραγούντων ψυχικά ασθενών ατόμων και συγκεκριμένα τα άρθρα 38 </w:t>
      </w:r>
      <w:r>
        <w:rPr>
          <w:rFonts w:eastAsia="Times New Roman" w:cs="Times New Roman"/>
          <w:color w:val="000000"/>
          <w:szCs w:val="24"/>
        </w:rPr>
        <w:t xml:space="preserve">έως 41 και 69 και 70 του Ποινικού Κώδικα. </w:t>
      </w:r>
    </w:p>
    <w:p w14:paraId="4B1D4840"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Δεδομένου ότι η ποιότητα μιας δημοκρατίας καθορίζεται από τον τρόπο αντιμετώπισης και διαχείρισης των κοινωνικών </w:t>
      </w:r>
      <w:r>
        <w:rPr>
          <w:rFonts w:eastAsia="Times New Roman" w:cs="Times New Roman"/>
          <w:color w:val="000000"/>
          <w:szCs w:val="24"/>
        </w:rPr>
        <w:t>μειον</w:t>
      </w:r>
      <w:r>
        <w:rPr>
          <w:rFonts w:eastAsia="Times New Roman" w:cs="Times New Roman"/>
          <w:color w:val="000000"/>
          <w:szCs w:val="24"/>
        </w:rPr>
        <w:t>ο</w:t>
      </w:r>
      <w:r>
        <w:rPr>
          <w:rFonts w:eastAsia="Times New Roman" w:cs="Times New Roman"/>
          <w:color w:val="000000"/>
          <w:szCs w:val="24"/>
        </w:rPr>
        <w:t>τ</w:t>
      </w:r>
      <w:r>
        <w:rPr>
          <w:rFonts w:eastAsia="Times New Roman" w:cs="Times New Roman"/>
          <w:color w:val="000000"/>
          <w:szCs w:val="24"/>
        </w:rPr>
        <w:t>ή</w:t>
      </w:r>
      <w:r>
        <w:rPr>
          <w:rFonts w:eastAsia="Times New Roman" w:cs="Times New Roman"/>
          <w:color w:val="000000"/>
          <w:szCs w:val="24"/>
        </w:rPr>
        <w:t>τ</w:t>
      </w:r>
      <w:r>
        <w:rPr>
          <w:rFonts w:eastAsia="Times New Roman" w:cs="Times New Roman"/>
          <w:color w:val="000000"/>
          <w:szCs w:val="24"/>
        </w:rPr>
        <w:t>ων</w:t>
      </w:r>
      <w:r>
        <w:rPr>
          <w:rFonts w:eastAsia="Times New Roman" w:cs="Times New Roman"/>
          <w:color w:val="000000"/>
          <w:szCs w:val="24"/>
        </w:rPr>
        <w:t xml:space="preserve"> </w:t>
      </w:r>
      <w:r>
        <w:rPr>
          <w:rFonts w:eastAsia="Times New Roman" w:cs="Times New Roman"/>
          <w:color w:val="000000"/>
          <w:szCs w:val="24"/>
        </w:rPr>
        <w:t>και δεδομένου ότι το παρόν αποτελεί ένα δικαιωματικό νομοσχέδιο, εμείς, το Ποτάμι, δεν θ</w:t>
      </w:r>
      <w:r>
        <w:rPr>
          <w:rFonts w:eastAsia="Times New Roman" w:cs="Times New Roman"/>
          <w:color w:val="000000"/>
          <w:szCs w:val="24"/>
        </w:rPr>
        <w:t xml:space="preserve">α μπορούσαμε επί της αρχής να μην το στηρίξουμε, παρά τις όποιες αδυναμίες του. </w:t>
      </w:r>
    </w:p>
    <w:p w14:paraId="4B1D4841"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προτεινόμενη δέσμη μέτρων έχει ως βασικό άξονα την άρση του διλήμματος: ασφάλεια ή ελευθερία; Οι αλλαγές συγκεκριμένων άρθρων του Ποινικού Κώδικα, στις οποίες προαναφέρθηκα,</w:t>
      </w:r>
      <w:r>
        <w:rPr>
          <w:rFonts w:eastAsia="Times New Roman" w:cs="Times New Roman"/>
          <w:color w:val="000000"/>
          <w:szCs w:val="24"/>
        </w:rPr>
        <w:t xml:space="preserve"> εξανθρωπίζουν το πλαίσιο των κυρώσεων, καθώς απελευθερώνουν μέσα και πόρους για την ανάπτυξη εναλλακτικών λύσεων παρακολούθησης αυτών των ατόμων στην κοινότητα, με περιορισμό της φύλαξης προς όφελος της θεραπείας και της ψυχοκοινωνικής αποκατάστασης. Με α</w:t>
      </w:r>
      <w:r>
        <w:rPr>
          <w:rFonts w:eastAsia="Times New Roman" w:cs="Times New Roman"/>
          <w:color w:val="000000"/>
          <w:szCs w:val="24"/>
        </w:rPr>
        <w:t xml:space="preserve">πλά λόγια, κομβικό ρόλο κατέχει η αποασυλοποίηση των ψυχικά ασθενών με παραβατική συμπεριφορά. </w:t>
      </w:r>
    </w:p>
    <w:p w14:paraId="4B1D4842"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Σε ό,τι αφορά τη χώρα μας δεν θα πρέπει να κρυβόμαστε πίσω από το δάχτυλό μας. Οι ψυχικά ασθενείς στιγματίζονται ανεξαρτήτως παραβατικότητας ή όχι. Η ψυχική νόσ</w:t>
      </w:r>
      <w:r>
        <w:rPr>
          <w:rFonts w:eastAsia="Times New Roman" w:cs="Times New Roman"/>
          <w:color w:val="000000"/>
          <w:szCs w:val="24"/>
        </w:rPr>
        <w:t>ος αποτελεί κοινωνικό στίγμα ακόμα και στις μέρες μας, ενώ συχνά συνδέεται αυθαίρετα με την παραβατικότητα. Ο τρόπος, που όχι μόνο το σωφρονιστικό, αλλά και το ποινικό μας σύστημα αντιμετωπίζουν τον ψυχικά ασθενή με παραβατική συμπεριφορά, μπορεί να λειτου</w:t>
      </w:r>
      <w:r>
        <w:rPr>
          <w:rFonts w:eastAsia="Times New Roman" w:cs="Times New Roman"/>
          <w:color w:val="000000"/>
          <w:szCs w:val="24"/>
        </w:rPr>
        <w:t xml:space="preserve">ργήσει και αντίστροφα. Μπορούν να αλλάξουν τον τρόπο με τον οποίο η κοινωνία αντιλαμβάνεται την ψυχική νόσο, αλλά κυρίως μπορούν να βοηθήσουν την ομαλή επανένταξη τέτοιων ανθρώπων στην κοινωνία. </w:t>
      </w:r>
    </w:p>
    <w:p w14:paraId="4B1D4843" w14:textId="77777777" w:rsidR="00E71A02" w:rsidRDefault="00A00D33">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Οι γενικές, στιγματικές ή και αναχρονιστικές αναφορές που κα</w:t>
      </w:r>
      <w:r>
        <w:rPr>
          <w:rFonts w:eastAsia="Times New Roman" w:cs="Times New Roman"/>
          <w:color w:val="000000"/>
          <w:szCs w:val="24"/>
        </w:rPr>
        <w:t xml:space="preserve">ταργούνται με το παρόν νομοσχέδιο είναι το ελάχιστο που μπορούμε να κάνουμε ως χώρα εν έτει 2017, αργώντας σχεδόν επί εβδομήντα χρόνια. </w:t>
      </w:r>
    </w:p>
    <w:p w14:paraId="4B1D48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Εκεί έγκειται και η επιβεβλημένη τροποποίηση της νομοθετικής ρύθμισης των άρθρων 69 και 70 του Ποινικού Κώδικα, καθώς α</w:t>
      </w:r>
      <w:r>
        <w:rPr>
          <w:rFonts w:eastAsia="Times New Roman" w:cs="Times New Roman"/>
          <w:szCs w:val="24"/>
        </w:rPr>
        <w:t>ποτελεί προϋπόθεση για τη μεταβολή της κατ</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άποψης για τον επικίνδυνο ψυχικά ασθενή. Μιας άποψης που συχνά ενισχύεται από τα μέσα μαζικής επικοινωνίας και γι’ αυτόν τον λόγο είναι και τόσο κυρίαρχη στην κοινωνία.</w:t>
      </w:r>
    </w:p>
    <w:p w14:paraId="4B1D48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Όλο το στοίχημα της παρούσας δέσμης ρυ</w:t>
      </w:r>
      <w:r>
        <w:rPr>
          <w:rFonts w:eastAsia="Times New Roman" w:cs="Times New Roman"/>
          <w:szCs w:val="24"/>
        </w:rPr>
        <w:t xml:space="preserve">θμίσεων του πρώτου μέρους είναι η μεταβολή της θέσης για τον ψυχικά ασθενή, από τον επικίνδυνο δράστη για τον κοινωνικό ιστό σε ασθενή-φορέα δικαιωμάτων και υποχρεώσεων σε κοινωνικό επίπεδο. </w:t>
      </w:r>
    </w:p>
    <w:p w14:paraId="4B1D48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Έλιοτ γράφει στα «Τέσσερα κουαρτέτα»: «Οι φράσεις της προηγούμ</w:t>
      </w:r>
      <w:r>
        <w:rPr>
          <w:rFonts w:eastAsia="Times New Roman" w:cs="Times New Roman"/>
          <w:szCs w:val="24"/>
        </w:rPr>
        <w:t xml:space="preserve">ενης χρονιάς, ανήκουν σε προηγούμενη πια γλώσσα και οι καινούργιες φράσεις περιμένουν τη νέα φωνή». </w:t>
      </w:r>
    </w:p>
    <w:p w14:paraId="4B1D48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περίπτωσή </w:t>
      </w:r>
      <w:r>
        <w:rPr>
          <w:rFonts w:eastAsia="Times New Roman" w:cs="Times New Roman"/>
          <w:szCs w:val="24"/>
        </w:rPr>
        <w:t>μας δεν μιλάμε για την προηγούμενη χρονιά, αλλά για το διάστημα από το μακρινό 1950 μέχρι σήμερα. Άρα, οι σημαντικές μεταβολές στη χρησιμοπο</w:t>
      </w:r>
      <w:r>
        <w:rPr>
          <w:rFonts w:eastAsia="Times New Roman" w:cs="Times New Roman"/>
          <w:szCs w:val="24"/>
        </w:rPr>
        <w:t xml:space="preserve">ιούμενη ορολογία, με την επιλογή όρων που να είναι συμβατοί με τα πορίσματα της </w:t>
      </w:r>
      <w:r>
        <w:rPr>
          <w:rFonts w:eastAsia="Times New Roman" w:cs="Times New Roman"/>
          <w:szCs w:val="24"/>
        </w:rPr>
        <w:t xml:space="preserve">Ψυχιατρικής </w:t>
      </w:r>
      <w:r>
        <w:rPr>
          <w:rFonts w:eastAsia="Times New Roman" w:cs="Times New Roman"/>
          <w:szCs w:val="24"/>
        </w:rPr>
        <w:t>επιστήμης και την αποφυγή του γλωσσικού έστω στιγματισμού, καθώς και ο τρόπος νομικής έκφρασης αναφορικά με τους ψυχικά ασθενείς πρέπει να δίνουν απόλυτα προτεραιότ</w:t>
      </w:r>
      <w:r>
        <w:rPr>
          <w:rFonts w:eastAsia="Times New Roman" w:cs="Times New Roman"/>
          <w:szCs w:val="24"/>
        </w:rPr>
        <w:t xml:space="preserve">ητα στην προστασία της προσωπικότητας και της αξιοπρέπειας των πασχόντων προσώπων. Αυτό ήταν κάτι το επιβεβλημένο. Διότι, δεν νοείται σήμερα να ισχύουν ακόμη οι διατάξεις που παραπέμπουν στη ζοφερή και πρωτόγονη κατάσταση των ψυχιατρείων, με όλη αυτήν την </w:t>
      </w:r>
      <w:r>
        <w:rPr>
          <w:rFonts w:eastAsia="Times New Roman" w:cs="Times New Roman"/>
          <w:szCs w:val="24"/>
        </w:rPr>
        <w:t>αναχρονιστική ορολογία περί λήψης μέτρων, στείρωσης, λοβοτομής κ</w:t>
      </w:r>
      <w:r>
        <w:rPr>
          <w:rFonts w:eastAsia="Times New Roman" w:cs="Times New Roman"/>
          <w:szCs w:val="24"/>
        </w:rPr>
        <w:t>.</w:t>
      </w:r>
      <w:r>
        <w:rPr>
          <w:rFonts w:eastAsia="Times New Roman" w:cs="Times New Roman"/>
          <w:szCs w:val="24"/>
        </w:rPr>
        <w:t xml:space="preserve">λπ. στο θεραπευτήριο. Δεν νοείται στις μέρες μας -το είπα αυτό και στη </w:t>
      </w:r>
      <w:r>
        <w:rPr>
          <w:rFonts w:eastAsia="Times New Roman" w:cs="Times New Roman"/>
          <w:szCs w:val="24"/>
        </w:rPr>
        <w:t xml:space="preserve">συζήτησή </w:t>
      </w:r>
      <w:r>
        <w:rPr>
          <w:rFonts w:eastAsia="Times New Roman" w:cs="Times New Roman"/>
          <w:szCs w:val="24"/>
        </w:rPr>
        <w:t xml:space="preserve">μας στην </w:t>
      </w:r>
      <w:r>
        <w:rPr>
          <w:rFonts w:eastAsia="Times New Roman" w:cs="Times New Roman"/>
          <w:szCs w:val="24"/>
        </w:rPr>
        <w:t>επιτροπή</w:t>
      </w:r>
      <w:r>
        <w:rPr>
          <w:rFonts w:eastAsia="Times New Roman" w:cs="Times New Roman"/>
          <w:szCs w:val="24"/>
        </w:rPr>
        <w:t xml:space="preserve">- να αναγκάζεται </w:t>
      </w:r>
      <w:r>
        <w:rPr>
          <w:rFonts w:eastAsia="Times New Roman" w:cs="Times New Roman"/>
          <w:szCs w:val="24"/>
        </w:rPr>
        <w:t xml:space="preserve">εισαγγελέας </w:t>
      </w:r>
      <w:r>
        <w:rPr>
          <w:rFonts w:eastAsia="Times New Roman" w:cs="Times New Roman"/>
          <w:szCs w:val="24"/>
        </w:rPr>
        <w:t xml:space="preserve">του Αρείου Πάγου να παραγγέλνει ακόμη τη διενέργεια έρευνας, </w:t>
      </w:r>
      <w:r>
        <w:rPr>
          <w:rFonts w:eastAsia="Times New Roman" w:cs="Times New Roman"/>
          <w:szCs w:val="24"/>
        </w:rPr>
        <w:t>προκειμένου να διαπιστώσει αν νόμιμα και σωστά εκατόν είκοσι πέντε ψυχικά ασθενείς παραμένουν για δεκαετίες σε δημόσια ψυχιατρεία ως μη έχοντες καταλογισμό. Δεν νοείται να μην γνωρίζουμε για αυτούς τους ανθρώπους σήμερα αν έχει αλλάξει η κατάσταση υγείας τ</w:t>
      </w:r>
      <w:r>
        <w:rPr>
          <w:rFonts w:eastAsia="Times New Roman" w:cs="Times New Roman"/>
          <w:szCs w:val="24"/>
        </w:rPr>
        <w:t>ους ή αν μπορούν να ενταχθούν στην κοινωνία.</w:t>
      </w:r>
    </w:p>
    <w:p w14:paraId="4B1D48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Μέχρι σήμερα για τα άτομα με παραβατική συμπεριφορά που απαλλάσσονται από την ποινή τους λόγω ψυχικών ή διανοητικών διαταραχών, ο εγκλεισμός σε ψυχιατρείο ήταν μονόδρομος για τους δικαστές. Παρέμεναν έγκλειστα ε</w:t>
      </w:r>
      <w:r>
        <w:rPr>
          <w:rFonts w:eastAsia="Times New Roman" w:cs="Times New Roman"/>
          <w:szCs w:val="24"/>
        </w:rPr>
        <w:t xml:space="preserve">π’ αόριστον, χωρίς να έχουν πρόσβαση σε στοιχειώδη δικαιώματα των κρατουμένων, όπως παραδείγματος </w:t>
      </w:r>
      <w:r>
        <w:rPr>
          <w:rFonts w:eastAsia="Times New Roman" w:cs="Times New Roman"/>
          <w:szCs w:val="24"/>
        </w:rPr>
        <w:t xml:space="preserve">χάριν </w:t>
      </w:r>
      <w:r>
        <w:rPr>
          <w:rFonts w:eastAsia="Times New Roman" w:cs="Times New Roman"/>
          <w:szCs w:val="24"/>
        </w:rPr>
        <w:t>η άσκηση έφεσης ή η λήψη άδειας, χωρίς να έχουν ούτε και τα δικαιώματα των ασθενών. Με καθυστέρηση, λοιπόν, με το νομοθέτημα αυτό η ελληνική πολιτεία πρ</w:t>
      </w:r>
      <w:r>
        <w:rPr>
          <w:rFonts w:eastAsia="Times New Roman" w:cs="Times New Roman"/>
          <w:szCs w:val="24"/>
        </w:rPr>
        <w:t>οσαρμόζεται σε εξελίξεις σε διεθνές και ευρωπαϊκό επίπεδο, όπως αποτυπώνονται σε θεμελιώδη κείμενα υπεράσπισης των δικαιωμάτων του ανθρώπου.</w:t>
      </w:r>
    </w:p>
    <w:p w14:paraId="4B1D48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νομοσχέδιο εισάγεται σαφώς το πρωτείο της θεραπείας, έναντι της φύλαξης. Απονέμονται παράλληλα δικονομικές εγγυ</w:t>
      </w:r>
      <w:r>
        <w:rPr>
          <w:rFonts w:eastAsia="Times New Roman" w:cs="Times New Roman"/>
          <w:szCs w:val="24"/>
        </w:rPr>
        <w:t>ήσεις στο άτομο και ταυτόχρονα καθιερώνεται ένα διαβαθμισμένο σύστημα ψυχιατρικής παρακολούθησης σε κλειστές και ανοιχτές δομές ψυχικής υγείας Ο παρωχημένος μακροχρόνιος εγκλεισμός σε ασυλικές μονάδες καταργείται και στη θέση του θεσπίζονται σύγχρονα μέτρα</w:t>
      </w:r>
      <w:r>
        <w:rPr>
          <w:rFonts w:eastAsia="Times New Roman" w:cs="Times New Roman"/>
          <w:szCs w:val="24"/>
        </w:rPr>
        <w:t>, με στόχο το θεραπευτικό αποτέλεσμα, ταυτόχρονα με την ασφάλεια των ίδιων των ψυχικά ασθενών, αλλά βεβαίως και των τρίτων.</w:t>
      </w:r>
    </w:p>
    <w:p w14:paraId="4B1D48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Δύο κριτικές παρατηρήσεις, ωστόσο. Πρώτον, δυστυχώς</w:t>
      </w:r>
      <w:r>
        <w:rPr>
          <w:rFonts w:eastAsia="Times New Roman" w:cs="Times New Roman"/>
          <w:szCs w:val="24"/>
        </w:rPr>
        <w:t>,</w:t>
      </w:r>
      <w:r>
        <w:rPr>
          <w:rFonts w:eastAsia="Times New Roman" w:cs="Times New Roman"/>
          <w:szCs w:val="24"/>
        </w:rPr>
        <w:t xml:space="preserve"> η Ελλάδα σε πολλές περιπτώσεις αλλάζει τους νόμους, χωρίς να αλλάζει την πραγμα</w:t>
      </w:r>
      <w:r>
        <w:rPr>
          <w:rFonts w:eastAsia="Times New Roman" w:cs="Times New Roman"/>
          <w:szCs w:val="24"/>
        </w:rPr>
        <w:t>τικότητα</w:t>
      </w:r>
      <w:r>
        <w:rPr>
          <w:rFonts w:eastAsia="Times New Roman" w:cs="Times New Roman"/>
          <w:szCs w:val="24"/>
        </w:rPr>
        <w:t>,</w:t>
      </w:r>
      <w:r>
        <w:rPr>
          <w:rFonts w:eastAsia="Times New Roman" w:cs="Times New Roman"/>
          <w:szCs w:val="24"/>
        </w:rPr>
        <w:t xml:space="preserve"> στην οποία αναφέρονται. </w:t>
      </w:r>
    </w:p>
    <w:p w14:paraId="4B1D48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Δεύτερον, η εφαρμογή αυτού του νέου προοδευτικού πλαισίου για τους πρώην ακαταλόγιστους επιβάλ</w:t>
      </w:r>
      <w:r>
        <w:rPr>
          <w:rFonts w:eastAsia="Times New Roman" w:cs="Times New Roman"/>
          <w:szCs w:val="24"/>
        </w:rPr>
        <w:t>λ</w:t>
      </w:r>
      <w:r>
        <w:rPr>
          <w:rFonts w:eastAsia="Times New Roman" w:cs="Times New Roman"/>
          <w:szCs w:val="24"/>
        </w:rPr>
        <w:t>ει τη δομική αλλαγή συντονισμού και λειτουργίας τόσο των ψυχιατρικών μονάδων μεταξύ τους -ενδονοσοκομειακών και εξωνοσοκομειακ</w:t>
      </w:r>
      <w:r>
        <w:rPr>
          <w:rFonts w:eastAsia="Times New Roman" w:cs="Times New Roman"/>
          <w:szCs w:val="24"/>
        </w:rPr>
        <w:t xml:space="preserve">ών- όσο και στην ουσιαστική συνεργασία δικαστικού και ψυχιατρικού συστήματος. </w:t>
      </w:r>
    </w:p>
    <w:p w14:paraId="4B1D48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Φαντάζομαι ότι ο συναρμόδιος Υπουργός</w:t>
      </w:r>
      <w:r>
        <w:rPr>
          <w:rFonts w:eastAsia="Times New Roman" w:cs="Times New Roman"/>
          <w:szCs w:val="24"/>
        </w:rPr>
        <w:t>, ο κ. Ξάνθος</w:t>
      </w:r>
      <w:r>
        <w:rPr>
          <w:rFonts w:eastAsia="Times New Roman" w:cs="Times New Roman"/>
          <w:szCs w:val="24"/>
        </w:rPr>
        <w:t>, κύριε Κοντονή</w:t>
      </w:r>
      <w:r>
        <w:rPr>
          <w:rFonts w:eastAsia="Times New Roman" w:cs="Times New Roman"/>
          <w:szCs w:val="24"/>
        </w:rPr>
        <w:t xml:space="preserve"> -</w:t>
      </w:r>
      <w:r>
        <w:rPr>
          <w:rFonts w:eastAsia="Times New Roman" w:cs="Times New Roman"/>
          <w:szCs w:val="24"/>
        </w:rPr>
        <w:t>ο οποίος είναι και εδώ- επειδή τον διακρίνουν ανάλογες αγωνίες και ευαισθησίες, προετοιμάζει ή έχει προετοιμάσ</w:t>
      </w:r>
      <w:r>
        <w:rPr>
          <w:rFonts w:eastAsia="Times New Roman" w:cs="Times New Roman"/>
          <w:szCs w:val="24"/>
        </w:rPr>
        <w:t>ει σε σημαντικό βαθμό -γιατί αλλιώς είναι κενό γράμμα αυτό που συζητάμε- το δημόσιο σύστημα υγείας να παρέχει τις αυξημένης ανάγκης υπηρεσίες, για να υποστηρίξει αυτό το οποίο σήμερα συζητάμε. Διότι, αν η πρακτική εφαρμογή του νόμου καθυστερήσει</w:t>
      </w:r>
      <w:r>
        <w:rPr>
          <w:rFonts w:eastAsia="Times New Roman" w:cs="Times New Roman"/>
          <w:szCs w:val="24"/>
        </w:rPr>
        <w:t>,</w:t>
      </w:r>
      <w:r>
        <w:rPr>
          <w:rFonts w:eastAsia="Times New Roman" w:cs="Times New Roman"/>
          <w:szCs w:val="24"/>
        </w:rPr>
        <w:t xml:space="preserve"> λόγω έλλε</w:t>
      </w:r>
      <w:r>
        <w:rPr>
          <w:rFonts w:eastAsia="Times New Roman" w:cs="Times New Roman"/>
          <w:szCs w:val="24"/>
        </w:rPr>
        <w:t>ιψης κατάλληλων υποδομών σε κάποιες περιπτώσεις ή και των ειδικών</w:t>
      </w:r>
      <w:r>
        <w:rPr>
          <w:rFonts w:eastAsia="Times New Roman" w:cs="Times New Roman"/>
          <w:szCs w:val="24"/>
        </w:rPr>
        <w:t>,</w:t>
      </w:r>
      <w:r>
        <w:rPr>
          <w:rFonts w:eastAsia="Times New Roman" w:cs="Times New Roman"/>
          <w:szCs w:val="24"/>
        </w:rPr>
        <w:t xml:space="preserve"> που απαιτούνται για την πραγματοποίηση των θεραπευτικών μέτρων, θα είναι δώρον-άδωρον η ψήφιση του.</w:t>
      </w:r>
    </w:p>
    <w:p w14:paraId="4B1D48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πλήρη εφαρμογή, λοιπόν, και για το ξεδίπλωμα των αρετών μιας τέτοιας προσέγγισης </w:t>
      </w:r>
      <w:r>
        <w:rPr>
          <w:rFonts w:eastAsia="Times New Roman" w:cs="Times New Roman"/>
          <w:szCs w:val="24"/>
        </w:rPr>
        <w:t xml:space="preserve">σ’ αυτήν την ειδική ομάδα ασθενών είναι απαραίτητη η θεσμική και υλικοτεχνική υποδομή.                   </w:t>
      </w:r>
    </w:p>
    <w:p w14:paraId="4B1D484E" w14:textId="77777777" w:rsidR="00E71A02" w:rsidRDefault="00A00D33">
      <w:pPr>
        <w:spacing w:line="600" w:lineRule="auto"/>
        <w:ind w:firstLine="720"/>
        <w:contextualSpacing/>
        <w:jc w:val="both"/>
        <w:rPr>
          <w:rFonts w:eastAsia="Times New Roman" w:cs="Times New Roman"/>
          <w:szCs w:val="24"/>
        </w:rPr>
      </w:pPr>
      <w:r>
        <w:rPr>
          <w:rFonts w:eastAsia="Times New Roman"/>
          <w:szCs w:val="24"/>
        </w:rPr>
        <w:t>Από τα λοιπά άρθρα θα αναφερθώ επιλεκτικά σε ένα-δύο, όπως στο άρθρο 22</w:t>
      </w:r>
      <w:r>
        <w:rPr>
          <w:rFonts w:eastAsia="Times New Roman" w:cs="Times New Roman"/>
          <w:szCs w:val="24"/>
        </w:rPr>
        <w:t>, που αφορά το συναινετικό διαζύγιο και φαινομενικά το απλοποιεί. Κρίναμε από τ</w:t>
      </w:r>
      <w:r>
        <w:rPr>
          <w:rFonts w:eastAsia="Times New Roman" w:cs="Times New Roman"/>
          <w:szCs w:val="24"/>
        </w:rPr>
        <w:t xml:space="preserve">ην πρώτη κιόλας συνεδρίαση της </w:t>
      </w:r>
      <w:r>
        <w:rPr>
          <w:rFonts w:eastAsia="Times New Roman" w:cs="Times New Roman"/>
          <w:szCs w:val="24"/>
        </w:rPr>
        <w:t>ε</w:t>
      </w:r>
      <w:r>
        <w:rPr>
          <w:rFonts w:eastAsia="Times New Roman" w:cs="Times New Roman"/>
          <w:szCs w:val="24"/>
        </w:rPr>
        <w:t>πιτροπής ότι ίσως δημιουργηθεί κίνδυνος μη αυτόματης αναγνώρισης του συναινετικού διαζυγίου από τα άλλα κράτη-μέλη της Ευρωπαϊκής Ένωσης, μιας και στον Κανονισμό 2201/2003 απαιτείται η ρητή αναφορά, όπως την έχουμε στον Κανο</w:t>
      </w:r>
      <w:r>
        <w:rPr>
          <w:rFonts w:eastAsia="Times New Roman" w:cs="Times New Roman"/>
          <w:szCs w:val="24"/>
        </w:rPr>
        <w:t>νισμό, των όρων «δικαστήριο» και «απόφαση». Θα πρέπει πάντα να μας ενδιαφέρει, όταν νομοθετούμε εδώ, η απόλυτη εναρμόνιση και ισχύς των όποιων ρυθμίσεων εισάγουμε και βεβαίως</w:t>
      </w:r>
      <w:r>
        <w:rPr>
          <w:rFonts w:eastAsia="Times New Roman" w:cs="Times New Roman"/>
          <w:szCs w:val="24"/>
        </w:rPr>
        <w:t>,</w:t>
      </w:r>
      <w:r>
        <w:rPr>
          <w:rFonts w:eastAsia="Times New Roman" w:cs="Times New Roman"/>
          <w:szCs w:val="24"/>
        </w:rPr>
        <w:t xml:space="preserve"> σε πανευρωπαϊκό επίπεδο.  </w:t>
      </w:r>
    </w:p>
    <w:p w14:paraId="4B1D48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Από ό,τι γνωρίζω, και στις χώρες-πρότυπα, όπως η Γερμ</w:t>
      </w:r>
      <w:r>
        <w:rPr>
          <w:rFonts w:eastAsia="Times New Roman" w:cs="Times New Roman"/>
          <w:szCs w:val="24"/>
        </w:rPr>
        <w:t>ανία, η Γαλλία, η Μεγάλη Βρετανία αλλά και οι ΗΠΑ, το διαζύγιο κάθε είδους</w:t>
      </w:r>
      <w:r>
        <w:rPr>
          <w:rFonts w:eastAsia="Times New Roman" w:cs="Times New Roman"/>
          <w:szCs w:val="24"/>
        </w:rPr>
        <w:t>,</w:t>
      </w:r>
      <w:r>
        <w:rPr>
          <w:rFonts w:eastAsia="Times New Roman" w:cs="Times New Roman"/>
          <w:szCs w:val="24"/>
        </w:rPr>
        <w:t xml:space="preserve"> απαγγέλλεται με αμετάκλητη δικαστική απόφαση, ώστε το γεγονός να περιβληθεί με τη φερεγγυότητα και τη σοβαρότητα</w:t>
      </w:r>
      <w:r>
        <w:rPr>
          <w:rFonts w:eastAsia="Times New Roman" w:cs="Times New Roman"/>
          <w:szCs w:val="24"/>
        </w:rPr>
        <w:t>,</w:t>
      </w:r>
      <w:r>
        <w:rPr>
          <w:rFonts w:eastAsia="Times New Roman" w:cs="Times New Roman"/>
          <w:szCs w:val="24"/>
        </w:rPr>
        <w:t xml:space="preserve"> που του αρμόζει, αλλά και για να διασφαλιστούν οι σχετικές προϋποθ</w:t>
      </w:r>
      <w:r>
        <w:rPr>
          <w:rFonts w:eastAsia="Times New Roman" w:cs="Times New Roman"/>
          <w:szCs w:val="24"/>
        </w:rPr>
        <w:t xml:space="preserve">έσεις και τα δικαιώματα των επιμέρους μερών, όπως είναι και η δυνατότητα άσκησης ενδίκων μέσων. </w:t>
      </w:r>
    </w:p>
    <w:p w14:paraId="4B1D48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αναφορά σας πως η διαδικασία, ανάλογη με αυτήν που εισάγουμε, ισχύει σε χώρες, όπως η Εσθονία, Λετονία, Λιθουανία, Ισπανία και η Ρουμανία, θα σας πω ότι ισχύ</w:t>
      </w:r>
      <w:r>
        <w:rPr>
          <w:rFonts w:eastAsia="Times New Roman" w:cs="Times New Roman"/>
          <w:szCs w:val="24"/>
        </w:rPr>
        <w:t>ει</w:t>
      </w:r>
      <w:r>
        <w:rPr>
          <w:rFonts w:eastAsia="Times New Roman" w:cs="Times New Roman"/>
          <w:szCs w:val="24"/>
        </w:rPr>
        <w:t>,</w:t>
      </w:r>
      <w:r>
        <w:rPr>
          <w:rFonts w:eastAsia="Times New Roman" w:cs="Times New Roman"/>
          <w:szCs w:val="24"/>
        </w:rPr>
        <w:t xml:space="preserve"> βεβαίως, αλλά δεν ξέρω αν μπορεί να μας καθησυχάσει σε σχέση με την πιθανή αμφισβήτηση από άλλες χώρες αυτών των αποφάσεων. </w:t>
      </w:r>
    </w:p>
    <w:p w14:paraId="4B1D48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είχαμε παρατηρήσει ότι ναι μεν, το διαζύγιο βγαίνει νωρίτερα με αυτήν τη διαδικασία και πως ό,τι απλοποιεί τα </w:t>
      </w:r>
      <w:r>
        <w:rPr>
          <w:rFonts w:eastAsia="Times New Roman" w:cs="Times New Roman"/>
          <w:szCs w:val="24"/>
        </w:rPr>
        <w:t>πράγματα είναι προφανώς μια θετική μεταρρύθμιση και θα πρέπει να την υποστηρίζουμε, όμως θα πρέπει να ξαναδούμε εάν το κόστος είναι βαρύτερο για τους πολίτες, δεδομέν</w:t>
      </w:r>
      <w:r>
        <w:rPr>
          <w:rFonts w:eastAsia="Times New Roman" w:cs="Times New Roman"/>
          <w:szCs w:val="24"/>
        </w:rPr>
        <w:t>ης</w:t>
      </w:r>
      <w:r>
        <w:rPr>
          <w:rFonts w:eastAsia="Times New Roman" w:cs="Times New Roman"/>
          <w:szCs w:val="24"/>
        </w:rPr>
        <w:t xml:space="preserve"> της απαίτησης των δύο δικηγόρων. Δηλαδή, όταν μιλάμε για συναινετικό, αυτή η απαίτηση θ</w:t>
      </w:r>
      <w:r>
        <w:rPr>
          <w:rFonts w:eastAsia="Times New Roman" w:cs="Times New Roman"/>
          <w:szCs w:val="24"/>
        </w:rPr>
        <w:t xml:space="preserve">α μπορούσε να μην υπάρχει. Βεβαίως, αυτό δεν θα ευχαριστήσει το σώμα </w:t>
      </w:r>
      <w:r>
        <w:rPr>
          <w:rFonts w:eastAsia="Times New Roman" w:cs="Times New Roman"/>
          <w:szCs w:val="24"/>
        </w:rPr>
        <w:t xml:space="preserve">των </w:t>
      </w:r>
      <w:r>
        <w:rPr>
          <w:rFonts w:eastAsia="Times New Roman" w:cs="Times New Roman"/>
          <w:szCs w:val="24"/>
        </w:rPr>
        <w:t>δικηγόρων. Όμως, για να πάμε μπροστά, όπως είπαμε, πρέπει να φύγουμε από κάθε έννοια συντεχνιασμού και βεβαίως</w:t>
      </w:r>
      <w:r>
        <w:rPr>
          <w:rFonts w:eastAsia="Times New Roman" w:cs="Times New Roman"/>
          <w:szCs w:val="24"/>
        </w:rPr>
        <w:t>,</w:t>
      </w:r>
      <w:r>
        <w:rPr>
          <w:rFonts w:eastAsia="Times New Roman" w:cs="Times New Roman"/>
          <w:szCs w:val="24"/>
        </w:rPr>
        <w:t xml:space="preserve"> το δημόσιο γενικό συμφέρον είναι υπεράνω των επιμέρους ομάδων. </w:t>
      </w:r>
    </w:p>
    <w:p w14:paraId="4B1D48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κλείνοντας, το εγχείρημα του κυρίως μέρους του συζητούμενου νομοσχεδίου</w:t>
      </w:r>
      <w:r>
        <w:rPr>
          <w:rFonts w:eastAsia="Times New Roman" w:cs="Times New Roman"/>
          <w:szCs w:val="24"/>
        </w:rPr>
        <w:t>,</w:t>
      </w:r>
      <w:r>
        <w:rPr>
          <w:rFonts w:eastAsia="Times New Roman" w:cs="Times New Roman"/>
          <w:szCs w:val="24"/>
        </w:rPr>
        <w:t xml:space="preserve"> είναι να συνδεθούν οι εξελίξεις της επιστήμης της ψυχικής υγείας με τη συχνά άτεγκτη λειτουργία της </w:t>
      </w:r>
      <w:r>
        <w:rPr>
          <w:rFonts w:eastAsia="Times New Roman" w:cs="Times New Roman"/>
          <w:szCs w:val="24"/>
        </w:rPr>
        <w:t>δ</w:t>
      </w:r>
      <w:r>
        <w:rPr>
          <w:rFonts w:eastAsia="Times New Roman" w:cs="Times New Roman"/>
          <w:szCs w:val="24"/>
        </w:rPr>
        <w:t>ικαιοσύνης σε μια νέα επιστημονικά τεκμηριωμένη, ανθρωποκεν</w:t>
      </w:r>
      <w:r>
        <w:rPr>
          <w:rFonts w:eastAsia="Times New Roman" w:cs="Times New Roman"/>
          <w:szCs w:val="24"/>
        </w:rPr>
        <w:t xml:space="preserve">τρική κουλτούρα. </w:t>
      </w:r>
    </w:p>
    <w:p w14:paraId="4B1D48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πραγματική πρόκληση, αλλά και η δικλείδα για την ορθή αντιμετώπιση του ζητήματος έγκειται στο εάν θα εξασφαλίζεται η αληθινή ψυχιατρική περίθαλψη των ασθενών</w:t>
      </w:r>
      <w:r>
        <w:rPr>
          <w:rFonts w:eastAsia="Times New Roman" w:cs="Times New Roman"/>
          <w:szCs w:val="24"/>
        </w:rPr>
        <w:t>,</w:t>
      </w:r>
      <w:r>
        <w:rPr>
          <w:rFonts w:eastAsia="Times New Roman" w:cs="Times New Roman"/>
          <w:szCs w:val="24"/>
        </w:rPr>
        <w:t xml:space="preserve"> που τέλεσαν άδικες πράξεις</w:t>
      </w:r>
      <w:r>
        <w:rPr>
          <w:rFonts w:eastAsia="Times New Roman" w:cs="Times New Roman"/>
          <w:szCs w:val="24"/>
        </w:rPr>
        <w:t>,</w:t>
      </w:r>
      <w:r>
        <w:rPr>
          <w:rFonts w:eastAsia="Times New Roman" w:cs="Times New Roman"/>
          <w:szCs w:val="24"/>
        </w:rPr>
        <w:t xml:space="preserve"> με τρόπο που σέβεται τον άνθρωπο-ασθενή και παράλ</w:t>
      </w:r>
      <w:r>
        <w:rPr>
          <w:rFonts w:eastAsia="Times New Roman" w:cs="Times New Roman"/>
          <w:szCs w:val="24"/>
        </w:rPr>
        <w:t>ληλα</w:t>
      </w:r>
      <w:r>
        <w:rPr>
          <w:rFonts w:eastAsia="Times New Roman" w:cs="Times New Roman"/>
          <w:szCs w:val="24"/>
        </w:rPr>
        <w:t>,</w:t>
      </w:r>
      <w:r>
        <w:rPr>
          <w:rFonts w:eastAsia="Times New Roman" w:cs="Times New Roman"/>
          <w:szCs w:val="24"/>
        </w:rPr>
        <w:t xml:space="preserve"> προστατεύει την κοινωνία, μειώνοντας την υποτροπή, δηλαδή με τρόπο αποτελεσματικό. </w:t>
      </w:r>
    </w:p>
    <w:p w14:paraId="4B1D48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Νομίζω ότι θα συμφωνήσουμε όλοι πως</w:t>
      </w:r>
      <w:r>
        <w:rPr>
          <w:rFonts w:eastAsia="Times New Roman" w:cs="Times New Roman"/>
          <w:szCs w:val="24"/>
        </w:rPr>
        <w:t>,</w:t>
      </w:r>
      <w:r>
        <w:rPr>
          <w:rFonts w:eastAsia="Times New Roman" w:cs="Times New Roman"/>
          <w:szCs w:val="24"/>
        </w:rPr>
        <w:t xml:space="preserve"> αν ακόμη και με ορισμένες ορατές αδυναμίες στο πρώτο κεφάλαιο, από το οποίο τιτλοφορήθηκε όλο το σχέδιο νόμου, επιχειρείται να γκρεμιστεί έστω και ένα μικρό κομμάτι αυτού του τείχους αδιαφορίας γύρω από το ευαίσθητο θέμα της αποασυλοποίησης των ψυχικά ασθ</w:t>
      </w:r>
      <w:r>
        <w:rPr>
          <w:rFonts w:eastAsia="Times New Roman" w:cs="Times New Roman"/>
          <w:szCs w:val="24"/>
        </w:rPr>
        <w:t xml:space="preserve">ενών παραβατών, οφείλουμε να το στηρίξουμε. </w:t>
      </w:r>
    </w:p>
    <w:p w14:paraId="4B1D48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συμφωνήσουμε ότι απομένει πολλή δουλειά, ώστε οι νέες ρυθμίσεις να μην μείνουν στα χαρτιά. Όμως, δεν μπορεί κανείς να είναι αντίθετος σ’ αυτές τις ρυθμίσεις</w:t>
      </w:r>
      <w:r>
        <w:rPr>
          <w:rFonts w:eastAsia="Times New Roman" w:cs="Times New Roman"/>
          <w:szCs w:val="24"/>
        </w:rPr>
        <w:t>,</w:t>
      </w:r>
      <w:r>
        <w:rPr>
          <w:rFonts w:eastAsia="Times New Roman" w:cs="Times New Roman"/>
          <w:szCs w:val="24"/>
        </w:rPr>
        <w:t xml:space="preserve"> που κλείνουν ένα χάσμα εβδομήντα χρόνων. Υποχρέωση</w:t>
      </w:r>
      <w:r>
        <w:rPr>
          <w:rFonts w:eastAsia="Times New Roman" w:cs="Times New Roman"/>
          <w:szCs w:val="24"/>
        </w:rPr>
        <w:t xml:space="preserve"> όλων μας είναι να ξαναδούμε κάποια πράγματα με διαφορετικό μάτι, γιατί η πρόκληση της υπέρβασης των ελλείψεων, των αντιστάσεων, της αδράνειας και των κοινωνικών προκαταλήψεων σε τέτοια ζητήματα ταμπού, ζητήματα που προκαλούν αδικαιολόγητα φόβο στην κοινων</w:t>
      </w:r>
      <w:r>
        <w:rPr>
          <w:rFonts w:eastAsia="Times New Roman" w:cs="Times New Roman"/>
          <w:szCs w:val="24"/>
        </w:rPr>
        <w:t xml:space="preserve">ία και υποδαυλίζονται συχνά από ανεύθυνα μέσα μαζικής ενημέρωσης, παραμένει στις μέρες μας πιο επίκαιρη από ποτέ. </w:t>
      </w:r>
    </w:p>
    <w:p w14:paraId="4B1D48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B1D4857"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4B1D48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Δανέλλη. </w:t>
      </w:r>
    </w:p>
    <w:p w14:paraId="4B1D48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ο κύκλος των ειδικών αγορητών. </w:t>
      </w:r>
    </w:p>
    <w:p w14:paraId="4B1D48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χει ζητήσει τον λόγο για μια μικρή τοποθέτηση ο κ. Κοντονής. Πόσο χρόνο θέλετε, κύριε Υπουργέ;  </w:t>
      </w:r>
    </w:p>
    <w:p w14:paraId="4B1D48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Μπορεί να χρειαστεί να επεκταθώ, οπότε θα το λάβετε υπόψιν σας στην πρωτολογία </w:t>
      </w:r>
      <w:r>
        <w:rPr>
          <w:rFonts w:eastAsia="Times New Roman" w:cs="Times New Roman"/>
          <w:szCs w:val="24"/>
        </w:rPr>
        <w:t xml:space="preserve">μου στη σημερινή διαδικασία. </w:t>
      </w:r>
    </w:p>
    <w:p w14:paraId="4B1D48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Ωραία. Θα ξεκινήσει ο κύριος Υπουργός. Ο χρόνος του θα καθοριστεί ανάλογα και ίσως χρειαστεί να εξαντλήσει τον χρόνο της πρωτομιλίας του.</w:t>
      </w:r>
    </w:p>
    <w:p w14:paraId="4B1D48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Πριν ξεκινήσει ο κύριος Υπουργός, θα ήθελα να πω ότι έχε</w:t>
      </w:r>
      <w:r>
        <w:rPr>
          <w:rFonts w:eastAsia="Times New Roman" w:cs="Times New Roman"/>
          <w:szCs w:val="24"/>
        </w:rPr>
        <w:t>ι τεθεί το αίτημα ονομαστικής ψηφοφορίας από το Κομμουνιστικό Κόμμα Ελλάδος. Καταλαβαίνω ότι το χρονικό περιθώριο δεν είναι επί της διαδικασίας. Δηλαδή, όποτε θέλετε, μπορείτε να το καταθέσετε το έγγραφο. Απλώς, θα παρακαλούσα να γίνει όσο το δυνατόν συντο</w:t>
      </w:r>
      <w:r>
        <w:rPr>
          <w:rFonts w:eastAsia="Times New Roman" w:cs="Times New Roman"/>
          <w:szCs w:val="24"/>
        </w:rPr>
        <w:t>μότερα, για να μπορούν να κάνουν έναν προγραμματισμό και οι υπόλοιπες Κοινοβουλευτικές Ομάδες με τη σειρά τους. Είναι η τελευταία μέρα και κάποιοι από τους Βουλευτές θέλουν να αποχωρήσουν. Οπότε, επειδή είναι και η τελευταία μέρα για τις γιορτές, παρακαλού</w:t>
      </w:r>
      <w:r>
        <w:rPr>
          <w:rFonts w:eastAsia="Times New Roman" w:cs="Times New Roman"/>
          <w:szCs w:val="24"/>
        </w:rPr>
        <w:t xml:space="preserve">με όσο το δυνατόν συντομότερα να φέρετε το επίσημο έγγραφο. </w:t>
      </w:r>
    </w:p>
    <w:p w14:paraId="4B1D48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Υπουργέ, έχετε τον λόγο. Θα σας δώσω όλο το χρόνο που δικαιούστε. Από εκεί και πέρα, εάν διακόψετε, θα κρατήσουμε τον χρόνο για μετά. </w:t>
      </w:r>
    </w:p>
    <w:p w14:paraId="4B1D48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w:t>
      </w:r>
      <w:r>
        <w:rPr>
          <w:rFonts w:eastAsia="Times New Roman" w:cs="Times New Roman"/>
          <w:b/>
          <w:szCs w:val="24"/>
        </w:rPr>
        <w:t xml:space="preserve">ιας και Ανθρωπίνων Δικαιωμάτων): </w:t>
      </w:r>
      <w:r>
        <w:rPr>
          <w:rFonts w:eastAsia="Times New Roman" w:cs="Times New Roman"/>
          <w:szCs w:val="24"/>
        </w:rPr>
        <w:t xml:space="preserve">Ευχαριστώ, κύριε Πρόεδρε. </w:t>
      </w:r>
    </w:p>
    <w:p w14:paraId="4B1D48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πολύ σωστά </w:t>
      </w:r>
      <w:r>
        <w:rPr>
          <w:rFonts w:eastAsia="Times New Roman" w:cs="Times New Roman"/>
          <w:szCs w:val="24"/>
        </w:rPr>
        <w:t>επισημάν</w:t>
      </w:r>
      <w:r>
        <w:rPr>
          <w:rFonts w:eastAsia="Times New Roman" w:cs="Times New Roman"/>
          <w:szCs w:val="24"/>
        </w:rPr>
        <w:t xml:space="preserve">θηκε από ορισμένους εισηγητές ότι η σημερινή συζήτηση στην Ολομέλεια δεν κυριαρχείται από </w:t>
      </w:r>
      <w:r>
        <w:rPr>
          <w:rFonts w:eastAsia="Times New Roman" w:cs="Times New Roman"/>
          <w:szCs w:val="24"/>
        </w:rPr>
        <w:t>όσ</w:t>
      </w:r>
      <w:r>
        <w:rPr>
          <w:rFonts w:eastAsia="Times New Roman" w:cs="Times New Roman"/>
          <w:szCs w:val="24"/>
        </w:rPr>
        <w:t>α</w:t>
      </w:r>
      <w:r>
        <w:rPr>
          <w:rFonts w:eastAsia="Times New Roman" w:cs="Times New Roman"/>
          <w:szCs w:val="24"/>
        </w:rPr>
        <w:t xml:space="preserve"> </w:t>
      </w:r>
      <w:r>
        <w:rPr>
          <w:rFonts w:eastAsia="Times New Roman" w:cs="Times New Roman"/>
          <w:szCs w:val="24"/>
        </w:rPr>
        <w:t>πρέπει να λεχθούν σχετικά με το υπό κρίση σχέδιο νόμο</w:t>
      </w:r>
      <w:r>
        <w:rPr>
          <w:rFonts w:eastAsia="Times New Roman" w:cs="Times New Roman"/>
          <w:szCs w:val="24"/>
        </w:rPr>
        <w:t>υ, αλλά από μια τροπολογία</w:t>
      </w:r>
      <w:r>
        <w:rPr>
          <w:rFonts w:eastAsia="Times New Roman" w:cs="Times New Roman"/>
          <w:szCs w:val="24"/>
        </w:rPr>
        <w:t>,</w:t>
      </w:r>
      <w:r>
        <w:rPr>
          <w:rFonts w:eastAsia="Times New Roman" w:cs="Times New Roman"/>
          <w:szCs w:val="24"/>
        </w:rPr>
        <w:t xml:space="preserve"> η οποία δημιουργεί μια προσθήκη στο άρθρο 334 του Ποινικού Κώδικα. </w:t>
      </w:r>
    </w:p>
    <w:p w14:paraId="4B1D48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Στην αρχή της συνεδρίασης τοποθετήθηκα επί του θέματος αυτού και θεωρώ ότι έδωσα διευκρινίσεις, κυρίως όσον αφορά στη λανθασμένη αντίληψη ορισμένων συναδέλφων ό</w:t>
      </w:r>
      <w:r>
        <w:rPr>
          <w:rFonts w:eastAsia="Times New Roman" w:cs="Times New Roman"/>
          <w:szCs w:val="24"/>
        </w:rPr>
        <w:t xml:space="preserve">τι η παράγραφος 3, όπως έρχεται στην τροπολογία, είναι μια νέα εξ ολοκλήρου </w:t>
      </w:r>
      <w:r>
        <w:rPr>
          <w:rFonts w:eastAsia="Times New Roman" w:cs="Times New Roman"/>
          <w:szCs w:val="24"/>
        </w:rPr>
        <w:t xml:space="preserve">νέα </w:t>
      </w:r>
      <w:r>
        <w:rPr>
          <w:rFonts w:eastAsia="Times New Roman" w:cs="Times New Roman"/>
          <w:szCs w:val="24"/>
        </w:rPr>
        <w:t>νομοθετική παρέμβαση της Κυβέρνησης. Νομίζω ότι αυτό διευκρινίστηκε. Οι συνάδελφοι, οι οποίοι είχαν μια επιφύλαξη και μια άρνηση σχετικά με τη συγκεκριμένη τροπολογία, θεωρώ ότ</w:t>
      </w:r>
      <w:r>
        <w:rPr>
          <w:rFonts w:eastAsia="Times New Roman" w:cs="Times New Roman"/>
          <w:szCs w:val="24"/>
        </w:rPr>
        <w:t xml:space="preserve">ι κατάλαβαν -άλλο αν δεν το λένε- ότι δεν πρόκειται περί νομοθετικής ρυθμίσεως εν όλω, διότι αυτή η παράγραφος υπήρχε στον Ποινικό Κώδικα. </w:t>
      </w:r>
    </w:p>
    <w:p w14:paraId="4B1D48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 αυτό, λοιπόν, ζήτησα από τον κύριο Πρόεδρο να μοιραστεί σε όλους τους συναδέλφους η υφιστάμενη διάταξη. Επρόκειτ</w:t>
      </w:r>
      <w:r>
        <w:rPr>
          <w:rFonts w:eastAsia="Times New Roman" w:cs="Times New Roman"/>
          <w:szCs w:val="24"/>
        </w:rPr>
        <w:t>ο περί μιας προσθήκης, η οποία προστατεύει τους συμβολαιογράφους</w:t>
      </w:r>
      <w:r>
        <w:rPr>
          <w:rFonts w:eastAsia="Times New Roman" w:cs="Times New Roman"/>
          <w:szCs w:val="24"/>
        </w:rPr>
        <w:t>,</w:t>
      </w:r>
      <w:r>
        <w:rPr>
          <w:rFonts w:eastAsia="Times New Roman" w:cs="Times New Roman"/>
          <w:szCs w:val="24"/>
        </w:rPr>
        <w:t xml:space="preserve"> που πλέον δεν ασκούν τα καθήκοντά τους κατά τη διαδικασία της αναγκαστικής εκτέλεσης, δηλαδή κατά τον πλειστηριασμό μόνο σε δημόσιο χώρο, αλλά μπορούν να τα ασκήσουν και σε ιδιωτικό σ’ αυτή </w:t>
      </w:r>
      <w:r>
        <w:rPr>
          <w:rFonts w:eastAsia="Times New Roman" w:cs="Times New Roman"/>
          <w:szCs w:val="24"/>
        </w:rPr>
        <w:t>την περίπτωση. Και καθιστά, όπως στην πρώτη περίπτωση, έτσι και σε αυτή το αδίκημα αυτεπαγγέλτως διωκόμενο. Αν διαφωνούμε επ’ αυτών που λέω, σας παρακαλώ επ’ αυτών</w:t>
      </w:r>
      <w:r>
        <w:rPr>
          <w:rFonts w:eastAsia="Times New Roman" w:cs="Times New Roman"/>
          <w:szCs w:val="24"/>
        </w:rPr>
        <w:t>,</w:t>
      </w:r>
      <w:r>
        <w:rPr>
          <w:rFonts w:eastAsia="Times New Roman" w:cs="Times New Roman"/>
          <w:szCs w:val="24"/>
        </w:rPr>
        <w:t xml:space="preserve"> που λέω να μου πείτε την διαφωνία σας. </w:t>
      </w:r>
    </w:p>
    <w:p w14:paraId="4B1D48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Βλέπω, κύριε Γκιόκα, ότι κουνάτε το κεφάλι σας. </w:t>
      </w:r>
    </w:p>
    <w:p w14:paraId="4B1D48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ΓΚΙΟΚΑΣ:</w:t>
      </w:r>
      <w:r>
        <w:rPr>
          <w:rFonts w:eastAsia="Times New Roman" w:cs="Times New Roman"/>
          <w:szCs w:val="24"/>
        </w:rPr>
        <w:t xml:space="preserve"> Θα μιλήσω. Βεβαίως.</w:t>
      </w:r>
    </w:p>
    <w:p w14:paraId="4B1D48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Διότι κάτι περισσότερο απ’ αυτό που σας είπα μόλις τώρα και που σας το είπα και το πρωί</w:t>
      </w:r>
      <w:r>
        <w:rPr>
          <w:rFonts w:eastAsia="Times New Roman" w:cs="Times New Roman"/>
          <w:szCs w:val="24"/>
        </w:rPr>
        <w:t>,</w:t>
      </w:r>
      <w:r>
        <w:rPr>
          <w:rFonts w:eastAsia="Times New Roman" w:cs="Times New Roman"/>
          <w:szCs w:val="24"/>
        </w:rPr>
        <w:t xml:space="preserve"> η Κυβέρνηση δεν κάνει. Αν, δε, βάλετε τα άρθρα του Ποινικού Κώδικα, αυτό που υπήρχε και αυτό που θα ψηφίσουμε τώρα, θα δείτε, πέραν πάσης αμφιβολίας, ότι αυτό που σας λέω ισχύει κι όχι κάτι περισσότερο. Άλλωστε, επ’ αυτών που λέω τώρα</w:t>
      </w:r>
      <w:r>
        <w:rPr>
          <w:rFonts w:eastAsia="Times New Roman" w:cs="Times New Roman"/>
          <w:szCs w:val="24"/>
        </w:rPr>
        <w:t>,</w:t>
      </w:r>
      <w:r>
        <w:rPr>
          <w:rFonts w:eastAsia="Times New Roman" w:cs="Times New Roman"/>
          <w:szCs w:val="24"/>
        </w:rPr>
        <w:t xml:space="preserve"> ήταν και η τοποθέτη</w:t>
      </w:r>
      <w:r>
        <w:rPr>
          <w:rFonts w:eastAsia="Times New Roman" w:cs="Times New Roman"/>
          <w:szCs w:val="24"/>
        </w:rPr>
        <w:t xml:space="preserve">ση του Κοινοβουλευτικού σας Εκπροσώπου, του κ. Παφίλη, και νομίζω ότι εδόθησαν οι απαραίτητες εξηγήσεις. </w:t>
      </w:r>
    </w:p>
    <w:p w14:paraId="4B1D48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να πω κάτι</w:t>
      </w:r>
      <w:r>
        <w:rPr>
          <w:rFonts w:eastAsia="Times New Roman" w:cs="Times New Roman"/>
          <w:szCs w:val="24"/>
        </w:rPr>
        <w:t>,</w:t>
      </w:r>
      <w:r>
        <w:rPr>
          <w:rFonts w:eastAsia="Times New Roman" w:cs="Times New Roman"/>
          <w:szCs w:val="24"/>
        </w:rPr>
        <w:t xml:space="preserve"> το οποίο είναι ανάγκη να ακουστεί.</w:t>
      </w:r>
    </w:p>
    <w:p w14:paraId="4B1D48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εδώ και περίπου δέκα μήνες νομοθέτησε ότι οι πλειστηριασ</w:t>
      </w:r>
      <w:r>
        <w:rPr>
          <w:rFonts w:eastAsia="Times New Roman" w:cs="Times New Roman"/>
          <w:szCs w:val="24"/>
        </w:rPr>
        <w:t xml:space="preserve">μοί δεν θα διενεργούνται μόνο με φυσικό τρόπο στα </w:t>
      </w:r>
      <w:r>
        <w:rPr>
          <w:rFonts w:eastAsia="Times New Roman" w:cs="Times New Roman"/>
          <w:szCs w:val="24"/>
        </w:rPr>
        <w:t>ειρηνοδικεία</w:t>
      </w:r>
      <w:r>
        <w:rPr>
          <w:rFonts w:eastAsia="Times New Roman" w:cs="Times New Roman"/>
          <w:szCs w:val="24"/>
        </w:rPr>
        <w:t xml:space="preserve">, αλλά θα διενεργούνται και ηλεκτρονικά. </w:t>
      </w:r>
    </w:p>
    <w:p w14:paraId="4B1D48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όπως το είχα πει και τότε, ότι αυτή η διαδικασία των ηλεκτρονικών πλειστηριασμών είναι μια απολύτως θετική διαδικασία, την οποία έπρεπε </w:t>
      </w:r>
      <w:r>
        <w:rPr>
          <w:rFonts w:eastAsia="Times New Roman" w:cs="Times New Roman"/>
          <w:szCs w:val="24"/>
        </w:rPr>
        <w:t xml:space="preserve">να είχε νομοθετήσει η Βουλή πριν είκοσι χρόνια, όταν όλες οι χώρες του κόσμους, τουλάχιστον της Ευρώπης, εκινούντο προς αυτή την κατεύθυνση για </w:t>
      </w:r>
      <w:r>
        <w:rPr>
          <w:rFonts w:eastAsia="Times New Roman" w:cs="Times New Roman"/>
          <w:szCs w:val="24"/>
        </w:rPr>
        <w:t xml:space="preserve">πολλούς </w:t>
      </w:r>
      <w:r>
        <w:rPr>
          <w:rFonts w:eastAsia="Times New Roman" w:cs="Times New Roman"/>
          <w:szCs w:val="24"/>
        </w:rPr>
        <w:t xml:space="preserve">λόγους. </w:t>
      </w:r>
    </w:p>
    <w:p w14:paraId="4B1D48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ιδίως οι δικηγόροι, θυμόμαστε τι καταστάσεις επικρατούσαν στους π</w:t>
      </w:r>
      <w:r>
        <w:rPr>
          <w:rFonts w:eastAsia="Times New Roman" w:cs="Times New Roman"/>
          <w:szCs w:val="24"/>
        </w:rPr>
        <w:t xml:space="preserve">λειστηριασμούς. Σας λέω ότι στην αρχή αυτής της πορείας οι πλειστηριασμοί </w:t>
      </w:r>
      <w:r>
        <w:rPr>
          <w:rFonts w:eastAsia="Times New Roman" w:cs="Times New Roman"/>
          <w:szCs w:val="24"/>
        </w:rPr>
        <w:t>γίνονταν</w:t>
      </w:r>
      <w:r>
        <w:rPr>
          <w:rFonts w:eastAsia="Times New Roman" w:cs="Times New Roman"/>
          <w:szCs w:val="24"/>
        </w:rPr>
        <w:t xml:space="preserve"> στους δήμους, στα δημοτικά καταστήματα. Εκεί οποιοσδήποτε μπορούσε να εμφανιστεί και να πλειοδοτήσει στη διαδικασία εκείνη. Θυμάστε, κύριοι συνάδελφοι, τι τραγικές καταστάσε</w:t>
      </w:r>
      <w:r>
        <w:rPr>
          <w:rFonts w:eastAsia="Times New Roman" w:cs="Times New Roman"/>
          <w:szCs w:val="24"/>
        </w:rPr>
        <w:t xml:space="preserve">ις για την έννομη τάξη ελάμβαναν χώρα, με ακόμα-ακόμα και την παρουσία μελών του υποκόσμου, οι οποίοι τρομοκρατούσαν υποψήφιους πλειοδότες να μην λάβουν μέρος στον πλειστηριασμό και τελικά να εκπλειστηριάζονται ακίνητα για το τίποτα. Τα θυμάστε αυτά. </w:t>
      </w:r>
    </w:p>
    <w:p w14:paraId="4B1D48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παθογένεια προσπάθησε να διορθώσει η Κυβέρνηση του ΠΑΣΟΚ, νομίζω, νομοθετώντας τη διαδικασία στα </w:t>
      </w:r>
      <w:r>
        <w:rPr>
          <w:rFonts w:eastAsia="Times New Roman" w:cs="Times New Roman"/>
          <w:szCs w:val="24"/>
        </w:rPr>
        <w:t>ε</w:t>
      </w:r>
      <w:r>
        <w:rPr>
          <w:rFonts w:eastAsia="Times New Roman" w:cs="Times New Roman"/>
          <w:szCs w:val="24"/>
        </w:rPr>
        <w:t>ιρηνοδικεία με κλειστές προσφορές.</w:t>
      </w:r>
    </w:p>
    <w:p w14:paraId="4B1D486B" w14:textId="77777777" w:rsidR="00E71A02" w:rsidRDefault="00A00D33">
      <w:pPr>
        <w:spacing w:line="600" w:lineRule="auto"/>
        <w:contextualSpacing/>
        <w:jc w:val="both"/>
        <w:rPr>
          <w:rFonts w:eastAsia="Times New Roman"/>
          <w:szCs w:val="24"/>
        </w:rPr>
      </w:pPr>
      <w:r>
        <w:rPr>
          <w:rFonts w:eastAsia="Times New Roman" w:cs="Times New Roman"/>
          <w:szCs w:val="24"/>
        </w:rPr>
        <w:tab/>
      </w:r>
      <w:r>
        <w:rPr>
          <w:rFonts w:eastAsia="Times New Roman"/>
          <w:szCs w:val="24"/>
        </w:rPr>
        <w:t xml:space="preserve">Ήταν μια προσπάθεια, να αποκλειστούν οι </w:t>
      </w:r>
      <w:r>
        <w:rPr>
          <w:rFonts w:eastAsia="Times New Roman"/>
          <w:szCs w:val="24"/>
        </w:rPr>
        <w:t xml:space="preserve">άνθρωποι </w:t>
      </w:r>
      <w:r>
        <w:rPr>
          <w:rFonts w:eastAsia="Times New Roman"/>
          <w:szCs w:val="24"/>
        </w:rPr>
        <w:t>του υποκόσμου</w:t>
      </w:r>
      <w:r>
        <w:rPr>
          <w:rFonts w:eastAsia="Times New Roman"/>
          <w:szCs w:val="24"/>
        </w:rPr>
        <w:t>,</w:t>
      </w:r>
      <w:r>
        <w:rPr>
          <w:rFonts w:eastAsia="Times New Roman"/>
          <w:szCs w:val="24"/>
        </w:rPr>
        <w:t xml:space="preserve"> που σας είπα, </w:t>
      </w:r>
      <w:r>
        <w:rPr>
          <w:rFonts w:eastAsia="Times New Roman"/>
          <w:szCs w:val="24"/>
        </w:rPr>
        <w:t xml:space="preserve">και </w:t>
      </w:r>
      <w:r>
        <w:rPr>
          <w:rFonts w:eastAsia="Times New Roman"/>
          <w:szCs w:val="24"/>
        </w:rPr>
        <w:t xml:space="preserve">που όλοι βλέπαμε. Είχε καλή </w:t>
      </w:r>
      <w:r>
        <w:rPr>
          <w:rFonts w:eastAsia="Times New Roman"/>
          <w:szCs w:val="24"/>
        </w:rPr>
        <w:t xml:space="preserve">προαίρεση δηλαδή, αυτή η προσπάθεια. </w:t>
      </w:r>
    </w:p>
    <w:p w14:paraId="4B1D486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Δυστυχώς, όμως, και αυτή ήταν αλυσιτελής. Γιατί; Διότι με τις κλειστές προσφορές δεν υπήρχε η δυνατότητα να επανέλθει κάποιος πλειοδότης και </w:t>
      </w:r>
      <w:r>
        <w:rPr>
          <w:rFonts w:eastAsia="Times New Roman"/>
          <w:szCs w:val="24"/>
        </w:rPr>
        <w:t xml:space="preserve">τελικά, </w:t>
      </w:r>
      <w:r>
        <w:rPr>
          <w:rFonts w:eastAsia="Times New Roman"/>
          <w:szCs w:val="24"/>
        </w:rPr>
        <w:t xml:space="preserve">πού κατέληγε όλη αυτή η διαδικασία; Ένα ακίνητο να εκπλειστηριάζεται </w:t>
      </w:r>
      <w:r>
        <w:rPr>
          <w:rFonts w:eastAsia="Times New Roman"/>
          <w:szCs w:val="24"/>
        </w:rPr>
        <w:t>κατά κυριολεξία για ένα κομμάτι ψωμί. Δηλαδή, για παράδειγμα, σας λέω ότι ένα ακίνητο είχε μια εμπορική αξία 50.000 ευρώ και τελικά</w:t>
      </w:r>
      <w:r>
        <w:rPr>
          <w:rFonts w:eastAsia="Times New Roman"/>
          <w:szCs w:val="24"/>
        </w:rPr>
        <w:t>,</w:t>
      </w:r>
      <w:r>
        <w:rPr>
          <w:rFonts w:eastAsia="Times New Roman"/>
          <w:szCs w:val="24"/>
        </w:rPr>
        <w:t xml:space="preserve"> ο πλειστηριασμός κατέληγε, με την καλύτερη προσφορά, στις 5.000 ή 15.000 ευρώ.</w:t>
      </w:r>
    </w:p>
    <w:p w14:paraId="4B1D486D" w14:textId="77777777" w:rsidR="00E71A02" w:rsidRDefault="00A00D33">
      <w:pPr>
        <w:spacing w:line="600" w:lineRule="auto"/>
        <w:ind w:firstLine="720"/>
        <w:contextualSpacing/>
        <w:jc w:val="both"/>
        <w:rPr>
          <w:rFonts w:eastAsia="Times New Roman"/>
          <w:szCs w:val="24"/>
        </w:rPr>
      </w:pPr>
      <w:r>
        <w:rPr>
          <w:rFonts w:eastAsia="Times New Roman"/>
          <w:szCs w:val="24"/>
        </w:rPr>
        <w:t>Είναι, λοιπόν, πρώτα και κύρια υποχρέωση μας</w:t>
      </w:r>
      <w:r>
        <w:rPr>
          <w:rFonts w:eastAsia="Times New Roman"/>
          <w:szCs w:val="24"/>
        </w:rPr>
        <w:t xml:space="preserve"> -και αυτό έκανε η Κυβέρνηση με το νόμο με τους ηλεκτρονικούς πλειστηριασμούς- αυτόν τον πολίτη, ο οποίος βρίσκεται σε δεινή θέση, σε δύσκολη θέση, να βλέπει να εκπλειστηριάζεται ένα κινητό ή ακίνητο της περιουσίας του, να τον προστατεύσουμε. </w:t>
      </w:r>
    </w:p>
    <w:p w14:paraId="4B1D486E" w14:textId="77777777" w:rsidR="00E71A02" w:rsidRDefault="00A00D33">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προστασία </w:t>
      </w:r>
      <w:r>
        <w:rPr>
          <w:rFonts w:eastAsia="Times New Roman"/>
          <w:szCs w:val="24"/>
        </w:rPr>
        <w:t xml:space="preserve">δεν είναι να μην γίνονται πλειστηριασμοί, κύριοι συνάδελφοι. Το λέω σε όλους. Η προστασία είναι η διαδικασία του πλειστηριασμού να είναι διαφανής, να υπάρχει έλεγχος σ’ αυτή τη διαδικασία και τελικά να καταλήγει στο μέγιστο δυνατό εκπλειστηρίασμα. </w:t>
      </w:r>
    </w:p>
    <w:p w14:paraId="4B1D486F" w14:textId="77777777" w:rsidR="00E71A02" w:rsidRDefault="00A00D33">
      <w:pPr>
        <w:spacing w:line="600" w:lineRule="auto"/>
        <w:ind w:firstLine="720"/>
        <w:contextualSpacing/>
        <w:jc w:val="both"/>
        <w:rPr>
          <w:rFonts w:eastAsia="Times New Roman"/>
          <w:szCs w:val="24"/>
        </w:rPr>
      </w:pPr>
      <w:r>
        <w:rPr>
          <w:rFonts w:eastAsia="Times New Roman"/>
          <w:szCs w:val="24"/>
        </w:rPr>
        <w:t>Η διαδι</w:t>
      </w:r>
      <w:r>
        <w:rPr>
          <w:rFonts w:eastAsia="Times New Roman"/>
          <w:szCs w:val="24"/>
        </w:rPr>
        <w:t>κασία, λοιπόν, του ηλεκτρονικού πλειστηριασμού αυτά τα πράγματα τα διασφαλίζει. Διασφαλίζει και τον έλεγχο και τη διαφάνεια και την απόλυτη συμμετοχή περισσοτέρων πλειοδοτών με αυτόν τον εύκολο τρόπο, που δεν χρειάζεται ούτε καν η μετακίνηση κάποιου</w:t>
      </w:r>
      <w:r>
        <w:rPr>
          <w:rFonts w:eastAsia="Times New Roman"/>
          <w:szCs w:val="24"/>
        </w:rPr>
        <w:t>,</w:t>
      </w:r>
      <w:r>
        <w:rPr>
          <w:rFonts w:eastAsia="Times New Roman"/>
          <w:szCs w:val="24"/>
        </w:rPr>
        <w:t xml:space="preserve"> για ν</w:t>
      </w:r>
      <w:r>
        <w:rPr>
          <w:rFonts w:eastAsia="Times New Roman"/>
          <w:szCs w:val="24"/>
        </w:rPr>
        <w:t>α πάρει μέρος στον πλειστηριασμό, ούτως ώστε να επιτευχθεί το μέγιστο δυνατό εκπλειστηρίασμα.</w:t>
      </w:r>
    </w:p>
    <w:p w14:paraId="4B1D4870" w14:textId="77777777" w:rsidR="00E71A02" w:rsidRDefault="00A00D33">
      <w:pPr>
        <w:spacing w:line="600" w:lineRule="auto"/>
        <w:ind w:firstLine="720"/>
        <w:contextualSpacing/>
        <w:jc w:val="both"/>
        <w:rPr>
          <w:rFonts w:eastAsia="Times New Roman"/>
          <w:szCs w:val="24"/>
        </w:rPr>
      </w:pPr>
      <w:r>
        <w:rPr>
          <w:rFonts w:eastAsia="Times New Roman"/>
          <w:szCs w:val="24"/>
        </w:rPr>
        <w:t>Αν συμφωνούμε σ’ αυτά, κύριοι συνάδελφοι, νομίζω ότι δεν χρειάζεται να πούμε κάτι περισσότερο από το ότι οι ηλεκτρονικοί πλειστηριασμοί ήρθαν για να πετύχουμε αυτ</w:t>
      </w:r>
      <w:r>
        <w:rPr>
          <w:rFonts w:eastAsia="Times New Roman"/>
          <w:szCs w:val="24"/>
        </w:rPr>
        <w:t>ά</w:t>
      </w:r>
      <w:r>
        <w:rPr>
          <w:rFonts w:eastAsia="Times New Roman"/>
          <w:szCs w:val="24"/>
        </w:rPr>
        <w:t>,</w:t>
      </w:r>
      <w:r>
        <w:rPr>
          <w:rFonts w:eastAsia="Times New Roman"/>
          <w:szCs w:val="24"/>
        </w:rPr>
        <w:t xml:space="preserve"> που σας περιέγραψα και τίποτα άλλο. </w:t>
      </w:r>
    </w:p>
    <w:p w14:paraId="4B1D4871" w14:textId="77777777" w:rsidR="00E71A02" w:rsidRDefault="00A00D33">
      <w:pPr>
        <w:spacing w:line="600" w:lineRule="auto"/>
        <w:ind w:firstLine="720"/>
        <w:contextualSpacing/>
        <w:jc w:val="both"/>
        <w:rPr>
          <w:rFonts w:eastAsia="Times New Roman"/>
          <w:szCs w:val="24"/>
        </w:rPr>
      </w:pPr>
      <w:r>
        <w:rPr>
          <w:rFonts w:eastAsia="Times New Roman"/>
          <w:szCs w:val="24"/>
        </w:rPr>
        <w:t>Όλα αυτά που αναφέρονται</w:t>
      </w:r>
      <w:r>
        <w:rPr>
          <w:rFonts w:eastAsia="Times New Roman"/>
          <w:szCs w:val="24"/>
        </w:rPr>
        <w:t>,</w:t>
      </w:r>
      <w:r>
        <w:rPr>
          <w:rFonts w:eastAsia="Times New Roman"/>
          <w:szCs w:val="24"/>
        </w:rPr>
        <w:t xml:space="preserve"> ότι οι ηλεκτρονικοί πλειστηριασμοί γίνονται για να μην μπορούν κάποιοι να διαλύουν τους </w:t>
      </w:r>
      <w:r>
        <w:rPr>
          <w:rFonts w:eastAsia="Times New Roman"/>
          <w:szCs w:val="24"/>
        </w:rPr>
        <w:t>φυσικ</w:t>
      </w:r>
      <w:r>
        <w:rPr>
          <w:rFonts w:eastAsia="Times New Roman"/>
          <w:szCs w:val="24"/>
        </w:rPr>
        <w:t>ούς και να μην δημιουργούν</w:t>
      </w:r>
      <w:r>
        <w:rPr>
          <w:rFonts w:eastAsia="Times New Roman"/>
          <w:szCs w:val="24"/>
        </w:rPr>
        <w:t>ται</w:t>
      </w:r>
      <w:r>
        <w:rPr>
          <w:rFonts w:eastAsia="Times New Roman"/>
          <w:szCs w:val="24"/>
        </w:rPr>
        <w:t xml:space="preserve"> έκνομες</w:t>
      </w:r>
      <w:r>
        <w:rPr>
          <w:rFonts w:eastAsia="Times New Roman"/>
          <w:szCs w:val="24"/>
        </w:rPr>
        <w:t xml:space="preserve"> καταστάσεις</w:t>
      </w:r>
      <w:r>
        <w:rPr>
          <w:rFonts w:eastAsia="Times New Roman"/>
          <w:szCs w:val="24"/>
        </w:rPr>
        <w:t>, αυτά, κυρίες και κύριοι συνάδελφοι,</w:t>
      </w:r>
      <w:r>
        <w:rPr>
          <w:rFonts w:eastAsia="Times New Roman"/>
          <w:szCs w:val="24"/>
        </w:rPr>
        <w:t xml:space="preserve"> θα τα ακούει κάποιος μετά από μερικά χρόνια και θα γελάει. Διότι εμείς</w:t>
      </w:r>
      <w:r>
        <w:rPr>
          <w:rFonts w:eastAsia="Times New Roman"/>
          <w:szCs w:val="24"/>
        </w:rPr>
        <w:t>,</w:t>
      </w:r>
      <w:r>
        <w:rPr>
          <w:rFonts w:eastAsia="Times New Roman"/>
          <w:szCs w:val="24"/>
        </w:rPr>
        <w:t xml:space="preserve"> δεν νομοθετούμε μόνο για το τώρα, νομοθετούμε για μια διάρκεια ετών</w:t>
      </w:r>
      <w:r>
        <w:rPr>
          <w:rFonts w:eastAsia="Times New Roman"/>
          <w:szCs w:val="24"/>
        </w:rPr>
        <w:t xml:space="preserve"> και</w:t>
      </w:r>
      <w:r>
        <w:rPr>
          <w:rFonts w:eastAsia="Times New Roman"/>
          <w:szCs w:val="24"/>
        </w:rPr>
        <w:t xml:space="preserve"> χωρίς το βάρος παρόμοιων καταστάσεων. Και αυτή είναι η ευθύνη μας απέναντι στην κοινωνία και απέναντι στους πολ</w:t>
      </w:r>
      <w:r>
        <w:rPr>
          <w:rFonts w:eastAsia="Times New Roman"/>
          <w:szCs w:val="24"/>
        </w:rPr>
        <w:t>ίτες.</w:t>
      </w:r>
    </w:p>
    <w:p w14:paraId="4B1D4872" w14:textId="77777777" w:rsidR="00E71A02" w:rsidRDefault="00A00D33">
      <w:pPr>
        <w:spacing w:line="600" w:lineRule="auto"/>
        <w:ind w:firstLine="720"/>
        <w:contextualSpacing/>
        <w:jc w:val="both"/>
        <w:rPr>
          <w:rFonts w:eastAsia="Times New Roman"/>
          <w:szCs w:val="24"/>
        </w:rPr>
      </w:pPr>
      <w:r>
        <w:rPr>
          <w:rFonts w:eastAsia="Times New Roman"/>
          <w:szCs w:val="24"/>
        </w:rPr>
        <w:t>Δεύτερον, αναφερθήκαμε εδώ πάρα πολλές φορές σχετικά με την προστασία της πρώτης κατοικίας. Και πάλι εδώ, κυρίες και κύριοι συνάδελφοι, τα γεγονότα και η πραγματικότητα βοά, διότι άκουσα βαριές κουβέντες από τον εισηγητή του ΚΚΕ.</w:t>
      </w:r>
    </w:p>
    <w:p w14:paraId="4B1D4873" w14:textId="77777777" w:rsidR="00E71A02" w:rsidRDefault="00A00D33">
      <w:pPr>
        <w:spacing w:line="600" w:lineRule="auto"/>
        <w:ind w:firstLine="720"/>
        <w:contextualSpacing/>
        <w:jc w:val="both"/>
        <w:rPr>
          <w:rFonts w:eastAsia="Times New Roman"/>
          <w:szCs w:val="24"/>
        </w:rPr>
      </w:pPr>
      <w:r>
        <w:rPr>
          <w:rFonts w:eastAsia="Times New Roman"/>
          <w:szCs w:val="24"/>
        </w:rPr>
        <w:t>Να σας πω, λοιπόν -κ</w:t>
      </w:r>
      <w:r>
        <w:rPr>
          <w:rFonts w:eastAsia="Times New Roman"/>
          <w:szCs w:val="24"/>
        </w:rPr>
        <w:t xml:space="preserve">αι να σας ξαναθυμίσω- ότι η Κυβέρνηση από τα πρώτα νομοσχέδια, τα οποία έφερε προς ψήφιση και κατέστησαν νόμοι του κράτους, ήταν η προστασία της πρώτης κατοικίας. Αυτό τίθεται </w:t>
      </w:r>
      <w:r>
        <w:rPr>
          <w:rFonts w:eastAsia="Times New Roman"/>
          <w:szCs w:val="24"/>
        </w:rPr>
        <w:t>υπό</w:t>
      </w:r>
      <w:r>
        <w:rPr>
          <w:rFonts w:eastAsia="Times New Roman"/>
          <w:szCs w:val="24"/>
        </w:rPr>
        <w:t xml:space="preserve"> αμφισβήτηση; Διότι ακούστηκε από κάπου ότι δεν υπάρχει πλαίσιο προστασίας.</w:t>
      </w:r>
    </w:p>
    <w:p w14:paraId="4B1D4874" w14:textId="77777777" w:rsidR="00E71A02" w:rsidRDefault="00A00D33">
      <w:pPr>
        <w:spacing w:line="600" w:lineRule="auto"/>
        <w:ind w:firstLine="720"/>
        <w:contextualSpacing/>
        <w:jc w:val="both"/>
        <w:rPr>
          <w:rFonts w:eastAsia="Times New Roman"/>
          <w:szCs w:val="24"/>
        </w:rPr>
      </w:pPr>
      <w:r>
        <w:rPr>
          <w:rFonts w:eastAsia="Times New Roman"/>
          <w:b/>
          <w:bCs/>
          <w:szCs w:val="24"/>
        </w:rPr>
        <w:t>Χ</w:t>
      </w:r>
      <w:r>
        <w:rPr>
          <w:rFonts w:eastAsia="Times New Roman"/>
          <w:b/>
          <w:bCs/>
          <w:szCs w:val="24"/>
        </w:rPr>
        <w:t xml:space="preserve">ΑΡΑΛΑΜΠΟΣ ΑΘΑΝΑΣΙΟΥ: </w:t>
      </w:r>
      <w:r>
        <w:rPr>
          <w:rFonts w:eastAsia="Times New Roman"/>
          <w:bCs/>
          <w:szCs w:val="24"/>
        </w:rPr>
        <w:t>Υπήρχε αυτό, Υπουργέ.</w:t>
      </w:r>
    </w:p>
    <w:p w14:paraId="4B1D487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 xml:space="preserve">Κύριε Αθανασίου, με διακόπτετε και δεν κάνετε καθόλου καλά. </w:t>
      </w:r>
    </w:p>
    <w:p w14:paraId="4B1D4876" w14:textId="77777777" w:rsidR="00E71A02" w:rsidRDefault="00A00D33">
      <w:pPr>
        <w:spacing w:line="600" w:lineRule="auto"/>
        <w:ind w:firstLine="720"/>
        <w:contextualSpacing/>
        <w:jc w:val="both"/>
        <w:rPr>
          <w:rFonts w:eastAsia="Times New Roman"/>
          <w:b/>
          <w:bCs/>
          <w:szCs w:val="24"/>
        </w:rPr>
      </w:pPr>
      <w:r>
        <w:rPr>
          <w:rFonts w:eastAsia="Times New Roman"/>
          <w:bCs/>
          <w:szCs w:val="24"/>
        </w:rPr>
        <w:t>Αφού, όμως, με διακόπτετε, θα σας πω τι υπήρχε. Υπήρχε μέχρι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 xml:space="preserve">2014 </w:t>
      </w:r>
      <w:r>
        <w:rPr>
          <w:rFonts w:eastAsia="Times New Roman"/>
          <w:bCs/>
          <w:szCs w:val="24"/>
        </w:rPr>
        <w:t>ο νόμος και έκτοτε δεν υπήρχε τίποτα. Όταν παραλάβαμε εμείς, δεν υπήρχε κανένα πλαίσιο προστασίας, γι’ αυτό ακριβώς...</w:t>
      </w:r>
    </w:p>
    <w:p w14:paraId="4B1D4877"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ΧΑΡΑΛΑΜΠΟΣ ΑΘΑΝΑΣΙΟΥ: </w:t>
      </w:r>
      <w:r>
        <w:rPr>
          <w:rFonts w:eastAsia="Times New Roman"/>
          <w:bCs/>
          <w:szCs w:val="24"/>
        </w:rPr>
        <w:t>Από το 2010.</w:t>
      </w:r>
    </w:p>
    <w:p w14:paraId="4B1D4878"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Δεν είναι έτσι ακριβώς</w:t>
      </w:r>
      <w:r>
        <w:rPr>
          <w:rFonts w:eastAsia="Times New Roman"/>
          <w:bCs/>
          <w:szCs w:val="24"/>
        </w:rPr>
        <w:t>.</w:t>
      </w:r>
    </w:p>
    <w:p w14:paraId="4B1D4879" w14:textId="77777777" w:rsidR="00E71A02" w:rsidRDefault="00A00D33">
      <w:pPr>
        <w:spacing w:line="600" w:lineRule="auto"/>
        <w:ind w:firstLine="720"/>
        <w:contextualSpacing/>
        <w:jc w:val="both"/>
        <w:rPr>
          <w:rFonts w:eastAsia="Times New Roman"/>
          <w:bCs/>
          <w:szCs w:val="24"/>
        </w:rPr>
      </w:pPr>
      <w:r>
        <w:rPr>
          <w:rFonts w:eastAsia="Times New Roman"/>
          <w:bCs/>
          <w:szCs w:val="24"/>
        </w:rPr>
        <w:t xml:space="preserve">Κύριε Αθανασίου, εγώ σέβομαι όλους τους συναδέλφους το ίδιο. </w:t>
      </w:r>
    </w:p>
    <w:p w14:paraId="4B1D487A"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ΧΑΡΑΛΑΜΠΟΣ ΑΘΑΝΑΣΙΟΥ: </w:t>
      </w:r>
      <w:r>
        <w:rPr>
          <w:rFonts w:eastAsia="Times New Roman"/>
          <w:bCs/>
          <w:szCs w:val="24"/>
        </w:rPr>
        <w:t>Δεν αντιδικούμε.</w:t>
      </w:r>
    </w:p>
    <w:p w14:paraId="4B1D487B"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Σας παρακαλώ, μη με διακόπτετε.</w:t>
      </w:r>
    </w:p>
    <w:p w14:paraId="4B1D487C"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ΧΑΡΑΛΑΜΠΟΣ ΑΘΑΝΑΣΙΟΥ: </w:t>
      </w:r>
      <w:r>
        <w:rPr>
          <w:rFonts w:eastAsia="Times New Roman"/>
          <w:bCs/>
          <w:szCs w:val="24"/>
        </w:rPr>
        <w:t>Δεν σας διέκοψα, σα</w:t>
      </w:r>
      <w:r>
        <w:rPr>
          <w:rFonts w:eastAsia="Times New Roman"/>
          <w:bCs/>
          <w:szCs w:val="24"/>
        </w:rPr>
        <w:t>ς διόρθωσα.</w:t>
      </w:r>
    </w:p>
    <w:p w14:paraId="4B1D487D"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Ξέρετε, λοιπόν, ότι είχαν ξεκινήσει εκείνο το περιβόητο εικοσαήμερο, από 1ης</w:t>
      </w:r>
      <w:r>
        <w:rPr>
          <w:rFonts w:eastAsia="Times New Roman"/>
          <w:bCs/>
          <w:szCs w:val="24"/>
          <w:vertAlign w:val="superscript"/>
        </w:rPr>
        <w:t xml:space="preserve"> </w:t>
      </w:r>
      <w:r>
        <w:rPr>
          <w:rFonts w:eastAsia="Times New Roman"/>
          <w:bCs/>
          <w:szCs w:val="24"/>
        </w:rPr>
        <w:t xml:space="preserve">μέχρι 25 Ιανουαρίου, που έγιναν οι εκλογές, πλειστηριασμοί πρώτης κατοικίας σε όλη την </w:t>
      </w:r>
      <w:r>
        <w:rPr>
          <w:rFonts w:eastAsia="Times New Roman"/>
          <w:bCs/>
          <w:szCs w:val="24"/>
        </w:rPr>
        <w:t>Ελλάδα. Και τότε</w:t>
      </w:r>
      <w:r>
        <w:rPr>
          <w:rFonts w:eastAsia="Times New Roman"/>
          <w:bCs/>
          <w:szCs w:val="24"/>
        </w:rPr>
        <w:t>,</w:t>
      </w:r>
      <w:r>
        <w:rPr>
          <w:rFonts w:eastAsia="Times New Roman"/>
          <w:bCs/>
          <w:szCs w:val="24"/>
        </w:rPr>
        <w:t xml:space="preserve"> δικαίως φωνάζαμε εμείς: «Κανένα σπίτι στα χέρια τραπεζίτη!» </w:t>
      </w:r>
      <w:r>
        <w:rPr>
          <w:rFonts w:eastAsia="Times New Roman"/>
          <w:szCs w:val="24"/>
        </w:rPr>
        <w:t>Το φωνάζαμε και είμαστε περήφανοι που το φωνάζαμε, γιατί εμείς</w:t>
      </w:r>
      <w:r>
        <w:rPr>
          <w:rFonts w:eastAsia="Times New Roman"/>
          <w:szCs w:val="24"/>
        </w:rPr>
        <w:t>,</w:t>
      </w:r>
      <w:r>
        <w:rPr>
          <w:rFonts w:eastAsia="Times New Roman"/>
          <w:szCs w:val="24"/>
        </w:rPr>
        <w:t xml:space="preserve"> πρώτα και κύρια</w:t>
      </w:r>
      <w:r>
        <w:rPr>
          <w:rFonts w:eastAsia="Times New Roman"/>
          <w:szCs w:val="24"/>
        </w:rPr>
        <w:t>,</w:t>
      </w:r>
      <w:r>
        <w:rPr>
          <w:rFonts w:eastAsia="Times New Roman"/>
          <w:szCs w:val="24"/>
        </w:rPr>
        <w:t xml:space="preserve"> προστατέψαμε την πρώτη κατοικία από τέτοιες καταστάσεις. </w:t>
      </w:r>
    </w:p>
    <w:p w14:paraId="4B1D487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Και νομοθετήσαμε, κυρίες και κύριοι </w:t>
      </w:r>
      <w:r>
        <w:rPr>
          <w:rFonts w:eastAsia="Times New Roman"/>
          <w:szCs w:val="24"/>
        </w:rPr>
        <w:t>συνάδελφοι, πάνω σ’ αυτό το ζήτημα.</w:t>
      </w:r>
    </w:p>
    <w:p w14:paraId="4B1D48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είπαμε με τον νόμο Σταθάκη; Ότι πλέον οποιοσδήποτε πολίτης δεν μπορεί να εξυπηρετήσει το στεγαστικό του δάνειο</w:t>
      </w:r>
      <w:r>
        <w:rPr>
          <w:rFonts w:eastAsia="Times New Roman" w:cs="Times New Roman"/>
          <w:szCs w:val="24"/>
        </w:rPr>
        <w:t>,</w:t>
      </w:r>
      <w:r>
        <w:rPr>
          <w:rFonts w:eastAsia="Times New Roman" w:cs="Times New Roman"/>
          <w:szCs w:val="24"/>
        </w:rPr>
        <w:t xml:space="preserve"> που αφορά πρώτη κατοικία, έχει τη δυνατότητα να απευθυνθεί στη </w:t>
      </w:r>
      <w:r>
        <w:rPr>
          <w:rFonts w:eastAsia="Times New Roman" w:cs="Times New Roman"/>
          <w:szCs w:val="24"/>
        </w:rPr>
        <w:t>δ</w:t>
      </w:r>
      <w:r>
        <w:rPr>
          <w:rFonts w:eastAsia="Times New Roman" w:cs="Times New Roman"/>
          <w:szCs w:val="24"/>
        </w:rPr>
        <w:t>ικαιοσύνη, να κριθεί ότι δεν μπορεί και ν</w:t>
      </w:r>
      <w:r>
        <w:rPr>
          <w:rFonts w:eastAsia="Times New Roman" w:cs="Times New Roman"/>
          <w:szCs w:val="24"/>
        </w:rPr>
        <w:t xml:space="preserve">α εξαιρεθεί όλων των δυσμενών μέτρων και εξελίξεων αυτής της διαδικασίας. Έγιναν αυτά; Υπάρχει κάποιος που να το αμφισβητεί; Κανένας.  </w:t>
      </w:r>
    </w:p>
    <w:p w14:paraId="4B1D48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Εγώ, όταν ανέβω. </w:t>
      </w:r>
    </w:p>
    <w:p w14:paraId="4B1D48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w:t>
      </w:r>
      <w:r>
        <w:rPr>
          <w:rFonts w:eastAsia="Times New Roman" w:cs="Times New Roman"/>
          <w:szCs w:val="24"/>
        </w:rPr>
        <w:t xml:space="preserve">ν αμφισβητείτε τον νόμο, τι να πω; </w:t>
      </w:r>
    </w:p>
    <w:p w14:paraId="4B1D48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Αυτή ήταν η κατάσταση και η χρονική αλληλουχία. Σας ξαναλέω και πάλι ότι ο δικός σας νόμος σταμάτησε να ισχύει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και το ξέρετε πολύ καλά. </w:t>
      </w:r>
      <w:r>
        <w:rPr>
          <w:rFonts w:eastAsia="Times New Roman" w:cs="Times New Roman"/>
          <w:szCs w:val="24"/>
        </w:rPr>
        <w:t>Δ</w:t>
      </w:r>
      <w:r>
        <w:rPr>
          <w:rFonts w:eastAsia="Times New Roman" w:cs="Times New Roman"/>
          <w:szCs w:val="24"/>
        </w:rPr>
        <w:t>εν είχατε πάρει κανένα μέτρο περαιτέρω…</w:t>
      </w:r>
    </w:p>
    <w:p w14:paraId="4B1D48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Ο νόμο</w:t>
      </w:r>
      <w:r>
        <w:rPr>
          <w:rFonts w:eastAsia="Times New Roman" w:cs="Times New Roman"/>
          <w:szCs w:val="24"/>
        </w:rPr>
        <w:t xml:space="preserve">ς Κατσέλη δεν υπήρχε; </w:t>
      </w:r>
    </w:p>
    <w:p w14:paraId="4B1D48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Όχι, ο νόμος Κατσέλη, κύριε συνάδελφε. Σας λέω για 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προστασία της πρώτης κατοικίας. Δεν καταλαβαίνετε ελληνικά; Εμείς εντάξαμε την προστασία τη</w:t>
      </w:r>
      <w:r>
        <w:rPr>
          <w:rFonts w:eastAsia="Times New Roman" w:cs="Times New Roman"/>
          <w:szCs w:val="24"/>
        </w:rPr>
        <w:t xml:space="preserve">ς πρώτης κατοικίας στον νόμο Κατσέλη με την τροποποίηση Σταθάκη. Αυτά δεν τα καταλαβαίνετε. </w:t>
      </w:r>
    </w:p>
    <w:p w14:paraId="4B1D48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Εξαιρούσαμε χρέη στο </w:t>
      </w:r>
      <w:r>
        <w:rPr>
          <w:rFonts w:eastAsia="Times New Roman" w:cs="Times New Roman"/>
          <w:szCs w:val="24"/>
        </w:rPr>
        <w:t>δημόσιο</w:t>
      </w:r>
      <w:r>
        <w:rPr>
          <w:rFonts w:eastAsia="Times New Roman" w:cs="Times New Roman"/>
          <w:szCs w:val="24"/>
        </w:rPr>
        <w:t>.</w:t>
      </w:r>
    </w:p>
    <w:p w14:paraId="4B1D48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Αθανασίου, σας παρακαλώ. </w:t>
      </w:r>
    </w:p>
    <w:p w14:paraId="4B1D48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τα καταλαβαίνετε. Δεν πειράζει. </w:t>
      </w:r>
    </w:p>
    <w:p w14:paraId="4B1D48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Σας λέμε, λοιπόν, ποια ήταν η κατάσταση και δεν νομίζω ότι κανένας… </w:t>
      </w:r>
    </w:p>
    <w:p w14:paraId="4B1D48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Λήγει τώρα. </w:t>
      </w:r>
    </w:p>
    <w:p w14:paraId="4B1D48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 xml:space="preserve">Διαφάνειας και Ανθρωπίνων Δικαιωμάτων): </w:t>
      </w:r>
      <w:r>
        <w:rPr>
          <w:rFonts w:eastAsia="Times New Roman" w:cs="Times New Roman"/>
          <w:szCs w:val="24"/>
        </w:rPr>
        <w:t>Όχι, ούτε λήγει τώρα, κύριε συνάδελφε. Λήγει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δηλαδή έχουμε μπροστά μας ένα ολόκληρο έτος. Και έχει πει ο Πρωθυπουργός κατ’ επανάληψη ότι η Κυβέρνηση αυτό το ζήτημα το εξετάζει και το επανεξετάζει και όταν</w:t>
      </w:r>
      <w:r>
        <w:rPr>
          <w:rFonts w:eastAsia="Times New Roman" w:cs="Times New Roman"/>
          <w:szCs w:val="24"/>
        </w:rPr>
        <w:t xml:space="preserve"> δει ότι μπορεί να προκύψει πρόβλημα, θα το λύσει νομοθετικά. Το έχει πει ο Πρωθυπουργός και δεν νομίζω ότι χρειάζεται να πω εγώ τίποτα περισσότερο επ’ αυτού. </w:t>
      </w:r>
    </w:p>
    <w:p w14:paraId="4B1D48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είχε νομοθετήσει την προστασία της πρώτης κατοικίας για στεγαστικά δάνεια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 είχαν λάβει συμπολίτες μας, συνάνθρωποί μας, που ξαφνικά με την έναρξη της κρίσης βρέθηκαν να μην μπορούν να τα εξυπηρετήσουν. Επαναλαμβάνω: Στεγαστικά δάνεια πολιτών</w:t>
      </w:r>
      <w:r>
        <w:rPr>
          <w:rFonts w:eastAsia="Times New Roman" w:cs="Times New Roman"/>
          <w:szCs w:val="24"/>
        </w:rPr>
        <w:t>,</w:t>
      </w:r>
      <w:r>
        <w:rPr>
          <w:rFonts w:eastAsia="Times New Roman" w:cs="Times New Roman"/>
          <w:szCs w:val="24"/>
        </w:rPr>
        <w:t xml:space="preserve"> που πήραν από τις τράπεζες. </w:t>
      </w:r>
    </w:p>
    <w:p w14:paraId="4B1D48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 αυτό και το σύνθημα «κανένα σπίτι στα χέρια τρ</w:t>
      </w:r>
      <w:r>
        <w:rPr>
          <w:rFonts w:eastAsia="Times New Roman" w:cs="Times New Roman"/>
          <w:szCs w:val="24"/>
        </w:rPr>
        <w:t>απεζίτη» επαναλαμβάνω ότι εμείς -πείτε το όσες φορές θέλετε- το αποδεχόμαστε απολύτως. Όποιος θέλει, ας το λέει. Γιατί το λέμε και τώρα. Η προστασία της πρώτης κατοικίας, της λαϊκής κατοικίας, είναι για εμάς πρώτο και κύριο ζητούμενο και γι’ αυτό την προστ</w:t>
      </w:r>
      <w:r>
        <w:rPr>
          <w:rFonts w:eastAsia="Times New Roman" w:cs="Times New Roman"/>
          <w:szCs w:val="24"/>
        </w:rPr>
        <w:t xml:space="preserve">ατεύουμε απολύτως. </w:t>
      </w:r>
    </w:p>
    <w:p w14:paraId="4B1D48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είχε πει ποτέ η Κυβέρνηση, ή είχε προτείνει κάποιος, ότι από τους πλειστηριασμούς πρέπει να εξαιρεθούν ιδιωτικά χρέη; </w:t>
      </w:r>
    </w:p>
    <w:p w14:paraId="4B1D48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μπορεί να γίνει. </w:t>
      </w:r>
    </w:p>
    <w:p w14:paraId="4B1D48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Ούτως ή άλλως</w:t>
      </w:r>
      <w:r>
        <w:rPr>
          <w:rFonts w:eastAsia="Times New Roman" w:cs="Times New Roman"/>
          <w:szCs w:val="24"/>
        </w:rPr>
        <w:t>,</w:t>
      </w:r>
      <w:r>
        <w:rPr>
          <w:rFonts w:eastAsia="Times New Roman" w:cs="Times New Roman"/>
          <w:szCs w:val="24"/>
        </w:rPr>
        <w:t xml:space="preserve"> δεν μπορεί να γίνει, κύριε Λάππα. Σωστά το λέτε. </w:t>
      </w:r>
    </w:p>
    <w:p w14:paraId="4B1D48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ένας έμπορος έχει ένα χρέος στον προμηθευτή του, μετά από μία μακρά δικαστική </w:t>
      </w:r>
      <w:r>
        <w:rPr>
          <w:rFonts w:eastAsia="Times New Roman" w:cs="Times New Roman"/>
          <w:szCs w:val="24"/>
        </w:rPr>
        <w:t>διαδικασία, διότι αυτό το βγάζουν από τον λογαριασμό, ο οποίος πλέον έχει στα χέρια του εκτελεστό τίτλο, θα τον υποχρεώσουμε να μην εκτελέσει την απόφαση και να καταστραφεί και ο ίδιος οικονομικά; Υπάρχει κάποιο νομικό πεδίο</w:t>
      </w:r>
      <w:r>
        <w:rPr>
          <w:rFonts w:eastAsia="Times New Roman" w:cs="Times New Roman"/>
          <w:szCs w:val="24"/>
        </w:rPr>
        <w:t>,</w:t>
      </w:r>
      <w:r>
        <w:rPr>
          <w:rFonts w:eastAsia="Times New Roman" w:cs="Times New Roman"/>
          <w:szCs w:val="24"/>
        </w:rPr>
        <w:t xml:space="preserve"> στο οποίο να στηρίζεται μία τέ</w:t>
      </w:r>
      <w:r>
        <w:rPr>
          <w:rFonts w:eastAsia="Times New Roman" w:cs="Times New Roman"/>
          <w:szCs w:val="24"/>
        </w:rPr>
        <w:t xml:space="preserve">τοια απόφαση; </w:t>
      </w:r>
    </w:p>
    <w:p w14:paraId="4B1D48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Ένας εργαζόμενος, κυρίες και κύριοι συνάδελφοι, ο οποίος έχει απαίτηση έναντι του εργοδότη του ούτε αυτός θα κάνει πλειστηριασμό για να εισπράξει τα δεδουλευμένα; Ούτε αυτός; Θα προστατευτεί και αυτή η κατάσταση; Ακόμα και αν έχει πρώτη κατο</w:t>
      </w:r>
      <w:r>
        <w:rPr>
          <w:rFonts w:eastAsia="Times New Roman" w:cs="Times New Roman"/>
          <w:szCs w:val="24"/>
        </w:rPr>
        <w:t>ικία ο εργοδότης. Θα τον προστατεύσει ποιος; Αυτά είναι παραδείγματα</w:t>
      </w:r>
      <w:r>
        <w:rPr>
          <w:rFonts w:eastAsia="Times New Roman" w:cs="Times New Roman"/>
          <w:szCs w:val="24"/>
        </w:rPr>
        <w:t>,</w:t>
      </w:r>
      <w:r>
        <w:rPr>
          <w:rFonts w:eastAsia="Times New Roman" w:cs="Times New Roman"/>
          <w:szCs w:val="24"/>
        </w:rPr>
        <w:t xml:space="preserve"> που τα ζούμε οι δικηγόροι κάθε ημέρα.  </w:t>
      </w:r>
    </w:p>
    <w:p w14:paraId="4B1D48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Μία σύζυγος</w:t>
      </w:r>
      <w:r>
        <w:rPr>
          <w:rFonts w:eastAsia="Times New Roman" w:cs="Times New Roman"/>
          <w:szCs w:val="24"/>
        </w:rPr>
        <w:t>,</w:t>
      </w:r>
      <w:r>
        <w:rPr>
          <w:rFonts w:eastAsia="Times New Roman" w:cs="Times New Roman"/>
          <w:szCs w:val="24"/>
        </w:rPr>
        <w:t xml:space="preserve"> η οποία διεκδικεί από τον σύζυγό της διατροφή των παιδιών ούτε αυτή θα φτάσει στον πλειστηριασμό να εισπράξει τα χρήματα τα οποία ανά</w:t>
      </w:r>
      <w:r>
        <w:rPr>
          <w:rFonts w:eastAsia="Times New Roman" w:cs="Times New Roman"/>
          <w:szCs w:val="24"/>
        </w:rPr>
        <w:t xml:space="preserve">γονται στη διατροφή και τη ζωή των τέκνων; Τίποτα; Κανένας; Τι ωραία! Αυτή θα είναι η έννομη τάξη στη χώρα. </w:t>
      </w:r>
    </w:p>
    <w:p w14:paraId="4B1D489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Επομένως, όσοι μας λένε ότι εμείς αφήνουμε ανοιχτά πεδία, να σας πω ότι αυτό το πεδίο των ιδιωτικών διαφορών ούτε χρήζει προστασίας ούτε μπορεί να </w:t>
      </w:r>
      <w:r>
        <w:rPr>
          <w:rFonts w:eastAsia="Times New Roman"/>
          <w:szCs w:val="24"/>
        </w:rPr>
        <w:t xml:space="preserve">προστατευτεί. </w:t>
      </w:r>
    </w:p>
    <w:p w14:paraId="4B1D4894" w14:textId="77777777" w:rsidR="00E71A02" w:rsidRDefault="00A00D33">
      <w:pPr>
        <w:spacing w:line="600" w:lineRule="auto"/>
        <w:ind w:firstLine="720"/>
        <w:contextualSpacing/>
        <w:jc w:val="both"/>
        <w:rPr>
          <w:rFonts w:eastAsia="Times New Roman"/>
          <w:szCs w:val="24"/>
        </w:rPr>
      </w:pPr>
      <w:r>
        <w:rPr>
          <w:rFonts w:eastAsia="Times New Roman"/>
          <w:szCs w:val="24"/>
        </w:rPr>
        <w:t>Ν</w:t>
      </w:r>
      <w:r>
        <w:rPr>
          <w:rFonts w:eastAsia="Times New Roman"/>
          <w:szCs w:val="24"/>
        </w:rPr>
        <w:t>α σας πω και κάτι. Το είπα στην αρχή, αλλά ορισμένοι το ξεπέρασαν. Δεν μου λέτε, κυρίες και κύριοι συνάδελφοι: Έχετε εσείς υπόψη σας, αυτή την περίοδο</w:t>
      </w:r>
      <w:r>
        <w:rPr>
          <w:rFonts w:eastAsia="Times New Roman"/>
          <w:szCs w:val="24"/>
        </w:rPr>
        <w:t>,</w:t>
      </w:r>
      <w:r>
        <w:rPr>
          <w:rFonts w:eastAsia="Times New Roman"/>
          <w:szCs w:val="24"/>
        </w:rPr>
        <w:t xml:space="preserve"> που ορισμένοι έρχονται στα ειρηνοδικεία και παριστάνουν τους αγανακτισμένους και διαμαρτ</w:t>
      </w:r>
      <w:r>
        <w:rPr>
          <w:rFonts w:eastAsia="Times New Roman"/>
          <w:szCs w:val="24"/>
        </w:rPr>
        <w:t>υρόμενους, εκείνη την ώρα στο ειρηνοδικείο ή στο γραφείο του συμβολαιογράφου να βγαίνει σε πλειστηριασμό κα</w:t>
      </w:r>
      <w:r>
        <w:rPr>
          <w:rFonts w:eastAsia="Times New Roman"/>
          <w:szCs w:val="24"/>
        </w:rPr>
        <w:t>μ</w:t>
      </w:r>
      <w:r>
        <w:rPr>
          <w:rFonts w:eastAsia="Times New Roman"/>
          <w:szCs w:val="24"/>
        </w:rPr>
        <w:t xml:space="preserve">μία πρώτη κατοικία, λαϊκή κατοικία από στεγαστικό δάνειο δανειολήπτη τράπεζας; </w:t>
      </w:r>
    </w:p>
    <w:p w14:paraId="4B1D4895" w14:textId="77777777" w:rsidR="00E71A02" w:rsidRDefault="00A00D33">
      <w:pPr>
        <w:spacing w:line="600" w:lineRule="auto"/>
        <w:ind w:firstLine="720"/>
        <w:contextualSpacing/>
        <w:jc w:val="both"/>
        <w:rPr>
          <w:rFonts w:eastAsia="Times New Roman"/>
          <w:szCs w:val="24"/>
        </w:rPr>
      </w:pPr>
      <w:r>
        <w:rPr>
          <w:rFonts w:eastAsia="Times New Roman"/>
          <w:szCs w:val="24"/>
        </w:rPr>
        <w:t>Διότι</w:t>
      </w:r>
      <w:r>
        <w:rPr>
          <w:rFonts w:eastAsia="Times New Roman"/>
          <w:szCs w:val="24"/>
        </w:rPr>
        <w:t xml:space="preserve">, </w:t>
      </w:r>
      <w:r>
        <w:rPr>
          <w:rFonts w:eastAsia="Times New Roman"/>
          <w:szCs w:val="24"/>
        </w:rPr>
        <w:t xml:space="preserve">σας λέμε ότι </w:t>
      </w:r>
      <w:r>
        <w:rPr>
          <w:rFonts w:eastAsia="Times New Roman"/>
          <w:szCs w:val="24"/>
        </w:rPr>
        <w:t>εμείς</w:t>
      </w:r>
      <w:r>
        <w:rPr>
          <w:rFonts w:eastAsia="Times New Roman"/>
          <w:szCs w:val="24"/>
        </w:rPr>
        <w:t xml:space="preserve"> έχουμε συστήσει παρατηρητήριο και παρακολο</w:t>
      </w:r>
      <w:r>
        <w:rPr>
          <w:rFonts w:eastAsia="Times New Roman"/>
          <w:szCs w:val="24"/>
        </w:rPr>
        <w:t>υθούμε έναν προς έναν τους πλειστηριασμούς και δεν υπάρχει κανένας. Ποιοι πλειστηριασμοί γίνονται; Κυρίες και κύριοι συνάδελφοι, πριν δέκα μέρες εκπλειστηριάστηκε ακίνητο δανείου –προσέξτε τα νούμερα- 1.450.000 ελβετικών φράγκων, με ηλεκτρονικό πλειστηριασ</w:t>
      </w:r>
      <w:r>
        <w:rPr>
          <w:rFonts w:eastAsia="Times New Roman"/>
          <w:szCs w:val="24"/>
        </w:rPr>
        <w:t xml:space="preserve">μό. Και κάτω από το γραφείο της συμβολαιογράφου υπήρχαν διαμαρτυρόμενοι πολίτες, οι οποίοι ζητούσαν να μην διενεργηθεί ο ηλεκτρονικός αυτός πλειστηριασμός. </w:t>
      </w:r>
    </w:p>
    <w:p w14:paraId="4B1D4896" w14:textId="77777777" w:rsidR="00E71A02" w:rsidRDefault="00A00D33">
      <w:pPr>
        <w:spacing w:line="600" w:lineRule="auto"/>
        <w:ind w:firstLine="720"/>
        <w:contextualSpacing/>
        <w:jc w:val="both"/>
        <w:rPr>
          <w:rFonts w:eastAsia="Times New Roman"/>
          <w:szCs w:val="24"/>
        </w:rPr>
      </w:pPr>
      <w:r>
        <w:rPr>
          <w:rFonts w:eastAsia="Times New Roman"/>
          <w:szCs w:val="24"/>
        </w:rPr>
        <w:t>Να τους συγχαρούμε; Σας ερωτώ, κύριοι συνάδελφοι. Εκπλειστηριαζόταν ακίνητο για το οποίο ο δανειολή</w:t>
      </w:r>
      <w:r>
        <w:rPr>
          <w:rFonts w:eastAsia="Times New Roman"/>
          <w:szCs w:val="24"/>
        </w:rPr>
        <w:t xml:space="preserve">πτης έλαβε δάνειο 1.450.000 ελβετικά φράγκα, πρώτη κατοικία, -η οποία δεν εμπίπτει στην προστασία του νόμου, διότι ξέρετε ότι η προστασία κλιμακώνεται μέχρι 280.000 ευρώ για οικογένεια με τρία παιδιά- και υπήρχαν </w:t>
      </w:r>
      <w:r>
        <w:rPr>
          <w:rFonts w:eastAsia="Times New Roman"/>
          <w:szCs w:val="24"/>
        </w:rPr>
        <w:t>σ</w:t>
      </w:r>
      <w:r>
        <w:rPr>
          <w:rFonts w:eastAsia="Times New Roman"/>
          <w:szCs w:val="24"/>
        </w:rPr>
        <w:t>το γραφείο της συμβολαιογράφου διαμαρτυρόμ</w:t>
      </w:r>
      <w:r>
        <w:rPr>
          <w:rFonts w:eastAsia="Times New Roman"/>
          <w:szCs w:val="24"/>
        </w:rPr>
        <w:t>ενοι, για να προστατεύσουν τον «φτωχό» αυτό άνθρωπο, ο οποίος είχε φτιάξει μια ωραία βίλα</w:t>
      </w:r>
      <w:r>
        <w:rPr>
          <w:rFonts w:eastAsia="Times New Roman"/>
          <w:szCs w:val="24"/>
        </w:rPr>
        <w:t>,</w:t>
      </w:r>
      <w:r>
        <w:rPr>
          <w:rFonts w:eastAsia="Times New Roman"/>
          <w:szCs w:val="24"/>
        </w:rPr>
        <w:t xml:space="preserve"> με πισίνα στην Κηφισιά και </w:t>
      </w:r>
      <w:r>
        <w:rPr>
          <w:rFonts w:eastAsia="Times New Roman"/>
          <w:szCs w:val="24"/>
        </w:rPr>
        <w:t xml:space="preserve">υποτίθεται ότι </w:t>
      </w:r>
      <w:r>
        <w:rPr>
          <w:rFonts w:eastAsia="Times New Roman"/>
          <w:szCs w:val="24"/>
        </w:rPr>
        <w:t xml:space="preserve">έπρεπε να προστατευτεί και ζητούσαν να μην συνεχιστεί ο πλειστηριασμός. </w:t>
      </w:r>
    </w:p>
    <w:p w14:paraId="4B1D4897" w14:textId="77777777" w:rsidR="00E71A02" w:rsidRDefault="00A00D33">
      <w:pPr>
        <w:spacing w:line="600" w:lineRule="auto"/>
        <w:ind w:firstLine="720"/>
        <w:contextualSpacing/>
        <w:jc w:val="both"/>
        <w:rPr>
          <w:rFonts w:eastAsia="Times New Roman"/>
          <w:szCs w:val="24"/>
        </w:rPr>
      </w:pPr>
      <w:r>
        <w:rPr>
          <w:rFonts w:eastAsia="Times New Roman"/>
          <w:szCs w:val="24"/>
        </w:rPr>
        <w:t>Πείτε μου: Έχει κα</w:t>
      </w:r>
      <w:r>
        <w:rPr>
          <w:rFonts w:eastAsia="Times New Roman"/>
          <w:szCs w:val="24"/>
        </w:rPr>
        <w:t>μ</w:t>
      </w:r>
      <w:r>
        <w:rPr>
          <w:rFonts w:eastAsia="Times New Roman"/>
          <w:szCs w:val="24"/>
        </w:rPr>
        <w:t xml:space="preserve">μία </w:t>
      </w:r>
      <w:r>
        <w:rPr>
          <w:rFonts w:eastAsia="Times New Roman"/>
          <w:szCs w:val="24"/>
        </w:rPr>
        <w:t>σχέση</w:t>
      </w:r>
      <w:r>
        <w:rPr>
          <w:rFonts w:eastAsia="Times New Roman"/>
          <w:szCs w:val="24"/>
        </w:rPr>
        <w:t xml:space="preserve"> με το κίνημα προστασί</w:t>
      </w:r>
      <w:r>
        <w:rPr>
          <w:rFonts w:eastAsia="Times New Roman"/>
          <w:szCs w:val="24"/>
        </w:rPr>
        <w:t>ας της πρώτης κατοικίας, της λαϊκής κατοικίας, αυτό που σας λέω; Και πείτε μου, λοιπόν, εσείς που διαμαρτύρεστε σχετικά: Έγινε κανένας πλειστηριασμός</w:t>
      </w:r>
      <w:r>
        <w:rPr>
          <w:rFonts w:eastAsia="Times New Roman"/>
          <w:szCs w:val="24"/>
        </w:rPr>
        <w:t xml:space="preserve"> -</w:t>
      </w:r>
      <w:r>
        <w:rPr>
          <w:rFonts w:eastAsia="Times New Roman"/>
          <w:szCs w:val="24"/>
        </w:rPr>
        <w:t>όχι με ηλεκτρονικό τρόπο</w:t>
      </w:r>
      <w:r>
        <w:rPr>
          <w:rFonts w:eastAsia="Times New Roman"/>
          <w:szCs w:val="24"/>
        </w:rPr>
        <w:t>-</w:t>
      </w:r>
      <w:r>
        <w:rPr>
          <w:rFonts w:eastAsia="Times New Roman"/>
          <w:szCs w:val="24"/>
        </w:rPr>
        <w:t xml:space="preserve"> με φυσικό </w:t>
      </w:r>
      <w:r>
        <w:rPr>
          <w:rFonts w:eastAsia="Times New Roman"/>
          <w:szCs w:val="24"/>
        </w:rPr>
        <w:t>τρόπο</w:t>
      </w:r>
      <w:r>
        <w:rPr>
          <w:rFonts w:eastAsia="Times New Roman"/>
          <w:szCs w:val="24"/>
        </w:rPr>
        <w:t>, στο ειρηνοδικείο, που να αφορά πρώτη κατοικία και λαϊκή κατοικ</w:t>
      </w:r>
      <w:r>
        <w:rPr>
          <w:rFonts w:eastAsia="Times New Roman"/>
          <w:szCs w:val="24"/>
        </w:rPr>
        <w:t xml:space="preserve">ία και επιδίδεστε σε αυτές τις εκφράσεις; </w:t>
      </w:r>
    </w:p>
    <w:p w14:paraId="4B1D4898" w14:textId="77777777" w:rsidR="00E71A02" w:rsidRDefault="00A00D33">
      <w:pPr>
        <w:spacing w:line="600" w:lineRule="auto"/>
        <w:ind w:firstLine="720"/>
        <w:contextualSpacing/>
        <w:jc w:val="both"/>
        <w:rPr>
          <w:rFonts w:eastAsia="Times New Roman"/>
          <w:szCs w:val="24"/>
        </w:rPr>
      </w:pPr>
      <w:r>
        <w:rPr>
          <w:rFonts w:eastAsia="Times New Roman"/>
          <w:szCs w:val="24"/>
        </w:rPr>
        <w:t>Εγώ περιμένω να μου πείτε: «Έγινε πλειστηριασμός για τον τάδε δανειολήπτη για στεγαστικό δάνειο, τότε, εκεί, για πρώτη κατοικία, λαϊκή κατοικία.» Κα</w:t>
      </w:r>
      <w:r>
        <w:rPr>
          <w:rFonts w:eastAsia="Times New Roman"/>
          <w:szCs w:val="24"/>
        </w:rPr>
        <w:t>μ</w:t>
      </w:r>
      <w:r>
        <w:rPr>
          <w:rFonts w:eastAsia="Times New Roman"/>
          <w:szCs w:val="24"/>
        </w:rPr>
        <w:t>μία, κυρίες και κύριοι συνάδελφοι, -και το λέω αυτό</w:t>
      </w:r>
      <w:r>
        <w:rPr>
          <w:rFonts w:eastAsia="Times New Roman"/>
          <w:szCs w:val="24"/>
        </w:rPr>
        <w:t>,</w:t>
      </w:r>
      <w:r>
        <w:rPr>
          <w:rFonts w:eastAsia="Times New Roman"/>
          <w:szCs w:val="24"/>
        </w:rPr>
        <w:t xml:space="preserve"> για να το ακούσει ο ελληνικός λαός- διαδικασία δεν υπήρξε ενώπιον υπαλλήλων πλειστηριασμού, γι’ αυτό που λέμε πρώτη κατοικία και λαϊκή κατοικία.  </w:t>
      </w:r>
    </w:p>
    <w:p w14:paraId="4B1D4899" w14:textId="77777777" w:rsidR="00E71A02" w:rsidRDefault="00A00D33">
      <w:pPr>
        <w:spacing w:line="600" w:lineRule="auto"/>
        <w:ind w:firstLine="720"/>
        <w:contextualSpacing/>
        <w:jc w:val="both"/>
        <w:rPr>
          <w:rFonts w:eastAsia="Times New Roman"/>
          <w:szCs w:val="24"/>
        </w:rPr>
      </w:pPr>
      <w:r>
        <w:rPr>
          <w:rFonts w:eastAsia="Times New Roman"/>
          <w:szCs w:val="24"/>
        </w:rPr>
        <w:t>Κάνετε και κάτι άλλο, το οποίο είναι χειρότερο αυτού που λέω. Διότι κάποιοι μπορεί να έχουν άγνοια και μπορε</w:t>
      </w:r>
      <w:r>
        <w:rPr>
          <w:rFonts w:eastAsia="Times New Roman"/>
          <w:szCs w:val="24"/>
        </w:rPr>
        <w:t>ί πολλοί από αυτούς που προστρέχουν, δήθεν, να διαμαρτυρηθούν, να μην γνωρίζουν. Ποιοι πλειστηριασμοί διενεργούνται; Δεν αναφέρομαι σε αυτούς που δεν ξέρουν, τα συγκροτήματα Τύπου και κυρίως το συγκρότημα του κ. Μαρινάκη, ο οποίος έβγαζε κάθε τρεις και λίγ</w:t>
      </w:r>
      <w:r>
        <w:rPr>
          <w:rFonts w:eastAsia="Times New Roman"/>
          <w:szCs w:val="24"/>
        </w:rPr>
        <w:t>ο περιπτώσεις και διαψεύδοντο, μία προς μία, από το Υπουργείο Δικαιοσύνης. Δεν αφορούσε κα</w:t>
      </w:r>
      <w:r>
        <w:rPr>
          <w:rFonts w:eastAsia="Times New Roman"/>
          <w:szCs w:val="24"/>
        </w:rPr>
        <w:t>μ</w:t>
      </w:r>
      <w:r>
        <w:rPr>
          <w:rFonts w:eastAsia="Times New Roman"/>
          <w:szCs w:val="24"/>
        </w:rPr>
        <w:t>μία την πρώτη κατοικία και λαϊκή κατοικία. Οι περισσότερες ήταν ιδιωτικά χρέη. Γίνεται κάτι άλλο, το οποίο, ξαναλέω, είναι χειρότερο. Επειδή ακριβώς δεν υπάρχει κανέ</w:t>
      </w:r>
      <w:r>
        <w:rPr>
          <w:rFonts w:eastAsia="Times New Roman"/>
          <w:szCs w:val="24"/>
        </w:rPr>
        <w:t xml:space="preserve">νας πλειστηριασμός, ορισμένοι αναφέρθηκαν σε κατασχέσεις. </w:t>
      </w:r>
    </w:p>
    <w:p w14:paraId="4B1D489A" w14:textId="77777777" w:rsidR="00E71A02" w:rsidRDefault="00A00D33">
      <w:pPr>
        <w:spacing w:line="600" w:lineRule="auto"/>
        <w:ind w:firstLine="720"/>
        <w:contextualSpacing/>
        <w:jc w:val="both"/>
        <w:rPr>
          <w:rFonts w:eastAsia="Times New Roman"/>
          <w:szCs w:val="24"/>
        </w:rPr>
      </w:pPr>
      <w:r>
        <w:rPr>
          <w:rFonts w:eastAsia="Times New Roman"/>
          <w:szCs w:val="24"/>
        </w:rPr>
        <w:t>Ξέρετε, κυρίες και κύριοι συνάδελφοι</w:t>
      </w:r>
      <w:r>
        <w:rPr>
          <w:rFonts w:eastAsia="Times New Roman"/>
          <w:szCs w:val="24"/>
        </w:rPr>
        <w:t xml:space="preserve"> -</w:t>
      </w:r>
      <w:r>
        <w:rPr>
          <w:rFonts w:eastAsia="Times New Roman"/>
          <w:szCs w:val="24"/>
        </w:rPr>
        <w:t>για όσους δεν είναι νομικοί</w:t>
      </w:r>
      <w:r>
        <w:rPr>
          <w:rFonts w:eastAsia="Times New Roman"/>
          <w:szCs w:val="24"/>
        </w:rPr>
        <w:t>-</w:t>
      </w:r>
      <w:r>
        <w:rPr>
          <w:rFonts w:eastAsia="Times New Roman"/>
          <w:szCs w:val="24"/>
        </w:rPr>
        <w:t xml:space="preserve"> άλλο η κατάσχεση και άλλο ο πλειστηριασμός. Και μάλιστα, αναφέρθηκαν σε κατασχέσεις</w:t>
      </w:r>
      <w:r>
        <w:rPr>
          <w:rFonts w:eastAsia="Times New Roman"/>
          <w:szCs w:val="24"/>
        </w:rPr>
        <w:t>,</w:t>
      </w:r>
      <w:r>
        <w:rPr>
          <w:rFonts w:eastAsia="Times New Roman"/>
          <w:szCs w:val="24"/>
        </w:rPr>
        <w:t xml:space="preserve"> που διενεργούν δημόσιοι λειτουργοί</w:t>
      </w:r>
      <w:r>
        <w:rPr>
          <w:rFonts w:eastAsia="Times New Roman"/>
          <w:szCs w:val="24"/>
        </w:rPr>
        <w:t>,</w:t>
      </w:r>
      <w:r>
        <w:rPr>
          <w:rFonts w:eastAsia="Times New Roman"/>
          <w:szCs w:val="24"/>
        </w:rPr>
        <w:t xml:space="preserve"> κατά την </w:t>
      </w:r>
      <w:r>
        <w:rPr>
          <w:rFonts w:eastAsia="Times New Roman"/>
          <w:szCs w:val="24"/>
        </w:rPr>
        <w:t>έννοια του νόμου και στο πλαίσιο των καθηκόντων. Διότι και εδώ θα σας ρωτήσω: Για πείτε μου εδώ στη Βουλή</w:t>
      </w:r>
      <w:r>
        <w:rPr>
          <w:rFonts w:eastAsia="Times New Roman"/>
          <w:szCs w:val="24"/>
        </w:rPr>
        <w:t>,</w:t>
      </w:r>
      <w:r>
        <w:rPr>
          <w:rFonts w:eastAsia="Times New Roman"/>
          <w:szCs w:val="24"/>
        </w:rPr>
        <w:t xml:space="preserve"> που μας ακούνε όλοι</w:t>
      </w:r>
      <w:r>
        <w:rPr>
          <w:rFonts w:eastAsia="Times New Roman"/>
          <w:szCs w:val="24"/>
        </w:rPr>
        <w:t xml:space="preserve">, </w:t>
      </w:r>
      <w:r>
        <w:rPr>
          <w:rFonts w:eastAsia="Times New Roman"/>
          <w:szCs w:val="24"/>
        </w:rPr>
        <w:t>μας ακούει και ο ελληνικός λαός: Εκ μέρους του δημοσίου και ασφαλιστικών ταμείων έφτασε κάποια κατάσχεση σε πλειστηριασμό; Διότι</w:t>
      </w:r>
      <w:r>
        <w:rPr>
          <w:rFonts w:eastAsia="Times New Roman"/>
          <w:szCs w:val="24"/>
        </w:rPr>
        <w:t xml:space="preserve"> εμείς δεν έχουμε υπόψη μας. Αν έχετε εσείς, πείτε μας. </w:t>
      </w:r>
    </w:p>
    <w:p w14:paraId="4B1D489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Αλλά </w:t>
      </w:r>
      <w:r>
        <w:rPr>
          <w:rFonts w:eastAsia="Times New Roman"/>
          <w:szCs w:val="24"/>
        </w:rPr>
        <w:t>το</w:t>
      </w:r>
      <w:r>
        <w:rPr>
          <w:rFonts w:eastAsia="Times New Roman"/>
          <w:szCs w:val="24"/>
        </w:rPr>
        <w:t xml:space="preserve"> να προσπαθείτε να δημιουργήσετε κλίμα</w:t>
      </w:r>
      <w:r>
        <w:rPr>
          <w:rFonts w:eastAsia="Times New Roman"/>
          <w:szCs w:val="24"/>
        </w:rPr>
        <w:t>,</w:t>
      </w:r>
      <w:r>
        <w:rPr>
          <w:rFonts w:eastAsia="Times New Roman"/>
          <w:szCs w:val="24"/>
        </w:rPr>
        <w:t xml:space="preserve"> λέγοντας ότι γίνονται κατασχέσεις για ένα θέμα</w:t>
      </w:r>
      <w:r>
        <w:rPr>
          <w:rFonts w:eastAsia="Times New Roman"/>
          <w:szCs w:val="24"/>
        </w:rPr>
        <w:t>,</w:t>
      </w:r>
      <w:r>
        <w:rPr>
          <w:rFonts w:eastAsia="Times New Roman"/>
          <w:szCs w:val="24"/>
        </w:rPr>
        <w:t xml:space="preserve"> που αφορά πλειστηριασμούς, τότε αυτό είναι λαθροχειρία. Και μάλιστα σκόπιμη</w:t>
      </w:r>
      <w:r>
        <w:rPr>
          <w:rFonts w:eastAsia="Times New Roman"/>
          <w:szCs w:val="24"/>
        </w:rPr>
        <w:t>,</w:t>
      </w:r>
      <w:r>
        <w:rPr>
          <w:rFonts w:eastAsia="Times New Roman"/>
          <w:szCs w:val="24"/>
        </w:rPr>
        <w:t xml:space="preserve"> για να παραπλανηθούν κάποιο</w:t>
      </w:r>
      <w:r>
        <w:rPr>
          <w:rFonts w:eastAsia="Times New Roman"/>
          <w:szCs w:val="24"/>
        </w:rPr>
        <w:t>ι οι οποίοι δεν καταλαβαίνουν τη διαφορά κατάσχεσης και πλειστηριασμού, ενώ αυτοί που τα λένε, τα ξέρουν πολύ καλά. Η κατάσχεση είναι το πρώτο βήμα της αναγκαστικής εκτέλεσης</w:t>
      </w:r>
      <w:r>
        <w:rPr>
          <w:rFonts w:eastAsia="Times New Roman"/>
          <w:szCs w:val="24"/>
        </w:rPr>
        <w:t>,</w:t>
      </w:r>
      <w:r>
        <w:rPr>
          <w:rFonts w:eastAsia="Times New Roman"/>
          <w:szCs w:val="24"/>
        </w:rPr>
        <w:t xml:space="preserve"> η οποία καταλήγει στον πλειστηριασμό και μεσολαβούν δεκάδες άλλες πράξεις</w:t>
      </w:r>
      <w:r>
        <w:rPr>
          <w:rFonts w:eastAsia="Times New Roman"/>
          <w:szCs w:val="24"/>
        </w:rPr>
        <w:t>,</w:t>
      </w:r>
      <w:r>
        <w:rPr>
          <w:rFonts w:eastAsia="Times New Roman"/>
          <w:szCs w:val="24"/>
        </w:rPr>
        <w:t xml:space="preserve"> από α</w:t>
      </w:r>
      <w:r>
        <w:rPr>
          <w:rFonts w:eastAsia="Times New Roman"/>
          <w:szCs w:val="24"/>
        </w:rPr>
        <w:t>νακοπές</w:t>
      </w:r>
      <w:r>
        <w:rPr>
          <w:rFonts w:eastAsia="Times New Roman"/>
          <w:szCs w:val="24"/>
        </w:rPr>
        <w:t>,</w:t>
      </w:r>
      <w:r>
        <w:rPr>
          <w:rFonts w:eastAsia="Times New Roman"/>
          <w:szCs w:val="24"/>
        </w:rPr>
        <w:t xml:space="preserve"> μέχρι διορθώσεις κ.λπ. ακόμα και συμβιβασμοί. Και αυτές οι πράξεις μπορεί να μην οδηγήσουν ποτέ σε πλειστηριασμό.</w:t>
      </w:r>
    </w:p>
    <w:p w14:paraId="4B1D489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Εδώ, λοιπόν, κυρίες και κύριοι συνάδελφοι, θα μπορούσε να διορθωθεί ένα λάθος που έγινε στην αρχή και να </w:t>
      </w:r>
      <w:r>
        <w:rPr>
          <w:rFonts w:eastAsia="Times New Roman"/>
          <w:szCs w:val="24"/>
        </w:rPr>
        <w:t>παραδεχθού</w:t>
      </w:r>
      <w:r>
        <w:rPr>
          <w:rFonts w:eastAsia="Times New Roman"/>
          <w:szCs w:val="24"/>
        </w:rPr>
        <w:t xml:space="preserve">ν κάποιοι ότι δεν </w:t>
      </w:r>
      <w:r>
        <w:rPr>
          <w:rFonts w:eastAsia="Times New Roman"/>
          <w:szCs w:val="24"/>
        </w:rPr>
        <w:t xml:space="preserve">το είχαν εκτιμήσει σωστά. Να το πουν με παρρησία. Δεν είναι κακό. Στον κοινοβουλευτικό διάλογο συμβαίνουν. </w:t>
      </w:r>
    </w:p>
    <w:p w14:paraId="4B1D489D" w14:textId="77777777" w:rsidR="00E71A02" w:rsidRDefault="00A00D33">
      <w:pPr>
        <w:spacing w:line="600" w:lineRule="auto"/>
        <w:ind w:firstLine="720"/>
        <w:contextualSpacing/>
        <w:jc w:val="both"/>
        <w:rPr>
          <w:rFonts w:eastAsia="Times New Roman"/>
          <w:szCs w:val="24"/>
        </w:rPr>
      </w:pPr>
      <w:r>
        <w:rPr>
          <w:rFonts w:eastAsia="Times New Roman"/>
          <w:szCs w:val="24"/>
        </w:rPr>
        <w:t>Εγώ προηγουμένως είπα ότι θα προβώ σε διόρθωση. Αναφέρομαι στον εισηγητή του ΚΚΕ. Είχε δίκιο γι’ αυτό που είπε. Το αναγνώρισα. Αναγνωρίστε, όμως, κα</w:t>
      </w:r>
      <w:r>
        <w:rPr>
          <w:rFonts w:eastAsia="Times New Roman"/>
          <w:szCs w:val="24"/>
        </w:rPr>
        <w:t>ι εσείς. Το αναγνώρισα διότι ακούσαμε, διασταυρώσαμε στοιχεία και το είπαμε με παρρησία. Πείτε, όμως, και εσείς ότι την πάθατε. Να το πείτε. Μην το πείτε έτσι όπως σας το λέω εγώ.</w:t>
      </w:r>
    </w:p>
    <w:p w14:paraId="4B1D489E" w14:textId="77777777" w:rsidR="00E71A02" w:rsidRDefault="00A00D33">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Θα μιλήσουμε, κύριε Κοντονή. Μην προτρέχετε.</w:t>
      </w:r>
    </w:p>
    <w:p w14:paraId="4B1D489F" w14:textId="77777777" w:rsidR="00E71A02" w:rsidRDefault="00A00D33">
      <w:pPr>
        <w:spacing w:line="600" w:lineRule="auto"/>
        <w:ind w:firstLine="720"/>
        <w:contextualSpacing/>
        <w:jc w:val="both"/>
        <w:rPr>
          <w:rFonts w:eastAsia="Times New Roman"/>
          <w:szCs w:val="24"/>
        </w:rPr>
      </w:pPr>
      <w:r>
        <w:rPr>
          <w:rFonts w:eastAsia="Times New Roman"/>
          <w:b/>
          <w:bCs/>
          <w:szCs w:val="24"/>
        </w:rPr>
        <w:t>ΠΡΟΕΔΡΕΥΩΝ (Μά</w:t>
      </w:r>
      <w:r>
        <w:rPr>
          <w:rFonts w:eastAsia="Times New Roman"/>
          <w:b/>
          <w:bCs/>
          <w:szCs w:val="24"/>
        </w:rPr>
        <w:t>ριος Γεωργιάδης):</w:t>
      </w:r>
      <w:r>
        <w:rPr>
          <w:rFonts w:eastAsia="Times New Roman"/>
          <w:bCs/>
          <w:szCs w:val="24"/>
        </w:rPr>
        <w:t xml:space="preserve"> Κύριε Γκιόκα, σας παρακαλώ.</w:t>
      </w:r>
    </w:p>
    <w:p w14:paraId="4B1D48A0"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Εντάξει θα μιλήσετε.</w:t>
      </w:r>
    </w:p>
    <w:p w14:paraId="4B1D48A1" w14:textId="77777777" w:rsidR="00E71A02" w:rsidRDefault="00A00D33">
      <w:pPr>
        <w:spacing w:line="600" w:lineRule="auto"/>
        <w:ind w:firstLine="720"/>
        <w:contextualSpacing/>
        <w:jc w:val="both"/>
        <w:rPr>
          <w:rFonts w:eastAsia="Times New Roman"/>
          <w:szCs w:val="24"/>
        </w:rPr>
      </w:pPr>
      <w:r>
        <w:rPr>
          <w:rFonts w:eastAsia="Times New Roman"/>
          <w:szCs w:val="24"/>
        </w:rPr>
        <w:t>Εκλάβατε το σύνολο της διάταξης ως τροπολογία και δεν διαπιστώσατε ότι η μόνη προσθήκη αφορά την προστασία τω</w:t>
      </w:r>
      <w:r>
        <w:rPr>
          <w:rFonts w:eastAsia="Times New Roman"/>
          <w:szCs w:val="24"/>
        </w:rPr>
        <w:t>ν συμβαιολογράφων</w:t>
      </w:r>
      <w:r>
        <w:rPr>
          <w:rFonts w:eastAsia="Times New Roman"/>
          <w:szCs w:val="24"/>
        </w:rPr>
        <w:t>,</w:t>
      </w:r>
      <w:r>
        <w:rPr>
          <w:rFonts w:eastAsia="Times New Roman"/>
          <w:szCs w:val="24"/>
        </w:rPr>
        <w:t xml:space="preserve"> οι οποίοι πλέον διενεργούν ηλεκτρονικούς πλειστηριασμούς στο γραφείο τους. </w:t>
      </w:r>
    </w:p>
    <w:p w14:paraId="4B1D48A2"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επειδή έχετε και δευτερολογία, εάν θέλετε να βοηθήσετε ως προς τον χρόνο.</w:t>
      </w:r>
    </w:p>
    <w:p w14:paraId="4B1D48A3" w14:textId="77777777" w:rsidR="00E71A02" w:rsidRDefault="00A00D33">
      <w:pPr>
        <w:spacing w:line="600" w:lineRule="auto"/>
        <w:ind w:firstLine="720"/>
        <w:contextualSpacing/>
        <w:jc w:val="both"/>
        <w:rPr>
          <w:rFonts w:eastAsia="Times New Roman"/>
          <w:bCs/>
          <w:szCs w:val="24"/>
        </w:rPr>
      </w:pPr>
      <w:r>
        <w:rPr>
          <w:rFonts w:eastAsia="Times New Roman"/>
          <w:bCs/>
          <w:szCs w:val="24"/>
        </w:rPr>
        <w:t>Ευχαριστώ.</w:t>
      </w:r>
    </w:p>
    <w:p w14:paraId="4B1D48A4"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w:t>
      </w:r>
      <w:r>
        <w:rPr>
          <w:rFonts w:eastAsia="Times New Roman"/>
          <w:b/>
          <w:szCs w:val="24"/>
        </w:rPr>
        <w:t>Δικαιοσύνης, Διαφάνειας και Ανθρωπίνων Δικαιωμάτων):</w:t>
      </w:r>
      <w:r>
        <w:rPr>
          <w:rFonts w:eastAsia="Times New Roman"/>
          <w:szCs w:val="24"/>
        </w:rPr>
        <w:t xml:space="preserve"> Τελειώνω με αυτό.</w:t>
      </w:r>
    </w:p>
    <w:p w14:paraId="4B1D48A5" w14:textId="77777777" w:rsidR="00E71A02" w:rsidRDefault="00A00D33">
      <w:pPr>
        <w:spacing w:line="600" w:lineRule="auto"/>
        <w:ind w:firstLine="720"/>
        <w:contextualSpacing/>
        <w:jc w:val="both"/>
        <w:rPr>
          <w:rFonts w:eastAsia="Times New Roman"/>
          <w:szCs w:val="24"/>
        </w:rPr>
      </w:pPr>
      <w:r>
        <w:rPr>
          <w:rFonts w:eastAsia="Times New Roman"/>
          <w:szCs w:val="24"/>
        </w:rPr>
        <w:t>Αυτοί οι άνθρωποι</w:t>
      </w:r>
      <w:r>
        <w:rPr>
          <w:rFonts w:eastAsia="Times New Roman"/>
          <w:szCs w:val="24"/>
        </w:rPr>
        <w:t>,</w:t>
      </w:r>
      <w:r>
        <w:rPr>
          <w:rFonts w:eastAsia="Times New Roman"/>
          <w:szCs w:val="24"/>
        </w:rPr>
        <w:t xml:space="preserve"> οι οποίοι προστατεύονταν από το νόμο για τη διαδικασία στα ειρηνοδικεία, δεν πρέπει να προστατευθούν με τον ίδιο τρόπο, χωρίς να προσθέσουμε κάτι περισσότερο ή λιγότερο ή να αφαιρέσουμε κάτι, και με την ίδια διαδικασία και με την ίδια πρόβλεψη στο γραφείο</w:t>
      </w:r>
      <w:r>
        <w:rPr>
          <w:rFonts w:eastAsia="Times New Roman"/>
          <w:szCs w:val="24"/>
        </w:rPr>
        <w:t xml:space="preserve"> τους;</w:t>
      </w:r>
    </w:p>
    <w:p w14:paraId="4B1D48A6" w14:textId="77777777" w:rsidR="00E71A02" w:rsidRDefault="00A00D33">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Δεν κάνετε αυτό.</w:t>
      </w:r>
    </w:p>
    <w:p w14:paraId="4B1D48A7"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Γκιόκα, σας λέω ότι κάνουμε αυτό.</w:t>
      </w:r>
    </w:p>
    <w:p w14:paraId="4B1D48A8" w14:textId="77777777" w:rsidR="00E71A02" w:rsidRDefault="00A00D33">
      <w:pPr>
        <w:spacing w:line="600" w:lineRule="auto"/>
        <w:ind w:firstLine="720"/>
        <w:contextualSpacing/>
        <w:jc w:val="both"/>
        <w:rPr>
          <w:rFonts w:eastAsia="Times New Roman"/>
          <w:szCs w:val="24"/>
        </w:rPr>
      </w:pPr>
      <w:r>
        <w:rPr>
          <w:rFonts w:eastAsia="Times New Roman"/>
          <w:szCs w:val="24"/>
        </w:rPr>
        <w:t>Και σας είπα ότι είμαι και στη διάθεση σας και ιδιαιτέρως</w:t>
      </w:r>
      <w:r>
        <w:rPr>
          <w:rFonts w:eastAsia="Times New Roman"/>
          <w:szCs w:val="24"/>
        </w:rPr>
        <w:t>,</w:t>
      </w:r>
      <w:r>
        <w:rPr>
          <w:rFonts w:eastAsia="Times New Roman"/>
          <w:szCs w:val="24"/>
        </w:rPr>
        <w:t xml:space="preserve"> να μου θέσετε κάποια ζητήματα.</w:t>
      </w:r>
    </w:p>
    <w:p w14:paraId="4B1D48A9" w14:textId="77777777" w:rsidR="00E71A02" w:rsidRDefault="00A00D33">
      <w:pPr>
        <w:spacing w:line="600" w:lineRule="auto"/>
        <w:ind w:firstLine="720"/>
        <w:contextualSpacing/>
        <w:jc w:val="both"/>
        <w:rPr>
          <w:rFonts w:eastAsia="Times New Roman"/>
          <w:szCs w:val="24"/>
        </w:rPr>
      </w:pPr>
      <w:r>
        <w:rPr>
          <w:rFonts w:eastAsia="Times New Roman"/>
          <w:b/>
          <w:szCs w:val="24"/>
        </w:rPr>
        <w:t>ΙΩΑΝΝ</w:t>
      </w:r>
      <w:r>
        <w:rPr>
          <w:rFonts w:eastAsia="Times New Roman"/>
          <w:b/>
          <w:szCs w:val="24"/>
        </w:rPr>
        <w:t>ΗΣ ΓΚΙΟΚΑΣ:</w:t>
      </w:r>
      <w:r>
        <w:rPr>
          <w:rFonts w:eastAsia="Times New Roman"/>
          <w:szCs w:val="24"/>
        </w:rPr>
        <w:t xml:space="preserve"> Όχι ιδιαιτέρως, δημοσίως.</w:t>
      </w:r>
    </w:p>
    <w:p w14:paraId="4B1D48AA" w14:textId="77777777" w:rsidR="00E71A02" w:rsidRDefault="00A00D33">
      <w:pPr>
        <w:spacing w:line="600" w:lineRule="auto"/>
        <w:ind w:firstLine="720"/>
        <w:contextualSpacing/>
        <w:jc w:val="both"/>
        <w:rPr>
          <w:rFonts w:eastAsia="Times New Roman"/>
          <w:szCs w:val="24"/>
        </w:rPr>
      </w:pPr>
      <w:r>
        <w:rPr>
          <w:rFonts w:eastAsia="Times New Roman"/>
          <w:b/>
          <w:bCs/>
          <w:szCs w:val="24"/>
        </w:rPr>
        <w:t>ΠΡΟΕΔΡΕΥΩΝ (Μάριος Γεωργιάδης):</w:t>
      </w:r>
      <w:r>
        <w:rPr>
          <w:rFonts w:eastAsia="Times New Roman"/>
          <w:bCs/>
          <w:szCs w:val="24"/>
        </w:rPr>
        <w:t xml:space="preserve"> Μην ανοίγετε διάλογο, παρακαλώ.</w:t>
      </w:r>
    </w:p>
    <w:p w14:paraId="4B1D48AB"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Σας είπα ότι μπορώ να σας ακούσω</w:t>
      </w:r>
      <w:r>
        <w:rPr>
          <w:rFonts w:eastAsia="Times New Roman"/>
          <w:szCs w:val="24"/>
        </w:rPr>
        <w:t>,</w:t>
      </w:r>
      <w:r>
        <w:rPr>
          <w:rFonts w:eastAsia="Times New Roman"/>
          <w:szCs w:val="24"/>
        </w:rPr>
        <w:t xml:space="preserve"> ακόμα και εκτός διαδικασίας.</w:t>
      </w:r>
    </w:p>
    <w:p w14:paraId="4B1D48AC" w14:textId="77777777" w:rsidR="00E71A02" w:rsidRDefault="00A00D33">
      <w:pPr>
        <w:spacing w:line="600" w:lineRule="auto"/>
        <w:ind w:firstLine="720"/>
        <w:contextualSpacing/>
        <w:jc w:val="both"/>
        <w:rPr>
          <w:rFonts w:eastAsia="Times New Roman"/>
          <w:szCs w:val="24"/>
        </w:rPr>
      </w:pPr>
      <w:r>
        <w:rPr>
          <w:rFonts w:eastAsia="Times New Roman"/>
          <w:szCs w:val="24"/>
        </w:rPr>
        <w:t>Αυτό το οπο</w:t>
      </w:r>
      <w:r>
        <w:rPr>
          <w:rFonts w:eastAsia="Times New Roman"/>
          <w:szCs w:val="24"/>
        </w:rPr>
        <w:t>ίο νομοθετεί η Κυβέρνηση σήμερα είναι η επέκταση της προστασίας των συμβολαιογράφων και μάλιστα</w:t>
      </w:r>
      <w:r>
        <w:rPr>
          <w:rFonts w:eastAsia="Times New Roman"/>
          <w:szCs w:val="24"/>
        </w:rPr>
        <w:t>,</w:t>
      </w:r>
      <w:r>
        <w:rPr>
          <w:rFonts w:eastAsia="Times New Roman"/>
          <w:szCs w:val="24"/>
        </w:rPr>
        <w:t xml:space="preserve"> η προστασία αυτή να γίνεται αυτεπαγγέλτως. Αυτό νομοθετούμε. Έτσι ακριβώς είναι η διαδικασία στα ειρηνοδικεία</w:t>
      </w:r>
      <w:r>
        <w:rPr>
          <w:rFonts w:eastAsia="Times New Roman"/>
          <w:szCs w:val="24"/>
        </w:rPr>
        <w:t>,</w:t>
      </w:r>
      <w:r>
        <w:rPr>
          <w:rFonts w:eastAsia="Times New Roman"/>
          <w:szCs w:val="24"/>
        </w:rPr>
        <w:t xml:space="preserve"> που ισχύει από το 1950.</w:t>
      </w:r>
    </w:p>
    <w:p w14:paraId="4B1D48AD" w14:textId="77777777" w:rsidR="00E71A02" w:rsidRDefault="00A00D33">
      <w:pPr>
        <w:spacing w:line="600" w:lineRule="auto"/>
        <w:ind w:firstLine="720"/>
        <w:contextualSpacing/>
        <w:jc w:val="both"/>
        <w:rPr>
          <w:rFonts w:eastAsia="Times New Roman"/>
          <w:szCs w:val="24"/>
        </w:rPr>
      </w:pPr>
      <w:r>
        <w:rPr>
          <w:rFonts w:eastAsia="Times New Roman"/>
          <w:b/>
          <w:szCs w:val="24"/>
        </w:rPr>
        <w:t>ΙΩΑΝΝΗΣ ΓΚΙΟΚΑΣ:</w:t>
      </w:r>
      <w:r>
        <w:rPr>
          <w:rFonts w:eastAsia="Times New Roman"/>
          <w:szCs w:val="24"/>
        </w:rPr>
        <w:t xml:space="preserve"> Δεν είν</w:t>
      </w:r>
      <w:r>
        <w:rPr>
          <w:rFonts w:eastAsia="Times New Roman"/>
          <w:szCs w:val="24"/>
        </w:rPr>
        <w:t>αι έτσι.</w:t>
      </w:r>
    </w:p>
    <w:p w14:paraId="4B1D48AE"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Θα μου το πείτε και θα σας ακούσω.</w:t>
      </w:r>
    </w:p>
    <w:p w14:paraId="4B1D48AF" w14:textId="77777777" w:rsidR="00E71A02" w:rsidRDefault="00A00D33">
      <w:pPr>
        <w:spacing w:line="600" w:lineRule="auto"/>
        <w:ind w:firstLine="720"/>
        <w:contextualSpacing/>
        <w:jc w:val="both"/>
        <w:rPr>
          <w:rFonts w:eastAsia="Times New Roman"/>
          <w:szCs w:val="24"/>
        </w:rPr>
      </w:pPr>
      <w:r>
        <w:rPr>
          <w:rFonts w:eastAsia="Times New Roman"/>
          <w:szCs w:val="24"/>
        </w:rPr>
        <w:t>Κυρίες και κύριοι συνάδελφοι, δεν θα πω κάτι περισσότερο, γιατί ήδη έχω κάνει κατάχρηση. Είπα ότι θα μιλήσω λιγότερο, κύριε Πρόεδρε.</w:t>
      </w:r>
      <w:r>
        <w:rPr>
          <w:rFonts w:eastAsia="Times New Roman"/>
          <w:szCs w:val="24"/>
        </w:rPr>
        <w:t xml:space="preserve"> Ήθελα, όμως, για άλλη μία φορά να ακουστούν αυτά τα πράγματα. </w:t>
      </w:r>
    </w:p>
    <w:p w14:paraId="4B1D48B0" w14:textId="77777777" w:rsidR="00E71A02" w:rsidRDefault="00A00D33">
      <w:pPr>
        <w:spacing w:line="600" w:lineRule="auto"/>
        <w:ind w:firstLine="720"/>
        <w:contextualSpacing/>
        <w:jc w:val="both"/>
        <w:rPr>
          <w:rFonts w:eastAsia="Times New Roman"/>
          <w:szCs w:val="24"/>
        </w:rPr>
      </w:pPr>
      <w:r>
        <w:rPr>
          <w:rFonts w:eastAsia="Times New Roman"/>
          <w:szCs w:val="24"/>
        </w:rPr>
        <w:t>Και σε τελευταία ανάλυση</w:t>
      </w:r>
      <w:r>
        <w:rPr>
          <w:rFonts w:eastAsia="Times New Roman"/>
          <w:szCs w:val="24"/>
        </w:rPr>
        <w:t>,</w:t>
      </w:r>
      <w:r>
        <w:rPr>
          <w:rFonts w:eastAsia="Times New Roman"/>
          <w:szCs w:val="24"/>
        </w:rPr>
        <w:t xml:space="preserve"> ζήτησα απ’ όσους αντιδράτε να εμείνετε σε μία κριτική για τη διάταξη αυτή. Δυστυχώς </w:t>
      </w:r>
      <w:r>
        <w:rPr>
          <w:rFonts w:eastAsia="Times New Roman"/>
          <w:szCs w:val="24"/>
        </w:rPr>
        <w:t>,</w:t>
      </w:r>
      <w:r>
        <w:rPr>
          <w:rFonts w:eastAsia="Times New Roman"/>
          <w:szCs w:val="24"/>
        </w:rPr>
        <w:t>από τα άλλα κόμματα, εκτός του ΚΚΕ, ακούστηκαν άλλοι ισχυρισμοί. Ακούστηκε ότι θα</w:t>
      </w:r>
      <w:r>
        <w:rPr>
          <w:rFonts w:eastAsia="Times New Roman"/>
          <w:szCs w:val="24"/>
        </w:rPr>
        <w:t xml:space="preserve"> έπρεπε να επεκταθεί και στα πανεπιστήμια και αλλού. Είναι ένας διάλογος ανοιχτός. Ιδίως σε ορισμένα ζητήματα πρέπει να ληφθούν μέτρα.</w:t>
      </w:r>
    </w:p>
    <w:p w14:paraId="4B1D48B1" w14:textId="77777777" w:rsidR="00E71A02" w:rsidRDefault="00A00D33">
      <w:pPr>
        <w:spacing w:line="600" w:lineRule="auto"/>
        <w:ind w:firstLine="720"/>
        <w:contextualSpacing/>
        <w:jc w:val="both"/>
        <w:rPr>
          <w:rFonts w:eastAsia="Times New Roman"/>
          <w:szCs w:val="24"/>
        </w:rPr>
      </w:pPr>
      <w:r>
        <w:rPr>
          <w:rFonts w:eastAsia="Times New Roman"/>
          <w:szCs w:val="24"/>
        </w:rPr>
        <w:t>Εκείνο, όμως, που θα ήθελα να πω είναι να μην αναφέρεστε, ιδίως από τη Νέα Δημοκρατία, σας παρακαλώ στο θέμα των τροπολογ</w:t>
      </w:r>
      <w:r>
        <w:rPr>
          <w:rFonts w:eastAsia="Times New Roman"/>
          <w:szCs w:val="24"/>
        </w:rPr>
        <w:t>ιών κατά αυτόν τον τρόπο. Διότι, να σας θυμίσω ότι στις 24 Δεκεμβρίου του 2014 είχατε εισάγει ένα νόμο</w:t>
      </w:r>
      <w:r>
        <w:rPr>
          <w:rFonts w:eastAsia="Times New Roman"/>
          <w:szCs w:val="24"/>
        </w:rPr>
        <w:t>,</w:t>
      </w:r>
      <w:r>
        <w:rPr>
          <w:rFonts w:eastAsia="Times New Roman"/>
          <w:szCs w:val="24"/>
        </w:rPr>
        <w:t xml:space="preserve"> ο οποίος περιελάμβανε 68 άρθρα. Και ξέρετε σε πόσα κατέληξε; Κατέληξε σε 128 άρθρα και σε μία νομιμοποίηση πράξης νομοθετικού περιεχομένου.</w:t>
      </w:r>
    </w:p>
    <w:p w14:paraId="4B1D48B2"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Γίνεται μία </w:t>
      </w:r>
      <w:r>
        <w:rPr>
          <w:rFonts w:eastAsia="Times New Roman"/>
          <w:szCs w:val="24"/>
        </w:rPr>
        <w:t xml:space="preserve">κριτική από τα άλλα κόμματα της ελάσσονος </w:t>
      </w:r>
      <w:r>
        <w:rPr>
          <w:rFonts w:eastAsia="Times New Roman"/>
          <w:szCs w:val="24"/>
        </w:rPr>
        <w:t>Α</w:t>
      </w:r>
      <w:r>
        <w:rPr>
          <w:rFonts w:eastAsia="Times New Roman"/>
          <w:szCs w:val="24"/>
        </w:rPr>
        <w:t>ντιπολίτευσης, ότι</w:t>
      </w:r>
      <w:r>
        <w:rPr>
          <w:rFonts w:eastAsia="Times New Roman"/>
          <w:szCs w:val="24"/>
        </w:rPr>
        <w:t>,</w:t>
      </w:r>
      <w:r>
        <w:rPr>
          <w:rFonts w:eastAsia="Times New Roman"/>
          <w:szCs w:val="24"/>
        </w:rPr>
        <w:t xml:space="preserve"> μην παίρνετε ως παράδειγμα μία κακή πρακτική</w:t>
      </w:r>
      <w:r>
        <w:rPr>
          <w:rFonts w:eastAsia="Times New Roman"/>
          <w:szCs w:val="24"/>
        </w:rPr>
        <w:t>,</w:t>
      </w:r>
      <w:r>
        <w:rPr>
          <w:rFonts w:eastAsia="Times New Roman"/>
          <w:szCs w:val="24"/>
        </w:rPr>
        <w:t xml:space="preserve"> που γινόταν τα προηγούμενα χρόνια. Εγώ, όμως, σας καλώ να μου πείτε ποια από τις τροπολογίες, τις οποίες φέρνει η Κυβέρνηση, δεν έχει τον χαρακτήρα</w:t>
      </w:r>
      <w:r>
        <w:rPr>
          <w:rFonts w:eastAsia="Times New Roman"/>
          <w:szCs w:val="24"/>
        </w:rPr>
        <w:t xml:space="preserve"> του κατεπείγοντος και να το συζητήσουμε.</w:t>
      </w:r>
    </w:p>
    <w:p w14:paraId="4B1D48B3" w14:textId="77777777" w:rsidR="00E71A02" w:rsidRDefault="00A00D33">
      <w:pPr>
        <w:spacing w:line="600" w:lineRule="auto"/>
        <w:ind w:firstLine="720"/>
        <w:contextualSpacing/>
        <w:jc w:val="both"/>
        <w:rPr>
          <w:rFonts w:eastAsia="Times New Roman"/>
          <w:szCs w:val="24"/>
        </w:rPr>
      </w:pPr>
      <w:r>
        <w:rPr>
          <w:rFonts w:eastAsia="Times New Roman"/>
          <w:szCs w:val="24"/>
        </w:rPr>
        <w:t>Ευχαριστώ, κύριε Πρόεδρε.</w:t>
      </w:r>
    </w:p>
    <w:p w14:paraId="4B1D48B4" w14:textId="77777777" w:rsidR="00E71A02" w:rsidRDefault="00A00D33">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B1D48B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4B1D48B6" w14:textId="77777777" w:rsidR="00E71A02" w:rsidRDefault="00A00D33">
      <w:pPr>
        <w:spacing w:line="600" w:lineRule="auto"/>
        <w:ind w:firstLine="720"/>
        <w:contextualSpacing/>
        <w:jc w:val="both"/>
        <w:rPr>
          <w:rFonts w:eastAsia="Times New Roman"/>
          <w:szCs w:val="24"/>
        </w:rPr>
      </w:pPr>
      <w:r>
        <w:rPr>
          <w:rFonts w:eastAsia="Times New Roman"/>
          <w:bCs/>
          <w:szCs w:val="24"/>
        </w:rPr>
        <w:t>Προς ενημέρωση του Σώματος</w:t>
      </w:r>
      <w:r>
        <w:rPr>
          <w:rFonts w:eastAsia="Times New Roman"/>
          <w:bCs/>
          <w:szCs w:val="24"/>
        </w:rPr>
        <w:t>,</w:t>
      </w:r>
      <w:r>
        <w:rPr>
          <w:rFonts w:eastAsia="Times New Roman"/>
          <w:bCs/>
          <w:szCs w:val="24"/>
        </w:rPr>
        <w:t xml:space="preserve"> θέλω να πω ότι έχει κατατεθεί επίσημα για ονομαστική</w:t>
      </w:r>
      <w:r>
        <w:rPr>
          <w:rFonts w:eastAsia="Times New Roman"/>
          <w:bCs/>
          <w:szCs w:val="24"/>
        </w:rPr>
        <w:t xml:space="preserve"> ψηφοφορία το έγγραφο από</w:t>
      </w:r>
      <w:r>
        <w:rPr>
          <w:rFonts w:eastAsia="Times New Roman"/>
          <w:szCs w:val="24"/>
        </w:rPr>
        <w:t xml:space="preserve"> την </w:t>
      </w:r>
      <w:r>
        <w:rPr>
          <w:rFonts w:eastAsia="Times New Roman"/>
          <w:szCs w:val="24"/>
        </w:rPr>
        <w:t>Κοινοβουλευτική Ομάδα</w:t>
      </w:r>
      <w:r>
        <w:rPr>
          <w:rFonts w:eastAsia="Times New Roman"/>
          <w:szCs w:val="24"/>
        </w:rPr>
        <w:t xml:space="preserve"> του ΚΚΕ. Οπότε αντίστοιχα</w:t>
      </w:r>
      <w:r>
        <w:rPr>
          <w:rFonts w:eastAsia="Times New Roman"/>
          <w:szCs w:val="24"/>
        </w:rPr>
        <w:t>,</w:t>
      </w:r>
      <w:r>
        <w:rPr>
          <w:rFonts w:eastAsia="Times New Roman"/>
          <w:szCs w:val="24"/>
        </w:rPr>
        <w:t xml:space="preserve"> ενημερώστε και εσείς τις </w:t>
      </w:r>
      <w:r>
        <w:rPr>
          <w:rFonts w:eastAsia="Times New Roman"/>
          <w:szCs w:val="24"/>
        </w:rPr>
        <w:t>Κ</w:t>
      </w:r>
      <w:r>
        <w:rPr>
          <w:rFonts w:eastAsia="Times New Roman"/>
          <w:szCs w:val="24"/>
        </w:rPr>
        <w:t xml:space="preserve">οινοβουλευτικές σας </w:t>
      </w:r>
      <w:r>
        <w:rPr>
          <w:rFonts w:eastAsia="Times New Roman"/>
          <w:szCs w:val="24"/>
        </w:rPr>
        <w:t>Ο</w:t>
      </w:r>
      <w:r>
        <w:rPr>
          <w:rFonts w:eastAsia="Times New Roman"/>
          <w:szCs w:val="24"/>
        </w:rPr>
        <w:t>μάδες.</w:t>
      </w:r>
    </w:p>
    <w:p w14:paraId="4B1D48B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Όπως είπα, θα δώσω τον λόγο στους τρεις Υπουργούς να αναπτύξουν αυτή τη στιγμή τις τροπολογίες. Θα πρέπει να ανοίξουμε και </w:t>
      </w:r>
      <w:r>
        <w:rPr>
          <w:rFonts w:eastAsia="Times New Roman"/>
          <w:szCs w:val="24"/>
        </w:rPr>
        <w:t>τη λίστα των ομιλητών, γιατί περιμένετε όλοι υπομονετικά.</w:t>
      </w:r>
    </w:p>
    <w:p w14:paraId="4B1D48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Μετά από τους τρεις Υπουργούς θα ανοίξουμε τη λίστα των ομιλητών. Θα μιλάνε δύο ομιλητές και κατόπιν δύο-τρεις Υπουργοί, για να μπορέσουμε να διεξαχθεί ομαλά η διαδικασία. Η λίστα έχει βγει.</w:t>
      </w:r>
    </w:p>
    <w:p w14:paraId="4B1D48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w:t>
      </w:r>
      <w:r>
        <w:rPr>
          <w:rFonts w:eastAsia="Times New Roman" w:cs="Times New Roman"/>
          <w:szCs w:val="24"/>
        </w:rPr>
        <w:t xml:space="preserve">ο έχει ο κύριος Υπουργός. </w:t>
      </w:r>
    </w:p>
    <w:p w14:paraId="4B1D48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Έχετε τρία </w:t>
      </w:r>
      <w:r>
        <w:rPr>
          <w:rFonts w:eastAsia="Times New Roman" w:cs="Times New Roman"/>
          <w:szCs w:val="24"/>
        </w:rPr>
        <w:t xml:space="preserve">λεπτά για </w:t>
      </w:r>
      <w:r>
        <w:rPr>
          <w:rFonts w:eastAsia="Times New Roman" w:cs="Times New Roman"/>
          <w:szCs w:val="24"/>
        </w:rPr>
        <w:t xml:space="preserve">να αναπτύξετε την τροπολογία σας. </w:t>
      </w:r>
    </w:p>
    <w:p w14:paraId="4B1D48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ΣΚΟΥΡΛΕΤΗΣ (Υπουργ</w:t>
      </w:r>
      <w:r>
        <w:rPr>
          <w:rFonts w:eastAsia="Times New Roman" w:cs="Times New Roman"/>
          <w:b/>
          <w:szCs w:val="24"/>
        </w:rPr>
        <w:t>ός</w:t>
      </w:r>
      <w:r>
        <w:rPr>
          <w:rFonts w:eastAsia="Times New Roman" w:cs="Times New Roman"/>
          <w:b/>
          <w:szCs w:val="24"/>
        </w:rPr>
        <w:t xml:space="preserve"> Εσωτερικών):</w:t>
      </w:r>
      <w:r>
        <w:rPr>
          <w:rFonts w:eastAsia="Times New Roman" w:cs="Times New Roman"/>
          <w:szCs w:val="24"/>
        </w:rPr>
        <w:t xml:space="preserve"> Ευχαριστώ, κύριε Πρόεδρε.</w:t>
      </w:r>
    </w:p>
    <w:p w14:paraId="4B1D48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αναφερθώ σε δύο τροπολογίες. Η πρώτη είναι με γενικό αριθμό 1413 και ειδικό 132 και αφορά το θέμα της χρηματοδότησης των κομμάτων. Με τη συγκεκριμένη τροπολογία δίνεται η δυνατότητα ανώνυμων κουπονιών μέχρι 15 ευρώ ονο</w:t>
      </w:r>
      <w:r>
        <w:rPr>
          <w:rFonts w:eastAsia="Times New Roman" w:cs="Times New Roman"/>
          <w:szCs w:val="24"/>
        </w:rPr>
        <w:t xml:space="preserve">μαστικής αξίας και σε σύνολο, ως πηγή τρόπου χρηματοδότησης, 75.000 ή το 4% της κρατικής χρηματοδότησης. </w:t>
      </w:r>
    </w:p>
    <w:p w14:paraId="4B1D48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Όπως θα γνωρίζετε, το 2014 είχαν απαγορευτεί τα ανώνυμα κουπόνια. Εμείς ήρθαμε σε συνεννόηση με την </w:t>
      </w:r>
      <w:r>
        <w:rPr>
          <w:rFonts w:eastAsia="Times New Roman" w:cs="Times New Roman"/>
          <w:szCs w:val="24"/>
          <w:lang w:val="en-US"/>
        </w:rPr>
        <w:t>GRECO</w:t>
      </w:r>
      <w:r>
        <w:rPr>
          <w:rFonts w:eastAsia="Times New Roman" w:cs="Times New Roman"/>
          <w:szCs w:val="24"/>
        </w:rPr>
        <w:t>, η οποία λειτουργεί στο πλαίσιο του Συμβουλί</w:t>
      </w:r>
      <w:r>
        <w:rPr>
          <w:rFonts w:eastAsia="Times New Roman" w:cs="Times New Roman"/>
          <w:szCs w:val="24"/>
        </w:rPr>
        <w:t>ου της Ευρώπης και ασχολείται με τα θέματα του μαύρου χρήματος και της διαφθοράς. Η χώρα μας ήταν υπό επιτήρηση, γνωρίζετε για ποιους λόγους. Το πολιτικό σύστημα είχε κακές σχέσεις με το μαύρο χρήμα. Σήμερα δεν ισχύει αυτή η επιτήρηση. Προσαρμοζόμαστε, λοι</w:t>
      </w:r>
      <w:r>
        <w:rPr>
          <w:rFonts w:eastAsia="Times New Roman" w:cs="Times New Roman"/>
          <w:szCs w:val="24"/>
        </w:rPr>
        <w:t xml:space="preserve">πόν, με αυτές τις ρυθμίσεις σε ό,τι ισχύει στην υπόλοιπη Ευρώπη. </w:t>
      </w:r>
    </w:p>
    <w:p w14:paraId="4B1D48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Προσωπικά</w:t>
      </w:r>
      <w:r>
        <w:rPr>
          <w:rFonts w:eastAsia="Times New Roman" w:cs="Times New Roman"/>
          <w:szCs w:val="24"/>
        </w:rPr>
        <w:t>,</w:t>
      </w:r>
      <w:r>
        <w:rPr>
          <w:rFonts w:eastAsia="Times New Roman" w:cs="Times New Roman"/>
          <w:szCs w:val="24"/>
        </w:rPr>
        <w:t xml:space="preserve"> θα σας έλεγα ότι πιστεύω ότι είναι υποχρέωση ενός δημοκρατικού πολιτεύματος η διασφάλιση της κρατικής χρηματοδότησης, είναι στοιχείο δημοκρατίας. Δεν πιστεύω σε κόμματα παραρτήματ</w:t>
      </w:r>
      <w:r>
        <w:rPr>
          <w:rFonts w:eastAsia="Times New Roman" w:cs="Times New Roman"/>
          <w:szCs w:val="24"/>
        </w:rPr>
        <w:t>α οικονομικών συμφερόντων.</w:t>
      </w:r>
    </w:p>
    <w:p w14:paraId="4B1D48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είναι η με γενικό αριθμό 1416 και ειδικό 135, που αφορά την Ελευσίνα. Ο Δήμος Ελευσίνας έχε μία μεγάλη πρόκληση μπροστά του να ανταποκριθεί στην πολύ τιμητική γι</w:t>
      </w:r>
      <w:r>
        <w:rPr>
          <w:rFonts w:eastAsia="Times New Roman" w:cs="Times New Roman"/>
          <w:szCs w:val="24"/>
        </w:rPr>
        <w:t>’</w:t>
      </w:r>
      <w:r>
        <w:rPr>
          <w:rFonts w:eastAsia="Times New Roman" w:cs="Times New Roman"/>
          <w:szCs w:val="24"/>
        </w:rPr>
        <w:t xml:space="preserve"> αυτόν επιλογή που έγινε</w:t>
      </w:r>
      <w:r>
        <w:rPr>
          <w:rFonts w:eastAsia="Times New Roman" w:cs="Times New Roman"/>
          <w:szCs w:val="24"/>
        </w:rPr>
        <w:t>,</w:t>
      </w:r>
      <w:r>
        <w:rPr>
          <w:rFonts w:eastAsia="Times New Roman" w:cs="Times New Roman"/>
          <w:szCs w:val="24"/>
        </w:rPr>
        <w:t xml:space="preserve"> να είναι πολιτιστική</w:t>
      </w:r>
      <w:r>
        <w:rPr>
          <w:rFonts w:eastAsia="Times New Roman" w:cs="Times New Roman"/>
          <w:szCs w:val="24"/>
        </w:rPr>
        <w:t xml:space="preserve"> πρωτεύουσα της Ευρώπης. Αντιλαμβάνεστε ότι αυτό σημαίνει διάφορα πολύ συγκεκριμένα καθήκοντα. Δίνουμε, λοιπόν, τη δυνατότητα στον φορέα</w:t>
      </w:r>
      <w:r>
        <w:rPr>
          <w:rFonts w:eastAsia="Times New Roman" w:cs="Times New Roman"/>
          <w:szCs w:val="24"/>
        </w:rPr>
        <w:t>,</w:t>
      </w:r>
      <w:r>
        <w:rPr>
          <w:rFonts w:eastAsia="Times New Roman" w:cs="Times New Roman"/>
          <w:szCs w:val="24"/>
        </w:rPr>
        <w:t xml:space="preserve"> που θα ασχοληθεί με τα ζητήματα της οργάνωσης της πολιτιστικής πρωτεύουσας να προσλάβει κατά παρέκκλιση των κείμενων δ</w:t>
      </w:r>
      <w:r>
        <w:rPr>
          <w:rFonts w:eastAsia="Times New Roman" w:cs="Times New Roman"/>
          <w:szCs w:val="24"/>
        </w:rPr>
        <w:t xml:space="preserve">ιατάξεων είκοσι συμβασιούχους ως μέγιστο αριθμό και να έχει και τη δυνατότητα αποσπάσεων. </w:t>
      </w:r>
    </w:p>
    <w:p w14:paraId="4B1D48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μια μεγάλη ευκαιρία για τη δυτική Αττική</w:t>
      </w:r>
      <w:r>
        <w:rPr>
          <w:rFonts w:eastAsia="Times New Roman" w:cs="Times New Roman"/>
          <w:szCs w:val="24"/>
        </w:rPr>
        <w:t>,</w:t>
      </w:r>
      <w:r>
        <w:rPr>
          <w:rFonts w:eastAsia="Times New Roman" w:cs="Times New Roman"/>
          <w:szCs w:val="24"/>
        </w:rPr>
        <w:t xml:space="preserve"> όχι μόνο για το τι θα γίνει τη συγκεκριμένη περίοδο</w:t>
      </w:r>
      <w:r>
        <w:rPr>
          <w:rFonts w:eastAsia="Times New Roman" w:cs="Times New Roman"/>
          <w:szCs w:val="24"/>
        </w:rPr>
        <w:t>,</w:t>
      </w:r>
      <w:r>
        <w:rPr>
          <w:rFonts w:eastAsia="Times New Roman" w:cs="Times New Roman"/>
          <w:szCs w:val="24"/>
        </w:rPr>
        <w:t xml:space="preserve"> που η πόλη θα είναι πολιτιστική πρωτεύουσα, αλλά για να γίνουν π</w:t>
      </w:r>
      <w:r>
        <w:rPr>
          <w:rFonts w:eastAsia="Times New Roman" w:cs="Times New Roman"/>
          <w:szCs w:val="24"/>
        </w:rPr>
        <w:t>ράγματα</w:t>
      </w:r>
      <w:r>
        <w:rPr>
          <w:rFonts w:eastAsia="Times New Roman" w:cs="Times New Roman"/>
          <w:szCs w:val="24"/>
        </w:rPr>
        <w:t>,</w:t>
      </w:r>
      <w:r>
        <w:rPr>
          <w:rFonts w:eastAsia="Times New Roman" w:cs="Times New Roman"/>
          <w:szCs w:val="24"/>
        </w:rPr>
        <w:t xml:space="preserve"> τα οποία θα συνιστούν μεγάλες παρεμβάσεις, οι οποίες θα αλλάξουν συνολικά το τοπίο σε αυτήν την πολύπαθη περιοχή.</w:t>
      </w:r>
    </w:p>
    <w:p w14:paraId="4B1D48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9A4C50">
        <w:rPr>
          <w:rFonts w:eastAsia="Times New Roman" w:cs="Times New Roman"/>
          <w:b/>
          <w:szCs w:val="24"/>
        </w:rPr>
        <w:t>ΔΗΜΗΤΡΙΟΣ ΚΑΜΜΕΝΟΣ</w:t>
      </w:r>
      <w:r>
        <w:rPr>
          <w:rFonts w:eastAsia="Times New Roman" w:cs="Times New Roman"/>
          <w:szCs w:val="24"/>
        </w:rPr>
        <w:t>)</w:t>
      </w:r>
    </w:p>
    <w:p w14:paraId="4B1D48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κάνω ένα σχόλιο, κύριε Παπαθεοδώρου, γιατί είδα το πρωί ότι σχολιάσατε την ευχετήρια κάρτα που έστειλε το Υπουργείο Εσωτερικών. </w:t>
      </w:r>
    </w:p>
    <w:p w14:paraId="4B1D48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αρχήν</w:t>
      </w:r>
      <w:r>
        <w:rPr>
          <w:rFonts w:eastAsia="Times New Roman" w:cs="Times New Roman"/>
          <w:szCs w:val="24"/>
        </w:rPr>
        <w:t>,</w:t>
      </w:r>
      <w:r>
        <w:rPr>
          <w:rFonts w:eastAsia="Times New Roman" w:cs="Times New Roman"/>
          <w:szCs w:val="24"/>
        </w:rPr>
        <w:t xml:space="preserve"> θα περίμενα από έναν πανεπιστημιακό ευρυμαθή να μην έχει μια τόσο στενή και φορμαλιστική προσέγγ</w:t>
      </w:r>
      <w:r>
        <w:rPr>
          <w:rFonts w:eastAsia="Times New Roman" w:cs="Times New Roman"/>
          <w:szCs w:val="24"/>
        </w:rPr>
        <w:t xml:space="preserve">ιση στα πράγματα. </w:t>
      </w:r>
    </w:p>
    <w:p w14:paraId="4B1D48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Είναι πρωτομαγιάτικη κάρτα.</w:t>
      </w:r>
    </w:p>
    <w:p w14:paraId="4B1D48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w:t>
      </w:r>
      <w:r>
        <w:rPr>
          <w:rFonts w:eastAsia="Times New Roman" w:cs="Times New Roman"/>
          <w:b/>
          <w:szCs w:val="24"/>
        </w:rPr>
        <w:t>ός</w:t>
      </w:r>
      <w:r>
        <w:rPr>
          <w:rFonts w:eastAsia="Times New Roman" w:cs="Times New Roman"/>
          <w:b/>
          <w:szCs w:val="24"/>
        </w:rPr>
        <w:t xml:space="preserve"> Εσωτερικών</w:t>
      </w:r>
      <w:r>
        <w:rPr>
          <w:rFonts w:eastAsia="Times New Roman" w:cs="Times New Roman"/>
          <w:b/>
          <w:szCs w:val="24"/>
        </w:rPr>
        <w:t>):</w:t>
      </w:r>
      <w:r>
        <w:rPr>
          <w:rFonts w:eastAsia="Times New Roman" w:cs="Times New Roman"/>
          <w:szCs w:val="24"/>
        </w:rPr>
        <w:t xml:space="preserve"> Η συγκεκριμένη κάρτα δεν είναι πρωτομαγιάτικη κάρτα. Είναι μια ζωγραφιά του Τζουζέπε Πελίτσα, ενός Ιταλού ζωγράφου, </w:t>
      </w:r>
      <w:r>
        <w:rPr>
          <w:rFonts w:eastAsia="Times New Roman" w:cs="Times New Roman"/>
          <w:szCs w:val="24"/>
        </w:rPr>
        <w:t xml:space="preserve">που </w:t>
      </w:r>
      <w:r>
        <w:rPr>
          <w:rFonts w:eastAsia="Times New Roman" w:cs="Times New Roman"/>
          <w:szCs w:val="24"/>
        </w:rPr>
        <w:t>συμβολίζει τη</w:t>
      </w:r>
      <w:r>
        <w:rPr>
          <w:rFonts w:eastAsia="Times New Roman" w:cs="Times New Roman"/>
          <w:szCs w:val="24"/>
        </w:rPr>
        <w:t xml:space="preserve"> μετάβαση από τον 19</w:t>
      </w:r>
      <w:r>
        <w:rPr>
          <w:rFonts w:eastAsia="Times New Roman" w:cs="Times New Roman"/>
          <w:szCs w:val="24"/>
          <w:vertAlign w:val="superscript"/>
        </w:rPr>
        <w:t>ο</w:t>
      </w:r>
      <w:r>
        <w:rPr>
          <w:rFonts w:eastAsia="Times New Roman" w:cs="Times New Roman"/>
          <w:szCs w:val="24"/>
        </w:rPr>
        <w:t xml:space="preserve"> στον 20</w:t>
      </w:r>
      <w:r>
        <w:rPr>
          <w:rFonts w:eastAsia="Times New Roman" w:cs="Times New Roman"/>
          <w:szCs w:val="24"/>
          <w:vertAlign w:val="superscript"/>
        </w:rPr>
        <w:t>ο</w:t>
      </w:r>
      <w:r>
        <w:rPr>
          <w:rFonts w:eastAsia="Times New Roman" w:cs="Times New Roman"/>
          <w:szCs w:val="24"/>
        </w:rPr>
        <w:t xml:space="preserve"> αιώνα, δηλαδή, ξεκίνημα σε μια νέα εποχή. Αυτό νομίζω ότι είναι τελείως επίκαιρο με το ξεκίνημα μιας νέας χρονιάς. Εμείς θεωρούμε ότι το 2018</w:t>
      </w:r>
      <w:r>
        <w:rPr>
          <w:rFonts w:eastAsia="Times New Roman" w:cs="Times New Roman"/>
          <w:szCs w:val="24"/>
        </w:rPr>
        <w:t>,</w:t>
      </w:r>
      <w:r>
        <w:rPr>
          <w:rFonts w:eastAsia="Times New Roman" w:cs="Times New Roman"/>
          <w:szCs w:val="24"/>
        </w:rPr>
        <w:t xml:space="preserve"> πράγματι μπορεί να είναι μια αφετηρία νέων εξελίξεων</w:t>
      </w:r>
      <w:r>
        <w:rPr>
          <w:rFonts w:eastAsia="Times New Roman" w:cs="Times New Roman"/>
          <w:szCs w:val="24"/>
        </w:rPr>
        <w:t>,</w:t>
      </w:r>
      <w:r>
        <w:rPr>
          <w:rFonts w:eastAsia="Times New Roman" w:cs="Times New Roman"/>
          <w:szCs w:val="24"/>
        </w:rPr>
        <w:t xml:space="preserve"> για να οδηγηθούμε σε ένα καλ</w:t>
      </w:r>
      <w:r>
        <w:rPr>
          <w:rFonts w:eastAsia="Times New Roman" w:cs="Times New Roman"/>
          <w:szCs w:val="24"/>
        </w:rPr>
        <w:t>ύτερο μέλλον γι’ αυτόν τον πολύπαθο τόπο και τον λαό του.</w:t>
      </w:r>
    </w:p>
    <w:p w14:paraId="4B1D48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του χρόνου, κύριε Παπαθεοδώρου.</w:t>
      </w:r>
    </w:p>
    <w:p w14:paraId="4B1D48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Και του χρόνου, κύριε Υπουργέ.</w:t>
      </w:r>
    </w:p>
    <w:p w14:paraId="4B1D48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Υπουργό.</w:t>
      </w:r>
    </w:p>
    <w:p w14:paraId="4B1D48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Πετρόπουλος.</w:t>
      </w:r>
    </w:p>
    <w:p w14:paraId="4B1D48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ΑΝΑΣΤΑΣΙΟΣ Π</w:t>
      </w:r>
      <w:r>
        <w:rPr>
          <w:rFonts w:eastAsia="Times New Roman" w:cs="Times New Roman"/>
          <w:b/>
          <w:szCs w:val="24"/>
        </w:rPr>
        <w:t>ΕΤΡΟΠΟΥΛΟΣ (Υφυπουργός Εργασίας, Κοινωνικής Ασφάλισης και Κοινωνικής Αλληλεγγύης):</w:t>
      </w:r>
      <w:r>
        <w:rPr>
          <w:rFonts w:eastAsia="Times New Roman" w:cs="Times New Roman"/>
          <w:szCs w:val="24"/>
        </w:rPr>
        <w:t xml:space="preserve"> Εισάγουμε τροπολογία σχετικά με μία εκκρεμή διάταξη του ν.4387 για τους τίτλους κτήσης.</w:t>
      </w:r>
    </w:p>
    <w:p w14:paraId="4B1D48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Ποιες εισηγείστε; Τι νούμερο έχουν;</w:t>
      </w:r>
    </w:p>
    <w:p w14:paraId="4B1D48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Είνα</w:t>
      </w:r>
      <w:r>
        <w:rPr>
          <w:rFonts w:eastAsia="Times New Roman" w:cs="Times New Roman"/>
          <w:szCs w:val="24"/>
        </w:rPr>
        <w:t>ι πολλές…</w:t>
      </w:r>
    </w:p>
    <w:p w14:paraId="4B1D48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 το νούμερο δεν το έχω.</w:t>
      </w:r>
      <w:r>
        <w:rPr>
          <w:rFonts w:eastAsia="Times New Roman" w:cs="Times New Roman"/>
          <w:b/>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έχουμε μόνο από το Υπουργείο. Αφορά την καταβολή ασφαλιστικών…</w:t>
      </w:r>
    </w:p>
    <w:p w14:paraId="4B1D48CE"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8C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ίναι η τροπολογία </w:t>
      </w:r>
      <w:r>
        <w:rPr>
          <w:rFonts w:eastAsia="Times New Roman" w:cs="Times New Roman"/>
          <w:szCs w:val="24"/>
        </w:rPr>
        <w:t xml:space="preserve">με αριθμό </w:t>
      </w:r>
      <w:r>
        <w:rPr>
          <w:rFonts w:eastAsia="Times New Roman" w:cs="Times New Roman"/>
          <w:szCs w:val="24"/>
        </w:rPr>
        <w:t xml:space="preserve">1403. </w:t>
      </w:r>
      <w:r>
        <w:rPr>
          <w:rFonts w:eastAsia="Times New Roman" w:cs="Times New Roman"/>
          <w:szCs w:val="24"/>
        </w:rPr>
        <w:t>Με αυτή την τροπολογία ρυθμίζουμε έναν χώρο απασχόλησης προβληματικό</w:t>
      </w:r>
      <w:r>
        <w:rPr>
          <w:rFonts w:eastAsia="Times New Roman" w:cs="Times New Roman"/>
          <w:szCs w:val="24"/>
        </w:rPr>
        <w:t>,</w:t>
      </w:r>
      <w:r>
        <w:rPr>
          <w:rFonts w:eastAsia="Times New Roman" w:cs="Times New Roman"/>
          <w:szCs w:val="24"/>
        </w:rPr>
        <w:t xml:space="preserve"> που πολλές φορές υπέκρυπτε εξαρτημένη εργασία, αλλά εμφανιζόταν ως τίτλος δαπανών για την επιχείρηση</w:t>
      </w:r>
      <w:r>
        <w:rPr>
          <w:rFonts w:eastAsia="Times New Roman" w:cs="Times New Roman"/>
          <w:szCs w:val="24"/>
        </w:rPr>
        <w:t>,</w:t>
      </w:r>
      <w:r>
        <w:rPr>
          <w:rFonts w:eastAsia="Times New Roman" w:cs="Times New Roman"/>
          <w:szCs w:val="24"/>
        </w:rPr>
        <w:t xml:space="preserve"> που απασχολούσε τους εργαζόμενους αυτούς. </w:t>
      </w:r>
    </w:p>
    <w:p w14:paraId="4B1D48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άλλες περιπτώσεις, βεβαίως, αφορούσε π</w:t>
      </w:r>
      <w:r>
        <w:rPr>
          <w:rFonts w:eastAsia="Times New Roman" w:cs="Times New Roman"/>
          <w:szCs w:val="24"/>
        </w:rPr>
        <w:t>ραγματική απασχόληση</w:t>
      </w:r>
      <w:r>
        <w:rPr>
          <w:rFonts w:eastAsia="Times New Roman" w:cs="Times New Roman"/>
          <w:szCs w:val="24"/>
        </w:rPr>
        <w:t>,</w:t>
      </w:r>
      <w:r>
        <w:rPr>
          <w:rFonts w:eastAsia="Times New Roman" w:cs="Times New Roman"/>
          <w:szCs w:val="24"/>
        </w:rPr>
        <w:t xml:space="preserve"> που δεν υπέκρυπτε εξαρτημένη εργασία. Τα όρια ήταν λίγο δυσδιάκριτα. Σχετίζεται με μια διάταξη για τους τίτλους κτήσης ή αποδείξεις δαπανών κατά άλλη έννοια, που ρύθμιζε εγκύκλιος του Υπουργείου Οικονομικών και διέφευγε της κοινωνικής</w:t>
      </w:r>
      <w:r>
        <w:rPr>
          <w:rFonts w:eastAsia="Times New Roman" w:cs="Times New Roman"/>
          <w:szCs w:val="24"/>
        </w:rPr>
        <w:t xml:space="preserve"> ασφάλισης, αλλά και των πραγματικών όρων αμοιβής και εργασίας για όσους παρείχαν στην πραγματικότητα εξαρτημένη εργασία. </w:t>
      </w:r>
    </w:p>
    <w:p w14:paraId="4B1D48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Έχει συμβεί το εξής σε πολλές περιπτώσεις: Μια επιχείρηση που παρείχε σε στελέχη της μισθό 8.000 ευρώ έλεγε «πάρτε τα 8.000 ευρώ ως μ</w:t>
      </w:r>
      <w:r>
        <w:rPr>
          <w:rFonts w:eastAsia="Times New Roman" w:cs="Times New Roman"/>
          <w:szCs w:val="24"/>
        </w:rPr>
        <w:t>ισθό και τα 2.000 ως απόδειξη δαπανών κάθε μήνα». Τέτοια συνέβαιναν και άλλα πολλά.</w:t>
      </w:r>
    </w:p>
    <w:p w14:paraId="4B1D48D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δεν μπορούμε να το επιτρέπουμε. Συμβαίνει και στις χειρότερες περιπτώσεις</w:t>
      </w:r>
      <w:r>
        <w:rPr>
          <w:rFonts w:eastAsia="Times New Roman" w:cs="Times New Roman"/>
          <w:szCs w:val="24"/>
        </w:rPr>
        <w:t>. Κ</w:t>
      </w:r>
      <w:r>
        <w:rPr>
          <w:rFonts w:eastAsia="Times New Roman" w:cs="Times New Roman"/>
          <w:szCs w:val="24"/>
        </w:rPr>
        <w:t>αι το ακόμα πιο δυσμενές για τους απασχολούμενους και έχει τεθεί μάλιστα</w:t>
      </w:r>
      <w:r>
        <w:rPr>
          <w:rFonts w:eastAsia="Times New Roman" w:cs="Times New Roman"/>
          <w:szCs w:val="24"/>
        </w:rPr>
        <w:t>,</w:t>
      </w:r>
      <w:r>
        <w:rPr>
          <w:rFonts w:eastAsia="Times New Roman" w:cs="Times New Roman"/>
          <w:szCs w:val="24"/>
        </w:rPr>
        <w:t xml:space="preserve"> σε μια συζήτηση μ</w:t>
      </w:r>
      <w:r>
        <w:rPr>
          <w:rFonts w:eastAsia="Times New Roman" w:cs="Times New Roman"/>
          <w:szCs w:val="24"/>
        </w:rPr>
        <w:t>ε αφορμή επερώτηση</w:t>
      </w:r>
      <w:r>
        <w:rPr>
          <w:rFonts w:eastAsia="Times New Roman" w:cs="Times New Roman"/>
          <w:szCs w:val="24"/>
        </w:rPr>
        <w:t>,</w:t>
      </w:r>
      <w:r>
        <w:rPr>
          <w:rFonts w:eastAsia="Times New Roman" w:cs="Times New Roman"/>
          <w:szCs w:val="24"/>
        </w:rPr>
        <w:t xml:space="preserve"> στην οποία απήντησα: Κανονικά με μισθωτή εργασία οι απασχολούμενοι εμφανίζονταν σαν να είναι απασχολούμενοι με τίτλο κτήσης. </w:t>
      </w:r>
    </w:p>
    <w:p w14:paraId="4B1D48D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δεν μπορούμε να το επιτρέψουμε και γι</w:t>
      </w:r>
      <w:r>
        <w:rPr>
          <w:rFonts w:eastAsia="Times New Roman" w:cs="Times New Roman"/>
          <w:szCs w:val="24"/>
        </w:rPr>
        <w:t>’</w:t>
      </w:r>
      <w:r>
        <w:rPr>
          <w:rFonts w:eastAsia="Times New Roman" w:cs="Times New Roman"/>
          <w:szCs w:val="24"/>
        </w:rPr>
        <w:t xml:space="preserve"> αυτό το λόγο</w:t>
      </w:r>
      <w:r>
        <w:rPr>
          <w:rFonts w:eastAsia="Times New Roman" w:cs="Times New Roman"/>
          <w:szCs w:val="24"/>
        </w:rPr>
        <w:t>,</w:t>
      </w:r>
      <w:r>
        <w:rPr>
          <w:rFonts w:eastAsia="Times New Roman" w:cs="Times New Roman"/>
          <w:szCs w:val="24"/>
        </w:rPr>
        <w:t xml:space="preserve"> με αυτή τη ρύθμιση</w:t>
      </w:r>
      <w:r>
        <w:rPr>
          <w:rFonts w:eastAsia="Times New Roman" w:cs="Times New Roman"/>
          <w:szCs w:val="24"/>
        </w:rPr>
        <w:t>,</w:t>
      </w:r>
      <w:r>
        <w:rPr>
          <w:rFonts w:eastAsia="Times New Roman" w:cs="Times New Roman"/>
          <w:szCs w:val="24"/>
        </w:rPr>
        <w:t xml:space="preserve"> ξεκαθαρίζεται το τοπίο των υποχρ</w:t>
      </w:r>
      <w:r>
        <w:rPr>
          <w:rFonts w:eastAsia="Times New Roman" w:cs="Times New Roman"/>
          <w:szCs w:val="24"/>
        </w:rPr>
        <w:t>εώσεων στην καταβολή ασφαλιστικών εισφορών, βεβαίως, αλλά λειτουργεί και ερμηνευτικά και για θέματα απασχόλησης ατόμων με εξαρτημένη εργασία. Είμαι βέβαιος ότι θα διευθετηθεί στην εφαρμογή της σχετικής διάταξης και το εργασιακό τοπίο.</w:t>
      </w:r>
    </w:p>
    <w:p w14:paraId="4B1D48D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1D48D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Καμμένος): </w:t>
      </w:r>
      <w:r>
        <w:rPr>
          <w:rFonts w:eastAsia="Times New Roman" w:cs="Times New Roman"/>
          <w:szCs w:val="24"/>
        </w:rPr>
        <w:t>Σας ευχαριστώ πολύ, κύριε Υπουργέ.</w:t>
      </w:r>
    </w:p>
    <w:p w14:paraId="4B1D48D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Υφυπουργός κ. </w:t>
      </w:r>
      <w:r>
        <w:rPr>
          <w:rFonts w:eastAsia="Times New Roman" w:cs="Times New Roman"/>
          <w:szCs w:val="24"/>
        </w:rPr>
        <w:t>Παπανάτσιου έχει τον λόγο.</w:t>
      </w:r>
    </w:p>
    <w:p w14:paraId="4B1D48D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Θα ήθελα στην αρχή να ξεκινήσω με τις δυο τροπολογίες, τις οποίες δεν έχουμε καταθέσει στην </w:t>
      </w:r>
      <w:r>
        <w:rPr>
          <w:rFonts w:eastAsia="Times New Roman" w:cs="Times New Roman"/>
          <w:szCs w:val="24"/>
        </w:rPr>
        <w:t>ε</w:t>
      </w:r>
      <w:r>
        <w:rPr>
          <w:rFonts w:eastAsia="Times New Roman" w:cs="Times New Roman"/>
          <w:szCs w:val="24"/>
        </w:rPr>
        <w:t xml:space="preserve">πιτροπή. </w:t>
      </w:r>
    </w:p>
    <w:p w14:paraId="4B1D48D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έχουν κατατεθεί στην </w:t>
      </w:r>
      <w:r>
        <w:rPr>
          <w:rFonts w:eastAsia="Times New Roman" w:cs="Times New Roman"/>
          <w:szCs w:val="24"/>
        </w:rPr>
        <w:t>ε</w:t>
      </w:r>
      <w:r>
        <w:rPr>
          <w:rFonts w:eastAsia="Times New Roman" w:cs="Times New Roman"/>
          <w:szCs w:val="24"/>
        </w:rPr>
        <w:t>πιτροπή;</w:t>
      </w:r>
    </w:p>
    <w:p w14:paraId="4B1D48D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Έχουν κατατεθεί εδώ στην Ολομέλεια. Τις άλλες δυο τις έχουμε συζητήσει στην </w:t>
      </w:r>
      <w:r>
        <w:rPr>
          <w:rFonts w:eastAsia="Times New Roman" w:cs="Times New Roman"/>
          <w:szCs w:val="24"/>
        </w:rPr>
        <w:t>ε</w:t>
      </w:r>
      <w:r>
        <w:rPr>
          <w:rFonts w:eastAsia="Times New Roman" w:cs="Times New Roman"/>
          <w:szCs w:val="24"/>
        </w:rPr>
        <w:t xml:space="preserve">πιτροπή, όμως, θα αναφερθώ και σε εκείνες. </w:t>
      </w:r>
    </w:p>
    <w:p w14:paraId="4B1D48D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Αφορά την τροπολ</w:t>
      </w:r>
      <w:r>
        <w:rPr>
          <w:rFonts w:eastAsia="Times New Roman" w:cs="Times New Roman"/>
          <w:szCs w:val="24"/>
        </w:rPr>
        <w:t>ογία με γενικό αριθμό 1410 και ειδικό αριθμό 129. Πρόκειται για την αναστολή του φόρου υπεραξίας ακινήτων. Με την προτεινόμενη διάταξη παρατείνεται έως και την 31η Δεκεμβρίου 2018 η αναστολή της εφαρμογής του φόρου υπεραξίας από τη μεταβίβαση ακίνητης περι</w:t>
      </w:r>
      <w:r>
        <w:rPr>
          <w:rFonts w:eastAsia="Times New Roman" w:cs="Times New Roman"/>
          <w:szCs w:val="24"/>
        </w:rPr>
        <w:t>ουσίας</w:t>
      </w:r>
      <w:r>
        <w:rPr>
          <w:rFonts w:eastAsia="Times New Roman" w:cs="Times New Roman"/>
          <w:szCs w:val="24"/>
        </w:rPr>
        <w:t>,</w:t>
      </w:r>
      <w:r>
        <w:rPr>
          <w:rFonts w:eastAsia="Times New Roman" w:cs="Times New Roman"/>
          <w:szCs w:val="24"/>
        </w:rPr>
        <w:t xml:space="preserve"> με επαχθή αιτία, όπως ορίζεται στο άρθρο 41 του Κώδικα Φορολογίας Εισοδήματος</w:t>
      </w:r>
      <w:r>
        <w:rPr>
          <w:rFonts w:eastAsia="Times New Roman" w:cs="Times New Roman"/>
          <w:szCs w:val="24"/>
        </w:rPr>
        <w:t>,</w:t>
      </w:r>
      <w:r>
        <w:rPr>
          <w:rFonts w:eastAsia="Times New Roman" w:cs="Times New Roman"/>
          <w:szCs w:val="24"/>
        </w:rPr>
        <w:t xml:space="preserve"> για λόγους ενίσχυσης της αγοράς ακινήτων σε μια κρίσιμη περίοδο για την ανάκαμψη της ελληνικής οικονομίας</w:t>
      </w:r>
      <w:r>
        <w:rPr>
          <w:rFonts w:eastAsia="Times New Roman" w:cs="Times New Roman"/>
          <w:szCs w:val="24"/>
        </w:rPr>
        <w:t>,</w:t>
      </w:r>
      <w:r>
        <w:rPr>
          <w:rFonts w:eastAsia="Times New Roman" w:cs="Times New Roman"/>
          <w:szCs w:val="24"/>
        </w:rPr>
        <w:t xml:space="preserve"> ενόψει της σκοπούμενης αναπροσαρμογής των αντικειμενικών αξιών</w:t>
      </w:r>
      <w:r>
        <w:rPr>
          <w:rFonts w:eastAsia="Times New Roman" w:cs="Times New Roman"/>
          <w:szCs w:val="24"/>
        </w:rPr>
        <w:t xml:space="preserve"> ακινήτων. Ίσχυε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και απλά</w:t>
      </w:r>
      <w:r>
        <w:rPr>
          <w:rFonts w:eastAsia="Times New Roman" w:cs="Times New Roman"/>
          <w:szCs w:val="24"/>
        </w:rPr>
        <w:t>,</w:t>
      </w:r>
      <w:r>
        <w:rPr>
          <w:rFonts w:eastAsia="Times New Roman" w:cs="Times New Roman"/>
          <w:szCs w:val="24"/>
        </w:rPr>
        <w:t xml:space="preserve"> την παρατείνουμε για ένα χρόνο. </w:t>
      </w:r>
    </w:p>
    <w:p w14:paraId="4B1D48D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της ίδιας τροπολογίας αφορά τις ένσημες ταινίες καπνού. Στο πλαίσιο της γενικότερης προσπάθειας για την καταπολέμηση του λαθρεμπορίου και της φοροδιαφυγής ή </w:t>
      </w:r>
      <w:r>
        <w:rPr>
          <w:rFonts w:eastAsia="Times New Roman" w:cs="Times New Roman"/>
          <w:szCs w:val="24"/>
        </w:rPr>
        <w:t>φοροαποφυγής η Κυβέρνησ</w:t>
      </w:r>
      <w:r>
        <w:rPr>
          <w:rFonts w:eastAsia="Times New Roman" w:cs="Times New Roman"/>
          <w:szCs w:val="24"/>
        </w:rPr>
        <w:t>ή</w:t>
      </w:r>
      <w:r>
        <w:rPr>
          <w:rFonts w:eastAsia="Times New Roman" w:cs="Times New Roman"/>
          <w:szCs w:val="24"/>
        </w:rPr>
        <w:t xml:space="preserve"> μας προχώρησε στα τέλη του 2016 στην ανάθεση της εκτύπωσης των ένσημων ταινιών φορολογίας καπνού στην Τράπεζα της Ελλάδος, η οποία αποτελεί ένα διεθνώς πιστοποιημένο φορέα.</w:t>
      </w:r>
    </w:p>
    <w:p w14:paraId="4B1D48D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Τράπεζα της Ελλάδας</w:t>
      </w:r>
      <w:r>
        <w:rPr>
          <w:rFonts w:eastAsia="Times New Roman" w:cs="Times New Roman"/>
          <w:szCs w:val="24"/>
        </w:rPr>
        <w:t>,</w:t>
      </w:r>
      <w:r>
        <w:rPr>
          <w:rFonts w:eastAsia="Times New Roman" w:cs="Times New Roman"/>
          <w:szCs w:val="24"/>
        </w:rPr>
        <w:t xml:space="preserve"> ήδη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και κατ’ αποκλ</w:t>
      </w:r>
      <w:r>
        <w:rPr>
          <w:rFonts w:eastAsia="Times New Roman" w:cs="Times New Roman"/>
          <w:szCs w:val="24"/>
        </w:rPr>
        <w:t>ειστικότητα από την 1</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w:t>
      </w:r>
      <w:r>
        <w:rPr>
          <w:rFonts w:eastAsia="Times New Roman" w:cs="Times New Roman"/>
          <w:szCs w:val="24"/>
        </w:rPr>
        <w:t>,</w:t>
      </w:r>
      <w:r>
        <w:rPr>
          <w:rFonts w:eastAsia="Times New Roman" w:cs="Times New Roman"/>
          <w:szCs w:val="24"/>
        </w:rPr>
        <w:t xml:space="preserve"> προχώρησε με επιτυχία στην εκτύπωση των νέων ταινιών φορολογίας καπνού, οι οποίες ενσωματώνουν προηγμένη τεχνολογία και αποτελούν ένα ακόμα σημαντικό βήμα στον αγώνα κατά του λαθρεμπορίου. Με την παρούσα διάταξη ρυθμίζεται η δ</w:t>
      </w:r>
      <w:r>
        <w:rPr>
          <w:rFonts w:eastAsia="Times New Roman" w:cs="Times New Roman"/>
          <w:szCs w:val="24"/>
        </w:rPr>
        <w:t xml:space="preserve">ιαδικασία εξόφλησης της Τράπεζας της Ελλάδος για την παραγωγή των ένσημων ταινιών φορολογίας καπνού του έτους 2017. </w:t>
      </w:r>
    </w:p>
    <w:p w14:paraId="4B1D48DD"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με γενικό αριθμό 1321 αφορά την τροποποίηση διατάξεων του Κώδικα του ΦΠΑ. Προβλέπεται με τις προτεινόμενες διατάξεις τ</w:t>
      </w:r>
      <w:r>
        <w:rPr>
          <w:rFonts w:eastAsia="Times New Roman" w:cs="Times New Roman"/>
          <w:szCs w:val="24"/>
        </w:rPr>
        <w:t xml:space="preserve">ης παραγράφου 1 ότι εξακολουθούν να εφαρμόζονται μέχρι τις 30 Ιουνίου 2018 οι μειωμένοι συντελεστές ΦΠΑ για τα νησιά Λέρο, Λέσβο, Κω, Σάμο και Χίο, καθώς πρόκειται για νησιά των ανατολικών συνόρων της χώρας, που συνεχίζουν να πλήττονται από την προσφυγική </w:t>
      </w:r>
      <w:r>
        <w:rPr>
          <w:rFonts w:eastAsia="Times New Roman" w:cs="Times New Roman"/>
          <w:szCs w:val="24"/>
        </w:rPr>
        <w:t xml:space="preserve">κρίση. </w:t>
      </w:r>
    </w:p>
    <w:p w14:paraId="4B1D48DE"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Με τις προτεινόμενες διατάξεις της παραγράφου 2 ορίζεται η εφαρμογή μειωμένου συντελεστή 13% στην παροχή υπηρεσιών από οίκους ευγηρίας, εφόσον δεν απαλλάσσονται από τις διατάξεις της παραγράφου 1 του άρθρου 22 του Κώδικα ΦΠΑ. Πρόκειται δηλαδή</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οίκους ευγηρίας, μονάδες φροντίδας ηλικιωμένων, που λειτουργούν ως ιδιωτικές επιχειρήσεις παροχής στέγασης και φιλοξενίας υπερηλίκων και ηλικιωμένων. Η προτεινόμενη διάταξη έχει </w:t>
      </w:r>
      <w:r>
        <w:rPr>
          <w:rFonts w:eastAsia="Times New Roman" w:cs="Times New Roman"/>
          <w:szCs w:val="24"/>
        </w:rPr>
        <w:t>ως</w:t>
      </w:r>
      <w:r>
        <w:rPr>
          <w:rFonts w:eastAsia="Times New Roman" w:cs="Times New Roman"/>
          <w:szCs w:val="24"/>
        </w:rPr>
        <w:t xml:space="preserve"> στόχο την ενίσχυση ατόμων</w:t>
      </w:r>
      <w:r>
        <w:rPr>
          <w:rFonts w:eastAsia="Times New Roman" w:cs="Times New Roman"/>
          <w:szCs w:val="24"/>
        </w:rPr>
        <w:t>,</w:t>
      </w:r>
      <w:r>
        <w:rPr>
          <w:rFonts w:eastAsia="Times New Roman" w:cs="Times New Roman"/>
          <w:szCs w:val="24"/>
        </w:rPr>
        <w:t xml:space="preserve"> που ανήκουν σε ευαίσθητη ομάδα πληθυσμού, που χρ</w:t>
      </w:r>
      <w:r>
        <w:rPr>
          <w:rFonts w:eastAsia="Times New Roman" w:cs="Times New Roman"/>
          <w:szCs w:val="24"/>
        </w:rPr>
        <w:t xml:space="preserve">ήζουν ιδιαίτερης μεταχείρισης και θα πρέπει να αντιμετωπίζονται με προσοχή και ευαισθησία στα πλαίσια της φορολογικής δικαιοσύνης. </w:t>
      </w:r>
    </w:p>
    <w:p w14:paraId="4B1D48D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4B1D48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τουλάχιστον</w:t>
      </w:r>
      <w:r>
        <w:rPr>
          <w:rFonts w:eastAsia="Times New Roman" w:cs="Times New Roman"/>
          <w:szCs w:val="24"/>
        </w:rPr>
        <w:t xml:space="preserve"> άλλα τρία λεπτά</w:t>
      </w:r>
      <w:r>
        <w:rPr>
          <w:rFonts w:eastAsia="Times New Roman" w:cs="Times New Roman"/>
          <w:szCs w:val="24"/>
        </w:rPr>
        <w:t>,</w:t>
      </w:r>
      <w:r>
        <w:rPr>
          <w:rFonts w:eastAsia="Times New Roman" w:cs="Times New Roman"/>
          <w:szCs w:val="24"/>
        </w:rPr>
        <w:t xml:space="preserve"> για να αναφερθώ και στο άρθρα 46, αναφορικά με τις αντικειμενικές αξίες. Έχει ενσωματωθεί στο νομοσχέδιο. Είναι η τροποποίηση του άρθρου 41 του ν.1249/82, με το οποίο ορίζεται ο τρόπος προσδιορισμού της φορολογητέας αξίας των ακινήτων. Κα</w:t>
      </w:r>
      <w:r>
        <w:rPr>
          <w:rFonts w:eastAsia="Times New Roman" w:cs="Times New Roman"/>
          <w:szCs w:val="24"/>
        </w:rPr>
        <w:t>θιερώνεται ένας τρόπος προσδιορισμού των αντικειμενικών τιμών ακινήτων πιο αμερόληπτος και αντικειμενικός</w:t>
      </w:r>
      <w:r>
        <w:rPr>
          <w:rFonts w:eastAsia="Times New Roman" w:cs="Times New Roman"/>
          <w:szCs w:val="24"/>
        </w:rPr>
        <w:t>,</w:t>
      </w:r>
      <w:r>
        <w:rPr>
          <w:rFonts w:eastAsia="Times New Roman" w:cs="Times New Roman"/>
          <w:szCs w:val="24"/>
        </w:rPr>
        <w:t xml:space="preserve"> με στόχο την προστασία των δημοσιονομικών, αλλά και των κοινωνικών συμφερόντων της χώρας. </w:t>
      </w:r>
    </w:p>
    <w:p w14:paraId="4B1D48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Μετά από τριάντα πέντε χρόνια, είναι πλέον απαραίτητο να α</w:t>
      </w:r>
      <w:r>
        <w:rPr>
          <w:rFonts w:eastAsia="Times New Roman" w:cs="Times New Roman"/>
          <w:szCs w:val="24"/>
        </w:rPr>
        <w:t>ναθεωρηθεί ο τρόπος συγκρότησης των τοπικών επιτροπών, λαμβάνοντας υπόψη τις εξελίξεις</w:t>
      </w:r>
      <w:r>
        <w:rPr>
          <w:rFonts w:eastAsia="Times New Roman" w:cs="Times New Roman"/>
          <w:szCs w:val="24"/>
        </w:rPr>
        <w:t>,</w:t>
      </w:r>
      <w:r>
        <w:rPr>
          <w:rFonts w:eastAsia="Times New Roman" w:cs="Times New Roman"/>
          <w:szCs w:val="24"/>
        </w:rPr>
        <w:t xml:space="preserve"> που έχουν συμβεί στο ενδιάμεσο στο ζήτημα της αποτίμησης της αξίας των ακινήτων. </w:t>
      </w:r>
    </w:p>
    <w:p w14:paraId="4B1D48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Προβλέπεται νέος τρόπος συγκρότησης των τοπικών επιτροπών</w:t>
      </w:r>
      <w:r>
        <w:rPr>
          <w:rFonts w:eastAsia="Times New Roman" w:cs="Times New Roman"/>
          <w:szCs w:val="24"/>
        </w:rPr>
        <w:t>,</w:t>
      </w:r>
      <w:r>
        <w:rPr>
          <w:rFonts w:eastAsia="Times New Roman" w:cs="Times New Roman"/>
          <w:szCs w:val="24"/>
        </w:rPr>
        <w:t xml:space="preserve"> με τη συμμετοχή υπαλλήλων τ</w:t>
      </w:r>
      <w:r>
        <w:rPr>
          <w:rFonts w:eastAsia="Times New Roman" w:cs="Times New Roman"/>
          <w:szCs w:val="24"/>
        </w:rPr>
        <w:t xml:space="preserve">ων κτηματικών υπηρεσιών της Γενικής Γραμματείας Δημόσιας Περιουσίας, της Ανεξάρτητης Αρχής Δημοσίων Εσόδων και των αρμόδιων υπηρεσιών των δήμων. </w:t>
      </w:r>
    </w:p>
    <w:p w14:paraId="4B1D48E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Θεσμοθετείται η συμμετοχή εκπροσώπων των αρμόδιων φορέων της αγοράς, δηλαδή συμβολαιογράφων, εκπροσώπων του Εθ</w:t>
      </w:r>
      <w:r>
        <w:rPr>
          <w:rFonts w:eastAsia="Times New Roman" w:cs="Times New Roman"/>
          <w:szCs w:val="24"/>
        </w:rPr>
        <w:t>νικού Κτηματολογίου, εκπροσώπων τραπεζικών ιδρυμάτων, καθώς και εκτιμητών</w:t>
      </w:r>
      <w:r>
        <w:rPr>
          <w:rFonts w:eastAsia="Times New Roman" w:cs="Times New Roman"/>
          <w:szCs w:val="24"/>
        </w:rPr>
        <w:t>,</w:t>
      </w:r>
      <w:r>
        <w:rPr>
          <w:rFonts w:eastAsia="Times New Roman" w:cs="Times New Roman"/>
          <w:szCs w:val="24"/>
        </w:rPr>
        <w:t xml:space="preserve"> που έχουν εγγραφεί στο αντίστοιχο μητρώο πιστοποιημένων εκτιμητών του Υπουργείου Οικονομικών, οι οποίοι θα καταθέτουν την αρχική εισήγηση στις </w:t>
      </w:r>
      <w:r>
        <w:rPr>
          <w:rFonts w:eastAsia="Times New Roman" w:cs="Times New Roman"/>
          <w:szCs w:val="24"/>
        </w:rPr>
        <w:t>ε</w:t>
      </w:r>
      <w:r>
        <w:rPr>
          <w:rFonts w:eastAsia="Times New Roman" w:cs="Times New Roman"/>
          <w:szCs w:val="24"/>
        </w:rPr>
        <w:t>πιτροπές. Με τον τρόπο αυτό, επιτυγχά</w:t>
      </w:r>
      <w:r>
        <w:rPr>
          <w:rFonts w:eastAsia="Times New Roman" w:cs="Times New Roman"/>
          <w:szCs w:val="24"/>
        </w:rPr>
        <w:t xml:space="preserve">νεται η συνεργασία εκπροσώπων από δημόσιους και ιδιωτικούς φορείς. </w:t>
      </w:r>
    </w:p>
    <w:p w14:paraId="4B1D48E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ρύθμιση, παρέχεται στις </w:t>
      </w:r>
      <w:r>
        <w:rPr>
          <w:rFonts w:eastAsia="Times New Roman" w:cs="Times New Roman"/>
          <w:szCs w:val="24"/>
        </w:rPr>
        <w:t>ε</w:t>
      </w:r>
      <w:r>
        <w:rPr>
          <w:rFonts w:eastAsia="Times New Roman" w:cs="Times New Roman"/>
          <w:szCs w:val="24"/>
        </w:rPr>
        <w:t>πιτροπές για πρώτη φορά η δυνατότητα να ζητούν τη συνδρομή άλλων εμπειρογνωμόνων από τους τομείς της πολεοδομίας, της τοπογραφίας, των οικοδομικών κ</w:t>
      </w:r>
      <w:r>
        <w:rPr>
          <w:rFonts w:eastAsia="Times New Roman" w:cs="Times New Roman"/>
          <w:szCs w:val="24"/>
        </w:rPr>
        <w:t>ατασκευών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B1D48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 προβλέπεται η σύσταση δευτεροβάθμιας τριμελούς επιτροπής υψηλού επιπέδου, που αποτελείται από έναν Πάρεδρο του Νομικού Συμβουλίου του Κράτους ως Πρόεδρο και τους επικεφαλής των αρμοδίων υπηρεσιών της Γενικής Γραμματείας Δημόσιας Πε</w:t>
      </w:r>
      <w:r>
        <w:rPr>
          <w:rFonts w:eastAsia="Times New Roman" w:cs="Times New Roman"/>
          <w:szCs w:val="24"/>
        </w:rPr>
        <w:t>ριουσίας και της Ανεξάρτητης Αρχής Δημοσίων Εσόδων ως μέλη. Η σύσταση αυτής κρίνεται ιδιαίτερα σημαντική, προκειμένου να αποφευχθούν τυχόν στρεβλώσεις</w:t>
      </w:r>
      <w:r>
        <w:rPr>
          <w:rFonts w:eastAsia="Times New Roman" w:cs="Times New Roman"/>
          <w:szCs w:val="24"/>
        </w:rPr>
        <w:t>,</w:t>
      </w:r>
      <w:r>
        <w:rPr>
          <w:rFonts w:eastAsia="Times New Roman" w:cs="Times New Roman"/>
          <w:szCs w:val="24"/>
        </w:rPr>
        <w:t xml:space="preserve"> που μπορεί να προκύψουν. </w:t>
      </w:r>
    </w:p>
    <w:p w14:paraId="4B1D48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 την παράγραφο 3 προβλέπεται μια εξαιρετική διαδικασία καθορισμού των αντικε</w:t>
      </w:r>
      <w:r>
        <w:rPr>
          <w:rFonts w:eastAsia="Times New Roman" w:cs="Times New Roman"/>
          <w:szCs w:val="24"/>
        </w:rPr>
        <w:t>ιμενικών τιμών ακινήτων, η οποία θα εφαρμοστεί μόνο για μία φορά</w:t>
      </w:r>
      <w:r>
        <w:rPr>
          <w:rFonts w:eastAsia="Times New Roman" w:cs="Times New Roman"/>
          <w:szCs w:val="24"/>
        </w:rPr>
        <w:t>,</w:t>
      </w:r>
      <w:r>
        <w:rPr>
          <w:rFonts w:eastAsia="Times New Roman" w:cs="Times New Roman"/>
          <w:szCs w:val="24"/>
        </w:rPr>
        <w:t xml:space="preserve"> μετά τη δημοσίευση του νόμου. Ο λόγος της επείγουσας αυτής ρύθμισης είναι</w:t>
      </w:r>
      <w:r>
        <w:rPr>
          <w:rFonts w:eastAsia="Times New Roman" w:cs="Times New Roman"/>
          <w:szCs w:val="24"/>
        </w:rPr>
        <w:t>,</w:t>
      </w:r>
      <w:r>
        <w:rPr>
          <w:rFonts w:eastAsia="Times New Roman" w:cs="Times New Roman"/>
          <w:szCs w:val="24"/>
        </w:rPr>
        <w:t xml:space="preserve"> αφενός η δημοσιονομική κατάσταση της χώρας και αφετέρου οι έντονες αμφισβητήσεις</w:t>
      </w:r>
      <w:r>
        <w:rPr>
          <w:rFonts w:eastAsia="Times New Roman" w:cs="Times New Roman"/>
          <w:szCs w:val="24"/>
        </w:rPr>
        <w:t>,</w:t>
      </w:r>
      <w:r>
        <w:rPr>
          <w:rFonts w:eastAsia="Times New Roman" w:cs="Times New Roman"/>
          <w:szCs w:val="24"/>
        </w:rPr>
        <w:t xml:space="preserve"> που έχουν παρατηρηθεί κατά το τελ</w:t>
      </w:r>
      <w:r>
        <w:rPr>
          <w:rFonts w:eastAsia="Times New Roman" w:cs="Times New Roman"/>
          <w:szCs w:val="24"/>
        </w:rPr>
        <w:t xml:space="preserve">ευταίο χρονικό διάστημα, σχετικά με τις παλαιότερες τιμές ζωνών και έχουν ως αποτέλεσμα τη δημιουργία ενός ασταθούς τοπίου στην αγορά, αλλά και στη φορολογική αντιμετώπισή της. </w:t>
      </w:r>
    </w:p>
    <w:p w14:paraId="4B1D48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Έτσι, το έργο της σύνταξης των απαιτούμενων εισηγήσεων προς τον Υπουργό Οικονο</w:t>
      </w:r>
      <w:r>
        <w:rPr>
          <w:rFonts w:eastAsia="Times New Roman" w:cs="Times New Roman"/>
          <w:szCs w:val="24"/>
        </w:rPr>
        <w:t xml:space="preserve">μικών ανατίθεται στους ειδικούς εκτιμητές, που έχουν πιστοποιηθεί στο Μητρώο Πιστοποιημένων Εκτιμητών, στο πεδίο των ακινήτων του Υπουργείου Οικονομικών, οι οποίοι διαθέτουν σημαντικά εχέγγυα γνώσης, πληροφόρησης, εμπειρίας και αμεροληψίας και δεσμεύονται </w:t>
      </w:r>
      <w:r>
        <w:rPr>
          <w:rFonts w:eastAsia="Times New Roman" w:cs="Times New Roman"/>
          <w:szCs w:val="24"/>
        </w:rPr>
        <w:t>από τον σχετικό κώδικα δεοντολογίας του Υπουργείου Οικονομικών. Οι εκτιμητές που θα αναλάβουν το έργο</w:t>
      </w:r>
      <w:r>
        <w:rPr>
          <w:rFonts w:eastAsia="Times New Roman" w:cs="Times New Roman"/>
          <w:szCs w:val="24"/>
        </w:rPr>
        <w:t>,</w:t>
      </w:r>
      <w:r>
        <w:rPr>
          <w:rFonts w:eastAsia="Times New Roman" w:cs="Times New Roman"/>
          <w:szCs w:val="24"/>
        </w:rPr>
        <w:t xml:space="preserve"> θα επιλεχθούν κατόπιν δημόσιας πρόσκλησης με αδιάβλητες και διαφανείς διαδικασίες. Αναμένεται η διαδικασία αυτή να έχει άμεσα και έγκυρα αποτελέσματα. </w:t>
      </w:r>
    </w:p>
    <w:p w14:paraId="4B1D48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αναφερθώ τώρα στο άρθρο 49 του παρόντος νομοσχεδίου, το οποίο αφορά την τροποποίηση του άρθρου 72 του Κώδικα Φορολογικής Διαδικασίας. Όσον αφορά την προτεινόμενη ρύθμιση</w:t>
      </w:r>
      <w:r>
        <w:rPr>
          <w:rFonts w:eastAsia="Times New Roman" w:cs="Times New Roman"/>
          <w:szCs w:val="24"/>
        </w:rPr>
        <w:t>,</w:t>
      </w:r>
      <w:r>
        <w:rPr>
          <w:rFonts w:eastAsia="Times New Roman" w:cs="Times New Roman"/>
          <w:szCs w:val="24"/>
        </w:rPr>
        <w:t xml:space="preserve"> αποτελεί τμήμα ευρύτερης μεταρρύθμισης στον τομέα των διοικητικών κυρώσεων και απο</w:t>
      </w:r>
      <w:r>
        <w:rPr>
          <w:rFonts w:eastAsia="Times New Roman" w:cs="Times New Roman"/>
          <w:szCs w:val="24"/>
        </w:rPr>
        <w:t xml:space="preserve">σκοπεί αποκλειστικά στην προσαρμογή της νομοθεσίας μας με γενικές αρχές δικαίου, όπως αυτές της αναλογικότητας και της χρηστής διοίκησης, αλλά και στην εναρμόνιση με το δίκαιο της Ευρωπαϊκής Ένωσης. </w:t>
      </w:r>
    </w:p>
    <w:p w14:paraId="4B1D48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ρύθμιση αφορά αναδρομική εφαρμογή του Κώδικα Φορολογικ</w:t>
      </w:r>
      <w:r>
        <w:rPr>
          <w:rFonts w:eastAsia="Times New Roman" w:cs="Times New Roman"/>
          <w:szCs w:val="24"/>
        </w:rPr>
        <w:t>ής Διαδικασίας –το τονίζω- μόνο για τις περιπτώσεις πρόσθετων φόρων και με βάση την παλιότερη νομοθεσία προ του 2017, η οποία ήταν πάρα πολύ υψηλή. Η ρύθμιση, όμως, δεν θίγει με κανέναν τρόπο την επιβολή προστίμων που επιβάλλουν για παραβάσεις του Κώδικα Β</w:t>
      </w:r>
      <w:r>
        <w:rPr>
          <w:rFonts w:eastAsia="Times New Roman" w:cs="Times New Roman"/>
          <w:szCs w:val="24"/>
        </w:rPr>
        <w:t>ιβλίων και Στοιχείων ή του Κώδικα Φορολογικής Αποτύπωσης και βεβαίως</w:t>
      </w:r>
      <w:r>
        <w:rPr>
          <w:rFonts w:eastAsia="Times New Roman" w:cs="Times New Roman"/>
          <w:szCs w:val="24"/>
        </w:rPr>
        <w:t>,</w:t>
      </w:r>
      <w:r>
        <w:rPr>
          <w:rFonts w:eastAsia="Times New Roman" w:cs="Times New Roman"/>
          <w:szCs w:val="24"/>
        </w:rPr>
        <w:t xml:space="preserve"> δεν έχει καμ</w:t>
      </w:r>
      <w:r>
        <w:rPr>
          <w:rFonts w:eastAsia="Times New Roman" w:cs="Times New Roman"/>
          <w:szCs w:val="24"/>
        </w:rPr>
        <w:t>μ</w:t>
      </w:r>
      <w:r>
        <w:rPr>
          <w:rFonts w:eastAsia="Times New Roman" w:cs="Times New Roman"/>
          <w:szCs w:val="24"/>
        </w:rPr>
        <w:t xml:space="preserve">ία σχέση με τις τελωνειακές παραβάσεις. </w:t>
      </w:r>
    </w:p>
    <w:p w14:paraId="4B1D48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οποιαδήποτε συζήτηση για το ζήτημα του προστίμου</w:t>
      </w:r>
      <w:r>
        <w:rPr>
          <w:rFonts w:eastAsia="Times New Roman" w:cs="Times New Roman"/>
          <w:szCs w:val="24"/>
        </w:rPr>
        <w:t>,</w:t>
      </w:r>
      <w:r>
        <w:rPr>
          <w:rFonts w:eastAsia="Times New Roman" w:cs="Times New Roman"/>
          <w:szCs w:val="24"/>
        </w:rPr>
        <w:t xml:space="preserve"> που επιδικάστηκε σε εταιρεία καπνικών</w:t>
      </w:r>
      <w:r>
        <w:rPr>
          <w:rFonts w:eastAsia="Times New Roman" w:cs="Times New Roman"/>
          <w:szCs w:val="24"/>
        </w:rPr>
        <w:t>,</w:t>
      </w:r>
      <w:r>
        <w:rPr>
          <w:rFonts w:eastAsia="Times New Roman" w:cs="Times New Roman"/>
          <w:szCs w:val="24"/>
        </w:rPr>
        <w:t xml:space="preserve"> είναι εντελώς άσχετη με τη ρύθμιση που πρ</w:t>
      </w:r>
      <w:r>
        <w:rPr>
          <w:rFonts w:eastAsia="Times New Roman" w:cs="Times New Roman"/>
          <w:szCs w:val="24"/>
        </w:rPr>
        <w:t>οτείνουμε και κάθε σύνδεση με αυτή την υπόθεση είναι εκ του πονηρού. Ο απλός και ξεκάθαρος λόγος είναι ότι το συγκεκριμένο πρόστιμο αφορά τελωνειακές παραβάσεις και ως εκ τούτου</w:t>
      </w:r>
      <w:r>
        <w:rPr>
          <w:rFonts w:eastAsia="Times New Roman" w:cs="Times New Roman"/>
          <w:szCs w:val="24"/>
        </w:rPr>
        <w:t>,</w:t>
      </w:r>
      <w:r>
        <w:rPr>
          <w:rFonts w:eastAsia="Times New Roman" w:cs="Times New Roman"/>
          <w:szCs w:val="24"/>
        </w:rPr>
        <w:t xml:space="preserve"> δεν συνδέεται με οποιονδήποτε τρόπο με τα φορολογικά πρόστιμα και τους πρόσθε</w:t>
      </w:r>
      <w:r>
        <w:rPr>
          <w:rFonts w:eastAsia="Times New Roman" w:cs="Times New Roman"/>
          <w:szCs w:val="24"/>
        </w:rPr>
        <w:t xml:space="preserve">τους φόρους της προ της 1-1-2014 νομοθεσίας. </w:t>
      </w:r>
    </w:p>
    <w:p w14:paraId="4B1D48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συνάδελφοι Βουλευτές έφτασαν πια στα όρια του αστείου, καθώς ασκώντας την αγαπημένη τους ασχολία παραπληροφόρησης, δεν δίστασαν να μπερδέψουν επιμελώς τον Κώδικα Φορολογικών Διαδικασιών με τον Τελωνειακό Κώδ</w:t>
      </w:r>
      <w:r>
        <w:rPr>
          <w:rFonts w:eastAsia="Times New Roman" w:cs="Times New Roman"/>
          <w:szCs w:val="24"/>
        </w:rPr>
        <w:t>ικα</w:t>
      </w:r>
      <w:r>
        <w:rPr>
          <w:rFonts w:eastAsia="Times New Roman" w:cs="Times New Roman"/>
          <w:szCs w:val="24"/>
        </w:rPr>
        <w:t>,</w:t>
      </w:r>
      <w:r>
        <w:rPr>
          <w:rFonts w:eastAsia="Times New Roman" w:cs="Times New Roman"/>
          <w:szCs w:val="24"/>
        </w:rPr>
        <w:t xml:space="preserve"> στην προσπάθειά τους να στήσουν μια ανύπαρκτη ιστορία αφήνοντας αιχμές για διακριτική μεταχείριση επιχειρήσεων και διαγραφές προστίμων.</w:t>
      </w:r>
    </w:p>
    <w:p w14:paraId="4B1D48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προς τους συναδέλφους της Αντιπολίτευσης</w:t>
      </w:r>
      <w:r>
        <w:rPr>
          <w:rFonts w:eastAsia="Times New Roman" w:cs="Times New Roman"/>
          <w:szCs w:val="24"/>
        </w:rPr>
        <w:t>,</w:t>
      </w:r>
      <w:r>
        <w:rPr>
          <w:rFonts w:eastAsia="Times New Roman" w:cs="Times New Roman"/>
          <w:szCs w:val="24"/>
        </w:rPr>
        <w:t xml:space="preserve"> που έκαναν τη σχετική φασαρία</w:t>
      </w:r>
      <w:r>
        <w:rPr>
          <w:rFonts w:eastAsia="Times New Roman" w:cs="Times New Roman"/>
          <w:szCs w:val="24"/>
        </w:rPr>
        <w:t>,</w:t>
      </w:r>
      <w:r>
        <w:rPr>
          <w:rFonts w:eastAsia="Times New Roman" w:cs="Times New Roman"/>
          <w:szCs w:val="24"/>
        </w:rPr>
        <w:t xml:space="preserve"> είναι αν διάβασαν τη ρ</w:t>
      </w:r>
      <w:r>
        <w:rPr>
          <w:rFonts w:eastAsia="Times New Roman" w:cs="Times New Roman"/>
          <w:szCs w:val="24"/>
        </w:rPr>
        <w:t xml:space="preserve">ύθμιση και δεν κατάλαβαν ή αν κατάλαβαν και ψεύδονται για λόγους προπαγάνδας και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Γνωρίζουν, όμως, πάρα πολύ καλά ότι είναι δύο διαφορετικά πράγματα, ο φορολογικός έλεγχος μέσω Κώδικα Φορολογικής Διαδικασίας και οι έλεγχοι Τελωνειακού Κώδικα. </w:t>
      </w:r>
    </w:p>
    <w:p w14:paraId="4B1D48ED" w14:textId="77777777" w:rsidR="00E71A02" w:rsidRDefault="00A00D33">
      <w:pPr>
        <w:spacing w:line="600" w:lineRule="auto"/>
        <w:ind w:firstLine="720"/>
        <w:contextualSpacing/>
        <w:jc w:val="both"/>
        <w:rPr>
          <w:rFonts w:eastAsia="Times New Roman"/>
          <w:bCs/>
        </w:rPr>
      </w:pPr>
      <w:r>
        <w:rPr>
          <w:rFonts w:eastAsia="Times New Roman"/>
          <w:b/>
          <w:bCs/>
        </w:rPr>
        <w:t>ΠΡ</w:t>
      </w:r>
      <w:r>
        <w:rPr>
          <w:rFonts w:eastAsia="Times New Roman"/>
          <w:b/>
          <w:bCs/>
        </w:rPr>
        <w:t>ΟΕΔΡΕΥΩΝ (Δημήτριος Καμμένος):</w:t>
      </w:r>
      <w:r>
        <w:rPr>
          <w:rFonts w:eastAsia="Times New Roman"/>
          <w:bCs/>
        </w:rPr>
        <w:t xml:space="preserve"> Κυρία Υπουργέ μου, δεν θέλω να σας διακόψω. Αλλά, αν έχετε την καλοσύνη, να ολοκληρώσετε, γιατί έχουμε φτάσει τα οκτώμισι λεπτά και είναι πολλοί συνάδελφοι να μιλήσουν. </w:t>
      </w:r>
    </w:p>
    <w:p w14:paraId="4B1D48EE" w14:textId="77777777" w:rsidR="00E71A02" w:rsidRDefault="00A00D33">
      <w:pPr>
        <w:spacing w:line="600" w:lineRule="auto"/>
        <w:ind w:firstLine="720"/>
        <w:contextualSpacing/>
        <w:jc w:val="both"/>
        <w:rPr>
          <w:rFonts w:eastAsia="Times New Roman"/>
          <w:bCs/>
        </w:rPr>
      </w:pPr>
      <w:r>
        <w:rPr>
          <w:rFonts w:eastAsia="Times New Roman"/>
          <w:b/>
          <w:bCs/>
        </w:rPr>
        <w:t>ΑΙΚΑΤΕΡΙΝΗ ΠΑΠΑΝΑΤΣΙΟΥ (Υφυπουργός Οικονομικών):</w:t>
      </w:r>
      <w:r>
        <w:rPr>
          <w:rFonts w:eastAsia="Times New Roman"/>
          <w:bCs/>
        </w:rPr>
        <w:t xml:space="preserve"> Είναι </w:t>
      </w:r>
      <w:r>
        <w:rPr>
          <w:rFonts w:eastAsia="Times New Roman"/>
          <w:bCs/>
        </w:rPr>
        <w:t>πολύ σημαντικό, κύριε Πρόεδρε, και πρέπει να το αναφέρω, γιατί έχει γίνει σχετικό πρόβλημα από συγκεκριμένους συναδέλφους και από την επίσημη ανακοίνωση της Νέας Δημοκρατίας εξάλλου.</w:t>
      </w:r>
    </w:p>
    <w:p w14:paraId="4B1D48EF" w14:textId="77777777" w:rsidR="00E71A02" w:rsidRDefault="00A00D33">
      <w:pPr>
        <w:spacing w:line="600" w:lineRule="auto"/>
        <w:ind w:firstLine="720"/>
        <w:contextualSpacing/>
        <w:jc w:val="both"/>
        <w:rPr>
          <w:rFonts w:eastAsia="Times New Roman"/>
          <w:bCs/>
        </w:rPr>
      </w:pPr>
      <w:r>
        <w:rPr>
          <w:rFonts w:eastAsia="Times New Roman"/>
          <w:bCs/>
        </w:rPr>
        <w:t>Είναι κρίμα</w:t>
      </w:r>
      <w:r>
        <w:rPr>
          <w:rFonts w:eastAsia="Times New Roman"/>
          <w:bCs/>
        </w:rPr>
        <w:t>,</w:t>
      </w:r>
      <w:r>
        <w:rPr>
          <w:rFonts w:eastAsia="Times New Roman"/>
          <w:bCs/>
        </w:rPr>
        <w:t xml:space="preserve"> γιατί αυτά ακούστηκαν</w:t>
      </w:r>
      <w:r>
        <w:rPr>
          <w:rFonts w:eastAsia="Times New Roman"/>
          <w:bCs/>
        </w:rPr>
        <w:t>,</w:t>
      </w:r>
      <w:r>
        <w:rPr>
          <w:rFonts w:eastAsia="Times New Roman"/>
          <w:bCs/>
        </w:rPr>
        <w:t xml:space="preserve"> ακόμη και από συναδέλφους Βουλευτές</w:t>
      </w:r>
      <w:r>
        <w:rPr>
          <w:rFonts w:eastAsia="Times New Roman"/>
          <w:bCs/>
        </w:rPr>
        <w:t>,</w:t>
      </w:r>
      <w:r>
        <w:rPr>
          <w:rFonts w:eastAsia="Times New Roman"/>
          <w:bCs/>
        </w:rPr>
        <w:t xml:space="preserve"> </w:t>
      </w:r>
      <w:r>
        <w:rPr>
          <w:rFonts w:eastAsia="Times New Roman"/>
          <w:bCs/>
        </w:rPr>
        <w:t xml:space="preserve">που δεν πιστεύω ότι δεν γνωρίζουν τη διαφορά μεταξύ του Κώδικα Φορολογικής Διαδικασίας και του Τελωνειακού Κώδικα, κάτι που οι ίδιοι εφάρμοσαν στην εργασία τους. </w:t>
      </w:r>
    </w:p>
    <w:p w14:paraId="4B1D48F0" w14:textId="77777777" w:rsidR="00E71A02" w:rsidRDefault="00A00D33">
      <w:pPr>
        <w:spacing w:line="600" w:lineRule="auto"/>
        <w:ind w:firstLine="720"/>
        <w:contextualSpacing/>
        <w:jc w:val="both"/>
        <w:rPr>
          <w:rFonts w:eastAsia="Times New Roman"/>
          <w:bCs/>
        </w:rPr>
      </w:pPr>
      <w:r>
        <w:rPr>
          <w:rFonts w:eastAsia="Times New Roman"/>
          <w:bCs/>
        </w:rPr>
        <w:t xml:space="preserve">Κύριοι συνάδελφοι, δεν έχετε όρια στη διαστρέβλωση της πραγματικότητας, εκτός αν αυτό που </w:t>
      </w:r>
      <w:r>
        <w:rPr>
          <w:rFonts w:eastAsia="Times New Roman"/>
          <w:bCs/>
        </w:rPr>
        <w:t>συμβαίνει είναι ότι η Νέα Δημοκρατία και το ΠΑΣΟΚ κρίνουν εξ ιδίων τα αλλότρια και γι’ αυτό βρίσκουν παντού πονηρές σκοπιμότητες, που βεβαίως</w:t>
      </w:r>
      <w:r>
        <w:rPr>
          <w:rFonts w:eastAsia="Times New Roman"/>
          <w:bCs/>
        </w:rPr>
        <w:t>,</w:t>
      </w:r>
      <w:r>
        <w:rPr>
          <w:rFonts w:eastAsia="Times New Roman"/>
          <w:bCs/>
        </w:rPr>
        <w:t xml:space="preserve"> στη δική μας Κυβέρνηση δεν υπάρχουν, όπως αποδεικνύεται κάθε φορά. Αλλά στόχος σας δεν είναι η αλήθεια. Στόχος σα</w:t>
      </w:r>
      <w:r>
        <w:rPr>
          <w:rFonts w:eastAsia="Times New Roman"/>
          <w:bCs/>
        </w:rPr>
        <w:t xml:space="preserve">ς είναι η δημιουργία κλίματος και θολούρας, υποτιμώντας τη νοημοσύνη των πολιτών. </w:t>
      </w:r>
    </w:p>
    <w:p w14:paraId="4B1D48F1" w14:textId="77777777" w:rsidR="00E71A02" w:rsidRDefault="00A00D33">
      <w:pPr>
        <w:spacing w:line="600" w:lineRule="auto"/>
        <w:ind w:firstLine="720"/>
        <w:contextualSpacing/>
        <w:jc w:val="both"/>
        <w:rPr>
          <w:rFonts w:eastAsia="Times New Roman"/>
          <w:bCs/>
        </w:rPr>
      </w:pPr>
      <w:r>
        <w:rPr>
          <w:rFonts w:eastAsia="Times New Roman"/>
          <w:bCs/>
        </w:rPr>
        <w:t>Η παρούσα Κυβέρνηση έχει στόχο την καταπολέμηση της φοροδιαφυγής. Έχουμε αποτελέσματα και η Αντιπολίτευση υπονομεύει αυτόν τον αγώνα, δημιουργεί κλίμα και στηρίζει τη φοροδι</w:t>
      </w:r>
      <w:r>
        <w:rPr>
          <w:rFonts w:eastAsia="Times New Roman"/>
          <w:bCs/>
        </w:rPr>
        <w:t xml:space="preserve">αφυγή. Δεν θα ανεχθούμε να μας κουνάνε το δάχτυλο με ψευδή επιχειρήματα εκείνοι που κατασπατάλησαν τα χρήματα του ελληνικού λαού και του ελληνικού δημοσίου και έπειτα μετέφεραν τα χρήματά τους σε παραδείσιες νήσους. Κάθε μέρα προστίθεται και μια. </w:t>
      </w:r>
    </w:p>
    <w:p w14:paraId="4B1D48F2" w14:textId="77777777" w:rsidR="00E71A02" w:rsidRDefault="00A00D33">
      <w:pPr>
        <w:spacing w:line="600" w:lineRule="auto"/>
        <w:ind w:firstLine="720"/>
        <w:contextualSpacing/>
        <w:jc w:val="both"/>
        <w:rPr>
          <w:rFonts w:eastAsia="Times New Roman"/>
          <w:bCs/>
        </w:rPr>
      </w:pPr>
      <w:r>
        <w:rPr>
          <w:rFonts w:eastAsia="Times New Roman"/>
          <w:bCs/>
        </w:rPr>
        <w:t>Συνάδελφ</w:t>
      </w:r>
      <w:r>
        <w:rPr>
          <w:rFonts w:eastAsia="Times New Roman"/>
          <w:bCs/>
        </w:rPr>
        <w:t>οι, δεν θα σας κουράσω με τεχνικές λεπτομέρειες</w:t>
      </w:r>
      <w:r>
        <w:rPr>
          <w:rFonts w:eastAsia="Times New Roman"/>
          <w:bCs/>
        </w:rPr>
        <w:t>.Π</w:t>
      </w:r>
      <w:r>
        <w:rPr>
          <w:rFonts w:eastAsia="Times New Roman"/>
          <w:bCs/>
        </w:rPr>
        <w:t xml:space="preserve">ρέπει, όμως, να εξηγήσω ότι μετά από πολλές αποφάσεις του Δικαστηρίου της Ευρωπαϊκής Ένωσης και των ελληνικών δικαστηρίων και στο πλαίσιο της εφαρμογής των γενικών αρχών του ενωσιακού δικαίου, με τη ρύθμιση </w:t>
      </w:r>
      <w:r>
        <w:rPr>
          <w:rFonts w:eastAsia="Times New Roman"/>
          <w:bCs/>
        </w:rPr>
        <w:t>αυτή εξασφαλίζεται απλώς η αναδρομική εφαρμογή των ηπιότερων κυρώσεων</w:t>
      </w:r>
      <w:r>
        <w:rPr>
          <w:rFonts w:eastAsia="Times New Roman"/>
          <w:bCs/>
        </w:rPr>
        <w:t>,</w:t>
      </w:r>
      <w:r>
        <w:rPr>
          <w:rFonts w:eastAsia="Times New Roman"/>
          <w:bCs/>
        </w:rPr>
        <w:t xml:space="preserve"> προς όφελος όλων των πολιτών και κα</w:t>
      </w:r>
      <w:r>
        <w:rPr>
          <w:rFonts w:eastAsia="Times New Roman"/>
          <w:bCs/>
        </w:rPr>
        <w:t>μ</w:t>
      </w:r>
      <w:r>
        <w:rPr>
          <w:rFonts w:eastAsia="Times New Roman"/>
          <w:bCs/>
        </w:rPr>
        <w:t xml:space="preserve">μίας συγκεκριμένης επιχείρησης. </w:t>
      </w:r>
    </w:p>
    <w:p w14:paraId="4B1D48F3" w14:textId="77777777" w:rsidR="00E71A02" w:rsidRDefault="00A00D33">
      <w:pPr>
        <w:spacing w:line="600" w:lineRule="auto"/>
        <w:ind w:firstLine="720"/>
        <w:contextualSpacing/>
        <w:jc w:val="both"/>
        <w:rPr>
          <w:rFonts w:eastAsia="Times New Roman"/>
          <w:bCs/>
        </w:rPr>
      </w:pPr>
      <w:r>
        <w:rPr>
          <w:rFonts w:eastAsia="Times New Roman"/>
          <w:bCs/>
        </w:rPr>
        <w:t>Η παρούσα Κυβέρνηση</w:t>
      </w:r>
      <w:r>
        <w:rPr>
          <w:rFonts w:eastAsia="Times New Roman"/>
          <w:bCs/>
        </w:rPr>
        <w:t>,</w:t>
      </w:r>
      <w:r>
        <w:rPr>
          <w:rFonts w:eastAsia="Times New Roman"/>
          <w:bCs/>
        </w:rPr>
        <w:t xml:space="preserve"> με τον ν.</w:t>
      </w:r>
      <w:r>
        <w:rPr>
          <w:rFonts w:eastAsia="Times New Roman"/>
          <w:bCs/>
        </w:rPr>
        <w:t>4446 θεσμοθέτησε την εθελοντική αποκάλυψη εισοδημάτων, που απέδωσε 711 εκατομμύρια ευρώ. Μετά τη λήξη του προγράμματος αυτού, οι πρόσθετοι φόροι για τις υποθέσεις πριν από το 2014 επανέρχονται στην προηγούμενη ισχύουσα κατάσταση, φτάνοντας μέχρι και το 120</w:t>
      </w:r>
      <w:r>
        <w:rPr>
          <w:rFonts w:eastAsia="Times New Roman"/>
          <w:bCs/>
        </w:rPr>
        <w:t xml:space="preserve"> για το φορολογούμενο. </w:t>
      </w:r>
    </w:p>
    <w:p w14:paraId="4B1D48F4" w14:textId="77777777" w:rsidR="00E71A02" w:rsidRDefault="00A00D33">
      <w:pPr>
        <w:spacing w:line="600" w:lineRule="auto"/>
        <w:ind w:firstLine="720"/>
        <w:contextualSpacing/>
        <w:jc w:val="both"/>
        <w:rPr>
          <w:rFonts w:eastAsia="Times New Roman"/>
          <w:b/>
          <w:bCs/>
        </w:rPr>
      </w:pPr>
      <w:r>
        <w:rPr>
          <w:rFonts w:eastAsia="Times New Roman"/>
          <w:bCs/>
        </w:rPr>
        <w:t>Με τη ρύθμιση</w:t>
      </w:r>
      <w:r>
        <w:rPr>
          <w:rFonts w:eastAsia="Times New Roman"/>
          <w:bCs/>
        </w:rPr>
        <w:t>,</w:t>
      </w:r>
      <w:r>
        <w:rPr>
          <w:rFonts w:eastAsia="Times New Roman"/>
          <w:bCs/>
        </w:rPr>
        <w:t xml:space="preserve"> που φέραμε</w:t>
      </w:r>
      <w:r>
        <w:rPr>
          <w:rFonts w:eastAsia="Times New Roman"/>
          <w:bCs/>
        </w:rPr>
        <w:t>,</w:t>
      </w:r>
      <w:r>
        <w:rPr>
          <w:rFonts w:eastAsia="Times New Roman"/>
          <w:bCs/>
        </w:rPr>
        <w:t xml:space="preserve"> εφαρμόζονται οι ευνοϊκότερες διατάξεις του Κώδικα Φορολογικής Διαδικασίας και για τις παλιές υποθέσεις και έτσι γίνονται πιο δίκαια, πιο ρεαλιστικά και τελικά </w:t>
      </w:r>
      <w:r>
        <w:rPr>
          <w:rFonts w:eastAsia="Times New Roman"/>
          <w:bCs/>
        </w:rPr>
        <w:t xml:space="preserve">είναι </w:t>
      </w:r>
      <w:r>
        <w:rPr>
          <w:rFonts w:eastAsia="Times New Roman"/>
          <w:bCs/>
        </w:rPr>
        <w:t xml:space="preserve">πιο πιθανόν να εισπραχθούν. </w:t>
      </w:r>
    </w:p>
    <w:p w14:paraId="4B1D48F5"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Ενοχλείται </w:t>
      </w:r>
      <w:r>
        <w:rPr>
          <w:rFonts w:eastAsia="Times New Roman"/>
          <w:szCs w:val="24"/>
        </w:rPr>
        <w:t>η Αντιπολίτευση, που όχι μόνο κλείσαμε αναίμακτα την τρίτη αξιολόγηση, αλλά παράλληλα προσπαθούμε από την υπεραπόδοση των δημοσίων οικονομικών να τονώσουμε τους κοινωνικά αδύναμους. Γι’ αυτό και καταφεύγει στο μόνο όπλο</w:t>
      </w:r>
      <w:r>
        <w:rPr>
          <w:rFonts w:eastAsia="Times New Roman"/>
          <w:szCs w:val="24"/>
        </w:rPr>
        <w:t>,</w:t>
      </w:r>
      <w:r>
        <w:rPr>
          <w:rFonts w:eastAsia="Times New Roman"/>
          <w:szCs w:val="24"/>
        </w:rPr>
        <w:t xml:space="preserve"> που της έχει απομείνει, τη διαστρέβ</w:t>
      </w:r>
      <w:r>
        <w:rPr>
          <w:rFonts w:eastAsia="Times New Roman"/>
          <w:szCs w:val="24"/>
        </w:rPr>
        <w:t xml:space="preserve">λωση και τα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ενώ εμείς μόλις ψηφίσαμε τον τελευταίο μνημονιακό προϋπολογισμό, τελειώνοντας με την επαχθή κληρονομιά που μας άφησαν. </w:t>
      </w:r>
    </w:p>
    <w:p w14:paraId="4B1D48F6"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Ευχαριστώ. </w:t>
      </w:r>
    </w:p>
    <w:p w14:paraId="4B1D48F7" w14:textId="77777777" w:rsidR="00E71A02" w:rsidRDefault="00A00D33">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B1D48F8" w14:textId="77777777" w:rsidR="00E71A02" w:rsidRDefault="00A00D33">
      <w:pPr>
        <w:spacing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να κάνω </w:t>
      </w:r>
      <w:r>
        <w:rPr>
          <w:rFonts w:eastAsia="Times New Roman"/>
          <w:szCs w:val="24"/>
        </w:rPr>
        <w:t xml:space="preserve">μία σύντομη ερώτηση. </w:t>
      </w:r>
    </w:p>
    <w:p w14:paraId="4B1D48F9" w14:textId="77777777" w:rsidR="00E71A02" w:rsidRDefault="00A00D33">
      <w:pPr>
        <w:spacing w:after="0"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Θέλετε να φύγετε και στις 15:00΄, οπότε πρέπει να βοηθήσουμε λίγο τη διαδικασία. </w:t>
      </w:r>
    </w:p>
    <w:p w14:paraId="4B1D48FA" w14:textId="77777777" w:rsidR="00E71A02" w:rsidRDefault="00A00D33">
      <w:pPr>
        <w:spacing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Εάν παραμείνει η κ. Παπανάτσιου, θα την ρωτήσω στη διάρκεια της ομιλίας μου. Δεν έχω πρόβλημα.</w:t>
      </w:r>
      <w:r>
        <w:rPr>
          <w:rFonts w:eastAsia="Times New Roman"/>
          <w:szCs w:val="24"/>
        </w:rPr>
        <w:t xml:space="preserve"> </w:t>
      </w:r>
    </w:p>
    <w:p w14:paraId="4B1D48FB" w14:textId="77777777" w:rsidR="00E71A02" w:rsidRDefault="00A00D33">
      <w:pPr>
        <w:spacing w:after="0"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Να τα πείτε στην ομιλία σας, γιατί έχει ένα λεπτό ο κ. Κοντονής. </w:t>
      </w:r>
    </w:p>
    <w:p w14:paraId="4B1D48FC" w14:textId="77777777" w:rsidR="00E71A02" w:rsidRDefault="00A00D33">
      <w:pPr>
        <w:spacing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Όμως, δεν πρέπει να γίνεται έτσι</w:t>
      </w:r>
      <w:r>
        <w:rPr>
          <w:rFonts w:eastAsia="Times New Roman"/>
          <w:szCs w:val="24"/>
        </w:rPr>
        <w:t>,</w:t>
      </w:r>
      <w:r>
        <w:rPr>
          <w:rFonts w:eastAsia="Times New Roman"/>
          <w:szCs w:val="24"/>
        </w:rPr>
        <w:t xml:space="preserve"> με τις υπουργικές τροπολογίες, κύριε Πρόεδρε. </w:t>
      </w:r>
    </w:p>
    <w:p w14:paraId="4B1D48FD" w14:textId="77777777" w:rsidR="00E71A02" w:rsidRDefault="00A00D33">
      <w:pPr>
        <w:spacing w:after="0"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Έχετε τον λόγο, </w:t>
      </w:r>
      <w:r>
        <w:rPr>
          <w:rFonts w:eastAsia="Times New Roman"/>
          <w:szCs w:val="24"/>
        </w:rPr>
        <w:t xml:space="preserve">αλλά σας παρακαλώ να μην καθυστερήσετε. </w:t>
      </w:r>
    </w:p>
    <w:p w14:paraId="4B1D48FE"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Καθόλου. Όμως, δεν γίνεται έτσι η διαδικασία, να παρουσιάζονται οι υπουργικές τροπολογίες και να μην μπορούμε να θέσουμε ένα θέμα. Το καταλαβαίνετε και οι Υπουργοί το καταλαβαίνουν. </w:t>
      </w:r>
    </w:p>
    <w:p w14:paraId="4B1D48FF" w14:textId="77777777" w:rsidR="00E71A02" w:rsidRDefault="00A00D33">
      <w:pPr>
        <w:spacing w:after="0" w:line="600" w:lineRule="auto"/>
        <w:ind w:firstLine="720"/>
        <w:contextualSpacing/>
        <w:jc w:val="both"/>
        <w:rPr>
          <w:rFonts w:eastAsia="Times New Roman"/>
          <w:szCs w:val="24"/>
        </w:rPr>
      </w:pPr>
      <w:r>
        <w:rPr>
          <w:rFonts w:eastAsia="Times New Roman"/>
          <w:szCs w:val="24"/>
        </w:rPr>
        <w:t>Κυρία Υ</w:t>
      </w:r>
      <w:r>
        <w:rPr>
          <w:rFonts w:eastAsia="Times New Roman"/>
          <w:szCs w:val="24"/>
        </w:rPr>
        <w:t>πουργέ, το πρώτο ερώτημα είναι γιατί δεν καταθέτετε τις συγκεκριμένες τροπολογίες, μερικές εκ των οποίων είναι πολύ σωστές, στην Επιτροπή Οικονομικών, που λειτουργεί τώρα.</w:t>
      </w:r>
    </w:p>
    <w:p w14:paraId="4B1D4900" w14:textId="77777777" w:rsidR="00E71A02" w:rsidRDefault="00A00D33">
      <w:pPr>
        <w:spacing w:after="0" w:line="600" w:lineRule="auto"/>
        <w:ind w:firstLine="720"/>
        <w:contextualSpacing/>
        <w:jc w:val="both"/>
        <w:rPr>
          <w:rFonts w:eastAsia="Times New Roman"/>
          <w:szCs w:val="24"/>
        </w:rPr>
      </w:pPr>
      <w:r>
        <w:rPr>
          <w:rFonts w:eastAsia="Times New Roman"/>
          <w:szCs w:val="24"/>
        </w:rPr>
        <w:t>Εάν μου πείτε «γιατί πρέπει να έχει λήξει στις 31 Δεκεμβρίου», μπορεί να έχει αναδρο</w:t>
      </w:r>
      <w:r>
        <w:rPr>
          <w:rFonts w:eastAsia="Times New Roman"/>
          <w:szCs w:val="24"/>
        </w:rPr>
        <w:t xml:space="preserve">μική ισχύ από την ημερομηνία κατάθεσης στην </w:t>
      </w:r>
      <w:r>
        <w:rPr>
          <w:rFonts w:eastAsia="Times New Roman"/>
          <w:szCs w:val="24"/>
        </w:rPr>
        <w:t>ε</w:t>
      </w:r>
      <w:r>
        <w:rPr>
          <w:rFonts w:eastAsia="Times New Roman"/>
          <w:szCs w:val="24"/>
        </w:rPr>
        <w:t xml:space="preserve">πιτροπή. Συνεπώς, ρωτώ γιατί δεν πάει εκεί που μπορούν οι άνθρωποι που λειτουργούν στην Επιτροπή Οικονομικών. </w:t>
      </w:r>
    </w:p>
    <w:p w14:paraId="4B1D4901" w14:textId="77777777" w:rsidR="00E71A02" w:rsidRDefault="00A00D33">
      <w:pPr>
        <w:spacing w:after="0" w:line="600" w:lineRule="auto"/>
        <w:ind w:firstLine="720"/>
        <w:contextualSpacing/>
        <w:jc w:val="both"/>
        <w:rPr>
          <w:rFonts w:eastAsia="Times New Roman"/>
          <w:szCs w:val="24"/>
        </w:rPr>
      </w:pPr>
      <w:r>
        <w:rPr>
          <w:rFonts w:eastAsia="Times New Roman"/>
          <w:szCs w:val="24"/>
        </w:rPr>
        <w:t>Το δεύτερο και πιο ουσιαστικό θέμα είναι να μας απαντήσετε σε δύο-τρία ερωτήματα</w:t>
      </w:r>
      <w:r>
        <w:rPr>
          <w:rFonts w:eastAsia="Times New Roman"/>
          <w:szCs w:val="24"/>
        </w:rPr>
        <w:t>,</w:t>
      </w:r>
      <w:r>
        <w:rPr>
          <w:rFonts w:eastAsia="Times New Roman"/>
          <w:szCs w:val="24"/>
        </w:rPr>
        <w:t xml:space="preserve"> σε σχέση με αυτά π</w:t>
      </w:r>
      <w:r>
        <w:rPr>
          <w:rFonts w:eastAsia="Times New Roman"/>
          <w:szCs w:val="24"/>
        </w:rPr>
        <w:t xml:space="preserve">ου καταθέσατε. Σχετικά με το ζήτημα της εναρμόνισης της </w:t>
      </w:r>
      <w:r>
        <w:rPr>
          <w:rFonts w:eastAsia="Times New Roman"/>
          <w:szCs w:val="24"/>
        </w:rPr>
        <w:t>οδηγίας</w:t>
      </w:r>
      <w:r>
        <w:rPr>
          <w:rFonts w:eastAsia="Times New Roman"/>
          <w:szCs w:val="24"/>
        </w:rPr>
        <w:t xml:space="preserve">, για ποιον λόγο δεν εναρμονίζουμε ολόκληρη την </w:t>
      </w:r>
      <w:r>
        <w:rPr>
          <w:rFonts w:eastAsia="Times New Roman"/>
          <w:szCs w:val="24"/>
        </w:rPr>
        <w:t>οδηγία</w:t>
      </w:r>
      <w:r>
        <w:rPr>
          <w:rFonts w:eastAsia="Times New Roman"/>
          <w:szCs w:val="24"/>
        </w:rPr>
        <w:t>, παρά μόνο συγκεκριμένα άρθρα; Μιλάω για την παράγραφο 3 της τροπολογίας 1410.</w:t>
      </w:r>
    </w:p>
    <w:p w14:paraId="4B1D4902" w14:textId="77777777" w:rsidR="00E71A02" w:rsidRDefault="00A00D33">
      <w:pPr>
        <w:spacing w:after="0" w:line="600" w:lineRule="auto"/>
        <w:ind w:firstLine="720"/>
        <w:contextualSpacing/>
        <w:jc w:val="both"/>
        <w:rPr>
          <w:rFonts w:eastAsia="Times New Roman"/>
          <w:szCs w:val="24"/>
        </w:rPr>
      </w:pPr>
      <w:r>
        <w:rPr>
          <w:rFonts w:eastAsia="Times New Roman"/>
          <w:szCs w:val="24"/>
        </w:rPr>
        <w:t>Έτσι γίνεται σε όλα τα κράτη-μέλη, αλλά προκαλεί απορία για</w:t>
      </w:r>
      <w:r>
        <w:rPr>
          <w:rFonts w:eastAsia="Times New Roman"/>
          <w:szCs w:val="24"/>
        </w:rPr>
        <w:t xml:space="preserve">τί η Κυβέρνηση επιδιώκει εδώ τη μερική ενσωμάτωση της </w:t>
      </w:r>
      <w:r>
        <w:rPr>
          <w:rFonts w:eastAsia="Times New Roman"/>
          <w:szCs w:val="24"/>
        </w:rPr>
        <w:t>οδηγίας</w:t>
      </w:r>
      <w:r>
        <w:rPr>
          <w:rFonts w:eastAsia="Times New Roman"/>
          <w:szCs w:val="24"/>
        </w:rPr>
        <w:t xml:space="preserve">. Προτίθεστε να την ενσωματώσετε ολόκληρη; Δεύτερον, έχουν ληφθεί υπ’ όψιν αυτά στον </w:t>
      </w:r>
      <w:r>
        <w:rPr>
          <w:rFonts w:eastAsia="Times New Roman"/>
          <w:szCs w:val="24"/>
        </w:rPr>
        <w:t xml:space="preserve">προϋπολογισμό </w:t>
      </w:r>
      <w:r>
        <w:rPr>
          <w:rFonts w:eastAsia="Times New Roman"/>
          <w:szCs w:val="24"/>
        </w:rPr>
        <w:t>του 2018; Το ρωτάω, γιατί από ότι φαίνεται από την εισηγητική έκθεση, αυτά θα καλυφθούν από άλλε</w:t>
      </w:r>
      <w:r>
        <w:rPr>
          <w:rFonts w:eastAsia="Times New Roman"/>
          <w:szCs w:val="24"/>
        </w:rPr>
        <w:t>ς πηγές εσόδων. Από ποιες πηγές εσόδων θα καλυφθούν, από τη στιγμή που δεν έχει προβλεφθεί στον προϋπολογισμό;</w:t>
      </w:r>
    </w:p>
    <w:p w14:paraId="4B1D4903" w14:textId="77777777" w:rsidR="00E71A02" w:rsidRDefault="00A00D33">
      <w:pPr>
        <w:spacing w:after="0" w:line="600" w:lineRule="auto"/>
        <w:ind w:firstLine="720"/>
        <w:contextualSpacing/>
        <w:jc w:val="both"/>
        <w:rPr>
          <w:rFonts w:eastAsia="Times New Roman"/>
          <w:szCs w:val="24"/>
        </w:rPr>
      </w:pPr>
      <w:r>
        <w:rPr>
          <w:rFonts w:eastAsia="Times New Roman"/>
          <w:szCs w:val="24"/>
        </w:rPr>
        <w:t>Σχετικά με την τροπολογία με γενικό αριθμό 1380 και ειδικό αριθμό 118, που παρουσιάσατε, αφορά ένα πολύ σοβαρό θέμα, τις αντικειμενικές αξίες. Συ</w:t>
      </w:r>
      <w:r>
        <w:rPr>
          <w:rFonts w:eastAsia="Times New Roman"/>
          <w:szCs w:val="24"/>
        </w:rPr>
        <w:t>στήνετε μία πρωτοβάθμια, ύστερα μία δευτεροβάθμια και ύστερα, εάν η δευτεροβάθμια το προτείνει, μία επιστημονική επιτροπή με εμπειρογνώμονες. Ο νεωτερισμός, δηλαδή, είναι ο νέος τρόπος σύστασης των επιτροπών; Γιατί πρέπει να φτάσει κανείς στο τρίτο βήμα, ν</w:t>
      </w:r>
      <w:r>
        <w:rPr>
          <w:rFonts w:eastAsia="Times New Roman"/>
          <w:szCs w:val="24"/>
        </w:rPr>
        <w:t xml:space="preserve">α απευθυνθεί στους εμπειρογνώμονες; </w:t>
      </w:r>
    </w:p>
    <w:p w14:paraId="4B1D4904" w14:textId="77777777" w:rsidR="00E71A02" w:rsidRDefault="00A00D33">
      <w:pPr>
        <w:spacing w:after="0" w:line="600" w:lineRule="auto"/>
        <w:ind w:firstLine="720"/>
        <w:contextualSpacing/>
        <w:jc w:val="both"/>
        <w:rPr>
          <w:rFonts w:eastAsia="Times New Roman"/>
          <w:szCs w:val="24"/>
        </w:rPr>
      </w:pPr>
      <w:r>
        <w:rPr>
          <w:rFonts w:eastAsia="Times New Roman"/>
          <w:szCs w:val="24"/>
        </w:rPr>
        <w:t>Σας θυμίζω ότι τον Ιούλιο μιλήσατε για μία συντονιστική επιτροπή για αξιοποίηση της βάσης δεδομένων της Τράπεζας Αξιών Ακινήτων, για σύσταση εβδομήντα πέντε επιτροπών σε όλη την επικράτεια, για πιλοτική εφαρμογή. Τίποτα</w:t>
      </w:r>
      <w:r>
        <w:rPr>
          <w:rFonts w:eastAsia="Times New Roman"/>
          <w:szCs w:val="24"/>
        </w:rPr>
        <w:t xml:space="preserve"> από αυτά δεν λειτούργησε.  </w:t>
      </w:r>
    </w:p>
    <w:p w14:paraId="4B1D4905" w14:textId="77777777" w:rsidR="00E71A02" w:rsidRDefault="00A00D33">
      <w:pPr>
        <w:spacing w:after="0" w:line="600" w:lineRule="auto"/>
        <w:ind w:firstLine="720"/>
        <w:contextualSpacing/>
        <w:jc w:val="both"/>
        <w:rPr>
          <w:rFonts w:eastAsia="Times New Roman"/>
          <w:szCs w:val="24"/>
        </w:rPr>
      </w:pPr>
      <w:r>
        <w:rPr>
          <w:rFonts w:eastAsia="Times New Roman"/>
          <w:szCs w:val="24"/>
        </w:rPr>
        <w:t>Πώς εγγυάστε, λοιπόν, ότι θα λειτουργήσουν αυτές οι επιτροπές και αυτός ο δαιδαλώδης τρόπος σύστασης πρωτοβάθμιων επιτροπών, δευτεροβάθμιων επιτροπών και μετά εμπειρογνωμόνων;</w:t>
      </w:r>
    </w:p>
    <w:p w14:paraId="4B1D4906" w14:textId="77777777" w:rsidR="00E71A02" w:rsidRDefault="00A00D33">
      <w:pPr>
        <w:spacing w:after="0"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w:t>
      </w:r>
      <w:r>
        <w:rPr>
          <w:rFonts w:eastAsia="Times New Roman"/>
          <w:szCs w:val="24"/>
        </w:rPr>
        <w:t xml:space="preserve">τ’ αρχάς, για την υπ’ αριθμόν 1410 είναι καταγεγραμμένο στον </w:t>
      </w:r>
      <w:r>
        <w:rPr>
          <w:rFonts w:eastAsia="Times New Roman"/>
          <w:szCs w:val="24"/>
        </w:rPr>
        <w:t xml:space="preserve">προϋπολογισμό </w:t>
      </w:r>
      <w:r>
        <w:rPr>
          <w:rFonts w:eastAsia="Times New Roman"/>
          <w:szCs w:val="24"/>
        </w:rPr>
        <w:t xml:space="preserve">και δεν υπάρχει κανένα θέμα. </w:t>
      </w:r>
    </w:p>
    <w:p w14:paraId="4B1D4907"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Σχετικά με το άρθρο 41 για τη σύσταση των επιτροπών, οι επιτροπές θα είναι όπως ήταν στη συντονιστική. Θα ισχύουν ακριβώς τα ίδια σε όλη την επικράτεια και οι επιτροπές θα συστήνονται με τον ίδιο τρόπο. </w:t>
      </w:r>
    </w:p>
    <w:p w14:paraId="4B1D4908"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Θα είναι οι ειδικοί εκτιμητές, θα είναι εκπρόσωποι </w:t>
      </w:r>
      <w:r>
        <w:rPr>
          <w:rFonts w:eastAsia="Times New Roman"/>
          <w:szCs w:val="24"/>
        </w:rPr>
        <w:t>του δημοσίου, εκπρόσωποι όλων των φορέων</w:t>
      </w:r>
      <w:r>
        <w:rPr>
          <w:rFonts w:eastAsia="Times New Roman"/>
          <w:szCs w:val="24"/>
        </w:rPr>
        <w:t>,</w:t>
      </w:r>
      <w:r>
        <w:rPr>
          <w:rFonts w:eastAsia="Times New Roman"/>
          <w:szCs w:val="24"/>
        </w:rPr>
        <w:t xml:space="preserve"> που εμπλέκονται και θα εισηγούνται στο Υπουργείο Οικονομικών τις καινούριες αξίες. Στην περίπτωση που έχουμε προβλήματα διαβάθμισης μεταξύ των μελών της επιτροπής ή από την προηγούμενη με την καινούρια αξία, τότε ε</w:t>
      </w:r>
      <w:r>
        <w:rPr>
          <w:rFonts w:eastAsia="Times New Roman"/>
          <w:szCs w:val="24"/>
        </w:rPr>
        <w:t xml:space="preserve">μπλέκεται η δευτεροβάθμια επιτροπή. </w:t>
      </w:r>
    </w:p>
    <w:p w14:paraId="4B1D4909"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Δεν θα έρθουν όλες οι αντικειμενικές αξίες στη δευτεροβάθμια επιτροπή. Εκτός αυτού, για τη γνώμη από τους εμπειρογνώμονες, επειδή η δευτεροβάθμια επιτροπή αποτελείται από έναν </w:t>
      </w:r>
      <w:r>
        <w:rPr>
          <w:rFonts w:eastAsia="Times New Roman"/>
          <w:szCs w:val="24"/>
        </w:rPr>
        <w:t>π</w:t>
      </w:r>
      <w:r>
        <w:rPr>
          <w:rFonts w:eastAsia="Times New Roman"/>
          <w:szCs w:val="24"/>
        </w:rPr>
        <w:t>άρεδρο του ΝΣΚ και τους δύο εκπροσώπους τη</w:t>
      </w:r>
      <w:r>
        <w:rPr>
          <w:rFonts w:eastAsia="Times New Roman"/>
          <w:szCs w:val="24"/>
        </w:rPr>
        <w:t xml:space="preserve">ς ΑΑΔΕ και της Κτηματικής, οι εμπειρογνώμονες ίσως θα έπρεπε να θέσουν τις απόψεις τους γι’ αυτόν τον λόγο και ενδέχεται να ζητηθεί η γνώμη από την δευτεροβάθμια από τους εμπειρογνώμονες, γιατί υπήρχε αυτή η διαφορά στις εκτιμήσεις της πρωτοβάθμιας. </w:t>
      </w:r>
    </w:p>
    <w:p w14:paraId="4B1D490A"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Μόνο </w:t>
      </w:r>
      <w:r>
        <w:rPr>
          <w:rFonts w:eastAsia="Times New Roman"/>
          <w:szCs w:val="24"/>
        </w:rPr>
        <w:t xml:space="preserve">γι’ αυτόν τον λόγο δίνεται η δυνατότητα να ζητήσουν από τους εμπειρογνώμονες να εισηγηθούν τη διαφορά που υπάρχει στην πρωτοβάθμια επιτροπή. </w:t>
      </w:r>
    </w:p>
    <w:p w14:paraId="4B1D490B" w14:textId="77777777" w:rsidR="00E71A02" w:rsidRDefault="00A00D33">
      <w:pPr>
        <w:spacing w:after="0" w:line="600" w:lineRule="auto"/>
        <w:ind w:firstLine="720"/>
        <w:contextualSpacing/>
        <w:jc w:val="both"/>
        <w:rPr>
          <w:rFonts w:eastAsia="Times New Roman"/>
          <w:szCs w:val="24"/>
        </w:rPr>
      </w:pPr>
      <w:r>
        <w:rPr>
          <w:rFonts w:eastAsia="Times New Roman"/>
          <w:szCs w:val="24"/>
        </w:rPr>
        <w:t>Γιατί τις φέραμε τώρα; Γιατί μας πιέζει ο χρόνος. Τις είχαμε καταθέσει, γι’ αυτό και μπήκαν σε αυτό το νομοσχέδιο.</w:t>
      </w:r>
      <w:r>
        <w:rPr>
          <w:rFonts w:eastAsia="Times New Roman"/>
          <w:szCs w:val="24"/>
        </w:rPr>
        <w:t xml:space="preserve"> Το νομοσχέδιο του Υπουργείου Οικονομικών δεν θα ψηφιστεί μέχρι 31 Δεκεμβρίου. Πηγαίνει στην επόμενη Επιτροπή 9 Ιανουαρίου. Από εκεί και μετά, για να ψηφιστεί πηγαίνει πολύ αργότερα. </w:t>
      </w:r>
    </w:p>
    <w:p w14:paraId="4B1D490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ειδικά για τη συγκεκριμένη τροπολογία</w:t>
      </w:r>
      <w:r>
        <w:rPr>
          <w:rFonts w:eastAsia="Times New Roman" w:cs="Times New Roman"/>
          <w:szCs w:val="24"/>
        </w:rPr>
        <w:t>,</w:t>
      </w:r>
      <w:r>
        <w:rPr>
          <w:rFonts w:eastAsia="Times New Roman" w:cs="Times New Roman"/>
          <w:szCs w:val="24"/>
        </w:rPr>
        <w:t xml:space="preserve"> μάς χρειάζεται ο χρόνος για ν</w:t>
      </w:r>
      <w:r>
        <w:rPr>
          <w:rFonts w:eastAsia="Times New Roman" w:cs="Times New Roman"/>
          <w:szCs w:val="24"/>
        </w:rPr>
        <w:t>α προλάβουμε να ολοκληρώσουμε τις αντικειμενικές αξίες μέχρι τις 31</w:t>
      </w:r>
      <w:r>
        <w:rPr>
          <w:rFonts w:eastAsia="Times New Roman" w:cs="Times New Roman"/>
          <w:szCs w:val="24"/>
        </w:rPr>
        <w:t xml:space="preserve"> Μαρτίου</w:t>
      </w:r>
      <w:r>
        <w:rPr>
          <w:rFonts w:eastAsia="Times New Roman" w:cs="Times New Roman"/>
          <w:szCs w:val="24"/>
        </w:rPr>
        <w:t>, όπου πρέπει να τις έχουμε ολοκληρώσει. Στις 31</w:t>
      </w:r>
      <w:r>
        <w:rPr>
          <w:rFonts w:eastAsia="Times New Roman" w:cs="Times New Roman"/>
          <w:szCs w:val="24"/>
        </w:rPr>
        <w:t xml:space="preserve"> Μαρτίου</w:t>
      </w:r>
      <w:r>
        <w:rPr>
          <w:rFonts w:eastAsia="Times New Roman" w:cs="Times New Roman"/>
          <w:szCs w:val="24"/>
        </w:rPr>
        <w:t xml:space="preserve"> πρέπει να έχουμε ολοκληρώσει τις αντικειμενικές. Γι’ αυτόν τον λόγο γίνεται τώρα. </w:t>
      </w:r>
    </w:p>
    <w:p w14:paraId="4B1D490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εκεί και μετά, πρέπει να αρχίσει να υ</w:t>
      </w:r>
      <w:r>
        <w:rPr>
          <w:rFonts w:eastAsia="Times New Roman" w:cs="Times New Roman"/>
          <w:szCs w:val="24"/>
        </w:rPr>
        <w:t xml:space="preserve">πολογίζεται ο ΕΝΦΙΑ και να δούμε τι τροποποιήσεις θα υπάρχουν πάνω στο συγκεκριμένο θέμα. </w:t>
      </w:r>
    </w:p>
    <w:p w14:paraId="4B1D490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4B1D490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Κοντονής. Θα ακολουθήσει ο κ. Θεοχαρόπουλος</w:t>
      </w:r>
      <w:r>
        <w:rPr>
          <w:rFonts w:eastAsia="Times New Roman" w:cs="Times New Roman"/>
          <w:szCs w:val="24"/>
        </w:rPr>
        <w:t>,</w:t>
      </w:r>
      <w:r>
        <w:rPr>
          <w:rFonts w:eastAsia="Times New Roman" w:cs="Times New Roman"/>
          <w:szCs w:val="24"/>
        </w:rPr>
        <w:t xml:space="preserve"> γιατί πρέπει να φύγει, μας έχει ενημερώσει εδώ κ</w:t>
      </w:r>
      <w:r>
        <w:rPr>
          <w:rFonts w:eastAsia="Times New Roman" w:cs="Times New Roman"/>
          <w:szCs w:val="24"/>
        </w:rPr>
        <w:t xml:space="preserve">αι ώρα. </w:t>
      </w:r>
    </w:p>
    <w:p w14:paraId="4B1D491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Κοντονή, έχετε τον λόγο για τις νομοτεχνικές βελτιώσεις. Ένα λεπτό αρκεί; </w:t>
      </w:r>
    </w:p>
    <w:p w14:paraId="4B1D491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δεν χρειάζεται παραπάνω. </w:t>
      </w:r>
    </w:p>
    <w:p w14:paraId="4B1D491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Καταθέτω τις δύο νομοτεχνικές βελτιώσ</w:t>
      </w:r>
      <w:r>
        <w:rPr>
          <w:rFonts w:eastAsia="Times New Roman" w:cs="Times New Roman"/>
          <w:szCs w:val="24"/>
        </w:rPr>
        <w:t xml:space="preserve">εις. Τη μία την είχα ήδη προαναγγείλει, σχετικά με το ποσοστό από 0,8% σε 0,3%. </w:t>
      </w:r>
    </w:p>
    <w:p w14:paraId="4B1D491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κάνω μια νέα διατύπωση στο κρίσιμο άρθρο της τροπολογίας που συζητάμε. Είναι συντακτικής φύσεως. </w:t>
      </w:r>
    </w:p>
    <w:p w14:paraId="4B1D491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πω ότι επειδή μου τέθηκε από αρκετούς Βουλευτές, σε σχέση με </w:t>
      </w:r>
      <w:r>
        <w:rPr>
          <w:rFonts w:eastAsia="Times New Roman" w:cs="Times New Roman"/>
          <w:szCs w:val="24"/>
        </w:rPr>
        <w:t xml:space="preserve">την τροποποίηση του άρθρου 333 του Ποινικού Κώδικα, το αδίκημα δηλαδή της απειλής, η Κυβέρνηση εξετάζει αν θα υπάρχει διαφοροποίηση και θα σας απαντήσω στις 18.30΄. </w:t>
      </w:r>
      <w:r>
        <w:rPr>
          <w:rFonts w:eastAsia="Times New Roman" w:cs="Times New Roman"/>
          <w:szCs w:val="24"/>
        </w:rPr>
        <w:t>Ε</w:t>
      </w:r>
      <w:r>
        <w:rPr>
          <w:rFonts w:eastAsia="Times New Roman" w:cs="Times New Roman"/>
          <w:szCs w:val="24"/>
        </w:rPr>
        <w:t>ξετάζουμε, όμως, αυτό το ζήτημα, διότι κατά τη γνώμη μου</w:t>
      </w:r>
      <w:r>
        <w:rPr>
          <w:rFonts w:eastAsia="Times New Roman" w:cs="Times New Roman"/>
          <w:szCs w:val="24"/>
        </w:rPr>
        <w:t>,</w:t>
      </w:r>
      <w:r>
        <w:rPr>
          <w:rFonts w:eastAsia="Times New Roman" w:cs="Times New Roman"/>
          <w:szCs w:val="24"/>
        </w:rPr>
        <w:t xml:space="preserve"> μπορεί να καλυφθεί με τη γενική </w:t>
      </w:r>
      <w:r>
        <w:rPr>
          <w:rFonts w:eastAsia="Times New Roman" w:cs="Times New Roman"/>
          <w:szCs w:val="24"/>
        </w:rPr>
        <w:t xml:space="preserve">διάταξη του 334 για την ομαλή διεξαγωγή και διενέργεια των πλειστηριασμών. </w:t>
      </w:r>
    </w:p>
    <w:p w14:paraId="4B1D491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Σταύρος Κοντονής καταθέτει για τα Πρακτικά τις προαναφερθείσες νομοτεχνικές βελτιώσεις, οι οποίες έχουν ως εξής:</w:t>
      </w:r>
    </w:p>
    <w:p w14:paraId="4B1D4916"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A53016">
        <w:rPr>
          <w:rFonts w:eastAsia="Times New Roman" w:cs="Times New Roman"/>
          <w:color w:val="FF0000"/>
          <w:szCs w:val="24"/>
        </w:rPr>
        <w:t>(ΑΛΛΑΓΗ ΣΕΛ)</w:t>
      </w:r>
    </w:p>
    <w:p w14:paraId="4B1D4917"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A53016">
        <w:rPr>
          <w:rFonts w:eastAsia="Times New Roman" w:cs="Times New Roman"/>
          <w:color w:val="FF0000"/>
          <w:szCs w:val="24"/>
        </w:rPr>
        <w:t>(ΝΑ ΜΠΕΙ Η ΣΕΛ.254)</w:t>
      </w:r>
    </w:p>
    <w:p w14:paraId="4B1D4918"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A53016">
        <w:rPr>
          <w:rFonts w:eastAsia="Times New Roman" w:cs="Times New Roman"/>
          <w:color w:val="FF0000"/>
          <w:szCs w:val="24"/>
        </w:rPr>
        <w:t>(ΑΛ</w:t>
      </w:r>
      <w:r w:rsidRPr="00A53016">
        <w:rPr>
          <w:rFonts w:eastAsia="Times New Roman" w:cs="Times New Roman"/>
          <w:color w:val="FF0000"/>
          <w:szCs w:val="24"/>
        </w:rPr>
        <w:t>ΛΑΓΗ ΣΕΛ)</w:t>
      </w:r>
    </w:p>
    <w:p w14:paraId="4B1D491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Κύριε Πρόεδρε, να μιλήσω και εγώ για τη νομοτεχνική βελτίωση; </w:t>
      </w:r>
    </w:p>
    <w:p w14:paraId="4B1D491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Ναι, κυρία Υπουργέ, σύντομα, αν θέλετε. Ευχαριστώ. </w:t>
      </w:r>
    </w:p>
    <w:p w14:paraId="4B1D491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Καταθέτω μία νομοτεχνική βελτίωση στην τροποποίηση του άρθρου 72</w:t>
      </w:r>
      <w:r>
        <w:rPr>
          <w:rFonts w:eastAsia="Times New Roman" w:cs="Times New Roman"/>
          <w:szCs w:val="24"/>
        </w:rPr>
        <w:t>,</w:t>
      </w:r>
      <w:r>
        <w:rPr>
          <w:rFonts w:eastAsia="Times New Roman" w:cs="Times New Roman"/>
          <w:szCs w:val="24"/>
        </w:rPr>
        <w:t xml:space="preserve"> που αφορά την έναρξη ισχύος από 1-1-2018</w:t>
      </w:r>
      <w:r>
        <w:rPr>
          <w:rFonts w:eastAsia="Times New Roman" w:cs="Times New Roman"/>
          <w:szCs w:val="24"/>
        </w:rPr>
        <w:t>,</w:t>
      </w:r>
      <w:r>
        <w:rPr>
          <w:rFonts w:eastAsia="Times New Roman" w:cs="Times New Roman"/>
          <w:szCs w:val="24"/>
        </w:rPr>
        <w:t xml:space="preserve"> λόγω μεσολάβησης των αργιών των εορτών και ανάγκης δημοσίευσης της προβλεπόμενης κανονιστικής απόφασης για την εφαρμογή της διάταξης. Η εφαρμογή της</w:t>
      </w:r>
      <w:r>
        <w:rPr>
          <w:rFonts w:eastAsia="Times New Roman" w:cs="Times New Roman"/>
          <w:szCs w:val="24"/>
        </w:rPr>
        <w:t xml:space="preserve"> τίθεται από 1-1-2018. </w:t>
      </w:r>
    </w:p>
    <w:p w14:paraId="4B1D491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η Υφυπουργός κ. Αικατερίνη Παπανάτσιου καταθέτει για τα Πρακτικά την προαναφερθείσα νομοτεχνική βελτίωση, η οποία έχει ως εξής:</w:t>
      </w:r>
    </w:p>
    <w:p w14:paraId="4B1D491D"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4F4DA2">
        <w:rPr>
          <w:rFonts w:eastAsia="Times New Roman" w:cs="Times New Roman"/>
          <w:color w:val="FF0000"/>
          <w:szCs w:val="24"/>
        </w:rPr>
        <w:t>(ΑΛΛΑΓΗ ΣΕΛ)</w:t>
      </w:r>
    </w:p>
    <w:p w14:paraId="4B1D491E"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4F4DA2">
        <w:rPr>
          <w:rFonts w:eastAsia="Times New Roman" w:cs="Times New Roman"/>
          <w:color w:val="FF0000"/>
          <w:szCs w:val="24"/>
        </w:rPr>
        <w:t xml:space="preserve">(ΝΑ ΜΠΕΙ </w:t>
      </w:r>
      <w:r>
        <w:rPr>
          <w:rFonts w:eastAsia="Times New Roman" w:cs="Times New Roman"/>
          <w:color w:val="FF0000"/>
          <w:szCs w:val="24"/>
        </w:rPr>
        <w:t>Η ΣΕΛ.256</w:t>
      </w:r>
      <w:r w:rsidRPr="004F4DA2">
        <w:rPr>
          <w:rFonts w:eastAsia="Times New Roman" w:cs="Times New Roman"/>
          <w:color w:val="FF0000"/>
          <w:szCs w:val="24"/>
        </w:rPr>
        <w:t>)</w:t>
      </w:r>
    </w:p>
    <w:p w14:paraId="4B1D491F" w14:textId="77777777" w:rsidR="00E71A02" w:rsidRDefault="00A00D33">
      <w:pPr>
        <w:tabs>
          <w:tab w:val="left" w:pos="2738"/>
          <w:tab w:val="center" w:pos="4753"/>
          <w:tab w:val="left" w:pos="5723"/>
        </w:tabs>
        <w:spacing w:line="600" w:lineRule="auto"/>
        <w:ind w:firstLine="720"/>
        <w:contextualSpacing/>
        <w:jc w:val="center"/>
        <w:rPr>
          <w:rFonts w:eastAsia="Times New Roman" w:cs="Times New Roman"/>
          <w:color w:val="FF0000"/>
          <w:szCs w:val="24"/>
        </w:rPr>
      </w:pPr>
      <w:r w:rsidRPr="004F4DA2">
        <w:rPr>
          <w:rFonts w:eastAsia="Times New Roman" w:cs="Times New Roman"/>
          <w:color w:val="FF0000"/>
          <w:szCs w:val="24"/>
        </w:rPr>
        <w:t>(ΑΛΛΑΓΗ ΣΕΛ)</w:t>
      </w:r>
    </w:p>
    <w:p w14:paraId="4B1D492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4B1D492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Αμυρά, έχετε τον λόγο. Αν θέλετε, να είστε σύντομος, για να προλάβουμε</w:t>
      </w:r>
      <w:r>
        <w:rPr>
          <w:rFonts w:eastAsia="Times New Roman" w:cs="Times New Roman"/>
          <w:szCs w:val="24"/>
        </w:rPr>
        <w:t>,</w:t>
      </w:r>
      <w:r>
        <w:rPr>
          <w:rFonts w:eastAsia="Times New Roman" w:cs="Times New Roman"/>
          <w:szCs w:val="24"/>
        </w:rPr>
        <w:t xml:space="preserve"> γιατί έχουμε καθυστερήσει. Έπειτα θα μιλήσει ο κ. Ξανθός και ύστερα ένας άλλος Υπουργός. </w:t>
      </w:r>
    </w:p>
    <w:p w14:paraId="4B1D492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4B1D492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είμαι πιο σύντομ</w:t>
      </w:r>
      <w:r>
        <w:rPr>
          <w:rFonts w:eastAsia="Times New Roman" w:cs="Times New Roman"/>
          <w:szCs w:val="24"/>
        </w:rPr>
        <w:t>ος από τον χρόνο</w:t>
      </w:r>
      <w:r>
        <w:rPr>
          <w:rFonts w:eastAsia="Times New Roman" w:cs="Times New Roman"/>
          <w:szCs w:val="24"/>
        </w:rPr>
        <w:t>,</w:t>
      </w:r>
      <w:r>
        <w:rPr>
          <w:rFonts w:eastAsia="Times New Roman" w:cs="Times New Roman"/>
          <w:szCs w:val="24"/>
        </w:rPr>
        <w:t xml:space="preserve"> που μου αναλογεί, πιστεύω. </w:t>
      </w:r>
    </w:p>
    <w:p w14:paraId="4B1D492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w:t>
      </w:r>
    </w:p>
    <w:p w14:paraId="4B1D492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Κυρίες και κύριοι συνάδελφοι, σαφέστατα οι </w:t>
      </w:r>
      <w:r>
        <w:rPr>
          <w:rFonts w:eastAsia="Times New Roman" w:cs="Times New Roman"/>
          <w:szCs w:val="24"/>
          <w:lang w:val="en-US"/>
        </w:rPr>
        <w:t>guest</w:t>
      </w:r>
      <w:r>
        <w:rPr>
          <w:rFonts w:eastAsia="Times New Roman" w:cs="Times New Roman"/>
          <w:szCs w:val="24"/>
        </w:rPr>
        <w:t xml:space="preserve"> </w:t>
      </w:r>
      <w:r>
        <w:rPr>
          <w:rFonts w:eastAsia="Times New Roman" w:cs="Times New Roman"/>
          <w:szCs w:val="24"/>
          <w:lang w:val="en-US"/>
        </w:rPr>
        <w:t>stars</w:t>
      </w:r>
      <w:r>
        <w:rPr>
          <w:rFonts w:eastAsia="Times New Roman" w:cs="Times New Roman"/>
          <w:szCs w:val="24"/>
        </w:rPr>
        <w:t xml:space="preserve"> της σημερινής συζήτησης στην Ολομέλεια, όπως νομίζω ότι υπονόησε και ο κ. Κοντονής, σήμερα εί</w:t>
      </w:r>
      <w:r>
        <w:rPr>
          <w:rFonts w:eastAsia="Times New Roman" w:cs="Times New Roman"/>
          <w:szCs w:val="24"/>
        </w:rPr>
        <w:t xml:space="preserve">ναι οι τροπολογίες, διότι συζητάμε ολίγον από νόμο και κυρίως από τροπολογίες. </w:t>
      </w:r>
    </w:p>
    <w:p w14:paraId="4B1D492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Σαν σήμερα, λοιπόν, στις 21 Δεκεμβρίου</w:t>
      </w:r>
      <w:r>
        <w:rPr>
          <w:rFonts w:eastAsia="Times New Roman" w:cs="Times New Roman"/>
          <w:szCs w:val="24"/>
        </w:rPr>
        <w:t>,</w:t>
      </w:r>
      <w:r>
        <w:rPr>
          <w:rFonts w:eastAsia="Times New Roman" w:cs="Times New Roman"/>
          <w:szCs w:val="24"/>
        </w:rPr>
        <w:t xml:space="preserve"> πριν από τρία χρόνια, είχε συμβεί το εξής και θα ήθελα να είχα και εκείνο το σώμα των τροπολογιών που είπατε ότι έχετε, κύριε Κοντονή: Σ</w:t>
      </w:r>
      <w:r>
        <w:rPr>
          <w:rFonts w:eastAsia="Times New Roman" w:cs="Times New Roman"/>
          <w:szCs w:val="24"/>
        </w:rPr>
        <w:t>αν σήμερα</w:t>
      </w:r>
      <w:r>
        <w:rPr>
          <w:rFonts w:eastAsia="Times New Roman" w:cs="Times New Roman"/>
          <w:szCs w:val="24"/>
        </w:rPr>
        <w:t xml:space="preserve">, </w:t>
      </w:r>
      <w:r>
        <w:rPr>
          <w:rFonts w:eastAsia="Times New Roman" w:cs="Times New Roman"/>
          <w:szCs w:val="24"/>
        </w:rPr>
        <w:t>πριν από τρία χρόνια ακριβώς, στις 21 Δεκεμβρίου, η τότε κυβέρνηση κατέθετε τροπολογίες –πάρα πολλές στον αριθμό- είχε εξήντα οκτώ άρθρα το νομοσχέδιο -αυτό εδώ ήταν- και άλλες εξήντα ήταν οι τροπολογίες, προκαλώντας την έντονη διαμαρτυρία των Β</w:t>
      </w:r>
      <w:r>
        <w:rPr>
          <w:rFonts w:eastAsia="Times New Roman" w:cs="Times New Roman"/>
          <w:szCs w:val="24"/>
        </w:rPr>
        <w:t xml:space="preserve">ουλευτών του ΣΥΡΙΖΑ. </w:t>
      </w:r>
    </w:p>
    <w:p w14:paraId="4B1D492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Κοντονή, δεν θέλω να σας ξαφνιάσω, αλλά πείτε μου τι προτιμάτε: Προτιμάτε τις εξήντα σελίδες τροπολογιών ή τη μία τροπολογία της δικής σας Κυβέρνησης, του δικού σας Υπουργείου πριν από έναν μήνα, εκατόν δεκαεπτά σελίδων, που κατ</w:t>
      </w:r>
      <w:r>
        <w:rPr>
          <w:rFonts w:eastAsia="Times New Roman" w:cs="Times New Roman"/>
          <w:szCs w:val="24"/>
        </w:rPr>
        <w:t xml:space="preserve">ατέθηκε την ημέρα της ψήφισης; </w:t>
      </w:r>
    </w:p>
    <w:p w14:paraId="4B1D492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Ναι, αλλά ήταν μία! </w:t>
      </w:r>
    </w:p>
    <w:p w14:paraId="4B1D492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Μία, αλλά τι μία, ε; Εκατόν δεκατέσσερις σελίδες!</w:t>
      </w:r>
    </w:p>
    <w:p w14:paraId="4B1D492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w:t>
      </w:r>
      <w:r>
        <w:rPr>
          <w:rFonts w:eastAsia="Times New Roman" w:cs="Times New Roman"/>
          <w:b/>
          <w:szCs w:val="24"/>
        </w:rPr>
        <w:t xml:space="preserve">νθρωπίνων Δικαιωμάτων): </w:t>
      </w:r>
      <w:r>
        <w:rPr>
          <w:rFonts w:eastAsia="Times New Roman" w:cs="Times New Roman"/>
          <w:szCs w:val="24"/>
        </w:rPr>
        <w:t>Έτσι είναι η Αριστερά, κύριε Αμυρά! Είναι μία και…</w:t>
      </w:r>
    </w:p>
    <w:p w14:paraId="4B1D492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Ωραία. Εγώ, αγαπητέ κύριε Κοντονή, σας λέω ότι και αυτό και το άλλο σενάριο δεν περιποιούν τιμή στον καλό τρόπο της νομοθέτησης. </w:t>
      </w:r>
    </w:p>
    <w:p w14:paraId="4B1D492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λέει κανένας όχι. </w:t>
      </w:r>
    </w:p>
    <w:p w14:paraId="4B1D492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Οπότε, σας δίνω, βεβαίως, το πρώτο σώμα και σας χαρίζω και τις εκατόν δεκατέσσερις σελίδες μίας μοναδικής τροπολογίας πριν από έναν μήνα</w:t>
      </w:r>
      <w:r>
        <w:rPr>
          <w:rFonts w:eastAsia="Times New Roman" w:cs="Times New Roman"/>
          <w:szCs w:val="24"/>
        </w:rPr>
        <w:t xml:space="preserve">, που κατέθεσε την ημέρα της ψήφισης το Υπουργείο Ναυτιλίας. </w:t>
      </w:r>
    </w:p>
    <w:p w14:paraId="4B1D492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Ναι, αλλά δεν ήταν η τελευταία μέρα. </w:t>
      </w:r>
    </w:p>
    <w:p w14:paraId="4B1D492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Κατατέθηκε την ημέρα της ψήφισης του νομοσχεδίου. </w:t>
      </w:r>
    </w:p>
    <w:p w14:paraId="4B1D493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 xml:space="preserve">ΚΟΝΤΟΝΗΣ (Υπουργός Δικαιοσύνης, Διαφάνειας και Ανθρωπίνων Δικαιωμάτων): </w:t>
      </w:r>
      <w:r>
        <w:rPr>
          <w:rFonts w:eastAsia="Times New Roman" w:cs="Times New Roman"/>
          <w:szCs w:val="24"/>
        </w:rPr>
        <w:t xml:space="preserve">Και λοιπόν; </w:t>
      </w:r>
    </w:p>
    <w:p w14:paraId="4B1D493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Τι </w:t>
      </w:r>
      <w:r>
        <w:rPr>
          <w:rFonts w:eastAsia="Times New Roman" w:cs="Times New Roman"/>
          <w:szCs w:val="24"/>
        </w:rPr>
        <w:t>«</w:t>
      </w:r>
      <w:r>
        <w:rPr>
          <w:rFonts w:eastAsia="Times New Roman" w:cs="Times New Roman"/>
          <w:szCs w:val="24"/>
        </w:rPr>
        <w:t>και λοιπόν</w:t>
      </w:r>
      <w:r>
        <w:rPr>
          <w:rFonts w:eastAsia="Times New Roman" w:cs="Times New Roman"/>
          <w:szCs w:val="24"/>
        </w:rPr>
        <w:t>»</w:t>
      </w:r>
      <w:r>
        <w:rPr>
          <w:rFonts w:eastAsia="Times New Roman" w:cs="Times New Roman"/>
          <w:szCs w:val="24"/>
        </w:rPr>
        <w:t xml:space="preserve">; Τροπολογία εκατόν δεκατεσσάρων σελίδων, με επτά άρθρα και χίλια δυο θέματα σε μια μέρα; Όχι! </w:t>
      </w:r>
    </w:p>
    <w:p w14:paraId="4B1D493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θα έλεγα ότι είστε πάτσι οι προηγούμεν</w:t>
      </w:r>
      <w:r>
        <w:rPr>
          <w:rFonts w:eastAsia="Times New Roman" w:cs="Times New Roman"/>
          <w:szCs w:val="24"/>
        </w:rPr>
        <w:t xml:space="preserve">οι με τους σημερινούς. Το θέμα είναι να το ξεπεράσουμε αυτό και να πάμε σε άλλες διαδικασίες, ώστε και οι Βουλευτές να έχουν τον χρόνο να εκφραστούν ελεύθερα, αφού μελετήσουν καλά τα θέματα. </w:t>
      </w:r>
    </w:p>
    <w:p w14:paraId="4B1D493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Τότε είχε πει κάτι –και θα συμφωνούσα και συμφωνώ με αυτό- ο κ. </w:t>
      </w:r>
      <w:r>
        <w:rPr>
          <w:rFonts w:eastAsia="Times New Roman" w:cs="Times New Roman"/>
          <w:szCs w:val="24"/>
        </w:rPr>
        <w:t>Δραγασάκης.</w:t>
      </w:r>
    </w:p>
    <w:p w14:paraId="4B1D49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μένω σε αυτά</w:t>
      </w:r>
      <w:r>
        <w:rPr>
          <w:rFonts w:eastAsia="Times New Roman" w:cs="Times New Roman"/>
          <w:szCs w:val="24"/>
        </w:rPr>
        <w:t>,</w:t>
      </w:r>
      <w:r>
        <w:rPr>
          <w:rFonts w:eastAsia="Times New Roman" w:cs="Times New Roman"/>
          <w:szCs w:val="24"/>
        </w:rPr>
        <w:t xml:space="preserve"> που είχαν πει πριν τρία χρόνια ο τότε Κοινοβουλευτικός Εκπρόσωπος και ο εισηγητής του ΣΥΡΙΖΑ, οι οποίοι μίλαγαν για ευτελισμό, κατάπτωση κ.λπ</w:t>
      </w:r>
      <w:r>
        <w:rPr>
          <w:rFonts w:eastAsia="Times New Roman" w:cs="Times New Roman"/>
          <w:szCs w:val="24"/>
        </w:rPr>
        <w:t>.</w:t>
      </w:r>
      <w:r>
        <w:rPr>
          <w:rFonts w:eastAsia="Times New Roman" w:cs="Times New Roman"/>
          <w:szCs w:val="24"/>
        </w:rPr>
        <w:t>.</w:t>
      </w:r>
    </w:p>
    <w:p w14:paraId="4B1D49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Ποια είναι η δική μου άποψη για τις τροπολογίες; Βεβαίως, όταν είναι απαραίτητες κ</w:t>
      </w:r>
      <w:r>
        <w:rPr>
          <w:rFonts w:eastAsia="Times New Roman" w:cs="Times New Roman"/>
          <w:szCs w:val="24"/>
        </w:rPr>
        <w:t>αι χρειάζονται, πρέπει να παίρνουν τη θέση τους στο Κοινοβούλιο</w:t>
      </w:r>
      <w:r>
        <w:rPr>
          <w:rFonts w:eastAsia="Times New Roman" w:cs="Times New Roman"/>
          <w:szCs w:val="24"/>
        </w:rPr>
        <w:t>,</w:t>
      </w:r>
      <w:r>
        <w:rPr>
          <w:rFonts w:eastAsia="Times New Roman" w:cs="Times New Roman"/>
          <w:szCs w:val="24"/>
        </w:rPr>
        <w:t xml:space="preserve"> διότι είναι ένας γρήγορος και ευέλικτος τρόπος να αντιμετωπιστούν πιεστικές ανάγκες. Όταν όμως αυτό γίνεται «σχοινί–κορδόνι», έχουμε πρόβλημα.</w:t>
      </w:r>
    </w:p>
    <w:p w14:paraId="4B1D49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Εγώ, όμως, θα συμφωνήσω με αυτό που είχε πει ο </w:t>
      </w:r>
      <w:r>
        <w:rPr>
          <w:rFonts w:eastAsia="Times New Roman" w:cs="Times New Roman"/>
          <w:szCs w:val="24"/>
        </w:rPr>
        <w:t>τότε Αντιπρόεδρος της Βουλής και νυν Αντιπρόεδρος της Κυβέρνησης κ. Δραγασάκης: Δεν είναι αντίθεση Βουλευτών και Υπουργείου, αλλά ζήτημα σχέσεων μεταξύ της νομοθετικής και της εκτελεστικής εξουσίας. Εκεί είναι το ρεζουμέ. Άρα</w:t>
      </w:r>
      <w:r>
        <w:rPr>
          <w:rFonts w:eastAsia="Times New Roman" w:cs="Times New Roman"/>
          <w:szCs w:val="24"/>
        </w:rPr>
        <w:t>,</w:t>
      </w:r>
      <w:r>
        <w:rPr>
          <w:rFonts w:eastAsia="Times New Roman" w:cs="Times New Roman"/>
          <w:szCs w:val="24"/>
        </w:rPr>
        <w:t xml:space="preserve"> επί της διαδικασίας δυστυχώς </w:t>
      </w:r>
      <w:r>
        <w:rPr>
          <w:rFonts w:eastAsia="Times New Roman" w:cs="Times New Roman"/>
          <w:szCs w:val="24"/>
        </w:rPr>
        <w:t>τα ίδια και χειρότερα από αυτά που καταγγέλλατε κάνετε.</w:t>
      </w:r>
    </w:p>
    <w:p w14:paraId="4B1D49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Πάμε, όμως, στην ουσία</w:t>
      </w:r>
      <w:r>
        <w:rPr>
          <w:rFonts w:eastAsia="Times New Roman" w:cs="Times New Roman"/>
          <w:szCs w:val="24"/>
        </w:rPr>
        <w:t>,</w:t>
      </w:r>
      <w:r>
        <w:rPr>
          <w:rFonts w:eastAsia="Times New Roman" w:cs="Times New Roman"/>
          <w:szCs w:val="24"/>
        </w:rPr>
        <w:t xml:space="preserve"> και στην ουσία των τροπολογιών. </w:t>
      </w:r>
    </w:p>
    <w:p w14:paraId="4B1D49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Όσον αφορά, λοιπόν, τους πλειστηριασμούς και την επέκταση του αυτοφώρου του αδικήματος και στους ιδιωτικούς χώρους των συμβολαιογράφων, πέρα απ</w:t>
      </w:r>
      <w:r>
        <w:rPr>
          <w:rFonts w:eastAsia="Times New Roman" w:cs="Times New Roman"/>
          <w:szCs w:val="24"/>
        </w:rPr>
        <w:t>ό τους δημόσιους χώρους των ειρηνοδικείων, να δεχθούμε ένα γεγονός; Το 2018 θα γίνουν σαράντα χιλιάδες πλειστηριασμοί ακινήτων. Δεν νομίζω ότι το αμφισβητεί κανείς αυτό.</w:t>
      </w:r>
    </w:p>
    <w:p w14:paraId="4B1D49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πώς το ξέρετε;</w:t>
      </w:r>
    </w:p>
    <w:p w14:paraId="4B1D49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Εσείς δεν το ξέρετε;</w:t>
      </w:r>
    </w:p>
    <w:p w14:paraId="4B1D49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ΜΑΝ</w:t>
      </w:r>
      <w:r>
        <w:rPr>
          <w:rFonts w:eastAsia="Times New Roman" w:cs="Times New Roman"/>
          <w:b/>
          <w:szCs w:val="24"/>
        </w:rPr>
        <w:t>ΤΑΣ:</w:t>
      </w:r>
      <w:r>
        <w:rPr>
          <w:rFonts w:eastAsia="Times New Roman" w:cs="Times New Roman"/>
          <w:szCs w:val="24"/>
        </w:rPr>
        <w:t xml:space="preserve"> Για το νούμερο λέω.</w:t>
      </w:r>
    </w:p>
    <w:p w14:paraId="4B1D49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Παρακολουθώ τον κ. Φίλη, κύριε Μαντά. Δεν το είπα εγώ. Ο κ. Φίλης το είπε. Γι’ αυτό μην προτρέχετε, μην βιάζεστε.</w:t>
      </w:r>
    </w:p>
    <w:p w14:paraId="4B1D49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ποιον λόγο ο κ. Φίλης ζητάει νομοθετική παρέμβαση–τροπολογία για την οριζόντια διασφάλιση και πρ</w:t>
      </w:r>
      <w:r>
        <w:rPr>
          <w:rFonts w:eastAsia="Times New Roman" w:cs="Times New Roman"/>
          <w:szCs w:val="24"/>
        </w:rPr>
        <w:t>οστασία της πρώτης κατοικίας; Διότι, όπως και εκείνος είχε πει, ανάμεσα σε αυτές τις χιλιάδες των πλειστηριασμών υπάρχει, πέραν των μπαταχτσήδων και των στρατηγικών κακοπληρωτών, και πρώτη κατοικία λαϊκών οικογενειών. Σε αυτό πρέπει να απαντήσετε και να ακ</w:t>
      </w:r>
      <w:r>
        <w:rPr>
          <w:rFonts w:eastAsia="Times New Roman" w:cs="Times New Roman"/>
          <w:szCs w:val="24"/>
        </w:rPr>
        <w:t>ούσουμε την απάντησή σας. Αλλιώς</w:t>
      </w:r>
      <w:r>
        <w:rPr>
          <w:rFonts w:eastAsia="Times New Roman" w:cs="Times New Roman"/>
          <w:szCs w:val="24"/>
        </w:rPr>
        <w:t>,</w:t>
      </w:r>
      <w:r>
        <w:rPr>
          <w:rFonts w:eastAsia="Times New Roman" w:cs="Times New Roman"/>
          <w:szCs w:val="24"/>
        </w:rPr>
        <w:t xml:space="preserve"> το σύνθημα που ο κ. Τσίπρας, όταν ήταν στην Αντιπολίτευση, είχε προτάξει</w:t>
      </w:r>
      <w:r>
        <w:rPr>
          <w:rFonts w:eastAsia="Times New Roman" w:cs="Times New Roman"/>
          <w:szCs w:val="24"/>
        </w:rPr>
        <w:t>:</w:t>
      </w:r>
      <w:r>
        <w:rPr>
          <w:rFonts w:eastAsia="Times New Roman" w:cs="Times New Roman"/>
          <w:szCs w:val="24"/>
        </w:rPr>
        <w:t xml:space="preserve"> «Πλειστηριασμοί </w:t>
      </w:r>
      <w:r>
        <w:rPr>
          <w:rFonts w:eastAsia="Times New Roman" w:cs="Times New Roman"/>
          <w:szCs w:val="24"/>
        </w:rPr>
        <w:t>εσείς,</w:t>
      </w:r>
      <w:r>
        <w:rPr>
          <w:rFonts w:eastAsia="Times New Roman" w:cs="Times New Roman"/>
          <w:szCs w:val="24"/>
        </w:rPr>
        <w:t xml:space="preserve"> Σεισάχθεια εμείς», τώρα μετατρέπεται, μεταλλάσσεται σε</w:t>
      </w:r>
      <w:r>
        <w:rPr>
          <w:rFonts w:eastAsia="Times New Roman" w:cs="Times New Roman"/>
          <w:szCs w:val="24"/>
        </w:rPr>
        <w:t>:</w:t>
      </w:r>
      <w:r>
        <w:rPr>
          <w:rFonts w:eastAsia="Times New Roman" w:cs="Times New Roman"/>
          <w:szCs w:val="24"/>
        </w:rPr>
        <w:t xml:space="preserve"> «Πλειστηριασμοί 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υτόφωρο εσείς», αν ισχύουν αυτά που λέει ο κ.</w:t>
      </w:r>
      <w:r>
        <w:rPr>
          <w:rFonts w:eastAsia="Times New Roman" w:cs="Times New Roman"/>
          <w:szCs w:val="24"/>
        </w:rPr>
        <w:t xml:space="preserve"> Φίλης.</w:t>
      </w:r>
    </w:p>
    <w:p w14:paraId="4B1D49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δεύτερο θέμα: Το αυτόφωρο και η προστασία </w:t>
      </w:r>
      <w:r>
        <w:rPr>
          <w:rFonts w:eastAsia="Times New Roman" w:cs="Times New Roman"/>
          <w:szCs w:val="24"/>
        </w:rPr>
        <w:t>-</w:t>
      </w:r>
      <w:r>
        <w:rPr>
          <w:rFonts w:eastAsia="Times New Roman" w:cs="Times New Roman"/>
          <w:szCs w:val="24"/>
        </w:rPr>
        <w:t xml:space="preserve">να το πω έτσι- του τρόπου διενέργειας των πλειστηριασμών στα ειρηνοδικεία ισχύει από το 1950. </w:t>
      </w:r>
    </w:p>
    <w:p w14:paraId="4B1D49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Πείτε μου εσείς, αυτή η διάταξη προστάτευσε τα ειρηνοδικεία, τους συμβολαιογράφους, τους δικαστές, τους συμμετέχοντες, ώστε να συμμετάσχουν στη διαδικασία του πλειστηριασμού; Δεν το πολυβλέπω. Εγώ θα πειστώ για την αποδοτικότητα πραγματικά και τις ειλικριν</w:t>
      </w:r>
      <w:r>
        <w:rPr>
          <w:rFonts w:eastAsia="Times New Roman" w:cs="Times New Roman"/>
          <w:szCs w:val="24"/>
        </w:rPr>
        <w:t xml:space="preserve">είς προθέσεις αυτής της διάταξης και αυτής της προσπάθειας που κάνετε, αν δω αυτόφωρο την παλιά σας σύντροφο, την Ζωή Κωνσταντοπούλου ή τον Παναγιώτη Λαφαζάνη, τον παλιό συνάδελφο και Υπουργό. Δεν είναι εκεί πρώτη σειρά; </w:t>
      </w:r>
    </w:p>
    <w:p w14:paraId="4B1D49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Γελάτε</w:t>
      </w:r>
      <w:r>
        <w:rPr>
          <w:rFonts w:eastAsia="Times New Roman" w:cs="Times New Roman"/>
          <w:szCs w:val="24"/>
        </w:rPr>
        <w:t>,</w:t>
      </w:r>
      <w:r>
        <w:rPr>
          <w:rFonts w:eastAsia="Times New Roman" w:cs="Times New Roman"/>
          <w:szCs w:val="24"/>
        </w:rPr>
        <w:t xml:space="preserve"> βλέπω. Εάν, λοιπόν, τους π</w:t>
      </w:r>
      <w:r>
        <w:rPr>
          <w:rFonts w:eastAsia="Times New Roman" w:cs="Times New Roman"/>
          <w:szCs w:val="24"/>
        </w:rPr>
        <w:t>εράσετε αυτόφωρο, σε περίπτωση βεβαίως</w:t>
      </w:r>
      <w:r>
        <w:rPr>
          <w:rFonts w:eastAsia="Times New Roman" w:cs="Times New Roman"/>
          <w:szCs w:val="24"/>
        </w:rPr>
        <w:t>,</w:t>
      </w:r>
      <w:r>
        <w:rPr>
          <w:rFonts w:eastAsia="Times New Roman" w:cs="Times New Roman"/>
          <w:szCs w:val="24"/>
        </w:rPr>
        <w:t xml:space="preserve"> που οι άνθρωποι παραβιάσουν τον νόμο, τότε θα πειστώ για την καλή διάθεση και πρόθεση αυτής της νομοθέτησης. </w:t>
      </w:r>
    </w:p>
    <w:p w14:paraId="4B1D49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Ξέρετε, τις ποινικές διώξε</w:t>
      </w:r>
      <w:r>
        <w:rPr>
          <w:rFonts w:eastAsia="Times New Roman" w:cs="Times New Roman"/>
          <w:szCs w:val="24"/>
        </w:rPr>
        <w:t>ις δεν τις κάνει η Κυβέρνηση. Οι εισαγγελείς τις κάνουν.</w:t>
      </w:r>
    </w:p>
    <w:p w14:paraId="4B1D49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θα πρέπει ο νόμος να εφαρμόζεται.</w:t>
      </w:r>
    </w:p>
    <w:p w14:paraId="4B1D49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Αυτό κάνουμε. Γιατί το λέτε σε εμάς αυτό</w:t>
      </w:r>
      <w:r>
        <w:rPr>
          <w:rFonts w:eastAsia="Times New Roman" w:cs="Times New Roman"/>
          <w:szCs w:val="24"/>
        </w:rPr>
        <w:t>;</w:t>
      </w:r>
    </w:p>
    <w:p w14:paraId="4B1D49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ΑΜΥΡ</w:t>
      </w:r>
      <w:r>
        <w:rPr>
          <w:rFonts w:eastAsia="Times New Roman" w:cs="Times New Roman"/>
          <w:b/>
          <w:szCs w:val="24"/>
        </w:rPr>
        <w:t>ΑΣ:</w:t>
      </w:r>
      <w:r>
        <w:rPr>
          <w:rFonts w:eastAsia="Times New Roman" w:cs="Times New Roman"/>
          <w:szCs w:val="24"/>
        </w:rPr>
        <w:t xml:space="preserve"> Εάν οι εισαγγελείς δεν εφαρμόζουν τον νόμο, θα πρέπει εσείς να τους ελέγξετε. Έχετε τη δυνατότητα και την αρμοδιότητα.</w:t>
      </w:r>
    </w:p>
    <w:p w14:paraId="4B1D49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Θέλετε να παρέμβουμε στη </w:t>
      </w:r>
      <w:r>
        <w:rPr>
          <w:rFonts w:eastAsia="Times New Roman" w:cs="Times New Roman"/>
          <w:szCs w:val="24"/>
        </w:rPr>
        <w:t>δ</w:t>
      </w:r>
      <w:r>
        <w:rPr>
          <w:rFonts w:eastAsia="Times New Roman" w:cs="Times New Roman"/>
          <w:szCs w:val="24"/>
        </w:rPr>
        <w:t>ικαιοσύνη;</w:t>
      </w:r>
    </w:p>
    <w:p w14:paraId="4B1D49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Έρχομαι τώρα στην τροπολογία για τα φαρμακεία.</w:t>
      </w:r>
    </w:p>
    <w:p w14:paraId="4B1D49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να μου πείτε, αγαπητέ κύριε Κοντονή, αλλά και συνάδελφοι του ΣΥΡΙΖΑ και των ΑΝΕΛ και αγαπητέ κύριε Ξανθέ, αν έχω δίκιο</w:t>
      </w:r>
      <w:r>
        <w:rPr>
          <w:rFonts w:eastAsia="Times New Roman" w:cs="Times New Roman"/>
          <w:szCs w:val="24"/>
        </w:rPr>
        <w:t>,</w:t>
      </w:r>
      <w:r>
        <w:rPr>
          <w:rFonts w:eastAsia="Times New Roman" w:cs="Times New Roman"/>
          <w:szCs w:val="24"/>
        </w:rPr>
        <w:t xml:space="preserve"> λέγοντας ότι με πρόσχημα την άρση των εμποδίων της ανταγωνιστικότητας και ενώ ήδη σ</w:t>
      </w:r>
      <w:r>
        <w:rPr>
          <w:rFonts w:eastAsia="Times New Roman" w:cs="Times New Roman"/>
          <w:szCs w:val="24"/>
        </w:rPr>
        <w:t>τη χώρα μας υπάρχει μεγάλος αριθμός φαρμακείων, εσείς προωθείτε την πλήρη απελευθέρωση του επαγγέλματος, θέτοντας σε αμφισβήτηση το ιδιοκτησιακό τους καθεστώς, επιτρέποντας το άνοιγμα φαρμακείων από μη φαρμακοποιούς και έτσι κάθε μέρα</w:t>
      </w:r>
      <w:r>
        <w:rPr>
          <w:rFonts w:eastAsia="Times New Roman" w:cs="Times New Roman"/>
          <w:szCs w:val="24"/>
        </w:rPr>
        <w:t>,</w:t>
      </w:r>
      <w:r>
        <w:rPr>
          <w:rFonts w:eastAsia="Times New Roman" w:cs="Times New Roman"/>
          <w:szCs w:val="24"/>
        </w:rPr>
        <w:t xml:space="preserve"> που περνάει γίνεστε </w:t>
      </w:r>
      <w:r>
        <w:rPr>
          <w:rFonts w:eastAsia="Times New Roman" w:cs="Times New Roman"/>
          <w:szCs w:val="24"/>
        </w:rPr>
        <w:t>και πιο επικίνδυνοι; Συμφωνείτε με αυτήν τη διαπίστωση, κύριε Ξανθέ;</w:t>
      </w:r>
    </w:p>
    <w:p w14:paraId="4B1D49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ακούσετε αμέσως μετά. Μην βιάζεστε.</w:t>
      </w:r>
    </w:p>
    <w:p w14:paraId="4B1D49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ψυλλιάστηκε!</w:t>
      </w:r>
    </w:p>
    <w:p w14:paraId="4B1D49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ψυλλιάστηκε βεβαίως, γιατί βλέπει ότι το διαβάζω. Εγώ σ</w:t>
      </w:r>
      <w:r>
        <w:rPr>
          <w:rFonts w:eastAsia="Times New Roman" w:cs="Times New Roman"/>
          <w:szCs w:val="24"/>
        </w:rPr>
        <w:t>υνήθως δεν διαβάζω. Αυτά τα είπε ο κ. Τσίπρας το 2014 και ήταν επίσης και απόσπασμα ανακοίνωσης του ΣΥΡΙΖΑ στις 7 Μαρτίου του 2014.</w:t>
      </w:r>
    </w:p>
    <w:p w14:paraId="4B1D49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Εξηγήστε μου τώρα, κύριε Κοντονή, για την απελευθέρωση του επαγγέλματος των φαρμακοποιών. Εγώ συμφωνώ. Η δική μου φιλελεύθερ</w:t>
      </w:r>
      <w:r>
        <w:rPr>
          <w:rFonts w:eastAsia="Times New Roman" w:cs="Times New Roman"/>
          <w:szCs w:val="24"/>
        </w:rPr>
        <w:t>η αντίληψη λέει ότι δεν πρέπει να υπάρχει κανένα εμπόδιο</w:t>
      </w:r>
      <w:r>
        <w:rPr>
          <w:rFonts w:eastAsia="Times New Roman" w:cs="Times New Roman"/>
          <w:szCs w:val="24"/>
        </w:rPr>
        <w:t>,</w:t>
      </w:r>
      <w:r>
        <w:rPr>
          <w:rFonts w:eastAsia="Times New Roman" w:cs="Times New Roman"/>
          <w:szCs w:val="24"/>
        </w:rPr>
        <w:t xml:space="preserve"> σε κανένα</w:t>
      </w:r>
      <w:r>
        <w:rPr>
          <w:rFonts w:eastAsia="Times New Roman" w:cs="Times New Roman"/>
          <w:szCs w:val="24"/>
        </w:rPr>
        <w:t>ν</w:t>
      </w:r>
      <w:r>
        <w:rPr>
          <w:rFonts w:eastAsia="Times New Roman" w:cs="Times New Roman"/>
          <w:szCs w:val="24"/>
        </w:rPr>
        <w:t xml:space="preserve"> οικονομικά ενεργό </w:t>
      </w:r>
      <w:r>
        <w:rPr>
          <w:rFonts w:eastAsia="Times New Roman" w:cs="Times New Roman"/>
          <w:szCs w:val="24"/>
        </w:rPr>
        <w:t xml:space="preserve">πολίτη, </w:t>
      </w:r>
      <w:r>
        <w:rPr>
          <w:rFonts w:eastAsia="Times New Roman" w:cs="Times New Roman"/>
          <w:szCs w:val="24"/>
        </w:rPr>
        <w:t>να προχωρήσει στο επάγγελμα</w:t>
      </w:r>
      <w:r>
        <w:rPr>
          <w:rFonts w:eastAsia="Times New Roman" w:cs="Times New Roman"/>
          <w:szCs w:val="24"/>
        </w:rPr>
        <w:t>,</w:t>
      </w:r>
      <w:r>
        <w:rPr>
          <w:rFonts w:eastAsia="Times New Roman" w:cs="Times New Roman"/>
          <w:szCs w:val="24"/>
        </w:rPr>
        <w:t xml:space="preserve"> που πρέπει να ασκήσει, με κανόνες</w:t>
      </w:r>
      <w:r>
        <w:rPr>
          <w:rFonts w:eastAsia="Times New Roman" w:cs="Times New Roman"/>
          <w:szCs w:val="24"/>
        </w:rPr>
        <w:t>,</w:t>
      </w:r>
      <w:r>
        <w:rPr>
          <w:rFonts w:eastAsia="Times New Roman" w:cs="Times New Roman"/>
          <w:szCs w:val="24"/>
        </w:rPr>
        <w:t xml:space="preserve"> βεβαίως, σεβόμενος τη δεοντολογία του κλάδου, του επαγγέλματος και πρέπει να αφεθεί ελεύθερος να </w:t>
      </w:r>
      <w:r>
        <w:rPr>
          <w:rFonts w:eastAsia="Times New Roman" w:cs="Times New Roman"/>
          <w:szCs w:val="24"/>
        </w:rPr>
        <w:t>αναπτυχθεί οικονομικά.</w:t>
      </w:r>
    </w:p>
    <w:p w14:paraId="4B1D49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αυτά λέγατε το 2014 για την απελευθέρωση τότε των φαρμακείων, που και τότε ήταν πιο ήπια η διάταξη, κύριε Ξανθέ, από τη σημερινή, διότι τότε δεν επιτρεπόταν να ανοίξουν φαρμακεία από μη φαρμακοποιούς, ενώ τώρα με την τροπολογία </w:t>
      </w:r>
      <w:r>
        <w:rPr>
          <w:rFonts w:eastAsia="Times New Roman" w:cs="Times New Roman"/>
          <w:szCs w:val="24"/>
        </w:rPr>
        <w:t>σας επιτρέπεται</w:t>
      </w:r>
      <w:r>
        <w:rPr>
          <w:rFonts w:eastAsia="Times New Roman" w:cs="Times New Roman"/>
          <w:szCs w:val="24"/>
        </w:rPr>
        <w:t>. Έ</w:t>
      </w:r>
      <w:r>
        <w:rPr>
          <w:rFonts w:eastAsia="Times New Roman" w:cs="Times New Roman"/>
          <w:szCs w:val="24"/>
        </w:rPr>
        <w:t>τσι δεν είναι;</w:t>
      </w:r>
    </w:p>
    <w:p w14:paraId="4B1D49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το ακούσω, χαίρομαι όμως που συμφωνείτε. Διότι, αν διαφωνούσατε τώρα, κάτω θα γινόταν χαμός, ως συνήθως, δεν θα με είχατε αφήσει σε χλωρό κλαρί! Άρα, στη διαπίστωση, εννοώ, των γεγονότων -αφήστε την ερμηνεία- μάλλον είμα</w:t>
      </w:r>
      <w:r>
        <w:rPr>
          <w:rFonts w:eastAsia="Times New Roman" w:cs="Times New Roman"/>
          <w:szCs w:val="24"/>
        </w:rPr>
        <w:t>στε στο ίδιο πλοίο και βλέπουμε το ίδιο αποτέλεσμα.</w:t>
      </w:r>
    </w:p>
    <w:p w14:paraId="4B1D49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Όλα αυτά σας τα λέω, γιατί χρειάζεται αυτοκριτική από εσάς, πρώτα από όλα. Κάνετε ένα καλό, κάνετε ενάμισι στραβό. Κάνετε ένα καλό και αντί να προτάξετε την ουσία του καλού</w:t>
      </w:r>
      <w:r>
        <w:rPr>
          <w:rFonts w:eastAsia="Times New Roman" w:cs="Times New Roman"/>
          <w:szCs w:val="24"/>
        </w:rPr>
        <w:t xml:space="preserve"> -</w:t>
      </w: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την </w:t>
      </w:r>
      <w:r>
        <w:rPr>
          <w:rFonts w:eastAsia="Times New Roman" w:cs="Times New Roman"/>
          <w:szCs w:val="24"/>
        </w:rPr>
        <w:t>απελευθέρωση, όπως σας λέω εγώ, του επαγγέλματος και του κλάδου του φαρμακοποιού</w:t>
      </w:r>
      <w:r>
        <w:rPr>
          <w:rFonts w:eastAsia="Times New Roman" w:cs="Times New Roman"/>
          <w:szCs w:val="24"/>
        </w:rPr>
        <w:t>-</w:t>
      </w:r>
      <w:r>
        <w:rPr>
          <w:rFonts w:eastAsia="Times New Roman" w:cs="Times New Roman"/>
          <w:szCs w:val="24"/>
        </w:rPr>
        <w:t xml:space="preserve"> το εμφανίζετε ή ότι είναι αποτέλεσμα πιέσεων ή το θέλετε και δεν το θέλετε και έτσι δεν προχωράει σωστά και καλά η δουλειά, διότι η κοινωνία παίρνει αντιφατικά μηνύματα.</w:t>
      </w:r>
    </w:p>
    <w:p w14:paraId="4B1D49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έρχομαι σε σας, κύριε Κοντονή, γιατί είναι δικό σας το θέμα αυτό</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t xml:space="preserve">σας </w:t>
      </w:r>
      <w:r>
        <w:rPr>
          <w:rFonts w:eastAsia="Times New Roman" w:cs="Times New Roman"/>
          <w:szCs w:val="24"/>
        </w:rPr>
        <w:t>αναφέρω. Στις 13 Δεκεμβρίου, πριν από λίγες μέρες, ο Υπουργός Προστασίας του Πολίτη</w:t>
      </w:r>
      <w:r>
        <w:rPr>
          <w:rFonts w:eastAsia="Times New Roman" w:cs="Times New Roman"/>
          <w:szCs w:val="24"/>
        </w:rPr>
        <w:t xml:space="preserve"> </w:t>
      </w:r>
      <w:r>
        <w:rPr>
          <w:rFonts w:eastAsia="Times New Roman" w:cs="Times New Roman"/>
          <w:szCs w:val="24"/>
        </w:rPr>
        <w:t>κ. Τόσκας, διέταξε την απόσπαση δύο αστυνομικών, του Διοικητή Ασφαλείας Κομοτηνής, που τον καθ</w:t>
      </w:r>
      <w:r>
        <w:rPr>
          <w:rFonts w:eastAsia="Times New Roman" w:cs="Times New Roman"/>
          <w:szCs w:val="24"/>
        </w:rPr>
        <w:t xml:space="preserve">αίρεσε σε </w:t>
      </w:r>
      <w:r>
        <w:rPr>
          <w:rFonts w:eastAsia="Times New Roman" w:cs="Times New Roman"/>
          <w:szCs w:val="24"/>
        </w:rPr>
        <w:t>Υ</w:t>
      </w:r>
      <w:r>
        <w:rPr>
          <w:rFonts w:eastAsia="Times New Roman" w:cs="Times New Roman"/>
          <w:szCs w:val="24"/>
        </w:rPr>
        <w:t>ποδιοικητή ενός αστυνομικού τμήματος της Κομοτηνής και τον Προϊστάμενο του Γραφείου Κρατικής Ασφαλείας, που τον απέσπασε και τον έβαλε Υποδιοικητή της Τροχαίας εκεί. Γιατί; Τι είχαν κάνει αυτοί οι δύο λειτουργοί; Θα σας δώσω τις απαντήσεις.</w:t>
      </w:r>
    </w:p>
    <w:p w14:paraId="4B1D49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Είχα</w:t>
      </w:r>
      <w:r>
        <w:rPr>
          <w:rFonts w:eastAsia="Times New Roman" w:cs="Times New Roman"/>
          <w:szCs w:val="24"/>
        </w:rPr>
        <w:t>ν εκτελέσει παραγγελία -εκεί εισέρχεστε εσείς, θέλω το σχόλιό σας, Υπουργός Δικαιοσύνης είστε- της Εισαγγελίας Πρωτοδικών</w:t>
      </w:r>
      <w:r>
        <w:rPr>
          <w:rFonts w:eastAsia="Times New Roman" w:cs="Times New Roman"/>
          <w:szCs w:val="24"/>
        </w:rPr>
        <w:t>,</w:t>
      </w:r>
      <w:r>
        <w:rPr>
          <w:rFonts w:eastAsia="Times New Roman" w:cs="Times New Roman"/>
          <w:szCs w:val="24"/>
        </w:rPr>
        <w:t xml:space="preserve"> στα πλαίσια των τυπικών τους καθηκόντων</w:t>
      </w:r>
      <w:r>
        <w:rPr>
          <w:rFonts w:eastAsia="Times New Roman" w:cs="Times New Roman"/>
          <w:szCs w:val="24"/>
        </w:rPr>
        <w:t>,</w:t>
      </w:r>
      <w:r>
        <w:rPr>
          <w:rFonts w:eastAsia="Times New Roman" w:cs="Times New Roman"/>
          <w:szCs w:val="24"/>
        </w:rPr>
        <w:t xml:space="preserve"> για το ζήτημα της χρήσης του όρου του γνωστού θέματος -σε εισαγωγικά βάζω τη λέξη- «τουρκική</w:t>
      </w:r>
      <w:r>
        <w:rPr>
          <w:rFonts w:eastAsia="Times New Roman" w:cs="Times New Roman"/>
          <w:szCs w:val="24"/>
        </w:rPr>
        <w:t xml:space="preserve"> μειονότητα».</w:t>
      </w:r>
    </w:p>
    <w:p w14:paraId="4B1D49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Υπουργείο Παιδείας δεν επιθυμούσε να αναλάβει το κόστος για την αναταραχή</w:t>
      </w:r>
      <w:r>
        <w:rPr>
          <w:rFonts w:eastAsia="Times New Roman" w:cs="Times New Roman"/>
          <w:szCs w:val="24"/>
        </w:rPr>
        <w:t>,</w:t>
      </w:r>
      <w:r>
        <w:rPr>
          <w:rFonts w:eastAsia="Times New Roman" w:cs="Times New Roman"/>
          <w:szCs w:val="24"/>
        </w:rPr>
        <w:t xml:space="preserve"> που το ίδιο προκάλεσε και έτσι προτίμησαν να θυσιάσουν δύο αξιωματικούς με υποτιμητικό τρόπο και να τους τιμωρήσουν, γιατί απλώς έκαναν την δουλειά τους, ακολουθώντ</w:t>
      </w:r>
      <w:r>
        <w:rPr>
          <w:rFonts w:eastAsia="Times New Roman" w:cs="Times New Roman"/>
          <w:szCs w:val="24"/>
        </w:rPr>
        <w:t>ας την εισαγγελική παραγγελία.</w:t>
      </w:r>
    </w:p>
    <w:p w14:paraId="4B1D49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δε Διοικητής Ασφαλείας Κομοτηνής, ο οποίος καθαιρέθηκε σε </w:t>
      </w:r>
      <w:r>
        <w:rPr>
          <w:rFonts w:eastAsia="Times New Roman" w:cs="Times New Roman"/>
          <w:szCs w:val="24"/>
        </w:rPr>
        <w:t>υ</w:t>
      </w:r>
      <w:r>
        <w:rPr>
          <w:rFonts w:eastAsia="Times New Roman" w:cs="Times New Roman"/>
          <w:szCs w:val="24"/>
        </w:rPr>
        <w:t xml:space="preserve">ποδιοικητή ενός αστυνομικού τμήματος, πριν από έναν χρόνο περίπου είχε δεχθεί δολοφονική επίθεση από ομάδα αντιεξουσιαστών. Τότε είχαν διαμαρτυρηθεί οι αστυνομικοί </w:t>
      </w:r>
      <w:r>
        <w:rPr>
          <w:rFonts w:eastAsia="Times New Roman" w:cs="Times New Roman"/>
          <w:szCs w:val="24"/>
        </w:rPr>
        <w:t>της περιοχής για την παθητική στάση, όπως έλεγαν, στην οποία τους υποχρεώνει το Υπουργείο.</w:t>
      </w:r>
    </w:p>
    <w:p w14:paraId="4B1D49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λοιπόν, εσείς: Είναι αυτά </w:t>
      </w:r>
      <w:r>
        <w:rPr>
          <w:rFonts w:eastAsia="Times New Roman" w:cs="Times New Roman"/>
          <w:szCs w:val="24"/>
        </w:rPr>
        <w:t xml:space="preserve">τα </w:t>
      </w:r>
      <w:r>
        <w:rPr>
          <w:rFonts w:eastAsia="Times New Roman" w:cs="Times New Roman"/>
          <w:szCs w:val="24"/>
        </w:rPr>
        <w:t>πράγματα λογικά και σοβαρά; Είναι ωραίο να βλέπουμε τον «Ρουβίκωνα» να αλωνίζει από εδώ και από εκεί; Είναι ωραίο να βλέπουμε</w:t>
      </w:r>
      <w:r>
        <w:rPr>
          <w:rFonts w:eastAsia="Times New Roman" w:cs="Times New Roman"/>
          <w:szCs w:val="24"/>
        </w:rPr>
        <w:t xml:space="preserve"> τα πανεπιστήμια να έχουν γίνει ένα κέντρο, πραγματικά, τραμπουκισμού και βίας</w:t>
      </w:r>
      <w:r>
        <w:rPr>
          <w:rFonts w:eastAsia="Times New Roman" w:cs="Times New Roman"/>
          <w:szCs w:val="24"/>
        </w:rPr>
        <w:t>,</w:t>
      </w:r>
      <w:r>
        <w:rPr>
          <w:rFonts w:eastAsia="Times New Roman" w:cs="Times New Roman"/>
          <w:szCs w:val="24"/>
        </w:rPr>
        <w:t xml:space="preserve"> με το πρόσχημα του ασύλου; Για ποιο άσυλο μιλάμε</w:t>
      </w:r>
      <w:r>
        <w:rPr>
          <w:rFonts w:eastAsia="Times New Roman" w:cs="Times New Roman"/>
          <w:szCs w:val="24"/>
        </w:rPr>
        <w:t xml:space="preserve"> </w:t>
      </w:r>
      <w:r>
        <w:rPr>
          <w:rFonts w:eastAsia="Times New Roman" w:cs="Times New Roman"/>
          <w:szCs w:val="24"/>
        </w:rPr>
        <w:t>το 2017; Οι ιδέες φεύγουν σαν τη φωτιά και διασπείρονται μέσα από το ίντερνετ, μέσα από τα σύγχρονα μέσα τεχνολογίας και εμείς</w:t>
      </w:r>
      <w:r>
        <w:rPr>
          <w:rFonts w:eastAsia="Times New Roman" w:cs="Times New Roman"/>
          <w:szCs w:val="24"/>
        </w:rPr>
        <w:t>,</w:t>
      </w:r>
      <w:r>
        <w:rPr>
          <w:rFonts w:eastAsia="Times New Roman" w:cs="Times New Roman"/>
          <w:szCs w:val="24"/>
        </w:rPr>
        <w:t xml:space="preserve"> το άσυλο το έχουμε</w:t>
      </w:r>
      <w:r>
        <w:rPr>
          <w:rFonts w:eastAsia="Times New Roman" w:cs="Times New Roman"/>
          <w:szCs w:val="24"/>
        </w:rPr>
        <w:t>,</w:t>
      </w:r>
      <w:r>
        <w:rPr>
          <w:rFonts w:eastAsia="Times New Roman" w:cs="Times New Roman"/>
          <w:szCs w:val="24"/>
        </w:rPr>
        <w:t xml:space="preserve"> για να προστατεύουμε τους τραμπούκους και τους δειλούς; Όχι, το άσυλο πρέπει να υπάρχει</w:t>
      </w:r>
      <w:r>
        <w:rPr>
          <w:rFonts w:eastAsia="Times New Roman" w:cs="Times New Roman"/>
          <w:szCs w:val="24"/>
        </w:rPr>
        <w:t>,</w:t>
      </w:r>
      <w:r>
        <w:rPr>
          <w:rFonts w:eastAsia="Times New Roman" w:cs="Times New Roman"/>
          <w:szCs w:val="24"/>
        </w:rPr>
        <w:t xml:space="preserve"> για να προστατεύει τη φοιτητική κοινότητα, χωρίς συμψηφισμούς με «Ρουβίκωνες», αντιεξουσιαστικές ομάδες και όποιον άλλον.</w:t>
      </w:r>
    </w:p>
    <w:p w14:paraId="4B1D49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με αυτά τελειώνω. 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 xml:space="preserve">μας </w:t>
      </w:r>
      <w:r>
        <w:rPr>
          <w:rFonts w:eastAsia="Times New Roman" w:cs="Times New Roman"/>
          <w:szCs w:val="24"/>
        </w:rPr>
        <w:t>κ. Δανέλλης, σας έδωσε το στίγμα για το πώς θα τοποθετηθούμε και στο νομοσχέδιο και στις επιμέρους τροπολογίες και χαίρομαι</w:t>
      </w:r>
      <w:r>
        <w:rPr>
          <w:rFonts w:eastAsia="Times New Roman" w:cs="Times New Roman"/>
          <w:szCs w:val="24"/>
        </w:rPr>
        <w:t>,</w:t>
      </w:r>
      <w:r>
        <w:rPr>
          <w:rFonts w:eastAsia="Times New Roman" w:cs="Times New Roman"/>
          <w:szCs w:val="24"/>
        </w:rPr>
        <w:t xml:space="preserve"> που ο κ. Κοντονής έβαλε στην τσάντα του τις εκατόν δεκατέσσερις σελίδες της τροπολογίας, τη</w:t>
      </w:r>
      <w:r>
        <w:rPr>
          <w:rFonts w:eastAsia="Times New Roman" w:cs="Times New Roman"/>
          <w:szCs w:val="24"/>
        </w:rPr>
        <w:t>ς μοναδικής που είχε ως αντιστάθμισμα για το κακό παρελθόν που, δυστυχώς, διαδεχθήκατε και το επαναλαμβάνετε.</w:t>
      </w:r>
    </w:p>
    <w:p w14:paraId="4B1D49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1D49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Αμυρά.</w:t>
      </w:r>
    </w:p>
    <w:p w14:paraId="4B1D49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Παρακαλώ πολύ την Υπουργό κ. Αντωνοπούλου, η οποία έχει υποσχεθεί</w:t>
      </w:r>
      <w:r>
        <w:rPr>
          <w:rFonts w:eastAsia="Times New Roman" w:cs="Times New Roman"/>
          <w:szCs w:val="24"/>
        </w:rPr>
        <w:t xml:space="preserve"> ότι θα είναι και εξαιρετικά σύντομη, γιατί είναι και περιεκτικός ο λόγος της, να λάβει τον λόγο. Μετά ακολουθεί ο κ. Ξανθός.</w:t>
      </w:r>
    </w:p>
    <w:p w14:paraId="4B1D49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κυρία Υπουργέ. </w:t>
      </w:r>
    </w:p>
    <w:p w14:paraId="4B1D49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w:t>
      </w:r>
      <w:r>
        <w:rPr>
          <w:rFonts w:eastAsia="Times New Roman" w:cs="Times New Roman"/>
          <w:b/>
          <w:szCs w:val="24"/>
        </w:rPr>
        <w:t>ύης):</w:t>
      </w:r>
      <w:r>
        <w:rPr>
          <w:rFonts w:eastAsia="Times New Roman" w:cs="Times New Roman"/>
          <w:szCs w:val="24"/>
        </w:rPr>
        <w:t xml:space="preserve"> Ευχαριστώ πολύ, κύριε Πρόεδρε.</w:t>
      </w:r>
    </w:p>
    <w:p w14:paraId="4B1D49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Αξιότιμες και αξιότιμοι κύριοι Βουλευτές, ενώπιόν σας φέρνουμε την από 19 Δεκεμβρίου 2017 τροπολογία του Υπουργείου Εργασίας με γενικό αριθμό 1408 και ειδικό 128, με αντικείμενο την αντικατάσταση της παραγράφου 1 του άρ</w:t>
      </w:r>
      <w:r>
        <w:rPr>
          <w:rFonts w:eastAsia="Times New Roman" w:cs="Times New Roman"/>
          <w:szCs w:val="24"/>
        </w:rPr>
        <w:t>θρου 73 του ν.4445/2016.</w:t>
      </w:r>
    </w:p>
    <w:p w14:paraId="4B1D49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Πιο απλά, τι κάνουμε; Δίδεται μια επέκταση της ήδη υφιστάμενης δυνατότητας που έχει το Ταμείο Παρακαταθηκών και Δανείων να χρηματοδοτεί ΟΤΑ</w:t>
      </w:r>
      <w:r>
        <w:rPr>
          <w:rFonts w:eastAsia="Times New Roman" w:cs="Times New Roman"/>
          <w:szCs w:val="24"/>
        </w:rPr>
        <w:t>,</w:t>
      </w:r>
      <w:r>
        <w:rPr>
          <w:rFonts w:eastAsia="Times New Roman" w:cs="Times New Roman"/>
          <w:szCs w:val="24"/>
        </w:rPr>
        <w:t xml:space="preserve"> με πόρους οι οποίοι προέρχονται από τα έσοδά του και πάντα σύμφωνα με τους καταστατικούς σ</w:t>
      </w:r>
      <w:r>
        <w:rPr>
          <w:rFonts w:eastAsia="Times New Roman" w:cs="Times New Roman"/>
          <w:szCs w:val="24"/>
        </w:rPr>
        <w:t xml:space="preserve">κοπούς του </w:t>
      </w:r>
      <w:r>
        <w:rPr>
          <w:rFonts w:eastAsia="Times New Roman" w:cs="Times New Roman"/>
          <w:szCs w:val="24"/>
        </w:rPr>
        <w:t>τ</w:t>
      </w:r>
      <w:r>
        <w:rPr>
          <w:rFonts w:eastAsia="Times New Roman" w:cs="Times New Roman"/>
          <w:szCs w:val="24"/>
        </w:rPr>
        <w:t>αμείου.</w:t>
      </w:r>
    </w:p>
    <w:p w14:paraId="4B1D495C"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Επιπλέον, μπορεί να δίδεται αυτή η χρηματοδότηση για την εκπόνηση μελετών ή και την προμήθεια υλικών για τα έργα</w:t>
      </w:r>
      <w:r>
        <w:rPr>
          <w:rFonts w:eastAsia="Times New Roman" w:cs="Times New Roman"/>
          <w:szCs w:val="24"/>
        </w:rPr>
        <w:t>,</w:t>
      </w:r>
      <w:r>
        <w:rPr>
          <w:rFonts w:eastAsia="Times New Roman" w:cs="Times New Roman"/>
          <w:szCs w:val="24"/>
        </w:rPr>
        <w:t xml:space="preserve"> που εκτελούνται από τους ΟΤΑ για ωφελούμενους των προγραμμάτων κοινωφελούς απασχόλησης. </w:t>
      </w:r>
    </w:p>
    <w:p w14:paraId="4B1D495D"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Τονίζω ότι δεν αλλάζει κάτι στον </w:t>
      </w:r>
      <w:r>
        <w:rPr>
          <w:rFonts w:eastAsia="Times New Roman" w:cs="Times New Roman"/>
          <w:szCs w:val="24"/>
        </w:rPr>
        <w:t>τρόπο χρηματοδότησης των προγραμμάτων κοινωφελούς εργασίας</w:t>
      </w:r>
      <w:r>
        <w:rPr>
          <w:rFonts w:eastAsia="Times New Roman" w:cs="Times New Roman"/>
          <w:szCs w:val="24"/>
        </w:rPr>
        <w:t>,</w:t>
      </w:r>
      <w:r>
        <w:rPr>
          <w:rFonts w:eastAsia="Times New Roman" w:cs="Times New Roman"/>
          <w:szCs w:val="24"/>
        </w:rPr>
        <w:t xml:space="preserve"> που σχεδιάζονται από το Υπουργείο μας. Όμως, με την προτεινόμενη ρύθμιση</w:t>
      </w:r>
      <w:r>
        <w:rPr>
          <w:rFonts w:eastAsia="Times New Roman" w:cs="Times New Roman"/>
          <w:szCs w:val="24"/>
        </w:rPr>
        <w:t>,</w:t>
      </w:r>
      <w:r>
        <w:rPr>
          <w:rFonts w:eastAsia="Times New Roman" w:cs="Times New Roman"/>
          <w:szCs w:val="24"/>
        </w:rPr>
        <w:t xml:space="preserve"> δίδεται μια διέξοδος στους ΟΤΑ, μάλιστα στους φτωχότερους δήμους της χώρας μας, να χρηματοδοτηθούν από το Ταμείο Παρακαταθ</w:t>
      </w:r>
      <w:r>
        <w:rPr>
          <w:rFonts w:eastAsia="Times New Roman" w:cs="Times New Roman"/>
          <w:szCs w:val="24"/>
        </w:rPr>
        <w:t>ηκών και Δανείων για την αγορά υλικών που χρειάζονται, όπως χρώματα, πλακίδια πεζοδρομίων, εργαλεία, για να εκτελεστούν από τους ωφελούμενες τα προγράμματα κοινωφελούς εργασίας</w:t>
      </w:r>
      <w:r>
        <w:rPr>
          <w:rFonts w:eastAsia="Times New Roman" w:cs="Times New Roman"/>
          <w:szCs w:val="24"/>
        </w:rPr>
        <w:t>,</w:t>
      </w:r>
      <w:r>
        <w:rPr>
          <w:rFonts w:eastAsia="Times New Roman" w:cs="Times New Roman"/>
          <w:szCs w:val="24"/>
        </w:rPr>
        <w:t xml:space="preserve"> που έχουν ένα κοινωνικό μετρήσιμο αποτύπωμα.</w:t>
      </w:r>
    </w:p>
    <w:p w14:paraId="4B1D495E"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r>
        <w:rPr>
          <w:rFonts w:eastAsia="Times New Roman" w:cs="Times New Roman"/>
          <w:szCs w:val="24"/>
        </w:rPr>
        <w:t>.</w:t>
      </w:r>
    </w:p>
    <w:p w14:paraId="4B1D495F"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την κυρία Υπουργό. Κράτησε και την υπόσχεσή της.</w:t>
      </w:r>
    </w:p>
    <w:p w14:paraId="4B1D496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Ο κ. Ξανθός έχει τώρα τον λόγο.</w:t>
      </w:r>
    </w:p>
    <w:p w14:paraId="4B1D4961"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Έχουν μιλήσει όλοι οι Υπουργοί ή έχουμε και άλλους;</w:t>
      </w:r>
    </w:p>
    <w:p w14:paraId="4B1D49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Όχι. Έχουμε τον κ.</w:t>
      </w:r>
      <w:r>
        <w:rPr>
          <w:rFonts w:eastAsia="Times New Roman" w:cs="Times New Roman"/>
          <w:szCs w:val="24"/>
        </w:rPr>
        <w:t xml:space="preserve"> Χαρίτση. Έχουμε πολλούς Υπουργούς. </w:t>
      </w:r>
    </w:p>
    <w:p w14:paraId="4B1D49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w:t>
      </w:r>
    </w:p>
    <w:p w14:paraId="4B1D4964"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olor w:val="000000"/>
          <w:szCs w:val="24"/>
        </w:rPr>
        <w:t>Ευχαριστώ, κύριε Πρόεδρε.</w:t>
      </w:r>
      <w:r>
        <w:rPr>
          <w:rFonts w:eastAsia="Times New Roman" w:cs="Times New Roman"/>
          <w:szCs w:val="24"/>
        </w:rPr>
        <w:t xml:space="preserve"> </w:t>
      </w:r>
    </w:p>
    <w:p w14:paraId="4B1D4965"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szCs w:val="24"/>
        </w:rPr>
        <w:t xml:space="preserve">Αγαπητοί, συνάδελφοι, πριν παρουσιάσω τις τρεις </w:t>
      </w:r>
      <w:r>
        <w:rPr>
          <w:rFonts w:eastAsia="Times New Roman" w:cs="Times New Roman"/>
          <w:bCs/>
          <w:szCs w:val="24"/>
        </w:rPr>
        <w:t>τροπολογίες</w:t>
      </w:r>
      <w:r>
        <w:rPr>
          <w:rFonts w:eastAsia="Times New Roman" w:cs="Times New Roman"/>
          <w:bCs/>
          <w:szCs w:val="24"/>
        </w:rPr>
        <w:t>,</w:t>
      </w:r>
      <w:r>
        <w:rPr>
          <w:rFonts w:eastAsia="Times New Roman" w:cs="Times New Roman"/>
          <w:bCs/>
          <w:szCs w:val="24"/>
        </w:rPr>
        <w:t xml:space="preserve"> που έχουμε καταθέσει, επιτρέψτε μου να πω δυο λόγια για το καθ</w:t>
      </w:r>
      <w:r>
        <w:rPr>
          <w:rFonts w:eastAsia="Times New Roman" w:cs="Times New Roman"/>
          <w:bCs/>
          <w:szCs w:val="24"/>
        </w:rPr>
        <w:t>’</w:t>
      </w:r>
      <w:r>
        <w:rPr>
          <w:rFonts w:eastAsia="Times New Roman" w:cs="Times New Roman"/>
          <w:bCs/>
          <w:szCs w:val="24"/>
        </w:rPr>
        <w:t>αυτ</w:t>
      </w:r>
      <w:r>
        <w:rPr>
          <w:rFonts w:eastAsia="Times New Roman" w:cs="Times New Roman"/>
          <w:bCs/>
          <w:szCs w:val="24"/>
        </w:rPr>
        <w:t>ό νομοσχέδιο, που θεωρώ ότι είναι ένα πολύ σημαντικό, προοδευτικό βήμα στην κατεύθυνση της ενίσχυσης του δικαιωματικού και ανθρωπιστικού πυρήνα και του δικαστικού συστήματος, αλλά και του δημόσιου συστήματος υπηρεσιών ψυχικής υγείας.</w:t>
      </w:r>
    </w:p>
    <w:p w14:paraId="4B1D4966"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Είναι μια ρύθμιση</w:t>
      </w:r>
      <w:r>
        <w:rPr>
          <w:rFonts w:eastAsia="Times New Roman" w:cs="Times New Roman"/>
          <w:bCs/>
          <w:szCs w:val="24"/>
        </w:rPr>
        <w:t>,</w:t>
      </w:r>
      <w:r>
        <w:rPr>
          <w:rFonts w:eastAsia="Times New Roman" w:cs="Times New Roman"/>
          <w:bCs/>
          <w:szCs w:val="24"/>
        </w:rPr>
        <w:t xml:space="preserve"> στη</w:t>
      </w:r>
      <w:r>
        <w:rPr>
          <w:rFonts w:eastAsia="Times New Roman" w:cs="Times New Roman"/>
          <w:bCs/>
          <w:szCs w:val="24"/>
        </w:rPr>
        <w:t>ν οποία συνέβαλαν τρεις εξαιρετικοί συνάδελφοι, μέλη της ψυχιατρικής κοινότητας της χώρας, ο κ. Πλουμπλίδης, ο κ. Υφαντής και ο κ. Παπαδόπουλος. Έγινε σε συνεννόηση και σε πολύ στενή συνεργασία με το Υπουργείο Δικαιοσύνης και το Υπουργείο Υγείας. Υπήρξε αν</w:t>
      </w:r>
      <w:r>
        <w:rPr>
          <w:rFonts w:eastAsia="Times New Roman" w:cs="Times New Roman"/>
          <w:bCs/>
          <w:szCs w:val="24"/>
        </w:rPr>
        <w:t>τικείμενο πολύ εκτεταμένης διαβούλευσης</w:t>
      </w:r>
      <w:r>
        <w:rPr>
          <w:rFonts w:eastAsia="Times New Roman" w:cs="Times New Roman"/>
          <w:bCs/>
          <w:szCs w:val="24"/>
        </w:rPr>
        <w:t>,</w:t>
      </w:r>
      <w:r>
        <w:rPr>
          <w:rFonts w:eastAsia="Times New Roman" w:cs="Times New Roman"/>
          <w:bCs/>
          <w:szCs w:val="24"/>
        </w:rPr>
        <w:t xml:space="preserve"> με όλη την επιστημονική κοινότητα. </w:t>
      </w:r>
    </w:p>
    <w:p w14:paraId="4B1D4967"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Είναι ένα νομοσχέδιο</w:t>
      </w:r>
      <w:r>
        <w:rPr>
          <w:rFonts w:eastAsia="Times New Roman" w:cs="Times New Roman"/>
          <w:bCs/>
          <w:szCs w:val="24"/>
        </w:rPr>
        <w:t>,</w:t>
      </w:r>
      <w:r>
        <w:rPr>
          <w:rFonts w:eastAsia="Times New Roman" w:cs="Times New Roman"/>
          <w:bCs/>
          <w:szCs w:val="24"/>
        </w:rPr>
        <w:t xml:space="preserve"> στο οποίο συνηγορούν και συνυπογράφουν και στηρίζουν πολύ σημαντικοί εκπρόσωποι της κοινωνίας και της επιστημονικής κοινότητας και της χώρας, όπως είναι η Ελ</w:t>
      </w:r>
      <w:r>
        <w:rPr>
          <w:rFonts w:eastAsia="Times New Roman" w:cs="Times New Roman"/>
          <w:bCs/>
          <w:szCs w:val="24"/>
        </w:rPr>
        <w:t>ληνική Ψυχιατρική Εταιρεία, η Ένωση για τα Δικαιώματα του Ανθρώπου, ο Συνήγορος του Πολίτη κ.λπ.</w:t>
      </w:r>
      <w:r>
        <w:rPr>
          <w:rFonts w:eastAsia="Times New Roman" w:cs="Times New Roman"/>
          <w:bCs/>
          <w:szCs w:val="24"/>
        </w:rPr>
        <w:t>.</w:t>
      </w:r>
      <w:r>
        <w:rPr>
          <w:rFonts w:eastAsia="Times New Roman" w:cs="Times New Roman"/>
          <w:bCs/>
          <w:szCs w:val="24"/>
        </w:rPr>
        <w:t xml:space="preserve"> Επίσης, είναι ένα νομοσχέδιο</w:t>
      </w:r>
      <w:r>
        <w:rPr>
          <w:rFonts w:eastAsia="Times New Roman" w:cs="Times New Roman"/>
          <w:bCs/>
          <w:szCs w:val="24"/>
        </w:rPr>
        <w:t>,</w:t>
      </w:r>
      <w:r>
        <w:rPr>
          <w:rFonts w:eastAsia="Times New Roman" w:cs="Times New Roman"/>
          <w:bCs/>
          <w:szCs w:val="24"/>
        </w:rPr>
        <w:t xml:space="preserve"> το οποίο συνάδει με τους χάρτες ανθρωπίνων δικαιωμάτων, με τις διεθνείς συμβάσεις, με την κουλτούρα σεβασμού των δικαιωμάτων, ει</w:t>
      </w:r>
      <w:r>
        <w:rPr>
          <w:rFonts w:eastAsia="Times New Roman" w:cs="Times New Roman"/>
          <w:bCs/>
          <w:szCs w:val="24"/>
        </w:rPr>
        <w:t xml:space="preserve">δικά των ψυχικά ασθενών. </w:t>
      </w:r>
    </w:p>
    <w:p w14:paraId="4B1D4968"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Έχει ορισμένες πολύ σημαντικές αλλαγές. Νομίζω ότι η πιο σημαντική είναι ότι πλέον οι λεγόμενοι «ακαταλόγιστοι ασθενείς», οι άνθρωποι δηλαδή</w:t>
      </w:r>
      <w:r>
        <w:rPr>
          <w:rFonts w:eastAsia="Times New Roman" w:cs="Times New Roman"/>
          <w:bCs/>
          <w:szCs w:val="24"/>
        </w:rPr>
        <w:t>,</w:t>
      </w:r>
      <w:r>
        <w:rPr>
          <w:rFonts w:eastAsia="Times New Roman" w:cs="Times New Roman"/>
          <w:bCs/>
          <w:szCs w:val="24"/>
        </w:rPr>
        <w:t xml:space="preserve"> </w:t>
      </w:r>
      <w:r>
        <w:rPr>
          <w:rFonts w:eastAsia="Times New Roman"/>
          <w:bCs/>
          <w:szCs w:val="24"/>
        </w:rPr>
        <w:t>οι οποίοι</w:t>
      </w:r>
      <w:r>
        <w:rPr>
          <w:rFonts w:eastAsia="Times New Roman" w:cs="Times New Roman"/>
          <w:bCs/>
          <w:szCs w:val="24"/>
        </w:rPr>
        <w:t xml:space="preserve"> έχουν τελέσει ένα σοβαρό αδίκημα ή και έγκλημα, το οποίο, όμως, είναι απόρροια</w:t>
      </w:r>
      <w:r>
        <w:rPr>
          <w:rFonts w:eastAsia="Times New Roman" w:cs="Times New Roman"/>
          <w:bCs/>
          <w:szCs w:val="24"/>
        </w:rPr>
        <w:t xml:space="preserve"> της ψυχικής τους νόσου, πλέον δεν αντιμετωπίζονται μόνο με όρους φύλαξης και εγκλεισμού, αλλά με όρους θεραπείας. Αυτό θεωρώ ότι είναι μια πάρα πολύ σημαντική αλλαγή αντίληψης.</w:t>
      </w:r>
    </w:p>
    <w:p w14:paraId="4B1D4969"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 xml:space="preserve">Υπάρχουν πλέον συγκεκριμένα μέτρα για τη θεραπεία. Υπάρχουν πρωτόκολλα </w:t>
      </w:r>
      <w:r>
        <w:rPr>
          <w:rFonts w:eastAsia="Times New Roman" w:cs="Times New Roman"/>
          <w:bCs/>
          <w:szCs w:val="24"/>
        </w:rPr>
        <w:t>θεραπευτικά. Υπάρχει εξατομικευμένη προσέγγιση. Αυτή η φροντίδα δεν παρέχεται μόνο στα άσυλα, αλλά μπορεί να παρασχεθεί και στα ψυχιατρικά τμήματα των γενικών νοσοκομείων, ακόμα και σε δομές εξωνοσοκομειακές, σε δομές κοινοτικής φροντίδας, προφανώς υπό συν</w:t>
      </w:r>
      <w:r>
        <w:rPr>
          <w:rFonts w:eastAsia="Times New Roman" w:cs="Times New Roman"/>
          <w:bCs/>
          <w:szCs w:val="24"/>
        </w:rPr>
        <w:t>εχή παρακολούθηση και με ειδικές προϋποθέσεις κ.λπ.</w:t>
      </w:r>
      <w:r>
        <w:rPr>
          <w:rFonts w:eastAsia="Times New Roman" w:cs="Times New Roman"/>
          <w:bCs/>
          <w:szCs w:val="24"/>
        </w:rPr>
        <w:t>.</w:t>
      </w:r>
    </w:p>
    <w:p w14:paraId="4B1D496A"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Άρα, υπάρχουν δικλείδες ασφαλείας. Χρειάζονται δύο πραγματογνωμοσύνες αντί για μία. Υπάρχει δικαίωμα έφεσης. Υπάρχει πρόβλεψη για νόμιμη άδεια των ανθρώπων αυτών για έξοδο από το νοσοκομείο, όπως και για</w:t>
      </w:r>
      <w:r>
        <w:rPr>
          <w:rFonts w:eastAsia="Times New Roman" w:cs="Times New Roman"/>
          <w:bCs/>
          <w:szCs w:val="24"/>
        </w:rPr>
        <w:t xml:space="preserve"> τις φυλακές. </w:t>
      </w:r>
    </w:p>
    <w:p w14:paraId="4B1D496B"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Cs/>
          <w:szCs w:val="24"/>
        </w:rPr>
        <w:t>Προφανώς</w:t>
      </w:r>
      <w:r>
        <w:rPr>
          <w:rFonts w:eastAsia="Times New Roman" w:cs="Times New Roman"/>
          <w:bCs/>
          <w:szCs w:val="24"/>
        </w:rPr>
        <w:t>,</w:t>
      </w:r>
      <w:r>
        <w:rPr>
          <w:rFonts w:eastAsia="Times New Roman" w:cs="Times New Roman"/>
          <w:bCs/>
          <w:szCs w:val="24"/>
        </w:rPr>
        <w:t xml:space="preserve"> αυτό το οποίο είπε ο κ. Δανέλλης είναι πάρα πολύ σωστό, ότι απαιτείται μια λειτουργική υποστήριξη από την πλευρά του δημόσιου συστήματος ψυχικής υγείας γι</w:t>
      </w:r>
      <w:r>
        <w:rPr>
          <w:rFonts w:eastAsia="Times New Roman" w:cs="Times New Roman"/>
          <w:bCs/>
          <w:szCs w:val="24"/>
        </w:rPr>
        <w:t>’</w:t>
      </w:r>
      <w:r>
        <w:rPr>
          <w:rFonts w:eastAsia="Times New Roman" w:cs="Times New Roman"/>
          <w:bCs/>
          <w:szCs w:val="24"/>
        </w:rPr>
        <w:t xml:space="preserve"> αυτή τη ρύθμιση. Είμαστε σε αυτή την κατεύθυνση</w:t>
      </w:r>
      <w:r>
        <w:rPr>
          <w:rFonts w:eastAsia="Times New Roman" w:cs="Times New Roman"/>
          <w:bCs/>
          <w:szCs w:val="24"/>
        </w:rPr>
        <w:t>,</w:t>
      </w:r>
      <w:r>
        <w:rPr>
          <w:rFonts w:eastAsia="Times New Roman" w:cs="Times New Roman"/>
          <w:bCs/>
          <w:szCs w:val="24"/>
        </w:rPr>
        <w:t xml:space="preserve"> προφανώς. Χρειάζεται μεγαλ</w:t>
      </w:r>
      <w:r>
        <w:rPr>
          <w:rFonts w:eastAsia="Times New Roman" w:cs="Times New Roman"/>
          <w:bCs/>
          <w:szCs w:val="24"/>
        </w:rPr>
        <w:t>ύτερη ενδυνάμωση και κυρίως</w:t>
      </w:r>
      <w:r>
        <w:rPr>
          <w:rFonts w:eastAsia="Times New Roman" w:cs="Times New Roman"/>
          <w:bCs/>
          <w:szCs w:val="24"/>
        </w:rPr>
        <w:t>,</w:t>
      </w:r>
      <w:r>
        <w:rPr>
          <w:rFonts w:eastAsia="Times New Roman" w:cs="Times New Roman"/>
          <w:bCs/>
          <w:szCs w:val="24"/>
        </w:rPr>
        <w:t xml:space="preserve"> καλύτερη στελέχωση των ψυχιατρικών τμημάτων σε όλη τη χώρα και των ειδικών ψυχιατρικών νοσοκομείων, τα οποία είναι σε μια φάση ούτως ή άλλως μετασχηματισμού και υπέρβασης της ασυλικής λειτουργίας, στα πλαίσια της ψυχιατρικής με</w:t>
      </w:r>
      <w:r>
        <w:rPr>
          <w:rFonts w:eastAsia="Times New Roman" w:cs="Times New Roman"/>
          <w:bCs/>
          <w:szCs w:val="24"/>
        </w:rPr>
        <w:t xml:space="preserve">ταρρύθμισης. Αυτά όσον αφορά το νομοσχέδιο </w:t>
      </w:r>
    </w:p>
    <w:p w14:paraId="4B1D496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Τώρα, έχουμε τρεις τροπολογίες. Η πρώτη είναι η με γενικό αριθμό 1417 και ειδικό 136, η οποία προβλέπει τη δυνατότητα να καταβληθούν εφημερίες, που έχει πραγματοποιήσει το ιατρικό προσωπικό που υπηρετεί στο ΕΚΕΠΥ και κάνει εικοσιτετράωρες βάρδιες στο ΕΚΕΠΥ</w:t>
      </w:r>
      <w:r>
        <w:rPr>
          <w:rFonts w:eastAsia="Times New Roman" w:cs="Times New Roman"/>
          <w:szCs w:val="24"/>
        </w:rPr>
        <w:t xml:space="preserve">, από τον Αύγουστο και μετά. </w:t>
      </w:r>
    </w:p>
    <w:p w14:paraId="4B1D496D"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Με το</w:t>
      </w:r>
      <w:r>
        <w:rPr>
          <w:rFonts w:eastAsia="Times New Roman" w:cs="Times New Roman"/>
          <w:szCs w:val="24"/>
        </w:rPr>
        <w:t>ν</w:t>
      </w:r>
      <w:r>
        <w:rPr>
          <w:rFonts w:eastAsia="Times New Roman" w:cs="Times New Roman"/>
          <w:szCs w:val="24"/>
        </w:rPr>
        <w:t xml:space="preserve"> νέο </w:t>
      </w:r>
      <w:r>
        <w:rPr>
          <w:rFonts w:eastAsia="Times New Roman" w:cs="Times New Roman"/>
          <w:szCs w:val="24"/>
        </w:rPr>
        <w:t>ο</w:t>
      </w:r>
      <w:r>
        <w:rPr>
          <w:rFonts w:eastAsia="Times New Roman" w:cs="Times New Roman"/>
          <w:szCs w:val="24"/>
        </w:rPr>
        <w:t>ργανισμό του Υπουργείου και με μία διάταξη στον ν.4486, το ΕΚΕΠΥ συνιστάται ως αυτοτελής υπηρεσία του Υπουργείου Υγείας υπαγόμενη στον Υπουργό. Και με αυτόν τον τρόπο</w:t>
      </w:r>
      <w:r>
        <w:rPr>
          <w:rFonts w:eastAsia="Times New Roman" w:cs="Times New Roman"/>
          <w:szCs w:val="24"/>
        </w:rPr>
        <w:t>,</w:t>
      </w:r>
      <w:r>
        <w:rPr>
          <w:rFonts w:eastAsia="Times New Roman" w:cs="Times New Roman"/>
          <w:szCs w:val="24"/>
        </w:rPr>
        <w:t xml:space="preserve"> σταματάμε τη διασύνδεση που υπήρχε ανάμεσα στο</w:t>
      </w:r>
      <w:r>
        <w:rPr>
          <w:rFonts w:eastAsia="Times New Roman" w:cs="Times New Roman"/>
          <w:szCs w:val="24"/>
        </w:rPr>
        <w:t xml:space="preserve"> ΚΕΕΛΠΝΟ και στο ΕΚΕΠΥ, όπου το ΚΕΕΛΠΝΟ καλούνταν να πληρώσει εφημερίες</w:t>
      </w:r>
      <w:r>
        <w:rPr>
          <w:rFonts w:eastAsia="Times New Roman" w:cs="Times New Roman"/>
          <w:szCs w:val="24"/>
        </w:rPr>
        <w:t>,</w:t>
      </w:r>
      <w:r>
        <w:rPr>
          <w:rFonts w:eastAsia="Times New Roman" w:cs="Times New Roman"/>
          <w:szCs w:val="24"/>
        </w:rPr>
        <w:t xml:space="preserve"> που πραγματοποιούνταν στο ΕΚΕΠΥ. Και κατά την άποψή μου, υπήρχε ένας ομφάλιος λώρος συναλλαγής και αδιαφανούς διαχείρισης αυτών των κονδυλίων, ακόμα και για τις εφημερίες. </w:t>
      </w:r>
    </w:p>
    <w:p w14:paraId="4B1D496E"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Άρα, υπάρχ</w:t>
      </w:r>
      <w:r>
        <w:rPr>
          <w:rFonts w:eastAsia="Times New Roman" w:cs="Times New Roman"/>
          <w:szCs w:val="24"/>
        </w:rPr>
        <w:t>ει μία εξυγιαντική, ας πούμε, παρέμβαση και σ’ αυτό το τοπίο. Το ΕΚΕΠΥ χρειάζεται. Είναι πολύ σημαντικό. Είναι το Κέντρο Επιχειρήσεων Υγείας του Υπουργείου. Έχει ένα πολύ σημαντικό επιχειρησιακό ρόλο. Χρειάζεται να λειτουργεί σε εικοσιτετράωρη βάση και χρε</w:t>
      </w:r>
      <w:r>
        <w:rPr>
          <w:rFonts w:eastAsia="Times New Roman" w:cs="Times New Roman"/>
          <w:szCs w:val="24"/>
        </w:rPr>
        <w:t>ιάζεται</w:t>
      </w:r>
      <w:r>
        <w:rPr>
          <w:rFonts w:eastAsia="Times New Roman" w:cs="Times New Roman"/>
          <w:szCs w:val="24"/>
        </w:rPr>
        <w:t>,</w:t>
      </w:r>
      <w:r>
        <w:rPr>
          <w:rFonts w:eastAsia="Times New Roman" w:cs="Times New Roman"/>
          <w:szCs w:val="24"/>
        </w:rPr>
        <w:t xml:space="preserve"> οι άνθρωποι που θα εμπλακούν στη λειτουργία της εφημερίας, να αμείβονται κανονικά. Και αυτό νομοθετείται με αυτόν τον τρόπο.</w:t>
      </w:r>
    </w:p>
    <w:p w14:paraId="4B1D496F"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είναι η με γενικό αριθμό 1420 και ειδικό 138, η οποία αφορά ουσιαστικά την αύξηση της δαπάνης που είχ</w:t>
      </w:r>
      <w:r>
        <w:rPr>
          <w:rFonts w:eastAsia="Times New Roman" w:cs="Times New Roman"/>
          <w:szCs w:val="24"/>
        </w:rPr>
        <w:t>ε προβλεφθεί για νοσοκομειακή φαρμακευτική περίθαλψη είτε των νοσοκομείων του ΕΣΥ είτε των ιδιωτικών νοσοκομείων, μέσω των φαρμακείων του ΕΟΠΥΥ.</w:t>
      </w:r>
    </w:p>
    <w:p w14:paraId="4B1D4970"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Θυμάστε πριν από λίγο καιρό σε ένα νομοσχέδιο που είχαμε τότε για το ωράριο εργασίας των γιατρών, υπήρξε μία ρύ</w:t>
      </w:r>
      <w:r>
        <w:rPr>
          <w:rFonts w:eastAsia="Times New Roman" w:cs="Times New Roman"/>
          <w:szCs w:val="24"/>
        </w:rPr>
        <w:t xml:space="preserve">θμιση, την οποία την αποσύραμε και το επαναφέρουμε τώρα, σε συνεννόηση με τις ενώσεις της φαρμοκοβιομηχανίας. Ουσιαστικά, προστίθενται 30 εκατομμύρια ευρώ στον </w:t>
      </w:r>
      <w:r>
        <w:rPr>
          <w:rFonts w:eastAsia="Times New Roman" w:cs="Times New Roman"/>
          <w:szCs w:val="24"/>
        </w:rPr>
        <w:t>π</w:t>
      </w:r>
      <w:r>
        <w:rPr>
          <w:rFonts w:eastAsia="Times New Roman" w:cs="Times New Roman"/>
          <w:szCs w:val="24"/>
        </w:rPr>
        <w:t xml:space="preserve">ροϋπολογισμό, ο οποίος είχε προβλεφθεί και ο οποίος απεδείχθη ότι ήταν πάρα πολύ ανεπαρκής. </w:t>
      </w:r>
    </w:p>
    <w:p w14:paraId="4B1D4971"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μαστε σε μία περίοδο όπου η φαρμακευτική δαπάνη έχει μία αυξητική τάση, κυρίως λόγω του ότι διευκολύναμε την πρόσβαση των ανασφάλιστων πολιτών στο δημόσιο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και στην ηλεκτρονική συνταγογράφηση, αλλά και λόγω των αναγκών που προέκυψαν από την α</w:t>
      </w:r>
      <w:r>
        <w:rPr>
          <w:rFonts w:eastAsia="Times New Roman" w:cs="Times New Roman"/>
          <w:szCs w:val="24"/>
        </w:rPr>
        <w:t>ξιοπρεπή και πλήρη ιατροφαρμακευτική περίθαλψη των προσφύγων και των μεταναστών στη χώρα. Είναι μία παρέμβαση, λοιπόν, που έχει συμφωνηθεί.</w:t>
      </w:r>
    </w:p>
    <w:p w14:paraId="4B1D497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Υπήρξε μία στρέβλωση, ειδικά στα νοσοκομειακά φάρμακα που χορηγούνται μέσω των φαρμακείων του ΕΟΠΥΥ, όπου ουσιαστικά</w:t>
      </w:r>
      <w:r>
        <w:rPr>
          <w:rFonts w:eastAsia="Times New Roman" w:cs="Times New Roman"/>
          <w:szCs w:val="24"/>
        </w:rPr>
        <w:t xml:space="preserve"> το ποσό του </w:t>
      </w:r>
      <w:r>
        <w:rPr>
          <w:rFonts w:eastAsia="Times New Roman" w:cs="Times New Roman"/>
          <w:szCs w:val="24"/>
          <w:lang w:val="en-US"/>
        </w:rPr>
        <w:t>clawback</w:t>
      </w:r>
      <w:r>
        <w:rPr>
          <w:rFonts w:eastAsia="Times New Roman" w:cs="Times New Roman"/>
          <w:szCs w:val="24"/>
        </w:rPr>
        <w:t xml:space="preserve"> το οποίο ζητούσαμε ήταν μεγαλύτερο από το καταβαλλόμενο ποσό στους προμηθευτές, ήταν στο 110%. Νομίζω, λοιπόν, ότι αντιμετωπίζεται με αυτόν τον τρόπο αποτελεσματικά και αυτή η εκκρεμότητα.</w:t>
      </w:r>
    </w:p>
    <w:p w14:paraId="4B1D497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τρίτη τροπολογία είναι η με γενικό αριθμό 1</w:t>
      </w:r>
      <w:r>
        <w:rPr>
          <w:rFonts w:eastAsia="Times New Roman" w:cs="Times New Roman"/>
          <w:szCs w:val="24"/>
        </w:rPr>
        <w:t xml:space="preserve">412 και με ειδικό 131 και αφορά αυτό στο οποίο αναφερθήκατε κάποιοι από εσάς, </w:t>
      </w:r>
      <w:r>
        <w:rPr>
          <w:rFonts w:eastAsia="Times New Roman" w:cs="Times New Roman"/>
          <w:szCs w:val="24"/>
        </w:rPr>
        <w:t>σ</w:t>
      </w:r>
      <w:r>
        <w:rPr>
          <w:rFonts w:eastAsia="Times New Roman" w:cs="Times New Roman"/>
          <w:szCs w:val="24"/>
        </w:rPr>
        <w:t xml:space="preserve">το ιδιοκτησιακό καθεστώς των φαρμακείων. Επειδή, λοιπόν, έχει γίνει μία συζήτηση από χθες </w:t>
      </w:r>
      <w:r>
        <w:rPr>
          <w:rFonts w:eastAsia="Times New Roman" w:cs="Times New Roman"/>
          <w:szCs w:val="24"/>
        </w:rPr>
        <w:t>για</w:t>
      </w:r>
      <w:r>
        <w:rPr>
          <w:rFonts w:eastAsia="Times New Roman" w:cs="Times New Roman"/>
          <w:szCs w:val="24"/>
        </w:rPr>
        <w:t xml:space="preserve"> αυτό το θέμα, θέλω να είμαι πάρα πολύ σαφής και να είμαστε πολύ καθαροί. Δεν πρόκει</w:t>
      </w:r>
      <w:r>
        <w:rPr>
          <w:rFonts w:eastAsia="Times New Roman" w:cs="Times New Roman"/>
          <w:szCs w:val="24"/>
        </w:rPr>
        <w:t xml:space="preserve">ται για νέα ρύθμιση. Όσοι στοιχειωδώς παρακολουθούν τα πράγματα, ξέρουν ότι αυτό προέκυψε ως μία υποχρέωση παράγωγη του ν.3918/2011 που ξεκίνησε την ιστορία της απελευθέρωσης των επαγγελμάτων. </w:t>
      </w:r>
    </w:p>
    <w:p w14:paraId="4B1D497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Αυτό πέρασε διάφορα στάδια. Υπήρξαν αλλαγές όσον αφορά τις απο</w:t>
      </w:r>
      <w:r>
        <w:rPr>
          <w:rFonts w:eastAsia="Times New Roman" w:cs="Times New Roman"/>
          <w:szCs w:val="24"/>
        </w:rPr>
        <w:t xml:space="preserve">στάσεις, τα ωράρια, το ένα, το άλλο και φτάσαμε στον μνημονιακό νόμο, τον ν.4336/2015, ο οποίος προέβλεπε ότι θα εκδοθεί μία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που θα ρυθμίζει τα θέματα ιδιοκτησίας των φαρμακείων.</w:t>
      </w:r>
    </w:p>
    <w:p w14:paraId="4B1D497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αυτήν την </w:t>
      </w:r>
      <w:r>
        <w:rPr>
          <w:rFonts w:eastAsia="Times New Roman" w:cs="Times New Roman"/>
          <w:szCs w:val="24"/>
        </w:rPr>
        <w:t xml:space="preserve">υπουργική απόφαση </w:t>
      </w:r>
      <w:r>
        <w:rPr>
          <w:rFonts w:eastAsia="Times New Roman" w:cs="Times New Roman"/>
          <w:szCs w:val="24"/>
        </w:rPr>
        <w:t xml:space="preserve">την βγάλαμε τον Οκτώβριο του 2015. </w:t>
      </w:r>
      <w:r>
        <w:rPr>
          <w:rFonts w:eastAsia="Times New Roman" w:cs="Times New Roman"/>
          <w:szCs w:val="24"/>
          <w:lang w:val="en-US"/>
        </w:rPr>
        <w:t>K</w:t>
      </w:r>
      <w:r>
        <w:rPr>
          <w:rFonts w:eastAsia="Times New Roman" w:cs="Times New Roman"/>
          <w:szCs w:val="24"/>
        </w:rPr>
        <w:t>αι, κατά την άποψή μας, κάναμε μία πάρα πολύ σοβαρή και τεκμηριωμένη παρέμβαση, που δεν επέτρεψε δύο χρόνια τώρα που λειτουργεί αυτή η διάταξη, να υπάρξει αυτό το οποίο περιγράψατε προηγουμένως, δηλαδή ένα κλίμα άλωσης τ</w:t>
      </w:r>
      <w:r>
        <w:rPr>
          <w:rFonts w:eastAsia="Times New Roman" w:cs="Times New Roman"/>
          <w:szCs w:val="24"/>
        </w:rPr>
        <w:t>ης αγοράς από μεγάλα συμφέροντα, ολιγοπωλιακή -ας πούμε- αναδιάρθρωση του φαρμακευτικού τομέα, κ.λπ..</w:t>
      </w:r>
    </w:p>
    <w:p w14:paraId="4B1D49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πολύ χαρακτηριστικό ότι σε αυτά τα δύο χρόνια που λειτουργούσε η διάταξη, έχουν γίνει τριάντα δύο αιτήσεις από μη φαρμακοποιούς ιδιώτες για να πάρου</w:t>
      </w:r>
      <w:r>
        <w:rPr>
          <w:rFonts w:eastAsia="Times New Roman" w:cs="Times New Roman"/>
          <w:szCs w:val="24"/>
        </w:rPr>
        <w:t xml:space="preserve">ν άδεια φαρμακείου και εγκρίθηκαν έξι. Είχαμε βάλει στην Υπουργική Απόφαση ότι προηγούνται οι αιτήσεις των φαρμακοποιών και έπονται οι αιτήσεις των ιδιωτών. Είχαμε βάλει πολύ συγκεκριμένες ρήτρες, όπως για παράδειγμα ότι πρέπει να συσταθεί ΕΠΕ, στην οποία </w:t>
      </w:r>
      <w:r>
        <w:rPr>
          <w:rFonts w:eastAsia="Times New Roman" w:cs="Times New Roman"/>
          <w:szCs w:val="24"/>
        </w:rPr>
        <w:t>να είναι μέτοχος υποχρεωτικά ο φαρμακοποιός με 20% και ότι πρέπει να έχει περιορισμένο αριθμό αδειών.</w:t>
      </w:r>
    </w:p>
    <w:p w14:paraId="4B1D49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Αυτό ισχύει;</w:t>
      </w:r>
    </w:p>
    <w:p w14:paraId="4B1D49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Επιτρέψτε μου, γιατί είναι λίγο λεπτό το θέμα και θέλω να το ξεκαθαρίσω. Αφήστε με</w:t>
      </w:r>
      <w:r>
        <w:rPr>
          <w:rFonts w:eastAsia="Times New Roman" w:cs="Times New Roman"/>
          <w:szCs w:val="24"/>
        </w:rPr>
        <w:t xml:space="preserve"> λίγο και θα σας το ξεκαθαρίσω πλήρως.</w:t>
      </w:r>
    </w:p>
    <w:p w14:paraId="4B1D49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Είχαμε βάλει, λοιπόν, ρήτρες που κατά την άποψή μας δεν επέτρεψαν να συμβεί αυτό το οποίο υπήρχε τότε ως ένας θεωρητικός κίνδυνος. Τριάντα δύο αιτήσεις, λοιπόν, σε αυτά τα δύο χρόνια, έξι εγκρίθηκαν, δύο ανακλήθηκαν κ</w:t>
      </w:r>
      <w:r>
        <w:rPr>
          <w:rFonts w:eastAsia="Times New Roman" w:cs="Times New Roman"/>
          <w:szCs w:val="24"/>
        </w:rPr>
        <w:t>αι είναι τέσσερις που έχουν κατατεθεί και δεν έχουν ακόμα εξεταστεί.</w:t>
      </w:r>
    </w:p>
    <w:p w14:paraId="4B1D49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αιτήσεις είναι αυτές;</w:t>
      </w:r>
    </w:p>
    <w:p w14:paraId="4B1D497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Αιτήσεις από μη φαρμακοποιούς ιδιώτες για απόκτηση αδείας. Δηλαδή, αυτήν τη στιγμή στη χώρα, μετά από δύο χρό</w:t>
      </w:r>
      <w:r>
        <w:rPr>
          <w:rFonts w:eastAsia="Times New Roman" w:cs="Times New Roman"/>
          <w:szCs w:val="24"/>
        </w:rPr>
        <w:t>νια που λειτουργούσε αυτή η ρύθμιση -που όμως κατέπεσε στο Συμβούλιο της Επικρατείας το καλοκαίρι και γι’ αυτό ερχόμαστε τώρα να επαναρρυθμ</w:t>
      </w:r>
      <w:r>
        <w:rPr>
          <w:rFonts w:eastAsia="Times New Roman" w:cs="Times New Roman"/>
          <w:szCs w:val="24"/>
        </w:rPr>
        <w:t>ί</w:t>
      </w:r>
      <w:r>
        <w:rPr>
          <w:rFonts w:eastAsia="Times New Roman" w:cs="Times New Roman"/>
          <w:szCs w:val="24"/>
        </w:rPr>
        <w:t>σουμε- δηλαδή τα δύο χρόνια της απελευθέρωσης, που όμως είναι με συγκεκριμένους όρους, στην ουσία υπάρχουν τέσσερα φ</w:t>
      </w:r>
      <w:r>
        <w:rPr>
          <w:rFonts w:eastAsia="Times New Roman" w:cs="Times New Roman"/>
          <w:szCs w:val="24"/>
        </w:rPr>
        <w:t>αρμακεία στη χώρα που ο ιδιοκτήτης τους είναι μη φαρμακοποιός, σε σύνολο έντεκα χιλιάδων φαρμακείων.</w:t>
      </w:r>
    </w:p>
    <w:p w14:paraId="4B1D49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Οι αιτήσεις ήταν από εταιρείες;</w:t>
      </w:r>
    </w:p>
    <w:p w14:paraId="4B1D49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Όχι, όχι. Ρητά, κύριε Βορίδη, είχε αποκλειστεί η δυνατότητα να διεκδικ</w:t>
      </w:r>
      <w:r>
        <w:rPr>
          <w:rFonts w:eastAsia="Times New Roman" w:cs="Times New Roman"/>
          <w:szCs w:val="24"/>
        </w:rPr>
        <w:t>ήσει ανώνυμη εταιρεία…</w:t>
      </w:r>
    </w:p>
    <w:p w14:paraId="4B1D49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λέω ανώνυμες, λέω ΕΠΕ.</w:t>
      </w:r>
    </w:p>
    <w:p w14:paraId="4B1D49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Προσέξτε είχαμε βάλει φυσικά πρόσωπα ή φαρμακοποιός ή ιδιώτης και νομικά πρόσωπα, μόνο συνεταιρισμοί φαρμακοποιών, μέλη της ΟΣΦΕ, της Ομοσπονδίας των Φαρ</w:t>
      </w:r>
      <w:r>
        <w:rPr>
          <w:rFonts w:eastAsia="Times New Roman" w:cs="Times New Roman"/>
          <w:szCs w:val="24"/>
        </w:rPr>
        <w:t xml:space="preserve">μακευτικών Συνεταιριστικών Ενώσεων. Νομίζω ότι ακριβώς γι’ αυτόν τον λόγο αποτρέψαμε τον κίνδυνο της άκρατης, ας πούμε, απελευθέρωσης. </w:t>
      </w:r>
    </w:p>
    <w:p w14:paraId="4B1D49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Τώρα, κάνει προσφυγή ο Πανελλήνιος Φαρμακευτικός Σύλλογος και είναι θεμιτό από την πλευρά του. Εγώ δεν μπαίνω τώρα και σ</w:t>
      </w:r>
      <w:r>
        <w:rPr>
          <w:rFonts w:eastAsia="Times New Roman" w:cs="Times New Roman"/>
          <w:szCs w:val="24"/>
        </w:rPr>
        <w:t>την ουσία του θέματος, του αν δηλαδή αυτού του τύπου η απελευθέρωση όντως προάγει τον ανταγωνισμό της αγοράς και συμβάλει στην ανάπτυξη κ.λπ. Θεωρώ ότι αυτό είναι ένα ιδεολόγημα και μια εμμονή κυρίως του ΔΝΤ και της εργαλειοθήκης 1 του ΟΟΣΑ κ.λπ</w:t>
      </w:r>
      <w:r>
        <w:rPr>
          <w:rFonts w:eastAsia="Times New Roman" w:cs="Times New Roman"/>
          <w:szCs w:val="24"/>
        </w:rPr>
        <w:t>.</w:t>
      </w:r>
      <w:r>
        <w:rPr>
          <w:rFonts w:eastAsia="Times New Roman" w:cs="Times New Roman"/>
          <w:szCs w:val="24"/>
        </w:rPr>
        <w:t>.</w:t>
      </w:r>
    </w:p>
    <w:p w14:paraId="4B1D49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Κάνει πρ</w:t>
      </w:r>
      <w:r>
        <w:rPr>
          <w:rFonts w:eastAsia="Times New Roman" w:cs="Times New Roman"/>
          <w:szCs w:val="24"/>
        </w:rPr>
        <w:t>οσφυγή ο Πανελλήνιος, έρχεται λοιπόν αυτή η Υπουργική Απόφαση η εφαρμοστική του ν.4336 που βγάλαμε εμείς και καταπίπτει. Προσέξτε, το σκεπτικό του Συμβουλίου της Επικρατείας είναι ότι δεν μπορούσαμε με Κοινή Υπουργική Απόφαση να ρυθμίσουμε αυτά τα πράγματα</w:t>
      </w:r>
      <w:r>
        <w:rPr>
          <w:rFonts w:eastAsia="Times New Roman" w:cs="Times New Roman"/>
          <w:szCs w:val="24"/>
        </w:rPr>
        <w:t xml:space="preserve">. </w:t>
      </w:r>
    </w:p>
    <w:p w14:paraId="4B1D49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τώρα καλούμαστε -και αυτό κάνουμε τώρα με τη ρύθμιση- και δίνουμε την εξουσιοδότηση να εκκινήσει η διαδικασία έκδοση Προεδρικού Διατάγματος, το οποίο, βεβαίως, έχουμε συμφωνήσει με τους θεσμούς ότι θα εμπεριέχει αυτές τις βασικές αρχές που τις περιγ</w:t>
      </w:r>
      <w:r>
        <w:rPr>
          <w:rFonts w:eastAsia="Times New Roman" w:cs="Times New Roman"/>
          <w:szCs w:val="24"/>
        </w:rPr>
        <w:t xml:space="preserve">ράφουν εδώ, δηλαδή βασικά μια αρχή, τη δυνατότητα χορήγησης άδειας υπό προϋποθέσεις και σε μη φαρμακοποιό. </w:t>
      </w:r>
    </w:p>
    <w:p w14:paraId="4B1D49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γιατί αυτό είναι πολύ κρίσιμο. Λέει μέσα η τροπολογία ότι «μέχρι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άδειες χορηγούνται αυτήν την περ</w:t>
      </w:r>
      <w:r>
        <w:rPr>
          <w:rFonts w:eastAsia="Times New Roman" w:cs="Times New Roman"/>
          <w:szCs w:val="24"/>
        </w:rPr>
        <w:t xml:space="preserve">ίοδο μόνο σε φαρμακοποιούς». Στην ουσία, για να το καταλάβετε δηλαδή, έχει παγώσει η διαδικασία της υποτιθέμενης απελευθέρωσης. </w:t>
      </w:r>
    </w:p>
    <w:p w14:paraId="4B1D49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περίοδο και μέχρι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θα χορηγείται άδεια ιδρύσεως φαρμακείου μόνο σε φαρμακοποιούς, το</w:t>
      </w:r>
      <w:r>
        <w:rPr>
          <w:rFonts w:eastAsia="Times New Roman" w:cs="Times New Roman"/>
          <w:szCs w:val="24"/>
        </w:rPr>
        <w:t xml:space="preserve"> εντελώς αντίθετο δηλαδή από αυτό το οποίο επικαλείστε ότι συμβαίνει. Χορηγείται μόνο σε φαρμακοποιούς…</w:t>
      </w:r>
    </w:p>
    <w:p w14:paraId="4B1D49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Γιατί; Δεν θα εκδοθεί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4B1D49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Προσέξτε. Θα δούμε τι θα αποφασίσει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κύριε </w:t>
      </w:r>
      <w:r>
        <w:rPr>
          <w:rFonts w:eastAsia="Times New Roman" w:cs="Times New Roman"/>
          <w:szCs w:val="24"/>
        </w:rPr>
        <w:t>Βορίδη.</w:t>
      </w:r>
    </w:p>
    <w:p w14:paraId="4B1D49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Ως προς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4B1D49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Βεβαίως.</w:t>
      </w:r>
    </w:p>
    <w:p w14:paraId="4B1D49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Αφού μας ζητάτε εξουσιοδότηση για να βγάλετε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4B1D49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Προσέξτε!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θα πε</w:t>
      </w:r>
      <w:r>
        <w:rPr>
          <w:rFonts w:eastAsia="Times New Roman" w:cs="Times New Roman"/>
          <w:szCs w:val="24"/>
        </w:rPr>
        <w:t>ράσει από τον προληπτικό έλεγχο του Συμβουλίου της Επικρατείας. Δεν μπορεί να βάλει ο Πρόεδρος της Δημοκρατίας την υπογραφή του αν δεν περάσει.</w:t>
      </w:r>
    </w:p>
    <w:p w14:paraId="4B1D49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Σωστά.</w:t>
      </w:r>
    </w:p>
    <w:p w14:paraId="4B1D49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Ωραία, άρα θα έχουμε και την άποψη του Συμβουλίου τη</w:t>
      </w:r>
      <w:r>
        <w:rPr>
          <w:rFonts w:eastAsia="Times New Roman" w:cs="Times New Roman"/>
          <w:szCs w:val="24"/>
        </w:rPr>
        <w:t>ς Επικρατείας, επί της ουσίας της ρύθμισης…</w:t>
      </w:r>
    </w:p>
    <w:p w14:paraId="4B1D49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έχω καταλάβει την άποψη της Νέας Δημοκρατίας.</w:t>
      </w:r>
    </w:p>
    <w:p w14:paraId="4B1D49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την ακούσουμε φαντάζομαι μετά. Ακούστε τώρα.</w:t>
      </w:r>
    </w:p>
    <w:p w14:paraId="4B1D498F"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1D49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παρα</w:t>
      </w:r>
      <w:r>
        <w:rPr>
          <w:rFonts w:eastAsia="Times New Roman" w:cs="Times New Roman"/>
          <w:szCs w:val="24"/>
        </w:rPr>
        <w:t>καλώ. Να τελειώσει ο Υπουργός γιατί έχουμε καθυστερήσει. Σας παρακαλώ.</w:t>
      </w:r>
    </w:p>
    <w:p w14:paraId="4B1D4991" w14:textId="77777777" w:rsidR="00E71A02" w:rsidRDefault="00A00D33">
      <w:pPr>
        <w:spacing w:line="600" w:lineRule="auto"/>
        <w:ind w:firstLine="720"/>
        <w:contextualSpacing/>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Επιτρέψτε μου, λοιπόν, να πω το εξής. Αυτό που συμβαίνει στην ουσία αυτή τη στιγμή είναι ότι με τη ρύθμιση αυτή δεν μπορεί μη φαρμακοποιός να πάρει, μέ</w:t>
      </w:r>
      <w:r>
        <w:rPr>
          <w:rFonts w:eastAsia="Times New Roman" w:cs="Times New Roman"/>
          <w:szCs w:val="24"/>
        </w:rPr>
        <w:t xml:space="preserve">χρι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άδεια λειτουργίας φαρμακείου. Αυτή είναι η αλήθεια. Θα δούμε πώς θα πάει το πράγμα και πώς θα εξελιχθεί. Εδώ είμαστε να το αντιμετωπίσουμε.  </w:t>
      </w:r>
    </w:p>
    <w:p w14:paraId="4B1D49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 εγώ αντιλαμβάνομαι και την αγωνία των φαρμακοποιών οι οποίοι και αυ</w:t>
      </w:r>
      <w:r>
        <w:rPr>
          <w:rFonts w:eastAsia="Times New Roman" w:cs="Times New Roman"/>
          <w:szCs w:val="24"/>
        </w:rPr>
        <w:t xml:space="preserve">τοί έχουν πληγεί προφανώς από την κρίση, διότι η φαρμακευτική αγορά συρρικνώθηκε δραματικά και ενδεχομένως δικαίως, διότι είχαμε φούσκα την προηγούμενη δεκαετία και το ξέρουν όλοι. </w:t>
      </w:r>
    </w:p>
    <w:p w14:paraId="4B1D49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αντιλαμβάνομαι την αγωνία. Αντιλαμβάνομαι έναν σκεπτικισμό και μια επι</w:t>
      </w:r>
      <w:r>
        <w:rPr>
          <w:rFonts w:eastAsia="Times New Roman" w:cs="Times New Roman"/>
          <w:szCs w:val="24"/>
        </w:rPr>
        <w:t>φύλαξη μήπως και κατά πόσον αυτού του τύπου οι παρεμβάσεις διευκόλυνσης του ανταγωνισμού και της αγοράς κ.λπ</w:t>
      </w:r>
      <w:r>
        <w:rPr>
          <w:rFonts w:eastAsia="Times New Roman" w:cs="Times New Roman"/>
          <w:szCs w:val="24"/>
        </w:rPr>
        <w:t>.</w:t>
      </w:r>
      <w:r>
        <w:rPr>
          <w:rFonts w:eastAsia="Times New Roman" w:cs="Times New Roman"/>
          <w:szCs w:val="24"/>
        </w:rPr>
        <w:t xml:space="preserve"> μπορούν να συμβάλουν σε αυτό που λέμε «ολιγοπωλιακή αναδιάρθρωση». Όμως αυτό το οποίο οφείλουμε από την άλλη πλευρά να πούμε είναι ότι με τις ρήτρ</w:t>
      </w:r>
      <w:r>
        <w:rPr>
          <w:rFonts w:eastAsia="Times New Roman" w:cs="Times New Roman"/>
          <w:szCs w:val="24"/>
        </w:rPr>
        <w:t xml:space="preserve">ες που έχουμε βάλει, αυτός ο κίνδυνος στην πραγματικότητα δεν υφίσταται. </w:t>
      </w:r>
    </w:p>
    <w:p w14:paraId="4B1D49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Ακούσαμε την ίδια συζήτηση όταν νομοθετήθηκε η ιστορία με τα μη συνταγογραφούμενα φάρμακα. Ξέρετε πάρα πολύ καλά ότι και εκεί βάλαμε ένα πλαίσιο ουσιαστικά με γνωμοδότηση του ΕΟΦ. Εί</w:t>
      </w:r>
      <w:r>
        <w:rPr>
          <w:rFonts w:eastAsia="Times New Roman" w:cs="Times New Roman"/>
          <w:szCs w:val="24"/>
        </w:rPr>
        <w:t>παμε ότι το 87% των ΜΗΣΥΦΑ δεν μπορεί να πωλείται εκτός φαρμακείου. Αυτά τα φάρμακα παρέμειναν στα φαρμακεία. Βεβαίως, υπάρχει το πρόβλημα ότι από φέτος απελευθερώθηκε η τιμή τους, διότι αυτό προέβλεπε το μνημόνιο. Εν πάση περιπτώσει, ο κίνδυνος να πάνε τα</w:t>
      </w:r>
      <w:r>
        <w:rPr>
          <w:rFonts w:eastAsia="Times New Roman" w:cs="Times New Roman"/>
          <w:szCs w:val="24"/>
        </w:rPr>
        <w:t xml:space="preserve"> μη συνταγογραφούμενα φάρμακα στα σο</w:t>
      </w:r>
      <w:r>
        <w:rPr>
          <w:rFonts w:eastAsia="Times New Roman" w:cs="Times New Roman"/>
          <w:szCs w:val="24"/>
        </w:rPr>
        <w:t>υ</w:t>
      </w:r>
      <w:r>
        <w:rPr>
          <w:rFonts w:eastAsia="Times New Roman" w:cs="Times New Roman"/>
          <w:szCs w:val="24"/>
        </w:rPr>
        <w:t xml:space="preserve">περμάρκετ, στην πράξη δεν έχει υλοποιηθεί. </w:t>
      </w:r>
    </w:p>
    <w:p w14:paraId="4B1D49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Προβλέψαμε μια ειδική κατηγορία, τα λεγόμενα ΓΕΔΙΦΑ, δηλαδή τα Γενικής Διάθεσης Φάρμακα, τα οποία, όμως, επειδή βάλαμε και εκεί πολύ συγκεκριμένες προϋποθέσεις για τη συσκευασ</w:t>
      </w:r>
      <w:r>
        <w:rPr>
          <w:rFonts w:eastAsia="Times New Roman" w:cs="Times New Roman"/>
          <w:szCs w:val="24"/>
        </w:rPr>
        <w:t>ία τους, για την περιεκτικότητα σε κάψουλες κ.λπ</w:t>
      </w:r>
      <w:r>
        <w:rPr>
          <w:rFonts w:eastAsia="Times New Roman" w:cs="Times New Roman"/>
          <w:szCs w:val="24"/>
        </w:rPr>
        <w:t>.</w:t>
      </w:r>
      <w:r>
        <w:rPr>
          <w:rFonts w:eastAsia="Times New Roman" w:cs="Times New Roman"/>
          <w:szCs w:val="24"/>
        </w:rPr>
        <w:t xml:space="preserve">, δεν έχει ενδιαφερθεί η βιομηχανία να αναπτύξει αυτό το πεδίο. Στην ουσία, δηλαδή, δεν έχει αλλάξει τίποτα. Τα ΜΗΣΥΦΑ παραμένουν στα φαρμακεία. </w:t>
      </w:r>
    </w:p>
    <w:p w14:paraId="4B1D49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πω ότι έχουμε κάνει ορισμένες πολύ σημαντικέ</w:t>
      </w:r>
      <w:r>
        <w:rPr>
          <w:rFonts w:eastAsia="Times New Roman" w:cs="Times New Roman"/>
          <w:szCs w:val="24"/>
        </w:rPr>
        <w:t>ς παρεμβάσεις που έχουν ενισχύσει τη λειτουργία, άρα και τη βιωσιμότητα του φαρμακείου που εμείς αναγνωρίζουμε ότι επιτελεί ένα σημαντικό σημείο επαφής και αναζήτησης του πολίτη με τη γενική έννοια υγειονομικών υπηρεσιών. Γι’ αυτό μάλιστα στο νομοσχέδιο γι</w:t>
      </w:r>
      <w:r>
        <w:rPr>
          <w:rFonts w:eastAsia="Times New Roman" w:cs="Times New Roman"/>
          <w:szCs w:val="24"/>
        </w:rPr>
        <w:t xml:space="preserve">α την πρωτοβάθμια φροντίδα είπαμε ότι το φαρμακείο είναι ένα σημείο που ενσωματώνεται στο δίκτυο των υπηρεσιών πρωτοβάθμιας φροντίδας. </w:t>
      </w:r>
    </w:p>
    <w:p w14:paraId="4B1D49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Πρώτον, κάναμε, λοιπόν, αυτήν την πρώτη ρύθμιση για τα ΜΗΣΥΦΑ. Δεύτερον, διαπραγματευόμαστε και πιστεύω ότι θα το κλείσο</w:t>
      </w:r>
      <w:r>
        <w:rPr>
          <w:rFonts w:eastAsia="Times New Roman" w:cs="Times New Roman"/>
          <w:szCs w:val="24"/>
        </w:rPr>
        <w:t>υμε -είναι σε εκκρεμότητα αυτό ακόμα- μια ρύθμιση στα πλαίσια του απελευθερωμένου ωραρίου το οποίο είχε δημιουργηθεί τα προηγούμενα χρόνια και το οποίο οδήγησε σε πάρα πολλές στρεβλώσεις και κυρίως στην άρνηση ορισμένων μικρών φαρμακείων να μπουν στο σύστη</w:t>
      </w:r>
      <w:r>
        <w:rPr>
          <w:rFonts w:eastAsia="Times New Roman" w:cs="Times New Roman"/>
          <w:szCs w:val="24"/>
        </w:rPr>
        <w:t xml:space="preserve">μα διανυκτέρευσης και διημέρευσης, διότι τα μεγάλα φαρμακεία διευρυμένου ωραρίου έτρωγαν το μεγαλύτερο κομμάτι από την πίτα και τη δουλειά της ευρύτερης περιοχής. </w:t>
      </w:r>
    </w:p>
    <w:p w14:paraId="4B1D49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Αμέσως μετά τις γιορτές θα φέρουμε το πολυνομοσχέδιο της αξιολόγησης. Έχουμε βάλει και κάποι</w:t>
      </w:r>
      <w:r>
        <w:rPr>
          <w:rFonts w:eastAsia="Times New Roman" w:cs="Times New Roman"/>
          <w:szCs w:val="24"/>
        </w:rPr>
        <w:t>ες ρυθμίσεις. Το μόνο που δεν έχουμε καταφέρει εκεί είναι να μπει ένα ανώτατο όριο στο ωράριο λειτουργίας. Δηλαδή, εμείς λέμε να ταυτίζεται το ωράριο λειτουργίας των φαρμακείων με το ωράριο λειτουργίας των υπόλοιπων εμπορικών καταστημάτων. Θεωρούμε ότι είν</w:t>
      </w:r>
      <w:r>
        <w:rPr>
          <w:rFonts w:eastAsia="Times New Roman" w:cs="Times New Roman"/>
          <w:szCs w:val="24"/>
        </w:rPr>
        <w:t xml:space="preserve">αι απολύτως λογικό. Διαφωνεί το ΔΝΤ. Θα το επανεξετάσουμε με μεγαλύτερη τεκμηρίωση. </w:t>
      </w:r>
    </w:p>
    <w:p w14:paraId="4B1D499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τα ΜΗΣΥΦΑ. Έχουμε μια παρέμβαση ρύθμισης στο πλαίσιο του ωραρίου. Το πιο σημαντικό είναι ότι ενισχύσαμε τον τζίρο των φαρμακείων με τη φαρμακευτική δαπάνη </w:t>
      </w:r>
      <w:r>
        <w:rPr>
          <w:rFonts w:eastAsia="Times New Roman" w:cs="Times New Roman"/>
          <w:szCs w:val="24"/>
        </w:rPr>
        <w:t>των ανασφάλιστων πολιτών, ιδιαίτερα των απόρων που μέχρι τώρα αυτά τα φάρμακα χορηγούνταν από τα νοσοκομεία. Αυτό έχει αυξήσει τον κύκλο εργασιών των φαρμακείων. Διευρύναμε τη δυνατότητα μέσω των συμβάσεων που έκανε ο ΕΟΠΥΥ για ιατροτεχνολογικά προϊόντα κα</w:t>
      </w:r>
      <w:r>
        <w:rPr>
          <w:rFonts w:eastAsia="Times New Roman" w:cs="Times New Roman"/>
          <w:szCs w:val="24"/>
        </w:rPr>
        <w:t xml:space="preserve">ι υγειονομικό υλικό από 1-1-2017 και αυτό επίσης έχει ενισχύσει τη λειτουργία των φαρμακείων. </w:t>
      </w:r>
    </w:p>
    <w:p w14:paraId="4B1D499A"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Θεωρώ ότι συνολικά με όλες αυτές τις παρεμβάσεις η Κυβέρνηση πραγματικά έχει προστατέψει, σε ένα πολύ νεοφιλελεύθερο πλαίσιο, στο οποίο ο καθένας μπορεί να έχει </w:t>
      </w:r>
      <w:r>
        <w:rPr>
          <w:rFonts w:eastAsia="Times New Roman"/>
          <w:szCs w:val="24"/>
        </w:rPr>
        <w:t xml:space="preserve">την άποψή του και τη συμφωνία του ή τη διαφωνία του, επαρκώς και τον κοινωνικό ρόλο του φαρμακείου και του φαρμακοποιού και τη δημόσια υγεία. Αυτή είναι η άποψή μας. </w:t>
      </w:r>
    </w:p>
    <w:p w14:paraId="4B1D499B" w14:textId="77777777" w:rsidR="00E71A02" w:rsidRDefault="00A00D33">
      <w:pPr>
        <w:spacing w:line="600" w:lineRule="auto"/>
        <w:ind w:firstLine="720"/>
        <w:contextualSpacing/>
        <w:jc w:val="both"/>
        <w:rPr>
          <w:rFonts w:eastAsia="Times New Roman"/>
          <w:szCs w:val="24"/>
        </w:rPr>
      </w:pPr>
      <w:r>
        <w:rPr>
          <w:rFonts w:eastAsia="Times New Roman"/>
          <w:szCs w:val="24"/>
        </w:rPr>
        <w:t>Πραγματικά πιστεύω ότι δεν πρόκειται για αιφνιδιασμό. Κανείς δεν αιφνιδιάζεται. Οι φαρμακ</w:t>
      </w:r>
      <w:r>
        <w:rPr>
          <w:rFonts w:eastAsia="Times New Roman"/>
          <w:szCs w:val="24"/>
        </w:rPr>
        <w:t>οποιοί είναι απολύτως σε γνώση αυτού του χειρισμού, καθώς και ο Πανελλήνιος Φαρμακευτικός Σύλλογος. Εγώ καταλαβαίνω την ανάγκη συνδικαλιστικής κριτικής, αλλά όσον αφορά αυτό δεν πρόκειται σε καμμία περίπτωση για αιφνιδιασμό. Είναι σε γνώση -δεν λέω σε συμφ</w:t>
      </w:r>
      <w:r>
        <w:rPr>
          <w:rFonts w:eastAsia="Times New Roman"/>
          <w:szCs w:val="24"/>
        </w:rPr>
        <w:t>ωνία, αλλά είναι σε γνώση- των συνδικαλιστικών οργάνων των φαρμακοποιών.</w:t>
      </w:r>
    </w:p>
    <w:p w14:paraId="4B1D499C" w14:textId="77777777" w:rsidR="00E71A02" w:rsidRDefault="00A00D33">
      <w:pPr>
        <w:spacing w:line="600" w:lineRule="auto"/>
        <w:ind w:firstLine="720"/>
        <w:contextualSpacing/>
        <w:jc w:val="both"/>
        <w:rPr>
          <w:rFonts w:eastAsia="Times New Roman"/>
          <w:szCs w:val="24"/>
        </w:rPr>
      </w:pPr>
      <w:r>
        <w:rPr>
          <w:rFonts w:eastAsia="Times New Roman"/>
          <w:szCs w:val="24"/>
        </w:rPr>
        <w:t>Ούτε νέες ρυθμίσεις έχουμε, ούτε αιφνιδιασμούς, ούτε ακροβατισμούς, όπως διάβασα σε κάποιου είδους κριτική. Ούτε το θέμα φυσικά είχε λυθεί από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όπως </w:t>
      </w:r>
      <w:r>
        <w:rPr>
          <w:rFonts w:eastAsia="Times New Roman"/>
          <w:szCs w:val="24"/>
        </w:rPr>
        <w:t>παραπειστικά, κατά την άποψή μας, δηλώνει ο Πανελλήνιος Φαρμακευτικός Σύλλογος.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μάς έβαλε μπροστά στην ανάγκη μιας νέας ρύθμισης και αυτό ακριβώς κάνουμε, αγαπητοί συνάδελφοι.</w:t>
      </w:r>
    </w:p>
    <w:p w14:paraId="4B1D499D" w14:textId="77777777" w:rsidR="00E71A02" w:rsidRDefault="00A00D33">
      <w:pPr>
        <w:spacing w:line="600" w:lineRule="auto"/>
        <w:ind w:firstLine="720"/>
        <w:contextualSpacing/>
        <w:jc w:val="both"/>
        <w:rPr>
          <w:rFonts w:eastAsia="Times New Roman"/>
          <w:szCs w:val="24"/>
        </w:rPr>
      </w:pPr>
      <w:r>
        <w:rPr>
          <w:rFonts w:eastAsia="Times New Roman"/>
          <w:szCs w:val="24"/>
        </w:rPr>
        <w:t>Ευχαριστώ πάρα πολύ.</w:t>
      </w:r>
    </w:p>
    <w:p w14:paraId="4B1D499E"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B1D499F"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Ευχαριστώ πολύ, κύριε Υπουργέ.</w:t>
      </w:r>
    </w:p>
    <w:p w14:paraId="4B1D49A0" w14:textId="77777777" w:rsidR="00E71A02" w:rsidRDefault="00A00D33">
      <w:pPr>
        <w:spacing w:line="600" w:lineRule="auto"/>
        <w:ind w:firstLine="720"/>
        <w:contextualSpacing/>
        <w:jc w:val="both"/>
        <w:rPr>
          <w:rFonts w:eastAsia="Times New Roman"/>
          <w:bCs/>
          <w:szCs w:val="24"/>
        </w:rPr>
      </w:pPr>
      <w:r>
        <w:rPr>
          <w:rFonts w:eastAsia="Times New Roman"/>
          <w:bCs/>
          <w:szCs w:val="24"/>
        </w:rPr>
        <w:t>Τον λόγο έχει ο κ. Βαρεμένος.</w:t>
      </w:r>
    </w:p>
    <w:p w14:paraId="4B1D49A1"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Θα ήθελα τον λόγο επί της διαδικασίας.</w:t>
      </w:r>
    </w:p>
    <w:p w14:paraId="4B1D49A2"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Επίσης, προτρέπω τον Υπουργό Δικαιοσύνης να κάνει αποδεκτή μια τροπολογί</w:t>
      </w:r>
      <w:r>
        <w:rPr>
          <w:rFonts w:eastAsia="Times New Roman"/>
          <w:bCs/>
          <w:szCs w:val="24"/>
        </w:rPr>
        <w:t>α...</w:t>
      </w:r>
    </w:p>
    <w:p w14:paraId="4B1D49A3"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Ένα λεπτό, σας παρακαλώ, ησυχία!</w:t>
      </w:r>
    </w:p>
    <w:p w14:paraId="4B1D49A4" w14:textId="77777777" w:rsidR="00E71A02" w:rsidRDefault="00A00D33">
      <w:pPr>
        <w:spacing w:line="600" w:lineRule="auto"/>
        <w:ind w:firstLine="720"/>
        <w:contextualSpacing/>
        <w:jc w:val="both"/>
        <w:rPr>
          <w:rFonts w:eastAsia="Times New Roman"/>
          <w:bCs/>
          <w:szCs w:val="24"/>
        </w:rPr>
      </w:pPr>
      <w:r>
        <w:rPr>
          <w:rFonts w:eastAsia="Times New Roman"/>
          <w:bCs/>
          <w:szCs w:val="24"/>
        </w:rPr>
        <w:t>Ορίστε, κύριε Υπουργέ.</w:t>
      </w:r>
    </w:p>
    <w:p w14:paraId="4B1D49A5"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ΑΝΔΡΕΑΣ ΞΑΝΘΟΣ (Υπουργός Υγείας): </w:t>
      </w:r>
      <w:r>
        <w:rPr>
          <w:rFonts w:eastAsia="Times New Roman"/>
          <w:bCs/>
          <w:szCs w:val="24"/>
        </w:rPr>
        <w:t>Μισό λεπτό να συμπληρώσω κάτι τελευταίο που μου διέφυγε.</w:t>
      </w:r>
    </w:p>
    <w:p w14:paraId="4B1D49A6" w14:textId="77777777" w:rsidR="00E71A02" w:rsidRDefault="00A00D33">
      <w:pPr>
        <w:spacing w:line="600" w:lineRule="auto"/>
        <w:ind w:firstLine="720"/>
        <w:contextualSpacing/>
        <w:jc w:val="both"/>
        <w:rPr>
          <w:rFonts w:eastAsia="Times New Roman"/>
          <w:bCs/>
          <w:szCs w:val="24"/>
        </w:rPr>
      </w:pPr>
      <w:r>
        <w:rPr>
          <w:rFonts w:eastAsia="Times New Roman"/>
          <w:bCs/>
          <w:szCs w:val="24"/>
        </w:rPr>
        <w:t>Πρόκειται για μια βουλευτική τροπολογία που εξαιρεί το Ευγενίδειο Ίδρυμ</w:t>
      </w:r>
      <w:r>
        <w:rPr>
          <w:rFonts w:eastAsia="Times New Roman"/>
          <w:bCs/>
          <w:szCs w:val="24"/>
        </w:rPr>
        <w:t xml:space="preserve">α -για το οποίο ξέρετε ότι 98% είναι μετοχές του Πανεπιστημίου Αθηνών- από την καταβολή του </w:t>
      </w:r>
      <w:r>
        <w:rPr>
          <w:rFonts w:eastAsia="Times New Roman"/>
          <w:bCs/>
          <w:szCs w:val="24"/>
          <w:lang w:val="en-US"/>
        </w:rPr>
        <w:t>clawback</w:t>
      </w:r>
      <w:r>
        <w:rPr>
          <w:rFonts w:eastAsia="Times New Roman"/>
          <w:bCs/>
          <w:szCs w:val="24"/>
        </w:rPr>
        <w:t>. Νομίζω ότι με αυτόν τον τρόπο διασφαλίζεται η βιωσιμότητά του και η ανάπτυξή του, σε διασύνδεση με τα άλλα πανεπιστημιακά νοσοκομεία.</w:t>
      </w:r>
    </w:p>
    <w:p w14:paraId="4B1D49A7" w14:textId="77777777" w:rsidR="00E71A02" w:rsidRDefault="00A00D33">
      <w:pPr>
        <w:spacing w:line="600" w:lineRule="auto"/>
        <w:ind w:firstLine="720"/>
        <w:contextualSpacing/>
        <w:jc w:val="both"/>
        <w:rPr>
          <w:rFonts w:eastAsia="Times New Roman"/>
          <w:bCs/>
          <w:szCs w:val="24"/>
        </w:rPr>
      </w:pPr>
      <w:r>
        <w:rPr>
          <w:rFonts w:eastAsia="Times New Roman"/>
          <w:bCs/>
          <w:szCs w:val="24"/>
        </w:rPr>
        <w:t>Είναι μια βουλευτική</w:t>
      </w:r>
      <w:r>
        <w:rPr>
          <w:rFonts w:eastAsia="Times New Roman"/>
          <w:bCs/>
          <w:szCs w:val="24"/>
        </w:rPr>
        <w:t xml:space="preserve"> τροπολογία την οποία στηρίζουμε και εμείς και προτρέπω και τον Υπουργό Δικαιοσύνης να την κάνει αποδεκτή.</w:t>
      </w:r>
    </w:p>
    <w:p w14:paraId="4B1D49A8"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Ευχαριστούμε πολύ.</w:t>
      </w:r>
    </w:p>
    <w:p w14:paraId="4B1D49A9"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Κύριε Πρόεδρε, θα ήθελα τον λόγο.</w:t>
      </w:r>
    </w:p>
    <w:p w14:paraId="4B1D49AA"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ΠΡΟΕΔΡΕΥΩΝ (Δημήτριος Καμμένος): </w:t>
      </w:r>
      <w:r>
        <w:rPr>
          <w:rFonts w:eastAsia="Times New Roman"/>
          <w:bCs/>
          <w:szCs w:val="24"/>
        </w:rPr>
        <w:t>Ορίστε, κύριε</w:t>
      </w:r>
      <w:r>
        <w:rPr>
          <w:rFonts w:eastAsia="Times New Roman"/>
          <w:bCs/>
          <w:szCs w:val="24"/>
        </w:rPr>
        <w:t xml:space="preserve"> Καματερέ, έχετε τον λόγο.</w:t>
      </w:r>
    </w:p>
    <w:p w14:paraId="4B1D49AB" w14:textId="77777777" w:rsidR="00E71A02" w:rsidRDefault="00A00D33">
      <w:pPr>
        <w:spacing w:line="600" w:lineRule="auto"/>
        <w:ind w:firstLine="720"/>
        <w:contextualSpacing/>
        <w:jc w:val="both"/>
        <w:rPr>
          <w:rFonts w:eastAsia="Times New Roman"/>
          <w:b/>
          <w:szCs w:val="24"/>
        </w:rPr>
      </w:pPr>
      <w:r>
        <w:rPr>
          <w:rFonts w:eastAsia="Times New Roman"/>
          <w:b/>
          <w:szCs w:val="24"/>
        </w:rPr>
        <w:t xml:space="preserve">ΗΛΙΑΣ ΚΑΜΑΤΕΡΟΣ: </w:t>
      </w:r>
      <w:r>
        <w:rPr>
          <w:rFonts w:eastAsia="Times New Roman"/>
          <w:szCs w:val="24"/>
        </w:rPr>
        <w:t>Όσον αφορά τις βουλευτικές τροπολογίες καλό είναι να ξέρουμε την άποψη των αρμόδιων Υπουργών πριν αποχωρήσουν. Εκτός εάν εξουσιοδοτήσουν τον κ. Κοντονή.</w:t>
      </w:r>
    </w:p>
    <w:p w14:paraId="4B1D49AC"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Θα μιλήσετε. Ευχαριστώ πολ</w:t>
      </w:r>
      <w:r>
        <w:rPr>
          <w:rFonts w:eastAsia="Times New Roman"/>
          <w:bCs/>
          <w:szCs w:val="24"/>
        </w:rPr>
        <w:t>ύ.</w:t>
      </w:r>
    </w:p>
    <w:p w14:paraId="4B1D49AD" w14:textId="77777777" w:rsidR="00E71A02" w:rsidRDefault="00A00D33">
      <w:pPr>
        <w:spacing w:line="600" w:lineRule="auto"/>
        <w:ind w:firstLine="720"/>
        <w:contextualSpacing/>
        <w:jc w:val="both"/>
        <w:rPr>
          <w:rFonts w:eastAsia="Times New Roman"/>
          <w:szCs w:val="24"/>
        </w:rPr>
      </w:pPr>
      <w:r>
        <w:rPr>
          <w:rFonts w:eastAsia="Times New Roman"/>
          <w:bCs/>
          <w:szCs w:val="24"/>
        </w:rPr>
        <w:t>Τον λόγο έχει ο Β΄ Αντιπρόεδρος της Βουλής κ. Βαρεμένος.</w:t>
      </w:r>
    </w:p>
    <w:p w14:paraId="4B1D49AE"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ΓΕΩΡΓΙΟΣ ΒΑΡΕΜΕΝΟΣ (Β΄ Αντιπρόεδρος της Βουλής): </w:t>
      </w:r>
      <w:r>
        <w:rPr>
          <w:rFonts w:eastAsia="Times New Roman"/>
          <w:szCs w:val="24"/>
        </w:rPr>
        <w:t>Ευχαριστώ, κύριε Πρόεδρε.</w:t>
      </w:r>
    </w:p>
    <w:p w14:paraId="4B1D49AF" w14:textId="77777777" w:rsidR="00E71A02" w:rsidRDefault="00A00D33">
      <w:pPr>
        <w:spacing w:line="600" w:lineRule="auto"/>
        <w:ind w:firstLine="720"/>
        <w:contextualSpacing/>
        <w:jc w:val="both"/>
        <w:rPr>
          <w:rFonts w:eastAsia="Times New Roman"/>
          <w:szCs w:val="24"/>
        </w:rPr>
      </w:pPr>
      <w:r>
        <w:rPr>
          <w:rFonts w:eastAsia="Times New Roman"/>
          <w:szCs w:val="24"/>
        </w:rPr>
        <w:t>Είπαμε ότι θα έχουμε ονομαστική ψηφοφορία, αλλά δεν διευκρινίσαμε ποια ημερομηνία. Την 21</w:t>
      </w:r>
      <w:r>
        <w:rPr>
          <w:rFonts w:eastAsia="Times New Roman"/>
          <w:szCs w:val="24"/>
          <w:vertAlign w:val="superscript"/>
        </w:rPr>
        <w:t>η</w:t>
      </w:r>
      <w:r>
        <w:rPr>
          <w:rFonts w:eastAsia="Times New Roman"/>
          <w:szCs w:val="24"/>
        </w:rPr>
        <w:t xml:space="preserve"> Δεκεμβρίου θα την έχουμε την ονομαστική ψηφοφορία, είναι η σημερινή ημέρα, εκτός και αν επειδή είναι η μεγαλύτερη νύχτα του χρόνου απόψε χρειαστεί να την εκμεταλλευτούμε. Έτσι δεν είναι;</w:t>
      </w:r>
    </w:p>
    <w:p w14:paraId="4B1D49B0" w14:textId="77777777" w:rsidR="00E71A02" w:rsidRDefault="00A00D33">
      <w:pPr>
        <w:spacing w:line="600" w:lineRule="auto"/>
        <w:ind w:firstLine="720"/>
        <w:contextualSpacing/>
        <w:jc w:val="both"/>
        <w:rPr>
          <w:rFonts w:eastAsia="Times New Roman"/>
          <w:szCs w:val="24"/>
        </w:rPr>
      </w:pPr>
      <w:r>
        <w:rPr>
          <w:rFonts w:eastAsia="Times New Roman"/>
          <w:szCs w:val="24"/>
        </w:rPr>
        <w:t>Εκτός των άλλων παίρνω τον λόγο για μια βουλευτική τροπολογία, την ο</w:t>
      </w:r>
      <w:r>
        <w:rPr>
          <w:rFonts w:eastAsia="Times New Roman"/>
          <w:szCs w:val="24"/>
        </w:rPr>
        <w:t>ποία δεν ξέρω εάν θα την εντάξετε στον κατακλυσμό των τροπολογιών, επειδή αφορά πλημμύρες, ούτε αν θα την χαρακτηρίσετε χριστουγεννιάτικη, κύριε Βορίδη…</w:t>
      </w:r>
    </w:p>
    <w:p w14:paraId="4B1D49B1"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Θα την ψηφίσουμε.</w:t>
      </w:r>
    </w:p>
    <w:p w14:paraId="4B1D49B2" w14:textId="77777777" w:rsidR="00E71A02" w:rsidRDefault="00A00D33">
      <w:pPr>
        <w:spacing w:line="600" w:lineRule="auto"/>
        <w:ind w:firstLine="720"/>
        <w:contextualSpacing/>
        <w:jc w:val="both"/>
        <w:rPr>
          <w:rFonts w:eastAsia="Times New Roman"/>
          <w:szCs w:val="24"/>
        </w:rPr>
      </w:pPr>
      <w:r>
        <w:rPr>
          <w:rFonts w:eastAsia="Times New Roman"/>
          <w:b/>
          <w:szCs w:val="24"/>
        </w:rPr>
        <w:t>ΓΕΩΡΓΙΟΣ ΒΑΡΕΜΕΝΟΣ (Β΄ Αντιπρόεδρος της Βουλής):</w:t>
      </w:r>
      <w:r>
        <w:rPr>
          <w:rFonts w:eastAsia="Times New Roman"/>
          <w:b/>
          <w:szCs w:val="24"/>
        </w:rPr>
        <w:t xml:space="preserve"> </w:t>
      </w:r>
      <w:r>
        <w:rPr>
          <w:rFonts w:eastAsia="Times New Roman"/>
          <w:szCs w:val="24"/>
        </w:rPr>
        <w:t xml:space="preserve">…αλλά και να την </w:t>
      </w:r>
      <w:r>
        <w:rPr>
          <w:rFonts w:eastAsia="Times New Roman"/>
          <w:szCs w:val="24"/>
        </w:rPr>
        <w:t xml:space="preserve">χαρακτηρίσετε χριστουγεννιάτικη, δεν χάλασε ο κόσμος. </w:t>
      </w:r>
    </w:p>
    <w:p w14:paraId="4B1D49B3" w14:textId="77777777" w:rsidR="00E71A02" w:rsidRDefault="00A00D33">
      <w:pPr>
        <w:spacing w:line="600" w:lineRule="auto"/>
        <w:ind w:firstLine="720"/>
        <w:contextualSpacing/>
        <w:jc w:val="both"/>
        <w:rPr>
          <w:rFonts w:eastAsia="Times New Roman"/>
          <w:szCs w:val="24"/>
        </w:rPr>
      </w:pPr>
      <w:r>
        <w:rPr>
          <w:rFonts w:eastAsia="Times New Roman"/>
          <w:b/>
          <w:szCs w:val="24"/>
        </w:rPr>
        <w:t>ΚΩΝΣΤΑΝΤΙΝΟΣ ΚΑΡΑΓΚΟΥΝΗΣ:</w:t>
      </w:r>
      <w:r>
        <w:rPr>
          <w:rFonts w:eastAsia="Times New Roman"/>
          <w:szCs w:val="24"/>
        </w:rPr>
        <w:t xml:space="preserve"> Την φέρατε αργά. Τώρα τη θυμηθήκατε;</w:t>
      </w:r>
    </w:p>
    <w:p w14:paraId="4B1D49B4"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ΓΕΩΡΓΙΟΣ ΒΑΡΕΜΕΝΟΣ (Β΄ Αντιπρόεδρος της Βουλής): </w:t>
      </w:r>
      <w:r>
        <w:rPr>
          <w:rFonts w:eastAsia="Times New Roman"/>
          <w:szCs w:val="24"/>
        </w:rPr>
        <w:t>Σας παρακαλώ πάρα πολύ. Δεν νομίζω να επηρεαστεί η διάθεση αυτών τους οποίους αφορά.</w:t>
      </w:r>
    </w:p>
    <w:p w14:paraId="4B1D49B5" w14:textId="77777777" w:rsidR="00E71A02" w:rsidRDefault="00A00D33">
      <w:pPr>
        <w:spacing w:line="600" w:lineRule="auto"/>
        <w:ind w:firstLine="720"/>
        <w:contextualSpacing/>
        <w:jc w:val="both"/>
        <w:rPr>
          <w:rFonts w:eastAsia="Times New Roman"/>
          <w:szCs w:val="24"/>
        </w:rPr>
      </w:pPr>
      <w:r>
        <w:rPr>
          <w:rFonts w:eastAsia="Times New Roman"/>
          <w:szCs w:val="24"/>
        </w:rPr>
        <w:t>Αναφ</w:t>
      </w:r>
      <w:r>
        <w:rPr>
          <w:rFonts w:eastAsia="Times New Roman"/>
          <w:szCs w:val="24"/>
        </w:rPr>
        <w:t>έρομαι, λοιπόν, στα τελευταία ραγδαία, απρόσμενα, ασυνήθιστα καιρικά φαινόμενα που έπληξαν ορισμένες περιοχές της Αιτωλοακαρνανίας και ως αποτέλεσμα αυτών των ασυνήθιστων καιρικών φαινομένων είχαμε κάποιες τρομερά δυσάρεστες συνέπειες.</w:t>
      </w:r>
    </w:p>
    <w:p w14:paraId="4B1D49B6" w14:textId="77777777" w:rsidR="00E71A02" w:rsidRDefault="00A00D33">
      <w:pPr>
        <w:spacing w:line="600" w:lineRule="auto"/>
        <w:ind w:firstLine="720"/>
        <w:contextualSpacing/>
        <w:jc w:val="both"/>
        <w:rPr>
          <w:rFonts w:eastAsia="Times New Roman"/>
          <w:szCs w:val="24"/>
        </w:rPr>
      </w:pPr>
      <w:r>
        <w:rPr>
          <w:rFonts w:eastAsia="Times New Roman"/>
          <w:szCs w:val="24"/>
        </w:rPr>
        <w:t>Όποιος ιδίοις όμμασι</w:t>
      </w:r>
      <w:r>
        <w:rPr>
          <w:rFonts w:eastAsia="Times New Roman"/>
          <w:szCs w:val="24"/>
        </w:rPr>
        <w:t xml:space="preserve"> διαπίστωσε τις συνέπειες αυτές νομίζω ότι θα συμφωνήσει, επειδή κάποιοι άνθρωποι είδαν το βιός τους να το καταπίνει η λάσπη, πως πρέπει αυτές οι περιοχές να ενταχθούν στο καθεστώς αντίστοιχων περιοχών, όπως ήταν η Μάνδρα, η Σαμοθράκη, περιοχών που επλήγησ</w:t>
      </w:r>
      <w:r>
        <w:rPr>
          <w:rFonts w:eastAsia="Times New Roman"/>
          <w:szCs w:val="24"/>
        </w:rPr>
        <w:t>αν από αντίστοιχα φαινόμενα.</w:t>
      </w:r>
    </w:p>
    <w:p w14:paraId="4B1D49B7" w14:textId="77777777" w:rsidR="00E71A02" w:rsidRDefault="00A00D33">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szCs w:val="24"/>
        </w:rPr>
        <w:t>Είμαστε με το Αγρίνιο!</w:t>
      </w:r>
    </w:p>
    <w:p w14:paraId="4B1D49B8"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ΓΕΩΡΓΙΟΣ ΒΑΡΕΜΕΝΟΣ (Β΄ Αντιπρόεδρος της Βουλής): </w:t>
      </w:r>
      <w:r>
        <w:rPr>
          <w:rFonts w:eastAsia="Times New Roman"/>
          <w:szCs w:val="24"/>
        </w:rPr>
        <w:t>Υπάρχουν όχι μόνο νοικοκυριά, κύριε Βορίδη, αλλά και επιχειρήσεις οι οποίες στη διάρκεια της κρίσης, όπως ξέρετε όλοι, έχουν βογκήξει απ</w:t>
      </w:r>
      <w:r>
        <w:rPr>
          <w:rFonts w:eastAsia="Times New Roman"/>
          <w:szCs w:val="24"/>
        </w:rPr>
        <w:t>ό την ύφεση και έρχονται τώρα σαν το κερασάκι πάνω σε μια κατάπικρη και δύσπεπτη τούρτα οι θεομηνίες.</w:t>
      </w:r>
    </w:p>
    <w:p w14:paraId="4B1D49B9" w14:textId="77777777" w:rsidR="00E71A02" w:rsidRDefault="00A00D33">
      <w:pPr>
        <w:spacing w:line="600" w:lineRule="auto"/>
        <w:ind w:firstLine="720"/>
        <w:contextualSpacing/>
        <w:jc w:val="both"/>
        <w:rPr>
          <w:rFonts w:eastAsia="Times New Roman" w:cs="Times New Roman"/>
          <w:szCs w:val="24"/>
        </w:rPr>
      </w:pPr>
      <w:r>
        <w:rPr>
          <w:rFonts w:eastAsia="Times New Roman"/>
          <w:szCs w:val="24"/>
        </w:rPr>
        <w:t>Λέω, λοιπόν, να το κάνουμε αυτό και να μην υιοθετήσουμε για τα αντίστοιχα φαινόμενα μια άποψη που εξέφρασε εδώ ένας συνάδελφος της Νέας Δημοκρατίας, κοντο</w:t>
      </w:r>
      <w:r>
        <w:rPr>
          <w:rFonts w:eastAsia="Times New Roman"/>
          <w:szCs w:val="24"/>
        </w:rPr>
        <w:t xml:space="preserve">πατριώτης, ο κ. Κοντογεώργος, ο οποίος στη διάρκεια της ομιλίας του για τον </w:t>
      </w:r>
      <w:r>
        <w:rPr>
          <w:rFonts w:eastAsia="Times New Roman"/>
          <w:szCs w:val="24"/>
        </w:rPr>
        <w:t>π</w:t>
      </w:r>
      <w:r>
        <w:rPr>
          <w:rFonts w:eastAsia="Times New Roman"/>
          <w:szCs w:val="24"/>
        </w:rPr>
        <w:t>ροϋπολογισμό, αφού χρησιμοποίησε όλα τα κοσμητικά επίθετα για τον ΣΥΡΙΖΑ που του ήταν εύκαιρα, σε μια πορεία να δικαιώσει λίγο - πολύ τον Ευκλείδη Τσακαλώτο για τις δέκα πληγές το</w:t>
      </w:r>
      <w:r>
        <w:rPr>
          <w:rFonts w:eastAsia="Times New Roman"/>
          <w:szCs w:val="24"/>
        </w:rPr>
        <w:t xml:space="preserve">υ Φαραώ, στο τέλος είπε το εξής: </w:t>
      </w:r>
      <w:r>
        <w:rPr>
          <w:rFonts w:eastAsia="Times New Roman" w:cs="Times New Roman"/>
          <w:szCs w:val="24"/>
        </w:rPr>
        <w:t xml:space="preserve">«Δεν φτάνουν όλα τα άλλα, είναι και μαύρες γάτες στον ΣΥΡΙΖΑ και έφεραν τις πλημμύρες»!  </w:t>
      </w:r>
    </w:p>
    <w:p w14:paraId="4B1D49BA" w14:textId="77777777" w:rsidR="00E71A02" w:rsidRDefault="00A00D33">
      <w:pPr>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4B1D49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Μην κάνετε παράσιτα, κύριε Καραγκούνη. Ειδικά εσείς δεν έχετε λόγο να το κάνετε σήμερα. </w:t>
      </w:r>
    </w:p>
    <w:p w14:paraId="4B1D49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Λέω το εξής. Επειδή </w:t>
      </w:r>
      <w:r>
        <w:rPr>
          <w:rFonts w:eastAsia="Times New Roman" w:cs="Times New Roman"/>
          <w:szCs w:val="24"/>
        </w:rPr>
        <w:t>απογειώθηκε πολύ η πολιτική σκέψη, να μην της δώσουμε και διεθνείς διαστάσεις, διότι υπάρχει ο εξής κίνδυνος. Ξέρετε ποιος κίνδυνος υπάρχει; Για παράδειγμα, να υιοθετήσει αυτή την άποψη ο κ. Ντόναλντ Τραμπ και να πει ότι για τις δυστυχίες και τους κατακλυσ</w:t>
      </w:r>
      <w:r>
        <w:rPr>
          <w:rFonts w:eastAsia="Times New Roman" w:cs="Times New Roman"/>
          <w:szCs w:val="24"/>
        </w:rPr>
        <w:t xml:space="preserve">μούς δεν φταίει η κλιματική αλλαγή, αλλά φταίει μία χοντρή μαύρη γάτα από τη Βόρεια Κορέα, ας πούμε. Καταλάβατε; Λέω, λοιπόν, να μην το πάμε τόσο μακριά. </w:t>
      </w:r>
    </w:p>
    <w:p w14:paraId="4B1D49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 πρώτο μισό, αυτό για την κλιματική αλλαγή, το είπε. </w:t>
      </w:r>
    </w:p>
    <w:p w14:paraId="4B1D49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 (Β΄ Αντ</w:t>
      </w:r>
      <w:r>
        <w:rPr>
          <w:rFonts w:eastAsia="Times New Roman" w:cs="Times New Roman"/>
          <w:b/>
          <w:szCs w:val="24"/>
        </w:rPr>
        <w:t>ιπρόεδρος της Βουλής):</w:t>
      </w:r>
      <w:r>
        <w:rPr>
          <w:rFonts w:eastAsia="Times New Roman" w:cs="Times New Roman"/>
          <w:szCs w:val="24"/>
        </w:rPr>
        <w:t xml:space="preserve"> Για να μιλήσουμε κάπως πιο σοβαρά, ένας νεοπροσήλυτος στο συνέδριο της Νέας Δημοκρατίας είπε ότι «εάν δεν γίνεται αυτοκριτική, όλα τα υπόλοιπα καταλήγουν να είναι προπαγάνδα». </w:t>
      </w:r>
    </w:p>
    <w:p w14:paraId="4B1D49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Ο Ράμφος. </w:t>
      </w:r>
    </w:p>
    <w:p w14:paraId="4B1D49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 (Β΄ Αντ</w:t>
      </w:r>
      <w:r>
        <w:rPr>
          <w:rFonts w:eastAsia="Times New Roman" w:cs="Times New Roman"/>
          <w:b/>
          <w:szCs w:val="24"/>
        </w:rPr>
        <w:t xml:space="preserve">ιπρόεδρος της Βουλής): </w:t>
      </w:r>
      <w:r>
        <w:rPr>
          <w:rFonts w:eastAsia="Times New Roman" w:cs="Times New Roman"/>
          <w:szCs w:val="24"/>
        </w:rPr>
        <w:t xml:space="preserve">Το είπε πού; Στο συνέδριο της Νέας Δημοκρατίας. Το άκουσε ποιος; Από τον διάλογο που γίνεται εδώ στη Βουλή έχω μεγάλες αμφιβολίες ότι το άκουσε κάποιος. </w:t>
      </w:r>
    </w:p>
    <w:p w14:paraId="4B1D49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δράττομαι της ευκαιρίας, γιατί δεν παίρνω συχνά τον λόγο, να</w:t>
      </w:r>
      <w:r>
        <w:rPr>
          <w:rFonts w:eastAsia="Times New Roman" w:cs="Times New Roman"/>
          <w:szCs w:val="24"/>
        </w:rPr>
        <w:t xml:space="preserve"> πω το εξής το οποίο εμείς από την κυβερνητική πλευρά το εισπράττουμε ως ύβρη. Ποιο είναι αυτό; Δεν ξέρω ποιος ποιητής της επικοινωνίας ή ποια γάτα με πέταλα, μιας και αναφερθήκαμε στο συμπαθές τετράποδο, σκέφτηκε να πει το εξής, ότι «εσείς στον ΣΥΡΙΖΑ κάν</w:t>
      </w:r>
      <w:r>
        <w:rPr>
          <w:rFonts w:eastAsia="Times New Roman" w:cs="Times New Roman"/>
          <w:szCs w:val="24"/>
        </w:rPr>
        <w:t xml:space="preserve">ετε όσα κάνετε γιατί σας ενδιαφέρει η εξουσία και η καρέκλα». </w:t>
      </w:r>
    </w:p>
    <w:p w14:paraId="4B1D49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εννοεί ο ποιητής αυτός; Ότι εμείς, οι άλλοι δηλαδή, που κουνάμε το δάχτυλο, ψηφίσαμε μνημόνια, και ένα μνημόνιο που δεν είναι δικό μας, και τα ψηφίσαμε για να υπηρετήσουμε το ευρωπαϊκό ιδεώδ</w:t>
      </w:r>
      <w:r>
        <w:rPr>
          <w:rFonts w:eastAsia="Times New Roman" w:cs="Times New Roman"/>
          <w:szCs w:val="24"/>
        </w:rPr>
        <w:t xml:space="preserve">ες και την ιδεολογία μας, που είναι ταυτόσημα με τα μνημόνια. Αυτά θέλει να πει, σωστά; Νομίζω ότι αν πράγματι θέλει να πει αυτό, δεν βρισκόμαστε σε δρόμο λογικής. </w:t>
      </w:r>
    </w:p>
    <w:p w14:paraId="4B1D49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για να μην αφαιρώ χρόνο από τους Κοινοβουλευτικούς Εκπροσώπους, θα ήθελα να πω </w:t>
      </w:r>
      <w:r>
        <w:rPr>
          <w:rFonts w:eastAsia="Times New Roman" w:cs="Times New Roman"/>
          <w:szCs w:val="24"/>
        </w:rPr>
        <w:t xml:space="preserve">ότι στη διάρκεια των μνημονίων η δημοκρατία μας έγινε μελαγχολική και επλήγη από την επιτροπεία και όλα τα συμπαρομαρτούντα. Αυτό είναι αλήθεια. </w:t>
      </w:r>
    </w:p>
    <w:p w14:paraId="4B1D49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έλεγα, όμως, σε αυτό το πλαίσιο ότι δεν υπάρχουν δύο Ελλάδες, μία ζωγραφισμένη με χαρούμενα χρώματα και η ά</w:t>
      </w:r>
      <w:r>
        <w:rPr>
          <w:rFonts w:eastAsia="Times New Roman" w:cs="Times New Roman"/>
          <w:szCs w:val="24"/>
        </w:rPr>
        <w:t>λλη με τα χειρότερα, τα πιο σκοτεινά χρώματα. Υπάρχει μία Ελλάδα, η οποία μέσα από αυτή την επώδυνη διαδικασία σύρθηκε σε χρεοκοπία, επέτρεψε να βρεθεί στη θέση πειραματόζωου και να χρησιμοποιηθεί ως τέτοιο, αλλά που τώρα προσπαθεί, μαζεύει τα κομμάτια της</w:t>
      </w:r>
      <w:r>
        <w:rPr>
          <w:rFonts w:eastAsia="Times New Roman" w:cs="Times New Roman"/>
          <w:szCs w:val="24"/>
        </w:rPr>
        <w:t xml:space="preserve">, να σταθεί στα πόδια της, να βγούμε πάση θυσία από αυτό το τούνελ. Είναι ανάγκη. Αυτό πρέπει να γίνει και θα γίνει. Είναι θέμα και αποκατάστασης της εθνικής κυριαρχίας και της εθνικής αξιοπρέπειας. </w:t>
      </w:r>
    </w:p>
    <w:p w14:paraId="4B1D49C5"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B1D49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ΑΙΚΑΤΕΡΙΝΗ Π</w:t>
      </w:r>
      <w:r>
        <w:rPr>
          <w:rFonts w:eastAsia="Times New Roman" w:cs="Times New Roman"/>
          <w:b/>
          <w:szCs w:val="24"/>
        </w:rPr>
        <w:t xml:space="preserve">ΑΠΑΝΑΤΣΙΟΥ (Υφυπουργός Οικονομικών): </w:t>
      </w:r>
      <w:r>
        <w:rPr>
          <w:rFonts w:eastAsia="Times New Roman" w:cs="Times New Roman"/>
          <w:szCs w:val="24"/>
        </w:rPr>
        <w:t xml:space="preserve">Κύριε Πρόεδρε, να μιλήσω για μία τροπολογία που κάνουμε αποδεκτή; </w:t>
      </w:r>
    </w:p>
    <w:p w14:paraId="4B1D49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Κυρία Παπανάτσιου, έχετε τον λόγο. </w:t>
      </w:r>
    </w:p>
    <w:p w14:paraId="4B1D49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Θα κάνουμε αποδεκτή, και εγώ και ο</w:t>
      </w:r>
      <w:r>
        <w:rPr>
          <w:rFonts w:eastAsia="Times New Roman" w:cs="Times New Roman"/>
          <w:szCs w:val="24"/>
        </w:rPr>
        <w:t xml:space="preserve"> κ. Κοντονής, τη βουλευτική τροπολογία με γενικό αριθμό 1404 και ειδικό 125, με τη συμπλήρωση, μετά από τη φράση «και της Περιφερειακής Ενότητας Αιτωλοακαρνανίας», της φράσης «και Περιφέρειας Πρέβεζας». Θέλω να συμπεριληφθεί και η Περιφέρεια Πρέβεζας. </w:t>
      </w:r>
    </w:p>
    <w:p w14:paraId="4B1D49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Καμμένος):</w:t>
      </w:r>
      <w:r>
        <w:rPr>
          <w:rFonts w:eastAsia="Times New Roman" w:cs="Times New Roman"/>
          <w:szCs w:val="24"/>
        </w:rPr>
        <w:t xml:space="preserve"> Ευχαριστούμε, κυρία Υπουργέ.</w:t>
      </w:r>
    </w:p>
    <w:p w14:paraId="4B1D49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Οικονομίας και Ανάπτυξης κ. Χαρίτσης. </w:t>
      </w:r>
    </w:p>
    <w:p w14:paraId="4B1D49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ευχαριστούμε για την υπομονή. </w:t>
      </w:r>
    </w:p>
    <w:p w14:paraId="4B1D49CC"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ΑΛΕΞΑΝΔΡΟΣ ΧΑΡΙΤΣΗΣ (Αναπληρωτής Υπουργός Οικονομίας και Ανάπτυξης): </w:t>
      </w:r>
      <w:r>
        <w:rPr>
          <w:rFonts w:eastAsia="Times New Roman"/>
          <w:szCs w:val="24"/>
        </w:rPr>
        <w:t>Ευχαριστώ, κύριε Πρόεδρε.</w:t>
      </w:r>
    </w:p>
    <w:p w14:paraId="4B1D49CD" w14:textId="77777777" w:rsidR="00E71A02" w:rsidRDefault="00A00D33">
      <w:pPr>
        <w:spacing w:line="600" w:lineRule="auto"/>
        <w:ind w:firstLine="720"/>
        <w:contextualSpacing/>
        <w:jc w:val="both"/>
        <w:rPr>
          <w:rFonts w:eastAsia="Times New Roman"/>
          <w:szCs w:val="24"/>
        </w:rPr>
      </w:pPr>
      <w:r>
        <w:rPr>
          <w:rFonts w:eastAsia="Times New Roman"/>
          <w:szCs w:val="24"/>
        </w:rPr>
        <w:t>Παρουσιάζω την τροπολογία με γενικό αριθμό 1418 και ειδικό 137. Η προτεινόμενη τροπολογία αποτελείται από πέντε άρθρα που αφορούν τη διαχείριση χρηματοδοτικών μέσων, επίλυση τεχνικών ζητημάτων σε σχέση με το Πρόγραμμα Δημοσίων Επε</w:t>
      </w:r>
      <w:r>
        <w:rPr>
          <w:rFonts w:eastAsia="Times New Roman"/>
          <w:szCs w:val="24"/>
        </w:rPr>
        <w:t xml:space="preserve">νδύσεων και κυρίως την εισαγωγή νέων εργαλείων για την ενίσχυση των Οργανισμών Τοπικής Αυτοδιοίκησης. </w:t>
      </w:r>
    </w:p>
    <w:p w14:paraId="4B1D49CE" w14:textId="77777777" w:rsidR="00E71A02" w:rsidRDefault="00A00D33">
      <w:pPr>
        <w:spacing w:line="600" w:lineRule="auto"/>
        <w:ind w:firstLine="720"/>
        <w:contextualSpacing/>
        <w:jc w:val="both"/>
        <w:rPr>
          <w:rFonts w:eastAsia="Times New Roman"/>
          <w:szCs w:val="24"/>
        </w:rPr>
      </w:pPr>
      <w:r>
        <w:rPr>
          <w:rFonts w:eastAsia="Times New Roman"/>
          <w:szCs w:val="24"/>
        </w:rPr>
        <w:t>Πιο συγκεκριμένα, με το πρώτο άρθρο δίνεται στις περιφέρειες η δυνατότητα να εκχωρούν πόρους, από αυτούς που διαχειρίζονται μέσω των Περιφερειακών Επιχει</w:t>
      </w:r>
      <w:r>
        <w:rPr>
          <w:rFonts w:eastAsia="Times New Roman"/>
          <w:szCs w:val="24"/>
        </w:rPr>
        <w:t xml:space="preserve">ρησιακών Προγραμμάτων του ΕΣΠΑ, σε χρηματοδοτικά εργαλεία τα οποία διαχειριζόμαστε κεντρικά, μέσω της διαχειριστικής αρχής του ΕΠΑνΕΚ, του Επιχειρησιακού Προγράμματος «Ανταγωνιστικότητα, Επιχειρηματικότητα, Καινοτομία» του ΕΣΠΑ, όπως είναι το εργαλείο του </w:t>
      </w:r>
      <w:r>
        <w:rPr>
          <w:rFonts w:eastAsia="Times New Roman"/>
          <w:szCs w:val="24"/>
        </w:rPr>
        <w:t>Ταμείου Επιχειρηματικότητας για την ενίσχυση μικρομεσαίων επιχειρήσεων.</w:t>
      </w:r>
    </w:p>
    <w:p w14:paraId="4B1D49CF"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Έτσι γίνεται καλύτερη η διαχείριση και ο συντονισμός των σχετικών δράσεων σε κεντρικό επίπεδο. Ήδη, με τη δυνατότητα αυτή στο ΤΕΠΙΧ, το Ταμείο Επιχειρηματικότητας δηλαδή, που ενισχύει </w:t>
      </w:r>
      <w:r>
        <w:rPr>
          <w:rFonts w:eastAsia="Times New Roman"/>
          <w:szCs w:val="24"/>
        </w:rPr>
        <w:t>μικρομεσαίες επιχειρήσεις, ενισχύεται με επιπλέον εκατόν είκοσι οκτώ πόρους από το σύνολο σχεδόν των περιφερειών. Είναι πολύ κρίσιμη η συμμετοχή των περιφερειών σε τέτοια χρηματοδοτικά εργαλεία.</w:t>
      </w:r>
    </w:p>
    <w:p w14:paraId="4B1D49D0" w14:textId="77777777" w:rsidR="00E71A02" w:rsidRDefault="00A00D33">
      <w:pPr>
        <w:spacing w:line="600" w:lineRule="auto"/>
        <w:ind w:firstLine="720"/>
        <w:contextualSpacing/>
        <w:jc w:val="both"/>
        <w:rPr>
          <w:rFonts w:eastAsia="Times New Roman"/>
          <w:szCs w:val="24"/>
        </w:rPr>
      </w:pPr>
      <w:r>
        <w:rPr>
          <w:rFonts w:eastAsia="Times New Roman"/>
          <w:szCs w:val="24"/>
        </w:rPr>
        <w:t>Με το δεύτερο και το τρίτο άρθρο της συγκεκριμένης τροπολογία</w:t>
      </w:r>
      <w:r>
        <w:rPr>
          <w:rFonts w:eastAsia="Times New Roman"/>
          <w:szCs w:val="24"/>
        </w:rPr>
        <w:t>ς δίνεται η δυνατότητα στους ΟΤΑ και στα νομικά τους πρόσωπα να χρηματοδοτηθούν από την Ευρωπαϊκή Τράπεζα Επενδύσεων και το Ταμείων Παρακαταθηκών και Δανείων με δάνεια τα οποία αποπληρώνονται από το Πρόγραμμα Δημοσίων Επενδύσεων. Έρχεται, λοιπόν, το Πρόγρα</w:t>
      </w:r>
      <w:r>
        <w:rPr>
          <w:rFonts w:eastAsia="Times New Roman"/>
          <w:szCs w:val="24"/>
        </w:rPr>
        <w:t>μμα Δημοσίων Επενδύσεων να συνδράμει την Τοπική Αυτοδιοίκηση και κυρίως τους δήμους, για την εκτέλεση απαραίτητων έργων ύδρευσης, αποχέτευσης, αποκατάστασης ΧΑΔΑ και αντιπλημμυρικής προστασίας.</w:t>
      </w:r>
    </w:p>
    <w:p w14:paraId="4B1D49D1" w14:textId="77777777" w:rsidR="00E71A02" w:rsidRDefault="00A00D33">
      <w:pPr>
        <w:spacing w:line="600" w:lineRule="auto"/>
        <w:ind w:firstLine="720"/>
        <w:contextualSpacing/>
        <w:jc w:val="both"/>
        <w:rPr>
          <w:rFonts w:eastAsia="Times New Roman"/>
          <w:szCs w:val="24"/>
        </w:rPr>
      </w:pPr>
      <w:r>
        <w:rPr>
          <w:rFonts w:eastAsia="Times New Roman"/>
          <w:szCs w:val="24"/>
        </w:rPr>
        <w:t>Είναι, λοιπόν, ένα πολύ σημαντικό νέο πρόγραμμα, το οποίο δίνε</w:t>
      </w:r>
      <w:r>
        <w:rPr>
          <w:rFonts w:eastAsia="Times New Roman"/>
          <w:szCs w:val="24"/>
        </w:rPr>
        <w:t>ι τη δυνατότητα στους δήμους να υλοποιήσουν αυτά τα σημαντικά έργα χωρίς, επαναλαμβάνω, να χρειάζεται να αποπληρώσουν οι ίδιοι αυτά τα δάνεια. Αναλαμβάνει στη θέση τους το κόστος αυτό το Πρόγραμμα Δημοσίων Επενδύσεων.</w:t>
      </w:r>
    </w:p>
    <w:p w14:paraId="4B1D49D2"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Αντιστοίχως, και με το τέταρτο άρθρο, </w:t>
      </w:r>
      <w:r>
        <w:rPr>
          <w:rFonts w:eastAsia="Times New Roman"/>
          <w:szCs w:val="24"/>
        </w:rPr>
        <w:t xml:space="preserve">το οποίο λειτουργεί συμπληρωματικά ως προς τα δύο προηγούμενα, θεσπίζεται ένα ειδικό </w:t>
      </w:r>
      <w:r>
        <w:rPr>
          <w:rFonts w:eastAsia="Times New Roman"/>
          <w:szCs w:val="24"/>
        </w:rPr>
        <w:t>π</w:t>
      </w:r>
      <w:r>
        <w:rPr>
          <w:rFonts w:eastAsia="Times New Roman"/>
          <w:szCs w:val="24"/>
        </w:rPr>
        <w:t xml:space="preserve">ρόγραμμα ενίσχυσης των δήμων, επίσης με χρηματοδότηση από το Πρόγραμμα Δημοσίων Επενδύσεων, για έργα τα οποία δεν είναι επιλέξιμα ούτε από το ΕΣΠΑ ούτε από το </w:t>
      </w:r>
      <w:r>
        <w:rPr>
          <w:rFonts w:eastAsia="Times New Roman"/>
          <w:szCs w:val="24"/>
        </w:rPr>
        <w:t>π</w:t>
      </w:r>
      <w:r>
        <w:rPr>
          <w:rFonts w:eastAsia="Times New Roman"/>
          <w:szCs w:val="24"/>
        </w:rPr>
        <w:t>ρόγραμμα τ</w:t>
      </w:r>
      <w:r>
        <w:rPr>
          <w:rFonts w:eastAsia="Times New Roman"/>
          <w:szCs w:val="24"/>
        </w:rPr>
        <w:t xml:space="preserve">ων δύο προηγούμενων άρθρων. </w:t>
      </w:r>
    </w:p>
    <w:p w14:paraId="4B1D49D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Με όλα αυτά τα προγράμματα των άρθρων 2, 3 και 4 στηρίζουμε έμπρακτα τους δήμους της χώρας με νέα χρηματοδοτικά εργαλεία, τα οποία λειτουργούν συμπληρωματικά ως προς τα ήδη υφιστάμενα, για την κάλυψη έργων τα οποία δεν μπορούν </w:t>
      </w:r>
      <w:r>
        <w:rPr>
          <w:rFonts w:eastAsia="Times New Roman"/>
          <w:szCs w:val="24"/>
        </w:rPr>
        <w:t>να υλοποιηθούν με άλλον τρόπο, κυρίως έργων τοπικών υποδομών τα οποία θα έπρεπε να έχουν υλοποιηθεί εδώ και πολλά χρόνια. Έρχεται η ώρα, με τα συγκεκριμένα χρηματοδοτικά εργαλεία, να υλοποιήσουμε αυτά τα έργα.</w:t>
      </w:r>
    </w:p>
    <w:p w14:paraId="4B1D49D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Τέλος, με το τελευταίο άρθρο της τροπολογίας, </w:t>
      </w:r>
      <w:r>
        <w:rPr>
          <w:rFonts w:eastAsia="Times New Roman"/>
          <w:szCs w:val="24"/>
        </w:rPr>
        <w:t>το πέμπτο άρθρο, εισάγεται η δυνατότητα ανακατανομής πόρων μεταξύ εθνικού και συγχρηματοδοτούμενου σκέλους του Προγράμματος Δημοσίων Επενδύσεων, πάντοτε βεβαίως εντός του συνολικού, ψηφισμένου από τη Βουλή, ετήσιου ορίου του Προγράμματος Δημοσίων Επενδύσεω</w:t>
      </w:r>
      <w:r>
        <w:rPr>
          <w:rFonts w:eastAsia="Times New Roman"/>
          <w:szCs w:val="24"/>
        </w:rPr>
        <w:t xml:space="preserve">ν, έτσι ώστε να μπορούμε να αντιμετωπίσουμε, εφόσον παραστεί η ανάγκη, έκτακτες συνθήκες όπως αυτές που ζήσαμε πρόσφατα στη Μάνδρα της </w:t>
      </w:r>
      <w:r>
        <w:rPr>
          <w:rFonts w:eastAsia="Times New Roman"/>
          <w:szCs w:val="24"/>
        </w:rPr>
        <w:t>δ</w:t>
      </w:r>
      <w:r>
        <w:rPr>
          <w:rFonts w:eastAsia="Times New Roman"/>
          <w:szCs w:val="24"/>
        </w:rPr>
        <w:t xml:space="preserve">υτικής Αττικής. </w:t>
      </w:r>
    </w:p>
    <w:p w14:paraId="4B1D49D5" w14:textId="77777777" w:rsidR="00E71A02" w:rsidRDefault="00A00D33">
      <w:pPr>
        <w:spacing w:line="600" w:lineRule="auto"/>
        <w:ind w:firstLine="720"/>
        <w:contextualSpacing/>
        <w:jc w:val="both"/>
        <w:rPr>
          <w:rFonts w:eastAsia="Times New Roman"/>
          <w:szCs w:val="24"/>
        </w:rPr>
      </w:pPr>
      <w:r>
        <w:rPr>
          <w:rFonts w:eastAsia="Times New Roman"/>
          <w:szCs w:val="24"/>
        </w:rPr>
        <w:t>Θα μπορούμε, λοιπόν, να ενισχύουμε τους δήμους που υφίστανται τις συνέπειες φυσικών καταστροφών, μέσα α</w:t>
      </w:r>
      <w:r>
        <w:rPr>
          <w:rFonts w:eastAsia="Times New Roman"/>
          <w:szCs w:val="24"/>
        </w:rPr>
        <w:t>πό την επιπλέον ενίσχυση από το Εθνικό Πρόγραμμα Δημοσίων Επενδύσεων, εφόσον και όταν αυτό χρειάζεται.</w:t>
      </w:r>
    </w:p>
    <w:p w14:paraId="4B1D49D6" w14:textId="77777777" w:rsidR="00E71A02" w:rsidRDefault="00A00D33">
      <w:pPr>
        <w:spacing w:line="600" w:lineRule="auto"/>
        <w:ind w:firstLine="720"/>
        <w:contextualSpacing/>
        <w:jc w:val="both"/>
        <w:rPr>
          <w:rFonts w:eastAsia="Times New Roman"/>
          <w:szCs w:val="24"/>
        </w:rPr>
      </w:pPr>
      <w:r>
        <w:rPr>
          <w:rFonts w:eastAsia="Times New Roman"/>
          <w:szCs w:val="24"/>
        </w:rPr>
        <w:t>Κύριε Πρόεδρε, στη συγκεκριμένη τροπολογία καταθέτω και μία νομοτεχνική βελτίωση. Είναι απλώς μια λεκτική αναδιατύπωση στην παράγραφο 2. Μετά τη λέξη «Αν</w:t>
      </w:r>
      <w:r>
        <w:rPr>
          <w:rFonts w:eastAsia="Times New Roman"/>
          <w:szCs w:val="24"/>
        </w:rPr>
        <w:t xml:space="preserve">άπτυξης» προστίθεται ένα κόμμα και η λέξη «Εσωτερικών», μιας και υπάρχει συναρμοδιότητα με το Υπουργείο Εσωτερικών. </w:t>
      </w:r>
    </w:p>
    <w:p w14:paraId="4B1D49D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Ευχαριστώ πολύ.   </w:t>
      </w:r>
    </w:p>
    <w:p w14:paraId="4B1D49D8" w14:textId="77777777" w:rsidR="00E71A02" w:rsidRDefault="00A00D33">
      <w:pPr>
        <w:spacing w:line="600" w:lineRule="auto"/>
        <w:ind w:firstLine="720"/>
        <w:contextualSpacing/>
        <w:jc w:val="both"/>
        <w:rPr>
          <w:rFonts w:eastAsia="Times New Roman"/>
          <w:b/>
          <w:szCs w:val="24"/>
        </w:rPr>
      </w:pPr>
      <w:r>
        <w:rPr>
          <w:rFonts w:eastAsia="Times New Roman"/>
          <w:szCs w:val="24"/>
        </w:rPr>
        <w:t xml:space="preserve">(Στο σημείο αυτό ο Αναπληρωτής Υπουργός κ. Αλέξανδρος Χαρίτσης καταθέτει για τα Πρακτικά την προαναφερθείσα νομοτεχνική </w:t>
      </w:r>
      <w:r>
        <w:rPr>
          <w:rFonts w:eastAsia="Times New Roman"/>
          <w:szCs w:val="24"/>
        </w:rPr>
        <w:t xml:space="preserve">βελτίωση, η οποία έχει ως εξής: </w:t>
      </w:r>
    </w:p>
    <w:p w14:paraId="4B1D49D9" w14:textId="77777777" w:rsidR="00E71A02" w:rsidRDefault="00A00D33">
      <w:pPr>
        <w:spacing w:line="600" w:lineRule="auto"/>
        <w:ind w:firstLine="720"/>
        <w:contextualSpacing/>
        <w:jc w:val="center"/>
        <w:rPr>
          <w:rFonts w:eastAsia="Times New Roman"/>
          <w:b/>
          <w:color w:val="FF0000"/>
          <w:szCs w:val="24"/>
        </w:rPr>
      </w:pPr>
      <w:r>
        <w:rPr>
          <w:rFonts w:eastAsia="Times New Roman"/>
          <w:b/>
          <w:color w:val="FF0000"/>
          <w:szCs w:val="24"/>
        </w:rPr>
        <w:t>(ΑΛΛΑΓΗ ΣΕΛΙΔΑΣ)</w:t>
      </w:r>
    </w:p>
    <w:p w14:paraId="4B1D49DA" w14:textId="77777777" w:rsidR="00E71A02" w:rsidRDefault="00A00D33">
      <w:pPr>
        <w:spacing w:line="600" w:lineRule="auto"/>
        <w:ind w:firstLine="720"/>
        <w:contextualSpacing/>
        <w:jc w:val="center"/>
        <w:rPr>
          <w:rFonts w:eastAsia="Times New Roman"/>
          <w:szCs w:val="24"/>
        </w:rPr>
      </w:pPr>
      <w:r>
        <w:rPr>
          <w:rFonts w:eastAsia="Times New Roman"/>
          <w:szCs w:val="24"/>
        </w:rPr>
        <w:t>(Να μπει η σελ. 293)</w:t>
      </w:r>
    </w:p>
    <w:p w14:paraId="4B1D49DB" w14:textId="77777777" w:rsidR="00E71A02" w:rsidRDefault="00A00D33">
      <w:pPr>
        <w:spacing w:line="600" w:lineRule="auto"/>
        <w:ind w:firstLine="720"/>
        <w:contextualSpacing/>
        <w:jc w:val="center"/>
        <w:rPr>
          <w:rFonts w:eastAsia="Times New Roman"/>
          <w:b/>
          <w:color w:val="FF0000"/>
          <w:szCs w:val="24"/>
        </w:rPr>
      </w:pPr>
      <w:r>
        <w:rPr>
          <w:rFonts w:eastAsia="Times New Roman"/>
          <w:b/>
          <w:color w:val="FF0000"/>
          <w:szCs w:val="24"/>
        </w:rPr>
        <w:t>(ΑΛΛΑΓΗ ΣΕΛΙΔΑΣ)</w:t>
      </w:r>
    </w:p>
    <w:p w14:paraId="4B1D49DC"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τον κύριο Υπουργό. </w:t>
      </w:r>
    </w:p>
    <w:p w14:paraId="4B1D49DD"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Ο κ. Αθανασίου έχει τον λόγο. Μετά θα μιλήσει ο κ. Θεοχαρόπουλος και μετά θα κάνει ο κ. Καματερός την </w:t>
      </w:r>
      <w:r>
        <w:rPr>
          <w:rFonts w:eastAsia="Times New Roman"/>
          <w:szCs w:val="24"/>
        </w:rPr>
        <w:t xml:space="preserve">εισήγησή του στη βουλευτική του τροπολογία, γιατί είναι και η Υπουργός εδώ.  </w:t>
      </w:r>
    </w:p>
    <w:p w14:paraId="4B1D49DE"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Ευχαριστώ, κύριε Πρόεδρε.</w:t>
      </w:r>
    </w:p>
    <w:p w14:paraId="4B1D49DF"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εμείς στη Νέα Δημοκρατία έχουμε αποδείξει ότι σχέδια νόμου τα οποία αποβλέπουν στην καλή λειτουργία </w:t>
      </w:r>
      <w:r>
        <w:rPr>
          <w:rFonts w:eastAsia="Times New Roman"/>
          <w:szCs w:val="24"/>
        </w:rPr>
        <w:t>των θεσμών, αλλά και των υπηρεσιών γενικότερα, τα στηρίζουμε.</w:t>
      </w:r>
    </w:p>
    <w:p w14:paraId="4B1D49E0" w14:textId="77777777" w:rsidR="00E71A02" w:rsidRDefault="00A00D33">
      <w:pPr>
        <w:spacing w:line="600" w:lineRule="auto"/>
        <w:ind w:firstLine="720"/>
        <w:contextualSpacing/>
        <w:jc w:val="both"/>
        <w:rPr>
          <w:rFonts w:eastAsia="Times New Roman"/>
          <w:szCs w:val="24"/>
        </w:rPr>
      </w:pPr>
      <w:r>
        <w:rPr>
          <w:rFonts w:eastAsia="Times New Roman"/>
          <w:szCs w:val="24"/>
        </w:rPr>
        <w:t>Έτσι, λοιπόν, στο νομοσχέδιο αυτό πρέπει να πω, εκ προοιμίου, ποιες διατάξεις είναι σωστές και τις στηρίζουμε.</w:t>
      </w:r>
    </w:p>
    <w:p w14:paraId="4B1D49E1"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Επιγραμματικά: Η τροποποίηση του άρθρου 440 του Κώδικα Ποινικής Δικονομίας για τον </w:t>
      </w:r>
      <w:r>
        <w:rPr>
          <w:rFonts w:eastAsia="Times New Roman"/>
          <w:szCs w:val="24"/>
        </w:rPr>
        <w:t xml:space="preserve">διορισμό του συνηγόρου όταν δεν υπάρχει, ειδικά στα κακουργήματα, είναι σωστή. </w:t>
      </w:r>
    </w:p>
    <w:p w14:paraId="4B1D49E2"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Ορθή είναι η παράταση του πίνακα </w:t>
      </w:r>
      <w:r>
        <w:rPr>
          <w:rFonts w:eastAsia="Times New Roman"/>
          <w:szCs w:val="24"/>
        </w:rPr>
        <w:t>ε</w:t>
      </w:r>
      <w:r>
        <w:rPr>
          <w:rFonts w:eastAsia="Times New Roman"/>
          <w:szCs w:val="24"/>
        </w:rPr>
        <w:t xml:space="preserve">ιρηνοδικών μέχρι το τέλος του 2018. </w:t>
      </w:r>
    </w:p>
    <w:p w14:paraId="4B1D49E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Ορθό είναι να μειωθεί και η δοκιμασία των δικαστικών και εισαγγελικών παρέδρων. Είναι δέκα μήνες τώρα. Πράγματι υπάρχουν πολλά προβλήματα στη </w:t>
      </w:r>
      <w:r>
        <w:rPr>
          <w:rFonts w:eastAsia="Times New Roman"/>
          <w:szCs w:val="24"/>
        </w:rPr>
        <w:t>δ</w:t>
      </w:r>
      <w:r>
        <w:rPr>
          <w:rFonts w:eastAsia="Times New Roman"/>
          <w:szCs w:val="24"/>
        </w:rPr>
        <w:t>ικαιοσύνη και πρέπει να τελειώσει η εκπαίδευσή τους πιο γρήγορα, πιο εντατικά. Σημειώστε παρακαλώ, όμως, ότι αν τ</w:t>
      </w:r>
      <w:r>
        <w:rPr>
          <w:rFonts w:eastAsia="Times New Roman"/>
          <w:szCs w:val="24"/>
        </w:rPr>
        <w:t>ο κάνετε δύο μήνες είναι μικρό το χρονικό διάστημα και καλό θα είναι να πάει στους πέντε ή έξι μήνες.</w:t>
      </w:r>
    </w:p>
    <w:p w14:paraId="4B1D49E4" w14:textId="77777777" w:rsidR="00E71A02" w:rsidRDefault="00A00D33">
      <w:pPr>
        <w:spacing w:line="600" w:lineRule="auto"/>
        <w:ind w:firstLine="720"/>
        <w:contextualSpacing/>
        <w:jc w:val="both"/>
        <w:rPr>
          <w:rFonts w:eastAsia="Times New Roman"/>
          <w:szCs w:val="24"/>
        </w:rPr>
      </w:pPr>
      <w:r>
        <w:rPr>
          <w:rFonts w:eastAsia="Times New Roman"/>
          <w:szCs w:val="24"/>
        </w:rPr>
        <w:t>Ορθή βεβαίως είναι και η διάταξη που φέρνετε για το ακαταλόγιστο. Το άρθρο 34 του Ποινικού Κώδικα μιλάει για τις πνευματικές λειτουργίες. Δεν καταλογίζετα</w:t>
      </w:r>
      <w:r>
        <w:rPr>
          <w:rFonts w:eastAsia="Times New Roman"/>
          <w:szCs w:val="24"/>
        </w:rPr>
        <w:t xml:space="preserve">ι στον δράστη η πράξη, αν υπάρχει διατάραξη της συνείδησής του ή των ικανοτήτων του να αντιληφθεί το άδικο της πράξης. Είναι σωστό. Όμως πρέπει να επαναδιατυπωθεί όλο το άρθρο 34 με την ψυχική και τη νοητική διαταραχή. </w:t>
      </w:r>
    </w:p>
    <w:p w14:paraId="4B1D49E5" w14:textId="77777777" w:rsidR="00E71A02" w:rsidRDefault="00A00D33">
      <w:pPr>
        <w:spacing w:line="600" w:lineRule="auto"/>
        <w:ind w:firstLine="720"/>
        <w:contextualSpacing/>
        <w:jc w:val="both"/>
        <w:rPr>
          <w:rFonts w:eastAsia="Times New Roman"/>
          <w:szCs w:val="24"/>
        </w:rPr>
      </w:pPr>
      <w:r>
        <w:rPr>
          <w:rFonts w:eastAsia="Times New Roman"/>
          <w:szCs w:val="24"/>
        </w:rPr>
        <w:t>Γιατί το λέω αυτό; Γιατί όλα αυτά εί</w:t>
      </w:r>
      <w:r>
        <w:rPr>
          <w:rFonts w:eastAsia="Times New Roman"/>
          <w:szCs w:val="24"/>
        </w:rPr>
        <w:t>ναι αλληλένδετα και με τις διατάξεις του Ποινικού Κώδικα και όσον αφορά τα μέτρα ασφαλείας. Τα είχαμε πει και στην Επιτροπή του Σωφρονιστικού Κώδικα που είναι παρεμφερή θέματα. Ειδικά τον Ποινικό Κώδικα και τον Κώδικα Ποινικής Δικονομίας τον είχαμε παραδώσ</w:t>
      </w:r>
      <w:r>
        <w:rPr>
          <w:rFonts w:eastAsia="Times New Roman"/>
          <w:szCs w:val="24"/>
        </w:rPr>
        <w:t xml:space="preserve">ει έτοιμο. Είχε ξεκινήσει από τη συγκυβέρνηση -πριν από την </w:t>
      </w:r>
      <w:r>
        <w:rPr>
          <w:rFonts w:eastAsia="Times New Roman"/>
          <w:szCs w:val="24"/>
        </w:rPr>
        <w:t>ε</w:t>
      </w:r>
      <w:r>
        <w:rPr>
          <w:rFonts w:eastAsia="Times New Roman"/>
          <w:szCs w:val="24"/>
        </w:rPr>
        <w:t>πιτροπή η οποία έκανε την αναθεώρηση διατάξεων- να υπάρχει μία εναρμόνιση με τις διατάξεις του Κώδικα Ποινικής Δικονομίας, δηλαδή να μην υπάρχουν αντιφάσεις μεταξύ του Κώδικα Ποινικής και τον Σωφ</w:t>
      </w:r>
      <w:r>
        <w:rPr>
          <w:rFonts w:eastAsia="Times New Roman"/>
          <w:szCs w:val="24"/>
        </w:rPr>
        <w:t xml:space="preserve">ρονιστικό. Τα παραδώσαμε τον Ιανουάριο του 2015 στον κ. Παρασκευόπουλο. Έκτοτε μέχρι σήμερα δεν βλέπω να έρχεται τίποτα. </w:t>
      </w:r>
    </w:p>
    <w:p w14:paraId="4B1D49E6" w14:textId="77777777" w:rsidR="00E71A02" w:rsidRDefault="00A00D33">
      <w:pPr>
        <w:spacing w:line="600" w:lineRule="auto"/>
        <w:ind w:firstLine="720"/>
        <w:contextualSpacing/>
        <w:jc w:val="both"/>
        <w:rPr>
          <w:rFonts w:eastAsia="Times New Roman"/>
          <w:szCs w:val="24"/>
        </w:rPr>
      </w:pPr>
      <w:r>
        <w:rPr>
          <w:rFonts w:eastAsia="Times New Roman"/>
          <w:szCs w:val="24"/>
        </w:rPr>
        <w:t>Το μόνο που έρχεται είναι αποσπασματικές διατάξεις οι οποίες λύνουν διάφορα ζητήματα, όμως αποδεικνύουν ότι δεν υπάρχει ένα ολοκληρωμέ</w:t>
      </w:r>
      <w:r>
        <w:rPr>
          <w:rFonts w:eastAsia="Times New Roman"/>
          <w:szCs w:val="24"/>
        </w:rPr>
        <w:t xml:space="preserve">νο σχέδιο αντιμετώπισης της αντεγκληματικής πολιτικής της πολιτείας. </w:t>
      </w:r>
    </w:p>
    <w:p w14:paraId="4B1D49E7" w14:textId="77777777" w:rsidR="00E71A02" w:rsidRDefault="00A00D33">
      <w:pPr>
        <w:spacing w:line="600" w:lineRule="auto"/>
        <w:ind w:firstLine="720"/>
        <w:contextualSpacing/>
        <w:jc w:val="both"/>
        <w:rPr>
          <w:rFonts w:eastAsia="Times New Roman"/>
          <w:szCs w:val="24"/>
        </w:rPr>
      </w:pPr>
      <w:r>
        <w:rPr>
          <w:rFonts w:eastAsia="Times New Roman"/>
          <w:szCs w:val="24"/>
        </w:rPr>
        <w:t>Ορθή βεβαίως είναι και η πληρεξουσιότητα για τις εργατικές διαφορές. Είναι ένα αίτημα το οποίο είχε τεθεί και επί των ημερών μας. Ήταν σωστό. Έγινε μια βελτίωση. Αυτή η ρύθμιση τώρα όμως</w:t>
      </w:r>
      <w:r>
        <w:rPr>
          <w:rFonts w:eastAsia="Times New Roman"/>
          <w:szCs w:val="24"/>
        </w:rPr>
        <w:t xml:space="preserve"> είναι πιο σωστή και λέμε ότι πρέπει να στηριχθεί, αρκεί να υπάρχει μια εξουσιοδότηση και δεν χρειάζεται πληρεξούσιο. </w:t>
      </w:r>
    </w:p>
    <w:p w14:paraId="4B1D49E8" w14:textId="77777777" w:rsidR="00E71A02" w:rsidRDefault="00A00D33">
      <w:pPr>
        <w:spacing w:line="600" w:lineRule="auto"/>
        <w:ind w:firstLine="720"/>
        <w:contextualSpacing/>
        <w:jc w:val="both"/>
        <w:rPr>
          <w:rFonts w:eastAsia="Times New Roman"/>
          <w:szCs w:val="24"/>
        </w:rPr>
      </w:pPr>
      <w:r>
        <w:rPr>
          <w:rFonts w:eastAsia="Times New Roman"/>
          <w:szCs w:val="24"/>
        </w:rPr>
        <w:t>Τα ποινικά τμήματα -που καταργούνται- είναι καλό να υπάρχουν και υπάρχουν σε όλες τις χώρες της Ευρωπαϊκής Ένωσης. Το ανέπτυξε και ο κ. Κ</w:t>
      </w:r>
      <w:r>
        <w:rPr>
          <w:rFonts w:eastAsia="Times New Roman"/>
          <w:szCs w:val="24"/>
        </w:rPr>
        <w:t>αραγκούνης πολύ σωστά. Βέβαια, υπάρχουν δυσλειτουργίες ειδικά στο Εφετείο της Αθήνας και στο Εφετείο Θεσσαλονίκης κυρίως και όχι στα άλλα εφετεία. Γιατί υπάρχουν δίκες, ειδικά στην Αθήνα, μεγάλης διάρκειας όπως κατά των τρομοκρατών, κατά εγκληματικών οργαν</w:t>
      </w:r>
      <w:r>
        <w:rPr>
          <w:rFonts w:eastAsia="Times New Roman"/>
          <w:szCs w:val="24"/>
        </w:rPr>
        <w:t>ώσεων και εν πάση περιπτώσει μεγάλου κοινωνικού ενδιαφέροντος και δεν μπορεί να προχωρήσει και η ποινική διαδικασία, γιατί είναι εγκλωβισμένοι πάρα πολλοί δικαστές και οι αστικές υποθέσεις.</w:t>
      </w:r>
    </w:p>
    <w:p w14:paraId="4B1D49E9" w14:textId="77777777" w:rsidR="00E71A02" w:rsidRDefault="00A00D33">
      <w:pPr>
        <w:spacing w:line="600" w:lineRule="auto"/>
        <w:ind w:firstLine="720"/>
        <w:contextualSpacing/>
        <w:jc w:val="both"/>
        <w:rPr>
          <w:rFonts w:eastAsia="Times New Roman"/>
          <w:szCs w:val="24"/>
        </w:rPr>
      </w:pPr>
      <w:r>
        <w:rPr>
          <w:rFonts w:eastAsia="Times New Roman"/>
          <w:szCs w:val="24"/>
        </w:rPr>
        <w:t>Καλό θα είναι -το είπε εξάλλου ο κ. Καραγκούνης- αντί να τα καταργ</w:t>
      </w:r>
      <w:r>
        <w:rPr>
          <w:rFonts w:eastAsia="Times New Roman"/>
          <w:szCs w:val="24"/>
        </w:rPr>
        <w:t>ήσουμε, να αυξήσουμε τις θέσεις. Και δεν μπορώ να καταλάβω γιατί έχετε αυξήσει τις θέσεις μόνο των εισαγγελικών λειτουργών -δεν ξέρω τι είδους παροχή είναι αυτή εν</w:t>
      </w:r>
      <w:r>
        <w:rPr>
          <w:rFonts w:eastAsia="Times New Roman"/>
          <w:szCs w:val="24"/>
        </w:rPr>
        <w:t xml:space="preserve"> </w:t>
      </w:r>
      <w:r>
        <w:rPr>
          <w:rFonts w:eastAsia="Times New Roman"/>
          <w:szCs w:val="24"/>
        </w:rPr>
        <w:t>όψει και των τελευταίων εξελίξεων- και δεν υπάρχει και αύξηση των δικαστικών λειτουργών, που</w:t>
      </w:r>
      <w:r>
        <w:rPr>
          <w:rFonts w:eastAsia="Times New Roman"/>
          <w:szCs w:val="24"/>
        </w:rPr>
        <w:t xml:space="preserve"> εκεί πονάμε.</w:t>
      </w:r>
    </w:p>
    <w:p w14:paraId="4B1D49EA" w14:textId="77777777" w:rsidR="00E71A02" w:rsidRDefault="00A00D33">
      <w:pPr>
        <w:spacing w:line="600" w:lineRule="auto"/>
        <w:ind w:firstLine="720"/>
        <w:contextualSpacing/>
        <w:jc w:val="both"/>
        <w:rPr>
          <w:rFonts w:eastAsia="Times New Roman"/>
          <w:szCs w:val="24"/>
        </w:rPr>
      </w:pPr>
      <w:r>
        <w:rPr>
          <w:rFonts w:eastAsia="Times New Roman"/>
          <w:szCs w:val="24"/>
        </w:rPr>
        <w:t>Πάντοτε πρέπει να ξέρετε ότι από τότε που υπάρχουν οι κώδικές μας, από το 1952 και μετά υπήρχε μια αναλογία δικαστικών λειτουργών και εισαγγελικών λειτουργών. Αυτήν τώρα την ανατρέπετε. Με τα τελευταία τρία νομοθετήματα δεν βλέπω καμία αύξηση</w:t>
      </w:r>
      <w:r>
        <w:rPr>
          <w:rFonts w:eastAsia="Times New Roman"/>
          <w:szCs w:val="24"/>
        </w:rPr>
        <w:t xml:space="preserve"> στους δικαστικούς λειτουργούς. Εκεί χρειάζεται, για να μπορούν να τελειώνουν γρηγορότερα οι υποθέσεις. Και τονίζω ότι ευτυχώς που επί ΠΑΣΟΚ ο κ. Παπαϊωάννου έκανε και τα μονομελή εφετεία σε μερικές περιπτώσεις και μπόρεσαν και αποσυμφορήθηκαν λίγο τα πινά</w:t>
      </w:r>
      <w:r>
        <w:rPr>
          <w:rFonts w:eastAsia="Times New Roman"/>
          <w:szCs w:val="24"/>
        </w:rPr>
        <w:t xml:space="preserve">κια. Άρα θα μπορούσατε να φέρετε και το θέμα αυτό. </w:t>
      </w:r>
    </w:p>
    <w:p w14:paraId="4B1D49E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Να πω λίγο τώρα και για τις διαφωνίες μας για τους πλειστηριασμούς. Βέβαια το θέμα το ανέπτυξε πάρα πολύ καλά και ο εισηγητής μας, </w:t>
      </w:r>
      <w:r>
        <w:rPr>
          <w:rFonts w:eastAsia="Times New Roman"/>
          <w:szCs w:val="24"/>
        </w:rPr>
        <w:t xml:space="preserve">ο </w:t>
      </w:r>
      <w:r>
        <w:rPr>
          <w:rFonts w:eastAsia="Times New Roman"/>
          <w:szCs w:val="24"/>
        </w:rPr>
        <w:t>κ. Καραγκούνης, και ο κ. Βορίδης. Όμως για να μην υπάρχουν ψευδαισθήσει</w:t>
      </w:r>
      <w:r>
        <w:rPr>
          <w:rFonts w:eastAsia="Times New Roman"/>
          <w:szCs w:val="24"/>
        </w:rPr>
        <w:t xml:space="preserve">ς, γιατί δεν έχει γίνει αντιληπτό το θέμα, πρέπει να πω μερικά πράγματα πριν μπω στο ποινικό σκέλος. Ας πω για το αστικό μέρος. </w:t>
      </w:r>
    </w:p>
    <w:p w14:paraId="4B1D49EC" w14:textId="77777777" w:rsidR="00E71A02" w:rsidRDefault="00A00D33">
      <w:pPr>
        <w:spacing w:line="600" w:lineRule="auto"/>
        <w:ind w:firstLine="720"/>
        <w:contextualSpacing/>
        <w:jc w:val="both"/>
        <w:rPr>
          <w:rFonts w:eastAsia="Times New Roman"/>
          <w:szCs w:val="24"/>
        </w:rPr>
      </w:pPr>
      <w:r>
        <w:rPr>
          <w:rFonts w:eastAsia="Times New Roman"/>
          <w:szCs w:val="24"/>
        </w:rPr>
        <w:t>Στις προηγούμενες εκδοχές του νόμου Κατσέλη, του ν.3869/2010, υπήρχε εξαίρεση από τη ρευστοποίηση περιουσιακών στοιχείων. Εξαιρ</w:t>
      </w:r>
      <w:r>
        <w:rPr>
          <w:rFonts w:eastAsia="Times New Roman"/>
          <w:szCs w:val="24"/>
        </w:rPr>
        <w:t>είτο δηλαδή η πρώτη κατοικία ως ένα ποσό, που ήταν το αφορολόγητο όριο απόκτησης πρώτης κατοικίας. Εμείς ανεξαρτήτως του νόμου Κατσέλη -προσέξτε το αυτό- προστατεύαμε την πρώτη κατοικία μέχρι το 2014. Είναι ορθό αυτό το οποίο είπε ο κ. Κοντονής. Πράγματι α</w:t>
      </w:r>
      <w:r>
        <w:rPr>
          <w:rFonts w:eastAsia="Times New Roman"/>
          <w:szCs w:val="24"/>
        </w:rPr>
        <w:t xml:space="preserve">πό το 2010 δίνονταν παρατάσεις και προστατευόταν. </w:t>
      </w:r>
    </w:p>
    <w:p w14:paraId="4B1D49ED" w14:textId="77777777" w:rsidR="00E71A02" w:rsidRDefault="00A00D33">
      <w:pPr>
        <w:spacing w:line="600" w:lineRule="auto"/>
        <w:ind w:firstLine="720"/>
        <w:contextualSpacing/>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B1D49EE" w14:textId="77777777" w:rsidR="00E71A02" w:rsidRDefault="00A00D33">
      <w:pPr>
        <w:spacing w:line="600" w:lineRule="auto"/>
        <w:ind w:firstLine="720"/>
        <w:contextualSpacing/>
        <w:rPr>
          <w:rFonts w:eastAsia="Times New Roman" w:cs="Times New Roman"/>
          <w:szCs w:val="24"/>
        </w:rPr>
      </w:pPr>
      <w:r>
        <w:rPr>
          <w:rFonts w:eastAsia="Times New Roman" w:cs="Times New Roman"/>
          <w:szCs w:val="24"/>
        </w:rPr>
        <w:t>Κύριε Πρόεδρε, θα χρειαστώ λίγα επιπλέον λεπτά, για να αναφερθώ σε όλα τα θέματα.</w:t>
      </w:r>
    </w:p>
    <w:p w14:paraId="4B1D49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2014 είχαμε πει στο ΚΥΣΔ</w:t>
      </w:r>
      <w:r>
        <w:rPr>
          <w:rFonts w:eastAsia="Times New Roman" w:cs="Times New Roman"/>
          <w:szCs w:val="24"/>
          <w:lang w:val="en-US"/>
        </w:rPr>
        <w:t>I</w:t>
      </w:r>
      <w:r>
        <w:rPr>
          <w:rFonts w:eastAsia="Times New Roman" w:cs="Times New Roman"/>
          <w:szCs w:val="24"/>
        </w:rPr>
        <w:t>Χ -υπενθυμίζω  ότι το ΚΥΣΔIΧ είναι το Κυβερνητικό Συμβούλιο Διαχείρισης Ιδιωτικού Χρέους- ότι θα συζητούσαμε με την τρόικα, η οποία απαιτούσε να ρυθμιστούν τα θέματα αυτά. Κλίναμε προς ένα όπως το λέγαμε τότε, το ιρλανδικό πετυχημένο σύστημα. Τι ήταν το ιρ</w:t>
      </w:r>
      <w:r>
        <w:rPr>
          <w:rFonts w:eastAsia="Times New Roman" w:cs="Times New Roman"/>
          <w:szCs w:val="24"/>
        </w:rPr>
        <w:t>λανδικό σύστημα; Ότι θα έμπαινε ένα ανώτατο όριο που θα απαγόρευε τους πλειστηριασμούς στην πρώτη κατοικία, θα είχε ρυθμιστεί ο Κώδικας Δεοντολογίας των τραπεζών, δηλαδή υπό ποιες προϋποθέσεις θα μπορούσε να γίνει ένας πλειστηριασμός και βεβαίως προϋπόθεση</w:t>
      </w:r>
      <w:r>
        <w:rPr>
          <w:rFonts w:eastAsia="Times New Roman" w:cs="Times New Roman"/>
          <w:szCs w:val="24"/>
        </w:rPr>
        <w:t xml:space="preserve"> θα ήταν και ο συνεργάσιμος δανειολήπτης. Δεν πρόλαβε να γίνει. Άλλαξε, έγινε η μεταβολή. </w:t>
      </w:r>
    </w:p>
    <w:p w14:paraId="4B1D49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τι κάνετε εσείς τώρα; Προσέξτε τι κάνετε επί ΣΥΡΙΖΑ. Δεν είναι εδώ ο κ. Κοντονής να το ακούσει και να το αντικρούσει, τον διέκοψα δύο φορές, ίσως να μην έχει ενη</w:t>
      </w:r>
      <w:r>
        <w:rPr>
          <w:rFonts w:eastAsia="Times New Roman" w:cs="Times New Roman"/>
          <w:szCs w:val="24"/>
        </w:rPr>
        <w:t>μερωθεί και για την προϊστορία. Επί ΣΥΡΙΖΑ άλλαξε δύο φορές προς το χειρότερο η προστασία της πρώτης κατοικίας και ρυθμίστηκε μέχρι το τέλος του 2018. Προσέξτε τώρα τι προϋποθέσεις περιοριστικές έβαλαν. Αλλά αθροιστικά τις έβαλαν, όχι διαζευκτικά. Πρώτη πρ</w:t>
      </w:r>
      <w:r>
        <w:rPr>
          <w:rFonts w:eastAsia="Times New Roman" w:cs="Times New Roman"/>
          <w:szCs w:val="24"/>
        </w:rPr>
        <w:t>οϋπόθεση: η αντικειμενική αξία να είναι μέχρι 180.000 ευρώ. Δεύτερη, το μηνιαίο εισόδημα να μην υπερβαίνει τις εύλογες δαπάνες διαβίωσης. Είναι εντελώς αόριστο, γιατί είναι υποκειμενικό. Ποιος θα το κρίνει αυτό και πώς θα κριθεί αυτό; Και τρίτη προϋπόθεση,</w:t>
      </w:r>
      <w:r>
        <w:rPr>
          <w:rFonts w:eastAsia="Times New Roman" w:cs="Times New Roman"/>
          <w:szCs w:val="24"/>
        </w:rPr>
        <w:t xml:space="preserve"> βεβαίως, παρέμεινε ο συνεργάσιμος δανειολήπτης. </w:t>
      </w:r>
    </w:p>
    <w:p w14:paraId="4B1D49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Μάλιστα δε, σας θυμίζω, κύριε Κοντονή, και ανατρέξτε στα Πρακτικά της Βουλής, τότε που έφερε ο κ. Σταθάκης τη ρύθμιση αυτή, τι είπε: «Δυστυχώς, πετύχαμε μόνο το 60% αυτών που υπήρχαν πριν και απ’ αυτά τα οπ</w:t>
      </w:r>
      <w:r>
        <w:rPr>
          <w:rFonts w:eastAsia="Times New Roman" w:cs="Times New Roman"/>
          <w:szCs w:val="24"/>
        </w:rPr>
        <w:t xml:space="preserve">οία ζητούσαμε». </w:t>
      </w:r>
    </w:p>
    <w:p w14:paraId="4B1D49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Στον νόμο αυτόν προτείναμε εμείς να εξαιρεθούν από τον πλειστηριασμό πρώτης κατοικίας τα χρέη προς το </w:t>
      </w:r>
      <w:r>
        <w:rPr>
          <w:rFonts w:eastAsia="Times New Roman" w:cs="Times New Roman"/>
          <w:szCs w:val="24"/>
        </w:rPr>
        <w:t>δ</w:t>
      </w:r>
      <w:r>
        <w:rPr>
          <w:rFonts w:eastAsia="Times New Roman" w:cs="Times New Roman"/>
          <w:szCs w:val="24"/>
        </w:rPr>
        <w:t>ημόσιο και δεν έγινε δεκτό, γι’ αυτό υπάρχουν τώρα, αυτήν τη στιγμή. Αυτές είναι οι διαφορές, για να αποκαταστήσουμε την αλήθεια, για να</w:t>
      </w:r>
      <w:r>
        <w:rPr>
          <w:rFonts w:eastAsia="Times New Roman" w:cs="Times New Roman"/>
          <w:szCs w:val="24"/>
        </w:rPr>
        <w:t xml:space="preserve"> καταλάβουμε ποιοι προστάτευσαν την πρώτη κατοικία και ποιοι δεν την προστατεύουν σήμερα, παρά τις ρητορείες αυτές.</w:t>
      </w:r>
    </w:p>
    <w:p w14:paraId="4B1D49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Μπαίνουμε τώρα στα ποινικά θέματα. Πράγματι τα ανέπτυξε και ο κ. Καραγκούνης και ο κ. Βορίδης, αλλά εγώ έχω δύο απορίες. Η πρώτη είναι γιατί</w:t>
      </w:r>
      <w:r>
        <w:rPr>
          <w:rFonts w:eastAsia="Times New Roman" w:cs="Times New Roman"/>
          <w:szCs w:val="24"/>
        </w:rPr>
        <w:t xml:space="preserve"> προστατεύετε τους συμβολαιογράφους μόνο για τους πλειστηριασμούς. Εάν δηλαδή κάποιος στο γραφείο του ασκεί μία άλλη εργασία, η οποία έχει δημόσιο χαρακτήρα, θέλει να κάνει μία διαθήκη ή ένα συμβόλαιο και πάνε και του επιτεθούνε οι ενδιαφερόμενοι κληρονόμο</w:t>
      </w:r>
      <w:r>
        <w:rPr>
          <w:rFonts w:eastAsia="Times New Roman" w:cs="Times New Roman"/>
          <w:szCs w:val="24"/>
        </w:rPr>
        <w:t>ι που το έχουν πάρει είδηση, δεν θα προστατευθεί εκεί; Γιατί καταργείτε την έγκληση και το κάνετε αυτεπάγγελτα; Δεν μπορώ να το καταλάβω. Να γιατί ισχύει αυτό που σας είπε ο κ. Βορίδης, ότι ο στόχος σας είναι να προχωρήσουν οι πλειστηριασμοί για να ικανοπο</w:t>
      </w:r>
      <w:r>
        <w:rPr>
          <w:rFonts w:eastAsia="Times New Roman" w:cs="Times New Roman"/>
          <w:szCs w:val="24"/>
        </w:rPr>
        <w:t>ιηθούν και δεν είναι η προστασία κυρίως των συμβολαιογράφων. Θα δούμε τι θα γίνει και παρακάτω, τι παροχή δίνετε πάλι με τα συναινετικά διαζύγια.</w:t>
      </w:r>
    </w:p>
    <w:p w14:paraId="4B1D49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333 είναι κλασική περίπτωση. Όλες οι ποινικές νομοθεσίες των ευρωπαϊκών χωρών το έχουν κατ’ έγκληση. </w:t>
      </w:r>
      <w:r>
        <w:rPr>
          <w:rFonts w:eastAsia="Times New Roman" w:cs="Times New Roman"/>
          <w:szCs w:val="24"/>
        </w:rPr>
        <w:t xml:space="preserve">Γιατί πρέπει εδώ, ειδικά όταν απειλείται ο συμβολαιογράφος, να είναι αυτεπάγγελτα; Αυτό δεν μπορώ να το καταλάβω και δείτε την αντίφαση με το άρθρο 334, την παραβίαση του ασύλου. </w:t>
      </w:r>
    </w:p>
    <w:p w14:paraId="4B1D49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την κάνναβη τα είπαν οι συνάδελφοι. Προσέξτε το θέμα αυτό, θα οδηγηθεί σ</w:t>
      </w:r>
      <w:r>
        <w:rPr>
          <w:rFonts w:eastAsia="Times New Roman" w:cs="Times New Roman"/>
          <w:szCs w:val="24"/>
        </w:rPr>
        <w:t>ε νομιμοποίηση.</w:t>
      </w:r>
    </w:p>
    <w:p w14:paraId="4B1D49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Τα συναινετικά διαζύγια είναι ένα θέμα το οποίο θεωρώ πάρα πολύ σοβαρό, το οποίο δεν έχει γίνει αντιληπτό. Τα διαζύγια είναι απόφαση δικαστηρίου, είναι δημοσίας τάξεως και πρέπει να υπάρχει απόφαση δικαστηρίου, έτσι λέει το Σύνταγμά μας. Στ</w:t>
      </w:r>
      <w:r>
        <w:rPr>
          <w:rFonts w:eastAsia="Times New Roman" w:cs="Times New Roman"/>
          <w:szCs w:val="24"/>
        </w:rPr>
        <w:t>ις ευρωπαϊκές χώρες, τις οποίες κατά διαστήματα επικαλούμεθα, αν δει κανείς το συγκριτικό δίκαιο, θα διαπιστώσει ότι το σύστημα αυτό τού να αποφαίνονται άλλα όργανα, και ειδικά οι συμβολαιογράφοι, δεν υπάρχει ούτε στη Γαλλία, ούτε στη Γερμανία, ούτε στην Ι</w:t>
      </w:r>
      <w:r>
        <w:rPr>
          <w:rFonts w:eastAsia="Times New Roman" w:cs="Times New Roman"/>
          <w:szCs w:val="24"/>
        </w:rPr>
        <w:t>σπανία, ούτε στην Αγγλία, ούτε στην Ιταλία. Είναι δημοσίας τάξεως και το απαγορεύει το Σύνταγμά μας. Θα δημιουργήσετε πολλά προβλήματα με το θέμα αυτό. Πολύ περισσότερο όταν έχουμε παιδιά, γιατί όπως ξέρετε, δεν έγινε αντιληπτό ότι με το συναινετικό διαζύγ</w:t>
      </w:r>
      <w:r>
        <w:rPr>
          <w:rFonts w:eastAsia="Times New Roman" w:cs="Times New Roman"/>
          <w:szCs w:val="24"/>
        </w:rPr>
        <w:t>ιο είναι υποχρεωτικό να λυθούν δύο πράγματα: Η επιμέλεια της επικοινωνίας των παιδιών και βεβαίως τα αποκτήματα. Πώς θα λύνονται τώρα πολύ περισσότερο, όταν ο ένας από τους συζύγους είναι αλλοδαπός, και ενδεχομένως να έχουμε και διαχρονικό δίκαιο υπό προϋπ</w:t>
      </w:r>
      <w:r>
        <w:rPr>
          <w:rFonts w:eastAsia="Times New Roman" w:cs="Times New Roman"/>
          <w:szCs w:val="24"/>
        </w:rPr>
        <w:t xml:space="preserve">οθέσεις -τώρα δεν έχω χρόνο να το αναπτύξω- κατά κανόνα είναι της τελευταίας κατοικίας, αλλά μπορεί και να μην είναι. </w:t>
      </w:r>
    </w:p>
    <w:p w14:paraId="4B1D49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εκτός του να είναι αλλοδαπός ο ένας, υπάρχει η περίπτωση να έχουμε διαφορετική κατοικία. Είναι τεράστια θέματα πρακτικά τα </w:t>
      </w:r>
      <w:r>
        <w:rPr>
          <w:rFonts w:eastAsia="Times New Roman" w:cs="Times New Roman"/>
          <w:szCs w:val="24"/>
        </w:rPr>
        <w:t xml:space="preserve">οποία θα δημιουργηθούν και δεν μπορώ να καταλάβω γιατί αυτή η παροχή. </w:t>
      </w:r>
    </w:p>
    <w:p w14:paraId="4B1D49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τίποτα με τους συμβολαιογράφους. Εγώ ίσα-ίσα εκτιμώ και καταλαβαίνω ότι πλήττεται και ο κλάδος αυτός από την οικονομική δυσπραγία σήμερα, αλλά δεν είναι αυτή λύση όσον αφορά </w:t>
      </w:r>
      <w:r>
        <w:rPr>
          <w:rFonts w:eastAsia="Times New Roman" w:cs="Times New Roman"/>
          <w:szCs w:val="24"/>
        </w:rPr>
        <w:t xml:space="preserve">το θέμα αυτό. </w:t>
      </w:r>
    </w:p>
    <w:p w14:paraId="4B1D49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τον ΦΠΑ των νησιών και το νομοσχέδιο το οποίο φέρατε, κύριε Υπουργέ, πρέπει να ξέρετε ότι ο συνταγματικός νομοθέτης ρύθμισε τη ρήτρα της νησιωτικότητας για τον απλούστατο λόγο ότι διείδε πως τα παραμεθόρια νησιά μας, και ιδιαίτερα αυτά π</w:t>
      </w:r>
      <w:r>
        <w:rPr>
          <w:rFonts w:eastAsia="Times New Roman" w:cs="Times New Roman"/>
          <w:szCs w:val="24"/>
        </w:rPr>
        <w:t>ου είναι κοντά στη γείτονα Τουρκία, πρέπει να τονωθούν οικονομικά, για να στηρίζουν τον πληθυσμό ο οποίος πρέπει να υπάρχει εκεί και να μη φύγει για εθνικούς αλλά και για οικονομικούς λόγους. Βεβαίως, τα κόστη παραγωγής και λειτουργίας των επιχειρήσεων είν</w:t>
      </w:r>
      <w:r>
        <w:rPr>
          <w:rFonts w:eastAsia="Times New Roman" w:cs="Times New Roman"/>
          <w:szCs w:val="24"/>
        </w:rPr>
        <w:t xml:space="preserve">αι αυξημένα, ειδικά το μεταφορικό κόστος. </w:t>
      </w:r>
    </w:p>
    <w:p w14:paraId="4B1D49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τρόικα το 2013 και το 2014 –ειδικά το 2014- επίμονα ζητούσε να καταργήσουμε τον μειωμένο ΦΠΑ και, βεβαίως, το αρνηθήκαμε. Μη μου πει κανείς ότι είναι δέσμευση μνημονιακή. Σήμερα είναι. </w:t>
      </w:r>
    </w:p>
    <w:p w14:paraId="4B1D49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δανειστές μας στο μνημ</w:t>
      </w:r>
      <w:r>
        <w:rPr>
          <w:rFonts w:eastAsia="Times New Roman" w:cs="Times New Roman"/>
          <w:szCs w:val="24"/>
        </w:rPr>
        <w:t>όνιο, το οποίο δεν έχει καμία σχέση με τη δανειακή σύμβαση -τα έχουμε πει αυτά στη Βουλή-, ήθελαν μείωση των δαπανών. Το πώς θα γινόταν η μείωση των δαπανών είναι θέμα της Κυβέρνησης, της κάθε κυβέρνησης της χώρας, δεν είναι θέμα δικό τους. Εμείς δεχθήκαμε</w:t>
      </w:r>
      <w:r>
        <w:rPr>
          <w:rFonts w:eastAsia="Times New Roman" w:cs="Times New Roman"/>
          <w:szCs w:val="24"/>
        </w:rPr>
        <w:t xml:space="preserve"> τη φορολογία και τη μείωση του ΦΠΑ, πράγμα που δεν το δεχθήκατε εσείς, και το καταργήσατε. Βεβαίως, εγώ δεν μπορώ να αποδώσω ευθύνη. Δεν μπορείτε τώρα να καταργήσετε την κατάργηση αυτή, γιατί είναι πια δέσμευση μνημονιακή και πρέπει να συναινέσει και ο αν</w:t>
      </w:r>
      <w:r>
        <w:rPr>
          <w:rFonts w:eastAsia="Times New Roman" w:cs="Times New Roman"/>
          <w:szCs w:val="24"/>
        </w:rPr>
        <w:t xml:space="preserve">τισυμβαλλόμενος, οι δανειστές. Όμως, η αναστολή μπορούσε να γίνει για πολλούς λόγους, όπως έγινε και το 2018. </w:t>
      </w:r>
    </w:p>
    <w:p w14:paraId="4B1D49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Απορώ πού λέτε στην εισηγητική έκθεση ότι αυτό γίνεται γιατί διαρκεί το μεταναστευτικό. Δηλαδή, μας εγγυάσθε, κύρια Υπουργέ, ότι τον Ιούνιο του 2</w:t>
      </w:r>
      <w:r>
        <w:rPr>
          <w:rFonts w:eastAsia="Times New Roman" w:cs="Times New Roman"/>
          <w:szCs w:val="24"/>
        </w:rPr>
        <w:t xml:space="preserve">018 θα σταματήσει το μεταναστευτικό και θα έχουμε αποσυμφόρηση των νησιών; Δεν κατάλαβα; Τι λογική αυτή; </w:t>
      </w:r>
    </w:p>
    <w:p w14:paraId="4B1D49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γιατί εξαιρέθηκαν πιο φτωχά νησιά; Για παράδειγμα, η Λέσβος εξαιρείται το 2018. Η Λήμνος γιατί όχι; Ο </w:t>
      </w:r>
      <w:r>
        <w:rPr>
          <w:rFonts w:eastAsia="Times New Roman" w:cs="Times New Roman"/>
          <w:szCs w:val="24"/>
        </w:rPr>
        <w:t>Άη</w:t>
      </w:r>
      <w:r>
        <w:rPr>
          <w:rFonts w:eastAsia="Times New Roman" w:cs="Times New Roman"/>
          <w:szCs w:val="24"/>
        </w:rPr>
        <w:t xml:space="preserve"> Στράτης που έχει εκατόν πενήντα κατ</w:t>
      </w:r>
      <w:r>
        <w:rPr>
          <w:rFonts w:eastAsia="Times New Roman" w:cs="Times New Roman"/>
          <w:szCs w:val="24"/>
        </w:rPr>
        <w:t xml:space="preserve">οίκους και προσπαθούμε να κρατήσουμε τον κόσμο εκεί, οι Φούρνοι, η Ικαρία; Τα αναφέρω ενδεικτικά. </w:t>
      </w:r>
    </w:p>
    <w:p w14:paraId="4B1D49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Αυτά δεν είναι σοβαρά πράγματα και νομίζω ότι δημιουργείται ένα πρόβλημα χωρίς να υπάρχει. Θα έπρεπε, λοιπόν, η ρύθμιση να αφορά τους νομούς, όπως είπαμε πρι</w:t>
      </w:r>
      <w:r>
        <w:rPr>
          <w:rFonts w:eastAsia="Times New Roman" w:cs="Times New Roman"/>
          <w:szCs w:val="24"/>
        </w:rPr>
        <w:t xml:space="preserve">ν, και βεβαίως, να μη συνδέεται και με το μεταναστευτικό, αλλά λόγω της συνταγματικής επιταγής την οποία σας είπα. </w:t>
      </w:r>
    </w:p>
    <w:p w14:paraId="4B1D49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Τέλος, επειδή ειπώθηκαν πράγματα για το «πόθεν έσχες» των δικαστών, για να σταματήσει το παραμύθι αυτό. Οι δικαστές, κυρίες και κύριοι συνάδ</w:t>
      </w:r>
      <w:r>
        <w:rPr>
          <w:rFonts w:eastAsia="Times New Roman" w:cs="Times New Roman"/>
          <w:szCs w:val="24"/>
        </w:rPr>
        <w:t xml:space="preserve">ελφοι, από τη μέρα που θα διορισθούν μέχρι που θα συνταξιοδοτηθούν και τρία χρόνια μετά είναι υποχρεωμένοι -και αυτό κάνουν- να καταθέτουν «πόθεν έσχες». Μέχρι σήμερα αυτό γινόταν, μέχρι το 2016. </w:t>
      </w:r>
    </w:p>
    <w:p w14:paraId="4B1D4A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Ποιο είναι το πρόβλημα που δεν θέλουν να το πουν; Τι είπε η</w:t>
      </w:r>
      <w:r>
        <w:rPr>
          <w:rFonts w:eastAsia="Times New Roman" w:cs="Times New Roman"/>
          <w:szCs w:val="24"/>
        </w:rPr>
        <w:t xml:space="preserve"> απόφαση της Ολομέλειας των Δικαστηρίων; Δυο, τρία θέματα: Ο ελληνικός λαός πρέπει να τα μάθει και να ακούσει επίσημα κάποια στιγμή και μην τον παραπληροφορούν, όπως ο Πρωθυπουργός προχθές στον </w:t>
      </w:r>
      <w:r>
        <w:rPr>
          <w:rFonts w:eastAsia="Times New Roman" w:cs="Times New Roman"/>
          <w:szCs w:val="24"/>
        </w:rPr>
        <w:t>π</w:t>
      </w:r>
      <w:r>
        <w:rPr>
          <w:rFonts w:eastAsia="Times New Roman" w:cs="Times New Roman"/>
          <w:szCs w:val="24"/>
        </w:rPr>
        <w:t xml:space="preserve">ροϋπολογισμό αλλά ούτε και οι Υπουργοί. Πρέπει να μάθουν </w:t>
      </w:r>
      <w:r>
        <w:rPr>
          <w:rFonts w:eastAsia="Times New Roman" w:cs="Times New Roman"/>
          <w:szCs w:val="24"/>
        </w:rPr>
        <w:t>μερικά πράγματα.</w:t>
      </w:r>
    </w:p>
    <w:p w14:paraId="4B1D4A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οι δηλώσεις γίνονταν στην Εισαγγελία του Αρείου Πάγου. Ήρθαν οι </w:t>
      </w:r>
      <w:r>
        <w:rPr>
          <w:rFonts w:eastAsia="Times New Roman" w:cs="Times New Roman"/>
          <w:szCs w:val="24"/>
        </w:rPr>
        <w:t>θ</w:t>
      </w:r>
      <w:r>
        <w:rPr>
          <w:rFonts w:eastAsia="Times New Roman" w:cs="Times New Roman"/>
          <w:szCs w:val="24"/>
        </w:rPr>
        <w:t>εσμοί και είπαν ότι πρέπει να υπάρχει ένα ουδέτερο θεσμικό όργανο για τις δηλώσεις των δικαστικών λειτουργών του Πρωθυπουργού, των Υπουργών, των Υφυπουργών, των Βουλε</w:t>
      </w:r>
      <w:r>
        <w:rPr>
          <w:rFonts w:eastAsia="Times New Roman" w:cs="Times New Roman"/>
          <w:szCs w:val="24"/>
        </w:rPr>
        <w:t xml:space="preserve">υτών, των </w:t>
      </w:r>
      <w:r>
        <w:rPr>
          <w:rFonts w:eastAsia="Times New Roman" w:cs="Times New Roman"/>
          <w:szCs w:val="24"/>
        </w:rPr>
        <w:t>ν</w:t>
      </w:r>
      <w:r>
        <w:rPr>
          <w:rFonts w:eastAsia="Times New Roman" w:cs="Times New Roman"/>
          <w:szCs w:val="24"/>
        </w:rPr>
        <w:t xml:space="preserve">ομαρχών και των </w:t>
      </w:r>
      <w:r>
        <w:rPr>
          <w:rFonts w:eastAsia="Times New Roman" w:cs="Times New Roman"/>
          <w:szCs w:val="24"/>
        </w:rPr>
        <w:t>π</w:t>
      </w:r>
      <w:r>
        <w:rPr>
          <w:rFonts w:eastAsia="Times New Roman" w:cs="Times New Roman"/>
          <w:szCs w:val="24"/>
        </w:rPr>
        <w:t xml:space="preserve">εριφερειαρχών. Πράγματι, το 2014 ήμουν Υπουργός Δικαιοσύνης και φέραμε τον νόμο αυτόν, ο οποίος ίσχυε μέχρι πρόσφατα. </w:t>
      </w:r>
    </w:p>
    <w:p w14:paraId="4B1D4A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Ποιος ήταν ο νόμος αυτός; Τρεις Βουλευτές, δυο Αντιπρόεδροι της Βουλής μας, ένας από την Κυβέρνηση και ένας α</w:t>
      </w:r>
      <w:r>
        <w:rPr>
          <w:rFonts w:eastAsia="Times New Roman" w:cs="Times New Roman"/>
          <w:szCs w:val="24"/>
        </w:rPr>
        <w:t>πό την Αντιπολίτευση, και ο Πρόεδρος της Επιτροπής Θεσμών και Διαφάνειας, δυο ανώτατοι δικαστικοί λειτουργοί, ο Εισαγγελέας Δίωξης για τη Νομιμοποίηση του Εγκλήματος και ένας της Τραπέζης της Ελλάδος, Υποδιοικητής, ένα όργανο ουδέτερο. Ο δικός μου νόμος ήτ</w:t>
      </w:r>
      <w:r>
        <w:rPr>
          <w:rFonts w:eastAsia="Times New Roman" w:cs="Times New Roman"/>
          <w:szCs w:val="24"/>
        </w:rPr>
        <w:t>αν ο ν.4281/2014</w:t>
      </w:r>
    </w:p>
    <w:p w14:paraId="4B1D4A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Έρχεται το 2016 ένας νόμος και τι κάνουν; Παίρνουν τους δικαστές –προσέξτε, μόνο τους δικαστές!- από τη ρύθμιση αυτή που έπρεπε να βάλουν το «πόθεν έσχες» και τον πάνε σε μια άλλη Αρχή, που είναι η λεγόμενη Τρίτη Μονάδα Ελέγχου των Δηλώσεω</w:t>
      </w:r>
      <w:r>
        <w:rPr>
          <w:rFonts w:eastAsia="Times New Roman" w:cs="Times New Roman"/>
          <w:szCs w:val="24"/>
        </w:rPr>
        <w:t>ν, μαζί με όλους τους άλλους.</w:t>
      </w:r>
    </w:p>
    <w:p w14:paraId="4B1D4A04"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Και λένε τώρα οι δικαστές, οι οποίοι είναι διοικητικοί…</w:t>
      </w:r>
    </w:p>
    <w:p w14:paraId="4B1D4A05"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Να σας θυμίσω ότι βιαζόσασταν, επειδή θα φύγει το αεροπλάνο. </w:t>
      </w:r>
    </w:p>
    <w:p w14:paraId="4B1D4A06"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Δεν το προλαβαίνω, πια. Ευχαριστώ πολύ, κύριε Κεγκέρογλου. </w:t>
      </w:r>
    </w:p>
    <w:p w14:paraId="4B1D4A07"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Να μιλήσουμε κι εμείς όμως. </w:t>
      </w:r>
    </w:p>
    <w:p w14:paraId="4B1D4A08"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Τελειώνω. </w:t>
      </w:r>
    </w:p>
    <w:p w14:paraId="4B1D4A09"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Αν πάμε αναλογικά, τα τρία λεπτά των Υπουργών έγιναν είκοσι δύο.</w:t>
      </w:r>
    </w:p>
    <w:p w14:paraId="4B1D4A0A"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Για τα νησιά να πω το εξής, τώρα που σας άκουσα, κύριε Πρόεδρε: Είδα, πολύ σωστά –διαψεύστε με, αν δεν είναι έτσ</w:t>
      </w:r>
      <w:r>
        <w:rPr>
          <w:rFonts w:eastAsia="Times New Roman" w:cs="Times New Roman"/>
          <w:szCs w:val="24"/>
        </w:rPr>
        <w:t xml:space="preserve">ι- ότι καταθέσατε μία επίκαιρη ερώτηση. </w:t>
      </w:r>
    </w:p>
    <w:p w14:paraId="4B1D4A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Όχι, επίκαιρη, αλλά ερώτηση. </w:t>
      </w:r>
    </w:p>
    <w:p w14:paraId="4B1D4A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Απλή; </w:t>
      </w:r>
    </w:p>
    <w:p w14:paraId="4B1D4A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Ναι. </w:t>
      </w:r>
    </w:p>
    <w:p w14:paraId="4B1D4A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Τέλος πάντων. </w:t>
      </w:r>
    </w:p>
    <w:p w14:paraId="4B1D4A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Κατέθεσε ο κύριος Πρόεδρος, ο κ. Δημήτρης Καμμέ</w:t>
      </w:r>
      <w:r>
        <w:rPr>
          <w:rFonts w:eastAsia="Times New Roman" w:cs="Times New Roman"/>
          <w:szCs w:val="24"/>
        </w:rPr>
        <w:t xml:space="preserve">νος μια ερώτηση, που –προσέξτε- εντοπίζει τα προβλήματα που θα δημιουργηθούν, κυρία Υπουργέ, στις ΔΟΥ με το να υπάρχει ο μειωμένος ΦΠΑ σε αυτά τα νησιά και σε όλους τους νομούς. Θα δείτε τι τεράστια προβλήματα και τι αδιέξοδα θα έχετε. </w:t>
      </w:r>
    </w:p>
    <w:p w14:paraId="4B1D4A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Αναφορικά με το «πό</w:t>
      </w:r>
      <w:r>
        <w:rPr>
          <w:rFonts w:eastAsia="Times New Roman" w:cs="Times New Roman"/>
          <w:szCs w:val="24"/>
        </w:rPr>
        <w:t>θεν έσχες», έρχεται το 2016 ο κύριος Αναπληρωτής Υπουργός Δικαιοσύνης και τους παίρνει και πάει τους δικαστές εκεί. Αυτόν τον νόμο κήρυξε αντισυνταγματικό το Συμβούλιο της Επικρατείας. Και είναι μόνο ένας δικαστικός λειτουργός και εισαγγελέας. Όλοι οι άλλο</w:t>
      </w:r>
      <w:r>
        <w:rPr>
          <w:rFonts w:eastAsia="Times New Roman" w:cs="Times New Roman"/>
          <w:szCs w:val="24"/>
        </w:rPr>
        <w:t xml:space="preserve">ι είναι διοικητικοί υπάλληλοι οι οποίοι διορίζονται κατά κανόνα από την Κυβέρνηση. Δεν μπορεί, δηλαδή, ο ελεγχόμενος να είναι κριτής αυτών που ελέγχουν. Αυτή είναι η πραγματικότητα. Και δεν μπορούμε να καταλάβουμε γιατί. </w:t>
      </w:r>
    </w:p>
    <w:p w14:paraId="4B1D4A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w:t>
      </w:r>
      <w:r>
        <w:rPr>
          <w:rFonts w:eastAsia="Times New Roman" w:cs="Times New Roman"/>
          <w:szCs w:val="24"/>
        </w:rPr>
        <w:t xml:space="preserve">ύριε Αθανασίου, σας παρακαλώ. Πρέπει να κλείσουμε. Μιλάτε δέκα επτά λεπτά. </w:t>
      </w:r>
    </w:p>
    <w:p w14:paraId="4B1D4A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Η υπουργική απόφαση για τα τιμαλφή δεν είναι κανένα εφεύρημα των δικαστών. Το προβλέπει η κοινοτική </w:t>
      </w:r>
      <w:r>
        <w:rPr>
          <w:rFonts w:eastAsia="Times New Roman" w:cs="Times New Roman"/>
          <w:szCs w:val="24"/>
        </w:rPr>
        <w:t>ο</w:t>
      </w:r>
      <w:r>
        <w:rPr>
          <w:rFonts w:eastAsia="Times New Roman" w:cs="Times New Roman"/>
          <w:szCs w:val="24"/>
        </w:rPr>
        <w:t>δηγία για την προστασία των προσωπικών δεδομένων. Το απαγ</w:t>
      </w:r>
      <w:r>
        <w:rPr>
          <w:rFonts w:eastAsia="Times New Roman" w:cs="Times New Roman"/>
          <w:szCs w:val="24"/>
        </w:rPr>
        <w:t xml:space="preserve">ορεύει η κοινοτική </w:t>
      </w:r>
      <w:r>
        <w:rPr>
          <w:rFonts w:eastAsia="Times New Roman" w:cs="Times New Roman"/>
          <w:szCs w:val="24"/>
        </w:rPr>
        <w:t>ο</w:t>
      </w:r>
      <w:r>
        <w:rPr>
          <w:rFonts w:eastAsia="Times New Roman" w:cs="Times New Roman"/>
          <w:szCs w:val="24"/>
        </w:rPr>
        <w:t xml:space="preserve">δηγία. Να γίνει αντιληπτό αυτό και να μην έρχονται εδώ να λέτε ό,τι θέλουν για τα τιμαλφή. </w:t>
      </w:r>
    </w:p>
    <w:p w14:paraId="4B1D4A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εφαρμογή, λοιπόν, των διατάξεων αυτών είπαν ότι είναι αντισυνταγματικές όλες αυτές οι ρυθμίσεις –προσέξτε- όχι ως προς τους δικαστές μόνο, αλ</w:t>
      </w:r>
      <w:r>
        <w:rPr>
          <w:rFonts w:eastAsia="Times New Roman" w:cs="Times New Roman"/>
          <w:szCs w:val="24"/>
        </w:rPr>
        <w:t xml:space="preserve">λά ως προς όλους. Και δεν είναι σωστό να ακούγονται από κυβερνητικά χείλη ότι έγινε μόνο για τους δικαστικούς λειτουργούς. </w:t>
      </w:r>
    </w:p>
    <w:p w14:paraId="4B1D4A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A15"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1D4A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w:t>
      </w:r>
    </w:p>
    <w:p w14:paraId="4B1D4A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Θεοχαρό</w:t>
      </w:r>
      <w:r>
        <w:rPr>
          <w:rFonts w:eastAsia="Times New Roman" w:cs="Times New Roman"/>
          <w:szCs w:val="24"/>
        </w:rPr>
        <w:t xml:space="preserve">πουλε, έχετε τον λόγο. </w:t>
      </w:r>
    </w:p>
    <w:p w14:paraId="4B1D4A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συζητάμε σήμερα στην Ολομέλεια της Βουλής με αφορμή ένα νομοσχέδιο του Υπουργείου Δικαιοσύνης. Και λέω με αφορμή, διότι το νομοσχέδιο αυτό συνοδεύεται από ένα τσουνάμι υπουργικών</w:t>
      </w:r>
      <w:r>
        <w:rPr>
          <w:rFonts w:eastAsia="Times New Roman" w:cs="Times New Roman"/>
          <w:szCs w:val="24"/>
        </w:rPr>
        <w:t xml:space="preserve"> τροπολογιών. Έχουμε δεκάδες τροπολογίες από διάφορα Υπουργεία για τακτοποίηση ποικίλων υποθέσεων. Μερικές τροπολογίες είναι επείγουσες, διότι τελειώνει ο χρόνος. Άλλες πάλι, δεν μπορώ να καταλάβω γιατί δεν τις συζητούμε όπως θα έπρεπε. Τρέχει, λοιπόν, η Κ</w:t>
      </w:r>
      <w:r>
        <w:rPr>
          <w:rFonts w:eastAsia="Times New Roman" w:cs="Times New Roman"/>
          <w:szCs w:val="24"/>
        </w:rPr>
        <w:t xml:space="preserve">υβέρνηση να κλείσει εκκρεμότητες πριν τελειώσει ο χρόνος. Είναι πάγια αυτή η τακτική της. </w:t>
      </w:r>
    </w:p>
    <w:p w14:paraId="4B1D4A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Βέβαια, ακόμα και αν δεν υπήρχαν οι τροπολογίες, θα μπορούσαμε μεν να συζητήσουμε την ουσία των διατάξεων του νομοσχεδίου, όχι όμως μια συνολική και ολοκληρωμένη προ</w:t>
      </w:r>
      <w:r>
        <w:rPr>
          <w:rFonts w:eastAsia="Times New Roman" w:cs="Times New Roman"/>
          <w:szCs w:val="24"/>
        </w:rPr>
        <w:t xml:space="preserve">σέγγιση στο πλαίσιο της ορθής λειτουργίας της </w:t>
      </w:r>
      <w:r>
        <w:rPr>
          <w:rFonts w:eastAsia="Times New Roman" w:cs="Times New Roman"/>
          <w:szCs w:val="24"/>
        </w:rPr>
        <w:t>δ</w:t>
      </w:r>
      <w:r>
        <w:rPr>
          <w:rFonts w:eastAsia="Times New Roman" w:cs="Times New Roman"/>
          <w:szCs w:val="24"/>
        </w:rPr>
        <w:t xml:space="preserve">ικαιοσύνης. Διότι αυτό το νομοσχέδιο περιλαμβάνει και πάλι μια σειρά αποσπασματικών ρυθμίσεων, που δεν συνδέονται μεταξύ τους. </w:t>
      </w:r>
    </w:p>
    <w:p w14:paraId="4B1D4A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ορθή λειτουργία της </w:t>
      </w:r>
      <w:r>
        <w:rPr>
          <w:rFonts w:eastAsia="Times New Roman" w:cs="Times New Roman"/>
          <w:szCs w:val="24"/>
        </w:rPr>
        <w:t>δ</w:t>
      </w:r>
      <w:r>
        <w:rPr>
          <w:rFonts w:eastAsia="Times New Roman" w:cs="Times New Roman"/>
          <w:szCs w:val="24"/>
        </w:rPr>
        <w:t>ικαιοσύνης μπορούμε να μιλάμε, όταν βρισκόμαστε αντ</w:t>
      </w:r>
      <w:r>
        <w:rPr>
          <w:rFonts w:eastAsia="Times New Roman" w:cs="Times New Roman"/>
          <w:szCs w:val="24"/>
        </w:rPr>
        <w:t>ιμέτωποι με ένα μπρα</w:t>
      </w:r>
      <w:r>
        <w:rPr>
          <w:rFonts w:eastAsia="Times New Roman" w:cs="Times New Roman"/>
          <w:szCs w:val="24"/>
        </w:rPr>
        <w:t>-</w:t>
      </w:r>
      <w:r>
        <w:rPr>
          <w:rFonts w:eastAsia="Times New Roman" w:cs="Times New Roman"/>
          <w:szCs w:val="24"/>
        </w:rPr>
        <w:t>ντε</w:t>
      </w:r>
      <w:r>
        <w:rPr>
          <w:rFonts w:eastAsia="Times New Roman" w:cs="Times New Roman"/>
          <w:szCs w:val="24"/>
        </w:rPr>
        <w:t>-</w:t>
      </w:r>
      <w:r>
        <w:rPr>
          <w:rFonts w:eastAsia="Times New Roman" w:cs="Times New Roman"/>
          <w:szCs w:val="24"/>
        </w:rPr>
        <w:t xml:space="preserve">φερ μεταξύ εκτελεστικής και δικαστικής εξουσίας; Η οξύτατη αντιπαράθεση Κυβέρνησης και δικαστών το μόνο που επιτυγχάνει είναι να υποσκάπτει το κύρος των θεσμών και την εμπιστοσύνη των πολιτών στη </w:t>
      </w:r>
      <w:r>
        <w:rPr>
          <w:rFonts w:eastAsia="Times New Roman" w:cs="Times New Roman"/>
          <w:szCs w:val="24"/>
        </w:rPr>
        <w:t>δ</w:t>
      </w:r>
      <w:r>
        <w:rPr>
          <w:rFonts w:eastAsia="Times New Roman" w:cs="Times New Roman"/>
          <w:szCs w:val="24"/>
        </w:rPr>
        <w:t xml:space="preserve">ικαιοσύνη. </w:t>
      </w:r>
    </w:p>
    <w:p w14:paraId="4B1D4A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κύριοι της Κυβέρνησης, στέκεστε απέναντι στις δικαστικές αποφάσεις, ενώ οφείλετε να προστατέψετε τη </w:t>
      </w:r>
      <w:r>
        <w:rPr>
          <w:rFonts w:eastAsia="Times New Roman" w:cs="Times New Roman"/>
          <w:szCs w:val="24"/>
        </w:rPr>
        <w:t>δ</w:t>
      </w:r>
      <w:r>
        <w:rPr>
          <w:rFonts w:eastAsia="Times New Roman" w:cs="Times New Roman"/>
          <w:szCs w:val="24"/>
        </w:rPr>
        <w:t xml:space="preserve">ικαιοσύνη, ακόμη και από πολιτικές υποθέσεις, ιδίως ο Πρωθυπουργός και ο Υπουργός Δικαιοσύνης. </w:t>
      </w:r>
    </w:p>
    <w:p w14:paraId="4B1D4A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θεωρώ ότι πρέπει να υιοθετήσουμε </w:t>
      </w:r>
      <w:r>
        <w:rPr>
          <w:rFonts w:eastAsia="Times New Roman" w:cs="Times New Roman"/>
          <w:szCs w:val="24"/>
        </w:rPr>
        <w:t xml:space="preserve">ένα σκηνικό που θέλει τους δικαστές να είναι υπεράνω οποιασδήποτε κριτικής. Οι πολιτικές σκοπιμότητες όμως, απ’ όπου και αν προέρχονται, πρέπει να σπάσουν τα μούτρα τους μπροστά στον τοίχο που ονομάζεται κράτος δικαίου. </w:t>
      </w:r>
    </w:p>
    <w:p w14:paraId="4B1D4A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όμως, δυνατόν ο ίδιος ο Πρωθ</w:t>
      </w:r>
      <w:r>
        <w:rPr>
          <w:rFonts w:eastAsia="Times New Roman" w:cs="Times New Roman"/>
          <w:szCs w:val="24"/>
        </w:rPr>
        <w:t xml:space="preserve">υπουργός της χώρας να δηλώνει δυσαρέσκεια συνεχώς με τις αποφάσεις της </w:t>
      </w:r>
      <w:r>
        <w:rPr>
          <w:rFonts w:eastAsia="Times New Roman" w:cs="Times New Roman"/>
          <w:szCs w:val="24"/>
        </w:rPr>
        <w:t>δ</w:t>
      </w:r>
      <w:r>
        <w:rPr>
          <w:rFonts w:eastAsia="Times New Roman" w:cs="Times New Roman"/>
          <w:szCs w:val="24"/>
        </w:rPr>
        <w:t>ικαιοσύνης; Είναι δυνατόν να δηλώνει αγανάκτηση ο Πρωθυπουργός της χώρας, όταν βλέπει, όπως λέει, φαινόμενα, όπου οι δικαστές επιχειρούν ή επιθυμούν να βγάζουν αντισυνταγματικούς νόμου</w:t>
      </w:r>
      <w:r>
        <w:rPr>
          <w:rFonts w:eastAsia="Times New Roman" w:cs="Times New Roman"/>
          <w:szCs w:val="24"/>
        </w:rPr>
        <w:t xml:space="preserve">ς; Μα, με βάση το Σύνταγμα δεν αποφασίζουν οι δικαστές; Ας πει συγκεκριμένα πού και με τι διαφωνεί. </w:t>
      </w:r>
    </w:p>
    <w:p w14:paraId="4B1D4A1E"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Θα θυμίσω ότι στην απόφαση των τηλεοπτικών αδειών, είχε προτρέξει να πει ότι δεν βλέπει κανέναν λόγο να αποφασίσει η </w:t>
      </w:r>
      <w:r>
        <w:rPr>
          <w:rFonts w:eastAsia="Times New Roman"/>
          <w:szCs w:val="24"/>
        </w:rPr>
        <w:t>δ</w:t>
      </w:r>
      <w:r>
        <w:rPr>
          <w:rFonts w:eastAsia="Times New Roman"/>
          <w:szCs w:val="24"/>
        </w:rPr>
        <w:t xml:space="preserve">ικαιοσύνη το θέμα των αδειών. Δηλαδή προσπαθεί συνεχώς να προλαμβάνει και να μην αποδέχεται την κριτική. Επιλέγει την μετωπική και άγονη αντιπαράθεση. </w:t>
      </w:r>
    </w:p>
    <w:p w14:paraId="4B1D4A1F"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Και διαμηνύει μάλιστα ο κ. Τσίπρας στην προχθεσινή ομιλία του για τον </w:t>
      </w:r>
      <w:r>
        <w:rPr>
          <w:rFonts w:eastAsia="Times New Roman"/>
          <w:szCs w:val="24"/>
        </w:rPr>
        <w:t>π</w:t>
      </w:r>
      <w:r>
        <w:rPr>
          <w:rFonts w:eastAsia="Times New Roman"/>
          <w:szCs w:val="24"/>
        </w:rPr>
        <w:t>ροϋπολογισμό του 2018 ότι δεν είν</w:t>
      </w:r>
      <w:r>
        <w:rPr>
          <w:rFonts w:eastAsia="Times New Roman"/>
          <w:szCs w:val="24"/>
        </w:rPr>
        <w:t xml:space="preserve">αι η Κυβέρνηση αυτή που θα κουραστεί πρώτη να επιβάλλει, υποτίθεται, τη δέσμευση ότι όλοι θα είναι ίσοι απέναντι στον νόμο, με ευθεία αναφορά βέβαια στη διαμάχη με τους δικαστές για το «πόθεν έσχες» τους. Αναφέρθηκε και πριν ο προηγούμενος ομιλητής για τη </w:t>
      </w:r>
      <w:r>
        <w:rPr>
          <w:rFonts w:eastAsia="Times New Roman"/>
          <w:szCs w:val="24"/>
        </w:rPr>
        <w:t xml:space="preserve">συγκεκριμένη διαμάχη. </w:t>
      </w:r>
    </w:p>
    <w:p w14:paraId="4B1D4A20"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Ο ίδιος ο κ. Τσίπρας, όμως, μιας που μιλάμε για συνδικαλιστικά, δεν ήταν αυτός που πριν λίγο καιρό δεσμευόταν για τη διατήρηση των ειδικών μισθολογίων των δικαστών στη συνάντησή του με τους προέδρους των ανωτάτων δικαστηρίων; Αντιλαμ</w:t>
      </w:r>
      <w:r>
        <w:rPr>
          <w:rFonts w:eastAsia="Times New Roman"/>
          <w:szCs w:val="24"/>
        </w:rPr>
        <w:t xml:space="preserve">βάνεται ο κ. Τσίπρας τον ρόλο του; Η διάκριση των εξουσιών και η ανεξαρτησία της </w:t>
      </w:r>
      <w:r>
        <w:rPr>
          <w:rFonts w:eastAsia="Times New Roman"/>
          <w:szCs w:val="24"/>
        </w:rPr>
        <w:t>δ</w:t>
      </w:r>
      <w:r>
        <w:rPr>
          <w:rFonts w:eastAsia="Times New Roman"/>
          <w:szCs w:val="24"/>
        </w:rPr>
        <w:t xml:space="preserve">ικαιοσύνης αποτελεί ακρογωνιαίο λίθο των δημοκρατικών πολιτευμάτων. </w:t>
      </w:r>
    </w:p>
    <w:p w14:paraId="4B1D4A21"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Από την άλλη, δεν πρέπει να θεωρήσουμε ότι οποιαδήποτε κριτική στο έργο της δικαιοσύνης υπονομεύει τη διά</w:t>
      </w:r>
      <w:r>
        <w:rPr>
          <w:rFonts w:eastAsia="Times New Roman"/>
          <w:szCs w:val="24"/>
        </w:rPr>
        <w:t>κριση των εξουσιών. Η καλοπροαίρετη κριτική δεν διαλύει τις δημοκρατίες. Αντιθέτως, είναι συστατικό τους, είναι στοιχείο, είναι το οξυγόνο τους. Γιατί κατ’ ουσία δεν είναι οι δημοκρατίες που μέσα στη μεγαλοθυμία τους επιτρέπουν την κριτική, αλλά είναι η κρ</w:t>
      </w:r>
      <w:r>
        <w:rPr>
          <w:rFonts w:eastAsia="Times New Roman"/>
          <w:szCs w:val="24"/>
        </w:rPr>
        <w:t xml:space="preserve">ιτική σκέψη και στάση που οικοδομεί τις δημοκρατίες. </w:t>
      </w:r>
    </w:p>
    <w:p w14:paraId="4B1D4A22"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Αν, λοιπόν, η Κυβέρνηση ενδιαφέρεται πραγματικά, για παράδειγμα, για την αντιμετώπιση της διαφθοράς, ας προχωρήσει εδώ σε νομοθετικές πρωτοβουλίες. Ας μας φέρει σχέδια νόμου και ας μην προχωρεί σε λασπο</w:t>
      </w:r>
      <w:r>
        <w:rPr>
          <w:rFonts w:eastAsia="Times New Roman"/>
          <w:szCs w:val="24"/>
        </w:rPr>
        <w:t xml:space="preserve">μαχίες και κοκορομαχίες. </w:t>
      </w:r>
    </w:p>
    <w:p w14:paraId="4B1D4A23"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Η αποκλειστική προτεραιότητα στην επικοινωνιακή διαχείριση ουσιαστικών πολιτικών ζητημάτων οδηγεί πιο βαθιά τη χώρα στην παρακμή. Η </w:t>
      </w:r>
      <w:r>
        <w:rPr>
          <w:rFonts w:eastAsia="Times New Roman"/>
          <w:szCs w:val="24"/>
        </w:rPr>
        <w:t>δ</w:t>
      </w:r>
      <w:r>
        <w:rPr>
          <w:rFonts w:eastAsia="Times New Roman"/>
          <w:szCs w:val="24"/>
        </w:rPr>
        <w:t xml:space="preserve">ικαιοσύνη αποτελεί ύψιστο θεσμό της </w:t>
      </w:r>
      <w:r>
        <w:rPr>
          <w:rFonts w:eastAsia="Times New Roman"/>
          <w:szCs w:val="24"/>
        </w:rPr>
        <w:t>δ</w:t>
      </w:r>
      <w:r>
        <w:rPr>
          <w:rFonts w:eastAsia="Times New Roman"/>
          <w:szCs w:val="24"/>
        </w:rPr>
        <w:t>ημοκρατίας, θεμέλιο λίθο ενός σύγχρονου, αποτελεσματικού, κο</w:t>
      </w:r>
      <w:r>
        <w:rPr>
          <w:rFonts w:eastAsia="Times New Roman"/>
          <w:szCs w:val="24"/>
        </w:rPr>
        <w:t xml:space="preserve">ινωνικού και αξιόπιστου κράτους. Οφείλουμε, λοιπόν, να την προφυλάξουμε, να αποτρέψουμε οποιαδήποτε προσπάθεια υπονόμευσης της ανεξαρτησίας της και το κυριότερο να την κρατάμε μακριά από πολιτικές σκοπιμότητες. </w:t>
      </w:r>
    </w:p>
    <w:p w14:paraId="4B1D4A24"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 xml:space="preserve">Σε αυτό το κλίμα, λοιπόν, σε σχέση με τη </w:t>
      </w:r>
      <w:r>
        <w:rPr>
          <w:rFonts w:eastAsia="Times New Roman"/>
          <w:szCs w:val="24"/>
        </w:rPr>
        <w:t>δ</w:t>
      </w:r>
      <w:r>
        <w:rPr>
          <w:rFonts w:eastAsia="Times New Roman"/>
          <w:szCs w:val="24"/>
        </w:rPr>
        <w:t>ικ</w:t>
      </w:r>
      <w:r>
        <w:rPr>
          <w:rFonts w:eastAsia="Times New Roman"/>
          <w:szCs w:val="24"/>
        </w:rPr>
        <w:t>αιοσύνη συζητάμε ένα νομοσχέδιο το οποίο, παρά τις πολλές θετικές διατάξεις του, είναι αποσπασματικό και πάλι, μακράν μιας συνολικής και ολοκληρωμένης προσέγγισης, ενώ παράλληλα σωρεύει σειρά θεμάτων, άσχετων μεταξύ τους.</w:t>
      </w:r>
    </w:p>
    <w:p w14:paraId="4B1D4A25"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Οι ρυθμίσεις του Πρώτου Μέρους σχε</w:t>
      </w:r>
      <w:r>
        <w:rPr>
          <w:rFonts w:eastAsia="Times New Roman"/>
          <w:szCs w:val="24"/>
        </w:rPr>
        <w:t>τικά με τα μέτρα θεραπείας ατόμων που απαλλάσσονται από την ποινή λόγω ψυχικής ή διανοητικής διαταραχής είναι σε θετική κατεύθυνση, δεδομένου ότι προσαρμόζουν την ελληνική νομοθεσία στη διεθνή πρακτική. Έχει, όμως, υπολογιστεί ποιες είναι οι ανάγκες σε δομ</w:t>
      </w:r>
      <w:r>
        <w:rPr>
          <w:rFonts w:eastAsia="Times New Roman"/>
          <w:szCs w:val="24"/>
        </w:rPr>
        <w:t>ές και προσωπικό κι έχει γίνει η αντίστοιχη κοστολόγηση, όταν όλοι σχεδόν οι σχετικοί φορείς επισημαίνουν ότι οι δομές ψυχικής υγείας καταρρέουν;</w:t>
      </w:r>
    </w:p>
    <w:p w14:paraId="4B1D4A26"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Το Δεύτερο Μέρος του νομοσχεδίου αποτελείται από σειρά ασύνδετων διατάξεων που ρυθμίζουν θέματα πολιτικών, ποι</w:t>
      </w:r>
      <w:r>
        <w:rPr>
          <w:rFonts w:eastAsia="Times New Roman"/>
          <w:szCs w:val="24"/>
        </w:rPr>
        <w:t xml:space="preserve">νικών και διοικητικών δικαστηρίων. </w:t>
      </w:r>
    </w:p>
    <w:p w14:paraId="4B1D4A27"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Θα σταθώ στο άρθρο 22 σχετικά με τα συναινετικά διαζύγια με συμβολαιογραφική πράξη. Για εμάς, αυτό που προέχει είναι η διαδικασία έκδοσης διαζυγίου να γίνει απλούστερη –έχει γίνει απλούστερη το τελευταίο χρονικό διάστημα</w:t>
      </w:r>
      <w:r>
        <w:rPr>
          <w:rFonts w:eastAsia="Times New Roman"/>
          <w:szCs w:val="24"/>
        </w:rPr>
        <w:t>- απαλλάσσοντας του συναινούντες συζύγους από τη γραφειοκρατία, να γίνει όσο το δυνατόν ταχύτερη με το λιγότερο δυνατό κόστος και με τη μέγιστη δυνατή νομική ασφάλεια. Πετυχαίνετε κάτι τέτοιο με τη ρύθμιση που φέρνετε; Δεν είμαι καθόλου βέβαιος. Δεν είμαστ</w:t>
      </w:r>
      <w:r>
        <w:rPr>
          <w:rFonts w:eastAsia="Times New Roman"/>
          <w:szCs w:val="24"/>
        </w:rPr>
        <w:t xml:space="preserve">ε αντίθετοι με την επιλογή μιας εξωδικαστικής λύσης του γάμου. Αυτό έχει και ιδεολογικό πρόσημο, το οποίο εμείς το θεωρούμε σωστό. </w:t>
      </w:r>
    </w:p>
    <w:p w14:paraId="4B1D4A28"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Εάν, όμως, πραγματικά επιλέγουμε και θέλουμε να διασφαλίσουμε την εξωδικαστική επίλυση του γάμου, τότε δεν πρέπει να εστιάσο</w:t>
      </w:r>
      <w:r>
        <w:rPr>
          <w:rFonts w:eastAsia="Times New Roman"/>
          <w:szCs w:val="24"/>
        </w:rPr>
        <w:t xml:space="preserve">υμε στην παρουσία συμβολαιογράφου ή δικηγόρων, διότι έτσι όπως το θέτετε το θέμα μοιάζει σαν μεταφορά πελατολογίου από μια επαγγελματική ομάδα στην άλλη, αλλά ότι αυτή η διαδικασία κρίνεται σκόπιμο σε κάποιο σημείο να ελέγχεται από μια δικαστική απόφαση ή </w:t>
      </w:r>
      <w:r>
        <w:rPr>
          <w:rFonts w:eastAsia="Times New Roman"/>
          <w:szCs w:val="24"/>
        </w:rPr>
        <w:t>διάταξη.</w:t>
      </w:r>
    </w:p>
    <w:p w14:paraId="4B1D4A29"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Σύμφωνο συμβίωσης γίνεται.</w:t>
      </w:r>
    </w:p>
    <w:p w14:paraId="4B1D4A2A"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Ακριβώς.</w:t>
      </w:r>
    </w:p>
    <w:p w14:paraId="4B1D4A2B"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Σας το έχουν επισημάνει και οι φορείς. Σας έχουν υπογραμμίσει τον κίνδυνο να μην υπογραμμίζεται αυτόματα το συναινετικό διαζύγιο που εκδίδεται από συμβολαιογράφο απ</w:t>
      </w:r>
      <w:r>
        <w:rPr>
          <w:rFonts w:eastAsia="Times New Roman"/>
          <w:szCs w:val="24"/>
        </w:rPr>
        <w:t>ό άλλες χώρες-μέλη της Ευρωπαϊκής Ένωσης ή να διακυβεύονται ζητήματα που σχετίζονται με τη λύση του γάμου, όπως, για παράδειγμα, το υπέρμετρο συμφέρον των παιδιών. Πρέπει, λοιπόν, να είμαστε πολύ προσεκτικοί.</w:t>
      </w:r>
    </w:p>
    <w:p w14:paraId="4B1D4A2C"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Για να δούμε τι λέει η έκθεση της Επιστημονικής</w:t>
      </w:r>
      <w:r>
        <w:rPr>
          <w:rFonts w:eastAsia="Times New Roman"/>
          <w:szCs w:val="24"/>
        </w:rPr>
        <w:t xml:space="preserve"> Υπηρεσίας της Βουλής σε αυτό το θέμα. Λέει, λοιπόν, ότι πρέπει να διασφαλιστούν οι δικονομικές εγγυήσεις που λειτουργούν ως θετικό μέσο προστασίας του γάμου και της οικογένειας, και ιδίως της παιδικής ηλικίας. Προτείνει η προτεινόμενη ρύθμιση της συμβολαι</w:t>
      </w:r>
      <w:r>
        <w:rPr>
          <w:rFonts w:eastAsia="Times New Roman"/>
          <w:szCs w:val="24"/>
        </w:rPr>
        <w:t xml:space="preserve">ογραφικής λύσης του γάμου να εφαρμοστεί μόνο στην περίπτωση απουσίας τέκνων. Είναι πρόταση που κάνει η έκθεση της Επιστημονικής Υπηρεσίας της Βουλής στον Υπουργό. Να απαντήσει σε αυτήν. Αν δεν θέλει να απαντήσει σε εμάς σε συγκεκριμένα θέματα που θέτουμε, </w:t>
      </w:r>
      <w:r>
        <w:rPr>
          <w:rFonts w:eastAsia="Times New Roman"/>
          <w:szCs w:val="24"/>
        </w:rPr>
        <w:t xml:space="preserve">πρέπει να απαντήσει σε αυτό. </w:t>
      </w:r>
    </w:p>
    <w:p w14:paraId="4B1D4A2D"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Ή για την περίπτωση διασυνοριακού διαζυγίου, του οποίου εφαρμοστέο δίκαιο δεν είναι το ελληνικό, λέει ότι στην περίπτωση αυτή θα πρέπει ο συμβολαιογράφος να ενημερώσει σχετικώς τους συζύγους και να απόσχει από την έκδοση πράξη</w:t>
      </w:r>
      <w:r>
        <w:rPr>
          <w:rFonts w:eastAsia="Times New Roman"/>
          <w:szCs w:val="24"/>
        </w:rPr>
        <w:t>ς λύσεως του γάμου.</w:t>
      </w:r>
    </w:p>
    <w:p w14:paraId="4B1D4A2E"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Όλα αυτά θα απαντηθούν σήμερα ή θα πάμε σε μία νέα διαδικασία προβληματική από εδώ και στο εξής; </w:t>
      </w:r>
    </w:p>
    <w:p w14:paraId="4B1D4A2F" w14:textId="77777777" w:rsidR="00E71A02" w:rsidRDefault="00A00D33">
      <w:pPr>
        <w:spacing w:after="0" w:line="600" w:lineRule="auto"/>
        <w:ind w:firstLine="720"/>
        <w:contextualSpacing/>
        <w:jc w:val="both"/>
        <w:rPr>
          <w:rFonts w:eastAsia="Times New Roman"/>
          <w:szCs w:val="24"/>
        </w:rPr>
      </w:pPr>
      <w:r>
        <w:rPr>
          <w:rFonts w:eastAsia="Times New Roman"/>
          <w:szCs w:val="24"/>
        </w:rPr>
        <w:t>Δεν θέλω να μείνω σε άλλα θέματα του νομοσχεδίου, γιατί η συζήτηση έχει επισκιαστεί από τις τροπολογίες. Έχουμε συζητήσει για πολλά θέματα</w:t>
      </w:r>
      <w:r>
        <w:rPr>
          <w:rFonts w:eastAsia="Times New Roman"/>
          <w:szCs w:val="24"/>
        </w:rPr>
        <w:t xml:space="preserve">, αλλά θέλω να μείνω σε δύο ζητήματα: Πρώτον, έγινε μία συζήτηση το πρωί για τους πλειστηριασμούς. Είπα στον κύριο Υπουργό ορισμένα θέματα και απάντησε. </w:t>
      </w:r>
    </w:p>
    <w:p w14:paraId="4B1D4A30" w14:textId="77777777" w:rsidR="00E71A02" w:rsidRDefault="00A00D33">
      <w:pPr>
        <w:spacing w:after="0" w:line="600" w:lineRule="auto"/>
        <w:ind w:firstLine="720"/>
        <w:contextualSpacing/>
        <w:jc w:val="both"/>
        <w:rPr>
          <w:rFonts w:eastAsia="Times New Roman"/>
          <w:szCs w:val="24"/>
        </w:rPr>
      </w:pPr>
      <w:r>
        <w:rPr>
          <w:rFonts w:eastAsia="Times New Roman"/>
          <w:szCs w:val="24"/>
        </w:rPr>
        <w:t>Με εντυπωσίασε πραγματικά που απάντησε ότι δικαίως φωνάξαμε και φωνάζαμε το σύνθημα</w:t>
      </w:r>
      <w:r>
        <w:rPr>
          <w:rFonts w:eastAsia="Times New Roman"/>
          <w:szCs w:val="24"/>
        </w:rPr>
        <w:t>:</w:t>
      </w:r>
      <w:r>
        <w:rPr>
          <w:rFonts w:eastAsia="Times New Roman"/>
          <w:szCs w:val="24"/>
        </w:rPr>
        <w:t xml:space="preserve"> «Κανένα σπίτι στα</w:t>
      </w:r>
      <w:r>
        <w:rPr>
          <w:rFonts w:eastAsia="Times New Roman"/>
          <w:szCs w:val="24"/>
        </w:rPr>
        <w:t xml:space="preserve"> χέρια τραπεζίτη». Περίμενα εδώ μία αυτοκριτική διάθεση για όλα όσα έχουν πει προεκλογικά. Αντί αυτής της αυτοκριτικής διάθεσης, άκουσα το ότι δικαίως φωνάζαμε</w:t>
      </w:r>
      <w:r>
        <w:rPr>
          <w:rFonts w:eastAsia="Times New Roman"/>
          <w:szCs w:val="24"/>
        </w:rPr>
        <w:t>:</w:t>
      </w:r>
      <w:r>
        <w:rPr>
          <w:rFonts w:eastAsia="Times New Roman"/>
          <w:szCs w:val="24"/>
        </w:rPr>
        <w:t xml:space="preserve"> «Κανένα σπίτι στα χέρια τραπεζίτη» και τώρα στην ουσία κάνουμε το αντίθετο. </w:t>
      </w:r>
    </w:p>
    <w:p w14:paraId="4B1D4A31" w14:textId="77777777" w:rsidR="00E71A02" w:rsidRDefault="00A00D33">
      <w:pPr>
        <w:spacing w:after="0" w:line="600" w:lineRule="auto"/>
        <w:ind w:firstLine="720"/>
        <w:contextualSpacing/>
        <w:jc w:val="both"/>
        <w:rPr>
          <w:rFonts w:eastAsia="Times New Roman"/>
          <w:szCs w:val="24"/>
        </w:rPr>
      </w:pPr>
      <w:r>
        <w:rPr>
          <w:rFonts w:eastAsia="Times New Roman"/>
          <w:szCs w:val="24"/>
        </w:rPr>
        <w:t>Ας μας έλεγε τουλά</w:t>
      </w:r>
      <w:r>
        <w:rPr>
          <w:rFonts w:eastAsia="Times New Roman"/>
          <w:szCs w:val="24"/>
        </w:rPr>
        <w:t>χιστον «κανένα σπίτι εκτός των μεγαλοοφειλετών, εκτός των πολύ πλουσίων» και δεν το είπαμε αυτό προεκλογικά. Ούτε αυτό!</w:t>
      </w:r>
    </w:p>
    <w:p w14:paraId="4B1D4A32" w14:textId="77777777" w:rsidR="00E71A02" w:rsidRDefault="00A00D33">
      <w:pPr>
        <w:spacing w:after="0" w:line="600" w:lineRule="auto"/>
        <w:ind w:firstLine="720"/>
        <w:contextualSpacing/>
        <w:jc w:val="both"/>
        <w:rPr>
          <w:rFonts w:eastAsia="Times New Roman"/>
          <w:szCs w:val="24"/>
        </w:rPr>
      </w:pPr>
      <w:r>
        <w:rPr>
          <w:rFonts w:eastAsia="Times New Roman"/>
          <w:szCs w:val="24"/>
        </w:rPr>
        <w:t>Ταυτοχρόνως, όσον αφορά στο ζήτημα της αυτεπάγγελτης διαδικασίας, δεν έχει απαντηθεί γιατί θέλει σήμερα να δώσει αυτό το σήμα ουσιαστικά</w:t>
      </w:r>
      <w:r>
        <w:rPr>
          <w:rFonts w:eastAsia="Times New Roman"/>
          <w:szCs w:val="24"/>
        </w:rPr>
        <w:t xml:space="preserve"> σε όσους είναι απέναντι στους πλειστηριασμούς. Γιατί αυτό το σήμα δεν ερχόμαστε εδώ να το δώσουμε για όσους αυτή τη στιγμή -και πολλές φορές κάνουν καταδρομικές επιθέσεις στο Υπουργείο Εθνικής Άμυνας, στη Βουλή των Ελλήνων, στα νοσοκομεία- δημιουργούν γκέ</w:t>
      </w:r>
      <w:r>
        <w:rPr>
          <w:rFonts w:eastAsia="Times New Roman"/>
          <w:szCs w:val="24"/>
        </w:rPr>
        <w:t>το σε ολόκληρες περιοχές της χώρας. Και αυτό το σήμα της αυτεπάγγελτης δίωξης δεν έχουμε επιλέξει να το δώσουμε σε αυτές τις περιπτώσεις, στα πανεπιστήμια και σε πολλές άλλες περιπτώσεις, αλλά επιλέγουμε να το δώσουμε σε όσους έρχονται απέναντι στους πλεισ</w:t>
      </w:r>
      <w:r>
        <w:rPr>
          <w:rFonts w:eastAsia="Times New Roman"/>
          <w:szCs w:val="24"/>
        </w:rPr>
        <w:t xml:space="preserve">τηριασμούς. </w:t>
      </w:r>
    </w:p>
    <w:p w14:paraId="4B1D4A33" w14:textId="77777777" w:rsidR="00E71A02" w:rsidRDefault="00A00D33">
      <w:pPr>
        <w:spacing w:after="0" w:line="600" w:lineRule="auto"/>
        <w:ind w:firstLine="720"/>
        <w:contextualSpacing/>
        <w:jc w:val="both"/>
        <w:rPr>
          <w:rFonts w:eastAsia="Times New Roman"/>
          <w:szCs w:val="24"/>
        </w:rPr>
      </w:pPr>
      <w:r>
        <w:rPr>
          <w:rFonts w:eastAsia="Times New Roman"/>
          <w:szCs w:val="24"/>
        </w:rPr>
        <w:t>Αντί, λοιπόν, να δοθεί το σήμα εκεί και, βέβαια, να υπάρχει μία συνολική αντιμετώπιση αυτού του θέματος, δίνουν το σήμα εδώ! Αντί να δοθεί το σήμα προστασίας της πρώτης κατοικίας και να νομοθετήσουμε επιπρόσθετα, για να καλύψουμε όλα τα κενά π</w:t>
      </w:r>
      <w:r>
        <w:rPr>
          <w:rFonts w:eastAsia="Times New Roman"/>
          <w:szCs w:val="24"/>
        </w:rPr>
        <w:t xml:space="preserve">ου υπάρχουν, δίνουμε το σήμα της νομοθέτησης για την αυτεπάγγελτη διαδικασία σε όσους διαμαρτύρονται στους πλειστηριασμούς. </w:t>
      </w:r>
    </w:p>
    <w:p w14:paraId="4B1D4A34" w14:textId="77777777" w:rsidR="00E71A02" w:rsidRDefault="00A00D33">
      <w:pPr>
        <w:spacing w:after="0" w:line="600" w:lineRule="auto"/>
        <w:ind w:firstLine="720"/>
        <w:contextualSpacing/>
        <w:jc w:val="both"/>
        <w:rPr>
          <w:rFonts w:eastAsia="Times New Roman"/>
          <w:szCs w:val="24"/>
        </w:rPr>
      </w:pPr>
      <w:r>
        <w:rPr>
          <w:rFonts w:eastAsia="Times New Roman"/>
          <w:szCs w:val="24"/>
        </w:rPr>
        <w:t>Η Δημοκρατική Συμπαράταξη κατέθεσε πρόταση νόμου, όπως έχει καταθέσει και για την πρώτη κατοικία. Αντί να απαντήσετε θετικά, λοιπόν, σε τέτοιες προτάσεις, ουσιαστικές, προοδευτικές, αυτό το οποίο πράττει η Κυβέρνηση είναι να προστατεύει ουσιαστικά τη διαδι</w:t>
      </w:r>
      <w:r>
        <w:rPr>
          <w:rFonts w:eastAsia="Times New Roman"/>
          <w:szCs w:val="24"/>
        </w:rPr>
        <w:t xml:space="preserve">κασία των πλειστηριασμών. </w:t>
      </w:r>
    </w:p>
    <w:p w14:paraId="4B1D4A35"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Έρχομαι τώρα σε μία άλλη τροπολογία που αναλύθηκε πριν από τον κ. Ξανθό, τον Υπουργό Υγείας. Εδώ πραγματικά η επιστήμη σηκώνει τα χέρια ψηλά. Θα μου επιτρέψετε να πω ότι δεν κατάλαβα – και μίλησα με πολλούς Βουλευτές, που επίσης </w:t>
      </w:r>
      <w:r>
        <w:rPr>
          <w:rFonts w:eastAsia="Times New Roman"/>
          <w:szCs w:val="24"/>
        </w:rPr>
        <w:t xml:space="preserve">δεν κατάλαβαν- εάν ο κ. Ξανθός θέλει να απελευθερώσει το επάγγελμα ή να το κρατήσει μη απελευθερωμένο. </w:t>
      </w:r>
    </w:p>
    <w:p w14:paraId="4B1D4A36"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Κοιτάξτε τι έχει συμβεί σε αυτή την περίπτωση: Υπήρχε μία ρύθμιση. Το 2016 προσπάθησε με υπουργική απόφαση να αλλάξει το καθεστώς, έτσι ώστε να μπορούν </w:t>
      </w:r>
      <w:r>
        <w:rPr>
          <w:rFonts w:eastAsia="Times New Roman"/>
          <w:szCs w:val="24"/>
        </w:rPr>
        <w:t xml:space="preserve">να ανοίξουν φαρμακεία και οι μη φαρμακοποιοί και να συμμετέχουν στο 20% οι φαρμακοποιοί. Κρίθηκε παράνομο από το Συμβούλιο της Επικρατείας το θέμα της υπουργικής απόφασης, δηλαδή το να περνάει από προεδρικό διάταγμα. </w:t>
      </w:r>
    </w:p>
    <w:p w14:paraId="4B1D4A37" w14:textId="77777777" w:rsidR="00E71A02" w:rsidRDefault="00A00D33">
      <w:pPr>
        <w:spacing w:after="0" w:line="600" w:lineRule="auto"/>
        <w:ind w:firstLine="720"/>
        <w:contextualSpacing/>
        <w:jc w:val="both"/>
        <w:rPr>
          <w:rFonts w:eastAsia="Times New Roman"/>
          <w:szCs w:val="24"/>
        </w:rPr>
      </w:pPr>
      <w:r>
        <w:rPr>
          <w:rFonts w:eastAsia="Times New Roman"/>
          <w:szCs w:val="24"/>
        </w:rPr>
        <w:t>Σήμερα, λοιπόν, το περνάει με προεδρικ</w:t>
      </w:r>
      <w:r>
        <w:rPr>
          <w:rFonts w:eastAsia="Times New Roman"/>
          <w:szCs w:val="24"/>
        </w:rPr>
        <w:t xml:space="preserve">ό διάταγμα, αλλά δεν διασφαλίζει το τι θα υπάρχει στην ΚΥΑ. Γιατί με ΚΥΑ πρέπει να πάει στο τελικό προεδρικό διάταγμα. </w:t>
      </w:r>
    </w:p>
    <w:p w14:paraId="4B1D4A38" w14:textId="77777777" w:rsidR="00E71A02" w:rsidRDefault="00A00D33">
      <w:pPr>
        <w:spacing w:after="0" w:line="600" w:lineRule="auto"/>
        <w:ind w:firstLine="720"/>
        <w:contextualSpacing/>
        <w:jc w:val="both"/>
        <w:rPr>
          <w:rFonts w:eastAsia="Times New Roman"/>
          <w:szCs w:val="24"/>
        </w:rPr>
      </w:pPr>
      <w:r>
        <w:rPr>
          <w:rFonts w:eastAsia="Times New Roman"/>
          <w:szCs w:val="24"/>
        </w:rPr>
        <w:t>Εκ του πονηρού, λοιπόν, αναφέρεται το εξής: Σήμερα, ενώ θα ψηφίσουμε αυτό, ο Υπουργός Υγείας ανέφερε ότι μέχρι το προεδρικό διάταγμα δεν</w:t>
      </w:r>
      <w:r>
        <w:rPr>
          <w:rFonts w:eastAsia="Times New Roman"/>
          <w:szCs w:val="24"/>
        </w:rPr>
        <w:t xml:space="preserve"> απελευθερώνεται. Δηλαδή, νομοθετούμε κάτι, θα ισχύει στο προεδρικό διάταγμα, αλλά μετά θα το έχει κάνει κάποιος άλλος;</w:t>
      </w:r>
    </w:p>
    <w:p w14:paraId="4B1D4A39" w14:textId="77777777" w:rsidR="00E71A02" w:rsidRDefault="00A00D33">
      <w:pPr>
        <w:spacing w:after="0" w:line="600" w:lineRule="auto"/>
        <w:ind w:firstLine="720"/>
        <w:contextualSpacing/>
        <w:jc w:val="both"/>
        <w:rPr>
          <w:rFonts w:eastAsia="Times New Roman"/>
          <w:szCs w:val="24"/>
        </w:rPr>
      </w:pPr>
      <w:r>
        <w:rPr>
          <w:rFonts w:eastAsia="Times New Roman"/>
          <w:szCs w:val="24"/>
        </w:rPr>
        <w:t>Ταυτοχρόνως, βλέπω στην αιτιολογική έκθεση της τροπολογίας ότι αναγράφονται τα εξής, χωρίς αυτά να διασφαλίζονται στην τροπολογία, και α</w:t>
      </w:r>
      <w:r>
        <w:rPr>
          <w:rFonts w:eastAsia="Times New Roman"/>
          <w:szCs w:val="24"/>
        </w:rPr>
        <w:t>υτό είναι το χάπι για τους Βουλευτές του ΣΥΡΙΖΑ: «Τέτοιου είδους ρύθμιση είναι ενδεικτικά η διασφάλιση ενός ελάχιστου ποσοστού συμμετοχής του οριζόμενου ως υπεύθυνου φαρμακοποιού στο ιδιοκτησιακό καθεστώς, ο περιορισμός στα πρόσωπα που μπορούν να συμμετέχο</w:t>
      </w:r>
      <w:r>
        <w:rPr>
          <w:rFonts w:eastAsia="Times New Roman"/>
          <w:szCs w:val="24"/>
        </w:rPr>
        <w:t>υν στην εκμετάλλευση φαρμακείων, ο περιορισμός στον αριθμό των αδειών που μπορεί να κατέχει κάποιο φυσικό πρόσωπο».</w:t>
      </w:r>
    </w:p>
    <w:p w14:paraId="4B1D4A3A" w14:textId="77777777" w:rsidR="00E71A02" w:rsidRDefault="00A00D33">
      <w:pPr>
        <w:spacing w:after="0" w:line="600" w:lineRule="auto"/>
        <w:ind w:firstLine="720"/>
        <w:contextualSpacing/>
        <w:jc w:val="both"/>
        <w:rPr>
          <w:rFonts w:eastAsia="Times New Roman"/>
          <w:szCs w:val="24"/>
        </w:rPr>
      </w:pPr>
      <w:r>
        <w:rPr>
          <w:rFonts w:eastAsia="Times New Roman"/>
          <w:szCs w:val="24"/>
        </w:rPr>
        <w:t>Έρχεται, λοιπόν, η τροπολογία που λέει ότι απελευθερώνει και βάζει στην αιτιολογική έκθεση αυτά τα τρία ενδεικτικά, για να μπορούν να τα χρη</w:t>
      </w:r>
      <w:r>
        <w:rPr>
          <w:rFonts w:eastAsia="Times New Roman"/>
          <w:szCs w:val="24"/>
        </w:rPr>
        <w:t xml:space="preserve">σιμοποιούν οι Βουλευτές του ΣΥΡΙΖΑ στην ομιλία τους και δεν ξέρει ούτε ο κ. Ξανθός τι έχει κάνει σήμερα, εάν απελευθερώνει ή όχι το επάγγελμα και ποια είναι η θέση του ΣΥΡΙΖΑ. </w:t>
      </w:r>
    </w:p>
    <w:p w14:paraId="4B1D4A3B" w14:textId="77777777" w:rsidR="00E71A02" w:rsidRDefault="00A00D33">
      <w:pPr>
        <w:spacing w:after="0" w:line="600" w:lineRule="auto"/>
        <w:ind w:firstLine="720"/>
        <w:contextualSpacing/>
        <w:jc w:val="both"/>
        <w:rPr>
          <w:rFonts w:eastAsia="Times New Roman"/>
          <w:szCs w:val="24"/>
        </w:rPr>
      </w:pPr>
      <w:r>
        <w:rPr>
          <w:rFonts w:eastAsia="Times New Roman"/>
          <w:szCs w:val="24"/>
        </w:rPr>
        <w:t>Αγαπητοί συνάδελφοι του ΣΥΡΙΖΑ, δυστυχώς, συνεχίζετε με αυτή την τακτική να κορ</w:t>
      </w:r>
      <w:r>
        <w:rPr>
          <w:rFonts w:eastAsia="Times New Roman"/>
          <w:szCs w:val="24"/>
        </w:rPr>
        <w:t>οϊδεύετε!</w:t>
      </w:r>
    </w:p>
    <w:p w14:paraId="4B1D4A3C" w14:textId="77777777" w:rsidR="00E71A02" w:rsidRDefault="00A00D33">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Κυβέρνηση ΣΥΡΙΖΑ-ΑΝΕΛ μας εκπλήσσει συνέχεια με τις πρωτιές και τα μαγικά της: Πρωτιά σε ανέξοδες υποσχέσεις για προστασία και μεταρρυθμιστικές τομές στη </w:t>
      </w:r>
      <w:r>
        <w:rPr>
          <w:rFonts w:eastAsia="Times New Roman" w:cs="Times New Roman"/>
          <w:szCs w:val="24"/>
        </w:rPr>
        <w:t>δ</w:t>
      </w:r>
      <w:r>
        <w:rPr>
          <w:rFonts w:eastAsia="Times New Roman" w:cs="Times New Roman"/>
          <w:szCs w:val="24"/>
        </w:rPr>
        <w:t>ικαιοσύνη, πρωτιά στην αποσπασματικότητα νομοθετικών ρυθμίσε</w:t>
      </w:r>
      <w:r>
        <w:rPr>
          <w:rFonts w:eastAsia="Times New Roman" w:cs="Times New Roman"/>
          <w:szCs w:val="24"/>
        </w:rPr>
        <w:t>ων και στην εξαιρετικά σύντομη αναθεώρηση αυτών των ίδιων, πρωτιά στην κατάργηση προηγούμενων ρυθμίσεων, χωρίς την ποιοτική, αλλά και ποσοτική αξιολόγηση αυτών, πρωτιά στην υιοθέτηση-επαναφορά προηγούμενων ρυθμίσεων, τις οποίες μάλιστα ιδιοποιείται, πρωτιά</w:t>
      </w:r>
      <w:r>
        <w:rPr>
          <w:rFonts w:eastAsia="Times New Roman" w:cs="Times New Roman"/>
          <w:szCs w:val="24"/>
        </w:rPr>
        <w:t xml:space="preserve"> στις συγκρούσεις με τη </w:t>
      </w:r>
      <w:r>
        <w:rPr>
          <w:rFonts w:eastAsia="Times New Roman" w:cs="Times New Roman"/>
          <w:szCs w:val="24"/>
        </w:rPr>
        <w:t>δ</w:t>
      </w:r>
      <w:r>
        <w:rPr>
          <w:rFonts w:eastAsia="Times New Roman" w:cs="Times New Roman"/>
          <w:szCs w:val="24"/>
        </w:rPr>
        <w:t xml:space="preserve">ικαιοσύνη και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w:t>
      </w:r>
    </w:p>
    <w:p w14:paraId="4B1D4A3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το συζητάμε, μέχρι και στο Γραφείο Προϋπολογισμού της Βουλής δεν ανανεώνεται η θητεία του επικεφαλής του, μόλις είδατε την κριτική η οποία είχε γίνει σε σχέση με τα θέματα του </w:t>
      </w:r>
      <w:r>
        <w:rPr>
          <w:rFonts w:eastAsia="Times New Roman" w:cs="Times New Roman"/>
          <w:szCs w:val="24"/>
        </w:rPr>
        <w:t>π</w:t>
      </w:r>
      <w:r>
        <w:rPr>
          <w:rFonts w:eastAsia="Times New Roman" w:cs="Times New Roman"/>
          <w:szCs w:val="24"/>
        </w:rPr>
        <w:t>ροϋπολογισμο</w:t>
      </w:r>
      <w:r>
        <w:rPr>
          <w:rFonts w:eastAsia="Times New Roman" w:cs="Times New Roman"/>
          <w:szCs w:val="24"/>
        </w:rPr>
        <w:t xml:space="preserve">ύ. </w:t>
      </w:r>
    </w:p>
    <w:p w14:paraId="4B1D4A3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Πρωτιά έχει η Κυβέρνηση στη μετατροπή αριστερών ιδεών και αξιών σε άκρως νεοφιλελεύθερες πολιτικές, τις οποίες, όμως, αναγκαζόμαστε να ακολουθήσουμε, όπως χαρακτηριστικά αναφέρει ο ΣΥΡΙΖΑ και τις οποίες καλύπτει με έναν φιλανθρωπικό «φερεντζέ», γιατί τ</w:t>
      </w:r>
      <w:r>
        <w:rPr>
          <w:rFonts w:eastAsia="Times New Roman" w:cs="Times New Roman"/>
          <w:szCs w:val="24"/>
        </w:rPr>
        <w:t xml:space="preserve">α επιδόματα ανακύκλωσης της φτώχειας είναι ουσιαστικά μια λογική αδιέξοδη για τη χώρα. </w:t>
      </w:r>
    </w:p>
    <w:p w14:paraId="4B1D4A3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χρειάζεται η χώρα είναι ανάπτυξη και δημιουργία σταθερών θέσεων εργασίας. </w:t>
      </w:r>
    </w:p>
    <w:p w14:paraId="4B1D4A4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Πετύχαμε 7,5 δισεκατομμύρια ευρώ παραπάνω πλεόνασμα αυτά τα χρόνια. Η Κυβέρνηση</w:t>
      </w:r>
      <w:r>
        <w:rPr>
          <w:rFonts w:eastAsia="Times New Roman" w:cs="Times New Roman"/>
          <w:szCs w:val="24"/>
        </w:rPr>
        <w:t xml:space="preserve"> στράγγισε τη μεσαία τάξη, υπερφορολόγησε τους πάντες, για να μοιράσει επιδόματα; Αντί να πέσουν αυτά τα λεφτά στην ανάπτυξη και να δημιουργηθούν σταθερές θέσεις εργασίας; </w:t>
      </w:r>
    </w:p>
    <w:p w14:paraId="4B1D4A4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Αυτή η Κυβέρνηση, όμως, πέρα από τις πρωτιές, επιδίδεται και σε μαγικά, όπως, για π</w:t>
      </w:r>
      <w:r>
        <w:rPr>
          <w:rFonts w:eastAsia="Times New Roman" w:cs="Times New Roman"/>
          <w:szCs w:val="24"/>
        </w:rPr>
        <w:t>αράδειγμα, όσον αφορά την ανεργία, η οποία καταλήγει σε ευέλικτη και υποαμειβόμενη εργασία και με αυτόν τον τρόπο αναφέρετε ότι μειώθηκε η ανεργία. Είναι η διαπραγμάτευση που καταλήγει σε υποχώρηση, όπως πριν είδαμε σε χαρακτηριστικά θέματα σε σχέση με του</w:t>
      </w:r>
      <w:r>
        <w:rPr>
          <w:rFonts w:eastAsia="Times New Roman" w:cs="Times New Roman"/>
          <w:szCs w:val="24"/>
        </w:rPr>
        <w:t>ς πλειστηριασμούς, σε σχέση με τα φαρμακεία. Είναι οι φόροι και οι μειώσεις δαπανών που καταλήγουν σε υψηλούς στόχους για ανάπτυξη και τα δυσθεώρητα πλεονάσματα, τα οποία θέλουμε να τα μειώσουμε, αλλά πετυχαίνουμε τα διπλάσια ως χώρα, για να πάμε στη διαπρ</w:t>
      </w:r>
      <w:r>
        <w:rPr>
          <w:rFonts w:eastAsia="Times New Roman" w:cs="Times New Roman"/>
          <w:szCs w:val="24"/>
        </w:rPr>
        <w:t>αγμάτευση και να μας πουν «μα, γιατί θέλετε να μειώσετε τα πρωτογενή πλεονάσματα, αφού αντί για 3,5% θα πετύχετε 5%;».</w:t>
      </w:r>
    </w:p>
    <w:p w14:paraId="4B1D4A4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 κατακλείδι, μια σειρά από κόκκινες γραμμές αλλάζουν ξαφνικά χρώμα. Σε ένα, πάντως, παραμένετε σταθεροί: στο πνεύμα των ημερών, αυτό τω</w:t>
      </w:r>
      <w:r>
        <w:rPr>
          <w:rFonts w:eastAsia="Times New Roman" w:cs="Times New Roman"/>
          <w:szCs w:val="24"/>
        </w:rPr>
        <w:t xml:space="preserve">ν παραμυθιών. </w:t>
      </w:r>
    </w:p>
    <w:p w14:paraId="4B1D4A4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A4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Θεοχαρόπουλε. </w:t>
      </w:r>
    </w:p>
    <w:p w14:paraId="4B1D4A4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Καματερέ, έχετε τον λόγο για να στηρίξετε τη βουλευτική τροπολογία με γενικό αριθμό 1414 και ειδικό 133. </w:t>
      </w:r>
    </w:p>
    <w:p w14:paraId="4B1D4A4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Ευχαριστώ, κύρ</w:t>
      </w:r>
      <w:r>
        <w:rPr>
          <w:rFonts w:eastAsia="Times New Roman" w:cs="Times New Roman"/>
          <w:szCs w:val="24"/>
        </w:rPr>
        <w:t>ιε Πρόεδρε.</w:t>
      </w:r>
    </w:p>
    <w:p w14:paraId="4B1D4A4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προφανώς δεν θα είναι η κυρία Υφυπουργός εδώ πέρα για πολλή ώρα ακόμα, θα ήθελα μία απάντηση για το αν κάνει αποδεκτή την τροπολογία, η οποία ζητά κατ’ ουσίαν να γίνει η απαλλαγή από τον ΕΝΦΙΑ και στα κτίσματα της Καλύμνου που επλήγησαν </w:t>
      </w:r>
      <w:r>
        <w:rPr>
          <w:rFonts w:eastAsia="Times New Roman" w:cs="Times New Roman"/>
          <w:szCs w:val="24"/>
        </w:rPr>
        <w:t>από τον σεισμό της 21</w:t>
      </w:r>
      <w:r>
        <w:rPr>
          <w:rFonts w:eastAsia="Times New Roman" w:cs="Times New Roman"/>
          <w:szCs w:val="24"/>
          <w:vertAlign w:val="superscript"/>
        </w:rPr>
        <w:t>ης</w:t>
      </w:r>
      <w:r>
        <w:rPr>
          <w:rFonts w:eastAsia="Times New Roman" w:cs="Times New Roman"/>
          <w:szCs w:val="24"/>
        </w:rPr>
        <w:t xml:space="preserve"> Ιουλίου που έγινε στην περιοχή της Κω, πράγμα, εξάλλου, που πρέπει να γίνει, γιατί και η Κάλυμνος συμπεριλαμβάνεται τελικά στη σεισμόπληκτη περιοχή. Τα κτίσματα δεν είναι, βέβαια, τόσο πολλά όσα είναι στην Κω, είναι λίγα, αλλά αποδε</w:t>
      </w:r>
      <w:r>
        <w:rPr>
          <w:rFonts w:eastAsia="Times New Roman" w:cs="Times New Roman"/>
          <w:szCs w:val="24"/>
        </w:rPr>
        <w:t>δειγμένα έχουν πληγεί, είναι χαρακτηρισμένα με βεβαιώσεις «κόκκινα» και «κίτρινα».</w:t>
      </w:r>
    </w:p>
    <w:p w14:paraId="4B1D4A4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Ορίστε, κυρία Υπουργέ, έχετε τον λόγο. </w:t>
      </w:r>
    </w:p>
    <w:p w14:paraId="4B1D4A4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4B1D4A4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έτσι είναι, </w:t>
      </w:r>
      <w:r>
        <w:rPr>
          <w:rFonts w:eastAsia="Times New Roman" w:cs="Times New Roman"/>
          <w:szCs w:val="24"/>
        </w:rPr>
        <w:t>όπως τα λέει ο Βουλευτής κ. Καματερός. Όσον αφορά τα κτίσματα της Καλύμνου, είχε κριθεί σε κατάσταση εκτάκτου ανάγκης και η περιοχή της Καλύμνου μετά τον σεισμό, αλλά αίτημα στο Υπουργείο Οικονομικών δεν είχε γίνει από τον Δήμο Καλύμνου, οπότε δεν συμπεριλ</w:t>
      </w:r>
      <w:r>
        <w:rPr>
          <w:rFonts w:eastAsia="Times New Roman" w:cs="Times New Roman"/>
          <w:szCs w:val="24"/>
        </w:rPr>
        <w:t xml:space="preserve">ήφθηκε στην τροπολογία που είχε κατατεθεί τότε για τον ΕΝΦΙΑ. Οπότε, πραγματικά το δικαιούνται οι Καλύμνιοι και κάνω αποδεκτή την τροπολογία. </w:t>
      </w:r>
    </w:p>
    <w:p w14:paraId="4B1D4A4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κυρία Υπουργέ. </w:t>
      </w:r>
    </w:p>
    <w:p w14:paraId="4B1D4A4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την κυρία Υπουργό.</w:t>
      </w:r>
      <w:r>
        <w:rPr>
          <w:rFonts w:eastAsia="Times New Roman" w:cs="Times New Roman"/>
          <w:szCs w:val="24"/>
        </w:rPr>
        <w:t xml:space="preserve"> </w:t>
      </w:r>
    </w:p>
    <w:p w14:paraId="4B1D4A4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4B1D4A4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B1D4A4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σε συγκεκριμένες τροπολογίες που έχουν κατατεθεί. Άλλωστε πλείστες στον αριθμό είχαμε και σε αυτό το νομοσχέδιο. Συνεχίζεται αυτή η μέθοδος που έχει </w:t>
      </w:r>
      <w:r>
        <w:rPr>
          <w:rFonts w:eastAsia="Times New Roman" w:cs="Times New Roman"/>
          <w:szCs w:val="24"/>
        </w:rPr>
        <w:t>γίνει κανόνας πλέον. Στο παρελθόν ήταν η εξαίρεση στον κανόνα και με εύλογες διαμαρτυρίες τότε. Τώρα είναι ο κανόνας και ψάχνουμε κάποιο νομοσχέδιο που θα συζητηθεί με τη διαδικασία του κανονικού. Αυτή είναι η κατάντια του νομοθετικού έργου και με την ανοχ</w:t>
      </w:r>
      <w:r>
        <w:rPr>
          <w:rFonts w:eastAsia="Times New Roman" w:cs="Times New Roman"/>
          <w:szCs w:val="24"/>
        </w:rPr>
        <w:t>ή του Προεδρείου της Βουλής συνολικά.</w:t>
      </w:r>
    </w:p>
    <w:p w14:paraId="4B1D4A5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Πρόεδρε, αυτό συμβαίνει. </w:t>
      </w:r>
    </w:p>
    <w:p w14:paraId="4B1D4A5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δεν είναι μόνο τεχνικό το ζήτημα, είναι και πολιτικό. Έχουμε τις καταστροφές. Αντί να υπάρξει μια συνολική ρύθμιση η οποία να αφορά όλες τις περιοχές που ανακηρύσσονται σε κατάσταση έκτακτης ανάγκης και συμβαίνουν τέτοια φαινόμενα, έρχεται το Υπουργείο κα</w:t>
      </w:r>
      <w:r>
        <w:rPr>
          <w:rFonts w:eastAsia="Times New Roman" w:cs="Times New Roman"/>
          <w:szCs w:val="24"/>
        </w:rPr>
        <w:t>ι κάθε φορά φέρνει τροπολογία για κάποια περιοχή που έπαθε ζημιές.</w:t>
      </w:r>
    </w:p>
    <w:p w14:paraId="4B1D4A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Όχι, κύριοι! Αυτή δεν είναι κανονική νομοθετική πράξη. Αυτή είναι μία πελατειακή νομοθετική πράξη, η οποία έχει να κάνει με τη νοοτροπία σας, που αναπαράγετε όλα τα κακώς κείμενα του παρελθόντος. </w:t>
      </w:r>
    </w:p>
    <w:p w14:paraId="4B1D4A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άλλες δέκα περιπτώσεις. Τη Σκόπελο την έχετε </w:t>
      </w:r>
      <w:r>
        <w:rPr>
          <w:rFonts w:eastAsia="Times New Roman" w:cs="Times New Roman"/>
          <w:szCs w:val="24"/>
        </w:rPr>
        <w:t>εντάξει; Όποια περίπτωση εντάσσεται σε φυσική καταστροφή και ανακηρύσσεται από τα αρμόδια Υπουργεία, πρέπει να εντάσσεται σε μία ρύθμιση. Αυτή είναι η πάγια ρύθμιση που αφορά την οικοσκευή, την εφάπαξ καταβολή. Δεν κατάλαβα γιατί αυτές οι ρυθμίσεις γίνοντα</w:t>
      </w:r>
      <w:r>
        <w:rPr>
          <w:rFonts w:eastAsia="Times New Roman" w:cs="Times New Roman"/>
          <w:szCs w:val="24"/>
        </w:rPr>
        <w:t>ι με κατά περίπτωση νομοθετική πράξη. Για να μας κάνετε χατίρια; Όχι, δα! Είναι υποχρέωσή σας. Αφήστε τα κομπογιαννίτικα και φέρτε μια ολοκληρωμένη νομοθετική ρύθμιση για το θέμα.</w:t>
      </w:r>
    </w:p>
    <w:p w14:paraId="4B1D4A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μόνον αυτό. Ερχόμαστε και σε σοβαρότερα θέματα. Το γεγονός </w:t>
      </w:r>
      <w:r>
        <w:rPr>
          <w:rFonts w:eastAsia="Times New Roman" w:cs="Times New Roman"/>
          <w:szCs w:val="24"/>
        </w:rPr>
        <w:t xml:space="preserve">ότι ο κ. Κοντονής και ο κ. Τόσκας νομοθετούν και επιχειρούν κατά περίπτωση, όταν παραβιάζονται οι νόμοι, είναι ένα άλλο χαρακτηριστικό αυτής της Κυβέρνησης. </w:t>
      </w:r>
    </w:p>
    <w:p w14:paraId="4B1D4A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Αναφέρθηκε ο κ. Θεοχαρόπουλος σε πλείστες περιπτώσεις, που έχουν να κάνουν με το Υπουργείο Εθνικής</w:t>
      </w:r>
      <w:r>
        <w:rPr>
          <w:rFonts w:eastAsia="Times New Roman" w:cs="Times New Roman"/>
          <w:szCs w:val="24"/>
        </w:rPr>
        <w:t xml:space="preserve"> Άμυνας, με τη Βουλή -θα ήθελα και τη δική σας τοποθέτηση γι’ αυτά, κύριε Καμμένο- με το Πανεπιστήμιο Μακεδονίας, με τα γραφεία μας, με διάφορες περιπτώσεις και διάφορους δράστες. Και έρχεται ο κ. Κοντονής με ένα ιδιώνυμο, το οποίο πρέπει να φέρει το όνομά</w:t>
      </w:r>
      <w:r>
        <w:rPr>
          <w:rFonts w:eastAsia="Times New Roman" w:cs="Times New Roman"/>
          <w:szCs w:val="24"/>
        </w:rPr>
        <w:t xml:space="preserve"> του τιμητικά, το ιδιώνυμο Κοντονή, να φέρει ρύθμιση, ούτως ώστε αυτό να ισχύει μόνον για την προστασία των τραπεζών, μόνον για την προστασία αυτών που θέλουν να πάρουν τα σπίτια, χωρίς να διαχωρίζει τη λεγόμενη λαϊκή κατοικία, την οποία επικαλούνται τελευ</w:t>
      </w:r>
      <w:r>
        <w:rPr>
          <w:rFonts w:eastAsia="Times New Roman" w:cs="Times New Roman"/>
          <w:szCs w:val="24"/>
        </w:rPr>
        <w:t xml:space="preserve">ταία. </w:t>
      </w:r>
    </w:p>
    <w:p w14:paraId="4B1D4A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πολλές οι περιπτώσεις που έχουν αναδειχθεί. Πρόσφατα, έλαβαν όλα τα κόμματα μία κατασχετήρια έκθεση, που είναι για τις 20 Δεκεμβρίου, με την οποία επισπεύδεται ο πλειστηριασμός για κατοικία. Και το επιχείρημα κάποιου Βουλευτή του ΣΥΡΙΖΑ ήταν ό</w:t>
      </w:r>
      <w:r>
        <w:rPr>
          <w:rFonts w:eastAsia="Times New Roman" w:cs="Times New Roman"/>
          <w:szCs w:val="24"/>
        </w:rPr>
        <w:t xml:space="preserve">τι δεν είχε ενταχθεί στον ν.3869. Καλά, αυτό το ξέρουμε! Αν είχε ενταχθεί στον ν.3869, θα είχε την προστασία του νόμου του ΠΑΣΟΚ. Δεν έχει ενταχθεί, όπως είναι και χιλιάδες άλλες. </w:t>
      </w:r>
    </w:p>
    <w:p w14:paraId="4B1D4A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αντί, λοιπόν, να αποδεχθεί τη ρύθμισή μας η Κυβέρνηση, η οποία θέτει κα</w:t>
      </w:r>
      <w:r>
        <w:rPr>
          <w:rFonts w:eastAsia="Times New Roman" w:cs="Times New Roman"/>
          <w:szCs w:val="24"/>
        </w:rPr>
        <w:t>ι εισοδηματικό όριο και όριο για το ποια θεωρεί κατοικία φτωχού νοικοκυριού, έρχεται να νομοθετήσει υπέρ των τραπεζών και υπέρ της διαδικασίας επίσπευσης των πλειστηριασμών. Αυτά τα πράγματα δεν είναι εξέλιξη του ΣΥΡΙΖΑ, όπως είπε κάποιος συνάδελφος, είναι</w:t>
      </w:r>
      <w:r>
        <w:rPr>
          <w:rFonts w:eastAsia="Times New Roman" w:cs="Times New Roman"/>
          <w:szCs w:val="24"/>
        </w:rPr>
        <w:t xml:space="preserve"> κατάπτωση και μετάλλαξη. Είναι ηθική κατάπτωση των κυβερνώντων που διευκολύνουν να γίνει, μόνο και μόνο για να υπογράψουν την τρίτη αξιολόγηση –γιατί αυτό είναι ζήτημα της τρίτης αξιολόγησης- μόνο και μόνο για να συμφωνήσουν με τους εταίρους και να παρατα</w:t>
      </w:r>
      <w:r>
        <w:rPr>
          <w:rFonts w:eastAsia="Times New Roman" w:cs="Times New Roman"/>
          <w:szCs w:val="24"/>
        </w:rPr>
        <w:t>θεί η παραμονή τους στην εξουσία αυτό που κατήγγειλαν τα προηγούμενα χρόνια. Το κατήγγειλαν σε κάθε περίπτωση και στους υψηλότατους τόνους που είχαμε ακούσει όλοι. Και ο κ. Τσίπρας μεταλλάχθηκε, προφανώς, και τώρα θέλει να «μπουζουριάσει», να κλείσει φυλακ</w:t>
      </w:r>
      <w:r>
        <w:rPr>
          <w:rFonts w:eastAsia="Times New Roman" w:cs="Times New Roman"/>
          <w:szCs w:val="24"/>
        </w:rPr>
        <w:t xml:space="preserve">ή τους πρώην συντρόφους του. Αυτός ο οποίος νουθετούσε τον κόσμο στο κίνημα «Δεν πληρώνω», αυτός ο οποίος νουθετούσε τον κόσμο στο να μην προχωρούν τέτοιες διαδικασίες, έρχεται τώρα να τους «μπουζουριάσει». </w:t>
      </w:r>
    </w:p>
    <w:p w14:paraId="4B1D4A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Εμείς, βεβαίως, λέμε ότι τα ζητήματα λύνονται συ</w:t>
      </w:r>
      <w:r>
        <w:rPr>
          <w:rFonts w:eastAsia="Times New Roman" w:cs="Times New Roman"/>
          <w:szCs w:val="24"/>
        </w:rPr>
        <w:t>νολικά, μετά από διάλογο και με αποδεκτές νομοθετικές παρεμβάσεις, όχι με κατασταλτικούς μηχανισμούς που δημιουργεί η Κυβέρνηση. Αριστερά, λέει! Κολοκύθια Αριστερά και μάλιστα βραστά! Νερόβραστα!</w:t>
      </w:r>
    </w:p>
    <w:p w14:paraId="4B1D4A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Υπουργείο Οικονομικών. </w:t>
      </w:r>
      <w:r>
        <w:rPr>
          <w:rFonts w:eastAsia="Times New Roman" w:cs="Times New Roman"/>
          <w:szCs w:val="24"/>
        </w:rPr>
        <w:t>Αντί να αποδεχθεί τη δική</w:t>
      </w:r>
      <w:r>
        <w:rPr>
          <w:rFonts w:eastAsia="Times New Roman" w:cs="Times New Roman"/>
          <w:szCs w:val="24"/>
        </w:rPr>
        <w:t xml:space="preserve"> μας πρόταση νόμου σε εφαρμογή του άρθρου 101 του Συντάγματος για την παράταση του μειωμένου ΦΠΑ στα τριάντα δύο νησιά και να συσταθεί και η επιτροπή, την οποία προτείναμε και να εξετάσουμε μέτρα στήριξης για όλα τα νησιά, φέρνει μία τροπολογία, βάζει ένα </w:t>
      </w:r>
      <w:r>
        <w:rPr>
          <w:rFonts w:eastAsia="Times New Roman" w:cs="Times New Roman"/>
          <w:szCs w:val="24"/>
        </w:rPr>
        <w:t>μπαλωματάκι, για να πάει λίγο παραπέρα. Μειωμένος ΦΠΑ για τα πέντε νησιά λόγω της επιβάρυνσης από τη μετανάστευση, όχι λόγω νησιωτικότητας, όχι λόγω της επιταγής του Συντάγματος για έξι μήνες, λες και σε έξι μήνες θα έχει λύσει τα άλλα ζητήματα! Σε έξι μήν</w:t>
      </w:r>
      <w:r>
        <w:rPr>
          <w:rFonts w:eastAsia="Times New Roman" w:cs="Times New Roman"/>
          <w:szCs w:val="24"/>
        </w:rPr>
        <w:t>ες θα έχει λυθεί το μεταναστευτικό!</w:t>
      </w:r>
      <w:r>
        <w:rPr>
          <w:rFonts w:eastAsia="Times New Roman" w:cs="Times New Roman"/>
          <w:szCs w:val="24"/>
        </w:rPr>
        <w:t xml:space="preserve"> </w:t>
      </w:r>
      <w:r>
        <w:rPr>
          <w:rFonts w:eastAsia="Times New Roman" w:cs="Times New Roman"/>
          <w:szCs w:val="24"/>
        </w:rPr>
        <w:t>Σε έξι μήνες θα υπάρχει αερογέφυρα! Δεν θα υπάρχει νησιωτικότητα πλέον για να νησιά. Αυτό είναι ένα θαύμα το οποίο μας προετοιμάζει η Κυβέρνηση.</w:t>
      </w:r>
    </w:p>
    <w:p w14:paraId="4B1D4A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στα είκοσι επτά μικρότερα νησιά, τα κατά τεκμήριο πιο φτωχά απ’ αυτά τα</w:t>
      </w:r>
      <w:r>
        <w:rPr>
          <w:rFonts w:eastAsia="Times New Roman" w:cs="Times New Roman"/>
          <w:szCs w:val="24"/>
        </w:rPr>
        <w:t xml:space="preserve"> τριάντα δύο; Όχι μειωμένο ΦΠΑ. Άρα καταρρέει και το επιχείρημά τους. </w:t>
      </w:r>
    </w:p>
    <w:p w14:paraId="4B1D4A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Όταν είχαν φέρει πρώτη φορά την κατάργηση του μειωμένου ΦΠΑ, είχαν κατ’ αρχάς βάλει τους δικούς τους στα μέσα και έκαναν την προπαγάνδα «μα, στη Μύκονο, στη Σαντορίνη, εκεί που είναι οι</w:t>
      </w:r>
      <w:r>
        <w:rPr>
          <w:rFonts w:eastAsia="Times New Roman" w:cs="Times New Roman"/>
          <w:szCs w:val="24"/>
        </w:rPr>
        <w:t xml:space="preserve"> πλούσιοι θα έχουμε μειωμένο ΦΠΑ;», για να δημιουργήσουν κοινωνικό αυτοματισμό με τους πολίτες της ηπειρωτικής Ελλάδας ότι δεν πρέπει να έχουν προνόμια οι νησιώτες κ</w:t>
      </w:r>
      <w:r>
        <w:rPr>
          <w:rFonts w:eastAsia="Times New Roman" w:cs="Times New Roman"/>
          <w:szCs w:val="24"/>
        </w:rPr>
        <w:t>.</w:t>
      </w:r>
      <w:r>
        <w:rPr>
          <w:rFonts w:eastAsia="Times New Roman" w:cs="Times New Roman"/>
          <w:szCs w:val="24"/>
        </w:rPr>
        <w:t xml:space="preserve">λπ., λες και αυτός ο μειωμένος ΦΠΑ αφορά τους επιχειρηματίες. Αφορά τον καταναλωτή, αφορά </w:t>
      </w:r>
      <w:r>
        <w:rPr>
          <w:rFonts w:eastAsia="Times New Roman" w:cs="Times New Roman"/>
          <w:szCs w:val="24"/>
        </w:rPr>
        <w:t>την ανταγωνιστικότητα των νησιών έναντι της Τουρκίας, αφορά πολλά πράγματα τα οποία έχουμε υποχρέωση να κάνουμε.</w:t>
      </w:r>
    </w:p>
    <w:p w14:paraId="4B1D4A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έρχεται να καταρρίψει το ίδιο το επιχείρημα που μας έλεγαν, γιατί; Γιατί καταργεί τον μειωμένο ΦΠΑ στα φτωχά νησιά και τον αφήνει </w:t>
      </w:r>
      <w:r>
        <w:rPr>
          <w:rFonts w:eastAsia="Times New Roman" w:cs="Times New Roman"/>
          <w:szCs w:val="24"/>
        </w:rPr>
        <w:t>στα πέντε λόγω, λέει, μετανάστευσης.</w:t>
      </w:r>
    </w:p>
    <w:p w14:paraId="4B1D4A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Έρχομαι στην άλλη ρύθμιση. Την ώρα που γίνονται χίλιες κατασχέσεις περίπου την ημέρα σε μικροποσά μικροοφειλετών, έρχεται η Κυβέρνηση με επείγουσα ρύθμιση -δεν μπορούσε να τη φέρει σε άλλο νομοσχέδιο- να χαρίσει πρόστιμ</w:t>
      </w:r>
      <w:r>
        <w:rPr>
          <w:rFonts w:eastAsia="Times New Roman" w:cs="Times New Roman"/>
          <w:szCs w:val="24"/>
        </w:rPr>
        <w:t>α και προσαυξήσεις σε μεγαλοσχήμονες και μεγαλοοφειλέτες. Αυτό το δικαίωμα, το να λέμε ότι είναι μεγαλοοφειλέτες, μας το δίνει η αοριστία της διάταξης, ότι δεν έχει έκθεση του Γενικού Λογιστηρίου του Κράτους, ότι δεν μας καταθέτει στοιχεία. Παρεμβαίνουν ακ</w:t>
      </w:r>
      <w:r>
        <w:rPr>
          <w:rFonts w:eastAsia="Times New Roman" w:cs="Times New Roman"/>
          <w:szCs w:val="24"/>
        </w:rPr>
        <w:t>όμη και σε περιπτώσεις εκκρεμοδικίας. Και αυτό έγινε.</w:t>
      </w:r>
    </w:p>
    <w:p w14:paraId="4B1D4A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θυμίσω στην κυρία Υπουργό ότι από 60 δισεκατομμύρια που ήταν οι οφειλές στο </w:t>
      </w:r>
      <w:r>
        <w:rPr>
          <w:rFonts w:eastAsia="Times New Roman" w:cs="Times New Roman"/>
          <w:szCs w:val="24"/>
        </w:rPr>
        <w:t>δ</w:t>
      </w:r>
      <w:r>
        <w:rPr>
          <w:rFonts w:eastAsia="Times New Roman" w:cs="Times New Roman"/>
          <w:szCs w:val="24"/>
        </w:rPr>
        <w:t>ημόσιο το 2014 μέχρι το τέλος του χρόνου θα γίνουν 104 δισεκατομμύρια, με τα 14 δισεκατομμύρια απ’ αυτά να αφο</w:t>
      </w:r>
      <w:r>
        <w:rPr>
          <w:rFonts w:eastAsia="Times New Roman" w:cs="Times New Roman"/>
          <w:szCs w:val="24"/>
        </w:rPr>
        <w:t xml:space="preserve">ρούν μόνο το 2017. Αυτό έχει να κάνει, βεβαίως, με τη φοροδοτική αδυναμία πλέον των πολιτών, την επιβολή στα χαρτιά υψηλών φόρων και αυξήσεων των προστίμων. Και ίσως να χρειάζεται μια διαδικασία -και χρειάζεται μια διαδικασία- που να αφορά πρώτα και κύρια </w:t>
      </w:r>
      <w:r>
        <w:rPr>
          <w:rFonts w:eastAsia="Times New Roman" w:cs="Times New Roman"/>
          <w:szCs w:val="24"/>
        </w:rPr>
        <w:t>τους μη έχοντες ανθρώπους, όχι να ξεκινάτε από τους έχοντες και κατέχοντες. Αν είναι δυνατόν!</w:t>
      </w:r>
    </w:p>
    <w:p w14:paraId="4B1D4A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Λέω τώρα. Οφείλουν στις ΔΟΥ 4 εκατομμύρια Έλληνες. Εδώ και έξι μήνες, από τον Μάιο, έχει ψηφιστεί ο ν.4469/2017. Το Υπουργείο Οικονομικών γιατί δεν έχει εκδώσει α</w:t>
      </w:r>
      <w:r>
        <w:rPr>
          <w:rFonts w:eastAsia="Times New Roman" w:cs="Times New Roman"/>
          <w:szCs w:val="24"/>
        </w:rPr>
        <w:t>κόμη την υπουργική απόφαση, βάσει της οποίας σε αυτά τα τέσσερα εκατομμύρια Έλληνες -στις πενήντα, στις εκατό, στις διακόσιες, στις τριακόσιες χιλιάδες, σε όσους θέλουν να ρυθμίσουν- να τους δίνετε τη δυνατότητα ένταξης στις εκατόν είκοσι δόσεις για τις οφ</w:t>
      </w:r>
      <w:r>
        <w:rPr>
          <w:rFonts w:eastAsia="Times New Roman" w:cs="Times New Roman"/>
          <w:szCs w:val="24"/>
        </w:rPr>
        <w:t xml:space="preserve">ειλές στο </w:t>
      </w:r>
      <w:r>
        <w:rPr>
          <w:rFonts w:eastAsia="Times New Roman" w:cs="Times New Roman"/>
          <w:szCs w:val="24"/>
        </w:rPr>
        <w:t>δ</w:t>
      </w:r>
      <w:r>
        <w:rPr>
          <w:rFonts w:eastAsia="Times New Roman" w:cs="Times New Roman"/>
          <w:szCs w:val="24"/>
        </w:rPr>
        <w:t>ημόσιο;</w:t>
      </w:r>
    </w:p>
    <w:p w14:paraId="4B1D4A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Πρέπει να εκδώσετε με βάση το άρθρο 15 και την παράγραφο 21 μια υπουργική απόφαση. Έξι μήνες γιατί δεν το κάνετε; Για να φορτώνονται νέα πρόστιμα, να φορτώνονται επιπλέον προσαυξήσεις, να μη φαίνονται ενήμεροι; Γιατί δεν τους δίνετε τη δ</w:t>
      </w:r>
      <w:r>
        <w:rPr>
          <w:rFonts w:eastAsia="Times New Roman" w:cs="Times New Roman"/>
          <w:szCs w:val="24"/>
        </w:rPr>
        <w:t>υνατότητα; Κάνετε παράβαση νόμου εσείς, ναι ή όχι; Γιατί δεν την εκδίδετε; Να μας πείτε γιατί δεν την εκδίδετε.</w:t>
      </w:r>
    </w:p>
    <w:p w14:paraId="4B1D4A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Υπουργός Εργασίας, που έπρεπε να εκδώσει μια πανομοιότυπη με εσάς απόφαση, σήμερα σε επίκαιρη ερώτηση μου απάντησε ότι θα τη βγάλει σε λίγες μ</w:t>
      </w:r>
      <w:r>
        <w:rPr>
          <w:rFonts w:eastAsia="Times New Roman" w:cs="Times New Roman"/>
          <w:szCs w:val="24"/>
        </w:rPr>
        <w:t>έρες. Περιμένω να κρατήσει τον λόγο του. Ψιθύρισε, βέβαια και κάτι για διαπραγμάτευση και τρόικες -ξέχασα, όχι τρόικες, θεσμούς- αλλά εν πάση περιπτώσει, δεσμεύτηκε. Εσείς θα μας πείτε κάτι;</w:t>
      </w:r>
    </w:p>
    <w:p w14:paraId="4B1D4A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Βέβαια, η δέσμευση του Υπουργού δεν ξέρω κατά πόσο μπορεί να ληφθ</w:t>
      </w:r>
      <w:r>
        <w:rPr>
          <w:rFonts w:eastAsia="Times New Roman" w:cs="Times New Roman"/>
          <w:szCs w:val="24"/>
        </w:rPr>
        <w:t>εί υπ’ όψιν. Διότι ήρθε σήμερα ο Υπουργός και μας έφερε ρύθμιση και τροπολογία ότι θα πληρώνουν και οι περιστασιακά εργαζόμενοι ένα μεροκάματο τον χρόνο, με τίτλους κτήσης όπως λέγονται ή απόδειξη επαγγελματικής δαπάνης και θα πληρώνουν χαράτσι 27% -το έφε</w:t>
      </w:r>
      <w:r>
        <w:rPr>
          <w:rFonts w:eastAsia="Times New Roman" w:cs="Times New Roman"/>
          <w:szCs w:val="24"/>
        </w:rPr>
        <w:t>ρε και αυτό- ενώ στις 23 Φεβρουαρίου -θα καταθέσω στα Πρακτικά τα Πρακτικά της συζήτησης της επίκαιρης ερώτησής μου- είχε δεσμευθεί, λέγοντας: «Όχι, κύριε Κεγκέρογλου, δεν θα επιβληθούν ασφαλιστικές εισφορές στους τίτλους κτήσης ούτε στις αποδείξεις επαγγε</w:t>
      </w:r>
      <w:r>
        <w:rPr>
          <w:rFonts w:eastAsia="Times New Roman" w:cs="Times New Roman"/>
          <w:szCs w:val="24"/>
        </w:rPr>
        <w:t>λματικής δαπάνης για περιστασιακή εργασία σε καμ</w:t>
      </w:r>
      <w:r>
        <w:rPr>
          <w:rFonts w:eastAsia="Times New Roman" w:cs="Times New Roman"/>
          <w:szCs w:val="24"/>
        </w:rPr>
        <w:t>μία</w:t>
      </w:r>
      <w:r>
        <w:rPr>
          <w:rFonts w:eastAsia="Times New Roman" w:cs="Times New Roman"/>
          <w:szCs w:val="24"/>
        </w:rPr>
        <w:t xml:space="preserve"> περίπτωση».</w:t>
      </w:r>
    </w:p>
    <w:p w14:paraId="4B1D4A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Αυτά είναι από τα Πρακτικά και ο κ. Πετρόπουλος πρέπει να έρθει να μας απαντήσει ποιος τον ανάγκασε να αλλάξει άποψη. Είναι και αυτό άλλη μια υποχρέωση στα πλαίσια της τρίτης αξιολόγησης; Είνα</w:t>
      </w:r>
      <w:r>
        <w:rPr>
          <w:rFonts w:eastAsia="Times New Roman" w:cs="Times New Roman"/>
          <w:szCs w:val="24"/>
        </w:rPr>
        <w:t>ι και αυτό κάτι ανάλογο και παρόμοιο;</w:t>
      </w:r>
    </w:p>
    <w:p w14:paraId="4B1D4A64"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Ήρθε και ο κ. Χαρίτσης. Πού είναι; Έφυγε και αυτός; Τα είπε και έφυγε.</w:t>
      </w:r>
    </w:p>
    <w:p w14:paraId="4B1D4A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θιασώτες της αποκέντρωσης φτιάχνουν, λέει, και νόμο για την Αυτοδιοίκηση, θα κάνουν απλή αναλογική και κάτι τέτοια</w:t>
      </w:r>
      <w:r>
        <w:rPr>
          <w:rFonts w:eastAsia="Times New Roman" w:cs="Times New Roman"/>
          <w:szCs w:val="24"/>
        </w:rPr>
        <w:t xml:space="preserve">. Έφερε σήμερα ρύθμιση, όχι να αποκεντρώνονται οι πόροι, για να μπορούν γρηγορότερα, ευκολότερα και σύμφωνα με τη βούληση των τοπικών φορέων να υλοποιούνται έργα, αλλά να επανασυγκεντρωθούν στο κέντρο. </w:t>
      </w:r>
    </w:p>
    <w:p w14:paraId="4B1D4A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 το ΕΣΠΑ, από το 2014 και μετά προβλεπόταν ένα πολύ</w:t>
      </w:r>
      <w:r>
        <w:rPr>
          <w:rFonts w:eastAsia="Times New Roman" w:cs="Times New Roman"/>
          <w:szCs w:val="24"/>
        </w:rPr>
        <w:t xml:space="preserve"> μεγάλο ποσοστό των πόρων όλων των ταμείων και του Ευρωπαϊκού Κοινωνικού Ταμείου 20% και του Περιφερειακής Ανάπτυξης να υλοποιηθεί από τα ΠΕΠ, να υλοποιηθούν μέσα από τις περιφερειακές διαχειριστικές αρχές. Έρχεται με το άρθρο 1 αυτής της </w:t>
      </w:r>
      <w:r>
        <w:rPr>
          <w:rFonts w:eastAsia="Times New Roman" w:cs="Times New Roman"/>
          <w:bCs/>
          <w:szCs w:val="24"/>
        </w:rPr>
        <w:t>τροπολογία</w:t>
      </w:r>
      <w:r>
        <w:rPr>
          <w:rFonts w:eastAsia="Times New Roman" w:cs="Times New Roman"/>
          <w:szCs w:val="24"/>
        </w:rPr>
        <w:t>ς και λ</w:t>
      </w:r>
      <w:r>
        <w:rPr>
          <w:rFonts w:eastAsia="Times New Roman" w:cs="Times New Roman"/>
          <w:szCs w:val="24"/>
        </w:rPr>
        <w:t xml:space="preserve">έει ότι οι περιφέρειες θα εκχωρούν στο κέντρο τα ποσά, για να γίνεται καλύτερος συντονισμός στο κέντρο. Ε, ναι, αυτό που έχουμε δει μέχρι τώρα και στα υπόλοιπα θέματα! Είναι άλλη μια καινοτομία και πρωτοτυπία. </w:t>
      </w:r>
    </w:p>
    <w:p w14:paraId="4B1D4A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αυτή τη ρύθμιση έχει και άλλες διατάξεις π</w:t>
      </w:r>
      <w:r>
        <w:rPr>
          <w:rFonts w:eastAsia="Times New Roman" w:cs="Times New Roman"/>
          <w:szCs w:val="24"/>
        </w:rPr>
        <w:t xml:space="preserve">ου είναι θετικές. Θα παρακαλούσα το Προεδρείο να φροντίσει, ούτως ώστε τα τέσσερα άρθρα της συγκεκριμένης </w:t>
      </w:r>
      <w:r>
        <w:rPr>
          <w:rFonts w:eastAsia="Times New Roman" w:cs="Times New Roman"/>
          <w:bCs/>
          <w:szCs w:val="24"/>
        </w:rPr>
        <w:t>τροπολογία</w:t>
      </w:r>
      <w:r>
        <w:rPr>
          <w:rFonts w:eastAsia="Times New Roman" w:cs="Times New Roman"/>
          <w:szCs w:val="24"/>
        </w:rPr>
        <w:t>ς να μπουν χωριστά σε ψηφοφορία, ούτως ώστε να δοθεί η δυνατότητα στους συναδέλφους να ψηφίσουν και να καταψηφίσουν τα συγκεκριμένα άρθρα με</w:t>
      </w:r>
      <w:r>
        <w:rPr>
          <w:rFonts w:eastAsia="Times New Roman" w:cs="Times New Roman"/>
          <w:szCs w:val="24"/>
        </w:rPr>
        <w:t xml:space="preserve"> τα οποία συμφωνούν ή διαφωνούν και να μη μπει στην ψηφοφορία μαζεμένη αυτή η συγκεκριμένη </w:t>
      </w:r>
      <w:r>
        <w:rPr>
          <w:rFonts w:eastAsia="Times New Roman" w:cs="Times New Roman"/>
          <w:bCs/>
          <w:szCs w:val="24"/>
        </w:rPr>
        <w:t>τροπολογία</w:t>
      </w:r>
      <w:r>
        <w:rPr>
          <w:rFonts w:eastAsia="Times New Roman" w:cs="Times New Roman"/>
          <w:szCs w:val="24"/>
        </w:rPr>
        <w:t>.</w:t>
      </w:r>
    </w:p>
    <w:p w14:paraId="4B1D4A68" w14:textId="77777777" w:rsidR="00E71A02" w:rsidRDefault="00A00D33">
      <w:pPr>
        <w:spacing w:line="600" w:lineRule="auto"/>
        <w:ind w:firstLine="720"/>
        <w:contextualSpacing/>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4B1D4A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4B1D4A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κύριε Κεγκέρογλου.</w:t>
      </w:r>
    </w:p>
    <w:p w14:paraId="4B1D4A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μπορώ να απαντήσω για μισό λεπτό;</w:t>
      </w:r>
    </w:p>
    <w:p w14:paraId="4B1D4A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Μάλιστα, κυρία Υπουργέ. </w:t>
      </w:r>
    </w:p>
    <w:p w14:paraId="4B1D4A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4B1D4A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w:t>
      </w:r>
      <w:r>
        <w:rPr>
          <w:rFonts w:eastAsia="Times New Roman" w:cs="Times New Roman"/>
          <w:b/>
          <w:szCs w:val="24"/>
        </w:rPr>
        <w:t xml:space="preserve">ργός Οικονομικών): </w:t>
      </w:r>
      <w:r>
        <w:rPr>
          <w:rFonts w:eastAsia="Times New Roman" w:cs="Times New Roman"/>
          <w:szCs w:val="24"/>
        </w:rPr>
        <w:t xml:space="preserve">Κύριε Βουλευτά, αφού δεν σας βγήκε το αφήγημα περί προστίμου που επιδικάστηκε σε εταιρεία καπνικών, επαναλαμβάνετε πάλι το σενάριο των μεγαλοοφειλετών </w:t>
      </w:r>
      <w:r>
        <w:rPr>
          <w:rFonts w:eastAsia="Times New Roman"/>
          <w:szCs w:val="24"/>
        </w:rPr>
        <w:t>οι οποίοι</w:t>
      </w:r>
      <w:r>
        <w:rPr>
          <w:rFonts w:eastAsia="Times New Roman" w:cs="Times New Roman"/>
          <w:szCs w:val="24"/>
        </w:rPr>
        <w:t xml:space="preserve"> θα ωφεληθούν από τη συγκεκριμένη </w:t>
      </w:r>
      <w:r>
        <w:rPr>
          <w:rFonts w:eastAsia="Times New Roman" w:cs="Times New Roman"/>
          <w:bCs/>
          <w:szCs w:val="24"/>
        </w:rPr>
        <w:t>τροπολογία</w:t>
      </w:r>
      <w:r>
        <w:rPr>
          <w:rFonts w:eastAsia="Times New Roman" w:cs="Times New Roman"/>
          <w:szCs w:val="24"/>
        </w:rPr>
        <w:t xml:space="preserve"> του άρθρου 72 του ν.4174/2013.</w:t>
      </w:r>
    </w:p>
    <w:p w14:paraId="4B1D4A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να σας θυμίσω ότι ο ν.4174/2013 είναι δικό σας νόμος και στα συγκεκριμένα άρθρα 58, 58Α και 59 καθορίζει τα πρόστιμα αναλογικά. </w:t>
      </w:r>
    </w:p>
    <w:p w14:paraId="4B1D4A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ξανά και πάλι να πω ότι δεν αλλάζουμε τα πρόστιμα, μόνο τον πρόσθετο φόρο. Καμμία </w:t>
      </w:r>
      <w:r>
        <w:rPr>
          <w:rFonts w:eastAsia="Times New Roman" w:cs="Times New Roman"/>
          <w:bCs/>
          <w:szCs w:val="24"/>
        </w:rPr>
        <w:t>τροπολογία</w:t>
      </w:r>
      <w:r>
        <w:rPr>
          <w:rFonts w:eastAsia="Times New Roman" w:cs="Times New Roman"/>
          <w:szCs w:val="24"/>
        </w:rPr>
        <w:t xml:space="preserve"> για τα πρόστιμα, </w:t>
      </w:r>
      <w:r>
        <w:rPr>
          <w:rFonts w:eastAsia="Times New Roman" w:cs="Times New Roman"/>
          <w:szCs w:val="24"/>
        </w:rPr>
        <w:t xml:space="preserve">τα οποία καταλογίζονται, μόνο ο πρόσθετος φόρος και εναρμονίζονται με το νόμο σας, τον ν.4174/2013, άρθρο 58, στον οποίο αναλογικά καταλογίζονται πλέον τα πρόστιμα, ανάλογα με τον φόρο. Αν θέλετε, μπορώ να σας το διαβάσω: 10%, αν το εν λόγω ποσό ανέρχεται </w:t>
      </w:r>
      <w:r>
        <w:rPr>
          <w:rFonts w:eastAsia="Times New Roman" w:cs="Times New Roman"/>
          <w:szCs w:val="24"/>
        </w:rPr>
        <w:t>σε ποσοστό 5% έως 20% του φόρου που προκύπτει με βάση τη φορολογική δήλωση, 25% του ποσού της διαφοράς αν το εν λόγω ποσό υπερβαίνει το ποσοστό 20% έως 50% του φόρου που προκύπτει με βάση τη φορολογική δήλωση και 50% του ποσού της διαφοράς, αν το εν λόγω π</w:t>
      </w:r>
      <w:r>
        <w:rPr>
          <w:rFonts w:eastAsia="Times New Roman" w:cs="Times New Roman"/>
          <w:szCs w:val="24"/>
        </w:rPr>
        <w:t>οσό υπερβαίνει σε ποσοστό 50% του φόρου που προκύπτει με βάση τη φορολογική δήλωση.</w:t>
      </w:r>
    </w:p>
    <w:p w14:paraId="4B1D4A7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δεν μπορεί να μιλάτε για μεγαλοοφειλέτες. Υπάρχει διαβάθμιση, που εσείς οι ίδιοι την ψηφίσατε εδώ και πάρα πολύ καιρό, το 2013.</w:t>
      </w:r>
    </w:p>
    <w:p w14:paraId="4B1D4A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w:t>
      </w:r>
      <w:r>
        <w:rPr>
          <w:rFonts w:eastAsia="Times New Roman" w:cs="Times New Roman"/>
          <w:szCs w:val="24"/>
        </w:rPr>
        <w:t>τούμε πολύ.</w:t>
      </w:r>
    </w:p>
    <w:p w14:paraId="4B1D4A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θέλω να πω μια κουβέντα.</w:t>
      </w:r>
    </w:p>
    <w:p w14:paraId="4B1D4A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Έχετε τον λόγο, κύριε Κεγκέρογλου.</w:t>
      </w:r>
    </w:p>
    <w:p w14:paraId="4B1D4A7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 δεν μας διαφωτίσατε για το θέμα της αδράνειάς σας έξι μήνες τώρα να εκδώσετε τ</w:t>
      </w:r>
      <w:r>
        <w:rPr>
          <w:rFonts w:eastAsia="Times New Roman" w:cs="Times New Roman"/>
          <w:szCs w:val="24"/>
        </w:rPr>
        <w:t xml:space="preserve">ην υπουργική απόφαση, για να μπορούν να ενταχθούν οι άνθρωποι στη ρύθμιση των εκατόν είκοσι δόσεων, αυτοί που έχουν οφειλές στο δημόσιο παραπάνω από το 85% και δεν εντάσσονται στον εξωδικαστικό, αυτοί </w:t>
      </w:r>
      <w:r>
        <w:rPr>
          <w:rFonts w:eastAsia="Times New Roman"/>
          <w:szCs w:val="24"/>
        </w:rPr>
        <w:t>οι οποίοι</w:t>
      </w:r>
      <w:r>
        <w:rPr>
          <w:rFonts w:eastAsia="Times New Roman" w:cs="Times New Roman"/>
          <w:szCs w:val="24"/>
        </w:rPr>
        <w:t xml:space="preserve"> είναι επιχειρηματίες και έχουν έσοδα από επιχ</w:t>
      </w:r>
      <w:r>
        <w:rPr>
          <w:rFonts w:eastAsia="Times New Roman" w:cs="Times New Roman"/>
          <w:szCs w:val="24"/>
        </w:rPr>
        <w:t>ειρηματική δραστηριότητα, αλλά δεν έχουν πτωχευτική ικανότητα, επαγγελματίες και άλλοι και βεβαίως αυτοί που είναι κάτω από 20.000.</w:t>
      </w:r>
    </w:p>
    <w:p w14:paraId="4B1D4A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δώσατε απάντηση. Οφείλετε την απάντηση. Νομίζω, αν θέλετε, να το αναφέρετε, θα είναι θετικό. </w:t>
      </w:r>
    </w:p>
    <w:p w14:paraId="4B1D4A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Δεύτερον, η ρύθμιση το</w:t>
      </w:r>
      <w:r>
        <w:rPr>
          <w:rFonts w:eastAsia="Times New Roman" w:cs="Times New Roman"/>
          <w:szCs w:val="24"/>
        </w:rPr>
        <w:t xml:space="preserve">υ 2013 δεν είχε εφαρμογή από το παρελθόν, είχε από την ημέρα ψήφισης και μετά. </w:t>
      </w:r>
    </w:p>
    <w:p w14:paraId="4B1D4A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εσείς ανατρέχετε στο παρελθόν, θα θέλαμε να μας πείτε ποιοι συγκεκριμένοι οφειλέτες σας είπαν ότι «αυτό υπάρχει και ρύθμισέ το, ρε παιδί μου»; Ποιος ήρθε; Ήρθε </w:t>
      </w:r>
      <w:r>
        <w:rPr>
          <w:rFonts w:eastAsia="Times New Roman" w:cs="Times New Roman"/>
          <w:szCs w:val="24"/>
        </w:rPr>
        <w:t>κανένας μικρός και σας το είπε; Δεν πιστεύω για μικρούς να έχετε κάνει καμμ</w:t>
      </w:r>
      <w:r>
        <w:rPr>
          <w:rFonts w:eastAsia="Times New Roman" w:cs="Times New Roman"/>
          <w:szCs w:val="24"/>
        </w:rPr>
        <w:t>ία</w:t>
      </w:r>
      <w:r>
        <w:rPr>
          <w:rFonts w:eastAsia="Times New Roman" w:cs="Times New Roman"/>
          <w:szCs w:val="24"/>
        </w:rPr>
        <w:t xml:space="preserve"> ρύθμιση; Σας λέω ότι δεν κάνετε αυτή που αφορά τέσσερα εκατομμύρια Έλληνες και κάνετε την άλλη. Όνειρο το είδατε, ρε παιδί μου, ή πέρασε κανείς από το Μαξίμου και σας το είπε; Αυ</w:t>
      </w:r>
      <w:r>
        <w:rPr>
          <w:rFonts w:eastAsia="Times New Roman" w:cs="Times New Roman"/>
          <w:szCs w:val="24"/>
        </w:rPr>
        <w:t>τό πείτε μας.</w:t>
      </w:r>
    </w:p>
    <w:p w14:paraId="4B1D4A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Κυρία Υπουργέ, έχετε τον λόγο, για να κλείσουμε το θέμα.</w:t>
      </w:r>
    </w:p>
    <w:p w14:paraId="4B1D4A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προσέχετε τι λέτε, κύριε Κεγκέρογλου, γιατί δεν νομίζω ότι σας τιμά όλο αυτό που λέτε. Εμεί</w:t>
      </w:r>
      <w:r>
        <w:rPr>
          <w:rFonts w:eastAsia="Times New Roman" w:cs="Times New Roman"/>
          <w:szCs w:val="24"/>
        </w:rPr>
        <w:t xml:space="preserve">ς δεν δουλεύουμε όπως δουλεύατε εσείς. </w:t>
      </w:r>
    </w:p>
    <w:p w14:paraId="4B1D4A7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δεχόμαστε ανθρώπους αυτού του είδους στα γραφεία μας.</w:t>
      </w:r>
    </w:p>
    <w:p w14:paraId="4B1D4A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Πάρτε την πίσω τότε! </w:t>
      </w:r>
      <w:r>
        <w:rPr>
          <w:rFonts w:eastAsia="Times New Roman" w:cs="Times New Roman"/>
          <w:szCs w:val="24"/>
          <w:lang w:val="en-US"/>
        </w:rPr>
        <w:t>N</w:t>
      </w:r>
      <w:r>
        <w:rPr>
          <w:rFonts w:eastAsia="Times New Roman" w:cs="Times New Roman"/>
          <w:szCs w:val="24"/>
        </w:rPr>
        <w:t xml:space="preserve">α τη φέρετε στην </w:t>
      </w:r>
      <w:r>
        <w:rPr>
          <w:rFonts w:eastAsia="Times New Roman" w:cs="Times New Roman"/>
          <w:szCs w:val="24"/>
        </w:rPr>
        <w:t>ε</w:t>
      </w:r>
      <w:r>
        <w:rPr>
          <w:rFonts w:eastAsia="Times New Roman" w:cs="Times New Roman"/>
          <w:szCs w:val="24"/>
        </w:rPr>
        <w:t xml:space="preserve">πιτροπή. </w:t>
      </w:r>
    </w:p>
    <w:p w14:paraId="4B1D4A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δεν δεχόμαστε τέ</w:t>
      </w:r>
      <w:r>
        <w:rPr>
          <w:rFonts w:eastAsia="Times New Roman" w:cs="Times New Roman"/>
          <w:szCs w:val="24"/>
        </w:rPr>
        <w:t xml:space="preserve">τοιου είδους ανθρώπους στα γραφεία μας, για να μας βάλουν αιτήματα τέτοιου είδους. Να το ξέρετε πάρα πολύ καλά. </w:t>
      </w:r>
    </w:p>
    <w:p w14:paraId="4B1D4A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Εάν δεν θέλετε να τα ακούτε, να τη φέρετε στην </w:t>
      </w:r>
      <w:r>
        <w:rPr>
          <w:rFonts w:eastAsia="Times New Roman" w:cs="Times New Roman"/>
          <w:szCs w:val="24"/>
        </w:rPr>
        <w:t>ε</w:t>
      </w:r>
      <w:r>
        <w:rPr>
          <w:rFonts w:eastAsia="Times New Roman" w:cs="Times New Roman"/>
          <w:szCs w:val="24"/>
        </w:rPr>
        <w:t>πιτροπή.</w:t>
      </w:r>
    </w:p>
    <w:p w14:paraId="4B1D4A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Κεγκέρογλου, </w:t>
      </w:r>
      <w:r>
        <w:rPr>
          <w:rFonts w:eastAsia="Times New Roman" w:cs="Times New Roman"/>
          <w:szCs w:val="24"/>
        </w:rPr>
        <w:t>διευκολύνετε λίγο τη διαδικασία. Σας παρακαλώ!</w:t>
      </w:r>
    </w:p>
    <w:p w14:paraId="4B1D4A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Είπα και στην τοποθέτησή μου: Πρόκειται αποκλειστικά για προσαρμογή της νομοθεσίας με τις γενικές αρχές του </w:t>
      </w:r>
      <w:r>
        <w:rPr>
          <w:rFonts w:eastAsia="Times New Roman" w:cs="Times New Roman"/>
          <w:szCs w:val="24"/>
        </w:rPr>
        <w:t>δ</w:t>
      </w:r>
      <w:r>
        <w:rPr>
          <w:rFonts w:eastAsia="Times New Roman" w:cs="Times New Roman"/>
          <w:szCs w:val="24"/>
        </w:rPr>
        <w:t xml:space="preserve">ικαίου και εναρμόνιση με το </w:t>
      </w:r>
      <w:r>
        <w:rPr>
          <w:rFonts w:eastAsia="Times New Roman" w:cs="Times New Roman"/>
          <w:szCs w:val="24"/>
        </w:rPr>
        <w:t>δ</w:t>
      </w:r>
      <w:r>
        <w:rPr>
          <w:rFonts w:eastAsia="Times New Roman" w:cs="Times New Roman"/>
          <w:szCs w:val="24"/>
        </w:rPr>
        <w:t>ίκαιο της Ευρωπαϊκής Έ</w:t>
      </w:r>
      <w:r>
        <w:rPr>
          <w:rFonts w:eastAsia="Times New Roman" w:cs="Times New Roman"/>
          <w:szCs w:val="24"/>
        </w:rPr>
        <w:t>νωσης.</w:t>
      </w:r>
    </w:p>
    <w:p w14:paraId="4B1D4A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σας ξαναλέω ότι όχι μόνο δεν δεχόμαστε, αλλά δεν μπορούμε να ξέρουμε και ποιοι είναι όλοι αυτοί. Ξέρετε ότι υπάρχει Ανεξάρτητη Αρχή Δημοσίων Εσόδων και ότι το Υπουργείο Οικονομικών δεν έχει καμ</w:t>
      </w:r>
      <w:r>
        <w:rPr>
          <w:rFonts w:eastAsia="Times New Roman" w:cs="Times New Roman"/>
          <w:szCs w:val="24"/>
        </w:rPr>
        <w:t>μ</w:t>
      </w:r>
      <w:r>
        <w:rPr>
          <w:rFonts w:eastAsia="Times New Roman" w:cs="Times New Roman"/>
          <w:szCs w:val="24"/>
        </w:rPr>
        <w:t>ία παρέμβαση στην Ανεξάρτητη Αρχή Δη</w:t>
      </w:r>
      <w:r>
        <w:rPr>
          <w:rFonts w:eastAsia="Times New Roman" w:cs="Times New Roman"/>
          <w:szCs w:val="24"/>
        </w:rPr>
        <w:t>μοσίων Εσόδων</w:t>
      </w:r>
      <w:r>
        <w:rPr>
          <w:rFonts w:eastAsia="Times New Roman" w:cs="Times New Roman"/>
          <w:szCs w:val="24"/>
        </w:rPr>
        <w:t>;</w:t>
      </w:r>
    </w:p>
    <w:p w14:paraId="4B1D4A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όσον αφορά για την Κοινή Υπουργική Απόφαση για τις 120 δόσεις, για τους επιτηδευματίες που είτε έχουν πτωχευτική ικανότητα είτε δεν έχουν, μέχρι 120 δόσεις, το επόμενο διάστημα θα έχει εκδοθεί.</w:t>
      </w:r>
    </w:p>
    <w:p w14:paraId="4B1D4A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w:t>
      </w:r>
      <w:r>
        <w:rPr>
          <w:rFonts w:eastAsia="Times New Roman" w:cs="Times New Roman"/>
          <w:b/>
          <w:szCs w:val="24"/>
        </w:rPr>
        <w:t xml:space="preserve">ος): </w:t>
      </w:r>
      <w:r>
        <w:rPr>
          <w:rFonts w:eastAsia="Times New Roman" w:cs="Times New Roman"/>
          <w:szCs w:val="24"/>
        </w:rPr>
        <w:t>Τον λόγο έχει ο κ. Γκιόκας.</w:t>
      </w:r>
    </w:p>
    <w:p w14:paraId="4B1D4A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Γκιόκα, έχετε τον λόγο για επτά λεπτά.</w:t>
      </w:r>
    </w:p>
    <w:p w14:paraId="4B1D4A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Σας ευχαριστώ, κύριε Πρόεδρε.</w:t>
      </w:r>
    </w:p>
    <w:p w14:paraId="4B1D4A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αποδεικνύει καθημερινά ότι η πολιτική κατρακύλα, ο πολιτικός κατήφορος έχει ξεπεράσει κάθε όριο. Βεβαίως, δεν είναι κάτι το οποίο δεν έπρεπε να μην περιμένει κανείς. Εμείς, τουλάχιστον, το περιμέναμε. Όταν εφαρμόζεις μία πολιτική αντιλαϊκή, όταν τσακί</w:t>
      </w:r>
      <w:r>
        <w:rPr>
          <w:rFonts w:eastAsia="Times New Roman" w:cs="Times New Roman"/>
          <w:szCs w:val="24"/>
        </w:rPr>
        <w:t>ζεις τον λαό, όταν παίρνεις αντεργατικά, αντιλαϊκά μέτρα, τότε και μεταμεσονύχτιες τροπολογίες θα φέρεις και λαϊκές κινητοποιήσεις θα προσπαθήσεις να απαγορεύσεις και το δικαίωμα στην απεργία θα επιχειρήσεις να χτυπήσεις και άρθρα στην «ΑΥΓΗ» θα γράψεις γι</w:t>
      </w:r>
      <w:r>
        <w:rPr>
          <w:rFonts w:eastAsia="Times New Roman" w:cs="Times New Roman"/>
          <w:szCs w:val="24"/>
        </w:rPr>
        <w:t>α την αξία του δόγματος νόμος και τάξη και για το ΚΚΕ που διασαλεύει αυτή την νομιμότητα, αλλά και προβοκάτσιες θα στήσεις και όλα αυτά που κάνατε τις προηγούμενες ημέρες και που κάνετε και τώρα με αφορμή το συγκεκριμένο νομοσχέδιο και με το μπαράζ των τρο</w:t>
      </w:r>
      <w:r>
        <w:rPr>
          <w:rFonts w:eastAsia="Times New Roman" w:cs="Times New Roman"/>
          <w:szCs w:val="24"/>
        </w:rPr>
        <w:t xml:space="preserve">πολογιών που ήρθαν, που καταθέσατε, αλλά και με τη ρητορική των Υπουργών που ακούμε από το πρωί. </w:t>
      </w:r>
    </w:p>
    <w:p w14:paraId="4B1D4A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είναι οι στόχοι αυτής της πρακτικής που έχετε εγκαινιάσει; </w:t>
      </w:r>
    </w:p>
    <w:p w14:paraId="4B1D4A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πιάσετε τον λαό και τους εργαζόμενους στον ύπνο, όπως επιχειρήσατε να κάνετε και </w:t>
      </w:r>
      <w:r>
        <w:rPr>
          <w:rFonts w:eastAsia="Times New Roman" w:cs="Times New Roman"/>
          <w:szCs w:val="24"/>
        </w:rPr>
        <w:t>με την τροπολογία για την απεργία, άσχετα εάν τελικά δεν σας βγήκε και την αποσύρατε, για να την ξαναφέρετε.</w:t>
      </w:r>
    </w:p>
    <w:p w14:paraId="4B1D4A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στόχος. Να τρομοκρατήσετε και να εκφοβίσετε τον λαό, όπως κάνετε με την τροπολογία για τους πλειστηριασμούς, που στην ουσία, ποινικοποιεί </w:t>
      </w:r>
      <w:r>
        <w:rPr>
          <w:rFonts w:eastAsia="Times New Roman" w:cs="Times New Roman"/>
          <w:szCs w:val="24"/>
        </w:rPr>
        <w:t>τη δράση όλων όσων διαμαρτύρονται και αντιστέκονται ενάντια σ’ αυτή την πολιτική.</w:t>
      </w:r>
    </w:p>
    <w:p w14:paraId="4B1D4A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Επειδή ειπώθηκαν πολλά από το πρωί, ειπώθηκαν πολλά και από τον κ. Κοντονή, με τη γνωστή αμετροέπεια που τον διέπει, ιδιαίτερα όταν απευθύνεται στο ΚΚΕ και που κυρίως στέκετα</w:t>
      </w:r>
      <w:r>
        <w:rPr>
          <w:rFonts w:eastAsia="Times New Roman" w:cs="Times New Roman"/>
          <w:szCs w:val="24"/>
        </w:rPr>
        <w:t xml:space="preserve">ι στο τρίτο άρθρο της τροπολογίας που κατέθεσε, να μιλήσουμε συγκεκριμένα και να πάμε σε όλα τα άρθρα της τροπολογίας, για την οποία μας είπε ότι δεν αλλάζει κάτι. Και εμείς σας λέμε ότι δεν είναι έτσι ούτε για τα </w:t>
      </w:r>
      <w:r>
        <w:rPr>
          <w:rFonts w:eastAsia="Times New Roman" w:cs="Times New Roman"/>
          <w:szCs w:val="24"/>
        </w:rPr>
        <w:t>ε</w:t>
      </w:r>
      <w:r>
        <w:rPr>
          <w:rFonts w:eastAsia="Times New Roman" w:cs="Times New Roman"/>
          <w:szCs w:val="24"/>
        </w:rPr>
        <w:t>ιρηνοδικεία ούτε συνολικά για τη διαδικασ</w:t>
      </w:r>
      <w:r>
        <w:rPr>
          <w:rFonts w:eastAsia="Times New Roman" w:cs="Times New Roman"/>
          <w:szCs w:val="24"/>
        </w:rPr>
        <w:t>ία των πλειστηριασμών.</w:t>
      </w:r>
    </w:p>
    <w:p w14:paraId="4B1D4A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Παράγραφος 1 της τροπολογίας, με την οποία εισάγετε νέα εξαίρεση στο άρθρο 315 του Ποινικού Κώδικα, για να υπάρχει αυτεπάγγελτη δίωξη στις περιπτώσεις απλής σωματικής βλάβης. </w:t>
      </w:r>
    </w:p>
    <w:p w14:paraId="4B1D4A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τι αναφέρεται το άρθρο 315; Σε δημοσίους υπαλλήλους. Κ</w:t>
      </w:r>
      <w:r>
        <w:rPr>
          <w:rFonts w:eastAsia="Times New Roman" w:cs="Times New Roman"/>
          <w:szCs w:val="24"/>
        </w:rPr>
        <w:t>αι εκεί όντως, δεν χρειάζεται έγκληση, μπορεί να γίνει με αυτεπάγγελτη δίωξη.</w:t>
      </w:r>
    </w:p>
    <w:p w14:paraId="4B1D4A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Οι συμβολαιογράφοι είναι δημόσιοι υπάλληλοι; Όχι. </w:t>
      </w:r>
    </w:p>
    <w:p w14:paraId="4B1D4A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Είναι.</w:t>
      </w:r>
    </w:p>
    <w:p w14:paraId="4B1D4A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Δεν είναι δημόσιοι υπάλληλοι. Γι’ αυτό βάζετε υπαλλήλους πλειστηριασμού, γ</w:t>
      </w:r>
      <w:r>
        <w:rPr>
          <w:rFonts w:eastAsia="Times New Roman" w:cs="Times New Roman"/>
          <w:szCs w:val="24"/>
        </w:rPr>
        <w:t>ια να συμπεριλάβετε και τους συμβολαιογράφους, που δεν καλύπτονται. Ξέρετε καλά ότι κατ’ αναλογία ποινή στο Ποινικό Δίκαιο δεν υπάρχει. Και επειδή το ξέρετε ακριβώς, φέρνετε τη συγκεκριμένη ρύθμιση. Είναι άλλο πράγμα οι συμβολαιογράφοι που επιτελούν δημόσι</w:t>
      </w:r>
      <w:r>
        <w:rPr>
          <w:rFonts w:eastAsia="Times New Roman" w:cs="Times New Roman"/>
          <w:szCs w:val="24"/>
        </w:rPr>
        <w:t xml:space="preserve">α λειτουργία και άλλο ότι είναι δημόσιοι υπάλληλοι. </w:t>
      </w:r>
    </w:p>
    <w:p w14:paraId="4B1D4A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 ζήτημα. Παράγραφος 2 της τροπολογίας. Για την απειλή του άρθρου 333 του Ποινικού Κώδικα δεν προβλέπεται αυτεπάγγελτη δίωξη ούτε για τις περιπτώσεις των δημοσίων υπαλλήλων, χρειάζεται σε κάθε περί</w:t>
      </w:r>
      <w:r>
        <w:rPr>
          <w:rFonts w:eastAsia="Times New Roman" w:cs="Times New Roman"/>
          <w:szCs w:val="24"/>
        </w:rPr>
        <w:t xml:space="preserve">πτωση έγκληση. Άρα εδώ μιλάμε και για τις περιπτώσεις των </w:t>
      </w:r>
      <w:r>
        <w:rPr>
          <w:rFonts w:eastAsia="Times New Roman" w:cs="Times New Roman"/>
          <w:szCs w:val="24"/>
        </w:rPr>
        <w:t>ε</w:t>
      </w:r>
      <w:r>
        <w:rPr>
          <w:rFonts w:eastAsia="Times New Roman" w:cs="Times New Roman"/>
          <w:szCs w:val="24"/>
        </w:rPr>
        <w:t>ιρηνοδικείων. Η Κυβέρνηση φέρνει μία προσθήκη, που όντως είναι τύπου ιδιώνυμο, έτσι ώστε μόνο στις περιπτώσεις των πλειστηριασμών να υπάρχει αυτεπάγγελτη δίωξη.</w:t>
      </w:r>
    </w:p>
    <w:p w14:paraId="4B1D4A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λοιπόν, τι είναι αυτό που λέτε ό</w:t>
      </w:r>
      <w:r>
        <w:rPr>
          <w:rFonts w:eastAsia="Times New Roman" w:cs="Times New Roman"/>
          <w:szCs w:val="24"/>
        </w:rPr>
        <w:t xml:space="preserve">τι δεν ισχύει για τις περιπτώσεις των </w:t>
      </w:r>
      <w:r>
        <w:rPr>
          <w:rFonts w:eastAsia="Times New Roman" w:cs="Times New Roman"/>
          <w:szCs w:val="24"/>
        </w:rPr>
        <w:t>ε</w:t>
      </w:r>
      <w:r>
        <w:rPr>
          <w:rFonts w:eastAsia="Times New Roman" w:cs="Times New Roman"/>
          <w:szCs w:val="24"/>
        </w:rPr>
        <w:t xml:space="preserve">ιρηνοδικείων, ισχύει μόνο για τους ηλεκτρονικούς πλειστηριασμούς; Οι ρυθμίσεις που φέρνετε ισχύουν για όλα. </w:t>
      </w:r>
    </w:p>
    <w:p w14:paraId="4B1D4A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μόνη περίπτωση, που δεν υπάρχει ριζική αλλαγή, είναι η παράγραφος 3 για τη διατάραξη της οικιακής ειρήνης </w:t>
      </w:r>
      <w:r>
        <w:rPr>
          <w:rFonts w:eastAsia="Times New Roman" w:cs="Times New Roman"/>
          <w:szCs w:val="24"/>
        </w:rPr>
        <w:t>και όλως τυχαίως είναι η μόνη διάταξη που ο κ. Κοντονής μοίρασε στους Βουλευτές. Μάλιστα, είπε κιόλας «θα σας μοιράζουμε και τον Ποινικό Κώδικα για να δείτε». Η μόνη διάταξη, λοιπόν, την οποία μοίρασε, είναι η διάταξη του άρθρου 334 του Ποινικού Κώδικα. Όμ</w:t>
      </w:r>
      <w:r>
        <w:rPr>
          <w:rFonts w:eastAsia="Times New Roman" w:cs="Times New Roman"/>
          <w:szCs w:val="24"/>
        </w:rPr>
        <w:t>ως ξέρετε πάρα πολύ καλά ότι όλο αυτό το διάστημα, με το άρθρο 334 του Ποινικού Κώδικα, που αφορά τη διατάραξη της οικιακής ειρήνης, έχουν γίνει και κινητοποιήσεις σωματείων και διώξεις συνδικαλιστών. Άρα και στις τρεις παραγράφους της τροπολογίας δίνετε τ</w:t>
      </w:r>
      <w:r>
        <w:rPr>
          <w:rFonts w:eastAsia="Times New Roman" w:cs="Times New Roman"/>
          <w:szCs w:val="24"/>
        </w:rPr>
        <w:t xml:space="preserve">ο πολιτικό σήμα, για να υπάρχουν διώξεις σε βάρος όλων όσοι κινητοποιούνται ενάντια σ’ αυτήν την πολιτική των πλειστηριασμών. </w:t>
      </w:r>
    </w:p>
    <w:p w14:paraId="4B1D4A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Αφήστε, λοιπόν, τις κορώνες κι όλα αυτά που λέτε για την προστασία δήθεν των υπαλλήλων, για την προστασία των συμβολαιογράφων, ότ</w:t>
      </w:r>
      <w:r>
        <w:rPr>
          <w:rFonts w:eastAsia="Times New Roman" w:cs="Times New Roman"/>
          <w:szCs w:val="24"/>
        </w:rPr>
        <w:t>ι θέλετε να κάνετε εξομοίωση, ότι θέλετε να κάνετε επικαιροποίηση της νομοθεσίας κ.ο.κ</w:t>
      </w:r>
      <w:r>
        <w:rPr>
          <w:rFonts w:eastAsia="Times New Roman" w:cs="Times New Roman"/>
          <w:szCs w:val="24"/>
        </w:rPr>
        <w:t>.</w:t>
      </w:r>
      <w:r>
        <w:rPr>
          <w:rFonts w:eastAsia="Times New Roman" w:cs="Times New Roman"/>
          <w:szCs w:val="24"/>
        </w:rPr>
        <w:t>. Θεσπίζετε την αυτεπάγγελτη δίωξη και στην ουσία διαμορφώνετε προϋποθέσεις, για να ενισχυθεί η κρατική αυθαιρεσία, να τυλίγονται σε μια κόλλα χαρτί άνθρωποι, να σέρνοντ</w:t>
      </w:r>
      <w:r>
        <w:rPr>
          <w:rFonts w:eastAsia="Times New Roman" w:cs="Times New Roman"/>
          <w:szCs w:val="24"/>
        </w:rPr>
        <w:t xml:space="preserve">αι στα δικαστήρια, χωρίς καν να υπάρχει καταγγελία ή έγκληση από θιγόμενο πρόσωπο. </w:t>
      </w:r>
    </w:p>
    <w:p w14:paraId="4B1D4A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έχετε στο μυαλό σας, την τρομοκρατία, τον εκφοβισμό, για να επιτύχετε τι; Αυτό το οποίο πολύ καθαρά λέτε στην αιτιολογική έκθεση και που φοβάστε να το επαναλάβετε </w:t>
      </w:r>
      <w:r>
        <w:rPr>
          <w:rFonts w:eastAsia="Times New Roman" w:cs="Times New Roman"/>
          <w:szCs w:val="24"/>
        </w:rPr>
        <w:t xml:space="preserve">εδώ. Ποιο, δηλαδή; Ότι οι ανωτέρω νομοθετικές ρυθμίσεις υπαγορεύονται από λόγους υπέρτερου δημοσιονομικού και δημοσίου συμφέροντος, που αποσκοπούν στη στήριξη και προστασία της εθνικής οικονομίας, μέσω της ακόλουθης διενέργειας των πλειστηριασμών ως μέσων </w:t>
      </w:r>
      <w:r>
        <w:rPr>
          <w:rFonts w:eastAsia="Times New Roman" w:cs="Times New Roman"/>
          <w:szCs w:val="24"/>
        </w:rPr>
        <w:t>ενίσχυσης της ρευστότητας του χρηματοπιστωτικού συστήματος και αποφυγή ανάγκης νέας κεφαλαιοποίησης. Αυτό είναι το άγχος σας. Δεν σας έπιασε ξαφνικά ο πόνος να φέρετε την τροπολογία χριστουγεννιάτικα άρον-άρον, για να καλύψετε δήθεν νομοθετικά κενά που υπά</w:t>
      </w:r>
      <w:r>
        <w:rPr>
          <w:rFonts w:eastAsia="Times New Roman" w:cs="Times New Roman"/>
          <w:szCs w:val="24"/>
        </w:rPr>
        <w:t>ρχουν. Θέλετε να πετύχετε αυτό. Και αυτό που επιχειρείτε δεν γίνεται μόνο, όπως λέτε, με τα σπίτια των πλουσίων, γίνεται και με τα σπίτια των φτωχών και με τις λαϊκές κατοικίες, οι οποίες δεν προστατεύονται με τις συμφωνίες κυρίων που επικαλείστε με τις τρ</w:t>
      </w:r>
      <w:r>
        <w:rPr>
          <w:rFonts w:eastAsia="Times New Roman" w:cs="Times New Roman"/>
          <w:szCs w:val="24"/>
        </w:rPr>
        <w:t xml:space="preserve">άπεζες. </w:t>
      </w:r>
    </w:p>
    <w:p w14:paraId="4B1D4A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κρυβόμαστε πίσω από το δάκτυλό μας και για να μην μπαίνουμε στην διαδικασία της περιπτωσιολογίας, υπάρχουν χώροι, επίσημες ιστοσελίδες, όπου γίνονται αναρτήσεις των πλειστηριασμών για το 2018. Μπείτε να δείτε ποιοι επισπεύδουν, για </w:t>
      </w:r>
      <w:r>
        <w:rPr>
          <w:rFonts w:eastAsia="Times New Roman" w:cs="Times New Roman"/>
          <w:szCs w:val="24"/>
        </w:rPr>
        <w:t xml:space="preserve">τι ποσά επισπεύδουν και αν αυτό αφορά πλούσιες κατοικίες ή κατοικίες λαϊκών οικογενειών, για να τελειώνουμε με αυτήν την καραμέλα, άσχετα αν ξεκινάτε, για λόγους τακτικής, με τις πισίνες και τις βίλες. </w:t>
      </w:r>
    </w:p>
    <w:p w14:paraId="4B1D4A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Οι πλειστηριασμοί, για τους οποίους έχετε δεσμευτεί, </w:t>
      </w:r>
      <w:r>
        <w:rPr>
          <w:rFonts w:eastAsia="Times New Roman" w:cs="Times New Roman"/>
          <w:szCs w:val="24"/>
        </w:rPr>
        <w:t>δεν αφορούν όμως μόνο αυτό. Άρα λοιπόν, συνειδητά ο κ. Κοντονής παραπλάνησε τη Βουλή σε σχέση με την τροπολογία, για την οποία λέμε ότι δεν θα μείνει μόνο εδώ και εδώ θα είμαστε. Αυτή η τροπολογία, έτσι όπως κατατέθηκε, θα λειτουργήσει τροχιοδεικτικά και ω</w:t>
      </w:r>
      <w:r>
        <w:rPr>
          <w:rFonts w:eastAsia="Times New Roman" w:cs="Times New Roman"/>
          <w:szCs w:val="24"/>
        </w:rPr>
        <w:t>ς προπομπός σε βάρος και άλλων μορφών πάλης του εργατικού λαϊκού κινήματος. Γι’ αυτόν το λόγο εμείς ζητήσαμε ονομαστική ψηφοφορία, επιμένουμε κι ο καθένας ας αναλάβει τις ευθύνες του.</w:t>
      </w:r>
    </w:p>
    <w:p w14:paraId="4B1D4A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τρίτος στόχος που επιδιώκεται είναι ο πιο σημαντικός. Σας το είπαμε στ</w:t>
      </w:r>
      <w:r>
        <w:rPr>
          <w:rFonts w:eastAsia="Times New Roman" w:cs="Times New Roman"/>
          <w:szCs w:val="24"/>
        </w:rPr>
        <w:t>η συζήτηση και για τον προϋπολογισμό και με αφορμή την τροπολογία για τις απεργίες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Δίνετε εξετάσεις. Δίνετε εξετάσεις στο κεφάλαιο, δίνετε εξετάσεις στους εταίρους σας και δίνετε εγγυήσεις ότι μπορείτε να χρησιμοποιήσετε εξίσου καλά, πέρα από το καρότο, το οποίο δεν πολυπιάνει πλέον και το μαστίγιο. Γι’ αυτό έχετε προσχωρήσει στη λογικ</w:t>
      </w:r>
      <w:r>
        <w:rPr>
          <w:rFonts w:eastAsia="Times New Roman" w:cs="Times New Roman"/>
          <w:szCs w:val="24"/>
        </w:rPr>
        <w:t>ή του δόγματος νόμος και τάξη και γι’ αυτό κάνετε όλες αυτές τις ενέργειες.</w:t>
      </w:r>
    </w:p>
    <w:p w14:paraId="4B1D4A98"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szCs w:val="24"/>
        </w:rPr>
        <w:t>Τελειώνω με το εξής: Στοιχείο του αυταρχισμού σας είναι και ο νόμος για τα οικονομικά των κομμάτων, που δεν αφορά τον έλεγχο και τη διαφάνεια, όπως είπε ο κ. Σκουρλέτης. Διότι έλεγ</w:t>
      </w:r>
      <w:r>
        <w:rPr>
          <w:rFonts w:eastAsia="Times New Roman" w:cs="Times New Roman"/>
          <w:szCs w:val="24"/>
        </w:rPr>
        <w:t>χος γίνεται στα κόμματα. Ειδικά στο Κομμουνιστικό Κόμμα Ελλάδ</w:t>
      </w:r>
      <w:r>
        <w:rPr>
          <w:rFonts w:eastAsia="Times New Roman" w:cs="Times New Roman"/>
          <w:szCs w:val="24"/>
        </w:rPr>
        <w:t>α</w:t>
      </w:r>
      <w:r>
        <w:rPr>
          <w:rFonts w:eastAsia="Times New Roman" w:cs="Times New Roman"/>
          <w:szCs w:val="24"/>
        </w:rPr>
        <w:t xml:space="preserve">ς είναι ενδελεχής και εξαντλητικός. Στόχος είναι μια νόμιμη διαπλοκή, κόμματα τύπου Ηνωμένων Πολιτειών της Αμερικής και ένα γενικευμένο φακέλωμα μελών, φίλων, όλων όσοι στηρίζουν οικονομικά ένα </w:t>
      </w:r>
      <w:r>
        <w:rPr>
          <w:rFonts w:eastAsia="Times New Roman" w:cs="Times New Roman"/>
          <w:szCs w:val="24"/>
        </w:rPr>
        <w:t>κόμμα και οι οποίοι δεν θέλουν να δημοσιοποιείται το όνομά τους ή να δίνονται τα στοιχεία τους σε τράπεζες, εφορίες κ.ο.κ</w:t>
      </w:r>
      <w:r>
        <w:rPr>
          <w:rFonts w:eastAsia="Times New Roman" w:cs="Times New Roman"/>
          <w:szCs w:val="24"/>
        </w:rPr>
        <w:t>.</w:t>
      </w:r>
      <w:r>
        <w:rPr>
          <w:rFonts w:eastAsia="Times New Roman" w:cs="Times New Roman"/>
          <w:szCs w:val="24"/>
        </w:rPr>
        <w:t>.</w:t>
      </w:r>
    </w:p>
    <w:p w14:paraId="4B1D4A99" w14:textId="77777777" w:rsidR="00E71A02" w:rsidRDefault="00A00D33">
      <w:pPr>
        <w:spacing w:line="600" w:lineRule="auto"/>
        <w:ind w:firstLine="720"/>
        <w:contextualSpacing/>
        <w:jc w:val="both"/>
        <w:rPr>
          <w:rFonts w:eastAsia="Times New Roman" w:cs="Times New Roman"/>
        </w:rPr>
      </w:pPr>
      <w:r>
        <w:rPr>
          <w:rFonts w:eastAsia="Times New Roman" w:cs="Times New Roman"/>
        </w:rPr>
        <w:t>Ξέρετε πάρα πολύ καλά ότι σε αυτόν εδώ τον τόπο υπήρχαν άνθρωποι οι οποίοι στήθηκαν στο απόσπασμα, στάλθηκαν σε εξορίες, επειδή έδωσ</w:t>
      </w:r>
      <w:r>
        <w:rPr>
          <w:rFonts w:eastAsia="Times New Roman" w:cs="Times New Roman"/>
        </w:rPr>
        <w:t xml:space="preserve">αν από το υστέρημά τους την ενίσχυση στον ΚΚΕ. Σας θυμίζουμε τι λέγατε εσείς το 2014. Γιατί ο συγκεκριμένος νόμος είναι νόμος της Νέας Δημοκρατίας. Εσείς, ως αντιπολίτευση τότε, η κ. Γεροβασίλη, ο κ. Βούτσης Πρόεδρος της Βουλής, ο κ. Κοντονής είχε μιλήσει </w:t>
      </w:r>
      <w:r>
        <w:rPr>
          <w:rFonts w:eastAsia="Times New Roman" w:cs="Times New Roman"/>
        </w:rPr>
        <w:t>τότε σε αυτό το νομοσχέδιο. Εσείς τότε είχατε πει και για αμερικανοποίηση και για διαπλοκή και για απαράδεκτες πρακτικές φακελώματος. Είχατε δεσμευτεί ότι θα καταργήσετε τον συγκεκριμένο νόμο. Και όχι απλά δεν τον καταργείτε, αλλά στην ουσία τον αυστηροποι</w:t>
      </w:r>
      <w:r>
        <w:rPr>
          <w:rFonts w:eastAsia="Times New Roman" w:cs="Times New Roman"/>
        </w:rPr>
        <w:t>είτε ακόμη περισσότερο.</w:t>
      </w:r>
    </w:p>
    <w:p w14:paraId="4B1D4A9A" w14:textId="77777777" w:rsidR="00E71A02" w:rsidRDefault="00A00D33">
      <w:pPr>
        <w:spacing w:line="600" w:lineRule="auto"/>
        <w:ind w:firstLine="720"/>
        <w:contextualSpacing/>
        <w:jc w:val="both"/>
        <w:rPr>
          <w:rFonts w:eastAsia="Times New Roman" w:cs="Times New Roman"/>
        </w:rPr>
      </w:pPr>
      <w:r>
        <w:rPr>
          <w:rFonts w:eastAsia="Times New Roman" w:cs="Times New Roman"/>
        </w:rPr>
        <w:t>Αυτό, λοιπόν, το κρεσέντο αυταρχισμού αποδεικνύει για μια ακόμη φορά ότι η πολιτική σας είναι βάρβαρη, ότι δεν ισχύουν τίποτα από όσα λέτε για δήθεν μεταμνημονιακές εποχές και δίκαιη ανάπτυξη κ.ο.κ., ότι οι λαϊκές αντιδράσεις θα μεγ</w:t>
      </w:r>
      <w:r>
        <w:rPr>
          <w:rFonts w:eastAsia="Times New Roman" w:cs="Times New Roman"/>
        </w:rPr>
        <w:t xml:space="preserve">αλώσουν. Για αυτόν τον λόγο σπεύδετε άρον-άρον να πάρετε τα μέτρα σας. </w:t>
      </w:r>
    </w:p>
    <w:p w14:paraId="4B1D4A9B" w14:textId="77777777" w:rsidR="00E71A02" w:rsidRDefault="00A00D33">
      <w:pPr>
        <w:spacing w:line="600" w:lineRule="auto"/>
        <w:ind w:firstLine="720"/>
        <w:contextualSpacing/>
        <w:jc w:val="both"/>
        <w:rPr>
          <w:rFonts w:eastAsia="Times New Roman" w:cs="Times New Roman"/>
        </w:rPr>
      </w:pPr>
      <w:r>
        <w:rPr>
          <w:rFonts w:eastAsia="Times New Roman" w:cs="Times New Roman"/>
        </w:rPr>
        <w:t xml:space="preserve">Λογαριάζετε χωρίς τον ξενοδόχο. Θα έχετε απέναντί σας καθημερινά και το ΚΚΕ και το εργατικό λαϊκό κίνημα μέχρι την ανατροπή αυτής της αντιλαϊκής και βάρβαρης πολιτικής. </w:t>
      </w:r>
    </w:p>
    <w:p w14:paraId="4B1D4A9C" w14:textId="77777777" w:rsidR="00E71A02" w:rsidRDefault="00A00D33">
      <w:pPr>
        <w:spacing w:line="600" w:lineRule="auto"/>
        <w:ind w:firstLine="720"/>
        <w:contextualSpacing/>
        <w:jc w:val="both"/>
        <w:rPr>
          <w:rFonts w:eastAsia="Times New Roman" w:cs="Times New Roman"/>
        </w:rPr>
      </w:pPr>
      <w:r>
        <w:rPr>
          <w:rFonts w:eastAsia="Times New Roman" w:cs="Times New Roman"/>
          <w:b/>
        </w:rPr>
        <w:t>ΠΡΟΕΔΡΕΥΩΝ (Δη</w:t>
      </w:r>
      <w:r>
        <w:rPr>
          <w:rFonts w:eastAsia="Times New Roman" w:cs="Times New Roman"/>
          <w:b/>
        </w:rPr>
        <w:t>μήτριος Καμμένος):</w:t>
      </w:r>
      <w:r>
        <w:rPr>
          <w:rFonts w:eastAsia="Times New Roman" w:cs="Times New Roman"/>
        </w:rPr>
        <w:t xml:space="preserve"> Ευχαριστούμε πολύ. </w:t>
      </w:r>
    </w:p>
    <w:p w14:paraId="4B1D4A9D" w14:textId="77777777" w:rsidR="00E71A02" w:rsidRDefault="00A00D33">
      <w:pPr>
        <w:spacing w:line="600" w:lineRule="auto"/>
        <w:ind w:firstLine="720"/>
        <w:contextualSpacing/>
        <w:jc w:val="both"/>
        <w:rPr>
          <w:rFonts w:eastAsia="Times New Roman" w:cs="Times New Roman"/>
        </w:rPr>
      </w:pPr>
      <w:r>
        <w:rPr>
          <w:rFonts w:eastAsia="Times New Roman" w:cs="Times New Roman"/>
        </w:rPr>
        <w:t>Τον λόγο έχει ο κοινοβουλευτικός εκπρόσωπος της Χρυσής Αυγής κ. Λαγός και μετά ακολουθεί η κ. Παπακώστα.</w:t>
      </w:r>
    </w:p>
    <w:p w14:paraId="4B1D4A9E" w14:textId="77777777" w:rsidR="00E71A02" w:rsidRDefault="00A00D33">
      <w:pPr>
        <w:spacing w:line="600" w:lineRule="auto"/>
        <w:ind w:firstLine="720"/>
        <w:contextualSpacing/>
        <w:jc w:val="both"/>
        <w:rPr>
          <w:rFonts w:eastAsia="Times New Roman" w:cs="Times New Roman"/>
        </w:rPr>
      </w:pPr>
      <w:r>
        <w:rPr>
          <w:rFonts w:eastAsia="Times New Roman" w:cs="Times New Roman"/>
          <w:b/>
        </w:rPr>
        <w:t xml:space="preserve">ΙΩΑΝΝΗΣ ΛΑΓΟΣ: </w:t>
      </w:r>
      <w:r>
        <w:rPr>
          <w:rFonts w:eastAsia="Times New Roman" w:cs="Times New Roman"/>
        </w:rPr>
        <w:t xml:space="preserve">Ευχαριστώ, κύριε Πρόεδρε. </w:t>
      </w:r>
    </w:p>
    <w:p w14:paraId="4B1D4A9F" w14:textId="77777777" w:rsidR="00E71A02" w:rsidRDefault="00A00D33">
      <w:pPr>
        <w:spacing w:line="600" w:lineRule="auto"/>
        <w:ind w:firstLine="720"/>
        <w:contextualSpacing/>
        <w:jc w:val="both"/>
        <w:rPr>
          <w:rFonts w:eastAsia="Times New Roman" w:cs="Times New Roman"/>
        </w:rPr>
      </w:pPr>
      <w:r>
        <w:rPr>
          <w:rFonts w:eastAsia="Times New Roman" w:cs="Times New Roman"/>
        </w:rPr>
        <w:t xml:space="preserve">Θα ξεκινήσω κάνοντας μια μικρή αναφορά στο νομοσχέδιο που κατατίθεται </w:t>
      </w:r>
      <w:r>
        <w:rPr>
          <w:rFonts w:eastAsia="Times New Roman" w:cs="Times New Roman"/>
        </w:rPr>
        <w:t>σήμερα και συγκεκριμένα στις διατάξεις και στα άρθρα που μιλάνε για το ενδεχόμενο κάποιος ο οποίος θα κάνει κάποιες εγκληματικές πράξεις, να μπορεί να μην μπει στη φυλακή, να μην έχει κάποιες εις βάρος του συνέπειες, αλλά να μπορεί πιθανόν από το σπίτι του</w:t>
      </w:r>
      <w:r>
        <w:rPr>
          <w:rFonts w:eastAsia="Times New Roman" w:cs="Times New Roman"/>
        </w:rPr>
        <w:t>, περνώντας από μια εξέταση αμφιβόλου ποιότητας, να δηλώσει ότι έχει ψυχολογικά προβλήματα, ότι έχει το ακαταλόγιστο και ότι δεν υπάρχει κα</w:t>
      </w:r>
      <w:r>
        <w:rPr>
          <w:rFonts w:eastAsia="Times New Roman" w:cs="Times New Roman"/>
        </w:rPr>
        <w:t>μ</w:t>
      </w:r>
      <w:r>
        <w:rPr>
          <w:rFonts w:eastAsia="Times New Roman" w:cs="Times New Roman"/>
        </w:rPr>
        <w:t xml:space="preserve">μία συνέπεια, να επισκέπτεται μόνο μια φορά τον μήνα αν είναι κάποιο ψυχιατρικό κατάστημα και να λέει ότι όλα είναι </w:t>
      </w:r>
      <w:r>
        <w:rPr>
          <w:rFonts w:eastAsia="Times New Roman" w:cs="Times New Roman"/>
        </w:rPr>
        <w:t xml:space="preserve">καλά. </w:t>
      </w:r>
    </w:p>
    <w:p w14:paraId="4B1D4AA0" w14:textId="77777777" w:rsidR="00E71A02" w:rsidRDefault="00A00D33">
      <w:pPr>
        <w:spacing w:line="600" w:lineRule="auto"/>
        <w:ind w:firstLine="720"/>
        <w:contextualSpacing/>
        <w:jc w:val="both"/>
        <w:rPr>
          <w:rFonts w:eastAsia="Times New Roman" w:cs="Times New Roman"/>
        </w:rPr>
      </w:pPr>
      <w:r>
        <w:rPr>
          <w:rFonts w:eastAsia="Times New Roman" w:cs="Times New Roman"/>
        </w:rPr>
        <w:t>Η ερώτηση που έχουμε να απευθύνουμε εμείς προς την Κυβέρνηση είναι ότι τόσο καιρό που είμαστε εδώ, δυόμισι χρόνια</w:t>
      </w:r>
      <w:r>
        <w:rPr>
          <w:rFonts w:eastAsia="Times New Roman" w:cs="Times New Roman"/>
        </w:rPr>
        <w:t>,</w:t>
      </w:r>
      <w:r>
        <w:rPr>
          <w:rFonts w:eastAsia="Times New Roman" w:cs="Times New Roman"/>
        </w:rPr>
        <w:t xml:space="preserve"> η Κυβέρνηση της Αριστεράς έχει κάνει και έχει νομοθετήσει μόνο για όλες τις μειονότητες, για όλους τους προβληματικούς τύπους που έχουμε συναντήσει, για κάτι τραβεστί, για κάτι ομοφυλόφιλους, για κάτι προβληματικούς, για ψυχικά διαταραγμένους. Ο απλός Έλλ</w:t>
      </w:r>
      <w:r>
        <w:rPr>
          <w:rFonts w:eastAsia="Times New Roman" w:cs="Times New Roman"/>
        </w:rPr>
        <w:t xml:space="preserve">ηνας πολίτης, ο νομοταγής, δεν έχει δικαιώματα σήμερα; Δεν δικαιούται τίποτα σε αυτήν την ελληνική κοινωνία; </w:t>
      </w:r>
    </w:p>
    <w:p w14:paraId="4B1D4AA1" w14:textId="77777777" w:rsidR="00E71A02" w:rsidRDefault="00A00D33">
      <w:pPr>
        <w:spacing w:line="600" w:lineRule="auto"/>
        <w:ind w:firstLine="720"/>
        <w:contextualSpacing/>
        <w:jc w:val="both"/>
        <w:rPr>
          <w:rFonts w:eastAsia="Times New Roman" w:cs="Times New Roman"/>
        </w:rPr>
      </w:pPr>
      <w:r>
        <w:rPr>
          <w:rFonts w:eastAsia="Times New Roman" w:cs="Times New Roman"/>
        </w:rPr>
        <w:t>Ένας άνθρωπος ο οποίος απλά δουλεύει και θέλει να συντηρήσει την οικογένειά του, τι έχει; Τι του παρέχει το ελληνικό κράτος σήμερα; Μήπως έχει δωρ</w:t>
      </w:r>
      <w:r>
        <w:rPr>
          <w:rFonts w:eastAsia="Times New Roman" w:cs="Times New Roman"/>
        </w:rPr>
        <w:t>εάν υγεία; Μήπως έχει δωρεάν παιδεία; Μήπως έχει ασφάλεια στο σπίτι του με την οικογένειά του; Δεν φτάνουν όλα αυτά, αλλά είναι υποχρεωμένος να ανέχεται και να μην μπορεί να μιλήσει καθόλου για πράγματα που δεν του αρέσουν και δεν τον ικανοποιούν. Έχουμε φ</w:t>
      </w:r>
      <w:r>
        <w:rPr>
          <w:rFonts w:eastAsia="Times New Roman" w:cs="Times New Roman"/>
        </w:rPr>
        <w:t xml:space="preserve">τάσει, λοιπόν, σε μια παράνοια την οποία ζούμε. </w:t>
      </w:r>
    </w:p>
    <w:p w14:paraId="4B1D4AA2" w14:textId="77777777" w:rsidR="00E71A02" w:rsidRDefault="00A00D33">
      <w:pPr>
        <w:spacing w:line="600" w:lineRule="auto"/>
        <w:ind w:firstLine="720"/>
        <w:contextualSpacing/>
        <w:jc w:val="both"/>
        <w:rPr>
          <w:rFonts w:eastAsia="Times New Roman" w:cs="Times New Roman"/>
        </w:rPr>
      </w:pPr>
      <w:r>
        <w:rPr>
          <w:rFonts w:eastAsia="Times New Roman" w:cs="Times New Roman"/>
        </w:rPr>
        <w:t>Να ρωτήσουμε τους υπεύθυνους της Κυβέρνησης και κάτι ακόμα: Εάν αυτοί οι άνθρωποι που θα διαπράξουν κάποιο έγκλημα και που θα αφεθούν μετά ελεύθεροι, που δεν θα πάνε στη φυλακή ή δεν θα έχουν κάποιες ποινικέ</w:t>
      </w:r>
      <w:r>
        <w:rPr>
          <w:rFonts w:eastAsia="Times New Roman" w:cs="Times New Roman"/>
        </w:rPr>
        <w:t>ς διώξεις άλλες και θα πηγαίνουν μια βόλτα στο ψυχιατρείο και θα αφήνονται ελεύθεροι, εάν διαπράξουν και άλλα εγκλήματα, εάν χτυπήσουν και άλλους ανθρώπους, τους οικείους τους ή διάφορους άλλους, θα αναλάβουν οι Υπουργοί της Κυβέρνησης τις ευθύνες για αυτό</w:t>
      </w:r>
      <w:r>
        <w:rPr>
          <w:rFonts w:eastAsia="Times New Roman" w:cs="Times New Roman"/>
        </w:rPr>
        <w:t xml:space="preserve"> το πράγμα; </w:t>
      </w:r>
    </w:p>
    <w:p w14:paraId="4B1D4AA3" w14:textId="77777777" w:rsidR="00E71A02" w:rsidRDefault="00A00D33">
      <w:pPr>
        <w:spacing w:line="600" w:lineRule="auto"/>
        <w:ind w:firstLine="720"/>
        <w:contextualSpacing/>
        <w:jc w:val="both"/>
        <w:rPr>
          <w:rFonts w:eastAsia="Times New Roman" w:cs="Times New Roman"/>
        </w:rPr>
      </w:pPr>
      <w:r>
        <w:rPr>
          <w:rFonts w:eastAsia="Times New Roman" w:cs="Times New Roman"/>
        </w:rPr>
        <w:t>Γιατί πριν από λίγο διάστημα ζήσαμε και ζούμε καθημερινά το φαινόμενο του νόμου Παρασκευόπουλου ο οποίος αποφυλάκισε τη σάρα και τη μάρα από τις ελληνικές φυλακές. Έβγαλε έξω ειδεχθείς εγκληματίες οι οποίοι κάνουν ακριβώς τα ίδια πράγματα. Μπα</w:t>
      </w:r>
      <w:r>
        <w:rPr>
          <w:rFonts w:eastAsia="Times New Roman" w:cs="Times New Roman"/>
        </w:rPr>
        <w:t>ίνουν στα σπίτια αθώων ανθρώπων, στα μαγαζιά, τους σκοτώνουν και τους λεηλατούν. Και τι βλέπουμε από τα δελτία ειδήσεων και από όλους τους δημοσιογράφους; Ότι κατά 90% αυτοί είναι άνθρωποι οι οποίοι έχουν διαπράξει ήδη τα ίδια αδικήματα. Μπήκαν μέσα, λοιπό</w:t>
      </w:r>
      <w:r>
        <w:rPr>
          <w:rFonts w:eastAsia="Times New Roman" w:cs="Times New Roman"/>
        </w:rPr>
        <w:t>ν, για δύο και τρία χρόνια, ενώ θα έπρεπε να σαπίσουν στις φυλακές, αφέθησαν ελεύθεροι, δεν έχουν κα</w:t>
      </w:r>
      <w:r>
        <w:rPr>
          <w:rFonts w:eastAsia="Times New Roman" w:cs="Times New Roman"/>
        </w:rPr>
        <w:t>μ</w:t>
      </w:r>
      <w:r>
        <w:rPr>
          <w:rFonts w:eastAsia="Times New Roman" w:cs="Times New Roman"/>
        </w:rPr>
        <w:t xml:space="preserve">μία συνέπεια και συνεχίζουν το καταστροφικό τους αυτό έργο. </w:t>
      </w:r>
    </w:p>
    <w:p w14:paraId="4B1D4AA4" w14:textId="77777777" w:rsidR="00E71A02" w:rsidRDefault="00A00D33">
      <w:pPr>
        <w:spacing w:line="600" w:lineRule="auto"/>
        <w:ind w:firstLine="720"/>
        <w:contextualSpacing/>
        <w:jc w:val="both"/>
        <w:rPr>
          <w:rFonts w:eastAsia="Times New Roman" w:cs="Times New Roman"/>
        </w:rPr>
      </w:pPr>
      <w:r>
        <w:rPr>
          <w:rFonts w:eastAsia="Times New Roman" w:cs="Times New Roman"/>
        </w:rPr>
        <w:t>Τον Έλληνα πολίτη, τον φορολογούμενο, ποιος θα τον προστατέψει για όλα αυτά; Πού θα βρει το δί</w:t>
      </w:r>
      <w:r>
        <w:rPr>
          <w:rFonts w:eastAsia="Times New Roman" w:cs="Times New Roman"/>
        </w:rPr>
        <w:t xml:space="preserve">κιο του αυτός ο άνθρωπος; Πού θα απευθυνθεί, αφού εσείς νομοθετείτε μόνο για τις μειονότητες; </w:t>
      </w:r>
    </w:p>
    <w:p w14:paraId="4B1D4AA5" w14:textId="77777777" w:rsidR="00E71A02" w:rsidRDefault="00A00D33">
      <w:pPr>
        <w:spacing w:line="600" w:lineRule="auto"/>
        <w:ind w:firstLine="720"/>
        <w:contextualSpacing/>
        <w:jc w:val="both"/>
        <w:rPr>
          <w:rFonts w:eastAsia="Times New Roman"/>
          <w:szCs w:val="24"/>
        </w:rPr>
      </w:pPr>
      <w:r>
        <w:rPr>
          <w:rFonts w:eastAsia="Times New Roman"/>
          <w:szCs w:val="24"/>
        </w:rPr>
        <w:t>Να δηλώσει, λοιπόν και ο απλός Έλληνας πολίτης ότι είναι μια μειονότητα στην Ελλάδα μήπως και βρει το δίκιο του κάπου, γιατί ειδάλλως δεν νομίζω να κερδίσει τίπο</w:t>
      </w:r>
      <w:r>
        <w:rPr>
          <w:rFonts w:eastAsia="Times New Roman"/>
          <w:szCs w:val="24"/>
        </w:rPr>
        <w:t>τα.</w:t>
      </w:r>
    </w:p>
    <w:p w14:paraId="4B1D4AA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Ας έρθουμε λίγο τώρα στο επίμαχο σημείο τελικά της σημερινής συζήτησης στο θέμα των πλειστηριασμών και στο τι συμβαίνει και στην τροπολογία που έφερε για άλλη μια φορά ο κ. Κοντονής, ο οποίος είναι πραγματικά θρασύτατος και λέει πράγματα, τα οποία δεν </w:t>
      </w:r>
      <w:r>
        <w:rPr>
          <w:rFonts w:eastAsia="Times New Roman"/>
          <w:szCs w:val="24"/>
        </w:rPr>
        <w:t>έχουν σχέση με την πραγματικότητα.</w:t>
      </w:r>
    </w:p>
    <w:p w14:paraId="4B1D4AA7" w14:textId="77777777" w:rsidR="00E71A02" w:rsidRDefault="00A00D33">
      <w:pPr>
        <w:spacing w:line="600" w:lineRule="auto"/>
        <w:ind w:firstLine="720"/>
        <w:contextualSpacing/>
        <w:jc w:val="both"/>
        <w:rPr>
          <w:rFonts w:eastAsia="Times New Roman"/>
          <w:szCs w:val="24"/>
        </w:rPr>
      </w:pPr>
      <w:r>
        <w:rPr>
          <w:rFonts w:eastAsia="Times New Roman"/>
          <w:szCs w:val="24"/>
        </w:rPr>
        <w:t>Βλέπουμε, λοιπόν, εδώ ότι όσοι εμποδίζουν τους πλειστηριασμούς, όσοι στέκονται απέναντί τους έχουν το πρόβλημα και τον κίνδυνο ότι μπορεί να φυλακιστούν κιόλας αυτεπαγγέλτως χωρίς να υπάρχει κα</w:t>
      </w:r>
      <w:r>
        <w:rPr>
          <w:rFonts w:eastAsia="Times New Roman"/>
          <w:szCs w:val="24"/>
        </w:rPr>
        <w:t>μ</w:t>
      </w:r>
      <w:r>
        <w:rPr>
          <w:rFonts w:eastAsia="Times New Roman"/>
          <w:szCs w:val="24"/>
        </w:rPr>
        <w:t>μία άλλη δίωξη, κα</w:t>
      </w:r>
      <w:r>
        <w:rPr>
          <w:rFonts w:eastAsia="Times New Roman"/>
          <w:szCs w:val="24"/>
        </w:rPr>
        <w:t>μ</w:t>
      </w:r>
      <w:r>
        <w:rPr>
          <w:rFonts w:eastAsia="Times New Roman"/>
          <w:szCs w:val="24"/>
        </w:rPr>
        <w:t>μία μήνυ</w:t>
      </w:r>
      <w:r>
        <w:rPr>
          <w:rFonts w:eastAsia="Times New Roman"/>
          <w:szCs w:val="24"/>
        </w:rPr>
        <w:t>ση, μόνο και μόνο γιατί στέκονται εναντίον των πλειστηριασμών.</w:t>
      </w:r>
    </w:p>
    <w:p w14:paraId="4B1D4AA8"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Φυσικά, δεν είδαμε την ίδια ευαισθησία όταν τα ιδεολογικά σας -και όχι μόνο- τέκνα μπαίνουν μέσα στη Βουλή, όταν επιτίθενται κατά αθώων ανθρώπων, όταν μπαίνουν στα </w:t>
      </w:r>
      <w:r>
        <w:rPr>
          <w:rFonts w:eastAsia="Times New Roman"/>
          <w:szCs w:val="24"/>
        </w:rPr>
        <w:t>πανεπιστήμια</w:t>
      </w:r>
      <w:r>
        <w:rPr>
          <w:rFonts w:eastAsia="Times New Roman"/>
          <w:szCs w:val="24"/>
        </w:rPr>
        <w:t>, όταν βαράνε όπο</w:t>
      </w:r>
      <w:r>
        <w:rPr>
          <w:rFonts w:eastAsia="Times New Roman"/>
          <w:szCs w:val="24"/>
        </w:rPr>
        <w:t>ιον έχει αντίθετη άποψη από αυτούς. Εκεί δεν έχουμε δει να υπάρχει κάποια συνέπεια για όλους αυτούς. Εκεί αυτοί είναι νεαροί, οι οποίοι αγωνίζονται δήθεν για τα δικαιώματά τους, ενώ είναι κάποια τσογλάνια που κάνουν ό,τι θέλουν, γιατί εσείς είστε στην Κυβέ</w:t>
      </w:r>
      <w:r>
        <w:rPr>
          <w:rFonts w:eastAsia="Times New Roman"/>
          <w:szCs w:val="24"/>
        </w:rPr>
        <w:t>ρνηση.</w:t>
      </w:r>
    </w:p>
    <w:p w14:paraId="4B1D4AA9"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ΠΡΟΕΔΡΕΥΩΝ (Δημήτριος Καμμένος): </w:t>
      </w:r>
      <w:r>
        <w:rPr>
          <w:rFonts w:eastAsia="Times New Roman"/>
          <w:bCs/>
          <w:szCs w:val="24"/>
        </w:rPr>
        <w:t>Κύριε Λαγέ, σας παρακαλώ! Ας αποφύγουμε λίγο αυτούς τους χαρακτηρισμούς, σας παρακαλώ.</w:t>
      </w:r>
    </w:p>
    <w:p w14:paraId="4B1D4AAA"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Καλά παιδιά δεν μπορώ να τα πω.</w:t>
      </w:r>
    </w:p>
    <w:p w14:paraId="4B1D4AA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Βλέπουμε, λοιπόν, να συμβαίνουν αυτά τα πράγματα. Είδαμε, λοιπόν, ότι βγήκε ο Υπουργός, ο κ. Κοντονής και είπε ότι ό,τι ισχύει για το </w:t>
      </w:r>
      <w:r>
        <w:rPr>
          <w:rFonts w:eastAsia="Times New Roman"/>
          <w:szCs w:val="24"/>
        </w:rPr>
        <w:t xml:space="preserve">ειρηνοδικείο </w:t>
      </w:r>
      <w:r>
        <w:rPr>
          <w:rFonts w:eastAsia="Times New Roman"/>
          <w:szCs w:val="24"/>
        </w:rPr>
        <w:t>για τους πλειστηριασμούς -δεν κάναμε, λέει, και κάτι τρομερό- θα ισχύει πλέον και για τα γραφεία των συμβολαι</w:t>
      </w:r>
      <w:r>
        <w:rPr>
          <w:rFonts w:eastAsia="Times New Roman"/>
          <w:szCs w:val="24"/>
        </w:rPr>
        <w:t xml:space="preserve">ογράφων. </w:t>
      </w:r>
    </w:p>
    <w:p w14:paraId="4B1D4AAC" w14:textId="77777777" w:rsidR="00E71A02" w:rsidRDefault="00A00D33">
      <w:pPr>
        <w:spacing w:line="600" w:lineRule="auto"/>
        <w:ind w:firstLine="720"/>
        <w:contextualSpacing/>
        <w:jc w:val="both"/>
        <w:rPr>
          <w:rFonts w:eastAsia="Times New Roman"/>
          <w:szCs w:val="24"/>
        </w:rPr>
      </w:pPr>
      <w:r>
        <w:rPr>
          <w:rFonts w:eastAsia="Times New Roman"/>
          <w:szCs w:val="24"/>
        </w:rPr>
        <w:t>Μα, εδώ είναι το όλο θέμα που γίνεται. Σιγά - σιγά εξελίσσονται οι πλειστηριασμοί. Γίνονται, πλέον, ηλεκτρονικοί και έτσι λοιπόν θα γίνονται μέσα από σπίτια, μέσα από γραφεία στα οποία κανείς δεν θα έχει το δικαίωμα να αντιδράσει πάνω σε αυτά. Κα</w:t>
      </w:r>
      <w:r>
        <w:rPr>
          <w:rFonts w:eastAsia="Times New Roman"/>
          <w:szCs w:val="24"/>
        </w:rPr>
        <w:t xml:space="preserve">νείς δεν θα έχει δικαίωμα να εκφράσει την αντίθεσή του ή να διαμαρτυρηθεί να κάνει το οτιδήποτε. </w:t>
      </w:r>
    </w:p>
    <w:p w14:paraId="4B1D4AAD"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Έτσι, λοιπόν, το πάτε για να χαθούν τα σπίτια των Ελλήνων, οι οποίοι δυστυχώς πτώχευσαν επί των κυβερνήσεων και της Νέας Δημοκρατίας και του ΠΑΣΟΚ και φυσικά </w:t>
      </w:r>
      <w:r>
        <w:rPr>
          <w:rFonts w:eastAsia="Times New Roman"/>
          <w:szCs w:val="24"/>
        </w:rPr>
        <w:t>τώρα επί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Όποτε θα το κάνουμε στα μουλωχτά, νύχτα σε κάποια γραφεία μέσα που δεν θα ξέρει κανείς τίποτα, να χάνουν τις πρώτες κατοικίες οι Έλληνες πολίτες.</w:t>
      </w:r>
    </w:p>
    <w:p w14:paraId="4B1D4AA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Είχε το θράσος πριν από λίγο ο κύριος Υπουργός να πει ότι δεν υπάρχουν πλειστηριασμοί </w:t>
      </w:r>
      <w:r>
        <w:rPr>
          <w:rFonts w:eastAsia="Times New Roman"/>
          <w:szCs w:val="24"/>
        </w:rPr>
        <w:t xml:space="preserve">πρώτων κατοικιών. Πού τα έχετε δει, λέει, αυτά τα πράγματα εσείς; </w:t>
      </w:r>
    </w:p>
    <w:p w14:paraId="4B1D4AAF"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Μα, είναι τόσο θρασύτατοι; Είναι τόσο ψεύτες; Εμείς, λοιπόν, θα πούμε πού τα έχουμε δει αυτά. </w:t>
      </w:r>
    </w:p>
    <w:p w14:paraId="4B1D4AB0" w14:textId="77777777" w:rsidR="00E71A02" w:rsidRDefault="00A00D33">
      <w:pPr>
        <w:spacing w:line="600" w:lineRule="auto"/>
        <w:ind w:firstLine="720"/>
        <w:contextualSpacing/>
        <w:jc w:val="both"/>
        <w:rPr>
          <w:rFonts w:eastAsia="Times New Roman"/>
          <w:szCs w:val="24"/>
        </w:rPr>
      </w:pPr>
      <w:r>
        <w:rPr>
          <w:rFonts w:eastAsia="Times New Roman"/>
          <w:szCs w:val="24"/>
        </w:rPr>
        <w:t>Στις 10</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2018 η Τράπεζα Πειραιώς βγάζει ακίνητο, αξίας 43.000 ευρώ. Η τράπεζα Πειραιώς στις </w:t>
      </w:r>
      <w:r>
        <w:rPr>
          <w:rFonts w:eastAsia="Times New Roman"/>
          <w:szCs w:val="24"/>
        </w:rPr>
        <w:t>30</w:t>
      </w:r>
      <w:r>
        <w:rPr>
          <w:rFonts w:eastAsia="Times New Roman"/>
          <w:szCs w:val="24"/>
        </w:rPr>
        <w:t>-</w:t>
      </w:r>
      <w:r>
        <w:rPr>
          <w:rFonts w:eastAsia="Times New Roman"/>
          <w:szCs w:val="24"/>
        </w:rPr>
        <w:t>05</w:t>
      </w:r>
      <w:r>
        <w:rPr>
          <w:rFonts w:eastAsia="Times New Roman"/>
          <w:szCs w:val="24"/>
        </w:rPr>
        <w:t>-</w:t>
      </w:r>
      <w:r>
        <w:rPr>
          <w:rFonts w:eastAsia="Times New Roman"/>
          <w:szCs w:val="24"/>
        </w:rPr>
        <w:t xml:space="preserve">2018 βγάζει πρώτη κατοικία διαμέρισμα 76 τετραγωνικών, αξίας 50.000 ευρώ. Την ίδια μέρα άλλη πρώτη κατοικία, 70 τετραγωνικών διαμέρισμα θα βγει σε πλειστηριασμό για 62.000 ευρώ. </w:t>
      </w:r>
    </w:p>
    <w:p w14:paraId="4B1D4AB1" w14:textId="77777777" w:rsidR="00E71A02" w:rsidRDefault="00A00D33">
      <w:pPr>
        <w:spacing w:line="600" w:lineRule="auto"/>
        <w:ind w:firstLine="720"/>
        <w:contextualSpacing/>
        <w:jc w:val="both"/>
        <w:rPr>
          <w:rFonts w:eastAsia="Times New Roman"/>
          <w:szCs w:val="24"/>
        </w:rPr>
      </w:pPr>
      <w:r>
        <w:rPr>
          <w:rFonts w:eastAsia="Times New Roman"/>
          <w:szCs w:val="24"/>
        </w:rPr>
        <w:t>Και αν δεν σας κάνουν αυτά που θα βγουν στην πορεία, γιατί υπάρχει ένας</w:t>
      </w:r>
      <w:r>
        <w:rPr>
          <w:rFonts w:eastAsia="Times New Roman"/>
          <w:szCs w:val="24"/>
        </w:rPr>
        <w:t xml:space="preserve"> μακρύς κατάλογος εδώ, θα σας πούμε ότι την Τετάρτη 29</w:t>
      </w:r>
      <w:r>
        <w:rPr>
          <w:rFonts w:eastAsia="Times New Roman"/>
          <w:szCs w:val="24"/>
        </w:rPr>
        <w:t>-11-2017</w:t>
      </w:r>
      <w:r>
        <w:rPr>
          <w:rFonts w:eastAsia="Times New Roman"/>
          <w:szCs w:val="24"/>
        </w:rPr>
        <w:t xml:space="preserve"> έγιναν δώδεκα πλειστηριασμοί, ανάμεσά τους και πολλών πρώτων κατοικιών, κύριε Κοντονή, που δεν είστε εδώ τώρα να απαντήσετε σε όλα αυτά. Μάλιστα, στο Μοσχάτο πλειστηριάστηκε πρώτη κατοικία για </w:t>
      </w:r>
      <w:r>
        <w:rPr>
          <w:rFonts w:eastAsia="Times New Roman"/>
          <w:szCs w:val="24"/>
        </w:rPr>
        <w:t>χρέη μικρότερα των 30.000 ευρώ. Επίσης, πλειστηριάστηκε πρώτη κατοικία στο Χαλάνδρι για χρέη και για οφειλές 43.000 ευρώ.</w:t>
      </w:r>
    </w:p>
    <w:p w14:paraId="4B1D4AB2" w14:textId="77777777" w:rsidR="00E71A02" w:rsidRDefault="00A00D33">
      <w:pPr>
        <w:spacing w:line="600" w:lineRule="auto"/>
        <w:ind w:firstLine="720"/>
        <w:contextualSpacing/>
        <w:jc w:val="both"/>
        <w:rPr>
          <w:rFonts w:eastAsia="Times New Roman"/>
          <w:szCs w:val="24"/>
        </w:rPr>
      </w:pPr>
      <w:r>
        <w:rPr>
          <w:rFonts w:eastAsia="Times New Roman"/>
          <w:szCs w:val="24"/>
        </w:rPr>
        <w:t>Αυτές είναι, κύριε Κοντονή, οι πρώτες κατοικίες που έχουν βγει σε πλειστηριασμούς. Μάλλον δεν τους ξέρετε εσείς, γιατί δεν ασχολείστε.</w:t>
      </w:r>
    </w:p>
    <w:p w14:paraId="4B1D4AB3" w14:textId="77777777" w:rsidR="00E71A02" w:rsidRDefault="00A00D33">
      <w:pPr>
        <w:spacing w:line="600" w:lineRule="auto"/>
        <w:ind w:firstLine="720"/>
        <w:contextualSpacing/>
        <w:jc w:val="both"/>
        <w:rPr>
          <w:rFonts w:eastAsia="Times New Roman"/>
          <w:szCs w:val="24"/>
        </w:rPr>
      </w:pPr>
      <w:r>
        <w:rPr>
          <w:rFonts w:eastAsia="Times New Roman"/>
          <w:szCs w:val="24"/>
        </w:rPr>
        <w:t>Επίσης, έχουμε να πούμε ότι την Τετάρτη 29 Νοεμβρίου του 2017 ήταν να πλειστηριαστούν -και ευτυχώς δεν έγινε είτε γιατί κάποιοι συμβολαιογράφοι δεν είχαν πάει γιατί φοβήθηκαν είτε γιατί υπήρχαν κάποιες αντιδράσεις- ένα διαμέρισμα πρώτη κατοικία στην Αθήνα</w:t>
      </w:r>
      <w:r>
        <w:rPr>
          <w:rFonts w:eastAsia="Times New Roman"/>
          <w:szCs w:val="24"/>
        </w:rPr>
        <w:t xml:space="preserve">, στα Πατήσια, αξίας 62.000 ευρώ και μια πρώτη κατοικία στο Γαλάτσι, αξίας 92.000 ευρώ από την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και τα δύο αυτά. Όπως, επίσης, η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xml:space="preserve"> έβγαλε για πλειστηριασμό ένα διαμέρισμα στο Χολαργό, πρώτη κατοικία, αξίας 128.000 ευρώ και με τα ίδια χρή</w:t>
      </w:r>
      <w:r>
        <w:rPr>
          <w:rFonts w:eastAsia="Times New Roman"/>
          <w:szCs w:val="24"/>
        </w:rPr>
        <w:t>ματα μια πρώτη κατοικία στη Νέα Σμύρνη.</w:t>
      </w:r>
    </w:p>
    <w:p w14:paraId="4B1D4AB4" w14:textId="77777777" w:rsidR="00E71A02" w:rsidRDefault="00A00D33">
      <w:pPr>
        <w:spacing w:line="600" w:lineRule="auto"/>
        <w:ind w:firstLine="720"/>
        <w:contextualSpacing/>
        <w:jc w:val="both"/>
        <w:rPr>
          <w:rFonts w:eastAsia="Times New Roman"/>
          <w:szCs w:val="24"/>
        </w:rPr>
      </w:pPr>
      <w:r>
        <w:rPr>
          <w:rFonts w:eastAsia="Times New Roman"/>
          <w:szCs w:val="24"/>
        </w:rPr>
        <w:t>Αυτά είναι αν σας αρέσουν και αν δεν σας αρέσουν!</w:t>
      </w:r>
    </w:p>
    <w:p w14:paraId="4B1D4AB5" w14:textId="77777777" w:rsidR="00E71A02" w:rsidRDefault="00A00D33">
      <w:pPr>
        <w:spacing w:line="600" w:lineRule="auto"/>
        <w:ind w:firstLine="720"/>
        <w:contextualSpacing/>
        <w:jc w:val="both"/>
        <w:rPr>
          <w:rFonts w:eastAsia="Times New Roman"/>
          <w:szCs w:val="24"/>
        </w:rPr>
      </w:pPr>
      <w:r>
        <w:rPr>
          <w:rFonts w:eastAsia="Times New Roman"/>
          <w:szCs w:val="24"/>
        </w:rPr>
        <w:t>Βέβαια, για τον κ. Κοντονή, μπορεί να μην υπάρχουν όλα αυτά. Αυτές οι πρώτες κατοικίες μπορεί να είναι για παιχνίδια των ανθρώπων και όχι γιατί εκεί έχουν στεγάσει τα</w:t>
      </w:r>
      <w:r>
        <w:rPr>
          <w:rFonts w:eastAsia="Times New Roman"/>
          <w:szCs w:val="24"/>
        </w:rPr>
        <w:t xml:space="preserve"> όνειρά τους και τις οικογένειές τους. </w:t>
      </w:r>
    </w:p>
    <w:p w14:paraId="4B1D4AB6" w14:textId="77777777" w:rsidR="00E71A02" w:rsidRDefault="00A00D33">
      <w:pPr>
        <w:spacing w:line="600" w:lineRule="auto"/>
        <w:ind w:firstLine="720"/>
        <w:contextualSpacing/>
        <w:jc w:val="both"/>
        <w:rPr>
          <w:rFonts w:eastAsia="Times New Roman"/>
          <w:szCs w:val="24"/>
        </w:rPr>
      </w:pPr>
      <w:r>
        <w:rPr>
          <w:rFonts w:eastAsia="Times New Roman"/>
          <w:szCs w:val="24"/>
        </w:rPr>
        <w:t>Την ίδια ώρα φυσικά το ελληνικό κράτος με τη συνδρομή διάφορων ΜΚΟ δίνει αφειδώς διαμερίσματα και σπίτια σε λαθρομετανάστες για να έρθουν, να μπουν μέσα, τους δίνουμε και επιδόματα. Δεν υπάρχει κάποιο πρόβλημα εκεί π</w:t>
      </w:r>
      <w:r>
        <w:rPr>
          <w:rFonts w:eastAsia="Times New Roman"/>
          <w:szCs w:val="24"/>
        </w:rPr>
        <w:t>έρα. Εάν, όμως, ο Έλληνας έπαιρνε πριν από τα μνημόνια 1.500 ευρώ και μπορούσε να βάλει κάποια λεφτά για να αγοράσει ένα σπίτι και σήμερα με τις παρούσες συνθήκες τα χρήματα αυτά πήγανε κάτω από το μισό και δεν μπορεί να πληρώσει, αυτός ο άνθρωπος χάνει τα</w:t>
      </w:r>
      <w:r>
        <w:rPr>
          <w:rFonts w:eastAsia="Times New Roman"/>
          <w:szCs w:val="24"/>
        </w:rPr>
        <w:t xml:space="preserve"> σπίτια του. </w:t>
      </w:r>
    </w:p>
    <w:p w14:paraId="4B1D4AB7" w14:textId="77777777" w:rsidR="00E71A02" w:rsidRDefault="00A00D33">
      <w:pPr>
        <w:spacing w:line="600" w:lineRule="auto"/>
        <w:contextualSpacing/>
        <w:jc w:val="both"/>
        <w:rPr>
          <w:rFonts w:eastAsia="Times New Roman" w:cs="Times New Roman"/>
          <w:szCs w:val="24"/>
        </w:rPr>
      </w:pPr>
      <w:r>
        <w:rPr>
          <w:rFonts w:eastAsia="Times New Roman"/>
          <w:szCs w:val="24"/>
        </w:rPr>
        <w:t>Αυτή είναι, λοιπόν, η Κυβέρνηση των Αριστερών. Και προσπαθεί λοιπόν, εναγωνίως ο κ. Κοντονής να πείσει τις διάφορες πτέρυγες του ΣΥΡΙΖΑ ότι αυτό που κάνει είναι σωστό και προσπαθεί να τους μαζέψει, γιατί υπάρχουν κάποιες αντιδράσεις.</w:t>
      </w:r>
      <w:r>
        <w:rPr>
          <w:rFonts w:eastAsia="Times New Roman"/>
          <w:szCs w:val="24"/>
        </w:rPr>
        <w:t xml:space="preserve"> </w:t>
      </w:r>
      <w:r>
        <w:rPr>
          <w:rFonts w:eastAsia="Times New Roman" w:cs="Times New Roman"/>
          <w:szCs w:val="24"/>
        </w:rPr>
        <w:t xml:space="preserve">Βέβαια, </w:t>
      </w:r>
      <w:r>
        <w:rPr>
          <w:rFonts w:eastAsia="Times New Roman" w:cs="Times New Roman"/>
          <w:szCs w:val="24"/>
        </w:rPr>
        <w:t>αντιδράσεις λεκτικά μόνο, γιατί συνειδησιακά δεν υπάρχουν αντιδράσεις. Όλοι θα έρθουν στην ονομαστική ψηφοφορία που θα έρθει σε λίγο να ψηφίσουν ότι συμφωνούν με αυτό που γίνεται. Διότι η καρέκλα του Βουλευτή είναι πολύ «γλυκιά» και δεν σκέφτονται να την α</w:t>
      </w:r>
      <w:r>
        <w:rPr>
          <w:rFonts w:eastAsia="Times New Roman" w:cs="Times New Roman"/>
          <w:szCs w:val="24"/>
        </w:rPr>
        <w:t xml:space="preserve">φήσουν. </w:t>
      </w:r>
    </w:p>
    <w:p w14:paraId="4B1D4A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Αυτά έχουν να κάνουν, λοιπόν, με τις πρώτες κατοικίες και τους πλειστηριασμούς, οι οποίοι δεν υπάρχουν για την Κυβέρνηση. Δυστυχώς, όμως, για την πραγματικότητα, για τον ελληνικό λαό, υπάρχουν. </w:t>
      </w:r>
    </w:p>
    <w:p w14:paraId="4B1D4A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φτάσω σε ένα άλλο ζήτημα τώρα και θα μιλήσω για κ</w:t>
      </w:r>
      <w:r>
        <w:rPr>
          <w:rFonts w:eastAsia="Times New Roman" w:cs="Times New Roman"/>
          <w:szCs w:val="24"/>
        </w:rPr>
        <w:t xml:space="preserve">άποια άλλα θέματα της επικαιρότητας. Είδαμε πριν από λίγες ημέρες να εμφανίζεται ο Πρόεδρος, ο Ερντογάν, στη Θράκη μας και να κάνει μία περιοδεία ηγέτη, με την ανοχή του ελληνικού κράτους. </w:t>
      </w:r>
    </w:p>
    <w:p w14:paraId="4B1D4A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Βγήκαν να μας πείσουν κάποιοι από την Κυβέρνηση ότι η παρουσία του</w:t>
      </w:r>
      <w:r>
        <w:rPr>
          <w:rFonts w:eastAsia="Times New Roman" w:cs="Times New Roman"/>
          <w:szCs w:val="24"/>
        </w:rPr>
        <w:t xml:space="preserve"> Ερντογάν δεν ήταν αρνητική. «Δεν έκανε κάτι κακό», λέει. Εμφανίστηκε ως ηγέτης σε μία μουσουλμανική μειονότητα που υπάρχει στη Θράκη μας, προκειμένου να παραστήσει τον ηγέτη εκεί και κανείς δεν αντέδρασε. </w:t>
      </w:r>
    </w:p>
    <w:p w14:paraId="4B1D4A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κακό ότι ο Ερντογάν, σύμφωνα με μία κάμερα κινητού που κατέγραψε την ομιλία του, πήγε σε ένα σχολείο της μουσουλμανικής μειονότητας και έλεγε στα παιδάκια που ήταν εκεί πέρα ότι «όλοι είμαστε Τουρκία». Δεν είχε κανένα πρόβλημα η Κυβέρνηση. </w:t>
      </w:r>
    </w:p>
    <w:p w14:paraId="4B1D4A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Υπο</w:t>
      </w:r>
      <w:r>
        <w:rPr>
          <w:rFonts w:eastAsia="Times New Roman" w:cs="Times New Roman"/>
          <w:szCs w:val="24"/>
        </w:rPr>
        <w:t xml:space="preserve">υργός Αμανατίδης, που ήταν δίπλα, δεν μπορούσε να «μαζέψει» τίποτα. Καθόταν, προσπάθησε κάτι να ψελλίσει, αλλά, δυστυχώς, για την Ελλάδα τον γράψανε στα παλιά τους τα «παπούτσια» και τον έβαλαν στην άκρη. Δεν είναι πρόβλημα αυτό. </w:t>
      </w:r>
    </w:p>
    <w:p w14:paraId="4B1D4A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Βλέπουμε μετά τον Υπουργό</w:t>
      </w:r>
      <w:r>
        <w:rPr>
          <w:rFonts w:eastAsia="Times New Roman" w:cs="Times New Roman"/>
          <w:szCs w:val="24"/>
        </w:rPr>
        <w:t xml:space="preserve"> Γαβρόγλου, πριν καν το αεροπλάνο του Ερντογάν προσγειωθεί στην Τουρκία, να βγαίνει και να κάνει δεκτό στην ουσία το αίτημα που έθεσε ο Ερντογάν, λέγοντας ότι οι μουφτήδες στη Θράκη θα πρέπει να εκλέγονται από τη μουσουλμανική μειονότητα. Και δεν βρέθηκε έ</w:t>
      </w:r>
      <w:r>
        <w:rPr>
          <w:rFonts w:eastAsia="Times New Roman" w:cs="Times New Roman"/>
          <w:szCs w:val="24"/>
        </w:rPr>
        <w:t>νας εκεί όταν τα είπε αυτά, γιατί τα είπε και στο Προεδρικό Μέγαρο, τα είπε και στον Πρωθυπουργό της Ελλάδας, που να ξέρει ή που να έχει το θάρρος να του πει ότι αυτά δεν γίνονται ούτε στην Τουρκία. Στην Τουρκία οι μουφτήδες δεν εκλέγονται, αλλά διορίζοντα</w:t>
      </w:r>
      <w:r>
        <w:rPr>
          <w:rFonts w:eastAsia="Times New Roman" w:cs="Times New Roman"/>
          <w:szCs w:val="24"/>
        </w:rPr>
        <w:t xml:space="preserve">ι από το κράτος. Ήρθε, όμως, εδώ ο Ερντογάν να μας κάνει μάθημα ότι εκεί, στη Θράκη μας, πρέπει να τους ψηφίζει η μουσουλμανική μειονότητα, για να βάλουν δικούς τους αχυράνθρωπους. </w:t>
      </w:r>
    </w:p>
    <w:p w14:paraId="4B1D4A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ήταν τυχαίο, φυσικά, ότι όταν το αυτοκίνητο που μετέφερε τον Ερντογάν,</w:t>
      </w:r>
      <w:r>
        <w:rPr>
          <w:rFonts w:eastAsia="Times New Roman" w:cs="Times New Roman"/>
          <w:szCs w:val="24"/>
        </w:rPr>
        <w:t xml:space="preserve"> για όσους παρακολούθησαν και ξέρουν, σταμάτησε έξω από το τζαμί τον περίμεναν οι τρεις ψευτομουφτήδες, οι μουφτήδες που αναγνωρίζει το τουρκικό προξενείο, αλλά όχι το ελληνικό κράτος. Πόσο ξεφτίλα μπορεί να γίνει αυτό το ελληνικό κράτος πια, αυτή η «οπερέ</w:t>
      </w:r>
      <w:r>
        <w:rPr>
          <w:rFonts w:eastAsia="Times New Roman" w:cs="Times New Roman"/>
          <w:szCs w:val="24"/>
        </w:rPr>
        <w:t xml:space="preserve">τα»; Και βγαίνει ο Γαβρόγλου και λέει ότι θα το κάνει δεκτό και θα συζητήσουν αυτό το ζήτημα. </w:t>
      </w:r>
    </w:p>
    <w:p w14:paraId="4B1D4A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αυτό, αλλά συζητήσαμε, χθες μάλιστα, σε κάποιο νομοσχέδιο, που θα έρθει μετά τις γιορτές, για το θέμα της σαρίας στη Θράκη. Εδώ, όμως, είναι το οξύμωρο </w:t>
      </w:r>
      <w:r>
        <w:rPr>
          <w:rFonts w:eastAsia="Times New Roman" w:cs="Times New Roman"/>
          <w:szCs w:val="24"/>
        </w:rPr>
        <w:t>και το αστείο και το ταυτόχρονα επικίνδυνο εθνικά, ότι σαρία δεν υπάρχει ούτε στην Τουρκία. Και εκεί όσοι έχουν διαφορές πάνε στα δικαστήριά τους τα κανονικά. Όμως, εδώ θέλουν να μας εφαρμόσουν άλλους νόμους, μουσουλμανικούς. Έχουν βρει μία υποτακτική Κυβέ</w:t>
      </w:r>
      <w:r>
        <w:rPr>
          <w:rFonts w:eastAsia="Times New Roman" w:cs="Times New Roman"/>
          <w:szCs w:val="24"/>
        </w:rPr>
        <w:t xml:space="preserve">ρνηση, η οποία, δυστυχώς, τα αποδέχεται όλα. </w:t>
      </w:r>
    </w:p>
    <w:p w14:paraId="4B1D4A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αναφερθώ και σε κάτι που διάβασα πριν από λίγο. Είδα ότι όλα τα κόμματα, που «μάχονται» για τις πρώτες κατοικίες των Ελλήνων, που προσπαθούν να μη βγαίνουν στο «σφυρί» και σε πλειστηριασμούς οι </w:t>
      </w:r>
      <w:r>
        <w:rPr>
          <w:rFonts w:eastAsia="Times New Roman" w:cs="Times New Roman"/>
          <w:szCs w:val="24"/>
        </w:rPr>
        <w:t xml:space="preserve">κατοικίες των ατόμων για 30.000 και για 40.000 και για 50.000, όπως με στοιχεία είπαμε εμείς ως Χρυσή Αυγή, δίνουν ένα «δωράκι» χριστουγεννιάτικο μέσα στην αναστάτωση των ημερών τέσσερα εκατομμύρια ευρώ, που θα μοιραστούν εδώ όλες οι πτέρυγες. </w:t>
      </w:r>
      <w:r>
        <w:rPr>
          <w:rFonts w:eastAsia="Times New Roman" w:cs="Times New Roman"/>
          <w:szCs w:val="24"/>
        </w:rPr>
        <w:t xml:space="preserve">Εκατομμύρια </w:t>
      </w:r>
      <w:r>
        <w:rPr>
          <w:rFonts w:eastAsia="Times New Roman" w:cs="Times New Roman"/>
          <w:szCs w:val="24"/>
        </w:rPr>
        <w:t xml:space="preserve">ευρώ! </w:t>
      </w:r>
    </w:p>
    <w:p w14:paraId="4B1D4A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Δεν βγήκε ένας από όλους αυτούς, από όλα αυτά τα πολιτικά κόμματα, να πει ότι εμείς τα χρήματα αυτά δεν τα θέλουμε και θέλουμε να επιστραφούν στους Έλληνες φορολογούμενους πολίτες, σε αυτούς που ταλαιπωρούνται τόσα χρόνια. </w:t>
      </w:r>
    </w:p>
    <w:p w14:paraId="4B1D4A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Πώς, λοιπόν, έχετε την απ</w:t>
      </w:r>
      <w:r>
        <w:rPr>
          <w:rFonts w:eastAsia="Times New Roman" w:cs="Times New Roman"/>
          <w:szCs w:val="24"/>
        </w:rPr>
        <w:t>αίτηση ο ελληνικός λαός να κάνει θυσίες για εσάς, όταν βλέπει ότι αρπάζετε και από τις δύο τσέπες, και με το δεξί και με το αριστερό χέρι, αλλά ζητάτε συνεχώς να κάνει υπομονή και να πληρώνει «αιματηρές» φορολογικές θυσίες, που εσείς τους επιβάλλετε;</w:t>
      </w:r>
    </w:p>
    <w:p w14:paraId="4B1D4A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Επειδή δεν υπάρχει εξωτερική πολιτική στην Ελλάδα και τα Υπουργεία μας «κοιμούνται τον ύπνο του δικαίου», όταν ανέβηκε ο Ερντογάν πάνω στη Θράκη έκανε ένα μεγάλο λάθος για την Τουρκία. Αναγνώρισε επίσημα, με δηλώσεις που έκανε, ότι υπάρχει, φυσικά, πομακικ</w:t>
      </w:r>
      <w:r>
        <w:rPr>
          <w:rFonts w:eastAsia="Times New Roman" w:cs="Times New Roman"/>
          <w:szCs w:val="24"/>
        </w:rPr>
        <w:t xml:space="preserve">ή μειονότητα, ότι υπάρχουν </w:t>
      </w:r>
      <w:r>
        <w:rPr>
          <w:rFonts w:eastAsia="Times New Roman" w:cs="Times New Roman"/>
          <w:szCs w:val="24"/>
        </w:rPr>
        <w:t xml:space="preserve">Πομάκοι </w:t>
      </w:r>
      <w:r>
        <w:rPr>
          <w:rFonts w:eastAsia="Times New Roman" w:cs="Times New Roman"/>
          <w:szCs w:val="24"/>
        </w:rPr>
        <w:t xml:space="preserve">στη Θράκη, κάτι που τόσα χρόνια ο τουρκικός επεκτατισμός τα αρνείται. </w:t>
      </w:r>
    </w:p>
    <w:p w14:paraId="4B1D4A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Αυτό έπρεπε να είναι το μεγαλύτερο δώρο για την Ελληνική Κυβέρνηση και θα έπρεπε να το χρησιμοποιήσει και να πει του Ερντογάν να κλείσει το στόμα του </w:t>
      </w:r>
      <w:r>
        <w:rPr>
          <w:rFonts w:eastAsia="Times New Roman" w:cs="Times New Roman"/>
          <w:szCs w:val="24"/>
        </w:rPr>
        <w:t xml:space="preserve">και να μην τολμάει να λέει ότι υπάρχει δήθεν τουρκική μειονότητα. Διότι υπάρχουν Πομάκοι και Ρομά, που είναι η συντριπτική πλειοψηφία των μουσουλμάνων στη Θράκη. </w:t>
      </w:r>
    </w:p>
    <w:p w14:paraId="4B1D4A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φυσικά, το ελληνικό κράτος δεν το κατάλαβε και βγήκαν μόνο οι Έλληνες Πομάκοι, ευτυχώς,</w:t>
      </w:r>
      <w:r>
        <w:rPr>
          <w:rFonts w:eastAsia="Times New Roman" w:cs="Times New Roman"/>
          <w:szCs w:val="24"/>
        </w:rPr>
        <w:t xml:space="preserve"> και λένε χαρακτηριστικά εδώ πέρα ότι «οι Πομάκοι της Θράκης ευχαριστούν τον Ερντογάν», γιατί αναγνώρισε ότι υπάρχουν οι Πομάκοι στη Θράκη μας. Θέλω να το καταθέσω στα Πρακτικά, για να υπάρχει. </w:t>
      </w:r>
    </w:p>
    <w:p w14:paraId="4B1D4A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Λαγός καταθέτει για τα Πρακτι</w:t>
      </w:r>
      <w:r>
        <w:rPr>
          <w:rFonts w:eastAsia="Times New Roman" w:cs="Times New Roman"/>
          <w:szCs w:val="24"/>
        </w:rPr>
        <w:t xml:space="preserve">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Βουλής). </w:t>
      </w:r>
    </w:p>
    <w:p w14:paraId="4B1D4A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κράτος δεν το πήρε χαμπάρι. Τους το λέμε εμείς σήμερα, μήπως θελήσουν να το χρησιμοποιήσουν υπέρ μας, αν </w:t>
      </w:r>
      <w:r>
        <w:rPr>
          <w:rFonts w:eastAsia="Times New Roman" w:cs="Times New Roman"/>
          <w:szCs w:val="24"/>
        </w:rPr>
        <w:t xml:space="preserve">δεν είναι τόσο «γιουσουφάκια» όσο δείχνουν. </w:t>
      </w:r>
    </w:p>
    <w:p w14:paraId="4B1D4AC8" w14:textId="77777777" w:rsidR="00E71A02" w:rsidRDefault="00A00D33">
      <w:pPr>
        <w:spacing w:line="600" w:lineRule="auto"/>
        <w:ind w:firstLine="720"/>
        <w:contextualSpacing/>
        <w:jc w:val="both"/>
        <w:rPr>
          <w:rFonts w:eastAsia="Times New Roman"/>
          <w:szCs w:val="24"/>
        </w:rPr>
      </w:pPr>
      <w:r>
        <w:rPr>
          <w:rFonts w:eastAsia="Times New Roman"/>
          <w:szCs w:val="24"/>
        </w:rPr>
        <w:t>Θα κλείσω με ένα άλλο ζήτημα που απασχολεί την εξωτερική μας πολιτική. Είναι αδιανόητο η Ελλάδα, εδώ και πέντε περίπου χρόνια, να έχει κλείσει την πρεσβεία μας στη Συρία. Είναι αδιανόητο, επί της ουσίας, να τιμω</w:t>
      </w:r>
      <w:r>
        <w:rPr>
          <w:rFonts w:eastAsia="Times New Roman"/>
          <w:szCs w:val="24"/>
        </w:rPr>
        <w:t>ρούμε το μοναδικό κράτος, τον μοναδικό ηγέτη, τον Άσαντ, ο οποίος τα έβαλε με τους τζιχαντιστές, με αυτούς τους ισλαμοπίθηκους, οι οποίοι ήθελαν να καταστρέψουν τα πάντα και κατάφερε και τους σταμάτησε. Ήταν το τελευταίο ανάχωμα. Κατάφερε και τους σταμάτησ</w:t>
      </w:r>
      <w:r>
        <w:rPr>
          <w:rFonts w:eastAsia="Times New Roman"/>
          <w:szCs w:val="24"/>
        </w:rPr>
        <w:t xml:space="preserve">ε και η Ελλάδα τον τιμωρεί κλείνοντας την πρεσβεία και ουσιαστικά μη έχοντας διπλωματικές σχέσεις με τη Συρία. </w:t>
      </w:r>
    </w:p>
    <w:p w14:paraId="4B1D4AC9" w14:textId="77777777" w:rsidR="00E71A02" w:rsidRDefault="00A00D33">
      <w:pPr>
        <w:spacing w:line="600" w:lineRule="auto"/>
        <w:ind w:firstLine="720"/>
        <w:contextualSpacing/>
        <w:jc w:val="both"/>
        <w:rPr>
          <w:rFonts w:eastAsia="Times New Roman"/>
          <w:szCs w:val="24"/>
        </w:rPr>
      </w:pPr>
      <w:r>
        <w:rPr>
          <w:rFonts w:eastAsia="Times New Roman"/>
          <w:szCs w:val="24"/>
        </w:rPr>
        <w:t>Και για να μαθαίνουν οι νεότεροι και να θυμούνται οι παλιότεροι, όταν το 1987 η Ελλάδα είχε προβλήματα για άλλη μία φορά με τους αισχρούς Τούρκο</w:t>
      </w:r>
      <w:r>
        <w:rPr>
          <w:rFonts w:eastAsia="Times New Roman"/>
          <w:szCs w:val="24"/>
        </w:rPr>
        <w:t>υς, όταν ο Ανδρέας Παπανδρέου είχε ζητήσει τότε βοήθεια από τη συριακή κυβέρνηση, ο πατέρας του νόμιμα εκλεγμένου σημερινού ηγέτη, του Άσαντ, είχε παρατάξει τα συριακά στρατεύματα στα σύνορα με την Τουρκία και είχε πει με δήλωσή του επίσημη ότι «αν ένας Το</w:t>
      </w:r>
      <w:r>
        <w:rPr>
          <w:rFonts w:eastAsia="Times New Roman"/>
          <w:szCs w:val="24"/>
        </w:rPr>
        <w:t>ύρκος πατήσει σε ελληνικά εδάφη, αυτό σημαίνει ότι είναι σαν να πάτησε σε συριακά εδάφη και θα πολεμήσει την Τουρκία».</w:t>
      </w:r>
    </w:p>
    <w:p w14:paraId="4B1D4ACA" w14:textId="77777777" w:rsidR="00E71A02" w:rsidRDefault="00A00D33">
      <w:pPr>
        <w:spacing w:line="600" w:lineRule="auto"/>
        <w:ind w:firstLine="720"/>
        <w:contextualSpacing/>
        <w:jc w:val="both"/>
        <w:rPr>
          <w:rFonts w:eastAsia="Times New Roman"/>
          <w:szCs w:val="24"/>
        </w:rPr>
      </w:pPr>
      <w:r>
        <w:rPr>
          <w:rFonts w:eastAsia="Times New Roman"/>
          <w:szCs w:val="24"/>
        </w:rPr>
        <w:t>Αυτό είναι το ευχαριστώ της Ελλάδας σήμερα, αυτό είναι το ευχαριστώ των ελληνικών κυβερνήσεων και γι’ αυτό η Ελλάδα στην εξωτερική πολιτι</w:t>
      </w:r>
      <w:r>
        <w:rPr>
          <w:rFonts w:eastAsia="Times New Roman"/>
          <w:szCs w:val="24"/>
        </w:rPr>
        <w:t xml:space="preserve">κή έχει μείνει μόνη της, χωρίς να την υποστηρίζει, πραγματικά, κανένας. Γιατί είστε αχάριστοι και σέρνεστε όλοι, είτε δεξιοί είτε αριστεροί, πίσω από το άρμα των Αμερικάνων. Αυτή είναι η κατάντια σας! </w:t>
      </w:r>
    </w:p>
    <w:p w14:paraId="4B1D4ACB" w14:textId="77777777" w:rsidR="00E71A02" w:rsidRDefault="00A00D33">
      <w:pPr>
        <w:spacing w:line="600" w:lineRule="auto"/>
        <w:ind w:firstLine="720"/>
        <w:contextualSpacing/>
        <w:jc w:val="both"/>
        <w:rPr>
          <w:rFonts w:eastAsia="Times New Roman"/>
          <w:szCs w:val="24"/>
        </w:rPr>
      </w:pPr>
      <w:r>
        <w:rPr>
          <w:rFonts w:eastAsia="Times New Roman"/>
          <w:szCs w:val="24"/>
        </w:rPr>
        <w:t>Θα ήθελα να κλείσω λέγοντας ότι θα έπρεπε η ελληνική Κ</w:t>
      </w:r>
      <w:r>
        <w:rPr>
          <w:rFonts w:eastAsia="Times New Roman"/>
          <w:szCs w:val="24"/>
        </w:rPr>
        <w:t xml:space="preserve">υβέρνηση να ζητήσει να γίνει καταγραφή, με τη συνδρομή του Πατριαρχείου της Αντιόχειας και της </w:t>
      </w:r>
      <w:r>
        <w:rPr>
          <w:rFonts w:eastAsia="Times New Roman"/>
          <w:szCs w:val="24"/>
          <w:lang w:val="en-US"/>
        </w:rPr>
        <w:t>UNESCO</w:t>
      </w:r>
      <w:r>
        <w:rPr>
          <w:rFonts w:eastAsia="Times New Roman"/>
          <w:szCs w:val="24"/>
        </w:rPr>
        <w:t>, των χριστιανικών και ελληνικών κληροδοτημάτων που υπάρχουν εκεί και των καταστροφών που έχουν γίνει. Θα έπρεπε η ελληνική Κυβέρνηση να τα διεκδικήσει αυτ</w:t>
      </w:r>
      <w:r>
        <w:rPr>
          <w:rFonts w:eastAsia="Times New Roman"/>
          <w:szCs w:val="24"/>
        </w:rPr>
        <w:t xml:space="preserve">ά, αν είχε τη στοιχειώδη εθνική ευθιξία. Δεν το κάνει, όμως. Κοιτάει πώς θα πάρει την πρεσβεία από τη Συρία. </w:t>
      </w:r>
    </w:p>
    <w:p w14:paraId="4B1D4ACC" w14:textId="77777777" w:rsidR="00E71A02" w:rsidRDefault="00A00D33">
      <w:pPr>
        <w:spacing w:line="600" w:lineRule="auto"/>
        <w:ind w:firstLine="720"/>
        <w:contextualSpacing/>
        <w:jc w:val="both"/>
        <w:rPr>
          <w:rFonts w:eastAsia="Times New Roman"/>
          <w:szCs w:val="24"/>
        </w:rPr>
      </w:pPr>
      <w:r>
        <w:rPr>
          <w:rFonts w:eastAsia="Times New Roman"/>
          <w:szCs w:val="24"/>
        </w:rPr>
        <w:t>Πρέπει, λοιπόν, να αναδείξουμε εμείς όλα αυτά τα μνημεία, την κληρονομιά της πατρίδος μας, είτε χριστιανικούς ναούς, είτε παλαιότερα μνημεία τα οπ</w:t>
      </w:r>
      <w:r>
        <w:rPr>
          <w:rFonts w:eastAsia="Times New Roman"/>
          <w:szCs w:val="24"/>
        </w:rPr>
        <w:t xml:space="preserve">οία υπάρχουν, να καταγραφούν και να τα αναδείξουμε κι όχι να μην δίνετε σημασία στη συριακή κυβέρνηση και στον ηγέτη Άσαντ ο οποίος κατάφερε και σταμάτησε, επαναλαμβάνω για άλλη μία φορά, τους τζιχαντιστές. </w:t>
      </w:r>
    </w:p>
    <w:p w14:paraId="4B1D4ACD" w14:textId="77777777" w:rsidR="00E71A02" w:rsidRDefault="00A00D33">
      <w:pPr>
        <w:spacing w:line="600" w:lineRule="auto"/>
        <w:ind w:firstLine="720"/>
        <w:contextualSpacing/>
        <w:jc w:val="both"/>
        <w:rPr>
          <w:rFonts w:eastAsia="Times New Roman"/>
          <w:szCs w:val="24"/>
        </w:rPr>
      </w:pPr>
      <w:r>
        <w:rPr>
          <w:rFonts w:eastAsia="Times New Roman"/>
          <w:szCs w:val="24"/>
        </w:rPr>
        <w:t>Τέλος, να προσέξετε κάποιες συμπεριφορές που υπά</w:t>
      </w:r>
      <w:r>
        <w:rPr>
          <w:rFonts w:eastAsia="Times New Roman"/>
          <w:szCs w:val="24"/>
        </w:rPr>
        <w:t xml:space="preserve">ρχουν. Γιατί μιλάμε μόνο για λαθρομετανάστες και για παιδάκια μουσουλμανάκια που έρχονται στην Ελλάδα, που είναι, δυστυχώς, η συντριπτική πλειοψηφία. Υπάρχουν, όμως, και κάποια παιδάκια που έρχονται, τα οποία είναι χριστιανόπουλα, ορθόδοξα. Έχουμε επίσημη </w:t>
      </w:r>
      <w:r>
        <w:rPr>
          <w:rFonts w:eastAsia="Times New Roman"/>
          <w:szCs w:val="24"/>
        </w:rPr>
        <w:t>καταγγελία ότι τρία παιδιά από τη Συρία βρίσκονται αυτή τη στιγμή σε έναν καταυλισμό στη Λέρο, δέχονται συνεχώς πιέσεις, ξυλοκοπούνται από μουσουλμάνους που είναι εκεί και η ελληνική Κυβέρνηση τα έχει παρατημένα. Αν ήταν μουσουλμάνοι, θα είχαν βγει όλοι στ</w:t>
      </w:r>
      <w:r>
        <w:rPr>
          <w:rFonts w:eastAsia="Times New Roman"/>
          <w:szCs w:val="24"/>
        </w:rPr>
        <w:t xml:space="preserve">α κάγκελα για να τους προασπίσουν. Είναι, όμως, χριστιανοί ορθόδοξοι κι αυτό είναι το τίμημα που πληρώνουν. </w:t>
      </w:r>
    </w:p>
    <w:p w14:paraId="4B1D4AC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Φροντίστε να είστε λίγο πιο έξυπνοι και φροντίστε να κάνετε μια πιο σωστή εξωτερική πολιτική. </w:t>
      </w:r>
    </w:p>
    <w:p w14:paraId="4B1D4ACF"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Κι όσο για τα παραμύθια σας, που έχουν να κάνουν με </w:t>
      </w:r>
      <w:r>
        <w:rPr>
          <w:rFonts w:eastAsia="Times New Roman"/>
          <w:szCs w:val="24"/>
        </w:rPr>
        <w:t>το ότι δεν βγαίνει κα</w:t>
      </w:r>
      <w:r>
        <w:rPr>
          <w:rFonts w:eastAsia="Times New Roman"/>
          <w:szCs w:val="24"/>
        </w:rPr>
        <w:t>μ</w:t>
      </w:r>
      <w:r>
        <w:rPr>
          <w:rFonts w:eastAsia="Times New Roman"/>
          <w:szCs w:val="24"/>
        </w:rPr>
        <w:t xml:space="preserve">μία πρώτη κατοικία στο σφυρί, αυτά θα τα λέτε στους Βουλευτές του ΣΥΡΙΖΑ, που τους έχετε κάνει πειθήνια όργανα και πιστεύουν ό,τι λέτε.   </w:t>
      </w:r>
    </w:p>
    <w:p w14:paraId="4B1D4AD0" w14:textId="77777777" w:rsidR="00E71A02" w:rsidRDefault="00A00D33">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 Αυγής</w:t>
      </w:r>
      <w:r>
        <w:rPr>
          <w:rFonts w:eastAsia="Times New Roman"/>
          <w:szCs w:val="24"/>
        </w:rPr>
        <w:t>)</w:t>
      </w:r>
    </w:p>
    <w:p w14:paraId="4B1D4AD1"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Τον λόγο έχε</w:t>
      </w:r>
      <w:r>
        <w:rPr>
          <w:rFonts w:eastAsia="Times New Roman"/>
          <w:szCs w:val="24"/>
        </w:rPr>
        <w:t xml:space="preserve">ι η κ. Παπακώστα και θα ακολουθήσει ο κ. </w:t>
      </w:r>
      <w:r>
        <w:rPr>
          <w:rFonts w:eastAsia="Times New Roman"/>
          <w:szCs w:val="24"/>
        </w:rPr>
        <w:t>Μιχελογιαννάκης</w:t>
      </w:r>
      <w:r>
        <w:rPr>
          <w:rFonts w:eastAsia="Times New Roman"/>
          <w:szCs w:val="24"/>
        </w:rPr>
        <w:t xml:space="preserve">. </w:t>
      </w:r>
    </w:p>
    <w:p w14:paraId="4B1D4AD2" w14:textId="77777777" w:rsidR="00E71A02" w:rsidRDefault="00A00D33">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Ευχαριστώ, κύριε Πρόεδρε.</w:t>
      </w:r>
    </w:p>
    <w:p w14:paraId="4B1D4AD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Παρακολουθώ τη συνεδρίαση από την έναρξή της, δηλαδή από το πρωί, και θέλω να καταθέσω στο Σώμα την άποψή μου. </w:t>
      </w:r>
    </w:p>
    <w:p w14:paraId="4B1D4AD4" w14:textId="77777777" w:rsidR="00E71A02" w:rsidRDefault="00A00D33">
      <w:pPr>
        <w:spacing w:line="600" w:lineRule="auto"/>
        <w:ind w:firstLine="720"/>
        <w:contextualSpacing/>
        <w:jc w:val="both"/>
        <w:rPr>
          <w:rFonts w:eastAsia="Times New Roman"/>
          <w:szCs w:val="24"/>
        </w:rPr>
      </w:pPr>
      <w:r>
        <w:rPr>
          <w:rFonts w:eastAsia="Times New Roman"/>
          <w:szCs w:val="24"/>
        </w:rPr>
        <w:t>Επειδή συμβαίνει να εί</w:t>
      </w:r>
      <w:r>
        <w:rPr>
          <w:rFonts w:eastAsia="Times New Roman"/>
          <w:szCs w:val="24"/>
        </w:rPr>
        <w:t>μαι οπαδός του Δημόκριτου, ο οποίος λέει «ευ λογίζεσθαι, ευ λέγειν και πράττειν α δει», δηλαδή «να σκέφτεσαι σωστά, να μιλάς σωστά και να κάνεις αυτά που πρέπει», νομίζω ότι πάρα πολύ απέχει η σύνθεση της παρούσας Βουλής και ο τρόπος που συζητούμε από αυτή</w:t>
      </w:r>
      <w:r>
        <w:rPr>
          <w:rFonts w:eastAsia="Times New Roman"/>
          <w:szCs w:val="24"/>
        </w:rPr>
        <w:t xml:space="preserve"> την άποψη του Δημόκριτου και κάτι πρέπει να κάνουμε επ’ αυτού.</w:t>
      </w:r>
    </w:p>
    <w:p w14:paraId="4B1D4AD5" w14:textId="77777777" w:rsidR="00E71A02" w:rsidRDefault="00A00D33">
      <w:pPr>
        <w:spacing w:line="600" w:lineRule="auto"/>
        <w:ind w:firstLine="720"/>
        <w:contextualSpacing/>
        <w:jc w:val="both"/>
        <w:rPr>
          <w:rFonts w:eastAsia="Times New Roman"/>
          <w:szCs w:val="24"/>
        </w:rPr>
      </w:pPr>
      <w:r>
        <w:rPr>
          <w:rFonts w:eastAsia="Times New Roman"/>
          <w:szCs w:val="24"/>
        </w:rPr>
        <w:t>Επίσης, θέλω να πω ότι υπάρχει και μία άλλη φράση την οποία η ελληνική κοινωνία την λέει πιο απλά. Εγώ θα την πω στην πρωτότυπη μορφή της: «Ο συ μισείς ετέρω μη ποιήσης», δηλαδή «ό,τι δεν θέλεις να σου κάνουν να μην κάνεις», κι αναφέρομαι στο θέμα της περί</w:t>
      </w:r>
      <w:r>
        <w:rPr>
          <w:rFonts w:eastAsia="Times New Roman"/>
          <w:szCs w:val="24"/>
        </w:rPr>
        <w:t>φημης συζήτησης που από το πρωί διεξάγεται σε σχέση με τις τροπολογίες. Πρέπει να πω ότι συμφωνώ απολύτως με την αποστροφή του λόγου του Υπουργού Δικαιοσύνης ο οποίος είπε: «Γιατί συζητάτε περί τροπολογιών, γιατί ανοίγετε ένα τέτοιο ζήτημα, την ώρα που η δ</w:t>
      </w:r>
      <w:r>
        <w:rPr>
          <w:rFonts w:eastAsia="Times New Roman"/>
          <w:szCs w:val="24"/>
        </w:rPr>
        <w:t xml:space="preserve">ήλωση της Κυβέρνησης είναι ότι αυτές είναι απολύτως κατεπείγουσες και άρα, συνεπώς και αναγκαίες, προκειμένου να επιλυθεί μία σειρά ζητημάτων, τα οποία είναι ζητήματα κατεπείγουσας μορφής και δεν πρέπει να αφεθούν στην τύχη τους».  </w:t>
      </w:r>
    </w:p>
    <w:p w14:paraId="4B1D4AD6" w14:textId="77777777" w:rsidR="00E71A02" w:rsidRDefault="00A00D33">
      <w:pPr>
        <w:spacing w:line="600" w:lineRule="auto"/>
        <w:ind w:firstLine="720"/>
        <w:contextualSpacing/>
        <w:jc w:val="both"/>
        <w:rPr>
          <w:rFonts w:eastAsia="Times New Roman"/>
          <w:szCs w:val="24"/>
        </w:rPr>
      </w:pPr>
      <w:r>
        <w:rPr>
          <w:rFonts w:eastAsia="Times New Roman"/>
          <w:szCs w:val="24"/>
        </w:rPr>
        <w:t>Συμφωνώ και επαυξάνω. Κ</w:t>
      </w:r>
      <w:r>
        <w:rPr>
          <w:rFonts w:eastAsia="Times New Roman"/>
          <w:szCs w:val="24"/>
        </w:rPr>
        <w:t xml:space="preserve">αι αναρωτιέμαι: Το «ο συ μισείς ετέρω μη ποιήσης» αναφέρεται ακριβώς σε αυτό. </w:t>
      </w:r>
    </w:p>
    <w:p w14:paraId="4B1D4AD7" w14:textId="77777777" w:rsidR="00E71A02" w:rsidRDefault="00A00D33">
      <w:pPr>
        <w:spacing w:line="600" w:lineRule="auto"/>
        <w:ind w:firstLine="720"/>
        <w:contextualSpacing/>
        <w:jc w:val="both"/>
        <w:rPr>
          <w:rFonts w:eastAsia="Times New Roman"/>
          <w:szCs w:val="24"/>
        </w:rPr>
      </w:pPr>
      <w:r>
        <w:rPr>
          <w:rFonts w:eastAsia="Times New Roman"/>
          <w:szCs w:val="24"/>
        </w:rPr>
        <w:t>Το ίδιο ακριβώς ζήτημα είχε και η συγκυβέρνηση με πυλώνα, με κορμό τη Νέα Δημοκρατία. Το ίδιο πρόβλημα είχαμε και εμείς ως Υπουργοί για αυτό το οποίο τότε ονομαζόταν ότι είναι μ</w:t>
      </w:r>
      <w:r>
        <w:rPr>
          <w:rFonts w:eastAsia="Times New Roman"/>
          <w:szCs w:val="24"/>
        </w:rPr>
        <w:t>ία παθογένεια, μία ιδιοτελής συμπεριφορά των Υπουργών της Κυβέρνησης και το οποίο στηλιτευόταν. Και εν πάση περιπτώσει δεχόμασταν σφοδρούς λίβελλους και καταιγισμό πυρών ως Υπουργοί της τότε κυβέρνησης από την τότε Αξιωματική Αντιπολίτευση παρά του ότι κάν</w:t>
      </w:r>
      <w:r>
        <w:rPr>
          <w:rFonts w:eastAsia="Times New Roman"/>
          <w:szCs w:val="24"/>
        </w:rPr>
        <w:t>αμε επίκληση της αναγκαιότητος και του κατεπείγοντος, τα οποία ήταν πραγματικά και τα δύο.</w:t>
      </w:r>
    </w:p>
    <w:p w14:paraId="4B1D4AD8"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Άρα, λοιπόν, αγαπητοί συνάδελφοι να διαχωρίσουμε τα πράγματα προκειμένου να πάμε κάτω από την ομπρέλα της ρήσης του Δημόκριτου περί του να σκέφτεσαι σωστά, να μιλάς </w:t>
      </w:r>
      <w:r>
        <w:rPr>
          <w:rFonts w:eastAsia="Times New Roman"/>
          <w:szCs w:val="24"/>
        </w:rPr>
        <w:t>σωστά και να κάνεις αυτά που πρέπει. Να διαχωρίσουμε την παθογένεια και τη στρέβλωση στην κοινοβουλευτική συζήτηση ανάμεσα στην κακονομία, στην πολυνομία και στην παθογένεια των τροπολογιών οι οποίες δεν υπηρετούν την ορθή νομοθέτηση. Και άλλη συζήτηση είν</w:t>
      </w:r>
      <w:r>
        <w:rPr>
          <w:rFonts w:eastAsia="Times New Roman"/>
          <w:szCs w:val="24"/>
        </w:rPr>
        <w:t>αι εκείνη η οποία επιβάλλει εκ των πραγμάτων από το δίκαιο της ανάγκης ή από την κατεπείγουσα ανάγκη των πραγμάτων να νομοθετήσουμε και διά των τροπολογιών για να συνεννοηθούμε επιτέλους σε αυτό εδώ το κοινοβούλιο. Αυτή είναι μια πρώτη παρατήρηση.</w:t>
      </w:r>
    </w:p>
    <w:p w14:paraId="4B1D4AD9" w14:textId="77777777" w:rsidR="00E71A02" w:rsidRDefault="00A00D33">
      <w:pPr>
        <w:spacing w:line="600" w:lineRule="auto"/>
        <w:ind w:firstLine="720"/>
        <w:contextualSpacing/>
        <w:jc w:val="both"/>
        <w:rPr>
          <w:rFonts w:eastAsia="Times New Roman"/>
          <w:szCs w:val="24"/>
        </w:rPr>
      </w:pPr>
      <w:r>
        <w:rPr>
          <w:rFonts w:eastAsia="Times New Roman"/>
          <w:szCs w:val="24"/>
        </w:rPr>
        <w:t>Η δεύτερ</w:t>
      </w:r>
      <w:r>
        <w:rPr>
          <w:rFonts w:eastAsia="Times New Roman"/>
          <w:szCs w:val="24"/>
        </w:rPr>
        <w:t>η παρατήρηση είναι ότι σε όλα τα νομοθετήματα -και αναφέρομαι τώρα στο θέμα των πλειστηριασμών- εγώ έχω μια καθαρή θέση, αγαπητοί συνάδελφοι. Είμαι υπέρ της προστασίας αναφανδόν τη πρώτης κατοικίας όχι γιατί ακούγεται ευχάριστα σε μια κοινωνική ομάδα πληθυ</w:t>
      </w:r>
      <w:r>
        <w:rPr>
          <w:rFonts w:eastAsia="Times New Roman"/>
          <w:szCs w:val="24"/>
        </w:rPr>
        <w:t>σμού, αλλά επειδή είναι υποχρέωση της πολιτείας να προστατεύει τους αδυνάμους. Και είναι υποχρέωση της πολιτείας να θωρακίζει τις κοινωνικές εκείνες ομάδες οι οποίες αισθάνονται ότι βάλλονται επειδή ακριβώς είναι αδύναμες και άρα είμαι αναφανδόν υπέρ της π</w:t>
      </w:r>
      <w:r>
        <w:rPr>
          <w:rFonts w:eastAsia="Times New Roman"/>
          <w:szCs w:val="24"/>
        </w:rPr>
        <w:t>ροστασίας της πρώτης κατοικίας. Και είμαι απέναντι σε αυτό που ονομάζεται κατά κόρον «στρατηγικοί κακοπληρωτές». Το λέω για να ξεκαθαρίσω τη θέση μου και να την αποσαφηνίσω και για να μιλάμε καθαρά σε αυτό εδώ το κοινοβούλιο.</w:t>
      </w:r>
    </w:p>
    <w:p w14:paraId="4B1D4ADA" w14:textId="77777777" w:rsidR="00E71A02" w:rsidRDefault="00A00D33">
      <w:pPr>
        <w:spacing w:line="600" w:lineRule="auto"/>
        <w:ind w:firstLine="720"/>
        <w:contextualSpacing/>
        <w:jc w:val="both"/>
        <w:rPr>
          <w:rFonts w:eastAsia="Times New Roman"/>
          <w:szCs w:val="24"/>
        </w:rPr>
      </w:pPr>
      <w:r>
        <w:rPr>
          <w:rFonts w:eastAsia="Times New Roman"/>
          <w:szCs w:val="24"/>
        </w:rPr>
        <w:t>Οφείλω, όμως, να προτείνω στην</w:t>
      </w:r>
      <w:r>
        <w:rPr>
          <w:rFonts w:eastAsia="Times New Roman"/>
          <w:szCs w:val="24"/>
        </w:rPr>
        <w:t xml:space="preserve"> Κυβέρνηση ακριβώς στο πλαίσιο αυτής θέσης και ούσα συνεπής με αυτήν μου την άποψη το εξής. Η επέκταση του αυτεπαγγέλτου θα πρέπει να συνοδευτεί οπωσδήποτε –είναι στοιχείο </w:t>
      </w:r>
      <w:r>
        <w:rPr>
          <w:rFonts w:eastAsia="Times New Roman"/>
          <w:szCs w:val="24"/>
          <w:lang w:val="en-US"/>
        </w:rPr>
        <w:t>sine</w:t>
      </w:r>
      <w:r>
        <w:rPr>
          <w:rFonts w:eastAsia="Times New Roman"/>
          <w:szCs w:val="24"/>
        </w:rPr>
        <w:t xml:space="preserve"> </w:t>
      </w:r>
      <w:r>
        <w:rPr>
          <w:rFonts w:eastAsia="Times New Roman"/>
          <w:szCs w:val="24"/>
          <w:lang w:val="en-US"/>
        </w:rPr>
        <w:t>qua</w:t>
      </w:r>
      <w:r>
        <w:rPr>
          <w:rFonts w:eastAsia="Times New Roman"/>
          <w:szCs w:val="24"/>
        </w:rPr>
        <w:t xml:space="preserve"> </w:t>
      </w:r>
      <w:r>
        <w:rPr>
          <w:rFonts w:eastAsia="Times New Roman"/>
          <w:szCs w:val="24"/>
          <w:lang w:val="en-US"/>
        </w:rPr>
        <w:t>non</w:t>
      </w:r>
      <w:r>
        <w:rPr>
          <w:rFonts w:eastAsia="Times New Roman"/>
          <w:szCs w:val="24"/>
        </w:rPr>
        <w:t>, στοιχείο εκ των ων ουκ άνευ- με τη συζήτηση η οποία θα πρέπει να γίνει</w:t>
      </w:r>
      <w:r>
        <w:rPr>
          <w:rFonts w:eastAsia="Times New Roman"/>
          <w:szCs w:val="24"/>
        </w:rPr>
        <w:t xml:space="preserve"> με την Ευρωπαϊκή Κεντρική Τράπεζα, διότι η άτυπη συμφωνία της Κυβέρνησης με τους τραπεζίτες δεν είναι αρκετή για την προστασία της πρώτης κατοικίας. Διότι όταν θα τελειώσουν με τους στρατηγικούς κακοπληρωτές, θα φτάσουν και τις κατοικίες που δεν ανήκουν σ</w:t>
      </w:r>
      <w:r>
        <w:rPr>
          <w:rFonts w:eastAsia="Times New Roman"/>
          <w:szCs w:val="24"/>
        </w:rPr>
        <w:t>ε αυτήν την κατηγορία.</w:t>
      </w:r>
    </w:p>
    <w:p w14:paraId="4B1D4ADB" w14:textId="77777777" w:rsidR="00E71A02" w:rsidRDefault="00A00D33">
      <w:pPr>
        <w:spacing w:line="600" w:lineRule="auto"/>
        <w:ind w:firstLine="720"/>
        <w:contextualSpacing/>
        <w:jc w:val="both"/>
        <w:rPr>
          <w:rFonts w:eastAsia="Times New Roman"/>
          <w:szCs w:val="24"/>
        </w:rPr>
      </w:pPr>
      <w:r>
        <w:rPr>
          <w:rFonts w:eastAsia="Times New Roman"/>
          <w:szCs w:val="24"/>
        </w:rPr>
        <w:t>Και θέλω επίσης, να προσθέσω και μία σκέψη την οποία σας την κάνω και ως πρόταση. Θα πρέπει αυτοί οι στρατηγικοί κακοπληρωτές να γίνονται γνωστοί δημοσίως. Πρέπει να γνωρίζει ο ελληνικός λαός ο οποίος πληρώνει με υπέρμετρες θυσίες πο</w:t>
      </w:r>
      <w:r>
        <w:rPr>
          <w:rFonts w:eastAsia="Times New Roman"/>
          <w:szCs w:val="24"/>
        </w:rPr>
        <w:t>ιοι είναι αυτοί οι στρατηγικοί κακοπληρωτές. Αυτό είναι το δεύτερο σημείο της παρατήρησής μου. Άρα, αν δεν συνοδευτεί το αυτεπάγγελτο με τη συνεννόηση με την Ευρωπαϊκή Κεντρική Τράπεζα, νομίζω ότι η άτυπη συμφωνία με τις τράπεζες δεν θα λειτουργήσει.</w:t>
      </w:r>
    </w:p>
    <w:p w14:paraId="4B1D4AD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Όσον </w:t>
      </w:r>
      <w:r>
        <w:rPr>
          <w:rFonts w:eastAsia="Times New Roman"/>
          <w:szCs w:val="24"/>
        </w:rPr>
        <w:t>αφορά τους ψυχικούς πάσχοντες άκουσα μερικά πράγματα. Ακούστε, είχαμε την ευκαιρία να δουλέψουμε, να εργαστούμε σκληρά επί σχεδόν ένα χρόνο στο Υπουργείο Υγείας με άλλους δύο συναδέλφους μου. Είχα στην αρμοδιότητά μου το θέμα της ψυχιατρικής μεταρρύθμισης.</w:t>
      </w:r>
      <w:r>
        <w:rPr>
          <w:rFonts w:eastAsia="Times New Roman"/>
          <w:szCs w:val="24"/>
        </w:rPr>
        <w:t xml:space="preserve"> Η ψυχιατρική μεταρρύθμιση πρέπει να ολοκληρωθεί. Είχαμε συνεννοηθεί τότε με το Υπουργείο Δικαιοσύνης της εποχής –μεσολάβησαν οι εκλογές και αυτό δεν δρομολογήθηκε- να κάνουμε αυτό που φέρατε σήμερα, κύριε Υπουργέ, δηλαδή τη ρύθμιση του άρθρου 22 η οποία κ</w:t>
      </w:r>
      <w:r>
        <w:rPr>
          <w:rFonts w:eastAsia="Times New Roman"/>
          <w:szCs w:val="24"/>
        </w:rPr>
        <w:t>ινείται σε μία κατεύθυνση η οποία εντάσσεται στο πλαίσιο της ψυχιατρικής μεταρρύθμισης, εντάσσεται στο πλαίσιο της προστασίας των ανθρωπίνων δικαιωμάτων.</w:t>
      </w:r>
    </w:p>
    <w:p w14:paraId="4B1D4ADD" w14:textId="77777777" w:rsidR="00E71A02" w:rsidRDefault="00A00D33">
      <w:pPr>
        <w:spacing w:line="600" w:lineRule="auto"/>
        <w:ind w:firstLine="720"/>
        <w:contextualSpacing/>
        <w:jc w:val="both"/>
        <w:rPr>
          <w:rFonts w:eastAsia="Times New Roman"/>
          <w:szCs w:val="24"/>
        </w:rPr>
      </w:pPr>
      <w:r>
        <w:rPr>
          <w:rFonts w:eastAsia="Times New Roman"/>
          <w:szCs w:val="24"/>
        </w:rPr>
        <w:t>Πλην, όμως, θέλω να σας προτείνω και νομίζω ότι θα ήταν σκόπιμο να προβλεφθεί -διότι σημασία έχει η εφ</w:t>
      </w:r>
      <w:r>
        <w:rPr>
          <w:rFonts w:eastAsia="Times New Roman"/>
          <w:szCs w:val="24"/>
        </w:rPr>
        <w:t xml:space="preserve">αρμοσμένη πολιτική, όχι απλώς η ορθή νομοθέτηση και η πρόθεση και η φιλοσοφία του νομοθέτη, αλλά και η εφαρμοσμένη πολιτική- μια διαδικασία, κύριε Υπουργέ, που να συνδυάζει στοιχεία περί ακουσίας νοσηλείας και τον </w:t>
      </w:r>
      <w:r>
        <w:rPr>
          <w:rFonts w:eastAsia="Times New Roman"/>
          <w:szCs w:val="24"/>
        </w:rPr>
        <w:t xml:space="preserve">συνδυασμό </w:t>
      </w:r>
      <w:r>
        <w:rPr>
          <w:rFonts w:eastAsia="Times New Roman"/>
          <w:szCs w:val="24"/>
        </w:rPr>
        <w:t>των άρθρων 13 και 14 του παρόντο</w:t>
      </w:r>
      <w:r>
        <w:rPr>
          <w:rFonts w:eastAsia="Times New Roman"/>
          <w:szCs w:val="24"/>
        </w:rPr>
        <w:t xml:space="preserve">ς, έτσι ώστε να πούμε ότι στην εφαρμογή της αυτή η πολιτική θα επιτύχει και θα φέρει τους αναμενόμενους καρπούς. </w:t>
      </w:r>
    </w:p>
    <w:p w14:paraId="4B1D4AD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(Στη σημείο αυτό την Προεδρική Έδρα καταλαμβάνει ο Ζ΄ Αντιπρόεδρος της Βουλής κ. </w:t>
      </w:r>
      <w:r w:rsidRPr="00F57E51">
        <w:rPr>
          <w:rFonts w:eastAsia="Times New Roman"/>
          <w:b/>
          <w:szCs w:val="24"/>
        </w:rPr>
        <w:t>ΣΠΥΡΙΔΩΝ ΛΥΚΟΥΔΗΣ</w:t>
      </w:r>
      <w:r>
        <w:rPr>
          <w:rFonts w:eastAsia="Times New Roman"/>
          <w:szCs w:val="24"/>
        </w:rPr>
        <w:t>)</w:t>
      </w:r>
    </w:p>
    <w:p w14:paraId="4B1D4AD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το θέμα του πόθεν έσχες τ</w:t>
      </w:r>
      <w:r>
        <w:rPr>
          <w:rFonts w:eastAsia="Times New Roman" w:cs="Times New Roman"/>
          <w:szCs w:val="24"/>
        </w:rPr>
        <w:t>ων δικαστών, που έγινε μία συζήτηση, είναι παρεμπίπτον ζήτημα το οποίο προέκυψε από τη συζήτηση, δεν είναι θέμα του νομοσχεδίου, είναι ένα πολιτικό ζήτημα, όμως. Θα σας πω τη γνώμη μου θέλοντας να ισορροπήσω ανάμεσα στην απόφαση των δικαστών, η οποία άγγιξ</w:t>
      </w:r>
      <w:r>
        <w:rPr>
          <w:rFonts w:eastAsia="Times New Roman" w:cs="Times New Roman"/>
          <w:szCs w:val="24"/>
        </w:rPr>
        <w:t xml:space="preserve">ε το τυπικό μέρος στο τυπικό της και στην ουσία της ορθής απονομής της δικαιοσύνης, αλλά και των αποφάσεων. </w:t>
      </w:r>
    </w:p>
    <w:p w14:paraId="4B1D4A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Κάνω επίκληση μιας φράσης που λέει ο Αδαμάντιος Κοραής, διότι έχουμε και μία κοινωνία στην οποία απευθυνόμαστε και οι πολιτικοί και οι δικαστές και</w:t>
      </w:r>
      <w:r>
        <w:rPr>
          <w:rFonts w:eastAsia="Times New Roman" w:cs="Times New Roman"/>
          <w:szCs w:val="24"/>
        </w:rPr>
        <w:t xml:space="preserve"> οι κυβερνήσεις και άπαντες: «Οι δικαστές θα πρέπει να έχουν σαν οδηγό τους τα έθιμα, τα κείμενα και προπαντός τον ορθό λόγο», λέει ο Αδαμάντιος Κοραής. Αυτό, λοιπόν, νομίζω ότι είναι μία φράση η οποία, επικαιροποιημένη πια από την ανάγκη των καιρών και απ</w:t>
      </w:r>
      <w:r>
        <w:rPr>
          <w:rFonts w:eastAsia="Times New Roman" w:cs="Times New Roman"/>
          <w:szCs w:val="24"/>
        </w:rPr>
        <w:t xml:space="preserve">ό τις αποφάσεις τις οποίες είδαμε, ταιριάζει απολύτως στην περίπτωση αυτή. </w:t>
      </w:r>
    </w:p>
    <w:p w14:paraId="4B1D4A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δεν θα πρέπει να αλέθονται όλα αυτά στον μύλο της όποιας αντιπολίτευσης, της όποιας επικοινωνιακής ανάγκης να ανέβουν τόνοι για λόγους ψηφοθηρικούς. Θα πρέ</w:t>
      </w:r>
      <w:r>
        <w:rPr>
          <w:rFonts w:eastAsia="Times New Roman" w:cs="Times New Roman"/>
          <w:szCs w:val="24"/>
        </w:rPr>
        <w:t xml:space="preserve">πει να υπάρχουν κόκκινες γραμμές στον τρόπο που η πολιτική, αλλά και η </w:t>
      </w:r>
      <w:r>
        <w:rPr>
          <w:rFonts w:eastAsia="Times New Roman" w:cs="Times New Roman"/>
          <w:szCs w:val="24"/>
        </w:rPr>
        <w:t>δικαιοσύνη</w:t>
      </w:r>
      <w:r>
        <w:rPr>
          <w:rFonts w:eastAsia="Times New Roman" w:cs="Times New Roman"/>
          <w:szCs w:val="24"/>
        </w:rPr>
        <w:t xml:space="preserve">, αλλά και η Κυβέρνηση λειτουργούμε όλοι μαζί σε ένα πλαίσιο σεβασμού των θεσμών χωρίς να επιδιώκουμε σώνει και καλά την επικοινωνιακή επιτυχία είτε προς τη μια είτε προς την </w:t>
      </w:r>
      <w:r>
        <w:rPr>
          <w:rFonts w:eastAsia="Times New Roman" w:cs="Times New Roman"/>
          <w:szCs w:val="24"/>
        </w:rPr>
        <w:t xml:space="preserve">άλλη πλευρά. Διότι αυτό το οποίο τελικά προκύπτει ως καρπός είναι το να απαξιώνονται οι θεσμοί συνολικά, και εμείς και οι δικαστές και οι κυβερνώντες και όλοι. </w:t>
      </w:r>
    </w:p>
    <w:p w14:paraId="4B1D4A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βέβαια αναφέρομαι και στη συμπεριφορά μας όταν είμαστε στην κυβέρνηση και στη συμπεριφορά μ</w:t>
      </w:r>
      <w:r>
        <w:rPr>
          <w:rFonts w:eastAsia="Times New Roman" w:cs="Times New Roman"/>
          <w:szCs w:val="24"/>
        </w:rPr>
        <w:t>ας όταν είμαστε στην αντιπολίτευση όπου λειτουργούμε ως εξής: Ρωτήθηκε ο Δεληγιάννης από κάποιον ξένο δημοσιογράφο την εποχή που αυτός ήταν στην αντιπολίτευση «Τι θα κάνεις τώρα;» και είπε στον ξένο δημοσιογράφο «Μα, φυσικά θα κάνω το αντίθετο από αυτό που</w:t>
      </w:r>
      <w:r>
        <w:rPr>
          <w:rFonts w:eastAsia="Times New Roman" w:cs="Times New Roman"/>
          <w:szCs w:val="24"/>
        </w:rPr>
        <w:t xml:space="preserve"> κάνει ο Τρικούπης». Αυτό σε σχέση με τον τρόπο που πολιτευόμαστε όταν είμαστε στα έδρανα της αντιπολίτευσης και στον τρόπο που πολιτευόμαστε όταν είμαστε στα έδρανα της κυβέρνησης. Αποτέλεσμα; Αυτή η εικόνα που υπάρχει, η έλλειψη συνεννόησης και ο ελληνικ</w:t>
      </w:r>
      <w:r>
        <w:rPr>
          <w:rFonts w:eastAsia="Times New Roman" w:cs="Times New Roman"/>
          <w:szCs w:val="24"/>
        </w:rPr>
        <w:t>ός λαός θολωμένος και συγχυσμένος να θεωρεί ότι όλοι μαζί είμαστε το ίδιο.</w:t>
      </w:r>
    </w:p>
    <w:p w14:paraId="4B1D4AE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Επιτρέψτε μου, κύριε Πρόεδρε, να θίξω δύο θέματα πολύ συνοπτικά.</w:t>
      </w:r>
    </w:p>
    <w:p w14:paraId="4B1D4AE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Έχουμε καθυστερήσει, όμως, κυρία Παπακώστα.</w:t>
      </w:r>
    </w:p>
    <w:p w14:paraId="4B1D4A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ΑΙΚΑΤΕΡΙΝΗ ΣΙΔΗΡΟΠΟΥΛΟΥ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ΠΑΠΑΚΩΣΤΑ:</w:t>
      </w:r>
      <w:r>
        <w:rPr>
          <w:rFonts w:eastAsia="Times New Roman" w:cs="Times New Roman"/>
          <w:szCs w:val="24"/>
        </w:rPr>
        <w:t xml:space="preserve"> Τελ</w:t>
      </w:r>
      <w:r>
        <w:rPr>
          <w:rFonts w:eastAsia="Times New Roman" w:cs="Times New Roman"/>
          <w:szCs w:val="24"/>
        </w:rPr>
        <w:t>ειώνω σε ένα λεπτό, κύριε Πρόεδρε.</w:t>
      </w:r>
    </w:p>
    <w:p w14:paraId="4B1D4A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που φέρατε, του Υπουργείου Εθνικής Άμυνας για τη ρύθμιση της καταβολής του εφάπαξ βοηθήματος –δεν είναι κάποιος εδώ από το Υπουργείο Εθνικής Άμυνας να την εξηγήσει- από τους ειδικούς λογαριασμούς αλληλο</w:t>
      </w:r>
      <w:r>
        <w:rPr>
          <w:rFonts w:eastAsia="Times New Roman" w:cs="Times New Roman"/>
          <w:szCs w:val="24"/>
        </w:rPr>
        <w:t>βοήθειας των Μετοχικών Ταμείων Στρατού, Ναυτικού και Αεροπορίας έχω να προτείνω ότι οι επιλογές οι οποίες έχουν γίνει μέχρι τώρα στο ζήτημα αυτό είναι λανθασμένες. Λανθασμένη η επιλογή με τον νόμο Κατρούγκαλου η κύρια ασφάλιση των στρατιωτικών να υπαχθεί σ</w:t>
      </w:r>
      <w:r>
        <w:rPr>
          <w:rFonts w:eastAsia="Times New Roman" w:cs="Times New Roman"/>
          <w:szCs w:val="24"/>
        </w:rPr>
        <w:t xml:space="preserve">τον ΕΦΚΑ. Και η δεύτερη λανθασμένη επιλογή τα μετοχικά ταμεία, ενώ τυπικά υπάγονται στο Υπουργείο Εθνικής Άμυνας, στην πραγματικότητα τέθηκαν, δια του νόμου Κατρούγκαλου, σε περιορισμό με αποτέλεσμα να επηρεάζονται από την πολιτική του Υπουργείου Εργασίας </w:t>
      </w:r>
      <w:r>
        <w:rPr>
          <w:rFonts w:eastAsia="Times New Roman" w:cs="Times New Roman"/>
          <w:szCs w:val="24"/>
        </w:rPr>
        <w:t>και όχι από τη φυσική τους στέγη, που είναι το Υπουργείο Εθνικής Άμυνας.</w:t>
      </w:r>
    </w:p>
    <w:p w14:paraId="4B1D4A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Προτείνω, λοιπόν, να διορθωθούν τα λάθη του νόμου Κατρούγκαλου καταργώντας την παράγραφο 9 του άρθρου 35 και του άρθρου 49. Προτείνω να επαναφέρετε την ανεξαρτησία των μετοχικών ταμεί</w:t>
      </w:r>
      <w:r>
        <w:rPr>
          <w:rFonts w:eastAsia="Times New Roman" w:cs="Times New Roman"/>
          <w:szCs w:val="24"/>
        </w:rPr>
        <w:t>ων των Ενόπλων Δυνάμεων και των κλάδων τους. Αφήστε το Υπουργείο Εθνικής Άμυνας, με βάση τις αναλογιστικές μελέτες και τη βιωσιμότητα των ταμείων του, να καθορίζει τα του οίκου του. Δεν είναι επικουρικά ταμεία τα μετοχικά, να το ξέρετε, κυρίες και κύριοι σ</w:t>
      </w:r>
      <w:r>
        <w:rPr>
          <w:rFonts w:eastAsia="Times New Roman" w:cs="Times New Roman"/>
          <w:szCs w:val="24"/>
        </w:rPr>
        <w:t>υνάδελφοι, και δεν δέχονται εισφορά του δημοσίου.</w:t>
      </w:r>
    </w:p>
    <w:p w14:paraId="4B1D4A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τέλος, κύριε Πρόεδρε, και αγαπητοί συνάδελφοι, σε σχέση με το άρθρο 22, η δυνατότητα δηλαδή του συναινετικού διαζυγίου, πιστεύω ότι η σωστή λύση, κύριε Υπουργέ, είναι η δυνατότητα λύσης του γάμου με συμ</w:t>
      </w:r>
      <w:r>
        <w:rPr>
          <w:rFonts w:eastAsia="Times New Roman" w:cs="Times New Roman"/>
          <w:szCs w:val="24"/>
        </w:rPr>
        <w:t>βολαιογραφική πράξη να είναι δυνατή μόνο εφόσον δεν υπάρχουν τέκνα. Αυτή είναι η δική μου πρόταση. Διότι θα σας πω ότι τα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που έχουν ήδη νομοθετήσει προς αυτήν την κατεύθυνση έχουν προβλέψει τη θέσπιση προστατευτικών ρυθμίσεων σε περίπτωση που </w:t>
      </w:r>
      <w:r>
        <w:rPr>
          <w:rFonts w:eastAsia="Times New Roman" w:cs="Times New Roman"/>
          <w:szCs w:val="24"/>
        </w:rPr>
        <w:t>από τον γάμο έχουν προκύψει παιδιά τα οποία είναι ακόμη ανήλικα. Άρα σας προτείνω, λοιπόν, τη δυνατότητα λύσης του γάμου με συμβολαιογραφική πράξη, μάλιστα, αλλά να είναι δυνατή μόνο εφόσον δεν υπάρχουν τέκνα.</w:t>
      </w:r>
    </w:p>
    <w:p w14:paraId="4B1D4A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Θετικό το άρθρο 29 για τα φιλοζωικά σωματεία, </w:t>
      </w:r>
      <w:r>
        <w:rPr>
          <w:rFonts w:eastAsia="Times New Roman" w:cs="Times New Roman"/>
          <w:szCs w:val="24"/>
        </w:rPr>
        <w:t>διότι υπάρχει και η φράση που λέει «γνώρισα τους ανθρώπους και αγάπησα τα ζώα» και το βλέπουμε αυτό. Πολύ καλά κάνετε που το νομοθετείτε.</w:t>
      </w:r>
    </w:p>
    <w:p w14:paraId="4B1D4A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Παπακώστα, είστε στα δώδεκα λεπτά.</w:t>
      </w:r>
    </w:p>
    <w:p w14:paraId="4B1D4A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ΑΙΚΑΤΕΡΙΝΗ ΣΙΔΗΡΟΠΟΥΛΟΥ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ΠΑΠΑΚΩΣΤΑ:</w:t>
      </w:r>
      <w:r>
        <w:rPr>
          <w:rFonts w:eastAsia="Times New Roman" w:cs="Times New Roman"/>
          <w:szCs w:val="24"/>
        </w:rPr>
        <w:t xml:space="preserve"> Τελείωσα</w:t>
      </w:r>
      <w:r>
        <w:rPr>
          <w:rFonts w:eastAsia="Times New Roman" w:cs="Times New Roman"/>
          <w:szCs w:val="24"/>
        </w:rPr>
        <w:t>, κύριε Πρόεδρε.</w:t>
      </w:r>
    </w:p>
    <w:p w14:paraId="4B1D4A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για το θέμα της κάνναβης. Είναι τεχνικό θέμα νομίζω, αλλά και εδώ θα πρέπει ο καθένας να ξεκαθαρίσει τη θέση του. </w:t>
      </w:r>
    </w:p>
    <w:p w14:paraId="4B1D4A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περίμενα μια αποσαφήνιση -είναι, βεβαίως, στις αρμοδιότητές σας, κύριε Υπουργέ- για το είδος της χρήσης. Αν εί</w:t>
      </w:r>
      <w:r>
        <w:rPr>
          <w:rFonts w:eastAsia="Times New Roman" w:cs="Times New Roman"/>
          <w:szCs w:val="24"/>
        </w:rPr>
        <w:t>ναι βιομηχανική, συμφωνώ, αν είναι εθιστική, διαφωνώ.</w:t>
      </w:r>
    </w:p>
    <w:p w14:paraId="4B1D4A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Είναι για τη βιομηχανική. Το λέει η διάταξη. </w:t>
      </w:r>
    </w:p>
    <w:p w14:paraId="4B1D4A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Το λέει η διάταξη; Εγώ δεν το είδα έτσι, για να είμαι ειλικρινής. Θα το δω. Μακάρι να έχετε δίκιο. </w:t>
      </w:r>
    </w:p>
    <w:p w14:paraId="4B1D4A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κλείνοντας θα ήθελα να πω ότι στο πλαίσιο αυτό νομίζω ότι θα πρέπει να νομοθετήσουμε χωρίς υψηλούς τόνους πια, θεωρώντας ότι η ορθή νομο</w:t>
      </w:r>
      <w:r>
        <w:rPr>
          <w:rFonts w:eastAsia="Times New Roman" w:cs="Times New Roman"/>
          <w:szCs w:val="24"/>
        </w:rPr>
        <w:t>θέτηση είναι προς το συμφέρον των ομάδων πληθυσμού τις οποίες θέλουμε να εξυπηρετήσουμε.</w:t>
      </w:r>
    </w:p>
    <w:p w14:paraId="4B1D4A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Εύχομαι στο Προεδρείο και σε όλους τους συναδέλφους καλές γιορτές και καλά Χριστούγεννα.</w:t>
      </w:r>
    </w:p>
    <w:p w14:paraId="4B1D4A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B1D4A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συνάδελφος κ. </w:t>
      </w:r>
      <w:r>
        <w:rPr>
          <w:rFonts w:eastAsia="Times New Roman" w:cs="Times New Roman"/>
          <w:szCs w:val="24"/>
        </w:rPr>
        <w:t>Μιχελογιαννάκης έχει τον λόγο.</w:t>
      </w:r>
    </w:p>
    <w:p w14:paraId="4B1D4A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Να μιλήσουμε πρώτα για το νομοσχέδιο. Μέχρι τώρα τα άτομα με ψυχικές ή διανοητικές διαταραχές αντιμετωπίζονταν με εγκλεισμό για αόριστο χρόνο με μοναδικό στόχο την αντιμετώπιση της επικινδυνότητάς του</w:t>
      </w:r>
      <w:r>
        <w:rPr>
          <w:rFonts w:eastAsia="Times New Roman" w:cs="Times New Roman"/>
          <w:szCs w:val="24"/>
        </w:rPr>
        <w:t xml:space="preserve">ς. Δεν ασχολούνταν κανένας για τη θεραπεία τους, μια θεραπεία με φύλαξη, μόνο για ασφάλεια, περισσότερη φύλαξη με εξοντωτικές ποινές σε κακές συνθήκες διαβίωσης. </w:t>
      </w:r>
    </w:p>
    <w:p w14:paraId="4B1D4A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 φύλαξη σε δημόσιο θεραπευτικό κατάστημα που γινόταν μέχρι σήμερα χρησιμοποιούμε θεραπευτι</w:t>
      </w:r>
      <w:r>
        <w:rPr>
          <w:rFonts w:eastAsia="Times New Roman" w:cs="Times New Roman"/>
          <w:szCs w:val="24"/>
        </w:rPr>
        <w:t xml:space="preserve">κά πλέον μέτρα νοσηλείας σε ειδικό τμήμα ψυχιατρικού ή γενικού νοσοκομείου και ψυχιατρική παρακολούθηση σε μονάδα ψυχικής υγείας ή σε εξωτερικά ιατρεία. Επιβολή του μέτρου της ασφάλειας μόνο από το δικαστήριο με δικαστικό συμβούλιο, με δημόσια διαδικασία, </w:t>
      </w:r>
      <w:r>
        <w:rPr>
          <w:rFonts w:eastAsia="Times New Roman" w:cs="Times New Roman"/>
          <w:szCs w:val="24"/>
        </w:rPr>
        <w:t xml:space="preserve">με ακροατήριο και με δυνατότητα να συμμετέχει και το θύμα της άδικης πράξης. Αυξάνεται η βαρύτητα του πλημμελήματος σε έναν χρόνο αντί έξι μηνών όπου ίσχυε μέχρι σήμερα. </w:t>
      </w:r>
    </w:p>
    <w:p w14:paraId="4B1D4A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προϋποθέσεις επιβολής του μέτρου βεβαιώνονται με δυο πραγματογνωμοσύνες, η μία αμέ</w:t>
      </w:r>
      <w:r>
        <w:rPr>
          <w:rFonts w:eastAsia="Times New Roman" w:cs="Times New Roman"/>
          <w:szCs w:val="24"/>
        </w:rPr>
        <w:t xml:space="preserve">σως μετά τη σύλληψη και η άλλη όσο πιο κοντά γίνεται με τη δικάσιμο. Μέγιστος χρόνος για πλημμέλημα τα δυο έτη και για τα κακουργήματα τα πέντε έτη. Παρίστανται ο θεραπευόμενος και ο συνήγορος του καθώς και η </w:t>
      </w:r>
      <w:r>
        <w:rPr>
          <w:rFonts w:eastAsia="Times New Roman" w:cs="Times New Roman"/>
          <w:szCs w:val="24"/>
        </w:rPr>
        <w:t xml:space="preserve">διεύθυνση </w:t>
      </w:r>
      <w:r>
        <w:rPr>
          <w:rFonts w:eastAsia="Times New Roman" w:cs="Times New Roman"/>
          <w:szCs w:val="24"/>
        </w:rPr>
        <w:t>της μονάδος. Ο επανέλεγχος κάθε χρόνο</w:t>
      </w:r>
      <w:r>
        <w:rPr>
          <w:rFonts w:eastAsia="Times New Roman" w:cs="Times New Roman"/>
          <w:szCs w:val="24"/>
        </w:rPr>
        <w:t>, αντί κάθε τρία χρόνια. Καθιερώνεται ο θεσμός εισαγγελέα-επόπτη των μέτρων θεραπείας. Δυνατότητα εξόδων ή διαμονής σε εποπτευομένους χώρους.</w:t>
      </w:r>
    </w:p>
    <w:p w14:paraId="4B1D4A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το συναινετικό διαζύγιο. Εξωδικαστικά πλέον με τη συμμετοχή των δυο συζύγων, δυο πληρεξούσιων δικ</w:t>
      </w:r>
      <w:r>
        <w:rPr>
          <w:rFonts w:eastAsia="Times New Roman" w:cs="Times New Roman"/>
          <w:szCs w:val="24"/>
        </w:rPr>
        <w:t xml:space="preserve">ηγόρων και ενός συμβολαιογράφου και για τον θρησκευτικό γάμο πνευματική λύση. Αναβάθμιση, έτσι, του ρόλου του δικηγόρου και διαζύγιο σε λίγες μέρες. Σαφώς θετικό το μέτρο. </w:t>
      </w:r>
    </w:p>
    <w:p w14:paraId="4B1D4A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Δυνατότητα άσκησης προφορικά στη διαδικασία ασφαλιστικών μέτρων. Η δικονομία, που α</w:t>
      </w:r>
      <w:r>
        <w:rPr>
          <w:rFonts w:eastAsia="Times New Roman" w:cs="Times New Roman"/>
          <w:szCs w:val="24"/>
        </w:rPr>
        <w:t xml:space="preserve">φορά τις ακυρωτικές υποθέσεις ενώπιον του Συμβουλίου της Επικρατείας και ενώπιον </w:t>
      </w:r>
      <w:r>
        <w:rPr>
          <w:rFonts w:eastAsia="Times New Roman" w:cs="Times New Roman"/>
          <w:szCs w:val="24"/>
        </w:rPr>
        <w:t>τακτικών διοικητικών δικαστηρίων</w:t>
      </w:r>
      <w:r>
        <w:rPr>
          <w:rFonts w:eastAsia="Times New Roman" w:cs="Times New Roman"/>
          <w:szCs w:val="24"/>
        </w:rPr>
        <w:t>, καθώς απαλλάσσει από την υποχρέωση αυτοπρόσωπης παρουσίας στο δικαστήριο και ευθυγραμμίζεται με εκείνη που εφαρμόζεται στις διαφορές ουσίας σ</w:t>
      </w:r>
      <w:r>
        <w:rPr>
          <w:rFonts w:eastAsia="Times New Roman" w:cs="Times New Roman"/>
          <w:szCs w:val="24"/>
        </w:rPr>
        <w:t xml:space="preserve">τα </w:t>
      </w:r>
      <w:r>
        <w:rPr>
          <w:rFonts w:eastAsia="Times New Roman" w:cs="Times New Roman"/>
          <w:szCs w:val="24"/>
        </w:rPr>
        <w:t>τακτικά διοικητικά δικαστήρια</w:t>
      </w:r>
      <w:r>
        <w:rPr>
          <w:rFonts w:eastAsia="Times New Roman" w:cs="Times New Roman"/>
          <w:szCs w:val="24"/>
        </w:rPr>
        <w:t xml:space="preserve">, καθώς και η δικονομία των διαφορών ουσίας σε όλα τα δικαστήρια. </w:t>
      </w:r>
    </w:p>
    <w:p w14:paraId="4B1D4A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Δυνατότητα παράστασης πολιτικής αγωγής στα φιλοζωικά σωματεία. Πολύ θετικό και αυτό. Δυνατότητα μετάθεσης του γραμματίου προείσπραξης και μετά της συζήτησης </w:t>
      </w:r>
      <w:r>
        <w:rPr>
          <w:rFonts w:eastAsia="Times New Roman" w:cs="Times New Roman"/>
          <w:szCs w:val="24"/>
        </w:rPr>
        <w:t xml:space="preserve">της υπόθεσης πριν την έκδοση της απόφασης με ειδοποίηση του πληρεξούσιου δικηγόρου, ώστε να μην απορρίπτεται μόνο και μόνο για αυτό τον λόγο το ένδικο μέσο ή βοήθημα που έχει συζητηθεί. </w:t>
      </w:r>
    </w:p>
    <w:p w14:paraId="4B1D4A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Αυξάνονται οι οργανικές θέσεις των εισαγγελικών λειτουργών. Πολύ θετι</w:t>
      </w:r>
      <w:r>
        <w:rPr>
          <w:rFonts w:eastAsia="Times New Roman" w:cs="Times New Roman"/>
          <w:szCs w:val="24"/>
        </w:rPr>
        <w:t>κό. Αναπροσαρμογή ανώτατου επιτρεπτού ορίου περιεκτικότητας σε τετραϋδροκανναβινόλη, εφόσον κριθεί επιστημονικά ενδεδειγμένο. Έτσι, προστατεύονται οι εγκεκριμένοι καλλιεργητές βιομηχανικής κάνναβης από το ενδεχόμενο ποινικής δίωξης, όταν το ποσοστό περιεκτ</w:t>
      </w:r>
      <w:r>
        <w:rPr>
          <w:rFonts w:eastAsia="Times New Roman" w:cs="Times New Roman"/>
          <w:szCs w:val="24"/>
        </w:rPr>
        <w:t xml:space="preserve">ικότητας σε τετραϋδροκανναβινόλη υπερβεί το νόμιμο εξαιτίας διαφόρων παραγόντων και περιβαλλοντικών συνθηκών που δεν μπορούν και οι ίδιοι να προβλέψουν. </w:t>
      </w:r>
    </w:p>
    <w:p w14:paraId="4B1D4A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βελτιώνουμε τις συνθήκες κράτησης, εκσυγχρονίζουμε υποδομές, αντιμετωπίζουμε νεανική παραβατικότη</w:t>
      </w:r>
      <w:r>
        <w:rPr>
          <w:rFonts w:eastAsia="Times New Roman" w:cs="Times New Roman"/>
          <w:szCs w:val="24"/>
        </w:rPr>
        <w:t xml:space="preserve">τα, δημιουργούμε υπηρεσίες υγείας στις φυλακές. Επιταχύνουμε την απονομή της </w:t>
      </w:r>
      <w:r>
        <w:rPr>
          <w:rFonts w:eastAsia="Times New Roman" w:cs="Times New Roman"/>
          <w:szCs w:val="24"/>
        </w:rPr>
        <w:t xml:space="preserve">δικαιοσύνης </w:t>
      </w:r>
      <w:r>
        <w:rPr>
          <w:rFonts w:eastAsia="Times New Roman" w:cs="Times New Roman"/>
          <w:szCs w:val="24"/>
        </w:rPr>
        <w:t>και προστατεύουμε τα ανθρώπινα δικαιώματα.</w:t>
      </w:r>
    </w:p>
    <w:p w14:paraId="4B1D4AFC"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Κύριε Υπουργέ, όσον αφορά την αυτεπάγγελτη ποινική δίωξη σε αυτούς που ασκούν βία, δεν το συζητάει κανείς. Όσον αφορά, όμως,</w:t>
      </w:r>
      <w:r>
        <w:rPr>
          <w:rFonts w:eastAsia="Times New Roman" w:cs="Times New Roman"/>
          <w:szCs w:val="24"/>
        </w:rPr>
        <w:t xml:space="preserve"> την αυτεπάγγελτη ποινική δίωξη με ποινή φυλάκισης έξι ή τρεις μήνες, κατά περίπτωση, σε όποιον εισέρχεται και παραμένει σε χώρους διεξαγωγής πλειστηριασμών κατά της διαδικασίας αναγκαστικής εκτέλεσης, διακόπτοντας ή διαταράσσοντας την ομαλή διεξαγωγή αυτώ</w:t>
      </w:r>
      <w:r>
        <w:rPr>
          <w:rFonts w:eastAsia="Times New Roman" w:cs="Times New Roman"/>
          <w:szCs w:val="24"/>
        </w:rPr>
        <w:t>ν, σας θερμοπαρακαλώ να το πάρουμε πίσω, πρώτον, γιατί ο πλειστηριασμός - καταλαβαίνει κανείς- θέλει νομοθεσία όσον αφορά το θέμα της προστασίας και σε κα</w:t>
      </w:r>
      <w:r>
        <w:rPr>
          <w:rFonts w:eastAsia="Times New Roman" w:cs="Times New Roman"/>
          <w:szCs w:val="24"/>
        </w:rPr>
        <w:t>μ</w:t>
      </w:r>
      <w:r>
        <w:rPr>
          <w:rFonts w:eastAsia="Times New Roman" w:cs="Times New Roman"/>
          <w:szCs w:val="24"/>
        </w:rPr>
        <w:t xml:space="preserve">μία περίπτωση το ιστορικό, το </w:t>
      </w:r>
      <w:r>
        <w:rPr>
          <w:rFonts w:eastAsia="Times New Roman" w:cs="Times New Roman"/>
          <w:szCs w:val="24"/>
          <w:lang w:val="en-US"/>
        </w:rPr>
        <w:t>DNA</w:t>
      </w:r>
      <w:r>
        <w:rPr>
          <w:rFonts w:eastAsia="Times New Roman" w:cs="Times New Roman"/>
          <w:szCs w:val="24"/>
        </w:rPr>
        <w:t xml:space="preserve"> του ΣΥΡΙΖΑ, ο κινηματικός του χαρακτήρας δεν αφήνει περιθώρια για π</w:t>
      </w:r>
      <w:r>
        <w:rPr>
          <w:rFonts w:eastAsia="Times New Roman" w:cs="Times New Roman"/>
          <w:szCs w:val="24"/>
        </w:rPr>
        <w:t xml:space="preserve">οινικοποίηση λαϊκών κινητοποιήσεων. </w:t>
      </w:r>
    </w:p>
    <w:p w14:paraId="4B1D4AFD"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A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B1D4A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Χρήστος Μπουκώρος. </w:t>
      </w:r>
    </w:p>
    <w:p w14:paraId="4B1D4B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4B1D4B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φοβάμαι ότι</w:t>
      </w:r>
      <w:r>
        <w:rPr>
          <w:rFonts w:eastAsia="Times New Roman" w:cs="Times New Roman"/>
          <w:szCs w:val="24"/>
        </w:rPr>
        <w:t xml:space="preserve"> δεν έχω να συμπληρώσω πολλά πράγματα για τον πυρήνα του νομοσχεδίου σήμερα. Άλλωστε, τοποθετήθηκε αναλυτικά ο εισηγητής μας κ. Καραγκούνης και για τα ελλείμματα του νόμους, αλλά και για τον τρόπο νομοθέτησης της σημερινής Κυβέρνησης. </w:t>
      </w:r>
    </w:p>
    <w:p w14:paraId="4B1D4B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Έχουμε, όμως, σήμερα</w:t>
      </w:r>
      <w:r>
        <w:rPr>
          <w:rFonts w:eastAsia="Times New Roman" w:cs="Times New Roman"/>
          <w:szCs w:val="24"/>
        </w:rPr>
        <w:t xml:space="preserve"> την ευκαιρία να αναφερθούμε στο μέγα κοινωνικό ζήτημα των πλειστηριασμών. Φέρνετε μια τροπολογία που επεκτείνει την προστασία των πλειστηριασμών. Θα μπορούσε να αναρωτηθεί κανείς εάν είναι κακό αυτό. </w:t>
      </w:r>
    </w:p>
    <w:p w14:paraId="4B1D4B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 βάση το νομικό μας σύστημα και τον νομικό μας πολιτ</w:t>
      </w:r>
      <w:r>
        <w:rPr>
          <w:rFonts w:eastAsia="Times New Roman" w:cs="Times New Roman"/>
          <w:szCs w:val="24"/>
        </w:rPr>
        <w:t>ισμό, κανείς δεν έχει το δικαίωμα να παρεμποδίζει τους δημόσιους λειτουργούς στην άσκηση των καθηκόντων τους, πολύ περισσότερο να βιαιοπραγεί εναντίον τους και να τους εκφοβίζει. Γι’ αυτό άλλωστε και ο νομοθέτης προβλέπει ως αυτεπάγγελτα διωκόμενα τα αδική</w:t>
      </w:r>
      <w:r>
        <w:rPr>
          <w:rFonts w:eastAsia="Times New Roman" w:cs="Times New Roman"/>
          <w:szCs w:val="24"/>
        </w:rPr>
        <w:t xml:space="preserve">ματα της κατάληψης δικαστικών μεγάρων, ειρηνοδικείων, όπως άλλωστε και για όλα τα σοβαρά ζητήματα που στρέφονται εναντίον της διατάραξης τέτοιων διαδικασιών και των λειτουργών της. </w:t>
      </w:r>
    </w:p>
    <w:p w14:paraId="4B1D4B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Επεκτείνετε, λοιπόν, αυτήν την προστασία και μετατρέπετε και ορισμένα αδικ</w:t>
      </w:r>
      <w:r>
        <w:rPr>
          <w:rFonts w:eastAsia="Times New Roman" w:cs="Times New Roman"/>
          <w:szCs w:val="24"/>
        </w:rPr>
        <w:t>ήματα, τα οποία ήταν κατ’ έγκληση διωκόμενα σήμερα στους δημόσιους χώρους, όπως η απειλή εναντίον των συμβολαιογράφων, των δημοσίων λειτουργών, σε αυτεπαγγέλτως διωκόμενα αδικήματα. Θα μπορούσε να πει κανείς ότι είναι λογικό, διότι αν κάποιος απειλεί ή βια</w:t>
      </w:r>
      <w:r>
        <w:rPr>
          <w:rFonts w:eastAsia="Times New Roman" w:cs="Times New Roman"/>
          <w:szCs w:val="24"/>
        </w:rPr>
        <w:t xml:space="preserve">ιοπραγεί εντός δικαστηρίου, τότε εκτός δικαστηρίου τι θα κάνει; Θα πυροβολήσει; </w:t>
      </w:r>
    </w:p>
    <w:p w14:paraId="4B1D4B0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κύριε Υπουργέ, υποστηρίζετε ότι η τροπολογία που έρχεται κυρίως καλύπτει και μετατρέπει αυτά τα αδικήματα από κατ’ έγκληση διωκόμενα αδικήματα σε αυτε</w:t>
      </w:r>
      <w:r>
        <w:rPr>
          <w:rFonts w:eastAsia="Times New Roman" w:cs="Times New Roman"/>
          <w:szCs w:val="24"/>
        </w:rPr>
        <w:t xml:space="preserve">παγγέλτως διωκόμενα στους ιδιωτικούς χώρους και υποστηρίζετε ότι θέλετε να προστατεύσετε τα συμβολαιογραφικά γραφεία απ’ όπου διεξάγονται οι ηλεκτρονικοί πλειστηριασμοί. </w:t>
      </w:r>
    </w:p>
    <w:p w14:paraId="4B1D4B0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Βεβαίως, αυτό είναι –αν θέλετε- κάπως έωλο, διότι φέρνετε μια τροπολογία συμβατικού π</w:t>
      </w:r>
      <w:r>
        <w:rPr>
          <w:rFonts w:eastAsia="Times New Roman" w:cs="Times New Roman"/>
          <w:szCs w:val="24"/>
        </w:rPr>
        <w:t xml:space="preserve">εριεχομένου για να προστατεύσετε μια διαδικασία ηλεκτρονική. Γνωρίζουμε όλοι ότι με μια σύγχρονη πλατφόρμα πλειστηριασμών και με έναν κωδικό πρόσβασης των συμβολαιογράφων αυτές οι διαδικασίες δεν δρομολογούνται κατ’ ανάγκη από τα συμβολαιογραφικά γραφεία, </w:t>
      </w:r>
      <w:r>
        <w:rPr>
          <w:rFonts w:eastAsia="Times New Roman" w:cs="Times New Roman"/>
          <w:szCs w:val="24"/>
        </w:rPr>
        <w:t xml:space="preserve">αλλά μπορούν να δρομολογηθούν από οποιοδήποτε σημείο. Κατά συνέπεια, κάτι άλλο κρύβεται πίσω από αυτήν την ιστορία. </w:t>
      </w:r>
    </w:p>
    <w:p w14:paraId="4B1D4B0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παράδειγμα, κύριε Υπουργέ, εάν οι πρώην σύντροφοί σας, εναντίον των οποίων στρέφεται αυτή η τροπολογία, αρχίζουν να πετούν πέτρες στα σ</w:t>
      </w:r>
      <w:r>
        <w:rPr>
          <w:rFonts w:eastAsia="Times New Roman" w:cs="Times New Roman"/>
          <w:szCs w:val="24"/>
        </w:rPr>
        <w:t>πίτια των συμβολαιογράφων, αρχίζουν να τους εκφοβίζουν στον δρόμο, είστε διατεθειμένοι να αλλάξετε όλον τον ποινικό κώδικα για να μετατρέψετε όλα αυτά τα αδικήματα σε αυτεπαγγέλτως διωκόμενα, προκειμένου να υλοποιήσετε τις δεσμεύσεις σας περί πλειστηριασμώ</w:t>
      </w:r>
      <w:r>
        <w:rPr>
          <w:rFonts w:eastAsia="Times New Roman" w:cs="Times New Roman"/>
          <w:szCs w:val="24"/>
        </w:rPr>
        <w:t xml:space="preserve">ν; Τα ερωτήματα είναι υποθετικά. Δεν ξέρουμε, όμως, πού ακριβώς θα καταλήξει αυτή η ιστορία. </w:t>
      </w:r>
    </w:p>
    <w:p w14:paraId="4B1D4B0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κύριε Υπουργέ, γιατί βλέπω ότι συμφωνείτε ότι είναι υποθετικά αυτά τα ερωτήματα σε αυτό το σημείο. </w:t>
      </w:r>
    </w:p>
    <w:p w14:paraId="4B1D4B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w:t>
      </w:r>
      <w:r>
        <w:rPr>
          <w:rFonts w:eastAsia="Times New Roman" w:cs="Times New Roman"/>
          <w:b/>
          <w:szCs w:val="24"/>
        </w:rPr>
        <w:t xml:space="preserve">ς και Ανθρωπίνων Δικαιωμάτων): </w:t>
      </w:r>
      <w:r>
        <w:rPr>
          <w:rFonts w:eastAsia="Times New Roman" w:cs="Times New Roman"/>
          <w:szCs w:val="24"/>
        </w:rPr>
        <w:t xml:space="preserve">Δεν συμφωνώ καθόλου. </w:t>
      </w:r>
    </w:p>
    <w:p w14:paraId="4B1D4B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Όμως, ξέρετε τι τρέμουν οι συνάδελφοί σας της Πλειοψηφίας σήμερα; Την αντιμετώπιση που θα έχουν από τους πρώην συντρόφους τους, γιατί τους γνωρίζουν καλά. </w:t>
      </w:r>
    </w:p>
    <w:p w14:paraId="4B1D4B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κύριε </w:t>
      </w:r>
      <w:r>
        <w:rPr>
          <w:rFonts w:eastAsia="Times New Roman" w:cs="Times New Roman"/>
          <w:szCs w:val="24"/>
        </w:rPr>
        <w:t>Υπουργέ, εφόσον ήταν αυτεπαγγέλτως διωκόμενα αυτά τα αδικήματα τόσο καιρό, που έγιναν τα όσα έγιναν στα ειρηνοδικεία της χώρας, πόσους συλλάβατε; Πόσες ποινικές διώξεις ασκήθηκαν; Υπήρχαν κάποιες συλλήψεις και απελευθέρωση.</w:t>
      </w:r>
    </w:p>
    <w:p w14:paraId="4B1D4B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w:t>
      </w:r>
      <w:r>
        <w:rPr>
          <w:rFonts w:eastAsia="Times New Roman" w:cs="Times New Roman"/>
          <w:b/>
          <w:szCs w:val="24"/>
        </w:rPr>
        <w:t xml:space="preserve">οσύνης, Διαφάνειας και Ανθρωπίνων Δικαιωμάτων): </w:t>
      </w:r>
      <w:r>
        <w:rPr>
          <w:rFonts w:eastAsia="Times New Roman" w:cs="Times New Roman"/>
          <w:szCs w:val="24"/>
        </w:rPr>
        <w:t>Η Κυβέρνηση τα κάνει αυτά; Ασκεί και ποινικές διώξεις η Κυβέρνηση;</w:t>
      </w:r>
    </w:p>
    <w:p w14:paraId="4B1D4B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βεβαίως, αλλά η Αστυνομία όταν συλλαμβάνει και απολύει χωρίς να ακολουθήσουν οι διαδικασίες, ακουμπάει αυτή η ευθύνη και στο Υπουργείο Δημοσίας Τάξεως και μην μου πείτε όχι. </w:t>
      </w:r>
    </w:p>
    <w:p w14:paraId="4B1D4B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Άρα, κανέναν. Άρα, πράγματι κάτι άλλο κρύβεται πίσω από αυτή την τροπολογία</w:t>
      </w:r>
      <w:r>
        <w:rPr>
          <w:rFonts w:eastAsia="Times New Roman" w:cs="Times New Roman"/>
          <w:szCs w:val="24"/>
        </w:rPr>
        <w:t xml:space="preserve">. </w:t>
      </w:r>
    </w:p>
    <w:p w14:paraId="4B1D4B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Ένα σύγχρονο κράτος δεν φτιάχνει τόξα -σας το είπα και προηγουμένως- για να πολεμήσει διαστημόπλοια. Μιλάμε για μια ηλεκτρονική διαδικασία και λέτε ότι με την απειλή του αυτεπάγγελτου θα εμποδίσετε αυτές τις διαδικασίες και θα προστατεύσετε την ηλεκτρον</w:t>
      </w:r>
      <w:r>
        <w:rPr>
          <w:rFonts w:eastAsia="Times New Roman" w:cs="Times New Roman"/>
          <w:szCs w:val="24"/>
        </w:rPr>
        <w:t xml:space="preserve">ική διαδικασία. </w:t>
      </w:r>
    </w:p>
    <w:p w14:paraId="4B1D4B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ερώτημα αν πρέπει να προστατευτούν οι συμβολαιογράφοι εμείς λέμε σαφώς ναι, όπως και ο κάθε δημόσιος λειτουργός. Η απάντηση, όμως, στο ερώτημα αν προστατεύονται από αυτή την τροπολογία οι συμβολαιογράφοι, είναι ακόμα σαφέστερη και είνα</w:t>
      </w:r>
      <w:r>
        <w:rPr>
          <w:rFonts w:eastAsia="Times New Roman" w:cs="Times New Roman"/>
          <w:szCs w:val="24"/>
        </w:rPr>
        <w:t xml:space="preserve">ι σαφώς όχι. </w:t>
      </w:r>
    </w:p>
    <w:p w14:paraId="4B1D4B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Γιατί; Αφού οι συμβολαιογράφοι το ζητάνε.</w:t>
      </w:r>
    </w:p>
    <w:p w14:paraId="4B1D4B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εξήγησα προηγουμένως με παραδείγματα τα οποία εσείς τα χαρακτηρίζεται υποθετικά, αλλά δεν είναι κ</w:t>
      </w:r>
      <w:r>
        <w:rPr>
          <w:rFonts w:eastAsia="Times New Roman" w:cs="Times New Roman"/>
          <w:szCs w:val="24"/>
        </w:rPr>
        <w:t xml:space="preserve">αθόλου υποθετικό αυτό που συνέβη μέχρι σήμερα, κύριε Υπουργέ. </w:t>
      </w:r>
    </w:p>
    <w:p w14:paraId="4B1D4B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Υπήρχε το νομικό πλαίσιο και ήταν αυτεπαγγέλτως διωκόμενα τα περισσότερα από αυτά τα αδικήματα και σας ρωτώ πόσοι συνελήφθησαν και μου λέτε κανένας, αλλά μου λέτε τώρα ότι θα προστατευθούν οι σ</w:t>
      </w:r>
      <w:r>
        <w:rPr>
          <w:rFonts w:eastAsia="Times New Roman" w:cs="Times New Roman"/>
          <w:szCs w:val="24"/>
        </w:rPr>
        <w:t xml:space="preserve">υμβολαιογράφοι. Δεν ισχύει. </w:t>
      </w:r>
    </w:p>
    <w:p w14:paraId="4B1D4B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κάνετε, λοιπόν; Απλά υλοποιείτε τις δεσμεύσεις του Πρωθυπουργού έναντι των δανειστών και έναντι της Ένωσης Ελληνικών Τραπεζών μετά την πρόσφατη συνάντησή τους. Κυρίως, όμως, επιχειρείτε να εκπέμψετε ένα μήνυμα αριστερής κατε</w:t>
      </w:r>
      <w:r>
        <w:rPr>
          <w:rFonts w:eastAsia="Times New Roman" w:cs="Times New Roman"/>
          <w:szCs w:val="24"/>
        </w:rPr>
        <w:t>ύθυνσης προς τους πρώην συντρόφους σας, αυτούς με τους οποίους περπατήσατε πλάι πλάι στην πορεία εξαπάτησης του ελληνικού λαού –και είναι ήπιος ο όρος ο οποίος χρησιμοποιώ- για την κατάκτηση της εξουσίας. Τους γνωρίζετε πολύ καλά. Πορευθήκατε μαζί. Μαζί κα</w:t>
      </w:r>
      <w:r>
        <w:rPr>
          <w:rFonts w:eastAsia="Times New Roman" w:cs="Times New Roman"/>
          <w:szCs w:val="24"/>
        </w:rPr>
        <w:t xml:space="preserve">τακτήσατε την εξουσία. </w:t>
      </w:r>
    </w:p>
    <w:p w14:paraId="4B1D4B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Γιατί, κύριε Υπουργέ, αν δεν είχατε κάνει τα όσα κάνατε στο Σύνταγμα, στα διόδια, στα ειρηνοδικεία, στο λιμάνι του Πειραιά, στους χώρους εργασίας, στις τράπεζες, αν δεν είχατε τάξει σεισάχθεια, αν δεν είχατε εργαλειοποιήσει πολιτικά</w:t>
      </w:r>
      <w:r>
        <w:rPr>
          <w:rFonts w:eastAsia="Times New Roman" w:cs="Times New Roman"/>
          <w:szCs w:val="24"/>
        </w:rPr>
        <w:t xml:space="preserve"> ακόμα και τις αυτοκτονίες των άτυχων συμπολιτών μας, δεν θα βλέπατε εξουσία όχι με το κιάλι, αλλά ούτε με το μακαρόνι. </w:t>
      </w:r>
    </w:p>
    <w:p w14:paraId="4B1D4B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Ρίχνετε τώρα μια τροπολογία, ένα τροχιοδεικτικό βλήμα αριστερής στόχευσης και απειλείτε τους πρώην συντρόφους σας, ίσως και το ΚΚΕ, ότι</w:t>
      </w:r>
      <w:r>
        <w:rPr>
          <w:rFonts w:eastAsia="Times New Roman" w:cs="Times New Roman"/>
          <w:szCs w:val="24"/>
        </w:rPr>
        <w:t xml:space="preserve"> θα τους βομβαρδίσετε και θα τους τσακίσετε. Γιατί τώρα είστε δοβλέτι, εξουσία την οποία θα διατηρήσετε παντοιοτρόπως, με κάθε τρόπο και με κάθε κόστος. </w:t>
      </w:r>
    </w:p>
    <w:p w14:paraId="4B1D4B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Ταυτόχρονα, αναζητάτε συνενόχους και ανάμεσα σε εμάς, συνενόχους στην εξαπάτηση και στην κυνική πολιτι</w:t>
      </w:r>
      <w:r>
        <w:rPr>
          <w:rFonts w:eastAsia="Times New Roman" w:cs="Times New Roman"/>
          <w:szCs w:val="24"/>
        </w:rPr>
        <w:t xml:space="preserve">κή σας μετάλλαξη. Ανάμεσά μας δεν θα βρείτε, κύριε Υπουργέ, συνενόχους. </w:t>
      </w:r>
    </w:p>
    <w:p w14:paraId="4B1D4B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τέλος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τέλος, κύριοι της Κυβέρνησης, αφού δεν κατορθώσατε να προστατεύσετε κα</w:t>
      </w:r>
      <w:r>
        <w:rPr>
          <w:rFonts w:eastAsia="Times New Roman" w:cs="Times New Roman"/>
          <w:szCs w:val="24"/>
        </w:rPr>
        <w:t>μ</w:t>
      </w:r>
      <w:r>
        <w:rPr>
          <w:rFonts w:eastAsia="Times New Roman" w:cs="Times New Roman"/>
          <w:szCs w:val="24"/>
        </w:rPr>
        <w:t>μιά εκατοστή ειρηνοδικεία της χώρας, πώς θα κατορθώσετε να προστατεύσετε τα εκατοντάδες συμβολαιογρα</w:t>
      </w:r>
      <w:r>
        <w:rPr>
          <w:rFonts w:eastAsia="Times New Roman" w:cs="Times New Roman"/>
          <w:szCs w:val="24"/>
        </w:rPr>
        <w:t xml:space="preserve">φικά γραφεία; </w:t>
      </w:r>
    </w:p>
    <w:p w14:paraId="4B1D4B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ισχυρισμούς σας περί πρώτης κατοικίας και ότι δεν ισχύουν, θα σας εξιστορήσω ένα μικρό γεγονός για ένα λεπτό, κύριε Υπουργέ, που συνέβη χθες στην πόλη μου στο Βόλο. </w:t>
      </w:r>
    </w:p>
    <w:p w14:paraId="4B1D4B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Τις προσφυγικές κατοικίες ελπίζω ότι τις ξέρετε. Είναι αυτές π</w:t>
      </w:r>
      <w:r>
        <w:rPr>
          <w:rFonts w:eastAsia="Times New Roman" w:cs="Times New Roman"/>
          <w:szCs w:val="24"/>
        </w:rPr>
        <w:t>ου έχτισε η ελληνική πολιτεία, καμαρούλες μια σταλιά, για να αποκαταστήσει τους πρόσφυγες το 1922, μετά τη Μικρασιατική καταστροφή. Ένας κληρονόμος, λοιπόν, δύο τέτοιων κατοικιών που γειτνίαζαν…</w:t>
      </w:r>
    </w:p>
    <w:p w14:paraId="4B1D4B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w:t>
      </w:r>
      <w:r>
        <w:rPr>
          <w:rFonts w:eastAsia="Times New Roman" w:cs="Times New Roman"/>
          <w:b/>
          <w:szCs w:val="24"/>
        </w:rPr>
        <w:t xml:space="preserve">ίνων Δικαιωμάτων): </w:t>
      </w:r>
      <w:r>
        <w:rPr>
          <w:rFonts w:eastAsia="Times New Roman" w:cs="Times New Roman"/>
          <w:szCs w:val="24"/>
        </w:rPr>
        <w:t xml:space="preserve">Κληρονόμος είναι; </w:t>
      </w:r>
    </w:p>
    <w:p w14:paraId="4B1D4B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Κληρονόμος είναι. Από το 1922 ως σήμερα τι θα είναι; </w:t>
      </w:r>
    </w:p>
    <w:p w14:paraId="4B1D4B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Και είναι πρώτη κατοικία αυτή; Αφού είναι κληρονόμος, πώς είναι π</w:t>
      </w:r>
      <w:r>
        <w:rPr>
          <w:rFonts w:eastAsia="Times New Roman" w:cs="Times New Roman"/>
          <w:szCs w:val="24"/>
        </w:rPr>
        <w:t>ρώτη κατοικία;</w:t>
      </w:r>
    </w:p>
    <w:p w14:paraId="4B1D4B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πρώτη και μοναδική μάλιστα του κατοικία. </w:t>
      </w:r>
    </w:p>
    <w:p w14:paraId="4B1D4B1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Είχε την ατυχή έμπνευση το 2004, κύριε Υπουργέ, τότε που δέναμε τα σκυλιά με τα λουκάνικα, να πάρει ένα δάνειο 110.000 ευρώ, να συνενώσει τις δύο μικρές κατοικίες και να τις </w:t>
      </w:r>
      <w:r>
        <w:rPr>
          <w:rFonts w:eastAsia="Times New Roman" w:cs="Times New Roman"/>
          <w:szCs w:val="24"/>
        </w:rPr>
        <w:t xml:space="preserve">μετατρέψει σε πρώτη κατοικία για την πενταμελή οικογένειά του. </w:t>
      </w:r>
    </w:p>
    <w:p w14:paraId="4B1D4B20" w14:textId="77777777" w:rsidR="00E71A02" w:rsidRDefault="00A00D33">
      <w:pPr>
        <w:spacing w:after="0" w:line="600" w:lineRule="auto"/>
        <w:ind w:firstLine="720"/>
        <w:contextualSpacing/>
        <w:jc w:val="both"/>
        <w:rPr>
          <w:rFonts w:eastAsia="Times New Roman"/>
          <w:szCs w:val="24"/>
        </w:rPr>
      </w:pPr>
      <w:r>
        <w:rPr>
          <w:rFonts w:eastAsia="Times New Roman"/>
          <w:szCs w:val="24"/>
        </w:rPr>
        <w:t>Μέχρι το 2010 πλήρωνε κανονικά τις δόσεις του. Μετά έμεινε άνεργος. Αυτή η οικογένεια στεγάζει δύο άνεργους και τρία παιδιά. Χθες, λοιπόν, αναρτήθηκε ο πλειστηριασμός και ακυρώθηκε το τελευταί</w:t>
      </w:r>
      <w:r>
        <w:rPr>
          <w:rFonts w:eastAsia="Times New Roman"/>
          <w:szCs w:val="24"/>
        </w:rPr>
        <w:t xml:space="preserve">ο λεπτό. </w:t>
      </w:r>
    </w:p>
    <w:p w14:paraId="4B1D4B21"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Δεν έγινε, λοιπόν!</w:t>
      </w:r>
    </w:p>
    <w:p w14:paraId="4B1D4B22" w14:textId="77777777" w:rsidR="00E71A02" w:rsidRDefault="00A00D33">
      <w:pPr>
        <w:spacing w:after="0"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Το αναφέρουν δύο ιστορικές εφημερίδες του Βόλου, ο «</w:t>
      </w:r>
      <w:r>
        <w:rPr>
          <w:rFonts w:eastAsia="Times New Roman"/>
          <w:szCs w:val="24"/>
        </w:rPr>
        <w:t>ΤΑΧΥΔΡΟΜΟΣ</w:t>
      </w:r>
      <w:r>
        <w:rPr>
          <w:rFonts w:eastAsia="Times New Roman"/>
          <w:szCs w:val="24"/>
        </w:rPr>
        <w:t>» και η «</w:t>
      </w:r>
      <w:r>
        <w:rPr>
          <w:rFonts w:eastAsia="Times New Roman"/>
          <w:szCs w:val="24"/>
        </w:rPr>
        <w:t>ΘΕΣΣΑΛΙΑ</w:t>
      </w:r>
      <w:r>
        <w:rPr>
          <w:rFonts w:eastAsia="Times New Roman"/>
          <w:szCs w:val="24"/>
        </w:rPr>
        <w:t>»! Ακυρώθηκε λόγω του ξεσηκωμού της τοπικής κοινω</w:t>
      </w:r>
      <w:r>
        <w:rPr>
          <w:rFonts w:eastAsia="Times New Roman"/>
          <w:szCs w:val="24"/>
        </w:rPr>
        <w:t xml:space="preserve">νίας και των δημοσιευμάτων. </w:t>
      </w:r>
    </w:p>
    <w:p w14:paraId="4B1D4B23" w14:textId="77777777" w:rsidR="00E71A02" w:rsidRDefault="00A00D33">
      <w:pPr>
        <w:spacing w:after="0"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Τι λέτε</w:t>
      </w:r>
      <w:r>
        <w:rPr>
          <w:rFonts w:eastAsia="Times New Roman"/>
          <w:szCs w:val="24"/>
        </w:rPr>
        <w:t>,</w:t>
      </w:r>
      <w:r>
        <w:rPr>
          <w:rFonts w:eastAsia="Times New Roman"/>
          <w:szCs w:val="24"/>
        </w:rPr>
        <w:t xml:space="preserve"> κύριε; Είναι παραπληροφόρηση!</w:t>
      </w:r>
    </w:p>
    <w:p w14:paraId="4B1D4B24" w14:textId="77777777" w:rsidR="00E71A02" w:rsidRDefault="00A00D33">
      <w:pPr>
        <w:spacing w:after="0"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Γιατί έπρεπε να τρομοκρατηθεί, κυρία μου, μία πενταμελής οικογένεια;</w:t>
      </w:r>
    </w:p>
    <w:p w14:paraId="4B1D4B25"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Είχε μπει στον νόμο Κατσέλη;</w:t>
      </w:r>
    </w:p>
    <w:p w14:paraId="4B1D4B26" w14:textId="77777777" w:rsidR="00E71A02" w:rsidRDefault="00A00D33">
      <w:pPr>
        <w:spacing w:after="0"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Δεν ξέρω εάν μπήκε στον νόμο Κατσέλη. </w:t>
      </w:r>
    </w:p>
    <w:p w14:paraId="4B1D4B27"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Καταθέτω τις δύο εφημερίδες στα Πρακτικά. </w:t>
      </w:r>
    </w:p>
    <w:p w14:paraId="4B1D4B28" w14:textId="77777777" w:rsidR="00E71A02" w:rsidRDefault="00A00D33">
      <w:pPr>
        <w:spacing w:after="0" w:line="600" w:lineRule="auto"/>
        <w:ind w:firstLine="709"/>
        <w:contextualSpacing/>
        <w:jc w:val="both"/>
        <w:rPr>
          <w:rFonts w:eastAsia="Times New Roman" w:cs="Times New Roman"/>
          <w:szCs w:val="24"/>
        </w:rPr>
      </w:pPr>
      <w:r>
        <w:rPr>
          <w:rFonts w:eastAsia="Times New Roman" w:cs="Times New Roman"/>
          <w:szCs w:val="24"/>
        </w:rPr>
        <w:t>(Στο σημείο αυτό ο Βουλευτής κ. Χρήστος Μπουκώ</w:t>
      </w:r>
      <w:r>
        <w:rPr>
          <w:rFonts w:eastAsia="Times New Roman" w:cs="Times New Roman"/>
          <w:szCs w:val="24"/>
        </w:rPr>
        <w:t>ρος καταθέτει για τα Πρακτικά τις προαναφερθείσες εφημερίδες, οι οποίες βρίσκονται στο αρχείο του Τμήματος Γραμματείας της Διεύθυνσης Στενογραφίας και Πρακτικών της Βουλής)</w:t>
      </w:r>
    </w:p>
    <w:p w14:paraId="4B1D4B29" w14:textId="77777777" w:rsidR="00E71A02" w:rsidRDefault="00A00D33">
      <w:pPr>
        <w:spacing w:after="0" w:line="600" w:lineRule="auto"/>
        <w:ind w:firstLine="720"/>
        <w:contextualSpacing/>
        <w:jc w:val="both"/>
        <w:rPr>
          <w:rFonts w:eastAsia="Times New Roman"/>
          <w:szCs w:val="24"/>
        </w:rPr>
      </w:pPr>
      <w:r>
        <w:rPr>
          <w:rFonts w:eastAsia="Times New Roman"/>
          <w:szCs w:val="24"/>
        </w:rPr>
        <w:t>Δεν είναι εφημερίδες, φυλλάδες της σειράς. Είναι υπεραιωνόβιες και οι δύο εφημερίδε</w:t>
      </w:r>
      <w:r>
        <w:rPr>
          <w:rFonts w:eastAsia="Times New Roman"/>
          <w:szCs w:val="24"/>
        </w:rPr>
        <w:t xml:space="preserve">ς. Είναι σοβαρές εφημερίδες. </w:t>
      </w:r>
    </w:p>
    <w:p w14:paraId="4B1D4B2A"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ολοκληρώστε!</w:t>
      </w:r>
    </w:p>
    <w:p w14:paraId="4B1D4B2B"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Ολοκληρώνω, κύριε Πρόεδρε</w:t>
      </w:r>
      <w:r>
        <w:rPr>
          <w:rFonts w:eastAsia="Times New Roman"/>
          <w:b/>
          <w:szCs w:val="24"/>
        </w:rPr>
        <w:t xml:space="preserve">. </w:t>
      </w:r>
      <w:r>
        <w:rPr>
          <w:rFonts w:eastAsia="Times New Roman"/>
          <w:szCs w:val="24"/>
        </w:rPr>
        <w:t xml:space="preserve">Όλοι οι ομιλητές ξεπέρασαν τα δέκα λεπτά. Και ήταν άλλος στο Προεδρείο. </w:t>
      </w:r>
    </w:p>
    <w:p w14:paraId="4B1D4B2C"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Αυτό δεν σημα</w:t>
      </w:r>
      <w:r>
        <w:rPr>
          <w:rFonts w:eastAsia="Times New Roman"/>
          <w:szCs w:val="24"/>
        </w:rPr>
        <w:t xml:space="preserve">ίνει ότι πρέπει να το κάνουμε μέχρι το τέλος αυτό. </w:t>
      </w:r>
    </w:p>
    <w:p w14:paraId="4B1D4B2D"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Για να μην λέμε, λοιπόν, ότι δεν συμβαίνουν αυτά ή συμβαίνουν σε κάποια άλλη χώρα. </w:t>
      </w:r>
    </w:p>
    <w:p w14:paraId="4B1D4B2E" w14:textId="77777777" w:rsidR="00E71A02" w:rsidRDefault="00A00D33">
      <w:pPr>
        <w:spacing w:after="0" w:line="600" w:lineRule="auto"/>
        <w:ind w:firstLine="720"/>
        <w:contextualSpacing/>
        <w:jc w:val="both"/>
        <w:rPr>
          <w:rFonts w:eastAsia="Times New Roman"/>
          <w:szCs w:val="24"/>
        </w:rPr>
      </w:pPr>
      <w:r>
        <w:rPr>
          <w:rFonts w:eastAsia="Times New Roman"/>
          <w:szCs w:val="24"/>
        </w:rPr>
        <w:t>Όσο για τους φαρμακοποιούς, που δεν είναι του αντικειμένου σας, κύριε Υπουργέ, θυμίζω ότι είχαν μετατ</w:t>
      </w:r>
      <w:r>
        <w:rPr>
          <w:rFonts w:eastAsia="Times New Roman"/>
          <w:szCs w:val="24"/>
        </w:rPr>
        <w:t xml:space="preserve">ρέψει τα φαρμακεία τους σε εκλογικά κέντρα υπέρ του ΣΥΡΙΖΑ, ακολουθώντας μια ανεύθυνη συνδικαλιστική ηγεσία. </w:t>
      </w:r>
    </w:p>
    <w:p w14:paraId="4B1D4B2F" w14:textId="77777777" w:rsidR="00E71A02" w:rsidRDefault="00A00D33">
      <w:pPr>
        <w:spacing w:after="0" w:line="600" w:lineRule="auto"/>
        <w:ind w:firstLine="720"/>
        <w:contextualSpacing/>
        <w:jc w:val="both"/>
        <w:rPr>
          <w:rFonts w:eastAsia="Times New Roman"/>
          <w:szCs w:val="24"/>
        </w:rPr>
      </w:pPr>
      <w:r>
        <w:rPr>
          <w:rFonts w:eastAsia="Times New Roman"/>
          <w:szCs w:val="24"/>
        </w:rPr>
        <w:t>Το 2015 βγάλατε μία υπουργική απόφαση, για να τους ικανοποιήσετε εν μέρει. Εάν είχατε νομοθετήσει τότε, κύριε Υπουργέ, δεν θα μπορούσε να έρθει εκ</w:t>
      </w:r>
      <w:r>
        <w:rPr>
          <w:rFonts w:eastAsia="Times New Roman"/>
          <w:szCs w:val="24"/>
        </w:rPr>
        <w:t xml:space="preserve"> των υστέρων το Συμβούλιο της Επικρατείας και να κρίνει άκυρη εκείνη την υπουργική απόφαση για τυπικούς λόγους, απαιτώντας νομοθεσία για το συγκεκριμένο ζήτημα. Εάν είχατε δει σοβαρά ως Κυβέρνηση το θέμα, θα είχε φύγει αυτό το ζήτημα από τον ορίζοντα των π</w:t>
      </w:r>
      <w:r>
        <w:rPr>
          <w:rFonts w:eastAsia="Times New Roman"/>
          <w:szCs w:val="24"/>
        </w:rPr>
        <w:t xml:space="preserve">ροαπαιτούμενων. </w:t>
      </w:r>
    </w:p>
    <w:p w14:paraId="4B1D4B30" w14:textId="77777777" w:rsidR="00E71A02" w:rsidRDefault="00A00D33">
      <w:pPr>
        <w:spacing w:after="0" w:line="600" w:lineRule="auto"/>
        <w:ind w:firstLine="720"/>
        <w:contextualSpacing/>
        <w:jc w:val="both"/>
        <w:rPr>
          <w:rFonts w:eastAsia="Times New Roman"/>
          <w:szCs w:val="24"/>
        </w:rPr>
      </w:pPr>
      <w:r>
        <w:rPr>
          <w:rFonts w:eastAsia="Times New Roman"/>
          <w:szCs w:val="24"/>
        </w:rPr>
        <w:t>Άρα, η ευθύνη είναι δική σας και για τους φαρμακοποιούς. Και στο κάτω-κάτω, κύριε Υπουργέ, κυβερνάτε τρία χρόνια. Λέτε ότι πήρατε τη δεύτερη εκλογή. Όποιος ισχυρίζεται ότι το μνημόνιο του Δεκαπενταύγουστου του 2015 το ήξερε και το ενέκρινε</w:t>
      </w:r>
      <w:r>
        <w:rPr>
          <w:rFonts w:eastAsia="Times New Roman"/>
          <w:szCs w:val="24"/>
        </w:rPr>
        <w:t xml:space="preserve"> ο ελληνικός λαός, ψευδώς ισχυρίζεται. </w:t>
      </w:r>
    </w:p>
    <w:p w14:paraId="4B1D4B31" w14:textId="77777777" w:rsidR="00E71A02" w:rsidRDefault="00A00D33">
      <w:pPr>
        <w:spacing w:after="0" w:line="600" w:lineRule="auto"/>
        <w:ind w:firstLine="720"/>
        <w:contextualSpacing/>
        <w:jc w:val="both"/>
        <w:rPr>
          <w:rFonts w:eastAsia="Times New Roman"/>
          <w:szCs w:val="24"/>
        </w:rPr>
      </w:pPr>
      <w:r>
        <w:rPr>
          <w:rFonts w:eastAsia="Times New Roman"/>
          <w:szCs w:val="24"/>
        </w:rPr>
        <w:t>Εάν πραγματικά συμπεριφέρεστε έντιμα στον ελληνικό λαό, κάντε εκλογές τέλη Ιανουαρίου, στα τρία χρόνια, τώρα που ο ελληνικός λαός γνωρίζει και εμάς και εσάς και ας αποφασίσει εκείνος!</w:t>
      </w:r>
    </w:p>
    <w:p w14:paraId="4B1D4B32"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Σας ευχαριστώ πολύ. </w:t>
      </w:r>
    </w:p>
    <w:p w14:paraId="4B1D4B33" w14:textId="77777777" w:rsidR="00E71A02" w:rsidRDefault="00A00D33">
      <w:pPr>
        <w:spacing w:after="0" w:line="600" w:lineRule="auto"/>
        <w:ind w:firstLine="720"/>
        <w:contextualSpacing/>
        <w:jc w:val="center"/>
        <w:rPr>
          <w:rFonts w:eastAsia="Times New Roman"/>
          <w:szCs w:val="24"/>
        </w:rPr>
      </w:pPr>
      <w:r>
        <w:rPr>
          <w:rFonts w:eastAsia="Times New Roman" w:cs="Times New Roman"/>
          <w:szCs w:val="24"/>
        </w:rPr>
        <w:t>(Χειροκροτή</w:t>
      </w:r>
      <w:r>
        <w:rPr>
          <w:rFonts w:eastAsia="Times New Roman" w:cs="Times New Roman"/>
          <w:szCs w:val="24"/>
        </w:rPr>
        <w:t>ματα από την πτέρυγα της Νέας Δημοκρατίας)</w:t>
      </w:r>
    </w:p>
    <w:p w14:paraId="4B1D4B34" w14:textId="77777777" w:rsidR="00E71A02" w:rsidRDefault="00A00D33">
      <w:pPr>
        <w:spacing w:after="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 συνάδελφος κ. Νικόλαος Καραθανασόπουλος έχει τον λόγο.</w:t>
      </w:r>
    </w:p>
    <w:p w14:paraId="4B1D4B35" w14:textId="77777777" w:rsidR="00E71A02" w:rsidRDefault="00A00D33">
      <w:pPr>
        <w:spacing w:after="0"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Τελικά δεν έχετε αφήσει μέρα που να μην επιβεβαιώνετε ότι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τα κόμματα κ</w:t>
      </w:r>
      <w:r>
        <w:rPr>
          <w:rFonts w:eastAsia="Times New Roman"/>
          <w:szCs w:val="24"/>
        </w:rPr>
        <w:t>αι του ΣΥΡΙΖΑ και των ΑΝΕΛ αποτελούν στις σημερινές συνθήκες το καλύτερο πολιτικό υπαλληλικό προσωπικό του μεγάλου κεφαλαίου και της αστικής τάξης στη χώρα μας. Και πραγματικά οφείλουμε να το ομολογήσουμε ότι έχετε βάλει τα γυαλιά, τόσο στη Νέα Δημοκρατία,</w:t>
      </w:r>
      <w:r>
        <w:rPr>
          <w:rFonts w:eastAsia="Times New Roman"/>
          <w:szCs w:val="24"/>
        </w:rPr>
        <w:t xml:space="preserve"> όσο και στο ΠΑΣΟΚ. </w:t>
      </w:r>
    </w:p>
    <w:p w14:paraId="4B1D4B36"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Και δεν χρειάζεται πολύ μεγάλη προσπάθεια για να αποδειχθεί η πραγματικότητα, μόνο και μόνο αυτές οι τροπολογίες, οι οποίες μπορεί να φαίνονται σκόρπιες, αλλά έχουν μία κόκκινη γραμμή που τις ενώνει και τις ενοποιεί. </w:t>
      </w:r>
    </w:p>
    <w:p w14:paraId="4B1D4B37" w14:textId="77777777" w:rsidR="00E71A02" w:rsidRDefault="00A00D33">
      <w:pPr>
        <w:spacing w:after="0" w:line="600" w:lineRule="auto"/>
        <w:ind w:firstLine="720"/>
        <w:contextualSpacing/>
        <w:jc w:val="both"/>
        <w:rPr>
          <w:rFonts w:eastAsia="Times New Roman"/>
          <w:szCs w:val="24"/>
        </w:rPr>
      </w:pPr>
      <w:r>
        <w:rPr>
          <w:rFonts w:eastAsia="Times New Roman"/>
          <w:szCs w:val="24"/>
        </w:rPr>
        <w:t>Για παράδειγμα, η</w:t>
      </w:r>
      <w:r>
        <w:rPr>
          <w:rFonts w:eastAsia="Times New Roman"/>
          <w:szCs w:val="24"/>
        </w:rPr>
        <w:t xml:space="preserve"> απελευθέρωση του επαγγέλματος του φαρμακοποιού. Δηλαδή, δίνεται η δυνατότητα και σε μη φαρμακοποιούς να ανοίγουν φαρμακεία. Είναι ένα έργο που το ξεκίνησε η Νέα Δημοκρατία και το ΠΑΣΟΚ, που άρχισαν να ξηλώνουν το πουλόβερ στο όνομα του ανοίγματος των λεγό</w:t>
      </w:r>
      <w:r>
        <w:rPr>
          <w:rFonts w:eastAsia="Times New Roman"/>
          <w:szCs w:val="24"/>
        </w:rPr>
        <w:t xml:space="preserve">μενων «κλειστών επαγγελμάτων» κι εσείς το ολοκληρώνετε αυτό το έγκλημα. </w:t>
      </w:r>
    </w:p>
    <w:p w14:paraId="4B1D4B38" w14:textId="77777777" w:rsidR="00E71A02" w:rsidRDefault="00A00D33">
      <w:pPr>
        <w:spacing w:after="0" w:line="600" w:lineRule="auto"/>
        <w:ind w:firstLine="720"/>
        <w:contextualSpacing/>
        <w:jc w:val="both"/>
        <w:rPr>
          <w:rFonts w:eastAsia="Times New Roman"/>
          <w:szCs w:val="24"/>
        </w:rPr>
      </w:pPr>
      <w:r>
        <w:rPr>
          <w:rFonts w:eastAsia="Times New Roman"/>
          <w:szCs w:val="24"/>
        </w:rPr>
        <w:t>Μην λέτε ότι δεν το ξέρατε ή δεν το θέλετε. Άλλωστε, εσείς ως Κυβέρνηση λέτε επανειλημμένα ότι πρέπει να εφαρμοστεί και η πρώτη και δεύτερη εργαλειοθήκη του ΟΟΣΑ. Και η εργαλειοθήκη τ</w:t>
      </w:r>
      <w:r>
        <w:rPr>
          <w:rFonts w:eastAsia="Times New Roman"/>
          <w:szCs w:val="24"/>
        </w:rPr>
        <w:t xml:space="preserve">ου ΟΟΣΑ αυτό ακριβώς προέβλεπε: την απελευθέρωση και του επαγγέλματος του φαρμακοποιού, δηλαδή να μπορούν να ανοίγουν φαρμακεία και μη φαρμακοποιοί. </w:t>
      </w:r>
    </w:p>
    <w:p w14:paraId="4B1D4B39" w14:textId="77777777" w:rsidR="00E71A02" w:rsidRDefault="00A00D33">
      <w:pPr>
        <w:spacing w:after="0" w:line="600" w:lineRule="auto"/>
        <w:ind w:firstLine="720"/>
        <w:contextualSpacing/>
        <w:jc w:val="both"/>
        <w:rPr>
          <w:rFonts w:eastAsia="Times New Roman"/>
          <w:szCs w:val="24"/>
        </w:rPr>
      </w:pPr>
      <w:r>
        <w:rPr>
          <w:rFonts w:eastAsia="Times New Roman"/>
          <w:szCs w:val="24"/>
        </w:rPr>
        <w:t>Και πού θα οδηγήσει αυτή η κατάσταση; Είναι φανερό ότι θα οδηγήσει στη συγκέντρωση. Γιατί μην μου πείτε τώ</w:t>
      </w:r>
      <w:r>
        <w:rPr>
          <w:rFonts w:eastAsia="Times New Roman"/>
          <w:szCs w:val="24"/>
        </w:rPr>
        <w:t>ρα ότι δίνετε ατομικά το δικαίωμα και δεν δίνετε δικαίωμα σε ανώνυμες εταιρείες να δημιουργούν φαρμακεία ή να έχουν τη μορφή των ανωνύμων εταιρειών. Γιατί ξέρετε πάρα πολύ καλά ότι αυτό που ήθελαν οι φαρμακοβιομηχανίες είναι να μπουν στη λιανική και να μπο</w:t>
      </w:r>
      <w:r>
        <w:rPr>
          <w:rFonts w:eastAsia="Times New Roman"/>
          <w:szCs w:val="24"/>
        </w:rPr>
        <w:t xml:space="preserve">ρούν να ανοίγουν τέτοια μαγαζιά στο όνομα του καθενός, αρκεί να έχουν τη στάμπα. </w:t>
      </w:r>
    </w:p>
    <w:p w14:paraId="4B1D4B3A"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Άλλωστε, το </w:t>
      </w:r>
      <w:r>
        <w:rPr>
          <w:rFonts w:eastAsia="Times New Roman"/>
          <w:szCs w:val="24"/>
          <w:lang w:val="en-US"/>
        </w:rPr>
        <w:t>franchise</w:t>
      </w:r>
      <w:r>
        <w:rPr>
          <w:rFonts w:eastAsia="Times New Roman"/>
          <w:szCs w:val="24"/>
        </w:rPr>
        <w:t xml:space="preserve"> είναι ατομική επιχείρηση και όχι ανώνυμη εταιρεία. Θα μπορούσε κάλλιστα να μεταφερθεί και να μετατραπεί ακριβώς σε αυτό. Από αυτή την άποψη, λοιπόν, συγ</w:t>
      </w:r>
      <w:r>
        <w:rPr>
          <w:rFonts w:eastAsia="Times New Roman"/>
          <w:szCs w:val="24"/>
        </w:rPr>
        <w:t xml:space="preserve">κεντροποιείτε και δίνετε το δικαίωμα στις μεγάλες φαρμακοβιομηχανίες να επεκταθούν στον χώρο της λιανικής πώλησης των φαρμάκων. </w:t>
      </w:r>
    </w:p>
    <w:p w14:paraId="4B1D4B3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ταυτόχρονα, τι διαμορφώνετε; Διαμορφώνετε και κινδύνους για τη δημόσια υγεία, γιατί ακριβώς και υπερσυνταγογράφηση θα υπάρξει και υπερκατανάλωση των φαρμάκων. Αυτό είναι που κάνετε. Δεν είναι δώρο αυτό προς το μεγάλο κεφάλαιο; Προς ποιον είναι; </w:t>
      </w:r>
    </w:p>
    <w:p w14:paraId="4B1D4B3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w:t>
      </w:r>
      <w:r>
        <w:rPr>
          <w:rFonts w:eastAsia="Times New Roman" w:cs="Times New Roman"/>
          <w:szCs w:val="24"/>
        </w:rPr>
        <w:t>ο στοιχείο, δεύτερο δώρο στο μεγάλο κεφάλαιο είναι ακριβώς η φορολογική τροπολογία. Τι δωράκι κάνετε στους επιχειρηματικούς ομίλους; Διαγράφετε τους πρόσθετους φόρους. Γιατί; Έχουν ανάγκη; Πόσα είναι αυτά τα ποσά; Είναι απροσδιόριστα, λέει το Γενικό Λογιστ</w:t>
      </w:r>
      <w:r>
        <w:rPr>
          <w:rFonts w:eastAsia="Times New Roman" w:cs="Times New Roman"/>
          <w:szCs w:val="24"/>
        </w:rPr>
        <w:t>ήριο του Κράτους. Απροσδιόριστο ποσό, δώρο προς τους επιχειρηματικούς ομίλους, την ίδια στιγμή που σκέφτεστε τρόπους για το πώς θα φορολογήσετε επιπλέον τα λαϊκά εισοδήματα και τι άλλης μορφής φορολογική επιβάρυνση θα βρείτε για τον λαό. Την ίδια στιγμή κά</w:t>
      </w:r>
      <w:r>
        <w:rPr>
          <w:rFonts w:eastAsia="Times New Roman" w:cs="Times New Roman"/>
          <w:szCs w:val="24"/>
        </w:rPr>
        <w:t xml:space="preserve">νετε φορολογικά δωράκια. Και δεν μιλάμε για την επίσημη δέσμευσή σας ότι θα μειώσετε περαιτέρω τον φορολογικό συντελεστή στα νομικά πρόσωπα από 29% έως το 26%. </w:t>
      </w:r>
    </w:p>
    <w:p w14:paraId="4B1D4B3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Τρίτο στοιχείο: Καταργείτε τον μειωμένο ΦΠΑ στα νησιά του Αιγαίου. Αυτό δεν αποτελεί επίθεση στ</w:t>
      </w:r>
      <w:r>
        <w:rPr>
          <w:rFonts w:eastAsia="Times New Roman" w:cs="Times New Roman"/>
          <w:szCs w:val="24"/>
        </w:rPr>
        <w:t>ο βιοτικό επίπεδο των λαϊκών οικογενειών των νησιωτικών περιοχών; Και είναι πρόσθετη επίθεση, γιατί έχουν να κουβαλήσουν όλα τα προηγούμενα βάρη που τους έχετε φορτώσει και εσείς και οι προηγούμενες κυβερνήσεις και όσον αφορά το φορολογικό και όσον αφορά τ</w:t>
      </w:r>
      <w:r>
        <w:rPr>
          <w:rFonts w:eastAsia="Times New Roman" w:cs="Times New Roman"/>
          <w:szCs w:val="24"/>
        </w:rPr>
        <w:t xml:space="preserve">ις μειώσεις στους μισθούς, στις συντάξεις, τις μειώσεις στις κοινωνικές δαπάνες. </w:t>
      </w:r>
    </w:p>
    <w:p w14:paraId="4B1D4B3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προκλητικά και τι λέτε; «Θα δώσουμε αντιστάθμισμα ένα επίδομα», λέτε. Είναι η επιδοματική λογική, δηλαδή τους καταδικάζουμε στη φτώχεια και την εξαθλίωση και από </w:t>
      </w:r>
      <w:r>
        <w:rPr>
          <w:rFonts w:eastAsia="Times New Roman" w:cs="Times New Roman"/>
          <w:szCs w:val="24"/>
        </w:rPr>
        <w:t xml:space="preserve">την άλλη μεριά, «ας δώσουμε και κάτι». Και το θεωρείτε και ισοδύναμο. Αν ήταν ισοδύναμο, γιατί να καταργήσετε τον μειωμένο ΦΠΑ, αφού έχει την ίδια επίπτωση στα δημοσιονομικά μεγέθη; Άρα, δεν πρόκειται περί ισοδυνάμου. </w:t>
      </w:r>
    </w:p>
    <w:p w14:paraId="4B1D4B3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βεβαίως, αποτελεί και πρόκληση το</w:t>
      </w:r>
      <w:r>
        <w:rPr>
          <w:rFonts w:eastAsia="Times New Roman" w:cs="Times New Roman"/>
          <w:szCs w:val="24"/>
        </w:rPr>
        <w:t xml:space="preserve"> ότι το συνδέετε με το προσφυγικό</w:t>
      </w:r>
      <w:r>
        <w:rPr>
          <w:rFonts w:eastAsia="Times New Roman" w:cs="Times New Roman"/>
          <w:szCs w:val="24"/>
        </w:rPr>
        <w:t xml:space="preserve"> - </w:t>
      </w:r>
      <w:r>
        <w:rPr>
          <w:rFonts w:eastAsia="Times New Roman" w:cs="Times New Roman"/>
          <w:szCs w:val="24"/>
        </w:rPr>
        <w:t xml:space="preserve">μεταναστευτικό, τη διατήρηση για έξι μήνες. Δηλαδή, τι είναι; Είναι η λογική του «τεμαχίζω το σαλάμι», για να περάσει πολύ πιο εύκολα, </w:t>
      </w:r>
      <w:r>
        <w:rPr>
          <w:rFonts w:eastAsia="Times New Roman" w:cs="Times New Roman"/>
          <w:szCs w:val="24"/>
        </w:rPr>
        <w:t>«</w:t>
      </w:r>
      <w:r>
        <w:rPr>
          <w:rFonts w:eastAsia="Times New Roman" w:cs="Times New Roman"/>
          <w:szCs w:val="24"/>
        </w:rPr>
        <w:t>ξηλώνοντας το πουλόβερ</w:t>
      </w:r>
      <w:r>
        <w:rPr>
          <w:rFonts w:eastAsia="Times New Roman" w:cs="Times New Roman"/>
          <w:szCs w:val="24"/>
        </w:rPr>
        <w:t>»</w:t>
      </w:r>
      <w:r>
        <w:rPr>
          <w:rFonts w:eastAsia="Times New Roman" w:cs="Times New Roman"/>
          <w:szCs w:val="24"/>
        </w:rPr>
        <w:t xml:space="preserve">, η οριστική κατάργηση του μειωμένου ΦΠΑ στα νησιά. </w:t>
      </w:r>
    </w:p>
    <w:p w14:paraId="4B1D4B4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ως ΚΚΕ τι λέμε; Λέμε ότι βεβαίως πρέπει να καταργηθεί η έμμεση φορολογία και ο ΦΠΑ που πληρώνει ο λαός. Και από αυτή την άποψη, αυτό το οποίο σας καλούμε να κάνετε είναι ποιο, σε αυτή τη φάση; Να φέρετε τροπολογία για την αναστολή επ’ αόριστον της κα</w:t>
      </w:r>
      <w:r>
        <w:rPr>
          <w:rFonts w:eastAsia="Times New Roman" w:cs="Times New Roman"/>
          <w:szCs w:val="24"/>
        </w:rPr>
        <w:t xml:space="preserve">τάργησης του μειωμένου ΦΠΑ για τις νησιωτικές περιοχές. Αυτό σας καλούμε να κάνετε. Δεν κάνετε, όμως, αυτό. </w:t>
      </w:r>
    </w:p>
    <w:p w14:paraId="4B1D4B4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Τέταρτο στοιχείο: Επίθεση στους εργαζόμενους. Ήρθε προκλητικά εδώ ο Υφυπουργός Εργασίας να πει τα εξής: «Καλύπτουμε και προσπαθούμε να βάλουμε τάξη</w:t>
      </w:r>
      <w:r>
        <w:rPr>
          <w:rFonts w:eastAsia="Times New Roman" w:cs="Times New Roman"/>
          <w:szCs w:val="24"/>
        </w:rPr>
        <w:t xml:space="preserve"> στην αγορά εργασίας». Και τι κάνετε; Επιβάλλετε ασφαλιστικές εισφορές σε αυτές τις άτυπες μορφές εργασίας, στους εργαζόμενους δηλαδή που πληρώνονται με απόδειξη επαγγελματικής δαπάνης. Με αυτόν τον τρόπο τι κάνετε; Νομιμοποιείτε αυτή την άτυπη μορφή εξαρτ</w:t>
      </w:r>
      <w:r>
        <w:rPr>
          <w:rFonts w:eastAsia="Times New Roman" w:cs="Times New Roman"/>
          <w:szCs w:val="24"/>
        </w:rPr>
        <w:t xml:space="preserve">ημένης εργασίας. Και μάλιστα, όχι μόνο τη νομιμοποιείτε, αλλά μειώνετε και τις αποδοχές τους κατά 26,9%. Αυτή θα είναι η ασφαλιστική δαπάνη που πρέπει να καταβάλλουν αυτοί οι εργαζόμενοι με τις άτυπες μορφές εργασίας. </w:t>
      </w:r>
    </w:p>
    <w:p w14:paraId="4B1D4B4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δηλαδή, τους μειώνετε τον μισθό </w:t>
      </w:r>
      <w:r>
        <w:rPr>
          <w:rFonts w:eastAsia="Times New Roman" w:cs="Times New Roman"/>
          <w:szCs w:val="24"/>
        </w:rPr>
        <w:t>κατά 26,9% και ταυτόχρονα, τι λέτε; Επιβραβεύετε τον εργοδότη, γιατί ακριβώς δεν θα έχει ο ίδιος καμμία συμμετοχή στην ασφαλιστική κάλυψη. Μπράβο, καταπληκτικό αυτό που κάνετε! Επί της ουσίας τι λέτε όχι μόνο στην ΕΛΣΤΑΤ, που χρησιμοποιεί τέτοιες μορφές, α</w:t>
      </w:r>
      <w:r>
        <w:rPr>
          <w:rFonts w:eastAsia="Times New Roman" w:cs="Times New Roman"/>
          <w:szCs w:val="24"/>
        </w:rPr>
        <w:t>λλά και στους ιδιώτες και στις ιδιωτικές επιχειρήσεις; Αυτό είναι το μήνυμα που στέλνετε με αυτή τη διάταξη: «Δεν χρειάζεται να έχετε εξαρτημένης μορφής εργασία, πάρτε εργαζόμενους με αποδείξεις επαγγελματικής δαπάνης και θα βγείτε ωφελημένοι, γιατί δεν θα</w:t>
      </w:r>
      <w:r>
        <w:rPr>
          <w:rFonts w:eastAsia="Times New Roman" w:cs="Times New Roman"/>
          <w:szCs w:val="24"/>
        </w:rPr>
        <w:t xml:space="preserve"> έχετε εργοδοτική εισφορά στα ασφαλιστικά ταμεία». Πάτε και νομιμοποιείτε επί της ουσίας την εργασιακή ζούγκλα και θέλετε μπράβο; Ή ντροπή; Αίσχος είναι αυτή η πράξη την οποία κάνετε. </w:t>
      </w:r>
    </w:p>
    <w:p w14:paraId="4B1D4B4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Πέμπτο στοιχείο: Ποινικοποιείτε –και αυτή είναι η ουσία του ζητήματος, </w:t>
      </w:r>
      <w:r>
        <w:rPr>
          <w:rFonts w:eastAsia="Times New Roman" w:cs="Times New Roman"/>
          <w:szCs w:val="24"/>
        </w:rPr>
        <w:t xml:space="preserve">όσο και αν προσπαθείτε μέσα από δικολαβικά τερτίπια να το κρύψετε- τις κινητοποιήσεις ενάντια στους πλειστηριασμούς. Αυτεπάγγελτη δίωξη, κρατική αυθαιρεσία. Το είπε και ο εισηγητής μας, ο Γιάννης Γκιόκας. </w:t>
      </w:r>
    </w:p>
    <w:p w14:paraId="4B1D4B4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Ποιο είναι το επίδικο; Όχι να προστατεύσετε τη λαϊ</w:t>
      </w:r>
      <w:r>
        <w:rPr>
          <w:rFonts w:eastAsia="Times New Roman" w:cs="Times New Roman"/>
          <w:szCs w:val="24"/>
        </w:rPr>
        <w:t xml:space="preserve">κή κατοικία. Το λέτε καθαρά στην εισηγητική έκθεση: «Υπέρτατο συμφέρον δημόσιο και δημοσιονομικό επιβάλλει αυτό το μέτρο». </w:t>
      </w:r>
    </w:p>
    <w:p w14:paraId="4B1D4B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ποιο είναι αυτό το υπέρτατο δημόσιο και δημοσιονομικό συμφέρον; Είναι τα μέτρα ενίσχυσης της ρευστότητας του χρηματοπιστωτικού σ</w:t>
      </w:r>
      <w:r>
        <w:rPr>
          <w:rFonts w:eastAsia="Times New Roman" w:cs="Times New Roman"/>
          <w:szCs w:val="24"/>
        </w:rPr>
        <w:t>υστήματος και η αποφυγή της ανάγκης νέας ανακεφαλαιοποίησης. Αυτό είναι το υπέρτατο συμφέρον το οποίο υπερασπίζεστε, η σωτηρία του χρηματοπιστωτικού συστήματος και όχι η σωτηρία των αναγκών των λαϊκών στρωμάτων. Θυσιάζετε την ικανοποίηση των λαϊκών αναγκών</w:t>
      </w:r>
      <w:r>
        <w:rPr>
          <w:rFonts w:eastAsia="Times New Roman" w:cs="Times New Roman"/>
          <w:szCs w:val="24"/>
        </w:rPr>
        <w:t xml:space="preserve"> για να προστατέψετε το χρηματοπιστωτικό σύστημα. </w:t>
      </w:r>
    </w:p>
    <w:p w14:paraId="4B1D4B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Από αυτήν την άποψη, λοιπόν, το πουλόβερ έχει αρχίσει να ξηλώνεται, βεβαίως, από τον νόμο Σταθάκη. Στην εισηγητική έκθεση έλεγε ότι θα προστατεύσει το 60% των πρώτων κατοικιών. Οι υπόλοιπες;</w:t>
      </w:r>
    </w:p>
    <w:p w14:paraId="4B1D4B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 στοιχε</w:t>
      </w:r>
      <w:r>
        <w:rPr>
          <w:rFonts w:eastAsia="Times New Roman" w:cs="Times New Roman"/>
          <w:szCs w:val="24"/>
        </w:rPr>
        <w:t xml:space="preserve">ίο για πώς άρχισε </w:t>
      </w:r>
      <w:r>
        <w:rPr>
          <w:rFonts w:eastAsia="Times New Roman" w:cs="Times New Roman"/>
          <w:szCs w:val="24"/>
        </w:rPr>
        <w:t>«</w:t>
      </w:r>
      <w:r>
        <w:rPr>
          <w:rFonts w:eastAsia="Times New Roman" w:cs="Times New Roman"/>
          <w:szCs w:val="24"/>
        </w:rPr>
        <w:t>να ξηλώνεται το πουλόβερ</w:t>
      </w:r>
      <w:r>
        <w:rPr>
          <w:rFonts w:eastAsia="Times New Roman" w:cs="Times New Roman"/>
          <w:szCs w:val="24"/>
        </w:rPr>
        <w:t>»</w:t>
      </w:r>
      <w:r>
        <w:rPr>
          <w:rFonts w:eastAsia="Times New Roman" w:cs="Times New Roman"/>
          <w:szCs w:val="24"/>
        </w:rPr>
        <w:t xml:space="preserve"> για να μπούμε στους πλειστηριασμούς και πρώτης κατοικίας: Από την 1η Γενάρη 2018 μπορούν τα στεγαστικά δάνεια –όχι μόνο τα κόκκινα, οποιοδήποτε στεγαστικό δάνειο- να πωληθούν σε </w:t>
      </w:r>
      <w:r>
        <w:rPr>
          <w:rFonts w:eastAsia="Times New Roman" w:cs="Times New Roman"/>
          <w:szCs w:val="24"/>
          <w:lang w:val="en-US"/>
        </w:rPr>
        <w:t>funds</w:t>
      </w:r>
      <w:r>
        <w:rPr>
          <w:rFonts w:eastAsia="Times New Roman" w:cs="Times New Roman"/>
          <w:szCs w:val="24"/>
        </w:rPr>
        <w:t>, στα «κοράκια», όπως τα απο</w:t>
      </w:r>
      <w:r>
        <w:rPr>
          <w:rFonts w:eastAsia="Times New Roman" w:cs="Times New Roman"/>
          <w:szCs w:val="24"/>
        </w:rPr>
        <w:t>καλούσατε πριν.</w:t>
      </w:r>
    </w:p>
    <w:p w14:paraId="4B1D4B48" w14:textId="77777777" w:rsidR="00E71A02" w:rsidRDefault="00A00D33">
      <w:pPr>
        <w:spacing w:line="600" w:lineRule="auto"/>
        <w:ind w:firstLine="720"/>
        <w:contextualSpacing/>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szCs w:val="24"/>
        </w:rPr>
        <w:t xml:space="preserve"> Καταναλωτικά δάνεια…</w:t>
      </w:r>
    </w:p>
    <w:p w14:paraId="4B1D4B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Στην υπόθεση των πλειστηριασμών δεν εντάσσονται μόνον τα δάνεια προς τις τράπεζες, αλλά και τα χρέη προς τις εφο</w:t>
      </w:r>
      <w:r>
        <w:rPr>
          <w:rFonts w:eastAsia="Times New Roman" w:cs="Times New Roman"/>
          <w:szCs w:val="24"/>
        </w:rPr>
        <w:t>ρίες, τα ασφαλιστικά ταμεία. Μέσα από εκεί γίνονται οι πλειστηριασμοί και πρώτης κατοικίας.</w:t>
      </w:r>
    </w:p>
    <w:p w14:paraId="4B1D4B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θέλετε να κάνετε; Να τρομοκρατήσετε τον κόσμο, ώστε να καταφύγει στις τράπεζες, να συμβιβαστεί με τις επιδιώξεις των τραπεζών, προσπαθώντας ακριβώς να σώσει το σ</w:t>
      </w:r>
      <w:r>
        <w:rPr>
          <w:rFonts w:eastAsia="Times New Roman" w:cs="Times New Roman"/>
          <w:szCs w:val="24"/>
        </w:rPr>
        <w:t>πίτι του, ξεπουλώντας ό,τι άλλο μπορεί να έχει.</w:t>
      </w:r>
    </w:p>
    <w:p w14:paraId="4B1D4B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τελευταίο στοιχείο σε αυτό το πλαίσιο του αυταρχισμού, που τον επιδεικνύετε και με περισσό θράσος, αφορά το ζήτημα της χρηματοδότησης των Κομμάτων. Ποιον, αλήθεια, κοροϊδεύετε ότι θέλετε να επιβάλετε τη δι</w:t>
      </w:r>
      <w:r>
        <w:rPr>
          <w:rFonts w:eastAsia="Times New Roman" w:cs="Times New Roman"/>
          <w:szCs w:val="24"/>
        </w:rPr>
        <w:t xml:space="preserve">αφάνεια; Εφαρμόζετε τις κατευθύνσεις της </w:t>
      </w:r>
      <w:r>
        <w:rPr>
          <w:rFonts w:eastAsia="Times New Roman" w:cs="Times New Roman"/>
          <w:szCs w:val="24"/>
          <w:lang w:val="en-US"/>
        </w:rPr>
        <w:t>GRECO</w:t>
      </w:r>
      <w:r>
        <w:rPr>
          <w:rFonts w:eastAsia="Times New Roman" w:cs="Times New Roman"/>
          <w:szCs w:val="24"/>
        </w:rPr>
        <w:t xml:space="preserve">. </w:t>
      </w:r>
    </w:p>
    <w:p w14:paraId="4B1D4B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αλήθεια, η </w:t>
      </w:r>
      <w:r>
        <w:rPr>
          <w:rFonts w:eastAsia="Times New Roman" w:cs="Times New Roman"/>
          <w:szCs w:val="24"/>
          <w:lang w:val="en-US"/>
        </w:rPr>
        <w:t>GRECO</w:t>
      </w:r>
      <w:r>
        <w:rPr>
          <w:rFonts w:eastAsia="Times New Roman" w:cs="Times New Roman"/>
          <w:szCs w:val="24"/>
        </w:rPr>
        <w:t xml:space="preserve">; Ποιος την έχει νομιμοποιήσει αυτήν την </w:t>
      </w:r>
      <w:r>
        <w:rPr>
          <w:rFonts w:eastAsia="Times New Roman" w:cs="Times New Roman"/>
          <w:szCs w:val="24"/>
          <w:lang w:val="en-US"/>
        </w:rPr>
        <w:t>GRECO</w:t>
      </w:r>
      <w:r>
        <w:rPr>
          <w:rFonts w:eastAsia="Times New Roman" w:cs="Times New Roman"/>
          <w:szCs w:val="24"/>
        </w:rPr>
        <w:t xml:space="preserve"> και την φέρνετε εδώ; Είναι ένας αντιδραστικός οργανισμός, που στο όνομα της αντιμετώπισης του μαύρου πολιτικού χρήματος θέλει να το κά</w:t>
      </w:r>
      <w:r>
        <w:rPr>
          <w:rFonts w:eastAsia="Times New Roman" w:cs="Times New Roman"/>
          <w:szCs w:val="24"/>
        </w:rPr>
        <w:t xml:space="preserve">νει «λευκό» το πολιτικό χρήμα. Αυτό θέλει να κάνει με τις προτάσεις της. Θέλει να επισημοποιήσει τη διαπλοκή ανάμεσα στα Κόμματα και στις επιχειρήσεις, ανάμεσα στα </w:t>
      </w:r>
      <w:r>
        <w:rPr>
          <w:rFonts w:eastAsia="Times New Roman" w:cs="Times New Roman"/>
          <w:szCs w:val="24"/>
        </w:rPr>
        <w:t xml:space="preserve">κόμματα </w:t>
      </w:r>
      <w:r>
        <w:rPr>
          <w:rFonts w:eastAsia="Times New Roman" w:cs="Times New Roman"/>
          <w:szCs w:val="24"/>
        </w:rPr>
        <w:t xml:space="preserve">και στα διάφορα οικονομικά λόμπι, να μετατρέψει επίσημα πλέον τα </w:t>
      </w:r>
      <w:r>
        <w:rPr>
          <w:rFonts w:eastAsia="Times New Roman" w:cs="Times New Roman"/>
          <w:szCs w:val="24"/>
        </w:rPr>
        <w:t xml:space="preserve">κόμματα </w:t>
      </w:r>
      <w:r>
        <w:rPr>
          <w:rFonts w:eastAsia="Times New Roman" w:cs="Times New Roman"/>
          <w:szCs w:val="24"/>
        </w:rPr>
        <w:t>σε θυγατρικ</w:t>
      </w:r>
      <w:r>
        <w:rPr>
          <w:rFonts w:eastAsia="Times New Roman" w:cs="Times New Roman"/>
          <w:szCs w:val="24"/>
        </w:rPr>
        <w:t>ές των επιχειρήσεων.</w:t>
      </w:r>
    </w:p>
    <w:p w14:paraId="4B1D4B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μην μου πείτε τώρα ότι το μαύρο πολιτικό χρήμα διακινείται με τα κουπόνια των 5, 10 ή 15 ευρώ. Τα εκατομμύρια δεν δίνονται με τα κουπόνια. Μην τρελαθούμε τώρα!</w:t>
      </w:r>
    </w:p>
    <w:p w14:paraId="4B1D4B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Έχει δίκιο. </w:t>
      </w:r>
    </w:p>
    <w:p w14:paraId="4B1D4B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Άρα ποιον πά</w:t>
      </w:r>
      <w:r>
        <w:rPr>
          <w:rFonts w:eastAsia="Times New Roman" w:cs="Times New Roman"/>
          <w:szCs w:val="24"/>
        </w:rPr>
        <w:t>τε να στοχοποιήσετε; Αυτό το Κόμμα το οποίο έχει ιστορικούς δεσμούς με τον λαό, χρηματοδοτείται και στηρίζεται από τον λαό με τα κουπόνια. Εμείς, ως ΚΚΕ δεν έχουμε ανεχθεί βεβαίως κανέναν έλεγχο.</w:t>
      </w:r>
    </w:p>
    <w:p w14:paraId="4B1D4B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Κοιτάξτε, όμως, είναι τόσο ισχυροί οι δεσμοί με τον λαό, που</w:t>
      </w:r>
      <w:r>
        <w:rPr>
          <w:rFonts w:eastAsia="Times New Roman" w:cs="Times New Roman"/>
          <w:szCs w:val="24"/>
        </w:rPr>
        <w:t xml:space="preserve"> ούτε οι διώξεις ούτε οι φυλακίσεις απέτρεψαν την κυκλοφορία κουπονιών στις περιόδους που το Κόμμα βρισκόταν στην παρανομία. Προσέξτε να δείτε: Το ΚΚΕ μισό αιώνα ήταν στην παρανομία από τα εκατό χρόνια ζωής του και δεν υπέγραψε δήλωση μετανοίας ούτε τώρα θ</w:t>
      </w:r>
      <w:r>
        <w:rPr>
          <w:rFonts w:eastAsia="Times New Roman" w:cs="Times New Roman"/>
          <w:szCs w:val="24"/>
        </w:rPr>
        <w:t xml:space="preserve">α υπογράψει δήλωση μετανοίας στη </w:t>
      </w:r>
      <w:r>
        <w:rPr>
          <w:rFonts w:eastAsia="Times New Roman" w:cs="Times New Roman"/>
          <w:szCs w:val="24"/>
          <w:lang w:val="en-US"/>
        </w:rPr>
        <w:t>GRECO</w:t>
      </w:r>
      <w:r>
        <w:rPr>
          <w:rFonts w:eastAsia="Times New Roman" w:cs="Times New Roman"/>
          <w:szCs w:val="24"/>
        </w:rPr>
        <w:t xml:space="preserve"> και στον κάθε ιμπεριαλιστικό οργανισμό και στις κυβερνήσεις που υπηρετούν τα συμφέροντά του.</w:t>
      </w:r>
    </w:p>
    <w:p w14:paraId="4B1D4B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B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B1D4B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w:t>
      </w:r>
      <w:r>
        <w:rPr>
          <w:rFonts w:eastAsia="Times New Roman" w:cs="Times New Roman"/>
          <w:szCs w:val="24"/>
        </w:rPr>
        <w:t>Δημοκρατίας κ. Γεωργαντάς.</w:t>
      </w:r>
    </w:p>
    <w:p w14:paraId="4B1D4B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4B1D4B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υποχρεωτικά η σημερινή συζήτηση έχει περιστραφεί γύρω από το ζήτημα των πλειστηριασμών, με βάση την τροπολογία η οποία έχει κατατεθεί και με βάση τις </w:t>
      </w:r>
      <w:r>
        <w:rPr>
          <w:rFonts w:eastAsia="Times New Roman" w:cs="Times New Roman"/>
          <w:szCs w:val="24"/>
        </w:rPr>
        <w:t>αιτίες, τις αφορμές, τα γεγονότα τα οποία οδήγησαν στην αναγκαιότητα μιας τέτοιας ρύθμισης.</w:t>
      </w:r>
    </w:p>
    <w:p w14:paraId="4B1D4B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με κάποιες ανακρίβειες -να μην πω ψέματα- που ακούγονται εδώ, με στοιχεία θα δώσω τη θέση της Νέας Δημοκρατίας διαχρονικά και παρακαλώ τον Υπουργ</w:t>
      </w:r>
      <w:r>
        <w:rPr>
          <w:rFonts w:eastAsia="Times New Roman" w:cs="Times New Roman"/>
          <w:szCs w:val="24"/>
        </w:rPr>
        <w:t xml:space="preserve">ό αν μπορεί, στη συνέχεια, να διαψεύσει αυτά τα οποία θα πω. </w:t>
      </w:r>
    </w:p>
    <w:p w14:paraId="4B1D4B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θυμίσουμε πρώτον κάτι: Όταν ξέσπασε η κρίση, η πρώτη διάταξη η οποία ήρθε για να προστατεύσει τα ασθενέστερα νοικοκυριά ήταν ο ν.3869/2010, ο γνωστός ως νόμος Κατσέλη. Η Νέα Δημοκρατία ήταν τ</w:t>
      </w:r>
      <w:r>
        <w:rPr>
          <w:rFonts w:eastAsia="Times New Roman" w:cs="Times New Roman"/>
          <w:szCs w:val="24"/>
        </w:rPr>
        <w:t>ότε στην Αντιπολίτευση. Τον νόμο αυτόν τον ψήφισε. Ο ΣΥΡΙΖΑ δεν τον ψήφισε. Είναι καλό να το θυμόμαστε, ότι τον ν.3869/2010, που τον επικαλείται μέρα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νύχτα ο Πρωθυπουργός και όλα τα κυβερνητικά στελέχη, δεν τον ψήφισαν το 2010.</w:t>
      </w:r>
    </w:p>
    <w:p w14:paraId="4B1D4B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λοιπόν, αυτός </w:t>
      </w:r>
      <w:r>
        <w:rPr>
          <w:rFonts w:eastAsia="Times New Roman" w:cs="Times New Roman"/>
          <w:szCs w:val="24"/>
        </w:rPr>
        <w:t>είχε συγκεκριμένη προστασία και δυνατότητα για την πρώτη κατοικία ακριβώς στο άρθρο 9, στο οποίο λέει ότι «ο οφειλέτης μπορεί να υποβάλει στο δικαστήριο πρόταση εκκαθάρισης, ζητώντας να εξαιρεθεί από την εκποίηση βεβαρυμμένο ή μη με εμπράγματη ασφάλεια ακί</w:t>
      </w:r>
      <w:r>
        <w:rPr>
          <w:rFonts w:eastAsia="Times New Roman" w:cs="Times New Roman"/>
          <w:szCs w:val="24"/>
        </w:rPr>
        <w:t>νητο που χρησιμεύει ως κύρια κατοικία του» και είχε ελαχιστότατες προϋποθέσεις.</w:t>
      </w:r>
    </w:p>
    <w:p w14:paraId="4B1D4B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εσείς, κύριε Υπουργέ, με τον περίφημο </w:t>
      </w:r>
      <w:r>
        <w:rPr>
          <w:rFonts w:eastAsia="Times New Roman" w:cs="Times New Roman"/>
          <w:szCs w:val="24"/>
        </w:rPr>
        <w:t xml:space="preserve">νόμο </w:t>
      </w:r>
      <w:r>
        <w:rPr>
          <w:rFonts w:eastAsia="Times New Roman" w:cs="Times New Roman"/>
          <w:szCs w:val="24"/>
        </w:rPr>
        <w:t>Σταθάκη, ο οποίος δήθεν προστάτευσε περισσότερο την πρώτη κατοικία από ό,τι ήδη ήταν, τροποποιείτε τον ν.3869 και στο άρθρο 1</w:t>
      </w:r>
      <w:r>
        <w:rPr>
          <w:rFonts w:eastAsia="Times New Roman" w:cs="Times New Roman"/>
          <w:szCs w:val="24"/>
        </w:rPr>
        <w:t xml:space="preserve">4 του ν.4346/2015 λέτε τι πρέπει να συμβεί μέχρι τις 31 Δεκεμβρίου του 2018 για να προστατευθεί η πρώτη κατοικία. Έχει πολλές σωρευτικές προϋποθέσεις και μάλιστα, μία εξ αυτών θεωρώ ότι ισχύει σε ελάχιστες περιπτώσεις. </w:t>
      </w:r>
    </w:p>
    <w:p w14:paraId="4B1D4B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πρώτο, το συγκεκριμένο ακίνητο να</w:t>
      </w:r>
      <w:r>
        <w:rPr>
          <w:rFonts w:eastAsia="Times New Roman" w:cs="Times New Roman"/>
          <w:szCs w:val="24"/>
        </w:rPr>
        <w:t xml:space="preserve"> είναι η κύρια κατοικία, βάζει προϋποθέσεις το μηνιαίο εισόδημα της οικογένειας, βάζει την προϋπόθεση της αντικειμενικής αξίας και το τέταρτο, λέει, ο οφειλέτης πρέπει να είναι συνεργάσιμος δανειολήπτης, σύμφωνα με τον κώδικα δεοντολογίας των τραπεζών.</w:t>
      </w:r>
    </w:p>
    <w:p w14:paraId="4B1D4B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Έχε</w:t>
      </w:r>
      <w:r>
        <w:rPr>
          <w:rFonts w:eastAsia="Times New Roman" w:cs="Times New Roman"/>
          <w:szCs w:val="24"/>
        </w:rPr>
        <w:t>ι διαβάσει κανείς, κυρίες και κύριοι συνάδελφοι, τον κώδικα δεοντολογίας των τραπεζών, για να δείτε τι θα πει συνεργάσιμος δανειολήπτης και ότι είμαστε πραγματικά στα χέρια των τραπεζών;</w:t>
      </w:r>
    </w:p>
    <w:p w14:paraId="4B1D4B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Συμφωνείτε, κύριε Καρρά;</w:t>
      </w:r>
    </w:p>
    <w:p w14:paraId="4B1D4B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Απόλυτα.</w:t>
      </w:r>
    </w:p>
    <w:p w14:paraId="4B1D4B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ΓΕΩΡΓΑΝΤΑΣ:</w:t>
      </w:r>
      <w:r>
        <w:rPr>
          <w:rFonts w:eastAsia="Times New Roman" w:cs="Times New Roman"/>
          <w:szCs w:val="24"/>
        </w:rPr>
        <w:t xml:space="preserve"> Ο συγκεκριμένος κώδικας έχει συγκεκριμένες, πολύ στενές προϋποθέσεις για το πώς πρέπει να ανταποκρίνεται ο δανειολήπτης στην πρόσκληση του τραπεζίτη. Αν δεν υπήρχαν αυτές οι στενές προϋποθέσεις από τον κώδικα και αν δεν ήταν αυτή η συγκεκριμ</w:t>
      </w:r>
      <w:r>
        <w:rPr>
          <w:rFonts w:eastAsia="Times New Roman" w:cs="Times New Roman"/>
          <w:szCs w:val="24"/>
        </w:rPr>
        <w:t>ένη προϋπόθεση απαραίτητη σωρευτικά με τις άλλες τρεις, δεν θα παρακαλούσε ο Πρωθυπουργός προχθές τους τραπεζίτες. Αν υπάρχει το νομοθετικό πλαίσιο, γιατί να πάει ο Πρωθυπουργός και να βρεθεί με τους τραπεζίτες; Να τους πει τι; Αν το νομοθετικό πλαίσιο είν</w:t>
      </w:r>
      <w:r>
        <w:rPr>
          <w:rFonts w:eastAsia="Times New Roman" w:cs="Times New Roman"/>
          <w:szCs w:val="24"/>
        </w:rPr>
        <w:t>αι ξεκάθαρο και προστατεύεται η πρώτη κατοικία, γιατί ο Πρωθυπουργός να «ξεπέσει» και να ζητάει από τους τραπεζίτες την προστασία της πρώτης κατοικίας;</w:t>
      </w:r>
    </w:p>
    <w:p w14:paraId="4B1D4B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Όμως, έξω από την προστασία της πρώτης κατοικίας, με βάση τον </w:t>
      </w:r>
      <w:r>
        <w:rPr>
          <w:rFonts w:eastAsia="Times New Roman" w:cs="Times New Roman"/>
          <w:szCs w:val="24"/>
        </w:rPr>
        <w:t xml:space="preserve">νόμο </w:t>
      </w:r>
      <w:r>
        <w:rPr>
          <w:rFonts w:eastAsia="Times New Roman" w:cs="Times New Roman"/>
          <w:szCs w:val="24"/>
        </w:rPr>
        <w:t>Κατσέλη, υπήρχε και μια άλλη οριζόντι</w:t>
      </w:r>
      <w:r>
        <w:rPr>
          <w:rFonts w:eastAsia="Times New Roman" w:cs="Times New Roman"/>
          <w:szCs w:val="24"/>
        </w:rPr>
        <w:t>α προστασία από τη Νέα Δημοκρατία, μια οριζόντια προστασία η οποία πήγαινε με διαρκείς ετήσιες αναστολές κάθε έτος. Τώρα ακούμε από Βουλευτές του ΣΥΡΙΖΑ να μας λένε «με αυτές τις αναστολές μεγιστοποιήσατε το πρόβλημα». Δεν έχει ακουστεί, κύριε Βορίδη αυτό;</w:t>
      </w:r>
    </w:p>
    <w:p w14:paraId="4B1D4B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Μεγιστοποιήσαμε εμείς το πρόβλημα, που προστατεύαμε οριζόντια και είχαμε αναστολή πλειστηριασμών κύριας κατοικίας για ποσό αντικειμενικής αξίας έως 200.000 ευρώ. Διαβάζω, βεβαίως, τη συγκεκριμένη διάταξη. Είναι ο ν.4224/2013 άρθρο 2: «Από 1-1-2014 μέχρι 3</w:t>
      </w:r>
      <w:r>
        <w:rPr>
          <w:rFonts w:eastAsia="Times New Roman" w:cs="Times New Roman"/>
          <w:szCs w:val="24"/>
        </w:rPr>
        <w:t>1-12-2014 απαγορεύονται οι πλειστηριασμοί ακινήτων οφειλετών που χρησιμεύουν ως κύρια κατοικία και η αντικειμενική αξία τους δεν υπερβαίνει τις 200.000 ευρώ». Πλήρης, οριζόντια προστασία. Πού είναι αυτή σήμερα;</w:t>
      </w:r>
    </w:p>
    <w:p w14:paraId="4B1D4B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 θέλετε να μας πείτε ότι έχουμε τρελαθεί όλ</w:t>
      </w:r>
      <w:r>
        <w:rPr>
          <w:rFonts w:eastAsia="Times New Roman" w:cs="Times New Roman"/>
          <w:szCs w:val="24"/>
        </w:rPr>
        <w:t>οι και δεν μπορούμε να κατανοήσουμε την Κυβέρνηση και εσάς που λέτε ότι η πρώτη κατοικία προστατεύεται, οι πρώην σύντροφοί σας γιατί πηγαίνουν έξω από τα ειρηνοδικεία; Για να προστατεύσουν εφοπλιστές ή κακοπληρωτές;</w:t>
      </w:r>
    </w:p>
    <w:p w14:paraId="4B1D4B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Το είπα προηγουμένως.</w:t>
      </w:r>
    </w:p>
    <w:p w14:paraId="4B1D4B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Έχουν παρανοήσει, έχουν παραπλανηθεί.</w:t>
      </w:r>
    </w:p>
    <w:p w14:paraId="4B1D4B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Ήταν 1.450.000 ελβετικά φράγκα οι πλειστηριασμοί.</w:t>
      </w:r>
    </w:p>
    <w:p w14:paraId="4B1D4B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ΓΕΩΡΓΑΝΤΑΣ:</w:t>
      </w:r>
      <w:r>
        <w:rPr>
          <w:rFonts w:eastAsia="Times New Roman" w:cs="Times New Roman"/>
          <w:szCs w:val="24"/>
        </w:rPr>
        <w:t xml:space="preserve"> Άρα, πηγαίνουν γι’ αυτό.</w:t>
      </w:r>
    </w:p>
    <w:p w14:paraId="4B1D4B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ξέρω. Ρωτήστε τους εσείς που τα αθροίζετε.</w:t>
      </w:r>
    </w:p>
    <w:p w14:paraId="4B1D4B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Πείτε μου: Αν το πλαίσιο είναι υποχρεωτικό, ο Πρωθυπουργός γιατί κα</w:t>
      </w:r>
      <w:r>
        <w:rPr>
          <w:rFonts w:eastAsia="Times New Roman" w:cs="Times New Roman"/>
          <w:szCs w:val="24"/>
        </w:rPr>
        <w:t>λεί τους τραπεζίτες; Να τους πει τι; Να εφαρμοστεί το υποχρεωτικό πλαίσιο.</w:t>
      </w:r>
    </w:p>
    <w:p w14:paraId="4B1D4B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Εσείς πού το ξέρετε;</w:t>
      </w:r>
    </w:p>
    <w:p w14:paraId="4B1D4B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Ξέρουμε πολύ καλά ότι έχει δεσμευθεί. Αυτό ανακοινώθηκε. Να</w:t>
      </w:r>
      <w:r>
        <w:rPr>
          <w:rFonts w:eastAsia="Times New Roman" w:cs="Times New Roman"/>
          <w:szCs w:val="24"/>
        </w:rPr>
        <w:t xml:space="preserve"> κάνετε προτεραιοποίηση, τους είπε, ιεράρχηση. Γιατί να κάνουν ιεράρχηση; Υπάρχει ανάγκη, όταν είναι ξεκάθαρο το νομοθετικό πλαίσιο, να κάνουμε ιεράρχηση;</w:t>
      </w:r>
    </w:p>
    <w:p w14:paraId="4B1D4B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Ξέρουμε πολύ καλά ότι έχετε δεσμευθεί οι τράπεζες να εκκαθαρίσουν τα κόκκινα δάνειά τους. Πώς θα εκκα</w:t>
      </w:r>
      <w:r>
        <w:rPr>
          <w:rFonts w:eastAsia="Times New Roman" w:cs="Times New Roman"/>
          <w:szCs w:val="24"/>
        </w:rPr>
        <w:t>θαρίσουν τα κόκκινα δάνειά τους;</w:t>
      </w:r>
    </w:p>
    <w:p w14:paraId="4B1D4B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λοιπόν, μια αποσπασματική ρύθμιση που έρχεται, η οποία έχει δημιουργηθεί με βάση το ασαφές πλαίσιο το οποίο υπάρχει σε σχέση με την προστασία της πρώτης κατοικίας.</w:t>
      </w:r>
    </w:p>
    <w:p w14:paraId="4B1D4B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Βεβαίως, να χειροκροτήσουμε τον υπέρμετρο ζήλο της Κ</w:t>
      </w:r>
      <w:r>
        <w:rPr>
          <w:rFonts w:eastAsia="Times New Roman" w:cs="Times New Roman"/>
          <w:szCs w:val="24"/>
        </w:rPr>
        <w:t>υβερνήσεως να προστατεύσει κάποιους δημοσίους λειτουργούς κατά την άσκηση των καθηκόντων τους, αλλά πολύ θα θέλαμε να δούμε να επεκτείνεται αυτή η προστασία και σε άλλους δημόσιους λειτουργούς που κατά την ώρα της εργασίας τους ευτελίζονται, απειλούνται, δ</w:t>
      </w:r>
      <w:r>
        <w:rPr>
          <w:rFonts w:eastAsia="Times New Roman" w:cs="Times New Roman"/>
          <w:szCs w:val="24"/>
        </w:rPr>
        <w:t>έχονται βιαιοπραγίες μέσα σε δημόσιες υπηρεσίες. Εκεί δεν είδαμε κα</w:t>
      </w:r>
      <w:r>
        <w:rPr>
          <w:rFonts w:eastAsia="Times New Roman" w:cs="Times New Roman"/>
          <w:szCs w:val="24"/>
        </w:rPr>
        <w:t>μ</w:t>
      </w:r>
      <w:r>
        <w:rPr>
          <w:rFonts w:eastAsia="Times New Roman" w:cs="Times New Roman"/>
          <w:szCs w:val="24"/>
        </w:rPr>
        <w:t>μιά αντίδραση της Κυβέρνησης για μια αυτεπάγγελτη δίωξη όλων αυτών, για μια προστασία αυτών των δημοσίων λειτουργών που το καθήκον τους κάνουν και αυτοί.</w:t>
      </w:r>
    </w:p>
    <w:p w14:paraId="4B1D4B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w:t>
      </w:r>
      <w:r>
        <w:rPr>
          <w:rFonts w:eastAsia="Times New Roman" w:cs="Times New Roman"/>
          <w:b/>
          <w:szCs w:val="24"/>
        </w:rPr>
        <w:t xml:space="preserve">ύνης, Διαφάνειας και Ανθρωπίνων Δικαιωμάτων): </w:t>
      </w:r>
      <w:r>
        <w:rPr>
          <w:rFonts w:eastAsia="Times New Roman" w:cs="Times New Roman"/>
          <w:szCs w:val="24"/>
        </w:rPr>
        <w:t>Δεν το λέει ο νόμος γι’ αυτούς;</w:t>
      </w:r>
    </w:p>
    <w:p w14:paraId="4B1D4B6E"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Βγάλατε καμμιά ανακοίνωση γι’ αυτούς; Δείξατε κάποιο ενδιαφέρον;</w:t>
      </w:r>
    </w:p>
    <w:p w14:paraId="4B1D4B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Τώρα λέτε για ανακοίνωση… </w:t>
      </w:r>
    </w:p>
    <w:p w14:paraId="4B1D4B7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Καλέσατε τις εισαγγελικές αρχές να παρέμβουν αυτεπάγγελτα; Είδα καμμιά παραγγελία σας; Είδα κανέναν ενδιαφέρον σας; Δεν έχω δει τίποτα.</w:t>
      </w:r>
    </w:p>
    <w:p w14:paraId="4B1D4B7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w:t>
      </w:r>
      <w:r>
        <w:rPr>
          <w:rFonts w:eastAsia="Times New Roman" w:cs="Times New Roman"/>
          <w:b/>
          <w:szCs w:val="24"/>
        </w:rPr>
        <w:t>μάτων):</w:t>
      </w:r>
      <w:r>
        <w:rPr>
          <w:rFonts w:eastAsia="Times New Roman" w:cs="Times New Roman"/>
          <w:szCs w:val="24"/>
        </w:rPr>
        <w:t xml:space="preserve"> Δεν θα συνεννοηθούμε.</w:t>
      </w:r>
    </w:p>
    <w:p w14:paraId="4B1D4B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Κύριοι συνάδελφοι, έχει τρελαθεί όλος ο κόσμος και πιστεύει ότι η πρώτη κατοικία δεν προστατεύεται, ενώ προστατεύεται. Εγώ που θα πάω στο Κιλκίς σήμερα θα τους πω «Μην ανησυχείτε, όλες οι πρώτες κατοικίες-</w:t>
      </w:r>
      <w:r>
        <w:rPr>
          <w:rFonts w:eastAsia="Times New Roman" w:cs="Times New Roman"/>
          <w:szCs w:val="24"/>
        </w:rPr>
        <w:t xml:space="preserve"> γιατί δεν έχουμε καμμία πάνω από 300.000 ευρώ εμείς στο Κιλκίς- προστατεύονται». Και θα με πιστέψουν όλοι επειδή το είπε η Κυβέρνηση.</w:t>
      </w:r>
    </w:p>
    <w:p w14:paraId="4B1D4B73"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szCs w:val="24"/>
        </w:rPr>
        <w:t xml:space="preserve">Έχω και δύο </w:t>
      </w:r>
      <w:r>
        <w:rPr>
          <w:rFonts w:eastAsia="Times New Roman" w:cs="Times New Roman"/>
          <w:bCs/>
          <w:szCs w:val="24"/>
        </w:rPr>
        <w:t>τροπολογίες στις οποίες πρέπει να κάνω μια αναφορά. Λείπει η αρμόδια Υπουργός για την τροποποίηση, σε σχέση μ</w:t>
      </w:r>
      <w:r>
        <w:rPr>
          <w:rFonts w:eastAsia="Times New Roman" w:cs="Times New Roman"/>
          <w:bCs/>
          <w:szCs w:val="24"/>
        </w:rPr>
        <w:t xml:space="preserve">ε το άρθρο 72 του Κώδικα Φορολογικής Διαδικασίας. Μας μάλωσε κιόλας η Υπουργός γιατί δεν μπορούμε να το κατανοήσουμε, δεν μπορούμε να το καταλάβουμε. </w:t>
      </w:r>
    </w:p>
    <w:p w14:paraId="4B1D4B74"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Εγώ ξέρετε τι καταλαβαίνω; Έχει πολύ μεγάλο ενδιαφέρον να παρακολουθήσουμε την εξέλιξη αυτής της τροπολογ</w:t>
      </w:r>
      <w:r>
        <w:rPr>
          <w:rFonts w:eastAsia="Times New Roman" w:cs="Times New Roman"/>
          <w:bCs/>
          <w:szCs w:val="24"/>
        </w:rPr>
        <w:t>ίας. Εγώ να δεχθώ ότι με την αρχή της αναδρομικότητας, σε σχέση με τον ηπιότερο νόμο, μπορούσε να υπάρχει μια παρέμβαση σχετική από την Κυβέρνηση. Δεν μπορώ να κατανοήσω, όμως, γιατί αυτό να ισχύει και σε αμετάκλητες αποφάσεις και μάλιστα όχι όλες τις αμετ</w:t>
      </w:r>
      <w:r>
        <w:rPr>
          <w:rFonts w:eastAsia="Times New Roman" w:cs="Times New Roman"/>
          <w:bCs/>
          <w:szCs w:val="24"/>
        </w:rPr>
        <w:t xml:space="preserve">άκλητες. Λέει ότι απαγορεύονται, εξαιρούνται οι αμετάκλητες. Δεν εξαιρούνται κάποιες αμετάκλητες. Ξέρετε ποιες δεν εξαιρούνται; Αυτές για τις οποίες ενώ έχει εκδοθεί η απόφαση δεν έχει κοινοποιηθεί στον φορολογούμενο. </w:t>
      </w:r>
    </w:p>
    <w:p w14:paraId="4B1D4B75"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Δηλαδή ακούστε τώρα. Βγαίνει μια αμετ</w:t>
      </w:r>
      <w:r>
        <w:rPr>
          <w:rFonts w:eastAsia="Times New Roman" w:cs="Times New Roman"/>
          <w:bCs/>
          <w:szCs w:val="24"/>
        </w:rPr>
        <w:t>άκλητη απόφαση που απορρίπτει τα αιτήματα του φορολογούμενου. Δεν κάνει την εφαρμογή της αρχής του ηπιότερου νόμου. Σήμερα βγαίνουν δύο αποφάσεις. Τη μία την τρέχει ο υπάλληλος και την άλλη μέρα την επιδίδει. Αυτός δεν μπορεί να μπει στον ευνοϊκό αυτό νόμο</w:t>
      </w:r>
      <w:r>
        <w:rPr>
          <w:rFonts w:eastAsia="Times New Roman" w:cs="Times New Roman"/>
          <w:bCs/>
          <w:szCs w:val="24"/>
        </w:rPr>
        <w:t xml:space="preserve"> και να πληρώσει υποπολλαπλάσια πρόστιμα. Ο άλλος που θα κρατηθεί ίσως η απόφαση αυτή και θα επιδοθεί στον φορολογούμενο αργότερα, θα ωφεληθεί. </w:t>
      </w:r>
    </w:p>
    <w:p w14:paraId="4B1D4B76"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Θα έχει πολύ ενδιαφέρον να δούμε πόσες αμετάκλητες αποφάσεις που έχουν εκδοθεί σήμερα, δημοσίευση του νόμου, εί</w:t>
      </w:r>
      <w:r>
        <w:rPr>
          <w:rFonts w:eastAsia="Times New Roman" w:cs="Times New Roman"/>
          <w:bCs/>
          <w:szCs w:val="24"/>
        </w:rPr>
        <w:t xml:space="preserve">ναι αυτές που δεν έχουν επιδοθεί και ποιοι επιχειρηματίες θα ωφεληθούν αύριο. </w:t>
      </w:r>
    </w:p>
    <w:p w14:paraId="4B1D4B77"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Εγώ δεν μπορώ ως νομικός να δεχθώ ότι για αμετάκλητη απόφαση στην οποία το δικαστήριο έχει αξιολογήσει τα πάντα, ερχόμαστε εμείς τώρα εδώ με τροπολογία, με νομοθετική πρωτοβουλί</w:t>
      </w:r>
      <w:r>
        <w:rPr>
          <w:rFonts w:eastAsia="Times New Roman" w:cs="Times New Roman"/>
          <w:bCs/>
          <w:szCs w:val="24"/>
        </w:rPr>
        <w:t>α, με νομοθετική ενέργεια και παρεμβαίνουμε σε αυτή την αμετάκλητη δικαστική απόφαση. Ποιος το θέλει αυτό; Στις εκκρεμείς να το δεχθώ. Στις αμετάκλητες; Βέβαια λέτε: Εξαιρούνται οι αμετάκλητες, εκτός από τις αμετάκλητες που δεν επιδόθηκαν. Έχει πολύ ενδιαφ</w:t>
      </w:r>
      <w:r>
        <w:rPr>
          <w:rFonts w:eastAsia="Times New Roman" w:cs="Times New Roman"/>
          <w:bCs/>
          <w:szCs w:val="24"/>
        </w:rPr>
        <w:t xml:space="preserve">έρον. Θα το δούμε. Θα το παρακολουθήσουμε. </w:t>
      </w:r>
    </w:p>
    <w:p w14:paraId="4B1D4B78"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 xml:space="preserve">Να πω και κάτι άλλο που είναι του αντικειμένου μου. Θα σας πω για μια άλλη τροπολογία που έφερε η κ. Γεροβασίλη. Την ανέπτυξε στην </w:t>
      </w:r>
      <w:r>
        <w:rPr>
          <w:rFonts w:eastAsia="Times New Roman" w:cs="Times New Roman"/>
          <w:bCs/>
          <w:szCs w:val="24"/>
        </w:rPr>
        <w:t>επιτροπή</w:t>
      </w:r>
      <w:r>
        <w:rPr>
          <w:rFonts w:eastAsia="Times New Roman" w:cs="Times New Roman"/>
          <w:bCs/>
          <w:szCs w:val="24"/>
        </w:rPr>
        <w:t>. Είχε πάρα πολύ ενδιαφέρον. Έφερε μια τροπολογία με την οποία ουσιαστικά</w:t>
      </w:r>
      <w:r>
        <w:rPr>
          <w:rFonts w:eastAsia="Times New Roman" w:cs="Times New Roman"/>
          <w:bCs/>
          <w:szCs w:val="24"/>
        </w:rPr>
        <w:t xml:space="preserve"> διευρύνει το πλαίσιο αυτών που θα έχουν δυνατότητα να κάνουν αίτηση για τις γνωστές θέσεις που αναμένονται των διοικητικών και των τομεακών γραμματέων.</w:t>
      </w:r>
    </w:p>
    <w:p w14:paraId="4B1D4B79"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
          <w:bCs/>
          <w:szCs w:val="24"/>
        </w:rPr>
        <w:t>ΠΑΝΑΓΙΩΤΑ ΚΟΖΟΜΠΟΛΗ</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ΑΜΑΝΑΤΙΔΗ:</w:t>
      </w:r>
      <w:r>
        <w:rPr>
          <w:rFonts w:eastAsia="Times New Roman" w:cs="Times New Roman"/>
          <w:bCs/>
          <w:szCs w:val="24"/>
        </w:rPr>
        <w:t xml:space="preserve"> Έχει φέρει νομοθετική βελτίωση. </w:t>
      </w:r>
    </w:p>
    <w:p w14:paraId="4B1D4B7A"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
          <w:szCs w:val="24"/>
        </w:rPr>
        <w:t>ΓΕΩΡΓΙΟΣ ΓΕΩΡΓΑΝΤΑΣ:</w:t>
      </w:r>
      <w:r>
        <w:rPr>
          <w:rFonts w:eastAsia="Times New Roman" w:cs="Times New Roman"/>
          <w:szCs w:val="24"/>
        </w:rPr>
        <w:t xml:space="preserve"> </w:t>
      </w:r>
      <w:r>
        <w:rPr>
          <w:rFonts w:eastAsia="Times New Roman" w:cs="Times New Roman"/>
          <w:bCs/>
          <w:szCs w:val="24"/>
        </w:rPr>
        <w:t>Εκεί, λοιπόν, με</w:t>
      </w:r>
      <w:r>
        <w:rPr>
          <w:rFonts w:eastAsia="Times New Roman" w:cs="Times New Roman"/>
          <w:bCs/>
          <w:szCs w:val="24"/>
        </w:rPr>
        <w:t>τά από παρεμβάσεις μας, πλην των δημοσίων υπαλλήλων υπήρχε σε τροποποίηση δυνατότητα να εγγραφούν και αυτοί του ιδιωτικού τομέα. Φέρνει μια τροπολογία η κ. Γεροβασίλη και λέει: Όχι μόνο το μόνιμο πολιτικό προσωπικό δικαιούται να κάνει αίτηση, αλλά και αυτό</w:t>
      </w:r>
      <w:r>
        <w:rPr>
          <w:rFonts w:eastAsia="Times New Roman" w:cs="Times New Roman"/>
          <w:bCs/>
          <w:szCs w:val="24"/>
        </w:rPr>
        <w:t xml:space="preserve"> που δεν έχει μόνιμη σχέση με το δημόσιο. </w:t>
      </w:r>
    </w:p>
    <w:p w14:paraId="4B1D4B7B"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 xml:space="preserve">Ξέρετε ποιους αφορά αυτό; Αφορά τους ήδη υπηρετούντες γενικούς γραμματείς, τους μετακλητούς υπαλλήλους των Υπουργών, τους μετακλητούς υπάλληλους των Βουλευτών που δεν έχουν μόνιμη εργασιακή σχέση. Τώρα όλοι αυτοί </w:t>
      </w:r>
      <w:r>
        <w:rPr>
          <w:rFonts w:eastAsia="Times New Roman" w:cs="Times New Roman"/>
          <w:bCs/>
          <w:szCs w:val="24"/>
        </w:rPr>
        <w:t>θα κάνουν την αίτηση για να γίνουν διοικητικοί και τομεακοί γραμματείς -και οι υπηρετούντες γενικοί γραμματείς έχουν το δικαίωμα- και μετά θα μιλήσουμε εμείς για την αποκομματικοποίηση του δημοσίου ως ανέκδοτο φαντάζομαι.</w:t>
      </w:r>
    </w:p>
    <w:p w14:paraId="4B1D4B7C"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Ο γενικός γραμματέας δηλαδή που υπ</w:t>
      </w:r>
      <w:r>
        <w:rPr>
          <w:rFonts w:eastAsia="Times New Roman" w:cs="Times New Roman"/>
          <w:bCs/>
          <w:szCs w:val="24"/>
        </w:rPr>
        <w:t>ηρετεί τώρα, με αυτή την τροπολογία έχει δικαίωμα να καταθέσει αίτηση αύριο. Θα γίνει και θα πάει ο Υπουργός να επιλέξει ανάμεσα στους τρεις τελικούς, ποιον από τους τρεις θα πάρει. Θα πάρει τον πρώην γενικό γραμματέα, τον πρώην μετακλητό υπάλληλο ή κάποιο</w:t>
      </w:r>
      <w:r>
        <w:rPr>
          <w:rFonts w:eastAsia="Times New Roman" w:cs="Times New Roman"/>
          <w:bCs/>
          <w:szCs w:val="24"/>
        </w:rPr>
        <w:t xml:space="preserve">ν άλλον; </w:t>
      </w:r>
    </w:p>
    <w:p w14:paraId="4B1D4B7D"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Cs/>
          <w:szCs w:val="24"/>
        </w:rPr>
        <w:t>Μάλιστα, στην προσμονή της και στην ανησυχία της να μπορέσει να περάσει αυτή την τροπολογία, αφαίρεσε από το κείμενο του νόμου την προηγούμενη διάταξη περί δυνατότητας και αυτών που εργάζονται στον ιδιωτικό τομέα. Ευτυχώς μετά από παρέμβαση, η οπ</w:t>
      </w:r>
      <w:r>
        <w:rPr>
          <w:rFonts w:eastAsia="Times New Roman" w:cs="Times New Roman"/>
          <w:bCs/>
          <w:szCs w:val="24"/>
        </w:rPr>
        <w:t xml:space="preserve">οία έγινε από εμένα στη Βουλή, έφερε τροποιητική και το συμπεριέλαβε. </w:t>
      </w:r>
    </w:p>
    <w:p w14:paraId="4B1D4B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Άρα, τι παράπονο έχετε; Σας άκουσε.</w:t>
      </w:r>
    </w:p>
    <w:p w14:paraId="4B1D4B7F" w14:textId="77777777" w:rsidR="00E71A02" w:rsidRDefault="00A00D33">
      <w:pPr>
        <w:tabs>
          <w:tab w:val="left" w:pos="3873"/>
        </w:tabs>
        <w:spacing w:line="600" w:lineRule="auto"/>
        <w:ind w:firstLine="720"/>
        <w:contextualSpacing/>
        <w:jc w:val="both"/>
        <w:rPr>
          <w:rFonts w:eastAsia="Times New Roman" w:cs="Times New Roman"/>
          <w:bCs/>
          <w:szCs w:val="24"/>
        </w:rPr>
      </w:pPr>
      <w:r>
        <w:rPr>
          <w:rFonts w:eastAsia="Times New Roman" w:cs="Times New Roman"/>
          <w:b/>
          <w:szCs w:val="24"/>
        </w:rPr>
        <w:t xml:space="preserve">ΓΕΩΡΓΙΟΣ ΓΕΩΡΓΑΝΤΑΣ: </w:t>
      </w:r>
      <w:r>
        <w:rPr>
          <w:rFonts w:eastAsia="Times New Roman" w:cs="Times New Roman"/>
          <w:bCs/>
          <w:szCs w:val="24"/>
        </w:rPr>
        <w:t>Ναι, μιλάμε για ένα νομοσχέδιο που έχει τίτλο…</w:t>
      </w:r>
    </w:p>
    <w:p w14:paraId="4B1D4B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w:t>
      </w:r>
      <w:r>
        <w:rPr>
          <w:rFonts w:eastAsia="Times New Roman" w:cs="Times New Roman"/>
          <w:b/>
          <w:szCs w:val="24"/>
        </w:rPr>
        <w:t xml:space="preserve">ΤΑΥΡΟΣ ΚΟΝΤΟΝΗΣ (Υπουργός Δικαιοσύνης, Διαφάνειας και Ανθρωπίνων Δικαιωμάτων): </w:t>
      </w:r>
      <w:r>
        <w:rPr>
          <w:rFonts w:eastAsia="Times New Roman" w:cs="Times New Roman"/>
          <w:szCs w:val="24"/>
        </w:rPr>
        <w:t>Τα κάνει έτσι, κακώς. Τα κάνει αλλιώς, πάλι κακώς.</w:t>
      </w:r>
    </w:p>
    <w:p w14:paraId="4B1D4B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Καταλάβατε, κύριε Υπουργέ; Δεν μου λέτε, είναι δίκαιο και ηθικό ο μετακλητός του Υπουργείου σας να γίνει </w:t>
      </w:r>
      <w:r>
        <w:rPr>
          <w:rFonts w:eastAsia="Times New Roman" w:cs="Times New Roman"/>
          <w:szCs w:val="24"/>
        </w:rPr>
        <w:t xml:space="preserve">αύριο διοικητικός γραμματέας; Αυτή είναι η αποκομματικοποίηση του δημοσίου; </w:t>
      </w:r>
    </w:p>
    <w:p w14:paraId="4B1D4B8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Ο μετακλητός του γραφείου σας;</w:t>
      </w:r>
    </w:p>
    <w:p w14:paraId="4B1D4B8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Θα το απαγορεύσουμε. Είναι πολιτικά πρόσωπα.</w:t>
      </w:r>
    </w:p>
    <w:p w14:paraId="4B1D4B8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w:t>
      </w:r>
      <w:r>
        <w:rPr>
          <w:rFonts w:eastAsia="Times New Roman" w:cs="Times New Roman"/>
          <w:b/>
          <w:szCs w:val="24"/>
        </w:rPr>
        <w:t>ΑΥΡΟΣ ΚΟΝΤΟΝΗΣ (Υπουργός Δικαιοσύνης, Διαφάνειας και Ανθρωπίνων Δικαιωμάτων):</w:t>
      </w:r>
      <w:r>
        <w:rPr>
          <w:rFonts w:eastAsia="Times New Roman" w:cs="Times New Roman"/>
          <w:szCs w:val="24"/>
        </w:rPr>
        <w:t xml:space="preserve"> Το ίδιο ισχύει για όλους.</w:t>
      </w:r>
    </w:p>
    <w:p w14:paraId="4B1D4B8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Μα, ο τίτλος του νομοσχεδίου σας είναι «αποκομματικοποίηση στο δημόσιο». Και δίνουμε τη δυνατότητα -με έναν τίτλο «αποκομματικοποίηση στο δημόσιο», που τον διαφημίζετε και συνέχεια το στηρίζετε και λέτε ότι κάτι κάνατε- ο </w:t>
      </w:r>
      <w:r>
        <w:rPr>
          <w:rFonts w:eastAsia="Times New Roman" w:cs="Times New Roman"/>
          <w:szCs w:val="24"/>
        </w:rPr>
        <w:t>γενικός γραμματέας</w:t>
      </w:r>
      <w:r>
        <w:rPr>
          <w:rFonts w:eastAsia="Times New Roman" w:cs="Times New Roman"/>
          <w:szCs w:val="24"/>
        </w:rPr>
        <w:t xml:space="preserve"> που υπηρετεί τ</w:t>
      </w:r>
      <w:r>
        <w:rPr>
          <w:rFonts w:eastAsia="Times New Roman" w:cs="Times New Roman"/>
          <w:szCs w:val="24"/>
        </w:rPr>
        <w:t xml:space="preserve">ώρα ή ο μετακλητός του Υπουργείου, να μπορεί να καταλάβει τη θέση του </w:t>
      </w:r>
      <w:r>
        <w:rPr>
          <w:rFonts w:eastAsia="Times New Roman" w:cs="Times New Roman"/>
          <w:szCs w:val="24"/>
        </w:rPr>
        <w:t>διοικητικού γραμματέα</w:t>
      </w:r>
      <w:r>
        <w:rPr>
          <w:rFonts w:eastAsia="Times New Roman" w:cs="Times New Roman"/>
          <w:szCs w:val="24"/>
        </w:rPr>
        <w:t>, με επιλογή του Υπουργού και μιλάμε για αποκομματικοποίηση του δημοσίου;</w:t>
      </w:r>
    </w:p>
    <w:p w14:paraId="4B1D4B8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δούμε ποιοι θα καταλάβουν τις θέσεις των </w:t>
      </w:r>
      <w:r>
        <w:rPr>
          <w:rFonts w:eastAsia="Times New Roman" w:cs="Times New Roman"/>
          <w:szCs w:val="24"/>
        </w:rPr>
        <w:t>διοικητικών γραμματέων</w:t>
      </w:r>
      <w:r>
        <w:rPr>
          <w:rFonts w:eastAsia="Times New Roman" w:cs="Times New Roman"/>
          <w:szCs w:val="24"/>
        </w:rPr>
        <w:t xml:space="preserve">. Γύρω στα είκοσι άτομα, </w:t>
      </w:r>
      <w:r>
        <w:rPr>
          <w:rFonts w:eastAsia="Times New Roman" w:cs="Times New Roman"/>
          <w:szCs w:val="24"/>
        </w:rPr>
        <w:t xml:space="preserve">που υπηρετούν αυτή τη στιγμή σε θέσεις ευθύνης, μαθαίνω ότι ετοιμάζουν αιτήσεις και έχουν εγγραφεί ήδη στο </w:t>
      </w:r>
      <w:r>
        <w:rPr>
          <w:rFonts w:eastAsia="Times New Roman" w:cs="Times New Roman"/>
          <w:szCs w:val="24"/>
        </w:rPr>
        <w:t>μητρώο</w:t>
      </w:r>
      <w:r>
        <w:rPr>
          <w:rFonts w:eastAsia="Times New Roman" w:cs="Times New Roman"/>
          <w:szCs w:val="24"/>
        </w:rPr>
        <w:t>.</w:t>
      </w:r>
    </w:p>
    <w:p w14:paraId="4B1D4B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B1D4B88"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Εδώ είμαστε και θα το δούμε. </w:t>
      </w:r>
    </w:p>
    <w:p w14:paraId="4B1D4B89"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Γιατί, δεν έχουν δικαίωμα;</w:t>
      </w:r>
    </w:p>
    <w:p w14:paraId="4B1D4B8A"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Η αποκομματικοποίηση σαφέστατα είναι ένα επίτευγμά σας και αυτό όπως και πολλά άλλα και βεβαίως, πάνω απ’ όλα η πρώτη κατοικία, η προστασία της πρώτης κατοικίας.</w:t>
      </w:r>
    </w:p>
    <w:p w14:paraId="4B1D4B8B"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Εγώ, επειδή ό,τι είπα θέλω να </w:t>
      </w:r>
      <w:r>
        <w:rPr>
          <w:rFonts w:eastAsia="Times New Roman" w:cs="Times New Roman"/>
          <w:szCs w:val="24"/>
        </w:rPr>
        <w:t xml:space="preserve">γίνει κτήμα και των συναδέλφων, που δεν μπορούν να το παρακολουθήσουν, σε σχέση με την προστασία της πρώτης κατοικίας, καταθέτω και τον νόμο Κατσέλη και τον νόμο Σταθάκη και τη διάταξη του 2014, με την οποία προστατεύαμε οριζόντια την πρώτη κατοικία. </w:t>
      </w:r>
    </w:p>
    <w:p w14:paraId="4B1D4B8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Τα κ</w:t>
      </w:r>
      <w:r>
        <w:rPr>
          <w:rFonts w:eastAsia="Times New Roman" w:cs="Times New Roman"/>
          <w:szCs w:val="24"/>
        </w:rPr>
        <w:t>αταθέτω για τα Πρακτικά.</w:t>
      </w:r>
    </w:p>
    <w:p w14:paraId="4B1D4B8D"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B1D4B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Γεωργαντάς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w:t>
      </w:r>
      <w:r>
        <w:rPr>
          <w:rFonts w:eastAsia="Times New Roman" w:cs="Times New Roman"/>
          <w:szCs w:val="24"/>
        </w:rPr>
        <w:t xml:space="preserve"> Βουλής)</w:t>
      </w:r>
    </w:p>
    <w:p w14:paraId="4B1D4B8F"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B1D4B90"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B1D4B91"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θα ήθελα τον λόγο.</w:t>
      </w:r>
    </w:p>
    <w:p w14:paraId="4B1D4B9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 xml:space="preserve">ν Λυκούδης): </w:t>
      </w:r>
      <w:r>
        <w:rPr>
          <w:rFonts w:eastAsia="Times New Roman" w:cs="Times New Roman"/>
          <w:szCs w:val="24"/>
        </w:rPr>
        <w:t>Κύριε Υπουργέ, θέλετε τον λόγο για δύο-τρία λεπτά; Πόσο χρόνο θέλετε;</w:t>
      </w:r>
    </w:p>
    <w:p w14:paraId="4B1D4B9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Πολύ λίγο, κύριε Πρόεδρε.</w:t>
      </w:r>
    </w:p>
    <w:p w14:paraId="4B1D4B9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 πρώτοις, μου κάνει εντύπωση το γεγονός ότι όταν η Αξιωματική Αντ</w:t>
      </w:r>
      <w:r>
        <w:rPr>
          <w:rFonts w:eastAsia="Times New Roman" w:cs="Times New Roman"/>
          <w:szCs w:val="24"/>
        </w:rPr>
        <w:t>ιπολίτευση επισημαίνει κάτι και γίνεται δεκτό από την Κυβέρνηση, μετά έρχεται πάλι και κατηγορεί την Κυβέρνηση, επειδή το έκανε δεκτό. Δηλαδή, είναι τρομερά αυτά τα πράγματα που ακούμε εδώ! Τι να σας πω;</w:t>
      </w:r>
    </w:p>
    <w:p w14:paraId="4B1D4B9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Σας πιάσαμε και το διορθώσατε!</w:t>
      </w:r>
    </w:p>
    <w:p w14:paraId="4B1D4B9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Ναι, μας πιάσατε. Και επειδή μας πιάσατε, κάναμε δεκτό αυτό που είπατε. </w:t>
      </w:r>
    </w:p>
    <w:p w14:paraId="4B1D4B97"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Υπάρχουν και αβλεψίες. Δηλαδή, όταν εμείς κάναμε παρατηρήσεις και τις δεχόταν ο κ. Αθανασίου στην προηγ</w:t>
      </w:r>
      <w:r>
        <w:rPr>
          <w:rFonts w:eastAsia="Times New Roman" w:cs="Times New Roman"/>
          <w:szCs w:val="24"/>
        </w:rPr>
        <w:t>ούμενη Βουλή, ερχόμασταν μετά και σας κατακρίναμε; Ίσα-ίσα, σας επαινούσαμε. Εσείς εδώ έρχεσθε και μας κατακρίνετε.</w:t>
      </w:r>
    </w:p>
    <w:p w14:paraId="4B1D4B98"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δεν είναι τροπολογία του Υπουργείου Δικαιοσύνης. Είναι της κ. Παπανάτσιου. Και αναφερθήκατε για τις εκκρεμείς.</w:t>
      </w:r>
    </w:p>
    <w:p w14:paraId="4B1D4B99"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b/>
          <w:szCs w:val="24"/>
        </w:rPr>
        <w:t>:</w:t>
      </w:r>
      <w:r>
        <w:rPr>
          <w:rFonts w:eastAsia="Times New Roman" w:cs="Times New Roman"/>
          <w:szCs w:val="24"/>
        </w:rPr>
        <w:t xml:space="preserve"> Παράγραφος 2.</w:t>
      </w:r>
    </w:p>
    <w:p w14:paraId="4B1D4B9A"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Έτσι. Λέει λοιπόν η διάταξη: «Ως εκκρεμείς νοούνται επίσης οι υποθέσεις οι οποίες έχουν συζητηθεί και δεν έχει εκδοθεί αμετάκλητη απόφαση του δικαστηρίου». Συμφ</w:t>
      </w:r>
      <w:r>
        <w:rPr>
          <w:rFonts w:eastAsia="Times New Roman" w:cs="Times New Roman"/>
          <w:szCs w:val="24"/>
        </w:rPr>
        <w:t>ωνείτε;</w:t>
      </w:r>
    </w:p>
    <w:p w14:paraId="4B1D4B9B"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Συνεχίστε. Μέχρι εδώ, ναι.</w:t>
      </w:r>
    </w:p>
    <w:p w14:paraId="4B1D4B9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Μπράβο.</w:t>
      </w:r>
    </w:p>
    <w:p w14:paraId="4B1D4B9D"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τι λέει παρακάτω: «ή έχει εκδοθεί μη αμετάκλητη απόφαση». Και εδώ έρχεσθε και διαβάζετε ότι ακόμα </w:t>
      </w:r>
      <w:r>
        <w:rPr>
          <w:rFonts w:eastAsia="Times New Roman" w:cs="Times New Roman"/>
          <w:szCs w:val="24"/>
        </w:rPr>
        <w:t>και αν έχει εκδοθεί αμετάκλητη, η οποία δεν έχει επιδοθεί.</w:t>
      </w:r>
    </w:p>
    <w:p w14:paraId="4B1D4B9E"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Συνεχίστε παρακάτω, διαβάστε το όλο, κύριε Υπουργέ.</w:t>
      </w:r>
    </w:p>
    <w:p w14:paraId="4B1D4B9F"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Η διάταξη, κύριε συνάδελφε …</w:t>
      </w:r>
    </w:p>
    <w:p w14:paraId="4B1D4BA0"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w:t>
      </w:r>
      <w:r>
        <w:rPr>
          <w:rFonts w:eastAsia="Times New Roman" w:cs="Times New Roman"/>
          <w:b/>
          <w:szCs w:val="24"/>
        </w:rPr>
        <w:t>ΝΤΑΣ:</w:t>
      </w:r>
      <w:r>
        <w:rPr>
          <w:rFonts w:eastAsia="Times New Roman" w:cs="Times New Roman"/>
          <w:szCs w:val="24"/>
        </w:rPr>
        <w:t xml:space="preserve"> Διαβάστε το όλο, κύριε Υπουργέ. Παρακάτω!</w:t>
      </w:r>
    </w:p>
    <w:p w14:paraId="4B1D4BA1"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Μα, αυτό σας λέω. Τι παρακάτω, κύριε; </w:t>
      </w:r>
    </w:p>
    <w:p w14:paraId="4B1D4BA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Εδώ ήλθατε και μας είπατε ότι φέρνει η Υπουργός διάταξη που λέει ότι στις εκκρεμείς συμπε</w:t>
      </w:r>
      <w:r>
        <w:rPr>
          <w:rFonts w:eastAsia="Times New Roman" w:cs="Times New Roman"/>
          <w:szCs w:val="24"/>
        </w:rPr>
        <w:t>ριλαμβάνονται –αυτό είπατε προηγουμένως- και αμετάκλητες, οι οποίες δεν έχουν επιδοθεί. Και λέει η διάταξη: «μη αμετάκλητες, που δεν έχουν επιδοθεί». Τι είναι αυτά που λέτε; Διαβάζετε;</w:t>
      </w:r>
    </w:p>
    <w:p w14:paraId="4B1D4BA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Φυσικά τα έχω διαβάσει.</w:t>
      </w:r>
    </w:p>
    <w:p w14:paraId="4B1D4BA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w:t>
      </w:r>
      <w:r>
        <w:rPr>
          <w:rFonts w:eastAsia="Times New Roman" w:cs="Times New Roman"/>
          <w:b/>
          <w:szCs w:val="24"/>
        </w:rPr>
        <w:t xml:space="preserve"> Δικαιοσύνης, Διαφάνειας και Ανθρωπίνων Δικαιωμάτων):</w:t>
      </w:r>
      <w:r>
        <w:rPr>
          <w:rFonts w:eastAsia="Times New Roman" w:cs="Times New Roman"/>
          <w:szCs w:val="24"/>
        </w:rPr>
        <w:t xml:space="preserve"> Ναι. </w:t>
      </w:r>
    </w:p>
    <w:p w14:paraId="4B1D4BA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σας διαβάζω εγώ τη διάταξη και λέει «μη αμετάκλητη». Και λέγατε εδώ επί πέντε λεπτά: «αμετάκλητη που δεν επιδόθηκε».</w:t>
      </w:r>
    </w:p>
    <w:p w14:paraId="4B1D4BA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Αυτό είναι! Μα το λέει!</w:t>
      </w:r>
    </w:p>
    <w:p w14:paraId="4B1D4BA7"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w:t>
      </w:r>
      <w:r>
        <w:rPr>
          <w:rFonts w:eastAsia="Times New Roman" w:cs="Times New Roman"/>
          <w:b/>
          <w:szCs w:val="24"/>
        </w:rPr>
        <w:t>αιοσύνης, Διαφάνειας και Ανθρωπίνων Δικαιωμάτων):</w:t>
      </w:r>
      <w:r>
        <w:rPr>
          <w:rFonts w:eastAsia="Times New Roman" w:cs="Times New Roman"/>
          <w:szCs w:val="24"/>
        </w:rPr>
        <w:t xml:space="preserve"> Τι να σας πω, δηλαδή; Δεν καταλαβαίνετε και τι σας λέω; Ή δεν καταλαβαίνετε τι είπατε;</w:t>
      </w:r>
    </w:p>
    <w:p w14:paraId="4B1D4BA8"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Όλα τα καταλαβαίνω. Και ο κόσμος τα καταλαβαίνει!</w:t>
      </w:r>
    </w:p>
    <w:p w14:paraId="4B1D4BA9"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Σας λέω λοιπόν ότι εδώ βρισκόμαστε σε έναν παραλογισμό. </w:t>
      </w:r>
    </w:p>
    <w:p w14:paraId="4B1D4BAA"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διάταξη, κύριε συνάδελφε, δεν αναφέρεται σε «αμετάκλητες που δεν επιδόθηκαν». Στην ομιλία σας αυτό είπατε. Η διάταξη αναφέρεται σε «μη αμετάκλητες που δεν επ</w:t>
      </w:r>
      <w:r>
        <w:rPr>
          <w:rFonts w:eastAsia="Times New Roman" w:cs="Times New Roman"/>
          <w:szCs w:val="24"/>
        </w:rPr>
        <w:t>ιδόθηκαν». Μα, επιτέλους δηλαδή! Γιατί μου έκανε και εμένα εντύπωση. Λέω «αμετάκλητη απόφαση»; Περί «μη αμετάκλητης», λέει ρητά η διάταξη. Σοβαρευτείτε, επιτέλους λίγο. Μη νομίζετε ότι ανακαλύπτετε την Αμερική!</w:t>
      </w:r>
    </w:p>
    <w:p w14:paraId="4B1D4BAB"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ήθελα κάτι να ρωτήσω, αλλά δεν είνα</w:t>
      </w:r>
      <w:r>
        <w:rPr>
          <w:rFonts w:eastAsia="Times New Roman" w:cs="Times New Roman"/>
          <w:szCs w:val="24"/>
        </w:rPr>
        <w:t>ι εδώ ο κ. Καραθανασόπουλος. Όμως, είναι εδώ ο κ. Τάσσος.</w:t>
      </w:r>
    </w:p>
    <w:p w14:paraId="4B1D4BA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μου μεταφέρθηκε -γιατί δεν ήμουν εδώ, προσπάθησα να έλθω, αλλά το έχασα για πολύ λίγο- ότι ανέφερε ο κ. Γκιόκας -εάν μου έχει μεταφερθεί σωστά κατά πρώτον, κρατάω μια επιφύλαξη, γι’</w:t>
      </w:r>
      <w:r>
        <w:rPr>
          <w:rFonts w:eastAsia="Times New Roman" w:cs="Times New Roman"/>
          <w:szCs w:val="24"/>
        </w:rPr>
        <w:t xml:space="preserve"> αυτό το θέτω ως ερώτημα- την τροπολογία αυτή περί της ευθύνης τρίτων, έναντι των συμβολαιογράφων, οι οποίοι εκτελούν τα καθήκοντά τους. Και είπα ότι εμείς δεν έχουμε διαφωνία μόνο στο άρθρο 334, αλλά και στις δύο προηγούμενες παραγράφους.</w:t>
      </w:r>
    </w:p>
    <w:p w14:paraId="4B1D4BAD"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Όσον αφορά το 33</w:t>
      </w:r>
      <w:r>
        <w:rPr>
          <w:rFonts w:eastAsia="Times New Roman" w:cs="Times New Roman"/>
          <w:szCs w:val="24"/>
        </w:rPr>
        <w:t>3 είπα ότι η Κυβέρνηση το εξετάζει και θα σας ανακοινώσω την απόφαση.</w:t>
      </w:r>
    </w:p>
    <w:p w14:paraId="4B1D4BAE"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εξετάζει;</w:t>
      </w:r>
    </w:p>
    <w:p w14:paraId="4B1D4BAF"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Εξετάζει εάν θα παραμείνει η παράγραφος 2 του πρώτου άρθρου.</w:t>
      </w:r>
    </w:p>
    <w:p w14:paraId="4B1D4B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Όμως, στο άρθ</w:t>
      </w:r>
      <w:r>
        <w:rPr>
          <w:rFonts w:eastAsia="Times New Roman" w:cs="Times New Roman"/>
          <w:szCs w:val="24"/>
        </w:rPr>
        <w:t xml:space="preserve">ρο της σωματικής βλάβης, εμείς δεν κάνουμε κάποια τροποποίηση. Η σωματική βλάβη κατά δημοσίων λειτουργών είναι αδίκημα, το οποίο διώκεται αυτεπαγγέλτως. </w:t>
      </w:r>
    </w:p>
    <w:p w14:paraId="4B1D4B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 ποιο λόγο; Και το λέω σε όλους τους Βουλευτές, απλώς σε σας το </w:t>
      </w:r>
      <w:r>
        <w:rPr>
          <w:rFonts w:eastAsia="Times New Roman" w:cs="Times New Roman"/>
          <w:szCs w:val="24"/>
        </w:rPr>
        <w:t>απευθύνω</w:t>
      </w:r>
      <w:r>
        <w:rPr>
          <w:rFonts w:eastAsia="Times New Roman" w:cs="Times New Roman"/>
          <w:szCs w:val="24"/>
        </w:rPr>
        <w:t>, κύριε Βορίδη.</w:t>
      </w:r>
      <w:r>
        <w:rPr>
          <w:rFonts w:eastAsia="Times New Roman" w:cs="Times New Roman"/>
          <w:szCs w:val="24"/>
        </w:rPr>
        <w:t xml:space="preserve"> Εάν περιορίζεται η διαφωνία μας στο άρθρο 333, είναι πολύ εύκολο να το λύσουμε. Η Κυβέρνηση ήδη το εξετάζει. Όμως εάν η διαφωνία είναι δομική, τότε προσεγγίζουμε αλλιώς το θέμα.</w:t>
      </w:r>
    </w:p>
    <w:p w14:paraId="4B1D4B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Μπορεί να είναι και τα δύο.</w:t>
      </w:r>
    </w:p>
    <w:p w14:paraId="4B1D4BB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Προφανώς η δια</w:t>
      </w:r>
      <w:r>
        <w:rPr>
          <w:rFonts w:eastAsia="Times New Roman" w:cs="Times New Roman"/>
          <w:szCs w:val="24"/>
        </w:rPr>
        <w:t>φωνία είναι νομική.</w:t>
      </w:r>
    </w:p>
    <w:p w14:paraId="4B1D4BB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Είπα δομική.</w:t>
      </w:r>
    </w:p>
    <w:p w14:paraId="4B1D4BB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 δηλαδή μπορούμε να συνεννοηθούμε, να πούμε και να αποδεχτείτε κι εσείς αυτό που λέει η Κυβέρνηση, ότι ναι μεν στην παράγραφο 2 της συγκ</w:t>
      </w:r>
      <w:r>
        <w:rPr>
          <w:rFonts w:eastAsia="Times New Roman" w:cs="Times New Roman"/>
          <w:szCs w:val="24"/>
        </w:rPr>
        <w:t>εκριμένης διάταξης υπάρχει μια βελτίωση όσον αφορά το αυτεπάγγελτο, το είπα και το πρωί στον κ. Παφίλη, ότι πράγματι εκεί έχουμε πάει ένα σκαλοπάτι παραπάνω, όχι στην ποινή, στο αυτεπάγγελτο…</w:t>
      </w:r>
    </w:p>
    <w:p w14:paraId="4B1D4BB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Συγγνώμη, στο 315 δεν υπάρχει επιπρόσθετο;</w:t>
      </w:r>
    </w:p>
    <w:p w14:paraId="4B1D4BB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Ένα λεπτό. Στην παράγραφο, όμως, 1 και 3 δεν υπάρχει κάτι περισσότερο. Μόνο το ότι βάζουμε και τους συμβολαιογράφους να μην υφίστανται αυτήν την κατάσταση. Αν συμφωνούμε σε αυτ</w:t>
      </w:r>
      <w:r>
        <w:rPr>
          <w:rFonts w:eastAsia="Times New Roman" w:cs="Times New Roman"/>
          <w:szCs w:val="24"/>
        </w:rPr>
        <w:t>ά τα δύο, τότε καλό είναι να το πούμε ρητά και να καταλήξουμε και σε μια ευρύτερη συμφωνία.</w:t>
      </w:r>
    </w:p>
    <w:p w14:paraId="4B1D4B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Καρράς.</w:t>
      </w:r>
    </w:p>
    <w:p w14:paraId="4B1D4B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πρέπει να πω ότι σήμερα είχα μια πρωτόγνωρη εμπειρία μέσα σε </w:t>
      </w:r>
      <w:r>
        <w:rPr>
          <w:rFonts w:eastAsia="Times New Roman" w:cs="Times New Roman"/>
          <w:szCs w:val="24"/>
        </w:rPr>
        <w:t>αυτήν την Αίθουσα. Αισθάνθηκα να συμμετέχω σε ένα μικρό Υπουργικό Συμβούλιο, το οποίο το παρακολούθησα μπορώ να πω με ενδιαφέρον. Ο αριθμός των τροπολογιών ήταν τέτοιος, η πλειονότητα των Υπουργών που παρήλασε, τους έδωσε την ευκαιρία μάλιστα σε ορισμένους</w:t>
      </w:r>
      <w:r>
        <w:rPr>
          <w:rFonts w:eastAsia="Times New Roman" w:cs="Times New Roman"/>
          <w:szCs w:val="24"/>
        </w:rPr>
        <w:t xml:space="preserve"> εξ αυτών αντί να αναπτύξουν τροπολογίες, να κάνουν την αποτίμηση της χρονιάς. Ιδιαίτερα στον τομέα της υγείας, με μια ομιλία μισής ώρας. Εγώ δεν μπόρεσα να παρακολουθήσω, πράγματι, ποιες είναι οι τροπολογίες, διότι άκουγα πεπραγμένα, μη πεπραγμένα και προ</w:t>
      </w:r>
      <w:r>
        <w:rPr>
          <w:rFonts w:eastAsia="Times New Roman" w:cs="Times New Roman"/>
          <w:szCs w:val="24"/>
        </w:rPr>
        <w:t xml:space="preserve">θέσεις.  </w:t>
      </w:r>
    </w:p>
    <w:p w14:paraId="4B1D4B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θέλω να σταθώ λίγο στο νομοσχέδιο αυτό, για το οποίο συζητάμε. Βέβαια, κατ’ ανάγκην θα αναφερθώ σε ψήγματα του νομοσχεδίου, λόγω του μεγάλου αριθμού των αντικειμένων τα οποία πραγματεύεται. Όμως ας δώσω ένα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δυο παραδείγματα.</w:t>
      </w:r>
    </w:p>
    <w:p w14:paraId="4B1D4B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αναφερθ</w:t>
      </w:r>
      <w:r>
        <w:rPr>
          <w:rFonts w:eastAsia="Times New Roman" w:cs="Times New Roman"/>
          <w:szCs w:val="24"/>
        </w:rPr>
        <w:t>ώ</w:t>
      </w:r>
      <w:r>
        <w:rPr>
          <w:rFonts w:eastAsia="Times New Roman" w:cs="Times New Roman"/>
          <w:szCs w:val="24"/>
        </w:rPr>
        <w:t xml:space="preserve"> στο άρθρο 26 ειδικά και να απευθυνθώ στους εξ ημών νομικούς. Για ποιο λόγο; Λέει ότι στο Συμβούλιο της Επικρατείας μπορεί οι διάδικοι δικηγόροι να δηλώνουν με δήλωση ότι δεν επιθυμούν να παραστούν και να προχωρεί η συζήτηση απολιπομένων αυτών. Αυτό έχει </w:t>
      </w:r>
      <w:r>
        <w:rPr>
          <w:rFonts w:eastAsia="Times New Roman" w:cs="Times New Roman"/>
          <w:szCs w:val="24"/>
        </w:rPr>
        <w:t>συμβεί στα άλλα δικαστήρια, έχει συμβεί σε κατώτερα δικαστήρια. Δεν υπάρχει αμφιβολία ότι προάγει, βελτιώνει τη δυνατότητα των δικηγόρων να παρίστανται σε πολλές ταυτόχρονα συνεδριάσεις την ίδια μέρα. Εγώ δεν ξέρω. Ο κ. Παρασκευόπουλος ή εγώ είμαστε οι παλ</w:t>
      </w:r>
      <w:r>
        <w:rPr>
          <w:rFonts w:eastAsia="Times New Roman" w:cs="Times New Roman"/>
          <w:szCs w:val="24"/>
        </w:rPr>
        <w:t>αιότεροι νομικοί μέσα στην Αίθουσα. Δεν θα πούμε τις ηλικίες τώρα, κύριε Παρασκευόπουλε.</w:t>
      </w:r>
    </w:p>
    <w:p w14:paraId="4B1D4B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Γεννήθηκα το 1949.</w:t>
      </w:r>
    </w:p>
    <w:p w14:paraId="4B1D4B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Εσείς προηγείστε.</w:t>
      </w:r>
    </w:p>
    <w:p w14:paraId="4B1D4B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Όχι, ακριβώς.</w:t>
      </w:r>
      <w:r>
        <w:rPr>
          <w:rFonts w:eastAsia="Times New Roman" w:cs="Times New Roman"/>
          <w:b/>
          <w:szCs w:val="24"/>
        </w:rPr>
        <w:t xml:space="preserve"> </w:t>
      </w:r>
      <w:r>
        <w:rPr>
          <w:rFonts w:eastAsia="Times New Roman" w:cs="Times New Roman"/>
          <w:szCs w:val="24"/>
        </w:rPr>
        <w:t xml:space="preserve">Είμαι μαζί με τον καθηγητή. Δεν το κρύβω. </w:t>
      </w:r>
    </w:p>
    <w:p w14:paraId="4B1D4B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θέλω να πω; Εφόσον τα ανώτατα δικαστήρια και ιδιαίτερα οι ολομέλειες έχουν την ευθύνη, όταν παραπέμπεται από κατώτερο σχηματισμό, να κρίνουν τη συνταγματικότητα ή μη διατάξεως νό</w:t>
      </w:r>
      <w:r>
        <w:rPr>
          <w:rFonts w:eastAsia="Times New Roman" w:cs="Times New Roman"/>
          <w:szCs w:val="24"/>
        </w:rPr>
        <w:t>μου, εγώ δεν θέλω να μένει η συζήτηση έγγραφη, τυπική «δεν παρίσταμαι», αλλά θέλω να γίνεται προφορική συζήτηση και, αν θέλετε κύριε Υπουργέ, και υποχρεωτικά. Μπορεί να μην ακούγεται καλό σε συναδέλφους μας, με την έννοια ότι θα πρέπει να παραμένουν στο ακ</w:t>
      </w:r>
      <w:r>
        <w:rPr>
          <w:rFonts w:eastAsia="Times New Roman" w:cs="Times New Roman"/>
          <w:szCs w:val="24"/>
        </w:rPr>
        <w:t xml:space="preserve">ροατήριο, αλλά είναι ένα ζήτημα απονομής δικαιοσύνης και, αν θέλετε, ορθής απονομής δικαιοσύνης το σημείο αυτό, με την έννοια ότι ο διάλογος βοηθάει και τους δικαστές. </w:t>
      </w:r>
    </w:p>
    <w:p w14:paraId="4B1D4B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Με κοιν</w:t>
      </w:r>
      <w:r>
        <w:rPr>
          <w:rFonts w:eastAsia="Times New Roman" w:cs="Times New Roman"/>
          <w:szCs w:val="24"/>
        </w:rPr>
        <w:t>ή δήλωση. Να συμφωνούν και οι δύο.</w:t>
      </w:r>
    </w:p>
    <w:p w14:paraId="4B1D4B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Δεν είναι αυτό. Ήδη στο Συμβούλιο της Επικρατείας, όπως ξέρουμε, μπορούμε να παραλείπουμε την προφορική συζήτηση, να λέμε δεν επιθυμούμε ανάπτυξη.</w:t>
      </w:r>
    </w:p>
    <w:p w14:paraId="4B1D4BC2"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Θα επιμείνω όμως ειδικά στην </w:t>
      </w:r>
      <w:r>
        <w:rPr>
          <w:rFonts w:eastAsia="Times New Roman"/>
          <w:szCs w:val="24"/>
        </w:rPr>
        <w:t xml:space="preserve">ολομέλεια </w:t>
      </w:r>
      <w:r>
        <w:rPr>
          <w:rFonts w:eastAsia="Times New Roman"/>
          <w:szCs w:val="24"/>
        </w:rPr>
        <w:t>όπου μ</w:t>
      </w:r>
      <w:r>
        <w:rPr>
          <w:rFonts w:eastAsia="Times New Roman"/>
          <w:szCs w:val="24"/>
        </w:rPr>
        <w:t>ε το άρθρο 100 του Συντάγματος κρίνονται τα θέματα συνταγματικότητας ή μη. Θα επιμείνω σε αυτό το σημείο και θα πω ότι πρέπει να γίνεται προφορική συζήτηση. Και θέλετε να προχωρήσω και σε κάτι ακόμα που ίσως είναι δευτερεύον αλλά έχει αξία</w:t>
      </w:r>
      <w:r>
        <w:rPr>
          <w:rFonts w:eastAsia="Times New Roman"/>
          <w:szCs w:val="24"/>
        </w:rPr>
        <w:t>!</w:t>
      </w:r>
      <w:r>
        <w:rPr>
          <w:rFonts w:eastAsia="Times New Roman"/>
          <w:szCs w:val="24"/>
        </w:rPr>
        <w:t xml:space="preserve"> Εγώ διδάχθηκα ω</w:t>
      </w:r>
      <w:r>
        <w:rPr>
          <w:rFonts w:eastAsia="Times New Roman"/>
          <w:szCs w:val="24"/>
        </w:rPr>
        <w:t xml:space="preserve">ς νέος δικηγόρος μέσα στα ακροατήρια των ανωτάτων δικαστηρίων και συνέστησα στους συνεργάτες μου, σε νεότερους συναδέλφους σαν εκπαιδευτικό στάδιο να παρακολουθούν αυτές τις συνεδριάσεις. Νομίζω, λοιπόν, ότι προσέφεραν. Αυτό το σημείο μην το αδυνατίσουμε. </w:t>
      </w:r>
    </w:p>
    <w:p w14:paraId="4B1D4BC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Δεν έχω ακούσει την άποψη της Ένωσης Δικαστικών Λειτουργών του Συμβουλίου της Επικρατείας, γιατί δεν εκλήθησαν στην επεξεργασία του νομοσχεδίου, δεν είχα τη δυνατότητα να ακούσω την άποψή τους. Παίρνω την πρωτοβουλία να το θέσω -νομίζω ότι είναι εύλογο-, </w:t>
      </w:r>
      <w:r>
        <w:rPr>
          <w:rFonts w:eastAsia="Times New Roman"/>
          <w:szCs w:val="24"/>
        </w:rPr>
        <w:t xml:space="preserve">γιατί θα συμπληρώσουμε τις γνώσεις των νεότερων συναδέλφων τουλάχιστον εμπειρικά, τις οποίες δεν πρέπει να τους τις στερήσουμε. </w:t>
      </w:r>
    </w:p>
    <w:p w14:paraId="4B1D4BC4" w14:textId="77777777" w:rsidR="00E71A02" w:rsidRDefault="00A00D33">
      <w:pPr>
        <w:spacing w:line="600" w:lineRule="auto"/>
        <w:ind w:firstLine="720"/>
        <w:contextualSpacing/>
        <w:jc w:val="both"/>
        <w:rPr>
          <w:rFonts w:eastAsia="Times New Roman"/>
          <w:szCs w:val="24"/>
        </w:rPr>
      </w:pPr>
      <w:r>
        <w:rPr>
          <w:rFonts w:eastAsia="Times New Roman"/>
          <w:szCs w:val="24"/>
        </w:rPr>
        <w:t>Πηγαίνω σε άλλα θέματα του νομοσχεδίου. Για τις φιλοζωικές οργανώσεις πρέπει να πω ότι έχω μια συμπάθεια. Συμφωνώ με τη διάταξη</w:t>
      </w:r>
      <w:r>
        <w:rPr>
          <w:rFonts w:eastAsia="Times New Roman"/>
          <w:szCs w:val="24"/>
        </w:rPr>
        <w:t xml:space="preserve"> της παροχής πολιτικής αγωγής, έστω μόνο για την υποστήριξη της κατηγορίας. Θέλω να σημειώσω μόνο σε αυτό το σημείο το εξής: Μπορεί πολλές φορές να έχουμε σύγκρουση με την έννοια ότι δεν προσδιορίζεται ακριβώς το έννομο συμφέρον της τοπικής οργάνωσης και</w:t>
      </w:r>
      <w:r>
        <w:rPr>
          <w:rFonts w:eastAsia="Times New Roman"/>
          <w:szCs w:val="24"/>
        </w:rPr>
        <w:t xml:space="preserve"> τ</w:t>
      </w:r>
      <w:r>
        <w:rPr>
          <w:rFonts w:eastAsia="Times New Roman"/>
          <w:szCs w:val="24"/>
        </w:rPr>
        <w:t>ης οργάνωσης</w:t>
      </w:r>
      <w:r>
        <w:rPr>
          <w:rFonts w:eastAsia="Times New Roman"/>
          <w:szCs w:val="24"/>
        </w:rPr>
        <w:t xml:space="preserve"> εθνικού επιπέδου. Παρέχεται το δικαίωμα παράστασης πολιτικής αγωγής σε τοπικού ή εθνικού επιπέδου φιλοζωική οργάνωση. Δεν ξέρω εάν θα φέρει σύγκρουση στην πράξη. Το σημειώνω σαν ένα θέμα που ενδεχομένως μπορεί, χωρίς να οφείλεται σε πρόθεση, ν</w:t>
      </w:r>
      <w:r>
        <w:rPr>
          <w:rFonts w:eastAsia="Times New Roman"/>
          <w:szCs w:val="24"/>
        </w:rPr>
        <w:t xml:space="preserve">α μειώσει την προστασία την οποία θέλουμε να παράσχουμε. Νομίζω ότι η Αίθουσα σε αυτό το σημείο δεν έχει καμμία αντίρρηση στην παροχή της προστασίας. </w:t>
      </w:r>
    </w:p>
    <w:p w14:paraId="4B1D4BC5" w14:textId="77777777" w:rsidR="00E71A02" w:rsidRDefault="00A00D33">
      <w:pPr>
        <w:spacing w:line="600" w:lineRule="auto"/>
        <w:ind w:firstLine="720"/>
        <w:contextualSpacing/>
        <w:jc w:val="both"/>
        <w:rPr>
          <w:rFonts w:eastAsia="Times New Roman"/>
          <w:szCs w:val="24"/>
        </w:rPr>
      </w:pPr>
      <w:r>
        <w:rPr>
          <w:rFonts w:eastAsia="Times New Roman"/>
          <w:szCs w:val="24"/>
        </w:rPr>
        <w:t>Ένα άλλο θέμα, το οποίο φαντάζομαι μπορεί να τελειώσει σε λίγο ή να ανοίξει σε λίγο, είναι το θέμα των πλ</w:t>
      </w:r>
      <w:r>
        <w:rPr>
          <w:rFonts w:eastAsia="Times New Roman"/>
          <w:szCs w:val="24"/>
        </w:rPr>
        <w:t>ειστηριασμών. Εγώ δεν είμαι υπέρ της βίας. Οφείλω να πω ότι έχω προβληματιστεί με πολλές συμπεριφορές του τελευταίου διαστήματος. Όμως τη συγκεκριμένη διάταξη που έρχεται σήμερα -κατά τη δική μου αντίληψη- τη θεωρώ πρόωρη. Οφείλω να εξηγήσω γιατί το λέω αυ</w:t>
      </w:r>
      <w:r>
        <w:rPr>
          <w:rFonts w:eastAsia="Times New Roman"/>
          <w:szCs w:val="24"/>
        </w:rPr>
        <w:t>τό. Διότι δεν έχουμε κλείσει ακόμα το πλαίσιο προστασίας της πρώτης κατοικίας. Και φέρνω άμεσα και εν συντομία παραδείγματα. Δεν μιλώ για εκείνους που εντάχθηκαν στον νόμο Κατσέλη. Μιλώ ακόμα για τους αμελείς ή για εκείνους που δεν έχουν τη δυνατότητα να ζ</w:t>
      </w:r>
      <w:r>
        <w:rPr>
          <w:rFonts w:eastAsia="Times New Roman"/>
          <w:szCs w:val="24"/>
        </w:rPr>
        <w:t>ητήσουν την προστασία…</w:t>
      </w:r>
    </w:p>
    <w:p w14:paraId="4B1D4B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szCs w:val="24"/>
        </w:rPr>
        <w:t xml:space="preserve">Μέχρι το 2018 μπορούν. </w:t>
      </w:r>
    </w:p>
    <w:p w14:paraId="4B1D4B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Αφήστε με να τελειώσω. Θα με ακούσετε, εάν έχετε την καλοσύνη.</w:t>
      </w:r>
    </w:p>
    <w:p w14:paraId="4B1D4B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w:t>
      </w:r>
      <w:r>
        <w:rPr>
          <w:rFonts w:eastAsia="Times New Roman" w:cs="Times New Roman"/>
          <w:b/>
          <w:szCs w:val="24"/>
        </w:rPr>
        <w:t>ς, Διαφάνειας και Ανθρωπίνων Δικαιωμάτων):</w:t>
      </w:r>
      <w:r>
        <w:rPr>
          <w:rFonts w:eastAsia="Times New Roman" w:cs="Times New Roman"/>
          <w:szCs w:val="24"/>
        </w:rPr>
        <w:t xml:space="preserve"> Επειδή σας ακούω το λέω. </w:t>
      </w:r>
    </w:p>
    <w:p w14:paraId="4B1D4B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Δεν μιλώ για αυτούς που εντάσσονται. Μιλώ για αυτούς που δεν εντάσσονται ή δεν έχουν τη δυνατότητα να ενταχθούν. Και βάζω μια σημείωση, αφού θέλετε να ανοίξει</w:t>
      </w:r>
      <w:r>
        <w:rPr>
          <w:rFonts w:eastAsia="Times New Roman" w:cs="Times New Roman"/>
          <w:szCs w:val="24"/>
        </w:rPr>
        <w:t xml:space="preserve"> αυτή η συζήτηση. Προστατεύεται αυτεπαγγέλτως, αυτοδυνάμως ο εγγυητής του νόμου Κατσέλη, με το άρθρο 12; Λέει «όχι» το άρθρο 12 του ν.3869. Ο εγγυητής δεν ακολουθεί την τύχη εάν εκδοθεί απόφαση προστασίας και ευθύνεται για το σύνολο της αρχικής οφειλής. Ο </w:t>
      </w:r>
      <w:r>
        <w:rPr>
          <w:rFonts w:eastAsia="Times New Roman" w:cs="Times New Roman"/>
          <w:szCs w:val="24"/>
        </w:rPr>
        <w:t xml:space="preserve">εγγυητής συνήθως είναι ο συγγενής, ο φίλος που περνούσε απ’ έξω -το έχω ξαναπεί-, που τον φωνάξαμε μέσα στην τράπεζα να βάλει μια υπογραφή. </w:t>
      </w:r>
    </w:p>
    <w:p w14:paraId="4B1D4B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εξωδικαστικό </w:t>
      </w:r>
      <w:r>
        <w:rPr>
          <w:rFonts w:eastAsia="Times New Roman" w:cs="Times New Roman"/>
          <w:szCs w:val="24"/>
        </w:rPr>
        <w:t>μηχανι</w:t>
      </w:r>
      <w:r>
        <w:rPr>
          <w:rFonts w:eastAsia="Times New Roman" w:cs="Times New Roman"/>
          <w:szCs w:val="24"/>
        </w:rPr>
        <w:t>σμό, ξέρετε τι προβλήματα θα δημιουργήσει; Ακόμα δεν έχουμε δει στην εμπειρία την</w:t>
      </w:r>
      <w:r>
        <w:rPr>
          <w:rFonts w:eastAsia="Times New Roman" w:cs="Times New Roman"/>
          <w:szCs w:val="24"/>
        </w:rPr>
        <w:t xml:space="preserve"> εφαρμογή του, αλλά έχει ένα ζήτημα: Όσοι ενταχθούν και οι πρωτοφειλέτες και οι εγγυητές θα πρέπει να διαθέσουν τη ρευστοποιητέα περιουσία τους για την κάλυψη των υποχρεώσεων. Τους αφήνω κατά μέρος. Έμποροι ίσως είναι αυτοί. Οι εγγυητές δεν είναι πάντα έμπ</w:t>
      </w:r>
      <w:r>
        <w:rPr>
          <w:rFonts w:eastAsia="Times New Roman" w:cs="Times New Roman"/>
          <w:szCs w:val="24"/>
        </w:rPr>
        <w:t>οροι. Είπα ότι είναι φίλοι, είναι γείτονες, είναι συγγενείς. Έχουμε, όμως, ένα άλλο πρόβλημα. Στην περίπτωση εκείνη που δεν έχουμε μια οικονομική χρήση εντός της τελευταίας τριετίας κερδοφόρο, αυτοί αποκλείονται εκ προοιμίου βάσει της πλατφόρμας του εξωδικ</w:t>
      </w:r>
      <w:r>
        <w:rPr>
          <w:rFonts w:eastAsia="Times New Roman" w:cs="Times New Roman"/>
          <w:szCs w:val="24"/>
        </w:rPr>
        <w:t>αστικού μηχανισμού.</w:t>
      </w:r>
    </w:p>
    <w:p w14:paraId="4B1D4B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τώρα ανοίγει το ζήτημα. </w:t>
      </w:r>
      <w:r>
        <w:rPr>
          <w:rFonts w:eastAsia="Times New Roman" w:cs="Times New Roman"/>
          <w:szCs w:val="24"/>
        </w:rPr>
        <w:t>Ε</w:t>
      </w:r>
      <w:r>
        <w:rPr>
          <w:rFonts w:eastAsia="Times New Roman" w:cs="Times New Roman"/>
          <w:szCs w:val="24"/>
        </w:rPr>
        <w:t xml:space="preserve">ίναι έμποροι. </w:t>
      </w:r>
      <w:r>
        <w:rPr>
          <w:rFonts w:eastAsia="Times New Roman" w:cs="Times New Roman"/>
          <w:szCs w:val="24"/>
        </w:rPr>
        <w:t>Έ</w:t>
      </w:r>
      <w:r>
        <w:rPr>
          <w:rFonts w:eastAsia="Times New Roman" w:cs="Times New Roman"/>
          <w:szCs w:val="24"/>
        </w:rPr>
        <w:t xml:space="preserve">χουν πτωχευτική ικανότητα και επομένως η περιουσία τους </w:t>
      </w:r>
      <w:r>
        <w:rPr>
          <w:rFonts w:eastAsia="Times New Roman" w:cs="Times New Roman"/>
          <w:szCs w:val="24"/>
        </w:rPr>
        <w:t>και</w:t>
      </w:r>
      <w:r>
        <w:rPr>
          <w:rFonts w:eastAsia="Times New Roman" w:cs="Times New Roman"/>
          <w:szCs w:val="24"/>
        </w:rPr>
        <w:t xml:space="preserve"> η ατομική τους, η πρώτη κατοικία, είναι υπέγγυος για τα χρέη τα οποία δεν έχουν νομικ</w:t>
      </w:r>
      <w:r>
        <w:rPr>
          <w:rFonts w:eastAsia="Times New Roman" w:cs="Times New Roman"/>
          <w:szCs w:val="24"/>
        </w:rPr>
        <w:t>ή</w:t>
      </w:r>
      <w:r>
        <w:rPr>
          <w:rFonts w:eastAsia="Times New Roman" w:cs="Times New Roman"/>
          <w:szCs w:val="24"/>
        </w:rPr>
        <w:t xml:space="preserve"> </w:t>
      </w:r>
      <w:r>
        <w:rPr>
          <w:rFonts w:eastAsia="Times New Roman" w:cs="Times New Roman"/>
          <w:szCs w:val="24"/>
        </w:rPr>
        <w:t>οδό</w:t>
      </w:r>
      <w:r>
        <w:rPr>
          <w:rFonts w:eastAsia="Times New Roman" w:cs="Times New Roman"/>
          <w:szCs w:val="24"/>
        </w:rPr>
        <w:t xml:space="preserve"> να τα </w:t>
      </w:r>
      <w:r>
        <w:rPr>
          <w:rFonts w:eastAsia="Times New Roman" w:cs="Times New Roman"/>
          <w:szCs w:val="24"/>
        </w:rPr>
        <w:t>αμφισβητήσ</w:t>
      </w:r>
      <w:r>
        <w:rPr>
          <w:rFonts w:eastAsia="Times New Roman" w:cs="Times New Roman"/>
          <w:szCs w:val="24"/>
        </w:rPr>
        <w:t>ουν. Δεν μπορούν</w:t>
      </w:r>
      <w:r>
        <w:rPr>
          <w:rFonts w:eastAsia="Times New Roman" w:cs="Times New Roman"/>
          <w:szCs w:val="24"/>
        </w:rPr>
        <w:t xml:space="preserve"> να πάνε στον νόμο Κατσέλη αφού έχουν πτωχευτική ικανότητα. Το ίδιο ισχύει και για τα μέλη των προσωπικών εταιρειών. Το ίδιο ισχύει και για τους εγγυητές</w:t>
      </w:r>
      <w:r>
        <w:rPr>
          <w:rFonts w:eastAsia="Times New Roman" w:cs="Times New Roman"/>
          <w:szCs w:val="24"/>
        </w:rPr>
        <w:t xml:space="preserve"> και γενικά για όσους</w:t>
      </w:r>
      <w:r>
        <w:rPr>
          <w:rFonts w:eastAsia="Times New Roman" w:cs="Times New Roman"/>
          <w:szCs w:val="24"/>
        </w:rPr>
        <w:t xml:space="preserve"> απορριφθούν από τον εξωδικαστικό </w:t>
      </w:r>
      <w:r>
        <w:rPr>
          <w:rFonts w:eastAsia="Times New Roman" w:cs="Times New Roman"/>
          <w:szCs w:val="24"/>
        </w:rPr>
        <w:t>μηχανισμό</w:t>
      </w:r>
      <w:r>
        <w:rPr>
          <w:rFonts w:eastAsia="Times New Roman" w:cs="Times New Roman"/>
          <w:szCs w:val="24"/>
        </w:rPr>
        <w:t xml:space="preserve">. </w:t>
      </w:r>
    </w:p>
    <w:p w14:paraId="4B1D4B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Διότι, όπως ξέρετε, κύριε Υπουργέ, δ</w:t>
      </w:r>
      <w:r>
        <w:rPr>
          <w:rFonts w:eastAsia="Times New Roman" w:cs="Times New Roman"/>
          <w:szCs w:val="24"/>
        </w:rPr>
        <w:t xml:space="preserve">εν πάει μόνος του ο οφειλέτης. Πάνε πακέτο. Πάει ο συνοφειλέτης, πάει ο εγγυητής, πάνε όλοι μαζί μια ωραία παρέα να παραδώσουν την περιουσία τους. Νομίζω, λοιπόν, ότι </w:t>
      </w:r>
      <w:r>
        <w:rPr>
          <w:rFonts w:eastAsia="Times New Roman" w:cs="Times New Roman"/>
          <w:szCs w:val="24"/>
        </w:rPr>
        <w:t xml:space="preserve">σ’ </w:t>
      </w:r>
      <w:r>
        <w:rPr>
          <w:rFonts w:eastAsia="Times New Roman" w:cs="Times New Roman"/>
          <w:szCs w:val="24"/>
        </w:rPr>
        <w:t>αυτά τα σημεία είναι η</w:t>
      </w:r>
      <w:r>
        <w:rPr>
          <w:rFonts w:eastAsia="Times New Roman" w:cs="Times New Roman"/>
          <w:szCs w:val="24"/>
        </w:rPr>
        <w:t xml:space="preserve"> αναγκαία</w:t>
      </w:r>
      <w:r>
        <w:rPr>
          <w:rFonts w:eastAsia="Times New Roman" w:cs="Times New Roman"/>
          <w:szCs w:val="24"/>
        </w:rPr>
        <w:t xml:space="preserve"> λύση που θα </w:t>
      </w:r>
      <w:r>
        <w:rPr>
          <w:rFonts w:eastAsia="Times New Roman" w:cs="Times New Roman"/>
          <w:szCs w:val="24"/>
        </w:rPr>
        <w:t xml:space="preserve">πρέπει να </w:t>
      </w:r>
      <w:r>
        <w:rPr>
          <w:rFonts w:eastAsia="Times New Roman" w:cs="Times New Roman"/>
          <w:szCs w:val="24"/>
        </w:rPr>
        <w:t>δοθεί για την προστασία της πρώτ</w:t>
      </w:r>
      <w:r>
        <w:rPr>
          <w:rFonts w:eastAsia="Times New Roman" w:cs="Times New Roman"/>
          <w:szCs w:val="24"/>
        </w:rPr>
        <w:t xml:space="preserve">ης κατοικίας και τα υπόλοιπα ας τα δούμε αργότερα. </w:t>
      </w:r>
    </w:p>
    <w:p w14:paraId="4B1D4BCD" w14:textId="77777777" w:rsidR="00E71A02" w:rsidRDefault="00A00D33">
      <w:pPr>
        <w:spacing w:line="600" w:lineRule="auto"/>
        <w:ind w:firstLine="720"/>
        <w:contextualSpacing/>
        <w:jc w:val="both"/>
        <w:rPr>
          <w:rFonts w:eastAsia="Times New Roman"/>
          <w:szCs w:val="24"/>
        </w:rPr>
      </w:pPr>
      <w:r>
        <w:rPr>
          <w:rFonts w:eastAsia="Times New Roman" w:cs="Times New Roman"/>
          <w:szCs w:val="24"/>
        </w:rPr>
        <w:t xml:space="preserve">Τελειώνοντας κάνω μια πρόταση την οποία έχω ξανακάνει. </w:t>
      </w:r>
      <w:r>
        <w:rPr>
          <w:rFonts w:eastAsia="Times New Roman"/>
          <w:szCs w:val="24"/>
        </w:rPr>
        <w:t xml:space="preserve">Υπάρχει η πλατφόρμα που αντιμετώπισε το ζήτημα του κοινωνικού μερίσματος. Ας βρούμε, λοιπόν, μια λύση. Μπορούμε να αποφύγουμε τα δικαστήρια σε πρώτο </w:t>
      </w:r>
      <w:r>
        <w:rPr>
          <w:rFonts w:eastAsia="Times New Roman"/>
          <w:szCs w:val="24"/>
        </w:rPr>
        <w:t>βαθμό, να βρούμε μια λύση προδικασίας, προκρίματος, ούτως ώστε να μπορεί με αυτή</w:t>
      </w:r>
      <w:r>
        <w:rPr>
          <w:rFonts w:eastAsia="Times New Roman"/>
          <w:szCs w:val="24"/>
        </w:rPr>
        <w:t>ν</w:t>
      </w:r>
      <w:r>
        <w:rPr>
          <w:rFonts w:eastAsia="Times New Roman"/>
          <w:szCs w:val="24"/>
        </w:rPr>
        <w:t xml:space="preserve"> την πλατφόρμα όταν καθένας θέλει με πρωτοβουλία του -δεν λέω ότι θα το καταστήσουμε υποχρεωτικό- να δώσει τα οικονομικά, τα κοινωνικά, τα οικογενειακά του στοιχεία και </w:t>
      </w:r>
      <w:r>
        <w:rPr>
          <w:rFonts w:eastAsia="Times New Roman"/>
          <w:szCs w:val="24"/>
        </w:rPr>
        <w:t xml:space="preserve">αν </w:t>
      </w:r>
      <w:r>
        <w:rPr>
          <w:rFonts w:eastAsia="Times New Roman"/>
          <w:szCs w:val="24"/>
        </w:rPr>
        <w:t>βγα</w:t>
      </w:r>
      <w:r>
        <w:rPr>
          <w:rFonts w:eastAsia="Times New Roman"/>
          <w:szCs w:val="24"/>
        </w:rPr>
        <w:t>ίνει με έναν μαθηματικό τύπο ότι αδυνατεί να ανταποκριθεί στην υποχρέωσή του, αυτός να απαλλάσσεται και χωρίς να ζημιώνονται οι τράπεζες. Εδώ πρέπει να θυμίσω ότι έχει ψηφίσει η Αίθουσα για είκοσι χρόνια την αναβαλλόμενη φορολογική απαίτηση των τραπεζών. Η</w:t>
      </w:r>
      <w:r>
        <w:rPr>
          <w:rFonts w:eastAsia="Times New Roman"/>
          <w:szCs w:val="24"/>
        </w:rPr>
        <w:t xml:space="preserve"> αναβαλλόμενη φορολογική απαίτηση των τραπεζών είναι το αντιστάθμισμα </w:t>
      </w:r>
      <w:r>
        <w:rPr>
          <w:rFonts w:eastAsia="Times New Roman"/>
          <w:szCs w:val="24"/>
        </w:rPr>
        <w:t>και αποζημιώσεις για τις διαγραφές</w:t>
      </w:r>
      <w:r>
        <w:rPr>
          <w:rFonts w:eastAsia="Times New Roman"/>
          <w:szCs w:val="24"/>
        </w:rPr>
        <w:t xml:space="preserve"> που θα κάνουν οι τράπεζες από δάνεια τα οποία δεν θα επιτύχουν την είσπραξη ή θα πετύχουν μέσω δικαστηρίων τη διαγραφή. </w:t>
      </w:r>
    </w:p>
    <w:p w14:paraId="4B1D4BC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Θέλω, λοιπόν, να καταλήξω και </w:t>
      </w:r>
      <w:r>
        <w:rPr>
          <w:rFonts w:eastAsia="Times New Roman"/>
          <w:szCs w:val="24"/>
        </w:rPr>
        <w:t>να πω τελειώνοντας -και ευχαριστώ για την ανοχή, κύριε Πρόεδρε- ότι αν δεν λάβουμε αυτά τα προηγούμενα μέτρα δεν έχει σημασία εάν η Βουλή ψηφίσει την προστασία των συμβολαιογράφων, αν η Βουλή ψηφίσει και κακουργηματικές πράξεις ακόμα. Δεν έχουμε παράσχει κ</w:t>
      </w:r>
      <w:r>
        <w:rPr>
          <w:rFonts w:eastAsia="Times New Roman"/>
          <w:szCs w:val="24"/>
        </w:rPr>
        <w:t>αμμία προστασία</w:t>
      </w:r>
      <w:r>
        <w:rPr>
          <w:rFonts w:eastAsia="Times New Roman"/>
          <w:szCs w:val="24"/>
        </w:rPr>
        <w:t xml:space="preserve"> στην κατοικία</w:t>
      </w:r>
      <w:r>
        <w:rPr>
          <w:rFonts w:eastAsia="Times New Roman"/>
          <w:szCs w:val="24"/>
        </w:rPr>
        <w:t xml:space="preserve">. Και θα επιμείνω στο σημείο αυτό, ότι πρέπει να προστατευθεί, διότι είναι κοινωνική μας υποχρέωση. Εμείς που συζητάμε σήμερα καλά τα λέμε, μπορούμε να προσφέρουμε όμως αυτή την προστασία; </w:t>
      </w:r>
    </w:p>
    <w:p w14:paraId="4B1D4BCF" w14:textId="77777777" w:rsidR="00E71A02" w:rsidRDefault="00A00D33">
      <w:pPr>
        <w:spacing w:line="600" w:lineRule="auto"/>
        <w:ind w:firstLine="720"/>
        <w:contextualSpacing/>
        <w:jc w:val="both"/>
        <w:rPr>
          <w:rFonts w:eastAsia="Times New Roman"/>
          <w:szCs w:val="24"/>
        </w:rPr>
      </w:pPr>
      <w:r>
        <w:rPr>
          <w:rFonts w:eastAsia="Times New Roman"/>
          <w:szCs w:val="24"/>
        </w:rPr>
        <w:t>Καλώ, λοιπόν, όλες τις πτέρυγες της Α</w:t>
      </w:r>
      <w:r>
        <w:rPr>
          <w:rFonts w:eastAsia="Times New Roman"/>
          <w:szCs w:val="24"/>
        </w:rPr>
        <w:t xml:space="preserve">ίθουσα να το συζητήσουν, να πάρουν αποφάσεις. Και προς διευκόλυνση μάλιστα, επειδή δεν είχα την τιμή να λάβω απαντήσεις, καταθέτω σειρά ερωτήσεων που έχω υποβάλει σχετικά με αυτό το ζήτημα που ανέφερα, όπου περιγράφω τη νομική και ουσιαστική διατύπωση και </w:t>
      </w:r>
      <w:r>
        <w:rPr>
          <w:rFonts w:eastAsia="Times New Roman"/>
          <w:szCs w:val="24"/>
        </w:rPr>
        <w:t>τις λεπτομέρειες που νομίζω ότι είναι αναγκαίες.</w:t>
      </w:r>
    </w:p>
    <w:p w14:paraId="4B1D4BD0" w14:textId="77777777" w:rsidR="00E71A02" w:rsidRDefault="00A00D33">
      <w:pPr>
        <w:spacing w:line="600" w:lineRule="auto"/>
        <w:ind w:firstLine="720"/>
        <w:contextualSpacing/>
        <w:jc w:val="both"/>
        <w:rPr>
          <w:rFonts w:eastAsia="Times New Roman"/>
          <w:szCs w:val="24"/>
        </w:rPr>
      </w:pPr>
      <w:r>
        <w:rPr>
          <w:rFonts w:eastAsia="Times New Roman"/>
          <w:szCs w:val="24"/>
        </w:rPr>
        <w:t>Ευχαριστώ, κύριε Πρόεδρε.</w:t>
      </w:r>
    </w:p>
    <w:p w14:paraId="4B1D4B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καταθέτει για τα Πρακτικά τις προαναφερθείσες ερωτήσεις, οι οποίες βρίσκονται στο αρχείο του Τμήματος Γραμματείας της Δ</w:t>
      </w:r>
      <w:r>
        <w:rPr>
          <w:rFonts w:eastAsia="Times New Roman" w:cs="Times New Roman"/>
          <w:szCs w:val="24"/>
        </w:rPr>
        <w:t>ιεύθυνσης Στενογραφίας και Πρακτικών της Βουλής)</w:t>
      </w:r>
    </w:p>
    <w:p w14:paraId="4B1D4BD2" w14:textId="77777777" w:rsidR="00E71A02" w:rsidRDefault="00A00D33">
      <w:pPr>
        <w:spacing w:line="600" w:lineRule="auto"/>
        <w:ind w:firstLine="720"/>
        <w:contextualSpacing/>
        <w:jc w:val="center"/>
        <w:rPr>
          <w:rFonts w:eastAsia="Times New Roman"/>
          <w:szCs w:val="24"/>
        </w:rPr>
      </w:pPr>
      <w:r>
        <w:rPr>
          <w:rFonts w:eastAsia="Times New Roman" w:cs="Times New Roman"/>
          <w:szCs w:val="24"/>
        </w:rPr>
        <w:t>(Χειροκροτήματα)</w:t>
      </w:r>
    </w:p>
    <w:p w14:paraId="4B1D4BD3"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Ευχαριστώ και εγώ. </w:t>
      </w:r>
    </w:p>
    <w:p w14:paraId="4B1D4BD4" w14:textId="77777777" w:rsidR="00E71A02" w:rsidRDefault="00A00D33">
      <w:pPr>
        <w:spacing w:line="600" w:lineRule="auto"/>
        <w:ind w:firstLine="720"/>
        <w:contextualSpacing/>
        <w:jc w:val="both"/>
        <w:rPr>
          <w:rFonts w:eastAsia="Times New Roman"/>
          <w:bCs/>
          <w:szCs w:val="24"/>
        </w:rPr>
      </w:pPr>
      <w:r>
        <w:rPr>
          <w:rFonts w:eastAsia="Times New Roman"/>
          <w:bCs/>
          <w:szCs w:val="24"/>
        </w:rPr>
        <w:t xml:space="preserve">Σειρά τώρα έχει ο κ. Καματερός. Θα ήθελα, όμως, προηγουμένως να δώσω τον λόγο στον κ. Θηβαίο, για να κάνει παρέμβαση αναφορικά με την </w:t>
      </w:r>
      <w:r>
        <w:rPr>
          <w:rFonts w:eastAsia="Times New Roman"/>
          <w:bCs/>
          <w:szCs w:val="24"/>
        </w:rPr>
        <w:t>τροπολογία για την ΕΑΒ.</w:t>
      </w:r>
    </w:p>
    <w:p w14:paraId="4B1D4BD5" w14:textId="77777777" w:rsidR="00E71A02" w:rsidRDefault="00A00D33">
      <w:pPr>
        <w:spacing w:line="600" w:lineRule="auto"/>
        <w:ind w:firstLine="720"/>
        <w:contextualSpacing/>
        <w:jc w:val="both"/>
        <w:rPr>
          <w:rFonts w:eastAsia="Times New Roman"/>
          <w:bCs/>
          <w:szCs w:val="24"/>
        </w:rPr>
      </w:pPr>
      <w:r>
        <w:rPr>
          <w:rFonts w:eastAsia="Times New Roman"/>
          <w:bCs/>
          <w:szCs w:val="24"/>
        </w:rPr>
        <w:t>Κύριε συνάδελφε, έχετε τον λόγο για ένα λεπτό.</w:t>
      </w:r>
    </w:p>
    <w:p w14:paraId="4B1D4BD6"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ΝΙΚΟΛΑΟΣ ΘΗΒΑΙΟΣ:</w:t>
      </w:r>
      <w:r>
        <w:rPr>
          <w:rFonts w:eastAsia="Times New Roman"/>
          <w:bCs/>
          <w:szCs w:val="24"/>
        </w:rPr>
        <w:t xml:space="preserve"> Ευχαριστώ, κύριε Πρόεδρε.</w:t>
      </w:r>
    </w:p>
    <w:p w14:paraId="4B1D4BD7" w14:textId="77777777" w:rsidR="00E71A02" w:rsidRDefault="00A00D33">
      <w:pPr>
        <w:spacing w:line="600" w:lineRule="auto"/>
        <w:ind w:firstLine="720"/>
        <w:contextualSpacing/>
        <w:jc w:val="both"/>
        <w:rPr>
          <w:rFonts w:eastAsia="Times New Roman"/>
          <w:bCs/>
          <w:szCs w:val="24"/>
        </w:rPr>
      </w:pPr>
      <w:r>
        <w:rPr>
          <w:rFonts w:eastAsia="Times New Roman"/>
          <w:bCs/>
          <w:szCs w:val="24"/>
        </w:rPr>
        <w:t>Πρόκειται για την τροπολογία με γενικό αριθμό 1405 και ειδικό 126, που αφορά την παράταση χορήγησης φορολογικής και ασφαλιστικής ενημερότητας</w:t>
      </w:r>
      <w:r>
        <w:rPr>
          <w:rFonts w:eastAsia="Times New Roman"/>
          <w:bCs/>
          <w:szCs w:val="24"/>
        </w:rPr>
        <w:t xml:space="preserve"> για την Ελληνική Αεροπορική Βιομηχανία, την ΕΑΒ.</w:t>
      </w:r>
    </w:p>
    <w:p w14:paraId="4B1D4BD8" w14:textId="77777777" w:rsidR="00E71A02" w:rsidRDefault="00A00D33">
      <w:pPr>
        <w:spacing w:line="600" w:lineRule="auto"/>
        <w:ind w:firstLine="720"/>
        <w:contextualSpacing/>
        <w:jc w:val="both"/>
        <w:rPr>
          <w:rFonts w:eastAsia="Times New Roman"/>
          <w:bCs/>
          <w:szCs w:val="24"/>
        </w:rPr>
      </w:pPr>
      <w:r>
        <w:rPr>
          <w:rFonts w:eastAsia="Times New Roman"/>
          <w:bCs/>
          <w:szCs w:val="24"/>
        </w:rPr>
        <w:t>Με την παράγραφο 2 του άρθρου 5 του ν.4244/2014 η Ελληνική Αεροπορική Βιομηχανία εξαιρέθηκε από την υποχρέωση προσκόμισης αποδεικτικού ενημερότητας του άρθρου 12 του ν.4174/2013 για τις πράξεις ή τις συναλλ</w:t>
      </w:r>
      <w:r>
        <w:rPr>
          <w:rFonts w:eastAsia="Times New Roman"/>
          <w:bCs/>
          <w:szCs w:val="24"/>
        </w:rPr>
        <w:t>αγές, όπως ορίζονται.</w:t>
      </w:r>
    </w:p>
    <w:p w14:paraId="4B1D4BD9" w14:textId="77777777" w:rsidR="00E71A02" w:rsidRDefault="00A00D33">
      <w:pPr>
        <w:spacing w:line="600" w:lineRule="auto"/>
        <w:ind w:firstLine="720"/>
        <w:contextualSpacing/>
        <w:jc w:val="both"/>
        <w:rPr>
          <w:rFonts w:eastAsia="Times New Roman"/>
          <w:bCs/>
          <w:szCs w:val="24"/>
        </w:rPr>
      </w:pPr>
      <w:r>
        <w:rPr>
          <w:rFonts w:eastAsia="Times New Roman"/>
          <w:bCs/>
          <w:szCs w:val="24"/>
        </w:rPr>
        <w:t>Η απαλλαγή από την προσκόμιση ενημερότητας επαναλήφθηκε και για το έτος 2015, 2016 και 2017. Με βάση τα εδάφια γ΄ και δ΄ της αρχικής περίπτωσης 2 προτείνεται η απαλλαγή μέχρι 31/12/2018, μιας και εκτιμάται ότι για λόγους απρόσκοπτης λ</w:t>
      </w:r>
      <w:r>
        <w:rPr>
          <w:rFonts w:eastAsia="Times New Roman"/>
          <w:bCs/>
          <w:szCs w:val="24"/>
        </w:rPr>
        <w:t>ειτουργίας της επιχείρησης πρέπει να παραταθεί μέχρι τη συγκεκριμένη ημερομηνία.</w:t>
      </w:r>
    </w:p>
    <w:p w14:paraId="4B1D4BDA" w14:textId="77777777" w:rsidR="00E71A02" w:rsidRDefault="00A00D33">
      <w:pPr>
        <w:spacing w:line="600" w:lineRule="auto"/>
        <w:ind w:firstLine="720"/>
        <w:contextualSpacing/>
        <w:jc w:val="both"/>
        <w:rPr>
          <w:rFonts w:eastAsia="Times New Roman"/>
          <w:bCs/>
          <w:szCs w:val="24"/>
        </w:rPr>
      </w:pPr>
      <w:r>
        <w:rPr>
          <w:rFonts w:eastAsia="Times New Roman"/>
          <w:bCs/>
          <w:szCs w:val="24"/>
        </w:rPr>
        <w:t>Ευχαριστώ.</w:t>
      </w:r>
    </w:p>
    <w:p w14:paraId="4B1D4BDB"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4B1D4BDC" w14:textId="77777777" w:rsidR="00E71A02" w:rsidRDefault="00A00D33">
      <w:pPr>
        <w:spacing w:line="600" w:lineRule="auto"/>
        <w:ind w:firstLine="720"/>
        <w:contextualSpacing/>
        <w:jc w:val="both"/>
        <w:rPr>
          <w:rFonts w:eastAsia="Times New Roman"/>
          <w:b/>
          <w:bCs/>
          <w:szCs w:val="24"/>
        </w:rPr>
      </w:pPr>
      <w:r>
        <w:rPr>
          <w:rFonts w:eastAsia="Times New Roman"/>
          <w:bCs/>
          <w:szCs w:val="24"/>
        </w:rPr>
        <w:t>Κύριε Καματερέ, εδώ με ενημερώνουν ότι έχετε μιλήσει.</w:t>
      </w:r>
    </w:p>
    <w:p w14:paraId="4B1D4BDD"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Είχα μιλήσει ένα λεπτό για να παρ</w:t>
      </w:r>
      <w:r>
        <w:rPr>
          <w:rFonts w:eastAsia="Times New Roman"/>
          <w:szCs w:val="24"/>
        </w:rPr>
        <w:t xml:space="preserve">ουσιάσω την τροπολογία. </w:t>
      </w:r>
    </w:p>
    <w:p w14:paraId="4B1D4BDE"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Ωραία, ευχαριστώ.</w:t>
      </w:r>
    </w:p>
    <w:p w14:paraId="4B1D4BDF"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Κύριε Πρόεδρε, θα ήθελα τον λόγο.</w:t>
      </w:r>
    </w:p>
    <w:p w14:paraId="4B1D4BE0"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Μισό λεπτό, κύριε Καματερέ.</w:t>
      </w:r>
    </w:p>
    <w:p w14:paraId="4B1D4BE1" w14:textId="77777777" w:rsidR="00E71A02" w:rsidRDefault="00A00D33">
      <w:pPr>
        <w:spacing w:line="600" w:lineRule="auto"/>
        <w:ind w:firstLine="720"/>
        <w:contextualSpacing/>
        <w:jc w:val="both"/>
        <w:rPr>
          <w:rFonts w:eastAsia="Times New Roman"/>
          <w:b/>
          <w:bCs/>
          <w:szCs w:val="24"/>
        </w:rPr>
      </w:pPr>
      <w:r>
        <w:rPr>
          <w:rFonts w:eastAsia="Times New Roman"/>
          <w:bCs/>
          <w:szCs w:val="24"/>
        </w:rPr>
        <w:t>Ορίστε,</w:t>
      </w:r>
      <w:r>
        <w:rPr>
          <w:rFonts w:eastAsia="Times New Roman"/>
          <w:bCs/>
          <w:szCs w:val="24"/>
        </w:rPr>
        <w:t xml:space="preserve"> κύριε Υπουργέ, έχετε τον λόγο.</w:t>
      </w:r>
    </w:p>
    <w:p w14:paraId="4B1D4BE2"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ΣΤΑΥΡΟΣ ΚΟΝΤΟΝΗΣ (Υπουργός Δικαιοσύνης, Διαφάνειας και Ανθρωπίνων Δικαιωμάτων): </w:t>
      </w:r>
      <w:r>
        <w:rPr>
          <w:rFonts w:eastAsia="Times New Roman"/>
          <w:bCs/>
          <w:szCs w:val="24"/>
        </w:rPr>
        <w:t>Να διευκρινίσω ότι οι βουλευτικές τροπολογίες οι οποίες κατατίθενται πρέπει να γίνουν αποδεκτές από τον αρμόδιο Υπουργό. Είναι αυτονόητο. Νομίζω</w:t>
      </w:r>
      <w:r>
        <w:rPr>
          <w:rFonts w:eastAsia="Times New Roman"/>
          <w:bCs/>
          <w:szCs w:val="24"/>
        </w:rPr>
        <w:t xml:space="preserve"> ότι το ξέρετε όλοι αυτό το πράγμα.</w:t>
      </w:r>
    </w:p>
    <w:p w14:paraId="4B1D4BE3"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Καλό είναι να τηρούμε πάντως και το χρόνο και τη σειρά, κύριε Καματερέ.</w:t>
      </w:r>
    </w:p>
    <w:p w14:paraId="4B1D4BE4"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Σε εμένα το λέτε;</w:t>
      </w:r>
    </w:p>
    <w:p w14:paraId="4B1D4BE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Και σε εσάς, γιατί η προηγούμενη φορά δεν ήταν η </w:t>
      </w:r>
      <w:r>
        <w:rPr>
          <w:rFonts w:eastAsia="Times New Roman"/>
          <w:bCs/>
          <w:szCs w:val="24"/>
        </w:rPr>
        <w:t>τροπολογία...</w:t>
      </w:r>
    </w:p>
    <w:p w14:paraId="4B1D4BE6"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Κύριε Πρόεδρε, συγγνώμη, κατέθεσα μια τροπολογία. Μου ζητήθηκε, γιατί έτσι προβλέπει η διαδικασία, να τη στηρίξω για ένα λεπτό. </w:t>
      </w:r>
    </w:p>
    <w:p w14:paraId="4B1D4BE7"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Την υπουργική τροπολογία;</w:t>
      </w:r>
    </w:p>
    <w:p w14:paraId="4B1D4BE8"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Βουλευτική τροπολογία</w:t>
      </w:r>
      <w:r>
        <w:rPr>
          <w:rFonts w:eastAsia="Times New Roman"/>
          <w:szCs w:val="24"/>
        </w:rPr>
        <w:t>, εγώ την κατέθεσα. Και μου ζητήθηκε για ένα λεπτό να τη στηρίξω, ούτε καν τη στήριξα. Απλά ρώτησα την κυρία Υπουργό, που ήταν εδώ, εάν θα την κάνει αποδεκτή ή όχι.</w:t>
      </w:r>
    </w:p>
    <w:p w14:paraId="4B1D4BE9"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Εν πάση περιπτώσει, θέλω να πω ότι πρέπει να προσέξουμε λίγ</w:t>
      </w:r>
      <w:r>
        <w:rPr>
          <w:rFonts w:eastAsia="Times New Roman"/>
          <w:bCs/>
          <w:szCs w:val="24"/>
        </w:rPr>
        <w:t>ο τον χρόνο. Στη Διάσκεψη των Προέδρων έγινε ολόκληρη συζήτηση για το τι ώρα θα πάμε σήμερα, πόσο θα κρατήσει η διαδικασία.</w:t>
      </w:r>
    </w:p>
    <w:p w14:paraId="4B1D4BEA" w14:textId="77777777" w:rsidR="00E71A02" w:rsidRDefault="00A00D33">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Ωραία, να διακόπτατε τον κ. Αθανασίου που μίλησε δεκαεπτά λεπτά!</w:t>
      </w:r>
    </w:p>
    <w:p w14:paraId="4B1D4BEB"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Με συγχωρείτε, επε</w:t>
      </w:r>
      <w:r>
        <w:rPr>
          <w:rFonts w:eastAsia="Times New Roman"/>
          <w:bCs/>
          <w:szCs w:val="24"/>
        </w:rPr>
        <w:t>ιδή έχουμε και ονομαστική ψηφοφορία...</w:t>
      </w:r>
    </w:p>
    <w:p w14:paraId="4B1D4BEC" w14:textId="77777777" w:rsidR="00E71A02" w:rsidRDefault="00A00D33">
      <w:pPr>
        <w:spacing w:line="600" w:lineRule="auto"/>
        <w:ind w:firstLine="720"/>
        <w:contextualSpacing/>
        <w:jc w:val="both"/>
        <w:rPr>
          <w:rFonts w:eastAsia="Times New Roman"/>
          <w:bCs/>
          <w:szCs w:val="24"/>
        </w:rPr>
      </w:pPr>
      <w:r>
        <w:rPr>
          <w:rFonts w:eastAsia="Times New Roman"/>
          <w:b/>
          <w:szCs w:val="24"/>
        </w:rPr>
        <w:t>ΗΛΙΑΣ ΚΑΜΑΤΕΡΟΣ:</w:t>
      </w:r>
      <w:r>
        <w:rPr>
          <w:rFonts w:eastAsia="Times New Roman"/>
          <w:szCs w:val="24"/>
        </w:rPr>
        <w:t xml:space="preserve"> </w:t>
      </w:r>
      <w:r>
        <w:rPr>
          <w:rFonts w:eastAsia="Times New Roman"/>
          <w:bCs/>
          <w:szCs w:val="24"/>
        </w:rPr>
        <w:t>Ας διακόπτατε τον κ. Αθανασίου.</w:t>
      </w:r>
    </w:p>
    <w:p w14:paraId="4B1D4BED"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ΜΑΥΡΟΥΔΗΣ </w:t>
      </w:r>
      <w:r>
        <w:rPr>
          <w:rFonts w:eastAsia="Times New Roman"/>
          <w:b/>
          <w:bCs/>
          <w:szCs w:val="24"/>
        </w:rPr>
        <w:t>ΒΟΡΙΔΗΣ:</w:t>
      </w:r>
      <w:r>
        <w:rPr>
          <w:rFonts w:eastAsia="Times New Roman"/>
          <w:bCs/>
          <w:szCs w:val="24"/>
        </w:rPr>
        <w:t xml:space="preserve"> Καλά είμαστε.</w:t>
      </w:r>
    </w:p>
    <w:p w14:paraId="4B1D4B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«καλά είμαστε» είναι σχετικό.</w:t>
      </w:r>
      <w:r>
        <w:rPr>
          <w:rFonts w:eastAsia="Times New Roman" w:cs="Times New Roman"/>
          <w:b/>
          <w:szCs w:val="24"/>
        </w:rPr>
        <w:t xml:space="preserve"> </w:t>
      </w:r>
      <w:r>
        <w:rPr>
          <w:rFonts w:eastAsia="Times New Roman" w:cs="Times New Roman"/>
          <w:szCs w:val="24"/>
        </w:rPr>
        <w:t xml:space="preserve">Το λέτε εσείς, κύριε Βορίδη. </w:t>
      </w:r>
    </w:p>
    <w:p w14:paraId="4B1D4B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Ο κ. Αθανασίου μίλησε δεκαεπτά λεπτά αντί για επτά και κάνετε παρέμβαση σε εμένα; Θα είμαι μέσα στον χρόνο. </w:t>
      </w:r>
    </w:p>
    <w:p w14:paraId="4B1D4B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Δηλαδή, κύριε Καματερέ, να μην την κάνω την παρέμβαση; Να πάτε στα είκοσι ένα λεπτά τότε, αν πάμε έτσι. </w:t>
      </w:r>
    </w:p>
    <w:p w14:paraId="4B1D4B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ΗΛΙΑΣ ΚΑΜΑ</w:t>
      </w:r>
      <w:r>
        <w:rPr>
          <w:rFonts w:eastAsia="Times New Roman" w:cs="Times New Roman"/>
          <w:b/>
          <w:szCs w:val="24"/>
        </w:rPr>
        <w:t xml:space="preserve">ΤΕΡΟΣ: </w:t>
      </w:r>
      <w:r>
        <w:rPr>
          <w:rFonts w:eastAsia="Times New Roman" w:cs="Times New Roman"/>
          <w:szCs w:val="24"/>
        </w:rPr>
        <w:t xml:space="preserve">Πριν μιλήσω; Μίλησα, κύριε Πρόεδρε; Ξεκίνησα να μιλάω; </w:t>
      </w:r>
    </w:p>
    <w:p w14:paraId="4B1D4B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Εγώ μέσα σε ένα καλό κλίμα προσπαθώ να διαχειριστώ τον χρόνο και εσείς μου λέτε ότι «ο άλλος μίλησε δεκαεπτά λεπτά, άρα δικαιούμαι να πάω στα είκοσι»; Τι μου λέτ</w:t>
      </w:r>
      <w:r>
        <w:rPr>
          <w:rFonts w:eastAsia="Times New Roman" w:cs="Times New Roman"/>
          <w:szCs w:val="24"/>
        </w:rPr>
        <w:t xml:space="preserve">ε τώρα; </w:t>
      </w:r>
    </w:p>
    <w:p w14:paraId="4B1D4B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Μπορώ να ξεκινήσω;  </w:t>
      </w:r>
    </w:p>
    <w:p w14:paraId="4B1D4B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έχετε τον λόγο. </w:t>
      </w:r>
    </w:p>
    <w:p w14:paraId="4B1D4B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Όχι με τους καλύτερους οιωνούς. Εν πάση περιπτώσει. </w:t>
      </w:r>
    </w:p>
    <w:p w14:paraId="4B1D4B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οφείλω να ευχαριστήσω και Υπουργό </w:t>
      </w:r>
      <w:r>
        <w:rPr>
          <w:rFonts w:eastAsia="Times New Roman" w:cs="Times New Roman"/>
          <w:szCs w:val="24"/>
        </w:rPr>
        <w:t>κ.</w:t>
      </w:r>
      <w:r>
        <w:rPr>
          <w:rFonts w:eastAsia="Times New Roman" w:cs="Times New Roman"/>
          <w:szCs w:val="24"/>
        </w:rPr>
        <w:t xml:space="preserve"> Κοντονή και την κ. Παπανάτσιου, π</w:t>
      </w:r>
      <w:r>
        <w:rPr>
          <w:rFonts w:eastAsia="Times New Roman" w:cs="Times New Roman"/>
          <w:szCs w:val="24"/>
        </w:rPr>
        <w:t>ου αποδέχθηκαν την τροπολογία η οποία αποκαθιστά μ</w:t>
      </w:r>
      <w:r>
        <w:rPr>
          <w:rFonts w:eastAsia="Times New Roman" w:cs="Times New Roman"/>
          <w:szCs w:val="24"/>
        </w:rPr>
        <w:t>ι</w:t>
      </w:r>
      <w:r>
        <w:rPr>
          <w:rFonts w:eastAsia="Times New Roman" w:cs="Times New Roman"/>
          <w:szCs w:val="24"/>
        </w:rPr>
        <w:t xml:space="preserve">α αδικία για τα κτίσματα στην Κάλυμνο, τα οποία επλήγησαν από τον σεισμό αποδεδειγμένα και για τα οποία έγινε αυτοψία και χαρακτηρίστηκαν «κόκκινα» ή «κίτρινα». </w:t>
      </w:r>
    </w:p>
    <w:p w14:paraId="4B1D4B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είχαν συμπεριληφθεί στην απόφαση που απ</w:t>
      </w:r>
      <w:r>
        <w:rPr>
          <w:rFonts w:eastAsia="Times New Roman" w:cs="Times New Roman"/>
          <w:szCs w:val="24"/>
        </w:rPr>
        <w:t>αλλάσσει τα κτίσματα από τον ΕΝΦΙΑ για τον σεισμό που έγινε στην περιοχή της Κω στις 21 Ιουλίου για τα έτη 2017 και 2018 και με την απλή αυτή τροπολογία συμπεριλαμβάνονται, όσο λίγα και αν είναι, γιατί δεν συγκρίνονται με τις ζημιές που υπέστη η Κως. Όμως,</w:t>
      </w:r>
      <w:r>
        <w:rPr>
          <w:rFonts w:eastAsia="Times New Roman" w:cs="Times New Roman"/>
          <w:szCs w:val="24"/>
        </w:rPr>
        <w:t xml:space="preserve"> η Κάλυμνος είναι μέσα στην οριοθετημένη ζώνη σαν σεισμόπληκτη περιοχή. </w:t>
      </w:r>
    </w:p>
    <w:p w14:paraId="4B1D4B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λύσουμε και μία παρεξήγηση, γιατί κάποια </w:t>
      </w:r>
      <w:r>
        <w:rPr>
          <w:rFonts w:eastAsia="Times New Roman" w:cs="Times New Roman"/>
          <w:szCs w:val="24"/>
          <w:lang w:val="en-US"/>
        </w:rPr>
        <w:t>sites</w:t>
      </w:r>
      <w:r>
        <w:rPr>
          <w:rFonts w:eastAsia="Times New Roman" w:cs="Times New Roman"/>
          <w:szCs w:val="24"/>
        </w:rPr>
        <w:t>, όπως με πληροφορούν, δημοσιεύουν ότι η Κάλυμνος συμπεριλαμβάνεται μέσα στα πέντε νησιά στα οποία διατηρείται ο μειωμένος συντ</w:t>
      </w:r>
      <w:r>
        <w:rPr>
          <w:rFonts w:eastAsia="Times New Roman" w:cs="Times New Roman"/>
          <w:szCs w:val="24"/>
        </w:rPr>
        <w:t xml:space="preserve">ελεστής ΦΠΑ μέχρι τέλη Ιουνίου. Έγινε παρεξήγηση, προφανώς, </w:t>
      </w:r>
      <w:r>
        <w:rPr>
          <w:rFonts w:eastAsia="Times New Roman" w:cs="Times New Roman"/>
          <w:szCs w:val="24"/>
        </w:rPr>
        <w:t xml:space="preserve">απ’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εδώ την τροπολογία, την οποία καταθέσαμε και έγινε αποδεκτή. </w:t>
      </w:r>
    </w:p>
    <w:p w14:paraId="4B1D4B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όταν συζητάγαμε στην Ολομέλεια για τον προϋπολογισμό προσπάθησα να καταδείξω την υποκρισία της</w:t>
      </w:r>
      <w:r>
        <w:rPr>
          <w:rFonts w:eastAsia="Times New Roman" w:cs="Times New Roman"/>
          <w:szCs w:val="24"/>
        </w:rPr>
        <w:t xml:space="preserve"> Αντιπολίτευσης και κυρίως της Νέας Δημοκρατίας για </w:t>
      </w:r>
      <w:r>
        <w:rPr>
          <w:rFonts w:eastAsia="Times New Roman" w:cs="Times New Roman"/>
          <w:szCs w:val="24"/>
        </w:rPr>
        <w:t>μ</w:t>
      </w:r>
      <w:r>
        <w:rPr>
          <w:rFonts w:eastAsia="Times New Roman" w:cs="Times New Roman"/>
          <w:szCs w:val="24"/>
          <w:lang w:val="en-US"/>
        </w:rPr>
        <w:t>i</w:t>
      </w:r>
      <w:r>
        <w:rPr>
          <w:rFonts w:eastAsia="Times New Roman" w:cs="Times New Roman"/>
          <w:szCs w:val="24"/>
        </w:rPr>
        <w:t xml:space="preserve">α </w:t>
      </w:r>
      <w:r>
        <w:rPr>
          <w:rFonts w:eastAsia="Times New Roman" w:cs="Times New Roman"/>
          <w:szCs w:val="24"/>
        </w:rPr>
        <w:t xml:space="preserve">σειρά ζητημάτων, πολύ περισσότερο για τον μειωμένο συντελεστή ΦΠΑ στα νησιά, τάχα μου, για το ενδιαφέρον τους γι’ αυτόν. </w:t>
      </w:r>
    </w:p>
    <w:p w14:paraId="4B1D4B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μετά και την τοποθέτηση του κ. Αθανασίου και τις ανακοινώσεις που έχου</w:t>
      </w:r>
      <w:r>
        <w:rPr>
          <w:rFonts w:eastAsia="Times New Roman" w:cs="Times New Roman"/>
          <w:szCs w:val="24"/>
        </w:rPr>
        <w:t>ν προηγηθεί και από τη Νέα Δημοκρατία και από Βουλευτές της Νέας Δημοκρατίας των νησιών, θέλω να καταγγείλω όχι πια την υποκρισία, αλλά την αναλγησία των Βουλευτών της Νέας Δημοκρατίας και συνολικά τις θέσεις που έχει το κόμμα πάνω σε αυτό το θέμα. Έχουν μ</w:t>
      </w:r>
      <w:r>
        <w:rPr>
          <w:rFonts w:eastAsia="Times New Roman" w:cs="Times New Roman"/>
          <w:szCs w:val="24"/>
        </w:rPr>
        <w:t xml:space="preserve">άθει να μας καταγγέλλουν για ψευτιές, μας λένε ψεύτες, καταθέτοντας όμως ψέματα. </w:t>
      </w:r>
    </w:p>
    <w:p w14:paraId="4B1D4B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Αθανασίου προσπάθησε να μας πει ότι την κατάργηση του μειωμένου συντελεστή ΦΠΑ δεν μας την επέβαλαν οι δανειστές, αλλά την επιβάλαμε εμείς, ότι απλά είχαμε ένα γενικό πλ</w:t>
      </w:r>
      <w:r>
        <w:rPr>
          <w:rFonts w:eastAsia="Times New Roman" w:cs="Times New Roman"/>
          <w:szCs w:val="24"/>
        </w:rPr>
        <w:t xml:space="preserve">αίσιο εξοικονόμησης πόρων και εμείς διαλέξαμε να καταργήσουμε τον μειωμένο συντελεστή ΦΠΑ. </w:t>
      </w:r>
    </w:p>
    <w:p w14:paraId="4B1D4B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Λυπάμαι, κύριε Αθανασίου. Και λυπάμαι που έφυγε και που δεν θα ψηφίσει κιόλας τη διάταξη. Όμως, είμαι σίγουρος ότι όσο ήταν δικαστής ήταν πιο αντικειμενικός και είχ</w:t>
      </w:r>
      <w:r>
        <w:rPr>
          <w:rFonts w:eastAsia="Times New Roman" w:cs="Times New Roman"/>
          <w:szCs w:val="24"/>
        </w:rPr>
        <w:t xml:space="preserve">ε καλύτερη, φυσικά, προσέγγιση με την αντικειμενικότητα. Γιατί με ποια στοιχεία μάς λέει εδώ ότι εμείς καταργήσαμε τον μειωμένο συντελεστή ΦΠΑ; </w:t>
      </w:r>
    </w:p>
    <w:p w14:paraId="4B1D4B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Αντίθετα, υπάρχουν στοιχεία και τα καταθέτουμε -το ξέρουν άλλωστε και ο κ. Αθανασίου και οι δήμαρχοι των νησιών</w:t>
      </w:r>
      <w:r>
        <w:rPr>
          <w:rFonts w:eastAsia="Times New Roman" w:cs="Times New Roman"/>
          <w:szCs w:val="24"/>
        </w:rPr>
        <w:t>-, ότι σε ερώτηση που έκαναν στον κ. Γιούνκερ τούς απάντησε λέγοντας την άποψη της Ευρωπαϊκής Ένωσης για τον μειωμένο συντελεστή ΦΠΑ, που επί λέξει είναι η εξής: «Η καθιέρωση διαφορετικών συντελεστών στα νησιά δημιουργεί στρεβλώσεις και αφήνει περιθώρια γι</w:t>
      </w:r>
      <w:r>
        <w:rPr>
          <w:rFonts w:eastAsia="Times New Roman" w:cs="Times New Roman"/>
          <w:szCs w:val="24"/>
        </w:rPr>
        <w:t xml:space="preserve">α φοροδιαφυγή». Αυτή είναι η άποψη της Ευρωπαϊκής Ένωσης για τον ΦΠΑ. Καταθέτουμε στοιχεία. </w:t>
      </w:r>
    </w:p>
    <w:p w14:paraId="4B1D4B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Φαίνεται, όμως, ο κ. Αθανασίου, φεύγοντας από δικαστικός, περιεβλήθη τη «στολή» του πολιτικού και ιδιαίτερα της Νέας Δημοκρατίας, που δεν έχει άλλον σκοπό από το ν</w:t>
      </w:r>
      <w:r>
        <w:rPr>
          <w:rFonts w:eastAsia="Times New Roman" w:cs="Times New Roman"/>
          <w:szCs w:val="24"/>
        </w:rPr>
        <w:t xml:space="preserve">α κάνει μικροπολιτική στις πλάτες, όμως, των νησιωτών. </w:t>
      </w:r>
    </w:p>
    <w:p w14:paraId="4B1D4B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Έχουν το θράσος αυτή τη στιγμή, που άλλοι παλεύουν για τη νησιωτικότητα, να «θρηνούν» υποτίθεται για την κατάργηση του μειωμένου συντελεστή ΦΠΑ και για την κατάσταση των νησιών, αναφέροντας και τις αν</w:t>
      </w:r>
      <w:r>
        <w:rPr>
          <w:rFonts w:eastAsia="Times New Roman" w:cs="Times New Roman"/>
          <w:szCs w:val="24"/>
        </w:rPr>
        <w:t xml:space="preserve">άγκες των νησιών </w:t>
      </w:r>
      <w:r>
        <w:rPr>
          <w:rFonts w:eastAsia="Times New Roman" w:cs="Times New Roman"/>
          <w:szCs w:val="24"/>
        </w:rPr>
        <w:t>και λοιπά.</w:t>
      </w:r>
    </w:p>
    <w:p w14:paraId="4B1D4C00" w14:textId="77777777" w:rsidR="00E71A02" w:rsidRDefault="00A00D33">
      <w:pPr>
        <w:spacing w:line="600" w:lineRule="auto"/>
        <w:ind w:firstLine="720"/>
        <w:contextualSpacing/>
        <w:jc w:val="both"/>
        <w:rPr>
          <w:rFonts w:eastAsia="Times New Roman"/>
          <w:szCs w:val="24"/>
        </w:rPr>
      </w:pPr>
      <w:r>
        <w:rPr>
          <w:rFonts w:eastAsia="Times New Roman" w:cs="Times New Roman"/>
          <w:szCs w:val="24"/>
        </w:rPr>
        <w:t xml:space="preserve">Ο μειωμένος συντελεστής ΦΠΑ καθιερώθηκε το 1986, εφαρμόστηκε το 1987, ως το μοναδικό μέτρο νησιωτικής πολιτικής από τότε. </w:t>
      </w:r>
      <w:r>
        <w:rPr>
          <w:rFonts w:eastAsia="Times New Roman"/>
          <w:szCs w:val="24"/>
        </w:rPr>
        <w:t>Καλά έγινε τότε. Καλά κράτησε. Μακάρι να κρατούσε και μακάρι να κρατήσει. Τι έκαναν, όμως, για τα νησιά; Α</w:t>
      </w:r>
      <w:r>
        <w:rPr>
          <w:rFonts w:eastAsia="Times New Roman"/>
          <w:szCs w:val="24"/>
        </w:rPr>
        <w:t xml:space="preserve">υτή ήταν η υποχρέωσή τους για νησιωτικότητα; Δηλαδή, με αυτόν τον μειωμένο συντελεστή λύθηκαν τα προβλήματα των νησιών ως τα τώρα; </w:t>
      </w:r>
    </w:p>
    <w:p w14:paraId="4B1D4C01" w14:textId="77777777" w:rsidR="00E71A02" w:rsidRDefault="00A00D33">
      <w:pPr>
        <w:spacing w:line="600" w:lineRule="auto"/>
        <w:ind w:firstLine="720"/>
        <w:contextualSpacing/>
        <w:jc w:val="both"/>
        <w:rPr>
          <w:rFonts w:eastAsia="Times New Roman"/>
          <w:szCs w:val="24"/>
        </w:rPr>
      </w:pPr>
      <w:r>
        <w:rPr>
          <w:rFonts w:eastAsia="Times New Roman"/>
          <w:szCs w:val="24"/>
        </w:rPr>
        <w:t>Και εγκαλούν εμάς αυτοί που κυβέρνησαν τόσες δεκαετίες; Για ποιο πράγμα; Μας εγκαλούν για τις ακτοπλοϊκές συγκοινωνίες που έ</w:t>
      </w:r>
      <w:r>
        <w:rPr>
          <w:rFonts w:eastAsia="Times New Roman"/>
          <w:szCs w:val="24"/>
        </w:rPr>
        <w:t xml:space="preserve">χουν κάνει μονοπώλιο και δεν μπορεί </w:t>
      </w:r>
      <w:r>
        <w:rPr>
          <w:rFonts w:eastAsia="Times New Roman"/>
          <w:szCs w:val="24"/>
        </w:rPr>
        <w:t xml:space="preserve">κάποιος </w:t>
      </w:r>
      <w:r>
        <w:rPr>
          <w:rFonts w:eastAsia="Times New Roman"/>
          <w:szCs w:val="24"/>
        </w:rPr>
        <w:t>εύκολα να παρέμβει; Μας εγκαλούν για τις αεροπορικές συγκοινωνίες που τις έχουν κάνει μονοπώλιο; Μας εγκαλούν για την υγεία, που ήταν εγκαταλειμμένα τα νοσοκομεία, ιδιαίτερα των μικρών νησιών, επί τόσες δεκαετίες</w:t>
      </w:r>
      <w:r>
        <w:rPr>
          <w:rFonts w:eastAsia="Times New Roman"/>
          <w:szCs w:val="24"/>
        </w:rPr>
        <w:t>; Μας εγκαλούν για την παιδεία, που τα παιδιά δεν είχαν να πάνε στο σχολείο ή τα σχολεία είναι εγκαταλελειμμένα σε μικρά νησιά και δεν μπορούν να συνεχίσουν και γιατί δεν έχουν παρθεί μέτρα, οποιαδήποτε μέτρα μπορούν να παρθούν; Μας εγκαλούν για τις υπηρεσ</w:t>
      </w:r>
      <w:r>
        <w:rPr>
          <w:rFonts w:eastAsia="Times New Roman"/>
          <w:szCs w:val="24"/>
        </w:rPr>
        <w:t xml:space="preserve">ίες, που έκλεισαν εφορίες, για παράδειγμα, σε νησιά ή που έμειναν υπηρεσίες αστελέχωτες και δη χωρίς υπαλλήλους; Αυτοί τώρα έρχονται να εγκαλέσουν εμάς για τα προβλήματα των νησιών; </w:t>
      </w:r>
    </w:p>
    <w:p w14:paraId="4B1D4C02" w14:textId="77777777" w:rsidR="00E71A02" w:rsidRDefault="00A00D33">
      <w:pPr>
        <w:spacing w:line="600" w:lineRule="auto"/>
        <w:ind w:firstLine="720"/>
        <w:contextualSpacing/>
        <w:jc w:val="both"/>
        <w:rPr>
          <w:rFonts w:eastAsia="Times New Roman"/>
          <w:szCs w:val="24"/>
        </w:rPr>
      </w:pPr>
      <w:r>
        <w:rPr>
          <w:rFonts w:eastAsia="Times New Roman"/>
          <w:szCs w:val="24"/>
        </w:rPr>
        <w:t>Εμείς, αντίθετα, εδώ και καιρό επεξεργαζόμαστε και εφαρμόζουμε σταδιακά τ</w:t>
      </w:r>
      <w:r>
        <w:rPr>
          <w:rFonts w:eastAsia="Times New Roman"/>
          <w:szCs w:val="24"/>
        </w:rPr>
        <w:t xml:space="preserve">η νησιωτική πολιτική. Ο πρωθυπουργός από τη Νίσυρο εξήγγειλε μέτρα νησιωτικότητας πέρυσι. </w:t>
      </w:r>
    </w:p>
    <w:p w14:paraId="4B1D4C0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Μέσα σε </w:t>
      </w:r>
      <w:r>
        <w:rPr>
          <w:rFonts w:eastAsia="Times New Roman"/>
          <w:szCs w:val="24"/>
        </w:rPr>
        <w:t>αυτό το πλαίσιο</w:t>
      </w:r>
      <w:r>
        <w:rPr>
          <w:rFonts w:eastAsia="Times New Roman"/>
          <w:szCs w:val="24"/>
        </w:rPr>
        <w:t xml:space="preserve">, πρέπει να δούμε και τον μειωμένο συντελεστή ΦΠΑ. Ναι, θα θέλαμε να διατηρηθεί. Με την εφαρμογή, όμως, ενός  ευρύτερου πλαισίου μέτρων </w:t>
      </w:r>
      <w:r>
        <w:rPr>
          <w:rFonts w:eastAsia="Times New Roman"/>
          <w:szCs w:val="24"/>
        </w:rPr>
        <w:t>νησιωτικότητας, στα οποία «ναυαρχίδα» είναι το μεταφορικό ισοδύναμο, είμαστε σίγουροι ότι μπορούμε να καταφέρουμε, έστω και με την κατάργηση του μειωμένου συντελεστή ΦΠΑ, όχι μόνο να μη ζημιωθούν τα νησιά, αλλά να βρεθούν σε πολύ καλύτερη θέση απ’ ό,τι ήτα</w:t>
      </w:r>
      <w:r>
        <w:rPr>
          <w:rFonts w:eastAsia="Times New Roman"/>
          <w:szCs w:val="24"/>
        </w:rPr>
        <w:t>ν και με τον μειωμένο συντελεστή.</w:t>
      </w:r>
    </w:p>
    <w:p w14:paraId="4B1D4C0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Γιατί το μεταφορικό ισοδύναμο χτυπάει την καρδιά του προβλήματος, της απομόνωσης των νησιών, της απόστασης από το κέντρο και του αυξημένου κόστους των μεταφορικών. Γιατί, για όσους δεν ξέρετε το επαναλαμβάνω, οι μεταφορές </w:t>
      </w:r>
      <w:r>
        <w:rPr>
          <w:rFonts w:eastAsia="Times New Roman"/>
          <w:szCs w:val="24"/>
        </w:rPr>
        <w:t xml:space="preserve">σήμερα, που έχουμε υποτίθεται μειωμένο συντελεστή, δεν είναι 30% φθηνότερες. Είναι στο 24% οι μεταφορές. Και υποτίθεται ότι ο μειωμένος συντελεστής ΦΠΑ έγινε για να καλύψει το κόστος μεταφορών. </w:t>
      </w:r>
    </w:p>
    <w:p w14:paraId="4B1D4C05" w14:textId="77777777" w:rsidR="00E71A02" w:rsidRDefault="00A00D33">
      <w:pPr>
        <w:spacing w:line="600" w:lineRule="auto"/>
        <w:ind w:firstLine="720"/>
        <w:contextualSpacing/>
        <w:jc w:val="both"/>
        <w:rPr>
          <w:rFonts w:eastAsia="Times New Roman"/>
          <w:szCs w:val="24"/>
        </w:rPr>
      </w:pPr>
      <w:r>
        <w:rPr>
          <w:rFonts w:eastAsia="Times New Roman"/>
          <w:szCs w:val="24"/>
        </w:rPr>
        <w:t>Εμείς, με την εφαρμογή του μεταφορικού ισοδύναμου, που υπολογ</w:t>
      </w:r>
      <w:r>
        <w:rPr>
          <w:rFonts w:eastAsia="Times New Roman"/>
          <w:szCs w:val="24"/>
        </w:rPr>
        <w:t>ίζεται ότι είναι περίπου 40% αυξημένο το κόστος στις μεταφορές και προσώπων και εμπορευμάτων, θα καταφέρουμε ακριβώς να καλύψουμε αυτό εδώ το πρόβλημα που ως τώρα όχι μόνο δεν κάλυπτε τις μεταφορές, αλλά δημιουργούσε και διάφορα προβλήματα. Έτσι, λοιπόν, μ</w:t>
      </w:r>
      <w:r>
        <w:rPr>
          <w:rFonts w:eastAsia="Times New Roman"/>
          <w:szCs w:val="24"/>
        </w:rPr>
        <w:t xml:space="preserve">έσα από </w:t>
      </w:r>
      <w:r>
        <w:rPr>
          <w:rFonts w:eastAsia="Times New Roman"/>
          <w:szCs w:val="24"/>
        </w:rPr>
        <w:t xml:space="preserve">μια </w:t>
      </w:r>
      <w:r>
        <w:rPr>
          <w:rFonts w:eastAsia="Times New Roman"/>
          <w:szCs w:val="24"/>
        </w:rPr>
        <w:t xml:space="preserve">συνολική νησιωτική πολιτική, που εμείς σταδιακά εφαρμόζουμε και επαναλαμβάνω, με αιχμή του δόρατος, με «ναυαρχίδα» το μεταφορικό ισοδύναμο, θα φτάσουμε στο αποτέλεσμα που θέλουμε. </w:t>
      </w:r>
    </w:p>
    <w:p w14:paraId="4B1D4C0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Ως τότε, επειδή αυτό ευελπιστούμε κι έχουμε </w:t>
      </w:r>
      <w:r>
        <w:rPr>
          <w:rFonts w:eastAsia="Times New Roman"/>
          <w:szCs w:val="24"/>
        </w:rPr>
        <w:t xml:space="preserve">ως </w:t>
      </w:r>
      <w:r>
        <w:rPr>
          <w:rFonts w:eastAsia="Times New Roman"/>
          <w:szCs w:val="24"/>
        </w:rPr>
        <w:t>στόχο και υποχρέ</w:t>
      </w:r>
      <w:r>
        <w:rPr>
          <w:rFonts w:eastAsia="Times New Roman"/>
          <w:szCs w:val="24"/>
        </w:rPr>
        <w:t xml:space="preserve">ωση και δέσμευση να το κάνουμε στα μέσα του 2018, παίρνουμε κάποια μέτρα ανακούφισης στα νησιά της τελευταίας </w:t>
      </w:r>
      <w:r>
        <w:rPr>
          <w:rFonts w:eastAsia="Times New Roman"/>
          <w:szCs w:val="24"/>
        </w:rPr>
        <w:t xml:space="preserve">ομάδας </w:t>
      </w:r>
      <w:r>
        <w:rPr>
          <w:rFonts w:eastAsia="Times New Roman"/>
          <w:szCs w:val="24"/>
        </w:rPr>
        <w:t>-τα υπόλοιπα από τα τριάντα δύο, τα είκοσι επτά νησιά- στα οποία από 1/1/2018 καταργείται ο μειωμένος συντελεστής. Και πάλι θα είναι πιο ωφ</w:t>
      </w:r>
      <w:r>
        <w:rPr>
          <w:rFonts w:eastAsia="Times New Roman"/>
          <w:szCs w:val="24"/>
        </w:rPr>
        <w:t xml:space="preserve">ελημένα και θα το δείτε. Γιατί το κοινωνικό μέρισμα, το οποίο δίνεται σαν </w:t>
      </w:r>
      <w:r>
        <w:rPr>
          <w:rFonts w:eastAsia="Times New Roman"/>
          <w:szCs w:val="24"/>
        </w:rPr>
        <w:t xml:space="preserve">μια </w:t>
      </w:r>
      <w:r>
        <w:rPr>
          <w:rFonts w:eastAsia="Times New Roman"/>
          <w:szCs w:val="24"/>
        </w:rPr>
        <w:t>εφάπαξ αποζημίωση μέχρι να εφαρμοστεί το μεταφορικό ισοδύναμο σε έξι μήνες, η αποζημίωση αυτή δεν είναι απλά το κοινωνικό μέρισμα που πήραν ως τα τώρα, αλλά είναι πολύ διευρυμένο</w:t>
      </w:r>
      <w:r>
        <w:rPr>
          <w:rFonts w:eastAsia="Times New Roman"/>
          <w:szCs w:val="24"/>
        </w:rPr>
        <w:t xml:space="preserve">. Μπορεί να χρησιμοποιηθεί η ίδια πλατφόρμα, αλλά συμπεριλαμβάνει εισοδήματα πολύ μεγαλύτερα, συμπεριλαμβάνει και καταθέσεις πολύ μεγαλύτερες μέχρι 50 χιλιάδες και καλύπτει ένα ποσοστό 70%-75% των κατοίκων. </w:t>
      </w:r>
    </w:p>
    <w:p w14:paraId="4B1D4C0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Ευχαριστώ. </w:t>
      </w:r>
    </w:p>
    <w:p w14:paraId="4B1D4C08" w14:textId="77777777" w:rsidR="00E71A02" w:rsidRDefault="00A00D33">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4B1D4C09" w14:textId="77777777" w:rsidR="00E71A02" w:rsidRDefault="00A00D33">
      <w:pPr>
        <w:spacing w:line="600" w:lineRule="auto"/>
        <w:ind w:firstLine="720"/>
        <w:contextualSpacing/>
        <w:jc w:val="both"/>
        <w:rPr>
          <w:rFonts w:eastAsia="Times New Roman"/>
          <w:b/>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Κύριε </w:t>
      </w:r>
      <w:r>
        <w:rPr>
          <w:rFonts w:eastAsia="Times New Roman"/>
          <w:szCs w:val="24"/>
        </w:rPr>
        <w:t>Πρόεδρε</w:t>
      </w:r>
      <w:r>
        <w:rPr>
          <w:rFonts w:eastAsia="Times New Roman"/>
          <w:szCs w:val="24"/>
        </w:rPr>
        <w:t xml:space="preserve">, θα ήθελα τον λόγο για ένα λεπτό, προκειμένου να πω ποιες βουλευτικές τροπολογίες κάνουμε δεκτές.  </w:t>
      </w:r>
      <w:r>
        <w:rPr>
          <w:rFonts w:eastAsia="Times New Roman"/>
          <w:b/>
          <w:szCs w:val="24"/>
        </w:rPr>
        <w:t xml:space="preserve"> </w:t>
      </w:r>
    </w:p>
    <w:p w14:paraId="4B1D4C0A"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Έχετε τον λόγο, κύριε</w:t>
      </w:r>
      <w:r>
        <w:rPr>
          <w:rFonts w:eastAsia="Times New Roman"/>
          <w:szCs w:val="24"/>
        </w:rPr>
        <w:t xml:space="preserve"> Υπουργέ. </w:t>
      </w:r>
    </w:p>
    <w:p w14:paraId="4B1D4C0B"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Θα ήθελα να σας ενημερώσω -γιατί μόλις επικοινώνησα και με τον κ. Τσακαλώτο για την τροπολογία του κ. Θηβαίου- ότι γίνονται δεκτές οι βουλευτικές τροπολογίες 1404/12</w:t>
      </w:r>
      <w:r>
        <w:rPr>
          <w:rFonts w:eastAsia="Times New Roman"/>
          <w:szCs w:val="24"/>
        </w:rPr>
        <w:t xml:space="preserve">5, η 1405/126, 1407/127 και η 1414/133. Αυτές γίνονται δεκτές. Έχουν την έγκριση των αρμοδίων Υπουργών. </w:t>
      </w:r>
    </w:p>
    <w:p w14:paraId="4B1D4C0C" w14:textId="77777777" w:rsidR="00E71A02" w:rsidRDefault="00A00D33">
      <w:pPr>
        <w:spacing w:line="600" w:lineRule="auto"/>
        <w:ind w:firstLine="720"/>
        <w:contextualSpacing/>
        <w:jc w:val="both"/>
        <w:rPr>
          <w:rFonts w:eastAsia="Times New Roman"/>
          <w:szCs w:val="24"/>
        </w:rPr>
      </w:pPr>
      <w:r>
        <w:rPr>
          <w:rFonts w:eastAsia="Times New Roman"/>
          <w:b/>
          <w:bCs/>
          <w:szCs w:val="24"/>
        </w:rPr>
        <w:t xml:space="preserve">ΠΡΟΕΔΡΕΥΩΝ (Σπυρίδων Λυκούδης): </w:t>
      </w:r>
      <w:r>
        <w:rPr>
          <w:rFonts w:eastAsia="Times New Roman"/>
          <w:bCs/>
          <w:szCs w:val="24"/>
        </w:rPr>
        <w:t>Τον λόγο έχει ο κ. Βορίδης.</w:t>
      </w:r>
    </w:p>
    <w:p w14:paraId="4B1D4C0D"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Πάντως για να είμαστε, κυρίες και κύριοι συνάδελφοι, απολύτως συνεννοημέ</w:t>
      </w:r>
      <w:r>
        <w:rPr>
          <w:rFonts w:eastAsia="Times New Roman"/>
          <w:szCs w:val="24"/>
        </w:rPr>
        <w:t xml:space="preserve">νοι, δεν χρειάζεται να σκιαμαχούμε επάνω σε ζητήματα τα οποία είναι αυταπόδεικτα από τα κείμενα που φέρνει η Κυβέρνηση. Το λέω αυτό, γιατί άκουσα </w:t>
      </w:r>
      <w:r>
        <w:rPr>
          <w:rFonts w:eastAsia="Times New Roman"/>
          <w:szCs w:val="24"/>
        </w:rPr>
        <w:t xml:space="preserve">μια </w:t>
      </w:r>
      <w:r>
        <w:rPr>
          <w:rFonts w:eastAsia="Times New Roman"/>
          <w:szCs w:val="24"/>
        </w:rPr>
        <w:t>μακρά επιχειρηματολογία για το θέμα των πλειστηριασμών. Και άμα μπείτε στον κόπο να διαβάσετε μόνο την αιτ</w:t>
      </w:r>
      <w:r>
        <w:rPr>
          <w:rFonts w:eastAsia="Times New Roman"/>
          <w:szCs w:val="24"/>
        </w:rPr>
        <w:t>ιολογική έκθεση της συγκεκριμένης τροπολογίας, θα δείτε ποια σκοπιμότητα υπηρετεί.</w:t>
      </w:r>
    </w:p>
    <w:p w14:paraId="4B1D4C0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Διαβάζω: «Οι ανωτέρω νομοθετικές ρυθμίσεις υπαγορεύονται από λόγους υπερτέρου δημοσιονομικού και δημοσίου συμφέροντος» -τονίζω το «δημοσιονομικού»- «που αποσκοπούν αφ’ ενός </w:t>
      </w:r>
      <w:r>
        <w:rPr>
          <w:rFonts w:eastAsia="Times New Roman"/>
          <w:szCs w:val="24"/>
        </w:rPr>
        <w:t>στη στήριξη και στην προστασία της εθνικής οικονομίας μέσω της ακώλυτης διενέργειας των πλειστηριασμών ως μέσων ενίσχυσης της ρευστότητας του χρηματοπιστωτικού συστήματος.»!. Δεν λέει τίποτα για ιδιώτες. Για το χρηματοπιστωτικό σύστημα λέει.</w:t>
      </w:r>
    </w:p>
    <w:p w14:paraId="4B1D4C0F"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w:t>
      </w:r>
      <w:r>
        <w:rPr>
          <w:rFonts w:eastAsia="Times New Roman"/>
          <w:b/>
          <w:szCs w:val="24"/>
        </w:rPr>
        <w:t>ΗΣ (Υπουργός Δικαιοσύνης, Διαφάνειας και Ανθρωπίνων Δικαιωμάτων):</w:t>
      </w:r>
      <w:r>
        <w:rPr>
          <w:rFonts w:eastAsia="Times New Roman"/>
          <w:szCs w:val="24"/>
        </w:rPr>
        <w:t xml:space="preserve"> Συνεχίστε, κύριε Βορίδη.</w:t>
      </w:r>
    </w:p>
    <w:p w14:paraId="4B1D4C10"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«Και αποφυγής ανάγκης νέας ανακεφαλαιοποίησης των τραπεζών».</w:t>
      </w:r>
    </w:p>
    <w:p w14:paraId="4B1D4C11"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Και π</w:t>
      </w:r>
      <w:r>
        <w:rPr>
          <w:rFonts w:eastAsia="Times New Roman"/>
          <w:szCs w:val="24"/>
        </w:rPr>
        <w:t>αρακάτω.</w:t>
      </w:r>
    </w:p>
    <w:p w14:paraId="4B1D4C12"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«Αφ’ ετέρου στην εξασφάλιση της έννομης προστασίας των συμβολαιογράφων που διενεργούν πλειστηριασμούς ως υπάλληλοι αυτών».</w:t>
      </w:r>
    </w:p>
    <w:p w14:paraId="4B1D4C13" w14:textId="77777777" w:rsidR="00E71A02" w:rsidRDefault="00A00D33">
      <w:pPr>
        <w:spacing w:line="600" w:lineRule="auto"/>
        <w:ind w:firstLine="720"/>
        <w:contextualSpacing/>
        <w:jc w:val="both"/>
        <w:rPr>
          <w:rFonts w:eastAsia="Times New Roman"/>
          <w:szCs w:val="24"/>
        </w:rPr>
      </w:pPr>
      <w:r>
        <w:rPr>
          <w:rFonts w:eastAsia="Times New Roman"/>
          <w:szCs w:val="24"/>
        </w:rPr>
        <w:t>Δηλαδή, οι υπάλληλοι των πλειστηριασμών που τους διενεργούν και η ανάγκη προστασίας του χρηματοπιστωτικού</w:t>
      </w:r>
      <w:r>
        <w:rPr>
          <w:rFonts w:eastAsia="Times New Roman"/>
          <w:szCs w:val="24"/>
        </w:rPr>
        <w:t xml:space="preserve"> συστήματος, δηλαδή των τραπεζών, για να αποφύγουμε την ανακεφαλαιοποίησή τους. Τι δεν καταλαβαίνετε;</w:t>
      </w:r>
    </w:p>
    <w:p w14:paraId="4B1D4C14"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Ποιος είπε ότι δεν καταλαβαίνουμε;</w:t>
      </w:r>
    </w:p>
    <w:p w14:paraId="4B1D4C15"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Δύο λεπτά. Μην μας τ</w:t>
      </w:r>
      <w:r>
        <w:rPr>
          <w:rFonts w:eastAsia="Times New Roman"/>
          <w:szCs w:val="24"/>
        </w:rPr>
        <w:t>α λέτε και έτσι και γιουβέτσι. Με συγχωρείτε πολύ. Πριν μας είπατε: «Κανένα σπίτι στα χέρια τραπεζίτη». Μας είπατε ότι αφορούν ιδιωτικές απαιτήσεις. Τι σχέση έχουν οι ιδιωτικές απαιτήσεις; Και μας είπατε τα παραδείγματα της κυρίας που κάνει πλειστηριασμό γ</w:t>
      </w:r>
      <w:r>
        <w:rPr>
          <w:rFonts w:eastAsia="Times New Roman"/>
          <w:szCs w:val="24"/>
        </w:rPr>
        <w:t>ια τη διατροφή και το παράδειγμα των εργαζομένων…</w:t>
      </w:r>
    </w:p>
    <w:p w14:paraId="4B1D4C16"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Όχι μόνο, κύριε Βορίδη. Και άλλα είπα.</w:t>
      </w:r>
    </w:p>
    <w:p w14:paraId="4B1D4C17"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Με αφήνετε τώρα; Γιατί διακόπτετε;</w:t>
      </w:r>
    </w:p>
    <w:p w14:paraId="4B1D4C18"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w:t>
      </w:r>
      <w:r>
        <w:rPr>
          <w:rFonts w:eastAsia="Times New Roman"/>
          <w:b/>
          <w:szCs w:val="24"/>
        </w:rPr>
        <w:t>σύνης, Διαφάνειας και Ανθρωπίνων Δικαιωμάτων):</w:t>
      </w:r>
      <w:r>
        <w:rPr>
          <w:rFonts w:eastAsia="Times New Roman"/>
          <w:szCs w:val="24"/>
        </w:rPr>
        <w:t xml:space="preserve"> Παρακαλώ, κύριε Βορίδη, έχουμε αντιπαράθεση οριζόντια και κάθετη. </w:t>
      </w:r>
    </w:p>
    <w:p w14:paraId="4B1D4C19"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Προφανώς.</w:t>
      </w:r>
    </w:p>
    <w:p w14:paraId="4B1D4C1A"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ΣΠΥΡΙΔΩΝ – </w:t>
      </w:r>
      <w:r>
        <w:rPr>
          <w:rFonts w:eastAsia="Times New Roman"/>
          <w:b/>
          <w:szCs w:val="24"/>
        </w:rPr>
        <w:t xml:space="preserve">ΑΔΩΝΙΣ ΓΕΩΡΓΙΑΔΗΣ: </w:t>
      </w:r>
      <w:r>
        <w:rPr>
          <w:rFonts w:eastAsia="Times New Roman"/>
          <w:szCs w:val="24"/>
        </w:rPr>
        <w:t>Κύριε Πρόεδρε, τι διαδικασία είναι αυτή;</w:t>
      </w:r>
    </w:p>
    <w:p w14:paraId="4B1D4C1B"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w:t>
      </w:r>
      <w:r>
        <w:rPr>
          <w:rFonts w:eastAsia="Times New Roman"/>
          <w:bCs/>
          <w:szCs w:val="24"/>
        </w:rPr>
        <w:t>Γεωργιάδη, μερικές φορές η συζήτηση αποκαλύπτει και αποδεικνύει και πράγματα. Τι να κάνουμε, δηλαδή; Δεν σας ενδιαφέρει ο διάλογος αυτός;</w:t>
      </w:r>
    </w:p>
    <w:p w14:paraId="4B1D4C1C"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Λέω, όμως, κύριε Βορίδη ότι ούτε εγώ ο</w:t>
      </w:r>
      <w:r>
        <w:rPr>
          <w:rFonts w:eastAsia="Times New Roman"/>
          <w:szCs w:val="24"/>
        </w:rPr>
        <w:t>ύτε εσείς βάλαμε στο στόμα του άλλου πράγματα που δεν ειπώθηκαν.</w:t>
      </w:r>
    </w:p>
    <w:p w14:paraId="4B1D4C1D" w14:textId="77777777" w:rsidR="00E71A02" w:rsidRDefault="00A00D33">
      <w:pPr>
        <w:spacing w:line="600" w:lineRule="auto"/>
        <w:ind w:firstLine="720"/>
        <w:contextualSpacing/>
        <w:jc w:val="both"/>
        <w:rPr>
          <w:rFonts w:eastAsia="Times New Roman"/>
          <w:szCs w:val="24"/>
        </w:rPr>
      </w:pPr>
      <w:r>
        <w:rPr>
          <w:rFonts w:eastAsia="Times New Roman"/>
          <w:szCs w:val="24"/>
        </w:rPr>
        <w:t>Εγώ, κύριε Βορίδη, είπα όχι μόνο για ιδιωτικές διαφορές αλλά ακόμα και για πρώτες κατοικίες οι οποίες υπερβαίνουν ένα ποσό και ο άλλος αποδεδειγμένα μπορεί να πληρώσει. Αυτό είπα. Και αυτό λέ</w:t>
      </w:r>
      <w:r>
        <w:rPr>
          <w:rFonts w:eastAsia="Times New Roman"/>
          <w:szCs w:val="24"/>
        </w:rPr>
        <w:t>ει ο νόμος Σταθάκη.</w:t>
      </w:r>
    </w:p>
    <w:p w14:paraId="4B1D4C1E"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Φέρατε με εναργέστατο και ζωηρότατο τρόπο παραδείγματα. Είπατε και αυτό το συγκεκριμένο παράδειγμα. Είναι αληθές. Μας είπατε, όμως, για την καημένη τη μάνα που δεν παίρνει τη διατροφή. Μας είπατε για τους φτωχούς τους</w:t>
      </w:r>
      <w:r>
        <w:rPr>
          <w:rFonts w:eastAsia="Times New Roman"/>
          <w:szCs w:val="24"/>
        </w:rPr>
        <w:t xml:space="preserve"> εργαζόμενους που πρέπει να πληρωθούν. Και διαβάζω εγώ εδώ για την ανακεφαλαιοποίηση των τραπεζών. </w:t>
      </w:r>
    </w:p>
    <w:p w14:paraId="4B1D4C1F" w14:textId="77777777" w:rsidR="00E71A02" w:rsidRDefault="00A00D33">
      <w:pPr>
        <w:spacing w:line="600" w:lineRule="auto"/>
        <w:ind w:firstLine="720"/>
        <w:contextualSpacing/>
        <w:jc w:val="both"/>
        <w:rPr>
          <w:rFonts w:eastAsia="Times New Roman"/>
          <w:szCs w:val="24"/>
        </w:rPr>
      </w:pPr>
      <w:r>
        <w:rPr>
          <w:rFonts w:eastAsia="Times New Roman"/>
          <w:szCs w:val="24"/>
        </w:rPr>
        <w:t>Για να αποφασίσουμε. Ή κανένα σπίτι στα χέρια τραπεζίτη, και άρα δεν υπάρχει ανακεφαλαιοποίηση τραπεζών, ή αυτό γίνεται γι’ αυτόν τον λόγο.</w:t>
      </w:r>
    </w:p>
    <w:p w14:paraId="4B1D4C20" w14:textId="77777777" w:rsidR="00E71A02" w:rsidRDefault="00A00D33">
      <w:pPr>
        <w:spacing w:line="600" w:lineRule="auto"/>
        <w:ind w:firstLine="720"/>
        <w:contextualSpacing/>
        <w:jc w:val="both"/>
        <w:rPr>
          <w:rFonts w:eastAsia="Times New Roman"/>
          <w:szCs w:val="24"/>
        </w:rPr>
      </w:pPr>
      <w:r>
        <w:rPr>
          <w:rFonts w:eastAsia="Times New Roman"/>
          <w:szCs w:val="24"/>
        </w:rPr>
        <w:t>Και πάμε τώρα κα</w:t>
      </w:r>
      <w:r>
        <w:rPr>
          <w:rFonts w:eastAsia="Times New Roman"/>
          <w:szCs w:val="24"/>
        </w:rPr>
        <w:t>ι στο εάν κάνετε κάτι πρόσθετο ή δεν κάνετε. Εγώ απορώ, δηλαδή, γιατί παιδευόμαστε για τα αυτονόητα. Μα προφανώς κάνετε κάτι πρόσθετο. Προφανώς εισάγετε κάτι στη νομοθεσία, ακριβώς για να επιτύχετε τους στόχους της αιτιολογικής έκθεσης. Τι είναι αυτό που κ</w:t>
      </w:r>
      <w:r>
        <w:rPr>
          <w:rFonts w:eastAsia="Times New Roman"/>
          <w:szCs w:val="24"/>
        </w:rPr>
        <w:t xml:space="preserve">άνετε; </w:t>
      </w:r>
    </w:p>
    <w:p w14:paraId="4B1D4C21"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να μην κουράζω. Η απειλή –όπως γνωρίζουμε, όσοι το γνωρίζουμε- διώκεται μόνο κατ’ έγκληση, δηλαδή, με </w:t>
      </w:r>
      <w:r>
        <w:rPr>
          <w:rFonts w:eastAsia="Times New Roman"/>
          <w:szCs w:val="24"/>
        </w:rPr>
        <w:t xml:space="preserve">δυο </w:t>
      </w:r>
      <w:r>
        <w:rPr>
          <w:rFonts w:eastAsia="Times New Roman"/>
          <w:szCs w:val="24"/>
        </w:rPr>
        <w:t>λόγια, μόνο άμα το ζητήσει ο απειλούμενος. Τι έρχεται και λέει εδώ η διάταξη; Ο υπάλληλος του πλειστηριασμού που</w:t>
      </w:r>
      <w:r>
        <w:rPr>
          <w:rFonts w:eastAsia="Times New Roman"/>
          <w:szCs w:val="24"/>
        </w:rPr>
        <w:t xml:space="preserve"> απειλείται θα διώκεται αυτεπαγγέλτως. Με δύο λόγια, είπε κάποιος μια απειλή στον υπάλληλο του πλειστηριασμού, το άκουσε το όργανο της τάξης και τον συλλαμβάνει. Αυτό γίνεται. Είναι αυτεπάγγελτη δίωξη.</w:t>
      </w:r>
    </w:p>
    <w:p w14:paraId="4B1D4C22"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Είναι πρόσθετο ή δεν είναι πρόσθετο; </w:t>
      </w:r>
    </w:p>
    <w:p w14:paraId="4B1D4C23" w14:textId="77777777" w:rsidR="00E71A02" w:rsidRDefault="00A00D33">
      <w:pPr>
        <w:spacing w:line="600" w:lineRule="auto"/>
        <w:ind w:firstLine="720"/>
        <w:contextualSpacing/>
        <w:jc w:val="both"/>
        <w:rPr>
          <w:rFonts w:eastAsia="Times New Roman"/>
          <w:szCs w:val="24"/>
        </w:rPr>
      </w:pPr>
      <w:r>
        <w:rPr>
          <w:rFonts w:eastAsia="Times New Roman"/>
          <w:b/>
          <w:szCs w:val="24"/>
        </w:rPr>
        <w:t>ΣΤΑΥΡΟΣ ΚΟΝΤΟΝΗΣ</w:t>
      </w:r>
      <w:r>
        <w:rPr>
          <w:rFonts w:eastAsia="Times New Roman"/>
          <w:b/>
          <w:szCs w:val="24"/>
        </w:rPr>
        <w:t xml:space="preserve"> (Υπουργός Δικαιοσύνης, Διαφάνειας και Ανθρωπίνων Δικαιωμάτων):</w:t>
      </w:r>
      <w:r>
        <w:rPr>
          <w:rFonts w:eastAsia="Times New Roman"/>
          <w:szCs w:val="24"/>
        </w:rPr>
        <w:t xml:space="preserve"> Σας είπα ότι το επανεξετάζουμε.</w:t>
      </w:r>
    </w:p>
    <w:p w14:paraId="4B1D4C24" w14:textId="77777777" w:rsidR="00E71A02" w:rsidRDefault="00A00D33">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Επιτρέψτε μου. Όταν αλλάξετε τη διάταξη, θα δούμε τι θα αλλάξετε.</w:t>
      </w:r>
    </w:p>
    <w:p w14:paraId="4B1D4C25" w14:textId="77777777" w:rsidR="00E71A02" w:rsidRDefault="00A00D33">
      <w:pPr>
        <w:spacing w:line="600" w:lineRule="auto"/>
        <w:ind w:firstLine="720"/>
        <w:contextualSpacing/>
        <w:jc w:val="both"/>
        <w:rPr>
          <w:rFonts w:eastAsia="Times New Roman"/>
          <w:szCs w:val="24"/>
        </w:rPr>
      </w:pPr>
      <w:r>
        <w:rPr>
          <w:rFonts w:eastAsia="Times New Roman"/>
          <w:szCs w:val="24"/>
        </w:rPr>
        <w:t>Αυτό αφορά τη διεξαγωγή των ηλεκτρονικών πλειστηριασμών ή κάθε πλειστηριασμ</w:t>
      </w:r>
      <w:r>
        <w:rPr>
          <w:rFonts w:eastAsia="Times New Roman"/>
          <w:szCs w:val="24"/>
        </w:rPr>
        <w:t xml:space="preserve">ού; </w:t>
      </w:r>
    </w:p>
    <w:p w14:paraId="4B1D4C26"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Δεύτερον είπατε στο άρθρο 315 -είναι η διάταξη που προξενεί τις σωματικές βλάβες- ότι </w:t>
      </w:r>
      <w:r>
        <w:rPr>
          <w:rFonts w:eastAsia="Times New Roman"/>
          <w:szCs w:val="24"/>
        </w:rPr>
        <w:t>αυτός ο</w:t>
      </w:r>
      <w:r>
        <w:rPr>
          <w:rFonts w:eastAsia="Times New Roman"/>
          <w:szCs w:val="24"/>
        </w:rPr>
        <w:t xml:space="preserve"> οποίος υφίσταται τις σωματικές βλάβες, όταν είναι δημόσιος υπάλληλος, τότε διώκεται και αυτεπαγγέλτως. Μάλιστα! </w:t>
      </w:r>
    </w:p>
    <w:p w14:paraId="4B1D4C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Δημόσιος λειτουργός είναι ο υπάλληλος του πλ</w:t>
      </w:r>
      <w:r>
        <w:rPr>
          <w:rFonts w:eastAsia="Times New Roman" w:cs="Times New Roman"/>
          <w:szCs w:val="24"/>
        </w:rPr>
        <w:t xml:space="preserve">ειστηριασμού, αλλά δημόσιος υπάλληλος δεν είναι. Άρα, λοιπόν, τι προστίθεται εδώ; Προστίθεται ότι και </w:t>
      </w:r>
      <w:r>
        <w:rPr>
          <w:rFonts w:eastAsia="Times New Roman" w:cs="Times New Roman"/>
          <w:szCs w:val="24"/>
        </w:rPr>
        <w:t xml:space="preserve">σ’ </w:t>
      </w:r>
      <w:r>
        <w:rPr>
          <w:rFonts w:eastAsia="Times New Roman" w:cs="Times New Roman"/>
          <w:szCs w:val="24"/>
        </w:rPr>
        <w:t>αυτήν την περίπτωση, ενώ πριν έπρεπε να τη ζητήσει τη δίωξη ο ίδιος, τώρα κινείται αυτεπαγγέλτως.</w:t>
      </w:r>
    </w:p>
    <w:p w14:paraId="4B1D4C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w:t>
      </w:r>
      <w:r>
        <w:rPr>
          <w:rFonts w:eastAsia="Times New Roman" w:cs="Times New Roman"/>
          <w:b/>
          <w:szCs w:val="24"/>
        </w:rPr>
        <w:t xml:space="preserve">ι Ανθρωπίνων Δικαιωμάτων): </w:t>
      </w:r>
      <w:r>
        <w:rPr>
          <w:rFonts w:eastAsia="Times New Roman" w:cs="Times New Roman"/>
          <w:szCs w:val="24"/>
        </w:rPr>
        <w:t xml:space="preserve">Σωστό. </w:t>
      </w:r>
    </w:p>
    <w:p w14:paraId="4B1D4C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λοιπόν, αυτά πρόσθετα </w:t>
      </w:r>
      <w:r>
        <w:rPr>
          <w:rFonts w:eastAsia="Times New Roman" w:cs="Times New Roman"/>
          <w:szCs w:val="24"/>
        </w:rPr>
        <w:t xml:space="preserve">σ’ </w:t>
      </w:r>
      <w:r>
        <w:rPr>
          <w:rFonts w:eastAsia="Times New Roman" w:cs="Times New Roman"/>
          <w:szCs w:val="24"/>
        </w:rPr>
        <w:t>αυτήν τη διαδικασία, που καθιστούν ουσιαστικά και θωρακίζουν τη διενέργεια των πλειστηριασμών από τους πρώην συντρόφους σας, που πάνε και τη διαταράσσουν; Τώρα μην κοροϊδ</w:t>
      </w:r>
      <w:r>
        <w:rPr>
          <w:rFonts w:eastAsia="Times New Roman" w:cs="Times New Roman"/>
          <w:szCs w:val="24"/>
        </w:rPr>
        <w:t xml:space="preserve">ευόμαστε, αυτός είναι ο στόχος, οι πρώην σύντροφοί σας. Δεν θα συλληφθώ εγώ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διάταξη. Η κ. Κωνσταντοπούλου θα συλληφθεί, ο κ. Λαφαζάνης θα συλληφθεί, οι άνθρωποι του ΚΚΕ θα συλληφθούν, αυτοί πρόκειται να συλληφθούν. Εγώ θα συλληφθώ; Άρα, λοιπόν,</w:t>
      </w:r>
      <w:r>
        <w:rPr>
          <w:rFonts w:eastAsia="Times New Roman" w:cs="Times New Roman"/>
          <w:szCs w:val="24"/>
        </w:rPr>
        <w:t xml:space="preserve"> να είμαστε συνεννοημένοι. Αυτό κάνει αυτή η διάταξη. Και απορώ τώρα για ποιο πράγμα συζητάμε.</w:t>
      </w:r>
    </w:p>
    <w:p w14:paraId="4B1D4C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δε αφορά το εάν προστατεύεται ή εάν δεν προστατεύεται η πρώτη κατοικία, με συγχωρείτε πολύ, αλλά αυτή είναι </w:t>
      </w:r>
      <w:r>
        <w:rPr>
          <w:rFonts w:eastAsia="Times New Roman" w:cs="Times New Roman"/>
          <w:szCs w:val="24"/>
        </w:rPr>
        <w:t xml:space="preserve">μια </w:t>
      </w:r>
      <w:r>
        <w:rPr>
          <w:rFonts w:eastAsia="Times New Roman" w:cs="Times New Roman"/>
          <w:szCs w:val="24"/>
        </w:rPr>
        <w:t xml:space="preserve">συζήτηση που </w:t>
      </w:r>
      <w:r>
        <w:rPr>
          <w:rFonts w:eastAsia="Times New Roman" w:cs="Times New Roman"/>
          <w:szCs w:val="24"/>
        </w:rPr>
        <w:t xml:space="preserve">είχε </w:t>
      </w:r>
      <w:r>
        <w:rPr>
          <w:rFonts w:eastAsia="Times New Roman" w:cs="Times New Roman"/>
          <w:szCs w:val="24"/>
        </w:rPr>
        <w:t>εξηγηθεί τότε</w:t>
      </w:r>
      <w:r>
        <w:rPr>
          <w:rFonts w:eastAsia="Times New Roman" w:cs="Times New Roman"/>
          <w:szCs w:val="24"/>
        </w:rPr>
        <w:t>,</w:t>
      </w:r>
      <w:r>
        <w:rPr>
          <w:rFonts w:eastAsia="Times New Roman" w:cs="Times New Roman"/>
          <w:szCs w:val="24"/>
        </w:rPr>
        <w:t xml:space="preserve"> όταν ήρθ</w:t>
      </w:r>
      <w:r>
        <w:rPr>
          <w:rFonts w:eastAsia="Times New Roman" w:cs="Times New Roman"/>
          <w:szCs w:val="24"/>
        </w:rPr>
        <w:t xml:space="preserve">ε ο νόμος Σταθάκη, ο οποίος εξηγήθηκε τότε ότι αφήνει κενά. Δεν θα την ξανακάνουμε τώρα. Προφανώς, δεν προστατεύεται πλήρως η πρώτη κατοικία, όπως προστατευόταν μέχρι 31-12-2014. </w:t>
      </w:r>
    </w:p>
    <w:p w14:paraId="4B1D4C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Αυτοί που μπορούν να πληρώσουν, θα πληρώσουν.</w:t>
      </w:r>
    </w:p>
    <w:p w14:paraId="4B1D4C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Εντάξει. </w:t>
      </w:r>
    </w:p>
    <w:p w14:paraId="4B1D4C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Ακούστε, είναι μεγάλη ηδονή για εμένα να σας ακούω με πάθος να υπερασπίζεστε τους πλειστηριασμούς της</w:t>
      </w:r>
      <w:r>
        <w:rPr>
          <w:rFonts w:eastAsia="Times New Roman" w:cs="Times New Roman"/>
          <w:szCs w:val="24"/>
        </w:rPr>
        <w:t xml:space="preserve"> πρώτης κατοικίας. </w:t>
      </w:r>
    </w:p>
    <w:p w14:paraId="4B1D4C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αντίθετο.</w:t>
      </w:r>
    </w:p>
    <w:p w14:paraId="4B1D4C2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Πρέπει να το καταλάβετε αυτό, εγώ είμαι πολύ χαρούμενος που το ακούω αυτό, διότι πρέπει να σκεφθεί </w:t>
      </w:r>
      <w:r>
        <w:rPr>
          <w:rFonts w:eastAsia="Times New Roman" w:cs="Times New Roman"/>
          <w:szCs w:val="24"/>
        </w:rPr>
        <w:t>κάποιος</w:t>
      </w:r>
      <w:r>
        <w:rPr>
          <w:rFonts w:eastAsia="Times New Roman" w:cs="Times New Roman"/>
          <w:szCs w:val="24"/>
        </w:rPr>
        <w:t>, εάν ποτέ κάποιος</w:t>
      </w:r>
      <w:r>
        <w:rPr>
          <w:rFonts w:eastAsia="Times New Roman" w:cs="Times New Roman"/>
          <w:szCs w:val="24"/>
        </w:rPr>
        <w:t xml:space="preserve"> από εμάς έθετε το ζήτημα της ρευστότητας του χρηματοπιστωτικού συστήματος σε σχέση με τους πλειστηριασμούς, τι άκουγε από εσάς, που είστε τώρα σιωπηλοί, δεν αρθρώνετε κουβέντα και έτοιμοι να ψηφίσετε. Αυτό δεν μπορεί να μην το επισημάνει </w:t>
      </w:r>
      <w:r>
        <w:rPr>
          <w:rFonts w:eastAsia="Times New Roman" w:cs="Times New Roman"/>
          <w:szCs w:val="24"/>
        </w:rPr>
        <w:t>κάποιος</w:t>
      </w:r>
      <w:r>
        <w:rPr>
          <w:rFonts w:eastAsia="Times New Roman" w:cs="Times New Roman"/>
          <w:szCs w:val="24"/>
        </w:rPr>
        <w:t>.</w:t>
      </w:r>
    </w:p>
    <w:p w14:paraId="4B1D4C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 xml:space="preserve">σε κάτι ακόμα, αφιερωμένο στο συνδικαλιστικό κίνημα των φαρμακοποιών, στον συμμαχητή τον </w:t>
      </w:r>
      <w:r>
        <w:rPr>
          <w:rFonts w:eastAsia="Times New Roman" w:cs="Times New Roman"/>
          <w:szCs w:val="24"/>
        </w:rPr>
        <w:t xml:space="preserve">πρόεδρο </w:t>
      </w:r>
      <w:r>
        <w:rPr>
          <w:rFonts w:eastAsia="Times New Roman" w:cs="Times New Roman"/>
          <w:szCs w:val="24"/>
        </w:rPr>
        <w:t>και όλους τους υπόλοιπους. Θυμάστε τις απεργίες επί ΣΥΡΙΖΑ; Θυμάστε επί Γεωργιάδη και επί Βορίδη «θα τα κάνουμε όλα τα φαρμακεία εκλογικά κέντρα του ΣΥΡΙΖΑ»; Ε</w:t>
      </w:r>
      <w:r>
        <w:rPr>
          <w:rFonts w:eastAsia="Times New Roman" w:cs="Times New Roman"/>
          <w:szCs w:val="24"/>
        </w:rPr>
        <w:t xml:space="preserve">, ας το σκεφτούνε άλλη </w:t>
      </w:r>
      <w:r>
        <w:rPr>
          <w:rFonts w:eastAsia="Times New Roman" w:cs="Times New Roman"/>
          <w:szCs w:val="24"/>
        </w:rPr>
        <w:t xml:space="preserve">μια φορά </w:t>
      </w:r>
      <w:r>
        <w:rPr>
          <w:rFonts w:eastAsia="Times New Roman" w:cs="Times New Roman"/>
          <w:szCs w:val="24"/>
        </w:rPr>
        <w:t>τώρα. Γιατί, βέβαια, εμείς τη συγκεκριμένη ρύθμιση την είχαμε αποκρούσει, παρ</w:t>
      </w:r>
      <w:r>
        <w:rPr>
          <w:rFonts w:eastAsia="Times New Roman" w:cs="Times New Roman"/>
          <w:szCs w:val="24"/>
        </w:rPr>
        <w:t xml:space="preserve">’ </w:t>
      </w:r>
      <w:r>
        <w:rPr>
          <w:rFonts w:eastAsia="Times New Roman" w:cs="Times New Roman"/>
          <w:szCs w:val="24"/>
        </w:rPr>
        <w:t xml:space="preserve">ότι μας είχε ζητηθεί και την είχαμε αποκρούσει όχι </w:t>
      </w:r>
      <w:r>
        <w:rPr>
          <w:rFonts w:eastAsia="Times New Roman" w:cs="Times New Roman"/>
          <w:szCs w:val="24"/>
        </w:rPr>
        <w:t>μια</w:t>
      </w:r>
      <w:r>
        <w:rPr>
          <w:rFonts w:eastAsia="Times New Roman" w:cs="Times New Roman"/>
          <w:szCs w:val="24"/>
        </w:rPr>
        <w:t xml:space="preserve">, όχι δύο αλλά αρκετές φορές. </w:t>
      </w:r>
    </w:p>
    <w:p w14:paraId="4B1D4C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Τώρα, η ρύθμιση έρχεται</w:t>
      </w:r>
      <w:r>
        <w:rPr>
          <w:rFonts w:eastAsia="Times New Roman" w:cs="Times New Roman"/>
          <w:szCs w:val="24"/>
        </w:rPr>
        <w:t>. Κ</w:t>
      </w:r>
      <w:r>
        <w:rPr>
          <w:rFonts w:eastAsia="Times New Roman" w:cs="Times New Roman"/>
          <w:szCs w:val="24"/>
        </w:rPr>
        <w:t xml:space="preserve">αι τι ήρθε τώρα ο Υπουργός να μας </w:t>
      </w:r>
      <w:r>
        <w:rPr>
          <w:rFonts w:eastAsia="Times New Roman" w:cs="Times New Roman"/>
          <w:szCs w:val="24"/>
        </w:rPr>
        <w:t>πει; Τον ακούσατε και τον χειροκροτήσατε κιόλας. Λέει: «Ε, τι ζητάω από εσάς, από τους Βουλευτές της Πλειοψηφίας εδώ</w:t>
      </w:r>
      <w:r>
        <w:rPr>
          <w:rFonts w:eastAsia="Times New Roman" w:cs="Times New Roman"/>
          <w:szCs w:val="24"/>
        </w:rPr>
        <w:t xml:space="preserve">; </w:t>
      </w:r>
      <w:r>
        <w:rPr>
          <w:rFonts w:eastAsia="Times New Roman" w:cs="Times New Roman"/>
          <w:szCs w:val="24"/>
        </w:rPr>
        <w:t xml:space="preserve">Να μου δώσετε την εξουσιοδότηση να βγάλω ένα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γιατί έπεσε η υπουργική απόφαση. Αλλά τώρα, μέχρι να βγει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άταγμα, ισχύουν τα παλιά». </w:t>
      </w:r>
    </w:p>
    <w:p w14:paraId="4B1D4C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θα το βγάλει ή δεν θα το βγάλει; Άμα βγάλει το </w:t>
      </w:r>
      <w:r>
        <w:rPr>
          <w:rFonts w:eastAsia="Times New Roman" w:cs="Times New Roman"/>
          <w:szCs w:val="24"/>
        </w:rPr>
        <w:t>προεδρικό διάταγμα</w:t>
      </w:r>
      <w:r>
        <w:rPr>
          <w:rFonts w:eastAsia="Times New Roman" w:cs="Times New Roman"/>
          <w:szCs w:val="24"/>
        </w:rPr>
        <w:t>, θα τα εφαρμόσει αυτά ή δεν θα τα εφαρμόσει; Τι απάντηση είναι αυτή; Νομοθετώ για να μην νομοθετήσω, αλλά τελικά θα νομοθετήσω. Και</w:t>
      </w:r>
      <w:r>
        <w:rPr>
          <w:rFonts w:eastAsia="Times New Roman" w:cs="Times New Roman"/>
          <w:szCs w:val="24"/>
        </w:rPr>
        <w:t xml:space="preserve"> αυτό χειροκροτήθηκε. Εντάξει!</w:t>
      </w:r>
    </w:p>
    <w:p w14:paraId="4B1D4C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να πω δύο κουβέντες μόνο για το νομοσχέδιο. Σχετικά με αυτό το περίφημο ζήτημα για τη βιομηχανική κάνναβη, φέρατε </w:t>
      </w:r>
      <w:r>
        <w:rPr>
          <w:rFonts w:eastAsia="Times New Roman" w:cs="Times New Roman"/>
          <w:szCs w:val="24"/>
        </w:rPr>
        <w:t xml:space="preserve">μια </w:t>
      </w:r>
      <w:r>
        <w:rPr>
          <w:rFonts w:eastAsia="Times New Roman" w:cs="Times New Roman"/>
          <w:szCs w:val="24"/>
        </w:rPr>
        <w:t>ρύθμιση, σας άκουσα. Εγώ δεν θα πω ότι δεν είναι θετικό, να το αναγνωρίσω αυτό στον Υπουργό, ότ</w:t>
      </w:r>
      <w:r>
        <w:rPr>
          <w:rFonts w:eastAsia="Times New Roman" w:cs="Times New Roman"/>
          <w:szCs w:val="24"/>
        </w:rPr>
        <w:t xml:space="preserve">ι δείχνει </w:t>
      </w:r>
      <w:r>
        <w:rPr>
          <w:rFonts w:eastAsia="Times New Roman" w:cs="Times New Roman"/>
          <w:szCs w:val="24"/>
        </w:rPr>
        <w:t xml:space="preserve">μια </w:t>
      </w:r>
      <w:r>
        <w:rPr>
          <w:rFonts w:eastAsia="Times New Roman" w:cs="Times New Roman"/>
          <w:szCs w:val="24"/>
        </w:rPr>
        <w:t xml:space="preserve">ευελιξία σε </w:t>
      </w:r>
      <w:r>
        <w:rPr>
          <w:rFonts w:eastAsia="Times New Roman" w:cs="Times New Roman"/>
          <w:szCs w:val="24"/>
        </w:rPr>
        <w:t xml:space="preserve">μια </w:t>
      </w:r>
      <w:r>
        <w:rPr>
          <w:rFonts w:eastAsia="Times New Roman" w:cs="Times New Roman"/>
          <w:szCs w:val="24"/>
        </w:rPr>
        <w:t xml:space="preserve">σειρά ζητημάτων. Δηλαδή, ενώ ξεκίνησε να εισηγείται την αύξηση του ποσοστού περιεκτικότητας της συγκεκριμένης ψυχοτρόπου ουσίας στο 0,8%, επειδή υπάρχει έλλειψη τεκμηρίωσης, σκέφτεται να το επαναφέρει. </w:t>
      </w:r>
    </w:p>
    <w:p w14:paraId="4B1D4C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w:t>
      </w:r>
      <w:r>
        <w:rPr>
          <w:rFonts w:eastAsia="Times New Roman" w:cs="Times New Roman"/>
          <w:b/>
          <w:szCs w:val="24"/>
        </w:rPr>
        <w:t xml:space="preserve">γός Δικαιοσύνης, Διαφάνειας και Ανθρωπίνων Δικαιωμάτων): </w:t>
      </w:r>
      <w:r>
        <w:rPr>
          <w:rFonts w:eastAsia="Times New Roman" w:cs="Times New Roman"/>
          <w:szCs w:val="24"/>
        </w:rPr>
        <w:t xml:space="preserve">Το επανέφερα με νομοτεχνική. </w:t>
      </w:r>
    </w:p>
    <w:p w14:paraId="4B1D4C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 πήγατε στο 0,3%. </w:t>
      </w:r>
    </w:p>
    <w:p w14:paraId="4B1D4C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πω το εξής: Ποια η χρεία αλλαγής </w:t>
      </w:r>
      <w:r>
        <w:rPr>
          <w:rFonts w:eastAsia="Times New Roman" w:cs="Times New Roman"/>
          <w:szCs w:val="24"/>
        </w:rPr>
        <w:t xml:space="preserve">μιας </w:t>
      </w:r>
      <w:r>
        <w:rPr>
          <w:rFonts w:eastAsia="Times New Roman" w:cs="Times New Roman"/>
          <w:szCs w:val="24"/>
        </w:rPr>
        <w:t>διατάξεως και μάλιστα τόσο μεγάλης σημασίας, τη στιγμή που αυτό δεν έχει επιστημον</w:t>
      </w:r>
      <w:r>
        <w:rPr>
          <w:rFonts w:eastAsia="Times New Roman" w:cs="Times New Roman"/>
          <w:szCs w:val="24"/>
        </w:rPr>
        <w:t xml:space="preserve">ική τεκμηρίωση και δεν προκύπτει; Έρχεται </w:t>
      </w:r>
      <w:r>
        <w:rPr>
          <w:rFonts w:eastAsia="Times New Roman" w:cs="Times New Roman"/>
          <w:szCs w:val="24"/>
        </w:rPr>
        <w:t xml:space="preserve">μια </w:t>
      </w:r>
      <w:r>
        <w:rPr>
          <w:rFonts w:eastAsia="Times New Roman" w:cs="Times New Roman"/>
          <w:szCs w:val="24"/>
        </w:rPr>
        <w:t>διάταξη και λέμε «θα το πάμε σε περιεκτικότητα 0,8%», μας προκύπτει ότι αυτό είναι στον αέρα, και λέμε «τι να κάνουμε τώρα</w:t>
      </w:r>
      <w:r>
        <w:rPr>
          <w:rFonts w:eastAsia="Times New Roman" w:cs="Times New Roman"/>
          <w:szCs w:val="24"/>
        </w:rPr>
        <w:t>;</w:t>
      </w:r>
      <w:r>
        <w:rPr>
          <w:rFonts w:eastAsia="Times New Roman" w:cs="Times New Roman"/>
          <w:szCs w:val="24"/>
        </w:rPr>
        <w:t>»</w:t>
      </w:r>
      <w:r>
        <w:rPr>
          <w:rFonts w:eastAsia="Times New Roman" w:cs="Times New Roman"/>
          <w:szCs w:val="24"/>
        </w:rPr>
        <w:t>, α</w:t>
      </w:r>
      <w:r>
        <w:rPr>
          <w:rFonts w:eastAsia="Times New Roman" w:cs="Times New Roman"/>
          <w:szCs w:val="24"/>
        </w:rPr>
        <w:t>ντί να την αποσύρουμε τη διάταξη, που θα ήταν το σωστό, ώστε, αν υπάρχει κάποιος ει</w:t>
      </w:r>
      <w:r>
        <w:rPr>
          <w:rFonts w:eastAsia="Times New Roman" w:cs="Times New Roman"/>
          <w:szCs w:val="24"/>
        </w:rPr>
        <w:t>δικός λόγος, να μελετηθεί ειδικώς -γιατί προφανώς δεν υπάρχει επιχειρηματολογία γι’ αυτό- λέμε τώρα «κάτσε να κάνουμε κάτω, να το πάμε λίγο πάνω». Ε, αυτό δεν είναι λογική νομοθετήσεως!</w:t>
      </w:r>
    </w:p>
    <w:p w14:paraId="4B1D4C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θα μου επιτρέψετε να πω ότι είδα τη διάταξη για την αλλα</w:t>
      </w:r>
      <w:r>
        <w:rPr>
          <w:rFonts w:eastAsia="Times New Roman" w:cs="Times New Roman"/>
          <w:szCs w:val="24"/>
        </w:rPr>
        <w:t xml:space="preserve">γή στο άρθρο 2, που ήταν και το ουσιαστικό άρθρο που συζητάμε τώρα, για το θέμα των ακαταλόγιστων εγκληματιών. Αλλά και πάλι μένει ένα κενό, το κενό του τι θα γίνει μετά το πέρας της συγκεκριμένης προθεσμίας, αυτής που λέτε του μεγίστου ορίου ποινής. </w:t>
      </w:r>
    </w:p>
    <w:p w14:paraId="4B1D4C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Προσ</w:t>
      </w:r>
      <w:r>
        <w:rPr>
          <w:rFonts w:eastAsia="Times New Roman" w:cs="Times New Roman"/>
          <w:szCs w:val="24"/>
        </w:rPr>
        <w:t xml:space="preserve">έξτε το επιχείρημα της αναλογικότητας, δηλαδή εδώ εν προκειμένω του κυρίου Παρασκευόπουλου. Αυτό γιατί προκύπτει πάλι </w:t>
      </w:r>
      <w:r>
        <w:rPr>
          <w:rFonts w:eastAsia="Times New Roman" w:cs="Times New Roman"/>
          <w:szCs w:val="24"/>
        </w:rPr>
        <w:t xml:space="preserve">ως </w:t>
      </w:r>
      <w:r>
        <w:rPr>
          <w:rFonts w:eastAsia="Times New Roman" w:cs="Times New Roman"/>
          <w:szCs w:val="24"/>
        </w:rPr>
        <w:t xml:space="preserve">πρόβλημα; Διότι ακριβώς υπάρχει η σύγχυση που εντοπίσαμε -δεν έχω τον χρόνο να επεκταθώ τώρα- εκτενώς στην </w:t>
      </w:r>
      <w:r>
        <w:rPr>
          <w:rFonts w:eastAsia="Times New Roman" w:cs="Times New Roman"/>
          <w:szCs w:val="24"/>
        </w:rPr>
        <w:t xml:space="preserve">επιτροπή </w:t>
      </w:r>
      <w:r>
        <w:rPr>
          <w:rFonts w:eastAsia="Times New Roman" w:cs="Times New Roman"/>
          <w:szCs w:val="24"/>
        </w:rPr>
        <w:t>ανάμεσα στην έννοια της ποινής και του μέτρου ασφαλείας, του μέτρου θεραπείας, του μέτρου φυλάκισης προς θεραπεία, όπως θέλετε πείτε το, εμένα δεν με ενδιαφέρει η διατύπωση. Η ουσία είναι ότι υπάρχει ακαταλόγιστος επικίνδυνος εγκληματίας και πρέπει να προσ</w:t>
      </w:r>
      <w:r>
        <w:rPr>
          <w:rFonts w:eastAsia="Times New Roman" w:cs="Times New Roman"/>
          <w:szCs w:val="24"/>
        </w:rPr>
        <w:t xml:space="preserve">τατευθεί η κοινωνία και να θεραπευτεί και ο ίδιος. Επειδή αλλάζετε τη φύση του μέτρου και την αντιμετωπίζετε ως ποινή, από το σημείο αυτό προκύπτουν μια σειρά από αδιέξοδα, δογματικά και νομικά, που απεικονίζονται σε όλες τις ρυθμίσεις. </w:t>
      </w:r>
    </w:p>
    <w:p w14:paraId="4B1D4C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λοιπόν, τι σ</w:t>
      </w:r>
      <w:r>
        <w:rPr>
          <w:rFonts w:eastAsia="Times New Roman" w:cs="Times New Roman"/>
          <w:szCs w:val="24"/>
        </w:rPr>
        <w:t>ημαίνει; Ότι τελικά ήρθε ένα νομοσχέδιο, όπου τελικώς η προστιθέμενη αξία του, με συγχωρείτε, ήταν η κακή ρύθμιση για το συναινετικό διαζύγιο και όλα αυτά τα οποία φέρνετε με τροπολογίες εσπευσμένα, μόνο και μόνο για να μην υπάρξει ευρεία συζήτηση χριστουγ</w:t>
      </w:r>
      <w:r>
        <w:rPr>
          <w:rFonts w:eastAsia="Times New Roman" w:cs="Times New Roman"/>
          <w:szCs w:val="24"/>
        </w:rPr>
        <w:t xml:space="preserve">εννιάτικα, για να αποφύγετε τις αντιδράσεις που υπάρχουν μέσα στην κοινωνία. </w:t>
      </w:r>
    </w:p>
    <w:p w14:paraId="4B1D4C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Ξεκαθαρίζω το εξής: Αυτού του τύπου η αντινομία, η ανακολουθία, τα συνεχή ψέματα, αλλά εν τέλει και ο τραγικός τρόπος με τον οποίον αντιμετωπίζονται τεράστιας σημασίας ζητήματα ε</w:t>
      </w:r>
      <w:r>
        <w:rPr>
          <w:rFonts w:eastAsia="Times New Roman" w:cs="Times New Roman"/>
          <w:szCs w:val="24"/>
        </w:rPr>
        <w:t xml:space="preserve">ίναι κάτι το οποίο οδηγεί σε απόλυτο αδιέξοδο την Κυβέρνηση. </w:t>
      </w:r>
    </w:p>
    <w:p w14:paraId="4B1D4C3B" w14:textId="77777777" w:rsidR="00E71A02" w:rsidRDefault="00A00D33">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4B1D4C3C" w14:textId="77777777" w:rsidR="00E71A02" w:rsidRDefault="00A00D33">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Βορίδη. </w:t>
      </w:r>
    </w:p>
    <w:p w14:paraId="4B1D4C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συνάδελφος κ. Γεώργιος Παπαηλιού έχει τον λόγο.</w:t>
      </w:r>
    </w:p>
    <w:p w14:paraId="4B1D4C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w:t>
      </w:r>
      <w:r>
        <w:rPr>
          <w:rFonts w:eastAsia="Times New Roman" w:cs="Times New Roman"/>
          <w:szCs w:val="24"/>
        </w:rPr>
        <w:t>λόγο.</w:t>
      </w:r>
    </w:p>
    <w:p w14:paraId="4B1D4C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παρά το γεγονός ότι η συζήτηση περιεστράφη γύρω από τις τροπολογίες και ιδίως γύρω από την τροπολογία που αφορά </w:t>
      </w:r>
      <w:r>
        <w:rPr>
          <w:rFonts w:eastAsia="Times New Roman" w:cs="Times New Roman"/>
          <w:szCs w:val="24"/>
        </w:rPr>
        <w:t>σ</w:t>
      </w:r>
      <w:r>
        <w:rPr>
          <w:rFonts w:eastAsia="Times New Roman" w:cs="Times New Roman"/>
          <w:szCs w:val="24"/>
        </w:rPr>
        <w:t xml:space="preserve">τους πλειστηριασμούς, θα ήθελα εν τάχει να αναφερθώ στο νομοσχέδιο και </w:t>
      </w:r>
      <w:r>
        <w:rPr>
          <w:rFonts w:eastAsia="Times New Roman" w:cs="Times New Roman"/>
          <w:szCs w:val="24"/>
        </w:rPr>
        <w:t>σ</w:t>
      </w:r>
      <w:r>
        <w:rPr>
          <w:rFonts w:eastAsia="Times New Roman" w:cs="Times New Roman"/>
          <w:szCs w:val="24"/>
        </w:rPr>
        <w:t xml:space="preserve">τις ρυθμίσεις που εμπεριέχει. </w:t>
      </w:r>
    </w:p>
    <w:p w14:paraId="4B1D4C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εμπεριέχει ρυθμίσεις που αναπροσανατολίζουν κεφάλαια του Ποινικού Δικαίου προς προοδευτική κατεύθυνση. Το απομακρύνουν από την τιμωρητική διάθεση από την οποία διαπνέονταν κατά το παρελθόν και του επιτρέπουν να </w:t>
      </w:r>
      <w:r>
        <w:rPr>
          <w:rFonts w:eastAsia="Times New Roman" w:cs="Times New Roman"/>
          <w:szCs w:val="24"/>
        </w:rPr>
        <w:t>κινηθεί στις ράγες του ανθρωπισμού και των σύγχρονων αντιλήψεων για τον σωφρονισμό. Συγχρόνως, εμπεριέχει ρυθμίσεις που κινούνται προς την κατεύθυνση της εξωδικαστικής επίλυσης ζητημάτων, χωρίς την περιττή εμπλοκή της πολιτείας, όπως στην περίπτωση του συν</w:t>
      </w:r>
      <w:r>
        <w:rPr>
          <w:rFonts w:eastAsia="Times New Roman" w:cs="Times New Roman"/>
          <w:szCs w:val="24"/>
        </w:rPr>
        <w:t xml:space="preserve">αινετικού διαζυγίου και, τέλος, εμπεριέχει ρυθμίσεις που μπορούν να καταστήσουν την απονομή της δικαιοσύνης προσιτότερη, ευχερέστερη και ταχύτερη. </w:t>
      </w:r>
    </w:p>
    <w:p w14:paraId="4B1D4C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Αφετηρία και σημείο αναφοράς </w:t>
      </w:r>
      <w:r>
        <w:rPr>
          <w:rFonts w:eastAsia="Times New Roman" w:cs="Times New Roman"/>
          <w:szCs w:val="24"/>
        </w:rPr>
        <w:t xml:space="preserve">με το παρόν νομοσχέδιο </w:t>
      </w:r>
      <w:r>
        <w:rPr>
          <w:rFonts w:eastAsia="Times New Roman" w:cs="Times New Roman"/>
          <w:szCs w:val="24"/>
        </w:rPr>
        <w:t>στο πεδίο που αφορά την αντιμετώπιση ατόμων που απαλλάσσ</w:t>
      </w:r>
      <w:r>
        <w:rPr>
          <w:rFonts w:eastAsia="Times New Roman" w:cs="Times New Roman"/>
          <w:szCs w:val="24"/>
        </w:rPr>
        <w:t xml:space="preserve">ονται από την ποινή, λόγω ψυχικής ή διανοητικής διαταραχής, αποτέλεσαν οι εξελίξεις στη διεθνή και ευρωπαϊκή έννομη τάξη τις δεκαετίες μετά το τέλος του Β΄ Παγκοσμίου Πολέμου, που δεσμεύουν τον Έλληνα νομοθέτη και επιβάλλουν τη </w:t>
      </w:r>
      <w:r>
        <w:rPr>
          <w:rFonts w:eastAsia="Times New Roman" w:cs="Times New Roman"/>
          <w:szCs w:val="24"/>
        </w:rPr>
        <w:t>συμ</w:t>
      </w:r>
      <w:r>
        <w:rPr>
          <w:rFonts w:eastAsia="Times New Roman" w:cs="Times New Roman"/>
          <w:szCs w:val="24"/>
        </w:rPr>
        <w:t xml:space="preserve">μόρφωσή του σε θεμελιώδη </w:t>
      </w:r>
      <w:r>
        <w:rPr>
          <w:rFonts w:eastAsia="Times New Roman" w:cs="Times New Roman"/>
          <w:szCs w:val="24"/>
        </w:rPr>
        <w:t xml:space="preserve">κείμενα προάσπισης των δικαιωμάτων του ανθρώπου. </w:t>
      </w:r>
    </w:p>
    <w:p w14:paraId="4B1D4C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εξελίξεις στηρίζονται στις νέες επιστημονικές, ψυχιατρικές και άλλες διεπιστημονικές προσεγγίσεις, οι οποίες οδηγούν από την κλειστή ασυλική περίθαλψη στην κοινοτική φροντίδα ψυχικής υγείας. </w:t>
      </w:r>
    </w:p>
    <w:p w14:paraId="4B1D4C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Βάση </w:t>
      </w:r>
      <w:r>
        <w:rPr>
          <w:rFonts w:eastAsia="Times New Roman" w:cs="Times New Roman"/>
          <w:szCs w:val="24"/>
        </w:rPr>
        <w:t>και σκοπός αυτής της αλλαγής είναι η προστασία των ανθρωπίνων δικαιωμάτων. Τα προτεινόμενα μέτρα για τα άτομα που απαλλάσσονται της ποινής, λόγω ψυχικής ή διανοητικής διαταραχής, έχουν ως βασικό άξονα την εξασφάλιση της θεραπείας. Ο παρωχημένος μακροχρόνιο</w:t>
      </w:r>
      <w:r>
        <w:rPr>
          <w:rFonts w:eastAsia="Times New Roman" w:cs="Times New Roman"/>
          <w:szCs w:val="24"/>
        </w:rPr>
        <w:t xml:space="preserve">ς εγκλεισμός σε ασυλικές μονάδες καταργείται και στη θέση του θεσπίζονται σύγχρονα μέτρα που αποσκοπούν πρωτίστως στη θεραπεία, ενώ ταυτόχρονα εξασφαλίζουν την προστασία θεμελιωδών αγαθών των δραστών, </w:t>
      </w:r>
      <w:r>
        <w:rPr>
          <w:rFonts w:eastAsia="Times New Roman" w:cs="Times New Roman"/>
          <w:szCs w:val="24"/>
        </w:rPr>
        <w:t xml:space="preserve">αλλά </w:t>
      </w:r>
      <w:r>
        <w:rPr>
          <w:rFonts w:eastAsia="Times New Roman" w:cs="Times New Roman"/>
          <w:szCs w:val="24"/>
        </w:rPr>
        <w:t xml:space="preserve">και </w:t>
      </w:r>
      <w:r>
        <w:rPr>
          <w:rFonts w:eastAsia="Times New Roman" w:cs="Times New Roman"/>
          <w:szCs w:val="24"/>
        </w:rPr>
        <w:t xml:space="preserve">των </w:t>
      </w:r>
      <w:r>
        <w:rPr>
          <w:rFonts w:eastAsia="Times New Roman" w:cs="Times New Roman"/>
          <w:szCs w:val="24"/>
        </w:rPr>
        <w:t xml:space="preserve">τρίτων. </w:t>
      </w:r>
    </w:p>
    <w:p w14:paraId="4B1D4C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 xml:space="preserve">αυτό το πλαίσιο η παραδοσιακή </w:t>
      </w:r>
      <w:r>
        <w:rPr>
          <w:rFonts w:eastAsia="Times New Roman" w:cs="Times New Roman"/>
          <w:szCs w:val="24"/>
        </w:rPr>
        <w:t>αντίληψη που αντιμετώπιζε τη θεραπευτική φύλαξη μόνο υπό το πρίσμα της ασφάλειας, εμπλουτίζεται με τις σύγχρονες επιστημονικές προσεγγίσεις για την ψυχιατρική περίθαλψη ως παροχή υπηρεσιών ψυχικής υγείας, ώστε να υπάρξει η αποκατάσταση αυτής αλλά και να επ</w:t>
      </w:r>
      <w:r>
        <w:rPr>
          <w:rFonts w:eastAsia="Times New Roman" w:cs="Times New Roman"/>
          <w:szCs w:val="24"/>
        </w:rPr>
        <w:t xml:space="preserve">ιτευχθεί η κοινωνική επανένταξη. </w:t>
      </w:r>
    </w:p>
    <w:p w14:paraId="4B1D4C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έμφαση δί</w:t>
      </w:r>
      <w:r>
        <w:rPr>
          <w:rFonts w:eastAsia="Times New Roman" w:cs="Times New Roman"/>
          <w:szCs w:val="24"/>
        </w:rPr>
        <w:t>δ</w:t>
      </w:r>
      <w:r>
        <w:rPr>
          <w:rFonts w:eastAsia="Times New Roman" w:cs="Times New Roman"/>
          <w:szCs w:val="24"/>
        </w:rPr>
        <w:t xml:space="preserve">εται σήμερα στη διασφάλιση ενός ποιοτικού επιπέδου νοσηλείας και ιατρικής παρακολούθησης, που προκρίνεται του στόχου της αποκλειστικής σωφρονιστικής επιτήρησης. </w:t>
      </w:r>
    </w:p>
    <w:p w14:paraId="4B1D4C46"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πλαίσιο, ορίζεται πλέον ότι αποκλειστ</w:t>
      </w:r>
      <w:r>
        <w:rPr>
          <w:rFonts w:eastAsia="Times New Roman" w:cs="Times New Roman"/>
          <w:szCs w:val="24"/>
        </w:rPr>
        <w:t xml:space="preserve">ικά αρμόδιο για την επιβολή των προβλεπόμενων μέτρων είναι το δικαστήριο. </w:t>
      </w:r>
    </w:p>
    <w:p w14:paraId="4B1D4C47"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Θα κάνω μια αναφορά στο συναινετικό διαζύγιο. Η αναθεώρηση των ρυθμίσεων για το συναινετικό διαζύγιο κρίνεται αναγκαία, προκειμένου να γίνει ευκολότερη και ταχύτερη για τους διαδίκο</w:t>
      </w:r>
      <w:r>
        <w:rPr>
          <w:rFonts w:eastAsia="Times New Roman" w:cs="Times New Roman"/>
          <w:szCs w:val="24"/>
        </w:rPr>
        <w:t>υς η διαδικασία του συναινετικού διαζυγίου, στην οποία περιλαμβάνεται και η συμφωνία για την επιμέλεια</w:t>
      </w:r>
      <w:r>
        <w:rPr>
          <w:rFonts w:eastAsia="Times New Roman" w:cs="Times New Roman"/>
          <w:szCs w:val="24"/>
        </w:rPr>
        <w:t xml:space="preserve">, </w:t>
      </w:r>
      <w:r>
        <w:rPr>
          <w:rFonts w:eastAsia="Times New Roman" w:cs="Times New Roman"/>
          <w:szCs w:val="24"/>
        </w:rPr>
        <w:t xml:space="preserve">τη διατροφή των τέκνων και την επικοινωνία </w:t>
      </w:r>
      <w:r>
        <w:rPr>
          <w:rFonts w:eastAsia="Times New Roman" w:cs="Times New Roman"/>
          <w:szCs w:val="24"/>
        </w:rPr>
        <w:t xml:space="preserve">μ’ </w:t>
      </w:r>
      <w:r>
        <w:rPr>
          <w:rFonts w:eastAsia="Times New Roman" w:cs="Times New Roman"/>
          <w:szCs w:val="24"/>
        </w:rPr>
        <w:t xml:space="preserve">αυτά και η λύση του γάμου. Η συμφωνία των μερών επιβεβαιώνεται, επικυρώνεται με συμβολαιογραφική πράξη. Ο </w:t>
      </w:r>
      <w:r>
        <w:rPr>
          <w:rFonts w:eastAsia="Times New Roman" w:cs="Times New Roman"/>
          <w:szCs w:val="24"/>
        </w:rPr>
        <w:t xml:space="preserve">συμβολαιογραφικός τύπος με τον οποίο περιβάλλεται η βούληση των μερών θεσπίζεται, προκειμένου να υπάρχει εκτελεστός τίτλος. </w:t>
      </w:r>
    </w:p>
    <w:p w14:paraId="4B1D4C48"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γενικότερη, αλλά και η ευρωπαϊκή τάση είναι η αποδικαστηριοποίηση για υποθέσεις, στις οποίες υπάρχει συναίνεση των μερών. Στην πε</w:t>
      </w:r>
      <w:r>
        <w:rPr>
          <w:rFonts w:eastAsia="Times New Roman" w:cs="Times New Roman"/>
          <w:szCs w:val="24"/>
        </w:rPr>
        <w:t>ρίπτωση του συναινετικού διαζυγίου, δεν υφίσταται διαφορά, η οποία να χρήζει επίλυσης από τα δικαστήρια. Επομένως, δεν τίθεται ζήτημα αντισυνταγματικότητας</w:t>
      </w:r>
      <w:r>
        <w:rPr>
          <w:rFonts w:eastAsia="Times New Roman" w:cs="Times New Roman"/>
          <w:szCs w:val="24"/>
        </w:rPr>
        <w:t xml:space="preserve"> της σχετικής ρύθμισης</w:t>
      </w:r>
      <w:r>
        <w:rPr>
          <w:rFonts w:eastAsia="Times New Roman" w:cs="Times New Roman"/>
          <w:szCs w:val="24"/>
        </w:rPr>
        <w:t>, όπως ελέχθη από ορισμένους συναδέλφους της Αντιπολίτευσης, αφού δεν υπάρχει δ</w:t>
      </w:r>
      <w:r>
        <w:rPr>
          <w:rFonts w:eastAsia="Times New Roman" w:cs="Times New Roman"/>
          <w:szCs w:val="24"/>
        </w:rPr>
        <w:t xml:space="preserve">ιαφορά προς επίλυση. </w:t>
      </w:r>
    </w:p>
    <w:p w14:paraId="4B1D4C49"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Οι πρώην σύζυγοι, οι κοινωνίες επιθυμούν να λυθεί ο γάμος χωρίς την εμπλοκή της πολιτείας. Επειδή, όμως, ο γάμος είναι μια σοβαρή υπόθεση, η λύση που προκρίνεται είναι το διαζύγιο να περιβάλλεται τον συμβολαιογραφικό τύπο, δεδομένου μ</w:t>
      </w:r>
      <w:r>
        <w:rPr>
          <w:rFonts w:eastAsia="Times New Roman" w:cs="Times New Roman"/>
          <w:szCs w:val="24"/>
        </w:rPr>
        <w:t xml:space="preserve">άλιστα, ότι οι συμβολαιογράφοι ασκούν δημόσιο λειτούργημα και, επιπλέον, να παρίστανται πληρεξούσιοι δικηγόροι, ένας για το κάθε μέρος. </w:t>
      </w:r>
    </w:p>
    <w:p w14:paraId="4B1D4C4A"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Εξάλλου, κυρίες και κύριοι συνάδελφοι, δεν είναι δυνατόν να είμαστε υπέρ της διαμεσολάβησης και της εξωδικαστικής επίλυ</w:t>
      </w:r>
      <w:r>
        <w:rPr>
          <w:rFonts w:eastAsia="Times New Roman" w:cs="Times New Roman"/>
          <w:szCs w:val="24"/>
        </w:rPr>
        <w:t xml:space="preserve">σης των διαφορών, αλλά να τις αρνούμεθα σε ένα τόσο σημαντικό, αλλά και τόσο προσωπικό θέμα. </w:t>
      </w:r>
    </w:p>
    <w:p w14:paraId="4B1D4C4B"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Θα κάνω μία αναφορά στα όσα έχουν λεχθεί τον τελευταίο καιρό για τη δήθεν σύγκρουση της εκτελεστικής με τη δικαστική εξουσία. Βάσει του Συντάγματος, η δικαστική λ</w:t>
      </w:r>
      <w:r>
        <w:rPr>
          <w:rFonts w:eastAsia="Times New Roman" w:cs="Times New Roman"/>
          <w:szCs w:val="24"/>
        </w:rPr>
        <w:t xml:space="preserve">ειτουργία είναι ανεξάρτητη. Αυτό δεν σημαίνει ότι η </w:t>
      </w:r>
      <w:r>
        <w:rPr>
          <w:rFonts w:eastAsia="Times New Roman" w:cs="Times New Roman"/>
          <w:szCs w:val="24"/>
        </w:rPr>
        <w:t xml:space="preserve">δικαιοσύνη </w:t>
      </w:r>
      <w:r>
        <w:rPr>
          <w:rFonts w:eastAsia="Times New Roman" w:cs="Times New Roman"/>
          <w:szCs w:val="24"/>
        </w:rPr>
        <w:t>είναι υπεράνω κριτικής ούτε ότι είναι ανεξέλεγκτη. Η κριτική έναντι δικαστικών αποφάσεων, αλλά και άλλων ενεργειών και κινήσεων της δικαστικής εξουσίας μπορεί να ασκείται –και ασκείται- από οπο</w:t>
      </w:r>
      <w:r>
        <w:rPr>
          <w:rFonts w:eastAsia="Times New Roman" w:cs="Times New Roman"/>
          <w:szCs w:val="24"/>
        </w:rPr>
        <w:t>ιονδήποτε και από δημόσια πρόσωπα, που και αυτά είναι πολίτες. Και οι κρίνοντες κρίνονται. Χειραγώγηση και παρεμβάσεις υφίστανται μόνο όταν φορείς των άλλων συντεταγμένων εξουσιών με τρόπο αδιαφανή επιχειρούν να επηρεάσουν τη δικαστική κρίση, πάντως όχι γι</w:t>
      </w:r>
      <w:r>
        <w:rPr>
          <w:rFonts w:eastAsia="Times New Roman" w:cs="Times New Roman"/>
          <w:szCs w:val="24"/>
        </w:rPr>
        <w:t xml:space="preserve">α υποθέσεις που αφορούν τη διοίκηση και εσωτερικά ζητήματα της </w:t>
      </w:r>
      <w:r>
        <w:rPr>
          <w:rFonts w:eastAsia="Times New Roman" w:cs="Times New Roman"/>
          <w:szCs w:val="24"/>
        </w:rPr>
        <w:t>δικαιοσύνης</w:t>
      </w:r>
      <w:r>
        <w:rPr>
          <w:rFonts w:eastAsia="Times New Roman" w:cs="Times New Roman"/>
          <w:szCs w:val="24"/>
        </w:rPr>
        <w:t xml:space="preserve">. </w:t>
      </w:r>
    </w:p>
    <w:p w14:paraId="4B1D4C4C"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Αυτό δεν έγινε ούτε επιχειρήθηκε από την παρούσα Κυβέρνηση και τον Υπουργό Δικαιοσύνης. Αντίθετα, στο παρελθόν υπήρξαν τέτοιου είδους πρακτικές για υποθέσεις δημοσίου ενδιαφέροντος. </w:t>
      </w:r>
    </w:p>
    <w:p w14:paraId="4B1D4C4D"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Οι δικαστικές αποφάσεις, κυρίες και κύριοι συνάδελφοι, δεν εκδίδονται εν </w:t>
      </w:r>
      <w:r>
        <w:rPr>
          <w:rFonts w:eastAsia="Times New Roman" w:cs="Times New Roman"/>
          <w:szCs w:val="24"/>
        </w:rPr>
        <w:t xml:space="preserve">κενώ, αλλά στο πλαίσιο της εκάστοτε συγκεκριμένης οικονομικής, κοινωνικής πραγματικότητας. Η </w:t>
      </w:r>
      <w:r>
        <w:rPr>
          <w:rFonts w:eastAsia="Times New Roman" w:cs="Times New Roman"/>
          <w:szCs w:val="24"/>
        </w:rPr>
        <w:t xml:space="preserve">δικαιοσύνη </w:t>
      </w:r>
      <w:r>
        <w:rPr>
          <w:rFonts w:eastAsia="Times New Roman" w:cs="Times New Roman"/>
          <w:szCs w:val="24"/>
        </w:rPr>
        <w:t xml:space="preserve">δεν λειτουργεί εντός δοκιμαστικού σωλήνα και ερήμην της κοινωνίας. </w:t>
      </w:r>
    </w:p>
    <w:p w14:paraId="4B1D4C4E"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Το τελευταίο χρονικό διάστημα δικαστικές αποφάσεις για θέματα όπως το «πόθεν έσχες»,</w:t>
      </w:r>
      <w:r>
        <w:rPr>
          <w:rFonts w:eastAsia="Times New Roman" w:cs="Times New Roman"/>
          <w:szCs w:val="24"/>
        </w:rPr>
        <w:t xml:space="preserve"> την πενταετή παραγραφή για φορολογικές υποθέσεις, που -ω του θαύματος- περιλαμβάνουν λίστες </w:t>
      </w:r>
      <w:r>
        <w:rPr>
          <w:rFonts w:eastAsia="Times New Roman" w:cs="Times New Roman"/>
          <w:szCs w:val="24"/>
        </w:rPr>
        <w:t>ελεγχόμενων για φοροδιαφυγή</w:t>
      </w:r>
      <w:r>
        <w:rPr>
          <w:rFonts w:eastAsia="Times New Roman" w:cs="Times New Roman"/>
          <w:szCs w:val="24"/>
        </w:rPr>
        <w:t xml:space="preserve">, τις εργασιακές σχέσεις </w:t>
      </w:r>
      <w:r>
        <w:rPr>
          <w:rFonts w:eastAsia="Times New Roman" w:cs="Times New Roman"/>
          <w:szCs w:val="24"/>
        </w:rPr>
        <w:t xml:space="preserve">κτλ. </w:t>
      </w:r>
      <w:r>
        <w:rPr>
          <w:rFonts w:eastAsia="Times New Roman" w:cs="Times New Roman"/>
          <w:szCs w:val="24"/>
        </w:rPr>
        <w:t>έχουν προκαλέσει τουλάχιστον απορίες, όπως επίσης τα μισθολογικά και το συνταξιοδοτικό των δικαστών που αν</w:t>
      </w:r>
      <w:r>
        <w:rPr>
          <w:rFonts w:eastAsia="Times New Roman" w:cs="Times New Roman"/>
          <w:szCs w:val="24"/>
        </w:rPr>
        <w:t xml:space="preserve">τιμετωπίζονται από τους ιδίους με τους δικούς τους όρους και διαφορετικά από </w:t>
      </w:r>
      <w:r>
        <w:rPr>
          <w:rFonts w:eastAsia="Times New Roman" w:cs="Times New Roman"/>
          <w:szCs w:val="24"/>
        </w:rPr>
        <w:t>τα μισθολογικά και το συνταξιοδοτικό των υπολοίπων πολιτών</w:t>
      </w:r>
      <w:r>
        <w:rPr>
          <w:rFonts w:eastAsia="Times New Roman" w:cs="Times New Roman"/>
          <w:szCs w:val="24"/>
        </w:rPr>
        <w:t xml:space="preserve">. Δηλαδή οι δικαστές χρησιμοποιούν δύο μέτρα και δύο σταθμά. </w:t>
      </w:r>
    </w:p>
    <w:p w14:paraId="4B1D4C4F"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Η χώρα εδώ και πολλά χρόνια βρίσκεται υπό καθεστώς μνημονίω</w:t>
      </w:r>
      <w:r>
        <w:rPr>
          <w:rFonts w:eastAsia="Times New Roman" w:cs="Times New Roman"/>
          <w:szCs w:val="24"/>
        </w:rPr>
        <w:t>ν. Όλοι οι πολίτες έχουν υποστεί βίαιη απομείωση των εισοδημάτων τους. Παράλληλα, τα τελευταία χρόνια γίνεται προσπάθεια εξορθολογισμού της νομοθεσίας, ώστε η φορολογία να ανταποκρίνεται στις συνταγματικές επιταγές. Η επιμονή των δικαστών να αυτοεξαιρούντα</w:t>
      </w:r>
      <w:r>
        <w:rPr>
          <w:rFonts w:eastAsia="Times New Roman" w:cs="Times New Roman"/>
          <w:szCs w:val="24"/>
        </w:rPr>
        <w:t xml:space="preserve">ι από κανόνες που αποσκοπούν στην ισονομία, τον πλήρη έλεγχο και τη διαφάνεια προκαλεί και ερωτήματα και ανησυχία. </w:t>
      </w:r>
    </w:p>
    <w:p w14:paraId="4B1D4C50"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Όσον </w:t>
      </w:r>
      <w:r>
        <w:rPr>
          <w:rFonts w:eastAsia="Times New Roman" w:cs="Times New Roman"/>
          <w:szCs w:val="24"/>
        </w:rPr>
        <w:t>αφορά σ</w:t>
      </w:r>
      <w:r>
        <w:rPr>
          <w:rFonts w:eastAsia="Times New Roman" w:cs="Times New Roman"/>
          <w:szCs w:val="24"/>
        </w:rPr>
        <w:t>την πολύ πρόσφατη απόφαση του Συμβουλίου της Επικρατείας για το «πόθεν έσχες», πρέπει να λεχθεί ότι έρχεται σε ευθεία αντίθεση π</w:t>
      </w:r>
      <w:r>
        <w:rPr>
          <w:rFonts w:eastAsia="Times New Roman" w:cs="Times New Roman"/>
          <w:szCs w:val="24"/>
        </w:rPr>
        <w:t xml:space="preserve">ρος τις αρχές της διαφάνειας και της ισονομίας και την ανάγκη για πλήρη έλεγχο των εισοδημάτων και καθιέρωση κανόνων για δικαιοσύνη και ισονομία στο φορολογικό σύστημα. Δηλαδή στην ουσία καταργεί το «πόθεν έσχες». </w:t>
      </w:r>
    </w:p>
    <w:p w14:paraId="4B1D4C51"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cs="Times New Roman"/>
          <w:szCs w:val="24"/>
        </w:rPr>
        <w:t>Κάτι τελευταίο: Κυρίες και κύριοι της Αξι</w:t>
      </w:r>
      <w:r>
        <w:rPr>
          <w:rFonts w:eastAsia="Times New Roman" w:cs="Times New Roman"/>
          <w:szCs w:val="24"/>
        </w:rPr>
        <w:t xml:space="preserve">ωματικής Αντιπολίτευσης, εσείς που, όπως </w:t>
      </w:r>
      <w:r>
        <w:rPr>
          <w:rFonts w:eastAsia="Times New Roman" w:cs="Times New Roman"/>
          <w:szCs w:val="24"/>
        </w:rPr>
        <w:t xml:space="preserve">αβάσιμα ισχυρίστηκε </w:t>
      </w:r>
      <w:r>
        <w:rPr>
          <w:rFonts w:eastAsia="Times New Roman" w:cs="Times New Roman"/>
          <w:szCs w:val="24"/>
        </w:rPr>
        <w:t xml:space="preserve">ο εισηγητής σας, στραγγαλίζετε και θα στραγγαλιστείτε οικονομικά με την τροποποίηση για τα οικονομικά των κομμάτων, μπορείτε να μας πείτε πώς και πότε θα αποπληρώσετε τις οφειλές </w:t>
      </w:r>
      <w:r>
        <w:rPr>
          <w:rFonts w:eastAsia="Times New Roman" w:cs="Times New Roman"/>
          <w:szCs w:val="24"/>
        </w:rPr>
        <w:t>σας που υ</w:t>
      </w:r>
      <w:r>
        <w:rPr>
          <w:rFonts w:eastAsia="Times New Roman"/>
          <w:szCs w:val="24"/>
        </w:rPr>
        <w:t>περβαίν</w:t>
      </w:r>
      <w:r>
        <w:rPr>
          <w:rFonts w:eastAsia="Times New Roman"/>
          <w:szCs w:val="24"/>
        </w:rPr>
        <w:t>ουν τα 200 εκατομμύρια ευρώ από την ανεξέλεγκτη δανειοδότησ</w:t>
      </w:r>
      <w:r>
        <w:rPr>
          <w:rFonts w:eastAsia="Times New Roman"/>
          <w:szCs w:val="24"/>
        </w:rPr>
        <w:t>ή σας από τις τράπεζες όλα τα τελευταία χρόνια.</w:t>
      </w:r>
      <w:r>
        <w:rPr>
          <w:rFonts w:eastAsia="Times New Roman"/>
          <w:szCs w:val="24"/>
        </w:rPr>
        <w:t xml:space="preserve"> Γι’ αυτά δεν έχουμε λάβει κα</w:t>
      </w:r>
      <w:r>
        <w:rPr>
          <w:rFonts w:eastAsia="Times New Roman"/>
          <w:szCs w:val="24"/>
        </w:rPr>
        <w:t>μ</w:t>
      </w:r>
      <w:r>
        <w:rPr>
          <w:rFonts w:eastAsia="Times New Roman"/>
          <w:szCs w:val="24"/>
        </w:rPr>
        <w:t>μία απάντηση ποτέ και από κανέναν, ούτε από τη Νέα Δημοκρατία ούτε από το ΠΑΣΟΚ.</w:t>
      </w:r>
    </w:p>
    <w:p w14:paraId="4B1D4C52"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Και κάτι τελευταίο για τη ρύθμιση για τ</w:t>
      </w:r>
      <w:r>
        <w:rPr>
          <w:rFonts w:eastAsia="Times New Roman"/>
          <w:szCs w:val="24"/>
        </w:rPr>
        <w:t xml:space="preserve">ους πλειστηριασμούς. Κύριε Υπουργέ, η θέσπιση νομοθετικών ρυθμίσεων χωρίς αμφιβολία παράγει ή μπορεί να παραγάγει έννομα αποτελέσματα. Το ζήτημα που τίθεται είναι αν </w:t>
      </w:r>
      <w:r>
        <w:rPr>
          <w:rFonts w:eastAsia="Times New Roman"/>
          <w:szCs w:val="24"/>
        </w:rPr>
        <w:t xml:space="preserve">οι </w:t>
      </w:r>
      <w:r>
        <w:rPr>
          <w:rFonts w:eastAsia="Times New Roman"/>
          <w:szCs w:val="24"/>
        </w:rPr>
        <w:t>κοινωνικές και πολιτικές συνέπειες, που θα προκαλέσουν οι συγκεκριμένες νομοθετικές ρυθ</w:t>
      </w:r>
      <w:r>
        <w:rPr>
          <w:rFonts w:eastAsia="Times New Roman"/>
          <w:szCs w:val="24"/>
        </w:rPr>
        <w:t>μίσεις κατά την εφαρμογή τους, είναι αυτές που προβλέπονται στην αιτιολογική έκθεση</w:t>
      </w:r>
      <w:r>
        <w:rPr>
          <w:rFonts w:eastAsia="Times New Roman"/>
          <w:szCs w:val="24"/>
        </w:rPr>
        <w:t xml:space="preserve"> του νομοσχεδίου</w:t>
      </w:r>
      <w:r>
        <w:rPr>
          <w:rFonts w:eastAsia="Times New Roman"/>
          <w:szCs w:val="24"/>
        </w:rPr>
        <w:t xml:space="preserve">. Και θα έλεγα ότι </w:t>
      </w:r>
      <w:r>
        <w:rPr>
          <w:rFonts w:eastAsia="Times New Roman"/>
          <w:szCs w:val="24"/>
        </w:rPr>
        <w:t xml:space="preserve">ως προς αυτό, </w:t>
      </w:r>
      <w:r>
        <w:rPr>
          <w:rFonts w:eastAsia="Times New Roman"/>
          <w:szCs w:val="24"/>
        </w:rPr>
        <w:t xml:space="preserve">το ζήτημα παραμένει </w:t>
      </w:r>
      <w:r>
        <w:rPr>
          <w:rFonts w:eastAsia="Times New Roman"/>
          <w:szCs w:val="24"/>
        </w:rPr>
        <w:t>ανοικτό</w:t>
      </w:r>
      <w:r>
        <w:rPr>
          <w:rFonts w:eastAsia="Times New Roman"/>
          <w:szCs w:val="24"/>
        </w:rPr>
        <w:t>.</w:t>
      </w:r>
    </w:p>
    <w:p w14:paraId="4B1D4C53"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4B1D4C54" w14:textId="77777777" w:rsidR="00E71A02" w:rsidRDefault="00A00D33">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B1D4C55"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4B1D4C56"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Ο συνάδελφος κ. Άδωνις Γεωργιάδης έχει τον λόγο.</w:t>
      </w:r>
    </w:p>
    <w:p w14:paraId="4B1D4C57"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b/>
          <w:szCs w:val="24"/>
        </w:rPr>
        <w:t xml:space="preserve">ΣΠΥΡΙΔΩΝ - </w:t>
      </w:r>
      <w:r>
        <w:rPr>
          <w:rFonts w:eastAsia="Times New Roman"/>
          <w:b/>
          <w:szCs w:val="24"/>
        </w:rPr>
        <w:t>ΑΔΩΝΙΣ ΓΕΩΡΓΙΑΔΗΣ:</w:t>
      </w:r>
      <w:r>
        <w:rPr>
          <w:rFonts w:eastAsia="Times New Roman"/>
          <w:szCs w:val="24"/>
        </w:rPr>
        <w:t xml:space="preserve"> Ευχαριστώ, κύριε Πρόεδρε.</w:t>
      </w:r>
    </w:p>
    <w:p w14:paraId="4B1D4C58"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ήταν κάποια στιγμή το 2014 όταν ήμουν προσκεκλημένος σε μια εκπομπή στον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xml:space="preserve"> των κυρίων Μάνου Νιφλή και Άκη Παυλόπουλου. </w:t>
      </w:r>
      <w:r>
        <w:rPr>
          <w:rFonts w:eastAsia="Times New Roman"/>
          <w:szCs w:val="24"/>
        </w:rPr>
        <w:t xml:space="preserve">Σ’ </w:t>
      </w:r>
      <w:r>
        <w:rPr>
          <w:rFonts w:eastAsia="Times New Roman"/>
          <w:szCs w:val="24"/>
        </w:rPr>
        <w:t>εκείνη τη συνέντευξη με ρωτήσαν τη γνώμη μου για τους πλειστηριασμούς και τότε τους είπα ότι σε ένα καπιταλιστικό σύστημα ελευθέρας οικονομίας, οι πλειστηριασμοί είναι απαραίτητοι για την ενίσχυση της τραπεζι</w:t>
      </w:r>
      <w:r>
        <w:rPr>
          <w:rFonts w:eastAsia="Times New Roman"/>
          <w:szCs w:val="24"/>
        </w:rPr>
        <w:t xml:space="preserve">κής πίστης και για να πέσει η ανεργία, να μπορούν οι τράπεζες να χορηγούν δάνεια και όλα τα υπόλοιπα. </w:t>
      </w:r>
    </w:p>
    <w:p w14:paraId="4B1D4C59"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Όταν το είπα αυτό, τις επόμενες δεκαπέντε μέρες δεν υπήρχε Βουλευτής του ΣΥΡΙΖΑ που να μην με υβρίσει στα ραδιόφωνα και στις τηλεοράσεις. Ούτε ένας! Είμα</w:t>
      </w:r>
      <w:r>
        <w:rPr>
          <w:rFonts w:eastAsia="Times New Roman"/>
          <w:szCs w:val="24"/>
        </w:rPr>
        <w:t>ι σίγουρος ότι κι εσείς, κύριε Κοντονή</w:t>
      </w:r>
      <w:r>
        <w:rPr>
          <w:rFonts w:eastAsia="Times New Roman"/>
          <w:szCs w:val="24"/>
        </w:rPr>
        <w:t>, α</w:t>
      </w:r>
      <w:r>
        <w:rPr>
          <w:rFonts w:eastAsia="Times New Roman"/>
          <w:szCs w:val="24"/>
        </w:rPr>
        <w:t>ν ψάξω, θα βρω και δική σας δήλωση.</w:t>
      </w:r>
    </w:p>
    <w:p w14:paraId="4B1D4C5A" w14:textId="77777777" w:rsidR="00E71A02" w:rsidRDefault="00A00D33">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Αποκλείεται εγώ!</w:t>
      </w:r>
    </w:p>
    <w:p w14:paraId="4B1D4C5B"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w:t>
      </w:r>
      <w:r>
        <w:rPr>
          <w:rFonts w:eastAsia="Times New Roman"/>
          <w:szCs w:val="24"/>
        </w:rPr>
        <w:t xml:space="preserve">Είχε βγάλει ανακοίνωση το </w:t>
      </w:r>
      <w:r>
        <w:rPr>
          <w:rFonts w:eastAsia="Times New Roman"/>
          <w:szCs w:val="24"/>
        </w:rPr>
        <w:t xml:space="preserve">γραφείο </w:t>
      </w:r>
      <w:r>
        <w:rPr>
          <w:rFonts w:eastAsia="Times New Roman"/>
          <w:szCs w:val="24"/>
        </w:rPr>
        <w:t xml:space="preserve">Τύπου του ΣΥΡΙΖΑ. </w:t>
      </w:r>
      <w:r>
        <w:rPr>
          <w:rFonts w:eastAsia="Times New Roman"/>
          <w:szCs w:val="24"/>
        </w:rPr>
        <w:t xml:space="preserve">Είχα τις πρωινές εκπομπές να με υβρίζουν ασταμάτητα, γιατί τόλμησα να πω ότι πράγματι οι πλειστηριασμοί είναι ένα εργαλείο μέσα </w:t>
      </w:r>
      <w:r>
        <w:rPr>
          <w:rFonts w:eastAsia="Times New Roman"/>
          <w:szCs w:val="24"/>
        </w:rPr>
        <w:t xml:space="preserve">στο πλαίσιο </w:t>
      </w:r>
      <w:r>
        <w:rPr>
          <w:rFonts w:eastAsia="Times New Roman"/>
          <w:szCs w:val="24"/>
        </w:rPr>
        <w:t xml:space="preserve">της ελευθέρας οικονομίας προς ενίσχυση της τραπεζικής πίστης. </w:t>
      </w:r>
    </w:p>
    <w:p w14:paraId="4B1D4C5C"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Καταλαβαίνετε την έκπληξή μου, λοιπόν, όταν βλέπω τον</w:t>
      </w:r>
      <w:r>
        <w:rPr>
          <w:rFonts w:eastAsia="Times New Roman"/>
          <w:szCs w:val="24"/>
        </w:rPr>
        <w:t xml:space="preserve"> κ. Σταύρο Κοντονή και τον ΣΥΡΙΖΑ με πόση θέρμη σήμερα υποστηρίζουν τη σταθερότητα των τραπεζών. </w:t>
      </w:r>
    </w:p>
    <w:p w14:paraId="4B1D4C5D"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 xml:space="preserve">Ξέρετε, έχω ζήσει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 Βουλή όλα αυτά τα μνημονιακά χρόνια κι έχω ακούσει όλους τους μύδρους που λέγατε για τους «κακούς τραπεζίτες» και όλους εμάς που</w:t>
      </w:r>
      <w:r>
        <w:rPr>
          <w:rFonts w:eastAsia="Times New Roman"/>
          <w:szCs w:val="24"/>
        </w:rPr>
        <w:t xml:space="preserve"> «προστατεύαμε» τις τράπεζες όλα αυτά τα χρόνια. Θα μπορούσε κάποιος να πει ευλόγως, άκουσα και τον κ. Δανέλλη να αναφέρει προηγουμένως, ότι «</w:t>
      </w:r>
      <w:r>
        <w:rPr>
          <w:rFonts w:eastAsia="Times New Roman"/>
          <w:szCs w:val="24"/>
        </w:rPr>
        <w:t>ναι</w:t>
      </w:r>
      <w:r>
        <w:rPr>
          <w:rFonts w:eastAsia="Times New Roman"/>
          <w:szCs w:val="24"/>
        </w:rPr>
        <w:t xml:space="preserve">, ρε παιδιά, έχει και ο ΣΥΡΙΖΑ το δικαίωμα στην αλλαγή της άποψής του». </w:t>
      </w:r>
    </w:p>
    <w:p w14:paraId="4B1D4C5E"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 xml:space="preserve">Έρχομαι </w:t>
      </w:r>
      <w:r>
        <w:rPr>
          <w:rFonts w:eastAsia="Times New Roman"/>
          <w:szCs w:val="24"/>
        </w:rPr>
        <w:t xml:space="preserve">σ’ </w:t>
      </w:r>
      <w:r>
        <w:rPr>
          <w:rFonts w:eastAsia="Times New Roman"/>
          <w:szCs w:val="24"/>
        </w:rPr>
        <w:t>αυτό, λοιπόν. Έχω την εντύπ</w:t>
      </w:r>
      <w:r>
        <w:rPr>
          <w:rFonts w:eastAsia="Times New Roman"/>
          <w:szCs w:val="24"/>
        </w:rPr>
        <w:t>ωση, κύριε Υπουργέ, ότι έχετε μπλέξει πάρα πολύ άσχημα και θυμηθείτε με για την ημέρα που σας το λέω αυτό. Είπατε προηγουμένως στον κ. Βορίδη ότι θα αφαιρέσετε το αυτεπάγγελτο από την τροπολογία, αν κατάλαβα καλά. Η δέσμευσή σας προφανώς στους Βουλευτές το</w:t>
      </w:r>
      <w:r>
        <w:rPr>
          <w:rFonts w:eastAsia="Times New Roman"/>
          <w:szCs w:val="24"/>
        </w:rPr>
        <w:t>υ ΣΥΡΙΖΑ είναι ότι για να ψηφίσουν τη συγκεκριμένη διάταξη, θα καταργηθεί το αυτεπάγγελτο.</w:t>
      </w:r>
    </w:p>
    <w:p w14:paraId="4B1D4C5F"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Άρα, λοιπόν, εγώ θα τεκμηριώσω το επιχείρημά μου βάσει αυτού, αν ισχύει αυτό που είπατε. Αυτό είπατε; Ισχύει ή όχι;</w:t>
      </w:r>
    </w:p>
    <w:p w14:paraId="4B1D4C60" w14:textId="77777777" w:rsidR="00E71A02" w:rsidRDefault="00A00D33">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w:t>
      </w:r>
      <w:r>
        <w:rPr>
          <w:rFonts w:eastAsia="Times New Roman" w:cs="Times New Roman"/>
          <w:b/>
          <w:szCs w:val="24"/>
        </w:rPr>
        <w:t xml:space="preserve">ς και Ανθρωπίνων Δικαιωμάτων): </w:t>
      </w:r>
      <w:r>
        <w:rPr>
          <w:rFonts w:eastAsia="Times New Roman" w:cs="Times New Roman"/>
          <w:szCs w:val="24"/>
        </w:rPr>
        <w:t>Όχι. Δεν το είπα αυτό. Για το άρθρο 333 σκεφτόμαστε μόνο.</w:t>
      </w:r>
    </w:p>
    <w:p w14:paraId="4B1D4C61"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w:t>
      </w:r>
      <w:r>
        <w:rPr>
          <w:rFonts w:eastAsia="Times New Roman"/>
          <w:szCs w:val="24"/>
        </w:rPr>
        <w:t>Μόνο για το άρθρο 333;</w:t>
      </w:r>
    </w:p>
    <w:p w14:paraId="4B1D4C62" w14:textId="77777777" w:rsidR="00E71A02" w:rsidRDefault="00A00D33">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 σκεφτόμαστε ακόμα.</w:t>
      </w:r>
    </w:p>
    <w:p w14:paraId="4B1D4C63"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b/>
          <w:szCs w:val="24"/>
        </w:rPr>
        <w:t>ΣΠΥΡΙΔΩΝ - Α</w:t>
      </w:r>
      <w:r>
        <w:rPr>
          <w:rFonts w:eastAsia="Times New Roman"/>
          <w:b/>
          <w:szCs w:val="24"/>
        </w:rPr>
        <w:t>ΔΩΝΙΣ ΓΕΩΡΓΙΑΔΗΣ:</w:t>
      </w:r>
      <w:r>
        <w:rPr>
          <w:rFonts w:eastAsia="Times New Roman"/>
          <w:szCs w:val="24"/>
        </w:rPr>
        <w:t xml:space="preserve"> </w:t>
      </w:r>
      <w:r>
        <w:rPr>
          <w:rFonts w:eastAsia="Times New Roman"/>
          <w:szCs w:val="24"/>
        </w:rPr>
        <w:t>Δεν είναι σίγουρο ακόμα, δηλαδή. Το σκεφτόμαστε.</w:t>
      </w:r>
    </w:p>
    <w:p w14:paraId="4B1D4C64"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Θα σας πω, λοιπόν, εγώ τι θα συμβεί, αν αφαιρέσετε το αυτεπάγγελτο.</w:t>
      </w:r>
    </w:p>
    <w:p w14:paraId="4B1D4C65"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Τι συμβαίνει σήμερα; Κατ’ αρχάς, ως προς τη μεγάλη συζήτηση αν νομοθετείτε παραπάνω ή όχι. Να το δούμε λίγο λογικά και αρ</w:t>
      </w:r>
      <w:r>
        <w:rPr>
          <w:rFonts w:eastAsia="Times New Roman"/>
          <w:szCs w:val="24"/>
        </w:rPr>
        <w:t xml:space="preserve">ιστοτελικά. Είστε ο ΣΥΡΙΖΑ των κινημάτων, της οικολογίας, του ριζοσπαστισμού και πέντε-έξι άλλων, κατά τη γνώμη μου, φληναφημάτων. Αυτό είναι δικό σας δικαίωμα. Έχουμε τώρα τους πλειστηριασμούς. Μάλιστα. </w:t>
      </w:r>
    </w:p>
    <w:p w14:paraId="4B1D4C66"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Το κίνημα των κινημάτων που είναι ο ΣΥΡΙΖΑ, δεν είν</w:t>
      </w:r>
      <w:r>
        <w:rPr>
          <w:rFonts w:eastAsia="Times New Roman"/>
          <w:szCs w:val="24"/>
        </w:rPr>
        <w:t>αι απλό κίνημα ο ΣΥΡΙΖΑ, έρχεται και νομοθετεί υπέρ των κινημάτων που τώρα ζητούν να σταματήσουν οι πλειστηριασμοί ή κατά των κινημάτων; Προφανώς, κατά των κινημάτων. Πολύ ωραία. Άλλοι λένε ότι είναι δείγμα ωρίμανσης του ΣΥΡΙΖΑ. Και αυτό το δέχομαι. Σημαίν</w:t>
      </w:r>
      <w:r>
        <w:rPr>
          <w:rFonts w:eastAsia="Times New Roman"/>
          <w:szCs w:val="24"/>
        </w:rPr>
        <w:t xml:space="preserve">ει ότι αποδέχεται ο ΣΥΡΙΖΑ ότι κατά το παρελθόν ήταν ανώριμος, δηλαδή ανόητος και τώρα γίνεται ώριμος, δηλαδή περισσότερο λογικός. Κι αυτό μου αρέσει εμένα. Και σε αυτό συμφωνώ. </w:t>
      </w:r>
    </w:p>
    <w:p w14:paraId="4B1D4C67" w14:textId="77777777" w:rsidR="00E71A02" w:rsidRDefault="00A00D33">
      <w:pPr>
        <w:tabs>
          <w:tab w:val="left" w:pos="2608"/>
        </w:tabs>
        <w:spacing w:line="600" w:lineRule="auto"/>
        <w:ind w:firstLine="720"/>
        <w:contextualSpacing/>
        <w:jc w:val="both"/>
        <w:rPr>
          <w:rFonts w:eastAsia="Times New Roman"/>
          <w:szCs w:val="24"/>
        </w:rPr>
      </w:pPr>
      <w:r>
        <w:rPr>
          <w:rFonts w:eastAsia="Times New Roman"/>
          <w:szCs w:val="24"/>
        </w:rPr>
        <w:t>Όμως, εδώ υπάρχει ένα πιο σημαντικό ζήτημα. Εάν αφαιρέσετε το αυτεπάγγελτο, θ</w:t>
      </w:r>
      <w:r>
        <w:rPr>
          <w:rFonts w:eastAsia="Times New Roman"/>
          <w:szCs w:val="24"/>
        </w:rPr>
        <w:t>α δουλέψει η τροπολογία, ώστε να γίνουν οι πλειστηριασμοί και να σταθεροποιηθεί το τραπεζικό σύστημα; Απάντηση: Όχι. Γιατί αυτοί στους οποίους πάτε να παράσχετε κάλυψη, δεν πρόκειται ποτέ να τολμήσουν να κάνουν μήνυση σε οποιονδήποτε από αυτούς τους ανθρώπ</w:t>
      </w:r>
      <w:r>
        <w:rPr>
          <w:rFonts w:eastAsia="Times New Roman"/>
          <w:szCs w:val="24"/>
        </w:rPr>
        <w:t>ους που κάνουν τις φασαρίες, γιατί θα φοβούνται ότι θα στοχοποιηθούν.</w:t>
      </w:r>
    </w:p>
    <w:p w14:paraId="4B1D4C68" w14:textId="77777777" w:rsidR="00E71A02" w:rsidRDefault="00A00D33">
      <w:pPr>
        <w:spacing w:after="0" w:line="600" w:lineRule="auto"/>
        <w:ind w:firstLine="720"/>
        <w:contextualSpacing/>
        <w:jc w:val="both"/>
        <w:rPr>
          <w:rFonts w:eastAsia="Times New Roman"/>
          <w:szCs w:val="24"/>
        </w:rPr>
      </w:pPr>
      <w:r>
        <w:rPr>
          <w:rFonts w:eastAsia="Times New Roman"/>
          <w:szCs w:val="24"/>
        </w:rPr>
        <w:t>Έτσι θα κάνετε μια τρύπα στο νερό και θα έρθετε μετά από δυο-τρεις εβδομάδες εδώ, είτε γιατί θα σας πιέζει η τρόικα είτε γιατί θα σας πιέζουν οι τράπεζες, να φέρετε καινούρια τροπολογία.</w:t>
      </w:r>
      <w:r>
        <w:rPr>
          <w:rFonts w:eastAsia="Times New Roman"/>
          <w:szCs w:val="24"/>
        </w:rPr>
        <w:t xml:space="preserve"> Αυτό θα γίνει!</w:t>
      </w:r>
    </w:p>
    <w:p w14:paraId="4B1D4C69" w14:textId="77777777" w:rsidR="00E71A02" w:rsidRDefault="00A00D33">
      <w:pPr>
        <w:spacing w:after="0" w:line="600" w:lineRule="auto"/>
        <w:ind w:firstLine="720"/>
        <w:contextualSpacing/>
        <w:jc w:val="both"/>
        <w:rPr>
          <w:rFonts w:eastAsia="Times New Roman"/>
          <w:szCs w:val="24"/>
        </w:rPr>
      </w:pPr>
      <w:r>
        <w:rPr>
          <w:rFonts w:eastAsia="Times New Roman"/>
          <w:szCs w:val="24"/>
        </w:rPr>
        <w:t>Γιατί, εάν έχετε αποφασίσει ότι γίνατε ώριμοι και ότι θέλετε να δουλέψετε καπιταλιστικά, προφανώς δεν θα αφαιρέσετε το αυτεπάγγελτο, αφού γίνονται οι φασαρίες. Γιατί, εάν το αφαιρέσετε, δεν θα δουλέψει η τροπολογία και θα είμαστε πάλι εδώ μ</w:t>
      </w:r>
      <w:r>
        <w:rPr>
          <w:rFonts w:eastAsia="Times New Roman"/>
          <w:szCs w:val="24"/>
        </w:rPr>
        <w:t xml:space="preserve">ετά από τρεις εβδομάδες, για να ξεμπλοκαριστεί η αξιολόγηση. </w:t>
      </w:r>
    </w:p>
    <w:p w14:paraId="4B1D4C6A"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Εάν τώρα δεν αφαιρέσετε το αυτεπάγγελτο και πείτε «πάμε, παιδιά, να σώσουμε τις τράπεζες», τι θα γίνει στην πράξη; Για να το ξέρουν τώρα οι Βουλευτές του ΣΥΡΙΖΑ. Στην επόμενη φασαρία –και είναι </w:t>
      </w:r>
      <w:r>
        <w:rPr>
          <w:rFonts w:eastAsia="Times New Roman"/>
          <w:szCs w:val="24"/>
        </w:rPr>
        <w:t>σαν να το βλέπω μπροστά μου, κύριε Υπουργέ- ο Παναγιώτης Λαφαζάνης, ο Δημήτρης Στρατούλης, η Ζωή Κωνσταντοπούλου σίγουρα, θα πάνε να κάνουν φασαρία, για να προκαλέσουν τα όργανα της τάξεως να εφαρμοστεί η τροπολογία Κοντονή που θα έχει ψηφίσει ο κ. Λάππας,</w:t>
      </w:r>
      <w:r>
        <w:rPr>
          <w:rFonts w:eastAsia="Times New Roman"/>
          <w:szCs w:val="24"/>
        </w:rPr>
        <w:t xml:space="preserve"> που τώρα με κοιτάει με πολύ γλυκό ύφος και του εύχομαι «χρόνια πολλά»!</w:t>
      </w:r>
    </w:p>
    <w:p w14:paraId="4B1D4C6B" w14:textId="77777777" w:rsidR="00E71A02" w:rsidRDefault="00A00D33">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Τον «κλέβετε» τον κ. Βορίδη! </w:t>
      </w:r>
    </w:p>
    <w:p w14:paraId="4B1D4C6C" w14:textId="77777777" w:rsidR="00E71A02" w:rsidRDefault="00A00D33">
      <w:pPr>
        <w:spacing w:after="0"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w:t>
      </w:r>
      <w:r>
        <w:rPr>
          <w:rFonts w:eastAsia="Times New Roman"/>
          <w:szCs w:val="24"/>
        </w:rPr>
        <w:t>Ο κ. Βορίδης δεν θα είναι σίγουρα, σας διαβεβαιώ. Ούτε εγώ θα είμαι!</w:t>
      </w:r>
    </w:p>
    <w:p w14:paraId="4B1D4C6D"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Εάν αγωνιάτε μήπως συλληφθώ εγώ από την </w:t>
      </w:r>
      <w:r>
        <w:rPr>
          <w:rFonts w:eastAsia="Times New Roman"/>
          <w:szCs w:val="24"/>
        </w:rPr>
        <w:t>αστυνομία</w:t>
      </w:r>
      <w:r>
        <w:rPr>
          <w:rFonts w:eastAsia="Times New Roman"/>
          <w:szCs w:val="24"/>
        </w:rPr>
        <w:t>, κύριε Υπουργέ, σας διαβεβαιώ ότι δεν προτίθεμαι να πάω σε κα</w:t>
      </w:r>
      <w:r>
        <w:rPr>
          <w:rFonts w:eastAsia="Times New Roman"/>
          <w:szCs w:val="24"/>
        </w:rPr>
        <w:t>μ</w:t>
      </w:r>
      <w:r>
        <w:rPr>
          <w:rFonts w:eastAsia="Times New Roman"/>
          <w:szCs w:val="24"/>
        </w:rPr>
        <w:t>μία τέτοια φασαρία. Εμένα δεν με αφορά η τροπολογία. Είμαι βέβαιος, όμως, ότι τις επόμενες εβδομάδες με την ψήφο σας, κύριοι συνάδελφοι του ΣΥΡΙ</w:t>
      </w:r>
      <w:r>
        <w:rPr>
          <w:rFonts w:eastAsia="Times New Roman"/>
          <w:szCs w:val="24"/>
        </w:rPr>
        <w:t xml:space="preserve">ΖΑ, θα συλληφθεί ο κ. Λαφαζάνης, θα συλληφθεί ο κ. Στρατούλης, θα συλληφθεί η κ. Ζωή Κωνσταντοπούλου. Τότε θέλω πάρα πολύ να σας δω, όταν οι πρώην σύντροφοί σας θα σας κατηγορούν ότι τους κλείνετε στη φυλακή, </w:t>
      </w:r>
      <w:r>
        <w:rPr>
          <w:rFonts w:eastAsia="Times New Roman"/>
          <w:szCs w:val="24"/>
        </w:rPr>
        <w:t xml:space="preserve">πως </w:t>
      </w:r>
      <w:r>
        <w:rPr>
          <w:rFonts w:eastAsia="Times New Roman"/>
          <w:szCs w:val="24"/>
        </w:rPr>
        <w:t>ακριβώς θα πάτε να το δικαιολογήσετε αυτό ε</w:t>
      </w:r>
      <w:r>
        <w:rPr>
          <w:rFonts w:eastAsia="Times New Roman"/>
          <w:szCs w:val="24"/>
        </w:rPr>
        <w:t>ις τον ΣΥΡΙΖΑ «των κινημάτων». Αυτό θέλω πάρα πολύ να το δω, κύριε Υπουργέ, και κύριοι Βουλευτές του ΣΥΡΙΖΑ!</w:t>
      </w:r>
    </w:p>
    <w:p w14:paraId="4B1D4C6E" w14:textId="77777777" w:rsidR="00E71A02" w:rsidRDefault="00A00D33">
      <w:pPr>
        <w:spacing w:after="0" w:line="600" w:lineRule="auto"/>
        <w:ind w:firstLine="720"/>
        <w:contextualSpacing/>
        <w:jc w:val="both"/>
        <w:rPr>
          <w:rFonts w:eastAsia="Times New Roman"/>
          <w:szCs w:val="24"/>
        </w:rPr>
      </w:pPr>
      <w:r>
        <w:rPr>
          <w:rFonts w:eastAsia="Times New Roman"/>
          <w:szCs w:val="24"/>
        </w:rPr>
        <w:t>Άρα, κοντολογίς, όχι μόνο γίνατε «μνημονιακότεροι» των μνημονιακών, όχι μόνο γίνατε «τραπεζικότεροι» των τραπεζών, γίνατε πιο καπιταλιστές των καπι</w:t>
      </w:r>
      <w:r>
        <w:rPr>
          <w:rFonts w:eastAsia="Times New Roman"/>
          <w:szCs w:val="24"/>
        </w:rPr>
        <w:t xml:space="preserve">ταλιστών. Διότι εδώ υπάρχει και το άλλο ωραίο. Επικεφαλής της ομάδας των «53», ο οποίος αντιστέκεται στο μνημόνιο, είναι ο Υπουργός Οικονομικών Τσακαλώτος, ο οποίος χτυπάει το σφυρί στη </w:t>
      </w:r>
      <w:r>
        <w:rPr>
          <w:rFonts w:eastAsia="Times New Roman"/>
          <w:szCs w:val="24"/>
          <w:lang w:val="en-US"/>
        </w:rPr>
        <w:t>Wall</w:t>
      </w:r>
      <w:r>
        <w:rPr>
          <w:rFonts w:eastAsia="Times New Roman"/>
          <w:szCs w:val="24"/>
        </w:rPr>
        <w:t xml:space="preserve"> </w:t>
      </w:r>
      <w:r>
        <w:rPr>
          <w:rFonts w:eastAsia="Times New Roman"/>
          <w:szCs w:val="24"/>
          <w:lang w:val="en-US"/>
        </w:rPr>
        <w:t>Street</w:t>
      </w:r>
      <w:r>
        <w:rPr>
          <w:rFonts w:eastAsia="Times New Roman"/>
          <w:szCs w:val="24"/>
        </w:rPr>
        <w:t>, την πατρίδα του καπιταλισμού, εισηγείται τροπολογίες προς</w:t>
      </w:r>
      <w:r>
        <w:rPr>
          <w:rFonts w:eastAsia="Times New Roman"/>
          <w:szCs w:val="24"/>
        </w:rPr>
        <w:t xml:space="preserve"> προστασίαν των τραπεζών και υπέρ των πλειστηριασμών και μετά, φεύγοντας από εδώ, το παίζει και αρχηγός των «53», γιατί είναι λέει κομμουνιστής! Άρες μάρες κουκουνάρες!</w:t>
      </w:r>
    </w:p>
    <w:p w14:paraId="4B1D4C6F" w14:textId="77777777" w:rsidR="00E71A02" w:rsidRDefault="00A00D33">
      <w:pPr>
        <w:spacing w:after="0" w:line="600" w:lineRule="auto"/>
        <w:ind w:firstLine="720"/>
        <w:contextualSpacing/>
        <w:jc w:val="both"/>
        <w:rPr>
          <w:rFonts w:eastAsia="Times New Roman"/>
          <w:szCs w:val="24"/>
        </w:rPr>
      </w:pPr>
      <w:r>
        <w:rPr>
          <w:rFonts w:eastAsia="Times New Roman"/>
          <w:szCs w:val="24"/>
        </w:rPr>
        <w:t>Άρα, με αυτή</w:t>
      </w:r>
      <w:r>
        <w:rPr>
          <w:rFonts w:eastAsia="Times New Roman"/>
          <w:szCs w:val="24"/>
        </w:rPr>
        <w:t>ν</w:t>
      </w:r>
      <w:r>
        <w:rPr>
          <w:rFonts w:eastAsia="Times New Roman"/>
          <w:szCs w:val="24"/>
        </w:rPr>
        <w:t xml:space="preserve"> την ωραία τροπολογία που φέρατε, εάν μεν τη χαλάσετε, σε δύο εβδομάδες θα</w:t>
      </w:r>
      <w:r>
        <w:rPr>
          <w:rFonts w:eastAsia="Times New Roman"/>
          <w:szCs w:val="24"/>
        </w:rPr>
        <w:t xml:space="preserve"> είμαστε εδώ, γιατί πάλι θα σας πιέζει η τρόικα και εάν επιμείνετε, σε δύο εβδομάδες θα τρέχετε να βγάλετε τον Στρατούλη με εγγύηση από τη φυλακή! Θέλω να δω τι από τα δύο θα γίνει. Είμαι πάρα πολύ περίεργος. </w:t>
      </w:r>
    </w:p>
    <w:p w14:paraId="4B1D4C70" w14:textId="77777777" w:rsidR="00E71A02" w:rsidRDefault="00A00D33">
      <w:pPr>
        <w:spacing w:after="0" w:line="600" w:lineRule="auto"/>
        <w:ind w:firstLine="720"/>
        <w:contextualSpacing/>
        <w:jc w:val="both"/>
        <w:rPr>
          <w:rFonts w:eastAsia="Times New Roman"/>
          <w:szCs w:val="24"/>
        </w:rPr>
      </w:pPr>
      <w:r>
        <w:rPr>
          <w:rFonts w:eastAsia="Times New Roman"/>
          <w:szCs w:val="24"/>
        </w:rPr>
        <w:t>Πάντως, μην κλαίγεστε μετά οι Βουλευτές του ΣΥ</w:t>
      </w:r>
      <w:r>
        <w:rPr>
          <w:rFonts w:eastAsia="Times New Roman"/>
          <w:szCs w:val="24"/>
        </w:rPr>
        <w:t>ΡΙΖΑ που θα ψηφίσετε, γιατί θα έχουν συλληφθεί ο Στρατούλης, η Κωνσταντοπούλου και ο Λαφαζάνης. Εσείς θα τους έχετε συλλάβει με την ψήφο σας, για να είμαστε όλοι συνεννοημένοι εδώ και να μην κρύβεστε μετά από τις τηλεοράσεις και τα ραδιόφωνα και κάνετε ότι</w:t>
      </w:r>
      <w:r>
        <w:rPr>
          <w:rFonts w:eastAsia="Times New Roman"/>
          <w:szCs w:val="24"/>
        </w:rPr>
        <w:t xml:space="preserve"> δεν έχετε καταλάβει τι έχει γίνει. </w:t>
      </w:r>
    </w:p>
    <w:p w14:paraId="4B1D4C71" w14:textId="77777777" w:rsidR="00E71A02" w:rsidRDefault="00A00D33">
      <w:pPr>
        <w:spacing w:after="0" w:line="600" w:lineRule="auto"/>
        <w:ind w:firstLine="720"/>
        <w:contextualSpacing/>
        <w:jc w:val="both"/>
        <w:rPr>
          <w:rFonts w:eastAsia="Times New Roman"/>
          <w:szCs w:val="24"/>
        </w:rPr>
      </w:pPr>
      <w:r>
        <w:rPr>
          <w:rFonts w:eastAsia="Times New Roman"/>
          <w:szCs w:val="24"/>
        </w:rPr>
        <w:t xml:space="preserve">Θα ήθελα να πω μόνο </w:t>
      </w:r>
      <w:r>
        <w:rPr>
          <w:rFonts w:eastAsia="Times New Roman"/>
          <w:szCs w:val="24"/>
        </w:rPr>
        <w:t xml:space="preserve">μια </w:t>
      </w:r>
      <w:r>
        <w:rPr>
          <w:rFonts w:eastAsia="Times New Roman"/>
          <w:szCs w:val="24"/>
        </w:rPr>
        <w:t xml:space="preserve">κουβέντα για ένα λεπτό, κύριε Πρόεδρε, εάν θέλετε, και επί προσωπικού εν ευρεία εννοία, για τον καλό μου φίλο, τον Κώστα Λουράντο: Υπήρχε κάποτε, κυρίες και κύριοι συνάδελφοι, ένας </w:t>
      </w:r>
      <w:r>
        <w:rPr>
          <w:rFonts w:eastAsia="Times New Roman"/>
          <w:szCs w:val="24"/>
        </w:rPr>
        <w:t xml:space="preserve">πρόεδρος </w:t>
      </w:r>
      <w:r>
        <w:rPr>
          <w:rFonts w:eastAsia="Times New Roman"/>
          <w:szCs w:val="24"/>
        </w:rPr>
        <w:t>του Π</w:t>
      </w:r>
      <w:r>
        <w:rPr>
          <w:rFonts w:eastAsia="Times New Roman"/>
          <w:szCs w:val="24"/>
        </w:rPr>
        <w:t xml:space="preserve">ανελληνίου Φαρμακευτικού Συλλόγου, ονόματι Κώστας Λουράντος. Τώρα δεν βρήκε ούτε την ψήφο του και έχει φύγει από το </w:t>
      </w:r>
      <w:r>
        <w:rPr>
          <w:rFonts w:eastAsia="Times New Roman"/>
          <w:szCs w:val="24"/>
        </w:rPr>
        <w:t>διοικητικό συμβούλιο</w:t>
      </w:r>
      <w:r>
        <w:rPr>
          <w:rFonts w:eastAsia="Times New Roman"/>
          <w:szCs w:val="24"/>
        </w:rPr>
        <w:t xml:space="preserve">. Αυτό είναι δικό του θέμα.  </w:t>
      </w:r>
    </w:p>
    <w:p w14:paraId="4B1D4C72" w14:textId="77777777" w:rsidR="00E71A02" w:rsidRDefault="00A00D33">
      <w:pPr>
        <w:spacing w:after="0" w:line="600" w:lineRule="auto"/>
        <w:ind w:firstLine="720"/>
        <w:contextualSpacing/>
        <w:jc w:val="both"/>
        <w:rPr>
          <w:rFonts w:eastAsia="Times New Roman"/>
          <w:szCs w:val="24"/>
        </w:rPr>
      </w:pPr>
      <w:r>
        <w:rPr>
          <w:rFonts w:eastAsia="Times New Roman"/>
          <w:szCs w:val="24"/>
        </w:rPr>
        <w:t>Τι έκανε αυτός ο μεγάλος συνδικαλιστής, αν και υποτιθέμενος νεοδημοκράτης; Όταν και εγώ, α</w:t>
      </w:r>
      <w:r>
        <w:rPr>
          <w:rFonts w:eastAsia="Times New Roman"/>
          <w:szCs w:val="24"/>
        </w:rPr>
        <w:t xml:space="preserve">λλά και ο Μάκης Βορίδης στη συνέχεια λέγαμε «όχι» στην τρόικα και εσείς υποσχόσασταν ότι θα πάρετε και πίσω τα μισά που είχαμε δεχθεί εμείς, βγήκε και είπε στην ελληνική κοινωνία: «Μετατρέπω έντεκα χιλιάδες φαρμακεία σε εκλογικά κέντρα του ΣΥΡΙΖΑ». Τύπωσε </w:t>
      </w:r>
      <w:r>
        <w:rPr>
          <w:rFonts w:eastAsia="Times New Roman"/>
          <w:szCs w:val="24"/>
        </w:rPr>
        <w:t>και κάτι αφίσες και έλεγε: «Μαύρο στον Χατζηδάκη» -να του ευχηθούμε και για τον γιο!- «και στον Άδωνι Γεωργιάδη».</w:t>
      </w:r>
    </w:p>
    <w:p w14:paraId="4B1D4C73" w14:textId="77777777" w:rsidR="00E71A02" w:rsidRDefault="00A00D33">
      <w:pPr>
        <w:spacing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Τώρα είναι ο Λυμπερόπουλος. Το ίδιο κάνει!</w:t>
      </w:r>
    </w:p>
    <w:p w14:paraId="4B1D4C74" w14:textId="77777777" w:rsidR="00E71A02" w:rsidRDefault="00A00D33">
      <w:pPr>
        <w:spacing w:after="0"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w:t>
      </w:r>
      <w:r>
        <w:rPr>
          <w:rFonts w:eastAsia="Times New Roman"/>
          <w:szCs w:val="24"/>
        </w:rPr>
        <w:t>Και αυτός, προφανώς, θα έχει την ίδια κατάληξη. Δε</w:t>
      </w:r>
      <w:r>
        <w:rPr>
          <w:rFonts w:eastAsia="Times New Roman"/>
          <w:szCs w:val="24"/>
        </w:rPr>
        <w:t xml:space="preserve">ν μαθαίνουν. </w:t>
      </w:r>
    </w:p>
    <w:p w14:paraId="4B1D4C75" w14:textId="77777777" w:rsidR="00E71A02" w:rsidRDefault="00A00D33">
      <w:pPr>
        <w:spacing w:after="0" w:line="600" w:lineRule="auto"/>
        <w:ind w:firstLine="720"/>
        <w:contextualSpacing/>
        <w:jc w:val="both"/>
        <w:rPr>
          <w:rFonts w:eastAsia="Times New Roman"/>
          <w:szCs w:val="24"/>
        </w:rPr>
      </w:pPr>
      <w:r>
        <w:rPr>
          <w:rFonts w:eastAsia="Times New Roman"/>
          <w:szCs w:val="24"/>
        </w:rPr>
        <w:t>Σήμερα, λοιπόν, είπε ο κ. Λουράντος στο Ραδιόφωνο του «</w:t>
      </w:r>
      <w:r>
        <w:rPr>
          <w:rFonts w:eastAsia="Times New Roman"/>
          <w:szCs w:val="24"/>
        </w:rPr>
        <w:t>ΣΚΑΪ</w:t>
      </w:r>
      <w:r>
        <w:rPr>
          <w:rFonts w:eastAsia="Times New Roman"/>
          <w:szCs w:val="24"/>
        </w:rPr>
        <w:t xml:space="preserve">» και στον κ. Τάκη Χατζή το αμίμητο. Ακούστε, κύριε Κοντονή, τι αποκάλυψε ο πρώην </w:t>
      </w:r>
      <w:r>
        <w:rPr>
          <w:rFonts w:eastAsia="Times New Roman"/>
          <w:szCs w:val="24"/>
        </w:rPr>
        <w:t xml:space="preserve">πρόεδρος </w:t>
      </w:r>
      <w:r>
        <w:rPr>
          <w:rFonts w:eastAsia="Times New Roman"/>
          <w:szCs w:val="24"/>
        </w:rPr>
        <w:t xml:space="preserve">των φαρμακοποιών: «Μου υπεσχέθη ο κ. Τσίπρας ότι δεν πρόκειται ποτέ να επιτρέψει την αλλαγή </w:t>
      </w:r>
      <w:r>
        <w:rPr>
          <w:rFonts w:eastAsia="Times New Roman"/>
          <w:szCs w:val="24"/>
        </w:rPr>
        <w:t xml:space="preserve">του ιδιοκτησιακού καθεστώτος των φαρμακείων και συγκεκριμένα αυτό δεν πρόκειται να το δεχθούμε ούτε </w:t>
      </w:r>
      <w:r>
        <w:rPr>
          <w:rFonts w:eastAsia="Times New Roman"/>
          <w:szCs w:val="24"/>
        </w:rPr>
        <w:t xml:space="preserve">μια </w:t>
      </w:r>
      <w:r>
        <w:rPr>
          <w:rFonts w:eastAsia="Times New Roman"/>
          <w:szCs w:val="24"/>
        </w:rPr>
        <w:t>στο εκατομμύριο»!</w:t>
      </w:r>
    </w:p>
    <w:p w14:paraId="4B1D4C76" w14:textId="77777777" w:rsidR="00E71A02" w:rsidRDefault="00A00D33">
      <w:pPr>
        <w:spacing w:after="0" w:line="600" w:lineRule="auto"/>
        <w:ind w:firstLine="720"/>
        <w:contextualSpacing/>
        <w:jc w:val="both"/>
        <w:rPr>
          <w:rFonts w:eastAsia="Times New Roman"/>
          <w:szCs w:val="24"/>
        </w:rPr>
      </w:pPr>
      <w:r>
        <w:rPr>
          <w:rFonts w:eastAsia="Times New Roman"/>
          <w:szCs w:val="24"/>
        </w:rPr>
        <w:t>Μου θυμίζει εκείνο που έλεγε για τη Μέρκελ: «Η Μέρκελ θα δεχθεί ό,τι της πούμε και θα είναι μέρα μεσημέρι». Τα θυμάστε;</w:t>
      </w:r>
    </w:p>
    <w:p w14:paraId="4B1D4C77" w14:textId="77777777" w:rsidR="00E71A02" w:rsidRDefault="00A00D33">
      <w:pPr>
        <w:spacing w:after="0" w:line="600" w:lineRule="auto"/>
        <w:ind w:firstLine="720"/>
        <w:contextualSpacing/>
        <w:jc w:val="both"/>
        <w:rPr>
          <w:rFonts w:eastAsia="Times New Roman"/>
          <w:szCs w:val="24"/>
        </w:rPr>
      </w:pPr>
      <w:r>
        <w:rPr>
          <w:rFonts w:eastAsia="Times New Roman"/>
          <w:szCs w:val="24"/>
        </w:rPr>
        <w:t>Δικαίως και ευ</w:t>
      </w:r>
      <w:r>
        <w:rPr>
          <w:rFonts w:eastAsia="Times New Roman"/>
          <w:szCs w:val="24"/>
        </w:rPr>
        <w:t>λόγως, συνάδελφοι του ΣΥΡΙΖΑ, θα πείτε: «Μα, καλά και ο Λουράντος τον πίστεψε τον Τσίπρα;». Σε αυτό θα έχετε δίκιο. Δεν μπορώ να σας κακολογήσω. Έλα, όμως, που ο Λουράντος τον πίστεψε, έκανε τα φαρμακεία εκλογικά κέντρα του ΣΥΡΙΖΑ και σήμερα κατάλαβαν τι θ</w:t>
      </w:r>
      <w:r>
        <w:rPr>
          <w:rFonts w:eastAsia="Times New Roman"/>
          <w:szCs w:val="24"/>
        </w:rPr>
        <w:t>α πει να πιστεύεις στον ΣΥΡΙΖΑ!</w:t>
      </w:r>
    </w:p>
    <w:p w14:paraId="4B1D4C7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κλείνουμε, κυρίες και κύριοι συνάδελφοι, και καλά Χριστούγεννα! Να δω τώρα πώς θα ξεμπλέξετε με Ζωή Κωνσταντοπούλου, Δημήτρη Στρατούλη και Παναγιώτη Λαφαζάνη, που θα πάτε να τους κλείσετε στη φυλακή. Να είστε καλά!</w:t>
      </w:r>
    </w:p>
    <w:p w14:paraId="4B1D4C79"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της Νέας Δημοκρατίας)</w:t>
      </w:r>
    </w:p>
    <w:p w14:paraId="4B1D4C7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Έχουμε ξεμπλέξει ήδη από καιρό!</w:t>
      </w:r>
    </w:p>
    <w:p w14:paraId="4B1D4C7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B1D4C7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συνάδελφος κ. Παναγιώτα Κοζομπόλη έχει τον λόγο. </w:t>
      </w:r>
    </w:p>
    <w:p w14:paraId="4B1D4C7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Κάποιοι ξεχνούν ότι έγιναν εκλογές και τον Σεπτέμβριο του 2015 και τότε είχε υπογραφεί η συμφωνία. Και αυτή η συμφωνία έλεγε πολλά πράγματα απ’ αυτά που είπε προ ολίγου ο προλαλήσας. </w:t>
      </w:r>
    </w:p>
    <w:p w14:paraId="4B1D4C7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δεν είναι πραγματικά απορίας άξιο, είναι μια ιστορία που επαναλαμβ</w:t>
      </w:r>
      <w:r>
        <w:rPr>
          <w:rFonts w:eastAsia="Times New Roman" w:cs="Times New Roman"/>
          <w:szCs w:val="24"/>
        </w:rPr>
        <w:t>άνεται. Δεν πρέπει να απορούμε, γιατί όταν υπάρχει κάποιο συγκεκριμένο γεγονός, όπως για παράδειγμα το γεγονός ότι διαπιστώνεται ότι στις εξωχώριες εταιρείες υπάρχουν περιουσίες της οικογένειας του Αρχηγού της Αξιωματικής Αντιπολίτευσης ή κάτι άλλο, ξαφνικ</w:t>
      </w:r>
      <w:r>
        <w:rPr>
          <w:rFonts w:eastAsia="Times New Roman" w:cs="Times New Roman"/>
          <w:szCs w:val="24"/>
        </w:rPr>
        <w:t xml:space="preserve">ά υπάρχει ένα θέμα Καμμένου. Μετά, όταν αυτό λύνεται, υπάρχει κάτι άλλο και όταν υπάρχει το κοινωνικό μέρισμα, υπάρχει η οικονομία, που οι δείκτες της πάνε τόσο καλά, υπάρχει κάτι άλλο. </w:t>
      </w:r>
    </w:p>
    <w:p w14:paraId="4B1D4C7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φυσικά, η προσπάθεια συσκότισης και παραπληροφόρησης είναι εμφανή</w:t>
      </w:r>
      <w:r>
        <w:rPr>
          <w:rFonts w:eastAsia="Times New Roman" w:cs="Times New Roman"/>
          <w:szCs w:val="24"/>
        </w:rPr>
        <w:t>ς. Θα μπορούσα να πω πάρα πολλά. Μέχρι προ ολίγου κατατέθηκαν εφημερίδες για έναν πλειστηριασμό, για ένα σπίτι που «βγήκε στο σφυρί» και τελικά η είδηση ήταν ότι ήταν αναρτημένο στη λίστα των πλειστηριασμών. Και όλοι το ξέρουμε ότι είχε αλλάξει ο Κώδικας Π</w:t>
      </w:r>
      <w:r>
        <w:rPr>
          <w:rFonts w:eastAsia="Times New Roman" w:cs="Times New Roman"/>
          <w:szCs w:val="24"/>
        </w:rPr>
        <w:t xml:space="preserve">ολιτικής Δικονομίας και ότι αναρτώνται προ επταμήνου τουλάχιστον οι πλειστηριασμοί που πρόκειται να γίνουν το επόμενο διάστημα. Και μπορεί ενδιαμέσως από ανακοπές ή άλλα ένδικα μέσα να ακυρωθούν ή να συμβιβαστούν και να μην γίνουν ποτέ. </w:t>
      </w:r>
    </w:p>
    <w:p w14:paraId="4B1D4C8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κυρίες και κ</w:t>
      </w:r>
      <w:r>
        <w:rPr>
          <w:rFonts w:eastAsia="Times New Roman" w:cs="Times New Roman"/>
          <w:szCs w:val="24"/>
        </w:rPr>
        <w:t xml:space="preserve">ύριοι Βουλευτές, εγώ δεν θέλω να μιλήσω άλλο, γιατί σήμερα έχουμε ένα νομοσχέδιο, το οποίο πραγματικά το έχουμε αδικήσει. Έχουμε ένα νομοσχέδιο που κάνει τέτοιες ρυθμίσεις και πρέπει να θεωρηθεί τομή, 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μ</w:t>
      </w:r>
      <w:r>
        <w:rPr>
          <w:rFonts w:eastAsia="Times New Roman" w:cs="Times New Roman"/>
          <w:szCs w:val="24"/>
        </w:rPr>
        <w:t>έρος του τουλάχιστον, γιατί ρυθμίζει θέματα π</w:t>
      </w:r>
      <w:r>
        <w:rPr>
          <w:rFonts w:eastAsia="Times New Roman" w:cs="Times New Roman"/>
          <w:szCs w:val="24"/>
        </w:rPr>
        <w:t xml:space="preserve">ου έχουν να νομοθετηθούν από το 1950 και που απηχούν αντιλήψεις από τις αρχές του 20ού αιώνα. </w:t>
      </w:r>
    </w:p>
    <w:p w14:paraId="4B1D4C8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όλο το νομοσχέδιο έχει θετικό πρόσημο. </w:t>
      </w:r>
    </w:p>
    <w:p w14:paraId="4B1D4C8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του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μ</w:t>
      </w:r>
      <w:r>
        <w:rPr>
          <w:rFonts w:eastAsia="Times New Roman" w:cs="Times New Roman"/>
          <w:szCs w:val="24"/>
        </w:rPr>
        <w:t>έρους, στην πλειοψηφία τους, λύνουν αιτήματα του δικηγορικού κόσ</w:t>
      </w:r>
      <w:r>
        <w:rPr>
          <w:rFonts w:eastAsia="Times New Roman" w:cs="Times New Roman"/>
          <w:szCs w:val="24"/>
        </w:rPr>
        <w:t xml:space="preserve">μου, διευκολύνουν την άσκηση του λειτουργήματός τους και επιταχύνουν την απονομή </w:t>
      </w:r>
      <w:r>
        <w:rPr>
          <w:rFonts w:eastAsia="Times New Roman" w:cs="Times New Roman"/>
          <w:szCs w:val="24"/>
        </w:rPr>
        <w:t>δικαιοσύνης</w:t>
      </w:r>
      <w:r>
        <w:rPr>
          <w:rFonts w:eastAsia="Times New Roman" w:cs="Times New Roman"/>
          <w:szCs w:val="24"/>
        </w:rPr>
        <w:t xml:space="preserve">. Συμβάλλουν στην επίλυση πολύ σοβαρών προβλημάτων, όπως η δυνατότητα παράστασης στο ακροατήριο του διοικητικού δικαστηρίου με δήλωση, η δυνατότητα να προσκομιστεί </w:t>
      </w:r>
      <w:r>
        <w:rPr>
          <w:rFonts w:eastAsia="Times New Roman" w:cs="Times New Roman"/>
          <w:szCs w:val="24"/>
        </w:rPr>
        <w:t xml:space="preserve">η προείσπραξη και αργότερα. Διαδικαστικά θέματα, δηλαδή, που δεν είναι ουσιαστικά, μπορούν να λυθούν χωρίς να απορρίπτεται το δικόγραφο. Για παράδειγμα, επανέρχεται η παρέμβαση στα ασφαλιστικά μέτρα που είχε καταργηθεί. Γίνεται αύξηση των οργανικών θέσεων </w:t>
      </w:r>
      <w:r>
        <w:rPr>
          <w:rFonts w:eastAsia="Times New Roman" w:cs="Times New Roman"/>
          <w:szCs w:val="24"/>
        </w:rPr>
        <w:t xml:space="preserve">των δικαστών και εξορθολογισμός των οργανικών θέσεων των δικαστικών υπαλλήλων, όπου είχαμε δακτυλογράφους ακόμα και διάφορες άλλες ειδικότητες. Όλα αυτά διευκολύνουν την απονομή της </w:t>
      </w:r>
      <w:r>
        <w:rPr>
          <w:rFonts w:eastAsia="Times New Roman" w:cs="Times New Roman"/>
          <w:szCs w:val="24"/>
        </w:rPr>
        <w:t>δικαιοσύνης</w:t>
      </w:r>
      <w:r>
        <w:rPr>
          <w:rFonts w:eastAsia="Times New Roman" w:cs="Times New Roman"/>
          <w:szCs w:val="24"/>
        </w:rPr>
        <w:t xml:space="preserve">. </w:t>
      </w:r>
    </w:p>
    <w:p w14:paraId="4B1D4C8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η διευκόλυνση της διαδικασίας των μεγάλων δικών είνα</w:t>
      </w:r>
      <w:r>
        <w:rPr>
          <w:rFonts w:eastAsia="Times New Roman" w:cs="Times New Roman"/>
          <w:szCs w:val="24"/>
        </w:rPr>
        <w:t xml:space="preserve">ι ένα άλλο θέμα που επιλύεται, η παράταση της ισχύος του πίνακα των ειρηνοδικών που είχαν πετύχει στον διαγωνισμό που δημοσιεύτηκε το 2016 και πολλά άλλα. </w:t>
      </w:r>
    </w:p>
    <w:p w14:paraId="4B1D4C8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υπάρχουν θέματα που επιλύουν το ζήτημα της απονομής </w:t>
      </w:r>
      <w:r>
        <w:rPr>
          <w:rFonts w:eastAsia="Times New Roman" w:cs="Times New Roman"/>
          <w:szCs w:val="24"/>
        </w:rPr>
        <w:t>δικαιοσύνης</w:t>
      </w:r>
      <w:r>
        <w:rPr>
          <w:rFonts w:eastAsia="Times New Roman" w:cs="Times New Roman"/>
          <w:szCs w:val="24"/>
        </w:rPr>
        <w:t>, αιτήματα πολιτών, όπως η παράσταση φιλοζωικών σωματείων ως πολιτικώς εναγόντων για την υποστήριξη της κατηγορίας στην περίπτωση κακοποίησης ζώων, η περιφρούρηση της έκφρασης επιστημονικής γνώμης ειδικών επιστημόνων, ψυχιάτρων, ψυχολόγων, κοινωνικών λειτο</w:t>
      </w:r>
      <w:r>
        <w:rPr>
          <w:rFonts w:eastAsia="Times New Roman" w:cs="Times New Roman"/>
          <w:szCs w:val="24"/>
        </w:rPr>
        <w:t xml:space="preserve">υργών. </w:t>
      </w:r>
    </w:p>
    <w:p w14:paraId="4B1D4C8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όπως είπα και στην αρχή της ομιλίας μου, η τομή στο παρόν σχέδιο νόμου είναι το </w:t>
      </w:r>
      <w:r>
        <w:rPr>
          <w:rFonts w:eastAsia="Times New Roman" w:cs="Times New Roman"/>
          <w:szCs w:val="24"/>
        </w:rPr>
        <w:t xml:space="preserve">πρώτο μέρος </w:t>
      </w:r>
      <w:r>
        <w:rPr>
          <w:rFonts w:eastAsia="Times New Roman" w:cs="Times New Roman"/>
          <w:szCs w:val="24"/>
        </w:rPr>
        <w:t xml:space="preserve">του. </w:t>
      </w:r>
    </w:p>
    <w:p w14:paraId="4B1D4C8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όσον αφορά </w:t>
      </w:r>
      <w:r>
        <w:rPr>
          <w:rFonts w:eastAsia="Times New Roman" w:cs="Times New Roman"/>
          <w:szCs w:val="24"/>
        </w:rPr>
        <w:t>σ</w:t>
      </w:r>
      <w:r>
        <w:rPr>
          <w:rFonts w:eastAsia="Times New Roman" w:cs="Times New Roman"/>
          <w:szCs w:val="24"/>
        </w:rPr>
        <w:t xml:space="preserve">τις διατάξεις του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μ</w:t>
      </w:r>
      <w:r>
        <w:rPr>
          <w:rFonts w:eastAsia="Times New Roman" w:cs="Times New Roman"/>
          <w:szCs w:val="24"/>
        </w:rPr>
        <w:t>έρους, να χαιρετίσω την πρωτοβουλία του Υπουργείου Δικαιοσύνης να συγκροτήσει νομοπαρασκευαστική επι</w:t>
      </w:r>
      <w:r>
        <w:rPr>
          <w:rFonts w:eastAsia="Times New Roman" w:cs="Times New Roman"/>
          <w:szCs w:val="24"/>
        </w:rPr>
        <w:t>τροπή και να ευχαριστήσω όλους όσους εργάστηκαν με σκοπό την κατάρτιση αυτού του σχεδίου για την τροποποίηση του αναχρονιστικού άρθρου 69 του Ποινικού Κώδικα και των σχετικών διατάξεων του Κώδικα Ποινικής Δικονομίας, οι οποίες θεσπίστηκαν το 1950 και από τ</w:t>
      </w:r>
      <w:r>
        <w:rPr>
          <w:rFonts w:eastAsia="Times New Roman" w:cs="Times New Roman"/>
          <w:szCs w:val="24"/>
        </w:rPr>
        <w:t>ότε παραμένουν αναλλοίωτες, ενώ απηχούν αντιλήψεις των αρχών του προηγούμενου αιώνα.</w:t>
      </w:r>
    </w:p>
    <w:p w14:paraId="4B1D4C8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προβλέπουν οι ισχύουσες σήμερα διατάξεις; Εάν κάποιος έχει τελέσει ένα σοβαρό έγκλημα και κριθεί από το </w:t>
      </w:r>
      <w:r>
        <w:rPr>
          <w:rFonts w:eastAsia="Times New Roman" w:cs="Times New Roman"/>
          <w:szCs w:val="24"/>
        </w:rPr>
        <w:t xml:space="preserve">δικαστικό συμβούλιο </w:t>
      </w:r>
      <w:r>
        <w:rPr>
          <w:rFonts w:eastAsia="Times New Roman" w:cs="Times New Roman"/>
          <w:szCs w:val="24"/>
        </w:rPr>
        <w:t>στη διάρκεια της προδικασίας ακόμη ότι αυτός</w:t>
      </w:r>
      <w:r>
        <w:rPr>
          <w:rFonts w:eastAsia="Times New Roman" w:cs="Times New Roman"/>
          <w:szCs w:val="24"/>
        </w:rPr>
        <w:t xml:space="preserve"> έχει διανοητική ή ψυχική διαταραχή, αποφασίζεται η έκδοση απαλλακτικού βουλεύματος. Εάν ο συγκεκριμένος δράστης θεωρείται επικίνδυνος για τη δημόσια ασφάλεια, διατάσσεται ο εγκλεισμός του, η τοποθέτησή του σε κατάλληλο θεραπευτικό κατάστημα, δηλαδή ουσιασ</w:t>
      </w:r>
      <w:r>
        <w:rPr>
          <w:rFonts w:eastAsia="Times New Roman" w:cs="Times New Roman"/>
          <w:szCs w:val="24"/>
        </w:rPr>
        <w:t xml:space="preserve">τικά σε ψυχιατρείο. Η παραπομπή του και η τοποθέτησή του είναι αόριστης διάρκειας. Άρα, δεν γνωρίζει πότε θα βγει. Απλώς, κάθε τρία χρόνια εξετάζεται αν μπορεί να βγει από το κατάστημα. </w:t>
      </w:r>
    </w:p>
    <w:p w14:paraId="4B1D4C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Πρώτον, λοιπόν, έχουμε αόριστη διάρκεια του μέτρου.</w:t>
      </w:r>
    </w:p>
    <w:p w14:paraId="4B1D4C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Δεύτερον, η παραπ</w:t>
      </w:r>
      <w:r>
        <w:rPr>
          <w:rFonts w:eastAsia="Times New Roman" w:cs="Times New Roman"/>
          <w:szCs w:val="24"/>
        </w:rPr>
        <w:t xml:space="preserve">ομπή, η ένταξή τους σε ψυχιατρείο γίνεται με </w:t>
      </w:r>
      <w:r>
        <w:rPr>
          <w:rFonts w:eastAsia="Times New Roman" w:cs="Times New Roman"/>
          <w:szCs w:val="24"/>
        </w:rPr>
        <w:t xml:space="preserve">μια </w:t>
      </w:r>
      <w:r>
        <w:rPr>
          <w:rFonts w:eastAsia="Times New Roman" w:cs="Times New Roman"/>
          <w:szCs w:val="24"/>
        </w:rPr>
        <w:t>κλειστή διαδικασία από ένα συμβούλιο, όχι με δικαστική απόφαση. Στερείται, επομένως, ο κατηγορούμενος μιας ανοιχτής δίκης, δικαίωμα που έχουν όλοι οι υπόλοιποι, κάτι για το οποίο έχει επικριθεί η συγκεκριμέν</w:t>
      </w:r>
      <w:r>
        <w:rPr>
          <w:rFonts w:eastAsia="Times New Roman" w:cs="Times New Roman"/>
          <w:szCs w:val="24"/>
        </w:rPr>
        <w:t xml:space="preserve">η διαδικασία. </w:t>
      </w:r>
    </w:p>
    <w:p w14:paraId="4B1D4C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το θύμα </w:t>
      </w:r>
      <w:r>
        <w:rPr>
          <w:rFonts w:eastAsia="Times New Roman" w:cs="Times New Roman"/>
          <w:szCs w:val="24"/>
        </w:rPr>
        <w:t xml:space="preserve">σ’ </w:t>
      </w:r>
      <w:r>
        <w:rPr>
          <w:rFonts w:eastAsia="Times New Roman" w:cs="Times New Roman"/>
          <w:szCs w:val="24"/>
        </w:rPr>
        <w:t>όλη αυτήν την ιστορία δεν έχει κα</w:t>
      </w:r>
      <w:r>
        <w:rPr>
          <w:rFonts w:eastAsia="Times New Roman" w:cs="Times New Roman"/>
          <w:szCs w:val="24"/>
        </w:rPr>
        <w:t>μ</w:t>
      </w:r>
      <w:r>
        <w:rPr>
          <w:rFonts w:eastAsia="Times New Roman" w:cs="Times New Roman"/>
          <w:szCs w:val="24"/>
        </w:rPr>
        <w:t xml:space="preserve">μία δυνατότητα παρέμβασης. </w:t>
      </w:r>
    </w:p>
    <w:p w14:paraId="4B1D4C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Τέταρτον, απ’ όλη τη διαδικασία ο θεραπευτικός σκοπός ξεχνιέται εντελώς από τον ποινικό νομοθέτη.</w:t>
      </w:r>
    </w:p>
    <w:p w14:paraId="4B1D4C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αυτό το αναχρονιστικό καθεστώς παύει.</w:t>
      </w:r>
      <w:r>
        <w:rPr>
          <w:rFonts w:eastAsia="Times New Roman" w:cs="Times New Roman"/>
          <w:szCs w:val="24"/>
        </w:rPr>
        <w:t xml:space="preserve"> Εάν στη διάρκεια της προδικασίας διαπιστώσει ο </w:t>
      </w:r>
      <w:r>
        <w:rPr>
          <w:rFonts w:eastAsia="Times New Roman" w:cs="Times New Roman"/>
          <w:szCs w:val="24"/>
        </w:rPr>
        <w:t>ανακριτής</w:t>
      </w:r>
      <w:r>
        <w:rPr>
          <w:rFonts w:eastAsia="Times New Roman" w:cs="Times New Roman"/>
          <w:szCs w:val="24"/>
        </w:rPr>
        <w:t xml:space="preserve">, ο </w:t>
      </w:r>
      <w:r>
        <w:rPr>
          <w:rFonts w:eastAsia="Times New Roman" w:cs="Times New Roman"/>
          <w:szCs w:val="24"/>
        </w:rPr>
        <w:t xml:space="preserve">εισαγγελέας </w:t>
      </w:r>
      <w:r>
        <w:rPr>
          <w:rFonts w:eastAsia="Times New Roman" w:cs="Times New Roman"/>
          <w:szCs w:val="24"/>
        </w:rPr>
        <w:t xml:space="preserve">και στη συνέχεια το </w:t>
      </w:r>
      <w:r>
        <w:rPr>
          <w:rFonts w:eastAsia="Times New Roman" w:cs="Times New Roman"/>
          <w:szCs w:val="24"/>
        </w:rPr>
        <w:t>δικαστικό συμβούλιο</w:t>
      </w:r>
      <w:r>
        <w:rPr>
          <w:rFonts w:eastAsia="Times New Roman" w:cs="Times New Roman"/>
          <w:szCs w:val="24"/>
        </w:rPr>
        <w:t>, ότι το άτομο αυτό που έχουν απέναντί τους και το οποίο κατηγορείται -κατά κανόνα για πολύ σοβαρά εγκλήματα- έχει ψυχική ή διανοητική διαταραχή</w:t>
      </w:r>
      <w:r>
        <w:rPr>
          <w:rFonts w:eastAsia="Times New Roman" w:cs="Times New Roman"/>
          <w:szCs w:val="24"/>
        </w:rPr>
        <w:t xml:space="preserve"> ή εάν προβληθεί τέτοιος ισχυρισμός, θα πρέπει να γίνει μια πραγματογνωμοσύνη όσο γίνεται πιο κοντά στη σύλληψη. </w:t>
      </w:r>
    </w:p>
    <w:p w14:paraId="4B1D4C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το αποτέλεσμα της πραγματογνωμοσύνης, ο </w:t>
      </w:r>
      <w:r>
        <w:rPr>
          <w:rFonts w:eastAsia="Times New Roman" w:cs="Times New Roman"/>
          <w:szCs w:val="24"/>
        </w:rPr>
        <w:t xml:space="preserve">ανακριτής </w:t>
      </w:r>
      <w:r>
        <w:rPr>
          <w:rFonts w:eastAsia="Times New Roman" w:cs="Times New Roman"/>
          <w:szCs w:val="24"/>
        </w:rPr>
        <w:t xml:space="preserve">και το </w:t>
      </w:r>
      <w:r>
        <w:rPr>
          <w:rFonts w:eastAsia="Times New Roman" w:cs="Times New Roman"/>
          <w:szCs w:val="24"/>
        </w:rPr>
        <w:t xml:space="preserve">δικαστικό συμβούλιο </w:t>
      </w:r>
      <w:r>
        <w:rPr>
          <w:rFonts w:eastAsia="Times New Roman" w:cs="Times New Roman"/>
          <w:szCs w:val="24"/>
        </w:rPr>
        <w:t>έχουν πλέον τη δυνατότητα να διατάξουν ως αυτοτελή περιοριστικό όρο ένα από τα μέτρα που προβλέπονται στο άρθρο 69, τοποθέτηση σε ειδικό ψυχιατρικό ή σε ειδικό τμήμα γενικού ψυχιατρικού νοσοκομείου, τοποθέτηση σε γενικό τμήμα νοσοκομείου, εξωνοσοκομειακή θ</w:t>
      </w:r>
      <w:r>
        <w:rPr>
          <w:rFonts w:eastAsia="Times New Roman" w:cs="Times New Roman"/>
          <w:szCs w:val="24"/>
        </w:rPr>
        <w:t xml:space="preserve">εραπεία, παρακολούθηση, που συνήθως αυτό είναι για τις πλημμεληματικές πράξεις. </w:t>
      </w:r>
    </w:p>
    <w:p w14:paraId="4B1D4C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κατηγορούμενος παραμένει στους συγκεκριμένους χώρους, παρακολουθείται από ψυχιάτρους και άρα, αν υπάρχει μια πληρέστερη γνώση και κρίση των ψυχιάτρων για το πρόβλημα της πάθ</w:t>
      </w:r>
      <w:r>
        <w:rPr>
          <w:rFonts w:eastAsia="Times New Roman" w:cs="Times New Roman"/>
          <w:szCs w:val="24"/>
        </w:rPr>
        <w:t xml:space="preserve">ησής του, αυτό αντικατοπτρίζεται στην πραγματογνωμοσύνη. </w:t>
      </w:r>
    </w:p>
    <w:p w14:paraId="4B1D4C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δικαστικό συμβούλιο </w:t>
      </w:r>
      <w:r>
        <w:rPr>
          <w:rFonts w:eastAsia="Times New Roman" w:cs="Times New Roman"/>
          <w:szCs w:val="24"/>
        </w:rPr>
        <w:t>δεν μπορεί να εκδώσει απαλλακτικό βούλευμα, αλλά παραπέμπει πάντα στο δικαστήριο. Αυτό έχει πολύ μεγάλη σημασία. Προηγουμένως γίνεται μια ανοικτή δίκη και πριν από τη δικάσιμο</w:t>
      </w:r>
      <w:r>
        <w:rPr>
          <w:rFonts w:eastAsia="Times New Roman" w:cs="Times New Roman"/>
          <w:szCs w:val="24"/>
        </w:rPr>
        <w:t xml:space="preserve"> γίνεται εκ νέου πραγματογνωμοσύνη και εξετάζεται εάν τελέστηκε η πράξη, εάν είχε τον κατάλληλο δόλο για την τέλεση αυτής της πράξης ο δράστης και εάν με βάση την πρώτη και τη δεύτερη κυρίως πραγματογνωμοσύνη έχει ψυχική ή διανοητική διαταραχή. </w:t>
      </w:r>
    </w:p>
    <w:p w14:paraId="4B1D4C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φανε</w:t>
      </w:r>
      <w:r>
        <w:rPr>
          <w:rFonts w:eastAsia="Times New Roman" w:cs="Times New Roman"/>
          <w:szCs w:val="24"/>
        </w:rPr>
        <w:t>ρό ότι οι υπό νομοθέτηση διατάξεις μεταθέτουν το κέντρο βάρους στη διάγνωση με μεγαλύτερη ασφάλεια των προβλημάτων των ψυχικά ασθενών παραβατών και στη θεραπεία του. Η δίκη που θα ακολουθήσει είναι μία ανοικτή διαδικασία, κατά την οποία ο κατηγορούμενος μπ</w:t>
      </w:r>
      <w:r>
        <w:rPr>
          <w:rFonts w:eastAsia="Times New Roman" w:cs="Times New Roman"/>
          <w:szCs w:val="24"/>
        </w:rPr>
        <w:t>ορεί να προβάλει όλους τους ισχυρισμούς του, όπως και τα θύματα και οι συγγενείς των θυμάτων μπορούν να προβάλουν όλους τους ισχυρισμούς τους, ώστε να καταλήξει το δικαστήριο σε κάποιες από τις πιθανές λύσεις, δηλαδή να έχει την ποινική μεταχείριση που έχε</w:t>
      </w:r>
      <w:r>
        <w:rPr>
          <w:rFonts w:eastAsia="Times New Roman" w:cs="Times New Roman"/>
          <w:szCs w:val="24"/>
        </w:rPr>
        <w:t xml:space="preserve">ι οποιοσδήποτε άλλος, αφού κριθεί με ασφάλεια ότι δεν έχει μειωμένο καταλογισμό. </w:t>
      </w:r>
    </w:p>
    <w:p w14:paraId="4B1D4C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δεύτερη λύση είναι να επιβληθεί μειωμένη ποινή, αλλά με τις διακρίσεις του άρθρου 70 που προστίθεται, αφού κριθεί με ασφάλεια ότι έχει μειωμένο καταλογισμό. Η τρίτη λύση στ</w:t>
      </w:r>
      <w:r>
        <w:rPr>
          <w:rFonts w:eastAsia="Times New Roman" w:cs="Times New Roman"/>
          <w:szCs w:val="24"/>
        </w:rPr>
        <w:t>ην περίπτωση που ο δράστης ήταν πλήρως ακαταλόγιστος την ώρα που τέλεσε το αδίκημα, με βάση την πρώτη πραγματογνωμοσύνη, είναι η έκδοση αθωωτικής απόφασης και δίδεται πλέον η δυνατότητα να τοποθετηθεί σε ειδικό κατάστημα, όπως και σήμερα, στο μέτρο που θεω</w:t>
      </w:r>
      <w:r>
        <w:rPr>
          <w:rFonts w:eastAsia="Times New Roman" w:cs="Times New Roman"/>
          <w:szCs w:val="24"/>
        </w:rPr>
        <w:t xml:space="preserve">ρείται ότι είναι πιθανόν να τελέσει και άλλα αδικήματα ανάλογης βαρύτητας. Βλέπουμε ξεκάθαρα τη διαφορά του νομοθετήματος αυτού και του νομοθέτη όσον αφορά </w:t>
      </w:r>
      <w:r>
        <w:rPr>
          <w:rFonts w:eastAsia="Times New Roman" w:cs="Times New Roman"/>
          <w:szCs w:val="24"/>
        </w:rPr>
        <w:t>σ</w:t>
      </w:r>
      <w:r>
        <w:rPr>
          <w:rFonts w:eastAsia="Times New Roman" w:cs="Times New Roman"/>
          <w:szCs w:val="24"/>
        </w:rPr>
        <w:t xml:space="preserve">τον άνθρωπο και την αξιοπρέπειά του. </w:t>
      </w:r>
    </w:p>
    <w:p w14:paraId="4B1D4C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έχουμε επίγνωση ότι οι διατάξεις που θεσμοθ</w:t>
      </w:r>
      <w:r>
        <w:rPr>
          <w:rFonts w:eastAsia="Times New Roman" w:cs="Times New Roman"/>
          <w:szCs w:val="24"/>
        </w:rPr>
        <w:t>ετούνται χρειάζονται και απαραίτητες δομές για να υποστηριχθούν. Ακόμα, όμως, και αν δεν δημιουργηθούν αυτές οι δομές, έχει γίνει ένα τεράστιο βήμα, που έχει επίκεντρο τον άνθρωπο και την αξιοπρέπειά του, ώστε να νοσηλευτεί και να τιμωρηθεί, όπου χρειάζετα</w:t>
      </w:r>
      <w:r>
        <w:rPr>
          <w:rFonts w:eastAsia="Times New Roman" w:cs="Times New Roman"/>
          <w:szCs w:val="24"/>
        </w:rPr>
        <w:t>ι να τιμωρηθεί. Και αυτές οι δομές που υπάρχουν, μπορούν να υποστηρίξουν αυτά τα νομοθετικά μέτρα. Θεωρώ, όμως, ότι δεν θα σταματήσει η προσπάθεια να γίνουν καλύτερες οι δομές και να μπορούν τα μέτρα να εφαρμοστούν ακόμα πιο αποτελεσματικά.</w:t>
      </w:r>
    </w:p>
    <w:p w14:paraId="4B1D4C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1D4C94"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4B1D4C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4B1D4C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Κοντονής.</w:t>
      </w:r>
    </w:p>
    <w:p w14:paraId="4B1D4C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4B1D4C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Προηγουμένως, στην το</w:t>
      </w:r>
      <w:r>
        <w:rPr>
          <w:rFonts w:eastAsia="Times New Roman" w:cs="Times New Roman"/>
          <w:szCs w:val="24"/>
        </w:rPr>
        <w:t>ποθέτησή μου σχετικά με τις τροπολογίες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παρέλειψα</w:t>
      </w:r>
      <w:r>
        <w:rPr>
          <w:rFonts w:eastAsia="Times New Roman" w:cs="Times New Roman"/>
          <w:szCs w:val="24"/>
        </w:rPr>
        <w:t xml:space="preserve"> να αναφέρω τη</w:t>
      </w:r>
      <w:r>
        <w:rPr>
          <w:rFonts w:eastAsia="Times New Roman" w:cs="Times New Roman"/>
          <w:szCs w:val="24"/>
        </w:rPr>
        <w:t>ν</w:t>
      </w:r>
      <w:r>
        <w:rPr>
          <w:rFonts w:eastAsia="Times New Roman" w:cs="Times New Roman"/>
          <w:szCs w:val="24"/>
        </w:rPr>
        <w:t xml:space="preserve"> τροπολογία με γενικό αριθμό 1423. Είναι μια πάρα πολύ κρίσιμη τροπολογία και νομίζω ότι ξεπερνά οποιοδήποτε μέτρο κατεπείγοντος, διότι αφορά την καταβολή πνευματικών δικαιωμάτων στους δικαιο</w:t>
      </w:r>
      <w:r>
        <w:rPr>
          <w:rFonts w:eastAsia="Times New Roman" w:cs="Times New Roman"/>
          <w:szCs w:val="24"/>
        </w:rPr>
        <w:t>ύχους. Αυτές τις ημέρες που όλοι θα διασκεδάζουν, δεν είναι δυνατόν οι πνευματικοί δημιουργοί να μην έχουν πάρει τα χρήματα τα οποία δικαιούνται.</w:t>
      </w:r>
    </w:p>
    <w:p w14:paraId="4B1D4C99" w14:textId="77777777" w:rsidR="00E71A02" w:rsidRDefault="00A00D33">
      <w:pPr>
        <w:spacing w:line="600" w:lineRule="auto"/>
        <w:contextualSpacing/>
        <w:jc w:val="both"/>
        <w:rPr>
          <w:rFonts w:eastAsia="Times New Roman" w:cs="Times New Roman"/>
          <w:szCs w:val="24"/>
        </w:rPr>
      </w:pPr>
      <w:r>
        <w:rPr>
          <w:rFonts w:eastAsia="Times New Roman" w:cs="Times New Roman"/>
          <w:szCs w:val="24"/>
        </w:rPr>
        <w:t>Φαντάζομαι ότι επ’ αυτής θα μιλήσει ο κ. Ξυδάκης αργότερα.</w:t>
      </w:r>
    </w:p>
    <w:p w14:paraId="4B1D4C9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παρέλειψα στη με αριθμό 1404 τροπολογία να </w:t>
      </w:r>
      <w:r>
        <w:rPr>
          <w:rFonts w:eastAsia="Times New Roman" w:cs="Times New Roman"/>
          <w:szCs w:val="24"/>
        </w:rPr>
        <w:t>αναφέρω και να περιληφθεί ότι, εκτός από τους πλημμυροπαθείς της Περιφερειακής Ενότητας Αιτωλοακαρνανίας, περιλαμβάνονται και οι πλημμυροπαθείς της Περιφερειακής Ενότητας Πρεβέζης.</w:t>
      </w:r>
    </w:p>
    <w:p w14:paraId="4B1D4C9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γίνονται δεκτές όλες οι υπουργικές τροπολογίες, όπως τις ανέπτυξαν </w:t>
      </w:r>
      <w:r>
        <w:rPr>
          <w:rFonts w:eastAsia="Times New Roman" w:cs="Times New Roman"/>
          <w:szCs w:val="24"/>
        </w:rPr>
        <w:t>οι συνάδελφοι Υπουργοί.</w:t>
      </w:r>
    </w:p>
    <w:p w14:paraId="4B1D4C9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B1D4C9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 Σταύρος Τάσσος από το Κομμουνιστικό Κόμμα Ελλάδας έχει τον λόγο.</w:t>
      </w:r>
    </w:p>
    <w:p w14:paraId="4B1D4C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4B1D4C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το κεφάλαιο και ο ιμπεριαλισμός ούτε στα καλύτερα </w:t>
      </w:r>
      <w:r>
        <w:rPr>
          <w:rFonts w:eastAsia="Times New Roman" w:cs="Times New Roman"/>
          <w:szCs w:val="24"/>
        </w:rPr>
        <w:t>όνειρά τους δεν φαντάζονταν ότι θα έβρισκαν καλύτερο υπηρέτη των συμφερόντων του, γι’ αυτό και τα βραβεία και τα μπράβο που δεν προλαβαίνετε να παίρνετε.</w:t>
      </w:r>
    </w:p>
    <w:p w14:paraId="4B1D4C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Διότι, τι άλλο είστε, όταν έχετε τσακίσει μισθούς, συντάξεις και εργατικά δικαιώματα; Έχετε εξουθενώσε</w:t>
      </w:r>
      <w:r>
        <w:rPr>
          <w:rFonts w:eastAsia="Times New Roman" w:cs="Times New Roman"/>
          <w:szCs w:val="24"/>
        </w:rPr>
        <w:t xml:space="preserve">ι στους φόρους τους εργαζόμενους και τα λαϊκά στρώματα. Καταργείτε στην ουσία το δικαίωμα στην απεργία. Βγάζετε στο σφυρί τη λαϊκή κατοικία. Ξεπλένετε τον αμερικάνικο ιμπεριαλισμό, αποκαλώντας τον Πρόεδρο των ΗΠΑ </w:t>
      </w:r>
      <w:r>
        <w:rPr>
          <w:rFonts w:eastAsia="Times New Roman" w:cs="Times New Roman"/>
          <w:szCs w:val="24"/>
        </w:rPr>
        <w:t>«</w:t>
      </w:r>
      <w:r>
        <w:rPr>
          <w:rFonts w:eastAsia="Times New Roman" w:cs="Times New Roman"/>
          <w:szCs w:val="24"/>
        </w:rPr>
        <w:t>διαβολικά καλό</w:t>
      </w:r>
      <w:r>
        <w:rPr>
          <w:rFonts w:eastAsia="Times New Roman" w:cs="Times New Roman"/>
          <w:szCs w:val="24"/>
        </w:rPr>
        <w:t>»</w:t>
      </w:r>
      <w:r>
        <w:rPr>
          <w:rFonts w:eastAsia="Times New Roman" w:cs="Times New Roman"/>
          <w:szCs w:val="24"/>
        </w:rPr>
        <w:t>, έχετε αναβαθμίσει και συμ</w:t>
      </w:r>
      <w:r>
        <w:rPr>
          <w:rFonts w:eastAsia="Times New Roman" w:cs="Times New Roman"/>
          <w:szCs w:val="24"/>
        </w:rPr>
        <w:t>φωνήσει στη μακροχρόνια χρήση της βάσης της Σούδας, αλλά και των άλλων αμερικανονατοϊκών βάσεων, δεν διστάζετε να πουλάτε όπλα σε κράτη-δολοφόνους, όπως η Σαουδική Αραβία.</w:t>
      </w:r>
    </w:p>
    <w:p w14:paraId="4B1D4C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μπορούσα για ώρες να αραδιάζω σε πόσους τομείς έχετε ξεπεράσει τους δασκάλους σας</w:t>
      </w:r>
      <w:r>
        <w:rPr>
          <w:rFonts w:eastAsia="Times New Roman" w:cs="Times New Roman"/>
          <w:szCs w:val="24"/>
        </w:rPr>
        <w:t>, τη Νέα Δημοκρατία και το ΠΑΣΟΚ, αλλά δεν το επιτρέπει ο χρόνος.</w:t>
      </w:r>
    </w:p>
    <w:p w14:paraId="4B1D4C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και ειδικότερα του τρίτου μνημονίου, που βέβαια συνυπέγραψαν και η Νέα Δημοκρατία και το ΠΑΣΟΚ και άλλα αστικά κόμματα, καταργείτε τον μειωμένο ΦΠΑ στα είκοσι επτά νησιά του</w:t>
      </w:r>
      <w:r>
        <w:rPr>
          <w:rFonts w:eastAsia="Times New Roman" w:cs="Times New Roman"/>
          <w:szCs w:val="24"/>
        </w:rPr>
        <w:t xml:space="preserve"> Αιγαίου, όπου δεν τον είχατε καταργήσει μέχρι τώρα, ενώ σε πέντε νησιά -στη Λέσβο, στη Χίο, στη Σάμο, στην Κω και στη Λέρο- τον διατηρείτε για περίπου έξι μήνες, συνδέοντάς τον με το προσφυγικό.</w:t>
      </w:r>
    </w:p>
    <w:p w14:paraId="4B1D4CA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λέτε, λοιπόν, στους κατοίκους αυτών των νησιών; Ότι, αν θ</w:t>
      </w:r>
      <w:r>
        <w:rPr>
          <w:rFonts w:eastAsia="Times New Roman" w:cs="Times New Roman"/>
          <w:szCs w:val="24"/>
        </w:rPr>
        <w:t xml:space="preserve">έλετε να διατηρήσετε τον μειωμένο ΦΠΑ, κοιτάξτε να διατηρήσετε την κόλαση στη Μόρια και στα άλλα </w:t>
      </w:r>
      <w:r>
        <w:rPr>
          <w:rFonts w:eastAsia="Times New Roman" w:cs="Times New Roman"/>
          <w:szCs w:val="24"/>
          <w:lang w:val="en-US"/>
        </w:rPr>
        <w:t>hotspots</w:t>
      </w:r>
      <w:r>
        <w:rPr>
          <w:rFonts w:eastAsia="Times New Roman" w:cs="Times New Roman"/>
          <w:szCs w:val="24"/>
        </w:rPr>
        <w:t>, μια κόλαση για την οποία και εσείς είστε συνυπεύθυνοι, συμβάλατε στη δημιουργία της, αφού συμμετέχετε στο ΝΑΤΟ και στην Ευρωπαϊκή Ένωση, σ’ αυτούς το</w:t>
      </w:r>
      <w:r>
        <w:rPr>
          <w:rFonts w:eastAsia="Times New Roman" w:cs="Times New Roman"/>
          <w:szCs w:val="24"/>
        </w:rPr>
        <w:t>υς ιμπεριαλιστικούς οργανισμούς που με τις επεμβάσεις τους για το πετρέλαιο, το φυσικό αέριο και τους δρόμους μεταφοράς τους, αλλά και το γεωστρατηγικό πλεονέκτημα κατέστρεψαν αυτές τις χώρες, απ’ όπου φεύγουν οι πρόσφυγες και οι μετανάστες.</w:t>
      </w:r>
    </w:p>
    <w:p w14:paraId="4B1D4CA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Εμείς, όπως ξέ</w:t>
      </w:r>
      <w:r>
        <w:rPr>
          <w:rFonts w:eastAsia="Times New Roman" w:cs="Times New Roman"/>
          <w:szCs w:val="24"/>
        </w:rPr>
        <w:t>ρετε, δεν κάνουμε καμμία διάκριση ανάμεσα σε πρόσφυγες και μετανάστες, γιατί τους μεν, τους πρόσφυγες, τους διώχνει ο ιμπεριαλιστικός σας πόλεμος για να γλιτώσουν από τον θάνατο, τους δε, η λεγόμενη ιμπεριαλιστική σας ειρήνη, για να γλιτώσουν από την εξαθλ</w:t>
      </w:r>
      <w:r>
        <w:rPr>
          <w:rFonts w:eastAsia="Times New Roman" w:cs="Times New Roman"/>
          <w:szCs w:val="24"/>
        </w:rPr>
        <w:t>ίωση, την εκμετάλλευση και τη φτώχεια.</w:t>
      </w:r>
    </w:p>
    <w:p w14:paraId="4B1D4CA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Αυτούς, λοιπόν, τους ανθρώπους τους στοιβάζετε σ’ αυτά τα κέντρα συγκέντρωσης, σ’ αυτά τα κολαστήρια και λέτε αυτά στους κατοίκους των νησιών, που και αυτοί βέβαια έχουν πρόβλημα από την παρουσία τους, γιατί δημιουργο</w:t>
      </w:r>
      <w:r>
        <w:rPr>
          <w:rFonts w:eastAsia="Times New Roman" w:cs="Times New Roman"/>
          <w:szCs w:val="24"/>
        </w:rPr>
        <w:t xml:space="preserve">ύνται εντάσεις. Χθες πάλι έγινε στη Μόρια ο κακός χαμός. Διότι, όταν στοιβάζονται πεντέμισι-έξι χιλιάδες άνθρωποι μέσα </w:t>
      </w:r>
      <w:r>
        <w:rPr>
          <w:rFonts w:eastAsia="Times New Roman" w:cs="Times New Roman"/>
          <w:szCs w:val="24"/>
        </w:rPr>
        <w:t xml:space="preserve">σ’ </w:t>
      </w:r>
      <w:r>
        <w:rPr>
          <w:rFonts w:eastAsia="Times New Roman" w:cs="Times New Roman"/>
          <w:szCs w:val="24"/>
        </w:rPr>
        <w:t xml:space="preserve">έναν χώρο που μπορεί στο κατώτερο επίπεδο διαβίωσης να εξυπηρετήσει δύο χιλιάδες ανθρώπους, καταλαβαίνετε τι γίνεται. Μιλάμε, λοιπόν, </w:t>
      </w:r>
      <w:r>
        <w:rPr>
          <w:rFonts w:eastAsia="Times New Roman" w:cs="Times New Roman"/>
          <w:szCs w:val="24"/>
        </w:rPr>
        <w:t>για μια κόλαση, που καλείτε τους κατοίκους των νησιών να την αποδεχτούν, για να διατηρήσουν τον μειωμένο ΦΠΑ τους.</w:t>
      </w:r>
    </w:p>
    <w:p w14:paraId="4B1D4C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Βέβαια, αυτό είναι και το λάθος που έγινε από την αρχή και από ορισμένους δημάρχους, που συνέδεσαν τη διατήρηση του μειωμένου ΦΠΑ με το προσφ</w:t>
      </w:r>
      <w:r>
        <w:rPr>
          <w:rFonts w:eastAsia="Times New Roman" w:cs="Times New Roman"/>
          <w:szCs w:val="24"/>
        </w:rPr>
        <w:t>υγικό και τώρα έχουν αυτά τα αποτελέσματα που έχουν.</w:t>
      </w:r>
    </w:p>
    <w:p w14:paraId="4B1D4CA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Όπως είναι γνωστό, ο μειωμένος ΦΠΑ επιβλήθηκε μετά από πολλούς αγώνες -και το ΚΚΕ πρωτοστάτησε σ’ αυτούς τους αγώνες- και ήταν ένα μικρό αντιστάθμισμα στο αυξημένο κόστος μεταφοράς και παραγωγής στα νησι</w:t>
      </w:r>
      <w:r>
        <w:rPr>
          <w:rFonts w:eastAsia="Times New Roman" w:cs="Times New Roman"/>
          <w:szCs w:val="24"/>
        </w:rPr>
        <w:t xml:space="preserve">ά. Επομένως, δεν έχει καμμία σχέση ούτε με το προσφυγικό ούτε με τις φυσικές καταστροφές, που και </w:t>
      </w:r>
      <w:r>
        <w:rPr>
          <w:rFonts w:eastAsia="Times New Roman" w:cs="Times New Roman"/>
          <w:szCs w:val="24"/>
        </w:rPr>
        <w:t xml:space="preserve">μ’ </w:t>
      </w:r>
      <w:r>
        <w:rPr>
          <w:rFonts w:eastAsia="Times New Roman" w:cs="Times New Roman"/>
          <w:szCs w:val="24"/>
        </w:rPr>
        <w:t>αυτές πήγε να συνδυαστεί.</w:t>
      </w:r>
    </w:p>
    <w:p w14:paraId="4B1D4CA8"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Τι λέτε τώρα στους κατοίκους των νησιών, που το καταργείτε από την 1η Ιανουαρίου του 2018; Λέτε, κοιτάξτε να δείτε, θα σας </w:t>
      </w:r>
      <w:r>
        <w:rPr>
          <w:rFonts w:eastAsia="Times New Roman" w:cs="Times New Roman"/>
          <w:szCs w:val="24"/>
        </w:rPr>
        <w:t>δώσουμε το μεταφορικό ισοδύναμο. Τι σημαίνει αυτό; Τον ΦΠΑ που θα πάρετε από τους νησιώτες θα το δώσετε στους εφοπλιστές. Έτσι υπηρετείτε πλήρως τη λογική των έμμεσων φόρων, η οποία είναι να παίρνετε από τους πολλούς, τους εργαζόμενους και τα λαϊκά στρώματ</w:t>
      </w:r>
      <w:r>
        <w:rPr>
          <w:rFonts w:eastAsia="Times New Roman" w:cs="Times New Roman"/>
          <w:szCs w:val="24"/>
        </w:rPr>
        <w:t>α και να τα δίνετε στο κεφάλαιο και τους εκπροσώπους του, τους εφοπλιστές, τους τραπεζίτες, τους βιομήχανους, τους μεγαλέμπορους και ούτω καθεξής.</w:t>
      </w:r>
    </w:p>
    <w:p w14:paraId="4B1D4CA9"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Τι λέτε, επίσης; Λέτε, κοιτάξτε να δείτε, θα σας δώσουμε και ένα έκτακτο εφάπαξ, κοινωνικό αντιστάθμισμα. Και</w:t>
      </w:r>
      <w:r>
        <w:rPr>
          <w:rFonts w:eastAsia="Times New Roman" w:cs="Times New Roman"/>
          <w:szCs w:val="24"/>
        </w:rPr>
        <w:t xml:space="preserve"> με αυτό καθαρίζετε! Δηλαδή, εδώ </w:t>
      </w:r>
      <w:r>
        <w:rPr>
          <w:rFonts w:eastAsia="Times New Roman" w:cs="Times New Roman"/>
          <w:szCs w:val="24"/>
        </w:rPr>
        <w:t xml:space="preserve">κάποιος </w:t>
      </w:r>
      <w:r>
        <w:rPr>
          <w:rFonts w:eastAsia="Times New Roman" w:cs="Times New Roman"/>
          <w:szCs w:val="24"/>
        </w:rPr>
        <w:t xml:space="preserve">μπορεί να πει αιδώς, Αργείοι! </w:t>
      </w:r>
    </w:p>
    <w:p w14:paraId="4B1D4CAA"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Όμως, δυστυχώς, δεν νομίζω ότι πια σας έχει μείνει οποιαδήποτε πολιτική τσίπα. Ποιος έχασε την πολιτική τσίπα, για να τη βρείτε εσείς; </w:t>
      </w:r>
    </w:p>
    <w:p w14:paraId="4B1D4CAB"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Λογαριάζετε, όμως, χωρίς τον ξενοδόχο. Γιατί η α</w:t>
      </w:r>
      <w:r>
        <w:rPr>
          <w:rFonts w:eastAsia="Times New Roman" w:cs="Times New Roman"/>
          <w:szCs w:val="24"/>
        </w:rPr>
        <w:t xml:space="preserve">γανάκτηση των εργαζομένων και των λαϊκών στρωμάτων </w:t>
      </w:r>
      <w:r>
        <w:rPr>
          <w:rFonts w:eastAsia="Times New Roman" w:cs="Times New Roman"/>
          <w:szCs w:val="24"/>
        </w:rPr>
        <w:t xml:space="preserve">σ’ </w:t>
      </w:r>
      <w:r>
        <w:rPr>
          <w:rFonts w:eastAsia="Times New Roman" w:cs="Times New Roman"/>
          <w:szCs w:val="24"/>
        </w:rPr>
        <w:t>όλη τη χώρα, αλλά ειδικότερα στα νησιά -και το ξέρω από πρώτο χέρι- έχει φτάσει στα ανώτερα όριά της και είναι βέβαια σε αντιστοιχία με τα ανώτερα όρια της κοροϊδίας, της υποκρισίας και του κυνισμού της</w:t>
      </w:r>
      <w:r>
        <w:rPr>
          <w:rFonts w:eastAsia="Times New Roman" w:cs="Times New Roman"/>
          <w:szCs w:val="24"/>
        </w:rPr>
        <w:t xml:space="preserve"> δικής σας πολιτικής. Δεν θα αργήσει η ώρα που θα σας πάρουν με τις πέτρες για την πολιτική που υπηρετείτε.</w:t>
      </w:r>
    </w:p>
    <w:p w14:paraId="4B1D4CAC"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την </w:t>
      </w:r>
      <w:r>
        <w:rPr>
          <w:rFonts w:eastAsia="Times New Roman" w:cs="Times New Roman"/>
          <w:bCs/>
          <w:szCs w:val="24"/>
        </w:rPr>
        <w:t>τροπολογία</w:t>
      </w:r>
      <w:r>
        <w:rPr>
          <w:rFonts w:eastAsia="Times New Roman" w:cs="Times New Roman"/>
          <w:szCs w:val="24"/>
        </w:rPr>
        <w:t xml:space="preserve"> για την ποινικοποίηση της δράσης ενάντια στους πλειστηριασμούς, η διαφωνία μας είναι βαθιά πολιτική και αφορά </w:t>
      </w:r>
      <w:r>
        <w:rPr>
          <w:rFonts w:eastAsia="Times New Roman" w:cs="Times New Roman"/>
          <w:szCs w:val="24"/>
        </w:rPr>
        <w:t>σ</w:t>
      </w:r>
      <w:r>
        <w:rPr>
          <w:rFonts w:eastAsia="Times New Roman" w:cs="Times New Roman"/>
          <w:szCs w:val="24"/>
        </w:rPr>
        <w:t>την τρομοκ</w:t>
      </w:r>
      <w:r>
        <w:rPr>
          <w:rFonts w:eastAsia="Times New Roman" w:cs="Times New Roman"/>
          <w:szCs w:val="24"/>
        </w:rPr>
        <w:t xml:space="preserve">ράτηση και </w:t>
      </w:r>
      <w:r>
        <w:rPr>
          <w:rFonts w:eastAsia="Times New Roman" w:cs="Times New Roman"/>
          <w:szCs w:val="24"/>
        </w:rPr>
        <w:t>σ</w:t>
      </w:r>
      <w:r>
        <w:rPr>
          <w:rFonts w:eastAsia="Times New Roman" w:cs="Times New Roman"/>
          <w:szCs w:val="24"/>
        </w:rPr>
        <w:t xml:space="preserve">τον εκφοβισμό που επιχειρείτε ενάντια </w:t>
      </w:r>
      <w:r>
        <w:rPr>
          <w:rFonts w:eastAsia="Times New Roman" w:cs="Times New Roman"/>
          <w:szCs w:val="24"/>
        </w:rPr>
        <w:t xml:space="preserve">σ’ </w:t>
      </w:r>
      <w:r>
        <w:rPr>
          <w:rFonts w:eastAsia="Times New Roman" w:cs="Times New Roman"/>
          <w:szCs w:val="24"/>
        </w:rPr>
        <w:t>όσους αντιστέκονται σ’ αυτή</w:t>
      </w:r>
      <w:r>
        <w:rPr>
          <w:rFonts w:eastAsia="Times New Roman" w:cs="Times New Roman"/>
          <w:szCs w:val="24"/>
        </w:rPr>
        <w:t>ν</w:t>
      </w:r>
      <w:r>
        <w:rPr>
          <w:rFonts w:eastAsia="Times New Roman" w:cs="Times New Roman"/>
          <w:szCs w:val="24"/>
        </w:rPr>
        <w:t xml:space="preserve"> την πολιτική. Γι’ αυτό ζητάμε να την πάρετε πίσω αυτή</w:t>
      </w:r>
      <w:r>
        <w:rPr>
          <w:rFonts w:eastAsia="Times New Roman" w:cs="Times New Roman"/>
          <w:szCs w:val="24"/>
        </w:rPr>
        <w:t>ν</w:t>
      </w:r>
      <w:r>
        <w:rPr>
          <w:rFonts w:eastAsia="Times New Roman" w:cs="Times New Roman"/>
          <w:szCs w:val="24"/>
        </w:rPr>
        <w:t xml:space="preserve"> την </w:t>
      </w:r>
      <w:r>
        <w:rPr>
          <w:rFonts w:eastAsia="Times New Roman" w:cs="Times New Roman"/>
          <w:bCs/>
          <w:szCs w:val="24"/>
        </w:rPr>
        <w:t>τροπολογία,</w:t>
      </w:r>
      <w:r>
        <w:rPr>
          <w:rFonts w:eastAsia="Times New Roman" w:cs="Times New Roman"/>
          <w:szCs w:val="24"/>
        </w:rPr>
        <w:t xml:space="preserve"> μαζί με όλες βέβαια τις άλλες αντιλαϊκές </w:t>
      </w:r>
      <w:r>
        <w:rPr>
          <w:rFonts w:eastAsia="Times New Roman" w:cs="Times New Roman"/>
          <w:bCs/>
          <w:szCs w:val="24"/>
        </w:rPr>
        <w:t>τροπολογίες</w:t>
      </w:r>
      <w:r>
        <w:rPr>
          <w:rFonts w:eastAsia="Times New Roman" w:cs="Times New Roman"/>
          <w:szCs w:val="24"/>
        </w:rPr>
        <w:t xml:space="preserve"> και νόμους και πολιτικές.</w:t>
      </w:r>
    </w:p>
    <w:p w14:paraId="4B1D4CAD"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4B1D4CAE"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Σπυρίδων Λυκούδης):</w:t>
      </w:r>
      <w:r>
        <w:rPr>
          <w:rFonts w:eastAsia="Times New Roman" w:cs="Times New Roman"/>
          <w:szCs w:val="24"/>
        </w:rPr>
        <w:t xml:space="preserve"> Ευχαριστώ, κύριε συνάδελφε.</w:t>
      </w:r>
    </w:p>
    <w:p w14:paraId="4B1D4CAF"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Ξυδάκης έχει τον λόγο, για να παρουσιάσει την </w:t>
      </w:r>
      <w:r>
        <w:rPr>
          <w:rFonts w:eastAsia="Times New Roman" w:cs="Times New Roman"/>
          <w:bCs/>
          <w:szCs w:val="24"/>
        </w:rPr>
        <w:t>τροπολογία</w:t>
      </w:r>
      <w:r>
        <w:rPr>
          <w:rFonts w:eastAsia="Times New Roman" w:cs="Times New Roman"/>
          <w:szCs w:val="24"/>
        </w:rPr>
        <w:t xml:space="preserve"> που υπογράφει.</w:t>
      </w:r>
    </w:p>
    <w:p w14:paraId="4B1D4CB0"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olor w:val="000000"/>
          <w:szCs w:val="24"/>
        </w:rPr>
        <w:t>Ευχαριστώ πολύ, κύριε Πρόεδρε.</w:t>
      </w:r>
      <w:r>
        <w:rPr>
          <w:rFonts w:eastAsia="Times New Roman" w:cs="Times New Roman"/>
          <w:szCs w:val="24"/>
        </w:rPr>
        <w:t xml:space="preserve"> </w:t>
      </w:r>
    </w:p>
    <w:p w14:paraId="4B1D4C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την </w:t>
      </w:r>
      <w:r>
        <w:rPr>
          <w:rFonts w:eastAsia="Times New Roman" w:cs="Times New Roman"/>
          <w:bCs/>
          <w:szCs w:val="24"/>
        </w:rPr>
        <w:t>τροπολογία</w:t>
      </w:r>
      <w:r>
        <w:rPr>
          <w:rFonts w:eastAsia="Times New Roman" w:cs="Times New Roman"/>
          <w:szCs w:val="24"/>
        </w:rPr>
        <w:t xml:space="preserve"> με γενικό αριθμό 1423 και ειδικό 141 που </w:t>
      </w:r>
      <w:r>
        <w:rPr>
          <w:rFonts w:eastAsia="Times New Roman" w:cs="Times New Roman"/>
          <w:szCs w:val="24"/>
        </w:rPr>
        <w:t xml:space="preserve">παρουσίασε </w:t>
      </w:r>
      <w:r>
        <w:rPr>
          <w:rFonts w:eastAsia="Times New Roman" w:cs="Times New Roman"/>
          <w:szCs w:val="24"/>
        </w:rPr>
        <w:t xml:space="preserve">πριν από </w:t>
      </w:r>
      <w:r>
        <w:rPr>
          <w:rFonts w:eastAsia="Times New Roman" w:cs="Times New Roman"/>
          <w:szCs w:val="24"/>
        </w:rPr>
        <w:t xml:space="preserve">λίγο ο Υπουργός. Αφορά, με λίγα λόγια, </w:t>
      </w:r>
      <w:r>
        <w:rPr>
          <w:rFonts w:eastAsia="Times New Roman" w:cs="Times New Roman"/>
          <w:szCs w:val="24"/>
        </w:rPr>
        <w:t>σ</w:t>
      </w:r>
      <w:r>
        <w:rPr>
          <w:rFonts w:eastAsia="Times New Roman" w:cs="Times New Roman"/>
          <w:szCs w:val="24"/>
        </w:rPr>
        <w:t>την αποδέσμευση όσων χρημάτων εκ του πνευματικού δικαιώματος προορίζονται για διανομή σε δικαιούχους δημιουργούς, σε οργανισμούς συλλογικής διαχείρισης ή ανεξάρτητες οντότητες διαχείρισης.</w:t>
      </w:r>
    </w:p>
    <w:p w14:paraId="4B1D4C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Στην πρ</w:t>
      </w:r>
      <w:r>
        <w:rPr>
          <w:rFonts w:eastAsia="Times New Roman" w:cs="Times New Roman"/>
          <w:szCs w:val="24"/>
        </w:rPr>
        <w:t xml:space="preserve">αγματικότητα αφορά </w:t>
      </w:r>
      <w:r>
        <w:rPr>
          <w:rFonts w:eastAsia="Times New Roman" w:cs="Times New Roman"/>
          <w:szCs w:val="24"/>
        </w:rPr>
        <w:t xml:space="preserve">σε </w:t>
      </w:r>
      <w:r>
        <w:rPr>
          <w:rFonts w:eastAsia="Times New Roman" w:cs="Times New Roman"/>
          <w:szCs w:val="24"/>
        </w:rPr>
        <w:t>μια μεγάλη εταιρεία που είχε σχεδόν μονοπωλιακή θέση στην ελληνική αγορά πνευματικού δικαιώματος, την ΑΕΠΙ, η οποία βρίσκεται σε άθλια οικονομική κατάσταση. Κακοπάθαν χιλιάδες καλλιτέχνες δημιουργοί από την κακή της διαχείριση, τη μάλ</w:t>
      </w:r>
      <w:r>
        <w:rPr>
          <w:rFonts w:eastAsia="Times New Roman" w:cs="Times New Roman"/>
          <w:szCs w:val="24"/>
        </w:rPr>
        <w:t>λον δόλια διαχείριση. Αυτή</w:t>
      </w:r>
      <w:r>
        <w:rPr>
          <w:rFonts w:eastAsia="Times New Roman" w:cs="Times New Roman"/>
          <w:szCs w:val="24"/>
        </w:rPr>
        <w:t>ν</w:t>
      </w:r>
      <w:r>
        <w:rPr>
          <w:rFonts w:eastAsia="Times New Roman" w:cs="Times New Roman"/>
          <w:szCs w:val="24"/>
        </w:rPr>
        <w:t xml:space="preserve"> τη στιγμή βρίσκεται με διαπιστωμένα αρνητικά κεφάλαια τουλάχιστον 40 εκατομμυρίων, που έχουν εισπραχθεί και έχουν εξαφανιστεί. Περίπου 30 εκατομμύρια είναι επιδικασμένα από το Διοικητικό Εφετείο για δόλια χρήση προ δεκατετραετία</w:t>
      </w:r>
      <w:r>
        <w:rPr>
          <w:rFonts w:eastAsia="Times New Roman" w:cs="Times New Roman"/>
          <w:szCs w:val="24"/>
        </w:rPr>
        <w:t>ς.</w:t>
      </w:r>
    </w:p>
    <w:p w14:paraId="4B1D4CB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Χονδρικώς, δηλαδή, σύμφωνα με τη μέχρι στιγμής έρευνα, υπάρχουν ελλείποντα κεφάλαια, οφειλόμενα στους δημιουργούς, πολλές δεκάδες εκατομμύρια συν τις οφειλές που έχει σε τρίτους, στο </w:t>
      </w:r>
      <w:r>
        <w:rPr>
          <w:rFonts w:eastAsia="Times New Roman" w:cs="Times New Roman"/>
          <w:szCs w:val="24"/>
        </w:rPr>
        <w:t>δημόσιο</w:t>
      </w:r>
      <w:r>
        <w:rPr>
          <w:rFonts w:eastAsia="Times New Roman" w:cs="Times New Roman"/>
          <w:szCs w:val="24"/>
        </w:rPr>
        <w:t>, σε τράπεζες, σε προμηθευτές. Μπορεί να υπερβαίνουν τα 80 εκατ</w:t>
      </w:r>
      <w:r>
        <w:rPr>
          <w:rFonts w:eastAsia="Times New Roman" w:cs="Times New Roman"/>
          <w:szCs w:val="24"/>
        </w:rPr>
        <w:t>ομμύρια τα υπολογισμένα μέχρι τώρα. Η έρευνα συνεχίζεται.</w:t>
      </w:r>
    </w:p>
    <w:p w14:paraId="4B1D4CB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είναι ακόμη πιο οικτρή για τους δημιουργούς, </w:t>
      </w:r>
      <w:r>
        <w:rPr>
          <w:rFonts w:eastAsia="Times New Roman"/>
          <w:szCs w:val="24"/>
        </w:rPr>
        <w:t>οι οποίοι</w:t>
      </w:r>
      <w:r>
        <w:rPr>
          <w:rFonts w:eastAsia="Times New Roman" w:cs="Times New Roman"/>
          <w:szCs w:val="24"/>
        </w:rPr>
        <w:t xml:space="preserve"> έχουν μόνη -είναι περιουσιακό στοιχείο στην πραγματικότητα το πνευματικό δικαίωμα- πηγή εσόδου το πνευματικό δικαίωμα, για του</w:t>
      </w:r>
      <w:r>
        <w:rPr>
          <w:rFonts w:eastAsia="Times New Roman" w:cs="Times New Roman"/>
          <w:szCs w:val="24"/>
        </w:rPr>
        <w:t xml:space="preserve">ς πλείονες εξ αυτών, όσους δεν κάνουν ζωντανές εμφανίσεις. Αυτή η εταιρεία, ενώ έχει πολλές συνδεδεμένες κερδοφόρες και πλούσιες εταιρείες, η ίδια η εταιρεία έχει ένα περιουσιακό στοιχείο, ένα </w:t>
      </w:r>
      <w:r>
        <w:rPr>
          <w:rFonts w:eastAsia="Times New Roman" w:cs="Times New Roman"/>
          <w:szCs w:val="24"/>
        </w:rPr>
        <w:t>κτήριο</w:t>
      </w:r>
      <w:r>
        <w:rPr>
          <w:rFonts w:eastAsia="Times New Roman" w:cs="Times New Roman"/>
          <w:szCs w:val="24"/>
        </w:rPr>
        <w:t xml:space="preserve">, το οποίο κινείται να το δεσμεύσει η πιστώτρια τράπεζα. </w:t>
      </w:r>
      <w:r>
        <w:rPr>
          <w:rFonts w:eastAsia="Times New Roman" w:cs="Times New Roman"/>
          <w:szCs w:val="24"/>
        </w:rPr>
        <w:t>Άρα, οι δημιουργοί σε βάθος ετών δεν θα έχουν λαμβάνειν τίποτα, παρά μόνο θα είναι φορτωμένοι με κενό και χρέη.</w:t>
      </w:r>
    </w:p>
    <w:p w14:paraId="4B1D4CB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w:t>
      </w:r>
      <w:r>
        <w:rPr>
          <w:rFonts w:eastAsia="Times New Roman" w:cs="Times New Roman"/>
          <w:bCs/>
          <w:szCs w:val="24"/>
        </w:rPr>
        <w:t>τροπολογία</w:t>
      </w:r>
      <w:r>
        <w:rPr>
          <w:rFonts w:eastAsia="Times New Roman" w:cs="Times New Roman"/>
          <w:szCs w:val="24"/>
        </w:rPr>
        <w:t xml:space="preserve"> ζητάμε να αποδεσμευθούν όσα χρήματα υπάρχουν σε δεσμευμένους λογαριασμούς, τα οποία προορίζονται αποκλειστικά για τη διανομή, για να εξυπηρετηθεί το περιουσιακό δικαίωμα και το μόνο έσοδο που έχουν οι καλλιτέχνες, </w:t>
      </w:r>
      <w:r>
        <w:rPr>
          <w:rFonts w:eastAsia="Times New Roman"/>
          <w:szCs w:val="24"/>
        </w:rPr>
        <w:t>οι οποίοι</w:t>
      </w:r>
      <w:r>
        <w:rPr>
          <w:rFonts w:eastAsia="Times New Roman" w:cs="Times New Roman"/>
          <w:szCs w:val="24"/>
        </w:rPr>
        <w:t xml:space="preserve"> ήδη το περασμένο εξάμηνο είχαν μια πάρα πολύ ταπεινωμένη διανομή, αναντίστοιχη προς οποιοδήποτε δεδομένο των περασμένων δεκαετιών, από μια φαλιρισμένη δολίως εταιρεία.</w:t>
      </w:r>
    </w:p>
    <w:p w14:paraId="4B1D4CB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Τουλάχιστον, μέσα σε αυτά τα Χριστούγεννα να λάβουν κάτι από τα εισπραχθέντα και να έχο</w:t>
      </w:r>
      <w:r>
        <w:rPr>
          <w:rFonts w:eastAsia="Times New Roman" w:cs="Times New Roman"/>
          <w:szCs w:val="24"/>
        </w:rPr>
        <w:t xml:space="preserve">υν ένα προβάδισμα ουσιαστικά, μιλάω ειλικρινά, έναντι του δημοσίου το οποίο απαιτεί και έναντι των τραπεζών. Διότι, στην πραγματικότητα αυτά τα χρήματα είναι δικά τους. Τα εισέπραττε για λογαριασμό τους και τα εξαφάνισε. </w:t>
      </w:r>
    </w:p>
    <w:p w14:paraId="4B1D4CB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Αυτή είναι η κατάσταση. Ζητώ την κ</w:t>
      </w:r>
      <w:r>
        <w:rPr>
          <w:rFonts w:eastAsia="Times New Roman" w:cs="Times New Roman"/>
          <w:szCs w:val="24"/>
        </w:rPr>
        <w:t>ατανόηση όλων των συναδέλφων και των κομμάτων της Αντιπολίτευσης. Αυτή είναι η τροπολογία.</w:t>
      </w:r>
    </w:p>
    <w:p w14:paraId="4B1D4C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B1D4C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συνάδελφος κ. Νικόλαος Πα</w:t>
      </w:r>
      <w:r>
        <w:rPr>
          <w:rFonts w:eastAsia="Times New Roman" w:cs="Times New Roman"/>
          <w:szCs w:val="24"/>
        </w:rPr>
        <w:t>ρ</w:t>
      </w:r>
      <w:r>
        <w:rPr>
          <w:rFonts w:eastAsia="Times New Roman" w:cs="Times New Roman"/>
          <w:szCs w:val="24"/>
        </w:rPr>
        <w:t>ασκευόπουλος έχει τον λόγο.</w:t>
      </w:r>
    </w:p>
    <w:p w14:paraId="4B1D4C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Αγαπητές και αγαπητοί συνάδελφο</w:t>
      </w:r>
      <w:r>
        <w:rPr>
          <w:rFonts w:eastAsia="Times New Roman" w:cs="Times New Roman"/>
          <w:szCs w:val="24"/>
        </w:rPr>
        <w:t xml:space="preserve">ι, δυο λόγια θα πω κι εγώ για την τροπολογία στην αρχή και τον υπόλοιπο χρόνο θα τον αφιερώσω στον πυρήνα του βασικού νομοθετήματος, το οποίο πιστεύω ότι είναι σημαντικό. </w:t>
      </w:r>
    </w:p>
    <w:p w14:paraId="4B1D4C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δεν θα μιλήσω ούτε πολιτικά ούτε οικονομικά, διότι αυτό το έχουν κάνει ή</w:t>
      </w:r>
      <w:r>
        <w:rPr>
          <w:rFonts w:eastAsia="Times New Roman" w:cs="Times New Roman"/>
          <w:szCs w:val="24"/>
        </w:rPr>
        <w:t>δη και ο Υπουργός και άλλοι κυβερνητικοί παράγοντες, πολύ αρμοδιότεροι από εμένα. Θέλω να πω δυο λόγια όμως νομικά για τη ρύθμιση, επειδή άκουσα το μεγαλύτερο μέρος της συζήτησης, εκτός από κάποιες στιγμές που έλειψα και κατάλαβα ότι πολλοί από τους Βουλευ</w:t>
      </w:r>
      <w:r>
        <w:rPr>
          <w:rFonts w:eastAsia="Times New Roman" w:cs="Times New Roman"/>
          <w:szCs w:val="24"/>
        </w:rPr>
        <w:t xml:space="preserve">τές θεωρούν ότι εδώ ποινικοποιούνται κάποιες πράξεις οι οποίες αφορούν τη διεξαγωγή των πλειστηριασμών. </w:t>
      </w:r>
    </w:p>
    <w:p w14:paraId="4B1D4C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Δεν είναι έτσι τα πράγματα. Όλες αυτές οι πράξεις, στις οποίες αναφερόμαστε: Η άσκηση απειλής, η άσκηση βίας και η απλή διαταραχή της διαδικασίας διεξα</w:t>
      </w:r>
      <w:r>
        <w:rPr>
          <w:rFonts w:eastAsia="Times New Roman" w:cs="Times New Roman"/>
          <w:szCs w:val="24"/>
        </w:rPr>
        <w:t xml:space="preserve">γωγής ενός πλειστηριασμού ή η απλή παραμονή χωρίς νόμιμο λόγο στον χώρο που αυτός διεξάγεται, ενός προσώπου, όλα αυτά είναι ήδη ποινικοποιημένα. Και το άρθρο 333 τιμωρεί την απειλή και το άρθρο 334, το οποίο αφορά </w:t>
      </w:r>
      <w:r>
        <w:rPr>
          <w:rFonts w:eastAsia="Times New Roman" w:cs="Times New Roman"/>
          <w:szCs w:val="24"/>
        </w:rPr>
        <w:t>σ</w:t>
      </w:r>
      <w:r>
        <w:rPr>
          <w:rFonts w:eastAsia="Times New Roman" w:cs="Times New Roman"/>
          <w:szCs w:val="24"/>
        </w:rPr>
        <w:t>την διατάραξη της οικιακής ειρήνης, που ε</w:t>
      </w:r>
      <w:r>
        <w:rPr>
          <w:rFonts w:eastAsia="Times New Roman" w:cs="Times New Roman"/>
          <w:szCs w:val="24"/>
        </w:rPr>
        <w:t xml:space="preserve">πεκτείνεται βέβαια και σε χώρους υπηρεσιακούς, όλα αυτά ποινικοποιούν ήδη όλες αυτές τις πράξεις για τις οποίες συζητούμε. </w:t>
      </w:r>
    </w:p>
    <w:p w14:paraId="4B1D4C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Ποια είναι η διαφορά; Οι διαφορές είναι δυο. Αντί να ποινικοποιούνται αυτές οι πράξεις με την πρώτη παράγραφο, ποινικοποιούνται με τ</w:t>
      </w:r>
      <w:r>
        <w:rPr>
          <w:rFonts w:eastAsia="Times New Roman" w:cs="Times New Roman"/>
          <w:szCs w:val="24"/>
        </w:rPr>
        <w:t>ην τρίτη. Και τι σημαίνει αυτό πρακτικά; Δυο πράγματα: Λίγο ψηλότερο από το απειλούμενο πλαίσιο ποινής, αλλά καθώς καταλαβαίνω αμελητέα ψηλότερο, διότι έτσι κι αλλιώς στον χώρο του πλημμελήματος εί</w:t>
      </w:r>
      <w:r>
        <w:rPr>
          <w:rFonts w:eastAsia="Times New Roman" w:cs="Times New Roman"/>
          <w:szCs w:val="24"/>
        </w:rPr>
        <w:t>ν</w:t>
      </w:r>
      <w:r>
        <w:rPr>
          <w:rFonts w:eastAsia="Times New Roman" w:cs="Times New Roman"/>
          <w:szCs w:val="24"/>
        </w:rPr>
        <w:t xml:space="preserve">αι και βλέπω ότι δεν απασχολεί αυτό ούτως ή άλλως. </w:t>
      </w:r>
    </w:p>
    <w:p w14:paraId="4B1D4C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δε</w:t>
      </w:r>
      <w:r>
        <w:rPr>
          <w:rFonts w:eastAsia="Times New Roman" w:cs="Times New Roman"/>
          <w:szCs w:val="24"/>
        </w:rPr>
        <w:t xml:space="preserve">ύτερον, το γεγονός ότι αυτή η διαταραχή της διεξαγωγής μιας λειτουργίας και του τρόπου χρήσης ενός χώρου τιμωρείται πλέον αυτεπάγγελτα και όχι κατ’ έγκληση. Είναι σωστό αυτό ή όχι; Κατ’ </w:t>
      </w:r>
      <w:r>
        <w:rPr>
          <w:rFonts w:eastAsia="Times New Roman" w:cs="Times New Roman"/>
          <w:szCs w:val="24"/>
        </w:rPr>
        <w:t xml:space="preserve">αρχάς </w:t>
      </w:r>
      <w:r>
        <w:rPr>
          <w:rFonts w:eastAsia="Times New Roman" w:cs="Times New Roman"/>
          <w:szCs w:val="24"/>
        </w:rPr>
        <w:t>να πω ότι δεν βλέπω κανένα πρόβλημα στη ρύθμιση από άποψη δικαιω</w:t>
      </w:r>
      <w:r>
        <w:rPr>
          <w:rFonts w:eastAsia="Times New Roman" w:cs="Times New Roman"/>
          <w:szCs w:val="24"/>
        </w:rPr>
        <w:t xml:space="preserve">μάτων, δηλαδή ο νομοθέτης είναι ελεύθερος να κάνει οποιαδήποτε νέα ρύθμιση από θεσμική άποψη, αρκεί αυτό το οποίο προβλέπει να μην αντιβαίνει στο Σύνταγμα ή σε </w:t>
      </w:r>
      <w:r>
        <w:rPr>
          <w:rFonts w:eastAsia="Times New Roman" w:cs="Times New Roman"/>
          <w:szCs w:val="24"/>
        </w:rPr>
        <w:t>διεθνείς συνθήκες</w:t>
      </w:r>
      <w:r>
        <w:rPr>
          <w:rFonts w:eastAsia="Times New Roman" w:cs="Times New Roman"/>
          <w:szCs w:val="24"/>
        </w:rPr>
        <w:t>. Και αυτό βεβαίως εδώ διασφαλίζεται. Δεν συντρέχει κάτι τέτοιο.</w:t>
      </w:r>
    </w:p>
    <w:p w14:paraId="4B1D4C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Ταιριάζει εδώ </w:t>
      </w:r>
      <w:r>
        <w:rPr>
          <w:rFonts w:eastAsia="Times New Roman" w:cs="Times New Roman"/>
          <w:szCs w:val="24"/>
        </w:rPr>
        <w:t>όμως η έγκληση ή το αυτεπάγγελτο; Πιστεύω το δεύτερο. Και πιστεύω το δεύτερο για τον εξής λόγο: Ο κανόνας στην ποινική μας νομοθεσία είναι η αυτεπάγγελτη δίωξη. Κατ’ εξαίρεσιν, ορισμένα εγκλήματα, τα οποία είναι τελείως προσωποπαγή και τελείως προσωπικά, ε</w:t>
      </w:r>
      <w:r>
        <w:rPr>
          <w:rFonts w:eastAsia="Times New Roman" w:cs="Times New Roman"/>
          <w:szCs w:val="24"/>
        </w:rPr>
        <w:t xml:space="preserve">ίναι τελείως ιδιωτικά αν θέλετε, τιμωρούνται κατ’ έγκληση. Γιατί; Γιατί εάν βρίσεις έναν άνθρωπο και δεν ενοχληθεί, εντάξει, τι να επέμβει ο τρίτος, ο εισαγγελέας; Ή εάν κάποιος μπει στο σπίτι του άλλου και κάτσει λίγη ώρα και </w:t>
      </w:r>
      <w:r>
        <w:rPr>
          <w:rFonts w:eastAsia="Times New Roman" w:cs="Times New Roman"/>
          <w:szCs w:val="24"/>
        </w:rPr>
        <w:t xml:space="preserve">αυτός </w:t>
      </w:r>
      <w:r>
        <w:rPr>
          <w:rFonts w:eastAsia="Times New Roman" w:cs="Times New Roman"/>
          <w:szCs w:val="24"/>
        </w:rPr>
        <w:t xml:space="preserve">τελικά δεν </w:t>
      </w:r>
      <w:r>
        <w:rPr>
          <w:rFonts w:eastAsia="Times New Roman" w:cs="Times New Roman"/>
          <w:szCs w:val="24"/>
        </w:rPr>
        <w:t>ενοχλη</w:t>
      </w:r>
      <w:r>
        <w:rPr>
          <w:rFonts w:eastAsia="Times New Roman" w:cs="Times New Roman"/>
          <w:szCs w:val="24"/>
        </w:rPr>
        <w:t>θεί, π</w:t>
      </w:r>
      <w:r>
        <w:rPr>
          <w:rFonts w:eastAsia="Times New Roman" w:cs="Times New Roman"/>
          <w:szCs w:val="24"/>
        </w:rPr>
        <w:t>αρά το ότι μπήκε χωρίς να τον ρωτήσει ο δράστης, εάν δεν ενοχληθεί ο ιδιοκτήτης, εντάξει να μην επέμβει ο εισαγγελέας αυτεπάγγελτα. Αλλά στη μεγάλη πλειοψηφία, στην πλειονότητα των εγκλημάτων βεβαίως, επεμβαίνει αυτεπάγγελτα ο εισαγγελέας.</w:t>
      </w:r>
    </w:p>
    <w:p w14:paraId="4B1D4C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Εδώ η διεξαγωγή </w:t>
      </w:r>
      <w:r>
        <w:rPr>
          <w:rFonts w:eastAsia="Times New Roman" w:cs="Times New Roman"/>
          <w:szCs w:val="24"/>
        </w:rPr>
        <w:t>των πλειστηριασμών είναι ένα θεματάκι μεταξύ δυο ιδιωτών ή είναι ένα θέμα το οποίο ενδιαφέρει τόσο κόσμο, που ακόμη και εάν θέλετε οι κινητοποιήσεις αυτό δείχνουν ότι το θέμα εδώ είναι θέμα δημόσιου ενδιαφέροντος ή ενδιαφέρει και γενικότερα και τη λειτουργ</w:t>
      </w:r>
      <w:r>
        <w:rPr>
          <w:rFonts w:eastAsia="Times New Roman" w:cs="Times New Roman"/>
          <w:szCs w:val="24"/>
        </w:rPr>
        <w:t xml:space="preserve">ία της οικονομίας και την κοινωνική λειτουργία; Προφανώς το δεύτερο. Και πιστεύω ότι η αυτεπάγγελτη δίωξη, γιατί αυτή είναι η μόνη αλλαγή που γίνεται, όπως σας είπα, κατά τα λοιπά έχουμε ποινικοποίηση, ταιριάζει. Τελείωσα με την τροπολογία. </w:t>
      </w:r>
    </w:p>
    <w:p w14:paraId="4B1D4C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Περνώ στο νομο</w:t>
      </w:r>
      <w:r>
        <w:rPr>
          <w:rFonts w:eastAsia="Times New Roman" w:cs="Times New Roman"/>
          <w:szCs w:val="24"/>
        </w:rPr>
        <w:t xml:space="preserve">θέτημα. Βεβαίως δεν έχω χρόνο και θέλω πάντα να σέβομαι το όριό μου. </w:t>
      </w:r>
    </w:p>
    <w:p w14:paraId="4B1D4C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ότι πιστεύω ότι είναι πολύ μεγάλης σημασίας, ιστορικής σημασίας, η μεταρρύθμιση που περιλαμβάνεται στα πρώτα άρθρα, το πρώτο και δεύτερο άρθρο, που αφορά ιδιαίτερα </w:t>
      </w:r>
      <w:r>
        <w:rPr>
          <w:rFonts w:eastAsia="Times New Roman" w:cs="Times New Roman"/>
          <w:szCs w:val="24"/>
        </w:rPr>
        <w:t>σ</w:t>
      </w:r>
      <w:r>
        <w:rPr>
          <w:rFonts w:eastAsia="Times New Roman" w:cs="Times New Roman"/>
          <w:szCs w:val="24"/>
        </w:rPr>
        <w:t>τη μεταχείρ</w:t>
      </w:r>
      <w:r>
        <w:rPr>
          <w:rFonts w:eastAsia="Times New Roman" w:cs="Times New Roman"/>
          <w:szCs w:val="24"/>
        </w:rPr>
        <w:t>ιση των ανθρώπων οι οποίοι κρίθηκαν ακαταλόγιστοι λόγω μιας ψυχικής πάθησης. Κατάλαβα ότι σε αυτό το θέμα υπάρχουν πολλές παρεξηγήσεις και θα προσπαθήσω να σας πω τα βασικά.</w:t>
      </w:r>
    </w:p>
    <w:p w14:paraId="4B1D4C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Τα βασικά είναι τα εξής: </w:t>
      </w:r>
      <w:r>
        <w:rPr>
          <w:rFonts w:eastAsia="Times New Roman" w:cs="Times New Roman"/>
          <w:szCs w:val="24"/>
        </w:rPr>
        <w:t>Από</w:t>
      </w:r>
      <w:r>
        <w:rPr>
          <w:rFonts w:eastAsia="Times New Roman" w:cs="Times New Roman"/>
          <w:szCs w:val="24"/>
        </w:rPr>
        <w:t xml:space="preserve"> το 1950 και μετά, όχι μόνο η χώρα μας με τον Ποινικό </w:t>
      </w:r>
      <w:r>
        <w:rPr>
          <w:rFonts w:eastAsia="Times New Roman" w:cs="Times New Roman"/>
          <w:szCs w:val="24"/>
        </w:rPr>
        <w:t xml:space="preserve">Κώδικα, αλλά η παγκόσμια έννομη τάξη, με την </w:t>
      </w:r>
      <w:r>
        <w:rPr>
          <w:rFonts w:eastAsia="Times New Roman" w:cs="Times New Roman"/>
          <w:szCs w:val="24"/>
        </w:rPr>
        <w:t>Οικουμενική</w:t>
      </w:r>
      <w:r>
        <w:rPr>
          <w:rFonts w:eastAsia="Times New Roman" w:cs="Times New Roman"/>
          <w:szCs w:val="24"/>
        </w:rPr>
        <w:t xml:space="preserve"> Διακήρυξη των Ανθρωπίνων Δικαιωμάτων και την Ευρωπαϊκή Σύμβαση, θέλουν η κράτηση των ανθρώπων, ο εγκλεισμός τους σε ένα χώρο, να επιτρέπεται μόνο σε δύο περιπτώσεις. Η μία είναι: Έκαναν έγκλημα, τιμω</w:t>
      </w:r>
      <w:r>
        <w:rPr>
          <w:rFonts w:eastAsia="Times New Roman" w:cs="Times New Roman"/>
          <w:szCs w:val="24"/>
        </w:rPr>
        <w:t>ρούνται και μπαίνουν στη φυλακή. Η άλλη είναι: Δεν έκαναν έγκλημα, αλλά επειδή έχουν μια ψυχική πάθηση η οποία είναι επικίνδυνη, στο μέτρο που η ψυχική τους πάθηση διαρκεί, ναι να κρατούνται. Μόνο αυτούς τους δύο όρους.</w:t>
      </w:r>
    </w:p>
    <w:p w14:paraId="4B1D4C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Αυτά που άκουσα εδώ, ότι «μα ξέρετε,</w:t>
      </w:r>
      <w:r>
        <w:rPr>
          <w:rFonts w:eastAsia="Times New Roman" w:cs="Times New Roman"/>
          <w:szCs w:val="24"/>
        </w:rPr>
        <w:t xml:space="preserve"> μπορεί πια να μην είναι άρρωστος, αλλά είναι επικίνδυνος, να κρατείται», δεν έχουν θέση στην παγκόσμια έννομη τάξη. Η έννομη τάξη δεν θεωρεί την επικινδυνότητα λόγ</w:t>
      </w:r>
      <w:r>
        <w:rPr>
          <w:rFonts w:eastAsia="Times New Roman" w:cs="Times New Roman"/>
          <w:szCs w:val="24"/>
        </w:rPr>
        <w:t>ο</w:t>
      </w:r>
      <w:r>
        <w:rPr>
          <w:rFonts w:eastAsia="Times New Roman" w:cs="Times New Roman"/>
          <w:szCs w:val="24"/>
        </w:rPr>
        <w:t xml:space="preserve"> κράτησης. Αλίμονο. Την επικινδυνότητα την αξιολογεί μόνο ως προς το μέγεθος της ποινής. Αλ</w:t>
      </w:r>
      <w:r>
        <w:rPr>
          <w:rFonts w:eastAsia="Times New Roman" w:cs="Times New Roman"/>
          <w:szCs w:val="24"/>
        </w:rPr>
        <w:t xml:space="preserve">λά για να βάλει έναν άνθρωπο στην φυλακή, θέλει να έχει εκτελέσει έγκλημα. Κάνει έγκλημα αυτός ο οποίος έχει μια ψυχική πάθηση; Δεν κάνει. Κάνει άδικη πράξη και όχι έγκλημα γιατί πρέπει να έχει και ενοχή. Δεν είναι ένοχος. </w:t>
      </w:r>
    </w:p>
    <w:p w14:paraId="4B1D4C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Εδώ, λοιπόν, μιλάμε γι’ αυτούς π</w:t>
      </w:r>
      <w:r>
        <w:rPr>
          <w:rFonts w:eastAsia="Times New Roman" w:cs="Times New Roman"/>
          <w:szCs w:val="24"/>
        </w:rPr>
        <w:t>ου δεν κρίθηκαν ένοχοι και απλώς είναι άρρωστοι. Τι λέει η νέα μας νομοθεσία; Ναι, μπορεί να κρατηθεί αυτός ο οποίος είναι άρρωστος, εφόσον πρώτον, η πάθησή του είναι τέτοια που μπορεί να οδηγήσει σε επιθετικότητα ή σε οτιδήποτε σχετικό, αλλά μόνο εφόσον δ</w:t>
      </w:r>
      <w:r>
        <w:rPr>
          <w:rFonts w:eastAsia="Times New Roman" w:cs="Times New Roman"/>
          <w:szCs w:val="24"/>
        </w:rPr>
        <w:t xml:space="preserve">ιαγνωσθεί με προσοχή η πάθησή του αυτή. Γι’ αυτό έχουμε και τις νέες προϋποθέσεις και τη διπλή πραγματογνωμοσύνη. Δεύτερον, </w:t>
      </w:r>
      <w:r>
        <w:rPr>
          <w:rFonts w:eastAsia="Times New Roman" w:cs="Times New Roman"/>
          <w:szCs w:val="24"/>
        </w:rPr>
        <w:t>πρέπει</w:t>
      </w:r>
      <w:r>
        <w:rPr>
          <w:rFonts w:eastAsia="Times New Roman" w:cs="Times New Roman"/>
          <w:szCs w:val="24"/>
        </w:rPr>
        <w:t xml:space="preserve"> να έχουμε έναν διαρκή έλεγχο της κατάστασης της υγείας του, ώστε να διασφαλίζεται το γεγονός ότι κρατείται, ακριβώς επειδή πα</w:t>
      </w:r>
      <w:r>
        <w:rPr>
          <w:rFonts w:eastAsia="Times New Roman" w:cs="Times New Roman"/>
          <w:szCs w:val="24"/>
        </w:rPr>
        <w:t xml:space="preserve">ρατείνεται η πάθησή του, γιατί αλλιώς δεν θα έπρεπε να κρατείται. </w:t>
      </w:r>
    </w:p>
    <w:p w14:paraId="4B1D4C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Κατά τα άλλα, το νομοθέτημα, πολύ σωστά, θέτει το όριο της αναλογικότητας. Λέει, δηλαδή, ότι δεν μπορεί η κράτηση του ανθρώπου, ο οποίος έχει μια ψυχική πάθηση, να διαρκεί για διάστημα μεγα</w:t>
      </w:r>
      <w:r>
        <w:rPr>
          <w:rFonts w:eastAsia="Times New Roman" w:cs="Times New Roman"/>
          <w:szCs w:val="24"/>
        </w:rPr>
        <w:t xml:space="preserve">λύτερο από ό,τι θα διαρκούσε η κράτηση εκείνου, ο οποίος ενήργησε δόλια και με μία πλήρη ψυχική υγεία. </w:t>
      </w:r>
    </w:p>
    <w:p w14:paraId="4B1D4C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 αυτό λοιπόν και η αναλογικότητα καλύπτει και αυτές τις περιπτώσεις. Ο κ. Βορίδης πολλές φορές αναφέρθηκε στη διάκριση ποινής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μέτρων ασφαλείας ή διοικητικής κύρωσης. Πρέπει να πω ότι εδώ και πολλά χρόνια, πολλές δεκαετίες</w:t>
      </w:r>
      <w:r>
        <w:rPr>
          <w:rFonts w:eastAsia="Times New Roman" w:cs="Times New Roman"/>
          <w:szCs w:val="24"/>
        </w:rPr>
        <w:t>,</w:t>
      </w:r>
      <w:r>
        <w:rPr>
          <w:rFonts w:eastAsia="Times New Roman" w:cs="Times New Roman"/>
          <w:szCs w:val="24"/>
        </w:rPr>
        <w:t xml:space="preserve"> η ποινική θεωρία ξεπέρασε το πρόβλημα της απάτης της ετικέτας. Δηλαδή να μετονομάζουμε ένα μέτρο, ας πούμε εγκλεισμού</w:t>
      </w:r>
      <w:r>
        <w:rPr>
          <w:rFonts w:eastAsia="Times New Roman" w:cs="Times New Roman"/>
          <w:szCs w:val="24"/>
        </w:rPr>
        <w:t>,</w:t>
      </w:r>
      <w:r>
        <w:rPr>
          <w:rFonts w:eastAsia="Times New Roman" w:cs="Times New Roman"/>
          <w:szCs w:val="24"/>
        </w:rPr>
        <w:t xml:space="preserve"> να του δίνουμε ένα άλλο όνομα, όπως μέτ</w:t>
      </w:r>
      <w:r>
        <w:rPr>
          <w:rFonts w:eastAsia="Times New Roman" w:cs="Times New Roman"/>
          <w:szCs w:val="24"/>
        </w:rPr>
        <w:t xml:space="preserve">ρο ασφαλείας ή ποινικό μέτρο και να παύουμε να το αντιμετωπίζουμε </w:t>
      </w:r>
      <w:r>
        <w:rPr>
          <w:rFonts w:eastAsia="Times New Roman" w:cs="Times New Roman"/>
          <w:szCs w:val="24"/>
        </w:rPr>
        <w:t xml:space="preserve">ως </w:t>
      </w:r>
      <w:r>
        <w:rPr>
          <w:rFonts w:eastAsia="Times New Roman" w:cs="Times New Roman"/>
          <w:szCs w:val="24"/>
        </w:rPr>
        <w:t>ποινή. Όλοι δέχονται ότι όλα τα μέτρα, τα οποία είναι κυρωτικά, τα οποία είναι βαριά, είναι επώδυνα ως προς τα δικαιώματα του ανθρώπου, έχουν κυρωτικά χαρακτηριστικά. Και η αρχή της αναλο</w:t>
      </w:r>
      <w:r>
        <w:rPr>
          <w:rFonts w:eastAsia="Times New Roman" w:cs="Times New Roman"/>
          <w:szCs w:val="24"/>
        </w:rPr>
        <w:t>γικότητας αφορά και αυτά. Το έχει κρίνει και ο ελληνικός Άρειος Πάγος το 2010 με την απόφαση 58, στην οποία δέχεται ότι η αρχή της αναλογικότητας δεσμεύει τόσο της ποινές όσο και ασφαλιστικά μέτρα.</w:t>
      </w:r>
    </w:p>
    <w:p w14:paraId="4B1D4C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1D4CC9"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w:t>
      </w:r>
      <w:r>
        <w:rPr>
          <w:rFonts w:eastAsia="Times New Roman" w:cs="Times New Roman"/>
          <w:szCs w:val="24"/>
        </w:rPr>
        <w:t>Α και των ΑΝΕΛ)</w:t>
      </w:r>
    </w:p>
    <w:p w14:paraId="4B1D4C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B1D4C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έχουμε συνεννοηθεί ότι στις 21.00΄ ακριβώς θα αρχίσει η ψηφοφορία. Επομένως, αν μπορούμε, να σεβαστούμε λίγο το χρόνο. Ο κ. Παρασκευόπουλος μίλησε επτά λεπτά και </w:t>
      </w:r>
      <w:r>
        <w:rPr>
          <w:rFonts w:eastAsia="Times New Roman" w:cs="Times New Roman"/>
          <w:szCs w:val="24"/>
        </w:rPr>
        <w:t xml:space="preserve">για την τροπολογία και για το νομοσχέδιο. Και νομίζω ότι δεν χάσαμε </w:t>
      </w:r>
      <w:r>
        <w:rPr>
          <w:rFonts w:eastAsia="Times New Roman" w:cs="Times New Roman"/>
          <w:szCs w:val="24"/>
        </w:rPr>
        <w:t xml:space="preserve">απ’ </w:t>
      </w:r>
      <w:r>
        <w:rPr>
          <w:rFonts w:eastAsia="Times New Roman" w:cs="Times New Roman"/>
          <w:szCs w:val="24"/>
        </w:rPr>
        <w:t>αυτήν την ομιλία. Αν είναι δυνατόν να συνεννοηθούμε.</w:t>
      </w:r>
    </w:p>
    <w:p w14:paraId="4B1D4C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Μαντάς.</w:t>
      </w:r>
    </w:p>
    <w:p w14:paraId="4B1D4C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με την αλλαγή του άρθρου 69 κάνουμε μια τομή στη φρ</w:t>
      </w:r>
      <w:r>
        <w:rPr>
          <w:rFonts w:eastAsia="Times New Roman" w:cs="Times New Roman"/>
          <w:szCs w:val="24"/>
        </w:rPr>
        <w:t>οντίδα των ανθρώπων που πάσχουν από ψυχικά νοσήματα, εξαιρετικά σημαντική. Πράγματι, συμφωνώ με τον προλαλήσαντα συνάδελφο, είναι ιστορική για τα ψυχιατρικά πράγματα στη χώρα μας και με ευρύτερες προεκτάσεις, θα έλεγα.</w:t>
      </w:r>
    </w:p>
    <w:p w14:paraId="4B1D4C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Δυστυχώς, η μέρα το έφερε να μην μπορ</w:t>
      </w:r>
      <w:r>
        <w:rPr>
          <w:rFonts w:eastAsia="Times New Roman" w:cs="Times New Roman"/>
          <w:szCs w:val="24"/>
        </w:rPr>
        <w:t xml:space="preserve">έσουμε να κουβεντιάσουμε σε βάθος αυτήν την πολύ σημαντική τομή που επιχειρούμε. Ποια θα είναι η επόμενη μέρα; Διότι, οφείλω να πω και λόγω της εμπειρίας μου, μερικά πράγματα για την επόμενη μέρα. </w:t>
      </w:r>
    </w:p>
    <w:p w14:paraId="4B1D4CCF" w14:textId="77777777" w:rsidR="00E71A02" w:rsidRDefault="00A00D33">
      <w:pPr>
        <w:spacing w:line="600" w:lineRule="auto"/>
        <w:ind w:firstLine="720"/>
        <w:contextualSpacing/>
        <w:jc w:val="both"/>
        <w:rPr>
          <w:rFonts w:eastAsia="Times New Roman"/>
          <w:szCs w:val="24"/>
        </w:rPr>
      </w:pPr>
      <w:r>
        <w:rPr>
          <w:rFonts w:eastAsia="Times New Roman"/>
          <w:szCs w:val="24"/>
        </w:rPr>
        <w:t>Η επόμενη μέρα, λοιπόν, φεύγει και νομοθετικά πια από το να βλέπει τον ψυχικά πάσχοντα και ιδιαίτερα αυτόν που λόγω της ψυχικής του νόσου έχει διαπράξει κάποιο ποινικό αδίκημα -ίσως και σοβαρό πολλές φορές-, φεύγει από την οπτική του επικίνδυνου εγκληματία</w:t>
      </w:r>
      <w:r>
        <w:rPr>
          <w:rFonts w:eastAsia="Times New Roman"/>
          <w:szCs w:val="24"/>
        </w:rPr>
        <w:t xml:space="preserve"> και πηγαίνει στην οπτική του ανθρώπου που πάσχει από ένα ψυχικό νόσημα και λόγω αυτού έχει προβεί σε αυτήν την πράξη. Άρα, μετατοπίζεται ολόκληρο το σύστημα με βάση το θεραπευτικό κριτήριο. Αυτό είναι εξαιρετικά κρίσιμο για τη ζωή αυτών των ανθρώπων που μ</w:t>
      </w:r>
      <w:r>
        <w:rPr>
          <w:rFonts w:eastAsia="Times New Roman"/>
          <w:szCs w:val="24"/>
        </w:rPr>
        <w:t xml:space="preserve">πορεί να νομίζουν κάποιοι ότι είναι λίγοι, αλλά στη </w:t>
      </w:r>
      <w:r>
        <w:rPr>
          <w:rFonts w:eastAsia="Times New Roman"/>
          <w:szCs w:val="24"/>
        </w:rPr>
        <w:t xml:space="preserve">δημοκρατία </w:t>
      </w:r>
      <w:r>
        <w:rPr>
          <w:rFonts w:eastAsia="Times New Roman"/>
          <w:szCs w:val="24"/>
        </w:rPr>
        <w:t xml:space="preserve">αυτό που έχει σημασία –εκτός των άλλων- είναι ειδικά </w:t>
      </w:r>
      <w:r>
        <w:rPr>
          <w:rFonts w:eastAsia="Times New Roman"/>
          <w:szCs w:val="24"/>
        </w:rPr>
        <w:t xml:space="preserve">γι’ </w:t>
      </w:r>
      <w:r>
        <w:rPr>
          <w:rFonts w:eastAsia="Times New Roman"/>
          <w:szCs w:val="24"/>
        </w:rPr>
        <w:t xml:space="preserve">αυτά τα ευάλωτα άτομα, τους ανθρώπους αυτούς που βρέθηκαν </w:t>
      </w:r>
      <w:r>
        <w:rPr>
          <w:rFonts w:eastAsia="Times New Roman"/>
          <w:szCs w:val="24"/>
        </w:rPr>
        <w:t xml:space="preserve">σ’ </w:t>
      </w:r>
      <w:r>
        <w:rPr>
          <w:rFonts w:eastAsia="Times New Roman"/>
          <w:szCs w:val="24"/>
        </w:rPr>
        <w:t xml:space="preserve">αυτήν τη θέση, να φροντίζεις </w:t>
      </w:r>
      <w:r>
        <w:rPr>
          <w:rFonts w:eastAsia="Times New Roman"/>
          <w:szCs w:val="24"/>
        </w:rPr>
        <w:t xml:space="preserve">μ’ </w:t>
      </w:r>
      <w:r>
        <w:rPr>
          <w:rFonts w:eastAsia="Times New Roman"/>
          <w:szCs w:val="24"/>
        </w:rPr>
        <w:t>έναν διαφορετικό τρόπο για το πώς θα αντιμε</w:t>
      </w:r>
      <w:r>
        <w:rPr>
          <w:rFonts w:eastAsia="Times New Roman"/>
          <w:szCs w:val="24"/>
        </w:rPr>
        <w:t xml:space="preserve">τωπίσεις το πρόβλημά τους. </w:t>
      </w:r>
    </w:p>
    <w:p w14:paraId="4B1D4CD0"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Έτσι, λοιπόν, ο επικίνδυνος εγκληματίας ψυχασθενής με τη νομοθετική αυτή ρύθμιση γίνεται ο άνθρωπος που έχει ανάγκη από θεραπεία. Όλες οι διατάξεις προσαρμόζονται ακριβώς </w:t>
      </w:r>
      <w:r>
        <w:rPr>
          <w:rFonts w:eastAsia="Times New Roman"/>
          <w:szCs w:val="24"/>
        </w:rPr>
        <w:t xml:space="preserve">σ’ </w:t>
      </w:r>
      <w:r>
        <w:rPr>
          <w:rFonts w:eastAsia="Times New Roman"/>
          <w:szCs w:val="24"/>
        </w:rPr>
        <w:t xml:space="preserve">αυτόν τον άξονα. </w:t>
      </w:r>
    </w:p>
    <w:p w14:paraId="4B1D4CD1" w14:textId="77777777" w:rsidR="00E71A02" w:rsidRDefault="00A00D33">
      <w:pPr>
        <w:spacing w:line="600" w:lineRule="auto"/>
        <w:ind w:firstLine="720"/>
        <w:contextualSpacing/>
        <w:jc w:val="both"/>
        <w:rPr>
          <w:rFonts w:eastAsia="Times New Roman"/>
          <w:szCs w:val="24"/>
        </w:rPr>
      </w:pPr>
      <w:r>
        <w:rPr>
          <w:rFonts w:eastAsia="Times New Roman"/>
          <w:szCs w:val="24"/>
        </w:rPr>
        <w:t>Είναι μεγάλη τομή αυτή, διότι –ξέρετ</w:t>
      </w:r>
      <w:r>
        <w:rPr>
          <w:rFonts w:eastAsia="Times New Roman"/>
          <w:szCs w:val="24"/>
        </w:rPr>
        <w:t>ε- αυτοί οι άνθρωποι ήταν εγκαταλελειμμένοι ουσιαστικά στην κράτηση. Πολλοί από εδώ μέσα τα γνωρίζουν αυτά και από την κοινωνική τους εμπειρία και την επαγγελματική τους εμπειρία. Ήταν εγκαταλελειμμένοι στην κράτηση από τις οικογένειές τους, από τον κοινων</w:t>
      </w:r>
      <w:r>
        <w:rPr>
          <w:rFonts w:eastAsia="Times New Roman"/>
          <w:szCs w:val="24"/>
        </w:rPr>
        <w:t xml:space="preserve">ικό τους περίγυρο και σε καταστάσεις οι οποίες σε κάποιες φάσεις πραγματικά ήταν ντροπιαστικές για τον πολιτισμό της χώρας μας, ντροπιαστικές γενικώς. </w:t>
      </w:r>
    </w:p>
    <w:p w14:paraId="4B1D4CD2" w14:textId="77777777" w:rsidR="00E71A02" w:rsidRDefault="00A00D33">
      <w:pPr>
        <w:spacing w:line="600" w:lineRule="auto"/>
        <w:ind w:firstLine="720"/>
        <w:contextualSpacing/>
        <w:jc w:val="both"/>
        <w:rPr>
          <w:rFonts w:eastAsia="Times New Roman"/>
          <w:szCs w:val="24"/>
        </w:rPr>
      </w:pPr>
      <w:r>
        <w:rPr>
          <w:rFonts w:eastAsia="Times New Roman"/>
          <w:szCs w:val="24"/>
        </w:rPr>
        <w:t>Συνεπώς, νομίζω ότι αυτό θα απελευθερώσει αυτήν τη δυνατότητα της θεραπευτικής παρέμβασης και πράγματι υ</w:t>
      </w:r>
      <w:r>
        <w:rPr>
          <w:rFonts w:eastAsia="Times New Roman"/>
          <w:szCs w:val="24"/>
        </w:rPr>
        <w:t>πάρχει η πρόκληση των υλικών υποδομών και όλων των διαδικασιών που πρέπει να γίνουν ώστε αυτά να μπορέσουν να γίνουν πράξη. Είμαστε σε μ</w:t>
      </w:r>
      <w:r>
        <w:rPr>
          <w:rFonts w:eastAsia="Times New Roman"/>
          <w:szCs w:val="24"/>
        </w:rPr>
        <w:t>ί</w:t>
      </w:r>
      <w:r>
        <w:rPr>
          <w:rFonts w:eastAsia="Times New Roman"/>
          <w:szCs w:val="24"/>
        </w:rPr>
        <w:t>α τέτοια κατεύθυνση; Νομίζω ότι είμαστε σε μ</w:t>
      </w:r>
      <w:r>
        <w:rPr>
          <w:rFonts w:eastAsia="Times New Roman"/>
          <w:szCs w:val="24"/>
        </w:rPr>
        <w:t>ί</w:t>
      </w:r>
      <w:r>
        <w:rPr>
          <w:rFonts w:eastAsia="Times New Roman"/>
          <w:szCs w:val="24"/>
        </w:rPr>
        <w:t xml:space="preserve">α τέτοια κατεύθυνση. </w:t>
      </w:r>
    </w:p>
    <w:p w14:paraId="4B1D4CD3" w14:textId="77777777" w:rsidR="00E71A02" w:rsidRDefault="00A00D33">
      <w:pPr>
        <w:spacing w:line="600" w:lineRule="auto"/>
        <w:ind w:firstLine="720"/>
        <w:contextualSpacing/>
        <w:jc w:val="both"/>
        <w:rPr>
          <w:rFonts w:eastAsia="Times New Roman"/>
          <w:szCs w:val="24"/>
        </w:rPr>
      </w:pPr>
      <w:r>
        <w:rPr>
          <w:rFonts w:eastAsia="Times New Roman"/>
          <w:szCs w:val="24"/>
        </w:rPr>
        <w:t>Με όσα έχουμε κάνει στη ψυχική υγεία όλο αυτό το χρο</w:t>
      </w:r>
      <w:r>
        <w:rPr>
          <w:rFonts w:eastAsia="Times New Roman"/>
          <w:szCs w:val="24"/>
        </w:rPr>
        <w:t>νικό διάστημα -και συνεχίζουμε να κάνουμε- δημιουργώντας τμήματα γενικών νοσοκομείων στην περιφέρεια έτσι ώστε να περιορίσουμε την εισροή των ασθενών στα μεγάλα ειδικά ψυχιατρεία, με έναν σαφή προσανατολισμό που έχουμε στη θεραπεία στην κοινότητα, με τις α</w:t>
      </w:r>
      <w:r>
        <w:rPr>
          <w:rFonts w:eastAsia="Times New Roman"/>
          <w:szCs w:val="24"/>
        </w:rPr>
        <w:t>λλαγές που θα φέρουμε και στον τομέα της ακούσιας νοσηλείας πολύ σύντομα, νομίζω ότι κάνουμε μ</w:t>
      </w:r>
      <w:r>
        <w:rPr>
          <w:rFonts w:eastAsia="Times New Roman"/>
          <w:szCs w:val="24"/>
        </w:rPr>
        <w:t>ί</w:t>
      </w:r>
      <w:r>
        <w:rPr>
          <w:rFonts w:eastAsia="Times New Roman"/>
          <w:szCs w:val="24"/>
        </w:rPr>
        <w:t xml:space="preserve">α μεγάλη ιστορική στροφή στην αντιμετώπιση του ψυχικά πάσχοντα και αυτό είναι ένα βήμα πολύ σημαντικό. </w:t>
      </w:r>
    </w:p>
    <w:p w14:paraId="4B1D4CD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Θέλω προσωπικά να συγχαρώ όλη την επιστημονική ομάδα που </w:t>
      </w:r>
      <w:r>
        <w:rPr>
          <w:rFonts w:eastAsia="Times New Roman"/>
          <w:szCs w:val="24"/>
        </w:rPr>
        <w:t xml:space="preserve">συμμετείχε στο να βγει αυτή η νομοθετική πρωτοβουλία που νομίζω ότι είναι εξαιρετικά σημαντική και κρίσιμη. </w:t>
      </w:r>
    </w:p>
    <w:p w14:paraId="4B1D4CD5" w14:textId="77777777" w:rsidR="00E71A02" w:rsidRDefault="00A00D33">
      <w:pPr>
        <w:spacing w:line="600" w:lineRule="auto"/>
        <w:ind w:firstLine="720"/>
        <w:contextualSpacing/>
        <w:jc w:val="both"/>
        <w:rPr>
          <w:rFonts w:eastAsia="Times New Roman"/>
          <w:szCs w:val="24"/>
        </w:rPr>
      </w:pPr>
      <w:r>
        <w:rPr>
          <w:rFonts w:eastAsia="Times New Roman"/>
          <w:szCs w:val="24"/>
        </w:rPr>
        <w:t>Έχω καταθέσει δύο τροπολογίες. Δεν θέλω να φάω χρόνο σε αυτό, γιατί θέλω να πω δυο κουβέντες για τη συζήτηση που έγινε σήμερα. Η μ</w:t>
      </w:r>
      <w:r>
        <w:rPr>
          <w:rFonts w:eastAsia="Times New Roman"/>
          <w:szCs w:val="24"/>
        </w:rPr>
        <w:t>ί</w:t>
      </w:r>
      <w:r>
        <w:rPr>
          <w:rFonts w:eastAsia="Times New Roman"/>
          <w:szCs w:val="24"/>
        </w:rPr>
        <w:t>α αφορά το Ευγεν</w:t>
      </w:r>
      <w:r>
        <w:rPr>
          <w:rFonts w:eastAsia="Times New Roman"/>
          <w:szCs w:val="24"/>
        </w:rPr>
        <w:t>ίδειο Θεραπευτήριο. Η αιτιολογική έκθεση είναι σαφής. Δίνουμε μ</w:t>
      </w:r>
      <w:r>
        <w:rPr>
          <w:rFonts w:eastAsia="Times New Roman"/>
          <w:szCs w:val="24"/>
        </w:rPr>
        <w:t>ί</w:t>
      </w:r>
      <w:r>
        <w:rPr>
          <w:rFonts w:eastAsia="Times New Roman"/>
          <w:szCs w:val="24"/>
        </w:rPr>
        <w:t>α ανάσα και μ</w:t>
      </w:r>
      <w:r>
        <w:rPr>
          <w:rFonts w:eastAsia="Times New Roman"/>
          <w:szCs w:val="24"/>
        </w:rPr>
        <w:t>ί</w:t>
      </w:r>
      <w:r>
        <w:rPr>
          <w:rFonts w:eastAsia="Times New Roman"/>
          <w:szCs w:val="24"/>
        </w:rPr>
        <w:t xml:space="preserve">α δυνατότητα αυτό το </w:t>
      </w:r>
      <w:r>
        <w:rPr>
          <w:rFonts w:eastAsia="Times New Roman"/>
          <w:szCs w:val="24"/>
        </w:rPr>
        <w:t>ί</w:t>
      </w:r>
      <w:r>
        <w:rPr>
          <w:rFonts w:eastAsia="Times New Roman"/>
          <w:szCs w:val="24"/>
        </w:rPr>
        <w:t xml:space="preserve">δρυμα, το οποίο κατά 99% ανήκει στο </w:t>
      </w:r>
      <w:r>
        <w:rPr>
          <w:rFonts w:eastAsia="Times New Roman"/>
          <w:szCs w:val="24"/>
        </w:rPr>
        <w:t>π</w:t>
      </w:r>
      <w:r>
        <w:rPr>
          <w:rFonts w:eastAsia="Times New Roman"/>
          <w:szCs w:val="24"/>
        </w:rPr>
        <w:t>ανεπιστήμιο, να μπορέσει να λειτουργήσει με βάση το δημόσιο συμφέρον γενικά. Θα ακολουθήσουν και άλλα βήματα, αλλά αυτό</w:t>
      </w:r>
      <w:r>
        <w:rPr>
          <w:rFonts w:eastAsia="Times New Roman"/>
          <w:szCs w:val="24"/>
        </w:rPr>
        <w:t xml:space="preserve"> είναι ουσιαστικό για να μπορέσει να λειτουργήσει και να μην έχει τους όρους ενός ιδιωτικού ιδρύματος. </w:t>
      </w:r>
    </w:p>
    <w:p w14:paraId="4B1D4CD6" w14:textId="77777777" w:rsidR="00E71A02" w:rsidRDefault="00A00D33">
      <w:pPr>
        <w:spacing w:line="600" w:lineRule="auto"/>
        <w:ind w:firstLine="720"/>
        <w:contextualSpacing/>
        <w:jc w:val="both"/>
        <w:rPr>
          <w:rFonts w:eastAsia="Times New Roman" w:cs="Times New Roman"/>
          <w:szCs w:val="24"/>
        </w:rPr>
      </w:pPr>
      <w:r>
        <w:rPr>
          <w:rFonts w:eastAsia="Times New Roman"/>
          <w:szCs w:val="24"/>
        </w:rPr>
        <w:t>Το δεύτερο αφορά την τροποποίηση του άρθρου 93 του ν.4389/2016 που ουσιαστικά είναι ερμηνευτικής τάξεως. Αφορά τον φόρο διαμονής, δηλαδή το να μην γίνεται επιβολή διπλού φόρου. Γίνεται ξεκάθαρο ότι επιβάλλεται φόρος μετά τη διαμονή στο κατάλυμα με έκδοση ε</w:t>
      </w:r>
      <w:r>
        <w:rPr>
          <w:rFonts w:eastAsia="Times New Roman"/>
          <w:szCs w:val="24"/>
        </w:rPr>
        <w:t xml:space="preserve">ιδικού στοιχείου, απόδειξη είσπραξης φόρου διαμονής. Αυτό είναι απαραίτητο προκειμένου να λειτουργήσει όλο το πλαίσιο που έχουμε σε σχέση με αυτά. </w:t>
      </w:r>
    </w:p>
    <w:p w14:paraId="4B1D4CD7" w14:textId="77777777" w:rsidR="00E71A02" w:rsidRDefault="00A00D33">
      <w:pPr>
        <w:spacing w:line="600" w:lineRule="auto"/>
        <w:ind w:firstLine="720"/>
        <w:contextualSpacing/>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α απλή επέκταση της νομοθεσίας που υπάρχει, χωρική επέκταση στην ουσία. Πρέπει κανένας να προσέξει κ</w:t>
      </w:r>
      <w:r>
        <w:rPr>
          <w:rFonts w:eastAsia="Times New Roman"/>
          <w:szCs w:val="24"/>
        </w:rPr>
        <w:t>αι να ξαναδεί τις ομιλίες, ιδιαίτερα αυτού που ονομάζουμε «ακροδεξιά» πτέρυγα της Νέας Δημοκρατίας, σε όλα τα επίπεδα. Δεν θέλω να πω τι είπαν για το κύριο νομοσχέδιο, αυτά θα τα πούμε μ</w:t>
      </w:r>
      <w:r>
        <w:rPr>
          <w:rFonts w:eastAsia="Times New Roman"/>
          <w:szCs w:val="24"/>
        </w:rPr>
        <w:t>ί</w:t>
      </w:r>
      <w:r>
        <w:rPr>
          <w:rFonts w:eastAsia="Times New Roman"/>
          <w:szCs w:val="24"/>
        </w:rPr>
        <w:t>α άλλη στιγμή.</w:t>
      </w:r>
    </w:p>
    <w:p w14:paraId="4B1D4CD8" w14:textId="77777777" w:rsidR="00E71A02" w:rsidRDefault="00A00D33">
      <w:pPr>
        <w:spacing w:line="600" w:lineRule="auto"/>
        <w:ind w:firstLine="720"/>
        <w:contextualSpacing/>
        <w:jc w:val="both"/>
        <w:rPr>
          <w:rFonts w:eastAsia="Times New Roman"/>
          <w:szCs w:val="24"/>
        </w:rPr>
      </w:pPr>
      <w:r>
        <w:rPr>
          <w:rFonts w:eastAsia="Times New Roman"/>
          <w:szCs w:val="24"/>
        </w:rPr>
        <w:t>Έχει συγκεντρώσει, λοιπόν, ένα κρεσέντο υποκρισίας, δη</w:t>
      </w:r>
      <w:r>
        <w:rPr>
          <w:rFonts w:eastAsia="Times New Roman"/>
          <w:szCs w:val="24"/>
        </w:rPr>
        <w:t>λώσεων «εδώ θα γονατίσετε», «θα γλείψετε εκεί που φτύνατε» και άλλα τέτοια, την ίδια στιγμή που στέλνουν μήνυμα -ξέρουν αυτοί πού- ότι «εμείς είμαστε πρόθυμοι να τα κάνουμε όλα και με τη μεγαλύτερη δυνατή αποτελεσματικότητα, εμείς δεν παίζουμε». Και υπάρχο</w:t>
      </w:r>
      <w:r>
        <w:rPr>
          <w:rFonts w:eastAsia="Times New Roman"/>
          <w:szCs w:val="24"/>
        </w:rPr>
        <w:t>υν και κάποιοι άλλοι, οι οποίοι προσπαθούν να βρουν πιθανά ρόλους πάνω σε αυτήν τη διαδικασία.</w:t>
      </w:r>
    </w:p>
    <w:p w14:paraId="4B1D4CD9" w14:textId="77777777" w:rsidR="00E71A02" w:rsidRDefault="00A00D33">
      <w:pPr>
        <w:spacing w:line="600" w:lineRule="auto"/>
        <w:ind w:firstLine="720"/>
        <w:contextualSpacing/>
        <w:jc w:val="both"/>
        <w:rPr>
          <w:rFonts w:eastAsia="Times New Roman"/>
          <w:szCs w:val="24"/>
        </w:rPr>
      </w:pPr>
      <w:r>
        <w:rPr>
          <w:rFonts w:eastAsia="Times New Roman"/>
          <w:szCs w:val="24"/>
        </w:rPr>
        <w:t>Εγώ θέλω να είμαι σαφής. Εδώ πρόκειται για μ</w:t>
      </w:r>
      <w:r>
        <w:rPr>
          <w:rFonts w:eastAsia="Times New Roman"/>
          <w:szCs w:val="24"/>
        </w:rPr>
        <w:t>ί</w:t>
      </w:r>
      <w:r>
        <w:rPr>
          <w:rFonts w:eastAsia="Times New Roman"/>
          <w:szCs w:val="24"/>
        </w:rPr>
        <w:t>α απλή επέκταση -ξαναλέω- της νομοθεσίας και σε ένα χώρο που αναγκαστικά πια χρησιμοποιείται για τη διενέργεια των η</w:t>
      </w:r>
      <w:r>
        <w:rPr>
          <w:rFonts w:eastAsia="Times New Roman"/>
          <w:szCs w:val="24"/>
        </w:rPr>
        <w:t>λεκτρονικών πλειστηριασμών τελεία και παύλα ταυτόχρονα από την πλευρά όλων των Υπουργών και του παριστάμενου Υπουργού Δικαιοσύνης.</w:t>
      </w:r>
    </w:p>
    <w:p w14:paraId="4B1D4CDA" w14:textId="77777777" w:rsidR="00E71A02" w:rsidRDefault="00A00D33">
      <w:pPr>
        <w:spacing w:line="600" w:lineRule="auto"/>
        <w:ind w:firstLine="720"/>
        <w:contextualSpacing/>
        <w:jc w:val="both"/>
        <w:rPr>
          <w:rFonts w:eastAsia="Times New Roman"/>
          <w:szCs w:val="24"/>
        </w:rPr>
      </w:pPr>
      <w:r>
        <w:rPr>
          <w:rFonts w:eastAsia="Times New Roman"/>
          <w:szCs w:val="24"/>
        </w:rPr>
        <w:t>Έχει γίνει απόλυτα σαφές ότι εμείς δεν πρόκειται να παίξουμε με την λαϊκή κατοικία, έτσι όπως ορίζεται και από την κοινή λογι</w:t>
      </w:r>
      <w:r>
        <w:rPr>
          <w:rFonts w:eastAsia="Times New Roman"/>
          <w:szCs w:val="24"/>
        </w:rPr>
        <w:t xml:space="preserve">κή θα έλεγα εγώ, όχι μόνο από τη νομοθεσία. Ξέρουμε πάρα πολύ καλά τι γίνεται. </w:t>
      </w:r>
    </w:p>
    <w:p w14:paraId="4B1D4CD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Επιπλέον, παρακολουθούμε με πάρα πολύ συστηματικό τρόπο τι γίνεται στον κάθε πλειστηριασμό και γι’ αυτό νομίζω ότι είμαστε και ανοικτοί -το είπε και ο Υπουργός- όποια πρόσθετη </w:t>
      </w:r>
      <w:r>
        <w:rPr>
          <w:rFonts w:eastAsia="Times New Roman"/>
          <w:szCs w:val="24"/>
        </w:rPr>
        <w:t>ενέργεια χρειάζεται, να την κάνουμε και να τη δρομολογήσουμε.</w:t>
      </w:r>
    </w:p>
    <w:p w14:paraId="4B1D4CDC" w14:textId="77777777" w:rsidR="00E71A02" w:rsidRDefault="00A00D33">
      <w:pPr>
        <w:spacing w:line="600" w:lineRule="auto"/>
        <w:ind w:firstLine="720"/>
        <w:contextualSpacing/>
        <w:jc w:val="both"/>
        <w:rPr>
          <w:rFonts w:eastAsia="Times New Roman"/>
          <w:szCs w:val="24"/>
        </w:rPr>
      </w:pPr>
      <w:r>
        <w:rPr>
          <w:rFonts w:eastAsia="Times New Roman"/>
          <w:szCs w:val="24"/>
        </w:rPr>
        <w:t>Δεν πρόκειται, όμως, σε αυτό το κρεσέντο, που νόμιζαν ότι βρήκαν παπά για να θάψουν πέντε-έξι, να υποχωρήσουμε. Δεν πρόκειται να κάνουμε πίσω από τη σταθερή μας προσπάθεια να υπερασπίσουμε την λ</w:t>
      </w:r>
      <w:r>
        <w:rPr>
          <w:rFonts w:eastAsia="Times New Roman"/>
          <w:szCs w:val="24"/>
        </w:rPr>
        <w:t>αϊκή κατοικία ό,τι και να λένε.</w:t>
      </w:r>
    </w:p>
    <w:p w14:paraId="4B1D4CDD" w14:textId="77777777" w:rsidR="00E71A02" w:rsidRDefault="00A00D33">
      <w:pPr>
        <w:spacing w:line="600" w:lineRule="auto"/>
        <w:ind w:firstLine="720"/>
        <w:contextualSpacing/>
        <w:jc w:val="both"/>
        <w:rPr>
          <w:rFonts w:eastAsia="Times New Roman"/>
          <w:szCs w:val="24"/>
        </w:rPr>
      </w:pPr>
      <w:r>
        <w:rPr>
          <w:rFonts w:eastAsia="Times New Roman"/>
          <w:szCs w:val="24"/>
        </w:rPr>
        <w:t>Ευχαριστώ πολύ.</w:t>
      </w:r>
    </w:p>
    <w:p w14:paraId="4B1D4CDE" w14:textId="77777777" w:rsidR="00E71A02" w:rsidRDefault="00A00D33">
      <w:pPr>
        <w:spacing w:line="600" w:lineRule="auto"/>
        <w:ind w:firstLine="720"/>
        <w:contextualSpacing/>
        <w:jc w:val="center"/>
        <w:rPr>
          <w:rFonts w:eastAsia="Times New Roman"/>
          <w:szCs w:val="24"/>
        </w:rPr>
      </w:pPr>
      <w:r>
        <w:rPr>
          <w:rFonts w:eastAsia="Times New Roman" w:cs="Times New Roman"/>
          <w:szCs w:val="24"/>
        </w:rPr>
        <w:t>(Χειροκροτήματα)</w:t>
      </w:r>
    </w:p>
    <w:p w14:paraId="4B1D4CDF"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4B1D4CE0" w14:textId="77777777" w:rsidR="00E71A02" w:rsidRDefault="00A00D33">
      <w:pPr>
        <w:spacing w:line="600" w:lineRule="auto"/>
        <w:ind w:firstLine="720"/>
        <w:contextualSpacing/>
        <w:jc w:val="both"/>
        <w:rPr>
          <w:rFonts w:eastAsia="Times New Roman"/>
          <w:bCs/>
          <w:szCs w:val="24"/>
        </w:rPr>
      </w:pPr>
      <w:r>
        <w:rPr>
          <w:rFonts w:eastAsia="Times New Roman"/>
          <w:bCs/>
          <w:szCs w:val="24"/>
        </w:rPr>
        <w:t>Ο Κοινοβουλευτικός Εκπρόσωπος του Κομμουνιστικού Κόμματος Ελλάδας κ. Θανάσης Παφίλης έχει τον λόγο.</w:t>
      </w:r>
    </w:p>
    <w:p w14:paraId="4B1D4CE1"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Πριν από ούτ</w:t>
      </w:r>
      <w:r>
        <w:rPr>
          <w:rFonts w:eastAsia="Times New Roman"/>
          <w:szCs w:val="24"/>
        </w:rPr>
        <w:t>ε μισή ώρα εμποδίστηκε και προπηλακίστηκαν και οι αστυνομικοί που ήταν μαζί του ο Γενικός Γραμματέας του κόμματός μας, ο Δημήτρης ο Κουτσούμπας, από τα ΜΑΤ έξω από τη Βουλή. Φαντάζομαι ότι θα έχουν τραβηχτεί και σκηνές. Το θέμα δεν είναι ότι το καταγγέλλου</w:t>
      </w:r>
      <w:r>
        <w:rPr>
          <w:rFonts w:eastAsia="Times New Roman"/>
          <w:szCs w:val="24"/>
        </w:rPr>
        <w:t>με και ότι είναι απαράδεκτο και πρέπει να ζητηθούν ευθύνες, γιατί δεν μπορεί αξιωματικοί και άλλοι να μην γνωρίζουν τον Γραμματέα του ΚΚΕ. Αυτό είναι το πρώτο, το θέμα της καταγγελίας.</w:t>
      </w:r>
    </w:p>
    <w:p w14:paraId="4B1D4CE2" w14:textId="77777777" w:rsidR="00E71A02" w:rsidRDefault="00A00D33">
      <w:pPr>
        <w:spacing w:line="600" w:lineRule="auto"/>
        <w:ind w:firstLine="720"/>
        <w:contextualSpacing/>
        <w:jc w:val="both"/>
        <w:rPr>
          <w:rFonts w:eastAsia="Times New Roman"/>
          <w:szCs w:val="24"/>
        </w:rPr>
      </w:pPr>
      <w:r>
        <w:rPr>
          <w:rFonts w:eastAsia="Times New Roman"/>
          <w:szCs w:val="24"/>
        </w:rPr>
        <w:t>Το δεύτερο είναι το σήμα που δίνετε το τελευταίο διάστημα και σε αυτούς</w:t>
      </w:r>
      <w:r>
        <w:rPr>
          <w:rFonts w:eastAsia="Times New Roman"/>
          <w:szCs w:val="24"/>
        </w:rPr>
        <w:t xml:space="preserve"> ανεξάρτητα από οτιδήποτε άλλο. Το σήμα που δίνει η Κυβέρνηση τι αποδεικνύει;</w:t>
      </w:r>
    </w:p>
    <w:p w14:paraId="4B1D4CE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Υπάρχει ένας νόμος ιστορικός, ο οποίος έχει περάσει από όλες τις κυβερνήσεις, όποιες και να ήταν μέχρι τώρα. Η αντιλαϊκή πολιτική, η έντασή της πάντα συνοδεύεται από αυταρχισμό, </w:t>
      </w:r>
      <w:r>
        <w:rPr>
          <w:rFonts w:eastAsia="Times New Roman"/>
          <w:szCs w:val="24"/>
        </w:rPr>
        <w:t xml:space="preserve">τρομοκρατία και προβοκάτσιες. Και δεν τα λέμε τυχαία. </w:t>
      </w:r>
    </w:p>
    <w:p w14:paraId="4B1D4CE4" w14:textId="77777777" w:rsidR="00E71A02" w:rsidRDefault="00A00D33">
      <w:pPr>
        <w:spacing w:line="600" w:lineRule="auto"/>
        <w:ind w:firstLine="720"/>
        <w:contextualSpacing/>
        <w:jc w:val="both"/>
        <w:rPr>
          <w:rFonts w:eastAsia="Times New Roman"/>
          <w:szCs w:val="24"/>
        </w:rPr>
      </w:pPr>
      <w:r>
        <w:rPr>
          <w:rFonts w:eastAsia="Times New Roman"/>
          <w:szCs w:val="24"/>
        </w:rPr>
        <w:t>Γιατί; Γιατί η κλιμάκωση της επίθεσης απέναντι στον λαό προκαλεί και κλιμάκωση των αντιδράσεων και είναι πάρα πολύ φυσικό. Δεν έχει άλλο όπλο. Επομένως με αυτά που ζούμε το τελευταίο διάστημα δεν είναι</w:t>
      </w:r>
      <w:r>
        <w:rPr>
          <w:rFonts w:eastAsia="Times New Roman"/>
          <w:szCs w:val="24"/>
        </w:rPr>
        <w:t xml:space="preserve"> τυχαίο ότι αυτά τα φαινόμενα αυταρχισμού έχουν ενταθεί. </w:t>
      </w:r>
    </w:p>
    <w:p w14:paraId="4B1D4CE5" w14:textId="77777777" w:rsidR="00E71A02" w:rsidRDefault="00A00D33">
      <w:pPr>
        <w:spacing w:line="600" w:lineRule="auto"/>
        <w:ind w:firstLine="720"/>
        <w:contextualSpacing/>
        <w:jc w:val="both"/>
        <w:rPr>
          <w:rFonts w:eastAsia="Times New Roman"/>
          <w:szCs w:val="24"/>
        </w:rPr>
      </w:pPr>
      <w:r>
        <w:rPr>
          <w:rFonts w:eastAsia="Times New Roman"/>
          <w:szCs w:val="24"/>
        </w:rPr>
        <w:t>Τον άλλον τον απολύουν, δεν τον πληρώνουν, του χρωστάνε και πάει η αστυνομία και τον πιάνει στο σπίτι. Μα, τι είναι δηλαδή; Εγκληματίας; Συνδικαλιστές,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Έχουν συμβεί και αυτά.</w:t>
      </w:r>
    </w:p>
    <w:p w14:paraId="4B1D4CE6" w14:textId="77777777" w:rsidR="00E71A02" w:rsidRDefault="00A00D33">
      <w:pPr>
        <w:spacing w:line="600" w:lineRule="auto"/>
        <w:ind w:firstLine="720"/>
        <w:contextualSpacing/>
        <w:jc w:val="both"/>
        <w:rPr>
          <w:rFonts w:eastAsia="Times New Roman"/>
          <w:szCs w:val="24"/>
        </w:rPr>
      </w:pPr>
      <w:r>
        <w:rPr>
          <w:rFonts w:eastAsia="Times New Roman"/>
          <w:szCs w:val="24"/>
        </w:rPr>
        <w:t>Αποβάλλετε μαθήτ</w:t>
      </w:r>
      <w:r>
        <w:rPr>
          <w:rFonts w:eastAsia="Times New Roman"/>
          <w:szCs w:val="24"/>
        </w:rPr>
        <w:t xml:space="preserve">ρια, γιατί μίλαγε με τους Κνίτες, που μοίραζαν έξω προκηρύξεις. Και πάνε να τα μαζέψουν μετά. </w:t>
      </w:r>
    </w:p>
    <w:p w14:paraId="4B1D4CE7" w14:textId="77777777" w:rsidR="00E71A02" w:rsidRDefault="00A00D33">
      <w:pPr>
        <w:spacing w:line="600" w:lineRule="auto"/>
        <w:ind w:firstLine="720"/>
        <w:contextualSpacing/>
        <w:jc w:val="both"/>
        <w:rPr>
          <w:rFonts w:eastAsia="Times New Roman"/>
          <w:szCs w:val="24"/>
        </w:rPr>
      </w:pPr>
      <w:r>
        <w:rPr>
          <w:rFonts w:eastAsia="Times New Roman"/>
          <w:szCs w:val="24"/>
        </w:rPr>
        <w:t>Ειπώθηκαν τέτοια παραδείγματα και από τον Γιάννη Δελή στην εισήγηση.</w:t>
      </w:r>
    </w:p>
    <w:p w14:paraId="4B1D4CE8" w14:textId="77777777" w:rsidR="00E71A02" w:rsidRDefault="00A00D33">
      <w:pPr>
        <w:spacing w:line="600" w:lineRule="auto"/>
        <w:ind w:firstLine="720"/>
        <w:contextualSpacing/>
        <w:jc w:val="both"/>
        <w:rPr>
          <w:rFonts w:eastAsia="Times New Roman"/>
          <w:szCs w:val="24"/>
        </w:rPr>
      </w:pPr>
      <w:r>
        <w:rPr>
          <w:rFonts w:eastAsia="Times New Roman"/>
          <w:szCs w:val="24"/>
        </w:rPr>
        <w:t>Πιο συχνή εμφάνιση των ΜΑΤ.</w:t>
      </w:r>
    </w:p>
    <w:p w14:paraId="4B1D4C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Δείχνουν ότι, επειδή προετοιμάζετε το έδαφος και για χειρότερα το επόμενο διάστημα -και αφήστε τώρα το «ΣΥΡΙΖΑ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γιατί γνωρίζετε πολύ καλά τι έρχεται, η εφαρμογή όσων ψηφίσατε και τα οποία ψήφισαν και άλλοι, καθώς και η τέταρτη αξιολόγηση-, γ</w:t>
      </w:r>
      <w:r>
        <w:rPr>
          <w:rFonts w:eastAsia="Times New Roman" w:cs="Times New Roman"/>
          <w:szCs w:val="24"/>
        </w:rPr>
        <w:t xml:space="preserve">ι’ αυτό ακριβώς εντείνεται και ο αυταρχισμός. </w:t>
      </w:r>
    </w:p>
    <w:p w14:paraId="4B1D4C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νομοσχέδιο, να δώσω κατ’ αρχήν μία απάντηση. Μιλήσαμε για το νομοσχέδιο, όπως και ο </w:t>
      </w:r>
      <w:r>
        <w:rPr>
          <w:rFonts w:eastAsia="Times New Roman" w:cs="Times New Roman"/>
          <w:szCs w:val="24"/>
        </w:rPr>
        <w:t>ε</w:t>
      </w:r>
      <w:r>
        <w:rPr>
          <w:rFonts w:eastAsia="Times New Roman" w:cs="Times New Roman"/>
          <w:szCs w:val="24"/>
        </w:rPr>
        <w:t>ισηγητής μας. Αυτό που θέσαμε είναι ότι όποιες θετικές ρυθμίσεις υπάρχουν, στις οποίες συμφωνούμε ή έχουμε παρ</w:t>
      </w:r>
      <w:r>
        <w:rPr>
          <w:rFonts w:eastAsia="Times New Roman" w:cs="Times New Roman"/>
          <w:szCs w:val="24"/>
        </w:rPr>
        <w:t xml:space="preserve">ατηρήσεις, είναι στον «αέρα», από την άποψη ότι δεν υπάρχει οικονομική στήριξη σε όλα αυτά τα οποία πρέπει να γίνουν. Άρα μη μας λέτε ότι δεν μιλήσαμε. </w:t>
      </w:r>
    </w:p>
    <w:p w14:paraId="4B1D4C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Λέμε, λοιπόν, ότι οι τροπολογίες που έρχονται εδώ «σκόρπιες» υποτίθεται, όπως ανέλυσε συγκεκριμένα ο Νί</w:t>
      </w:r>
      <w:r>
        <w:rPr>
          <w:rFonts w:eastAsia="Times New Roman" w:cs="Times New Roman"/>
          <w:szCs w:val="24"/>
        </w:rPr>
        <w:t xml:space="preserve">κος Καραθανασόπουλος, δεν είναι ασύνδετες καθόλου. Είναι σε μία «γραμμή». Ποια είναι η «γραμμή»; Ποια συμφέροντα εξυπηρετούν; Εδώ είναι η απάντηση. Και αυτά δεν είναι τα λαϊκά συμφέροντα, αλλά είναι τα συμφέροντα του κεφαλαίου. Να τα δούμε επιγραμματικά. </w:t>
      </w:r>
    </w:p>
    <w:p w14:paraId="4B1D4C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Πρώτο θέμα: Απελευθέρωση φαρμακείων. Θα μπορεί να ανοίξει κάποιος που δεν είναι φαρμακοποιός. Ποιον υπηρετεί; Θα τρέξουν αύριο οι εργάτες και οι εργαζόμενοι ή οι άλλοι αυτοαπασχολούμενοι να ανοίξουν φαρμακεία; Αυτή είναι απαίτηση, για να σας το πω απλά, τω</w:t>
      </w:r>
      <w:r>
        <w:rPr>
          <w:rFonts w:eastAsia="Times New Roman" w:cs="Times New Roman"/>
          <w:szCs w:val="24"/>
        </w:rPr>
        <w:t xml:space="preserve">ν φαρμακοβιομηχάνων. </w:t>
      </w:r>
    </w:p>
    <w:p w14:paraId="4B1D4C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σας πω και μία προσωπική εμπειρία. Πριν από πάρα πολλά χρόνια έτυχε να πιάσω συζήτηση με κορυφαίο στέλεχος που συνάντησα στις Βρυξέλλες, τον οποίο δεν ήξερα καν, ο οποίος μου είπε ότι «γιατί εγώ θα πρέπει ως εταιρεία να πληρώνω και για τον εισαγωγέα και</w:t>
      </w:r>
      <w:r>
        <w:rPr>
          <w:rFonts w:eastAsia="Times New Roman" w:cs="Times New Roman"/>
          <w:szCs w:val="24"/>
        </w:rPr>
        <w:t xml:space="preserve"> για τον τάδε και τον τάδε και να μην ανοίξω αλυσίδα και να βάλω έναν φαρμακοποιό με επτά ή οκτώ κατοστάρικα, οπότε όλο το κέρδος να έρχεται σε εμένα;». Αυτή είναι η απαίτηση και όχι του λαού. </w:t>
      </w:r>
    </w:p>
    <w:p w14:paraId="4B1D4C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Δεύτερο θέμα: Κατάργηση μειωμένου ΦΠΑ. Τα είπε ο Σταύρος Τάσος</w:t>
      </w:r>
      <w:r>
        <w:rPr>
          <w:rFonts w:eastAsia="Times New Roman" w:cs="Times New Roman"/>
          <w:szCs w:val="24"/>
        </w:rPr>
        <w:t xml:space="preserve"> προηγουμένως. Ποιον ωφελεί; Μαζεύετε λεφτά, έτσι δεν είναι; Έμμεσος φόρος δεν είναι ο ΦΠΑ; Όλοι δεν τον κατήγγειλαν, όσοι τουλάχιστον είχαν στοιχειώδη αντίληψη κάποτε για τον λαό; Οι έμμεσοι φόροι είναι οι χειρότεροι. Γιατί άλλο το 18% σε έναν που έχει 10</w:t>
      </w:r>
      <w:r>
        <w:rPr>
          <w:rFonts w:eastAsia="Times New Roman" w:cs="Times New Roman"/>
          <w:szCs w:val="24"/>
        </w:rPr>
        <w:t xml:space="preserve">.000 ή 20.000 ή 50.000 ή 100.000 τον μήνα και άλλο σε έναν που παίρνει </w:t>
      </w:r>
      <w:r>
        <w:rPr>
          <w:rFonts w:eastAsia="Times New Roman" w:cs="Times New Roman"/>
          <w:szCs w:val="24"/>
        </w:rPr>
        <w:t>5</w:t>
      </w:r>
      <w:r>
        <w:rPr>
          <w:rFonts w:eastAsia="Times New Roman" w:cs="Times New Roman"/>
          <w:szCs w:val="24"/>
        </w:rPr>
        <w:t xml:space="preserve"> κατοστάρικα. Δεν υπηρετεί συγκεκριμένα συμφέροντα; </w:t>
      </w:r>
      <w:r>
        <w:rPr>
          <w:rFonts w:eastAsia="Times New Roman" w:cs="Times New Roman"/>
          <w:szCs w:val="24"/>
        </w:rPr>
        <w:t>Π</w:t>
      </w:r>
      <w:r>
        <w:rPr>
          <w:rFonts w:eastAsia="Times New Roman" w:cs="Times New Roman"/>
          <w:szCs w:val="24"/>
        </w:rPr>
        <w:t xml:space="preserve">άτε τώρα να τους «δουλέψετε», πέρα από όσα είπατε. </w:t>
      </w:r>
    </w:p>
    <w:p w14:paraId="4B1D4C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να πω και για την χρηματοδότηση των εφοπλιστών. Φτώχεια καταραμένη οι εφοπ</w:t>
      </w:r>
      <w:r>
        <w:rPr>
          <w:rFonts w:eastAsia="Times New Roman" w:cs="Times New Roman"/>
          <w:szCs w:val="24"/>
        </w:rPr>
        <w:t xml:space="preserve">λιστές! Πρώτοι στον κόσμο. Καταραμένη φτώχεια. Δυόμισι-τρεις χιλιάδες καράβια τα τελευταία χρόνια και μέσα στην κρίση. Τα δίνετε εκεί. Άρα ποιον υπηρετεί; Όχι πάντως τον λαό. </w:t>
      </w:r>
    </w:p>
    <w:p w14:paraId="4B1D4C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Τρίτο θέμα. Αυτή η ρύθμιση για τους εργαζόμενους που πληρώνονται με δαπάνη απόδε</w:t>
      </w:r>
      <w:r>
        <w:rPr>
          <w:rFonts w:eastAsia="Times New Roman" w:cs="Times New Roman"/>
          <w:szCs w:val="24"/>
        </w:rPr>
        <w:t xml:space="preserve">ιξης εισφορών ποιους εξυπηρετεί; Λέτε: «Πρέπει να ασφαλιστούν όλοι». Σωστά. Να ασφαλιστούν όλοι. Και αυτοί. Τι κάνετε; 26,9% θα το πληρώνουν αυτοί. </w:t>
      </w:r>
    </w:p>
    <w:p w14:paraId="4B1D4C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θα πληρώνουν οι εργοδότες; Τίποτα. Μηδέν. Τους μειώνετε τον μισθό και όπως, πολύ σωστά είπε ο Νίκος Καρα</w:t>
      </w:r>
      <w:r>
        <w:rPr>
          <w:rFonts w:eastAsia="Times New Roman" w:cs="Times New Roman"/>
          <w:szCs w:val="24"/>
        </w:rPr>
        <w:t xml:space="preserve">θανασόπουλος, δίνετε «σήμα» ότι «μην είστε κορόιδα» και στους υπόλοιπους. «Πάρτε με τέτοιες σχέσεις, δεν θα πληρώνετε ούτε ασφαλιστικές εισφορές». </w:t>
      </w:r>
    </w:p>
    <w:p w14:paraId="4B1D4C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το κεφάλαιο συνολικά και η Ευρωπαϊκή Ένωση κ.λπ. απαιτούν συνεχώς να μειωθεί το μη μισθολογ</w:t>
      </w:r>
      <w:r>
        <w:rPr>
          <w:rFonts w:eastAsia="Times New Roman" w:cs="Times New Roman"/>
          <w:szCs w:val="24"/>
        </w:rPr>
        <w:t>ικό κόστος, τα ποσοστά της ασφάλισης κ.λπ.</w:t>
      </w:r>
      <w:r>
        <w:rPr>
          <w:rFonts w:eastAsia="Times New Roman" w:cs="Times New Roman"/>
          <w:szCs w:val="24"/>
        </w:rPr>
        <w:t>.</w:t>
      </w:r>
      <w:r>
        <w:rPr>
          <w:rFonts w:eastAsia="Times New Roman" w:cs="Times New Roman"/>
          <w:szCs w:val="24"/>
        </w:rPr>
        <w:t xml:space="preserve"> Καραμπινάτο ποιους εξυπηρετεί. </w:t>
      </w:r>
    </w:p>
    <w:p w14:paraId="4B1D4C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Τέταρτο θέμα: Διαγραφή πρόσθετων φόρων από τις επιχειρήσεις. Δεν χρειάζεται να το εξηγήσω. Διαγράφονται οι πρόσθετοι φόροι από πού; Από τον εργαζόμενο; Όχι. Από τις επιχειρήσεις. Κ</w:t>
      </w:r>
      <w:r>
        <w:rPr>
          <w:rFonts w:eastAsia="Times New Roman" w:cs="Times New Roman"/>
          <w:szCs w:val="24"/>
        </w:rPr>
        <w:t xml:space="preserve">αι άλλο «δώρο» προς τα εκεί. </w:t>
      </w:r>
    </w:p>
    <w:p w14:paraId="4B1D4C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στους πλειστηριασμούς. Θα σας πω κάτι. Αφελείς δεν είμαστε. Είναι έτσι ή δεν είναι; Ας πείτε ότι δεν είναι. </w:t>
      </w:r>
    </w:p>
    <w:p w14:paraId="4B1D4C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έκανε μία προσπάθεια το πρωί να μας πει ότι αυτό δεν είναι τίποτα, ότι είναι μία ρύθ</w:t>
      </w:r>
      <w:r>
        <w:rPr>
          <w:rFonts w:eastAsia="Times New Roman" w:cs="Times New Roman"/>
          <w:szCs w:val="24"/>
        </w:rPr>
        <w:t xml:space="preserve">μιση που βοηθάει τους ηλεκτρονικούς πλειστηριασμούς και τους υπαλλήλους κ.λπ. Και με νομικό τρόπο, που τον ανέλυσε ο Γκιόκας και τον έκανε «φύλλο και φτερό» -και άλλοι-, προσπάθησε να μας πείσει ότι δεν «τρέχει» τίποτα. </w:t>
      </w:r>
    </w:p>
    <w:p w14:paraId="4B1D4CF6" w14:textId="77777777" w:rsidR="00E71A02" w:rsidRDefault="00A00D33">
      <w:pPr>
        <w:spacing w:line="600" w:lineRule="auto"/>
        <w:contextualSpacing/>
        <w:jc w:val="both"/>
        <w:rPr>
          <w:rFonts w:eastAsia="Times New Roman"/>
          <w:szCs w:val="24"/>
        </w:rPr>
      </w:pPr>
      <w:r>
        <w:rPr>
          <w:rFonts w:eastAsia="Times New Roman" w:cs="Times New Roman"/>
          <w:szCs w:val="24"/>
        </w:rPr>
        <w:t>Τότε, λοιπόν, γιατί εδώ λέει ότι «υ</w:t>
      </w:r>
      <w:r>
        <w:rPr>
          <w:rFonts w:eastAsia="Times New Roman" w:cs="Times New Roman"/>
          <w:szCs w:val="24"/>
        </w:rPr>
        <w:t>παγορεύονται από λόγους υπέρτερου δημοσιονομικού και δημοσίου συμφέροντος»; «Θέλει να κρυφτεί και δεν την αφήνει», λέει. Αυτό κάνατε εδώ. Τα λέτε ανοιχτά: «Στήριξη της εθνικής οικονομίας μέσω της απόλυτης διενέργειας των πλειστηριασμών ως μέσο ενίσχυσης τη</w:t>
      </w:r>
      <w:r>
        <w:rPr>
          <w:rFonts w:eastAsia="Times New Roman" w:cs="Times New Roman"/>
          <w:szCs w:val="24"/>
        </w:rPr>
        <w:t>ς ρευστότητας του χρηματοπιστωτικού συστήματος και αποφυγής ανάγκης νέας ανακεφαλαιοποίησης των τραπεζών και αφ</w:t>
      </w:r>
      <w:r>
        <w:rPr>
          <w:rFonts w:eastAsia="Times New Roman" w:cs="Times New Roman"/>
          <w:szCs w:val="24"/>
        </w:rPr>
        <w:t xml:space="preserve">’ </w:t>
      </w:r>
      <w:r>
        <w:rPr>
          <w:rFonts w:eastAsia="Times New Roman" w:cs="Times New Roman"/>
          <w:szCs w:val="24"/>
        </w:rPr>
        <w:t>ετέρου εξασφάλιση της έννομης κ.λπ.»</w:t>
      </w:r>
      <w:r>
        <w:rPr>
          <w:rFonts w:eastAsia="Times New Roman" w:cs="Times New Roman"/>
          <w:szCs w:val="24"/>
        </w:rPr>
        <w:t>.</w:t>
      </w:r>
      <w:r>
        <w:rPr>
          <w:rFonts w:eastAsia="Times New Roman" w:cs="Times New Roman"/>
          <w:szCs w:val="24"/>
        </w:rPr>
        <w:t xml:space="preserve"> </w:t>
      </w:r>
      <w:r>
        <w:rPr>
          <w:rFonts w:eastAsia="Times New Roman"/>
          <w:szCs w:val="24"/>
        </w:rPr>
        <w:t xml:space="preserve">Αν ήταν το δεύτερο, τι το θέλετε το πρώτο; Γιατί; Αν ήταν μόνο να για προστατευτούν, γιατί το βάλατε; Να </w:t>
      </w:r>
      <w:r>
        <w:rPr>
          <w:rFonts w:eastAsia="Times New Roman"/>
          <w:szCs w:val="24"/>
        </w:rPr>
        <w:t xml:space="preserve">μας απαντήσετε μετά. Για να δούμε, λοιπόν. </w:t>
      </w:r>
    </w:p>
    <w:p w14:paraId="4B1D4CF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Επομένως, ας τα αφήσουμε όλα αυτά. Τι δίλημμα βάζετε εδώ;  Το βάζετε κι αλλού, έτσι γράφουν τουλάχιστον. Ανακεφαλαιοποίηση ή πλειστηριασμοί. Αυτό το δίλημμα δεν βάζετε; Ανακεφαλαιοποίηση ή πλειστηριασμοί. Δηλαδή </w:t>
      </w:r>
      <w:r>
        <w:rPr>
          <w:rFonts w:eastAsia="Times New Roman"/>
          <w:szCs w:val="24"/>
        </w:rPr>
        <w:t xml:space="preserve">ή περνάει η τροπολογία ή πέφτει η Κυβέρνηση. Γιατί; Αφού είναι τόσο απαλό αυτό το μέτρο κι έχει να κάνει μόνο με την προστασία των υπαλλήλων. </w:t>
      </w:r>
    </w:p>
    <w:p w14:paraId="4B1D4CF8"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Άρα λοιπόν, λέω ότι δεν είμαστε αφελείς. Ποιος το απαιτεί αυτό; Πείτε το. Είναι προαπαιτούμενο, ναι ή όχι; Πείτε </w:t>
      </w:r>
      <w:r>
        <w:rPr>
          <w:rFonts w:eastAsia="Times New Roman"/>
          <w:szCs w:val="24"/>
        </w:rPr>
        <w:t xml:space="preserve">μας «είναι». Έτσι δεν είναι; Μάλιστα. Άρα ποιους εξυπηρετεί; Εδώ, καθαρά πράγματα και στα ίσια, βγείτε να το πείτε. Ποιους εξυπηρετεί; Δεν εξυπηρετεί τις τράπεζες και τα </w:t>
      </w:r>
      <w:r>
        <w:rPr>
          <w:rFonts w:eastAsia="Times New Roman"/>
          <w:szCs w:val="24"/>
          <w:lang w:val="en-US"/>
        </w:rPr>
        <w:t>funds</w:t>
      </w:r>
      <w:r>
        <w:rPr>
          <w:rFonts w:eastAsia="Times New Roman"/>
          <w:szCs w:val="24"/>
        </w:rPr>
        <w:t>; Τι μας λέτε; Μας λέτε ότι προστατεύεται η πρώτη κατοικία και μάλιστα δίνετε και</w:t>
      </w:r>
      <w:r>
        <w:rPr>
          <w:rFonts w:eastAsia="Times New Roman"/>
          <w:szCs w:val="24"/>
        </w:rPr>
        <w:t xml:space="preserve"> όρκους; Ποιοι προστατεύονται από την πρώτη κατοικία; Προστατεύονται όσοι μπήκαν στη ρύθμιση του «νόμου Κατσέλη» μέχρι τέλος του 2018. Ναι ή όχι; Οι άλλοι, που είναι δεκάδες χιλιάδες; Κανένας δεν προστατεύεται από πουθενά. </w:t>
      </w:r>
    </w:p>
    <w:p w14:paraId="4B1D4CF9" w14:textId="77777777" w:rsidR="00E71A02" w:rsidRDefault="00A00D33">
      <w:pPr>
        <w:spacing w:line="600" w:lineRule="auto"/>
        <w:ind w:firstLine="720"/>
        <w:contextualSpacing/>
        <w:jc w:val="both"/>
        <w:rPr>
          <w:rFonts w:eastAsia="Times New Roman"/>
          <w:szCs w:val="24"/>
        </w:rPr>
      </w:pPr>
      <w:r>
        <w:rPr>
          <w:rFonts w:eastAsia="Times New Roman"/>
          <w:szCs w:val="24"/>
        </w:rPr>
        <w:t>Μήπως προστατεύεται από τη συμφω</w:t>
      </w:r>
      <w:r>
        <w:rPr>
          <w:rFonts w:eastAsia="Times New Roman"/>
          <w:szCs w:val="24"/>
        </w:rPr>
        <w:t>νία κυρίων των τραπεζών; Ο Πρόεδρος της Ένωσης Τραπεζών το ξεκαθάρισε, παρά το τι λέτε εσείς και το τι υπόσχεστε. Άρα τι θέλετε με αυτόν τον νόμο να κάνετε; Για να μην αρχίζω και λέω πάρα πολλά πράγματα. Ποια είναι η ουσία; Η ουσία είναι να δώσετε ένα σήμα</w:t>
      </w:r>
      <w:r>
        <w:rPr>
          <w:rFonts w:eastAsia="Times New Roman"/>
          <w:szCs w:val="24"/>
        </w:rPr>
        <w:t xml:space="preserve"> τρομοκρατίας, να μην αντιστέκεται ο κόσμος, ότι θα πηγαίνει φυλακή, ότι θα διώκεται αυτεπάγγελτα κλπ. Θέλετε να τους φοβίσετε, δηλαδή, ειδικά αυτούς που αντιστέκονται, το λαϊκό κίνημα. Για ποιον λόγο; Για να γίνουν οι πλειστηριασμοί στις βίλες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Μα, </w:t>
      </w:r>
      <w:r>
        <w:rPr>
          <w:rFonts w:eastAsia="Times New Roman"/>
          <w:szCs w:val="24"/>
        </w:rPr>
        <w:t xml:space="preserve">μας δουλεύετε; Βγάλτε έναν κατάλογο και πείτε: «Να ποιοι είναι». </w:t>
      </w:r>
    </w:p>
    <w:p w14:paraId="4B1D4CFA" w14:textId="77777777" w:rsidR="00E71A02" w:rsidRDefault="00A00D33">
      <w:pPr>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Υπάρχει κατάλογος. </w:t>
      </w:r>
    </w:p>
    <w:p w14:paraId="4B1D4CFB" w14:textId="77777777" w:rsidR="00E71A02" w:rsidRDefault="00A00D3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Μη βιάζεστε. Τώρα στις 3 Ιανουαρίου που είναι οι πλειστηριασμοί, θα δείτε ποιοι είναι και πόσοι έχουν γίνει μέχρι τώρα. </w:t>
      </w:r>
    </w:p>
    <w:p w14:paraId="4B1D4CFC" w14:textId="77777777" w:rsidR="00E71A02" w:rsidRDefault="00A00D33">
      <w:pPr>
        <w:spacing w:line="600" w:lineRule="auto"/>
        <w:ind w:firstLine="720"/>
        <w:contextualSpacing/>
        <w:jc w:val="both"/>
        <w:rPr>
          <w:rFonts w:eastAsia="Times New Roman"/>
          <w:szCs w:val="24"/>
        </w:rPr>
      </w:pPr>
      <w:r>
        <w:rPr>
          <w:rFonts w:eastAsia="Times New Roman"/>
          <w:szCs w:val="24"/>
        </w:rPr>
        <w:t>Να πω και κάτι α</w:t>
      </w:r>
      <w:r>
        <w:rPr>
          <w:rFonts w:eastAsia="Times New Roman"/>
          <w:szCs w:val="24"/>
        </w:rPr>
        <w:t xml:space="preserve">κόμα. Για χρέη στο </w:t>
      </w:r>
      <w:r>
        <w:rPr>
          <w:rFonts w:eastAsia="Times New Roman"/>
          <w:szCs w:val="24"/>
        </w:rPr>
        <w:t>δ</w:t>
      </w:r>
      <w:r>
        <w:rPr>
          <w:rFonts w:eastAsia="Times New Roman"/>
          <w:szCs w:val="24"/>
        </w:rPr>
        <w:t>ημόσιο, εφορία κ</w:t>
      </w:r>
      <w:r>
        <w:rPr>
          <w:rFonts w:eastAsia="Times New Roman"/>
          <w:szCs w:val="24"/>
        </w:rPr>
        <w:t>.</w:t>
      </w:r>
      <w:r>
        <w:rPr>
          <w:rFonts w:eastAsia="Times New Roman"/>
          <w:szCs w:val="24"/>
        </w:rPr>
        <w:t xml:space="preserve">λπ., προστατεύεται η πρώτη κατοικία; Γίνονται πλειστηριασμοί ή όχι; Θα μου πείτε ότι υπήρχε αυτό και πριν. Ναι, αλλά πριν ο άλλος έπαιρνε 2.000 </w:t>
      </w:r>
      <w:r>
        <w:rPr>
          <w:rFonts w:eastAsia="Times New Roman"/>
          <w:szCs w:val="24"/>
        </w:rPr>
        <w:t>ευρώ</w:t>
      </w:r>
      <w:r>
        <w:rPr>
          <w:rFonts w:eastAsia="Times New Roman"/>
          <w:szCs w:val="24"/>
        </w:rPr>
        <w:t xml:space="preserve"> και μπορούσε να πληρώσει ένα δάνειο 500 κι 700 ευρώ και τώρα παίρνει 7</w:t>
      </w:r>
      <w:r>
        <w:rPr>
          <w:rFonts w:eastAsia="Times New Roman"/>
          <w:szCs w:val="24"/>
        </w:rPr>
        <w:t xml:space="preserve">00. </w:t>
      </w:r>
    </w:p>
    <w:p w14:paraId="4B1D4CFD"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Άρα λοιπόν, εδώ είναι καθαρά τα πράγματα. Δεν χρειάζονται παιχνίδια. Θέλετε να διευκολύνετε να γίνουν πάρα πολύ γρήγορα κι όσο το δυνατόν με λιγότερες αντιστάσεις πλειστηριασμοί, οι οποίοι θα γενικευτούν. Μα, καλά, κορόιδα είναι τα </w:t>
      </w:r>
      <w:r>
        <w:rPr>
          <w:rFonts w:eastAsia="Times New Roman"/>
          <w:szCs w:val="24"/>
          <w:lang w:val="en-US"/>
        </w:rPr>
        <w:t>funds</w:t>
      </w:r>
      <w:r>
        <w:rPr>
          <w:rFonts w:eastAsia="Times New Roman"/>
          <w:szCs w:val="24"/>
        </w:rPr>
        <w:t xml:space="preserve"> που αγοράζουν</w:t>
      </w:r>
      <w:r>
        <w:rPr>
          <w:rFonts w:eastAsia="Times New Roman"/>
          <w:szCs w:val="24"/>
        </w:rPr>
        <w:t xml:space="preserve">, όχι μόνο τα κόκκινα, αλλά που ζητάνε τώρα και τα άλλα στεγαστικά δάνεια; Γιατί το κάνουν; Για την ψυχή της μάνας τους το κάνουν; Το κάνουν για να ξελαφρύνουν τους εργαζόμενους ή είναι τα </w:t>
      </w:r>
      <w:r>
        <w:rPr>
          <w:rFonts w:eastAsia="Times New Roman"/>
          <w:szCs w:val="24"/>
        </w:rPr>
        <w:t>«</w:t>
      </w:r>
      <w:r>
        <w:rPr>
          <w:rFonts w:eastAsia="Times New Roman"/>
          <w:szCs w:val="24"/>
        </w:rPr>
        <w:t>κοράκια</w:t>
      </w:r>
      <w:r>
        <w:rPr>
          <w:rFonts w:eastAsia="Times New Roman"/>
          <w:szCs w:val="24"/>
        </w:rPr>
        <w:t>»</w:t>
      </w:r>
      <w:r>
        <w:rPr>
          <w:rFonts w:eastAsia="Times New Roman"/>
          <w:szCs w:val="24"/>
        </w:rPr>
        <w:t>, όπως τα λέγατε κι εσείς, για να πάρουν γρήγορα ό,τι μπορ</w:t>
      </w:r>
      <w:r>
        <w:rPr>
          <w:rFonts w:eastAsia="Times New Roman"/>
          <w:szCs w:val="24"/>
        </w:rPr>
        <w:t xml:space="preserve">ούν; </w:t>
      </w:r>
    </w:p>
    <w:p w14:paraId="4B1D4CFE" w14:textId="77777777" w:rsidR="00E71A02" w:rsidRDefault="00A00D33">
      <w:pPr>
        <w:spacing w:line="600" w:lineRule="auto"/>
        <w:ind w:firstLine="720"/>
        <w:contextualSpacing/>
        <w:jc w:val="both"/>
        <w:rPr>
          <w:rFonts w:eastAsia="Times New Roman"/>
          <w:szCs w:val="24"/>
        </w:rPr>
      </w:pPr>
      <w:r>
        <w:rPr>
          <w:rFonts w:eastAsia="Times New Roman"/>
          <w:szCs w:val="24"/>
        </w:rPr>
        <w:t>Κάνετε ένα λάθος με όλα αυτά. Το ξύλο έχει δύο άκρες. Όταν βγάζεις το μαστίγιο, έχει κι άκρη αν το πιάσει κι ο άλλος. Κι επειδή μπαίνει το οργανωμένο κίνημα, συνδικάτα, ομοσπονδίες κ</w:t>
      </w:r>
      <w:r>
        <w:rPr>
          <w:rFonts w:eastAsia="Times New Roman"/>
          <w:szCs w:val="24"/>
        </w:rPr>
        <w:t>.</w:t>
      </w:r>
      <w:r>
        <w:rPr>
          <w:rFonts w:eastAsia="Times New Roman"/>
          <w:szCs w:val="24"/>
        </w:rPr>
        <w:t>λπ. -γιατί εκεί απευθύνεται, στο οργανωμένο λαϊκό κίνημα, δεν σας φ</w:t>
      </w:r>
      <w:r>
        <w:rPr>
          <w:rFonts w:eastAsia="Times New Roman"/>
          <w:szCs w:val="24"/>
        </w:rPr>
        <w:t xml:space="preserve">οβίζουν οι ακτιβισμοί- ο νόμος σας θα πάει στον κάλαθο των αχρήστων. Και σας το λέω ευθέως: Ναι, τους καλούμε να απειθαρχήσουν και να μην φοβηθούν. </w:t>
      </w:r>
    </w:p>
    <w:p w14:paraId="4B1D4CFF" w14:textId="77777777" w:rsidR="00E71A02" w:rsidRDefault="00A00D33">
      <w:pPr>
        <w:spacing w:line="600" w:lineRule="auto"/>
        <w:ind w:firstLine="720"/>
        <w:contextualSpacing/>
        <w:jc w:val="both"/>
        <w:rPr>
          <w:rFonts w:eastAsia="Times New Roman"/>
          <w:szCs w:val="24"/>
        </w:rPr>
      </w:pPr>
      <w:r>
        <w:rPr>
          <w:rFonts w:eastAsia="Times New Roman"/>
          <w:szCs w:val="24"/>
        </w:rPr>
        <w:t>Επίσης, το άρθρο που λέει για διατάραξη οικιακής ειρήνης κ</w:t>
      </w:r>
      <w:r>
        <w:rPr>
          <w:rFonts w:eastAsia="Times New Roman"/>
          <w:szCs w:val="24"/>
        </w:rPr>
        <w:t>.</w:t>
      </w:r>
      <w:r>
        <w:rPr>
          <w:rFonts w:eastAsia="Times New Roman"/>
          <w:szCs w:val="24"/>
        </w:rPr>
        <w:t>λπ. –να τα πούμε όλα εδώ- είναι αυτό με το οποίο</w:t>
      </w:r>
      <w:r>
        <w:rPr>
          <w:rFonts w:eastAsia="Times New Roman"/>
          <w:szCs w:val="24"/>
        </w:rPr>
        <w:t xml:space="preserve"> συλλαμβάνονται συνδικαλιστές, σωματεία, για συμβολικές καταλήψεις ή για οτιδήποτε άλλο, όταν συλλαμβάνονται. Γενικά, όμως, επειδή είναι και θέμα συσχετισμού των δυνάμεων, δεν εφαρμόζεται τόσα χρόνια. Γιατί, αν εφαρμοζόταν, η μισή Ελλάδα που συμμετέχει στι</w:t>
      </w:r>
      <w:r>
        <w:rPr>
          <w:rFonts w:eastAsia="Times New Roman"/>
          <w:szCs w:val="24"/>
        </w:rPr>
        <w:t>ς κινητοποιήσεις θα ήταν στη φυλακή. Είναι έτσι ή όχι; Έτσι είναι.</w:t>
      </w:r>
    </w:p>
    <w:p w14:paraId="4B1D4D00" w14:textId="77777777" w:rsidR="00E71A02" w:rsidRDefault="00A00D33">
      <w:pPr>
        <w:spacing w:line="600" w:lineRule="auto"/>
        <w:ind w:firstLine="720"/>
        <w:contextualSpacing/>
        <w:jc w:val="both"/>
        <w:rPr>
          <w:rFonts w:eastAsia="Times New Roman"/>
          <w:szCs w:val="24"/>
        </w:rPr>
      </w:pPr>
      <w:r>
        <w:rPr>
          <w:rFonts w:eastAsia="Times New Roman"/>
          <w:szCs w:val="24"/>
        </w:rPr>
        <w:t>Άρα λοιπόν, σας προειδοποιούμε ότι δεν πρόκειται να περάσει και στην πράξη. Τα «κοράκια» και οι τραπεζίτες κι όλοι υπόλοιποι οι οποίοι τρίβουν τα νύχια τους και τα μαχαίρια τους, που σας στ</w:t>
      </w:r>
      <w:r>
        <w:rPr>
          <w:rFonts w:eastAsia="Times New Roman"/>
          <w:szCs w:val="24"/>
        </w:rPr>
        <w:t xml:space="preserve">ηρίζουν, να ξέρουν ότι δεν θα περάσουν εύκολα αυτά τα πράγματα και ότι το ΚΚΕ θα αντιδράσει και θα είναι στην πρώτη γραμμή. </w:t>
      </w:r>
    </w:p>
    <w:p w14:paraId="4B1D4D01"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Μέσα στην τροπολογία, λοιπόν, είναι και η τροπολογία για τη χρηματοδότηση και τον έλεγχο των κομμάτων, όπως λέτε. Ν’ αρχίσουμε από </w:t>
      </w:r>
      <w:r>
        <w:rPr>
          <w:rFonts w:eastAsia="Times New Roman"/>
          <w:szCs w:val="24"/>
        </w:rPr>
        <w:t xml:space="preserve">το δεύτερο, με την </w:t>
      </w:r>
      <w:r>
        <w:rPr>
          <w:rFonts w:eastAsia="Times New Roman"/>
          <w:szCs w:val="24"/>
        </w:rPr>
        <w:t>«</w:t>
      </w:r>
      <w:r>
        <w:rPr>
          <w:rFonts w:eastAsia="Times New Roman"/>
          <w:szCs w:val="24"/>
          <w:lang w:val="en-US"/>
        </w:rPr>
        <w:t>GRECO</w:t>
      </w:r>
      <w:r>
        <w:rPr>
          <w:rFonts w:eastAsia="Times New Roman"/>
          <w:szCs w:val="24"/>
        </w:rPr>
        <w:t>»</w:t>
      </w:r>
      <w:r>
        <w:rPr>
          <w:rFonts w:eastAsia="Times New Roman"/>
          <w:szCs w:val="24"/>
        </w:rPr>
        <w:t xml:space="preserve"> κι όλη αυτή την ιστορία. Ελέγχονται τα κόμματα; Ελέγχονται, απ’ όσο ξέρουμε, όλα. Το ΚΚΕ ελέγχεται εξονυχιστικά. Δέκα μέρες κάθονται στα γραφεία. Ελέγχουν τα πάντα. Ό,τι στοιχεία ζητάνε δίνονται, εκτός από ένα. Θα σας το πω.</w:t>
      </w:r>
    </w:p>
    <w:p w14:paraId="4B1D4D02" w14:textId="77777777" w:rsidR="00E71A02" w:rsidRDefault="00A00D33">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Τα κουπόνια.       </w:t>
      </w:r>
    </w:p>
    <w:p w14:paraId="4B1D4D03" w14:textId="77777777" w:rsidR="00E71A02" w:rsidRDefault="00A00D33">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Όχι τα κουπόνια. Τα ονόματα.    </w:t>
      </w:r>
    </w:p>
    <w:p w14:paraId="4B1D4D0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Τώρα θα τα πούμε εδώ. Είναι πονηρό. Και κοιτάξτε τώρα. Δεν γλείψουμε το δάχτυλό μας. Ορισμένοι ίσως και να μην ξέρουν τι γίνεται. Λέει ότι θέλουμε ΑΦΜ, Αστυνομική </w:t>
      </w:r>
      <w:r>
        <w:rPr>
          <w:rFonts w:eastAsia="Times New Roman"/>
          <w:szCs w:val="24"/>
        </w:rPr>
        <w:t>Ταυτότητα, στεφανοχάρτι –το στεφανοχάρτι είναι ειρωνικό- ονοματεπώνυμο κ.λπ. για κουπόνια πάνω από 15 ευρώ. Ταυτόχρονα, όμως, κατεβάζουν την ανώνυμη χρηματοδότηση από 150.000 σε 75.000</w:t>
      </w:r>
      <w:r>
        <w:rPr>
          <w:rFonts w:eastAsia="Times New Roman"/>
          <w:szCs w:val="24"/>
        </w:rPr>
        <w:t xml:space="preserve"> ευρώ</w:t>
      </w:r>
      <w:r>
        <w:rPr>
          <w:rFonts w:eastAsia="Times New Roman"/>
          <w:szCs w:val="24"/>
        </w:rPr>
        <w:t>. Άρα και το 1 ευρώ κουπόνι το θες ονομαστικό. Τι κάνουμε; Τι παιχν</w:t>
      </w:r>
      <w:r>
        <w:rPr>
          <w:rFonts w:eastAsia="Times New Roman"/>
          <w:szCs w:val="24"/>
        </w:rPr>
        <w:t>ίδια, τι κόλπα είναι αυτά; Αναλύονται. Στην πραγματικότητα ποια κόμματα πάει να στραγγαλίσει κυρίως; Εκείνα που αντιστρατεύονται το ίδιο το σύστημα.</w:t>
      </w:r>
    </w:p>
    <w:p w14:paraId="4B1D4D05" w14:textId="77777777" w:rsidR="00E71A02" w:rsidRDefault="00A00D33">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πειδή τα πολιτικά επιχειρήματα θα τα πούμε τελειώνοντας, θα σας διαβάσω τι λέει η Αρχή Προστασίας Δεδομένω</w:t>
      </w:r>
      <w:r>
        <w:rPr>
          <w:rFonts w:eastAsia="Times New Roman"/>
          <w:szCs w:val="24"/>
        </w:rPr>
        <w:t xml:space="preserve">ν –που εσείς ορκίζεστε σε αυτά- </w:t>
      </w:r>
      <w:r>
        <w:rPr>
          <w:rFonts w:eastAsia="Times New Roman"/>
          <w:szCs w:val="24"/>
        </w:rPr>
        <w:t>π</w:t>
      </w:r>
      <w:r>
        <w:rPr>
          <w:rFonts w:eastAsia="Times New Roman"/>
          <w:szCs w:val="24"/>
        </w:rPr>
        <w:t xml:space="preserve">ροσωπικού </w:t>
      </w:r>
      <w:r>
        <w:rPr>
          <w:rFonts w:eastAsia="Times New Roman"/>
          <w:szCs w:val="24"/>
        </w:rPr>
        <w:t>χ</w:t>
      </w:r>
      <w:r>
        <w:rPr>
          <w:rFonts w:eastAsia="Times New Roman"/>
          <w:szCs w:val="24"/>
        </w:rPr>
        <w:t>αρακτήρα: «Στη συνταγματική ελευθερία ανάπτυξης της προσωπικότητας του ατόμου περιλαμβάνεται και η ελευθερία συμμετοχής ή υποστήριξης και χρηματικής πολιτικών κομμάτων, καθόσον η ελευθερία ανάπτυξης της προσωπικό</w:t>
      </w:r>
      <w:r>
        <w:rPr>
          <w:rFonts w:eastAsia="Times New Roman"/>
          <w:szCs w:val="24"/>
        </w:rPr>
        <w:t>τητας ενέχει την ελευθερία συμμετοχής στην οικονομική, κοινωνική και πολιτική ζωή της χώρας. Τα παραπάνω ατομικά, κοινωνικά δικαιώματα» -στα οποία εσείς ορκίζεστε και εμείς υποτίθεται δεν τα υπερασπίζουμε με σθένος-  «συνδέονται και με τη μυστικότητα της ψ</w:t>
      </w:r>
      <w:r>
        <w:rPr>
          <w:rFonts w:eastAsia="Times New Roman"/>
          <w:szCs w:val="24"/>
        </w:rPr>
        <w:t>ήφου. Συνακόλουθα η ανάρτηση στο διαδίκτυο ζητούμενων στοιχείων φυσικών προσώπων συνιστά σοβαρό περιορισμό όλων των παραπάνω ατομικών, κοινωνικών δικαιωμάτων, η προσβολή των οποίων είναι υπέρμετρη και δεν δικαιολογείται από τον σκοπό του νόμου».</w:t>
      </w:r>
    </w:p>
    <w:p w14:paraId="4B1D4D06" w14:textId="77777777" w:rsidR="00E71A02" w:rsidRDefault="00A00D33">
      <w:pPr>
        <w:spacing w:line="600" w:lineRule="auto"/>
        <w:ind w:firstLine="720"/>
        <w:contextualSpacing/>
        <w:jc w:val="both"/>
        <w:rPr>
          <w:rFonts w:eastAsia="Times New Roman"/>
          <w:szCs w:val="24"/>
        </w:rPr>
      </w:pPr>
      <w:r>
        <w:rPr>
          <w:rFonts w:eastAsia="Times New Roman"/>
          <w:szCs w:val="24"/>
        </w:rPr>
        <w:t>Γιατί, λοι</w:t>
      </w:r>
      <w:r>
        <w:rPr>
          <w:rFonts w:eastAsia="Times New Roman"/>
          <w:szCs w:val="24"/>
        </w:rPr>
        <w:t>πόν, έγιναν  ο ν.3023/2002 και ο ν.4034/2014; Κατ’ αρχ</w:t>
      </w:r>
      <w:r>
        <w:rPr>
          <w:rFonts w:eastAsia="Times New Roman"/>
          <w:szCs w:val="24"/>
        </w:rPr>
        <w:t>άς</w:t>
      </w:r>
      <w:r>
        <w:rPr>
          <w:rFonts w:eastAsia="Times New Roman"/>
          <w:szCs w:val="24"/>
        </w:rPr>
        <w:t>, πρέπει να πούμε ποιος τον έφερε, όχι ποιος τον ψήφισε. Ήταν η Νέα Δημοκρατία και την στήριξαν και τα άλλα κόμματα και το ΠΑΣΟΚ και το ΛΑΟΣ και δεν θυμάμαι εάν ήταν η ΔΗΜΑΡ.</w:t>
      </w:r>
    </w:p>
    <w:p w14:paraId="4B1D4D0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Ποιος τον έφερε; Η </w:t>
      </w:r>
      <w:r>
        <w:rPr>
          <w:rFonts w:eastAsia="Times New Roman"/>
          <w:szCs w:val="24"/>
        </w:rPr>
        <w:t>«</w:t>
      </w:r>
      <w:r>
        <w:rPr>
          <w:rFonts w:eastAsia="Times New Roman"/>
          <w:szCs w:val="24"/>
        </w:rPr>
        <w:t>GRECO</w:t>
      </w:r>
      <w:r>
        <w:rPr>
          <w:rFonts w:eastAsia="Times New Roman"/>
          <w:szCs w:val="24"/>
        </w:rPr>
        <w:t>»</w:t>
      </w:r>
      <w:r>
        <w:rPr>
          <w:rFonts w:eastAsia="Times New Roman"/>
          <w:szCs w:val="24"/>
        </w:rPr>
        <w:t xml:space="preserve">. Τι είναι η </w:t>
      </w:r>
      <w:r>
        <w:rPr>
          <w:rFonts w:eastAsia="Times New Roman"/>
          <w:szCs w:val="24"/>
        </w:rPr>
        <w:t>«</w:t>
      </w:r>
      <w:r>
        <w:rPr>
          <w:rFonts w:eastAsia="Times New Roman"/>
          <w:szCs w:val="24"/>
        </w:rPr>
        <w:t>GRECO</w:t>
      </w:r>
      <w:r>
        <w:rPr>
          <w:rFonts w:eastAsia="Times New Roman"/>
          <w:szCs w:val="24"/>
        </w:rPr>
        <w:t>»</w:t>
      </w:r>
      <w:r>
        <w:rPr>
          <w:rFonts w:eastAsia="Times New Roman"/>
          <w:szCs w:val="24"/>
        </w:rPr>
        <w:t xml:space="preserve">; Και μας την κουνάτε εδώ! Ποιοι μιλάνε για διαφθορά; Η Γερμανία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Τι να τους κάνουμε αυτούς; Ποιοι μιλάνε για διαφθορά; Η Βρετανία, που η Βασίλισσα κάνει κομπίνες; Στα αγροτικά ποια; Η Δανία με την Υπουργό Αγροτικής Οικ</w:t>
      </w:r>
      <w:r>
        <w:rPr>
          <w:rFonts w:eastAsia="Times New Roman"/>
          <w:szCs w:val="24"/>
        </w:rPr>
        <w:t xml:space="preserve">ονομίας, που ήταν και Επίτροπος και στο τέλος την ξηλώσανε; Ποιοι μιλάνε για διαφθορά; Οι αρχιδιαφθορείς; Και μας λέτε για την </w:t>
      </w:r>
      <w:r>
        <w:rPr>
          <w:rFonts w:eastAsia="Times New Roman"/>
          <w:szCs w:val="24"/>
        </w:rPr>
        <w:t>«</w:t>
      </w:r>
      <w:r>
        <w:rPr>
          <w:rFonts w:eastAsia="Times New Roman"/>
          <w:szCs w:val="24"/>
        </w:rPr>
        <w:t>GRECO</w:t>
      </w:r>
      <w:r>
        <w:rPr>
          <w:rFonts w:eastAsia="Times New Roman"/>
          <w:szCs w:val="24"/>
        </w:rPr>
        <w:t>»</w:t>
      </w:r>
      <w:r>
        <w:rPr>
          <w:rFonts w:eastAsia="Times New Roman"/>
          <w:szCs w:val="24"/>
        </w:rPr>
        <w:t xml:space="preserve"> και μας την κουνάτε; </w:t>
      </w:r>
    </w:p>
    <w:p w14:paraId="4B1D4D08"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Τι είναι η </w:t>
      </w:r>
      <w:r>
        <w:rPr>
          <w:rFonts w:eastAsia="Times New Roman"/>
          <w:szCs w:val="24"/>
        </w:rPr>
        <w:t>«</w:t>
      </w:r>
      <w:r>
        <w:rPr>
          <w:rFonts w:eastAsia="Times New Roman"/>
          <w:szCs w:val="24"/>
        </w:rPr>
        <w:t>GRECO</w:t>
      </w:r>
      <w:r>
        <w:rPr>
          <w:rFonts w:eastAsia="Times New Roman"/>
          <w:szCs w:val="24"/>
        </w:rPr>
        <w:t>»</w:t>
      </w:r>
      <w:r>
        <w:rPr>
          <w:rFonts w:eastAsia="Times New Roman"/>
          <w:szCs w:val="24"/>
        </w:rPr>
        <w:t>; Ποια νομιμοποίηση έχει; Επειδή την έκανε το Συμβούλιο της Ευρώπης; Και στο τέλο</w:t>
      </w:r>
      <w:r>
        <w:rPr>
          <w:rFonts w:eastAsia="Times New Roman"/>
          <w:szCs w:val="24"/>
        </w:rPr>
        <w:t>ς τέλος, είναι υποχρεωτικό να το εφαρμόσετε; Όχι, δεν είναι. Γιατί, λοιπόν, το εφαρμόζετε; Γιατί το δεχθήκατε σαν προαπαιτούμενο; Είναι και η Ευρωπαϊκή Ένωση από πίσω. Τι στόχο έχει; Να στραγγαλίσει οικονομικά –ξαναλέω- και να εμποδίσει πολιτική δράση κομμ</w:t>
      </w:r>
      <w:r>
        <w:rPr>
          <w:rFonts w:eastAsia="Times New Roman"/>
          <w:szCs w:val="24"/>
        </w:rPr>
        <w:t>άτων.</w:t>
      </w:r>
    </w:p>
    <w:p w14:paraId="4B1D4D09" w14:textId="77777777" w:rsidR="00E71A02" w:rsidRDefault="00A00D33">
      <w:pPr>
        <w:spacing w:line="600" w:lineRule="auto"/>
        <w:ind w:firstLine="720"/>
        <w:contextualSpacing/>
        <w:jc w:val="both"/>
        <w:rPr>
          <w:rFonts w:eastAsia="Times New Roman"/>
          <w:szCs w:val="24"/>
        </w:rPr>
      </w:pPr>
      <w:r>
        <w:rPr>
          <w:rFonts w:eastAsia="Times New Roman"/>
          <w:szCs w:val="24"/>
        </w:rPr>
        <w:t>Ποιων κομμάτων; Έχετε την εντύπωση ότι τα αστικά κόμματα θα πληγούν απ’ αυτά; Έχετε την εντύπωση ότι τα κουπόνια του ενός ευρώ, των δύο ευρώ, των πέντε, των πενήντα ευρώ –μέχρι εκεί βγάζουμε- φέρνουν τη διαφθορά; Αυτό είναι; Τα εκατομμύρια δίνονται μ</w:t>
      </w:r>
      <w:r>
        <w:rPr>
          <w:rFonts w:eastAsia="Times New Roman"/>
          <w:szCs w:val="24"/>
        </w:rPr>
        <w:t>ε τα κουπόνια; Κουβαλιούνται και με φορτηγό ή σταματάνε οι εταιρείες;</w:t>
      </w:r>
    </w:p>
    <w:p w14:paraId="4B1D4D0A" w14:textId="77777777" w:rsidR="00E71A02" w:rsidRDefault="00A00D33">
      <w:pPr>
        <w:spacing w:line="600" w:lineRule="auto"/>
        <w:ind w:firstLine="720"/>
        <w:contextualSpacing/>
        <w:jc w:val="both"/>
        <w:rPr>
          <w:rFonts w:eastAsia="Times New Roman"/>
          <w:szCs w:val="24"/>
        </w:rPr>
      </w:pPr>
      <w:r>
        <w:rPr>
          <w:rFonts w:eastAsia="Times New Roman"/>
          <w:szCs w:val="24"/>
        </w:rPr>
        <w:t>Πρώτον νομιμοποιούν το αμερικάνικο σύστημα, αυτοί που είναι και κατά της διαφθοράς! Θυμάστε τους καταλόγους για το ποιες εταιρείες στηρίζουν τον χ΄ ή τον ψ΄, τον Κλίντον ή τον Τραμπ σήμε</w:t>
      </w:r>
      <w:r>
        <w:rPr>
          <w:rFonts w:eastAsia="Times New Roman"/>
          <w:szCs w:val="24"/>
        </w:rPr>
        <w:t>ρα. Αυτό είναι ένα θέμα. Νομιμοποιεί, δηλαδή, τη διασύνδεση και τη διαπλοκή.</w:t>
      </w:r>
    </w:p>
    <w:p w14:paraId="4B1D4D0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306401">
        <w:rPr>
          <w:rFonts w:eastAsia="Times New Roman"/>
          <w:b/>
          <w:szCs w:val="24"/>
        </w:rPr>
        <w:t>ΑΝΑΣΤΑΣΙΑ ΧΡΙΣΤΟΔΟΥΛΟΠΟΥΛΟΥ</w:t>
      </w:r>
      <w:r>
        <w:rPr>
          <w:rFonts w:eastAsia="Times New Roman"/>
          <w:szCs w:val="24"/>
        </w:rPr>
        <w:t>)</w:t>
      </w:r>
    </w:p>
    <w:p w14:paraId="4B1D4D0C" w14:textId="77777777" w:rsidR="00E71A02" w:rsidRDefault="00A00D33">
      <w:pPr>
        <w:spacing w:line="600" w:lineRule="auto"/>
        <w:ind w:firstLine="720"/>
        <w:contextualSpacing/>
        <w:jc w:val="both"/>
        <w:rPr>
          <w:rFonts w:eastAsia="Times New Roman"/>
          <w:szCs w:val="24"/>
        </w:rPr>
      </w:pPr>
      <w:r>
        <w:rPr>
          <w:rFonts w:eastAsia="Times New Roman"/>
          <w:szCs w:val="24"/>
        </w:rPr>
        <w:t>Το δεύτερο και το κυριότερο είναι το φακέλωμα όλου του κόσμου. Ξέρετε</w:t>
      </w:r>
      <w:r>
        <w:rPr>
          <w:rFonts w:eastAsia="Times New Roman"/>
          <w:szCs w:val="24"/>
        </w:rPr>
        <w:t>, να σας πούμε, θα θέλαμε ειλικρινά –και το έχουμε πει πολλές φορές- όλοι όσοι ενισχύουν το ΚΚΕ να το δηλώνουν κιόλας, για να σπάσει την τρομοκρατία και τα πάντα. Όσοι θέλουν να το ενισχύσουν, το δημοσιεύουμε στον Ριζοσπάστη. Κανένα άλλο κόμμα δεν δημοσιεύ</w:t>
      </w:r>
      <w:r>
        <w:rPr>
          <w:rFonts w:eastAsia="Times New Roman"/>
          <w:szCs w:val="24"/>
        </w:rPr>
        <w:t xml:space="preserve">ει. Κάθε μέρα ο Ριζοσπάστης έχει προσφορές. </w:t>
      </w:r>
    </w:p>
    <w:p w14:paraId="4B1D4D0D" w14:textId="77777777" w:rsidR="00E71A02" w:rsidRDefault="00A00D33">
      <w:pPr>
        <w:spacing w:line="600" w:lineRule="auto"/>
        <w:ind w:firstLine="720"/>
        <w:contextualSpacing/>
        <w:jc w:val="both"/>
        <w:rPr>
          <w:rFonts w:eastAsia="Times New Roman"/>
          <w:szCs w:val="24"/>
        </w:rPr>
      </w:pPr>
      <w:r>
        <w:rPr>
          <w:rFonts w:eastAsia="Times New Roman"/>
          <w:szCs w:val="24"/>
        </w:rPr>
        <w:t>Αλλά, πού ζούμε, σε τι κλίμα; Δεν υπάρχει τρομοκρατία μέσα στο εργοστάσιο; Θα φακελώσουν όλο τον κόσμο; Και δεν είναι όλοι κομμουνιστές και δεν το ψηφίζουν ορισμένοι. Εκτιμάνε, όμως, τον ρόλο του. Εμείς δεν πρόκ</w:t>
      </w:r>
      <w:r>
        <w:rPr>
          <w:rFonts w:eastAsia="Times New Roman"/>
          <w:szCs w:val="24"/>
        </w:rPr>
        <w:t xml:space="preserve">ειται να το κάνουμε ποτέ αυτό. Και δεν πρόκειται να προσκυνήσουμε ούτε την </w:t>
      </w:r>
      <w:r>
        <w:rPr>
          <w:rFonts w:eastAsia="Times New Roman"/>
          <w:szCs w:val="24"/>
        </w:rPr>
        <w:t>«</w:t>
      </w:r>
      <w:r>
        <w:rPr>
          <w:rFonts w:eastAsia="Times New Roman"/>
          <w:szCs w:val="24"/>
        </w:rPr>
        <w:t>GRECO</w:t>
      </w:r>
      <w:r>
        <w:rPr>
          <w:rFonts w:eastAsia="Times New Roman"/>
          <w:szCs w:val="24"/>
        </w:rPr>
        <w:t>»</w:t>
      </w:r>
      <w:r>
        <w:rPr>
          <w:rFonts w:eastAsia="Times New Roman"/>
          <w:szCs w:val="24"/>
        </w:rPr>
        <w:t xml:space="preserve"> ούτε κανέναν. Και ο λαός θα είναι μαζί μας.</w:t>
      </w:r>
    </w:p>
    <w:p w14:paraId="4B1D4D0E" w14:textId="77777777" w:rsidR="00E71A02" w:rsidRDefault="00A00D33">
      <w:pPr>
        <w:spacing w:line="600" w:lineRule="auto"/>
        <w:ind w:firstLine="720"/>
        <w:contextualSpacing/>
        <w:jc w:val="both"/>
        <w:rPr>
          <w:rFonts w:eastAsia="Times New Roman"/>
          <w:szCs w:val="24"/>
        </w:rPr>
      </w:pPr>
      <w:r>
        <w:rPr>
          <w:rFonts w:eastAsia="Times New Roman"/>
          <w:szCs w:val="24"/>
        </w:rPr>
        <w:t>Και επειδή, λοιπόν, λέτε διάφορα, θα σας διαβάσω την «</w:t>
      </w:r>
      <w:r>
        <w:rPr>
          <w:rFonts w:eastAsia="Times New Roman"/>
          <w:szCs w:val="24"/>
        </w:rPr>
        <w:t>ΑΥΓΗ</w:t>
      </w:r>
      <w:r>
        <w:rPr>
          <w:rFonts w:eastAsia="Times New Roman"/>
          <w:szCs w:val="24"/>
        </w:rPr>
        <w:t>» όταν ήταν εφημερίδα της Αριστεράς, για να μην πω το τραγούδι που λέει</w:t>
      </w:r>
      <w:r>
        <w:rPr>
          <w:rFonts w:eastAsia="Times New Roman"/>
          <w:szCs w:val="24"/>
        </w:rPr>
        <w:t xml:space="preserve"> η ΚΝΕ τώρα. «Συνελήφθη μέλος του Γενικού Συμβουλίου της ΕΔΑ με το πρόσχημα διενέργειας παράνομου εράνου». </w:t>
      </w:r>
    </w:p>
    <w:p w14:paraId="4B1D4D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«Μήνυσις κατά μελών της ΕΔΑ στην Πρέβεζα για παράνομο έρανο». «Αθρόες συλλήψεις στελεχών και μελών της ΕΔΑ». «Αυθαιρεσίες αστυνομικών αρχών στην Χίο</w:t>
      </w:r>
      <w:r>
        <w:rPr>
          <w:rFonts w:eastAsia="Times New Roman" w:cs="Times New Roman"/>
          <w:szCs w:val="24"/>
        </w:rPr>
        <w:t>». «Ηράκλειο: δεκαεπτά πολίτες παραπέμπονται», πάλι για έρανο, «και νέες εκτοπίσεις». Στον Άη Στράτη, «συλλήψεις τριών γυναικών επειδή στο κρεοπωλείο», τάδε, «έκαναν έρανο υπέρ των εξορίστων». Πόσα να σας πω; Και υπάρχουν και άνθρωποι που στηθήκαν στον τοί</w:t>
      </w:r>
      <w:r>
        <w:rPr>
          <w:rFonts w:eastAsia="Times New Roman" w:cs="Times New Roman"/>
          <w:szCs w:val="24"/>
        </w:rPr>
        <w:t>χο γιατί ενίσχυαν το ΚΚΕ.</w:t>
      </w:r>
    </w:p>
    <w:p w14:paraId="4B1D4D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Και από εδώ.</w:t>
      </w:r>
    </w:p>
    <w:p w14:paraId="4B1D4D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Παφίλη, παρακαλώ, ολοκληρώστε.</w:t>
      </w:r>
    </w:p>
    <w:p w14:paraId="4B1D4D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Συγγνώμη, κυρία Πρόεδρε, αλλά έχασα τον χρόνο.</w:t>
      </w:r>
    </w:p>
    <w:p w14:paraId="4B1D4D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να ξέρετε ότι αυτά δεν περνάνε και δεν θα περάσουν. </w:t>
      </w:r>
    </w:p>
    <w:p w14:paraId="4B1D4D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Τι έλεγε, λοιπόν, ο Πρόεδρος της Βουλής για τον νόμο; «Υπάρχει σαφής τάση μέσα σε αυτό το νομοσχέδιο για αμερικανοποίηση, για ένα σύστημα λόμπι που θα δημιουργηθεί γύρω από τα κόμματα για την ά</w:t>
      </w:r>
      <w:r>
        <w:rPr>
          <w:rFonts w:eastAsia="Times New Roman" w:cs="Times New Roman"/>
          <w:szCs w:val="24"/>
        </w:rPr>
        <w:t>μεση εξυπηρέτηση συμφερόντων τους, που πολύ απέχει από το να υπάρχει διαφάνεια και έλεγχος, όπως είναι απαραίτητο. Για την αμερικανοποίηση, δηλαδή, για κόμματα ΑΕ και ονομαστικοποίηση των κουπονιών η διαφωνία μας είναι σαφέστατη». Και είχε ψηφίσει «κατά» τ</w:t>
      </w:r>
      <w:r>
        <w:rPr>
          <w:rFonts w:eastAsia="Times New Roman" w:cs="Times New Roman"/>
          <w:szCs w:val="24"/>
        </w:rPr>
        <w:t>ο 2014.</w:t>
      </w:r>
    </w:p>
    <w:p w14:paraId="4B1D4D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Του κ. Κοντονή, να μην το διαβάσω, το έχει ο ίδιος. Περίπου στο ίδιο είναι. Κυρία Γεροβασίλη, που ήταν και εισηγήτρια: Λέει: «Νομιμοποιούνται με το νομοσχέδιο οι σχέσεις συναλλαγής μεταξύ οικονομικών συμφερόντων και κομμάτων. Κάποια θα δίνονται στο</w:t>
      </w:r>
      <w:r>
        <w:rPr>
          <w:rFonts w:eastAsia="Times New Roman" w:cs="Times New Roman"/>
          <w:szCs w:val="24"/>
        </w:rPr>
        <w:t xml:space="preserve"> τραπέζι, κάποια από κάτω. Επιχειρήθηκε φακέλωμα φίλων και μελών, που συνεισφέρουν από το υστέρημά τους, προκειμένου να συνδράμουν το κόμμα που εκφράζει τις πολιτικές τους απόψεις. Διαφωνούμε με» εκείνο, εκείνο και εκείνο. Αυτά τα λέγατε εσείς. Τι άλλαξε α</w:t>
      </w:r>
      <w:r>
        <w:rPr>
          <w:rFonts w:eastAsia="Times New Roman" w:cs="Times New Roman"/>
          <w:szCs w:val="24"/>
        </w:rPr>
        <w:t>πό τον νόμο; Τίποτα.</w:t>
      </w:r>
    </w:p>
    <w:p w14:paraId="4B1D4D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Να ξέρετε, λοιπόν, ότι εμείς πίσω δεν κάνουμε. Χαφιεδολόι μέσω νόμου για να πούμε ποιος δίνει τι και πού δίνει, δεν πρόκειται να γίνουμε. Εσείς που βάζετε την υπογραφή σας θα απολογηθείτε και αύριο για όλα αυτά, ακόμα και σε δικούς σας</w:t>
      </w:r>
      <w:r>
        <w:rPr>
          <w:rFonts w:eastAsia="Times New Roman" w:cs="Times New Roman"/>
          <w:szCs w:val="24"/>
        </w:rPr>
        <w:t xml:space="preserve"> ψηφοφόρους, όσοι σας μένουν, και κρατάνε κάποιες αντιλήψεις, και είναι αρκετοί βέβαια αυτοί που τις κρατάνε. </w:t>
      </w:r>
    </w:p>
    <w:p w14:paraId="4B1D4D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Μην έχετε την αυταπάτη ότι το ΚΚΕ θα το χτυπήσετε. Κλείνουμε εκατό χρόνια και τα πενήντα ήμασταν παράνομοι. Έχουμε μάθει και στα καλά και στα άσχ</w:t>
      </w:r>
      <w:r>
        <w:rPr>
          <w:rFonts w:eastAsia="Times New Roman" w:cs="Times New Roman"/>
          <w:szCs w:val="24"/>
        </w:rPr>
        <w:t>ημα, και στο κύμα και στην τρικυμία, και στη θύελλα και τη νικήσαμε και αυτή. Έτσι θα τη νικήσουμε και τώρα.</w:t>
      </w:r>
    </w:p>
    <w:p w14:paraId="4B1D4D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Δικαιοσύνης, Διαφάνειας και Ανθρωπίνων Δικαιωμάτων, για πέντε λεπτά.</w:t>
      </w:r>
    </w:p>
    <w:p w14:paraId="4B1D4D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ΣΤΑΥΡΟΣ Κ</w:t>
      </w:r>
      <w:r>
        <w:rPr>
          <w:rFonts w:eastAsia="Times New Roman" w:cs="Times New Roman"/>
          <w:b/>
          <w:szCs w:val="24"/>
        </w:rPr>
        <w:t>ΟΝΤΟΝΗΣ (Υπουργός Δικαιοσύνης, Διαφάνειας και Ανθρωπίνων Δικαιωμάτων):</w:t>
      </w:r>
      <w:r>
        <w:rPr>
          <w:rFonts w:eastAsia="Times New Roman" w:cs="Times New Roman"/>
          <w:szCs w:val="24"/>
        </w:rPr>
        <w:t xml:space="preserve"> Κυρίες και κύριοι συνάδελφοι, αισθάνομαι σήμερα ότι ομιλώ εις ώτα μη ακουόντων ορισμένες φορές και λυπάμαι γι’ αυτό το πράγμα ειλικρινά. Ας ξεκαθαρίσουμε, λοιπόν, τα αυτονόητα. </w:t>
      </w:r>
    </w:p>
    <w:p w14:paraId="4B1D4D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Όσον αφ</w:t>
      </w:r>
      <w:r>
        <w:rPr>
          <w:rFonts w:eastAsia="Times New Roman" w:cs="Times New Roman"/>
          <w:szCs w:val="24"/>
        </w:rPr>
        <w:t xml:space="preserve">ορά την παράγραφο 3 της επίδικης τροπολογίας, δεχόμαστε όλοι ότι αποτελεί επέκταση και στον ιδιωτικό χώρο, διότι δεν είχε προβλεφθεί με τον κώδικα του 1950, γιατί δεν υπήρχαν ηλεκτρονικοί πλειστηριασμοί, </w:t>
      </w:r>
      <w:r>
        <w:rPr>
          <w:rFonts w:eastAsia="Times New Roman" w:cs="Times New Roman"/>
          <w:szCs w:val="24"/>
          <w:lang w:val="en-US"/>
        </w:rPr>
        <w:t>internet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Θα το δεχθούμε ή δεν θα το δεχθούμε;</w:t>
      </w:r>
      <w:r>
        <w:rPr>
          <w:rFonts w:eastAsia="Times New Roman" w:cs="Times New Roman"/>
          <w:szCs w:val="24"/>
        </w:rPr>
        <w:t xml:space="preserve"> Τίποτα άλλο δεν κάνει η παράγραφος 3.</w:t>
      </w:r>
    </w:p>
    <w:p w14:paraId="4B1D4D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Παφίλης προηγουμένως ότι επεκτείνεται το αυτεπάγγελτο και στην απειλή. Μα, το είπα και το πρωί. Δεν είπα κάτι για να σας παραπλανήσω. Στην απειλή επεκτείνεται. Και είπα ότι το εξετάζουμε. Μέχρι το τέλος της </w:t>
      </w:r>
      <w:r>
        <w:rPr>
          <w:rFonts w:eastAsia="Times New Roman" w:cs="Times New Roman"/>
          <w:szCs w:val="24"/>
        </w:rPr>
        <w:t xml:space="preserve">συνεδρίασης θα δούμε μήπως μπορεί να ενταχθεί αυτό το κομμάτι στην παράγραφο 3. Για την παράγραφο 3 έχουμε αντιρρήσεις; </w:t>
      </w:r>
    </w:p>
    <w:p w14:paraId="4B1D4D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Διότι αυτό που κάνει η Κυβέρνηση, και το λέω σε εσάς, κύριε Παφίλη, που είσαστε άνθρωπος καλής πίστης, είναι ότι λέμε ότι την προστασία</w:t>
      </w:r>
      <w:r>
        <w:rPr>
          <w:rFonts w:eastAsia="Times New Roman" w:cs="Times New Roman"/>
          <w:szCs w:val="24"/>
        </w:rPr>
        <w:t xml:space="preserve"> την οποία έχει ένας συμβολαιογράφος στο ειρηνοδικείο θα την έχει και στο γραφείο του. Μόνο αυτό λέει η παράγραφος 3. Δεν λέει κάτι άλλο. Σε αυτό δεν νομίζω ότι μπορεί να υπάρξει αντίρρηση. </w:t>
      </w:r>
    </w:p>
    <w:p w14:paraId="4B1D4D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Σε αυτό που μου λέτε σχετικά με την απειλή πράγματι έχουμε εδώ το</w:t>
      </w:r>
      <w:r>
        <w:rPr>
          <w:rFonts w:eastAsia="Times New Roman" w:cs="Times New Roman"/>
          <w:szCs w:val="24"/>
        </w:rPr>
        <w:t xml:space="preserve"> αυτεπάγγελτο. Είπαμε εμείς ότι το εξετάζουμε διότι υπήρχε από την αρχή η γνώμη ότι αυτό εντάσσεται στην παράγραφο 3 για την ομαλή διεξαγωγή του πλειστηριασμού.</w:t>
      </w:r>
    </w:p>
    <w:p w14:paraId="4B1D4D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παράγραφος 1 δεν κομίζει και αυτή γλαύκας εις Αθήνας, διότι το αυτεπάγγελτο για τους </w:t>
      </w:r>
      <w:r>
        <w:rPr>
          <w:rFonts w:eastAsia="Times New Roman" w:cs="Times New Roman"/>
          <w:szCs w:val="24"/>
        </w:rPr>
        <w:t>δημοσίους υπαλλήλους ισχύει στον ποινικό μας κώδικα. Λέμε, λοιπόν, να ισχύει και για τους συμβολαιογράφους, οι οποίοι εκτελούν μ</w:t>
      </w:r>
      <w:r>
        <w:rPr>
          <w:rFonts w:eastAsia="Times New Roman" w:cs="Times New Roman"/>
          <w:szCs w:val="24"/>
        </w:rPr>
        <w:t>ί</w:t>
      </w:r>
      <w:r>
        <w:rPr>
          <w:rFonts w:eastAsia="Times New Roman" w:cs="Times New Roman"/>
          <w:szCs w:val="24"/>
        </w:rPr>
        <w:t xml:space="preserve">α δημόσια λειτουργία. </w:t>
      </w:r>
    </w:p>
    <w:p w14:paraId="4B1D4D1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κύριοι συνάδελφοι, το εξής: Εμείς οι Βουλευτές είναι ποτέ δυνατόν να δεχθούμε </w:t>
      </w:r>
      <w:r>
        <w:rPr>
          <w:rFonts w:eastAsia="Times New Roman" w:cs="Times New Roman"/>
          <w:szCs w:val="24"/>
        </w:rPr>
        <w:t xml:space="preserve">ότι </w:t>
      </w:r>
      <w:r>
        <w:rPr>
          <w:rFonts w:eastAsia="Times New Roman" w:cs="Times New Roman"/>
          <w:szCs w:val="24"/>
        </w:rPr>
        <w:t>ένας άνθρωπ</w:t>
      </w:r>
      <w:r>
        <w:rPr>
          <w:rFonts w:eastAsia="Times New Roman" w:cs="Times New Roman"/>
          <w:szCs w:val="24"/>
        </w:rPr>
        <w:t>ος, ο οποίος είναι εντεταλμένο όργανο και κάνει τη δουλειά του ως συμβολαιογράφος απολύτως νόμιμα και μέσα στα θεσμικά πλαίσια</w:t>
      </w:r>
      <w:r>
        <w:rPr>
          <w:rFonts w:eastAsia="Times New Roman" w:cs="Times New Roman"/>
          <w:szCs w:val="24"/>
        </w:rPr>
        <w:t>,</w:t>
      </w:r>
      <w:r>
        <w:rPr>
          <w:rFonts w:eastAsia="Times New Roman" w:cs="Times New Roman"/>
          <w:szCs w:val="24"/>
        </w:rPr>
        <w:t xml:space="preserve"> που έχει ορίσει η πολιτεία, να προπηλακίζεται, να βρίσκεται σε μ</w:t>
      </w:r>
      <w:r>
        <w:rPr>
          <w:rFonts w:eastAsia="Times New Roman" w:cs="Times New Roman"/>
          <w:szCs w:val="24"/>
        </w:rPr>
        <w:t>ι</w:t>
      </w:r>
      <w:r>
        <w:rPr>
          <w:rFonts w:eastAsia="Times New Roman" w:cs="Times New Roman"/>
          <w:szCs w:val="24"/>
        </w:rPr>
        <w:t>α κατάσταση πέραν κάθε λογικής; Μπορεί να το ανεχτεί αυτό το πρ</w:t>
      </w:r>
      <w:r>
        <w:rPr>
          <w:rFonts w:eastAsia="Times New Roman" w:cs="Times New Roman"/>
          <w:szCs w:val="24"/>
        </w:rPr>
        <w:t xml:space="preserve">άγμα η Βουλή, το σύνολο των Βουλευτών; Για αυτό ακριβώς οι συμβολαιογράφοι είχαν προκηρύξει αποχή και είπαν ότι «αν δεν υπάρξει ένα νομοθετικό πλαίσιο προστασίας, εμείς δεν είμαστε διατεθειμένοι να πηγαίνουμε εκεί και να </w:t>
      </w:r>
      <w:r>
        <w:rPr>
          <w:rFonts w:eastAsia="Times New Roman" w:cs="Times New Roman"/>
          <w:szCs w:val="24"/>
        </w:rPr>
        <w:t>διενεργούμε</w:t>
      </w:r>
      <w:r>
        <w:rPr>
          <w:rFonts w:eastAsia="Times New Roman" w:cs="Times New Roman"/>
          <w:szCs w:val="24"/>
        </w:rPr>
        <w:t xml:space="preserve"> πλειστηριασμούς».</w:t>
      </w:r>
    </w:p>
    <w:p w14:paraId="4B1D4D2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επιπλέον,</w:t>
      </w:r>
      <w:r>
        <w:rPr>
          <w:rFonts w:eastAsia="Times New Roman" w:cs="Times New Roman"/>
          <w:szCs w:val="24"/>
        </w:rPr>
        <w:t xml:space="preserve"> ότι ορισμένοι κύκλοι ήθελαν οι πλειστηριασμοί να φύγουν από τα χέρια των συμβολαιογράφων. Τα γνωρίζετε αυτά. Δηλαδή, να τους στρώναμε και το χαλί! Και να μην υπάρχουν εκείνες οι δικονομικές εγγυήσεις, οι οποίες διαλαμβάνονται στον Κώδικα </w:t>
      </w:r>
      <w:r>
        <w:rPr>
          <w:rFonts w:eastAsia="Times New Roman" w:cs="Times New Roman"/>
          <w:szCs w:val="24"/>
        </w:rPr>
        <w:t xml:space="preserve">Πολιτικής Δικονομίας και εμείς περί άλλα να τυρβάζουμε εδώ. </w:t>
      </w:r>
    </w:p>
    <w:p w14:paraId="4B1D4D2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λοιπόν, θέλω να σας πω, κυρίες και κύριοι συνάδελφοι, ότι ουσιαστικά ουδεμία αλλαγή επέρχεται με αυτή την τροπολογία, πέρα του γεγονότος της απειλής, η οποία καθίσταται διωκόμενο αυτεπαγγέλτ</w:t>
      </w:r>
      <w:r>
        <w:rPr>
          <w:rFonts w:eastAsia="Times New Roman" w:cs="Times New Roman"/>
          <w:szCs w:val="24"/>
        </w:rPr>
        <w:t>ως αδίκημα για τη συγκεκριμένη περίπτωση. Σας είπα ότι αυτό το εξετάζουμε και θα εξαντλήσουμε κάθε περιθώριο συνεννόησης.</w:t>
      </w:r>
    </w:p>
    <w:p w14:paraId="4B1D4D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Όμως, συνδυάζεται τώρα, από το πρωί γίνεται αυτή δουλειά, όσες ομιλίες και να έγιναν από την πλευρά της Κυβέρνησης, η προστασία των συ</w:t>
      </w:r>
      <w:r>
        <w:rPr>
          <w:rFonts w:eastAsia="Times New Roman" w:cs="Times New Roman"/>
          <w:szCs w:val="24"/>
        </w:rPr>
        <w:t>μβολαιογράφων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σταθερότητα του χρηματοπιστωτικού συστήματος, γιατί και τα δύο διαλαμβάνονται στην αιτιολογική έκθεση, αλλά λέτε μόνο το πρώτο με την …</w:t>
      </w:r>
    </w:p>
    <w:p w14:paraId="4B1D4D2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Το πρώτο τι θέλει; </w:t>
      </w:r>
    </w:p>
    <w:p w14:paraId="4B1D4D2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Παφίλη, εσείς το είπατε. Άλλοι δεν το είπαν. Και τα δύο είναι της ίδιας αξίας. Και το πρώτο είναι σημαντικό, κύριε Παφίλη. Θα σας πω γιατί. </w:t>
      </w:r>
    </w:p>
    <w:p w14:paraId="4B1D4D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Πείτε μας!</w:t>
      </w:r>
      <w:r>
        <w:rPr>
          <w:rFonts w:eastAsia="Times New Roman" w:cs="Times New Roman"/>
          <w:szCs w:val="24"/>
        </w:rPr>
        <w:t xml:space="preserve"> </w:t>
      </w:r>
    </w:p>
    <w:p w14:paraId="4B1D4D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Μα, δεν είπε κανένας ότι δεν είναι. Από τη στιγμή που το γράφουμε στην αιτιολογική έκθεση, δεν κρύβουμε κάτι, διότι αν δεν στηριχθεί το τραπεζικό σύστημα, ξέρετε πολύ καλά ότ</w:t>
      </w:r>
      <w:r>
        <w:rPr>
          <w:rFonts w:eastAsia="Times New Roman" w:cs="Times New Roman"/>
          <w:szCs w:val="24"/>
        </w:rPr>
        <w:t xml:space="preserve">ι η ανακεφαλαιοποίηση των τραπεζών θα πλήξει </w:t>
      </w:r>
      <w:r>
        <w:rPr>
          <w:rFonts w:eastAsia="Times New Roman" w:cs="Times New Roman"/>
          <w:szCs w:val="24"/>
        </w:rPr>
        <w:t>τ</w:t>
      </w:r>
      <w:r>
        <w:rPr>
          <w:rFonts w:eastAsia="Times New Roman" w:cs="Times New Roman"/>
          <w:szCs w:val="24"/>
        </w:rPr>
        <w:t xml:space="preserve">ους μισθωτούς, τους συνταξιούχους, αυτούς τους οποίους </w:t>
      </w:r>
      <w:r>
        <w:rPr>
          <w:rFonts w:eastAsia="Times New Roman" w:cs="Times New Roman"/>
          <w:szCs w:val="24"/>
        </w:rPr>
        <w:t xml:space="preserve">οι προηγούμενες κυβερνήσεις </w:t>
      </w:r>
      <w:r>
        <w:rPr>
          <w:rFonts w:eastAsia="Times New Roman" w:cs="Times New Roman"/>
          <w:szCs w:val="24"/>
        </w:rPr>
        <w:t xml:space="preserve">έβαλαν </w:t>
      </w:r>
      <w:r>
        <w:rPr>
          <w:rFonts w:eastAsia="Times New Roman" w:cs="Times New Roman"/>
          <w:szCs w:val="24"/>
        </w:rPr>
        <w:t xml:space="preserve">να πληρώσουν </w:t>
      </w:r>
      <w:r>
        <w:rPr>
          <w:rFonts w:eastAsia="Times New Roman" w:cs="Times New Roman"/>
          <w:szCs w:val="24"/>
        </w:rPr>
        <w:t xml:space="preserve">τόσα εκατομμύρια. </w:t>
      </w:r>
    </w:p>
    <w:p w14:paraId="4B1D4D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Επομένως εμείς δεν είμαστε διατεθειμένοι –και το λέω και σε εσάς, το λέω σε όλους- να μπ</w:t>
      </w:r>
      <w:r>
        <w:rPr>
          <w:rFonts w:eastAsia="Times New Roman" w:cs="Times New Roman"/>
          <w:szCs w:val="24"/>
        </w:rPr>
        <w:t>ούμε σε αυτή τη λογική</w:t>
      </w:r>
      <w:r>
        <w:rPr>
          <w:rFonts w:eastAsia="Times New Roman" w:cs="Times New Roman"/>
          <w:szCs w:val="24"/>
        </w:rPr>
        <w:t>,</w:t>
      </w:r>
      <w:r>
        <w:rPr>
          <w:rFonts w:eastAsia="Times New Roman" w:cs="Times New Roman"/>
          <w:szCs w:val="24"/>
        </w:rPr>
        <w:t xml:space="preserve"> ξανά και ξανά ανακεφαλαιοποίηση των τραπεζών</w:t>
      </w:r>
      <w:r>
        <w:rPr>
          <w:rFonts w:eastAsia="Times New Roman" w:cs="Times New Roman"/>
          <w:szCs w:val="24"/>
        </w:rPr>
        <w:t>,</w:t>
      </w:r>
      <w:r>
        <w:rPr>
          <w:rFonts w:eastAsia="Times New Roman" w:cs="Times New Roman"/>
          <w:szCs w:val="24"/>
        </w:rPr>
        <w:t xml:space="preserve"> την οποία θα πληρώνουν οι συνήθεις ύποπτοι. Ακριβώς αυτούς προσπαθούμε να προστατεύσουμε με το να αποκλείσουμε αυτή τη διαδικασία και γι’ αυτό το αναφέρουμε. Πού είναι το πρόβλημα; Πουθε</w:t>
      </w:r>
      <w:r>
        <w:rPr>
          <w:rFonts w:eastAsia="Times New Roman" w:cs="Times New Roman"/>
          <w:szCs w:val="24"/>
        </w:rPr>
        <w:t xml:space="preserve">νά! </w:t>
      </w:r>
    </w:p>
    <w:p w14:paraId="4B1D4D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B1D4D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Επανέρχομαι στην αρχική μου σκέψη -κυρία Πρόεδρε, δώστε μου λίγο χρόνο- να συνδεθεί η συγκεκριμένη διάταξη με την πρώτη κατοικία. Εγώ το είπα δέκα φορές σήμερα. Η πρώτ</w:t>
      </w:r>
      <w:r>
        <w:rPr>
          <w:rFonts w:eastAsia="Times New Roman" w:cs="Times New Roman"/>
          <w:szCs w:val="24"/>
        </w:rPr>
        <w:t>η κατοικία προστατεύεται απολύτως -και το λέω σε όλους- με τον νόμο Σταθάκη.</w:t>
      </w:r>
    </w:p>
    <w:p w14:paraId="4B1D4D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Ποιοι δεν προστατεύονται στην πρώτη κατοικία; Αυτοί που έχουν πάρει υπέρογκα δάνεια, πάνω από 280.000 ευρώ και επίσης εκείνοι οι οποίοι δεν είχαν τον νου να απευθυνθούν στη </w:t>
      </w:r>
      <w:r>
        <w:rPr>
          <w:rFonts w:eastAsia="Times New Roman" w:cs="Times New Roman"/>
          <w:szCs w:val="24"/>
        </w:rPr>
        <w:t>δ</w:t>
      </w:r>
      <w:r>
        <w:rPr>
          <w:rFonts w:eastAsia="Times New Roman" w:cs="Times New Roman"/>
          <w:szCs w:val="24"/>
        </w:rPr>
        <w:t>ικαιο</w:t>
      </w:r>
      <w:r>
        <w:rPr>
          <w:rFonts w:eastAsia="Times New Roman" w:cs="Times New Roman"/>
          <w:szCs w:val="24"/>
        </w:rPr>
        <w:t xml:space="preserve">σύνη. Γιατί ο νόμος Σταθάκη αυτό λέει, ότι για να προστατευθείς θα πρέπει να υπάρξει μια κρίση δικαστηρίου ότι εσύ πράγματι δεν μπορείς να αντεπεξέλθεις στο δάνειο. </w:t>
      </w:r>
    </w:p>
    <w:p w14:paraId="4B1D4D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ξέρετε, όχι δεκάδες, όχι εκατοντάδες, χιλιάδες αποφάσεις έχουν εκδώσει τα ειρηνοδικεία</w:t>
      </w:r>
      <w:r>
        <w:rPr>
          <w:rFonts w:eastAsia="Times New Roman" w:cs="Times New Roman"/>
          <w:szCs w:val="24"/>
        </w:rPr>
        <w:t xml:space="preserve"> της χώρας προστασίας όλων εκείνων των πολιτών οι οποίοι δεν μπορούν να αντεπεξέλθουν στα βάρη τα οποία είχαν αναλάβει προ της κρίσεως. Αυτό είναι το ζητούμενο. </w:t>
      </w:r>
    </w:p>
    <w:p w14:paraId="4B1D4D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Εάν, λοιπόν, υπάρχει μια πρώτη κατοικία, που ο δανειολήπτης -γιατί γι</w:t>
      </w:r>
      <w:r>
        <w:rPr>
          <w:rFonts w:eastAsia="Times New Roman" w:cs="Times New Roman"/>
          <w:szCs w:val="24"/>
        </w:rPr>
        <w:t>’</w:t>
      </w:r>
      <w:r>
        <w:rPr>
          <w:rFonts w:eastAsia="Times New Roman" w:cs="Times New Roman"/>
          <w:szCs w:val="24"/>
        </w:rPr>
        <w:t xml:space="preserve"> αυτούς μιλάμε- δεν προσ</w:t>
      </w:r>
      <w:r>
        <w:rPr>
          <w:rFonts w:eastAsia="Times New Roman" w:cs="Times New Roman"/>
          <w:szCs w:val="24"/>
        </w:rPr>
        <w:t xml:space="preserve">έφυγε ενώπιον της </w:t>
      </w:r>
      <w:r>
        <w:rPr>
          <w:rFonts w:eastAsia="Times New Roman" w:cs="Times New Roman"/>
          <w:szCs w:val="24"/>
        </w:rPr>
        <w:t>δ</w:t>
      </w:r>
      <w:r>
        <w:rPr>
          <w:rFonts w:eastAsia="Times New Roman" w:cs="Times New Roman"/>
          <w:szCs w:val="24"/>
        </w:rPr>
        <w:t>ικαιοσύνης, ενώ είχε τ</w:t>
      </w:r>
      <w:r>
        <w:rPr>
          <w:rFonts w:eastAsia="Times New Roman" w:cs="Times New Roman"/>
          <w:szCs w:val="24"/>
        </w:rPr>
        <w:t>η</w:t>
      </w:r>
      <w:r>
        <w:rPr>
          <w:rFonts w:eastAsia="Times New Roman" w:cs="Times New Roman"/>
          <w:szCs w:val="24"/>
        </w:rPr>
        <w:t xml:space="preserve"> δυνατότητ</w:t>
      </w:r>
      <w:r>
        <w:rPr>
          <w:rFonts w:eastAsia="Times New Roman" w:cs="Times New Roman"/>
          <w:szCs w:val="24"/>
        </w:rPr>
        <w:t>α</w:t>
      </w:r>
      <w:r>
        <w:rPr>
          <w:rFonts w:eastAsia="Times New Roman" w:cs="Times New Roman"/>
          <w:szCs w:val="24"/>
        </w:rPr>
        <w:t>, τότε φταίει ο νόμος, φταίει η Κυβέρνηση; Η Κυβέρνηση του έδωσε τη δυνατότητα και μάλιστα από αυτό το Βήμα!</w:t>
      </w:r>
    </w:p>
    <w:p w14:paraId="4B1D4D2D"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Κάνω έκκληση σε όλους τους πολίτες που έχουν πρόβλημα: Μέχρι τις 31 Δεκεμβρίου 2018 έχουν τη δ</w:t>
      </w:r>
      <w:r>
        <w:rPr>
          <w:rFonts w:eastAsia="Times New Roman" w:cs="Times New Roman"/>
          <w:szCs w:val="24"/>
        </w:rPr>
        <w:t>υνατότητα προσφυγής, προσωρινής καταρχάς με την προσωρινή διαταγή και οριστικής με την έκδοση αποφάσεως. Μάλιστα, αυτή η προστασία δεν σταματάει στις 31 Δεκεμβρίου 2018. Γι’ αυτούς που θα έχουν λάβει την προστασία επεκτείνεται στο διηνεκές μπορώ να πω, μέχ</w:t>
      </w:r>
      <w:r>
        <w:rPr>
          <w:rFonts w:eastAsia="Times New Roman" w:cs="Times New Roman"/>
          <w:szCs w:val="24"/>
        </w:rPr>
        <w:t xml:space="preserve">ρι να λήξει αυτή η κατάσταση. </w:t>
      </w:r>
    </w:p>
    <w:p w14:paraId="4B1D4D2E"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 xml:space="preserve">Αυτά γιατί δεν τα λέτε; Γιατί αυτά δεν τα λέει κανένας και κατηγορείται η Κυβέρνηση για αυτήν τη μεγαλειώδη προσπάθεια που έχει κάνει για την προστασία της πρώτης κατοικίας; </w:t>
      </w:r>
    </w:p>
    <w:p w14:paraId="4B1D4D2F"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szCs w:val="24"/>
        </w:rPr>
        <w:t>Ελάτε τώρα στην πραγματικότητα και στα γεγονότα. Ξ</w:t>
      </w:r>
      <w:r>
        <w:rPr>
          <w:rFonts w:eastAsia="Times New Roman" w:cs="Times New Roman"/>
          <w:szCs w:val="24"/>
        </w:rPr>
        <w:t>έρετε, κύριοι συνάδελφοι –να μας το πείτε κι εμάς, γιατί εμείς έχουμε συστήσει παρατηρητήριο και παρακολουθούμε, κύριε Παφίλη, όχι μόνο τους πλειστηριασμούς</w:t>
      </w:r>
      <w:r>
        <w:rPr>
          <w:rFonts w:eastAsia="Times New Roman" w:cs="Times New Roman"/>
          <w:szCs w:val="24"/>
        </w:rPr>
        <w:t>,</w:t>
      </w:r>
      <w:r>
        <w:rPr>
          <w:rFonts w:eastAsia="Times New Roman" w:cs="Times New Roman"/>
          <w:szCs w:val="24"/>
        </w:rPr>
        <w:t xml:space="preserve"> που έχουν γίνει, αλλά και αυτούς που είπατε</w:t>
      </w:r>
      <w:r>
        <w:rPr>
          <w:rFonts w:eastAsia="Times New Roman" w:cs="Times New Roman"/>
          <w:szCs w:val="24"/>
        </w:rPr>
        <w:t>,</w:t>
      </w:r>
      <w:r>
        <w:rPr>
          <w:rFonts w:eastAsia="Times New Roman" w:cs="Times New Roman"/>
          <w:szCs w:val="24"/>
        </w:rPr>
        <w:t xml:space="preserve"> του Ιανουαρίου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 παρακολουθούμε όλα</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πρώτη κ</w:t>
      </w:r>
      <w:r>
        <w:rPr>
          <w:rFonts w:eastAsia="Times New Roman" w:cs="Times New Roman"/>
          <w:szCs w:val="24"/>
        </w:rPr>
        <w:t xml:space="preserve">ατοικία δανειολήπτη, </w:t>
      </w:r>
      <w:r>
        <w:rPr>
          <w:rFonts w:eastAsia="Times New Roman" w:cs="Times New Roman"/>
          <w:szCs w:val="24"/>
        </w:rPr>
        <w:t>που</w:t>
      </w:r>
      <w:r>
        <w:rPr>
          <w:rFonts w:eastAsia="Times New Roman" w:cs="Times New Roman"/>
          <w:szCs w:val="24"/>
        </w:rPr>
        <w:t xml:space="preserve"> έχει εμπλακεί σε αυτή τη διαδικασία προστασίας</w:t>
      </w:r>
      <w:r>
        <w:rPr>
          <w:rFonts w:eastAsia="Times New Roman" w:cs="Times New Roman"/>
          <w:szCs w:val="24"/>
        </w:rPr>
        <w:t>, δεν έχει</w:t>
      </w:r>
      <w:r>
        <w:rPr>
          <w:rFonts w:eastAsia="Times New Roman" w:cs="Times New Roman"/>
          <w:szCs w:val="24"/>
        </w:rPr>
        <w:t xml:space="preserve"> βγει σε πλειστηριασμό.</w:t>
      </w:r>
      <w:r>
        <w:rPr>
          <w:rFonts w:eastAsia="Times New Roman" w:cs="Times New Roman"/>
          <w:szCs w:val="24"/>
        </w:rPr>
        <w:t xml:space="preserve"> </w:t>
      </w:r>
    </w:p>
    <w:p w14:paraId="4B1D4D30" w14:textId="77777777" w:rsidR="00E71A02" w:rsidRDefault="00A00D33">
      <w:pPr>
        <w:tabs>
          <w:tab w:val="left" w:pos="1494"/>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Πάμπολλες. </w:t>
      </w:r>
    </w:p>
    <w:p w14:paraId="4B1D4D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Τι λέτε, κύριε Κατσώτη; Τι λέτε τώρα; </w:t>
      </w:r>
    </w:p>
    <w:p w14:paraId="4B1D4D32"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Κ</w:t>
      </w:r>
      <w:r>
        <w:rPr>
          <w:rFonts w:eastAsia="Times New Roman" w:cs="Times New Roman"/>
          <w:szCs w:val="24"/>
        </w:rPr>
        <w:t>ΚΕ</w:t>
      </w:r>
      <w:r>
        <w:rPr>
          <w:rFonts w:eastAsia="Times New Roman" w:cs="Times New Roman"/>
          <w:szCs w:val="24"/>
        </w:rPr>
        <w:t>)</w:t>
      </w:r>
    </w:p>
    <w:p w14:paraId="4B1D4D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Παφίλη, απευθύνομαι σε εσάς. Αποδέχεστε αυτό που λέει; </w:t>
      </w:r>
    </w:p>
    <w:p w14:paraId="4B1D4D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Υπουργέ…</w:t>
      </w:r>
    </w:p>
    <w:p w14:paraId="4B1D4D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Εντάξει, δεν υπάρχει πλέον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λογική στη συζήτηση. </w:t>
      </w:r>
    </w:p>
    <w:p w14:paraId="4B1D4D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Πείτε μου έναν. Σας λέω ότι δεν υπάρχει καμία πρώτη κατοικία, διότι εδώ τα πράγματα είναι καθαρά. Όποιος δανειολήπτης έχει ενταχθεί στον νόμο Σταθάκη έχει απόλυτη προστασία. Προσέξτε, εδώ μας λέτε: Είναι στο 100%; Όχι, δεν είναι -σ</w:t>
      </w:r>
      <w:r>
        <w:rPr>
          <w:rFonts w:eastAsia="Times New Roman" w:cs="Times New Roman"/>
          <w:szCs w:val="24"/>
        </w:rPr>
        <w:t xml:space="preserve">ας το είπαμε- διότι κάποιοι έχουν πρώτη κατοικία που τα δάνειά τους ξεπερνούν τις 280.000 ευρώ. Κάποιοι έχουν κριθεί από το δικαστήριο –σχετικά λίγοι </w:t>
      </w:r>
      <w:r>
        <w:rPr>
          <w:rFonts w:eastAsia="Times New Roman" w:cs="Times New Roman"/>
          <w:szCs w:val="24"/>
        </w:rPr>
        <w:t>σε σχέση με</w:t>
      </w:r>
      <w:r>
        <w:rPr>
          <w:rFonts w:eastAsia="Times New Roman" w:cs="Times New Roman"/>
          <w:szCs w:val="24"/>
        </w:rPr>
        <w:t xml:space="preserve"> αυτούς που προσέφυγαν- ότι δεν χρήζουν προστασίας γιατί τα εισοδήματά τους υπερκαλύπτουν τη δό</w:t>
      </w:r>
      <w:r>
        <w:rPr>
          <w:rFonts w:eastAsia="Times New Roman" w:cs="Times New Roman"/>
          <w:szCs w:val="24"/>
        </w:rPr>
        <w:t xml:space="preserve">ση την οποία τους πρότεινε μετά από διαπραγμάτευση η τράπεζα. </w:t>
      </w:r>
    </w:p>
    <w:p w14:paraId="4B1D4D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Ας</w:t>
      </w:r>
      <w:r>
        <w:rPr>
          <w:rFonts w:eastAsia="Times New Roman" w:cs="Times New Roman"/>
          <w:szCs w:val="24"/>
        </w:rPr>
        <w:t xml:space="preserve"> σταθούμε, λοιπόν, εδώ ένα λεπτάκι. Αυτή είναι η πραγματικότητα. Σας λέω και πάλι, προηγουμένως εισέφερε στη συζήτηση συνάδελφος από τη Νέα Δημοκρατία. Κάποιες εφημερίδες έγραψαν για πρώτη κα</w:t>
      </w:r>
      <w:r>
        <w:rPr>
          <w:rFonts w:eastAsia="Times New Roman" w:cs="Times New Roman"/>
          <w:szCs w:val="24"/>
        </w:rPr>
        <w:t xml:space="preserve">τοικία στον Βόλο. Ο συγκεκριμένος δανειολήπτης είχε προσφύγει ενώπιον της </w:t>
      </w:r>
      <w:r>
        <w:rPr>
          <w:rFonts w:eastAsia="Times New Roman" w:cs="Times New Roman"/>
          <w:szCs w:val="24"/>
        </w:rPr>
        <w:t>δ</w:t>
      </w:r>
      <w:r>
        <w:rPr>
          <w:rFonts w:eastAsia="Times New Roman" w:cs="Times New Roman"/>
          <w:szCs w:val="24"/>
        </w:rPr>
        <w:t>ικαιοσύνης που του δίνει το δικαίωμα ο νόμος; Διότι αν είχε προσφύγει και το αίτημά του είχε γίνει δεκτό, δεν θα ήταν σε αυτή τη δυσάρεστη θέση. Ή αν είχε προσφύγει και το αίτημά το</w:t>
      </w:r>
      <w:r>
        <w:rPr>
          <w:rFonts w:eastAsia="Times New Roman" w:cs="Times New Roman"/>
          <w:szCs w:val="24"/>
        </w:rPr>
        <w:t>υ απορρίφθηκε, τότε θα πρέπει να προσαρμοστεί στη δικαστική απόφαση</w:t>
      </w:r>
      <w:r>
        <w:rPr>
          <w:rFonts w:eastAsia="Times New Roman" w:cs="Times New Roman"/>
          <w:szCs w:val="24"/>
        </w:rPr>
        <w:t>.</w:t>
      </w:r>
      <w:r>
        <w:rPr>
          <w:rFonts w:eastAsia="Times New Roman" w:cs="Times New Roman"/>
          <w:szCs w:val="24"/>
        </w:rPr>
        <w:t xml:space="preserve"> Εγώ, όμως, το παρακάμπτω αυτό. </w:t>
      </w:r>
    </w:p>
    <w:p w14:paraId="4B1D4D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Κάνω, λοιπόν, έκκληση σε όλους τους Έλληνες πολίτες, οι οποίοι έχουν πρόβλημα με την πρώτη κατοικία και δεν μπορούν να εξυπηρετήσουν το δάνειό τους. Έχουν μπροστά τους έναν ολόκληρο χρόνο να απευθυνθούν στη </w:t>
      </w:r>
      <w:r>
        <w:rPr>
          <w:rFonts w:eastAsia="Times New Roman" w:cs="Times New Roman"/>
          <w:szCs w:val="24"/>
        </w:rPr>
        <w:t>δ</w:t>
      </w:r>
      <w:r>
        <w:rPr>
          <w:rFonts w:eastAsia="Times New Roman" w:cs="Times New Roman"/>
          <w:szCs w:val="24"/>
        </w:rPr>
        <w:t>ικαιοσύνη, να θέσουν υπ</w:t>
      </w:r>
      <w:r>
        <w:rPr>
          <w:rFonts w:eastAsia="Times New Roman" w:cs="Times New Roman"/>
          <w:szCs w:val="24"/>
        </w:rPr>
        <w:t xml:space="preserve">’ </w:t>
      </w:r>
      <w:r>
        <w:rPr>
          <w:rFonts w:eastAsia="Times New Roman" w:cs="Times New Roman"/>
          <w:szCs w:val="24"/>
        </w:rPr>
        <w:t>όψιν των δικαστών την κ</w:t>
      </w:r>
      <w:r>
        <w:rPr>
          <w:rFonts w:eastAsia="Times New Roman" w:cs="Times New Roman"/>
          <w:szCs w:val="24"/>
        </w:rPr>
        <w:t xml:space="preserve">ατάσταση </w:t>
      </w:r>
      <w:r>
        <w:rPr>
          <w:rFonts w:eastAsia="Times New Roman" w:cs="Times New Roman"/>
          <w:szCs w:val="24"/>
        </w:rPr>
        <w:t>που</w:t>
      </w:r>
      <w:r>
        <w:rPr>
          <w:rFonts w:eastAsia="Times New Roman" w:cs="Times New Roman"/>
          <w:szCs w:val="24"/>
        </w:rPr>
        <w:t xml:space="preserve"> αντιμετωπίζουν και να εξαιρεθούν. </w:t>
      </w:r>
    </w:p>
    <w:p w14:paraId="4B1D4D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κυρίες και κύριοι συνάδελφοι, δικαστήρια τα οποία έχουν κάνει και κούρεμα των δανείων. </w:t>
      </w:r>
    </w:p>
    <w:p w14:paraId="4B1D4D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 xml:space="preserve">Όλα. </w:t>
      </w:r>
    </w:p>
    <w:p w14:paraId="4B1D4D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Σ</w:t>
      </w:r>
      <w:r>
        <w:rPr>
          <w:rFonts w:eastAsia="Times New Roman" w:cs="Times New Roman"/>
          <w:szCs w:val="24"/>
        </w:rPr>
        <w:t xml:space="preserve">χεδόν όλα. </w:t>
      </w:r>
    </w:p>
    <w:p w14:paraId="4B1D4D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Αυτά γιατί δεν τα λέτε; Γιατί δεν τα λέει αυτά κανένας στον ελληνικό λαό και μοιράζετε φόβο και τρόμο ότι «εδώ γύρευε τι θα γίνει»; Δεν ξέρετε τι μπορεί να συμβεί; Αυτή είναι η πραγματικότητα. </w:t>
      </w:r>
    </w:p>
    <w:p w14:paraId="4B1D4D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και κανένας τέτοιος δανειολήπτης </w:t>
      </w:r>
      <w:r>
        <w:rPr>
          <w:rFonts w:eastAsia="Times New Roman" w:cs="Times New Roman"/>
          <w:szCs w:val="24"/>
        </w:rPr>
        <w:t xml:space="preserve">δεν βρίσκεται στις διαμαρτυρίες. Διότι όλοι αυτοί έχουν προστατευτεί. Ποιοι άλλοι βρίσκονται; </w:t>
      </w:r>
    </w:p>
    <w:p w14:paraId="4B1D4D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την Τετάρτη, έγιναν κάποιοι πλειστηριασμοί στο Ειρηνοδικείο. Μπορείτε να μου πείτε έναν πλειστηριασμό που να αφορούσε πρώτη κατοικία δανειολήπτη; Ούτε </w:t>
      </w:r>
      <w:r>
        <w:rPr>
          <w:rFonts w:eastAsia="Times New Roman" w:cs="Times New Roman"/>
          <w:szCs w:val="24"/>
        </w:rPr>
        <w:t>ένας. Ήταν όλες ιδιωτικές διαφορές. Ποιους προστάτευαν αυτοί που είχαν συγκεντρωθεί έξω; Το ΚΚΕ ξέρω ότι δεν ήταν, απ’ ό,τι πληροφορήθηκα. Οι υπόλοιποι ποιους προστάτευαν; Για να μάθουμε. Δεν υπήρχε κανένας πλειστηριασμός πρώτης κατοικίας. Όλοι οι πλειστηρ</w:t>
      </w:r>
      <w:r>
        <w:rPr>
          <w:rFonts w:eastAsia="Times New Roman" w:cs="Times New Roman"/>
          <w:szCs w:val="24"/>
        </w:rPr>
        <w:t xml:space="preserve">ιασμοί ήταν μεταξύ ιδιωτών, διαφορές ιδιωτικές και όμως απ’ έξω ήταν κάποιοι και φώναζαν: «Κανένα σπίτι στα χέρια τραπεζίτη». </w:t>
      </w:r>
    </w:p>
    <w:p w14:paraId="4B1D4D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να κάνουμε με παραπληροφόρηση; Έχουμε να κάνουμε με μία συστηματική παραπληροφόρηση ότι κάτι γίνεται, ενώ δεν γίνεται </w:t>
      </w:r>
      <w:r>
        <w:rPr>
          <w:rFonts w:eastAsia="Times New Roman" w:cs="Times New Roman"/>
          <w:szCs w:val="24"/>
        </w:rPr>
        <w:t>τίποτα; Κυρίες και κύριοι συνάδελφοι, αυτά που σας λέω έγιναν την Τετάρτη, χθες, όχι πριν ένα μήνα. Μπορεί κάποιος να μου πει το αντίθετο; Κανένας, κύριοι συνάδελφοι. Είχαν ελεγχθεί όλοι οι πλειστηριασμοί. Όλοι οι πλειστηριασμοί αφορούσαν ιδιωτικά χρέη, εί</w:t>
      </w:r>
      <w:r>
        <w:rPr>
          <w:rFonts w:eastAsia="Times New Roman" w:cs="Times New Roman"/>
          <w:szCs w:val="24"/>
        </w:rPr>
        <w:t xml:space="preserve">τε γίνονταν στο Ειρηνοδικείο είτε ηλεκτρονικά. </w:t>
      </w:r>
    </w:p>
    <w:p w14:paraId="4B1D4D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άλλο σας το είπα το πρωί. Έβγαινε σε ηλεκτρονικό πλειστηριασμό ακίνητο με ύψους δανείου 1.450.000 ελβετικά φράγκα και κάτω από το γραφείο της συμβολαιογράφου υπήρχαν οι τύποι που έλεγαν να μην γίνει κανένα</w:t>
      </w:r>
      <w:r>
        <w:rPr>
          <w:rFonts w:eastAsia="Times New Roman" w:cs="Times New Roman"/>
          <w:szCs w:val="24"/>
        </w:rPr>
        <w:t xml:space="preserve">ς πλειστηριασμός. </w:t>
      </w:r>
    </w:p>
    <w:p w14:paraId="4B1D4D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δεν έχουμε καμία σχέση με αυτά.</w:t>
      </w:r>
    </w:p>
    <w:p w14:paraId="4B1D4D42" w14:textId="77777777" w:rsidR="00E71A02" w:rsidRDefault="00A00D33">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Δεν έχετε, πράγματι. Μα, σας το είπα. </w:t>
      </w:r>
    </w:p>
    <w:p w14:paraId="4B1D4D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λοιπόν, σας λέω, εάν εσείς εντοπίσετε λαϊκή κατοικία, πρ</w:t>
      </w:r>
      <w:r>
        <w:rPr>
          <w:rFonts w:eastAsia="Times New Roman" w:cs="Times New Roman"/>
          <w:szCs w:val="24"/>
        </w:rPr>
        <w:t>ώτη κατοικία δανειολήπτη ο οποίος είχε τη δυνατότητα ένταξης στον νόμο και παρά ταύτα το ακίνητό του τίθεται σε δημόσιο αναγκαστικό πλειστηριασμό, είτε φυσικό είτε ηλεκτρονικό, εδώ είμαστε εμείς, εδώ είναι η Κυβέρνηση. Αυτό που υποσχέθηκε, αυτό υλοποιεί επ</w:t>
      </w:r>
      <w:r>
        <w:rPr>
          <w:rFonts w:eastAsia="Times New Roman" w:cs="Times New Roman"/>
          <w:szCs w:val="24"/>
        </w:rPr>
        <w:t xml:space="preserve">ί μονίμου βάσεως και σε σταθερή αξία. </w:t>
      </w:r>
    </w:p>
    <w:p w14:paraId="4B1D4D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B1D4D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σε λίγο θα μιλήσετε πάλι για να κλείσουμε. Κάνετε το κλείσιμο τώρα;</w:t>
      </w:r>
    </w:p>
    <w:p w14:paraId="4B1D4D46" w14:textId="77777777" w:rsidR="00E71A02" w:rsidRDefault="00A00D33">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Αν κάνω κλείσιμο, θα κάνω για πέντε λεπτά, όχι παραπάνω. </w:t>
      </w:r>
    </w:p>
    <w:p w14:paraId="4B1D4D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μας κατηγορούν ότι ανεχόμαστε και υποθάλπουμε τη βία. Και τώρα που έρχεται εδώ μία διάτα</w:t>
      </w:r>
      <w:r>
        <w:rPr>
          <w:rFonts w:eastAsia="Times New Roman" w:cs="Times New Roman"/>
          <w:szCs w:val="24"/>
        </w:rPr>
        <w:t>ξη που θέλει να προστατεύσει αυτό τον συγκεκριμένο κλάδο, όλοι λένε «είμαστε κατά της βίας, αλλά δεν θα το ψηφίσουμε αυτό εδώ» για λόγους τους οποίους αρχίζουν να απαριθμούν.</w:t>
      </w:r>
    </w:p>
    <w:p w14:paraId="4B1D4D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Κοιτάξτε, ή είμαστε κατά της βίας και παίρνουμε μέτρα ή δεν είμαστε. Διότι άλλο π</w:t>
      </w:r>
      <w:r>
        <w:rPr>
          <w:rFonts w:eastAsia="Times New Roman" w:cs="Times New Roman"/>
          <w:szCs w:val="24"/>
        </w:rPr>
        <w:t>ράγμα η πολιτική διαμαρτυρία και άλλο πράγμα η βία και μάλιστα η βία εις βάρος ενός ανθρώπου</w:t>
      </w:r>
      <w:r>
        <w:rPr>
          <w:rFonts w:eastAsia="Times New Roman" w:cs="Times New Roman"/>
          <w:szCs w:val="24"/>
        </w:rPr>
        <w:t>,</w:t>
      </w:r>
      <w:r>
        <w:rPr>
          <w:rFonts w:eastAsia="Times New Roman" w:cs="Times New Roman"/>
          <w:szCs w:val="24"/>
        </w:rPr>
        <w:t xml:space="preserve"> ο οποίος είναι μόνος του εκείνη την ώρα</w:t>
      </w:r>
      <w:r>
        <w:rPr>
          <w:rFonts w:eastAsia="Times New Roman" w:cs="Times New Roman"/>
          <w:szCs w:val="24"/>
        </w:rPr>
        <w:t>.</w:t>
      </w:r>
      <w:r>
        <w:rPr>
          <w:rFonts w:eastAsia="Times New Roman" w:cs="Times New Roman"/>
          <w:szCs w:val="24"/>
        </w:rPr>
        <w:t xml:space="preserve"> Είναι και ανανδρία, εκτός των άλλων.</w:t>
      </w:r>
    </w:p>
    <w:p w14:paraId="4B1D4D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μιλήσω τώρα για το νομοσχέδιο, ακριβώς για να μ</w:t>
      </w:r>
      <w:r>
        <w:rPr>
          <w:rFonts w:eastAsia="Times New Roman" w:cs="Times New Roman"/>
          <w:szCs w:val="24"/>
        </w:rPr>
        <w:t>ην το αδικήσω περισσότερο από ό,τι έχει αδικηθεί. Νομίζω όμως ότι το πολιτικό συμπέρασμα που βγαίνει από αυτή τη συζήτηση, είναι ότι πλέον η Νέα Δημοκρατία επιδιώκει διακαώς, αφού η Κυβέρνηση δεν κλονίστηκε τόσο καιρό με όσα οι ίδιοι έλεγαν ότι θα την κλον</w:t>
      </w:r>
      <w:r>
        <w:rPr>
          <w:rFonts w:eastAsia="Times New Roman" w:cs="Times New Roman"/>
          <w:szCs w:val="24"/>
        </w:rPr>
        <w:t>ίσουν, να κλονιστεί με τους πλειστηριασμούς. Και ενώ αποστασιοποιείται από αδικοπραξίες, από την άλλη</w:t>
      </w:r>
      <w:r>
        <w:rPr>
          <w:rFonts w:eastAsia="Times New Roman" w:cs="Times New Roman"/>
          <w:szCs w:val="24"/>
        </w:rPr>
        <w:t>,</w:t>
      </w:r>
      <w:r>
        <w:rPr>
          <w:rFonts w:eastAsia="Times New Roman" w:cs="Times New Roman"/>
          <w:szCs w:val="24"/>
        </w:rPr>
        <w:t xml:space="preserve"> ούτε λίγο ούτε πολύ</w:t>
      </w:r>
      <w:r>
        <w:rPr>
          <w:rFonts w:eastAsia="Times New Roman" w:cs="Times New Roman"/>
          <w:szCs w:val="24"/>
        </w:rPr>
        <w:t>,</w:t>
      </w:r>
      <w:r>
        <w:rPr>
          <w:rFonts w:eastAsia="Times New Roman" w:cs="Times New Roman"/>
          <w:szCs w:val="24"/>
        </w:rPr>
        <w:t xml:space="preserve"> βάζει όλα της τα λεφτά σε καταστάσεις έκνομες, μήπως με αυτόν τον τρόπο </w:t>
      </w:r>
      <w:r>
        <w:rPr>
          <w:rFonts w:eastAsia="Times New Roman" w:cs="Times New Roman"/>
          <w:szCs w:val="24"/>
        </w:rPr>
        <w:t>μπορέσει να κερδίσει κάτι</w:t>
      </w:r>
      <w:r>
        <w:rPr>
          <w:rFonts w:eastAsia="Times New Roman" w:cs="Times New Roman"/>
          <w:szCs w:val="24"/>
        </w:rPr>
        <w:t>.</w:t>
      </w:r>
    </w:p>
    <w:p w14:paraId="4B1D4D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λέω λοιπόν ότι, όπως αποτύχατ</w:t>
      </w:r>
      <w:r>
        <w:rPr>
          <w:rFonts w:eastAsia="Times New Roman" w:cs="Times New Roman"/>
          <w:szCs w:val="24"/>
        </w:rPr>
        <w:t>ε στη ρητορική σας ότι δεν θα κλείσει η δεύτερη αξιολόγηση και όπως αποτύχατε στη ρητορική σας ότι η τρίτη αξιολόγηση θα περιλαμβάνει δημοσιονομικά μέτρα, που τελικά δεν περιλαμβάνει, έτσι θα ηττηθείτε και εδώ. Και θα ηττηθείτε γιατί δεν υπάρχει πραγματική</w:t>
      </w:r>
      <w:r>
        <w:rPr>
          <w:rFonts w:eastAsia="Times New Roman" w:cs="Times New Roman"/>
          <w:szCs w:val="24"/>
        </w:rPr>
        <w:t xml:space="preserve"> βάση. </w:t>
      </w:r>
    </w:p>
    <w:p w14:paraId="4B1D4D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Κινήματα δημιουργούνται όταν υπάρχει πραγματική βάση. Εδώ όταν όλοι οι λαϊκοί άνθρωποι, οι φτωχοί άνθρωποι οι οποίοι βρέθηκαν στον κυκεώνα της κρίσης, έχουν προστατευθεί ήδη ή μπορούν ακόμη και τώρα -όπως είπα- να απευθυνθούν στη δικαιοσύνη και να </w:t>
      </w:r>
      <w:r>
        <w:rPr>
          <w:rFonts w:eastAsia="Times New Roman" w:cs="Times New Roman"/>
          <w:szCs w:val="24"/>
        </w:rPr>
        <w:t xml:space="preserve">έχουν απόλυτη προστασία της κατοικίας τους, δεν υπάρχει πραγματική βάση για τη δημιουργία κινήματος. </w:t>
      </w:r>
    </w:p>
    <w:p w14:paraId="4B1D4D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οι συνήθεις ύποπτοι να κάνουν τα συνήθη επεισόδια αλλά κινητοποίηση μαζών δεν μπορεί να γίνει, γιατί </w:t>
      </w:r>
      <w:r>
        <w:rPr>
          <w:rFonts w:eastAsia="Times New Roman" w:cs="Times New Roman"/>
          <w:szCs w:val="24"/>
        </w:rPr>
        <w:t>η πρώτη κατοικία, η λαϊκή κατοικία προστατεύετ</w:t>
      </w:r>
      <w:r>
        <w:rPr>
          <w:rFonts w:eastAsia="Times New Roman" w:cs="Times New Roman"/>
          <w:szCs w:val="24"/>
        </w:rPr>
        <w:t xml:space="preserve">αι </w:t>
      </w:r>
      <w:r>
        <w:rPr>
          <w:rFonts w:eastAsia="Times New Roman" w:cs="Times New Roman"/>
          <w:szCs w:val="24"/>
        </w:rPr>
        <w:t xml:space="preserve">από τον νόμο και την Κυβέρνηση της Αριστεράς. </w:t>
      </w:r>
    </w:p>
    <w:p w14:paraId="4B1D4D4D"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B1D4D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Τσόγκας.</w:t>
      </w:r>
    </w:p>
    <w:p w14:paraId="4B1D4D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κυρία Πρόεδρε. </w:t>
      </w:r>
    </w:p>
    <w:p w14:paraId="4B1D4D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η σπουδαιότητα του κρινόμενου νομοσχεδίου έγκειται στο γεγονός ότι θα μπορούσε να ισχυριστεί κάποιος ότι με αυτό αλλάζουν τα πολιτισμικά και κοινωνικά προτάγματα της κοινωνίας μας. </w:t>
      </w:r>
    </w:p>
    <w:p w14:paraId="4B1D4D51" w14:textId="77777777" w:rsidR="00E71A02" w:rsidRDefault="00A00D33">
      <w:pPr>
        <w:tabs>
          <w:tab w:val="left" w:pos="3642"/>
          <w:tab w:val="center" w:pos="4753"/>
          <w:tab w:val="left" w:pos="6214"/>
        </w:tabs>
        <w:spacing w:line="600" w:lineRule="auto"/>
        <w:ind w:firstLine="709"/>
        <w:contextualSpacing/>
        <w:jc w:val="both"/>
        <w:rPr>
          <w:rFonts w:eastAsia="Times New Roman" w:cs="Times New Roman"/>
          <w:szCs w:val="24"/>
        </w:rPr>
      </w:pPr>
      <w:r>
        <w:rPr>
          <w:rFonts w:eastAsia="Times New Roman" w:cs="Times New Roman"/>
          <w:szCs w:val="24"/>
        </w:rPr>
        <w:t>Αλλάζει ο τρόπος της κοινωνική</w:t>
      </w:r>
      <w:r>
        <w:rPr>
          <w:rFonts w:eastAsia="Times New Roman" w:cs="Times New Roman"/>
          <w:szCs w:val="24"/>
        </w:rPr>
        <w:t xml:space="preserve">ς συμβίωσης διότι αλλάζει η λογική της αντιμετώπισης του ψυχικά πάσχοντος ή διανοητικά διαταραγμένου δράστη αξιόποινων πράξεων, στον οποίο πλέον αναγνωρίζονται δικαιώματα που επιβάλλουν τη συμμόρφωση με το αναθεωρούμενο θεσμικό πλαίσιο. Δηλαδή, καθίσταται </w:t>
      </w:r>
      <w:r>
        <w:rPr>
          <w:rFonts w:eastAsia="Times New Roman" w:cs="Times New Roman"/>
          <w:szCs w:val="24"/>
        </w:rPr>
        <w:t>προφανές ότι επιχειρείται αλλαγή παραδείγματος, αναδεικνύοντας έννοιες αξιοπρέπειας, αυτονομίας και σεβασμού του ψυχικά πάσχοντος ως υποκειμένου δικαίου.</w:t>
      </w:r>
    </w:p>
    <w:p w14:paraId="4B1D4D52"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από δεκαετίες και πλέον ήδη επελθούσες μεταβολές, τόσο στη διεθνή όσο και στην ευρωπαϊκή έννομη τάξ</w:t>
      </w:r>
      <w:r>
        <w:rPr>
          <w:rFonts w:eastAsia="Times New Roman" w:cs="Times New Roman"/>
          <w:szCs w:val="24"/>
        </w:rPr>
        <w:t>η, που τροποποίησαν τις διατάξεις ενός απαρχαιωμένου μοντέλου ποινικής συμπεριφοράς στους δράστες των εγκλημάτων αυτών, υποχρεώνουν την προσαρμογή της ελληνικής έννομης τάξης και τη μεταχείριση των ατόμων που απαλλάσσονται από την ποινή λόγω ψυχικής ή διαν</w:t>
      </w:r>
      <w:r>
        <w:rPr>
          <w:rFonts w:eastAsia="Times New Roman" w:cs="Times New Roman"/>
          <w:szCs w:val="24"/>
        </w:rPr>
        <w:t>οητικής διαταραχής, να γίνεται με κεντρικό άξονα τη φροντίδα της ψυχικής τους υγείας και τη βελτίωση της θεραπευτικής τους αγωγής, με στόχο τη θεραπεία τους και όχι την εφαρμογή παρωχημένων μεθόδων ιατρικών και κοινωνικών προκαταλήψεων, οπότε η τροποποίηση</w:t>
      </w:r>
      <w:r>
        <w:rPr>
          <w:rFonts w:eastAsia="Times New Roman" w:cs="Times New Roman"/>
          <w:szCs w:val="24"/>
        </w:rPr>
        <w:t xml:space="preserve"> του υπάρχοντος νομικού πλαισίου κατέστη προφανώς αναγκαία.</w:t>
      </w:r>
    </w:p>
    <w:p w14:paraId="4B1D4D53"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Έτσι, το πρώτο μέρος του υπό συζήτηση νομοσχεδίου έρχεται να βάλει ένα τέλος στον μακροχρόνιο και παρωχημένο λειτουργικά εγκλεισμό και την απομόνωση σε κλειστές ομάδες όσων αντιμετωπίζουν ψυχικές </w:t>
      </w:r>
      <w:r>
        <w:rPr>
          <w:rFonts w:eastAsia="Times New Roman" w:cs="Times New Roman"/>
          <w:szCs w:val="24"/>
        </w:rPr>
        <w:t xml:space="preserve">και διανοητικές διαταραχές, εξασφαλίζοντας με τον καλύτερο δυνατό τρόπο σύγχρονα μέτρα θεραπείας των αδικοπραγούντων ψυχικά ασθενών, αλλά και την εγγύηση της επέλευσης του επιδιωκόμενου θεραπευτικού αποτελέσματος. </w:t>
      </w:r>
    </w:p>
    <w:p w14:paraId="4B1D4D54"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Με το νομοσχέδιο αυτό τροποποιείται το ισ</w:t>
      </w:r>
      <w:r>
        <w:rPr>
          <w:rFonts w:eastAsia="Times New Roman" w:cs="Times New Roman"/>
          <w:szCs w:val="24"/>
        </w:rPr>
        <w:t>χύον θεσμικό πλαίσιο όσων αντιμετωπίζουν ψυχικές ή διανοητικές διαταραχές και δη των άρθρων 38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41 και 69 και 70 του Ποινικού Κώδικα και επαναπροσδιορίζονται οι όροι και οι προϋποθέσεις αλλά και η διαδικασία επιβολής μέτρων θεραπείας των ατόμων αυτών που </w:t>
      </w:r>
      <w:r>
        <w:rPr>
          <w:rFonts w:eastAsia="Times New Roman" w:cs="Times New Roman"/>
          <w:szCs w:val="24"/>
        </w:rPr>
        <w:t>απαλλάσσονται από την ποινή λόγω της ψυχικής ή διανοητικής διαταραχής.</w:t>
      </w:r>
    </w:p>
    <w:p w14:paraId="4B1D4D55"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Τα επιβαλλόμενα μέτρα στους αδικοπραγούντες ψυχικά ασθενείς προβλέπεται ότι θα έχουν κατ’ εξοχήν θεραπευτικό χαρακτήρα, εξασφαλίζοντας ταυτόχρονα την προστασία των θεμελιωδών αγαθών των</w:t>
      </w:r>
      <w:r>
        <w:rPr>
          <w:rFonts w:eastAsia="Times New Roman" w:cs="Times New Roman"/>
          <w:szCs w:val="24"/>
        </w:rPr>
        <w:t xml:space="preserve"> δραστών, ενώ ιδιαίτερη σημασία έχει η πρόβλεψη περί βεβαίωσης των προϋποθέσεων επιβολής του εκάστοτε μέτρου μετά από πραγματογνωμοσύνη, που διενεργείται αμέσως μετά τη σύλληψη, καθώς και με ακόμη μία πραγματογνωμοσύνη όσο το δυνατό εγγύτερα προς τη δικάσι</w:t>
      </w:r>
      <w:r>
        <w:rPr>
          <w:rFonts w:eastAsia="Times New Roman" w:cs="Times New Roman"/>
          <w:szCs w:val="24"/>
        </w:rPr>
        <w:t>μο.</w:t>
      </w:r>
    </w:p>
    <w:p w14:paraId="4B1D4D56"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Στην κατεύθυνση αυτή ρυθμίζεται ο μέγιστος χρόνος διάρκειας του θεραπευτικού μέτρου και εισάγοντας πρωτοπόρα καινοτομία παρέχεται η δυνατότητα άρσης ή αντικατάστασης του μέτρου που επιβλήθηκε και με αίτηση του θεραπευομένου, ενώ καινοτομώντας εκ νέου π</w:t>
      </w:r>
      <w:r>
        <w:rPr>
          <w:rFonts w:eastAsia="Times New Roman" w:cs="Times New Roman"/>
          <w:szCs w:val="24"/>
        </w:rPr>
        <w:t>αρέχεται στον κατηγορούμενο δικαίωμα έφεσης τόσο κατά της απόφασης που επιβάλλει το μέτρο θεραπείας, αλλά και κατά εκείνης που διατάσσει την παράτασή του.</w:t>
      </w:r>
    </w:p>
    <w:p w14:paraId="4B1D4D57"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Με το τρίτο κεφάλαιο καθορίζονται οι βασικές αρχές που διέπουν την εκτέλεση των μέτρων θεραπείας και </w:t>
      </w:r>
      <w:r>
        <w:rPr>
          <w:rFonts w:eastAsia="Times New Roman" w:cs="Times New Roman"/>
          <w:szCs w:val="24"/>
        </w:rPr>
        <w:t xml:space="preserve">προσδιορίζονται οι μονάδες εκτέλεσης των εν λόγω μέτρων. Επίσης, προσδιορίζεται με απόλυτη σαφήνεια ο τρόπος και η διαδικασία εισαγωγής του θεραπευομένου σε ειδικό ή κοινό ψυχιατρικό τμήμα δημόσιου ψυχιατρικού ή γενικού νοσοκομείου, καθώς και η διαδικασία </w:t>
      </w:r>
      <w:r>
        <w:rPr>
          <w:rFonts w:eastAsia="Times New Roman" w:cs="Times New Roman"/>
          <w:szCs w:val="24"/>
        </w:rPr>
        <w:t>παρακολούθησής του σε τακτά χρονικά διαστήματα στις ανωτέρω μονάδες θεραπείας και ελέγχου από τον Συνήγορο του Πολίτη, την Ειδική Επιτροπή Ελέγχου Προστασίας των Δικαιωμάτων των Ατόμων με Ψυχικές Διαταραχές, το Σώμα Επιθεωρητών Υπηρεσιών Υγείας και Πρόνοια</w:t>
      </w:r>
      <w:r>
        <w:rPr>
          <w:rFonts w:eastAsia="Times New Roman" w:cs="Times New Roman"/>
          <w:szCs w:val="24"/>
        </w:rPr>
        <w:t>ς.</w:t>
      </w:r>
    </w:p>
    <w:p w14:paraId="4B1D4D58"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Στο δεύτερο μέρος του νομοσχεδίου ανατρέπεται η μέχρι σήμερα διαδικασία έκδοσης ενός συναινετικού διαζυγίου και θεσπίζονται νέες ρυθμίσεις, προκειμένου να γίνει αποσυμφόρηση των πολιτικών δικαστηρίων και να επιταχυνθούν διαδικασίες λύσης του γάμου. Εκσυ</w:t>
      </w:r>
      <w:r>
        <w:rPr>
          <w:rFonts w:eastAsia="Times New Roman" w:cs="Times New Roman"/>
          <w:szCs w:val="24"/>
        </w:rPr>
        <w:t>γχρονίζονται οι διαδικασίες και ορίζεται ότι ο γάμος μπορεί να λυθεί και με συμφωνία μεταξύ των συζύγων, η οποία βεβαιώνεται με τη σύνταξη σχετικής συμβολαιογραφικής πράξης, αλλάζοντας τα ισχύοντα νομικά στερεότυπα.</w:t>
      </w:r>
    </w:p>
    <w:p w14:paraId="4B1D4D59"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Τροποποιείται το άρθρο 686 του Κώδικα Πο</w:t>
      </w:r>
      <w:r>
        <w:rPr>
          <w:rFonts w:eastAsia="Times New Roman" w:cs="Times New Roman"/>
          <w:szCs w:val="24"/>
        </w:rPr>
        <w:t>λιτικής Δικονομίας, προβλέποντας ότι στη διαδικασία των ασφαλιστικών μέτρων στο Μονομελές Πρωτοδικείο ή στο Ειρηνοδικείο η πρόσθετη παρέμβαση και η ανταίτηση θα μπορεί να ασκείται και προφορικά.</w:t>
      </w:r>
    </w:p>
    <w:p w14:paraId="4B1D4D5A"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άρθρο 20 του ν.4039/2012 συμπληρώνεται και επιτρέπει σε κά</w:t>
      </w:r>
      <w:r>
        <w:rPr>
          <w:rFonts w:eastAsia="Times New Roman" w:cs="Times New Roman"/>
          <w:szCs w:val="24"/>
        </w:rPr>
        <w:t>θε φιλοζωικό σωματείο, με τοπικό ή εθνικό ενδιαφέρον, ανεξάρτητα από το εάν έχει ζημιωθεί ή όχι, να παρίσταται ως πολιτική αγωγή προς υποστήριξη της κατηγορίας και μόνο.</w:t>
      </w:r>
    </w:p>
    <w:p w14:paraId="4B1D4D5B"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Ιδιαίτερα σημαντικές είναι οι αλλαγές που εισάγονται στον Κώδικα Διοικητικής Δικονομία</w:t>
      </w:r>
      <w:r>
        <w:rPr>
          <w:rFonts w:eastAsia="Times New Roman" w:cs="Times New Roman"/>
          <w:szCs w:val="24"/>
        </w:rPr>
        <w:t>ς επιλύοντας χρόνια αιτήματα και κοινωνικές αντιδικίες, καθιερώνοντας με τρόπο σαφή τη δυνατότητα άσκησης δεύτερης προσφυγής από τον ίδιο προσφεύγοντα και της άσκησης έφεσης.</w:t>
      </w:r>
    </w:p>
    <w:p w14:paraId="4B1D4D5C" w14:textId="77777777" w:rsidR="00E71A02" w:rsidRDefault="00A00D33">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Παρέχεται επιπλέον η δυνατότητα στους πληρεξουσίους δικηγόρους των διαδίκων να πα</w:t>
      </w:r>
      <w:r>
        <w:rPr>
          <w:rFonts w:eastAsia="Times New Roman" w:cs="Times New Roman"/>
          <w:szCs w:val="24"/>
        </w:rPr>
        <w:t>ρίστανται με δήλωση ενώπιον του Συμβουλίου της Επικρατείας, τόσο στις ακυρωτικές όσο και στις υποθέσεις ουσίας, η οποία θα κατατίθεται από τον πληρεξούσιο δικηγόρο ή σε περίπτωση κοινής δήλωσης των διαδίκων το αργότερο έως την παραμονή της δικασίμου.</w:t>
      </w:r>
    </w:p>
    <w:p w14:paraId="4B1D4D5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Επιλύ</w:t>
      </w:r>
      <w:r>
        <w:rPr>
          <w:rFonts w:eastAsia="Times New Roman" w:cs="Times New Roman"/>
          <w:szCs w:val="24"/>
        </w:rPr>
        <w:t>ονται ζητήματα που διευκολύνουν την άσκηση του δικηγορικού επαγγέλματος και ταυτόχρονα, προστατεύουν τον πολίτη κατά την εκδίκαση των υποθέσεών του. Έτσι και προκειμένου να μην απορρίπτονται οι υποθέσεις λόγω μη προσκόμισης γραμματίου προείσπραξης δικηγορι</w:t>
      </w:r>
      <w:r>
        <w:rPr>
          <w:rFonts w:eastAsia="Times New Roman" w:cs="Times New Roman"/>
          <w:szCs w:val="24"/>
        </w:rPr>
        <w:t>κής αμοιβής, η παράλειψη της υποχρέωσης προκαταβολής της παράστασης του συνηγόρου κατά τη συζήτηση κάθε είδους ενδίκων βοηθημάτων ή μέσων θα θεωρείται τυπική παράλειψη, η οποία μπορεί να καλυφθεί μετά τη συζήτηση και πριν από την έκδοση της απόφασης, ύστερ</w:t>
      </w:r>
      <w:r>
        <w:rPr>
          <w:rFonts w:eastAsia="Times New Roman" w:cs="Times New Roman"/>
          <w:szCs w:val="24"/>
        </w:rPr>
        <w:t xml:space="preserve">α από τη σχετική ειδοποίηση του πληρεξουσίου δικηγόρου από το δικαστήριο, επιλύοντας με τον τρόπο αυτό χρόνιους εφιάλτες του Δικηγορικού Σώματος. </w:t>
      </w:r>
    </w:p>
    <w:p w14:paraId="4B1D4D5E"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1-1-2018 καταργείται το ιδιαίτερο Ποινικό Τμήμα που λειτουργεί στο Εφετείο Αθηνών, για να αποσυμφορηθεί ο</w:t>
      </w:r>
      <w:r>
        <w:rPr>
          <w:rFonts w:eastAsia="Times New Roman" w:cs="Times New Roman"/>
          <w:szCs w:val="24"/>
        </w:rPr>
        <w:t xml:space="preserve"> όγκος των ποινικών υποθέσεων και για να επιταχυνθεί η διαδικασία και αυξάνεται ο αριθμός των οργανικών θέσεων των δικαστικών λειτουργών. </w:t>
      </w:r>
    </w:p>
    <w:p w14:paraId="4B1D4D5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ανάδειξη και η αυτονομία του αυτοπροσδιορισμού κάθε ατόμου σίγουρα υποδηλώνει την αντ</w:t>
      </w:r>
      <w:r>
        <w:rPr>
          <w:rFonts w:eastAsia="Times New Roman" w:cs="Times New Roman"/>
          <w:szCs w:val="24"/>
        </w:rPr>
        <w:t>ίληψη περί της ποιότητας της Δημοκρατίας μιας κοινωνίας και τη συνάφειά της με το πώς οι θεσμοί της προσεγγίζουν τα προβλήματα των ευάλωτων κοινωνικών ομάδων, όπως εν προκειμένω οι ψυχικά και διανοητικά ασθενείς-δράστες αξιόποινων πράξεων. Είναι ζητήματα γ</w:t>
      </w:r>
      <w:r>
        <w:rPr>
          <w:rFonts w:eastAsia="Times New Roman" w:cs="Times New Roman"/>
          <w:szCs w:val="24"/>
        </w:rPr>
        <w:t>ια τα οποία η Κυβέρνηση ΣΥΡΙΖΑ για άλλη μ</w:t>
      </w:r>
      <w:r>
        <w:rPr>
          <w:rFonts w:eastAsia="Times New Roman" w:cs="Times New Roman"/>
          <w:szCs w:val="24"/>
        </w:rPr>
        <w:t>ί</w:t>
      </w:r>
      <w:r>
        <w:rPr>
          <w:rFonts w:eastAsia="Times New Roman" w:cs="Times New Roman"/>
          <w:szCs w:val="24"/>
        </w:rPr>
        <w:t xml:space="preserve">α φορά δείχνει την κοινωνική της ευαισθησία και το ενδιαφέρον της για τις ευάλωτες και αδύναμες ομάδες, νομοθετώντας την προστασία της από παρωχημένες αντιλήψεις και πρακτικές. </w:t>
      </w:r>
    </w:p>
    <w:p w14:paraId="4B1D4D6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1D4D61"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τις πτέρυγες του ΣΥΡΙΖΑ και των ΑΝΕΛ)</w:t>
      </w:r>
    </w:p>
    <w:p w14:paraId="4B1D4D62"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συνάδελφε. </w:t>
      </w:r>
    </w:p>
    <w:p w14:paraId="4B1D4D6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Κοινοβουλευτική Εκπρόσωπος του ΣΥΡΙΖΑ κ. Φωτεινή Βάκη. </w:t>
      </w:r>
    </w:p>
    <w:p w14:paraId="4B1D4D64"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Σας ευχαριστώ πολύ, κυρία Πρόεδρε. </w:t>
      </w:r>
    </w:p>
    <w:p w14:paraId="4B1D4D6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ήταν πολλά τα επίδικα σήμερα. Ωστόσο, θα μου επιτρέψετε να ξεκινήσω και από κάποιες εξαιρετικές διατάξεις του νομοσχεδίου που συζητούμε, τις οποίες νομίζω ότι αδίκησε η συζήτηση για την τροπολογία. Μετά θα μπω και στα επίδικα.</w:t>
      </w:r>
      <w:r>
        <w:rPr>
          <w:rFonts w:eastAsia="Times New Roman" w:cs="Times New Roman"/>
          <w:szCs w:val="24"/>
        </w:rPr>
        <w:t xml:space="preserve"> </w:t>
      </w:r>
    </w:p>
    <w:p w14:paraId="4B1D4D6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Τον μακρύ, λοιπόν, 18ο αιώνα, τον αιώνα του Διαφωτισμού, ο Τσέζαρε Μπεκαρία είχε υπογραμμίσει ότι το σωφρονιστικό σύστημα σκοπό δεν έχει την εκδικητικότητα, αλλά τον σωφρονισμό. Δύο αιώνες αργότερα, ο Μισέλ Φουκώ στο «Επιτήρηση και Τιμωρία» είχε ισχυριστ</w:t>
      </w:r>
      <w:r>
        <w:rPr>
          <w:rFonts w:eastAsia="Times New Roman" w:cs="Times New Roman"/>
          <w:szCs w:val="24"/>
        </w:rPr>
        <w:t xml:space="preserve">εί ότι η φυλακή, όταν λειτουργεί ως μια αποθήκη ψυχών και ως κολαστήριο, αναπαράγει το έγκλημα, αντί να το εξαλείφει. </w:t>
      </w:r>
    </w:p>
    <w:p w14:paraId="4B1D4D6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λοιπόν, συζητούμε και ένα νομοσχέδιο το οποίο εγγράφεται σε μια συνέχεια προοδευτικών μεταρρυθμίσεων, η οποία ξεκίνησε το 2015 στ</w:t>
      </w:r>
      <w:r>
        <w:rPr>
          <w:rFonts w:eastAsia="Times New Roman" w:cs="Times New Roman"/>
          <w:szCs w:val="24"/>
        </w:rPr>
        <w:t xml:space="preserve">ο σωφρονιστικό μας σύστημα και οι οποίες έχουν κοινό παρονομαστή μια ισχυρή ανθρωποκεντρική θεώρηση του δικαίου, αλλά και μια ευκρινώς προοδευτική οπτική γωνία της σωφρονιστικής πολιτικής. </w:t>
      </w:r>
    </w:p>
    <w:p w14:paraId="4B1D4D68"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παρεμβάσεις που έχουν πραγματοποιηθεί από το 2015 μέχρι σήμερα </w:t>
      </w:r>
      <w:r>
        <w:rPr>
          <w:rFonts w:eastAsia="Times New Roman" w:cs="Times New Roman"/>
          <w:szCs w:val="24"/>
        </w:rPr>
        <w:t>στο σωφρονιστικό σύστημα από την Κυβέρνηση έχουν συμβάλει καθοριστικά στην απομάκρυνση από προηγούμενες λογικές, λογικές κολαστηρίου, λογικές φυσικής ή διανοητικής εξόντωσης μέσω της ποινής ή λογικές φυλακής μέσα στη φυλακή, όπως ήταν τα «λευκά κελιά», στα</w:t>
      </w:r>
      <w:r>
        <w:rPr>
          <w:rFonts w:eastAsia="Times New Roman" w:cs="Times New Roman"/>
          <w:szCs w:val="24"/>
        </w:rPr>
        <w:t xml:space="preserve"> οποία είχαν κάποιοι από εδώ αποδώσει και τον εύσχημο όρο «φυλακές τύπου Γ». </w:t>
      </w:r>
    </w:p>
    <w:p w14:paraId="4B1D4D6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λοιπόν, αυτής της προοδευτικής ανασυγκρότησης της σωφρονιστικής πολιτικής, το παρόν νομοσχέδιο έρχεται να ρυθμίσει τα κρίσιμα ζητήματα που άπτονται της μεταχείρισης </w:t>
      </w:r>
      <w:r>
        <w:rPr>
          <w:rFonts w:eastAsia="Times New Roman" w:cs="Times New Roman"/>
          <w:szCs w:val="24"/>
        </w:rPr>
        <w:t xml:space="preserve">των ατόμων που απαλλάσσονται από την ποινή λόγω ψυχικής ή διανοητικής διαταραχής. </w:t>
      </w:r>
    </w:p>
    <w:p w14:paraId="4B1D4D6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χαράσσεται μια διαχωριστική γραμμή με το παρελθόν, όταν ο μοναδικός στόχος του σωφρονιστικού συστήματος ήταν η απομόνωση του ψυχικώς πάσχοντος από την</w:t>
      </w:r>
      <w:r>
        <w:rPr>
          <w:rFonts w:eastAsia="Times New Roman" w:cs="Times New Roman"/>
          <w:szCs w:val="24"/>
        </w:rPr>
        <w:t xml:space="preserve"> κοινωνία και η υπέρμετρη έμφαση στον εγκλεισμό με ταυτόχρονη αδιαφορία για την ψυχική ή διανοητική ασθένειά του. </w:t>
      </w:r>
    </w:p>
    <w:p w14:paraId="4B1D4D6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αλλάζουμε το μοντέλο αναφοράς από μια συντηρητική ανάγνωση της διαταραχής, προσκολλημένη στον εγκλεισμό και προχωρούμε σε μια </w:t>
      </w:r>
      <w:r>
        <w:rPr>
          <w:rFonts w:eastAsia="Times New Roman" w:cs="Times New Roman"/>
          <w:szCs w:val="24"/>
        </w:rPr>
        <w:t xml:space="preserve">σύγχρονη ανθρωποκεντρική θεώρηση για την αντιμετώπιση των ατόμων τα οποία απαλλάσσονται από την ποινή και για τα οποία επιλέγονται κατάλληλα μέτρα θεραπείας. </w:t>
      </w:r>
    </w:p>
    <w:p w14:paraId="4B1D4D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Ακούσαμε από τους συναδέλφους της Αξιωματικής Αντιπολίτευσης να εκφράζουν αντιρρήσεις στις προοδε</w:t>
      </w:r>
      <w:r>
        <w:rPr>
          <w:rFonts w:eastAsia="Times New Roman" w:cs="Times New Roman"/>
          <w:szCs w:val="24"/>
        </w:rPr>
        <w:t xml:space="preserve">υτικές αυτές διατάξεις του νομοσχεδίου, προβάλλοντας με τον γνωστό υπερβολικό τους τρόπο φοβίες περί διασάλευσης της δημόσιας ασφάλειας και κινδυνολογώντας για εγκληματίες που ενδέχεται να πλημμυρίσουν την κοινωνία με το παρόν νομοσχέδιο. </w:t>
      </w:r>
    </w:p>
    <w:p w14:paraId="4B1D4D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αποστροφή της </w:t>
      </w:r>
      <w:r>
        <w:rPr>
          <w:rFonts w:eastAsia="Times New Roman" w:cs="Times New Roman"/>
          <w:szCs w:val="24"/>
        </w:rPr>
        <w:t>Αξιωματικής Αντιπολίτευσης για τις προοδευτικές αλλαγές του νομοσχεδίου έγινε ακόμη πιο εμφανής και με τις διατάξεις για το συναινετικό διαζύγιο. Διαφωνεί η Αντιπολίτευση με τις προβλέψεις για συναινετικό διαζύγιο ενώπιον συμβολαιογράφου, με την παρουσία δ</w:t>
      </w:r>
      <w:r>
        <w:rPr>
          <w:rFonts w:eastAsia="Times New Roman" w:cs="Times New Roman"/>
          <w:szCs w:val="24"/>
        </w:rPr>
        <w:t xml:space="preserve">ικηγόρου, υποστηρίζοντας ότι με τη διαδικασία αυτή ο γάμος εξισώνεται με το σύμφωνο συμβίωσης. </w:t>
      </w:r>
    </w:p>
    <w:p w14:paraId="4B1D4D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μια υπέρμετρα συντηρητική αντίληψη, αυτή που υποστηρίζει και την προσκόλληση σε μία δικαστική και πολλές φορές τραυματική εμπειρία ακόμη και για το συναιν</w:t>
      </w:r>
      <w:r>
        <w:rPr>
          <w:rFonts w:eastAsia="Times New Roman" w:cs="Times New Roman"/>
          <w:szCs w:val="24"/>
        </w:rPr>
        <w:t xml:space="preserve">ετικό διαζύγιο. Ας λάβουμε υπόψιν μας και τις ευρωπαϊκές πρακτικές και τα βήματα προόδου που έχουν γίνει και τα οποία οφείλει να ενσωματώσει και ο δικός μας Αστικός Κώδικας. </w:t>
      </w:r>
    </w:p>
    <w:p w14:paraId="4B1D4D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τώρα -και κλείνω με αυτό, δεν θέλω να κάνω κατάχρηση χρόνου- στο επίμαχο </w:t>
      </w:r>
      <w:r>
        <w:rPr>
          <w:rFonts w:eastAsia="Times New Roman" w:cs="Times New Roman"/>
          <w:szCs w:val="24"/>
        </w:rPr>
        <w:t>θέμα μας, που είναι η περίφημη τροπολογία για τους πλειστηριασμούς. Ακούστηκαν πολλές κριτικές και εκ δεξιών και εξ αριστερών. Ας ξεκινήσω από την κριτική εκ δεξιών. Κροκοδείλια δάκρυα, υπερβολική ευαισθησία για νομοθέτηση για την προστασία της πρώτης κατο</w:t>
      </w:r>
      <w:r>
        <w:rPr>
          <w:rFonts w:eastAsia="Times New Roman" w:cs="Times New Roman"/>
          <w:szCs w:val="24"/>
        </w:rPr>
        <w:t>ικίας. Από ποιους, συνάδελφοι; Από εσάς; Από τα κόμματα τα οποία κυβέρνησαν και τα οποία είχαν στείλει σαράντα πέντε χιλιάδες ανθρώπους στη διαθεσιμότητα, που είχαν απολύσει δεκαπέντε χιλιάδες δημοσίους υπαλλήλους, είχαν πάει τον κατώτατο μισθό των νέων στ</w:t>
      </w:r>
      <w:r>
        <w:rPr>
          <w:rFonts w:eastAsia="Times New Roman" w:cs="Times New Roman"/>
          <w:szCs w:val="24"/>
        </w:rPr>
        <w:t xml:space="preserve">α 400 ευρώ ή έπαιρναν αφειδώς τα δάνεια χωρίς καμία απολύτως εγγύηση; </w:t>
      </w:r>
    </w:p>
    <w:p w14:paraId="4B1D4D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Κοιτάξτε, οι ευαισθησίες αυτές –ακούσαμε για τη λαϊκή κατοικία και για διάφορα άλλα- δεν συνάδουν ούτε με τις απολύσεις ούτε με τις εξωχώριες εταιρείες ούτε με τις αδήλωτες καταθέσεις.</w:t>
      </w:r>
    </w:p>
    <w:p w14:paraId="4B1D4D7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έρχομαι στην εξ αριστερών κριτική. Τι δεν ακούσαμε! Ότι κάνουμε το ιδιώνυμο, ότι ποινικοποιούμε τα πάντα κ.λπ</w:t>
      </w:r>
      <w:r>
        <w:rPr>
          <w:rFonts w:eastAsia="Times New Roman" w:cs="Times New Roman"/>
          <w:szCs w:val="24"/>
        </w:rPr>
        <w:t>.</w:t>
      </w:r>
      <w:r>
        <w:rPr>
          <w:rFonts w:eastAsia="Times New Roman" w:cs="Times New Roman"/>
          <w:szCs w:val="24"/>
        </w:rPr>
        <w:t>. Να βάλουμε τα πράγματα με νηφαλιότητα σε μια σειρά. Ούτε κανένα ιδιώνυμο είναι ούτε κανείς θέλει να τιμωρήσει τη διαμαρτυρία ούτε κανείς θέλ</w:t>
      </w:r>
      <w:r>
        <w:rPr>
          <w:rFonts w:eastAsia="Times New Roman" w:cs="Times New Roman"/>
          <w:szCs w:val="24"/>
        </w:rPr>
        <w:t xml:space="preserve">ει να ποινικοποιήσει τις αντιστάσεις. </w:t>
      </w:r>
    </w:p>
    <w:p w14:paraId="4B1D4D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Προσωπικά και σε ό,τι με αφορά δεν υπήρξα ποτέ υπέρμαχος της προστασίας των πάντων από τους πλειστηριασμούς. Θα πρέπει να μην υπάρχουν οι σκόπιμες συγχύσεις και να γίνεται μία διάκριση. Οι πλειστηριασμοί υπήρχαν και π</w:t>
      </w:r>
      <w:r>
        <w:rPr>
          <w:rFonts w:eastAsia="Times New Roman" w:cs="Times New Roman"/>
          <w:szCs w:val="24"/>
        </w:rPr>
        <w:t xml:space="preserve">ριν την κρίση και πριν από τα μνημόνια. Εδώ και πάρα πολλούς αιώνες υπάρχουν. </w:t>
      </w:r>
    </w:p>
    <w:p w14:paraId="4B1D4D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πλειστηριασμοί που αφορούν ιδιωτικές υποθέσεις, διαφορές μεταξύ ιδιωτών. Μπορούν, για παράδειγμα, να εξαιρεθούν ιδιώτες από χρέη; Υπάρχουν οι στρατηγικοί κακοπληρωτές. </w:t>
      </w:r>
      <w:r>
        <w:rPr>
          <w:rFonts w:eastAsia="Times New Roman" w:cs="Times New Roman"/>
          <w:szCs w:val="24"/>
        </w:rPr>
        <w:t>Όλοι αυτοί οι επιτήδειοι «ημέτεροι» των προηγούμενων κυβερνήσεων, οι οποίοι ήταν το μοντέλο του ζάμπλουτου επιχειρηματία με τη πτωχευμένη επιχείρηση. Όλοι αυτή η εμβληματική φούσκα της ψευδεπίγραφης ευωχίας και ευμάρειας, που εδραζόταν στα υπερχρέη στο εσω</w:t>
      </w:r>
      <w:r>
        <w:rPr>
          <w:rFonts w:eastAsia="Times New Roman" w:cs="Times New Roman"/>
          <w:szCs w:val="24"/>
        </w:rPr>
        <w:t xml:space="preserve">τερικό και τα υπερκέρδη που διέφευγαν μέσα από τις λείες και στιλπνές οδούς στους παραδείσους του εξωτερικού. Τα θαλασσοδάνεια έναντι, όπως μας είχε πει και πέρσι ο γνωστός εκδότης, αέρα κοπανιστού. </w:t>
      </w:r>
    </w:p>
    <w:p w14:paraId="4B1D4D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Έχουν δαπανηθεί 40 δισεκατομμύρια ευρώ για την ανακεφαλα</w:t>
      </w:r>
      <w:r>
        <w:rPr>
          <w:rFonts w:eastAsia="Times New Roman" w:cs="Times New Roman"/>
          <w:szCs w:val="24"/>
        </w:rPr>
        <w:t>ιοποίηση των τραπεζών είτε από τον κρατικό προϋπολογισμό είτε από τα δάνεια. Και ξέρετε, όταν οι τράπεζες δεν είναι ανακεφαλαιοποιημένες γιατί κάποιοι επιτήδειοι έπαιρναν τα θαλασσοδάνεια έναντι αέρα κοπανιστού κ.ο.κ., αυτό σημαίνει ότι δεν θα μπορεί να πά</w:t>
      </w:r>
      <w:r>
        <w:rPr>
          <w:rFonts w:eastAsia="Times New Roman" w:cs="Times New Roman"/>
          <w:szCs w:val="24"/>
        </w:rPr>
        <w:t>ρει ένα δάνειο και ο συνεπής δανειολήπτης, δεν θα μπορεί να στηριχθεί μία μικρομεσαία επιχείρηση, ένα έντιμος επιχειρηματίας. Δεν μπορούμε, λοιπόν, να συγχέουμε όλα αυτά και να τα βάζουμε μαζί.</w:t>
      </w:r>
    </w:p>
    <w:p w14:paraId="4B1D4D7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Όσον αφορά στην τροπολογία, νομικός δεν είμαι. Άκουσα με μεγάλ</w:t>
      </w:r>
      <w:r>
        <w:rPr>
          <w:rFonts w:eastAsia="Times New Roman" w:cs="Times New Roman"/>
          <w:szCs w:val="24"/>
        </w:rPr>
        <w:t>η προσοχή και τον Υπουργό, αλλά και άλλους εκλεκτούς συναδέλφους, που είναι έγκριτοι νομικοί, οι οποίοι ούτε λίγο ούτε πολύ είπαν το αυτονόητο. Δεν είχαμε μέχρι τώρα ηλεκτρονικούς πλειστηριασμούς. Γίνονταν με άλλο μοντέλο. Επομένως, ό,τι ισχύει από τον Ποι</w:t>
      </w:r>
      <w:r>
        <w:rPr>
          <w:rFonts w:eastAsia="Times New Roman" w:cs="Times New Roman"/>
          <w:szCs w:val="24"/>
        </w:rPr>
        <w:t>νικό Κώδικα στα ειρηνοδικεία, μεταφέρεται στα γραφεία των συμβολαιογράφων.</w:t>
      </w:r>
    </w:p>
    <w:p w14:paraId="4B1D4D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Ήταν, γιατί μας το ζήτησε η </w:t>
      </w:r>
      <w:r>
        <w:rPr>
          <w:rFonts w:eastAsia="Times New Roman" w:cs="Times New Roman"/>
          <w:szCs w:val="24"/>
        </w:rPr>
        <w:t>τ</w:t>
      </w:r>
      <w:r>
        <w:rPr>
          <w:rFonts w:eastAsia="Times New Roman" w:cs="Times New Roman"/>
          <w:szCs w:val="24"/>
        </w:rPr>
        <w:t>ρόικα και οι δανειστές μετ’ επιτάσεως; Οι συμβολαιογράφοι το ζήτησαν για να προστατευτούν στη δουλειά τους. Είναι κάποιο συνωμοτικό σχέδιο για να πάμε ε</w:t>
      </w:r>
      <w:r>
        <w:rPr>
          <w:rFonts w:eastAsia="Times New Roman" w:cs="Times New Roman"/>
          <w:szCs w:val="24"/>
        </w:rPr>
        <w:t>μείς οι κακοί, οι μεταλλαγμένοι νεοφιλελεύθεροι -και τι δεν ακούσαμε;- να πάρουμε τα σπίτια του κοσμάκη; Προφανώς και όχι.</w:t>
      </w:r>
    </w:p>
    <w:p w14:paraId="4B1D4D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Θεωρώ ότι το ζήτημα της προστασίας της πρώτης κατοικίας πρέπει να μας απασχολήσει, αγαπητές και αγαπητοί συνάδελφοι. Οι συμβολαιογράφ</w:t>
      </w:r>
      <w:r>
        <w:rPr>
          <w:rFonts w:eastAsia="Times New Roman" w:cs="Times New Roman"/>
          <w:szCs w:val="24"/>
        </w:rPr>
        <w:t>οι θα πρέπει να κάνουν τη δουλειά τους χωρίς να απειλούνται. Το ζήτημα της πρώτης κατοικίας είναι ένα μείζον θέμα και θα πρέπει να προστατευθεί πάση θυσία.</w:t>
      </w:r>
    </w:p>
    <w:p w14:paraId="4B1D4D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Στις 31-12-2014 έληγε και το τελευταίο δίχτυ προστασίας. Καταφέραμε κάτι. Τι καταφέραμε; Τον </w:t>
      </w:r>
      <w:r>
        <w:rPr>
          <w:rFonts w:eastAsia="Times New Roman" w:cs="Times New Roman"/>
          <w:szCs w:val="24"/>
        </w:rPr>
        <w:t>ν</w:t>
      </w:r>
      <w:r>
        <w:rPr>
          <w:rFonts w:eastAsia="Times New Roman" w:cs="Times New Roman"/>
          <w:szCs w:val="24"/>
        </w:rPr>
        <w:t>όμο Κα</w:t>
      </w:r>
      <w:r>
        <w:rPr>
          <w:rFonts w:eastAsia="Times New Roman" w:cs="Times New Roman"/>
          <w:szCs w:val="24"/>
        </w:rPr>
        <w:t>τσέλη τροποποιημένο επί τα βελτίω -</w:t>
      </w:r>
      <w:r>
        <w:rPr>
          <w:rFonts w:eastAsia="Times New Roman" w:cs="Times New Roman"/>
          <w:szCs w:val="24"/>
        </w:rPr>
        <w:t>ν</w:t>
      </w:r>
      <w:r>
        <w:rPr>
          <w:rFonts w:eastAsia="Times New Roman" w:cs="Times New Roman"/>
          <w:szCs w:val="24"/>
        </w:rPr>
        <w:t>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Σταθάκη, όπως τον αποκαλούμε- ο οποίος αφορά και δάνεια όχι μόνο στις τράπεζες, αλλά και στο δημόσιο και στους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4B1D4D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τους επιχειρηματίες που έχουν βάλει υποθήκη για επιχειρη</w:t>
      </w:r>
      <w:r>
        <w:rPr>
          <w:rFonts w:eastAsia="Times New Roman" w:cs="Times New Roman"/>
          <w:szCs w:val="24"/>
        </w:rPr>
        <w:t>ματικά δάνεια την κατοικία τους, υπάρχει ο εξωδικαστικός μηχανισμός ρύθμισης οφειλών. Ρώτησε -νομίζω ότι ήταν ο κ. Παφίλης- πριν: «Αυτοί που δεν έχουν υπαχθεί στον Νόμο Κατσέλη» -όπου, ειρήσθω εν παρόδω, η προθεσμία υποβολής είναι 31 Δεκεμβρίου του 2018- «</w:t>
      </w:r>
      <w:r>
        <w:rPr>
          <w:rFonts w:eastAsia="Times New Roman" w:cs="Times New Roman"/>
          <w:szCs w:val="24"/>
        </w:rPr>
        <w:t>τι θα κάνουν»;</w:t>
      </w:r>
    </w:p>
    <w:p w14:paraId="4B1D4D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Εγώ, λοιπόν, θα πω ότι ναι, είναι ικανή συνθήκη προστασίας αυτός ο νόμος, αλλά δεν είναι αναγκαία και πρέπει να γίνουν και άλλα βήματα. Πρέπει να νομοθετήσουμε ακόμη πιο αυστηρά για την προστασία της πρώτης κατοικίας.</w:t>
      </w:r>
    </w:p>
    <w:p w14:paraId="4B1D4D7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Νομίζω ότι αυτό θα πρέπ</w:t>
      </w:r>
      <w:r>
        <w:rPr>
          <w:rFonts w:eastAsia="Times New Roman" w:cs="Times New Roman"/>
          <w:szCs w:val="24"/>
        </w:rPr>
        <w:t xml:space="preserve">ει να μας απασχολήσει. Δεν είναι, λοιπόν, ούτε ότι τιμωρούμε τη διαμαρτυρία ούτε ότι ποινικοποιούμε αντιστάσεις και κινήματα. Είναι ένα αίτημα των συμβολαιογράφων να μεταφερθεί ό,τι ισχύει στα ειρηνοδικεία, στα γραφεία τους, για να κάνουν τη δουλειά τους. </w:t>
      </w:r>
      <w:r>
        <w:rPr>
          <w:rFonts w:eastAsia="Times New Roman" w:cs="Times New Roman"/>
          <w:szCs w:val="24"/>
        </w:rPr>
        <w:t>Επί δικαίων και αδίκων; Προφανώς, όχι.</w:t>
      </w:r>
    </w:p>
    <w:p w14:paraId="4B1D4D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μέλημά μας, γνώμονας της πολιτικής μας σε αυτό το δύσκολο πλαίσιο θα πρέπει να είναι η προστασία της λαϊκής πρώτης κατοικίας, κάτι που επιτυγχάνει σε μεγάλο βαθμό ο ισχύων νόμος.</w:t>
      </w:r>
    </w:p>
    <w:p w14:paraId="4B1D4D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Αυτά και σας </w:t>
      </w:r>
      <w:r>
        <w:rPr>
          <w:rFonts w:eastAsia="Times New Roman" w:cs="Times New Roman"/>
          <w:szCs w:val="24"/>
        </w:rPr>
        <w:t>ευχαριστώ πάρα πολύ.</w:t>
      </w:r>
    </w:p>
    <w:p w14:paraId="4B1D4D7E" w14:textId="77777777" w:rsidR="00E71A02" w:rsidRDefault="00A00D33">
      <w:pPr>
        <w:spacing w:line="600" w:lineRule="auto"/>
        <w:ind w:firstLine="709"/>
        <w:contextualSpacing/>
        <w:jc w:val="center"/>
        <w:rPr>
          <w:rFonts w:eastAsia="Times New Roman" w:cs="Times New Roman"/>
          <w:szCs w:val="24"/>
        </w:rPr>
      </w:pPr>
      <w:r>
        <w:rPr>
          <w:rFonts w:eastAsia="Times New Roman"/>
          <w:bCs/>
        </w:rPr>
        <w:t>(Χειροκροτήματα από τις πτέρυγες του ΣΥΡΙΖΑ και των ΑΝΕΛ)</w:t>
      </w:r>
    </w:p>
    <w:p w14:paraId="4B1D4D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B1D4D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δώσω για ένα λεπτό τον λόγο στον Αναπληρωτή Υπουργό</w:t>
      </w:r>
      <w:r>
        <w:rPr>
          <w:rFonts w:eastAsia="Times New Roman" w:cs="Times New Roman"/>
          <w:szCs w:val="24"/>
        </w:rPr>
        <w:t xml:space="preserve"> </w:t>
      </w:r>
      <w:r>
        <w:rPr>
          <w:rFonts w:eastAsia="Times New Roman" w:cs="Times New Roman"/>
          <w:szCs w:val="24"/>
        </w:rPr>
        <w:t>κ. Βίτσα για μ</w:t>
      </w:r>
      <w:r>
        <w:rPr>
          <w:rFonts w:eastAsia="Times New Roman" w:cs="Times New Roman"/>
          <w:szCs w:val="24"/>
        </w:rPr>
        <w:t>ί</w:t>
      </w:r>
      <w:r>
        <w:rPr>
          <w:rFonts w:eastAsia="Times New Roman" w:cs="Times New Roman"/>
          <w:szCs w:val="24"/>
        </w:rPr>
        <w:t>α νομοτεχνική βελτίωση.</w:t>
      </w:r>
    </w:p>
    <w:p w14:paraId="4B1D4D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w:t>
      </w:r>
      <w:r>
        <w:rPr>
          <w:rFonts w:eastAsia="Times New Roman" w:cs="Times New Roman"/>
          <w:b/>
          <w:szCs w:val="24"/>
        </w:rPr>
        <w:t>ωτής Υπουργός Εθνικής Άμυνας):</w:t>
      </w:r>
      <w:r>
        <w:rPr>
          <w:rFonts w:eastAsia="Times New Roman" w:cs="Times New Roman"/>
          <w:szCs w:val="24"/>
        </w:rPr>
        <w:t xml:space="preserve"> Είναι μ</w:t>
      </w:r>
      <w:r>
        <w:rPr>
          <w:rFonts w:eastAsia="Times New Roman" w:cs="Times New Roman"/>
          <w:szCs w:val="24"/>
        </w:rPr>
        <w:t>ί</w:t>
      </w:r>
      <w:r>
        <w:rPr>
          <w:rFonts w:eastAsia="Times New Roman" w:cs="Times New Roman"/>
          <w:szCs w:val="24"/>
        </w:rPr>
        <w:t>α νομοτεχνική βελτίωση στο άρθρο 45 του σώματος του νόμου που έχετε. Σας λέω τι γράφει: «Στο σημείο α΄ της παραγράφου 1, για χρόνο μετοχικής σχέσης έως 31-12-2014 το ύψος του βοηθήματος προκύπτει από τον πολλαπλασιασμ</w:t>
      </w:r>
      <w:r>
        <w:rPr>
          <w:rFonts w:eastAsia="Times New Roman" w:cs="Times New Roman"/>
          <w:szCs w:val="24"/>
        </w:rPr>
        <w:t>ό των ετών συμμετοχής τους ‘‘στον Ειδικό Λογαριασμό επί του αθροίσματος του βασικού μισθού’’». Ακριβώς εκεί συμπληρώνεται «του μισθολογικού κλιμακίου στο οποίο είναι ενταγμένοι» και μετά συνεχίζεται.</w:t>
      </w:r>
    </w:p>
    <w:p w14:paraId="4B1D4D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Αυτό έχει να κάνει με τις διαφορές, δηλαδή πως ήταν το ε</w:t>
      </w:r>
      <w:r>
        <w:rPr>
          <w:rFonts w:eastAsia="Times New Roman" w:cs="Times New Roman"/>
          <w:szCs w:val="24"/>
        </w:rPr>
        <w:t xml:space="preserve">ιδικό μισθολόγιο παλιά και πως είναι το ειδικό μισθολόγιο τώρα που έχουμε διαφορετικά κλιμάκια. Αυτή είναι και η νομοτεχνική βελτίωση. Την καταθέτω για τα Πρακτικά. </w:t>
      </w:r>
    </w:p>
    <w:p w14:paraId="4B1D4D83" w14:textId="77777777" w:rsidR="00E71A02" w:rsidRDefault="00A00D33">
      <w:pPr>
        <w:spacing w:line="600" w:lineRule="auto"/>
        <w:ind w:firstLine="720"/>
        <w:contextualSpacing/>
        <w:jc w:val="both"/>
        <w:rPr>
          <w:rFonts w:eastAsia="Times New Roman" w:cs="Times New Roman"/>
        </w:rPr>
      </w:pPr>
      <w:r>
        <w:rPr>
          <w:rFonts w:eastAsia="Times New Roman" w:cs="Times New Roman"/>
        </w:rPr>
        <w:t xml:space="preserve">(Στο σημείο αυτό ο Αναπληρωτής Υπουργός κ. Δημήτριος Βίτσας καταθέτει για τα Πρακτικά την </w:t>
      </w:r>
      <w:r>
        <w:rPr>
          <w:rFonts w:eastAsia="Times New Roman" w:cs="Times New Roman"/>
        </w:rPr>
        <w:t>προαναφερθείσα νομοτεχνική βελτίωση, η οποία έχει ως εξής:</w:t>
      </w:r>
      <w:r>
        <w:rPr>
          <w:rFonts w:eastAsia="Times New Roman" w:cs="Times New Roman"/>
        </w:rPr>
        <w:t xml:space="preserve"> </w:t>
      </w:r>
    </w:p>
    <w:p w14:paraId="4B1D4D84" w14:textId="77777777" w:rsidR="00E71A02" w:rsidRDefault="00A00D33">
      <w:pPr>
        <w:spacing w:line="600" w:lineRule="auto"/>
        <w:ind w:firstLine="720"/>
        <w:contextualSpacing/>
        <w:jc w:val="center"/>
        <w:rPr>
          <w:rFonts w:eastAsia="Times New Roman" w:cs="Times New Roman"/>
          <w:color w:val="FF0000"/>
        </w:rPr>
      </w:pPr>
      <w:r w:rsidRPr="00374E97">
        <w:rPr>
          <w:rFonts w:eastAsia="Times New Roman" w:cs="Times New Roman"/>
          <w:color w:val="FF0000"/>
        </w:rPr>
        <w:t>(</w:t>
      </w:r>
      <w:r w:rsidRPr="00374E97">
        <w:rPr>
          <w:rFonts w:eastAsia="Times New Roman" w:cs="Times New Roman"/>
          <w:color w:val="FF0000"/>
        </w:rPr>
        <w:t>ΑΛΛΑΓΗ ΣΕΛΙΔΑΣ</w:t>
      </w:r>
      <w:r w:rsidRPr="00374E97">
        <w:rPr>
          <w:rFonts w:eastAsia="Times New Roman" w:cs="Times New Roman"/>
          <w:color w:val="FF0000"/>
        </w:rPr>
        <w:t>)</w:t>
      </w:r>
    </w:p>
    <w:p w14:paraId="4B1D4D85" w14:textId="77777777" w:rsidR="00E71A02" w:rsidRDefault="00A00D33">
      <w:pPr>
        <w:spacing w:line="600" w:lineRule="auto"/>
        <w:ind w:firstLine="720"/>
        <w:contextualSpacing/>
        <w:jc w:val="center"/>
        <w:rPr>
          <w:rFonts w:eastAsia="Times New Roman" w:cs="Times New Roman"/>
          <w:color w:val="FF0000"/>
        </w:rPr>
      </w:pPr>
      <w:r w:rsidRPr="00374E97">
        <w:rPr>
          <w:rFonts w:eastAsia="Times New Roman" w:cs="Times New Roman"/>
          <w:color w:val="FF0000"/>
        </w:rPr>
        <w:t>(Να μπει η σελ.518)</w:t>
      </w:r>
    </w:p>
    <w:p w14:paraId="4B1D4D86" w14:textId="77777777" w:rsidR="00E71A02" w:rsidRDefault="00A00D33">
      <w:pPr>
        <w:spacing w:line="600" w:lineRule="auto"/>
        <w:ind w:firstLine="720"/>
        <w:contextualSpacing/>
        <w:jc w:val="center"/>
        <w:rPr>
          <w:rFonts w:eastAsia="Times New Roman" w:cs="Times New Roman"/>
          <w:color w:val="FF0000"/>
          <w:szCs w:val="24"/>
        </w:rPr>
      </w:pPr>
      <w:r w:rsidRPr="00374E97">
        <w:rPr>
          <w:rFonts w:eastAsia="Times New Roman" w:cs="Times New Roman"/>
          <w:color w:val="FF0000"/>
        </w:rPr>
        <w:t>(</w:t>
      </w:r>
      <w:r w:rsidRPr="00374E97">
        <w:rPr>
          <w:rFonts w:eastAsia="Times New Roman" w:cs="Times New Roman"/>
          <w:color w:val="FF0000"/>
        </w:rPr>
        <w:t>ΑΛΛΑΓΗ ΣΕΛΙΔΑΣ</w:t>
      </w:r>
      <w:r w:rsidRPr="00374E97">
        <w:rPr>
          <w:rFonts w:eastAsia="Times New Roman" w:cs="Times New Roman"/>
          <w:color w:val="FF0000"/>
        </w:rPr>
        <w:t>)</w:t>
      </w:r>
    </w:p>
    <w:p w14:paraId="4B1D4D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Ήθελα, λοιπόν, να σας ανακοινώσω, επειδή άκουσα ότι ρωτάτε, ότι έχει μείνει ένας Κοινοβουλευτικός </w:t>
      </w:r>
      <w:r>
        <w:rPr>
          <w:rFonts w:eastAsia="Times New Roman" w:cs="Times New Roman"/>
          <w:szCs w:val="24"/>
        </w:rPr>
        <w:t xml:space="preserve">Εκπρόσωπος και δύο Βουλευτές από τον κατάλογο ομιλητών. Θα μιλήσει ο Υπουργός για το κλείσιμο. </w:t>
      </w:r>
    </w:p>
    <w:p w14:paraId="4B1D4D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 ενημερώνω ή μάλλον, σας υπενθυμίζω ότι στις 21.00΄ αρχίζει η ονομαστική ψηφοφορία, διότι είναι διάφοροι συνάδελφοι με τις βαλίτσες απ’ έξω. Βοηθήστε να πιάσ</w:t>
      </w:r>
      <w:r>
        <w:rPr>
          <w:rFonts w:eastAsia="Times New Roman" w:cs="Times New Roman"/>
          <w:szCs w:val="24"/>
        </w:rPr>
        <w:t>ουμε τον στόχο, γιατί δεν ξέρω εάν θα τα καταφέρουμε.</w:t>
      </w:r>
    </w:p>
    <w:p w14:paraId="4B1D4D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Μαρία Τριανταφύλλου από τον ΣΥΡΙΖΑ.</w:t>
      </w:r>
    </w:p>
    <w:p w14:paraId="4B1D4D8A" w14:textId="77777777" w:rsidR="00E71A02" w:rsidRDefault="00A00D33">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olor w:val="000000"/>
          <w:szCs w:val="24"/>
        </w:rPr>
        <w:t>Ευχαριστώ, κυρία Πρόεδρε.</w:t>
      </w:r>
      <w:r>
        <w:rPr>
          <w:rFonts w:eastAsia="Times New Roman" w:cs="Times New Roman"/>
          <w:szCs w:val="24"/>
        </w:rPr>
        <w:t xml:space="preserve"> </w:t>
      </w:r>
    </w:p>
    <w:p w14:paraId="4B1D4D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μιλήσω στην αρχή για μ</w:t>
      </w:r>
      <w:r>
        <w:rPr>
          <w:rFonts w:eastAsia="Times New Roman" w:cs="Times New Roman"/>
          <w:szCs w:val="24"/>
        </w:rPr>
        <w:t>ί</w:t>
      </w:r>
      <w:r>
        <w:rPr>
          <w:rFonts w:eastAsia="Times New Roman" w:cs="Times New Roman"/>
          <w:szCs w:val="24"/>
        </w:rPr>
        <w:t xml:space="preserve">α </w:t>
      </w:r>
      <w:r>
        <w:rPr>
          <w:rFonts w:eastAsia="Times New Roman" w:cs="Times New Roman"/>
          <w:bCs/>
          <w:szCs w:val="24"/>
        </w:rPr>
        <w:t>τροπολογία</w:t>
      </w:r>
      <w:r>
        <w:rPr>
          <w:rFonts w:eastAsia="Times New Roman" w:cs="Times New Roman"/>
          <w:szCs w:val="24"/>
        </w:rPr>
        <w:t xml:space="preserve"> που έγινε αποδεκτή. Είναι μ</w:t>
      </w:r>
      <w:r>
        <w:rPr>
          <w:rFonts w:eastAsia="Times New Roman" w:cs="Times New Roman"/>
          <w:szCs w:val="24"/>
        </w:rPr>
        <w:t>ί</w:t>
      </w:r>
      <w:r>
        <w:rPr>
          <w:rFonts w:eastAsia="Times New Roman" w:cs="Times New Roman"/>
          <w:szCs w:val="24"/>
        </w:rPr>
        <w:t xml:space="preserve">α </w:t>
      </w:r>
      <w:r>
        <w:rPr>
          <w:rFonts w:eastAsia="Times New Roman" w:cs="Times New Roman"/>
          <w:bCs/>
          <w:szCs w:val="24"/>
        </w:rPr>
        <w:t>τροπολογία</w:t>
      </w:r>
      <w:r>
        <w:rPr>
          <w:rFonts w:eastAsia="Times New Roman" w:cs="Times New Roman"/>
          <w:szCs w:val="24"/>
        </w:rPr>
        <w:t xml:space="preserve"> που καταθέσαμε μαζί με τον συνάδελφο Γιώργο Βαρεμένο για χορήγηση έκτακτης εφάπαξ ενίσχυσης με τη μορφή επιδόματος προς πληγέντα πρόσωπα και επιχειρήσεις στους δήμους της Περιφερειακής Ενότητας Αιτωλοακαρνανίας, αλλά και Πρέβεζας, όπως συμπληρώθηκε μετά α</w:t>
      </w:r>
      <w:r>
        <w:rPr>
          <w:rFonts w:eastAsia="Times New Roman" w:cs="Times New Roman"/>
          <w:szCs w:val="24"/>
        </w:rPr>
        <w:t>πό την Υπουργό, που έχουν τεθεί σε κατάσταση έκτακτης ανάγκης λόγω των ακραίων καιρικών φαινομένων που παρουσιάστηκαν την 1</w:t>
      </w:r>
      <w:r>
        <w:rPr>
          <w:rFonts w:eastAsia="Times New Roman" w:cs="Times New Roman"/>
          <w:szCs w:val="24"/>
          <w:vertAlign w:val="superscript"/>
        </w:rPr>
        <w:t>η</w:t>
      </w:r>
      <w:r>
        <w:rPr>
          <w:rFonts w:eastAsia="Times New Roman" w:cs="Times New Roman"/>
          <w:szCs w:val="24"/>
        </w:rPr>
        <w:t xml:space="preserve"> και τη 2</w:t>
      </w:r>
      <w:r>
        <w:rPr>
          <w:rFonts w:eastAsia="Times New Roman" w:cs="Times New Roman"/>
          <w:szCs w:val="24"/>
          <w:vertAlign w:val="superscript"/>
        </w:rPr>
        <w:t>η</w:t>
      </w:r>
      <w:r>
        <w:rPr>
          <w:rFonts w:eastAsia="Times New Roman" w:cs="Times New Roman"/>
          <w:szCs w:val="24"/>
        </w:rPr>
        <w:t xml:space="preserve"> Δεκεμβρίου του 2017, σύμφωνα με το παράδειγμα άλλων επιδομάτων που δόθηκαν σε άλλες περιοχές, στη Σαμοθράκη, στην Περιφέρ</w:t>
      </w:r>
      <w:r>
        <w:rPr>
          <w:rFonts w:eastAsia="Times New Roman" w:cs="Times New Roman"/>
          <w:szCs w:val="24"/>
        </w:rPr>
        <w:t>εια της Δυτικής Αττικής για τις καταστροφές που είχαμε στην Μάνδρα και σε άλλες περιοχές.</w:t>
      </w:r>
    </w:p>
    <w:p w14:paraId="4B1D4D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Δύο πράγματα θέλω να πω για αυτή την </w:t>
      </w:r>
      <w:r>
        <w:rPr>
          <w:rFonts w:eastAsia="Times New Roman" w:cs="Times New Roman"/>
          <w:bCs/>
          <w:szCs w:val="24"/>
        </w:rPr>
        <w:t>τροπολογία</w:t>
      </w:r>
      <w:r>
        <w:rPr>
          <w:rFonts w:eastAsia="Times New Roman" w:cs="Times New Roman"/>
          <w:szCs w:val="24"/>
        </w:rPr>
        <w:t xml:space="preserve"> και για αυτό που έγινε στην Αιτωλοακαρνανία και που, δυστυχώς, έγινε και σε άλλες περιοχές της χώρας φέτος. Θέλω να πω</w:t>
      </w:r>
      <w:r>
        <w:rPr>
          <w:rFonts w:eastAsia="Times New Roman" w:cs="Times New Roman"/>
          <w:szCs w:val="24"/>
        </w:rPr>
        <w:t xml:space="preserve"> ότι υπήρξαν πράγματι εκτεταμένες καταστροφές και στον αστικό ιστό. Η Αιτωλοακαρνανία είναι ο πιο μεγάλος νομός της χώρας. Υπήρχαν καταστροφές και στο νότιο τμήμα της, αλλά και στους πιο βόρειους νομούς. Υπήρξαν εκτεταμένες καταστροφές, όπως είπα, στον αστ</w:t>
      </w:r>
      <w:r>
        <w:rPr>
          <w:rFonts w:eastAsia="Times New Roman" w:cs="Times New Roman"/>
          <w:szCs w:val="24"/>
        </w:rPr>
        <w:t xml:space="preserve">ικό ιστό, σε χωριά, κυρίως στον Δήμο Αγρινίου και στην αγροτική και στην κτηνοτροφική παραγωγή, αλλά και σε επιχειρήσεις. Υπάρχει, λοιπόν, άμεση ανάγκη αρωγής από την πολιτεία. Σε αυτή την κατεύθυνση κατατέθηκε και η συγκεκριμένη </w:t>
      </w:r>
      <w:r>
        <w:rPr>
          <w:rFonts w:eastAsia="Times New Roman" w:cs="Times New Roman"/>
          <w:bCs/>
          <w:szCs w:val="24"/>
        </w:rPr>
        <w:t>τροπολογία,</w:t>
      </w:r>
      <w:r>
        <w:rPr>
          <w:rFonts w:eastAsia="Times New Roman" w:cs="Times New Roman"/>
          <w:szCs w:val="24"/>
        </w:rPr>
        <w:t xml:space="preserve"> που ευτυχώς έγ</w:t>
      </w:r>
      <w:r>
        <w:rPr>
          <w:rFonts w:eastAsia="Times New Roman" w:cs="Times New Roman"/>
          <w:szCs w:val="24"/>
        </w:rPr>
        <w:t>ινε αποδεκτή.</w:t>
      </w:r>
    </w:p>
    <w:p w14:paraId="4B1D4D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Θέλω, όμως, να πω το εξής. Ύστερα από τέτοιες καταστροφές και στην Αιτωλοακαρνανία, όπως έγινε και αλλού, υπάρχει πλειοδοσία και στην απόδοση ευθυνών και στις αιτίες και στη διάθεση για προσφορά. Υπήρξαν πάρα πολλά κλιμάκια, και έτσι έπρεπε ν</w:t>
      </w:r>
      <w:r>
        <w:rPr>
          <w:rFonts w:eastAsia="Times New Roman" w:cs="Times New Roman"/>
          <w:szCs w:val="24"/>
        </w:rPr>
        <w:t>α γίνει βέβαια, που ήρθαν στον Νομό Αιτωλοακαρνανίας από όλα τα κόμματα. Υπήρξε γκρίνια για Υπουργούς που ήρθαν ή δεν ήρθαν, για λίγα χρήματα που δόθηκαν. Όμως, θα σας πω ότι δεν υπήρξε, τουλάχιστον μέχρι τώρα, κανένας έλεγχος και καμμία ουσιαστική απόδοση</w:t>
      </w:r>
      <w:r>
        <w:rPr>
          <w:rFonts w:eastAsia="Times New Roman" w:cs="Times New Roman"/>
          <w:szCs w:val="24"/>
        </w:rPr>
        <w:t xml:space="preserve"> ευθυνών. Τι δηλαδή; Πώς γίνεται πραγματικά και υπάρχουν; Πέρα από τα έντονα καιρικά φαινόμενα, που όταν είναι έντονο ένα καιρικό φαινόμενο πραγματικά μπορεί να δημιουργήσει πολλά προβλήματα και καταστροφές, δεν στεκόμαστε, κατά την άποψή μου, με τη δέουσα</w:t>
      </w:r>
      <w:r>
        <w:rPr>
          <w:rFonts w:eastAsia="Times New Roman" w:cs="Times New Roman"/>
          <w:szCs w:val="24"/>
        </w:rPr>
        <w:t xml:space="preserve"> προσοχή και τη δέουσα ευθύνη που θα πρέπει να στεκόμαστε στο τι έχει συμβεί.</w:t>
      </w:r>
    </w:p>
    <w:p w14:paraId="4B1D4D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τις ημέρες και κλιμάκια από το ΓΕΩΤΕΕ πήγαν σε πολλές πληγείσες περιοχές του </w:t>
      </w:r>
      <w:r>
        <w:rPr>
          <w:rFonts w:eastAsia="Times New Roman" w:cs="Times New Roman"/>
          <w:szCs w:val="24"/>
        </w:rPr>
        <w:t>ν</w:t>
      </w:r>
      <w:r>
        <w:rPr>
          <w:rFonts w:eastAsia="Times New Roman" w:cs="Times New Roman"/>
          <w:szCs w:val="24"/>
        </w:rPr>
        <w:t>ομού. Διάβασα τις ανακοινώσεις τους και τα συμπεράσματά τους. Έτυχε σήμερα να δώσουν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συνέντευξη Τύπου για τα συγκεκριμένα ζητήματα, όπου λένε: Κάναμε έργα μικρά και πιο μεγάλα σε σαθρά υπόβαθρα. Χτίζουμε στην άμμο και αυτό στοιχίζει σε χρήματα και μπορεί να στοιχίσει και σε ζωές. </w:t>
      </w:r>
    </w:p>
    <w:p w14:paraId="4B1D4D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Πράγματι είναι χιλιοειπωμένο ότι οι χρόνιες παθογένειες ανα</w:t>
      </w:r>
      <w:r>
        <w:rPr>
          <w:rFonts w:eastAsia="Times New Roman" w:cs="Times New Roman"/>
          <w:szCs w:val="24"/>
        </w:rPr>
        <w:t>σύρονται κάθε φορά που βρισκόμαστε μπροστά σε καταστροφές. Το γνωρίζει ο κόσμος αυτό. Δεν χρειάζεται να πούμε κάτι άλλο, όπως τι έφταιξε, ποιες ήταν οι ευθύνες των προηγούμενων κυβερνήσεων και πώς εμείς διαχειριζόμαστε το πρόβλημα αυτό. Δεν χρειάζεται να π</w:t>
      </w:r>
      <w:r>
        <w:rPr>
          <w:rFonts w:eastAsia="Times New Roman" w:cs="Times New Roman"/>
          <w:szCs w:val="24"/>
        </w:rPr>
        <w:t>ούμε κάτι άλλο.</w:t>
      </w:r>
    </w:p>
    <w:p w14:paraId="4B1D4D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Είναι, όμως, σημαντικό να τονιστούν δύο, τρία σημεία. Ας πούμε, τα σχέδια διαχείρισης των κινδύνων πλημμύρας που έπρεπε να έχουν ολοκληρωθεί από το 2015, δεν είχαν ολοκληρωθεί μέχρι το 2015. Για αυτό κιόλας υπάρχει η προειδοποιητική επιστολ</w:t>
      </w:r>
      <w:r>
        <w:rPr>
          <w:rFonts w:eastAsia="Times New Roman" w:cs="Times New Roman"/>
          <w:szCs w:val="24"/>
        </w:rPr>
        <w:t>ή από την Ευρωπαϊκή Επιτροπή και επανεκκινήθηκε η εκπόνηση των σχεδίων με κονδύλια του ΕΣΠΑ από τον Νοέμβριο του 2016.</w:t>
      </w:r>
    </w:p>
    <w:p w14:paraId="4B1D4D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Νομίζω ότι αυτές οι επισημάνσεις πρέπει να γίνουν ακριβώς γιατί υπήρξαν ανθρώπινες παρεμβάσεις, πολιτικές παρεμβάσεις και πολιτικές επιλο</w:t>
      </w:r>
      <w:r>
        <w:rPr>
          <w:rFonts w:eastAsia="Times New Roman" w:cs="Times New Roman"/>
          <w:szCs w:val="24"/>
        </w:rPr>
        <w:t>γές όλα αυτά τα χρόνια, που οδήγησαν σε αυτούς τους ρυμοτομικούς σχεδιασμούς είτε στον αστικό ιστό είτε στις αγροτικές περιοχές κ.λπ.</w:t>
      </w:r>
      <w:r>
        <w:rPr>
          <w:rFonts w:eastAsia="Times New Roman" w:cs="Times New Roman"/>
          <w:szCs w:val="24"/>
        </w:rPr>
        <w:t>.</w:t>
      </w:r>
    </w:p>
    <w:p w14:paraId="4B1D4D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νομίζω ότι από εδώ και πέρα, τουλάχιστον από εμάς -εμείς έχουμε τεράστια ευθύνη για αυτό- χρειάζεται επιτέλους </w:t>
      </w:r>
      <w:r>
        <w:rPr>
          <w:rFonts w:eastAsia="Times New Roman" w:cs="Times New Roman"/>
          <w:szCs w:val="24"/>
        </w:rPr>
        <w:t>ένας εθνικός σχεδιασμός. Απαιτείται μ</w:t>
      </w:r>
      <w:r>
        <w:rPr>
          <w:rFonts w:eastAsia="Times New Roman" w:cs="Times New Roman"/>
          <w:szCs w:val="24"/>
        </w:rPr>
        <w:t>ί</w:t>
      </w:r>
      <w:r>
        <w:rPr>
          <w:rFonts w:eastAsia="Times New Roman" w:cs="Times New Roman"/>
          <w:szCs w:val="24"/>
        </w:rPr>
        <w:t>α συνολική εργασία ζωνοποίησης, προτεραιοποίησης των πιο επικίνδυνων σημείων για τις κατοικημένες αλλά και τις αγροτικές περιοχές της χώρας και των δήμων, ειδικά σε περιοχές όπου συχνότερα παρατηρούνται τέτοια φαινόμεν</w:t>
      </w:r>
      <w:r>
        <w:rPr>
          <w:rFonts w:eastAsia="Times New Roman" w:cs="Times New Roman"/>
          <w:szCs w:val="24"/>
        </w:rPr>
        <w:t xml:space="preserve">α. </w:t>
      </w:r>
    </w:p>
    <w:p w14:paraId="4B1D4D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Χρειάζεται εξειδίκευση των δράσεων. Πρέπει να γίνουν γρήγορα όλες αυτές οι ενέργειες, όμως με βασικό τον εθνικό σχεδιασμό. Θα επιμείνω για αυτό, ακριβώς γιατί νομίζω ότι μ</w:t>
      </w:r>
      <w:r>
        <w:rPr>
          <w:rFonts w:eastAsia="Times New Roman" w:cs="Times New Roman"/>
          <w:szCs w:val="24"/>
        </w:rPr>
        <w:t>ί</w:t>
      </w:r>
      <w:r>
        <w:rPr>
          <w:rFonts w:eastAsia="Times New Roman" w:cs="Times New Roman"/>
          <w:szCs w:val="24"/>
        </w:rPr>
        <w:t>α τέτοια νέου τύπου εκδήλωση τέτοιων καιρικών φαινομένων μπορεί και να μην είναι</w:t>
      </w:r>
      <w:r>
        <w:rPr>
          <w:rFonts w:eastAsia="Times New Roman" w:cs="Times New Roman"/>
          <w:szCs w:val="24"/>
        </w:rPr>
        <w:t xml:space="preserve"> πολύ μακριά.</w:t>
      </w:r>
    </w:p>
    <w:p w14:paraId="4B1D4D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δεν θα πρέπει να είμαστε τόσο απροετοίμαστοι. Θα έλεγα ότι στην Αιτωλοακαρνανία, τουλάχιστον στον δρόμο που συνδέει το Αγρίνιο με το Μεσολόγγι, είναι θαύμα που δεν θρηνήσαμε θύματα. Δεν έχω χρόνο και δεν είναι και καθόλου το θέμα </w:t>
      </w:r>
      <w:r>
        <w:rPr>
          <w:rFonts w:eastAsia="Times New Roman" w:cs="Times New Roman"/>
          <w:szCs w:val="24"/>
        </w:rPr>
        <w:t xml:space="preserve">μας αυτό, να μιλήσω σήμερα για το τι ακριβώς έχει γίνει, για σχολεία που είδαμε ότι έχουν κτισθεί δίπλα σε βράχους και πολλά άλλα που θα μπορούσα να πω. </w:t>
      </w:r>
    </w:p>
    <w:p w14:paraId="4B1D4D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Σήμερα μονοπώλησε, δικαίως βέβαια ως έναν βαθμό, το ενδιαφέρον της συζήτησης και το ίδιο το νομοσχέδιο</w:t>
      </w:r>
      <w:r>
        <w:rPr>
          <w:rFonts w:eastAsia="Times New Roman" w:cs="Times New Roman"/>
          <w:szCs w:val="24"/>
        </w:rPr>
        <w:t xml:space="preserve"> αλλά και η προστασία της πρώτης κατοικίας, της λαϊκής κατοικίας, που είναι πολύ σοβαρό φυσικά επίδικο. Η με κάθε τρόπο προστασία της κατοικίας και της πρώτης κατοικίας και μετά το 2018, αλλά και οι πρωτοβουλίες που πρέπει να πάρουμε γι’ αυτό το ζήτημα είν</w:t>
      </w:r>
      <w:r>
        <w:rPr>
          <w:rFonts w:eastAsia="Times New Roman" w:cs="Times New Roman"/>
          <w:szCs w:val="24"/>
        </w:rPr>
        <w:t>αι πραγματικά επίδικο. Κατά την άποψή μου, μπορούμε να πάρουμε και πρωτοβουλίες. Πέρα από τις νομοθετικές ρυθμίσεις, πρέπει να πάρουμε πρωτοβουλίες ουσιαστικές και πολύ συγκεκριμένες και πρακτικές. Υπάρχει το Παρατηρητήριο πανελλαδικά. Εγώ θα έλεγα όμως, ε</w:t>
      </w:r>
      <w:r>
        <w:rPr>
          <w:rFonts w:eastAsia="Times New Roman" w:cs="Times New Roman"/>
          <w:szCs w:val="24"/>
        </w:rPr>
        <w:t>πειδή ο καθένας πρέπει να μιλάει και να παίρνει την ευθύνη των όσων λέει, ότι θα πρέπει να υπάρξει και εξειδίκευση. Πρέπει να υπάρχει Παρατηρητήριο σε κάθε νομό. Εγώ γνωρίζω στην περιοχή μου τι ακριβώς γίνεται, τι ακριβώς βγαίνει σε πλειστηριασμό, πότε βγα</w:t>
      </w:r>
      <w:r>
        <w:rPr>
          <w:rFonts w:eastAsia="Times New Roman" w:cs="Times New Roman"/>
          <w:szCs w:val="24"/>
        </w:rPr>
        <w:t xml:space="preserve">ίνει σε πλειστηριασμό. Νομίζω ότι όλα αυτά τα στοιχεία δεν είναι απλά λογιστικά στοιχεία, αλλά είναι στοιχεία τα οποία μπορούν να εξειδικεύσουν ουσιαστικά και να δώσουν σημαντικές απαντήσεις στο τι σημαίνει πλειστηριασμός, γιατί γίνεται πλειστηριασμός και </w:t>
      </w:r>
      <w:r>
        <w:rPr>
          <w:rFonts w:eastAsia="Times New Roman" w:cs="Times New Roman"/>
          <w:szCs w:val="24"/>
        </w:rPr>
        <w:t xml:space="preserve">μια σειρά από άλλα ζητήματα. </w:t>
      </w:r>
    </w:p>
    <w:p w14:paraId="4B1D4D96" w14:textId="77777777" w:rsidR="00E71A02" w:rsidRDefault="00A00D33">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4B1D4D97" w14:textId="77777777" w:rsidR="00E71A02" w:rsidRDefault="00A00D33">
      <w:pPr>
        <w:spacing w:line="600" w:lineRule="auto"/>
        <w:ind w:firstLine="720"/>
        <w:contextualSpacing/>
        <w:jc w:val="both"/>
        <w:rPr>
          <w:rFonts w:eastAsia="Times New Roman"/>
          <w:bCs/>
        </w:rPr>
      </w:pPr>
      <w:r>
        <w:rPr>
          <w:rFonts w:eastAsia="Times New Roman"/>
          <w:bCs/>
        </w:rPr>
        <w:t xml:space="preserve">Όμως η μεγάλη εικόνα δεν είναι αυτή. Σήμερα μιλάμε βέβαια για τους πλειστηριασμούς, που ξαναλέω ότι είναι μείζον ζήτημα, αλλά δεν είναι αυτή </w:t>
      </w:r>
      <w:r>
        <w:rPr>
          <w:rFonts w:eastAsia="Times New Roman"/>
          <w:bCs/>
        </w:rPr>
        <w:t>η μεγάλη εικόνα. Βρισκόμαστε σε μια περίοδο μετάβασης, κατά την άποψή μου, και στην Ελλάδα και την Ευρωπαϊκή Ένωση, εστίες της νέας κοινωνίας που θέλουν να επεκταθούν κυρίως στην Ελλάδα. Ο ΣΥΡΙΖΑ, ας πούμε, που σε εποχές που η στράτευση είναι πιο χαλαρή, π</w:t>
      </w:r>
      <w:r>
        <w:rPr>
          <w:rFonts w:eastAsia="Times New Roman"/>
          <w:bCs/>
        </w:rPr>
        <w:t>ιο ελαστική, στήριξε και στηρίζει κινήματα και θέλησε να πάψει να αποτελεί μόνο διαμαρτυρία, μόνο μ</w:t>
      </w:r>
      <w:r>
        <w:rPr>
          <w:rFonts w:eastAsia="Times New Roman"/>
          <w:bCs/>
        </w:rPr>
        <w:t>ί</w:t>
      </w:r>
      <w:r>
        <w:rPr>
          <w:rFonts w:eastAsia="Times New Roman"/>
          <w:bCs/>
        </w:rPr>
        <w:t>α έκφραση δυσαρέσκειας. Αυτό είναι το πρόβλημα κυρίως για τη Νέα Δημοκρατία και για το ΠΑΣΟΚ, αλλά όχι μόνο, ότι δηλαδή φιλοδοξεί να διαχειρισθεί το κράτος,</w:t>
      </w:r>
      <w:r>
        <w:rPr>
          <w:rFonts w:eastAsia="Times New Roman"/>
          <w:bCs/>
        </w:rPr>
        <w:t xml:space="preserve"> να έχει μια κρατική προέκταση, να μην αυτοπεριθωριοποιείται από την πάλη για τη δομή του κράτους, να μην επικαλείται πολιτική αδυναμία, να μην επικαλείται αυτό το «τόσες δυνάμεις έχουμε, τόσες μπορούμε», να είναι παρών στην περίπλοκη αναδιάταξη για τον με</w:t>
      </w:r>
      <w:r>
        <w:rPr>
          <w:rFonts w:eastAsia="Times New Roman"/>
          <w:bCs/>
        </w:rPr>
        <w:t xml:space="preserve">τασχηματισμό του κράτους. Και θα κριθεί τι κάνει. </w:t>
      </w:r>
    </w:p>
    <w:p w14:paraId="4B1D4D98" w14:textId="77777777" w:rsidR="00E71A02" w:rsidRDefault="00A00D33">
      <w:pPr>
        <w:spacing w:line="600" w:lineRule="auto"/>
        <w:ind w:firstLine="720"/>
        <w:contextualSpacing/>
        <w:jc w:val="both"/>
        <w:rPr>
          <w:rFonts w:eastAsia="Times New Roman"/>
          <w:bCs/>
        </w:rPr>
      </w:pPr>
      <w:r>
        <w:rPr>
          <w:rFonts w:eastAsia="Times New Roman"/>
          <w:bCs/>
        </w:rPr>
        <w:t>Εάν δεν υπήρχαν, αγαπητοί συνάδελφοι, δύσκολες συνθήκες, δεν θα εμφανιζόταν η Αριστερά. Το ζήτημα είναι όχι απλά να κρατηθούμε σε μια διακυβέρνηση, το ζήτημα είναι να δώσουμε δείγματα διακυβέρνησης και τέτ</w:t>
      </w:r>
      <w:r>
        <w:rPr>
          <w:rFonts w:eastAsia="Times New Roman"/>
          <w:bCs/>
        </w:rPr>
        <w:t xml:space="preserve">οιας διακυβέρνησης, δικαιοσύνης δηλαδή, πραγματικής δικαιοσύνης και πραγματικών αλλαγών που έχει ανάγκη ο τόπος. Θα κριθούμε γι’ αυτό. </w:t>
      </w:r>
    </w:p>
    <w:p w14:paraId="4B1D4D99" w14:textId="77777777" w:rsidR="00E71A02" w:rsidRDefault="00A00D33">
      <w:pPr>
        <w:spacing w:line="600" w:lineRule="auto"/>
        <w:ind w:firstLine="720"/>
        <w:contextualSpacing/>
        <w:jc w:val="both"/>
        <w:rPr>
          <w:rFonts w:eastAsia="Times New Roman"/>
          <w:bCs/>
        </w:rPr>
      </w:pPr>
      <w:r>
        <w:rPr>
          <w:rFonts w:eastAsia="Times New Roman"/>
          <w:bCs/>
        </w:rPr>
        <w:t>Σας ευχαριστώ.</w:t>
      </w:r>
    </w:p>
    <w:p w14:paraId="4B1D4D9A" w14:textId="77777777" w:rsidR="00E71A02" w:rsidRDefault="00A00D33">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B1D4D9B" w14:textId="77777777" w:rsidR="00E71A02" w:rsidRDefault="00A00D33">
      <w:pPr>
        <w:spacing w:line="600" w:lineRule="auto"/>
        <w:ind w:firstLine="720"/>
        <w:contextualSpacing/>
        <w:jc w:val="both"/>
        <w:rPr>
          <w:rFonts w:eastAsia="Times New Roman"/>
          <w:bCs/>
        </w:rPr>
      </w:pPr>
      <w:r>
        <w:rPr>
          <w:rFonts w:eastAsia="Times New Roman"/>
          <w:bCs/>
        </w:rPr>
        <w:t xml:space="preserve"> </w:t>
      </w:r>
      <w:r>
        <w:rPr>
          <w:rFonts w:eastAsia="Times New Roman"/>
          <w:b/>
          <w:bCs/>
        </w:rPr>
        <w:t>ΠΡΟΕΔΡΕΥΟΥΣΑ (Αναστασία Χριστοδουλοπούλου):</w:t>
      </w:r>
      <w:r>
        <w:rPr>
          <w:rFonts w:eastAsia="Times New Roman"/>
          <w:bCs/>
        </w:rPr>
        <w:t xml:space="preserve"> Τον λόγο έχει ο </w:t>
      </w:r>
      <w:r>
        <w:rPr>
          <w:rFonts w:eastAsia="Times New Roman"/>
          <w:bCs/>
        </w:rPr>
        <w:t xml:space="preserve">Κοινοβουλευτικός Εκπρόσωπος των ΑΝΕΛ κ. Λαζαρίδης. </w:t>
      </w:r>
    </w:p>
    <w:p w14:paraId="4B1D4D9C" w14:textId="77777777" w:rsidR="00E71A02" w:rsidRDefault="00A00D33">
      <w:pPr>
        <w:spacing w:line="600" w:lineRule="auto"/>
        <w:ind w:firstLine="720"/>
        <w:contextualSpacing/>
        <w:jc w:val="both"/>
        <w:rPr>
          <w:rFonts w:eastAsia="Times New Roman"/>
          <w:bCs/>
        </w:rPr>
      </w:pPr>
      <w:r>
        <w:rPr>
          <w:rFonts w:eastAsia="Times New Roman"/>
          <w:b/>
          <w:bCs/>
        </w:rPr>
        <w:t>ΓΕΩΡΓΙΟΣ ΛΑΖΑΡΙΔΗΣ:</w:t>
      </w:r>
      <w:r>
        <w:rPr>
          <w:rFonts w:eastAsia="Times New Roman"/>
          <w:bCs/>
        </w:rPr>
        <w:t xml:space="preserve"> Κυρίες και κύριοι συνάδελφοι, όπως είπαν και οι προλαλήσαντες συνάδελφοι και ο κύριος Υπουργός, καμμία πρώτη κατοικία ούτε βγήκε ούτε πρόκειται να βγει σε πλειστηριασμό. Και όπως ειπώθ</w:t>
      </w:r>
      <w:r>
        <w:rPr>
          <w:rFonts w:eastAsia="Times New Roman"/>
          <w:bCs/>
        </w:rPr>
        <w:t>ηκε, με τον νόμο Κατσέλη και Σταθάκη προστατεύονται και μέχρι 31</w:t>
      </w:r>
      <w:r>
        <w:rPr>
          <w:rFonts w:eastAsia="Times New Roman"/>
          <w:bCs/>
        </w:rPr>
        <w:t>-</w:t>
      </w:r>
      <w:r>
        <w:rPr>
          <w:rFonts w:eastAsia="Times New Roman"/>
          <w:bCs/>
        </w:rPr>
        <w:t>12</w:t>
      </w:r>
      <w:r>
        <w:rPr>
          <w:rFonts w:eastAsia="Times New Roman"/>
          <w:bCs/>
        </w:rPr>
        <w:t>-</w:t>
      </w:r>
      <w:r>
        <w:rPr>
          <w:rFonts w:eastAsia="Times New Roman"/>
          <w:bCs/>
        </w:rPr>
        <w:t>2018. Δεν έχει, λοιπόν, να φοβηθεί τίποτα κανένας από αυτούς τους συμπολίτες μας οι οποίοι χωρίς να φταίνε βρέθηκαν να ταλαιπωρούνται σήμερα. Ποιοι κινδυνεύουν όμως; Οι στρατηγικοί κακοπλη</w:t>
      </w:r>
      <w:r>
        <w:rPr>
          <w:rFonts w:eastAsia="Times New Roman"/>
          <w:bCs/>
        </w:rPr>
        <w:t>ρωτές και οι μεγαλοοφειλέτες. Αυτοί πράγματι κινδυνεύουν και έτσι πρέπει να είναι.</w:t>
      </w:r>
    </w:p>
    <w:p w14:paraId="4B1D4D9D" w14:textId="77777777" w:rsidR="00E71A02" w:rsidRDefault="00A00D33">
      <w:pPr>
        <w:spacing w:line="600" w:lineRule="auto"/>
        <w:ind w:firstLine="720"/>
        <w:contextualSpacing/>
        <w:jc w:val="both"/>
        <w:rPr>
          <w:rFonts w:eastAsia="Times New Roman"/>
          <w:bCs/>
        </w:rPr>
      </w:pPr>
      <w:r>
        <w:rPr>
          <w:rFonts w:eastAsia="Times New Roman"/>
          <w:bCs/>
        </w:rPr>
        <w:t xml:space="preserve">Εάν ψάξουμε μέσα στους καταλόγους των στρατηγικών κακοπληρωτών και μεγαλοοφειλετών ποιοι είναι αυτοί που είναι πάνω πάνω στη λίστα, τι θα βρούμε; Ω του θαύματος, αυτούς που </w:t>
      </w:r>
      <w:r>
        <w:rPr>
          <w:rFonts w:eastAsia="Times New Roman"/>
          <w:bCs/>
        </w:rPr>
        <w:t>έκαναν την περισσότερη φασαρία σήμερα εδώ μέσα, τα δυο κόμματα, το ΠΑΣΟΚ και τη Νέα Δημοκρατία. Αυτοί δεν δανείστηκαν, 220 εκατομμύρια το ένα κόμμα και 240 εκατομμύρια το άλλο κόμμα; Και τόσο έντιμα λειτουργούσαν αυτά τα δυο κόμματα, που κατέστησαν ακατάσχ</w:t>
      </w:r>
      <w:r>
        <w:rPr>
          <w:rFonts w:eastAsia="Times New Roman"/>
          <w:bCs/>
        </w:rPr>
        <w:t>ετες τις υποθηκευμένες επιχορηγήσεις που είχαν πάρει όταν έφτασε το 2014, γιατί είχαν σκοπό να φεσώσουν τις τράπεζες. Και όταν πήγε η Αγροτική Τράπεζα -γιατί εκεί ήταν η μεγαλύτερη οφειλή τους- και τους έστειλε εξώδικο και τους είπε ότι δεν είναι έντιμο αυ</w:t>
      </w:r>
      <w:r>
        <w:rPr>
          <w:rFonts w:eastAsia="Times New Roman"/>
          <w:bCs/>
        </w:rPr>
        <w:t xml:space="preserve">τό που κάνουν και θα ξεκινήσει τα δικαστήρια, την έκλεισαν την Αγροτική σε είκοσι ημέρες. </w:t>
      </w:r>
    </w:p>
    <w:p w14:paraId="4B1D4D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ίδιο έκαναν και με το Ταχυδρομικό Ταμιευτήριο και την Εμπορική Τράπεζα. Ήταν οι τράπεζες στις οποίες είχαν τις μεγαλύτερες οφειλές. Αυτοί είναι οι μεγαλοοφειλέτες</w:t>
      </w:r>
      <w:r>
        <w:rPr>
          <w:rFonts w:eastAsia="Times New Roman" w:cs="Times New Roman"/>
          <w:szCs w:val="24"/>
        </w:rPr>
        <w:t xml:space="preserve"> και οι στρατηγικοί κακοπληρωτές. Πράγματι, αυτοί κινδυνεύουν και γι’ αυτό κάνουν και όλη αυτήν τη φασαρία από το πρωί. Και γι’ αυτό κάνουν τόση μεγάλη φασαρία και αντιπολιτεύονται με τέτοιον τρόπο, προκειμένου να δημιουργήσουν θόρυβο, για να κρύψουν από τ</w:t>
      </w:r>
      <w:r>
        <w:rPr>
          <w:rFonts w:eastAsia="Times New Roman" w:cs="Times New Roman"/>
          <w:szCs w:val="24"/>
        </w:rPr>
        <w:t>η μ</w:t>
      </w:r>
      <w:r>
        <w:rPr>
          <w:rFonts w:eastAsia="Times New Roman" w:cs="Times New Roman"/>
          <w:szCs w:val="24"/>
        </w:rPr>
        <w:t>ί</w:t>
      </w:r>
      <w:r>
        <w:rPr>
          <w:rFonts w:eastAsia="Times New Roman" w:cs="Times New Roman"/>
          <w:szCs w:val="24"/>
        </w:rPr>
        <w:t xml:space="preserve">α πλευρά την αμηχανία τους και από την άλλη, το ότι λόγω των επιδόσεων αυτής της Κυβέρνησης τον τελευταίο καιρό, τον τελευταίο χρόνο, άρχισαν να φαίνονται κάποια πράγματα στο εξωτερικό με τις εξόδους που έκανε η χώρα, με τα ομόλογα, με τα </w:t>
      </w:r>
      <w:r>
        <w:rPr>
          <w:rFonts w:eastAsia="Times New Roman" w:cs="Times New Roman"/>
          <w:szCs w:val="24"/>
          <w:lang w:val="en-US"/>
        </w:rPr>
        <w:t>swaps</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 προχθεσινό </w:t>
      </w:r>
      <w:r>
        <w:rPr>
          <w:rFonts w:eastAsia="Times New Roman" w:cs="Times New Roman"/>
          <w:szCs w:val="24"/>
          <w:lang w:val="en-US"/>
        </w:rPr>
        <w:t>swap</w:t>
      </w:r>
      <w:r>
        <w:rPr>
          <w:rFonts w:eastAsia="Times New Roman" w:cs="Times New Roman"/>
          <w:szCs w:val="24"/>
        </w:rPr>
        <w:t xml:space="preserve">, είχαμε ρεκόρ ενδεκαετίας. </w:t>
      </w:r>
    </w:p>
    <w:p w14:paraId="4B1D4D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Τα επιτόκια τα οποία εξασφάλισε η χώρα συγκρίνονται με τα επιτόκια του 2006. Βέβαια, το 2006 είναι από τις περιόδους τις οποίες ο Αντιπρόεδρος της Νέας Δημοκρατίας -ο οποίος είναι και παρών- δεν συμπαθεί κα</w:t>
      </w:r>
      <w:r>
        <w:rPr>
          <w:rFonts w:eastAsia="Times New Roman" w:cs="Times New Roman"/>
          <w:szCs w:val="24"/>
        </w:rPr>
        <w:t>ι τόσο. Διότι όταν ήταν στο ΛΑΟΣ είχε δηλώσει ότι η χώρα πτώχευσε. Το είχε δηλώσει ο κύριος Αντιπρόεδρος. Είχε δηλώσει ότι η χώρα πτώχευσε από τα δύο κόμματα, το ΠΑΣΟΚ και τη Νέα Δημοκρατία. Αυτή η Κυβέρνηση διαχειρίζεται και προσπαθεί να βγάλει τη χώρα απ</w:t>
      </w:r>
      <w:r>
        <w:rPr>
          <w:rFonts w:eastAsia="Times New Roman" w:cs="Times New Roman"/>
          <w:szCs w:val="24"/>
        </w:rPr>
        <w:t>ό την κρίση, από όλη αυτήν την καταστροφή στην οποία την έφεραν αυτά τα δύο κόμματα.</w:t>
      </w:r>
    </w:p>
    <w:p w14:paraId="4B1D4D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πρόσφατα, είχε πολλούς λόγους, πολλά θέματα για τα οποία πρέπει να κάνει θόρυβο ώστε να μην φανούν. Είχαμε και τις </w:t>
      </w:r>
      <w:r>
        <w:rPr>
          <w:rFonts w:eastAsia="Times New Roman" w:cs="Times New Roman"/>
          <w:szCs w:val="24"/>
          <w:lang w:val="en-US"/>
        </w:rPr>
        <w:t>offshore</w:t>
      </w:r>
      <w:r>
        <w:rPr>
          <w:rFonts w:eastAsia="Times New Roman" w:cs="Times New Roman"/>
          <w:szCs w:val="24"/>
        </w:rPr>
        <w:t xml:space="preserve">. Και όταν αποκαλύφθηκε η </w:t>
      </w:r>
      <w:r>
        <w:rPr>
          <w:rFonts w:eastAsia="Times New Roman" w:cs="Times New Roman"/>
          <w:szCs w:val="24"/>
          <w:lang w:val="en-US"/>
        </w:rPr>
        <w:t>offshore</w:t>
      </w:r>
      <w:r>
        <w:rPr>
          <w:rFonts w:eastAsia="Times New Roman" w:cs="Times New Roman"/>
          <w:szCs w:val="24"/>
        </w:rPr>
        <w:t xml:space="preserve"> της συ</w:t>
      </w:r>
      <w:r>
        <w:rPr>
          <w:rFonts w:eastAsia="Times New Roman" w:cs="Times New Roman"/>
          <w:szCs w:val="24"/>
        </w:rPr>
        <w:t xml:space="preserve">ζύγου η δήλωση που έκαναν για να την καλύψουν ήταν χειρότερη από το ίδιο το γεγονός. Γιατί είπαν ότι είχε την </w:t>
      </w:r>
      <w:r>
        <w:rPr>
          <w:rFonts w:eastAsia="Times New Roman" w:cs="Times New Roman"/>
          <w:szCs w:val="24"/>
          <w:lang w:val="en-US"/>
        </w:rPr>
        <w:t>offshore</w:t>
      </w:r>
      <w:r>
        <w:rPr>
          <w:rFonts w:eastAsia="Times New Roman" w:cs="Times New Roman"/>
          <w:szCs w:val="24"/>
        </w:rPr>
        <w:t xml:space="preserve"> η σύζυγός; Γιατί τα </w:t>
      </w:r>
      <w:r>
        <w:rPr>
          <w:rFonts w:eastAsia="Times New Roman" w:cs="Times New Roman"/>
          <w:szCs w:val="24"/>
          <w:lang w:val="en-US"/>
        </w:rPr>
        <w:t>funds</w:t>
      </w:r>
      <w:r>
        <w:rPr>
          <w:rFonts w:eastAsia="Times New Roman" w:cs="Times New Roman"/>
          <w:szCs w:val="24"/>
        </w:rPr>
        <w:t xml:space="preserve"> με τα οποία συνεργαζόταν μόνο με </w:t>
      </w:r>
      <w:r>
        <w:rPr>
          <w:rFonts w:eastAsia="Times New Roman" w:cs="Times New Roman"/>
          <w:szCs w:val="24"/>
          <w:lang w:val="en-US"/>
        </w:rPr>
        <w:t>offshore</w:t>
      </w:r>
      <w:r>
        <w:rPr>
          <w:rFonts w:eastAsia="Times New Roman" w:cs="Times New Roman"/>
          <w:szCs w:val="24"/>
        </w:rPr>
        <w:t xml:space="preserve"> μπορούν να συνεργαστούν. Και τι είναι τα </w:t>
      </w:r>
      <w:r>
        <w:rPr>
          <w:rFonts w:eastAsia="Times New Roman" w:cs="Times New Roman"/>
          <w:szCs w:val="24"/>
          <w:lang w:val="en-US"/>
        </w:rPr>
        <w:t>funds</w:t>
      </w:r>
      <w:r>
        <w:rPr>
          <w:rFonts w:eastAsia="Times New Roman" w:cs="Times New Roman"/>
          <w:szCs w:val="24"/>
        </w:rPr>
        <w:t>, κύριοι συνάδελφοι; Εί</w:t>
      </w:r>
      <w:r>
        <w:rPr>
          <w:rFonts w:eastAsia="Times New Roman" w:cs="Times New Roman"/>
          <w:szCs w:val="24"/>
        </w:rPr>
        <w:t>ναι αυτοί οι «γύπες», τα «κοράκια» που γυρνούν σε όλον τον κόσμο, αγοράζουν χρέη χωρών ή πολιτών κάτω από το 10% της αξίας και στη συνέχεια το απαιτούν πολύ υψηλότερα, προκειμένου να αποκομίσουν τα μέγιστα οφέλη, τα μέγιστα κέρδη. Και χωρίς ντροπή λένε αυτ</w:t>
      </w:r>
      <w:r>
        <w:rPr>
          <w:rFonts w:eastAsia="Times New Roman" w:cs="Times New Roman"/>
          <w:szCs w:val="24"/>
        </w:rPr>
        <w:t xml:space="preserve">ό το πράγμα για τη σύζυγο του Προέδρου τους. Γι’ αυτό σας λέω ότι η δικαιολογία και η δήλωση που έκαναν ήταν χειρότερη από το ίδιο το γεγονός. </w:t>
      </w:r>
      <w:r>
        <w:rPr>
          <w:rFonts w:eastAsia="Times New Roman" w:cs="Times New Roman"/>
          <w:szCs w:val="24"/>
        </w:rPr>
        <w:t>Γι’ αυτό λοιπόν, κανείς πρέπει να αντιλαμβάνεται την αμηχανία τους, γιατί προσπαθούν να καλύψουν πολλά πράγματα.</w:t>
      </w:r>
    </w:p>
    <w:p w14:paraId="4B1D4D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ήθελα να προχωρήσω στην τοποθέτησή μου. Κυρίες και κύριοι συνάδελφοι, το εν λόγω νομοσχέδιο αποτελεί μ</w:t>
      </w:r>
      <w:r>
        <w:rPr>
          <w:rFonts w:eastAsia="Times New Roman" w:cs="Times New Roman"/>
          <w:szCs w:val="24"/>
        </w:rPr>
        <w:t>ί</w:t>
      </w:r>
      <w:r>
        <w:rPr>
          <w:rFonts w:eastAsia="Times New Roman" w:cs="Times New Roman"/>
          <w:szCs w:val="24"/>
        </w:rPr>
        <w:t>α επιπλέον νομοθετική πρωτοβουλία που έχει στόχο την επιτάχυνση στην απονομή της δικαιοσύνης, με κύριο γνώμονα τη διαφάνεια. Και εδώ μιλάμε για επιτάχ</w:t>
      </w:r>
      <w:r>
        <w:rPr>
          <w:rFonts w:eastAsia="Times New Roman" w:cs="Times New Roman"/>
          <w:szCs w:val="24"/>
        </w:rPr>
        <w:t>υνση της δικαιοσύνης. Η δικαιοσύνη γιατί καθυστερεί; Γιατί στην ουσία όλη αυτή η καθυστέρηση της δικαιοσύνης είναι σαν να αρνείται να αποδώσει δικαιοσύνη. Είναι χάρη σε αυτά τα δύο κόμματα, χάρη στο νομικό πλαίσιο το οποίο έχουν διαμορφώσει αυτά τα δυο κόμ</w:t>
      </w:r>
      <w:r>
        <w:rPr>
          <w:rFonts w:eastAsia="Times New Roman" w:cs="Times New Roman"/>
          <w:szCs w:val="24"/>
        </w:rPr>
        <w:t xml:space="preserve">ματα και λειτουργεί η δικαιοσύνη. </w:t>
      </w:r>
    </w:p>
    <w:p w14:paraId="4B1D4D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Όπως ορθώς έχει ακουστεί κατά τη διάρκεια των επιτροπών, το νομοσχέδιο εισάγει κάποιες διατάξεις που επιτρέπουν πράγματα αυτονόητα για τη θεραπεία, τα οποία μέχρι τώρα απαγορεύονταν, όπως οι θεραπευτικές άδειες, η διαμονή</w:t>
      </w:r>
      <w:r>
        <w:rPr>
          <w:rFonts w:eastAsia="Times New Roman" w:cs="Times New Roman"/>
          <w:szCs w:val="24"/>
        </w:rPr>
        <w:t xml:space="preserve"> σε εξωνοσοκομειακή δομή ή ακόμα και κατ’ οίκον με παρακολούθηση από υπηρεσία ψυχικής υγείας. </w:t>
      </w:r>
    </w:p>
    <w:p w14:paraId="4B1D4DA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Βλέπουμε πως με το νομοθέτημα αυτό διασφαλίζεται η αληθινή ψυχιατρική περίθαλψη των ασθενών που τέλεσαν άδικες πράξεις, με τρόπο που σέβεται τον άνθρωπο ασθενή κ</w:t>
      </w:r>
      <w:r>
        <w:rPr>
          <w:rFonts w:eastAsia="Times New Roman" w:cs="Times New Roman"/>
          <w:szCs w:val="24"/>
        </w:rPr>
        <w:t xml:space="preserve">αι παράλληλα προστατεύει την κοινωνία, μειώνοντας την υποτροπή, για να δοθεί μια ανάσα δικαίου και εξορθολογισμού στα μέτρα για δράστες αξιόποινων πράξεων, με ψυχικές ή διανοητικές διαταραχές που απέκλειαν ή μείωναν ουσιωδώς τον καταλογισμό τους, θέμα που </w:t>
      </w:r>
      <w:r>
        <w:rPr>
          <w:rFonts w:eastAsia="Times New Roman" w:cs="Times New Roman"/>
          <w:szCs w:val="24"/>
        </w:rPr>
        <w:t>διόλου δεν δικαιολογεί την όποια ένταση και το κλίμα στο οποίο κινούμαστε σήμερα.</w:t>
      </w:r>
    </w:p>
    <w:p w14:paraId="4B1D4DA4" w14:textId="77777777" w:rsidR="00E71A02" w:rsidRDefault="00A00D33">
      <w:pPr>
        <w:spacing w:line="600" w:lineRule="auto"/>
        <w:ind w:firstLine="720"/>
        <w:contextualSpacing/>
        <w:jc w:val="both"/>
        <w:rPr>
          <w:rFonts w:eastAsia="Times New Roman"/>
          <w:szCs w:val="24"/>
        </w:rPr>
      </w:pPr>
      <w:r>
        <w:rPr>
          <w:rFonts w:eastAsia="Times New Roman"/>
          <w:szCs w:val="24"/>
        </w:rPr>
        <w:t>Στο κείμενο του νομοσχεδίου, αλλά και στην αιτιολογική έκθεση, ενσωματώνονται -εκτός των άλλων- και επισημάνσεις της Εθνικής Επιτροπής για τα Δικαιώματα του Ανθρώπου, του Συν</w:t>
      </w:r>
      <w:r>
        <w:rPr>
          <w:rFonts w:eastAsia="Times New Roman"/>
          <w:szCs w:val="24"/>
        </w:rPr>
        <w:t xml:space="preserve">ηγόρου του Πολίτη, αλλά και της Ελληνικής Ψυχιατρικής Εταιρείας. </w:t>
      </w:r>
    </w:p>
    <w:p w14:paraId="4B1D4DA5" w14:textId="77777777" w:rsidR="00E71A02" w:rsidRDefault="00A00D33">
      <w:pPr>
        <w:spacing w:line="600" w:lineRule="auto"/>
        <w:ind w:firstLine="720"/>
        <w:contextualSpacing/>
        <w:jc w:val="both"/>
        <w:rPr>
          <w:rFonts w:eastAsia="Times New Roman"/>
          <w:szCs w:val="24"/>
        </w:rPr>
      </w:pPr>
      <w:r>
        <w:rPr>
          <w:rFonts w:eastAsia="Times New Roman"/>
          <w:szCs w:val="24"/>
        </w:rPr>
        <w:t>Επιχειρείται με τον τρόπο αυτόν να δοθεί μ</w:t>
      </w:r>
      <w:r>
        <w:rPr>
          <w:rFonts w:eastAsia="Times New Roman"/>
          <w:szCs w:val="24"/>
        </w:rPr>
        <w:t>ί</w:t>
      </w:r>
      <w:r>
        <w:rPr>
          <w:rFonts w:eastAsia="Times New Roman"/>
          <w:szCs w:val="24"/>
        </w:rPr>
        <w:t>α ανάσα ανθρωπιάς, μ</w:t>
      </w:r>
      <w:r>
        <w:rPr>
          <w:rFonts w:eastAsia="Times New Roman"/>
          <w:szCs w:val="24"/>
        </w:rPr>
        <w:t>ί</w:t>
      </w:r>
      <w:r>
        <w:rPr>
          <w:rFonts w:eastAsia="Times New Roman"/>
          <w:szCs w:val="24"/>
        </w:rPr>
        <w:t>α ανάσα δικαίου και εξορθολογισμού σχετικά με τα μέτρα για τους δράστες αξιόποινων πράξεων με ψυχικές ή διανοητικές διαταραχές</w:t>
      </w:r>
      <w:r>
        <w:rPr>
          <w:rFonts w:eastAsia="Times New Roman"/>
          <w:szCs w:val="24"/>
        </w:rPr>
        <w:t xml:space="preserve"> που απέκλειαν ή μείωναν ουσιωδώς τον καταλογισμό τους. </w:t>
      </w:r>
    </w:p>
    <w:p w14:paraId="4B1D4DA6" w14:textId="77777777" w:rsidR="00E71A02" w:rsidRDefault="00A00D33">
      <w:pPr>
        <w:spacing w:line="600" w:lineRule="auto"/>
        <w:ind w:firstLine="720"/>
        <w:contextualSpacing/>
        <w:jc w:val="both"/>
        <w:rPr>
          <w:rFonts w:eastAsia="Times New Roman"/>
          <w:szCs w:val="24"/>
        </w:rPr>
      </w:pPr>
      <w:r>
        <w:rPr>
          <w:rFonts w:eastAsia="Times New Roman"/>
          <w:szCs w:val="24"/>
        </w:rPr>
        <w:t>Χαρακτηριστικά και επί του νομοσχεδίου αξίζει να αναφέρουμε κάποιες σημαντικές ρυθμίσεις, όπως το ότι το δικαστήριο θα διατάσσει το κατάλληλο θεραπευτικό μέτρο για άτομο που διέπραξε αξιόποινη πράξη,</w:t>
      </w:r>
      <w:r>
        <w:rPr>
          <w:rFonts w:eastAsia="Times New Roman"/>
          <w:szCs w:val="24"/>
        </w:rPr>
        <w:t xml:space="preserve"> αλλά θα παρέχεται και η δυνατότητα άρσης ή αντικατάστασης του μέτρου που επιβλήθηκε, με αίτηση του θεραπευμένου. Επιτρέπονται θεραπευτικά μέσα απαραίτητα για τη θεραπεία όπως η χορήγηση αδειών και εξόδων, μέσα αυξημένης ψυχιατρικής φροντίδας και ασφάλειας</w:t>
      </w:r>
      <w:r>
        <w:rPr>
          <w:rFonts w:eastAsia="Times New Roman"/>
          <w:szCs w:val="24"/>
        </w:rPr>
        <w:t>, προστατευτική απομόνωση και σωματικός περιορισμός, ενώ απαγορεύονται απολύτως μέτρα όπως είναι η στείρωση ή λοβοτομή.</w:t>
      </w:r>
    </w:p>
    <w:p w14:paraId="4B1D4DA7" w14:textId="77777777" w:rsidR="00E71A02" w:rsidRDefault="00A00D33">
      <w:pPr>
        <w:spacing w:line="600" w:lineRule="auto"/>
        <w:ind w:firstLine="720"/>
        <w:contextualSpacing/>
        <w:jc w:val="both"/>
        <w:rPr>
          <w:rFonts w:eastAsia="Times New Roman"/>
          <w:szCs w:val="24"/>
        </w:rPr>
      </w:pPr>
      <w:r>
        <w:rPr>
          <w:rFonts w:eastAsia="Times New Roman"/>
          <w:szCs w:val="24"/>
        </w:rPr>
        <w:t>Μεταξύ πολλών άλλων θα θέλαμε να αναφερθούμε στην προτεινόμενη διάταξη με την οποία παρέχεται η δυνατότητα παράστασης πολιτικής αγωγής σ</w:t>
      </w:r>
      <w:r>
        <w:rPr>
          <w:rFonts w:eastAsia="Times New Roman"/>
          <w:szCs w:val="24"/>
        </w:rPr>
        <w:t xml:space="preserve">τα φιλοζωικά σωματεία για την υποστήριξη της κατηγορίας και μόνο κατά την εκδίκαση εγκλημάτων κατά ζώων συντροφιάς. </w:t>
      </w:r>
    </w:p>
    <w:p w14:paraId="4B1D4DA8" w14:textId="77777777" w:rsidR="00E71A02" w:rsidRDefault="00A00D33">
      <w:pPr>
        <w:spacing w:line="600" w:lineRule="auto"/>
        <w:ind w:firstLine="720"/>
        <w:contextualSpacing/>
        <w:jc w:val="both"/>
        <w:rPr>
          <w:rFonts w:eastAsia="Times New Roman"/>
          <w:szCs w:val="24"/>
        </w:rPr>
      </w:pPr>
      <w:r>
        <w:rPr>
          <w:rFonts w:eastAsia="Times New Roman"/>
          <w:szCs w:val="24"/>
        </w:rPr>
        <w:t>Κύριοι συνάδελφοι, δεν κάνω τυχαία την αναφορά αυτή. Συμφωνούμε πλήρως με τη συγκεκριμένη ρύθμιση με την οποία δίνεται η δυνατότητα σε φιλο</w:t>
      </w:r>
      <w:r>
        <w:rPr>
          <w:rFonts w:eastAsia="Times New Roman"/>
          <w:szCs w:val="24"/>
        </w:rPr>
        <w:t xml:space="preserve">ζωικά σωματεία και συλλόγους να παρίστανται σε δίκες που αφορούν κακοποίηση και βασανισμό ζώων. Συμφωνούμε και είναι κάτι που μας προσβάλλει όλους. </w:t>
      </w:r>
    </w:p>
    <w:p w14:paraId="4B1D4DA9" w14:textId="77777777" w:rsidR="00E71A02" w:rsidRDefault="00A00D33">
      <w:pPr>
        <w:spacing w:line="600" w:lineRule="auto"/>
        <w:ind w:firstLine="720"/>
        <w:contextualSpacing/>
        <w:jc w:val="both"/>
        <w:rPr>
          <w:rFonts w:eastAsia="Times New Roman"/>
          <w:szCs w:val="24"/>
        </w:rPr>
      </w:pPr>
      <w:r>
        <w:rPr>
          <w:rFonts w:eastAsia="Times New Roman"/>
          <w:szCs w:val="24"/>
        </w:rPr>
        <w:t>Το ζήτημα με τα αδέσποτα μας έχει απασχολήσει πολλές φορές λόγω των πολλών καταγγελιών και πιστεύουμε πως η</w:t>
      </w:r>
      <w:r>
        <w:rPr>
          <w:rFonts w:eastAsia="Times New Roman"/>
          <w:szCs w:val="24"/>
        </w:rPr>
        <w:t xml:space="preserve"> ρύθμιση αυτή θα λειτουργήσει αποτρεπτικά για πολλούς που θα επιχειρήσουν κάτι ανάλογο. </w:t>
      </w:r>
    </w:p>
    <w:p w14:paraId="4B1D4DAA" w14:textId="77777777" w:rsidR="00E71A02" w:rsidRDefault="00A00D33">
      <w:pPr>
        <w:spacing w:line="600" w:lineRule="auto"/>
        <w:ind w:firstLine="720"/>
        <w:contextualSpacing/>
        <w:jc w:val="both"/>
        <w:rPr>
          <w:rFonts w:eastAsia="Times New Roman"/>
          <w:szCs w:val="24"/>
        </w:rPr>
      </w:pPr>
      <w:r>
        <w:rPr>
          <w:rFonts w:eastAsia="Times New Roman"/>
          <w:szCs w:val="24"/>
        </w:rPr>
        <w:t>Οι Ανεξάρτητοι Έλληνες άλλωστε έχουμε καταθέσει τις απόψεις μας επί του συγκεκριμένου θέματος, ενώ έχουμε προχωρήσει και σε πρόταση τροπολογίας με την οποία ρυθμίζοντα</w:t>
      </w:r>
      <w:r>
        <w:rPr>
          <w:rFonts w:eastAsia="Times New Roman"/>
          <w:szCs w:val="24"/>
        </w:rPr>
        <w:t xml:space="preserve">ι θέματα για παλαιά ενδιαιτήματα μικρών αδέσποτων ζώων, δηλαδή εγκαταστάσεων που λειτουργούν για την περίθαλψη αδέσποτων ζώων ζητώντας επαναπροσαρμογή κάποιων όρων που δυσχεραίνουν το έργο τους. </w:t>
      </w:r>
    </w:p>
    <w:p w14:paraId="4B1D4DAB" w14:textId="77777777" w:rsidR="00E71A02" w:rsidRDefault="00A00D33">
      <w:pPr>
        <w:spacing w:line="600" w:lineRule="auto"/>
        <w:ind w:firstLine="720"/>
        <w:contextualSpacing/>
        <w:jc w:val="both"/>
        <w:rPr>
          <w:rFonts w:eastAsia="Times New Roman"/>
          <w:szCs w:val="24"/>
        </w:rPr>
      </w:pPr>
      <w:r>
        <w:rPr>
          <w:rFonts w:eastAsia="Times New Roman"/>
          <w:szCs w:val="24"/>
        </w:rPr>
        <w:t>Όσο για τη στείρα αντιπολιτευτική διάθεση που επιδεικνύουν τ</w:t>
      </w:r>
      <w:r>
        <w:rPr>
          <w:rFonts w:eastAsia="Times New Roman"/>
          <w:szCs w:val="24"/>
        </w:rPr>
        <w:t>α κόμματα ΠΑΣΟΚ και Νέα Δημοκρατία σε όλα τα υπό συζήτηση νομοσχέδια, όπως και σε αυτό του Υπουργείου Δικαιοσύνης, θα ήθελα να πω ότι θα ήταν προτιμότερο για τον τόπο να εργάζονταν με την ίδια ζέση για την επίλυση των ως άνω και λοιπών ζητημάτων στα χρόνια</w:t>
      </w:r>
      <w:r>
        <w:rPr>
          <w:rFonts w:eastAsia="Times New Roman"/>
          <w:szCs w:val="24"/>
        </w:rPr>
        <w:t xml:space="preserve"> που είχαν τη διακυβέρνηση της χώρας. </w:t>
      </w:r>
    </w:p>
    <w:p w14:paraId="4B1D4DA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Σας ευχαριστώ. </w:t>
      </w:r>
    </w:p>
    <w:p w14:paraId="4B1D4DAD" w14:textId="77777777" w:rsidR="00E71A02" w:rsidRDefault="00A00D33">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4B1D4D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4B1D4DA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τελευταίος ομιλητής εκ του καταλόγου, </w:t>
      </w:r>
      <w:r>
        <w:rPr>
          <w:rFonts w:eastAsia="Times New Roman" w:cs="Times New Roman"/>
          <w:szCs w:val="24"/>
        </w:rPr>
        <w:t xml:space="preserve">ο </w:t>
      </w:r>
      <w:r>
        <w:rPr>
          <w:rFonts w:eastAsia="Times New Roman" w:cs="Times New Roman"/>
          <w:szCs w:val="24"/>
        </w:rPr>
        <w:t xml:space="preserve">κ. Γεώργιος Παπαφιλίππου. </w:t>
      </w:r>
    </w:p>
    <w:p w14:paraId="4B1D4D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 xml:space="preserve">Ευχαριστώ, κυρία Πρόεδρε. </w:t>
      </w:r>
    </w:p>
    <w:p w14:paraId="4B1D4D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σημερινό νομοσχέδιο και ειδικότερα το σκέλος αυτού που αφορά στα μέτρα θεραπείας των ατόμων που απαλλάσσονται από την ποινή λόγω ψυχικής ή διανοητικής διαταρα</w:t>
      </w:r>
      <w:r>
        <w:rPr>
          <w:rFonts w:eastAsia="Times New Roman" w:cs="Times New Roman"/>
          <w:szCs w:val="24"/>
        </w:rPr>
        <w:t xml:space="preserve">χής, είναι ιστορικής σημασίας, για τους λόγους που εξέθεσαν πολλοί συνάδελφοι της Συμπολίτευσης και ιδίως ο έγκριτος νομικός και καθηγητής κ. Παρασκευόπουλος. </w:t>
      </w:r>
    </w:p>
    <w:p w14:paraId="4B1D4D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Και οι λοιπές όμως διατάξεις είναι εξίσου σημαντικές, γιατί με αυτές διευκολύνεται και επιταχύνε</w:t>
      </w:r>
      <w:r>
        <w:rPr>
          <w:rFonts w:eastAsia="Times New Roman" w:cs="Times New Roman"/>
          <w:szCs w:val="24"/>
        </w:rPr>
        <w:t xml:space="preserve">ται η απονομή της δικαιοσύνης και μάλιστα με ασφάλεια δικαίου, απλοποιούνται οι διαδικασίες και αναβαθμίζεται ειδικώς ο ρόλος των δικηγόρων και το τονίζω γιατί και εγώ είμαι δικηγόρος στο επάγγελμα. </w:t>
      </w:r>
    </w:p>
    <w:p w14:paraId="4B1D4DB3" w14:textId="77777777" w:rsidR="00E71A02" w:rsidRDefault="00A00D33">
      <w:pPr>
        <w:spacing w:line="600" w:lineRule="auto"/>
        <w:ind w:firstLine="720"/>
        <w:contextualSpacing/>
        <w:jc w:val="both"/>
        <w:rPr>
          <w:rFonts w:eastAsia="Times New Roman"/>
          <w:szCs w:val="24"/>
        </w:rPr>
      </w:pPr>
      <w:r>
        <w:rPr>
          <w:rFonts w:eastAsia="Times New Roman" w:cs="Times New Roman"/>
          <w:szCs w:val="24"/>
        </w:rPr>
        <w:t>Δυστυχώς όμως υπήρξε αποπροσανατολισμός. Αντί να γίνει ο</w:t>
      </w:r>
      <w:r>
        <w:rPr>
          <w:rFonts w:eastAsia="Times New Roman" w:cs="Times New Roman"/>
          <w:szCs w:val="24"/>
        </w:rPr>
        <w:t>υσιαστική συζήτηση για το νομοσχέδιο, αυτή επικεντρώθηκε σε μ</w:t>
      </w:r>
      <w:r>
        <w:rPr>
          <w:rFonts w:eastAsia="Times New Roman" w:cs="Times New Roman"/>
          <w:szCs w:val="24"/>
        </w:rPr>
        <w:t>ί</w:t>
      </w:r>
      <w:r>
        <w:rPr>
          <w:rFonts w:eastAsia="Times New Roman" w:cs="Times New Roman"/>
          <w:szCs w:val="24"/>
        </w:rPr>
        <w:t>α τροπολογία του κυρίου Υπουργού που αφορά στην τροποποίηση τριών διατάξεων του Ποινικού Κώδικα, δηλαδή των άρθρων 315, 333 και 334.</w:t>
      </w:r>
      <w:r>
        <w:rPr>
          <w:rFonts w:eastAsia="Times New Roman"/>
          <w:szCs w:val="24"/>
        </w:rPr>
        <w:t xml:space="preserve"> </w:t>
      </w:r>
      <w:r>
        <w:rPr>
          <w:rFonts w:eastAsia="Times New Roman"/>
          <w:szCs w:val="24"/>
        </w:rPr>
        <w:t>Και εγώ αισθάνομαι υποχρεωμένος να αφιερώσω την ομιλία μου στ</w:t>
      </w:r>
      <w:r>
        <w:rPr>
          <w:rFonts w:eastAsia="Times New Roman"/>
          <w:szCs w:val="24"/>
        </w:rPr>
        <w:t xml:space="preserve">ο σκέλος αυτό, προκειμένου να αντικρούσω ψεύδη που ειπώθηκαν εδώ μέσα. </w:t>
      </w:r>
    </w:p>
    <w:p w14:paraId="4B1D4DB4"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Αποτελούν δε όλα αυτά τα ψεύδη μια πολιτική σπέκουλα τεραστίων διαστάσεων. Και αυτό γιατί; Ισχυρίζονται οι συνάδελφοι, ιδίως της Αξιωματικής Αντιπολίτευσης και του ΚΚΕ, ότι σήμερα δεν </w:t>
      </w:r>
      <w:r>
        <w:rPr>
          <w:rFonts w:eastAsia="Times New Roman"/>
          <w:szCs w:val="24"/>
        </w:rPr>
        <w:t>υπάρχει καμμία απολύτως προστασία για τους οικονομικά αδύναμους δανειολήπτες συμπατριώτες μας έναντι των οφειλών τους προς τις τράπεζες κι ότι μάλιστα η επίδικη τροπολογία διευκολύνει τη διενέργεια των πλειστηριασμών με σκοπό οι συμπατριώτες μας να απολέσο</w:t>
      </w:r>
      <w:r>
        <w:rPr>
          <w:rFonts w:eastAsia="Times New Roman"/>
          <w:szCs w:val="24"/>
        </w:rPr>
        <w:t>υν την πρώτη κατοικία τους μέσω αυτών.</w:t>
      </w:r>
    </w:p>
    <w:p w14:paraId="4B1D4DB5" w14:textId="77777777" w:rsidR="00E71A02" w:rsidRDefault="00A00D33">
      <w:pPr>
        <w:spacing w:line="600" w:lineRule="auto"/>
        <w:ind w:firstLine="720"/>
        <w:contextualSpacing/>
        <w:jc w:val="both"/>
        <w:rPr>
          <w:rFonts w:eastAsia="Times New Roman"/>
          <w:szCs w:val="24"/>
        </w:rPr>
      </w:pPr>
      <w:r>
        <w:rPr>
          <w:rFonts w:eastAsia="Times New Roman"/>
          <w:szCs w:val="24"/>
        </w:rPr>
        <w:t>Είναι αληθινά αυτά τα γεγονότα που εκθέτουν οι συνάδελφοι της Αντιπολίτευσης; Βεβαιότατα όχι. Είναι όμως ένα αφήγημα που κατασκευάστηκε από τους συναδέλφους της Αντιπολίτευσης και από μέσα ενημέρωσης που πρόσκεινται π</w:t>
      </w:r>
      <w:r>
        <w:rPr>
          <w:rFonts w:eastAsia="Times New Roman"/>
          <w:szCs w:val="24"/>
        </w:rPr>
        <w:t>ρος αυτούς και έχουν ως σκοπό να τρομοκρατήσουν τον κόσμο και να τον κάνουν να πιστέψει ότι υπάρχει κίνδυνος για την πρώτη κατοικία του.</w:t>
      </w:r>
    </w:p>
    <w:p w14:paraId="4B1D4DB6" w14:textId="77777777" w:rsidR="00E71A02" w:rsidRDefault="00A00D33">
      <w:pPr>
        <w:spacing w:line="600" w:lineRule="auto"/>
        <w:ind w:firstLine="720"/>
        <w:contextualSpacing/>
        <w:jc w:val="both"/>
        <w:rPr>
          <w:rFonts w:eastAsia="Times New Roman"/>
          <w:szCs w:val="24"/>
        </w:rPr>
      </w:pPr>
      <w:r>
        <w:rPr>
          <w:rFonts w:eastAsia="Times New Roman"/>
          <w:szCs w:val="24"/>
        </w:rPr>
        <w:t>Διαβεβαιώνω τους συμπολίτες μας, λοιπόν, ότι δεν υφίσταται κανένας απολύτως κίνδυνος να χάσουν την πρώτη κατοικία τους,</w:t>
      </w:r>
      <w:r>
        <w:rPr>
          <w:rFonts w:eastAsia="Times New Roman"/>
          <w:szCs w:val="24"/>
        </w:rPr>
        <w:t xml:space="preserve"> δεδομένου ότι ο νόμος Σταθάκη κυρίως, ο οποίος διεύρυνε τις οφειλές που μπορούν να ενταχθούν σε αυτόν και συμπεριλαμβάνονται οι οφειλές προς το </w:t>
      </w:r>
      <w:r>
        <w:rPr>
          <w:rFonts w:eastAsia="Times New Roman"/>
          <w:szCs w:val="24"/>
        </w:rPr>
        <w:t>δ</w:t>
      </w:r>
      <w:r>
        <w:rPr>
          <w:rFonts w:eastAsia="Times New Roman"/>
          <w:szCs w:val="24"/>
        </w:rPr>
        <w:t>ημόσιο και τα ασφαλιστικά ταμεία, τους διασφαλίζει πλήρως για ποσό δανείου μέχρι 280.000 ευρώ. Το ποσοστό δε τ</w:t>
      </w:r>
      <w:r>
        <w:rPr>
          <w:rFonts w:eastAsia="Times New Roman"/>
          <w:szCs w:val="24"/>
        </w:rPr>
        <w:t xml:space="preserve">ων συμπατριωτών μας που δεν πρέπει να ανησυχούν ανέρχεται στο 80%. </w:t>
      </w:r>
    </w:p>
    <w:p w14:paraId="4B1D4DB7"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Η επίδικη τροπολογία του κυρίου Υπουργού είναι πραγματικά προς την κατεύθυνση που εξέθεσαν οι συνάδελφοι της Αντιπολίτευσης; Βεβαίως και όχι. Να πω δε ότι οι συνάδελφοι της Αντιπολίτευσης </w:t>
      </w:r>
      <w:r>
        <w:rPr>
          <w:rFonts w:eastAsia="Times New Roman"/>
          <w:szCs w:val="24"/>
        </w:rPr>
        <w:t xml:space="preserve">μάς είπαν ότι θεσπίζονται για πρώτη φορά αδικήματα και μάλιστα ιδιώνυμα ή ότι υφιστάμενα αδικήματα μετατρέπονται σε ιδιώνυμα. Έχει καμμία σχέση με την αλήθεια αυτός ο ισχυρισμός; Βεβαιότατα όχι. </w:t>
      </w:r>
    </w:p>
    <w:p w14:paraId="4B1D4DB8" w14:textId="77777777" w:rsidR="00E71A02" w:rsidRDefault="00A00D33">
      <w:pPr>
        <w:spacing w:line="600" w:lineRule="auto"/>
        <w:ind w:firstLine="720"/>
        <w:contextualSpacing/>
        <w:jc w:val="both"/>
        <w:rPr>
          <w:rFonts w:eastAsia="Times New Roman"/>
          <w:szCs w:val="24"/>
        </w:rPr>
      </w:pPr>
      <w:r>
        <w:rPr>
          <w:rFonts w:eastAsia="Times New Roman"/>
          <w:szCs w:val="24"/>
        </w:rPr>
        <w:t>Ποιες διατάξεις τροποποιούνται, κύριοι συνάδελφοι; Θα πρέπει</w:t>
      </w:r>
      <w:r>
        <w:rPr>
          <w:rFonts w:eastAsia="Times New Roman"/>
          <w:szCs w:val="24"/>
        </w:rPr>
        <w:t xml:space="preserve"> να γίνει αντιληπτό από τον κόσμο που μας ακούει, για να πάψει να τρομοκρατείται και να φοβάται. Τροποποιείται, λοιπόν, η διάταξη του άρθρου 315 παράγραφος 2. Και τι κάνει με την τροποποίηση αυτή; Συμπεριλαμβάνει στους δημοσίους υπαλλήλους για τα αδικήματα</w:t>
      </w:r>
      <w:r>
        <w:rPr>
          <w:rFonts w:eastAsia="Times New Roman"/>
          <w:szCs w:val="24"/>
        </w:rPr>
        <w:t xml:space="preserve"> της σωματικής βλάβης που διαπράττονται σε βάρος τους το αυτεπάγγελτο της δίωξης. </w:t>
      </w:r>
    </w:p>
    <w:p w14:paraId="4B1D4DB9" w14:textId="77777777" w:rsidR="00E71A02" w:rsidRDefault="00A00D33">
      <w:pPr>
        <w:spacing w:line="600" w:lineRule="auto"/>
        <w:ind w:firstLine="720"/>
        <w:contextualSpacing/>
        <w:jc w:val="both"/>
        <w:rPr>
          <w:rFonts w:eastAsia="Times New Roman"/>
          <w:szCs w:val="24"/>
        </w:rPr>
      </w:pPr>
      <w:r>
        <w:rPr>
          <w:rFonts w:eastAsia="Times New Roman"/>
          <w:szCs w:val="24"/>
        </w:rPr>
        <w:t>Εδώ, κύριε Υπουργέ, σας το είπα και κατ’ ιδίαν, εκ περισσού υπάρχει αυτή η διάταξη, γιατί το άρθρο 13 του Ποινικού Κώδικα συμπεριλαμβάνει και τους συμβολαιογράφους κατά τη δ</w:t>
      </w:r>
      <w:r>
        <w:rPr>
          <w:rFonts w:eastAsia="Times New Roman"/>
          <w:szCs w:val="24"/>
        </w:rPr>
        <w:t>ιενέργεια των πλειστηριασμών. Σε κάθε περίπτωση όμως αυτή είναι η τροποποίηση. Πού βλέπετε το ιδιώνυμο; Πού βλέπετε το νέο αδίκημα;</w:t>
      </w:r>
    </w:p>
    <w:p w14:paraId="4B1D4DBA" w14:textId="77777777" w:rsidR="00E71A02" w:rsidRDefault="00A00D33">
      <w:pPr>
        <w:spacing w:line="600" w:lineRule="auto"/>
        <w:ind w:firstLine="720"/>
        <w:contextualSpacing/>
        <w:jc w:val="both"/>
        <w:rPr>
          <w:rFonts w:eastAsia="Times New Roman"/>
          <w:szCs w:val="24"/>
        </w:rPr>
      </w:pPr>
      <w:r>
        <w:rPr>
          <w:rFonts w:eastAsia="Times New Roman"/>
          <w:szCs w:val="24"/>
        </w:rPr>
        <w:t>Η δεύτερη διάταξη αφορά στη θεσμοθέτηση της αυτεπάγγελτης δίωξης της απειλής, δηλαδή το άρθρο 333. Εδώ έχουμε νέα διάταξη; Έ</w:t>
      </w:r>
      <w:r>
        <w:rPr>
          <w:rFonts w:eastAsia="Times New Roman"/>
          <w:szCs w:val="24"/>
        </w:rPr>
        <w:t>χουμε ιδιώνυμο;</w:t>
      </w:r>
    </w:p>
    <w:p w14:paraId="4B1D4DB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Όπως πολύ ορθά επισήμανε ο κ. Παρασκευόπουλος, ο κανόνας στο ποινικό δίκαιο είναι αυτεπάγγελτη δίωξη των αδικημάτων. Η απειλή κατ’ εξαίρεση διώκεται κατ’ έγκληση. Με βάση, όμως, τα όσα έχουν λάβει χώρα πρόσφατα σε βάρος των συμβολαιογράφων </w:t>
      </w:r>
      <w:r>
        <w:rPr>
          <w:rFonts w:eastAsia="Times New Roman"/>
          <w:szCs w:val="24"/>
        </w:rPr>
        <w:t>δεν είναι ορθή αυτή η διάταξη, δεν είναι επιβεβλημένη;</w:t>
      </w:r>
    </w:p>
    <w:p w14:paraId="4B1D4DBC" w14:textId="77777777" w:rsidR="00E71A02" w:rsidRDefault="00A00D33">
      <w:pPr>
        <w:spacing w:line="600" w:lineRule="auto"/>
        <w:ind w:firstLine="720"/>
        <w:contextualSpacing/>
        <w:jc w:val="both"/>
        <w:rPr>
          <w:rFonts w:eastAsia="Times New Roman" w:cs="Times New Roman"/>
          <w:szCs w:val="24"/>
        </w:rPr>
      </w:pPr>
      <w:r>
        <w:rPr>
          <w:rFonts w:eastAsia="Times New Roman"/>
          <w:szCs w:val="24"/>
        </w:rPr>
        <w:t>Τρίτο και τελευταίο, υπάρχει μ</w:t>
      </w:r>
      <w:r>
        <w:rPr>
          <w:rFonts w:eastAsia="Times New Roman"/>
          <w:szCs w:val="24"/>
        </w:rPr>
        <w:t>ί</w:t>
      </w:r>
      <w:r>
        <w:rPr>
          <w:rFonts w:eastAsia="Times New Roman"/>
          <w:szCs w:val="24"/>
        </w:rPr>
        <w:t>α προσθήκη μιας παραγράφου στο άρθρο 334, το οποίο υπάρχει, προβλέπει τις ποινές που προβλέπει και διώκεται αυτεπάγγελτα. Ποια είναι αυτή η παράγραφος; Ότι ισχύει και στη</w:t>
      </w:r>
      <w:r>
        <w:rPr>
          <w:rFonts w:eastAsia="Times New Roman"/>
          <w:szCs w:val="24"/>
        </w:rPr>
        <w:t>ν περίπτωση συμβολαιογράφων που διενεργούν ηλεκτρονικό πλειστηριασμό στα γραφεία τους.</w:t>
      </w:r>
      <w:r>
        <w:rPr>
          <w:rFonts w:eastAsia="Times New Roman" w:cs="Times New Roman"/>
          <w:szCs w:val="24"/>
        </w:rPr>
        <w:t xml:space="preserve"> </w:t>
      </w:r>
      <w:r>
        <w:rPr>
          <w:rFonts w:eastAsia="Times New Roman" w:cs="Times New Roman"/>
          <w:szCs w:val="24"/>
        </w:rPr>
        <w:t xml:space="preserve">Αυτό δεν ήταν ένα κενό; Όταν καταρτίστηκε ο Ποινικός Κώδικας, είχαμε ηλεκτρονικούς πλειστηριασμούς; Υπήρχε ένα κενό και ορθά, λοιπόν, συμπληρώνεται. </w:t>
      </w:r>
    </w:p>
    <w:p w14:paraId="4B1D4D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θα πρέπει να καταλάβετε το εξής. Η αναγκαστική εκτέλεση, γιατί ο πλειστηριασμός είναι μέσο της αναγκαστικής εκτέλεσης, είναι θεσμός κάθε έννομης τάξης που στηρίζεται στον δυτικό νομικό πολιτισμό. Είναι δε απολύτως συνυφασμένη με την ορθή απονομή της δικαιο</w:t>
      </w:r>
      <w:r>
        <w:rPr>
          <w:rFonts w:eastAsia="Times New Roman" w:cs="Times New Roman"/>
          <w:szCs w:val="24"/>
        </w:rPr>
        <w:t xml:space="preserve">σύνης. </w:t>
      </w:r>
    </w:p>
    <w:p w14:paraId="4B1D4D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Φαντάζεστε να επιτύχει ένας συμπατριώτης μας μία καταψηφιστική απόφαση και να μην μπορεί να την εκτελέσει; Ουσιαστικά, αναιρούμε την απονομή της δικαιοσύνης.</w:t>
      </w:r>
    </w:p>
    <w:p w14:paraId="4B1D4D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βούληση της Κυβέρνησης, όμως, δεν είναι να προστατεύσει τους μεγαλοοφειλέτες και στρατηγ</w:t>
      </w:r>
      <w:r>
        <w:rPr>
          <w:rFonts w:eastAsia="Times New Roman" w:cs="Times New Roman"/>
          <w:szCs w:val="24"/>
        </w:rPr>
        <w:t>ικούς κακοπληρωτές, που έλαβαν τεράστια δάνεια και πολλοί από αυτούς φυγάδευσαν τα κεφάλαιά τους σε παραδεισένια νησιά. Συνεπώς, αυτοί πρέπει να φοβούνται ότι δεν θα έχουν κα</w:t>
      </w:r>
      <w:r>
        <w:rPr>
          <w:rFonts w:eastAsia="Times New Roman" w:cs="Times New Roman"/>
          <w:szCs w:val="24"/>
        </w:rPr>
        <w:t>μ</w:t>
      </w:r>
      <w:r>
        <w:rPr>
          <w:rFonts w:eastAsia="Times New Roman" w:cs="Times New Roman"/>
          <w:szCs w:val="24"/>
        </w:rPr>
        <w:t>μία προστασία. Είναι αναγκαίο να διενεργούνται και να διενεργηθούν σε αυτή την φά</w:t>
      </w:r>
      <w:r>
        <w:rPr>
          <w:rFonts w:eastAsia="Times New Roman" w:cs="Times New Roman"/>
          <w:szCs w:val="24"/>
        </w:rPr>
        <w:t xml:space="preserve">ση πλειστηριασμοί, για να τονωθεί και το χρηματοπιστωτικό σύστημα. </w:t>
      </w:r>
    </w:p>
    <w:p w14:paraId="4B1D4D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Κάνω μία έκκληση στους συμπατριώτες μας ότι έχουν τη δυνατότητα μέχρι και την 31</w:t>
      </w:r>
      <w:r>
        <w:rPr>
          <w:rFonts w:eastAsia="Times New Roman" w:cs="Times New Roman"/>
          <w:szCs w:val="24"/>
          <w:vertAlign w:val="superscript"/>
        </w:rPr>
        <w:t>η</w:t>
      </w:r>
      <w:r>
        <w:rPr>
          <w:rFonts w:eastAsia="Times New Roman" w:cs="Times New Roman"/>
          <w:szCs w:val="24"/>
        </w:rPr>
        <w:t xml:space="preserve"> Δεκεμβρίου 2018 να ενταχθούν στον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Σταθάκη και να μην εφησυχάζουν. </w:t>
      </w:r>
    </w:p>
    <w:p w14:paraId="4B1D4D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Επίσης να τους διαβεβαιώ</w:t>
      </w:r>
      <w:r>
        <w:rPr>
          <w:rFonts w:eastAsia="Times New Roman" w:cs="Times New Roman"/>
          <w:szCs w:val="24"/>
        </w:rPr>
        <w:t xml:space="preserve">σω ότι αν έχουν οικονομική δυσκολία, δηλαδή να προστρέξουν σε δικηγόρο για να κινήσει τη σχετική διαδικασία, υπάρχει ο θεσμός της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β</w:t>
      </w:r>
      <w:r>
        <w:rPr>
          <w:rFonts w:eastAsia="Times New Roman" w:cs="Times New Roman"/>
          <w:szCs w:val="24"/>
        </w:rPr>
        <w:t xml:space="preserve">οήθειας και θα πρέπει να τον αξιοποιήσουν. </w:t>
      </w:r>
    </w:p>
    <w:p w14:paraId="4B1D4D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Αυτά, κύριοι συνάδελφοι.</w:t>
      </w:r>
    </w:p>
    <w:p w14:paraId="4B1D4DC3"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B1D4D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θα προχωρήσουμε σε δευτερολογίες. Έχουν συμφωνήσει όλοι. </w:t>
      </w:r>
    </w:p>
    <w:p w14:paraId="4B1D4D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B1D4D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Κυρίες και κύριοι συνάδελφοι, παρακάμπτω ως πρώτο στοιχείο της τοποθέτησής μου και της ομιλίας μου το ζήτημα που προέκυψε και απασχόλησε κατά κόρον σήμερα την Εθνική Αντιπροσωπεία. </w:t>
      </w:r>
    </w:p>
    <w:p w14:paraId="4B1D4D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σας πω ότι για τον χώρο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για τον τομέα</w:t>
      </w:r>
      <w:r>
        <w:rPr>
          <w:rFonts w:eastAsia="Times New Roman" w:cs="Times New Roman"/>
          <w:szCs w:val="24"/>
        </w:rPr>
        <w:t xml:space="preserve"> της διαχείρισης όλων εκείνων των συνανθρώπων μας οι οποίοι υπέπεσαν σε ένα αδίκημα, πλην, όμως, δεν είχαν καταλογισμό, είναι μία ιστορική συνεδρίαση για τη Βουλή των Ελλήνων. Ιστορική συνεδρίαση! Διότι μία εκκρεμότητα παραπάνω από πενήντα χρόνια επιλύεται</w:t>
      </w:r>
      <w:r>
        <w:rPr>
          <w:rFonts w:eastAsia="Times New Roman" w:cs="Times New Roman"/>
          <w:szCs w:val="24"/>
        </w:rPr>
        <w:t xml:space="preserve"> αυτή τη στιγμή με τον καλύτερο δυνατό τρόπο. Μια εκκρεμότητα εξήντα ετών η Βουλή των Ελλήνων σήμερα την επιλύει και θεωρώ ότι αυτό τιμά τους πάντες, και όσους συμμετείχαν στη συζήτηση και όσους συνεισέφεραν με απόψεις και προτάσεις. </w:t>
      </w:r>
    </w:p>
    <w:p w14:paraId="4B1D4D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 xml:space="preserve">άδελφοι, δεν είναι άστοχο αυτό που ακούστηκε από πολλούς ομιλητές, ότι από το άσυλο μεταβαίνουμε στην αποασυλοποίηση. </w:t>
      </w:r>
    </w:p>
    <w:p w14:paraId="4B1D4D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 νομοσχέδιο το οποίο συζητήσαμε και θα ψηφιστεί σε λίγη ώρα περνάει από τον ποινικό κολασμό στη θεραπεία. Είναι ιδιαίτερα θετικό το γεγ</w:t>
      </w:r>
      <w:r>
        <w:rPr>
          <w:rFonts w:eastAsia="Times New Roman" w:cs="Times New Roman"/>
          <w:szCs w:val="24"/>
        </w:rPr>
        <w:t xml:space="preserve">ονός ότι αρμόδιο όργανο, το οποίο θα προσδιορίσει τον τρόπο της θεραπείας, δεν είναι πλέον ένα μονοπρόσωπο όργανο, ο </w:t>
      </w:r>
      <w:r>
        <w:rPr>
          <w:rFonts w:eastAsia="Times New Roman" w:cs="Times New Roman"/>
          <w:szCs w:val="24"/>
        </w:rPr>
        <w:t>ε</w:t>
      </w:r>
      <w:r>
        <w:rPr>
          <w:rFonts w:eastAsia="Times New Roman" w:cs="Times New Roman"/>
          <w:szCs w:val="24"/>
        </w:rPr>
        <w:t>ισαγγελέας, είναι ένα δικαστήριο, στο οποίο μπορεί να αναπτύξει τις απόψεις του με τον πληρεξούσιο δικηγόρο του ο συνάνθρωπός μας ο οποίος</w:t>
      </w:r>
      <w:r>
        <w:rPr>
          <w:rFonts w:eastAsia="Times New Roman" w:cs="Times New Roman"/>
          <w:szCs w:val="24"/>
        </w:rPr>
        <w:t xml:space="preserve"> έχει μεν υποπέσει σε ποινικό αδίκημα, αλλά έχει καταγνωστεί ο μειωμένος καταλογισμός. </w:t>
      </w:r>
    </w:p>
    <w:p w14:paraId="4B1D4DCA" w14:textId="77777777" w:rsidR="00E71A02" w:rsidRDefault="00A00D33">
      <w:pPr>
        <w:spacing w:line="600" w:lineRule="auto"/>
        <w:ind w:firstLine="720"/>
        <w:contextualSpacing/>
        <w:jc w:val="both"/>
        <w:rPr>
          <w:rFonts w:eastAsia="Times New Roman"/>
          <w:szCs w:val="24"/>
        </w:rPr>
      </w:pPr>
      <w:r>
        <w:rPr>
          <w:rFonts w:eastAsia="Times New Roman"/>
          <w:szCs w:val="24"/>
        </w:rPr>
        <w:t>Επίσης οι δικονομικές εγγυήσεις που δίνονται γι’ αυτή τη διαδικασία είναι ισχυρές και απόλυτες. Θέλω να πω ότι το σύστημα της ψυχικής παρακολούθησης, όπως αναφέρεται στ</w:t>
      </w:r>
      <w:r>
        <w:rPr>
          <w:rFonts w:eastAsia="Times New Roman"/>
          <w:szCs w:val="24"/>
        </w:rPr>
        <w:t xml:space="preserve">ον νόμο, είναι εκτεταμένο και διασφαλίζει απολύτως τη διαδικασία εντός του θεραπευτικού ιδρύματος. </w:t>
      </w:r>
    </w:p>
    <w:p w14:paraId="4B1D4DCB"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Επίσης τοποθετείται </w:t>
      </w:r>
      <w:r>
        <w:rPr>
          <w:rFonts w:eastAsia="Times New Roman"/>
          <w:szCs w:val="24"/>
        </w:rPr>
        <w:t>ε</w:t>
      </w:r>
      <w:r>
        <w:rPr>
          <w:rFonts w:eastAsia="Times New Roman"/>
          <w:szCs w:val="24"/>
        </w:rPr>
        <w:t>ισαγγελέας επόπτης αυτής της διαδικασίας, ακριβώς για να μην υπάρχει κα</w:t>
      </w:r>
      <w:r>
        <w:rPr>
          <w:rFonts w:eastAsia="Times New Roman"/>
          <w:szCs w:val="24"/>
        </w:rPr>
        <w:t>μ</w:t>
      </w:r>
      <w:r>
        <w:rPr>
          <w:rFonts w:eastAsia="Times New Roman"/>
          <w:szCs w:val="24"/>
        </w:rPr>
        <w:t>μία διασάλευση και κα</w:t>
      </w:r>
      <w:r>
        <w:rPr>
          <w:rFonts w:eastAsia="Times New Roman"/>
          <w:szCs w:val="24"/>
        </w:rPr>
        <w:t>μ</w:t>
      </w:r>
      <w:r>
        <w:rPr>
          <w:rFonts w:eastAsia="Times New Roman"/>
          <w:szCs w:val="24"/>
        </w:rPr>
        <w:t>μία δυσμενής μεταβολή των όρων που το δικ</w:t>
      </w:r>
      <w:r>
        <w:rPr>
          <w:rFonts w:eastAsia="Times New Roman"/>
          <w:szCs w:val="24"/>
        </w:rPr>
        <w:t xml:space="preserve">αστήριο θα θέσει. </w:t>
      </w:r>
    </w:p>
    <w:p w14:paraId="4B1D4DCC"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έγινε πολύς λόγος στην Εθνική Αντιπροσωπεία για το άρθρο 2. Αν και άποψη της </w:t>
      </w:r>
      <w:r>
        <w:rPr>
          <w:rFonts w:eastAsia="Times New Roman"/>
          <w:szCs w:val="24"/>
        </w:rPr>
        <w:t>ν</w:t>
      </w:r>
      <w:r>
        <w:rPr>
          <w:rFonts w:eastAsia="Times New Roman"/>
          <w:szCs w:val="24"/>
        </w:rPr>
        <w:t xml:space="preserve">ομοπαρασκευαστικής </w:t>
      </w:r>
      <w:r>
        <w:rPr>
          <w:rFonts w:eastAsia="Times New Roman"/>
          <w:szCs w:val="24"/>
        </w:rPr>
        <w:t>ε</w:t>
      </w:r>
      <w:r>
        <w:rPr>
          <w:rFonts w:eastAsia="Times New Roman"/>
          <w:szCs w:val="24"/>
        </w:rPr>
        <w:t>πιτροπής ήταν ότι δεν χρειάζεται κάτι περισσότερο πέρα από αυτό που αρχικά είχαμε εισηγηθεί στην Εθνική Αντιπ</w:t>
      </w:r>
      <w:r>
        <w:rPr>
          <w:rFonts w:eastAsia="Times New Roman"/>
          <w:szCs w:val="24"/>
        </w:rPr>
        <w:t>ροσωπεία, παρά ταύτα, για να μην υπάρχει κανένα κενό και καμ</w:t>
      </w:r>
      <w:r>
        <w:rPr>
          <w:rFonts w:eastAsia="Times New Roman"/>
          <w:szCs w:val="24"/>
        </w:rPr>
        <w:t>μ</w:t>
      </w:r>
      <w:r>
        <w:rPr>
          <w:rFonts w:eastAsia="Times New Roman"/>
          <w:szCs w:val="24"/>
        </w:rPr>
        <w:t xml:space="preserve">ία αμφιβολία ότι η Κυβέρνηση θέλει να πράξει το καλύτερο δυνατό, κάναμε δεκτές τις προτάσεις και προσθέσαμε στην παράγραφο </w:t>
      </w:r>
      <w:r>
        <w:rPr>
          <w:rFonts w:eastAsia="Times New Roman"/>
          <w:szCs w:val="24"/>
        </w:rPr>
        <w:t>1</w:t>
      </w:r>
      <w:r>
        <w:rPr>
          <w:rFonts w:eastAsia="Times New Roman"/>
          <w:szCs w:val="24"/>
        </w:rPr>
        <w:t xml:space="preserve"> τη διατύπωση ότι μπορεί να επεκταθεί ο χρόνος θεραπείας περισσότερο απ</w:t>
      </w:r>
      <w:r>
        <w:rPr>
          <w:rFonts w:eastAsia="Times New Roman"/>
          <w:szCs w:val="24"/>
        </w:rPr>
        <w:t xml:space="preserve">ό τα δέκα χρόνια στα κακουργήματα και τα τέσσερα χρόνια στα πλημμελήματα, αρκεί να υπάρχει γνωμοδότηση τόσο του θεράποντος γιατρού όσο και τους προϊσταμένου της κλινικής. </w:t>
      </w:r>
    </w:p>
    <w:p w14:paraId="4B1D4DCD" w14:textId="77777777" w:rsidR="00E71A02" w:rsidRDefault="00A00D33">
      <w:pPr>
        <w:spacing w:line="600" w:lineRule="auto"/>
        <w:ind w:firstLine="720"/>
        <w:contextualSpacing/>
        <w:jc w:val="both"/>
        <w:rPr>
          <w:rFonts w:eastAsia="Times New Roman"/>
          <w:szCs w:val="24"/>
        </w:rPr>
      </w:pPr>
      <w:r>
        <w:rPr>
          <w:rFonts w:eastAsia="Times New Roman"/>
          <w:szCs w:val="24"/>
        </w:rPr>
        <w:t>Εδώ, προσέξτε. Έγινε αρκετή συζήτηση. Η σωστή άποψη, κατά τη γνώμη μου, είναι αυτή π</w:t>
      </w:r>
      <w:r>
        <w:rPr>
          <w:rFonts w:eastAsia="Times New Roman"/>
          <w:szCs w:val="24"/>
        </w:rPr>
        <w:t>ου διαλαμβάνεται πλέον στον νόμο, όπως θα τον ψηφίσουμε. Ναι, μεν μπορεί να επεκταθεί, αλλά δεν μπορεί να υπερβεί σε κα</w:t>
      </w:r>
      <w:r>
        <w:rPr>
          <w:rFonts w:eastAsia="Times New Roman"/>
          <w:szCs w:val="24"/>
        </w:rPr>
        <w:t>μ</w:t>
      </w:r>
      <w:r>
        <w:rPr>
          <w:rFonts w:eastAsia="Times New Roman"/>
          <w:szCs w:val="24"/>
        </w:rPr>
        <w:t>μία περίπτωση το μέγιστο της προβλεπόμενης ποινής. Και η προβλεπόμενη ποινή, κυρίες και κύριοι συνάδελφοι, για τα σοβαρά αδικήματα, αυτά</w:t>
      </w:r>
      <w:r>
        <w:rPr>
          <w:rFonts w:eastAsia="Times New Roman"/>
          <w:szCs w:val="24"/>
        </w:rPr>
        <w:t xml:space="preserve"> που διαλαμβάνονται στον Ποινικό Κώδικα και στρέφονται κατά της ανθρώπινης ζωής, κυρίως, και της υγείας, είναι υψηλότατες. Αν έχουμε έναν άνθρωπο που έχει υποπέσει σε ανθρωποκτονία, η προβλεπόμενη ποινή είναι ισόβια. Για δε τα άλλα αδικήματα φτάνει μέχρι τ</w:t>
      </w:r>
      <w:r>
        <w:rPr>
          <w:rFonts w:eastAsia="Times New Roman"/>
          <w:szCs w:val="24"/>
        </w:rPr>
        <w:t xml:space="preserve">α δεκαπέντε χρόνια κάθειρξη. </w:t>
      </w:r>
    </w:p>
    <w:p w14:paraId="4B1D4DCE"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Αντιλαμβάνεστε, λοιπόν, ότι με αυτόν τον τρόπο όχι μόνο βρισκόμαστε σε μία αντιστοιχία με την αρχή της αναλογικότητας, αλλά δίνουμε και όλο εκείνο το περιθώριο </w:t>
      </w:r>
      <w:r>
        <w:rPr>
          <w:rFonts w:eastAsia="Times New Roman"/>
          <w:szCs w:val="24"/>
        </w:rPr>
        <w:t xml:space="preserve">αλλά </w:t>
      </w:r>
      <w:r>
        <w:rPr>
          <w:rFonts w:eastAsia="Times New Roman"/>
          <w:szCs w:val="24"/>
        </w:rPr>
        <w:t xml:space="preserve">και το χρονικό εύρος </w:t>
      </w:r>
      <w:r>
        <w:rPr>
          <w:rFonts w:eastAsia="Times New Roman"/>
          <w:szCs w:val="24"/>
        </w:rPr>
        <w:t xml:space="preserve">ώστε </w:t>
      </w:r>
      <w:r>
        <w:rPr>
          <w:rFonts w:eastAsia="Times New Roman"/>
          <w:szCs w:val="24"/>
        </w:rPr>
        <w:t xml:space="preserve">για να υπάρξει η θεραπεία.   </w:t>
      </w:r>
    </w:p>
    <w:p w14:paraId="4B1D4DCF" w14:textId="77777777" w:rsidR="00E71A02" w:rsidRDefault="00A00D33">
      <w:pPr>
        <w:spacing w:line="600" w:lineRule="auto"/>
        <w:ind w:firstLine="720"/>
        <w:contextualSpacing/>
        <w:jc w:val="both"/>
        <w:rPr>
          <w:rFonts w:eastAsia="Times New Roman"/>
          <w:szCs w:val="24"/>
        </w:rPr>
      </w:pPr>
      <w:r>
        <w:rPr>
          <w:rFonts w:eastAsia="Times New Roman"/>
          <w:szCs w:val="24"/>
        </w:rPr>
        <w:t>Κυρίε</w:t>
      </w:r>
      <w:r>
        <w:rPr>
          <w:rFonts w:eastAsia="Times New Roman"/>
          <w:szCs w:val="24"/>
        </w:rPr>
        <w:t xml:space="preserve">ς και κύριοι συνάδελφοι, θέλω να πω ότι με το </w:t>
      </w:r>
      <w:r>
        <w:rPr>
          <w:rFonts w:eastAsia="Times New Roman"/>
          <w:szCs w:val="24"/>
        </w:rPr>
        <w:t>Π</w:t>
      </w:r>
      <w:r>
        <w:rPr>
          <w:rFonts w:eastAsia="Times New Roman"/>
          <w:szCs w:val="24"/>
        </w:rPr>
        <w:t xml:space="preserve">ρώτο Μέρος του νομοσχεδίου η ελληνική έννομη τάξη εναρμονίζεται απολύτως με τα διεθνώς κρατούντα, πράγμα για το οποίο πάμπολλες φορές η χώρα μας είχε παρατηρηθεί γι’ αυτή τη καθυστέρηση δεκαετιών και γι’ αυτή </w:t>
      </w:r>
      <w:r>
        <w:rPr>
          <w:rFonts w:eastAsia="Times New Roman"/>
          <w:szCs w:val="24"/>
        </w:rPr>
        <w:t xml:space="preserve">την ολιγωρία δεκαετιών.   </w:t>
      </w:r>
    </w:p>
    <w:p w14:paraId="4B1D4DD0" w14:textId="77777777" w:rsidR="00E71A02" w:rsidRDefault="00A00D33">
      <w:pPr>
        <w:spacing w:line="600" w:lineRule="auto"/>
        <w:ind w:firstLine="720"/>
        <w:contextualSpacing/>
        <w:jc w:val="both"/>
        <w:rPr>
          <w:rFonts w:eastAsia="Times New Roman"/>
          <w:szCs w:val="24"/>
        </w:rPr>
      </w:pPr>
      <w:r>
        <w:rPr>
          <w:rFonts w:eastAsia="Times New Roman"/>
          <w:szCs w:val="24"/>
        </w:rPr>
        <w:t>Η δεύτερη αναφορά που θα κάνω, όσον αφορά το νομοσχέδιο, είναι για το συναινετικό διαζύγιο. Κυρίες και κύριοι συνάδελφοι, θεωρώ ότι όλες εκείνες οι ενστάσεις και οι φόβοι οι οποίες είχαν εκφραστεί κατά τη συζήτηση του νομοσχεδίου</w:t>
      </w:r>
      <w:r>
        <w:rPr>
          <w:rFonts w:eastAsia="Times New Roman"/>
          <w:szCs w:val="24"/>
        </w:rPr>
        <w:t>, σχετικά με τη συνταγματικότητα της διάταξης, αλλά και την αναγνώριση αυτού του διαζυγίου από τις αλλοδαπές έννομες τάξεις της Ευρωπαϊκής Ένωσης, νομίζω ότι έχουν λυθεί. Δεν θα χρησιμοποιήσω τη λέξη «κονιορτοποιηθεί», διότι είναι μία λέξη αντιδικίας, αλλά</w:t>
      </w:r>
      <w:r>
        <w:rPr>
          <w:rFonts w:eastAsia="Times New Roman"/>
          <w:szCs w:val="24"/>
        </w:rPr>
        <w:t xml:space="preserve"> θεωρώ ότι έχουν λυθεί. Κι έχουν λυθεί με τον καλύτερο δυνατό τρόπο και κατά τη συζήτηση, αλλά και με τη γνωμοδότηση του Επιστημονικού Συμβουλίου της Βουλής. </w:t>
      </w:r>
    </w:p>
    <w:p w14:paraId="4B1D4DD1" w14:textId="77777777" w:rsidR="00E71A02" w:rsidRDefault="00A00D33">
      <w:pPr>
        <w:spacing w:line="600" w:lineRule="auto"/>
        <w:ind w:firstLine="720"/>
        <w:contextualSpacing/>
        <w:jc w:val="both"/>
        <w:rPr>
          <w:rFonts w:eastAsia="Times New Roman"/>
          <w:szCs w:val="24"/>
        </w:rPr>
      </w:pPr>
      <w:r>
        <w:rPr>
          <w:rFonts w:eastAsia="Times New Roman"/>
          <w:szCs w:val="24"/>
        </w:rPr>
        <w:t>Για τον φόβο που εκφράστηκε ότι μπορεί αυτή η διαδικασία να μην αναγνωρίζεται από τις έννομες τάξ</w:t>
      </w:r>
      <w:r>
        <w:rPr>
          <w:rFonts w:eastAsia="Times New Roman"/>
          <w:szCs w:val="24"/>
        </w:rPr>
        <w:t>εις των κρατών-μελών της Ευρωπαϊκής Ένωσης, θέλω να σας πω για άλλη μια φορά ότι ήδη αυτή τη στιγμή που συζητάμε, οι τρεις Βαλτικές χώρες, Λετονία, Εσθονία και Λιθουανία, η Ισπανία και η Ρουμανία, αυτή τη διαδικασία την έχουν εκχωρήσει στους συμβολαιογράφο</w:t>
      </w:r>
      <w:r>
        <w:rPr>
          <w:rFonts w:eastAsia="Times New Roman"/>
          <w:szCs w:val="24"/>
        </w:rPr>
        <w:t>υς.</w:t>
      </w:r>
    </w:p>
    <w:p w14:paraId="4B1D4DD2" w14:textId="77777777" w:rsidR="00E71A02" w:rsidRDefault="00A00D33">
      <w:pPr>
        <w:spacing w:line="600" w:lineRule="auto"/>
        <w:ind w:firstLine="720"/>
        <w:contextualSpacing/>
        <w:jc w:val="both"/>
        <w:rPr>
          <w:rFonts w:eastAsia="Times New Roman"/>
          <w:szCs w:val="24"/>
        </w:rPr>
      </w:pPr>
      <w:r>
        <w:rPr>
          <w:rFonts w:eastAsia="Times New Roman"/>
          <w:szCs w:val="24"/>
        </w:rPr>
        <w:t>Ακόμα περισσότερο, στην Αυστρία και στην Ουγγαρία υπάρχει η δυνατότητα είτε στον συμβολαιογράφο είτε στον ληξίαρχο. Και βλέπετε εδώ από αυτά που σας ανέφερα ότι η τάση είναι η αποδικαστηριοποίηση των υποθέσεων.</w:t>
      </w:r>
    </w:p>
    <w:p w14:paraId="4B1D4DD3"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Στη Γαλλία, επίσης, έχει τη δυνατότητα ο </w:t>
      </w:r>
      <w:r>
        <w:rPr>
          <w:rFonts w:eastAsia="Times New Roman"/>
          <w:szCs w:val="24"/>
        </w:rPr>
        <w:t>πολίτης να προσφύγει στο δικαστήριο αλλά και στον συμβολαιογράφο, διαζευκτικά.</w:t>
      </w:r>
    </w:p>
    <w:p w14:paraId="4B1D4DD4" w14:textId="77777777" w:rsidR="00E71A02" w:rsidRDefault="00A00D33">
      <w:pPr>
        <w:spacing w:line="600" w:lineRule="auto"/>
        <w:ind w:firstLine="720"/>
        <w:contextualSpacing/>
        <w:jc w:val="both"/>
        <w:rPr>
          <w:rFonts w:eastAsia="Times New Roman"/>
          <w:szCs w:val="24"/>
        </w:rPr>
      </w:pPr>
      <w:r>
        <w:rPr>
          <w:rFonts w:eastAsia="Times New Roman"/>
          <w:szCs w:val="24"/>
        </w:rPr>
        <w:t>Είναι μία διάταξη, κυρίες και κύριοι συνάδελφοι, με την οποία αναβαθμίζεται ο θεσμικός ρόλος του δικηγόρου. Διότι πλέον ο δικηγόρος δεν θα εκφράσει μόνο τους ισχυρισμούς του εντ</w:t>
      </w:r>
      <w:r>
        <w:rPr>
          <w:rFonts w:eastAsia="Times New Roman"/>
          <w:szCs w:val="24"/>
        </w:rPr>
        <w:t>ολέα του ενώπιον ενός δικαστού, αλλά θα είναι ο ίδιος με τον συνάδελφό του οι οποίοι στην ουσία θα επιλύουν ένα τόσο σοβαρό ζήτημα, το οποίο –προσέξτε- συνδυάζεται απολύτως με τη λύση και κάποιων άλλων θεμάτων. Και αυτά είναι η επιμέλεια, η επικοινωνία και</w:t>
      </w:r>
      <w:r>
        <w:rPr>
          <w:rFonts w:eastAsia="Times New Roman"/>
          <w:szCs w:val="24"/>
        </w:rPr>
        <w:t xml:space="preserve"> η διατροφή των τέκνων. </w:t>
      </w:r>
    </w:p>
    <w:p w14:paraId="4B1D4DD5" w14:textId="77777777" w:rsidR="00E71A02" w:rsidRDefault="00A00D33">
      <w:pPr>
        <w:spacing w:line="600" w:lineRule="auto"/>
        <w:ind w:firstLine="720"/>
        <w:contextualSpacing/>
        <w:jc w:val="both"/>
        <w:rPr>
          <w:rFonts w:eastAsia="Times New Roman"/>
          <w:szCs w:val="24"/>
        </w:rPr>
      </w:pPr>
      <w:r>
        <w:rPr>
          <w:rFonts w:eastAsia="Times New Roman"/>
          <w:szCs w:val="24"/>
        </w:rPr>
        <w:t xml:space="preserve">Θεωρούμε, κυρίες και κύριοι συνάδελφοι, ότι αυτή η διάταξη δεν αναβαθμίζει μόνο τον θεσμικό ρόλο του δικηγόρου. </w:t>
      </w:r>
    </w:p>
    <w:p w14:paraId="4B1D4DD6"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Υπουργέ, σας παρακαλώ, ολοκληρώστε γιατί –είδατε- έχουν πάρει θέση όλοι για την ψηφοφορία. </w:t>
      </w:r>
    </w:p>
    <w:p w14:paraId="4B1D4DD7"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ΣΤΑΥΡΟΣ ΚΟΝΤΟΝΗΣ (Υπουργός Δικαιοσύνης, Διαφάνειας και Ανθρωπίνων Δικαιωμάτων):</w:t>
      </w:r>
      <w:r>
        <w:rPr>
          <w:rFonts w:eastAsia="Times New Roman"/>
          <w:bCs/>
          <w:szCs w:val="24"/>
        </w:rPr>
        <w:t xml:space="preserve"> Είναι μία διάταξη η οποία προάγει και την κοινωνική ειρήνη. Δίνει, δηλαδή, τη</w:t>
      </w:r>
      <w:r>
        <w:rPr>
          <w:rFonts w:eastAsia="Times New Roman"/>
          <w:bCs/>
          <w:szCs w:val="24"/>
        </w:rPr>
        <w:t>ν πρωτοβουλία σε ένα ζευγάρι, σε δύο ανθρώπους που χωρίζουν, να επιλύσουν σε ένα πνεύμα κοινωνικής ομαλότητας και ειρήνης αυτές τις διαφορές οι οποίες τις περισσότερες φορές οδηγούνταν σε αντιδικία.</w:t>
      </w:r>
    </w:p>
    <w:p w14:paraId="4B1D4DD8" w14:textId="77777777" w:rsidR="00E71A02" w:rsidRDefault="00A00D33">
      <w:pPr>
        <w:spacing w:line="600" w:lineRule="auto"/>
        <w:ind w:firstLine="720"/>
        <w:contextualSpacing/>
        <w:jc w:val="both"/>
        <w:rPr>
          <w:rFonts w:eastAsia="Times New Roman"/>
          <w:bCs/>
          <w:szCs w:val="24"/>
        </w:rPr>
      </w:pPr>
      <w:r>
        <w:rPr>
          <w:rFonts w:eastAsia="Times New Roman"/>
          <w:bCs/>
          <w:szCs w:val="24"/>
        </w:rPr>
        <w:t>Κυρίες και κύριοι συνάδελφοι, κλείνω την ομιλία μου με μί</w:t>
      </w:r>
      <w:r>
        <w:rPr>
          <w:rFonts w:eastAsia="Times New Roman"/>
          <w:bCs/>
          <w:szCs w:val="24"/>
        </w:rPr>
        <w:t>α αναφορά στην επίδικη τροπολογία η οποία απασχόλησε κατά το μάλλον ή ήττον τη σημερινή συζήτηση.</w:t>
      </w:r>
    </w:p>
    <w:p w14:paraId="4B1D4DD9" w14:textId="77777777" w:rsidR="00E71A02" w:rsidRDefault="00A00D33">
      <w:pPr>
        <w:spacing w:line="600" w:lineRule="auto"/>
        <w:ind w:firstLine="720"/>
        <w:contextualSpacing/>
        <w:jc w:val="center"/>
        <w:rPr>
          <w:rFonts w:eastAsia="Times New Roman"/>
          <w:bCs/>
          <w:szCs w:val="24"/>
        </w:rPr>
      </w:pPr>
      <w:r>
        <w:rPr>
          <w:rFonts w:eastAsia="Times New Roman"/>
          <w:bCs/>
          <w:szCs w:val="24"/>
        </w:rPr>
        <w:t>(Θόρυβος στην Αίθουσα)</w:t>
      </w:r>
    </w:p>
    <w:p w14:paraId="4B1D4DDA"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Παρακαλώ, κάντε ησυχία.</w:t>
      </w:r>
    </w:p>
    <w:p w14:paraId="4B1D4DDB"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ΣΤΑΥΡΟΣ ΚΟΝΤΟΝΗΣ (Υπουργός Δικαιοσύνης, Διαφάνειας και Ανθρωπίνων Δ</w:t>
      </w:r>
      <w:r>
        <w:rPr>
          <w:rFonts w:eastAsia="Times New Roman"/>
          <w:b/>
          <w:bCs/>
          <w:szCs w:val="24"/>
        </w:rPr>
        <w:t xml:space="preserve">ικαιωμάτων): </w:t>
      </w:r>
      <w:r>
        <w:rPr>
          <w:rFonts w:eastAsia="Times New Roman"/>
          <w:bCs/>
          <w:szCs w:val="24"/>
        </w:rPr>
        <w:t>Θέλω να πω ότι η Κυβέρνηση τίποτα περισσότερο δεν εισέφερε στο επίπεδο το νομοθετικό, παρά μόνο την επέκταση της προστασίας των συμβολαιογράφων κατά τη διενέργεια των ηλεκτρονικών πλειστηριασμών. Τίποτα περισσότερο.</w:t>
      </w:r>
    </w:p>
    <w:p w14:paraId="4B1D4DDC" w14:textId="77777777" w:rsidR="00E71A02" w:rsidRDefault="00A00D33">
      <w:pPr>
        <w:spacing w:line="600" w:lineRule="auto"/>
        <w:ind w:firstLine="720"/>
        <w:contextualSpacing/>
        <w:jc w:val="both"/>
        <w:rPr>
          <w:rFonts w:eastAsia="Times New Roman"/>
          <w:bCs/>
          <w:szCs w:val="24"/>
        </w:rPr>
      </w:pPr>
      <w:r>
        <w:rPr>
          <w:rFonts w:eastAsia="Times New Roman"/>
          <w:bCs/>
          <w:szCs w:val="24"/>
        </w:rPr>
        <w:t>Επειδή δε αναφέρθηκα στην τ</w:t>
      </w:r>
      <w:r>
        <w:rPr>
          <w:rFonts w:eastAsia="Times New Roman"/>
          <w:bCs/>
          <w:szCs w:val="24"/>
        </w:rPr>
        <w:t>ελευταία ομιλία μου σε νομοτεχνική βελτίωση σχετικά με την παράγραφο 2, καταθέτω νομοτεχνική βελτίωση με την οποία απαλείφεται από τη συγκεκριμένη τροπολογία η παράγραφος 2, διότι, κατά τη γνώμη μας, η εύρυθμη ολοκλήρωση ενός πλειστηριασμού εξυπηρετείται α</w:t>
      </w:r>
      <w:r>
        <w:rPr>
          <w:rFonts w:eastAsia="Times New Roman"/>
          <w:bCs/>
          <w:szCs w:val="24"/>
        </w:rPr>
        <w:t>πολύτως χωρίς τη συγκεκριμένη διάταξη από την παράγραφο 3, η οποία αναριθμείται και παίρνει τον αριθμό 2.</w:t>
      </w:r>
    </w:p>
    <w:p w14:paraId="4B1D4DDD" w14:textId="77777777" w:rsidR="00E71A02" w:rsidRDefault="00A00D33">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4B1D4DDE" w14:textId="77777777" w:rsidR="00E71A02" w:rsidRDefault="00A00D33">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θέλω να ευχαριστήσω άλλη μια φορά για τη συζήτηση και για την εισφορά ιδεών </w:t>
      </w:r>
      <w:r>
        <w:rPr>
          <w:rFonts w:eastAsia="Times New Roman"/>
          <w:bCs/>
          <w:szCs w:val="24"/>
        </w:rPr>
        <w:t>και απόψεων για το καλύτερο δυνατό αποτέλεσμα, πράγμα το οποίο πετύχαμε και με την τελευταία νομοτεχνική βελτίωση. Νομίζω ότι το νομοσχέδιο πρέπει να τύχει της απολύτου αποδοχής των δημοκρατικών κομμάτων.</w:t>
      </w:r>
    </w:p>
    <w:p w14:paraId="4B1D4DDF" w14:textId="77777777" w:rsidR="00E71A02" w:rsidRDefault="00A00D33">
      <w:pPr>
        <w:spacing w:line="600" w:lineRule="auto"/>
        <w:ind w:firstLine="720"/>
        <w:contextualSpacing/>
        <w:jc w:val="both"/>
        <w:rPr>
          <w:rFonts w:eastAsia="Times New Roman"/>
          <w:bCs/>
          <w:szCs w:val="24"/>
        </w:rPr>
      </w:pPr>
      <w:r>
        <w:rPr>
          <w:rFonts w:eastAsia="Times New Roman"/>
          <w:bCs/>
          <w:szCs w:val="24"/>
        </w:rPr>
        <w:t>Σας ευχαριστώ πολύ.</w:t>
      </w:r>
    </w:p>
    <w:p w14:paraId="4B1D4DE0" w14:textId="77777777" w:rsidR="00E71A02" w:rsidRDefault="00A00D33">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w:t>
      </w:r>
      <w:r>
        <w:rPr>
          <w:rFonts w:eastAsia="Times New Roman"/>
          <w:bCs/>
          <w:szCs w:val="24"/>
        </w:rPr>
        <w:t xml:space="preserve"> του ΣΥΡΙΖΑ)</w:t>
      </w:r>
    </w:p>
    <w:p w14:paraId="4B1D4DE1" w14:textId="77777777" w:rsidR="00E71A02" w:rsidRDefault="00A00D33">
      <w:pPr>
        <w:spacing w:after="0" w:line="600" w:lineRule="auto"/>
        <w:ind w:firstLine="720"/>
        <w:contextualSpacing/>
        <w:jc w:val="both"/>
        <w:rPr>
          <w:rFonts w:eastAsia="Times New Roman"/>
          <w:bCs/>
          <w:szCs w:val="24"/>
        </w:rPr>
      </w:pPr>
      <w:r>
        <w:rPr>
          <w:rFonts w:eastAsia="Times New Roman"/>
          <w:bCs/>
          <w:szCs w:val="24"/>
        </w:rPr>
        <w:t>(Στο σημείο αυτό ο Υπουργός κ. Σταύρος Κοντονής καταθέτει για τα Πρακτικά την προαναφερθείσα νομοτεχνική βελτίωση</w:t>
      </w:r>
      <w:r>
        <w:rPr>
          <w:rFonts w:eastAsia="Times New Roman"/>
          <w:bCs/>
          <w:szCs w:val="24"/>
        </w:rPr>
        <w:t>,</w:t>
      </w:r>
      <w:r>
        <w:rPr>
          <w:rFonts w:eastAsia="Times New Roman"/>
          <w:bCs/>
          <w:szCs w:val="24"/>
        </w:rPr>
        <w:t xml:space="preserve"> η οποία έχει ως εξής:</w:t>
      </w:r>
    </w:p>
    <w:p w14:paraId="4B1D4DE2" w14:textId="77777777" w:rsidR="00E71A02" w:rsidRDefault="00A00D33">
      <w:pPr>
        <w:tabs>
          <w:tab w:val="left" w:pos="1770"/>
          <w:tab w:val="center" w:pos="4153"/>
        </w:tabs>
        <w:spacing w:after="0" w:line="600" w:lineRule="auto"/>
        <w:ind w:firstLine="720"/>
        <w:contextualSpacing/>
        <w:jc w:val="center"/>
        <w:rPr>
          <w:rFonts w:eastAsia="Times New Roman"/>
          <w:bCs/>
          <w:color w:val="C00000"/>
          <w:szCs w:val="24"/>
        </w:rPr>
      </w:pPr>
      <w:r w:rsidRPr="003231CA">
        <w:rPr>
          <w:rFonts w:eastAsia="Times New Roman"/>
          <w:bCs/>
          <w:color w:val="C00000"/>
          <w:szCs w:val="24"/>
        </w:rPr>
        <w:t>ΑΛΛΑΓΗ ΣΕΛΙΔΑΣ.</w:t>
      </w:r>
    </w:p>
    <w:p w14:paraId="4B1D4DE3" w14:textId="77777777" w:rsidR="00E71A02" w:rsidRDefault="00A00D33">
      <w:pPr>
        <w:spacing w:after="0" w:line="600" w:lineRule="auto"/>
        <w:ind w:firstLine="720"/>
        <w:contextualSpacing/>
        <w:jc w:val="center"/>
        <w:rPr>
          <w:rFonts w:eastAsia="Times New Roman"/>
          <w:bCs/>
          <w:szCs w:val="24"/>
        </w:rPr>
      </w:pPr>
      <w:r w:rsidRPr="00E949A6">
        <w:rPr>
          <w:rFonts w:eastAsia="Times New Roman"/>
          <w:bCs/>
          <w:szCs w:val="24"/>
        </w:rPr>
        <w:t>(</w:t>
      </w:r>
      <w:r w:rsidRPr="00E949A6">
        <w:rPr>
          <w:rFonts w:eastAsia="Times New Roman"/>
          <w:bCs/>
          <w:szCs w:val="24"/>
        </w:rPr>
        <w:t>Ν</w:t>
      </w:r>
      <w:r>
        <w:rPr>
          <w:rFonts w:eastAsia="Times New Roman"/>
          <w:bCs/>
          <w:szCs w:val="24"/>
        </w:rPr>
        <w:t>α μπει η σελ</w:t>
      </w:r>
      <w:r>
        <w:rPr>
          <w:rFonts w:eastAsia="Times New Roman"/>
          <w:bCs/>
          <w:szCs w:val="24"/>
        </w:rPr>
        <w:t>ί</w:t>
      </w:r>
      <w:r>
        <w:rPr>
          <w:rFonts w:eastAsia="Times New Roman"/>
          <w:bCs/>
          <w:szCs w:val="24"/>
        </w:rPr>
        <w:t>δα 546</w:t>
      </w:r>
      <w:r>
        <w:rPr>
          <w:rFonts w:eastAsia="Times New Roman"/>
          <w:bCs/>
          <w:szCs w:val="24"/>
        </w:rPr>
        <w:t>)</w:t>
      </w:r>
    </w:p>
    <w:p w14:paraId="4B1D4DE4" w14:textId="77777777" w:rsidR="00E71A02" w:rsidRDefault="00A00D33">
      <w:pPr>
        <w:spacing w:after="0" w:line="600" w:lineRule="auto"/>
        <w:ind w:firstLine="720"/>
        <w:contextualSpacing/>
        <w:jc w:val="center"/>
        <w:rPr>
          <w:rFonts w:eastAsia="Times New Roman"/>
          <w:color w:val="C00000"/>
          <w:szCs w:val="24"/>
        </w:rPr>
      </w:pPr>
      <w:r w:rsidRPr="003231CA">
        <w:rPr>
          <w:rFonts w:eastAsia="Times New Roman"/>
          <w:bCs/>
          <w:color w:val="C00000"/>
          <w:szCs w:val="24"/>
        </w:rPr>
        <w:t>ΑΛΛΑΓΗ ΣΕΛΙΔΑΣ</w:t>
      </w:r>
    </w:p>
    <w:p w14:paraId="4B1D4DE5"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bCs/>
          <w:szCs w:val="24"/>
        </w:rPr>
        <w:t>Ευχαριστ</w:t>
      </w:r>
      <w:r>
        <w:rPr>
          <w:rFonts w:eastAsia="Times New Roman"/>
          <w:bCs/>
          <w:szCs w:val="24"/>
        </w:rPr>
        <w:t>ούμε</w:t>
      </w:r>
      <w:r>
        <w:rPr>
          <w:rFonts w:eastAsia="Times New Roman"/>
          <w:bCs/>
          <w:szCs w:val="24"/>
        </w:rPr>
        <w:t xml:space="preserve"> </w:t>
      </w:r>
      <w:r>
        <w:rPr>
          <w:rFonts w:eastAsia="Times New Roman"/>
          <w:bCs/>
          <w:szCs w:val="24"/>
        </w:rPr>
        <w:t>και εμείς, κύριε Υπουργέ.</w:t>
      </w:r>
    </w:p>
    <w:p w14:paraId="4B1D4DE6" w14:textId="77777777" w:rsidR="00E71A02" w:rsidRDefault="00A00D33">
      <w:pPr>
        <w:spacing w:line="600" w:lineRule="auto"/>
        <w:ind w:firstLine="720"/>
        <w:contextualSpacing/>
        <w:jc w:val="both"/>
        <w:rPr>
          <w:rFonts w:eastAsia="Times New Roman"/>
          <w:bCs/>
          <w:szCs w:val="24"/>
        </w:rPr>
      </w:pPr>
      <w:r>
        <w:rPr>
          <w:rFonts w:eastAsia="Times New Roman"/>
          <w:bCs/>
          <w:szCs w:val="24"/>
        </w:rPr>
        <w:t>Κηρύσσεται περαιωμένη η συζήτηση επί της αρχής, των άρθρων, των τροπολογιών και του συνόλου του σχεδίου νόμου του Υπουργείου Δικαιοσύνης, Διαφάνειας και Ανθρωπίνων Δικαιωμάτων</w:t>
      </w:r>
      <w:r>
        <w:rPr>
          <w:rFonts w:eastAsia="Times New Roman"/>
          <w:bCs/>
          <w:szCs w:val="24"/>
        </w:rPr>
        <w:t>:</w:t>
      </w:r>
      <w:r>
        <w:rPr>
          <w:rFonts w:eastAsia="Times New Roman"/>
          <w:bCs/>
          <w:szCs w:val="24"/>
        </w:rPr>
        <w:t xml:space="preserve"> «Μέτρα θεραπείας ατόμων που απαλλάσσονται από τη</w:t>
      </w:r>
      <w:r>
        <w:rPr>
          <w:rFonts w:eastAsia="Times New Roman"/>
          <w:bCs/>
          <w:szCs w:val="24"/>
        </w:rPr>
        <w:t>ν ποινή λόγω ψυχικής ή διανοητικής διαταραχής και άλλες διατάξεις».</w:t>
      </w:r>
    </w:p>
    <w:p w14:paraId="4B1D4DE7" w14:textId="77777777" w:rsidR="00E71A02" w:rsidRDefault="00A00D33">
      <w:pPr>
        <w:spacing w:line="600" w:lineRule="auto"/>
        <w:ind w:firstLine="720"/>
        <w:contextualSpacing/>
        <w:jc w:val="both"/>
        <w:rPr>
          <w:rFonts w:eastAsia="Times New Roman"/>
          <w:bCs/>
          <w:szCs w:val="24"/>
        </w:rPr>
      </w:pPr>
      <w:r>
        <w:rPr>
          <w:rFonts w:eastAsia="Times New Roman"/>
          <w:bCs/>
          <w:szCs w:val="24"/>
        </w:rPr>
        <w:t>Ερωτάται το Σώμα: Γίνεται δεκτό το νομοσχέδιο επί της αρχής;</w:t>
      </w:r>
    </w:p>
    <w:p w14:paraId="4B1D4DE8"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ΒΑΣΙΛΕΙΟΣ ΤΣΙΡΚΑΣ: </w:t>
      </w:r>
      <w:r>
        <w:rPr>
          <w:rFonts w:eastAsia="Times New Roman"/>
          <w:bCs/>
          <w:szCs w:val="24"/>
        </w:rPr>
        <w:t xml:space="preserve">Ναι. </w:t>
      </w:r>
    </w:p>
    <w:p w14:paraId="4B1D4DE9"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ΚΩΝΣΤΑΝΤΙΝΟΣ ΚΑΡΑΓΚΟΥΝΗΣ:</w:t>
      </w:r>
      <w:r>
        <w:rPr>
          <w:rFonts w:eastAsia="Times New Roman"/>
          <w:bCs/>
          <w:szCs w:val="24"/>
        </w:rPr>
        <w:t xml:space="preserve"> Όχι.</w:t>
      </w:r>
    </w:p>
    <w:p w14:paraId="4B1D4DEA"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ΘΕΟΔΩΡΟΣ ΠΑΠΑΘΕΟΔΩΡΟΥ:</w:t>
      </w:r>
      <w:r>
        <w:rPr>
          <w:rFonts w:eastAsia="Times New Roman"/>
          <w:bCs/>
          <w:szCs w:val="24"/>
        </w:rPr>
        <w:t xml:space="preserve"> Ναι.</w:t>
      </w:r>
    </w:p>
    <w:p w14:paraId="4B1D4DEB"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ΙΩΑΝΝΗΣ ΑΪΒΑΤΙΔΗΣ:</w:t>
      </w:r>
      <w:r>
        <w:rPr>
          <w:rFonts w:eastAsia="Times New Roman"/>
          <w:bCs/>
          <w:szCs w:val="24"/>
        </w:rPr>
        <w:t xml:space="preserve"> Όχι.</w:t>
      </w:r>
    </w:p>
    <w:p w14:paraId="4B1D4DEC" w14:textId="77777777" w:rsidR="00E71A02" w:rsidRDefault="00A00D33">
      <w:pPr>
        <w:spacing w:line="600" w:lineRule="auto"/>
        <w:ind w:firstLine="720"/>
        <w:contextualSpacing/>
        <w:jc w:val="both"/>
        <w:rPr>
          <w:rFonts w:eastAsia="Times New Roman"/>
          <w:b/>
          <w:bCs/>
          <w:szCs w:val="24"/>
        </w:rPr>
      </w:pPr>
      <w:r>
        <w:rPr>
          <w:rFonts w:eastAsia="Times New Roman"/>
          <w:b/>
          <w:bCs/>
          <w:szCs w:val="24"/>
        </w:rPr>
        <w:t>ΙΩΑΝΝΗΣ ΔΕΛΗΣ:</w:t>
      </w:r>
      <w:r>
        <w:rPr>
          <w:rFonts w:eastAsia="Times New Roman"/>
          <w:bCs/>
          <w:szCs w:val="24"/>
        </w:rPr>
        <w:t xml:space="preserve"> Όχι.</w:t>
      </w:r>
    </w:p>
    <w:p w14:paraId="4B1D4DED" w14:textId="77777777" w:rsidR="00E71A02" w:rsidRDefault="00A00D33">
      <w:pPr>
        <w:spacing w:line="600" w:lineRule="auto"/>
        <w:ind w:firstLine="720"/>
        <w:contextualSpacing/>
        <w:jc w:val="both"/>
        <w:rPr>
          <w:rFonts w:eastAsia="Times New Roman"/>
          <w:bCs/>
          <w:szCs w:val="24"/>
        </w:rPr>
      </w:pPr>
      <w:r>
        <w:rPr>
          <w:rFonts w:eastAsia="Times New Roman"/>
          <w:b/>
          <w:bCs/>
          <w:szCs w:val="24"/>
        </w:rPr>
        <w:t>ΔΗΜΗΤΡΙΟΣ ΚΑΜΜΕΝΟΣ (Η΄ Αντιπρόεδρος της Βουλής):</w:t>
      </w:r>
      <w:r>
        <w:rPr>
          <w:rFonts w:eastAsia="Times New Roman"/>
          <w:bCs/>
          <w:szCs w:val="24"/>
        </w:rPr>
        <w:t xml:space="preserve"> Ναι.</w:t>
      </w:r>
    </w:p>
    <w:p w14:paraId="4B1D4DEE" w14:textId="77777777" w:rsidR="00E71A02" w:rsidRDefault="00A00D33">
      <w:pPr>
        <w:spacing w:line="600" w:lineRule="auto"/>
        <w:ind w:firstLine="720"/>
        <w:contextualSpacing/>
        <w:jc w:val="both"/>
        <w:rPr>
          <w:rFonts w:eastAsia="Times New Roman"/>
          <w:bCs/>
          <w:szCs w:val="24"/>
        </w:rPr>
      </w:pPr>
      <w:r>
        <w:rPr>
          <w:rFonts w:eastAsia="Times New Roman"/>
          <w:b/>
          <w:bCs/>
          <w:szCs w:val="24"/>
        </w:rPr>
        <w:t xml:space="preserve">ΙΩΑΝΝΗΣ ΣΑΡΙΔΗΣ: </w:t>
      </w:r>
      <w:r>
        <w:rPr>
          <w:rFonts w:eastAsia="Times New Roman"/>
          <w:bCs/>
          <w:szCs w:val="24"/>
        </w:rPr>
        <w:t>Παρών.</w:t>
      </w:r>
    </w:p>
    <w:p w14:paraId="4B1D4DEF" w14:textId="77777777" w:rsidR="00E71A02" w:rsidRDefault="00A00D33">
      <w:pPr>
        <w:spacing w:line="600" w:lineRule="auto"/>
        <w:ind w:firstLine="720"/>
        <w:contextualSpacing/>
        <w:jc w:val="both"/>
        <w:rPr>
          <w:rFonts w:eastAsia="Times New Roman"/>
          <w:bCs/>
          <w:szCs w:val="24"/>
        </w:rPr>
      </w:pPr>
      <w:r>
        <w:rPr>
          <w:rFonts w:eastAsia="Times New Roman"/>
          <w:b/>
          <w:bCs/>
          <w:szCs w:val="24"/>
        </w:rPr>
        <w:t>ΣΠΥΡΙΔΩΝ ΔΑΝΕΛΛΗΣ:</w:t>
      </w:r>
      <w:r>
        <w:rPr>
          <w:rFonts w:eastAsia="Times New Roman"/>
          <w:bCs/>
          <w:szCs w:val="24"/>
        </w:rPr>
        <w:t xml:space="preserve"> Ναι.</w:t>
      </w:r>
    </w:p>
    <w:p w14:paraId="4B1D4DF0" w14:textId="77777777" w:rsidR="00E71A02" w:rsidRDefault="00A00D33">
      <w:pPr>
        <w:spacing w:line="600" w:lineRule="auto"/>
        <w:ind w:firstLine="720"/>
        <w:contextualSpacing/>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Συνεπώς το νομοσχέδιο του Υπουργείου Δικαιοσύνης, Διαφάνειας και Ανθρωπίνων Δικαιωμάτων</w:t>
      </w:r>
      <w:r>
        <w:rPr>
          <w:rFonts w:eastAsia="Times New Roman"/>
          <w:bCs/>
          <w:szCs w:val="24"/>
        </w:rPr>
        <w:t>:</w:t>
      </w:r>
      <w:r>
        <w:rPr>
          <w:rFonts w:eastAsia="Times New Roman"/>
          <w:bCs/>
          <w:szCs w:val="24"/>
        </w:rPr>
        <w:t xml:space="preserve"> «Μέτρα θεραπείας ατό</w:t>
      </w:r>
      <w:r>
        <w:rPr>
          <w:rFonts w:eastAsia="Times New Roman"/>
          <w:bCs/>
          <w:szCs w:val="24"/>
        </w:rPr>
        <w:t>μων που απαλλάσσονται από την ποινή λόγω ψυχικής ή διανοητικής διαταραχής και άλλες διατάξεις» έγινε δεκτό επί της αρχής κατά πλειοψηφία.</w:t>
      </w:r>
    </w:p>
    <w:p w14:paraId="4B1D4D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4B1D4D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Για την ψήφιση της τροπολογίας με γενικό αριθμ</w:t>
      </w:r>
      <w:r>
        <w:rPr>
          <w:rFonts w:eastAsia="Times New Roman" w:cs="Times New Roman"/>
          <w:szCs w:val="24"/>
        </w:rPr>
        <w:t>ό 1411 και ειδικό 130 του νομοσχεδίου έχει υποβληθεί αίτημα ονομαστικής ψηφοφορίας από Βουλευτές του Κομμουνιστικού Κόμματος Ελλάδα</w:t>
      </w:r>
      <w:r>
        <w:rPr>
          <w:rFonts w:eastAsia="Times New Roman" w:cs="Times New Roman"/>
          <w:szCs w:val="24"/>
        </w:rPr>
        <w:t>ς.</w:t>
      </w:r>
    </w:p>
    <w:p w14:paraId="4B1D4D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Κυρία Πρόεδρε, μπορώ να έχω τον λόγο;</w:t>
      </w:r>
    </w:p>
    <w:p w14:paraId="4B1D4D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κύριε Γεωργαντά. Τώρα θα ψηφιστεί άλλη τροπολογία. Εσείς έχετε άλλη βουλευτική τροπολογία. Θα πάρετε τον λόγο μόλις τελειώσει η ονομαστική ψηφοφορία. Εδώ είμαστε για την ονομαστική ψηφοφορία που έχουν ζητήσει οι Βουλευτές του ΚΚΕ. </w:t>
      </w:r>
    </w:p>
    <w:p w14:paraId="4B1D4D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w:t>
      </w:r>
      <w:r>
        <w:rPr>
          <w:rFonts w:eastAsia="Times New Roman" w:cs="Times New Roman"/>
          <w:b/>
          <w:szCs w:val="24"/>
        </w:rPr>
        <w:t>Σ:</w:t>
      </w:r>
      <w:r>
        <w:rPr>
          <w:rFonts w:eastAsia="Times New Roman" w:cs="Times New Roman"/>
          <w:szCs w:val="24"/>
        </w:rPr>
        <w:t xml:space="preserve"> Όχι, κυρία Πρόεδρε, πριν ξεκινήσει η ψηφοφορία, θέλω ένα λεπτό να τοποθετηθώ σε κάτι. </w:t>
      </w:r>
    </w:p>
    <w:p w14:paraId="4B1D4D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Έχω τον λόγο, κυρία Πρόεδρε; </w:t>
      </w:r>
    </w:p>
    <w:p w14:paraId="4B1D4D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Γεωργαντά, έχετε τον λόγο. </w:t>
      </w:r>
    </w:p>
    <w:p w14:paraId="4B1D4D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Η Νέα Δημοκρατία, κυρία Πρόεδρε, κατέ</w:t>
      </w:r>
      <w:r>
        <w:rPr>
          <w:rFonts w:eastAsia="Times New Roman" w:cs="Times New Roman"/>
          <w:szCs w:val="24"/>
        </w:rPr>
        <w:t>θεσε μια δική της τροπολογία πριν από λίγο. Δεν ξέρω αν πρόλαβε να τη δει ο κύριος Υπουργός. Από τη στιγμή που βλέπουμε αυτό το ενδιαφέρον για την προστασία των δημοσίων λειτουργών με έναν αυτεπάγγελτο τρόπο κατά την άσκηση των καθηκόντων τους, εμείς προτε</w:t>
      </w:r>
      <w:r>
        <w:rPr>
          <w:rFonts w:eastAsia="Times New Roman" w:cs="Times New Roman"/>
          <w:szCs w:val="24"/>
        </w:rPr>
        <w:t xml:space="preserve">ίνουμε να υπάρξει μια διεύρυνση αυτής της προστασίας σε όλους τους δημοσίους λειτουργούς, σε όλους τους δημοσίους υπαλλήλους κατά την άσκηση του υπηρεσιακού τους καθήκοντος. Αυτό νομίζουμε ότι είναι μέσα στο πνεύμα της τροπολογίας του Υπουργού, να υπάρχει </w:t>
      </w:r>
      <w:r>
        <w:rPr>
          <w:rFonts w:eastAsia="Times New Roman" w:cs="Times New Roman"/>
          <w:szCs w:val="24"/>
        </w:rPr>
        <w:t xml:space="preserve">αυτή η διεύρυνση, γιατί και εκεί δημόσιοι λειτουργοί είναι και αυτοί που είναι σε </w:t>
      </w:r>
      <w:r>
        <w:rPr>
          <w:rFonts w:eastAsia="Times New Roman" w:cs="Times New Roman"/>
          <w:szCs w:val="24"/>
        </w:rPr>
        <w:t>υ</w:t>
      </w:r>
      <w:r>
        <w:rPr>
          <w:rFonts w:eastAsia="Times New Roman" w:cs="Times New Roman"/>
          <w:szCs w:val="24"/>
        </w:rPr>
        <w:t>πηρεσίες και εκφοβίζονται και απειλούνται και δέχονται βιαιοπραγίες. Να υπάρχει μια καθολική προστασία με έναν αυτεπάγγελτο τρόπο σε όλους τους δημοσίους λειτουργούς και δημ</w:t>
      </w:r>
      <w:r>
        <w:rPr>
          <w:rFonts w:eastAsia="Times New Roman" w:cs="Times New Roman"/>
          <w:szCs w:val="24"/>
        </w:rPr>
        <w:t xml:space="preserve">οσίους υπαλλήλους κατά την άσκηση των καθηκόντων τους! Αυτό θέλει η Νέα Δημοκρατία και αν πραγματικά δεν είναι υποκριτικό αυτό το οποίο υποστηρίζετε, θα δεχθείτε την τροπολογία μας. </w:t>
      </w:r>
    </w:p>
    <w:p w14:paraId="4B1D4DF9" w14:textId="77777777" w:rsidR="00E71A02" w:rsidRDefault="00A00D33">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4B1D4D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Κύριε Γεωργαντά, όλοι οι δημόσιοι υπάλληλοι προστατεύονται από τις ποινικές διατάξεις. Δηλαδή, τι να γράψουμε; Ως εκ περισσού να δείξουμε πάθος; </w:t>
      </w:r>
    </w:p>
    <w:p w14:paraId="4B1D4D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Αυτό </w:t>
      </w:r>
      <w:r>
        <w:rPr>
          <w:rFonts w:eastAsia="Times New Roman" w:cs="Times New Roman"/>
          <w:szCs w:val="24"/>
        </w:rPr>
        <w:t>ακριβώς ήθελα να πω, κυρία Πρόεδρε, ότι στις κείμενες διατάξεις στον Ποινικό Κώδικα όλοι οι δημόσιοι λειτουργοί προστατεύονται.</w:t>
      </w:r>
    </w:p>
    <w:p w14:paraId="4B1D4D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σε κάθε περίπτωση την καταθέσατε μετά, αφού κήρυξα τη λήξη της συζήτησης. </w:t>
      </w:r>
    </w:p>
    <w:p w14:paraId="4B1D4D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ΣΤΑΥΡ</w:t>
      </w:r>
      <w:r>
        <w:rPr>
          <w:rFonts w:eastAsia="Times New Roman" w:cs="Times New Roman"/>
          <w:b/>
          <w:szCs w:val="24"/>
        </w:rPr>
        <w:t xml:space="preserve">ΟΣ ΚΟΝΤΟΝΗΣ (Υπουργός Δικαιοσύνης, Διαφάνειας και Ανθρωπίνων Δικαιωμάτων): </w:t>
      </w:r>
      <w:r>
        <w:rPr>
          <w:rFonts w:eastAsia="Times New Roman" w:cs="Times New Roman"/>
          <w:szCs w:val="24"/>
        </w:rPr>
        <w:t>Κυρία Πρόεδρε, είναι εντυπωσιακό ότι η Νέα Δημοκρατία φέρνει μια διάταξη, η οποία είναι στο κενό, διότι ο Ποινικός Κώδικας προστατεύει τους δημόσιους λειτουργούς. Διαβάστε τα σχετικ</w:t>
      </w:r>
      <w:r>
        <w:rPr>
          <w:rFonts w:eastAsia="Times New Roman" w:cs="Times New Roman"/>
          <w:szCs w:val="24"/>
        </w:rPr>
        <w:t xml:space="preserve">ά άρθρα. </w:t>
      </w:r>
    </w:p>
    <w:p w14:paraId="4B1D4D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Όμως, εκείνο που ξεπερνάει κάθε όριο, είναι να φέρετε, αφού έχει τελειώσει η συζήτηση, τροπολογία και επί τόσες μέρες να κατηγορείτε εμάς ότι φέρνουμε εκπρόθεσμες τροπολογίες! Δηλαδή, μέχρι πο</w:t>
      </w:r>
      <w:r>
        <w:rPr>
          <w:rFonts w:eastAsia="Times New Roman" w:cs="Times New Roman"/>
          <w:szCs w:val="24"/>
        </w:rPr>
        <w:t>ύ</w:t>
      </w:r>
      <w:r>
        <w:rPr>
          <w:rFonts w:eastAsia="Times New Roman" w:cs="Times New Roman"/>
          <w:szCs w:val="24"/>
        </w:rPr>
        <w:t xml:space="preserve"> θα φτάσετε επιτέλους; </w:t>
      </w:r>
    </w:p>
    <w:p w14:paraId="4B1D4DFF" w14:textId="77777777" w:rsidR="00E71A02" w:rsidRDefault="00A00D33">
      <w:pPr>
        <w:spacing w:line="600" w:lineRule="auto"/>
        <w:ind w:firstLine="720"/>
        <w:contextualSpacing/>
        <w:jc w:val="center"/>
        <w:rPr>
          <w:rFonts w:eastAsia="Times New Roman"/>
          <w:bCs/>
        </w:rPr>
      </w:pPr>
      <w:r>
        <w:rPr>
          <w:rFonts w:eastAsia="Times New Roman"/>
          <w:bCs/>
        </w:rPr>
        <w:t>(Χειροκροτήματα από την πτέρυ</w:t>
      </w:r>
      <w:r>
        <w:rPr>
          <w:rFonts w:eastAsia="Times New Roman"/>
          <w:bCs/>
        </w:rPr>
        <w:t>γα του ΣΥΡΙΖΑ)</w:t>
      </w:r>
    </w:p>
    <w:p w14:paraId="4B1D4E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Προστατέψτε όλους τους δημοσίους υπαλλήλους! Είναι δημόσιοι λειτουργοί που δέχονται επίθεση από το </w:t>
      </w:r>
      <w:r>
        <w:rPr>
          <w:rFonts w:eastAsia="Times New Roman" w:cs="Times New Roman"/>
          <w:szCs w:val="24"/>
        </w:rPr>
        <w:t>«</w:t>
      </w:r>
      <w:r>
        <w:rPr>
          <w:rFonts w:eastAsia="Times New Roman" w:cs="Times New Roman"/>
          <w:szCs w:val="24"/>
        </w:rPr>
        <w:t>Ρουβίκωνα</w:t>
      </w:r>
      <w:r>
        <w:rPr>
          <w:rFonts w:eastAsia="Times New Roman" w:cs="Times New Roman"/>
          <w:szCs w:val="24"/>
        </w:rPr>
        <w:t>»</w:t>
      </w:r>
      <w:r>
        <w:rPr>
          <w:rFonts w:eastAsia="Times New Roman" w:cs="Times New Roman"/>
          <w:szCs w:val="24"/>
        </w:rPr>
        <w:t>!</w:t>
      </w:r>
    </w:p>
    <w:p w14:paraId="4B1D4E01" w14:textId="77777777" w:rsidR="00E71A02" w:rsidRDefault="00A00D33">
      <w:pPr>
        <w:spacing w:line="600" w:lineRule="auto"/>
        <w:ind w:firstLine="720"/>
        <w:contextualSpacing/>
        <w:jc w:val="center"/>
        <w:rPr>
          <w:rFonts w:eastAsia="Times New Roman"/>
          <w:bCs/>
        </w:rPr>
      </w:pPr>
      <w:r>
        <w:rPr>
          <w:rFonts w:eastAsia="Times New Roman"/>
          <w:bCs/>
        </w:rPr>
        <w:t>(Θόρυβος στην Αίθουσα)</w:t>
      </w:r>
    </w:p>
    <w:p w14:paraId="4B1D4E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Όλοι, κύριε Γεωργαντά! Τώρα δεν συζητάμε </w:t>
      </w:r>
      <w:r>
        <w:rPr>
          <w:rFonts w:eastAsia="Times New Roman" w:cs="Times New Roman"/>
          <w:szCs w:val="24"/>
        </w:rPr>
        <w:t xml:space="preserve">εδώ για τον </w:t>
      </w:r>
      <w:r>
        <w:rPr>
          <w:rFonts w:eastAsia="Times New Roman" w:cs="Times New Roman"/>
          <w:szCs w:val="24"/>
        </w:rPr>
        <w:t>«</w:t>
      </w:r>
      <w:r>
        <w:rPr>
          <w:rFonts w:eastAsia="Times New Roman" w:cs="Times New Roman"/>
          <w:szCs w:val="24"/>
        </w:rPr>
        <w:t>Ρουβίκωνα</w:t>
      </w:r>
      <w:r>
        <w:rPr>
          <w:rFonts w:eastAsia="Times New Roman" w:cs="Times New Roman"/>
          <w:szCs w:val="24"/>
        </w:rPr>
        <w:t>»</w:t>
      </w:r>
      <w:r>
        <w:rPr>
          <w:rFonts w:eastAsia="Times New Roman" w:cs="Times New Roman"/>
          <w:szCs w:val="24"/>
        </w:rPr>
        <w:t xml:space="preserve">, έχουμε άλλο θέμα! </w:t>
      </w:r>
    </w:p>
    <w:p w14:paraId="4B1D4E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Επαν</w:t>
      </w:r>
      <w:r>
        <w:rPr>
          <w:rFonts w:eastAsia="Times New Roman" w:cs="Times New Roman"/>
          <w:szCs w:val="24"/>
        </w:rPr>
        <w:t>αλαμβάνω</w:t>
      </w:r>
      <w:r>
        <w:rPr>
          <w:rFonts w:eastAsia="Times New Roman" w:cs="Times New Roman"/>
          <w:szCs w:val="24"/>
        </w:rPr>
        <w:t xml:space="preserve">, λοιπόν, </w:t>
      </w:r>
      <w:r>
        <w:rPr>
          <w:rFonts w:eastAsia="Times New Roman" w:cs="Times New Roman"/>
          <w:szCs w:val="24"/>
        </w:rPr>
        <w:t xml:space="preserve">ότι για την ψήφιση της τροπολογίας με γενικό αριθμό 1411 και ειδικό 130 του νομοσχεδίου έχει υποβληθεί </w:t>
      </w:r>
      <w:r>
        <w:rPr>
          <w:rFonts w:eastAsia="Times New Roman" w:cs="Times New Roman"/>
          <w:szCs w:val="24"/>
        </w:rPr>
        <w:t>αίτηση διεξαγωγής</w:t>
      </w:r>
      <w:r>
        <w:rPr>
          <w:rFonts w:eastAsia="Times New Roman" w:cs="Times New Roman"/>
          <w:szCs w:val="24"/>
        </w:rPr>
        <w:t xml:space="preserve"> ονομαστικής ψηφοφορίας από Βουλευτές του Κομμουνιστικού Κόμματος Ελλά</w:t>
      </w:r>
      <w:r>
        <w:rPr>
          <w:rFonts w:eastAsia="Times New Roman" w:cs="Times New Roman"/>
          <w:szCs w:val="24"/>
        </w:rPr>
        <w:t>δας, της οποίας το κείμενο έχει ως εξής:</w:t>
      </w:r>
    </w:p>
    <w:p w14:paraId="4B1D4E04" w14:textId="77777777" w:rsidR="00E71A02" w:rsidRDefault="00A00D33">
      <w:pPr>
        <w:spacing w:line="600" w:lineRule="auto"/>
        <w:ind w:firstLine="720"/>
        <w:contextualSpacing/>
        <w:jc w:val="center"/>
        <w:rPr>
          <w:rFonts w:eastAsia="Times New Roman" w:cs="Times New Roman"/>
          <w:color w:val="FF0000"/>
          <w:szCs w:val="24"/>
        </w:rPr>
      </w:pPr>
      <w:r w:rsidRPr="00E2099C">
        <w:rPr>
          <w:rFonts w:eastAsia="Times New Roman" w:cs="Times New Roman"/>
          <w:color w:val="FF0000"/>
          <w:szCs w:val="24"/>
        </w:rPr>
        <w:t>ΑΛΛΑΓΗ ΣΕΛΙΔΑΣ</w:t>
      </w:r>
    </w:p>
    <w:p w14:paraId="4B1D4E05"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551α)</w:t>
      </w:r>
    </w:p>
    <w:p w14:paraId="4B1D4E06" w14:textId="77777777" w:rsidR="00E71A02" w:rsidRDefault="00A00D33">
      <w:pPr>
        <w:spacing w:line="600" w:lineRule="auto"/>
        <w:ind w:firstLine="720"/>
        <w:contextualSpacing/>
        <w:jc w:val="center"/>
        <w:rPr>
          <w:rFonts w:eastAsia="Times New Roman" w:cs="Times New Roman"/>
          <w:color w:val="FF0000"/>
          <w:szCs w:val="24"/>
        </w:rPr>
      </w:pPr>
      <w:r w:rsidRPr="00E2099C">
        <w:rPr>
          <w:rFonts w:eastAsia="Times New Roman" w:cs="Times New Roman"/>
          <w:color w:val="FF0000"/>
          <w:szCs w:val="24"/>
        </w:rPr>
        <w:t>ΑΛΛΑΓΗ ΣΕΛΙΔΑΣ</w:t>
      </w:r>
    </w:p>
    <w:p w14:paraId="4B1D4E0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ονομαστικής ψηφοφορίας, για να διαπιστωθεί αν υπάρχει ο απαι</w:t>
      </w:r>
      <w:r>
        <w:rPr>
          <w:rFonts w:eastAsia="Times New Roman" w:cs="Times New Roman"/>
          <w:szCs w:val="24"/>
        </w:rPr>
        <w:t>τούμενος από τον Κανονισμό αριθμός για την υποβολή της.</w:t>
      </w:r>
    </w:p>
    <w:p w14:paraId="4B1D4E0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Κουτσούμπας Δημήτριος. Παρών.</w:t>
      </w:r>
    </w:p>
    <w:p w14:paraId="4B1D4E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κ. Παπαρήγα Αλεξάνδρα. Παρούσα.</w:t>
      </w:r>
    </w:p>
    <w:p w14:paraId="4B1D4E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Βαρδαλής Αθανάσιος. Παρών.</w:t>
      </w:r>
    </w:p>
    <w:p w14:paraId="4B1D4E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Γκιόκας Ιωάννης. Παρών.</w:t>
      </w:r>
    </w:p>
    <w:p w14:paraId="4B1D4E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Δελής Ιωάννης. Παρών.</w:t>
      </w:r>
    </w:p>
    <w:p w14:paraId="4B1D4E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Η κ. Κανέλλη </w:t>
      </w:r>
      <w:r>
        <w:rPr>
          <w:rFonts w:eastAsia="Times New Roman" w:cs="Times New Roman"/>
          <w:szCs w:val="24"/>
        </w:rPr>
        <w:t>Γαρ</w:t>
      </w:r>
      <w:r>
        <w:rPr>
          <w:rFonts w:eastAsia="Times New Roman" w:cs="Times New Roman"/>
          <w:szCs w:val="24"/>
        </w:rPr>
        <w:t>υφαλι</w:t>
      </w:r>
      <w:r>
        <w:rPr>
          <w:rFonts w:eastAsia="Times New Roman" w:cs="Times New Roman"/>
          <w:szCs w:val="24"/>
        </w:rPr>
        <w:t>ά.</w:t>
      </w:r>
      <w:r>
        <w:rPr>
          <w:rFonts w:eastAsia="Times New Roman" w:cs="Times New Roman"/>
          <w:szCs w:val="24"/>
        </w:rPr>
        <w:t>Παρούσα.</w:t>
      </w:r>
    </w:p>
    <w:p w14:paraId="4B1D4E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 κ. Καραθανασόπουλος Νικόλαος. Παρών. </w:t>
      </w:r>
    </w:p>
    <w:p w14:paraId="4B1D4E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Κατσώτης Χρήστος. Παρών.</w:t>
      </w:r>
    </w:p>
    <w:p w14:paraId="4B1D4E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Λαμπρούλης Γεώργιος. Παρών.</w:t>
      </w:r>
    </w:p>
    <w:p w14:paraId="4B1D4E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Η κ. Μανωλάκου Διαμάντω. Παρούσα.</w:t>
      </w:r>
    </w:p>
    <w:p w14:paraId="4B1D4E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Μωραΐτης Νικόλαος. Παρών.</w:t>
      </w:r>
    </w:p>
    <w:p w14:paraId="4B1D4E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Παφίλης Αθανάσιος. Παρών.</w:t>
      </w:r>
    </w:p>
    <w:p w14:paraId="4B1D4E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Στεργίου Κωνσταντίνος. Παρών.</w:t>
      </w:r>
    </w:p>
    <w:p w14:paraId="4B1D4E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Συντυχάκης Εμμανο</w:t>
      </w:r>
      <w:r>
        <w:rPr>
          <w:rFonts w:eastAsia="Times New Roman" w:cs="Times New Roman"/>
          <w:szCs w:val="24"/>
        </w:rPr>
        <w:t>υήλ. Παρών.</w:t>
      </w:r>
    </w:p>
    <w:p w14:paraId="4B1D4E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 κ. Τάσσος Σταύρος. Παρών.</w:t>
      </w:r>
    </w:p>
    <w:p w14:paraId="4B1D4E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υπάρχει ο απαιτούμενος από τον Κανονισμό αριθμός υπογραφόντων την αίτηση ονομαστικής ψηφοφορίας </w:t>
      </w:r>
      <w:r>
        <w:rPr>
          <w:rFonts w:eastAsia="Times New Roman" w:cs="Times New Roman"/>
          <w:szCs w:val="24"/>
        </w:rPr>
        <w:t>Β</w:t>
      </w:r>
      <w:r>
        <w:rPr>
          <w:rFonts w:eastAsia="Times New Roman" w:cs="Times New Roman"/>
          <w:szCs w:val="24"/>
        </w:rPr>
        <w:t>ουλε</w:t>
      </w:r>
      <w:r>
        <w:rPr>
          <w:rFonts w:eastAsia="Times New Roman" w:cs="Times New Roman"/>
          <w:szCs w:val="24"/>
        </w:rPr>
        <w:t>υτών</w:t>
      </w:r>
      <w:r>
        <w:rPr>
          <w:rFonts w:eastAsia="Times New Roman" w:cs="Times New Roman"/>
          <w:szCs w:val="24"/>
        </w:rPr>
        <w:t>.</w:t>
      </w:r>
    </w:p>
    <w:p w14:paraId="4B1D4E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 xml:space="preserve">διακόπτουμε </w:t>
      </w:r>
      <w:r>
        <w:rPr>
          <w:rFonts w:eastAsia="Times New Roman" w:cs="Times New Roman"/>
          <w:szCs w:val="24"/>
        </w:rPr>
        <w:t>τη συνεδρίαση για δέκα (10</w:t>
      </w:r>
      <w:r>
        <w:rPr>
          <w:rFonts w:eastAsia="Times New Roman" w:cs="Times New Roman"/>
          <w:szCs w:val="24"/>
        </w:rPr>
        <w:t>΄</w:t>
      </w:r>
      <w:r>
        <w:rPr>
          <w:rFonts w:eastAsia="Times New Roman" w:cs="Times New Roman"/>
          <w:szCs w:val="24"/>
        </w:rPr>
        <w:t>) λεπτά, σύμφωνα με τον Κανονισμ</w:t>
      </w:r>
      <w:r>
        <w:rPr>
          <w:rFonts w:eastAsia="Times New Roman" w:cs="Times New Roman"/>
          <w:szCs w:val="24"/>
        </w:rPr>
        <w:t>ό.</w:t>
      </w:r>
    </w:p>
    <w:p w14:paraId="4B1D4E19"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4B1D4E1A"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 xml:space="preserve">(ΜΕΤΑ ΤΗ ΔΙΑΚΟΠΗ) </w:t>
      </w:r>
    </w:p>
    <w:p w14:paraId="4B1D4E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w:t>
      </w:r>
      <w:r>
        <w:rPr>
          <w:rFonts w:eastAsia="Times New Roman" w:cs="Times New Roman"/>
          <w:szCs w:val="24"/>
        </w:rPr>
        <w:t>συνεχίζε</w:t>
      </w:r>
      <w:r>
        <w:rPr>
          <w:rFonts w:eastAsia="Times New Roman" w:cs="Times New Roman"/>
          <w:szCs w:val="24"/>
        </w:rPr>
        <w:t>ται η συνεδρίαση.</w:t>
      </w:r>
    </w:p>
    <w:p w14:paraId="4B1D4E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Θα διεξαχθεί ονομαστική ψηφοφορία επί της τροπολογίας με γενικό αριθμό 1411 και ειδικό 130 του νομοσχεδίου του Υπουργείου Δι</w:t>
      </w:r>
      <w:r>
        <w:rPr>
          <w:rFonts w:eastAsia="Times New Roman" w:cs="Times New Roman"/>
          <w:szCs w:val="24"/>
        </w:rPr>
        <w:t>καιοσύνης, Διαφάνειας και Ανθρωπίνων Δικαιωμάτων</w:t>
      </w:r>
      <w:r>
        <w:rPr>
          <w:rFonts w:eastAsia="Times New Roman" w:cs="Times New Roman"/>
          <w:szCs w:val="24"/>
        </w:rPr>
        <w:t xml:space="preserve">: «Μέτρα θεραπείας ατόμων που </w:t>
      </w:r>
      <w:r>
        <w:rPr>
          <w:rFonts w:eastAsia="Times New Roman" w:cs="Times New Roman"/>
          <w:szCs w:val="24"/>
        </w:rPr>
        <w:t>απαλλάσσονται</w:t>
      </w:r>
      <w:r>
        <w:rPr>
          <w:rFonts w:eastAsia="Times New Roman" w:cs="Times New Roman"/>
          <w:szCs w:val="24"/>
        </w:rPr>
        <w:t xml:space="preserve"> από την ποινή λόγω ψυχικής ή διανοητικής διαταραχής και άλλες διατάξεις»</w:t>
      </w:r>
      <w:r>
        <w:rPr>
          <w:rFonts w:eastAsia="Times New Roman" w:cs="Times New Roman"/>
          <w:szCs w:val="24"/>
        </w:rPr>
        <w:t>.</w:t>
      </w:r>
    </w:p>
    <w:p w14:paraId="4B1D4E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Οι αποδεχόμενοι την υπουργική τροπολογία με γενικό αριθμό 1411 και ειδικό 130 λέγουν </w:t>
      </w:r>
      <w:r>
        <w:rPr>
          <w:rFonts w:eastAsia="Times New Roman" w:cs="Times New Roman"/>
          <w:szCs w:val="24"/>
        </w:rPr>
        <w:t>«ΝΑΙ».</w:t>
      </w:r>
    </w:p>
    <w:p w14:paraId="4B1D4E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μη αποδεχόμενοι την υπουργική τροπολογία με γενικό αριθμό 1411 και ειδικό 130 λέγουν «ΟΧΙ».</w:t>
      </w:r>
    </w:p>
    <w:p w14:paraId="4B1D4E1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αρνούμενοι ψήφο λέγουν «ΠΑΡΩΝ».</w:t>
      </w:r>
    </w:p>
    <w:p w14:paraId="4B1D4E2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Καλούνται επί του καταλόγου η κ. Αναστασία Γκαρά από τον ΣΥΡΙΖΑ και ο κ. Γεώργιος Κασαπίδης από τη Νέα Δημοκρατία. </w:t>
      </w:r>
    </w:p>
    <w:p w14:paraId="4B1D4E2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ενημερώνω, επίσης, ότι έχουν έρθει στο Προεδρείο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επί της υπουργικής τροπολογίας με γενικό αριθμό 1411 και ειδικό 130. Οι ψήφοι αυ</w:t>
      </w:r>
      <w:r>
        <w:rPr>
          <w:rFonts w:eastAsia="Times New Roman" w:cs="Times New Roman"/>
          <w:szCs w:val="24"/>
        </w:rPr>
        <w:t xml:space="preserve">τές θα ανακοινωθούν και θα συνυπολογιστούν στην καταμέτρηση, η οποία θα ακολουθήσει. </w:t>
      </w:r>
    </w:p>
    <w:p w14:paraId="4B1D4E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Παρακαλώ να αρχίσει η ανάγνωση του καταλόγου.</w:t>
      </w:r>
    </w:p>
    <w:p w14:paraId="4B1D4E23" w14:textId="77777777" w:rsidR="00E71A02" w:rsidRDefault="00A00D33">
      <w:pPr>
        <w:spacing w:line="600" w:lineRule="auto"/>
        <w:ind w:firstLine="720"/>
        <w:contextualSpacing/>
        <w:jc w:val="center"/>
        <w:rPr>
          <w:rFonts w:eastAsia="Times New Roman" w:cs="Times New Roman"/>
          <w:szCs w:val="24"/>
        </w:rPr>
      </w:pPr>
      <w:r w:rsidRPr="00B15C29">
        <w:rPr>
          <w:rFonts w:eastAsia="Times New Roman" w:cs="Times New Roman"/>
          <w:szCs w:val="24"/>
        </w:rPr>
        <w:t>(</w:t>
      </w:r>
      <w:r>
        <w:rPr>
          <w:rFonts w:eastAsia="Times New Roman" w:cs="Times New Roman"/>
          <w:szCs w:val="24"/>
        </w:rPr>
        <w:t>ΨΗΦΟΦΟΡΙΑ</w:t>
      </w:r>
      <w:r w:rsidRPr="00B15C29">
        <w:rPr>
          <w:rFonts w:eastAsia="Times New Roman" w:cs="Times New Roman"/>
          <w:szCs w:val="24"/>
        </w:rPr>
        <w:t>)</w:t>
      </w:r>
    </w:p>
    <w:p w14:paraId="4B1D4E24" w14:textId="77777777" w:rsidR="00E71A02" w:rsidRDefault="00A00D33">
      <w:pPr>
        <w:tabs>
          <w:tab w:val="left" w:pos="1494"/>
        </w:tabs>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4B1D4E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Υπάρχει συνάδελφος, ο ο</w:t>
      </w:r>
      <w:r>
        <w:rPr>
          <w:rFonts w:eastAsia="Times New Roman" w:cs="Times New Roman"/>
          <w:szCs w:val="24"/>
        </w:rPr>
        <w:t xml:space="preserve">ποίος δεν άκουσε το όνομά του; Κανείς. </w:t>
      </w:r>
    </w:p>
    <w:p w14:paraId="4B1D4E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ενημερώνω ότι έχουν έλθει στο Προεδρείο επιστολές των συναδέλφων κ.κ. Αντώνιου Μπαλωμενάκη, Νικολάου Μανιού, </w:t>
      </w:r>
      <w:r>
        <w:rPr>
          <w:rFonts w:eastAsia="Times New Roman" w:cs="Times New Roman"/>
          <w:szCs w:val="24"/>
        </w:rPr>
        <w:t>Χριστόφορου Παπαδόπουλου, Γεωργίου Ντζιμάνη, Αναστάσιου Κουράκη, Χαράλαμπου Αθανασίου, Σάββα Αναστασιάδη, Φωτεινής Αραμπατζή, Ιωάννη Αντωνιάδη, Μαρίας Αντωνίου, Γεωργίου Βαγιωνά, Απόστολου Βεσυρόπουλου, Βασιλείου Γιόγιακα, Στέργιου Γιαννάκη, Κωνσταντίνου Γ</w:t>
      </w:r>
      <w:r>
        <w:rPr>
          <w:rFonts w:eastAsia="Times New Roman" w:cs="Times New Roman"/>
          <w:szCs w:val="24"/>
        </w:rPr>
        <w:t>κιουλέκα, Γεωργίου Καρασμάνη, Γεωργίου Κουμουτσάκου, Θεόδωρου Καράογλου, Κωνσταντίνου Κοντογεώργου, Κωνσταντίνου Κουκοδήμου, Εμμανουήλ Κόνσολα, Σταύρου Καλαφάτη, Κωνσταντίνου Αχιλλέα Καραμανλή, Όλγας Κεφαλογιάννη, Αθανάσιου Καββαδάς, Χρήστου Κέλλα, Νότη Μη</w:t>
      </w:r>
      <w:r>
        <w:rPr>
          <w:rFonts w:eastAsia="Times New Roman" w:cs="Times New Roman"/>
          <w:szCs w:val="24"/>
        </w:rPr>
        <w:t>ταράκη, Έλενας Ράπτη, Ιάσονα Φωτήλα, Κωνσταντίνου Τζαβάρα, Αντρέα Κουτσούμπα, Ιλχάν Αχμέτ, Μιχαήλ Τζελέπη, Ευάγγελου Βενιζέλου, Κωνσταντίνου Σκανδαλίδη</w:t>
      </w:r>
      <w:r>
        <w:rPr>
          <w:rFonts w:eastAsia="Times New Roman" w:cs="Times New Roman"/>
          <w:szCs w:val="24"/>
        </w:rPr>
        <w:t>, οι οποίοι μας γνωρίζουν ότι απουσιάζουν από την ψηφοφορία</w:t>
      </w:r>
      <w:r>
        <w:rPr>
          <w:rFonts w:eastAsia="Times New Roman" w:cs="Times New Roman"/>
          <w:szCs w:val="24"/>
        </w:rPr>
        <w:t xml:space="preserve">. </w:t>
      </w:r>
    </w:p>
    <w:p w14:paraId="4B1D4E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Οι επιστολές αυτές, οι οποίες εκφράζουν πρό</w:t>
      </w:r>
      <w:r>
        <w:rPr>
          <w:rFonts w:eastAsia="Times New Roman" w:cs="Times New Roman"/>
          <w:szCs w:val="24"/>
        </w:rPr>
        <w:t xml:space="preserve">θεση ψήφου, θα καταχωρισθούν στα Πρακτικά της σημερινής συνεδρίασης, αλλά δεν συνυπολογίζονται στην καταμέτρηση των ψήφων. </w:t>
      </w:r>
    </w:p>
    <w:p w14:paraId="4B1D4E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καταχωρίζονται στα Πρακτικά και έχουν ως εξής: </w:t>
      </w:r>
    </w:p>
    <w:p w14:paraId="4B1D4E29" w14:textId="77777777" w:rsidR="00E71A02" w:rsidRDefault="00A00D33">
      <w:pPr>
        <w:spacing w:line="600" w:lineRule="auto"/>
        <w:ind w:firstLine="720"/>
        <w:contextualSpacing/>
        <w:jc w:val="center"/>
        <w:rPr>
          <w:rFonts w:eastAsia="Times New Roman" w:cs="Times New Roman"/>
          <w:color w:val="C00000"/>
          <w:szCs w:val="24"/>
        </w:rPr>
      </w:pPr>
      <w:r w:rsidRPr="00296907">
        <w:rPr>
          <w:rFonts w:eastAsia="Times New Roman" w:cs="Times New Roman"/>
          <w:color w:val="C00000"/>
          <w:szCs w:val="24"/>
        </w:rPr>
        <w:t>ΑΛΛΑΓΗ ΣΕΛΙΔΑΣ</w:t>
      </w:r>
    </w:p>
    <w:p w14:paraId="4B1D4E2A" w14:textId="77777777" w:rsidR="00E71A02" w:rsidRDefault="00A00D33">
      <w:pPr>
        <w:spacing w:line="600" w:lineRule="auto"/>
        <w:ind w:firstLine="720"/>
        <w:contextualSpacing/>
        <w:jc w:val="center"/>
        <w:rPr>
          <w:rFonts w:eastAsia="Times New Roman" w:cs="Times New Roman"/>
          <w:color w:val="000000" w:themeColor="text1"/>
          <w:szCs w:val="24"/>
        </w:rPr>
      </w:pPr>
      <w:r w:rsidRPr="002C4B25">
        <w:rPr>
          <w:rFonts w:eastAsia="Times New Roman" w:cs="Times New Roman"/>
          <w:color w:val="000000" w:themeColor="text1"/>
          <w:szCs w:val="24"/>
        </w:rPr>
        <w:t>(Να μπουν οι σελίδες 558-592)</w:t>
      </w:r>
    </w:p>
    <w:p w14:paraId="4B1D4E2B" w14:textId="77777777" w:rsidR="00E71A02" w:rsidRDefault="00A00D33">
      <w:pPr>
        <w:spacing w:line="600" w:lineRule="auto"/>
        <w:ind w:firstLine="720"/>
        <w:contextualSpacing/>
        <w:jc w:val="center"/>
        <w:rPr>
          <w:rFonts w:eastAsia="Times New Roman" w:cs="Times New Roman"/>
          <w:color w:val="C00000"/>
          <w:szCs w:val="24"/>
        </w:rPr>
      </w:pPr>
      <w:r w:rsidRPr="00296907">
        <w:rPr>
          <w:rFonts w:eastAsia="Times New Roman" w:cs="Times New Roman"/>
          <w:color w:val="C00000"/>
          <w:szCs w:val="24"/>
        </w:rPr>
        <w:t>ΑΛΛΑΓΗ ΣΕ</w:t>
      </w:r>
      <w:r w:rsidRPr="00296907">
        <w:rPr>
          <w:rFonts w:eastAsia="Times New Roman" w:cs="Times New Roman"/>
          <w:color w:val="C00000"/>
          <w:szCs w:val="24"/>
        </w:rPr>
        <w:t>ΛΙΔΑΣ</w:t>
      </w:r>
    </w:p>
    <w:p w14:paraId="4B1D4E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 xml:space="preserve">Αντιπρόεδρος της Βουλής κ. </w:t>
      </w:r>
      <w:r w:rsidRPr="00296907">
        <w:rPr>
          <w:rFonts w:eastAsia="Times New Roman" w:cs="Times New Roman"/>
          <w:b/>
          <w:szCs w:val="24"/>
        </w:rPr>
        <w:t>ΓΕΩΡΓΙΟΣ ΛΑΜΠΡΟΥΛΗΣ</w:t>
      </w:r>
      <w:r>
        <w:rPr>
          <w:rFonts w:eastAsia="Times New Roman" w:cs="Times New Roman"/>
          <w:szCs w:val="24"/>
        </w:rPr>
        <w:t>)</w:t>
      </w:r>
    </w:p>
    <w:p w14:paraId="4B1D4E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4B1D4E2E"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4B1D4E2F" w14:textId="77777777" w:rsidR="00E71A02" w:rsidRDefault="00A00D33">
      <w:pPr>
        <w:tabs>
          <w:tab w:val="left" w:pos="2820"/>
        </w:tabs>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Κυρίες και κύριοι συνάδελφοι, μέ</w:t>
      </w:r>
      <w:r>
        <w:rPr>
          <w:rFonts w:eastAsia="Times New Roman"/>
          <w:szCs w:val="24"/>
        </w:rPr>
        <w:t>χρι να ολοκληρωθεί η καταμέτρηση, προχωρούμε στην ψήφιση των υπόλοιπων άρθρων του νομοσχεδίου.</w:t>
      </w:r>
    </w:p>
    <w:p w14:paraId="4B1D4E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4B1D4E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3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ΙΩ</w:t>
      </w:r>
      <w:r>
        <w:rPr>
          <w:rFonts w:eastAsia="Times New Roman" w:cs="Times New Roman"/>
          <w:b/>
          <w:szCs w:val="24"/>
        </w:rPr>
        <w:t xml:space="preserve">ΑΝΝΗΣ ΔΕΛΗΣ: </w:t>
      </w:r>
      <w:r>
        <w:rPr>
          <w:rFonts w:eastAsia="Times New Roman" w:cs="Times New Roman"/>
          <w:szCs w:val="24"/>
        </w:rPr>
        <w:t>Παρών.</w:t>
      </w:r>
    </w:p>
    <w:p w14:paraId="4B1D4E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 έγινε δεκτό ως έχει κατά πλειοψηφία.</w:t>
      </w:r>
    </w:p>
    <w:p w14:paraId="4B1D4E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4B1D4E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w:t>
      </w:r>
      <w:r>
        <w:rPr>
          <w:rFonts w:eastAsia="Times New Roman" w:cs="Times New Roman"/>
          <w:b/>
          <w:szCs w:val="24"/>
        </w:rPr>
        <w:t>ΚΑΣ:</w:t>
      </w:r>
      <w:r>
        <w:rPr>
          <w:rFonts w:eastAsia="Times New Roman" w:cs="Times New Roman"/>
          <w:szCs w:val="24"/>
        </w:rPr>
        <w:t xml:space="preserve"> Ναι.</w:t>
      </w:r>
    </w:p>
    <w:p w14:paraId="4B1D4E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3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2 έγινε δεκτό ως έχει κατά πλειοψηφία.</w:t>
      </w:r>
    </w:p>
    <w:p w14:paraId="4B1D4E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4B1D4E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4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3 έγινε δεκτό ως έχει κατά πλειοψηφία.</w:t>
      </w:r>
    </w:p>
    <w:p w14:paraId="4B1D4E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4B1D4E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ΚΑΡΑΓΚΟΥΝΗΣ: </w:t>
      </w:r>
      <w:r>
        <w:rPr>
          <w:rFonts w:eastAsia="Times New Roman" w:cs="Times New Roman"/>
          <w:szCs w:val="24"/>
        </w:rPr>
        <w:t>Όχι.</w:t>
      </w:r>
    </w:p>
    <w:p w14:paraId="4B1D4E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5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 έγινε δεκτό ως έχει κατά πλε</w:t>
      </w:r>
      <w:r>
        <w:rPr>
          <w:rFonts w:eastAsia="Times New Roman" w:cs="Times New Roman"/>
          <w:szCs w:val="24"/>
        </w:rPr>
        <w:t>ιοψηφία.</w:t>
      </w:r>
    </w:p>
    <w:p w14:paraId="4B1D4E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4B1D4E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5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5 έγινε δεκτό ως έχει κατά πλειοψηφία.</w:t>
      </w:r>
    </w:p>
    <w:p w14:paraId="4B1D4E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B1D4E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6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6 έγινε δεκτό ως έχει κατά πλειοψηφία.</w:t>
      </w:r>
    </w:p>
    <w:p w14:paraId="4B1D4E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w:t>
      </w:r>
      <w:r>
        <w:rPr>
          <w:rFonts w:eastAsia="Times New Roman" w:cs="Times New Roman"/>
          <w:szCs w:val="24"/>
        </w:rPr>
        <w:t xml:space="preserve"> ως έχει;</w:t>
      </w:r>
    </w:p>
    <w:p w14:paraId="4B1D4E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71"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7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w:t>
      </w:r>
      <w:r>
        <w:rPr>
          <w:rFonts w:eastAsia="Times New Roman" w:cs="Times New Roman"/>
          <w:szCs w:val="24"/>
        </w:rPr>
        <w:t>ώς το άρθρο 7 έγινε δεκτό ως έχει κατά πλειοψηφία.</w:t>
      </w:r>
    </w:p>
    <w:p w14:paraId="4B1D4E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4B1D4E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7B"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8 έγινε δεκτό ως έχει κατά πλειοψηφία.</w:t>
      </w:r>
    </w:p>
    <w:p w14:paraId="4B1D4E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B1D4E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ΚΑΡΑΓΚΟΥΝΗΣ: </w:t>
      </w:r>
      <w:r>
        <w:rPr>
          <w:rFonts w:eastAsia="Times New Roman" w:cs="Times New Roman"/>
          <w:szCs w:val="24"/>
        </w:rPr>
        <w:t>Όχι.</w:t>
      </w:r>
    </w:p>
    <w:p w14:paraId="4B1D4E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8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9 έγινε δεκτό ως έχει κατά πλειοψηφία.</w:t>
      </w:r>
    </w:p>
    <w:p w14:paraId="4B1D4E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4B1D4E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8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Ναι.</w:t>
      </w:r>
    </w:p>
    <w:p w14:paraId="4B1D4E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10 έγινε δεκτό ως έχει κατά πλειοψηφία.</w:t>
      </w:r>
    </w:p>
    <w:p w14:paraId="4B1D4E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4B1D4E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9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Όχι.</w:t>
      </w:r>
    </w:p>
    <w:p w14:paraId="4B1D4E9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9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9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9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11 έγινε δεκτό ως έχει κατά πλειοψηφία.</w:t>
      </w:r>
    </w:p>
    <w:p w14:paraId="4B1D4E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w:t>
      </w:r>
      <w:r>
        <w:rPr>
          <w:rFonts w:eastAsia="Times New Roman" w:cs="Times New Roman"/>
          <w:szCs w:val="24"/>
        </w:rPr>
        <w:t>ώμα: Γίνεται δεκτό το άρθρο 12 ως έχει;</w:t>
      </w:r>
    </w:p>
    <w:p w14:paraId="4B1D4E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A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A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A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A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12 έγινε δεκτό ως έχει κατά πλειοψηφία.</w:t>
      </w:r>
    </w:p>
    <w:p w14:paraId="4B1D4EA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4B1D4EA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A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EA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A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A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ΙΩΑΝΝ</w:t>
      </w:r>
      <w:r>
        <w:rPr>
          <w:rFonts w:eastAsia="Times New Roman" w:cs="Times New Roman"/>
          <w:b/>
          <w:szCs w:val="24"/>
        </w:rPr>
        <w:t xml:space="preserve">ΗΣ ΔΕΛΗΣ: </w:t>
      </w:r>
      <w:r>
        <w:rPr>
          <w:rFonts w:eastAsia="Times New Roman" w:cs="Times New Roman"/>
          <w:szCs w:val="24"/>
        </w:rPr>
        <w:t>Παρών.</w:t>
      </w:r>
    </w:p>
    <w:p w14:paraId="4B1D4E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A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13 έγινε δεκτό ως έχει κατά πλειοψηφία.</w:t>
      </w:r>
    </w:p>
    <w:p w14:paraId="4B1D4E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B1D4EB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ΤΣΙΡΚΑΣ:</w:t>
      </w:r>
      <w:r>
        <w:rPr>
          <w:rFonts w:eastAsia="Times New Roman" w:cs="Times New Roman"/>
          <w:szCs w:val="24"/>
        </w:rPr>
        <w:t xml:space="preserve"> Ναι.</w:t>
      </w:r>
    </w:p>
    <w:p w14:paraId="4B1D4EB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B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B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B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14 έγι</w:t>
      </w:r>
      <w:r>
        <w:rPr>
          <w:rFonts w:eastAsia="Times New Roman" w:cs="Times New Roman"/>
          <w:szCs w:val="24"/>
        </w:rPr>
        <w:t>νε δεκτό ως έχει κατά πλειοψηφία.</w:t>
      </w:r>
    </w:p>
    <w:p w14:paraId="4B1D4E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4B1D4E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C1"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15 έγινε δεκτό ως έχει κατά πλειοψηφία.</w:t>
      </w:r>
    </w:p>
    <w:p w14:paraId="4B1D4E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4B1D4E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w:t>
      </w:r>
      <w:r>
        <w:rPr>
          <w:rFonts w:eastAsia="Times New Roman" w:cs="Times New Roman"/>
          <w:b/>
          <w:szCs w:val="24"/>
        </w:rPr>
        <w:t xml:space="preserve">ΑΠΑΘΕΟΔΩΡΟΥ: </w:t>
      </w:r>
      <w:r>
        <w:rPr>
          <w:rFonts w:eastAsia="Times New Roman" w:cs="Times New Roman"/>
          <w:szCs w:val="24"/>
        </w:rPr>
        <w:t>Ναι.</w:t>
      </w:r>
    </w:p>
    <w:p w14:paraId="4B1D4E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CB"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C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16 έγινε δεκτό ως έχει κατά πλειοψηφία.</w:t>
      </w:r>
    </w:p>
    <w:p w14:paraId="4B1D4E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17 ως έχει;</w:t>
      </w:r>
    </w:p>
    <w:p w14:paraId="4B1D4E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D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D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D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D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Όχι.</w:t>
      </w:r>
    </w:p>
    <w:p w14:paraId="4B1D4ED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D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D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D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Λαμπρούλης): </w:t>
      </w:r>
      <w:r>
        <w:rPr>
          <w:rFonts w:eastAsia="Times New Roman" w:cs="Times New Roman"/>
          <w:szCs w:val="24"/>
        </w:rPr>
        <w:t>Συνεπώς το άρθρο 17 έγινε δεκτό ως έχει κατά πλειοψηφία.</w:t>
      </w:r>
    </w:p>
    <w:p w14:paraId="4B1D4ED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4B1D4ED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D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D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D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D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E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18 έγινε δεκτό ως έχει κατά πλειοψηφία.</w:t>
      </w:r>
    </w:p>
    <w:p w14:paraId="4B1D4EE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4B1D4E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E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p>
    <w:p w14:paraId="4B1D4E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E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19 έγινε δεκτό ως έχ</w:t>
      </w:r>
      <w:r>
        <w:rPr>
          <w:rFonts w:eastAsia="Times New Roman" w:cs="Times New Roman"/>
          <w:szCs w:val="24"/>
        </w:rPr>
        <w:t>ει κατά πλειοψηφία.</w:t>
      </w:r>
    </w:p>
    <w:p w14:paraId="4B1D4E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4B1D4E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E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E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EF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4E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E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E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4EF7" w14:textId="77777777" w:rsidR="00E71A02" w:rsidRDefault="00A00D33">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20 έγινε δεκτό ως έχει κατά πλειοψηφία.</w:t>
      </w:r>
      <w:r>
        <w:rPr>
          <w:rFonts w:eastAsia="Times New Roman"/>
          <w:szCs w:val="24"/>
        </w:rPr>
        <w:t xml:space="preserve"> </w:t>
      </w:r>
    </w:p>
    <w:p w14:paraId="4B1D4E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4B1D4E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E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EF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E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EF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Παρών. </w:t>
      </w:r>
      <w:r>
        <w:rPr>
          <w:rFonts w:eastAsia="Times New Roman" w:cs="Times New Roman"/>
          <w:b/>
          <w:szCs w:val="24"/>
        </w:rPr>
        <w:t xml:space="preserve"> </w:t>
      </w:r>
    </w:p>
    <w:p w14:paraId="4B1D4E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E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B1D4F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4F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21 έγινε δεκτό ως έχει κατά πλειοψηφία.</w:t>
      </w:r>
    </w:p>
    <w:p w14:paraId="4B1D4F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22 ως έχει;</w:t>
      </w:r>
    </w:p>
    <w:p w14:paraId="4B1D4F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04"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ΚΩΝΣΤΑΝΤΙΝΟΣ ΚΑΡΑΓΚΟΥΝΗΣ: </w:t>
      </w:r>
      <w:r>
        <w:rPr>
          <w:rFonts w:eastAsia="Times New Roman" w:cs="Times New Roman"/>
          <w:szCs w:val="24"/>
        </w:rPr>
        <w:t>Όχι.</w:t>
      </w:r>
      <w:r>
        <w:rPr>
          <w:rFonts w:eastAsia="Times New Roman" w:cs="Times New Roman"/>
          <w:b/>
          <w:szCs w:val="24"/>
        </w:rPr>
        <w:t xml:space="preserve"> </w:t>
      </w:r>
    </w:p>
    <w:p w14:paraId="4B1D4F0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p>
    <w:p w14:paraId="4B1D4F0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0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r>
        <w:rPr>
          <w:rFonts w:eastAsia="Times New Roman" w:cs="Times New Roman"/>
          <w:b/>
          <w:szCs w:val="24"/>
        </w:rPr>
        <w:t xml:space="preserve"> </w:t>
      </w:r>
    </w:p>
    <w:p w14:paraId="4B1D4F0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4F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Λαμπρούλης): </w:t>
      </w:r>
      <w:r>
        <w:rPr>
          <w:rFonts w:eastAsia="Times New Roman" w:cs="Times New Roman"/>
          <w:szCs w:val="24"/>
        </w:rPr>
        <w:t>Συνεπώς το άρθρο 22 έγινε δεκτό ως έχει κατά πλειοψηφία.</w:t>
      </w:r>
    </w:p>
    <w:p w14:paraId="4B1D4F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4B1D4F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r>
        <w:rPr>
          <w:rFonts w:eastAsia="Times New Roman" w:cs="Times New Roman"/>
          <w:b/>
          <w:szCs w:val="24"/>
        </w:rPr>
        <w:t xml:space="preserve"> </w:t>
      </w:r>
    </w:p>
    <w:p w14:paraId="4B1D4F0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1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23 έγινε δεκτό ως έχει κατά πλειοψηφία. </w:t>
      </w:r>
    </w:p>
    <w:p w14:paraId="4B1D4F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24, όπως τροποποιήθηκε από τον </w:t>
      </w:r>
      <w:r>
        <w:rPr>
          <w:rFonts w:eastAsia="Times New Roman" w:cs="Times New Roman"/>
          <w:szCs w:val="24"/>
        </w:rPr>
        <w:t>αρμόδιο Υπουργό;</w:t>
      </w:r>
    </w:p>
    <w:p w14:paraId="4B1D4F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p>
    <w:p w14:paraId="4B1D4F1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1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24 έγινε δεκτό, όπως τροποποιήθηκε από τον αρμόδιο Υπουργό, κατά πλειοψηφία. </w:t>
      </w:r>
    </w:p>
    <w:p w14:paraId="4B1D4F2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4B1D4F2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2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w:t>
      </w:r>
      <w:r>
        <w:rPr>
          <w:rFonts w:eastAsia="Times New Roman" w:cs="Times New Roman"/>
          <w:b/>
          <w:szCs w:val="24"/>
        </w:rPr>
        <w:t xml:space="preserve">ΡΟΥ: </w:t>
      </w:r>
      <w:r>
        <w:rPr>
          <w:rFonts w:eastAsia="Times New Roman" w:cs="Times New Roman"/>
          <w:szCs w:val="24"/>
        </w:rPr>
        <w:t>Ναι.</w:t>
      </w:r>
      <w:r>
        <w:rPr>
          <w:rFonts w:eastAsia="Times New Roman" w:cs="Times New Roman"/>
          <w:b/>
          <w:szCs w:val="24"/>
        </w:rPr>
        <w:t xml:space="preserve"> </w:t>
      </w:r>
    </w:p>
    <w:p w14:paraId="4B1D4F2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F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2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25 έγινε δεκτό ως έχει κατά πλειοψηφία. </w:t>
      </w:r>
    </w:p>
    <w:p w14:paraId="4B1D4F2A" w14:textId="77777777" w:rsidR="00E71A02" w:rsidRDefault="00A00D33">
      <w:pPr>
        <w:spacing w:line="600" w:lineRule="auto"/>
        <w:ind w:firstLine="709"/>
        <w:contextualSpacing/>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26 ως έχει;</w:t>
      </w:r>
    </w:p>
    <w:p w14:paraId="4B1D4F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2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2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3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26 έγινε δεκτό ως έχει κατά πλειοψηφία. </w:t>
      </w:r>
    </w:p>
    <w:p w14:paraId="4B1D4F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4B1D4F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3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F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3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27 έγινε δεκτό ως έχει κατά πλειοψηφία. </w:t>
      </w:r>
    </w:p>
    <w:p w14:paraId="4B1D4F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28</w:t>
      </w:r>
      <w:r>
        <w:rPr>
          <w:rFonts w:eastAsia="Times New Roman" w:cs="Times New Roman"/>
          <w:szCs w:val="24"/>
        </w:rPr>
        <w:t>,</w:t>
      </w:r>
      <w:r>
        <w:rPr>
          <w:rFonts w:eastAsia="Times New Roman" w:cs="Times New Roman"/>
          <w:szCs w:val="24"/>
        </w:rPr>
        <w:t xml:space="preserve"> όπως</w:t>
      </w:r>
      <w:r>
        <w:rPr>
          <w:rFonts w:eastAsia="Times New Roman" w:cs="Times New Roman"/>
          <w:szCs w:val="24"/>
        </w:rPr>
        <w:t xml:space="preserve"> τροποποιήθηκε από τον αρμόδιο Υπουργό;</w:t>
      </w:r>
    </w:p>
    <w:p w14:paraId="4B1D4F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4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4F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4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28 έγινε δεκτό, όπως τροποποιήθηκε από τον αρμόδιο Υπουργό, κατά πλειοψηφία. </w:t>
      </w:r>
    </w:p>
    <w:p w14:paraId="4B1D4F48" w14:textId="77777777" w:rsidR="00E71A02" w:rsidRDefault="00A00D33">
      <w:pPr>
        <w:spacing w:line="600" w:lineRule="auto"/>
        <w:ind w:firstLine="709"/>
        <w:contextualSpacing/>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4B1D4F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4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w:t>
      </w:r>
      <w:r>
        <w:rPr>
          <w:rFonts w:eastAsia="Times New Roman" w:cs="Times New Roman"/>
          <w:b/>
          <w:szCs w:val="24"/>
        </w:rPr>
        <w:t xml:space="preserve">ΔΩΡΟΥ: </w:t>
      </w:r>
      <w:r>
        <w:rPr>
          <w:rFonts w:eastAsia="Times New Roman" w:cs="Times New Roman"/>
          <w:szCs w:val="24"/>
        </w:rPr>
        <w:t>Ναι.</w:t>
      </w:r>
      <w:r>
        <w:rPr>
          <w:rFonts w:eastAsia="Times New Roman" w:cs="Times New Roman"/>
          <w:b/>
          <w:szCs w:val="24"/>
        </w:rPr>
        <w:t xml:space="preserve"> </w:t>
      </w:r>
    </w:p>
    <w:p w14:paraId="4B1D4F4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4F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29 έγινε δεκτό ως έχει ομοφώνως. </w:t>
      </w:r>
    </w:p>
    <w:p w14:paraId="4B1D4F5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30 ως έχει;</w:t>
      </w:r>
    </w:p>
    <w:p w14:paraId="4B1D4F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5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5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B1D4F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Λαμπρούλης): </w:t>
      </w:r>
      <w:r>
        <w:rPr>
          <w:rFonts w:eastAsia="Times New Roman" w:cs="Times New Roman"/>
          <w:szCs w:val="24"/>
        </w:rPr>
        <w:t xml:space="preserve">Συνεπώς το άρθρο 30 έγινε δεκτό ως έχει κατά πλειοψηφία. </w:t>
      </w:r>
    </w:p>
    <w:p w14:paraId="4B1D4F5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4B1D4F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p>
    <w:p w14:paraId="4B1D4F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6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4B1D4F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ΔΕ</w:t>
      </w:r>
      <w:r>
        <w:rPr>
          <w:rFonts w:eastAsia="Times New Roman" w:cs="Times New Roman"/>
          <w:b/>
          <w:szCs w:val="24"/>
        </w:rPr>
        <w:t xml:space="preserve">ΛΗΣ: </w:t>
      </w:r>
      <w:r>
        <w:rPr>
          <w:rFonts w:eastAsia="Times New Roman" w:cs="Times New Roman"/>
          <w:szCs w:val="24"/>
        </w:rPr>
        <w:t xml:space="preserve">Ναι. </w:t>
      </w:r>
    </w:p>
    <w:p w14:paraId="4B1D4F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31 έγινε δεκτό ως έχει κατά πλειοψηφία. </w:t>
      </w:r>
    </w:p>
    <w:p w14:paraId="4B1D4F6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4B1D4F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w:t>
      </w:r>
      <w:r>
        <w:rPr>
          <w:rFonts w:eastAsia="Times New Roman" w:cs="Times New Roman"/>
          <w:b/>
          <w:szCs w:val="24"/>
        </w:rPr>
        <w:t>Σ:</w:t>
      </w:r>
      <w:r>
        <w:rPr>
          <w:rFonts w:eastAsia="Times New Roman" w:cs="Times New Roman"/>
          <w:szCs w:val="24"/>
        </w:rPr>
        <w:t xml:space="preserve"> Ναι. </w:t>
      </w:r>
    </w:p>
    <w:p w14:paraId="4B1D4F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w:t>
      </w:r>
    </w:p>
    <w:p w14:paraId="4B1D4F6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6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  </w:t>
      </w:r>
    </w:p>
    <w:p w14:paraId="4B1D4F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32 έγινε δεκτό ως έχει κατά πλειοψηφία. </w:t>
      </w:r>
    </w:p>
    <w:p w14:paraId="4B1D4F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4B1D4F7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4F7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w:t>
      </w:r>
      <w:r>
        <w:rPr>
          <w:rFonts w:eastAsia="Times New Roman" w:cs="Times New Roman"/>
          <w:b/>
          <w:szCs w:val="24"/>
        </w:rPr>
        <w:t xml:space="preserve">ΥΛΟΣ: </w:t>
      </w:r>
      <w:r>
        <w:rPr>
          <w:rFonts w:eastAsia="Times New Roman" w:cs="Times New Roman"/>
          <w:szCs w:val="24"/>
        </w:rPr>
        <w:t xml:space="preserve">Ναι. </w:t>
      </w:r>
    </w:p>
    <w:p w14:paraId="4B1D4F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33 έγινε δεκτό ως έχει ομοφώνως. </w:t>
      </w:r>
    </w:p>
    <w:p w14:paraId="4B1D4F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4B1D4F7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4F7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82"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34 έγινε δεκτό ως έχει ομοφώνως. </w:t>
      </w:r>
    </w:p>
    <w:p w14:paraId="4B1D4F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35 ως έχει;</w:t>
      </w:r>
    </w:p>
    <w:p w14:paraId="4B1D4F8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p>
    <w:p w14:paraId="4B1D4F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4F8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4F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35 έγινε δεκτό ως έχει κατά πλειοψηφία. </w:t>
      </w:r>
    </w:p>
    <w:p w14:paraId="4B1D4F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4B1D4F8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b/>
          <w:szCs w:val="24"/>
        </w:rPr>
        <w:t xml:space="preserve"> </w:t>
      </w:r>
      <w:r>
        <w:rPr>
          <w:rFonts w:eastAsia="Times New Roman" w:cs="Times New Roman"/>
          <w:szCs w:val="24"/>
        </w:rPr>
        <w:t xml:space="preserve">Ναι. </w:t>
      </w:r>
    </w:p>
    <w:p w14:paraId="4B1D4F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4F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36 έγινε δεκτό ως έχει κατά πλειοψηφία. </w:t>
      </w:r>
    </w:p>
    <w:p w14:paraId="4B1D4F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37 ως έχει</w:t>
      </w:r>
      <w:r>
        <w:rPr>
          <w:rFonts w:eastAsia="Times New Roman" w:cs="Times New Roman"/>
          <w:szCs w:val="24"/>
        </w:rPr>
        <w:t>;</w:t>
      </w:r>
    </w:p>
    <w:p w14:paraId="4B1D4F9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9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9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9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4B1D4F9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4F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37 έγινε δεκτό ως έχει κατά πλειοψηφία. </w:t>
      </w:r>
    </w:p>
    <w:p w14:paraId="4B1D4F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4B1D4FA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A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r>
        <w:rPr>
          <w:rFonts w:eastAsia="Times New Roman" w:cs="Times New Roman"/>
          <w:b/>
          <w:szCs w:val="24"/>
        </w:rPr>
        <w:t xml:space="preserve">  </w:t>
      </w:r>
    </w:p>
    <w:p w14:paraId="4B1D4FA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Ναι. </w:t>
      </w:r>
    </w:p>
    <w:p w14:paraId="4B1D4FA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A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A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A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A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38 έγινε δεκτό ως έχει κατά πλειοψηφία. </w:t>
      </w:r>
    </w:p>
    <w:p w14:paraId="4B1D4FA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4B1D4FA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w:t>
      </w:r>
      <w:r>
        <w:rPr>
          <w:rFonts w:eastAsia="Times New Roman" w:cs="Times New Roman"/>
          <w:b/>
          <w:szCs w:val="24"/>
        </w:rPr>
        <w:t xml:space="preserve">ΣΤΑΝΤΙΝΟΣ ΚΑΡΑΓΚΟΥΝΗΣ: </w:t>
      </w:r>
      <w:r>
        <w:rPr>
          <w:rFonts w:eastAsia="Times New Roman" w:cs="Times New Roman"/>
          <w:szCs w:val="24"/>
        </w:rPr>
        <w:t xml:space="preserve">Ναι.  </w:t>
      </w:r>
    </w:p>
    <w:p w14:paraId="4B1D4FA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Παρών. </w:t>
      </w:r>
      <w:r>
        <w:rPr>
          <w:rFonts w:eastAsia="Times New Roman" w:cs="Times New Roman"/>
          <w:b/>
          <w:szCs w:val="24"/>
        </w:rPr>
        <w:t xml:space="preserve"> </w:t>
      </w:r>
    </w:p>
    <w:p w14:paraId="4B1D4F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B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B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Παρών.</w:t>
      </w:r>
    </w:p>
    <w:p w14:paraId="4B1D4FB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39 έγινε </w:t>
      </w:r>
      <w:r>
        <w:rPr>
          <w:rFonts w:eastAsia="Times New Roman" w:cs="Times New Roman"/>
          <w:szCs w:val="24"/>
        </w:rPr>
        <w:t xml:space="preserve">δεκτό ως έχει κατά πλειοψηφία. </w:t>
      </w:r>
    </w:p>
    <w:p w14:paraId="4B1D4FB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4B1D4FB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 </w:t>
      </w:r>
    </w:p>
    <w:p w14:paraId="4B1D4F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Όχι.  </w:t>
      </w:r>
    </w:p>
    <w:p w14:paraId="4B1D4F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r>
        <w:rPr>
          <w:rFonts w:eastAsia="Times New Roman" w:cs="Times New Roman"/>
          <w:b/>
          <w:szCs w:val="24"/>
        </w:rPr>
        <w:t xml:space="preserve"> </w:t>
      </w:r>
    </w:p>
    <w:p w14:paraId="4B1D4F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4B1D4F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 xml:space="preserve"> </w:t>
      </w:r>
    </w:p>
    <w:p w14:paraId="4B1D4F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r>
        <w:rPr>
          <w:rFonts w:eastAsia="Times New Roman" w:cs="Times New Roman"/>
          <w:b/>
          <w:szCs w:val="24"/>
        </w:rPr>
        <w:t xml:space="preserve"> </w:t>
      </w:r>
    </w:p>
    <w:p w14:paraId="4B1D4F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το άρθρο 40 έγινε δεκτό ως έχει κατά πλειοψηφία. </w:t>
      </w:r>
    </w:p>
    <w:p w14:paraId="4B1D4F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4B1D4FC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F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4FC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4F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F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4FC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41 έγινε δεκτό ως έχει κατά πλειοψηφία.</w:t>
      </w:r>
    </w:p>
    <w:p w14:paraId="4B1D4F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42 ως έχει;</w:t>
      </w:r>
    </w:p>
    <w:p w14:paraId="4B1D4FC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F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FC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FD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4FD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42 έγινε δεκτό ως έχει κατά πλειοψηφία.</w:t>
      </w:r>
    </w:p>
    <w:p w14:paraId="4B1D4FD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4B1D4FD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D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D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FD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FD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D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D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FD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4FD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43 έγινε δεκτό ως έχει κατά πλειοψηφία.</w:t>
      </w:r>
    </w:p>
    <w:p w14:paraId="4B1D4FD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4B1D4FD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ΤΣΙΡΚΑΣ:</w:t>
      </w:r>
      <w:r>
        <w:rPr>
          <w:rFonts w:eastAsia="Times New Roman" w:cs="Times New Roman"/>
          <w:szCs w:val="24"/>
        </w:rPr>
        <w:t xml:space="preserve"> Ναι.</w:t>
      </w:r>
    </w:p>
    <w:p w14:paraId="4B1D4F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F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4F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4FE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4FE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4F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4FE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44</w:t>
      </w:r>
      <w:r>
        <w:rPr>
          <w:rFonts w:eastAsia="Times New Roman" w:cs="Times New Roman"/>
          <w:szCs w:val="24"/>
        </w:rPr>
        <w:t xml:space="preserve"> έγινε δεκτό ως έχει κατά πλειοψηφία.</w:t>
      </w:r>
    </w:p>
    <w:p w14:paraId="4B1D4F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45, όπως τροποποιήθηκε από τον κύριο Υπουργό;</w:t>
      </w:r>
    </w:p>
    <w:p w14:paraId="4B1D4F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F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4FE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FE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E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ΘΑΝΑΣΙΟΣ ΠΑΠΑΧΡΙΣΤΟΠΟΥΛΟΣ: </w:t>
      </w:r>
      <w:r>
        <w:rPr>
          <w:rFonts w:eastAsia="Times New Roman" w:cs="Times New Roman"/>
          <w:szCs w:val="24"/>
        </w:rPr>
        <w:t xml:space="preserve">Ναι. </w:t>
      </w:r>
    </w:p>
    <w:p w14:paraId="4B1D4F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4FF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45 έγινε δεκτό, όπως τροποποιήθηκε από τον κύριο Υπουργό, κατά πλειοψηφία.</w:t>
      </w:r>
    </w:p>
    <w:p w14:paraId="4B1D4F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46 ω</w:t>
      </w:r>
      <w:r>
        <w:rPr>
          <w:rFonts w:eastAsia="Times New Roman" w:cs="Times New Roman"/>
          <w:szCs w:val="24"/>
        </w:rPr>
        <w:t>ς έχει;</w:t>
      </w:r>
    </w:p>
    <w:p w14:paraId="4B1D4F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4F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4B1D4F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4FF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4F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4F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4F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4B1D4FF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46 έγινε δεκτό ως έχει κατά πλειοψηφία.</w:t>
      </w:r>
    </w:p>
    <w:p w14:paraId="4B1D4F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4B1D4F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4F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4F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50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01"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 xml:space="preserve">ΙΣΤΟΠΟΥΛΟΣ: </w:t>
      </w:r>
      <w:r>
        <w:rPr>
          <w:rFonts w:eastAsia="Times New Roman" w:cs="Times New Roman"/>
          <w:szCs w:val="24"/>
        </w:rPr>
        <w:t xml:space="preserve">Ναι. </w:t>
      </w:r>
    </w:p>
    <w:p w14:paraId="4B1D50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50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500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47 έγινε δεκτό ως έχει κατά πλειοψηφία.</w:t>
      </w:r>
    </w:p>
    <w:p w14:paraId="4B1D500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4B1D500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0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ΚΑΡΑΓΚΟ</w:t>
      </w:r>
      <w:r>
        <w:rPr>
          <w:rFonts w:eastAsia="Times New Roman" w:cs="Times New Roman"/>
          <w:b/>
          <w:szCs w:val="24"/>
        </w:rPr>
        <w:t xml:space="preserve">ΥΝΗΣ: </w:t>
      </w:r>
      <w:r>
        <w:rPr>
          <w:rFonts w:eastAsia="Times New Roman" w:cs="Times New Roman"/>
          <w:szCs w:val="24"/>
        </w:rPr>
        <w:t>Ναι.</w:t>
      </w:r>
    </w:p>
    <w:p w14:paraId="4B1D50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50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0B"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500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500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48 έγινε δεκτό ως έχει κατά πλειοψηφία.</w:t>
      </w:r>
    </w:p>
    <w:p w14:paraId="4B1D501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49, όπως τροποποιήθηκε από τον κύριο Υπουργό;</w:t>
      </w:r>
    </w:p>
    <w:p w14:paraId="4B1D501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1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Παρών.</w:t>
      </w:r>
    </w:p>
    <w:p w14:paraId="4B1D501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501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1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1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1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501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501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49 έγινε δεκτό, όπως τροποποιήθηκε από τον κύριο Υπουργό, κατά πλειοψηφία.</w:t>
      </w:r>
    </w:p>
    <w:p w14:paraId="4B1D501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50 ως έχει;</w:t>
      </w:r>
    </w:p>
    <w:p w14:paraId="4B1D501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1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1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501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501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2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2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2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4B1D5023"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Λαμπρούλης): </w:t>
      </w:r>
      <w:r>
        <w:rPr>
          <w:rFonts w:eastAsia="Times New Roman" w:cs="Times New Roman"/>
          <w:szCs w:val="24"/>
        </w:rPr>
        <w:t>Συνεπώς το άρθρο 50 έγινε δεκτό ως έχει κατά πλειοψηφία.</w:t>
      </w:r>
    </w:p>
    <w:p w14:paraId="4B1D502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4B1D502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2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2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2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2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4B1D502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2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2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2D"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51 έγινε δεκτό ως έχει κατά πλειοψηφία.</w:t>
      </w:r>
    </w:p>
    <w:p w14:paraId="4B1D502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4B1D502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r>
        <w:rPr>
          <w:rFonts w:eastAsia="Times New Roman" w:cs="Times New Roman"/>
          <w:szCs w:val="24"/>
        </w:rPr>
        <w:t>.</w:t>
      </w:r>
    </w:p>
    <w:p w14:paraId="4B1D503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3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3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3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3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3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3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37"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w:t>
      </w:r>
      <w:r>
        <w:rPr>
          <w:rFonts w:eastAsia="Times New Roman" w:cs="Times New Roman"/>
          <w:szCs w:val="24"/>
        </w:rPr>
        <w:t xml:space="preserve"> το άρθρο 52 έγινε δεκτό ως έχει κατά πλειοψηφία.</w:t>
      </w:r>
    </w:p>
    <w:p w14:paraId="4B1D503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4B1D503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3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3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3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3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503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 xml:space="preserve">ΟΥΛΟΣ: </w:t>
      </w:r>
      <w:r>
        <w:rPr>
          <w:rFonts w:eastAsia="Times New Roman" w:cs="Times New Roman"/>
          <w:szCs w:val="24"/>
        </w:rPr>
        <w:t xml:space="preserve">Ναι. </w:t>
      </w:r>
    </w:p>
    <w:p w14:paraId="4B1D503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4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41"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53 έγινε δεκτό ως έχει κατά πλειοψηφία.</w:t>
      </w:r>
    </w:p>
    <w:p w14:paraId="4B1D504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4B1D504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4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4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4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4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Παρών. </w:t>
      </w:r>
    </w:p>
    <w:p w14:paraId="4B1D504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4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4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4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το άρθρο 54 έγινε δεκτ</w:t>
      </w:r>
      <w:r>
        <w:rPr>
          <w:rFonts w:eastAsia="Times New Roman" w:cs="Times New Roman"/>
          <w:szCs w:val="24"/>
        </w:rPr>
        <w:t>ό ως έχει κατά πλειοψηφία.</w:t>
      </w:r>
    </w:p>
    <w:p w14:paraId="4B1D504C"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των τροπολογιών. </w:t>
      </w:r>
    </w:p>
    <w:p w14:paraId="4B1D504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1403 και ειδικό 124 ως έχει;</w:t>
      </w:r>
    </w:p>
    <w:p w14:paraId="4B1D504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4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5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Όχι.</w:t>
      </w:r>
    </w:p>
    <w:p w14:paraId="4B1D505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52"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5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5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505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4B1D5056"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1403 και ειδικό 124 έγινε δεκτή ως έχει κατά πλειοψηφία κ</w:t>
      </w:r>
      <w:r>
        <w:rPr>
          <w:rFonts w:eastAsia="Times New Roman" w:cs="Times New Roman"/>
          <w:szCs w:val="24"/>
        </w:rPr>
        <w:t>αι εντάσσεται στο νομοσχέδιο ως ίδιο άρθρο.</w:t>
      </w:r>
    </w:p>
    <w:p w14:paraId="4B1D505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1408 και ειδικό 128 ως έχει;</w:t>
      </w:r>
    </w:p>
    <w:p w14:paraId="4B1D505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5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5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5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5C"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5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5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505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60"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1408 και ειδικό 128 έγινε δεκτή ως έχει κατά πλειοψηφία και εντάσσεται στο νομοσχ</w:t>
      </w:r>
      <w:r>
        <w:rPr>
          <w:rFonts w:eastAsia="Times New Roman" w:cs="Times New Roman"/>
          <w:szCs w:val="24"/>
        </w:rPr>
        <w:t>έδιο ως ίδιο άρθρο.</w:t>
      </w:r>
    </w:p>
    <w:p w14:paraId="4B1D506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1410 και ειδικό 129 ως έχει;</w:t>
      </w:r>
    </w:p>
    <w:p w14:paraId="4B1D506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6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6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6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66"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6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w:t>
      </w:r>
      <w:r>
        <w:rPr>
          <w:rFonts w:eastAsia="Times New Roman" w:cs="Times New Roman"/>
          <w:b/>
          <w:szCs w:val="24"/>
        </w:rPr>
        <w:t xml:space="preserve">ΡΙΣΤΟΠΟΥΛΟΣ: </w:t>
      </w:r>
      <w:r>
        <w:rPr>
          <w:rFonts w:eastAsia="Times New Roman" w:cs="Times New Roman"/>
          <w:szCs w:val="24"/>
        </w:rPr>
        <w:t xml:space="preserve">Ναι. </w:t>
      </w:r>
    </w:p>
    <w:p w14:paraId="4B1D506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6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6A"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1410 και ειδικό 129 έγινε δεκτή ως έχει κατά πλειοψηφία και εντάσσεται στο νομοσχέδιο ως ίδιο άρθρο.</w:t>
      </w:r>
    </w:p>
    <w:p w14:paraId="4B1D506B"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τροπολογία μ</w:t>
      </w:r>
      <w:r>
        <w:rPr>
          <w:rFonts w:eastAsia="Times New Roman" w:cs="Times New Roman"/>
          <w:szCs w:val="24"/>
        </w:rPr>
        <w:t>ε γενικό αριθμό 1411 και ειδικό 130 ετέθη σε ονομαστική ψηφοφορία.</w:t>
      </w:r>
    </w:p>
    <w:p w14:paraId="4B1D506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1412 και ειδικό 131 ως έχει;</w:t>
      </w:r>
    </w:p>
    <w:p w14:paraId="4B1D506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6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Παρών.</w:t>
      </w:r>
    </w:p>
    <w:p w14:paraId="4B1D506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7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71"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7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7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4B1D507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75"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1412 και ειδικό 131 έγινε δεκτή ως έχει κατά πλειοψηφία</w:t>
      </w:r>
      <w:r>
        <w:rPr>
          <w:rFonts w:eastAsia="Times New Roman" w:cs="Times New Roman"/>
          <w:szCs w:val="24"/>
        </w:rPr>
        <w:t xml:space="preserve"> και εντάσσεται στο νομοσχέδιο ως ίδιο άρθρο.</w:t>
      </w:r>
    </w:p>
    <w:p w14:paraId="4B1D507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1413 και ειδικό 132 ως έχει;</w:t>
      </w:r>
    </w:p>
    <w:p w14:paraId="4B1D507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7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7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7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7B"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ΙΩΑΝΝΗΣ ΔΕΛΗ</w:t>
      </w:r>
      <w:r>
        <w:rPr>
          <w:rFonts w:eastAsia="Times New Roman" w:cs="Times New Roman"/>
          <w:b/>
          <w:szCs w:val="24"/>
        </w:rPr>
        <w:t xml:space="preserve">Σ: </w:t>
      </w:r>
      <w:r>
        <w:rPr>
          <w:rFonts w:eastAsia="Times New Roman" w:cs="Times New Roman"/>
          <w:szCs w:val="24"/>
        </w:rPr>
        <w:t xml:space="preserve">Όχι. </w:t>
      </w:r>
    </w:p>
    <w:p w14:paraId="4B1D507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4B1D507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4B1D507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7F"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1413 και ειδικό 132 έγινε δεκτή ως έχει κατά πλειοψηφία και εντάσσεται στο νομοσχέδιο ως ίδιο</w:t>
      </w:r>
      <w:r>
        <w:rPr>
          <w:rFonts w:eastAsia="Times New Roman" w:cs="Times New Roman"/>
          <w:szCs w:val="24"/>
        </w:rPr>
        <w:t xml:space="preserve"> άρθρο.</w:t>
      </w:r>
    </w:p>
    <w:p w14:paraId="4B1D508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1416 και ειδικό 135 ως έχει;</w:t>
      </w:r>
    </w:p>
    <w:p w14:paraId="4B1D508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8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8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8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8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4B1D508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w:t>
      </w:r>
      <w:r>
        <w:rPr>
          <w:rFonts w:eastAsia="Times New Roman" w:cs="Times New Roman"/>
          <w:szCs w:val="24"/>
        </w:rPr>
        <w:t xml:space="preserve">αι. </w:t>
      </w:r>
    </w:p>
    <w:p w14:paraId="4B1D508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4B1D508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4B1D5089" w14:textId="77777777" w:rsidR="00E71A02" w:rsidRDefault="00A00D3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1416 και ειδικό 135 έγινε δεκτή ως έχει κατά πλειοψηφία και εντάσσεται στο νομοσχέδιο ως ίδιο άρθρο.</w:t>
      </w:r>
    </w:p>
    <w:p w14:paraId="4B1D508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1417 και ειδικό 136 ως έχει;</w:t>
      </w:r>
    </w:p>
    <w:p w14:paraId="4B1D508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8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8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8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508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r>
        <w:rPr>
          <w:rFonts w:eastAsia="Times New Roman" w:cs="Times New Roman"/>
          <w:b/>
          <w:szCs w:val="24"/>
        </w:rPr>
        <w:t xml:space="preserve"> </w:t>
      </w:r>
    </w:p>
    <w:p w14:paraId="4B1D509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9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B1D509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9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1417 και ειδικό 136 έγινε δεκτή ως έχει ομοφώνως και εντάσσεται στο νομοσχέδιο ως ίδιο άρθρο.</w:t>
      </w:r>
    </w:p>
    <w:p w14:paraId="4B1D509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w:t>
      </w:r>
      <w:r>
        <w:rPr>
          <w:rFonts w:eastAsia="Times New Roman" w:cs="Times New Roman"/>
          <w:szCs w:val="24"/>
        </w:rPr>
        <w:t xml:space="preserve"> με γενικό αριθμό 1418 και ειδικό 137, όπως τροποποιήθηκε από τον κύριο Υπουργό;</w:t>
      </w:r>
    </w:p>
    <w:p w14:paraId="4B1D509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9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9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9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4B1D5099"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r>
        <w:rPr>
          <w:rFonts w:eastAsia="Times New Roman" w:cs="Times New Roman"/>
          <w:b/>
          <w:szCs w:val="24"/>
        </w:rPr>
        <w:t xml:space="preserve"> </w:t>
      </w:r>
    </w:p>
    <w:p w14:paraId="4B1D509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9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w:t>
      </w:r>
      <w:r>
        <w:rPr>
          <w:rFonts w:eastAsia="Times New Roman" w:cs="Times New Roman"/>
          <w:b/>
          <w:szCs w:val="24"/>
        </w:rPr>
        <w:t xml:space="preserve">Σ: </w:t>
      </w:r>
      <w:r>
        <w:rPr>
          <w:rFonts w:eastAsia="Times New Roman" w:cs="Times New Roman"/>
          <w:szCs w:val="24"/>
        </w:rPr>
        <w:t>Όχι.</w:t>
      </w:r>
    </w:p>
    <w:p w14:paraId="4B1D509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9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1418 και ειδικό 137 έγινε δεκτή, όπως τροποποιήθηκε από τον κύριο Υπουργό, κατά πλειοψηφία και εντάσσεται στο νομοσχέδιο ως ίδιο άρθρο.</w:t>
      </w:r>
    </w:p>
    <w:p w14:paraId="4B1D509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δεκτή η τροπολογία με γενικό αριθμό 1420 και ειδικό 138 ως έχει;</w:t>
      </w:r>
    </w:p>
    <w:p w14:paraId="4B1D509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A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A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A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A3"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Όχι.</w:t>
      </w:r>
      <w:r>
        <w:rPr>
          <w:rFonts w:eastAsia="Times New Roman" w:cs="Times New Roman"/>
          <w:b/>
          <w:szCs w:val="24"/>
        </w:rPr>
        <w:t xml:space="preserve"> </w:t>
      </w:r>
    </w:p>
    <w:p w14:paraId="4B1D50A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A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w:t>
      </w:r>
      <w:r>
        <w:rPr>
          <w:rFonts w:eastAsia="Times New Roman" w:cs="Times New Roman"/>
          <w:szCs w:val="24"/>
        </w:rPr>
        <w:t>αρών.</w:t>
      </w:r>
    </w:p>
    <w:p w14:paraId="4B1D50A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A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1420 και ειδικό 138 έγινε δεκτή ως έχει κατά πλειοψηφία και εντάσσεται στο νομοσχέδιο ως ίδιο άρθρο.</w:t>
      </w:r>
    </w:p>
    <w:p w14:paraId="4B1D50A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1421 και ειδικό 139 ως έχει;</w:t>
      </w:r>
    </w:p>
    <w:p w14:paraId="4B1D50A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A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A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A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50AD"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r>
        <w:rPr>
          <w:rFonts w:eastAsia="Times New Roman" w:cs="Times New Roman"/>
          <w:b/>
          <w:szCs w:val="24"/>
        </w:rPr>
        <w:t xml:space="preserve"> </w:t>
      </w:r>
    </w:p>
    <w:p w14:paraId="4B1D50A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A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B1D50B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B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1421 και ειδικό αριθμό 139 έγινε δεκτή ως έχει κατά πλειοψηφία και εντάσσεται στο νομοσχέδιο ως ίδιο άρθρο.</w:t>
      </w:r>
    </w:p>
    <w:p w14:paraId="4B1D50B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ή η τροπολογία με γενικό αριθμό 1404 και ειδικό 125, όπως τροποποιήθηκε από τον κύριο Υπουργό;</w:t>
      </w:r>
    </w:p>
    <w:p w14:paraId="4B1D50B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B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B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B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50B7"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r>
        <w:rPr>
          <w:rFonts w:eastAsia="Times New Roman" w:cs="Times New Roman"/>
          <w:b/>
          <w:szCs w:val="24"/>
        </w:rPr>
        <w:t xml:space="preserve"> </w:t>
      </w:r>
    </w:p>
    <w:p w14:paraId="4B1D50B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B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B1D50B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B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1404 και ειδικό 125 έγινε δεκτή, όπως τροποποιήθηκε από τον κύριο Υπουργό, ομοφώνως και εντάσσεται στο νομοσχέδιο ως ίδιο άρθρο.</w:t>
      </w:r>
    </w:p>
    <w:p w14:paraId="4B1D50B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δεκτή η τροπολογία με γενικό αριθμό 1405 και ειδικό 126 ως έχει;</w:t>
      </w:r>
    </w:p>
    <w:p w14:paraId="4B1D50B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B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B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C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C1"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p>
    <w:p w14:paraId="4B1D50C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C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4B1D50C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4B1D50C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1405 και ειδικό 126 έγινε δεκτή ως έχει κατά πλειοψηφία και εντάσσεται στο νομοσχέδιο ως ίδιο άρθρο.</w:t>
      </w:r>
    </w:p>
    <w:p w14:paraId="4B1D50C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1407 και ειδικό 127 ως έχει;</w:t>
      </w:r>
    </w:p>
    <w:p w14:paraId="4B1D50C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C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Όχι.</w:t>
      </w:r>
    </w:p>
    <w:p w14:paraId="4B1D50C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4B1D50C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CB"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Παρών.</w:t>
      </w:r>
      <w:r>
        <w:rPr>
          <w:rFonts w:eastAsia="Times New Roman" w:cs="Times New Roman"/>
          <w:b/>
          <w:szCs w:val="24"/>
        </w:rPr>
        <w:t xml:space="preserve"> </w:t>
      </w:r>
    </w:p>
    <w:p w14:paraId="4B1D50C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r>
        <w:rPr>
          <w:rFonts w:eastAsia="Times New Roman" w:cs="Times New Roman"/>
          <w:szCs w:val="24"/>
        </w:rPr>
        <w:t>.</w:t>
      </w:r>
    </w:p>
    <w:p w14:paraId="4B1D50C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4B1D50C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4B1D50C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1407 και ειδικό 127 έγινε δεκτή ως έχει κατά πλειοψηφία και εντάσσεται στο νομοσχέδιο ως ίδιο άρθρο.</w:t>
      </w:r>
    </w:p>
    <w:p w14:paraId="4B1D50D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w:t>
      </w:r>
      <w:r>
        <w:rPr>
          <w:rFonts w:eastAsia="Times New Roman" w:cs="Times New Roman"/>
          <w:szCs w:val="24"/>
        </w:rPr>
        <w:t xml:space="preserve"> η τροπολογία με γενικό αριθμό 1414 και ειδικό 133 ως έχει;</w:t>
      </w:r>
    </w:p>
    <w:p w14:paraId="4B1D50D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D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Ναι.</w:t>
      </w:r>
    </w:p>
    <w:p w14:paraId="4B1D50D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4B1D50D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Ναι.</w:t>
      </w:r>
    </w:p>
    <w:p w14:paraId="4B1D50D5"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r>
        <w:rPr>
          <w:rFonts w:eastAsia="Times New Roman" w:cs="Times New Roman"/>
          <w:b/>
          <w:szCs w:val="24"/>
        </w:rPr>
        <w:t xml:space="preserve"> </w:t>
      </w:r>
    </w:p>
    <w:p w14:paraId="4B1D50D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D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B1D50D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w:t>
      </w:r>
      <w:r>
        <w:rPr>
          <w:rFonts w:eastAsia="Times New Roman" w:cs="Times New Roman"/>
          <w:b/>
          <w:szCs w:val="24"/>
        </w:rPr>
        <w:t xml:space="preserve">ΛΛΗΣ: </w:t>
      </w:r>
      <w:r>
        <w:rPr>
          <w:rFonts w:eastAsia="Times New Roman" w:cs="Times New Roman"/>
          <w:szCs w:val="24"/>
        </w:rPr>
        <w:t>Ναι.</w:t>
      </w:r>
    </w:p>
    <w:p w14:paraId="4B1D50D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1414 και ειδικό 133 έγινε δεκτή ως έχει ομοφώνως και εντάσσεται στο νομοσχέδιο ως ίδιο άρθρο.</w:t>
      </w:r>
    </w:p>
    <w:p w14:paraId="4B1D50D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1423 και ειδικό 1</w:t>
      </w:r>
      <w:r>
        <w:rPr>
          <w:rFonts w:eastAsia="Times New Roman" w:cs="Times New Roman"/>
          <w:szCs w:val="24"/>
        </w:rPr>
        <w:t>41 ως έχει;</w:t>
      </w:r>
    </w:p>
    <w:p w14:paraId="4B1D50D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D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Παρών.</w:t>
      </w:r>
    </w:p>
    <w:p w14:paraId="4B1D50D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4B1D50D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4B1D50DF" w14:textId="77777777" w:rsidR="00E71A02" w:rsidRDefault="00A00D33">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Ναι.</w:t>
      </w:r>
      <w:r>
        <w:rPr>
          <w:rFonts w:eastAsia="Times New Roman" w:cs="Times New Roman"/>
          <w:b/>
          <w:szCs w:val="24"/>
        </w:rPr>
        <w:t xml:space="preserve"> </w:t>
      </w:r>
    </w:p>
    <w:p w14:paraId="4B1D50E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B1D50E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4B1D50E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4B1D50E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Συνεπώς η τροπολογία με γενικό αριθμό 1423 και ειδικό 141 έγινε δεκτή ως έχει κατά πλειοψηφία και εντάσσεται στο νομοσχέδιο ως ίδιο άρθρο.</w:t>
      </w:r>
    </w:p>
    <w:p w14:paraId="4B1D50E4" w14:textId="77777777" w:rsidR="00E71A02" w:rsidRDefault="00A00D33">
      <w:pPr>
        <w:spacing w:line="600" w:lineRule="auto"/>
        <w:ind w:firstLine="709"/>
        <w:contextualSpacing/>
        <w:jc w:val="center"/>
        <w:rPr>
          <w:rFonts w:eastAsia="Times New Roman" w:cs="Times New Roman"/>
          <w:szCs w:val="24"/>
        </w:rPr>
      </w:pPr>
      <w:r>
        <w:rPr>
          <w:rFonts w:eastAsia="Times New Roman" w:cs="Times New Roman"/>
          <w:szCs w:val="24"/>
        </w:rPr>
        <w:t>(ΜΕΤΑ ΤΗΝ ΚΑΤΑΜΕΤΡΗΣΗ)</w:t>
      </w:r>
    </w:p>
    <w:p w14:paraId="4B1D50E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Κυρίες και κύριοι συνάδελφ</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χω την τιμή να ανακοινώσω στο Σώμα το αποτέλεσμα της διεξαχθείσης ονομαστικής ψηφοφορίας.</w:t>
      </w:r>
    </w:p>
    <w:p w14:paraId="4B1D50E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Ψ</w:t>
      </w:r>
      <w:r>
        <w:rPr>
          <w:rFonts w:eastAsia="Times New Roman" w:cs="Times New Roman"/>
          <w:szCs w:val="24"/>
        </w:rPr>
        <w:t>ήφισαν 243 Βουλευτές.</w:t>
      </w:r>
    </w:p>
    <w:p w14:paraId="4B1D50E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Υπέρ της τροπολογίας, δηλαδή «ΝΑΙ», ψήφισαν 146 Βουλευτές.</w:t>
      </w:r>
    </w:p>
    <w:p w14:paraId="4B1D50E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Κατά της τροπολογίας, δηλαδή «ΟΧΙ», ψήφισαν 35 Βουλευτές.</w:t>
      </w:r>
    </w:p>
    <w:p w14:paraId="4B1D50E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 xml:space="preserve"> «ΠΑΡΩΝ» </w:t>
      </w:r>
      <w:r>
        <w:rPr>
          <w:rFonts w:eastAsia="Times New Roman" w:cs="Times New Roman"/>
          <w:szCs w:val="24"/>
        </w:rPr>
        <w:t xml:space="preserve">ψήφισαν </w:t>
      </w:r>
      <w:r>
        <w:rPr>
          <w:rFonts w:eastAsia="Times New Roman" w:cs="Times New Roman"/>
          <w:szCs w:val="24"/>
        </w:rPr>
        <w:t>62 Β</w:t>
      </w:r>
      <w:r>
        <w:rPr>
          <w:rFonts w:eastAsia="Times New Roman" w:cs="Times New Roman"/>
          <w:szCs w:val="24"/>
        </w:rPr>
        <w:t>ουλευτές.</w:t>
      </w:r>
    </w:p>
    <w:p w14:paraId="4B1D50E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1411 και ειδικό 130 έγινε δεκτή, όπως τροποποιήθηκε από τον κύριο Υπουργό, κατά πλειοψηφία και εντάσσεται στο νομοσχέδιο ως ίδια άρθρα</w:t>
      </w:r>
      <w:r>
        <w:rPr>
          <w:rFonts w:eastAsia="Times New Roman" w:cs="Times New Roman"/>
          <w:szCs w:val="24"/>
        </w:rPr>
        <w:t>.</w:t>
      </w:r>
    </w:p>
    <w:p w14:paraId="4B1D50E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πρωτόκολλο </w:t>
      </w:r>
      <w:r>
        <w:rPr>
          <w:rFonts w:eastAsia="Times New Roman" w:cs="Times New Roman"/>
          <w:szCs w:val="24"/>
        </w:rPr>
        <w:t xml:space="preserve">της διεξαχθείσης </w:t>
      </w:r>
      <w:r>
        <w:rPr>
          <w:rFonts w:eastAsia="Times New Roman" w:cs="Times New Roman"/>
          <w:szCs w:val="24"/>
        </w:rPr>
        <w:t>ονομαστικής ψηφοφορίας</w:t>
      </w:r>
      <w:r>
        <w:rPr>
          <w:rFonts w:eastAsia="Times New Roman" w:cs="Times New Roman"/>
          <w:szCs w:val="24"/>
        </w:rPr>
        <w:t xml:space="preserve"> καταχωρίζεται στα</w:t>
      </w:r>
      <w:r>
        <w:rPr>
          <w:rFonts w:eastAsia="Times New Roman" w:cs="Times New Roman"/>
          <w:szCs w:val="24"/>
        </w:rPr>
        <w:t xml:space="preserve"> Πρακτικά και έχει ως εξής:</w:t>
      </w:r>
    </w:p>
    <w:p w14:paraId="4B1D50EC" w14:textId="77777777" w:rsidR="00E71A02" w:rsidRDefault="00A00D33">
      <w:pPr>
        <w:spacing w:line="600" w:lineRule="auto"/>
        <w:ind w:firstLine="720"/>
        <w:contextualSpacing/>
        <w:jc w:val="center"/>
        <w:rPr>
          <w:rFonts w:eastAsia="Times New Roman" w:cs="Times New Roman"/>
          <w:color w:val="C00000"/>
          <w:szCs w:val="24"/>
        </w:rPr>
      </w:pPr>
      <w:r w:rsidRPr="00B02930">
        <w:rPr>
          <w:rFonts w:eastAsia="Times New Roman" w:cs="Times New Roman"/>
          <w:color w:val="C00000"/>
          <w:szCs w:val="24"/>
        </w:rPr>
        <w:t>ΑΛΛΑΓΗ ΣΕΛΙΔΑΣ</w:t>
      </w:r>
    </w:p>
    <w:p w14:paraId="4B1D50ED" w14:textId="77777777" w:rsidR="00E71A02" w:rsidRDefault="00A00D33">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636α )</w:t>
      </w:r>
    </w:p>
    <w:p w14:paraId="4B1D50EE" w14:textId="77777777" w:rsidR="00E71A02" w:rsidRDefault="00A00D33">
      <w:pPr>
        <w:spacing w:line="600" w:lineRule="auto"/>
        <w:ind w:firstLine="720"/>
        <w:contextualSpacing/>
        <w:jc w:val="center"/>
        <w:rPr>
          <w:rFonts w:eastAsia="Times New Roman" w:cs="Times New Roman"/>
          <w:color w:val="C00000"/>
          <w:szCs w:val="24"/>
        </w:rPr>
      </w:pPr>
      <w:r w:rsidRPr="00B02930">
        <w:rPr>
          <w:rFonts w:eastAsia="Times New Roman" w:cs="Times New Roman"/>
          <w:color w:val="C00000"/>
          <w:szCs w:val="24"/>
        </w:rPr>
        <w:t>ΑΛΛΑΓΗ ΣΕΛΙΔΑΣ</w:t>
      </w:r>
    </w:p>
    <w:p w14:paraId="4B1D50E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ψήφιση του ακροτελεύτιου άρθρου.</w:t>
      </w:r>
    </w:p>
    <w:p w14:paraId="4B1D50F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B1D50F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F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ΚΑΡΑΓΚΟΥΝΗΣ:</w:t>
      </w:r>
      <w:r>
        <w:rPr>
          <w:rFonts w:eastAsia="Times New Roman" w:cs="Times New Roman"/>
          <w:szCs w:val="24"/>
        </w:rPr>
        <w:t xml:space="preserve"> Ναι.</w:t>
      </w:r>
    </w:p>
    <w:p w14:paraId="4B1D50F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Ναι.</w:t>
      </w:r>
    </w:p>
    <w:p w14:paraId="4B1D50F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4B1D50F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B1D50F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B1D50F7"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B1D50F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B1D50F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ακροτελεύτιο άρθρο έγινε δεκτό κατά πλειοψηφία.</w:t>
      </w:r>
    </w:p>
    <w:p w14:paraId="4B1D50F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«Μέτρα θεραπείας ατόμων που απαλλάσσονται από την ποινή λόγω ψυχικής ή διανοητικής διαταραχής και άλλες διατάξεις» </w:t>
      </w:r>
      <w:r>
        <w:rPr>
          <w:rFonts w:eastAsia="Times New Roman" w:cs="Times New Roman"/>
          <w:szCs w:val="24"/>
        </w:rPr>
        <w:t>έγινε δεκτό επί της αρχής και επί των άρθρων.</w:t>
      </w:r>
    </w:p>
    <w:p w14:paraId="4B1D50FB" w14:textId="77777777" w:rsidR="00E71A02" w:rsidRDefault="00A00D33">
      <w:pPr>
        <w:spacing w:line="600" w:lineRule="auto"/>
        <w:ind w:firstLine="720"/>
        <w:contextualSpacing/>
        <w:jc w:val="both"/>
        <w:rPr>
          <w:rFonts w:eastAsia="Times New Roman" w:cs="Times New Roman"/>
          <w:szCs w:val="24"/>
        </w:rPr>
      </w:pPr>
      <w:r w:rsidRPr="001B12F3">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 ψήφιση του νομοσχεδίου και στο σύνολο. </w:t>
      </w:r>
    </w:p>
    <w:p w14:paraId="4B1D50F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4B1D50F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4B1D50FE"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Όχι.</w:t>
      </w:r>
    </w:p>
    <w:p w14:paraId="4B1D50FF"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w:t>
      </w:r>
    </w:p>
    <w:p w14:paraId="4B1D5100"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ΑΪ</w:t>
      </w:r>
      <w:r>
        <w:rPr>
          <w:rFonts w:eastAsia="Times New Roman" w:cs="Times New Roman"/>
          <w:b/>
          <w:szCs w:val="24"/>
        </w:rPr>
        <w:t>ΒΑΤΙΔΗΣ:</w:t>
      </w:r>
      <w:r>
        <w:rPr>
          <w:rFonts w:eastAsia="Times New Roman" w:cs="Times New Roman"/>
          <w:szCs w:val="24"/>
        </w:rPr>
        <w:t xml:space="preserve"> Όχι.</w:t>
      </w:r>
    </w:p>
    <w:p w14:paraId="4B1D5101"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B1D5102"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4B1D5103"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B1D5104"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4B1D5105"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νομοσχέδιο έγινε δεκτό και στο σύνολο κατά πλειοψηφία.</w:t>
      </w:r>
    </w:p>
    <w:p w14:paraId="4B1D5106"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Δικαιοσύνης,</w:t>
      </w:r>
      <w:r>
        <w:rPr>
          <w:rFonts w:eastAsia="Times New Roman" w:cs="Times New Roman"/>
          <w:szCs w:val="24"/>
        </w:rPr>
        <w:t xml:space="preserve"> Διαφάνειας και Ανθρωπίνων Δικαιωμάτων</w:t>
      </w:r>
      <w:r>
        <w:rPr>
          <w:rFonts w:eastAsia="Times New Roman" w:cs="Times New Roman"/>
          <w:szCs w:val="24"/>
        </w:rPr>
        <w:t>:</w:t>
      </w:r>
      <w:r>
        <w:rPr>
          <w:rFonts w:eastAsia="Times New Roman" w:cs="Times New Roman"/>
          <w:szCs w:val="24"/>
        </w:rPr>
        <w:t xml:space="preserve"> «Μέτρα θεραπείας ατόμων που απαλλάσσονται από την ποινή λόγω ψυχικής ή διανοητικής διαταραχής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w:t>
      </w:r>
      <w:r>
        <w:rPr>
          <w:rFonts w:eastAsia="Times New Roman" w:cs="Times New Roman"/>
          <w:szCs w:val="24"/>
        </w:rPr>
        <w:t>εξής:</w:t>
      </w:r>
    </w:p>
    <w:p w14:paraId="4B1D5107" w14:textId="77777777" w:rsidR="00E71A02" w:rsidRDefault="00A00D33">
      <w:pPr>
        <w:spacing w:line="600" w:lineRule="auto"/>
        <w:contextualSpacing/>
        <w:jc w:val="center"/>
        <w:rPr>
          <w:rFonts w:eastAsia="Times New Roman" w:cs="Times New Roman"/>
          <w:szCs w:val="24"/>
        </w:rPr>
      </w:pPr>
      <w:r w:rsidRPr="009D0273">
        <w:rPr>
          <w:rFonts w:eastAsia="Times New Roman" w:cs="Times New Roman"/>
          <w:color w:val="C00000"/>
          <w:szCs w:val="24"/>
        </w:rPr>
        <w:t>(Να καταχωρισθεί το κείμενο του νομοσχεδίου</w:t>
      </w:r>
      <w:r w:rsidRPr="009D0273">
        <w:rPr>
          <w:rFonts w:eastAsia="Times New Roman" w:cs="Times New Roman"/>
          <w:color w:val="C00000"/>
          <w:szCs w:val="24"/>
        </w:rPr>
        <w:t xml:space="preserve"> σελ. 638α</w:t>
      </w:r>
      <w:r w:rsidRPr="00DB7EB3">
        <w:rPr>
          <w:rFonts w:eastAsia="Times New Roman" w:cs="Times New Roman"/>
          <w:color w:val="FF0000"/>
          <w:szCs w:val="24"/>
        </w:rPr>
        <w:t>)</w:t>
      </w:r>
    </w:p>
    <w:p w14:paraId="4B1D5108"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 xml:space="preserve">ύριοι συνάδελφοι, παρακαλώ το Σώμα να εξουσιοδοτήσει το Προεδρείο για την υπ’ ευθύνη του επικύρωση των Πρακτικών ως προς την ψήφιση στο σύνολο του </w:t>
      </w:r>
      <w:r>
        <w:rPr>
          <w:rFonts w:eastAsia="Times New Roman" w:cs="Times New Roman"/>
          <w:szCs w:val="24"/>
        </w:rPr>
        <w:t>παραπάνω νομοσχεδίου.</w:t>
      </w:r>
    </w:p>
    <w:p w14:paraId="4B1D5109"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B1D510A"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 xml:space="preserve">Συνεπώς το </w:t>
      </w:r>
      <w:r>
        <w:rPr>
          <w:rFonts w:eastAsia="Times New Roman" w:cs="Times New Roman"/>
          <w:szCs w:val="24"/>
        </w:rPr>
        <w:t>Σώμα παρέσχε τη ζητηθείσα εξουσιοδότηση.</w:t>
      </w:r>
    </w:p>
    <w:p w14:paraId="4B1D510B"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B1D510C"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w:t>
      </w:r>
      <w:r>
        <w:rPr>
          <w:rFonts w:eastAsia="Times New Roman" w:cs="Times New Roman"/>
          <w:szCs w:val="24"/>
        </w:rPr>
        <w:t>ιστα.</w:t>
      </w:r>
    </w:p>
    <w:p w14:paraId="4B1D510D" w14:textId="77777777" w:rsidR="00E71A02" w:rsidRDefault="00A00D3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τη συναίνεση του Σώματος και ώρα 22.32΄ λύεται η συνεδρίαση για αύριο</w:t>
      </w:r>
      <w:r>
        <w:rPr>
          <w:rFonts w:eastAsia="Times New Roman" w:cs="Times New Roman"/>
          <w:szCs w:val="24"/>
        </w:rPr>
        <w:t>,</w:t>
      </w:r>
      <w:r>
        <w:rPr>
          <w:rFonts w:eastAsia="Times New Roman" w:cs="Times New Roman"/>
          <w:szCs w:val="24"/>
        </w:rPr>
        <w:t xml:space="preserve"> ημέρα Παρασκευή 22 Δεκεμβρίου 2017 και ώρα 10.00΄, με αντικείμενο εργασιών του Σώματος: κοινοβουλευτικό έλεγχο, συζήτηση επικαίρων ερωτήσεων.</w:t>
      </w:r>
    </w:p>
    <w:p w14:paraId="4B1D510E" w14:textId="77777777" w:rsidR="00E71A02" w:rsidRDefault="00A00D33">
      <w:pPr>
        <w:spacing w:line="600" w:lineRule="auto"/>
        <w:contextualSpacing/>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E71A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8HGA4CRIkw9sVKA6+qyLZ0L/lrA=" w:salt="Z4t/BQtfaBgv6jDK7kCL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02"/>
    <w:rsid w:val="00732FF4"/>
    <w:rsid w:val="00A00D33"/>
    <w:rsid w:val="00E71A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44DC"/>
  <w15:docId w15:val="{C96246A1-3989-4924-B960-D80CA11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5C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5C29"/>
    <w:rPr>
      <w:rFonts w:ascii="Segoe UI" w:hAnsi="Segoe UI" w:cs="Segoe UI"/>
      <w:sz w:val="18"/>
      <w:szCs w:val="18"/>
    </w:rPr>
  </w:style>
  <w:style w:type="paragraph" w:styleId="a4">
    <w:name w:val="Revision"/>
    <w:hidden/>
    <w:uiPriority w:val="99"/>
    <w:semiHidden/>
    <w:rsid w:val="00404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564</MetadataID>
    <Session xmlns="641f345b-441b-4b81-9152-adc2e73ba5e1">Γ´</Session>
    <Date xmlns="641f345b-441b-4b81-9152-adc2e73ba5e1">2017-12-20T22:00:00+00:00</Date>
    <Status xmlns="641f345b-441b-4b81-9152-adc2e73ba5e1">
      <Url>http://srv-sp1/praktika/Lists/Incoming_Metadata/EditForm.aspx?ID=564&amp;Source=/praktika/Recordings_Library/Forms/AllItems.aspx</Url>
      <Description>Δημοσιεύτηκε</Description>
    </Status>
    <Meeting xmlns="641f345b-441b-4b81-9152-adc2e73ba5e1">Ν´</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4F2445-6BB4-4C75-B2A5-560F5E3A281B}">
  <ds:schemaRefs>
    <ds:schemaRef ds:uri="http://www.w3.org/XML/1998/namespace"/>
    <ds:schemaRef ds:uri="http://purl.org/dc/dcmityp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641f345b-441b-4b81-9152-adc2e73ba5e1"/>
    <ds:schemaRef ds:uri="http://purl.org/dc/elements/1.1/"/>
  </ds:schemaRefs>
</ds:datastoreItem>
</file>

<file path=customXml/itemProps2.xml><?xml version="1.0" encoding="utf-8"?>
<ds:datastoreItem xmlns:ds="http://schemas.openxmlformats.org/officeDocument/2006/customXml" ds:itemID="{9552F9AB-DA74-4C65-A959-7DE99AB64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D2AA0-E74B-46C0-954A-94D4C97C4B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98307</Words>
  <Characters>530859</Characters>
  <Application>Microsoft Office Word</Application>
  <DocSecurity>0</DocSecurity>
  <Lines>4423</Lines>
  <Paragraphs>1255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2018-01-10T08:59:00Z</dcterms:created>
  <dcterms:modified xsi:type="dcterms:W3CDTF">2018-01-10T08:59:00Z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