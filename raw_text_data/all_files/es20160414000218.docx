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49373" w14:textId="77777777" w:rsidR="00752490" w:rsidRPr="00752490" w:rsidRDefault="00752490" w:rsidP="00752490">
      <w:pPr>
        <w:spacing w:after="0" w:line="360" w:lineRule="auto"/>
        <w:rPr>
          <w:ins w:id="0" w:author="Φλούδα Χριστίνα" w:date="2016-04-20T12:48:00Z"/>
          <w:rFonts w:eastAsia="Times New Roman"/>
          <w:szCs w:val="24"/>
          <w:lang w:eastAsia="en-US"/>
        </w:rPr>
      </w:pPr>
      <w:ins w:id="1" w:author="Φλούδα Χριστίνα" w:date="2016-04-20T12:48:00Z">
        <w:r w:rsidRPr="0075249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0496A8F" w14:textId="77777777" w:rsidR="00752490" w:rsidRPr="00752490" w:rsidRDefault="00752490" w:rsidP="00752490">
      <w:pPr>
        <w:spacing w:after="0" w:line="360" w:lineRule="auto"/>
        <w:rPr>
          <w:ins w:id="2" w:author="Φλούδα Χριστίνα" w:date="2016-04-20T12:48:00Z"/>
          <w:rFonts w:eastAsia="Times New Roman"/>
          <w:szCs w:val="24"/>
          <w:lang w:eastAsia="en-US"/>
        </w:rPr>
      </w:pPr>
    </w:p>
    <w:p w14:paraId="7B89CA3C" w14:textId="77777777" w:rsidR="00752490" w:rsidRPr="00752490" w:rsidRDefault="00752490" w:rsidP="00752490">
      <w:pPr>
        <w:spacing w:after="0" w:line="360" w:lineRule="auto"/>
        <w:rPr>
          <w:ins w:id="3" w:author="Φλούδα Χριστίνα" w:date="2016-04-20T12:48:00Z"/>
          <w:rFonts w:eastAsia="Times New Roman"/>
          <w:szCs w:val="24"/>
          <w:lang w:eastAsia="en-US"/>
        </w:rPr>
      </w:pPr>
      <w:ins w:id="4" w:author="Φλούδα Χριστίνα" w:date="2016-04-20T12:48:00Z">
        <w:r w:rsidRPr="00752490">
          <w:rPr>
            <w:rFonts w:eastAsia="Times New Roman"/>
            <w:szCs w:val="24"/>
            <w:lang w:eastAsia="en-US"/>
          </w:rPr>
          <w:t>ΠΙΝΑΚΑΣ ΠΕΡΙΕΧΟΜΕΝΩΝ</w:t>
        </w:r>
      </w:ins>
    </w:p>
    <w:p w14:paraId="70205B47" w14:textId="77777777" w:rsidR="00752490" w:rsidRPr="00752490" w:rsidRDefault="00752490" w:rsidP="00752490">
      <w:pPr>
        <w:spacing w:after="0" w:line="360" w:lineRule="auto"/>
        <w:rPr>
          <w:ins w:id="5" w:author="Φλούδα Χριστίνα" w:date="2016-04-20T12:48:00Z"/>
          <w:rFonts w:eastAsia="Times New Roman"/>
          <w:szCs w:val="24"/>
          <w:lang w:eastAsia="en-US"/>
        </w:rPr>
      </w:pPr>
      <w:ins w:id="6" w:author="Φλούδα Χριστίνα" w:date="2016-04-20T12:48:00Z">
        <w:r w:rsidRPr="00752490">
          <w:rPr>
            <w:rFonts w:eastAsia="Times New Roman"/>
            <w:szCs w:val="24"/>
            <w:lang w:eastAsia="en-US"/>
          </w:rPr>
          <w:t xml:space="preserve">ΙΖ΄ ΠΕΡΙΟΔΟΣ </w:t>
        </w:r>
      </w:ins>
    </w:p>
    <w:p w14:paraId="245A99D2" w14:textId="77777777" w:rsidR="00752490" w:rsidRPr="00752490" w:rsidRDefault="00752490" w:rsidP="00752490">
      <w:pPr>
        <w:spacing w:after="0" w:line="360" w:lineRule="auto"/>
        <w:rPr>
          <w:ins w:id="7" w:author="Φλούδα Χριστίνα" w:date="2016-04-20T12:48:00Z"/>
          <w:rFonts w:eastAsia="Times New Roman"/>
          <w:szCs w:val="24"/>
          <w:lang w:eastAsia="en-US"/>
        </w:rPr>
      </w:pPr>
      <w:ins w:id="8" w:author="Φλούδα Χριστίνα" w:date="2016-04-20T12:48:00Z">
        <w:r w:rsidRPr="00752490">
          <w:rPr>
            <w:rFonts w:eastAsia="Times New Roman"/>
            <w:szCs w:val="24"/>
            <w:lang w:eastAsia="en-US"/>
          </w:rPr>
          <w:t>ΠΡΟΕΔΡΕΥΟΜΕΝΗΣ ΚΟΙΝΟΒΟΥΛΕΥΤΙΚΗΣ ΔΗΜΟΚΡΑΤΙΑΣ</w:t>
        </w:r>
      </w:ins>
    </w:p>
    <w:p w14:paraId="42CBDDD6" w14:textId="77777777" w:rsidR="00752490" w:rsidRPr="00752490" w:rsidRDefault="00752490" w:rsidP="00752490">
      <w:pPr>
        <w:spacing w:after="0" w:line="360" w:lineRule="auto"/>
        <w:rPr>
          <w:ins w:id="9" w:author="Φλούδα Χριστίνα" w:date="2016-04-20T12:48:00Z"/>
          <w:rFonts w:eastAsia="Times New Roman"/>
          <w:szCs w:val="24"/>
          <w:lang w:eastAsia="en-US"/>
        </w:rPr>
      </w:pPr>
      <w:ins w:id="10" w:author="Φλούδα Χριστίνα" w:date="2016-04-20T12:48:00Z">
        <w:r w:rsidRPr="00752490">
          <w:rPr>
            <w:rFonts w:eastAsia="Times New Roman"/>
            <w:szCs w:val="24"/>
            <w:lang w:eastAsia="en-US"/>
          </w:rPr>
          <w:t>ΣΥΝΟΔΟΣ Α΄</w:t>
        </w:r>
      </w:ins>
    </w:p>
    <w:p w14:paraId="220A3EB3" w14:textId="77777777" w:rsidR="00752490" w:rsidRPr="00752490" w:rsidRDefault="00752490" w:rsidP="00752490">
      <w:pPr>
        <w:spacing w:after="0" w:line="360" w:lineRule="auto"/>
        <w:rPr>
          <w:ins w:id="11" w:author="Φλούδα Χριστίνα" w:date="2016-04-20T12:48:00Z"/>
          <w:rFonts w:eastAsia="Times New Roman"/>
          <w:szCs w:val="24"/>
          <w:lang w:eastAsia="en-US"/>
        </w:rPr>
      </w:pPr>
    </w:p>
    <w:p w14:paraId="7E141857" w14:textId="77777777" w:rsidR="00752490" w:rsidRPr="00752490" w:rsidRDefault="00752490" w:rsidP="00752490">
      <w:pPr>
        <w:spacing w:after="0" w:line="360" w:lineRule="auto"/>
        <w:rPr>
          <w:ins w:id="12" w:author="Φλούδα Χριστίνα" w:date="2016-04-20T12:48:00Z"/>
          <w:rFonts w:eastAsia="Times New Roman"/>
          <w:szCs w:val="24"/>
          <w:lang w:eastAsia="en-US"/>
        </w:rPr>
      </w:pPr>
      <w:ins w:id="13" w:author="Φλούδα Χριστίνα" w:date="2016-04-20T12:48:00Z">
        <w:r w:rsidRPr="00752490">
          <w:rPr>
            <w:rFonts w:eastAsia="Times New Roman"/>
            <w:szCs w:val="24"/>
            <w:lang w:eastAsia="en-US"/>
          </w:rPr>
          <w:t>ΣΥΝΕΔΡΙΑΣΗ ΡΗ΄</w:t>
        </w:r>
      </w:ins>
    </w:p>
    <w:p w14:paraId="63F6AE1A" w14:textId="77777777" w:rsidR="00752490" w:rsidRPr="00752490" w:rsidRDefault="00752490" w:rsidP="00752490">
      <w:pPr>
        <w:spacing w:after="0" w:line="360" w:lineRule="auto"/>
        <w:rPr>
          <w:ins w:id="14" w:author="Φλούδα Χριστίνα" w:date="2016-04-20T12:48:00Z"/>
          <w:rFonts w:eastAsia="Times New Roman"/>
          <w:szCs w:val="24"/>
          <w:lang w:eastAsia="en-US"/>
        </w:rPr>
      </w:pPr>
      <w:ins w:id="15" w:author="Φλούδα Χριστίνα" w:date="2016-04-20T12:48:00Z">
        <w:r w:rsidRPr="00752490">
          <w:rPr>
            <w:rFonts w:eastAsia="Times New Roman"/>
            <w:szCs w:val="24"/>
            <w:lang w:eastAsia="en-US"/>
          </w:rPr>
          <w:t>Πέμπτη  14 Απριλίου 2016</w:t>
        </w:r>
      </w:ins>
    </w:p>
    <w:p w14:paraId="0981F5E3" w14:textId="77777777" w:rsidR="00752490" w:rsidRPr="00752490" w:rsidRDefault="00752490" w:rsidP="00752490">
      <w:pPr>
        <w:spacing w:after="0" w:line="360" w:lineRule="auto"/>
        <w:rPr>
          <w:ins w:id="16" w:author="Φλούδα Χριστίνα" w:date="2016-04-20T12:48:00Z"/>
          <w:rFonts w:eastAsia="Times New Roman"/>
          <w:szCs w:val="24"/>
          <w:lang w:eastAsia="en-US"/>
        </w:rPr>
      </w:pPr>
    </w:p>
    <w:p w14:paraId="59C2C228" w14:textId="77777777" w:rsidR="00752490" w:rsidRPr="00752490" w:rsidRDefault="00752490" w:rsidP="00752490">
      <w:pPr>
        <w:spacing w:after="0" w:line="360" w:lineRule="auto"/>
        <w:rPr>
          <w:ins w:id="17" w:author="Φλούδα Χριστίνα" w:date="2016-04-20T12:48:00Z"/>
          <w:rFonts w:eastAsia="Times New Roman"/>
          <w:szCs w:val="24"/>
          <w:lang w:eastAsia="en-US"/>
        </w:rPr>
      </w:pPr>
      <w:ins w:id="18" w:author="Φλούδα Χριστίνα" w:date="2016-04-20T12:48:00Z">
        <w:r w:rsidRPr="00752490">
          <w:rPr>
            <w:rFonts w:eastAsia="Times New Roman"/>
            <w:szCs w:val="24"/>
            <w:lang w:eastAsia="en-US"/>
          </w:rPr>
          <w:t>ΘΕΜΑΤΑ</w:t>
        </w:r>
      </w:ins>
    </w:p>
    <w:p w14:paraId="1F9F5751" w14:textId="77777777" w:rsidR="00752490" w:rsidRPr="00752490" w:rsidRDefault="00752490" w:rsidP="00752490">
      <w:pPr>
        <w:spacing w:after="0" w:line="360" w:lineRule="auto"/>
        <w:rPr>
          <w:ins w:id="19" w:author="Φλούδα Χριστίνα" w:date="2016-04-20T12:48:00Z"/>
          <w:rFonts w:eastAsia="Times New Roman"/>
          <w:szCs w:val="24"/>
          <w:lang w:eastAsia="en-US"/>
        </w:rPr>
      </w:pPr>
      <w:ins w:id="20" w:author="Φλούδα Χριστίνα" w:date="2016-04-20T12:48:00Z">
        <w:r w:rsidRPr="00752490">
          <w:rPr>
            <w:rFonts w:eastAsia="Times New Roman"/>
            <w:szCs w:val="24"/>
            <w:lang w:eastAsia="en-US"/>
          </w:rPr>
          <w:t xml:space="preserve"> </w:t>
        </w:r>
        <w:r w:rsidRPr="00752490">
          <w:rPr>
            <w:rFonts w:eastAsia="Times New Roman"/>
            <w:szCs w:val="24"/>
            <w:lang w:eastAsia="en-US"/>
          </w:rPr>
          <w:br/>
          <w:t xml:space="preserve">Α. ΕΙΔΙΚΑ ΘΕΜΑΤΑ </w:t>
        </w:r>
        <w:r w:rsidRPr="00752490">
          <w:rPr>
            <w:rFonts w:eastAsia="Times New Roman"/>
            <w:szCs w:val="24"/>
            <w:lang w:eastAsia="en-US"/>
          </w:rPr>
          <w:br/>
          <w:t xml:space="preserve">1. Επικύρωση Πρακτικών, σελ. </w:t>
        </w:r>
        <w:r w:rsidRPr="00752490">
          <w:rPr>
            <w:rFonts w:eastAsia="Times New Roman"/>
            <w:szCs w:val="24"/>
            <w:lang w:eastAsia="en-US"/>
          </w:rPr>
          <w:br/>
          <w:t xml:space="preserve">2. Ανακοινώνεται ότι τη συνεδρίαση παρακολουθούν μαθητές από το Γυμνάσιο Παλαιού Ψυχικού και το Γυμνάσιο </w:t>
        </w:r>
        <w:proofErr w:type="spellStart"/>
        <w:r w:rsidRPr="00752490">
          <w:rPr>
            <w:rFonts w:eastAsia="Times New Roman"/>
            <w:szCs w:val="24"/>
            <w:lang w:eastAsia="en-US"/>
          </w:rPr>
          <w:t>Προσοτσάνης</w:t>
        </w:r>
        <w:proofErr w:type="spellEnd"/>
        <w:r w:rsidRPr="00752490">
          <w:rPr>
            <w:rFonts w:eastAsia="Times New Roman"/>
            <w:szCs w:val="24"/>
            <w:lang w:eastAsia="en-US"/>
          </w:rPr>
          <w:t xml:space="preserve"> Δράμας, σελ. </w:t>
        </w:r>
        <w:r w:rsidRPr="00752490">
          <w:rPr>
            <w:rFonts w:eastAsia="Times New Roman"/>
            <w:szCs w:val="24"/>
            <w:lang w:eastAsia="en-US"/>
          </w:rPr>
          <w:br/>
          <w:t xml:space="preserve">3. Επί διαδικαστικού θέματος, σελ. </w:t>
        </w:r>
        <w:r w:rsidRPr="00752490">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σήμερα στις 14-4-2016  ποινική  δικογραφία  κατά  διατελεσάντων  Υπουργών  κατά  τα  έτη 2001-2006, σελ. </w:t>
        </w:r>
        <w:r w:rsidRPr="00752490">
          <w:rPr>
            <w:rFonts w:eastAsia="Times New Roman"/>
            <w:szCs w:val="24"/>
            <w:lang w:eastAsia="en-US"/>
          </w:rPr>
          <w:br/>
          <w:t xml:space="preserve"> </w:t>
        </w:r>
        <w:r w:rsidRPr="00752490">
          <w:rPr>
            <w:rFonts w:eastAsia="Times New Roman"/>
            <w:szCs w:val="24"/>
            <w:lang w:eastAsia="en-US"/>
          </w:rPr>
          <w:br/>
          <w:t xml:space="preserve">Β. ΚΟΙΝΟΒΟΥΛΕΥΤΙΚΟΣ ΕΛΕΓΧΟΣ </w:t>
        </w:r>
        <w:r w:rsidRPr="00752490">
          <w:rPr>
            <w:rFonts w:eastAsia="Times New Roman"/>
            <w:szCs w:val="24"/>
            <w:lang w:eastAsia="en-US"/>
          </w:rPr>
          <w:br/>
          <w:t xml:space="preserve">1. Κατάθεση αναφορών, σελ. </w:t>
        </w:r>
        <w:r w:rsidRPr="00752490">
          <w:rPr>
            <w:rFonts w:eastAsia="Times New Roman"/>
            <w:szCs w:val="24"/>
            <w:lang w:eastAsia="en-US"/>
          </w:rPr>
          <w:br/>
          <w:t xml:space="preserve">2. Ανακοίνωση του δελτίου επικαίρων ερωτήσεων της Πέμπτης 14 Απριλίου 2016, σελ. </w:t>
        </w:r>
        <w:r w:rsidRPr="00752490">
          <w:rPr>
            <w:rFonts w:eastAsia="Times New Roman"/>
            <w:szCs w:val="24"/>
            <w:lang w:eastAsia="en-US"/>
          </w:rPr>
          <w:br/>
          <w:t>3. Συζήτηση επικαίρων ερωτήσεων:</w:t>
        </w:r>
        <w:r w:rsidRPr="00752490">
          <w:rPr>
            <w:rFonts w:eastAsia="Times New Roman"/>
            <w:szCs w:val="24"/>
            <w:lang w:eastAsia="en-US"/>
          </w:rPr>
          <w:br/>
          <w:t xml:space="preserve">    α) Προς τον Υπουργό Εργασίας, Κοινωνικής Ασφάλισης και Κοινωνικής Αλληλεγγύης, σχετικά με «την προσπάθεια επιβολής απαράδεκτων όρων σε ατομικές συμβάσεις εργασίας και επιβολής τους στους εργαζομένους με την απειλή της απόλυσης», σελ. </w:t>
        </w:r>
        <w:r w:rsidRPr="00752490">
          <w:rPr>
            <w:rFonts w:eastAsia="Times New Roman"/>
            <w:szCs w:val="24"/>
            <w:lang w:eastAsia="en-US"/>
          </w:rPr>
          <w:br/>
          <w:t xml:space="preserve">    β) Προς τον Υπουργό Υγείας:</w:t>
        </w:r>
        <w:r w:rsidRPr="00752490">
          <w:rPr>
            <w:rFonts w:eastAsia="Times New Roman"/>
            <w:szCs w:val="24"/>
            <w:lang w:eastAsia="en-US"/>
          </w:rPr>
          <w:br/>
          <w:t xml:space="preserve">         i. σχετικά με τα προβλήματα στις στέγες υποστηριζόμενης διαβίωσης και στα κέντρα διημέρευσης παιδιών με αναπηρία, σελ. </w:t>
        </w:r>
        <w:r w:rsidRPr="00752490">
          <w:rPr>
            <w:rFonts w:eastAsia="Times New Roman"/>
            <w:szCs w:val="24"/>
            <w:lang w:eastAsia="en-US"/>
          </w:rPr>
          <w:br/>
          <w:t xml:space="preserve">         </w:t>
        </w:r>
        <w:proofErr w:type="spellStart"/>
        <w:r w:rsidRPr="00752490">
          <w:rPr>
            <w:rFonts w:eastAsia="Times New Roman"/>
            <w:szCs w:val="24"/>
            <w:lang w:eastAsia="en-US"/>
          </w:rPr>
          <w:t>ii</w:t>
        </w:r>
        <w:proofErr w:type="spellEnd"/>
        <w:r w:rsidRPr="00752490">
          <w:rPr>
            <w:rFonts w:eastAsia="Times New Roman"/>
            <w:szCs w:val="24"/>
            <w:lang w:eastAsia="en-US"/>
          </w:rPr>
          <w:t xml:space="preserve">. σχετικά με την πολύμηνη αναμονή για ακτινοθεραπείες στα δημόσια νοσοκομεία της χώρας, σελ. </w:t>
        </w:r>
        <w:r w:rsidRPr="00752490">
          <w:rPr>
            <w:rFonts w:eastAsia="Times New Roman"/>
            <w:szCs w:val="24"/>
            <w:lang w:eastAsia="en-US"/>
          </w:rPr>
          <w:br/>
          <w:t xml:space="preserve">         </w:t>
        </w:r>
        <w:proofErr w:type="spellStart"/>
        <w:r w:rsidRPr="00752490">
          <w:rPr>
            <w:rFonts w:eastAsia="Times New Roman"/>
            <w:szCs w:val="24"/>
            <w:lang w:eastAsia="en-US"/>
          </w:rPr>
          <w:t>iii</w:t>
        </w:r>
        <w:proofErr w:type="spellEnd"/>
        <w:r w:rsidRPr="00752490">
          <w:rPr>
            <w:rFonts w:eastAsia="Times New Roman"/>
            <w:szCs w:val="24"/>
            <w:lang w:eastAsia="en-US"/>
          </w:rPr>
          <w:t xml:space="preserve">. σχετικά με την </w:t>
        </w:r>
        <w:proofErr w:type="spellStart"/>
        <w:r w:rsidRPr="00752490">
          <w:rPr>
            <w:rFonts w:eastAsia="Times New Roman"/>
            <w:szCs w:val="24"/>
            <w:lang w:eastAsia="en-US"/>
          </w:rPr>
          <w:t>υποστελέχωση</w:t>
        </w:r>
        <w:proofErr w:type="spellEnd"/>
        <w:r w:rsidRPr="00752490">
          <w:rPr>
            <w:rFonts w:eastAsia="Times New Roman"/>
            <w:szCs w:val="24"/>
            <w:lang w:eastAsia="en-US"/>
          </w:rPr>
          <w:t xml:space="preserve"> του Γενικού Νοσοκομείου Ρόδου και τα προβλήματα λειτουργίας σε νευραλγικούς τομείς, σελ. </w:t>
        </w:r>
        <w:r w:rsidRPr="00752490">
          <w:rPr>
            <w:rFonts w:eastAsia="Times New Roman"/>
            <w:szCs w:val="24"/>
            <w:lang w:eastAsia="en-US"/>
          </w:rPr>
          <w:br/>
          <w:t xml:space="preserve">         </w:t>
        </w:r>
        <w:proofErr w:type="spellStart"/>
        <w:r w:rsidRPr="00752490">
          <w:rPr>
            <w:rFonts w:eastAsia="Times New Roman"/>
            <w:szCs w:val="24"/>
            <w:lang w:eastAsia="en-US"/>
          </w:rPr>
          <w:t>iv</w:t>
        </w:r>
        <w:proofErr w:type="spellEnd"/>
        <w:r w:rsidRPr="00752490">
          <w:rPr>
            <w:rFonts w:eastAsia="Times New Roman"/>
            <w:szCs w:val="24"/>
            <w:lang w:eastAsia="en-US"/>
          </w:rPr>
          <w:t xml:space="preserve">. σχετικά με την ανάγκη άμεσης στελέχωσης της Ακτινοδιαγνωστικής Κλινικής του Νοσοκομείου Ξάνθης, σελ. </w:t>
        </w:r>
        <w:r w:rsidRPr="00752490">
          <w:rPr>
            <w:rFonts w:eastAsia="Times New Roman"/>
            <w:szCs w:val="24"/>
            <w:lang w:eastAsia="en-US"/>
          </w:rPr>
          <w:br/>
          <w:t xml:space="preserve">         v. σχετικά με τα προβλήματα του Τμήματος Επειγόντων Περιστατικών του Νοσοκομείου Ρόδου, σελ. </w:t>
        </w:r>
        <w:r w:rsidRPr="00752490">
          <w:rPr>
            <w:rFonts w:eastAsia="Times New Roman"/>
            <w:szCs w:val="24"/>
            <w:lang w:eastAsia="en-US"/>
          </w:rPr>
          <w:br/>
          <w:t xml:space="preserve">         </w:t>
        </w:r>
        <w:proofErr w:type="spellStart"/>
        <w:r w:rsidRPr="00752490">
          <w:rPr>
            <w:rFonts w:eastAsia="Times New Roman"/>
            <w:szCs w:val="24"/>
            <w:lang w:eastAsia="en-US"/>
          </w:rPr>
          <w:t>vi</w:t>
        </w:r>
        <w:proofErr w:type="spellEnd"/>
        <w:r w:rsidRPr="00752490">
          <w:rPr>
            <w:rFonts w:eastAsia="Times New Roman"/>
            <w:szCs w:val="24"/>
            <w:lang w:eastAsia="en-US"/>
          </w:rPr>
          <w:t xml:space="preserve">. σχετικά με το έργο της κατασκευής της νέας πτέρυγας του Νοσοκομείου της Αμαλιάδας, σελ. </w:t>
        </w:r>
        <w:r w:rsidRPr="00752490">
          <w:rPr>
            <w:rFonts w:eastAsia="Times New Roman"/>
            <w:szCs w:val="24"/>
            <w:lang w:eastAsia="en-US"/>
          </w:rPr>
          <w:br/>
          <w:t xml:space="preserve">         v</w:t>
        </w:r>
        <w:proofErr w:type="spellStart"/>
        <w:r w:rsidRPr="00752490">
          <w:rPr>
            <w:rFonts w:eastAsia="Times New Roman"/>
            <w:szCs w:val="24"/>
            <w:lang w:val="en-US" w:eastAsia="en-US"/>
          </w:rPr>
          <w:t>i</w:t>
        </w:r>
        <w:proofErr w:type="spellEnd"/>
        <w:r w:rsidRPr="00752490">
          <w:rPr>
            <w:rFonts w:eastAsia="Times New Roman"/>
            <w:szCs w:val="24"/>
            <w:lang w:eastAsia="en-US"/>
          </w:rPr>
          <w:t xml:space="preserve">i. σχετικά με τις ελλείψεις στο Νοσοκομείο και γενικότερα στο δημόσιο τομέα υγείας στη Λέσβο, σελ. </w:t>
        </w:r>
      </w:ins>
    </w:p>
    <w:p w14:paraId="3EE58FA6" w14:textId="77777777" w:rsidR="00752490" w:rsidRPr="00752490" w:rsidRDefault="00752490" w:rsidP="00752490">
      <w:pPr>
        <w:spacing w:after="0" w:line="360" w:lineRule="auto"/>
        <w:rPr>
          <w:ins w:id="21" w:author="Φλούδα Χριστίνα" w:date="2016-04-20T12:48:00Z"/>
          <w:rFonts w:eastAsia="Times New Roman"/>
          <w:szCs w:val="24"/>
          <w:lang w:eastAsia="en-US"/>
        </w:rPr>
      </w:pPr>
      <w:ins w:id="22" w:author="Φλούδα Χριστίνα" w:date="2016-04-20T12:48:00Z">
        <w:r w:rsidRPr="00752490">
          <w:rPr>
            <w:rFonts w:eastAsia="Times New Roman"/>
            <w:szCs w:val="24"/>
            <w:lang w:eastAsia="en-US"/>
          </w:rPr>
          <w:t xml:space="preserve">         </w:t>
        </w:r>
        <w:proofErr w:type="spellStart"/>
        <w:r w:rsidRPr="00752490">
          <w:rPr>
            <w:rFonts w:eastAsia="Times New Roman"/>
            <w:szCs w:val="24"/>
            <w:lang w:eastAsia="en-US"/>
          </w:rPr>
          <w:t>vi</w:t>
        </w:r>
        <w:r w:rsidRPr="00752490">
          <w:rPr>
            <w:rFonts w:eastAsia="Times New Roman"/>
            <w:szCs w:val="24"/>
            <w:lang w:val="en-US" w:eastAsia="en-US"/>
          </w:rPr>
          <w:t>i</w:t>
        </w:r>
        <w:proofErr w:type="spellEnd"/>
        <w:r w:rsidRPr="00752490">
          <w:rPr>
            <w:rFonts w:eastAsia="Times New Roman"/>
            <w:szCs w:val="24"/>
            <w:lang w:eastAsia="en-US"/>
          </w:rPr>
          <w:t xml:space="preserve">i. σχετικά με την εγκατάσταση ασθενοφόρου του ΕΚΑΒ στο Κέντρο Υγείας Ραφήνας, σελ. </w:t>
        </w:r>
        <w:r w:rsidRPr="00752490">
          <w:rPr>
            <w:rFonts w:eastAsia="Times New Roman"/>
            <w:szCs w:val="24"/>
            <w:lang w:eastAsia="en-US"/>
          </w:rPr>
          <w:br/>
          <w:t xml:space="preserve">         i</w:t>
        </w:r>
        <w:r w:rsidRPr="00752490">
          <w:rPr>
            <w:rFonts w:eastAsia="Times New Roman"/>
            <w:szCs w:val="24"/>
            <w:lang w:val="en-US" w:eastAsia="en-US"/>
          </w:rPr>
          <w:t>x</w:t>
        </w:r>
        <w:r w:rsidRPr="00752490">
          <w:rPr>
            <w:rFonts w:eastAsia="Times New Roman"/>
            <w:szCs w:val="24"/>
            <w:lang w:eastAsia="en-US"/>
          </w:rPr>
          <w:t xml:space="preserve">. σχετικά με το σχέδιο συγχώνευσης - κατάργησης μονάδων της Πρωτοβάθμιας Φροντίδας Υγείας, σελ. </w:t>
        </w:r>
        <w:r w:rsidRPr="00752490">
          <w:rPr>
            <w:rFonts w:eastAsia="Times New Roman"/>
            <w:szCs w:val="24"/>
            <w:lang w:eastAsia="en-US"/>
          </w:rPr>
          <w:br/>
          <w:t xml:space="preserve">    γ) Προς τον Υπουργό Οικονομίας, Ανάπτυξης και Τουρισμού, σχετικά με τις ενέργειες για την τόνωση του τουρισμού στα νησιά του Ανατολικού Αιγαίου, σελ. </w:t>
        </w:r>
        <w:r w:rsidRPr="00752490">
          <w:rPr>
            <w:rFonts w:eastAsia="Times New Roman"/>
            <w:szCs w:val="24"/>
            <w:lang w:eastAsia="en-US"/>
          </w:rPr>
          <w:br/>
          <w:t xml:space="preserve">    δ) Προς τον Υπουργό Πολιτισμού και Αθλητισμού, σχετικά με την αύξηση των εισιτηρίων στους αρχαιολογικούς χώρους και τα μουσεία της Χώρας, σελ. </w:t>
        </w:r>
        <w:r w:rsidRPr="00752490">
          <w:rPr>
            <w:rFonts w:eastAsia="Times New Roman"/>
            <w:szCs w:val="24"/>
            <w:lang w:eastAsia="en-US"/>
          </w:rPr>
          <w:br/>
          <w:t xml:space="preserve">    ε) Προς τον Υπουργό Εξωτερικών:</w:t>
        </w:r>
        <w:r w:rsidRPr="00752490">
          <w:rPr>
            <w:rFonts w:eastAsia="Times New Roman"/>
            <w:szCs w:val="24"/>
            <w:lang w:eastAsia="en-US"/>
          </w:rPr>
          <w:br/>
          <w:t xml:space="preserve">        i. σχετικά με την ενδεχόμενη ίδρυση γραφείων Τουρκικού Οργανισμού στην Ελλάδα, σελ. </w:t>
        </w:r>
        <w:r w:rsidRPr="00752490">
          <w:rPr>
            <w:rFonts w:eastAsia="Times New Roman"/>
            <w:szCs w:val="24"/>
            <w:lang w:eastAsia="en-US"/>
          </w:rPr>
          <w:br/>
          <w:t xml:space="preserve">        </w:t>
        </w:r>
        <w:proofErr w:type="spellStart"/>
        <w:r w:rsidRPr="00752490">
          <w:rPr>
            <w:rFonts w:eastAsia="Times New Roman"/>
            <w:szCs w:val="24"/>
            <w:lang w:eastAsia="en-US"/>
          </w:rPr>
          <w:t>ii</w:t>
        </w:r>
        <w:proofErr w:type="spellEnd"/>
        <w:r w:rsidRPr="00752490">
          <w:rPr>
            <w:rFonts w:eastAsia="Times New Roman"/>
            <w:szCs w:val="24"/>
            <w:lang w:eastAsia="en-US"/>
          </w:rPr>
          <w:t xml:space="preserve">. σχετικά με την «καλλιέργεια κλίματος έντασης και τις μεθοδεύσεις του τουρκικού προξενείου στη Θράκη», σελ. </w:t>
        </w:r>
        <w:r w:rsidRPr="00752490">
          <w:rPr>
            <w:rFonts w:eastAsia="Times New Roman"/>
            <w:szCs w:val="24"/>
            <w:lang w:eastAsia="en-US"/>
          </w:rPr>
          <w:br/>
          <w:t xml:space="preserve">        </w:t>
        </w:r>
        <w:proofErr w:type="spellStart"/>
        <w:r w:rsidRPr="00752490">
          <w:rPr>
            <w:rFonts w:eastAsia="Times New Roman"/>
            <w:szCs w:val="24"/>
            <w:lang w:eastAsia="en-US"/>
          </w:rPr>
          <w:t>iii</w:t>
        </w:r>
        <w:proofErr w:type="spellEnd"/>
        <w:r w:rsidRPr="00752490">
          <w:rPr>
            <w:rFonts w:eastAsia="Times New Roman"/>
            <w:szCs w:val="24"/>
            <w:lang w:eastAsia="en-US"/>
          </w:rPr>
          <w:t xml:space="preserve">. σχετικά με την εκχώρηση του ονόματος της Μακεδονίας μας στους Σκοπιανούς, σελ. </w:t>
        </w:r>
        <w:r w:rsidRPr="00752490">
          <w:rPr>
            <w:rFonts w:eastAsia="Times New Roman"/>
            <w:szCs w:val="24"/>
            <w:lang w:eastAsia="en-US"/>
          </w:rPr>
          <w:br/>
          <w:t xml:space="preserve"> </w:t>
        </w:r>
        <w:r w:rsidRPr="00752490">
          <w:rPr>
            <w:rFonts w:eastAsia="Times New Roman"/>
            <w:szCs w:val="24"/>
            <w:lang w:eastAsia="en-US"/>
          </w:rPr>
          <w:br/>
          <w:t xml:space="preserve">Γ. ΝΟΜΟΘΕΤΙΚΗ ΕΡΓΑΣΙΑ </w:t>
        </w:r>
        <w:r w:rsidRPr="00752490">
          <w:rPr>
            <w:rFonts w:eastAsia="Times New Roman"/>
            <w:szCs w:val="24"/>
            <w:lang w:eastAsia="en-US"/>
          </w:rPr>
          <w:br/>
          <w:t>Κατάθεση σχεδίων νόμων:</w:t>
        </w:r>
        <w:r w:rsidRPr="00752490">
          <w:rPr>
            <w:rFonts w:eastAsia="Times New Roman"/>
            <w:szCs w:val="24"/>
            <w:lang w:eastAsia="en-US"/>
          </w:rPr>
          <w:br/>
          <w:t xml:space="preserve">   α) Οι Υπουργοί Ναυτιλίας και Νησιωτικής Πολιτικής, Οικονομίας, Ανάπτυξης και Τουρισμού, Εθνικής  Άμυνας, Παιδείας,  Έρευνας και Θρησκευμάτων, Εξωτερικών, Πολιτισμού και Αθλητισμού, Οικονομικών, Περιβάλλοντος και Ενέργειας, ο Αναπληρωτής Υπουργός Παιδείας,  Έρευνας και Θρησκευμάτων και ο Αναπληρωτής Υπουργός Περιβάλλοντος και Ενέργειας κατέθεσαν σήμερα, 14/4/2016, σχέδιο νόμου: «Κύρωση του Μνημονίου Κατανόησης μεταξύ της Κυβέρνησης της Ελληνικής Δημοκρατίας και της Κυβέρνησης της Λαϊκής Δημοκρατίας της Κίνας, σχετικά με τη Συνεργασία στον τομέα των Θαλάσσιων Υποθέσεων», σελ. </w:t>
        </w:r>
        <w:r w:rsidRPr="00752490">
          <w:rPr>
            <w:rFonts w:eastAsia="Times New Roman"/>
            <w:szCs w:val="24"/>
            <w:lang w:eastAsia="en-US"/>
          </w:rPr>
          <w:br/>
          <w:t xml:space="preserve">   β) Οι Υπουργοί Εξωτερικών, Εσωτερικών και Διοικητικής Ανασυγκρότησης, Οικονομίας, Ανάπτυξης και Τουρισμού, Εθνικής  Άμυνας, Παιδείας,  Έρευνας και Θρησκευμάτων, Δικαιοσύνης, Διαφάνειας και Ανθρωπίνων Δικαιωμάτων, Εργασίας, Κοινωνικής Ασφάλισης και Κοινωνικής Αλληλεγγύης, Υγείας, Πολιτισμού και Αθλητισμού, Οικονομικών, Περιβάλλοντος και Ενέργειας, Υποδομών, Μεταφορών και Δικτύων, Ναυτιλίας και Νησιωτικής Πολιτικής, Αγροτικής Ανάπτυξης και Τροφίμων, Επικρατείας, οι Αναπληρωτές Υπουργοί Εσωτερικών και Διοικητικής Ανασυγκρότησης, Οικονομίας, Ανάπτυξης και Τουρισμού, Εθνικής  Άμυνας, Παιδείας,  Έρευνας και Θρησκευμάτων, Εξωτερικών, Δικαιοσύνης, Διαφάνειας και Ανθρωπίνων Δικαιωμάτων, Εργασίας, Κοινωνικής Ασφάλισης και Κοινωνικής Αλληλεγγύης, Υγείας, Οικονομικών, Περιβάλλοντος και Ενέργειας, και οι Υφυπουργοί Οικονομίας, Ανάπτυξης και Τουρισμού, Παιδείας,  Έρευνας και Θρησκευμάτων, Εξωτερικών και Πολιτισμού και Αθλητισμού κατέθεσαν σήμερα, 14/4/2016, σχέδιο νόμου: «Κύρωση της Συμφωνίας Εταιρικής Σχέσης και Συνεργασίας μεταξύ της Ευρωπαϊκής  Ένωσης και των κρατών-μελών της, αφενός, και της Δημοκρατίας του Ιράκ, αφετέρου, με τα αναπόσπαστα σε αυτήν Παραρτήματα 1 έως 4, Προσαρτήματα, Πρωτόκολλα, Σημειώσεις και τη Μονομερή Δήλωση της Ε.Ε. σχετικά με το άρθρο 96 της Συμφωνίας», σελ. </w:t>
        </w:r>
        <w:r w:rsidRPr="00752490">
          <w:rPr>
            <w:rFonts w:eastAsia="Times New Roman"/>
            <w:szCs w:val="24"/>
            <w:lang w:eastAsia="en-US"/>
          </w:rPr>
          <w:br/>
        </w:r>
      </w:ins>
    </w:p>
    <w:p w14:paraId="07C4A940" w14:textId="77777777" w:rsidR="00752490" w:rsidRPr="00752490" w:rsidRDefault="00752490" w:rsidP="00752490">
      <w:pPr>
        <w:spacing w:after="0" w:line="360" w:lineRule="auto"/>
        <w:rPr>
          <w:ins w:id="23" w:author="Φλούδα Χριστίνα" w:date="2016-04-20T12:48:00Z"/>
          <w:rFonts w:eastAsia="Times New Roman"/>
          <w:szCs w:val="24"/>
          <w:lang w:eastAsia="en-US"/>
        </w:rPr>
      </w:pPr>
      <w:ins w:id="24" w:author="Φλούδα Χριστίνα" w:date="2016-04-20T12:48:00Z">
        <w:r w:rsidRPr="00752490">
          <w:rPr>
            <w:rFonts w:eastAsia="Times New Roman"/>
            <w:szCs w:val="24"/>
            <w:lang w:eastAsia="en-US"/>
          </w:rPr>
          <w:t>ΠΡΟΕΔΡΕΥΟΝΤΕΣ</w:t>
        </w:r>
      </w:ins>
    </w:p>
    <w:p w14:paraId="1E9DBCD7" w14:textId="77777777" w:rsidR="00752490" w:rsidRPr="00752490" w:rsidRDefault="00752490" w:rsidP="00752490">
      <w:pPr>
        <w:spacing w:after="0" w:line="360" w:lineRule="auto"/>
        <w:rPr>
          <w:ins w:id="25" w:author="Φλούδα Χριστίνα" w:date="2016-04-20T12:48:00Z"/>
          <w:rFonts w:eastAsia="Times New Roman"/>
          <w:szCs w:val="24"/>
          <w:lang w:eastAsia="en-US"/>
        </w:rPr>
      </w:pPr>
    </w:p>
    <w:p w14:paraId="24624D9D" w14:textId="77777777" w:rsidR="00752490" w:rsidRPr="00752490" w:rsidRDefault="00752490" w:rsidP="00752490">
      <w:pPr>
        <w:spacing w:after="0" w:line="360" w:lineRule="auto"/>
        <w:rPr>
          <w:ins w:id="26" w:author="Φλούδα Χριστίνα" w:date="2016-04-20T12:48:00Z"/>
          <w:rFonts w:eastAsia="Times New Roman"/>
          <w:szCs w:val="24"/>
          <w:lang w:eastAsia="en-US"/>
        </w:rPr>
      </w:pPr>
      <w:ins w:id="27" w:author="Φλούδα Χριστίνα" w:date="2016-04-20T12:48:00Z">
        <w:r w:rsidRPr="00752490">
          <w:rPr>
            <w:rFonts w:eastAsia="Times New Roman"/>
            <w:szCs w:val="24"/>
            <w:lang w:eastAsia="en-US"/>
          </w:rPr>
          <w:t>ΒΑΡΕΜΕΝΟΣ Γ. , σελ.</w:t>
        </w:r>
      </w:ins>
    </w:p>
    <w:p w14:paraId="6A483AC7" w14:textId="77777777" w:rsidR="00752490" w:rsidRPr="00752490" w:rsidRDefault="00752490" w:rsidP="00752490">
      <w:pPr>
        <w:spacing w:after="0" w:line="360" w:lineRule="auto"/>
        <w:rPr>
          <w:ins w:id="28" w:author="Φλούδα Χριστίνα" w:date="2016-04-20T12:48:00Z"/>
          <w:rFonts w:eastAsia="Times New Roman"/>
          <w:szCs w:val="24"/>
          <w:lang w:eastAsia="en-US"/>
        </w:rPr>
      </w:pPr>
      <w:ins w:id="29" w:author="Φλούδα Χριστίνα" w:date="2016-04-20T12:48:00Z">
        <w:r w:rsidRPr="00752490">
          <w:rPr>
            <w:rFonts w:eastAsia="Times New Roman"/>
            <w:szCs w:val="24"/>
            <w:lang w:eastAsia="en-US"/>
          </w:rPr>
          <w:t>ΚΟΥΡΑΚΗΣ Α. , σελ.</w:t>
        </w:r>
        <w:r w:rsidRPr="00752490">
          <w:rPr>
            <w:rFonts w:eastAsia="Times New Roman"/>
            <w:szCs w:val="24"/>
            <w:lang w:eastAsia="en-US"/>
          </w:rPr>
          <w:br/>
          <w:t>ΚΡΕΜΑΣΤΙΝΟΣ Δ. , σελ.</w:t>
        </w:r>
        <w:r w:rsidRPr="00752490">
          <w:rPr>
            <w:rFonts w:eastAsia="Times New Roman"/>
            <w:szCs w:val="24"/>
            <w:lang w:eastAsia="en-US"/>
          </w:rPr>
          <w:br/>
          <w:t>ΛΑΜΠΡΟΥΛΗΣ Γ. , σελ.</w:t>
        </w:r>
        <w:r w:rsidRPr="00752490">
          <w:rPr>
            <w:rFonts w:eastAsia="Times New Roman"/>
            <w:szCs w:val="24"/>
            <w:lang w:eastAsia="en-US"/>
          </w:rPr>
          <w:br/>
        </w:r>
      </w:ins>
    </w:p>
    <w:p w14:paraId="7003CDB7" w14:textId="77777777" w:rsidR="00752490" w:rsidRPr="00752490" w:rsidRDefault="00752490" w:rsidP="00752490">
      <w:pPr>
        <w:spacing w:after="0" w:line="360" w:lineRule="auto"/>
        <w:rPr>
          <w:ins w:id="30" w:author="Φλούδα Χριστίνα" w:date="2016-04-20T12:48:00Z"/>
          <w:rFonts w:eastAsia="Times New Roman"/>
          <w:szCs w:val="24"/>
          <w:lang w:eastAsia="en-US"/>
        </w:rPr>
      </w:pPr>
    </w:p>
    <w:p w14:paraId="5CF7D51F" w14:textId="77777777" w:rsidR="00752490" w:rsidRPr="00752490" w:rsidRDefault="00752490" w:rsidP="00752490">
      <w:pPr>
        <w:spacing w:after="0" w:line="360" w:lineRule="auto"/>
        <w:rPr>
          <w:ins w:id="31" w:author="Φλούδα Χριστίνα" w:date="2016-04-20T12:48:00Z"/>
          <w:rFonts w:eastAsia="Times New Roman"/>
          <w:szCs w:val="24"/>
          <w:lang w:eastAsia="en-US"/>
        </w:rPr>
      </w:pPr>
      <w:ins w:id="32" w:author="Φλούδα Χριστίνα" w:date="2016-04-20T12:48:00Z">
        <w:r w:rsidRPr="00752490">
          <w:rPr>
            <w:rFonts w:eastAsia="Times New Roman"/>
            <w:szCs w:val="24"/>
            <w:lang w:eastAsia="en-US"/>
          </w:rPr>
          <w:t>ΟΜΙΛΗΤΕΣ</w:t>
        </w:r>
      </w:ins>
    </w:p>
    <w:p w14:paraId="10FC1314" w14:textId="2AB7F8FB" w:rsidR="00752490" w:rsidRDefault="00752490" w:rsidP="00752490">
      <w:pPr>
        <w:spacing w:line="600" w:lineRule="auto"/>
        <w:ind w:firstLine="720"/>
        <w:jc w:val="both"/>
        <w:rPr>
          <w:ins w:id="33" w:author="Φλούδα Χριστίνα" w:date="2016-04-20T12:48:00Z"/>
          <w:rFonts w:eastAsia="Times New Roman"/>
          <w:szCs w:val="24"/>
        </w:rPr>
        <w:pPrChange w:id="34" w:author="Φλούδα Χριστίνα" w:date="2016-04-20T12:48:00Z">
          <w:pPr>
            <w:spacing w:line="600" w:lineRule="auto"/>
            <w:ind w:firstLine="720"/>
            <w:jc w:val="center"/>
          </w:pPr>
        </w:pPrChange>
      </w:pPr>
      <w:ins w:id="35" w:author="Φλούδα Χριστίνα" w:date="2016-04-20T12:48:00Z">
        <w:r w:rsidRPr="00752490">
          <w:rPr>
            <w:rFonts w:eastAsia="Times New Roman"/>
            <w:szCs w:val="24"/>
            <w:lang w:eastAsia="en-US"/>
          </w:rPr>
          <w:br/>
          <w:t>Α. Επί διαδικαστικού θέματος:</w:t>
        </w:r>
        <w:r w:rsidRPr="00752490">
          <w:rPr>
            <w:rFonts w:eastAsia="Times New Roman"/>
            <w:szCs w:val="24"/>
            <w:lang w:eastAsia="en-US"/>
          </w:rPr>
          <w:br/>
          <w:t>ΑΡΑΜΠΑΤΖΗ Φ. , σελ.</w:t>
        </w:r>
        <w:r w:rsidRPr="00752490">
          <w:rPr>
            <w:rFonts w:eastAsia="Times New Roman"/>
            <w:szCs w:val="24"/>
            <w:lang w:eastAsia="en-US"/>
          </w:rPr>
          <w:br/>
          <w:t>ΚΟΥΡΑΚΗΣ Α. , σελ.</w:t>
        </w:r>
        <w:r w:rsidRPr="00752490">
          <w:rPr>
            <w:rFonts w:eastAsia="Times New Roman"/>
            <w:szCs w:val="24"/>
            <w:lang w:eastAsia="en-US"/>
          </w:rPr>
          <w:br/>
          <w:t>ΚΡΕΜΑΣΤΙΝΟΣ Δ. , σελ.</w:t>
        </w:r>
        <w:r w:rsidRPr="00752490">
          <w:rPr>
            <w:rFonts w:eastAsia="Times New Roman"/>
            <w:szCs w:val="24"/>
            <w:lang w:eastAsia="en-US"/>
          </w:rPr>
          <w:br/>
          <w:t>ΛΑΜΠΡΟΥΛΗΣ Γ. , σελ.</w:t>
        </w:r>
        <w:r w:rsidRPr="00752490">
          <w:rPr>
            <w:rFonts w:eastAsia="Times New Roman"/>
            <w:szCs w:val="24"/>
            <w:lang w:eastAsia="en-US"/>
          </w:rPr>
          <w:br/>
        </w:r>
        <w:r w:rsidRPr="00752490">
          <w:rPr>
            <w:rFonts w:eastAsia="Times New Roman"/>
            <w:szCs w:val="24"/>
            <w:lang w:eastAsia="en-US"/>
          </w:rPr>
          <w:br/>
          <w:t>Β. Επί των επικαίρων ερωτήσεων:</w:t>
        </w:r>
        <w:r w:rsidRPr="00752490">
          <w:rPr>
            <w:rFonts w:eastAsia="Times New Roman"/>
            <w:szCs w:val="24"/>
            <w:lang w:eastAsia="en-US"/>
          </w:rPr>
          <w:br/>
          <w:t>ΑΜΑΝΑΤΙΔΗΣ Ι. , σελ.</w:t>
        </w:r>
        <w:r w:rsidRPr="00752490">
          <w:rPr>
            <w:rFonts w:eastAsia="Times New Roman"/>
            <w:szCs w:val="24"/>
            <w:lang w:eastAsia="en-US"/>
          </w:rPr>
          <w:br/>
          <w:t>ΑΡΑΜΠΑΤΖΗ Φ. , σελ.</w:t>
        </w:r>
        <w:r w:rsidRPr="00752490">
          <w:rPr>
            <w:rFonts w:eastAsia="Times New Roman"/>
            <w:szCs w:val="24"/>
            <w:lang w:eastAsia="en-US"/>
          </w:rPr>
          <w:br/>
          <w:t>ΓΕΩΡΓΟΠΟΥΛΟΥ - ΣΑΛΤΑΡΗ Ε. , σελ.</w:t>
        </w:r>
        <w:r w:rsidRPr="00752490">
          <w:rPr>
            <w:rFonts w:eastAsia="Times New Roman"/>
            <w:szCs w:val="24"/>
            <w:lang w:eastAsia="en-US"/>
          </w:rPr>
          <w:br/>
          <w:t>ΔΗΜΟΣΧΑΚΗΣ Α. , σελ.</w:t>
        </w:r>
        <w:r w:rsidRPr="00752490">
          <w:rPr>
            <w:rFonts w:eastAsia="Times New Roman"/>
            <w:szCs w:val="24"/>
            <w:lang w:eastAsia="en-US"/>
          </w:rPr>
          <w:br/>
          <w:t>ΚΑΤΡΟΥΓΚΑΛΟΣ Γ. , σελ.</w:t>
        </w:r>
        <w:r w:rsidRPr="00752490">
          <w:rPr>
            <w:rFonts w:eastAsia="Times New Roman"/>
            <w:szCs w:val="24"/>
            <w:lang w:eastAsia="en-US"/>
          </w:rPr>
          <w:br/>
          <w:t>ΚΑΤΣΩΤΗΣ Χ. , σελ.</w:t>
        </w:r>
        <w:r w:rsidRPr="00752490">
          <w:rPr>
            <w:rFonts w:eastAsia="Times New Roman"/>
            <w:szCs w:val="24"/>
            <w:lang w:eastAsia="en-US"/>
          </w:rPr>
          <w:br/>
          <w:t>ΚΕΓΚΕΡΟΓΛΟΥ Β. , σελ.</w:t>
        </w:r>
        <w:r w:rsidRPr="00752490">
          <w:rPr>
            <w:rFonts w:eastAsia="Times New Roman"/>
            <w:szCs w:val="24"/>
            <w:lang w:eastAsia="en-US"/>
          </w:rPr>
          <w:br/>
          <w:t>ΚΟΝΣΟΛΑΣ Ε. , σελ.</w:t>
        </w:r>
        <w:r w:rsidRPr="00752490">
          <w:rPr>
            <w:rFonts w:eastAsia="Times New Roman"/>
            <w:szCs w:val="24"/>
            <w:lang w:eastAsia="en-US"/>
          </w:rPr>
          <w:br/>
          <w:t>ΚΟΥΝΤΟΥΡΑ  Έ. , σελ.</w:t>
        </w:r>
        <w:r w:rsidRPr="00752490">
          <w:rPr>
            <w:rFonts w:eastAsia="Times New Roman"/>
            <w:szCs w:val="24"/>
            <w:lang w:eastAsia="en-US"/>
          </w:rPr>
          <w:br/>
          <w:t>ΚΡΕΜΑΣΤΙΝΟΣ Δ. , σελ.</w:t>
        </w:r>
        <w:r w:rsidRPr="00752490">
          <w:rPr>
            <w:rFonts w:eastAsia="Times New Roman"/>
            <w:szCs w:val="24"/>
            <w:lang w:eastAsia="en-US"/>
          </w:rPr>
          <w:br/>
          <w:t>ΚΩΝΣΤΑΝΤΙΝΟΠΟΥΛΟΣ Ο. , σελ.</w:t>
        </w:r>
        <w:r w:rsidRPr="00752490">
          <w:rPr>
            <w:rFonts w:eastAsia="Times New Roman"/>
            <w:szCs w:val="24"/>
            <w:lang w:eastAsia="en-US"/>
          </w:rPr>
          <w:br/>
          <w:t>ΛΑΓΟΣ Ι. , σελ.</w:t>
        </w:r>
        <w:r w:rsidRPr="00752490">
          <w:rPr>
            <w:rFonts w:eastAsia="Times New Roman"/>
            <w:szCs w:val="24"/>
            <w:lang w:eastAsia="en-US"/>
          </w:rPr>
          <w:br/>
          <w:t>ΜΠΑΛΤΑΣ Α. , σελ.</w:t>
        </w:r>
        <w:r w:rsidRPr="00752490">
          <w:rPr>
            <w:rFonts w:eastAsia="Times New Roman"/>
            <w:szCs w:val="24"/>
            <w:lang w:eastAsia="en-US"/>
          </w:rPr>
          <w:br/>
          <w:t>ΜΠΑΡΓΙΩΤΑΣ Κ. , σελ.</w:t>
        </w:r>
        <w:r w:rsidRPr="00752490">
          <w:rPr>
            <w:rFonts w:eastAsia="Times New Roman"/>
            <w:szCs w:val="24"/>
            <w:lang w:eastAsia="en-US"/>
          </w:rPr>
          <w:br/>
          <w:t>ΞΑΝΘΟΣ Α. , σελ.</w:t>
        </w:r>
        <w:r w:rsidRPr="00752490">
          <w:rPr>
            <w:rFonts w:eastAsia="Times New Roman"/>
            <w:szCs w:val="24"/>
            <w:lang w:eastAsia="en-US"/>
          </w:rPr>
          <w:br/>
          <w:t>ΠΑΝΑΓΙΩΤΑΡΟΣ Η. , σελ.</w:t>
        </w:r>
        <w:r w:rsidRPr="00752490">
          <w:rPr>
            <w:rFonts w:eastAsia="Times New Roman"/>
            <w:szCs w:val="24"/>
            <w:lang w:eastAsia="en-US"/>
          </w:rPr>
          <w:br/>
          <w:t>ΠΟΛΑΚΗΣ Π. , σελ.</w:t>
        </w:r>
        <w:r w:rsidRPr="00752490">
          <w:rPr>
            <w:rFonts w:eastAsia="Times New Roman"/>
            <w:szCs w:val="24"/>
            <w:lang w:eastAsia="en-US"/>
          </w:rPr>
          <w:br/>
          <w:t>ΣΑΡΙΔΗΣ Ι. , σελ.</w:t>
        </w:r>
        <w:r w:rsidRPr="00752490">
          <w:rPr>
            <w:rFonts w:eastAsia="Times New Roman"/>
            <w:szCs w:val="24"/>
            <w:lang w:eastAsia="en-US"/>
          </w:rPr>
          <w:br/>
          <w:t>ΣΥΝΤΥΧΑΚΗΣ Ε. , σελ.</w:t>
        </w:r>
        <w:r w:rsidRPr="00752490">
          <w:rPr>
            <w:rFonts w:eastAsia="Times New Roman"/>
            <w:szCs w:val="24"/>
            <w:lang w:eastAsia="en-US"/>
          </w:rPr>
          <w:br/>
          <w:t>ΤΑΣΣΟΣ Σ. , σελ.</w:t>
        </w:r>
        <w:r w:rsidRPr="00752490">
          <w:rPr>
            <w:rFonts w:eastAsia="Times New Roman"/>
            <w:szCs w:val="24"/>
            <w:lang w:eastAsia="en-US"/>
          </w:rPr>
          <w:br/>
          <w:t>ΧΡΙΣΤΟΦΙΛΟΠΟΥΛΟΥ Π. , σελ.</w:t>
        </w:r>
        <w:bookmarkStart w:id="36" w:name="_GoBack"/>
        <w:bookmarkEnd w:id="36"/>
      </w:ins>
    </w:p>
    <w:p w14:paraId="1A4E19DC" w14:textId="77777777" w:rsidR="00423CA6" w:rsidRDefault="00752490">
      <w:pPr>
        <w:spacing w:line="600" w:lineRule="auto"/>
        <w:ind w:firstLine="720"/>
        <w:jc w:val="center"/>
        <w:rPr>
          <w:rFonts w:eastAsia="Times New Roman"/>
          <w:szCs w:val="24"/>
        </w:rPr>
      </w:pPr>
      <w:r>
        <w:rPr>
          <w:rFonts w:eastAsia="Times New Roman"/>
          <w:szCs w:val="24"/>
        </w:rPr>
        <w:t>ΠΡΑΚΤΙΚΑ ΒΟΥΛΗΣ</w:t>
      </w:r>
    </w:p>
    <w:p w14:paraId="1A4E19DD" w14:textId="77777777" w:rsidR="00423CA6" w:rsidRDefault="00752490">
      <w:pPr>
        <w:spacing w:line="600" w:lineRule="auto"/>
        <w:ind w:firstLine="720"/>
        <w:jc w:val="center"/>
        <w:rPr>
          <w:rFonts w:eastAsia="Times New Roman"/>
          <w:szCs w:val="24"/>
        </w:rPr>
      </w:pPr>
      <w:r>
        <w:rPr>
          <w:rFonts w:eastAsia="Times New Roman"/>
          <w:szCs w:val="24"/>
        </w:rPr>
        <w:t xml:space="preserve">ΙΖ΄ ΠΕΡΙΟΔΟΣ </w:t>
      </w:r>
    </w:p>
    <w:p w14:paraId="1A4E19DE" w14:textId="77777777" w:rsidR="00423CA6" w:rsidRDefault="0075249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A4E19DF" w14:textId="77777777" w:rsidR="00423CA6" w:rsidRDefault="00752490">
      <w:pPr>
        <w:spacing w:line="600" w:lineRule="auto"/>
        <w:ind w:firstLine="720"/>
        <w:jc w:val="center"/>
        <w:rPr>
          <w:rFonts w:eastAsia="Times New Roman"/>
          <w:szCs w:val="24"/>
        </w:rPr>
      </w:pPr>
      <w:r>
        <w:rPr>
          <w:rFonts w:eastAsia="Times New Roman"/>
          <w:szCs w:val="24"/>
        </w:rPr>
        <w:t>ΣΥΝΟΔΟΣ Α΄</w:t>
      </w:r>
    </w:p>
    <w:p w14:paraId="1A4E19E0" w14:textId="77777777" w:rsidR="00423CA6" w:rsidRDefault="00752490">
      <w:pPr>
        <w:spacing w:line="600" w:lineRule="auto"/>
        <w:ind w:firstLine="720"/>
        <w:jc w:val="center"/>
        <w:rPr>
          <w:rFonts w:eastAsia="Times New Roman"/>
          <w:szCs w:val="24"/>
        </w:rPr>
      </w:pPr>
      <w:r>
        <w:rPr>
          <w:rFonts w:eastAsia="Times New Roman"/>
          <w:szCs w:val="24"/>
        </w:rPr>
        <w:t>ΣΥΝΕΔΡΙΑΣΗ ΡΗ΄</w:t>
      </w:r>
    </w:p>
    <w:p w14:paraId="1A4E19E1" w14:textId="77777777" w:rsidR="00423CA6" w:rsidRDefault="00752490">
      <w:pPr>
        <w:spacing w:line="600" w:lineRule="auto"/>
        <w:ind w:firstLine="720"/>
        <w:jc w:val="center"/>
        <w:rPr>
          <w:rFonts w:eastAsia="Times New Roman"/>
          <w:szCs w:val="24"/>
        </w:rPr>
      </w:pPr>
      <w:r>
        <w:rPr>
          <w:rFonts w:eastAsia="Times New Roman"/>
          <w:szCs w:val="24"/>
        </w:rPr>
        <w:t>Πέμπτη 14 Απριλίου 2016</w:t>
      </w:r>
    </w:p>
    <w:p w14:paraId="1A4E19E2" w14:textId="77777777" w:rsidR="00423CA6" w:rsidRDefault="00752490">
      <w:pPr>
        <w:spacing w:line="600" w:lineRule="auto"/>
        <w:ind w:firstLine="720"/>
        <w:jc w:val="both"/>
        <w:rPr>
          <w:rFonts w:eastAsia="Times New Roman"/>
          <w:szCs w:val="24"/>
        </w:rPr>
      </w:pPr>
      <w:r>
        <w:rPr>
          <w:rFonts w:eastAsia="Times New Roman"/>
          <w:szCs w:val="24"/>
        </w:rPr>
        <w:t xml:space="preserve">Αθήνα, σήμερα στις 14 Απριλίου 2016, ημέρα Πέμπτη και ώρα </w:t>
      </w:r>
      <w:r>
        <w:rPr>
          <w:rFonts w:eastAsia="Times New Roman"/>
          <w:szCs w:val="24"/>
        </w:rPr>
        <w:t xml:space="preserve">9.38΄ συνήλθε στην Αίθουσα των συνεδριάσεων του Βουλευτηρίου η Βουλή σε ολομέλεια για να συνεδριάσει υπό την </w:t>
      </w:r>
      <w:r>
        <w:rPr>
          <w:rFonts w:eastAsia="Times New Roman"/>
          <w:szCs w:val="24"/>
        </w:rPr>
        <w:lastRenderedPageBreak/>
        <w:t xml:space="preserve">προεδρία του Α΄ Αντιπροέδρου αυτής κ. </w:t>
      </w:r>
      <w:r w:rsidRPr="00791766">
        <w:rPr>
          <w:rFonts w:eastAsia="Times New Roman"/>
          <w:b/>
          <w:szCs w:val="24"/>
        </w:rPr>
        <w:t>ΑΝΑΣΤΑΣΙΟΥ ΚΟΥΡΑΚΗ</w:t>
      </w:r>
      <w:r>
        <w:rPr>
          <w:rFonts w:eastAsia="Times New Roman"/>
          <w:szCs w:val="24"/>
        </w:rPr>
        <w:t>.</w:t>
      </w:r>
    </w:p>
    <w:p w14:paraId="1A4E19E3" w14:textId="77777777" w:rsidR="00423CA6" w:rsidRDefault="00752490">
      <w:pPr>
        <w:spacing w:line="600" w:lineRule="auto"/>
        <w:ind w:firstLine="720"/>
        <w:jc w:val="both"/>
        <w:rPr>
          <w:rFonts w:eastAsia="Times New Roman"/>
          <w:b/>
          <w:bCs/>
          <w:szCs w:val="24"/>
        </w:rPr>
      </w:pPr>
      <w:r>
        <w:rPr>
          <w:rFonts w:eastAsia="Times New Roman"/>
          <w:b/>
          <w:bCs/>
          <w:szCs w:val="24"/>
        </w:rPr>
        <w:t xml:space="preserve">ΠΡΟΕΔΡΕΥΩΝ (Αναστάσιος Κουράκης): </w:t>
      </w:r>
      <w:r>
        <w:rPr>
          <w:rFonts w:eastAsia="Times New Roman"/>
          <w:szCs w:val="24"/>
        </w:rPr>
        <w:t>Κυρίες και κύριοι συνάδελφοι, αρχίζει η συνεδρίαση.</w:t>
      </w:r>
    </w:p>
    <w:p w14:paraId="1A4E19E4" w14:textId="77777777" w:rsidR="00423CA6" w:rsidRDefault="00752490">
      <w:pPr>
        <w:spacing w:line="600" w:lineRule="auto"/>
        <w:ind w:firstLine="720"/>
        <w:jc w:val="both"/>
        <w:rPr>
          <w:rFonts w:eastAsia="Times New Roman"/>
          <w:szCs w:val="24"/>
        </w:rPr>
      </w:pPr>
      <w:r>
        <w:rPr>
          <w:rFonts w:eastAsia="Times New Roman"/>
          <w:szCs w:val="24"/>
        </w:rPr>
        <w:t>(ΕΠ</w:t>
      </w:r>
      <w:r>
        <w:rPr>
          <w:rFonts w:eastAsia="Times New Roman"/>
          <w:szCs w:val="24"/>
        </w:rPr>
        <w:t>ΙΚΥΡΩΣΗ ΠΡΑΚΤΙΚΩΝ: Σύμφωνα με την από 13</w:t>
      </w:r>
      <w:r>
        <w:rPr>
          <w:rFonts w:eastAsia="Times New Roman"/>
          <w:szCs w:val="24"/>
        </w:rPr>
        <w:t>-</w:t>
      </w:r>
      <w:r>
        <w:rPr>
          <w:rFonts w:eastAsia="Times New Roman"/>
          <w:szCs w:val="24"/>
        </w:rPr>
        <w:t>4</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ΡΖ΄ συνεδριάσεώς του, της Τετάρτης 13 Απριλίου 2016, σε ό,τι αφορά την ψήφιση στο σύνολο των σχεδίων νόμων: α) «Κύρωση της Συμφ</w:t>
      </w:r>
      <w:r>
        <w:rPr>
          <w:rFonts w:eastAsia="Times New Roman"/>
          <w:szCs w:val="24"/>
        </w:rPr>
        <w:t xml:space="preserve">ωνίας Κοινού Αεροπορικού Χώρου μεταξύ της </w:t>
      </w:r>
      <w:r>
        <w:rPr>
          <w:rFonts w:eastAsia="Times New Roman" w:cs="Times New Roman"/>
          <w:szCs w:val="24"/>
        </w:rPr>
        <w:t xml:space="preserve">Ευρωπαϊκής Ένωσης και των </w:t>
      </w:r>
      <w:r>
        <w:rPr>
          <w:rFonts w:eastAsia="Times New Roman" w:cs="Times New Roman"/>
          <w:szCs w:val="24"/>
        </w:rPr>
        <w:lastRenderedPageBreak/>
        <w:t>κρατών-μελών της, αφενός, και της Γεωργίας, αφετέρου, και άλλες διατάξεις</w:t>
      </w:r>
      <w:r>
        <w:rPr>
          <w:rFonts w:eastAsia="Times New Roman"/>
          <w:szCs w:val="24"/>
        </w:rPr>
        <w:t>».</w:t>
      </w:r>
    </w:p>
    <w:p w14:paraId="1A4E19E5" w14:textId="77777777" w:rsidR="00423CA6" w:rsidRDefault="00752490">
      <w:pPr>
        <w:spacing w:line="600" w:lineRule="auto"/>
        <w:ind w:firstLine="720"/>
        <w:jc w:val="both"/>
        <w:rPr>
          <w:rFonts w:eastAsia="Times New Roman" w:cs="Times New Roman"/>
          <w:szCs w:val="24"/>
        </w:rPr>
      </w:pPr>
      <w:r>
        <w:rPr>
          <w:rFonts w:eastAsia="Times New Roman"/>
          <w:szCs w:val="24"/>
        </w:rPr>
        <w:t xml:space="preserve">β) «Κύρωση της </w:t>
      </w:r>
      <w:proofErr w:type="spellStart"/>
      <w:r>
        <w:rPr>
          <w:rFonts w:eastAsia="Times New Roman"/>
          <w:szCs w:val="24"/>
        </w:rPr>
        <w:t>Ευρωμεσογειακής</w:t>
      </w:r>
      <w:proofErr w:type="spellEnd"/>
      <w:r>
        <w:rPr>
          <w:rFonts w:eastAsia="Times New Roman"/>
          <w:szCs w:val="24"/>
        </w:rPr>
        <w:t xml:space="preserve"> Αεροπορικής Συμφωνίας μεταξύ της </w:t>
      </w:r>
      <w:r>
        <w:rPr>
          <w:rFonts w:eastAsia="Times New Roman" w:cs="Times New Roman"/>
          <w:szCs w:val="24"/>
        </w:rPr>
        <w:t>Ευρωπαϊκής Ένωσης και των κρατών-μελών της, αφεν</w:t>
      </w:r>
      <w:r>
        <w:rPr>
          <w:rFonts w:eastAsia="Times New Roman" w:cs="Times New Roman"/>
          <w:szCs w:val="24"/>
        </w:rPr>
        <w:t xml:space="preserve">ός, και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Ιορδανίας, αφετέρου, και άλλες διατάξεις».</w:t>
      </w:r>
    </w:p>
    <w:p w14:paraId="1A4E19E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γ) «Κύρωση της </w:t>
      </w:r>
      <w:proofErr w:type="spellStart"/>
      <w:r>
        <w:rPr>
          <w:rFonts w:eastAsia="Times New Roman" w:cs="Times New Roman"/>
          <w:szCs w:val="24"/>
        </w:rPr>
        <w:t>Ευρωμεσογειακής</w:t>
      </w:r>
      <w:proofErr w:type="spellEnd"/>
      <w:r>
        <w:rPr>
          <w:rFonts w:eastAsia="Times New Roman" w:cs="Times New Roman"/>
          <w:szCs w:val="24"/>
        </w:rPr>
        <w:t xml:space="preserve"> Συμφωνίας Αεροπορικών Μεταφορών μεταξύ της Ευρωπαϊκής Ένωσης και των κρατών-μελών της, αφενός, και της Κυβέρνησης του κράτους του Ισραήλ, αφετέρου, </w:t>
      </w:r>
      <w:r>
        <w:rPr>
          <w:rFonts w:eastAsia="Times New Roman" w:cs="Times New Roman"/>
          <w:szCs w:val="24"/>
        </w:rPr>
        <w:t>και άλλες διατάξεις».</w:t>
      </w:r>
    </w:p>
    <w:p w14:paraId="1A4E19E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δ) «Κύρωση της Συμφωνίας Κοινού Αεροπορικού Χώρου μεταξύ της Ευρωπαϊκής Ένωσης και των κρατών-μελών της και της Δημοκρατίας της Μολδαβίας και άλλες διατάξεις»).</w:t>
      </w:r>
    </w:p>
    <w:p w14:paraId="1A4E19E8" w14:textId="77777777" w:rsidR="00423CA6" w:rsidRDefault="00752490">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r>
        <w:rPr>
          <w:rFonts w:eastAsia="Times New Roman"/>
          <w:szCs w:val="24"/>
        </w:rPr>
        <w:t xml:space="preserve"> </w:t>
      </w:r>
    </w:p>
    <w:p w14:paraId="1A4E19E9" w14:textId="77777777" w:rsidR="00423CA6" w:rsidRDefault="00752490">
      <w:pPr>
        <w:spacing w:line="600" w:lineRule="auto"/>
        <w:ind w:firstLine="720"/>
        <w:jc w:val="both"/>
        <w:rPr>
          <w:rFonts w:eastAsia="Times New Roman" w:cs="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 Έβρου, τα ακόλουθα:</w:t>
      </w:r>
      <w:r>
        <w:rPr>
          <w:rFonts w:eastAsia="Times New Roman" w:cs="Times New Roman"/>
          <w:szCs w:val="24"/>
        </w:rPr>
        <w:t xml:space="preserve"> </w:t>
      </w:r>
    </w:p>
    <w:p w14:paraId="1A4E19EA" w14:textId="77777777" w:rsidR="00423CA6" w:rsidRDefault="00752490">
      <w:pPr>
        <w:spacing w:line="600" w:lineRule="auto"/>
        <w:ind w:firstLine="720"/>
        <w:rPr>
          <w:rFonts w:eastAsia="Times New Roman"/>
          <w:szCs w:val="24"/>
        </w:rPr>
      </w:pPr>
      <w:r w:rsidRPr="003846CA">
        <w:rPr>
          <w:rFonts w:eastAsia="Times New Roman" w:cs="Times New Roman"/>
          <w:szCs w:val="24"/>
        </w:rPr>
        <w:t xml:space="preserve">Α. </w:t>
      </w:r>
      <w:r w:rsidRPr="003846CA">
        <w:rPr>
          <w:rFonts w:eastAsia="Times New Roman" w:cs="Times New Roman"/>
          <w:szCs w:val="24"/>
        </w:rPr>
        <w:t>ΚΑΤΑΘΕΣΗ ΑΝΑΦΟΡΩΝ</w:t>
      </w:r>
      <w:r w:rsidRPr="00810C90">
        <w:rPr>
          <w:rFonts w:eastAsia="Times New Roman" w:cs="Times New Roman"/>
          <w:szCs w:val="24"/>
        </w:rPr>
        <w:t xml:space="preserve">      </w:t>
      </w:r>
    </w:p>
    <w:p w14:paraId="1A4E19EB" w14:textId="77777777" w:rsidR="00423CA6" w:rsidRDefault="00752490">
      <w:pPr>
        <w:spacing w:line="600" w:lineRule="auto"/>
        <w:ind w:firstLine="720"/>
        <w:jc w:val="both"/>
        <w:rPr>
          <w:rFonts w:eastAsia="Times New Roman"/>
          <w:color w:val="FF0000"/>
          <w:szCs w:val="24"/>
        </w:rPr>
      </w:pPr>
      <w:r w:rsidRPr="000C01F2">
        <w:rPr>
          <w:rFonts w:eastAsia="Times New Roman"/>
          <w:color w:val="FF0000"/>
          <w:szCs w:val="24"/>
        </w:rPr>
        <w:t xml:space="preserve">                                  </w:t>
      </w:r>
      <w:r w:rsidRPr="000C01F2">
        <w:rPr>
          <w:rFonts w:eastAsia="Times New Roman"/>
          <w:color w:val="FF0000"/>
          <w:szCs w:val="24"/>
        </w:rPr>
        <w:t xml:space="preserve">    </w:t>
      </w:r>
      <w:r w:rsidRPr="000C01F2">
        <w:rPr>
          <w:rFonts w:eastAsia="Times New Roman"/>
          <w:color w:val="FF0000"/>
          <w:szCs w:val="24"/>
        </w:rPr>
        <w:t xml:space="preserve"> (</w:t>
      </w:r>
      <w:r w:rsidRPr="000C01F2">
        <w:rPr>
          <w:rFonts w:eastAsia="Times New Roman"/>
          <w:color w:val="FF0000"/>
          <w:szCs w:val="24"/>
        </w:rPr>
        <w:t xml:space="preserve"> Ν</w:t>
      </w:r>
      <w:r w:rsidRPr="000C01F2">
        <w:rPr>
          <w:rFonts w:eastAsia="Times New Roman"/>
          <w:color w:val="FF0000"/>
          <w:szCs w:val="24"/>
        </w:rPr>
        <w:t>α μπει</w:t>
      </w:r>
      <w:r w:rsidRPr="000C01F2">
        <w:rPr>
          <w:rFonts w:eastAsia="Times New Roman"/>
          <w:color w:val="FF0000"/>
          <w:szCs w:val="24"/>
        </w:rPr>
        <w:t xml:space="preserve"> η σελίδα 2</w:t>
      </w:r>
      <w:r w:rsidRPr="000C01F2">
        <w:rPr>
          <w:rFonts w:eastAsia="Times New Roman"/>
          <w:color w:val="FF0000"/>
          <w:szCs w:val="24"/>
        </w:rPr>
        <w:t>α</w:t>
      </w:r>
      <w:r w:rsidRPr="000C01F2">
        <w:rPr>
          <w:rFonts w:eastAsia="Times New Roman"/>
          <w:color w:val="FF0000"/>
          <w:szCs w:val="24"/>
          <w:vertAlign w:val="subscript"/>
        </w:rPr>
        <w:t xml:space="preserve"> </w:t>
      </w:r>
      <w:r w:rsidRPr="000C01F2">
        <w:rPr>
          <w:rFonts w:eastAsia="Times New Roman"/>
          <w:color w:val="FF0000"/>
          <w:szCs w:val="24"/>
        </w:rPr>
        <w:t>)</w:t>
      </w:r>
    </w:p>
    <w:p w14:paraId="1A4E19EC" w14:textId="77777777" w:rsidR="00423CA6" w:rsidRDefault="00752490">
      <w:pPr>
        <w:spacing w:line="600" w:lineRule="auto"/>
        <w:ind w:firstLine="709"/>
        <w:jc w:val="both"/>
        <w:rPr>
          <w:rFonts w:eastAsia="Times New Roman" w:cs="Times New Roman"/>
          <w:szCs w:val="24"/>
        </w:rPr>
      </w:pPr>
      <w:r w:rsidRPr="003846CA">
        <w:rPr>
          <w:rFonts w:eastAsia="Times New Roman" w:cs="Times New Roman"/>
          <w:szCs w:val="24"/>
        </w:rPr>
        <w:t xml:space="preserve">Β. ΑΠΑΝΤΗΣΕΙΣ ΥΠΟΥΡΓΩΝ ΣΕ ΕΡΩΤΗΣΕΙΣ ΒΟΥΛΕΥΤΩΝ </w:t>
      </w:r>
    </w:p>
    <w:p w14:paraId="1A4E19ED" w14:textId="77777777" w:rsidR="00423CA6" w:rsidRDefault="00752490">
      <w:pPr>
        <w:tabs>
          <w:tab w:val="left" w:pos="3261"/>
        </w:tabs>
        <w:spacing w:line="600" w:lineRule="auto"/>
        <w:ind w:firstLine="720"/>
        <w:jc w:val="both"/>
        <w:rPr>
          <w:rFonts w:eastAsia="Times New Roman" w:cs="Times New Roman"/>
          <w:color w:val="FF0000"/>
          <w:szCs w:val="24"/>
        </w:rPr>
      </w:pPr>
      <w:r w:rsidRPr="000C01F2">
        <w:rPr>
          <w:rFonts w:eastAsia="Times New Roman" w:cs="Times New Roman"/>
          <w:color w:val="FF0000"/>
          <w:szCs w:val="24"/>
        </w:rPr>
        <w:lastRenderedPageBreak/>
        <w:t xml:space="preserve">                                      ( Να μπει η σελίδα 2β )</w:t>
      </w:r>
    </w:p>
    <w:p w14:paraId="1A4E19EE" w14:textId="77777777" w:rsidR="00423CA6" w:rsidRDefault="00752490">
      <w:pPr>
        <w:tabs>
          <w:tab w:val="left" w:pos="3261"/>
        </w:tabs>
        <w:spacing w:line="600" w:lineRule="auto"/>
        <w:ind w:firstLine="720"/>
        <w:jc w:val="both"/>
        <w:rPr>
          <w:rFonts w:eastAsia="Times New Roman" w:cs="Times New Roman"/>
          <w:color w:val="FF0000"/>
          <w:szCs w:val="24"/>
        </w:rPr>
      </w:pPr>
      <w:r w:rsidRPr="00530130">
        <w:rPr>
          <w:rFonts w:eastAsia="Times New Roman" w:cs="Times New Roman"/>
          <w:color w:val="FF0000"/>
          <w:szCs w:val="24"/>
        </w:rPr>
        <w:t xml:space="preserve">               ( ΑΛΛΑΓΗ ΣΕΛΙΔΑΣ ΛΟΓΩ ΑΛΛΑΓΗΣ ΘΕΜΑΤΟΣ </w:t>
      </w:r>
      <w:r>
        <w:rPr>
          <w:rFonts w:eastAsia="Times New Roman" w:cs="Times New Roman"/>
          <w:color w:val="FF0000"/>
          <w:szCs w:val="24"/>
        </w:rPr>
        <w:t>)</w:t>
      </w:r>
    </w:p>
    <w:p w14:paraId="1A4E19EF"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 </w:t>
      </w:r>
    </w:p>
    <w:p w14:paraId="1A4E19F0" w14:textId="77777777" w:rsidR="00423CA6" w:rsidRDefault="00752490">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A4E19F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τρίτη με </w:t>
      </w:r>
      <w:r>
        <w:rPr>
          <w:rFonts w:eastAsia="Times New Roman" w:cs="Times New Roman"/>
          <w:szCs w:val="24"/>
        </w:rPr>
        <w:t>αριθμό 770/11-4-2016 επίκαιρη ερώτηση δεύτερου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w:t>
      </w:r>
      <w:r>
        <w:rPr>
          <w:rFonts w:eastAsia="Times New Roman" w:cs="Times New Roman"/>
          <w:bCs/>
          <w:szCs w:val="24"/>
        </w:rPr>
        <w:lastRenderedPageBreak/>
        <w:t>ληλεγγύης,</w:t>
      </w:r>
      <w:r>
        <w:rPr>
          <w:rFonts w:eastAsia="Times New Roman" w:cs="Times New Roman"/>
          <w:szCs w:val="24"/>
        </w:rPr>
        <w:t xml:space="preserve"> σχετικά με την προσπάθεια επιβολής απαράδεκτων </w:t>
      </w:r>
      <w:r>
        <w:rPr>
          <w:rFonts w:eastAsia="Times New Roman" w:cs="Times New Roman"/>
          <w:szCs w:val="24"/>
        </w:rPr>
        <w:t>όρων σε ατομικές συμβάσεις εργασίας και επιβολής τους στους εργαζομένους με την απειλή της απόλυσης.</w:t>
      </w:r>
    </w:p>
    <w:p w14:paraId="1A4E19F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του κ. </w:t>
      </w:r>
      <w:proofErr w:type="spellStart"/>
      <w:r>
        <w:rPr>
          <w:rFonts w:eastAsia="Times New Roman" w:cs="Times New Roman"/>
          <w:szCs w:val="24"/>
        </w:rPr>
        <w:t>Κατσώτη</w:t>
      </w:r>
      <w:proofErr w:type="spellEnd"/>
      <w:r>
        <w:rPr>
          <w:rFonts w:eastAsia="Times New Roman" w:cs="Times New Roman"/>
          <w:szCs w:val="24"/>
        </w:rPr>
        <w:t xml:space="preserve"> θα απαντήσει ο Υπουργός Εργασίας, Κοινωνικής Ασφάλισης και Κοινωνικής Αλληλεγγύης,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w:t>
      </w:r>
    </w:p>
    <w:p w14:paraId="1A4E19F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 xml:space="preserve">, για να αναπτύξει την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 xml:space="preserve">ερώτησή του σε δύο λεπτά. </w:t>
      </w:r>
    </w:p>
    <w:p w14:paraId="1A4E19F4"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 </w:t>
      </w:r>
    </w:p>
    <w:p w14:paraId="1A4E19F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Υπουργέ, η καπιταλιστική κρίση, τα μνημόνια που ακολούθησαν και ακολουθούν με όλα τα αντιλαϊκά μέτρα που </w:t>
      </w:r>
      <w:r>
        <w:rPr>
          <w:rFonts w:eastAsia="Times New Roman" w:cs="Times New Roman"/>
          <w:szCs w:val="24"/>
        </w:rPr>
        <w:lastRenderedPageBreak/>
        <w:t xml:space="preserve">πήραν όλες οι </w:t>
      </w:r>
      <w:r>
        <w:rPr>
          <w:rFonts w:eastAsia="Times New Roman" w:cs="Times New Roman"/>
          <w:szCs w:val="24"/>
        </w:rPr>
        <w:t>κυβερνήσεις, καθώς και η σημερινή, αξιοποιούνται από τους επιχειρηματικούς ομίλους</w:t>
      </w:r>
      <w:r>
        <w:rPr>
          <w:rFonts w:eastAsia="Times New Roman" w:cs="Times New Roman"/>
          <w:szCs w:val="24"/>
        </w:rPr>
        <w:t>,</w:t>
      </w:r>
      <w:r>
        <w:rPr>
          <w:rFonts w:eastAsia="Times New Roman" w:cs="Times New Roman"/>
          <w:szCs w:val="24"/>
        </w:rPr>
        <w:t xml:space="preserve"> για να αυξήσουν τον βαθμό εκμετάλλευσης των εργαζομένων. </w:t>
      </w:r>
    </w:p>
    <w:p w14:paraId="1A4E19F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Ένα από τα μέτρα είναι η προώθηση των ατομικών συμβάσεων εργασίας με απαράδεκτους όρους. Είναι γνωστό ότι σε αυτήν</w:t>
      </w:r>
      <w:r>
        <w:rPr>
          <w:rFonts w:eastAsia="Times New Roman" w:cs="Times New Roman"/>
          <w:szCs w:val="24"/>
        </w:rPr>
        <w:t xml:space="preserve"> την εργασιακή ζούγκλα</w:t>
      </w:r>
      <w:r>
        <w:rPr>
          <w:rFonts w:eastAsia="Times New Roman" w:cs="Times New Roman"/>
          <w:szCs w:val="24"/>
        </w:rPr>
        <w:t>,</w:t>
      </w:r>
      <w:r>
        <w:rPr>
          <w:rFonts w:eastAsia="Times New Roman" w:cs="Times New Roman"/>
          <w:szCs w:val="24"/>
        </w:rPr>
        <w:t xml:space="preserve"> η απόλυση είναι εύκολος δρόμος για την εργοδοσία. Το τελευταίο διάστημα έχουν δει το φως της δημοσιότητας ατομικές συμβάσεις με τις οποίες επιχειρείται να εισαχθεί αλλοδαπό εργατικό δίκαιο, το οποίο είναι πιο αντιδραστικό από το ελλ</w:t>
      </w:r>
      <w:r>
        <w:rPr>
          <w:rFonts w:eastAsia="Times New Roman" w:cs="Times New Roman"/>
          <w:szCs w:val="24"/>
        </w:rPr>
        <w:t xml:space="preserve">ηνικό, ακόμα κι έτσι όπως έχει εξελιχθεί με όλα αυτά τα αντιδραστικά μέτρα, με αυτό το αντιδραστικό </w:t>
      </w:r>
      <w:r>
        <w:rPr>
          <w:rFonts w:eastAsia="Times New Roman" w:cs="Times New Roman"/>
          <w:szCs w:val="24"/>
        </w:rPr>
        <w:lastRenderedPageBreak/>
        <w:t>θεσμικό πλαίσιο των τριών μνημονίων, των λεγόμενων «αναδιαρθρώσεων». Αξιοποιούν γι’ αυτό την έδρα της επιχείρησης, κύριε Υπουργέ, που βρίσκεται σε άλλη χώρα</w:t>
      </w:r>
      <w:r>
        <w:rPr>
          <w:rFonts w:eastAsia="Times New Roman" w:cs="Times New Roman"/>
          <w:szCs w:val="24"/>
        </w:rPr>
        <w:t>. Να σημειώσουμε ότι αυτές οι συμβάσεις αφορούν εργαζόμενους</w:t>
      </w:r>
      <w:r>
        <w:rPr>
          <w:rFonts w:eastAsia="Times New Roman" w:cs="Times New Roman"/>
          <w:szCs w:val="24"/>
        </w:rPr>
        <w:t>,</w:t>
      </w:r>
      <w:r>
        <w:rPr>
          <w:rFonts w:eastAsia="Times New Roman" w:cs="Times New Roman"/>
          <w:szCs w:val="24"/>
        </w:rPr>
        <w:t xml:space="preserve"> που προσλαμβάνονται στην Ελλάδα και σε πολλές περιπτώσεις και εργαζόμενους που εργάζονται στην Ελλάδα. </w:t>
      </w:r>
    </w:p>
    <w:p w14:paraId="1A4E19F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Ο εργαζόμενος</w:t>
      </w:r>
      <w:r>
        <w:rPr>
          <w:rFonts w:eastAsia="Times New Roman" w:cs="Times New Roman"/>
          <w:szCs w:val="24"/>
        </w:rPr>
        <w:t>,</w:t>
      </w:r>
      <w:r>
        <w:rPr>
          <w:rFonts w:eastAsia="Times New Roman" w:cs="Times New Roman"/>
          <w:szCs w:val="24"/>
        </w:rPr>
        <w:t xml:space="preserve"> αν αποφασίσει να βρει το δίκιο του</w:t>
      </w:r>
      <w:r>
        <w:rPr>
          <w:rFonts w:eastAsia="Times New Roman" w:cs="Times New Roman"/>
          <w:szCs w:val="24"/>
        </w:rPr>
        <w:t>,</w:t>
      </w:r>
      <w:r>
        <w:rPr>
          <w:rFonts w:eastAsia="Times New Roman" w:cs="Times New Roman"/>
          <w:szCs w:val="24"/>
        </w:rPr>
        <w:t xml:space="preserve"> θα πρέπει να προσφύγει στα δικαστήρια τ</w:t>
      </w:r>
      <w:r>
        <w:rPr>
          <w:rFonts w:eastAsia="Times New Roman" w:cs="Times New Roman"/>
          <w:szCs w:val="24"/>
        </w:rPr>
        <w:t>ης χώρας που έχει έδρα η επιχείρηση και εφαρμόζει αυτές τις συμβάσεις. Σε αυτές τις συμβάσεις υπάρχει διάταξη</w:t>
      </w:r>
      <w:r>
        <w:rPr>
          <w:rFonts w:eastAsia="Times New Roman" w:cs="Times New Roman"/>
          <w:szCs w:val="24"/>
        </w:rPr>
        <w:t>,</w:t>
      </w:r>
      <w:r>
        <w:rPr>
          <w:rFonts w:eastAsia="Times New Roman" w:cs="Times New Roman"/>
          <w:szCs w:val="24"/>
        </w:rPr>
        <w:t xml:space="preserve"> με την οποία υποχρεώνουν τον εργαζόμενο να υπογράψει ότι δεν θα πληρώνεται σε περί</w:t>
      </w:r>
      <w:r>
        <w:rPr>
          <w:rFonts w:eastAsia="Times New Roman" w:cs="Times New Roman"/>
          <w:szCs w:val="24"/>
        </w:rPr>
        <w:lastRenderedPageBreak/>
        <w:t>πτωση απουσίας του λόγω ασθένειας ή τραυματισμού. Καταλαβαίνετε</w:t>
      </w:r>
      <w:r>
        <w:rPr>
          <w:rFonts w:eastAsia="Times New Roman" w:cs="Times New Roman"/>
          <w:szCs w:val="24"/>
        </w:rPr>
        <w:t xml:space="preserve"> ότι αυτό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αυτό που υπάρχει στο ελληνικό εργατικό δίκαιο. Απαιτούν από τον εργαζόμενο σε αυτήν την περίπτωση</w:t>
      </w:r>
      <w:r>
        <w:rPr>
          <w:rFonts w:eastAsia="Times New Roman" w:cs="Times New Roman"/>
          <w:szCs w:val="24"/>
        </w:rPr>
        <w:t>,</w:t>
      </w:r>
      <w:r>
        <w:rPr>
          <w:rFonts w:eastAsia="Times New Roman" w:cs="Times New Roman"/>
          <w:szCs w:val="24"/>
        </w:rPr>
        <w:t xml:space="preserve"> να διορίσει έναν αναπληρωτή του, για να κρατήσει ανοιχτή τη θέση εργασίας του στον όμιλο</w:t>
      </w:r>
      <w:r>
        <w:rPr>
          <w:rFonts w:eastAsia="Times New Roman" w:cs="Times New Roman"/>
          <w:szCs w:val="24"/>
        </w:rPr>
        <w:t>,</w:t>
      </w:r>
      <w:r>
        <w:rPr>
          <w:rFonts w:eastAsia="Times New Roman" w:cs="Times New Roman"/>
          <w:szCs w:val="24"/>
        </w:rPr>
        <w:t xml:space="preserve"> μέχρι να επιστρέψει στη δουλειά.</w:t>
      </w:r>
      <w:r>
        <w:rPr>
          <w:rFonts w:eastAsia="Times New Roman" w:cs="Times New Roman"/>
          <w:szCs w:val="24"/>
        </w:rPr>
        <w:t xml:space="preserve"> </w:t>
      </w:r>
    </w:p>
    <w:p w14:paraId="1A4E19F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Επίσης απαιτούν να υπογραφεί όρος</w:t>
      </w:r>
      <w:r>
        <w:rPr>
          <w:rFonts w:eastAsia="Times New Roman" w:cs="Times New Roman"/>
          <w:szCs w:val="24"/>
        </w:rPr>
        <w:t>,</w:t>
      </w:r>
      <w:r>
        <w:rPr>
          <w:rFonts w:eastAsia="Times New Roman" w:cs="Times New Roman"/>
          <w:szCs w:val="24"/>
        </w:rPr>
        <w:t xml:space="preserve"> με τον οποίο να συμφωνήσει ρητά</w:t>
      </w:r>
      <w:r>
        <w:rPr>
          <w:rFonts w:eastAsia="Times New Roman" w:cs="Times New Roman"/>
          <w:szCs w:val="24"/>
        </w:rPr>
        <w:t>,</w:t>
      </w:r>
      <w:r>
        <w:rPr>
          <w:rFonts w:eastAsia="Times New Roman" w:cs="Times New Roman"/>
          <w:szCs w:val="24"/>
        </w:rPr>
        <w:t xml:space="preserve"> πως αν αρρωστήσει αθροιστικά πάνω από δεκαπέντε μέρες τον χρόνο, θα απολύεται χωρίς να δικαιούται κάτι άλλο. </w:t>
      </w:r>
    </w:p>
    <w:p w14:paraId="1A4E19F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Υποχρεώνουν δε τους εργαζόμενους</w:t>
      </w:r>
      <w:r>
        <w:rPr>
          <w:rFonts w:eastAsia="Times New Roman" w:cs="Times New Roman"/>
          <w:szCs w:val="24"/>
        </w:rPr>
        <w:t>,</w:t>
      </w:r>
      <w:r>
        <w:rPr>
          <w:rFonts w:eastAsia="Times New Roman" w:cs="Times New Roman"/>
          <w:szCs w:val="24"/>
        </w:rPr>
        <w:t xml:space="preserve"> να υπογράφουν ρητή δήλωση ότι δεν θεωρούν </w:t>
      </w:r>
      <w:r>
        <w:rPr>
          <w:rFonts w:eastAsia="Times New Roman" w:cs="Times New Roman"/>
          <w:szCs w:val="24"/>
        </w:rPr>
        <w:t xml:space="preserve">τον εαυτό τους υπάλληλο του ομίλου, έτσι ώστε ο όμιλος να μην έχει το βάρος της απόλυσης. </w:t>
      </w:r>
    </w:p>
    <w:p w14:paraId="1A4E19F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A4E19F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1A4E19F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Οι εταιρείες που εκβιάζουν τους εργαζόμενους να </w:t>
      </w:r>
      <w:r>
        <w:rPr>
          <w:rFonts w:eastAsia="Times New Roman" w:cs="Times New Roman"/>
          <w:szCs w:val="24"/>
        </w:rPr>
        <w:t>υπογράφουν τέτοιες συμβάσεις</w:t>
      </w:r>
      <w:r>
        <w:rPr>
          <w:rFonts w:eastAsia="Times New Roman" w:cs="Times New Roman"/>
          <w:szCs w:val="24"/>
        </w:rPr>
        <w:t>,</w:t>
      </w:r>
      <w:r>
        <w:rPr>
          <w:rFonts w:eastAsia="Times New Roman" w:cs="Times New Roman"/>
          <w:szCs w:val="24"/>
        </w:rPr>
        <w:t xml:space="preserve"> συνιστούν πρόκληση γιατί καταπατούν κάθε δικαίωμα. Τέτοιο παράδειγμα είναι η επιχείρηση </w:t>
      </w:r>
      <w:r>
        <w:rPr>
          <w:rFonts w:eastAsia="Times New Roman" w:cs="Times New Roman"/>
          <w:szCs w:val="24"/>
        </w:rPr>
        <w:t>«</w:t>
      </w:r>
      <w:r>
        <w:rPr>
          <w:rFonts w:eastAsia="Times New Roman" w:cs="Times New Roman"/>
          <w:szCs w:val="24"/>
          <w:lang w:val="en-US"/>
        </w:rPr>
        <w:t>BIOSAR</w:t>
      </w:r>
      <w:r>
        <w:rPr>
          <w:rFonts w:eastAsia="Times New Roman" w:cs="Times New Roman"/>
          <w:szCs w:val="24"/>
        </w:rPr>
        <w:t>»</w:t>
      </w:r>
      <w:r>
        <w:rPr>
          <w:rFonts w:eastAsia="Times New Roman" w:cs="Times New Roman"/>
          <w:szCs w:val="24"/>
        </w:rPr>
        <w:t xml:space="preserve"> του Ομίλου </w:t>
      </w:r>
      <w:r>
        <w:rPr>
          <w:rFonts w:eastAsia="Times New Roman" w:cs="Times New Roman"/>
          <w:szCs w:val="24"/>
        </w:rPr>
        <w:t>«</w:t>
      </w:r>
      <w:r>
        <w:rPr>
          <w:rFonts w:eastAsia="Times New Roman" w:cs="Times New Roman"/>
          <w:szCs w:val="24"/>
        </w:rPr>
        <w:t>ΕΛΛΑΚΤΩΡ</w:t>
      </w:r>
      <w:r>
        <w:rPr>
          <w:rFonts w:eastAsia="Times New Roman" w:cs="Times New Roman"/>
          <w:szCs w:val="24"/>
        </w:rPr>
        <w:t>»</w:t>
      </w:r>
      <w:r>
        <w:rPr>
          <w:rFonts w:eastAsia="Times New Roman" w:cs="Times New Roman"/>
          <w:szCs w:val="24"/>
        </w:rPr>
        <w:t xml:space="preserve">, κύριε Υπουργέ. Η επιχείρηση προχώρησε σε εκβιαστική απόλυση εργαζόμενης, </w:t>
      </w:r>
      <w:r>
        <w:rPr>
          <w:rFonts w:eastAsia="Times New Roman" w:cs="Times New Roman"/>
          <w:szCs w:val="24"/>
        </w:rPr>
        <w:lastRenderedPageBreak/>
        <w:t>γιατί ακριβώς αρνήθηκε να υπογράψ</w:t>
      </w:r>
      <w:r>
        <w:rPr>
          <w:rFonts w:eastAsia="Times New Roman" w:cs="Times New Roman"/>
          <w:szCs w:val="24"/>
        </w:rPr>
        <w:t>ει ατομική σύμβαση παροχής υπηρεσιών με τέτοιους όρους που αναφέραμε παραπάνω. Να σημειώσουμε ότι αυτή η εργαζόμενη</w:t>
      </w:r>
      <w:r>
        <w:rPr>
          <w:rFonts w:eastAsia="Times New Roman" w:cs="Times New Roman"/>
          <w:szCs w:val="24"/>
        </w:rPr>
        <w:t>,</w:t>
      </w:r>
      <w:r>
        <w:rPr>
          <w:rFonts w:eastAsia="Times New Roman" w:cs="Times New Roman"/>
          <w:szCs w:val="24"/>
        </w:rPr>
        <w:t xml:space="preserve"> είναι στην επιχείρηση τέσσερα χρόνια. </w:t>
      </w:r>
    </w:p>
    <w:p w14:paraId="1A4E19F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Εμείς, κύριε Υπουργέ, ζητάμε από εσάς να μας πείτε τι μέτρα θα πάρετε, έτσι ώστε να προστατευθούν τα</w:t>
      </w:r>
      <w:r>
        <w:rPr>
          <w:rFonts w:eastAsia="Times New Roman" w:cs="Times New Roman"/>
          <w:szCs w:val="24"/>
        </w:rPr>
        <w:t xml:space="preserve"> δικαιώματα των εργαζομένων, απαιτώντας την άμεση ανάκληση αυτών των ατομικών συμβάσεων</w:t>
      </w:r>
      <w:r>
        <w:rPr>
          <w:rFonts w:eastAsia="Times New Roman" w:cs="Times New Roman"/>
          <w:szCs w:val="24"/>
        </w:rPr>
        <w:t>,</w:t>
      </w:r>
      <w:r>
        <w:rPr>
          <w:rFonts w:eastAsia="Times New Roman" w:cs="Times New Roman"/>
          <w:szCs w:val="24"/>
        </w:rPr>
        <w:t xml:space="preserve"> που υποκαθιστούν τις συμβάσεις αορίστου χρόνου και την οριστική απαγόρευσή τους στους χώρους δουλειάς. Επίσης τι μέτρα θα πάρετε</w:t>
      </w:r>
      <w:r>
        <w:rPr>
          <w:rFonts w:eastAsia="Times New Roman" w:cs="Times New Roman"/>
          <w:szCs w:val="24"/>
        </w:rPr>
        <w:t>,</w:t>
      </w:r>
      <w:r>
        <w:rPr>
          <w:rFonts w:eastAsia="Times New Roman" w:cs="Times New Roman"/>
          <w:szCs w:val="24"/>
        </w:rPr>
        <w:t xml:space="preserve"> ώστε να απαγορευτεί η πρακτική αξιοπο</w:t>
      </w:r>
      <w:r>
        <w:rPr>
          <w:rFonts w:eastAsia="Times New Roman" w:cs="Times New Roman"/>
          <w:szCs w:val="24"/>
        </w:rPr>
        <w:t xml:space="preserve">ίησης αλλοδαπού εργατικού δικαίου για </w:t>
      </w:r>
      <w:r>
        <w:rPr>
          <w:rFonts w:eastAsia="Times New Roman" w:cs="Times New Roman"/>
          <w:szCs w:val="24"/>
        </w:rPr>
        <w:lastRenderedPageBreak/>
        <w:t>εργαζόμενους που προσλαμβάνονται στην Ελλάδα και να ακυρωθούν οι άδικες και εκδικητικές απολύσεις των εργαζομένων</w:t>
      </w:r>
      <w:r>
        <w:rPr>
          <w:rFonts w:eastAsia="Times New Roman" w:cs="Times New Roman"/>
          <w:szCs w:val="24"/>
        </w:rPr>
        <w:t>,</w:t>
      </w:r>
      <w:r>
        <w:rPr>
          <w:rFonts w:eastAsia="Times New Roman" w:cs="Times New Roman"/>
          <w:szCs w:val="24"/>
        </w:rPr>
        <w:t xml:space="preserve"> που αρνούνται να υπογράψουν τέτοιους απαράδεκτους όρους; </w:t>
      </w:r>
    </w:p>
    <w:p w14:paraId="1A4E19FE"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w:t>
      </w:r>
      <w:r>
        <w:rPr>
          <w:rFonts w:eastAsia="Times New Roman" w:cs="Times New Roman"/>
          <w:szCs w:val="24"/>
        </w:rPr>
        <w:t xml:space="preserve">ε τον κ. </w:t>
      </w:r>
      <w:proofErr w:type="spellStart"/>
      <w:r>
        <w:rPr>
          <w:rFonts w:eastAsia="Times New Roman" w:cs="Times New Roman"/>
          <w:szCs w:val="24"/>
        </w:rPr>
        <w:t>Κατσώτη</w:t>
      </w:r>
      <w:proofErr w:type="spellEnd"/>
      <w:r>
        <w:rPr>
          <w:rFonts w:eastAsia="Times New Roman" w:cs="Times New Roman"/>
          <w:szCs w:val="24"/>
        </w:rPr>
        <w:t xml:space="preserve">. </w:t>
      </w:r>
    </w:p>
    <w:p w14:paraId="1A4E19F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Εργασίας, Κοινωνικής Ασφάλισης και Κοινωνικής Αλληλεγγύης κ. Γεώργιος </w:t>
      </w:r>
      <w:proofErr w:type="spellStart"/>
      <w:r>
        <w:rPr>
          <w:rFonts w:eastAsia="Times New Roman" w:cs="Times New Roman"/>
          <w:szCs w:val="24"/>
        </w:rPr>
        <w:t>Κατρούγκαλος</w:t>
      </w:r>
      <w:proofErr w:type="spellEnd"/>
      <w:r>
        <w:rPr>
          <w:rFonts w:eastAsia="Times New Roman" w:cs="Times New Roman"/>
          <w:szCs w:val="24"/>
        </w:rPr>
        <w:t>.</w:t>
      </w:r>
    </w:p>
    <w:p w14:paraId="1A4E1A00"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Κύριε συνάδελφε, όπως έχουμε πει πολ</w:t>
      </w:r>
      <w:r>
        <w:rPr>
          <w:rFonts w:eastAsia="Times New Roman" w:cs="Times New Roman"/>
          <w:szCs w:val="24"/>
        </w:rPr>
        <w:t>λές φορές, πράγματι</w:t>
      </w:r>
      <w:r>
        <w:rPr>
          <w:rFonts w:eastAsia="Times New Roman" w:cs="Times New Roman"/>
          <w:szCs w:val="24"/>
        </w:rPr>
        <w:t>,</w:t>
      </w:r>
      <w:r>
        <w:rPr>
          <w:rFonts w:eastAsia="Times New Roman" w:cs="Times New Roman"/>
          <w:szCs w:val="24"/>
        </w:rPr>
        <w:t xml:space="preserve"> υ</w:t>
      </w:r>
      <w:r>
        <w:rPr>
          <w:rFonts w:eastAsia="Times New Roman" w:cs="Times New Roman"/>
          <w:szCs w:val="24"/>
        </w:rPr>
        <w:lastRenderedPageBreak/>
        <w:t>πάρχει μια εργασιακή ζούγκλα το τελευταίο διάστημα, ως αποτέλεσμα τόσο της επιβολής νομοθεσίας η οποία περιορίζει τα εργασιακά δικαιώματα και την οποία επιχειρούμε να αναστρέψουμε αλλά και μιας γενικευμένης πρακτικής ανομίας που εκμετ</w:t>
      </w:r>
      <w:r>
        <w:rPr>
          <w:rFonts w:eastAsia="Times New Roman" w:cs="Times New Roman"/>
          <w:szCs w:val="24"/>
        </w:rPr>
        <w:t xml:space="preserve">αλλεύονται ορισμένες επιχειρήσεις, ώστε να εκμηδενίσουν ακόμα περισσότερο τα δικαιώματα που έχουν οι εργαζόμενοι. Γι’ αυτόν τον σκοπό έχουμε προσπαθήσει να δραστηριοποιήσουμε στο έπακρο το </w:t>
      </w:r>
      <w:proofErr w:type="spellStart"/>
      <w:r>
        <w:rPr>
          <w:rFonts w:eastAsia="Times New Roman" w:cs="Times New Roman"/>
          <w:szCs w:val="24"/>
        </w:rPr>
        <w:t>υποστελεχωμένο</w:t>
      </w:r>
      <w:proofErr w:type="spellEnd"/>
      <w:r>
        <w:rPr>
          <w:rFonts w:eastAsia="Times New Roman" w:cs="Times New Roman"/>
          <w:szCs w:val="24"/>
        </w:rPr>
        <w:t>, όπως το παραλάβαμε, Σώμα Επιθεώρησης Εργασίας. Έχου</w:t>
      </w:r>
      <w:r>
        <w:rPr>
          <w:rFonts w:eastAsia="Times New Roman" w:cs="Times New Roman"/>
          <w:szCs w:val="24"/>
        </w:rPr>
        <w:t xml:space="preserve">με ζητήσει να ενισχυθεί με προσλήψεις, ώστε να μπορεί να ανταποκρίνεται αποτελεσματικότερα στο έργο του. </w:t>
      </w:r>
    </w:p>
    <w:p w14:paraId="1A4E1A01" w14:textId="77777777" w:rsidR="00423CA6" w:rsidRDefault="00752490">
      <w:pPr>
        <w:spacing w:line="600" w:lineRule="auto"/>
        <w:ind w:firstLine="720"/>
        <w:jc w:val="both"/>
        <w:rPr>
          <w:rFonts w:eastAsia="Times New Roman"/>
          <w:szCs w:val="24"/>
        </w:rPr>
      </w:pPr>
      <w:r>
        <w:rPr>
          <w:rFonts w:eastAsia="Times New Roman"/>
          <w:szCs w:val="24"/>
        </w:rPr>
        <w:lastRenderedPageBreak/>
        <w:t>Θεωρώ, όμως, επιπλέον ότι και η δημοσιότητα καταγγελίας των παράνομων αυτών δραστηριοτήτων έχει ιδιαίτερη σημασία, γι’ αυτό προσπαθώ πάντοτε, όταν θέτ</w:t>
      </w:r>
      <w:r>
        <w:rPr>
          <w:rFonts w:eastAsia="Times New Roman"/>
          <w:szCs w:val="24"/>
        </w:rPr>
        <w:t xml:space="preserve">ετε παρόμοια ζητήματα με δικές σας ερωτήσεις, να είμαι παρών και να τις απαντώ. </w:t>
      </w:r>
    </w:p>
    <w:p w14:paraId="1A4E1A02" w14:textId="77777777" w:rsidR="00423CA6" w:rsidRDefault="00752490">
      <w:pPr>
        <w:spacing w:line="600" w:lineRule="auto"/>
        <w:ind w:firstLine="720"/>
        <w:jc w:val="both"/>
        <w:rPr>
          <w:rFonts w:eastAsia="Times New Roman"/>
          <w:szCs w:val="24"/>
        </w:rPr>
      </w:pPr>
      <w:r>
        <w:rPr>
          <w:rFonts w:eastAsia="Times New Roman"/>
          <w:szCs w:val="24"/>
        </w:rPr>
        <w:t xml:space="preserve">Ως προς το συγκεκριμένο ζήτημα, υφίσταται ο </w:t>
      </w:r>
      <w:r>
        <w:rPr>
          <w:rFonts w:eastAsia="Times New Roman"/>
          <w:szCs w:val="24"/>
        </w:rPr>
        <w:t>κ</w:t>
      </w:r>
      <w:r>
        <w:rPr>
          <w:rFonts w:eastAsia="Times New Roman"/>
          <w:szCs w:val="24"/>
        </w:rPr>
        <w:t>ανονισμός 593/2008 του Ευρωπαϊκού Κοινοβουλίου</w:t>
      </w:r>
      <w:r>
        <w:rPr>
          <w:rFonts w:eastAsia="Times New Roman"/>
          <w:szCs w:val="24"/>
        </w:rPr>
        <w:t>,</w:t>
      </w:r>
      <w:r>
        <w:rPr>
          <w:rFonts w:eastAsia="Times New Roman"/>
          <w:szCs w:val="24"/>
        </w:rPr>
        <w:t xml:space="preserve"> που απαγορεύει να εφαρμόζονται στις συμβάσεις εργασίας διατάξεις αλλοδαπού δικαίου</w:t>
      </w:r>
      <w:r>
        <w:rPr>
          <w:rFonts w:eastAsia="Times New Roman"/>
          <w:szCs w:val="24"/>
        </w:rPr>
        <w:t>,</w:t>
      </w:r>
      <w:r>
        <w:rPr>
          <w:rFonts w:eastAsia="Times New Roman"/>
          <w:szCs w:val="24"/>
        </w:rPr>
        <w:t xml:space="preserve"> για εκείνα τα θέματα που υφίσταται προστασία των εργαζομένων και δεν μπορεί να γίνει παρέκκλιση με βάση 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 xml:space="preserve">ίκαιο. </w:t>
      </w:r>
    </w:p>
    <w:p w14:paraId="1A4E1A03" w14:textId="77777777" w:rsidR="00423CA6" w:rsidRDefault="00752490">
      <w:pPr>
        <w:spacing w:line="600" w:lineRule="auto"/>
        <w:ind w:firstLine="720"/>
        <w:jc w:val="both"/>
        <w:rPr>
          <w:rFonts w:eastAsia="Times New Roman"/>
          <w:szCs w:val="24"/>
        </w:rPr>
      </w:pPr>
      <w:r>
        <w:rPr>
          <w:rFonts w:eastAsia="Times New Roman"/>
          <w:szCs w:val="24"/>
        </w:rPr>
        <w:lastRenderedPageBreak/>
        <w:t>Άρα οι περιπτώσεις που αναφέρατε</w:t>
      </w:r>
      <w:r>
        <w:rPr>
          <w:rFonts w:eastAsia="Times New Roman"/>
          <w:szCs w:val="24"/>
        </w:rPr>
        <w:t>,</w:t>
      </w:r>
      <w:r>
        <w:rPr>
          <w:rFonts w:eastAsia="Times New Roman"/>
          <w:szCs w:val="24"/>
        </w:rPr>
        <w:t xml:space="preserve"> αποτελούν ευθεία παραβίαση ισχύοντος δικαίου. Δεν αποτελεί δικαίωμα της επιχείρησης</w:t>
      </w:r>
      <w:r>
        <w:rPr>
          <w:rFonts w:eastAsia="Times New Roman"/>
          <w:szCs w:val="24"/>
        </w:rPr>
        <w:t>,</w:t>
      </w:r>
      <w:r>
        <w:rPr>
          <w:rFonts w:eastAsia="Times New Roman"/>
          <w:szCs w:val="24"/>
        </w:rPr>
        <w:t xml:space="preserve"> να μπορεί να</w:t>
      </w:r>
      <w:r>
        <w:rPr>
          <w:rFonts w:eastAsia="Times New Roman"/>
          <w:szCs w:val="24"/>
        </w:rPr>
        <w:t xml:space="preserve"> ενσωματώνει κανόνες αλλοδαπού εργασιακού δικαίου σε ατομικές συμβάσεις εργασίας του περιεχομένου που αναφέρατε. </w:t>
      </w:r>
      <w:r>
        <w:rPr>
          <w:rFonts w:eastAsia="Times New Roman"/>
          <w:szCs w:val="24"/>
        </w:rPr>
        <w:t>Π</w:t>
      </w:r>
      <w:r>
        <w:rPr>
          <w:rFonts w:eastAsia="Times New Roman"/>
          <w:szCs w:val="24"/>
        </w:rPr>
        <w:t xml:space="preserve">ροφανώς τέτοιοι όροι σαν αυτούς που περιλάβατε στην ερώτησή </w:t>
      </w:r>
      <w:r>
        <w:rPr>
          <w:rFonts w:eastAsia="Times New Roman"/>
          <w:szCs w:val="24"/>
        </w:rPr>
        <w:t>σας-</w:t>
      </w:r>
      <w:r>
        <w:rPr>
          <w:rFonts w:eastAsia="Times New Roman"/>
          <w:szCs w:val="24"/>
        </w:rPr>
        <w:t xml:space="preserve"> όπως ότι αν αρρωστήσω δεν θα πληρωθώ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είναι ξεκάθαρα καταχρηστικοί και παράνομοι.</w:t>
      </w:r>
    </w:p>
    <w:p w14:paraId="1A4E1A04" w14:textId="77777777" w:rsidR="00423CA6" w:rsidRDefault="00752490">
      <w:pPr>
        <w:spacing w:line="600" w:lineRule="auto"/>
        <w:ind w:firstLine="720"/>
        <w:jc w:val="both"/>
        <w:rPr>
          <w:rFonts w:eastAsia="Times New Roman"/>
          <w:szCs w:val="24"/>
        </w:rPr>
      </w:pPr>
      <w:r>
        <w:rPr>
          <w:rFonts w:eastAsia="Times New Roman"/>
          <w:szCs w:val="24"/>
        </w:rPr>
        <w:t xml:space="preserve">Το Σώμα Επιθεώρησης Εργασίας, λοιπόν, θα επιληφθεί σε αυτές τις περιπτώσεις και θα εξαντλήσουμε την αυστηρότητα που επιτρέπει ο νόμος. </w:t>
      </w:r>
    </w:p>
    <w:p w14:paraId="1A4E1A05" w14:textId="77777777" w:rsidR="00423CA6" w:rsidRDefault="00752490">
      <w:pPr>
        <w:spacing w:line="600" w:lineRule="auto"/>
        <w:ind w:firstLine="720"/>
        <w:jc w:val="both"/>
        <w:rPr>
          <w:rFonts w:eastAsia="Times New Roman"/>
          <w:szCs w:val="24"/>
        </w:rPr>
      </w:pPr>
      <w:r>
        <w:rPr>
          <w:rFonts w:eastAsia="Times New Roman"/>
          <w:szCs w:val="24"/>
        </w:rPr>
        <w:lastRenderedPageBreak/>
        <w:t>Για τη συγκεκριμένη περίπτωση της εργαζομένης δεν μπορώ να σας δώσω συμπληρ</w:t>
      </w:r>
      <w:r>
        <w:rPr>
          <w:rFonts w:eastAsia="Times New Roman"/>
          <w:szCs w:val="24"/>
        </w:rPr>
        <w:t>ωματικά στοιχεία, γιατί η καταγγελία στο ΣΕΠΕ έγινε την επομένη της κατάθεσης της ερώτησης και θα συζητηθεί σε αυτό το τριμερές σύστημα που προβλέπεται, δηλαδή με παρουσία και της εργαζόμενης και της εργοδοσίας την 11</w:t>
      </w:r>
      <w:r>
        <w:rPr>
          <w:rFonts w:eastAsia="Times New Roman"/>
          <w:szCs w:val="24"/>
          <w:vertAlign w:val="superscript"/>
        </w:rPr>
        <w:t>η</w:t>
      </w:r>
      <w:r>
        <w:rPr>
          <w:rFonts w:eastAsia="Times New Roman"/>
          <w:szCs w:val="24"/>
        </w:rPr>
        <w:t xml:space="preserve"> Μαΐου. Επομένως δεν έχω να σας πω στο</w:t>
      </w:r>
      <w:r>
        <w:rPr>
          <w:rFonts w:eastAsia="Times New Roman"/>
          <w:szCs w:val="24"/>
        </w:rPr>
        <w:t>ιχεία</w:t>
      </w:r>
      <w:r>
        <w:rPr>
          <w:rFonts w:eastAsia="Times New Roman"/>
          <w:szCs w:val="24"/>
        </w:rPr>
        <w:t>,</w:t>
      </w:r>
      <w:r>
        <w:rPr>
          <w:rFonts w:eastAsia="Times New Roman"/>
          <w:szCs w:val="24"/>
        </w:rPr>
        <w:t xml:space="preserve"> για το εάν είναι βάσιμη ή όχι η αναφορά αυτή ούτε μπορώ να σας πω τι πρόκειται να κάνουμε, γιατί όπως αντιλαμβάνεστε, υπάρχει αυτή η συγκεκριμένη διαδικασία που πρόκειται να ακολουθηθεί. </w:t>
      </w:r>
    </w:p>
    <w:p w14:paraId="1A4E1A06" w14:textId="77777777" w:rsidR="00423CA6" w:rsidRDefault="00752490">
      <w:pPr>
        <w:spacing w:line="600" w:lineRule="auto"/>
        <w:ind w:firstLine="720"/>
        <w:jc w:val="both"/>
        <w:rPr>
          <w:rFonts w:eastAsia="Times New Roman"/>
          <w:szCs w:val="24"/>
        </w:rPr>
      </w:pPr>
      <w:r>
        <w:rPr>
          <w:rFonts w:eastAsia="Times New Roman"/>
          <w:szCs w:val="24"/>
        </w:rPr>
        <w:lastRenderedPageBreak/>
        <w:t>Επί της αρχής, βεβαίως, εφόσον τα γεγονότα είναι όπως τα περι</w:t>
      </w:r>
      <w:r>
        <w:rPr>
          <w:rFonts w:eastAsia="Times New Roman"/>
          <w:szCs w:val="24"/>
        </w:rPr>
        <w:t xml:space="preserve">γράφετε και η αντίδικη απάντησή μας θα είναι ανάλογη, αυστηρή δηλαδή και με την επιμονή να εφαρμοστεί ο νόμος. </w:t>
      </w:r>
    </w:p>
    <w:p w14:paraId="1A4E1A07" w14:textId="77777777" w:rsidR="00423CA6" w:rsidRDefault="00752490">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κύριο Υπουργό. </w:t>
      </w:r>
    </w:p>
    <w:p w14:paraId="1A4E1A08" w14:textId="77777777" w:rsidR="00423CA6" w:rsidRDefault="00752490">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Κατσώτης</w:t>
      </w:r>
      <w:proofErr w:type="spellEnd"/>
      <w:r>
        <w:rPr>
          <w:rFonts w:eastAsia="Times New Roman"/>
          <w:szCs w:val="24"/>
        </w:rPr>
        <w:t xml:space="preserve">, για να αναπτύξει τη δευτερολογία του. </w:t>
      </w:r>
    </w:p>
    <w:p w14:paraId="1A4E1A09" w14:textId="77777777" w:rsidR="00423CA6" w:rsidRDefault="00752490">
      <w:pPr>
        <w:spacing w:line="600" w:lineRule="auto"/>
        <w:ind w:firstLine="720"/>
        <w:jc w:val="both"/>
        <w:rPr>
          <w:rFonts w:eastAsia="Times New Roman"/>
          <w:szCs w:val="24"/>
        </w:rPr>
      </w:pPr>
      <w:r>
        <w:rPr>
          <w:rFonts w:eastAsia="Times New Roman"/>
          <w:b/>
          <w:szCs w:val="24"/>
        </w:rPr>
        <w:t>ΧΡΗΣΤΟΣ Κ</w:t>
      </w:r>
      <w:r>
        <w:rPr>
          <w:rFonts w:eastAsia="Times New Roman"/>
          <w:b/>
          <w:szCs w:val="24"/>
        </w:rPr>
        <w:t xml:space="preserve">ΑΤΣΩΤΗΣ: </w:t>
      </w:r>
      <w:r>
        <w:rPr>
          <w:rFonts w:eastAsia="Times New Roman"/>
          <w:szCs w:val="24"/>
        </w:rPr>
        <w:t>Κύριε Υπουργέ, είναι επιβολή της νομοθεσίας ή είναι η επιλογή της Κυβέρνησης και του κεφαλαίου, που θέλουν εδώ πολύ φθηνή εργατική δύναμη, προκει</w:t>
      </w:r>
      <w:r>
        <w:rPr>
          <w:rFonts w:eastAsia="Times New Roman"/>
          <w:szCs w:val="24"/>
        </w:rPr>
        <w:lastRenderedPageBreak/>
        <w:t xml:space="preserve">μένου να ξεπεράσουν την κρίση τους σε βάρος των εργαζομένων και του λαού; Είναι η επιλογή που γίνεται </w:t>
      </w:r>
      <w:r>
        <w:rPr>
          <w:rFonts w:eastAsia="Times New Roman"/>
          <w:szCs w:val="24"/>
        </w:rPr>
        <w:t>από το κεφάλαιο και τις κυβερνήσεις που το υπηρετούν, τα κόμματα που λένε ότι αυτός είναι ο μονόδρομος, έτσι ώστε εδώ να δημιουργηθεί το φιλικό περιβάλλον, να έρθουν επενδυτές, να υπάρξει ανάπτυξη, την οποία βέβαια πάλι θα πληρώσουν πολύ ακριβά οι εργαζόμε</w:t>
      </w:r>
      <w:r>
        <w:rPr>
          <w:rFonts w:eastAsia="Times New Roman"/>
          <w:szCs w:val="24"/>
        </w:rPr>
        <w:t>νοι με αυτούς τους απαράδεκτους όρους που επιβάλλονται</w:t>
      </w:r>
      <w:r>
        <w:rPr>
          <w:rFonts w:eastAsia="Times New Roman"/>
          <w:szCs w:val="24"/>
        </w:rPr>
        <w:t>,</w:t>
      </w:r>
      <w:r>
        <w:rPr>
          <w:rFonts w:eastAsia="Times New Roman"/>
          <w:szCs w:val="24"/>
        </w:rPr>
        <w:t xml:space="preserve"> μέσα από αυτό το θεσμικό πλαίσιο που υπάρχει γι’ αυτούς.</w:t>
      </w:r>
    </w:p>
    <w:p w14:paraId="1A4E1A0A" w14:textId="77777777" w:rsidR="00423CA6" w:rsidRDefault="00752490">
      <w:pPr>
        <w:spacing w:line="600" w:lineRule="auto"/>
        <w:ind w:firstLine="720"/>
        <w:jc w:val="both"/>
        <w:rPr>
          <w:rFonts w:eastAsia="Times New Roman"/>
          <w:szCs w:val="24"/>
        </w:rPr>
      </w:pPr>
      <w:r>
        <w:rPr>
          <w:rFonts w:eastAsia="Times New Roman"/>
          <w:szCs w:val="24"/>
        </w:rPr>
        <w:lastRenderedPageBreak/>
        <w:t>Μπορεί το ΣΕΠΕ με τους ελέγχους να σταματήσει αυτή την εργασιακή ζούγκλα, που κι εσείς λέτε ότι υπάρχει; Όχι, κύριε Υπουργέ. Δεν γίνεται. Το ΣΕ</w:t>
      </w:r>
      <w:r>
        <w:rPr>
          <w:rFonts w:eastAsia="Times New Roman"/>
          <w:szCs w:val="24"/>
        </w:rPr>
        <w:t xml:space="preserve">ΠΕ βλέπει ποιο είναι το θεσμικό πλαίσιο και πάνω σε αυτό παίρνει θέση για το αν τηρείται ή όχι. </w:t>
      </w:r>
    </w:p>
    <w:p w14:paraId="1A4E1A0B" w14:textId="77777777" w:rsidR="00423CA6" w:rsidRDefault="00752490">
      <w:pPr>
        <w:spacing w:line="600" w:lineRule="auto"/>
        <w:ind w:firstLine="720"/>
        <w:jc w:val="both"/>
        <w:rPr>
          <w:rFonts w:eastAsia="Times New Roman"/>
          <w:szCs w:val="24"/>
        </w:rPr>
      </w:pPr>
      <w:r>
        <w:rPr>
          <w:rFonts w:eastAsia="Times New Roman"/>
          <w:szCs w:val="24"/>
        </w:rPr>
        <w:t>Άρα θέλει εδώ να διασφαλιστεί η σταθερή δουλειά καθώς και τα εργασιακά και ασφαλιστικά δικαιώματα των εργαζομένων, με βάση τις κατακτήσεις, βέβαια, που είχε το</w:t>
      </w:r>
      <w:r>
        <w:rPr>
          <w:rFonts w:eastAsia="Times New Roman"/>
          <w:szCs w:val="24"/>
        </w:rPr>
        <w:t xml:space="preserve"> εργατικό κίνημα όλα τα προηγούμενα χρόνια. </w:t>
      </w:r>
    </w:p>
    <w:p w14:paraId="1A4E1A0C" w14:textId="77777777" w:rsidR="00423CA6" w:rsidRDefault="00752490">
      <w:pPr>
        <w:spacing w:line="600" w:lineRule="auto"/>
        <w:ind w:firstLine="720"/>
        <w:jc w:val="both"/>
        <w:rPr>
          <w:rFonts w:eastAsia="Times New Roman"/>
          <w:szCs w:val="24"/>
        </w:rPr>
      </w:pPr>
      <w:r>
        <w:rPr>
          <w:rFonts w:eastAsia="Times New Roman"/>
          <w:szCs w:val="24"/>
        </w:rPr>
        <w:t xml:space="preserve">Όσον αφορά τη δημοσιότητα, βεβαίως, πιστεύουμε ότι βοηθάει. Τα συνδικάτα είναι στον δρόμο. Έκαναν διαδήλωση γι’ αυτό το θέμα, ήρθαν στο Υπουργείο, έβγαλαν ανακοινώσεις, </w:t>
      </w:r>
      <w:r>
        <w:rPr>
          <w:rFonts w:eastAsia="Times New Roman"/>
          <w:szCs w:val="24"/>
        </w:rPr>
        <w:lastRenderedPageBreak/>
        <w:t>κάνουν καταγγελίες, γίνεται η ερώτηση. Δεν</w:t>
      </w:r>
      <w:r>
        <w:rPr>
          <w:rFonts w:eastAsia="Times New Roman"/>
          <w:szCs w:val="24"/>
        </w:rPr>
        <w:t xml:space="preserve"> είναι, βέβαια, η πρώτη φορά που δημοσιοποιείται αυτή η κατάσταση στους εργασιακούς χώρους, αυτή η ζούγκλα, αυτός ο μεσαίωνας. </w:t>
      </w:r>
    </w:p>
    <w:p w14:paraId="1A4E1A0D" w14:textId="77777777" w:rsidR="00423CA6" w:rsidRDefault="00752490">
      <w:pPr>
        <w:spacing w:line="600" w:lineRule="auto"/>
        <w:ind w:firstLine="720"/>
        <w:jc w:val="both"/>
        <w:rPr>
          <w:rFonts w:eastAsia="Times New Roman"/>
          <w:szCs w:val="24"/>
        </w:rPr>
      </w:pPr>
      <w:r>
        <w:rPr>
          <w:rFonts w:eastAsia="Times New Roman"/>
          <w:szCs w:val="24"/>
        </w:rPr>
        <w:t>Εσείς, όμως, έχετε ευθύνες. Υπάρχει δημοσιότητα. Πέρα από εκεί τι γίνεται; Ποιο είναι το νομοθετικό πλαίσιο που ετοιμάζετε να φέ</w:t>
      </w:r>
      <w:r>
        <w:rPr>
          <w:rFonts w:eastAsia="Times New Roman"/>
          <w:szCs w:val="24"/>
        </w:rPr>
        <w:t>ρετε; Λέτε</w:t>
      </w:r>
      <w:r>
        <w:rPr>
          <w:rFonts w:eastAsia="Times New Roman"/>
          <w:szCs w:val="24"/>
        </w:rPr>
        <w:t>:</w:t>
      </w:r>
      <w:r>
        <w:rPr>
          <w:rFonts w:eastAsia="Times New Roman"/>
          <w:szCs w:val="24"/>
        </w:rPr>
        <w:t xml:space="preserve"> «θα φέρουμε τις βέλτιστες πρακτικές της Ευρωπαϊκής Ένωσης». Ποιες είναι αυτές; Δεν είναι αυτές οι βέλτιστες πρακτικές</w:t>
      </w:r>
      <w:r>
        <w:rPr>
          <w:rFonts w:eastAsia="Times New Roman"/>
          <w:szCs w:val="24"/>
        </w:rPr>
        <w:t>,</w:t>
      </w:r>
      <w:r>
        <w:rPr>
          <w:rFonts w:eastAsia="Times New Roman"/>
          <w:szCs w:val="24"/>
        </w:rPr>
        <w:t xml:space="preserve"> που υλοποιούν οι μεγάλοι μονοπωλιακοί όμιλοι</w:t>
      </w:r>
      <w:r>
        <w:rPr>
          <w:rFonts w:eastAsia="Times New Roman"/>
          <w:szCs w:val="24"/>
        </w:rPr>
        <w:t>,</w:t>
      </w:r>
      <w:r>
        <w:rPr>
          <w:rFonts w:eastAsia="Times New Roman"/>
          <w:szCs w:val="24"/>
        </w:rPr>
        <w:t xml:space="preserve"> για να κερδίσουν ακόμη περισσότερο, δεν είναι τα </w:t>
      </w:r>
      <w:r>
        <w:rPr>
          <w:rFonts w:eastAsia="Times New Roman"/>
          <w:szCs w:val="24"/>
          <w:lang w:val="en-US"/>
        </w:rPr>
        <w:t>mini</w:t>
      </w:r>
      <w:r>
        <w:rPr>
          <w:rFonts w:eastAsia="Times New Roman"/>
          <w:szCs w:val="24"/>
        </w:rPr>
        <w:t xml:space="preserve"> </w:t>
      </w:r>
      <w:r>
        <w:rPr>
          <w:rFonts w:eastAsia="Times New Roman"/>
          <w:szCs w:val="24"/>
          <w:lang w:val="en-US"/>
        </w:rPr>
        <w:t>jobs</w:t>
      </w:r>
      <w:r>
        <w:rPr>
          <w:rFonts w:eastAsia="Times New Roman"/>
          <w:szCs w:val="24"/>
        </w:rPr>
        <w:t xml:space="preserve"> στη Γερμανία ή τα συ</w:t>
      </w:r>
      <w:r>
        <w:rPr>
          <w:rFonts w:eastAsia="Times New Roman"/>
          <w:szCs w:val="24"/>
        </w:rPr>
        <w:t xml:space="preserve">μβόλαια μηδενικού χρόνου στην Αγγλία; </w:t>
      </w:r>
    </w:p>
    <w:p w14:paraId="1A4E1A0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ο</w:t>
      </w:r>
      <w:r>
        <w:rPr>
          <w:rFonts w:eastAsia="Times New Roman" w:cs="Times New Roman"/>
          <w:szCs w:val="24"/>
        </w:rPr>
        <w:t xml:space="preserve">δηγία </w:t>
      </w:r>
      <w:proofErr w:type="spellStart"/>
      <w:r>
        <w:rPr>
          <w:rFonts w:eastAsia="Times New Roman" w:cs="Times New Roman"/>
          <w:szCs w:val="24"/>
        </w:rPr>
        <w:t>Μπολκενστάιν</w:t>
      </w:r>
      <w:proofErr w:type="spellEnd"/>
      <w:r>
        <w:rPr>
          <w:rFonts w:eastAsia="Times New Roman" w:cs="Times New Roman"/>
          <w:szCs w:val="24"/>
        </w:rPr>
        <w:t xml:space="preserve"> και οι αποφάσεις της Ευρωπαϊκής Ένωσης δεν είναι αυτές οι βέλτιστες πρακτικές, κύριε Υπουργέ; </w:t>
      </w:r>
    </w:p>
    <w:p w14:paraId="1A4E1A0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Πιστεύουμε ότι εδώ οι επιχειρήσεις βρίσκουν αυτό το θεσμικό πλαίσιο και το υλοποιούν, καθώς και ό,τι</w:t>
      </w:r>
      <w:r>
        <w:rPr>
          <w:rFonts w:eastAsia="Times New Roman" w:cs="Times New Roman"/>
          <w:szCs w:val="24"/>
        </w:rPr>
        <w:t xml:space="preserve"> άλλο μπορούν να κάνουν, για να μπορέσουν να επιβάλουν τέτοιους απαράδεκτους όρους. Η εργαζόμενη, λοιπόν, που απολύθηκε</w:t>
      </w:r>
      <w:r>
        <w:rPr>
          <w:rFonts w:eastAsia="Times New Roman" w:cs="Times New Roman"/>
          <w:szCs w:val="24"/>
        </w:rPr>
        <w:t>,</w:t>
      </w:r>
      <w:r>
        <w:rPr>
          <w:rFonts w:eastAsia="Times New Roman" w:cs="Times New Roman"/>
          <w:szCs w:val="24"/>
        </w:rPr>
        <w:t xml:space="preserve"> ακριβώς γι’ αυτούς τους λόγους απολύθηκε, κύριε Υπουργέ. </w:t>
      </w:r>
      <w:r>
        <w:rPr>
          <w:rFonts w:eastAsia="Times New Roman" w:cs="Times New Roman"/>
          <w:szCs w:val="24"/>
        </w:rPr>
        <w:t>Π</w:t>
      </w:r>
      <w:r>
        <w:rPr>
          <w:rFonts w:eastAsia="Times New Roman" w:cs="Times New Roman"/>
          <w:szCs w:val="24"/>
        </w:rPr>
        <w:t>ιστεύουμε ότι η τριμερής στις 11 Μαΐου είναι πολύ μακριά. Θα μπορούσε το ΣΕΠΕ</w:t>
      </w:r>
      <w:r>
        <w:rPr>
          <w:rFonts w:eastAsia="Times New Roman" w:cs="Times New Roman"/>
          <w:szCs w:val="24"/>
        </w:rPr>
        <w:t xml:space="preserve"> να κάνει την τριμερή ακόμα πιο γρήγορα, ιδιαίτερα σε αυτές τις περιπτώσεις που και εσείς θεωρείτε ότι παραβιάζεται κάθε εργατικό δικαίωμα του εργαζόμενου. </w:t>
      </w:r>
    </w:p>
    <w:p w14:paraId="1A4E1A1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Πιστεύουμε ότι αυτή η τριμερής πρέπει να καταλήξει και πρέπει η επιχείρηση να πάρει πίσω την εργαζό</w:t>
      </w:r>
      <w:r>
        <w:rPr>
          <w:rFonts w:eastAsia="Times New Roman" w:cs="Times New Roman"/>
          <w:szCs w:val="24"/>
        </w:rPr>
        <w:t>μενη που απολύθηκε</w:t>
      </w:r>
      <w:r>
        <w:rPr>
          <w:rFonts w:eastAsia="Times New Roman" w:cs="Times New Roman"/>
          <w:szCs w:val="24"/>
        </w:rPr>
        <w:t>,</w:t>
      </w:r>
      <w:r>
        <w:rPr>
          <w:rFonts w:eastAsia="Times New Roman" w:cs="Times New Roman"/>
          <w:szCs w:val="24"/>
        </w:rPr>
        <w:t xml:space="preserve"> γιατί αρνήθηκε να υπογράψει αυτούς τους απαράδεκτους όρους που επιβάλλονται μέσα απ’ αυτές τις ατομικές συμβάσεις εργασίας, οι οποίες πρέπει να καταργηθούν, κύριε Υπουργέ. Δεν μπορεί να υπάρχουν τέτοιοι όροι στις ατομικές συμβάσεις εργα</w:t>
      </w:r>
      <w:r>
        <w:rPr>
          <w:rFonts w:eastAsia="Times New Roman" w:cs="Times New Roman"/>
          <w:szCs w:val="24"/>
        </w:rPr>
        <w:t>σίας</w:t>
      </w:r>
      <w:r>
        <w:rPr>
          <w:rFonts w:eastAsia="Times New Roman" w:cs="Times New Roman"/>
          <w:szCs w:val="24"/>
        </w:rPr>
        <w:t>,</w:t>
      </w:r>
      <w:r>
        <w:rPr>
          <w:rFonts w:eastAsia="Times New Roman" w:cs="Times New Roman"/>
          <w:szCs w:val="24"/>
        </w:rPr>
        <w:t xml:space="preserve"> που καταργούν κάθε δικαίωμα που έχει απομείνει ακόμα μέσα απ’ αυτό το θεσμικό πλαίσιο που έχει υλοποιηθεί μέχρι τώρα.</w:t>
      </w:r>
    </w:p>
    <w:p w14:paraId="1A4E1A1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Χρήστο </w:t>
      </w:r>
      <w:proofErr w:type="spellStart"/>
      <w:r>
        <w:rPr>
          <w:rFonts w:eastAsia="Times New Roman" w:cs="Times New Roman"/>
          <w:szCs w:val="24"/>
        </w:rPr>
        <w:t>Κατσώτη</w:t>
      </w:r>
      <w:proofErr w:type="spellEnd"/>
      <w:r>
        <w:rPr>
          <w:rFonts w:eastAsia="Times New Roman" w:cs="Times New Roman"/>
          <w:szCs w:val="24"/>
        </w:rPr>
        <w:t>.</w:t>
      </w:r>
    </w:p>
    <w:p w14:paraId="1A4E1A1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Υπουργός Εργασίας, Κοινωνικής Ασφάλισης και </w:t>
      </w:r>
      <w:r>
        <w:rPr>
          <w:rFonts w:eastAsia="Times New Roman" w:cs="Times New Roman"/>
          <w:szCs w:val="24"/>
        </w:rPr>
        <w:t>Κοινωνικής Αλληλεγγύης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Κατρούγκαλος</w:t>
      </w:r>
      <w:proofErr w:type="spellEnd"/>
      <w:r>
        <w:rPr>
          <w:rFonts w:eastAsia="Times New Roman" w:cs="Times New Roman"/>
          <w:szCs w:val="24"/>
        </w:rPr>
        <w:t xml:space="preserve"> για τη δευτερολογία του.</w:t>
      </w:r>
    </w:p>
    <w:p w14:paraId="1A4E1A13"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Οπωσδήποτε παρόμοιοι όροι είναι άκυροι, παράνομοι, και θα κάνουμε ό,τι μπορούμε</w:t>
      </w:r>
      <w:r>
        <w:rPr>
          <w:rFonts w:eastAsia="Times New Roman" w:cs="Times New Roman"/>
          <w:szCs w:val="24"/>
        </w:rPr>
        <w:t>,</w:t>
      </w:r>
      <w:r>
        <w:rPr>
          <w:rFonts w:eastAsia="Times New Roman" w:cs="Times New Roman"/>
          <w:szCs w:val="24"/>
        </w:rPr>
        <w:t xml:space="preserve"> ώστε οι επιχειρήσει</w:t>
      </w:r>
      <w:r>
        <w:rPr>
          <w:rFonts w:eastAsia="Times New Roman" w:cs="Times New Roman"/>
          <w:szCs w:val="24"/>
        </w:rPr>
        <w:t>ς να γνωρίζουν ότι δεν θα είναι ανεκτή η παραβίαση της νομιμότητας. Όροι που υποχρεώνουν τον εργαζόμενο να μην πληρώνεται όταν είναι άρρωστος ή να είναι υποχρεωμένος αυτός να ορίσει αναπληρωτή του</w:t>
      </w:r>
      <w:r>
        <w:rPr>
          <w:rFonts w:eastAsia="Times New Roman" w:cs="Times New Roman"/>
          <w:szCs w:val="24"/>
        </w:rPr>
        <w:t>,</w:t>
      </w:r>
      <w:r>
        <w:rPr>
          <w:rFonts w:eastAsia="Times New Roman" w:cs="Times New Roman"/>
          <w:szCs w:val="24"/>
        </w:rPr>
        <w:t xml:space="preserve"> είναι προφανές ότι βρίσκονται εκτός των ορίων της </w:t>
      </w:r>
      <w:r>
        <w:rPr>
          <w:rFonts w:eastAsia="Times New Roman" w:cs="Times New Roman"/>
          <w:szCs w:val="24"/>
        </w:rPr>
        <w:lastRenderedPageBreak/>
        <w:t>ελληνική</w:t>
      </w:r>
      <w:r>
        <w:rPr>
          <w:rFonts w:eastAsia="Times New Roman" w:cs="Times New Roman"/>
          <w:szCs w:val="24"/>
        </w:rPr>
        <w:t xml:space="preserve">ς και της ευρωπαϊκής έννομης τάξης. Εδώ δεν έχουμε θέμα επομένως επιδείνωσης του νομοθετικού πλαισίου αλλά εδώ έχουμε καθαρή περίπτωση αυθαιρεσίας. </w:t>
      </w:r>
    </w:p>
    <w:p w14:paraId="1A4E1A1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Ως προς τις ενέργειες της Κυβέρνησης θυμίζω ότι για να ενισχύσουμε τα δικαιώματα των εργαζομένων και μάλιστ</w:t>
      </w:r>
      <w:r>
        <w:rPr>
          <w:rFonts w:eastAsia="Times New Roman" w:cs="Times New Roman"/>
          <w:szCs w:val="24"/>
        </w:rPr>
        <w:t xml:space="preserve">α σε </w:t>
      </w:r>
      <w:proofErr w:type="spellStart"/>
      <w:r>
        <w:rPr>
          <w:rFonts w:eastAsia="Times New Roman" w:cs="Times New Roman"/>
          <w:szCs w:val="24"/>
        </w:rPr>
        <w:t>υπερνομοθετικό</w:t>
      </w:r>
      <w:proofErr w:type="spellEnd"/>
      <w:r>
        <w:rPr>
          <w:rFonts w:eastAsia="Times New Roman" w:cs="Times New Roman"/>
          <w:szCs w:val="24"/>
        </w:rPr>
        <w:t xml:space="preserve"> επίπεδο</w:t>
      </w:r>
      <w:r>
        <w:rPr>
          <w:rFonts w:eastAsia="Times New Roman" w:cs="Times New Roman"/>
          <w:szCs w:val="24"/>
        </w:rPr>
        <w:t>,</w:t>
      </w:r>
      <w:r>
        <w:rPr>
          <w:rFonts w:eastAsia="Times New Roman" w:cs="Times New Roman"/>
          <w:szCs w:val="24"/>
        </w:rPr>
        <w:t xml:space="preserve"> έχουμε κυρώσει πρόσφατα τον αναθεωρημένο Ευρωπαϊκό Κοινωνικό Χάρτη, που επί μία εικοσαετία, αν και είχε υπογραφεί, δεν έχει κυρωθεί. </w:t>
      </w:r>
    </w:p>
    <w:p w14:paraId="1A4E1A1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Να σας ενημερώσω, επίσης, ότι στις συζητήσεις που γίνονται τώρα</w:t>
      </w:r>
      <w:r>
        <w:rPr>
          <w:rFonts w:eastAsia="Times New Roman" w:cs="Times New Roman"/>
          <w:szCs w:val="24"/>
        </w:rPr>
        <w:t>-</w:t>
      </w:r>
      <w:r>
        <w:rPr>
          <w:rFonts w:eastAsia="Times New Roman" w:cs="Times New Roman"/>
          <w:szCs w:val="24"/>
        </w:rPr>
        <w:t xml:space="preserve"> στο πλαίσιο της </w:t>
      </w:r>
      <w:r>
        <w:rPr>
          <w:rFonts w:eastAsia="Times New Roman" w:cs="Times New Roman"/>
          <w:szCs w:val="24"/>
        </w:rPr>
        <w:t>Ο</w:t>
      </w:r>
      <w:r>
        <w:rPr>
          <w:rFonts w:eastAsia="Times New Roman" w:cs="Times New Roman"/>
          <w:szCs w:val="24"/>
        </w:rPr>
        <w:t xml:space="preserve">λλανδικής </w:t>
      </w:r>
      <w:r>
        <w:rPr>
          <w:rFonts w:eastAsia="Times New Roman" w:cs="Times New Roman"/>
          <w:szCs w:val="24"/>
        </w:rPr>
        <w:t>Π</w:t>
      </w:r>
      <w:r>
        <w:rPr>
          <w:rFonts w:eastAsia="Times New Roman" w:cs="Times New Roman"/>
          <w:szCs w:val="24"/>
        </w:rPr>
        <w:t>ροεδρίας</w:t>
      </w:r>
      <w:r>
        <w:rPr>
          <w:rFonts w:eastAsia="Times New Roman" w:cs="Times New Roman"/>
          <w:szCs w:val="24"/>
        </w:rPr>
        <w:t>-</w:t>
      </w:r>
      <w:r>
        <w:rPr>
          <w:rFonts w:eastAsia="Times New Roman" w:cs="Times New Roman"/>
          <w:szCs w:val="24"/>
        </w:rPr>
        <w:t xml:space="preserve"> για την </w:t>
      </w:r>
      <w:r>
        <w:rPr>
          <w:rFonts w:eastAsia="Times New Roman" w:cs="Times New Roman"/>
          <w:szCs w:val="24"/>
        </w:rPr>
        <w:lastRenderedPageBreak/>
        <w:t xml:space="preserve">αναθεώρηση της </w:t>
      </w:r>
      <w:r>
        <w:rPr>
          <w:rFonts w:eastAsia="Times New Roman" w:cs="Times New Roman"/>
          <w:szCs w:val="24"/>
        </w:rPr>
        <w:t>ο</w:t>
      </w:r>
      <w:r>
        <w:rPr>
          <w:rFonts w:eastAsia="Times New Roman" w:cs="Times New Roman"/>
          <w:szCs w:val="24"/>
        </w:rPr>
        <w:t xml:space="preserve">δηγίας </w:t>
      </w:r>
      <w:proofErr w:type="spellStart"/>
      <w:r>
        <w:rPr>
          <w:rFonts w:eastAsia="Times New Roman" w:cs="Times New Roman"/>
          <w:szCs w:val="24"/>
        </w:rPr>
        <w:t>Μπολκενστάιν</w:t>
      </w:r>
      <w:proofErr w:type="spellEnd"/>
      <w:r>
        <w:rPr>
          <w:rFonts w:eastAsia="Times New Roman" w:cs="Times New Roman"/>
          <w:szCs w:val="24"/>
        </w:rPr>
        <w:t>, η Κυβέρνησή μας επιμένει</w:t>
      </w:r>
      <w:r>
        <w:rPr>
          <w:rFonts w:eastAsia="Times New Roman" w:cs="Times New Roman"/>
          <w:szCs w:val="24"/>
        </w:rPr>
        <w:t>,</w:t>
      </w:r>
      <w:r>
        <w:rPr>
          <w:rFonts w:eastAsia="Times New Roman" w:cs="Times New Roman"/>
          <w:szCs w:val="24"/>
        </w:rPr>
        <w:t xml:space="preserve"> στο να μην επιτραπεί η δυνατότητα εργασίας αλλοδαπού προσωπικού</w:t>
      </w:r>
      <w:r>
        <w:rPr>
          <w:rFonts w:eastAsia="Times New Roman" w:cs="Times New Roman"/>
          <w:szCs w:val="24"/>
        </w:rPr>
        <w:t>-</w:t>
      </w:r>
      <w:r>
        <w:rPr>
          <w:rFonts w:eastAsia="Times New Roman" w:cs="Times New Roman"/>
          <w:szCs w:val="24"/>
        </w:rPr>
        <w:t xml:space="preserve"> ακόμα και προέλευσης από μία χώρα της Ευρωπαϊκής Ένωσης</w:t>
      </w:r>
      <w:r>
        <w:rPr>
          <w:rFonts w:eastAsia="Times New Roman" w:cs="Times New Roman"/>
          <w:szCs w:val="24"/>
        </w:rPr>
        <w:t>-</w:t>
      </w:r>
      <w:r>
        <w:rPr>
          <w:rFonts w:eastAsia="Times New Roman" w:cs="Times New Roman"/>
          <w:szCs w:val="24"/>
        </w:rPr>
        <w:t xml:space="preserve"> με άλλους όρους απ’ αυτούς που προβλέπονται στη χώρα </w:t>
      </w:r>
      <w:r>
        <w:rPr>
          <w:rFonts w:eastAsia="Times New Roman" w:cs="Times New Roman"/>
          <w:szCs w:val="24"/>
        </w:rPr>
        <w:t xml:space="preserve">παροχής της εργασίας. Ίση αμοιβή για ίση εργασία, λοιπόν, θα πρέπει να είναι ο κανόνας και για τις περιπτώσεις που έχουμε μετακίνηση προσωπικού μεταξύ χωρών της Ευρωπαϊκής Ένωσης. </w:t>
      </w:r>
    </w:p>
    <w:p w14:paraId="1A4E1A1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ροφανώς στη διαπραγμάτευση η οποία γίνεται με τους εταίρους </w:t>
      </w:r>
      <w:r>
        <w:rPr>
          <w:rFonts w:eastAsia="Times New Roman" w:cs="Times New Roman"/>
          <w:szCs w:val="24"/>
        </w:rPr>
        <w:t>μας,</w:t>
      </w:r>
      <w:r>
        <w:rPr>
          <w:rFonts w:eastAsia="Times New Roman" w:cs="Times New Roman"/>
          <w:szCs w:val="24"/>
        </w:rPr>
        <w:t xml:space="preserve"> ο σκοπός </w:t>
      </w:r>
      <w:r>
        <w:rPr>
          <w:rFonts w:eastAsia="Times New Roman" w:cs="Times New Roman"/>
          <w:szCs w:val="24"/>
        </w:rPr>
        <w:t xml:space="preserve">μας είναι η επαναφορά των συλλογικών διαπραγματεύσεων, δεν είναι η υιοθέτηση μέτρων σαν </w:t>
      </w:r>
      <w:r>
        <w:rPr>
          <w:rFonts w:eastAsia="Times New Roman" w:cs="Times New Roman"/>
          <w:szCs w:val="24"/>
        </w:rPr>
        <w:lastRenderedPageBreak/>
        <w:t xml:space="preserve">αυτά που αναφέρατε, που και εγώ θεωρώ ότι βρίσκονται έξω από το ευρωπαϊκό κεκτημένο. </w:t>
      </w:r>
    </w:p>
    <w:p w14:paraId="1A4E1A1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Επομένως θα συνεχίζουμε, ως Κυβέρνηση, να προωθούμε και μέτρα τα οποία κατοχυρώνου</w:t>
      </w:r>
      <w:r>
        <w:rPr>
          <w:rFonts w:eastAsia="Times New Roman" w:cs="Times New Roman"/>
          <w:szCs w:val="24"/>
        </w:rPr>
        <w:t>ν περισσότερο, με μεγαλύτερη ένταση και προστασία, τα εργασιακά δικαιώματα και να αντιμετωπίζουμε αυθαιρεσία όταν αυτή συμβαίνει στην εργασιακή ζούγκλα και σε επίπεδο ευρωπαϊκής νομοθέτησης να φροντίζουμε ώστε να επεκτείνονται και να μην περιορίζονται τα δ</w:t>
      </w:r>
      <w:r>
        <w:rPr>
          <w:rFonts w:eastAsia="Times New Roman" w:cs="Times New Roman"/>
          <w:szCs w:val="24"/>
        </w:rPr>
        <w:t>ικαιώματα των εργαζομένων.</w:t>
      </w:r>
    </w:p>
    <w:p w14:paraId="1A4E1A18"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Υπουργό Εργασίας, Κοινωνικής Ασφάλισης και Κοινωνικής Αλληλεγγύης κ. </w:t>
      </w:r>
      <w:proofErr w:type="spellStart"/>
      <w:r>
        <w:rPr>
          <w:rFonts w:eastAsia="Times New Roman" w:cs="Times New Roman"/>
          <w:szCs w:val="24"/>
        </w:rPr>
        <w:t>Κατρούγκαλο</w:t>
      </w:r>
      <w:proofErr w:type="spellEnd"/>
      <w:r>
        <w:rPr>
          <w:rFonts w:eastAsia="Times New Roman" w:cs="Times New Roman"/>
          <w:szCs w:val="24"/>
        </w:rPr>
        <w:t xml:space="preserve">. </w:t>
      </w:r>
    </w:p>
    <w:p w14:paraId="1A4E1A1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Θα συζητηθεί</w:t>
      </w:r>
      <w:r>
        <w:rPr>
          <w:rFonts w:eastAsia="Times New Roman" w:cs="Times New Roman"/>
          <w:szCs w:val="24"/>
        </w:rPr>
        <w:t xml:space="preserve"> τώρα η δεύτερη με αριθμό 768/11-4-2016 επίκαιρη ερώτηση δεύτερου κύκλου του Βουλευ</w:t>
      </w:r>
      <w:r>
        <w:rPr>
          <w:rFonts w:eastAsia="Times New Roman" w:cs="Times New Roman"/>
          <w:szCs w:val="24"/>
        </w:rPr>
        <w:t xml:space="preserve">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τα προβλήματα στις στέγες υποστηριζόμενης διαβίωσης και στα κέντρα διημέρευσης παιδιών με αναπηρία.</w:t>
      </w:r>
    </w:p>
    <w:p w14:paraId="1A4E1A1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Στην επίκαιρη αυτή ερώτηση θα </w:t>
      </w:r>
      <w:r>
        <w:rPr>
          <w:rFonts w:eastAsia="Times New Roman" w:cs="Times New Roman"/>
          <w:szCs w:val="24"/>
        </w:rPr>
        <w:t xml:space="preserve">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w:t>
      </w:r>
    </w:p>
    <w:p w14:paraId="1A4E1A1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Βουλευτής κ. </w:t>
      </w:r>
      <w:proofErr w:type="spellStart"/>
      <w:r>
        <w:rPr>
          <w:rFonts w:eastAsia="Times New Roman" w:cs="Times New Roman"/>
          <w:szCs w:val="24"/>
        </w:rPr>
        <w:t>Κεγκέρογλου</w:t>
      </w:r>
      <w:proofErr w:type="spellEnd"/>
      <w:r>
        <w:rPr>
          <w:rFonts w:eastAsia="Times New Roman" w:cs="Times New Roman"/>
          <w:szCs w:val="24"/>
        </w:rPr>
        <w:t xml:space="preserve">, για να αναπτύξει την </w:t>
      </w:r>
      <w:r>
        <w:rPr>
          <w:rFonts w:eastAsia="Times New Roman" w:cs="Times New Roman"/>
          <w:szCs w:val="24"/>
        </w:rPr>
        <w:t xml:space="preserve">επίκαιρη </w:t>
      </w:r>
      <w:r>
        <w:rPr>
          <w:rFonts w:eastAsia="Times New Roman" w:cs="Times New Roman"/>
          <w:szCs w:val="24"/>
        </w:rPr>
        <w:t>ερώτησή του σε δύο λεπτά.</w:t>
      </w:r>
    </w:p>
    <w:p w14:paraId="1A4E1A1C" w14:textId="77777777" w:rsidR="00423CA6" w:rsidRDefault="00752490">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1A4E1A1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Υπουργέ, όπως γνωρίζετε, και οι στέγες υποσ</w:t>
      </w:r>
      <w:r>
        <w:rPr>
          <w:rFonts w:eastAsia="Times New Roman" w:cs="Times New Roman"/>
          <w:szCs w:val="24"/>
        </w:rPr>
        <w:t>τηριζόμενης διαβίωσης αλλά και τα κέντρα διημέρευσης και ημερήσιας φροντίδας παιδιών με αναπηρία</w:t>
      </w:r>
      <w:r>
        <w:rPr>
          <w:rFonts w:eastAsia="Times New Roman" w:cs="Times New Roman"/>
          <w:szCs w:val="24"/>
        </w:rPr>
        <w:t>,</w:t>
      </w:r>
      <w:r>
        <w:rPr>
          <w:rFonts w:eastAsia="Times New Roman" w:cs="Times New Roman"/>
          <w:szCs w:val="24"/>
        </w:rPr>
        <w:t xml:space="preserve"> ουσιαστικά εξυπηρετούν την αναγκαία πολιτική που πρέπει να στηρίζουμε για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ή καλύτερα, εάν θέλετε, την ανάσχεση, προκειμένου παιδιά με αν</w:t>
      </w:r>
      <w:r>
        <w:rPr>
          <w:rFonts w:eastAsia="Times New Roman" w:cs="Times New Roman"/>
          <w:szCs w:val="24"/>
        </w:rPr>
        <w:t xml:space="preserve">απηρία να μπορούν μέσα απ’ αυτές τις δομές να στηριχθούν, ούτως ώστε να αποφευχθεί ο εγκλεισμός </w:t>
      </w:r>
      <w:r>
        <w:rPr>
          <w:rFonts w:eastAsia="Times New Roman" w:cs="Times New Roman"/>
          <w:szCs w:val="24"/>
        </w:rPr>
        <w:lastRenderedPageBreak/>
        <w:t>σε ιδρύματα. Επομένως είναι πάρα πολύ σημαντικές οι δράσεις και της υποστηριζόμενης διαβίωσης στις στέγες των παιδιών με αναπηρία, των ανθρώπων που έχουν αυτή τ</w:t>
      </w:r>
      <w:r>
        <w:rPr>
          <w:rFonts w:eastAsia="Times New Roman" w:cs="Times New Roman"/>
          <w:szCs w:val="24"/>
        </w:rPr>
        <w:t>ην ανάγκη αλλά και στα κέντρα ημερήσιας φροντίδας παιδιών με αναπηρία.</w:t>
      </w:r>
    </w:p>
    <w:p w14:paraId="1A4E1A1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Μετά τη λήξη του προηγούμενου ΕΣΠΑ υπήρχε πρόβλημα σε σχέση με τη λειτουργία τους και, παρά την καθυστέρηση, τελικά υπήρξε νομοθετική ρύθμιση, η οποία ψηφίστηκε και απ’ όλες τις πτέρυγε</w:t>
      </w:r>
      <w:r>
        <w:rPr>
          <w:rFonts w:eastAsia="Times New Roman" w:cs="Times New Roman"/>
          <w:szCs w:val="24"/>
        </w:rPr>
        <w:t xml:space="preserve">ς της Βουλής τον Δεκέμβριο του 2014, αν θυμάμαι καλά. Μόνο που ουσιαστικά υπήρχε κακοτυχία -και πιστεύω ότι και οι πολιτικές μεταβολές συνέβαλαν σ’ αυτό- και </w:t>
      </w:r>
      <w:r>
        <w:rPr>
          <w:rFonts w:eastAsia="Times New Roman" w:cs="Times New Roman"/>
          <w:szCs w:val="24"/>
        </w:rPr>
        <w:lastRenderedPageBreak/>
        <w:t>δεν εκδόθηκε εγκαίρως η απαραίτητη κοινή υπουργική απόφαση, προκειμένου να αρχίσει να υλοποιείται.</w:t>
      </w:r>
    </w:p>
    <w:p w14:paraId="1A4E1A1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Βέβαια δεν ήταν εύκολο να περάσει και από το Υπουργείο Υγείας τότε, γιατί υπήρχαν διάφορα προβλήματα αλλά έγινε τελικά νόμος του κράτους. Θα θέλαμε, κατ’ αρχάς, να μας ενημερώσετε γι’ αυτό το θέμα, δηλαδή πού βρίσκεται το θέμα της ΚΥΑ, και κυρίως για τις </w:t>
      </w:r>
      <w:r>
        <w:rPr>
          <w:rFonts w:eastAsia="Times New Roman" w:cs="Times New Roman"/>
          <w:szCs w:val="24"/>
        </w:rPr>
        <w:t>διαβουλεύσεις με τους φορείς που στηρίζουν τις στέγες υποστηριζόμενης διαβίωσης, προκειμένου να συναφθούν οι απαραίτητες συμβάσεις.</w:t>
      </w:r>
    </w:p>
    <w:p w14:paraId="1A4E1A2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Για το δεύτερο θέμα αναφέρω επιγραμματικά ότι τα κέντρα ημερήσιας φροντίδας παιδιών με αναπηρία και τα κέντρα διημέρευσης εξ</w:t>
      </w:r>
      <w:r>
        <w:rPr>
          <w:rFonts w:eastAsia="Times New Roman" w:cs="Times New Roman"/>
          <w:szCs w:val="24"/>
        </w:rPr>
        <w:t>υπηρετούσαν μέσα από τη λειτουργία τους και εξυπηρετούν -ορισμένα μόνο έχουν κλείσει, λόγω του ότι υπάρχει αυτό το κενό της χρηματοδότησης- την ανάγκη για τις θεραπείες των παιδιών και μάλιστα με εξοικονόμηση κλίμακας. Η ΕΕΤΑΑ είχε αναλάβει τη λειτουργία τ</w:t>
      </w:r>
      <w:r>
        <w:rPr>
          <w:rFonts w:eastAsia="Times New Roman" w:cs="Times New Roman"/>
          <w:szCs w:val="24"/>
        </w:rPr>
        <w:t xml:space="preserve">ου </w:t>
      </w:r>
      <w:r>
        <w:rPr>
          <w:rFonts w:eastAsia="Times New Roman" w:cs="Times New Roman"/>
          <w:szCs w:val="24"/>
        </w:rPr>
        <w:t>προγράμματος</w:t>
      </w:r>
      <w:r>
        <w:rPr>
          <w:rFonts w:eastAsia="Times New Roman" w:cs="Times New Roman"/>
          <w:szCs w:val="24"/>
        </w:rPr>
        <w:t xml:space="preserve">. Το Υπουργείο Εργασίας, κυρίως, ήταν αυτό που το στήριζε μέσα από την αντίστοιχη δομή. Όμως, κάποια στιγμή σταμάτησε και θα έλεγα ότι έγινε και μία προσπάθεια να μετατεθούν οι ευθύνες του συγκεκριμένου προγράμματος στο Υπουργείο Υγείας, το </w:t>
      </w:r>
      <w:r>
        <w:rPr>
          <w:rFonts w:eastAsia="Times New Roman" w:cs="Times New Roman"/>
          <w:szCs w:val="24"/>
        </w:rPr>
        <w:lastRenderedPageBreak/>
        <w:t xml:space="preserve">οποίο δεν είχε συμμετοχή –πρέπει να το πούμε αυτό- μέχρι το 2014-2015. </w:t>
      </w:r>
    </w:p>
    <w:p w14:paraId="1A4E1A2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Θέλω να με ενημερώσετε εάν τελικά η εγκύκλιος που βγήκε από το Υπουργείο και τον ΕΟΠΥΥ, η οποία είναι σε θετική κατεύθυνση, έχει αρχίσει να υλοποιείται ή πότε θα αρχίσει να υλοποιείται</w:t>
      </w:r>
      <w:r>
        <w:rPr>
          <w:rFonts w:eastAsia="Times New Roman" w:cs="Times New Roman"/>
          <w:szCs w:val="24"/>
        </w:rPr>
        <w:t>, ούτως ώστε να σταματήσουμε το φαινόμενο να κλείνουν αυτά τα κέντρα και οι δομές οι οποίες εξυπηρετούν πάρα πολλά παιδιά. Αν θυμάμαι καλά, το νούμερο ήταν σαράντα τρεις δομές και χίλια τετρακόσια τριάντα παιδιά με αναπηρία που ήταν σε αυτές. Είναι πάρα πο</w:t>
      </w:r>
      <w:r>
        <w:rPr>
          <w:rFonts w:eastAsia="Times New Roman" w:cs="Times New Roman"/>
          <w:szCs w:val="24"/>
        </w:rPr>
        <w:t xml:space="preserve">λύ σημαντικό, νομίζω, για τη δράση του Υπουργείου Υγείας. Όπως είπα πριν, ήταν </w:t>
      </w:r>
      <w:r>
        <w:rPr>
          <w:rFonts w:eastAsia="Times New Roman" w:cs="Times New Roman"/>
          <w:szCs w:val="24"/>
        </w:rPr>
        <w:lastRenderedPageBreak/>
        <w:t>και του Εργασίας αλλά μάλλον έχει «ξεφορτώσει» την ευθύνη στο Υγείας.</w:t>
      </w:r>
    </w:p>
    <w:p w14:paraId="1A4E1A2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στον χρόνο.</w:t>
      </w:r>
    </w:p>
    <w:p w14:paraId="1A4E1A23"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Β</w:t>
      </w:r>
      <w:r>
        <w:rPr>
          <w:rFonts w:eastAsia="Times New Roman" w:cs="Times New Roman"/>
          <w:szCs w:val="24"/>
        </w:rPr>
        <w:t xml:space="preserve">ασίλειο </w:t>
      </w:r>
      <w:proofErr w:type="spellStart"/>
      <w:r>
        <w:rPr>
          <w:rFonts w:eastAsia="Times New Roman" w:cs="Times New Roman"/>
          <w:szCs w:val="24"/>
        </w:rPr>
        <w:t>Κεγκέρογλου</w:t>
      </w:r>
      <w:proofErr w:type="spellEnd"/>
      <w:r>
        <w:rPr>
          <w:rFonts w:eastAsia="Times New Roman" w:cs="Times New Roman"/>
          <w:szCs w:val="24"/>
        </w:rPr>
        <w:t>.</w:t>
      </w:r>
    </w:p>
    <w:p w14:paraId="1A4E1A2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Υγείας ο κ. Παύλος </w:t>
      </w:r>
      <w:proofErr w:type="spellStart"/>
      <w:r>
        <w:rPr>
          <w:rFonts w:eastAsia="Times New Roman" w:cs="Times New Roman"/>
          <w:szCs w:val="24"/>
        </w:rPr>
        <w:t>Πολάκης</w:t>
      </w:r>
      <w:proofErr w:type="spellEnd"/>
      <w:r>
        <w:rPr>
          <w:rFonts w:eastAsia="Times New Roman" w:cs="Times New Roman"/>
          <w:szCs w:val="24"/>
        </w:rPr>
        <w:t>.</w:t>
      </w:r>
    </w:p>
    <w:p w14:paraId="1A4E1A2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A4E1A26"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κύριε Πρόεδρε. </w:t>
      </w:r>
    </w:p>
    <w:p w14:paraId="1A4E1A2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συνάδελφε, ευχαριστώ για την ερώτηση. </w:t>
      </w:r>
    </w:p>
    <w:p w14:paraId="1A4E1A2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θα ξέρετε, είμαστε σε συνεχή επικοινωνία και με την </w:t>
      </w:r>
      <w:r>
        <w:rPr>
          <w:rFonts w:eastAsia="Times New Roman" w:cs="Times New Roman"/>
          <w:szCs w:val="24"/>
        </w:rPr>
        <w:t xml:space="preserve">ΠΟΣΓΚΑΜΕΑ </w:t>
      </w:r>
      <w:r>
        <w:rPr>
          <w:rFonts w:eastAsia="Times New Roman" w:cs="Times New Roman"/>
          <w:szCs w:val="24"/>
        </w:rPr>
        <w:t>και με τον ΕΟΠΥΥ και με το Υπουργείο Εργασίας και έχουμε δρομολογήσει τη λύση του προβλήματος στο ζήτημα το οποίο αναφέρατε.</w:t>
      </w:r>
    </w:p>
    <w:p w14:paraId="1A4E1A2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Για να ξεκαθαρίσω τα πράγματα από την αρχή, δυστυχώς, η απόφαση </w:t>
      </w:r>
      <w:r>
        <w:rPr>
          <w:rFonts w:eastAsia="Times New Roman" w:cs="Times New Roman"/>
          <w:szCs w:val="24"/>
        </w:rPr>
        <w:t>η οποία είχε βγει, αυτό που λέτε «νόμος του κράτους» που είχε ψηφιστεί στις 24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για </w:t>
      </w:r>
      <w:r>
        <w:rPr>
          <w:rFonts w:eastAsia="Times New Roman" w:cs="Times New Roman"/>
          <w:szCs w:val="24"/>
        </w:rPr>
        <w:t>τα ειδικά νοσήλια</w:t>
      </w:r>
      <w:r>
        <w:rPr>
          <w:rFonts w:eastAsia="Times New Roman" w:cs="Times New Roman"/>
          <w:szCs w:val="24"/>
        </w:rPr>
        <w:t>-</w:t>
      </w:r>
      <w:r>
        <w:rPr>
          <w:rFonts w:eastAsia="Times New Roman" w:cs="Times New Roman"/>
          <w:szCs w:val="24"/>
        </w:rPr>
        <w:t xml:space="preserve"> τροφεία </w:t>
      </w:r>
      <w:r>
        <w:rPr>
          <w:rFonts w:eastAsia="Times New Roman" w:cs="Times New Roman"/>
          <w:szCs w:val="24"/>
        </w:rPr>
        <w:t>για τις στέγες υποστηριζόμενης διαβίωσης ατόμων με αναπηρίες είχε ένα λάθος. Το λάθος ποιο ήταν; Δεν προέβλεπε να μπορούν να υπογράφουν συμβάσεις αυτές οι δομές με τον ΕΟΠΥΥ. Αυτό ήταν το βασικό λάθος, το οποίο διαμόρφωσε και την κατάσταση του να μη μπορού</w:t>
      </w:r>
      <w:r>
        <w:rPr>
          <w:rFonts w:eastAsia="Times New Roman" w:cs="Times New Roman"/>
          <w:szCs w:val="24"/>
        </w:rPr>
        <w:t xml:space="preserve">ν να υπογραφούν συμβάσεις. </w:t>
      </w:r>
      <w:r>
        <w:rPr>
          <w:rFonts w:eastAsia="Times New Roman" w:cs="Times New Roman"/>
          <w:szCs w:val="24"/>
        </w:rPr>
        <w:lastRenderedPageBreak/>
        <w:t xml:space="preserve">Εκεί καθόριζε, όπως φαίνεται πολύ καθαρά απ’ αυτό το άρθρο, το άρθρο 48, το ύψος </w:t>
      </w:r>
      <w:r>
        <w:rPr>
          <w:rFonts w:eastAsia="Times New Roman" w:cs="Times New Roman"/>
          <w:szCs w:val="24"/>
        </w:rPr>
        <w:t>των νοσηλ</w:t>
      </w:r>
      <w:r>
        <w:rPr>
          <w:rFonts w:eastAsia="Times New Roman" w:cs="Times New Roman"/>
          <w:szCs w:val="24"/>
        </w:rPr>
        <w:t>ίων</w:t>
      </w:r>
      <w:r>
        <w:rPr>
          <w:rFonts w:eastAsia="Times New Roman" w:cs="Times New Roman"/>
          <w:szCs w:val="24"/>
        </w:rPr>
        <w:t>-</w:t>
      </w:r>
      <w:r>
        <w:rPr>
          <w:rFonts w:eastAsia="Times New Roman" w:cs="Times New Roman"/>
          <w:szCs w:val="24"/>
        </w:rPr>
        <w:t xml:space="preserve"> τροφείων </w:t>
      </w:r>
      <w:r>
        <w:rPr>
          <w:rFonts w:eastAsia="Times New Roman" w:cs="Times New Roman"/>
          <w:szCs w:val="24"/>
        </w:rPr>
        <w:t>και ποιος το δίνει. Δυστυχώς, δεν προέβλεπε ότι μπορούν να υπογράφουν συμβάσεις οι στέγες υποστηριζόμενης διαβίωσης και τα κέ</w:t>
      </w:r>
      <w:r>
        <w:rPr>
          <w:rFonts w:eastAsia="Times New Roman" w:cs="Times New Roman"/>
          <w:szCs w:val="24"/>
        </w:rPr>
        <w:t xml:space="preserve">ντρα διημέρευσης με τον ΕΟΠΥΥ, πιθανώς ίσως επειδή τότε αυτά καλύπτονταν και από το </w:t>
      </w:r>
      <w:r>
        <w:rPr>
          <w:rFonts w:eastAsia="Times New Roman" w:cs="Times New Roman"/>
          <w:szCs w:val="24"/>
        </w:rPr>
        <w:t xml:space="preserve">πρόγραμμα </w:t>
      </w:r>
      <w:r>
        <w:rPr>
          <w:rFonts w:eastAsia="Times New Roman" w:cs="Times New Roman"/>
          <w:szCs w:val="24"/>
        </w:rPr>
        <w:t>της ΕΕΤΑΑ.</w:t>
      </w:r>
    </w:p>
    <w:p w14:paraId="1A4E1A2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Το ξέρουμε το θέμα. Έχουμε κινηθεί. Για τα κέντρα διημέρευσης πληρώνονται οι γονείς και πληρώνουν τα κέντρα μέσα από τον </w:t>
      </w:r>
      <w:r>
        <w:rPr>
          <w:rFonts w:eastAsia="Times New Roman" w:cs="Times New Roman"/>
          <w:szCs w:val="24"/>
        </w:rPr>
        <w:t xml:space="preserve">κανονισμό παροχών </w:t>
      </w:r>
      <w:r>
        <w:rPr>
          <w:rFonts w:eastAsia="Times New Roman" w:cs="Times New Roman"/>
          <w:szCs w:val="24"/>
        </w:rPr>
        <w:t>του ΕΟΠΥΥ. Έ</w:t>
      </w:r>
      <w:r>
        <w:rPr>
          <w:rFonts w:eastAsia="Times New Roman" w:cs="Times New Roman"/>
          <w:szCs w:val="24"/>
        </w:rPr>
        <w:t>χουν δοθεί και για το 2014 και για το 2015.</w:t>
      </w:r>
    </w:p>
    <w:p w14:paraId="1A4E1A2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Αυτή</w:t>
      </w:r>
      <w:r>
        <w:rPr>
          <w:rFonts w:eastAsia="Times New Roman" w:cs="Times New Roman"/>
          <w:szCs w:val="24"/>
        </w:rPr>
        <w:t>ν</w:t>
      </w:r>
      <w:r>
        <w:rPr>
          <w:rFonts w:eastAsia="Times New Roman" w:cs="Times New Roman"/>
          <w:szCs w:val="24"/>
        </w:rPr>
        <w:t xml:space="preserve"> τη στιγμή έχουμε έτοιμη την κοινή υπουργική απόφαση, ο νέος ΕΚΠΥ που θα βγει -για να καταλάβετε που είναι το πρόβλημα- ο νέος </w:t>
      </w:r>
      <w:r>
        <w:rPr>
          <w:rFonts w:eastAsia="Times New Roman" w:cs="Times New Roman"/>
          <w:szCs w:val="24"/>
        </w:rPr>
        <w:t>κανονισμός παροχών</w:t>
      </w:r>
      <w:r>
        <w:rPr>
          <w:rFonts w:eastAsia="Times New Roman" w:cs="Times New Roman"/>
          <w:szCs w:val="24"/>
        </w:rPr>
        <w:t xml:space="preserve"> του ΕΟΠΥΥ που βγαίνει μέχρι το τέλος του Απρίλη, αρχές του Μά</w:t>
      </w:r>
      <w:r>
        <w:rPr>
          <w:rFonts w:eastAsia="Times New Roman" w:cs="Times New Roman"/>
          <w:szCs w:val="24"/>
        </w:rPr>
        <w:t xml:space="preserve">η, θα προβλέπει ρητά τη δυνατότητα σύμβασης των δομών αυτών με τον ΕΟΠΥΥ, οπότε το πρόβλημα λύνεται οριστικά. </w:t>
      </w:r>
    </w:p>
    <w:p w14:paraId="1A4E1A2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Υπάρχει ένα πρόβλημα με ένα κενό που υπάρχει από τον Γενάρη μέχρι τον Απρίλη της φετινής χρονιάς -επειδή ο ΕΚΠΥ ισχύει από τη δημοσίευσή του- που</w:t>
      </w:r>
      <w:r>
        <w:rPr>
          <w:rFonts w:eastAsia="Times New Roman" w:cs="Times New Roman"/>
          <w:szCs w:val="24"/>
        </w:rPr>
        <w:t xml:space="preserve"> πατώντας σε κάποια παλαιότερη απόφαση του ΕΟΠΥΥ, θα εκδώσουμε κοινή υπουργική απόφαση με αναδρομική ισχύ, η οποία θα επιτρέπει την ύπαρξη των συμβάσεων ανάμεσα στις στέγες αλλά και στις </w:t>
      </w:r>
      <w:r>
        <w:rPr>
          <w:rFonts w:eastAsia="Times New Roman" w:cs="Times New Roman"/>
          <w:szCs w:val="24"/>
        </w:rPr>
        <w:lastRenderedPageBreak/>
        <w:t>δομές της διημέρευσης, προκειμένου να μπορέσουν να καλυφθούν και να σ</w:t>
      </w:r>
      <w:r>
        <w:rPr>
          <w:rFonts w:eastAsia="Times New Roman" w:cs="Times New Roman"/>
          <w:szCs w:val="24"/>
        </w:rPr>
        <w:t xml:space="preserve">υνεχίσουν τη λειτουργία τους. </w:t>
      </w:r>
    </w:p>
    <w:p w14:paraId="1A4E1A2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Δυστυχώς, υπήρξε αυτή η εμπλοκή που λέτε και εσείς με το πρόγραμμα της ΕΕΤΑΑ που έληξε. Ξέρουμε ότι το Υπουργείο Εργασίας προγραμματίζει να ενταχθούν στα καινούργια προγράμματα αλλά μέχρι να γίνει αυτό, θα υπάρχει και η δυνατ</w:t>
      </w:r>
      <w:r>
        <w:rPr>
          <w:rFonts w:eastAsia="Times New Roman" w:cs="Times New Roman"/>
          <w:szCs w:val="24"/>
        </w:rPr>
        <w:t>ότητα κάλυψης από τον ΕΟΠΥΥ. Είναι πλήρως ενήμερη η Ομοσπονδία των Ατόμων με Ειδικές Ανάγκες σε σχέση με αυτές τις κινήσεις, συμφωνεί και είναι θέμα το οποίο θα λυθεί εντός λίγων ημερών με την έκδοση κοινής υπουργικής απόφασης, η οποία είναι έτοιμη και για</w:t>
      </w:r>
      <w:r>
        <w:rPr>
          <w:rFonts w:eastAsia="Times New Roman" w:cs="Times New Roman"/>
          <w:szCs w:val="24"/>
        </w:rPr>
        <w:t xml:space="preserve"> την οποία έπρεπε να προϋπάρξει απόφαση του Διοικητικού Συμβουλίου του ΕΟΠΥΥ, που να λέει </w:t>
      </w:r>
      <w:r>
        <w:rPr>
          <w:rFonts w:eastAsia="Times New Roman" w:cs="Times New Roman"/>
          <w:szCs w:val="24"/>
        </w:rPr>
        <w:lastRenderedPageBreak/>
        <w:t>ότι, ναι, θέλω να το κάνω. Διότι αυτό είναι το νομοθετικό μπλέξιμο στην Ελλάδα. Για να κάνεις οτιδήποτε, πρέπει να αποφασίζουν τριακόσιοι.</w:t>
      </w:r>
    </w:p>
    <w:p w14:paraId="1A4E1A2E" w14:textId="77777777" w:rsidR="00423CA6" w:rsidRDefault="00752490">
      <w:pPr>
        <w:spacing w:line="600" w:lineRule="auto"/>
        <w:ind w:firstLine="720"/>
        <w:jc w:val="both"/>
        <w:rPr>
          <w:rFonts w:eastAsia="Times New Roman" w:cs="Times New Roman"/>
          <w:szCs w:val="24"/>
        </w:rPr>
      </w:pPr>
      <w:proofErr w:type="spellStart"/>
      <w:r>
        <w:rPr>
          <w:rFonts w:eastAsia="Times New Roman" w:cs="Times New Roman"/>
          <w:szCs w:val="24"/>
        </w:rPr>
        <w:t>Επικαιροποιήθηκε</w:t>
      </w:r>
      <w:proofErr w:type="spellEnd"/>
      <w:r>
        <w:rPr>
          <w:rFonts w:eastAsia="Times New Roman" w:cs="Times New Roman"/>
          <w:szCs w:val="24"/>
        </w:rPr>
        <w:t xml:space="preserve"> μια παλαιό</w:t>
      </w:r>
      <w:r>
        <w:rPr>
          <w:rFonts w:eastAsia="Times New Roman" w:cs="Times New Roman"/>
          <w:szCs w:val="24"/>
        </w:rPr>
        <w:t xml:space="preserve">τερη απόφαση του Διοικητικού Συμβουλίου του ΕΟΠΥΥ, η οποία μάλιστα δεν είχε αποσταλεί και στο Υπουργείο, απ’ ό,τι ανακαλύψαμε, ψάχνοντας τα χαρτιά. </w:t>
      </w:r>
      <w:proofErr w:type="spellStart"/>
      <w:r>
        <w:rPr>
          <w:rFonts w:eastAsia="Times New Roman" w:cs="Times New Roman"/>
          <w:szCs w:val="24"/>
        </w:rPr>
        <w:t>Επικαιροποιήθηκε</w:t>
      </w:r>
      <w:proofErr w:type="spellEnd"/>
      <w:r>
        <w:rPr>
          <w:rFonts w:eastAsia="Times New Roman" w:cs="Times New Roman"/>
          <w:szCs w:val="24"/>
        </w:rPr>
        <w:t xml:space="preserve"> αυτή η απόφαση και με βάση αυτό θα καλυφθούν οι στέγες υποστηριζόμενης διαβίωσης αλλά και τ</w:t>
      </w:r>
      <w:r>
        <w:rPr>
          <w:rFonts w:eastAsia="Times New Roman" w:cs="Times New Roman"/>
          <w:szCs w:val="24"/>
        </w:rPr>
        <w:t xml:space="preserve">α κέντρα ημερήσιας νοσηλείας. Επίσης, νομίζω ότι πρέπει να είστε ενήμερος ότι συναντηθήκαμε πριν από λίγες μέρες με την Ομοσπονδία και είναι σε πλήρη γνώση τους όλη αυτή η διαδικασία η οποία εξελίσσεται. </w:t>
      </w:r>
    </w:p>
    <w:p w14:paraId="1A4E1A2F"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κύρ</w:t>
      </w:r>
      <w:r>
        <w:rPr>
          <w:rFonts w:eastAsia="Times New Roman" w:cs="Times New Roman"/>
          <w:szCs w:val="24"/>
        </w:rPr>
        <w:t xml:space="preserve">ιε Υπουργέ. </w:t>
      </w:r>
    </w:p>
    <w:p w14:paraId="1A4E1A3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 για να δευτερολογήσει. </w:t>
      </w:r>
    </w:p>
    <w:p w14:paraId="1A4E1A3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Για τις στέγες υποστηριζόμενης διαβίωσης, υπάρχει το άρθρο 48 του νόμου στον οποίο αναφέρθηκε ο κύριος Υπουργός και είναι, κύριε Πρόεδρε, ομόφωνα ψηφισμένο από τη Β</w:t>
      </w:r>
      <w:r>
        <w:rPr>
          <w:rFonts w:eastAsia="Times New Roman" w:cs="Times New Roman"/>
          <w:szCs w:val="24"/>
        </w:rPr>
        <w:t>ουλή. Για ένα ομόφωνα ψηφισμένο άρθρο, μια διάταξη η οποία είναι πλήρης -δεν έχει κανένα πρόβλημα- επειδή ο ΕΟΠΥΥ είχε «πολιτικές» αντιρρήσεις –δεν θεωρούσε, δηλαδή, ότι ήταν σωστή και δεν τη προχώρησε- βλέπουμε να πασχίζει η πολιτική ηγεσία σήμερα -και πι</w:t>
      </w:r>
      <w:r>
        <w:rPr>
          <w:rFonts w:eastAsia="Times New Roman" w:cs="Times New Roman"/>
          <w:szCs w:val="24"/>
        </w:rPr>
        <w:t xml:space="preserve">στεύω ο </w:t>
      </w:r>
      <w:r>
        <w:rPr>
          <w:rFonts w:eastAsia="Times New Roman" w:cs="Times New Roman"/>
          <w:szCs w:val="24"/>
        </w:rPr>
        <w:lastRenderedPageBreak/>
        <w:t>οποιοσδήποτε θα ήταν σε αυτή</w:t>
      </w:r>
      <w:r>
        <w:rPr>
          <w:rFonts w:eastAsia="Times New Roman" w:cs="Times New Roman"/>
          <w:szCs w:val="24"/>
        </w:rPr>
        <w:t>ν</w:t>
      </w:r>
      <w:r>
        <w:rPr>
          <w:rFonts w:eastAsia="Times New Roman" w:cs="Times New Roman"/>
          <w:szCs w:val="24"/>
        </w:rPr>
        <w:t xml:space="preserve"> τη θέση- να υλοποιηθεί, αντιμετωπίζοντας έμμεσες αντιρρήσεις και έμμεσα προσκόμματα, τα οποία τίθενται, δυστυχώς. </w:t>
      </w:r>
    </w:p>
    <w:p w14:paraId="1A4E1A3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Το άρθρο 48 προβλέπει ότι για παιδιά ασφαλισμένων τα χρήματα θα καταβάλλονται από τον ΕΟΠΥΥ, ενώ για αν</w:t>
      </w:r>
      <w:r>
        <w:rPr>
          <w:rFonts w:eastAsia="Times New Roman" w:cs="Times New Roman"/>
          <w:szCs w:val="24"/>
        </w:rPr>
        <w:t xml:space="preserve">ασφάλιστα παιδιά από την Πρόνοια και προβλέπει μια κοινή υπουργική απόφαση, η οποία θα καθορίζει τις λεπτομέρειες στα θέματα που χρειάζονται για την εφαρμογή του. </w:t>
      </w:r>
    </w:p>
    <w:p w14:paraId="1A4E1A3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Πράγματι, έπρεπε να τροποποιηθεί ο </w:t>
      </w:r>
      <w:r>
        <w:rPr>
          <w:rFonts w:eastAsia="Times New Roman" w:cs="Times New Roman"/>
          <w:szCs w:val="24"/>
        </w:rPr>
        <w:t xml:space="preserve">κανονισμός </w:t>
      </w:r>
      <w:r>
        <w:rPr>
          <w:rFonts w:eastAsia="Times New Roman" w:cs="Times New Roman"/>
          <w:szCs w:val="24"/>
        </w:rPr>
        <w:t>του ΕΟΠΥΥ, ο οποίος δεν προέβλεπε αυτά, και να</w:t>
      </w:r>
      <w:r>
        <w:rPr>
          <w:rFonts w:eastAsia="Times New Roman" w:cs="Times New Roman"/>
          <w:szCs w:val="24"/>
        </w:rPr>
        <w:t xml:space="preserve"> συμμορφωθεί ο </w:t>
      </w:r>
      <w:r>
        <w:rPr>
          <w:rFonts w:eastAsia="Times New Roman" w:cs="Times New Roman"/>
          <w:szCs w:val="24"/>
        </w:rPr>
        <w:t xml:space="preserve">κανονισμός </w:t>
      </w:r>
      <w:r>
        <w:rPr>
          <w:rFonts w:eastAsia="Times New Roman" w:cs="Times New Roman"/>
          <w:szCs w:val="24"/>
        </w:rPr>
        <w:t xml:space="preserve">με τον νόμο. Δεν έχει, λοιπόν, </w:t>
      </w:r>
      <w:proofErr w:type="spellStart"/>
      <w:r>
        <w:rPr>
          <w:rFonts w:eastAsia="Times New Roman" w:cs="Times New Roman"/>
          <w:szCs w:val="24"/>
        </w:rPr>
        <w:t>καμμία</w:t>
      </w:r>
      <w:proofErr w:type="spellEnd"/>
      <w:r>
        <w:rPr>
          <w:rFonts w:eastAsia="Times New Roman" w:cs="Times New Roman"/>
          <w:szCs w:val="24"/>
        </w:rPr>
        <w:t xml:space="preserve"> δικαιολογία </w:t>
      </w:r>
      <w:r>
        <w:rPr>
          <w:rFonts w:eastAsia="Times New Roman" w:cs="Times New Roman"/>
          <w:szCs w:val="24"/>
        </w:rPr>
        <w:lastRenderedPageBreak/>
        <w:t>ο ΕΟΠΥΥ για το ότι καθυστέρησαν οι τροποποιήσεις στον νόμο.</w:t>
      </w:r>
    </w:p>
    <w:p w14:paraId="1A4E1A3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Πολύ σωστά είπατε ότι για να μπορέσουμε να καλύψουμε τις δαπάνες –κι εγώ θα έλεγα και από το 2015, κύριε Υπουργέ, να το </w:t>
      </w:r>
      <w:r>
        <w:rPr>
          <w:rFonts w:eastAsia="Times New Roman" w:cs="Times New Roman"/>
          <w:szCs w:val="24"/>
        </w:rPr>
        <w:t xml:space="preserve">δείτε, που υπάρχουν δαπάνες στις στέγες, όχι μόνο από 1-1-2016- η ισχύς της τροποποίησης του </w:t>
      </w:r>
      <w:r>
        <w:rPr>
          <w:rFonts w:eastAsia="Times New Roman" w:cs="Times New Roman"/>
          <w:szCs w:val="24"/>
        </w:rPr>
        <w:t xml:space="preserve">κανονισμού </w:t>
      </w:r>
      <w:r>
        <w:rPr>
          <w:rFonts w:eastAsia="Times New Roman" w:cs="Times New Roman"/>
          <w:szCs w:val="24"/>
        </w:rPr>
        <w:t>πρέπει, πράγματι, να προβλεφθεί ρητά και να έχει αναδρομική ισχύ. Αν χρειαστεί και νομοθετική ρύθμιση, νομίζω ότι είμαστε στη διάθεσή σας να τη στηρίξου</w:t>
      </w:r>
      <w:r>
        <w:rPr>
          <w:rFonts w:eastAsia="Times New Roman" w:cs="Times New Roman"/>
          <w:szCs w:val="24"/>
        </w:rPr>
        <w:t xml:space="preserve">με γι’ αυτό το θέμα. </w:t>
      </w:r>
    </w:p>
    <w:p w14:paraId="1A4E1A3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Ξέρετε, όμως, ότι είναι πάρα πολύ δύσκολο όταν κλείσει μια δομή, όταν κλείσει μια στέγη υποστηριζόμενης διαβίωσης, </w:t>
      </w:r>
      <w:r>
        <w:rPr>
          <w:rFonts w:eastAsia="Times New Roman" w:cs="Times New Roman"/>
          <w:szCs w:val="24"/>
        </w:rPr>
        <w:lastRenderedPageBreak/>
        <w:t>στη συνέχεια να επαναλειτουργήσει. Γι’ αυτό θα πρέπει να μπουν στο πνεύμα των αναγκών σήμερα όλες οι διοικήσεις των οργ</w:t>
      </w:r>
      <w:r>
        <w:rPr>
          <w:rFonts w:eastAsia="Times New Roman" w:cs="Times New Roman"/>
          <w:szCs w:val="24"/>
        </w:rPr>
        <w:t>ανισμών που σχετίζονται και δεν μπορούν να έχουν διαφορετική πολιτική ούτε από το Υπουργείο ούτε συνολικά από την Ελληνική Δημοκρατία, η οποία έχει συνυπογράψει τη Διεθνή Σύμβαση για τα άτομα με αναπηρία και το θέμα της αυτόνομης και υποστηριζόμενης διαβίω</w:t>
      </w:r>
      <w:r>
        <w:rPr>
          <w:rFonts w:eastAsia="Times New Roman" w:cs="Times New Roman"/>
          <w:szCs w:val="24"/>
        </w:rPr>
        <w:t>σής τους.</w:t>
      </w:r>
    </w:p>
    <w:p w14:paraId="1A4E1A3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Ο προηγούμενος νόμος για τις στέγες υποστηριζόμενης διαβίωσης δεν καθόριζε το νοσήλιο. Είχε καθοριστεί πιο μπροστά με άλλο νόμο και με υπουργική απόφαση αλλά αυτό δεν έχει σημασία, είναι δευτερεύον. </w:t>
      </w:r>
    </w:p>
    <w:p w14:paraId="1A4E1A3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Ποιος είναι ο στόχος για τις δομές των παιδιών</w:t>
      </w:r>
      <w:r>
        <w:rPr>
          <w:rFonts w:eastAsia="Times New Roman" w:cs="Times New Roman"/>
          <w:szCs w:val="24"/>
        </w:rPr>
        <w:t xml:space="preserve"> με αναπηρία, που έχουν να κάνουν με τη διημέρευση και την ημερήσια φροντίδα; Σαφώς να γίνονται οι θεραπείες εκεί, σαφώς να υπάρχει και ταυτόχρονα απασχόληση και αποφυγή εγκλεισμού σε ιδρύματα. Επομένως, είναι πάρα πολύ σημαντικό και σε αυτό το θέμα να υπά</w:t>
      </w:r>
      <w:r>
        <w:rPr>
          <w:rFonts w:eastAsia="Times New Roman" w:cs="Times New Roman"/>
          <w:szCs w:val="24"/>
        </w:rPr>
        <w:t xml:space="preserve">ρξει γρήγορα εξέλιξη. </w:t>
      </w:r>
    </w:p>
    <w:p w14:paraId="1A4E1A3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Εκεί πράγματι έχει ευθύνη το Υπουργείο Εργασίας, το οποίο δεν υλοποίησε νομοθετική ρύθμιση που υπήρχε και την υλοποίησε μόνο στο κομμάτι που αφορούσε τους δήμους, γιατί τα λεφτά τα έβαλε το Υπουργείο Εσωτερικών και καλύφθηκε το κομμά</w:t>
      </w:r>
      <w:r>
        <w:rPr>
          <w:rFonts w:eastAsia="Times New Roman" w:cs="Times New Roman"/>
          <w:szCs w:val="24"/>
        </w:rPr>
        <w:t xml:space="preserve">τι των δομών αυτών που λειτουργούσαν από δήμους. Όσες δομές λειτουργούσαν από τους γονείς δεν καλύφθηκαν από </w:t>
      </w:r>
      <w:r>
        <w:rPr>
          <w:rFonts w:eastAsia="Times New Roman" w:cs="Times New Roman"/>
          <w:szCs w:val="24"/>
        </w:rPr>
        <w:lastRenderedPageBreak/>
        <w:t>το Υπουργείο Εργασίας και έτσι μεταφέρθηκε η ευθύνη στο Υγείας. Δεν έχετε, δηλαδή, εσείς, ως Υπουργείο Υγείας, σε αυτό το κομμάτι την ευθύνη της αδ</w:t>
      </w:r>
      <w:r>
        <w:rPr>
          <w:rFonts w:eastAsia="Times New Roman" w:cs="Times New Roman"/>
          <w:szCs w:val="24"/>
        </w:rPr>
        <w:t>ράνειας που υπήρξε για το 2015.</w:t>
      </w:r>
    </w:p>
    <w:p w14:paraId="1A4E1A3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Όμως, αυτή η λύση που συμφωνήθηκε μπορεί πράγματι να γεφυρώσει</w:t>
      </w:r>
      <w:r>
        <w:rPr>
          <w:rFonts w:eastAsia="Times New Roman" w:cs="Times New Roman"/>
          <w:b/>
          <w:szCs w:val="24"/>
        </w:rPr>
        <w:t xml:space="preserve"> </w:t>
      </w:r>
      <w:r>
        <w:rPr>
          <w:rFonts w:eastAsia="Times New Roman" w:cs="Times New Roman"/>
          <w:szCs w:val="24"/>
        </w:rPr>
        <w:t>την κατάσταση μέχρι να ξεκινήσει το νέο ΕΣΠΑ. Άρα, αυτό που θέλουμε είναι να το δείτε από κοντά και προσωπικά, ούτως ώστε να υλοποιηθεί και να πληρωθούν όσο το δ</w:t>
      </w:r>
      <w:r>
        <w:rPr>
          <w:rFonts w:eastAsia="Times New Roman" w:cs="Times New Roman"/>
          <w:szCs w:val="24"/>
        </w:rPr>
        <w:t>υνατόν συντομότερα τα οφειλόμενα για να έχουμε καλό τέλος σε αυτό το θέμα.</w:t>
      </w:r>
    </w:p>
    <w:p w14:paraId="1A4E1A3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A4E1A3B"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1A4E1A3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w:t>
      </w:r>
      <w:proofErr w:type="spellStart"/>
      <w:r>
        <w:rPr>
          <w:rFonts w:eastAsia="Times New Roman" w:cs="Times New Roman"/>
          <w:szCs w:val="24"/>
        </w:rPr>
        <w:t>Πολάκης</w:t>
      </w:r>
      <w:proofErr w:type="spellEnd"/>
      <w:r>
        <w:rPr>
          <w:rFonts w:eastAsia="Times New Roman" w:cs="Times New Roman"/>
          <w:szCs w:val="24"/>
        </w:rPr>
        <w:t xml:space="preserve"> για τη δευτερολογία του.</w:t>
      </w:r>
    </w:p>
    <w:p w14:paraId="1A4E1A3D"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Δυο κουβέντες μόνο, κύριε </w:t>
      </w:r>
      <w:proofErr w:type="spellStart"/>
      <w:r>
        <w:rPr>
          <w:rFonts w:eastAsia="Times New Roman" w:cs="Times New Roman"/>
          <w:szCs w:val="24"/>
        </w:rPr>
        <w:t>Κεγκέρολγου</w:t>
      </w:r>
      <w:proofErr w:type="spellEnd"/>
      <w:r>
        <w:rPr>
          <w:rFonts w:eastAsia="Times New Roman" w:cs="Times New Roman"/>
          <w:szCs w:val="24"/>
        </w:rPr>
        <w:t xml:space="preserve">, γιατί τελικά συμφωνούμε στην εξέλιξη και έτσι θα γίνει. Επαναλαμβάνω ότι είστε πολύ πιο παλιός </w:t>
      </w:r>
      <w:r>
        <w:rPr>
          <w:rFonts w:eastAsia="Times New Roman" w:cs="Times New Roman"/>
          <w:szCs w:val="24"/>
        </w:rPr>
        <w:t xml:space="preserve">κοινοβουλευτικός </w:t>
      </w:r>
      <w:r>
        <w:rPr>
          <w:rFonts w:eastAsia="Times New Roman" w:cs="Times New Roman"/>
          <w:szCs w:val="24"/>
        </w:rPr>
        <w:t>από μένα. Το άρθρο 48 δεν προέβλεπε έκδοση ΚΥΑ. Δεν την προ</w:t>
      </w:r>
      <w:r>
        <w:rPr>
          <w:rFonts w:eastAsia="Times New Roman" w:cs="Times New Roman"/>
          <w:szCs w:val="24"/>
        </w:rPr>
        <w:t xml:space="preserve">έβλεπε. Έλεγε ότι </w:t>
      </w:r>
      <w:r>
        <w:rPr>
          <w:rFonts w:eastAsia="Times New Roman" w:cs="Times New Roman"/>
          <w:szCs w:val="24"/>
        </w:rPr>
        <w:t xml:space="preserve">τα ειδικά </w:t>
      </w:r>
      <w:r>
        <w:rPr>
          <w:rFonts w:eastAsia="Times New Roman" w:cs="Times New Roman"/>
          <w:szCs w:val="24"/>
        </w:rPr>
        <w:t>νοσήλια</w:t>
      </w:r>
      <w:r>
        <w:rPr>
          <w:rFonts w:eastAsia="Times New Roman" w:cs="Times New Roman"/>
          <w:szCs w:val="24"/>
        </w:rPr>
        <w:t>-</w:t>
      </w:r>
      <w:r>
        <w:rPr>
          <w:rFonts w:eastAsia="Times New Roman" w:cs="Times New Roman"/>
          <w:szCs w:val="24"/>
        </w:rPr>
        <w:t xml:space="preserve"> τροφεία </w:t>
      </w:r>
      <w:r>
        <w:rPr>
          <w:rFonts w:eastAsia="Times New Roman" w:cs="Times New Roman"/>
          <w:szCs w:val="24"/>
        </w:rPr>
        <w:t xml:space="preserve">για τις στέγες υποστηριζόμενης διαβίωσης καταβάλλεται από τον ΕΟΠΥΥ για τους ασφαλισμένους </w:t>
      </w:r>
      <w:r>
        <w:rPr>
          <w:rFonts w:eastAsia="Times New Roman" w:cs="Times New Roman"/>
          <w:szCs w:val="24"/>
        </w:rPr>
        <w:lastRenderedPageBreak/>
        <w:t xml:space="preserve">ασφαλιστικών οργανισμών που έχουν ενταχθεί σε αυτόν, από τους ίδιους τους ασφαλιστικούς οργανισμούς για όσους δεν έχουν </w:t>
      </w:r>
      <w:r>
        <w:rPr>
          <w:rFonts w:eastAsia="Times New Roman" w:cs="Times New Roman"/>
          <w:szCs w:val="24"/>
        </w:rPr>
        <w:t xml:space="preserve">ενταχθεί, από την Πρόνοια, όταν πρόκειται για ανασφάλιστους και για άπορους. </w:t>
      </w:r>
    </w:p>
    <w:p w14:paraId="1A4E1A3E"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Εγώ το έχω υπογράψει.</w:t>
      </w:r>
    </w:p>
    <w:p w14:paraId="1A4E1A3F"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προέβλεπε έκδοση κοινής υπουργικής απόφασης αυτό το άρθρο. Σε αυτό θα έπρεπε να έχε</w:t>
      </w:r>
      <w:r>
        <w:rPr>
          <w:rFonts w:eastAsia="Times New Roman" w:cs="Times New Roman"/>
          <w:szCs w:val="24"/>
        </w:rPr>
        <w:t xml:space="preserve">τε συμπεριλάβει τη δυνατότητα να κάνουν συμβάσεις. Τέλος πάντων, δεν συμπεριλήφθη. </w:t>
      </w:r>
    </w:p>
    <w:p w14:paraId="1A4E1A4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Εν τω μεταξύ, για το δεύτερο, που είπατε, θα ήθελα να πω ότι η διοίκηση που αυτή</w:t>
      </w:r>
      <w:r>
        <w:rPr>
          <w:rFonts w:eastAsia="Times New Roman" w:cs="Times New Roman"/>
          <w:szCs w:val="24"/>
        </w:rPr>
        <w:t>ν</w:t>
      </w:r>
      <w:r>
        <w:rPr>
          <w:rFonts w:eastAsia="Times New Roman" w:cs="Times New Roman"/>
          <w:szCs w:val="24"/>
        </w:rPr>
        <w:t xml:space="preserve"> τη στιγμή υπάρχει στον ΕΟΠΥΥ είναι σε πλήρη εναρμόνιση με τις πολιτικές επιλογές του Υπουρ</w:t>
      </w:r>
      <w:r>
        <w:rPr>
          <w:rFonts w:eastAsia="Times New Roman" w:cs="Times New Roman"/>
          <w:szCs w:val="24"/>
        </w:rPr>
        <w:t xml:space="preserve">γείου Υγείας και της Κυβέρνησης. </w:t>
      </w:r>
      <w:proofErr w:type="spellStart"/>
      <w:r>
        <w:rPr>
          <w:rFonts w:eastAsia="Times New Roman" w:cs="Times New Roman"/>
          <w:szCs w:val="24"/>
        </w:rPr>
        <w:t>Επικαιροποίησε</w:t>
      </w:r>
      <w:proofErr w:type="spellEnd"/>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μια παλαιότερη απόφαση του τότε</w:t>
      </w:r>
      <w:r>
        <w:rPr>
          <w:rFonts w:eastAsia="Times New Roman" w:cs="Times New Roman"/>
          <w:b/>
          <w:szCs w:val="24"/>
        </w:rPr>
        <w:t xml:space="preserve"> </w:t>
      </w:r>
      <w:r>
        <w:rPr>
          <w:rFonts w:eastAsia="Times New Roman" w:cs="Times New Roman"/>
          <w:szCs w:val="24"/>
        </w:rPr>
        <w:t>Διοικητικού Συμβουλίου -είχε παρθεί από τις 21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2015- που ήταν η προηγούμενη διοίκηση, την οποία είχε ορίσει η προηγούμενη </w:t>
      </w:r>
      <w:r>
        <w:rPr>
          <w:rFonts w:eastAsia="Times New Roman" w:cs="Times New Roman"/>
          <w:szCs w:val="24"/>
        </w:rPr>
        <w:t>κυβέρνηση</w:t>
      </w:r>
      <w:r>
        <w:rPr>
          <w:rFonts w:eastAsia="Times New Roman" w:cs="Times New Roman"/>
          <w:szCs w:val="24"/>
        </w:rPr>
        <w:t>, που ζητούσε την τροπο</w:t>
      </w:r>
      <w:r>
        <w:rPr>
          <w:rFonts w:eastAsia="Times New Roman" w:cs="Times New Roman"/>
          <w:szCs w:val="24"/>
        </w:rPr>
        <w:t xml:space="preserve">ποίηση του άρθρου 18, η οποία, όμως, δεν διαβιβάστηκε στο Υπουργείο Υγείας. Αυτή η απόφαση δεν διαβιβάστηκε στο Υπουργείο Υγείας, γιατί πιθανώς θα κρύβονταν κάποια άλλα πράγματα από πίσω. </w:t>
      </w:r>
    </w:p>
    <w:p w14:paraId="1A4E1A4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Από τη διοίκηση του ΕΟΠΥΥ. Εγώ το είπα…</w:t>
      </w:r>
    </w:p>
    <w:p w14:paraId="1A4E1A42"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w:t>
      </w:r>
      <w:r>
        <w:rPr>
          <w:rFonts w:eastAsia="Times New Roman" w:cs="Times New Roman"/>
          <w:b/>
          <w:szCs w:val="24"/>
        </w:rPr>
        <w:t xml:space="preserve">ΟΣ ΠΟΛΑΚΗΣ (Αναπληρωτής Υπουργός Υγείας): </w:t>
      </w:r>
      <w:r>
        <w:rPr>
          <w:rFonts w:eastAsia="Times New Roman" w:cs="Times New Roman"/>
          <w:szCs w:val="24"/>
        </w:rPr>
        <w:t xml:space="preserve">Ναι, αυτό εννοώ, ότι είχε πάρει μια απόφαση για τροποποίηση του άρθρου 18 του Ενιαίου Κανονισμού Παροχών, όμως αυτή δεν διαβιβάστηκε στο Υπουργείο. Τέλος πάντων, </w:t>
      </w:r>
      <w:proofErr w:type="spellStart"/>
      <w:r>
        <w:rPr>
          <w:rFonts w:eastAsia="Times New Roman" w:cs="Times New Roman"/>
          <w:szCs w:val="24"/>
        </w:rPr>
        <w:t>επικαιροποιήσαμε</w:t>
      </w:r>
      <w:proofErr w:type="spellEnd"/>
      <w:r>
        <w:rPr>
          <w:rFonts w:eastAsia="Times New Roman" w:cs="Times New Roman"/>
          <w:szCs w:val="24"/>
        </w:rPr>
        <w:t xml:space="preserve"> την απόφαση αυτή με προχθεσινή απόφ</w:t>
      </w:r>
      <w:r>
        <w:rPr>
          <w:rFonts w:eastAsia="Times New Roman" w:cs="Times New Roman"/>
          <w:szCs w:val="24"/>
        </w:rPr>
        <w:t>αση του Διοικητικού Συμβουλίου του ΕΟΠΥΥ και θα υπογραφούν οι συμβάσεις, για να λυθεί το θέμα.</w:t>
      </w:r>
    </w:p>
    <w:p w14:paraId="1A4E1A43"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Υπουργό.</w:t>
      </w:r>
    </w:p>
    <w:p w14:paraId="1A4E1A4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Ολοκληρώθηκε η απάντηση στην επίκαιρη ερώτηση του κ. </w:t>
      </w:r>
      <w:proofErr w:type="spellStart"/>
      <w:r>
        <w:rPr>
          <w:rFonts w:eastAsia="Times New Roman" w:cs="Times New Roman"/>
          <w:szCs w:val="24"/>
        </w:rPr>
        <w:t>Κεγκέρογλου</w:t>
      </w:r>
      <w:proofErr w:type="spellEnd"/>
      <w:r>
        <w:rPr>
          <w:rFonts w:eastAsia="Times New Roman" w:cs="Times New Roman"/>
          <w:szCs w:val="24"/>
        </w:rPr>
        <w:t>.</w:t>
      </w:r>
    </w:p>
    <w:p w14:paraId="1A4E1A4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Προχωρούμε στην έβδομη με </w:t>
      </w:r>
      <w:r>
        <w:rPr>
          <w:rFonts w:eastAsia="Times New Roman" w:cs="Times New Roman"/>
          <w:szCs w:val="24"/>
        </w:rPr>
        <w:t>αριθμό 732/4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2016 επίκαιρη ερώτηση δεύτερου κύκλου του Βουλευτή </w:t>
      </w:r>
      <w:r>
        <w:rPr>
          <w:rFonts w:eastAsia="Times New Roman" w:cs="Times New Roman"/>
          <w:szCs w:val="24"/>
        </w:rPr>
        <w:t xml:space="preserve">Λαρίσης </w:t>
      </w:r>
      <w:r>
        <w:rPr>
          <w:rFonts w:eastAsia="Times New Roman" w:cs="Times New Roman"/>
          <w:szCs w:val="24"/>
        </w:rPr>
        <w:t xml:space="preserve">του Ποταμιού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Υγείας</w:t>
      </w:r>
      <w:r>
        <w:rPr>
          <w:rFonts w:eastAsia="Times New Roman" w:cs="Times New Roman"/>
          <w:szCs w:val="24"/>
        </w:rPr>
        <w:t>,</w:t>
      </w:r>
      <w:r>
        <w:rPr>
          <w:rFonts w:eastAsia="Times New Roman" w:cs="Times New Roman"/>
          <w:szCs w:val="24"/>
        </w:rPr>
        <w:t xml:space="preserve"> σχετικά με την πολύμηνη αναμονή για </w:t>
      </w:r>
      <w:r>
        <w:rPr>
          <w:rFonts w:eastAsia="Times New Roman" w:cs="Times New Roman"/>
          <w:szCs w:val="24"/>
        </w:rPr>
        <w:t xml:space="preserve">ακτινοθεραπεία </w:t>
      </w:r>
      <w:r>
        <w:rPr>
          <w:rFonts w:eastAsia="Times New Roman" w:cs="Times New Roman"/>
          <w:szCs w:val="24"/>
        </w:rPr>
        <w:t>στα δημόσια νοσοκομεία της χώρας.</w:t>
      </w:r>
    </w:p>
    <w:p w14:paraId="1A4E1A4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κ. </w:t>
      </w:r>
      <w:proofErr w:type="spellStart"/>
      <w:r>
        <w:rPr>
          <w:rFonts w:eastAsia="Times New Roman" w:cs="Times New Roman"/>
          <w:szCs w:val="24"/>
        </w:rPr>
        <w:t>Μπαρ</w:t>
      </w:r>
      <w:r>
        <w:rPr>
          <w:rFonts w:eastAsia="Times New Roman" w:cs="Times New Roman"/>
          <w:szCs w:val="24"/>
        </w:rPr>
        <w:t>γιώτας</w:t>
      </w:r>
      <w:proofErr w:type="spellEnd"/>
      <w:r>
        <w:rPr>
          <w:rFonts w:eastAsia="Times New Roman" w:cs="Times New Roman"/>
          <w:szCs w:val="24"/>
        </w:rPr>
        <w:t xml:space="preserve"> για να αναπτύξει την </w:t>
      </w:r>
      <w:r>
        <w:rPr>
          <w:rFonts w:eastAsia="Times New Roman" w:cs="Times New Roman"/>
          <w:szCs w:val="24"/>
        </w:rPr>
        <w:t xml:space="preserve">επίκαιρη </w:t>
      </w:r>
      <w:r>
        <w:rPr>
          <w:rFonts w:eastAsia="Times New Roman" w:cs="Times New Roman"/>
          <w:szCs w:val="24"/>
        </w:rPr>
        <w:t>ερώτησή του για δυο λεπτά.</w:t>
      </w:r>
    </w:p>
    <w:p w14:paraId="1A4E1A47"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Ευχαριστώ, κύριε Πρόεδρε.</w:t>
      </w:r>
    </w:p>
    <w:p w14:paraId="1A4E1A4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θα ήθελα, κατ’ αρχάς, να σας ευχαριστήσω που σήμερα, επιτέλους, είστε εδώ. Για μένα αυτό αποτελεί ιδιαίτερο προνόμιο, γιατί τη</w:t>
      </w:r>
      <w:r>
        <w:rPr>
          <w:rFonts w:eastAsia="Times New Roman" w:cs="Times New Roman"/>
          <w:szCs w:val="24"/>
        </w:rPr>
        <w:t>ν τελευταία φορά που σας είδα σε επίκαιρη ερώτηση ήταν τον Νοέμβριο. Έκτοτε μεσολαβούν επτά αναπάντητες επίκαιρες και σήμερα, επιτέλους, είναι πολύ ευχάριστο το γεγονός ότι παρίστασθε, μετά από μια μόνο αναβολή, στη συγκεκριμένη ερώτηση για ένα πολύ σημαντ</w:t>
      </w:r>
      <w:r>
        <w:rPr>
          <w:rFonts w:eastAsia="Times New Roman" w:cs="Times New Roman"/>
          <w:szCs w:val="24"/>
        </w:rPr>
        <w:t xml:space="preserve">ικό θέμα, το θέμα των ακτινοθεραπειών. </w:t>
      </w:r>
    </w:p>
    <w:p w14:paraId="1A4E1A4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Θα ήθελα να κάνω μία μικρή παρατήρηση σε αυτό το σημείο, γιατί και με αφορμή κάποια στοιχεία που βγήκαν στον Τύπο, το Υπουργείο Υγείας παρεμπιπτόντως είναι μακράν ο πρωταθλητής των απουσιών με πενήντα τέσσερις. Ακολο</w:t>
      </w:r>
      <w:r>
        <w:rPr>
          <w:rFonts w:eastAsia="Times New Roman" w:cs="Times New Roman"/>
          <w:szCs w:val="24"/>
        </w:rPr>
        <w:t xml:space="preserve">υθεί </w:t>
      </w:r>
      <w:r>
        <w:rPr>
          <w:rFonts w:eastAsia="Times New Roman" w:cs="Times New Roman"/>
          <w:szCs w:val="24"/>
        </w:rPr>
        <w:lastRenderedPageBreak/>
        <w:t>το Υπουργείο Οικονομικών με σαράντα πέντε. Τα στοιχεία, όμως, για το θέμα αυτό δείχνουν –και απευθύνομαι σε εσάς, κύριε Πρόεδρε, με την ιδιότητά σας- ότι υπάρχει πρόβλημα στον τρόπο με τον οποίο γίνονται οι επίκαιρες και δεν απαντώνται, το οποίο ξεφεύ</w:t>
      </w:r>
      <w:r>
        <w:rPr>
          <w:rFonts w:eastAsia="Times New Roman" w:cs="Times New Roman"/>
          <w:szCs w:val="24"/>
        </w:rPr>
        <w:t>γει λόγω φόρτου, προφανώς.</w:t>
      </w:r>
    </w:p>
    <w:p w14:paraId="1A4E1A4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Θα ήθελα να παρατηρήσω ότι αυτό το συζητήσαμε και την προηγούμενη φορά. Υπάρχουν λύσεις, τις οποίες θα πρέπει να αναζητήσει το Προεδρείο στη συλλογική του μορφή και να δοθούν στο άμεσο μέλλον, γιατί νομίζω ότι έτσι υπονομεύουμε το κύρος του Κοινοβουλίου όλ</w:t>
      </w:r>
      <w:r>
        <w:rPr>
          <w:rFonts w:eastAsia="Times New Roman" w:cs="Times New Roman"/>
          <w:szCs w:val="24"/>
        </w:rPr>
        <w:t xml:space="preserve">οι. Και αυτό δεν έχει προσωπικές αιχμές. </w:t>
      </w:r>
    </w:p>
    <w:p w14:paraId="1A4E1A4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Θα ζητήσω μία μικρή ανοχή, για να περάσω στο θέμα αυτό καθαυτό.</w:t>
      </w:r>
    </w:p>
    <w:p w14:paraId="1A4E1A4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Γνωρίζουμε όλοι ότι ένα από τα μεγαλύτερα ελλείμματα –αν όχι το μεγαλύτερο- του Εθνικού Συστήματος Υγείας είναι η θεραπεία των καρκινοπαθών. Στην επαρ</w:t>
      </w:r>
      <w:r>
        <w:rPr>
          <w:rFonts w:eastAsia="Times New Roman" w:cs="Times New Roman"/>
          <w:szCs w:val="24"/>
        </w:rPr>
        <w:t xml:space="preserve">χία ειδικά είναι ακόμη χειρότερα. Υπάρχουν ελάχιστες δυνατότητες, κυρίως στα τέσσερα μεγάλα πανεπιστημιακά νοσοκομεία της επαρχίας. </w:t>
      </w:r>
    </w:p>
    <w:p w14:paraId="1A4E1A4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Αν η αναμονή για τους καρκινοπαθείς στον «Άγιο Σάββα» φτάνει τους έξι μήνες, στην επαρχία η πραγματικότητα είναι ότι δεν υπ</w:t>
      </w:r>
      <w:r>
        <w:rPr>
          <w:rFonts w:eastAsia="Times New Roman" w:cs="Times New Roman"/>
          <w:szCs w:val="24"/>
        </w:rPr>
        <w:t xml:space="preserve">άρχει στην πραγματικότητα χρόνος και πρόσβαση. Τα δύο τρίτα των </w:t>
      </w:r>
      <w:proofErr w:type="spellStart"/>
      <w:r>
        <w:rPr>
          <w:rFonts w:eastAsia="Times New Roman" w:cs="Times New Roman"/>
          <w:szCs w:val="24"/>
        </w:rPr>
        <w:t>νοσούντων</w:t>
      </w:r>
      <w:proofErr w:type="spellEnd"/>
      <w:r>
        <w:rPr>
          <w:rFonts w:eastAsia="Times New Roman" w:cs="Times New Roman"/>
          <w:szCs w:val="24"/>
        </w:rPr>
        <w:t xml:space="preserve"> αναγκάζονται να μεταναστεύσουν </w:t>
      </w:r>
      <w:r>
        <w:rPr>
          <w:rFonts w:eastAsia="Times New Roman" w:cs="Times New Roman"/>
          <w:szCs w:val="24"/>
        </w:rPr>
        <w:lastRenderedPageBreak/>
        <w:t>στο κέντρο και τις περισσότερες φορές απευθύνονται σε ιδιωτικά κέντρα, με πρόσθετο κόστος, παρ</w:t>
      </w:r>
      <w:r>
        <w:rPr>
          <w:rFonts w:eastAsia="Times New Roman" w:cs="Times New Roman"/>
          <w:szCs w:val="24"/>
        </w:rPr>
        <w:t xml:space="preserve">’ </w:t>
      </w:r>
      <w:r>
        <w:rPr>
          <w:rFonts w:eastAsia="Times New Roman" w:cs="Times New Roman"/>
          <w:szCs w:val="24"/>
        </w:rPr>
        <w:t>όλο που τα ιδιωτικά κέντρα αμείβονται από τα Ταμεία στο</w:t>
      </w:r>
      <w:r>
        <w:rPr>
          <w:rFonts w:eastAsia="Times New Roman" w:cs="Times New Roman"/>
          <w:szCs w:val="24"/>
        </w:rPr>
        <w:t xml:space="preserve"> 100%. Το πρόσθετο κόστος ξεπερνάει μερικές φορές και τις πέντε χιλιάδες. Και μιλάμε για ανθρώπους που βρίσκονται σε πραγματικά πολύ δεινή θέση. </w:t>
      </w:r>
    </w:p>
    <w:p w14:paraId="1A4E1A4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Τα στοιχεία λένε ότι τα μηχανήματά ακτινοθεραπείας είναι λίγα. Το δημόσιο έχει μόλις είκοσι τέσσερα από τα συν</w:t>
      </w:r>
      <w:r>
        <w:rPr>
          <w:rFonts w:eastAsia="Times New Roman" w:cs="Times New Roman"/>
          <w:szCs w:val="24"/>
        </w:rPr>
        <w:t>ολικά σαράντα δύο της χώρας, έναντι των εξήντα που χρειάζεται συνολικά η χώρα. Από τα είκοσι τέσσερα μηχανήματα του δημοσίου, κατά πάγια τακτική, τα τρία δεν λειτουργούν, παρ</w:t>
      </w:r>
      <w:r>
        <w:rPr>
          <w:rFonts w:eastAsia="Times New Roman" w:cs="Times New Roman"/>
          <w:szCs w:val="24"/>
        </w:rPr>
        <w:t xml:space="preserve">’ </w:t>
      </w:r>
      <w:r>
        <w:rPr>
          <w:rFonts w:eastAsia="Times New Roman" w:cs="Times New Roman"/>
          <w:szCs w:val="24"/>
        </w:rPr>
        <w:t>όλο που είναι καινούργια, γιατί δεν έχουν προσωπικό, και τα δώδεκα είναι απαρχαι</w:t>
      </w:r>
      <w:r>
        <w:rPr>
          <w:rFonts w:eastAsia="Times New Roman" w:cs="Times New Roman"/>
          <w:szCs w:val="24"/>
        </w:rPr>
        <w:t xml:space="preserve">ωμένα και πρακτικά τελειωμένα. </w:t>
      </w:r>
    </w:p>
    <w:p w14:paraId="1A4E1A4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Μέσα σε αυτό το ζοφερό περιβάλλον, υπάρχει μία δωρεά από το Ίδρυμα «Σταύρος Νιάρχος» που εκκρεμεί και αφορά και νοσοκομεία του κέντρου αλλά κυρίως αφορά την ανανέωση του εξοπλισμού των επαρχιακών νοσοκομείων της Αλεξανδρούπο</w:t>
      </w:r>
      <w:r>
        <w:rPr>
          <w:rFonts w:eastAsia="Times New Roman" w:cs="Times New Roman"/>
          <w:szCs w:val="24"/>
        </w:rPr>
        <w:t xml:space="preserve">λης, της Λάρισας, της Πάτρας και του Ηρακλείου, τα οποία βρίσκονται σε άθλια κατάσταση και είναι συνήθως χαλασμένα, τις περισσότερες φορές. Είναι ήδη λίγα. </w:t>
      </w:r>
    </w:p>
    <w:p w14:paraId="1A4E1A5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εξασφάλιση της λειτουργίας με την εγκατάσταση είναι ο μόνος όρος ο οποίος ετέθη από το Ίδρυμα «</w:t>
      </w:r>
      <w:r>
        <w:rPr>
          <w:rFonts w:eastAsia="Times New Roman" w:cs="Times New Roman"/>
          <w:szCs w:val="24"/>
        </w:rPr>
        <w:t>Στ</w:t>
      </w:r>
      <w:r>
        <w:rPr>
          <w:rFonts w:eastAsia="Times New Roman" w:cs="Times New Roman"/>
          <w:szCs w:val="24"/>
        </w:rPr>
        <w:t xml:space="preserve">αύρος </w:t>
      </w:r>
      <w:r>
        <w:rPr>
          <w:rFonts w:eastAsia="Times New Roman" w:cs="Times New Roman"/>
          <w:szCs w:val="24"/>
        </w:rPr>
        <w:t xml:space="preserve">Νιάρχος» και μεταφράζεται πρακτικά σε σαράντα δύο προσλήψεις συνολικά επιστημονικού και υποστηρικτικού προσωπικού, οι οποίες δεν έχουν γίνει, δεν έχουν ολοκληρωθεί και μερικές από αυτές </w:t>
      </w:r>
      <w:r>
        <w:rPr>
          <w:rFonts w:eastAsia="Times New Roman" w:cs="Times New Roman"/>
          <w:szCs w:val="24"/>
        </w:rPr>
        <w:lastRenderedPageBreak/>
        <w:t>δεν έχουν δρομολογηθεί. Η δε προθεσμία εκπνέει τον Ιούνιο. Υπάρχ</w:t>
      </w:r>
      <w:r>
        <w:rPr>
          <w:rFonts w:eastAsia="Times New Roman" w:cs="Times New Roman"/>
          <w:szCs w:val="24"/>
        </w:rPr>
        <w:t xml:space="preserve">ει μεγάλος κίνδυνος το Ίδρυμα «Σταύρος Νιάρχος» να αποσύρει την προσφορά, συνολικά ενδεχομένως, αν δεν ολοκληρωθούν αυτές οι σαράντα δύο προσλήψεις. </w:t>
      </w:r>
    </w:p>
    <w:p w14:paraId="1A4E1A51" w14:textId="77777777" w:rsidR="00423CA6" w:rsidRDefault="00752490">
      <w:pPr>
        <w:spacing w:line="600" w:lineRule="auto"/>
        <w:ind w:firstLine="720"/>
        <w:jc w:val="both"/>
        <w:rPr>
          <w:rFonts w:eastAsia="Times New Roman"/>
          <w:szCs w:val="24"/>
        </w:rPr>
      </w:pPr>
      <w:r>
        <w:rPr>
          <w:rFonts w:eastAsia="Times New Roman" w:cs="Times New Roman"/>
          <w:szCs w:val="24"/>
        </w:rPr>
        <w:t>Η Αλεξανδρούπολη φαίνεται ότι το χάνει οριστικά, καθώς είναι εκτός κάθε σχεδιασμού, κι αυτό έχει μία συμβο</w:t>
      </w:r>
      <w:r>
        <w:rPr>
          <w:rFonts w:eastAsia="Times New Roman" w:cs="Times New Roman"/>
          <w:szCs w:val="24"/>
        </w:rPr>
        <w:t xml:space="preserve">λική αξία. Υπάρχει ανησυχία και στα υπόλοιπα νοσοκομεία, κυρίως γιατί οι περισσότερες προσλήψεις είναι επικουρικού προσωπικού που δεν είναι σίγουρο ότι θα ικανοποιήσουν τις προδιαγραφές του </w:t>
      </w:r>
      <w:proofErr w:type="spellStart"/>
      <w:r>
        <w:rPr>
          <w:rFonts w:eastAsia="Times New Roman"/>
          <w:szCs w:val="24"/>
        </w:rPr>
        <w:t>Τζονς</w:t>
      </w:r>
      <w:proofErr w:type="spellEnd"/>
      <w:r>
        <w:rPr>
          <w:rFonts w:eastAsia="Times New Roman"/>
          <w:szCs w:val="24"/>
        </w:rPr>
        <w:t xml:space="preserve"> Χόπκινς, το οποίο είναι ο σύμβουλος του </w:t>
      </w:r>
      <w:r>
        <w:rPr>
          <w:rFonts w:eastAsia="Times New Roman"/>
          <w:szCs w:val="24"/>
        </w:rPr>
        <w:t xml:space="preserve">Ιδρύματος </w:t>
      </w:r>
      <w:r>
        <w:rPr>
          <w:rFonts w:eastAsia="Times New Roman"/>
          <w:szCs w:val="24"/>
        </w:rPr>
        <w:t>«</w:t>
      </w:r>
      <w:r>
        <w:rPr>
          <w:rFonts w:eastAsia="Times New Roman"/>
          <w:szCs w:val="24"/>
        </w:rPr>
        <w:t>Σταύρος Ν</w:t>
      </w:r>
      <w:r>
        <w:rPr>
          <w:rFonts w:eastAsia="Times New Roman"/>
          <w:szCs w:val="24"/>
        </w:rPr>
        <w:t>ιάρχος</w:t>
      </w:r>
      <w:r>
        <w:rPr>
          <w:rFonts w:eastAsia="Times New Roman"/>
          <w:szCs w:val="24"/>
        </w:rPr>
        <w:t xml:space="preserve">» για τη συγκεκριμένη δωρεά. </w:t>
      </w:r>
    </w:p>
    <w:p w14:paraId="1A4E1A52" w14:textId="77777777" w:rsidR="00423CA6" w:rsidRDefault="00752490">
      <w:pPr>
        <w:spacing w:line="600" w:lineRule="auto"/>
        <w:ind w:firstLine="720"/>
        <w:jc w:val="both"/>
        <w:rPr>
          <w:rFonts w:eastAsia="Times New Roman"/>
          <w:szCs w:val="24"/>
        </w:rPr>
      </w:pPr>
      <w:r>
        <w:rPr>
          <w:rFonts w:eastAsia="Times New Roman"/>
          <w:szCs w:val="24"/>
        </w:rPr>
        <w:lastRenderedPageBreak/>
        <w:t>Η πρώτη ερώτηση, λοιπόν, κύριε Υπουργέ, είναι: Τι γνώμη έχετε για τη δωρεά ως Υπουργείο; Θεωρείτε αναγκαία και ζωτική τη δωρεά; Τη θέλουμε, κατ’ αρχάς, ως Υπουργείο και ως κράτος; Σε ποιο ακριβώς στάδιο βρίσκονται οι προ</w:t>
      </w:r>
      <w:r>
        <w:rPr>
          <w:rFonts w:eastAsia="Times New Roman"/>
          <w:szCs w:val="24"/>
        </w:rPr>
        <w:t>σλήψεις, γιατί η εικόνα είναι μικτή και ως ένα σημείο υπάρχει σύγχυση; Κινδυνεύουν κάποια νοσοκομεία; Κυρίως, υπάρχει από την ενημέρωση που έχετε πιθανότητα να αποσυρθεί συνολικά η προσφορά και για τα επτά μηχανήματα, αν χαθεί το ένα ή αν ένα από τα επτά ν</w:t>
      </w:r>
      <w:r>
        <w:rPr>
          <w:rFonts w:eastAsia="Times New Roman"/>
          <w:szCs w:val="24"/>
        </w:rPr>
        <w:t xml:space="preserve">οσοκομεία δεν μπορέσει να ικανοποιήσει τις ανάγκες της δωρεάς; </w:t>
      </w:r>
    </w:p>
    <w:p w14:paraId="1A4E1A53" w14:textId="77777777" w:rsidR="00423CA6" w:rsidRDefault="00752490">
      <w:pPr>
        <w:spacing w:line="600" w:lineRule="auto"/>
        <w:ind w:firstLine="720"/>
        <w:jc w:val="both"/>
        <w:rPr>
          <w:rFonts w:eastAsia="Times New Roman"/>
          <w:szCs w:val="24"/>
        </w:rPr>
      </w:pPr>
      <w:r>
        <w:rPr>
          <w:rFonts w:eastAsia="Times New Roman"/>
          <w:szCs w:val="24"/>
        </w:rPr>
        <w:t xml:space="preserve">Αυτά προς το παρόν. </w:t>
      </w:r>
    </w:p>
    <w:p w14:paraId="1A4E1A54"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Σας ευχαριστώ για τον χρόνο, κύριε Πρόεδρε. </w:t>
      </w:r>
    </w:p>
    <w:p w14:paraId="1A4E1A55"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Βουλευτή κ. </w:t>
      </w:r>
      <w:proofErr w:type="spellStart"/>
      <w:r>
        <w:rPr>
          <w:rFonts w:eastAsia="Times New Roman" w:cs="Times New Roman"/>
          <w:szCs w:val="24"/>
        </w:rPr>
        <w:t>Μπαργιώτα</w:t>
      </w:r>
      <w:proofErr w:type="spellEnd"/>
      <w:r>
        <w:rPr>
          <w:rFonts w:eastAsia="Times New Roman" w:cs="Times New Roman"/>
          <w:szCs w:val="24"/>
        </w:rPr>
        <w:t>.</w:t>
      </w:r>
    </w:p>
    <w:p w14:paraId="1A4E1A5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Υγείας κ. </w:t>
      </w:r>
      <w:proofErr w:type="spellStart"/>
      <w:r>
        <w:rPr>
          <w:rFonts w:eastAsia="Times New Roman" w:cs="Times New Roman"/>
          <w:szCs w:val="24"/>
        </w:rPr>
        <w:t>Πολάκ</w:t>
      </w:r>
      <w:r>
        <w:rPr>
          <w:rFonts w:eastAsia="Times New Roman" w:cs="Times New Roman"/>
          <w:szCs w:val="24"/>
        </w:rPr>
        <w:t>ης</w:t>
      </w:r>
      <w:proofErr w:type="spellEnd"/>
      <w:r>
        <w:rPr>
          <w:rFonts w:eastAsia="Times New Roman" w:cs="Times New Roman"/>
          <w:szCs w:val="24"/>
        </w:rPr>
        <w:t xml:space="preserve">, για να απαντήσει. </w:t>
      </w:r>
    </w:p>
    <w:p w14:paraId="1A4E1A57"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κύριε Πρόεδρε. </w:t>
      </w:r>
    </w:p>
    <w:p w14:paraId="1A4E1A5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σας ευχαριστώ για την ερώτηση, γιατί μου δίνετε την ευκαιρία να ξεκαθαρίσω κάποια πράγματα, διότι είδαν το φως της δημοσιότητας κάποιες ανακοιν</w:t>
      </w:r>
      <w:r>
        <w:rPr>
          <w:rFonts w:eastAsia="Times New Roman" w:cs="Times New Roman"/>
          <w:szCs w:val="24"/>
        </w:rPr>
        <w:t xml:space="preserve">ώσεις το τελευταίο διάστημα, οι οποίες δεν εδράζονται στην πραγματικότητα. </w:t>
      </w:r>
      <w:r>
        <w:rPr>
          <w:rFonts w:eastAsia="Times New Roman" w:cs="Times New Roman"/>
          <w:szCs w:val="24"/>
        </w:rPr>
        <w:lastRenderedPageBreak/>
        <w:t xml:space="preserve">Και είναι τέτοιο το μένος κάποιων να κάνουν αντιπολίτευση, που φαίνεται ότι έχουν βάλει τα χέρια τους μπροστά στα μάτια τους και δεν βλέπουν τι συμβαίνει. </w:t>
      </w:r>
    </w:p>
    <w:p w14:paraId="1A4E1A5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Για να ξεκαθαρίσουμε, πρώ</w:t>
      </w:r>
      <w:r>
        <w:rPr>
          <w:rFonts w:eastAsia="Times New Roman" w:cs="Times New Roman"/>
          <w:szCs w:val="24"/>
        </w:rPr>
        <w:t>τον, η δωρεά δεν χάνεται. Είναι σε τακτική επικοινωνία με το Ίδρυμα «</w:t>
      </w:r>
      <w:r>
        <w:rPr>
          <w:rFonts w:eastAsia="Times New Roman" w:cs="Times New Roman"/>
          <w:szCs w:val="24"/>
        </w:rPr>
        <w:t>Σταύρος Νιάρχος</w:t>
      </w:r>
      <w:r>
        <w:rPr>
          <w:rFonts w:eastAsia="Times New Roman" w:cs="Times New Roman"/>
          <w:szCs w:val="24"/>
        </w:rPr>
        <w:t xml:space="preserve">» συνεργάτες δικοί μου και του Ανδρέα Ξανθού και δρομολογούμε όλα τα πράγματα που είναι απαραίτητα για την υλοποίηση της δωρεάς. Ένα το κρατούμενο αυτό. </w:t>
      </w:r>
    </w:p>
    <w:p w14:paraId="1A4E1A5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Δεύτερον, κάναμε μ</w:t>
      </w:r>
      <w:r>
        <w:rPr>
          <w:rFonts w:eastAsia="Times New Roman" w:cs="Times New Roman"/>
          <w:szCs w:val="24"/>
        </w:rPr>
        <w:t xml:space="preserve">ία τεράστια προσπάθεια ανάταξης του συστήματος, σε σχέση με τις ανάγκες του σε προσωπικό. Με τις δύο προκηρύξεις των εννιακοσίων ογδόντα πέντε μονίμων </w:t>
      </w:r>
      <w:r>
        <w:rPr>
          <w:rFonts w:eastAsia="Times New Roman" w:cs="Times New Roman"/>
          <w:szCs w:val="24"/>
        </w:rPr>
        <w:lastRenderedPageBreak/>
        <w:t>και των πεντακοσίων ογδόντα πέντε επικουρικών, οι οποίες έχουν ολοκληρωθεί -η μεν πρώτη ως προς τα αποτελ</w:t>
      </w:r>
      <w:r>
        <w:rPr>
          <w:rFonts w:eastAsia="Times New Roman" w:cs="Times New Roman"/>
          <w:szCs w:val="24"/>
        </w:rPr>
        <w:t>έσματα, η δε δεύτερη ως προς τη λήξη προθεσμίας υποβολής των αιτήσεων που έληξε από τις 11 του μήνα- έχει δρομολογηθεί η πρόσληψη –για να λέμε τα πράγματα με το όνομά τους- από τις μεν πρώτες των εννιακοσίων ογδόντα πέντε, τριάντα τεσσάρων ατόμων προσωπικο</w:t>
      </w:r>
      <w:r>
        <w:rPr>
          <w:rFonts w:eastAsia="Times New Roman" w:cs="Times New Roman"/>
          <w:szCs w:val="24"/>
        </w:rPr>
        <w:t xml:space="preserve">ύ με ειδικότητα ΤΕ Ακτινολογίας-Ραδιολογίας, που θα ενισχύσουν και </w:t>
      </w:r>
      <w:proofErr w:type="spellStart"/>
      <w:r>
        <w:rPr>
          <w:rFonts w:eastAsia="Times New Roman" w:cs="Times New Roman"/>
          <w:szCs w:val="24"/>
        </w:rPr>
        <w:t>ακτινοθεραπευτικά</w:t>
      </w:r>
      <w:proofErr w:type="spellEnd"/>
      <w:r>
        <w:rPr>
          <w:rFonts w:eastAsia="Times New Roman" w:cs="Times New Roman"/>
          <w:szCs w:val="24"/>
        </w:rPr>
        <w:t xml:space="preserve"> τμήματα, αλλά όχι μόνο </w:t>
      </w:r>
      <w:proofErr w:type="spellStart"/>
      <w:r>
        <w:rPr>
          <w:rFonts w:eastAsia="Times New Roman" w:cs="Times New Roman"/>
          <w:szCs w:val="24"/>
        </w:rPr>
        <w:t>ακτινοθεραπευτικά</w:t>
      </w:r>
      <w:proofErr w:type="spellEnd"/>
      <w:r>
        <w:rPr>
          <w:rFonts w:eastAsia="Times New Roman" w:cs="Times New Roman"/>
          <w:szCs w:val="24"/>
        </w:rPr>
        <w:t xml:space="preserve">. </w:t>
      </w:r>
    </w:p>
    <w:p w14:paraId="1A4E1A5B" w14:textId="77777777" w:rsidR="00423CA6" w:rsidRDefault="00752490">
      <w:pPr>
        <w:spacing w:line="600" w:lineRule="auto"/>
        <w:jc w:val="both"/>
        <w:rPr>
          <w:rFonts w:eastAsia="Times New Roman" w:cs="Times New Roman"/>
        </w:rPr>
      </w:pPr>
      <w:r>
        <w:rPr>
          <w:rFonts w:eastAsia="Times New Roman" w:cs="Times New Roman"/>
          <w:szCs w:val="24"/>
        </w:rPr>
        <w:lastRenderedPageBreak/>
        <w:tab/>
      </w:r>
      <w:r>
        <w:rPr>
          <w:rFonts w:eastAsia="Times New Roman" w:cs="Times New Roman"/>
        </w:rPr>
        <w:t>Κι εδώ να κάνω μια παρένθεση. Ένας ογκολογικός ασθενής δεν κάνει μόνο ακτινοθεραπεία. Κάνει και αξονικές. Χρειάζεται κάποια απε</w:t>
      </w:r>
      <w:r>
        <w:rPr>
          <w:rFonts w:eastAsia="Times New Roman" w:cs="Times New Roman"/>
        </w:rPr>
        <w:t xml:space="preserve">ικόνιση. Αν δεν υπάρχουν, αν δεν </w:t>
      </w:r>
      <w:r>
        <w:rPr>
          <w:rFonts w:eastAsia="Times New Roman"/>
          <w:bCs/>
        </w:rPr>
        <w:t>είναι</w:t>
      </w:r>
      <w:r>
        <w:rPr>
          <w:rFonts w:eastAsia="Times New Roman" w:cs="Times New Roman"/>
        </w:rPr>
        <w:t xml:space="preserve"> ενισχυμένα τα τμήματα αυτά, δεν φτάνει να κάνει την ακτινοθεραπεία. </w:t>
      </w:r>
    </w:p>
    <w:p w14:paraId="1A4E1A5C" w14:textId="77777777" w:rsidR="00423CA6" w:rsidRDefault="00752490">
      <w:pPr>
        <w:spacing w:line="600" w:lineRule="auto"/>
        <w:ind w:firstLine="720"/>
        <w:jc w:val="both"/>
        <w:rPr>
          <w:rFonts w:eastAsia="Times New Roman" w:cs="Times New Roman"/>
        </w:rPr>
      </w:pPr>
      <w:r>
        <w:rPr>
          <w:rFonts w:eastAsia="Times New Roman" w:cs="Times New Roman"/>
        </w:rPr>
        <w:t xml:space="preserve">Είδαμε και κάποιες ανακοινώσεις -κατευθυνόμενες θα τις έλεγα εγώ- ότι διορίζουμε -λέει- σε νοσοκομεία που δεν έχουν </w:t>
      </w:r>
      <w:proofErr w:type="spellStart"/>
      <w:r>
        <w:rPr>
          <w:rFonts w:eastAsia="Times New Roman" w:cs="Times New Roman"/>
        </w:rPr>
        <w:t>ακτινοθεραπευτικά</w:t>
      </w:r>
      <w:proofErr w:type="spellEnd"/>
      <w:r>
        <w:rPr>
          <w:rFonts w:eastAsia="Times New Roman" w:cs="Times New Roman"/>
        </w:rPr>
        <w:t xml:space="preserve"> τμήματα. Εμείς</w:t>
      </w:r>
      <w:r>
        <w:rPr>
          <w:rFonts w:eastAsia="Times New Roman" w:cs="Times New Roman"/>
        </w:rPr>
        <w:t xml:space="preserve"> κάνουμε μια συνολική παρέμβαση ανάταξης του συστήματος, που αφορά τους ογκολογικούς ασθενείς. Δηλαδή, όταν πάμε κάποιους ΤΕ Ραδιολόγους-Ακτινολόγους σε τμήματα </w:t>
      </w:r>
      <w:r>
        <w:rPr>
          <w:rFonts w:eastAsia="Times New Roman" w:cs="Times New Roman"/>
        </w:rPr>
        <w:t xml:space="preserve">Πυρηνικής </w:t>
      </w:r>
      <w:r>
        <w:rPr>
          <w:rFonts w:eastAsia="Times New Roman" w:cs="Times New Roman"/>
        </w:rPr>
        <w:t>Ιατρικής</w:t>
      </w:r>
      <w:r>
        <w:rPr>
          <w:rFonts w:eastAsia="Times New Roman" w:cs="Times New Roman"/>
        </w:rPr>
        <w:t xml:space="preserve">, αυτό δεν </w:t>
      </w:r>
      <w:r>
        <w:rPr>
          <w:rFonts w:eastAsia="Times New Roman" w:cs="Times New Roman"/>
        </w:rPr>
        <w:lastRenderedPageBreak/>
        <w:t xml:space="preserve">ωφελεί τους ογκολογικούς αρρώστους με τα σπινθηρογραφήματα, είτε τα διαγνωστικά είτε τα θεραπευτικά; </w:t>
      </w:r>
      <w:r>
        <w:rPr>
          <w:rFonts w:eastAsia="Times New Roman"/>
          <w:bCs/>
        </w:rPr>
        <w:t>Είναι</w:t>
      </w:r>
      <w:r>
        <w:rPr>
          <w:rFonts w:eastAsia="Times New Roman" w:cs="Times New Roman"/>
        </w:rPr>
        <w:t xml:space="preserve"> πολύ φτωχή αυτή η κριτική που είδε το φως της δημοσιότητας. </w:t>
      </w:r>
    </w:p>
    <w:p w14:paraId="1A4E1A5D" w14:textId="77777777" w:rsidR="00423CA6" w:rsidRDefault="00752490">
      <w:pPr>
        <w:spacing w:line="600" w:lineRule="auto"/>
        <w:ind w:firstLine="720"/>
        <w:jc w:val="both"/>
        <w:rPr>
          <w:rFonts w:eastAsia="Times New Roman" w:cs="Times New Roman"/>
        </w:rPr>
      </w:pPr>
      <w:r>
        <w:rPr>
          <w:rFonts w:eastAsia="Times New Roman" w:cs="Times New Roman"/>
        </w:rPr>
        <w:t xml:space="preserve">Από την πρώτη, λοιπόν, προκήρυξη </w:t>
      </w:r>
      <w:r>
        <w:rPr>
          <w:rFonts w:eastAsia="Times New Roman"/>
          <w:bCs/>
        </w:rPr>
        <w:t>είναι</w:t>
      </w:r>
      <w:r>
        <w:rPr>
          <w:rFonts w:eastAsia="Times New Roman" w:cs="Times New Roman"/>
        </w:rPr>
        <w:t xml:space="preserve"> δρομολογημένο να διοριστούν τριάντα τέ</w:t>
      </w:r>
      <w:r>
        <w:rPr>
          <w:rFonts w:eastAsia="Times New Roman" w:cs="Times New Roman"/>
        </w:rPr>
        <w:t xml:space="preserve">σσερα άτομα -έχουν βγει τα αποτελέσματα- ΤΕ Ραδιολογίας-Ακτινολογίας και πέντε </w:t>
      </w:r>
      <w:proofErr w:type="spellStart"/>
      <w:r>
        <w:rPr>
          <w:rFonts w:eastAsia="Times New Roman" w:cs="Times New Roman"/>
        </w:rPr>
        <w:t>ακτινοφυσικοί</w:t>
      </w:r>
      <w:proofErr w:type="spellEnd"/>
      <w:r>
        <w:rPr>
          <w:rFonts w:eastAsia="Times New Roman" w:cs="Times New Roman"/>
        </w:rPr>
        <w:t xml:space="preserve">, οι οποίοι κι αυτοί δεν χρειάζονται μόνο στα </w:t>
      </w:r>
      <w:proofErr w:type="spellStart"/>
      <w:r>
        <w:rPr>
          <w:rFonts w:eastAsia="Times New Roman" w:cs="Times New Roman"/>
        </w:rPr>
        <w:t>ακτινοθεραπευτικά</w:t>
      </w:r>
      <w:proofErr w:type="spellEnd"/>
      <w:r>
        <w:rPr>
          <w:rFonts w:eastAsia="Times New Roman" w:cs="Times New Roman"/>
        </w:rPr>
        <w:t xml:space="preserve"> τμήματα. Χρειάζονται και σε όλα τα τμήματα απεικόνισης, όπως λένε και οι επίσημοι φορείς της έκφρασή</w:t>
      </w:r>
      <w:r>
        <w:rPr>
          <w:rFonts w:eastAsia="Times New Roman" w:cs="Times New Roman"/>
        </w:rPr>
        <w:t xml:space="preserve">ς τους και όχι αυτοί που υποδύονται τους επίσημους φορείς της έκφρασής τους. </w:t>
      </w:r>
    </w:p>
    <w:p w14:paraId="1A4E1A5E" w14:textId="77777777" w:rsidR="00423CA6" w:rsidRDefault="00752490">
      <w:pPr>
        <w:spacing w:line="600" w:lineRule="auto"/>
        <w:ind w:firstLine="720"/>
        <w:jc w:val="both"/>
        <w:rPr>
          <w:rFonts w:eastAsia="Times New Roman" w:cs="Times New Roman"/>
        </w:rPr>
      </w:pPr>
      <w:r>
        <w:rPr>
          <w:rFonts w:eastAsia="Times New Roman" w:cs="Times New Roman"/>
        </w:rPr>
        <w:lastRenderedPageBreak/>
        <w:t xml:space="preserve">Επίσης, από την πρόσληψη των πεντακοσίων ογδόντα πέντε επικουρικών -έληξε η προθεσμία υποβολής των δηλώσεων προχθές- έχουν δρομολογηθεί οι προσλήψεις πενήντα </w:t>
      </w:r>
      <w:r>
        <w:rPr>
          <w:rFonts w:eastAsia="Times New Roman" w:cs="Times New Roman"/>
        </w:rPr>
        <w:t xml:space="preserve">τριών ατόμων ΤΕ Ραδιολογίας-Ακτινολογίας συν εννιά </w:t>
      </w:r>
      <w:proofErr w:type="spellStart"/>
      <w:r>
        <w:rPr>
          <w:rFonts w:eastAsia="Times New Roman" w:cs="Times New Roman"/>
        </w:rPr>
        <w:t>ακτινοφυσικών</w:t>
      </w:r>
      <w:proofErr w:type="spellEnd"/>
      <w:r>
        <w:rPr>
          <w:rFonts w:eastAsia="Times New Roman" w:cs="Times New Roman"/>
        </w:rPr>
        <w:t xml:space="preserve">, οι οποίοι δεν </w:t>
      </w:r>
      <w:r>
        <w:rPr>
          <w:rFonts w:eastAsia="Times New Roman"/>
          <w:bCs/>
        </w:rPr>
        <w:t>είναι</w:t>
      </w:r>
      <w:r>
        <w:rPr>
          <w:rFonts w:eastAsia="Times New Roman" w:cs="Times New Roman"/>
        </w:rPr>
        <w:t xml:space="preserve"> μόνο στην Αθήνα, </w:t>
      </w:r>
      <w:r>
        <w:rPr>
          <w:rFonts w:eastAsia="Times New Roman"/>
          <w:bCs/>
        </w:rPr>
        <w:t>είναι</w:t>
      </w:r>
      <w:r>
        <w:rPr>
          <w:rFonts w:eastAsia="Times New Roman" w:cs="Times New Roman"/>
        </w:rPr>
        <w:t xml:space="preserve"> στο «Αγίων Αναργύρων», </w:t>
      </w:r>
      <w:r>
        <w:rPr>
          <w:rFonts w:eastAsia="Times New Roman"/>
          <w:bCs/>
        </w:rPr>
        <w:t>είναι</w:t>
      </w:r>
      <w:r>
        <w:rPr>
          <w:rFonts w:eastAsia="Times New Roman" w:cs="Times New Roman"/>
        </w:rPr>
        <w:t xml:space="preserve"> στο «Φλέμινγκ», </w:t>
      </w:r>
      <w:r>
        <w:rPr>
          <w:rFonts w:eastAsia="Times New Roman"/>
          <w:bCs/>
        </w:rPr>
        <w:t>είναι</w:t>
      </w:r>
      <w:r>
        <w:rPr>
          <w:rFonts w:eastAsia="Times New Roman" w:cs="Times New Roman"/>
        </w:rPr>
        <w:t xml:space="preserve"> στο «Τζάνειο», </w:t>
      </w:r>
      <w:r>
        <w:rPr>
          <w:rFonts w:eastAsia="Times New Roman"/>
          <w:bCs/>
        </w:rPr>
        <w:t>είναι</w:t>
      </w:r>
      <w:r>
        <w:rPr>
          <w:rFonts w:eastAsia="Times New Roman" w:cs="Times New Roman"/>
        </w:rPr>
        <w:t xml:space="preserve"> στο «Άγιος Παύλος» στη Θεσσαλονίκη, </w:t>
      </w:r>
      <w:r>
        <w:rPr>
          <w:rFonts w:eastAsia="Times New Roman"/>
          <w:bCs/>
        </w:rPr>
        <w:t>είναι</w:t>
      </w:r>
      <w:r>
        <w:rPr>
          <w:rFonts w:eastAsia="Times New Roman" w:cs="Times New Roman"/>
        </w:rPr>
        <w:t xml:space="preserve"> στις Σέρρες, </w:t>
      </w:r>
      <w:r>
        <w:rPr>
          <w:rFonts w:eastAsia="Times New Roman"/>
          <w:bCs/>
        </w:rPr>
        <w:t>είναι</w:t>
      </w:r>
      <w:r>
        <w:rPr>
          <w:rFonts w:eastAsia="Times New Roman" w:cs="Times New Roman"/>
        </w:rPr>
        <w:t xml:space="preserve"> στην Καβάλα, </w:t>
      </w:r>
      <w:r>
        <w:rPr>
          <w:rFonts w:eastAsia="Times New Roman"/>
          <w:bCs/>
        </w:rPr>
        <w:t>ε</w:t>
      </w:r>
      <w:r>
        <w:rPr>
          <w:rFonts w:eastAsia="Times New Roman"/>
          <w:bCs/>
        </w:rPr>
        <w:t>ίναι</w:t>
      </w:r>
      <w:r>
        <w:rPr>
          <w:rFonts w:eastAsia="Times New Roman" w:cs="Times New Roman"/>
        </w:rPr>
        <w:t xml:space="preserve"> στην Αλεξανδρούπολη. </w:t>
      </w:r>
    </w:p>
    <w:p w14:paraId="1A4E1A5F" w14:textId="77777777" w:rsidR="00423CA6" w:rsidRDefault="00752490">
      <w:pPr>
        <w:spacing w:line="600" w:lineRule="auto"/>
        <w:ind w:firstLine="720"/>
        <w:jc w:val="both"/>
        <w:rPr>
          <w:rFonts w:eastAsia="Times New Roman"/>
          <w:bCs/>
        </w:rPr>
      </w:pPr>
      <w:r>
        <w:rPr>
          <w:rFonts w:eastAsia="Times New Roman" w:cs="Times New Roman"/>
        </w:rPr>
        <w:t>Έχουμε πλήρη εικόνα του τι απαιτείται. Η νέα προκήρυξη του μόνιμου προσωπικού, των χιλίων επτακοσίων ατόμων, ό</w:t>
      </w:r>
      <w:r>
        <w:rPr>
          <w:rFonts w:eastAsia="Times New Roman" w:cs="Times New Roman"/>
        </w:rPr>
        <w:lastRenderedPageBreak/>
        <w:t xml:space="preserve">πως έχω πει πολλές φορές και το ξέρετε κι εσείς, επίτηδες καθυστερήσαμε να βγει, παρ’ ότι υπάρχει ΠΥΣ, γιατί θέλαμε να </w:t>
      </w:r>
      <w:r>
        <w:rPr>
          <w:rFonts w:eastAsia="Times New Roman" w:cs="Times New Roman"/>
        </w:rPr>
        <w:t xml:space="preserve">γλιτώσουμε χρόνο. Ακούγεται παράδοξο αλλά έτσι </w:t>
      </w:r>
      <w:r>
        <w:rPr>
          <w:rFonts w:eastAsia="Times New Roman"/>
          <w:bCs/>
        </w:rPr>
        <w:t xml:space="preserve">είναι. </w:t>
      </w:r>
    </w:p>
    <w:p w14:paraId="1A4E1A60" w14:textId="77777777" w:rsidR="00423CA6" w:rsidRDefault="00752490">
      <w:pPr>
        <w:spacing w:line="600" w:lineRule="auto"/>
        <w:ind w:firstLine="720"/>
        <w:jc w:val="both"/>
        <w:rPr>
          <w:rFonts w:eastAsia="Times New Roman" w:cs="Times New Roman"/>
        </w:rPr>
      </w:pPr>
      <w:r>
        <w:rPr>
          <w:rFonts w:eastAsia="Times New Roman"/>
          <w:bCs/>
        </w:rPr>
        <w:t>Θέλουμε</w:t>
      </w:r>
      <w:r>
        <w:rPr>
          <w:rFonts w:eastAsia="Times New Roman" w:cs="Times New Roman"/>
        </w:rPr>
        <w:t xml:space="preserve"> να βγουν τα οριστικά αποτελέσματα για τους εννιακόσιους ογδόντα πέντε της προκήρυξης του Νοεμβρίου, που ήδη έχουν βγει για τις τρεις από τις τέσσερις κατηγορίες που συμπεριλαμβάνει, ούτως ώστε </w:t>
      </w:r>
      <w:r>
        <w:rPr>
          <w:rFonts w:eastAsia="Times New Roman" w:cs="Times New Roman"/>
        </w:rPr>
        <w:t>η νέα προκήρυξη των χιλίων επτακοσίων να γίνει από τον κυλιόμενο πίνακα των οριστικών αποτελεσμάτων της προηγούμενης προκήρυξης και να μην καθυστερούμε.</w:t>
      </w:r>
    </w:p>
    <w:p w14:paraId="1A4E1A61" w14:textId="77777777" w:rsidR="00423CA6" w:rsidRDefault="00752490">
      <w:pPr>
        <w:spacing w:line="600" w:lineRule="auto"/>
        <w:ind w:firstLine="720"/>
        <w:jc w:val="both"/>
        <w:rPr>
          <w:rFonts w:eastAsia="Times New Roman" w:cs="Times New Roman"/>
        </w:rPr>
      </w:pPr>
      <w:r>
        <w:rPr>
          <w:rFonts w:eastAsia="Times New Roman" w:cs="Times New Roman"/>
        </w:rPr>
        <w:lastRenderedPageBreak/>
        <w:t xml:space="preserve">Και μέσα εκεί, να είστε σίγουρος, κύριε </w:t>
      </w:r>
      <w:proofErr w:type="spellStart"/>
      <w:r>
        <w:rPr>
          <w:rFonts w:eastAsia="Times New Roman" w:cs="Times New Roman"/>
        </w:rPr>
        <w:t>Μπαργιώτα</w:t>
      </w:r>
      <w:proofErr w:type="spellEnd"/>
      <w:r>
        <w:rPr>
          <w:rFonts w:eastAsia="Times New Roman" w:cs="Times New Roman"/>
        </w:rPr>
        <w:t>, και να μην ανησυχείτε, θα καλύψουμε τις θέσεις, οι ο</w:t>
      </w:r>
      <w:r>
        <w:rPr>
          <w:rFonts w:eastAsia="Times New Roman" w:cs="Times New Roman"/>
        </w:rPr>
        <w:t xml:space="preserve">ποίες απαιτούνται για να λειτουργήσουν με αξιοπρεπείς όρους τα τμήματα στα οποία προορίζει δωρεά το Ίδρυμα </w:t>
      </w:r>
      <w:r>
        <w:rPr>
          <w:rFonts w:eastAsia="Times New Roman" w:cs="Times New Roman"/>
        </w:rPr>
        <w:t>«</w:t>
      </w:r>
      <w:r>
        <w:rPr>
          <w:rFonts w:eastAsia="Times New Roman" w:cs="Times New Roman"/>
        </w:rPr>
        <w:t xml:space="preserve">Σταύρου </w:t>
      </w:r>
      <w:r>
        <w:rPr>
          <w:rFonts w:eastAsia="Times New Roman" w:cs="Times New Roman"/>
        </w:rPr>
        <w:t>Νιάρχου</w:t>
      </w:r>
      <w:r>
        <w:rPr>
          <w:rFonts w:eastAsia="Times New Roman" w:cs="Times New Roman"/>
        </w:rPr>
        <w:t>»</w:t>
      </w:r>
      <w:r>
        <w:rPr>
          <w:rFonts w:eastAsia="Times New Roman" w:cs="Times New Roman"/>
        </w:rPr>
        <w:t xml:space="preserve"> αλλά και άλλα </w:t>
      </w:r>
      <w:proofErr w:type="spellStart"/>
      <w:r>
        <w:rPr>
          <w:rFonts w:eastAsia="Times New Roman" w:cs="Times New Roman"/>
        </w:rPr>
        <w:t>ακτινοθεραπευτικά</w:t>
      </w:r>
      <w:proofErr w:type="spellEnd"/>
      <w:r>
        <w:rPr>
          <w:rFonts w:eastAsia="Times New Roman" w:cs="Times New Roman"/>
        </w:rPr>
        <w:t xml:space="preserve"> τμήματα, τα οποία έχουν </w:t>
      </w:r>
      <w:r>
        <w:rPr>
          <w:rFonts w:eastAsia="Times New Roman" w:cs="Times New Roman"/>
          <w:bCs/>
          <w:shd w:val="clear" w:color="auto" w:fill="FFFFFF"/>
        </w:rPr>
        <w:t>ανάγκη</w:t>
      </w:r>
      <w:r>
        <w:rPr>
          <w:rFonts w:eastAsia="Times New Roman" w:cs="Times New Roman"/>
        </w:rPr>
        <w:t xml:space="preserve">. </w:t>
      </w:r>
    </w:p>
    <w:p w14:paraId="1A4E1A62" w14:textId="77777777" w:rsidR="00423CA6" w:rsidRDefault="00752490">
      <w:pPr>
        <w:spacing w:line="600" w:lineRule="auto"/>
        <w:ind w:firstLine="720"/>
        <w:jc w:val="both"/>
        <w:rPr>
          <w:rFonts w:eastAsia="Times New Roman" w:cs="Times New Roman"/>
        </w:rPr>
      </w:pPr>
      <w:r>
        <w:rPr>
          <w:rFonts w:eastAsia="Times New Roman" w:cs="Times New Roman"/>
        </w:rPr>
        <w:t>Και μια τελευταία κουβέντα. Επειδή έχει γίνει…</w:t>
      </w:r>
    </w:p>
    <w:p w14:paraId="1A4E1A63" w14:textId="77777777" w:rsidR="00423CA6" w:rsidRDefault="00752490">
      <w:pPr>
        <w:spacing w:line="600" w:lineRule="auto"/>
        <w:ind w:firstLine="720"/>
        <w:jc w:val="both"/>
        <w:rPr>
          <w:rFonts w:eastAsia="Times New Roman" w:cs="Times New Roman"/>
        </w:rPr>
      </w:pPr>
      <w:r>
        <w:rPr>
          <w:rFonts w:eastAsia="Times New Roman"/>
          <w:b/>
          <w:bCs/>
        </w:rPr>
        <w:t>ΠΡΟΕΔΡΕΥΩΝ (Αναστάσ</w:t>
      </w:r>
      <w:r>
        <w:rPr>
          <w:rFonts w:eastAsia="Times New Roman"/>
          <w:b/>
          <w:bCs/>
        </w:rPr>
        <w:t>ιος Κουράκης):</w:t>
      </w:r>
      <w:r>
        <w:rPr>
          <w:rFonts w:eastAsia="Times New Roman" w:cs="Times New Roman"/>
        </w:rPr>
        <w:t xml:space="preserve"> Στην δευτερολογία σας, παρακαλώ. </w:t>
      </w:r>
    </w:p>
    <w:p w14:paraId="1A4E1A64" w14:textId="77777777" w:rsidR="00423CA6" w:rsidRDefault="00752490">
      <w:pPr>
        <w:spacing w:line="600" w:lineRule="auto"/>
        <w:ind w:firstLine="720"/>
        <w:jc w:val="both"/>
        <w:rPr>
          <w:rFonts w:eastAsia="Times New Roman" w:cs="Times New Roman"/>
        </w:rPr>
      </w:pPr>
      <w:r>
        <w:rPr>
          <w:rFonts w:eastAsia="Times New Roman" w:cs="Times New Roman"/>
          <w:b/>
        </w:rPr>
        <w:t>ΠΑΥΛΟΣ ΠΟΛΑΚΗΣ (Αναπληρωτής Υπουργός Υγείας):</w:t>
      </w:r>
      <w:r>
        <w:rPr>
          <w:rFonts w:eastAsia="Times New Roman" w:cs="Times New Roman"/>
        </w:rPr>
        <w:t xml:space="preserve"> Εντάξει. </w:t>
      </w:r>
    </w:p>
    <w:p w14:paraId="1A4E1A65" w14:textId="77777777" w:rsidR="00423CA6" w:rsidRDefault="00752490">
      <w:pPr>
        <w:spacing w:line="600" w:lineRule="auto"/>
        <w:ind w:firstLine="720"/>
        <w:jc w:val="both"/>
        <w:rPr>
          <w:rFonts w:eastAsia="Times New Roman" w:cs="Times New Roman"/>
        </w:rPr>
      </w:pPr>
      <w:r>
        <w:rPr>
          <w:rFonts w:eastAsia="Times New Roman"/>
          <w:b/>
          <w:bCs/>
        </w:rPr>
        <w:lastRenderedPageBreak/>
        <w:t>ΠΡΟΕΔΡΕΥΩΝ (Αναστάσιος Κουράκης):</w:t>
      </w:r>
      <w:r>
        <w:rPr>
          <w:rFonts w:eastAsia="Times New Roman" w:cs="Times New Roman"/>
        </w:rPr>
        <w:t xml:space="preserve"> Κυρίες και κύριοι συνάδελφοι, πριν δώσω τον λόγο στον κ. </w:t>
      </w:r>
      <w:proofErr w:type="spellStart"/>
      <w:r>
        <w:rPr>
          <w:rFonts w:eastAsia="Times New Roman" w:cs="Times New Roman"/>
        </w:rPr>
        <w:t>Μπαργιώτα</w:t>
      </w:r>
      <w:proofErr w:type="spellEnd"/>
      <w:r>
        <w:rPr>
          <w:rFonts w:eastAsia="Times New Roman" w:cs="Times New Roman"/>
        </w:rPr>
        <w:t>, έχω την τιμή να ανακοινώσω στο Σώμα ότι τη συνεδρ</w:t>
      </w:r>
      <w:r>
        <w:rPr>
          <w:rFonts w:eastAsia="Times New Roman" w:cs="Times New Roman"/>
        </w:rPr>
        <w:t>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w:t>
      </w:r>
      <w:r>
        <w:rPr>
          <w:rFonts w:eastAsia="Times New Roman" w:cs="Times New Roman"/>
        </w:rPr>
        <w:t xml:space="preserve">και μαθήτριες και δύο εκπαιδευτικοί συνοδοί τους από το Γυμνάσιο Παλαιού Ψυχικού, </w:t>
      </w:r>
      <w:r>
        <w:rPr>
          <w:rFonts w:eastAsia="Times New Roman" w:cs="Times New Roman"/>
        </w:rPr>
        <w:t xml:space="preserve">πρώτο </w:t>
      </w:r>
      <w:r>
        <w:rPr>
          <w:rFonts w:eastAsia="Times New Roman" w:cs="Times New Roman"/>
        </w:rPr>
        <w:t>τμήμα</w:t>
      </w:r>
      <w:r>
        <w:rPr>
          <w:rFonts w:eastAsia="Times New Roman" w:cs="Times New Roman"/>
        </w:rPr>
        <w:t>.</w:t>
      </w:r>
    </w:p>
    <w:p w14:paraId="1A4E1A66" w14:textId="77777777" w:rsidR="00423CA6" w:rsidRDefault="00752490">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A4E1A67" w14:textId="77777777" w:rsidR="00423CA6" w:rsidRDefault="00752490">
      <w:pPr>
        <w:spacing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1A4E1A68" w14:textId="77777777" w:rsidR="00423CA6" w:rsidRDefault="00752490">
      <w:pPr>
        <w:spacing w:line="600" w:lineRule="auto"/>
        <w:ind w:firstLine="720"/>
        <w:jc w:val="both"/>
        <w:rPr>
          <w:rFonts w:eastAsia="Times New Roman" w:cs="Times New Roman"/>
        </w:rPr>
      </w:pPr>
      <w:r>
        <w:rPr>
          <w:rFonts w:eastAsia="Times New Roman" w:cs="Times New Roman"/>
        </w:rPr>
        <w:t xml:space="preserve">Να σας ενημερώσω ότι παρακολουθείτε μια </w:t>
      </w:r>
      <w:r>
        <w:rPr>
          <w:rFonts w:eastAsia="Times New Roman"/>
        </w:rPr>
        <w:t>διαδικασία</w:t>
      </w:r>
      <w:r>
        <w:rPr>
          <w:rFonts w:eastAsia="Times New Roman" w:cs="Times New Roman"/>
        </w:rPr>
        <w:t xml:space="preserve"> </w:t>
      </w:r>
      <w:r>
        <w:rPr>
          <w:rFonts w:eastAsia="Times New Roman"/>
        </w:rPr>
        <w:t>κοινοβουλευτικού</w:t>
      </w:r>
      <w:r>
        <w:rPr>
          <w:rFonts w:eastAsia="Times New Roman" w:cs="Times New Roman"/>
        </w:rPr>
        <w:t xml:space="preserve"> ελέγχου. Είστε στο μέσο της </w:t>
      </w:r>
      <w:r>
        <w:rPr>
          <w:rFonts w:eastAsia="Times New Roman"/>
        </w:rPr>
        <w:t>διαδικασία</w:t>
      </w:r>
      <w:r>
        <w:rPr>
          <w:rFonts w:eastAsia="Times New Roman" w:cs="Times New Roman"/>
        </w:rPr>
        <w:t xml:space="preserve">ς. Ρωτάει ο Βουλευτής και απαντάει ο Υπουργός. Ήδη έχει θέσει την ερώτησή του ο Βουλευτής και είμαστε στη δευτερολογία. </w:t>
      </w:r>
    </w:p>
    <w:p w14:paraId="1A4E1A69" w14:textId="77777777" w:rsidR="00423CA6" w:rsidRDefault="00752490">
      <w:pPr>
        <w:spacing w:line="600" w:lineRule="auto"/>
        <w:ind w:firstLine="720"/>
        <w:jc w:val="both"/>
        <w:rPr>
          <w:rFonts w:eastAsia="Times New Roman" w:cs="Times New Roman"/>
        </w:rPr>
      </w:pPr>
      <w:r>
        <w:rPr>
          <w:rFonts w:eastAsia="Times New Roman" w:cs="Times New Roman"/>
        </w:rPr>
        <w:t xml:space="preserve">Τον λόγο θα πάρει τώρα ο κ. </w:t>
      </w:r>
      <w:proofErr w:type="spellStart"/>
      <w:r>
        <w:rPr>
          <w:rFonts w:eastAsia="Times New Roman" w:cs="Times New Roman"/>
        </w:rPr>
        <w:t>Μπαργιώτας</w:t>
      </w:r>
      <w:proofErr w:type="spellEnd"/>
      <w:r>
        <w:rPr>
          <w:rFonts w:eastAsia="Times New Roman" w:cs="Times New Roman"/>
        </w:rPr>
        <w:t xml:space="preserve">, Βουλευτής </w:t>
      </w:r>
      <w:r>
        <w:rPr>
          <w:rFonts w:eastAsia="Times New Roman" w:cs="Times New Roman"/>
        </w:rPr>
        <w:t>Λαρίσ</w:t>
      </w:r>
      <w:r>
        <w:rPr>
          <w:rFonts w:eastAsia="Times New Roman" w:cs="Times New Roman"/>
        </w:rPr>
        <w:t>η</w:t>
      </w:r>
      <w:r>
        <w:rPr>
          <w:rFonts w:eastAsia="Times New Roman" w:cs="Times New Roman"/>
        </w:rPr>
        <w:t>ς</w:t>
      </w:r>
      <w:r>
        <w:rPr>
          <w:rFonts w:eastAsia="Times New Roman" w:cs="Times New Roman"/>
        </w:rPr>
        <w:t xml:space="preserve">, για τη δευτερολογία του. </w:t>
      </w:r>
    </w:p>
    <w:p w14:paraId="1A4E1A6A" w14:textId="77777777" w:rsidR="00423CA6" w:rsidRDefault="00752490">
      <w:pPr>
        <w:spacing w:line="600" w:lineRule="auto"/>
        <w:ind w:firstLine="720"/>
        <w:jc w:val="both"/>
        <w:rPr>
          <w:rFonts w:eastAsia="Times New Roman" w:cs="Times New Roman"/>
        </w:rPr>
      </w:pPr>
      <w:r>
        <w:rPr>
          <w:rFonts w:eastAsia="Times New Roman" w:cs="Times New Roman"/>
        </w:rPr>
        <w:t>Έχετε τον λ</w:t>
      </w:r>
      <w:r>
        <w:rPr>
          <w:rFonts w:eastAsia="Times New Roman" w:cs="Times New Roman"/>
        </w:rPr>
        <w:t>όγο, κύριε Βουλευτά.</w:t>
      </w:r>
    </w:p>
    <w:p w14:paraId="1A4E1A6B" w14:textId="77777777" w:rsidR="00423CA6" w:rsidRDefault="00752490">
      <w:pPr>
        <w:spacing w:line="600" w:lineRule="auto"/>
        <w:ind w:firstLine="720"/>
        <w:jc w:val="both"/>
        <w:rPr>
          <w:rFonts w:eastAsia="Times New Roman" w:cs="Times New Roman"/>
        </w:rPr>
      </w:pPr>
      <w:r>
        <w:rPr>
          <w:rFonts w:eastAsia="Times New Roman" w:cs="Times New Roman"/>
          <w:b/>
        </w:rPr>
        <w:t>ΚΩΝΣΤΑΝΤΙΝΟΣ ΜΠΑΡΓΙΩΤΑΣ:</w:t>
      </w:r>
      <w:r>
        <w:rPr>
          <w:rFonts w:eastAsia="Times New Roman" w:cs="Times New Roman"/>
        </w:rPr>
        <w:t xml:space="preserve"> Ευχαριστώ ακόμη </w:t>
      </w:r>
      <w:r>
        <w:rPr>
          <w:rFonts w:eastAsia="Times New Roman"/>
          <w:bCs/>
        </w:rPr>
        <w:t>μία</w:t>
      </w:r>
      <w:r>
        <w:rPr>
          <w:rFonts w:eastAsia="Times New Roman" w:cs="Times New Roman"/>
        </w:rPr>
        <w:t xml:space="preserve"> φορά. </w:t>
      </w:r>
    </w:p>
    <w:p w14:paraId="1A4E1A6C" w14:textId="77777777" w:rsidR="00423CA6" w:rsidRDefault="00752490">
      <w:pPr>
        <w:spacing w:line="600" w:lineRule="auto"/>
        <w:ind w:firstLine="720"/>
        <w:jc w:val="both"/>
        <w:rPr>
          <w:rFonts w:eastAsia="Times New Roman" w:cs="Times New Roman"/>
        </w:rPr>
      </w:pPr>
      <w:r>
        <w:rPr>
          <w:rFonts w:eastAsia="Times New Roman" w:cs="Times New Roman"/>
        </w:rPr>
        <w:lastRenderedPageBreak/>
        <w:t xml:space="preserve">Θα αρχίσω με τη Λάρισα, που την ξέρω καλά. Το μηχάνημα που υπάρχει, ο γραμμικός επιταχυντής, </w:t>
      </w:r>
      <w:r>
        <w:rPr>
          <w:rFonts w:eastAsia="Times New Roman"/>
          <w:bCs/>
        </w:rPr>
        <w:t>είναι</w:t>
      </w:r>
      <w:r>
        <w:rPr>
          <w:rFonts w:eastAsia="Times New Roman" w:cs="Times New Roman"/>
        </w:rPr>
        <w:t xml:space="preserve"> πραγματικά αρχαίος και </w:t>
      </w:r>
      <w:r>
        <w:rPr>
          <w:rFonts w:eastAsia="Times New Roman"/>
          <w:bCs/>
        </w:rPr>
        <w:t>είναι</w:t>
      </w:r>
      <w:r>
        <w:rPr>
          <w:rFonts w:eastAsia="Times New Roman" w:cs="Times New Roman"/>
        </w:rPr>
        <w:t xml:space="preserve"> συνήθως χαλασμένος. Μεγάλο ιδιωτικό κέντρο της περιοχής</w:t>
      </w:r>
      <w:r>
        <w:rPr>
          <w:rFonts w:eastAsia="Times New Roman" w:cs="Times New Roman"/>
        </w:rPr>
        <w:t xml:space="preserve"> εγκαθιστά ήδη επιταχυντή, ο οποίος θα λειτουργήσει πριν από τον καινούργιο επιταχυντή, αν και όταν ολοκληρωθεί η προσφορά του Νιάρχου. </w:t>
      </w:r>
    </w:p>
    <w:p w14:paraId="1A4E1A6D" w14:textId="77777777" w:rsidR="00423CA6" w:rsidRDefault="00752490">
      <w:pPr>
        <w:spacing w:line="600" w:lineRule="auto"/>
        <w:ind w:firstLine="720"/>
        <w:jc w:val="both"/>
        <w:rPr>
          <w:rFonts w:eastAsia="Times New Roman" w:cs="Times New Roman"/>
        </w:rPr>
      </w:pPr>
      <w:r>
        <w:rPr>
          <w:rFonts w:eastAsia="Times New Roman" w:cs="Times New Roman"/>
        </w:rPr>
        <w:t>Εγώ δεν θα υποκύψω στην ευκολία της κριτικής ότι η καθυστέρηση οφείλεται σε ιδιωτικά συμφέροντα. Δεν το πιστεύω</w:t>
      </w:r>
      <w:r>
        <w:rPr>
          <w:rFonts w:eastAsia="Times New Roman" w:cs="Times New Roman"/>
        </w:rPr>
        <w:t>,</w:t>
      </w:r>
      <w:r>
        <w:rPr>
          <w:rFonts w:eastAsia="Times New Roman" w:cs="Times New Roman"/>
        </w:rPr>
        <w:t xml:space="preserve"> έτσι κ</w:t>
      </w:r>
      <w:r>
        <w:rPr>
          <w:rFonts w:eastAsia="Times New Roman" w:cs="Times New Roman"/>
        </w:rPr>
        <w:t xml:space="preserve">ι αλλιώς. Άλλωστε, είμαι από αυτούς που πιστεύουν, όπως είπα και προηγουμένως, ότι με βάση τα στοιχεία οι ιδιωτικές επενδύσεις </w:t>
      </w:r>
      <w:r>
        <w:rPr>
          <w:rFonts w:eastAsia="Times New Roman"/>
          <w:bCs/>
        </w:rPr>
        <w:t>είναι</w:t>
      </w:r>
      <w:r>
        <w:rPr>
          <w:rFonts w:eastAsia="Times New Roman" w:cs="Times New Roman"/>
        </w:rPr>
        <w:t xml:space="preserve"> και ευπρόσδεκτες και χρειάζονται. </w:t>
      </w:r>
    </w:p>
    <w:p w14:paraId="1A4E1A6E" w14:textId="77777777" w:rsidR="00423CA6" w:rsidRDefault="00752490">
      <w:pPr>
        <w:spacing w:line="600" w:lineRule="auto"/>
        <w:ind w:firstLine="720"/>
        <w:jc w:val="both"/>
        <w:rPr>
          <w:rFonts w:eastAsia="Times New Roman" w:cs="Times New Roman"/>
        </w:rPr>
      </w:pPr>
      <w:r>
        <w:rPr>
          <w:rFonts w:eastAsia="Times New Roman" w:cs="Times New Roman"/>
        </w:rPr>
        <w:lastRenderedPageBreak/>
        <w:t>Για τη Θεσσαλία, και τα δύο καινούργια μηχανήματα σε καθημερινές δεκάωρες βάρδιες δεν φτ</w:t>
      </w:r>
      <w:r>
        <w:rPr>
          <w:rFonts w:eastAsia="Times New Roman" w:cs="Times New Roman"/>
        </w:rPr>
        <w:t xml:space="preserve">άνουν να καλύψουν το κενό που υπάρχει. </w:t>
      </w:r>
    </w:p>
    <w:p w14:paraId="1A4E1A6F"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Είπα και στην αρχή ότι το θέμα της αντιμετώπισης του καρκίνου –όχι μόνο των ακτινοθεραπειών- είναι τεράστιο και τα κενά στην επαρχία είναι δραματικά. Πιστεύω ότι η αδυναμία προγραμματισμού και αντιμετώπισης του ζητήμ</w:t>
      </w:r>
      <w:r>
        <w:rPr>
          <w:rFonts w:eastAsia="Times New Roman" w:cs="Times New Roman"/>
          <w:szCs w:val="24"/>
        </w:rPr>
        <w:t>ατος, ακόμη και σε αυτές τις ζοφερές στιγμές</w:t>
      </w:r>
      <w:r>
        <w:rPr>
          <w:rFonts w:eastAsia="Times New Roman" w:cs="Times New Roman"/>
          <w:szCs w:val="24"/>
        </w:rPr>
        <w:t>,</w:t>
      </w:r>
      <w:r>
        <w:rPr>
          <w:rFonts w:eastAsia="Times New Roman" w:cs="Times New Roman"/>
          <w:szCs w:val="24"/>
        </w:rPr>
        <w:t xml:space="preserve"> από οικονομική άποψη, είναι χαρακτηριστική και πολύ φοβάμαι ότι βαρύνει το Υπουργείο. </w:t>
      </w:r>
    </w:p>
    <w:p w14:paraId="1A4E1A70"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 Νιάρχος έχει τον επαγγελματισμό που δεν έχει το Υπουργείο και για να κάνει την προσφορά του ανέθεσε μία μελέτη, όπως καλά</w:t>
      </w:r>
      <w:r>
        <w:rPr>
          <w:rFonts w:eastAsia="Times New Roman" w:cs="Times New Roman"/>
          <w:szCs w:val="24"/>
        </w:rPr>
        <w:t xml:space="preserve"> γνωρίζετε, στο </w:t>
      </w:r>
      <w:r>
        <w:rPr>
          <w:rFonts w:eastAsia="Times New Roman" w:cs="Times New Roman"/>
          <w:szCs w:val="24"/>
        </w:rPr>
        <w:t>«</w:t>
      </w:r>
      <w:r>
        <w:rPr>
          <w:rFonts w:eastAsia="Times New Roman" w:cs="Times New Roman"/>
          <w:szCs w:val="24"/>
          <w:lang w:val="en-US"/>
        </w:rPr>
        <w:t>John</w:t>
      </w:r>
      <w:r>
        <w:rPr>
          <w:rFonts w:eastAsia="Times New Roman" w:cs="Times New Roman"/>
          <w:szCs w:val="24"/>
        </w:rPr>
        <w:t xml:space="preserve"> </w:t>
      </w:r>
      <w:r>
        <w:rPr>
          <w:rFonts w:eastAsia="Times New Roman" w:cs="Times New Roman"/>
          <w:szCs w:val="24"/>
          <w:lang w:val="en-US"/>
        </w:rPr>
        <w:t>Hopkins</w:t>
      </w:r>
      <w:r>
        <w:rPr>
          <w:rFonts w:eastAsia="Times New Roman" w:cs="Times New Roman"/>
          <w:szCs w:val="24"/>
        </w:rPr>
        <w:t>»</w:t>
      </w:r>
      <w:r>
        <w:rPr>
          <w:rFonts w:eastAsia="Times New Roman" w:cs="Times New Roman"/>
          <w:szCs w:val="24"/>
        </w:rPr>
        <w:t xml:space="preserve"> και στην Ελληνική Εταιρεία Ογκολογίας-Ακτινοθεραπείας, η οποία λέει ότι χρειάζονται σαράντα δύο συγκεκριμένες προσλήψεις για τα επτά. Επίσης, λέει ότι για τα υπόλοιπα τρία –τα οποία, θυμίζω, είναι καινούργια από το ΕΣΠΑ και ε</w:t>
      </w:r>
      <w:r>
        <w:rPr>
          <w:rFonts w:eastAsia="Times New Roman" w:cs="Times New Roman"/>
          <w:szCs w:val="24"/>
        </w:rPr>
        <w:t>ίναι κλειδωμένα, δεν δουλεύουν λόγω προσωπικού- χρειάζονται άλλες ογδόντα εννιά. Συνολικά</w:t>
      </w:r>
      <w:r>
        <w:rPr>
          <w:rFonts w:eastAsia="Times New Roman" w:cs="Times New Roman"/>
          <w:szCs w:val="24"/>
        </w:rPr>
        <w:t>,</w:t>
      </w:r>
      <w:r>
        <w:rPr>
          <w:rFonts w:eastAsia="Times New Roman" w:cs="Times New Roman"/>
          <w:szCs w:val="24"/>
        </w:rPr>
        <w:t xml:space="preserve"> χρειάζονται </w:t>
      </w:r>
      <w:proofErr w:type="spellStart"/>
      <w:r>
        <w:rPr>
          <w:rFonts w:eastAsia="Times New Roman" w:cs="Times New Roman"/>
          <w:szCs w:val="24"/>
        </w:rPr>
        <w:t>εκατόν</w:t>
      </w:r>
      <w:proofErr w:type="spellEnd"/>
      <w:r>
        <w:rPr>
          <w:rFonts w:eastAsia="Times New Roman" w:cs="Times New Roman"/>
          <w:szCs w:val="24"/>
        </w:rPr>
        <w:t xml:space="preserve"> τριάντα μία προσλήψεις, αν δεν κάνω λάθος. </w:t>
      </w:r>
    </w:p>
    <w:p w14:paraId="1A4E1A71"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Κατά την άποψή μου, στις περίφημες 5Κ και 4Κ προκηρύξεις για τις οποίες μιλάτε και ξαναμιλάτε στις ενν</w:t>
      </w:r>
      <w:r>
        <w:rPr>
          <w:rFonts w:eastAsia="Times New Roman" w:cs="Times New Roman"/>
          <w:szCs w:val="24"/>
        </w:rPr>
        <w:t xml:space="preserve">ιακόσιες δεκαέξι θέσεις θα έπρεπε να είναι και οι </w:t>
      </w:r>
      <w:proofErr w:type="spellStart"/>
      <w:r>
        <w:rPr>
          <w:rFonts w:eastAsia="Times New Roman" w:cs="Times New Roman"/>
          <w:szCs w:val="24"/>
        </w:rPr>
        <w:t>εκατόν</w:t>
      </w:r>
      <w:proofErr w:type="spellEnd"/>
      <w:r>
        <w:rPr>
          <w:rFonts w:eastAsia="Times New Roman" w:cs="Times New Roman"/>
          <w:szCs w:val="24"/>
        </w:rPr>
        <w:t xml:space="preserve"> τριάντα μία θέσεις για τις ακτινοθεραπείες, γιατί είναι ένα από τα πιο ζωτικά και οξέα προβλήματα</w:t>
      </w:r>
      <w:r>
        <w:rPr>
          <w:rFonts w:eastAsia="Times New Roman" w:cs="Times New Roman"/>
          <w:szCs w:val="24"/>
        </w:rPr>
        <w:t>,</w:t>
      </w:r>
      <w:r>
        <w:rPr>
          <w:rFonts w:eastAsia="Times New Roman" w:cs="Times New Roman"/>
          <w:szCs w:val="24"/>
        </w:rPr>
        <w:t xml:space="preserve"> που μπορεί να αντιμετωπίσει ένας άνθρωπος στη ζωή του. Κανείς δεν θα σας κατηγορούσε, αν οι </w:t>
      </w:r>
      <w:proofErr w:type="spellStart"/>
      <w:r>
        <w:rPr>
          <w:rFonts w:eastAsia="Times New Roman" w:cs="Times New Roman"/>
          <w:szCs w:val="24"/>
        </w:rPr>
        <w:t>εκατόν</w:t>
      </w:r>
      <w:proofErr w:type="spellEnd"/>
      <w:r>
        <w:rPr>
          <w:rFonts w:eastAsia="Times New Roman" w:cs="Times New Roman"/>
          <w:szCs w:val="24"/>
        </w:rPr>
        <w:t xml:space="preserve"> τ</w:t>
      </w:r>
      <w:r>
        <w:rPr>
          <w:rFonts w:eastAsia="Times New Roman" w:cs="Times New Roman"/>
          <w:szCs w:val="24"/>
        </w:rPr>
        <w:t xml:space="preserve">ριάντα μία θέσεις που χρειάζονται για τα </w:t>
      </w:r>
      <w:proofErr w:type="spellStart"/>
      <w:r>
        <w:rPr>
          <w:rFonts w:eastAsia="Times New Roman" w:cs="Times New Roman"/>
          <w:szCs w:val="24"/>
        </w:rPr>
        <w:t>ακτινοθεραπευτικά</w:t>
      </w:r>
      <w:proofErr w:type="spellEnd"/>
      <w:r>
        <w:rPr>
          <w:rFonts w:eastAsia="Times New Roman" w:cs="Times New Roman"/>
          <w:szCs w:val="24"/>
        </w:rPr>
        <w:t xml:space="preserve"> είχαν προκηρυχθεί όλες από τώρα. Αφήστε που 3 εκατομμύρια είναι το ΦΠΑ της δωρεάς του </w:t>
      </w:r>
      <w:r>
        <w:rPr>
          <w:rFonts w:eastAsia="Times New Roman" w:cs="Times New Roman"/>
          <w:szCs w:val="24"/>
        </w:rPr>
        <w:t>ιδρύματος</w:t>
      </w:r>
      <w:r>
        <w:rPr>
          <w:rFonts w:eastAsia="Times New Roman" w:cs="Times New Roman"/>
          <w:szCs w:val="24"/>
        </w:rPr>
        <w:t xml:space="preserve">, πράγμα που σημαίνει ότι με μία απλή διαίρεση και οι </w:t>
      </w:r>
      <w:proofErr w:type="spellStart"/>
      <w:r>
        <w:rPr>
          <w:rFonts w:eastAsia="Times New Roman" w:cs="Times New Roman"/>
          <w:szCs w:val="24"/>
        </w:rPr>
        <w:t>εκατόν</w:t>
      </w:r>
      <w:proofErr w:type="spellEnd"/>
      <w:r>
        <w:rPr>
          <w:rFonts w:eastAsia="Times New Roman" w:cs="Times New Roman"/>
          <w:szCs w:val="24"/>
        </w:rPr>
        <w:t xml:space="preserve"> τριάντα μία θέσεις που χρειάζονται καλύπτ</w:t>
      </w:r>
      <w:r>
        <w:rPr>
          <w:rFonts w:eastAsia="Times New Roman" w:cs="Times New Roman"/>
          <w:szCs w:val="24"/>
        </w:rPr>
        <w:t xml:space="preserve">ονται για ένα τουλάχιστον χρόνο –αν το δει κανείς μπακαλίστικα- μόνο και μόνο από το έσοδο που θα έχει </w:t>
      </w:r>
      <w:r>
        <w:rPr>
          <w:rFonts w:eastAsia="Times New Roman" w:cs="Times New Roman"/>
          <w:szCs w:val="24"/>
        </w:rPr>
        <w:lastRenderedPageBreak/>
        <w:t xml:space="preserve">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 xml:space="preserve">από την προσφορά. Γιατί θα έχει έσοδα το </w:t>
      </w:r>
      <w:r>
        <w:rPr>
          <w:rFonts w:eastAsia="Times New Roman" w:cs="Times New Roman"/>
          <w:szCs w:val="24"/>
        </w:rPr>
        <w:t xml:space="preserve">δημόσιο </w:t>
      </w:r>
      <w:r>
        <w:rPr>
          <w:rFonts w:eastAsia="Times New Roman" w:cs="Times New Roman"/>
          <w:szCs w:val="24"/>
        </w:rPr>
        <w:t xml:space="preserve">από την προσφορά. </w:t>
      </w:r>
    </w:p>
    <w:p w14:paraId="1A4E1A72"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 όλα αυτά, η απροθυμία είναι ανεξήγητη. Αρνηθήκατε –από ό,τι γνωρίζω- </w:t>
      </w:r>
      <w:r>
        <w:rPr>
          <w:rFonts w:eastAsia="Times New Roman" w:cs="Times New Roman"/>
          <w:szCs w:val="24"/>
        </w:rPr>
        <w:t>ή δεν καταφέρατε να δείτε και τους εκπροσώπους του Ιδρύματος στην Ελλάδα, αλλά και την Ελληνική Εταιρεία Ογκολογίας-Ακτινοθεραπείας. Αυτή την ενημέρωση έχω. Είναι οι άνθρωποι οι οποίοι δουλεύουν από την πλευρά του Νιάρχου για την πραγματοποίηση της προσφορ</w:t>
      </w:r>
      <w:r>
        <w:rPr>
          <w:rFonts w:eastAsia="Times New Roman" w:cs="Times New Roman"/>
          <w:szCs w:val="24"/>
        </w:rPr>
        <w:t xml:space="preserve">άς. Χαίρομαι που έχετε επαφές σε χαμηλότερο επίπεδο. </w:t>
      </w:r>
    </w:p>
    <w:p w14:paraId="1A4E1A73"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Κατά τα άλλα, όμως, οι άνθρωποι αυτοί αγωνιούν, γιατί οι περισσότερες προσλήψεις στην επαρχία γίνονται με μεθόδους </w:t>
      </w:r>
      <w:r>
        <w:rPr>
          <w:rFonts w:eastAsia="Times New Roman" w:cs="Times New Roman"/>
          <w:szCs w:val="24"/>
        </w:rPr>
        <w:lastRenderedPageBreak/>
        <w:t>οι οποίες ενδεχομένως για το Διοικητικό Συμβούλιο του Ιδρύματος στην Αμερική -όπως ξέρε</w:t>
      </w:r>
      <w:r>
        <w:rPr>
          <w:rFonts w:eastAsia="Times New Roman" w:cs="Times New Roman"/>
          <w:szCs w:val="24"/>
        </w:rPr>
        <w:t xml:space="preserve">τε, εκεί εδράζεται- μπορεί να μην είναι ικανοποιητικές. Μιλάμε για μπλοκάκια και μιλάμε για επικουρικούς </w:t>
      </w:r>
      <w:proofErr w:type="spellStart"/>
      <w:r>
        <w:rPr>
          <w:rFonts w:eastAsia="Times New Roman" w:cs="Times New Roman"/>
          <w:szCs w:val="24"/>
        </w:rPr>
        <w:t>ακτινοφυσικούς</w:t>
      </w:r>
      <w:proofErr w:type="spellEnd"/>
      <w:r>
        <w:rPr>
          <w:rFonts w:eastAsia="Times New Roman" w:cs="Times New Roman"/>
          <w:szCs w:val="24"/>
        </w:rPr>
        <w:t xml:space="preserve">, οι οποίοι δεν καλύπτουν κατά 100% τις προδιαγραφές. Ελπίζουν όλοι ότι θα πάνε κατ’ </w:t>
      </w:r>
      <w:proofErr w:type="spellStart"/>
      <w:r>
        <w:rPr>
          <w:rFonts w:eastAsia="Times New Roman" w:cs="Times New Roman"/>
          <w:szCs w:val="24"/>
        </w:rPr>
        <w:t>ευχήν</w:t>
      </w:r>
      <w:proofErr w:type="spellEnd"/>
      <w:r>
        <w:rPr>
          <w:rFonts w:eastAsia="Times New Roman" w:cs="Times New Roman"/>
          <w:szCs w:val="24"/>
        </w:rPr>
        <w:t xml:space="preserve"> τα πράγματα.</w:t>
      </w:r>
    </w:p>
    <w:p w14:paraId="1A4E1A74"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την Αλεξανδρούπολη, από τους </w:t>
      </w:r>
      <w:r>
        <w:rPr>
          <w:rFonts w:eastAsia="Times New Roman" w:cs="Times New Roman"/>
          <w:szCs w:val="24"/>
        </w:rPr>
        <w:t>ανθρώπους με τους οποίους μίλησα</w:t>
      </w:r>
      <w:r>
        <w:rPr>
          <w:rFonts w:eastAsia="Times New Roman" w:cs="Times New Roman"/>
          <w:szCs w:val="24"/>
        </w:rPr>
        <w:t>,</w:t>
      </w:r>
      <w:r>
        <w:rPr>
          <w:rFonts w:eastAsia="Times New Roman" w:cs="Times New Roman"/>
          <w:szCs w:val="24"/>
        </w:rPr>
        <w:t xml:space="preserve"> η πληροφόρηση είναι ότι παρ’ όλες τις προσπάθειες του Πανεπιστημίου που μετακύλησε θέσεις ΔΕΠ προς την </w:t>
      </w:r>
      <w:proofErr w:type="spellStart"/>
      <w:r>
        <w:rPr>
          <w:rFonts w:eastAsia="Times New Roman" w:cs="Times New Roman"/>
          <w:szCs w:val="24"/>
        </w:rPr>
        <w:t>ακτινοφυσική</w:t>
      </w:r>
      <w:proofErr w:type="spellEnd"/>
      <w:r>
        <w:rPr>
          <w:rFonts w:eastAsia="Times New Roman" w:cs="Times New Roman"/>
          <w:szCs w:val="24"/>
        </w:rPr>
        <w:t xml:space="preserve">, παρ’ όλες τις προσπάθειες της </w:t>
      </w:r>
      <w:r>
        <w:rPr>
          <w:rFonts w:eastAsia="Times New Roman" w:cs="Times New Roman"/>
          <w:szCs w:val="24"/>
        </w:rPr>
        <w:t xml:space="preserve">τοπικής αυτοδιοίκησης </w:t>
      </w:r>
      <w:r>
        <w:rPr>
          <w:rFonts w:eastAsia="Times New Roman" w:cs="Times New Roman"/>
          <w:szCs w:val="24"/>
        </w:rPr>
        <w:t>εκκρεμούν τρεις προσλήψεις, οι οποίες δεν έχουν προκη</w:t>
      </w:r>
      <w:r>
        <w:rPr>
          <w:rFonts w:eastAsia="Times New Roman" w:cs="Times New Roman"/>
          <w:szCs w:val="24"/>
        </w:rPr>
        <w:t xml:space="preserve">ρυχθεί. Τον Ιούνιο λήγει η προσφορά. Στη Θράκη </w:t>
      </w:r>
      <w:r>
        <w:rPr>
          <w:rFonts w:eastAsia="Times New Roman" w:cs="Times New Roman"/>
          <w:szCs w:val="24"/>
        </w:rPr>
        <w:lastRenderedPageBreak/>
        <w:t xml:space="preserve">θα κάνουμε οικονομία; Στη Θράκη έπρεπε να αφαιρεθούν </w:t>
      </w:r>
      <w:proofErr w:type="spellStart"/>
      <w:r>
        <w:rPr>
          <w:rFonts w:eastAsia="Times New Roman" w:cs="Times New Roman"/>
          <w:szCs w:val="24"/>
        </w:rPr>
        <w:t>ακτινοφυσικοί</w:t>
      </w:r>
      <w:proofErr w:type="spellEnd"/>
      <w:r>
        <w:rPr>
          <w:rFonts w:eastAsia="Times New Roman" w:cs="Times New Roman"/>
          <w:szCs w:val="24"/>
        </w:rPr>
        <w:t xml:space="preserve"> υπέρ του ΚΑΤ και του «Σισμανογλείου», τα οποία δεν έχουν </w:t>
      </w:r>
      <w:proofErr w:type="spellStart"/>
      <w:r>
        <w:rPr>
          <w:rFonts w:eastAsia="Times New Roman" w:cs="Times New Roman"/>
          <w:szCs w:val="24"/>
        </w:rPr>
        <w:t>ακτινοθεραπευτικά</w:t>
      </w:r>
      <w:proofErr w:type="spellEnd"/>
      <w:r>
        <w:rPr>
          <w:rFonts w:eastAsia="Times New Roman" w:cs="Times New Roman"/>
          <w:szCs w:val="24"/>
        </w:rPr>
        <w:t xml:space="preserve"> μηχανήματα και θα μπορούσαν να είναι στην επόμενη προκήρυξη;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αντίρρηση, χρειάζονται και αλλού </w:t>
      </w:r>
      <w:proofErr w:type="spellStart"/>
      <w:r>
        <w:rPr>
          <w:rFonts w:eastAsia="Times New Roman" w:cs="Times New Roman"/>
          <w:szCs w:val="24"/>
        </w:rPr>
        <w:t>ακτινοθεραπευτές</w:t>
      </w:r>
      <w:proofErr w:type="spellEnd"/>
      <w:r>
        <w:rPr>
          <w:rFonts w:eastAsia="Times New Roman" w:cs="Times New Roman"/>
          <w:szCs w:val="24"/>
        </w:rPr>
        <w:t>, μόνο που θα μπορούσαν να είναι έξι μήνες πίσω. Για να μη χαθεί…</w:t>
      </w:r>
    </w:p>
    <w:p w14:paraId="1A4E1A75"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A4E1A76"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Καλώς, κύριε συνάδελφε. Ολοκληρώστε, σας παρακαλώ. </w:t>
      </w:r>
    </w:p>
    <w:p w14:paraId="1A4E1A77" w14:textId="77777777" w:rsidR="00423CA6" w:rsidRDefault="00752490">
      <w:pPr>
        <w:spacing w:line="600" w:lineRule="auto"/>
        <w:ind w:firstLine="720"/>
        <w:jc w:val="both"/>
        <w:rPr>
          <w:rFonts w:eastAsia="Times New Roman"/>
          <w:szCs w:val="24"/>
        </w:rPr>
      </w:pPr>
      <w:r>
        <w:rPr>
          <w:rFonts w:eastAsia="Times New Roman"/>
          <w:b/>
          <w:szCs w:val="24"/>
        </w:rPr>
        <w:lastRenderedPageBreak/>
        <w:t xml:space="preserve">ΚΩΝΣΤΑΝΤΙΝΟΣ ΜΠΑΡΓΙΩΤΑΣ: </w:t>
      </w:r>
      <w:r>
        <w:rPr>
          <w:rFonts w:eastAsia="Times New Roman"/>
          <w:szCs w:val="24"/>
        </w:rPr>
        <w:t>Νομίζω, όμως, ότι το πρόβλημα περιγράφεται ακριβώς σε αυτή την ανακοίνωση στην οποία αναφέρεστε, την οποία τη βγάλατε ως απάντηση. Πιστεύω ότι υπάρχει γενικευμένη προχειρότητα και</w:t>
      </w:r>
      <w:r>
        <w:rPr>
          <w:rFonts w:eastAsia="Times New Roman"/>
          <w:szCs w:val="24"/>
        </w:rPr>
        <w:t xml:space="preserve"> ένας υπερφίαλος δονκιχωτισμός, όσον αφορά την αντιμετώπιση των προβλημάτων της υγείας, ο οποίος αποδεικνύεται εδώ. </w:t>
      </w:r>
    </w:p>
    <w:p w14:paraId="1A4E1A78" w14:textId="77777777" w:rsidR="00423CA6" w:rsidRDefault="00752490">
      <w:pPr>
        <w:spacing w:line="600" w:lineRule="auto"/>
        <w:ind w:firstLine="720"/>
        <w:jc w:val="both"/>
        <w:rPr>
          <w:rFonts w:eastAsia="Times New Roman"/>
          <w:szCs w:val="24"/>
        </w:rPr>
      </w:pPr>
      <w:r>
        <w:rPr>
          <w:rFonts w:eastAsia="Times New Roman"/>
          <w:szCs w:val="24"/>
        </w:rPr>
        <w:t xml:space="preserve">Μπορούμε να προγραμματίσουμε σαράντα δύο προσλήψεις; Αυτό είναι το ερώτημα. Δεν έχει γίνει δυνατό μέσα σε δεκατέσσερις, δεκαπέντε μήνες να </w:t>
      </w:r>
      <w:r>
        <w:rPr>
          <w:rFonts w:eastAsia="Times New Roman"/>
          <w:szCs w:val="24"/>
        </w:rPr>
        <w:t xml:space="preserve">γίνουν σαράντα δύο προσλήψεις, για τις οποίες, όπως σας είπα –μπακαλίστικα έστω- τα χρήματα υπάρχουν. </w:t>
      </w:r>
    </w:p>
    <w:p w14:paraId="1A4E1A79"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Είμαστε ένα μήνα πριν τη λήξη της προσφοράς και υπάρχουν σοβαρότατες εκκρεμότητες. Χαίρομαι που λέτε ότι θέλετε την προσφορά και θα κάνετε ό,τι μπορείτε </w:t>
      </w:r>
      <w:r>
        <w:rPr>
          <w:rFonts w:eastAsia="Times New Roman"/>
          <w:szCs w:val="24"/>
        </w:rPr>
        <w:t>και ότι δεν τη χάνετε –είμαι μαζί σας, να μην τη χάσουμε- αλλά για να μην τη χάσουμε θα πρέπει να προσθέσουμε σαράντα δύο άτομα, εκ των οποίων πολλά δεν έχουν προσληφθεί, δεν έχουν καν δρομολογηθεί οι διαδικασίες. Αυτό λένε οι πληροφορίες από τα νοσοκομεία</w:t>
      </w:r>
      <w:r>
        <w:rPr>
          <w:rFonts w:eastAsia="Times New Roman"/>
          <w:szCs w:val="24"/>
        </w:rPr>
        <w:t xml:space="preserve"> της επαρχίας. </w:t>
      </w:r>
    </w:p>
    <w:p w14:paraId="1A4E1A7A" w14:textId="77777777" w:rsidR="00423CA6" w:rsidRDefault="00752490">
      <w:pPr>
        <w:spacing w:line="600" w:lineRule="auto"/>
        <w:ind w:firstLine="720"/>
        <w:jc w:val="both"/>
        <w:rPr>
          <w:rFonts w:eastAsia="Times New Roman"/>
          <w:szCs w:val="24"/>
        </w:rPr>
      </w:pPr>
      <w:r>
        <w:rPr>
          <w:rFonts w:eastAsia="Times New Roman"/>
          <w:szCs w:val="24"/>
        </w:rPr>
        <w:t xml:space="preserve">Σας ευχαριστώ. </w:t>
      </w:r>
    </w:p>
    <w:p w14:paraId="1A4E1A7B"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Ευχαριστώ και εγώ. </w:t>
      </w:r>
    </w:p>
    <w:p w14:paraId="1A4E1A7C"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Ορίστε, κύριε Υπουργέ, έχετε τον λόγο. </w:t>
      </w:r>
    </w:p>
    <w:p w14:paraId="1A4E1A7D" w14:textId="77777777" w:rsidR="00423CA6" w:rsidRDefault="00752490">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Κύριε </w:t>
      </w:r>
      <w:proofErr w:type="spellStart"/>
      <w:r>
        <w:rPr>
          <w:rFonts w:eastAsia="Times New Roman"/>
          <w:szCs w:val="24"/>
        </w:rPr>
        <w:t>Μπαργιώτα</w:t>
      </w:r>
      <w:proofErr w:type="spellEnd"/>
      <w:r>
        <w:rPr>
          <w:rFonts w:eastAsia="Times New Roman"/>
          <w:szCs w:val="24"/>
        </w:rPr>
        <w:t>, εμείς ως Υπουργείο Υγείας</w:t>
      </w:r>
      <w:r>
        <w:rPr>
          <w:rFonts w:eastAsia="Times New Roman"/>
          <w:szCs w:val="24"/>
        </w:rPr>
        <w:t>,</w:t>
      </w:r>
      <w:r>
        <w:rPr>
          <w:rFonts w:eastAsia="Times New Roman"/>
          <w:szCs w:val="24"/>
        </w:rPr>
        <w:t xml:space="preserve"> είμαστε υποχρεωμένοι –και αυτό κάνουμε- </w:t>
      </w:r>
      <w:r>
        <w:rPr>
          <w:rFonts w:eastAsia="Times New Roman"/>
          <w:szCs w:val="24"/>
        </w:rPr>
        <w:t>με βάση την πολιτική επιλογή της Κυβέρνησης να στηρίξει το σύστημα της υγείας -αυτό φαίνεται και από τα χρήματα</w:t>
      </w:r>
      <w:r>
        <w:rPr>
          <w:rFonts w:eastAsia="Times New Roman"/>
          <w:szCs w:val="24"/>
        </w:rPr>
        <w:t>,</w:t>
      </w:r>
      <w:r>
        <w:rPr>
          <w:rFonts w:eastAsia="Times New Roman"/>
          <w:szCs w:val="24"/>
        </w:rPr>
        <w:t xml:space="preserve"> τα οποία διατίθενται στον φετινό </w:t>
      </w:r>
      <w:r>
        <w:rPr>
          <w:rFonts w:eastAsia="Times New Roman"/>
          <w:szCs w:val="24"/>
        </w:rPr>
        <w:t xml:space="preserve">προϋπολογισμό </w:t>
      </w:r>
      <w:r>
        <w:rPr>
          <w:rFonts w:eastAsia="Times New Roman"/>
          <w:szCs w:val="24"/>
        </w:rPr>
        <w:t xml:space="preserve">και από το </w:t>
      </w:r>
      <w:proofErr w:type="spellStart"/>
      <w:r>
        <w:rPr>
          <w:rFonts w:eastAsia="Times New Roman"/>
          <w:szCs w:val="24"/>
        </w:rPr>
        <w:t>ξεπάγωμα</w:t>
      </w:r>
      <w:proofErr w:type="spellEnd"/>
      <w:r>
        <w:rPr>
          <w:rFonts w:eastAsia="Times New Roman"/>
          <w:szCs w:val="24"/>
        </w:rPr>
        <w:t xml:space="preserve"> προσλήψεων και παλαιότερων ετών και τη δημιουργία νέων- να καλύψουμε με έναν</w:t>
      </w:r>
      <w:r>
        <w:rPr>
          <w:rFonts w:eastAsia="Times New Roman"/>
          <w:szCs w:val="24"/>
        </w:rPr>
        <w:t xml:space="preserve"> ισόρροπο τρόπο τις οξύτατες ανάγκες που έχουν αφήσει πέντε χρόνια </w:t>
      </w:r>
      <w:proofErr w:type="spellStart"/>
      <w:r>
        <w:rPr>
          <w:rFonts w:eastAsia="Times New Roman"/>
          <w:szCs w:val="24"/>
        </w:rPr>
        <w:t>μνημονιακής</w:t>
      </w:r>
      <w:proofErr w:type="spellEnd"/>
      <w:r>
        <w:rPr>
          <w:rFonts w:eastAsia="Times New Roman"/>
          <w:szCs w:val="24"/>
        </w:rPr>
        <w:t xml:space="preserve"> καταστροφής. </w:t>
      </w:r>
    </w:p>
    <w:p w14:paraId="1A4E1A7E" w14:textId="77777777" w:rsidR="00423CA6" w:rsidRDefault="00752490">
      <w:pPr>
        <w:spacing w:line="600" w:lineRule="auto"/>
        <w:ind w:firstLine="720"/>
        <w:jc w:val="both"/>
        <w:rPr>
          <w:rFonts w:eastAsia="Times New Roman"/>
          <w:szCs w:val="24"/>
        </w:rPr>
      </w:pPr>
      <w:r>
        <w:rPr>
          <w:rFonts w:eastAsia="Times New Roman"/>
          <w:szCs w:val="24"/>
        </w:rPr>
        <w:lastRenderedPageBreak/>
        <w:t>Και πραγματικά</w:t>
      </w:r>
      <w:r>
        <w:rPr>
          <w:rFonts w:eastAsia="Times New Roman"/>
          <w:szCs w:val="24"/>
        </w:rPr>
        <w:t>,</w:t>
      </w:r>
      <w:r>
        <w:rPr>
          <w:rFonts w:eastAsia="Times New Roman"/>
          <w:szCs w:val="24"/>
        </w:rPr>
        <w:t xml:space="preserve"> είναι λίγο περίεργο –πώς να το πω;- ενώ βλέπετε ότι για πρώτη φορά μετά από έξι, επτά χρόνια αρχίζει να πηγαίνει ξανά κόσμος στα νοσοκομεία, να δημ</w:t>
      </w:r>
      <w:r>
        <w:rPr>
          <w:rFonts w:eastAsia="Times New Roman"/>
          <w:szCs w:val="24"/>
        </w:rPr>
        <w:t>ιουργείται μία εικόνα συντέλειας του κόσμου, εάν δεν κάνουμε κάτι σε έναν μήνα. Τετρακόσιες τριάντα εγκεκριμένες πιστώσεις είχαν για προσλήψεις μόνιμων γιατρών και τις είχαν παγωμένες πέντε χρόνια και από τον Σεπτέμβρη μέχρι σήμερα έχουμε δημοσιεύσει σε ΦΕ</w:t>
      </w:r>
      <w:r>
        <w:rPr>
          <w:rFonts w:eastAsia="Times New Roman"/>
          <w:szCs w:val="24"/>
        </w:rPr>
        <w:t xml:space="preserve">Κ τριακόσιες πενήντα. </w:t>
      </w:r>
    </w:p>
    <w:p w14:paraId="1A4E1A7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Αυτό δεν το είδατε; Δεν βλέπετε ότι από τον Σεπτέμβρη μέχρι τον Δεκέμβρη, μέσα σε τέσσερις μήνες, ανέλαβαν υπηρεσία τετρακόσιοι ογδόντα επικουρικοί γιατροί και από τον Γενάρη μέχρι τώρα -μέχρι εχθές το απόγευμα- έχουν διοριστεί </w:t>
      </w:r>
      <w:r>
        <w:rPr>
          <w:rFonts w:eastAsia="Times New Roman" w:cs="Times New Roman"/>
          <w:szCs w:val="24"/>
        </w:rPr>
        <w:lastRenderedPageBreak/>
        <w:t>τριακ</w:t>
      </w:r>
      <w:r>
        <w:rPr>
          <w:rFonts w:eastAsia="Times New Roman" w:cs="Times New Roman"/>
          <w:szCs w:val="24"/>
        </w:rPr>
        <w:t>όσιοι σαράντα πέντε; Και μάλιστα</w:t>
      </w:r>
      <w:r>
        <w:rPr>
          <w:rFonts w:eastAsia="Times New Roman" w:cs="Times New Roman"/>
          <w:szCs w:val="24"/>
        </w:rPr>
        <w:t>,</w:t>
      </w:r>
      <w:r>
        <w:rPr>
          <w:rFonts w:eastAsia="Times New Roman" w:cs="Times New Roman"/>
          <w:szCs w:val="24"/>
        </w:rPr>
        <w:t xml:space="preserve"> θα αναλάβουν σχεδόν όλοι υπηρεσία απ’ ό,τι βλέπω, γιατί αρχίζουν </w:t>
      </w:r>
      <w:r>
        <w:rPr>
          <w:rFonts w:eastAsia="Times New Roman" w:cs="Times New Roman"/>
          <w:szCs w:val="24"/>
        </w:rPr>
        <w:t>να</w:t>
      </w:r>
      <w:r>
        <w:rPr>
          <w:rFonts w:eastAsia="Times New Roman" w:cs="Times New Roman"/>
          <w:szCs w:val="24"/>
        </w:rPr>
        <w:t xml:space="preserve"> βλέπουν ότι κάτι κινείται στον χώρο της υγείας. Σας είπα τα νούμερα προηγουμένως που αφορούν το κομμάτι αυτό. </w:t>
      </w:r>
    </w:p>
    <w:p w14:paraId="1A4E1A8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απαντήσω και για τους πραγματικούς ό</w:t>
      </w:r>
      <w:r>
        <w:rPr>
          <w:rFonts w:eastAsia="Times New Roman" w:cs="Times New Roman"/>
          <w:szCs w:val="24"/>
        </w:rPr>
        <w:t xml:space="preserve">ρους, </w:t>
      </w:r>
      <w:r>
        <w:rPr>
          <w:rFonts w:eastAsia="Times New Roman" w:cs="Times New Roman"/>
          <w:szCs w:val="24"/>
        </w:rPr>
        <w:t>υπάρχει</w:t>
      </w:r>
      <w:r>
        <w:rPr>
          <w:rFonts w:eastAsia="Times New Roman" w:cs="Times New Roman"/>
          <w:szCs w:val="24"/>
        </w:rPr>
        <w:t xml:space="preserve"> μια φιλολογία για έξι μήνες αναμονή, δέκα μήνες αναμονή, τρεις και τέσσερις μήνες αναμονή παντού και ότι πεθαίνουν άνθρωποι κ.λπ.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 αυτό που λέτε -θα πω εγώ πώς είναι στην πραγματικότητα- τα προηγούμενα χρόνια δεν το βλέπατε; Δεν υπ</w:t>
      </w:r>
      <w:r>
        <w:rPr>
          <w:rFonts w:eastAsia="Times New Roman" w:cs="Times New Roman"/>
          <w:szCs w:val="24"/>
        </w:rPr>
        <w:t>ήρχε τότε; Όταν βγήκε αυτή η Κυβέρνηση, αυξήθηκε η αναμονή; Λοιπόν, για να μιλάμε συγκεκριμένα, έχω να πω τα εξής.</w:t>
      </w:r>
    </w:p>
    <w:p w14:paraId="1A4E1A8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το νοσοκομείο ΑΧΕΠΑ έχει </w:t>
      </w:r>
      <w:proofErr w:type="spellStart"/>
      <w:r>
        <w:rPr>
          <w:rFonts w:eastAsia="Times New Roman" w:cs="Times New Roman"/>
          <w:szCs w:val="24"/>
        </w:rPr>
        <w:t>ακτινοθεραπευτικό</w:t>
      </w:r>
      <w:proofErr w:type="spellEnd"/>
      <w:r>
        <w:rPr>
          <w:rFonts w:eastAsia="Times New Roman" w:cs="Times New Roman"/>
          <w:szCs w:val="24"/>
        </w:rPr>
        <w:t>. «Ο μέσος χρόνος αναμονής των ασθενών για έναρξη ακτινοθεραπείας στο Τμήμα Ακτινοθεραπευτι</w:t>
      </w:r>
      <w:r>
        <w:rPr>
          <w:rFonts w:eastAsia="Times New Roman" w:cs="Times New Roman"/>
          <w:szCs w:val="24"/>
        </w:rPr>
        <w:t xml:space="preserve">κής Ογκολογίας του ΑΠΘ σπάνια υπερβαίνει τις δέκα εργάσιμες ημέρες. Υπογραφή Ιωάννης Τζίτζικας, επίκουρος καθηγητής, Διευθυντής του Τμήματος». </w:t>
      </w:r>
    </w:p>
    <w:p w14:paraId="1A4E1A8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Δεύτερον, από τη </w:t>
      </w:r>
      <w:r>
        <w:rPr>
          <w:rFonts w:eastAsia="Times New Roman" w:cs="Times New Roman"/>
          <w:szCs w:val="24"/>
        </w:rPr>
        <w:t xml:space="preserve">διευθύντρια </w:t>
      </w:r>
      <w:r>
        <w:rPr>
          <w:rFonts w:eastAsia="Times New Roman" w:cs="Times New Roman"/>
          <w:szCs w:val="24"/>
        </w:rPr>
        <w:t>του Νοσοκομείου «</w:t>
      </w:r>
      <w:proofErr w:type="spellStart"/>
      <w:r>
        <w:rPr>
          <w:rFonts w:eastAsia="Times New Roman" w:cs="Times New Roman"/>
          <w:szCs w:val="24"/>
        </w:rPr>
        <w:t>Θεαγένειο</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ο μέσος χρόνος αναμονής είναι είκοσι με τριάντα ημέρες. Τρίτον, στο Ογκολογικό Νοσοκομείο «Άγιοι Ανάργυροι» ο χρόνος αναμονής είναι περίπου τρεις μήνες. Αν είναι επείγον, τον βάζουν νωρίτερα. </w:t>
      </w:r>
    </w:p>
    <w:p w14:paraId="1A4E1A8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Στον «Άγιο Σάββα» αναλόγως το μηχάνημα, ο χρόνος αναμονής είνα</w:t>
      </w:r>
      <w:r>
        <w:rPr>
          <w:rFonts w:eastAsia="Times New Roman" w:cs="Times New Roman"/>
          <w:szCs w:val="24"/>
        </w:rPr>
        <w:t>ι από τριάντα ημέρες ως ενενήντα ημέρες, αναλόγως το ποιο μηχάνημα χρειάζεται</w:t>
      </w:r>
      <w:r>
        <w:rPr>
          <w:rFonts w:eastAsia="Times New Roman" w:cs="Times New Roman"/>
          <w:szCs w:val="24"/>
        </w:rPr>
        <w:t>,</w:t>
      </w:r>
      <w:r>
        <w:rPr>
          <w:rFonts w:eastAsia="Times New Roman" w:cs="Times New Roman"/>
          <w:szCs w:val="24"/>
        </w:rPr>
        <w:t xml:space="preserve"> ο γραμμικός επιταχυντής ή το κοβάλτιο. Στο Νοσοκομείο «Ανδρέας Συγγρός» ο χρόνος αναμονής για διενέργεια ακτινοθεραπειών είναι επτά ως δεκαπέντε ημέρες. Στο Νοσοκομείο «Αγλαΐα Κ</w:t>
      </w:r>
      <w:r>
        <w:rPr>
          <w:rFonts w:eastAsia="Times New Roman" w:cs="Times New Roman"/>
          <w:szCs w:val="24"/>
        </w:rPr>
        <w:t xml:space="preserve">υριακού», για τα παιδιά, στο εν λόγω τμήμα, την παρούσα χρονική περίοδο, δεν υφίσταται καθυστέρηση στον προγραμματισμό και την έναρξη των θεραπειών. </w:t>
      </w:r>
    </w:p>
    <w:p w14:paraId="1A4E1A8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Για να μιλάμε τώρα συγκεκριμένα και όχι να βγαίνουμε </w:t>
      </w:r>
      <w:r>
        <w:rPr>
          <w:rFonts w:eastAsia="Times New Roman" w:cs="Times New Roman"/>
          <w:szCs w:val="24"/>
        </w:rPr>
        <w:t>σ</w:t>
      </w:r>
      <w:r>
        <w:rPr>
          <w:rFonts w:eastAsia="Times New Roman" w:cs="Times New Roman"/>
          <w:szCs w:val="24"/>
        </w:rPr>
        <w:t xml:space="preserve">τα κανάλια και να </w:t>
      </w:r>
      <w:r>
        <w:rPr>
          <w:rFonts w:eastAsia="Times New Roman" w:cs="Times New Roman"/>
          <w:szCs w:val="24"/>
        </w:rPr>
        <w:t>μιλάμε</w:t>
      </w:r>
      <w:r>
        <w:rPr>
          <w:rFonts w:eastAsia="Times New Roman" w:cs="Times New Roman"/>
          <w:szCs w:val="24"/>
        </w:rPr>
        <w:t xml:space="preserve">, όπως έκανε και ο Πρόεδρος </w:t>
      </w:r>
      <w:r>
        <w:rPr>
          <w:rFonts w:eastAsia="Times New Roman" w:cs="Times New Roman"/>
          <w:szCs w:val="24"/>
        </w:rPr>
        <w:t>του ΙΣΑ ας πούμε, μάλλον από κεκτημένη αντιπολιτευτική ταχύτητα.</w:t>
      </w:r>
      <w:r>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rPr>
        <w:lastRenderedPageBreak/>
        <w:t xml:space="preserve">Νοσοκομείο «Αλεξάνδρα» ο χρόνος αναμονής στο τμήμα είναι περίπου σαράντα εννέα ημέρες. Αν υπάρχει πίεση ή συγκεκριμένο περιστατικό, μπαίνει πιο νωρίς, δηλαδή προηγείται. </w:t>
      </w:r>
    </w:p>
    <w:p w14:paraId="1A4E1A8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Το δικό σας </w:t>
      </w:r>
      <w:r>
        <w:rPr>
          <w:rFonts w:eastAsia="Times New Roman" w:cs="Times New Roman"/>
          <w:szCs w:val="24"/>
        </w:rPr>
        <w:t>Νοσο</w:t>
      </w:r>
      <w:r>
        <w:rPr>
          <w:rFonts w:eastAsia="Times New Roman" w:cs="Times New Roman"/>
          <w:szCs w:val="24"/>
        </w:rPr>
        <w:t>κομείο</w:t>
      </w:r>
      <w:r>
        <w:rPr>
          <w:rFonts w:eastAsia="Times New Roman" w:cs="Times New Roman"/>
          <w:szCs w:val="24"/>
        </w:rPr>
        <w:t xml:space="preserve"> Λάρισας λέει ότι, βάσει του εξοπλισμού και του αριθμού των τεχνολόγων ακτινολόγων ραδιολόγων, θα μπορούσαν να γίνονται είκοσι πέντε ακτινοθεραπείες την ημέρα, αλλά με τις υπερωρίες που κάνουν οι υπάλληλοι, το φθάνουν στις τριάντα την ημέρα. Σε θεωρη</w:t>
      </w:r>
      <w:r>
        <w:rPr>
          <w:rFonts w:eastAsia="Times New Roman" w:cs="Times New Roman"/>
          <w:szCs w:val="24"/>
        </w:rPr>
        <w:t>τικό επίπεδο, οι ανάγκες μπορούσαν να φθάσουν μέχρι ενενήντα την ημέρα. Όντως, μπορεί η αναμονή να φθάσει</w:t>
      </w:r>
      <w:r>
        <w:rPr>
          <w:rFonts w:eastAsia="Times New Roman" w:cs="Times New Roman"/>
          <w:szCs w:val="24"/>
        </w:rPr>
        <w:t xml:space="preserve">, </w:t>
      </w:r>
      <w:r>
        <w:rPr>
          <w:rFonts w:eastAsia="Times New Roman" w:cs="Times New Roman"/>
          <w:szCs w:val="24"/>
        </w:rPr>
        <w:t>το πολύ</w:t>
      </w:r>
      <w:r>
        <w:rPr>
          <w:rFonts w:eastAsia="Times New Roman" w:cs="Times New Roman"/>
          <w:szCs w:val="24"/>
        </w:rPr>
        <w:t>, ως</w:t>
      </w:r>
      <w:r>
        <w:rPr>
          <w:rFonts w:eastAsia="Times New Roman" w:cs="Times New Roman"/>
          <w:szCs w:val="24"/>
        </w:rPr>
        <w:t xml:space="preserve"> τρεις μήνες, αλλά όταν υπάρχουν περιπτώσεις που χρήζουν άμεσης αντιμετώπισης, τις βάζουν μπροστά στη λίστα, αλλιώς, αν δεν </w:t>
      </w:r>
      <w:r>
        <w:rPr>
          <w:rFonts w:eastAsia="Times New Roman" w:cs="Times New Roman"/>
          <w:szCs w:val="24"/>
        </w:rPr>
        <w:lastRenderedPageBreak/>
        <w:t xml:space="preserve">μπορούν, τους </w:t>
      </w:r>
      <w:r>
        <w:rPr>
          <w:rFonts w:eastAsia="Times New Roman" w:cs="Times New Roman"/>
          <w:szCs w:val="24"/>
        </w:rPr>
        <w:t>στέλνουν στη Θεσσαλονίκη</w:t>
      </w:r>
      <w:r>
        <w:rPr>
          <w:rFonts w:eastAsia="Times New Roman" w:cs="Times New Roman"/>
          <w:szCs w:val="24"/>
        </w:rPr>
        <w:t>,</w:t>
      </w:r>
      <w:r>
        <w:rPr>
          <w:rFonts w:eastAsia="Times New Roman" w:cs="Times New Roman"/>
          <w:szCs w:val="24"/>
        </w:rPr>
        <w:t xml:space="preserve"> που δεν υπάρχει πρόβλημα. Και εδώ μας ζητούν τέσσερις τεχνολόγους να κάνουν τα απογευματινά.</w:t>
      </w:r>
    </w:p>
    <w:p w14:paraId="1A4E1A86"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Δεν είναι έτσι.</w:t>
      </w:r>
    </w:p>
    <w:p w14:paraId="1A4E1A87"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Σας άκουσα πολύ προσεκτικά. Προσέξτε, σας ανέφερα </w:t>
      </w:r>
      <w:r>
        <w:rPr>
          <w:rFonts w:eastAsia="Times New Roman" w:cs="Times New Roman"/>
          <w:szCs w:val="24"/>
        </w:rPr>
        <w:t xml:space="preserve">μια σειρά από παραδείγματα που, με την υπάρχουσα κατάσταση και με όλα αυτά που έχουν γίνει το προηγούμενο διάστημα, δείχνουν ποια είναι η πραγματική εικόνα της αναμονής που υπάρχει. </w:t>
      </w:r>
    </w:p>
    <w:p w14:paraId="1A4E1A8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Ούτε εμάς μας ικανοποιεί πλήρως. Θα το καλύψουμε και αυτό, όπως και πολλέ</w:t>
      </w:r>
      <w:r>
        <w:rPr>
          <w:rFonts w:eastAsia="Times New Roman" w:cs="Times New Roman"/>
          <w:szCs w:val="24"/>
        </w:rPr>
        <w:t>ς άλλες πληγές</w:t>
      </w:r>
      <w:r>
        <w:rPr>
          <w:rFonts w:eastAsia="Times New Roman" w:cs="Times New Roman"/>
          <w:szCs w:val="24"/>
        </w:rPr>
        <w:t>,</w:t>
      </w:r>
      <w:r>
        <w:rPr>
          <w:rFonts w:eastAsia="Times New Roman" w:cs="Times New Roman"/>
          <w:szCs w:val="24"/>
        </w:rPr>
        <w:t xml:space="preserve"> που άνοιξαν στο σώμα της δημόσιας υγείας τα προηγούμενα χρόνια. Δουλειά αυτής της Κυβέρνησης είναι να τις επουλώσει. Οπότε μην στεναχωριέστε, δεν θα χαθεί η δωρεά. Θα καλυφθούν οι θέσεις</w:t>
      </w:r>
      <w:r>
        <w:rPr>
          <w:rFonts w:eastAsia="Times New Roman" w:cs="Times New Roman"/>
          <w:szCs w:val="24"/>
        </w:rPr>
        <w:t>,</w:t>
      </w:r>
      <w:r>
        <w:rPr>
          <w:rFonts w:eastAsia="Times New Roman" w:cs="Times New Roman"/>
          <w:szCs w:val="24"/>
        </w:rPr>
        <w:t xml:space="preserve"> έτσι όπως πρέπει και όταν πρέπει.</w:t>
      </w:r>
    </w:p>
    <w:p w14:paraId="1A4E1A89" w14:textId="77777777" w:rsidR="00423CA6" w:rsidRDefault="00752490">
      <w:pPr>
        <w:spacing w:line="600" w:lineRule="auto"/>
        <w:ind w:firstLine="720"/>
        <w:jc w:val="both"/>
        <w:rPr>
          <w:rFonts w:eastAsia="Times New Roman" w:cs="Times New Roman"/>
          <w:szCs w:val="24"/>
        </w:rPr>
      </w:pPr>
      <w:r>
        <w:rPr>
          <w:rFonts w:eastAsia="Times New Roman"/>
          <w:b/>
          <w:bCs/>
        </w:rPr>
        <w:t>ΠΡΟΕΔΡΕΥΩΝ (Αναστά</w:t>
      </w:r>
      <w:r>
        <w:rPr>
          <w:rFonts w:eastAsia="Times New Roman"/>
          <w:b/>
          <w:bCs/>
        </w:rPr>
        <w:t>σιος Κουράκης):</w:t>
      </w:r>
      <w:r>
        <w:rPr>
          <w:rFonts w:eastAsia="Times New Roman" w:cs="Times New Roman"/>
          <w:szCs w:val="24"/>
        </w:rPr>
        <w:t xml:space="preserve"> Ευχαριστούμε, κύριε Υπουργέ.</w:t>
      </w:r>
    </w:p>
    <w:p w14:paraId="1A4E1A8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Πριν προχωρήσουμε στην επόμενη ερώτηση, να πούμε ότι είμαστε στην ευτυχή θέση και έχουμε τη χαρά και την τύχη </w:t>
      </w:r>
      <w:r>
        <w:rPr>
          <w:rFonts w:eastAsia="Times New Roman" w:cs="Times New Roman"/>
          <w:szCs w:val="24"/>
        </w:rPr>
        <w:lastRenderedPageBreak/>
        <w:t xml:space="preserve">να έχουμε στα νότια θεωρεία </w:t>
      </w:r>
      <w:r>
        <w:rPr>
          <w:rFonts w:eastAsia="Times New Roman" w:cs="Times New Roman"/>
          <w:szCs w:val="24"/>
        </w:rPr>
        <w:t xml:space="preserve">της Βουλής </w:t>
      </w:r>
      <w:r>
        <w:rPr>
          <w:rFonts w:eastAsia="Times New Roman" w:cs="Times New Roman"/>
          <w:szCs w:val="24"/>
        </w:rPr>
        <w:t>εκπαιδευτικούς, γονείς και εκπροσώπους της αυτοδιοίκησης από τ</w:t>
      </w:r>
      <w:r>
        <w:rPr>
          <w:rFonts w:eastAsia="Times New Roman" w:cs="Times New Roman"/>
          <w:szCs w:val="24"/>
        </w:rPr>
        <w:t xml:space="preserve">ην Κρεμαστή Ρόδου που παρακολουθούν την κοινοβουλευτική διαδικασία. </w:t>
      </w:r>
    </w:p>
    <w:p w14:paraId="1A4E1A8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Σας καλωσορίζουμε. Να είστε καλά.</w:t>
      </w:r>
    </w:p>
    <w:p w14:paraId="1A4E1A8C" w14:textId="77777777" w:rsidR="00423CA6" w:rsidRDefault="00752490">
      <w:pPr>
        <w:spacing w:line="600" w:lineRule="auto"/>
        <w:ind w:firstLine="720"/>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πτέρυγες της Βουλής)</w:t>
      </w:r>
    </w:p>
    <w:p w14:paraId="1A4E1A8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θα έχετε την ευκαιρία να παρακολουθήσετε και την επίκαιρη ερώτηση του Βουλευτή Δωδεκανήσου της Νέ</w:t>
      </w:r>
      <w:r>
        <w:rPr>
          <w:rFonts w:eastAsia="Times New Roman" w:cs="Times New Roman"/>
          <w:szCs w:val="24"/>
        </w:rPr>
        <w:t xml:space="preserve">ας Δημοκρατίας κ. </w:t>
      </w:r>
      <w:proofErr w:type="spellStart"/>
      <w:r>
        <w:rPr>
          <w:rFonts w:eastAsia="Times New Roman" w:cs="Times New Roman"/>
          <w:szCs w:val="24"/>
        </w:rPr>
        <w:t>Κόνσολα</w:t>
      </w:r>
      <w:proofErr w:type="spellEnd"/>
      <w:r>
        <w:rPr>
          <w:rFonts w:eastAsia="Times New Roman" w:cs="Times New Roman"/>
          <w:szCs w:val="24"/>
        </w:rPr>
        <w:t xml:space="preserve"> προς τον Υπουργό Υγείας. Οπότε σας αφορά και κάπως ιδιαίτερα. </w:t>
      </w:r>
    </w:p>
    <w:p w14:paraId="1A4E1A8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προχωρήσουμε στη </w:t>
      </w:r>
      <w:r>
        <w:rPr>
          <w:rFonts w:eastAsia="Times New Roman" w:cs="Times New Roman"/>
          <w:szCs w:val="24"/>
        </w:rPr>
        <w:t>δωδέκατ</w:t>
      </w:r>
      <w:r>
        <w:rPr>
          <w:rFonts w:eastAsia="Times New Roman" w:cs="Times New Roman"/>
          <w:szCs w:val="24"/>
        </w:rPr>
        <w:t>η</w:t>
      </w:r>
      <w:r>
        <w:rPr>
          <w:rFonts w:eastAsia="Times New Roman" w:cs="Times New Roman"/>
          <w:szCs w:val="24"/>
        </w:rPr>
        <w:t xml:space="preserve"> με αριθμό 675/17-3-2016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Δωδεκανήσου της Νέας Δημοκρατίας κ. </w:t>
      </w:r>
      <w:r>
        <w:rPr>
          <w:rFonts w:eastAsia="Times New Roman" w:cs="Times New Roman"/>
          <w:bCs/>
          <w:szCs w:val="24"/>
        </w:rPr>
        <w:t xml:space="preserve">Εμμανουήλ </w:t>
      </w:r>
      <w:proofErr w:type="spellStart"/>
      <w:r>
        <w:rPr>
          <w:rFonts w:eastAsia="Times New Roman" w:cs="Times New Roman"/>
          <w:bCs/>
          <w:szCs w:val="24"/>
        </w:rPr>
        <w:t>Κόνσολα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w:t>
      </w:r>
      <w:proofErr w:type="spellStart"/>
      <w:r>
        <w:rPr>
          <w:rFonts w:eastAsia="Times New Roman" w:cs="Times New Roman"/>
          <w:szCs w:val="24"/>
        </w:rPr>
        <w:t>υποστελέχωση</w:t>
      </w:r>
      <w:proofErr w:type="spellEnd"/>
      <w:r>
        <w:rPr>
          <w:rFonts w:eastAsia="Times New Roman" w:cs="Times New Roman"/>
          <w:szCs w:val="24"/>
        </w:rPr>
        <w:t xml:space="preserve"> του Γενικού Νοσοκομείου Ρόδου και τα προβλήματα λειτουργίας σε νευραλγικούς τομείς.</w:t>
      </w:r>
    </w:p>
    <w:p w14:paraId="1A4E1A8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1A4E1A9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Το λόγο έχει ο κ. </w:t>
      </w:r>
      <w:proofErr w:type="spellStart"/>
      <w:r>
        <w:rPr>
          <w:rFonts w:eastAsia="Times New Roman" w:cs="Times New Roman"/>
          <w:szCs w:val="24"/>
        </w:rPr>
        <w:t>Κόνσολας</w:t>
      </w:r>
      <w:proofErr w:type="spellEnd"/>
      <w:r>
        <w:rPr>
          <w:rFonts w:eastAsia="Times New Roman" w:cs="Times New Roman"/>
          <w:szCs w:val="24"/>
        </w:rPr>
        <w:t xml:space="preserve">, για να </w:t>
      </w:r>
      <w:r>
        <w:rPr>
          <w:rFonts w:eastAsia="Times New Roman" w:cs="Times New Roman"/>
          <w:szCs w:val="24"/>
        </w:rPr>
        <w:t>αναπτύξει την ερώτησή του σε δύο λεπτά.</w:t>
      </w:r>
    </w:p>
    <w:p w14:paraId="1A4E1A9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w:t>
      </w:r>
    </w:p>
    <w:p w14:paraId="1A4E1A9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χαίρομαι που και εσείς, αλλά και οι γονείς, οι εκπρόσωποι της αυτοδιοίκησης και οι εκπαιδευτικοί δυναμώνουμε τη φωνή μας σήμερα σε μια πολύ σημαντική ερώτη</w:t>
      </w:r>
      <w:r>
        <w:rPr>
          <w:rFonts w:eastAsia="Times New Roman" w:cs="Times New Roman"/>
          <w:szCs w:val="24"/>
        </w:rPr>
        <w:t>ση και θέλω να ταυτιστώ με την άποψη του κυρίου Υπουργού ότι τα προβλήματα της υγείας είναι διαχρονικά. Κανείς δεν κατηγορεί την ηγεσία του Υπουργείου Υγείας ότι έχει κληρονομήσει μηδενικά προβλήματα.</w:t>
      </w:r>
    </w:p>
    <w:p w14:paraId="1A4E1A9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Υπουργέ, όμως, θέλω σε αυτό το σημείο να εκφράσω </w:t>
      </w:r>
      <w:r>
        <w:rPr>
          <w:rFonts w:eastAsia="Times New Roman" w:cs="Times New Roman"/>
          <w:szCs w:val="24"/>
        </w:rPr>
        <w:t xml:space="preserve">για άλλη μια φορά τη δυσαρέσκειά μου, γιατί από τις είκοσι επτά ερωτήσεις περίπου η Κυβέρνηση έχει την πρόθεση να απαντήσει μόνο τις επτά σε επίπεδο κοινοβουλευτικού ελέγχου. Παράλληλα, όμως, θέλω να σας ευχαριστήσω, γιατί εσείς </w:t>
      </w:r>
      <w:r>
        <w:rPr>
          <w:rFonts w:eastAsia="Times New Roman" w:cs="Times New Roman"/>
          <w:szCs w:val="24"/>
        </w:rPr>
        <w:lastRenderedPageBreak/>
        <w:t xml:space="preserve">σήμερα είστε εδώ, έστω και </w:t>
      </w:r>
      <w:r>
        <w:rPr>
          <w:rFonts w:eastAsia="Times New Roman" w:cs="Times New Roman"/>
          <w:szCs w:val="24"/>
        </w:rPr>
        <w:t>εξ αναβολής τέσσερις φορές για την ερώτηση για το Νοσοκομείο της Ρόδου. Δεν αφορά μόνο εσάς, αφορά την Κυβέρνηση συνολικά.</w:t>
      </w:r>
    </w:p>
    <w:p w14:paraId="1A4E1A9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Θέλω, επίσης, να σας υπενθυμίσω -και θα το καταθέσω στα Πρακτικά, κύριε Υπουργέ- ότι από τις 2 Φεβρουαρίου έχω καταθέσει στην Επιτροπ</w:t>
      </w:r>
      <w:r>
        <w:rPr>
          <w:rFonts w:eastAsia="Times New Roman" w:cs="Times New Roman"/>
          <w:szCs w:val="24"/>
        </w:rPr>
        <w:t xml:space="preserve">ή Κοινωνικών Υποθέσεων και σε εσάς -και πρέπει να πούμε ότι το κάνατε αποδεκτό- το αίτημα να συζητηθούν στην Επιτροπή Κοινωνικών Υποθέσεων τα θέματα υγείας στα νησιά και στο </w:t>
      </w:r>
      <w:r>
        <w:rPr>
          <w:rFonts w:eastAsia="Times New Roman" w:cs="Times New Roman"/>
          <w:szCs w:val="24"/>
        </w:rPr>
        <w:t xml:space="preserve">νοσοκομείο </w:t>
      </w:r>
      <w:r>
        <w:rPr>
          <w:rFonts w:eastAsia="Times New Roman" w:cs="Times New Roman"/>
          <w:szCs w:val="24"/>
        </w:rPr>
        <w:t xml:space="preserve">γενικότερα. Έστω και σήμερα, όμως, συζητούμε ένα θέμα, μέρος αυτής της </w:t>
      </w:r>
      <w:r>
        <w:rPr>
          <w:rFonts w:eastAsia="Times New Roman" w:cs="Times New Roman"/>
          <w:szCs w:val="24"/>
        </w:rPr>
        <w:t>διάστασης που ανέφερα, για το Νοσοκομείο της Ρόδου.</w:t>
      </w:r>
    </w:p>
    <w:p w14:paraId="1A4E1A9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Το Νοσοκομείο της Ρόδου, κύριε Πρόεδρε, κύριε Υπουργέ, είναι ένας βασικός πυλώνας που αντιμετωπίζει την υγεία</w:t>
      </w:r>
      <w:r>
        <w:rPr>
          <w:rFonts w:eastAsia="Times New Roman" w:cs="Times New Roman"/>
          <w:szCs w:val="24"/>
        </w:rPr>
        <w:t>,</w:t>
      </w:r>
      <w:r>
        <w:rPr>
          <w:rFonts w:eastAsia="Times New Roman" w:cs="Times New Roman"/>
          <w:szCs w:val="24"/>
        </w:rPr>
        <w:t xml:space="preserve"> όχι μόνο στη Ρόδο, αλλά στο Νότιο Αιγαίο γενικότερα. Είναι ο μεγαλύτερος πυλώνας υγείας στη Δ</w:t>
      </w:r>
      <w:r>
        <w:rPr>
          <w:rFonts w:eastAsia="Times New Roman" w:cs="Times New Roman"/>
          <w:szCs w:val="24"/>
        </w:rPr>
        <w:t>ωδεκάνησο, στις Κυκλάδες και στο Ανατολικό Αιγαίο. Ωστόσο, στη Ρόδο ο πληθυσμός το καλοκαίρι πολλαπλασιάζεται, όχι διπλασιάζεται και τριπλασιάζεται.</w:t>
      </w:r>
    </w:p>
    <w:p w14:paraId="1A4E1A9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Γνωρίζετε -είστε γιατρός, είστε νησιώτης, φαντάζομαι ότι έχετε την ίδια ανησυχία με εμάς- ότι η </w:t>
      </w:r>
      <w:proofErr w:type="spellStart"/>
      <w:r>
        <w:rPr>
          <w:rFonts w:eastAsia="Times New Roman" w:cs="Times New Roman"/>
          <w:szCs w:val="24"/>
        </w:rPr>
        <w:t>υποστελέχωσ</w:t>
      </w:r>
      <w:r>
        <w:rPr>
          <w:rFonts w:eastAsia="Times New Roman" w:cs="Times New Roman"/>
          <w:szCs w:val="24"/>
        </w:rPr>
        <w:t>η</w:t>
      </w:r>
      <w:proofErr w:type="spellEnd"/>
      <w:r>
        <w:rPr>
          <w:rFonts w:eastAsia="Times New Roman" w:cs="Times New Roman"/>
          <w:szCs w:val="24"/>
        </w:rPr>
        <w:t xml:space="preserve"> του Νοσοκομείου της Ρόδου σε αυτό το επίπεδο σήμερα είναι τραγική, κύριε Υπουργέ. Να σας πω μόνο ότι ο δείκτης </w:t>
      </w:r>
      <w:proofErr w:type="spellStart"/>
      <w:r>
        <w:rPr>
          <w:rFonts w:eastAsia="Times New Roman" w:cs="Times New Roman"/>
          <w:szCs w:val="24"/>
        </w:rPr>
        <w:t>υποστελέχωσης</w:t>
      </w:r>
      <w:proofErr w:type="spellEnd"/>
      <w:r>
        <w:rPr>
          <w:rFonts w:eastAsia="Times New Roman" w:cs="Times New Roman"/>
          <w:szCs w:val="24"/>
        </w:rPr>
        <w:t xml:space="preserve"> </w:t>
      </w:r>
      <w:r>
        <w:rPr>
          <w:rFonts w:eastAsia="Times New Roman" w:cs="Times New Roman"/>
          <w:szCs w:val="24"/>
        </w:rPr>
        <w:lastRenderedPageBreak/>
        <w:t xml:space="preserve">στο </w:t>
      </w:r>
      <w:r>
        <w:rPr>
          <w:rFonts w:eastAsia="Times New Roman" w:cs="Times New Roman"/>
          <w:szCs w:val="24"/>
        </w:rPr>
        <w:t xml:space="preserve">νοσοκομείο </w:t>
      </w:r>
      <w:r>
        <w:rPr>
          <w:rFonts w:eastAsia="Times New Roman" w:cs="Times New Roman"/>
          <w:szCs w:val="24"/>
        </w:rPr>
        <w:t xml:space="preserve">ξεπερνά κάθε όριο σε όλη την επικράτεια. Ενδεικτικά, μπορώ να αναφέρω ότι από τις </w:t>
      </w:r>
      <w:proofErr w:type="spellStart"/>
      <w:r>
        <w:rPr>
          <w:rFonts w:eastAsia="Times New Roman" w:cs="Times New Roman"/>
          <w:szCs w:val="24"/>
        </w:rPr>
        <w:t>εκατόν</w:t>
      </w:r>
      <w:proofErr w:type="spellEnd"/>
      <w:r>
        <w:rPr>
          <w:rFonts w:eastAsia="Times New Roman" w:cs="Times New Roman"/>
          <w:szCs w:val="24"/>
        </w:rPr>
        <w:t xml:space="preserve"> σαράντα οχτώ οργανικές θέ</w:t>
      </w:r>
      <w:r>
        <w:rPr>
          <w:rFonts w:eastAsia="Times New Roman" w:cs="Times New Roman"/>
          <w:szCs w:val="24"/>
        </w:rPr>
        <w:t>σεις γιατρών είναι κενές οι εβδομήντα. Μόνο εβδομήντα οχτώ γιατροί υπηρετούν από τις οργανικές θέσεις.</w:t>
      </w:r>
    </w:p>
    <w:p w14:paraId="1A4E1A9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Από τις τετρακόσιες ογδόντα εννιά θέσεις νοσηλευτών είναι κενές οι διακόσιες τριάντα οχτώ, κύριε Υπουργέ.</w:t>
      </w:r>
    </w:p>
    <w:p w14:paraId="1A4E1A9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Θα καταθέσω στα Πρακτικά, κύριε Υπουργέ, υπόμνη</w:t>
      </w:r>
      <w:r>
        <w:rPr>
          <w:rFonts w:eastAsia="Times New Roman" w:cs="Times New Roman"/>
          <w:szCs w:val="24"/>
        </w:rPr>
        <w:t xml:space="preserve">μα της Ένωσης Ιατρών Νοσοκομείου Ρόδου και Κέντρων Υγείας, η οποία κοινοποιήθηκε και στον Εισαγγελέα της Ρόδου, για να </w:t>
      </w:r>
      <w:r>
        <w:rPr>
          <w:rFonts w:eastAsia="Times New Roman" w:cs="Times New Roman"/>
          <w:szCs w:val="24"/>
        </w:rPr>
        <w:lastRenderedPageBreak/>
        <w:t xml:space="preserve">εκφράσει την ανησυχία του ιατρικού κόσμου, του φαρμακευτικού, του νοσηλευτικού για τα θέματα της υγείας στο </w:t>
      </w:r>
      <w:r>
        <w:rPr>
          <w:rFonts w:eastAsia="Times New Roman" w:cs="Times New Roman"/>
          <w:szCs w:val="24"/>
        </w:rPr>
        <w:t>νοσοκομείο</w:t>
      </w:r>
      <w:r>
        <w:rPr>
          <w:rFonts w:eastAsia="Times New Roman" w:cs="Times New Roman"/>
          <w:szCs w:val="24"/>
        </w:rPr>
        <w:t>.</w:t>
      </w:r>
    </w:p>
    <w:p w14:paraId="1A4E1A9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Θα καταθέσω, επίσ</w:t>
      </w:r>
      <w:r>
        <w:rPr>
          <w:rFonts w:eastAsia="Times New Roman" w:cs="Times New Roman"/>
          <w:szCs w:val="24"/>
        </w:rPr>
        <w:t>ης, στα Πρακτικά το πόρισμα και την απόφαση της Διοίκησης του Νοσοκομείου της Ρόδου, που δηλώνει αυτή τη διάσταση.</w:t>
      </w:r>
    </w:p>
    <w:p w14:paraId="1A4E1A9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Πρέπει επίσης να σας πω, κύριε Υπουργέ, ότι</w:t>
      </w:r>
      <w:r>
        <w:rPr>
          <w:rFonts w:eastAsia="Times New Roman" w:cs="Times New Roman"/>
          <w:szCs w:val="24"/>
        </w:rPr>
        <w:t>,</w:t>
      </w:r>
      <w:r>
        <w:rPr>
          <w:rFonts w:eastAsia="Times New Roman" w:cs="Times New Roman"/>
          <w:szCs w:val="24"/>
        </w:rPr>
        <w:t xml:space="preserve"> μεταξύ άλλων προβλημάτων</w:t>
      </w:r>
      <w:r>
        <w:rPr>
          <w:rFonts w:eastAsia="Times New Roman" w:cs="Times New Roman"/>
          <w:szCs w:val="24"/>
        </w:rPr>
        <w:t>,</w:t>
      </w:r>
      <w:r>
        <w:rPr>
          <w:rFonts w:eastAsia="Times New Roman" w:cs="Times New Roman"/>
          <w:szCs w:val="24"/>
        </w:rPr>
        <w:t xml:space="preserve"> χρειάζεται μια μόνιμη λύση σε ό,τι αφορά το </w:t>
      </w:r>
      <w:proofErr w:type="spellStart"/>
      <w:r>
        <w:rPr>
          <w:rFonts w:eastAsia="Times New Roman" w:cs="Times New Roman"/>
          <w:szCs w:val="24"/>
        </w:rPr>
        <w:t>αιμοδυναμικό</w:t>
      </w:r>
      <w:proofErr w:type="spellEnd"/>
      <w:r>
        <w:rPr>
          <w:rFonts w:eastAsia="Times New Roman" w:cs="Times New Roman"/>
          <w:szCs w:val="24"/>
        </w:rPr>
        <w:t>.</w:t>
      </w:r>
    </w:p>
    <w:p w14:paraId="1A4E1A9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Κύριε Υπουργ</w:t>
      </w:r>
      <w:r>
        <w:rPr>
          <w:rFonts w:eastAsia="Times New Roman" w:cs="Times New Roman"/>
          <w:szCs w:val="24"/>
        </w:rPr>
        <w:t>έ, έχετε ασχοληθεί και το γνωρίζω και πρέπει να εκφράσω δημόσιες ευχαριστίες, γιατί δείξατε ευαισθησία.</w:t>
      </w:r>
    </w:p>
    <w:p w14:paraId="1A4E1A9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Πιστεύω, όμως -για να είμαστε σύντομοι και με το χρόνο- ότι πρέπει, κύριε Υπουργέ, να αυτονομηθεί το </w:t>
      </w:r>
      <w:r>
        <w:rPr>
          <w:rFonts w:eastAsia="Times New Roman" w:cs="Times New Roman"/>
          <w:szCs w:val="24"/>
        </w:rPr>
        <w:t xml:space="preserve">τμήμα </w:t>
      </w:r>
      <w:proofErr w:type="spellStart"/>
      <w:r>
        <w:rPr>
          <w:rFonts w:eastAsia="Times New Roman" w:cs="Times New Roman"/>
          <w:szCs w:val="24"/>
        </w:rPr>
        <w:t>αιμοδυναμικού</w:t>
      </w:r>
      <w:proofErr w:type="spellEnd"/>
      <w:r>
        <w:rPr>
          <w:rFonts w:eastAsia="Times New Roman" w:cs="Times New Roman"/>
          <w:szCs w:val="24"/>
        </w:rPr>
        <w:t xml:space="preserve"> </w:t>
      </w:r>
      <w:r>
        <w:rPr>
          <w:rFonts w:eastAsia="Times New Roman" w:cs="Times New Roman"/>
          <w:szCs w:val="24"/>
        </w:rPr>
        <w:t xml:space="preserve">εργαστηρίου, </w:t>
      </w:r>
      <w:r>
        <w:rPr>
          <w:rFonts w:eastAsia="Times New Roman" w:cs="Times New Roman"/>
          <w:szCs w:val="24"/>
        </w:rPr>
        <w:t>για να υπάρχει μόν</w:t>
      </w:r>
      <w:r>
        <w:rPr>
          <w:rFonts w:eastAsia="Times New Roman" w:cs="Times New Roman"/>
          <w:szCs w:val="24"/>
        </w:rPr>
        <w:t xml:space="preserve">ιμη και βιώσιμη λύση, όπως επίσης πρέπει να αυτονομηθεί και το </w:t>
      </w:r>
      <w:r>
        <w:rPr>
          <w:rFonts w:eastAsia="Times New Roman" w:cs="Times New Roman"/>
          <w:szCs w:val="24"/>
        </w:rPr>
        <w:t>τμήμα ογκολογίας</w:t>
      </w:r>
      <w:r>
        <w:rPr>
          <w:rFonts w:eastAsia="Times New Roman" w:cs="Times New Roman"/>
          <w:szCs w:val="24"/>
        </w:rPr>
        <w:t xml:space="preserve"> που προβλέπεται από το οργανόγραμμα, γιατί γνωρίζετε τις συνέπειες, προαναφέρατε εσείς συνέπειες και από άλλα νοσοκομεία.</w:t>
      </w:r>
    </w:p>
    <w:p w14:paraId="1A4E1A9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Θέλω να πω, επίσης, σε αυτό το σημείο ότι «Η Δημοκρατι</w:t>
      </w:r>
      <w:r>
        <w:rPr>
          <w:rFonts w:eastAsia="Times New Roman" w:cs="Times New Roman"/>
          <w:szCs w:val="24"/>
        </w:rPr>
        <w:t>κή της Ρόδου» αναφέρει σε πρωτοσέλιδό της τα εξής: «Ακούει κανείς; Καταρρέει το Νοσοκομείο της Ρόδου». «Η Ροδιακή», μια άλλη ημερήσια εφημερίδα, αναφέρει: «Οργή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 xml:space="preserve">θέλουμε να δώσουμε </w:t>
      </w:r>
      <w:r>
        <w:rPr>
          <w:rFonts w:eastAsia="Times New Roman" w:cs="Times New Roman"/>
          <w:szCs w:val="24"/>
        </w:rPr>
        <w:t>σ</w:t>
      </w:r>
      <w:r>
        <w:rPr>
          <w:rFonts w:eastAsia="Times New Roman" w:cs="Times New Roman"/>
          <w:szCs w:val="24"/>
        </w:rPr>
        <w:t xml:space="preserve">τη θέση της αλληλεγγύης και </w:t>
      </w:r>
      <w:r>
        <w:rPr>
          <w:rFonts w:eastAsia="Times New Roman" w:cs="Times New Roman"/>
          <w:szCs w:val="24"/>
        </w:rPr>
        <w:t>σ</w:t>
      </w:r>
      <w:r>
        <w:rPr>
          <w:rFonts w:eastAsia="Times New Roman" w:cs="Times New Roman"/>
          <w:szCs w:val="24"/>
        </w:rPr>
        <w:t xml:space="preserve">τα αισθήματα των κατοίκων που έχουν για </w:t>
      </w:r>
      <w:r>
        <w:rPr>
          <w:rFonts w:eastAsia="Times New Roman" w:cs="Times New Roman"/>
          <w:szCs w:val="24"/>
        </w:rPr>
        <w:t xml:space="preserve">τους νοσηλευτές, τους γιατρούς </w:t>
      </w:r>
      <w:r>
        <w:rPr>
          <w:rFonts w:eastAsia="Times New Roman" w:cs="Times New Roman"/>
          <w:szCs w:val="24"/>
        </w:rPr>
        <w:t>για τους</w:t>
      </w:r>
      <w:r>
        <w:rPr>
          <w:rFonts w:eastAsia="Times New Roman" w:cs="Times New Roman"/>
          <w:szCs w:val="24"/>
        </w:rPr>
        <w:t xml:space="preserve"> ασθενείς που ταλαιπωρούνται</w:t>
      </w:r>
      <w:r>
        <w:rPr>
          <w:rFonts w:eastAsia="Times New Roman" w:cs="Times New Roman"/>
          <w:szCs w:val="24"/>
        </w:rPr>
        <w:t>, την «ο</w:t>
      </w:r>
      <w:r>
        <w:rPr>
          <w:rFonts w:eastAsia="Times New Roman" w:cs="Times New Roman"/>
          <w:szCs w:val="24"/>
        </w:rPr>
        <w:t>ργή!».</w:t>
      </w:r>
    </w:p>
    <w:p w14:paraId="1A4E1A9E" w14:textId="77777777" w:rsidR="00423CA6" w:rsidRDefault="00752490">
      <w:pPr>
        <w:spacing w:line="600" w:lineRule="auto"/>
        <w:ind w:firstLine="720"/>
        <w:jc w:val="both"/>
        <w:rPr>
          <w:rFonts w:eastAsia="Times New Roman" w:cs="Times New Roman"/>
        </w:rPr>
      </w:pPr>
      <w:r>
        <w:rPr>
          <w:rFonts w:eastAsia="Times New Roman" w:cs="Times New Roman"/>
        </w:rPr>
        <w:t xml:space="preserve">(Στο σημείο αυτό ο Βουλευτής κ. Εμμανουήλ </w:t>
      </w:r>
      <w:proofErr w:type="spellStart"/>
      <w:r>
        <w:rPr>
          <w:rFonts w:eastAsia="Times New Roman" w:cs="Times New Roman"/>
        </w:rPr>
        <w:t>Κόνσολας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w:t>
      </w:r>
      <w:r>
        <w:rPr>
          <w:rFonts w:eastAsia="Times New Roman" w:cs="Times New Roman"/>
        </w:rPr>
        <w:t xml:space="preserve"> Στενογραφίας και Πρακτικών της Βουλής)</w:t>
      </w:r>
    </w:p>
    <w:p w14:paraId="1A4E1A9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Παρακαλώ, λοιπόν -γνωρίζω τις ευαισθησίες σας- άμεσες λύσεις τώρα.</w:t>
      </w:r>
    </w:p>
    <w:p w14:paraId="1A4E1AA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Ευχαριστώ.</w:t>
      </w:r>
    </w:p>
    <w:p w14:paraId="1A4E1AA1" w14:textId="77777777" w:rsidR="00423CA6" w:rsidRDefault="00752490">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Ευχαριστούμε τον κ. </w:t>
      </w:r>
      <w:proofErr w:type="spellStart"/>
      <w:r>
        <w:rPr>
          <w:rFonts w:eastAsia="Times New Roman" w:cs="Times New Roman"/>
          <w:szCs w:val="24"/>
        </w:rPr>
        <w:t>Κόνσολα</w:t>
      </w:r>
      <w:proofErr w:type="spellEnd"/>
      <w:r>
        <w:rPr>
          <w:rFonts w:eastAsia="Times New Roman" w:cs="Times New Roman"/>
          <w:szCs w:val="24"/>
        </w:rPr>
        <w:t xml:space="preserve"> για την ανάπτυξη της </w:t>
      </w:r>
      <w:proofErr w:type="spellStart"/>
      <w:r>
        <w:rPr>
          <w:rFonts w:eastAsia="Times New Roman" w:cs="Times New Roman"/>
          <w:szCs w:val="24"/>
        </w:rPr>
        <w:t>πρωτολογίας</w:t>
      </w:r>
      <w:proofErr w:type="spellEnd"/>
      <w:r>
        <w:rPr>
          <w:rFonts w:eastAsia="Times New Roman" w:cs="Times New Roman"/>
          <w:szCs w:val="24"/>
        </w:rPr>
        <w:t xml:space="preserve"> του.</w:t>
      </w:r>
    </w:p>
    <w:p w14:paraId="1A4E1AA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κ</w:t>
      </w:r>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απάντησης.</w:t>
      </w:r>
    </w:p>
    <w:p w14:paraId="1A4E1AA3"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w:t>
      </w:r>
      <w:proofErr w:type="spellStart"/>
      <w:r>
        <w:rPr>
          <w:rFonts w:eastAsia="Times New Roman" w:cs="Times New Roman"/>
          <w:szCs w:val="24"/>
        </w:rPr>
        <w:t>Κόνσολα</w:t>
      </w:r>
      <w:proofErr w:type="spellEnd"/>
      <w:r>
        <w:rPr>
          <w:rFonts w:eastAsia="Times New Roman" w:cs="Times New Roman"/>
          <w:szCs w:val="24"/>
        </w:rPr>
        <w:t>, ευχαριστώ για την ερώτηση. Θα ήθελα να είναι και ο κ. Κρεμαστινός εδώ, που έχει μια αντίστοιχη ερώτηση, για να μην τα λέμε δύο φορές.</w:t>
      </w:r>
    </w:p>
    <w:p w14:paraId="1A4E1AA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Κατ’ αρχάς, το Νοσοκο</w:t>
      </w:r>
      <w:r>
        <w:rPr>
          <w:rFonts w:eastAsia="Times New Roman" w:cs="Times New Roman"/>
          <w:szCs w:val="24"/>
        </w:rPr>
        <w:t>μείο της Ρόδου, όπως και όλα τα νοσοκομεία της χώρας, αυτή η Κυβέρνηση τα στήριξε και φέτος</w:t>
      </w:r>
      <w:r>
        <w:rPr>
          <w:rFonts w:eastAsia="Times New Roman" w:cs="Times New Roman"/>
          <w:szCs w:val="24"/>
        </w:rPr>
        <w:t>,</w:t>
      </w:r>
      <w:r>
        <w:rPr>
          <w:rFonts w:eastAsia="Times New Roman" w:cs="Times New Roman"/>
          <w:szCs w:val="24"/>
        </w:rPr>
        <w:t xml:space="preserve"> για να εξασφαλίσει τη λειτουργία τους και ειδικά στο τελείωμα του 2015. Ενώ είχε προϋπολογιστεί ότι το Νοσοκομείο της Ρόδου θα έπαιρνε από τον </w:t>
      </w:r>
      <w:r>
        <w:rPr>
          <w:rFonts w:eastAsia="Times New Roman" w:cs="Times New Roman"/>
          <w:szCs w:val="24"/>
        </w:rPr>
        <w:t>προϋπολογισμό</w:t>
      </w:r>
      <w:r>
        <w:rPr>
          <w:rFonts w:eastAsia="Times New Roman" w:cs="Times New Roman"/>
          <w:szCs w:val="24"/>
        </w:rPr>
        <w:t>, που ε</w:t>
      </w:r>
      <w:r>
        <w:rPr>
          <w:rFonts w:eastAsia="Times New Roman" w:cs="Times New Roman"/>
          <w:szCs w:val="24"/>
        </w:rPr>
        <w:t xml:space="preserve">ίχατε κάνει εσείς ως κυβέρνηση πριν, επιχορήγηση από τον τακτικό προϋπολογισμό 9.656.599 ευρώ για το 2015, τελικά αποδόθηκαν 10.510.000 ευρώ για το 2015, σχεδόν ένα εκατομμύριο παραπάνω και στον φετινό </w:t>
      </w:r>
      <w:r>
        <w:rPr>
          <w:rFonts w:eastAsia="Times New Roman" w:cs="Times New Roman"/>
          <w:szCs w:val="24"/>
        </w:rPr>
        <w:t xml:space="preserve">προϋπολογισμό </w:t>
      </w:r>
      <w:r>
        <w:rPr>
          <w:rFonts w:eastAsia="Times New Roman" w:cs="Times New Roman"/>
          <w:szCs w:val="24"/>
        </w:rPr>
        <w:t>προβλέπονται 10.630.000 ευρώ, που πιστεύ</w:t>
      </w:r>
      <w:r>
        <w:rPr>
          <w:rFonts w:eastAsia="Times New Roman" w:cs="Times New Roman"/>
          <w:szCs w:val="24"/>
        </w:rPr>
        <w:t xml:space="preserve">ουμε ότι καλύπτουν ένα μεγάλο μέρος των αναγκών που υπάρχουν. Υπάρχει, δηλαδή, αποτυπωμένη σαφώς η οικονομική ενίσχυση του </w:t>
      </w:r>
      <w:r>
        <w:rPr>
          <w:rFonts w:eastAsia="Times New Roman" w:cs="Times New Roman"/>
          <w:szCs w:val="24"/>
        </w:rPr>
        <w:t>νοσοκομείου</w:t>
      </w:r>
      <w:r>
        <w:rPr>
          <w:rFonts w:eastAsia="Times New Roman" w:cs="Times New Roman"/>
          <w:szCs w:val="24"/>
        </w:rPr>
        <w:t>.</w:t>
      </w:r>
    </w:p>
    <w:p w14:paraId="1A4E1AA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Δεύτερον, υπάρχει η προκήρυξη με την οποία ήδη αρχίζουν να διορίζονται από τις ΥΕ και ΠΕ. Μιλώ για την προκήρυξη των ενν</w:t>
      </w:r>
      <w:r>
        <w:rPr>
          <w:rFonts w:eastAsia="Times New Roman" w:cs="Times New Roman"/>
          <w:szCs w:val="24"/>
        </w:rPr>
        <w:t>ιακοσίων ογδόντα πέντε του Νοεμβρίου</w:t>
      </w:r>
      <w:r>
        <w:rPr>
          <w:rFonts w:eastAsia="Times New Roman" w:cs="Times New Roman"/>
          <w:szCs w:val="24"/>
        </w:rPr>
        <w:t>,</w:t>
      </w:r>
      <w:r>
        <w:rPr>
          <w:rFonts w:eastAsia="Times New Roman" w:cs="Times New Roman"/>
          <w:szCs w:val="24"/>
        </w:rPr>
        <w:t xml:space="preserve"> που ολοκληρώθηκε και έχουν βγει τα τελικά αποτελέσματα για τις τρεις από τις τέσσερις κατηγορίες. Μένουν της ΔΕ. Έχουν βγει τα προσωρινά, θα βγουν σε πολύ λίγες μέρες τα οριστικά αποτελέσματα.</w:t>
      </w:r>
    </w:p>
    <w:p w14:paraId="1A4E1AA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Το Νοσοκομείο της Ρόδου έ</w:t>
      </w:r>
      <w:r>
        <w:rPr>
          <w:rFonts w:eastAsia="Times New Roman" w:cs="Times New Roman"/>
          <w:szCs w:val="24"/>
        </w:rPr>
        <w:t xml:space="preserve">χει πάρει εικοσιένα άτομα, κύριε </w:t>
      </w:r>
      <w:proofErr w:type="spellStart"/>
      <w:r>
        <w:rPr>
          <w:rFonts w:eastAsia="Times New Roman" w:cs="Times New Roman"/>
          <w:szCs w:val="24"/>
        </w:rPr>
        <w:t>Κόνσολα</w:t>
      </w:r>
      <w:proofErr w:type="spellEnd"/>
      <w:r>
        <w:rPr>
          <w:rFonts w:eastAsia="Times New Roman" w:cs="Times New Roman"/>
          <w:szCs w:val="24"/>
        </w:rPr>
        <w:t>. Εικοσιένα άτομα έχετε πάρει!</w:t>
      </w:r>
    </w:p>
    <w:p w14:paraId="1A4E1AA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Αυτό δεν το βλέπουν οι δυο εφημερίδες σας; Πότε πήγαν ξανά είκοσι ένα άτομα μαζί ή θα ξαναπάνε τα τελευταία επτά, </w:t>
      </w:r>
      <w:r>
        <w:rPr>
          <w:rFonts w:eastAsia="Times New Roman" w:cs="Times New Roman"/>
          <w:szCs w:val="24"/>
        </w:rPr>
        <w:lastRenderedPageBreak/>
        <w:t xml:space="preserve">οκτώ χρόνια; Και μιλάω συγκεκριμένα: </w:t>
      </w:r>
      <w:r>
        <w:rPr>
          <w:rFonts w:eastAsia="Times New Roman" w:cs="Times New Roman"/>
          <w:szCs w:val="24"/>
        </w:rPr>
        <w:t xml:space="preserve">Τρεις </w:t>
      </w:r>
      <w:r>
        <w:rPr>
          <w:rFonts w:eastAsia="Times New Roman" w:cs="Times New Roman"/>
          <w:szCs w:val="24"/>
        </w:rPr>
        <w:t>ΠΕ Νοσηλευτικής, ένας ΠΕ Φαρ</w:t>
      </w:r>
      <w:r>
        <w:rPr>
          <w:rFonts w:eastAsia="Times New Roman" w:cs="Times New Roman"/>
          <w:szCs w:val="24"/>
        </w:rPr>
        <w:t>μακοποιών, ένας ΥΕ Βοηθών Θαλάμου, ένας ΤΕ Ιατρικών Εργαστηρίων, έξι ΤΕ Νοσηλευτικής, δύο ΤΕ Ραδιολογίας-Ακτινολογίας, πέντε ΔΕ Βοηθών Νοσηλευτών, ένας ΔΕ Βοηθών Ιατρικών Βιολογικών Εργαστηρίων και ένας ΔΕ Χειριστών-Εμφανιστών. Μιλάμε, δηλαδή, για είκοσι έ</w:t>
      </w:r>
      <w:r>
        <w:rPr>
          <w:rFonts w:eastAsia="Times New Roman" w:cs="Times New Roman"/>
          <w:szCs w:val="24"/>
        </w:rPr>
        <w:t xml:space="preserve">να άτομα από την προηγούμενη προκήρυξη. </w:t>
      </w:r>
    </w:p>
    <w:p w14:paraId="1A4E1AA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Δεύτερον, έχουν πάει οι επικουρικοί γιατροί και τους ξέρετε. Έχει πάει ένας καρδιολόγος, ενώ διορίστηκε και δεύτερος</w:t>
      </w:r>
      <w:r>
        <w:rPr>
          <w:rFonts w:eastAsia="Times New Roman" w:cs="Times New Roman"/>
          <w:szCs w:val="24"/>
        </w:rPr>
        <w:t>,</w:t>
      </w:r>
      <w:r>
        <w:rPr>
          <w:rFonts w:eastAsia="Times New Roman" w:cs="Times New Roman"/>
          <w:szCs w:val="24"/>
        </w:rPr>
        <w:t xml:space="preserve"> ο οποίος δεν πήγε. Έτσι διορίστηκε ξανά. Είναι δύο θέσεις χειρουργών. Ο ένας πήγε. Ο δεύτερος διο</w:t>
      </w:r>
      <w:r>
        <w:rPr>
          <w:rFonts w:eastAsia="Times New Roman" w:cs="Times New Roman"/>
          <w:szCs w:val="24"/>
        </w:rPr>
        <w:t xml:space="preserve">ρίστηκε, δεν δέχθηκε να πάει και διορίστηκε ξανά ο επόμενος, ο οποίος θα δούμε αν θα </w:t>
      </w:r>
      <w:r>
        <w:rPr>
          <w:rFonts w:eastAsia="Times New Roman" w:cs="Times New Roman"/>
          <w:szCs w:val="24"/>
        </w:rPr>
        <w:lastRenderedPageBreak/>
        <w:t>πάει. Επίσης, υπάρχει μια θέση χειρουργού στα ΤΕΠ, ο οποίος πάλι δεν δέχθηκε και διορίστηκε ξανά ο επόμενος. Ό,τι μπορούμε, κάνουμε. Αν θέλει να πάει, θα πάει. Δεν μπορούμ</w:t>
      </w:r>
      <w:r>
        <w:rPr>
          <w:rFonts w:eastAsia="Times New Roman" w:cs="Times New Roman"/>
          <w:szCs w:val="24"/>
        </w:rPr>
        <w:t xml:space="preserve">ε να του βάλουμε το πιστόλι </w:t>
      </w:r>
      <w:r>
        <w:rPr>
          <w:rFonts w:eastAsia="Times New Roman" w:cs="Times New Roman"/>
          <w:szCs w:val="24"/>
        </w:rPr>
        <w:t xml:space="preserve">στον κρόταφο </w:t>
      </w:r>
      <w:r>
        <w:rPr>
          <w:rFonts w:eastAsia="Times New Roman" w:cs="Times New Roman"/>
          <w:szCs w:val="24"/>
        </w:rPr>
        <w:t xml:space="preserve">και να τον αναγκάσουμε να πάει. </w:t>
      </w:r>
    </w:p>
    <w:p w14:paraId="1A4E1AA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Εκκρεμούν μια σειρά από διορισμοί για επικουρικούς, οι οποίοι είναι όλοι καλυμμένοι σε επίπεδο πιστώσεων. Μόλις υπάρξει η διαθεσιμότητα, θα πάνε. Πρόκειται για μια θέση ουρολόγου, μι</w:t>
      </w:r>
      <w:r>
        <w:rPr>
          <w:rFonts w:eastAsia="Times New Roman" w:cs="Times New Roman"/>
          <w:szCs w:val="24"/>
        </w:rPr>
        <w:t xml:space="preserve">α θέση παθολογοανατόμου, μια θέση επεμβατικού καρδιολόγου –έχει ζητηθεί επίτηδες έτσι- και μια θέση παθολόγου γενικού ιατρού. Όμως, αυτή τη στιγμή δεν υπάρχει γιατρός στη λίστα. </w:t>
      </w:r>
    </w:p>
    <w:p w14:paraId="1A4E1AA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Επίσης, ξέρετε ότι τελείωσε το ΚΕΕΛΠΝΟ. Από την προκήρυξη του ΚΕΕΛΠΝΟ των εκα</w:t>
      </w:r>
      <w:r>
        <w:rPr>
          <w:rFonts w:eastAsia="Times New Roman" w:cs="Times New Roman"/>
          <w:szCs w:val="24"/>
        </w:rPr>
        <w:t xml:space="preserve">τό γιατρών και των τετρακοσίων νοσηλευτών, παίρνετε δύο γιατρούς για τη </w:t>
      </w:r>
      <w:r>
        <w:rPr>
          <w:rFonts w:eastAsia="Times New Roman" w:cs="Times New Roman"/>
          <w:szCs w:val="24"/>
        </w:rPr>
        <w:t>μ</w:t>
      </w:r>
      <w:r>
        <w:rPr>
          <w:rFonts w:eastAsia="Times New Roman" w:cs="Times New Roman"/>
          <w:szCs w:val="24"/>
        </w:rPr>
        <w:t xml:space="preserve">ονάδα, οκτώ νοσηλευτές για τη ΜΕΘ και έναν νοσηλευτή για τη </w:t>
      </w:r>
      <w:r>
        <w:rPr>
          <w:rFonts w:eastAsia="Times New Roman" w:cs="Times New Roman"/>
          <w:szCs w:val="24"/>
        </w:rPr>
        <w:t>μονάδα εμφραγμάτων</w:t>
      </w:r>
      <w:r>
        <w:rPr>
          <w:rFonts w:eastAsia="Times New Roman" w:cs="Times New Roman"/>
          <w:szCs w:val="24"/>
        </w:rPr>
        <w:t>. Και αυτά είναι γνωστά και ανακοινωμένα. Ήδη</w:t>
      </w:r>
      <w:r>
        <w:rPr>
          <w:rFonts w:eastAsia="Times New Roman" w:cs="Times New Roman"/>
          <w:szCs w:val="24"/>
        </w:rPr>
        <w:t>,</w:t>
      </w:r>
      <w:r>
        <w:rPr>
          <w:rFonts w:eastAsia="Times New Roman" w:cs="Times New Roman"/>
          <w:szCs w:val="24"/>
        </w:rPr>
        <w:t xml:space="preserve"> οι γιατροί άρχισαν να διορίζονται. Αυτά δεν τα ξέρετε. Τα </w:t>
      </w:r>
      <w:r>
        <w:rPr>
          <w:rFonts w:eastAsia="Times New Roman" w:cs="Times New Roman"/>
          <w:szCs w:val="24"/>
        </w:rPr>
        <w:t>μέχρι τώρα, όμως, τα ξέρατε. Άρα, ενώ τώρα βγαίνουν και μιλάνε για διάλυση και για καταστροφή, θα ήθελα να ρωτήσω</w:t>
      </w:r>
      <w:r>
        <w:rPr>
          <w:rFonts w:eastAsia="Times New Roman" w:cs="Times New Roman"/>
          <w:szCs w:val="24"/>
        </w:rPr>
        <w:t>:</w:t>
      </w:r>
      <w:r>
        <w:rPr>
          <w:rFonts w:eastAsia="Times New Roman" w:cs="Times New Roman"/>
          <w:szCs w:val="24"/>
        </w:rPr>
        <w:t xml:space="preserve"> πριν τι γινόταν;. Εδώ το είδαμε; </w:t>
      </w:r>
    </w:p>
    <w:p w14:paraId="1A4E1AA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416C5F">
        <w:rPr>
          <w:rFonts w:eastAsia="Times New Roman" w:cs="Times New Roman"/>
          <w:b/>
          <w:szCs w:val="24"/>
        </w:rPr>
        <w:t>ΓΕΩΡΓΙΟΣ ΒΑΡΕΜΕΝΟΣ</w:t>
      </w:r>
      <w:r>
        <w:rPr>
          <w:rFonts w:eastAsia="Times New Roman" w:cs="Times New Roman"/>
          <w:szCs w:val="24"/>
        </w:rPr>
        <w:t>)</w:t>
      </w:r>
    </w:p>
    <w:p w14:paraId="1A4E1AA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Τρίτον, στη μεγάλη προκήρυξη</w:t>
      </w:r>
      <w:r>
        <w:rPr>
          <w:rFonts w:eastAsia="Times New Roman" w:cs="Times New Roman"/>
          <w:szCs w:val="24"/>
        </w:rPr>
        <w:t>,</w:t>
      </w:r>
      <w:r>
        <w:rPr>
          <w:rFonts w:eastAsia="Times New Roman" w:cs="Times New Roman"/>
          <w:szCs w:val="24"/>
        </w:rPr>
        <w:t xml:space="preserve"> που θα βγει τώρα για τα χίλια επτακόσια άτομα, με βάση τις προτάσεις που έχουν έρθει και από την Υγειονομική Περιφέρεια –και θα τις δει και η νέα </w:t>
      </w:r>
      <w:r>
        <w:rPr>
          <w:rFonts w:eastAsia="Times New Roman" w:cs="Times New Roman"/>
          <w:szCs w:val="24"/>
        </w:rPr>
        <w:t xml:space="preserve">διοικήτρια </w:t>
      </w:r>
      <w:r>
        <w:rPr>
          <w:rFonts w:eastAsia="Times New Roman" w:cs="Times New Roman"/>
          <w:szCs w:val="24"/>
        </w:rPr>
        <w:t xml:space="preserve">του </w:t>
      </w:r>
      <w:r>
        <w:rPr>
          <w:rFonts w:eastAsia="Times New Roman" w:cs="Times New Roman"/>
          <w:szCs w:val="24"/>
        </w:rPr>
        <w:t>νοσοκομείου</w:t>
      </w:r>
      <w:r>
        <w:rPr>
          <w:rFonts w:eastAsia="Times New Roman" w:cs="Times New Roman"/>
          <w:szCs w:val="24"/>
        </w:rPr>
        <w:t>, η οποία εγκαταστάθηκε- προβλέπονται δώδεκα θέσεις μό</w:t>
      </w:r>
      <w:r>
        <w:rPr>
          <w:rFonts w:eastAsia="Times New Roman" w:cs="Times New Roman"/>
          <w:szCs w:val="24"/>
        </w:rPr>
        <w:t>νιμων γιατρών διαφόρων ειδικοτήτων, όπου θα υπάρξει και η πρόβλεψη για τα ΤΕΠ, γιατί ξέρουμε ότι στα ΤΕΠ υπάρχει πρόβλημα και ειδικά το καλοκαίρι. Για τα ΤΕΠ, λοιπόν, προβλέπονται δώδεκα θέσεις μονίμων γιατρών. Και υπάρχουν και άλλα είκοσι πέντε άτομα νοση</w:t>
      </w:r>
      <w:r>
        <w:rPr>
          <w:rFonts w:eastAsia="Times New Roman" w:cs="Times New Roman"/>
          <w:szCs w:val="24"/>
        </w:rPr>
        <w:t xml:space="preserve">λευτικό προσωπικό, γιατί ξέρουμε ότι υπάρχει το πρόβλημα. </w:t>
      </w:r>
    </w:p>
    <w:p w14:paraId="1A4E1AA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Νομίζω ότι είναι σαφές πως έχουμε επίγνωση των ζητημάτων και έχουμε κάνει μια ορατή προσπάθεια. Αφήνω λίγο </w:t>
      </w:r>
      <w:r>
        <w:rPr>
          <w:rFonts w:eastAsia="Times New Roman" w:cs="Times New Roman"/>
          <w:szCs w:val="24"/>
        </w:rPr>
        <w:lastRenderedPageBreak/>
        <w:t xml:space="preserve">στην άκρη το </w:t>
      </w:r>
      <w:proofErr w:type="spellStart"/>
      <w:r>
        <w:rPr>
          <w:rFonts w:eastAsia="Times New Roman" w:cs="Times New Roman"/>
          <w:szCs w:val="24"/>
        </w:rPr>
        <w:t>αιμοδυναμικό</w:t>
      </w:r>
      <w:proofErr w:type="spellEnd"/>
      <w:r>
        <w:rPr>
          <w:rFonts w:eastAsia="Times New Roman" w:cs="Times New Roman"/>
          <w:szCs w:val="24"/>
        </w:rPr>
        <w:t>, γιατί μάλλον θα το απαντήσω και μετά, ενώ αυτό το πράγμα έχει μ</w:t>
      </w:r>
      <w:r>
        <w:rPr>
          <w:rFonts w:eastAsia="Times New Roman" w:cs="Times New Roman"/>
          <w:szCs w:val="24"/>
        </w:rPr>
        <w:t>ια ιστορία από πίσω. Ας πω, όμως, μόνο μια κουβέντα, γιατί ρωτάτε και εσείς σχετικά. Το θέμα, λοιπόν, έχει καλυφθεί. Το πρόβλημα δημιουργήθηκε το Μάρτιο, γιατί βγήκαν σε άδεια δύο γιατροί, ο ένας σε αναρρωτική άδεια και ο άλλος σε άδεια ανατροφής τέκνου. Έ</w:t>
      </w:r>
      <w:r>
        <w:rPr>
          <w:rFonts w:eastAsia="Times New Roman" w:cs="Times New Roman"/>
          <w:szCs w:val="24"/>
        </w:rPr>
        <w:t xml:space="preserve">τσι, λοιπόν, αποσπάσαμε γιατρό, ενώ έληξε η αναρρωτική άδεια. </w:t>
      </w:r>
    </w:p>
    <w:p w14:paraId="1A4E1AAE" w14:textId="77777777" w:rsidR="00423CA6" w:rsidRDefault="00752490">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Κύριε Υπουργέ, έχετε και τη δευτερολογία σας. </w:t>
      </w:r>
    </w:p>
    <w:p w14:paraId="1A4E1AAF"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Εντάξει, κύριε Πρόεδρε. </w:t>
      </w:r>
    </w:p>
    <w:p w14:paraId="1A4E1AB0" w14:textId="77777777" w:rsidR="00423CA6" w:rsidRDefault="00752490">
      <w:pPr>
        <w:spacing w:line="600" w:lineRule="auto"/>
        <w:ind w:firstLine="720"/>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szCs w:val="24"/>
        </w:rPr>
        <w:t>Ορίστε, κ</w:t>
      </w:r>
      <w:r>
        <w:rPr>
          <w:rFonts w:eastAsia="Times New Roman" w:cs="Times New Roman"/>
          <w:szCs w:val="24"/>
        </w:rPr>
        <w:t xml:space="preserve">ύριε </w:t>
      </w:r>
      <w:proofErr w:type="spellStart"/>
      <w:r>
        <w:rPr>
          <w:rFonts w:eastAsia="Times New Roman" w:cs="Times New Roman"/>
          <w:szCs w:val="24"/>
        </w:rPr>
        <w:t>Κόνσολα</w:t>
      </w:r>
      <w:proofErr w:type="spellEnd"/>
      <w:r>
        <w:rPr>
          <w:rFonts w:eastAsia="Times New Roman" w:cs="Times New Roman"/>
          <w:szCs w:val="24"/>
        </w:rPr>
        <w:t xml:space="preserve">, έχετε τον λόγο. </w:t>
      </w:r>
    </w:p>
    <w:p w14:paraId="1A4E1AB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πολύ, κύριε Πρόεδρε, όπως και εσάς, κύριε Υπουργέ. </w:t>
      </w:r>
    </w:p>
    <w:p w14:paraId="1A4E1AB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Πρόεδρε, μια και ήρθατε στην έδρα, θα δείτε ότι λόγω συγκυρίας παρακολουθούν τη συζήτησή μας γονείς, </w:t>
      </w:r>
      <w:proofErr w:type="spellStart"/>
      <w:r>
        <w:rPr>
          <w:rFonts w:eastAsia="Times New Roman" w:cs="Times New Roman"/>
          <w:szCs w:val="24"/>
        </w:rPr>
        <w:t>αυτοδιοικητικοί</w:t>
      </w:r>
      <w:proofErr w:type="spellEnd"/>
      <w:r>
        <w:rPr>
          <w:rFonts w:eastAsia="Times New Roman" w:cs="Times New Roman"/>
          <w:szCs w:val="24"/>
        </w:rPr>
        <w:t xml:space="preserve"> και συνάδελφοι από τ</w:t>
      </w:r>
      <w:r>
        <w:rPr>
          <w:rFonts w:eastAsia="Times New Roman" w:cs="Times New Roman"/>
          <w:szCs w:val="24"/>
        </w:rPr>
        <w:t xml:space="preserve">η Ρόδο. Θα είναι κομιστές της συζήτησης και του προϊόντος των συμπερασμάτων. </w:t>
      </w:r>
    </w:p>
    <w:p w14:paraId="1A4E1AB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Υπουργέ, με γνωρίζετε. Γνωρίζετε τη στάση μου στην Εθνική Αντιπροσωπεία όλα αυτά τα χρόνια. Είμαι μακριά </w:t>
      </w:r>
      <w:r>
        <w:rPr>
          <w:rFonts w:eastAsia="Times New Roman" w:cs="Times New Roman"/>
          <w:szCs w:val="24"/>
        </w:rPr>
        <w:lastRenderedPageBreak/>
        <w:t>από φθηνές και αντιλαϊκές πολιτικές και κυρίως</w:t>
      </w:r>
      <w:r>
        <w:rPr>
          <w:rFonts w:eastAsia="Times New Roman" w:cs="Times New Roman"/>
          <w:szCs w:val="24"/>
        </w:rPr>
        <w:t>,</w:t>
      </w:r>
      <w:r>
        <w:rPr>
          <w:rFonts w:eastAsia="Times New Roman" w:cs="Times New Roman"/>
          <w:szCs w:val="24"/>
        </w:rPr>
        <w:t xml:space="preserve"> δεν ασκώ φθηνές πολ</w:t>
      </w:r>
      <w:r>
        <w:rPr>
          <w:rFonts w:eastAsia="Times New Roman" w:cs="Times New Roman"/>
          <w:szCs w:val="24"/>
        </w:rPr>
        <w:t xml:space="preserve">ιτικές κριτικές στην Εθνική Αντιπροσωπεία. Άρα, μακριά από εμένα η ταύτιση ότι ασκώ κριτική. </w:t>
      </w:r>
    </w:p>
    <w:p w14:paraId="1A4E1AB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Δεύτερον, εγώ σέβομαι και εκτιμώ την προσπάθειά σας. Εξάλλου, είπα ότι κληρονομήσατε προβλήματα. Εμείς, όμως, θέλουμε άμεσες λύσεις. </w:t>
      </w:r>
    </w:p>
    <w:p w14:paraId="1A4E1AB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Υπουργέ, ξεκινήσατε λέ</w:t>
      </w:r>
      <w:r>
        <w:rPr>
          <w:rFonts w:eastAsia="Times New Roman" w:cs="Times New Roman"/>
          <w:szCs w:val="24"/>
        </w:rPr>
        <w:t>γοντας «Τι να κάνω; Εγώ θα βρω τους γιατρούς;». Από τις 4 Νοεμβρίου του 2015, κύριε Πρόεδρε, κατέθεσα …</w:t>
      </w:r>
    </w:p>
    <w:p w14:paraId="1A4E1AB6"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Εμείς θα τους βρούμε, αλλά αν δεν δέχονται να πάνε; </w:t>
      </w:r>
    </w:p>
    <w:p w14:paraId="1A4E1AB7" w14:textId="77777777" w:rsidR="00423CA6" w:rsidRDefault="00752490">
      <w:pPr>
        <w:spacing w:line="600" w:lineRule="auto"/>
        <w:ind w:firstLine="720"/>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szCs w:val="24"/>
        </w:rPr>
        <w:t xml:space="preserve"> Εντάξει!</w:t>
      </w:r>
      <w:r>
        <w:rPr>
          <w:rFonts w:eastAsia="Times New Roman" w:cs="Times New Roman"/>
          <w:szCs w:val="24"/>
        </w:rPr>
        <w:t xml:space="preserve"> Συνεχίστε, </w:t>
      </w: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xml:space="preserve">. </w:t>
      </w:r>
    </w:p>
    <w:p w14:paraId="1A4E1AB8"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Ωραία! Επ’ αυτού, κύριε Πρόεδρε, θα ήθελα να πω ότι στις 4 Νοεμβρίου του 2015 κατέθεσα –και την καταθέτω στα Πρακτικά- μια συγκεκριμένη πρόταση στο Υπουργείο –την οποία κατ’ αρχάς η ηγεσία έκανε αποδεκτή- ώστε να δοθούν </w:t>
      </w:r>
      <w:r>
        <w:rPr>
          <w:rFonts w:eastAsia="Times New Roman" w:cs="Times New Roman"/>
          <w:szCs w:val="24"/>
        </w:rPr>
        <w:t xml:space="preserve">κίνητρα -είναι και ο κ. Καματερός εδώ και χαιρετίζουμε την παρουσία του- στο νησιωτικό χώρο. Αν δεν δοθούν κίνητρα, οι γιατροί θα φεύγουν συνέχεια. </w:t>
      </w:r>
    </w:p>
    <w:p w14:paraId="1A4E1AB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προαναφερθέν έγγραφο, το οπ</w:t>
      </w:r>
      <w:r>
        <w:rPr>
          <w:rFonts w:eastAsia="Times New Roman" w:cs="Times New Roman"/>
          <w:szCs w:val="24"/>
        </w:rPr>
        <w:t xml:space="preserve">οίο </w:t>
      </w:r>
      <w:r>
        <w:rPr>
          <w:rFonts w:eastAsia="Times New Roman" w:cs="Times New Roman"/>
          <w:szCs w:val="24"/>
        </w:rPr>
        <w:lastRenderedPageBreak/>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A4E1AB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Δεύτερη επισήμανση. Ξέρετε, κύριε Πρόεδρε, προεκλογικά ο ΣΥΡΙΖΑ στηλίτευε τη θέση και τη λειτουργία του ΚΕΕΛΠΝΟ. Τώρα</w:t>
      </w:r>
      <w:r>
        <w:rPr>
          <w:rFonts w:eastAsia="Times New Roman" w:cs="Times New Roman"/>
          <w:szCs w:val="24"/>
        </w:rPr>
        <w:t>,</w:t>
      </w:r>
      <w:r>
        <w:rPr>
          <w:rFonts w:eastAsia="Times New Roman" w:cs="Times New Roman"/>
          <w:szCs w:val="24"/>
        </w:rPr>
        <w:t xml:space="preserve"> ο κύριος Υπουργός επαίρεται ότι μέσω του ΚΕΕΛΠΝΟ καλύπτει κενά σε </w:t>
      </w:r>
      <w:r>
        <w:rPr>
          <w:rFonts w:eastAsia="Times New Roman" w:cs="Times New Roman"/>
          <w:szCs w:val="24"/>
        </w:rPr>
        <w:t xml:space="preserve">μονάδες εντατικής θεραπείας </w:t>
      </w:r>
      <w:r>
        <w:rPr>
          <w:rFonts w:eastAsia="Times New Roman" w:cs="Times New Roman"/>
          <w:szCs w:val="24"/>
        </w:rPr>
        <w:t xml:space="preserve">και στα νοσοκομεία. Το ίδιο έχει κάνει και για τους επικουρικούς γιατρούς. </w:t>
      </w:r>
    </w:p>
    <w:p w14:paraId="1A4E1AB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Υπουργέ, είστε γιατρός και μάλιστα με μεγάλη ιστορία. Ακούστε κάτι! Η Ρόδος είν</w:t>
      </w:r>
      <w:r>
        <w:rPr>
          <w:rFonts w:eastAsia="Times New Roman" w:cs="Times New Roman"/>
          <w:szCs w:val="24"/>
        </w:rPr>
        <w:t xml:space="preserve">αι ένας ιδιαίτερος τόπος, ένας μεγάλος τουριστικός προορισμός της χώρας μας. Οι κάτοικοί </w:t>
      </w:r>
      <w:r>
        <w:rPr>
          <w:rFonts w:eastAsia="Times New Roman" w:cs="Times New Roman"/>
          <w:szCs w:val="24"/>
        </w:rPr>
        <w:lastRenderedPageBreak/>
        <w:t>της είναι γύρω στους πεντακόσιες χιλιάδες περίπου, ενώ τη θερινή περίοδο πολλαπλασιάζονται. Και σας δίνω μόνο αυτό το στοιχείο για να καταλάβετε σε τι οριακό σημείο βρ</w:t>
      </w:r>
      <w:r>
        <w:rPr>
          <w:rFonts w:eastAsia="Times New Roman" w:cs="Times New Roman"/>
          <w:szCs w:val="24"/>
        </w:rPr>
        <w:t xml:space="preserve">ισκόμαστε. </w:t>
      </w:r>
    </w:p>
    <w:p w14:paraId="1A4E1ABC"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που είπατε για τη Μονάδα Εντατικής Θεραπείας. </w:t>
      </w:r>
      <w:r>
        <w:rPr>
          <w:rFonts w:eastAsia="Times New Roman" w:cs="Times New Roman"/>
          <w:szCs w:val="24"/>
          <w:lang w:val="en-US"/>
        </w:rPr>
        <w:t>X</w:t>
      </w:r>
      <w:r>
        <w:rPr>
          <w:rFonts w:eastAsia="Times New Roman" w:cs="Times New Roman"/>
          <w:szCs w:val="24"/>
        </w:rPr>
        <w:t xml:space="preserve">αίρομαι, όμως, που αναφέρατε και το </w:t>
      </w:r>
      <w:proofErr w:type="spellStart"/>
      <w:r>
        <w:rPr>
          <w:rFonts w:eastAsia="Times New Roman" w:cs="Times New Roman"/>
          <w:szCs w:val="24"/>
        </w:rPr>
        <w:t>α</w:t>
      </w:r>
      <w:r>
        <w:rPr>
          <w:rFonts w:eastAsia="Times New Roman" w:cs="Times New Roman"/>
          <w:szCs w:val="24"/>
        </w:rPr>
        <w:t>ιμοδυναμικό</w:t>
      </w:r>
      <w:proofErr w:type="spellEnd"/>
      <w:r>
        <w:rPr>
          <w:rFonts w:eastAsia="Times New Roman" w:cs="Times New Roman"/>
          <w:szCs w:val="24"/>
        </w:rPr>
        <w:t xml:space="preserve">. Εγώ καταθέτω ξανά την πρόταση. </w:t>
      </w:r>
      <w:r>
        <w:rPr>
          <w:rFonts w:eastAsia="Times New Roman" w:cs="Times New Roman"/>
          <w:szCs w:val="24"/>
          <w:lang w:val="en-US"/>
        </w:rPr>
        <w:t>T</w:t>
      </w:r>
      <w:r>
        <w:rPr>
          <w:rFonts w:eastAsia="Times New Roman" w:cs="Times New Roman"/>
          <w:szCs w:val="24"/>
        </w:rPr>
        <w:t xml:space="preserve">ο </w:t>
      </w:r>
      <w:proofErr w:type="spellStart"/>
      <w:r>
        <w:rPr>
          <w:rFonts w:eastAsia="Times New Roman" w:cs="Times New Roman"/>
          <w:szCs w:val="24"/>
        </w:rPr>
        <w:t>α</w:t>
      </w:r>
      <w:r>
        <w:rPr>
          <w:rFonts w:eastAsia="Times New Roman" w:cs="Times New Roman"/>
          <w:szCs w:val="24"/>
        </w:rPr>
        <w:t>ιμοδυναμικό</w:t>
      </w:r>
      <w:proofErr w:type="spellEnd"/>
      <w:r>
        <w:rPr>
          <w:rFonts w:eastAsia="Times New Roman" w:cs="Times New Roman"/>
          <w:szCs w:val="24"/>
        </w:rPr>
        <w:t xml:space="preserve"> πρέπει να αυτονομηθεί. </w:t>
      </w:r>
    </w:p>
    <w:p w14:paraId="1A4E1ABD"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πρέπει να αυτονομηθεί, κύριε Υπουργέ, και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ο</w:t>
      </w:r>
      <w:r>
        <w:rPr>
          <w:rFonts w:eastAsia="Times New Roman" w:cs="Times New Roman"/>
          <w:szCs w:val="24"/>
        </w:rPr>
        <w:t xml:space="preserve">γκολογικής </w:t>
      </w:r>
      <w:r>
        <w:rPr>
          <w:rFonts w:eastAsia="Times New Roman" w:cs="Times New Roman"/>
          <w:szCs w:val="24"/>
        </w:rPr>
        <w:t>κ</w:t>
      </w:r>
      <w:r>
        <w:rPr>
          <w:rFonts w:eastAsia="Times New Roman" w:cs="Times New Roman"/>
          <w:szCs w:val="24"/>
        </w:rPr>
        <w:t xml:space="preserve">λινικής. Επιτρέψτε μου να σταθώ ιδιαίτερα σε αυτό, κύριε Πρόεδρε. Προβλέπεται και από το οργανόγραμμα αυτό το </w:t>
      </w:r>
      <w:r>
        <w:rPr>
          <w:rFonts w:eastAsia="Times New Roman" w:cs="Times New Roman"/>
          <w:szCs w:val="24"/>
        </w:rPr>
        <w:t>τ</w:t>
      </w:r>
      <w:r>
        <w:rPr>
          <w:rFonts w:eastAsia="Times New Roman" w:cs="Times New Roman"/>
          <w:szCs w:val="24"/>
        </w:rPr>
        <w:t>μήμα</w:t>
      </w:r>
      <w:r>
        <w:rPr>
          <w:rFonts w:eastAsia="Times New Roman" w:cs="Times New Roman"/>
          <w:szCs w:val="24"/>
        </w:rPr>
        <w:t>,</w:t>
      </w:r>
      <w:r>
        <w:rPr>
          <w:rFonts w:eastAsia="Times New Roman" w:cs="Times New Roman"/>
          <w:szCs w:val="24"/>
        </w:rPr>
        <w:t xml:space="preserve"> το οποίο προβλέπει δυο θέσεις ιατρών και </w:t>
      </w:r>
      <w:r>
        <w:rPr>
          <w:rFonts w:eastAsia="Times New Roman" w:cs="Times New Roman"/>
          <w:szCs w:val="24"/>
        </w:rPr>
        <w:t>δ</w:t>
      </w:r>
      <w:r>
        <w:rPr>
          <w:rFonts w:eastAsia="Times New Roman" w:cs="Times New Roman"/>
          <w:szCs w:val="24"/>
        </w:rPr>
        <w:t>ιευθυντή. Χρειάζεται προκήρυξη και γενναία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απόφαση </w:t>
      </w:r>
      <w:r>
        <w:rPr>
          <w:rFonts w:eastAsia="Times New Roman" w:cs="Times New Roman"/>
          <w:szCs w:val="24"/>
        </w:rPr>
        <w:lastRenderedPageBreak/>
        <w:t>του Υπουργείου</w:t>
      </w:r>
      <w:r>
        <w:rPr>
          <w:rFonts w:eastAsia="Times New Roman" w:cs="Times New Roman"/>
          <w:szCs w:val="24"/>
        </w:rPr>
        <w:t>,</w:t>
      </w:r>
      <w:r>
        <w:rPr>
          <w:rFonts w:eastAsia="Times New Roman" w:cs="Times New Roman"/>
          <w:szCs w:val="24"/>
        </w:rPr>
        <w:t xml:space="preserve"> όπως κάνατε για την</w:t>
      </w:r>
      <w:r>
        <w:rPr>
          <w:rFonts w:eastAsia="Times New Roman" w:cs="Times New Roman"/>
          <w:szCs w:val="24"/>
        </w:rPr>
        <w:t xml:space="preserve"> Κω </w:t>
      </w:r>
      <w:r>
        <w:rPr>
          <w:rFonts w:eastAsia="Times New Roman" w:cs="Times New Roman"/>
          <w:szCs w:val="24"/>
        </w:rPr>
        <w:t>-</w:t>
      </w:r>
      <w:r>
        <w:rPr>
          <w:rFonts w:eastAsia="Times New Roman" w:cs="Times New Roman"/>
          <w:szCs w:val="24"/>
        </w:rPr>
        <w:t>και χαίρομαι να την δω να υλοποιείται</w:t>
      </w:r>
      <w:r>
        <w:rPr>
          <w:rFonts w:eastAsia="Times New Roman" w:cs="Times New Roman"/>
          <w:szCs w:val="24"/>
        </w:rPr>
        <w:t>-</w:t>
      </w:r>
      <w:r>
        <w:rPr>
          <w:rFonts w:eastAsia="Times New Roman" w:cs="Times New Roman"/>
          <w:szCs w:val="24"/>
        </w:rPr>
        <w:t>, τρεις γιατροί παιδίατροι στην Κω για να βρεθεί τουλάχιστον ένα δίδυμο ώστε να μοιράζουν τις εφημερίες. Να το κάνετε αυτό, κύριε Υπουργέ, και για τη Ρόδο.</w:t>
      </w:r>
    </w:p>
    <w:p w14:paraId="1A4E1ABE"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 xml:space="preserve">Τα ογκολογικά περιστατικά που αντιμετωπίζει το </w:t>
      </w:r>
      <w:r>
        <w:rPr>
          <w:rFonts w:eastAsia="Times New Roman" w:cs="Times New Roman"/>
          <w:szCs w:val="24"/>
        </w:rPr>
        <w:t>ν</w:t>
      </w:r>
      <w:r>
        <w:rPr>
          <w:rFonts w:eastAsia="Times New Roman" w:cs="Times New Roman"/>
          <w:szCs w:val="24"/>
        </w:rPr>
        <w:t>οσοκομείο</w:t>
      </w:r>
      <w:r>
        <w:rPr>
          <w:rFonts w:eastAsia="Times New Roman" w:cs="Times New Roman"/>
          <w:szCs w:val="24"/>
        </w:rPr>
        <w:t xml:space="preserve">, κυριολεκτικά λυγίζουν τον πληθυσμό, το νοσηλευτικό και το ιατρικό προσωπικό του </w:t>
      </w:r>
      <w:r>
        <w:rPr>
          <w:rFonts w:eastAsia="Times New Roman" w:cs="Times New Roman"/>
          <w:szCs w:val="24"/>
        </w:rPr>
        <w:t>ν</w:t>
      </w:r>
      <w:r>
        <w:rPr>
          <w:rFonts w:eastAsia="Times New Roman" w:cs="Times New Roman"/>
          <w:szCs w:val="24"/>
        </w:rPr>
        <w:t xml:space="preserve">οσοκομείου. Είναι δεκάδες τα εκατομμύρια, κύριε Πρόεδρε, που ξοδεύουν οικογένειες, για να μετακινούνται στην Αθήνα. Παρακαλώ ενσκήψτε στο πρόβλημα. Αποφασίστε τώρα να γίνει </w:t>
      </w:r>
      <w:r>
        <w:rPr>
          <w:rFonts w:eastAsia="Times New Roman" w:cs="Times New Roman"/>
          <w:szCs w:val="24"/>
        </w:rPr>
        <w:t>ο</w:t>
      </w:r>
      <w:r>
        <w:rPr>
          <w:rFonts w:eastAsia="Times New Roman" w:cs="Times New Roman"/>
          <w:szCs w:val="24"/>
        </w:rPr>
        <w:t xml:space="preserve">γκολογικό </w:t>
      </w:r>
      <w:r>
        <w:rPr>
          <w:rFonts w:eastAsia="Times New Roman" w:cs="Times New Roman"/>
          <w:szCs w:val="24"/>
        </w:rPr>
        <w:t>τ</w:t>
      </w:r>
      <w:r>
        <w:rPr>
          <w:rFonts w:eastAsia="Times New Roman" w:cs="Times New Roman"/>
          <w:szCs w:val="24"/>
        </w:rPr>
        <w:t>μήμα αυτόνομο</w:t>
      </w:r>
      <w:r>
        <w:rPr>
          <w:rFonts w:eastAsia="Times New Roman" w:cs="Times New Roman"/>
          <w:szCs w:val="24"/>
        </w:rPr>
        <w:t>,</w:t>
      </w:r>
      <w:r>
        <w:rPr>
          <w:rFonts w:eastAsia="Times New Roman" w:cs="Times New Roman"/>
          <w:szCs w:val="24"/>
        </w:rPr>
        <w:t xml:space="preserve"> με προκήρυξη τριών γιατρών.</w:t>
      </w:r>
    </w:p>
    <w:p w14:paraId="1A4E1ABF"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ο προϋπολογισμός είναι τεράστιος, όπως είναι τεράστιος και από τις διακομιδές. Μπορείτε να δώσετε έμφαση και στα επείγοντα περιστατικά της Ρόδου. Ξέρετε γιατί; Γιατί υπηρετούν μόνο δυο από τους</w:t>
      </w:r>
      <w:r>
        <w:rPr>
          <w:rFonts w:eastAsia="Times New Roman" w:cs="Times New Roman"/>
          <w:szCs w:val="24"/>
        </w:rPr>
        <w:t xml:space="preserve"> έξι γιατρούς που προβλέπονται.</w:t>
      </w:r>
    </w:p>
    <w:p w14:paraId="1A4E1AC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A4E1AC1"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Για να κλείσω, κύριε Πρόεδρε, δυστυχώς για τα νούμερα που περιέγραψε ο Υπουργός, ανέφερε τεχνολογικό προσωπικό, νοσηλευτικό προσωπικό. Πρέπ</w:t>
      </w:r>
      <w:r>
        <w:rPr>
          <w:rFonts w:eastAsia="Times New Roman" w:cs="Times New Roman"/>
          <w:szCs w:val="24"/>
        </w:rPr>
        <w:t xml:space="preserve">ει να σκύψουν επάνω και από τις οργανικές θέσεις του ιατρικού προσωπικού. Πριν από τρία χρόνια υπήρχαν σαράντα πέντε ειδικευμένοι γιατροί. Κύριε Υπουργέ, ξέρετε πόσοι είναι σήμερα; Μόνο είκοσι τρεις. </w:t>
      </w:r>
    </w:p>
    <w:p w14:paraId="1A4E1AC2"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έλω να ξέρετε ότι θα αναγνωρίσουμε την όποια προσπάθει</w:t>
      </w:r>
      <w:r>
        <w:rPr>
          <w:rFonts w:eastAsia="Times New Roman" w:cs="Times New Roman"/>
          <w:szCs w:val="24"/>
        </w:rPr>
        <w:t xml:space="preserve">α. </w:t>
      </w:r>
      <w:r>
        <w:rPr>
          <w:rFonts w:eastAsia="Times New Roman" w:cs="Times New Roman"/>
          <w:szCs w:val="24"/>
        </w:rPr>
        <w:t>Η Νέα Δημοκρατία και ε</w:t>
      </w:r>
      <w:r>
        <w:rPr>
          <w:rFonts w:eastAsia="Times New Roman" w:cs="Times New Roman"/>
          <w:szCs w:val="24"/>
        </w:rPr>
        <w:t>γώ</w:t>
      </w:r>
      <w:r>
        <w:rPr>
          <w:rFonts w:eastAsia="Times New Roman" w:cs="Times New Roman"/>
          <w:szCs w:val="24"/>
        </w:rPr>
        <w:t>,</w:t>
      </w:r>
      <w:r>
        <w:rPr>
          <w:rFonts w:eastAsia="Times New Roman" w:cs="Times New Roman"/>
          <w:szCs w:val="24"/>
        </w:rPr>
        <w:t xml:space="preserve"> ξέρουμε πόσο δύσκολο είναι για τα νησιά να ασκείς πολιτική για την υγεία. </w:t>
      </w:r>
    </w:p>
    <w:p w14:paraId="1A4E1AC3"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πάντως, η υγεία είναι κάτι που μας ενώνει. Μπορούμε εδώ</w:t>
      </w:r>
      <w:r>
        <w:rPr>
          <w:rFonts w:eastAsia="Times New Roman" w:cs="Times New Roman"/>
          <w:szCs w:val="24"/>
        </w:rPr>
        <w:t>,</w:t>
      </w:r>
      <w:r>
        <w:rPr>
          <w:rFonts w:eastAsia="Times New Roman" w:cs="Times New Roman"/>
          <w:szCs w:val="24"/>
        </w:rPr>
        <w:t xml:space="preserve"> σε αυτή</w:t>
      </w:r>
      <w:r>
        <w:rPr>
          <w:rFonts w:eastAsia="Times New Roman" w:cs="Times New Roman"/>
          <w:szCs w:val="24"/>
        </w:rPr>
        <w:t>ν</w:t>
      </w:r>
      <w:r>
        <w:rPr>
          <w:rFonts w:eastAsia="Times New Roman" w:cs="Times New Roman"/>
          <w:szCs w:val="24"/>
        </w:rPr>
        <w:t xml:space="preserve"> την Αίθουσα</w:t>
      </w:r>
      <w:r>
        <w:rPr>
          <w:rFonts w:eastAsia="Times New Roman" w:cs="Times New Roman"/>
          <w:szCs w:val="24"/>
        </w:rPr>
        <w:t>,</w:t>
      </w:r>
      <w:r>
        <w:rPr>
          <w:rFonts w:eastAsia="Times New Roman" w:cs="Times New Roman"/>
          <w:szCs w:val="24"/>
        </w:rPr>
        <w:t xml:space="preserve"> να συνεννοηθούμε για το ελάχιστο, το ελάχιστο που αντιστοιχεί στους κατοίκους της Δωδεκανήσου και του </w:t>
      </w:r>
      <w:r>
        <w:rPr>
          <w:rFonts w:eastAsia="Times New Roman" w:cs="Times New Roman"/>
          <w:szCs w:val="24"/>
        </w:rPr>
        <w:t>ν</w:t>
      </w:r>
      <w:r>
        <w:rPr>
          <w:rFonts w:eastAsia="Times New Roman" w:cs="Times New Roman"/>
          <w:szCs w:val="24"/>
        </w:rPr>
        <w:t>οτίου Αιγαίου.</w:t>
      </w:r>
    </w:p>
    <w:p w14:paraId="1A4E1AC4"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A4E1AC5"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σας ευχαριστούμε.</w:t>
      </w:r>
    </w:p>
    <w:p w14:paraId="1A4E1AC6"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 για τρία λεπτά.</w:t>
      </w:r>
    </w:p>
    <w:p w14:paraId="1A4E1AC7"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Έχουμε πλήρη επίγνωση το</w:t>
      </w:r>
      <w:r>
        <w:rPr>
          <w:rFonts w:eastAsia="Times New Roman" w:cs="Times New Roman"/>
          <w:szCs w:val="24"/>
        </w:rPr>
        <w:t>ύ</w:t>
      </w:r>
      <w:r>
        <w:rPr>
          <w:rFonts w:eastAsia="Times New Roman" w:cs="Times New Roman"/>
          <w:szCs w:val="24"/>
        </w:rPr>
        <w:t xml:space="preserve"> τι έκανε το ΚΕΕΛΠΝΟ τα προηγούμενα χρόνια και γι’ αυτό σύντομα θα προβούμε σε ριζική του ανασυγκρότηση. Άρα όπως είδατε με την έρευνα του ΣΕΥΠ</w:t>
      </w:r>
      <w:r>
        <w:rPr>
          <w:rFonts w:eastAsia="Times New Roman" w:cs="Times New Roman"/>
          <w:szCs w:val="24"/>
        </w:rPr>
        <w:t>,</w:t>
      </w:r>
      <w:r>
        <w:rPr>
          <w:rFonts w:eastAsia="Times New Roman" w:cs="Times New Roman"/>
          <w:szCs w:val="24"/>
        </w:rPr>
        <w:t xml:space="preserve"> την οποία διατάξαμε και ολοκληρώσαμε, ασ</w:t>
      </w:r>
      <w:r>
        <w:rPr>
          <w:rFonts w:eastAsia="Times New Roman" w:cs="Times New Roman"/>
          <w:szCs w:val="24"/>
        </w:rPr>
        <w:t>κήθηκαν και κακουργηματικού χαρακτήρα κατηγορίες στις διοικήσεις εκείνων των δυο ετών. Από εκεί και πέρα, και αυτούς τους διορισμούς που γίνονται τώρα</w:t>
      </w:r>
      <w:r>
        <w:rPr>
          <w:rFonts w:eastAsia="Times New Roman" w:cs="Times New Roman"/>
          <w:szCs w:val="24"/>
        </w:rPr>
        <w:t>,</w:t>
      </w:r>
      <w:r>
        <w:rPr>
          <w:rFonts w:eastAsia="Times New Roman" w:cs="Times New Roman"/>
          <w:szCs w:val="24"/>
        </w:rPr>
        <w:t xml:space="preserve"> τους ελέγχουμε. Είναι η πρώτη φορά, που για αυτούς τους διορισμούς για τις μονάδες, το ΚΕΕΛΠΝΟ ακολουθεί</w:t>
      </w:r>
      <w:r>
        <w:rPr>
          <w:rFonts w:eastAsia="Times New Roman" w:cs="Times New Roman"/>
          <w:szCs w:val="24"/>
        </w:rPr>
        <w:t xml:space="preserve"> τα κριτήρια του ΑΣΕΠ υπό τον έλεγχο του Υπουργείου. Είναι η πρώτη φορά που γίνεται αυτό το πράγμα.</w:t>
      </w:r>
    </w:p>
    <w:p w14:paraId="1A4E1AC8"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μας δίνει τη δυνατότητα της άμεσης κάλυψης των αναγκών, όπως μας δίνει τη δυνατότητα και η επικουρική της άμεσης κάλυψης των αναγκών. Το θεσμικό πλαίσι</w:t>
      </w:r>
      <w:r>
        <w:rPr>
          <w:rFonts w:eastAsia="Times New Roman" w:cs="Times New Roman"/>
          <w:szCs w:val="24"/>
        </w:rPr>
        <w:t xml:space="preserve">ο που υπήρχε μέχρι τώρα, προσπαθήσαμε με διάταξη στο παράλληλο πρόγραμμα να το </w:t>
      </w:r>
      <w:proofErr w:type="spellStart"/>
      <w:r>
        <w:rPr>
          <w:rFonts w:eastAsia="Times New Roman" w:cs="Times New Roman"/>
          <w:szCs w:val="24"/>
        </w:rPr>
        <w:t>συντμήσουμε</w:t>
      </w:r>
      <w:proofErr w:type="spellEnd"/>
      <w:r>
        <w:rPr>
          <w:rFonts w:eastAsia="Times New Roman" w:cs="Times New Roman"/>
          <w:szCs w:val="24"/>
        </w:rPr>
        <w:t>,</w:t>
      </w:r>
      <w:r>
        <w:rPr>
          <w:rFonts w:eastAsia="Times New Roman" w:cs="Times New Roman"/>
          <w:szCs w:val="24"/>
        </w:rPr>
        <w:t xml:space="preserve"> βάζοντας προθεσμίες που δεν πρέπει να ξεπερνιούνται. Ξέρετε ότι σήμερα, για να προκηρυχθεί η θέση ενός γιατρού και για να πάει στη θέση του, περνάει ενάμισης χρόνος</w:t>
      </w:r>
      <w:r>
        <w:rPr>
          <w:rFonts w:eastAsia="Times New Roman" w:cs="Times New Roman"/>
          <w:szCs w:val="24"/>
        </w:rPr>
        <w:t>, μπορεί και δ</w:t>
      </w:r>
      <w:r>
        <w:rPr>
          <w:rFonts w:eastAsia="Times New Roman" w:cs="Times New Roman"/>
          <w:szCs w:val="24"/>
        </w:rPr>
        <w:t>ύ</w:t>
      </w:r>
      <w:r>
        <w:rPr>
          <w:rFonts w:eastAsia="Times New Roman" w:cs="Times New Roman"/>
          <w:szCs w:val="24"/>
        </w:rPr>
        <w:t>ο, μπορεί και δυόμισι. Βάλαμε ένα</w:t>
      </w:r>
      <w:r>
        <w:rPr>
          <w:rFonts w:eastAsia="Times New Roman" w:cs="Times New Roman"/>
          <w:szCs w:val="24"/>
        </w:rPr>
        <w:t>ν</w:t>
      </w:r>
      <w:r>
        <w:rPr>
          <w:rFonts w:eastAsia="Times New Roman" w:cs="Times New Roman"/>
          <w:szCs w:val="24"/>
        </w:rPr>
        <w:t xml:space="preserve"> χρονικό ορίζοντα τρεισήμισι μηνών από την ημέρα που δημοσιεύεται η προκήρυξη</w:t>
      </w:r>
      <w:r>
        <w:rPr>
          <w:rFonts w:eastAsia="Times New Roman" w:cs="Times New Roman"/>
          <w:szCs w:val="24"/>
        </w:rPr>
        <w:t>,</w:t>
      </w:r>
      <w:r>
        <w:rPr>
          <w:rFonts w:eastAsia="Times New Roman" w:cs="Times New Roman"/>
          <w:szCs w:val="24"/>
        </w:rPr>
        <w:t xml:space="preserve"> μέχρι την ημέρα που αναλαμβάνει υπηρεσία. Και είναι στοίχημα αυτό για όλους και για την ηγεσία και για τα νοσοκομεία και για τις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ιοικήσεις, για 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lastRenderedPageBreak/>
        <w:t>κ</w:t>
      </w:r>
      <w:r>
        <w:rPr>
          <w:rFonts w:eastAsia="Times New Roman" w:cs="Times New Roman"/>
          <w:szCs w:val="24"/>
        </w:rPr>
        <w:t>ρίσης, για να ολοκληρώσουν τη διαδικασία, γιατί μπήκαν καταληκτικές ημερομηνίες σε σχέση με αυτά, για να υλοποιείται αυτό το πράγμα. Γιατί το ξέρουμε, προκηρύσσεις θέσεις, λες ότι θα πάνε και ο ένας δεν φτιάχνει την εισήγηση,</w:t>
      </w:r>
      <w:r>
        <w:rPr>
          <w:rFonts w:eastAsia="Times New Roman" w:cs="Times New Roman"/>
          <w:szCs w:val="24"/>
        </w:rPr>
        <w:t xml:space="preserve"> δεν συνεδριάζει το </w:t>
      </w:r>
      <w:r>
        <w:rPr>
          <w:rFonts w:eastAsia="Times New Roman" w:cs="Times New Roman"/>
          <w:szCs w:val="24"/>
        </w:rPr>
        <w:t>σ</w:t>
      </w:r>
      <w:r>
        <w:rPr>
          <w:rFonts w:eastAsia="Times New Roman" w:cs="Times New Roman"/>
          <w:szCs w:val="24"/>
        </w:rPr>
        <w:t>υμβούλιο, δεν τα βρίσκουν, δεν κάνουν, δεν δείχνουν και τραβάει το πράγμα, μπορεί και ένα και ενάμιση χρόνο, έτσι όπως γινόταν παλ</w:t>
      </w:r>
      <w:r>
        <w:rPr>
          <w:rFonts w:eastAsia="Times New Roman" w:cs="Times New Roman"/>
          <w:szCs w:val="24"/>
        </w:rPr>
        <w:t>α</w:t>
      </w:r>
      <w:r>
        <w:rPr>
          <w:rFonts w:eastAsia="Times New Roman" w:cs="Times New Roman"/>
          <w:szCs w:val="24"/>
        </w:rPr>
        <w:t xml:space="preserve">ιότερα. Λοιπόν, θα κριθούμε και εμείς, εάν αυτό το πράγμα το ανατρέψουμε. </w:t>
      </w:r>
    </w:p>
    <w:p w14:paraId="1A4E1AC9"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Σχετικά με τα δυο συγκεκριμέν</w:t>
      </w:r>
      <w:r>
        <w:rPr>
          <w:rFonts w:eastAsia="Times New Roman" w:cs="Times New Roman"/>
          <w:szCs w:val="24"/>
        </w:rPr>
        <w:t>α θέματα που είπατε, για τις αυτονομήσεις των δυο τμημάτων, κοιτάξτε να δείτε</w:t>
      </w:r>
      <w:r>
        <w:rPr>
          <w:rFonts w:eastAsia="Times New Roman" w:cs="Times New Roman"/>
          <w:szCs w:val="24"/>
        </w:rPr>
        <w:t>.</w:t>
      </w:r>
      <w:r>
        <w:rPr>
          <w:rFonts w:eastAsia="Times New Roman" w:cs="Times New Roman"/>
          <w:szCs w:val="24"/>
        </w:rPr>
        <w:t xml:space="preserve"> Το θέμα του </w:t>
      </w:r>
      <w:proofErr w:type="spellStart"/>
      <w:r>
        <w:rPr>
          <w:rFonts w:eastAsia="Times New Roman" w:cs="Times New Roman"/>
          <w:szCs w:val="24"/>
        </w:rPr>
        <w:t>α</w:t>
      </w:r>
      <w:r>
        <w:rPr>
          <w:rFonts w:eastAsia="Times New Roman" w:cs="Times New Roman"/>
          <w:szCs w:val="24"/>
        </w:rPr>
        <w:t>ιμοδυναμικού</w:t>
      </w:r>
      <w:proofErr w:type="spellEnd"/>
      <w:r>
        <w:rPr>
          <w:rFonts w:eastAsia="Times New Roman" w:cs="Times New Roman"/>
          <w:szCs w:val="24"/>
        </w:rPr>
        <w:t xml:space="preserve"> δεν νομίζω να είναι τόσο έντονο. Δηλαδή, πέντε γιατροί είναι που υπηρετούν εκεί. Όμως νομίζω ότι το </w:t>
      </w:r>
      <w:r>
        <w:rPr>
          <w:rFonts w:eastAsia="Times New Roman" w:cs="Times New Roman"/>
          <w:szCs w:val="24"/>
        </w:rPr>
        <w:lastRenderedPageBreak/>
        <w:t xml:space="preserve">θέμα του </w:t>
      </w:r>
      <w:r>
        <w:rPr>
          <w:rFonts w:eastAsia="Times New Roman" w:cs="Times New Roman"/>
          <w:szCs w:val="24"/>
        </w:rPr>
        <w:t>ο</w:t>
      </w:r>
      <w:r>
        <w:rPr>
          <w:rFonts w:eastAsia="Times New Roman" w:cs="Times New Roman"/>
          <w:szCs w:val="24"/>
        </w:rPr>
        <w:t xml:space="preserve">γκολογικού </w:t>
      </w:r>
      <w:r>
        <w:rPr>
          <w:rFonts w:eastAsia="Times New Roman" w:cs="Times New Roman"/>
          <w:szCs w:val="24"/>
        </w:rPr>
        <w:t>τ</w:t>
      </w:r>
      <w:r>
        <w:rPr>
          <w:rFonts w:eastAsia="Times New Roman" w:cs="Times New Roman"/>
          <w:szCs w:val="24"/>
        </w:rPr>
        <w:t>μήματος θα μπορούσαμε να το δ</w:t>
      </w:r>
      <w:r>
        <w:rPr>
          <w:rFonts w:eastAsia="Times New Roman" w:cs="Times New Roman"/>
          <w:szCs w:val="24"/>
        </w:rPr>
        <w:t xml:space="preserve">ούμε. Θα συνεννοηθούμε και με τη νέα διοικήτρια σε σχέση με αυτό το πράγμα. Εμείς έχουμε προγραμματίσει για τη Ρόδο δώδεκα νέες μόνιμες θέσεις προσλήψεων ιατρών από την προκήρυξη των εξακοσίων ενενήντα μόνιμων γιατρών. Δεν μιλάω για επικουρικούς γιατρούς, </w:t>
      </w:r>
      <w:r>
        <w:rPr>
          <w:rFonts w:eastAsia="Times New Roman" w:cs="Times New Roman"/>
          <w:szCs w:val="24"/>
        </w:rPr>
        <w:t>μιλάω για μόνιμους γιατρούς. Σίγουρα θα πάνε κάποιοι στα ΤΕΠ, που ξέρουμε το πρόβλημα. Από εκεί και πέρα, εάν υπάρξει κάποια τέτοια εκτίμηση από τη διοίκηση του νοσοκομείου, ότι είναι τέτοια η ανάγκη του τμήματος κ</w:t>
      </w:r>
      <w:r>
        <w:rPr>
          <w:rFonts w:eastAsia="Times New Roman" w:cs="Times New Roman"/>
          <w:szCs w:val="24"/>
        </w:rPr>
        <w:t>αι λοιπά</w:t>
      </w:r>
      <w:r>
        <w:rPr>
          <w:rFonts w:eastAsia="Times New Roman" w:cs="Times New Roman"/>
          <w:szCs w:val="24"/>
        </w:rPr>
        <w:t xml:space="preserve">, δεν έχω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αντίρρηση. Δεν υπ</w:t>
      </w:r>
      <w:r>
        <w:rPr>
          <w:rFonts w:eastAsia="Times New Roman" w:cs="Times New Roman"/>
          <w:szCs w:val="24"/>
        </w:rPr>
        <w:t xml:space="preserve">άρχει </w:t>
      </w:r>
      <w:r>
        <w:rPr>
          <w:rFonts w:eastAsia="Times New Roman" w:cs="Times New Roman"/>
          <w:szCs w:val="24"/>
        </w:rPr>
        <w:t>Ο</w:t>
      </w:r>
      <w:r>
        <w:rPr>
          <w:rFonts w:eastAsia="Times New Roman" w:cs="Times New Roman"/>
          <w:szCs w:val="24"/>
        </w:rPr>
        <w:t xml:space="preserve">γκολογικό </w:t>
      </w:r>
      <w:r>
        <w:rPr>
          <w:rFonts w:eastAsia="Times New Roman" w:cs="Times New Roman"/>
          <w:szCs w:val="24"/>
        </w:rPr>
        <w:t>Τ</w:t>
      </w:r>
      <w:r>
        <w:rPr>
          <w:rFonts w:eastAsia="Times New Roman" w:cs="Times New Roman"/>
          <w:szCs w:val="24"/>
        </w:rPr>
        <w:t xml:space="preserve">μήμα στην περιοχή εκεί του </w:t>
      </w:r>
      <w:r>
        <w:rPr>
          <w:rFonts w:eastAsia="Times New Roman" w:cs="Times New Roman"/>
          <w:szCs w:val="24"/>
        </w:rPr>
        <w:t>α</w:t>
      </w:r>
      <w:r>
        <w:rPr>
          <w:rFonts w:eastAsia="Times New Roman" w:cs="Times New Roman"/>
          <w:szCs w:val="24"/>
        </w:rPr>
        <w:t xml:space="preserve">νατολικού Αιγαίου. Όντως, έχετε </w:t>
      </w:r>
      <w:r>
        <w:rPr>
          <w:rFonts w:eastAsia="Times New Roman" w:cs="Times New Roman"/>
          <w:szCs w:val="24"/>
        </w:rPr>
        <w:lastRenderedPageBreak/>
        <w:t>μεγάλο πληθυσμό, έχετε μεγάλο τουρισμό το καλοκαίρι, διπλασιάζεται και τριπλασιάζεται ο πληθυσμός του νησιού και πραγματικά, θα κάνουμε ό,τι είναι δυνατόν για να στηριχθεί αυτή η</w:t>
      </w:r>
      <w:r>
        <w:rPr>
          <w:rFonts w:eastAsia="Times New Roman" w:cs="Times New Roman"/>
          <w:szCs w:val="24"/>
        </w:rPr>
        <w:t xml:space="preserve"> κατάσταση και η προοπτική.</w:t>
      </w:r>
    </w:p>
    <w:p w14:paraId="1A4E1AC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Νομίζω ότι είμαστε σε έναν δρόμο υλοποίησης κάποιων πραγμάτων. Απλά αυτό που εγώ είπα πριν ότι με ενοχλεί, είναι πως ενώ τώρα για πρώτη φορά μετά από πέντε</w:t>
      </w:r>
      <w:r>
        <w:rPr>
          <w:rFonts w:eastAsia="Times New Roman" w:cs="Times New Roman"/>
          <w:szCs w:val="24"/>
        </w:rPr>
        <w:t xml:space="preserve">, </w:t>
      </w:r>
      <w:r>
        <w:rPr>
          <w:rFonts w:eastAsia="Times New Roman" w:cs="Times New Roman"/>
          <w:szCs w:val="24"/>
        </w:rPr>
        <w:t xml:space="preserve">έξι χρόνια γίνονται πράγματα, ανεβαίνει σε διάφορες μεριές στην Ελλάδα </w:t>
      </w:r>
      <w:r>
        <w:rPr>
          <w:rFonts w:eastAsia="Times New Roman" w:cs="Times New Roman"/>
          <w:szCs w:val="24"/>
        </w:rPr>
        <w:t>το ζήτημα ότι «αμάν, λείπετε, καταστρεφόμαστε, διαλυόμαστε,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Στηλιτεύω απλά το γεγονός ότι κάποια ΜΜΕ, που τα προηγούμενα χρόνια ήταν στη </w:t>
      </w:r>
      <w:proofErr w:type="spellStart"/>
      <w:r>
        <w:rPr>
          <w:rFonts w:eastAsia="Times New Roman" w:cs="Times New Roman"/>
          <w:szCs w:val="24"/>
        </w:rPr>
        <w:t>μούγκα</w:t>
      </w:r>
      <w:proofErr w:type="spellEnd"/>
      <w:r>
        <w:rPr>
          <w:rFonts w:eastAsia="Times New Roman" w:cs="Times New Roman"/>
          <w:szCs w:val="24"/>
        </w:rPr>
        <w:t xml:space="preserve"> εντελώς,  τη στιγμή ανακάλυψαν την καταστροφή της υγείας. Δεν έχει να κάνει με </w:t>
      </w:r>
      <w:r>
        <w:rPr>
          <w:rFonts w:eastAsia="Times New Roman" w:cs="Times New Roman"/>
          <w:szCs w:val="24"/>
        </w:rPr>
        <w:lastRenderedPageBreak/>
        <w:t xml:space="preserve">το προσωπικό που </w:t>
      </w:r>
      <w:r>
        <w:rPr>
          <w:rFonts w:eastAsia="Times New Roman" w:cs="Times New Roman"/>
          <w:szCs w:val="24"/>
        </w:rPr>
        <w:t>είπατε. Μίλησα για τα δημοσιεύματα που είπατε πριν.</w:t>
      </w:r>
    </w:p>
    <w:p w14:paraId="1A4E1AC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Όλοι κρινόμαστε, κύριε </w:t>
      </w:r>
      <w:proofErr w:type="spellStart"/>
      <w:r>
        <w:rPr>
          <w:rFonts w:eastAsia="Times New Roman" w:cs="Times New Roman"/>
          <w:szCs w:val="24"/>
        </w:rPr>
        <w:t>Κόνσολα</w:t>
      </w:r>
      <w:proofErr w:type="spellEnd"/>
      <w:r>
        <w:rPr>
          <w:rFonts w:eastAsia="Times New Roman" w:cs="Times New Roman"/>
          <w:szCs w:val="24"/>
        </w:rPr>
        <w:t>, όχι από το τι λέμε, αλλά από το τι κάνουμε. Γιατί είμαστε αυτό που κάνουμε και όχι αυτό που λέμε. Οπότε, θα κριθούμε όλοι.</w:t>
      </w:r>
    </w:p>
    <w:p w14:paraId="1A4E1AC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A4E1ACD"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Κι εμείς ευχαριστούμε.</w:t>
      </w:r>
    </w:p>
    <w:p w14:paraId="1A4E1AC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Και από τη Ρόδο πάμε στη Θράκη. Θα συζητηθεί η δέκατη τέταρτη με αριθμό 606/1-3-2016 επίκαιρη ερώτηση δεύτερου </w:t>
      </w:r>
      <w:r>
        <w:rPr>
          <w:rFonts w:eastAsia="Times New Roman" w:cs="Times New Roman"/>
          <w:szCs w:val="24"/>
        </w:rPr>
        <w:lastRenderedPageBreak/>
        <w:t xml:space="preserve">κύκλου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Υγείας, σχετικά με την ανάγκη άμεσ</w:t>
      </w:r>
      <w:r>
        <w:rPr>
          <w:rFonts w:eastAsia="Times New Roman" w:cs="Times New Roman"/>
          <w:szCs w:val="24"/>
        </w:rPr>
        <w:t xml:space="preserve">ης στελέχωσης της Ακτινοδιαγνωστικής Κλινικής του </w:t>
      </w:r>
      <w:r>
        <w:rPr>
          <w:rFonts w:eastAsia="Times New Roman" w:cs="Times New Roman"/>
          <w:szCs w:val="24"/>
        </w:rPr>
        <w:t>ν</w:t>
      </w:r>
      <w:r>
        <w:rPr>
          <w:rFonts w:eastAsia="Times New Roman" w:cs="Times New Roman"/>
          <w:szCs w:val="24"/>
        </w:rPr>
        <w:t>οσοκομείου Ξάνθης.</w:t>
      </w:r>
    </w:p>
    <w:p w14:paraId="1A4E1AC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έχετε τον λόγο για δύο λεπτά.</w:t>
      </w:r>
    </w:p>
    <w:p w14:paraId="1A4E1AD0"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ΔΗΜΟΣΧΑΚΗΣ:</w:t>
      </w:r>
      <w:r>
        <w:rPr>
          <w:rFonts w:eastAsia="Times New Roman" w:cs="Times New Roman"/>
          <w:szCs w:val="24"/>
        </w:rPr>
        <w:t xml:space="preserve"> Ευχαριστώ, κύριε Πρόεδρε.</w:t>
      </w:r>
    </w:p>
    <w:p w14:paraId="1A4E1AD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Υπουργέ, στην </w:t>
      </w:r>
      <w:r>
        <w:rPr>
          <w:rFonts w:eastAsia="Times New Roman" w:cs="Times New Roman"/>
          <w:szCs w:val="24"/>
        </w:rPr>
        <w:t>α</w:t>
      </w:r>
      <w:r>
        <w:rPr>
          <w:rFonts w:eastAsia="Times New Roman" w:cs="Times New Roman"/>
          <w:szCs w:val="24"/>
        </w:rPr>
        <w:t xml:space="preserve">κτινοδιαγνωστική </w:t>
      </w:r>
      <w:r>
        <w:rPr>
          <w:rFonts w:eastAsia="Times New Roman" w:cs="Times New Roman"/>
          <w:szCs w:val="24"/>
        </w:rPr>
        <w:t>κ</w:t>
      </w:r>
      <w:r>
        <w:rPr>
          <w:rFonts w:eastAsia="Times New Roman" w:cs="Times New Roman"/>
          <w:szCs w:val="24"/>
        </w:rPr>
        <w:t xml:space="preserve">λινική του </w:t>
      </w:r>
      <w:r>
        <w:rPr>
          <w:rFonts w:eastAsia="Times New Roman" w:cs="Times New Roman"/>
          <w:szCs w:val="24"/>
        </w:rPr>
        <w:t>ν</w:t>
      </w:r>
      <w:r>
        <w:rPr>
          <w:rFonts w:eastAsia="Times New Roman" w:cs="Times New Roman"/>
          <w:szCs w:val="24"/>
        </w:rPr>
        <w:t>οσοκομείου Ξάνθης λειτουργούν τ</w:t>
      </w:r>
      <w:r>
        <w:rPr>
          <w:rFonts w:eastAsia="Times New Roman" w:cs="Times New Roman"/>
          <w:szCs w:val="24"/>
        </w:rPr>
        <w:t xml:space="preserve">έσσερα τμήματα και προβλέπονται πέντε θέσεις ιατρών, εκ των οποίων ο ένας μετατέθηκε με </w:t>
      </w:r>
      <w:r>
        <w:rPr>
          <w:rFonts w:eastAsia="Times New Roman" w:cs="Times New Roman"/>
          <w:szCs w:val="24"/>
        </w:rPr>
        <w:lastRenderedPageBreak/>
        <w:t xml:space="preserve">απόφασή σας στο Κέντρο Υγείας των Καλαβρύτων και η δεύτερη υπέβαλε παραίτηση. Έχουν μείνει, δηλαδή, τρεις γιατροί. </w:t>
      </w:r>
    </w:p>
    <w:p w14:paraId="1A4E1AD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Επίσης, προβλέπονται τέσσερις ειδικευόμενοι ιατροί, </w:t>
      </w:r>
      <w:r>
        <w:rPr>
          <w:rFonts w:eastAsia="Times New Roman" w:cs="Times New Roman"/>
          <w:szCs w:val="24"/>
        </w:rPr>
        <w:t>οι οποίοι, αφού ολοκλήρωσαν τον κύκλο τους, αποχώρησαν προς άλλες κατευθύνσεις.</w:t>
      </w:r>
    </w:p>
    <w:p w14:paraId="1A4E1AD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έλλειψη ιατρικού προσωπικού έχει σαν αποτέλεσμα τις ακόλουθες συνέπειες: Πρώτον, δεν γίνονται εξετάσεις σε πενήντα με εβδομήντα καθημερινούς εξωτερικούς ασθενείς, πολλοί εκ τ</w:t>
      </w:r>
      <w:r>
        <w:rPr>
          <w:rFonts w:eastAsia="Times New Roman" w:cs="Times New Roman"/>
          <w:szCs w:val="24"/>
        </w:rPr>
        <w:t>ων οποίων πάσχουν από χρόνια και βαριά νοσήματα. Δεύτερον, οι γιατροί και οι νοσηλευτές έχουν ξεπεράσει κάθε αν</w:t>
      </w:r>
      <w:r>
        <w:rPr>
          <w:rFonts w:eastAsia="Times New Roman" w:cs="Times New Roman"/>
          <w:szCs w:val="24"/>
        </w:rPr>
        <w:lastRenderedPageBreak/>
        <w:t xml:space="preserve">θρώπινο όριο αντοχής. Τρίτον, η επένδυση ύψους 1,5 εκατομμυρίου ευρώ του </w:t>
      </w:r>
      <w:r>
        <w:rPr>
          <w:rFonts w:eastAsia="Times New Roman" w:cs="Times New Roman"/>
          <w:szCs w:val="24"/>
        </w:rPr>
        <w:t>ν</w:t>
      </w:r>
      <w:r>
        <w:rPr>
          <w:rFonts w:eastAsia="Times New Roman" w:cs="Times New Roman"/>
          <w:szCs w:val="24"/>
        </w:rPr>
        <w:t>οσοκομείου δεν αξιοποιείται και υπολειτουργεί. Και τέταρτον, οι χρηματι</w:t>
      </w:r>
      <w:r>
        <w:rPr>
          <w:rFonts w:eastAsia="Times New Roman" w:cs="Times New Roman"/>
          <w:szCs w:val="24"/>
        </w:rPr>
        <w:t xml:space="preserve">κές απώλειες, όπως περιγράφονται από οικονομικούς παράγοντες του </w:t>
      </w:r>
      <w:r>
        <w:rPr>
          <w:rFonts w:eastAsia="Times New Roman" w:cs="Times New Roman"/>
          <w:szCs w:val="24"/>
        </w:rPr>
        <w:t>ν</w:t>
      </w:r>
      <w:r>
        <w:rPr>
          <w:rFonts w:eastAsia="Times New Roman" w:cs="Times New Roman"/>
          <w:szCs w:val="24"/>
        </w:rPr>
        <w:t xml:space="preserve">οσοκομείου, ξεπερνούν σε μηνιαία βάση τις 50.000 ευρώ. Τις έχουμε περίσσευμα; </w:t>
      </w:r>
    </w:p>
    <w:p w14:paraId="1A4E1AD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Λόγω οικονομικής κρίσης, οι πολίτες έχουν μεγαλύτερη ανάγκη τη στήριξη του κράτους. Οι κρατικές υποδομές θα έπρ</w:t>
      </w:r>
      <w:r>
        <w:rPr>
          <w:rFonts w:eastAsia="Times New Roman" w:cs="Times New Roman"/>
          <w:szCs w:val="24"/>
        </w:rPr>
        <w:t>επε να αξιοποιούνται και να συντελούν στην ανάκαμψη της χώρας. Θα μπορούσε να προωθηθεί ο ιατρικός τουρισμός. Έχουμε ήδη μιλήσει γι’ αυτό το αντικείμενο. Οι δύο νόμοι είναι ανενεργοί και απαιτείται μ</w:t>
      </w:r>
      <w:r>
        <w:rPr>
          <w:rFonts w:eastAsia="Times New Roman" w:cs="Times New Roman"/>
          <w:szCs w:val="24"/>
        </w:rPr>
        <w:t>ί</w:t>
      </w:r>
      <w:r>
        <w:rPr>
          <w:rFonts w:eastAsia="Times New Roman" w:cs="Times New Roman"/>
          <w:szCs w:val="24"/>
        </w:rPr>
        <w:t>α έκδοση ΚΥΑ. Νομίζω ότι θα μπο</w:t>
      </w:r>
      <w:r>
        <w:rPr>
          <w:rFonts w:eastAsia="Times New Roman" w:cs="Times New Roman"/>
          <w:szCs w:val="24"/>
        </w:rPr>
        <w:lastRenderedPageBreak/>
        <w:t xml:space="preserve">ρούσατε να το έχετε στον </w:t>
      </w:r>
      <w:r>
        <w:rPr>
          <w:rFonts w:eastAsia="Times New Roman" w:cs="Times New Roman"/>
          <w:szCs w:val="24"/>
        </w:rPr>
        <w:t>πολιτικό σας σχεδιασμό, αλλά δυστυχώς κάνετε τα αντίθετα. Σήμερα κλαίνε τετρακόσιοι πενήντα εργαζόμενοι από την πτώχευση της «</w:t>
      </w:r>
      <w:r>
        <w:rPr>
          <w:rFonts w:eastAsia="Times New Roman" w:cs="Times New Roman"/>
          <w:szCs w:val="24"/>
        </w:rPr>
        <w:t>ΗΛΕΚΤΡΟΝΙΚΗΣ</w:t>
      </w:r>
      <w:r>
        <w:rPr>
          <w:rFonts w:eastAsia="Times New Roman" w:cs="Times New Roman"/>
          <w:szCs w:val="24"/>
        </w:rPr>
        <w:t>». Αύριο ποιοι έχουν σειρά;</w:t>
      </w:r>
    </w:p>
    <w:p w14:paraId="1A4E1AD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Γι’ αυτό ερωτάσθε: </w:t>
      </w:r>
    </w:p>
    <w:p w14:paraId="1A4E1AD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Πρώτον, ποιες ενέργειες σκοπεύετε να κάνετε, ώστε άμεσα να στελεχωθεί </w:t>
      </w:r>
      <w:r>
        <w:rPr>
          <w:rFonts w:eastAsia="Times New Roman" w:cs="Times New Roman"/>
          <w:szCs w:val="24"/>
        </w:rPr>
        <w:t xml:space="preserve">η </w:t>
      </w:r>
      <w:r>
        <w:rPr>
          <w:rFonts w:eastAsia="Times New Roman" w:cs="Times New Roman"/>
          <w:szCs w:val="24"/>
        </w:rPr>
        <w:t>α</w:t>
      </w:r>
      <w:r>
        <w:rPr>
          <w:rFonts w:eastAsia="Times New Roman" w:cs="Times New Roman"/>
          <w:szCs w:val="24"/>
        </w:rPr>
        <w:t xml:space="preserve">κτινοδιαγνωστική </w:t>
      </w:r>
      <w:r>
        <w:rPr>
          <w:rFonts w:eastAsia="Times New Roman" w:cs="Times New Roman"/>
          <w:szCs w:val="24"/>
        </w:rPr>
        <w:t>κ</w:t>
      </w:r>
      <w:r>
        <w:rPr>
          <w:rFonts w:eastAsia="Times New Roman" w:cs="Times New Roman"/>
          <w:szCs w:val="24"/>
        </w:rPr>
        <w:t xml:space="preserve">λινική του </w:t>
      </w:r>
      <w:r>
        <w:rPr>
          <w:rFonts w:eastAsia="Times New Roman" w:cs="Times New Roman"/>
          <w:szCs w:val="24"/>
        </w:rPr>
        <w:t>ν</w:t>
      </w:r>
      <w:r>
        <w:rPr>
          <w:rFonts w:eastAsia="Times New Roman" w:cs="Times New Roman"/>
          <w:szCs w:val="24"/>
        </w:rPr>
        <w:t>οσοκομείου Ξάνθης και να μην εκτίθεται σε κίνδυνο η υγεία των κατοίκων της περιοχής; Υποθέτω πως για να δεχθείτε να απαντήσετε μετά από τόσες αναβολές, έχετε καλά νέα για τους Θρακιώτες της Ξάνθης.</w:t>
      </w:r>
    </w:p>
    <w:p w14:paraId="1A4E1AD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Δεύτερον, θα θέλαμε να μά</w:t>
      </w:r>
      <w:r>
        <w:rPr>
          <w:rFonts w:eastAsia="Times New Roman" w:cs="Times New Roman"/>
          <w:szCs w:val="24"/>
        </w:rPr>
        <w:t xml:space="preserve">θουμε ποιοι ήταν οι λόγοι μετάθεσης του προαναφερόμενου ιατρού στο Κέντρο Υγείας Καλαβρύτων. </w:t>
      </w:r>
    </w:p>
    <w:p w14:paraId="1A4E1AD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Τρίτον, θα ήθελα να σας γνωστοποιήσω με κάθε επιφύλαξη ότι τα τρία Κέντρα Υγείας και το ΠΕΔΥ της Ξάνθης έχουν τεχνολόγο ακτινολόγο, αλλά δεν έχουν ιατρό ακτινολόγ</w:t>
      </w:r>
      <w:r>
        <w:rPr>
          <w:rFonts w:eastAsia="Times New Roman" w:cs="Times New Roman"/>
          <w:szCs w:val="24"/>
        </w:rPr>
        <w:t xml:space="preserve">ο. Συνεπώς, τίθεται θέμα νόμιμης λειτουργίας πλέον. Οι ακτινογραφίες που εκτελούν, αποστέλλονται για γνωμάτευση στο </w:t>
      </w:r>
      <w:r>
        <w:rPr>
          <w:rFonts w:eastAsia="Times New Roman" w:cs="Times New Roman"/>
          <w:szCs w:val="24"/>
        </w:rPr>
        <w:t>ν</w:t>
      </w:r>
      <w:r>
        <w:rPr>
          <w:rFonts w:eastAsia="Times New Roman" w:cs="Times New Roman"/>
          <w:szCs w:val="24"/>
        </w:rPr>
        <w:t xml:space="preserve">οσοκομείο, που ήδη, όπως </w:t>
      </w:r>
      <w:proofErr w:type="spellStart"/>
      <w:r>
        <w:rPr>
          <w:rFonts w:eastAsia="Times New Roman" w:cs="Times New Roman"/>
          <w:szCs w:val="24"/>
        </w:rPr>
        <w:t>προείπα</w:t>
      </w:r>
      <w:proofErr w:type="spellEnd"/>
      <w:r>
        <w:rPr>
          <w:rFonts w:eastAsia="Times New Roman" w:cs="Times New Roman"/>
          <w:szCs w:val="24"/>
        </w:rPr>
        <w:t xml:space="preserve">, αδυνατεί να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πεξέλθει</w:t>
      </w:r>
      <w:proofErr w:type="spellEnd"/>
      <w:r>
        <w:rPr>
          <w:rFonts w:eastAsia="Times New Roman" w:cs="Times New Roman"/>
          <w:szCs w:val="24"/>
        </w:rPr>
        <w:t xml:space="preserve"> στις πάγιες απαιτήσεις των δικών του ασθενών. Νομίζω πως είναι ένα ζήτημα που πρ</w:t>
      </w:r>
      <w:r>
        <w:rPr>
          <w:rFonts w:eastAsia="Times New Roman" w:cs="Times New Roman"/>
          <w:szCs w:val="24"/>
        </w:rPr>
        <w:t xml:space="preserve">έπει να ληφθεί υπόψη από το Υπουργείο σας. </w:t>
      </w:r>
    </w:p>
    <w:p w14:paraId="1A4E1AD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κύριε Πρόεδρε. </w:t>
      </w:r>
    </w:p>
    <w:p w14:paraId="1A4E1ADA"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1A4E1AD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A4E1ADC"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ευχαριστώ για την ερώτηση.</w:t>
      </w:r>
    </w:p>
    <w:p w14:paraId="1A4E1AD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Πρώτον, ο συγκεκριμένος συνάδελφος γιατρός μετακινήθηκε στο </w:t>
      </w:r>
      <w:r>
        <w:rPr>
          <w:rFonts w:eastAsia="Times New Roman" w:cs="Times New Roman"/>
          <w:szCs w:val="24"/>
        </w:rPr>
        <w:t>ν</w:t>
      </w:r>
      <w:r>
        <w:rPr>
          <w:rFonts w:eastAsia="Times New Roman" w:cs="Times New Roman"/>
          <w:szCs w:val="24"/>
        </w:rPr>
        <w:t>οσοκομείο Καλαβρύτων γιατί είχε το δικαίωμα να το κάνει. Με νόμο που έχει ψηφιστεί από το 2014, δίνεται η δυνατότητα σε γιατρούς που υπηρετούν σε νοσοκομεία και έχουν συμπληρώσει κάποιο χρόνο υπη</w:t>
      </w:r>
      <w:r>
        <w:rPr>
          <w:rFonts w:eastAsia="Times New Roman" w:cs="Times New Roman"/>
          <w:szCs w:val="24"/>
        </w:rPr>
        <w:t xml:space="preserve">ρεσίας εκεί, να μπορούν να </w:t>
      </w:r>
      <w:r>
        <w:rPr>
          <w:rFonts w:eastAsia="Times New Roman" w:cs="Times New Roman"/>
          <w:szCs w:val="24"/>
        </w:rPr>
        <w:lastRenderedPageBreak/>
        <w:t xml:space="preserve">μετατεθούν με αίτησή τους σε νοσοκομείο ή κέντρο υγείας άγονων ή προβληματικών περιοχών. Είναι η μοναδική δυνατότητα μετάθεσης που δίνεται. Κάλυψε, δηλαδή, κενό στο </w:t>
      </w:r>
      <w:r>
        <w:rPr>
          <w:rFonts w:eastAsia="Times New Roman" w:cs="Times New Roman"/>
          <w:szCs w:val="24"/>
        </w:rPr>
        <w:t>ν</w:t>
      </w:r>
      <w:r>
        <w:rPr>
          <w:rFonts w:eastAsia="Times New Roman" w:cs="Times New Roman"/>
          <w:szCs w:val="24"/>
        </w:rPr>
        <w:t xml:space="preserve">οσοκομείο Καλαβρύτων που πήγε. </w:t>
      </w:r>
    </w:p>
    <w:p w14:paraId="1A4E1AD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Δεύτερον, εγώ ξέρω ότι δημιουργ</w:t>
      </w:r>
      <w:r>
        <w:rPr>
          <w:rFonts w:eastAsia="Times New Roman" w:cs="Times New Roman"/>
          <w:szCs w:val="24"/>
        </w:rPr>
        <w:t>ήθηκε φασαρία εκεί</w:t>
      </w:r>
      <w:r>
        <w:rPr>
          <w:rFonts w:eastAsia="Times New Roman" w:cs="Times New Roman"/>
          <w:szCs w:val="24"/>
        </w:rPr>
        <w:t xml:space="preserve">, </w:t>
      </w:r>
      <w:r>
        <w:rPr>
          <w:rFonts w:eastAsia="Times New Roman" w:cs="Times New Roman"/>
          <w:szCs w:val="24"/>
        </w:rPr>
        <w:t>επειδή στη φάση της μετακίνησης αυτού του γιατρού -γιατί και οι πέντε θέσεις καλυμμένες ήταν- υπέβαλε παραίτηση και μία άλλη συνάδελφος, η οποία την πήρε πίσω από ό,τι έμαθα. Διότι πήγε και επικουρικός γιατρός, οπότε συμπληρώθηκε το νού</w:t>
      </w:r>
      <w:r>
        <w:rPr>
          <w:rFonts w:eastAsia="Times New Roman" w:cs="Times New Roman"/>
          <w:szCs w:val="24"/>
        </w:rPr>
        <w:t>μερο, με το οποίο λειτουργούσε πριν το τμήμα. Διορίστηκε στις 30 Μαρτίου η συνάδελφος, η οποία θα αναλάβει υπηρεσία εκεί.</w:t>
      </w:r>
    </w:p>
    <w:p w14:paraId="1A4E1AD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και το  της Ξάνθης, όπως και όλα τα νοσοκομεία της χώρας, τα στηρίζουμε όσο μπορούμε. Και τα στηρίζουμε και με τη χ</w:t>
      </w:r>
      <w:r>
        <w:rPr>
          <w:rFonts w:eastAsia="Times New Roman" w:cs="Times New Roman"/>
          <w:szCs w:val="24"/>
        </w:rPr>
        <w:t xml:space="preserve">ρηματοδότηση που ανεβαίνει περίπου μισό εκατομμύριο ευρώ απ’ ό,τι πέρυσι και με την προκήρυξη του ΚΕΕΛΠΝΟ όπου θα έρθουν ένας γιατρός και τρία άτομα στο νοσοκομείο. </w:t>
      </w:r>
    </w:p>
    <w:p w14:paraId="1A4E1AE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και το </w:t>
      </w:r>
      <w:r w:rsidDel="00080F5C">
        <w:rPr>
          <w:rFonts w:eastAsia="Times New Roman" w:cs="Times New Roman"/>
          <w:szCs w:val="24"/>
        </w:rPr>
        <w:t>ν</w:t>
      </w:r>
      <w:r>
        <w:rPr>
          <w:rFonts w:eastAsia="Times New Roman" w:cs="Times New Roman"/>
          <w:szCs w:val="24"/>
        </w:rPr>
        <w:t>οσοκομείο της Ξάνθης, όπως και όλα τα νοσοκομεία της χώρας, τα στηρίζουμε όσο μπορούμε. Και τα στηρίζουμε και με τη χρηματοδότηση που ανεβαίνει περίπου μισό εκατομμύριο ευρώ απ’ ό,τι πέρυσι και με την προκήρυξη του ΚΕΕΛΠΝΟ όπου θα έρθουν ένας γιατρός και τ</w:t>
      </w:r>
      <w:r>
        <w:rPr>
          <w:rFonts w:eastAsia="Times New Roman" w:cs="Times New Roman"/>
          <w:szCs w:val="24"/>
        </w:rPr>
        <w:t xml:space="preserve">ρία άτομα στο νοσοκομείο. </w:t>
      </w:r>
    </w:p>
    <w:p w14:paraId="1A4E1AE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όσον αφορά όλα τα αιτήματα των επικουρικών γιατρών που μας έχει κάνει το νοσοκομείο και για τη ΜΕΘ και για την </w:t>
      </w:r>
      <w:r>
        <w:rPr>
          <w:rFonts w:eastAsia="Times New Roman" w:cs="Times New Roman"/>
          <w:szCs w:val="24"/>
        </w:rPr>
        <w:t>ο</w:t>
      </w:r>
      <w:r>
        <w:rPr>
          <w:rFonts w:eastAsia="Times New Roman" w:cs="Times New Roman"/>
          <w:szCs w:val="24"/>
        </w:rPr>
        <w:t xml:space="preserve">υρολογία και για την </w:t>
      </w:r>
      <w:r>
        <w:rPr>
          <w:rFonts w:eastAsia="Times New Roman" w:cs="Times New Roman"/>
          <w:szCs w:val="24"/>
        </w:rPr>
        <w:t>α</w:t>
      </w:r>
      <w:r>
        <w:rPr>
          <w:rFonts w:eastAsia="Times New Roman" w:cs="Times New Roman"/>
          <w:szCs w:val="24"/>
        </w:rPr>
        <w:t>κτινοδιαγνωστική, έχουμε εξασφαλίσει πλήρως πιστώσεις. Και από τη στιγμή που θα υπάρξου</w:t>
      </w:r>
      <w:r>
        <w:rPr>
          <w:rFonts w:eastAsia="Times New Roman" w:cs="Times New Roman"/>
          <w:szCs w:val="24"/>
        </w:rPr>
        <w:t>ν άνθρωποι που θα δεχτούν να πάνε, θα τους στείλουμε. Αυτό το πράγμα το έχουμε καλύψει.</w:t>
      </w:r>
    </w:p>
    <w:p w14:paraId="1A4E1AE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Για το άλλο θέμα που είπατε σε σχέση με τα Κέντρα Υγείας, θα ήθελα να πω πως στα Κέντρα Υγείας και στα Πολυδύναμα Περιφερειακά Ιατρεία που έχουν ακτινολογικά μηχανήματα</w:t>
      </w:r>
      <w:r>
        <w:rPr>
          <w:rFonts w:eastAsia="Times New Roman" w:cs="Times New Roman"/>
          <w:szCs w:val="24"/>
        </w:rPr>
        <w:t xml:space="preserve">, η άδεια λειτουργία τους έχει να κάνει με το αν τηρούνται οι κανόνες των </w:t>
      </w:r>
      <w:proofErr w:type="spellStart"/>
      <w:r>
        <w:rPr>
          <w:rFonts w:eastAsia="Times New Roman" w:cs="Times New Roman"/>
          <w:szCs w:val="24"/>
        </w:rPr>
        <w:t>ιοντουσών</w:t>
      </w:r>
      <w:proofErr w:type="spellEnd"/>
      <w:r>
        <w:rPr>
          <w:rFonts w:eastAsia="Times New Roman" w:cs="Times New Roman"/>
          <w:szCs w:val="24"/>
        </w:rPr>
        <w:t xml:space="preserve"> ακτινοβολιών και με το πώς είναι δομημένο και οργανωμένο το ακτινολογικό μηχάνημα στον χώρο </w:t>
      </w:r>
      <w:r>
        <w:rPr>
          <w:rFonts w:eastAsia="Times New Roman" w:cs="Times New Roman"/>
          <w:szCs w:val="24"/>
        </w:rPr>
        <w:lastRenderedPageBreak/>
        <w:t>που είναι. Τα περισσότερα από πολύ παλιά δεν προβλέπουν θέση ακτινολόγου. Λειτου</w:t>
      </w:r>
      <w:r>
        <w:rPr>
          <w:rFonts w:eastAsia="Times New Roman" w:cs="Times New Roman"/>
          <w:szCs w:val="24"/>
        </w:rPr>
        <w:t>ργούν με παρασκευαστές ακτινολογικού και τη γνωμάτευση την κάνουν ή οι γιατροί που υπηρετούν εκεί -και μιλάω για τους παθολόγους ή τους γενικούς γιατρούς, έτσι συμβαίνει δηλαδή- ή, αν υπάρχει κάτι πιο εξειδικευμένο, μπορεί να σταλεί για γνωμάτευση. Έτσι λε</w:t>
      </w:r>
      <w:r>
        <w:rPr>
          <w:rFonts w:eastAsia="Times New Roman" w:cs="Times New Roman"/>
          <w:szCs w:val="24"/>
        </w:rPr>
        <w:t>ιτουργούν. Δεν έχουν όλα τα κέντρα, ακόμα και τα Κέντρα Υγείας, οργανικές θέσεις ακτινολόγων-</w:t>
      </w:r>
      <w:proofErr w:type="spellStart"/>
      <w:r>
        <w:rPr>
          <w:rFonts w:eastAsia="Times New Roman" w:cs="Times New Roman"/>
          <w:szCs w:val="24"/>
        </w:rPr>
        <w:t>ακτινοδιαγνωστών</w:t>
      </w:r>
      <w:proofErr w:type="spellEnd"/>
      <w:r>
        <w:rPr>
          <w:rFonts w:eastAsia="Times New Roman" w:cs="Times New Roman"/>
          <w:szCs w:val="24"/>
        </w:rPr>
        <w:t>, όπως επίσης και τα Πολυδύναμα Περιφερειακά Ιατρεία. Απλά είναι υπό την εποπτεία του νοσοκομείου</w:t>
      </w:r>
      <w:r>
        <w:rPr>
          <w:rFonts w:eastAsia="Times New Roman" w:cs="Times New Roman"/>
          <w:szCs w:val="24"/>
        </w:rPr>
        <w:t>,</w:t>
      </w:r>
      <w:r>
        <w:rPr>
          <w:rFonts w:eastAsia="Times New Roman" w:cs="Times New Roman"/>
          <w:szCs w:val="24"/>
        </w:rPr>
        <w:t xml:space="preserve"> στο οποίο αναφέρονταν παλιά ή στην ΥΠΕ τώρα.</w:t>
      </w:r>
    </w:p>
    <w:p w14:paraId="1A4E1AE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Από</w:t>
      </w:r>
      <w:r>
        <w:rPr>
          <w:rFonts w:eastAsia="Times New Roman" w:cs="Times New Roman"/>
          <w:szCs w:val="24"/>
        </w:rPr>
        <w:t xml:space="preserve"> εκεί και πέρα, νομίζω ότι έτσι όπως είναι η κατάσταση αυτήν τη στιγμή, με τον ερχομό και της καινούριας επικουρικής </w:t>
      </w:r>
      <w:r>
        <w:rPr>
          <w:rFonts w:eastAsia="Times New Roman" w:cs="Times New Roman"/>
          <w:szCs w:val="24"/>
        </w:rPr>
        <w:lastRenderedPageBreak/>
        <w:t>γιατρού, είναι τουλάχιστον στο επίπεδο λειτουργίας το οποίο υπήρχε πριν.</w:t>
      </w:r>
    </w:p>
    <w:p w14:paraId="1A4E1AE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Εδώ έχουμε ένα θέμα -και το λέω με αυτή</w:t>
      </w:r>
      <w:r>
        <w:rPr>
          <w:rFonts w:eastAsia="Times New Roman" w:cs="Times New Roman"/>
          <w:szCs w:val="24"/>
        </w:rPr>
        <w:t>ν</w:t>
      </w:r>
      <w:r>
        <w:rPr>
          <w:rFonts w:eastAsia="Times New Roman" w:cs="Times New Roman"/>
          <w:szCs w:val="24"/>
        </w:rPr>
        <w:t xml:space="preserve"> την αφορμή- γιατί υπάρχει</w:t>
      </w:r>
      <w:r>
        <w:rPr>
          <w:rFonts w:eastAsia="Times New Roman" w:cs="Times New Roman"/>
          <w:szCs w:val="24"/>
        </w:rPr>
        <w:t xml:space="preserve"> και το ανάποδο. Υπάρχουν συνάδελφοι οι οποίοι έχουν διοριστεί σε απομακρυσμένες περιοχές -θέλω να ακουστεί αυτό, γιατί είναι ένα σοβαρό πρόβλημα- στη Σκύρο για παράδειγμα, στα Κύθηρα ή σε κάποια νησιά, με τη δέσμευση από πλευράς πολιτείας -για παλιότερα χ</w:t>
      </w:r>
      <w:r>
        <w:rPr>
          <w:rFonts w:eastAsia="Times New Roman" w:cs="Times New Roman"/>
          <w:szCs w:val="24"/>
        </w:rPr>
        <w:t>ρόνια μιλάω, πριν το 2010, το 2008, το 2007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ότι θα πάνε, θα καθίσουν πέντε χρόνια και μετά έχουν δικαίωμα να μετατεθούν. Είναι οι μόνες δύο κατηγορίες που μπορούν ν</w:t>
      </w:r>
      <w:r>
        <w:rPr>
          <w:rFonts w:eastAsia="Times New Roman" w:cs="Times New Roman"/>
          <w:szCs w:val="24"/>
        </w:rPr>
        <w:t>α</w:t>
      </w:r>
      <w:r>
        <w:rPr>
          <w:rFonts w:eastAsia="Times New Roman" w:cs="Times New Roman"/>
          <w:szCs w:val="24"/>
        </w:rPr>
        <w:t xml:space="preserve"> μετατεθούν γιατροί. Μπορείς, δηλαδή, να φύγεις από νοσοκομείο του κέντρου και ν</w:t>
      </w:r>
      <w:r>
        <w:rPr>
          <w:rFonts w:eastAsia="Times New Roman" w:cs="Times New Roman"/>
          <w:szCs w:val="24"/>
        </w:rPr>
        <w:t xml:space="preserve">α πας σε </w:t>
      </w:r>
      <w:r>
        <w:rPr>
          <w:rFonts w:eastAsia="Times New Roman" w:cs="Times New Roman"/>
          <w:szCs w:val="24"/>
        </w:rPr>
        <w:lastRenderedPageBreak/>
        <w:t xml:space="preserve">κάποιο άγονο. Βέβαια, πολύ λίγοι το κάνουν αυτό. Ένας από τους πολύ λίγους ήταν ο συγκεκριμένος συνάδελφος. Έφυγε από την Ξάνθη, από μια πόλη, και πήγε στα Καλάβρυτα, σε ένα ορεινό μέρος που είχε ανάγκες. </w:t>
      </w:r>
    </w:p>
    <w:p w14:paraId="1A4E1AE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δεύτερη δυνατότητα είναι αυτή την οποία</w:t>
      </w:r>
      <w:r>
        <w:rPr>
          <w:rFonts w:eastAsia="Times New Roman" w:cs="Times New Roman"/>
          <w:szCs w:val="24"/>
        </w:rPr>
        <w:t xml:space="preserve"> δυστυχώς -και λέω δυστυχώς, γιατί έχουμε μεγάλο πρόβλημα- δεν μπορούμε να υλοποιήσουμε. Πρέπει, όμως, να την υλοποιήσουμε, διότι έχουν πάει οι άνθρωποι και έχουν κ</w:t>
      </w:r>
      <w:r>
        <w:rPr>
          <w:rFonts w:eastAsia="Times New Roman" w:cs="Times New Roman"/>
          <w:szCs w:val="24"/>
        </w:rPr>
        <w:t>αθίσει</w:t>
      </w:r>
      <w:r>
        <w:rPr>
          <w:rFonts w:eastAsia="Times New Roman" w:cs="Times New Roman"/>
          <w:szCs w:val="24"/>
        </w:rPr>
        <w:t xml:space="preserve"> άλλος έξι χρόνια, άλλος επτά χρόνια, άλλος οκτώ χρόνια και δεν τον μετακινούμε, ενώ κ</w:t>
      </w:r>
      <w:r>
        <w:rPr>
          <w:rFonts w:eastAsia="Times New Roman" w:cs="Times New Roman"/>
          <w:szCs w:val="24"/>
        </w:rPr>
        <w:t xml:space="preserve">άνει διαρκείς αιτήσεις, γιατί αν φύγει είναι ο μοναδικός γιατρός της </w:t>
      </w:r>
      <w:proofErr w:type="spellStart"/>
      <w:r>
        <w:rPr>
          <w:rFonts w:eastAsia="Times New Roman" w:cs="Times New Roman"/>
          <w:szCs w:val="24"/>
        </w:rPr>
        <w:t>ειδικότητάς</w:t>
      </w:r>
      <w:proofErr w:type="spellEnd"/>
      <w:r>
        <w:rPr>
          <w:rFonts w:eastAsia="Times New Roman" w:cs="Times New Roman"/>
          <w:szCs w:val="24"/>
        </w:rPr>
        <w:t xml:space="preserve"> του εκεί. Αυτός πήγε για να κ</w:t>
      </w:r>
      <w:r>
        <w:rPr>
          <w:rFonts w:eastAsia="Times New Roman" w:cs="Times New Roman"/>
          <w:szCs w:val="24"/>
        </w:rPr>
        <w:t>αθίσει</w:t>
      </w:r>
      <w:r>
        <w:rPr>
          <w:rFonts w:eastAsia="Times New Roman" w:cs="Times New Roman"/>
          <w:szCs w:val="24"/>
        </w:rPr>
        <w:t xml:space="preserve"> πέντε χρόνια και μετά να μετακινηθεί κάπου στο κέντρο.</w:t>
      </w:r>
    </w:p>
    <w:p w14:paraId="1A4E1AE6"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Τα υπόλοιπα στη δευτερολογία σας, κύριε Υπουργέ.</w:t>
      </w:r>
    </w:p>
    <w:p w14:paraId="1A4E1AE7"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w:t>
      </w:r>
      <w:r>
        <w:rPr>
          <w:rFonts w:eastAsia="Times New Roman" w:cs="Times New Roman"/>
          <w:b/>
          <w:szCs w:val="24"/>
        </w:rPr>
        <w:t>ΥΛΟΣ ΠΟΛΑΚΗΣ (Αναπληρωτής Υπουργός Υγείας):</w:t>
      </w:r>
      <w:r>
        <w:rPr>
          <w:rFonts w:eastAsia="Times New Roman" w:cs="Times New Roman"/>
          <w:szCs w:val="24"/>
        </w:rPr>
        <w:t xml:space="preserve"> Αυτό το πράγμα, λοιπόν, πρέπει να το λύσουμε, διότι δεν γίνεται να τους καταδικάζουμε να μένουν μονίμως εκεί. Και υπάρχει και το εξής μπέρδεμα: Αν δεν τους διώξεις, δεν μπορείς να προκηρύξεις τη θέση για να πάει </w:t>
      </w:r>
      <w:r>
        <w:rPr>
          <w:rFonts w:eastAsia="Times New Roman" w:cs="Times New Roman"/>
          <w:szCs w:val="24"/>
        </w:rPr>
        <w:t>άλλος.</w:t>
      </w:r>
    </w:p>
    <w:p w14:paraId="1A4E1AE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Ευχαριστώ.</w:t>
      </w:r>
    </w:p>
    <w:p w14:paraId="1A4E1AE9"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Υπουργέ.</w:t>
      </w:r>
    </w:p>
    <w:p w14:paraId="1A4E1AEA" w14:textId="77777777" w:rsidR="00423CA6" w:rsidRDefault="00752490">
      <w:pPr>
        <w:spacing w:line="600" w:lineRule="auto"/>
        <w:ind w:firstLine="720"/>
        <w:jc w:val="both"/>
        <w:rPr>
          <w:rFonts w:eastAsia="Times New Roman" w:cs="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δύο </w:t>
      </w:r>
      <w:r>
        <w:rPr>
          <w:rFonts w:eastAsia="Times New Roman"/>
          <w:szCs w:val="24"/>
        </w:rPr>
        <w:t xml:space="preserve">συνοδοί </w:t>
      </w:r>
      <w:r>
        <w:rPr>
          <w:rFonts w:eastAsia="Times New Roman"/>
          <w:szCs w:val="24"/>
        </w:rPr>
        <w:t>εκπαιδευτικοί από το 1</w:t>
      </w:r>
      <w:r>
        <w:rPr>
          <w:rFonts w:eastAsia="Times New Roman"/>
          <w:szCs w:val="24"/>
          <w:vertAlign w:val="superscript"/>
        </w:rPr>
        <w:t>ο</w:t>
      </w:r>
      <w:r>
        <w:rPr>
          <w:rFonts w:eastAsia="Times New Roman"/>
          <w:szCs w:val="24"/>
        </w:rPr>
        <w:t xml:space="preserve"> Δημ</w:t>
      </w:r>
      <w:r>
        <w:rPr>
          <w:rFonts w:eastAsia="Times New Roman"/>
          <w:szCs w:val="24"/>
        </w:rPr>
        <w:t>οτικό Σχολείο Κρεμαστής Ρόδου, καθώς και τριάντα δύο μαθήτριες και δύο συνοδοί καθηγητές από το Γυμνάσιο Παλαιού Ψυχικού, Β</w:t>
      </w:r>
      <w:r>
        <w:rPr>
          <w:rFonts w:eastAsia="Times New Roman"/>
          <w:szCs w:val="24"/>
        </w:rPr>
        <w:t>΄</w:t>
      </w:r>
      <w:r>
        <w:rPr>
          <w:rFonts w:eastAsia="Times New Roman"/>
          <w:szCs w:val="24"/>
        </w:rPr>
        <w:t xml:space="preserve"> Τμήμα. </w:t>
      </w:r>
    </w:p>
    <w:p w14:paraId="1A4E1AEB" w14:textId="77777777" w:rsidR="00423CA6" w:rsidRDefault="00752490">
      <w:pPr>
        <w:tabs>
          <w:tab w:val="left" w:pos="6787"/>
        </w:tabs>
        <w:spacing w:line="600" w:lineRule="auto"/>
        <w:ind w:left="-181" w:firstLine="720"/>
        <w:jc w:val="both"/>
        <w:rPr>
          <w:rFonts w:eastAsia="Times New Roman"/>
          <w:szCs w:val="24"/>
        </w:rPr>
      </w:pPr>
      <w:r>
        <w:rPr>
          <w:rFonts w:eastAsia="Times New Roman"/>
          <w:szCs w:val="24"/>
        </w:rPr>
        <w:t>Η Βουλή τούς καλωσορίζει.</w:t>
      </w:r>
    </w:p>
    <w:p w14:paraId="1A4E1AEC" w14:textId="77777777" w:rsidR="00423CA6" w:rsidRDefault="00752490">
      <w:pPr>
        <w:tabs>
          <w:tab w:val="left" w:pos="6787"/>
        </w:tabs>
        <w:spacing w:line="600" w:lineRule="auto"/>
        <w:ind w:left="-181"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A4E1AED" w14:textId="77777777" w:rsidR="00423CA6" w:rsidRDefault="00752490">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Δημοσχάκης</w:t>
      </w:r>
      <w:proofErr w:type="spellEnd"/>
      <w:r>
        <w:rPr>
          <w:rFonts w:eastAsia="Times New Roman" w:cs="Times New Roman"/>
          <w:szCs w:val="24"/>
        </w:rPr>
        <w:t xml:space="preserve"> έχει τον λόγο.</w:t>
      </w:r>
    </w:p>
    <w:p w14:paraId="1A4E1AEE" w14:textId="77777777" w:rsidR="00423CA6" w:rsidRDefault="00752490">
      <w:pPr>
        <w:tabs>
          <w:tab w:val="left" w:pos="6787"/>
        </w:tabs>
        <w:spacing w:line="600" w:lineRule="auto"/>
        <w:ind w:left="-181"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w:t>
      </w:r>
      <w:r>
        <w:rPr>
          <w:rFonts w:eastAsia="Times New Roman" w:cs="Times New Roman"/>
          <w:b/>
          <w:szCs w:val="24"/>
        </w:rPr>
        <w:t xml:space="preserve">Σ) </w:t>
      </w:r>
      <w:r>
        <w:rPr>
          <w:rFonts w:eastAsia="Times New Roman" w:cs="Times New Roman"/>
          <w:b/>
          <w:szCs w:val="24"/>
        </w:rPr>
        <w:t>ΔΗΜΟΣΧΑΚΗΣ:</w:t>
      </w:r>
      <w:r>
        <w:rPr>
          <w:rFonts w:eastAsia="Times New Roman" w:cs="Times New Roman"/>
          <w:szCs w:val="24"/>
        </w:rPr>
        <w:t xml:space="preserve"> Ευχαριστώ, κύριε Πρόεδρε.</w:t>
      </w:r>
    </w:p>
    <w:p w14:paraId="1A4E1AEF" w14:textId="77777777" w:rsidR="00423CA6" w:rsidRDefault="00752490">
      <w:pPr>
        <w:tabs>
          <w:tab w:val="left" w:pos="6787"/>
        </w:tabs>
        <w:spacing w:line="600" w:lineRule="auto"/>
        <w:ind w:left="-181" w:firstLine="720"/>
        <w:jc w:val="both"/>
        <w:rPr>
          <w:rFonts w:eastAsia="Times New Roman" w:cs="Times New Roman"/>
          <w:szCs w:val="24"/>
        </w:rPr>
      </w:pPr>
      <w:r>
        <w:rPr>
          <w:rFonts w:eastAsia="Times New Roman" w:cs="Times New Roman"/>
          <w:szCs w:val="24"/>
        </w:rPr>
        <w:t>Κύριε Υπουργέ, ευχαριστώ για τις απαντήσεις.</w:t>
      </w:r>
    </w:p>
    <w:p w14:paraId="1A4E1AF0" w14:textId="77777777" w:rsidR="00423CA6" w:rsidRDefault="00752490">
      <w:pPr>
        <w:tabs>
          <w:tab w:val="left" w:pos="6787"/>
        </w:tabs>
        <w:spacing w:line="600" w:lineRule="auto"/>
        <w:ind w:left="-181" w:firstLine="720"/>
        <w:jc w:val="both"/>
        <w:rPr>
          <w:rFonts w:eastAsia="Times New Roman" w:cs="Times New Roman"/>
          <w:szCs w:val="24"/>
        </w:rPr>
      </w:pPr>
      <w:r>
        <w:rPr>
          <w:rFonts w:eastAsia="Times New Roman" w:cs="Times New Roman"/>
          <w:szCs w:val="24"/>
        </w:rPr>
        <w:t>Θα ήθελα να σας αναφέρω μερικά ακόμα προβλήματα του νοσοκομείου Ξάνθης, για να σας κάνω κοινωνό αυτών.</w:t>
      </w:r>
    </w:p>
    <w:p w14:paraId="1A4E1AF1" w14:textId="77777777" w:rsidR="00423CA6" w:rsidRDefault="00752490">
      <w:pPr>
        <w:tabs>
          <w:tab w:val="left" w:pos="6787"/>
        </w:tabs>
        <w:spacing w:line="600" w:lineRule="auto"/>
        <w:ind w:left="-181" w:firstLine="720"/>
        <w:jc w:val="both"/>
        <w:rPr>
          <w:rFonts w:eastAsia="Times New Roman" w:cs="Times New Roman"/>
          <w:szCs w:val="24"/>
        </w:rPr>
      </w:pPr>
      <w:r>
        <w:rPr>
          <w:rFonts w:eastAsia="Times New Roman" w:cs="Times New Roman"/>
          <w:szCs w:val="24"/>
        </w:rPr>
        <w:t>Όλο το νοσοκομείο έχει ενενήντα επτά οργανικές θέσεις ιατρών. Σήμερ</w:t>
      </w:r>
      <w:r>
        <w:rPr>
          <w:rFonts w:eastAsia="Times New Roman" w:cs="Times New Roman"/>
          <w:szCs w:val="24"/>
        </w:rPr>
        <w:t xml:space="preserve">α καλύπτονται οι πενήντα τρεις εξ αυτών. Επίσης, από τους εξήντα τέσσερις ειδικευόμενους καλύπτονται μόνον οι </w:t>
      </w:r>
      <w:r>
        <w:rPr>
          <w:rFonts w:eastAsia="Times New Roman" w:cs="Times New Roman"/>
          <w:szCs w:val="24"/>
        </w:rPr>
        <w:lastRenderedPageBreak/>
        <w:t>σαράντα. Δεκατέσσερις επικουρικοί γιατροί ενισχύουν το ιατρικό προσωπικό σε διάφορες κλινικές.</w:t>
      </w:r>
    </w:p>
    <w:p w14:paraId="1A4E1AF2" w14:textId="77777777" w:rsidR="00423CA6" w:rsidRDefault="00752490">
      <w:pPr>
        <w:tabs>
          <w:tab w:val="left" w:pos="6787"/>
        </w:tabs>
        <w:spacing w:line="600" w:lineRule="auto"/>
        <w:ind w:left="-181" w:firstLine="720"/>
        <w:jc w:val="both"/>
        <w:rPr>
          <w:rFonts w:eastAsia="Times New Roman"/>
          <w:szCs w:val="24"/>
        </w:rPr>
      </w:pPr>
      <w:r>
        <w:rPr>
          <w:rFonts w:eastAsia="Times New Roman"/>
          <w:szCs w:val="24"/>
        </w:rPr>
        <w:t>Όπως καταλαβαίνετε, είναι εμφανείς οι ελλείψεις και</w:t>
      </w:r>
      <w:r>
        <w:rPr>
          <w:rFonts w:eastAsia="Times New Roman"/>
          <w:szCs w:val="24"/>
        </w:rPr>
        <w:t xml:space="preserve"> πρέπει να σκύψετε πάνω στα προβλήματα του νοσοκομείου Ξάνθης. Διότι δεν είναι μόνο η Ξάνθη και οι κάτοικοι αυτής. Είναι και ολόκληρο το 4</w:t>
      </w:r>
      <w:r>
        <w:rPr>
          <w:rFonts w:eastAsia="Times New Roman"/>
          <w:szCs w:val="24"/>
          <w:vertAlign w:val="superscript"/>
        </w:rPr>
        <w:t>ο</w:t>
      </w:r>
      <w:r>
        <w:rPr>
          <w:rFonts w:eastAsia="Times New Roman"/>
          <w:szCs w:val="24"/>
        </w:rPr>
        <w:t xml:space="preserve"> Σώμα Στρατού, είναι η έδρα του, είναι το Πανεπιστήμιο, είναι η Σχολή της Αστυνομίας</w:t>
      </w:r>
      <w:r>
        <w:rPr>
          <w:rFonts w:eastAsia="Times New Roman"/>
          <w:szCs w:val="24"/>
        </w:rPr>
        <w:t>,</w:t>
      </w:r>
      <w:r>
        <w:rPr>
          <w:rFonts w:eastAsia="Times New Roman"/>
          <w:szCs w:val="24"/>
        </w:rPr>
        <w:t xml:space="preserve"> η οποία σήμερα έχει αλλοδαπούς </w:t>
      </w:r>
      <w:r>
        <w:rPr>
          <w:rFonts w:eastAsia="Times New Roman"/>
          <w:szCs w:val="24"/>
        </w:rPr>
        <w:t xml:space="preserve">κρατουμένους. Έχουμε προβλήματα πολλά και θα πρέπει να τα δείτε με συμπάθεια. </w:t>
      </w:r>
    </w:p>
    <w:p w14:paraId="1A4E1AF3" w14:textId="77777777" w:rsidR="00423CA6" w:rsidRDefault="00752490">
      <w:pPr>
        <w:tabs>
          <w:tab w:val="left" w:pos="6787"/>
        </w:tabs>
        <w:spacing w:line="600" w:lineRule="auto"/>
        <w:ind w:left="-181" w:firstLine="720"/>
        <w:jc w:val="both"/>
        <w:rPr>
          <w:rFonts w:eastAsia="Times New Roman"/>
          <w:szCs w:val="24"/>
        </w:rPr>
      </w:pPr>
      <w:r>
        <w:rPr>
          <w:rFonts w:eastAsia="Times New Roman"/>
          <w:szCs w:val="24"/>
        </w:rPr>
        <w:lastRenderedPageBreak/>
        <w:t xml:space="preserve">Η Παθολογική Κλινική που αποτελεί -όπως γνωρίζετε κι εσείς ως ιατρός- τον πραγματικό κορμό του </w:t>
      </w:r>
      <w:r>
        <w:rPr>
          <w:rFonts w:eastAsia="Times New Roman"/>
          <w:szCs w:val="24"/>
        </w:rPr>
        <w:t>ν</w:t>
      </w:r>
      <w:r>
        <w:rPr>
          <w:rFonts w:eastAsia="Times New Roman"/>
          <w:szCs w:val="24"/>
        </w:rPr>
        <w:t>οσοκομείου, αδυνατεί να καταρτίσει πρόγραμμα εφημεριών για τον μήνα Μάρτιο. Ήδη ε</w:t>
      </w:r>
      <w:r>
        <w:rPr>
          <w:rFonts w:eastAsia="Times New Roman"/>
          <w:szCs w:val="24"/>
        </w:rPr>
        <w:t xml:space="preserve">ίχαμε προβλήματα. </w:t>
      </w:r>
    </w:p>
    <w:p w14:paraId="1A4E1AF4" w14:textId="77777777" w:rsidR="00423CA6" w:rsidRDefault="00752490">
      <w:pPr>
        <w:tabs>
          <w:tab w:val="left" w:pos="6787"/>
        </w:tabs>
        <w:spacing w:line="600" w:lineRule="auto"/>
        <w:ind w:left="-181" w:firstLine="720"/>
        <w:jc w:val="both"/>
        <w:rPr>
          <w:rFonts w:eastAsia="Times New Roman"/>
          <w:szCs w:val="24"/>
        </w:rPr>
      </w:pPr>
      <w:r>
        <w:rPr>
          <w:rFonts w:eastAsia="Times New Roman"/>
          <w:szCs w:val="24"/>
        </w:rPr>
        <w:t xml:space="preserve">Δεν θα ήθελα να αναφέρω περισσότερα αριθμητικά για τους ιατρούς της </w:t>
      </w:r>
      <w:r>
        <w:rPr>
          <w:rFonts w:eastAsia="Times New Roman"/>
          <w:szCs w:val="24"/>
        </w:rPr>
        <w:t>π</w:t>
      </w:r>
      <w:r>
        <w:rPr>
          <w:rFonts w:eastAsia="Times New Roman"/>
          <w:szCs w:val="24"/>
        </w:rPr>
        <w:t xml:space="preserve">αθολογικής για την οικονομία του χρόνου. Το </w:t>
      </w:r>
      <w:r>
        <w:rPr>
          <w:rFonts w:eastAsia="Times New Roman"/>
          <w:szCs w:val="24"/>
        </w:rPr>
        <w:t>τ</w:t>
      </w:r>
      <w:r>
        <w:rPr>
          <w:rFonts w:eastAsia="Times New Roman"/>
          <w:szCs w:val="24"/>
        </w:rPr>
        <w:t xml:space="preserve">μήμα </w:t>
      </w:r>
      <w:r>
        <w:rPr>
          <w:rFonts w:eastAsia="Times New Roman"/>
          <w:szCs w:val="24"/>
        </w:rPr>
        <w:t>ε</w:t>
      </w:r>
      <w:r>
        <w:rPr>
          <w:rFonts w:eastAsia="Times New Roman"/>
          <w:szCs w:val="24"/>
        </w:rPr>
        <w:t xml:space="preserve">πειγόντων </w:t>
      </w:r>
      <w:r>
        <w:rPr>
          <w:rFonts w:eastAsia="Times New Roman"/>
          <w:szCs w:val="24"/>
        </w:rPr>
        <w:t>π</w:t>
      </w:r>
      <w:r>
        <w:rPr>
          <w:rFonts w:eastAsia="Times New Roman"/>
          <w:szCs w:val="24"/>
        </w:rPr>
        <w:t>εριστατικών του νοσοκομείου προσφέρει πρωτοβάθμια περίθαλψη. Εφημερεύει καθημερινά και δέχεται κατά μέσο ό</w:t>
      </w:r>
      <w:r>
        <w:rPr>
          <w:rFonts w:eastAsia="Times New Roman"/>
          <w:szCs w:val="24"/>
        </w:rPr>
        <w:t xml:space="preserve">ρο διακόσιους ασθενείς σε διάφορες ειδικότητες. Τον κύριο φόρτο τον επωμίζονται οι ειδικευόμενοι. Το ΕΚΑΒ στην Ξάνθη δεν λειτουργεί. Σχεδόν υπάρχει μόνο στα χαρτιά. </w:t>
      </w:r>
    </w:p>
    <w:p w14:paraId="1A4E1AF5" w14:textId="77777777" w:rsidR="00423CA6" w:rsidRDefault="00752490">
      <w:pPr>
        <w:spacing w:line="600" w:lineRule="auto"/>
        <w:ind w:firstLine="720"/>
        <w:jc w:val="both"/>
        <w:rPr>
          <w:rFonts w:eastAsia="Times New Roman"/>
          <w:szCs w:val="24"/>
        </w:rPr>
      </w:pPr>
      <w:r>
        <w:rPr>
          <w:rFonts w:eastAsia="Times New Roman"/>
          <w:szCs w:val="24"/>
        </w:rPr>
        <w:lastRenderedPageBreak/>
        <w:t>Τέλος, παραμένει το εξής ερώτημα: Γιατί δεν χορηγείτε άδεια παραμεθορίων περιοχών στους ια</w:t>
      </w:r>
      <w:r>
        <w:rPr>
          <w:rFonts w:eastAsia="Times New Roman"/>
          <w:szCs w:val="24"/>
        </w:rPr>
        <w:t>τρούς του νοσοκομείου Ξάνθης, ενώ πραγματικά τυγχάνουν αυτού του προνομίου οι λοιποί ιατροί που υπηρετούν στα άλλα νοσοκομεία των ακριτικών περιοχών;</w:t>
      </w:r>
    </w:p>
    <w:p w14:paraId="1A4E1AF6" w14:textId="77777777" w:rsidR="00423CA6" w:rsidRDefault="00752490">
      <w:pPr>
        <w:spacing w:line="600" w:lineRule="auto"/>
        <w:ind w:firstLine="720"/>
        <w:jc w:val="both"/>
        <w:rPr>
          <w:rFonts w:eastAsia="Times New Roman"/>
          <w:szCs w:val="24"/>
        </w:rPr>
      </w:pPr>
      <w:r>
        <w:rPr>
          <w:rFonts w:eastAsia="Times New Roman"/>
          <w:szCs w:val="24"/>
        </w:rPr>
        <w:t xml:space="preserve">Θα ήθελα να αναφέρω τρία πράγματα τα οποία αφορούν τον Έβρο και την </w:t>
      </w:r>
      <w:r>
        <w:rPr>
          <w:rFonts w:eastAsia="Times New Roman"/>
          <w:szCs w:val="24"/>
        </w:rPr>
        <w:t>υ</w:t>
      </w:r>
      <w:r>
        <w:rPr>
          <w:rFonts w:eastAsia="Times New Roman"/>
          <w:szCs w:val="24"/>
        </w:rPr>
        <w:t>γεία της Θράκης, αλλά και τα άλλα νοσ</w:t>
      </w:r>
      <w:r>
        <w:rPr>
          <w:rFonts w:eastAsia="Times New Roman"/>
          <w:szCs w:val="24"/>
        </w:rPr>
        <w:t xml:space="preserve">οκομεία. Ήδη ο κ. </w:t>
      </w:r>
      <w:proofErr w:type="spellStart"/>
      <w:r>
        <w:rPr>
          <w:rFonts w:eastAsia="Times New Roman"/>
          <w:szCs w:val="24"/>
        </w:rPr>
        <w:t>Μπαργιώτας</w:t>
      </w:r>
      <w:proofErr w:type="spellEnd"/>
      <w:r>
        <w:rPr>
          <w:rFonts w:eastAsia="Times New Roman"/>
          <w:szCs w:val="24"/>
        </w:rPr>
        <w:t xml:space="preserve"> σας ανέφερε το θέμα για τα </w:t>
      </w:r>
      <w:proofErr w:type="spellStart"/>
      <w:r>
        <w:rPr>
          <w:rFonts w:eastAsia="Times New Roman"/>
          <w:szCs w:val="24"/>
        </w:rPr>
        <w:t>ακτινοθεραπευτικά</w:t>
      </w:r>
      <w:proofErr w:type="spellEnd"/>
      <w:r>
        <w:rPr>
          <w:rFonts w:eastAsia="Times New Roman"/>
          <w:szCs w:val="24"/>
        </w:rPr>
        <w:t xml:space="preserve"> μηχανήματα του Ιδρύματος Σταύρου Νιάρχου. Το ίδιο πρόβλημα υπάρχει και στον Έβρο, στο </w:t>
      </w:r>
      <w:r>
        <w:rPr>
          <w:rFonts w:eastAsia="Times New Roman"/>
          <w:szCs w:val="24"/>
        </w:rPr>
        <w:t>ν</w:t>
      </w:r>
      <w:r>
        <w:rPr>
          <w:rFonts w:eastAsia="Times New Roman"/>
          <w:szCs w:val="24"/>
        </w:rPr>
        <w:t xml:space="preserve">οσοκομείο της Αλεξανδρούπολης. Ήδη ο Σύλλογος Καρκινοπαθών και Φίλων </w:t>
      </w:r>
      <w:r>
        <w:rPr>
          <w:rFonts w:eastAsia="Times New Roman"/>
          <w:szCs w:val="24"/>
        </w:rPr>
        <w:lastRenderedPageBreak/>
        <w:t>Νομού Έβρου με την επωνυμί</w:t>
      </w:r>
      <w:r>
        <w:rPr>
          <w:rFonts w:eastAsia="Times New Roman"/>
          <w:szCs w:val="24"/>
        </w:rPr>
        <w:t>α «</w:t>
      </w:r>
      <w:proofErr w:type="spellStart"/>
      <w:r>
        <w:rPr>
          <w:rFonts w:eastAsia="Times New Roman"/>
          <w:szCs w:val="24"/>
        </w:rPr>
        <w:t>Συνεχί</w:t>
      </w:r>
      <w:r>
        <w:rPr>
          <w:rFonts w:eastAsia="Times New Roman"/>
          <w:szCs w:val="24"/>
        </w:rPr>
        <w:t>ΖΩ</w:t>
      </w:r>
      <w:proofErr w:type="spellEnd"/>
      <w:r>
        <w:rPr>
          <w:rFonts w:eastAsia="Times New Roman"/>
          <w:szCs w:val="24"/>
        </w:rPr>
        <w:t xml:space="preserve">» έχει κάνει και σχετικές παραστάσεις σε εσάς και έχουμε κι εμείς αυτήν την εκκρεμότητα. Τα Κέντρα Υγείας του Έβρου υπολειτουργούν. Θα ήθελα να βάλετε τους συνεργάτες σας να παρακολουθήσουν μια συνομιλία </w:t>
      </w:r>
      <w:proofErr w:type="spellStart"/>
      <w:r>
        <w:rPr>
          <w:rFonts w:eastAsia="Times New Roman"/>
          <w:szCs w:val="24"/>
        </w:rPr>
        <w:t>ιντερνετική</w:t>
      </w:r>
      <w:proofErr w:type="spellEnd"/>
      <w:r>
        <w:rPr>
          <w:rFonts w:eastAsia="Times New Roman"/>
          <w:szCs w:val="24"/>
        </w:rPr>
        <w:t xml:space="preserve"> νέων ανθρώπων σε ό,τι αφορά τ</w:t>
      </w:r>
      <w:r>
        <w:rPr>
          <w:rFonts w:eastAsia="Times New Roman"/>
          <w:szCs w:val="24"/>
        </w:rPr>
        <w:t xml:space="preserve">ην έλλειψη φαρμάκων που παρατηρείται αυτόν τον καιρό στο Κέντρο Υγείας της Ορεστιάδας. </w:t>
      </w:r>
    </w:p>
    <w:p w14:paraId="1A4E1AF7" w14:textId="77777777" w:rsidR="00423CA6" w:rsidRDefault="00752490">
      <w:pPr>
        <w:spacing w:line="600" w:lineRule="auto"/>
        <w:ind w:firstLine="720"/>
        <w:jc w:val="both"/>
        <w:rPr>
          <w:rFonts w:eastAsia="Times New Roman"/>
          <w:szCs w:val="24"/>
        </w:rPr>
      </w:pPr>
      <w:r>
        <w:rPr>
          <w:rFonts w:eastAsia="Times New Roman"/>
          <w:szCs w:val="24"/>
        </w:rPr>
        <w:t>Τέλος, θα σας παρακαλούσα πάρα πολύ να εξετάσετε σοβαρά το ζήτημα της διοίκησης του Πανεπιστημιακού Νοσοκομείου της Αλεξανδρούπολης. Μια πραγματική πολιτεία επιστημόνων, με απίστευτες αναπτυξιακές προοπτικές, οφείλετε να την προικίσετε με τον καλύτερο δυνα</w:t>
      </w:r>
      <w:r>
        <w:rPr>
          <w:rFonts w:eastAsia="Times New Roman"/>
          <w:szCs w:val="24"/>
        </w:rPr>
        <w:t xml:space="preserve">τό διοικητή. Κυκλοφορεί η </w:t>
      </w:r>
      <w:r>
        <w:rPr>
          <w:rFonts w:eastAsia="Times New Roman"/>
          <w:szCs w:val="24"/>
        </w:rPr>
        <w:lastRenderedPageBreak/>
        <w:t xml:space="preserve">φήμη ότι θα φέρετε έναν παιδίατρο ως διοικητή και </w:t>
      </w:r>
      <w:r>
        <w:rPr>
          <w:rFonts w:eastAsia="Times New Roman"/>
          <w:szCs w:val="24"/>
        </w:rPr>
        <w:t>π</w:t>
      </w:r>
      <w:r>
        <w:rPr>
          <w:rFonts w:eastAsia="Times New Roman"/>
          <w:szCs w:val="24"/>
        </w:rPr>
        <w:t xml:space="preserve">ρόεδρο του </w:t>
      </w:r>
      <w:r>
        <w:rPr>
          <w:rFonts w:eastAsia="Times New Roman"/>
          <w:szCs w:val="24"/>
        </w:rPr>
        <w:t>ν</w:t>
      </w:r>
      <w:r>
        <w:rPr>
          <w:rFonts w:eastAsia="Times New Roman"/>
          <w:szCs w:val="24"/>
        </w:rPr>
        <w:t xml:space="preserve">οσοκομείου. Τον καλοδεχόμαστε ως ιατρό για την Παιδιατρική Κλινική. </w:t>
      </w:r>
    </w:p>
    <w:p w14:paraId="1A4E1AF8" w14:textId="77777777" w:rsidR="00423CA6" w:rsidRDefault="00752490">
      <w:pPr>
        <w:spacing w:line="600" w:lineRule="auto"/>
        <w:ind w:firstLine="720"/>
        <w:jc w:val="both"/>
        <w:rPr>
          <w:rFonts w:eastAsia="Times New Roman"/>
          <w:szCs w:val="24"/>
        </w:rPr>
      </w:pPr>
      <w:r>
        <w:rPr>
          <w:rFonts w:eastAsia="Times New Roman"/>
          <w:szCs w:val="24"/>
        </w:rPr>
        <w:t xml:space="preserve">Οι ευθύνες είναι πάρα πολύ σημαντικές και θα πρέπει να το προσέξετε ιδιαίτερα, διότι, κύριε Πρόεδρε, είναι το μόνο </w:t>
      </w:r>
      <w:r>
        <w:rPr>
          <w:rFonts w:eastAsia="Times New Roman"/>
          <w:szCs w:val="24"/>
        </w:rPr>
        <w:t>ν</w:t>
      </w:r>
      <w:r>
        <w:rPr>
          <w:rFonts w:eastAsia="Times New Roman"/>
          <w:szCs w:val="24"/>
        </w:rPr>
        <w:t>οσοκομείο του ΕΣΥ το οποίο είναι ταυτισμένο με πανεπιστημιακό νοσοκομείο. Κι όπως αντιλαμβάνεστε είναι μ</w:t>
      </w:r>
      <w:r>
        <w:rPr>
          <w:rFonts w:eastAsia="Times New Roman"/>
          <w:szCs w:val="24"/>
        </w:rPr>
        <w:t>ί</w:t>
      </w:r>
      <w:r>
        <w:rPr>
          <w:rFonts w:eastAsia="Times New Roman"/>
          <w:szCs w:val="24"/>
        </w:rPr>
        <w:t>α πολύ μεγάλη κοινωνία και θα πρέπε</w:t>
      </w:r>
      <w:r>
        <w:rPr>
          <w:rFonts w:eastAsia="Times New Roman"/>
          <w:szCs w:val="24"/>
        </w:rPr>
        <w:t xml:space="preserve">ι αυτός ο οποίος θα αναλάβει αυτήν την ευθύνη, να διακρίνεται για τη νομική του, οικονομική του κατάρτιση, αλλά πάνω από όλα θα πρέπει να ξέρει να διοικεί. Άνθρωπος ο οποίος δεν έχει διοικήσει, δεν μπορεί να διοικήσει </w:t>
      </w:r>
      <w:r>
        <w:rPr>
          <w:rFonts w:eastAsia="Times New Roman"/>
          <w:szCs w:val="24"/>
        </w:rPr>
        <w:lastRenderedPageBreak/>
        <w:t>δυο χιλιάδες εργαζομένους -κι όχι μόνο</w:t>
      </w:r>
      <w:r>
        <w:rPr>
          <w:rFonts w:eastAsia="Times New Roman"/>
          <w:szCs w:val="24"/>
        </w:rPr>
        <w:t>- και μάλιστα ένα νοσοκομείο το οποίο εξυπηρετεί όχι μόνο τον Νομό Έβρου, αλλά τη Μακεδονία και τη Θράκη.</w:t>
      </w:r>
    </w:p>
    <w:p w14:paraId="1A4E1AF9" w14:textId="77777777" w:rsidR="00423CA6" w:rsidRDefault="00752490">
      <w:pPr>
        <w:spacing w:line="600" w:lineRule="auto"/>
        <w:ind w:firstLine="720"/>
        <w:jc w:val="both"/>
        <w:rPr>
          <w:rFonts w:eastAsia="Times New Roman"/>
          <w:szCs w:val="24"/>
        </w:rPr>
      </w:pPr>
      <w:r>
        <w:rPr>
          <w:rFonts w:eastAsia="Times New Roman"/>
          <w:szCs w:val="24"/>
        </w:rPr>
        <w:t>Σας ευχαριστώ πάρα πολύ.</w:t>
      </w:r>
    </w:p>
    <w:p w14:paraId="1A4E1AFA"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Να είστε καλά.</w:t>
      </w:r>
    </w:p>
    <w:p w14:paraId="1A4E1AFB" w14:textId="77777777" w:rsidR="00423CA6" w:rsidRDefault="00752490">
      <w:pPr>
        <w:spacing w:line="600" w:lineRule="auto"/>
        <w:ind w:firstLine="720"/>
        <w:jc w:val="both"/>
        <w:rPr>
          <w:rFonts w:eastAsia="Times New Roman"/>
          <w:szCs w:val="24"/>
        </w:rPr>
      </w:pPr>
      <w:r>
        <w:rPr>
          <w:rFonts w:eastAsia="Times New Roman"/>
          <w:szCs w:val="24"/>
        </w:rPr>
        <w:t>Κύριε Υπουργέ, έχετε τον λόγο.</w:t>
      </w:r>
    </w:p>
    <w:p w14:paraId="1A4E1AFC" w14:textId="77777777" w:rsidR="00423CA6" w:rsidRDefault="00752490">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w:t>
      </w:r>
      <w:r>
        <w:rPr>
          <w:rFonts w:eastAsia="Times New Roman"/>
          <w:szCs w:val="24"/>
        </w:rPr>
        <w:t xml:space="preserve">Θα ξεκινήσω από το τελευταίο που είπατε, κύριε </w:t>
      </w:r>
      <w:proofErr w:type="spellStart"/>
      <w:r>
        <w:rPr>
          <w:rFonts w:eastAsia="Times New Roman"/>
          <w:szCs w:val="24"/>
        </w:rPr>
        <w:t>Δημοσχάκη</w:t>
      </w:r>
      <w:proofErr w:type="spellEnd"/>
      <w:r>
        <w:rPr>
          <w:rFonts w:eastAsia="Times New Roman"/>
          <w:szCs w:val="24"/>
        </w:rPr>
        <w:t>.</w:t>
      </w:r>
    </w:p>
    <w:p w14:paraId="1A4E1AFD" w14:textId="77777777" w:rsidR="00423CA6" w:rsidRDefault="00752490">
      <w:pPr>
        <w:spacing w:line="600" w:lineRule="auto"/>
        <w:ind w:firstLine="720"/>
        <w:jc w:val="both"/>
        <w:rPr>
          <w:rFonts w:eastAsia="Times New Roman"/>
          <w:szCs w:val="24"/>
        </w:rPr>
      </w:pPr>
      <w:r>
        <w:rPr>
          <w:rFonts w:eastAsia="Times New Roman"/>
          <w:szCs w:val="24"/>
        </w:rPr>
        <w:t xml:space="preserve">Πριν αναλάβω τον Δήμο </w:t>
      </w:r>
      <w:proofErr w:type="spellStart"/>
      <w:r>
        <w:rPr>
          <w:rFonts w:eastAsia="Times New Roman"/>
          <w:szCs w:val="24"/>
        </w:rPr>
        <w:t>Σφακίων</w:t>
      </w:r>
      <w:proofErr w:type="spellEnd"/>
      <w:r>
        <w:rPr>
          <w:rFonts w:eastAsia="Times New Roman"/>
          <w:szCs w:val="24"/>
        </w:rPr>
        <w:t xml:space="preserve">, δεν είχα διοικήσει δήμο και ήμουν γιατρός. Όμως την πρώτη φορά βγήκα με 62%, τη </w:t>
      </w:r>
      <w:r>
        <w:rPr>
          <w:rFonts w:eastAsia="Times New Roman"/>
          <w:szCs w:val="24"/>
        </w:rPr>
        <w:lastRenderedPageBreak/>
        <w:t>δεύτερη βγήκα με 96,5%. Άρα δεν χρειαζόταν να έχω πτυχία μάνατζμεντ, διοίκησης επιχειρή</w:t>
      </w:r>
      <w:r>
        <w:rPr>
          <w:rFonts w:eastAsia="Times New Roman"/>
          <w:szCs w:val="24"/>
        </w:rPr>
        <w:t xml:space="preserve">σεων για να διοικήσω τον </w:t>
      </w:r>
      <w:r>
        <w:rPr>
          <w:rFonts w:eastAsia="Times New Roman"/>
          <w:szCs w:val="24"/>
        </w:rPr>
        <w:t>δ</w:t>
      </w:r>
      <w:r>
        <w:rPr>
          <w:rFonts w:eastAsia="Times New Roman"/>
          <w:szCs w:val="24"/>
        </w:rPr>
        <w:t xml:space="preserve">ήμο. </w:t>
      </w:r>
    </w:p>
    <w:p w14:paraId="1A4E1AFE" w14:textId="77777777" w:rsidR="00423CA6" w:rsidRDefault="00752490">
      <w:pPr>
        <w:spacing w:line="600" w:lineRule="auto"/>
        <w:ind w:firstLine="720"/>
        <w:jc w:val="both"/>
        <w:rPr>
          <w:rFonts w:eastAsia="Times New Roman"/>
          <w:szCs w:val="24"/>
        </w:rPr>
      </w:pPr>
      <w:r>
        <w:rPr>
          <w:rFonts w:eastAsia="Times New Roman"/>
          <w:szCs w:val="24"/>
        </w:rPr>
        <w:t>Ναι, ο συγκεκριμένος συνάδελφος θα έρθει στο Πανεπιστημιακό Νοσοκομείο της Αλεξανδρούπολης. Είναι γέννημα-θρέμμα του ΕΣΥ, έχει πλήρη γνώση των προβλημάτων και έχει, πιστεύουμε, την ικανότητα να διοικήσει το νοσοκομείο όπως π</w:t>
      </w:r>
      <w:r>
        <w:rPr>
          <w:rFonts w:eastAsia="Times New Roman"/>
          <w:szCs w:val="24"/>
        </w:rPr>
        <w:t xml:space="preserve">ρέπει. Άλλωστε, όλοι κρινόμαστε. Κι εσείς κρίνεστε ως Βουλευτής της </w:t>
      </w:r>
      <w:r>
        <w:rPr>
          <w:rFonts w:eastAsia="Times New Roman"/>
          <w:szCs w:val="24"/>
        </w:rPr>
        <w:t>Μ</w:t>
      </w:r>
      <w:r>
        <w:rPr>
          <w:rFonts w:eastAsia="Times New Roman"/>
          <w:szCs w:val="24"/>
        </w:rPr>
        <w:t xml:space="preserve">είζονος Αντιπολίτευσης κι εγώ ως Υπουργός. Εσείς κρίνεστε από τον </w:t>
      </w:r>
      <w:r>
        <w:rPr>
          <w:rFonts w:eastAsia="Times New Roman"/>
          <w:szCs w:val="24"/>
        </w:rPr>
        <w:t>Π</w:t>
      </w:r>
      <w:r>
        <w:rPr>
          <w:rFonts w:eastAsia="Times New Roman"/>
          <w:szCs w:val="24"/>
        </w:rPr>
        <w:t>ρόεδρο του κόμματός σας, εγώ από τον Πρωθυπουργό και οι διοικητές που επιλέγουμε -και παίρνουμε την ευθύνη να τους επιλέ</w:t>
      </w:r>
      <w:r>
        <w:rPr>
          <w:rFonts w:eastAsia="Times New Roman"/>
          <w:szCs w:val="24"/>
        </w:rPr>
        <w:t>ξουμε- θα κριθούν κι αυτοί από εμάς. Τα λέω αυτά, για να το κλείσουμε αυτό το θέμα.</w:t>
      </w:r>
    </w:p>
    <w:p w14:paraId="1A4E1AFF"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Τώρα για τα υπόλοιπα που είπατε σε σχέση με το νοσοκομείο, έχουμε επίγνωση. Δεν είστε από τα νοσοκομεία που βρίσκονται στη χειρότερη κατάσταση στη χώρα. Και το δείχνουν τα </w:t>
      </w:r>
      <w:r>
        <w:rPr>
          <w:rFonts w:eastAsia="Times New Roman"/>
          <w:szCs w:val="24"/>
        </w:rPr>
        <w:t xml:space="preserve">νούμερα που αναφέρατε πριν. Υπάρχουν άλλα νοσοκομεία τα οποία δεινοπαθούν πιο πολύ και τα οποία κι αυτά σιγά-σιγά τα επουλώνουμε. </w:t>
      </w:r>
    </w:p>
    <w:p w14:paraId="1A4E1B00" w14:textId="77777777" w:rsidR="00423CA6" w:rsidRDefault="00752490">
      <w:pPr>
        <w:spacing w:line="600" w:lineRule="auto"/>
        <w:ind w:firstLine="720"/>
        <w:jc w:val="both"/>
        <w:rPr>
          <w:rFonts w:eastAsia="Times New Roman"/>
          <w:szCs w:val="24"/>
        </w:rPr>
      </w:pPr>
      <w:r>
        <w:rPr>
          <w:rFonts w:eastAsia="Times New Roman"/>
          <w:szCs w:val="24"/>
        </w:rPr>
        <w:t>Με βάση τις προτάσεις που θα μας κάνει η Υγειονομική Περιφέρεια και από τον συνολικό αριθμό των μόνιμων γιατρών που έχει η 4</w:t>
      </w:r>
      <w:r>
        <w:rPr>
          <w:rFonts w:eastAsia="Times New Roman"/>
          <w:szCs w:val="24"/>
          <w:vertAlign w:val="superscript"/>
        </w:rPr>
        <w:t>η</w:t>
      </w:r>
      <w:r>
        <w:rPr>
          <w:rFonts w:eastAsia="Times New Roman"/>
          <w:szCs w:val="24"/>
        </w:rPr>
        <w:t xml:space="preserve"> Υγειονομική Περιφέρεια, θα δούμε σύντομα τι ακριβώς θέσεις θα προκηρυχθούν, με βάση και τις προτάσεις που θα έχουμε από τους παράγοντες του νοσοκομείου. </w:t>
      </w:r>
    </w:p>
    <w:p w14:paraId="1A4E1B01" w14:textId="77777777" w:rsidR="00423CA6" w:rsidRDefault="00752490">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Για το θέμα του Ακτινολογικού, απάντησα πριν. Δεν χρειάζεται να επαναλάβω κάτι άλλο. </w:t>
      </w:r>
    </w:p>
    <w:p w14:paraId="1A4E1B02" w14:textId="77777777" w:rsidR="00423CA6" w:rsidRDefault="00752490">
      <w:pPr>
        <w:spacing w:line="600" w:lineRule="auto"/>
        <w:ind w:firstLine="720"/>
        <w:jc w:val="both"/>
        <w:rPr>
          <w:rFonts w:eastAsia="Times New Roman" w:cs="Times New Roman"/>
          <w:bCs/>
          <w:szCs w:val="24"/>
        </w:rPr>
      </w:pPr>
      <w:r>
        <w:rPr>
          <w:rFonts w:eastAsia="Times New Roman" w:cs="Times New Roman"/>
          <w:bCs/>
          <w:szCs w:val="24"/>
        </w:rPr>
        <w:t>Νομίζω υπήρχε κ</w:t>
      </w:r>
      <w:r>
        <w:rPr>
          <w:rFonts w:eastAsia="Times New Roman" w:cs="Times New Roman"/>
          <w:bCs/>
          <w:szCs w:val="24"/>
        </w:rPr>
        <w:t xml:space="preserve">ι ένα άλλο ζήτημα που θέσατε, το οποίο αυτήν τη στιγμή δεν το θυμάμαι. </w:t>
      </w:r>
    </w:p>
    <w:p w14:paraId="1A4E1B03" w14:textId="77777777" w:rsidR="00423CA6" w:rsidRDefault="00752490">
      <w:pPr>
        <w:spacing w:line="600" w:lineRule="auto"/>
        <w:ind w:firstLine="720"/>
        <w:jc w:val="both"/>
        <w:rPr>
          <w:rFonts w:eastAsia="Times New Roman" w:cs="Times New Roman"/>
          <w:bCs/>
          <w:szCs w:val="24"/>
        </w:rPr>
      </w:pPr>
      <w:r>
        <w:rPr>
          <w:rFonts w:eastAsia="Times New Roman" w:cs="Times New Roman"/>
          <w:b/>
          <w:bCs/>
          <w:szCs w:val="24"/>
        </w:rPr>
        <w:t xml:space="preserve">ΑΝΑΣΤΑΣΙΟΣ </w:t>
      </w:r>
      <w:r>
        <w:rPr>
          <w:rFonts w:eastAsia="Times New Roman" w:cs="Times New Roman"/>
          <w:b/>
          <w:bCs/>
          <w:szCs w:val="24"/>
        </w:rPr>
        <w:t>(ΤΑΣΟΣ)</w:t>
      </w:r>
      <w:r>
        <w:rPr>
          <w:rFonts w:eastAsia="Times New Roman" w:cs="Times New Roman"/>
          <w:b/>
          <w:bCs/>
          <w:szCs w:val="24"/>
        </w:rPr>
        <w:t xml:space="preserve"> ΔΗΜΟΣΧΑΚΗΣ:</w:t>
      </w:r>
      <w:r>
        <w:rPr>
          <w:rFonts w:eastAsia="Times New Roman" w:cs="Times New Roman"/>
          <w:bCs/>
          <w:szCs w:val="24"/>
        </w:rPr>
        <w:t xml:space="preserve"> Για το Κέντρο Υγείας της Ορεστιάδας, το οποίο δεν έχει τα στοιχειώδη φάρμακα. Μάλιστα, σας παρακαλώ θερμά να παρακολουθήσετε την </w:t>
      </w:r>
      <w:proofErr w:type="spellStart"/>
      <w:r>
        <w:rPr>
          <w:rFonts w:eastAsia="Times New Roman" w:cs="Times New Roman"/>
          <w:bCs/>
          <w:szCs w:val="24"/>
        </w:rPr>
        <w:t>ιντερνετική</w:t>
      </w:r>
      <w:proofErr w:type="spellEnd"/>
      <w:r>
        <w:rPr>
          <w:rFonts w:eastAsia="Times New Roman" w:cs="Times New Roman"/>
          <w:bCs/>
          <w:szCs w:val="24"/>
        </w:rPr>
        <w:t xml:space="preserve"> συνομιλία νέ</w:t>
      </w:r>
      <w:r>
        <w:rPr>
          <w:rFonts w:eastAsia="Times New Roman" w:cs="Times New Roman"/>
          <w:bCs/>
          <w:szCs w:val="24"/>
        </w:rPr>
        <w:t>ων ανθρώπων, να δείτε την αγωνία, την απογοήτευση και την αγανάκτησή τους. Έχει σημασία αυτό που σας λέω.</w:t>
      </w:r>
    </w:p>
    <w:p w14:paraId="1A4E1B04"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Εντάξει, κύριε </w:t>
      </w:r>
      <w:proofErr w:type="spellStart"/>
      <w:r>
        <w:rPr>
          <w:rFonts w:eastAsia="Times New Roman" w:cs="Times New Roman"/>
          <w:szCs w:val="24"/>
        </w:rPr>
        <w:t>Δημοσχάκη</w:t>
      </w:r>
      <w:proofErr w:type="spellEnd"/>
      <w:r>
        <w:rPr>
          <w:rFonts w:eastAsia="Times New Roman" w:cs="Times New Roman"/>
          <w:szCs w:val="24"/>
        </w:rPr>
        <w:t>.</w:t>
      </w:r>
    </w:p>
    <w:p w14:paraId="1A4E1B05"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Θα δούμε συγκεκριμένα τι συμβαίνει. Είναι προ</w:t>
      </w:r>
      <w:r>
        <w:rPr>
          <w:rFonts w:eastAsia="Times New Roman" w:cs="Times New Roman"/>
          <w:szCs w:val="24"/>
        </w:rPr>
        <w:t>φανώς θέμα διαχειριστικής επάρκειας αυτό κ</w:t>
      </w:r>
      <w:r>
        <w:rPr>
          <w:rFonts w:eastAsia="Times New Roman" w:cs="Times New Roman"/>
          <w:szCs w:val="24"/>
        </w:rPr>
        <w:t>α</w:t>
      </w:r>
      <w:r>
        <w:rPr>
          <w:rFonts w:eastAsia="Times New Roman" w:cs="Times New Roman"/>
          <w:szCs w:val="24"/>
        </w:rPr>
        <w:t>ι όχι θέμα οικονομικής στήριξης ή ότι δεν υπάρχουν πόροι. Αυτήν τη στιγμή και νοσοκομεία και ΥΠΕ φορτωμένοι με λεφτά είναι στα ταμειακά τους διαθέσιμα. Προφανώς, υπάρχει θέμα διαχειριστικής επάρκειας ή σε σχέση με</w:t>
      </w:r>
      <w:r>
        <w:rPr>
          <w:rFonts w:eastAsia="Times New Roman" w:cs="Times New Roman"/>
          <w:szCs w:val="24"/>
        </w:rPr>
        <w:t xml:space="preserve"> συμβάσεις κ</w:t>
      </w:r>
      <w:r>
        <w:rPr>
          <w:rFonts w:eastAsia="Times New Roman" w:cs="Times New Roman"/>
          <w:szCs w:val="24"/>
        </w:rPr>
        <w:t>αι λοιπά</w:t>
      </w:r>
      <w:r>
        <w:rPr>
          <w:rFonts w:eastAsia="Times New Roman" w:cs="Times New Roman"/>
          <w:szCs w:val="24"/>
        </w:rPr>
        <w:t xml:space="preserve">. Αυτή είναι η πραγματικότητα. </w:t>
      </w:r>
    </w:p>
    <w:p w14:paraId="1A4E1B0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Θα το δούμε, κύριε </w:t>
      </w:r>
      <w:proofErr w:type="spellStart"/>
      <w:r>
        <w:rPr>
          <w:rFonts w:eastAsia="Times New Roman" w:cs="Times New Roman"/>
          <w:szCs w:val="24"/>
        </w:rPr>
        <w:t>Δημοσχάκη</w:t>
      </w:r>
      <w:proofErr w:type="spellEnd"/>
      <w:r>
        <w:rPr>
          <w:rFonts w:eastAsia="Times New Roman" w:cs="Times New Roman"/>
          <w:szCs w:val="24"/>
        </w:rPr>
        <w:t xml:space="preserve"> και θα σας απαντήσουμε.</w:t>
      </w:r>
    </w:p>
    <w:p w14:paraId="1A4E1B0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A4E1B08"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1A4E1B0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εικοστή με αριθμό 686/21-3-2016 επίκαιρη ερώτηση δεύτερου κύκλου του ΣΤ΄ Αντιπροέδρου της Βουλής και Βουλευτή Δωδεκανήσου της Δημοκρατικής Συμπαράταξης ΠΑΣΟΚ-ΔΗΜΑΡ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τα προβλήμα</w:t>
      </w:r>
      <w:r>
        <w:rPr>
          <w:rFonts w:eastAsia="Times New Roman" w:cs="Times New Roman"/>
          <w:szCs w:val="24"/>
        </w:rPr>
        <w:t xml:space="preserve">τα του </w:t>
      </w:r>
      <w:r>
        <w:rPr>
          <w:rFonts w:eastAsia="Times New Roman" w:cs="Times New Roman"/>
          <w:szCs w:val="24"/>
        </w:rPr>
        <w:t xml:space="preserve">Τμήματος </w:t>
      </w:r>
      <w:r>
        <w:rPr>
          <w:rFonts w:eastAsia="Times New Roman" w:cs="Times New Roman"/>
          <w:szCs w:val="24"/>
        </w:rPr>
        <w:t xml:space="preserve">Επειγόντων </w:t>
      </w:r>
      <w:r>
        <w:rPr>
          <w:rFonts w:eastAsia="Times New Roman" w:cs="Times New Roman"/>
          <w:szCs w:val="24"/>
        </w:rPr>
        <w:t xml:space="preserve">Περιστατικών </w:t>
      </w:r>
      <w:r>
        <w:rPr>
          <w:rFonts w:eastAsia="Times New Roman" w:cs="Times New Roman"/>
          <w:szCs w:val="24"/>
        </w:rPr>
        <w:t>του Νοσοκομείου Ρόδου.</w:t>
      </w:r>
    </w:p>
    <w:p w14:paraId="1A4E1B0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 για δύο λεπτά.</w:t>
      </w:r>
    </w:p>
    <w:p w14:paraId="1A4E1B0B"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 (</w:t>
      </w:r>
      <w:r>
        <w:rPr>
          <w:rFonts w:eastAsia="Times New Roman" w:cs="Times New Roman"/>
          <w:b/>
          <w:szCs w:val="24"/>
        </w:rPr>
        <w:t>ΣΤ΄</w:t>
      </w:r>
      <w:r>
        <w:rPr>
          <w:rFonts w:eastAsia="Times New Roman" w:cs="Times New Roman"/>
          <w:b/>
          <w:szCs w:val="24"/>
        </w:rPr>
        <w:t xml:space="preserve"> Αντιπρόεδρος της Βουλής):</w:t>
      </w:r>
      <w:r>
        <w:rPr>
          <w:rFonts w:eastAsia="Times New Roman" w:cs="Times New Roman"/>
          <w:szCs w:val="24"/>
        </w:rPr>
        <w:t xml:space="preserve"> Κύριε Πρόεδρε, παρακολουθώ τη συνεδρίαση από το γραφείο μου στη Βουλή και άκουσα προηγουμένω</w:t>
      </w:r>
      <w:r>
        <w:rPr>
          <w:rFonts w:eastAsia="Times New Roman" w:cs="Times New Roman"/>
          <w:szCs w:val="24"/>
        </w:rPr>
        <w:t xml:space="preserve">ς τον κ. </w:t>
      </w:r>
      <w:proofErr w:type="spellStart"/>
      <w:r>
        <w:rPr>
          <w:rFonts w:eastAsia="Times New Roman" w:cs="Times New Roman"/>
          <w:szCs w:val="24"/>
        </w:rPr>
        <w:t>Πολάκη</w:t>
      </w:r>
      <w:proofErr w:type="spellEnd"/>
      <w:r>
        <w:rPr>
          <w:rFonts w:eastAsia="Times New Roman" w:cs="Times New Roman"/>
          <w:szCs w:val="24"/>
        </w:rPr>
        <w:t xml:space="preserve"> να απαντά στον κ. </w:t>
      </w:r>
      <w:proofErr w:type="spellStart"/>
      <w:r>
        <w:rPr>
          <w:rFonts w:eastAsia="Times New Roman" w:cs="Times New Roman"/>
          <w:szCs w:val="24"/>
        </w:rPr>
        <w:t>Κόνσολα</w:t>
      </w:r>
      <w:proofErr w:type="spellEnd"/>
      <w:r>
        <w:rPr>
          <w:rFonts w:eastAsia="Times New Roman" w:cs="Times New Roman"/>
          <w:szCs w:val="24"/>
        </w:rPr>
        <w:t xml:space="preserve"> για το νοσοκομείο Ρόδου και τα προβλήματά του. Μπορώ να σας διαβεβαιώσω ότι το Υπουργείο Υγείας έχει χάσει κάθε επαφή με την πραγματικότητα. Ευημερούν οι αριθμοί, ευημερούν -αν θέλετε- οι υπηρεσίες του, αλλά έχει χ</w:t>
      </w:r>
      <w:r>
        <w:rPr>
          <w:rFonts w:eastAsia="Times New Roman" w:cs="Times New Roman"/>
          <w:szCs w:val="24"/>
        </w:rPr>
        <w:t xml:space="preserve">άσει κάθε επαφή με την πραγματικότητα. Το τονίζω αυτό, διότι εγώ, όπως ξέρετε, είμαι εν ενεργεία ιατρός που μπαίνει μέσα στα νοσοκομεία, μετέχει στα συμβούλια για τους αρρώστους, βλέπει πως κινούνται τα νοσοκομεία και δεν μιλώ από έδρας. </w:t>
      </w:r>
    </w:p>
    <w:p w14:paraId="1A4E1B0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Γιατί, λοιπόν, έχ</w:t>
      </w:r>
      <w:r>
        <w:rPr>
          <w:rFonts w:eastAsia="Times New Roman" w:cs="Times New Roman"/>
          <w:szCs w:val="24"/>
        </w:rPr>
        <w:t xml:space="preserve">ει χάσει κάθε επαφή με την πραγματικότητα; Διότι προ δύο μηνών περίπου, στην ίδια Αίθουσα, άκουσα τα ίδια στοιχεία, τους ίδιους αριθμούς και είπα στον κ. </w:t>
      </w:r>
      <w:proofErr w:type="spellStart"/>
      <w:r>
        <w:rPr>
          <w:rFonts w:eastAsia="Times New Roman" w:cs="Times New Roman"/>
          <w:szCs w:val="24"/>
        </w:rPr>
        <w:t>Πολάκη</w:t>
      </w:r>
      <w:proofErr w:type="spellEnd"/>
      <w:r>
        <w:rPr>
          <w:rFonts w:eastAsia="Times New Roman" w:cs="Times New Roman"/>
          <w:szCs w:val="24"/>
        </w:rPr>
        <w:t xml:space="preserve">, «Να πάτε αύριο το πρωί στο νοσοκομείο της Ρόδου, να δείτε ότι δεν υπάρχει τίποτα από όλα αυτά </w:t>
      </w:r>
      <w:r>
        <w:rPr>
          <w:rFonts w:eastAsia="Times New Roman" w:cs="Times New Roman"/>
          <w:szCs w:val="24"/>
        </w:rPr>
        <w:t xml:space="preserve">που λέτε». </w:t>
      </w:r>
    </w:p>
    <w:p w14:paraId="1A4E1B0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Εν συνεχεία, δέχθηκα μια επιστολή από τον επικεφαλής των ΤΕΠ -Τμήματα Επειγόντων Περιστατικών του νοσοκομείου της Ρόδου- στην οποία λέει προς εμένα διαμαρτυρόμενος: «Κύριε καθηγητά, δεν είναι μόνο το </w:t>
      </w:r>
      <w:proofErr w:type="spellStart"/>
      <w:r>
        <w:rPr>
          <w:rFonts w:eastAsia="Times New Roman" w:cs="Times New Roman"/>
          <w:szCs w:val="24"/>
        </w:rPr>
        <w:t>αιμοδυναμικό</w:t>
      </w:r>
      <w:proofErr w:type="spellEnd"/>
      <w:r>
        <w:rPr>
          <w:rFonts w:eastAsia="Times New Roman" w:cs="Times New Roman"/>
          <w:szCs w:val="24"/>
        </w:rPr>
        <w:t xml:space="preserve"> εργαστήριο που έχει το πρόβλημα</w:t>
      </w:r>
      <w:r>
        <w:rPr>
          <w:rFonts w:eastAsia="Times New Roman" w:cs="Times New Roman"/>
          <w:szCs w:val="24"/>
        </w:rPr>
        <w:t xml:space="preserve">. Όλο το νοσοκομείο έχει πρόβλημα και ειδικότερα το Τμήμα Επειγόντων Περιστατικών. Ξέρετε, δεν μπορεί να κατατεθεί πρόγραμμα εφημέρευσης και το </w:t>
      </w:r>
      <w:r>
        <w:rPr>
          <w:rFonts w:eastAsia="Times New Roman" w:cs="Times New Roman"/>
          <w:szCs w:val="24"/>
        </w:rPr>
        <w:t xml:space="preserve">τμήμα </w:t>
      </w:r>
      <w:r>
        <w:rPr>
          <w:rFonts w:eastAsia="Times New Roman" w:cs="Times New Roman"/>
          <w:szCs w:val="24"/>
        </w:rPr>
        <w:t xml:space="preserve">μένει </w:t>
      </w:r>
      <w:r>
        <w:rPr>
          <w:rFonts w:eastAsia="Times New Roman" w:cs="Times New Roman"/>
          <w:szCs w:val="24"/>
        </w:rPr>
        <w:lastRenderedPageBreak/>
        <w:t>ακάλυπτο από παθολόγους και χειρουργούς. Κύριε καθηγητά, εκείνη την εποχή, αλλά και σήμερα, βλέπω ότ</w:t>
      </w:r>
      <w:r>
        <w:rPr>
          <w:rFonts w:eastAsia="Times New Roman" w:cs="Times New Roman"/>
          <w:szCs w:val="24"/>
        </w:rPr>
        <w:t xml:space="preserve">ι προτεραιότητα δίνετε στο </w:t>
      </w:r>
      <w:proofErr w:type="spellStart"/>
      <w:r>
        <w:rPr>
          <w:rFonts w:eastAsia="Times New Roman" w:cs="Times New Roman"/>
          <w:szCs w:val="24"/>
        </w:rPr>
        <w:t>αιμοδυναμικό</w:t>
      </w:r>
      <w:proofErr w:type="spellEnd"/>
      <w:r>
        <w:rPr>
          <w:rFonts w:eastAsia="Times New Roman" w:cs="Times New Roman"/>
          <w:szCs w:val="24"/>
        </w:rPr>
        <w:t xml:space="preserve"> </w:t>
      </w:r>
      <w:r>
        <w:rPr>
          <w:rFonts w:eastAsia="Times New Roman" w:cs="Times New Roman"/>
          <w:szCs w:val="24"/>
        </w:rPr>
        <w:t xml:space="preserve">για εσάς και ίσως λόγω ειδικότητας». Αυτά τα λέει ο συνάδελφος, ο διευθυντής των ΤΕΠ. </w:t>
      </w:r>
    </w:p>
    <w:p w14:paraId="1A4E1B0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Και συνεχίζει: «Για τον λόγο αυτό αν θέλετε πραγματικά να βοηθήσετε το νοσοκομείο της Ρόδου, στείλτε γιατρούς. Χρειαζόμαστε τρεις</w:t>
      </w:r>
      <w:r>
        <w:rPr>
          <w:rFonts w:eastAsia="Times New Roman" w:cs="Times New Roman"/>
          <w:szCs w:val="24"/>
        </w:rPr>
        <w:t xml:space="preserve"> παθολόγους για το ΤΕΠ και δύο ακόμα παθολόγους για τις </w:t>
      </w:r>
      <w:r>
        <w:rPr>
          <w:rFonts w:eastAsia="Times New Roman" w:cs="Times New Roman"/>
          <w:szCs w:val="24"/>
        </w:rPr>
        <w:t>παθολογικές κλινικές</w:t>
      </w:r>
      <w:r>
        <w:rPr>
          <w:rFonts w:eastAsia="Times New Roman" w:cs="Times New Roman"/>
          <w:szCs w:val="24"/>
        </w:rPr>
        <w:t>. Επίσης, χρειαζόμαστε δύο χειρουργούς για το ΤΕΠ. Ακόμα, χρειαζόμαστε ενίσχυση σε νοσηλευτικό προσωπικό, να έχουμε μια ακόμη νοσηλεύτρια ή νοσηλευτή σε κάθε βάρδια, όπως επίσης έν</w:t>
      </w:r>
      <w:r>
        <w:rPr>
          <w:rFonts w:eastAsia="Times New Roman" w:cs="Times New Roman"/>
          <w:szCs w:val="24"/>
        </w:rPr>
        <w:t xml:space="preserve">α διοικητικό υπάλληλο σε κάθε βάρδια για να λειτουργήσουμε το τμήμα διαλογής </w:t>
      </w:r>
      <w:r>
        <w:rPr>
          <w:rFonts w:eastAsia="Times New Roman" w:cs="Times New Roman"/>
          <w:szCs w:val="24"/>
        </w:rPr>
        <w:lastRenderedPageBreak/>
        <w:t>και την γραμματεία του ΤΕΠ για τον ηλεκτρονικό ιατρικό φάκελο. Αν πραγματικά θέλετε να βοηθήσετε, αυτά πρέπει να ζητήσετε.»</w:t>
      </w:r>
    </w:p>
    <w:p w14:paraId="1A4E1B0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Και τελειώνει με το εξής: «Σαν καρδιολόγος που είστε, θ</w:t>
      </w:r>
      <w:r>
        <w:rPr>
          <w:rFonts w:eastAsia="Times New Roman" w:cs="Times New Roman"/>
          <w:szCs w:val="24"/>
        </w:rPr>
        <w:t xml:space="preserve">υμηθείτε ότι εμείς που δουλεύουμε στο ΤΕΠ είμαστε οι πρώτοι που βλέπουμε το έμφραγμα. Αντιμετωπίζουμε τον θάνατο. Η επιβίωση αυτών των ασθενών κυρίως εξαρτάται από την έγκαιρη και σωστή διάγνωση. Χάνονται ανθρώπινες ζωές. Με αγανάκτηση και αίσθημα ντροπής </w:t>
      </w:r>
      <w:r>
        <w:rPr>
          <w:rFonts w:eastAsia="Times New Roman" w:cs="Times New Roman"/>
          <w:szCs w:val="24"/>
        </w:rPr>
        <w:t xml:space="preserve">για την κατάντια του νοσοκομείου στο οποίο υπηρετώ, </w:t>
      </w:r>
      <w:proofErr w:type="spellStart"/>
      <w:r>
        <w:rPr>
          <w:rFonts w:eastAsia="Times New Roman" w:cs="Times New Roman"/>
          <w:szCs w:val="24"/>
        </w:rPr>
        <w:t>Γερασκλής</w:t>
      </w:r>
      <w:proofErr w:type="spellEnd"/>
      <w:r>
        <w:rPr>
          <w:rFonts w:eastAsia="Times New Roman" w:cs="Times New Roman"/>
          <w:szCs w:val="24"/>
        </w:rPr>
        <w:t xml:space="preserve"> Αντώνιος, Διευθυντής των ΤΕΠ». </w:t>
      </w:r>
    </w:p>
    <w:p w14:paraId="1A4E1B1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Θα το καταθέσω στα Πρακτικά.</w:t>
      </w:r>
    </w:p>
    <w:p w14:paraId="1A4E1B1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Πρόεδρε. Μοιάζει να έχουμε ημερίδα για το νοσοκομείο της Ρόδου σήμερα με τις αλλεπάλλη</w:t>
      </w:r>
      <w:r>
        <w:rPr>
          <w:rFonts w:eastAsia="Times New Roman" w:cs="Times New Roman"/>
          <w:szCs w:val="24"/>
        </w:rPr>
        <w:t>λες ερωτήσεις.</w:t>
      </w:r>
    </w:p>
    <w:p w14:paraId="1A4E1B12"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ΔΗΜΗΤΡΙΟΣ ΚΡΕΜΑΣΤΙΝΟΣ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Είναι, όμως, θέμα ζωής και θανάτου.</w:t>
      </w:r>
    </w:p>
    <w:p w14:paraId="1A4E1B13"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w:t>
      </w:r>
    </w:p>
    <w:p w14:paraId="1A4E1B14"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ΔΗΜΗΤΡΙΟΣ ΚΡΕΜΑΣΤΙΝΟΣ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 xml:space="preserve">Επίσης, θα καταθέσω επιστολή της </w:t>
      </w:r>
      <w:r>
        <w:rPr>
          <w:rFonts w:eastAsia="Times New Roman" w:cs="Times New Roman"/>
          <w:szCs w:val="24"/>
        </w:rPr>
        <w:t>ε</w:t>
      </w:r>
      <w:r>
        <w:rPr>
          <w:rFonts w:eastAsia="Times New Roman" w:cs="Times New Roman"/>
          <w:szCs w:val="24"/>
        </w:rPr>
        <w:t xml:space="preserve">ισαγγελέως </w:t>
      </w:r>
      <w:r>
        <w:rPr>
          <w:rFonts w:eastAsia="Times New Roman" w:cs="Times New Roman"/>
          <w:szCs w:val="24"/>
        </w:rPr>
        <w:t xml:space="preserve">Ρόδου προς το Υπουργείο, που τους θέτει ενώπιον των ευθυνών </w:t>
      </w:r>
      <w:r>
        <w:rPr>
          <w:rFonts w:eastAsia="Times New Roman" w:cs="Times New Roman"/>
          <w:szCs w:val="24"/>
        </w:rPr>
        <w:lastRenderedPageBreak/>
        <w:t xml:space="preserve">τους για τις ανθρώπινες ζωές, μετά από διαμαρτυρία των ιατρών του νοσοκομείου της Ρόδου… </w:t>
      </w:r>
    </w:p>
    <w:p w14:paraId="1A4E1B15"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δευτερολογία.</w:t>
      </w:r>
    </w:p>
    <w:p w14:paraId="1A4E1B16"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ΔΗΜΗΤΡΙΟΣ ΚΡΕΜΑΣΤΙΝΟΣ (</w:t>
      </w:r>
      <w:r>
        <w:rPr>
          <w:rFonts w:eastAsia="Times New Roman" w:cs="Times New Roman"/>
          <w:b/>
          <w:szCs w:val="24"/>
        </w:rPr>
        <w:t xml:space="preserve">ΣΤ΄ </w:t>
      </w:r>
      <w:r>
        <w:rPr>
          <w:rFonts w:eastAsia="Times New Roman" w:cs="Times New Roman"/>
          <w:b/>
          <w:szCs w:val="24"/>
        </w:rPr>
        <w:t>Αντιπρόεδρος της Βουλή</w:t>
      </w:r>
      <w:r>
        <w:rPr>
          <w:rFonts w:eastAsia="Times New Roman" w:cs="Times New Roman"/>
          <w:b/>
          <w:szCs w:val="24"/>
        </w:rPr>
        <w:t xml:space="preserve">ς): </w:t>
      </w:r>
      <w:r>
        <w:rPr>
          <w:rFonts w:eastAsia="Times New Roman" w:cs="Times New Roman"/>
          <w:szCs w:val="24"/>
        </w:rPr>
        <w:t>Τελειώνω και θα συνεχίσω στη δευτερολογία μου.</w:t>
      </w:r>
    </w:p>
    <w:p w14:paraId="1A4E1B1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Θέλω να κλείσω λέγοντας το εξής: Τα προβλήματα της Υγείας είναι εύκολο και κατανοητό να τα λύνουμε με αριθμούς. Όμως, οι αριθμοί δεν βοηθούν για να σώζονται ανθρώπινες ζωές.</w:t>
      </w:r>
    </w:p>
    <w:p w14:paraId="1A4E1B18" w14:textId="77777777" w:rsidR="00423CA6" w:rsidRDefault="00752490">
      <w:pPr>
        <w:spacing w:line="600" w:lineRule="auto"/>
        <w:ind w:firstLine="720"/>
        <w:jc w:val="both"/>
        <w:rPr>
          <w:rFonts w:eastAsia="Times New Roman" w:cs="Times New Roman"/>
          <w:bCs/>
          <w:szCs w:val="24"/>
        </w:rPr>
      </w:pPr>
      <w:r>
        <w:rPr>
          <w:rFonts w:eastAsia="Times New Roman" w:cs="Times New Roman"/>
          <w:b/>
          <w:szCs w:val="24"/>
        </w:rPr>
        <w:lastRenderedPageBreak/>
        <w:t xml:space="preserve">ΠΡΟΕΔΡΕΥΩΝ (Γεώργιος </w:t>
      </w:r>
      <w:r>
        <w:rPr>
          <w:rFonts w:eastAsia="Times New Roman" w:cs="Times New Roman"/>
          <w:b/>
          <w:szCs w:val="24"/>
        </w:rPr>
        <w:t>Βαρεμένος):</w:t>
      </w:r>
      <w:r>
        <w:rPr>
          <w:rFonts w:eastAsia="Times New Roman" w:cs="Times New Roman"/>
          <w:szCs w:val="24"/>
        </w:rPr>
        <w:t xml:space="preserve"> Κύριε Υπουργέ, έχετε τον λόγο.</w:t>
      </w:r>
    </w:p>
    <w:p w14:paraId="1A4E1B19"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Επειδή τα είπα πριν, δεν θα τα επαναλάβω ξανά. Απλά θα σταθώ σε δύο, τρία σημεία. </w:t>
      </w:r>
    </w:p>
    <w:p w14:paraId="1A4E1B1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Πρώτον, κύριε συνάδελφε, κύριε καθηγητά, εγώ επαφή με την πραγματικότητα δεν έχω χάσ</w:t>
      </w:r>
      <w:r>
        <w:rPr>
          <w:rFonts w:eastAsia="Times New Roman" w:cs="Times New Roman"/>
          <w:szCs w:val="24"/>
        </w:rPr>
        <w:t xml:space="preserve">ει και όντας Υπουργός πηγαίνω χωρίς να το διατυμπανίζω. Έχω πάει σε αρκετά νοσοκομεία και ξέρω πάρα πολύ καλά τι συμβαίνει. </w:t>
      </w:r>
    </w:p>
    <w:p w14:paraId="1A4E1B1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Δεύτερον, άλλοι επαίρονταν για την ευημερία των αριθμών και την καταστροφή των ανθρώπων. </w:t>
      </w:r>
    </w:p>
    <w:p w14:paraId="1A4E1B1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Οι δικοί μου αριθμοί είναι άνθρωποι που θ</w:t>
      </w:r>
      <w:r>
        <w:rPr>
          <w:rFonts w:eastAsia="Times New Roman" w:cs="Times New Roman"/>
          <w:szCs w:val="24"/>
        </w:rPr>
        <w:t xml:space="preserve">α ενισχύσουν τα νοσοκομεία, όπως και το νοσοκομείο της ιδιαίτερης πατρίδας. Βέβαια, υπήρξατε Υπουργός και θα έπρεπε να το έχετε στηρίξει περισσότερο. </w:t>
      </w:r>
    </w:p>
    <w:p w14:paraId="1A4E1B1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Όπως είπα και πριν, πήρατε είκοσι ένα άτομα τα οποία αρχίζουν να διορίζονται από την προκήρυξη του Νοεμβρ</w:t>
      </w:r>
      <w:r>
        <w:rPr>
          <w:rFonts w:eastAsia="Times New Roman" w:cs="Times New Roman"/>
          <w:szCs w:val="24"/>
        </w:rPr>
        <w:t>ίου. Θα πάρετε δώδεκα θέσεις  μόνιμων ιατρών -εννοώ το Νοσοκομείο της Ρόδου, όχι εσείς- και είκοσι πέντε άτομα νοσηλευτικό προσωπικό από τις προκηρύξεις που βγαίνουν τώρα. Έχει πάρει από το ΚΕΕΛΠΝΟ που αρχίζουν και διορίζονται, δύο άτομα ιατρούς, οκτώ νοση</w:t>
      </w:r>
      <w:r>
        <w:rPr>
          <w:rFonts w:eastAsia="Times New Roman" w:cs="Times New Roman"/>
          <w:szCs w:val="24"/>
        </w:rPr>
        <w:t xml:space="preserve">λεύτριες και μία για τη μονάδα εμφραγμάτων. </w:t>
      </w:r>
    </w:p>
    <w:p w14:paraId="1A4E1B1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Επειδή διαβάσατε ένα κείμενο και γιατί ορισμένα κομμάτια στον τοπικό, στον επαρχιακό Τύπο τώρα ανακάλυψαν -όχι από μόνα τους βέβαια, γιατί κάποιο χέρι θα έχει μπει για να βγουν έτσι- την καταστροφή στην Υγεία, θ</w:t>
      </w:r>
      <w:r>
        <w:rPr>
          <w:rFonts w:eastAsia="Times New Roman" w:cs="Times New Roman"/>
          <w:szCs w:val="24"/>
        </w:rPr>
        <w:t xml:space="preserve">α σας διαβάσω κι εγώ μια αναφορά -σας είχα απαντήσει και την προηγούμενη φορά- σε σχέση με το </w:t>
      </w:r>
      <w:proofErr w:type="spellStart"/>
      <w:r>
        <w:rPr>
          <w:rFonts w:eastAsia="Times New Roman" w:cs="Times New Roman"/>
          <w:szCs w:val="24"/>
        </w:rPr>
        <w:t>αιμοδυναμικό</w:t>
      </w:r>
      <w:proofErr w:type="spellEnd"/>
      <w:r>
        <w:rPr>
          <w:rFonts w:eastAsia="Times New Roman" w:cs="Times New Roman"/>
          <w:szCs w:val="24"/>
        </w:rPr>
        <w:t>: Το πρόβλημα δημιουργήθηκε γιατί από τους ιατρούς που υπηρετούν, ο ένας πήρε αναρρωτική άδεια που έληξε και ο άλλος απουσιάζει με άδεια ανατροφής τέκ</w:t>
      </w:r>
      <w:r>
        <w:rPr>
          <w:rFonts w:eastAsia="Times New Roman" w:cs="Times New Roman"/>
          <w:szCs w:val="24"/>
        </w:rPr>
        <w:t xml:space="preserve">νου. Και βγήκε τότε, τον Μάρτιο το θέμα ότι «εδώ καταστρεφόμαστε, δεν λειτουργεί…» κ.λπ.. </w:t>
      </w:r>
    </w:p>
    <w:p w14:paraId="1A4E1B1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Ξέρετε πολύ καλά ότι αμέσως η 2</w:t>
      </w:r>
      <w:r>
        <w:rPr>
          <w:rFonts w:eastAsia="Times New Roman" w:cs="Times New Roman"/>
          <w:szCs w:val="24"/>
          <w:vertAlign w:val="superscript"/>
        </w:rPr>
        <w:t>η</w:t>
      </w:r>
      <w:r>
        <w:rPr>
          <w:rFonts w:eastAsia="Times New Roman" w:cs="Times New Roman"/>
          <w:szCs w:val="24"/>
        </w:rPr>
        <w:t xml:space="preserve"> ΥΠΕ Πειραιώς και Αιγαίου συνεννοήθηκε με τον κ. Αίαντα Αντωνιάδη από το «</w:t>
      </w:r>
      <w:proofErr w:type="spellStart"/>
      <w:r>
        <w:rPr>
          <w:rFonts w:eastAsia="Times New Roman" w:cs="Times New Roman"/>
          <w:szCs w:val="24"/>
        </w:rPr>
        <w:t>Αττικόν</w:t>
      </w:r>
      <w:proofErr w:type="spellEnd"/>
      <w:r>
        <w:rPr>
          <w:rFonts w:eastAsia="Times New Roman" w:cs="Times New Roman"/>
          <w:szCs w:val="24"/>
        </w:rPr>
        <w:t>», Διευθυντή Καρδιολογίας –τον ξέρετε- να κατέβει στ</w:t>
      </w:r>
      <w:r>
        <w:rPr>
          <w:rFonts w:eastAsia="Times New Roman" w:cs="Times New Roman"/>
          <w:szCs w:val="24"/>
        </w:rPr>
        <w:t xml:space="preserve">η Ρόδο για να καλύψει για κάποιο χρονικό διάστημα το θέμα του </w:t>
      </w:r>
      <w:proofErr w:type="spellStart"/>
      <w:r>
        <w:rPr>
          <w:rFonts w:eastAsia="Times New Roman" w:cs="Times New Roman"/>
          <w:szCs w:val="24"/>
        </w:rPr>
        <w:t>αιμοδυναμικού</w:t>
      </w:r>
      <w:proofErr w:type="spellEnd"/>
      <w:r>
        <w:rPr>
          <w:rFonts w:eastAsia="Times New Roman" w:cs="Times New Roman"/>
          <w:szCs w:val="24"/>
        </w:rPr>
        <w:t>. Μόλις κοινοποιούμε στους «</w:t>
      </w:r>
      <w:proofErr w:type="spellStart"/>
      <w:r>
        <w:rPr>
          <w:rFonts w:eastAsia="Times New Roman" w:cs="Times New Roman"/>
          <w:szCs w:val="24"/>
        </w:rPr>
        <w:t>διοικητεύοντες</w:t>
      </w:r>
      <w:proofErr w:type="spellEnd"/>
      <w:r>
        <w:rPr>
          <w:rFonts w:eastAsia="Times New Roman" w:cs="Times New Roman"/>
          <w:szCs w:val="24"/>
        </w:rPr>
        <w:t>» την απόφαση ότι πάει ο κ. Αντωνιάδης για να καλύψει τώρα που λείπει ο άλλος με αναρρωτική άδεια, τι μας λένε; «Μην κατέβει ακόμα, υπάρχει</w:t>
      </w:r>
      <w:r>
        <w:rPr>
          <w:rFonts w:eastAsia="Times New Roman" w:cs="Times New Roman"/>
          <w:szCs w:val="24"/>
        </w:rPr>
        <w:t xml:space="preserve"> πρόβλημα </w:t>
      </w:r>
      <w:r>
        <w:rPr>
          <w:rFonts w:eastAsia="Times New Roman" w:cs="Times New Roman"/>
          <w:szCs w:val="24"/>
        </w:rPr>
        <w:t>σ</w:t>
      </w:r>
      <w:r>
        <w:rPr>
          <w:rFonts w:eastAsia="Times New Roman" w:cs="Times New Roman"/>
          <w:szCs w:val="24"/>
        </w:rPr>
        <w:t xml:space="preserve">τη λυχνία. Πρέπει να τη φτιάξουμε». </w:t>
      </w:r>
    </w:p>
    <w:p w14:paraId="1A4E1B2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Τη φτιάχνουμε τη λυχνία Καθαρά Δευτέρα. Μόλις φτιάχνουμε τη λυχνία, μας λένε: «Α, ξέρετε υπάρχει πρόβλημα και </w:t>
      </w:r>
      <w:r>
        <w:rPr>
          <w:rFonts w:eastAsia="Times New Roman" w:cs="Times New Roman"/>
          <w:szCs w:val="24"/>
        </w:rPr>
        <w:lastRenderedPageBreak/>
        <w:t>στην πλακέτα». Και κινούμαστε πάλι Καθαρά Δευτέρα να φτιάξουμε και την πλακέτα. Δηλαδή, τι λειτουρ</w:t>
      </w:r>
      <w:r>
        <w:rPr>
          <w:rFonts w:eastAsia="Times New Roman" w:cs="Times New Roman"/>
          <w:szCs w:val="24"/>
        </w:rPr>
        <w:t xml:space="preserve">γούσε πριν; Να καταλάβω κι εγώ. Τι λειτουργούσε πριν; </w:t>
      </w:r>
    </w:p>
    <w:p w14:paraId="1A4E1B2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Και σαν να μην φτάνουν αυτά, μόλις φτιάξαμε την πλακέτα και τη λυχνία, μας είπαν, «Μην κατέβει, γιατί δεν έχουμε υλικά». Άρα, κάποιος δουλεύει κάποιον. Τα πήραμε και τα υλικά και κατέβηκε. </w:t>
      </w:r>
    </w:p>
    <w:p w14:paraId="1A4E1B2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Αυτά, όμως,</w:t>
      </w:r>
      <w:r>
        <w:rPr>
          <w:rFonts w:eastAsia="Times New Roman" w:cs="Times New Roman"/>
          <w:szCs w:val="24"/>
        </w:rPr>
        <w:t xml:space="preserve"> είναι αναλυτικά περιγραφόμενα στην απάντηση της </w:t>
      </w:r>
      <w:r>
        <w:rPr>
          <w:rFonts w:eastAsia="Times New Roman" w:cs="Times New Roman"/>
          <w:szCs w:val="24"/>
        </w:rPr>
        <w:t>2</w:t>
      </w:r>
      <w:r>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Υγειονομικής Περιφέρειας για το τι έγινε από 16 Μαρτίου μέχρι 21 Μαρτίου που ήταν η οριστική απόφαση για </w:t>
      </w:r>
      <w:r>
        <w:rPr>
          <w:rFonts w:eastAsia="Times New Roman" w:cs="Times New Roman"/>
          <w:szCs w:val="24"/>
        </w:rPr>
        <w:lastRenderedPageBreak/>
        <w:t xml:space="preserve">να κατέβει και να βοηθήσει το </w:t>
      </w:r>
      <w:proofErr w:type="spellStart"/>
      <w:r>
        <w:rPr>
          <w:rFonts w:eastAsia="Times New Roman" w:cs="Times New Roman"/>
          <w:szCs w:val="24"/>
        </w:rPr>
        <w:t>αιμοδυναμικό</w:t>
      </w:r>
      <w:proofErr w:type="spellEnd"/>
      <w:r>
        <w:rPr>
          <w:rFonts w:eastAsia="Times New Roman" w:cs="Times New Roman"/>
          <w:szCs w:val="24"/>
        </w:rPr>
        <w:t xml:space="preserve"> </w:t>
      </w:r>
      <w:r>
        <w:rPr>
          <w:rFonts w:eastAsia="Times New Roman" w:cs="Times New Roman"/>
          <w:szCs w:val="24"/>
        </w:rPr>
        <w:t xml:space="preserve">ο κ. Αντωνιάδης. Αυτή είναι η πραγματικότητα. </w:t>
      </w:r>
    </w:p>
    <w:p w14:paraId="1A4E1B2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Αυτό είδ</w:t>
      </w:r>
      <w:r>
        <w:rPr>
          <w:rFonts w:eastAsia="Times New Roman" w:cs="Times New Roman"/>
          <w:szCs w:val="24"/>
        </w:rPr>
        <w:t>ε πουθενά το φως της δημοσιότητας ή είδε ότι «δεν έχουμε» και «δεν γίνεται»; Και πώς δούλευε χωρίς να υπάρχουν όλα αυτά δηλαδή; Πώς δούλευε χωρίς να υπάρχουν όλα αυτά; Και ποιος μας τα είχε πει όλα αυτά; Όπου μας λένε κάτι για τέτοια βλάβη, επεμβαίνουμε αμ</w:t>
      </w:r>
      <w:r>
        <w:rPr>
          <w:rFonts w:eastAsia="Times New Roman" w:cs="Times New Roman"/>
          <w:szCs w:val="24"/>
        </w:rPr>
        <w:t xml:space="preserve">έσως. Γιατί δεν μας το είχαν πει αυτό πουθενά; Και γιατί το είπαν στην Υγειονομική Περιφέρεια, στη </w:t>
      </w:r>
      <w:r>
        <w:rPr>
          <w:rFonts w:eastAsia="Times New Roman" w:cs="Times New Roman"/>
          <w:szCs w:val="24"/>
        </w:rPr>
        <w:t xml:space="preserve">διοίκηση </w:t>
      </w:r>
      <w:r>
        <w:rPr>
          <w:rFonts w:eastAsia="Times New Roman" w:cs="Times New Roman"/>
          <w:szCs w:val="24"/>
        </w:rPr>
        <w:t>-δεν θα το πουν στον Υπουργό- αφού πρώτα είπε «Στέλνω τον κ. Αντωνιάδη κάτω»; «Δεν έχω λυχνία, έχει πρόβλημα η πλακέτα, δεν έχω υλικά». Δηλαδή, τι δ</w:t>
      </w:r>
      <w:r>
        <w:rPr>
          <w:rFonts w:eastAsia="Times New Roman" w:cs="Times New Roman"/>
          <w:szCs w:val="24"/>
        </w:rPr>
        <w:t xml:space="preserve">ούλευε πριν; </w:t>
      </w:r>
      <w:r>
        <w:rPr>
          <w:rFonts w:eastAsia="Times New Roman" w:cs="Times New Roman"/>
          <w:szCs w:val="24"/>
        </w:rPr>
        <w:lastRenderedPageBreak/>
        <w:t xml:space="preserve">Και θα μυρίσω εγώ τα νύχια μου ή η Διοικήτρια της Υγειονομικής Περιφέρειας τι λείπει από όπου λείπει; </w:t>
      </w:r>
    </w:p>
    <w:p w14:paraId="1A4E1B2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Τέλος πάντων, ήρθε η νέα </w:t>
      </w:r>
      <w:r>
        <w:rPr>
          <w:rFonts w:eastAsia="Times New Roman" w:cs="Times New Roman"/>
          <w:szCs w:val="24"/>
        </w:rPr>
        <w:t xml:space="preserve">διοικήτρια </w:t>
      </w:r>
      <w:r>
        <w:rPr>
          <w:rFonts w:eastAsia="Times New Roman" w:cs="Times New Roman"/>
          <w:szCs w:val="24"/>
        </w:rPr>
        <w:t>τώρα στο Νοσοκομείο. Με αυτή πιστεύω να έχουμε την πληροφόρηση που πρέπει και την οργάνωση των πραγμάτων</w:t>
      </w:r>
      <w:r>
        <w:rPr>
          <w:rFonts w:eastAsia="Times New Roman" w:cs="Times New Roman"/>
          <w:szCs w:val="24"/>
        </w:rPr>
        <w:t xml:space="preserve"> που πρέπει. </w:t>
      </w:r>
    </w:p>
    <w:p w14:paraId="1A4E1B2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Αυτά, γιατί τα υπόλοιπα τα είπα πιο πριν και μην τα επαναλαμβάνω.</w:t>
      </w:r>
    </w:p>
    <w:p w14:paraId="1A4E1B26"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Έχετε το</w:t>
      </w:r>
      <w:r>
        <w:rPr>
          <w:rFonts w:eastAsia="Times New Roman" w:cs="Times New Roman"/>
          <w:szCs w:val="24"/>
        </w:rPr>
        <w:t>ν</w:t>
      </w:r>
      <w:r>
        <w:rPr>
          <w:rFonts w:eastAsia="Times New Roman" w:cs="Times New Roman"/>
          <w:szCs w:val="24"/>
        </w:rPr>
        <w:t xml:space="preserve"> λόγο κ. </w:t>
      </w:r>
      <w:proofErr w:type="spellStart"/>
      <w:r>
        <w:rPr>
          <w:rFonts w:eastAsia="Times New Roman" w:cs="Times New Roman"/>
          <w:szCs w:val="24"/>
        </w:rPr>
        <w:t>Κρεμαστινέ</w:t>
      </w:r>
      <w:proofErr w:type="spellEnd"/>
      <w:r>
        <w:rPr>
          <w:rFonts w:eastAsia="Times New Roman" w:cs="Times New Roman"/>
          <w:szCs w:val="24"/>
        </w:rPr>
        <w:t xml:space="preserve">. </w:t>
      </w:r>
    </w:p>
    <w:p w14:paraId="1A4E1B27"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Επανέρχομαι με το ίδιο μοτίβο, δηλαδή ότι έχει χαθεί η επαφ</w:t>
      </w:r>
      <w:r>
        <w:rPr>
          <w:rFonts w:eastAsia="Times New Roman" w:cs="Times New Roman"/>
          <w:szCs w:val="24"/>
        </w:rPr>
        <w:t>ή.</w:t>
      </w:r>
    </w:p>
    <w:p w14:paraId="1A4E1B28" w14:textId="77777777" w:rsidR="00423CA6" w:rsidRDefault="00752490">
      <w:pPr>
        <w:spacing w:after="0" w:line="600" w:lineRule="auto"/>
        <w:ind w:firstLine="720"/>
        <w:jc w:val="both"/>
        <w:rPr>
          <w:rFonts w:eastAsia="Times New Roman"/>
          <w:szCs w:val="24"/>
        </w:rPr>
      </w:pPr>
      <w:r>
        <w:rPr>
          <w:rFonts w:eastAsia="Times New Roman" w:cs="Times New Roman"/>
          <w:szCs w:val="24"/>
        </w:rPr>
        <w:t xml:space="preserve">Εγώ δεν αμφισβητώ αυτά που λέει ο Υπουργός. Προς θεού! Αλλά δεν είναι αυτά. Γιατί δεν είναι αυτά; Διότι το </w:t>
      </w:r>
      <w:proofErr w:type="spellStart"/>
      <w:r>
        <w:rPr>
          <w:rFonts w:eastAsia="Times New Roman" w:cs="Times New Roman"/>
          <w:szCs w:val="24"/>
        </w:rPr>
        <w:t>αιμοδυναμικό</w:t>
      </w:r>
      <w:proofErr w:type="spellEnd"/>
      <w:r>
        <w:rPr>
          <w:rFonts w:eastAsia="Times New Roman" w:cs="Times New Roman"/>
          <w:szCs w:val="24"/>
        </w:rPr>
        <w:t xml:space="preserve"> </w:t>
      </w:r>
      <w:r>
        <w:rPr>
          <w:rFonts w:eastAsia="Times New Roman" w:cs="Times New Roman"/>
          <w:szCs w:val="24"/>
        </w:rPr>
        <w:t xml:space="preserve">είχε τέσσερις ιατρούς και σιγά - σιγά έφθινε, έγιναν τρεις, έγιναν δύο -για διαφόρους λόγους-, έγινε ένας, έγινε κανένας. Ουσιαστικά </w:t>
      </w:r>
      <w:r>
        <w:rPr>
          <w:rFonts w:eastAsia="Times New Roman" w:cs="Times New Roman"/>
          <w:szCs w:val="24"/>
        </w:rPr>
        <w:t xml:space="preserve">δεν λειτουργούσε. Το αν η ΔΥΠΕ δεν μπορεί να επικοινωνήσει με το </w:t>
      </w:r>
      <w:r>
        <w:rPr>
          <w:rFonts w:eastAsia="Times New Roman" w:cs="Times New Roman"/>
          <w:szCs w:val="24"/>
        </w:rPr>
        <w:t xml:space="preserve">νοσοκομείο </w:t>
      </w:r>
      <w:r>
        <w:rPr>
          <w:rFonts w:eastAsia="Times New Roman" w:cs="Times New Roman"/>
          <w:szCs w:val="24"/>
        </w:rPr>
        <w:t xml:space="preserve">ή ποιος φταίει, προφανώς φταίει η υπηρεσία. Αυτό να το ελέγξετε. Ούτε οι Βουλευτές </w:t>
      </w:r>
      <w:r>
        <w:rPr>
          <w:rFonts w:eastAsia="Times New Roman" w:cs="Times New Roman"/>
          <w:szCs w:val="24"/>
        </w:rPr>
        <w:lastRenderedPageBreak/>
        <w:t xml:space="preserve">φταίνε ούτε η Βουλή, ούτε ο Πρόεδρος της Βουλής, ούτε ο Υπουργός. Ο Υπουργός φταίει γιατί δεν ελέγχει τις υπηρεσίες του. Αυτά που του λένε δεν είναι η πραγματικότητα. </w:t>
      </w:r>
      <w:r>
        <w:rPr>
          <w:rFonts w:eastAsia="Times New Roman"/>
          <w:szCs w:val="24"/>
        </w:rPr>
        <w:t>Τέσσερ</w:t>
      </w:r>
      <w:r>
        <w:rPr>
          <w:rFonts w:eastAsia="Times New Roman"/>
          <w:szCs w:val="24"/>
        </w:rPr>
        <w:t>ις γιατροί εκπαιδευμένοι, ο ένας πήρε μετάθεση, ο άλλος, όπως είπε, απουσιάζει –τα είπαμε και πριν, μην το επαναλαμβάνω- πράγματι έτσι είναι. Και γιατί δημιουργήθηκε το θέμα; Διότι ένας δημοσιογράφος έπαθε έμφραγμα κι ένα σημαίνον πρόσωπο της Ρόδου έπαθε έ</w:t>
      </w:r>
      <w:r>
        <w:rPr>
          <w:rFonts w:eastAsia="Times New Roman"/>
          <w:szCs w:val="24"/>
        </w:rPr>
        <w:t xml:space="preserve">μφραγμα και πήγε στο </w:t>
      </w:r>
      <w:r>
        <w:rPr>
          <w:rFonts w:eastAsia="Times New Roman"/>
          <w:szCs w:val="24"/>
        </w:rPr>
        <w:t xml:space="preserve">νοσοκομείο </w:t>
      </w:r>
      <w:r>
        <w:rPr>
          <w:rFonts w:eastAsia="Times New Roman"/>
          <w:szCs w:val="24"/>
        </w:rPr>
        <w:t xml:space="preserve">και δεν βρήκε τίποτα. </w:t>
      </w:r>
    </w:p>
    <w:p w14:paraId="1A4E1B29" w14:textId="77777777" w:rsidR="00423CA6" w:rsidRDefault="00752490">
      <w:pPr>
        <w:spacing w:line="600" w:lineRule="auto"/>
        <w:ind w:firstLine="720"/>
        <w:jc w:val="both"/>
        <w:rPr>
          <w:rFonts w:eastAsia="Times New Roman"/>
          <w:szCs w:val="24"/>
        </w:rPr>
      </w:pPr>
      <w:r>
        <w:rPr>
          <w:rFonts w:eastAsia="Times New Roman"/>
          <w:szCs w:val="24"/>
        </w:rPr>
        <w:t xml:space="preserve">Και ερωτώ -και το λέω αυτό για το καλό το δικό σας, δηλαδή του Υπουργείου- φαντάζεστε αύριο να μην ήταν έτσι τα </w:t>
      </w:r>
      <w:r>
        <w:rPr>
          <w:rFonts w:eastAsia="Times New Roman"/>
          <w:szCs w:val="24"/>
        </w:rPr>
        <w:lastRenderedPageBreak/>
        <w:t>πράγματα και να πήγαινε ένας ξένος Υπουργός ή ένας διάσημος ηθοποιός -που υπάρχουν- και ν</w:t>
      </w:r>
      <w:r>
        <w:rPr>
          <w:rFonts w:eastAsia="Times New Roman"/>
          <w:szCs w:val="24"/>
        </w:rPr>
        <w:t xml:space="preserve">α τον πήγαιναν στην Αττάλεια για να του κάνουν </w:t>
      </w:r>
      <w:proofErr w:type="spellStart"/>
      <w:r>
        <w:rPr>
          <w:rFonts w:eastAsia="Times New Roman"/>
          <w:szCs w:val="24"/>
        </w:rPr>
        <w:t>στεφανιογραφία</w:t>
      </w:r>
      <w:proofErr w:type="spellEnd"/>
      <w:r>
        <w:rPr>
          <w:rFonts w:eastAsia="Times New Roman"/>
          <w:szCs w:val="24"/>
        </w:rPr>
        <w:t xml:space="preserve"> για το έμφραγμα και να μην γνωρίζει κανένας τίποτα; Οι ΥΠΕ πρέπει να έχουν καθημερινή επαφή με τα προβλήματα των νοσοκομείων. </w:t>
      </w:r>
    </w:p>
    <w:p w14:paraId="1A4E1B2A" w14:textId="77777777" w:rsidR="00423CA6" w:rsidRDefault="00752490">
      <w:pPr>
        <w:spacing w:line="600" w:lineRule="auto"/>
        <w:ind w:firstLine="720"/>
        <w:jc w:val="both"/>
        <w:rPr>
          <w:rFonts w:eastAsia="Times New Roman"/>
          <w:szCs w:val="24"/>
        </w:rPr>
      </w:pPr>
      <w:r>
        <w:rPr>
          <w:rFonts w:eastAsia="Times New Roman"/>
          <w:szCs w:val="24"/>
        </w:rPr>
        <w:t>Ασφαλώς ο Υπουργός είναι αρμόδιος για την ΥΠΕ, δεν είναι αρμόδιος γ</w:t>
      </w:r>
      <w:r>
        <w:rPr>
          <w:rFonts w:eastAsia="Times New Roman"/>
          <w:szCs w:val="24"/>
        </w:rPr>
        <w:t>ια το νοσοκομείο, για να ξέρει τι έγινε η πλακέτα και το α΄ και το β΄, πολύ περισσότερο που δεν ήταν έτσι ακριβώς τα πράγματα, αλλά αυτό δεν μας αφορά, αν κάηκε ή δεν κάηκε η λυχνία. Αλλά αν συνέβησαν έτσι –που δεν συνέβησαν, αλλά εγώ λέω ότι συνέβησαν- έπ</w:t>
      </w:r>
      <w:r>
        <w:rPr>
          <w:rFonts w:eastAsia="Times New Roman"/>
          <w:szCs w:val="24"/>
        </w:rPr>
        <w:t xml:space="preserve">ρεπε οι αρμόδιες υπηρεσίες </w:t>
      </w:r>
      <w:r>
        <w:rPr>
          <w:rFonts w:eastAsia="Times New Roman"/>
          <w:szCs w:val="24"/>
        </w:rPr>
        <w:lastRenderedPageBreak/>
        <w:t xml:space="preserve">να ευαισθητοποιούνται για το ποιος φταίει. Και αυτό πρέπει να το δείτε. </w:t>
      </w:r>
    </w:p>
    <w:p w14:paraId="1A4E1B2B" w14:textId="77777777" w:rsidR="00423CA6" w:rsidRDefault="00752490">
      <w:pPr>
        <w:spacing w:line="600" w:lineRule="auto"/>
        <w:ind w:firstLine="720"/>
        <w:jc w:val="both"/>
        <w:rPr>
          <w:rFonts w:eastAsia="Times New Roman"/>
          <w:szCs w:val="24"/>
        </w:rPr>
      </w:pPr>
      <w:r>
        <w:rPr>
          <w:rFonts w:eastAsia="Times New Roman"/>
          <w:szCs w:val="24"/>
        </w:rPr>
        <w:t xml:space="preserve">Εγώ εκείνο το οποίο σας λέω όμως -και κάνω και παράκληση προς το Υπουργείο- είναι ότι για να δουλέψει το </w:t>
      </w:r>
      <w:proofErr w:type="spellStart"/>
      <w:r>
        <w:rPr>
          <w:rFonts w:eastAsia="Times New Roman"/>
          <w:szCs w:val="24"/>
        </w:rPr>
        <w:t>αιμοδυναμικό</w:t>
      </w:r>
      <w:proofErr w:type="spellEnd"/>
      <w:r>
        <w:rPr>
          <w:rFonts w:eastAsia="Times New Roman"/>
          <w:szCs w:val="24"/>
        </w:rPr>
        <w:t xml:space="preserve"> τώρα, δεν φτάνει ένας που βρέθηκε εθελ</w:t>
      </w:r>
      <w:r>
        <w:rPr>
          <w:rFonts w:eastAsia="Times New Roman"/>
          <w:szCs w:val="24"/>
        </w:rPr>
        <w:t xml:space="preserve">οντής κατά κάποιο τρόπο, αλλά πρέπει να γίνει απόσπαση δύο τουλάχιστον ιατρών, οι οποίοι να έχουν εκπαιδευτεί στο </w:t>
      </w:r>
      <w:proofErr w:type="spellStart"/>
      <w:r>
        <w:rPr>
          <w:rFonts w:eastAsia="Times New Roman"/>
          <w:szCs w:val="24"/>
        </w:rPr>
        <w:t>αιμοδυναμικό</w:t>
      </w:r>
      <w:proofErr w:type="spellEnd"/>
      <w:r>
        <w:rPr>
          <w:rFonts w:eastAsia="Times New Roman"/>
          <w:szCs w:val="24"/>
        </w:rPr>
        <w:t xml:space="preserve">. Δηλαδή να πηγαίνει το έμφραγμα και να αντιμετωπίζεται, να μην βγαίνει είδηση ότι πέθανε ο άνθρωπος γιατί το </w:t>
      </w:r>
      <w:proofErr w:type="spellStart"/>
      <w:r>
        <w:rPr>
          <w:rFonts w:eastAsia="Times New Roman"/>
          <w:szCs w:val="24"/>
        </w:rPr>
        <w:t>αιμοδυναμικό</w:t>
      </w:r>
      <w:proofErr w:type="spellEnd"/>
      <w:r>
        <w:rPr>
          <w:rFonts w:eastAsia="Times New Roman"/>
          <w:szCs w:val="24"/>
        </w:rPr>
        <w:t xml:space="preserve"> δεν λει</w:t>
      </w:r>
      <w:r>
        <w:rPr>
          <w:rFonts w:eastAsia="Times New Roman"/>
          <w:szCs w:val="24"/>
        </w:rPr>
        <w:t xml:space="preserve">τούργησε ή δεν υπήρχε γιατρός. Αν υπάρχει ένας γιατρός μόνο, είναι </w:t>
      </w:r>
      <w:proofErr w:type="spellStart"/>
      <w:r>
        <w:rPr>
          <w:rFonts w:eastAsia="Times New Roman"/>
          <w:szCs w:val="24"/>
        </w:rPr>
        <w:t>ίσον</w:t>
      </w:r>
      <w:proofErr w:type="spellEnd"/>
      <w:r>
        <w:rPr>
          <w:rFonts w:eastAsia="Times New Roman"/>
          <w:szCs w:val="24"/>
        </w:rPr>
        <w:t xml:space="preserve"> κανένας γιατρός, πολύ περισσότερο αν </w:t>
      </w:r>
      <w:r>
        <w:rPr>
          <w:rFonts w:eastAsia="Times New Roman"/>
          <w:szCs w:val="24"/>
        </w:rPr>
        <w:lastRenderedPageBreak/>
        <w:t xml:space="preserve">έρχεται τέσσερις μέρες τη βδομάδα. Το </w:t>
      </w:r>
      <w:proofErr w:type="spellStart"/>
      <w:r>
        <w:rPr>
          <w:rFonts w:eastAsia="Times New Roman"/>
          <w:szCs w:val="24"/>
        </w:rPr>
        <w:t>αιμοδυναμικό</w:t>
      </w:r>
      <w:proofErr w:type="spellEnd"/>
      <w:r>
        <w:rPr>
          <w:rFonts w:eastAsia="Times New Roman"/>
          <w:szCs w:val="24"/>
        </w:rPr>
        <w:t xml:space="preserve"> θέλει εικοσιτετράωρη λειτουργία σε ένα τέτοιο νοσοκομείο. </w:t>
      </w:r>
    </w:p>
    <w:p w14:paraId="1A4E1B2C" w14:textId="77777777" w:rsidR="00423CA6" w:rsidRDefault="00752490">
      <w:pPr>
        <w:spacing w:line="600" w:lineRule="auto"/>
        <w:ind w:firstLine="720"/>
        <w:jc w:val="both"/>
        <w:rPr>
          <w:rFonts w:eastAsia="Times New Roman"/>
          <w:szCs w:val="24"/>
        </w:rPr>
      </w:pPr>
      <w:r>
        <w:rPr>
          <w:rFonts w:eastAsia="Times New Roman"/>
          <w:szCs w:val="24"/>
        </w:rPr>
        <w:t>Άρα, λοιπόν, πρέπει επειγόντως να πεί</w:t>
      </w:r>
      <w:r>
        <w:rPr>
          <w:rFonts w:eastAsia="Times New Roman"/>
          <w:szCs w:val="24"/>
        </w:rPr>
        <w:t>τε στην ΥΠΕ να εξασφαλίσει δύο σταθερούς γιατρούς μέχρις ότου δείτε κι εσείς τι γίνεται και επανέλθουν αυτοί που πήραν άδεια, που πήγαν για εκπαίδευση -δεν ξέρω τι ακριβώς έγινε- μέχρις ότου λειτουργήσει και πάλι το τμήμα. Χρειάζονται επειγόντως δύο γιατρο</w:t>
      </w:r>
      <w:r>
        <w:rPr>
          <w:rFonts w:eastAsia="Times New Roman"/>
          <w:szCs w:val="24"/>
        </w:rPr>
        <w:t xml:space="preserve">ί αυτήν τη στιγμή. Μπορούν να εξασφαλιστούν από την ΥΠΕ, από όλα τα νοσοκομεία της χώρας, του κέντρου; </w:t>
      </w:r>
    </w:p>
    <w:p w14:paraId="1A4E1B2D" w14:textId="77777777" w:rsidR="00423CA6" w:rsidRDefault="00752490">
      <w:pPr>
        <w:spacing w:line="600" w:lineRule="auto"/>
        <w:ind w:firstLine="720"/>
        <w:jc w:val="both"/>
        <w:rPr>
          <w:rFonts w:eastAsia="Times New Roman"/>
          <w:szCs w:val="24"/>
        </w:rPr>
      </w:pPr>
      <w:r>
        <w:rPr>
          <w:rFonts w:eastAsia="Times New Roman"/>
          <w:szCs w:val="24"/>
        </w:rPr>
        <w:lastRenderedPageBreak/>
        <w:t>Γιατί, επαναλαμβάνω, δεν είναι η Ρόδος, δεν είναι οι πολίτες της Ρόδου, είναι η εικόνα στα τέσσερα εκατομμύρια ανθρώπους που φτάνουν στη Ρόδο κάθε χρόνο και ζουν εκεί. Είναι η εικόνα της χώρας. Δεν είναι δηλαδή ένα πρόβλημα που ένας τοπικός Βουλευτής αυτήν</w:t>
      </w:r>
      <w:r>
        <w:rPr>
          <w:rFonts w:eastAsia="Times New Roman"/>
          <w:szCs w:val="24"/>
        </w:rPr>
        <w:t xml:space="preserve"> τη στιγμή κατά κάποιο τρόπο το μεγαλοποιεί για πολιτικούς λόγους. Δεν είναι αυτό το πρόβλημα. </w:t>
      </w:r>
    </w:p>
    <w:p w14:paraId="1A4E1B2E" w14:textId="77777777" w:rsidR="00423CA6" w:rsidRDefault="00752490">
      <w:pPr>
        <w:spacing w:line="600" w:lineRule="auto"/>
        <w:ind w:firstLine="720"/>
        <w:jc w:val="both"/>
        <w:rPr>
          <w:rFonts w:eastAsia="Times New Roman"/>
          <w:szCs w:val="24"/>
        </w:rPr>
      </w:pPr>
      <w:r>
        <w:rPr>
          <w:rFonts w:eastAsia="Times New Roman"/>
          <w:szCs w:val="24"/>
        </w:rPr>
        <w:t xml:space="preserve">Γι’ αυτό είχα πει την άλλη φορά στον Υπουργό τον κ. </w:t>
      </w:r>
      <w:proofErr w:type="spellStart"/>
      <w:r>
        <w:rPr>
          <w:rFonts w:eastAsia="Times New Roman"/>
          <w:szCs w:val="24"/>
        </w:rPr>
        <w:t>Πολάκη</w:t>
      </w:r>
      <w:proofErr w:type="spellEnd"/>
      <w:r>
        <w:rPr>
          <w:rFonts w:eastAsia="Times New Roman"/>
          <w:szCs w:val="24"/>
        </w:rPr>
        <w:t xml:space="preserve"> ότι ωραία είναι αυτά που λέτε, ωραία σας τα λένε οι υπηρεσίες σας, αύριο το πρωί πάρτε το αεροπλάνο, </w:t>
      </w:r>
      <w:r>
        <w:rPr>
          <w:rFonts w:eastAsia="Times New Roman"/>
          <w:szCs w:val="24"/>
        </w:rPr>
        <w:t xml:space="preserve">κατεβείτε κάτω, πηγαίντε βρείτε τους γιατρούς αυτούς που διαμαρτύρονται και πείτε τους «ελάτε να μου πείτε την πραγματικότητα». Και τότε κάντε αυτά τα υπόλοιπα. Διώξτε τον έναν, πάρτε τον </w:t>
      </w:r>
      <w:r>
        <w:rPr>
          <w:rFonts w:eastAsia="Times New Roman"/>
          <w:szCs w:val="24"/>
        </w:rPr>
        <w:lastRenderedPageBreak/>
        <w:t xml:space="preserve">άλλον, κάντε ό,τι θέλετε. Αυτό σας είπα την άλλη φορά, αυτό λέω και </w:t>
      </w:r>
      <w:r>
        <w:rPr>
          <w:rFonts w:eastAsia="Times New Roman"/>
          <w:szCs w:val="24"/>
        </w:rPr>
        <w:t>τώρα. Δεν κάνω ούτε μομφή ούτε επίθεση.</w:t>
      </w:r>
    </w:p>
    <w:p w14:paraId="1A4E1B2F" w14:textId="77777777" w:rsidR="00423CA6" w:rsidRDefault="00752490">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1A4E1B30" w14:textId="77777777" w:rsidR="00423CA6" w:rsidRDefault="00752490">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Μάλλον λειτουργούμε σε έδαφος παραλλήλων μονολόγων, κύριε συνάδελφε.</w:t>
      </w:r>
    </w:p>
    <w:p w14:paraId="1A4E1B31" w14:textId="77777777" w:rsidR="00423CA6" w:rsidRDefault="00752490">
      <w:pPr>
        <w:spacing w:line="600" w:lineRule="auto"/>
        <w:ind w:firstLine="720"/>
        <w:jc w:val="both"/>
        <w:rPr>
          <w:rFonts w:eastAsia="Times New Roman"/>
          <w:szCs w:val="24"/>
        </w:rPr>
      </w:pPr>
      <w:r>
        <w:rPr>
          <w:rFonts w:eastAsia="Times New Roman"/>
          <w:szCs w:val="24"/>
        </w:rPr>
        <w:t>Στην καρδιολογική κλινική του Γενικού</w:t>
      </w:r>
      <w:r>
        <w:rPr>
          <w:rFonts w:eastAsia="Times New Roman"/>
          <w:szCs w:val="24"/>
        </w:rPr>
        <w:t xml:space="preserve"> Νοσοκομείου Ρόδου υπηρετούν πέντε γιατροί. Από τους υπηρετούντες, ο ένας απουσιάζει δύο μέρες κάθε εβδομάδα προκειμένου να μετεκ</w:t>
      </w:r>
      <w:r>
        <w:rPr>
          <w:rFonts w:eastAsia="Times New Roman"/>
          <w:szCs w:val="24"/>
        </w:rPr>
        <w:lastRenderedPageBreak/>
        <w:t xml:space="preserve">παιδευτεί στο </w:t>
      </w:r>
      <w:proofErr w:type="spellStart"/>
      <w:r>
        <w:rPr>
          <w:rFonts w:eastAsia="Times New Roman"/>
          <w:szCs w:val="24"/>
        </w:rPr>
        <w:t>στεφανιογράφημα</w:t>
      </w:r>
      <w:proofErr w:type="spellEnd"/>
      <w:r>
        <w:rPr>
          <w:rFonts w:eastAsia="Times New Roman"/>
          <w:szCs w:val="24"/>
        </w:rPr>
        <w:t xml:space="preserve">. Ο ένας πήρε αναρρωτική άδεια και ο άλλος πήρε άδεια ανατροφής τέκνου. Αυτά τα δύο συνέβησαν τον </w:t>
      </w:r>
      <w:r>
        <w:rPr>
          <w:rFonts w:eastAsia="Times New Roman"/>
          <w:szCs w:val="24"/>
        </w:rPr>
        <w:t xml:space="preserve">Μάρτιο. Ο ένας, λοιπόν, που πήρε την αναρρωτική γύρισε, ο άλλος με την ανατροφή τέκνου λείπει. Οι άλλοι, λοιπόν, υπηρετούν και στείλαμε και επικουρικό καρδιολόγο. Διορίσαμε και δεύτερο γιατρό -που δεν αποδέχτηκε- και </w:t>
      </w:r>
      <w:proofErr w:type="spellStart"/>
      <w:r>
        <w:rPr>
          <w:rFonts w:eastAsia="Times New Roman"/>
          <w:szCs w:val="24"/>
        </w:rPr>
        <w:t>ξαναδιορίζουμε</w:t>
      </w:r>
      <w:proofErr w:type="spellEnd"/>
      <w:r>
        <w:rPr>
          <w:rFonts w:eastAsia="Times New Roman"/>
          <w:szCs w:val="24"/>
        </w:rPr>
        <w:t xml:space="preserve"> κι άλλον και μάλιστα έχο</w:t>
      </w:r>
      <w:r>
        <w:rPr>
          <w:rFonts w:eastAsia="Times New Roman"/>
          <w:szCs w:val="24"/>
        </w:rPr>
        <w:t xml:space="preserve">υμε προκηρύξει και θέση επικουρικού επεμβατικού καρδιολόγου για τη Ρόδο. </w:t>
      </w:r>
    </w:p>
    <w:p w14:paraId="1A4E1B32" w14:textId="77777777" w:rsidR="00423CA6" w:rsidRDefault="00752490">
      <w:pPr>
        <w:spacing w:line="600" w:lineRule="auto"/>
        <w:ind w:firstLine="720"/>
        <w:jc w:val="both"/>
        <w:rPr>
          <w:rFonts w:eastAsia="Times New Roman"/>
          <w:szCs w:val="24"/>
        </w:rPr>
      </w:pPr>
      <w:r>
        <w:rPr>
          <w:rFonts w:eastAsia="Times New Roman"/>
          <w:szCs w:val="24"/>
        </w:rPr>
        <w:t>Είναι εξασφαλισμένες πλήρως οι πιστώσεις και γι’ αυτές, αλλά και για άλλες θέσεις. Αν υπάρξει διαθεσιμότητα από τους καρδιολόγους, τους συναδέλφους που έχουν τελειώσει και έχουν εξει</w:t>
      </w:r>
      <w:r>
        <w:rPr>
          <w:rFonts w:eastAsia="Times New Roman"/>
          <w:szCs w:val="24"/>
        </w:rPr>
        <w:t xml:space="preserve">δικευτεί, την επόμενη μέρα το πρωί μπορούν να πάνε. </w:t>
      </w:r>
    </w:p>
    <w:p w14:paraId="1A4E1B33"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Όπως ξέρετε –και κάνουμε πολύ μεγάλη προσπάθεια- θέση έχει βγει για </w:t>
      </w:r>
      <w:r>
        <w:rPr>
          <w:rFonts w:eastAsia="Times New Roman"/>
          <w:szCs w:val="24"/>
        </w:rPr>
        <w:t xml:space="preserve">επικουρικό </w:t>
      </w:r>
      <w:r>
        <w:rPr>
          <w:rFonts w:eastAsia="Times New Roman"/>
          <w:szCs w:val="24"/>
        </w:rPr>
        <w:t xml:space="preserve">επεμβατικό καρδιολόγο στη Ρόδο. Όποιος δηλώσει, θα πάει. </w:t>
      </w:r>
    </w:p>
    <w:p w14:paraId="1A4E1B34" w14:textId="77777777" w:rsidR="00423CA6" w:rsidRDefault="00752490">
      <w:pPr>
        <w:spacing w:line="600" w:lineRule="auto"/>
        <w:ind w:firstLine="720"/>
        <w:jc w:val="both"/>
        <w:rPr>
          <w:rFonts w:eastAsia="Times New Roman"/>
          <w:szCs w:val="24"/>
        </w:rPr>
      </w:pPr>
      <w:r>
        <w:rPr>
          <w:rFonts w:eastAsia="Times New Roman"/>
          <w:szCs w:val="24"/>
        </w:rPr>
        <w:t>Από εκεί και πέρα, ισχύουν πλήρως αυτά που είπα σε σχέση με τη μετ</w:t>
      </w:r>
      <w:r>
        <w:rPr>
          <w:rFonts w:eastAsia="Times New Roman"/>
          <w:szCs w:val="24"/>
        </w:rPr>
        <w:t>ακίνηση του κ. Αντωνιάδη και του τι προηγήθηκε σε σχέση με πλακέτες, υλικά, λυχνίες κ.λπ</w:t>
      </w:r>
      <w:r>
        <w:rPr>
          <w:rFonts w:eastAsia="Times New Roman"/>
          <w:szCs w:val="24"/>
        </w:rPr>
        <w:t>.</w:t>
      </w:r>
      <w:r>
        <w:rPr>
          <w:rFonts w:eastAsia="Times New Roman"/>
          <w:szCs w:val="24"/>
        </w:rPr>
        <w:t xml:space="preserve">. Είναι πλήρως επιβεβαιωμένο. </w:t>
      </w:r>
    </w:p>
    <w:p w14:paraId="1A4E1B35" w14:textId="77777777" w:rsidR="00423CA6" w:rsidRDefault="00752490">
      <w:pPr>
        <w:spacing w:line="600" w:lineRule="auto"/>
        <w:ind w:firstLine="720"/>
        <w:jc w:val="both"/>
        <w:rPr>
          <w:rFonts w:eastAsia="Times New Roman"/>
          <w:szCs w:val="24"/>
        </w:rPr>
      </w:pPr>
      <w:r>
        <w:rPr>
          <w:rFonts w:eastAsia="Times New Roman"/>
          <w:szCs w:val="24"/>
        </w:rPr>
        <w:t>Πιστεύω ότι τώρα και με την εγκατάσταση της νέας διοίκησης και στο Νοσοκομείο της Ρόδου και στη Β΄ Υγειονομική Περιφέρεια για τέτοια πρά</w:t>
      </w:r>
      <w:r>
        <w:rPr>
          <w:rFonts w:eastAsia="Times New Roman"/>
          <w:szCs w:val="24"/>
        </w:rPr>
        <w:t>γματα δεν θα ξανακουβεντιάσουμε εδώ.</w:t>
      </w:r>
    </w:p>
    <w:p w14:paraId="1A4E1B36" w14:textId="77777777" w:rsidR="00423CA6" w:rsidRDefault="00752490">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Ευχαριστούμε.</w:t>
      </w:r>
    </w:p>
    <w:p w14:paraId="1A4E1B37" w14:textId="77777777" w:rsidR="00423CA6" w:rsidRDefault="00752490">
      <w:pPr>
        <w:spacing w:line="600" w:lineRule="auto"/>
        <w:ind w:firstLine="720"/>
        <w:jc w:val="both"/>
        <w:rPr>
          <w:rFonts w:eastAsia="Times New Roman"/>
          <w:szCs w:val="24"/>
        </w:rPr>
      </w:pPr>
      <w:r>
        <w:rPr>
          <w:rFonts w:eastAsia="Times New Roman"/>
          <w:szCs w:val="24"/>
        </w:rPr>
        <w:t>Θα συζητηθεί η δέκατη έκτη</w:t>
      </w:r>
      <w:r>
        <w:rPr>
          <w:rFonts w:eastAsia="Times New Roman"/>
          <w:szCs w:val="24"/>
        </w:rPr>
        <w:t xml:space="preserve"> </w:t>
      </w:r>
      <w:r>
        <w:rPr>
          <w:rFonts w:eastAsia="Times New Roman"/>
          <w:szCs w:val="24"/>
        </w:rPr>
        <w:t>με αριθμό 621/7-3-2016</w:t>
      </w:r>
      <w:r>
        <w:rPr>
          <w:rFonts w:eastAsia="Times New Roman"/>
          <w:szCs w:val="24"/>
        </w:rPr>
        <w:t xml:space="preserve"> επίκαιρη ερώτηση δεύτερου κύκλου της Βουλευτού Ηλείας του Συνασπισμού Ριζοσπαστικής Αριστεράς κ. </w:t>
      </w:r>
      <w:r>
        <w:rPr>
          <w:rFonts w:eastAsia="Times New Roman"/>
          <w:bCs/>
          <w:szCs w:val="24"/>
        </w:rPr>
        <w:t xml:space="preserve">Ευσταθίας Γεωργοπούλου - </w:t>
      </w:r>
      <w:proofErr w:type="spellStart"/>
      <w:r>
        <w:rPr>
          <w:rFonts w:eastAsia="Times New Roman"/>
          <w:bCs/>
          <w:szCs w:val="24"/>
        </w:rPr>
        <w:t>Σαλτάρη</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Υγείας,</w:t>
      </w:r>
      <w:r>
        <w:rPr>
          <w:rFonts w:eastAsia="Times New Roman"/>
          <w:szCs w:val="24"/>
        </w:rPr>
        <w:t xml:space="preserve"> </w:t>
      </w:r>
      <w:r>
        <w:rPr>
          <w:rFonts w:eastAsia="Times New Roman"/>
          <w:szCs w:val="24"/>
        </w:rPr>
        <w:t>σχετικά με το έργο της κατασκευής της νέας πτέρυγας του Νοσοκομείου της Αμαλιάδας.</w:t>
      </w:r>
    </w:p>
    <w:p w14:paraId="1A4E1B38" w14:textId="77777777" w:rsidR="00423CA6" w:rsidRDefault="00752490">
      <w:pPr>
        <w:spacing w:line="600" w:lineRule="auto"/>
        <w:ind w:firstLine="720"/>
        <w:jc w:val="both"/>
        <w:rPr>
          <w:rFonts w:eastAsia="Times New Roman"/>
          <w:szCs w:val="24"/>
        </w:rPr>
      </w:pPr>
      <w:r>
        <w:rPr>
          <w:rFonts w:eastAsia="Times New Roman"/>
          <w:szCs w:val="24"/>
        </w:rPr>
        <w:t xml:space="preserve">Κυρία Γεωργοπούλου, έχετε τον λόγο για δύο λεπτά. </w:t>
      </w:r>
    </w:p>
    <w:p w14:paraId="1A4E1B39" w14:textId="77777777" w:rsidR="00423CA6" w:rsidRDefault="00752490">
      <w:pPr>
        <w:spacing w:line="600" w:lineRule="auto"/>
        <w:ind w:firstLine="720"/>
        <w:jc w:val="both"/>
        <w:rPr>
          <w:rFonts w:eastAsia="Times New Roman"/>
          <w:szCs w:val="24"/>
        </w:rPr>
      </w:pPr>
      <w:r>
        <w:rPr>
          <w:rFonts w:eastAsia="Times New Roman"/>
          <w:b/>
          <w:szCs w:val="24"/>
        </w:rPr>
        <w:t xml:space="preserve">ΕΥΣΤΑΘΙΑ ΓΕΩΡΓΟΠΟΥΛΟΥ–ΣΑΛΤΑΡΗ: </w:t>
      </w:r>
      <w:r>
        <w:rPr>
          <w:rFonts w:eastAsia="Times New Roman"/>
          <w:szCs w:val="24"/>
        </w:rPr>
        <w:t>Ευχαριστώ, κύριε Πρόεδρε.</w:t>
      </w:r>
    </w:p>
    <w:p w14:paraId="1A4E1B3A" w14:textId="77777777" w:rsidR="00423CA6" w:rsidRDefault="00752490">
      <w:pPr>
        <w:spacing w:line="600" w:lineRule="auto"/>
        <w:ind w:firstLine="720"/>
        <w:jc w:val="both"/>
        <w:rPr>
          <w:rFonts w:eastAsia="Times New Roman"/>
          <w:szCs w:val="24"/>
        </w:rPr>
      </w:pPr>
      <w:r>
        <w:rPr>
          <w:rFonts w:eastAsia="Times New Roman"/>
          <w:szCs w:val="24"/>
        </w:rPr>
        <w:lastRenderedPageBreak/>
        <w:t>Κύριε Υπουργέ, τα θέματα της λει</w:t>
      </w:r>
      <w:r>
        <w:rPr>
          <w:rFonts w:eastAsia="Times New Roman"/>
          <w:szCs w:val="24"/>
        </w:rPr>
        <w:t>τουργίας του Νοσοκομείου Αμαλιάδας αυτές τις μέρες είναι στην κορυφή της δημόσιας συζήτησης σε επίπεδο νομού είτε από πραγματικό ενδιαφέρον είτε από μικροπολιτικό ενδιαφέρον.</w:t>
      </w:r>
    </w:p>
    <w:p w14:paraId="1A4E1B3B" w14:textId="77777777" w:rsidR="00423CA6" w:rsidRDefault="00752490">
      <w:pPr>
        <w:spacing w:line="600" w:lineRule="auto"/>
        <w:ind w:firstLine="720"/>
        <w:jc w:val="both"/>
        <w:rPr>
          <w:rFonts w:eastAsia="Times New Roman"/>
          <w:szCs w:val="24"/>
        </w:rPr>
      </w:pPr>
      <w:r>
        <w:rPr>
          <w:rFonts w:eastAsia="Times New Roman"/>
          <w:szCs w:val="24"/>
        </w:rPr>
        <w:t>Πέραν του αντικειμένου της παρούσης ερώτησης για τη νέα πτέρυγα, θα ήθελα να με ε</w:t>
      </w:r>
      <w:r>
        <w:rPr>
          <w:rFonts w:eastAsia="Times New Roman"/>
          <w:szCs w:val="24"/>
        </w:rPr>
        <w:t>νημερώσετε, γιατί μας παρακολουθούν, όπως ξέρετε, οι συμπολίτες μου στον Νομό Ηλείας, γύρω από τον σχεδιασμό του Υπουργείου για τη συνολική λειτουργία του Νοσοκομείου της Αμαλιάδας.</w:t>
      </w:r>
    </w:p>
    <w:p w14:paraId="1A4E1B3C" w14:textId="77777777" w:rsidR="00423CA6" w:rsidRDefault="00752490">
      <w:pPr>
        <w:spacing w:line="600" w:lineRule="auto"/>
        <w:ind w:firstLine="720"/>
        <w:jc w:val="both"/>
        <w:rPr>
          <w:rFonts w:eastAsia="Times New Roman"/>
          <w:szCs w:val="24"/>
        </w:rPr>
      </w:pPr>
      <w:r>
        <w:rPr>
          <w:rFonts w:eastAsia="Times New Roman"/>
          <w:szCs w:val="24"/>
        </w:rPr>
        <w:t xml:space="preserve">Κύριε Υπουργέ, σύμφωνα με μια </w:t>
      </w:r>
      <w:r>
        <w:rPr>
          <w:rFonts w:eastAsia="Times New Roman"/>
          <w:szCs w:val="24"/>
        </w:rPr>
        <w:t>π</w:t>
      </w:r>
      <w:r>
        <w:rPr>
          <w:rFonts w:eastAsia="Times New Roman"/>
          <w:szCs w:val="24"/>
        </w:rPr>
        <w:t>ράξη του 2011 του Διοικητικού Συμβουλίου το</w:t>
      </w:r>
      <w:r>
        <w:rPr>
          <w:rFonts w:eastAsia="Times New Roman"/>
          <w:szCs w:val="24"/>
        </w:rPr>
        <w:t xml:space="preserve">υ Γενικού Νοσοκομείου Αμαλιάδας, την </w:t>
      </w:r>
      <w:r>
        <w:rPr>
          <w:rFonts w:eastAsia="Times New Roman"/>
          <w:szCs w:val="24"/>
        </w:rPr>
        <w:lastRenderedPageBreak/>
        <w:t xml:space="preserve">οποία θα καταθέσω στα Πρακτικά, αναφέρεται ότι το 2004 εκπονήθηκε μελέτη ανέγερσης νέας πτέρυγας επέκτασης του </w:t>
      </w:r>
      <w:r>
        <w:rPr>
          <w:rFonts w:eastAsia="Times New Roman"/>
          <w:szCs w:val="24"/>
        </w:rPr>
        <w:t xml:space="preserve">νοσοκομείου </w:t>
      </w:r>
      <w:r>
        <w:rPr>
          <w:rFonts w:eastAsia="Times New Roman"/>
          <w:szCs w:val="24"/>
        </w:rPr>
        <w:t>με σκοπό τη στέγαση Τμήματος Εκτάκτων Περιστατικών στο ισόγειο, ηλεκτρομηχανολογικών εγκαταστάσε</w:t>
      </w:r>
      <w:r>
        <w:rPr>
          <w:rFonts w:eastAsia="Times New Roman"/>
          <w:szCs w:val="24"/>
        </w:rPr>
        <w:t xml:space="preserve">ων – νεκροτομείου στο υπόγειο και Μονάδα Αυξημένης Φροντίδας τριών αιθουσών </w:t>
      </w:r>
      <w:r>
        <w:rPr>
          <w:rFonts w:eastAsia="Times New Roman"/>
          <w:szCs w:val="24"/>
        </w:rPr>
        <w:t xml:space="preserve">χειρουργείων </w:t>
      </w:r>
      <w:r>
        <w:rPr>
          <w:rFonts w:eastAsia="Times New Roman"/>
          <w:szCs w:val="24"/>
        </w:rPr>
        <w:t xml:space="preserve">και </w:t>
      </w:r>
      <w:r>
        <w:rPr>
          <w:rFonts w:eastAsia="Times New Roman"/>
          <w:szCs w:val="24"/>
        </w:rPr>
        <w:t>αποστείρωσης</w:t>
      </w:r>
      <w:r>
        <w:rPr>
          <w:rFonts w:eastAsia="Times New Roman"/>
          <w:szCs w:val="24"/>
        </w:rPr>
        <w:t xml:space="preserve"> στον πρώτο όροφο.</w:t>
      </w:r>
    </w:p>
    <w:p w14:paraId="1A4E1B3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Να σημειώσω εδώ ότι το έργο χρηματοδοτήθηκε από τις πιστώσεις του Προγράμματος Δημοσίων Επενδύσεων και έχει κατασκευαστεί μέχρι τώρα το ισόγειο και το υπόγειο. Η αρχική μελέτη χωρίστηκε μεταγενέστερα σε δύο φάσεις και είναι σημαντικό να μάθουμε γιατί συνέβ</w:t>
      </w:r>
      <w:r>
        <w:rPr>
          <w:rFonts w:eastAsia="Times New Roman" w:cs="Times New Roman"/>
          <w:szCs w:val="24"/>
        </w:rPr>
        <w:t xml:space="preserve">η αυτό. </w:t>
      </w:r>
    </w:p>
    <w:p w14:paraId="1A4E1B3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Επίσης, ζήτημα κοινοβουλευτικού ελέγχου προκύπτει, γιατί ενώ μέχρι σήμερα δεν έχει παραδοθεί η νέα πτέρυγα, έχουν γίνει τα εγκαίνια αυτής πριν δύο χρόνια από την τότε δημοτική αρχή Ήλιδας. Συγκεκριμένα, στις 11</w:t>
      </w:r>
      <w:r>
        <w:rPr>
          <w:rFonts w:eastAsia="Times New Roman" w:cs="Times New Roman"/>
          <w:szCs w:val="24"/>
        </w:rPr>
        <w:t>-</w:t>
      </w:r>
      <w:r>
        <w:rPr>
          <w:rFonts w:eastAsia="Times New Roman" w:cs="Times New Roman"/>
          <w:szCs w:val="24"/>
        </w:rPr>
        <w:t>05</w:t>
      </w:r>
      <w:r>
        <w:rPr>
          <w:rFonts w:eastAsia="Times New Roman" w:cs="Times New Roman"/>
          <w:szCs w:val="24"/>
        </w:rPr>
        <w:t>-</w:t>
      </w:r>
      <w:r>
        <w:rPr>
          <w:rFonts w:eastAsia="Times New Roman" w:cs="Times New Roman"/>
          <w:szCs w:val="24"/>
        </w:rPr>
        <w:t>2014 ο τότε Υπουργός Υγείας κ. Γε</w:t>
      </w:r>
      <w:r>
        <w:rPr>
          <w:rFonts w:eastAsia="Times New Roman" w:cs="Times New Roman"/>
          <w:szCs w:val="24"/>
        </w:rPr>
        <w:t xml:space="preserve">ωργιάδης συμμετείχε σε εικονικά εγκαίνια της πτέρυγας του Νοσοκομείου Αμαλιάδας παραμονές των δημοτικών εκλογών, μολονότι </w:t>
      </w:r>
      <w:proofErr w:type="spellStart"/>
      <w:r>
        <w:rPr>
          <w:rFonts w:eastAsia="Times New Roman" w:cs="Times New Roman"/>
          <w:szCs w:val="24"/>
        </w:rPr>
        <w:t>εστερείτο</w:t>
      </w:r>
      <w:proofErr w:type="spellEnd"/>
      <w:r>
        <w:rPr>
          <w:rFonts w:eastAsia="Times New Roman" w:cs="Times New Roman"/>
          <w:szCs w:val="24"/>
        </w:rPr>
        <w:t xml:space="preserve"> ιατρικού και λοιπού εξοπλισμού, με δανεικό ξενοδοχειακό εξοπλισμό.</w:t>
      </w:r>
    </w:p>
    <w:p w14:paraId="1A4E1B3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Αναρωτιέμαι τότε για ποιον λόγο είχαν προσκληθεί όλες και</w:t>
      </w:r>
      <w:r>
        <w:rPr>
          <w:rFonts w:eastAsia="Times New Roman" w:cs="Times New Roman"/>
          <w:szCs w:val="24"/>
        </w:rPr>
        <w:t xml:space="preserve"> όλοι οι κυβερνητικοί Βουλευτές του Νομού, κυβερνητικοί αιρετοί του Νομού, τα μέσα μαζικής ενημέρωσης για να γιορτάσουν την λειτουργία της νέας πτέρυγας. Τι ακριβώς έκανε ο </w:t>
      </w:r>
      <w:r>
        <w:rPr>
          <w:rFonts w:eastAsia="Times New Roman" w:cs="Times New Roman"/>
          <w:szCs w:val="24"/>
        </w:rPr>
        <w:lastRenderedPageBreak/>
        <w:t>κύριος Υπουργός σε αυτήν τη φιέστα εκπροσωπώντας την τότε Κυβέρνηση; Μάλλον ήταν εκ</w:t>
      </w:r>
      <w:r>
        <w:rPr>
          <w:rFonts w:eastAsia="Times New Roman" w:cs="Times New Roman"/>
          <w:szCs w:val="24"/>
        </w:rPr>
        <w:t>εί για να δηλώσει το αλησμόνητο ότι είχε ενημερωθεί από τις τεχνικές του υπηρεσίες ότι στην Αμαλιάδα φτιάχνουν τον νέο «Ευαγγελισμό».</w:t>
      </w:r>
    </w:p>
    <w:p w14:paraId="1A4E1B4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Υπουργέ, για την υλοποίηση των «εικονικών» εγκαινίων πραγματοποιήθηκε προσωρινή μετακίνηση εξοπλισμού, κλινών και ια</w:t>
      </w:r>
      <w:r>
        <w:rPr>
          <w:rFonts w:eastAsia="Times New Roman" w:cs="Times New Roman"/>
          <w:szCs w:val="24"/>
        </w:rPr>
        <w:t xml:space="preserve">τρικού εξοπλισμού από το Γενικό Νοσοκομείο Πύργου και μάλιστα ζητήθηκε από τον νυν Δήμαρχο Ήλιδας να πληρώσει τη μεταφορά, σύμφωνα με δημόσια δήλωσή του. Υπάρχουν παραστατικά γι’ αυτήν την μεταφορά και ποιος φορέας ανέλαβε να πληρώσει; </w:t>
      </w:r>
    </w:p>
    <w:p w14:paraId="1A4E1B41" w14:textId="77777777" w:rsidR="00423CA6" w:rsidRDefault="00752490">
      <w:pPr>
        <w:spacing w:line="600" w:lineRule="auto"/>
        <w:ind w:firstLine="720"/>
        <w:jc w:val="both"/>
        <w:rPr>
          <w:rFonts w:eastAsia="Times New Roman"/>
          <w:szCs w:val="24"/>
        </w:rPr>
      </w:pPr>
      <w:r>
        <w:rPr>
          <w:rFonts w:eastAsia="Times New Roman" w:cs="Times New Roman"/>
          <w:szCs w:val="24"/>
        </w:rPr>
        <w:lastRenderedPageBreak/>
        <w:t xml:space="preserve">Στην παρέμβαση μου </w:t>
      </w:r>
      <w:r>
        <w:rPr>
          <w:rFonts w:eastAsia="Times New Roman" w:cs="Times New Roman"/>
          <w:szCs w:val="24"/>
        </w:rPr>
        <w:t>στα εικονικά εγκαίνια επεσήμανα πώς το έργο δεν είχε ολοκληρωθεί, δεν υπήρχε ο απαραίτητος εξοπλισμός και ότι υ</w:t>
      </w:r>
      <w:r>
        <w:rPr>
          <w:rFonts w:eastAsia="Times New Roman"/>
          <w:szCs w:val="24"/>
        </w:rPr>
        <w:t>πήρχαν ενδείξεις για μεθοδεύσεις και μικροκομματικά οφέλη.</w:t>
      </w:r>
    </w:p>
    <w:p w14:paraId="1A4E1B42" w14:textId="77777777" w:rsidR="00423CA6" w:rsidRDefault="00752490">
      <w:pPr>
        <w:spacing w:line="600" w:lineRule="auto"/>
        <w:ind w:firstLine="720"/>
        <w:jc w:val="both"/>
        <w:rPr>
          <w:rFonts w:eastAsia="Times New Roman"/>
          <w:b/>
          <w:bCs/>
        </w:rPr>
      </w:pPr>
      <w:r>
        <w:rPr>
          <w:rFonts w:eastAsia="Times New Roman"/>
          <w:b/>
          <w:bCs/>
        </w:rPr>
        <w:t>ΠΡΟΕΔΡΕΥΩΝ (Γεώργιος Βαρεμένος):</w:t>
      </w:r>
      <w:r>
        <w:rPr>
          <w:rFonts w:eastAsia="Times New Roman"/>
          <w:bCs/>
        </w:rPr>
        <w:t xml:space="preserve"> Έχετε και δευτερολογία.</w:t>
      </w:r>
    </w:p>
    <w:p w14:paraId="1A4E1B43" w14:textId="77777777" w:rsidR="00423CA6" w:rsidRDefault="00752490">
      <w:pPr>
        <w:spacing w:line="600" w:lineRule="auto"/>
        <w:ind w:firstLine="720"/>
        <w:jc w:val="both"/>
        <w:rPr>
          <w:rFonts w:eastAsia="Times New Roman"/>
          <w:szCs w:val="24"/>
        </w:rPr>
      </w:pPr>
      <w:r>
        <w:rPr>
          <w:rFonts w:eastAsia="Times New Roman"/>
          <w:b/>
          <w:szCs w:val="24"/>
        </w:rPr>
        <w:t>ΕΥΣΤΑΘΙΑ ΓΕΩΡΓΟΠΟΥΛΟΥ–ΣΑΛΤΑΡΗ</w:t>
      </w:r>
      <w:r>
        <w:rPr>
          <w:rFonts w:eastAsia="Times New Roman"/>
          <w:b/>
          <w:szCs w:val="24"/>
        </w:rPr>
        <w:t>:</w:t>
      </w:r>
      <w:r>
        <w:rPr>
          <w:rFonts w:eastAsia="Times New Roman"/>
          <w:szCs w:val="24"/>
        </w:rPr>
        <w:t xml:space="preserve"> Ολοκληρώνω.</w:t>
      </w:r>
    </w:p>
    <w:p w14:paraId="1A4E1B44" w14:textId="77777777" w:rsidR="00423CA6" w:rsidRDefault="00752490">
      <w:pPr>
        <w:spacing w:line="600" w:lineRule="auto"/>
        <w:ind w:firstLine="720"/>
        <w:jc w:val="both"/>
        <w:rPr>
          <w:rFonts w:eastAsia="Times New Roman"/>
          <w:szCs w:val="24"/>
        </w:rPr>
      </w:pPr>
      <w:r>
        <w:rPr>
          <w:rFonts w:eastAsia="Times New Roman"/>
          <w:szCs w:val="24"/>
        </w:rPr>
        <w:t xml:space="preserve">Δυστυχώς επιβεβαιώθηκα πλήρως, καθώς είκοσι μήνες μετά η νέα πτέρυγα του Νοσοκομείου Αμαλιάδας είναι ερμητικά κλειστή και καταθέτω και σχετικό δημοσίευμα. </w:t>
      </w:r>
    </w:p>
    <w:p w14:paraId="1A4E1B4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w:t>
      </w:r>
      <w:r>
        <w:rPr>
          <w:rFonts w:eastAsia="Times New Roman"/>
          <w:szCs w:val="24"/>
        </w:rPr>
        <w:t>Ευσταθία Γεωργοπούλου–</w:t>
      </w:r>
      <w:proofErr w:type="spellStart"/>
      <w:r>
        <w:rPr>
          <w:rFonts w:eastAsia="Times New Roman"/>
          <w:szCs w:val="24"/>
        </w:rPr>
        <w:t>Σαλτάρη</w:t>
      </w:r>
      <w:proofErr w:type="spellEnd"/>
      <w:r>
        <w:rPr>
          <w:rFonts w:eastAsia="Times New Roman"/>
          <w:szCs w:val="24"/>
        </w:rPr>
        <w:t xml:space="preserve"> </w:t>
      </w:r>
      <w:r>
        <w:rPr>
          <w:rFonts w:eastAsia="Times New Roman" w:cs="Times New Roman"/>
          <w:szCs w:val="24"/>
        </w:rPr>
        <w:t>καταθέτει για τα Πρακτικ</w:t>
      </w:r>
      <w:r>
        <w:rPr>
          <w:rFonts w:eastAsia="Times New Roman" w:cs="Times New Roman"/>
          <w:szCs w:val="24"/>
        </w:rPr>
        <w:t xml:space="preserve">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A4E1B46" w14:textId="77777777" w:rsidR="00423CA6" w:rsidRDefault="00752490">
      <w:pPr>
        <w:spacing w:line="600" w:lineRule="auto"/>
        <w:ind w:firstLine="720"/>
        <w:jc w:val="both"/>
        <w:rPr>
          <w:rFonts w:eastAsia="Times New Roman"/>
          <w:szCs w:val="24"/>
        </w:rPr>
      </w:pPr>
      <w:r>
        <w:rPr>
          <w:rFonts w:eastAsia="Times New Roman"/>
          <w:szCs w:val="24"/>
        </w:rPr>
        <w:t>Η νυν δημοτική αρχή από την μεριά της λέει ότι έχει κατατεθεί ανακεφαλαιωτικός πίνακας εργασιών από την τεχνική υπηρε</w:t>
      </w:r>
      <w:r>
        <w:rPr>
          <w:rFonts w:eastAsia="Times New Roman"/>
          <w:szCs w:val="24"/>
        </w:rPr>
        <w:t>σία του Δήμου, στον οποίο φαίνεται ότι χρειάζονται περίπου 650.000 ευρώ για την αποπεράτωση του έργου και νέα ένταξη στο Πρόγραμμα Δημοσίων Επενδύσεων και ότι υπάρχουν προβλήματα στην ηλεκτροδότηση.</w:t>
      </w:r>
    </w:p>
    <w:p w14:paraId="1A4E1B47" w14:textId="77777777" w:rsidR="00423CA6" w:rsidRDefault="00752490">
      <w:pPr>
        <w:spacing w:line="600" w:lineRule="auto"/>
        <w:ind w:firstLine="720"/>
        <w:jc w:val="both"/>
        <w:rPr>
          <w:rFonts w:eastAsia="Times New Roman"/>
          <w:szCs w:val="24"/>
        </w:rPr>
      </w:pPr>
      <w:r>
        <w:rPr>
          <w:rFonts w:eastAsia="Times New Roman"/>
          <w:szCs w:val="24"/>
        </w:rPr>
        <w:lastRenderedPageBreak/>
        <w:t>Απευθύνω δύο ερωτήματα: Σε ποιο στάδιο παράδοσης βρίσκοντ</w:t>
      </w:r>
      <w:r>
        <w:rPr>
          <w:rFonts w:eastAsia="Times New Roman"/>
          <w:szCs w:val="24"/>
        </w:rPr>
        <w:t>αι οι δύο φάσεις της νέας πτέρυγας; Ποιες είναι οι προϋποθέσεις ώστε να ολοκληρωθούν οι εργασίες και να λειτουργήσει; Ποιο είναι το ύψος των ποσών που έχουν δαπανηθεί μέχρι σήμερα;</w:t>
      </w:r>
    </w:p>
    <w:p w14:paraId="1A4E1B48" w14:textId="77777777" w:rsidR="00423CA6" w:rsidRDefault="00752490">
      <w:pPr>
        <w:spacing w:line="600" w:lineRule="auto"/>
        <w:ind w:firstLine="720"/>
        <w:jc w:val="both"/>
        <w:rPr>
          <w:rFonts w:eastAsia="Times New Roman"/>
          <w:b/>
          <w:bCs/>
        </w:rPr>
      </w:pPr>
      <w:r>
        <w:rPr>
          <w:rFonts w:eastAsia="Times New Roman"/>
          <w:b/>
          <w:bCs/>
        </w:rPr>
        <w:t xml:space="preserve">ΠΡΟΕΔΡΕΥΩΝ (Γεώργιος Βαρεμένος): </w:t>
      </w:r>
      <w:r>
        <w:rPr>
          <w:rFonts w:eastAsia="Times New Roman"/>
          <w:bCs/>
        </w:rPr>
        <w:t>Βάλτε μια τελεία. Αφήσατε τα ερωτήματα τελ</w:t>
      </w:r>
      <w:r>
        <w:rPr>
          <w:rFonts w:eastAsia="Times New Roman"/>
          <w:bCs/>
        </w:rPr>
        <w:t>ευταία, είπατε όλη την ιστορία πριν.</w:t>
      </w:r>
    </w:p>
    <w:p w14:paraId="1A4E1B49" w14:textId="77777777" w:rsidR="00423CA6" w:rsidRDefault="00752490">
      <w:pPr>
        <w:spacing w:line="600" w:lineRule="auto"/>
        <w:ind w:firstLine="720"/>
        <w:jc w:val="both"/>
        <w:rPr>
          <w:rFonts w:eastAsia="Times New Roman"/>
          <w:b/>
          <w:szCs w:val="24"/>
        </w:rPr>
      </w:pPr>
      <w:r>
        <w:rPr>
          <w:rFonts w:eastAsia="Times New Roman"/>
          <w:b/>
          <w:szCs w:val="24"/>
        </w:rPr>
        <w:t xml:space="preserve">ΕΥΣΤΑΘΙΑ ΓΕΩΡΓΟΠΟΥΛΟΥ–ΣΑΛΤΑΡΗ: </w:t>
      </w:r>
      <w:r>
        <w:rPr>
          <w:rFonts w:eastAsia="Times New Roman"/>
          <w:szCs w:val="24"/>
        </w:rPr>
        <w:t>Ολοκληρώνω, κύριε Πρόεδρε.</w:t>
      </w:r>
    </w:p>
    <w:p w14:paraId="1A4E1B4A" w14:textId="77777777" w:rsidR="00423CA6" w:rsidRDefault="00752490">
      <w:pPr>
        <w:spacing w:line="600" w:lineRule="auto"/>
        <w:ind w:firstLine="720"/>
        <w:jc w:val="both"/>
        <w:rPr>
          <w:rFonts w:eastAsia="Times New Roman"/>
          <w:szCs w:val="24"/>
        </w:rPr>
      </w:pPr>
      <w:r>
        <w:rPr>
          <w:rFonts w:eastAsia="Times New Roman"/>
          <w:szCs w:val="24"/>
        </w:rPr>
        <w:lastRenderedPageBreak/>
        <w:t>Τελικά ποιος ευθύνεται για την μη ολοκλήρωση του έργου και τη μη λειτουργία της νέας πτέρυγας;</w:t>
      </w:r>
    </w:p>
    <w:p w14:paraId="1A4E1B4B" w14:textId="77777777" w:rsidR="00423CA6" w:rsidRDefault="00752490">
      <w:pPr>
        <w:spacing w:line="600" w:lineRule="auto"/>
        <w:ind w:firstLine="720"/>
        <w:jc w:val="both"/>
        <w:rPr>
          <w:rFonts w:eastAsia="Times New Roman"/>
          <w:bCs/>
        </w:rPr>
      </w:pPr>
      <w:r>
        <w:rPr>
          <w:rFonts w:eastAsia="Times New Roman"/>
          <w:bCs/>
        </w:rPr>
        <w:t>Ευχαριστώ.</w:t>
      </w:r>
    </w:p>
    <w:p w14:paraId="1A4E1B4C" w14:textId="77777777" w:rsidR="00423CA6" w:rsidRDefault="00752490">
      <w:pPr>
        <w:spacing w:line="600" w:lineRule="auto"/>
        <w:ind w:firstLine="720"/>
        <w:jc w:val="both"/>
        <w:rPr>
          <w:rFonts w:eastAsia="Times New Roman"/>
          <w:b/>
          <w:bCs/>
        </w:rPr>
      </w:pPr>
      <w:r>
        <w:rPr>
          <w:rFonts w:eastAsia="Times New Roman"/>
          <w:b/>
          <w:bCs/>
        </w:rPr>
        <w:t xml:space="preserve">ΠΡΟΕΔΡΕΥΩΝ (Γεώργιος Βαρεμένος): </w:t>
      </w:r>
      <w:r>
        <w:rPr>
          <w:rFonts w:eastAsia="Times New Roman"/>
          <w:bCs/>
        </w:rPr>
        <w:t xml:space="preserve">Κύριε Υπουργέ, έχετε </w:t>
      </w:r>
      <w:r>
        <w:rPr>
          <w:rFonts w:eastAsia="Times New Roman"/>
          <w:bCs/>
        </w:rPr>
        <w:t>τον λόγο.</w:t>
      </w:r>
    </w:p>
    <w:p w14:paraId="1A4E1B4D" w14:textId="77777777" w:rsidR="00423CA6" w:rsidRDefault="00752490">
      <w:pPr>
        <w:spacing w:line="600" w:lineRule="auto"/>
        <w:ind w:firstLine="720"/>
        <w:jc w:val="both"/>
        <w:rPr>
          <w:rFonts w:eastAsia="Times New Roman"/>
          <w:bCs/>
        </w:rPr>
      </w:pPr>
      <w:r>
        <w:rPr>
          <w:rFonts w:eastAsia="Times New Roman"/>
          <w:b/>
          <w:bCs/>
        </w:rPr>
        <w:t xml:space="preserve">ΠΑΥΛΟΣ ΠΟΛΑΚΗΣ (Αναπληρωτής Υπουργός Υγείας): </w:t>
      </w:r>
      <w:r>
        <w:rPr>
          <w:rFonts w:eastAsia="Times New Roman"/>
          <w:bCs/>
        </w:rPr>
        <w:t xml:space="preserve">Ευχαριστώ για την ερώτηση, </w:t>
      </w:r>
      <w:proofErr w:type="spellStart"/>
      <w:r>
        <w:rPr>
          <w:rFonts w:eastAsia="Times New Roman"/>
          <w:bCs/>
        </w:rPr>
        <w:t>συναδέλφισσα</w:t>
      </w:r>
      <w:proofErr w:type="spellEnd"/>
      <w:r>
        <w:rPr>
          <w:rFonts w:eastAsia="Times New Roman"/>
          <w:bCs/>
        </w:rPr>
        <w:t>.</w:t>
      </w:r>
    </w:p>
    <w:p w14:paraId="1A4E1B4E" w14:textId="77777777" w:rsidR="00423CA6" w:rsidRDefault="00752490">
      <w:pPr>
        <w:spacing w:line="600" w:lineRule="auto"/>
        <w:ind w:firstLine="720"/>
        <w:jc w:val="both"/>
        <w:rPr>
          <w:rFonts w:eastAsia="Times New Roman"/>
          <w:bCs/>
        </w:rPr>
      </w:pPr>
      <w:r>
        <w:rPr>
          <w:rFonts w:eastAsia="Times New Roman"/>
          <w:bCs/>
        </w:rPr>
        <w:t xml:space="preserve">Είναι σαφές ότι υπήρξε ένα προεκλογικό σόου, τώρα τι να πούμε; Από αυτήν την μελέτη των στοιχείων που είδα και εγώ, το έργο αυτό ήταν σε δύο φάσεις, πρώτη και </w:t>
      </w:r>
      <w:r>
        <w:rPr>
          <w:rFonts w:eastAsia="Times New Roman"/>
          <w:bCs/>
        </w:rPr>
        <w:t xml:space="preserve">δεύτερη. Η πρώτη φάση ήταν προϋπολογισμού 2.771.000 ευρώ με ανεκτέλεστο </w:t>
      </w:r>
      <w:r>
        <w:rPr>
          <w:rFonts w:eastAsia="Times New Roman"/>
          <w:bCs/>
        </w:rPr>
        <w:lastRenderedPageBreak/>
        <w:t xml:space="preserve">υπόλοιπο 244.000 ευρώ. Η δεύτερη φάση ήταν 2.356.000 ευρώ με ανεκτέλεστο υπόλοιπο 464.000 ευρώ. </w:t>
      </w:r>
    </w:p>
    <w:p w14:paraId="1A4E1B4F" w14:textId="77777777" w:rsidR="00423CA6" w:rsidRDefault="00752490">
      <w:pPr>
        <w:spacing w:line="600" w:lineRule="auto"/>
        <w:ind w:firstLine="720"/>
        <w:jc w:val="both"/>
        <w:rPr>
          <w:rFonts w:eastAsia="Times New Roman"/>
          <w:bCs/>
        </w:rPr>
      </w:pPr>
      <w:r>
        <w:rPr>
          <w:rFonts w:eastAsia="Times New Roman"/>
          <w:bCs/>
        </w:rPr>
        <w:t>Ο ανάδοχος της πρώτης φάσης του έργου, επειδή ήταν από Πρόγραμμα Δημοσίων Επενδύσεων όχ</w:t>
      </w:r>
      <w:r>
        <w:rPr>
          <w:rFonts w:eastAsia="Times New Roman"/>
          <w:bCs/>
        </w:rPr>
        <w:t>ι ΕΣΠΑ, έκανε το εξής: Όταν κατέθετε λογαριασμό -γιατί απ’ ό,τι βλέπω η μια σύμβαση έχει υπογραφεί το 2004 και η άλλη το 2008 και έχουμε φτάσει στο 2016- για να πληρωθεί και δεν πληρωνόταν μέσα σε δύο μήνες, έκανε διακοπή εργασιών. Αυτό το πράγμα έχει τραβ</w:t>
      </w:r>
      <w:r>
        <w:rPr>
          <w:rFonts w:eastAsia="Times New Roman"/>
          <w:bCs/>
        </w:rPr>
        <w:t xml:space="preserve">ήξει μια δεκαετία απ’ ό,τι βλέπω. </w:t>
      </w:r>
    </w:p>
    <w:p w14:paraId="1A4E1B50" w14:textId="77777777" w:rsidR="00423CA6" w:rsidRDefault="00752490">
      <w:pPr>
        <w:spacing w:line="600" w:lineRule="auto"/>
        <w:ind w:firstLine="720"/>
        <w:jc w:val="both"/>
        <w:rPr>
          <w:rFonts w:eastAsia="Times New Roman" w:cs="Times New Roman"/>
          <w:szCs w:val="24"/>
        </w:rPr>
      </w:pPr>
      <w:r>
        <w:rPr>
          <w:rFonts w:eastAsia="Times New Roman"/>
          <w:bCs/>
        </w:rPr>
        <w:t>Προφανώς τότε είχε ολοκληρωθεί η κατασκευή του κορμού του κτηρίου κ</w:t>
      </w:r>
      <w:r>
        <w:rPr>
          <w:rFonts w:eastAsia="Times New Roman"/>
          <w:bCs/>
        </w:rPr>
        <w:t>.</w:t>
      </w:r>
      <w:r>
        <w:rPr>
          <w:rFonts w:eastAsia="Times New Roman"/>
          <w:bCs/>
        </w:rPr>
        <w:t>λπ</w:t>
      </w:r>
      <w:r>
        <w:rPr>
          <w:rFonts w:eastAsia="Times New Roman"/>
          <w:bCs/>
        </w:rPr>
        <w:t>.</w:t>
      </w:r>
      <w:r>
        <w:rPr>
          <w:rFonts w:eastAsia="Times New Roman"/>
          <w:bCs/>
        </w:rPr>
        <w:t xml:space="preserve"> και επειδή καταλαβαίναν ότι πλησίαζαν </w:t>
      </w:r>
      <w:r>
        <w:rPr>
          <w:rFonts w:eastAsia="Times New Roman"/>
          <w:bCs/>
        </w:rPr>
        <w:lastRenderedPageBreak/>
        <w:t>και οι εκλογές, έστησαν μια φιέστα η πολιτική ηγεσία του Υπουργείου τότε σε συνεργασία και με τον Δήμο, γιατί α</w:t>
      </w:r>
      <w:r>
        <w:rPr>
          <w:rFonts w:eastAsia="Times New Roman"/>
          <w:bCs/>
        </w:rPr>
        <w:t>υτά δεν γίνονται μόνα τους. Φορέας της υλοποίησης του έργου είναι ο Δήμος απ’ ό,τι βλέπω εδώ.</w:t>
      </w:r>
    </w:p>
    <w:p w14:paraId="1A4E1B5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Λοιπόν, κοιτάξτε, για να ολοκληρωθεί το έργο -για να είμαι καθαρός- πρέπει να υπάρξει εκταμίευση από το Πρόγραμμα Δημοσίων Επενδύσεων. Άρα, πρέπει να υπάρξει μια </w:t>
      </w:r>
      <w:r>
        <w:rPr>
          <w:rFonts w:eastAsia="Times New Roman" w:cs="Times New Roman"/>
          <w:szCs w:val="24"/>
        </w:rPr>
        <w:t xml:space="preserve">επικοινωνία του Υπουργείου Υγείας και του Δήμου βέβαια από εκεί με το Υπουργείο Ανάπτυξης και Υποδομών, με τον κ. </w:t>
      </w:r>
      <w:proofErr w:type="spellStart"/>
      <w:r>
        <w:rPr>
          <w:rFonts w:eastAsia="Times New Roman" w:cs="Times New Roman"/>
          <w:szCs w:val="24"/>
        </w:rPr>
        <w:t>Χαρίτση</w:t>
      </w:r>
      <w:proofErr w:type="spellEnd"/>
      <w:r>
        <w:rPr>
          <w:rFonts w:eastAsia="Times New Roman" w:cs="Times New Roman"/>
          <w:szCs w:val="24"/>
        </w:rPr>
        <w:t xml:space="preserve">, για να δεσμεύσει αυτό το ποσό για την ολοκλήρωση του έργου. Διότι δεν είναι έργο που μπορεί να γίνει γέφυρα και να ενταχθεί </w:t>
      </w:r>
      <w:r>
        <w:rPr>
          <w:rFonts w:eastAsia="Times New Roman" w:cs="Times New Roman"/>
          <w:szCs w:val="24"/>
        </w:rPr>
        <w:lastRenderedPageBreak/>
        <w:t>σε ευρωπα</w:t>
      </w:r>
      <w:r>
        <w:rPr>
          <w:rFonts w:eastAsia="Times New Roman" w:cs="Times New Roman"/>
          <w:szCs w:val="24"/>
        </w:rPr>
        <w:t xml:space="preserve">ϊκό πρόγραμμα κ.λπ.. Έχει χρηματοδοτηθεί από το Πρόγραμμα Δημοσίων Επενδύσεων. </w:t>
      </w:r>
    </w:p>
    <w:p w14:paraId="1A4E1B5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Τώρα, όσον αφορά τα άλλα που είπατε πριν για το Νοσοκομείο της Αμαλιάδας, αυξήσαμε και εκεί την επιχορήγηση και για φέτος. Διορίστηκε επικουρικός γιατρός, ο χειρουργός, για τον</w:t>
      </w:r>
      <w:r>
        <w:rPr>
          <w:rFonts w:eastAsia="Times New Roman" w:cs="Times New Roman"/>
          <w:szCs w:val="24"/>
        </w:rPr>
        <w:t xml:space="preserve"> οποίο υπήρχε μεγάλη ανάγκη. Έχουμε δεσμεύσει πιστώσεις για να διοριστούν άλλοι πέντε επικουρικοί γιατροί που έχει ζητήσει το </w:t>
      </w:r>
      <w:r>
        <w:rPr>
          <w:rFonts w:eastAsia="Times New Roman" w:cs="Times New Roman"/>
          <w:szCs w:val="24"/>
        </w:rPr>
        <w:t>νοσοκομείο</w:t>
      </w:r>
      <w:r>
        <w:rPr>
          <w:rFonts w:eastAsia="Times New Roman" w:cs="Times New Roman"/>
          <w:szCs w:val="24"/>
        </w:rPr>
        <w:t>. Αυτήν τη στιγμή νομίζω ότι υπάρχει στη λίστα μαιευτήρας -γυναικολόγος για να πάει. Οι άλλοι τρεις που έχουν ζητηθεί, α</w:t>
      </w:r>
      <w:r>
        <w:rPr>
          <w:rFonts w:eastAsia="Times New Roman" w:cs="Times New Roman"/>
          <w:szCs w:val="24"/>
        </w:rPr>
        <w:t xml:space="preserve">ναισθησιολόγος, παθολόγος, καρδιολόγος, δεν υπάρχουν στη λίστα. Μόλις βρεθεί, θα πάει. </w:t>
      </w:r>
    </w:p>
    <w:p w14:paraId="1A4E1B5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Έχουμε δώσει κάποιο λίγο προσωπικό από τους πεντακόσιους ογδόντα πέντε επικουρικούς κι έναν ΠΕ φαρμακοποιό από την πρώτη προκήρυξη. Τώρα, με βάση τις προτάσεις της υγει</w:t>
      </w:r>
      <w:r>
        <w:rPr>
          <w:rFonts w:eastAsia="Times New Roman" w:cs="Times New Roman"/>
          <w:szCs w:val="24"/>
        </w:rPr>
        <w:t xml:space="preserve">ονομικής περιφέρειας, θα δούμε ποιοι θα πάνε στο Νοσοκομείο Αμαλιάδας. Σίγουρα θα πάνε κάποιοι γιατροί σε μόνιμες θέσεις και θα δούμε τι υπόλοιπο προσωπικό θα πάει με βάση τις ανάγκες της έκθεσης της Υγειονομικής Περιφέρειας και σύμφωνα με αυτό που θα μας </w:t>
      </w:r>
      <w:r>
        <w:rPr>
          <w:rFonts w:eastAsia="Times New Roman" w:cs="Times New Roman"/>
          <w:szCs w:val="24"/>
        </w:rPr>
        <w:t xml:space="preserve">προτείνει και η Διοίκηση της ΥΠΕ και οι νέες διοικήσεις των νοσοκομείων. </w:t>
      </w:r>
    </w:p>
    <w:p w14:paraId="1A4E1B54"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Η κ. Ευσταθία Γεωργοπούλου - </w:t>
      </w:r>
      <w:proofErr w:type="spellStart"/>
      <w:r>
        <w:rPr>
          <w:rFonts w:eastAsia="Times New Roman" w:cs="Times New Roman"/>
          <w:szCs w:val="24"/>
        </w:rPr>
        <w:t>Σαλτάρη</w:t>
      </w:r>
      <w:proofErr w:type="spellEnd"/>
      <w:r>
        <w:rPr>
          <w:rFonts w:eastAsia="Times New Roman" w:cs="Times New Roman"/>
          <w:szCs w:val="24"/>
        </w:rPr>
        <w:t xml:space="preserve"> έχει το</w:t>
      </w:r>
      <w:r>
        <w:rPr>
          <w:rFonts w:eastAsia="Times New Roman" w:cs="Times New Roman"/>
          <w:szCs w:val="24"/>
        </w:rPr>
        <w:t>ν</w:t>
      </w:r>
      <w:r>
        <w:rPr>
          <w:rFonts w:eastAsia="Times New Roman" w:cs="Times New Roman"/>
          <w:szCs w:val="24"/>
        </w:rPr>
        <w:t xml:space="preserve"> λόγο. </w:t>
      </w:r>
    </w:p>
    <w:p w14:paraId="1A4E1B55"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 xml:space="preserve">ΕΥΣΤΑΘΙΑ ΓΕΩΡΓΟΠΟΥΛΟΥ - ΣΑΛΤΑΡΗ: </w:t>
      </w:r>
      <w:r>
        <w:rPr>
          <w:rFonts w:eastAsia="Times New Roman" w:cs="Times New Roman"/>
          <w:szCs w:val="24"/>
        </w:rPr>
        <w:t xml:space="preserve">Κύριε Υπουργέ, ξέρετε, πολλές φορές από την ανάδειξη ενός ζητήματος αποκαλύπτεται και πλήθος άλλων θεμάτων. </w:t>
      </w:r>
    </w:p>
    <w:p w14:paraId="1A4E1B5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Ειδικότερα όλη αυτήν την περίοδο, επειδή ακούμε ότι η παρούσα Κυβέρνηση προσπαθεί να ελέγξει την πληροφόρηση, ενημερώνω την Εθνική Αντιπροσωπεία ότ</w:t>
      </w:r>
      <w:r>
        <w:rPr>
          <w:rFonts w:eastAsia="Times New Roman" w:cs="Times New Roman"/>
          <w:szCs w:val="24"/>
        </w:rPr>
        <w:t>ι την ημέρα αυτών των εικονικών εγκαινίων</w:t>
      </w:r>
      <w:r>
        <w:rPr>
          <w:rFonts w:eastAsia="Times New Roman" w:cs="Times New Roman"/>
          <w:szCs w:val="24"/>
        </w:rPr>
        <w:t>,</w:t>
      </w:r>
      <w:r>
        <w:rPr>
          <w:rFonts w:eastAsia="Times New Roman" w:cs="Times New Roman"/>
          <w:szCs w:val="24"/>
        </w:rPr>
        <w:t xml:space="preserve"> που περιγράψαμε πριν, στα μεγάλα συστημικά μέσα ενημέρωσης, στα δελτία ειδήσεών τους και στα </w:t>
      </w:r>
      <w:r>
        <w:rPr>
          <w:rFonts w:eastAsia="Times New Roman" w:cs="Times New Roman"/>
          <w:szCs w:val="24"/>
          <w:lang w:val="en-US"/>
        </w:rPr>
        <w:t>site</w:t>
      </w:r>
      <w:r>
        <w:rPr>
          <w:rFonts w:eastAsia="Times New Roman" w:cs="Times New Roman"/>
          <w:szCs w:val="24"/>
        </w:rPr>
        <w:t xml:space="preserve"> τους, επειδή διαμαρτυρήθηκα γι’ αυτήν τη στημένη φιέστα, αναπαρήγαγαν μεταξύ άλλων και το εξής: «Η εκδίκηση του </w:t>
      </w:r>
      <w:r>
        <w:rPr>
          <w:rFonts w:eastAsia="Times New Roman" w:cs="Times New Roman"/>
          <w:szCs w:val="24"/>
        </w:rPr>
        <w:lastRenderedPageBreak/>
        <w:t>Άδω</w:t>
      </w:r>
      <w:r>
        <w:rPr>
          <w:rFonts w:eastAsia="Times New Roman" w:cs="Times New Roman"/>
          <w:szCs w:val="24"/>
        </w:rPr>
        <w:t>νι: Αποθέωση γι’ αυτόν, «γιούχα» για Βουλευτή του ΣΥΡΙΖΑ». Θα καταθέσω το σχετικό δημοσίευμα στα Πρακτικά.</w:t>
      </w:r>
    </w:p>
    <w:p w14:paraId="1A4E1B5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Έχω καταθέσει από τις 4</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2014 σχετική προσφυγή στο Εθνικό Ραδιοτηλεοπτικό Συμβούλιο και μέχρι σήμερα δεν έχω λάβει ακόμα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ενημέρωση. Αυτά τα α</w:t>
      </w:r>
      <w:r>
        <w:rPr>
          <w:rFonts w:eastAsia="Times New Roman" w:cs="Times New Roman"/>
          <w:szCs w:val="24"/>
        </w:rPr>
        <w:t xml:space="preserve">ναφέρω για την αποκατάσταση της πραγματικότητας. </w:t>
      </w:r>
    </w:p>
    <w:p w14:paraId="1A4E1B5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Επανερχόμενη στην ουσία του θέματος, θα ήθελα να ενημερώσετε την Εθνική Αντιπροσωπεία αν </w:t>
      </w:r>
      <w:proofErr w:type="spellStart"/>
      <w:r>
        <w:rPr>
          <w:rFonts w:eastAsia="Times New Roman" w:cs="Times New Roman"/>
          <w:szCs w:val="24"/>
        </w:rPr>
        <w:t>ευσταθούν</w:t>
      </w:r>
      <w:proofErr w:type="spellEnd"/>
      <w:r>
        <w:rPr>
          <w:rFonts w:eastAsia="Times New Roman" w:cs="Times New Roman"/>
          <w:szCs w:val="24"/>
        </w:rPr>
        <w:t xml:space="preserve"> πληροφορίες που αναφέρουν ότι, ενώ το έργο μετά το διαχωρισμό έχει </w:t>
      </w:r>
      <w:r>
        <w:rPr>
          <w:rFonts w:eastAsia="Times New Roman" w:cs="Times New Roman"/>
          <w:szCs w:val="24"/>
        </w:rPr>
        <w:lastRenderedPageBreak/>
        <w:t xml:space="preserve">δοθεί σε δύο διαφορετικές κοινοπραξίες, </w:t>
      </w:r>
      <w:r>
        <w:rPr>
          <w:rFonts w:eastAsia="Times New Roman" w:cs="Times New Roman"/>
          <w:szCs w:val="24"/>
        </w:rPr>
        <w:t xml:space="preserve">ο ειδικός πληρεξούσιος, αντιπρόσωπος και αντίκλητος της κοινοπραξίας είναι το ίδιο πρόσωπο σε αυτές. Ερωτώ τι μπορεί να σημαίνει αυτό. </w:t>
      </w:r>
    </w:p>
    <w:p w14:paraId="1A4E1B5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Γνωστοποιώ επίσης στο Σώμα ότι η Διεύθυνση Τεχνικών Υπηρεσιών του Δήμου Ήλιδας με έγγραφό της από τις 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2015 -το οποίο</w:t>
      </w:r>
      <w:r>
        <w:rPr>
          <w:rFonts w:eastAsia="Times New Roman" w:cs="Times New Roman"/>
          <w:szCs w:val="24"/>
        </w:rPr>
        <w:t xml:space="preserve"> θα καταθέσω στα Πρακτικά- προς την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ε</w:t>
      </w:r>
      <w:r>
        <w:rPr>
          <w:rFonts w:eastAsia="Times New Roman" w:cs="Times New Roman"/>
          <w:szCs w:val="24"/>
        </w:rPr>
        <w:t xml:space="preserve">πιτροπή του ίδιου </w:t>
      </w:r>
      <w:r>
        <w:rPr>
          <w:rFonts w:eastAsia="Times New Roman" w:cs="Times New Roman"/>
          <w:szCs w:val="24"/>
        </w:rPr>
        <w:t>δ</w:t>
      </w:r>
      <w:r>
        <w:rPr>
          <w:rFonts w:eastAsia="Times New Roman" w:cs="Times New Roman"/>
          <w:szCs w:val="24"/>
        </w:rPr>
        <w:t xml:space="preserve">ήμου αναφέρει την ανάγκη ορισμού δικηγόρου, προκειμένου να παρέχει υποστήριξη στο </w:t>
      </w:r>
      <w:r>
        <w:rPr>
          <w:rFonts w:eastAsia="Times New Roman" w:cs="Times New Roman"/>
          <w:szCs w:val="24"/>
        </w:rPr>
        <w:t>δ</w:t>
      </w:r>
      <w:r>
        <w:rPr>
          <w:rFonts w:eastAsia="Times New Roman" w:cs="Times New Roman"/>
          <w:szCs w:val="24"/>
        </w:rPr>
        <w:t xml:space="preserve">ήμο και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τ</w:t>
      </w:r>
      <w:r>
        <w:rPr>
          <w:rFonts w:eastAsia="Times New Roman" w:cs="Times New Roman"/>
          <w:szCs w:val="24"/>
        </w:rPr>
        <w:t xml:space="preserve">εχνικών </w:t>
      </w:r>
      <w:r>
        <w:rPr>
          <w:rFonts w:eastAsia="Times New Roman" w:cs="Times New Roman"/>
          <w:szCs w:val="24"/>
        </w:rPr>
        <w:t>υ</w:t>
      </w:r>
      <w:r>
        <w:rPr>
          <w:rFonts w:eastAsia="Times New Roman" w:cs="Times New Roman"/>
          <w:szCs w:val="24"/>
        </w:rPr>
        <w:t>πηρεσιών για την επίλυση θεμάτων που αφορούν τα έργα αυτά. Στο έγγραφο επίσ</w:t>
      </w:r>
      <w:r>
        <w:rPr>
          <w:rFonts w:eastAsia="Times New Roman" w:cs="Times New Roman"/>
          <w:szCs w:val="24"/>
        </w:rPr>
        <w:t xml:space="preserve">ης ρητώς αναφέρεται ότι υπάρχει καθυστέρηση στην περαίωσή τους. </w:t>
      </w:r>
    </w:p>
    <w:p w14:paraId="1A4E1B5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απόφαση του 2015 της συνεδρίασης της </w:t>
      </w:r>
      <w:r>
        <w:rPr>
          <w:rFonts w:eastAsia="Times New Roman" w:cs="Times New Roman"/>
          <w:szCs w:val="24"/>
        </w:rPr>
        <w:t>ο</w:t>
      </w:r>
      <w:r>
        <w:rPr>
          <w:rFonts w:eastAsia="Times New Roman" w:cs="Times New Roman"/>
          <w:szCs w:val="24"/>
        </w:rPr>
        <w:t xml:space="preserve">ικονομικής </w:t>
      </w:r>
      <w:r>
        <w:rPr>
          <w:rFonts w:eastAsia="Times New Roman" w:cs="Times New Roman"/>
          <w:szCs w:val="24"/>
        </w:rPr>
        <w:t>ε</w:t>
      </w:r>
      <w:r>
        <w:rPr>
          <w:rFonts w:eastAsia="Times New Roman" w:cs="Times New Roman"/>
          <w:szCs w:val="24"/>
        </w:rPr>
        <w:t xml:space="preserve">πιτροπής, ορίστηκε δικηγόρος. Προκύπτει βεβαίως το ερώτημα γιατί κρίθηκε αναγκαίος ο ορισμός δικηγόρου. </w:t>
      </w:r>
    </w:p>
    <w:p w14:paraId="1A4E1B5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Υπουργέ, απ’ όσα εί</w:t>
      </w:r>
      <w:r>
        <w:rPr>
          <w:rFonts w:eastAsia="Times New Roman" w:cs="Times New Roman"/>
          <w:szCs w:val="24"/>
        </w:rPr>
        <w:t>πατε μέχρι τώρα προκύπτει ότι παρακολουθείτε στενά την αποπεράτωση του έργου και ότι θα ελέγξετε σε βάθος όλα τα κακώς κείμενα. Επειδή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οι πολίτες θέλουν πλέον δεσμεύσεις από την παρούσα Κυβέρνηση, γιατί ξέρουν ότι αυτή νοιάζεται για το δημόσιο συμφέ</w:t>
      </w:r>
      <w:r>
        <w:rPr>
          <w:rFonts w:eastAsia="Times New Roman" w:cs="Times New Roman"/>
          <w:szCs w:val="24"/>
        </w:rPr>
        <w:t>ρον, σας παρακαλώ να επιταχύνετε όλες τις παραπάνω διαδικασίες και να δείξετε έμπρακτα τη στήριξή σας για την καλύτερη λειτουργία του Νοσοκομείου της Αμαλιάδας -όπως βέβαια και αναφερ</w:t>
      </w:r>
      <w:r>
        <w:rPr>
          <w:rFonts w:eastAsia="Times New Roman" w:cs="Times New Roman"/>
          <w:szCs w:val="24"/>
        </w:rPr>
        <w:lastRenderedPageBreak/>
        <w:t xml:space="preserve">θήκατε, αλλά περιμένουμε </w:t>
      </w:r>
      <w:r>
        <w:rPr>
          <w:rFonts w:eastAsia="Times New Roman" w:cs="Times New Roman"/>
          <w:szCs w:val="24"/>
        </w:rPr>
        <w:t>να δούμε</w:t>
      </w:r>
      <w:r>
        <w:rPr>
          <w:rFonts w:eastAsia="Times New Roman" w:cs="Times New Roman"/>
          <w:szCs w:val="24"/>
        </w:rPr>
        <w:t xml:space="preserve"> και τη συνέχεια - και συνολικότερα του </w:t>
      </w:r>
      <w:r>
        <w:rPr>
          <w:rFonts w:eastAsia="Times New Roman" w:cs="Times New Roman"/>
          <w:szCs w:val="24"/>
        </w:rPr>
        <w:t xml:space="preserve">ευαίσθητου κοινωνικού τομέα της υγείας στο Νομό Ηλείας. </w:t>
      </w:r>
    </w:p>
    <w:p w14:paraId="1A4E1B5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A4E1B5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Ευσταθία Γεωργοπούλου – </w:t>
      </w:r>
      <w:proofErr w:type="spellStart"/>
      <w:r>
        <w:rPr>
          <w:rFonts w:eastAsia="Times New Roman" w:cs="Times New Roman"/>
          <w:szCs w:val="24"/>
        </w:rPr>
        <w:t>Σαλτάρη</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w:t>
      </w:r>
      <w:r>
        <w:rPr>
          <w:rFonts w:eastAsia="Times New Roman" w:cs="Times New Roman"/>
          <w:szCs w:val="24"/>
        </w:rPr>
        <w:t>ιεύθυνσης Στενογραφίας και Πρακτικών της Βουλής)</w:t>
      </w:r>
    </w:p>
    <w:p w14:paraId="1A4E1B5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κυρία Γεωργοπούλου. </w:t>
      </w:r>
    </w:p>
    <w:p w14:paraId="1A4E1B5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1A4E1B60"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Από την ενημέρωση </w:t>
      </w:r>
      <w:r>
        <w:rPr>
          <w:rFonts w:eastAsia="Times New Roman" w:cs="Times New Roman"/>
          <w:szCs w:val="24"/>
        </w:rPr>
        <w:t>που έχω</w:t>
      </w:r>
      <w:r>
        <w:rPr>
          <w:rFonts w:eastAsia="Times New Roman" w:cs="Times New Roman"/>
          <w:szCs w:val="24"/>
        </w:rPr>
        <w:t>,</w:t>
      </w:r>
      <w:r>
        <w:rPr>
          <w:rFonts w:eastAsia="Times New Roman" w:cs="Times New Roman"/>
          <w:szCs w:val="24"/>
        </w:rPr>
        <w:t xml:space="preserve"> από τις υπηρεσίες συγκεκριμένα, για το πρώτο κομμάτι του έργου, την πρώτη φάση, έχει δοθεί έγκριση παράτασης προθεσμίας περαίωσης έως 31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Εξοφλήθηκε ο ενδέκατος λογαριασμός και θα γίνει επανέναρξη του έργου γι’ αυτό το κομμάτι. Άρα προφανώς</w:t>
      </w:r>
      <w:r>
        <w:rPr>
          <w:rFonts w:eastAsia="Times New Roman" w:cs="Times New Roman"/>
          <w:szCs w:val="24"/>
        </w:rPr>
        <w:t xml:space="preserve"> για το κομμάτι αυτό, που είναι και τα πιο λίγα χρήματα, μάλλον έχουν εξασφαλίσει πιθανώς και τις πιστώσεις. </w:t>
      </w:r>
    </w:p>
    <w:p w14:paraId="1A4E1B6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Το άλλο, για τη δεύτερη φάση του έργου, αφού γίνει η επανέναρξη των εργασιών από το πρώτο έργο, τότε θα εισηγηθεί την έγκριση παράτασης προθεσμίας</w:t>
      </w:r>
      <w:r>
        <w:rPr>
          <w:rFonts w:eastAsia="Times New Roman" w:cs="Times New Roman"/>
          <w:szCs w:val="24"/>
        </w:rPr>
        <w:t xml:space="preserve"> για την περαίωσή του. </w:t>
      </w:r>
    </w:p>
    <w:p w14:paraId="1A4E1B6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Θα το παρακολουθούμε από κοντά, κυρία συνάδελφε, το έργο. Πρέπει να ολοκληρωθεί και να ολοκληρωθεί πραγματικά και όχι εικονικά ή μεταφέροντας ξενοδοχειακό εξοπλισμό ή ηλεκτρομηχανολογικό από αλλού, διότι</w:t>
      </w:r>
      <w:r>
        <w:rPr>
          <w:rFonts w:eastAsia="Times New Roman" w:cs="Times New Roman"/>
          <w:szCs w:val="24"/>
        </w:rPr>
        <w:t>,</w:t>
      </w:r>
      <w:r>
        <w:rPr>
          <w:rFonts w:eastAsia="Times New Roman" w:cs="Times New Roman"/>
          <w:szCs w:val="24"/>
        </w:rPr>
        <w:t xml:space="preserve"> τα ψέματα κρατάνε λίγες μέρ</w:t>
      </w:r>
      <w:r>
        <w:rPr>
          <w:rFonts w:eastAsia="Times New Roman" w:cs="Times New Roman"/>
          <w:szCs w:val="24"/>
        </w:rPr>
        <w:t xml:space="preserve">ες και φαίνεται. Άλλωστε, αυτό το βλέπει η κοινωνία εκεί. </w:t>
      </w:r>
    </w:p>
    <w:p w14:paraId="1A4E1B63" w14:textId="77777777" w:rsidR="00423CA6" w:rsidRDefault="00752490">
      <w:pPr>
        <w:spacing w:line="600" w:lineRule="auto"/>
        <w:ind w:firstLine="720"/>
        <w:jc w:val="both"/>
        <w:rPr>
          <w:rFonts w:eastAsia="Times New Roman"/>
          <w:szCs w:val="24"/>
        </w:rPr>
      </w:pPr>
      <w:r>
        <w:rPr>
          <w:rFonts w:eastAsia="Times New Roman"/>
          <w:szCs w:val="24"/>
        </w:rPr>
        <w:lastRenderedPageBreak/>
        <w:t>Κι επειδή έχουμε πει ότι εμείς μόνο θα ανοίγουμε νοσοκομεία, δεν θα κλείνουμε νοσοκομεία, θέλουμε να είναι κι αυτό ένα από αυτά που θα ανοίξουμε.</w:t>
      </w:r>
    </w:p>
    <w:p w14:paraId="1A4E1B64" w14:textId="77777777" w:rsidR="00423CA6" w:rsidRDefault="00752490">
      <w:pPr>
        <w:spacing w:line="600" w:lineRule="auto"/>
        <w:ind w:firstLine="720"/>
        <w:jc w:val="both"/>
        <w:rPr>
          <w:rFonts w:eastAsia="Times New Roman"/>
          <w:szCs w:val="24"/>
        </w:rPr>
      </w:pPr>
      <w:r>
        <w:rPr>
          <w:rFonts w:eastAsia="Times New Roman"/>
          <w:szCs w:val="24"/>
        </w:rPr>
        <w:t xml:space="preserve">Ευχαριστώ πολύ. </w:t>
      </w:r>
    </w:p>
    <w:p w14:paraId="1A4E1B65"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κύριε Υπουργέ. </w:t>
      </w:r>
    </w:p>
    <w:p w14:paraId="1A4E1B66" w14:textId="77777777" w:rsidR="00423CA6" w:rsidRDefault="00752490">
      <w:pPr>
        <w:spacing w:line="600" w:lineRule="auto"/>
        <w:ind w:firstLine="720"/>
        <w:jc w:val="both"/>
        <w:rPr>
          <w:rFonts w:eastAsia="Times New Roman"/>
          <w:szCs w:val="24"/>
        </w:rPr>
      </w:pPr>
      <w:r>
        <w:rPr>
          <w:rFonts w:eastAsia="Times New Roman"/>
          <w:szCs w:val="24"/>
        </w:rPr>
        <w:t xml:space="preserve">Εισερχόμαστε στη συζήτηση της εικοστής πρώτης με αριθμό 625/7-3-2016 επίκαιρης ερώτησης του </w:t>
      </w:r>
      <w:r>
        <w:rPr>
          <w:rFonts w:eastAsia="Times New Roman"/>
          <w:szCs w:val="24"/>
        </w:rPr>
        <w:t>δεύτερου</w:t>
      </w:r>
      <w:r>
        <w:rPr>
          <w:rFonts w:eastAsia="Times New Roman"/>
          <w:szCs w:val="24"/>
        </w:rPr>
        <w:t xml:space="preserve"> κύκλου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τις </w:t>
      </w:r>
      <w:r>
        <w:rPr>
          <w:rFonts w:eastAsia="Times New Roman"/>
          <w:szCs w:val="24"/>
        </w:rPr>
        <w:lastRenderedPageBreak/>
        <w:t>ελλε</w:t>
      </w:r>
      <w:r>
        <w:rPr>
          <w:rFonts w:eastAsia="Times New Roman"/>
          <w:szCs w:val="24"/>
        </w:rPr>
        <w:t xml:space="preserve">ίψεις στο </w:t>
      </w:r>
      <w:r>
        <w:rPr>
          <w:rFonts w:eastAsia="Times New Roman"/>
          <w:szCs w:val="24"/>
        </w:rPr>
        <w:t>ν</w:t>
      </w:r>
      <w:r>
        <w:rPr>
          <w:rFonts w:eastAsia="Times New Roman"/>
          <w:szCs w:val="24"/>
        </w:rPr>
        <w:t>οσοκομείο και γενικότερα στο δημόσιο τομέα υγείας στη Λέσβο.</w:t>
      </w:r>
    </w:p>
    <w:p w14:paraId="1A4E1B67" w14:textId="77777777" w:rsidR="00423CA6" w:rsidRDefault="00752490">
      <w:pPr>
        <w:spacing w:line="600" w:lineRule="auto"/>
        <w:ind w:firstLine="720"/>
        <w:jc w:val="both"/>
        <w:rPr>
          <w:rFonts w:eastAsia="Times New Roman"/>
          <w:szCs w:val="24"/>
        </w:rPr>
      </w:pPr>
      <w:r>
        <w:rPr>
          <w:rFonts w:eastAsia="Times New Roman"/>
          <w:szCs w:val="24"/>
        </w:rPr>
        <w:t>Κύριε Τάσσο, έχετε τον λόγο για δύο λεπτά.</w:t>
      </w:r>
    </w:p>
    <w:p w14:paraId="1A4E1B68" w14:textId="77777777" w:rsidR="00423CA6" w:rsidRDefault="00752490">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 xml:space="preserve">Ευχαριστώ, κύριε Πρόεδρε. </w:t>
      </w:r>
    </w:p>
    <w:p w14:paraId="1A4E1B69" w14:textId="77777777" w:rsidR="00423CA6" w:rsidRDefault="00752490">
      <w:pPr>
        <w:spacing w:line="600" w:lineRule="auto"/>
        <w:ind w:firstLine="720"/>
        <w:jc w:val="both"/>
        <w:rPr>
          <w:rFonts w:eastAsia="Times New Roman"/>
          <w:szCs w:val="24"/>
        </w:rPr>
      </w:pPr>
      <w:r>
        <w:rPr>
          <w:rFonts w:eastAsia="Times New Roman"/>
          <w:szCs w:val="24"/>
        </w:rPr>
        <w:t>Αυτή βέβαια είναι η τέταρτη ή πέμπτη αναβολή και επιτέλους συζητιέται η σχετική ερώτηση.</w:t>
      </w:r>
    </w:p>
    <w:p w14:paraId="1A4E1B6A" w14:textId="77777777" w:rsidR="00423CA6" w:rsidRDefault="00752490">
      <w:pPr>
        <w:spacing w:line="600" w:lineRule="auto"/>
        <w:ind w:firstLine="720"/>
        <w:jc w:val="both"/>
        <w:rPr>
          <w:rFonts w:eastAsia="Times New Roman"/>
          <w:szCs w:val="24"/>
        </w:rPr>
      </w:pPr>
      <w:r>
        <w:rPr>
          <w:rFonts w:eastAsia="Times New Roman"/>
          <w:szCs w:val="24"/>
        </w:rPr>
        <w:t>Απαράδεκτ</w:t>
      </w:r>
      <w:r>
        <w:rPr>
          <w:rFonts w:eastAsia="Times New Roman"/>
          <w:szCs w:val="24"/>
        </w:rPr>
        <w:t xml:space="preserve">η είναι η κατάσταση που επικρατεί στον δημόσιο τομέα υγείας και στη Λέσβο, στα νοσοκομεία, τα ιατρεία του ΠΕΔΥ, τα κέντρα υγείας, τα περιφερειακά ιατρεία και αγροτικά </w:t>
      </w:r>
      <w:r>
        <w:rPr>
          <w:rFonts w:eastAsia="Times New Roman"/>
          <w:szCs w:val="24"/>
        </w:rPr>
        <w:lastRenderedPageBreak/>
        <w:t>ιατρεία, ως αποτέλεσμα της αντιλαϊκής πολιτικής που εφαρμόζεται και από τη σημερινή Κυβέρ</w:t>
      </w:r>
      <w:r>
        <w:rPr>
          <w:rFonts w:eastAsia="Times New Roman"/>
          <w:szCs w:val="24"/>
        </w:rPr>
        <w:t xml:space="preserve">νηση, σύμφωνα με τις κατευθύνσεις της Ευρωπαϊκής Ένωσης. </w:t>
      </w:r>
    </w:p>
    <w:p w14:paraId="1A4E1B6B" w14:textId="77777777" w:rsidR="00423CA6" w:rsidRDefault="00752490">
      <w:pPr>
        <w:spacing w:line="600" w:lineRule="auto"/>
        <w:ind w:firstLine="720"/>
        <w:jc w:val="both"/>
        <w:rPr>
          <w:rFonts w:eastAsia="Times New Roman"/>
          <w:szCs w:val="24"/>
        </w:rPr>
      </w:pPr>
      <w:r>
        <w:rPr>
          <w:rFonts w:eastAsia="Times New Roman"/>
          <w:szCs w:val="24"/>
        </w:rPr>
        <w:t>Τεράστιες είναι οι ελλείψεις σε προσωπικό όλων των ειδικοτήτων, σε εξοπλισμό, σε υποδομές, ακόμα και σε στοιχειώδη αναλώσιμα, στο όνομα της εξοικονόμησης πόρων, για να δοθούν στους δανειστές και στο</w:t>
      </w:r>
      <w:r>
        <w:rPr>
          <w:rFonts w:eastAsia="Times New Roman"/>
          <w:szCs w:val="24"/>
        </w:rPr>
        <w:t xml:space="preserve"> κεφάλαιο γενικότερα, σε τέτοιο βαθμό που αρκετές φορές έχουν πληρωθεί με ζωές ή με ανίατες αναπηρίες. </w:t>
      </w:r>
    </w:p>
    <w:p w14:paraId="1A4E1B6C" w14:textId="77777777" w:rsidR="00423CA6" w:rsidRDefault="00752490">
      <w:pPr>
        <w:spacing w:line="600" w:lineRule="auto"/>
        <w:ind w:firstLine="720"/>
        <w:jc w:val="both"/>
        <w:rPr>
          <w:rFonts w:eastAsia="Times New Roman"/>
          <w:szCs w:val="24"/>
        </w:rPr>
      </w:pPr>
      <w:r>
        <w:rPr>
          <w:rFonts w:eastAsia="Times New Roman"/>
          <w:szCs w:val="24"/>
        </w:rPr>
        <w:t xml:space="preserve">Αυτή η κατάσταση, που είναι γνωστή στην Κυβέρνηση, παίρνει δραματικές διαστάσεις και λόγω των προσφύγων και </w:t>
      </w:r>
      <w:r>
        <w:rPr>
          <w:rFonts w:eastAsia="Times New Roman"/>
          <w:szCs w:val="24"/>
        </w:rPr>
        <w:lastRenderedPageBreak/>
        <w:t xml:space="preserve">μεταναστών που φτάνουν καθημερινά στη Λέσβο </w:t>
      </w:r>
      <w:r>
        <w:rPr>
          <w:rFonts w:eastAsia="Times New Roman"/>
          <w:szCs w:val="24"/>
        </w:rPr>
        <w:t xml:space="preserve">σε άθλια κατάσταση. </w:t>
      </w:r>
    </w:p>
    <w:p w14:paraId="1A4E1B6D" w14:textId="77777777" w:rsidR="00423CA6" w:rsidRDefault="00752490">
      <w:pPr>
        <w:spacing w:line="600" w:lineRule="auto"/>
        <w:ind w:firstLine="720"/>
        <w:jc w:val="both"/>
        <w:rPr>
          <w:rFonts w:eastAsia="Times New Roman"/>
          <w:szCs w:val="24"/>
        </w:rPr>
      </w:pPr>
      <w:r>
        <w:rPr>
          <w:rFonts w:eastAsia="Times New Roman"/>
          <w:szCs w:val="24"/>
        </w:rPr>
        <w:t xml:space="preserve">Το όποιο έργο </w:t>
      </w:r>
      <w:r>
        <w:rPr>
          <w:rFonts w:eastAsia="Times New Roman"/>
          <w:szCs w:val="24"/>
        </w:rPr>
        <w:t>που</w:t>
      </w:r>
      <w:r>
        <w:rPr>
          <w:rFonts w:eastAsia="Times New Roman"/>
          <w:szCs w:val="24"/>
        </w:rPr>
        <w:t xml:space="preserve"> προσφέρεται μέσα σε αυτές τις συνθήκες από τον δημόσιο τομέα υγείας –και αυτό είναι τεράστιο- οφείλεται στην αυταπάρνηση των εργαζομένων σε αυτό. </w:t>
      </w:r>
    </w:p>
    <w:p w14:paraId="1A4E1B6E" w14:textId="77777777" w:rsidR="00423CA6" w:rsidRDefault="00752490">
      <w:pPr>
        <w:spacing w:line="600" w:lineRule="auto"/>
        <w:ind w:firstLine="720"/>
        <w:jc w:val="both"/>
        <w:rPr>
          <w:rFonts w:eastAsia="Times New Roman"/>
          <w:szCs w:val="24"/>
        </w:rPr>
      </w:pPr>
      <w:r>
        <w:rPr>
          <w:rFonts w:eastAsia="Times New Roman"/>
          <w:szCs w:val="24"/>
        </w:rPr>
        <w:t>Ενδεικτικό της κατάστασης που επικρατεί είναι ότι πριν λίγες μέρες στη</w:t>
      </w:r>
      <w:r>
        <w:rPr>
          <w:rFonts w:eastAsia="Times New Roman"/>
          <w:szCs w:val="24"/>
        </w:rPr>
        <w:t xml:space="preserve"> Μυτιλήνη θρηνήσαμε τον θάνατο ενός ακόμα ανθρώπου, ενός νέου ανθρώπου τριάντα οκτώ χρονών, που ήταν οπερατέρ στο τοπικό κανάλι, λόγω έλλειψης του </w:t>
      </w:r>
      <w:proofErr w:type="spellStart"/>
      <w:r>
        <w:rPr>
          <w:rFonts w:eastAsia="Times New Roman"/>
          <w:szCs w:val="24"/>
        </w:rPr>
        <w:t>αιμοδυναμικού</w:t>
      </w:r>
      <w:proofErr w:type="spellEnd"/>
      <w:r>
        <w:rPr>
          <w:rFonts w:eastAsia="Times New Roman"/>
          <w:szCs w:val="24"/>
        </w:rPr>
        <w:t xml:space="preserve"> </w:t>
      </w:r>
      <w:r>
        <w:rPr>
          <w:rFonts w:eastAsia="Times New Roman"/>
          <w:szCs w:val="24"/>
        </w:rPr>
        <w:lastRenderedPageBreak/>
        <w:t xml:space="preserve">εξοπλισμού και συγκεκριμένα </w:t>
      </w:r>
      <w:proofErr w:type="spellStart"/>
      <w:r>
        <w:rPr>
          <w:rFonts w:eastAsia="Times New Roman"/>
          <w:szCs w:val="24"/>
        </w:rPr>
        <w:t>στεφανιογράφου</w:t>
      </w:r>
      <w:proofErr w:type="spellEnd"/>
      <w:r>
        <w:rPr>
          <w:rFonts w:eastAsia="Times New Roman"/>
          <w:szCs w:val="24"/>
        </w:rPr>
        <w:t>, για να αντιμετωπιστεί το έμφραγμα</w:t>
      </w:r>
      <w:r>
        <w:rPr>
          <w:rFonts w:eastAsia="Times New Roman"/>
          <w:szCs w:val="24"/>
        </w:rPr>
        <w:t>,</w:t>
      </w:r>
      <w:r>
        <w:rPr>
          <w:rFonts w:eastAsia="Times New Roman"/>
          <w:szCs w:val="24"/>
        </w:rPr>
        <w:t xml:space="preserve"> που είχε υποστεί</w:t>
      </w:r>
      <w:r>
        <w:rPr>
          <w:rFonts w:eastAsia="Times New Roman"/>
          <w:szCs w:val="24"/>
        </w:rPr>
        <w:t xml:space="preserve">, και της απώλειας κρίσιμου χρόνου για τη μεταφορά του σε νοσοκομείο των Αθηνών.  </w:t>
      </w:r>
    </w:p>
    <w:p w14:paraId="1A4E1B6F" w14:textId="77777777" w:rsidR="00423CA6" w:rsidRDefault="00752490">
      <w:pPr>
        <w:spacing w:line="600" w:lineRule="auto"/>
        <w:ind w:firstLine="720"/>
        <w:jc w:val="both"/>
        <w:rPr>
          <w:rFonts w:eastAsia="Times New Roman"/>
          <w:szCs w:val="24"/>
        </w:rPr>
      </w:pPr>
      <w:r>
        <w:rPr>
          <w:rFonts w:eastAsia="Times New Roman"/>
          <w:szCs w:val="24"/>
        </w:rPr>
        <w:t>Είναι πράγματι αδιανόητο, εγκληματικό θα λέγαμε, να λείπει στα νησιά και μάλιστα του μεγέθους της Λέσβου, ακόμα κι ο αναγκαίος εξοπλισμός για την αντιμετώπιση επειγόντων περ</w:t>
      </w:r>
      <w:r>
        <w:rPr>
          <w:rFonts w:eastAsia="Times New Roman"/>
          <w:szCs w:val="24"/>
        </w:rPr>
        <w:t xml:space="preserve">ιστατικών και η προμήθειά του να εξαρτάται από τη φιλανθρωπία του καθένα. </w:t>
      </w:r>
    </w:p>
    <w:p w14:paraId="1A4E1B70" w14:textId="77777777" w:rsidR="00423CA6" w:rsidRDefault="00752490">
      <w:pPr>
        <w:spacing w:line="600" w:lineRule="auto"/>
        <w:ind w:firstLine="720"/>
        <w:jc w:val="both"/>
        <w:rPr>
          <w:rFonts w:eastAsia="Times New Roman"/>
          <w:szCs w:val="24"/>
        </w:rPr>
      </w:pPr>
      <w:r>
        <w:rPr>
          <w:rFonts w:eastAsia="Times New Roman"/>
          <w:szCs w:val="24"/>
        </w:rPr>
        <w:t xml:space="preserve">Πριν λίγες μέρες, επίσης, έγινε αναγκαστική διακομιδή ασθενούς από τη Λήμνο στη Θεσσαλονίκη, λόγω έλλειψης αναισθησιολόγου στο Νοσοκομείο της Λήμνου. </w:t>
      </w:r>
    </w:p>
    <w:p w14:paraId="1A4E1B71" w14:textId="77777777" w:rsidR="00423CA6" w:rsidRDefault="00752490">
      <w:pPr>
        <w:spacing w:line="600" w:lineRule="auto"/>
        <w:ind w:firstLine="720"/>
        <w:jc w:val="both"/>
        <w:rPr>
          <w:rFonts w:eastAsia="Times New Roman"/>
          <w:szCs w:val="24"/>
        </w:rPr>
      </w:pPr>
      <w:r>
        <w:rPr>
          <w:rFonts w:eastAsia="Times New Roman"/>
          <w:szCs w:val="24"/>
        </w:rPr>
        <w:lastRenderedPageBreak/>
        <w:t>(Στο σημείο αυτό την Προεδρική</w:t>
      </w:r>
      <w:r>
        <w:rPr>
          <w:rFonts w:eastAsia="Times New Roman"/>
          <w:szCs w:val="24"/>
        </w:rPr>
        <w:t xml:space="preserve"> Έδρα καταλαμβάνει ο ΣΤ</w:t>
      </w:r>
      <w:r>
        <w:rPr>
          <w:rFonts w:eastAsia="Times New Roman"/>
          <w:szCs w:val="24"/>
        </w:rPr>
        <w:t>΄</w:t>
      </w:r>
      <w:r>
        <w:rPr>
          <w:rFonts w:eastAsia="Times New Roman"/>
          <w:szCs w:val="24"/>
        </w:rPr>
        <w:t xml:space="preserve"> Αντιπρόεδρος της Βουλής, κ</w:t>
      </w:r>
      <w:r w:rsidRPr="00513A4B">
        <w:rPr>
          <w:rFonts w:eastAsia="Times New Roman"/>
          <w:b/>
          <w:szCs w:val="24"/>
        </w:rPr>
        <w:t>. ΔΗΜΗΤΡΙΟΣ ΚΡΕΜΑΣΤΙΝΟΣ</w:t>
      </w:r>
      <w:r>
        <w:rPr>
          <w:rFonts w:eastAsia="Times New Roman"/>
          <w:szCs w:val="24"/>
        </w:rPr>
        <w:t>)</w:t>
      </w:r>
    </w:p>
    <w:p w14:paraId="1A4E1B72" w14:textId="77777777" w:rsidR="00423CA6" w:rsidRDefault="00752490">
      <w:pPr>
        <w:spacing w:line="600" w:lineRule="auto"/>
        <w:ind w:firstLine="720"/>
        <w:jc w:val="both"/>
        <w:rPr>
          <w:rFonts w:eastAsia="Times New Roman"/>
          <w:szCs w:val="24"/>
        </w:rPr>
      </w:pPr>
      <w:r>
        <w:rPr>
          <w:rFonts w:eastAsia="Times New Roman"/>
          <w:szCs w:val="24"/>
        </w:rPr>
        <w:t xml:space="preserve">Σας ρωτάμε, λοιπόν, κύριε Υπουργέ: Ποια μέτρα θα πάρετε για την προμήθεια </w:t>
      </w:r>
      <w:proofErr w:type="spellStart"/>
      <w:r>
        <w:rPr>
          <w:rFonts w:eastAsia="Times New Roman"/>
          <w:szCs w:val="24"/>
        </w:rPr>
        <w:t>αιμοδυναμικού</w:t>
      </w:r>
      <w:proofErr w:type="spellEnd"/>
      <w:r>
        <w:rPr>
          <w:rFonts w:eastAsia="Times New Roman"/>
          <w:szCs w:val="24"/>
        </w:rPr>
        <w:t xml:space="preserve"> εξοπλισμού στο Νοσοκομείο της Λέσβου, καθώς και για την αντιμετώπιση άλλων σημαντικών ελλείψ</w:t>
      </w:r>
      <w:r>
        <w:rPr>
          <w:rFonts w:eastAsia="Times New Roman"/>
          <w:szCs w:val="24"/>
        </w:rPr>
        <w:t xml:space="preserve">εων σε προσωπικό, εξοπλισμό και υποδομές, τόσο στο Νοσοκομείο της Λέσβου όσο και στα άλλα νοσοκομεία των νησιών του Βορείου και του Ανατολικού Αιγαίου, όπως στη Λήμνο, στη Χίο, στη Σάμο, στην Ικαρία, στου Φούρνους </w:t>
      </w:r>
      <w:r>
        <w:rPr>
          <w:rFonts w:eastAsia="Times New Roman"/>
          <w:szCs w:val="24"/>
        </w:rPr>
        <w:lastRenderedPageBreak/>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Για παράδειγμα στη Σάμο οι </w:t>
      </w:r>
      <w:r>
        <w:rPr>
          <w:rFonts w:eastAsia="Times New Roman"/>
          <w:szCs w:val="24"/>
        </w:rPr>
        <w:t xml:space="preserve">ελλείψεις σε ιατρικό, νοσηλευτικό και βοηθητικό προσωπικό ξεπερνούν κατά πολύ τα εκατό άτομα, είναι </w:t>
      </w:r>
      <w:proofErr w:type="spellStart"/>
      <w:r>
        <w:rPr>
          <w:rFonts w:eastAsia="Times New Roman"/>
          <w:szCs w:val="24"/>
        </w:rPr>
        <w:t>εκατόν</w:t>
      </w:r>
      <w:proofErr w:type="spellEnd"/>
      <w:r>
        <w:rPr>
          <w:rFonts w:eastAsia="Times New Roman"/>
          <w:szCs w:val="24"/>
        </w:rPr>
        <w:t xml:space="preserve"> δώδεκα για την ακρίβεια.</w:t>
      </w:r>
    </w:p>
    <w:p w14:paraId="1A4E1B73"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Υπουργέ, έχετε τον λόγο.  </w:t>
      </w:r>
    </w:p>
    <w:p w14:paraId="1A4E1B74" w14:textId="77777777" w:rsidR="00423CA6" w:rsidRDefault="00752490">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Να επαναλ</w:t>
      </w:r>
      <w:r>
        <w:rPr>
          <w:rFonts w:eastAsia="Times New Roman"/>
          <w:szCs w:val="24"/>
        </w:rPr>
        <w:t xml:space="preserve">άβω κι εδώ μια σειρά από πράγματα που είπα πριν, πιο εντοπισμένα για το συγκεκριμένο </w:t>
      </w:r>
      <w:r>
        <w:rPr>
          <w:rFonts w:eastAsia="Times New Roman"/>
          <w:szCs w:val="24"/>
        </w:rPr>
        <w:t>ν</w:t>
      </w:r>
      <w:r>
        <w:rPr>
          <w:rFonts w:eastAsia="Times New Roman"/>
          <w:szCs w:val="24"/>
        </w:rPr>
        <w:t xml:space="preserve">οσοκομείο. </w:t>
      </w:r>
    </w:p>
    <w:p w14:paraId="1A4E1B75" w14:textId="77777777" w:rsidR="00423CA6" w:rsidRDefault="00752490">
      <w:pPr>
        <w:spacing w:line="600" w:lineRule="auto"/>
        <w:ind w:firstLine="720"/>
        <w:jc w:val="both"/>
        <w:rPr>
          <w:rFonts w:eastAsia="Times New Roman"/>
          <w:szCs w:val="24"/>
        </w:rPr>
      </w:pPr>
      <w:r>
        <w:rPr>
          <w:rFonts w:eastAsia="Times New Roman"/>
          <w:szCs w:val="24"/>
        </w:rPr>
        <w:t xml:space="preserve">Πρώτον, αυξήσαμε περίπου μισό εκατομμύριο ευρώ τη χρηματοδότηση του </w:t>
      </w:r>
      <w:r>
        <w:rPr>
          <w:rFonts w:eastAsia="Times New Roman"/>
          <w:szCs w:val="24"/>
        </w:rPr>
        <w:t>ν</w:t>
      </w:r>
      <w:r>
        <w:rPr>
          <w:rFonts w:eastAsia="Times New Roman"/>
          <w:szCs w:val="24"/>
        </w:rPr>
        <w:t>οσοκομείου από τον κρατικό προϋπολο</w:t>
      </w:r>
      <w:r>
        <w:rPr>
          <w:rFonts w:eastAsia="Times New Roman"/>
          <w:szCs w:val="24"/>
        </w:rPr>
        <w:lastRenderedPageBreak/>
        <w:t>γισμό. Δεύτερον, έχουμε καλύψει όλα σχεδόν τα αιτήματα</w:t>
      </w:r>
      <w:r>
        <w:rPr>
          <w:rFonts w:eastAsia="Times New Roman"/>
          <w:szCs w:val="24"/>
        </w:rPr>
        <w:t xml:space="preserve"> -όποια δεν έχουν καλυφθεί, έχουν αρνηθεί να πάνε- σε επικουρικούς γιατρούς που μας ήρθαν από το </w:t>
      </w:r>
      <w:r>
        <w:rPr>
          <w:rFonts w:eastAsia="Times New Roman"/>
          <w:szCs w:val="24"/>
        </w:rPr>
        <w:t>ν</w:t>
      </w:r>
      <w:r>
        <w:rPr>
          <w:rFonts w:eastAsia="Times New Roman"/>
          <w:szCs w:val="24"/>
        </w:rPr>
        <w:t xml:space="preserve">οσοκομείο. Από τις δύο παλαιότερες προκηρύξεις έχετε δέκα άτομα ΥΕ και ΠΕ νοσηλευτικό προσωπικό, τα οποία θα διοριστούν άμεσα, έχουν βγει και τα οριστικά. </w:t>
      </w:r>
    </w:p>
    <w:p w14:paraId="1A4E1B76" w14:textId="77777777" w:rsidR="00423CA6" w:rsidRDefault="00752490">
      <w:pPr>
        <w:spacing w:line="600" w:lineRule="auto"/>
        <w:ind w:firstLine="720"/>
        <w:jc w:val="both"/>
        <w:rPr>
          <w:rFonts w:eastAsia="Times New Roman"/>
          <w:szCs w:val="24"/>
        </w:rPr>
      </w:pPr>
      <w:r>
        <w:rPr>
          <w:rFonts w:eastAsia="Times New Roman"/>
          <w:szCs w:val="24"/>
        </w:rPr>
        <w:t>Στ</w:t>
      </w:r>
      <w:r>
        <w:rPr>
          <w:rFonts w:eastAsia="Times New Roman"/>
          <w:szCs w:val="24"/>
        </w:rPr>
        <w:t>ους πεντακόσιους ογδόντα πέντε επικουρικούς</w:t>
      </w:r>
      <w:r>
        <w:rPr>
          <w:rFonts w:eastAsia="Times New Roman"/>
          <w:szCs w:val="24"/>
        </w:rPr>
        <w:t>,</w:t>
      </w:r>
      <w:r>
        <w:rPr>
          <w:rFonts w:eastAsia="Times New Roman"/>
          <w:szCs w:val="24"/>
        </w:rPr>
        <w:t xml:space="preserve"> που προκηρύξαμε τώρα</w:t>
      </w:r>
      <w:r>
        <w:rPr>
          <w:rFonts w:eastAsia="Times New Roman"/>
          <w:szCs w:val="24"/>
        </w:rPr>
        <w:t>,</w:t>
      </w:r>
      <w:r>
        <w:rPr>
          <w:rFonts w:eastAsia="Times New Roman"/>
          <w:szCs w:val="24"/>
        </w:rPr>
        <w:t xml:space="preserve"> το ξέρετε, έληξε προχθές η προκήρυξη</w:t>
      </w:r>
      <w:r>
        <w:rPr>
          <w:rFonts w:eastAsia="Times New Roman"/>
          <w:szCs w:val="24"/>
        </w:rPr>
        <w:t>,</w:t>
      </w:r>
      <w:r>
        <w:rPr>
          <w:rFonts w:eastAsia="Times New Roman"/>
          <w:szCs w:val="24"/>
        </w:rPr>
        <w:t xml:space="preserve"> είναι συνολικά δεκατρία άτομα, που είναι βοηθητικό υγειονομικό, ΤΕ νοσηλευτικής, ΔΕ βοηθών νοσηλευτικής, ΤΕ μαιευτικής, ΤΕ ραδιολόγος-ακτινολόγος, χειρ</w:t>
      </w:r>
      <w:r>
        <w:rPr>
          <w:rFonts w:eastAsia="Times New Roman"/>
          <w:szCs w:val="24"/>
        </w:rPr>
        <w:t xml:space="preserve">ιστών ιατρικών συσκευών, με τους οποίους ενισχύουμε τα εργαστήρια. Από το </w:t>
      </w:r>
      <w:r>
        <w:rPr>
          <w:rFonts w:eastAsia="Times New Roman"/>
          <w:szCs w:val="24"/>
        </w:rPr>
        <w:lastRenderedPageBreak/>
        <w:t xml:space="preserve">ΚΕΕΛΠΝΟ που αρχίζουν να έρχονται, παίρνετε δύο γιατρούς για τη μονάδα και έξι άτομα για την εντατική. Όπου δεν έχουμε διορίσει επικουρικό, είναι γιατί δεν υπάρχει γιατρός στη λίστα. </w:t>
      </w:r>
    </w:p>
    <w:p w14:paraId="1A4E1B77" w14:textId="77777777" w:rsidR="00423CA6" w:rsidRDefault="00752490">
      <w:pPr>
        <w:spacing w:line="600" w:lineRule="auto"/>
        <w:ind w:firstLine="720"/>
        <w:jc w:val="both"/>
        <w:rPr>
          <w:rFonts w:eastAsia="Times New Roman"/>
          <w:szCs w:val="24"/>
        </w:rPr>
      </w:pPr>
      <w:r>
        <w:rPr>
          <w:rFonts w:eastAsia="Times New Roman"/>
          <w:szCs w:val="24"/>
        </w:rPr>
        <w:t xml:space="preserve">Νομίζω ότι μετά από αρκετά χρόνια στο </w:t>
      </w:r>
      <w:r>
        <w:rPr>
          <w:rFonts w:eastAsia="Times New Roman"/>
          <w:szCs w:val="24"/>
        </w:rPr>
        <w:t>ν</w:t>
      </w:r>
      <w:r>
        <w:rPr>
          <w:rFonts w:eastAsia="Times New Roman"/>
          <w:szCs w:val="24"/>
        </w:rPr>
        <w:t xml:space="preserve">οσοκομείο σας, απ’ ό,τι λέει και η μέχρι τώρα </w:t>
      </w:r>
      <w:r>
        <w:rPr>
          <w:rFonts w:eastAsia="Times New Roman"/>
          <w:szCs w:val="24"/>
        </w:rPr>
        <w:t>δ</w:t>
      </w:r>
      <w:r>
        <w:rPr>
          <w:rFonts w:eastAsia="Times New Roman"/>
          <w:szCs w:val="24"/>
        </w:rPr>
        <w:t>ιοίκηση, όχι αυτή που βάλαμε, έχουν καλυφθεί πάρα πολλά κενά, έστω και με αυτόν τον τρόπο. Θα καλύψουμε και με μόνιμο προσωπικό από την καινούργια προκήρυξη που υπάρχει.</w:t>
      </w:r>
      <w:r>
        <w:rPr>
          <w:rFonts w:eastAsia="Times New Roman"/>
          <w:szCs w:val="24"/>
        </w:rPr>
        <w:t xml:space="preserve"> </w:t>
      </w:r>
    </w:p>
    <w:p w14:paraId="1A4E1B7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Τώρα, όσο γι’ αυτό που λέτε</w:t>
      </w:r>
      <w:r>
        <w:rPr>
          <w:rFonts w:eastAsia="Times New Roman" w:cs="Times New Roman"/>
          <w:szCs w:val="24"/>
        </w:rPr>
        <w:t>,</w:t>
      </w:r>
      <w:r>
        <w:rPr>
          <w:rFonts w:eastAsia="Times New Roman" w:cs="Times New Roman"/>
          <w:szCs w:val="24"/>
        </w:rPr>
        <w:t xml:space="preserve"> για το συγκεκριμένο, κύριε Τάσσο, για το </w:t>
      </w:r>
      <w:proofErr w:type="spellStart"/>
      <w:r>
        <w:rPr>
          <w:rFonts w:eastAsia="Times New Roman" w:cs="Times New Roman"/>
          <w:szCs w:val="24"/>
        </w:rPr>
        <w:t>αιμοδυναμικό</w:t>
      </w:r>
      <w:proofErr w:type="spellEnd"/>
      <w:r>
        <w:rPr>
          <w:rFonts w:eastAsia="Times New Roman" w:cs="Times New Roman"/>
          <w:szCs w:val="24"/>
        </w:rPr>
        <w:t xml:space="preserve"> το καταλαβαίνω, αλλά δεν υπήρξε αίτημα, όχι φέτος, ούτε το 2010 ούτε το 2011 ούτε 2012 ούτε το </w:t>
      </w:r>
      <w:r>
        <w:rPr>
          <w:rFonts w:eastAsia="Times New Roman" w:cs="Times New Roman"/>
          <w:szCs w:val="24"/>
        </w:rPr>
        <w:lastRenderedPageBreak/>
        <w:t xml:space="preserve">2013 ούτε το 2014 για προμήθεια </w:t>
      </w:r>
      <w:proofErr w:type="spellStart"/>
      <w:r>
        <w:rPr>
          <w:rFonts w:eastAsia="Times New Roman" w:cs="Times New Roman"/>
          <w:szCs w:val="24"/>
        </w:rPr>
        <w:t>αιμοδυναμικού</w:t>
      </w:r>
      <w:proofErr w:type="spellEnd"/>
      <w:r>
        <w:rPr>
          <w:rFonts w:eastAsia="Times New Roman" w:cs="Times New Roman"/>
          <w:szCs w:val="24"/>
        </w:rPr>
        <w:t xml:space="preserve"> εξοπλισμού </w:t>
      </w:r>
      <w:proofErr w:type="spellStart"/>
      <w:r>
        <w:rPr>
          <w:rFonts w:eastAsia="Times New Roman" w:cs="Times New Roman"/>
          <w:szCs w:val="24"/>
        </w:rPr>
        <w:t>στεφανιογράφου</w:t>
      </w:r>
      <w:proofErr w:type="spellEnd"/>
      <w:r>
        <w:rPr>
          <w:rFonts w:eastAsia="Times New Roman" w:cs="Times New Roman"/>
          <w:szCs w:val="24"/>
        </w:rPr>
        <w:t xml:space="preserve"> στο </w:t>
      </w:r>
      <w:r>
        <w:rPr>
          <w:rFonts w:eastAsia="Times New Roman" w:cs="Times New Roman"/>
          <w:szCs w:val="24"/>
        </w:rPr>
        <w:t xml:space="preserve">Νοσοκομείο της Μυτιλήνης. Δεν έχει υπάρξει τέτοιο αίτημα. Ήρθε στην επιφάνεια το θέμα με αυτό το ζήτημα. Ο ασθενής εκεί έκανε </w:t>
      </w:r>
      <w:proofErr w:type="spellStart"/>
      <w:r>
        <w:rPr>
          <w:rFonts w:eastAsia="Times New Roman" w:cs="Times New Roman"/>
          <w:szCs w:val="24"/>
        </w:rPr>
        <w:t>θρομβόλυση</w:t>
      </w:r>
      <w:proofErr w:type="spellEnd"/>
      <w:r>
        <w:rPr>
          <w:rFonts w:eastAsia="Times New Roman" w:cs="Times New Roman"/>
          <w:szCs w:val="24"/>
        </w:rPr>
        <w:t xml:space="preserve">, απ’ ό,τι μάθαμε, παρουσίασε περίπου επτά-οκτώ ανακοπές μετά, </w:t>
      </w:r>
      <w:proofErr w:type="spellStart"/>
      <w:r>
        <w:rPr>
          <w:rFonts w:eastAsia="Times New Roman" w:cs="Times New Roman"/>
          <w:szCs w:val="24"/>
        </w:rPr>
        <w:t>διεκομίσθη</w:t>
      </w:r>
      <w:proofErr w:type="spellEnd"/>
      <w:r>
        <w:rPr>
          <w:rFonts w:eastAsia="Times New Roman" w:cs="Times New Roman"/>
          <w:szCs w:val="24"/>
        </w:rPr>
        <w:t xml:space="preserve"> την επόμενη ημέρα με </w:t>
      </w:r>
      <w:r>
        <w:rPr>
          <w:rFonts w:eastAsia="Times New Roman" w:cs="Times New Roman"/>
          <w:szCs w:val="24"/>
          <w:lang w:val="en-US"/>
        </w:rPr>
        <w:t>C</w:t>
      </w:r>
      <w:r>
        <w:rPr>
          <w:rFonts w:eastAsia="Times New Roman" w:cs="Times New Roman"/>
          <w:szCs w:val="24"/>
        </w:rPr>
        <w:t xml:space="preserve">-130 στην Αθήνα. Έπρεπε </w:t>
      </w:r>
      <w:r>
        <w:rPr>
          <w:rFonts w:eastAsia="Times New Roman" w:cs="Times New Roman"/>
          <w:szCs w:val="24"/>
        </w:rPr>
        <w:t xml:space="preserve">να κάνει </w:t>
      </w:r>
      <w:proofErr w:type="spellStart"/>
      <w:r>
        <w:rPr>
          <w:rFonts w:eastAsia="Times New Roman" w:cs="Times New Roman"/>
          <w:szCs w:val="24"/>
        </w:rPr>
        <w:t>θρομβόλυση</w:t>
      </w:r>
      <w:proofErr w:type="spellEnd"/>
      <w:r>
        <w:rPr>
          <w:rFonts w:eastAsia="Times New Roman" w:cs="Times New Roman"/>
          <w:szCs w:val="24"/>
        </w:rPr>
        <w:t xml:space="preserve"> από τη στιγμή που δεν υπήρχε τέτοιος εξοπλισμός εκεί. </w:t>
      </w:r>
    </w:p>
    <w:p w14:paraId="1A4E1B7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Δεν είμαστε κα</w:t>
      </w:r>
      <w:r>
        <w:rPr>
          <w:rFonts w:eastAsia="Times New Roman" w:cs="Times New Roman"/>
          <w:szCs w:val="24"/>
        </w:rPr>
        <w:t xml:space="preserve">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αρνητικοί, αλλά δεν έχει τεθεί ποτέ από τις διοικήσεις του </w:t>
      </w:r>
      <w:r>
        <w:rPr>
          <w:rFonts w:eastAsia="Times New Roman" w:cs="Times New Roman"/>
          <w:szCs w:val="24"/>
        </w:rPr>
        <w:t>ν</w:t>
      </w:r>
      <w:r>
        <w:rPr>
          <w:rFonts w:eastAsia="Times New Roman" w:cs="Times New Roman"/>
          <w:szCs w:val="24"/>
        </w:rPr>
        <w:t>οσοκομείου ότι χρειάζεται ένα τέτοιο πράγμα εκεί. Τώρα θα το εξετάσουμε.</w:t>
      </w:r>
    </w:p>
    <w:p w14:paraId="1A4E1B7A"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w:t>
      </w:r>
      <w:r>
        <w:rPr>
          <w:rFonts w:eastAsia="Times New Roman" w:cs="Times New Roman"/>
          <w:b/>
          <w:szCs w:val="24"/>
        </w:rPr>
        <w:t>μαστινός):</w:t>
      </w:r>
      <w:r>
        <w:rPr>
          <w:rFonts w:eastAsia="Times New Roman" w:cs="Times New Roman"/>
          <w:szCs w:val="24"/>
        </w:rPr>
        <w:t xml:space="preserve"> Ευχαριστώ πολύ.</w:t>
      </w:r>
    </w:p>
    <w:p w14:paraId="1A4E1B7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Τον λόγο έχει ο κ. Τάσσος.</w:t>
      </w:r>
    </w:p>
    <w:p w14:paraId="1A4E1B7C"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θέλετε να πείτε ότι το γεγονός ότι λείπει </w:t>
      </w:r>
      <w:proofErr w:type="spellStart"/>
      <w:r>
        <w:rPr>
          <w:rFonts w:eastAsia="Times New Roman" w:cs="Times New Roman"/>
          <w:szCs w:val="24"/>
        </w:rPr>
        <w:t>στεφανιογράφος</w:t>
      </w:r>
      <w:proofErr w:type="spellEnd"/>
      <w:r>
        <w:rPr>
          <w:rFonts w:eastAsia="Times New Roman" w:cs="Times New Roman"/>
          <w:szCs w:val="24"/>
        </w:rPr>
        <w:t xml:space="preserve"> δεν είναι μια αντικειμενική έλλειψη; Το ότι δεν το έβαλε η διοίκηση του </w:t>
      </w:r>
      <w:r>
        <w:rPr>
          <w:rFonts w:eastAsia="Times New Roman" w:cs="Times New Roman"/>
          <w:szCs w:val="24"/>
        </w:rPr>
        <w:t>ν</w:t>
      </w:r>
      <w:r>
        <w:rPr>
          <w:rFonts w:eastAsia="Times New Roman" w:cs="Times New Roman"/>
          <w:szCs w:val="24"/>
        </w:rPr>
        <w:t>οσοκομείου, δεν ξέρω εγώ για ποιους λόγους, σημα</w:t>
      </w:r>
      <w:r>
        <w:rPr>
          <w:rFonts w:eastAsia="Times New Roman" w:cs="Times New Roman"/>
          <w:szCs w:val="24"/>
        </w:rPr>
        <w:t xml:space="preserve">ίνει ότι η έλλειψη αυτή δεν είναι προφανής και ότι δεν πρέπει να καλυφθεί; </w:t>
      </w:r>
    </w:p>
    <w:p w14:paraId="1A4E1B7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Και το ερώτημα είναι</w:t>
      </w:r>
      <w:r>
        <w:rPr>
          <w:rFonts w:eastAsia="Times New Roman" w:cs="Times New Roman"/>
          <w:szCs w:val="24"/>
        </w:rPr>
        <w:t>,</w:t>
      </w:r>
      <w:r>
        <w:rPr>
          <w:rFonts w:eastAsia="Times New Roman" w:cs="Times New Roman"/>
          <w:szCs w:val="24"/>
        </w:rPr>
        <w:t xml:space="preserve"> τι θα γίνει με το ζήτημα αυτό. Θέλουμε μια συγκεκριμένη απάντηση και όχι «θα το εξετάσουμε </w:t>
      </w:r>
      <w:r>
        <w:rPr>
          <w:rFonts w:eastAsia="Times New Roman" w:cs="Times New Roman"/>
          <w:szCs w:val="24"/>
        </w:rPr>
        <w:lastRenderedPageBreak/>
        <w:t>και θα το δούμε». Θέλουμε συγκεκριμένη απάντηση. Αυτό είναι το ειδι</w:t>
      </w:r>
      <w:r>
        <w:rPr>
          <w:rFonts w:eastAsia="Times New Roman" w:cs="Times New Roman"/>
          <w:szCs w:val="24"/>
        </w:rPr>
        <w:t xml:space="preserve">κό. </w:t>
      </w:r>
    </w:p>
    <w:p w14:paraId="1A4E1B7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Όσον αφορά τα γενικά, ακούστε να δείτε, το ζήτημα δεν είναι να προσφέρουμε το ελάχιστο, όπως το ελάχιστο εγγυημένο εισόδημα, και στον τομέα της υγείας στον λαό αυτής της χώρας. Το ζητούμενο είναι να προσφέρουμε το μέγιστο δυνατό που παρέχει η επιστήμη</w:t>
      </w:r>
      <w:r>
        <w:rPr>
          <w:rFonts w:eastAsia="Times New Roman" w:cs="Times New Roman"/>
          <w:szCs w:val="24"/>
        </w:rPr>
        <w:t xml:space="preserve"> σήμερα σε κάθε άνθρωπο. Αυτό είναι το ζητούμενο. </w:t>
      </w:r>
      <w:r>
        <w:rPr>
          <w:rFonts w:eastAsia="Times New Roman" w:cs="Times New Roman"/>
          <w:szCs w:val="24"/>
        </w:rPr>
        <w:t>Β</w:t>
      </w:r>
      <w:r>
        <w:rPr>
          <w:rFonts w:eastAsia="Times New Roman" w:cs="Times New Roman"/>
          <w:szCs w:val="24"/>
        </w:rPr>
        <w:t>έβαια</w:t>
      </w:r>
      <w:r>
        <w:rPr>
          <w:rFonts w:eastAsia="Times New Roman" w:cs="Times New Roman"/>
          <w:szCs w:val="24"/>
        </w:rPr>
        <w:t>,</w:t>
      </w:r>
      <w:r>
        <w:rPr>
          <w:rFonts w:eastAsia="Times New Roman" w:cs="Times New Roman"/>
          <w:szCs w:val="24"/>
        </w:rPr>
        <w:t xml:space="preserve"> το να παίρνετε δεκατρία άτομα ως επικουρικούς, όταν λείπουν πάρα πολλοί σε πάρα πολλούς τομείς και βέβαια όχι με σχέσεις «μπλοκάκι», αλλά με μόνιμες θέσεις, αυτό δεν λύνει το πρόβλημα. Έχουν φύγει ε</w:t>
      </w:r>
      <w:r>
        <w:rPr>
          <w:rFonts w:eastAsia="Times New Roman" w:cs="Times New Roman"/>
          <w:szCs w:val="24"/>
        </w:rPr>
        <w:t xml:space="preserve">ίκοσι χιλιάδες εργαζόμενοι από τον κλάδο της υγείας. Είχατε εξαγγείλει τους </w:t>
      </w:r>
      <w:r>
        <w:rPr>
          <w:rFonts w:eastAsia="Times New Roman" w:cs="Times New Roman"/>
          <w:szCs w:val="24"/>
        </w:rPr>
        <w:lastRenderedPageBreak/>
        <w:t>τεσσερισήμισι χιλιάδες, που ποτέ δεν έγινε η πρόσληψή τους, αλλά και αυτή να γινόταν, πάλι είναι σταγόνα στον ωκεανό σε σχέση με αυτούς που έχουν φύγει για να καλυφθούν οι στοιχειώ</w:t>
      </w:r>
      <w:r>
        <w:rPr>
          <w:rFonts w:eastAsia="Times New Roman" w:cs="Times New Roman"/>
          <w:szCs w:val="24"/>
        </w:rPr>
        <w:t xml:space="preserve">δεις ανάγκες του πληθυσμού της χώρας μας στον τομέα της υγείας. </w:t>
      </w:r>
    </w:p>
    <w:p w14:paraId="1A4E1B7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Και γιατί γίνεται αυτό; Γιατί συνεχίζετε, όπως και οι προηγούμενοι, την ίδια πολιτική και στον τομέα της υγείας. Τι κάνει αυτή η πολιτική; Εμπορευματοποιεί και την υγεία, γιατί στον καπιταλισ</w:t>
      </w:r>
      <w:r>
        <w:rPr>
          <w:rFonts w:eastAsia="Times New Roman" w:cs="Times New Roman"/>
          <w:szCs w:val="24"/>
        </w:rPr>
        <w:t xml:space="preserve">μό τα πάντα είναι εμπόρευμα και η υγεία δεν θα μπορούσε να είναι έξω απ’ αυτό και μάλιστα όταν η υγεία, η πρόνοια, το φάρμακο είναι πεδία υψηλής κερδοφορίας για το κεφάλαιο. Το κεφάλαιο, όχι μόνο θέλει να απαλλαγεί απ’ το βάρος </w:t>
      </w:r>
      <w:r>
        <w:rPr>
          <w:rFonts w:eastAsia="Times New Roman" w:cs="Times New Roman"/>
          <w:szCs w:val="24"/>
        </w:rPr>
        <w:lastRenderedPageBreak/>
        <w:t>αυτών, αλλά θέλει να το κάνε</w:t>
      </w:r>
      <w:r>
        <w:rPr>
          <w:rFonts w:eastAsia="Times New Roman" w:cs="Times New Roman"/>
          <w:szCs w:val="24"/>
        </w:rPr>
        <w:t>ι και ένα άλλο πεδίο κερδοφορίας. Είναι, λοιπόν, η πολιτική που εφαρμόζετε που αντικειμενικά δεν μπορεί να λύσει το πρόβλημα. Αυτό είναι το θέμα. Και αν δεν αποφασίσετε να συγκρουστείτε με αυτήν την πολιτική, θα επανερχόμαστε κάθε μέρα και θα σας λέμε εμεί</w:t>
      </w:r>
      <w:r>
        <w:rPr>
          <w:rFonts w:eastAsia="Times New Roman" w:cs="Times New Roman"/>
          <w:szCs w:val="24"/>
        </w:rPr>
        <w:t>ς τα προβλήματα και εσείς θα μας λέτε</w:t>
      </w:r>
      <w:r>
        <w:rPr>
          <w:rFonts w:eastAsia="Times New Roman" w:cs="Times New Roman"/>
          <w:szCs w:val="24"/>
        </w:rPr>
        <w:t>:</w:t>
      </w:r>
      <w:r>
        <w:rPr>
          <w:rFonts w:eastAsia="Times New Roman" w:cs="Times New Roman"/>
          <w:szCs w:val="24"/>
        </w:rPr>
        <w:t xml:space="preserve"> «Κάνουμε ό,τι μπορούμε, αλλά τι να κάνουμε, αυτές είναι οι δυνατότητες που έχουμε. Δεν μπορούμε να κάνουμε παραπάνω». </w:t>
      </w:r>
    </w:p>
    <w:p w14:paraId="1A4E1B8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είναι επιλογή, γιατί χρήματα υπάρχουν και υπάρχουν πάρα πολλά, μα πάρα πολλά. Το έχω πει χίλιες φορές ότι εξήντα δύο άνθρωποι έχουν τόσο πλούτο όσο ο μισός πληθυσμός της γης. Μην επικαλούμαστε, λοιπόν, συνέχεια ότι </w:t>
      </w:r>
      <w:r>
        <w:rPr>
          <w:rFonts w:eastAsia="Times New Roman" w:cs="Times New Roman"/>
          <w:szCs w:val="24"/>
        </w:rPr>
        <w:lastRenderedPageBreak/>
        <w:t>δεν υπάρχουν χρήματα. Χρήματα υπάρχουν π</w:t>
      </w:r>
      <w:r>
        <w:rPr>
          <w:rFonts w:eastAsia="Times New Roman" w:cs="Times New Roman"/>
          <w:szCs w:val="24"/>
        </w:rPr>
        <w:t>άρα πολλά, αλλά είναι συγκεντρωμένα στα χέρια μιας χούφτας ανθρώπων. Αυτό είναι το θέμα. Και αν δεν υπάρξει σύγκρουση, λοιπόν, με αυτήν την κατάσταση, με αυτό το σύστημα, δεν θα λυθούν τα προβλήματα και στον τομέα της υγείας.</w:t>
      </w:r>
    </w:p>
    <w:p w14:paraId="1A4E1B8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Ευχαριστούμε.</w:t>
      </w:r>
    </w:p>
    <w:p w14:paraId="1A4E1B8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1A4E1B83"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συνάδελφε, τη σύγκρουση δεν τη φέρνει η διαρκής επίκληση, αλλά τη φέρνει η ωρίμανση του επαναστατικού </w:t>
      </w:r>
      <w:r>
        <w:rPr>
          <w:rFonts w:eastAsia="Times New Roman" w:cs="Times New Roman"/>
          <w:szCs w:val="24"/>
        </w:rPr>
        <w:lastRenderedPageBreak/>
        <w:t xml:space="preserve">υποκειμένου, η δημιουργία μετώπου που το </w:t>
      </w:r>
      <w:r>
        <w:rPr>
          <w:rFonts w:eastAsia="Times New Roman" w:cs="Times New Roman"/>
          <w:szCs w:val="24"/>
        </w:rPr>
        <w:t>αποφασίζει. Το να το επικαλείστε συνέχεια και να το αντιπαραβάλλετε με την προσπάθεια των μέτρων βελτίωσης τα οποία παίρνουμε είναι πολιτικό λάθος. Όταν έχεις μια κοινωνία την οποία την έχουν χτυπήσει σαν το χταπόδι πέντε χρόνια κάτω και δεν δει μικρά βήμα</w:t>
      </w:r>
      <w:r>
        <w:rPr>
          <w:rFonts w:eastAsia="Times New Roman" w:cs="Times New Roman"/>
          <w:szCs w:val="24"/>
        </w:rPr>
        <w:t>τα βελτίωσης της κατάστασής της, γιατί να πειστεί για την επανάσταση, κύριε Τάσσο; Μέσα από ποιο συσχετισμό θα πειστεί;</w:t>
      </w:r>
    </w:p>
    <w:p w14:paraId="1A4E1B84"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Εσείς το αποδυναμώνετε αυτό.</w:t>
      </w:r>
    </w:p>
    <w:p w14:paraId="1A4E1B85"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Μισό λεπτό. Σας άκουσα. Και θα σας απαντήσω κ</w:t>
      </w:r>
      <w:r>
        <w:rPr>
          <w:rFonts w:eastAsia="Times New Roman" w:cs="Times New Roman"/>
          <w:szCs w:val="24"/>
        </w:rPr>
        <w:t xml:space="preserve">αι σε </w:t>
      </w:r>
      <w:r>
        <w:rPr>
          <w:rFonts w:eastAsia="Times New Roman" w:cs="Times New Roman"/>
          <w:szCs w:val="24"/>
        </w:rPr>
        <w:lastRenderedPageBreak/>
        <w:t>αυτό το μήκος κύματος, γιατί μην νομίζετε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είστε πιο Αριστεροί από εμάς ή ότι η καρδιά σας χτυπά πιο Αριστερά από τη δική μας, για να εξηγούμαστε και να μην παρεξηγούμαστε.</w:t>
      </w:r>
    </w:p>
    <w:p w14:paraId="1A4E1B86"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Ο καθένας, όπως είπατε, απ’ τις πράξεις του κρίνε</w:t>
      </w:r>
      <w:r>
        <w:rPr>
          <w:rFonts w:eastAsia="Times New Roman" w:cs="Times New Roman"/>
          <w:szCs w:val="24"/>
        </w:rPr>
        <w:t>ται.</w:t>
      </w:r>
    </w:p>
    <w:p w14:paraId="1A4E1B87"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μισό λεπτό. Δεν σας έκοψα και μην ταράζεστε.</w:t>
      </w:r>
    </w:p>
    <w:p w14:paraId="1A4E1B8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Ναι, είναι σαφές ότι έχουμε μια διαφορετική αντίληψη για το πώς γίνεται η πολιτική. Η αντίληψη ότι ο αγώνας είναι μακρόχρονος, οι συσχετισμοί είναι δύσκολο</w:t>
      </w:r>
      <w:r>
        <w:rPr>
          <w:rFonts w:eastAsia="Times New Roman" w:cs="Times New Roman"/>
          <w:szCs w:val="24"/>
        </w:rPr>
        <w:t xml:space="preserve">ι, ότι είναι μακρύς και </w:t>
      </w:r>
      <w:r>
        <w:rPr>
          <w:rFonts w:eastAsia="Times New Roman" w:cs="Times New Roman"/>
          <w:szCs w:val="24"/>
        </w:rPr>
        <w:lastRenderedPageBreak/>
        <w:t>δύσκολος αγώνας και δεν έχουν ωριμάσει ακόμα οι αντικειμενικές συνθήκες, αυτό σημαίνει άρα ότι δεν κάνω τίποτα. Ναι, έρχεται σε ασυμφιλίωτη σύγκρουση με αυτήν που έχουμε εμείς, η οποία λέει ότι στο σήμερα, στο τώρα, θα προσπαθήσω να</w:t>
      </w:r>
      <w:r>
        <w:rPr>
          <w:rFonts w:eastAsia="Times New Roman" w:cs="Times New Roman"/>
          <w:szCs w:val="24"/>
        </w:rPr>
        <w:t xml:space="preserve"> δημιουργήσω ρωγμές, να καθυστερήσω μέτρα, να βελτιώσω την κατάσταση των ανθρώπων, μέσα απ’ αυτά να τους πείσω για να έλθουν μαζί με μία τέτοια αντίληψη, που θα ανατρέψει αυτούς τους εξήντα δύο. Αλλιώς, θα το λέτε όμορφα ότι έχουν εξήντα δύο τον πλούτο και</w:t>
      </w:r>
      <w:r>
        <w:rPr>
          <w:rFonts w:eastAsia="Times New Roman" w:cs="Times New Roman"/>
          <w:szCs w:val="24"/>
        </w:rPr>
        <w:t xml:space="preserve"> αυτοί θα σου κουνούν το μαντήλι και εσύ θα κάθεσαι εδώ και θα το λες και θα νομίζεις πως έκανες το καθήκον σου.</w:t>
      </w:r>
    </w:p>
    <w:p w14:paraId="1A4E1B89"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 άλλο συγκεκριμένο ζήτημα, όχι, δεν μπορώ να σας απαντήσω σήμερα εάν θα βάλουμε </w:t>
      </w:r>
      <w:proofErr w:type="spellStart"/>
      <w:r>
        <w:rPr>
          <w:rFonts w:eastAsia="Times New Roman" w:cs="Times New Roman"/>
          <w:szCs w:val="24"/>
        </w:rPr>
        <w:t>αιμοδυναμικό</w:t>
      </w:r>
      <w:proofErr w:type="spellEnd"/>
      <w:r>
        <w:rPr>
          <w:rFonts w:eastAsia="Times New Roman" w:cs="Times New Roman"/>
          <w:szCs w:val="24"/>
        </w:rPr>
        <w:t xml:space="preserve"> στη Μυτιλήνη και είναι πολύ συγκεκριμ</w:t>
      </w:r>
      <w:r>
        <w:rPr>
          <w:rFonts w:eastAsia="Times New Roman" w:cs="Times New Roman"/>
          <w:szCs w:val="24"/>
        </w:rPr>
        <w:t>ένος ο λόγος. Λείπει και στην Κω, λείπει και στη Σάμο, λείπει παντού. Δεν είναι ορθολογικά -και όχι με την έννοια του χρήματος- το πού βάζεις κάποιες τέτοιες εξειδικευμένες δομές, γιατί πρέπει να καλύψεις έναν πληθυσμό. Με αυτήν τη λογική, έτσι όπως τη βάζ</w:t>
      </w:r>
      <w:r>
        <w:rPr>
          <w:rFonts w:eastAsia="Times New Roman" w:cs="Times New Roman"/>
          <w:szCs w:val="24"/>
        </w:rPr>
        <w:t xml:space="preserve">ετε, θα έπρεπε να έχουμε νευροχειρουργό σε κάθε νησί του Αιγαίου, διότι το καλοκαίρι έχει πολύ τουρισμό, νοικιάζουν πολλά μηχανάκια οι τουρίστες, σκοτώνονται, άρα χρειάζονται </w:t>
      </w:r>
      <w:proofErr w:type="spellStart"/>
      <w:r>
        <w:rPr>
          <w:rFonts w:eastAsia="Times New Roman" w:cs="Times New Roman"/>
          <w:szCs w:val="24"/>
        </w:rPr>
        <w:t>επισκληρίδια</w:t>
      </w:r>
      <w:proofErr w:type="spellEnd"/>
      <w:r>
        <w:rPr>
          <w:rFonts w:eastAsia="Times New Roman" w:cs="Times New Roman"/>
          <w:szCs w:val="24"/>
        </w:rPr>
        <w:t xml:space="preserve"> και ένα τουλάχιστον σε κάθε νησί να υπάρχει. Δεν γίνεται αυτό το πρά</w:t>
      </w:r>
      <w:r>
        <w:rPr>
          <w:rFonts w:eastAsia="Times New Roman" w:cs="Times New Roman"/>
          <w:szCs w:val="24"/>
        </w:rPr>
        <w:t xml:space="preserve">γμα. Θέλει σύστημα μεταφοράς. Έτσι είναι. Δεν κάνω </w:t>
      </w:r>
      <w:r>
        <w:rPr>
          <w:rFonts w:eastAsia="Times New Roman" w:cs="Times New Roman"/>
          <w:szCs w:val="24"/>
        </w:rPr>
        <w:lastRenderedPageBreak/>
        <w:t>δεξιά παρέκκλιση με αυτό που λέω. Πραγματικότητα είναι αυτό και επιστημονική αντίληψη  και κατάσταση.</w:t>
      </w:r>
    </w:p>
    <w:p w14:paraId="1A4E1B8A"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Όχι, την άποψή σας λέτε και κρίνεστε γι’ αυτήν, όπως είπατε και εσείς πριν.</w:t>
      </w:r>
    </w:p>
    <w:p w14:paraId="1A4E1B8B"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b/>
          <w:szCs w:val="24"/>
        </w:rPr>
        <w:t>ΠΑΥΛΟΣ ΠΟΛΑ</w:t>
      </w:r>
      <w:r>
        <w:rPr>
          <w:rFonts w:eastAsia="Times New Roman" w:cs="Times New Roman"/>
          <w:b/>
          <w:szCs w:val="24"/>
        </w:rPr>
        <w:t xml:space="preserve">ΚΗΣ (Αναπληρωτής Υπουργός Υγείας): </w:t>
      </w:r>
      <w:r>
        <w:rPr>
          <w:rFonts w:eastAsia="Times New Roman" w:cs="Times New Roman"/>
          <w:szCs w:val="24"/>
        </w:rPr>
        <w:t xml:space="preserve">Αυτά σε σχέση με το συγκεκριμένο θέμα. </w:t>
      </w:r>
    </w:p>
    <w:p w14:paraId="1A4E1B8C"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Για τα υπόλοιπα, το Νοσοκομείο της Μυτιλήνης φέτος και με αυτήν την ιστορία με το προσφυγικό έχει ενισχυθεί αρκετά και αυτό φαίνεται και από τα γραπτά της προηγούμενης διοίκη</w:t>
      </w:r>
      <w:r>
        <w:rPr>
          <w:rFonts w:eastAsia="Times New Roman" w:cs="Times New Roman"/>
          <w:szCs w:val="24"/>
        </w:rPr>
        <w:lastRenderedPageBreak/>
        <w:t>σης, όχ</w:t>
      </w:r>
      <w:r>
        <w:rPr>
          <w:rFonts w:eastAsia="Times New Roman" w:cs="Times New Roman"/>
          <w:szCs w:val="24"/>
        </w:rPr>
        <w:t xml:space="preserve">ι αυτής που βάλαμε εμείς τώρα, αλλά της προηγούμενης, ότι όντως μια σειρά από προβλήματα του </w:t>
      </w:r>
      <w:r>
        <w:rPr>
          <w:rFonts w:eastAsia="Times New Roman" w:cs="Times New Roman"/>
          <w:szCs w:val="24"/>
        </w:rPr>
        <w:t>ν</w:t>
      </w:r>
      <w:r>
        <w:rPr>
          <w:rFonts w:eastAsia="Times New Roman" w:cs="Times New Roman"/>
          <w:szCs w:val="24"/>
        </w:rPr>
        <w:t>οσοκομείου έχουν καλυφθεί για πρώτη φορά τα τελευταία χρόνια.</w:t>
      </w:r>
    </w:p>
    <w:p w14:paraId="1A4E1B8D"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 Ευχαριστώ πολύ.</w:t>
      </w:r>
    </w:p>
    <w:p w14:paraId="1A4E1B8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δεύτερη με αριθμό 762/8-4-2016 επίκαιρη ερώτη</w:t>
      </w:r>
      <w:r>
        <w:rPr>
          <w:rFonts w:eastAsia="Times New Roman" w:cs="Times New Roman"/>
          <w:szCs w:val="24"/>
        </w:rPr>
        <w:t xml:space="preserve">ση πρώτου κύκλου του Βουλευτή Καβάλας της Νέας Δημοκρατίας κ. </w:t>
      </w:r>
      <w:r>
        <w:rPr>
          <w:rFonts w:eastAsia="Times New Roman" w:cs="Times New Roman"/>
          <w:bCs/>
          <w:szCs w:val="24"/>
        </w:rPr>
        <w:t>Νικολάου Παναγιωτόπουλου</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επείγουσα κάλυψη των αναγκών των προσφύγων και μεταναστών που φιλοξενούνται στους Δήμους Καβάλ</w:t>
      </w:r>
      <w:r>
        <w:rPr>
          <w:rFonts w:eastAsia="Times New Roman" w:cs="Times New Roman"/>
          <w:szCs w:val="24"/>
        </w:rPr>
        <w:t xml:space="preserve">ας και </w:t>
      </w:r>
      <w:proofErr w:type="spellStart"/>
      <w:r>
        <w:rPr>
          <w:rFonts w:eastAsia="Times New Roman" w:cs="Times New Roman"/>
          <w:szCs w:val="24"/>
        </w:rPr>
        <w:t>Παγγαίου</w:t>
      </w:r>
      <w:proofErr w:type="spellEnd"/>
      <w:r>
        <w:rPr>
          <w:rFonts w:eastAsia="Times New Roman" w:cs="Times New Roman"/>
          <w:szCs w:val="24"/>
        </w:rPr>
        <w:t xml:space="preserve">, δεν </w:t>
      </w:r>
      <w:r>
        <w:rPr>
          <w:rFonts w:eastAsia="Times New Roman" w:cs="Times New Roman"/>
          <w:szCs w:val="24"/>
        </w:rPr>
        <w:lastRenderedPageBreak/>
        <w:t>συζητείται λόγω ανειλημμένων υποχρεώσεων του κυρίου Υφυπουργού.</w:t>
      </w:r>
    </w:p>
    <w:p w14:paraId="1A4E1B8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έκτη με αριθμό 766/11-4-2016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Εσωτερικών και Διοικη</w:t>
      </w:r>
      <w:r>
        <w:rPr>
          <w:rFonts w:eastAsia="Times New Roman" w:cs="Times New Roman"/>
          <w:bCs/>
          <w:szCs w:val="24"/>
        </w:rPr>
        <w:t>τικής Ανασυγκρότησης,</w:t>
      </w:r>
      <w:r>
        <w:rPr>
          <w:rFonts w:eastAsia="Times New Roman" w:cs="Times New Roman"/>
          <w:szCs w:val="24"/>
        </w:rPr>
        <w:t xml:space="preserve"> σχετικά με την «ανεξέλεγκτη δράση των Αλληλέγγυων», δεν συζητείται λόγω ανειλημμένων υποχρεώσεων του κυρίου Υπουργού.</w:t>
      </w:r>
    </w:p>
    <w:p w14:paraId="1A4E1B9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Η ένατη με αριθμό 729/1-4-2016 επίκαιρη ερώτηση δεύτερου κύκλου του  Βουλευτή Καρδίτσας της Νέας Δημοκρατίας κ. </w:t>
      </w:r>
      <w:r>
        <w:rPr>
          <w:rFonts w:eastAsia="Times New Roman" w:cs="Times New Roman"/>
          <w:bCs/>
          <w:szCs w:val="24"/>
        </w:rPr>
        <w:t>Κωνσ</w:t>
      </w:r>
      <w:r>
        <w:rPr>
          <w:rFonts w:eastAsia="Times New Roman" w:cs="Times New Roman"/>
          <w:bCs/>
          <w:szCs w:val="24"/>
        </w:rPr>
        <w:t>ταντίνου Τσιάρα</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 xml:space="preserve">Εσωτερικών και </w:t>
      </w:r>
      <w:r>
        <w:rPr>
          <w:rFonts w:eastAsia="Times New Roman" w:cs="Times New Roman"/>
          <w:bCs/>
          <w:szCs w:val="24"/>
        </w:rPr>
        <w:lastRenderedPageBreak/>
        <w:t>Διοικητικής Ανασυγκρότησης,</w:t>
      </w:r>
      <w:r>
        <w:rPr>
          <w:rFonts w:eastAsia="Times New Roman" w:cs="Times New Roman"/>
          <w:szCs w:val="24"/>
        </w:rPr>
        <w:t xml:space="preserve"> σχετικά με τη δημιουργία Κέντρου Φιλοξενίας Μεταναστών στη Σχολή Αστυνομίας Καρδίτσας, δεν συζητείται λόγω ανειλημμένων υποχρεώσεων του κυρίου Υπουργού.</w:t>
      </w:r>
    </w:p>
    <w:p w14:paraId="1A4E1B9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τρίτη με αριθμό 764/8-4-2</w:t>
      </w:r>
      <w:r>
        <w:rPr>
          <w:rFonts w:eastAsia="Times New Roman" w:cs="Times New Roman"/>
          <w:szCs w:val="24"/>
        </w:rPr>
        <w:t xml:space="preserve">016 επίκαιρη ερώτηση πρώτου κύκλου του ΣΤ΄ Αντιπροέδρου της Βουλής και Βουλευτή Δωδεκανήσου της Δημοκρατικής Συμπαράταξης ΠΑΣΟΚ–ΔΗΜΑΡ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τον έλεγχο των συνθηκών μετακίνησης των προσφύγων και των μεταναστών από τη Χίο στη Λέρο, δεν συζητείται λόγω ανειλημμένων υποχρεώσεων του κυρίου Υπουργού.</w:t>
      </w:r>
    </w:p>
    <w:p w14:paraId="1A4E1B92" w14:textId="77777777" w:rsidR="00423CA6" w:rsidRDefault="00752490">
      <w:pPr>
        <w:spacing w:line="600" w:lineRule="auto"/>
        <w:ind w:firstLine="720"/>
        <w:jc w:val="both"/>
        <w:rPr>
          <w:rFonts w:eastAsia="Times New Roman" w:cs="Times New Roman"/>
          <w:bCs/>
          <w:szCs w:val="24"/>
        </w:rPr>
      </w:pPr>
      <w:r>
        <w:rPr>
          <w:rFonts w:eastAsia="Times New Roman" w:cs="Times New Roman"/>
          <w:szCs w:val="24"/>
        </w:rPr>
        <w:lastRenderedPageBreak/>
        <w:t xml:space="preserve">Αυτή η ερώτηση είναι δική μου. Είναι προς τον Υπουργό </w:t>
      </w:r>
      <w:r>
        <w:rPr>
          <w:rFonts w:eastAsia="Times New Roman" w:cs="Times New Roman"/>
          <w:bCs/>
          <w:szCs w:val="24"/>
        </w:rPr>
        <w:t>Εσωτερικών και αφορά περισσότερο τ</w:t>
      </w:r>
      <w:r>
        <w:rPr>
          <w:rFonts w:eastAsia="Times New Roman" w:cs="Times New Roman"/>
          <w:bCs/>
          <w:szCs w:val="24"/>
        </w:rPr>
        <w:t>ην επέμβαση των ΜΑΤ. Διότι πολύ καλά κάνουν τα ΜΑΤ και δεν επεμβαίνουν για τους πρόσφυγες, αλλά δεν πρέπει να επεμβαίνουν και εναντίον των πολιτών. Και αυτό συνέβη και στη Λέρο και στην Κω. Αυτό είναι ένα θέμα που πρέπει να συζητηθεί. Είναι, δηλαδή, ερώτησ</w:t>
      </w:r>
      <w:r>
        <w:rPr>
          <w:rFonts w:eastAsia="Times New Roman" w:cs="Times New Roman"/>
          <w:bCs/>
          <w:szCs w:val="24"/>
        </w:rPr>
        <w:t xml:space="preserve">η περισσότερο προς τον κ. </w:t>
      </w:r>
      <w:proofErr w:type="spellStart"/>
      <w:r>
        <w:rPr>
          <w:rFonts w:eastAsia="Times New Roman" w:cs="Times New Roman"/>
          <w:bCs/>
          <w:szCs w:val="24"/>
        </w:rPr>
        <w:t>Τόσκα</w:t>
      </w:r>
      <w:proofErr w:type="spellEnd"/>
      <w:r>
        <w:rPr>
          <w:rFonts w:eastAsia="Times New Roman" w:cs="Times New Roman"/>
          <w:bCs/>
          <w:szCs w:val="24"/>
        </w:rPr>
        <w:t xml:space="preserve"> και λιγότερο προς τον κ. </w:t>
      </w:r>
      <w:proofErr w:type="spellStart"/>
      <w:r>
        <w:rPr>
          <w:rFonts w:eastAsia="Times New Roman" w:cs="Times New Roman"/>
          <w:bCs/>
          <w:szCs w:val="24"/>
        </w:rPr>
        <w:t>Μουζάλα</w:t>
      </w:r>
      <w:proofErr w:type="spellEnd"/>
      <w:r>
        <w:rPr>
          <w:rFonts w:eastAsia="Times New Roman" w:cs="Times New Roman"/>
          <w:bCs/>
          <w:szCs w:val="24"/>
        </w:rPr>
        <w:t>.</w:t>
      </w:r>
    </w:p>
    <w:p w14:paraId="1A4E1B9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Η πρώτη με αριθμό 763/8-4-2016 επίκαιρη ερώτηση δεύτερου κύκλου του Βουλευτή Κιλκίς της Νέας Δημοκρατίας κ. </w:t>
      </w:r>
      <w:r>
        <w:rPr>
          <w:rFonts w:eastAsia="Times New Roman" w:cs="Times New Roman"/>
          <w:bCs/>
          <w:szCs w:val="24"/>
        </w:rPr>
        <w:t>Γεωργίου Γεωργαντά</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w:t>
      </w:r>
      <w:r>
        <w:rPr>
          <w:rFonts w:eastAsia="Times New Roman" w:cs="Times New Roman"/>
          <w:szCs w:val="24"/>
        </w:rPr>
        <w:t xml:space="preserve">τικά με το Κέντρο «Ανοιχτής Δομής </w:t>
      </w:r>
      <w:r>
        <w:rPr>
          <w:rFonts w:eastAsia="Times New Roman" w:cs="Times New Roman"/>
          <w:szCs w:val="24"/>
        </w:rPr>
        <w:lastRenderedPageBreak/>
        <w:t>Φιλοξενίας» Χέρσου, δεν συζητείται λόγω ανειλημμένων υποχρεώσεων του κυρίου Υπουργού.</w:t>
      </w:r>
    </w:p>
    <w:p w14:paraId="1A4E1B9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Η όγδοη με αριθμό 726/1-4-2016 επίκαιρη ερώτηση δεύτερου κύκλου 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w:t>
      </w:r>
      <w:r>
        <w:rPr>
          <w:rFonts w:eastAsia="Times New Roman" w:cs="Times New Roman"/>
          <w:szCs w:val="24"/>
        </w:rPr>
        <w:t xml:space="preserve">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αφαίρεση ελληνικής ιθαγένειας από ομογενείς της πρώην ΕΣΣΔ, δεν συζητείται λόγω ανειλημμένων υποχρεώσεων του κυρίου Υπουργού.</w:t>
      </w:r>
    </w:p>
    <w:p w14:paraId="1A4E1B9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Η δέκατη με αριθμό 724/31-3-2016 επίκαιρη ερώτηση δεύτερο</w:t>
      </w:r>
      <w:r>
        <w:rPr>
          <w:rFonts w:eastAsia="Times New Roman" w:cs="Times New Roman"/>
          <w:szCs w:val="24"/>
        </w:rPr>
        <w:t xml:space="preserve">υ κύκλου του Βουλευτή Αχαΐας της Δημοκρατικής Συμπαράταξης ΠΑΣΟΚ-ΔΗΜΑΡ κ. </w:t>
      </w:r>
      <w:r>
        <w:rPr>
          <w:rFonts w:eastAsia="Times New Roman" w:cs="Times New Roman"/>
          <w:bCs/>
          <w:szCs w:val="24"/>
        </w:rPr>
        <w:t>Θεόδωρου Παπαθεοδώρου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έλλειψη στρατηγικού σχεδιασμού για την αντιμετώπιση του προσφυγικού, τις καθυστερήσει</w:t>
      </w:r>
      <w:r>
        <w:rPr>
          <w:rFonts w:eastAsia="Times New Roman" w:cs="Times New Roman"/>
          <w:szCs w:val="24"/>
        </w:rPr>
        <w:t>ς στην εκταμίευση ευρωπαϊκών πόρων και τη μη εφαρμογή του νόμου για την χορήγηση ελληνικής ιθαγένειας, δεν συζητείται λόγω ανειλημμένων υποχρεώσεων του κυρίου Υπουργού.</w:t>
      </w:r>
    </w:p>
    <w:p w14:paraId="1A4E1B9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έβδομη με αριθμό 759/6-4-2016 επίκαιρη ερώτηση πρώτου κύκλου του Βουλευτή Α΄ Θεσσαλον</w:t>
      </w:r>
      <w:r>
        <w:rPr>
          <w:rFonts w:eastAsia="Times New Roman" w:cs="Times New Roman"/>
          <w:szCs w:val="24"/>
        </w:rPr>
        <w:t>ίκης της Ένωσης Κεντρώων κ.</w:t>
      </w:r>
      <w:r>
        <w:rPr>
          <w:rFonts w:eastAsia="Times New Roman" w:cs="Times New Roman"/>
          <w:szCs w:val="24"/>
        </w:rPr>
        <w:t xml:space="preserve">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Εθνικής Άμυνας,</w:t>
      </w:r>
      <w:r>
        <w:rPr>
          <w:rFonts w:eastAsia="Times New Roman" w:cs="Times New Roman"/>
          <w:bCs/>
          <w:szCs w:val="24"/>
        </w:rPr>
        <w:t xml:space="preserve"> </w:t>
      </w:r>
      <w:r>
        <w:rPr>
          <w:rFonts w:eastAsia="Times New Roman" w:cs="Times New Roman"/>
          <w:szCs w:val="24"/>
        </w:rPr>
        <w:lastRenderedPageBreak/>
        <w:t xml:space="preserve">σχετικά με τα προβλήματα και τις προοπτικές της Ελληνικής Βιομηχανίας Οχημάτων (ΕΛΒΟ), δεν </w:t>
      </w:r>
      <w:r>
        <w:rPr>
          <w:rFonts w:eastAsia="Times New Roman" w:cs="Times New Roman"/>
          <w:szCs w:val="24"/>
        </w:rPr>
        <w:t>συζητείται</w:t>
      </w:r>
      <w:r>
        <w:rPr>
          <w:rFonts w:eastAsia="Times New Roman" w:cs="Times New Roman"/>
          <w:szCs w:val="24"/>
        </w:rPr>
        <w:t xml:space="preserve"> λόγω ανειλημμένων υποχρεώσεων του κυρίου Υπουργού.</w:t>
      </w:r>
    </w:p>
    <w:p w14:paraId="1A4E1B9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τέταρτη με αριθμό 760/7-4-</w:t>
      </w:r>
      <w:r>
        <w:rPr>
          <w:rFonts w:eastAsia="Times New Roman" w:cs="Times New Roman"/>
          <w:szCs w:val="24"/>
        </w:rPr>
        <w:t>2016 επίκαιρη ερώτηση δεύτερου κύκλου του Βουλευτή Ηρακλείου του Ποταμιού κ.</w:t>
      </w:r>
      <w:r>
        <w:rPr>
          <w:rFonts w:eastAsia="Times New Roman" w:cs="Times New Roman"/>
          <w:szCs w:val="24"/>
        </w:rPr>
        <w:t xml:space="preserve"> </w:t>
      </w:r>
      <w:r>
        <w:rPr>
          <w:rFonts w:eastAsia="Times New Roman" w:cs="Times New Roman"/>
          <w:bCs/>
          <w:szCs w:val="24"/>
        </w:rPr>
        <w:t xml:space="preserve">Σπυρίδωνος </w:t>
      </w:r>
      <w:proofErr w:type="spellStart"/>
      <w:r>
        <w:rPr>
          <w:rFonts w:eastAsia="Times New Roman" w:cs="Times New Roman"/>
          <w:bCs/>
          <w:szCs w:val="24"/>
        </w:rPr>
        <w:t>Δανέλλη</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Υποδομών, Μεταφορών και Δικτύων,</w:t>
      </w:r>
      <w:r>
        <w:rPr>
          <w:rFonts w:eastAsia="Times New Roman" w:cs="Times New Roman"/>
          <w:szCs w:val="24"/>
        </w:rPr>
        <w:t xml:space="preserve"> </w:t>
      </w:r>
      <w:r>
        <w:rPr>
          <w:rFonts w:eastAsia="Times New Roman" w:cs="Times New Roman"/>
          <w:szCs w:val="24"/>
        </w:rPr>
        <w:t>σχετικά με την απόφαση της Επιτροπής Προϋπολογισμού του Ευρωπαϊκού Κοινοβουλίου για απομάκρυνση του διοικητικο</w:t>
      </w:r>
      <w:r>
        <w:rPr>
          <w:rFonts w:eastAsia="Times New Roman" w:cs="Times New Roman"/>
          <w:szCs w:val="24"/>
        </w:rPr>
        <w:t xml:space="preserve">ύ βραχίονα του Ευρωπαϊκού Οργανισμού για την Ασφάλεια Δικτύων και Επικοινωνιών (ENISA) από το Ηράκλειο Κρήτης στην Αθήνα, δεν </w:t>
      </w:r>
      <w:r>
        <w:rPr>
          <w:rFonts w:eastAsia="Times New Roman" w:cs="Times New Roman"/>
          <w:szCs w:val="24"/>
        </w:rPr>
        <w:t xml:space="preserve">συζητείται </w:t>
      </w:r>
      <w:r>
        <w:rPr>
          <w:rFonts w:eastAsia="Times New Roman" w:cs="Times New Roman"/>
          <w:szCs w:val="24"/>
        </w:rPr>
        <w:t>λόγω ανειλημμένων υποχρεώσεων του κυρίου Υπουργού.</w:t>
      </w:r>
    </w:p>
    <w:p w14:paraId="1A4E1B9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Η πέμπτη με αριθμό 756/5-4-2016 επίκαιρη ερώτηση πρώτου κύκλου της Β</w:t>
      </w:r>
      <w:r>
        <w:rPr>
          <w:rFonts w:eastAsia="Times New Roman" w:cs="Times New Roman"/>
          <w:szCs w:val="24"/>
        </w:rPr>
        <w:t xml:space="preserve">ουλευτού Β΄ Θεσσαλονίκης του Ποταμιού κ. </w:t>
      </w:r>
      <w:r>
        <w:rPr>
          <w:rFonts w:eastAsia="Times New Roman" w:cs="Times New Roman"/>
          <w:bCs/>
          <w:szCs w:val="24"/>
        </w:rPr>
        <w:t>Αικατερίνης Μάρκου</w:t>
      </w:r>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w:t>
      </w:r>
      <w:r>
        <w:rPr>
          <w:rFonts w:eastAsia="Times New Roman" w:cs="Times New Roman"/>
          <w:szCs w:val="24"/>
        </w:rPr>
        <w:t xml:space="preserve">σχετικά με τις προθέσεις του Υπουργείου για την απόσυρση της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περί τροποποίησης των διατάξεων του Κώδικα Τροφίμων και Π</w:t>
      </w:r>
      <w:r>
        <w:rPr>
          <w:rFonts w:eastAsia="Times New Roman" w:cs="Times New Roman"/>
          <w:szCs w:val="24"/>
        </w:rPr>
        <w:t xml:space="preserve">οτών για το «ελληνικό γιαούρτι», δεν </w:t>
      </w:r>
      <w:r>
        <w:rPr>
          <w:rFonts w:eastAsia="Times New Roman" w:cs="Times New Roman"/>
          <w:szCs w:val="24"/>
        </w:rPr>
        <w:t xml:space="preserve">συζητείται </w:t>
      </w:r>
      <w:r>
        <w:rPr>
          <w:rFonts w:eastAsia="Times New Roman" w:cs="Times New Roman"/>
          <w:szCs w:val="24"/>
        </w:rPr>
        <w:t>λόγω κωλύματος του κυρίου Υπουργού, ο οποίος θα βρίσκεται εκτός Αθηνών.</w:t>
      </w:r>
    </w:p>
    <w:p w14:paraId="1A4E1B9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πέμπτη με αριθμό 758/6-4-2016 επίκαιρη ερώτηση δεύτερου κύκλου του Βουλευτή Σερρών της Ένωσης Κεντρώων κ.</w:t>
      </w:r>
      <w:r>
        <w:rPr>
          <w:rFonts w:eastAsia="Times New Roman" w:cs="Times New Roman"/>
          <w:szCs w:val="24"/>
        </w:rPr>
        <w:t xml:space="preserve"> </w:t>
      </w:r>
      <w:r>
        <w:rPr>
          <w:rFonts w:eastAsia="Times New Roman" w:cs="Times New Roman"/>
          <w:bCs/>
          <w:szCs w:val="24"/>
        </w:rPr>
        <w:lastRenderedPageBreak/>
        <w:t xml:space="preserve">Αναστασίου Μεγαλομύστακα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w:t>
      </w:r>
      <w:r>
        <w:rPr>
          <w:rFonts w:eastAsia="Times New Roman" w:cs="Times New Roman"/>
          <w:b/>
          <w:bCs/>
          <w:szCs w:val="24"/>
        </w:rPr>
        <w:t xml:space="preserve"> </w:t>
      </w:r>
      <w:r>
        <w:rPr>
          <w:rFonts w:eastAsia="Times New Roman" w:cs="Times New Roman"/>
          <w:szCs w:val="24"/>
        </w:rPr>
        <w:t xml:space="preserve">σχετικά με την παρασκευή ελληνικού γιαουρτιού από σκόνη γάλακτος, δεν </w:t>
      </w:r>
      <w:r>
        <w:rPr>
          <w:rFonts w:eastAsia="Times New Roman" w:cs="Times New Roman"/>
          <w:szCs w:val="24"/>
        </w:rPr>
        <w:t xml:space="preserve">συζητείται </w:t>
      </w:r>
      <w:r>
        <w:rPr>
          <w:rFonts w:eastAsia="Times New Roman" w:cs="Times New Roman"/>
          <w:szCs w:val="24"/>
        </w:rPr>
        <w:t>για τον ίδιο λόγο.</w:t>
      </w:r>
    </w:p>
    <w:p w14:paraId="1A4E1B9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πρώτη με αριθμό 1829/10-12-2015 ερώτηση των αναφορών-ερωτήσεων, του Βουλευτή Ηρακλείου της Δημοκρατικής</w:t>
      </w:r>
      <w:r>
        <w:rPr>
          <w:rFonts w:eastAsia="Times New Roman" w:cs="Times New Roman"/>
          <w:szCs w:val="24"/>
        </w:rPr>
        <w:t xml:space="preserve"> Συμπαράταξης ΠΑΣΟΚ-ΔΗΜΑΡ κ.</w:t>
      </w:r>
      <w:r>
        <w:rPr>
          <w:rFonts w:eastAsia="Times New Roman" w:cs="Times New Roman"/>
          <w:szCs w:val="24"/>
        </w:rPr>
        <w:t xml:space="preserve">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szCs w:val="24"/>
        </w:rPr>
        <w:t xml:space="preserve"> </w:t>
      </w:r>
      <w:r>
        <w:rPr>
          <w:rFonts w:eastAsia="Times New Roman" w:cs="Times New Roman"/>
          <w:szCs w:val="24"/>
        </w:rPr>
        <w:t xml:space="preserve">σχετικά με τους περιορισμούς στην έκδοση τουριστικής βίζας από Ρωσία, δεν </w:t>
      </w:r>
      <w:r>
        <w:rPr>
          <w:rFonts w:eastAsia="Times New Roman" w:cs="Times New Roman"/>
          <w:szCs w:val="24"/>
        </w:rPr>
        <w:t xml:space="preserve">συζητείται </w:t>
      </w:r>
      <w:r>
        <w:rPr>
          <w:rFonts w:eastAsia="Times New Roman" w:cs="Times New Roman"/>
          <w:szCs w:val="24"/>
        </w:rPr>
        <w:t xml:space="preserve">λόγω απουσίας του Υπουργού κ. </w:t>
      </w:r>
      <w:proofErr w:type="spellStart"/>
      <w:r>
        <w:rPr>
          <w:rFonts w:eastAsia="Times New Roman" w:cs="Times New Roman"/>
          <w:szCs w:val="24"/>
        </w:rPr>
        <w:t>Ξυδάκη</w:t>
      </w:r>
      <w:proofErr w:type="spellEnd"/>
      <w:r>
        <w:rPr>
          <w:rFonts w:eastAsia="Times New Roman" w:cs="Times New Roman"/>
          <w:szCs w:val="24"/>
        </w:rPr>
        <w:t xml:space="preserve"> στο εξωτερικό.</w:t>
      </w:r>
    </w:p>
    <w:p w14:paraId="1A4E1B9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Η δέκατη ένατη με αριθμό 545/15-2-2016 </w:t>
      </w:r>
      <w:r>
        <w:rPr>
          <w:rFonts w:eastAsia="Times New Roman" w:cs="Times New Roman"/>
          <w:szCs w:val="24"/>
        </w:rPr>
        <w:t>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της Βουλευτού Β΄ Αθηνών του Λαϊκού Συνδέσμου – Χρυσή Αυγή 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w:t>
      </w:r>
      <w:r>
        <w:rPr>
          <w:rFonts w:eastAsia="Times New Roman" w:cs="Times New Roman"/>
          <w:szCs w:val="24"/>
        </w:rPr>
        <w:t xml:space="preserve">σχετικά με τα προβλήματα λειτουργίας στο ΕΚΑΒ, επίσης δεν </w:t>
      </w:r>
      <w:r>
        <w:rPr>
          <w:rFonts w:eastAsia="Times New Roman" w:cs="Times New Roman"/>
          <w:szCs w:val="24"/>
        </w:rPr>
        <w:t xml:space="preserve">συζητείται </w:t>
      </w:r>
      <w:r>
        <w:rPr>
          <w:rFonts w:eastAsia="Times New Roman" w:cs="Times New Roman"/>
          <w:szCs w:val="24"/>
        </w:rPr>
        <w:t>.</w:t>
      </w:r>
    </w:p>
    <w:p w14:paraId="1A4E1B9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Τέλος, η πρώτη με αριθμό 765/11-4-2016 επίκαιρη ερ</w:t>
      </w:r>
      <w:r>
        <w:rPr>
          <w:rFonts w:eastAsia="Times New Roman" w:cs="Times New Roman"/>
          <w:szCs w:val="24"/>
        </w:rPr>
        <w:t>ώτηση πρώτου κύκλου του Βουλευτή Αττικής του Συνασπισμού Ριζοσπαστικής Αριστεράς κ.</w:t>
      </w:r>
      <w:r>
        <w:rPr>
          <w:rFonts w:eastAsia="Times New Roman" w:cs="Times New Roman"/>
          <w:szCs w:val="24"/>
        </w:rPr>
        <w:t xml:space="preserve"> </w:t>
      </w:r>
      <w:r>
        <w:rPr>
          <w:rFonts w:eastAsia="Times New Roman" w:cs="Times New Roman"/>
          <w:bCs/>
          <w:szCs w:val="24"/>
        </w:rPr>
        <w:t xml:space="preserve">Παναγιώτη (Πάνου) </w:t>
      </w:r>
      <w:proofErr w:type="spellStart"/>
      <w:r>
        <w:rPr>
          <w:rFonts w:eastAsia="Times New Roman" w:cs="Times New Roman"/>
          <w:bCs/>
          <w:szCs w:val="24"/>
        </w:rPr>
        <w:t>Σκουρολιάκου</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w:t>
      </w:r>
      <w:r>
        <w:rPr>
          <w:rFonts w:eastAsia="Times New Roman" w:cs="Times New Roman"/>
          <w:szCs w:val="24"/>
        </w:rPr>
        <w:t>σχετικά με τις καταγγελίες για χρήση των υπηρε</w:t>
      </w:r>
      <w:r>
        <w:rPr>
          <w:rFonts w:eastAsia="Times New Roman" w:cs="Times New Roman"/>
          <w:szCs w:val="24"/>
        </w:rPr>
        <w:lastRenderedPageBreak/>
        <w:t>σιών του Δήμου Σαρωνικού, για τις π</w:t>
      </w:r>
      <w:r>
        <w:rPr>
          <w:rFonts w:eastAsia="Times New Roman" w:cs="Times New Roman"/>
          <w:szCs w:val="24"/>
        </w:rPr>
        <w:t xml:space="preserve">ροεκλογικές ανάγκες υποψηφίου </w:t>
      </w:r>
      <w:r>
        <w:rPr>
          <w:rFonts w:eastAsia="Times New Roman" w:cs="Times New Roman"/>
          <w:szCs w:val="24"/>
        </w:rPr>
        <w:t>π</w:t>
      </w:r>
      <w:r>
        <w:rPr>
          <w:rFonts w:eastAsia="Times New Roman" w:cs="Times New Roman"/>
          <w:szCs w:val="24"/>
        </w:rPr>
        <w:t xml:space="preserve">ροέδρου της Τοπικής Οργάνωσης </w:t>
      </w:r>
      <w:r>
        <w:rPr>
          <w:rFonts w:eastAsia="Times New Roman" w:cs="Times New Roman"/>
          <w:szCs w:val="24"/>
        </w:rPr>
        <w:t xml:space="preserve"> </w:t>
      </w:r>
      <w:r>
        <w:rPr>
          <w:rFonts w:eastAsia="Times New Roman" w:cs="Times New Roman"/>
          <w:szCs w:val="24"/>
        </w:rPr>
        <w:t xml:space="preserve">της ΝΔ, δεν </w:t>
      </w:r>
      <w:r>
        <w:rPr>
          <w:rFonts w:eastAsia="Times New Roman" w:cs="Times New Roman"/>
          <w:szCs w:val="24"/>
        </w:rPr>
        <w:t xml:space="preserve">συζητείται </w:t>
      </w:r>
      <w:r>
        <w:rPr>
          <w:rFonts w:eastAsia="Times New Roman" w:cs="Times New Roman"/>
          <w:szCs w:val="24"/>
        </w:rPr>
        <w:t>λόγω κωλύματος του ερωτώντος Βουλευτού.</w:t>
      </w:r>
    </w:p>
    <w:p w14:paraId="1A4E1B9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Θα προχωρήσουμε τώρα στη συζήτηση της δεύτερης με αριθμό 2921/5-2-2016 ερώτησης των αναφορών-ερωτήσεων της Βουλευτού Αττικής της Δη</w:t>
      </w:r>
      <w:r>
        <w:rPr>
          <w:rFonts w:eastAsia="Times New Roman" w:cs="Times New Roman"/>
          <w:szCs w:val="24"/>
        </w:rPr>
        <w:t xml:space="preserve">μοκρατικής Συμπαράταξης ΠΑΣΟΚ-ΔΗΜΑΡ κ.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w:t>
      </w:r>
      <w:r>
        <w:rPr>
          <w:rFonts w:eastAsia="Times New Roman" w:cs="Times New Roman"/>
          <w:szCs w:val="24"/>
        </w:rPr>
        <w:t xml:space="preserve"> σχετικά με την εγκατάσταση ασθενοφόρου του ΕΚΑΒ στο Κέντρο Υγείας Ραφήνας.</w:t>
      </w:r>
    </w:p>
    <w:p w14:paraId="1A4E1B9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Χριστοφιλοπούλου</w:t>
      </w:r>
      <w:proofErr w:type="spellEnd"/>
      <w:r>
        <w:rPr>
          <w:rFonts w:eastAsia="Times New Roman" w:cs="Times New Roman"/>
          <w:szCs w:val="24"/>
        </w:rPr>
        <w:t xml:space="preserve"> έχει τον λόγο.</w:t>
      </w:r>
    </w:p>
    <w:p w14:paraId="1A4E1B9F"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 xml:space="preserve">Μετά την ανάγνωση του </w:t>
      </w:r>
      <w:r>
        <w:rPr>
          <w:rFonts w:eastAsia="Times New Roman" w:cs="Times New Roman"/>
          <w:szCs w:val="24"/>
        </w:rPr>
        <w:t>καταλόγου, κύριε Πρόεδρε, φαίνεται ότι είναι πάγια πρακτική οι ερωτήσεις οι οποίες αναβάλλονται να είναι πολλαπλάσιες αυτών που απαντώνται.</w:t>
      </w:r>
    </w:p>
    <w:p w14:paraId="1A4E1BA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Υπουργέ, το ζήτημα για το οποίο σας έκανα την ερώτηση, ταλαιπωρεί την περιοχή Ραφήνας-</w:t>
      </w:r>
      <w:proofErr w:type="spellStart"/>
      <w:r>
        <w:rPr>
          <w:rFonts w:eastAsia="Times New Roman" w:cs="Times New Roman"/>
          <w:szCs w:val="24"/>
        </w:rPr>
        <w:t>Πικερμίου</w:t>
      </w:r>
      <w:proofErr w:type="spellEnd"/>
      <w:r>
        <w:rPr>
          <w:rFonts w:eastAsia="Times New Roman" w:cs="Times New Roman"/>
          <w:szCs w:val="24"/>
        </w:rPr>
        <w:t xml:space="preserve"> αρκετό καιρό κ</w:t>
      </w:r>
      <w:r>
        <w:rPr>
          <w:rFonts w:eastAsia="Times New Roman" w:cs="Times New Roman"/>
          <w:szCs w:val="24"/>
        </w:rPr>
        <w:t>αι νομίζω ότι εάν μπορέσετε να παρέμβετε, θα δώσετε μία λύση που πραγματικά θα ανακουφίσει την περιοχή.</w:t>
      </w:r>
    </w:p>
    <w:p w14:paraId="1A4E1BA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Εξηγούμαι: Στη Ραφήνα έχουμε πληθυσμό είκοσι ενός χιλιάδων ανθρώπων που </w:t>
      </w:r>
      <w:proofErr w:type="spellStart"/>
      <w:r>
        <w:rPr>
          <w:rFonts w:eastAsia="Times New Roman" w:cs="Times New Roman"/>
          <w:szCs w:val="24"/>
        </w:rPr>
        <w:t>υπερτριπλασιάζεται</w:t>
      </w:r>
      <w:proofErr w:type="spellEnd"/>
      <w:r>
        <w:rPr>
          <w:rFonts w:eastAsia="Times New Roman" w:cs="Times New Roman"/>
          <w:szCs w:val="24"/>
        </w:rPr>
        <w:t xml:space="preserve"> το καλοκαίρι. Έχουμε επίσης, μέσω του λιμανιού της Ραφήνας, τ</w:t>
      </w:r>
      <w:r>
        <w:rPr>
          <w:rFonts w:eastAsia="Times New Roman" w:cs="Times New Roman"/>
          <w:szCs w:val="24"/>
        </w:rPr>
        <w:t xml:space="preserve">η διέλευση, </w:t>
      </w:r>
      <w:r>
        <w:rPr>
          <w:rFonts w:eastAsia="Times New Roman" w:cs="Times New Roman"/>
          <w:szCs w:val="24"/>
        </w:rPr>
        <w:lastRenderedPageBreak/>
        <w:t>περίπου, ενός εκατομμυρίου οκτακοσίων χιλιάδων ταξιδιωτών. Ξέρετε ότι</w:t>
      </w:r>
      <w:r>
        <w:rPr>
          <w:rFonts w:eastAsia="Times New Roman" w:cs="Times New Roman"/>
          <w:szCs w:val="24"/>
        </w:rPr>
        <w:t>,</w:t>
      </w:r>
      <w:r>
        <w:rPr>
          <w:rFonts w:eastAsia="Times New Roman" w:cs="Times New Roman"/>
          <w:szCs w:val="24"/>
        </w:rPr>
        <w:t xml:space="preserve"> ιδιαίτερα</w:t>
      </w:r>
      <w:r>
        <w:rPr>
          <w:rFonts w:eastAsia="Times New Roman" w:cs="Times New Roman"/>
          <w:szCs w:val="24"/>
        </w:rPr>
        <w:t>,</w:t>
      </w:r>
      <w:r>
        <w:rPr>
          <w:rFonts w:eastAsia="Times New Roman" w:cs="Times New Roman"/>
          <w:szCs w:val="24"/>
        </w:rPr>
        <w:t xml:space="preserve"> τους θερινούς μήνες υπάρχει το αδιαχώρητο στο λιμάνι.</w:t>
      </w:r>
    </w:p>
    <w:p w14:paraId="1A4E1BA2" w14:textId="77777777" w:rsidR="00423CA6" w:rsidRDefault="00752490">
      <w:pPr>
        <w:spacing w:line="600" w:lineRule="auto"/>
        <w:ind w:firstLine="720"/>
        <w:jc w:val="both"/>
        <w:rPr>
          <w:rFonts w:eastAsia="Times New Roman" w:cs="Times New Roman"/>
          <w:szCs w:val="24"/>
        </w:rPr>
      </w:pPr>
      <w:r w:rsidRPr="000E2891">
        <w:rPr>
          <w:rFonts w:eastAsia="Times New Roman" w:cs="Times New Roman"/>
          <w:szCs w:val="24"/>
        </w:rPr>
        <w:t>Επίσης</w:t>
      </w:r>
      <w:r>
        <w:rPr>
          <w:rFonts w:eastAsia="Times New Roman" w:cs="Times New Roman"/>
          <w:szCs w:val="24"/>
        </w:rPr>
        <w:t>, η Ραφήνα θα υποδεχθεί πρόσφυγες μετά την ομόφωνη απόφαση του Δήμου Ζωγράφου για τις παιδικές κατασκη</w:t>
      </w:r>
      <w:r>
        <w:rPr>
          <w:rFonts w:eastAsia="Times New Roman" w:cs="Times New Roman"/>
          <w:szCs w:val="24"/>
        </w:rPr>
        <w:t>νώσεις που έχει στα όρια του Δήμου Ραφήνας και όπου θα εγκατασταθεί, θα γίνει προσφυγικός καταυλισμός. Αυτό είναι επιπρόσθετο. Είναι ένα επιπλέον στοιχείο το οποίο σας παραθέτω, το οποίο δεν υπήρχε όλους αυτούς τους μήνες που ο Δήμαρχος Ραφήνας εναγωνίως α</w:t>
      </w:r>
      <w:r>
        <w:rPr>
          <w:rFonts w:eastAsia="Times New Roman" w:cs="Times New Roman"/>
          <w:szCs w:val="24"/>
        </w:rPr>
        <w:t xml:space="preserve">πευθύνεται στον Πρόεδρο του </w:t>
      </w:r>
      <w:r>
        <w:rPr>
          <w:rFonts w:eastAsia="Times New Roman" w:cs="Times New Roman"/>
          <w:szCs w:val="24"/>
        </w:rPr>
        <w:lastRenderedPageBreak/>
        <w:t xml:space="preserve">ΕΚΑΒ. Νομίζω ότι έχει δει και εσάς, αλλά και με άλλους συναδέλφους έχει προσπαθήσει πάρα πολύ να υπάρξει η δυνατότητα να έχει ένα ασθενοφόρο η περιοχή. </w:t>
      </w:r>
    </w:p>
    <w:p w14:paraId="1A4E1BA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Είπατε πριν ότι είστε γιατρός. Άρα καταλαβαίνετε πάρα πολύ καλά πόσο σημαντ</w:t>
      </w:r>
      <w:r>
        <w:rPr>
          <w:rFonts w:eastAsia="Times New Roman" w:cs="Times New Roman"/>
          <w:szCs w:val="24"/>
        </w:rPr>
        <w:t>ικό είναι, δεδομένου ότι υπάρχει και έχει δοθεί η διαβεβαίωση από τον Υπουργό προς τον Πρόεδρο του ΕΚΑΒ, ότι υπάρχει φυλασσόμενος χώρος καθώς και όλος ο εξοπλισμός και η δυνατότητα φιλοξενίας των ανθρώπων του ΕΚΑΒ εκεί. Πού; Στο Κέντρο Υγείας Ραφήνας. Πρόκ</w:t>
      </w:r>
      <w:r>
        <w:rPr>
          <w:rFonts w:eastAsia="Times New Roman" w:cs="Times New Roman"/>
          <w:szCs w:val="24"/>
        </w:rPr>
        <w:t xml:space="preserve">ειται για ένα πλήρες </w:t>
      </w:r>
      <w:r>
        <w:rPr>
          <w:rFonts w:eastAsia="Times New Roman" w:cs="Times New Roman"/>
          <w:szCs w:val="24"/>
        </w:rPr>
        <w:t>κ</w:t>
      </w:r>
      <w:r>
        <w:rPr>
          <w:rFonts w:eastAsia="Times New Roman" w:cs="Times New Roman"/>
          <w:szCs w:val="24"/>
        </w:rPr>
        <w:t xml:space="preserve">έντρο, το οποίο είναι ανακαινισμένο και το οποίο εξυπηρετεί πάρα πολύ καλά την περιοχή το πρωί, αλλά δυστυχώς, </w:t>
      </w:r>
      <w:r>
        <w:rPr>
          <w:rFonts w:eastAsia="Times New Roman" w:cs="Times New Roman"/>
          <w:szCs w:val="24"/>
        </w:rPr>
        <w:lastRenderedPageBreak/>
        <w:t>κύριε Υπουργέ, δεν υπάρχει και δεν έχει ενταχθεί στην 24ωρη  εφημερία.</w:t>
      </w:r>
    </w:p>
    <w:p w14:paraId="1A4E1BA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Εάν θέλετε μου λέτε κάτι και γι</w:t>
      </w:r>
      <w:r>
        <w:rPr>
          <w:rFonts w:eastAsia="Times New Roman" w:cs="Times New Roman"/>
          <w:szCs w:val="24"/>
        </w:rPr>
        <w:t>’</w:t>
      </w:r>
      <w:r>
        <w:rPr>
          <w:rFonts w:eastAsia="Times New Roman" w:cs="Times New Roman"/>
          <w:szCs w:val="24"/>
        </w:rPr>
        <w:t xml:space="preserve"> αυτό. Νομίζω ότι έχ</w:t>
      </w:r>
      <w:r>
        <w:rPr>
          <w:rFonts w:eastAsia="Times New Roman" w:cs="Times New Roman"/>
          <w:szCs w:val="24"/>
        </w:rPr>
        <w:t>ει σημασία να το ξαναδούμε. Και εγώ δεν θέλω να πάω στη λογική</w:t>
      </w:r>
      <w:r>
        <w:rPr>
          <w:rFonts w:eastAsia="Times New Roman" w:cs="Times New Roman"/>
          <w:b/>
          <w:szCs w:val="24"/>
        </w:rPr>
        <w:t xml:space="preserve"> </w:t>
      </w:r>
      <w:r>
        <w:rPr>
          <w:rFonts w:eastAsia="Times New Roman" w:cs="Times New Roman"/>
          <w:szCs w:val="24"/>
        </w:rPr>
        <w:t>ότι ο ένας δήμος είναι καλύτερος από τον άλλο. Όλοι έχουν ανάγκες και η περιοχή αυτή, η Ανατολική Αττική, είναι μ</w:t>
      </w:r>
      <w:r>
        <w:rPr>
          <w:rFonts w:eastAsia="Times New Roman" w:cs="Times New Roman"/>
          <w:szCs w:val="24"/>
        </w:rPr>
        <w:t>ί</w:t>
      </w:r>
      <w:r>
        <w:rPr>
          <w:rFonts w:eastAsia="Times New Roman" w:cs="Times New Roman"/>
          <w:szCs w:val="24"/>
        </w:rPr>
        <w:t xml:space="preserve">α περιοχή που σφύζει από κόσμο. Είναι περιοχή που το καλοκαίρι, όπως σας είπα, </w:t>
      </w:r>
      <w:r>
        <w:rPr>
          <w:rFonts w:eastAsia="Times New Roman" w:cs="Times New Roman"/>
          <w:szCs w:val="24"/>
        </w:rPr>
        <w:t xml:space="preserve">έχει υπερδιπλάσιο πληθυσμό και έχει μεγάλες ανάγκες. Όμως, από κει και πέρα, δεν είναι δυνατόν άλλοι δήμοι να είναι όμοροι και να έχουν ασθενοφόρο και να μην έχει ο Δήμος Ραφήνας- </w:t>
      </w:r>
      <w:proofErr w:type="spellStart"/>
      <w:r>
        <w:rPr>
          <w:rFonts w:eastAsia="Times New Roman" w:cs="Times New Roman"/>
          <w:szCs w:val="24"/>
        </w:rPr>
        <w:t>Πικερμίου</w:t>
      </w:r>
      <w:proofErr w:type="spellEnd"/>
      <w:r>
        <w:rPr>
          <w:rFonts w:eastAsia="Times New Roman" w:cs="Times New Roman"/>
          <w:szCs w:val="24"/>
        </w:rPr>
        <w:t xml:space="preserve">, που έχει και το λιμάνι στην περιοχή. </w:t>
      </w:r>
    </w:p>
    <w:p w14:paraId="1A4E1BA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σας παρακαλέσω </w:t>
      </w:r>
      <w:r>
        <w:rPr>
          <w:rFonts w:eastAsia="Times New Roman" w:cs="Times New Roman"/>
          <w:szCs w:val="24"/>
        </w:rPr>
        <w:t>να μου δώσετε μ</w:t>
      </w:r>
      <w:r>
        <w:rPr>
          <w:rFonts w:eastAsia="Times New Roman" w:cs="Times New Roman"/>
          <w:szCs w:val="24"/>
        </w:rPr>
        <w:t>ί</w:t>
      </w:r>
      <w:r>
        <w:rPr>
          <w:rFonts w:eastAsia="Times New Roman" w:cs="Times New Roman"/>
          <w:szCs w:val="24"/>
        </w:rPr>
        <w:t xml:space="preserve">α θετική απάντηση, γιατί είναι ένα πρόβλημα που χρονίζει. </w:t>
      </w:r>
    </w:p>
    <w:p w14:paraId="1A4E1BA6"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1A4E1BA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A4E1BA8"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Κοιτάξτε, κυρία </w:t>
      </w:r>
      <w:proofErr w:type="spellStart"/>
      <w:r>
        <w:rPr>
          <w:rFonts w:eastAsia="Times New Roman" w:cs="Times New Roman"/>
          <w:szCs w:val="24"/>
        </w:rPr>
        <w:t>Χριστοφιλοπούλου</w:t>
      </w:r>
      <w:proofErr w:type="spellEnd"/>
      <w:r>
        <w:rPr>
          <w:rFonts w:eastAsia="Times New Roman" w:cs="Times New Roman"/>
          <w:szCs w:val="24"/>
        </w:rPr>
        <w:t>, επειδή ζήτησα ενημέρω</w:t>
      </w:r>
      <w:r>
        <w:rPr>
          <w:rFonts w:eastAsia="Times New Roman" w:cs="Times New Roman"/>
          <w:szCs w:val="24"/>
        </w:rPr>
        <w:t>ση από τον Πρόεδρο του ΕΚΑΒ γι</w:t>
      </w:r>
      <w:r>
        <w:rPr>
          <w:rFonts w:eastAsia="Times New Roman" w:cs="Times New Roman"/>
          <w:szCs w:val="24"/>
        </w:rPr>
        <w:t>’</w:t>
      </w:r>
      <w:r>
        <w:rPr>
          <w:rFonts w:eastAsia="Times New Roman" w:cs="Times New Roman"/>
          <w:szCs w:val="24"/>
        </w:rPr>
        <w:t xml:space="preserve"> αυτό, για την κάλυψη των αναγκών της ευρύτερης περιοχής Ραφήνας – </w:t>
      </w:r>
      <w:proofErr w:type="spellStart"/>
      <w:r>
        <w:rPr>
          <w:rFonts w:eastAsia="Times New Roman" w:cs="Times New Roman"/>
          <w:szCs w:val="24"/>
        </w:rPr>
        <w:t>Πικερμίου</w:t>
      </w:r>
      <w:proofErr w:type="spellEnd"/>
      <w:r>
        <w:rPr>
          <w:rFonts w:eastAsia="Times New Roman" w:cs="Times New Roman"/>
          <w:szCs w:val="24"/>
        </w:rPr>
        <w:t xml:space="preserve"> ενεργούν κατά σειρά προτεραιότητας και </w:t>
      </w:r>
      <w:proofErr w:type="spellStart"/>
      <w:r>
        <w:rPr>
          <w:rFonts w:eastAsia="Times New Roman" w:cs="Times New Roman"/>
          <w:szCs w:val="24"/>
        </w:rPr>
        <w:t>αλληλοκάλυψης</w:t>
      </w:r>
      <w:proofErr w:type="spellEnd"/>
      <w:r>
        <w:rPr>
          <w:rFonts w:eastAsia="Times New Roman" w:cs="Times New Roman"/>
          <w:szCs w:val="24"/>
        </w:rPr>
        <w:t xml:space="preserve"> τα εξής ασθενοφόρα του ΕΚΑΒ σε σχέση με τον τομέα ευθύνης τους: Πρώτον, ασθενοφόρο με τομέα κάλ</w:t>
      </w:r>
      <w:r>
        <w:rPr>
          <w:rFonts w:eastAsia="Times New Roman" w:cs="Times New Roman"/>
          <w:szCs w:val="24"/>
        </w:rPr>
        <w:t xml:space="preserve">υψης Ραφήνα –Νέα </w:t>
      </w:r>
      <w:r>
        <w:rPr>
          <w:rFonts w:eastAsia="Times New Roman" w:cs="Times New Roman"/>
          <w:szCs w:val="24"/>
        </w:rPr>
        <w:lastRenderedPageBreak/>
        <w:t xml:space="preserve">Μάκρη–Μαραθώνα, το οποίο σταθμεύει έξω από την παλιά Αμερικάνικη Βάση στη Νέα Μάκρη. Δεύτερον, ασθενοφόρο με τομέα κάλυψης </w:t>
      </w:r>
      <w:proofErr w:type="spellStart"/>
      <w:r>
        <w:rPr>
          <w:rFonts w:eastAsia="Times New Roman" w:cs="Times New Roman"/>
          <w:szCs w:val="24"/>
        </w:rPr>
        <w:t>Πικέρμι</w:t>
      </w:r>
      <w:proofErr w:type="spellEnd"/>
      <w:r>
        <w:rPr>
          <w:rFonts w:eastAsia="Times New Roman" w:cs="Times New Roman"/>
          <w:szCs w:val="24"/>
        </w:rPr>
        <w:t xml:space="preserve"> – Σπάτα –Λούτσα, το οποίο σταθμεύει στα Σπάτα. Τρίτον, ασθενοφόρο με τομέα κάλυψης Γέρακα –Ανθούσα –Παλλήνη,</w:t>
      </w:r>
      <w:r>
        <w:rPr>
          <w:rFonts w:eastAsia="Times New Roman" w:cs="Times New Roman"/>
          <w:szCs w:val="24"/>
        </w:rPr>
        <w:t xml:space="preserve"> που εδρεύει στην Παλλήνη. Τέταρτον, ασθενοφόρο με τομέα κάλυψης Σταυρός –Γλυκά Νερά –Παιανία, που είναι και αυτό κοντά στην Παλλήνη και κάνει στάση εκεί. </w:t>
      </w:r>
      <w:proofErr w:type="spellStart"/>
      <w:r>
        <w:rPr>
          <w:rFonts w:eastAsia="Times New Roman" w:cs="Times New Roman"/>
          <w:szCs w:val="24"/>
        </w:rPr>
        <w:t>Πέμπτον</w:t>
      </w:r>
      <w:proofErr w:type="spellEnd"/>
      <w:r>
        <w:rPr>
          <w:rFonts w:eastAsia="Times New Roman" w:cs="Times New Roman"/>
          <w:szCs w:val="24"/>
        </w:rPr>
        <w:t xml:space="preserve">, ασθενοφόρο με τομέα κάλυψης Κορωπί –Μαρκόπουλο–Πόρτο Ράφτη, που εδρεύει στο Κορωπί. Και </w:t>
      </w:r>
      <w:proofErr w:type="spellStart"/>
      <w:r>
        <w:rPr>
          <w:rFonts w:eastAsia="Times New Roman" w:cs="Times New Roman"/>
          <w:szCs w:val="24"/>
        </w:rPr>
        <w:t>έκτο</w:t>
      </w:r>
      <w:r>
        <w:rPr>
          <w:rFonts w:eastAsia="Times New Roman" w:cs="Times New Roman"/>
          <w:szCs w:val="24"/>
        </w:rPr>
        <w:t>ν</w:t>
      </w:r>
      <w:proofErr w:type="spellEnd"/>
      <w:r>
        <w:rPr>
          <w:rFonts w:eastAsia="Times New Roman" w:cs="Times New Roman"/>
          <w:szCs w:val="24"/>
        </w:rPr>
        <w:t xml:space="preserve">, κινητή μονάδα Αρτέμιδας με αφετηρία την Αρτέμιδα και τομέα κάλυψης σε όλη την ευρύτερη περιοχή, που είναι για βαρύτερα περιστατικά. </w:t>
      </w:r>
    </w:p>
    <w:p w14:paraId="1A4E1BA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Ξέρω το πρόβλημα που έχει δημιουργηθεί. Επί της ουσίας πρόβλημα ασφάλειας της διακίνησης των πιθανών ασθενών δεν υπάρχει</w:t>
      </w:r>
      <w:r>
        <w:rPr>
          <w:rFonts w:eastAsia="Times New Roman" w:cs="Times New Roman"/>
          <w:szCs w:val="24"/>
        </w:rPr>
        <w:t xml:space="preserve"> με αυτή</w:t>
      </w:r>
      <w:r>
        <w:rPr>
          <w:rFonts w:eastAsia="Times New Roman" w:cs="Times New Roman"/>
          <w:szCs w:val="24"/>
        </w:rPr>
        <w:t>ν</w:t>
      </w:r>
      <w:r>
        <w:rPr>
          <w:rFonts w:eastAsia="Times New Roman" w:cs="Times New Roman"/>
          <w:szCs w:val="24"/>
        </w:rPr>
        <w:t xml:space="preserve"> την κάλυψη. Κανένα! Το ζήτημα είναι ότι θέλουν να σταθμεύει στη Ραφήνα και όχι στα πέντε χιλιόμετρα πιο πέρα. </w:t>
      </w:r>
    </w:p>
    <w:p w14:paraId="1A4E1BA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Κοιτάξτε, να δώσει εντολή ο Υπουργός για το πού θα σταθμεύσει το ΕΚΑΒ τα ασθενοφόρα του, δεν είναι σωστό. Πρέπει να έχει την εικόνα. Δη</w:t>
      </w:r>
      <w:r>
        <w:rPr>
          <w:rFonts w:eastAsia="Times New Roman" w:cs="Times New Roman"/>
          <w:szCs w:val="24"/>
        </w:rPr>
        <w:t>λαδή, πρέπει το ΕΚΑΒ, το οποίο ξέρει τις χιλιομετρικές αποστάσεις, ξέρει από πού έρχονται τα περιστατικά και έχει τον λόγο του που το καλύπτει με αυτόν τον τρόπο, να το ορίζει. Γι</w:t>
      </w:r>
      <w:r>
        <w:rPr>
          <w:rFonts w:eastAsia="Times New Roman" w:cs="Times New Roman"/>
          <w:szCs w:val="24"/>
        </w:rPr>
        <w:t>’</w:t>
      </w:r>
      <w:r>
        <w:rPr>
          <w:rFonts w:eastAsia="Times New Roman" w:cs="Times New Roman"/>
          <w:szCs w:val="24"/>
        </w:rPr>
        <w:t xml:space="preserve"> αυτό το κάνει και έτσι θα συνεχίσει να γίνεται. Να παρέμβω εγώ και να τους </w:t>
      </w:r>
      <w:r>
        <w:rPr>
          <w:rFonts w:eastAsia="Times New Roman" w:cs="Times New Roman"/>
          <w:szCs w:val="24"/>
        </w:rPr>
        <w:t xml:space="preserve">πω τι; Ότι πάρτε ασθενοφόρα </w:t>
      </w:r>
      <w:r>
        <w:rPr>
          <w:rFonts w:eastAsia="Times New Roman" w:cs="Times New Roman"/>
          <w:szCs w:val="24"/>
        </w:rPr>
        <w:lastRenderedPageBreak/>
        <w:t xml:space="preserve">από το </w:t>
      </w:r>
      <w:proofErr w:type="spellStart"/>
      <w:r>
        <w:rPr>
          <w:rFonts w:eastAsia="Times New Roman" w:cs="Times New Roman"/>
          <w:szCs w:val="24"/>
        </w:rPr>
        <w:t>Πικέρμι</w:t>
      </w:r>
      <w:proofErr w:type="spellEnd"/>
      <w:r>
        <w:rPr>
          <w:rFonts w:eastAsia="Times New Roman" w:cs="Times New Roman"/>
          <w:szCs w:val="24"/>
        </w:rPr>
        <w:t xml:space="preserve"> και βάλτε το στη Ραφήνα γιατί θέλουν να το βλέπουν εκεί μπροστά τους; Δεν νομίζω ότι είναι ούτε σωστό ούτε λογικό. </w:t>
      </w:r>
    </w:p>
    <w:p w14:paraId="1A4E1BA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Δεύτερον, από τη στιγμή που δεν έχει δημιουργηθεί και κανένα θέμα, απ’ όσο ξέρω, σε σχέση με το ό</w:t>
      </w:r>
      <w:r>
        <w:rPr>
          <w:rFonts w:eastAsia="Times New Roman" w:cs="Times New Roman"/>
          <w:szCs w:val="24"/>
        </w:rPr>
        <w:t>τι καθυστέρησε να πάει ή ότι έχουμε πρόβλημα ή ότι δεν πάει, έχω να πω το εξής: Έχεις ασθενοφόρα στην ευρύτερη περιοχή και μ</w:t>
      </w:r>
      <w:r>
        <w:rPr>
          <w:rFonts w:eastAsia="Times New Roman" w:cs="Times New Roman"/>
          <w:szCs w:val="24"/>
        </w:rPr>
        <w:t>ί</w:t>
      </w:r>
      <w:r>
        <w:rPr>
          <w:rFonts w:eastAsia="Times New Roman" w:cs="Times New Roman"/>
          <w:szCs w:val="24"/>
        </w:rPr>
        <w:t>α κινητή μονάδα μέσα σ</w:t>
      </w:r>
      <w:r>
        <w:rPr>
          <w:rFonts w:eastAsia="Times New Roman" w:cs="Times New Roman"/>
          <w:szCs w:val="24"/>
        </w:rPr>
        <w:t>’</w:t>
      </w:r>
      <w:r>
        <w:rPr>
          <w:rFonts w:eastAsia="Times New Roman" w:cs="Times New Roman"/>
          <w:szCs w:val="24"/>
        </w:rPr>
        <w:t xml:space="preserve"> αυτά. </w:t>
      </w:r>
    </w:p>
    <w:p w14:paraId="1A4E1BA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Τώρα για το άλλο που λέτε, ναι, υπάρχει, κυρία </w:t>
      </w:r>
      <w:proofErr w:type="spellStart"/>
      <w:r>
        <w:rPr>
          <w:rFonts w:eastAsia="Times New Roman" w:cs="Times New Roman"/>
          <w:szCs w:val="24"/>
        </w:rPr>
        <w:t>Χριστοφιλοπούλου</w:t>
      </w:r>
      <w:proofErr w:type="spellEnd"/>
      <w:r>
        <w:rPr>
          <w:rFonts w:eastAsia="Times New Roman" w:cs="Times New Roman"/>
          <w:szCs w:val="24"/>
        </w:rPr>
        <w:t>, από την πρώτη Υγειονομική Περιφέρει</w:t>
      </w:r>
      <w:r>
        <w:rPr>
          <w:rFonts w:eastAsia="Times New Roman" w:cs="Times New Roman"/>
          <w:szCs w:val="24"/>
        </w:rPr>
        <w:t xml:space="preserve">α ένας σχεδιασμός </w:t>
      </w:r>
      <w:proofErr w:type="spellStart"/>
      <w:r>
        <w:rPr>
          <w:rFonts w:eastAsia="Times New Roman" w:cs="Times New Roman"/>
          <w:szCs w:val="24"/>
        </w:rPr>
        <w:t>αλληλοκάλυψης</w:t>
      </w:r>
      <w:proofErr w:type="spellEnd"/>
      <w:r>
        <w:rPr>
          <w:rFonts w:eastAsia="Times New Roman" w:cs="Times New Roman"/>
          <w:szCs w:val="24"/>
        </w:rPr>
        <w:t xml:space="preserve"> των κέντρων υγείας, όπου υπάρχουν, </w:t>
      </w:r>
      <w:r>
        <w:rPr>
          <w:rFonts w:eastAsia="Times New Roman" w:cs="Times New Roman"/>
          <w:szCs w:val="24"/>
        </w:rPr>
        <w:lastRenderedPageBreak/>
        <w:t>και πιθανά κάποια απ’ αυτά θα μπουν σε εικοσιτετράωρη λειτουργία, ακριβώς για να καλύψει τις ανάγκες της δεύτερης Αθήνας που σιγά</w:t>
      </w:r>
      <w:r>
        <w:rPr>
          <w:rFonts w:eastAsia="Times New Roman" w:cs="Times New Roman"/>
          <w:szCs w:val="24"/>
        </w:rPr>
        <w:t xml:space="preserve"> </w:t>
      </w:r>
      <w:r>
        <w:rPr>
          <w:rFonts w:eastAsia="Times New Roman" w:cs="Times New Roman"/>
          <w:szCs w:val="24"/>
        </w:rPr>
        <w:t>σιγά χτίζεται σε όλη εκείνη τη μεριά ή έχει αναπτυχθεί τα π</w:t>
      </w:r>
      <w:r>
        <w:rPr>
          <w:rFonts w:eastAsia="Times New Roman" w:cs="Times New Roman"/>
          <w:szCs w:val="24"/>
        </w:rPr>
        <w:t xml:space="preserve">ροηγούμενα χρόνια. </w:t>
      </w:r>
    </w:p>
    <w:p w14:paraId="1A4E1BA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Θα είμαστε σύντομα σε θέση για τέτοιες ανακοινώσεις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συνολικού προγραμματισμού για την κάλυψη των αναγκών σε πρωτοβάθμια περίθαλψη σε όλη την ευρύτερη περιοχή. </w:t>
      </w:r>
    </w:p>
    <w:p w14:paraId="1A4E1BA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Αυτά είχα να πω. </w:t>
      </w:r>
    </w:p>
    <w:p w14:paraId="1A4E1BAF"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έχετε τον λόγο και πάλι. </w:t>
      </w:r>
    </w:p>
    <w:p w14:paraId="1A4E1BB0"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 xml:space="preserve">Κύριε Υπουργέ, δεν είναι έτσι ακριβώς όπως σας τα είπαν και μπορώ να σας το διαπιστώσω ως κάτοικος. </w:t>
      </w:r>
    </w:p>
    <w:p w14:paraId="1A4E1BB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Αυτά είναι τα επίσημα στοιχεία. </w:t>
      </w:r>
    </w:p>
    <w:p w14:paraId="1A4E1BB2"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ΠΑΡΑ</w:t>
      </w:r>
      <w:r>
        <w:rPr>
          <w:rFonts w:eastAsia="Times New Roman" w:cs="Times New Roman"/>
          <w:b/>
          <w:szCs w:val="24"/>
        </w:rPr>
        <w:t xml:space="preserve">ΣΚΕΥΗ ΧΡΙΣΤΟΦΙΛΟΠΟΥΛΟΥ: </w:t>
      </w:r>
      <w:r>
        <w:rPr>
          <w:rFonts w:eastAsia="Times New Roman" w:cs="Times New Roman"/>
          <w:szCs w:val="24"/>
        </w:rPr>
        <w:t>Δεν αμφισβητώ το ότι μου είπατε πράγματα για τα οποία έχετε ενημέρωση. Όμως, θέλω να σας πω ότι επειδή είμαι από κει και εκπροσωπώ την περιοχή δεν είναι τόσο απλό να πεις ότι ο Δήμος Σπάτων–Αρ</w:t>
      </w:r>
      <w:r>
        <w:rPr>
          <w:rFonts w:eastAsia="Times New Roman" w:cs="Times New Roman"/>
          <w:szCs w:val="24"/>
        </w:rPr>
        <w:lastRenderedPageBreak/>
        <w:t>τέμιδας παραδείγματος χάρ</w:t>
      </w:r>
      <w:r>
        <w:rPr>
          <w:rFonts w:eastAsia="Times New Roman" w:cs="Times New Roman"/>
          <w:szCs w:val="24"/>
        </w:rPr>
        <w:t>ιν</w:t>
      </w:r>
      <w:r>
        <w:rPr>
          <w:rFonts w:eastAsia="Times New Roman" w:cs="Times New Roman"/>
          <w:szCs w:val="24"/>
        </w:rPr>
        <w:t xml:space="preserve"> με το Δήμο Ρ</w:t>
      </w:r>
      <w:r>
        <w:rPr>
          <w:rFonts w:eastAsia="Times New Roman" w:cs="Times New Roman"/>
          <w:szCs w:val="24"/>
        </w:rPr>
        <w:t xml:space="preserve">αφήνας είναι όμοροι. Όντως είναι όμοροι, αλλά είναι και θέμα και οδικού δικτύου και χρόνου. </w:t>
      </w:r>
    </w:p>
    <w:p w14:paraId="1A4E1BB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Και επειδή μου αναφέρατε ότι δεν υπήρξε πρόβλημα, θέλω να σας πω το εξής, το οποίο δεν θα το έλεγα διότι κανείς ποτέ δεν ξέρει όταν έχουμε ένα θάνατο, αν κάποιος </w:t>
      </w:r>
      <w:r>
        <w:rPr>
          <w:rFonts w:eastAsia="Times New Roman" w:cs="Times New Roman"/>
          <w:szCs w:val="24"/>
        </w:rPr>
        <w:t>από τους συμπολίτες μας έχασε τη ζωή του και θα την είχε κερδίσει αν είχε έρθει και ήταν εκεί το ασθενοφόρο στα τρία λεπτά και όχι στη μισή ώρα που ήρθε.</w:t>
      </w:r>
    </w:p>
    <w:p w14:paraId="1A4E1BB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Στα τέλη Φεβρουαρίου, κύριε Υπουργέ, χάθηκε ένας σημαντικός τοπικά άνθρωπος, ένας άνθρωπος που είχε κα</w:t>
      </w:r>
      <w:r>
        <w:rPr>
          <w:rFonts w:eastAsia="Times New Roman" w:cs="Times New Roman"/>
          <w:szCs w:val="24"/>
        </w:rPr>
        <w:t xml:space="preserve">ι </w:t>
      </w:r>
      <w:r>
        <w:rPr>
          <w:rFonts w:eastAsia="Times New Roman" w:cs="Times New Roman"/>
          <w:szCs w:val="24"/>
        </w:rPr>
        <w:lastRenderedPageBreak/>
        <w:t xml:space="preserve">δράση στους αθλητικούς συλλόγους, ένας φίλαθλος με την καλή έννοια του όρου και χάθηκε από καρδιακό επεισόδιο. </w:t>
      </w:r>
    </w:p>
    <w:p w14:paraId="1A4E1BB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Δεν μπορώ να ξέρω και ούτε θέλω να μπω σε αυτό και ούτε είναι πρέπον, αλλά έκανε πάνω από μισή ώρα το ασθενοφόρο να έρθει. Το λέω αυτό επειδή </w:t>
      </w:r>
      <w:r>
        <w:rPr>
          <w:rFonts w:eastAsia="Times New Roman" w:cs="Times New Roman"/>
          <w:szCs w:val="24"/>
        </w:rPr>
        <w:t>μου είπατε ότι είναι δίπλα. Δεν είναι δίπλα. Και άρα δεν είναι ένα θέμα απλά και μόνο να το βλέπουν. Δεν είναι τυχαίο ότι έχει επανέλθει και επανέρχεται και μετά τα τέλη Φεβρουαρίου υπήρξε νέα κρούση προς το ΕΚΑΒ. Δείτε το, αν θέλετε, και θα προσπαθήσω και</w:t>
      </w:r>
      <w:r>
        <w:rPr>
          <w:rFonts w:eastAsia="Times New Roman" w:cs="Times New Roman"/>
          <w:szCs w:val="24"/>
        </w:rPr>
        <w:t xml:space="preserve"> εγώ ως Βουλευτής της περιοχής να ενημερώσω τον </w:t>
      </w:r>
      <w:r>
        <w:rPr>
          <w:rFonts w:eastAsia="Times New Roman" w:cs="Times New Roman"/>
          <w:szCs w:val="24"/>
        </w:rPr>
        <w:t>δ</w:t>
      </w:r>
      <w:r>
        <w:rPr>
          <w:rFonts w:eastAsia="Times New Roman" w:cs="Times New Roman"/>
          <w:szCs w:val="24"/>
        </w:rPr>
        <w:t>ήμαρχο και να υπάρξει εκ νέου διάβημα προς το ΕΚΑΒ.</w:t>
      </w:r>
    </w:p>
    <w:p w14:paraId="1A4E1BB6" w14:textId="77777777" w:rsidR="00423CA6" w:rsidRDefault="00752490">
      <w:pPr>
        <w:spacing w:line="600" w:lineRule="auto"/>
        <w:ind w:firstLine="720"/>
        <w:jc w:val="both"/>
        <w:rPr>
          <w:rFonts w:eastAsia="Times New Roman" w:cs="Times New Roman"/>
        </w:rPr>
      </w:pPr>
      <w:r>
        <w:rPr>
          <w:rFonts w:eastAsia="Times New Roman" w:cs="Times New Roman"/>
        </w:rPr>
        <w:lastRenderedPageBreak/>
        <w:t xml:space="preserve">Επιπλέον, για την απάντηση που μου δώσατε, επειδή είχατε πει και σε προηγούμενη γραπτή απάντηση ότι έχετε προχωρήσει στο Κέντρο Υγείας Ραφήνας σε διορισμό </w:t>
      </w:r>
      <w:r>
        <w:rPr>
          <w:rFonts w:eastAsia="Times New Roman" w:cs="Times New Roman"/>
        </w:rPr>
        <w:t>επικουρικών γιατρών -παιδιάτρου και γυναικολόγου- θέλω να σας ενημερώσω ότι αυτή</w:t>
      </w:r>
      <w:r>
        <w:rPr>
          <w:rFonts w:eastAsia="Times New Roman" w:cs="Times New Roman"/>
        </w:rPr>
        <w:t>ν</w:t>
      </w:r>
      <w:r>
        <w:rPr>
          <w:rFonts w:eastAsia="Times New Roman" w:cs="Times New Roman"/>
        </w:rPr>
        <w:t xml:space="preserve"> τη στιγμή, μέχρι σήμερα, δεν έχει ολοκληρωθεί αυτό. </w:t>
      </w:r>
    </w:p>
    <w:p w14:paraId="1A4E1BB7" w14:textId="77777777" w:rsidR="00423CA6" w:rsidRDefault="00752490">
      <w:pPr>
        <w:spacing w:line="600" w:lineRule="auto"/>
        <w:ind w:firstLine="720"/>
        <w:jc w:val="both"/>
        <w:rPr>
          <w:rFonts w:eastAsia="Times New Roman"/>
          <w:bCs/>
        </w:rPr>
      </w:pPr>
      <w:r>
        <w:rPr>
          <w:rFonts w:eastAsia="Times New Roman" w:cs="Times New Roman"/>
        </w:rPr>
        <w:t xml:space="preserve">Το </w:t>
      </w:r>
      <w:r>
        <w:rPr>
          <w:rFonts w:eastAsia="Times New Roman" w:cs="Times New Roman"/>
        </w:rPr>
        <w:t>κ</w:t>
      </w:r>
      <w:r>
        <w:rPr>
          <w:rFonts w:eastAsia="Times New Roman" w:cs="Times New Roman"/>
        </w:rPr>
        <w:t xml:space="preserve">έντρο </w:t>
      </w:r>
      <w:r>
        <w:rPr>
          <w:rFonts w:eastAsia="Times New Roman" w:cs="Times New Roman"/>
        </w:rPr>
        <w:t>υ</w:t>
      </w:r>
      <w:r>
        <w:rPr>
          <w:rFonts w:eastAsia="Times New Roman" w:cs="Times New Roman"/>
        </w:rPr>
        <w:t xml:space="preserve">γείας έχει πάρα πολύ κόσμο, όπως είπα, που το επισκέπτεται και </w:t>
      </w:r>
      <w:r>
        <w:rPr>
          <w:rFonts w:eastAsia="Times New Roman"/>
          <w:bCs/>
        </w:rPr>
        <w:t>είναι</w:t>
      </w:r>
      <w:r>
        <w:rPr>
          <w:rFonts w:eastAsia="Times New Roman" w:cs="Times New Roman"/>
        </w:rPr>
        <w:t xml:space="preserve"> άρτιο. Μάλιστα, είχαμε και συνάδελφο </w:t>
      </w:r>
      <w:r>
        <w:rPr>
          <w:rFonts w:eastAsia="Times New Roman" w:cs="Times New Roman"/>
        </w:rPr>
        <w:t xml:space="preserve">από την κυβερνώσα πλειοψηφία, συνάδελφός σας γιατρός από τη δική σας παράταξη, που επισκέφτηκε το </w:t>
      </w:r>
      <w:r>
        <w:rPr>
          <w:rFonts w:eastAsia="Times New Roman" w:cs="Times New Roman"/>
        </w:rPr>
        <w:t>κ</w:t>
      </w:r>
      <w:r>
        <w:rPr>
          <w:rFonts w:eastAsia="Times New Roman" w:cs="Times New Roman"/>
        </w:rPr>
        <w:t xml:space="preserve">έντρο </w:t>
      </w:r>
      <w:r>
        <w:rPr>
          <w:rFonts w:eastAsia="Times New Roman" w:cs="Times New Roman"/>
        </w:rPr>
        <w:t>υ</w:t>
      </w:r>
      <w:r>
        <w:rPr>
          <w:rFonts w:eastAsia="Times New Roman" w:cs="Times New Roman"/>
        </w:rPr>
        <w:t xml:space="preserve">γείας και είδε με τα μάτια του ακριβώς πόσο άρτιο </w:t>
      </w:r>
      <w:r>
        <w:rPr>
          <w:rFonts w:eastAsia="Times New Roman"/>
          <w:bCs/>
        </w:rPr>
        <w:t>είναι</w:t>
      </w:r>
      <w:r>
        <w:rPr>
          <w:rFonts w:eastAsia="Times New Roman" w:cs="Times New Roman"/>
        </w:rPr>
        <w:t xml:space="preserve"> αυτό το </w:t>
      </w:r>
      <w:r>
        <w:rPr>
          <w:rFonts w:eastAsia="Times New Roman"/>
          <w:bCs/>
        </w:rPr>
        <w:t>κ</w:t>
      </w:r>
      <w:r>
        <w:rPr>
          <w:rFonts w:eastAsia="Times New Roman"/>
          <w:bCs/>
        </w:rPr>
        <w:t xml:space="preserve">έντρο </w:t>
      </w:r>
      <w:r>
        <w:rPr>
          <w:rFonts w:eastAsia="Times New Roman"/>
          <w:bCs/>
        </w:rPr>
        <w:lastRenderedPageBreak/>
        <w:t>υ</w:t>
      </w:r>
      <w:r>
        <w:rPr>
          <w:rFonts w:eastAsia="Times New Roman"/>
          <w:bCs/>
        </w:rPr>
        <w:t>γείας. Είναι κρίμα να μην αξιοποιηθεί μια περιουσία του δημοσίου με τον καλύτε</w:t>
      </w:r>
      <w:r>
        <w:rPr>
          <w:rFonts w:eastAsia="Times New Roman"/>
          <w:bCs/>
        </w:rPr>
        <w:t xml:space="preserve">ρο δυνατό τρόπο. </w:t>
      </w:r>
    </w:p>
    <w:p w14:paraId="1A4E1BB8" w14:textId="77777777" w:rsidR="00423CA6" w:rsidRDefault="00752490">
      <w:pPr>
        <w:spacing w:line="600" w:lineRule="auto"/>
        <w:ind w:firstLine="720"/>
        <w:jc w:val="both"/>
        <w:rPr>
          <w:rFonts w:eastAsia="Times New Roman"/>
          <w:bCs/>
        </w:rPr>
      </w:pPr>
      <w:r>
        <w:rPr>
          <w:rFonts w:eastAsia="Times New Roman"/>
          <w:bCs/>
        </w:rPr>
        <w:t>Αν θέλετε, στη δευτερολογία σας να μου απαντήσετε και για τα δύο.</w:t>
      </w:r>
    </w:p>
    <w:p w14:paraId="1A4E1BB9" w14:textId="77777777" w:rsidR="00423CA6" w:rsidRDefault="00752490">
      <w:pPr>
        <w:spacing w:line="600" w:lineRule="auto"/>
        <w:ind w:firstLine="720"/>
        <w:jc w:val="both"/>
        <w:rPr>
          <w:rFonts w:eastAsia="Times New Roman"/>
          <w:bCs/>
        </w:rPr>
      </w:pPr>
      <w:r>
        <w:rPr>
          <w:rFonts w:eastAsia="Times New Roman"/>
          <w:bCs/>
        </w:rPr>
        <w:t xml:space="preserve">Παρακαλώ θερμά να ξαναδείτε το θέμα. Δεν είναι απλώς το </w:t>
      </w:r>
      <w:proofErr w:type="spellStart"/>
      <w:r>
        <w:rPr>
          <w:rFonts w:eastAsia="Times New Roman"/>
          <w:bCs/>
        </w:rPr>
        <w:t>φαίνεσθαι</w:t>
      </w:r>
      <w:proofErr w:type="spellEnd"/>
      <w:r>
        <w:rPr>
          <w:rFonts w:eastAsia="Times New Roman"/>
          <w:bCs/>
        </w:rPr>
        <w:t xml:space="preserve">. Δεν θα ερχόμουν στη Βουλή να σας ζητήσω κάτι για το </w:t>
      </w:r>
      <w:proofErr w:type="spellStart"/>
      <w:r>
        <w:rPr>
          <w:rFonts w:eastAsia="Times New Roman"/>
          <w:bCs/>
        </w:rPr>
        <w:t>φαίνεσθαι</w:t>
      </w:r>
      <w:proofErr w:type="spellEnd"/>
      <w:r>
        <w:rPr>
          <w:rFonts w:eastAsia="Times New Roman"/>
          <w:bCs/>
        </w:rPr>
        <w:t>. Αν κάτι με έφερε στη Βουλή γι’ αυτό, είναι</w:t>
      </w:r>
      <w:r>
        <w:rPr>
          <w:rFonts w:eastAsia="Times New Roman"/>
          <w:bCs/>
        </w:rPr>
        <w:t xml:space="preserve"> ακριβώς αυτό το περιστατικό που σας είπα και το γεγονός ότι φοβούνται οι κάτοικοι με τον προσφυγικό καταυλισμό, που θα πάει εκεί μέσω του Δήμου Ζωγράφου, ότι θα έχουμε προβλήματα. </w:t>
      </w:r>
    </w:p>
    <w:p w14:paraId="1A4E1BBA" w14:textId="77777777" w:rsidR="00423CA6" w:rsidRDefault="00752490">
      <w:pPr>
        <w:spacing w:line="600" w:lineRule="auto"/>
        <w:ind w:firstLine="720"/>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Κύριε </w:t>
      </w:r>
      <w:proofErr w:type="spellStart"/>
      <w:r>
        <w:rPr>
          <w:rFonts w:eastAsia="Times New Roman"/>
          <w:bCs/>
        </w:rPr>
        <w:t>Πολάκη</w:t>
      </w:r>
      <w:proofErr w:type="spellEnd"/>
      <w:r>
        <w:rPr>
          <w:rFonts w:eastAsia="Times New Roman"/>
          <w:bCs/>
        </w:rPr>
        <w:t>, έχετε και πάλι τον λόγο.</w:t>
      </w:r>
      <w:r>
        <w:rPr>
          <w:rFonts w:eastAsia="Times New Roman"/>
          <w:bCs/>
        </w:rPr>
        <w:t xml:space="preserve"> </w:t>
      </w:r>
    </w:p>
    <w:p w14:paraId="1A4E1BBB" w14:textId="77777777" w:rsidR="00423CA6" w:rsidRDefault="00752490">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Για το τελευταίο που είπατε, όσον αφορά το </w:t>
      </w:r>
      <w:r>
        <w:rPr>
          <w:rFonts w:eastAsia="Times New Roman"/>
          <w:bCs/>
        </w:rPr>
        <w:t>κ</w:t>
      </w:r>
      <w:r>
        <w:rPr>
          <w:rFonts w:eastAsia="Times New Roman"/>
          <w:bCs/>
        </w:rPr>
        <w:t xml:space="preserve">έντρο </w:t>
      </w:r>
      <w:r>
        <w:rPr>
          <w:rFonts w:eastAsia="Times New Roman"/>
          <w:bCs/>
        </w:rPr>
        <w:t>υ</w:t>
      </w:r>
      <w:r>
        <w:rPr>
          <w:rFonts w:eastAsia="Times New Roman"/>
          <w:bCs/>
        </w:rPr>
        <w:t>γείας και το προσωπικό, θα το δω. Αυτό που ξέρω, είναι ότι ό,τι αιτήματα μας έχουν ζητήσει, τα έχουμε καλύψει είτε σε επίπεδο των ΠΕΔΥ είτε με διορισμούς επι</w:t>
      </w:r>
      <w:r>
        <w:rPr>
          <w:rFonts w:eastAsia="Times New Roman"/>
          <w:bCs/>
        </w:rPr>
        <w:t>κουρικών γιατρών.</w:t>
      </w:r>
    </w:p>
    <w:p w14:paraId="1A4E1BBC" w14:textId="77777777" w:rsidR="00423CA6" w:rsidRDefault="00752490">
      <w:pPr>
        <w:spacing w:line="600" w:lineRule="auto"/>
        <w:ind w:firstLine="720"/>
        <w:jc w:val="both"/>
        <w:rPr>
          <w:rFonts w:eastAsia="Times New Roman"/>
          <w:bCs/>
        </w:rPr>
      </w:pPr>
      <w:r>
        <w:rPr>
          <w:rFonts w:eastAsia="Times New Roman"/>
          <w:b/>
          <w:bCs/>
        </w:rPr>
        <w:t>ΠΑΡΑΣΚΕΥΗ ΧΡΙΣΤΟΦΙΛΟΠΟΥΛΟΥ:</w:t>
      </w:r>
      <w:r>
        <w:rPr>
          <w:rFonts w:eastAsia="Times New Roman"/>
          <w:bCs/>
        </w:rPr>
        <w:t xml:space="preserve"> Δεν έχουν πάει ακόμη. </w:t>
      </w:r>
    </w:p>
    <w:p w14:paraId="1A4E1BBD" w14:textId="77777777" w:rsidR="00423CA6" w:rsidRDefault="00752490">
      <w:pPr>
        <w:spacing w:line="600" w:lineRule="auto"/>
        <w:ind w:firstLine="720"/>
        <w:jc w:val="both"/>
        <w:rPr>
          <w:rFonts w:eastAsia="Times New Roman"/>
          <w:bCs/>
        </w:rPr>
      </w:pPr>
      <w:r>
        <w:rPr>
          <w:rFonts w:eastAsia="Times New Roman"/>
          <w:b/>
          <w:bCs/>
        </w:rPr>
        <w:lastRenderedPageBreak/>
        <w:t>ΠΑΥΛΟΣ ΠΟΛΑΚΗΣ (Αναπληρωτής Υπουργός Υγείας):</w:t>
      </w:r>
      <w:r>
        <w:rPr>
          <w:rFonts w:eastAsia="Times New Roman"/>
          <w:bCs/>
        </w:rPr>
        <w:t xml:space="preserve"> Μπορεί να διορίστηκε και να μη δέχτηκε και να προχωράμε στον επόμενο. </w:t>
      </w:r>
    </w:p>
    <w:p w14:paraId="1A4E1BBE" w14:textId="77777777" w:rsidR="00423CA6" w:rsidRDefault="00752490">
      <w:pPr>
        <w:spacing w:line="600" w:lineRule="auto"/>
        <w:ind w:firstLine="720"/>
        <w:jc w:val="both"/>
        <w:rPr>
          <w:rFonts w:eastAsia="Times New Roman"/>
          <w:bCs/>
        </w:rPr>
      </w:pPr>
      <w:r>
        <w:rPr>
          <w:rFonts w:eastAsia="Times New Roman"/>
          <w:b/>
          <w:bCs/>
        </w:rPr>
        <w:t>ΠΑΡΑΣΚΕΥΗ ΧΡΙΣΤΟΦΙΛΟΠΟΥΛΟΥ:</w:t>
      </w:r>
      <w:r>
        <w:rPr>
          <w:rFonts w:eastAsia="Times New Roman"/>
          <w:bCs/>
        </w:rPr>
        <w:t xml:space="preserve"> Γι’ αυτό λέω να το δείτε. </w:t>
      </w:r>
    </w:p>
    <w:p w14:paraId="1A4E1BBF" w14:textId="77777777" w:rsidR="00423CA6" w:rsidRDefault="00752490">
      <w:pPr>
        <w:spacing w:line="600" w:lineRule="auto"/>
        <w:ind w:firstLine="720"/>
        <w:jc w:val="both"/>
        <w:rPr>
          <w:rFonts w:eastAsia="Times New Roman"/>
          <w:bCs/>
        </w:rPr>
      </w:pPr>
      <w:r>
        <w:rPr>
          <w:rFonts w:eastAsia="Times New Roman"/>
          <w:b/>
          <w:bCs/>
        </w:rPr>
        <w:t xml:space="preserve">ΠΑΥΛΟΣ ΠΟΛΑΚΗΣ </w:t>
      </w:r>
      <w:r>
        <w:rPr>
          <w:rFonts w:eastAsia="Times New Roman"/>
          <w:b/>
          <w:bCs/>
        </w:rPr>
        <w:t>(Αναπληρωτής Υπουργός Υγείας):</w:t>
      </w:r>
      <w:r>
        <w:rPr>
          <w:rFonts w:eastAsia="Times New Roman"/>
          <w:bCs/>
        </w:rPr>
        <w:t xml:space="preserve"> Αυτό μπορεί να συμβαίνει.</w:t>
      </w:r>
    </w:p>
    <w:p w14:paraId="1A4E1BC0" w14:textId="77777777" w:rsidR="00423CA6" w:rsidRDefault="00752490">
      <w:pPr>
        <w:spacing w:line="600" w:lineRule="auto"/>
        <w:ind w:firstLine="720"/>
        <w:jc w:val="both"/>
        <w:rPr>
          <w:rFonts w:eastAsia="Times New Roman"/>
          <w:bCs/>
        </w:rPr>
      </w:pPr>
      <w:r>
        <w:rPr>
          <w:rFonts w:eastAsia="Times New Roman"/>
          <w:b/>
          <w:bCs/>
        </w:rPr>
        <w:t>ΠΑΡΑΣΚΕΥΗ ΧΡΙΣΤΟΦΙΛΟΠΟΥΛΟΥ:</w:t>
      </w:r>
      <w:r>
        <w:rPr>
          <w:rFonts w:eastAsia="Times New Roman"/>
          <w:bCs/>
        </w:rPr>
        <w:t xml:space="preserve"> Να το δείτε. </w:t>
      </w:r>
    </w:p>
    <w:p w14:paraId="1A4E1BC1" w14:textId="77777777" w:rsidR="00423CA6" w:rsidRDefault="00752490">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Τώρα, για το άλλο ζήτημα, κυρία </w:t>
      </w:r>
      <w:proofErr w:type="spellStart"/>
      <w:r>
        <w:rPr>
          <w:rFonts w:eastAsia="Times New Roman"/>
          <w:bCs/>
        </w:rPr>
        <w:t>Χριστοφιλοπούλου</w:t>
      </w:r>
      <w:proofErr w:type="spellEnd"/>
      <w:r>
        <w:rPr>
          <w:rFonts w:eastAsia="Times New Roman"/>
          <w:bCs/>
        </w:rPr>
        <w:t xml:space="preserve">, τι να σας πω; Έτσι όπως τα λέει το ΕΚΑΒ, θεωρεί ότι καλύπτει </w:t>
      </w:r>
      <w:r>
        <w:rPr>
          <w:rFonts w:eastAsia="Times New Roman"/>
          <w:bCs/>
        </w:rPr>
        <w:lastRenderedPageBreak/>
        <w:t xml:space="preserve">πλήρως την περιοχή. Θα το ξαναδούμε το θέμα. Θα μιλήσω και με τον Πρόεδρο του ΕΚΑΒ, αλλά νομίζω ότι πρέπει η </w:t>
      </w:r>
      <w:r>
        <w:rPr>
          <w:rFonts w:eastAsia="Times New Roman"/>
          <w:bCs/>
        </w:rPr>
        <w:t>υ</w:t>
      </w:r>
      <w:r>
        <w:rPr>
          <w:rFonts w:eastAsia="Times New Roman"/>
          <w:bCs/>
        </w:rPr>
        <w:t>πηρεσία η ίδια, που κάνει τη δουλειά, να έχει και την ευθύνη να καλύπτει με τον τρόπο που αυτή διαλέγει την περιοχή, στην οποία απευθύνεται. Δηλαδ</w:t>
      </w:r>
      <w:r>
        <w:rPr>
          <w:rFonts w:eastAsia="Times New Roman"/>
          <w:bCs/>
        </w:rPr>
        <w:t xml:space="preserve">ή, ποιος είναι καλύτερος από την </w:t>
      </w:r>
      <w:r>
        <w:rPr>
          <w:rFonts w:eastAsia="Times New Roman"/>
          <w:bCs/>
        </w:rPr>
        <w:t>υ</w:t>
      </w:r>
      <w:r>
        <w:rPr>
          <w:rFonts w:eastAsia="Times New Roman"/>
          <w:bCs/>
        </w:rPr>
        <w:t xml:space="preserve">πηρεσία του ΕΚΑΒ, που ξέρει από πού έχει περιστατικά, άρα πού πρέπει να τάξει τα ασθενοφόρα, που πρέπει να τα βάλει; </w:t>
      </w:r>
    </w:p>
    <w:p w14:paraId="1A4E1BC2" w14:textId="77777777" w:rsidR="00423CA6" w:rsidRDefault="00752490">
      <w:pPr>
        <w:spacing w:line="600" w:lineRule="auto"/>
        <w:ind w:firstLine="720"/>
        <w:jc w:val="both"/>
        <w:rPr>
          <w:rFonts w:eastAsia="Times New Roman"/>
          <w:bCs/>
        </w:rPr>
      </w:pPr>
      <w:r>
        <w:rPr>
          <w:rFonts w:eastAsia="Times New Roman"/>
          <w:b/>
          <w:bCs/>
        </w:rPr>
        <w:t>ΠΑΡΑΣΚΕΥΗ ΧΡΙΣΤΟΦΙΛΟΠΟΥΛΟΥ:</w:t>
      </w:r>
      <w:r>
        <w:rPr>
          <w:rFonts w:eastAsia="Times New Roman"/>
          <w:bCs/>
        </w:rPr>
        <w:t xml:space="preserve"> Άρα δεν χρειάζεται η εποπτεία σας; Δεν χρειάζεται η παρέμβασή σας; </w:t>
      </w:r>
    </w:p>
    <w:p w14:paraId="1A4E1BC3" w14:textId="77777777" w:rsidR="00423CA6" w:rsidRDefault="00752490">
      <w:pPr>
        <w:spacing w:line="600" w:lineRule="auto"/>
        <w:ind w:firstLine="720"/>
        <w:jc w:val="both"/>
        <w:rPr>
          <w:rFonts w:eastAsia="Times New Roman"/>
          <w:bCs/>
        </w:rPr>
      </w:pPr>
      <w:r>
        <w:rPr>
          <w:rFonts w:eastAsia="Times New Roman"/>
          <w:b/>
          <w:bCs/>
        </w:rPr>
        <w:t>ΠΑΥΛΟΣ Π</w:t>
      </w:r>
      <w:r>
        <w:rPr>
          <w:rFonts w:eastAsia="Times New Roman"/>
          <w:b/>
          <w:bCs/>
        </w:rPr>
        <w:t xml:space="preserve">ΟΛΑΚΗΣ (Αναπληρωτής Υπουργός Υγείας): </w:t>
      </w:r>
      <w:r>
        <w:rPr>
          <w:rFonts w:eastAsia="Times New Roman"/>
          <w:bCs/>
        </w:rPr>
        <w:t xml:space="preserve">Όχι, εντάξει. Τους ρώτησα και μου είπαν: «Καλύπτεται». </w:t>
      </w:r>
    </w:p>
    <w:p w14:paraId="1A4E1BC4" w14:textId="77777777" w:rsidR="00423CA6" w:rsidRDefault="00752490">
      <w:pPr>
        <w:spacing w:line="600" w:lineRule="auto"/>
        <w:ind w:firstLine="720"/>
        <w:jc w:val="both"/>
        <w:rPr>
          <w:rFonts w:eastAsia="Times New Roman"/>
          <w:bCs/>
        </w:rPr>
      </w:pPr>
      <w:r>
        <w:rPr>
          <w:rFonts w:eastAsia="Times New Roman"/>
          <w:b/>
          <w:bCs/>
        </w:rPr>
        <w:lastRenderedPageBreak/>
        <w:t>ΠΑΡΑΣΚΕΥΗ ΧΡΙΣΤΟΦΙΛΟΠΟΥΛΟΥ:</w:t>
      </w:r>
      <w:r>
        <w:rPr>
          <w:rFonts w:eastAsia="Times New Roman"/>
          <w:bCs/>
        </w:rPr>
        <w:t xml:space="preserve"> Γιατί εποπτεύετε τότε; Είστε</w:t>
      </w:r>
      <w:r w:rsidRPr="00551408">
        <w:rPr>
          <w:rFonts w:eastAsia="Times New Roman"/>
          <w:bCs/>
        </w:rPr>
        <w:t xml:space="preserve"> </w:t>
      </w:r>
      <w:r>
        <w:rPr>
          <w:rFonts w:eastAsia="Times New Roman"/>
          <w:bCs/>
        </w:rPr>
        <w:t>εποπτεύων Υπουργός.</w:t>
      </w:r>
    </w:p>
    <w:p w14:paraId="1A4E1BC5" w14:textId="77777777" w:rsidR="00423CA6" w:rsidRDefault="00752490">
      <w:pPr>
        <w:spacing w:line="600" w:lineRule="auto"/>
        <w:ind w:firstLine="720"/>
        <w:jc w:val="both"/>
        <w:rPr>
          <w:rFonts w:eastAsia="Times New Roman"/>
          <w:bCs/>
        </w:rPr>
      </w:pPr>
      <w:r>
        <w:rPr>
          <w:rFonts w:eastAsia="Times New Roman"/>
          <w:b/>
          <w:bCs/>
        </w:rPr>
        <w:t xml:space="preserve">ΠΑΥΛΟΣ ΠΟΛΑΚΗΣ (Αναπληρωτής Υπουργός Υγείας): </w:t>
      </w:r>
      <w:r>
        <w:rPr>
          <w:rFonts w:eastAsia="Times New Roman"/>
          <w:bCs/>
        </w:rPr>
        <w:t xml:space="preserve">Ξέρω τι είμαι. Τους ρώτησα και μου </w:t>
      </w:r>
      <w:r>
        <w:rPr>
          <w:rFonts w:eastAsia="Times New Roman"/>
          <w:bCs/>
        </w:rPr>
        <w:t>είπαν: «Καλύπτεται, δεν υπάρχει θέμα. Είναι ζήτημα αντιπαράθεσης πού θα στέκεται το ασθενοφόρο». Αυτή είναι η απάντηση που έχω.</w:t>
      </w:r>
    </w:p>
    <w:p w14:paraId="1A4E1BC6" w14:textId="77777777" w:rsidR="00423CA6" w:rsidRDefault="00752490">
      <w:pPr>
        <w:spacing w:line="600" w:lineRule="auto"/>
        <w:ind w:firstLine="720"/>
        <w:jc w:val="both"/>
        <w:rPr>
          <w:rFonts w:eastAsia="Times New Roman"/>
          <w:bCs/>
        </w:rPr>
      </w:pPr>
      <w:r>
        <w:rPr>
          <w:rFonts w:eastAsia="Times New Roman"/>
          <w:b/>
          <w:bCs/>
        </w:rPr>
        <w:t>ΠΑΡΑΣΚΕΥΗ ΧΡΙΣΤΟΦΙΛΟΠΟΥΛΟΥ:</w:t>
      </w:r>
      <w:r>
        <w:rPr>
          <w:rFonts w:eastAsia="Times New Roman"/>
          <w:bCs/>
        </w:rPr>
        <w:t xml:space="preserve"> Ψάξτε το λίγο πιο πολύ. </w:t>
      </w:r>
    </w:p>
    <w:p w14:paraId="1A4E1BC7" w14:textId="77777777" w:rsidR="00423CA6" w:rsidRDefault="00752490">
      <w:pPr>
        <w:spacing w:line="600" w:lineRule="auto"/>
        <w:ind w:firstLine="720"/>
        <w:jc w:val="both"/>
        <w:rPr>
          <w:rFonts w:eastAsia="Times New Roman"/>
          <w:bCs/>
        </w:rPr>
      </w:pPr>
      <w:r>
        <w:rPr>
          <w:rFonts w:eastAsia="Times New Roman"/>
          <w:b/>
          <w:bCs/>
        </w:rPr>
        <w:t xml:space="preserve">ΠΑΥΛΟΣ ΠΟΛΑΚΗΣ (Αναπληρωτής Υπουργός Υγείας): </w:t>
      </w:r>
      <w:r>
        <w:rPr>
          <w:rFonts w:eastAsia="Times New Roman"/>
          <w:bCs/>
        </w:rPr>
        <w:t>Δηλαδή αν είναι το ασθενοφόρο</w:t>
      </w:r>
      <w:r>
        <w:rPr>
          <w:rFonts w:eastAsia="Times New Roman"/>
          <w:bCs/>
        </w:rPr>
        <w:t xml:space="preserve"> τέσσερα χιλιόμετρα πιο </w:t>
      </w:r>
      <w:r>
        <w:rPr>
          <w:rFonts w:eastAsia="Times New Roman"/>
          <w:bCs/>
        </w:rPr>
        <w:lastRenderedPageBreak/>
        <w:t xml:space="preserve">πέρα ή πέντε, δεν προλαβαίνει να πάει να τον πάρει από το λιμάνι; </w:t>
      </w:r>
    </w:p>
    <w:p w14:paraId="1A4E1BC8" w14:textId="77777777" w:rsidR="00423CA6" w:rsidRDefault="00752490">
      <w:pPr>
        <w:spacing w:line="600" w:lineRule="auto"/>
        <w:ind w:firstLine="720"/>
        <w:jc w:val="both"/>
        <w:rPr>
          <w:rFonts w:eastAsia="Times New Roman"/>
          <w:bCs/>
        </w:rPr>
      </w:pPr>
      <w:r>
        <w:rPr>
          <w:rFonts w:eastAsia="Times New Roman"/>
          <w:b/>
          <w:bCs/>
        </w:rPr>
        <w:t>ΠΑΡΑΣΚΕΥΗ ΧΡΙΣΤΟΦΙΛΟΠΟΥΛΟΥ:</w:t>
      </w:r>
      <w:r>
        <w:rPr>
          <w:rFonts w:eastAsia="Times New Roman"/>
          <w:bCs/>
        </w:rPr>
        <w:t xml:space="preserve"> Μα σας είπα και ένα περιστατικό.</w:t>
      </w:r>
    </w:p>
    <w:p w14:paraId="1A4E1BC9" w14:textId="77777777" w:rsidR="00423CA6" w:rsidRDefault="00752490">
      <w:pPr>
        <w:spacing w:line="600" w:lineRule="auto"/>
        <w:ind w:firstLine="720"/>
        <w:jc w:val="both"/>
        <w:rPr>
          <w:rFonts w:eastAsia="Times New Roman"/>
          <w:bCs/>
        </w:rPr>
      </w:pPr>
      <w:r>
        <w:rPr>
          <w:rFonts w:eastAsia="Times New Roman"/>
          <w:b/>
          <w:bCs/>
        </w:rPr>
        <w:t xml:space="preserve">ΠΑΥΛΟΣ ΠΟΛΑΚΗΣ (Αναπληρωτής Υπουργός Υγείας): </w:t>
      </w:r>
      <w:r>
        <w:rPr>
          <w:rFonts w:eastAsia="Times New Roman"/>
          <w:bCs/>
        </w:rPr>
        <w:t>Αυτό θα μπορούσε να γίνει, αν ήταν χαλασμένο εκείνη τη μέρ</w:t>
      </w:r>
      <w:r>
        <w:rPr>
          <w:rFonts w:eastAsia="Times New Roman"/>
          <w:bCs/>
        </w:rPr>
        <w:t xml:space="preserve">α το ασθενοφόρο, κυρία </w:t>
      </w:r>
      <w:proofErr w:type="spellStart"/>
      <w:r>
        <w:rPr>
          <w:rFonts w:eastAsia="Times New Roman"/>
          <w:bCs/>
        </w:rPr>
        <w:t>Χριστοφιλοπούλου</w:t>
      </w:r>
      <w:proofErr w:type="spellEnd"/>
      <w:r>
        <w:rPr>
          <w:rFonts w:eastAsia="Times New Roman"/>
          <w:bCs/>
        </w:rPr>
        <w:t xml:space="preserve">. Μην παίρνουμε την εξαίρεση για να ορίσουμε τον κανόνα. Αυτή είναι η απάντηση. </w:t>
      </w:r>
    </w:p>
    <w:p w14:paraId="1A4E1BCA" w14:textId="77777777" w:rsidR="00423CA6" w:rsidRDefault="00752490">
      <w:pPr>
        <w:spacing w:line="600" w:lineRule="auto"/>
        <w:ind w:firstLine="720"/>
        <w:jc w:val="both"/>
        <w:rPr>
          <w:rFonts w:eastAsia="Times New Roman"/>
          <w:bCs/>
        </w:rPr>
      </w:pPr>
      <w:r>
        <w:rPr>
          <w:rFonts w:eastAsia="Times New Roman"/>
          <w:b/>
          <w:bCs/>
        </w:rPr>
        <w:lastRenderedPageBreak/>
        <w:t xml:space="preserve">ΠΡΟΕΔΡΕΥΩΝ (Δημήτριος Κρεμαστινός): </w:t>
      </w:r>
      <w:r>
        <w:rPr>
          <w:rFonts w:eastAsia="Times New Roman"/>
          <w:bCs/>
        </w:rPr>
        <w:t xml:space="preserve">Προχωρούμε στην τέταρτη </w:t>
      </w:r>
      <w:r>
        <w:rPr>
          <w:rFonts w:eastAsia="Times New Roman"/>
          <w:bCs/>
        </w:rPr>
        <w:t>με</w:t>
      </w:r>
      <w:r>
        <w:rPr>
          <w:rFonts w:eastAsia="Times New Roman"/>
          <w:bCs/>
        </w:rPr>
        <w:t xml:space="preserve"> αριθμό 769/11-4-2016 επίκαιρη ερώτηση </w:t>
      </w:r>
      <w:r>
        <w:rPr>
          <w:rFonts w:eastAsia="Times New Roman"/>
          <w:bCs/>
        </w:rPr>
        <w:t>πρώτου κύκλου</w:t>
      </w:r>
      <w:r>
        <w:rPr>
          <w:rFonts w:eastAsia="Times New Roman"/>
          <w:bCs/>
        </w:rPr>
        <w:t xml:space="preserve"> του Βουλευτή Ηρακλείο</w:t>
      </w:r>
      <w:r>
        <w:rPr>
          <w:rFonts w:eastAsia="Times New Roman"/>
          <w:bCs/>
        </w:rPr>
        <w:t>υ του Κομμουνιστικού Κόμματος Ελλάδ</w:t>
      </w:r>
      <w:r>
        <w:rPr>
          <w:rFonts w:eastAsia="Times New Roman"/>
          <w:bCs/>
        </w:rPr>
        <w:t>α</w:t>
      </w:r>
      <w:r>
        <w:rPr>
          <w:rFonts w:eastAsia="Times New Roman"/>
          <w:bCs/>
        </w:rPr>
        <w:t xml:space="preserve">ς κ. </w:t>
      </w:r>
      <w:r>
        <w:rPr>
          <w:rFonts w:eastAsia="Times New Roman"/>
        </w:rPr>
        <w:t>Εμμανουήλ Συντυχάκη</w:t>
      </w:r>
      <w:r>
        <w:rPr>
          <w:rFonts w:eastAsia="Times New Roman"/>
          <w:bCs/>
        </w:rPr>
        <w:t xml:space="preserve"> προς τον Υπουργό </w:t>
      </w:r>
      <w:r>
        <w:rPr>
          <w:rFonts w:eastAsia="Times New Roman"/>
        </w:rPr>
        <w:t>Πολιτισμού και Αθλητισμού,</w:t>
      </w:r>
      <w:r>
        <w:rPr>
          <w:rFonts w:eastAsia="Times New Roman"/>
          <w:bCs/>
        </w:rPr>
        <w:t xml:space="preserve"> σχετικά με την αύξηση των εισιτηρίων στους αρχαιολογικούς χώρους και τα μουσεία της </w:t>
      </w:r>
      <w:r>
        <w:rPr>
          <w:rFonts w:eastAsia="Times New Roman"/>
          <w:bCs/>
        </w:rPr>
        <w:t>χ</w:t>
      </w:r>
      <w:r>
        <w:rPr>
          <w:rFonts w:eastAsia="Times New Roman"/>
          <w:bCs/>
        </w:rPr>
        <w:t>ώρας.</w:t>
      </w:r>
    </w:p>
    <w:p w14:paraId="1A4E1BCB" w14:textId="77777777" w:rsidR="00423CA6" w:rsidRDefault="00752490">
      <w:pPr>
        <w:spacing w:line="600" w:lineRule="auto"/>
        <w:ind w:firstLine="720"/>
        <w:jc w:val="both"/>
        <w:rPr>
          <w:rFonts w:eastAsia="Times New Roman"/>
          <w:bCs/>
        </w:rPr>
      </w:pPr>
      <w:r>
        <w:rPr>
          <w:rFonts w:eastAsia="Times New Roman"/>
          <w:bCs/>
        </w:rPr>
        <w:t xml:space="preserve">Θα απαντήσει ο Υπουργός κ. Μπαλτάς. </w:t>
      </w:r>
    </w:p>
    <w:p w14:paraId="1A4E1BCC" w14:textId="77777777" w:rsidR="00423CA6" w:rsidRDefault="00752490">
      <w:pPr>
        <w:spacing w:line="600" w:lineRule="auto"/>
        <w:ind w:firstLine="720"/>
        <w:jc w:val="both"/>
        <w:rPr>
          <w:rFonts w:eastAsia="Times New Roman"/>
          <w:bCs/>
        </w:rPr>
      </w:pPr>
      <w:r>
        <w:rPr>
          <w:rFonts w:eastAsia="Times New Roman"/>
          <w:bCs/>
        </w:rPr>
        <w:t>Παρακαλώ, κύριε Συντυχά</w:t>
      </w:r>
      <w:r>
        <w:rPr>
          <w:rFonts w:eastAsia="Times New Roman"/>
          <w:bCs/>
        </w:rPr>
        <w:t>κη, έχετε τον λόγο.</w:t>
      </w:r>
    </w:p>
    <w:p w14:paraId="1A4E1BCD" w14:textId="77777777" w:rsidR="00423CA6" w:rsidRDefault="00752490">
      <w:pPr>
        <w:spacing w:line="600" w:lineRule="auto"/>
        <w:ind w:firstLine="720"/>
        <w:jc w:val="both"/>
        <w:rPr>
          <w:rFonts w:eastAsia="Times New Roman"/>
          <w:bCs/>
        </w:rPr>
      </w:pPr>
      <w:r>
        <w:rPr>
          <w:rFonts w:eastAsia="Times New Roman"/>
          <w:b/>
          <w:bCs/>
        </w:rPr>
        <w:t>ΕΜΜΑΝΟΥΗΛ ΣΥΝΤΥΧΑΚΗΣ:</w:t>
      </w:r>
      <w:r>
        <w:rPr>
          <w:rFonts w:eastAsia="Times New Roman"/>
          <w:bCs/>
        </w:rPr>
        <w:t xml:space="preserve"> Ευχαριστώ, κύριε Πρόεδρε.  </w:t>
      </w:r>
    </w:p>
    <w:p w14:paraId="1A4E1BCE" w14:textId="77777777" w:rsidR="00423CA6" w:rsidRDefault="00752490">
      <w:pPr>
        <w:spacing w:line="600" w:lineRule="auto"/>
        <w:ind w:firstLine="720"/>
        <w:jc w:val="both"/>
        <w:rPr>
          <w:rFonts w:eastAsia="Times New Roman"/>
          <w:bCs/>
        </w:rPr>
      </w:pPr>
      <w:r>
        <w:rPr>
          <w:rFonts w:eastAsia="Times New Roman"/>
          <w:bCs/>
        </w:rPr>
        <w:lastRenderedPageBreak/>
        <w:t>Κύριε Υπουργέ, από την 1</w:t>
      </w:r>
      <w:r w:rsidRPr="0048028E">
        <w:rPr>
          <w:rFonts w:eastAsia="Times New Roman"/>
          <w:bCs/>
          <w:vertAlign w:val="superscript"/>
        </w:rPr>
        <w:t>η</w:t>
      </w:r>
      <w:r>
        <w:rPr>
          <w:rFonts w:eastAsia="Times New Roman"/>
          <w:bCs/>
        </w:rPr>
        <w:t xml:space="preserve"> Απριλίου οι επισκέπτες αρχαιολογικών χώρων και μουσείων σε όλη τη χώρα πληρώνουν πανάκριβα εισιτήρια για μία επίσκεψη. Από την Ακρόπολη και όλους τους όμορους α</w:t>
      </w:r>
      <w:r>
        <w:rPr>
          <w:rFonts w:eastAsia="Times New Roman"/>
          <w:bCs/>
        </w:rPr>
        <w:t xml:space="preserve">ρχαιολογικούς χώρους μέχρι την Ολυμπία, την Κνωσσό και τη Σπιναλόγκα οι αυξήσεις είναι έως και 300%. Αντίστοιχες είναι και οι αυξήσεις για τους επισκέπτες άνω των 65 ετών, που θα πληρώνουν 8 ευρώ αντί για 3 ευρώ. </w:t>
      </w:r>
    </w:p>
    <w:p w14:paraId="1A4E1BCF" w14:textId="77777777" w:rsidR="00423CA6" w:rsidRDefault="00752490">
      <w:pPr>
        <w:spacing w:line="600" w:lineRule="auto"/>
        <w:ind w:firstLine="720"/>
        <w:jc w:val="both"/>
        <w:rPr>
          <w:rFonts w:eastAsia="Times New Roman"/>
          <w:bCs/>
        </w:rPr>
      </w:pPr>
      <w:r>
        <w:rPr>
          <w:rFonts w:eastAsia="Times New Roman"/>
          <w:bCs/>
        </w:rPr>
        <w:t xml:space="preserve">Θεαματικές αυξήσεις </w:t>
      </w:r>
      <w:r>
        <w:rPr>
          <w:rFonts w:eastAsia="Times New Roman"/>
          <w:szCs w:val="24"/>
        </w:rPr>
        <w:t>υπάρχουν</w:t>
      </w:r>
      <w:r>
        <w:rPr>
          <w:rFonts w:eastAsia="Times New Roman"/>
          <w:bCs/>
        </w:rPr>
        <w:t xml:space="preserve"> και στο ενιαί</w:t>
      </w:r>
      <w:r>
        <w:rPr>
          <w:rFonts w:eastAsia="Times New Roman"/>
          <w:bCs/>
        </w:rPr>
        <w:t xml:space="preserve">ο εισιτήριο. Για παράδειγμα, το ενιαίο στην Ακρόπολη κόστιζε 12 ευρώ και έδινε τη δυνατότητα επίσκεψης στους όμορους αρχαιολογικούς χώρους. </w:t>
      </w:r>
    </w:p>
    <w:p w14:paraId="1A4E1BD0" w14:textId="77777777" w:rsidR="00423CA6" w:rsidRDefault="00752490">
      <w:pPr>
        <w:spacing w:line="600" w:lineRule="auto"/>
        <w:ind w:firstLine="720"/>
        <w:jc w:val="both"/>
        <w:rPr>
          <w:rFonts w:eastAsia="Times New Roman"/>
          <w:bCs/>
        </w:rPr>
      </w:pPr>
      <w:r>
        <w:rPr>
          <w:rFonts w:eastAsia="Times New Roman"/>
          <w:bCs/>
        </w:rPr>
        <w:lastRenderedPageBreak/>
        <w:t>Σημειωτέων, σε όλους αυτούς τους αρχαιολογικούς χώρους πέριξ της Ακρόπολης, μαζί με την Ακρόπολη, καταγράφεται το 2</w:t>
      </w:r>
      <w:r>
        <w:rPr>
          <w:rFonts w:eastAsia="Times New Roman"/>
          <w:bCs/>
        </w:rPr>
        <w:t xml:space="preserve">5% του συνόλου των επισκεπτών σε όλη τη χώρα. </w:t>
      </w:r>
    </w:p>
    <w:p w14:paraId="1A4E1BD1" w14:textId="77777777" w:rsidR="00423CA6" w:rsidRDefault="00752490">
      <w:pPr>
        <w:spacing w:line="600" w:lineRule="auto"/>
        <w:ind w:firstLine="720"/>
        <w:jc w:val="both"/>
        <w:rPr>
          <w:rFonts w:eastAsia="Times New Roman"/>
          <w:bCs/>
        </w:rPr>
      </w:pPr>
      <w:r>
        <w:rPr>
          <w:rFonts w:eastAsia="Times New Roman"/>
          <w:bCs/>
        </w:rPr>
        <w:t>Με τις καινούρ</w:t>
      </w:r>
      <w:r>
        <w:rPr>
          <w:rFonts w:eastAsia="Times New Roman"/>
          <w:bCs/>
        </w:rPr>
        <w:t>γ</w:t>
      </w:r>
      <w:r>
        <w:rPr>
          <w:rFonts w:eastAsia="Times New Roman"/>
          <w:bCs/>
        </w:rPr>
        <w:t xml:space="preserve">ιες τιμές το κόστος για όλα τα μνημεία θα ανέρχεται στα 52 ευρώ. Οπότε το ενιαίο, από 25 ευρώ πάει στα 30. Επίσης, η συνδυαστική επίσκεψη, δηλαδή το ενιαίο εισιτήριο, στα </w:t>
      </w:r>
      <w:r>
        <w:rPr>
          <w:rFonts w:eastAsia="Times New Roman"/>
          <w:bCs/>
        </w:rPr>
        <w:t>μ</w:t>
      </w:r>
      <w:r>
        <w:rPr>
          <w:rFonts w:eastAsia="Times New Roman"/>
          <w:bCs/>
        </w:rPr>
        <w:t>ουσεία του Ηρακλείου κ</w:t>
      </w:r>
      <w:r>
        <w:rPr>
          <w:rFonts w:eastAsia="Times New Roman"/>
          <w:bCs/>
        </w:rPr>
        <w:t xml:space="preserve">αι της Κνωσσού θα κοστίζει 16 ευρώ από 10 ευρώ. </w:t>
      </w:r>
    </w:p>
    <w:p w14:paraId="1A4E1BD2" w14:textId="77777777" w:rsidR="00423CA6" w:rsidRDefault="00752490">
      <w:pPr>
        <w:spacing w:line="600" w:lineRule="auto"/>
        <w:ind w:firstLine="720"/>
        <w:jc w:val="both"/>
        <w:rPr>
          <w:rFonts w:eastAsia="Times New Roman"/>
          <w:bCs/>
        </w:rPr>
      </w:pPr>
      <w:r>
        <w:rPr>
          <w:rFonts w:eastAsia="Times New Roman"/>
          <w:bCs/>
        </w:rPr>
        <w:t xml:space="preserve">Οι αντιδράσεις είναι και πολλές και δικαιολογημένες. Θα αναγκαστούν οι επισκέπτες να βάλουν βαθιά το χέρι στην τσέπη. Θα επιβαρύνει και τον εισαγόμενο και τον εσωτερικό </w:t>
      </w:r>
      <w:r>
        <w:rPr>
          <w:rFonts w:eastAsia="Times New Roman"/>
          <w:bCs/>
        </w:rPr>
        <w:lastRenderedPageBreak/>
        <w:t>τουρισμό –όσοι βέβαια μπορούν να κάνου</w:t>
      </w:r>
      <w:r>
        <w:rPr>
          <w:rFonts w:eastAsia="Times New Roman"/>
          <w:bCs/>
        </w:rPr>
        <w:t xml:space="preserve">ν σήμερα εσωτερικό τουρισμό, γιατί είναι και απλησίαστο όνειρο. </w:t>
      </w:r>
    </w:p>
    <w:p w14:paraId="1A4E1BD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Θα πλήξει εργαζόμενα στρώματα που εμπλέκονται στον τουρισμό, </w:t>
      </w:r>
      <w:proofErr w:type="spellStart"/>
      <w:r>
        <w:rPr>
          <w:rFonts w:eastAsia="Times New Roman" w:cs="Times New Roman"/>
          <w:szCs w:val="24"/>
        </w:rPr>
        <w:t>μικροκαταλυματίες</w:t>
      </w:r>
      <w:proofErr w:type="spellEnd"/>
      <w:r>
        <w:rPr>
          <w:rFonts w:eastAsia="Times New Roman" w:cs="Times New Roman"/>
          <w:szCs w:val="24"/>
        </w:rPr>
        <w:t xml:space="preserve">, ταξιτζήδες, ξεναγούς, ανθρώπους στον κλάδο του επισιτισμού και πάρα πολλούς άλλους. </w:t>
      </w:r>
    </w:p>
    <w:p w14:paraId="1A4E1BD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Είναι γελοίο το επιχείρημα που ακούγεται ότι οι ίδιοι οι τουρίστες μάς παροτρύνουν να αυξήσουμε το εισιτήριο, μιας και στην υπόλοιπη Ευρώπη είναι υπερδιπλάσιο, όπως γελοίο και εκ του πονηρού είναι το επιχείρημα ότι η αύξηση αυτή θα έχει άμεση ανταποδοτικότ</w:t>
      </w:r>
      <w:r>
        <w:rPr>
          <w:rFonts w:eastAsia="Times New Roman" w:cs="Times New Roman"/>
          <w:szCs w:val="24"/>
        </w:rPr>
        <w:t xml:space="preserve">ητα στην εύρυθμη λειτουργία των μουσείων και των αρχαιολογικών χώρων. </w:t>
      </w:r>
    </w:p>
    <w:p w14:paraId="1A4E1BD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Όχι, κύριε Υπουργέ! Αυτά τα έσοδα θα πάνε για την αποπληρωμή του χρέους. Υλοποιείτε ένα μέτρο, το οποίο έχει ενταχθεί στους </w:t>
      </w:r>
      <w:proofErr w:type="spellStart"/>
      <w:r>
        <w:rPr>
          <w:rFonts w:eastAsia="Times New Roman" w:cs="Times New Roman"/>
          <w:szCs w:val="24"/>
        </w:rPr>
        <w:t>μνημονιακούς</w:t>
      </w:r>
      <w:proofErr w:type="spellEnd"/>
      <w:r>
        <w:rPr>
          <w:rFonts w:eastAsia="Times New Roman" w:cs="Times New Roman"/>
          <w:szCs w:val="24"/>
        </w:rPr>
        <w:t xml:space="preserve"> στόχους. </w:t>
      </w:r>
    </w:p>
    <w:p w14:paraId="1A4E1BD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w:t>
      </w:r>
      <w:r>
        <w:rPr>
          <w:rFonts w:eastAsia="Times New Roman" w:cs="Times New Roman"/>
          <w:szCs w:val="24"/>
        </w:rPr>
        <w:t xml:space="preserve">ήξεως του χρόνου ομιλίας του κυρίου Βουλευτή) </w:t>
      </w:r>
    </w:p>
    <w:p w14:paraId="1A4E1BD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1A4E1BD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Σας θυμίζω –για να μη σας αδικώ- ότι ήταν εξαγγελία δική σας κατά την ανάγνωση των προγραμματικών δηλώσεων, ότι αυτό συμπεριλαμβάνονταν στο </w:t>
      </w:r>
      <w:r>
        <w:rPr>
          <w:rFonts w:eastAsia="Times New Roman" w:cs="Times New Roman"/>
          <w:szCs w:val="24"/>
          <w:lang w:val="en-US"/>
        </w:rPr>
        <w:t>email</w:t>
      </w:r>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προς τους θεσμούς, όπου τα έσοδα από μουσεία και αρχαιολογικούς χώρους θα προορίζονταν για την αποπληρωμή του χρέους. </w:t>
      </w:r>
    </w:p>
    <w:p w14:paraId="1A4E1BD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Οι ελλείψεις σε προσωπικό, καθαρίστριες, φύλακες, οι κλειστές αίθουσες, τα πωλητήρια στα μουσεία και στους αρχαιολογικούς χώρο</w:t>
      </w:r>
      <w:r>
        <w:rPr>
          <w:rFonts w:eastAsia="Times New Roman" w:cs="Times New Roman"/>
          <w:szCs w:val="24"/>
        </w:rPr>
        <w:t xml:space="preserve">υς είναι αποτέλεσμα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και των περικοπών στις προσλήψεις προσωπικού για να εξυπηρετηθούν ακριβώς αυτές οι </w:t>
      </w:r>
      <w:proofErr w:type="spellStart"/>
      <w:r>
        <w:rPr>
          <w:rFonts w:eastAsia="Times New Roman" w:cs="Times New Roman"/>
          <w:szCs w:val="24"/>
        </w:rPr>
        <w:t>μνημονιακές</w:t>
      </w:r>
      <w:proofErr w:type="spellEnd"/>
      <w:r>
        <w:rPr>
          <w:rFonts w:eastAsia="Times New Roman" w:cs="Times New Roman"/>
          <w:szCs w:val="24"/>
        </w:rPr>
        <w:t xml:space="preserve"> και αντιλαϊκές πολιτικές. Δεν νομίζουμε τώρα να σας έπιασε ο πόνος για αυτό το πράγμα. Άλλωστε, ποτέ δεν δέχθηκε ούτε έ</w:t>
      </w:r>
      <w:r>
        <w:rPr>
          <w:rFonts w:eastAsia="Times New Roman" w:cs="Times New Roman"/>
          <w:szCs w:val="24"/>
        </w:rPr>
        <w:t xml:space="preserve">να ευρώ για τις υποδομές που είναι απαραίτητες για τους επισκέπτες. </w:t>
      </w:r>
    </w:p>
    <w:p w14:paraId="1A4E1BD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Το απαράδεκτο, λοιπόν, αυτό μέτρο δεν είναι απλά μία τυχαία κίνηση της Κυβέρνησης στην προσπάθεια να βρει κάποια ισοδύναμα μέτρα για την αύξηση των εσόδων, όπως για παράδειγμα η αύξηση το</w:t>
      </w:r>
      <w:r>
        <w:rPr>
          <w:rFonts w:eastAsia="Times New Roman" w:cs="Times New Roman"/>
          <w:szCs w:val="24"/>
        </w:rPr>
        <w:t xml:space="preserve">υ ΦΠΑ στην εκπαίδευση ή το εισιτήριο για </w:t>
      </w:r>
      <w:r>
        <w:rPr>
          <w:rFonts w:eastAsia="Times New Roman" w:cs="Times New Roman"/>
          <w:szCs w:val="24"/>
        </w:rPr>
        <w:lastRenderedPageBreak/>
        <w:t>τα νοσοκομεία. Η κίνηση αυτή είναι ενταγμένη σε ένα γενικότερο σχεδιασμό της Κυβέρνησης και της Ευρωπαϊκής Ένωσης, ώστε ο πολιτισμός να αποτελέσει πεδίο κερδοφορίας για το μεγάλο κεφάλαιο. Στόχος δηλαδή είναι η επιχ</w:t>
      </w:r>
      <w:r>
        <w:rPr>
          <w:rFonts w:eastAsia="Times New Roman" w:cs="Times New Roman"/>
          <w:szCs w:val="24"/>
        </w:rPr>
        <w:t xml:space="preserve">ειρηματική λειτουργία των αρχαιολογικών χώρων και μουσείων με τη λεγόμενη «αυτοχρηματοδότησή» τους από τη μία και το χαράτσωμα των επισκεπτών από την άλλη, για να διεισδύσουν με αυτόν τον τρόπο οι επιχειρηματικοί όμιλοι. </w:t>
      </w:r>
    </w:p>
    <w:p w14:paraId="1A4E1BD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w:t>
      </w:r>
      <w:r>
        <w:rPr>
          <w:rFonts w:eastAsia="Times New Roman" w:cs="Times New Roman"/>
          <w:szCs w:val="24"/>
        </w:rPr>
        <w:t xml:space="preserve">Τι μέτρα και τι αποφάσεις θα πάρετε, ώστε να αποσυρθεί, μετά από τη συνολική κατακραυγή που υπάρχει, άμεσα το μέτρο της αύξησης των εισιτηρίων στους αρχαιολογικούς χώρους και στα μουσεία της </w:t>
      </w:r>
      <w:r>
        <w:rPr>
          <w:rFonts w:eastAsia="Times New Roman" w:cs="Times New Roman"/>
          <w:szCs w:val="24"/>
        </w:rPr>
        <w:lastRenderedPageBreak/>
        <w:t>χώρας; Δεύτερον, τι μέτρα θα πάρετε για να καθιερωθεί ελεύθερη κα</w:t>
      </w:r>
      <w:r>
        <w:rPr>
          <w:rFonts w:eastAsia="Times New Roman" w:cs="Times New Roman"/>
          <w:szCs w:val="24"/>
        </w:rPr>
        <w:t xml:space="preserve">ι δωρεάν πρόσβαση στους αρχαιολογικούς χώρους και στα μουσεία σε όλη τη διάρκεια του έτους και να σταματήσει κάθε επιχειρηματική δραστηριότητα στον πολιτισμό με την αναβάθμιση, επαρκή στελέχωση με μόνιμο προσωπικό των εφορειών αρχαιοτήτων και μουσείων και </w:t>
      </w:r>
      <w:r>
        <w:rPr>
          <w:rFonts w:eastAsia="Times New Roman" w:cs="Times New Roman"/>
          <w:szCs w:val="24"/>
        </w:rPr>
        <w:t>αποκλειστικά κρατική χρηματοδότηση;</w:t>
      </w:r>
    </w:p>
    <w:p w14:paraId="1A4E1BD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w:t>
      </w:r>
    </w:p>
    <w:p w14:paraId="1A4E1BDD"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1A4E1BD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w:t>
      </w:r>
      <w:r>
        <w:rPr>
          <w:rFonts w:eastAsia="Times New Roman" w:cs="Times New Roman"/>
          <w:szCs w:val="24"/>
        </w:rPr>
        <w:t>ρεία</w:t>
      </w:r>
      <w:r>
        <w:rPr>
          <w:rFonts w:eastAsia="Times New Roman" w:cs="Times New Roman"/>
          <w:szCs w:val="24"/>
        </w:rPr>
        <w:t xml:space="preserve"> της Βουλής</w:t>
      </w:r>
      <w:r>
        <w:rPr>
          <w:rFonts w:eastAsia="Times New Roman" w:cs="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πενήντα ένας μαθητές και μαθήτριες και τρεις συνοδοί</w:t>
      </w:r>
      <w:r>
        <w:rPr>
          <w:rFonts w:eastAsia="Times New Roman" w:cs="Times New Roman"/>
          <w:szCs w:val="24"/>
        </w:rPr>
        <w:t xml:space="preserve"> εκπαιδευτικοί από το Γυμνάσιο </w:t>
      </w:r>
      <w:proofErr w:type="spellStart"/>
      <w:r>
        <w:rPr>
          <w:rFonts w:eastAsia="Times New Roman" w:cs="Times New Roman"/>
          <w:szCs w:val="24"/>
        </w:rPr>
        <w:t>Προσοτσάνης</w:t>
      </w:r>
      <w:proofErr w:type="spellEnd"/>
      <w:r>
        <w:rPr>
          <w:rFonts w:eastAsia="Times New Roman" w:cs="Times New Roman"/>
          <w:szCs w:val="24"/>
        </w:rPr>
        <w:t xml:space="preserve"> Δράμας. </w:t>
      </w:r>
    </w:p>
    <w:p w14:paraId="1A4E1BD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A4E1BE0" w14:textId="77777777" w:rsidR="00423CA6" w:rsidRDefault="0075249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A4E1BE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Πρέπει να γνωρίζετε, παιδιά, ότι παρακολουθείτε τον κοινοβουλευτικό έλεγχο, όπου οι Βουλευτές προσέρχονται και ερωτούν τους Υπου</w:t>
      </w:r>
      <w:r>
        <w:rPr>
          <w:rFonts w:eastAsia="Times New Roman" w:cs="Times New Roman"/>
          <w:szCs w:val="24"/>
        </w:rPr>
        <w:t xml:space="preserve">ργούς για διάφορα θέματα, οι οποίοι απαντούν επί των θεμάτων αυτό. Για τον λόγο αυτό, η Βουλή σήμερα δεν είναι σε Ολομέλεια και σε απαρτία. Είναι ειδική συνεδρίαση. </w:t>
      </w:r>
    </w:p>
    <w:p w14:paraId="1A4E1BE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Μπαλτά, έχετε τον λόγο. </w:t>
      </w:r>
    </w:p>
    <w:p w14:paraId="1A4E1BE3"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Ευ</w:t>
      </w:r>
      <w:r>
        <w:rPr>
          <w:rFonts w:eastAsia="Times New Roman" w:cs="Times New Roman"/>
          <w:szCs w:val="24"/>
        </w:rPr>
        <w:t xml:space="preserve">χαριστώ, κύριε Πρόεδρε. </w:t>
      </w:r>
    </w:p>
    <w:p w14:paraId="1A4E1BE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Συντυχάκη, σας ευχαριστώ για την ερώτησή σας. Εδώ εμφανίζονται κάποια προβλήματα που είναι γενικότερης </w:t>
      </w:r>
      <w:r>
        <w:rPr>
          <w:rFonts w:eastAsia="Times New Roman" w:cs="Times New Roman"/>
          <w:szCs w:val="24"/>
        </w:rPr>
        <w:lastRenderedPageBreak/>
        <w:t xml:space="preserve">πολιτικής –ας το πούμε έτσι- και </w:t>
      </w:r>
      <w:r>
        <w:rPr>
          <w:rFonts w:eastAsia="Times New Roman" w:cs="Times New Roman"/>
          <w:szCs w:val="24"/>
        </w:rPr>
        <w:t>γενικότερης</w:t>
      </w:r>
      <w:r>
        <w:rPr>
          <w:rFonts w:eastAsia="Times New Roman" w:cs="Times New Roman"/>
          <w:szCs w:val="24"/>
        </w:rPr>
        <w:t xml:space="preserve"> φιλοσοφίας και αντίληψης. Θα αναφερθώ εν τάχει, γιατί δεν είναι ο χώρος της Β</w:t>
      </w:r>
      <w:r>
        <w:rPr>
          <w:rFonts w:eastAsia="Times New Roman" w:cs="Times New Roman"/>
          <w:szCs w:val="24"/>
        </w:rPr>
        <w:t xml:space="preserve">ουλής για να συζητήσουμε αυτά τα θέματα. </w:t>
      </w:r>
    </w:p>
    <w:p w14:paraId="1A4E1BE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Προφανώς, συμφωνείτε μαζί μου φαντάζομαι, ότι η Ελλάδα είναι προικισμένη από άποψη αγαθών ιστορικής κληρονομιάς, περισσότερο ίσως από κάθε άλλη χώρα στον πλανήτη. Αυτά τα προϊόντα της κληρονομιάς μας, τα αγαθά που </w:t>
      </w:r>
      <w:r>
        <w:rPr>
          <w:rFonts w:eastAsia="Times New Roman" w:cs="Times New Roman"/>
          <w:szCs w:val="24"/>
        </w:rPr>
        <w:t>νεμόμαστε όλοι και είμαστε υπερήφανοι γι</w:t>
      </w:r>
      <w:r>
        <w:rPr>
          <w:rFonts w:eastAsia="Times New Roman" w:cs="Times New Roman"/>
          <w:szCs w:val="24"/>
        </w:rPr>
        <w:t>’</w:t>
      </w:r>
      <w:r>
        <w:rPr>
          <w:rFonts w:eastAsia="Times New Roman" w:cs="Times New Roman"/>
          <w:szCs w:val="24"/>
        </w:rPr>
        <w:t xml:space="preserve"> αυτά, βλέπουμε ότι </w:t>
      </w:r>
      <w:r>
        <w:rPr>
          <w:rFonts w:eastAsia="Times New Roman" w:cs="Times New Roman"/>
          <w:szCs w:val="24"/>
        </w:rPr>
        <w:t>συγκεντρώνουν</w:t>
      </w:r>
      <w:r>
        <w:rPr>
          <w:rFonts w:eastAsia="Times New Roman" w:cs="Times New Roman"/>
          <w:szCs w:val="24"/>
        </w:rPr>
        <w:t xml:space="preserve"> τουρίστες απ</w:t>
      </w:r>
      <w:r>
        <w:rPr>
          <w:rFonts w:eastAsia="Times New Roman" w:cs="Times New Roman"/>
          <w:szCs w:val="24"/>
        </w:rPr>
        <w:t>’</w:t>
      </w:r>
      <w:r>
        <w:rPr>
          <w:rFonts w:eastAsia="Times New Roman" w:cs="Times New Roman"/>
          <w:szCs w:val="24"/>
        </w:rPr>
        <w:t xml:space="preserve"> όλες τις χώρες του κόσμου, όχι μόνο για να τα θαυμάσουν στιγμιαία αλλά και για να ενταχθούν σε μία ολόκληρη ιστορία, που έχει σχέση με τη δική μας ιστορία, την ιστορία</w:t>
      </w:r>
      <w:r>
        <w:rPr>
          <w:rFonts w:eastAsia="Times New Roman" w:cs="Times New Roman"/>
          <w:szCs w:val="24"/>
        </w:rPr>
        <w:t xml:space="preserve"> αυτού το τόπου. </w:t>
      </w:r>
    </w:p>
    <w:p w14:paraId="1A4E1BE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ζούμε σε καθεστώς καπιταλισμού. Με αυτήν την έννοια, όπως λέτε –και δεν έχω </w:t>
      </w:r>
      <w:proofErr w:type="spellStart"/>
      <w:r>
        <w:rPr>
          <w:rFonts w:eastAsia="Times New Roman" w:cs="Times New Roman"/>
          <w:szCs w:val="24"/>
        </w:rPr>
        <w:t>καμμία</w:t>
      </w:r>
      <w:proofErr w:type="spellEnd"/>
      <w:r>
        <w:rPr>
          <w:rFonts w:eastAsia="Times New Roman" w:cs="Times New Roman"/>
          <w:szCs w:val="24"/>
        </w:rPr>
        <w:t xml:space="preserve"> διαφωνία- στο καθεστώς αυτό, όλα γίνονται εμπόρευμα. Υπό αυτήν τη συνθήκη λοιπόν, μία κυβέρνηση επειδή βρίσκεται και δρα σε συγκεκριμένε</w:t>
      </w:r>
      <w:r>
        <w:rPr>
          <w:rFonts w:eastAsia="Times New Roman" w:cs="Times New Roman"/>
          <w:szCs w:val="24"/>
        </w:rPr>
        <w:t xml:space="preserve">ς συνθήκες δεν είναι σε κατάσταση που </w:t>
      </w:r>
      <w:r>
        <w:rPr>
          <w:rFonts w:eastAsia="Times New Roman" w:cs="Times New Roman"/>
          <w:szCs w:val="24"/>
        </w:rPr>
        <w:t>θα της επέτρεπε να καταργήσει τις αντίστοιχες σχέσεις</w:t>
      </w:r>
      <w:r>
        <w:rPr>
          <w:rFonts w:eastAsia="Times New Roman" w:cs="Times New Roman"/>
          <w:szCs w:val="24"/>
        </w:rPr>
        <w:t xml:space="preserve"> με διάταγμα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λλά είναι υποχρεωμένη να υποταγεί –το λέμε- στην κατάσταση αυτή, δηλαδή στο ότι τα πράγματα έχουν αντίτιμο και με αυτό το αντίτιμο πρέπει να διακινηθο</w:t>
      </w:r>
      <w:r>
        <w:rPr>
          <w:rFonts w:eastAsia="Times New Roman" w:cs="Times New Roman"/>
          <w:szCs w:val="24"/>
        </w:rPr>
        <w:t>ύν.</w:t>
      </w:r>
    </w:p>
    <w:p w14:paraId="1A4E1BE7"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γίνεται με τις τιμές στους αρχαιολογικούς χώρους; Οι τιμές ήταν απαράδεκτα χαμηλές, με την έννοια ότι δεν αντιστοι</w:t>
      </w:r>
      <w:r>
        <w:rPr>
          <w:rFonts w:eastAsia="Times New Roman" w:cs="Times New Roman"/>
          <w:szCs w:val="24"/>
        </w:rPr>
        <w:lastRenderedPageBreak/>
        <w:t xml:space="preserve">χούσαν σε τιμές καμιάς άλλης χώρας της Ευρώπης ή του κόσμου. Ήταν τιμές που είχαν μείνει υπό αυτή την κατάσταση για πολλά χρόνια. Ήταν </w:t>
      </w:r>
      <w:r>
        <w:rPr>
          <w:rFonts w:eastAsia="Times New Roman" w:cs="Times New Roman"/>
          <w:szCs w:val="24"/>
        </w:rPr>
        <w:t>τιμές που πλέον δεν μπορούσαν να σταθούν</w:t>
      </w:r>
      <w:r>
        <w:rPr>
          <w:rFonts w:eastAsia="Times New Roman" w:cs="Times New Roman"/>
          <w:szCs w:val="24"/>
        </w:rPr>
        <w:t>.</w:t>
      </w:r>
      <w:r>
        <w:rPr>
          <w:rFonts w:eastAsia="Times New Roman" w:cs="Times New Roman"/>
          <w:szCs w:val="24"/>
        </w:rPr>
        <w:t xml:space="preserve"> </w:t>
      </w:r>
    </w:p>
    <w:p w14:paraId="1A4E1BE8"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Υπουργείο έφτιαξε μία Επιτροπή Τιμολογιακής Πολιτικής, για να μελετήσει στο μέτρο του δυνατού τι εύλογες αυξήσεις θα μπορούσαν να υπάρξουν </w:t>
      </w:r>
      <w:r>
        <w:rPr>
          <w:rFonts w:eastAsia="Times New Roman" w:cs="Times New Roman"/>
          <w:szCs w:val="24"/>
        </w:rPr>
        <w:t>σ</w:t>
      </w:r>
      <w:r>
        <w:rPr>
          <w:rFonts w:eastAsia="Times New Roman" w:cs="Times New Roman"/>
          <w:szCs w:val="24"/>
        </w:rPr>
        <w:t>τα εισιτήρια, ώστε και να μην επιβαρύνεται υπερβολικά ο επισκέπτης και</w:t>
      </w:r>
      <w:r>
        <w:rPr>
          <w:rFonts w:eastAsia="Times New Roman" w:cs="Times New Roman"/>
          <w:szCs w:val="24"/>
        </w:rPr>
        <w:t xml:space="preserve"> να μην πληρώνουν οι Έλληνες τα ίδια λεφτά σε όλη τη διάρκεια του χρόνου –γιατί πρέπει να διακρίνουμε την τουριστική από τη μη τουρι</w:t>
      </w:r>
      <w:r>
        <w:rPr>
          <w:rFonts w:eastAsia="Times New Roman" w:cs="Times New Roman"/>
          <w:szCs w:val="24"/>
        </w:rPr>
        <w:lastRenderedPageBreak/>
        <w:t xml:space="preserve">στική περίοδο- και πώς θα διευρυνθούν κατηγορίες συμπολιτών μας που έχουν δωρεάν πρόσβαση στους αρχαιολογικούς χώρους. </w:t>
      </w:r>
    </w:p>
    <w:p w14:paraId="1A4E1BE9"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α</w:t>
      </w:r>
      <w:r>
        <w:rPr>
          <w:rFonts w:eastAsia="Times New Roman" w:cs="Times New Roman"/>
          <w:szCs w:val="24"/>
        </w:rPr>
        <w:t xml:space="preserve">ποτελέσματα αυτής της μελέτης είναι τα εισιτήρια που έχουμε αυτή τη </w:t>
      </w:r>
      <w:r>
        <w:rPr>
          <w:rFonts w:eastAsia="Times New Roman" w:cs="Times New Roman"/>
          <w:szCs w:val="24"/>
        </w:rPr>
        <w:t>στιγμή</w:t>
      </w:r>
      <w:r>
        <w:rPr>
          <w:rFonts w:eastAsia="Times New Roman" w:cs="Times New Roman"/>
          <w:szCs w:val="24"/>
        </w:rPr>
        <w:t>. Είναι εισιτήρια που δεν είναι καθόλου ακριβά, με όποια έννοια, με όποιο μέτρο και με όποια σύγκριση. Είναι εισιτήρια που δεν βαρύνουν ιδιαίτερα όποιον θέλει να επισκεφθεί τους αρχα</w:t>
      </w:r>
      <w:r>
        <w:rPr>
          <w:rFonts w:eastAsia="Times New Roman" w:cs="Times New Roman"/>
          <w:szCs w:val="24"/>
        </w:rPr>
        <w:t xml:space="preserve">ιολογικούς χώρους. Υπάρχουν μονίμως πλατιές κατηγορίες συμπολιτών μας, οι οποίες μπορούν να προβούν σε επισκέψεις στους αρχαιολογικούς χώρους χωρίς να πληρώνουν. </w:t>
      </w:r>
    </w:p>
    <w:p w14:paraId="1A4E1BEA"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Αυτή περίπου είναι η πολιτική. Αν θέλετε να μπούμε σε λεπτομέρειες, θα πω δυο λόγια ακόμα στη</w:t>
      </w:r>
      <w:r>
        <w:rPr>
          <w:rFonts w:eastAsia="Times New Roman" w:cs="Times New Roman"/>
          <w:szCs w:val="24"/>
        </w:rPr>
        <w:t xml:space="preserve"> δευτερολογία μου. </w:t>
      </w:r>
    </w:p>
    <w:p w14:paraId="1A4E1BEB"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w:t>
      </w:r>
    </w:p>
    <w:p w14:paraId="1A4E1BEC" w14:textId="77777777" w:rsidR="00423CA6" w:rsidRDefault="00752490">
      <w:pPr>
        <w:spacing w:line="600" w:lineRule="auto"/>
        <w:ind w:firstLine="720"/>
        <w:jc w:val="both"/>
        <w:rPr>
          <w:rFonts w:eastAsia="Times New Roman"/>
          <w:szCs w:val="24"/>
        </w:rPr>
      </w:pPr>
      <w:r>
        <w:rPr>
          <w:rFonts w:eastAsia="Times New Roman"/>
          <w:szCs w:val="24"/>
        </w:rPr>
        <w:t>Ορίστε, κύριε Συντυχάκη, έχετε τον λόγο.</w:t>
      </w:r>
    </w:p>
    <w:p w14:paraId="1A4E1BED" w14:textId="77777777" w:rsidR="00423CA6" w:rsidRDefault="00752490">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Κύριε Υπουργέ, ναι, είναι έτσι όπως το λέτε, η πολιτιστική κληρονομιά μέσα στους αιώνες είναι ένα επίτευγμα που ανήκει στον λαό μας και εκείνος πρέπει ανεμπόδιστα να έχει πρόσβαση σε αυτά τα δημιουργήματα. </w:t>
      </w:r>
    </w:p>
    <w:p w14:paraId="1A4E1BEE" w14:textId="77777777" w:rsidR="00423CA6" w:rsidRDefault="00752490">
      <w:pPr>
        <w:spacing w:line="600" w:lineRule="auto"/>
        <w:ind w:firstLine="720"/>
        <w:jc w:val="both"/>
        <w:rPr>
          <w:rFonts w:eastAsia="Times New Roman"/>
          <w:szCs w:val="24"/>
        </w:rPr>
      </w:pPr>
      <w:r>
        <w:rPr>
          <w:rFonts w:eastAsia="Times New Roman"/>
          <w:szCs w:val="24"/>
        </w:rPr>
        <w:t>Έχετε μία ειλικρίνεια στον λόγο σας. Η αλήθεια εί</w:t>
      </w:r>
      <w:r>
        <w:rPr>
          <w:rFonts w:eastAsia="Times New Roman"/>
          <w:szCs w:val="24"/>
        </w:rPr>
        <w:t xml:space="preserve">ναι αυτή, αφού ομολογήσατε ότι υποτάσσεται η Κυβέρνησή σας στους κανόνες της αγοράς, στον καπιταλισμό, ο οποίος θεωρεί τον </w:t>
      </w:r>
      <w:r>
        <w:rPr>
          <w:rFonts w:eastAsia="Times New Roman"/>
          <w:szCs w:val="24"/>
        </w:rPr>
        <w:lastRenderedPageBreak/>
        <w:t xml:space="preserve">πολιτισμό εμπόρευμα. Έτσι δεν είπατε; Μάλιστα, κλείνοντας την τοποθέτησή σας είπατε ότι τα εισιτήρια δεν είναι καθόλου ακριβά, είναι </w:t>
      </w:r>
      <w:r>
        <w:rPr>
          <w:rFonts w:eastAsia="Times New Roman"/>
          <w:szCs w:val="24"/>
        </w:rPr>
        <w:t xml:space="preserve">προσιτά σε πλατιές κατηγορίες του πληθυσμού. Και σας ρωτάω: Ο άνεργος, ο εργάτης, ο φτωχός αγρότης, αυτός που υποφέρει σήμερα με αυτές τις τιμές -εδώ με τις προηγούμενες δεν είχε τη δυνατότητα- πώς θα έχει τη δυνατότητα πρόσβασης σε αρχαιολογικούς χώρους; </w:t>
      </w:r>
    </w:p>
    <w:p w14:paraId="1A4E1BEF" w14:textId="77777777" w:rsidR="00423CA6" w:rsidRDefault="00752490">
      <w:pPr>
        <w:spacing w:line="600" w:lineRule="auto"/>
        <w:ind w:firstLine="720"/>
        <w:jc w:val="both"/>
        <w:rPr>
          <w:rFonts w:eastAsia="Times New Roman"/>
          <w:szCs w:val="24"/>
        </w:rPr>
      </w:pPr>
      <w:r>
        <w:rPr>
          <w:rFonts w:eastAsia="Times New Roman"/>
          <w:szCs w:val="24"/>
        </w:rPr>
        <w:t xml:space="preserve">Άρα είναι πολύ συγκεκριμένη η ταξική επιλογή που κάνει αυτή η Κυβέρνηση. Και εδώ μιλάμε για μία πολιτική συνολικής υποβάθμισης και </w:t>
      </w:r>
      <w:proofErr w:type="spellStart"/>
      <w:r>
        <w:rPr>
          <w:rFonts w:eastAsia="Times New Roman"/>
          <w:szCs w:val="24"/>
        </w:rPr>
        <w:t>υποχρηματοδότησης</w:t>
      </w:r>
      <w:proofErr w:type="spellEnd"/>
      <w:r>
        <w:rPr>
          <w:rFonts w:eastAsia="Times New Roman"/>
          <w:szCs w:val="24"/>
        </w:rPr>
        <w:t xml:space="preserve"> και στις Εφορείες Αρχαιοτήτων και με την εισχώρηση επιχειρηματικών ομίλων και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ργανώσεων σ</w:t>
      </w:r>
      <w:r>
        <w:rPr>
          <w:rFonts w:eastAsia="Times New Roman"/>
          <w:szCs w:val="24"/>
        </w:rPr>
        <w:t xml:space="preserve">τη διαχείριση της πολιτιστικής </w:t>
      </w:r>
      <w:r>
        <w:rPr>
          <w:rFonts w:eastAsia="Times New Roman"/>
          <w:szCs w:val="24"/>
        </w:rPr>
        <w:lastRenderedPageBreak/>
        <w:t xml:space="preserve">κληρονομιάς. Εφαρμόστηκε, βέβαια, από τις προηγούμενες κυβερνήσεις και συνεχίζεται και από τη σημερινή. Έχει σημαντικές επιπτώσεις στους εργαζόμενους στον Πολιτισμό, στην ανάδειξη του πολιτιστικού πλούτου της χώρας μας. </w:t>
      </w:r>
    </w:p>
    <w:p w14:paraId="1A4E1BF0" w14:textId="77777777" w:rsidR="00423CA6" w:rsidRDefault="00752490">
      <w:pPr>
        <w:spacing w:line="600" w:lineRule="auto"/>
        <w:ind w:firstLine="720"/>
        <w:jc w:val="both"/>
        <w:rPr>
          <w:rFonts w:eastAsia="Times New Roman"/>
          <w:szCs w:val="24"/>
        </w:rPr>
      </w:pPr>
      <w:r>
        <w:rPr>
          <w:rFonts w:eastAsia="Times New Roman"/>
          <w:szCs w:val="24"/>
        </w:rPr>
        <w:t xml:space="preserve">Άρα </w:t>
      </w:r>
      <w:r>
        <w:rPr>
          <w:rFonts w:eastAsia="Times New Roman"/>
          <w:szCs w:val="24"/>
        </w:rPr>
        <w:t xml:space="preserve">μία τέτοια επιλογή, μία τέτοια πολιτική, τέτοια μέτρα οδηγούν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στην εμπορευματοποίηση κοινωνικών αγαθών, όπως είναι ο Πολιτισμός και θα οδηγήσουν και σε ανατροπή των εργασιακών σχέσεων των εργαζομένων στο Υπουργείο Πολιτισμού. Οι εργαζόμενοι στο Υπ</w:t>
      </w:r>
      <w:r>
        <w:rPr>
          <w:rFonts w:eastAsia="Times New Roman"/>
          <w:szCs w:val="24"/>
        </w:rPr>
        <w:t xml:space="preserve">ουργείο Πολιτισμού γνωρίζουν πάρα πολύ καλά ότι και με τα Κοινοτικά Πλαίσια Στήριξης και με το παλιό ΕΣΠΑ, αλλά και με το καινούργιο ΕΣΠΑ ενισχύεται η εμπλοκή ιδιωτών στην προστασία, ανάδειξη </w:t>
      </w:r>
      <w:r>
        <w:rPr>
          <w:rFonts w:eastAsia="Times New Roman"/>
          <w:szCs w:val="24"/>
        </w:rPr>
        <w:lastRenderedPageBreak/>
        <w:t>και διαχείριση των αρχαιοτήτων με τις εργολαβίες, τις φιλανθρωπί</w:t>
      </w:r>
      <w:r>
        <w:rPr>
          <w:rFonts w:eastAsia="Times New Roman"/>
          <w:szCs w:val="24"/>
        </w:rPr>
        <w:t xml:space="preserve">ες, τις ΜΚΟ και τα λοιπά. Είναι ορατά τα αποτελέσματα. </w:t>
      </w:r>
    </w:p>
    <w:p w14:paraId="1A4E1BF1" w14:textId="77777777" w:rsidR="00423CA6" w:rsidRDefault="0075249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A4E1BF2" w14:textId="77777777" w:rsidR="00423CA6" w:rsidRDefault="00752490">
      <w:pPr>
        <w:spacing w:line="600" w:lineRule="auto"/>
        <w:ind w:firstLine="720"/>
        <w:jc w:val="both"/>
        <w:rPr>
          <w:rFonts w:eastAsia="Times New Roman"/>
          <w:szCs w:val="24"/>
        </w:rPr>
      </w:pPr>
      <w:r>
        <w:rPr>
          <w:rFonts w:eastAsia="Times New Roman"/>
          <w:szCs w:val="24"/>
        </w:rPr>
        <w:t xml:space="preserve">Δεν θέλω να σπαταλήσω τον χρόνο. </w:t>
      </w:r>
    </w:p>
    <w:p w14:paraId="1A4E1BF3" w14:textId="77777777" w:rsidR="00423CA6" w:rsidRDefault="00752490">
      <w:pPr>
        <w:spacing w:line="600" w:lineRule="auto"/>
        <w:ind w:firstLine="720"/>
        <w:jc w:val="both"/>
        <w:rPr>
          <w:rFonts w:eastAsia="Times New Roman"/>
          <w:szCs w:val="24"/>
        </w:rPr>
      </w:pPr>
      <w:r>
        <w:rPr>
          <w:rFonts w:eastAsia="Times New Roman"/>
          <w:szCs w:val="24"/>
        </w:rPr>
        <w:t xml:space="preserve">Κύριε Υπουργέ, σας είπα στην </w:t>
      </w:r>
      <w:proofErr w:type="spellStart"/>
      <w:r>
        <w:rPr>
          <w:rFonts w:eastAsia="Times New Roman"/>
          <w:szCs w:val="24"/>
        </w:rPr>
        <w:t>πρωτολογία</w:t>
      </w:r>
      <w:proofErr w:type="spellEnd"/>
      <w:r>
        <w:rPr>
          <w:rFonts w:eastAsia="Times New Roman"/>
          <w:szCs w:val="24"/>
        </w:rPr>
        <w:t xml:space="preserve"> μου –και συμφωνήσατε βέβαια- ότι όλο αυτό </w:t>
      </w:r>
      <w:r>
        <w:rPr>
          <w:rFonts w:eastAsia="Times New Roman"/>
          <w:szCs w:val="24"/>
        </w:rPr>
        <w:t xml:space="preserve">αποτελεί ένα πεδίο κερδοφορίας για το μεγάλο κεφάλαιο. Πώς; Υπάρχουν πάρα πολλοί τρόποι. Θα πει κάποιος ότι υπερβάλλει το ΚΚΕ, «όλο εκεί το πάει». Όχι, υπάρχουν πολύ συγκεκριμένα παραδείγματα. </w:t>
      </w:r>
    </w:p>
    <w:p w14:paraId="1A4E1BF4" w14:textId="77777777" w:rsidR="00423CA6" w:rsidRDefault="00752490">
      <w:pPr>
        <w:spacing w:line="600" w:lineRule="auto"/>
        <w:ind w:firstLine="720"/>
        <w:jc w:val="both"/>
        <w:rPr>
          <w:rFonts w:eastAsia="Times New Roman" w:cs="Times New Roman"/>
          <w:szCs w:val="24"/>
        </w:rPr>
      </w:pPr>
      <w:r>
        <w:rPr>
          <w:rFonts w:eastAsia="Times New Roman"/>
          <w:szCs w:val="24"/>
        </w:rPr>
        <w:lastRenderedPageBreak/>
        <w:t xml:space="preserve">Σας αναφέρω ένα παράδειγμα, για να δείτε πώς θα διεισδύσει το </w:t>
      </w:r>
      <w:r>
        <w:rPr>
          <w:rFonts w:eastAsia="Times New Roman"/>
          <w:szCs w:val="24"/>
        </w:rPr>
        <w:t>μεγάλο κεφάλαιο στον τομέα του Πολιτισμού. Έχει κατατεθεί στο Πανεπιστήμιο Κρήτης από την οικογένεια Αγγελοπούλου πρόταση -με τη συγκατάθεση μάλιστα των πρυτανικών Αρχών- για παραχώρηση των παλιών κτηριακών εγκαταστάσεων του Πανεπιστημίου Κρήτης που συνορε</w:t>
      </w:r>
      <w:r>
        <w:rPr>
          <w:rFonts w:eastAsia="Times New Roman"/>
          <w:szCs w:val="24"/>
        </w:rPr>
        <w:t>ύουν με την Κνω</w:t>
      </w:r>
      <w:r>
        <w:rPr>
          <w:rFonts w:eastAsia="Times New Roman"/>
          <w:szCs w:val="24"/>
        </w:rPr>
        <w:t>σ</w:t>
      </w:r>
      <w:r>
        <w:rPr>
          <w:rFonts w:eastAsia="Times New Roman"/>
          <w:szCs w:val="24"/>
        </w:rPr>
        <w:t xml:space="preserve">σό -Α΄ και Β΄ Αρχαιολογική Ζώνη, προσέξτε!- ώστε να πραγματοποιηθεί επένδυση-μαμούθ της τάξης των 25 έως 30 εκατομμυρίων ευρώ με ετήσιο ενοίκιο 500.000 ευρώ. Το λέω για να δείτε πώς τελικά η </w:t>
      </w:r>
      <w:proofErr w:type="spellStart"/>
      <w:r>
        <w:rPr>
          <w:rFonts w:eastAsia="Times New Roman"/>
          <w:szCs w:val="24"/>
        </w:rPr>
        <w:t>υποχρηματοδότηση</w:t>
      </w:r>
      <w:proofErr w:type="spellEnd"/>
      <w:r>
        <w:rPr>
          <w:rFonts w:eastAsia="Times New Roman"/>
          <w:szCs w:val="24"/>
        </w:rPr>
        <w:t xml:space="preserve"> των πανεπιστημίων τούς οδηγεί να</w:t>
      </w:r>
      <w:r>
        <w:rPr>
          <w:rFonts w:eastAsia="Times New Roman"/>
          <w:szCs w:val="24"/>
        </w:rPr>
        <w:t xml:space="preserve"> δουλεύουν, να σκέφτονται, να λειτουργούν με κανόνες αγοράς. </w:t>
      </w:r>
    </w:p>
    <w:p w14:paraId="1A4E1BF5" w14:textId="77777777" w:rsidR="00423CA6" w:rsidRDefault="00752490">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1A4E1BF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ν</w:t>
      </w:r>
      <w:r>
        <w:rPr>
          <w:rFonts w:eastAsia="Times New Roman" w:cs="Times New Roman"/>
          <w:szCs w:val="24"/>
        </w:rPr>
        <w:t xml:space="preserve"> την επένδυση -ολοκληρώνω, κύριε Πρόεδρε- αλλάζουν οι χρήσεις γης. Θα κατασκευαστούν εμπορικά κέντρα δ</w:t>
      </w:r>
      <w:r>
        <w:rPr>
          <w:rFonts w:eastAsia="Times New Roman" w:cs="Times New Roman"/>
          <w:szCs w:val="24"/>
        </w:rPr>
        <w:t>ίπλα στην Κνω</w:t>
      </w:r>
      <w:r>
        <w:rPr>
          <w:rFonts w:eastAsia="Times New Roman" w:cs="Times New Roman"/>
          <w:szCs w:val="24"/>
        </w:rPr>
        <w:t>σ</w:t>
      </w:r>
      <w:r>
        <w:rPr>
          <w:rFonts w:eastAsia="Times New Roman" w:cs="Times New Roman"/>
          <w:szCs w:val="24"/>
        </w:rPr>
        <w:t>σό –προσέξτε!- και κέντρα διασκέδασης, με τι στόχο; Την ανάδειξη του Πολιτισμού ή την κερδοφορία; Για να μην ξεγελιόμαστε τώρα, προφανώς γίνονται για το κέρδος. Η επένδυση, λοιπόν, αυτή δείχνει την κατεύθυνση στην οποία κινείται και η σημεριν</w:t>
      </w:r>
      <w:r>
        <w:rPr>
          <w:rFonts w:eastAsia="Times New Roman" w:cs="Times New Roman"/>
          <w:szCs w:val="24"/>
        </w:rPr>
        <w:t xml:space="preserve">ή Κυβέρνηση και αυτό βέβαια θα γενικευτεί. </w:t>
      </w:r>
    </w:p>
    <w:p w14:paraId="1A4E1BF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Βέβαια, πριν από δύο χρόνια θυμάμαι, επειδή είμαι από το Ηράκλειο, ο ΣΥΡΙΖΑ και η νεολαία του στα πανεπιστήμια καταδίκαζαν με τον πιο έντονο τρόπο αυτού του είδους την ανάπτυξη και την εμπλοκή των πανεπιστημίων σ</w:t>
      </w:r>
      <w:r>
        <w:rPr>
          <w:rFonts w:eastAsia="Times New Roman" w:cs="Times New Roman"/>
          <w:szCs w:val="24"/>
        </w:rPr>
        <w:t xml:space="preserve">ε τέτοιου είδους επιχειρηματικές δραστηριότητες. Με αυτή, λοιπόν, την πολιτική ο ΣΥΡΙΖΑ υπηρετεί σήμερα την επιστήμη, τις τέχνες, τον Πολιτισμό, τον άνθρωπο, υποτάσσοντας τις λαϊκές ανάγκες στο κέρδος; </w:t>
      </w:r>
    </w:p>
    <w:p w14:paraId="1A4E1BF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Υπάρχει η περίπτωση των δήμων. Έτρεξαν όλοι οι δήμοι </w:t>
      </w:r>
      <w:r>
        <w:rPr>
          <w:rFonts w:eastAsia="Times New Roman" w:cs="Times New Roman"/>
          <w:szCs w:val="24"/>
        </w:rPr>
        <w:t xml:space="preserve">τώρα να πουν: «Ναι, να πάρουμε κι εμείς μέρος από τα έσοδα». Το ίδιο και η ΚΕΔΕ. Αφού προηγήθηκε το αίτημα της ΚΕΔΕ για </w:t>
      </w:r>
      <w:r>
        <w:rPr>
          <w:rFonts w:eastAsia="Times New Roman" w:cs="Times New Roman"/>
          <w:szCs w:val="24"/>
        </w:rPr>
        <w:lastRenderedPageBreak/>
        <w:t>να πάρει μέρος από τα «χαράτσια» του ΕΝΦΙΑ και αφού σήκωσε το μπαϊράκι για το αντίτιμο σε ιδιώτες για την εκμετάλλευση παραλιών και αιγι</w:t>
      </w:r>
      <w:r>
        <w:rPr>
          <w:rFonts w:eastAsia="Times New Roman" w:cs="Times New Roman"/>
          <w:szCs w:val="24"/>
        </w:rPr>
        <w:t xml:space="preserve">αλών, τώρα έρχονται και ζητούν από τα έσοδα από τους αρχαιολογικούς χώρους και τα μουσεία. </w:t>
      </w:r>
    </w:p>
    <w:p w14:paraId="1A4E1BF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Και επιτρέψτε μου να ολοκληρώσω με το εξής</w:t>
      </w:r>
      <w:r>
        <w:rPr>
          <w:rFonts w:eastAsia="Times New Roman" w:cs="Times New Roman"/>
          <w:szCs w:val="24"/>
        </w:rPr>
        <w:t>:</w:t>
      </w:r>
      <w:r>
        <w:rPr>
          <w:rFonts w:eastAsia="Times New Roman" w:cs="Times New Roman"/>
          <w:szCs w:val="24"/>
        </w:rPr>
        <w:t xml:space="preserve"> Υπάρχει έγγραφο της Περιφερειακής Ένωσης Δήμων –όπου το ΚΚΕ βέβαια δεν συμμετέχει, αλλά είναι από το δικό σας κόμμα, από</w:t>
      </w:r>
      <w:r>
        <w:rPr>
          <w:rFonts w:eastAsia="Times New Roman" w:cs="Times New Roman"/>
          <w:szCs w:val="24"/>
        </w:rPr>
        <w:t xml:space="preserve"> τον ΣΥΡΙΖΑ, μέχρι και τη Λαϊκή Ενότητα-  με το οποίο το ΚΚΕ διαφωνεί ριζικά, όπου ενώ στην αρχή λένε ότι εκφράζουν τον προβληματισμό τους για τις υπερβολικές τιμές, ομόφωνα κα</w:t>
      </w:r>
      <w:r>
        <w:rPr>
          <w:rFonts w:eastAsia="Times New Roman" w:cs="Times New Roman"/>
          <w:szCs w:val="24"/>
        </w:rPr>
        <w:lastRenderedPageBreak/>
        <w:t xml:space="preserve">ταλήγουν ότι θα μπορούσε να γίνει αποδεκτή αυτή η τιμολογιακή πολιτική από τους </w:t>
      </w:r>
      <w:r>
        <w:rPr>
          <w:rFonts w:eastAsia="Times New Roman" w:cs="Times New Roman"/>
          <w:szCs w:val="24"/>
        </w:rPr>
        <w:t xml:space="preserve">επισκέπτες, αρκεί να μην υπάρξουν εκπλήξεις και αιφνιδιασμοί. </w:t>
      </w:r>
    </w:p>
    <w:p w14:paraId="1A4E1BF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Να, λοιπόν, πώς όλοι μαζί τελικά συμφωνείτε με αυτή την αύξηση που οδηγεί στην εμπορευματοποίηση του </w:t>
      </w:r>
      <w:r>
        <w:rPr>
          <w:rFonts w:eastAsia="Times New Roman" w:cs="Times New Roman"/>
          <w:szCs w:val="24"/>
        </w:rPr>
        <w:t>π</w:t>
      </w:r>
      <w:r>
        <w:rPr>
          <w:rFonts w:eastAsia="Times New Roman" w:cs="Times New Roman"/>
          <w:szCs w:val="24"/>
        </w:rPr>
        <w:t xml:space="preserve">ολιτισμού και στον αποκλεισμό του κόσμου από το δικαίωμα στον </w:t>
      </w:r>
      <w:r>
        <w:rPr>
          <w:rFonts w:eastAsia="Times New Roman" w:cs="Times New Roman"/>
          <w:szCs w:val="24"/>
        </w:rPr>
        <w:t>π</w:t>
      </w:r>
      <w:r>
        <w:rPr>
          <w:rFonts w:eastAsia="Times New Roman" w:cs="Times New Roman"/>
          <w:szCs w:val="24"/>
        </w:rPr>
        <w:t>ολιτισμό.</w:t>
      </w:r>
    </w:p>
    <w:p w14:paraId="1A4E1BF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Κατά συνέπεια, κύρ</w:t>
      </w:r>
      <w:r>
        <w:rPr>
          <w:rFonts w:eastAsia="Times New Roman" w:cs="Times New Roman"/>
          <w:szCs w:val="24"/>
        </w:rPr>
        <w:t xml:space="preserve">ιε Υπουργέ -καταλήγοντας με αυτό- ζητάμε να αποσυρθεί άμεσα αυτό το μέτρο και να καθιερώσετε την ελεύθερη πρόσβαση στους δημόσιους αρχαιολογικούς χώρους, να καλύψετε πλήρως τις ανάγκες των εργαζομένων, να </w:t>
      </w:r>
      <w:r>
        <w:rPr>
          <w:rFonts w:eastAsia="Times New Roman" w:cs="Times New Roman"/>
          <w:szCs w:val="24"/>
        </w:rPr>
        <w:lastRenderedPageBreak/>
        <w:t>προσλάβετε προσωπικό με κρατική χρηματοδότηση. Αυτό</w:t>
      </w:r>
      <w:r>
        <w:rPr>
          <w:rFonts w:eastAsia="Times New Roman" w:cs="Times New Roman"/>
          <w:szCs w:val="24"/>
        </w:rPr>
        <w:t xml:space="preserve">, όμως, απαιτεί σύγκρουση. </w:t>
      </w:r>
    </w:p>
    <w:p w14:paraId="1A4E1BFC" w14:textId="77777777" w:rsidR="00423CA6" w:rsidRDefault="00752490">
      <w:pPr>
        <w:spacing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1A4E1BFD" w14:textId="77777777" w:rsidR="00423CA6" w:rsidRDefault="00752490">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Παρακαλώ, ολοκληρώστε, κύριε Συντυχάκη.</w:t>
      </w:r>
    </w:p>
    <w:p w14:paraId="1A4E1BFE" w14:textId="77777777" w:rsidR="00423CA6" w:rsidRDefault="00752490">
      <w:pPr>
        <w:spacing w:line="600" w:lineRule="auto"/>
        <w:ind w:firstLine="720"/>
        <w:jc w:val="both"/>
        <w:rPr>
          <w:rFonts w:eastAsia="Times New Roman" w:cs="Times New Roman"/>
          <w:szCs w:val="24"/>
        </w:rPr>
      </w:pPr>
      <w:r>
        <w:rPr>
          <w:rFonts w:eastAsia="Times New Roman"/>
          <w:b/>
          <w:bCs/>
        </w:rPr>
        <w:t>ΕΜΜΑΝΟΥΗΛ ΣΥΝΤΥΧΑΚΗΣ:</w:t>
      </w:r>
      <w:r>
        <w:rPr>
          <w:rFonts w:eastAsia="Times New Roman"/>
          <w:bCs/>
        </w:rPr>
        <w:t xml:space="preserve"> </w:t>
      </w:r>
      <w:r>
        <w:rPr>
          <w:rFonts w:eastAsia="Times New Roman" w:cs="Times New Roman"/>
          <w:szCs w:val="24"/>
        </w:rPr>
        <w:t xml:space="preserve">Εσείς, όμως, δεν κάνετε </w:t>
      </w:r>
      <w:r>
        <w:rPr>
          <w:rFonts w:eastAsia="Times New Roman" w:cs="Times New Roman"/>
          <w:szCs w:val="24"/>
        </w:rPr>
        <w:t>σύγκρουση. Το επαναστατικό υποκείμενο το έχετε παραπέμψει στη Δευτέρα Παρουσία, δυστυχώς!</w:t>
      </w:r>
    </w:p>
    <w:p w14:paraId="1A4E1BFF" w14:textId="77777777" w:rsidR="00423CA6" w:rsidRDefault="0075249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Υπουργέ, έχετε και πάλι τον λόγο.</w:t>
      </w:r>
    </w:p>
    <w:p w14:paraId="1A4E1C00"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ΑΡΙΣΤΕΙΔΗΣ ΜΠΑΛΤΑΣ (Υπουργός Πολιτισμού και Αθλητισμού):</w:t>
      </w:r>
      <w:r>
        <w:rPr>
          <w:rFonts w:eastAsia="Times New Roman" w:cs="Times New Roman"/>
          <w:szCs w:val="24"/>
        </w:rPr>
        <w:t xml:space="preserve"> Κύριε Συντυχάκη, πράγματι η ευρύτ</w:t>
      </w:r>
      <w:r>
        <w:rPr>
          <w:rFonts w:eastAsia="Times New Roman" w:cs="Times New Roman"/>
          <w:szCs w:val="24"/>
        </w:rPr>
        <w:t xml:space="preserve">ερη πολιτική, φιλοσοφική στρατηγική  συζήτηση μεταξύ του κόμματός σας και του δικού μας δεν είναι γι’ αυτά τα έδρανα, δεν είναι γι’ αυτή τη στιγμή. </w:t>
      </w:r>
    </w:p>
    <w:p w14:paraId="1A4E1C0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Μια φράση μόνο, η οποία νομίζω ότι απαντά και συνοψίζει τις διαχρονικές διαφορές μεταξύ υμών και ημών. Η φρ</w:t>
      </w:r>
      <w:r>
        <w:rPr>
          <w:rFonts w:eastAsia="Times New Roman" w:cs="Times New Roman"/>
          <w:szCs w:val="24"/>
        </w:rPr>
        <w:t xml:space="preserve">άση είναι η εξής: Συγκεκριμένη ανάλυση </w:t>
      </w:r>
      <w:r>
        <w:rPr>
          <w:rFonts w:eastAsia="Times New Roman" w:cs="Times New Roman"/>
          <w:szCs w:val="24"/>
        </w:rPr>
        <w:t xml:space="preserve">της </w:t>
      </w:r>
      <w:r>
        <w:rPr>
          <w:rFonts w:eastAsia="Times New Roman" w:cs="Times New Roman"/>
          <w:szCs w:val="24"/>
        </w:rPr>
        <w:t xml:space="preserve">συγκεκριμένης κατάστασης. Συγκεκριμένες συνθήκες σε συγκεκριμένο χώρο και χρόνο. Συγκεκριμένα μέτρα, για να βελτιωθούν οι καταστάσεις, </w:t>
      </w:r>
      <w:r>
        <w:rPr>
          <w:rFonts w:eastAsia="Times New Roman" w:cs="Times New Roman"/>
          <w:szCs w:val="24"/>
        </w:rPr>
        <w:t>ενώ συ</w:t>
      </w:r>
      <w:r>
        <w:rPr>
          <w:rFonts w:eastAsia="Times New Roman" w:cs="Times New Roman"/>
          <w:szCs w:val="24"/>
        </w:rPr>
        <w:lastRenderedPageBreak/>
        <w:t>ναντάμε</w:t>
      </w:r>
      <w:r>
        <w:rPr>
          <w:rFonts w:eastAsia="Times New Roman" w:cs="Times New Roman"/>
          <w:szCs w:val="24"/>
        </w:rPr>
        <w:t xml:space="preserve"> δυσμενείς συσχετισμούς παντού </w:t>
      </w:r>
      <w:r>
        <w:rPr>
          <w:rFonts w:eastAsia="Times New Roman" w:cs="Times New Roman"/>
          <w:szCs w:val="24"/>
        </w:rPr>
        <w:t>ε</w:t>
      </w:r>
      <w:r>
        <w:rPr>
          <w:rFonts w:eastAsia="Times New Roman" w:cs="Times New Roman"/>
          <w:szCs w:val="24"/>
        </w:rPr>
        <w:t>ν</w:t>
      </w:r>
      <w:r>
        <w:rPr>
          <w:rFonts w:eastAsia="Times New Roman" w:cs="Times New Roman"/>
          <w:szCs w:val="24"/>
        </w:rPr>
        <w:t>τός</w:t>
      </w:r>
      <w:r>
        <w:rPr>
          <w:rFonts w:eastAsia="Times New Roman" w:cs="Times New Roman"/>
          <w:szCs w:val="24"/>
        </w:rPr>
        <w:t xml:space="preserve"> </w:t>
      </w:r>
      <w:r>
        <w:rPr>
          <w:rFonts w:eastAsia="Times New Roman" w:cs="Times New Roman"/>
          <w:szCs w:val="24"/>
        </w:rPr>
        <w:t>και ε</w:t>
      </w:r>
      <w:r>
        <w:rPr>
          <w:rFonts w:eastAsia="Times New Roman" w:cs="Times New Roman"/>
          <w:szCs w:val="24"/>
        </w:rPr>
        <w:t>κ</w:t>
      </w:r>
      <w:r>
        <w:rPr>
          <w:rFonts w:eastAsia="Times New Roman" w:cs="Times New Roman"/>
          <w:szCs w:val="24"/>
        </w:rPr>
        <w:t>τός Ελλάδας. Και είναι</w:t>
      </w:r>
      <w:r>
        <w:rPr>
          <w:rFonts w:eastAsia="Times New Roman" w:cs="Times New Roman"/>
          <w:szCs w:val="24"/>
        </w:rPr>
        <w:t xml:space="preserve"> κρίμα κι εσείς να εντάσσεστε στην αντίπαλη μεριά αυτού του συσχετισμού. </w:t>
      </w:r>
    </w:p>
    <w:p w14:paraId="1A4E1C0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Και από εκεί και πέρα, συγκεκριμένα τι θέλετε για</w:t>
      </w:r>
      <w:r>
        <w:rPr>
          <w:rFonts w:eastAsia="Times New Roman" w:cs="Times New Roman"/>
          <w:szCs w:val="24"/>
        </w:rPr>
        <w:t xml:space="preserve"> τις</w:t>
      </w:r>
      <w:r>
        <w:rPr>
          <w:rFonts w:eastAsia="Times New Roman" w:cs="Times New Roman"/>
          <w:szCs w:val="24"/>
        </w:rPr>
        <w:t xml:space="preserve"> συγκεκριμένες τιμές</w:t>
      </w:r>
      <w:r>
        <w:rPr>
          <w:rFonts w:eastAsia="Times New Roman" w:cs="Times New Roman"/>
          <w:szCs w:val="24"/>
        </w:rPr>
        <w:t>;</w:t>
      </w:r>
      <w:r>
        <w:rPr>
          <w:rFonts w:eastAsia="Times New Roman" w:cs="Times New Roman"/>
          <w:szCs w:val="24"/>
        </w:rPr>
        <w:t xml:space="preserve"> Το αν είναι ακριβά τα 20 ευρώ στην Ακρόπολη, που με ένα εισιτήριο για τρεις ημέρες μπορεί ο τουρίστας να δε</w:t>
      </w:r>
      <w:r>
        <w:rPr>
          <w:rFonts w:eastAsia="Times New Roman" w:cs="Times New Roman"/>
          <w:szCs w:val="24"/>
        </w:rPr>
        <w:t xml:space="preserve">ι όχι μόνο τον βράχο, αλλά και </w:t>
      </w:r>
      <w:r>
        <w:rPr>
          <w:rFonts w:eastAsia="Times New Roman" w:cs="Times New Roman"/>
          <w:szCs w:val="24"/>
        </w:rPr>
        <w:t xml:space="preserve">τους </w:t>
      </w:r>
      <w:r>
        <w:rPr>
          <w:rFonts w:eastAsia="Times New Roman" w:cs="Times New Roman"/>
          <w:szCs w:val="24"/>
        </w:rPr>
        <w:t xml:space="preserve">γύρω </w:t>
      </w:r>
      <w:r>
        <w:rPr>
          <w:rFonts w:eastAsia="Times New Roman" w:cs="Times New Roman"/>
          <w:szCs w:val="24"/>
        </w:rPr>
        <w:t>χώρους</w:t>
      </w:r>
      <w:r>
        <w:rPr>
          <w:rFonts w:eastAsia="Times New Roman" w:cs="Times New Roman"/>
          <w:szCs w:val="24"/>
        </w:rPr>
        <w:t xml:space="preserve">, και το αν είναι κακή πολιτική να υπάρχουν δωρεάν εισιτήρια σε πολύ πλατιές κατηγορίες συμπολιτών μας και όχι δωρεάν είσοδος σε όλους, γιατί δεν έχουμε τα μέσα, δυστυχώς, επί καπιταλισμού όπως </w:t>
      </w:r>
      <w:r>
        <w:rPr>
          <w:rFonts w:eastAsia="Times New Roman" w:cs="Times New Roman"/>
          <w:szCs w:val="24"/>
        </w:rPr>
        <w:t>κυριαρχεί</w:t>
      </w:r>
      <w:r>
        <w:rPr>
          <w:rFonts w:eastAsia="Times New Roman" w:cs="Times New Roman"/>
          <w:szCs w:val="24"/>
        </w:rPr>
        <w:t xml:space="preserve"> σήμερ</w:t>
      </w:r>
      <w:r>
        <w:rPr>
          <w:rFonts w:eastAsia="Times New Roman" w:cs="Times New Roman"/>
          <w:szCs w:val="24"/>
        </w:rPr>
        <w:t>α στην Ελλάδα</w:t>
      </w:r>
      <w:r>
        <w:rPr>
          <w:rFonts w:eastAsia="Times New Roman" w:cs="Times New Roman"/>
          <w:szCs w:val="24"/>
        </w:rPr>
        <w:t>;</w:t>
      </w:r>
      <w:r>
        <w:rPr>
          <w:rFonts w:eastAsia="Times New Roman" w:cs="Times New Roman"/>
          <w:szCs w:val="24"/>
        </w:rPr>
        <w:t xml:space="preserve"> </w:t>
      </w:r>
      <w:r>
        <w:rPr>
          <w:rFonts w:eastAsia="Times New Roman" w:cs="Times New Roman"/>
          <w:szCs w:val="24"/>
        </w:rPr>
        <w:t>Θέλετε ν</w:t>
      </w:r>
      <w:r>
        <w:rPr>
          <w:rFonts w:eastAsia="Times New Roman" w:cs="Times New Roman"/>
          <w:szCs w:val="24"/>
        </w:rPr>
        <w:t>α  συζητήσουμε συγκεκριμένα</w:t>
      </w:r>
      <w:r>
        <w:rPr>
          <w:rFonts w:eastAsia="Times New Roman" w:cs="Times New Roman"/>
          <w:szCs w:val="24"/>
        </w:rPr>
        <w:t xml:space="preserve"> </w:t>
      </w:r>
      <w:r>
        <w:rPr>
          <w:rFonts w:eastAsia="Times New Roman" w:cs="Times New Roman"/>
          <w:szCs w:val="24"/>
        </w:rPr>
        <w:t>τις τιμές;</w:t>
      </w:r>
      <w:r>
        <w:rPr>
          <w:rFonts w:eastAsia="Times New Roman" w:cs="Times New Roman"/>
          <w:szCs w:val="24"/>
        </w:rPr>
        <w:t xml:space="preserve"> </w:t>
      </w:r>
    </w:p>
    <w:p w14:paraId="1A4E1C0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Τα γενικότερα που θέσατε είναι θέματα πολιτικής στρατηγικής και φιλοσοφίας. Δεν είναι η Αίθουσα αυτή γι’ αυτά</w:t>
      </w:r>
      <w:r>
        <w:rPr>
          <w:rFonts w:eastAsia="Times New Roman" w:cs="Times New Roman"/>
          <w:szCs w:val="24"/>
        </w:rPr>
        <w:t xml:space="preserve"> τα θέματα.</w:t>
      </w:r>
    </w:p>
    <w:p w14:paraId="1A4E1C0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A4E1C05" w14:textId="77777777" w:rsidR="00423CA6" w:rsidRDefault="00752490">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p>
    <w:p w14:paraId="1A4E1C0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 xml:space="preserve">νεχίζουμε με την έκτη με αριθμό 723/29-3-2016 επίκαιρη ερώτηση δεύτερου κύκλου του Βουλευτή Αρκαδίας της Δημοκρατικής Συμπαράταξης ΠΑΣΟΚ-ΔΗΜΑΡ κ. </w:t>
      </w:r>
      <w:r>
        <w:rPr>
          <w:rFonts w:eastAsia="Times New Roman" w:cs="Times New Roman"/>
          <w:bCs/>
          <w:szCs w:val="24"/>
        </w:rPr>
        <w:t xml:space="preserve">Οδυσσέα </w:t>
      </w:r>
      <w:r>
        <w:rPr>
          <w:rFonts w:eastAsia="Times New Roman" w:cs="Times New Roman"/>
          <w:bCs/>
          <w:szCs w:val="24"/>
        </w:rPr>
        <w:lastRenderedPageBreak/>
        <w:t>Κωνσταντινόπουλου</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b/>
          <w:bCs/>
          <w:szCs w:val="24"/>
        </w:rPr>
        <w:t xml:space="preserve"> </w:t>
      </w:r>
      <w:r>
        <w:rPr>
          <w:rFonts w:eastAsia="Times New Roman" w:cs="Times New Roman"/>
          <w:szCs w:val="24"/>
        </w:rPr>
        <w:t xml:space="preserve">σχετικά με τις ενέργειες για </w:t>
      </w:r>
      <w:r>
        <w:rPr>
          <w:rFonts w:eastAsia="Times New Roman" w:cs="Times New Roman"/>
          <w:szCs w:val="24"/>
        </w:rPr>
        <w:t>την τόνωση του τουρισμού στα νησιά του Ανατολικού Αιγαίου.</w:t>
      </w:r>
    </w:p>
    <w:p w14:paraId="1A4E1C0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Στην επίκαιρη αυτή ερώτηση θα απαντήσει η Αναπληρώτρια Υπουργός κ. Κουντουρά.</w:t>
      </w:r>
    </w:p>
    <w:p w14:paraId="1A4E1C0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w:t>
      </w:r>
    </w:p>
    <w:p w14:paraId="1A4E1C09"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Κυρία Υπουργέ, είναι γνωστή σε εσάς και στην Κυβέρνηση και σε όλους μας η έκρηξη της προσφυγικής-μεταναστευτικής κρίσης τον τελευταίο χρόνο. Σε συνδυασμό με τις κυβερνητικές αδυναμίες, που </w:t>
      </w:r>
      <w:r>
        <w:rPr>
          <w:rFonts w:eastAsia="Times New Roman" w:cs="Times New Roman"/>
          <w:szCs w:val="24"/>
        </w:rPr>
        <w:lastRenderedPageBreak/>
        <w:t>και οι ίδιοι παραδέχεστε, έχουμε να αντιμετωπίσουμε το πρόβλημα πο</w:t>
      </w:r>
      <w:r>
        <w:rPr>
          <w:rFonts w:eastAsia="Times New Roman" w:cs="Times New Roman"/>
          <w:szCs w:val="24"/>
        </w:rPr>
        <w:t>υ έχει δημιουργηθεί στα νησιά του Ανατολικού Αιγαίου.</w:t>
      </w:r>
    </w:p>
    <w:p w14:paraId="1A4E1C0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Σε αυτά τα νησιά θέλω να πιστεύω -και θα μας το πείτε σήμερα- ότι η Κυβέρνηση έχει προγραμματίσει ένα ειδικό πρόγραμμα στήριξής τους, γιατί ξέρω ότι σας έχουν στείλει αιτήματα οι φορείς της περιοχής με </w:t>
      </w:r>
      <w:r>
        <w:rPr>
          <w:rFonts w:eastAsia="Times New Roman" w:cs="Times New Roman"/>
          <w:szCs w:val="24"/>
        </w:rPr>
        <w:t>τις προτάσεις τους. Είναι γνωστό ότι ήδη λένε ότι έχουν μια μείωση στον τουρισμό, που σε μερικές περιπτώσεις αγγίζει, όπως λένε οι ίδιοι, το 90% και λόγω του ότι έχουμε μπει ήδη στην τουριστική περίοδο, θέλω να πιστεύω ότι η Κυβέρνηση έχει φτιάξει ένα σχέδ</w:t>
      </w:r>
      <w:r>
        <w:rPr>
          <w:rFonts w:eastAsia="Times New Roman" w:cs="Times New Roman"/>
          <w:szCs w:val="24"/>
        </w:rPr>
        <w:t>ιο το οποίο θα στηρίξει αυτά τα νησιά και τις συγκεκριμένες περιοχές.</w:t>
      </w:r>
    </w:p>
    <w:p w14:paraId="1A4E1C0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Γι’ αυτό, κυρία Υπουργέ, θα σας παρακαλούσα να μας ενημερώσετε για το σχέδιο που έχει η Κυβέρνηση για αυτές τις περιοχές.</w:t>
      </w:r>
    </w:p>
    <w:p w14:paraId="1A4E1C0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Ευχαριστώ.</w:t>
      </w:r>
    </w:p>
    <w:p w14:paraId="1A4E1C0D"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A4E1C0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Κουντουρά, έχετε τον λόγο.</w:t>
      </w:r>
    </w:p>
    <w:p w14:paraId="1A4E1C0F"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ΕΛΕΝΑ ΚΟΥΝΤΟΥΡΑ (Αναπληρώτρια Υπουργός Οικονομίας, Ανάπτυξης και Τουρισμού):</w:t>
      </w:r>
      <w:r>
        <w:rPr>
          <w:rFonts w:eastAsia="Times New Roman" w:cs="Times New Roman"/>
          <w:szCs w:val="24"/>
        </w:rPr>
        <w:t xml:space="preserve"> Ευχαριστώ πολύ, κύριε συνάδελφε, για την ερώτηση.</w:t>
      </w:r>
    </w:p>
    <w:p w14:paraId="1A4E1C1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Το 2015, όπως ξέρετε, ήταν μια πολύ δύσκολη χρονιά, η έκτη συνεχόμενη χρονιά της οικονομικής κρίσης, μ</w:t>
      </w:r>
      <w:r>
        <w:rPr>
          <w:rFonts w:eastAsia="Times New Roman" w:cs="Times New Roman"/>
          <w:szCs w:val="24"/>
        </w:rPr>
        <w:t xml:space="preserve">ε πολιτικές </w:t>
      </w:r>
      <w:r>
        <w:rPr>
          <w:rFonts w:eastAsia="Times New Roman" w:cs="Times New Roman"/>
          <w:szCs w:val="24"/>
        </w:rPr>
        <w:lastRenderedPageBreak/>
        <w:t>διαπραγματεύσεις, δύο εκλογικές αναμετρήσεις, δημοψήφισμα, κεφαλαιακούς ελέγχους, οικονομική ασφυξία και μια ανεξέλεγκτη προσφυγική κρίση που ξάφνιασε όλη την Ευρώπη. Δυστυχώς, δεχθήκαμε και μια επίθεση, αν θέλετε, και για την εικόνα της Ελλάδ</w:t>
      </w:r>
      <w:r>
        <w:rPr>
          <w:rFonts w:eastAsia="Times New Roman" w:cs="Times New Roman"/>
          <w:szCs w:val="24"/>
        </w:rPr>
        <w:t>α</w:t>
      </w:r>
      <w:r>
        <w:rPr>
          <w:rFonts w:eastAsia="Times New Roman" w:cs="Times New Roman"/>
          <w:szCs w:val="24"/>
        </w:rPr>
        <w:t xml:space="preserve">ς από εσωτερικά αλλά και από εξωτερικά -θα το πω- αλλοδαπά </w:t>
      </w:r>
      <w:proofErr w:type="spellStart"/>
      <w:r>
        <w:rPr>
          <w:rFonts w:eastAsia="Times New Roman" w:cs="Times New Roman"/>
          <w:szCs w:val="24"/>
        </w:rPr>
        <w:t>μίντια</w:t>
      </w:r>
      <w:proofErr w:type="spellEnd"/>
      <w:r>
        <w:rPr>
          <w:rFonts w:eastAsia="Times New Roman" w:cs="Times New Roman"/>
          <w:szCs w:val="24"/>
        </w:rPr>
        <w:t xml:space="preserve">, που παραλίγο να κάνει πολύ μεγάλο κακό στην εικόνα της Ελλάδας. Καταφέραμε, όμως, να το αποτρέψουμε με πολύ </w:t>
      </w:r>
      <w:proofErr w:type="spellStart"/>
      <w:r>
        <w:rPr>
          <w:rFonts w:eastAsia="Times New Roman" w:cs="Times New Roman"/>
          <w:szCs w:val="24"/>
        </w:rPr>
        <w:t>στοχευμένες</w:t>
      </w:r>
      <w:proofErr w:type="spellEnd"/>
      <w:r>
        <w:rPr>
          <w:rFonts w:eastAsia="Times New Roman" w:cs="Times New Roman"/>
          <w:szCs w:val="24"/>
        </w:rPr>
        <w:t xml:space="preserve"> προσπάθειες και χάρη στη νέα μας τουριστική πολιτική, που σχεδιάσαμε </w:t>
      </w:r>
      <w:r>
        <w:rPr>
          <w:rFonts w:eastAsia="Times New Roman" w:cs="Times New Roman"/>
          <w:szCs w:val="24"/>
        </w:rPr>
        <w:t>και υλοποιούμε, πετύχαμε το 2015 να έχουμε ρεκόρ αφίξεων και εσόδων. Είναι μία αύξηση περίπου 6%-7%, σχεδόν διπλάσια του αντίστοιχου ρυθμού ανάπτυξης του παγκόσμιου τουρισμού.</w:t>
      </w:r>
    </w:p>
    <w:p w14:paraId="1A4E1C1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Σήμερα, λοιπόν, που αντιμετωπίζουμε πολύ μεγαλύτερες προκλήσεις και ταραχές στην</w:t>
      </w:r>
      <w:r>
        <w:rPr>
          <w:rFonts w:eastAsia="Times New Roman" w:cs="Times New Roman"/>
          <w:szCs w:val="24"/>
        </w:rPr>
        <w:t xml:space="preserve"> Ευρώπη -δεν είναι μόνο το προσφυγικό, αλλά είναι και η τρομοκρατία- αποτελεί κυβερνητική προτεραιότητα η στήριξη των νησιών μας που δέχθηκαν τις μεγαλύτερες πιέσεις. Ήδη το πρόγραμμα το έχουμε ανακοινώσει, έχει βγει δελτίο Τύπου, γιατί αυτό που μας ενδιαφ</w:t>
      </w:r>
      <w:r>
        <w:rPr>
          <w:rFonts w:eastAsia="Times New Roman" w:cs="Times New Roman"/>
          <w:szCs w:val="24"/>
        </w:rPr>
        <w:t>έρει είναι η Ελλάδα, που αυτή τη στιγμή είναι ένας πάρα πολύ δημοφιλής, ελκυστικός, φιλικός, παγκόσμιος προορισμός, όχι μόνο να παραμείνει, αλλά και να μπει μέσα στους πέντε πρώτους.</w:t>
      </w:r>
    </w:p>
    <w:p w14:paraId="1A4E1C1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Έχουμε κάνει σειρά διαδοχικών συναντήσεων και συσκέψεων τους τελευταίους </w:t>
      </w:r>
      <w:r>
        <w:rPr>
          <w:rFonts w:eastAsia="Times New Roman" w:cs="Times New Roman"/>
          <w:szCs w:val="24"/>
        </w:rPr>
        <w:t xml:space="preserve">μήνες με τις περιφέρειες, τους φορείς </w:t>
      </w:r>
      <w:r>
        <w:rPr>
          <w:rFonts w:eastAsia="Times New Roman" w:cs="Times New Roman"/>
          <w:szCs w:val="24"/>
        </w:rPr>
        <w:lastRenderedPageBreak/>
        <w:t>του τουρισμού, αλλά και τους εκπροσώπους του ιδιωτικού τομέα. Είμαστε σε άμεση συνεργασία με την Περιφέρεια του Βορείου και Νοτίου Αιγαίου και έχουμε συντονιστεί για τις δράσεις τις οποίες θα σας πω, οι οποίες έχουν ήδ</w:t>
      </w:r>
      <w:r>
        <w:rPr>
          <w:rFonts w:eastAsia="Times New Roman" w:cs="Times New Roman"/>
          <w:szCs w:val="24"/>
        </w:rPr>
        <w:t>η ξεκινήσει στο πλαίσιο του επιχειρησιακού και επικοινωνιακού σχεδίου μας για την προώθηση, την προβολή όχι μόνο του ελληνικού τουρισμού στο εξωτερικό, αλλά και για τη γενική εικόνα της Ελλάδας και φυσικά, για τη στήριξη των νησιών που δέχθηκαν τις μεγαλύτ</w:t>
      </w:r>
      <w:r>
        <w:rPr>
          <w:rFonts w:eastAsia="Times New Roman" w:cs="Times New Roman"/>
          <w:szCs w:val="24"/>
        </w:rPr>
        <w:t>ερες πιέσεις.</w:t>
      </w:r>
    </w:p>
    <w:p w14:paraId="1A4E1C1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Σχεδιάσαμε, λοιπόν, τη διοργάνωση </w:t>
      </w:r>
      <w:proofErr w:type="spellStart"/>
      <w:r>
        <w:rPr>
          <w:rFonts w:eastAsia="Times New Roman" w:cs="Times New Roman"/>
          <w:szCs w:val="24"/>
        </w:rPr>
        <w:t>ταξιδίων</w:t>
      </w:r>
      <w:proofErr w:type="spellEnd"/>
      <w:r>
        <w:rPr>
          <w:rFonts w:eastAsia="Times New Roman" w:cs="Times New Roman"/>
          <w:szCs w:val="24"/>
        </w:rPr>
        <w:t xml:space="preserve"> εξοικείωσης, τα λεγόμενα </w:t>
      </w:r>
      <w:r>
        <w:rPr>
          <w:rFonts w:eastAsia="Times New Roman" w:cs="Times New Roman"/>
          <w:szCs w:val="24"/>
          <w:lang w:val="en-US"/>
        </w:rPr>
        <w:t>fun</w:t>
      </w:r>
      <w:r>
        <w:rPr>
          <w:rFonts w:eastAsia="Times New Roman" w:cs="Times New Roman"/>
          <w:szCs w:val="24"/>
        </w:rPr>
        <w:t xml:space="preserve"> </w:t>
      </w:r>
      <w:r>
        <w:rPr>
          <w:rFonts w:eastAsia="Times New Roman" w:cs="Times New Roman"/>
          <w:szCs w:val="24"/>
          <w:lang w:val="en-US"/>
        </w:rPr>
        <w:t>trips</w:t>
      </w:r>
      <w:r>
        <w:rPr>
          <w:rFonts w:eastAsia="Times New Roman" w:cs="Times New Roman"/>
          <w:szCs w:val="24"/>
        </w:rPr>
        <w:t xml:space="preserve"> για δημοσιογράφους, </w:t>
      </w:r>
      <w:r>
        <w:rPr>
          <w:rFonts w:eastAsia="Times New Roman" w:cs="Times New Roman"/>
          <w:szCs w:val="24"/>
          <w:lang w:val="en-US"/>
        </w:rPr>
        <w:t>bloggers</w:t>
      </w:r>
      <w:r>
        <w:rPr>
          <w:rFonts w:eastAsia="Times New Roman" w:cs="Times New Roman"/>
          <w:szCs w:val="24"/>
        </w:rPr>
        <w:t xml:space="preserve">, </w:t>
      </w:r>
      <w:r>
        <w:rPr>
          <w:rFonts w:eastAsia="Times New Roman" w:cs="Times New Roman"/>
          <w:szCs w:val="24"/>
          <w:lang w:val="en-US"/>
        </w:rPr>
        <w:t>travel</w:t>
      </w:r>
      <w:r>
        <w:rPr>
          <w:rFonts w:eastAsia="Times New Roman" w:cs="Times New Roman"/>
          <w:szCs w:val="24"/>
        </w:rPr>
        <w:t xml:space="preserve"> </w:t>
      </w:r>
      <w:r>
        <w:rPr>
          <w:rFonts w:eastAsia="Times New Roman" w:cs="Times New Roman"/>
          <w:szCs w:val="24"/>
          <w:lang w:val="en-US"/>
        </w:rPr>
        <w:t>bloggers</w:t>
      </w:r>
      <w:r>
        <w:rPr>
          <w:rFonts w:eastAsia="Times New Roman" w:cs="Times New Roman"/>
          <w:szCs w:val="24"/>
        </w:rPr>
        <w:t xml:space="preserve"> μεγάλης εμβέλειας, των μέσων μαζικής ενημέρωσης </w:t>
      </w:r>
      <w:r>
        <w:rPr>
          <w:rFonts w:eastAsia="Times New Roman" w:cs="Times New Roman"/>
          <w:szCs w:val="24"/>
        </w:rPr>
        <w:lastRenderedPageBreak/>
        <w:t xml:space="preserve">του εξωτερικού, καθώς και μεγάλων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Τους προσκαλέσαμε, έ</w:t>
      </w:r>
      <w:r>
        <w:rPr>
          <w:rFonts w:eastAsia="Times New Roman" w:cs="Times New Roman"/>
          <w:szCs w:val="24"/>
        </w:rPr>
        <w:t>χουν ήδη έρθει και συνεχίζουν να έρχονται για να δουν από κοντά τις συνθήκες ομαλότητας που παρουσιάζουν τα νησιά μας, τις ομορφιές τους, τους προορισμούς μας, ότι είναι έτοιμοι να υποδεχθούν φυσικά όλους τους ταξιδιώτες.</w:t>
      </w:r>
    </w:p>
    <w:p w14:paraId="1A4E1C1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Κάνουμε προγράμματα </w:t>
      </w:r>
      <w:proofErr w:type="spellStart"/>
      <w:r>
        <w:rPr>
          <w:rFonts w:eastAsia="Times New Roman" w:cs="Times New Roman"/>
          <w:szCs w:val="24"/>
        </w:rPr>
        <w:t>συνδιαφήμισης</w:t>
      </w:r>
      <w:proofErr w:type="spellEnd"/>
      <w:r>
        <w:rPr>
          <w:rFonts w:eastAsia="Times New Roman" w:cs="Times New Roman"/>
          <w:szCs w:val="24"/>
        </w:rPr>
        <w:t xml:space="preserve"> </w:t>
      </w:r>
      <w:r>
        <w:rPr>
          <w:rFonts w:eastAsia="Times New Roman" w:cs="Times New Roman"/>
          <w:szCs w:val="24"/>
        </w:rPr>
        <w:t xml:space="preserve">με μεγάλους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για την προβολή και την προώθηση της Ελλάδας συγκεκριμένα και </w:t>
      </w:r>
      <w:proofErr w:type="spellStart"/>
      <w:r>
        <w:rPr>
          <w:rFonts w:eastAsia="Times New Roman" w:cs="Times New Roman"/>
          <w:szCs w:val="24"/>
        </w:rPr>
        <w:t>στοχευμένα</w:t>
      </w:r>
      <w:proofErr w:type="spellEnd"/>
      <w:r>
        <w:rPr>
          <w:rFonts w:eastAsia="Times New Roman" w:cs="Times New Roman"/>
          <w:szCs w:val="24"/>
        </w:rPr>
        <w:t>, για να αυξήσουμε και το μερίδιο της αγοράς. Στηρίζουμε τα νησιά ειδικότερα με κονδύλια τα οποία έχουν βγει ειδικά για αυτή τη δράση μέσα από τον ΕΟΤ και μα</w:t>
      </w:r>
      <w:r>
        <w:rPr>
          <w:rFonts w:eastAsia="Times New Roman" w:cs="Times New Roman"/>
          <w:szCs w:val="24"/>
        </w:rPr>
        <w:t xml:space="preserve">ζί με τις Περιφέρειες, όπως είπα, Βορείου και Νοτίου Αιγαίου και σε συνεργασία με 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συμμετέχουν </w:t>
      </w:r>
      <w:r>
        <w:rPr>
          <w:rFonts w:eastAsia="Times New Roman" w:cs="Times New Roman"/>
          <w:szCs w:val="24"/>
        </w:rPr>
        <w:lastRenderedPageBreak/>
        <w:t>στις εκθέσεις του ΕΟΤ στο εξωτερικό, χωρίς επιβάρυνση, και έχουμε εξασφαλίσει και μια ιδιαίτερη υποστήριξη και προβολή. Ενισχύσαμε το πρόγραμμ</w:t>
      </w:r>
      <w:r>
        <w:rPr>
          <w:rFonts w:eastAsia="Times New Roman" w:cs="Times New Roman"/>
          <w:szCs w:val="24"/>
        </w:rPr>
        <w:t>α του εσωτερικού και κοινωνικού τουρισμού για τη στήριξη των νησιών αυτών.</w:t>
      </w:r>
    </w:p>
    <w:p w14:paraId="1A4E1C1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Θέλω να ευχαριστήσω μέσα από την καρδιά μου για την άμεση και αποτελεσματική ανταπόκριση την Αναπληρώτρια Υπουργό Εργασίας, κ. Ράνια Αντωνοπούλου, που μετά από συνεργασία που είχαμε</w:t>
      </w:r>
      <w:r>
        <w:rPr>
          <w:rFonts w:eastAsia="Times New Roman" w:cs="Times New Roman"/>
          <w:szCs w:val="24"/>
        </w:rPr>
        <w:t xml:space="preserve"> μαζί με τη Διοικήτρια του ΟΑΕΔ, την κ. Μαρία </w:t>
      </w:r>
      <w:proofErr w:type="spellStart"/>
      <w:r>
        <w:rPr>
          <w:rFonts w:eastAsia="Times New Roman" w:cs="Times New Roman"/>
          <w:szCs w:val="24"/>
        </w:rPr>
        <w:t>Καραμεσίνη</w:t>
      </w:r>
      <w:proofErr w:type="spellEnd"/>
      <w:r>
        <w:rPr>
          <w:rFonts w:eastAsia="Times New Roman" w:cs="Times New Roman"/>
          <w:szCs w:val="24"/>
        </w:rPr>
        <w:t xml:space="preserve">, αυξήθηκε η επιδότηση των τουριστικών μονάδων των νησιών του Ανατολικού Αιγαίου για το πρόγραμμα του κοινωνικού τουρισμού 2015-2016, έτσι ώστε οι δικαιούχοι </w:t>
      </w:r>
      <w:r>
        <w:rPr>
          <w:rFonts w:eastAsia="Times New Roman" w:cs="Times New Roman"/>
          <w:szCs w:val="24"/>
        </w:rPr>
        <w:lastRenderedPageBreak/>
        <w:t>του προγράμματος και οι οικογένειές τους π</w:t>
      </w:r>
      <w:r>
        <w:rPr>
          <w:rFonts w:eastAsia="Times New Roman" w:cs="Times New Roman"/>
          <w:szCs w:val="24"/>
        </w:rPr>
        <w:t xml:space="preserve">ου θα προτιμήσουν, που θα επιλέξουν τις διακοπές τους στα τουριστικά νησιά Λέσβο, Χίο, Σάμο, Λέρο, Κω, να δικαιούνται χωρίς </w:t>
      </w:r>
      <w:proofErr w:type="spellStart"/>
      <w:r>
        <w:rPr>
          <w:rFonts w:eastAsia="Times New Roman" w:cs="Times New Roman"/>
          <w:szCs w:val="24"/>
        </w:rPr>
        <w:t>καμμία</w:t>
      </w:r>
      <w:proofErr w:type="spellEnd"/>
      <w:r>
        <w:rPr>
          <w:rFonts w:eastAsia="Times New Roman" w:cs="Times New Roman"/>
          <w:szCs w:val="24"/>
        </w:rPr>
        <w:t xml:space="preserve"> επιβάρυνση διακοπές έως δέκα ημέρες.</w:t>
      </w:r>
    </w:p>
    <w:p w14:paraId="1A4E1C1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Προωθούμε μια διαφημιστική εκστρατεία -η οποία είχε πολύ μεγάλη επιτυχία πέρυσι- κοινωνι</w:t>
      </w:r>
      <w:r>
        <w:rPr>
          <w:rFonts w:eastAsia="Times New Roman" w:cs="Times New Roman"/>
          <w:szCs w:val="24"/>
        </w:rPr>
        <w:t xml:space="preserve">κής δικτύωσης, σε συνεργασία πάλι με τους ιδιωτικούς φορείς, –ΣΕΤΕ, ΗΑΤΤΑ, το Ξενοδοχειακό Επιμελητήριο, τον ΕΟΤ, τις Περιφέρειες, τον ιδιωτικό γενικότερα φορέα, τα Εμπορικά και Νησιωτικά Επιμελητήρια- για τη στήριξη των κρατήσεων της τελευταίας στιγμής. </w:t>
      </w:r>
    </w:p>
    <w:p w14:paraId="1A4E1C1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Υλοποιούμε μέσα από τα γραφεία του ΕΟΤ του εξωτερικού και φυσικά μαζί και με τη Γενική Γραμματεία Ενημέρωσης πρόγραμμα παρακολούθησης διοχέτευσης θετικής δημοσιότητας για τα νησιά αυτά στις παραδοσιακές μας αγορές, όπως είναι η Γερμανία, η Αγγλία, η Γαλλία</w:t>
      </w:r>
      <w:r>
        <w:rPr>
          <w:rFonts w:eastAsia="Times New Roman" w:cs="Times New Roman"/>
          <w:szCs w:val="24"/>
        </w:rPr>
        <w:t xml:space="preserve">, η Σκανδιναβία, η Ολλανδία και η Αμερική. </w:t>
      </w:r>
    </w:p>
    <w:p w14:paraId="1A4E1C1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Ο πολιτικός και επιχειρησιακός σχεδιασμός της </w:t>
      </w:r>
      <w:r>
        <w:rPr>
          <w:rFonts w:eastAsia="Times New Roman"/>
          <w:szCs w:val="24"/>
        </w:rPr>
        <w:t>Κυβέρνησης</w:t>
      </w:r>
      <w:r>
        <w:rPr>
          <w:rFonts w:eastAsia="Times New Roman" w:cs="Times New Roman"/>
          <w:szCs w:val="24"/>
        </w:rPr>
        <w:t xml:space="preserve"> έχει ήδη αποδώσει με ύψιστη προτεραιότητα, όπως γνωρίζετε, στη διασφάλιση των ανθρωπίνων δικαιωμάτων. Οι δομές προσωρινής φιλοξενίας προσφέρουν οργανωμένα </w:t>
      </w:r>
      <w:r>
        <w:rPr>
          <w:rFonts w:eastAsia="Times New Roman" w:cs="Times New Roman"/>
          <w:szCs w:val="24"/>
        </w:rPr>
        <w:t xml:space="preserve">τις πρώτες βασικές ανάγκες σε τροφή, στέγη, φροντίδα για όλους αυτούς τους ταλαιπωρημένους ανθρώπους, οι οποίοι παίρνουν </w:t>
      </w:r>
      <w:r>
        <w:rPr>
          <w:rFonts w:eastAsia="Times New Roman" w:cs="Times New Roman"/>
          <w:szCs w:val="24"/>
        </w:rPr>
        <w:lastRenderedPageBreak/>
        <w:t xml:space="preserve">τα απαραίτητα έγγραφα, προκειμένου να αναχωρήσουν άμεσα για τους προορισμούς που θέλουν. </w:t>
      </w:r>
    </w:p>
    <w:p w14:paraId="1A4E1C1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Αυτά τα κέντρα φροντίσαμε να είναι έτσι όπως </w:t>
      </w:r>
      <w:r>
        <w:rPr>
          <w:rFonts w:eastAsia="Times New Roman" w:cs="Times New Roman"/>
          <w:szCs w:val="24"/>
        </w:rPr>
        <w:t xml:space="preserve">μας ζήτησαν, αν θέλετε και σαν εγγύηση, οι συνεργάτες μας και οι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του εξωτερικού, πλήρως ελεγχόμενα, αθέατα και μακριά από την τουριστική κίνηση. </w:t>
      </w:r>
    </w:p>
    <w:p w14:paraId="1A4E1C1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Στηρίζουμε τα νησιά μας τα οποία στάθηκαν στο ύψος, αν θέλετε, των περιστάσεων. Τα νησιά μας έδωσαν, όπως και ολόκληρη η Ελλάδα, και δίνουν παγκόσμιο μήνυμα ανθρωπιάς, πολιτισμού και αλληλεγγύης και σήμερα είναι έτοιμα να υποδεχθούν τους επισκέπτες μας. </w:t>
      </w:r>
    </w:p>
    <w:p w14:paraId="1A4E1C1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Αναπληρώτριας Υπουργού)</w:t>
      </w:r>
    </w:p>
    <w:p w14:paraId="1A4E1C1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w:t>
      </w:r>
      <w:r>
        <w:rPr>
          <w:rFonts w:eastAsia="Times New Roman"/>
          <w:szCs w:val="24"/>
        </w:rPr>
        <w:t>κύριε συνάδελφε,</w:t>
      </w:r>
      <w:r>
        <w:rPr>
          <w:rFonts w:eastAsia="Times New Roman" w:cs="Times New Roman"/>
          <w:szCs w:val="24"/>
        </w:rPr>
        <w:t xml:space="preserve"> ότι αντιλαμβάνομαι πραγματικά το ενδιαφέρον σας. Όμως, η ερώτησή σας περιέχει υπερβολές οι οποίες δεν </w:t>
      </w:r>
      <w:proofErr w:type="spellStart"/>
      <w:r>
        <w:rPr>
          <w:rFonts w:eastAsia="Times New Roman" w:cs="Times New Roman"/>
          <w:szCs w:val="24"/>
        </w:rPr>
        <w:t>στοιχειοθετούνται</w:t>
      </w:r>
      <w:proofErr w:type="spellEnd"/>
      <w:r>
        <w:rPr>
          <w:rFonts w:eastAsia="Times New Roman" w:cs="Times New Roman"/>
          <w:szCs w:val="24"/>
        </w:rPr>
        <w:t xml:space="preserve"> κα</w:t>
      </w:r>
      <w:r>
        <w:rPr>
          <w:rFonts w:eastAsia="Times New Roman" w:cs="Times New Roman"/>
          <w:szCs w:val="24"/>
        </w:rPr>
        <w:t xml:space="preserve">ι η δραματική εικόνα που έχει καλλιεργηθεί δεν είναι η πραγματικότητα. </w:t>
      </w:r>
    </w:p>
    <w:p w14:paraId="1A4E1C1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Φέτος έχουμε ένα πολύ </w:t>
      </w:r>
      <w:proofErr w:type="spellStart"/>
      <w:r>
        <w:rPr>
          <w:rFonts w:eastAsia="Times New Roman" w:cs="Times New Roman"/>
          <w:szCs w:val="24"/>
        </w:rPr>
        <w:t>στοχευμένο</w:t>
      </w:r>
      <w:proofErr w:type="spellEnd"/>
      <w:r>
        <w:rPr>
          <w:rFonts w:eastAsia="Times New Roman" w:cs="Times New Roman"/>
          <w:szCs w:val="24"/>
        </w:rPr>
        <w:t xml:space="preserve"> πρόγραμμα διαφήμισης. Έχουμε κλείσει νέες, περισσότερες και καλύτερες συμφωνίες με τους μεγάλους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του εξωτερικού και αυτές είναι που υλοπ</w:t>
      </w:r>
      <w:r>
        <w:rPr>
          <w:rFonts w:eastAsia="Times New Roman" w:cs="Times New Roman"/>
          <w:szCs w:val="24"/>
        </w:rPr>
        <w:t>οιούνται. Έχουμε ανοίξει νέες αγορές. Καθιερώ</w:t>
      </w:r>
      <w:r>
        <w:rPr>
          <w:rFonts w:eastAsia="Times New Roman" w:cs="Times New Roman"/>
          <w:szCs w:val="24"/>
        </w:rPr>
        <w:lastRenderedPageBreak/>
        <w:t xml:space="preserve">σαμε πολύ μεγάλο αριθμό νέων απευθείας πτήσεων, ενώ επιμηκύνουμε την περίοδο από την ενισχυμένη παρουσία μας στις διεθνείς εκθέσεις τουρισμού και τις αλλεπάλληλες επαφές μας στο εξωτερικό το τελευταίο διάστημα. </w:t>
      </w:r>
    </w:p>
    <w:p w14:paraId="1A4E1C1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Τα μηνύματα που έχουμε είναι άκρως αισιόδοξα για το σύνολο του ελληνικού τουρισμού και εργαζόμαστε συλλογικά, συντονισμένα και όλοι μαζί. Και αυτό είναι κάτι που θέλω να τονίσω, γιατί είναι η πρώτη φορά που το Υπουργείο Τουρισμού, ο ΕΟΤ και το Ξενοδοχειακ</w:t>
      </w:r>
      <w:r>
        <w:rPr>
          <w:rFonts w:eastAsia="Times New Roman" w:cs="Times New Roman"/>
          <w:szCs w:val="24"/>
        </w:rPr>
        <w:t xml:space="preserve">ό Επιμελητήριο, που είναι οι εποπτευόμενοι φορείς, συνεργάζονται τόσο στενά με τους ιδιωτικούς φορείς, τις περιφέρειες και γενικά όλους τους εμπλεκόμενους φορείς και αυτό είναι κάτι που αποδίδει. </w:t>
      </w:r>
    </w:p>
    <w:p w14:paraId="1A4E1C1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κρουαζιέρα, το 2016 θα είναι αυξημένη κατά π</w:t>
      </w:r>
      <w:r>
        <w:rPr>
          <w:rFonts w:eastAsia="Times New Roman" w:cs="Times New Roman"/>
          <w:szCs w:val="24"/>
        </w:rPr>
        <w:t xml:space="preserve">ολύ. Εκεί που έχουμε μια ανησυχία -και θα σας πω στη δευτερολογία μου- είναι για το 2017 και 2018. Και θα σας πω γιατί. </w:t>
      </w:r>
    </w:p>
    <w:p w14:paraId="1A4E1C20" w14:textId="77777777" w:rsidR="00423CA6" w:rsidRDefault="00752490">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Ορίστε, κύριε Κωνσταντινόπουλε, έχετε και πάλι τον λόγο. </w:t>
      </w:r>
    </w:p>
    <w:p w14:paraId="1A4E1C2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w:t>
      </w:r>
      <w:r>
        <w:rPr>
          <w:rFonts w:eastAsia="Times New Roman" w:cs="Times New Roman"/>
          <w:szCs w:val="24"/>
        </w:rPr>
        <w:t xml:space="preserve">ριε Πρόεδρε. </w:t>
      </w:r>
    </w:p>
    <w:p w14:paraId="1A4E1C2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Χαίρομαι που η φετινή χρονιά είναι μια καλή χρονιά για τον τουρισμό μας. Βεβαίως εσείς αναλάβατε τον Ιανουάριο. Θέλω να πιστεύω ότι σ’ αυτό υπάρχει μια συνέχεια. Γιατί είναι λίγο </w:t>
      </w:r>
      <w:r>
        <w:rPr>
          <w:rFonts w:eastAsia="Times New Roman" w:cs="Times New Roman"/>
          <w:szCs w:val="24"/>
        </w:rPr>
        <w:lastRenderedPageBreak/>
        <w:t>αντιφατικό να μην μπορείτε να φτιάξετε όλα τα υπόλοιπα σε τρεις</w:t>
      </w:r>
      <w:r>
        <w:rPr>
          <w:rFonts w:eastAsia="Times New Roman" w:cs="Times New Roman"/>
          <w:szCs w:val="24"/>
        </w:rPr>
        <w:t xml:space="preserve"> μήνες, αλλά τον τουρισμό να τον απογειώσετε. Εν πάση </w:t>
      </w:r>
      <w:proofErr w:type="spellStart"/>
      <w:r>
        <w:rPr>
          <w:rFonts w:eastAsia="Times New Roman" w:cs="Times New Roman"/>
          <w:szCs w:val="24"/>
        </w:rPr>
        <w:t>περιπτώσει</w:t>
      </w:r>
      <w:proofErr w:type="spellEnd"/>
      <w:r>
        <w:rPr>
          <w:rFonts w:eastAsia="Times New Roman" w:cs="Times New Roman"/>
          <w:szCs w:val="24"/>
        </w:rPr>
        <w:t>, ο τουρισμός δεν είναι κάτι για το οποίο θα διαφωνήσουμε, σχετικά με το μερίδιο με το οποίο είχε συμβάλει ο καθένας από εμάς. Το θέμα είναι να μπορέσουν να προστεθούν στη χώρα -γιατί στηρίζετ</w:t>
      </w:r>
      <w:r>
        <w:rPr>
          <w:rFonts w:eastAsia="Times New Roman" w:cs="Times New Roman"/>
          <w:szCs w:val="24"/>
        </w:rPr>
        <w:t xml:space="preserve">αι σε έναν μεγάλο βαθμό στον τουρισμό- νέοι τουρίστες και νέοι προορισμοί. </w:t>
      </w:r>
    </w:p>
    <w:p w14:paraId="1A4E1C2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Όμως για να είμαστε ειλικρινείς, ελπίζω φέτος να είναι πολύ καλύτερα γιατί, όπως ξέρετε πάρα πολύ καλά, η αγορά της Τουρκίας έχει καταρρεύσει και υπάρχουν όλες οι προϋποθέσεις ώστε ο τουρισμός μας να πάει πάρα πολύ καλά. </w:t>
      </w:r>
    </w:p>
    <w:p w14:paraId="1A4E1C2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Εγώ, όμως, θέλω να σας πω για τα σ</w:t>
      </w:r>
      <w:r>
        <w:rPr>
          <w:rFonts w:eastAsia="Times New Roman" w:cs="Times New Roman"/>
          <w:szCs w:val="24"/>
        </w:rPr>
        <w:t xml:space="preserve">υγκεκριμένα νησιά, γιατί γι’ αυτά σας μίλησα. Εγώ δεν μένω εκεί και δεν μπορώ να υιοθετήσω αυτά που λένε οι φορείς. Όμως, οι φορείς λένε άλλα. Εγώ σέβομαι ότι έχετε κάνει όλες αυτές τις </w:t>
      </w:r>
      <w:r>
        <w:rPr>
          <w:rFonts w:eastAsia="Times New Roman"/>
          <w:szCs w:val="24"/>
        </w:rPr>
        <w:t>διαδικασίες</w:t>
      </w:r>
      <w:r>
        <w:rPr>
          <w:rFonts w:eastAsia="Times New Roman" w:cs="Times New Roman"/>
          <w:szCs w:val="24"/>
        </w:rPr>
        <w:t xml:space="preserve">. Μέχρι στιγμής όμως, οι φορείς λένε -τα λένε στις τοπικές </w:t>
      </w:r>
      <w:r>
        <w:rPr>
          <w:rFonts w:eastAsia="Times New Roman" w:cs="Times New Roman"/>
          <w:szCs w:val="24"/>
        </w:rPr>
        <w:t xml:space="preserve">τους και έχουν ενημερώσει και εσάς με έγγραφα- ότι η μείωση είναι συγκεκριμένη. Αν δεν είναι στο 90%, θα θέλαμε να μας δώσετε τα δικά σας στοιχεία, γιατί με αυτά τα στοιχεία μπορείτε να έχετε αποδείξεις. </w:t>
      </w:r>
    </w:p>
    <w:p w14:paraId="1A4E1C2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Χαίρομαι πάρα πολύ για το πρόγραμμα για τον εσωτερι</w:t>
      </w:r>
      <w:r>
        <w:rPr>
          <w:rFonts w:eastAsia="Times New Roman" w:cs="Times New Roman"/>
          <w:szCs w:val="24"/>
        </w:rPr>
        <w:t>κό τουρισμό το οποίο υπάρχει.</w:t>
      </w:r>
    </w:p>
    <w:p w14:paraId="1A4E1C2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Εγώ σας μιλάω για συγκεκριμένα νησιά και, όπως ξέρετε, τον μεγαλύτερο φόρτο σε αυτό τον έχει η Χίος και η Μυτιλήνη. Άρα, θέλω να μου πείτε συγκεκριμένα  τι απέδωσε όλος αυτός ο προγραμματισμός που εσείς κάνετε με 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w:t>
      </w:r>
      <w:r>
        <w:rPr>
          <w:rFonts w:eastAsia="Times New Roman" w:cs="Times New Roman"/>
          <w:szCs w:val="24"/>
          <w:lang w:val="en-US"/>
        </w:rPr>
        <w:t>rators</w:t>
      </w:r>
      <w:r>
        <w:rPr>
          <w:rFonts w:eastAsia="Times New Roman" w:cs="Times New Roman"/>
          <w:szCs w:val="24"/>
        </w:rPr>
        <w:t xml:space="preserve"> -δεν ξέρω αν πρέπει να το κάνετε με το τοπικό επιμελητήριο και τι συμμετοχή έχουν όλοι αυτοί οι τουριστικοί παράγοντες της περιοχής τόσο της Χίου όσο και της Μυτιλήνης σε όλη αυτή την προσπάθεια- και επίσης, ακόμη κι εάν οι μειώσεις των κρατήσεων δε</w:t>
      </w:r>
      <w:r>
        <w:rPr>
          <w:rFonts w:eastAsia="Times New Roman" w:cs="Times New Roman"/>
          <w:szCs w:val="24"/>
        </w:rPr>
        <w:t>ν είναι στο 90% -το οποίο είναι δημοσίευμα, κάτι το οποίο είπαν οι ίδιοι οι φορείς και εκπρόσωποι των φορέων των νησιών- θέλω να μας πείτε πού βρίσκονται αυτή τη στιγμή. Εγώ θέλω να μου πείτε συγκεκριμένα για αυτά τα νησιά.</w:t>
      </w:r>
    </w:p>
    <w:p w14:paraId="1A4E1C2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Για τα υπόλοιπα, για τον υπόλοιπ</w:t>
      </w:r>
      <w:r>
        <w:rPr>
          <w:rFonts w:eastAsia="Times New Roman" w:cs="Times New Roman"/>
          <w:szCs w:val="24"/>
        </w:rPr>
        <w:t>ο τουρισμό, εάν θέλετε να κάνουμε κάποια άλλη στιγμή μια συζήτηση, ευχαρίστως να την κάνουμε. Πάντως, είναι αντιφατικό σε πέντε μήνες μέσα να απογειώσετε τον τουρισμό, αλλά σε όλα τα άλλα πέρυσι να μην μπορούσατε να τα καταφέρετε.</w:t>
      </w:r>
    </w:p>
    <w:p w14:paraId="1A4E1C2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Όσον αφορά την κρουαζιέρα</w:t>
      </w:r>
      <w:r>
        <w:rPr>
          <w:rFonts w:eastAsia="Times New Roman" w:cs="Times New Roman"/>
          <w:szCs w:val="24"/>
        </w:rPr>
        <w:t>, χαίρομαι που από αυτό το Βήμα εσείς που ήσασταν το 2010 απέναντι στη ρύθμιση για τα κρουαζιερόπλοια -το κόμμα σας και το κόμμα με το οποίο συγκυβερνάτε σήμερα ήταν απέναντι, όταν η τότε Κυβέρνηση του ΠΑΣΟΚ έφερε τη ρύθμιση να ανοίξουν τα λιμάνια για να έ</w:t>
      </w:r>
      <w:r>
        <w:rPr>
          <w:rFonts w:eastAsia="Times New Roman" w:cs="Times New Roman"/>
          <w:szCs w:val="24"/>
        </w:rPr>
        <w:t xml:space="preserve">ρθουν τα κρουαζιερόπλοια- σήμερα το επικαλείστε, γιατί μας δικαιώνετε για τις προσπάθειές μας. </w:t>
      </w:r>
    </w:p>
    <w:p w14:paraId="1A4E1C2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A4E1C2A"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Κουντουρά, εάν θέλετε απαντήστε και σε μια απορία που έχουν πολλοί. Για ποιον λόγο -το λέω όχι μόνο για</w:t>
      </w:r>
      <w:r>
        <w:rPr>
          <w:rFonts w:eastAsia="Times New Roman" w:cs="Times New Roman"/>
          <w:szCs w:val="24"/>
        </w:rPr>
        <w:t xml:space="preserve"> εσάς ως Υπουργό, αλλά και για τους προηγούμενους Υπουργούς- ενώ τα άλλα γειτονικά κράτη, όπως είναι τα Σκόπια, έχουν συνέχεια διαφημίσεις στο </w:t>
      </w:r>
      <w:r>
        <w:rPr>
          <w:rFonts w:eastAsia="Times New Roman" w:cs="Times New Roman"/>
          <w:szCs w:val="24"/>
          <w:lang w:val="en-US"/>
        </w:rPr>
        <w:t>CNN</w:t>
      </w:r>
      <w:r>
        <w:rPr>
          <w:rFonts w:eastAsia="Times New Roman" w:cs="Times New Roman"/>
          <w:szCs w:val="24"/>
        </w:rPr>
        <w:t xml:space="preserve"> και στο </w:t>
      </w:r>
      <w:r>
        <w:rPr>
          <w:rFonts w:eastAsia="Times New Roman" w:cs="Times New Roman"/>
          <w:szCs w:val="24"/>
          <w:lang w:val="en-US"/>
        </w:rPr>
        <w:t>BBC</w:t>
      </w:r>
      <w:r>
        <w:rPr>
          <w:rFonts w:eastAsia="Times New Roman" w:cs="Times New Roman"/>
          <w:szCs w:val="24"/>
        </w:rPr>
        <w:t xml:space="preserve">, η Ελλάδα απέχει διαχρονικά; Γιατί γίνεται αυτό; Για λόγους οικονομίας; </w:t>
      </w:r>
    </w:p>
    <w:p w14:paraId="1A4E1C2B"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ΕΛΕΝΑ ΚΟΥΝΤΟΥΡΑ (Αναπληρ</w:t>
      </w:r>
      <w:r>
        <w:rPr>
          <w:rFonts w:eastAsia="Times New Roman" w:cs="Times New Roman"/>
          <w:b/>
          <w:szCs w:val="24"/>
        </w:rPr>
        <w:t>ώτρια Υπουργός Οικονομίας, Ανάπτυξης και Τουρισμού):</w:t>
      </w:r>
      <w:r>
        <w:rPr>
          <w:rFonts w:eastAsia="Times New Roman" w:cs="Times New Roman"/>
          <w:szCs w:val="24"/>
        </w:rPr>
        <w:t xml:space="preserve"> Για τη διαφήμιση λέτε; Δεν άκουσα τι είπατε. </w:t>
      </w:r>
    </w:p>
    <w:p w14:paraId="1A4E1C2C"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Ρωτάω το εξής: </w:t>
      </w:r>
      <w:r>
        <w:rPr>
          <w:rFonts w:eastAsia="Times New Roman" w:cs="Times New Roman"/>
          <w:szCs w:val="24"/>
        </w:rPr>
        <w:t>Γ</w:t>
      </w:r>
      <w:r>
        <w:rPr>
          <w:rFonts w:eastAsia="Times New Roman" w:cs="Times New Roman"/>
          <w:szCs w:val="24"/>
        </w:rPr>
        <w:t xml:space="preserve">ιατί ενώ βλέπουμε στο </w:t>
      </w:r>
      <w:r>
        <w:rPr>
          <w:rFonts w:eastAsia="Times New Roman" w:cs="Times New Roman"/>
          <w:szCs w:val="24"/>
          <w:lang w:val="en-US"/>
        </w:rPr>
        <w:t>CNN</w:t>
      </w:r>
      <w:r>
        <w:rPr>
          <w:rFonts w:eastAsia="Times New Roman" w:cs="Times New Roman"/>
          <w:szCs w:val="24"/>
        </w:rPr>
        <w:t xml:space="preserve">, στο </w:t>
      </w:r>
      <w:r>
        <w:rPr>
          <w:rFonts w:eastAsia="Times New Roman" w:cs="Times New Roman"/>
          <w:szCs w:val="24"/>
          <w:lang w:val="en-US"/>
        </w:rPr>
        <w:t>BBC</w:t>
      </w:r>
      <w:r>
        <w:rPr>
          <w:rFonts w:eastAsia="Times New Roman" w:cs="Times New Roman"/>
          <w:szCs w:val="24"/>
        </w:rPr>
        <w:t xml:space="preserve"> συνέχεια διαφημίσεις από τα γειτονικά μας κράτη, τα Σκόπια, κ.λπ., εμε</w:t>
      </w:r>
      <w:r>
        <w:rPr>
          <w:rFonts w:eastAsia="Times New Roman" w:cs="Times New Roman"/>
          <w:szCs w:val="24"/>
        </w:rPr>
        <w:t xml:space="preserve">ίς δεν υπάρχουμε στη διαφήμιση, δεν κάνουμε διαφήμιση; </w:t>
      </w:r>
    </w:p>
    <w:p w14:paraId="1A4E1C2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A4E1C2E"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ΕΛΕΝΑ ΚΟΥΝΤΟΥΡΑ (Αναπληρώτρια Υπουργός Οικονομίας, Ανάπτυξης και Τουρισμού): </w:t>
      </w:r>
      <w:r>
        <w:rPr>
          <w:rFonts w:eastAsia="Times New Roman" w:cs="Times New Roman"/>
          <w:szCs w:val="24"/>
        </w:rPr>
        <w:t>Κύριε συνάδελφε, θα σας πω κάτι. Όταν εγώ ανέλαβα τον Ιανουάριο του 2015 υπήρχε απόλυτη κατάρρευση</w:t>
      </w:r>
      <w:r>
        <w:rPr>
          <w:rFonts w:eastAsia="Times New Roman" w:cs="Times New Roman"/>
          <w:szCs w:val="24"/>
        </w:rPr>
        <w:t xml:space="preserve"> του τουρισμού σε σχέση με το 2014 που είχε γίνει εξαιρετική δουλειά –και το τονίζω- και είχαμε πραγματικά επίσης μια χρονιά- ρεκόρ. </w:t>
      </w:r>
    </w:p>
    <w:p w14:paraId="1A4E1C2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Η κατάρρευση είχε προέρθει πρώτα από όλα γιατί είχε δημιουργηθεί ένα πάρα πολύ αρνητικό κλίμα για την Ελλάδα και είχαν ακυ</w:t>
      </w:r>
      <w:r>
        <w:rPr>
          <w:rFonts w:eastAsia="Times New Roman" w:cs="Times New Roman"/>
          <w:szCs w:val="24"/>
        </w:rPr>
        <w:t xml:space="preserve">ρωθεί όλες οι </w:t>
      </w:r>
      <w:proofErr w:type="spellStart"/>
      <w:r>
        <w:rPr>
          <w:rFonts w:eastAsia="Times New Roman" w:cs="Times New Roman"/>
          <w:szCs w:val="24"/>
        </w:rPr>
        <w:t>προκρατήσεις</w:t>
      </w:r>
      <w:proofErr w:type="spellEnd"/>
      <w:r>
        <w:rPr>
          <w:rFonts w:eastAsia="Times New Roman" w:cs="Times New Roman"/>
          <w:szCs w:val="24"/>
        </w:rPr>
        <w:t>. Όπως επίσης και λόγω του ότι η Ρωσία είχε μια πολύ σοβαρή οικονομική κρίση και είχαμε μια μείωση της τάξης σχεδόν του 50%, που αυτό ήταν περίπου εξακόσιες χιλιάδες τουρίστες.</w:t>
      </w:r>
    </w:p>
    <w:p w14:paraId="1A4E1C3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Άρα, όταν εγώ ανέλαβα, τα 22 εκατομμύρια, που είχε γί</w:t>
      </w:r>
      <w:r>
        <w:rPr>
          <w:rFonts w:eastAsia="Times New Roman" w:cs="Times New Roman"/>
          <w:szCs w:val="24"/>
        </w:rPr>
        <w:t>νει εξαιρετική δουλειά -και το τονίζω- το 2014, δεν υπήρχαν. Είχαμε πραγματικά πολύ μεγάλες μειώσεις. Εκεί λοιπόν, ενεργοποιηθήκαμε γιατί είδαμε το πρόβλημα. Προσπαθήσαμε να στηρίξουμε την εικόνα της Ελλάδ</w:t>
      </w:r>
      <w:r>
        <w:rPr>
          <w:rFonts w:eastAsia="Times New Roman" w:cs="Times New Roman"/>
          <w:szCs w:val="24"/>
        </w:rPr>
        <w:t>α</w:t>
      </w:r>
      <w:r>
        <w:rPr>
          <w:rFonts w:eastAsia="Times New Roman" w:cs="Times New Roman"/>
          <w:szCs w:val="24"/>
        </w:rPr>
        <w:t xml:space="preserve">ς και ανοίξαμε νέες αγορές. Έτσι, όχι μόνο </w:t>
      </w:r>
      <w:r>
        <w:rPr>
          <w:rFonts w:eastAsia="Times New Roman" w:cs="Times New Roman"/>
          <w:szCs w:val="24"/>
        </w:rPr>
        <w:t xml:space="preserve">καλύψαμε την κατάρρευση που υπήρχε, δηλαδή τις </w:t>
      </w:r>
      <w:r>
        <w:rPr>
          <w:rFonts w:eastAsia="Times New Roman" w:cs="Times New Roman"/>
          <w:szCs w:val="24"/>
        </w:rPr>
        <w:lastRenderedPageBreak/>
        <w:t>τραγικές μειώσεις που είχαμε τους πρώτους μήνες του 2015, αλλά κατορθώσαμε με το άνοιγμα αυτών των νέων αγορών και με την προβολή της Ελλάδ</w:t>
      </w:r>
      <w:r>
        <w:rPr>
          <w:rFonts w:eastAsia="Times New Roman" w:cs="Times New Roman"/>
          <w:szCs w:val="24"/>
        </w:rPr>
        <w:t>α</w:t>
      </w:r>
      <w:r>
        <w:rPr>
          <w:rFonts w:eastAsia="Times New Roman" w:cs="Times New Roman"/>
          <w:szCs w:val="24"/>
        </w:rPr>
        <w:t>ς και, όπως σας είπα, με μια πολύ επιτυχημένη καμπάνια που κάναμε όλο</w:t>
      </w:r>
      <w:r>
        <w:rPr>
          <w:rFonts w:eastAsia="Times New Roman" w:cs="Times New Roman"/>
          <w:szCs w:val="24"/>
        </w:rPr>
        <w:t>ι μαζί, ο ιδιωτικός τομέας με το Υπουργείο Τουρισμού, να υπερδιπλασιάσουμε τις κρατήσεις της τελευταίας στιγμής. Έτσι, λοιπόν, καταφέραμε να φέρουμε αυτό το ιστορικό ρεκόρ. Και ναι, ήταν επιτυχία αυτής της Κυβέρνησης, γιατί πραγματικά ήταν η πρώτη φορά που</w:t>
      </w:r>
      <w:r>
        <w:rPr>
          <w:rFonts w:eastAsia="Times New Roman" w:cs="Times New Roman"/>
          <w:szCs w:val="24"/>
        </w:rPr>
        <w:t xml:space="preserve"> ενωθήκαμε όλοι μαζί, ο δημόσιος και ο ιδιωτικός φορέας, και το πετύχαμε. Εάν αυτό δεν είχε γίνει, το 2015 θα είχε χαθεί η χρονιά. </w:t>
      </w:r>
    </w:p>
    <w:p w14:paraId="1A4E1C3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Ζ΄ Αντιπρόεδρος της Βουλής κ. </w:t>
      </w:r>
      <w:r w:rsidRPr="00C678BC">
        <w:rPr>
          <w:rFonts w:eastAsia="Times New Roman" w:cs="Times New Roman"/>
          <w:b/>
          <w:szCs w:val="24"/>
        </w:rPr>
        <w:t>ΓΕΩΡΓΙΟΣ ΛΑΜΠΡΟΥΛΗΣ</w:t>
      </w:r>
      <w:r>
        <w:rPr>
          <w:rFonts w:eastAsia="Times New Roman" w:cs="Times New Roman"/>
          <w:szCs w:val="24"/>
        </w:rPr>
        <w:t>)</w:t>
      </w:r>
    </w:p>
    <w:p w14:paraId="1A4E1C3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Αυτό το τονίζω γιατί ε</w:t>
      </w:r>
      <w:r>
        <w:rPr>
          <w:rFonts w:eastAsia="Times New Roman" w:cs="Times New Roman"/>
          <w:szCs w:val="24"/>
        </w:rPr>
        <w:t xml:space="preserve">γώ δεν θα ακυρώσω ποτέ το έργο που έχουν κάνει οι προηγούμενες κυβερνήσεις, πάντα το εξάρω και πάντα λέω τα θετικά. Και λέω ότι αυτά που πήραμε τα προχωρήσαμε, αλλά δυστυχώς βρήκαμε και προβλήματα τα οποία έπρεπε να αντιμετωπίσουμε. </w:t>
      </w:r>
    </w:p>
    <w:p w14:paraId="1A4E1C3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Έγινε, λοιπόν, μια εξα</w:t>
      </w:r>
      <w:r>
        <w:rPr>
          <w:rFonts w:eastAsia="Times New Roman" w:cs="Times New Roman"/>
          <w:szCs w:val="24"/>
        </w:rPr>
        <w:t xml:space="preserve">ιρετική δουλειά. Έχω ευχαριστήσει όλους τους ιδιωτικούς φορείς, τις περιφέρειες, το ΣΕΤΕ, το </w:t>
      </w:r>
      <w:r>
        <w:rPr>
          <w:rFonts w:eastAsia="Times New Roman" w:cs="Times New Roman"/>
          <w:szCs w:val="24"/>
          <w:lang w:val="en-US"/>
        </w:rPr>
        <w:t>HATTA</w:t>
      </w:r>
      <w:r>
        <w:rPr>
          <w:rFonts w:eastAsia="Times New Roman" w:cs="Times New Roman"/>
          <w:szCs w:val="24"/>
        </w:rPr>
        <w:t xml:space="preserve">, όπως είπα και πριν, πάνω από όλα τους συνεργάτες μου, το Υπουργείο και τους εποπτευόμενους φορείς, γιατί εάν </w:t>
      </w:r>
      <w:r>
        <w:rPr>
          <w:rFonts w:eastAsia="Times New Roman" w:cs="Times New Roman"/>
          <w:szCs w:val="24"/>
        </w:rPr>
        <w:lastRenderedPageBreak/>
        <w:t xml:space="preserve">δεν είχαμε αντιδράσει τόσο γρήγορα, το 2015 θα </w:t>
      </w:r>
      <w:r>
        <w:rPr>
          <w:rFonts w:eastAsia="Times New Roman" w:cs="Times New Roman"/>
          <w:szCs w:val="24"/>
        </w:rPr>
        <w:t xml:space="preserve">ήταν πραγματικά μια άσχημη χρονιά για τον τουρισμό. Καταφέραμε, λοιπόν, να φέρουμε ρεκόρ τουρισμού και είμαστε πάρα πολύ ευχαριστημένοι για αυτό, πολύ ικανοποιημένοι. </w:t>
      </w:r>
    </w:p>
    <w:p w14:paraId="1A4E1C3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το εξής</w:t>
      </w:r>
      <w:r>
        <w:rPr>
          <w:rFonts w:eastAsia="Times New Roman" w:cs="Times New Roman"/>
          <w:szCs w:val="24"/>
        </w:rPr>
        <w:t>:</w:t>
      </w:r>
      <w:r>
        <w:rPr>
          <w:rFonts w:eastAsia="Times New Roman" w:cs="Times New Roman"/>
          <w:szCs w:val="24"/>
        </w:rPr>
        <w:t xml:space="preserve"> Συμφωνώ ότι ο τουρισμός ενώνει. Θα βοηθούσε πάρ</w:t>
      </w:r>
      <w:r>
        <w:rPr>
          <w:rFonts w:eastAsia="Times New Roman" w:cs="Times New Roman"/>
          <w:szCs w:val="24"/>
        </w:rPr>
        <w:t xml:space="preserve">α πολύ τα νησιά μας και τον τουρισμό μας και όλη αυτή την εθνική προσπάθεια, που γίνεται, να βγει η θετική εικόνα προς τα έξω και να λείψουν οι εικόνες υπερβολής, όπως και οι δηλώσεις που δημιουργούν λανθασμένες εντυπώσεις. </w:t>
      </w:r>
    </w:p>
    <w:p w14:paraId="1A4E1C35"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υπάρχει 90% μείωση ούτε οι </w:t>
      </w:r>
      <w:r>
        <w:rPr>
          <w:rFonts w:eastAsia="Times New Roman" w:cs="Times New Roman"/>
          <w:szCs w:val="24"/>
        </w:rPr>
        <w:t xml:space="preserve">φορείς διαμαρτύρονται. Εγώ συνεργάζομαι με τους φορείς, ως Υπουργείο και ως ΕΟΤ. Βεβαίως, έχουν τις ανησυχίες τους, τα νούμερα που αναφέρατε δεν είναι σωστά -θα σας πω ποια είναι τα πραγματικά νούμερα- αλλά η διστακτικότητα που διαφάνηκε στις κρατήσεις το </w:t>
      </w:r>
      <w:r>
        <w:rPr>
          <w:rFonts w:eastAsia="Times New Roman" w:cs="Times New Roman"/>
          <w:szCs w:val="24"/>
        </w:rPr>
        <w:t>προηγούμενο διάστημα για τα τέσσερα, πέντε αυτά νησιά οφείλεται σε έναν πολύ μεγάλο βαθμό στην αναπαραγωγή εικόνων υπερβολής από τα εγχώρια και τα διεθνή μέσα μαζικής ενημέρωσης και στο ότι δεν τηρήθηκε ισορροπία στην προβολή των θετικών εικόνων των προορι</w:t>
      </w:r>
      <w:r>
        <w:rPr>
          <w:rFonts w:eastAsia="Times New Roman" w:cs="Times New Roman"/>
          <w:szCs w:val="24"/>
        </w:rPr>
        <w:t xml:space="preserve">σμών. </w:t>
      </w:r>
    </w:p>
    <w:p w14:paraId="1A4E1C36"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 xml:space="preserve">Έκανα, λοιπόν, μια κίνηση, η οποία ήταν πολύ σημαντική. Έκανα μια συνάντηση με την ΠΟΕΣΥ, αφού τους έδωσα όλες </w:t>
      </w:r>
      <w:r>
        <w:rPr>
          <w:rFonts w:eastAsia="Times New Roman" w:cs="Times New Roman"/>
          <w:szCs w:val="24"/>
        </w:rPr>
        <w:lastRenderedPageBreak/>
        <w:t xml:space="preserve">τις επιστολές, όπως πολύ σωστά είπατε, για τους φορείς, οι οποίοι είναι από τους εκπροσώπους της κρουαζιέρας, από τους εκπροσώπους </w:t>
      </w:r>
      <w:r>
        <w:rPr>
          <w:rFonts w:eastAsia="Times New Roman" w:cs="Times New Roman"/>
          <w:szCs w:val="24"/>
          <w:lang w:val="en-US"/>
        </w:rPr>
        <w:t>HATTA</w:t>
      </w:r>
      <w:r>
        <w:rPr>
          <w:rFonts w:eastAsia="Times New Roman" w:cs="Times New Roman"/>
          <w:szCs w:val="24"/>
        </w:rPr>
        <w:t xml:space="preserve">, </w:t>
      </w:r>
      <w:r>
        <w:rPr>
          <w:rFonts w:eastAsia="Times New Roman" w:cs="Times New Roman"/>
          <w:szCs w:val="24"/>
        </w:rPr>
        <w:t xml:space="preserve">ΣΕΤΕ, τα εμπορικά επιμελητήρια, ακόμα και </w:t>
      </w:r>
      <w:r>
        <w:rPr>
          <w:rFonts w:eastAsia="Times New Roman" w:cs="Times New Roman"/>
          <w:szCs w:val="24"/>
          <w:lang w:val="en-US"/>
        </w:rPr>
        <w:t>A</w:t>
      </w:r>
      <w:r>
        <w:rPr>
          <w:rFonts w:eastAsia="Times New Roman" w:cs="Times New Roman"/>
          <w:szCs w:val="24"/>
        </w:rPr>
        <w:t>B</w:t>
      </w:r>
      <w:r>
        <w:rPr>
          <w:rFonts w:eastAsia="Times New Roman" w:cs="Times New Roman"/>
          <w:szCs w:val="24"/>
          <w:lang w:val="en-US"/>
        </w:rPr>
        <w:t>T</w:t>
      </w:r>
      <w:r>
        <w:rPr>
          <w:rFonts w:eastAsia="Times New Roman" w:cs="Times New Roman"/>
          <w:szCs w:val="24"/>
        </w:rPr>
        <w:t xml:space="preserve">A, τις ενώσεις </w:t>
      </w:r>
      <w:proofErr w:type="spellStart"/>
      <w:r>
        <w:rPr>
          <w:rFonts w:eastAsia="Times New Roman" w:cs="Times New Roman"/>
          <w:szCs w:val="24"/>
        </w:rPr>
        <w:t>tour</w:t>
      </w:r>
      <w:proofErr w:type="spellEnd"/>
      <w:r>
        <w:rPr>
          <w:rFonts w:eastAsia="Times New Roman" w:cs="Times New Roman"/>
          <w:szCs w:val="24"/>
        </w:rPr>
        <w:t xml:space="preserve"> </w:t>
      </w:r>
      <w:proofErr w:type="spellStart"/>
      <w:r>
        <w:rPr>
          <w:rFonts w:eastAsia="Times New Roman" w:cs="Times New Roman"/>
          <w:szCs w:val="24"/>
        </w:rPr>
        <w:t>operator</w:t>
      </w:r>
      <w:proofErr w:type="spellEnd"/>
      <w:r>
        <w:rPr>
          <w:rFonts w:eastAsia="Times New Roman" w:cs="Times New Roman"/>
          <w:szCs w:val="24"/>
          <w:lang w:val="en-US"/>
        </w:rPr>
        <w:t>s</w:t>
      </w:r>
      <w:r>
        <w:rPr>
          <w:rFonts w:eastAsia="Times New Roman" w:cs="Times New Roman"/>
          <w:szCs w:val="24"/>
        </w:rPr>
        <w:t xml:space="preserve"> του εξωτερικού. </w:t>
      </w:r>
    </w:p>
    <w:p w14:paraId="1A4E1C37"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Διοικητικό Συμβούλιο της ΠΟΕΣΥ, το οποίο έχει ακριβώς την ίδια γνώμη μαζί μας, με τους φορείς, ότι πραγματικά η εικόνα δεν ανταποκρίνεται στην πραγματικότητα και</w:t>
      </w:r>
      <w:r>
        <w:rPr>
          <w:rFonts w:eastAsia="Times New Roman" w:cs="Times New Roman"/>
          <w:szCs w:val="24"/>
        </w:rPr>
        <w:t xml:space="preserve"> πρέπει να υπάρξει μια ισορροπία, εξέδωσε μια σχετική ανακοίνωση τις 4 Απριλίου που λέει ότι θα πρέπει να είμαστε λίγο προσεκτικοί στο πώς κρατάμε τις ισορροπίες, προκειμένου να μην θίξουμε την εικόνα της Ελλάδας και τον τουρισμό. Γιατί, όπως ξέρετε, ο αντ</w:t>
      </w:r>
      <w:r>
        <w:rPr>
          <w:rFonts w:eastAsia="Times New Roman" w:cs="Times New Roman"/>
          <w:szCs w:val="24"/>
        </w:rPr>
        <w:t xml:space="preserve">αγωνισμός διεκδικεί το ίδιο μερίδιο που διεκδικούμε κι εμείς. </w:t>
      </w:r>
      <w:r>
        <w:rPr>
          <w:rFonts w:eastAsia="Times New Roman" w:cs="Times New Roman"/>
          <w:szCs w:val="24"/>
        </w:rPr>
        <w:lastRenderedPageBreak/>
        <w:t>Έτσι, λοιπόν, ένας δυνητικός επισκέπτης, όταν βλέπει εικόνες μόνο από τη μια πλευρά, πιστεύει ίσως θεωρητικά ότι όλη η Ελλάδα υποφέρει και ότι έχει πολύ μεγάλο πρόβλημα, ενώ το πρόβλημα βρίσκετα</w:t>
      </w:r>
      <w:r>
        <w:rPr>
          <w:rFonts w:eastAsia="Times New Roman" w:cs="Times New Roman"/>
          <w:szCs w:val="24"/>
        </w:rPr>
        <w:t xml:space="preserve">ι μόνο σε δύο μεμονωμένα σημεία. </w:t>
      </w:r>
    </w:p>
    <w:p w14:paraId="1A4E1C38"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Αυτό, λοιπόν, η ΠΟΕΣΥ το συζήτησε. Εγώ έκανα κάποιες επαφές με τους διευθυντές σύνταξης των καναλιών και συνεχίζω τα ραντεβού μου. Θα έχω και την άλλη βδομάδα ραντεβού με τους δημοσιογράφους, προκειμένου να διατηρήσουμε κά</w:t>
      </w:r>
      <w:r>
        <w:rPr>
          <w:rFonts w:eastAsia="Times New Roman" w:cs="Times New Roman"/>
          <w:szCs w:val="24"/>
        </w:rPr>
        <w:t>ποιες ισορροπίες και να δείξουμε και τις ομορφιές της πατρίδας μας, γιατί τον Απρίλιο - Μάιο κλείνονται όλα τα πακέτα.</w:t>
      </w:r>
    </w:p>
    <w:p w14:paraId="1A4E1C39"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τώρα αυτά τα νησιά, θα σας πω ότι με όλες αυτές τις δράσεις που κάνουμε έχουμε καταφέρει να περιορίσουμε τη μείωση περίπου στο</w:t>
      </w:r>
      <w:r>
        <w:rPr>
          <w:rFonts w:eastAsia="Times New Roman" w:cs="Times New Roman"/>
          <w:szCs w:val="24"/>
        </w:rPr>
        <w:t xml:space="preserve"> 15% με 20%. Τα στοιχεία που αναφέρατε δεν υπάρχουν πουθενά, δηλαδή, δεν είναι στοιχεία, τα οποία είναι κάπου καταγεγραμμένα. Γι’ αυτό θα σας πω ότι 16,9% αυξήθηκαν οι επιβάτες που διακινήθηκαν το τρίμηνο του 2016 σε όλα τα αεροδρόμια της χώρας έναντι του </w:t>
      </w:r>
      <w:r>
        <w:rPr>
          <w:rFonts w:eastAsia="Times New Roman" w:cs="Times New Roman"/>
          <w:szCs w:val="24"/>
        </w:rPr>
        <w:t>αντίστοιχου περσινού τριμήνου. Φτάσαμε, τέλος πάντων, να έχουμε αύξηση 10,8% στις πτήσεις του εσωτερικού…</w:t>
      </w:r>
    </w:p>
    <w:p w14:paraId="1A4E1C3A"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Κυρία Υπουργέ, εγώ σας λέω για τα νησιά, όχι για όλα. </w:t>
      </w:r>
    </w:p>
    <w:p w14:paraId="1A4E1C3B"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b/>
          <w:szCs w:val="24"/>
        </w:rPr>
        <w:lastRenderedPageBreak/>
        <w:t>ΕΛΕΝΑ ΚΟΥΝΤΟΥΡΑ (Αναπληρώτρια Υπουργός Οικονομίας, Ανάπτυξης και Το</w:t>
      </w:r>
      <w:r>
        <w:rPr>
          <w:rFonts w:eastAsia="Times New Roman" w:cs="Times New Roman"/>
          <w:b/>
          <w:szCs w:val="24"/>
        </w:rPr>
        <w:t xml:space="preserve">υρισμού): </w:t>
      </w:r>
      <w:r>
        <w:rPr>
          <w:rFonts w:eastAsia="Times New Roman" w:cs="Times New Roman"/>
          <w:szCs w:val="24"/>
        </w:rPr>
        <w:t>Ακούστε με λίγο. Θα σας τα πω.</w:t>
      </w:r>
    </w:p>
    <w:p w14:paraId="1A4E1C3C"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…και αύξηση 4,7% στις πτήσεις του εξωτερικού. Μόνο τον Μάρτιο η επιβατική κίνηση αυξήθηκε σχεδόν 20%. Ρεκόρ όλων των εποχών καταγράψαμε στην επιβατική κίνηση του Αεροδρομίου της Αθήνας αυτόν τον Μάρτιο. Η διεθνής κί</w:t>
      </w:r>
      <w:r>
        <w:rPr>
          <w:rFonts w:eastAsia="Times New Roman" w:cs="Times New Roman"/>
          <w:szCs w:val="24"/>
        </w:rPr>
        <w:t xml:space="preserve">νηση ξεπέρασε για πρώτη φορά τα δύο εκατομμύρια. Οι συγκεκριμένες αγορές, λόγω και των ΜΚΟ που βρίσκονται εκεί, βρίσκονται σε μια πολύ καλή κατάσταση οικονομικά. </w:t>
      </w:r>
    </w:p>
    <w:p w14:paraId="1A4E1C3D"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 xml:space="preserve">Όμως, οι τουριστικές τους περιοχές είναι αυτές που προσπαθούμε να στηρίξουμε. Και βλέπουμε ότι και τα τσάρτερ τα </w:t>
      </w:r>
      <w:r>
        <w:rPr>
          <w:rFonts w:eastAsia="Times New Roman" w:cs="Times New Roman"/>
          <w:szCs w:val="24"/>
        </w:rPr>
        <w:lastRenderedPageBreak/>
        <w:t xml:space="preserve">κράτησαν και βάλαμε επιπλέον. Στη Σάμο, για παράδειγμα, κάναμε μεγάλο αγώνα για να κρατήσουμε τις απευθείας πτήσεις και το καταφέραμε. Στην Κω </w:t>
      </w:r>
      <w:r>
        <w:rPr>
          <w:rFonts w:eastAsia="Times New Roman" w:cs="Times New Roman"/>
          <w:szCs w:val="24"/>
        </w:rPr>
        <w:t>κάναμε μεγάλο αγώνα να μην υπάρχει τέτοια μείωση. Με τον δήμαρχο της Λέσβου είμαστε σε άμεση επικοινωνία και με τις αδελφοποιήσεις που έχει κάνει και με τη στήριξη που του δώσαμε έχει μειωθεί κατά πολύ το πρόβλημα. Επίσης, συνεργαζόμαστε με τον δήμαρχο της</w:t>
      </w:r>
      <w:r>
        <w:rPr>
          <w:rFonts w:eastAsia="Times New Roman" w:cs="Times New Roman"/>
          <w:szCs w:val="24"/>
        </w:rPr>
        <w:t xml:space="preserve"> Χίου και κάνουμε ό,τι μπορούμε και υπάρχει και εκεί πολύ μεγάλη υποστήριξη. </w:t>
      </w:r>
    </w:p>
    <w:p w14:paraId="1A4E1C3E"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 xml:space="preserve">Με τον κοινωνικό τουρισμό θα είναι πάνω από διακόσιες χιλιάδες οι δικαιούχοι οι οποίοι -όσοι απ’ αυτούς επιλέξουν- θα στηρίξουν. Και οι προβλέψεις όλων των φορέων είναι ότι θα </w:t>
      </w:r>
      <w:r>
        <w:rPr>
          <w:rFonts w:eastAsia="Times New Roman" w:cs="Times New Roman"/>
          <w:szCs w:val="24"/>
        </w:rPr>
        <w:lastRenderedPageBreak/>
        <w:t>ξε</w:t>
      </w:r>
      <w:r>
        <w:rPr>
          <w:rFonts w:eastAsia="Times New Roman" w:cs="Times New Roman"/>
          <w:szCs w:val="24"/>
        </w:rPr>
        <w:t xml:space="preserve">περάσουμε στο σύνολο της Ελλάδας τις αφίξεις και τα έσοδα το 2016. Από εκεί και πέρα, το πόσο μειώσαμε και το πόσο καλά θα πάνε αυτοί οι προορισμοί πρέπει να ξέρετε ότι δεν είμαστε σε θέση να το πούμε τώρα. </w:t>
      </w:r>
    </w:p>
    <w:p w14:paraId="1A4E1C3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Έκανε και μια ερώτηση ο Πρόεδρος της Βουλής για </w:t>
      </w:r>
      <w:r>
        <w:rPr>
          <w:rFonts w:eastAsia="Times New Roman" w:cs="Times New Roman"/>
          <w:szCs w:val="24"/>
        </w:rPr>
        <w:t>το ότι δεν υπάρχουμε πουθενά και είναι αλήθεια. Τα χρήματα και οι πόροι είναι πάρα πολύ λίγοι. Εγώ ζήτησα από το Εθνικό Συμβούλιο Εθνικής Επικοινωνιακής Πολιτικής, που είναι υπό την προεδρία του Πρωθυπουργού, για τον στρατηγικό σχεδιασμό της να υπάρξει ένα</w:t>
      </w:r>
      <w:r>
        <w:rPr>
          <w:rFonts w:eastAsia="Times New Roman" w:cs="Times New Roman"/>
          <w:szCs w:val="24"/>
        </w:rPr>
        <w:t xml:space="preserve"> επιπλέον κονδύλι, ώστε να τονωθεί γενικά η εικόνα της Ελλάδας και να έχουμε τη δυνατότητα να βρισκόμαστε σε αυτά τα παγκόσμια μέσα, που είμαστε ανύπαρκτοι. </w:t>
      </w:r>
    </w:p>
    <w:p w14:paraId="1A4E1C4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Με αυτόν τον τρόπο θα μπορέσουμε να στηρίξουμε και τα νησιά μας</w:t>
      </w:r>
      <w:r>
        <w:rPr>
          <w:rFonts w:eastAsia="Times New Roman" w:cs="Times New Roman"/>
          <w:szCs w:val="24"/>
        </w:rPr>
        <w:t>,</w:t>
      </w:r>
      <w:r>
        <w:rPr>
          <w:rFonts w:eastAsia="Times New Roman" w:cs="Times New Roman"/>
          <w:szCs w:val="24"/>
        </w:rPr>
        <w:t xml:space="preserve"> που δέχτηκαν πιέσεις και που ο δυ</w:t>
      </w:r>
      <w:r>
        <w:rPr>
          <w:rFonts w:eastAsia="Times New Roman" w:cs="Times New Roman"/>
          <w:szCs w:val="24"/>
        </w:rPr>
        <w:t>νητικός επισκέπτης, ιδιαίτερα μακριά από την Ευρώπη, δεν μπορεί να αντιληφθεί ότι κάποια νησιά δέχτηκαν τις πιέσεις και όχι το Αιγαίο.</w:t>
      </w:r>
    </w:p>
    <w:p w14:paraId="1A4E1C4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Όλα αυτά, λοιπόν, είναι προβολή και προώθηση</w:t>
      </w:r>
      <w:r>
        <w:rPr>
          <w:rFonts w:eastAsia="Times New Roman" w:cs="Times New Roman"/>
          <w:szCs w:val="24"/>
        </w:rPr>
        <w:t>,</w:t>
      </w:r>
      <w:r>
        <w:rPr>
          <w:rFonts w:eastAsia="Times New Roman" w:cs="Times New Roman"/>
          <w:szCs w:val="24"/>
        </w:rPr>
        <w:t xml:space="preserve"> την οποία κάνουμε στρατηγικά και μεθοδευμένα. Ελπίζουμε να πάρουμε ένα κονδ</w:t>
      </w:r>
      <w:r>
        <w:rPr>
          <w:rFonts w:eastAsia="Times New Roman" w:cs="Times New Roman"/>
          <w:szCs w:val="24"/>
        </w:rPr>
        <w:t>ύλι παραπάνω, γιατί αυτά τα χρήματα είναι πολύ λίγα και δεν μας επιτρέπουν να έχουμε διεθνή παρουσία. Όμως, όσον αφορά τα συγκεκριμένα νησιά, προς το παρόν μπορώ να σας πω ότι είμαστε σε εξαιρετική αναπτυξιακή πορεία και ζήτηση. Πιστεύω ότι στο τέλος Μαΐου</w:t>
      </w:r>
      <w:r>
        <w:rPr>
          <w:rFonts w:eastAsia="Times New Roman" w:cs="Times New Roman"/>
          <w:szCs w:val="24"/>
        </w:rPr>
        <w:t xml:space="preserve"> θα ξέρουμε πού </w:t>
      </w:r>
      <w:r>
        <w:rPr>
          <w:rFonts w:eastAsia="Times New Roman" w:cs="Times New Roman"/>
          <w:szCs w:val="24"/>
        </w:rPr>
        <w:lastRenderedPageBreak/>
        <w:t>θα σταθεροποιηθεί το νούμερο των αφίξεων και, φυσικά, αυτό προϋποθέτει και την αύξηση των εσόδων.</w:t>
      </w:r>
    </w:p>
    <w:p w14:paraId="1A4E1C4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Όμως, θέλω να σας καθησυχάσω και θέλω να σας πω ότι κάλεσα όλους τους </w:t>
      </w:r>
      <w:r>
        <w:rPr>
          <w:rFonts w:eastAsia="Times New Roman" w:cs="Times New Roman"/>
          <w:szCs w:val="24"/>
        </w:rPr>
        <w:t>τ</w:t>
      </w:r>
      <w:r>
        <w:rPr>
          <w:rFonts w:eastAsia="Times New Roman" w:cs="Times New Roman"/>
          <w:szCs w:val="24"/>
        </w:rPr>
        <w:t>ομεάρχες όλων των πολιτικών κομμάτων. Δυστυχώς, δεν μπορέσατε να έρθετε</w:t>
      </w:r>
      <w:r>
        <w:rPr>
          <w:rFonts w:eastAsia="Times New Roman" w:cs="Times New Roman"/>
          <w:szCs w:val="24"/>
        </w:rPr>
        <w:t xml:space="preserve"> εκείνη την ημέρα. Έχω κανονίσει, επειδή ακριβώς ήμουν στις εκθέσεις και δεν μπόρεσα να κάνω ένα καινούργιο ραντεβού, την επόμενη εβδομάδα να σας ξανακαλέσω</w:t>
      </w:r>
      <w:r>
        <w:rPr>
          <w:rFonts w:eastAsia="Times New Roman" w:cs="Times New Roman"/>
          <w:szCs w:val="24"/>
        </w:rPr>
        <w:t>,</w:t>
      </w:r>
      <w:r>
        <w:rPr>
          <w:rFonts w:eastAsia="Times New Roman" w:cs="Times New Roman"/>
          <w:szCs w:val="24"/>
        </w:rPr>
        <w:t xml:space="preserve"> για να σας πούμε όλες τις δράσεις.</w:t>
      </w:r>
    </w:p>
    <w:p w14:paraId="1A4E1C4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Επίσης, θέλω τη βοήθειά σας και τη στήριξή σας, γιατί, όπως πολ</w:t>
      </w:r>
      <w:r>
        <w:rPr>
          <w:rFonts w:eastAsia="Times New Roman" w:cs="Times New Roman"/>
          <w:szCs w:val="24"/>
        </w:rPr>
        <w:t xml:space="preserve">ύ σωστά λέτε, ο τουρισμός ενώνει. Δεν είναι πεδίο πολιτικής αντιπαράθεσης. Είναι εθνική υπόθεση. Είναι το 20% </w:t>
      </w:r>
      <w:r>
        <w:rPr>
          <w:rFonts w:eastAsia="Times New Roman" w:cs="Times New Roman"/>
          <w:szCs w:val="24"/>
        </w:rPr>
        <w:lastRenderedPageBreak/>
        <w:t>του ΑΕΠ και ενάμισι εκατομμύριο άμεσες και έμμεσες θέσεις εργασίας.</w:t>
      </w:r>
    </w:p>
    <w:p w14:paraId="1A4E1C4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Θέλω πραγματικά να σας ευχαριστήσω, γιατί η Αντιπολίτευση έχει δείξει ένα εξαι</w:t>
      </w:r>
      <w:r>
        <w:rPr>
          <w:rFonts w:eastAsia="Times New Roman" w:cs="Times New Roman"/>
          <w:szCs w:val="24"/>
        </w:rPr>
        <w:t>ρετικό πρόσωπο και νομίζω ότι μέσα από τον διάλογο μπορούμε και να υποστηρίξουμε τον τουρισμό, αλλά και να έχουμε συνεργασία, για να πετύχουμε νέο ρεκόρ το 2016.</w:t>
      </w:r>
    </w:p>
    <w:p w14:paraId="1A4E1C4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A4E1C46"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κυρία Υπουργέ.</w:t>
      </w:r>
    </w:p>
    <w:p w14:paraId="1A4E1C4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Διευκρινιστικά </w:t>
      </w:r>
      <w:r>
        <w:rPr>
          <w:rFonts w:eastAsia="Times New Roman" w:cs="Times New Roman"/>
          <w:szCs w:val="24"/>
        </w:rPr>
        <w:t xml:space="preserve">σε όσα απαντήσατε, θέλω να πω ότι η ερώτηση από τον Πρόεδρο, που απαντήθηκε, είχε τεθεί από τον κ. </w:t>
      </w:r>
      <w:proofErr w:type="spellStart"/>
      <w:r>
        <w:rPr>
          <w:rFonts w:eastAsia="Times New Roman" w:cs="Times New Roman"/>
          <w:szCs w:val="24"/>
        </w:rPr>
        <w:t>Κρεμαστινό</w:t>
      </w:r>
      <w:proofErr w:type="spellEnd"/>
      <w:r>
        <w:rPr>
          <w:rFonts w:eastAsia="Times New Roman" w:cs="Times New Roman"/>
          <w:szCs w:val="24"/>
        </w:rPr>
        <w:t>.</w:t>
      </w:r>
    </w:p>
    <w:p w14:paraId="1A4E1C48"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ΕΛΕΝΑ ΚΟΥΝΤΟΥΡΑ (</w:t>
      </w:r>
      <w:r>
        <w:rPr>
          <w:rFonts w:eastAsia="Times New Roman" w:cs="Times New Roman"/>
          <w:b/>
          <w:szCs w:val="24"/>
        </w:rPr>
        <w:t>Αναπληρ</w:t>
      </w:r>
      <w:r>
        <w:rPr>
          <w:rFonts w:eastAsia="Times New Roman" w:cs="Times New Roman"/>
          <w:b/>
          <w:szCs w:val="24"/>
        </w:rPr>
        <w:t>ώτρια</w:t>
      </w:r>
      <w:r>
        <w:rPr>
          <w:rFonts w:eastAsia="Times New Roman" w:cs="Times New Roman"/>
          <w:b/>
          <w:szCs w:val="24"/>
        </w:rPr>
        <w:t xml:space="preserve"> </w:t>
      </w:r>
      <w:r>
        <w:rPr>
          <w:rFonts w:eastAsia="Times New Roman" w:cs="Times New Roman"/>
          <w:b/>
          <w:szCs w:val="24"/>
        </w:rPr>
        <w:t>Υπουργός Οικονομίας, Ανάπτυξης και Τουρισμού):</w:t>
      </w:r>
      <w:r>
        <w:rPr>
          <w:rFonts w:eastAsia="Times New Roman" w:cs="Times New Roman"/>
          <w:szCs w:val="24"/>
        </w:rPr>
        <w:t xml:space="preserve"> Μάλιστα.</w:t>
      </w:r>
    </w:p>
    <w:p w14:paraId="1A4E1C49"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λέω για να είμαστε συγ</w:t>
      </w:r>
      <w:r>
        <w:rPr>
          <w:rFonts w:eastAsia="Times New Roman" w:cs="Times New Roman"/>
          <w:szCs w:val="24"/>
        </w:rPr>
        <w:t>κεκριμένοι, επειδή είμαστε Πρόεδρος, Αντιπρόεδροι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Αυτό ήθελα μόνο να διευκρινίσω.</w:t>
      </w:r>
    </w:p>
    <w:p w14:paraId="1A4E1C4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Πριν περάσουμε στην επόμενη επίκαιρη ερώτηση, επιτρέψτε μου να ανακοινώσω στο Σώμα ότι οι Υπουργοί Ναυτι</w:t>
      </w:r>
      <w:r>
        <w:rPr>
          <w:rFonts w:eastAsia="Times New Roman" w:cs="Times New Roman"/>
          <w:szCs w:val="24"/>
        </w:rPr>
        <w:lastRenderedPageBreak/>
        <w:t>λίας και Νησιωτικής Πολιτικής, Οικονομίας, Ανάπτυξης και Το</w:t>
      </w:r>
      <w:r>
        <w:rPr>
          <w:rFonts w:eastAsia="Times New Roman" w:cs="Times New Roman"/>
          <w:szCs w:val="24"/>
        </w:rPr>
        <w:t>υρισμού, Εθνικής Άμυνας, Παιδείας, Έρευνας και Θρησκευμάτων, Εξωτερικών, Πολιτισμού και Αθλητισμού, Οικονομικών, Περιβάλλοντος και Ενέργειας, ο Αναπληρωτής Υπουργός Παιδείας, Έρευνας και Θρησκευμάτων και ο Αναπληρωτής Υπουργός Περιβάλλοντος και Ενέργειας κ</w:t>
      </w:r>
      <w:r>
        <w:rPr>
          <w:rFonts w:eastAsia="Times New Roman" w:cs="Times New Roman"/>
          <w:szCs w:val="24"/>
        </w:rPr>
        <w:t>ατέθεσαν σήμερα, 14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σχέδιο νόμου: «Κύρωση του Μνημονίου Κατανόησης μεταξύ της Κυβέρνησης της Ελληνικής Δημοκρατίας και της Κυβέρνησης της Λαϊκής Δημοκρατίας της Κίνας σχετικά με τη Συνεργασία στον τομέα των Θαλ</w:t>
      </w:r>
      <w:r>
        <w:rPr>
          <w:rFonts w:eastAsia="Times New Roman" w:cs="Times New Roman"/>
          <w:szCs w:val="24"/>
        </w:rPr>
        <w:t>α</w:t>
      </w:r>
      <w:r>
        <w:rPr>
          <w:rFonts w:eastAsia="Times New Roman" w:cs="Times New Roman"/>
          <w:szCs w:val="24"/>
        </w:rPr>
        <w:t>σσ</w:t>
      </w:r>
      <w:r>
        <w:rPr>
          <w:rFonts w:eastAsia="Times New Roman" w:cs="Times New Roman"/>
          <w:szCs w:val="24"/>
        </w:rPr>
        <w:t>ί</w:t>
      </w:r>
      <w:r>
        <w:rPr>
          <w:rFonts w:eastAsia="Times New Roman" w:cs="Times New Roman"/>
          <w:szCs w:val="24"/>
        </w:rPr>
        <w:t>ων Υποθέσεων».</w:t>
      </w:r>
    </w:p>
    <w:p w14:paraId="1A4E1C4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Επίσης, οι Υπουργοί</w:t>
      </w:r>
      <w:r>
        <w:rPr>
          <w:rFonts w:eastAsia="Times New Roman" w:cs="Times New Roman"/>
          <w:szCs w:val="24"/>
        </w:rPr>
        <w:t xml:space="preserve"> Εξωτερικών, Εσωτερικών και Διοικητικής Ανασυγκρότησης, Οικονομίας, Ανάπτυξης και Τουρισμού, Εθνικής Άμυνας, Παιδείας, Έρευνας και Θρησκευμάτων, Δικαιοσύνης, Διαφάνειας και Ανθρωπίνων Δικαιωμάτων, Εργασίας, Κοινωνικής Ασφάλισης και Κοινωνικής Αλληλεγγύης, </w:t>
      </w:r>
      <w:r>
        <w:rPr>
          <w:rFonts w:eastAsia="Times New Roman" w:cs="Times New Roman"/>
          <w:szCs w:val="24"/>
        </w:rPr>
        <w:t>Υγείας, Πολιτισμού και Αθλητισμού, Οικονομικών, Περιβάλλοντος και Ενέργειας, Υποδομών, Μεταφορών και Δικτύων, Ναυτιλίας και Νησιωτικής Πολιτικής, Αγροτικής Ανάπτυξης και Τροφίμων, Επικρατείας, οι Αναπληρωτές Υπουργοί Εσωτερικών και Διοικητικής Ανασυγκρότησ</w:t>
      </w:r>
      <w:r>
        <w:rPr>
          <w:rFonts w:eastAsia="Times New Roman" w:cs="Times New Roman"/>
          <w:szCs w:val="24"/>
        </w:rPr>
        <w:t xml:space="preserve">ης, Οικονομίας, Ανάπτυξης και Τουρισμού, Εθνικής Άμυνας, Παιδείας, Έρευνας και Θρησκευμάτων, Εξωτερικών, Δικαιοσύνης, Διαφάνειας και Ανθρωπίνων </w:t>
      </w:r>
      <w:r>
        <w:rPr>
          <w:rFonts w:eastAsia="Times New Roman" w:cs="Times New Roman"/>
          <w:szCs w:val="24"/>
        </w:rPr>
        <w:lastRenderedPageBreak/>
        <w:t>Δικαιωμάτων, Εργασίας, Κοινωνικής Ασφάλισης και Κοινωνικής Αλληλεγγύης, Υγείας, Οικονομικών, Περιβάλλοντος και Ε</w:t>
      </w:r>
      <w:r>
        <w:rPr>
          <w:rFonts w:eastAsia="Times New Roman" w:cs="Times New Roman"/>
          <w:szCs w:val="24"/>
        </w:rPr>
        <w:t>νέργειας και οι Υφυπουργοί Οικονομίας, Ανάπτυξης και Τουρισμού, Παιδείας, Έρευνας και Θρησκευμάτων, Εξωτερικών και Πολιτισμού και Αθλητισμού κατέθεσαν σήμερα, 14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σχέδιο νόμου: «Κύρωση της Συμφωνίας Εταιρικής Σχέσης και Συνεργασίας μεταξύ της Ευρωπα</w:t>
      </w:r>
      <w:r>
        <w:rPr>
          <w:rFonts w:eastAsia="Times New Roman" w:cs="Times New Roman"/>
          <w:szCs w:val="24"/>
        </w:rPr>
        <w:t>ϊκής Ένωσης και των κρατών</w:t>
      </w:r>
      <w:r>
        <w:rPr>
          <w:rFonts w:eastAsia="Times New Roman" w:cs="Times New Roman"/>
          <w:szCs w:val="24"/>
        </w:rPr>
        <w:t xml:space="preserve"> </w:t>
      </w:r>
      <w:r>
        <w:rPr>
          <w:rFonts w:eastAsia="Times New Roman" w:cs="Times New Roman"/>
          <w:szCs w:val="24"/>
        </w:rPr>
        <w:t>μελών της, αφ</w:t>
      </w:r>
      <w:r>
        <w:rPr>
          <w:rFonts w:eastAsia="Times New Roman" w:cs="Times New Roman"/>
          <w:szCs w:val="24"/>
        </w:rPr>
        <w:t xml:space="preserve">’ </w:t>
      </w:r>
      <w:r>
        <w:rPr>
          <w:rFonts w:eastAsia="Times New Roman" w:cs="Times New Roman"/>
          <w:szCs w:val="24"/>
        </w:rPr>
        <w:t>ενός, και της Δημοκρατίας του Ιράκ, αφ</w:t>
      </w:r>
      <w:r>
        <w:rPr>
          <w:rFonts w:eastAsia="Times New Roman" w:cs="Times New Roman"/>
          <w:szCs w:val="24"/>
        </w:rPr>
        <w:t xml:space="preserve">’ </w:t>
      </w:r>
      <w:r>
        <w:rPr>
          <w:rFonts w:eastAsia="Times New Roman" w:cs="Times New Roman"/>
          <w:szCs w:val="24"/>
        </w:rPr>
        <w:t>ετέρου με τα αναπόσπαστα σε αυτήν Παραρτήματα 1 έως 4, Προσαρτήματα, Πρωτόκολλα, Σημειώσεις και τη Μονομερή Δήλωση της Ε.Ε. σχετικά με το άρθρο 96 της Συμφωνίας».</w:t>
      </w:r>
    </w:p>
    <w:p w14:paraId="1A4E1C4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τα δύο </w:t>
      </w:r>
      <w:r>
        <w:rPr>
          <w:rFonts w:eastAsia="Times New Roman" w:cs="Times New Roman"/>
          <w:szCs w:val="24"/>
        </w:rPr>
        <w:t>σχέδια νόμου παραπέμπονται στις αρμόδιες Διαρκείς Επιτροπές.</w:t>
      </w:r>
    </w:p>
    <w:p w14:paraId="1A4E1C4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w:t>
      </w:r>
      <w:r>
        <w:rPr>
          <w:rFonts w:eastAsia="Times New Roman" w:cs="Times New Roman"/>
          <w:szCs w:val="24"/>
        </w:rPr>
        <w:t>την ενδέκατη με αριθμό 594/29-2-2016 επίκαιρη ερώτηση δεύτερου κύκλου 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Φωτεινής Αραμπατζή</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το σχέδιο </w:t>
      </w:r>
      <w:r>
        <w:rPr>
          <w:rFonts w:eastAsia="Times New Roman" w:cs="Times New Roman"/>
          <w:szCs w:val="24"/>
        </w:rPr>
        <w:t xml:space="preserve">συγχώνευσης–κατάργησης μονάδων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w:t>
      </w:r>
    </w:p>
    <w:p w14:paraId="1A4E1C4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Κυρία Αραμπατζή,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A4E1C4F" w14:textId="77777777" w:rsidR="00423CA6" w:rsidRDefault="00752490">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Ευχαριστώ, κύριε Πρόεδρε.</w:t>
      </w:r>
    </w:p>
    <w:p w14:paraId="1A4E1C50"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Κύριε Υπουργέ, πριν οτιδήποτε άλλο, που έχει να κάνει με την </w:t>
      </w:r>
      <w:r>
        <w:rPr>
          <w:rFonts w:eastAsia="Times New Roman"/>
          <w:szCs w:val="24"/>
        </w:rPr>
        <w:t>επίκαιρη</w:t>
      </w:r>
      <w:r>
        <w:rPr>
          <w:rFonts w:eastAsia="Times New Roman"/>
          <w:szCs w:val="24"/>
        </w:rPr>
        <w:t xml:space="preserve"> ερώτησή μου, με αφο</w:t>
      </w:r>
      <w:r>
        <w:rPr>
          <w:rFonts w:eastAsia="Times New Roman"/>
          <w:szCs w:val="24"/>
        </w:rPr>
        <w:t xml:space="preserve">ρμή τις νέες, πραγματικά, ανήκουστες και προκλητικές ύβρεις και απειλές από τον Αναπληρωτή Υπουργό Υγείας κ. </w:t>
      </w:r>
      <w:proofErr w:type="spellStart"/>
      <w:r>
        <w:rPr>
          <w:rFonts w:eastAsia="Times New Roman"/>
          <w:szCs w:val="24"/>
        </w:rPr>
        <w:t>Πολάκη</w:t>
      </w:r>
      <w:proofErr w:type="spellEnd"/>
      <w:r>
        <w:rPr>
          <w:rFonts w:eastAsia="Times New Roman"/>
          <w:szCs w:val="24"/>
        </w:rPr>
        <w:t xml:space="preserve">, που χθες σε κομματική εκδήλωση του ΣΥΡΙΖΑ στο Μαρούσι είπε πως έπρεπε να είχε σηκωθεί πάνω και να είχε χώσει τρία μέτρα κάτω από τη γη τον </w:t>
      </w:r>
      <w:r>
        <w:rPr>
          <w:rFonts w:eastAsia="Times New Roman"/>
          <w:szCs w:val="24"/>
        </w:rPr>
        <w:t xml:space="preserve">δημοσιογράφο, στον οποίο είχε επιτεθεί φραστικά ο κ. </w:t>
      </w:r>
      <w:proofErr w:type="spellStart"/>
      <w:r>
        <w:rPr>
          <w:rFonts w:eastAsia="Times New Roman"/>
          <w:szCs w:val="24"/>
        </w:rPr>
        <w:t>Πολάκης</w:t>
      </w:r>
      <w:proofErr w:type="spellEnd"/>
      <w:r>
        <w:rPr>
          <w:rFonts w:eastAsia="Times New Roman"/>
          <w:szCs w:val="24"/>
        </w:rPr>
        <w:t xml:space="preserve"> σε συνέντευξη τον Δεκέμβριο του 2015, σας καλώ, κύριε Υπουργέ, να αποδοκιμάσετε απερίφραστα τις απειλές του κ. </w:t>
      </w:r>
      <w:proofErr w:type="spellStart"/>
      <w:r>
        <w:rPr>
          <w:rFonts w:eastAsia="Times New Roman"/>
          <w:szCs w:val="24"/>
        </w:rPr>
        <w:t>Πολάκη</w:t>
      </w:r>
      <w:proofErr w:type="spellEnd"/>
      <w:r>
        <w:rPr>
          <w:rFonts w:eastAsia="Times New Roman"/>
          <w:szCs w:val="24"/>
        </w:rPr>
        <w:t>, οι οποίες δεν βάλλουν μόνο κατά της ελευθεροτυπίας, που –</w:t>
      </w:r>
      <w:proofErr w:type="spellStart"/>
      <w:r>
        <w:rPr>
          <w:rFonts w:eastAsia="Times New Roman"/>
          <w:szCs w:val="24"/>
        </w:rPr>
        <w:t>σημειωτέον</w:t>
      </w:r>
      <w:proofErr w:type="spellEnd"/>
      <w:r>
        <w:rPr>
          <w:rFonts w:eastAsia="Times New Roman"/>
          <w:szCs w:val="24"/>
        </w:rPr>
        <w:t>- την έχε</w:t>
      </w:r>
      <w:r>
        <w:rPr>
          <w:rFonts w:eastAsia="Times New Roman"/>
          <w:szCs w:val="24"/>
        </w:rPr>
        <w:t xml:space="preserve">τε κάνει κουρελόχαρτο, αλλά, όπως αντιλαμβάνεστε, αποτελούν ευθεία απειλή κατά της ζωής και, </w:t>
      </w:r>
      <w:r>
        <w:rPr>
          <w:rFonts w:eastAsia="Times New Roman"/>
          <w:szCs w:val="24"/>
        </w:rPr>
        <w:lastRenderedPageBreak/>
        <w:t xml:space="preserve">βεβαίως, εξόχως έκνομη ενέργεια. Είμαι βέβαιη ότι η ΕΣΗΕΑ θα επιληφθεί του θέματος εντός της ημέρας. </w:t>
      </w:r>
    </w:p>
    <w:p w14:paraId="1A4E1C51" w14:textId="77777777" w:rsidR="00423CA6" w:rsidRDefault="00752490">
      <w:pPr>
        <w:spacing w:line="600" w:lineRule="auto"/>
        <w:ind w:firstLine="720"/>
        <w:jc w:val="both"/>
        <w:rPr>
          <w:rFonts w:eastAsia="Times New Roman"/>
          <w:szCs w:val="24"/>
        </w:rPr>
      </w:pPr>
      <w:r>
        <w:rPr>
          <w:rFonts w:eastAsia="Times New Roman"/>
          <w:szCs w:val="24"/>
        </w:rPr>
        <w:t>Σας καλώ, λοιπόν, κύριε Υπουργέ, να ανακαλέσετε και να καταδι</w:t>
      </w:r>
      <w:r>
        <w:rPr>
          <w:rFonts w:eastAsia="Times New Roman"/>
          <w:szCs w:val="24"/>
        </w:rPr>
        <w:t>κάσετε τη συγκεκριμένη δήλωση, διασώζοντας, βεβαίως, την τιμή της Κυβέρνησής σας. Γιατί πρέπει να καταλάβετε ότι παραλάβατε να διακυβερνήσετε μια δημοκρατική χώρα, κύριε Υπουργέ, την οποία τείνετε να καταντήσετε σε ολοκληρωτική Τουρκία!</w:t>
      </w:r>
    </w:p>
    <w:p w14:paraId="1A4E1C52" w14:textId="77777777" w:rsidR="00423CA6" w:rsidRDefault="00752490">
      <w:pPr>
        <w:spacing w:line="600" w:lineRule="auto"/>
        <w:ind w:firstLine="720"/>
        <w:jc w:val="both"/>
        <w:rPr>
          <w:rFonts w:eastAsia="Times New Roman"/>
          <w:szCs w:val="24"/>
        </w:rPr>
      </w:pPr>
      <w:r>
        <w:rPr>
          <w:rFonts w:eastAsia="Times New Roman"/>
          <w:szCs w:val="24"/>
        </w:rPr>
        <w:t xml:space="preserve">Θα έρθω τώρα στην </w:t>
      </w:r>
      <w:r>
        <w:rPr>
          <w:rFonts w:eastAsia="Times New Roman"/>
          <w:szCs w:val="24"/>
        </w:rPr>
        <w:t>ε</w:t>
      </w:r>
      <w:r>
        <w:rPr>
          <w:rFonts w:eastAsia="Times New Roman"/>
          <w:szCs w:val="24"/>
        </w:rPr>
        <w:t xml:space="preserve">πίκαιρη </w:t>
      </w:r>
      <w:r>
        <w:rPr>
          <w:rFonts w:eastAsia="Times New Roman"/>
          <w:szCs w:val="24"/>
        </w:rPr>
        <w:t xml:space="preserve">ερώτηση. Ο τομέας της υγείας στη χώρα, κύριε Υπουργέ, βρίσκεται σε ένα πλήρες λειτουργικό μπλακάουτ –χρησιμοποιώ φράση την οποία εσείς ο </w:t>
      </w:r>
      <w:r>
        <w:rPr>
          <w:rFonts w:eastAsia="Times New Roman"/>
          <w:szCs w:val="24"/>
        </w:rPr>
        <w:lastRenderedPageBreak/>
        <w:t>ίδιος είχατε χρησιμοποιήσει- και την ίδια στιγμή δημοσιεύματα κάνουν λόγο για έτοιμη λίστα από το Υπουργείο σας</w:t>
      </w:r>
      <w:r>
        <w:rPr>
          <w:rFonts w:eastAsia="Times New Roman"/>
          <w:szCs w:val="24"/>
        </w:rPr>
        <w:t xml:space="preserve">, για έτοιμες συγχωνεύσεις κέντρων υγείας σε όλη τη χώρα. Δεκάδες δομές, σύμφωνα με αυτά τα δημοσιεύματα, κινδυνεύουν με λουκέτο. </w:t>
      </w:r>
    </w:p>
    <w:p w14:paraId="1A4E1C53" w14:textId="77777777" w:rsidR="00423CA6" w:rsidRDefault="00752490">
      <w:pPr>
        <w:spacing w:line="600" w:lineRule="auto"/>
        <w:ind w:firstLine="720"/>
        <w:jc w:val="both"/>
        <w:rPr>
          <w:rFonts w:eastAsia="Times New Roman"/>
          <w:szCs w:val="24"/>
        </w:rPr>
      </w:pPr>
      <w:r>
        <w:rPr>
          <w:rFonts w:eastAsia="Times New Roman"/>
          <w:szCs w:val="24"/>
        </w:rPr>
        <w:t xml:space="preserve">Αν ισχύει κάτι τέτοιο, κύριε Υπουργέ, θέλω να μου πείτε αφ’ ενός τον σκοπό και την ωφέλεια μιας τέτοιας απόφασης, αφ’ ετέρου </w:t>
      </w:r>
      <w:r>
        <w:rPr>
          <w:rFonts w:eastAsia="Times New Roman"/>
          <w:szCs w:val="24"/>
        </w:rPr>
        <w:t>τα κριτήρια με τα οποία σχεδιάζετε να γίνουν οι συγκεκριμένες συγχωνεύσεις.</w:t>
      </w:r>
    </w:p>
    <w:p w14:paraId="1A4E1C54" w14:textId="77777777" w:rsidR="00423CA6" w:rsidRDefault="00752490">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1A4E1C55" w14:textId="77777777" w:rsidR="00423CA6" w:rsidRDefault="00752490">
      <w:pPr>
        <w:spacing w:line="600" w:lineRule="auto"/>
        <w:ind w:firstLine="720"/>
        <w:jc w:val="both"/>
        <w:rPr>
          <w:rFonts w:eastAsia="Times New Roman"/>
          <w:szCs w:val="24"/>
        </w:rPr>
      </w:pPr>
      <w:r>
        <w:rPr>
          <w:rFonts w:eastAsia="Times New Roman"/>
          <w:szCs w:val="24"/>
        </w:rPr>
        <w:lastRenderedPageBreak/>
        <w:t>Κάθε μέρα που αυτό αιωρείται, όπως αντιλαμβάνεστε, κύριε Υπουργέ, δημιουργείται τεράστια ανησυχ</w:t>
      </w:r>
      <w:r>
        <w:rPr>
          <w:rFonts w:eastAsia="Times New Roman"/>
          <w:szCs w:val="24"/>
        </w:rPr>
        <w:t>ία όχι μόνο στο προσωπικό -ιατρικό, παραϊατρικό, διοικητικό- των δομών αυτών, αλλά κυρίως και πρωτίστως στους κατοίκους των συγκεκριμένων περιοχών και, κυρίως, στους κατοίκους άγονων, παραμεθόριων, απομακρυσμένων περιοχών, οι οποίοι κατ’ εξοχήν σπεύδουν στ</w:t>
      </w:r>
      <w:r>
        <w:rPr>
          <w:rFonts w:eastAsia="Times New Roman"/>
          <w:szCs w:val="24"/>
        </w:rPr>
        <w:t xml:space="preserve">α κέντρα υγείας, όπως καταλαβαίνετε, και λόγω ηλικίας </w:t>
      </w:r>
      <w:r>
        <w:rPr>
          <w:rFonts w:eastAsia="Times New Roman"/>
          <w:szCs w:val="24"/>
        </w:rPr>
        <w:t>–</w:t>
      </w:r>
      <w:r>
        <w:rPr>
          <w:rFonts w:eastAsia="Times New Roman"/>
          <w:szCs w:val="24"/>
        </w:rPr>
        <w:t>γιατί δεν μπορούν να οδηγήσουν</w:t>
      </w:r>
      <w:r>
        <w:rPr>
          <w:rFonts w:eastAsia="Times New Roman"/>
          <w:szCs w:val="24"/>
        </w:rPr>
        <w:t>–</w:t>
      </w:r>
      <w:r>
        <w:rPr>
          <w:rFonts w:eastAsia="Times New Roman"/>
          <w:szCs w:val="24"/>
        </w:rPr>
        <w:t xml:space="preserve"> και λόγω της οικονομικής ανέχειας την οποία αντιμετωπίζουν.</w:t>
      </w:r>
    </w:p>
    <w:p w14:paraId="1A4E1C56" w14:textId="77777777" w:rsidR="00423CA6" w:rsidRDefault="00752490">
      <w:pPr>
        <w:spacing w:line="600" w:lineRule="auto"/>
        <w:ind w:firstLine="720"/>
        <w:jc w:val="both"/>
        <w:rPr>
          <w:rFonts w:eastAsia="Times New Roman"/>
          <w:szCs w:val="24"/>
        </w:rPr>
      </w:pPr>
      <w:r>
        <w:rPr>
          <w:rFonts w:eastAsia="Times New Roman"/>
          <w:szCs w:val="24"/>
        </w:rPr>
        <w:t>Να σας πω και το εξής…</w:t>
      </w:r>
    </w:p>
    <w:p w14:paraId="1A4E1C57" w14:textId="77777777" w:rsidR="00423CA6" w:rsidRDefault="00752490">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Αραμπατζή, προχωρήστε στα ερωτήματα. Είχατε δύο λεπτά. Με την ανοχή πάντα του Προεδρείου…</w:t>
      </w:r>
    </w:p>
    <w:p w14:paraId="1A4E1C58" w14:textId="77777777" w:rsidR="00423CA6" w:rsidRDefault="00752490">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Ναι, απλά είναι μείζονος σημασίας θέμα.</w:t>
      </w:r>
    </w:p>
    <w:p w14:paraId="1A4E1C59"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Αναλώσατε τον μισό σας χρόνο από την </w:t>
      </w:r>
      <w:proofErr w:type="spellStart"/>
      <w:r>
        <w:rPr>
          <w:rFonts w:eastAsia="Times New Roman"/>
          <w:szCs w:val="24"/>
        </w:rPr>
        <w:t>πρωτολογία</w:t>
      </w:r>
      <w:proofErr w:type="spellEnd"/>
      <w:r>
        <w:rPr>
          <w:rFonts w:eastAsia="Times New Roman"/>
          <w:szCs w:val="24"/>
        </w:rPr>
        <w:t xml:space="preserve"> για άσχετο θέμα απ</w:t>
      </w:r>
      <w:r>
        <w:rPr>
          <w:rFonts w:eastAsia="Times New Roman"/>
          <w:szCs w:val="24"/>
        </w:rPr>
        <w:t>ό την επίκαιρη ερώτηση. Ας προχωρήσουμε στις ερωτήσεις. Έχετε και τη δευτερολογία σας.</w:t>
      </w:r>
    </w:p>
    <w:p w14:paraId="1A4E1C5A" w14:textId="77777777" w:rsidR="00423CA6" w:rsidRDefault="00752490">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Φαντάζομαι ότι σε μείζονος σημασίας θέμα, κύριε Υπουργέ, η Βουλή πρέπει να απηχεί τη </w:t>
      </w:r>
      <w:r>
        <w:rPr>
          <w:rFonts w:eastAsia="Times New Roman"/>
          <w:szCs w:val="24"/>
        </w:rPr>
        <w:lastRenderedPageBreak/>
        <w:t xml:space="preserve">ζώσα πραγματικότητα. Συζητιέται αυτή η </w:t>
      </w:r>
      <w:r>
        <w:rPr>
          <w:rFonts w:eastAsia="Times New Roman"/>
          <w:szCs w:val="24"/>
        </w:rPr>
        <w:t xml:space="preserve">επίκαιρη </w:t>
      </w:r>
      <w:r>
        <w:rPr>
          <w:rFonts w:eastAsia="Times New Roman"/>
          <w:szCs w:val="24"/>
        </w:rPr>
        <w:t>ερώτηση σε μια στ</w:t>
      </w:r>
      <w:r>
        <w:rPr>
          <w:rFonts w:eastAsia="Times New Roman"/>
          <w:szCs w:val="24"/>
        </w:rPr>
        <w:t>ιγμή που υπάρχουν αυτές οι δηλώσεις. Και νομίζω ότι έχω υποχρέωση -βρισκόμαστε στον ναό της δημοκρατίας- να καταδικάσω και να καλέσω τον παριστάμενο Υπουργό αυτές τις αντιδράσεις και δηλώσεις να τις ανακαλέσει.</w:t>
      </w:r>
    </w:p>
    <w:p w14:paraId="1A4E1C5B"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Εγώ σας κάλ</w:t>
      </w:r>
      <w:r>
        <w:rPr>
          <w:rFonts w:eastAsia="Times New Roman"/>
          <w:szCs w:val="24"/>
        </w:rPr>
        <w:t xml:space="preserve">εσα να επισπεύσετε την </w:t>
      </w:r>
      <w:proofErr w:type="spellStart"/>
      <w:r>
        <w:rPr>
          <w:rFonts w:eastAsia="Times New Roman"/>
          <w:szCs w:val="24"/>
        </w:rPr>
        <w:t>πρωτολογία</w:t>
      </w:r>
      <w:proofErr w:type="spellEnd"/>
      <w:r>
        <w:rPr>
          <w:rFonts w:eastAsia="Times New Roman"/>
          <w:szCs w:val="24"/>
        </w:rPr>
        <w:t xml:space="preserve"> σας, διότι ξεπεράσατε τον χρόνο. Έτσι οφείλω να κάνω.</w:t>
      </w:r>
    </w:p>
    <w:p w14:paraId="1A4E1C5C" w14:textId="77777777" w:rsidR="00423CA6" w:rsidRDefault="00752490">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Θα ολοκληρώσω, κύριε Πρόεδρε.</w:t>
      </w:r>
    </w:p>
    <w:p w14:paraId="1A4E1C5D" w14:textId="77777777" w:rsidR="00423CA6" w:rsidRDefault="00752490">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Από εκεί και πέρα, νομίζω ότι έγινα κατανοητός. Προχωρήστε στα ερωτήματα. Έχετε και χ</w:t>
      </w:r>
      <w:r>
        <w:rPr>
          <w:rFonts w:eastAsia="Times New Roman"/>
          <w:szCs w:val="24"/>
        </w:rPr>
        <w:t>ρόνο δευτερολογίας.</w:t>
      </w:r>
    </w:p>
    <w:p w14:paraId="1A4E1C5E" w14:textId="77777777" w:rsidR="00423CA6" w:rsidRDefault="00752490">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Ολοκληρώνω, κύριε Πρόεδρε, παρ’ ότι έγινε υπέρβαση του χρόνου απ’ όλους τους υπόλοιπους συναδέλφους.</w:t>
      </w:r>
    </w:p>
    <w:p w14:paraId="1A4E1C5F" w14:textId="77777777" w:rsidR="00423CA6" w:rsidRDefault="00752490">
      <w:pPr>
        <w:spacing w:line="600" w:lineRule="auto"/>
        <w:ind w:firstLine="720"/>
        <w:jc w:val="both"/>
        <w:rPr>
          <w:rFonts w:eastAsia="Times New Roman"/>
          <w:szCs w:val="24"/>
        </w:rPr>
      </w:pPr>
      <w:r>
        <w:rPr>
          <w:rFonts w:eastAsia="Times New Roman"/>
          <w:szCs w:val="24"/>
        </w:rPr>
        <w:t>Κι αν ακόμα δεν τα καταργήσετε, θα συμφωνήσετε, φαντάζομαι, μαζί μου ότι τα ογδόντα από τα διακόσια δύο κέντρα υγεία</w:t>
      </w:r>
      <w:r>
        <w:rPr>
          <w:rFonts w:eastAsia="Times New Roman"/>
          <w:szCs w:val="24"/>
        </w:rPr>
        <w:t xml:space="preserve">ς είναι ουσιαστικά κουφάρια αυτή τη στιγμή, κύριε Υπουργέ. Εκτός από την τραγική </w:t>
      </w:r>
      <w:proofErr w:type="spellStart"/>
      <w:r>
        <w:rPr>
          <w:rFonts w:eastAsia="Times New Roman"/>
          <w:szCs w:val="24"/>
        </w:rPr>
        <w:t>υποστελέχωση</w:t>
      </w:r>
      <w:proofErr w:type="spellEnd"/>
      <w:r>
        <w:rPr>
          <w:rFonts w:eastAsia="Times New Roman"/>
          <w:szCs w:val="24"/>
        </w:rPr>
        <w:t xml:space="preserve">, αντιμετωπίζουν πολλά προβλήματα. Πολλά από αυτά δεν είχαν πετρέλαιο </w:t>
      </w:r>
      <w:r>
        <w:rPr>
          <w:rFonts w:eastAsia="Times New Roman"/>
          <w:szCs w:val="24"/>
        </w:rPr>
        <w:lastRenderedPageBreak/>
        <w:t xml:space="preserve">θέρμανσης ούτε και μελάνι για να </w:t>
      </w:r>
      <w:proofErr w:type="spellStart"/>
      <w:r>
        <w:rPr>
          <w:rFonts w:eastAsia="Times New Roman"/>
          <w:szCs w:val="24"/>
        </w:rPr>
        <w:t>συνταγογραφήσουν</w:t>
      </w:r>
      <w:proofErr w:type="spellEnd"/>
      <w:r>
        <w:rPr>
          <w:rFonts w:eastAsia="Times New Roman"/>
          <w:szCs w:val="24"/>
        </w:rPr>
        <w:t xml:space="preserve"> τα φάρμακα, όπως συνέβη στο Κέντρο Υγείας </w:t>
      </w:r>
      <w:proofErr w:type="spellStart"/>
      <w:r>
        <w:rPr>
          <w:rFonts w:eastAsia="Times New Roman"/>
          <w:szCs w:val="24"/>
        </w:rPr>
        <w:t>Σ</w:t>
      </w:r>
      <w:r>
        <w:rPr>
          <w:rFonts w:eastAsia="Times New Roman"/>
          <w:szCs w:val="24"/>
        </w:rPr>
        <w:t>τρυμονικού</w:t>
      </w:r>
      <w:proofErr w:type="spellEnd"/>
      <w:r>
        <w:rPr>
          <w:rFonts w:eastAsia="Times New Roman"/>
          <w:szCs w:val="24"/>
        </w:rPr>
        <w:t xml:space="preserve"> του Νομού Σερρών, που έπρεπε να γίνει θέμα στις ειδήσεις</w:t>
      </w:r>
      <w:r>
        <w:rPr>
          <w:rFonts w:eastAsia="Times New Roman"/>
          <w:szCs w:val="24"/>
        </w:rPr>
        <w:t>,</w:t>
      </w:r>
      <w:r>
        <w:rPr>
          <w:rFonts w:eastAsia="Times New Roman"/>
          <w:szCs w:val="24"/>
        </w:rPr>
        <w:t xml:space="preserve"> για να αποκτήσει μελάνι.</w:t>
      </w:r>
    </w:p>
    <w:p w14:paraId="1A4E1C60" w14:textId="77777777" w:rsidR="00423CA6" w:rsidRDefault="00752490">
      <w:pPr>
        <w:spacing w:line="600" w:lineRule="auto"/>
        <w:ind w:firstLine="720"/>
        <w:jc w:val="both"/>
        <w:rPr>
          <w:rFonts w:eastAsia="Times New Roman"/>
          <w:szCs w:val="24"/>
        </w:rPr>
      </w:pPr>
      <w:r>
        <w:rPr>
          <w:rFonts w:eastAsia="Times New Roman"/>
          <w:szCs w:val="24"/>
        </w:rPr>
        <w:t>Θέλω, λοιπόν, να δεσμευτείτε αν υπάρχει τέτοιο σχέδιο συγχώνευσης ή κατάργησης κ</w:t>
      </w:r>
      <w:r>
        <w:rPr>
          <w:rFonts w:eastAsia="Times New Roman"/>
          <w:szCs w:val="24"/>
        </w:rPr>
        <w:t>α</w:t>
      </w:r>
      <w:r>
        <w:rPr>
          <w:rFonts w:eastAsia="Times New Roman"/>
          <w:szCs w:val="24"/>
        </w:rPr>
        <w:t>ι</w:t>
      </w:r>
      <w:r>
        <w:rPr>
          <w:rFonts w:eastAsia="Times New Roman"/>
          <w:szCs w:val="24"/>
        </w:rPr>
        <w:t>,</w:t>
      </w:r>
      <w:r>
        <w:rPr>
          <w:rFonts w:eastAsia="Times New Roman"/>
          <w:szCs w:val="24"/>
        </w:rPr>
        <w:t xml:space="preserve"> αν υπάρχει τέτοιο σχέδιο, τι θα γίνει με τα κέντρα υγείας της περιοχής από την</w:t>
      </w:r>
      <w:r>
        <w:rPr>
          <w:rFonts w:eastAsia="Times New Roman"/>
          <w:szCs w:val="24"/>
        </w:rPr>
        <w:t xml:space="preserve"> οποία προέρχομαι, του Νομού Σερρών.</w:t>
      </w:r>
    </w:p>
    <w:p w14:paraId="1A4E1C61" w14:textId="77777777" w:rsidR="00423CA6" w:rsidRDefault="00752490">
      <w:pPr>
        <w:spacing w:line="600" w:lineRule="auto"/>
        <w:ind w:firstLine="720"/>
        <w:jc w:val="both"/>
        <w:rPr>
          <w:rFonts w:eastAsia="Times New Roman"/>
          <w:szCs w:val="24"/>
        </w:rPr>
      </w:pPr>
      <w:r>
        <w:rPr>
          <w:rFonts w:eastAsia="Times New Roman"/>
          <w:szCs w:val="24"/>
        </w:rPr>
        <w:t>Ευχαριστώ.</w:t>
      </w:r>
    </w:p>
    <w:p w14:paraId="1A4E1C62"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w:t>
      </w:r>
    </w:p>
    <w:p w14:paraId="1A4E1C63"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Στην </w:t>
      </w:r>
      <w:r>
        <w:rPr>
          <w:rFonts w:eastAsia="Times New Roman"/>
          <w:szCs w:val="24"/>
        </w:rPr>
        <w:t xml:space="preserve">επίκαιρη </w:t>
      </w:r>
      <w:r>
        <w:rPr>
          <w:rFonts w:eastAsia="Times New Roman"/>
          <w:szCs w:val="24"/>
        </w:rPr>
        <w:t>ερώτηση θα απαντήσει ο Υπουργός Υγείας κ. Ανδρέας Ξανθός.</w:t>
      </w:r>
    </w:p>
    <w:p w14:paraId="1A4E1C64" w14:textId="77777777" w:rsidR="00423CA6" w:rsidRDefault="00752490">
      <w:pPr>
        <w:spacing w:line="600" w:lineRule="auto"/>
        <w:ind w:firstLine="720"/>
        <w:jc w:val="both"/>
        <w:rPr>
          <w:rFonts w:eastAsia="Times New Roman"/>
          <w:szCs w:val="24"/>
        </w:rPr>
      </w:pPr>
      <w:r>
        <w:rPr>
          <w:rFonts w:eastAsia="Times New Roman"/>
          <w:szCs w:val="24"/>
        </w:rPr>
        <w:t xml:space="preserve">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r>
        <w:rPr>
          <w:rFonts w:eastAsia="Times New Roman"/>
          <w:szCs w:val="24"/>
        </w:rPr>
        <w:t>.</w:t>
      </w:r>
    </w:p>
    <w:p w14:paraId="1A4E1C65" w14:textId="77777777" w:rsidR="00423CA6" w:rsidRDefault="00752490">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Αγαπητή</w:t>
      </w:r>
      <w:r>
        <w:rPr>
          <w:rFonts w:eastAsia="Times New Roman"/>
          <w:szCs w:val="24"/>
        </w:rPr>
        <w:t xml:space="preserve"> κυρία συνάδελφε, πραγματικά αντιπαρέρχομαι την εισαγωγή σας. Τα περί αντιδημοκρατικής εκτροπής και προσομοίωσης της ελληνικής δημοκρατίας με αυταρχικά καθεστώτα νομίζω ότι προσβάλλουν τη νοημοσύνη των πολιτών και δεν χρήζουν απαντήσεως. Ούτε απαντώ σε κατ</w:t>
      </w:r>
      <w:r>
        <w:rPr>
          <w:rFonts w:eastAsia="Times New Roman"/>
          <w:szCs w:val="24"/>
        </w:rPr>
        <w:t>αγγελίες</w:t>
      </w:r>
      <w:r>
        <w:rPr>
          <w:rFonts w:eastAsia="Times New Roman"/>
          <w:szCs w:val="24"/>
        </w:rPr>
        <w:t>,</w:t>
      </w:r>
      <w:r>
        <w:rPr>
          <w:rFonts w:eastAsia="Times New Roman"/>
          <w:szCs w:val="24"/>
        </w:rPr>
        <w:t xml:space="preserve"> οι οποίες δεν τεκμηριώνονται και οι οποίες δεν αποδεικνύονται.</w:t>
      </w:r>
    </w:p>
    <w:p w14:paraId="1A4E1C66"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Τώρα για την ουσία της </w:t>
      </w:r>
      <w:r>
        <w:rPr>
          <w:rFonts w:eastAsia="Times New Roman"/>
          <w:szCs w:val="24"/>
        </w:rPr>
        <w:t xml:space="preserve">επίκαιρης </w:t>
      </w:r>
      <w:r>
        <w:rPr>
          <w:rFonts w:eastAsia="Times New Roman"/>
          <w:szCs w:val="24"/>
        </w:rPr>
        <w:t>ερώτησης, αγαπητή κυρία συνάδελφε, πριν από δύο χρόνια, τον Φλεβάρη του ’14, έγινε μια υποτιθέμενη μεταρρυθμιστική παρέμβαση στην πρωτοβάθμια φροντίδα</w:t>
      </w:r>
      <w:r>
        <w:rPr>
          <w:rFonts w:eastAsia="Times New Roman"/>
          <w:szCs w:val="24"/>
        </w:rPr>
        <w:t xml:space="preserve">, ο ν.4238. Τον εισηγήθηκε τότε το </w:t>
      </w:r>
      <w:r>
        <w:rPr>
          <w:rFonts w:eastAsia="Times New Roman"/>
          <w:szCs w:val="24"/>
        </w:rPr>
        <w:t>κ</w:t>
      </w:r>
      <w:r>
        <w:rPr>
          <w:rFonts w:eastAsia="Times New Roman"/>
          <w:szCs w:val="24"/>
        </w:rPr>
        <w:t xml:space="preserve">όμμα στο οποίο συμμετέχετε. </w:t>
      </w:r>
    </w:p>
    <w:p w14:paraId="1A4E1C67" w14:textId="77777777" w:rsidR="00423CA6" w:rsidRDefault="00752490">
      <w:pPr>
        <w:spacing w:line="600" w:lineRule="auto"/>
        <w:ind w:firstLine="720"/>
        <w:jc w:val="both"/>
        <w:rPr>
          <w:rFonts w:eastAsia="UB-Helvetica" w:cs="Times New Roman"/>
          <w:szCs w:val="24"/>
        </w:rPr>
      </w:pPr>
      <w:r>
        <w:rPr>
          <w:rFonts w:eastAsia="UB-Helvetica" w:cs="Times New Roman"/>
          <w:szCs w:val="24"/>
        </w:rPr>
        <w:t xml:space="preserve">Όλοι οι </w:t>
      </w:r>
      <w:proofErr w:type="spellStart"/>
      <w:r>
        <w:rPr>
          <w:rFonts w:eastAsia="UB-Helvetica" w:cs="Times New Roman"/>
          <w:szCs w:val="24"/>
        </w:rPr>
        <w:t>παροικούντες</w:t>
      </w:r>
      <w:proofErr w:type="spellEnd"/>
      <w:r>
        <w:rPr>
          <w:rFonts w:eastAsia="UB-Helvetica" w:cs="Times New Roman"/>
          <w:szCs w:val="24"/>
        </w:rPr>
        <w:t xml:space="preserve"> την Ιερουσαλήμ, όλοι οι άνθρωποι του συστήματος υγείας, ιδιαίτερα στην πρωτοβάθμια φροντίδα, ξέρουν ότι αυτό οδήγησε στην πλήρη αποδιοργάνωση των δημόσιων δομών και στη δ</w:t>
      </w:r>
      <w:r>
        <w:rPr>
          <w:rFonts w:eastAsia="UB-Helvetica" w:cs="Times New Roman"/>
          <w:szCs w:val="24"/>
        </w:rPr>
        <w:t>ιάλυση ακόμα και αυτής της λειτουργίας, η οποία υπήρχε -τουλάχιστον σε μεγάλα αστικά κέντρα- από τις παλαιές δομές του ΙΚΑ-ΕΟΠΥΥ.</w:t>
      </w:r>
    </w:p>
    <w:p w14:paraId="1A4E1C68" w14:textId="77777777" w:rsidR="00423CA6" w:rsidRDefault="00752490">
      <w:pPr>
        <w:spacing w:line="600" w:lineRule="auto"/>
        <w:ind w:firstLine="720"/>
        <w:jc w:val="both"/>
        <w:rPr>
          <w:rFonts w:eastAsia="UB-Helvetica" w:cs="Times New Roman"/>
          <w:szCs w:val="24"/>
        </w:rPr>
      </w:pPr>
      <w:r>
        <w:rPr>
          <w:rFonts w:eastAsia="UB-Helvetica" w:cs="Times New Roman"/>
          <w:szCs w:val="24"/>
        </w:rPr>
        <w:lastRenderedPageBreak/>
        <w:t>Είναι αλήθεια ότι σε αυτό το τοπίο δεν έχουμε καταφέρει, στο διάστημα κατά το οποίο έχουμε την ευθύνη της διακυβέρνησης της χώ</w:t>
      </w:r>
      <w:r>
        <w:rPr>
          <w:rFonts w:eastAsia="UB-Helvetica" w:cs="Times New Roman"/>
          <w:szCs w:val="24"/>
        </w:rPr>
        <w:t xml:space="preserve">ρας και του συγκεκριμένου Υπουργείου, να πετύχουμε μια αισθητή βελτίωση και αναβάθμιση των υπηρεσιών. Όμως, σχέδιο διάλυσης, συρρίκνωσης, κατάργησης δομών δεν υπάρχει. Και ο πολύ απλός λόγος που το αποδεικνύει αυτό είναι ότι ειδικά στον </w:t>
      </w:r>
      <w:r>
        <w:rPr>
          <w:rFonts w:eastAsia="UB-Helvetica" w:cs="Times New Roman"/>
          <w:szCs w:val="24"/>
        </w:rPr>
        <w:t>π</w:t>
      </w:r>
      <w:r>
        <w:rPr>
          <w:rFonts w:eastAsia="UB-Helvetica" w:cs="Times New Roman"/>
          <w:szCs w:val="24"/>
        </w:rPr>
        <w:t>ροϋπολογισμό του 2</w:t>
      </w:r>
      <w:r>
        <w:rPr>
          <w:rFonts w:eastAsia="UB-Helvetica" w:cs="Times New Roman"/>
          <w:szCs w:val="24"/>
        </w:rPr>
        <w:t xml:space="preserve">016 υπάρχει μια αισθητή χρηματοδοτική ενίσχυση και της πρωτοβάθμιας φροντίδας. </w:t>
      </w:r>
    </w:p>
    <w:p w14:paraId="1A4E1C69" w14:textId="77777777" w:rsidR="00423CA6" w:rsidRDefault="00752490">
      <w:pPr>
        <w:spacing w:line="600" w:lineRule="auto"/>
        <w:ind w:firstLine="720"/>
        <w:jc w:val="both"/>
        <w:rPr>
          <w:rFonts w:eastAsia="UB-Helvetica" w:cs="Times New Roman"/>
          <w:szCs w:val="24"/>
        </w:rPr>
      </w:pPr>
      <w:r>
        <w:rPr>
          <w:rFonts w:eastAsia="UB-Helvetica" w:cs="Times New Roman"/>
          <w:szCs w:val="24"/>
        </w:rPr>
        <w:t xml:space="preserve">Ο συνολικός προϋπολογισμός από 116 εκατομμύρια ευρώ είναι 150 εκατομμύρια ευρώ. Ο προϋπολογισμός για τα φάρμακα από 6,5 εκατομμύρια ευρώ, που ήταν το 2015, έχει </w:t>
      </w:r>
      <w:r>
        <w:rPr>
          <w:rFonts w:eastAsia="UB-Helvetica" w:cs="Times New Roman"/>
          <w:szCs w:val="24"/>
        </w:rPr>
        <w:lastRenderedPageBreak/>
        <w:t>πάει στα 35 εκα</w:t>
      </w:r>
      <w:r>
        <w:rPr>
          <w:rFonts w:eastAsia="UB-Helvetica" w:cs="Times New Roman"/>
          <w:szCs w:val="24"/>
        </w:rPr>
        <w:t>τομμύρια ευρώ. Ο προϋπολογισμός για προσλήψεις επικουρικού προσωπικού από 14 εκατομμύρια ευρώ έχει πάει στα 20 εκατομμύρια ευρώ και ο προϋπολογισμός για τα αντιδραστήρια από 13,6 εκατομμύρια ευρώ έχει πάει στα 25 εκατομμύρια ευρώ. Είναι, λοιπόν, μια πολύ α</w:t>
      </w:r>
      <w:r>
        <w:rPr>
          <w:rFonts w:eastAsia="UB-Helvetica" w:cs="Times New Roman"/>
          <w:szCs w:val="24"/>
        </w:rPr>
        <w:t xml:space="preserve">ισθητή επένδυση στην αναβάθμιση του συστήματος πρωτοβάθμιας φροντίδας υγείας. </w:t>
      </w:r>
    </w:p>
    <w:p w14:paraId="1A4E1C6A" w14:textId="77777777" w:rsidR="00423CA6" w:rsidRDefault="00752490">
      <w:pPr>
        <w:spacing w:line="600" w:lineRule="auto"/>
        <w:ind w:firstLine="720"/>
        <w:jc w:val="both"/>
        <w:rPr>
          <w:rFonts w:eastAsia="UB-Helvetica" w:cs="Times New Roman"/>
          <w:szCs w:val="24"/>
        </w:rPr>
      </w:pPr>
      <w:r>
        <w:rPr>
          <w:rFonts w:eastAsia="UB-Helvetica" w:cs="Times New Roman"/>
          <w:szCs w:val="24"/>
        </w:rPr>
        <w:t xml:space="preserve">Επίσης, παράλληλα έχουμε προχωρήσει σε πάρα πολύ σημαντικές παρεμβάσεις. Πρώτον, κάναμε την </w:t>
      </w:r>
      <w:proofErr w:type="spellStart"/>
      <w:r>
        <w:rPr>
          <w:rFonts w:eastAsia="UB-Helvetica" w:cs="Times New Roman"/>
          <w:szCs w:val="24"/>
        </w:rPr>
        <w:t>τομεοποίηση</w:t>
      </w:r>
      <w:proofErr w:type="spellEnd"/>
      <w:r>
        <w:rPr>
          <w:rFonts w:eastAsia="UB-Helvetica" w:cs="Times New Roman"/>
          <w:szCs w:val="24"/>
        </w:rPr>
        <w:t xml:space="preserve"> σε όλη την χώρα. Στη συγκεκριμένη περιοχή, στο</w:t>
      </w:r>
      <w:r>
        <w:rPr>
          <w:rFonts w:eastAsia="UB-Helvetica" w:cs="Times New Roman"/>
          <w:szCs w:val="24"/>
        </w:rPr>
        <w:t>ν</w:t>
      </w:r>
      <w:r>
        <w:rPr>
          <w:rFonts w:eastAsia="UB-Helvetica" w:cs="Times New Roman"/>
          <w:szCs w:val="24"/>
        </w:rPr>
        <w:t xml:space="preserve"> νομό στον οποίο εκλέγεστε</w:t>
      </w:r>
      <w:r>
        <w:rPr>
          <w:rFonts w:eastAsia="UB-Helvetica" w:cs="Times New Roman"/>
          <w:szCs w:val="24"/>
        </w:rPr>
        <w:t xml:space="preserve">, έχουμε ορίσει εννέα τομείς πρωτοβάθμιας φροντίδας υγείας, που περιλαμβάνουν όλα τα κέντρα υγείας. </w:t>
      </w:r>
      <w:r>
        <w:rPr>
          <w:rFonts w:eastAsia="UB-Helvetica" w:cs="Times New Roman"/>
          <w:szCs w:val="24"/>
        </w:rPr>
        <w:lastRenderedPageBreak/>
        <w:t xml:space="preserve">Αυτή είναι υπουργική απόφαση </w:t>
      </w:r>
      <w:r>
        <w:rPr>
          <w:rFonts w:eastAsia="UB-Helvetica" w:cs="Times New Roman"/>
          <w:szCs w:val="24"/>
        </w:rPr>
        <w:t xml:space="preserve">των </w:t>
      </w:r>
      <w:r>
        <w:rPr>
          <w:rFonts w:eastAsia="UB-Helvetica" w:cs="Times New Roman"/>
          <w:szCs w:val="24"/>
        </w:rPr>
        <w:t>αρχών του 2016. Προφανώς, δεν τίθεται θέμα συρρίκνωσης, συγχώνευσης ή κατάργησης κάποιων υπηρεσιών. Ίσα</w:t>
      </w:r>
      <w:r>
        <w:rPr>
          <w:rFonts w:eastAsia="UB-Helvetica" w:cs="Times New Roman"/>
          <w:szCs w:val="24"/>
        </w:rPr>
        <w:t xml:space="preserve"> </w:t>
      </w:r>
      <w:r>
        <w:rPr>
          <w:rFonts w:eastAsia="UB-Helvetica" w:cs="Times New Roman"/>
          <w:szCs w:val="24"/>
        </w:rPr>
        <w:t>ίσα η προσπάθεια πο</w:t>
      </w:r>
      <w:r>
        <w:rPr>
          <w:rFonts w:eastAsia="UB-Helvetica" w:cs="Times New Roman"/>
          <w:szCs w:val="24"/>
        </w:rPr>
        <w:t xml:space="preserve">υ θα κάνουμε στο αμέσως επόμενο διάστημα, και με τη χρηματοδότηση που σας είπα και με την ενίσχυση, κυρίως, με επικουρικούς γιατρούς, που ήδη έχουν αρχίσει να προχωρούν, θα είναι να υπάρξει μια βελτιωμένη λειτουργία των δομών. </w:t>
      </w:r>
    </w:p>
    <w:p w14:paraId="1A4E1C6B" w14:textId="77777777" w:rsidR="00423CA6" w:rsidRDefault="00752490">
      <w:pPr>
        <w:spacing w:line="600" w:lineRule="auto"/>
        <w:ind w:firstLine="720"/>
        <w:jc w:val="both"/>
        <w:rPr>
          <w:rFonts w:eastAsia="UB-Helvetica" w:cs="Times New Roman"/>
          <w:szCs w:val="24"/>
        </w:rPr>
      </w:pPr>
      <w:r>
        <w:rPr>
          <w:rFonts w:eastAsia="UB-Helvetica" w:cs="Times New Roman"/>
          <w:szCs w:val="24"/>
        </w:rPr>
        <w:t>Επίσης, έχουμε κάνει για πρώ</w:t>
      </w:r>
      <w:r>
        <w:rPr>
          <w:rFonts w:eastAsia="UB-Helvetica" w:cs="Times New Roman"/>
          <w:szCs w:val="24"/>
        </w:rPr>
        <w:t xml:space="preserve">τη φορά σύμβαση του ΕΟΠΥΥ με τις ΥΠΕ, ακριβώς για να καλύπτει υπηρεσίες, εξετάσεις εργαστηριακές, επισκέψεις που πραγματοποιούν οι ασφαλισμένοι του στις δημόσιες δομές πρωτοβάθμιας φροντίδας -αυτό γίνεται για πρώτη φορά- και με αυτόν τον τρόπο θα έχουμε </w:t>
      </w:r>
      <w:r>
        <w:rPr>
          <w:rFonts w:eastAsia="UB-Helvetica" w:cs="Times New Roman"/>
          <w:szCs w:val="24"/>
        </w:rPr>
        <w:lastRenderedPageBreak/>
        <w:t>κα</w:t>
      </w:r>
      <w:r>
        <w:rPr>
          <w:rFonts w:eastAsia="UB-Helvetica" w:cs="Times New Roman"/>
          <w:szCs w:val="24"/>
        </w:rPr>
        <w:t xml:space="preserve">ι μια συμπληρωματική χρηματοδότηση των κέντρων υγείας αγροτικού τύπου και των δομών του ΠΕΔΥ στα αστικά κέντρα και από τον ΕΟΠΥΥ, πέρα από την αυξημένη κρατική χρηματοδότηση. </w:t>
      </w:r>
    </w:p>
    <w:p w14:paraId="1A4E1C6C" w14:textId="77777777" w:rsidR="00423CA6" w:rsidRDefault="00752490">
      <w:pPr>
        <w:spacing w:line="600" w:lineRule="auto"/>
        <w:ind w:firstLine="720"/>
        <w:jc w:val="both"/>
        <w:rPr>
          <w:rFonts w:eastAsia="UB-Helvetica" w:cs="Times New Roman"/>
          <w:szCs w:val="24"/>
        </w:rPr>
      </w:pPr>
      <w:r>
        <w:rPr>
          <w:rFonts w:eastAsia="UB-Helvetica" w:cs="Times New Roman"/>
          <w:szCs w:val="24"/>
        </w:rPr>
        <w:t xml:space="preserve">Έχουμε δώσει κατεύθυνση στις υγειονομικές περιφέρειες να διευρύνουν, όπου είναι </w:t>
      </w:r>
      <w:r>
        <w:rPr>
          <w:rFonts w:eastAsia="UB-Helvetica" w:cs="Times New Roman"/>
          <w:szCs w:val="24"/>
        </w:rPr>
        <w:t xml:space="preserve">δυνατόν, το ωράριο λειτουργίας και πέραν του πρωινού ωραρίου, να υπάρχει, δηλαδή, και απογευματινό ωράριο, άρα να αυξάνεται η δυνατότητα εξυπηρέτησης πολιτών. </w:t>
      </w:r>
    </w:p>
    <w:p w14:paraId="1A4E1C6D" w14:textId="77777777" w:rsidR="00423CA6" w:rsidRDefault="00752490">
      <w:pPr>
        <w:spacing w:line="600" w:lineRule="auto"/>
        <w:ind w:firstLine="720"/>
        <w:jc w:val="both"/>
        <w:rPr>
          <w:rFonts w:eastAsia="UB-Helvetica" w:cs="Times New Roman"/>
          <w:szCs w:val="24"/>
        </w:rPr>
      </w:pPr>
      <w:r>
        <w:rPr>
          <w:rFonts w:eastAsia="UB-Helvetica" w:cs="Times New Roman"/>
          <w:szCs w:val="24"/>
        </w:rPr>
        <w:t>Έχουμε, επίσης, προχωρήσει σε ένα</w:t>
      </w:r>
      <w:r>
        <w:rPr>
          <w:rFonts w:eastAsia="UB-Helvetica" w:cs="Times New Roman"/>
          <w:szCs w:val="24"/>
        </w:rPr>
        <w:t>ν</w:t>
      </w:r>
      <w:r>
        <w:rPr>
          <w:rFonts w:eastAsia="UB-Helvetica" w:cs="Times New Roman"/>
          <w:szCs w:val="24"/>
        </w:rPr>
        <w:t xml:space="preserve"> σχεδιασμό στην πρώτη και δεύτερη ΥΠΕ, κυρίως, όπου έχουμε πάρ</w:t>
      </w:r>
      <w:r>
        <w:rPr>
          <w:rFonts w:eastAsia="UB-Helvetica" w:cs="Times New Roman"/>
          <w:szCs w:val="24"/>
        </w:rPr>
        <w:t xml:space="preserve">α πολλές </w:t>
      </w:r>
      <w:r>
        <w:rPr>
          <w:rFonts w:eastAsia="UB-Helvetica" w:cs="Times New Roman"/>
          <w:szCs w:val="24"/>
        </w:rPr>
        <w:lastRenderedPageBreak/>
        <w:t>δομές, να υπάρξει μια συγκεντροποίηση των εργαστηριακών εξετάσεων, με τη λογική στα περιφερειακά εργαστήρια να γίνεται ένας βασικός κορμός εξετάσεων και οι υπόλοιπες εξειδικευμένες να γίνονται σε ένα εργαστήριο αναφοράς, έτσι ώστε να υπάρχει μια ο</w:t>
      </w:r>
      <w:r>
        <w:rPr>
          <w:rFonts w:eastAsia="UB-Helvetica" w:cs="Times New Roman"/>
          <w:szCs w:val="24"/>
        </w:rPr>
        <w:t xml:space="preserve">ικονομία κλίμακας και σε αντιδραστήρια και σε ανθρώπινο δυναμικό, που μπορεί να αξιοποιηθεί πιο ορθολογικά. </w:t>
      </w:r>
    </w:p>
    <w:p w14:paraId="1A4E1C6E" w14:textId="77777777" w:rsidR="00423CA6" w:rsidRDefault="00752490">
      <w:pPr>
        <w:spacing w:line="600" w:lineRule="auto"/>
        <w:ind w:firstLine="720"/>
        <w:jc w:val="both"/>
        <w:rPr>
          <w:rFonts w:eastAsia="UB-Helvetica" w:cs="Times New Roman"/>
          <w:szCs w:val="24"/>
        </w:rPr>
      </w:pPr>
      <w:r>
        <w:rPr>
          <w:rFonts w:eastAsia="UB-Helvetica" w:cs="Times New Roman"/>
          <w:szCs w:val="24"/>
        </w:rPr>
        <w:t xml:space="preserve">Επίσης, έχουμε κάνει μια σοβαρή παρέμβαση εξοικονόμησης πόρων από τη μεταφορά δομών από ενοικιαζόμενα σε δημόσια κτήρια. Έχουμε εξοικονομήσει πάνω </w:t>
      </w:r>
      <w:r>
        <w:rPr>
          <w:rFonts w:eastAsia="UB-Helvetica" w:cs="Times New Roman"/>
          <w:szCs w:val="24"/>
        </w:rPr>
        <w:t>από 3 εκατομμύρια ευρώ μέσα σε ένα</w:t>
      </w:r>
      <w:r>
        <w:rPr>
          <w:rFonts w:eastAsia="UB-Helvetica" w:cs="Times New Roman"/>
          <w:szCs w:val="24"/>
        </w:rPr>
        <w:t>ν</w:t>
      </w:r>
      <w:r>
        <w:rPr>
          <w:rFonts w:eastAsia="UB-Helvetica" w:cs="Times New Roman"/>
          <w:szCs w:val="24"/>
        </w:rPr>
        <w:t xml:space="preserve"> χρόνο απ’ αυτές τις κινήσεις, ειδικά για τον χώρο της πρωτοβάθμιας φροντίδας. </w:t>
      </w:r>
    </w:p>
    <w:p w14:paraId="1A4E1C6F" w14:textId="77777777" w:rsidR="00423CA6" w:rsidRDefault="00752490">
      <w:pPr>
        <w:spacing w:line="600" w:lineRule="auto"/>
        <w:ind w:firstLine="720"/>
        <w:jc w:val="both"/>
        <w:rPr>
          <w:rFonts w:eastAsia="Times New Roman" w:cs="Times New Roman"/>
          <w:bCs/>
          <w:szCs w:val="24"/>
        </w:rPr>
      </w:pPr>
      <w:r>
        <w:rPr>
          <w:rFonts w:eastAsia="UB-Helvetica" w:cs="Times New Roman"/>
          <w:szCs w:val="24"/>
        </w:rPr>
        <w:lastRenderedPageBreak/>
        <w:t>Τέλος, στο πρόσφατο νομοσχέδιο που περάσαμε, στον ν.</w:t>
      </w:r>
      <w:r>
        <w:rPr>
          <w:rFonts w:eastAsia="UB-Helvetica" w:cs="Times New Roman"/>
          <w:szCs w:val="24"/>
        </w:rPr>
        <w:t>4368/2016, υπήρξε μια ρύθμιση για το επίδομα αγόνου περιοχής, ένα επίδομα που είχε καταργηθεί για τους γιατρούς μετά το ενιαίο μισθολόγιο. Προβλέψαμε 1,5 εκατομμύριο ευρώ κατ’ έτος, το οποίο θα το κατανείμουμε σε περίπου τριακόσια άγονα αγροτικά ιατρεία νη</w:t>
      </w:r>
      <w:r>
        <w:rPr>
          <w:rFonts w:eastAsia="UB-Helvetica" w:cs="Times New Roman"/>
          <w:szCs w:val="24"/>
        </w:rPr>
        <w:t xml:space="preserve">σιωτικών, ορεινών και δυσπρόσιτων περιοχών, ακριβώς για να δώσουμε ένα επιπλέον κίνητρο προσέλκυσης και κάλυψης αναγκών πρωτοβάθμιας φροντίδας στην περιφέρεια. </w:t>
      </w:r>
    </w:p>
    <w:p w14:paraId="1A4E1C70" w14:textId="77777777" w:rsidR="00423CA6" w:rsidRDefault="00752490">
      <w:pPr>
        <w:spacing w:line="600" w:lineRule="auto"/>
        <w:ind w:firstLine="720"/>
        <w:jc w:val="both"/>
        <w:rPr>
          <w:rFonts w:eastAsia="Times New Roman"/>
          <w:szCs w:val="24"/>
        </w:rPr>
      </w:pPr>
      <w:r>
        <w:rPr>
          <w:rFonts w:eastAsia="Times New Roman"/>
          <w:szCs w:val="24"/>
        </w:rPr>
        <w:t>Εγώ νομίζω ότι αυτό είναι ένα πολιτικό σχέδιο ενίσχυσης του δημόσιου συστήματος υγείας</w:t>
      </w:r>
      <w:r>
        <w:rPr>
          <w:rFonts w:eastAsia="Times New Roman"/>
          <w:szCs w:val="24"/>
        </w:rPr>
        <w:t>,</w:t>
      </w:r>
      <w:r>
        <w:rPr>
          <w:rFonts w:eastAsia="Times New Roman"/>
          <w:szCs w:val="24"/>
        </w:rPr>
        <w:t xml:space="preserve"> με έμφα</w:t>
      </w:r>
      <w:r>
        <w:rPr>
          <w:rFonts w:eastAsia="Times New Roman"/>
          <w:szCs w:val="24"/>
        </w:rPr>
        <w:t>ση στην πρωτοβάθμια φροντίδα</w:t>
      </w:r>
      <w:r>
        <w:rPr>
          <w:rFonts w:eastAsia="Times New Roman"/>
          <w:szCs w:val="24"/>
        </w:rPr>
        <w:t>,</w:t>
      </w:r>
      <w:r>
        <w:rPr>
          <w:rFonts w:eastAsia="Times New Roman"/>
          <w:szCs w:val="24"/>
        </w:rPr>
        <w:t xml:space="preserve"> και σε καμμιά περίπτωση δεν αποτελεί συνέχεια </w:t>
      </w:r>
      <w:r>
        <w:rPr>
          <w:rFonts w:eastAsia="Times New Roman"/>
          <w:szCs w:val="24"/>
        </w:rPr>
        <w:lastRenderedPageBreak/>
        <w:t>μιας πολιτικής συνειδητής υποβάθμισης</w:t>
      </w:r>
      <w:r>
        <w:rPr>
          <w:rFonts w:eastAsia="Times New Roman"/>
          <w:szCs w:val="24"/>
        </w:rPr>
        <w:t>,</w:t>
      </w:r>
      <w:r>
        <w:rPr>
          <w:rFonts w:eastAsia="Times New Roman"/>
          <w:szCs w:val="24"/>
        </w:rPr>
        <w:t xml:space="preserve"> εγκατάλειψης και απαξίωσης του ΕΣΥ, η οποία υπήρχε όλα τα προηγούμενα χρόνια.</w:t>
      </w:r>
    </w:p>
    <w:p w14:paraId="1A4E1C71"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w:t>
      </w:r>
      <w:r>
        <w:rPr>
          <w:rFonts w:eastAsia="Times New Roman"/>
          <w:szCs w:val="24"/>
        </w:rPr>
        <w:t>ό.</w:t>
      </w:r>
    </w:p>
    <w:p w14:paraId="1A4E1C72" w14:textId="77777777" w:rsidR="00423CA6" w:rsidRDefault="00752490">
      <w:pPr>
        <w:spacing w:line="600" w:lineRule="auto"/>
        <w:ind w:firstLine="720"/>
        <w:jc w:val="both"/>
        <w:rPr>
          <w:rFonts w:eastAsia="Times New Roman"/>
          <w:szCs w:val="24"/>
        </w:rPr>
      </w:pPr>
      <w:r>
        <w:rPr>
          <w:rFonts w:eastAsia="Times New Roman"/>
          <w:szCs w:val="24"/>
        </w:rPr>
        <w:t>Κυρία Αραμπατζή, έχετε τον λόγο για τη δευτερολογία σας.</w:t>
      </w:r>
    </w:p>
    <w:p w14:paraId="1A4E1C73" w14:textId="77777777" w:rsidR="00423CA6" w:rsidRDefault="00752490">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Χαίρομαι, κύριε Υπουργέ, που είπατε ότι δεν υπάρχει τέτοιο σχέδιο συγχώνευσης ή κατάργησης των κέντρων υγείας ανά τη χώρα. Βεβαίως, δεν ξέρω κατά πόσο πρέπει να δώσουμε βάση και να πιστέψουμε αυτές τις </w:t>
      </w:r>
      <w:r>
        <w:rPr>
          <w:rFonts w:eastAsia="Times New Roman"/>
          <w:szCs w:val="24"/>
        </w:rPr>
        <w:lastRenderedPageBreak/>
        <w:t>δηλώσεις, γιατί θα σας θυμίσω ότι ο Πρωθυπουργός κ. Α</w:t>
      </w:r>
      <w:r>
        <w:rPr>
          <w:rFonts w:eastAsia="Times New Roman"/>
          <w:szCs w:val="24"/>
        </w:rPr>
        <w:t xml:space="preserve">λέξης Τσίπρας, στον πρώτο μήνα της ανάληψης της </w:t>
      </w:r>
      <w:r>
        <w:rPr>
          <w:rFonts w:eastAsia="Times New Roman"/>
          <w:szCs w:val="24"/>
        </w:rPr>
        <w:t>π</w:t>
      </w:r>
      <w:r>
        <w:rPr>
          <w:rFonts w:eastAsia="Times New Roman"/>
          <w:szCs w:val="24"/>
        </w:rPr>
        <w:t>ρωθυπουργίας</w:t>
      </w:r>
      <w:r>
        <w:rPr>
          <w:rFonts w:eastAsia="Times New Roman"/>
          <w:szCs w:val="24"/>
        </w:rPr>
        <w:t>,</w:t>
      </w:r>
      <w:r>
        <w:rPr>
          <w:rFonts w:eastAsia="Times New Roman"/>
          <w:szCs w:val="24"/>
        </w:rPr>
        <w:t xml:space="preserve"> είχε πει ότι θα γίνουν τεσσερισήμισι χιλιάδες προσλήψεις, τις οποίες είχε προετοιμάσει -όπως γνωρίζετε- η Νέα Δημοκρατία σε ιατρικό και νοσηλευτικό προσωπικό και δεν έγινε </w:t>
      </w:r>
      <w:proofErr w:type="spellStart"/>
      <w:r>
        <w:rPr>
          <w:rFonts w:eastAsia="Times New Roman"/>
          <w:szCs w:val="24"/>
        </w:rPr>
        <w:t>καμμία</w:t>
      </w:r>
      <w:proofErr w:type="spellEnd"/>
      <w:r>
        <w:rPr>
          <w:rFonts w:eastAsia="Times New Roman"/>
          <w:szCs w:val="24"/>
        </w:rPr>
        <w:t xml:space="preserve">. </w:t>
      </w:r>
    </w:p>
    <w:p w14:paraId="1A4E1C74" w14:textId="77777777" w:rsidR="00423CA6" w:rsidRDefault="00752490">
      <w:pPr>
        <w:spacing w:line="600" w:lineRule="auto"/>
        <w:ind w:firstLine="720"/>
        <w:jc w:val="both"/>
        <w:rPr>
          <w:rFonts w:eastAsia="Times New Roman"/>
          <w:szCs w:val="24"/>
        </w:rPr>
      </w:pPr>
      <w:r>
        <w:rPr>
          <w:rFonts w:eastAsia="Times New Roman"/>
          <w:szCs w:val="24"/>
        </w:rPr>
        <w:t>Κύριε Υπουργ</w:t>
      </w:r>
      <w:r>
        <w:rPr>
          <w:rFonts w:eastAsia="Times New Roman"/>
          <w:szCs w:val="24"/>
        </w:rPr>
        <w:t xml:space="preserve">έ, με ψέξατε ότι οι δηλώσεις μου βλάπτουν τη νοημοσύνη των πολιτών. Θεωρώ, όμως, ότι βλάπτετε τη δική μας νοημοσύνη, όταν λέτε στην απάντησή σας ότι δεν υπάρχει </w:t>
      </w:r>
      <w:proofErr w:type="spellStart"/>
      <w:r>
        <w:rPr>
          <w:rFonts w:eastAsia="Times New Roman"/>
          <w:szCs w:val="24"/>
        </w:rPr>
        <w:t>καμμία</w:t>
      </w:r>
      <w:proofErr w:type="spellEnd"/>
      <w:r>
        <w:rPr>
          <w:rFonts w:eastAsia="Times New Roman"/>
          <w:szCs w:val="24"/>
        </w:rPr>
        <w:t xml:space="preserve"> απόδειξη για όσα είπα για τον Αναπληρωτή σας, τον κ. </w:t>
      </w:r>
      <w:proofErr w:type="spellStart"/>
      <w:r>
        <w:rPr>
          <w:rFonts w:eastAsia="Times New Roman"/>
          <w:szCs w:val="24"/>
        </w:rPr>
        <w:t>Πολάκη</w:t>
      </w:r>
      <w:proofErr w:type="spellEnd"/>
      <w:r>
        <w:rPr>
          <w:rFonts w:eastAsia="Times New Roman"/>
          <w:szCs w:val="24"/>
        </w:rPr>
        <w:t xml:space="preserve">. </w:t>
      </w:r>
    </w:p>
    <w:p w14:paraId="1A4E1C75" w14:textId="77777777" w:rsidR="00423CA6" w:rsidRDefault="00752490">
      <w:pPr>
        <w:spacing w:line="600" w:lineRule="auto"/>
        <w:ind w:firstLine="720"/>
        <w:jc w:val="both"/>
        <w:rPr>
          <w:rFonts w:eastAsia="Times New Roman"/>
          <w:szCs w:val="24"/>
        </w:rPr>
      </w:pPr>
      <w:r>
        <w:rPr>
          <w:rFonts w:eastAsia="Times New Roman"/>
          <w:szCs w:val="24"/>
        </w:rPr>
        <w:lastRenderedPageBreak/>
        <w:t>Δεν ξέρω, κύριε Υπουργέ, α</w:t>
      </w:r>
      <w:r>
        <w:rPr>
          <w:rFonts w:eastAsia="Times New Roman"/>
          <w:szCs w:val="24"/>
        </w:rPr>
        <w:t xml:space="preserve">ν δεν προλάβατε να δείτε τον Τύπο ή αν τον είδατε, αλλά μετά το βίντεο που παίζει σε όλα τα μέσα ενημέρωσης από το πρωί, με τον κ. </w:t>
      </w:r>
      <w:proofErr w:type="spellStart"/>
      <w:r>
        <w:rPr>
          <w:rFonts w:eastAsia="Times New Roman"/>
          <w:szCs w:val="24"/>
        </w:rPr>
        <w:t>Πολάκη</w:t>
      </w:r>
      <w:proofErr w:type="spellEnd"/>
      <w:r>
        <w:rPr>
          <w:rFonts w:eastAsia="Times New Roman"/>
          <w:szCs w:val="24"/>
        </w:rPr>
        <w:t xml:space="preserve"> να λέει και να κομπορρημονεί ότι έπρεπε να είχε χώσει τους δημοσιογράφους τρία μέτρα κάτω από τη γη, το λιγότερο που θ</w:t>
      </w:r>
      <w:r>
        <w:rPr>
          <w:rFonts w:eastAsia="Times New Roman"/>
          <w:szCs w:val="24"/>
        </w:rPr>
        <w:t xml:space="preserve">α περίμενα να πείτε, κύριε Υπουργέ, είναι ότι δεν έχετε γνώση της συγκεκριμένης δήλωσης. </w:t>
      </w:r>
    </w:p>
    <w:p w14:paraId="1A4E1C76" w14:textId="77777777" w:rsidR="00423CA6" w:rsidRDefault="00752490">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Προφανώς δεν έχω.</w:t>
      </w:r>
    </w:p>
    <w:p w14:paraId="1A4E1C77" w14:textId="77777777" w:rsidR="00423CA6" w:rsidRDefault="00752490">
      <w:pPr>
        <w:spacing w:line="600" w:lineRule="auto"/>
        <w:ind w:firstLine="720"/>
        <w:jc w:val="both"/>
        <w:rPr>
          <w:rFonts w:eastAsia="Times New Roman"/>
          <w:szCs w:val="24"/>
        </w:rPr>
      </w:pPr>
      <w:r>
        <w:rPr>
          <w:rFonts w:eastAsia="Times New Roman"/>
          <w:b/>
          <w:szCs w:val="24"/>
        </w:rPr>
        <w:lastRenderedPageBreak/>
        <w:t xml:space="preserve">ΦΩΤΕΙΝΗ ΑΡΑΜΠΑΤΖΗ: </w:t>
      </w:r>
      <w:r>
        <w:rPr>
          <w:rFonts w:eastAsia="Times New Roman"/>
          <w:szCs w:val="24"/>
        </w:rPr>
        <w:t xml:space="preserve">Λοιπόν, κύριε Υπουργέ, έχουμε γνώμη για τον κ. </w:t>
      </w:r>
      <w:proofErr w:type="spellStart"/>
      <w:r>
        <w:rPr>
          <w:rFonts w:eastAsia="Times New Roman"/>
          <w:szCs w:val="24"/>
        </w:rPr>
        <w:t>Πολάκη</w:t>
      </w:r>
      <w:proofErr w:type="spellEnd"/>
      <w:r>
        <w:rPr>
          <w:rFonts w:eastAsia="Times New Roman"/>
          <w:szCs w:val="24"/>
        </w:rPr>
        <w:t xml:space="preserve"> και λυπάμαι πάρα πολύ. Προφανώς, οι συνάδ</w:t>
      </w:r>
      <w:r>
        <w:rPr>
          <w:rFonts w:eastAsia="Times New Roman"/>
          <w:szCs w:val="24"/>
        </w:rPr>
        <w:t xml:space="preserve">ελφοι δεν είχαν γνώση των συγκεκριμένων δηλώσεων γι’ αυτό και </w:t>
      </w:r>
      <w:proofErr w:type="spellStart"/>
      <w:r>
        <w:rPr>
          <w:rFonts w:eastAsia="Times New Roman"/>
          <w:szCs w:val="24"/>
        </w:rPr>
        <w:t>συνδιαλέχθηκαν</w:t>
      </w:r>
      <w:proofErr w:type="spellEnd"/>
      <w:r>
        <w:rPr>
          <w:rFonts w:eastAsia="Times New Roman"/>
          <w:szCs w:val="24"/>
        </w:rPr>
        <w:t xml:space="preserve"> μαζί του σήμερα στον κοινοβουλευτικό έλεγχο. Έχουμε άποψη για τον κ. </w:t>
      </w:r>
      <w:proofErr w:type="spellStart"/>
      <w:r>
        <w:rPr>
          <w:rFonts w:eastAsia="Times New Roman"/>
          <w:szCs w:val="24"/>
        </w:rPr>
        <w:t>Πολάκη</w:t>
      </w:r>
      <w:proofErr w:type="spellEnd"/>
      <w:r>
        <w:rPr>
          <w:rFonts w:eastAsia="Times New Roman"/>
          <w:szCs w:val="24"/>
        </w:rPr>
        <w:t>.</w:t>
      </w:r>
    </w:p>
    <w:p w14:paraId="1A4E1C78"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Αραμπατζή, επαναλαμβάνω και κατά τη διάρκεια της δευτερολογίας</w:t>
      </w:r>
      <w:r>
        <w:rPr>
          <w:rFonts w:eastAsia="Times New Roman"/>
          <w:szCs w:val="24"/>
        </w:rPr>
        <w:t xml:space="preserve"> σας, περιοριστείτε…</w:t>
      </w:r>
    </w:p>
    <w:p w14:paraId="1A4E1C79" w14:textId="77777777" w:rsidR="00423CA6" w:rsidRDefault="00752490">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Κύριε Πρόεδρε, θα μου επιτρέψετε να χρησιμοποιήσω τη δευτερολογία μου ως κρίνω.</w:t>
      </w:r>
    </w:p>
    <w:p w14:paraId="1A4E1C7A" w14:textId="77777777" w:rsidR="00423CA6" w:rsidRDefault="00752490">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Όχι, με </w:t>
      </w:r>
      <w:proofErr w:type="spellStart"/>
      <w:r>
        <w:rPr>
          <w:rFonts w:eastAsia="Times New Roman"/>
          <w:szCs w:val="24"/>
        </w:rPr>
        <w:t>συγχωρείτε</w:t>
      </w:r>
      <w:proofErr w:type="spellEnd"/>
      <w:r>
        <w:rPr>
          <w:rFonts w:eastAsia="Times New Roman"/>
          <w:szCs w:val="24"/>
        </w:rPr>
        <w:t xml:space="preserve"> πάρα πολύ. Ως κρίνετε; Να πείτε ό,τι θέλετε, δηλαδή; Με </w:t>
      </w:r>
      <w:proofErr w:type="spellStart"/>
      <w:r>
        <w:rPr>
          <w:rFonts w:eastAsia="Times New Roman"/>
          <w:szCs w:val="24"/>
        </w:rPr>
        <w:t>συγχωρείτε</w:t>
      </w:r>
      <w:proofErr w:type="spellEnd"/>
      <w:r>
        <w:rPr>
          <w:rFonts w:eastAsia="Times New Roman"/>
          <w:szCs w:val="24"/>
        </w:rPr>
        <w:t xml:space="preserve"> πάρα πολύ, αλλά </w:t>
      </w:r>
      <w:r>
        <w:rPr>
          <w:rFonts w:eastAsia="Times New Roman"/>
          <w:szCs w:val="24"/>
        </w:rPr>
        <w:t xml:space="preserve">έχουμε μια συγκεκριμένη διαδικασία. Δεν είστε καινούργια. Τα ξέρετε αυτά. </w:t>
      </w:r>
    </w:p>
    <w:p w14:paraId="1A4E1C7B" w14:textId="77777777" w:rsidR="00423CA6" w:rsidRDefault="00752490">
      <w:pPr>
        <w:spacing w:line="600" w:lineRule="auto"/>
        <w:ind w:firstLine="720"/>
        <w:jc w:val="both"/>
        <w:rPr>
          <w:rFonts w:eastAsia="Times New Roman"/>
          <w:szCs w:val="24"/>
        </w:rPr>
      </w:pPr>
      <w:r>
        <w:rPr>
          <w:rFonts w:eastAsia="Times New Roman"/>
          <w:szCs w:val="24"/>
        </w:rPr>
        <w:t>Τοποθετηθείτε επί της επίκαιρης ερωτήσεως και</w:t>
      </w:r>
      <w:r>
        <w:rPr>
          <w:rFonts w:eastAsia="Times New Roman"/>
          <w:szCs w:val="24"/>
        </w:rPr>
        <w:t>,</w:t>
      </w:r>
      <w:r>
        <w:rPr>
          <w:rFonts w:eastAsia="Times New Roman"/>
          <w:szCs w:val="24"/>
        </w:rPr>
        <w:t xml:space="preserve"> αν θέλετε, στα ζητήματα της υγείας…</w:t>
      </w:r>
    </w:p>
    <w:p w14:paraId="1A4E1C7C" w14:textId="77777777" w:rsidR="00423CA6" w:rsidRDefault="00752490">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 xml:space="preserve">Κρίνω, κύριε Πρόεδρε, ότι η </w:t>
      </w:r>
      <w:r>
        <w:rPr>
          <w:rFonts w:eastAsia="Times New Roman"/>
          <w:szCs w:val="24"/>
        </w:rPr>
        <w:t xml:space="preserve">επίκαιρη </w:t>
      </w:r>
      <w:r>
        <w:rPr>
          <w:rFonts w:eastAsia="Times New Roman"/>
          <w:szCs w:val="24"/>
        </w:rPr>
        <w:t>ερώτησή μου</w:t>
      </w:r>
      <w:r>
        <w:rPr>
          <w:rFonts w:eastAsia="Times New Roman"/>
          <w:szCs w:val="24"/>
        </w:rPr>
        <w:t>,</w:t>
      </w:r>
      <w:r>
        <w:rPr>
          <w:rFonts w:eastAsia="Times New Roman"/>
          <w:szCs w:val="24"/>
        </w:rPr>
        <w:t xml:space="preserve"> η οποία –</w:t>
      </w:r>
      <w:proofErr w:type="spellStart"/>
      <w:r>
        <w:rPr>
          <w:rFonts w:eastAsia="Times New Roman"/>
          <w:szCs w:val="24"/>
        </w:rPr>
        <w:t>σημειωτέον</w:t>
      </w:r>
      <w:proofErr w:type="spellEnd"/>
      <w:r>
        <w:rPr>
          <w:rFonts w:eastAsia="Times New Roman"/>
          <w:szCs w:val="24"/>
        </w:rPr>
        <w:t>- έχει ανα</w:t>
      </w:r>
      <w:r>
        <w:rPr>
          <w:rFonts w:eastAsia="Times New Roman"/>
          <w:szCs w:val="24"/>
        </w:rPr>
        <w:t>βληθεί τρεις φορές…</w:t>
      </w:r>
    </w:p>
    <w:p w14:paraId="1A4E1C7D"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Εγώ σας προτρέπω σε αυτή την κατεύθυνση. Εάν δεν το θέλετε εσείς…</w:t>
      </w:r>
    </w:p>
    <w:p w14:paraId="1A4E1C7E" w14:textId="77777777" w:rsidR="00423CA6" w:rsidRDefault="00752490">
      <w:pPr>
        <w:spacing w:line="600" w:lineRule="auto"/>
        <w:ind w:firstLine="720"/>
        <w:jc w:val="both"/>
        <w:rPr>
          <w:rFonts w:eastAsia="Times New Roman"/>
          <w:szCs w:val="24"/>
        </w:rPr>
      </w:pPr>
      <w:r>
        <w:rPr>
          <w:rFonts w:eastAsia="Times New Roman"/>
          <w:b/>
          <w:szCs w:val="24"/>
        </w:rPr>
        <w:lastRenderedPageBreak/>
        <w:t>ΦΩΤΕΙΝΗ ΑΡΑΜΠΑΤΖΗ:</w:t>
      </w:r>
      <w:r>
        <w:rPr>
          <w:rFonts w:eastAsia="Times New Roman"/>
          <w:szCs w:val="24"/>
        </w:rPr>
        <w:t xml:space="preserve"> Σας ευχαριστώ για τις προτροπές. Δεν θα κάνω χρήση όλου του χρόνου. </w:t>
      </w:r>
    </w:p>
    <w:p w14:paraId="1A4E1C7F"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Λοιπόν, συνεχί</w:t>
      </w:r>
      <w:r>
        <w:rPr>
          <w:rFonts w:eastAsia="Times New Roman"/>
          <w:szCs w:val="24"/>
        </w:rPr>
        <w:t>ζουμε.</w:t>
      </w:r>
    </w:p>
    <w:p w14:paraId="1A4E1C80" w14:textId="77777777" w:rsidR="00423CA6" w:rsidRDefault="00752490">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Καλώ, λοιπόν, τον Υπουργό</w:t>
      </w:r>
      <w:r>
        <w:rPr>
          <w:rFonts w:eastAsia="Times New Roman"/>
          <w:szCs w:val="24"/>
        </w:rPr>
        <w:t>,</w:t>
      </w:r>
      <w:r>
        <w:rPr>
          <w:rFonts w:eastAsia="Times New Roman"/>
          <w:szCs w:val="24"/>
        </w:rPr>
        <w:t xml:space="preserve"> έστω και τώρα</w:t>
      </w:r>
      <w:r>
        <w:rPr>
          <w:rFonts w:eastAsia="Times New Roman"/>
          <w:szCs w:val="24"/>
        </w:rPr>
        <w:t>,</w:t>
      </w:r>
      <w:r>
        <w:rPr>
          <w:rFonts w:eastAsia="Times New Roman"/>
          <w:szCs w:val="24"/>
        </w:rPr>
        <w:t xml:space="preserve"> να καταδικάσει τις συγκεκριμένες δηλώσεις. Ειδεμ</w:t>
      </w:r>
      <w:r>
        <w:rPr>
          <w:rFonts w:eastAsia="Times New Roman"/>
          <w:szCs w:val="24"/>
        </w:rPr>
        <w:t>ή</w:t>
      </w:r>
      <w:r>
        <w:rPr>
          <w:rFonts w:eastAsia="Times New Roman"/>
          <w:szCs w:val="24"/>
        </w:rPr>
        <w:t xml:space="preserve">, κύριε Υπουργέ, είναι σαν να τις υιοθετείτε. Αυτό έχω να πω. Τίποτα άλλο. Για μένα, αυτό είναι σήμερα ύψιστης σημασίας. </w:t>
      </w:r>
    </w:p>
    <w:p w14:paraId="1A4E1C81" w14:textId="77777777" w:rsidR="00423CA6" w:rsidRDefault="00752490">
      <w:pPr>
        <w:spacing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 xml:space="preserve">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έχετε τον λόγο για τη δευτερολογία σας.</w:t>
      </w:r>
    </w:p>
    <w:p w14:paraId="1A4E1C82" w14:textId="77777777" w:rsidR="00423CA6" w:rsidRDefault="00752490">
      <w:pPr>
        <w:spacing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Κυρία συνάδελφε, με αφορμή κάποιες δηλώσεις</w:t>
      </w:r>
      <w:r>
        <w:rPr>
          <w:rFonts w:eastAsia="Times New Roman"/>
          <w:szCs w:val="24"/>
        </w:rPr>
        <w:t xml:space="preserve">, </w:t>
      </w:r>
      <w:r>
        <w:rPr>
          <w:rFonts w:eastAsia="Times New Roman"/>
          <w:szCs w:val="24"/>
        </w:rPr>
        <w:t>τις οποίες, πραγματικά, δεν τις ξέρω ούτε έχω προλάβει να ενημερωθώ</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 xml:space="preserve">ου είναι σε συνέχεια μιας πολύ </w:t>
      </w:r>
      <w:r>
        <w:rPr>
          <w:rFonts w:eastAsia="Times New Roman"/>
          <w:szCs w:val="24"/>
        </w:rPr>
        <w:t xml:space="preserve">γνωστής αντιπαράθεσης που υπήρξε </w:t>
      </w:r>
      <w:r>
        <w:rPr>
          <w:rFonts w:eastAsia="Times New Roman"/>
          <w:szCs w:val="24"/>
        </w:rPr>
        <w:t>–</w:t>
      </w:r>
      <w:r>
        <w:rPr>
          <w:rFonts w:eastAsia="Times New Roman"/>
          <w:szCs w:val="24"/>
        </w:rPr>
        <w:t>από ένα επεισόδιο</w:t>
      </w:r>
      <w:r>
        <w:rPr>
          <w:rFonts w:eastAsia="Times New Roman"/>
          <w:szCs w:val="24"/>
        </w:rPr>
        <w:t xml:space="preserve"> </w:t>
      </w:r>
      <w:r>
        <w:rPr>
          <w:rFonts w:eastAsia="Times New Roman"/>
          <w:szCs w:val="24"/>
        </w:rPr>
        <w:t>στο οποίο</w:t>
      </w:r>
      <w:r>
        <w:rPr>
          <w:rFonts w:eastAsia="Times New Roman"/>
          <w:szCs w:val="24"/>
        </w:rPr>
        <w:t>,</w:t>
      </w:r>
      <w:r>
        <w:rPr>
          <w:rFonts w:eastAsia="Times New Roman"/>
          <w:szCs w:val="24"/>
        </w:rPr>
        <w:t xml:space="preserve"> στην ουσία</w:t>
      </w:r>
      <w:r>
        <w:rPr>
          <w:rFonts w:eastAsia="Times New Roman"/>
          <w:szCs w:val="24"/>
        </w:rPr>
        <w:t>,</w:t>
      </w:r>
      <w:r>
        <w:rPr>
          <w:rFonts w:eastAsia="Times New Roman"/>
          <w:szCs w:val="24"/>
        </w:rPr>
        <w:t xml:space="preserve"> υπήρξε μια προσβλητική και </w:t>
      </w:r>
      <w:proofErr w:type="spellStart"/>
      <w:r>
        <w:rPr>
          <w:rFonts w:eastAsia="Times New Roman"/>
          <w:szCs w:val="24"/>
        </w:rPr>
        <w:t>απαξιωτική</w:t>
      </w:r>
      <w:proofErr w:type="spellEnd"/>
      <w:r>
        <w:rPr>
          <w:rFonts w:eastAsia="Times New Roman"/>
          <w:szCs w:val="24"/>
        </w:rPr>
        <w:t xml:space="preserve"> παρέμβαση από μια μερίδα δημοσιογράφων και απέναντι στον ομιλούντα Υπουργό και απέναντι συνολικά στην πολιτική ηγεσία</w:t>
      </w:r>
      <w:r>
        <w:rPr>
          <w:rFonts w:eastAsia="Times New Roman"/>
          <w:szCs w:val="24"/>
        </w:rPr>
        <w:t>–</w:t>
      </w:r>
      <w:r>
        <w:rPr>
          <w:rFonts w:eastAsia="Times New Roman"/>
          <w:szCs w:val="24"/>
        </w:rPr>
        <w:t>,</w:t>
      </w:r>
      <w:r>
        <w:rPr>
          <w:rFonts w:eastAsia="Times New Roman"/>
          <w:szCs w:val="24"/>
        </w:rPr>
        <w:t xml:space="preserve"> αν νομίζετε, λοιπόν, ότ</w:t>
      </w:r>
      <w:r>
        <w:rPr>
          <w:rFonts w:eastAsia="Times New Roman"/>
          <w:szCs w:val="24"/>
        </w:rPr>
        <w:t>ι από αυτή τη συζήτηση και την παραφιλολογία μπορείτε να ακυρώσετε ή να απαξιώσετε ένα έργο το οποίο γίνεται σε αυτό το Υπουργείο με πάρα πολύ μεγάλη προσπάθεια –και, φυσικά, με τη συνει</w:t>
      </w:r>
      <w:r>
        <w:rPr>
          <w:rFonts w:eastAsia="Times New Roman"/>
          <w:szCs w:val="24"/>
        </w:rPr>
        <w:lastRenderedPageBreak/>
        <w:t xml:space="preserve">σφορά και την ολόψυχη στήριξη και του Αναπληρωτή κ. </w:t>
      </w:r>
      <w:proofErr w:type="spellStart"/>
      <w:r>
        <w:rPr>
          <w:rFonts w:eastAsia="Times New Roman"/>
          <w:szCs w:val="24"/>
        </w:rPr>
        <w:t>Πολάκη</w:t>
      </w:r>
      <w:proofErr w:type="spellEnd"/>
      <w:r>
        <w:rPr>
          <w:rFonts w:eastAsia="Times New Roman"/>
          <w:szCs w:val="24"/>
        </w:rPr>
        <w:t>- ένα έργο τ</w:t>
      </w:r>
      <w:r>
        <w:rPr>
          <w:rFonts w:eastAsia="Times New Roman"/>
          <w:szCs w:val="24"/>
        </w:rPr>
        <w:t xml:space="preserve">ο οποίο αρχίζει να παράγει σιγά σιγά θετικά αποτελέσματα στην καθημερινότητα των πολιτών -και αναφέρομαι στην πρόσφατη ρύθμιση για την υγειονομική περίθαλψη των ανασφάλιστων ανθρώπων, ένα έλλειμμα της ελληνικής πολιτείας εδώ και τουλάχιστον τέσσερα, πέντε </w:t>
      </w:r>
      <w:r>
        <w:rPr>
          <w:rFonts w:eastAsia="Times New Roman"/>
          <w:szCs w:val="24"/>
        </w:rPr>
        <w:t>χρόνια-</w:t>
      </w:r>
      <w:r>
        <w:rPr>
          <w:rFonts w:eastAsia="Times New Roman"/>
          <w:szCs w:val="24"/>
        </w:rPr>
        <w:t>,</w:t>
      </w:r>
      <w:r>
        <w:rPr>
          <w:rFonts w:eastAsia="Times New Roman"/>
          <w:szCs w:val="24"/>
        </w:rPr>
        <w:t xml:space="preserve"> αν νομίζετε ότι μπορείτε πραγματικά να απαξιώνετε ένα σχέδιο σταδιακής κάλυψης των κενών στο σύστημα υγείας</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ίπατε για τις τεσσερισήμισι χιλιάδες προσλήψεις</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χω να πω ότι από τις τρεισήμισι χιλιάδες προσλήψεις, το πρώτο τους κομμάτι -που είναι ο</w:t>
      </w:r>
      <w:r>
        <w:rPr>
          <w:rFonts w:eastAsia="Times New Roman"/>
          <w:szCs w:val="24"/>
        </w:rPr>
        <w:t xml:space="preserve">ι χίλες- ήδη υλοποιείται. </w:t>
      </w:r>
    </w:p>
    <w:p w14:paraId="1A4E1C83"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Έχουν βγει και τα τελικά αποτελέσματα του ΑΣΕΠ και αυτές τις μέρες αναλαμβάνουν εργασία στα νοσοκομεία. Επίσης, αναλαμβάνουν εργασία οι πεντακόσιες προσλήψεις, μέσω ΚΕΕΛΠΝΟ, για 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Αμέσως μετά έχουμε</w:t>
      </w:r>
      <w:r>
        <w:rPr>
          <w:rFonts w:eastAsia="Times New Roman"/>
          <w:szCs w:val="24"/>
        </w:rPr>
        <w:t xml:space="preserve"> προκηρύξει και άλλες πεντακόσιες ογδόντα πέντε θέσεις επικουρικού προσωπικού και ακολουθούν άλλες δυόμισι χιλιάδες μόνιμου προσωπικού</w:t>
      </w:r>
      <w:r>
        <w:rPr>
          <w:rFonts w:eastAsia="Times New Roman"/>
          <w:szCs w:val="24"/>
        </w:rPr>
        <w:t>,</w:t>
      </w:r>
      <w:r>
        <w:rPr>
          <w:rFonts w:eastAsia="Times New Roman"/>
          <w:szCs w:val="24"/>
        </w:rPr>
        <w:t xml:space="preserve"> που θα προκηρυχθούν αμέσως μετά το Πάσχα και μέσα στον </w:t>
      </w:r>
      <w:r>
        <w:rPr>
          <w:rFonts w:eastAsia="Times New Roman"/>
          <w:szCs w:val="24"/>
        </w:rPr>
        <w:t>π</w:t>
      </w:r>
      <w:r>
        <w:rPr>
          <w:rFonts w:eastAsia="Times New Roman"/>
          <w:szCs w:val="24"/>
        </w:rPr>
        <w:t xml:space="preserve">ροϋπολογισμό του 2016 υπάρχει πρόβλεψη να υλοποιηθούν. </w:t>
      </w:r>
    </w:p>
    <w:p w14:paraId="1A4E1C8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Αθροιστι</w:t>
      </w:r>
      <w:r>
        <w:rPr>
          <w:rFonts w:eastAsia="Times New Roman" w:cs="Times New Roman"/>
          <w:szCs w:val="24"/>
        </w:rPr>
        <w:t xml:space="preserve">κά είναι πάνω από τεσσερισήμισι χιλιάδες οι προσλήψεις προσωπικού που έχουν δρομολογηθεί για φέτος. Από τον Αύγουστο του 2015 μέχρι πριν από λίγο καιρό έχουμε </w:t>
      </w:r>
      <w:r>
        <w:rPr>
          <w:rFonts w:eastAsia="Times New Roman" w:cs="Times New Roman"/>
          <w:szCs w:val="24"/>
        </w:rPr>
        <w:lastRenderedPageBreak/>
        <w:t xml:space="preserve">διορίσει αθροιστικά πάνω </w:t>
      </w:r>
      <w:r>
        <w:rPr>
          <w:rFonts w:eastAsia="Times New Roman" w:cs="Times New Roman"/>
          <w:szCs w:val="24"/>
        </w:rPr>
        <w:t xml:space="preserve">από </w:t>
      </w:r>
      <w:r>
        <w:rPr>
          <w:rFonts w:eastAsia="Times New Roman" w:cs="Times New Roman"/>
          <w:szCs w:val="24"/>
        </w:rPr>
        <w:t>οκτακόσιους επικουρικούς ιατρούς στο σύστημα υγείας και έχουμε ξεπαγ</w:t>
      </w:r>
      <w:r>
        <w:rPr>
          <w:rFonts w:eastAsia="Times New Roman" w:cs="Times New Roman"/>
          <w:szCs w:val="24"/>
        </w:rPr>
        <w:t xml:space="preserve">ώσει διακόσιες θέσεις μόνιμων ιατρών του ΕΣΥ από παλιές κρίσεις του 2009, </w:t>
      </w:r>
      <w:r>
        <w:rPr>
          <w:rFonts w:eastAsia="Times New Roman" w:cs="Times New Roman"/>
          <w:szCs w:val="24"/>
        </w:rPr>
        <w:t xml:space="preserve">του </w:t>
      </w:r>
      <w:r>
        <w:rPr>
          <w:rFonts w:eastAsia="Times New Roman" w:cs="Times New Roman"/>
          <w:szCs w:val="24"/>
        </w:rPr>
        <w:t>2010 και</w:t>
      </w:r>
      <w:r>
        <w:rPr>
          <w:rFonts w:eastAsia="Times New Roman" w:cs="Times New Roman"/>
          <w:szCs w:val="24"/>
        </w:rPr>
        <w:t xml:space="preserve"> του</w:t>
      </w:r>
      <w:r>
        <w:rPr>
          <w:rFonts w:eastAsia="Times New Roman" w:cs="Times New Roman"/>
          <w:szCs w:val="24"/>
        </w:rPr>
        <w:t xml:space="preserve"> 2011</w:t>
      </w:r>
      <w:r>
        <w:rPr>
          <w:rFonts w:eastAsia="Times New Roman" w:cs="Times New Roman"/>
          <w:szCs w:val="24"/>
        </w:rPr>
        <w:t>,</w:t>
      </w:r>
      <w:r>
        <w:rPr>
          <w:rFonts w:eastAsia="Times New Roman" w:cs="Times New Roman"/>
          <w:szCs w:val="24"/>
        </w:rPr>
        <w:t xml:space="preserve"> οι οποίες έχουν προχωρήσει και έχουν τοποθετηθεί</w:t>
      </w:r>
      <w:r w:rsidRPr="00196878">
        <w:rPr>
          <w:rFonts w:eastAsia="Times New Roman" w:cs="Times New Roman"/>
          <w:szCs w:val="24"/>
        </w:rPr>
        <w:t xml:space="preserve">. Είναι </w:t>
      </w:r>
      <w:r w:rsidRPr="00196878">
        <w:rPr>
          <w:rFonts w:eastAsia="Times New Roman" w:cs="Times New Roman"/>
          <w:szCs w:val="24"/>
        </w:rPr>
        <w:t xml:space="preserve">πάνω </w:t>
      </w:r>
      <w:r w:rsidRPr="00196878">
        <w:rPr>
          <w:rFonts w:eastAsia="Times New Roman" w:cs="Times New Roman"/>
          <w:szCs w:val="24"/>
        </w:rPr>
        <w:t>από χίλιοι</w:t>
      </w:r>
      <w:r w:rsidRPr="00F95090">
        <w:rPr>
          <w:rFonts w:eastAsia="Times New Roman" w:cs="Times New Roman"/>
          <w:color w:val="00B050"/>
          <w:szCs w:val="24"/>
        </w:rPr>
        <w:t xml:space="preserve"> </w:t>
      </w:r>
      <w:r>
        <w:rPr>
          <w:rFonts w:eastAsia="Times New Roman" w:cs="Times New Roman"/>
          <w:color w:val="00B050"/>
          <w:szCs w:val="24"/>
        </w:rPr>
        <w:t>γ</w:t>
      </w:r>
      <w:r>
        <w:rPr>
          <w:rFonts w:eastAsia="Times New Roman" w:cs="Times New Roman"/>
          <w:szCs w:val="24"/>
        </w:rPr>
        <w:t xml:space="preserve">ιατροί αυτή την περίοδο που έχουν ενισχύσει τις δημόσιες δομές. </w:t>
      </w:r>
    </w:p>
    <w:p w14:paraId="1A4E1C8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Εμείς, λοιπόν, </w:t>
      </w:r>
      <w:r>
        <w:rPr>
          <w:rFonts w:eastAsia="Times New Roman" w:cs="Times New Roman"/>
          <w:szCs w:val="24"/>
        </w:rPr>
        <w:t>νομίζουμε ότι είναι μια ένεση και ανθρώπινου δυναμικού στο σύστημα και με την αυξημένη χρηματοδότηση η οποία υπήρξε φέτος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πό 1,388 δισεκατομμύρι</w:t>
      </w:r>
      <w:r>
        <w:rPr>
          <w:rFonts w:eastAsia="Times New Roman" w:cs="Times New Roman"/>
          <w:szCs w:val="24"/>
        </w:rPr>
        <w:t>ο</w:t>
      </w:r>
      <w:r>
        <w:rPr>
          <w:rFonts w:eastAsia="Times New Roman" w:cs="Times New Roman"/>
          <w:szCs w:val="24"/>
        </w:rPr>
        <w:t xml:space="preserve"> ευρώ που ήταν ο προϋπολογισμός του 2015 για τις λειτουργικές δαπάνες των νοσοκομείων, φέτος είναι 1,634 δισε</w:t>
      </w:r>
      <w:r>
        <w:rPr>
          <w:rFonts w:eastAsia="Times New Roman" w:cs="Times New Roman"/>
          <w:szCs w:val="24"/>
        </w:rPr>
        <w:t>κατομμύρι</w:t>
      </w:r>
      <w:r>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 xml:space="preserve">ευρώ. Υπάρχει μια καταφανέστατη πρόοδος, μια σοβαρή βελτίωση. </w:t>
      </w:r>
    </w:p>
    <w:p w14:paraId="1A4E1C8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Αυτή η πολιτική ηγεσία κάνει ό</w:t>
      </w:r>
      <w:r>
        <w:rPr>
          <w:rFonts w:eastAsia="Times New Roman" w:cs="Times New Roman"/>
          <w:szCs w:val="24"/>
        </w:rPr>
        <w:t>,</w:t>
      </w:r>
      <w:r>
        <w:rPr>
          <w:rFonts w:eastAsia="Times New Roman" w:cs="Times New Roman"/>
          <w:szCs w:val="24"/>
        </w:rPr>
        <w:t>τι μπορεί</w:t>
      </w:r>
      <w:r>
        <w:rPr>
          <w:rFonts w:eastAsia="Times New Roman" w:cs="Times New Roman"/>
          <w:szCs w:val="24"/>
        </w:rPr>
        <w:t>,</w:t>
      </w:r>
      <w:r>
        <w:rPr>
          <w:rFonts w:eastAsia="Times New Roman" w:cs="Times New Roman"/>
          <w:szCs w:val="24"/>
        </w:rPr>
        <w:t xml:space="preserve"> πραγματικά. Επειδή είμαστε άνθρωποι της δημόσιας περίθαλψης, επειδή έχουμε αγωνιστεί για πάρα πολλά χρόνια</w:t>
      </w:r>
      <w:r>
        <w:rPr>
          <w:rFonts w:eastAsia="Times New Roman" w:cs="Times New Roman"/>
          <w:szCs w:val="24"/>
        </w:rPr>
        <w:t>,</w:t>
      </w:r>
      <w:r>
        <w:rPr>
          <w:rFonts w:eastAsia="Times New Roman" w:cs="Times New Roman"/>
          <w:szCs w:val="24"/>
        </w:rPr>
        <w:t xml:space="preserve"> για να έχει την προτεραιότητα πο</w:t>
      </w:r>
      <w:r>
        <w:rPr>
          <w:rFonts w:eastAsia="Times New Roman" w:cs="Times New Roman"/>
          <w:szCs w:val="24"/>
        </w:rPr>
        <w:t>υ πρέπει αυτός ο τομέας στη συνολική πολιτική της χώρας, θα κάνουμε πραγματικά ό,τι μπορούμε για να στηρίξουμε τις δημόσιες δομές, να στηρίξουμε το ανθρώπινο δυναμικό</w:t>
      </w:r>
      <w:r>
        <w:rPr>
          <w:rFonts w:eastAsia="Times New Roman" w:cs="Times New Roman"/>
          <w:szCs w:val="24"/>
        </w:rPr>
        <w:t>,</w:t>
      </w:r>
      <w:r>
        <w:rPr>
          <w:rFonts w:eastAsia="Times New Roman" w:cs="Times New Roman"/>
          <w:szCs w:val="24"/>
        </w:rPr>
        <w:t xml:space="preserve"> το οποίο με φιλότιμες προσπάθειες κρατάει το σύστημα όρθιο, να ενισχύσουμε με πόρους και</w:t>
      </w:r>
      <w:r>
        <w:rPr>
          <w:rFonts w:eastAsia="Times New Roman" w:cs="Times New Roman"/>
          <w:szCs w:val="24"/>
        </w:rPr>
        <w:t xml:space="preserve"> με εξοπλισμό</w:t>
      </w:r>
      <w:r>
        <w:rPr>
          <w:rFonts w:eastAsia="Times New Roman" w:cs="Times New Roman"/>
          <w:szCs w:val="24"/>
        </w:rPr>
        <w:t>,</w:t>
      </w:r>
      <w:r>
        <w:rPr>
          <w:rFonts w:eastAsia="Times New Roman" w:cs="Times New Roman"/>
          <w:szCs w:val="24"/>
        </w:rPr>
        <w:t xml:space="preserve"> όπου υπάρχουν τεράστια κενά</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και να μπορέσει ο πολίτης κυ</w:t>
      </w:r>
      <w:r>
        <w:rPr>
          <w:rFonts w:eastAsia="Times New Roman" w:cs="Times New Roman"/>
          <w:szCs w:val="24"/>
        </w:rPr>
        <w:lastRenderedPageBreak/>
        <w:t>ρίως αυτής της χώρας να αισθανθεί σε αυτό το πεδίο μεγαλύτερη ασφάλεια και να ξέρει ότι την ώρα της ανάγκης δεν θα είναι ανοχύρωτος απέναντι σε μια απειλητική ασθένεια και στην</w:t>
      </w:r>
      <w:r>
        <w:rPr>
          <w:rFonts w:eastAsia="Times New Roman" w:cs="Times New Roman"/>
          <w:szCs w:val="24"/>
        </w:rPr>
        <w:t xml:space="preserve"> ανάγκη μιας αξιοπρεπούς φροντίδας. </w:t>
      </w:r>
    </w:p>
    <w:p w14:paraId="1A4E1C87"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1A4E1C8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Συνεχίζουμε με </w:t>
      </w:r>
      <w:r>
        <w:rPr>
          <w:rFonts w:eastAsia="Times New Roman" w:cs="Times New Roman"/>
          <w:szCs w:val="24"/>
        </w:rPr>
        <w:t xml:space="preserve">τη δέκατη τρίτη με αριθμό  677/18-3-2016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Β΄ Αθηνών του Λαϊκού Συνδέσμου – Χρυσή Αυγή κ. Ηλί</w:t>
      </w:r>
      <w:r>
        <w:rPr>
          <w:rFonts w:eastAsia="Times New Roman" w:cs="Times New Roman"/>
          <w:szCs w:val="24"/>
        </w:rPr>
        <w:t xml:space="preserve">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Εξωτερικών, σχετικά με την «καθυστέρηση του ενταφιασμού των Ελλήνων μαχητών του 1940 στην </w:t>
      </w:r>
      <w:r>
        <w:rPr>
          <w:rFonts w:eastAsia="Times New Roman" w:cs="Times New Roman"/>
          <w:szCs w:val="24"/>
        </w:rPr>
        <w:lastRenderedPageBreak/>
        <w:t xml:space="preserve">Αλβανία». Θα απαντήσει ο Υφυπουργός κ. Ιωάννης Αμανατίδης. </w:t>
      </w:r>
    </w:p>
    <w:p w14:paraId="1A4E1C8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1A4E1C8A"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ΗΛΙΑΣ ΠΑΝΑΓΙΩΤΑ</w:t>
      </w:r>
      <w:r>
        <w:rPr>
          <w:rFonts w:eastAsia="Times New Roman" w:cs="Times New Roman"/>
          <w:b/>
          <w:szCs w:val="24"/>
        </w:rPr>
        <w:t xml:space="preserve">ΡΟΣ: </w:t>
      </w:r>
      <w:r>
        <w:rPr>
          <w:rFonts w:eastAsia="Times New Roman" w:cs="Times New Roman"/>
          <w:szCs w:val="24"/>
        </w:rPr>
        <w:t xml:space="preserve">Ευχαριστώ, κύριε Πρόεδρε. </w:t>
      </w:r>
    </w:p>
    <w:p w14:paraId="1A4E1C8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Υπουργέ, μετά από πάρα πολλούς μήνες απουσίας του Υπουργείου Εξωτερικών απαντάτε σε επίκαιρη ερώτηση της Χρυσής Αυγής. Από την πρώτη φορά που έγινε κυβέρνηση ο ΣΥΡΙΖΑ με τους Ανεξάρτητους Έλληνες έχουμε κάνει δεκάδες ε</w:t>
      </w:r>
      <w:r>
        <w:rPr>
          <w:rFonts w:eastAsia="Times New Roman" w:cs="Times New Roman"/>
          <w:szCs w:val="24"/>
        </w:rPr>
        <w:t>ρωτήσεις. Δεν είχαν απαντηθεί. Αλλά</w:t>
      </w:r>
      <w:r>
        <w:rPr>
          <w:rFonts w:eastAsia="Times New Roman" w:cs="Times New Roman"/>
          <w:szCs w:val="24"/>
        </w:rPr>
        <w:t>,</w:t>
      </w:r>
      <w:r>
        <w:rPr>
          <w:rFonts w:eastAsia="Times New Roman" w:cs="Times New Roman"/>
          <w:szCs w:val="24"/>
        </w:rPr>
        <w:t xml:space="preserve"> έστω και έτσι, κάλλιο αργά</w:t>
      </w:r>
      <w:r>
        <w:rPr>
          <w:rFonts w:eastAsia="Times New Roman" w:cs="Times New Roman"/>
          <w:szCs w:val="24"/>
        </w:rPr>
        <w:t>,</w:t>
      </w:r>
      <w:r>
        <w:rPr>
          <w:rFonts w:eastAsia="Times New Roman" w:cs="Times New Roman"/>
          <w:szCs w:val="24"/>
        </w:rPr>
        <w:t xml:space="preserve"> παρά ποτέ. </w:t>
      </w:r>
    </w:p>
    <w:p w14:paraId="1A4E1C8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Από αρχαιοτάτων χρόνων οι Έλληνες θεωρούσαν ύβρη τη μη ταφή των νεκρών τους. Ως και οι πολεμικές συγκρούσεις σταματούσαν</w:t>
      </w:r>
      <w:r>
        <w:rPr>
          <w:rFonts w:eastAsia="Times New Roman" w:cs="Times New Roman"/>
          <w:szCs w:val="24"/>
        </w:rPr>
        <w:t>,</w:t>
      </w:r>
      <w:r>
        <w:rPr>
          <w:rFonts w:eastAsia="Times New Roman" w:cs="Times New Roman"/>
          <w:szCs w:val="24"/>
        </w:rPr>
        <w:t xml:space="preserve"> προκειμένου να θάψουν οι Έλληνες τους νεκρούς τους. Και ό</w:t>
      </w:r>
      <w:r>
        <w:rPr>
          <w:rFonts w:eastAsia="Times New Roman" w:cs="Times New Roman"/>
          <w:szCs w:val="24"/>
        </w:rPr>
        <w:t xml:space="preserve">χι μόνο όταν υπήρχαν διενέξεις μεταξύ των, αλλά και με άλλους λαούς. </w:t>
      </w:r>
    </w:p>
    <w:p w14:paraId="1A4E1C8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Ίσως η μεγαλύτερη εποποιία του 20</w:t>
      </w:r>
      <w:r>
        <w:rPr>
          <w:rFonts w:eastAsia="Times New Roman" w:cs="Times New Roman"/>
          <w:szCs w:val="24"/>
          <w:vertAlign w:val="superscript"/>
        </w:rPr>
        <w:t>ο</w:t>
      </w:r>
      <w:r>
        <w:rPr>
          <w:rFonts w:eastAsia="Times New Roman" w:cs="Times New Roman"/>
          <w:szCs w:val="24"/>
          <w:vertAlign w:val="superscript"/>
        </w:rPr>
        <w:t>ύ</w:t>
      </w:r>
      <w:r>
        <w:rPr>
          <w:rFonts w:eastAsia="Times New Roman" w:cs="Times New Roman"/>
          <w:szCs w:val="24"/>
        </w:rPr>
        <w:t xml:space="preserve"> αιώνα και από τις μεγαλύτερες σε ολόκληρη την ελληνική ιστορία είναι το έπος της Πίνδου, το</w:t>
      </w:r>
      <w:r>
        <w:rPr>
          <w:rFonts w:eastAsia="Times New Roman" w:cs="Times New Roman"/>
          <w:szCs w:val="24"/>
        </w:rPr>
        <w:t>ν</w:t>
      </w:r>
      <w:r>
        <w:rPr>
          <w:rFonts w:eastAsia="Times New Roman" w:cs="Times New Roman"/>
          <w:szCs w:val="24"/>
        </w:rPr>
        <w:t xml:space="preserve"> χειμώνα του ’40-’41, </w:t>
      </w:r>
      <w:r>
        <w:rPr>
          <w:rFonts w:eastAsia="Times New Roman" w:cs="Times New Roman"/>
          <w:szCs w:val="24"/>
        </w:rPr>
        <w:t>που</w:t>
      </w:r>
      <w:r>
        <w:rPr>
          <w:rFonts w:eastAsia="Times New Roman" w:cs="Times New Roman"/>
          <w:szCs w:val="24"/>
        </w:rPr>
        <w:t xml:space="preserve"> γράφτηκαν μεγάλες σελίδες δόξας, που η «μικρή» Ελλάδα νίκησε τους Ιταλούς και στη συνέχεια αντιμετώπισε με πολύ μεγάλη επιτυχία και την εισβολή των Γερμανών. Στα πεδία των μαχών πέθαναν χιλιάδες Ελλήνων αξιωματικών και στρατιωτών. </w:t>
      </w:r>
    </w:p>
    <w:p w14:paraId="1A4E1C8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Με το που τελείωσε ο B</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αγκόσμιος </w:t>
      </w:r>
      <w:r>
        <w:rPr>
          <w:rFonts w:eastAsia="Times New Roman" w:cs="Times New Roman"/>
          <w:szCs w:val="24"/>
        </w:rPr>
        <w:t>Π</w:t>
      </w:r>
      <w:r>
        <w:rPr>
          <w:rFonts w:eastAsia="Times New Roman" w:cs="Times New Roman"/>
          <w:szCs w:val="24"/>
        </w:rPr>
        <w:t>όλεμος, δυστυχώς η Ελλάδα βρέθηκε σε μια δ</w:t>
      </w:r>
      <w:r>
        <w:rPr>
          <w:rFonts w:eastAsia="Times New Roman" w:cs="Times New Roman"/>
          <w:szCs w:val="24"/>
        </w:rPr>
        <w:t>ί</w:t>
      </w:r>
      <w:r>
        <w:rPr>
          <w:rFonts w:eastAsia="Times New Roman" w:cs="Times New Roman"/>
          <w:szCs w:val="24"/>
        </w:rPr>
        <w:t xml:space="preserve">νη πενταετούς πολέμου, εμφυλίου σπαραγμού, </w:t>
      </w:r>
      <w:proofErr w:type="spellStart"/>
      <w:r>
        <w:rPr>
          <w:rFonts w:eastAsia="Times New Roman" w:cs="Times New Roman"/>
          <w:szCs w:val="24"/>
        </w:rPr>
        <w:t>συμμοριτοπολέμου</w:t>
      </w:r>
      <w:proofErr w:type="spellEnd"/>
      <w:r>
        <w:rPr>
          <w:rFonts w:eastAsia="Times New Roman" w:cs="Times New Roman"/>
          <w:szCs w:val="24"/>
        </w:rPr>
        <w:t xml:space="preserve">, ο καθένας το λέει όπως νομίζει. Την ίδια ώρα </w:t>
      </w:r>
      <w:r>
        <w:rPr>
          <w:rFonts w:eastAsia="Times New Roman" w:cs="Times New Roman"/>
          <w:szCs w:val="24"/>
        </w:rPr>
        <w:t>ο</w:t>
      </w:r>
      <w:r>
        <w:rPr>
          <w:rFonts w:eastAsia="Times New Roman" w:cs="Times New Roman"/>
          <w:szCs w:val="24"/>
        </w:rPr>
        <w:t xml:space="preserve">ι εννιά χιλιάδες επτακόσιοι ενενήντα έξι </w:t>
      </w:r>
      <w:r>
        <w:rPr>
          <w:rFonts w:eastAsia="Times New Roman" w:cs="Times New Roman"/>
          <w:szCs w:val="24"/>
        </w:rPr>
        <w:t>νεκροί</w:t>
      </w:r>
      <w:r>
        <w:rPr>
          <w:rFonts w:eastAsia="Times New Roman" w:cs="Times New Roman"/>
          <w:szCs w:val="24"/>
        </w:rPr>
        <w:t xml:space="preserve"> </w:t>
      </w:r>
      <w:r>
        <w:rPr>
          <w:rFonts w:eastAsia="Times New Roman" w:cs="Times New Roman"/>
          <w:szCs w:val="24"/>
        </w:rPr>
        <w:t xml:space="preserve">παρέμεναν άταφοι. Οι ηρωικοί Βορειοηπειρώτες </w:t>
      </w:r>
      <w:r>
        <w:rPr>
          <w:rFonts w:eastAsia="Times New Roman" w:cs="Times New Roman"/>
          <w:szCs w:val="24"/>
        </w:rPr>
        <w:t xml:space="preserve">συνέλεξαν τα οστά τους, τα φύλαξαν όλα αυτά τα δύσκολα χρόνια του σταλινικού καθεστώτος του Χότζα, αυτού του ανθελληνικού καθεστώτος, έκαναν πρόχειρα κενοτάφια και έκαναν αυτό που ήθελε, έπρεπε και όριζε η ιστορία των Ελλήνων. </w:t>
      </w:r>
    </w:p>
    <w:p w14:paraId="1A4E1C8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Το 1991 κατέρρευσε το </w:t>
      </w:r>
      <w:r>
        <w:rPr>
          <w:rFonts w:eastAsia="Times New Roman" w:cs="Times New Roman"/>
          <w:szCs w:val="24"/>
        </w:rPr>
        <w:t xml:space="preserve">καθεστώς του Χότζα και του </w:t>
      </w:r>
      <w:proofErr w:type="spellStart"/>
      <w:r>
        <w:rPr>
          <w:rFonts w:eastAsia="Times New Roman" w:cs="Times New Roman"/>
          <w:szCs w:val="24"/>
        </w:rPr>
        <w:t>Ραμίζ</w:t>
      </w:r>
      <w:proofErr w:type="spellEnd"/>
      <w:r>
        <w:rPr>
          <w:rFonts w:eastAsia="Times New Roman" w:cs="Times New Roman"/>
          <w:szCs w:val="24"/>
        </w:rPr>
        <w:t xml:space="preserve"> </w:t>
      </w:r>
      <w:proofErr w:type="spellStart"/>
      <w:r>
        <w:rPr>
          <w:rFonts w:eastAsia="Times New Roman" w:cs="Times New Roman"/>
          <w:szCs w:val="24"/>
        </w:rPr>
        <w:t>Αλία</w:t>
      </w:r>
      <w:proofErr w:type="spellEnd"/>
      <w:r>
        <w:rPr>
          <w:rFonts w:eastAsia="Times New Roman" w:cs="Times New Roman"/>
          <w:szCs w:val="24"/>
        </w:rPr>
        <w:t xml:space="preserve">. Υποτίθεται ότι η Αλβανία έγινε μια δημοκρατική χώρα. Παρ’ όλα αυτά, έχουν περάσει είκοσι χρόνια και δεν έχει γίνει </w:t>
      </w:r>
      <w:proofErr w:type="spellStart"/>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επί της ουσίας ενέργεια, αν εξαιρέσουμε το στρατιωτικό νεκροταφείο στους </w:t>
      </w:r>
      <w:proofErr w:type="spellStart"/>
      <w:r>
        <w:rPr>
          <w:rFonts w:eastAsia="Times New Roman" w:cs="Times New Roman"/>
          <w:szCs w:val="24"/>
        </w:rPr>
        <w:t>Βουλιαράτες</w:t>
      </w:r>
      <w:proofErr w:type="spellEnd"/>
      <w:r>
        <w:rPr>
          <w:rFonts w:eastAsia="Times New Roman" w:cs="Times New Roman"/>
          <w:szCs w:val="24"/>
        </w:rPr>
        <w:t>,</w:t>
      </w:r>
      <w:r>
        <w:rPr>
          <w:rFonts w:eastAsia="Times New Roman" w:cs="Times New Roman"/>
          <w:szCs w:val="24"/>
        </w:rPr>
        <w:t xml:space="preserve"> όπου </w:t>
      </w:r>
      <w:r>
        <w:rPr>
          <w:rFonts w:eastAsia="Times New Roman" w:cs="Times New Roman"/>
          <w:szCs w:val="24"/>
        </w:rPr>
        <w:t>είνα</w:t>
      </w:r>
      <w:r>
        <w:rPr>
          <w:rFonts w:eastAsia="Times New Roman" w:cs="Times New Roman"/>
          <w:szCs w:val="24"/>
        </w:rPr>
        <w:t xml:space="preserve">ι εκεί </w:t>
      </w:r>
      <w:r>
        <w:rPr>
          <w:rFonts w:eastAsia="Times New Roman" w:cs="Times New Roman"/>
          <w:szCs w:val="24"/>
        </w:rPr>
        <w:t>ελάχιστοι εκ των νεκρών ενταφιασμένοι. Οι υπόλοιποι –κοντά στις δέκα χιλιάδες- παραμένουν άταφοι.</w:t>
      </w:r>
    </w:p>
    <w:p w14:paraId="1A4E1C90" w14:textId="77777777" w:rsidR="00423CA6" w:rsidRDefault="00752490">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Οι δικαιολογίες των Αλβανών είναι </w:t>
      </w:r>
      <w:proofErr w:type="spellStart"/>
      <w:r>
        <w:rPr>
          <w:rFonts w:eastAsia="Times New Roman" w:cs="Times New Roman"/>
          <w:szCs w:val="24"/>
        </w:rPr>
        <w:t>πάμπολλες</w:t>
      </w:r>
      <w:proofErr w:type="spellEnd"/>
      <w:r>
        <w:rPr>
          <w:rFonts w:eastAsia="Times New Roman" w:cs="Times New Roman"/>
          <w:szCs w:val="24"/>
        </w:rPr>
        <w:t xml:space="preserve"> και συνεχείς. </w:t>
      </w:r>
    </w:p>
    <w:p w14:paraId="1A4E1C91"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παρά τις επίμονες προσπάθειες κάποιων εδώ, όχι του επίσημου κράτους, αλλά κάποιων ιδιωτώ</w:t>
      </w:r>
      <w:r>
        <w:rPr>
          <w:rFonts w:eastAsia="Times New Roman" w:cs="Times New Roman"/>
          <w:szCs w:val="24"/>
        </w:rPr>
        <w:t>ν και κάποιων φορέων, προσφάτως ακούσαμε το εξωφρενικό, «δεν μπορούμε να σας δώσουμε άδεια και έγκριση για τη δημιουργία στρατιω</w:t>
      </w:r>
      <w:r>
        <w:rPr>
          <w:rFonts w:eastAsia="Times New Roman" w:cs="Times New Roman"/>
          <w:szCs w:val="24"/>
        </w:rPr>
        <w:lastRenderedPageBreak/>
        <w:t>τικών νεκροταφείων, διότι δεν αποδεικνύεται ότι οι χιλιάδες αυτοί άταφοι, αυτά τα οστά είναι στρατιωτών, γιατί δεν έχουν τη μετα</w:t>
      </w:r>
      <w:r>
        <w:rPr>
          <w:rFonts w:eastAsia="Times New Roman" w:cs="Times New Roman"/>
          <w:szCs w:val="24"/>
        </w:rPr>
        <w:t>λλική στρατιωτική ταυτότητα».</w:t>
      </w:r>
    </w:p>
    <w:p w14:paraId="1A4E1C92"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Θεωρούμε ότι μας εμπαίζουν και μας κοροϊδεύουν ως έθνος οι «γείτονές» μας –εντός εισαγωγικών- Αλβανοί και ότι θα έπρεπε αυτό το ζήτημα να είναι το άλφα και το ωμέγα οποιασδήποτε συζήτησης μεταξύ του ελληνικού κράτους και του κ</w:t>
      </w:r>
      <w:r>
        <w:rPr>
          <w:rFonts w:eastAsia="Times New Roman" w:cs="Times New Roman"/>
          <w:szCs w:val="24"/>
        </w:rPr>
        <w:t>ράτους της Αλβανίας για οποιοδήποτε θέμα</w:t>
      </w:r>
      <w:r>
        <w:rPr>
          <w:rFonts w:eastAsia="Times New Roman" w:cs="Times New Roman"/>
          <w:szCs w:val="24"/>
        </w:rPr>
        <w:t>. Θ</w:t>
      </w:r>
      <w:r>
        <w:rPr>
          <w:rFonts w:eastAsia="Times New Roman" w:cs="Times New Roman"/>
          <w:szCs w:val="24"/>
        </w:rPr>
        <w:t>α έπρεπε να είναι το πρώτο στην ατζέντα για λόγους ηθικής τάξεως, τιμής και μνήμης αυτών των ηρώων.</w:t>
      </w:r>
    </w:p>
    <w:p w14:paraId="1A4E1C93"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θέλαμε να μας πείτε τι επιτέλους προτίθεστε να κάνετε. Έχουμε καταθέσει ξανά επίκαιρη ερώτηση, έχουν γίνει και</w:t>
      </w:r>
      <w:r>
        <w:rPr>
          <w:rFonts w:eastAsia="Times New Roman" w:cs="Times New Roman"/>
          <w:szCs w:val="24"/>
        </w:rPr>
        <w:t xml:space="preserve"> ερωτήσεις, έχουν γίνει συζητήσεις, έχουν γίνει και συζητήσεις εντός του </w:t>
      </w:r>
      <w:r>
        <w:rPr>
          <w:rFonts w:eastAsia="Times New Roman" w:cs="Times New Roman"/>
          <w:szCs w:val="24"/>
        </w:rPr>
        <w:t>ε</w:t>
      </w:r>
      <w:r>
        <w:rPr>
          <w:rFonts w:eastAsia="Times New Roman" w:cs="Times New Roman"/>
          <w:szCs w:val="24"/>
        </w:rPr>
        <w:t xml:space="preserve">λληνικού Κοινοβουλίου από αυτούς τους φορείς που προσπαθούν για το συγκεκριμένο ζήτημα. Όμως, αποτέλεσμα μηδέν! </w:t>
      </w:r>
    </w:p>
    <w:p w14:paraId="1A4E1C94" w14:textId="77777777" w:rsidR="00423CA6" w:rsidRDefault="00752490">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A4E1C95"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Ορίστε, κύριε</w:t>
      </w:r>
      <w:r>
        <w:rPr>
          <w:rFonts w:eastAsia="Times New Roman"/>
          <w:szCs w:val="24"/>
        </w:rPr>
        <w:t xml:space="preserve"> Αμανατίδη, έχετε τον λόγο για την </w:t>
      </w:r>
      <w:proofErr w:type="spellStart"/>
      <w:r>
        <w:rPr>
          <w:rFonts w:eastAsia="Times New Roman"/>
          <w:szCs w:val="24"/>
        </w:rPr>
        <w:t>πρωτολογία</w:t>
      </w:r>
      <w:proofErr w:type="spellEnd"/>
      <w:r>
        <w:rPr>
          <w:rFonts w:eastAsia="Times New Roman"/>
          <w:szCs w:val="24"/>
        </w:rPr>
        <w:t xml:space="preserve"> σας. </w:t>
      </w:r>
    </w:p>
    <w:p w14:paraId="1A4E1C96" w14:textId="77777777" w:rsidR="00423CA6" w:rsidRDefault="00752490">
      <w:pPr>
        <w:spacing w:line="600" w:lineRule="auto"/>
        <w:ind w:firstLine="720"/>
        <w:jc w:val="both"/>
        <w:rPr>
          <w:rFonts w:eastAsia="Times New Roman"/>
          <w:szCs w:val="24"/>
        </w:rPr>
      </w:pPr>
      <w:r>
        <w:rPr>
          <w:rFonts w:eastAsia="Times New Roman"/>
          <w:b/>
          <w:szCs w:val="24"/>
        </w:rPr>
        <w:lastRenderedPageBreak/>
        <w:t xml:space="preserve">ΙΩΑΝΝΗΣ ΑΜΑΝΑΤΙΔΗΣ (Υφυπουργός Εξωτερικών): </w:t>
      </w:r>
      <w:r>
        <w:rPr>
          <w:rFonts w:eastAsia="Times New Roman"/>
          <w:szCs w:val="24"/>
        </w:rPr>
        <w:t xml:space="preserve">Κύριε Βουλευτά, η απάντησή μου στο θέμα που αναφέρετε είναι </w:t>
      </w:r>
      <w:r>
        <w:rPr>
          <w:rFonts w:eastAsia="Times New Roman"/>
          <w:szCs w:val="24"/>
        </w:rPr>
        <w:t xml:space="preserve">η </w:t>
      </w:r>
      <w:r>
        <w:rPr>
          <w:rFonts w:eastAsia="Times New Roman"/>
          <w:szCs w:val="24"/>
        </w:rPr>
        <w:t xml:space="preserve">εξής: Θέλω να σας διαβεβαιώσω ότι επιδεικνύουμε ως Υπουργείο Εξωτερικών εδώ και πολλά χρόνια </w:t>
      </w:r>
      <w:r>
        <w:rPr>
          <w:rFonts w:eastAsia="Times New Roman"/>
          <w:szCs w:val="24"/>
        </w:rPr>
        <w:t xml:space="preserve">αμείωτο και ισχυρό το ενδιαφέρον, για να αποδοθεί επιτέλους η δέουσα οφειλόμενη τιμή στους Έλληνες που έπεσαν στις πολεμικές επιχειρήσεις στην Αλβανία κατά τη διάρκεια του </w:t>
      </w:r>
      <w:proofErr w:type="spellStart"/>
      <w:r>
        <w:rPr>
          <w:rFonts w:eastAsia="Times New Roman"/>
          <w:szCs w:val="24"/>
        </w:rPr>
        <w:t>ε</w:t>
      </w:r>
      <w:r>
        <w:rPr>
          <w:rFonts w:eastAsia="Times New Roman"/>
          <w:szCs w:val="24"/>
        </w:rPr>
        <w:t>λληνοϊταλικού</w:t>
      </w:r>
      <w:proofErr w:type="spellEnd"/>
      <w:r>
        <w:rPr>
          <w:rFonts w:eastAsia="Times New Roman"/>
          <w:szCs w:val="24"/>
        </w:rPr>
        <w:t xml:space="preserve"> Πολέμου του 1940-1941.</w:t>
      </w:r>
    </w:p>
    <w:p w14:paraId="1A4E1C97" w14:textId="77777777" w:rsidR="00423CA6" w:rsidRDefault="00752490">
      <w:pPr>
        <w:spacing w:line="600" w:lineRule="auto"/>
        <w:ind w:firstLine="720"/>
        <w:jc w:val="both"/>
        <w:rPr>
          <w:rFonts w:eastAsia="Times New Roman"/>
          <w:szCs w:val="24"/>
        </w:rPr>
      </w:pPr>
      <w:r>
        <w:rPr>
          <w:rFonts w:eastAsia="Times New Roman"/>
          <w:szCs w:val="24"/>
        </w:rPr>
        <w:t xml:space="preserve">Παρά τις προσπάθειές μας, οι οποίες έγιναν σε </w:t>
      </w:r>
      <w:r>
        <w:rPr>
          <w:rFonts w:eastAsia="Times New Roman"/>
          <w:szCs w:val="24"/>
        </w:rPr>
        <w:t xml:space="preserve">συνεργασία με το Υπουργείο Εθνικής Αμύνης, για την άμεση σύγκληση </w:t>
      </w:r>
      <w:r>
        <w:rPr>
          <w:rFonts w:eastAsia="Times New Roman"/>
          <w:szCs w:val="24"/>
        </w:rPr>
        <w:lastRenderedPageBreak/>
        <w:t xml:space="preserve">στην Αθήνα της Β΄ Συνόδου της Μεικτής Επιτροπής στο πλαίσιο της συναφούς από 9-2-2009 </w:t>
      </w:r>
      <w:r>
        <w:rPr>
          <w:rFonts w:eastAsia="Times New Roman"/>
          <w:szCs w:val="24"/>
        </w:rPr>
        <w:t>Ε</w:t>
      </w:r>
      <w:r>
        <w:rPr>
          <w:rFonts w:eastAsia="Times New Roman"/>
          <w:szCs w:val="24"/>
        </w:rPr>
        <w:t xml:space="preserve">λληνοαλβανικής </w:t>
      </w:r>
      <w:r>
        <w:rPr>
          <w:rFonts w:eastAsia="Times New Roman"/>
          <w:szCs w:val="24"/>
        </w:rPr>
        <w:t>Σ</w:t>
      </w:r>
      <w:r>
        <w:rPr>
          <w:rFonts w:eastAsia="Times New Roman"/>
          <w:szCs w:val="24"/>
        </w:rPr>
        <w:t xml:space="preserve">υμφωνίας, η αλβανική πλευρά κωλυσιεργεί συστηματικά. </w:t>
      </w:r>
    </w:p>
    <w:p w14:paraId="1A4E1C98" w14:textId="77777777" w:rsidR="00423CA6" w:rsidRDefault="00752490">
      <w:pPr>
        <w:spacing w:line="600" w:lineRule="auto"/>
        <w:ind w:firstLine="720"/>
        <w:jc w:val="both"/>
        <w:rPr>
          <w:rFonts w:eastAsia="Times New Roman"/>
          <w:szCs w:val="24"/>
        </w:rPr>
      </w:pPr>
      <w:r>
        <w:rPr>
          <w:rFonts w:eastAsia="Times New Roman"/>
          <w:szCs w:val="24"/>
        </w:rPr>
        <w:t>Ως πολιτική ηγεσία της χώρας σε ό</w:t>
      </w:r>
      <w:r>
        <w:rPr>
          <w:rFonts w:eastAsia="Times New Roman"/>
          <w:szCs w:val="24"/>
        </w:rPr>
        <w:t xml:space="preserve">λα τα επίπεδα προβαίνουμε στις διμερείς επαφές μας στις δέουσες επισημάνσεις προς την αλβανική πλευρά τόσο για την ανάγκη επιτάχυνσης της υλοποίησης αυτής της </w:t>
      </w:r>
      <w:r>
        <w:rPr>
          <w:rFonts w:eastAsia="Times New Roman"/>
          <w:szCs w:val="24"/>
        </w:rPr>
        <w:t>σ</w:t>
      </w:r>
      <w:r>
        <w:rPr>
          <w:rFonts w:eastAsia="Times New Roman"/>
          <w:szCs w:val="24"/>
        </w:rPr>
        <w:t xml:space="preserve">υμφωνίας όσο και για την υψηλή ηθική και ανθρωπιστική σημασία που αποδίδουμε ως χώρα στο ζήτημα </w:t>
      </w:r>
      <w:r>
        <w:rPr>
          <w:rFonts w:eastAsia="Times New Roman"/>
          <w:szCs w:val="24"/>
        </w:rPr>
        <w:t xml:space="preserve">αυτό. </w:t>
      </w:r>
    </w:p>
    <w:p w14:paraId="1A4E1C99" w14:textId="77777777" w:rsidR="00423CA6" w:rsidRDefault="00752490">
      <w:pPr>
        <w:spacing w:line="600" w:lineRule="auto"/>
        <w:ind w:firstLine="720"/>
        <w:jc w:val="both"/>
        <w:rPr>
          <w:rFonts w:eastAsia="Times New Roman"/>
          <w:szCs w:val="24"/>
        </w:rPr>
      </w:pPr>
      <w:r>
        <w:rPr>
          <w:rFonts w:eastAsia="Times New Roman"/>
          <w:szCs w:val="24"/>
        </w:rPr>
        <w:t xml:space="preserve">Από την πλευρά μας, θέλουμε να επαναλάβουμε ότι πρόκειται για ένα θέμα μείζονος εθνικού και ηθικού ενδιαφέροντος. </w:t>
      </w:r>
      <w:r>
        <w:rPr>
          <w:rFonts w:eastAsia="Times New Roman"/>
          <w:szCs w:val="24"/>
        </w:rPr>
        <w:lastRenderedPageBreak/>
        <w:t>Η Αλβανία απέκτησε πρόσφατα το καθεστώς υποψήφιας προς ένταξη στην Ευρωπαϊκή Ένωση χώρας με τη σταθερή στήριξη της Ελλάδας. Ως εκ τούτο</w:t>
      </w:r>
      <w:r>
        <w:rPr>
          <w:rFonts w:eastAsia="Times New Roman"/>
          <w:szCs w:val="24"/>
        </w:rPr>
        <w:t xml:space="preserve">υ, η συνέπειά της στην τήρηση των δεσμεύσεών της -και δη των συμβατικών- αποτελεί ένα σταθερό και ασφαλές δίχτυ στην ευρωπαϊκή αυτή πορεία. </w:t>
      </w:r>
    </w:p>
    <w:p w14:paraId="1A4E1C9A" w14:textId="77777777" w:rsidR="00423CA6" w:rsidRDefault="00752490">
      <w:pPr>
        <w:spacing w:line="600" w:lineRule="auto"/>
        <w:ind w:firstLine="720"/>
        <w:jc w:val="both"/>
        <w:rPr>
          <w:rFonts w:eastAsia="Times New Roman"/>
          <w:szCs w:val="24"/>
        </w:rPr>
      </w:pPr>
      <w:r>
        <w:rPr>
          <w:rFonts w:eastAsia="Times New Roman"/>
          <w:szCs w:val="24"/>
        </w:rPr>
        <w:t xml:space="preserve">Για τα υπόλοιπα και για κάποιες άλλες παρατηρήσεις θα τοποθετηθώ στη δευτερολογία μου. </w:t>
      </w:r>
    </w:p>
    <w:p w14:paraId="1A4E1C9B" w14:textId="77777777" w:rsidR="00423CA6" w:rsidRDefault="00752490">
      <w:pPr>
        <w:spacing w:line="600" w:lineRule="auto"/>
        <w:ind w:firstLine="720"/>
        <w:jc w:val="both"/>
        <w:rPr>
          <w:rFonts w:eastAsia="Times New Roman"/>
          <w:szCs w:val="24"/>
        </w:rPr>
      </w:pPr>
      <w:r>
        <w:rPr>
          <w:rFonts w:eastAsia="Times New Roman"/>
          <w:szCs w:val="24"/>
        </w:rPr>
        <w:t xml:space="preserve">Ευχαριστώ, κύριε Πρόεδρε. </w:t>
      </w:r>
    </w:p>
    <w:p w14:paraId="1A4E1C9C"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κύριο Υπουργό. </w:t>
      </w:r>
    </w:p>
    <w:p w14:paraId="1A4E1C9D"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Παναγιώταρε</w:t>
      </w:r>
      <w:proofErr w:type="spellEnd"/>
      <w:r>
        <w:rPr>
          <w:rFonts w:eastAsia="Times New Roman"/>
          <w:szCs w:val="24"/>
        </w:rPr>
        <w:t xml:space="preserve">, έχετε τον λόγο για τη δευτερολογία σας. </w:t>
      </w:r>
    </w:p>
    <w:p w14:paraId="1A4E1C9E" w14:textId="77777777" w:rsidR="00423CA6" w:rsidRDefault="00752490">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Ευχαριστώ, κύριε Πρόεδρε. </w:t>
      </w:r>
    </w:p>
    <w:p w14:paraId="1A4E1C9F" w14:textId="77777777" w:rsidR="00423CA6" w:rsidRDefault="00752490">
      <w:pPr>
        <w:spacing w:line="600" w:lineRule="auto"/>
        <w:ind w:firstLine="720"/>
        <w:jc w:val="both"/>
        <w:rPr>
          <w:rFonts w:eastAsia="Times New Roman"/>
          <w:szCs w:val="24"/>
        </w:rPr>
      </w:pPr>
      <w:r>
        <w:rPr>
          <w:rFonts w:eastAsia="Times New Roman"/>
          <w:szCs w:val="24"/>
        </w:rPr>
        <w:t xml:space="preserve">Κύριε Υπουργέ, κατ’ αρχάς ήταν, είναι και θα παραμείνει Βόρειος Ήπειρος. Είναι το </w:t>
      </w:r>
      <w:r>
        <w:rPr>
          <w:rFonts w:eastAsia="Times New Roman"/>
          <w:szCs w:val="24"/>
        </w:rPr>
        <w:t>αλύτρωτο κομμάτι της Ηπείρου, γιατί η Ήπειρος ήταν μία και ενιαία και δυστυχώς, παρ’ ότι στα πεδία των μαχών την κερδίσαμε τρεις φορές στον 20</w:t>
      </w:r>
      <w:r>
        <w:rPr>
          <w:rFonts w:eastAsia="Times New Roman"/>
          <w:szCs w:val="24"/>
          <w:vertAlign w:val="superscript"/>
        </w:rPr>
        <w:t>ο</w:t>
      </w:r>
      <w:r>
        <w:rPr>
          <w:rFonts w:eastAsia="Times New Roman"/>
          <w:szCs w:val="24"/>
        </w:rPr>
        <w:t xml:space="preserve"> αιώνα, στα πεδία των διπλωματικών ενεργειών την </w:t>
      </w:r>
      <w:proofErr w:type="spellStart"/>
      <w:r>
        <w:rPr>
          <w:rFonts w:eastAsia="Times New Roman"/>
          <w:szCs w:val="24"/>
        </w:rPr>
        <w:t>ξαναχάσαμε</w:t>
      </w:r>
      <w:proofErr w:type="spellEnd"/>
      <w:r>
        <w:rPr>
          <w:rFonts w:eastAsia="Times New Roman"/>
          <w:szCs w:val="24"/>
        </w:rPr>
        <w:t xml:space="preserve"> τρεις φορές. Και υπάρχει ακόμα και τώρα ένα ιδιαίτερο</w:t>
      </w:r>
      <w:r>
        <w:rPr>
          <w:rFonts w:eastAsia="Times New Roman"/>
          <w:szCs w:val="24"/>
        </w:rPr>
        <w:t xml:space="preserve"> καθεστώς αυτονομίας, το οποίο καταπατούν συνεχώς οι Αλβανοί με διάφορες </w:t>
      </w:r>
      <w:r>
        <w:rPr>
          <w:rFonts w:eastAsia="Times New Roman"/>
          <w:szCs w:val="24"/>
        </w:rPr>
        <w:lastRenderedPageBreak/>
        <w:t xml:space="preserve">ενέργειες, ειδικότερα στην ηρωική περιοχή της </w:t>
      </w:r>
      <w:proofErr w:type="spellStart"/>
      <w:r>
        <w:rPr>
          <w:rFonts w:eastAsia="Times New Roman"/>
          <w:szCs w:val="24"/>
        </w:rPr>
        <w:t>Χειμάρρας</w:t>
      </w:r>
      <w:proofErr w:type="spellEnd"/>
      <w:r>
        <w:rPr>
          <w:rFonts w:eastAsia="Times New Roman"/>
          <w:szCs w:val="24"/>
        </w:rPr>
        <w:t>, όπου κάνουν ό,τι θέλουν, ξεσπιτώνουν κόσμο, παίρνουν τα σπίτια, έχουν φτιάξει κτηματολόγια άλλου τύπου, διοικητικά αναμειγνύου</w:t>
      </w:r>
      <w:r>
        <w:rPr>
          <w:rFonts w:eastAsia="Times New Roman"/>
          <w:szCs w:val="24"/>
        </w:rPr>
        <w:t xml:space="preserve">ν τα χωριά των Βορειοηπειρωτών με περιοχές Αλβανών, έτσι ώστε το ελληνικό στοιχείο να μην μπορεί να εκλέξει εκπροσώπους και με μία σειρά άλλων ενεργειών. </w:t>
      </w:r>
    </w:p>
    <w:p w14:paraId="1A4E1CA0" w14:textId="77777777" w:rsidR="00423CA6" w:rsidRDefault="00752490">
      <w:pPr>
        <w:spacing w:line="600" w:lineRule="auto"/>
        <w:ind w:firstLine="720"/>
        <w:jc w:val="both"/>
        <w:rPr>
          <w:rFonts w:eastAsia="Times New Roman"/>
          <w:szCs w:val="24"/>
        </w:rPr>
      </w:pPr>
      <w:r>
        <w:rPr>
          <w:rFonts w:eastAsia="Times New Roman"/>
          <w:szCs w:val="24"/>
        </w:rPr>
        <w:t>Είπατε ότι το ελληνικό κράτος, το Υπουργείο σας και τα συναρμόδια Υπουργεία δείχνουν ένα ισχυρό ενδια</w:t>
      </w:r>
      <w:r>
        <w:rPr>
          <w:rFonts w:eastAsia="Times New Roman"/>
          <w:szCs w:val="24"/>
        </w:rPr>
        <w:t xml:space="preserve">φέρον. Το ισχυρό ενδιαφέρον από μόνο του δεν λέει απολύτως τίποτα, αν στην πράξη δεν γίνονται κάποια απτά γεγονότα, τα οποία δείχνουν ότι όντως έχουμε εξέλιξη στο ζήτημα. </w:t>
      </w:r>
    </w:p>
    <w:p w14:paraId="1A4E1CA1" w14:textId="77777777" w:rsidR="00423CA6" w:rsidRDefault="00752490">
      <w:pPr>
        <w:spacing w:line="600" w:lineRule="auto"/>
        <w:ind w:firstLine="720"/>
        <w:jc w:val="both"/>
        <w:rPr>
          <w:rFonts w:eastAsia="Times New Roman"/>
          <w:szCs w:val="24"/>
        </w:rPr>
      </w:pPr>
      <w:r>
        <w:rPr>
          <w:rFonts w:eastAsia="Times New Roman"/>
          <w:szCs w:val="24"/>
        </w:rPr>
        <w:lastRenderedPageBreak/>
        <w:t>Έχουμε πάρα πολλά όπλα ως Ελλάδα. Το ένα το αναφέρατε και εσείς στο τέλος, ότι η Αλβ</w:t>
      </w:r>
      <w:r>
        <w:rPr>
          <w:rFonts w:eastAsia="Times New Roman"/>
          <w:szCs w:val="24"/>
        </w:rPr>
        <w:t xml:space="preserve">ανία ως χώρα υποψήφια προς ένταξη στην Ευρωπαϊκή Ένωση έχει τη στήριξη της Ελλάδος. Δεν θα έπρεπε να έχει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στήριξη της Ελλάδος, διότι αυτό είναι το πρώτο θέμα για το οποίο δείχνουν συνεχώς ότι μας έχουν γραμμένους στα παλαιότερα των υποδημάτων τους. </w:t>
      </w:r>
    </w:p>
    <w:p w14:paraId="1A4E1CA2" w14:textId="77777777" w:rsidR="00423CA6" w:rsidRDefault="00752490">
      <w:pPr>
        <w:spacing w:line="600" w:lineRule="auto"/>
        <w:ind w:firstLine="720"/>
        <w:jc w:val="both"/>
        <w:rPr>
          <w:rFonts w:eastAsia="Times New Roman"/>
          <w:szCs w:val="24"/>
        </w:rPr>
      </w:pPr>
      <w:r>
        <w:rPr>
          <w:rFonts w:eastAsia="Times New Roman"/>
          <w:szCs w:val="24"/>
        </w:rPr>
        <w:t>Όμως, υπάρχει και μία άλλη σειρά θεμάτων, τα οποία και αυτά θα έπρεπε να επιλυθούν, προτού τους δώσουμε τη στήριξή μας: Το ζήτημα των Τσάμηδων, οι οποίοι διεκδικούν συνεχώς και μέρα με τη μέρα οι διεκδικήσεις τους αναβαθμίζονται από την κωλυσιεργία ή κάτι</w:t>
      </w:r>
      <w:r>
        <w:rPr>
          <w:rFonts w:eastAsia="Times New Roman"/>
          <w:szCs w:val="24"/>
        </w:rPr>
        <w:t xml:space="preserve"> άλλο του ελληνικού κράτους. Το </w:t>
      </w:r>
      <w:r>
        <w:rPr>
          <w:rFonts w:eastAsia="Times New Roman"/>
          <w:szCs w:val="24"/>
        </w:rPr>
        <w:lastRenderedPageBreak/>
        <w:t>γεγονός ότι ακόμα και τη συμφωνία, που είχε γίνει με την Αλβανία για την θέσπιση ΑΟΖ, την πήραν πίσω με την προτροπή των Τούρκων</w:t>
      </w:r>
      <w:r>
        <w:rPr>
          <w:rFonts w:eastAsia="Times New Roman"/>
          <w:szCs w:val="24"/>
        </w:rPr>
        <w:t>,</w:t>
      </w:r>
      <w:r>
        <w:rPr>
          <w:rFonts w:eastAsia="Times New Roman"/>
          <w:szCs w:val="24"/>
        </w:rPr>
        <w:t xml:space="preserve"> που γνωρίζουν πάρα πολύ καλά ότι η Αλβανία </w:t>
      </w:r>
      <w:r>
        <w:rPr>
          <w:rFonts w:eastAsia="Times New Roman"/>
          <w:szCs w:val="24"/>
        </w:rPr>
        <w:t xml:space="preserve">στην κυριολεξία </w:t>
      </w:r>
      <w:r>
        <w:rPr>
          <w:rFonts w:eastAsia="Times New Roman"/>
          <w:szCs w:val="24"/>
        </w:rPr>
        <w:t>είναι ένα φερέφωνο της Τουρκίας, πο</w:t>
      </w:r>
      <w:r>
        <w:rPr>
          <w:rFonts w:eastAsia="Times New Roman"/>
          <w:szCs w:val="24"/>
        </w:rPr>
        <w:t xml:space="preserve">λλαπλώς και ποικιλοτρόπως. Το γεγονός ότι, όπως </w:t>
      </w:r>
      <w:proofErr w:type="spellStart"/>
      <w:r>
        <w:rPr>
          <w:rFonts w:eastAsia="Times New Roman"/>
          <w:szCs w:val="24"/>
        </w:rPr>
        <w:t>προείπαμε</w:t>
      </w:r>
      <w:proofErr w:type="spellEnd"/>
      <w:r>
        <w:rPr>
          <w:rFonts w:eastAsia="Times New Roman"/>
          <w:szCs w:val="24"/>
        </w:rPr>
        <w:t>, οι Έλληνες της Βορείου Ηπείρου δέχονται συνεχώς επιθέσεις σε όλα τα επίπεδα και δεν κάνει κάτι το ελληνικό κράτος για αυτό.</w:t>
      </w:r>
    </w:p>
    <w:p w14:paraId="1A4E1CA3" w14:textId="77777777" w:rsidR="00423CA6" w:rsidRDefault="00752490">
      <w:pPr>
        <w:spacing w:line="600" w:lineRule="auto"/>
        <w:ind w:firstLine="720"/>
        <w:jc w:val="both"/>
        <w:rPr>
          <w:rFonts w:eastAsia="Times New Roman"/>
          <w:szCs w:val="24"/>
        </w:rPr>
      </w:pPr>
      <w:r>
        <w:rPr>
          <w:rFonts w:eastAsia="Times New Roman"/>
          <w:szCs w:val="24"/>
        </w:rPr>
        <w:t>Οι δέουσες επισημάνσεις, που είπατε, δεν λένε τίποτα. Ο πλέον αρμόδιος αυ</w:t>
      </w:r>
      <w:r>
        <w:rPr>
          <w:rFonts w:eastAsia="Times New Roman"/>
          <w:szCs w:val="24"/>
        </w:rPr>
        <w:t xml:space="preserve">τής της προσπάθειας που γίνεται, είναι ένας πρώην πολιτικός. Έχει γράψει και ένα βιβλίο με τα στοιχεία των </w:t>
      </w:r>
      <w:r>
        <w:rPr>
          <w:rFonts w:eastAsia="Times New Roman"/>
          <w:szCs w:val="24"/>
        </w:rPr>
        <w:t xml:space="preserve">επτά χιλιάδων εννιακοσίων εβδομήντα έξι </w:t>
      </w:r>
      <w:r>
        <w:rPr>
          <w:rFonts w:eastAsia="Times New Roman"/>
          <w:szCs w:val="24"/>
        </w:rPr>
        <w:t xml:space="preserve">-αν δεν κάνω λάθος, δεν θυμάμαι ακριβώς το νούμερο- άταφων ο κ. </w:t>
      </w:r>
      <w:proofErr w:type="spellStart"/>
      <w:r>
        <w:rPr>
          <w:rFonts w:eastAsia="Times New Roman"/>
          <w:szCs w:val="24"/>
        </w:rPr>
        <w:t>Σούρλας</w:t>
      </w:r>
      <w:proofErr w:type="spellEnd"/>
      <w:r>
        <w:rPr>
          <w:rFonts w:eastAsia="Times New Roman"/>
          <w:szCs w:val="24"/>
        </w:rPr>
        <w:t xml:space="preserve">, προς </w:t>
      </w:r>
      <w:r>
        <w:rPr>
          <w:rFonts w:eastAsia="Times New Roman"/>
          <w:szCs w:val="24"/>
        </w:rPr>
        <w:lastRenderedPageBreak/>
        <w:t>τιμήν του. Ο ίδιος πριν από μερ</w:t>
      </w:r>
      <w:r>
        <w:rPr>
          <w:rFonts w:eastAsia="Times New Roman"/>
          <w:szCs w:val="24"/>
        </w:rPr>
        <w:t>ικούς μήνες είπε ότι η πολιτική ηγεσία της χώρας τα τελευταία έτη δεν κάνει τίποτα απολύτως και δεν εξαίρεσε κάποιον ή κάποιον άλλον. Δεν κάνουμε τίποτα απολύτως σαν χώρα για αυτό το σοβαρότατο ηθικό ζήτημα.</w:t>
      </w:r>
    </w:p>
    <w:p w14:paraId="1A4E1CA4" w14:textId="77777777" w:rsidR="00423CA6" w:rsidRDefault="00752490">
      <w:pPr>
        <w:spacing w:line="600" w:lineRule="auto"/>
        <w:ind w:firstLine="720"/>
        <w:jc w:val="both"/>
        <w:rPr>
          <w:rFonts w:eastAsia="Times New Roman"/>
          <w:szCs w:val="24"/>
        </w:rPr>
      </w:pPr>
      <w:r>
        <w:rPr>
          <w:rFonts w:eastAsia="Times New Roman"/>
          <w:szCs w:val="24"/>
        </w:rPr>
        <w:t>Να σας ενημερώσουμε ότι οι σοβαρές χώρες, τα σοβ</w:t>
      </w:r>
      <w:r>
        <w:rPr>
          <w:rFonts w:eastAsia="Times New Roman"/>
          <w:szCs w:val="24"/>
        </w:rPr>
        <w:t>αρά κράτη το έχουν πρώτο θέμα στην ατζέντα τους. Αν πάτε να ρίξετε μια βόλτα στα συμμαχικά νεκροταφεία που βρίσκονται στην ελληνική επικράτεια, θα δακρύσετε από το πόσο όμορφα και τακτοποιημένα είναι, από το δέος που περιβάλλει αυτούς τους νεαρούς οι οποίο</w:t>
      </w:r>
      <w:r>
        <w:rPr>
          <w:rFonts w:eastAsia="Times New Roman"/>
          <w:szCs w:val="24"/>
        </w:rPr>
        <w:t>ι έπεσαν για την πατρίδα τους.</w:t>
      </w:r>
    </w:p>
    <w:p w14:paraId="1A4E1CA5" w14:textId="77777777" w:rsidR="00423CA6" w:rsidRDefault="00752490">
      <w:pPr>
        <w:spacing w:line="600" w:lineRule="auto"/>
        <w:ind w:firstLine="720"/>
        <w:jc w:val="both"/>
        <w:rPr>
          <w:rFonts w:eastAsia="Times New Roman"/>
          <w:szCs w:val="24"/>
        </w:rPr>
      </w:pPr>
      <w:r>
        <w:rPr>
          <w:rFonts w:eastAsia="Times New Roman"/>
          <w:szCs w:val="24"/>
        </w:rPr>
        <w:lastRenderedPageBreak/>
        <w:t>Όταν κατέρρευσε η Σοβιετική Ένωση, η αντίστοιχη υπηρεσία της Γερμανίας μπόρεσε και βρήκε κοντά στα τέσσερα εκατομμύρια οστά Γερμανών στρατιωτών. Αν πάτε σε όλα τα μήκη και πλάτη της γης, τα στρατιωτικά νεκροταφεία είναι ιεροί</w:t>
      </w:r>
      <w:r>
        <w:rPr>
          <w:rFonts w:eastAsia="Times New Roman"/>
          <w:szCs w:val="24"/>
        </w:rPr>
        <w:t xml:space="preserve"> χώροι και τα σέβονται και τα τιμούν όλοι. </w:t>
      </w:r>
    </w:p>
    <w:p w14:paraId="1A4E1CA6" w14:textId="77777777" w:rsidR="00423CA6" w:rsidRDefault="00752490">
      <w:pPr>
        <w:spacing w:line="600" w:lineRule="auto"/>
        <w:ind w:firstLine="720"/>
        <w:jc w:val="both"/>
        <w:rPr>
          <w:rFonts w:eastAsia="Times New Roman"/>
          <w:szCs w:val="24"/>
        </w:rPr>
      </w:pPr>
      <w:r>
        <w:rPr>
          <w:rFonts w:eastAsia="Times New Roman"/>
          <w:szCs w:val="24"/>
        </w:rPr>
        <w:t>Μόνο εμείς στην Ελλάδα, μια χώρα με χιλιετή ιστορία, παράδοση δεν κάνουμε τίποτα επ’ αυτού. Θα πρέπει οι ενέργειες της Ελλάδος να ξεκινάνε και να τελειώνουν με αυτό το ζήτημα, όσον αφορά την οποιαδήποτε σχέση έχο</w:t>
      </w:r>
      <w:r>
        <w:rPr>
          <w:rFonts w:eastAsia="Times New Roman"/>
          <w:szCs w:val="24"/>
        </w:rPr>
        <w:t>υμε με την Αλβανία.</w:t>
      </w:r>
    </w:p>
    <w:p w14:paraId="1A4E1CA7" w14:textId="77777777" w:rsidR="00423CA6" w:rsidRDefault="00752490">
      <w:pPr>
        <w:spacing w:line="600" w:lineRule="auto"/>
        <w:ind w:firstLine="720"/>
        <w:jc w:val="both"/>
        <w:rPr>
          <w:rFonts w:eastAsia="Times New Roman"/>
          <w:szCs w:val="24"/>
        </w:rPr>
      </w:pPr>
      <w:r>
        <w:rPr>
          <w:rFonts w:eastAsia="Times New Roman"/>
          <w:szCs w:val="24"/>
        </w:rPr>
        <w:t>Ευχαριστώ πάρα πολύ.</w:t>
      </w:r>
    </w:p>
    <w:p w14:paraId="1A4E1CA8" w14:textId="77777777" w:rsidR="00423CA6" w:rsidRDefault="00752490">
      <w:pPr>
        <w:spacing w:line="600" w:lineRule="auto"/>
        <w:ind w:firstLine="720"/>
        <w:jc w:val="both"/>
        <w:rPr>
          <w:rFonts w:eastAsia="Times New Roman"/>
          <w:b/>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Κύριε Υ</w:t>
      </w:r>
      <w:r>
        <w:rPr>
          <w:rFonts w:eastAsia="Times New Roman"/>
          <w:bCs/>
        </w:rPr>
        <w:t>φυ</w:t>
      </w:r>
      <w:r>
        <w:rPr>
          <w:rFonts w:eastAsia="Times New Roman"/>
          <w:bCs/>
        </w:rPr>
        <w:t>πουργέ, έχετε τον λόγο.</w:t>
      </w:r>
    </w:p>
    <w:p w14:paraId="1A4E1CA9" w14:textId="77777777" w:rsidR="00423CA6" w:rsidRDefault="00752490">
      <w:pPr>
        <w:spacing w:line="600" w:lineRule="auto"/>
        <w:ind w:firstLine="720"/>
        <w:jc w:val="both"/>
        <w:rPr>
          <w:rFonts w:eastAsia="Times New Roman"/>
          <w:bCs/>
        </w:rPr>
      </w:pPr>
      <w:r>
        <w:rPr>
          <w:rFonts w:eastAsia="Times New Roman"/>
          <w:b/>
          <w:bCs/>
        </w:rPr>
        <w:t xml:space="preserve">ΙΩΑΝΝΗΣ ΑΜΑΝΑΤΙΔΗΣ (Υφυπουργός Εξωτερικών): </w:t>
      </w:r>
      <w:r>
        <w:rPr>
          <w:rFonts w:eastAsia="Times New Roman"/>
          <w:bCs/>
        </w:rPr>
        <w:t xml:space="preserve">Κύριε Βουλευτά, νομίζω ότι η </w:t>
      </w:r>
      <w:proofErr w:type="spellStart"/>
      <w:r>
        <w:rPr>
          <w:rFonts w:eastAsia="Times New Roman"/>
          <w:bCs/>
        </w:rPr>
        <w:t>πρωτολογία</w:t>
      </w:r>
      <w:proofErr w:type="spellEnd"/>
      <w:r>
        <w:rPr>
          <w:rFonts w:eastAsia="Times New Roman"/>
          <w:bCs/>
        </w:rPr>
        <w:t xml:space="preserve"> μου δίνει τις απαντήσεις με τις εκφράσεις, όταν λέω, για να αποδοθεί επιτέλους η δέουσα οφειλόμενη τιμή. </w:t>
      </w:r>
    </w:p>
    <w:p w14:paraId="1A4E1CAA" w14:textId="77777777" w:rsidR="00423CA6" w:rsidRDefault="00752490">
      <w:pPr>
        <w:spacing w:line="600" w:lineRule="auto"/>
        <w:ind w:firstLine="720"/>
        <w:jc w:val="both"/>
        <w:rPr>
          <w:rFonts w:eastAsia="Times New Roman"/>
          <w:bCs/>
        </w:rPr>
      </w:pPr>
      <w:r>
        <w:rPr>
          <w:rFonts w:eastAsia="Times New Roman"/>
          <w:bCs/>
        </w:rPr>
        <w:t>Επίσης, σας αναφέρω, όπως το αναφέρατε και εσείς, ότι θα πρέπει η Αλβανία να τηρήσει τις δεσμεύσεις και δη τις</w:t>
      </w:r>
      <w:r>
        <w:rPr>
          <w:rFonts w:eastAsia="Times New Roman"/>
          <w:bCs/>
        </w:rPr>
        <w:t xml:space="preserve"> συμβατικές και είναι αυτές που αποτελούν έναν σταθερό δείκτη στην ευρωπαϊκή πορεία.</w:t>
      </w:r>
    </w:p>
    <w:p w14:paraId="1A4E1CAB" w14:textId="77777777" w:rsidR="00423CA6" w:rsidRDefault="00752490">
      <w:pPr>
        <w:spacing w:line="600" w:lineRule="auto"/>
        <w:ind w:firstLine="720"/>
        <w:jc w:val="both"/>
        <w:rPr>
          <w:rFonts w:eastAsia="Times New Roman"/>
          <w:bCs/>
        </w:rPr>
      </w:pPr>
      <w:r>
        <w:rPr>
          <w:rFonts w:eastAsia="Times New Roman"/>
          <w:bCs/>
        </w:rPr>
        <w:lastRenderedPageBreak/>
        <w:t>Επιτρέψτε μου να πω ενέργειες, τις οποίες κάναμε σε σχέση με την ελληνική μειονότητα σε σχέση με τα ονόματα στην μεταφραστική υπηρεσία, λύσεις τις οποίες δώσαμε και στις ο</w:t>
      </w:r>
      <w:r>
        <w:rPr>
          <w:rFonts w:eastAsia="Times New Roman"/>
          <w:bCs/>
        </w:rPr>
        <w:t>ποίες έχουμε τα αυθεντικά αποτελέσματα και τις θετικές αναγνωρίσεις, τις οποίες είχαμε από τους δικούς μας.</w:t>
      </w:r>
    </w:p>
    <w:p w14:paraId="1A4E1CAC" w14:textId="77777777" w:rsidR="00423CA6" w:rsidRDefault="00752490">
      <w:pPr>
        <w:spacing w:line="600" w:lineRule="auto"/>
        <w:ind w:firstLine="720"/>
        <w:jc w:val="both"/>
        <w:rPr>
          <w:rFonts w:eastAsia="Times New Roman"/>
          <w:bCs/>
        </w:rPr>
      </w:pPr>
      <w:r>
        <w:rPr>
          <w:rFonts w:eastAsia="Times New Roman"/>
          <w:bCs/>
        </w:rPr>
        <w:t>Επιτρέψτε μου να σας πω ότι όντως θα πρέπει να γίνει η Μ</w:t>
      </w:r>
      <w:r>
        <w:rPr>
          <w:rFonts w:eastAsia="Times New Roman"/>
          <w:bCs/>
        </w:rPr>
        <w:t>ε</w:t>
      </w:r>
      <w:r>
        <w:rPr>
          <w:rFonts w:eastAsia="Times New Roman"/>
          <w:bCs/>
        </w:rPr>
        <w:t xml:space="preserve">ικτή Επιτροπή που </w:t>
      </w:r>
      <w:proofErr w:type="spellStart"/>
      <w:r>
        <w:rPr>
          <w:rFonts w:eastAsia="Times New Roman"/>
          <w:bCs/>
        </w:rPr>
        <w:t>προεβλέπετο</w:t>
      </w:r>
      <w:proofErr w:type="spellEnd"/>
      <w:r>
        <w:rPr>
          <w:rFonts w:eastAsia="Times New Roman"/>
          <w:bCs/>
        </w:rPr>
        <w:t xml:space="preserve"> από την </w:t>
      </w:r>
      <w:r>
        <w:rPr>
          <w:rFonts w:eastAsia="Times New Roman"/>
          <w:bCs/>
        </w:rPr>
        <w:t>Ε</w:t>
      </w:r>
      <w:r>
        <w:rPr>
          <w:rFonts w:eastAsia="Times New Roman"/>
          <w:bCs/>
        </w:rPr>
        <w:t xml:space="preserve">λληνοαλβανική </w:t>
      </w:r>
      <w:r>
        <w:rPr>
          <w:rFonts w:eastAsia="Times New Roman"/>
          <w:bCs/>
        </w:rPr>
        <w:t>Σ</w:t>
      </w:r>
      <w:r>
        <w:rPr>
          <w:rFonts w:eastAsia="Times New Roman"/>
          <w:bCs/>
        </w:rPr>
        <w:t>υμφωνία. Και σε αυτό θα επιμείνουμε μ</w:t>
      </w:r>
      <w:r>
        <w:rPr>
          <w:rFonts w:eastAsia="Times New Roman"/>
          <w:bCs/>
        </w:rPr>
        <w:t>ε ενέργειες και στο επόμενο διάστημα, κύριε Βουλευτά.</w:t>
      </w:r>
    </w:p>
    <w:p w14:paraId="1A4E1CAD" w14:textId="77777777" w:rsidR="00423CA6" w:rsidRDefault="00752490">
      <w:pPr>
        <w:spacing w:line="600" w:lineRule="auto"/>
        <w:ind w:firstLine="720"/>
        <w:jc w:val="both"/>
        <w:rPr>
          <w:rFonts w:eastAsia="Times New Roman"/>
          <w:szCs w:val="24"/>
        </w:rPr>
      </w:pPr>
      <w:r>
        <w:rPr>
          <w:rFonts w:eastAsia="Times New Roman"/>
          <w:bCs/>
        </w:rPr>
        <w:t xml:space="preserve">Θα ήθελα να επισημάνω ότι η εθνική αντίσταση έχει αναγνωριστεί από την ελληνική Βουλή. Γνωρίζω ότι οι εκφράσεις </w:t>
      </w:r>
      <w:r>
        <w:rPr>
          <w:rFonts w:eastAsia="Times New Roman"/>
          <w:bCs/>
        </w:rPr>
        <w:lastRenderedPageBreak/>
        <w:t>αυτές δεν έχουν θέση σε ένα ελληνικό Κοινοβούλιο και σε ένα ελληνικό έθνος, το οποίο αναγν</w:t>
      </w:r>
      <w:r>
        <w:rPr>
          <w:rFonts w:eastAsia="Times New Roman"/>
          <w:bCs/>
        </w:rPr>
        <w:t>ώρισε ομόφωνα την εθνική αντίσταση και το έπος της αντίστασης όχι μόνο στον ελληνοαλβανικό πόλεμο, αλλά και εναντίον των κατακτητών την περίοδο της Κατοχής.</w:t>
      </w:r>
    </w:p>
    <w:p w14:paraId="1A4E1CAE" w14:textId="77777777" w:rsidR="00423CA6" w:rsidRDefault="00752490">
      <w:pPr>
        <w:spacing w:line="600" w:lineRule="auto"/>
        <w:ind w:firstLine="720"/>
        <w:jc w:val="both"/>
        <w:rPr>
          <w:rFonts w:eastAsia="Times New Roman"/>
          <w:b/>
          <w:szCs w:val="24"/>
        </w:rPr>
      </w:pPr>
      <w:r>
        <w:rPr>
          <w:rFonts w:eastAsia="Times New Roman"/>
          <w:b/>
          <w:szCs w:val="24"/>
        </w:rPr>
        <w:t xml:space="preserve">ΗΛΙΑΣ ΠΑΝΑΓΙΩΤΑΡΟΣ: </w:t>
      </w:r>
      <w:r>
        <w:rPr>
          <w:rFonts w:eastAsia="Times New Roman"/>
          <w:szCs w:val="24"/>
        </w:rPr>
        <w:t>Πού αναφέρεστε;</w:t>
      </w:r>
    </w:p>
    <w:p w14:paraId="1A4E1CAF" w14:textId="77777777" w:rsidR="00423CA6" w:rsidRDefault="00752490">
      <w:pPr>
        <w:spacing w:line="600" w:lineRule="auto"/>
        <w:ind w:firstLine="720"/>
        <w:jc w:val="both"/>
        <w:rPr>
          <w:rFonts w:eastAsia="Times New Roman"/>
          <w:b/>
          <w:bCs/>
        </w:rPr>
      </w:pPr>
      <w:r>
        <w:rPr>
          <w:rFonts w:eastAsia="Times New Roman"/>
          <w:b/>
          <w:bCs/>
        </w:rPr>
        <w:t xml:space="preserve">ΙΩΑΝΝΗΣ ΑΜΑΝΑΤΙΔΗΣ (Υφυπουργός Εξωτερικών): </w:t>
      </w:r>
      <w:r>
        <w:rPr>
          <w:rFonts w:eastAsia="Times New Roman"/>
          <w:bCs/>
        </w:rPr>
        <w:t>Στην έκφραση «συμμο</w:t>
      </w:r>
      <w:r>
        <w:rPr>
          <w:rFonts w:eastAsia="Times New Roman"/>
          <w:bCs/>
        </w:rPr>
        <w:t>ριτοπόλεμος». Δεν θέλω απάντηση, απλώς έκανα σχόλιο.</w:t>
      </w:r>
    </w:p>
    <w:p w14:paraId="1A4E1CB0" w14:textId="77777777" w:rsidR="00423CA6" w:rsidRDefault="00752490">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Αναλόγως πώς το βλέπει ο καθένας.</w:t>
      </w:r>
    </w:p>
    <w:p w14:paraId="1A4E1CB1" w14:textId="77777777" w:rsidR="00423CA6" w:rsidRDefault="00752490">
      <w:pPr>
        <w:spacing w:line="600" w:lineRule="auto"/>
        <w:ind w:firstLine="720"/>
        <w:jc w:val="both"/>
        <w:rPr>
          <w:rFonts w:eastAsia="Times New Roman"/>
          <w:bCs/>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proofErr w:type="spellStart"/>
      <w:r>
        <w:rPr>
          <w:rFonts w:eastAsia="Times New Roman"/>
          <w:szCs w:val="24"/>
        </w:rPr>
        <w:t>Εισερχόμεθα</w:t>
      </w:r>
      <w:proofErr w:type="spellEnd"/>
      <w:r>
        <w:rPr>
          <w:rFonts w:eastAsia="Times New Roman"/>
          <w:szCs w:val="24"/>
        </w:rPr>
        <w:t xml:space="preserve"> στη </w:t>
      </w:r>
      <w:r>
        <w:rPr>
          <w:rFonts w:eastAsia="Times New Roman"/>
          <w:szCs w:val="24"/>
        </w:rPr>
        <w:t xml:space="preserve">δέκατη πέμπτη </w:t>
      </w:r>
      <w:r>
        <w:rPr>
          <w:rFonts w:eastAsia="Times New Roman"/>
          <w:szCs w:val="24"/>
        </w:rPr>
        <w:t xml:space="preserve">με αριθμό 615/3-3-2016 επίκαιρη ερώτηση </w:t>
      </w:r>
      <w:r>
        <w:rPr>
          <w:rFonts w:eastAsia="Times New Roman"/>
          <w:szCs w:val="24"/>
        </w:rPr>
        <w:t xml:space="preserve">δεύτερου κύκλου </w:t>
      </w:r>
      <w:r>
        <w:rPr>
          <w:rFonts w:eastAsia="Times New Roman"/>
          <w:szCs w:val="24"/>
        </w:rPr>
        <w:t xml:space="preserve">του Βουλευτή Α΄ Θεσσαλονίκης </w:t>
      </w:r>
      <w:r>
        <w:rPr>
          <w:rFonts w:eastAsia="Times New Roman"/>
          <w:szCs w:val="24"/>
        </w:rPr>
        <w:t xml:space="preserve">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Εξωτερικών,</w:t>
      </w:r>
      <w:r>
        <w:rPr>
          <w:rFonts w:eastAsia="Times New Roman"/>
          <w:szCs w:val="24"/>
        </w:rPr>
        <w:t xml:space="preserve"> σχετικά με την </w:t>
      </w:r>
      <w:r>
        <w:rPr>
          <w:rFonts w:eastAsia="Times New Roman"/>
          <w:bCs/>
        </w:rPr>
        <w:t xml:space="preserve">ενδεχόμενη ίδρυση γραφείων </w:t>
      </w:r>
      <w:r>
        <w:rPr>
          <w:rFonts w:eastAsia="Times New Roman"/>
          <w:bCs/>
        </w:rPr>
        <w:t>τ</w:t>
      </w:r>
      <w:r>
        <w:rPr>
          <w:rFonts w:eastAsia="Times New Roman"/>
          <w:bCs/>
        </w:rPr>
        <w:t xml:space="preserve">ουρκικού </w:t>
      </w:r>
      <w:r>
        <w:rPr>
          <w:rFonts w:eastAsia="Times New Roman"/>
          <w:bCs/>
        </w:rPr>
        <w:t>ο</w:t>
      </w:r>
      <w:r>
        <w:rPr>
          <w:rFonts w:eastAsia="Times New Roman"/>
          <w:bCs/>
        </w:rPr>
        <w:t>ργανισμού στην Ελλάδα.</w:t>
      </w:r>
    </w:p>
    <w:p w14:paraId="1A4E1CB2" w14:textId="77777777" w:rsidR="00423CA6" w:rsidRDefault="00752490">
      <w:pPr>
        <w:spacing w:line="600" w:lineRule="auto"/>
        <w:ind w:firstLine="720"/>
        <w:jc w:val="both"/>
        <w:rPr>
          <w:rFonts w:eastAsia="Times New Roman"/>
          <w:bCs/>
        </w:rPr>
      </w:pPr>
      <w:r>
        <w:rPr>
          <w:rFonts w:eastAsia="Times New Roman"/>
          <w:bCs/>
        </w:rPr>
        <w:t>Στην ερώτηση θα απαντήσει ο Υφυπουργός Εξωτερικών, κ. Ιωάννης Αμανατίδης.</w:t>
      </w:r>
    </w:p>
    <w:p w14:paraId="1A4E1CB3" w14:textId="77777777" w:rsidR="00423CA6" w:rsidRDefault="00752490">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Σαρίδης</w:t>
      </w:r>
      <w:proofErr w:type="spellEnd"/>
      <w:r>
        <w:rPr>
          <w:rFonts w:eastAsia="Times New Roman"/>
          <w:szCs w:val="24"/>
        </w:rPr>
        <w:t xml:space="preserve">, για την </w:t>
      </w:r>
      <w:proofErr w:type="spellStart"/>
      <w:r>
        <w:rPr>
          <w:rFonts w:eastAsia="Times New Roman"/>
          <w:szCs w:val="24"/>
        </w:rPr>
        <w:t>πρωτ</w:t>
      </w:r>
      <w:r>
        <w:rPr>
          <w:rFonts w:eastAsia="Times New Roman"/>
          <w:szCs w:val="24"/>
        </w:rPr>
        <w:t>ολογία</w:t>
      </w:r>
      <w:proofErr w:type="spellEnd"/>
      <w:r>
        <w:rPr>
          <w:rFonts w:eastAsia="Times New Roman"/>
          <w:szCs w:val="24"/>
        </w:rPr>
        <w:t xml:space="preserve"> του.</w:t>
      </w:r>
    </w:p>
    <w:p w14:paraId="1A4E1CB4" w14:textId="77777777" w:rsidR="00423CA6" w:rsidRDefault="00752490">
      <w:pPr>
        <w:spacing w:line="600" w:lineRule="auto"/>
        <w:ind w:firstLine="720"/>
        <w:jc w:val="both"/>
        <w:rPr>
          <w:rFonts w:eastAsia="Times New Roman"/>
          <w:szCs w:val="24"/>
        </w:rPr>
      </w:pPr>
      <w:r>
        <w:rPr>
          <w:rFonts w:eastAsia="Times New Roman"/>
          <w:b/>
          <w:szCs w:val="24"/>
        </w:rPr>
        <w:lastRenderedPageBreak/>
        <w:t>ΙΩΑΝΝΗΣ ΣΑΡΙΔΗΣ:</w:t>
      </w:r>
      <w:r>
        <w:rPr>
          <w:rFonts w:eastAsia="Times New Roman"/>
          <w:szCs w:val="24"/>
        </w:rPr>
        <w:t xml:space="preserve"> Κύριε Υπουργέ, η επίκαιρη ερώτηση κατατέθηκε στις 3</w:t>
      </w:r>
      <w:r>
        <w:rPr>
          <w:rFonts w:eastAsia="Times New Roman"/>
          <w:szCs w:val="24"/>
        </w:rPr>
        <w:t xml:space="preserve"> Μαρτίου </w:t>
      </w:r>
      <w:r>
        <w:rPr>
          <w:rFonts w:eastAsia="Times New Roman"/>
          <w:szCs w:val="24"/>
        </w:rPr>
        <w:t>. Ευτυχώς, παραμένει ακόμα επίκαιρη, όμως, ξέρετε.</w:t>
      </w:r>
    </w:p>
    <w:p w14:paraId="1A4E1CB5" w14:textId="77777777" w:rsidR="00423CA6" w:rsidRDefault="00752490">
      <w:pPr>
        <w:spacing w:line="600" w:lineRule="auto"/>
        <w:ind w:firstLine="720"/>
        <w:jc w:val="both"/>
        <w:rPr>
          <w:rFonts w:eastAsia="Times New Roman"/>
          <w:bCs/>
        </w:rPr>
      </w:pPr>
      <w:r>
        <w:rPr>
          <w:rFonts w:eastAsia="Times New Roman"/>
          <w:szCs w:val="24"/>
        </w:rPr>
        <w:t>Την Τρίτη 1</w:t>
      </w:r>
      <w:r w:rsidRPr="0019237F">
        <w:rPr>
          <w:rFonts w:eastAsia="Times New Roman"/>
          <w:szCs w:val="24"/>
          <w:vertAlign w:val="superscript"/>
        </w:rPr>
        <w:t>η</w:t>
      </w:r>
      <w:r>
        <w:rPr>
          <w:rFonts w:eastAsia="Times New Roman"/>
          <w:szCs w:val="24"/>
        </w:rPr>
        <w:t xml:space="preserve"> </w:t>
      </w:r>
      <w:r>
        <w:rPr>
          <w:rFonts w:eastAsia="Times New Roman"/>
          <w:szCs w:val="24"/>
        </w:rPr>
        <w:t>Μαρτίου του 2016, η τουρκική εφημερίδα «ZAMAN» σε ένα</w:t>
      </w:r>
      <w:r>
        <w:rPr>
          <w:rFonts w:eastAsia="Times New Roman"/>
          <w:bCs/>
          <w:szCs w:val="24"/>
        </w:rPr>
        <w:t xml:space="preserve"> της άρθρο δημοσιεύει ότι ο </w:t>
      </w:r>
      <w:r>
        <w:rPr>
          <w:rFonts w:eastAsia="Times New Roman"/>
          <w:bCs/>
          <w:szCs w:val="24"/>
        </w:rPr>
        <w:t>α</w:t>
      </w:r>
      <w:r>
        <w:rPr>
          <w:rFonts w:eastAsia="Times New Roman"/>
          <w:bCs/>
          <w:szCs w:val="24"/>
        </w:rPr>
        <w:t xml:space="preserve">ντιπρόεδρος της τουρκικής κυβέρνησης στην Βουλή της </w:t>
      </w:r>
      <w:proofErr w:type="spellStart"/>
      <w:r>
        <w:rPr>
          <w:rFonts w:eastAsia="Times New Roman"/>
          <w:bCs/>
          <w:szCs w:val="24"/>
        </w:rPr>
        <w:t>γείτονος</w:t>
      </w:r>
      <w:proofErr w:type="spellEnd"/>
      <w:r>
        <w:rPr>
          <w:rFonts w:eastAsia="Times New Roman"/>
          <w:bCs/>
          <w:szCs w:val="24"/>
        </w:rPr>
        <w:t xml:space="preserve"> χώρας δύο μέρες πιο πριν είχε δηλώσει ότι η Τουρκία έχει συζητήσει με Έλληνες αξιωματούχους την ενδεχόμενη ίδρυση γραφείων του ΤΙΚΑ, του κρατικού δηλαδή οργανισμού της Τουρκίας, ο οποίος είναι υπ</w:t>
      </w:r>
      <w:r>
        <w:rPr>
          <w:rFonts w:eastAsia="Times New Roman"/>
          <w:bCs/>
          <w:szCs w:val="24"/>
        </w:rPr>
        <w:t xml:space="preserve">εύθυνος για την </w:t>
      </w:r>
      <w:r>
        <w:rPr>
          <w:rFonts w:eastAsia="Times New Roman"/>
          <w:bCs/>
        </w:rPr>
        <w:t>συνεργασία και τον συντονισμό της χώρας αυτής.</w:t>
      </w:r>
    </w:p>
    <w:p w14:paraId="1A4E1CB6" w14:textId="77777777" w:rsidR="00423CA6" w:rsidRDefault="00752490">
      <w:pPr>
        <w:spacing w:line="600" w:lineRule="auto"/>
        <w:ind w:firstLine="720"/>
        <w:jc w:val="both"/>
        <w:rPr>
          <w:rFonts w:eastAsia="Times New Roman"/>
          <w:bCs/>
        </w:rPr>
      </w:pPr>
      <w:r>
        <w:rPr>
          <w:rFonts w:eastAsia="Times New Roman"/>
          <w:bCs/>
        </w:rPr>
        <w:lastRenderedPageBreak/>
        <w:t xml:space="preserve">Ο </w:t>
      </w:r>
      <w:r>
        <w:rPr>
          <w:rFonts w:eastAsia="Times New Roman"/>
          <w:bCs/>
        </w:rPr>
        <w:t>α</w:t>
      </w:r>
      <w:r>
        <w:rPr>
          <w:rFonts w:eastAsia="Times New Roman"/>
          <w:bCs/>
        </w:rPr>
        <w:t>ντιπρόεδρος της τουρκικής κυβέρνησης, στο γραφείο του οποίου υπάγεται</w:t>
      </w:r>
      <w:r>
        <w:rPr>
          <w:rFonts w:eastAsia="Times New Roman"/>
          <w:bCs/>
          <w:szCs w:val="24"/>
        </w:rPr>
        <w:t xml:space="preserve"> ο συγκεκριμένος οργανισμός, είχε επιπρόσθετα δηλώσει ότι για την ίδρυση των γραφείων του ΤΙΚΑ στην Ελλάδα απαιτείται η δ</w:t>
      </w:r>
      <w:r>
        <w:rPr>
          <w:rFonts w:eastAsia="Times New Roman"/>
          <w:bCs/>
          <w:szCs w:val="24"/>
        </w:rPr>
        <w:t>ιακρατική συμφωνία μεταξύ Ελλάδος και Τουρκίας.</w:t>
      </w:r>
    </w:p>
    <w:p w14:paraId="1A4E1CB7" w14:textId="77777777" w:rsidR="00423CA6" w:rsidRDefault="00752490">
      <w:pPr>
        <w:spacing w:line="600" w:lineRule="auto"/>
        <w:ind w:firstLine="720"/>
        <w:jc w:val="both"/>
        <w:rPr>
          <w:rFonts w:eastAsia="Times New Roman"/>
          <w:szCs w:val="24"/>
        </w:rPr>
      </w:pPr>
      <w:r>
        <w:rPr>
          <w:rFonts w:eastAsia="Times New Roman"/>
          <w:szCs w:val="24"/>
        </w:rPr>
        <w:t xml:space="preserve">Ο επίσημος διαδικτυακός τόπος του ΤΙΚΑ, το </w:t>
      </w:r>
      <w:proofErr w:type="spellStart"/>
      <w:r>
        <w:rPr>
          <w:rFonts w:eastAsia="Times New Roman"/>
          <w:szCs w:val="24"/>
          <w:lang w:val="en-US"/>
        </w:rPr>
        <w:t>tika</w:t>
      </w:r>
      <w:proofErr w:type="spellEnd"/>
      <w:r>
        <w:rPr>
          <w:rFonts w:eastAsia="Times New Roman"/>
          <w:szCs w:val="24"/>
        </w:rPr>
        <w:t>.</w:t>
      </w:r>
      <w:proofErr w:type="spellStart"/>
      <w:r>
        <w:rPr>
          <w:rFonts w:eastAsia="Times New Roman"/>
          <w:szCs w:val="24"/>
          <w:lang w:val="en-US"/>
        </w:rPr>
        <w:t>gov</w:t>
      </w:r>
      <w:proofErr w:type="spellEnd"/>
      <w:r>
        <w:rPr>
          <w:rFonts w:eastAsia="Times New Roman"/>
          <w:szCs w:val="24"/>
        </w:rPr>
        <w:t>.</w:t>
      </w:r>
      <w:proofErr w:type="spellStart"/>
      <w:r>
        <w:rPr>
          <w:rFonts w:eastAsia="Times New Roman"/>
          <w:szCs w:val="24"/>
          <w:lang w:val="en-US"/>
        </w:rPr>
        <w:t>tr</w:t>
      </w:r>
      <w:proofErr w:type="spellEnd"/>
      <w:r>
        <w:rPr>
          <w:rFonts w:eastAsia="Times New Roman"/>
          <w:szCs w:val="24"/>
        </w:rPr>
        <w:t xml:space="preserve">, στην ενότητά του για την ιστορία και τους σκοπούς του οργανισμού αυτού αναφέρει: «Με την καθιέρωση της έννοιας της ενεργού πολιτικής στην εξωτερική μας </w:t>
      </w:r>
      <w:r>
        <w:rPr>
          <w:rFonts w:eastAsia="Times New Roman"/>
          <w:szCs w:val="24"/>
        </w:rPr>
        <w:t>πολιτική, ο ΤΙΚΑ κατέστη ένας εκτελεστικός διαμεσολαβητής της τουρκικής εξωτερικής πολιτικής, ιδιαίτερα στις χώρες με τις οποίες μοιραζόμαστε κοινές αξίες, καθώς και σε πολλές άλλες περιοχές και χώρες».</w:t>
      </w:r>
    </w:p>
    <w:p w14:paraId="1A4E1CB8"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Κατόπιν τούτων, ερωτάστε, κύριε Υπουργέ: </w:t>
      </w:r>
    </w:p>
    <w:p w14:paraId="1A4E1CB9" w14:textId="77777777" w:rsidR="00423CA6" w:rsidRDefault="00752490">
      <w:pPr>
        <w:spacing w:line="600" w:lineRule="auto"/>
        <w:ind w:firstLine="720"/>
        <w:jc w:val="both"/>
        <w:rPr>
          <w:rFonts w:eastAsia="Times New Roman"/>
          <w:szCs w:val="24"/>
        </w:rPr>
      </w:pPr>
      <w:r>
        <w:rPr>
          <w:rFonts w:eastAsia="Times New Roman"/>
          <w:szCs w:val="24"/>
        </w:rPr>
        <w:t>Αληθεύουν ο</w:t>
      </w:r>
      <w:r>
        <w:rPr>
          <w:rFonts w:eastAsia="Times New Roman"/>
          <w:szCs w:val="24"/>
        </w:rPr>
        <w:t xml:space="preserve">ι αναφορές περί συνομιλιών για ίδρυση γραφείων του ΤΙΚΑ στην Ελλάδα και, αν ναι, σε ποιο επίπεδο πολιτικό ή και υπηρεσιακό έχουν πραγματοποιηθεί;  </w:t>
      </w:r>
    </w:p>
    <w:p w14:paraId="1A4E1CBA" w14:textId="77777777" w:rsidR="00423CA6" w:rsidRDefault="00752490">
      <w:pPr>
        <w:spacing w:line="600" w:lineRule="auto"/>
        <w:ind w:firstLine="720"/>
        <w:jc w:val="both"/>
        <w:rPr>
          <w:rFonts w:eastAsia="Times New Roman"/>
          <w:szCs w:val="24"/>
        </w:rPr>
      </w:pPr>
      <w:r>
        <w:rPr>
          <w:rFonts w:eastAsia="Times New Roman"/>
          <w:szCs w:val="24"/>
        </w:rPr>
        <w:t xml:space="preserve">Θεωρείτε πως είναι προς το όφελος της Ελλάδας η ίδρυση γραφείων του ΤΙΚΑ στη χώρα μας; </w:t>
      </w:r>
    </w:p>
    <w:p w14:paraId="1A4E1CBB" w14:textId="77777777" w:rsidR="00423CA6" w:rsidRDefault="00752490">
      <w:pPr>
        <w:spacing w:line="600" w:lineRule="auto"/>
        <w:ind w:firstLine="720"/>
        <w:jc w:val="both"/>
        <w:rPr>
          <w:rFonts w:eastAsia="Times New Roman"/>
          <w:szCs w:val="24"/>
        </w:rPr>
      </w:pPr>
      <w:r>
        <w:rPr>
          <w:rFonts w:eastAsia="Times New Roman"/>
          <w:szCs w:val="24"/>
        </w:rPr>
        <w:t>Ευχαριστώ πολύ.</w:t>
      </w:r>
    </w:p>
    <w:p w14:paraId="1A4E1CBC" w14:textId="77777777" w:rsidR="00423CA6" w:rsidRDefault="00752490">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Σαρίδη</w:t>
      </w:r>
      <w:proofErr w:type="spellEnd"/>
      <w:r>
        <w:rPr>
          <w:rFonts w:eastAsia="Times New Roman"/>
          <w:szCs w:val="24"/>
        </w:rPr>
        <w:t>.</w:t>
      </w:r>
    </w:p>
    <w:p w14:paraId="1A4E1CBD" w14:textId="77777777" w:rsidR="00423CA6" w:rsidRDefault="00752490">
      <w:pPr>
        <w:spacing w:line="600" w:lineRule="auto"/>
        <w:ind w:firstLine="720"/>
        <w:jc w:val="both"/>
        <w:rPr>
          <w:rFonts w:eastAsia="Times New Roman"/>
          <w:szCs w:val="24"/>
        </w:rPr>
      </w:pPr>
      <w:r>
        <w:rPr>
          <w:rFonts w:eastAsia="Times New Roman"/>
          <w:szCs w:val="24"/>
        </w:rPr>
        <w:t>Κύριε Υ</w:t>
      </w:r>
      <w:r>
        <w:rPr>
          <w:rFonts w:eastAsia="Times New Roman"/>
          <w:szCs w:val="24"/>
        </w:rPr>
        <w:t>φυ</w:t>
      </w:r>
      <w:r>
        <w:rPr>
          <w:rFonts w:eastAsia="Times New Roman"/>
          <w:szCs w:val="24"/>
        </w:rPr>
        <w:t>πουργέ, έχετε τον λόγο.</w:t>
      </w:r>
    </w:p>
    <w:p w14:paraId="1A4E1CBE" w14:textId="77777777" w:rsidR="00423CA6" w:rsidRDefault="00752490">
      <w:pPr>
        <w:spacing w:line="600" w:lineRule="auto"/>
        <w:ind w:firstLine="720"/>
        <w:jc w:val="both"/>
        <w:rPr>
          <w:rFonts w:eastAsia="Times New Roman"/>
          <w:szCs w:val="24"/>
        </w:rPr>
      </w:pPr>
      <w:r>
        <w:rPr>
          <w:rFonts w:eastAsia="Times New Roman"/>
          <w:b/>
          <w:szCs w:val="24"/>
        </w:rPr>
        <w:lastRenderedPageBreak/>
        <w:t xml:space="preserve">ΙΩΑΝΝΗΣ ΑΜΑΝΑΤΙΔΗΣ (Υφυπουργός Εξωτερικών): </w:t>
      </w:r>
      <w:r>
        <w:rPr>
          <w:rFonts w:eastAsia="Times New Roman"/>
          <w:szCs w:val="24"/>
        </w:rPr>
        <w:t>Κύριε Βουλευτά, ευχαριστώ για την ερώτηση, γιατί έπρεπε να ξεκαθαρίσει όντως. Η απάντηση θα είναι σύντομη και πιστεύω ότι</w:t>
      </w:r>
      <w:r>
        <w:rPr>
          <w:rFonts w:eastAsia="Times New Roman"/>
          <w:szCs w:val="24"/>
        </w:rPr>
        <w:t xml:space="preserve"> θα σας ικανοποιήσει. Δεν θεωρώ ότι ίσως χρειάζεται δευτερολογία από τη μεριά μου.</w:t>
      </w:r>
    </w:p>
    <w:p w14:paraId="1A4E1CBF" w14:textId="77777777" w:rsidR="00423CA6" w:rsidRDefault="00752490">
      <w:pPr>
        <w:spacing w:line="600" w:lineRule="auto"/>
        <w:ind w:firstLine="720"/>
        <w:jc w:val="both"/>
        <w:rPr>
          <w:rFonts w:eastAsia="Times New Roman"/>
          <w:szCs w:val="24"/>
        </w:rPr>
      </w:pPr>
      <w:r>
        <w:rPr>
          <w:rFonts w:eastAsia="Times New Roman"/>
          <w:szCs w:val="24"/>
        </w:rPr>
        <w:t>Κύριε Βουλευτά, ο ΤΙΚΑ, είναι έτσι όπως το είπατε, αποτελεί πράγματι όργανο εξυπηρέτησης στοχεύσεων της εξωτερικής πολιτικής της Τουρκίας. Δεν αληθεύουν οι αναφορές περί συν</w:t>
      </w:r>
      <w:r>
        <w:rPr>
          <w:rFonts w:eastAsia="Times New Roman"/>
          <w:szCs w:val="24"/>
        </w:rPr>
        <w:t xml:space="preserve">ομιλιών για ίδρυση γραφείου του ΤΙΚΑ στην Ελλάδα, σε πολιτικό ή υπηρεσιακό επίπεδο. Επίσης, σημειώνουμε ότι ο ΤΙΚΑ </w:t>
      </w:r>
      <w:r>
        <w:rPr>
          <w:rFonts w:eastAsia="Times New Roman"/>
          <w:szCs w:val="24"/>
        </w:rPr>
        <w:lastRenderedPageBreak/>
        <w:t xml:space="preserve">δραστηριοποιείται κατά βάση, όπως ξέρετε κι εσείς, σε αναπτυσσόμενες χώρες, όπου και διανέμει διεθνή αναπτυξιακή βοήθεια. </w:t>
      </w:r>
    </w:p>
    <w:p w14:paraId="1A4E1CC0" w14:textId="77777777" w:rsidR="00423CA6" w:rsidRDefault="00752490">
      <w:pPr>
        <w:spacing w:line="600" w:lineRule="auto"/>
        <w:ind w:firstLine="720"/>
        <w:jc w:val="both"/>
        <w:rPr>
          <w:rFonts w:eastAsia="Times New Roman"/>
          <w:szCs w:val="24"/>
        </w:rPr>
      </w:pPr>
      <w:r>
        <w:rPr>
          <w:rFonts w:eastAsia="Times New Roman"/>
          <w:szCs w:val="24"/>
        </w:rPr>
        <w:t>Ως προς το άλλο σκ</w:t>
      </w:r>
      <w:r>
        <w:rPr>
          <w:rFonts w:eastAsia="Times New Roman"/>
          <w:szCs w:val="24"/>
        </w:rPr>
        <w:t xml:space="preserve">έλος της ερώτησής σας, υπό το φως, λοιπόν των ανωτέρω και κάτω από αυτό το πρίσμα, δεν θεωρούμε ότι υπάρχει αντικείμενο για ανάπτυξη δραστηριότητας του ΤΙΚΑ στη χώρα μας και επομένως δεν συντρέχει λόγος λειτουργίας γραφείου του στην Ελλάδα. </w:t>
      </w:r>
    </w:p>
    <w:p w14:paraId="1A4E1CC1" w14:textId="77777777" w:rsidR="00423CA6" w:rsidRDefault="00752490">
      <w:pPr>
        <w:spacing w:line="600" w:lineRule="auto"/>
        <w:ind w:firstLine="720"/>
        <w:jc w:val="both"/>
        <w:rPr>
          <w:rFonts w:eastAsia="Times New Roman"/>
          <w:szCs w:val="24"/>
        </w:rPr>
      </w:pPr>
      <w:r>
        <w:rPr>
          <w:rFonts w:eastAsia="Times New Roman"/>
          <w:szCs w:val="24"/>
        </w:rPr>
        <w:t xml:space="preserve">Ευχαριστώ για </w:t>
      </w:r>
      <w:r>
        <w:rPr>
          <w:rFonts w:eastAsia="Times New Roman"/>
          <w:szCs w:val="24"/>
        </w:rPr>
        <w:t xml:space="preserve">την ερώτηση, κύριε </w:t>
      </w:r>
      <w:proofErr w:type="spellStart"/>
      <w:r>
        <w:rPr>
          <w:rFonts w:eastAsia="Times New Roman"/>
          <w:szCs w:val="24"/>
        </w:rPr>
        <w:t>Σαρίδη</w:t>
      </w:r>
      <w:proofErr w:type="spellEnd"/>
      <w:r>
        <w:rPr>
          <w:rFonts w:eastAsia="Times New Roman"/>
          <w:szCs w:val="24"/>
        </w:rPr>
        <w:t xml:space="preserve">. </w:t>
      </w:r>
    </w:p>
    <w:p w14:paraId="1A4E1CC2" w14:textId="77777777" w:rsidR="00423CA6" w:rsidRDefault="00752490">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κύριο Υφυπουργό.</w:t>
      </w:r>
    </w:p>
    <w:p w14:paraId="1A4E1CC3" w14:textId="77777777" w:rsidR="00423CA6" w:rsidRDefault="00752490">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Σαρίδη</w:t>
      </w:r>
      <w:proofErr w:type="spellEnd"/>
      <w:r>
        <w:rPr>
          <w:rFonts w:eastAsia="Times New Roman"/>
          <w:szCs w:val="24"/>
        </w:rPr>
        <w:t xml:space="preserve">, έχετε τον λόγο. </w:t>
      </w:r>
    </w:p>
    <w:p w14:paraId="1A4E1CC4" w14:textId="77777777" w:rsidR="00423CA6" w:rsidRDefault="00752490">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Χαίρομαι πολύ για την απάντηση του Υφυπουργού, γιατί ουσιαστικά εκφράζει την επίσημη θέση της ελληνικής </w:t>
      </w:r>
      <w:r>
        <w:rPr>
          <w:rFonts w:eastAsia="Times New Roman"/>
          <w:szCs w:val="24"/>
        </w:rPr>
        <w:t>Κυβέρνησης.</w:t>
      </w:r>
    </w:p>
    <w:p w14:paraId="1A4E1CC5" w14:textId="77777777" w:rsidR="00423CA6" w:rsidRDefault="00752490">
      <w:pPr>
        <w:spacing w:line="600" w:lineRule="auto"/>
        <w:ind w:firstLine="720"/>
        <w:jc w:val="both"/>
        <w:rPr>
          <w:rFonts w:eastAsia="Times New Roman"/>
          <w:szCs w:val="24"/>
        </w:rPr>
      </w:pPr>
      <w:r>
        <w:rPr>
          <w:rFonts w:eastAsia="Times New Roman"/>
          <w:szCs w:val="24"/>
        </w:rPr>
        <w:t xml:space="preserve">Θα ήθελα, όμως, να μείνω σε μία απάντηση που έχετε δώσει σε έναν σεβαστό συνάδελφο, τον κ. Γεωργιάδη, σε μία αντίστοιχη ερώτηση που είχε κάνει, όχι επίκαιρη, μία εβδομάδα μετά από την υποβολή της δικής μας ερώτησης. </w:t>
      </w:r>
    </w:p>
    <w:p w14:paraId="1A4E1CC6" w14:textId="77777777" w:rsidR="00423CA6" w:rsidRDefault="00752490">
      <w:pPr>
        <w:spacing w:line="600" w:lineRule="auto"/>
        <w:ind w:firstLine="720"/>
        <w:jc w:val="both"/>
        <w:rPr>
          <w:rFonts w:eastAsia="Times New Roman"/>
          <w:szCs w:val="24"/>
        </w:rPr>
      </w:pPr>
      <w:r>
        <w:rPr>
          <w:rFonts w:eastAsia="Times New Roman"/>
          <w:szCs w:val="24"/>
        </w:rPr>
        <w:t>Εκεί, ακριβώς στην ίδια ερώ</w:t>
      </w:r>
      <w:r>
        <w:rPr>
          <w:rFonts w:eastAsia="Times New Roman"/>
          <w:szCs w:val="24"/>
        </w:rPr>
        <w:t xml:space="preserve">τηση, αναφέρετε: «Είναι γεγονός ότι στο παρελθόν υπήρξαν ανεπίσημες προσπάθειες από την τουρκική πλευρά για ίδρυση γραφείου του ΤΙΚΑ στη χώρα </w:t>
      </w:r>
      <w:r>
        <w:rPr>
          <w:rFonts w:eastAsia="Times New Roman"/>
          <w:szCs w:val="24"/>
        </w:rPr>
        <w:lastRenderedPageBreak/>
        <w:t xml:space="preserve">μας, οι οποίες δεν ευοδώθηκαν, καθώς είχαμε επανειλημμένως αρνηθεί, θεωρώντας ότι δεν συντρέχει λόγος λειτουργίας </w:t>
      </w:r>
      <w:r>
        <w:rPr>
          <w:rFonts w:eastAsia="Times New Roman"/>
          <w:szCs w:val="24"/>
        </w:rPr>
        <w:t>γραφείου του ΤΙΚΑ στην Ελλάδα. Τούτο, λαμβάνοντας υπ</w:t>
      </w:r>
      <w:r>
        <w:rPr>
          <w:rFonts w:eastAsia="Times New Roman"/>
          <w:szCs w:val="24"/>
        </w:rPr>
        <w:t>’</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ότι ο ΤΙΚΑ δραστηριοποιείται, κατά βάση, σε αναπτυσσόμενες χώρες, όπου και διανέμει διεθνή και ανθρωπιστική βοήθεια. Δεν αληθεύουν</w:t>
      </w:r>
      <w:r>
        <w:rPr>
          <w:rFonts w:eastAsia="Times New Roman"/>
          <w:szCs w:val="24"/>
        </w:rPr>
        <w:t>,</w:t>
      </w:r>
      <w:r>
        <w:rPr>
          <w:rFonts w:eastAsia="Times New Roman"/>
          <w:szCs w:val="24"/>
        </w:rPr>
        <w:t xml:space="preserve"> συνεπώς</w:t>
      </w:r>
      <w:r>
        <w:rPr>
          <w:rFonts w:eastAsia="Times New Roman"/>
          <w:szCs w:val="24"/>
        </w:rPr>
        <w:t>,</w:t>
      </w:r>
      <w:r>
        <w:rPr>
          <w:rFonts w:eastAsia="Times New Roman"/>
          <w:szCs w:val="24"/>
        </w:rPr>
        <w:t xml:space="preserve"> οι αναφορές περί συνομιλιών σε πολιτικό ή υπηρεσιακό επί</w:t>
      </w:r>
      <w:r>
        <w:rPr>
          <w:rFonts w:eastAsia="Times New Roman"/>
          <w:szCs w:val="24"/>
        </w:rPr>
        <w:t>πεδο ούτε έχει υπάρξει κα</w:t>
      </w:r>
      <w:r>
        <w:rPr>
          <w:rFonts w:eastAsia="Times New Roman"/>
          <w:szCs w:val="24"/>
        </w:rPr>
        <w:t>μ</w:t>
      </w:r>
      <w:r>
        <w:rPr>
          <w:rFonts w:eastAsia="Times New Roman"/>
          <w:szCs w:val="24"/>
        </w:rPr>
        <w:t xml:space="preserve">μιά απολύτως επίσημη διακρατική επαφή».  </w:t>
      </w:r>
    </w:p>
    <w:p w14:paraId="1A4E1CC7" w14:textId="77777777" w:rsidR="00423CA6" w:rsidRDefault="00752490">
      <w:pPr>
        <w:spacing w:line="600" w:lineRule="auto"/>
        <w:ind w:firstLine="720"/>
        <w:jc w:val="both"/>
        <w:rPr>
          <w:rFonts w:eastAsia="Times New Roman"/>
          <w:szCs w:val="24"/>
        </w:rPr>
      </w:pPr>
      <w:r>
        <w:rPr>
          <w:rFonts w:eastAsia="Times New Roman"/>
          <w:szCs w:val="24"/>
        </w:rPr>
        <w:t>Υπάρχουν ερωτήσεις, κύριε Υφυπουργέ, οι οποίες γίνονται για να πάρουμε απαντήσεις και υπάρχουν ερωτήσεις οι οποίες γίνονται για να προλάβουν καταστάσεις. Η ερώτηση η συγκεκριμένη, θα είμαι</w:t>
      </w:r>
      <w:r>
        <w:rPr>
          <w:rFonts w:eastAsia="Times New Roman"/>
          <w:szCs w:val="24"/>
        </w:rPr>
        <w:t xml:space="preserve"> ειλικρινής, έγινε για να προλάβει αυτήν </w:t>
      </w:r>
      <w:r>
        <w:rPr>
          <w:rFonts w:eastAsia="Times New Roman"/>
          <w:szCs w:val="24"/>
        </w:rPr>
        <w:lastRenderedPageBreak/>
        <w:t xml:space="preserve">ακριβώς την αλλαγή από τις ενδεχόμενες ανεπίσημες συνομιλίες σε επίσημες συμφωνίες. </w:t>
      </w:r>
    </w:p>
    <w:p w14:paraId="1A4E1CC8" w14:textId="77777777" w:rsidR="00423CA6" w:rsidRDefault="00752490">
      <w:pPr>
        <w:spacing w:line="600" w:lineRule="auto"/>
        <w:ind w:firstLine="720"/>
        <w:jc w:val="both"/>
        <w:rPr>
          <w:rFonts w:eastAsia="Times New Roman"/>
          <w:szCs w:val="24"/>
        </w:rPr>
      </w:pPr>
      <w:r>
        <w:rPr>
          <w:rFonts w:eastAsia="Times New Roman"/>
          <w:szCs w:val="24"/>
        </w:rPr>
        <w:t>Χαίρομαι ιδιαίτερα, γιατί κατά εμάς, οποιαδήποτε πιθανότητα αποδοχής του τουρκικού αιτήματος για την ίδρυση τουρκικών γραφείων του ΤΙΚΑ στην Ελλάδα, ουσιαστικά, θα ήταν ένα μοιραίο λάθος της συγκυβέρνησης ΣΥΡΙΖΑ-ΑΝΕΛ, καθόσον η Τουρκία θα μπορούσε να πετύχ</w:t>
      </w:r>
      <w:r>
        <w:rPr>
          <w:rFonts w:eastAsia="Times New Roman"/>
          <w:szCs w:val="24"/>
        </w:rPr>
        <w:t>ει την ισχυροποίηση της επιρροής της στο μουσουλμανικό στοιχείο της Θράκης, καθώς επίσης και στους υπόλοιπους μουσουλμάνους οι οποίοι υπάρχουν αυτή τη στιγμή στην Ελλάδα. Να σημειώσουμε ότι με τις προσφυγικές ροές θα έχουμε νόμιμη και μόνιμη εγκατάσταση μο</w:t>
      </w:r>
      <w:r>
        <w:rPr>
          <w:rFonts w:eastAsia="Times New Roman"/>
          <w:szCs w:val="24"/>
        </w:rPr>
        <w:t>υσουλμανικού στοιχείο στη χώρα μας.</w:t>
      </w:r>
    </w:p>
    <w:p w14:paraId="1A4E1CC9" w14:textId="77777777" w:rsidR="00423CA6" w:rsidRDefault="00752490">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Σαρίδη</w:t>
      </w:r>
      <w:proofErr w:type="spellEnd"/>
      <w:r>
        <w:rPr>
          <w:rFonts w:eastAsia="Times New Roman"/>
          <w:szCs w:val="24"/>
        </w:rPr>
        <w:t xml:space="preserve">. </w:t>
      </w:r>
    </w:p>
    <w:p w14:paraId="1A4E1CCA" w14:textId="77777777" w:rsidR="00423CA6" w:rsidRDefault="00752490">
      <w:pPr>
        <w:spacing w:line="600" w:lineRule="auto"/>
        <w:ind w:firstLine="720"/>
        <w:jc w:val="both"/>
        <w:rPr>
          <w:rFonts w:eastAsia="Times New Roman"/>
          <w:szCs w:val="24"/>
        </w:rPr>
      </w:pPr>
      <w:r>
        <w:rPr>
          <w:rFonts w:eastAsia="Times New Roman"/>
          <w:szCs w:val="24"/>
        </w:rPr>
        <w:t>Κύριε Υ</w:t>
      </w:r>
      <w:r>
        <w:rPr>
          <w:rFonts w:eastAsia="Times New Roman"/>
          <w:szCs w:val="24"/>
        </w:rPr>
        <w:t>φυ</w:t>
      </w:r>
      <w:r>
        <w:rPr>
          <w:rFonts w:eastAsia="Times New Roman"/>
          <w:szCs w:val="24"/>
        </w:rPr>
        <w:t>πουργέ, θα κάνετε χρήση της δ</w:t>
      </w:r>
      <w:r>
        <w:rPr>
          <w:rFonts w:eastAsia="Times New Roman"/>
          <w:szCs w:val="24"/>
        </w:rPr>
        <w:t>ε</w:t>
      </w:r>
      <w:r>
        <w:rPr>
          <w:rFonts w:eastAsia="Times New Roman"/>
          <w:szCs w:val="24"/>
        </w:rPr>
        <w:t xml:space="preserve">υτερολογίας σας; </w:t>
      </w:r>
    </w:p>
    <w:p w14:paraId="1A4E1CCB" w14:textId="77777777" w:rsidR="00423CA6" w:rsidRDefault="00752490">
      <w:pPr>
        <w:spacing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 xml:space="preserve">Νομίζω ότι ο σκοπός της ερώτησής σας επετεύχθη, κύριε </w:t>
      </w:r>
      <w:proofErr w:type="spellStart"/>
      <w:r>
        <w:rPr>
          <w:rFonts w:eastAsia="Times New Roman"/>
          <w:szCs w:val="24"/>
        </w:rPr>
        <w:t>Σα</w:t>
      </w:r>
      <w:r>
        <w:rPr>
          <w:rFonts w:eastAsia="Times New Roman"/>
          <w:szCs w:val="24"/>
        </w:rPr>
        <w:t>ρίδη</w:t>
      </w:r>
      <w:proofErr w:type="spellEnd"/>
      <w:r>
        <w:rPr>
          <w:rFonts w:eastAsia="Times New Roman"/>
          <w:szCs w:val="24"/>
        </w:rPr>
        <w:t xml:space="preserve">. Η απάντηση είναι ξεκάθαρη ότι δεν θεωρούμε ότι υπάρχει αντικείμενο για ανάπτυξη δραστηριότητας του ΤΙΚΑ στη χώρα μας και επομένως δεν συντρέχει λόγος λειτουργίας γραφείου του στην Ελλάδα. </w:t>
      </w:r>
    </w:p>
    <w:p w14:paraId="1A4E1CCC" w14:textId="77777777" w:rsidR="00423CA6" w:rsidRDefault="00752490">
      <w:pPr>
        <w:spacing w:line="600" w:lineRule="auto"/>
        <w:ind w:firstLine="720"/>
        <w:jc w:val="both"/>
        <w:rPr>
          <w:rFonts w:eastAsia="Times New Roman"/>
          <w:szCs w:val="24"/>
        </w:rPr>
      </w:pPr>
      <w:r>
        <w:rPr>
          <w:rFonts w:eastAsia="Times New Roman"/>
          <w:szCs w:val="24"/>
        </w:rPr>
        <w:t xml:space="preserve">Ευχαριστώ. </w:t>
      </w:r>
    </w:p>
    <w:p w14:paraId="1A4E1CCD" w14:textId="77777777" w:rsidR="00423CA6" w:rsidRDefault="00752490">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w:t>
      </w:r>
      <w:r>
        <w:rPr>
          <w:rFonts w:eastAsia="Times New Roman"/>
          <w:szCs w:val="24"/>
        </w:rPr>
        <w:t xml:space="preserve">ν κύριο Υφυπουργό. </w:t>
      </w:r>
    </w:p>
    <w:p w14:paraId="1A4E1CCE" w14:textId="77777777" w:rsidR="00423CA6" w:rsidRDefault="00752490">
      <w:pPr>
        <w:spacing w:line="600" w:lineRule="auto"/>
        <w:ind w:firstLine="720"/>
        <w:jc w:val="both"/>
        <w:rPr>
          <w:rFonts w:eastAsia="Times New Roman"/>
          <w:szCs w:val="24"/>
        </w:rPr>
      </w:pPr>
      <w:r>
        <w:rPr>
          <w:rFonts w:eastAsia="Times New Roman"/>
          <w:szCs w:val="24"/>
        </w:rPr>
        <w:t xml:space="preserve">Θα συζητηθεί </w:t>
      </w:r>
      <w:r>
        <w:rPr>
          <w:rFonts w:eastAsia="Times New Roman"/>
          <w:szCs w:val="24"/>
        </w:rPr>
        <w:t xml:space="preserve">η δέκατη έβδομη με αριθμό 614/3-3-2016 επίκαιρη ερώτηση </w:t>
      </w:r>
      <w:r>
        <w:rPr>
          <w:rFonts w:eastAsia="Times New Roman"/>
          <w:szCs w:val="24"/>
        </w:rPr>
        <w:t>δεύτερου</w:t>
      </w:r>
      <w:r>
        <w:rPr>
          <w:rFonts w:eastAsia="Times New Roman"/>
          <w:szCs w:val="24"/>
        </w:rPr>
        <w:t xml:space="preserve"> κύκλου του Βουλευτή Β΄ Πειραι</w:t>
      </w:r>
      <w:r>
        <w:rPr>
          <w:rFonts w:eastAsia="Times New Roman"/>
          <w:szCs w:val="24"/>
        </w:rPr>
        <w:t>ώς</w:t>
      </w:r>
      <w:r>
        <w:rPr>
          <w:rFonts w:eastAsia="Times New Roman"/>
          <w:szCs w:val="24"/>
        </w:rPr>
        <w:t xml:space="preserve"> του Λαϊκού Συνδέσμου – 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«καλλιέργεια κλίματος έντασης κα</w:t>
      </w:r>
      <w:r>
        <w:rPr>
          <w:rFonts w:eastAsia="Times New Roman"/>
          <w:szCs w:val="24"/>
        </w:rPr>
        <w:t>ι τις μεθοδεύσεις του τουρκικού προξενείου στη Θράκη».</w:t>
      </w:r>
    </w:p>
    <w:p w14:paraId="1A4E1CC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Τον λόγο έχει ο κ. Λαγός.</w:t>
      </w:r>
    </w:p>
    <w:p w14:paraId="1A4E1CD0"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w:t>
      </w:r>
    </w:p>
    <w:p w14:paraId="1A4E1CD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αυτή την ερώτηση την έχουμε καταθέσει εδώ και πάρα πολύ καιρό. Ευτυχώς ήρθατε </w:t>
      </w:r>
      <w:r>
        <w:rPr>
          <w:rFonts w:eastAsia="Times New Roman" w:cs="Times New Roman"/>
          <w:szCs w:val="24"/>
        </w:rPr>
        <w:t xml:space="preserve">να </w:t>
      </w:r>
      <w:r>
        <w:rPr>
          <w:rFonts w:eastAsia="Times New Roman" w:cs="Times New Roman"/>
          <w:szCs w:val="24"/>
        </w:rPr>
        <w:t>απαντήσ</w:t>
      </w:r>
      <w:r>
        <w:rPr>
          <w:rFonts w:eastAsia="Times New Roman" w:cs="Times New Roman"/>
          <w:szCs w:val="24"/>
        </w:rPr>
        <w:t>ε</w:t>
      </w:r>
      <w:r>
        <w:rPr>
          <w:rFonts w:eastAsia="Times New Roman" w:cs="Times New Roman"/>
          <w:szCs w:val="24"/>
        </w:rPr>
        <w:t>τε τουλάχιστον σήμερα.</w:t>
      </w:r>
    </w:p>
    <w:p w14:paraId="1A4E1CD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Στις 29 Ιαν</w:t>
      </w:r>
      <w:r>
        <w:rPr>
          <w:rFonts w:eastAsia="Times New Roman" w:cs="Times New Roman"/>
          <w:szCs w:val="24"/>
        </w:rPr>
        <w:t xml:space="preserve">ουαρίου 2016 διοργανώθηκε στην περιοχή της Θράκης μας μία προκλητική εκδήλωση που τη στήριξαν και το κόμμα </w:t>
      </w:r>
      <w:r>
        <w:rPr>
          <w:rFonts w:eastAsia="Times New Roman" w:cs="Times New Roman"/>
          <w:szCs w:val="24"/>
          <w:lang w:val="en-US"/>
        </w:rPr>
        <w:t>DEB</w:t>
      </w:r>
      <w:r>
        <w:rPr>
          <w:rFonts w:eastAsia="Times New Roman" w:cs="Times New Roman"/>
          <w:szCs w:val="24"/>
        </w:rPr>
        <w:t xml:space="preserve">, που μιλάει αποσχιστικά για τη Θράκη μας, και το </w:t>
      </w:r>
      <w:r>
        <w:rPr>
          <w:rFonts w:eastAsia="Times New Roman" w:cs="Times New Roman"/>
          <w:szCs w:val="24"/>
        </w:rPr>
        <w:t>τ</w:t>
      </w:r>
      <w:r>
        <w:rPr>
          <w:rFonts w:eastAsia="Times New Roman" w:cs="Times New Roman"/>
          <w:szCs w:val="24"/>
        </w:rPr>
        <w:t xml:space="preserve">ουρκικό </w:t>
      </w:r>
      <w:r>
        <w:rPr>
          <w:rFonts w:eastAsia="Times New Roman" w:cs="Times New Roman"/>
          <w:szCs w:val="24"/>
        </w:rPr>
        <w:t>π</w:t>
      </w:r>
      <w:r>
        <w:rPr>
          <w:rFonts w:eastAsia="Times New Roman" w:cs="Times New Roman"/>
          <w:szCs w:val="24"/>
        </w:rPr>
        <w:t>ροξενείο. Η εκδήλωση αυτή είχε να κάνει με τα επεισόδια που είχαν συμβεί στις 29 Ιανου</w:t>
      </w:r>
      <w:r>
        <w:rPr>
          <w:rFonts w:eastAsia="Times New Roman" w:cs="Times New Roman"/>
          <w:szCs w:val="24"/>
        </w:rPr>
        <w:t xml:space="preserve">αρίου του 1988 όταν τότε ο Άρειος Πάγος, και πολύ σωστά, είχε απαγορεύσει να υπάρχει η λέξη «τουρκικός», «τούρκος» ή «τούρκικος» μέσα σε κάποια </w:t>
      </w:r>
      <w:r>
        <w:rPr>
          <w:rFonts w:eastAsia="Times New Roman" w:cs="Times New Roman"/>
          <w:szCs w:val="24"/>
        </w:rPr>
        <w:lastRenderedPageBreak/>
        <w:t>σωματεία που ήθελαν να ιδρύσουν συγκεκριμένοι μουσουλμάνοι στην περιοχή της Θράκης. Αυτά το 1988 και είχαν γίνει</w:t>
      </w:r>
      <w:r>
        <w:rPr>
          <w:rFonts w:eastAsia="Times New Roman" w:cs="Times New Roman"/>
          <w:szCs w:val="24"/>
        </w:rPr>
        <w:t xml:space="preserve"> τρομερά επεισόδια. </w:t>
      </w:r>
    </w:p>
    <w:p w14:paraId="1A4E1CD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Η ειρωνεία είναι ότι είκοσι οκτώ χρόνια μετά αυτοί που ήρθαν να κάνουν αυτή την εκδήλωση είχαν τον τίτλο «Τουρκική Νεολαία Κομοτηνής». Το ελληνικό κράτος το</w:t>
      </w:r>
      <w:r>
        <w:rPr>
          <w:rFonts w:eastAsia="Times New Roman" w:cs="Times New Roman"/>
          <w:szCs w:val="24"/>
        </w:rPr>
        <w:t>ύ</w:t>
      </w:r>
      <w:r>
        <w:rPr>
          <w:rFonts w:eastAsia="Times New Roman" w:cs="Times New Roman"/>
          <w:szCs w:val="24"/>
        </w:rPr>
        <w:t xml:space="preserve">ς επέτρεψε και έκαναν την εκδήλωση αυτή. Για να δείτε μέσα σε είκοσι οκτώ </w:t>
      </w:r>
      <w:r>
        <w:rPr>
          <w:rFonts w:eastAsia="Times New Roman" w:cs="Times New Roman"/>
          <w:szCs w:val="24"/>
        </w:rPr>
        <w:t>χρόνια πόσο πολύ έχει υποχωρήσει η ελληνική εξωτερική πολιτική στα πάντα. Και δεν αναφερόμαστε μόνο στο Αιγαίο, αλλά αναφερόμαστε και στη Θράκη και σε όλη την επικράτεια της Ελλάδας.</w:t>
      </w:r>
    </w:p>
    <w:p w14:paraId="1A4E1CD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Η προδοτική στάση, λοιπόν, που ακολουθεί το ελληνικό κράτος τα τελευταία </w:t>
      </w:r>
      <w:r>
        <w:rPr>
          <w:rFonts w:eastAsia="Times New Roman" w:cs="Times New Roman"/>
          <w:szCs w:val="24"/>
        </w:rPr>
        <w:t>πολλά χρόνια έχει οδηγήσει σε αυτή την κατάσταση, δηλαδή, να έρχονται με τον προκλητικό αυτόν τίτλο «Τουρκική Νεολαία Κομοτηνής», για να γιορτάσουν την τότε απαγόρευση που είχε γίνει, και μετά από είκοσι οκτώ χρόνια αυτοί ουσιαστικά έχουν κερδίσει.</w:t>
      </w:r>
    </w:p>
    <w:p w14:paraId="1A4E1CD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εκδήλωση, επαναλαμβάνω και πάλι, ήταν δήμαρχοι από κάποιες περιοχές, από κάποια </w:t>
      </w:r>
      <w:proofErr w:type="spellStart"/>
      <w:r>
        <w:rPr>
          <w:rFonts w:eastAsia="Times New Roman" w:cs="Times New Roman"/>
          <w:szCs w:val="24"/>
        </w:rPr>
        <w:t>πομακοχώρια</w:t>
      </w:r>
      <w:proofErr w:type="spellEnd"/>
      <w:r>
        <w:rPr>
          <w:rFonts w:eastAsia="Times New Roman" w:cs="Times New Roman"/>
          <w:szCs w:val="24"/>
        </w:rPr>
        <w:t>, άνθρωποι που δεν είναι απλά μουσουλμάνοι, αλλά δηλώνουν Τούρκοι. Αυτοί οι άνθρωποι έχουν δηλώσει ανοικτά τη θέση τους για να αποσχιστεί η δυτική Θράκη, η Θράκ</w:t>
      </w:r>
      <w:r>
        <w:rPr>
          <w:rFonts w:eastAsia="Times New Roman" w:cs="Times New Roman"/>
          <w:szCs w:val="24"/>
        </w:rPr>
        <w:t>η μας.</w:t>
      </w:r>
    </w:p>
    <w:p w14:paraId="1A4E1CD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τ</w:t>
      </w:r>
      <w:r>
        <w:rPr>
          <w:rFonts w:eastAsia="Times New Roman" w:cs="Times New Roman"/>
          <w:szCs w:val="24"/>
        </w:rPr>
        <w:t xml:space="preserve">ουρκικό </w:t>
      </w:r>
      <w:r>
        <w:rPr>
          <w:rFonts w:eastAsia="Times New Roman" w:cs="Times New Roman"/>
          <w:szCs w:val="24"/>
        </w:rPr>
        <w:t>π</w:t>
      </w:r>
      <w:r>
        <w:rPr>
          <w:rFonts w:eastAsia="Times New Roman" w:cs="Times New Roman"/>
          <w:szCs w:val="24"/>
        </w:rPr>
        <w:t>ροξενείο, φυσικά όλοι γνωρίζουμε, παίζει έναν τρομερό ρόλο και δεν το κάνει ούτε συγκεκαλλυμένα πλέον ούτε κρύβεται ούτε τίποτα. Το Τουρκικό Προξενείο ανοικτά εφαρμόζει αυτήν την πολιτική. Το Τουρκικό Προξενείο έχει βγει στην περιοχή τη</w:t>
      </w:r>
      <w:r>
        <w:rPr>
          <w:rFonts w:eastAsia="Times New Roman" w:cs="Times New Roman"/>
          <w:szCs w:val="24"/>
        </w:rPr>
        <w:t xml:space="preserve">ς Θράκης, τρομοκρατεί τους Έλληνες </w:t>
      </w:r>
      <w:proofErr w:type="spellStart"/>
      <w:r>
        <w:rPr>
          <w:rFonts w:eastAsia="Times New Roman" w:cs="Times New Roman"/>
          <w:szCs w:val="24"/>
        </w:rPr>
        <w:t>Πομάκους</w:t>
      </w:r>
      <w:proofErr w:type="spellEnd"/>
      <w:r>
        <w:rPr>
          <w:rFonts w:eastAsia="Times New Roman" w:cs="Times New Roman"/>
          <w:szCs w:val="24"/>
        </w:rPr>
        <w:t xml:space="preserve">, τρομοκρατεί όσους δηλώνουν, από τους μουσουλμάνους, ότι έχουν ελληνική συνείδηση και είναι Έλληνες το γένος, γιατί υπάρχουν αρκετοί τέτοιοι και όλοι οι Έλληνες </w:t>
      </w:r>
      <w:proofErr w:type="spellStart"/>
      <w:r>
        <w:rPr>
          <w:rFonts w:eastAsia="Times New Roman" w:cs="Times New Roman"/>
          <w:szCs w:val="24"/>
        </w:rPr>
        <w:t>Πομάκοι</w:t>
      </w:r>
      <w:proofErr w:type="spellEnd"/>
      <w:r>
        <w:rPr>
          <w:rFonts w:eastAsia="Times New Roman" w:cs="Times New Roman"/>
          <w:szCs w:val="24"/>
        </w:rPr>
        <w:t xml:space="preserve"> έτσι είναι, άσχετα αν το ίδιο το ελληνικό κ</w:t>
      </w:r>
      <w:r>
        <w:rPr>
          <w:rFonts w:eastAsia="Times New Roman" w:cs="Times New Roman"/>
          <w:szCs w:val="24"/>
        </w:rPr>
        <w:t>ράτος θέλει να τους εκτουρκίσει.</w:t>
      </w:r>
    </w:p>
    <w:p w14:paraId="1A4E1CD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Η ερώτηση που απευθύνουμε στο Υπουργείο και σε εσάς προσωπικά τώρα είναι τι σκέφτεστε να κάνετε και ποια είναι τα </w:t>
      </w:r>
      <w:r>
        <w:rPr>
          <w:rFonts w:eastAsia="Times New Roman" w:cs="Times New Roman"/>
          <w:szCs w:val="24"/>
        </w:rPr>
        <w:lastRenderedPageBreak/>
        <w:t xml:space="preserve">μέτρα που θα λάβετε προκειμένου να σταματήσει; Γιατί η κατάσταση έχει φτάσει στο απροχώρητο, οι Τούρκοι εκεί </w:t>
      </w:r>
      <w:r>
        <w:rPr>
          <w:rFonts w:eastAsia="Times New Roman" w:cs="Times New Roman"/>
          <w:szCs w:val="24"/>
        </w:rPr>
        <w:t xml:space="preserve">είναι ένα κράτος εν </w:t>
      </w:r>
      <w:proofErr w:type="spellStart"/>
      <w:r>
        <w:rPr>
          <w:rFonts w:eastAsia="Times New Roman" w:cs="Times New Roman"/>
          <w:szCs w:val="24"/>
        </w:rPr>
        <w:t>κράτει</w:t>
      </w:r>
      <w:proofErr w:type="spellEnd"/>
      <w:r>
        <w:rPr>
          <w:rFonts w:eastAsia="Times New Roman" w:cs="Times New Roman"/>
          <w:szCs w:val="24"/>
        </w:rPr>
        <w:t xml:space="preserve">, κάνουν ό,τι θέλουν ουσιαστικά, έρχονται </w:t>
      </w:r>
      <w:proofErr w:type="spellStart"/>
      <w:r>
        <w:rPr>
          <w:rFonts w:eastAsia="Times New Roman" w:cs="Times New Roman"/>
          <w:szCs w:val="24"/>
        </w:rPr>
        <w:t>ψευτομουφτήδες</w:t>
      </w:r>
      <w:proofErr w:type="spellEnd"/>
      <w:r>
        <w:rPr>
          <w:rFonts w:eastAsia="Times New Roman" w:cs="Times New Roman"/>
          <w:szCs w:val="24"/>
        </w:rPr>
        <w:t xml:space="preserve"> τους, έρχονται Υπουργοί τους και Βουλευτές τους από την Τουρκία, κάνουν συγκεντρώσεις δικές τους, βγάζουν δική τους σημαία της ανεξάρτητης δήθεν δυτικής Θράκης και το ελληνι</w:t>
      </w:r>
      <w:r>
        <w:rPr>
          <w:rFonts w:eastAsia="Times New Roman" w:cs="Times New Roman"/>
          <w:szCs w:val="24"/>
        </w:rPr>
        <w:t xml:space="preserve">κό κράτος κάθεται και τους παρακολουθεί. </w:t>
      </w:r>
    </w:p>
    <w:p w14:paraId="1A4E1CD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Και δεν αρκούμαστε μόνο σε αυτά, αλλά υπάρχουν εδώ μέσα Έλληνες Βουλευτές</w:t>
      </w:r>
      <w:r>
        <w:rPr>
          <w:rFonts w:eastAsia="Times New Roman" w:cs="Times New Roman"/>
          <w:szCs w:val="24"/>
        </w:rPr>
        <w:t>,</w:t>
      </w:r>
      <w:r>
        <w:rPr>
          <w:rFonts w:eastAsia="Times New Roman" w:cs="Times New Roman"/>
          <w:szCs w:val="24"/>
        </w:rPr>
        <w:t xml:space="preserve"> οι οποίοι έχουν εκλεγεί σαν Έλληνες Βουλευτές -και αναφέρομαι και σε Βουλευτές του ΣΥΡΙΖΑ και σε αυτή την κοινοβουλευτική περίοδο- και οι ο</w:t>
      </w:r>
      <w:r>
        <w:rPr>
          <w:rFonts w:eastAsia="Times New Roman" w:cs="Times New Roman"/>
          <w:szCs w:val="24"/>
        </w:rPr>
        <w:t xml:space="preserve">ποίοι δηλώνουν ευθαρσώς και υπερήφανα, κατ’ αυτούς, σε διάφορες τουρκικές </w:t>
      </w:r>
      <w:r>
        <w:rPr>
          <w:rFonts w:eastAsia="Times New Roman" w:cs="Times New Roman"/>
          <w:szCs w:val="24"/>
        </w:rPr>
        <w:lastRenderedPageBreak/>
        <w:t>εφημερίδες ότι είναι Τούρκοι, αισθάνονται Τούρκοι και θα αγωνιστούν για τα δικαιώματα της τουρκικής μειονότητας που δεν υπάρχει στη Θράκη μας.</w:t>
      </w:r>
    </w:p>
    <w:p w14:paraId="1A4E1CD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Ποιες είναι οι απόψεις σας και οι απαντ</w:t>
      </w:r>
      <w:r>
        <w:rPr>
          <w:rFonts w:eastAsia="Times New Roman" w:cs="Times New Roman"/>
          <w:szCs w:val="24"/>
        </w:rPr>
        <w:t>ήσεις σας;</w:t>
      </w:r>
    </w:p>
    <w:p w14:paraId="1A4E1CDA"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w:t>
      </w:r>
      <w:r>
        <w:rPr>
          <w:rFonts w:eastAsia="Times New Roman" w:cs="Times New Roman"/>
          <w:szCs w:val="24"/>
        </w:rPr>
        <w:t>φυ</w:t>
      </w:r>
      <w:r>
        <w:rPr>
          <w:rFonts w:eastAsia="Times New Roman" w:cs="Times New Roman"/>
          <w:szCs w:val="24"/>
        </w:rPr>
        <w:t xml:space="preserve">πουργέ, έχετε τον λόγο για την </w:t>
      </w:r>
      <w:proofErr w:type="spellStart"/>
      <w:r>
        <w:rPr>
          <w:rFonts w:eastAsia="Times New Roman" w:cs="Times New Roman"/>
          <w:szCs w:val="24"/>
        </w:rPr>
        <w:t>πρωτολογί</w:t>
      </w:r>
      <w:r>
        <w:rPr>
          <w:rFonts w:eastAsia="Times New Roman" w:cs="Times New Roman"/>
          <w:szCs w:val="24"/>
        </w:rPr>
        <w:t>α</w:t>
      </w:r>
      <w:proofErr w:type="spellEnd"/>
      <w:r>
        <w:rPr>
          <w:rFonts w:eastAsia="Times New Roman" w:cs="Times New Roman"/>
          <w:szCs w:val="24"/>
        </w:rPr>
        <w:t xml:space="preserve"> σας</w:t>
      </w:r>
      <w:r>
        <w:rPr>
          <w:rFonts w:eastAsia="Times New Roman" w:cs="Times New Roman"/>
          <w:szCs w:val="24"/>
        </w:rPr>
        <w:t>.</w:t>
      </w:r>
    </w:p>
    <w:p w14:paraId="1A4E1CDB"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Κύριε Βουλευτά, θα σας εκφράσω την επίσημη θέση της Κυβέρνησης. Βλέπετε είμαι πάρα πολύ προσεκτικός στις εκφράσ</w:t>
      </w:r>
      <w:r>
        <w:rPr>
          <w:rFonts w:eastAsia="Times New Roman" w:cs="Times New Roman"/>
          <w:szCs w:val="24"/>
        </w:rPr>
        <w:t>εις μου</w:t>
      </w:r>
      <w:r>
        <w:rPr>
          <w:rFonts w:eastAsia="Times New Roman" w:cs="Times New Roman"/>
          <w:szCs w:val="24"/>
        </w:rPr>
        <w:t>,</w:t>
      </w:r>
      <w:r>
        <w:rPr>
          <w:rFonts w:eastAsia="Times New Roman" w:cs="Times New Roman"/>
          <w:szCs w:val="24"/>
        </w:rPr>
        <w:t xml:space="preserve"> οι οποίες έχουν βαρύτητα θεωρώ. </w:t>
      </w:r>
    </w:p>
    <w:p w14:paraId="1A4E1CD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 μουσουλμανική μειονότητα στη Θράκη, εφαρμόζονται οι σχετικές διεθνείς συνθήκες και ιδιαίτερα η Συνθήκη της </w:t>
      </w:r>
      <w:proofErr w:type="spellStart"/>
      <w:r>
        <w:rPr>
          <w:rFonts w:eastAsia="Times New Roman" w:cs="Times New Roman"/>
          <w:szCs w:val="24"/>
        </w:rPr>
        <w:t>Λωζάνης</w:t>
      </w:r>
      <w:proofErr w:type="spellEnd"/>
      <w:r>
        <w:rPr>
          <w:rFonts w:eastAsia="Times New Roman" w:cs="Times New Roman"/>
          <w:szCs w:val="24"/>
        </w:rPr>
        <w:t>, σύμφωνα με την οποία η μειονότητα προσδιορίζεται συλλογικά με βάση τον θρησκευτικό τ</w:t>
      </w:r>
      <w:r>
        <w:rPr>
          <w:rFonts w:eastAsia="Times New Roman" w:cs="Times New Roman"/>
          <w:szCs w:val="24"/>
        </w:rPr>
        <w:t xml:space="preserve">ης χαρακτήρα, ήτοι τη μουσουλμανική θρησκεία. Τυχόν αναφορές μεμονωμένων ατόμων μελών της μειονότητας για διαφορετικό προσδιορισμό της μειονότητας ως σύνολο δεν καταργούν τις διεθνείς συνθήκες ούτε εκφράζουν την επιθυμία της μειονότητας σαν σύνολο. </w:t>
      </w:r>
    </w:p>
    <w:p w14:paraId="1A4E1CD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Οι Έλλ</w:t>
      </w:r>
      <w:r>
        <w:rPr>
          <w:rFonts w:eastAsia="Times New Roman" w:cs="Times New Roman"/>
          <w:szCs w:val="24"/>
        </w:rPr>
        <w:t xml:space="preserve">ηνες μουσουλμάνοι στη Θράκη επιθυμούν την ειρηνική συμβίωση και συνύπαρξη με τους Έλληνες χριστιανούς. </w:t>
      </w:r>
      <w:r>
        <w:rPr>
          <w:rFonts w:eastAsia="Times New Roman" w:cs="Times New Roman"/>
          <w:szCs w:val="24"/>
        </w:rPr>
        <w:lastRenderedPageBreak/>
        <w:t xml:space="preserve">Τυχόν εξτρεμιστικά στοιχεία της μιας ή της άλλης πλευράς περιθωριοποιούνται από το κοινωνικό σύνολο και αποβάλλονται εν τοις </w:t>
      </w:r>
      <w:proofErr w:type="spellStart"/>
      <w:r>
        <w:rPr>
          <w:rFonts w:eastAsia="Times New Roman" w:cs="Times New Roman"/>
          <w:szCs w:val="24"/>
        </w:rPr>
        <w:t>πράγμασι</w:t>
      </w:r>
      <w:proofErr w:type="spellEnd"/>
      <w:r>
        <w:rPr>
          <w:rFonts w:eastAsia="Times New Roman" w:cs="Times New Roman"/>
          <w:szCs w:val="24"/>
        </w:rPr>
        <w:t xml:space="preserve"> από τον κοινωνικό δ</w:t>
      </w:r>
      <w:r>
        <w:rPr>
          <w:rFonts w:eastAsia="Times New Roman" w:cs="Times New Roman"/>
          <w:szCs w:val="24"/>
        </w:rPr>
        <w:t xml:space="preserve">ιάλογο τόσο από τη μειονότητα όσο και από την πλειονότητα. </w:t>
      </w:r>
    </w:p>
    <w:p w14:paraId="1A4E1CD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Αυτό που θεωρώ, δηλαδή, ότι λείπει, ίσως, από την ερώτησή σας είναι ότι η ανταπόκριση της ίδιας της μειονότητας μειώνεται σταθερά, γιατί η ελληνική πολιτεία από το 1989, με ό,τι έχει κάνει, πιστεύ</w:t>
      </w:r>
      <w:r>
        <w:rPr>
          <w:rFonts w:eastAsia="Times New Roman" w:cs="Times New Roman"/>
          <w:szCs w:val="24"/>
        </w:rPr>
        <w:t>ω ότι ακολούθησε και ακολουθεί με συνέπεια μια πολιτική ισονομίας και ισοπολιτείας.</w:t>
      </w:r>
    </w:p>
    <w:p w14:paraId="1A4E1CD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Στη δευτερολογία μου μπορώ να πω κι άλλα στοιχεία.</w:t>
      </w:r>
    </w:p>
    <w:p w14:paraId="1A4E1CE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Εφόσον, βέβαια, αναφερθήκατε και στο κόμμα, κύριε Λαγέ, θέλω να σας πω ότι η νόμιμη άσκηση του δικαιώματος του «</w:t>
      </w:r>
      <w:proofErr w:type="spellStart"/>
      <w:r>
        <w:rPr>
          <w:rFonts w:eastAsia="Times New Roman" w:cs="Times New Roman"/>
          <w:szCs w:val="24"/>
        </w:rPr>
        <w:t>συνέρχεσθαι</w:t>
      </w:r>
      <w:proofErr w:type="spellEnd"/>
      <w:r>
        <w:rPr>
          <w:rFonts w:eastAsia="Times New Roman" w:cs="Times New Roman"/>
          <w:szCs w:val="24"/>
        </w:rPr>
        <w:t xml:space="preserve"> και </w:t>
      </w:r>
      <w:proofErr w:type="spellStart"/>
      <w:r>
        <w:rPr>
          <w:rFonts w:eastAsia="Times New Roman" w:cs="Times New Roman"/>
          <w:szCs w:val="24"/>
        </w:rPr>
        <w:t>συνεταιρίζεσθαι</w:t>
      </w:r>
      <w:proofErr w:type="spellEnd"/>
      <w:r>
        <w:rPr>
          <w:rFonts w:eastAsia="Times New Roman" w:cs="Times New Roman"/>
          <w:szCs w:val="24"/>
        </w:rPr>
        <w:t>», καθώς και του δικαιώματος του «</w:t>
      </w:r>
      <w:proofErr w:type="spellStart"/>
      <w:r>
        <w:rPr>
          <w:rFonts w:eastAsia="Times New Roman" w:cs="Times New Roman"/>
          <w:szCs w:val="24"/>
        </w:rPr>
        <w:t>πολιτεύεσθαι</w:t>
      </w:r>
      <w:proofErr w:type="spellEnd"/>
      <w:r>
        <w:rPr>
          <w:rFonts w:eastAsia="Times New Roman" w:cs="Times New Roman"/>
          <w:szCs w:val="24"/>
        </w:rPr>
        <w:t>», αποτελεί συνταγματικό δικαίωμα των Ελλήνων πολιτών, εφόσον δεν α</w:t>
      </w:r>
      <w:r>
        <w:rPr>
          <w:rFonts w:eastAsia="Times New Roman" w:cs="Times New Roman"/>
          <w:szCs w:val="24"/>
        </w:rPr>
        <w:t xml:space="preserve">ντιβαίνει στην ελληνική νομοθεσία και τους διεθνείς κανόνες. </w:t>
      </w:r>
    </w:p>
    <w:p w14:paraId="1A4E1CE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w:t>
      </w:r>
      <w:r>
        <w:rPr>
          <w:rFonts w:eastAsia="Times New Roman" w:cs="Times New Roman"/>
          <w:szCs w:val="24"/>
        </w:rPr>
        <w:t>φυ</w:t>
      </w:r>
      <w:r>
        <w:rPr>
          <w:rFonts w:eastAsia="Times New Roman" w:cs="Times New Roman"/>
          <w:szCs w:val="24"/>
        </w:rPr>
        <w:t xml:space="preserve">πουργό. </w:t>
      </w:r>
    </w:p>
    <w:p w14:paraId="1A4E1CE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Λαγέ, έχετε τον λόγο για τη δευτερολογία σας. </w:t>
      </w:r>
    </w:p>
    <w:p w14:paraId="1A4E1CE3"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Κύριε Υπουργέ, λυπάμαι, αλλά βρίσκεστε σε σύγχυση. Μιλήσα</w:t>
      </w:r>
      <w:r>
        <w:rPr>
          <w:rFonts w:eastAsia="Times New Roman" w:cs="Times New Roman"/>
          <w:szCs w:val="24"/>
        </w:rPr>
        <w:t>τε για το δικαίωμα του «</w:t>
      </w:r>
      <w:proofErr w:type="spellStart"/>
      <w:r>
        <w:rPr>
          <w:rFonts w:eastAsia="Times New Roman" w:cs="Times New Roman"/>
          <w:szCs w:val="24"/>
        </w:rPr>
        <w:t>συνέρχεσθαι</w:t>
      </w:r>
      <w:proofErr w:type="spellEnd"/>
      <w:r>
        <w:rPr>
          <w:rFonts w:eastAsia="Times New Roman" w:cs="Times New Roman"/>
          <w:szCs w:val="24"/>
        </w:rPr>
        <w:t>» των Ελλήνων πολιτών όταν δεν αντιβαίνει την ελληνική νομοθεσία. Μα, εδώ υπάρχει ξεκάθαρη αντίθεση. Εδώ οι άνθρωποι αυτοί δηλώνουν Τούρκοι, όχι μουσουλμάνοι. Κι εσείς ο ίδιος πριν από λίγο είπατε ότι υπάρχει η διεθνής Συ</w:t>
      </w:r>
      <w:r>
        <w:rPr>
          <w:rFonts w:eastAsia="Times New Roman" w:cs="Times New Roman"/>
          <w:szCs w:val="24"/>
        </w:rPr>
        <w:t xml:space="preserve">νθήκη της </w:t>
      </w:r>
      <w:proofErr w:type="spellStart"/>
      <w:r>
        <w:rPr>
          <w:rFonts w:eastAsia="Times New Roman" w:cs="Times New Roman"/>
          <w:szCs w:val="24"/>
        </w:rPr>
        <w:t>Λωζάνης</w:t>
      </w:r>
      <w:proofErr w:type="spellEnd"/>
      <w:r>
        <w:rPr>
          <w:rFonts w:eastAsia="Times New Roman" w:cs="Times New Roman"/>
          <w:szCs w:val="24"/>
        </w:rPr>
        <w:t xml:space="preserve">. Μακάρι να εφαρμοζόταν. Μα, δεν την εφαρμόζετε. </w:t>
      </w:r>
    </w:p>
    <w:p w14:paraId="1A4E1CE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Η Συνθήκη της </w:t>
      </w:r>
      <w:proofErr w:type="spellStart"/>
      <w:r>
        <w:rPr>
          <w:rFonts w:eastAsia="Times New Roman" w:cs="Times New Roman"/>
          <w:szCs w:val="24"/>
        </w:rPr>
        <w:t>Λωζάνης</w:t>
      </w:r>
      <w:proofErr w:type="spellEnd"/>
      <w:r>
        <w:rPr>
          <w:rFonts w:eastAsia="Times New Roman" w:cs="Times New Roman"/>
          <w:szCs w:val="24"/>
        </w:rPr>
        <w:t xml:space="preserve"> τι λέει για να το ξέρει και ο κόσμος και να το ακούσουμε κι εμείς για άλλη μία φορά; Λέει ότι υπάρχει μουσουλμανική μειονότητα στη Θράκη. Εδώ, οι άνθρωποι αυτοί βγαίνο</w:t>
      </w:r>
      <w:r>
        <w:rPr>
          <w:rFonts w:eastAsia="Times New Roman" w:cs="Times New Roman"/>
          <w:szCs w:val="24"/>
        </w:rPr>
        <w:t>υν και διατραν</w:t>
      </w:r>
      <w:r>
        <w:rPr>
          <w:rFonts w:eastAsia="Times New Roman" w:cs="Times New Roman"/>
          <w:szCs w:val="24"/>
        </w:rPr>
        <w:t>ών</w:t>
      </w:r>
      <w:r>
        <w:rPr>
          <w:rFonts w:eastAsia="Times New Roman" w:cs="Times New Roman"/>
          <w:szCs w:val="24"/>
        </w:rPr>
        <w:t>ο</w:t>
      </w:r>
      <w:r>
        <w:rPr>
          <w:rFonts w:eastAsia="Times New Roman" w:cs="Times New Roman"/>
          <w:szCs w:val="24"/>
        </w:rPr>
        <w:t>υ</w:t>
      </w:r>
      <w:r>
        <w:rPr>
          <w:rFonts w:eastAsia="Times New Roman" w:cs="Times New Roman"/>
          <w:szCs w:val="24"/>
        </w:rPr>
        <w:t xml:space="preserve">ν ότι είναι Τούρκοι κι εσείς μου </w:t>
      </w:r>
      <w:r>
        <w:rPr>
          <w:rFonts w:eastAsia="Times New Roman" w:cs="Times New Roman"/>
          <w:szCs w:val="24"/>
        </w:rPr>
        <w:lastRenderedPageBreak/>
        <w:t xml:space="preserve">λέτε ότι αυτό δεν αντιβαίνει στην ελληνική νομοθεσία; Τι είναι αυτά που μας λέτε; Εδώ, έρχεται ο Πρωθυπουργός της Τουρκίας, έρχονται διάφοροι Υπουργοί που μιλούν για ανεξάρτητη </w:t>
      </w:r>
      <w:r>
        <w:rPr>
          <w:rFonts w:eastAsia="Times New Roman" w:cs="Times New Roman"/>
          <w:szCs w:val="24"/>
        </w:rPr>
        <w:t>δ</w:t>
      </w:r>
      <w:r>
        <w:rPr>
          <w:rFonts w:eastAsia="Times New Roman" w:cs="Times New Roman"/>
          <w:szCs w:val="24"/>
        </w:rPr>
        <w:t>υτική Θράκη, οι Βουλευτές σ</w:t>
      </w:r>
      <w:r>
        <w:rPr>
          <w:rFonts w:eastAsia="Times New Roman" w:cs="Times New Roman"/>
          <w:szCs w:val="24"/>
        </w:rPr>
        <w:t xml:space="preserve">ας φωτογραφίζονται με σημαίες της ανεξάρτητης </w:t>
      </w:r>
      <w:r>
        <w:rPr>
          <w:rFonts w:eastAsia="Times New Roman" w:cs="Times New Roman"/>
          <w:szCs w:val="24"/>
        </w:rPr>
        <w:t>δ</w:t>
      </w:r>
      <w:r>
        <w:rPr>
          <w:rFonts w:eastAsia="Times New Roman" w:cs="Times New Roman"/>
          <w:szCs w:val="24"/>
        </w:rPr>
        <w:t xml:space="preserve">υτικής Θράκης και εσείς μας λέτε ότι αυτό δεν αντιτίθεται στην ελληνική νομοθεσία; Αυτά είναι αδιανόητα πράγματα. </w:t>
      </w:r>
    </w:p>
    <w:p w14:paraId="1A4E1CE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Κι επειδή μας λέτε αυτά τα πράγματα, πηγαίνετε πάνω και ρωτήστε τους </w:t>
      </w:r>
      <w:proofErr w:type="spellStart"/>
      <w:r>
        <w:rPr>
          <w:rFonts w:eastAsia="Times New Roman" w:cs="Times New Roman"/>
          <w:szCs w:val="24"/>
        </w:rPr>
        <w:t>Πομάκους</w:t>
      </w:r>
      <w:proofErr w:type="spellEnd"/>
      <w:r>
        <w:rPr>
          <w:rFonts w:eastAsia="Times New Roman" w:cs="Times New Roman"/>
          <w:szCs w:val="24"/>
        </w:rPr>
        <w:t>, οι οποίοι δηλών</w:t>
      </w:r>
      <w:r>
        <w:rPr>
          <w:rFonts w:eastAsia="Times New Roman" w:cs="Times New Roman"/>
          <w:szCs w:val="24"/>
        </w:rPr>
        <w:t>ουν –και είναι- Έλληνες, για το</w:t>
      </w:r>
      <w:r>
        <w:rPr>
          <w:rFonts w:eastAsia="Times New Roman" w:cs="Times New Roman"/>
          <w:szCs w:val="24"/>
        </w:rPr>
        <w:t>ν</w:t>
      </w:r>
      <w:r>
        <w:rPr>
          <w:rFonts w:eastAsia="Times New Roman" w:cs="Times New Roman"/>
          <w:szCs w:val="24"/>
        </w:rPr>
        <w:t xml:space="preserve"> βίαιο εκτουρκισμό που υφίστανται. Για ρωτήστε τους. Διότι και η δική σας Κυβέρνηση έχει αποδεχθεί τα χάλια </w:t>
      </w:r>
      <w:r>
        <w:rPr>
          <w:rFonts w:eastAsia="Times New Roman" w:cs="Times New Roman"/>
          <w:szCs w:val="24"/>
        </w:rPr>
        <w:lastRenderedPageBreak/>
        <w:t xml:space="preserve">των προηγούμενων κυβερνήσεων, που εξαναγκάζουν τα </w:t>
      </w:r>
      <w:proofErr w:type="spellStart"/>
      <w:r>
        <w:rPr>
          <w:rFonts w:eastAsia="Times New Roman" w:cs="Times New Roman"/>
          <w:szCs w:val="24"/>
        </w:rPr>
        <w:t>Πομακόπουλα</w:t>
      </w:r>
      <w:proofErr w:type="spellEnd"/>
      <w:r>
        <w:rPr>
          <w:rFonts w:eastAsia="Times New Roman" w:cs="Times New Roman"/>
          <w:szCs w:val="24"/>
        </w:rPr>
        <w:t xml:space="preserve"> να μαθαίνουν τούρκικα. Από πού και ως πού; Τα </w:t>
      </w:r>
      <w:proofErr w:type="spellStart"/>
      <w:r>
        <w:rPr>
          <w:rFonts w:eastAsia="Times New Roman" w:cs="Times New Roman"/>
          <w:szCs w:val="24"/>
        </w:rPr>
        <w:t>Πομακόπουλα</w:t>
      </w:r>
      <w:proofErr w:type="spellEnd"/>
      <w:r>
        <w:rPr>
          <w:rFonts w:eastAsia="Times New Roman" w:cs="Times New Roman"/>
          <w:szCs w:val="24"/>
        </w:rPr>
        <w:t xml:space="preserve"> και οι </w:t>
      </w:r>
      <w:proofErr w:type="spellStart"/>
      <w:r>
        <w:rPr>
          <w:rFonts w:eastAsia="Times New Roman" w:cs="Times New Roman"/>
          <w:szCs w:val="24"/>
        </w:rPr>
        <w:t>Πομάκοι</w:t>
      </w:r>
      <w:proofErr w:type="spellEnd"/>
      <w:r>
        <w:rPr>
          <w:rFonts w:eastAsia="Times New Roman" w:cs="Times New Roman"/>
          <w:szCs w:val="24"/>
        </w:rPr>
        <w:t xml:space="preserve"> έπρεπε να μαθαίνουν τη μητρική τους γλώσσα που είναι τα </w:t>
      </w:r>
      <w:proofErr w:type="spellStart"/>
      <w:r>
        <w:rPr>
          <w:rFonts w:eastAsia="Times New Roman" w:cs="Times New Roman"/>
          <w:szCs w:val="24"/>
        </w:rPr>
        <w:t>πομάκικα</w:t>
      </w:r>
      <w:proofErr w:type="spellEnd"/>
      <w:r>
        <w:rPr>
          <w:rFonts w:eastAsia="Times New Roman" w:cs="Times New Roman"/>
          <w:szCs w:val="24"/>
        </w:rPr>
        <w:t xml:space="preserve"> και την ελληνική γλώσσα, που είναι η επίσημη γλώσσα του </w:t>
      </w:r>
      <w:r>
        <w:rPr>
          <w:rFonts w:eastAsia="Times New Roman" w:cs="Times New Roman"/>
          <w:szCs w:val="24"/>
        </w:rPr>
        <w:t xml:space="preserve">ελληνικού κράτους. Από πού και ως πού να μαθαίνουν τα </w:t>
      </w:r>
      <w:proofErr w:type="spellStart"/>
      <w:r>
        <w:rPr>
          <w:rFonts w:eastAsia="Times New Roman" w:cs="Times New Roman"/>
          <w:szCs w:val="24"/>
        </w:rPr>
        <w:t>Πομακόπουλα</w:t>
      </w:r>
      <w:proofErr w:type="spellEnd"/>
      <w:r>
        <w:rPr>
          <w:rFonts w:eastAsia="Times New Roman" w:cs="Times New Roman"/>
          <w:szCs w:val="24"/>
        </w:rPr>
        <w:t xml:space="preserve"> τούρκικα; Λύστε μας την απορία αυτή. </w:t>
      </w:r>
    </w:p>
    <w:p w14:paraId="1A4E1CE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Επίσης, να τονίσουμε και τις συνθήκες βίας που επικρατούν εκεί. Εκτός αν δεν τα γνωρίζετε. Και είναι πολύ πιθανό να μην τα γνωρίζετε, γιατί δεν νομίζω ν</w:t>
      </w:r>
      <w:r>
        <w:rPr>
          <w:rFonts w:eastAsia="Times New Roman" w:cs="Times New Roman"/>
          <w:szCs w:val="24"/>
        </w:rPr>
        <w:t xml:space="preserve">α έχετε πάει στα </w:t>
      </w:r>
      <w:proofErr w:type="spellStart"/>
      <w:r>
        <w:rPr>
          <w:rFonts w:eastAsia="Times New Roman" w:cs="Times New Roman"/>
          <w:szCs w:val="24"/>
        </w:rPr>
        <w:t>π</w:t>
      </w:r>
      <w:r>
        <w:rPr>
          <w:rFonts w:eastAsia="Times New Roman" w:cs="Times New Roman"/>
          <w:szCs w:val="24"/>
        </w:rPr>
        <w:t>ομακοχώρια</w:t>
      </w:r>
      <w:proofErr w:type="spellEnd"/>
      <w:r>
        <w:rPr>
          <w:rFonts w:eastAsia="Times New Roman" w:cs="Times New Roman"/>
          <w:szCs w:val="24"/>
        </w:rPr>
        <w:t xml:space="preserve"> και να έχετε δει τι γίνεται. Να τονίσουμε, επίσης, τι αντιμετωπίζουν οι </w:t>
      </w:r>
      <w:proofErr w:type="spellStart"/>
      <w:r>
        <w:rPr>
          <w:rFonts w:eastAsia="Times New Roman" w:cs="Times New Roman"/>
          <w:szCs w:val="24"/>
        </w:rPr>
        <w:t>Πομάκοι</w:t>
      </w:r>
      <w:proofErr w:type="spellEnd"/>
      <w:r>
        <w:rPr>
          <w:rFonts w:eastAsia="Times New Roman" w:cs="Times New Roman"/>
          <w:szCs w:val="24"/>
        </w:rPr>
        <w:t xml:space="preserve"> εκεί και ποιες είναι οι συνθήκες του </w:t>
      </w:r>
      <w:r>
        <w:rPr>
          <w:rFonts w:eastAsia="Times New Roman" w:cs="Times New Roman"/>
          <w:szCs w:val="24"/>
        </w:rPr>
        <w:lastRenderedPageBreak/>
        <w:t>τουρκικού προξενείου. Το τουρκικό προξενείο αποτελεί γάγγραινα και πρέπει ή να σεβαστεί τις συνθήκες που υπάρχ</w:t>
      </w:r>
      <w:r>
        <w:rPr>
          <w:rFonts w:eastAsia="Times New Roman" w:cs="Times New Roman"/>
          <w:szCs w:val="24"/>
        </w:rPr>
        <w:t xml:space="preserve">ουν και την ελληνική νομοθεσία και το Σύνταγμα ή να κλείσει, να βάλει λουκέτο και να πάνε στην πατρίδα τους. </w:t>
      </w:r>
    </w:p>
    <w:p w14:paraId="1A4E1CE7" w14:textId="77777777" w:rsidR="00423CA6" w:rsidRDefault="00752490">
      <w:pPr>
        <w:spacing w:line="600" w:lineRule="auto"/>
        <w:ind w:firstLine="720"/>
        <w:jc w:val="both"/>
        <w:rPr>
          <w:rFonts w:eastAsia="Times New Roman" w:cs="Times New Roman"/>
          <w:szCs w:val="24"/>
        </w:rPr>
      </w:pPr>
      <w:r w:rsidRPr="00501144">
        <w:rPr>
          <w:rFonts w:eastAsia="Times New Roman" w:cs="Times New Roman"/>
          <w:color w:val="000000" w:themeColor="text1"/>
          <w:szCs w:val="24"/>
        </w:rPr>
        <w:t xml:space="preserve">Είναι, όμως, ντροπή για εσάς να μας λέτε ότι δεν αντιτίθεται στην </w:t>
      </w:r>
      <w:r>
        <w:rPr>
          <w:rFonts w:eastAsia="Times New Roman" w:cs="Times New Roman"/>
          <w:szCs w:val="24"/>
        </w:rPr>
        <w:t>ελληνική νομοθεσία. Αυτά</w:t>
      </w:r>
      <w:r>
        <w:rPr>
          <w:rFonts w:eastAsia="Times New Roman" w:cs="Times New Roman"/>
          <w:szCs w:val="24"/>
        </w:rPr>
        <w:t xml:space="preserve">, πραγματικά, </w:t>
      </w:r>
      <w:r>
        <w:rPr>
          <w:rFonts w:eastAsia="Times New Roman" w:cs="Times New Roman"/>
          <w:szCs w:val="24"/>
        </w:rPr>
        <w:t>τα ακούει ο κόσμος</w:t>
      </w:r>
      <w:r>
        <w:rPr>
          <w:rFonts w:eastAsia="Times New Roman" w:cs="Times New Roman"/>
          <w:szCs w:val="24"/>
        </w:rPr>
        <w:t xml:space="preserve"> </w:t>
      </w:r>
      <w:r>
        <w:rPr>
          <w:rFonts w:eastAsia="Times New Roman" w:cs="Times New Roman"/>
          <w:szCs w:val="24"/>
        </w:rPr>
        <w:t>και τρελαίνεται. Τι ήτα</w:t>
      </w:r>
      <w:r>
        <w:rPr>
          <w:rFonts w:eastAsia="Times New Roman" w:cs="Times New Roman"/>
          <w:szCs w:val="24"/>
        </w:rPr>
        <w:t xml:space="preserve">ν αυτό που μας είπατε; </w:t>
      </w:r>
    </w:p>
    <w:p w14:paraId="1A4E1CE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Θα ήθελα να πω, επίσης, αφού δεν αντιτίθεται στην ελληνική νομοθεσία, για το καραβάνι αλληλεγγύης, που κάνει κάθε τρεις και λίγο η Τουρκία μέσω του τουρκικού προξενείου και φέρνουν φορτηγά, νταλίκες με τρόφιμα και με διάφορα άλλα </w:t>
      </w:r>
      <w:r>
        <w:rPr>
          <w:rFonts w:eastAsia="Times New Roman" w:cs="Times New Roman"/>
          <w:szCs w:val="24"/>
        </w:rPr>
        <w:lastRenderedPageBreak/>
        <w:t>υλ</w:t>
      </w:r>
      <w:r>
        <w:rPr>
          <w:rFonts w:eastAsia="Times New Roman" w:cs="Times New Roman"/>
          <w:szCs w:val="24"/>
        </w:rPr>
        <w:t>ικά, τα οποία τα δίνουν μόνο σε μουσουλμάνους. Αυτό δεν είναι ρατσιστικό, κύριε Υπουργέ; Η Χρυσή Αυγή για τα συσσίτια</w:t>
      </w:r>
      <w:r>
        <w:rPr>
          <w:rFonts w:eastAsia="Times New Roman" w:cs="Times New Roman"/>
          <w:szCs w:val="24"/>
        </w:rPr>
        <w:t>,</w:t>
      </w:r>
      <w:r>
        <w:rPr>
          <w:rFonts w:eastAsia="Times New Roman" w:cs="Times New Roman"/>
          <w:szCs w:val="24"/>
        </w:rPr>
        <w:t xml:space="preserve"> που έδινε για Έλληνες, πήγε φυλακή. Μας κατηγορήσατε και μας βγάλατε τέρατα. Το ότι οι Τούρκοι δίνουν μόνο σε μουσουλμάνους τρόφιμα</w:t>
      </w:r>
      <w:r>
        <w:rPr>
          <w:rFonts w:eastAsia="Times New Roman" w:cs="Times New Roman"/>
          <w:szCs w:val="24"/>
        </w:rPr>
        <w:t>, αυτό</w:t>
      </w:r>
      <w:r>
        <w:rPr>
          <w:rFonts w:eastAsia="Times New Roman" w:cs="Times New Roman"/>
          <w:szCs w:val="24"/>
        </w:rPr>
        <w:t xml:space="preserve"> δεν είναι ρατσιστικό; Αυτό δεν αντιτίθεται στους νόμους του κράτους; </w:t>
      </w:r>
    </w:p>
    <w:p w14:paraId="1A4E1CE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Επίσης, πρέπει να ξεκαθαρίσουμε ότι δεν δίνουν σε όλους τους μουσουλμάνους. Τους μουσουλμάνους οι οποίοι -επαναλαμβάνω- δηλώνουν υπερήφανοι Έλληνες, τους έχουν βάλει στην απομόνωση. Για</w:t>
      </w:r>
      <w:r>
        <w:rPr>
          <w:rFonts w:eastAsia="Times New Roman" w:cs="Times New Roman"/>
          <w:szCs w:val="24"/>
        </w:rPr>
        <w:t xml:space="preserve"> ρωτήστε λίγο εκεί πάνω</w:t>
      </w:r>
      <w:r>
        <w:rPr>
          <w:rFonts w:eastAsia="Times New Roman" w:cs="Times New Roman"/>
          <w:szCs w:val="24"/>
        </w:rPr>
        <w:t>,</w:t>
      </w:r>
      <w:r>
        <w:rPr>
          <w:rFonts w:eastAsia="Times New Roman" w:cs="Times New Roman"/>
          <w:szCs w:val="24"/>
        </w:rPr>
        <w:t xml:space="preserve"> για να τα μάθετε αυτά τα πράγματα. </w:t>
      </w:r>
    </w:p>
    <w:p w14:paraId="1A4E1CE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Ακόμη, να σας πούμε για άλλη μία φορά ότι και τώρα, επί Κυβερνήσεώς σας, υπήρξαν κάποια έγγραφα που διακινούνταν σε σχολεία μειονοτικά. Είχατε στείλει μέσω του Υπουργείου Παιδείας ένα έγγραφο</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 xml:space="preserve"> το οποίο τους αναγκάζατε -και πολύ σωστά κάνατε- οι δάσκαλοι των σχολείων αυτών και οι διευθυντές να επικοινωνούν και να ανταλλάσσουν έγγραφα στην ελληνική γλώσσα, που είναι η επίσημη γλώσσα μας. Ξέρετε ποια ήταν η απάντηση που έδωσαν, επειδή, μάλλον, τα </w:t>
      </w:r>
      <w:r>
        <w:rPr>
          <w:rFonts w:eastAsia="Times New Roman" w:cs="Times New Roman"/>
          <w:szCs w:val="24"/>
        </w:rPr>
        <w:t xml:space="preserve">περνάμε πολύ εύκολα μερικά πράγματα; Η απάντηση είναι: «Ξεχνάει το ελληνικό κράτος ότι τα μειονοτικά σχολεία είναι αυτόνομα. Υπάρχει μία προφανής προσπάθεια να ξεχαστεί αυτό». Είναι αυτόνομα, λένε. Επίσης, λένε: «Η μητρική μας </w:t>
      </w:r>
      <w:r>
        <w:rPr>
          <w:rFonts w:eastAsia="Times New Roman" w:cs="Times New Roman"/>
          <w:szCs w:val="24"/>
        </w:rPr>
        <w:lastRenderedPageBreak/>
        <w:t xml:space="preserve">γλώσσα είναι τα τουρκικά και </w:t>
      </w:r>
      <w:r>
        <w:rPr>
          <w:rFonts w:eastAsia="Times New Roman" w:cs="Times New Roman"/>
          <w:szCs w:val="24"/>
        </w:rPr>
        <w:t xml:space="preserve">θα συνεχίσουν να είναι, όπως γινόταν μέχρι σήμερα, και να μιλιούνται στα σχολεία μας.» Κι αυτό είναι κάτι που δεν μπορεί να το αλλάξει κανείς. </w:t>
      </w:r>
    </w:p>
    <w:p w14:paraId="1A4E1CE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Εκεί μας γράφουν. Δεν μας υπολογίζουν καθόλου και κάνουν ό,τι θέλουν. Κι εσείς μου λέτε ότι αυτό δεν αντιτίθεται</w:t>
      </w:r>
      <w:r>
        <w:rPr>
          <w:rFonts w:eastAsia="Times New Roman" w:cs="Times New Roman"/>
          <w:szCs w:val="24"/>
        </w:rPr>
        <w:t xml:space="preserve"> στην ελληνική νομοθεσία και στο Σύνταγμα του ελληνικού κράτους; Μα, εδώ είναι το νόημα, εδώ είναι η ουσία. </w:t>
      </w:r>
    </w:p>
    <w:p w14:paraId="1A4E1CE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Εάν εφαρμόζατε, λοιπόν,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εμείς θα ήμασταν μαζί σας. Μα, δεν εφαρμόζεται η Συνθήκη της </w:t>
      </w:r>
      <w:proofErr w:type="spellStart"/>
      <w:r>
        <w:rPr>
          <w:rFonts w:eastAsia="Times New Roman" w:cs="Times New Roman"/>
          <w:szCs w:val="24"/>
        </w:rPr>
        <w:t>Λωζάνης</w:t>
      </w:r>
      <w:proofErr w:type="spellEnd"/>
      <w:r>
        <w:rPr>
          <w:rFonts w:eastAsia="Times New Roman" w:cs="Times New Roman"/>
          <w:szCs w:val="24"/>
        </w:rPr>
        <w:t>. Αυτοί λένε ότι είναι μία τουρ</w:t>
      </w:r>
      <w:r>
        <w:rPr>
          <w:rFonts w:eastAsia="Times New Roman" w:cs="Times New Roman"/>
          <w:szCs w:val="24"/>
        </w:rPr>
        <w:t xml:space="preserve">κική μειονότητα. Εσείς τους αφήνετε. Διεκδικούν καθημερινά και κερδίζουν πράγματα. </w:t>
      </w:r>
    </w:p>
    <w:p w14:paraId="1A4E1CED" w14:textId="77777777" w:rsidR="00423CA6" w:rsidRDefault="00752490">
      <w:pPr>
        <w:spacing w:line="600" w:lineRule="auto"/>
        <w:jc w:val="both"/>
        <w:rPr>
          <w:rFonts w:eastAsia="Times New Roman" w:cs="Times New Roman"/>
          <w:szCs w:val="24"/>
        </w:rPr>
      </w:pPr>
      <w:r>
        <w:rPr>
          <w:rFonts w:eastAsia="Times New Roman" w:cs="Times New Roman"/>
          <w:szCs w:val="24"/>
        </w:rPr>
        <w:lastRenderedPageBreak/>
        <w:t xml:space="preserve">Στο σημείο αυτό να αναφέρουμε και μία χαρακτηριστική περίπτωση μίας χριστιανικής οικογένειας, η οποία ζει σε ένα </w:t>
      </w:r>
      <w:proofErr w:type="spellStart"/>
      <w:r>
        <w:rPr>
          <w:rFonts w:eastAsia="Times New Roman" w:cs="Times New Roman"/>
          <w:szCs w:val="24"/>
        </w:rPr>
        <w:t>π</w:t>
      </w:r>
      <w:r>
        <w:rPr>
          <w:rFonts w:eastAsia="Times New Roman" w:cs="Times New Roman"/>
          <w:szCs w:val="24"/>
        </w:rPr>
        <w:t>ομακοχώρι</w:t>
      </w:r>
      <w:proofErr w:type="spellEnd"/>
      <w:r>
        <w:rPr>
          <w:rFonts w:eastAsia="Times New Roman" w:cs="Times New Roman"/>
          <w:szCs w:val="24"/>
        </w:rPr>
        <w:t xml:space="preserve"> -τα στοιχεία τα έχουμε και</w:t>
      </w:r>
      <w:r>
        <w:rPr>
          <w:rFonts w:eastAsia="Times New Roman" w:cs="Times New Roman"/>
          <w:szCs w:val="24"/>
        </w:rPr>
        <w:t>,</w:t>
      </w:r>
      <w:r>
        <w:rPr>
          <w:rFonts w:eastAsia="Times New Roman" w:cs="Times New Roman"/>
          <w:szCs w:val="24"/>
        </w:rPr>
        <w:t xml:space="preserve"> όποτε θέλετε</w:t>
      </w:r>
      <w:r>
        <w:rPr>
          <w:rFonts w:eastAsia="Times New Roman" w:cs="Times New Roman"/>
          <w:szCs w:val="24"/>
        </w:rPr>
        <w:t>,</w:t>
      </w:r>
      <w:r>
        <w:rPr>
          <w:rFonts w:eastAsia="Times New Roman" w:cs="Times New Roman"/>
          <w:szCs w:val="24"/>
        </w:rPr>
        <w:t xml:space="preserve"> μπορού</w:t>
      </w:r>
      <w:r>
        <w:rPr>
          <w:rFonts w:eastAsia="Times New Roman" w:cs="Times New Roman"/>
          <w:szCs w:val="24"/>
        </w:rPr>
        <w:t>με να σας τα δώσουμε- και η οποία δέχεται τρομερές πιέσεις. Το τουρκικό προξενείο πήγε να εξαγοράσει την κατοικία τους με ένα ιλιγγιώδες ποσό. Οι άνθρωποι δεν θέλησαν να τη</w:t>
      </w:r>
      <w:r>
        <w:rPr>
          <w:rFonts w:eastAsia="Times New Roman" w:cs="Times New Roman"/>
          <w:szCs w:val="24"/>
        </w:rPr>
        <w:t>ν</w:t>
      </w:r>
      <w:r>
        <w:rPr>
          <w:rFonts w:eastAsia="Times New Roman" w:cs="Times New Roman"/>
          <w:szCs w:val="24"/>
        </w:rPr>
        <w:t xml:space="preserve"> δώσουν, γιατί θέλησαν να παραμείνουν αυτοί οι χριστιανοί μέσα στο συγκεκριμένο χωρ</w:t>
      </w:r>
      <w:r>
        <w:rPr>
          <w:rFonts w:eastAsia="Times New Roman" w:cs="Times New Roman"/>
          <w:szCs w:val="24"/>
        </w:rPr>
        <w:t xml:space="preserve">ιό και από τότε έχουν δεχθεί πέντε ή έξι επιθέσεις στο σπίτι τους. Συγκεκριμένα αυτούς τους ανθρώπους μπορείτε να τους δείτε όποτε θέλετε και να δείτε τι αντιμετωπίζουν εκεί πάνω. </w:t>
      </w:r>
    </w:p>
    <w:p w14:paraId="1A4E1CE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όμως, ότι το πρόβλημα είναι και με τους </w:t>
      </w:r>
      <w:proofErr w:type="spellStart"/>
      <w:r>
        <w:rPr>
          <w:rFonts w:eastAsia="Times New Roman" w:cs="Times New Roman"/>
          <w:szCs w:val="24"/>
        </w:rPr>
        <w:t>Πομάκους</w:t>
      </w:r>
      <w:proofErr w:type="spellEnd"/>
      <w:r>
        <w:rPr>
          <w:rFonts w:eastAsia="Times New Roman" w:cs="Times New Roman"/>
          <w:szCs w:val="24"/>
        </w:rPr>
        <w:t>, τους οποίου</w:t>
      </w:r>
      <w:r>
        <w:rPr>
          <w:rFonts w:eastAsia="Times New Roman" w:cs="Times New Roman"/>
          <w:szCs w:val="24"/>
        </w:rPr>
        <w:t xml:space="preserve">ς το ελληνικό κράτος τους εκτουρκίζει. Τους αναγκάζει να πάνε στην αγκαλιά της Τουρκίας. </w:t>
      </w:r>
    </w:p>
    <w:p w14:paraId="1A4E1CE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 (Στο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1A4E1CF0"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κύριε Λαγέ.</w:t>
      </w:r>
    </w:p>
    <w:p w14:paraId="1A4E1CF1"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ΛΑΓΟΣ:</w:t>
      </w:r>
      <w:r>
        <w:rPr>
          <w:rFonts w:eastAsia="Times New Roman" w:cs="Times New Roman"/>
          <w:szCs w:val="24"/>
        </w:rPr>
        <w:t xml:space="preserve"> Επειδή, λοιπόν, όλα τα ελληνικά κόμματα μέχρι τώρα ήταν προδοτικά -εγώ το λέω αυτό και όποιος θέλει ας παρεξηγηθεί- η Χρυσή Αυγή θα είναι στο πλευρό των Ελλήνων </w:t>
      </w:r>
      <w:proofErr w:type="spellStart"/>
      <w:r>
        <w:rPr>
          <w:rFonts w:eastAsia="Times New Roman" w:cs="Times New Roman"/>
          <w:szCs w:val="24"/>
        </w:rPr>
        <w:t>Πομάκων</w:t>
      </w:r>
      <w:proofErr w:type="spellEnd"/>
      <w:r>
        <w:rPr>
          <w:rFonts w:eastAsia="Times New Roman" w:cs="Times New Roman"/>
          <w:szCs w:val="24"/>
        </w:rPr>
        <w:t xml:space="preserve"> και στις 7 Μαΐου θα κάνει κάτι που δεν είχε </w:t>
      </w:r>
      <w:r>
        <w:rPr>
          <w:rFonts w:eastAsia="Times New Roman" w:cs="Times New Roman"/>
          <w:szCs w:val="24"/>
        </w:rPr>
        <w:lastRenderedPageBreak/>
        <w:t xml:space="preserve">κάνει κανένα κόμμα μέχρι τώρα. Θα </w:t>
      </w:r>
      <w:r>
        <w:rPr>
          <w:rFonts w:eastAsia="Times New Roman" w:cs="Times New Roman"/>
          <w:szCs w:val="24"/>
        </w:rPr>
        <w:t xml:space="preserve">διοργανωθεί εκδήλωση στο </w:t>
      </w:r>
      <w:proofErr w:type="spellStart"/>
      <w:r>
        <w:rPr>
          <w:rFonts w:eastAsia="Times New Roman" w:cs="Times New Roman"/>
          <w:szCs w:val="24"/>
        </w:rPr>
        <w:t>π</w:t>
      </w:r>
      <w:r>
        <w:rPr>
          <w:rFonts w:eastAsia="Times New Roman" w:cs="Times New Roman"/>
          <w:szCs w:val="24"/>
        </w:rPr>
        <w:t>ομακοχώρι</w:t>
      </w:r>
      <w:proofErr w:type="spellEnd"/>
      <w:r>
        <w:rPr>
          <w:rFonts w:eastAsia="Times New Roman" w:cs="Times New Roman"/>
          <w:szCs w:val="24"/>
        </w:rPr>
        <w:t xml:space="preserve"> Γλαύκη και η Χρυσή Αυγή και οι Βουλευτές της θα είναι εκεί παρόντες, για να συζητήσουμε με τους </w:t>
      </w:r>
      <w:proofErr w:type="spellStart"/>
      <w:r>
        <w:rPr>
          <w:rFonts w:eastAsia="Times New Roman" w:cs="Times New Roman"/>
          <w:szCs w:val="24"/>
        </w:rPr>
        <w:t>Πομάκους</w:t>
      </w:r>
      <w:proofErr w:type="spellEnd"/>
      <w:r>
        <w:rPr>
          <w:rFonts w:eastAsia="Times New Roman" w:cs="Times New Roman"/>
          <w:szCs w:val="24"/>
        </w:rPr>
        <w:t xml:space="preserve"> και να τους αγκαλιάσουμε σε μία μεγάλη αγκαλιά Ελλάδος, απλώνοντας τη γαλανόλευκη από πάνω.</w:t>
      </w:r>
    </w:p>
    <w:p w14:paraId="1A4E1CF2" w14:textId="77777777" w:rsidR="00423CA6" w:rsidRDefault="00752490">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A4E1CF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Αυτή είναι η Χρυσή Αυγή, αυτοί είναι οι Έλληνες </w:t>
      </w:r>
      <w:proofErr w:type="spellStart"/>
      <w:r>
        <w:rPr>
          <w:rFonts w:eastAsia="Times New Roman" w:cs="Times New Roman"/>
          <w:szCs w:val="24"/>
        </w:rPr>
        <w:t>Πομάκοι</w:t>
      </w:r>
      <w:proofErr w:type="spellEnd"/>
      <w:r>
        <w:rPr>
          <w:rFonts w:eastAsia="Times New Roman" w:cs="Times New Roman"/>
          <w:szCs w:val="24"/>
        </w:rPr>
        <w:t xml:space="preserve"> και αυτό είναι το τουρκικό προξενείο.</w:t>
      </w:r>
    </w:p>
    <w:p w14:paraId="1A4E1CF4"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w:t>
      </w:r>
    </w:p>
    <w:p w14:paraId="1A4E1CF5"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lastRenderedPageBreak/>
        <w:t>ΙΩΑΝΝΗΣ ΑΜΑΝΑΤΙΔΗΣ (Υφυπουργός Εξωτερικών):</w:t>
      </w:r>
      <w:r>
        <w:rPr>
          <w:rFonts w:eastAsia="Times New Roman" w:cs="Times New Roman"/>
          <w:szCs w:val="24"/>
        </w:rPr>
        <w:t xml:space="preserve"> Κύρ</w:t>
      </w:r>
      <w:r>
        <w:rPr>
          <w:rFonts w:eastAsia="Times New Roman" w:cs="Times New Roman"/>
          <w:szCs w:val="24"/>
        </w:rPr>
        <w:t xml:space="preserve">ιε Βουλευτά, αναφερθήκατε σε ζητήματα, τα οποία δεν είναι της αρμοδιότητάς μου να απαντήσω. Αναφερθήκατε σε ζητήματα εκπαίδευσης, για τα οποία είναι αρμόδιο το Υπουργείο Παιδείας και Θρησκευμάτων. Ως εκ τούτου, δεν θα μπω στον πειρασμό να απαντήσω, άσχετα </w:t>
      </w:r>
      <w:r>
        <w:rPr>
          <w:rFonts w:eastAsia="Times New Roman" w:cs="Times New Roman"/>
          <w:szCs w:val="24"/>
        </w:rPr>
        <w:t xml:space="preserve">εάν έχω και γνώμη. Είναι </w:t>
      </w:r>
      <w:r>
        <w:rPr>
          <w:rFonts w:eastAsia="Times New Roman" w:cs="Times New Roman"/>
          <w:szCs w:val="24"/>
        </w:rPr>
        <w:t>αρμοδιότητα άλλου.</w:t>
      </w:r>
      <w:r>
        <w:rPr>
          <w:rFonts w:eastAsia="Times New Roman" w:cs="Times New Roman"/>
          <w:szCs w:val="24"/>
        </w:rPr>
        <w:t xml:space="preserve"> Εκεί θα σας απαντήσουν γι’ αυτά τα θέματα. Εγώ δεν μπορώ να σας απαντήσω γι’ αυτά τα θέματα από την επίσημη θέση</w:t>
      </w:r>
      <w:r>
        <w:rPr>
          <w:rFonts w:eastAsia="Times New Roman" w:cs="Times New Roman"/>
          <w:szCs w:val="24"/>
        </w:rPr>
        <w:t xml:space="preserve">, στην οποία </w:t>
      </w:r>
      <w:r>
        <w:rPr>
          <w:rFonts w:eastAsia="Times New Roman" w:cs="Times New Roman"/>
          <w:szCs w:val="24"/>
        </w:rPr>
        <w:t>αυτή τη στιγμή είμαι.</w:t>
      </w:r>
    </w:p>
    <w:p w14:paraId="1A4E1CF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κύριε Βουλευτά, η πολιτική που υψώνει τείχη ανάμεσα σε </w:t>
      </w:r>
      <w:r>
        <w:rPr>
          <w:rFonts w:eastAsia="Times New Roman" w:cs="Times New Roman"/>
          <w:szCs w:val="24"/>
        </w:rPr>
        <w:t>χριστιανούς και μουσουλμάνους μόνο εθνική πολιτική δεν μπορεί να είναι. Η χώρα μας απαντά και διασφαλίζει τα εθνικά της συμφέροντα –θα σας απαντήσω και γι’ αυτό που ρωτήσατε- με το μόνο τρόπο που μπορούμε να κάνουμε σε μία σύγχρονη δημοκρατική κοινωνία, σε</w:t>
      </w:r>
      <w:r>
        <w:rPr>
          <w:rFonts w:eastAsia="Times New Roman" w:cs="Times New Roman"/>
          <w:szCs w:val="24"/>
        </w:rPr>
        <w:t xml:space="preserve"> μία ευρωπαϊκή χώρα</w:t>
      </w:r>
      <w:r>
        <w:rPr>
          <w:rFonts w:eastAsia="Times New Roman" w:cs="Times New Roman"/>
          <w:szCs w:val="24"/>
        </w:rPr>
        <w:t>,</w:t>
      </w:r>
      <w:r>
        <w:rPr>
          <w:rFonts w:eastAsia="Times New Roman" w:cs="Times New Roman"/>
          <w:szCs w:val="24"/>
        </w:rPr>
        <w:t xml:space="preserve"> μάλιστα, με τη δημοκρατία και την εφαρμογή του νόμου.</w:t>
      </w:r>
    </w:p>
    <w:p w14:paraId="1A4E1CF7"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Ως προς</w:t>
      </w:r>
      <w:r>
        <w:rPr>
          <w:rFonts w:eastAsia="Times New Roman" w:cs="Times New Roman"/>
          <w:szCs w:val="24"/>
        </w:rPr>
        <w:t xml:space="preserve"> αυτό</w:t>
      </w:r>
      <w:r>
        <w:rPr>
          <w:rFonts w:eastAsia="Times New Roman" w:cs="Times New Roman"/>
          <w:szCs w:val="24"/>
        </w:rPr>
        <w:t xml:space="preserve">, στο οποίο </w:t>
      </w:r>
      <w:r>
        <w:rPr>
          <w:rFonts w:eastAsia="Times New Roman" w:cs="Times New Roman"/>
          <w:szCs w:val="24"/>
        </w:rPr>
        <w:t>κάνατε κριτική</w:t>
      </w:r>
      <w:r>
        <w:rPr>
          <w:rFonts w:eastAsia="Times New Roman" w:cs="Times New Roman"/>
          <w:szCs w:val="24"/>
        </w:rPr>
        <w:t>,</w:t>
      </w:r>
      <w:r>
        <w:rPr>
          <w:rFonts w:eastAsia="Times New Roman" w:cs="Times New Roman"/>
          <w:szCs w:val="24"/>
        </w:rPr>
        <w:t xml:space="preserve"> που ανέφερα εγώ στην ομιλία μου: </w:t>
      </w:r>
      <w:r>
        <w:rPr>
          <w:rFonts w:eastAsia="Times New Roman" w:cs="Times New Roman"/>
          <w:szCs w:val="24"/>
        </w:rPr>
        <w:t>Είπα απλά α</w:t>
      </w:r>
      <w:r>
        <w:rPr>
          <w:rFonts w:eastAsia="Times New Roman" w:cs="Times New Roman"/>
          <w:szCs w:val="24"/>
        </w:rPr>
        <w:t xml:space="preserve">υτό που λέει και το Σύνταγμά μας, </w:t>
      </w:r>
      <w:r>
        <w:rPr>
          <w:rFonts w:eastAsia="Times New Roman" w:cs="Times New Roman"/>
          <w:szCs w:val="24"/>
        </w:rPr>
        <w:t>δηλαδή</w:t>
      </w:r>
      <w:r>
        <w:rPr>
          <w:rFonts w:eastAsia="Times New Roman" w:cs="Times New Roman"/>
          <w:szCs w:val="24"/>
        </w:rPr>
        <w:t xml:space="preserve"> ότι η νόμιμη άσκηση του δικαιώματος του «</w:t>
      </w:r>
      <w:proofErr w:type="spellStart"/>
      <w:r>
        <w:rPr>
          <w:rFonts w:eastAsia="Times New Roman" w:cs="Times New Roman"/>
          <w:szCs w:val="24"/>
        </w:rPr>
        <w:t>συνέρχεσθαι</w:t>
      </w:r>
      <w:proofErr w:type="spellEnd"/>
      <w:r>
        <w:rPr>
          <w:rFonts w:eastAsia="Times New Roman" w:cs="Times New Roman"/>
          <w:szCs w:val="24"/>
        </w:rPr>
        <w:t>», τ</w:t>
      </w:r>
      <w:r>
        <w:rPr>
          <w:rFonts w:eastAsia="Times New Roman" w:cs="Times New Roman"/>
          <w:szCs w:val="24"/>
        </w:rPr>
        <w:t>ου «</w:t>
      </w:r>
      <w:proofErr w:type="spellStart"/>
      <w:r>
        <w:rPr>
          <w:rFonts w:eastAsia="Times New Roman" w:cs="Times New Roman"/>
          <w:szCs w:val="24"/>
        </w:rPr>
        <w:t>συνεταιρίζεσθαι</w:t>
      </w:r>
      <w:proofErr w:type="spellEnd"/>
      <w:r>
        <w:rPr>
          <w:rFonts w:eastAsia="Times New Roman" w:cs="Times New Roman"/>
          <w:szCs w:val="24"/>
        </w:rPr>
        <w:t>», του «</w:t>
      </w:r>
      <w:proofErr w:type="spellStart"/>
      <w:r>
        <w:rPr>
          <w:rFonts w:eastAsia="Times New Roman" w:cs="Times New Roman"/>
          <w:szCs w:val="24"/>
        </w:rPr>
        <w:t>πολιτεύεσθαι</w:t>
      </w:r>
      <w:proofErr w:type="spellEnd"/>
      <w:r>
        <w:rPr>
          <w:rFonts w:eastAsia="Times New Roman" w:cs="Times New Roman"/>
          <w:szCs w:val="24"/>
        </w:rPr>
        <w:t>» είναι συ</w:t>
      </w:r>
      <w:r>
        <w:rPr>
          <w:rFonts w:eastAsia="Times New Roman" w:cs="Times New Roman"/>
          <w:szCs w:val="24"/>
        </w:rPr>
        <w:lastRenderedPageBreak/>
        <w:t>νταγματικό δικαίωμα, εφόσον δεν αντιβαίνει στην ελληνική νομοθεσία και τους διεθνείς κανόνες. Δεν είπα τίποτε περισσότερο.</w:t>
      </w:r>
    </w:p>
    <w:p w14:paraId="1A4E1CF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Πιστεύω ότι όλοι επιθυμούν την ειρηνική συμβίωση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στη Θράκη πρέπει να α</w:t>
      </w:r>
      <w:r>
        <w:rPr>
          <w:rFonts w:eastAsia="Times New Roman" w:cs="Times New Roman"/>
          <w:szCs w:val="24"/>
        </w:rPr>
        <w:t xml:space="preserve">ναπτυχθούν πολιτικές για την ανάπτυξη </w:t>
      </w:r>
      <w:r>
        <w:rPr>
          <w:rFonts w:eastAsia="Times New Roman" w:cs="Times New Roman"/>
          <w:szCs w:val="24"/>
        </w:rPr>
        <w:t xml:space="preserve">αυτής </w:t>
      </w:r>
      <w:r>
        <w:rPr>
          <w:rFonts w:eastAsia="Times New Roman" w:cs="Times New Roman"/>
          <w:szCs w:val="24"/>
        </w:rPr>
        <w:t xml:space="preserve">της </w:t>
      </w:r>
      <w:r>
        <w:rPr>
          <w:rFonts w:eastAsia="Times New Roman" w:cs="Times New Roman"/>
          <w:szCs w:val="24"/>
        </w:rPr>
        <w:t>περιοχής</w:t>
      </w:r>
      <w:r>
        <w:rPr>
          <w:rFonts w:eastAsia="Times New Roman" w:cs="Times New Roman"/>
          <w:szCs w:val="24"/>
        </w:rPr>
        <w:t>. Είναι ένα ευπαθές σημείο, ευαίσθητο και θα πρέπει όλες οι κυβερνήσεις διαχρονικά να δείχνουν ευαισθησία –και πιστεύω ότι και η δική μας προγραμματίζει και κάνει κινήσεις- έτσι ώστε να αναπτυχθεί η Θ</w:t>
      </w:r>
      <w:r>
        <w:rPr>
          <w:rFonts w:eastAsia="Times New Roman" w:cs="Times New Roman"/>
          <w:szCs w:val="24"/>
        </w:rPr>
        <w:t>ράκη και να πάψουν να υπάρχουν τα τείχη και τέτοιες πολιτικές, τις οποίες φυσικά και δεν επικροτούμε.</w:t>
      </w:r>
    </w:p>
    <w:p w14:paraId="1A4E1CF9"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Όσο για τα άλλα ζητήματα, νομίζω ότι είναι θέματα του Υπουργείου Παιδείας και Θρησκευμάτων και δεν μπορώ να σας απαντήσω εγώ.</w:t>
      </w:r>
    </w:p>
    <w:p w14:paraId="1A4E1CFA"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1A4E1CF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Πριν περάσουμε στην τελευταία επίκαιρη ερώτηση,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w:t>
      </w:r>
      <w:r>
        <w:rPr>
          <w:rFonts w:eastAsia="Times New Roman" w:cs="Times New Roman"/>
          <w:szCs w:val="24"/>
        </w:rPr>
        <w:t>αι το</w:t>
      </w:r>
      <w:r>
        <w:rPr>
          <w:rFonts w:eastAsia="Times New Roman" w:cs="Times New Roman"/>
          <w:szCs w:val="24"/>
        </w:rPr>
        <w:t>ν</w:t>
      </w:r>
      <w:r>
        <w:rPr>
          <w:rFonts w:eastAsia="Times New Roman" w:cs="Times New Roman"/>
          <w:szCs w:val="24"/>
        </w:rPr>
        <w:t xml:space="preserve"> ν.3126/2003 «Ποινική ευθύνη των Υπουργών», όπως ισχύει, </w:t>
      </w:r>
      <w:r>
        <w:rPr>
          <w:rFonts w:eastAsia="Times New Roman" w:cs="Times New Roman"/>
          <w:szCs w:val="24"/>
        </w:rPr>
        <w:lastRenderedPageBreak/>
        <w:t>σήμερα στις 14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2016 ποινική δικογραφία κατά διατελεσάντων Υπουργών κατά τα έτη 2001-2006. </w:t>
      </w:r>
    </w:p>
    <w:p w14:paraId="1A4E1CFC"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Συνεχίζουμε με τη δέκατη όγδοη με αριθμό 583/26-2-2016 επίκαιρη ερώτηση δεύτερου κύκλου του Βουλευτή</w:t>
      </w:r>
      <w:r>
        <w:rPr>
          <w:rFonts w:eastAsia="Times New Roman" w:cs="Times New Roman"/>
          <w:szCs w:val="24"/>
        </w:rPr>
        <w:t xml:space="preserve"> Β</w:t>
      </w:r>
      <w:r>
        <w:rPr>
          <w:rFonts w:eastAsia="Times New Roman" w:cs="Times New Roman"/>
          <w:szCs w:val="24"/>
        </w:rPr>
        <w:t>΄</w:t>
      </w:r>
      <w:r>
        <w:rPr>
          <w:rFonts w:eastAsia="Times New Roman" w:cs="Times New Roman"/>
          <w:szCs w:val="24"/>
        </w:rPr>
        <w:t xml:space="preserve"> Αθηνών του Λαϊκού Συνδέσμου-Χρυσή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Εξωτερικών, σχετικά με την </w:t>
      </w:r>
      <w:r>
        <w:rPr>
          <w:rFonts w:eastAsia="Times New Roman" w:cs="Times New Roman"/>
          <w:szCs w:val="24"/>
        </w:rPr>
        <w:t>«</w:t>
      </w:r>
      <w:r>
        <w:rPr>
          <w:rFonts w:eastAsia="Times New Roman" w:cs="Times New Roman"/>
          <w:szCs w:val="24"/>
        </w:rPr>
        <w:t>εκχώρηση του ονόματος της Μακεδονίας μας στους Σκοπιανούς</w:t>
      </w:r>
      <w:r>
        <w:rPr>
          <w:rFonts w:eastAsia="Times New Roman" w:cs="Times New Roman"/>
          <w:szCs w:val="24"/>
        </w:rPr>
        <w:t>»</w:t>
      </w:r>
      <w:r>
        <w:rPr>
          <w:rFonts w:eastAsia="Times New Roman" w:cs="Times New Roman"/>
          <w:szCs w:val="24"/>
        </w:rPr>
        <w:t>.</w:t>
      </w:r>
    </w:p>
    <w:p w14:paraId="1A4E1CFD"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Θα απαντήσει ο Υφυπουργός Εξωτερικών</w:t>
      </w:r>
      <w:r>
        <w:rPr>
          <w:rFonts w:eastAsia="Times New Roman" w:cs="Times New Roman"/>
          <w:szCs w:val="24"/>
        </w:rPr>
        <w:t xml:space="preserve"> </w:t>
      </w:r>
      <w:r>
        <w:rPr>
          <w:rFonts w:eastAsia="Times New Roman" w:cs="Times New Roman"/>
          <w:szCs w:val="24"/>
        </w:rPr>
        <w:t>κ. Ιωάννης Αμανατίδης.</w:t>
      </w:r>
    </w:p>
    <w:p w14:paraId="1A4E1CFE"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w:t>
      </w:r>
    </w:p>
    <w:p w14:paraId="1A4E1CFF"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1A4E1D0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συγκεκριμένη ερώτηση κατετέθη για πρώτη φορά στις αρχές του 2015. Είχε κατατεθεί άλλες δώδεκα φορές, νομίζω, όπως και παρόμοιες ερωτήσεις, μέχρι να απαντηθεί εν τέλει από εσάς. </w:t>
      </w:r>
    </w:p>
    <w:p w14:paraId="1A4E1D0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Ο τίτλο</w:t>
      </w:r>
      <w:r>
        <w:rPr>
          <w:rFonts w:eastAsia="Times New Roman" w:cs="Times New Roman"/>
          <w:szCs w:val="24"/>
        </w:rPr>
        <w:t>ς της ερώτησης είναι: «Η εκχώρηση του ονόματος της Μακεδονίας μας στους Σκοπιανούς». Δυστυχώς από τις αρχές του 2015</w:t>
      </w:r>
      <w:r>
        <w:rPr>
          <w:rFonts w:eastAsia="Times New Roman" w:cs="Times New Roman"/>
          <w:szCs w:val="24"/>
        </w:rPr>
        <w:t>,</w:t>
      </w:r>
      <w:r>
        <w:rPr>
          <w:rFonts w:eastAsia="Times New Roman" w:cs="Times New Roman"/>
          <w:szCs w:val="24"/>
        </w:rPr>
        <w:t xml:space="preserve"> που κατετέθη αυτή η ερώτηση</w:t>
      </w:r>
      <w:r>
        <w:rPr>
          <w:rFonts w:eastAsia="Times New Roman" w:cs="Times New Roman"/>
          <w:szCs w:val="24"/>
        </w:rPr>
        <w:t>,</w:t>
      </w:r>
      <w:r>
        <w:rPr>
          <w:rFonts w:eastAsia="Times New Roman" w:cs="Times New Roman"/>
          <w:szCs w:val="24"/>
        </w:rPr>
        <w:t xml:space="preserve"> μέχρι τώρα συνέβησαν απίστευτα πράγματα. Ούτως ή άλλως, το κόμμα, στο οποίο είστε και εσείς, ο ΣΥΡΙΖΑ, το έχε</w:t>
      </w:r>
      <w:r>
        <w:rPr>
          <w:rFonts w:eastAsia="Times New Roman" w:cs="Times New Roman"/>
          <w:szCs w:val="24"/>
        </w:rPr>
        <w:t xml:space="preserve">ι ως επίσημη θέση, την αυτοδιάθεση των Σκοπιανών και να έχουν και το δικαίωμα να ονομάζονται όπως θέλουν αυτοί. Βέβαια, αφού γίνατε Κυβέρνηση, τα πράγματα άλλαξαν, τουλάχιστον φαινομενικά, </w:t>
      </w:r>
      <w:r>
        <w:rPr>
          <w:rFonts w:eastAsia="Times New Roman" w:cs="Times New Roman"/>
          <w:szCs w:val="24"/>
        </w:rPr>
        <w:lastRenderedPageBreak/>
        <w:t>διότι τα στελέχη σας, οι Υπουργοί σας, ο ένας μετά τον άλλον συνεχώ</w:t>
      </w:r>
      <w:r>
        <w:rPr>
          <w:rFonts w:eastAsia="Times New Roman" w:cs="Times New Roman"/>
          <w:szCs w:val="24"/>
        </w:rPr>
        <w:t xml:space="preserve">ς, είτε τους ξεφεύγει είτε γίνεται τεχνηέντως είτε γίνεται επισήμως, αναφέρουν τα Σκόπια ως «Μακεδονία». Οι δικαιολογίες κάποιων εκ των Βουλευτών σας, όπως του κ. </w:t>
      </w:r>
      <w:proofErr w:type="spellStart"/>
      <w:r>
        <w:rPr>
          <w:rFonts w:eastAsia="Times New Roman" w:cs="Times New Roman"/>
          <w:szCs w:val="24"/>
        </w:rPr>
        <w:t>Μπαλαούρα</w:t>
      </w:r>
      <w:proofErr w:type="spellEnd"/>
      <w:r>
        <w:rPr>
          <w:rFonts w:eastAsia="Times New Roman" w:cs="Times New Roman"/>
          <w:szCs w:val="24"/>
        </w:rPr>
        <w:t>, είναι ότι εντάξει, αφού το έχουμε χάσει το παιχνίδι, γιατί τώρα να το ζορίζουμε, ό</w:t>
      </w:r>
      <w:r>
        <w:rPr>
          <w:rFonts w:eastAsia="Times New Roman" w:cs="Times New Roman"/>
          <w:szCs w:val="24"/>
        </w:rPr>
        <w:t>λοι «Μακεδονία» τους λένε, άμα τους πούμε και εμείς, δεν τρέχει τίποτα. Λοιπόν, τρέχει και τρέχουν πάρα πολλά!</w:t>
      </w:r>
    </w:p>
    <w:p w14:paraId="1A4E1D02"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 xml:space="preserve">Η τελευταία επίσημη απόφαση ήταν του Συμβουλίου Αρχηγών το 1993, όπου </w:t>
      </w:r>
      <w:proofErr w:type="spellStart"/>
      <w:r>
        <w:rPr>
          <w:rFonts w:eastAsia="Times New Roman" w:cs="Times New Roman"/>
          <w:szCs w:val="24"/>
        </w:rPr>
        <w:t>απεφασίσθη</w:t>
      </w:r>
      <w:proofErr w:type="spellEnd"/>
      <w:r>
        <w:rPr>
          <w:rFonts w:eastAsia="Times New Roman" w:cs="Times New Roman"/>
          <w:szCs w:val="24"/>
        </w:rPr>
        <w:t xml:space="preserve"> ότι δεν θα πρέπει επ’ </w:t>
      </w:r>
      <w:proofErr w:type="spellStart"/>
      <w:r>
        <w:rPr>
          <w:rFonts w:eastAsia="Times New Roman" w:cs="Times New Roman"/>
          <w:szCs w:val="24"/>
        </w:rPr>
        <w:t>ουδενί</w:t>
      </w:r>
      <w:proofErr w:type="spellEnd"/>
      <w:r>
        <w:rPr>
          <w:rFonts w:eastAsia="Times New Roman" w:cs="Times New Roman"/>
          <w:szCs w:val="24"/>
        </w:rPr>
        <w:t xml:space="preserve"> να υπάρχει ο όρος «Μακεδονία» στην </w:t>
      </w:r>
      <w:r>
        <w:rPr>
          <w:rFonts w:eastAsia="Times New Roman" w:cs="Times New Roman"/>
          <w:szCs w:val="24"/>
        </w:rPr>
        <w:t xml:space="preserve">ονομασία της </w:t>
      </w:r>
      <w:proofErr w:type="spellStart"/>
      <w:r>
        <w:rPr>
          <w:rFonts w:eastAsia="Times New Roman" w:cs="Times New Roman"/>
          <w:szCs w:val="24"/>
        </w:rPr>
        <w:t>γείτονος</w:t>
      </w:r>
      <w:proofErr w:type="spellEnd"/>
      <w:r>
        <w:rPr>
          <w:rFonts w:eastAsia="Times New Roman" w:cs="Times New Roman"/>
          <w:szCs w:val="24"/>
        </w:rPr>
        <w:t xml:space="preserve"> </w:t>
      </w:r>
      <w:r>
        <w:rPr>
          <w:rFonts w:eastAsia="Times New Roman" w:cs="Times New Roman"/>
          <w:szCs w:val="24"/>
        </w:rPr>
        <w:lastRenderedPageBreak/>
        <w:t>χώρας, ούτε ως παράγωγο</w:t>
      </w:r>
      <w:r>
        <w:rPr>
          <w:rFonts w:eastAsia="Times New Roman" w:cs="Times New Roman"/>
          <w:szCs w:val="24"/>
        </w:rPr>
        <w:t xml:space="preserve"> </w:t>
      </w:r>
      <w:r>
        <w:rPr>
          <w:rFonts w:eastAsia="Times New Roman" w:cs="Times New Roman"/>
          <w:szCs w:val="24"/>
        </w:rPr>
        <w:t>ούτε ως γεωγραφικός προσδιορισμός ούτε ως τίποτε άλλο.</w:t>
      </w:r>
    </w:p>
    <w:p w14:paraId="1A4E1D03"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από τις προηγούμενες κυβερνήσεις, ειδικότερα από το 2010 και μετά, αλλά και η δική σας Κυβέρνηση, να έχει αποδεχθεί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ότι θα πρέπει να υπάρ</w:t>
      </w:r>
      <w:r>
        <w:rPr>
          <w:rFonts w:eastAsia="Times New Roman" w:cs="Times New Roman"/>
          <w:szCs w:val="24"/>
        </w:rPr>
        <w:t xml:space="preserve">ξει μια σύνθετη ονομασία με τον όρο «Μακεδονία». Γι’ αυτό δεν σας έχει εξουσιοδοτήσει κανένας, όσο και αν το θέλετε εσείς –όχι εσείς προσωπικά- ή αν το θέλουν ενδεχομένως κάποιοι άλλοι. Αυτό μπορεί να το αποφασίσει μόνο ο ελληνικός λαός με δημοψήφισμα και </w:t>
      </w:r>
      <w:r>
        <w:rPr>
          <w:rFonts w:eastAsia="Times New Roman" w:cs="Times New Roman"/>
          <w:szCs w:val="24"/>
        </w:rPr>
        <w:t xml:space="preserve">κανένας άλλος. Από εκεί και πέρα, οι δικαιολογίες ότι το έχουμε χάσει το παιχνίδι δεν ισχύουν. </w:t>
      </w:r>
    </w:p>
    <w:p w14:paraId="1A4E1D04"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lastRenderedPageBreak/>
        <w:t>Χαιρετίζουμε την πρωτοβουλία Ελλήνων ομογενών από την Αμερική, οι οποίοι ξεκίνησαν ενέργειες. Εκστρατεία της ομογένειας καλεί τις Ηνωμένες Πολιτείες να ανακαλέσ</w:t>
      </w:r>
      <w:r>
        <w:rPr>
          <w:rFonts w:eastAsia="Times New Roman" w:cs="Times New Roman"/>
          <w:szCs w:val="24"/>
        </w:rPr>
        <w:t xml:space="preserve">ουν </w:t>
      </w:r>
      <w:r>
        <w:rPr>
          <w:rFonts w:eastAsia="Times New Roman" w:cs="Times New Roman"/>
          <w:szCs w:val="24"/>
        </w:rPr>
        <w:t xml:space="preserve">την </w:t>
      </w:r>
      <w:r>
        <w:rPr>
          <w:rFonts w:eastAsia="Times New Roman" w:cs="Times New Roman"/>
          <w:szCs w:val="24"/>
        </w:rPr>
        <w:t xml:space="preserve">αναγνώριση της Πρώην Γιουγκοσλαβικής Δημοκρατίας της Μακεδονίας –που και αυτό ήταν λάθος- με τον όρο «Μακεδονία». </w:t>
      </w:r>
    </w:p>
    <w:p w14:paraId="1A4E1D05"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 xml:space="preserve">Αν θέλει το ελληνικό κράτος, μπορεί να κάνει πολλά. Ακόμα και όλη η </w:t>
      </w:r>
      <w:r>
        <w:rPr>
          <w:rFonts w:eastAsia="Times New Roman" w:cs="Times New Roman"/>
          <w:szCs w:val="24"/>
        </w:rPr>
        <w:t>Γ</w:t>
      </w:r>
      <w:r>
        <w:rPr>
          <w:rFonts w:eastAsia="Times New Roman" w:cs="Times New Roman"/>
          <w:szCs w:val="24"/>
        </w:rPr>
        <w:t>η να αναγνωρίσει τα Σκόπια ως «Μακεδονία», επειδή οι Σκοπιανοί ζ</w:t>
      </w:r>
      <w:r>
        <w:rPr>
          <w:rFonts w:eastAsia="Times New Roman" w:cs="Times New Roman"/>
          <w:szCs w:val="24"/>
        </w:rPr>
        <w:t>ουν και αναπνέουν από την Ελλάδα, είναι στο χέρι μας να τους κάνουμε να τα ξεχάσουν όλα αυτά.</w:t>
      </w:r>
    </w:p>
    <w:p w14:paraId="1A4E1D06"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Θα θέλαμε μία απάντηση και στη δευτερολογία θα σας πω και κάποια περισσότερα στοιχεία, σχετικά με τις ενέργειες που έχει κάνει η Ελλάδα προς την έμμεση αναγνώριση</w:t>
      </w:r>
      <w:r>
        <w:rPr>
          <w:rFonts w:eastAsia="Times New Roman" w:cs="Times New Roman"/>
          <w:szCs w:val="24"/>
        </w:rPr>
        <w:t xml:space="preserve"> των Σκοπίων </w:t>
      </w:r>
      <w:r>
        <w:rPr>
          <w:rFonts w:eastAsia="Times New Roman" w:cs="Times New Roman"/>
          <w:szCs w:val="24"/>
        </w:rPr>
        <w:lastRenderedPageBreak/>
        <w:t xml:space="preserve">ως «Μακεδονία», από το γεγονός ότι επιτρέπει το </w:t>
      </w:r>
      <w:r>
        <w:rPr>
          <w:rFonts w:eastAsia="Times New Roman" w:cs="Times New Roman"/>
          <w:szCs w:val="24"/>
        </w:rPr>
        <w:t>ε</w:t>
      </w:r>
      <w:r>
        <w:rPr>
          <w:rFonts w:eastAsia="Times New Roman" w:cs="Times New Roman"/>
          <w:szCs w:val="24"/>
        </w:rPr>
        <w:t>λληνικό Υπουργείο Εξωτερικών –έχουν βγει όλα αυτά τα στοιχεία- αλλά και άλλα Υπουργεία να δέχονται έγγραφα από τα Σκόπια ως «Μακεδονία», από το γεγονός ότι οι Σκοπιανοί άλλαξαν μέχρι και τις πιν</w:t>
      </w:r>
      <w:r>
        <w:rPr>
          <w:rFonts w:eastAsia="Times New Roman" w:cs="Times New Roman"/>
          <w:szCs w:val="24"/>
        </w:rPr>
        <w:t>ακίδες κυκλοφορίας των αυτοκινήτων τους και πλέον είναι μονίμως πάνω το «ΜΚ» και η γελοία δικαιολογία που έχουμε στο τελωνείο -τους βάζουμε ένα αυτοκόλλητο που δεν κολλάει καν- είναι ότι στην Ελλάδα αναγνωρίζονται ως Σκόπια. Γελάει και το σύμπαν!</w:t>
      </w:r>
    </w:p>
    <w:p w14:paraId="1A4E1D07"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w:t>
      </w:r>
    </w:p>
    <w:p w14:paraId="1A4E1D08"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 κύριος Υπουργός έχει το</w:t>
      </w:r>
      <w:r>
        <w:rPr>
          <w:rFonts w:eastAsia="Times New Roman" w:cs="Times New Roman"/>
          <w:szCs w:val="24"/>
        </w:rPr>
        <w:t>ν</w:t>
      </w:r>
      <w:r>
        <w:rPr>
          <w:rFonts w:eastAsia="Times New Roman" w:cs="Times New Roman"/>
          <w:szCs w:val="24"/>
        </w:rPr>
        <w:t xml:space="preserve"> λόγο.</w:t>
      </w:r>
    </w:p>
    <w:p w14:paraId="1A4E1D09"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ΑΜΑΝΑΤΙΔΗΣ (Υφυπουργός Εξωτερικών): </w:t>
      </w:r>
      <w:r>
        <w:rPr>
          <w:rFonts w:eastAsia="Times New Roman" w:cs="Times New Roman"/>
          <w:szCs w:val="24"/>
        </w:rPr>
        <w:t xml:space="preserve">Κύριε Βουλευτά, η εξωτερική πολιτική -και το λέω απευθυνόμενος και προς το </w:t>
      </w:r>
      <w:r>
        <w:rPr>
          <w:rFonts w:eastAsia="Times New Roman" w:cs="Times New Roman"/>
          <w:szCs w:val="24"/>
        </w:rPr>
        <w:t>ε</w:t>
      </w:r>
      <w:r>
        <w:rPr>
          <w:rFonts w:eastAsia="Times New Roman" w:cs="Times New Roman"/>
          <w:szCs w:val="24"/>
        </w:rPr>
        <w:t xml:space="preserve">θνικό Κοινοβούλιο- είναι εθνική υπόθεση και απαιτεί πολιτικές </w:t>
      </w:r>
      <w:r>
        <w:rPr>
          <w:rFonts w:eastAsia="Times New Roman" w:cs="Times New Roman"/>
          <w:szCs w:val="24"/>
        </w:rPr>
        <w:t>συναινέσεις. Σίγουρα, δεν απαιτεί επιδείξεις, που πολλές φορές αποσκοπούν μόνο στην ψηφοθηρία.</w:t>
      </w:r>
    </w:p>
    <w:p w14:paraId="1A4E1D0A"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Το ζήτημα του ονόματος είναι εκκρεμές διεθνές πρόβλημα και σύμφωνα με τις σχετικές αποφάσεις του Συμβουλίου Ασφαλείας των Ηνωμένων Εθνών -και αναφέρομαι στην 817</w:t>
      </w:r>
      <w:r>
        <w:rPr>
          <w:rFonts w:eastAsia="Times New Roman" w:cs="Times New Roman"/>
          <w:szCs w:val="24"/>
        </w:rPr>
        <w:t xml:space="preserve"> και στην 845- η Ελλάδα σέβεται και στηρίζει τις υπό την αιγίδα των Ηνωμένων Εθνών συνομιλίες.</w:t>
      </w:r>
    </w:p>
    <w:p w14:paraId="1A4E1D0B"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του ονόματος είναι ένα πρόβλημα, όπως προανέφερα, με περιφερειακή και διεθνή διάσταση και σίγουρα δεν </w:t>
      </w:r>
      <w:r>
        <w:rPr>
          <w:rFonts w:eastAsia="Times New Roman" w:cs="Times New Roman"/>
          <w:szCs w:val="24"/>
        </w:rPr>
        <w:lastRenderedPageBreak/>
        <w:t xml:space="preserve">μπορεί να λυθεί με προώθηση </w:t>
      </w:r>
      <w:proofErr w:type="spellStart"/>
      <w:r>
        <w:rPr>
          <w:rFonts w:eastAsia="Times New Roman" w:cs="Times New Roman"/>
          <w:szCs w:val="24"/>
        </w:rPr>
        <w:t>αλυτρωτικών</w:t>
      </w:r>
      <w:proofErr w:type="spellEnd"/>
      <w:r>
        <w:rPr>
          <w:rFonts w:eastAsia="Times New Roman" w:cs="Times New Roman"/>
          <w:szCs w:val="24"/>
        </w:rPr>
        <w:t xml:space="preserve"> βλέψεων κ</w:t>
      </w:r>
      <w:r>
        <w:rPr>
          <w:rFonts w:eastAsia="Times New Roman" w:cs="Times New Roman"/>
          <w:szCs w:val="24"/>
        </w:rPr>
        <w:t>αι με όχημα την πλαστογράφηση της ιστορίας και την οικειοποίηση της εθνικής, ιστορικής και πολιτιστικής κληρονομιάς της Ελλάδας.</w:t>
      </w:r>
    </w:p>
    <w:p w14:paraId="1A4E1D0C"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Συμμετέχουμε από τις αρχές της δεκαετίας του 1990, βάσει των προηγούμενων αποφάσεων και της Ενδιάμεσης Συμφωνίας στις 13-9-1995</w:t>
      </w:r>
      <w:r>
        <w:rPr>
          <w:rFonts w:eastAsia="Times New Roman" w:cs="Times New Roman"/>
          <w:szCs w:val="24"/>
        </w:rPr>
        <w:t>, στην υπό τον ΟΗΕ διαπραγματευτική διαδικασία με ρεαλισμό και εποικοδομητικό πνεύμα. Με το πνεύμα αυτό και με γνώμονα το εθνικό συμφέρον και τις προϋποθέσεις</w:t>
      </w:r>
      <w:r>
        <w:rPr>
          <w:rFonts w:eastAsia="Times New Roman" w:cs="Times New Roman"/>
          <w:szCs w:val="24"/>
        </w:rPr>
        <w:t>,</w:t>
      </w:r>
      <w:r>
        <w:rPr>
          <w:rFonts w:eastAsia="Times New Roman" w:cs="Times New Roman"/>
          <w:szCs w:val="24"/>
        </w:rPr>
        <w:t xml:space="preserve"> που έχουμε θέσει</w:t>
      </w:r>
      <w:r>
        <w:rPr>
          <w:rFonts w:eastAsia="Times New Roman" w:cs="Times New Roman"/>
          <w:szCs w:val="24"/>
        </w:rPr>
        <w:t>,</w:t>
      </w:r>
      <w:r>
        <w:rPr>
          <w:rFonts w:eastAsia="Times New Roman" w:cs="Times New Roman"/>
          <w:szCs w:val="24"/>
        </w:rPr>
        <w:t xml:space="preserve"> αντιμετωπίζουμε και τις συζητήσεις και τις προτάσεις.</w:t>
      </w:r>
    </w:p>
    <w:p w14:paraId="1A4E1D0D"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lastRenderedPageBreak/>
        <w:t>Ιστορικά, ο όρος «Μακεδο</w:t>
      </w:r>
      <w:r>
        <w:rPr>
          <w:rFonts w:eastAsia="Times New Roman" w:cs="Times New Roman"/>
          <w:szCs w:val="24"/>
        </w:rPr>
        <w:t>νία» είναι ελληνική λέξη. Αναφέρεται στο βασίλειο και στον πολιτισμό των αρχαίων Μακεδόνων</w:t>
      </w:r>
      <w:r>
        <w:rPr>
          <w:rFonts w:eastAsia="Times New Roman" w:cs="Times New Roman"/>
          <w:szCs w:val="24"/>
        </w:rPr>
        <w:t>,</w:t>
      </w:r>
      <w:r>
        <w:rPr>
          <w:rFonts w:eastAsia="Times New Roman" w:cs="Times New Roman"/>
          <w:szCs w:val="24"/>
        </w:rPr>
        <w:t xml:space="preserve"> που ανήκουν στο ελληνικό έθνος και αποτελούν αδιαμφισβήτητο κομμάτι της ελληνικής ιστορικής και πολιτιστικής κληρονομιάς.</w:t>
      </w:r>
    </w:p>
    <w:p w14:paraId="1A4E1D0E" w14:textId="77777777" w:rsidR="00423CA6" w:rsidRDefault="00752490">
      <w:pPr>
        <w:spacing w:line="600" w:lineRule="auto"/>
        <w:ind w:firstLine="720"/>
        <w:contextualSpacing/>
        <w:jc w:val="both"/>
        <w:rPr>
          <w:rFonts w:eastAsia="Times New Roman" w:cs="Times New Roman"/>
          <w:szCs w:val="24"/>
        </w:rPr>
      </w:pPr>
      <w:r>
        <w:rPr>
          <w:rFonts w:eastAsia="Times New Roman" w:cs="Times New Roman"/>
          <w:szCs w:val="24"/>
        </w:rPr>
        <w:t>Η Ελλάδα αντέδρασε όλο αυτό το διάστημα έν</w:t>
      </w:r>
      <w:r>
        <w:rPr>
          <w:rFonts w:eastAsia="Times New Roman" w:cs="Times New Roman"/>
          <w:szCs w:val="24"/>
        </w:rPr>
        <w:t>τονα στην κλοπή της ιστορικής και πολιτιστικής κληρονομιάς και σ’ αυτό το σημείο επιτρέψτε μου να καταθέσω κάτι</w:t>
      </w:r>
      <w:r>
        <w:rPr>
          <w:rFonts w:eastAsia="Times New Roman" w:cs="Times New Roman"/>
          <w:szCs w:val="24"/>
        </w:rPr>
        <w:t>,</w:t>
      </w:r>
      <w:r>
        <w:rPr>
          <w:rFonts w:eastAsia="Times New Roman" w:cs="Times New Roman"/>
          <w:szCs w:val="24"/>
        </w:rPr>
        <w:t xml:space="preserve"> το οποίο </w:t>
      </w:r>
      <w:r>
        <w:rPr>
          <w:rFonts w:eastAsia="Times New Roman" w:cs="Times New Roman"/>
          <w:szCs w:val="24"/>
        </w:rPr>
        <w:t>ως ε</w:t>
      </w:r>
      <w:r>
        <w:rPr>
          <w:rFonts w:eastAsia="Times New Roman" w:cs="Times New Roman"/>
          <w:szCs w:val="24"/>
        </w:rPr>
        <w:t xml:space="preserve">λληνική Κυβέρνηση κάνουμε και πιστεύω ότι όλες οι ελληνικές κυβερνήσεις το κάνουν: Ενισχύουμε </w:t>
      </w:r>
      <w:r>
        <w:rPr>
          <w:rFonts w:eastAsia="Times New Roman" w:cs="Times New Roman"/>
          <w:szCs w:val="24"/>
        </w:rPr>
        <w:t xml:space="preserve">τη θέση μας </w:t>
      </w:r>
      <w:r>
        <w:rPr>
          <w:rFonts w:eastAsia="Times New Roman" w:cs="Times New Roman"/>
          <w:szCs w:val="24"/>
        </w:rPr>
        <w:t>με τη βοήθεια της ακαδημ</w:t>
      </w:r>
      <w:r>
        <w:rPr>
          <w:rFonts w:eastAsia="Times New Roman" w:cs="Times New Roman"/>
          <w:szCs w:val="24"/>
        </w:rPr>
        <w:t xml:space="preserve">αϊκής κοινότητας, φέρνοντας στο φως αντικειμενικά και επιστημονικά δεδομένα </w:t>
      </w:r>
      <w:r>
        <w:rPr>
          <w:rFonts w:eastAsia="Times New Roman" w:cs="Times New Roman"/>
          <w:szCs w:val="24"/>
        </w:rPr>
        <w:t xml:space="preserve">και </w:t>
      </w:r>
      <w:r>
        <w:rPr>
          <w:rFonts w:eastAsia="Times New Roman" w:cs="Times New Roman"/>
          <w:szCs w:val="24"/>
        </w:rPr>
        <w:t>αποδεικνύουμε το ποιος</w:t>
      </w:r>
      <w:r w:rsidRPr="00A801E2">
        <w:rPr>
          <w:rFonts w:eastAsia="Times New Roman" w:cs="Times New Roman"/>
          <w:szCs w:val="24"/>
        </w:rPr>
        <w:t>,</w:t>
      </w:r>
      <w:r>
        <w:rPr>
          <w:rFonts w:eastAsia="Times New Roman" w:cs="Times New Roman"/>
          <w:szCs w:val="24"/>
        </w:rPr>
        <w:t xml:space="preserve"> στην </w:t>
      </w:r>
      <w:r>
        <w:rPr>
          <w:rFonts w:eastAsia="Times New Roman" w:cs="Times New Roman"/>
          <w:szCs w:val="24"/>
        </w:rPr>
        <w:lastRenderedPageBreak/>
        <w:t>πράξη</w:t>
      </w:r>
      <w:r w:rsidRPr="00A801E2">
        <w:rPr>
          <w:rFonts w:eastAsia="Times New Roman" w:cs="Times New Roman"/>
          <w:szCs w:val="24"/>
        </w:rPr>
        <w:t>,</w:t>
      </w:r>
      <w:r>
        <w:rPr>
          <w:rFonts w:eastAsia="Times New Roman" w:cs="Times New Roman"/>
          <w:szCs w:val="24"/>
        </w:rPr>
        <w:t xml:space="preserve"> υπερασπίζεται τα συμφέροντα της πατρίδας. Και αναφέρομαι στα συγκλονιστικά νεότατα αρχαιολογικά ευρήματα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τέθηκαν </w:t>
      </w:r>
      <w:r>
        <w:rPr>
          <w:rFonts w:eastAsia="Times New Roman" w:cs="Times New Roman"/>
          <w:szCs w:val="24"/>
        </w:rPr>
        <w:t>με τη βοήθεια της επισ</w:t>
      </w:r>
      <w:r>
        <w:rPr>
          <w:rFonts w:eastAsia="Times New Roman" w:cs="Times New Roman"/>
          <w:szCs w:val="24"/>
        </w:rPr>
        <w:t xml:space="preserve">τήμης </w:t>
      </w:r>
      <w:r>
        <w:rPr>
          <w:rFonts w:eastAsia="Times New Roman" w:cs="Times New Roman"/>
          <w:szCs w:val="24"/>
        </w:rPr>
        <w:t xml:space="preserve">στην αυστηρότερη βάση, σε τρία </w:t>
      </w:r>
      <w:r>
        <w:rPr>
          <w:rFonts w:eastAsia="Times New Roman" w:cs="Times New Roman"/>
          <w:szCs w:val="24"/>
        </w:rPr>
        <w:t xml:space="preserve">διεθνή </w:t>
      </w:r>
      <w:r>
        <w:rPr>
          <w:rFonts w:eastAsia="Times New Roman" w:cs="Times New Roman"/>
          <w:szCs w:val="24"/>
        </w:rPr>
        <w:t>επιστημονικά συνέδρια που οργάνωσε το Κέντρο Ελληνικής Γλώσσας.</w:t>
      </w:r>
    </w:p>
    <w:p w14:paraId="1A4E1D0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καταθέτω στην </w:t>
      </w:r>
      <w:r>
        <w:rPr>
          <w:rFonts w:eastAsia="Times New Roman" w:cs="Times New Roman"/>
          <w:szCs w:val="24"/>
        </w:rPr>
        <w:t>ε</w:t>
      </w:r>
      <w:r>
        <w:rPr>
          <w:rFonts w:eastAsia="Times New Roman" w:cs="Times New Roman"/>
          <w:szCs w:val="24"/>
        </w:rPr>
        <w:t xml:space="preserve">λληνική Βουλή τα πρακτικά των συνεδρίων αυτών, στα οποία καταρρίπτεται </w:t>
      </w:r>
      <w:r>
        <w:rPr>
          <w:rFonts w:eastAsia="Times New Roman" w:cs="Times New Roman"/>
          <w:szCs w:val="24"/>
        </w:rPr>
        <w:t>-</w:t>
      </w:r>
      <w:r>
        <w:rPr>
          <w:rFonts w:eastAsia="Times New Roman" w:cs="Times New Roman"/>
          <w:szCs w:val="24"/>
        </w:rPr>
        <w:t>για τη διεθνή επιστημονική κοινότητα</w:t>
      </w:r>
      <w:r>
        <w:rPr>
          <w:rFonts w:eastAsia="Times New Roman" w:cs="Times New Roman"/>
          <w:szCs w:val="24"/>
        </w:rPr>
        <w:t>-</w:t>
      </w:r>
      <w:r>
        <w:rPr>
          <w:rFonts w:eastAsia="Times New Roman" w:cs="Times New Roman"/>
          <w:szCs w:val="24"/>
        </w:rPr>
        <w:t xml:space="preserve"> οριστ</w:t>
      </w:r>
      <w:r>
        <w:rPr>
          <w:rFonts w:eastAsia="Times New Roman" w:cs="Times New Roman"/>
          <w:szCs w:val="24"/>
        </w:rPr>
        <w:t>ικά ο ισχυρισμός περί της μακεδονικής ως γλώσσας ινδοευρωπαϊκής αλλά δήθεν ανεξάρτητης από την ελληνική.</w:t>
      </w:r>
    </w:p>
    <w:p w14:paraId="1A4E1D1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Εξωτερικών κ. Ιωάννης Αμανατίδης καταθέτει για τα Πρακτικά τα προαναφερθέντα </w:t>
      </w:r>
      <w:r>
        <w:rPr>
          <w:rFonts w:eastAsia="Times New Roman" w:cs="Times New Roman"/>
          <w:szCs w:val="24"/>
        </w:rPr>
        <w:lastRenderedPageBreak/>
        <w:t xml:space="preserve">πρακτικά, τα οποία βρίσκονται στο </w:t>
      </w:r>
      <w:r>
        <w:rPr>
          <w:rFonts w:eastAsia="Times New Roman" w:cs="Times New Roman"/>
          <w:szCs w:val="24"/>
        </w:rPr>
        <w:t>α</w:t>
      </w:r>
      <w:r>
        <w:rPr>
          <w:rFonts w:eastAsia="Times New Roman" w:cs="Times New Roman"/>
          <w:szCs w:val="24"/>
        </w:rPr>
        <w:t>ρχείο του</w:t>
      </w:r>
      <w:r>
        <w:rPr>
          <w:rFonts w:eastAsia="Times New Roman" w:cs="Times New Roman"/>
          <w:szCs w:val="24"/>
        </w:rPr>
        <w:t xml:space="preserve"> Τμήματος Γραμματείας της Διεύθυνσης Στενογραφίας και Πρακτικών της Βουλής)</w:t>
      </w:r>
    </w:p>
    <w:p w14:paraId="1A4E1D1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A4E1D1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Πρόεδρε, θα ήθελα δύο λεπτά</w:t>
      </w:r>
      <w:r>
        <w:rPr>
          <w:rFonts w:eastAsia="Times New Roman" w:cs="Times New Roman"/>
          <w:szCs w:val="24"/>
        </w:rPr>
        <w:t>,</w:t>
      </w:r>
      <w:r>
        <w:rPr>
          <w:rFonts w:eastAsia="Times New Roman" w:cs="Times New Roman"/>
          <w:szCs w:val="24"/>
        </w:rPr>
        <w:t xml:space="preserve"> γιατί το θέμα είναι πάρα πολύ σημαντικό.</w:t>
      </w:r>
    </w:p>
    <w:p w14:paraId="1A4E1D1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Πώς γίνεται αυτό; Με</w:t>
      </w:r>
      <w:r>
        <w:rPr>
          <w:rFonts w:eastAsia="Times New Roman" w:cs="Times New Roman"/>
          <w:szCs w:val="24"/>
        </w:rPr>
        <w:t xml:space="preserve"> ένα εκπληκτικό πρόσφατο αρχαιολογικό εύρημα, ένα αποθετήριο με αγγεία χρονολογούμενα με ακλόνητα κριτήρια μεταξύ 730 π.Χ. και 690 π.Χ., που ανακαλύφθηκε το 2007 στη Μεθώνη της Πιερίας. Περιείχε είκοσι πέντε </w:t>
      </w:r>
      <w:r>
        <w:rPr>
          <w:rFonts w:eastAsia="Times New Roman" w:cs="Times New Roman"/>
          <w:szCs w:val="24"/>
        </w:rPr>
        <w:lastRenderedPageBreak/>
        <w:t>επιγραφές σε συμποτικά αγγεία σε γλώσσα ελληνικό</w:t>
      </w:r>
      <w:r>
        <w:rPr>
          <w:rFonts w:eastAsia="Times New Roman" w:cs="Times New Roman"/>
          <w:szCs w:val="24"/>
        </w:rPr>
        <w:t xml:space="preserve">τατη, δηλαδή διακόσια ολόκληρα χρόνια πριν την εμφάνιση του </w:t>
      </w:r>
      <w:r>
        <w:rPr>
          <w:rFonts w:eastAsia="Times New Roman" w:cs="Times New Roman"/>
          <w:szCs w:val="24"/>
        </w:rPr>
        <w:t>α</w:t>
      </w:r>
      <w:r>
        <w:rPr>
          <w:rFonts w:eastAsia="Times New Roman" w:cs="Times New Roman"/>
          <w:szCs w:val="24"/>
        </w:rPr>
        <w:t>θηναϊκού ελέγχου στα εδάφη της Μακεδονίας. Η</w:t>
      </w:r>
      <w:r>
        <w:rPr>
          <w:rFonts w:eastAsia="Times New Roman" w:cs="Times New Roman"/>
          <w:szCs w:val="24"/>
        </w:rPr>
        <w:t xml:space="preserve"> </w:t>
      </w:r>
      <w:r>
        <w:rPr>
          <w:rFonts w:eastAsia="Times New Roman" w:cs="Times New Roman"/>
          <w:szCs w:val="24"/>
        </w:rPr>
        <w:t xml:space="preserve">γλώσσα </w:t>
      </w:r>
      <w:r>
        <w:rPr>
          <w:rFonts w:eastAsia="Times New Roman" w:cs="Times New Roman"/>
          <w:szCs w:val="24"/>
        </w:rPr>
        <w:t xml:space="preserve">επικοινωνίας </w:t>
      </w:r>
      <w:r>
        <w:rPr>
          <w:rFonts w:eastAsia="Times New Roman" w:cs="Times New Roman"/>
          <w:szCs w:val="24"/>
        </w:rPr>
        <w:t xml:space="preserve">των Μακεδόνων ήταν </w:t>
      </w:r>
      <w:r>
        <w:rPr>
          <w:rFonts w:eastAsia="Times New Roman" w:cs="Times New Roman"/>
          <w:szCs w:val="24"/>
        </w:rPr>
        <w:t>από τόσο νωρίς τα ε</w:t>
      </w:r>
      <w:r>
        <w:rPr>
          <w:rFonts w:eastAsia="Times New Roman" w:cs="Times New Roman"/>
          <w:szCs w:val="24"/>
        </w:rPr>
        <w:t xml:space="preserve">λληνικά. </w:t>
      </w:r>
    </w:p>
    <w:p w14:paraId="1A4E1D14"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Στηρίζουμε, λοιπόν, την ακαδημαϊκή κοινότητα.</w:t>
      </w:r>
    </w:p>
    <w:p w14:paraId="1A4E1D15"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Βουλευτά, θα επανέλθω και στη </w:t>
      </w:r>
      <w:r>
        <w:rPr>
          <w:rFonts w:eastAsia="Times New Roman" w:cs="Times New Roman"/>
          <w:szCs w:val="24"/>
        </w:rPr>
        <w:t>δευτερολογία μου, γιατί δεν έχω άλλο</w:t>
      </w:r>
      <w:r>
        <w:rPr>
          <w:rFonts w:eastAsia="Times New Roman" w:cs="Times New Roman"/>
          <w:szCs w:val="24"/>
        </w:rPr>
        <w:t>ν</w:t>
      </w:r>
      <w:r>
        <w:rPr>
          <w:rFonts w:eastAsia="Times New Roman" w:cs="Times New Roman"/>
          <w:szCs w:val="24"/>
        </w:rPr>
        <w:t xml:space="preserve"> χρόνο. Αυτή είναι η πρώτη μου τοποθέτηση.</w:t>
      </w:r>
    </w:p>
    <w:p w14:paraId="1A4E1D16"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Ευχαριστώ.</w:t>
      </w:r>
    </w:p>
    <w:p w14:paraId="1A4E1D17"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w:t>
      </w:r>
      <w:r>
        <w:rPr>
          <w:rFonts w:eastAsia="Times New Roman" w:cs="Times New Roman"/>
          <w:szCs w:val="24"/>
        </w:rPr>
        <w:t>φυ</w:t>
      </w:r>
      <w:r>
        <w:rPr>
          <w:rFonts w:eastAsia="Times New Roman" w:cs="Times New Roman"/>
          <w:szCs w:val="24"/>
        </w:rPr>
        <w:t>πουργό.</w:t>
      </w:r>
    </w:p>
    <w:p w14:paraId="1A4E1D18"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για τη δευτερολογία του.</w:t>
      </w:r>
    </w:p>
    <w:p w14:paraId="1A4E1D19"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w:t>
      </w:r>
      <w:r>
        <w:rPr>
          <w:rFonts w:eastAsia="Times New Roman" w:cs="Times New Roman"/>
          <w:szCs w:val="24"/>
        </w:rPr>
        <w:t>εδρε.</w:t>
      </w:r>
    </w:p>
    <w:p w14:paraId="1A4E1D1A"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Κύριε Υπουργέ, πολύ ωραία αυτά τα οποία είπατε για τα αρχαιολογικά ευρήματα, για τις επιστημονικές ημερίδες. Όλα αυτά τα γνωρίζουμε και κάθε σώφρων και λογικός άνθρωπος στη </w:t>
      </w:r>
      <w:r>
        <w:rPr>
          <w:rFonts w:eastAsia="Times New Roman" w:cs="Times New Roman"/>
          <w:szCs w:val="24"/>
        </w:rPr>
        <w:t>Γ</w:t>
      </w:r>
      <w:r>
        <w:rPr>
          <w:rFonts w:eastAsia="Times New Roman" w:cs="Times New Roman"/>
          <w:szCs w:val="24"/>
        </w:rPr>
        <w:t xml:space="preserve">η, όχι μόνο στην Ελλάδα, γνωρίζει την αλήθεια. Όμως, το ζητούμενο είναι ότι </w:t>
      </w:r>
      <w:r>
        <w:rPr>
          <w:rFonts w:eastAsia="Times New Roman" w:cs="Times New Roman"/>
          <w:szCs w:val="24"/>
        </w:rPr>
        <w:t xml:space="preserve">εξωτερική πολιτική δεν γίνεται μόνο με αυτά. Γίνεται και με άλλους τρόπους. </w:t>
      </w:r>
    </w:p>
    <w:p w14:paraId="1A4E1D1B"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θα ήθελα να πω για τις πολιτικές συναινέσεις. Καλό θα ήταν, βέβαια, να ρωτήσετε και τους Βουλευτές του </w:t>
      </w:r>
      <w:r>
        <w:rPr>
          <w:rFonts w:eastAsia="Times New Roman" w:cs="Times New Roman"/>
          <w:szCs w:val="24"/>
        </w:rPr>
        <w:lastRenderedPageBreak/>
        <w:t>κ</w:t>
      </w:r>
      <w:r>
        <w:rPr>
          <w:rFonts w:eastAsia="Times New Roman" w:cs="Times New Roman"/>
          <w:szCs w:val="24"/>
        </w:rPr>
        <w:t xml:space="preserve">όμματός σας, ποιοι δέχονται τον όρο «Μακεδονία» για τα Σκόπια ή </w:t>
      </w:r>
      <w:r>
        <w:rPr>
          <w:rFonts w:eastAsia="Times New Roman" w:cs="Times New Roman"/>
          <w:szCs w:val="24"/>
        </w:rPr>
        <w:t>δέχονται τον όρο «Σκόπια» ή δέχονται κάτι άλλο, γιατί μέρα με την ημέρα, ακόμη και τώρα, βγαίνουν διάφοροι και προσπαθούν να δικαιολογήσουν τα αδικαιολόγητα.</w:t>
      </w:r>
    </w:p>
    <w:p w14:paraId="1A4E1D1C" w14:textId="77777777" w:rsidR="00423CA6" w:rsidRDefault="00752490">
      <w:pPr>
        <w:spacing w:line="600" w:lineRule="auto"/>
        <w:ind w:firstLine="720"/>
        <w:jc w:val="both"/>
        <w:rPr>
          <w:rFonts w:eastAsia="Times New Roman" w:cs="Times New Roman"/>
          <w:b/>
          <w:szCs w:val="24"/>
        </w:rPr>
      </w:pPr>
      <w:r>
        <w:rPr>
          <w:rFonts w:eastAsia="Times New Roman" w:cs="Times New Roman"/>
          <w:szCs w:val="24"/>
        </w:rPr>
        <w:t>Όσον αφορά την ψηφοθηρία -προφανώς αναφέρεστε σε εμάς-…</w:t>
      </w:r>
      <w:r>
        <w:rPr>
          <w:rFonts w:eastAsia="Times New Roman" w:cs="Times New Roman"/>
          <w:b/>
          <w:szCs w:val="24"/>
        </w:rPr>
        <w:t xml:space="preserve"> </w:t>
      </w:r>
    </w:p>
    <w:p w14:paraId="1A4E1D1D"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b/>
          <w:szCs w:val="24"/>
        </w:rPr>
        <w:t xml:space="preserve">): </w:t>
      </w:r>
      <w:r>
        <w:rPr>
          <w:rFonts w:eastAsia="Times New Roman" w:cs="Times New Roman"/>
          <w:szCs w:val="24"/>
        </w:rPr>
        <w:t>Όχι.</w:t>
      </w:r>
    </w:p>
    <w:p w14:paraId="1A4E1D1E" w14:textId="77777777" w:rsidR="00423CA6" w:rsidRDefault="00752490">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Αναφέρομαι στην ψηφοθηρία και θα σας πω τη θέση της Χρυσής Αυγής. Εμάς ποσώς μας ενδιαφέρει αν θα είμαστε στο </w:t>
      </w:r>
      <w:r>
        <w:rPr>
          <w:rFonts w:eastAsia="Times New Roman" w:cs="Times New Roman"/>
          <w:szCs w:val="24"/>
        </w:rPr>
        <w:t>ε</w:t>
      </w:r>
      <w:r>
        <w:rPr>
          <w:rFonts w:eastAsia="Times New Roman" w:cs="Times New Roman"/>
          <w:szCs w:val="24"/>
        </w:rPr>
        <w:t xml:space="preserve">λληνικό Κοινοβούλιο με 7% ή με </w:t>
      </w:r>
      <w:r>
        <w:rPr>
          <w:rFonts w:eastAsia="Times New Roman" w:cs="Times New Roman"/>
          <w:szCs w:val="24"/>
        </w:rPr>
        <w:lastRenderedPageBreak/>
        <w:t xml:space="preserve">17% ή με 27% ή με 0,7%. Όταν η Χρυσή Αυγή πρωτοστατούσε εδώ και δεκαετίες στο </w:t>
      </w:r>
      <w:r>
        <w:rPr>
          <w:rFonts w:eastAsia="Times New Roman" w:cs="Times New Roman"/>
          <w:szCs w:val="24"/>
        </w:rPr>
        <w:t>σκοπιανό</w:t>
      </w:r>
      <w:r>
        <w:rPr>
          <w:rFonts w:eastAsia="Times New Roman" w:cs="Times New Roman"/>
          <w:szCs w:val="24"/>
        </w:rPr>
        <w:t xml:space="preserve"> </w:t>
      </w:r>
      <w:r>
        <w:rPr>
          <w:rFonts w:eastAsia="Times New Roman" w:cs="Times New Roman"/>
          <w:szCs w:val="24"/>
        </w:rPr>
        <w:t xml:space="preserve">ζήτημα, υπερασπίζοντας τα ελληνικά συμφέροντα ακόμη και με αίμα, με τραυματίες </w:t>
      </w:r>
      <w:proofErr w:type="spellStart"/>
      <w:r>
        <w:rPr>
          <w:rFonts w:eastAsia="Times New Roman" w:cs="Times New Roman"/>
          <w:szCs w:val="24"/>
        </w:rPr>
        <w:t>χ</w:t>
      </w:r>
      <w:r>
        <w:rPr>
          <w:rFonts w:eastAsia="Times New Roman" w:cs="Times New Roman"/>
          <w:szCs w:val="24"/>
        </w:rPr>
        <w:t>ρυσαυγίτες</w:t>
      </w:r>
      <w:proofErr w:type="spellEnd"/>
      <w:r>
        <w:rPr>
          <w:rFonts w:eastAsia="Times New Roman" w:cs="Times New Roman"/>
          <w:szCs w:val="24"/>
        </w:rPr>
        <w:t xml:space="preserve"> -</w:t>
      </w:r>
      <w:r>
        <w:rPr>
          <w:rFonts w:eastAsia="Times New Roman" w:cs="Times New Roman"/>
          <w:szCs w:val="24"/>
        </w:rPr>
        <w:t>με Έλληνες</w:t>
      </w:r>
      <w:r>
        <w:rPr>
          <w:rFonts w:eastAsia="Times New Roman" w:cs="Times New Roman"/>
          <w:szCs w:val="24"/>
        </w:rPr>
        <w:t>-</w:t>
      </w:r>
      <w:r>
        <w:rPr>
          <w:rFonts w:eastAsia="Times New Roman" w:cs="Times New Roman"/>
          <w:szCs w:val="24"/>
        </w:rPr>
        <w:t xml:space="preserve"> με αποκλεισμούς των συνόρων</w:t>
      </w:r>
      <w:r>
        <w:rPr>
          <w:rFonts w:eastAsia="Times New Roman" w:cs="Times New Roman"/>
          <w:szCs w:val="24"/>
        </w:rPr>
        <w:t>,</w:t>
      </w:r>
      <w:r>
        <w:rPr>
          <w:rFonts w:eastAsia="Times New Roman" w:cs="Times New Roman"/>
          <w:szCs w:val="24"/>
        </w:rPr>
        <w:t xml:space="preserve"> όταν είχαν έρθει πέντε χιλιάδες </w:t>
      </w:r>
      <w:proofErr w:type="spellStart"/>
      <w:r>
        <w:rPr>
          <w:rFonts w:eastAsia="Times New Roman" w:cs="Times New Roman"/>
          <w:szCs w:val="24"/>
        </w:rPr>
        <w:t>γυφτοσκοπιανοί</w:t>
      </w:r>
      <w:proofErr w:type="spellEnd"/>
      <w:r>
        <w:rPr>
          <w:rFonts w:eastAsia="Times New Roman" w:cs="Times New Roman"/>
          <w:szCs w:val="24"/>
        </w:rPr>
        <w:t xml:space="preserve"> από Καναδά, Αυστραλία, Αμερική και αλλού</w:t>
      </w:r>
      <w:r>
        <w:rPr>
          <w:rFonts w:eastAsia="Times New Roman" w:cs="Times New Roman"/>
          <w:szCs w:val="24"/>
        </w:rPr>
        <w:t>,</w:t>
      </w:r>
      <w:r>
        <w:rPr>
          <w:rFonts w:eastAsia="Times New Roman" w:cs="Times New Roman"/>
          <w:szCs w:val="24"/>
        </w:rPr>
        <w:t xml:space="preserve"> για να κάνουν τα πανηγύρια τους στη Μελίτη και βρεθήκαμε εμείς, μία χούφτα ανθρώπων, και το </w:t>
      </w:r>
      <w:r>
        <w:rPr>
          <w:rFonts w:eastAsia="Times New Roman" w:cs="Times New Roman"/>
          <w:szCs w:val="24"/>
        </w:rPr>
        <w:t xml:space="preserve">αποτρέψαμε </w:t>
      </w:r>
      <w:r>
        <w:rPr>
          <w:rFonts w:eastAsia="Times New Roman" w:cs="Times New Roman"/>
          <w:szCs w:val="24"/>
        </w:rPr>
        <w:t>αυτό, όταν σταματήσαμε το πρώτο τους συνέδριο</w:t>
      </w:r>
      <w:r>
        <w:rPr>
          <w:rFonts w:eastAsia="Times New Roman" w:cs="Times New Roman"/>
          <w:szCs w:val="24"/>
        </w:rPr>
        <w:t>,</w:t>
      </w:r>
      <w:r>
        <w:rPr>
          <w:rFonts w:eastAsia="Times New Roman" w:cs="Times New Roman"/>
          <w:szCs w:val="24"/>
        </w:rPr>
        <w:t xml:space="preserve"> που πήγε να κάνει το «Ουράνιο Τόξο» στην Έδεσσα, όταν εκατοντάδες Έλληνες αστυνομικοί εμπόδισαν τους </w:t>
      </w:r>
      <w:proofErr w:type="spellStart"/>
      <w:r>
        <w:rPr>
          <w:rFonts w:eastAsia="Times New Roman" w:cs="Times New Roman"/>
          <w:szCs w:val="24"/>
        </w:rPr>
        <w:t>χ</w:t>
      </w:r>
      <w:r>
        <w:rPr>
          <w:rFonts w:eastAsia="Times New Roman" w:cs="Times New Roman"/>
          <w:szCs w:val="24"/>
        </w:rPr>
        <w:t>ρυσ</w:t>
      </w:r>
      <w:r>
        <w:rPr>
          <w:rFonts w:eastAsia="Times New Roman" w:cs="Times New Roman"/>
          <w:szCs w:val="24"/>
        </w:rPr>
        <w:t>αυγίτες</w:t>
      </w:r>
      <w:proofErr w:type="spellEnd"/>
      <w:r>
        <w:rPr>
          <w:rFonts w:eastAsia="Times New Roman" w:cs="Times New Roman"/>
          <w:szCs w:val="24"/>
        </w:rPr>
        <w:t xml:space="preserve"> στο ξενοδοχείο «</w:t>
      </w:r>
      <w:r>
        <w:rPr>
          <w:rFonts w:eastAsia="Times New Roman" w:cs="Times New Roman"/>
          <w:szCs w:val="24"/>
          <w:lang w:val="en-US"/>
        </w:rPr>
        <w:t>CAPSIS</w:t>
      </w:r>
      <w:r>
        <w:rPr>
          <w:rFonts w:eastAsia="Times New Roman" w:cs="Times New Roman"/>
          <w:szCs w:val="24"/>
        </w:rPr>
        <w:t>» στη Θεσσαλονίκη να μη γίνει το δεύτερο προδοτικό αυτό συνέδριο, όταν</w:t>
      </w:r>
      <w:r>
        <w:rPr>
          <w:rFonts w:eastAsia="Times New Roman" w:cs="Times New Roman"/>
          <w:szCs w:val="24"/>
        </w:rPr>
        <w:t xml:space="preserve"> </w:t>
      </w:r>
      <w:r>
        <w:rPr>
          <w:rFonts w:eastAsia="Times New Roman" w:cs="Times New Roman"/>
          <w:szCs w:val="24"/>
        </w:rPr>
        <w:t xml:space="preserve">έγιναν όλα αυτά, δεν </w:t>
      </w:r>
      <w:r>
        <w:rPr>
          <w:rFonts w:eastAsia="Times New Roman" w:cs="Times New Roman"/>
          <w:szCs w:val="24"/>
        </w:rPr>
        <w:lastRenderedPageBreak/>
        <w:t>ήταν θέμα ψηφοθηρίας, ήταν θέμα πεποίθησης. Και η Χρυσή Αυγή έχει την πεποίθηση πως</w:t>
      </w:r>
      <w:r>
        <w:rPr>
          <w:rFonts w:eastAsia="Times New Roman" w:cs="Times New Roman"/>
          <w:szCs w:val="24"/>
        </w:rPr>
        <w:t>,</w:t>
      </w:r>
      <w:r>
        <w:rPr>
          <w:rFonts w:eastAsia="Times New Roman" w:cs="Times New Roman"/>
          <w:szCs w:val="24"/>
        </w:rPr>
        <w:t xml:space="preserve"> ό,τι και να γίνει</w:t>
      </w:r>
      <w:r>
        <w:rPr>
          <w:rFonts w:eastAsia="Times New Roman" w:cs="Times New Roman"/>
          <w:szCs w:val="24"/>
        </w:rPr>
        <w:t>,</w:t>
      </w:r>
      <w:r>
        <w:rPr>
          <w:rFonts w:eastAsia="Times New Roman" w:cs="Times New Roman"/>
          <w:szCs w:val="24"/>
        </w:rPr>
        <w:t xml:space="preserve"> η Μακεδονία είναι μία και είνα</w:t>
      </w:r>
      <w:r>
        <w:rPr>
          <w:rFonts w:eastAsia="Times New Roman" w:cs="Times New Roman"/>
          <w:szCs w:val="24"/>
        </w:rPr>
        <w:t>ι Ελλάδα.</w:t>
      </w:r>
    </w:p>
    <w:p w14:paraId="1A4E1D1F"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Για τον ρόλο της Τουρκίας, όπου </w:t>
      </w:r>
      <w:r>
        <w:rPr>
          <w:rFonts w:eastAsia="Times New Roman" w:cs="Times New Roman"/>
          <w:szCs w:val="24"/>
        </w:rPr>
        <w:t>γι’</w:t>
      </w:r>
      <w:r>
        <w:rPr>
          <w:rFonts w:eastAsia="Times New Roman" w:cs="Times New Roman"/>
          <w:szCs w:val="24"/>
        </w:rPr>
        <w:t xml:space="preserve"> αυτή τη χώρα τα Σκόπια</w:t>
      </w:r>
      <w:r>
        <w:rPr>
          <w:rFonts w:eastAsia="Times New Roman" w:cs="Times New Roman"/>
          <w:b/>
          <w:szCs w:val="24"/>
        </w:rPr>
        <w:t xml:space="preserve"> </w:t>
      </w:r>
      <w:r>
        <w:rPr>
          <w:rFonts w:eastAsia="Times New Roman" w:cs="Times New Roman"/>
          <w:szCs w:val="24"/>
        </w:rPr>
        <w:t>είναι το τσιράκι τους στην κυριολεξία -το γνωρίζετε πολύ καλά στο Υπουργείο Εξωτερικών και θα έπρεπε να τα βλέπετε όλα αυτά</w:t>
      </w:r>
      <w:r>
        <w:rPr>
          <w:rFonts w:eastAsia="Times New Roman" w:cs="Times New Roman"/>
          <w:szCs w:val="24"/>
        </w:rPr>
        <w:t>,</w:t>
      </w:r>
      <w:r>
        <w:rPr>
          <w:rFonts w:eastAsia="Times New Roman" w:cs="Times New Roman"/>
          <w:szCs w:val="24"/>
        </w:rPr>
        <w:t xml:space="preserve"> γιατί υπάρχει και το παρασκήνιο- είπατε ότι σέβεται τις συνομι</w:t>
      </w:r>
      <w:r>
        <w:rPr>
          <w:rFonts w:eastAsia="Times New Roman" w:cs="Times New Roman"/>
          <w:szCs w:val="24"/>
        </w:rPr>
        <w:t xml:space="preserve">λίες. Αυτοί δεν σέβονται τις συνομιλίες. </w:t>
      </w:r>
    </w:p>
    <w:p w14:paraId="1A4E1D20"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Κύριε Υπουργέ, μιλάτε για την πλαστογράφηση της ιστορίας. Πολύ σωστά το είπατε. Όμως, την ίδια ώρα η Ελλάδα έ</w:t>
      </w:r>
      <w:r>
        <w:rPr>
          <w:rFonts w:eastAsia="Times New Roman" w:cs="Times New Roman"/>
          <w:szCs w:val="24"/>
        </w:rPr>
        <w:lastRenderedPageBreak/>
        <w:t>δινε κονδύλια μέσω της Ευρωπαϊκής Ένωσης και συνυπέγραφε στο να γίνει κατασκευή, παραδείγματος χάριν, του</w:t>
      </w:r>
      <w:r>
        <w:rPr>
          <w:rFonts w:eastAsia="Times New Roman" w:cs="Times New Roman"/>
          <w:szCs w:val="24"/>
        </w:rPr>
        <w:t xml:space="preserve"> αυτοκινητόδρομου που περνάει μέσα από όλα τα Σκόπια που είναι </w:t>
      </w:r>
      <w:proofErr w:type="spellStart"/>
      <w:r>
        <w:rPr>
          <w:rFonts w:eastAsia="Times New Roman" w:cs="Times New Roman"/>
          <w:szCs w:val="24"/>
        </w:rPr>
        <w:t>εκατόν</w:t>
      </w:r>
      <w:proofErr w:type="spellEnd"/>
      <w:r>
        <w:rPr>
          <w:rFonts w:eastAsia="Times New Roman" w:cs="Times New Roman"/>
          <w:szCs w:val="24"/>
        </w:rPr>
        <w:t xml:space="preserve"> ογδόντα</w:t>
      </w:r>
      <w:r>
        <w:rPr>
          <w:rFonts w:eastAsia="Times New Roman" w:cs="Times New Roman"/>
          <w:szCs w:val="24"/>
        </w:rPr>
        <w:t xml:space="preserve"> χιλιόμετρα περίπου και κάθε </w:t>
      </w:r>
      <w:r>
        <w:rPr>
          <w:rFonts w:eastAsia="Times New Roman" w:cs="Times New Roman"/>
          <w:szCs w:val="24"/>
        </w:rPr>
        <w:t xml:space="preserve">τριακόσια </w:t>
      </w:r>
      <w:r>
        <w:rPr>
          <w:rFonts w:eastAsia="Times New Roman" w:cs="Times New Roman"/>
          <w:szCs w:val="24"/>
        </w:rPr>
        <w:t xml:space="preserve">μέτρα υπάρχει μία τεράστια πινακίδα που λέει, «Αυτοκινητόδρομος Μακεδονίας», «Αεροδρόμιο </w:t>
      </w:r>
      <w:proofErr w:type="spellStart"/>
      <w:r>
        <w:rPr>
          <w:rFonts w:eastAsia="Times New Roman" w:cs="Times New Roman"/>
          <w:szCs w:val="24"/>
        </w:rPr>
        <w:t>Αλεξάνταρ</w:t>
      </w:r>
      <w:proofErr w:type="spellEnd"/>
      <w:r>
        <w:rPr>
          <w:rFonts w:eastAsia="Times New Roman" w:cs="Times New Roman"/>
          <w:szCs w:val="24"/>
        </w:rPr>
        <w:t xml:space="preserve"> </w:t>
      </w:r>
      <w:proofErr w:type="spellStart"/>
      <w:r>
        <w:rPr>
          <w:rFonts w:eastAsia="Times New Roman" w:cs="Times New Roman"/>
          <w:szCs w:val="24"/>
        </w:rPr>
        <w:t>Βέλικι</w:t>
      </w:r>
      <w:proofErr w:type="spellEnd"/>
      <w:r>
        <w:rPr>
          <w:rFonts w:eastAsia="Times New Roman" w:cs="Times New Roman"/>
          <w:b/>
          <w:szCs w:val="24"/>
        </w:rPr>
        <w:t xml:space="preserve"> </w:t>
      </w:r>
      <w:r>
        <w:rPr>
          <w:rFonts w:eastAsia="Times New Roman" w:cs="Times New Roman"/>
          <w:szCs w:val="24"/>
        </w:rPr>
        <w:t>- Μέγας Αλέξανδρος», η πόλη των Σκ</w:t>
      </w:r>
      <w:r>
        <w:rPr>
          <w:rFonts w:eastAsia="Times New Roman" w:cs="Times New Roman"/>
          <w:szCs w:val="24"/>
        </w:rPr>
        <w:t>οπίων να είναι γεμάτη με καρικατούρες, που υποτίθεται ότι είναι δικές τους ή οτιδήποτε άλλο. Αυτά τα συγχρηματοδοτούμε εμείς από προγράμματα της Ευρωπαϊκής Ένωσης, βάζει την υπογραφή της η Ελλάδα</w:t>
      </w:r>
      <w:r>
        <w:rPr>
          <w:rFonts w:eastAsia="Times New Roman" w:cs="Times New Roman"/>
          <w:szCs w:val="24"/>
        </w:rPr>
        <w:t>!</w:t>
      </w:r>
    </w:p>
    <w:p w14:paraId="1A4E1D21"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Δεν γίνεται έτσι η εξωτερική πολιτική. Το όπλο που έχουμε μ</w:t>
      </w:r>
      <w:r>
        <w:rPr>
          <w:rFonts w:eastAsia="Times New Roman" w:cs="Times New Roman"/>
          <w:szCs w:val="24"/>
        </w:rPr>
        <w:t xml:space="preserve">έσω της Ευρωπαϊκής Ένωσης, το δικαίωμα του βέτο σε πάρα </w:t>
      </w:r>
      <w:r>
        <w:rPr>
          <w:rFonts w:eastAsia="Times New Roman" w:cs="Times New Roman"/>
          <w:szCs w:val="24"/>
        </w:rPr>
        <w:lastRenderedPageBreak/>
        <w:t>πολλές αποφάσεις δεν το χρησιμοποιούμε, διότι, δυστυχώς, τα τελευταία χρόνια δεν είμαστε όσο ανεξάρτητο κράτος θα θέλαμε να είμαστε και δεχόμαστε πιέσεις από άλλους. Το καλύτερο όπλο μας είναι ο οικον</w:t>
      </w:r>
      <w:r>
        <w:rPr>
          <w:rFonts w:eastAsia="Times New Roman" w:cs="Times New Roman"/>
          <w:szCs w:val="24"/>
        </w:rPr>
        <w:t>ομικός στραγγαλισμός τους και ποσώς μας ενδιαφέρει για κάποιους Έλληνες που δραστηριοποιούνται εκεί, εφόσον αναγνωρίζουν τα Σκόπια ως «Μακεδονία».</w:t>
      </w:r>
    </w:p>
    <w:p w14:paraId="1A4E1D22"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Σας είπα και πριν ότι έχουν γίνει πάρα πολλές ενέργειες όλα αυτά τα χρόνια εις βάρος της Ελλάδος. Βλέπουμε κα</w:t>
      </w:r>
      <w:r>
        <w:rPr>
          <w:rFonts w:eastAsia="Times New Roman" w:cs="Times New Roman"/>
          <w:szCs w:val="24"/>
        </w:rPr>
        <w:t xml:space="preserve">ι τα ξένα </w:t>
      </w:r>
      <w:r>
        <w:rPr>
          <w:rFonts w:eastAsia="Times New Roman" w:cs="Times New Roman"/>
          <w:szCs w:val="24"/>
        </w:rPr>
        <w:t>μ</w:t>
      </w:r>
      <w:r>
        <w:rPr>
          <w:rFonts w:eastAsia="Times New Roman" w:cs="Times New Roman"/>
          <w:szCs w:val="24"/>
        </w:rPr>
        <w:t>έσα</w:t>
      </w:r>
      <w:r>
        <w:rPr>
          <w:rFonts w:eastAsia="Times New Roman" w:cs="Times New Roman"/>
          <w:szCs w:val="24"/>
        </w:rPr>
        <w:t xml:space="preserve"> ενημέρωσης</w:t>
      </w:r>
      <w:r>
        <w:rPr>
          <w:rFonts w:eastAsia="Times New Roman" w:cs="Times New Roman"/>
          <w:szCs w:val="24"/>
        </w:rPr>
        <w:t xml:space="preserve"> που αναφέρουν τα Σκόπια ως «Μακεδονία» και ειδικότερα τον τελευταίο καιρό. Μάλλον είναι στο πλαίσιο κάποιας συμφωνίας, γιατί ακόμα και κάποια μεγάλα ειδησεογραφικά πρακτορεία και τηλεοπτικοί σταθμοί, οι οποίοι </w:t>
      </w:r>
      <w:r>
        <w:rPr>
          <w:rFonts w:eastAsia="Times New Roman" w:cs="Times New Roman"/>
          <w:szCs w:val="24"/>
        </w:rPr>
        <w:lastRenderedPageBreak/>
        <w:t>δεν ανέφεραν τα Σκόπ</w:t>
      </w:r>
      <w:r>
        <w:rPr>
          <w:rFonts w:eastAsia="Times New Roman" w:cs="Times New Roman"/>
          <w:szCs w:val="24"/>
        </w:rPr>
        <w:t xml:space="preserve">ια ως «Μακεδονία», πλέον τα αναφέρουν. Προφανώς είναι τα ανταλλάγματα για να κάνουν οι Σκοπιανοί αυτό που θα έπρεπε να κάνουν οι Έλληνες, δηλαδή να κλείνουν τα σύνορα και όχι να τα έχουμε ορθάνοιχτα και να μας κοροϊδεύουν στην </w:t>
      </w:r>
      <w:proofErr w:type="spellStart"/>
      <w:r>
        <w:rPr>
          <w:rFonts w:eastAsia="Times New Roman" w:cs="Times New Roman"/>
          <w:szCs w:val="24"/>
        </w:rPr>
        <w:t>Ειδομένη</w:t>
      </w:r>
      <w:proofErr w:type="spellEnd"/>
      <w:r>
        <w:rPr>
          <w:rFonts w:eastAsia="Times New Roman" w:cs="Times New Roman"/>
          <w:szCs w:val="24"/>
        </w:rPr>
        <w:t xml:space="preserve">. </w:t>
      </w:r>
    </w:p>
    <w:p w14:paraId="1A4E1D23" w14:textId="77777777" w:rsidR="00423CA6" w:rsidRDefault="00752490">
      <w:pPr>
        <w:spacing w:line="600" w:lineRule="auto"/>
        <w:ind w:firstLine="720"/>
        <w:jc w:val="both"/>
        <w:rPr>
          <w:rFonts w:eastAsia="Times New Roman" w:cs="Times New Roman"/>
          <w:szCs w:val="24"/>
        </w:rPr>
      </w:pPr>
      <w:r>
        <w:rPr>
          <w:rFonts w:eastAsia="Times New Roman" w:cs="Times New Roman"/>
          <w:szCs w:val="24"/>
        </w:rPr>
        <w:t xml:space="preserve">Επίσης, βλέπουμε πολλές πολυεθνικές που δραστηριοποιούνται και στην πατρίδα μας και αναφέρουν τα Σκόπια ως «Μακεδονία». Και έγιναν παρεμβάσεις </w:t>
      </w:r>
      <w:proofErr w:type="spellStart"/>
      <w:r>
        <w:rPr>
          <w:rFonts w:eastAsia="Times New Roman" w:cs="Times New Roman"/>
          <w:szCs w:val="24"/>
        </w:rPr>
        <w:t>χ</w:t>
      </w:r>
      <w:r>
        <w:rPr>
          <w:rFonts w:eastAsia="Times New Roman" w:cs="Times New Roman"/>
          <w:szCs w:val="24"/>
        </w:rPr>
        <w:t>ρυσαυγιτών</w:t>
      </w:r>
      <w:proofErr w:type="spellEnd"/>
      <w:r>
        <w:rPr>
          <w:rFonts w:eastAsia="Times New Roman" w:cs="Times New Roman"/>
          <w:szCs w:val="24"/>
        </w:rPr>
        <w:t>, ως πολίτες, όχι ως Βουλευτές. Και έχουμε κάνει ξανά επίκαιρες ερωτήσεις και είχαμε φέρει και τα στοι</w:t>
      </w:r>
      <w:r>
        <w:rPr>
          <w:rFonts w:eastAsia="Times New Roman" w:cs="Times New Roman"/>
          <w:szCs w:val="24"/>
        </w:rPr>
        <w:t>χεία. Υπάρχουν, είναι κατατεθειμένα στη Βουλή. Μόνο έτσι θα μπορέσουμε να βρούμε το δίκιο μας.</w:t>
      </w:r>
    </w:p>
    <w:p w14:paraId="1A4E1D24" w14:textId="77777777" w:rsidR="00423CA6" w:rsidRDefault="00752490">
      <w:pPr>
        <w:spacing w:line="600" w:lineRule="auto"/>
        <w:jc w:val="both"/>
        <w:rPr>
          <w:rFonts w:eastAsia="Times New Roman" w:cs="Times New Roman"/>
        </w:rPr>
      </w:pPr>
      <w:r>
        <w:rPr>
          <w:rFonts w:eastAsia="Times New Roman" w:cs="Times New Roman"/>
        </w:rPr>
        <w:lastRenderedPageBreak/>
        <w:t xml:space="preserve">Μια </w:t>
      </w:r>
      <w:r>
        <w:rPr>
          <w:rFonts w:eastAsia="Times New Roman"/>
          <w:bCs/>
        </w:rPr>
        <w:t>μ</w:t>
      </w:r>
      <w:r>
        <w:rPr>
          <w:rFonts w:eastAsia="Times New Roman" w:cs="Times New Roman"/>
        </w:rPr>
        <w:t xml:space="preserve">έρα οικονομικού αποκλεισμού των Σκοπίων, θα είχε πολύ περισσότερα αποτελέσματα από όλα τα υπόλοιπα, τα οποία γίνονται. </w:t>
      </w:r>
    </w:p>
    <w:p w14:paraId="1A4E1D25" w14:textId="77777777" w:rsidR="00423CA6" w:rsidRDefault="00752490">
      <w:pPr>
        <w:spacing w:line="600" w:lineRule="auto"/>
        <w:ind w:firstLine="720"/>
        <w:jc w:val="both"/>
        <w:rPr>
          <w:rFonts w:eastAsia="Times New Roman" w:cs="Times New Roman"/>
        </w:rPr>
      </w:pPr>
      <w:r>
        <w:rPr>
          <w:rFonts w:eastAsia="Times New Roman" w:cs="Times New Roman"/>
        </w:rPr>
        <w:t>Αν θέλετε να τιμήσετε όλα όσα είπατε</w:t>
      </w:r>
      <w:r>
        <w:rPr>
          <w:rFonts w:eastAsia="Times New Roman" w:cs="Times New Roman"/>
        </w:rPr>
        <w:t xml:space="preserve"> -και ήταν σωστά- σχετικά με τις επιστημονικές έρευνες, μελέτες και οτιδήποτε άλλο, θα πρέπει να μην πηγαίνετε με τον σταυρό στο χέρι, αλλά στο ένα χέρι να έχετε τον σταυρό και στο άλλο χέρι κάτι άλλο, όπως έκαναν οι προγονοί μας στην επανάσταση του 1821 κ</w:t>
      </w:r>
      <w:r>
        <w:rPr>
          <w:rFonts w:eastAsia="Times New Roman" w:cs="Times New Roman"/>
        </w:rPr>
        <w:t xml:space="preserve">αι αλλού, για να λύσουμε όλα μας τα προβλήματα. </w:t>
      </w:r>
    </w:p>
    <w:p w14:paraId="1A4E1D26" w14:textId="77777777" w:rsidR="00423CA6" w:rsidRDefault="00752490">
      <w:pPr>
        <w:spacing w:line="600" w:lineRule="auto"/>
        <w:ind w:firstLine="720"/>
        <w:jc w:val="both"/>
        <w:rPr>
          <w:rFonts w:eastAsia="Times New Roman" w:cs="Times New Roman"/>
        </w:rPr>
      </w:pPr>
      <w:r>
        <w:rPr>
          <w:rFonts w:eastAsia="Times New Roman" w:cs="Times New Roman"/>
        </w:rPr>
        <w:lastRenderedPageBreak/>
        <w:t xml:space="preserve">Τελειώνοντας, επειδή είστε ο μόνος από τον ΣΥΡΙΖΑ που ασχολείστε με θρησκευτικά ζητήματα, είστε ο συνδετικός κρίκος μεταξύ Ορθοδοξίας και </w:t>
      </w:r>
      <w:r>
        <w:rPr>
          <w:rFonts w:eastAsia="Times New Roman"/>
          <w:bCs/>
        </w:rPr>
        <w:t>Κυβέρνηση</w:t>
      </w:r>
      <w:r>
        <w:rPr>
          <w:rFonts w:eastAsia="Times New Roman" w:cs="Times New Roman"/>
        </w:rPr>
        <w:t xml:space="preserve">ς, να τους στείλετε το μήνυμα ότι η </w:t>
      </w:r>
      <w:proofErr w:type="spellStart"/>
      <w:r>
        <w:rPr>
          <w:rFonts w:eastAsia="Times New Roman" w:cs="Times New Roman"/>
        </w:rPr>
        <w:t>πανθρησκεία</w:t>
      </w:r>
      <w:proofErr w:type="spellEnd"/>
      <w:r>
        <w:rPr>
          <w:rFonts w:eastAsia="Times New Roman" w:cs="Times New Roman"/>
        </w:rPr>
        <w:t xml:space="preserve">, ξεκινώντας </w:t>
      </w:r>
      <w:r>
        <w:rPr>
          <w:rFonts w:eastAsia="Times New Roman" w:cs="Times New Roman"/>
        </w:rPr>
        <w:t xml:space="preserve">από αυτό το οποίο πάει να γίνει στη Λέσβο μεθαύριο με τον Πάπα και τον Πατριάρχη και διάφορους άλλους, δεν πρόκειται να περάσει. Αυτό να το ξέρουν όλοι. </w:t>
      </w:r>
    </w:p>
    <w:p w14:paraId="1A4E1D27" w14:textId="77777777" w:rsidR="00423CA6" w:rsidRDefault="00752490">
      <w:pPr>
        <w:spacing w:line="600" w:lineRule="auto"/>
        <w:ind w:firstLine="720"/>
        <w:jc w:val="both"/>
        <w:rPr>
          <w:rFonts w:eastAsia="Times New Roman" w:cs="Times New Roman"/>
        </w:rPr>
      </w:pPr>
      <w:r>
        <w:rPr>
          <w:rFonts w:eastAsia="Times New Roman" w:cs="Times New Roman"/>
        </w:rPr>
        <w:t xml:space="preserve">Ευχαριστώ πάρα πολύ. </w:t>
      </w:r>
    </w:p>
    <w:p w14:paraId="1A4E1D28" w14:textId="77777777" w:rsidR="00423CA6" w:rsidRDefault="00752490">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Κύριε Υπουργέ, έχετε τον λόγο για τη δευτερολο</w:t>
      </w:r>
      <w:r>
        <w:rPr>
          <w:rFonts w:eastAsia="Times New Roman" w:cs="Times New Roman"/>
        </w:rPr>
        <w:t xml:space="preserve">γία σας. </w:t>
      </w:r>
    </w:p>
    <w:p w14:paraId="1A4E1D29" w14:textId="77777777" w:rsidR="00423CA6" w:rsidRDefault="00752490">
      <w:pPr>
        <w:spacing w:line="600" w:lineRule="auto"/>
        <w:ind w:firstLine="720"/>
        <w:jc w:val="both"/>
        <w:rPr>
          <w:rFonts w:eastAsia="Times New Roman" w:cs="Times New Roman"/>
        </w:rPr>
      </w:pPr>
      <w:r>
        <w:rPr>
          <w:rFonts w:eastAsia="Times New Roman" w:cs="Times New Roman"/>
          <w:b/>
        </w:rPr>
        <w:lastRenderedPageBreak/>
        <w:t>ΙΩΑΝΝΗΣ ΑΜΑΝΑΤΙΔΗΣ (Υφυπουργός Εξωτερικών):</w:t>
      </w:r>
      <w:r>
        <w:rPr>
          <w:rFonts w:eastAsia="Times New Roman" w:cs="Times New Roman"/>
        </w:rPr>
        <w:t xml:space="preserve"> Κύριε Βουλευτά, στην ερώτησή σας είχατε ένα σκέλος που αφορά τη διεξαγωγή δημοψηφίσματος. Νομίζω ότι η </w:t>
      </w:r>
      <w:r>
        <w:rPr>
          <w:rFonts w:eastAsia="Times New Roman"/>
        </w:rPr>
        <w:t>συζήτηση</w:t>
      </w:r>
      <w:r>
        <w:rPr>
          <w:rFonts w:eastAsia="Times New Roman" w:cs="Times New Roman"/>
        </w:rPr>
        <w:t xml:space="preserve"> περί διεξαγωγής δημοψηφίσματος δεν μπορεί να σταθεί αυτή τη στιγμή</w:t>
      </w:r>
      <w:r>
        <w:rPr>
          <w:rFonts w:eastAsia="Times New Roman" w:cs="Times New Roman"/>
        </w:rPr>
        <w:t>,</w:t>
      </w:r>
      <w:r>
        <w:rPr>
          <w:rFonts w:eastAsia="Times New Roman" w:cs="Times New Roman"/>
        </w:rPr>
        <w:t xml:space="preserve"> ούτε χρονικά ούτε και </w:t>
      </w:r>
      <w:r>
        <w:rPr>
          <w:rFonts w:eastAsia="Times New Roman" w:cs="Times New Roman"/>
        </w:rPr>
        <w:t xml:space="preserve">ουσιαστικά, καθώς δεν υφίσταται </w:t>
      </w:r>
      <w:proofErr w:type="spellStart"/>
      <w:r>
        <w:rPr>
          <w:rFonts w:eastAsia="Times New Roman" w:cs="Times New Roman"/>
        </w:rPr>
        <w:t>καμμία</w:t>
      </w:r>
      <w:proofErr w:type="spellEnd"/>
      <w:r>
        <w:rPr>
          <w:rFonts w:eastAsia="Times New Roman" w:cs="Times New Roman"/>
        </w:rPr>
        <w:t xml:space="preserve"> συμφωνία μεταξύ των δύο πλευρών. Δεν υπάρχει κάτι το οποίο να μπορεί -ακόμη και με αυτή τη λογική που αναφέρατε- να τεθεί ενώπιον του ελληνικού λαού. </w:t>
      </w:r>
    </w:p>
    <w:p w14:paraId="1A4E1D2A" w14:textId="77777777" w:rsidR="00423CA6" w:rsidRDefault="00752490">
      <w:pPr>
        <w:spacing w:line="600" w:lineRule="auto"/>
        <w:ind w:firstLine="720"/>
        <w:jc w:val="both"/>
        <w:rPr>
          <w:rFonts w:eastAsia="Times New Roman" w:cs="Times New Roman"/>
        </w:rPr>
      </w:pPr>
      <w:r>
        <w:rPr>
          <w:rFonts w:eastAsia="Times New Roman" w:cs="Times New Roman"/>
        </w:rPr>
        <w:t>Θέλω να απαντήσω σε ορισμένα θέματα, που έχετε στην ερώτησή σας, δ</w:t>
      </w:r>
      <w:r>
        <w:rPr>
          <w:rFonts w:eastAsia="Times New Roman" w:cs="Times New Roman"/>
        </w:rPr>
        <w:t xml:space="preserve">ηλαδή ότι έχουμε </w:t>
      </w:r>
      <w:r>
        <w:rPr>
          <w:rFonts w:eastAsia="Times New Roman" w:cs="Times New Roman"/>
        </w:rPr>
        <w:t xml:space="preserve">θέσει </w:t>
      </w:r>
      <w:r>
        <w:rPr>
          <w:rFonts w:eastAsia="Times New Roman" w:cs="Times New Roman"/>
        </w:rPr>
        <w:t>το ζήτημα του αλυτρω</w:t>
      </w:r>
      <w:r>
        <w:rPr>
          <w:rFonts w:eastAsia="Times New Roman" w:cs="Times New Roman"/>
        </w:rPr>
        <w:lastRenderedPageBreak/>
        <w:t xml:space="preserve">τισμού σε όλα τα </w:t>
      </w:r>
      <w:r>
        <w:rPr>
          <w:rFonts w:eastAsia="Times New Roman" w:cs="Times New Roman"/>
          <w:lang w:val="en-US"/>
        </w:rPr>
        <w:t>fora</w:t>
      </w:r>
      <w:r>
        <w:rPr>
          <w:rFonts w:eastAsia="Times New Roman" w:cs="Times New Roman"/>
        </w:rPr>
        <w:t xml:space="preserve"> και παντού και μάλιστα, ο ίδιος ο Υπουργός Εξωτερικών </w:t>
      </w:r>
      <w:r>
        <w:rPr>
          <w:rFonts w:eastAsia="Times New Roman" w:cs="Times New Roman"/>
        </w:rPr>
        <w:t xml:space="preserve">έθεσε, </w:t>
      </w:r>
      <w:r>
        <w:rPr>
          <w:rFonts w:eastAsia="Times New Roman" w:cs="Times New Roman"/>
        </w:rPr>
        <w:t>τον Ιούνιο του 2015</w:t>
      </w:r>
      <w:r>
        <w:rPr>
          <w:rFonts w:eastAsia="Times New Roman" w:cs="Times New Roman"/>
        </w:rPr>
        <w:t>,</w:t>
      </w:r>
      <w:r>
        <w:rPr>
          <w:rFonts w:eastAsia="Times New Roman" w:cs="Times New Roman"/>
        </w:rPr>
        <w:t xml:space="preserve"> δημόσια και αναλυτικά το θέμα του αλυτρωτισμού μέσα στα ίδια τα Σκόπια κατά τη διάρκεια της εκεί επίσκεψής το</w:t>
      </w:r>
      <w:r>
        <w:rPr>
          <w:rFonts w:eastAsia="Times New Roman" w:cs="Times New Roman"/>
        </w:rPr>
        <w:t xml:space="preserve">υ. </w:t>
      </w:r>
    </w:p>
    <w:p w14:paraId="1A4E1D2B" w14:textId="77777777" w:rsidR="00423CA6" w:rsidRDefault="00752490">
      <w:pPr>
        <w:spacing w:line="600" w:lineRule="auto"/>
        <w:ind w:firstLine="720"/>
        <w:jc w:val="both"/>
        <w:rPr>
          <w:rFonts w:eastAsia="Times New Roman" w:cs="Times New Roman"/>
        </w:rPr>
      </w:pPr>
      <w:r>
        <w:rPr>
          <w:rFonts w:eastAsia="Times New Roman" w:cs="Times New Roman"/>
        </w:rPr>
        <w:t xml:space="preserve">Θέλω, λοιπόν, να αναφέρω ορισμένα πράγματα, για να κλείνουμε. Όντως, δεν αντιτιθέμεθα στην ευρωπαϊκή και </w:t>
      </w:r>
      <w:proofErr w:type="spellStart"/>
      <w:r>
        <w:rPr>
          <w:rFonts w:eastAsia="Times New Roman" w:cs="Times New Roman"/>
        </w:rPr>
        <w:t>ευρωατλαντική</w:t>
      </w:r>
      <w:proofErr w:type="spellEnd"/>
      <w:r>
        <w:rPr>
          <w:rFonts w:eastAsia="Times New Roman" w:cs="Times New Roman"/>
        </w:rPr>
        <w:t xml:space="preserve"> προοπτική της </w:t>
      </w:r>
      <w:r>
        <w:rPr>
          <w:rFonts w:eastAsia="Times New Roman" w:cs="Times New Roman"/>
          <w:lang w:val="en-US"/>
        </w:rPr>
        <w:t>FYROM</w:t>
      </w:r>
      <w:r>
        <w:rPr>
          <w:rFonts w:eastAsia="Times New Roman" w:cs="Times New Roman"/>
        </w:rPr>
        <w:t xml:space="preserve">. Ωστόσο, υπάρχει μια βασική αντικειμενική προϋπόθεση. Για να συνεχιστεί και να ολοκληρωθεί η ευρωπαϊκή και </w:t>
      </w:r>
      <w:proofErr w:type="spellStart"/>
      <w:r>
        <w:rPr>
          <w:rFonts w:eastAsia="Times New Roman" w:cs="Times New Roman"/>
        </w:rPr>
        <w:t>ευρωατ</w:t>
      </w:r>
      <w:r>
        <w:rPr>
          <w:rFonts w:eastAsia="Times New Roman" w:cs="Times New Roman"/>
        </w:rPr>
        <w:t>λαντική</w:t>
      </w:r>
      <w:proofErr w:type="spellEnd"/>
      <w:r>
        <w:rPr>
          <w:rFonts w:eastAsia="Times New Roman" w:cs="Times New Roman"/>
        </w:rPr>
        <w:t xml:space="preserve"> πορεία κάθε υποψήφιου κράτους, </w:t>
      </w:r>
      <w:r>
        <w:rPr>
          <w:rFonts w:eastAsia="Times New Roman"/>
          <w:bCs/>
        </w:rPr>
        <w:t xml:space="preserve">πρέπει </w:t>
      </w:r>
      <w:r>
        <w:rPr>
          <w:rFonts w:eastAsia="Times New Roman" w:cs="Times New Roman"/>
        </w:rPr>
        <w:t>να ασπάζεται και να σέβεται στην πράξη τις θεμελιώδεις αρχές</w:t>
      </w:r>
      <w:r>
        <w:rPr>
          <w:rFonts w:eastAsia="Times New Roman" w:cs="Times New Roman"/>
        </w:rPr>
        <w:t>,</w:t>
      </w:r>
      <w:r>
        <w:rPr>
          <w:rFonts w:eastAsia="Times New Roman" w:cs="Times New Roman"/>
        </w:rPr>
        <w:t xml:space="preserve"> πάνω στις οποίες στηρίζεται ο οργανισμός στον οποίο επιδιώκει την ένταξή του και ιδίως την αρχή των </w:t>
      </w:r>
      <w:r>
        <w:rPr>
          <w:rFonts w:eastAsia="Times New Roman" w:cs="Times New Roman"/>
        </w:rPr>
        <w:lastRenderedPageBreak/>
        <w:t>σχέσεων καλής γειτονίας</w:t>
      </w:r>
      <w:r>
        <w:rPr>
          <w:rFonts w:eastAsia="Times New Roman" w:cs="Times New Roman"/>
        </w:rPr>
        <w:t>,</w:t>
      </w:r>
      <w:r>
        <w:rPr>
          <w:rFonts w:eastAsia="Times New Roman" w:cs="Times New Roman"/>
        </w:rPr>
        <w:t xml:space="preserve"> που αποτελεί τη βάση μι</w:t>
      </w:r>
      <w:r>
        <w:rPr>
          <w:rFonts w:eastAsia="Times New Roman" w:cs="Times New Roman"/>
        </w:rPr>
        <w:t xml:space="preserve">ας εταιρικής ή συμμαχικής σχέσης μεταξύ των κρατών. </w:t>
      </w:r>
    </w:p>
    <w:p w14:paraId="1A4E1D2C" w14:textId="77777777" w:rsidR="00423CA6" w:rsidRDefault="00752490">
      <w:pPr>
        <w:spacing w:line="600" w:lineRule="auto"/>
        <w:ind w:firstLine="720"/>
        <w:jc w:val="both"/>
        <w:rPr>
          <w:rFonts w:eastAsia="Times New Roman" w:cs="Times New Roman"/>
        </w:rPr>
      </w:pPr>
      <w:r>
        <w:rPr>
          <w:rFonts w:eastAsia="Times New Roman" w:cs="Times New Roman"/>
        </w:rPr>
        <w:t xml:space="preserve">Όσο για το τι ισχύει, για να υπάρχει ενημέρωση στον κόσμο -και με την παρέμβαση της ελληνικής πολιτείας- ισχύει το εξής: Η ισχύουσα εντός ΟΗΕ πρακτική χρήση της προσωρινής ονομασίας είναι </w:t>
      </w:r>
      <w:r>
        <w:rPr>
          <w:rFonts w:eastAsia="Times New Roman"/>
          <w:bCs/>
        </w:rPr>
        <w:t>σύμφωνα με</w:t>
      </w:r>
      <w:r>
        <w:rPr>
          <w:rFonts w:eastAsia="Times New Roman" w:cs="Times New Roman"/>
        </w:rPr>
        <w:t xml:space="preserve"> τις </w:t>
      </w:r>
      <w:r>
        <w:rPr>
          <w:rFonts w:eastAsia="Times New Roman" w:cs="Times New Roman"/>
        </w:rPr>
        <w:t xml:space="preserve">αποφάσεις 817 και 845. Οι αποφάσεις αυτές </w:t>
      </w:r>
      <w:r>
        <w:rPr>
          <w:rFonts w:eastAsia="Times New Roman"/>
          <w:bCs/>
        </w:rPr>
        <w:t>είναι</w:t>
      </w:r>
      <w:r>
        <w:rPr>
          <w:rFonts w:eastAsia="Times New Roman" w:cs="Times New Roman"/>
        </w:rPr>
        <w:t xml:space="preserve"> δεσμευτικές για κάθε ειδικευμένο οργανισμό, όργανο ή και πολυμερές </w:t>
      </w:r>
      <w:r>
        <w:rPr>
          <w:rFonts w:eastAsia="Times New Roman" w:cs="Times New Roman"/>
          <w:lang w:val="en-US"/>
        </w:rPr>
        <w:t>forum</w:t>
      </w:r>
      <w:r>
        <w:rPr>
          <w:rFonts w:eastAsia="Times New Roman" w:cs="Times New Roman"/>
        </w:rPr>
        <w:t xml:space="preserve"> εντός του συστήματος. </w:t>
      </w:r>
    </w:p>
    <w:p w14:paraId="1A4E1D2D" w14:textId="77777777" w:rsidR="00423CA6" w:rsidRDefault="00752490">
      <w:pPr>
        <w:spacing w:line="600" w:lineRule="auto"/>
        <w:ind w:firstLine="720"/>
        <w:jc w:val="both"/>
        <w:rPr>
          <w:rFonts w:eastAsia="Times New Roman" w:cs="Times New Roman"/>
        </w:rPr>
      </w:pPr>
      <w:r>
        <w:rPr>
          <w:rFonts w:eastAsia="Times New Roman" w:cs="Times New Roman"/>
        </w:rPr>
        <w:lastRenderedPageBreak/>
        <w:t xml:space="preserve">Στους κόλπους της Ευρωπαϊκής </w:t>
      </w:r>
      <w:r>
        <w:rPr>
          <w:rFonts w:eastAsia="Times New Roman"/>
          <w:bCs/>
        </w:rPr>
        <w:t>Έ</w:t>
      </w:r>
      <w:r>
        <w:rPr>
          <w:rFonts w:eastAsia="Times New Roman" w:cs="Times New Roman"/>
        </w:rPr>
        <w:t>νωσης εφαρμόζεται η συμφωνία των κρατών</w:t>
      </w:r>
      <w:r>
        <w:rPr>
          <w:rFonts w:eastAsia="Times New Roman" w:cs="Times New Roman"/>
        </w:rPr>
        <w:t>-</w:t>
      </w:r>
      <w:r>
        <w:rPr>
          <w:rFonts w:eastAsia="Times New Roman" w:cs="Times New Roman"/>
        </w:rPr>
        <w:t>μελών που κατεγράφη στα συμπεράσματα της 1</w:t>
      </w:r>
      <w:r>
        <w:rPr>
          <w:rFonts w:eastAsia="Times New Roman" w:cs="Times New Roman"/>
        </w:rPr>
        <w:t>2</w:t>
      </w:r>
      <w:r>
        <w:rPr>
          <w:rFonts w:eastAsia="Times New Roman" w:cs="Times New Roman"/>
          <w:vertAlign w:val="superscript"/>
        </w:rPr>
        <w:t>ης</w:t>
      </w:r>
      <w:r>
        <w:rPr>
          <w:rFonts w:eastAsia="Times New Roman" w:cs="Times New Roman"/>
        </w:rPr>
        <w:t xml:space="preserve"> Δεκεμβρίου του 2015. Σαν χρονικό όριο εφαρμογής </w:t>
      </w:r>
      <w:r>
        <w:rPr>
          <w:rFonts w:eastAsia="Times New Roman"/>
          <w:bCs/>
        </w:rPr>
        <w:t>είναι</w:t>
      </w:r>
      <w:r>
        <w:rPr>
          <w:rFonts w:eastAsia="Times New Roman" w:cs="Times New Roman"/>
        </w:rPr>
        <w:t xml:space="preserve"> η εξεύρεση αμοιβαίας αποδεκτής λύσης.</w:t>
      </w:r>
    </w:p>
    <w:p w14:paraId="1A4E1D2E" w14:textId="77777777" w:rsidR="00423CA6" w:rsidRDefault="00752490">
      <w:pPr>
        <w:spacing w:line="600" w:lineRule="auto"/>
        <w:ind w:firstLine="720"/>
        <w:jc w:val="both"/>
        <w:rPr>
          <w:rFonts w:eastAsia="Times New Roman" w:cs="Times New Roman"/>
        </w:rPr>
      </w:pPr>
      <w:r>
        <w:rPr>
          <w:rFonts w:eastAsia="Times New Roman" w:cs="Times New Roman"/>
        </w:rPr>
        <w:t xml:space="preserve">Στο ΝΑΤΟ </w:t>
      </w:r>
      <w:r>
        <w:rPr>
          <w:rFonts w:eastAsia="Times New Roman"/>
          <w:bCs/>
        </w:rPr>
        <w:t>είναι</w:t>
      </w:r>
      <w:r>
        <w:rPr>
          <w:rFonts w:eastAsia="Times New Roman" w:cs="Times New Roman"/>
        </w:rPr>
        <w:t xml:space="preserve"> παγιωμένη η χρήση της προσωρινής ονομασίας και στο Συμβούλιο της Ευρώπης ισχύει το ψήφισμα 23 που υιοθετήθηκε. </w:t>
      </w:r>
    </w:p>
    <w:p w14:paraId="1A4E1D2F" w14:textId="77777777" w:rsidR="00423CA6" w:rsidRDefault="00752490">
      <w:pPr>
        <w:spacing w:line="600" w:lineRule="auto"/>
        <w:ind w:firstLine="720"/>
        <w:jc w:val="both"/>
        <w:rPr>
          <w:rFonts w:eastAsia="Times New Roman" w:cs="Times New Roman"/>
        </w:rPr>
      </w:pPr>
      <w:r>
        <w:rPr>
          <w:rFonts w:eastAsia="Times New Roman" w:cs="Times New Roman"/>
        </w:rPr>
        <w:t xml:space="preserve">Μπορώ να τα καταθέσω στη </w:t>
      </w:r>
      <w:r>
        <w:rPr>
          <w:rFonts w:eastAsia="Times New Roman"/>
          <w:bCs/>
        </w:rPr>
        <w:t>Βουλή</w:t>
      </w:r>
      <w:r>
        <w:rPr>
          <w:rFonts w:eastAsia="Times New Roman" w:cs="Times New Roman"/>
        </w:rPr>
        <w:t xml:space="preserve">. </w:t>
      </w:r>
      <w:r>
        <w:rPr>
          <w:rFonts w:eastAsia="Times New Roman" w:cs="Times New Roman"/>
          <w:bCs/>
          <w:shd w:val="clear" w:color="auto" w:fill="FFFFFF"/>
        </w:rPr>
        <w:t>Υπάρχουν</w:t>
      </w:r>
      <w:r>
        <w:rPr>
          <w:rFonts w:eastAsia="Times New Roman" w:cs="Times New Roman"/>
        </w:rPr>
        <w:t xml:space="preserve"> αυτές οι αποφάσεις.</w:t>
      </w:r>
    </w:p>
    <w:p w14:paraId="1A4E1D30" w14:textId="77777777" w:rsidR="00423CA6" w:rsidRDefault="00752490">
      <w:pPr>
        <w:spacing w:line="600" w:lineRule="auto"/>
        <w:ind w:firstLine="720"/>
        <w:jc w:val="both"/>
        <w:rPr>
          <w:rFonts w:eastAsia="Times New Roman" w:cs="Times New Roman"/>
          <w:bCs/>
          <w:shd w:val="clear" w:color="auto" w:fill="FFFFFF"/>
        </w:rPr>
      </w:pPr>
      <w:r>
        <w:rPr>
          <w:rFonts w:eastAsia="Times New Roman" w:cs="Times New Roman"/>
        </w:rPr>
        <w:lastRenderedPageBreak/>
        <w:t xml:space="preserve">Κύριε Βουλευτά, επιμένουμε ότι για να </w:t>
      </w:r>
      <w:r>
        <w:rPr>
          <w:rFonts w:eastAsia="Times New Roman"/>
          <w:bCs/>
        </w:rPr>
        <w:t>είναι</w:t>
      </w:r>
      <w:r>
        <w:rPr>
          <w:rFonts w:eastAsia="Times New Roman" w:cs="Times New Roman"/>
        </w:rPr>
        <w:t xml:space="preserve"> δυνατή η λύση στο ζήτημα του ονόματος, πρέπει οι γείτονές μας να αποκτήσουν ρεαλιστική, πραγματιστική προσέγγιση και να επιδείξουν την ικανότητα του πνεύματος των έντιμων συμβιβασμών.</w:t>
      </w:r>
      <w:r>
        <w:rPr>
          <w:rFonts w:eastAsia="Times New Roman" w:cs="Times New Roman"/>
        </w:rPr>
        <w:t xml:space="preserve"> Λύση με το συνταγματικό τους όνομα δεν </w:t>
      </w:r>
      <w:r>
        <w:rPr>
          <w:rFonts w:eastAsia="Times New Roman" w:cs="Times New Roman"/>
          <w:bCs/>
          <w:shd w:val="clear" w:color="auto" w:fill="FFFFFF"/>
        </w:rPr>
        <w:t xml:space="preserve">υπάρχει. Επιμένουμε στην ανάγκη κοινά αποδεκτής λύσης για όλες τις χρήσεις και έναντι όλων. </w:t>
      </w:r>
    </w:p>
    <w:p w14:paraId="1A4E1D31" w14:textId="77777777" w:rsidR="00423CA6" w:rsidRDefault="00752490">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cs="Times New Roman"/>
          <w:bCs/>
          <w:shd w:val="clear" w:color="auto" w:fill="FFFFFF"/>
        </w:rPr>
        <w:t xml:space="preserve"> Ευχαριστούμε τον κύριο Υ</w:t>
      </w:r>
      <w:r>
        <w:rPr>
          <w:rFonts w:eastAsia="Times New Roman" w:cs="Times New Roman"/>
          <w:bCs/>
          <w:shd w:val="clear" w:color="auto" w:fill="FFFFFF"/>
        </w:rPr>
        <w:t>φυ</w:t>
      </w:r>
      <w:r>
        <w:rPr>
          <w:rFonts w:eastAsia="Times New Roman" w:cs="Times New Roman"/>
          <w:bCs/>
          <w:shd w:val="clear" w:color="auto" w:fill="FFFFFF"/>
        </w:rPr>
        <w:t xml:space="preserve">πουργό. </w:t>
      </w:r>
    </w:p>
    <w:p w14:paraId="1A4E1D32" w14:textId="77777777" w:rsidR="00423CA6" w:rsidRDefault="0075249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w:t>
      </w:r>
      <w:r>
        <w:rPr>
          <w:rFonts w:eastAsia="Times New Roman" w:cs="Times New Roman"/>
          <w:bCs/>
          <w:shd w:val="clear" w:color="auto" w:fill="FFFFFF"/>
        </w:rPr>
        <w:t>λοκληρώθηκε η συζήτηση των επικαίρων ερωτήσεων.</w:t>
      </w:r>
    </w:p>
    <w:p w14:paraId="1A4E1D33" w14:textId="77777777" w:rsidR="00423CA6" w:rsidRDefault="00752490">
      <w:pPr>
        <w:spacing w:line="600" w:lineRule="auto"/>
        <w:ind w:firstLine="720"/>
        <w:jc w:val="both"/>
        <w:rPr>
          <w:rFonts w:eastAsia="Times New Roman"/>
          <w:szCs w:val="24"/>
        </w:rPr>
      </w:pPr>
      <w:r>
        <w:rPr>
          <w:rFonts w:eastAsia="Times New Roman" w:cs="Times New Roman"/>
          <w:bCs/>
          <w:shd w:val="clear" w:color="auto" w:fill="FFFFFF"/>
        </w:rPr>
        <w:lastRenderedPageBreak/>
        <w:t>Κυρίε</w:t>
      </w:r>
      <w:r>
        <w:rPr>
          <w:rFonts w:eastAsia="Times New Roman" w:cs="Times New Roman"/>
          <w:bCs/>
          <w:shd w:val="clear" w:color="auto" w:fill="FFFFFF"/>
        </w:rPr>
        <w:t>ς και κύριοι συνάδελφοι</w:t>
      </w:r>
      <w:r>
        <w:rPr>
          <w:rFonts w:eastAsia="Times New Roman"/>
          <w:szCs w:val="24"/>
        </w:rPr>
        <w:t>, δ</w:t>
      </w:r>
      <w:r>
        <w:rPr>
          <w:rFonts w:eastAsia="Times New Roman"/>
          <w:szCs w:val="24"/>
        </w:rPr>
        <w:t>έχεστε στο σημείο αυτό να λύσουμε τη συνεδρίαση;</w:t>
      </w:r>
    </w:p>
    <w:p w14:paraId="1A4E1D34" w14:textId="77777777" w:rsidR="00423CA6" w:rsidRDefault="00752490">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A4E1D35" w14:textId="77777777" w:rsidR="00423CA6" w:rsidRDefault="00752490">
      <w:pPr>
        <w:spacing w:line="600" w:lineRule="auto"/>
        <w:ind w:firstLine="720"/>
        <w:jc w:val="both"/>
        <w:rPr>
          <w:rFonts w:eastAsia="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cs="Times New Roman"/>
          <w:bCs/>
          <w:shd w:val="clear" w:color="auto" w:fill="FFFFFF"/>
        </w:rPr>
        <w:t xml:space="preserve"> </w:t>
      </w:r>
      <w:r>
        <w:rPr>
          <w:rFonts w:eastAsia="Times New Roman"/>
          <w:szCs w:val="24"/>
        </w:rPr>
        <w:t xml:space="preserve">Με τη συναίνεση του Σώματος και ώρα 13.44΄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15 Απριλίου 2016 και</w:t>
      </w:r>
      <w:r>
        <w:rPr>
          <w:rFonts w:eastAsia="Times New Roman"/>
          <w:szCs w:val="24"/>
        </w:rPr>
        <w:t xml:space="preserve"> ώρα 10.00΄, με αντικείμενο εργασιών του Σώματος</w:t>
      </w:r>
      <w:r>
        <w:rPr>
          <w:rFonts w:eastAsia="Times New Roman"/>
          <w:szCs w:val="24"/>
        </w:rPr>
        <w:t xml:space="preserve">: </w:t>
      </w:r>
      <w:r>
        <w:t xml:space="preserve">συζήτηση και λήψη απόφασης, σύμφωνα με τα άρθρα 68 παράγραφος 2 του Συντάγματος και 144 </w:t>
      </w:r>
      <w:r>
        <w:t>και επόμενα</w:t>
      </w:r>
      <w:r>
        <w:t xml:space="preserve"> του Κανονισμού της Βουλής, επί της προτάσεως που κατέθεσαν ο Πρωθυπουργός και Πρόεδρος </w:t>
      </w:r>
      <w:r>
        <w:lastRenderedPageBreak/>
        <w:t>της Κοινοβουλευτική</w:t>
      </w:r>
      <w:r>
        <w:t>ς Ομάδας του Συνασπισμού Ριζοσπαστικής Αριστεράς κ. Αλέξης Τσίπρας και οι Βουλευτές του κόμματός του και ο Πρόεδρος της Κοινοβουλευτικής Ομάδας των Ανεξαρτήτων Ελλήνων κ. Παναγιώτης (Πάνος) Καμμένος και οι Βουλευτές του κόμματός του, για σύσταση Εξεταστική</w:t>
      </w:r>
      <w:r>
        <w:t>ς Επιτροπής, σχετικά με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w:t>
      </w:r>
      <w:r>
        <w:t>.</w:t>
      </w:r>
    </w:p>
    <w:p w14:paraId="1A4E1D36" w14:textId="77777777" w:rsidR="00423CA6" w:rsidRDefault="00752490">
      <w:pPr>
        <w:spacing w:line="600" w:lineRule="auto"/>
        <w:jc w:val="both"/>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r>
        <w:rPr>
          <w:rFonts w:eastAsia="Times New Roman"/>
          <w:szCs w:val="24"/>
        </w:rPr>
        <w:t xml:space="preserve">   </w:t>
      </w:r>
    </w:p>
    <w:p w14:paraId="1A4E1D37" w14:textId="77777777" w:rsidR="00423CA6" w:rsidRDefault="00423CA6">
      <w:pPr>
        <w:spacing w:line="600" w:lineRule="auto"/>
        <w:jc w:val="both"/>
        <w:rPr>
          <w:rFonts w:eastAsia="Times New Roman" w:cs="Times New Roman"/>
        </w:rPr>
      </w:pPr>
    </w:p>
    <w:sectPr w:rsidR="00423C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7LHjxZ5ZYt2YcOOMsdYm+pwoq5A=" w:salt="1J0BzKipeUZi104Y9awu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A6"/>
    <w:rsid w:val="00423CA6"/>
    <w:rsid w:val="00752490"/>
    <w:rsid w:val="009D535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19DC"/>
  <w15:docId w15:val="{C1CA9C0A-AFAA-4DE5-AC3F-7D253577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C6E8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C6E89"/>
    <w:rPr>
      <w:rFonts w:ascii="Segoe UI" w:hAnsi="Segoe UI" w:cs="Segoe UI"/>
      <w:sz w:val="18"/>
      <w:szCs w:val="18"/>
    </w:rPr>
  </w:style>
  <w:style w:type="paragraph" w:styleId="a4">
    <w:name w:val="Revision"/>
    <w:hidden/>
    <w:uiPriority w:val="99"/>
    <w:semiHidden/>
    <w:rsid w:val="001D5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218</MetadataID>
    <Session xmlns="641f345b-441b-4b81-9152-adc2e73ba5e1">Α´</Session>
    <Date xmlns="641f345b-441b-4b81-9152-adc2e73ba5e1">2016-04-13T21:00:00+00:00</Date>
    <Status xmlns="641f345b-441b-4b81-9152-adc2e73ba5e1">
      <Url>http://srv-sp1/praktika/Lists/Incoming_Metadata/EditForm.aspx?ID=218&amp;Source=/praktika/Recordings_Library/Forms/AllItems.aspx</Url>
      <Description>Δημοσιεύτηκε</Description>
    </Status>
    <Meeting xmlns="641f345b-441b-4b81-9152-adc2e73ba5e1">ΡΗ´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24BBA-D4AF-49F3-AADF-D6B5E7F51D00}">
  <ds:schemaRefs>
    <ds:schemaRef ds:uri="http://schemas.microsoft.com/sharepoint/v3/contenttype/forms"/>
  </ds:schemaRefs>
</ds:datastoreItem>
</file>

<file path=customXml/itemProps2.xml><?xml version="1.0" encoding="utf-8"?>
<ds:datastoreItem xmlns:ds="http://schemas.openxmlformats.org/officeDocument/2006/customXml" ds:itemID="{CAB9481E-17A2-49C8-BE68-51796985348F}">
  <ds:schemaRefs>
    <ds:schemaRef ds:uri="http://purl.org/dc/elements/1.1/"/>
    <ds:schemaRef ds:uri="http://schemas.openxmlformats.org/package/2006/metadata/core-properties"/>
    <ds:schemaRef ds:uri="http://schemas.microsoft.com/office/infopath/2007/PartnerControls"/>
    <ds:schemaRef ds:uri="http://www.w3.org/XML/1998/namespace"/>
    <ds:schemaRef ds:uri="http://purl.org/dc/terms/"/>
    <ds:schemaRef ds:uri="http://purl.org/dc/dcmitype/"/>
    <ds:schemaRef ds:uri="http://schemas.microsoft.com/office/2006/metadata/properties"/>
    <ds:schemaRef ds:uri="http://schemas.microsoft.com/office/2006/documentManagement/types"/>
    <ds:schemaRef ds:uri="641f345b-441b-4b81-9152-adc2e73ba5e1"/>
  </ds:schemaRefs>
</ds:datastoreItem>
</file>

<file path=customXml/itemProps3.xml><?xml version="1.0" encoding="utf-8"?>
<ds:datastoreItem xmlns:ds="http://schemas.openxmlformats.org/officeDocument/2006/customXml" ds:itemID="{3B77563D-7ADE-410C-B35C-8B8C9E5C2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197</Pages>
  <Words>36385</Words>
  <Characters>196480</Characters>
  <Application>Microsoft Office Word</Application>
  <DocSecurity>0</DocSecurity>
  <Lines>1637</Lines>
  <Paragraphs>464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232401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2016-04-20T09:50:00Z</dcterms:created>
  <dcterms:modified xsi:type="dcterms:W3CDTF">2016-04-20T09:50:00Z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