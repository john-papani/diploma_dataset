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1A5C3" w14:textId="77777777" w:rsidR="00D8234F" w:rsidRPr="00D8234F" w:rsidRDefault="00D8234F" w:rsidP="00D8234F">
      <w:pPr>
        <w:spacing w:after="0" w:line="360" w:lineRule="auto"/>
        <w:rPr>
          <w:ins w:id="0" w:author="Φλούδα Χριστίνα" w:date="2018-11-12T11:37:00Z"/>
          <w:rFonts w:eastAsia="Times New Roman"/>
          <w:szCs w:val="24"/>
          <w:lang w:eastAsia="en-US"/>
        </w:rPr>
      </w:pPr>
      <w:bookmarkStart w:id="1" w:name="_GoBack"/>
      <w:bookmarkEnd w:id="1"/>
      <w:ins w:id="2" w:author="Φλούδα Χριστίνα" w:date="2018-11-12T11:37:00Z">
        <w:r w:rsidRPr="00D823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B0DA19" w14:textId="77777777" w:rsidR="00D8234F" w:rsidRPr="00D8234F" w:rsidRDefault="00D8234F" w:rsidP="00D8234F">
      <w:pPr>
        <w:spacing w:after="0" w:line="360" w:lineRule="auto"/>
        <w:rPr>
          <w:ins w:id="3" w:author="Φλούδα Χριστίνα" w:date="2018-11-12T11:37:00Z"/>
          <w:rFonts w:eastAsia="Times New Roman"/>
          <w:szCs w:val="24"/>
          <w:lang w:eastAsia="en-US"/>
        </w:rPr>
      </w:pPr>
    </w:p>
    <w:p w14:paraId="75ABA3A8" w14:textId="77777777" w:rsidR="00D8234F" w:rsidRPr="00D8234F" w:rsidRDefault="00D8234F" w:rsidP="00D8234F">
      <w:pPr>
        <w:spacing w:after="0" w:line="360" w:lineRule="auto"/>
        <w:rPr>
          <w:ins w:id="4" w:author="Φλούδα Χριστίνα" w:date="2018-11-12T11:37:00Z"/>
          <w:rFonts w:eastAsia="Times New Roman"/>
          <w:szCs w:val="24"/>
          <w:lang w:eastAsia="en-US"/>
        </w:rPr>
      </w:pPr>
      <w:ins w:id="5" w:author="Φλούδα Χριστίνα" w:date="2018-11-12T11:37:00Z">
        <w:r w:rsidRPr="00D8234F">
          <w:rPr>
            <w:rFonts w:eastAsia="Times New Roman"/>
            <w:szCs w:val="24"/>
            <w:lang w:eastAsia="en-US"/>
          </w:rPr>
          <w:t>ΠΙΝΑΚΑΣ ΠΕΡΙΕΧΟΜΕΝΩΝ</w:t>
        </w:r>
      </w:ins>
    </w:p>
    <w:p w14:paraId="54B26C2D" w14:textId="77777777" w:rsidR="00D8234F" w:rsidRPr="00D8234F" w:rsidRDefault="00D8234F" w:rsidP="00D8234F">
      <w:pPr>
        <w:spacing w:after="0" w:line="360" w:lineRule="auto"/>
        <w:rPr>
          <w:ins w:id="6" w:author="Φλούδα Χριστίνα" w:date="2018-11-12T11:37:00Z"/>
          <w:rFonts w:eastAsia="Times New Roman"/>
          <w:szCs w:val="24"/>
          <w:lang w:eastAsia="en-US"/>
        </w:rPr>
      </w:pPr>
      <w:ins w:id="7" w:author="Φλούδα Χριστίνα" w:date="2018-11-12T11:37:00Z">
        <w:r w:rsidRPr="00D8234F">
          <w:rPr>
            <w:rFonts w:eastAsia="Times New Roman"/>
            <w:szCs w:val="24"/>
            <w:lang w:eastAsia="en-US"/>
          </w:rPr>
          <w:t xml:space="preserve">ΙΖ΄ ΠΕΡΙΟΔΟΣ </w:t>
        </w:r>
      </w:ins>
    </w:p>
    <w:p w14:paraId="5BECD5D5" w14:textId="77777777" w:rsidR="00D8234F" w:rsidRPr="00D8234F" w:rsidRDefault="00D8234F" w:rsidP="00D8234F">
      <w:pPr>
        <w:spacing w:after="0" w:line="360" w:lineRule="auto"/>
        <w:rPr>
          <w:ins w:id="8" w:author="Φλούδα Χριστίνα" w:date="2018-11-12T11:37:00Z"/>
          <w:rFonts w:eastAsia="Times New Roman"/>
          <w:szCs w:val="24"/>
          <w:lang w:eastAsia="en-US"/>
        </w:rPr>
      </w:pPr>
      <w:ins w:id="9" w:author="Φλούδα Χριστίνα" w:date="2018-11-12T11:37:00Z">
        <w:r w:rsidRPr="00D8234F">
          <w:rPr>
            <w:rFonts w:eastAsia="Times New Roman"/>
            <w:szCs w:val="24"/>
            <w:lang w:eastAsia="en-US"/>
          </w:rPr>
          <w:t>ΠΡΟΕΔΡΕΥΟΜΕΝΗΣ ΚΟΙΝΟΒΟΥΛΕΥΤΙΚΗΣ ΔΗΜΟΚΡΑΤΙΑΣ</w:t>
        </w:r>
      </w:ins>
    </w:p>
    <w:p w14:paraId="27D44444" w14:textId="77777777" w:rsidR="00D8234F" w:rsidRPr="00D8234F" w:rsidRDefault="00D8234F" w:rsidP="00D8234F">
      <w:pPr>
        <w:spacing w:after="0" w:line="360" w:lineRule="auto"/>
        <w:rPr>
          <w:ins w:id="10" w:author="Φλούδα Χριστίνα" w:date="2018-11-12T11:37:00Z"/>
          <w:rFonts w:eastAsia="Times New Roman"/>
          <w:szCs w:val="24"/>
          <w:lang w:eastAsia="en-US"/>
        </w:rPr>
      </w:pPr>
      <w:ins w:id="11" w:author="Φλούδα Χριστίνα" w:date="2018-11-12T11:37:00Z">
        <w:r w:rsidRPr="00D8234F">
          <w:rPr>
            <w:rFonts w:eastAsia="Times New Roman"/>
            <w:szCs w:val="24"/>
            <w:lang w:eastAsia="en-US"/>
          </w:rPr>
          <w:t>ΣΥΝΟΔΟΣ Δ΄</w:t>
        </w:r>
      </w:ins>
    </w:p>
    <w:p w14:paraId="154BB029" w14:textId="77777777" w:rsidR="00D8234F" w:rsidRPr="00D8234F" w:rsidRDefault="00D8234F" w:rsidP="00D8234F">
      <w:pPr>
        <w:spacing w:after="0" w:line="360" w:lineRule="auto"/>
        <w:rPr>
          <w:ins w:id="12" w:author="Φλούδα Χριστίνα" w:date="2018-11-12T11:37:00Z"/>
          <w:rFonts w:eastAsia="Times New Roman"/>
          <w:szCs w:val="24"/>
          <w:lang w:eastAsia="en-US"/>
        </w:rPr>
      </w:pPr>
    </w:p>
    <w:p w14:paraId="13B1C500" w14:textId="77777777" w:rsidR="00D8234F" w:rsidRPr="00D8234F" w:rsidRDefault="00D8234F" w:rsidP="00D8234F">
      <w:pPr>
        <w:spacing w:after="0" w:line="360" w:lineRule="auto"/>
        <w:rPr>
          <w:ins w:id="13" w:author="Φλούδα Χριστίνα" w:date="2018-11-12T11:37:00Z"/>
          <w:rFonts w:eastAsia="Times New Roman"/>
          <w:szCs w:val="24"/>
          <w:lang w:eastAsia="en-US"/>
        </w:rPr>
      </w:pPr>
      <w:ins w:id="14" w:author="Φλούδα Χριστίνα" w:date="2018-11-12T11:37:00Z">
        <w:r w:rsidRPr="00D8234F">
          <w:rPr>
            <w:rFonts w:eastAsia="Times New Roman"/>
            <w:szCs w:val="24"/>
            <w:lang w:eastAsia="en-US"/>
          </w:rPr>
          <w:t>ΣΥΝΕΔΡΙΑΣΗ ΚΑ΄</w:t>
        </w:r>
      </w:ins>
    </w:p>
    <w:p w14:paraId="25DF5C01" w14:textId="77777777" w:rsidR="00D8234F" w:rsidRPr="00D8234F" w:rsidRDefault="00D8234F" w:rsidP="00D8234F">
      <w:pPr>
        <w:spacing w:after="0" w:line="360" w:lineRule="auto"/>
        <w:rPr>
          <w:ins w:id="15" w:author="Φλούδα Χριστίνα" w:date="2018-11-12T11:37:00Z"/>
          <w:rFonts w:eastAsia="Times New Roman"/>
          <w:szCs w:val="24"/>
          <w:lang w:eastAsia="en-US"/>
        </w:rPr>
      </w:pPr>
      <w:ins w:id="16" w:author="Φλούδα Χριστίνα" w:date="2018-11-12T11:37:00Z">
        <w:r w:rsidRPr="00D8234F">
          <w:rPr>
            <w:rFonts w:eastAsia="Times New Roman"/>
            <w:szCs w:val="24"/>
            <w:lang w:eastAsia="en-US"/>
          </w:rPr>
          <w:t>Παρασκευή  2 Νοεμβρίου 2018</w:t>
        </w:r>
      </w:ins>
    </w:p>
    <w:p w14:paraId="04D96563" w14:textId="77777777" w:rsidR="00D8234F" w:rsidRPr="00D8234F" w:rsidRDefault="00D8234F" w:rsidP="00D8234F">
      <w:pPr>
        <w:spacing w:after="0" w:line="360" w:lineRule="auto"/>
        <w:rPr>
          <w:ins w:id="17" w:author="Φλούδα Χριστίνα" w:date="2018-11-12T11:37:00Z"/>
          <w:rFonts w:eastAsia="Times New Roman"/>
          <w:szCs w:val="24"/>
          <w:lang w:eastAsia="en-US"/>
        </w:rPr>
      </w:pPr>
    </w:p>
    <w:p w14:paraId="23134455" w14:textId="77777777" w:rsidR="00D8234F" w:rsidRPr="00D8234F" w:rsidRDefault="00D8234F" w:rsidP="00D8234F">
      <w:pPr>
        <w:spacing w:after="0" w:line="360" w:lineRule="auto"/>
        <w:rPr>
          <w:ins w:id="18" w:author="Φλούδα Χριστίνα" w:date="2018-11-12T11:37:00Z"/>
          <w:rFonts w:eastAsia="Times New Roman"/>
          <w:szCs w:val="24"/>
          <w:lang w:eastAsia="en-US"/>
        </w:rPr>
      </w:pPr>
      <w:ins w:id="19" w:author="Φλούδα Χριστίνα" w:date="2018-11-12T11:37:00Z">
        <w:r w:rsidRPr="00D8234F">
          <w:rPr>
            <w:rFonts w:eastAsia="Times New Roman"/>
            <w:szCs w:val="24"/>
            <w:lang w:eastAsia="en-US"/>
          </w:rPr>
          <w:t>ΘΕΜΑΤΑ</w:t>
        </w:r>
      </w:ins>
    </w:p>
    <w:p w14:paraId="353141A7" w14:textId="77777777" w:rsidR="00D8234F" w:rsidRPr="00D8234F" w:rsidRDefault="00D8234F" w:rsidP="00D8234F">
      <w:pPr>
        <w:spacing w:after="0" w:line="360" w:lineRule="auto"/>
        <w:rPr>
          <w:ins w:id="20" w:author="Φλούδα Χριστίνα" w:date="2018-11-12T11:37:00Z"/>
          <w:rFonts w:eastAsia="Times New Roman"/>
          <w:szCs w:val="24"/>
          <w:lang w:eastAsia="en-US"/>
        </w:rPr>
      </w:pPr>
      <w:ins w:id="21" w:author="Φλούδα Χριστίνα" w:date="2018-11-12T11:37:00Z">
        <w:r w:rsidRPr="00D8234F">
          <w:rPr>
            <w:rFonts w:eastAsia="Times New Roman"/>
            <w:szCs w:val="24"/>
            <w:lang w:eastAsia="en-US"/>
          </w:rPr>
          <w:t xml:space="preserve"> </w:t>
        </w:r>
        <w:r w:rsidRPr="00D8234F">
          <w:rPr>
            <w:rFonts w:eastAsia="Times New Roman"/>
            <w:szCs w:val="24"/>
            <w:lang w:eastAsia="en-US"/>
          </w:rPr>
          <w:br/>
          <w:t xml:space="preserve">Α. ΕΙΔΙΚΑ ΘΕΜΑΤΑ </w:t>
        </w:r>
        <w:r w:rsidRPr="00D8234F">
          <w:rPr>
            <w:rFonts w:eastAsia="Times New Roman"/>
            <w:szCs w:val="24"/>
            <w:lang w:eastAsia="en-US"/>
          </w:rPr>
          <w:br/>
          <w:t xml:space="preserve">1. Επικύρωση Πρακτικών, σελ. </w:t>
        </w:r>
        <w:r w:rsidRPr="00D8234F">
          <w:rPr>
            <w:rFonts w:eastAsia="Times New Roman"/>
            <w:szCs w:val="24"/>
            <w:lang w:eastAsia="en-US"/>
          </w:rPr>
          <w:br/>
          <w:t xml:space="preserve">2. Ανακοινώνεται ότι τη συνεδρίαση παρακολουθούν μαθητές από το 4ο Γυμνάσιο Τρικάλων και το 2ο Δημοτικό Σχολείο Γλυκών Νερών, σελ. </w:t>
        </w:r>
        <w:r w:rsidRPr="00D8234F">
          <w:rPr>
            <w:rFonts w:eastAsia="Times New Roman"/>
            <w:szCs w:val="24"/>
            <w:lang w:eastAsia="en-US"/>
          </w:rPr>
          <w:br/>
          <w:t xml:space="preserve">3. Επί διαδικαστικού θέματος, σελ. </w:t>
        </w:r>
        <w:r w:rsidRPr="00D8234F">
          <w:rPr>
            <w:rFonts w:eastAsia="Times New Roman"/>
            <w:szCs w:val="24"/>
            <w:lang w:eastAsia="en-US"/>
          </w:rPr>
          <w:br/>
          <w:t xml:space="preserve"> </w:t>
        </w:r>
        <w:r w:rsidRPr="00D8234F">
          <w:rPr>
            <w:rFonts w:eastAsia="Times New Roman"/>
            <w:szCs w:val="24"/>
            <w:lang w:eastAsia="en-US"/>
          </w:rPr>
          <w:br/>
          <w:t xml:space="preserve">Β. ΚΟΙΝΟΒΟΥΛΕΥΤΙΚΟΣ ΕΛΕΓΧΟΣ </w:t>
        </w:r>
        <w:r w:rsidRPr="00D8234F">
          <w:rPr>
            <w:rFonts w:eastAsia="Times New Roman"/>
            <w:szCs w:val="24"/>
            <w:lang w:eastAsia="en-US"/>
          </w:rPr>
          <w:br/>
          <w:t xml:space="preserve">1. Ανακοίνωση αναφορών, σελ. </w:t>
        </w:r>
        <w:r w:rsidRPr="00D8234F">
          <w:rPr>
            <w:rFonts w:eastAsia="Times New Roman"/>
            <w:szCs w:val="24"/>
            <w:lang w:eastAsia="en-US"/>
          </w:rPr>
          <w:br/>
          <w:t xml:space="preserve">2. Ανακοίνωση του δελτίου επικαίρων ερωτήσεων της Δευτέρας 5 Νοεμβρίου 2018, σελ. </w:t>
        </w:r>
        <w:r w:rsidRPr="00D8234F">
          <w:rPr>
            <w:rFonts w:eastAsia="Times New Roman"/>
            <w:szCs w:val="24"/>
            <w:lang w:eastAsia="en-US"/>
          </w:rPr>
          <w:br/>
          <w:t>3. Συζήτηση επικαίρων ερωτήσεων:</w:t>
        </w:r>
        <w:r w:rsidRPr="00D8234F">
          <w:rPr>
            <w:rFonts w:eastAsia="Times New Roman"/>
            <w:szCs w:val="24"/>
            <w:lang w:eastAsia="en-US"/>
          </w:rPr>
          <w:br/>
          <w:t xml:space="preserve">    α) Προς τον Υπουργό Περιβάλλοντος και Ενέργειας:</w:t>
        </w:r>
        <w:r w:rsidRPr="00D8234F">
          <w:rPr>
            <w:rFonts w:eastAsia="Times New Roman"/>
            <w:szCs w:val="24"/>
            <w:lang w:eastAsia="en-US"/>
          </w:rPr>
          <w:br/>
          <w:t xml:space="preserve">        i. με θέμα: «Ηλεκτρονικό περιβαλλοντικό μητρώο… με χάρτινο φάκελο», σελ. </w:t>
        </w:r>
        <w:r w:rsidRPr="00D8234F">
          <w:rPr>
            <w:rFonts w:eastAsia="Times New Roman"/>
            <w:szCs w:val="24"/>
            <w:lang w:eastAsia="en-US"/>
          </w:rPr>
          <w:br/>
          <w:t xml:space="preserve">        </w:t>
        </w:r>
        <w:proofErr w:type="spellStart"/>
        <w:r w:rsidRPr="00D8234F">
          <w:rPr>
            <w:rFonts w:eastAsia="Times New Roman"/>
            <w:szCs w:val="24"/>
            <w:lang w:eastAsia="en-US"/>
          </w:rPr>
          <w:t>ii</w:t>
        </w:r>
        <w:proofErr w:type="spellEnd"/>
        <w:r w:rsidRPr="00D8234F">
          <w:rPr>
            <w:rFonts w:eastAsia="Times New Roman"/>
            <w:szCs w:val="24"/>
            <w:lang w:eastAsia="en-US"/>
          </w:rPr>
          <w:t xml:space="preserve">. με θέμα: «Σοβαρά προβλήματα προκαλεί στους κατοίκους των Αγίων Θεοδώρων του Δήμου Ανδραβίδας-Κυλλήνης η λειτουργία μονάδας επεξεργασίας υποπροϊόντων κρέατος», σελ. </w:t>
        </w:r>
        <w:r w:rsidRPr="00D8234F">
          <w:rPr>
            <w:rFonts w:eastAsia="Times New Roman"/>
            <w:szCs w:val="24"/>
            <w:lang w:eastAsia="en-US"/>
          </w:rPr>
          <w:br/>
          <w:t xml:space="preserve">    β) Προς τον Υπουργό  Μεταναστευτικής Πολιτικής, με θέμα: ««Χρυσά κλειδιά» και απευθείας αναθέσεις για τους πρόσφυγες», σελ. </w:t>
        </w:r>
        <w:r w:rsidRPr="00D8234F">
          <w:rPr>
            <w:rFonts w:eastAsia="Times New Roman"/>
            <w:szCs w:val="24"/>
            <w:lang w:eastAsia="en-US"/>
          </w:rPr>
          <w:br/>
          <w:t xml:space="preserve">    γ) Προς τον Υπουργό Οικονομίας και Ανάπτυξης, με θέμα: «Κυβερνητική παραπληροφόρηση, ότι προστατεύονται οι εγγυητές των υπερχρεωμένων νοικοκυριών», σελ. </w:t>
        </w:r>
        <w:r w:rsidRPr="00D8234F">
          <w:rPr>
            <w:rFonts w:eastAsia="Times New Roman"/>
            <w:szCs w:val="24"/>
            <w:lang w:eastAsia="en-US"/>
          </w:rPr>
          <w:br/>
        </w:r>
      </w:ins>
    </w:p>
    <w:p w14:paraId="3DB0762A" w14:textId="77777777" w:rsidR="00D8234F" w:rsidRPr="00D8234F" w:rsidRDefault="00D8234F" w:rsidP="00D8234F">
      <w:pPr>
        <w:spacing w:after="0" w:line="360" w:lineRule="auto"/>
        <w:rPr>
          <w:ins w:id="22" w:author="Φλούδα Χριστίνα" w:date="2018-11-12T11:37:00Z"/>
          <w:rFonts w:eastAsia="Times New Roman"/>
          <w:szCs w:val="24"/>
          <w:lang w:eastAsia="en-US"/>
        </w:rPr>
      </w:pPr>
      <w:ins w:id="23" w:author="Φλούδα Χριστίνα" w:date="2018-11-12T11:37:00Z">
        <w:r w:rsidRPr="00D8234F">
          <w:rPr>
            <w:rFonts w:eastAsia="Times New Roman"/>
            <w:szCs w:val="24"/>
            <w:lang w:eastAsia="en-US"/>
          </w:rPr>
          <w:t xml:space="preserve">ΠΡΟΕΔΡΕΥΩΝ </w:t>
        </w:r>
      </w:ins>
    </w:p>
    <w:p w14:paraId="35B20293" w14:textId="77777777" w:rsidR="00D8234F" w:rsidRPr="00D8234F" w:rsidRDefault="00D8234F" w:rsidP="00D8234F">
      <w:pPr>
        <w:spacing w:after="0" w:line="360" w:lineRule="auto"/>
        <w:rPr>
          <w:ins w:id="24" w:author="Φλούδα Χριστίνα" w:date="2018-11-12T11:37:00Z"/>
          <w:rFonts w:eastAsia="Times New Roman"/>
          <w:szCs w:val="24"/>
          <w:lang w:eastAsia="en-US"/>
        </w:rPr>
      </w:pPr>
    </w:p>
    <w:p w14:paraId="091988AA" w14:textId="77777777" w:rsidR="00D8234F" w:rsidRPr="00D8234F" w:rsidRDefault="00D8234F" w:rsidP="00D8234F">
      <w:pPr>
        <w:spacing w:after="0" w:line="360" w:lineRule="auto"/>
        <w:rPr>
          <w:ins w:id="25" w:author="Φλούδα Χριστίνα" w:date="2018-11-12T11:37:00Z"/>
          <w:rFonts w:eastAsia="Times New Roman"/>
          <w:szCs w:val="24"/>
          <w:lang w:eastAsia="en-US"/>
        </w:rPr>
      </w:pPr>
      <w:ins w:id="26" w:author="Φλούδα Χριστίνα" w:date="2018-11-12T11:37:00Z">
        <w:r w:rsidRPr="00D8234F">
          <w:rPr>
            <w:rFonts w:eastAsia="Times New Roman"/>
            <w:szCs w:val="24"/>
            <w:lang w:eastAsia="en-US"/>
          </w:rPr>
          <w:t>ΚΑΚΛΑΜΑΝΗΣ Ν. , σελ.</w:t>
        </w:r>
        <w:r w:rsidRPr="00D8234F">
          <w:rPr>
            <w:rFonts w:eastAsia="Times New Roman"/>
            <w:szCs w:val="24"/>
            <w:lang w:eastAsia="en-US"/>
          </w:rPr>
          <w:br/>
        </w:r>
      </w:ins>
    </w:p>
    <w:p w14:paraId="339C8B45" w14:textId="77777777" w:rsidR="00D8234F" w:rsidRPr="00D8234F" w:rsidRDefault="00D8234F" w:rsidP="00D8234F">
      <w:pPr>
        <w:spacing w:after="0" w:line="360" w:lineRule="auto"/>
        <w:rPr>
          <w:ins w:id="27" w:author="Φλούδα Χριστίνα" w:date="2018-11-12T11:37:00Z"/>
          <w:rFonts w:eastAsia="Times New Roman"/>
          <w:szCs w:val="24"/>
          <w:lang w:eastAsia="en-US"/>
        </w:rPr>
      </w:pPr>
    </w:p>
    <w:p w14:paraId="1797A1AC" w14:textId="77777777" w:rsidR="00D8234F" w:rsidRPr="00D8234F" w:rsidRDefault="00D8234F" w:rsidP="00D8234F">
      <w:pPr>
        <w:spacing w:after="0" w:line="360" w:lineRule="auto"/>
        <w:rPr>
          <w:ins w:id="28" w:author="Φλούδα Χριστίνα" w:date="2018-11-12T11:37:00Z"/>
          <w:rFonts w:eastAsia="Times New Roman"/>
          <w:szCs w:val="24"/>
          <w:lang w:eastAsia="en-US"/>
        </w:rPr>
      </w:pPr>
      <w:ins w:id="29" w:author="Φλούδα Χριστίνα" w:date="2018-11-12T11:37:00Z">
        <w:r w:rsidRPr="00D8234F">
          <w:rPr>
            <w:rFonts w:eastAsia="Times New Roman"/>
            <w:szCs w:val="24"/>
            <w:lang w:eastAsia="en-US"/>
          </w:rPr>
          <w:t>ΟΜΙΛΗΤΕΣ</w:t>
        </w:r>
      </w:ins>
    </w:p>
    <w:p w14:paraId="6A9C2483" w14:textId="2F220187" w:rsidR="00D8234F" w:rsidRDefault="00D8234F" w:rsidP="00D8234F">
      <w:pPr>
        <w:spacing w:line="600" w:lineRule="auto"/>
        <w:ind w:firstLine="709"/>
        <w:contextualSpacing/>
        <w:jc w:val="center"/>
        <w:rPr>
          <w:ins w:id="30" w:author="Φλούδα Χριστίνα" w:date="2018-11-12T11:37:00Z"/>
          <w:rFonts w:eastAsia="Times New Roman"/>
          <w:szCs w:val="24"/>
        </w:rPr>
      </w:pPr>
      <w:ins w:id="31" w:author="Φλούδα Χριστίνα" w:date="2018-11-12T11:37:00Z">
        <w:r w:rsidRPr="00D8234F">
          <w:rPr>
            <w:rFonts w:eastAsia="Times New Roman"/>
            <w:szCs w:val="24"/>
            <w:lang w:eastAsia="en-US"/>
          </w:rPr>
          <w:br/>
          <w:t>Α. Επί διαδικαστικού θέματος:</w:t>
        </w:r>
        <w:r w:rsidRPr="00D8234F">
          <w:rPr>
            <w:rFonts w:eastAsia="Times New Roman"/>
            <w:szCs w:val="24"/>
            <w:lang w:eastAsia="en-US"/>
          </w:rPr>
          <w:br/>
          <w:t>ΚΑΚΛΑΜΑΝΗΣ Ν. , σελ.</w:t>
        </w:r>
        <w:r w:rsidRPr="00D8234F">
          <w:rPr>
            <w:rFonts w:eastAsia="Times New Roman"/>
            <w:szCs w:val="24"/>
            <w:lang w:eastAsia="en-US"/>
          </w:rPr>
          <w:br/>
        </w:r>
        <w:r w:rsidRPr="00D8234F">
          <w:rPr>
            <w:rFonts w:eastAsia="Times New Roman"/>
            <w:szCs w:val="24"/>
            <w:lang w:eastAsia="en-US"/>
          </w:rPr>
          <w:br/>
          <w:t>Β. Επί των επικαίρων ερωτήσεων:</w:t>
        </w:r>
        <w:r w:rsidRPr="00D8234F">
          <w:rPr>
            <w:rFonts w:eastAsia="Times New Roman"/>
            <w:szCs w:val="24"/>
            <w:lang w:eastAsia="en-US"/>
          </w:rPr>
          <w:br/>
          <w:t>ΒΙΤΣΑΣ Δ. , σελ.</w:t>
        </w:r>
        <w:r w:rsidRPr="00D8234F">
          <w:rPr>
            <w:rFonts w:eastAsia="Times New Roman"/>
            <w:szCs w:val="24"/>
            <w:lang w:eastAsia="en-US"/>
          </w:rPr>
          <w:br/>
          <w:t>ΚΑΝΕΛΛΗ Γ. , σελ.</w:t>
        </w:r>
        <w:r w:rsidRPr="00D8234F">
          <w:rPr>
            <w:rFonts w:eastAsia="Times New Roman"/>
            <w:szCs w:val="24"/>
            <w:lang w:eastAsia="en-US"/>
          </w:rPr>
          <w:br/>
          <w:t>ΚΑΡΡΑΣ Γ. , σελ.</w:t>
        </w:r>
        <w:r w:rsidRPr="00D8234F">
          <w:rPr>
            <w:rFonts w:eastAsia="Times New Roman"/>
            <w:szCs w:val="24"/>
            <w:lang w:eastAsia="en-US"/>
          </w:rPr>
          <w:br/>
          <w:t>ΚΑΤΣΑΦΑΔΟΣ Κ. , σελ.</w:t>
        </w:r>
        <w:r w:rsidRPr="00D8234F">
          <w:rPr>
            <w:rFonts w:eastAsia="Times New Roman"/>
            <w:szCs w:val="24"/>
            <w:lang w:eastAsia="en-US"/>
          </w:rPr>
          <w:br/>
          <w:t>ΠΑΠΑΘΕΟΔΩΡΟΥ Θ. , σελ.</w:t>
        </w:r>
        <w:r w:rsidRPr="00D8234F">
          <w:rPr>
            <w:rFonts w:eastAsia="Times New Roman"/>
            <w:szCs w:val="24"/>
            <w:lang w:eastAsia="en-US"/>
          </w:rPr>
          <w:br/>
          <w:t>ΠΙΤΣΙΟΡΛΑΣ Α. , σελ.</w:t>
        </w:r>
        <w:r w:rsidRPr="00D8234F">
          <w:rPr>
            <w:rFonts w:eastAsia="Times New Roman"/>
            <w:szCs w:val="24"/>
            <w:lang w:eastAsia="en-US"/>
          </w:rPr>
          <w:br/>
          <w:t>ΦΑΜΕΛΛΟΣ Σ. , σελ.</w:t>
        </w:r>
        <w:r w:rsidRPr="00D8234F">
          <w:rPr>
            <w:rFonts w:eastAsia="Times New Roman"/>
            <w:szCs w:val="24"/>
            <w:lang w:eastAsia="en-US"/>
          </w:rPr>
          <w:br/>
        </w:r>
      </w:ins>
    </w:p>
    <w:p w14:paraId="3A25B433" w14:textId="2472FE8D" w:rsidR="007E46BB" w:rsidRDefault="00D8234F">
      <w:pPr>
        <w:spacing w:line="600" w:lineRule="auto"/>
        <w:ind w:firstLine="709"/>
        <w:contextualSpacing/>
        <w:jc w:val="center"/>
        <w:rPr>
          <w:rFonts w:eastAsia="Times New Roman"/>
          <w:szCs w:val="24"/>
        </w:rPr>
      </w:pPr>
      <w:r w:rsidRPr="00485BCF">
        <w:rPr>
          <w:rFonts w:eastAsia="Times New Roman"/>
          <w:szCs w:val="24"/>
        </w:rPr>
        <w:t>ΠΡΑΚΤΙΚΑ ΒΟΥΛΗΣ</w:t>
      </w:r>
    </w:p>
    <w:p w14:paraId="3A25B434" w14:textId="77777777" w:rsidR="007E46BB" w:rsidRDefault="00D8234F">
      <w:pPr>
        <w:spacing w:line="600" w:lineRule="auto"/>
        <w:ind w:firstLine="709"/>
        <w:contextualSpacing/>
        <w:jc w:val="center"/>
        <w:rPr>
          <w:rFonts w:eastAsia="Times New Roman"/>
          <w:szCs w:val="24"/>
        </w:rPr>
      </w:pPr>
      <w:r>
        <w:rPr>
          <w:rFonts w:eastAsia="Times New Roman"/>
          <w:szCs w:val="24"/>
        </w:rPr>
        <w:t>Ι</w:t>
      </w:r>
      <w:r>
        <w:rPr>
          <w:rFonts w:eastAsia="Times New Roman"/>
          <w:szCs w:val="24"/>
        </w:rPr>
        <w:t>Ζ</w:t>
      </w:r>
      <w:r>
        <w:rPr>
          <w:rFonts w:eastAsia="Times New Roman"/>
          <w:szCs w:val="24"/>
        </w:rPr>
        <w:t>΄</w:t>
      </w:r>
      <w:r w:rsidRPr="00485BCF">
        <w:rPr>
          <w:rFonts w:eastAsia="Times New Roman"/>
          <w:szCs w:val="24"/>
        </w:rPr>
        <w:t xml:space="preserve"> ΠΕΡΙΟΔΟΣ</w:t>
      </w:r>
    </w:p>
    <w:p w14:paraId="3A25B435" w14:textId="77777777" w:rsidR="007E46BB" w:rsidRDefault="00D8234F">
      <w:pPr>
        <w:spacing w:line="600" w:lineRule="auto"/>
        <w:ind w:firstLine="709"/>
        <w:contextualSpacing/>
        <w:jc w:val="center"/>
        <w:rPr>
          <w:rFonts w:eastAsia="Times New Roman"/>
          <w:szCs w:val="24"/>
        </w:rPr>
      </w:pPr>
      <w:r w:rsidRPr="00485BCF">
        <w:rPr>
          <w:rFonts w:eastAsia="Times New Roman"/>
          <w:szCs w:val="24"/>
        </w:rPr>
        <w:t>ΠΡΟΕΔΡΕΥΟΜΕΝΗΣ ΚΟΙΝΟΒΟΥΛΕΥΤΙΚΗΣ ΔΗΜΟΚΡΑΤΙΑΣ</w:t>
      </w:r>
    </w:p>
    <w:p w14:paraId="3A25B436" w14:textId="77777777" w:rsidR="007E46BB" w:rsidRDefault="00D8234F">
      <w:pPr>
        <w:spacing w:line="600" w:lineRule="auto"/>
        <w:ind w:firstLine="709"/>
        <w:contextualSpacing/>
        <w:jc w:val="center"/>
        <w:rPr>
          <w:rFonts w:eastAsia="Times New Roman"/>
          <w:szCs w:val="24"/>
        </w:rPr>
      </w:pPr>
      <w:r>
        <w:rPr>
          <w:rFonts w:eastAsia="Times New Roman"/>
          <w:szCs w:val="24"/>
        </w:rPr>
        <w:t>ΣΥΝΟΔΟΣ Δ΄</w:t>
      </w:r>
    </w:p>
    <w:p w14:paraId="3A25B437" w14:textId="77777777" w:rsidR="007E46BB" w:rsidRDefault="00D8234F">
      <w:pPr>
        <w:spacing w:line="600" w:lineRule="auto"/>
        <w:ind w:firstLine="709"/>
        <w:contextualSpacing/>
        <w:jc w:val="center"/>
        <w:rPr>
          <w:rFonts w:eastAsia="Times New Roman"/>
          <w:szCs w:val="24"/>
        </w:rPr>
      </w:pPr>
      <w:r>
        <w:rPr>
          <w:rFonts w:eastAsia="Times New Roman"/>
          <w:szCs w:val="24"/>
        </w:rPr>
        <w:t>ΣΥΝΕΔΡΙΑΣΗ ΚΑ΄</w:t>
      </w:r>
    </w:p>
    <w:p w14:paraId="3A25B438" w14:textId="77777777" w:rsidR="007E46BB" w:rsidRDefault="00D8234F">
      <w:pPr>
        <w:spacing w:line="600" w:lineRule="auto"/>
        <w:ind w:firstLine="709"/>
        <w:contextualSpacing/>
        <w:jc w:val="center"/>
        <w:rPr>
          <w:rFonts w:eastAsia="Times New Roman"/>
          <w:szCs w:val="24"/>
        </w:rPr>
      </w:pPr>
      <w:r>
        <w:rPr>
          <w:rFonts w:eastAsia="Times New Roman"/>
          <w:szCs w:val="24"/>
        </w:rPr>
        <w:t>Παρασκευή 2 Νοεμβρίου</w:t>
      </w:r>
      <w:r w:rsidRPr="00485BCF">
        <w:rPr>
          <w:rFonts w:eastAsia="Times New Roman"/>
          <w:szCs w:val="24"/>
        </w:rPr>
        <w:t xml:space="preserve"> 201</w:t>
      </w:r>
      <w:r>
        <w:rPr>
          <w:rFonts w:eastAsia="Times New Roman"/>
          <w:szCs w:val="24"/>
        </w:rPr>
        <w:t>8</w:t>
      </w:r>
    </w:p>
    <w:p w14:paraId="3A25B439" w14:textId="77777777" w:rsidR="007E46BB" w:rsidRPr="00366A08" w:rsidRDefault="00D8234F">
      <w:pPr>
        <w:spacing w:line="600" w:lineRule="auto"/>
        <w:ind w:firstLine="720"/>
        <w:contextualSpacing/>
        <w:jc w:val="both"/>
        <w:rPr>
          <w:rFonts w:eastAsia="Times New Roman"/>
          <w:szCs w:val="24"/>
          <w:lang w:val="en-US"/>
          <w:rPrChange w:id="32" w:author="Φλούδα Χριστίνα" w:date="2018-11-12T11:36:00Z">
            <w:rPr>
              <w:rFonts w:eastAsia="Times New Roman"/>
              <w:szCs w:val="24"/>
            </w:rPr>
          </w:rPrChange>
        </w:rPr>
      </w:pPr>
      <w:r>
        <w:rPr>
          <w:rFonts w:eastAsia="Times New Roman"/>
          <w:szCs w:val="24"/>
        </w:rPr>
        <w:t>Αθήνα, σήμερα στις 2 Νοεμβρίου 2018, ημέρα Παρασκευή και ώρα 10.07</w:t>
      </w:r>
      <w:r w:rsidRPr="00485BCF">
        <w:rPr>
          <w:rFonts w:eastAsia="Times New Roman"/>
          <w:szCs w:val="24"/>
        </w:rPr>
        <w:t>΄</w:t>
      </w:r>
      <w:r>
        <w:rPr>
          <w:rFonts w:eastAsia="Times New Roman"/>
          <w:szCs w:val="24"/>
        </w:rPr>
        <w:t>,</w:t>
      </w:r>
      <w:r w:rsidRPr="00485BCF">
        <w:rPr>
          <w:rFonts w:eastAsia="Times New Roman"/>
          <w:szCs w:val="24"/>
        </w:rPr>
        <w:t xml:space="preserve"> συνήλθε στην Αίθουσα των συνεδριάσεων του Βουλευτηρίου η Βουλή σε ολομέλεια για να </w:t>
      </w:r>
      <w:r>
        <w:rPr>
          <w:rFonts w:eastAsia="Times New Roman"/>
          <w:szCs w:val="24"/>
        </w:rPr>
        <w:t>συνεδριάσει υπό την προεδρία του</w:t>
      </w:r>
      <w:r w:rsidRPr="00485BCF">
        <w:rPr>
          <w:rFonts w:eastAsia="Times New Roman"/>
          <w:szCs w:val="24"/>
        </w:rPr>
        <w:t xml:space="preserve"> </w:t>
      </w:r>
      <w:r>
        <w:rPr>
          <w:rFonts w:eastAsia="Times New Roman"/>
          <w:szCs w:val="24"/>
        </w:rPr>
        <w:t>Δ΄ Αντιπ</w:t>
      </w:r>
      <w:r w:rsidRPr="00485BCF">
        <w:rPr>
          <w:rFonts w:eastAsia="Times New Roman"/>
          <w:szCs w:val="24"/>
        </w:rPr>
        <w:t xml:space="preserve">ροέδρου αυτής κ. </w:t>
      </w:r>
      <w:r w:rsidRPr="0008439D">
        <w:rPr>
          <w:rFonts w:eastAsia="Times New Roman"/>
          <w:b/>
          <w:szCs w:val="24"/>
        </w:rPr>
        <w:t>ΝΙΚΗΤΑ ΚΑΚΛΑΜΑΝΗ</w:t>
      </w:r>
      <w:r w:rsidRPr="00485BCF">
        <w:rPr>
          <w:rFonts w:eastAsia="Times New Roman"/>
          <w:szCs w:val="24"/>
        </w:rPr>
        <w:t>.</w:t>
      </w:r>
    </w:p>
    <w:p w14:paraId="3A25B43A" w14:textId="77777777" w:rsidR="007E46BB" w:rsidRDefault="00D8234F">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485BCF">
        <w:rPr>
          <w:rFonts w:eastAsia="Times New Roman"/>
          <w:b/>
          <w:szCs w:val="24"/>
        </w:rPr>
        <w:t xml:space="preserve">): </w:t>
      </w:r>
      <w:r w:rsidRPr="00485BCF">
        <w:rPr>
          <w:rFonts w:eastAsia="Times New Roman"/>
          <w:szCs w:val="24"/>
        </w:rPr>
        <w:t xml:space="preserve">Κυρίες </w:t>
      </w:r>
      <w:r>
        <w:rPr>
          <w:rFonts w:eastAsia="Times New Roman"/>
          <w:szCs w:val="24"/>
        </w:rPr>
        <w:t>και κύριοι συνάδελφοι</w:t>
      </w:r>
      <w:r w:rsidRPr="00485BCF">
        <w:rPr>
          <w:rFonts w:eastAsia="Times New Roman"/>
          <w:szCs w:val="24"/>
        </w:rPr>
        <w:t>, αρχίζει η συνεδρίαση.</w:t>
      </w:r>
    </w:p>
    <w:p w14:paraId="3A25B43B" w14:textId="77777777" w:rsidR="007E46BB" w:rsidRDefault="00D8234F">
      <w:pPr>
        <w:spacing w:line="600" w:lineRule="auto"/>
        <w:ind w:firstLine="720"/>
        <w:contextualSpacing/>
        <w:jc w:val="both"/>
        <w:rPr>
          <w:rFonts w:eastAsia="Times New Roman"/>
          <w:szCs w:val="24"/>
        </w:rPr>
      </w:pPr>
      <w:r w:rsidRPr="00485BCF">
        <w:rPr>
          <w:rFonts w:eastAsia="Times New Roman"/>
          <w:sz w:val="22"/>
          <w:szCs w:val="22"/>
        </w:rPr>
        <w:t xml:space="preserve">(ΕΠΙΚΥΡΩΣΗ </w:t>
      </w:r>
      <w:r w:rsidRPr="00485BCF">
        <w:rPr>
          <w:rFonts w:eastAsia="Times New Roman"/>
          <w:sz w:val="22"/>
          <w:szCs w:val="22"/>
        </w:rPr>
        <w:t xml:space="preserve">ΠΡΑΚΤΙΚΩΝ: </w:t>
      </w:r>
      <w:r>
        <w:rPr>
          <w:rFonts w:eastAsia="Times New Roman"/>
          <w:szCs w:val="24"/>
        </w:rPr>
        <w:t>Σύμφωνα με την από 1</w:t>
      </w:r>
      <w:r w:rsidRPr="0008439D">
        <w:rPr>
          <w:rFonts w:eastAsia="Times New Roman"/>
          <w:szCs w:val="24"/>
        </w:rPr>
        <w:t>-</w:t>
      </w:r>
      <w:r>
        <w:rPr>
          <w:rFonts w:eastAsia="Times New Roman"/>
          <w:szCs w:val="24"/>
        </w:rPr>
        <w:t>11</w:t>
      </w:r>
      <w:r w:rsidRPr="0008439D">
        <w:rPr>
          <w:rFonts w:eastAsia="Times New Roman"/>
          <w:szCs w:val="24"/>
        </w:rPr>
        <w:t>-</w:t>
      </w:r>
      <w:r>
        <w:rPr>
          <w:rFonts w:eastAsia="Times New Roman"/>
          <w:szCs w:val="24"/>
        </w:rPr>
        <w:t>2018</w:t>
      </w:r>
      <w:r w:rsidRPr="00485BCF">
        <w:rPr>
          <w:rFonts w:eastAsia="Times New Roman"/>
          <w:szCs w:val="24"/>
        </w:rPr>
        <w:t xml:space="preserve"> εξουσιοδότηση του Σώματος επικυρώθηκαν με ευθύνη τ</w:t>
      </w:r>
      <w:r>
        <w:rPr>
          <w:rFonts w:eastAsia="Times New Roman"/>
          <w:szCs w:val="24"/>
        </w:rPr>
        <w:t>ου Προεδρείου τα Πρακτικά της Κ΄ συνεδριάσεώς του, της Πέμπτης 1</w:t>
      </w:r>
      <w:r w:rsidRPr="0008439D">
        <w:rPr>
          <w:rFonts w:eastAsia="Times New Roman"/>
          <w:szCs w:val="24"/>
          <w:vertAlign w:val="superscript"/>
        </w:rPr>
        <w:t>ης</w:t>
      </w:r>
      <w:r>
        <w:rPr>
          <w:rFonts w:eastAsia="Times New Roman"/>
          <w:szCs w:val="24"/>
        </w:rPr>
        <w:t xml:space="preserve"> Νοεμβρίου 2018</w:t>
      </w:r>
      <w:r w:rsidRPr="00485BCF">
        <w:rPr>
          <w:rFonts w:eastAsia="Times New Roman"/>
          <w:szCs w:val="24"/>
        </w:rPr>
        <w:t xml:space="preserve">, </w:t>
      </w:r>
      <w:r w:rsidRPr="00752790">
        <w:rPr>
          <w:rFonts w:eastAsia="Times New Roman"/>
          <w:szCs w:val="24"/>
        </w:rPr>
        <w:t>σε ό,τι αφορά την ψήφιση στο σύνολ</w:t>
      </w:r>
      <w:r>
        <w:rPr>
          <w:rFonts w:eastAsia="Times New Roman"/>
          <w:szCs w:val="24"/>
        </w:rPr>
        <w:t>ο</w:t>
      </w:r>
      <w:r w:rsidRPr="00752790">
        <w:rPr>
          <w:rFonts w:eastAsia="Times New Roman"/>
          <w:szCs w:val="24"/>
        </w:rPr>
        <w:t xml:space="preserve"> του σχεδίου νόμου</w:t>
      </w:r>
      <w:r>
        <w:rPr>
          <w:rFonts w:eastAsia="Times New Roman"/>
          <w:szCs w:val="24"/>
        </w:rPr>
        <w:t>: «</w:t>
      </w:r>
      <w:r w:rsidRPr="0001471B">
        <w:rPr>
          <w:rFonts w:eastAsia="Times New Roman"/>
          <w:szCs w:val="24"/>
        </w:rPr>
        <w:t xml:space="preserve">Κύρωση της </w:t>
      </w:r>
      <w:r>
        <w:rPr>
          <w:rFonts w:eastAsia="Times New Roman"/>
          <w:szCs w:val="24"/>
        </w:rPr>
        <w:t>σ</w:t>
      </w:r>
      <w:r w:rsidRPr="0001471B">
        <w:rPr>
          <w:rFonts w:eastAsia="Times New Roman"/>
          <w:szCs w:val="24"/>
        </w:rPr>
        <w:t xml:space="preserve">ύμβασης </w:t>
      </w:r>
      <w:r>
        <w:rPr>
          <w:rFonts w:eastAsia="Times New Roman"/>
          <w:szCs w:val="24"/>
        </w:rPr>
        <w:t>π</w:t>
      </w:r>
      <w:r w:rsidRPr="0001471B">
        <w:rPr>
          <w:rFonts w:eastAsia="Times New Roman"/>
          <w:szCs w:val="24"/>
        </w:rPr>
        <w:t>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w:t>
      </w:r>
      <w:r w:rsidRPr="0001471B">
        <w:rPr>
          <w:rFonts w:eastAsia="Times New Roman"/>
          <w:szCs w:val="24"/>
        </w:rPr>
        <w:lastRenderedPageBreak/>
        <w:t>ΤΙΚΟ ΚΕΝΤΡΟ ΑΝΩΝΥΜΗ ΕΤΑΙΡΕΙΑ", της εταιρείας "ΕΤΒΑ ΒΙΟΜΗΧΑΝΙΚΕΣ ΠΕΡΙΟΧΕΣ ΑΝΩΝΥΜΗ ΕΤΑΙΡΕΙΑ" και</w:t>
      </w:r>
      <w:r w:rsidRPr="0001471B">
        <w:rPr>
          <w:rFonts w:eastAsia="Times New Roman"/>
          <w:szCs w:val="24"/>
        </w:rPr>
        <w:t xml:space="preserve"> της εταιρείας "ΓΚΟΛΝΤΑΙΡ ΚΑΡΓΚΟ ΕΤΑΙΡΕΙΑ ΔΙΕΘΝΩΝ ΜΕΤΑΦΟΡΩΝ ΚΑΙ LOGISTICS ΑΝΩΝΥΜΟΣ ΕΤΑΙΡΕΙΑ", για την "ΑΝΑΠΤΥΞΗ ΕΜΠΟΡΕΥΜΑΤΙΚΟΥ ΚΕΝΤΡΟΥ ΘΡΙΑΣΙ</w:t>
      </w:r>
      <w:r>
        <w:rPr>
          <w:rFonts w:eastAsia="Times New Roman"/>
          <w:szCs w:val="24"/>
        </w:rPr>
        <w:t>ΟΥ ΠΕΔΙΟΥ" και άλλες διατάξεις»</w:t>
      </w:r>
      <w:r w:rsidRPr="00485BCF">
        <w:rPr>
          <w:rFonts w:eastAsia="Times New Roman"/>
          <w:szCs w:val="24"/>
        </w:rPr>
        <w:t>).</w:t>
      </w:r>
    </w:p>
    <w:p w14:paraId="3A25B43C" w14:textId="77777777" w:rsidR="007E46BB" w:rsidRDefault="00D8234F">
      <w:pPr>
        <w:spacing w:line="600" w:lineRule="auto"/>
        <w:ind w:firstLine="720"/>
        <w:contextualSpacing/>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3A25B43D" w14:textId="77777777" w:rsidR="007E46BB" w:rsidRDefault="00D8234F">
      <w:pPr>
        <w:spacing w:line="600" w:lineRule="auto"/>
        <w:ind w:firstLine="720"/>
        <w:contextualSpacing/>
        <w:jc w:val="both"/>
        <w:rPr>
          <w:rFonts w:eastAsia="Times New Roman" w:cs="Times New Roman"/>
          <w:szCs w:val="24"/>
        </w:rPr>
      </w:pPr>
      <w:r w:rsidRPr="00752790">
        <w:rPr>
          <w:rFonts w:eastAsia="Times New Roman"/>
          <w:szCs w:val="24"/>
        </w:rPr>
        <w:t>(Ανακ</w:t>
      </w:r>
      <w:r w:rsidRPr="00752790">
        <w:rPr>
          <w:rFonts w:eastAsia="Times New Roman"/>
          <w:szCs w:val="24"/>
        </w:rPr>
        <w:t>οινώνονται προς το Σώμα από το</w:t>
      </w:r>
      <w:r>
        <w:rPr>
          <w:rFonts w:eastAsia="Times New Roman"/>
          <w:szCs w:val="24"/>
        </w:rPr>
        <w:t>ν</w:t>
      </w:r>
      <w:r w:rsidRPr="00752790">
        <w:rPr>
          <w:rFonts w:eastAsia="Times New Roman"/>
          <w:szCs w:val="24"/>
        </w:rPr>
        <w:t xml:space="preserve"> Γραμματέα της Βουλής κ.</w:t>
      </w:r>
      <w:r>
        <w:rPr>
          <w:rFonts w:eastAsia="Times New Roman"/>
          <w:szCs w:val="24"/>
        </w:rPr>
        <w:t xml:space="preserve"> Μάριο </w:t>
      </w:r>
      <w:proofErr w:type="spellStart"/>
      <w:r>
        <w:rPr>
          <w:rFonts w:eastAsia="Times New Roman"/>
          <w:szCs w:val="24"/>
        </w:rPr>
        <w:t>Κάτση</w:t>
      </w:r>
      <w:proofErr w:type="spellEnd"/>
      <w:r>
        <w:rPr>
          <w:rFonts w:eastAsia="Times New Roman"/>
          <w:szCs w:val="24"/>
        </w:rPr>
        <w:t xml:space="preserve">, </w:t>
      </w:r>
      <w:r w:rsidRPr="00752790">
        <w:rPr>
          <w:rFonts w:eastAsia="Times New Roman"/>
          <w:szCs w:val="24"/>
        </w:rPr>
        <w:t xml:space="preserve">Βουλευτή </w:t>
      </w:r>
      <w:r>
        <w:rPr>
          <w:rFonts w:eastAsia="Times New Roman"/>
          <w:szCs w:val="24"/>
        </w:rPr>
        <w:t>Θεσπρωτίας,</w:t>
      </w:r>
      <w:r w:rsidRPr="00752790">
        <w:rPr>
          <w:rFonts w:eastAsia="Times New Roman"/>
          <w:szCs w:val="24"/>
        </w:rPr>
        <w:t xml:space="preserve"> τα </w:t>
      </w:r>
      <w:r w:rsidRPr="00F96B09">
        <w:rPr>
          <w:rFonts w:eastAsia="Times New Roman"/>
          <w:szCs w:val="24"/>
        </w:rPr>
        <w:t>ακόλουθα:</w:t>
      </w:r>
      <w:r>
        <w:rPr>
          <w:rFonts w:eastAsia="Times New Roman" w:cs="Times New Roman"/>
          <w:szCs w:val="24"/>
        </w:rPr>
        <w:t xml:space="preserve"> </w:t>
      </w:r>
    </w:p>
    <w:p w14:paraId="3A25B43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Α. ΚΑΤΑΘΕΣΗ ΑΝΑΦΟΡΩΝ </w:t>
      </w:r>
    </w:p>
    <w:p w14:paraId="3A25B43F" w14:textId="77777777" w:rsidR="007E46BB" w:rsidRDefault="00D8234F">
      <w:pPr>
        <w:spacing w:line="600" w:lineRule="auto"/>
        <w:ind w:firstLine="720"/>
        <w:contextualSpacing/>
        <w:jc w:val="center"/>
        <w:rPr>
          <w:rFonts w:eastAsia="Times New Roman" w:cs="Times New Roman"/>
          <w:color w:val="FF0000"/>
          <w:szCs w:val="24"/>
        </w:rPr>
      </w:pPr>
      <w:r w:rsidRPr="00DD1830">
        <w:rPr>
          <w:rFonts w:eastAsia="Times New Roman" w:cs="Times New Roman"/>
          <w:color w:val="FF0000"/>
          <w:szCs w:val="24"/>
        </w:rPr>
        <w:t>(Να μπει η σελίδα 2α)</w:t>
      </w:r>
    </w:p>
    <w:p w14:paraId="3A25B44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Β. ΑΠΑΝΤΗΣΕΙΣ ΥΠΟΥΡΓΩΝ ΣΕ ΕΡΩΤΗΣΕΙΣ ΒΟΥΛΕΥΤΩΝ</w:t>
      </w:r>
    </w:p>
    <w:p w14:paraId="3A25B441" w14:textId="77777777" w:rsidR="007E46BB" w:rsidRDefault="00D8234F">
      <w:pPr>
        <w:spacing w:line="600" w:lineRule="auto"/>
        <w:ind w:firstLine="720"/>
        <w:contextualSpacing/>
        <w:jc w:val="center"/>
        <w:rPr>
          <w:rFonts w:eastAsia="Times New Roman" w:cs="Times New Roman"/>
          <w:color w:val="FF0000"/>
          <w:szCs w:val="24"/>
        </w:rPr>
      </w:pPr>
      <w:r w:rsidRPr="00DD1830">
        <w:rPr>
          <w:rFonts w:eastAsia="Times New Roman" w:cs="Times New Roman"/>
          <w:color w:val="FF0000"/>
          <w:szCs w:val="24"/>
        </w:rPr>
        <w:t>(Να μπει η σελίδα 2β)</w:t>
      </w:r>
    </w:p>
    <w:p w14:paraId="3A25B442" w14:textId="77777777" w:rsidR="007E46BB" w:rsidRDefault="00D8234F">
      <w:pPr>
        <w:spacing w:line="600" w:lineRule="auto"/>
        <w:ind w:firstLine="720"/>
        <w:contextualSpacing/>
        <w:jc w:val="center"/>
        <w:rPr>
          <w:rFonts w:eastAsia="Times New Roman"/>
          <w:color w:val="FF0000"/>
          <w:szCs w:val="24"/>
        </w:rPr>
      </w:pPr>
      <w:r>
        <w:rPr>
          <w:rFonts w:eastAsia="Times New Roman"/>
          <w:color w:val="FF0000"/>
          <w:szCs w:val="24"/>
        </w:rPr>
        <w:t>(</w:t>
      </w:r>
      <w:r w:rsidRPr="00CD15FD">
        <w:rPr>
          <w:rFonts w:eastAsia="Times New Roman"/>
          <w:color w:val="FF0000"/>
          <w:szCs w:val="24"/>
        </w:rPr>
        <w:t>ΑΛΛΑΓΗ ΣΕΛΙΔΑΣ ΛΟΓΩ ΑΛΛΑΓΗΣ ΘΕΜΑΤΟΣ</w:t>
      </w:r>
      <w:r>
        <w:rPr>
          <w:rFonts w:eastAsia="Times New Roman"/>
          <w:color w:val="FF0000"/>
          <w:szCs w:val="24"/>
        </w:rPr>
        <w:t>)</w:t>
      </w:r>
    </w:p>
    <w:p w14:paraId="3A25B44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 xml:space="preserve">Κυρίες και κύριοι συνάδελφοι, εισερχόμαστε στη συζήτηση των </w:t>
      </w:r>
    </w:p>
    <w:p w14:paraId="3A25B444" w14:textId="77777777" w:rsidR="007E46BB" w:rsidRDefault="00D8234F">
      <w:pPr>
        <w:spacing w:line="600" w:lineRule="auto"/>
        <w:ind w:firstLine="720"/>
        <w:contextualSpacing/>
        <w:jc w:val="center"/>
        <w:rPr>
          <w:rFonts w:eastAsia="Times New Roman" w:cs="Times New Roman"/>
          <w:b/>
          <w:bCs/>
          <w:szCs w:val="24"/>
        </w:rPr>
      </w:pPr>
      <w:r>
        <w:rPr>
          <w:rFonts w:eastAsia="Times New Roman" w:cs="Times New Roman"/>
          <w:b/>
          <w:bCs/>
          <w:szCs w:val="24"/>
        </w:rPr>
        <w:t>ΕΠΙΚΑΙΡΩΝ ΕΡΩΤΗΣΕΩΝ</w:t>
      </w:r>
    </w:p>
    <w:p w14:paraId="3A25B445" w14:textId="77777777" w:rsidR="007E46BB" w:rsidRDefault="00D8234F">
      <w:pPr>
        <w:spacing w:line="600" w:lineRule="auto"/>
        <w:ind w:firstLine="720"/>
        <w:contextualSpacing/>
        <w:jc w:val="both"/>
        <w:rPr>
          <w:rFonts w:eastAsia="Times New Roman"/>
          <w:szCs w:val="24"/>
        </w:rPr>
      </w:pPr>
      <w:r w:rsidRPr="00B37E65">
        <w:rPr>
          <w:rFonts w:eastAsia="Times New Roman"/>
          <w:szCs w:val="24"/>
        </w:rPr>
        <w:t>Κατ’ αρχάς επιτρέψτε μου</w:t>
      </w:r>
      <w:r>
        <w:rPr>
          <w:rFonts w:eastAsia="Times New Roman"/>
          <w:b/>
          <w:szCs w:val="24"/>
        </w:rPr>
        <w:t xml:space="preserve"> </w:t>
      </w:r>
      <w:r>
        <w:rPr>
          <w:rFonts w:eastAsia="Times New Roman"/>
          <w:szCs w:val="24"/>
        </w:rPr>
        <w:t xml:space="preserve">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Δευτέρας 5 Νοεμβρίου 2018.</w:t>
      </w:r>
    </w:p>
    <w:p w14:paraId="3A25B446" w14:textId="77777777" w:rsidR="007E46BB" w:rsidRDefault="00D8234F">
      <w:pPr>
        <w:spacing w:line="600" w:lineRule="auto"/>
        <w:ind w:firstLine="720"/>
        <w:contextualSpacing/>
        <w:jc w:val="both"/>
        <w:rPr>
          <w:rFonts w:eastAsia="Times New Roman"/>
          <w:color w:val="000000"/>
          <w:szCs w:val="24"/>
        </w:rPr>
      </w:pPr>
      <w:r w:rsidRPr="002A39B9">
        <w:rPr>
          <w:rFonts w:eastAsia="Times New Roman"/>
          <w:bCs/>
          <w:color w:val="000000"/>
          <w:szCs w:val="24"/>
        </w:rPr>
        <w:lastRenderedPageBreak/>
        <w:t xml:space="preserve">Α. </w:t>
      </w:r>
      <w:r w:rsidRPr="002A39B9">
        <w:rPr>
          <w:rFonts w:eastAsia="Times New Roman"/>
          <w:bCs/>
          <w:color w:val="000000"/>
          <w:szCs w:val="24"/>
        </w:rPr>
        <w:t>ΕΠΙΚΑΙΡΕΣ ΕΡΩΤΗΣΕΙΣ</w:t>
      </w:r>
      <w:r w:rsidRPr="002A39B9">
        <w:rPr>
          <w:rFonts w:eastAsia="Times New Roman"/>
          <w:bCs/>
          <w:color w:val="000000"/>
          <w:szCs w:val="24"/>
        </w:rPr>
        <w:t xml:space="preserve"> Πρώτου Κύκλου (Άρθρο 130 παρ</w:t>
      </w:r>
      <w:r>
        <w:rPr>
          <w:rFonts w:eastAsia="Times New Roman"/>
          <w:bCs/>
          <w:color w:val="000000"/>
          <w:szCs w:val="24"/>
        </w:rPr>
        <w:t>άγραφοι</w:t>
      </w:r>
      <w:r w:rsidRPr="002A39B9">
        <w:rPr>
          <w:rFonts w:eastAsia="Times New Roman"/>
          <w:bCs/>
          <w:color w:val="000000"/>
          <w:szCs w:val="24"/>
        </w:rPr>
        <w:t xml:space="preserve"> 2 και 3 </w:t>
      </w:r>
      <w:r>
        <w:rPr>
          <w:rFonts w:eastAsia="Times New Roman"/>
          <w:bCs/>
          <w:color w:val="000000"/>
          <w:szCs w:val="24"/>
        </w:rPr>
        <w:t xml:space="preserve">του </w:t>
      </w:r>
      <w:r w:rsidRPr="002A39B9">
        <w:rPr>
          <w:rFonts w:eastAsia="Times New Roman"/>
          <w:bCs/>
          <w:color w:val="000000"/>
          <w:szCs w:val="24"/>
        </w:rPr>
        <w:t>Καν</w:t>
      </w:r>
      <w:r>
        <w:rPr>
          <w:rFonts w:eastAsia="Times New Roman"/>
          <w:bCs/>
          <w:color w:val="000000"/>
          <w:szCs w:val="24"/>
        </w:rPr>
        <w:t>ονισμού της</w:t>
      </w:r>
      <w:r w:rsidRPr="002A39B9">
        <w:rPr>
          <w:rFonts w:eastAsia="Times New Roman"/>
          <w:bCs/>
          <w:color w:val="000000"/>
          <w:szCs w:val="24"/>
        </w:rPr>
        <w:t xml:space="preserve"> Βουλής)</w:t>
      </w:r>
    </w:p>
    <w:p w14:paraId="3A25B447"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1.</w:t>
      </w:r>
      <w:r w:rsidRPr="002A39B9">
        <w:rPr>
          <w:rFonts w:eastAsia="Times New Roman"/>
          <w:color w:val="000000"/>
          <w:szCs w:val="24"/>
        </w:rPr>
        <w:t xml:space="preserve"> Η με αριθμό 109/29-10-2018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w:t>
      </w:r>
      <w:r>
        <w:rPr>
          <w:rFonts w:eastAsia="Times New Roman"/>
          <w:color w:val="000000"/>
          <w:szCs w:val="24"/>
        </w:rPr>
        <w:t xml:space="preserve"> Κιλκίς της Νέας Δημοκρατίας κ. </w:t>
      </w:r>
      <w:r w:rsidRPr="002A39B9">
        <w:rPr>
          <w:rFonts w:eastAsia="Times New Roman"/>
          <w:bCs/>
          <w:color w:val="000000"/>
          <w:szCs w:val="24"/>
        </w:rPr>
        <w:t>Γεωργίου Γεωργαντά</w:t>
      </w:r>
      <w:r>
        <w:rPr>
          <w:rFonts w:eastAsia="Times New Roman"/>
          <w:color w:val="000000"/>
          <w:szCs w:val="24"/>
        </w:rPr>
        <w:t xml:space="preserve"> </w:t>
      </w:r>
      <w:r w:rsidRPr="002A39B9">
        <w:rPr>
          <w:rFonts w:eastAsia="Times New Roman"/>
          <w:color w:val="000000"/>
          <w:szCs w:val="24"/>
        </w:rPr>
        <w:t>προς τον Υπουρ</w:t>
      </w:r>
      <w:r>
        <w:rPr>
          <w:rFonts w:eastAsia="Times New Roman"/>
          <w:color w:val="000000"/>
          <w:szCs w:val="24"/>
        </w:rPr>
        <w:t xml:space="preserve">γό </w:t>
      </w:r>
      <w:r>
        <w:rPr>
          <w:rFonts w:eastAsia="Times New Roman"/>
          <w:bCs/>
          <w:color w:val="000000"/>
          <w:szCs w:val="24"/>
        </w:rPr>
        <w:t xml:space="preserve">Υγείας, </w:t>
      </w:r>
      <w:r w:rsidRPr="002A39B9">
        <w:rPr>
          <w:rFonts w:eastAsia="Times New Roman"/>
          <w:color w:val="000000"/>
          <w:szCs w:val="24"/>
        </w:rPr>
        <w:t xml:space="preserve">με θέμα: «Καταγγελία σε βάρος του Διοικητή του </w:t>
      </w:r>
      <w:r>
        <w:rPr>
          <w:rFonts w:eastAsia="Times New Roman"/>
          <w:color w:val="000000"/>
          <w:szCs w:val="24"/>
        </w:rPr>
        <w:t>Ν</w:t>
      </w:r>
      <w:r w:rsidRPr="002A39B9">
        <w:rPr>
          <w:rFonts w:eastAsia="Times New Roman"/>
          <w:color w:val="000000"/>
          <w:szCs w:val="24"/>
        </w:rPr>
        <w:t>ο</w:t>
      </w:r>
      <w:r w:rsidRPr="002A39B9">
        <w:rPr>
          <w:rFonts w:eastAsia="Times New Roman"/>
          <w:color w:val="000000"/>
          <w:szCs w:val="24"/>
        </w:rPr>
        <w:t>σοκομείου Κιλκίς για βιαιοπραγία σε εργαζόμενη».</w:t>
      </w:r>
    </w:p>
    <w:p w14:paraId="3A25B448"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2.</w:t>
      </w:r>
      <w:r w:rsidRPr="002A39B9">
        <w:rPr>
          <w:rFonts w:eastAsia="Times New Roman"/>
          <w:color w:val="000000"/>
          <w:szCs w:val="24"/>
        </w:rPr>
        <w:t xml:space="preserve"> Η με αριθμό 100/25-10-2018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 xml:space="preserve">ρώτηση της Βουλευτού Αττικής της Δημοκρατικής Συμπαράταξης </w:t>
      </w:r>
      <w:r>
        <w:rPr>
          <w:rFonts w:eastAsia="Times New Roman"/>
          <w:color w:val="000000"/>
          <w:szCs w:val="24"/>
        </w:rPr>
        <w:t>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w:t>
      </w:r>
      <w:r>
        <w:rPr>
          <w:rFonts w:eastAsia="Times New Roman"/>
          <w:color w:val="000000"/>
          <w:szCs w:val="24"/>
        </w:rPr>
        <w:t>.</w:t>
      </w:r>
      <w:r>
        <w:rPr>
          <w:rFonts w:eastAsia="Times New Roman"/>
          <w:color w:val="000000"/>
          <w:szCs w:val="24"/>
        </w:rPr>
        <w:t xml:space="preserve"> </w:t>
      </w:r>
      <w:r w:rsidRPr="002A39B9">
        <w:rPr>
          <w:rFonts w:eastAsia="Times New Roman"/>
          <w:bCs/>
          <w:color w:val="000000"/>
          <w:szCs w:val="24"/>
        </w:rPr>
        <w:t xml:space="preserve">Παρασκευής (Εύης) </w:t>
      </w:r>
      <w:proofErr w:type="spellStart"/>
      <w:r w:rsidRPr="002A39B9">
        <w:rPr>
          <w:rFonts w:eastAsia="Times New Roman"/>
          <w:bCs/>
          <w:color w:val="000000"/>
          <w:szCs w:val="24"/>
        </w:rPr>
        <w:t>Χρ</w:t>
      </w:r>
      <w:r>
        <w:rPr>
          <w:rFonts w:eastAsia="Times New Roman"/>
          <w:bCs/>
          <w:color w:val="000000"/>
          <w:szCs w:val="24"/>
        </w:rPr>
        <w:t>ιστοφιλοπούλου</w:t>
      </w:r>
      <w:proofErr w:type="spellEnd"/>
      <w:r>
        <w:rPr>
          <w:rFonts w:eastAsia="Times New Roman"/>
          <w:bCs/>
          <w:color w:val="000000"/>
          <w:szCs w:val="24"/>
        </w:rPr>
        <w:t xml:space="preserve"> </w:t>
      </w:r>
      <w:r w:rsidRPr="002A39B9">
        <w:rPr>
          <w:rFonts w:eastAsia="Times New Roman"/>
          <w:color w:val="000000"/>
          <w:szCs w:val="24"/>
        </w:rPr>
        <w:t>προς την Υπουργό</w:t>
      </w:r>
      <w:r>
        <w:rPr>
          <w:rFonts w:eastAsia="Times New Roman"/>
          <w:color w:val="000000"/>
          <w:szCs w:val="24"/>
        </w:rPr>
        <w:t xml:space="preserve"> </w:t>
      </w:r>
      <w:r w:rsidRPr="002A39B9">
        <w:rPr>
          <w:rFonts w:eastAsia="Times New Roman"/>
          <w:bCs/>
          <w:color w:val="000000"/>
          <w:szCs w:val="24"/>
        </w:rPr>
        <w:t>Προστασίας του Πολίτη,</w:t>
      </w:r>
      <w:r>
        <w:rPr>
          <w:rFonts w:eastAsia="Times New Roman"/>
          <w:color w:val="000000"/>
          <w:szCs w:val="24"/>
        </w:rPr>
        <w:t xml:space="preserve"> </w:t>
      </w:r>
      <w:r w:rsidRPr="002A39B9">
        <w:rPr>
          <w:rFonts w:eastAsia="Times New Roman"/>
          <w:color w:val="000000"/>
          <w:szCs w:val="24"/>
        </w:rPr>
        <w:t xml:space="preserve">με θέμα: «Με </w:t>
      </w:r>
      <w:r w:rsidRPr="002A39B9">
        <w:rPr>
          <w:rFonts w:eastAsia="Times New Roman"/>
          <w:color w:val="000000"/>
          <w:szCs w:val="24"/>
        </w:rPr>
        <w:t>δεμένα χέρια η Ελληνική Αστυνομία ενώ ανθεί η παρανο</w:t>
      </w:r>
      <w:r>
        <w:rPr>
          <w:rFonts w:eastAsia="Times New Roman"/>
          <w:color w:val="000000"/>
          <w:szCs w:val="24"/>
        </w:rPr>
        <w:t xml:space="preserve">μία στα </w:t>
      </w:r>
      <w:r>
        <w:rPr>
          <w:rFonts w:eastAsia="Times New Roman"/>
          <w:color w:val="000000"/>
          <w:szCs w:val="24"/>
        </w:rPr>
        <w:t>ε</w:t>
      </w:r>
      <w:r>
        <w:rPr>
          <w:rFonts w:eastAsia="Times New Roman"/>
          <w:color w:val="000000"/>
          <w:szCs w:val="24"/>
        </w:rPr>
        <w:t xml:space="preserve">λληνικά </w:t>
      </w:r>
      <w:r>
        <w:rPr>
          <w:rFonts w:eastAsia="Times New Roman"/>
          <w:color w:val="000000"/>
          <w:szCs w:val="24"/>
        </w:rPr>
        <w:t>π</w:t>
      </w:r>
      <w:r>
        <w:rPr>
          <w:rFonts w:eastAsia="Times New Roman"/>
          <w:color w:val="000000"/>
          <w:szCs w:val="24"/>
        </w:rPr>
        <w:t>ανεπιστήμια».</w:t>
      </w:r>
    </w:p>
    <w:p w14:paraId="3A25B449"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3. Η με αριθμό 99/24-10-2018 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 Επικρατείας του Λαϊκού Συνδέσμου</w:t>
      </w:r>
      <w:r>
        <w:rPr>
          <w:rFonts w:eastAsia="Times New Roman"/>
          <w:color w:val="000000"/>
          <w:szCs w:val="24"/>
        </w:rPr>
        <w:t xml:space="preserve"> </w:t>
      </w:r>
      <w:r w:rsidRPr="002A39B9">
        <w:rPr>
          <w:rFonts w:eastAsia="Times New Roman"/>
          <w:color w:val="000000"/>
          <w:szCs w:val="24"/>
        </w:rPr>
        <w:t>-</w:t>
      </w:r>
      <w:r>
        <w:rPr>
          <w:rFonts w:eastAsia="Times New Roman"/>
          <w:color w:val="000000"/>
          <w:szCs w:val="24"/>
        </w:rPr>
        <w:t xml:space="preserve"> </w:t>
      </w:r>
      <w:r w:rsidRPr="002A39B9">
        <w:rPr>
          <w:rFonts w:eastAsia="Times New Roman"/>
          <w:color w:val="000000"/>
          <w:szCs w:val="24"/>
        </w:rPr>
        <w:t xml:space="preserve">Χρυσή </w:t>
      </w:r>
      <w:r>
        <w:rPr>
          <w:rFonts w:eastAsia="Times New Roman"/>
          <w:color w:val="000000"/>
          <w:szCs w:val="24"/>
        </w:rPr>
        <w:t xml:space="preserve">Αυγή κ. </w:t>
      </w:r>
      <w:r w:rsidRPr="002A39B9">
        <w:rPr>
          <w:rFonts w:eastAsia="Times New Roman"/>
          <w:bCs/>
          <w:color w:val="000000"/>
          <w:szCs w:val="24"/>
        </w:rPr>
        <w:t>Χρήστου Παππά</w:t>
      </w:r>
      <w:r>
        <w:rPr>
          <w:rFonts w:eastAsia="Times New Roman"/>
          <w:color w:val="000000"/>
          <w:szCs w:val="24"/>
        </w:rPr>
        <w:t xml:space="preserve"> προς τον Υπουργό Ε</w:t>
      </w:r>
      <w:r w:rsidRPr="002A39B9">
        <w:rPr>
          <w:rFonts w:eastAsia="Times New Roman"/>
          <w:bCs/>
          <w:color w:val="000000"/>
          <w:szCs w:val="24"/>
        </w:rPr>
        <w:t>θνικής Άμυνας,</w:t>
      </w:r>
      <w:r>
        <w:rPr>
          <w:rFonts w:eastAsia="Times New Roman"/>
          <w:color w:val="000000"/>
          <w:szCs w:val="24"/>
        </w:rPr>
        <w:t xml:space="preserve"> </w:t>
      </w:r>
      <w:r w:rsidRPr="002A39B9">
        <w:rPr>
          <w:rFonts w:eastAsia="Times New Roman"/>
          <w:color w:val="000000"/>
          <w:szCs w:val="24"/>
        </w:rPr>
        <w:t>με θέμα: «Επιτακτ</w:t>
      </w:r>
      <w:r w:rsidRPr="002A39B9">
        <w:rPr>
          <w:rFonts w:eastAsia="Times New Roman"/>
          <w:color w:val="000000"/>
          <w:szCs w:val="24"/>
        </w:rPr>
        <w:t>ική η ανάγκη αυξήσεως της στρατιωτικής θητείας».</w:t>
      </w:r>
    </w:p>
    <w:p w14:paraId="3A25B44A"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4.</w:t>
      </w:r>
      <w:r w:rsidRPr="002A39B9">
        <w:rPr>
          <w:rFonts w:eastAsia="Times New Roman"/>
          <w:color w:val="000000"/>
          <w:szCs w:val="24"/>
        </w:rPr>
        <w:t xml:space="preserve"> Η με αριθμό 115/30-10-2018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ΣΤ΄ Αντιπροέδρου της Βουλής και Βουλευτή Λάρισας του Κομμουνιστικού Κόμματος Ελλ</w:t>
      </w:r>
      <w:r>
        <w:rPr>
          <w:rFonts w:eastAsia="Times New Roman"/>
          <w:color w:val="000000"/>
          <w:szCs w:val="24"/>
        </w:rPr>
        <w:t>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Γεωργίου </w:t>
      </w:r>
      <w:proofErr w:type="spellStart"/>
      <w:r>
        <w:rPr>
          <w:rFonts w:eastAsia="Times New Roman"/>
          <w:bCs/>
          <w:color w:val="000000"/>
          <w:szCs w:val="24"/>
        </w:rPr>
        <w:t>Λαμπρούλη</w:t>
      </w:r>
      <w:proofErr w:type="spellEnd"/>
      <w:r>
        <w:rPr>
          <w:rFonts w:eastAsia="Times New Roman"/>
          <w:bCs/>
          <w:color w:val="000000"/>
          <w:szCs w:val="24"/>
        </w:rPr>
        <w:t xml:space="preserve"> </w:t>
      </w:r>
      <w:r>
        <w:rPr>
          <w:rFonts w:eastAsia="Times New Roman"/>
          <w:color w:val="000000"/>
          <w:szCs w:val="24"/>
        </w:rPr>
        <w:t xml:space="preserve">προς τον Υπουργό </w:t>
      </w:r>
      <w:r w:rsidRPr="002A39B9">
        <w:rPr>
          <w:rFonts w:eastAsia="Times New Roman"/>
          <w:bCs/>
          <w:color w:val="000000"/>
          <w:szCs w:val="24"/>
        </w:rPr>
        <w:t>Οικονομικών,</w:t>
      </w:r>
      <w:r>
        <w:rPr>
          <w:rFonts w:eastAsia="Times New Roman"/>
          <w:color w:val="000000"/>
          <w:szCs w:val="24"/>
        </w:rPr>
        <w:t xml:space="preserve"> </w:t>
      </w:r>
      <w:r w:rsidRPr="002A39B9">
        <w:rPr>
          <w:rFonts w:eastAsia="Times New Roman"/>
          <w:color w:val="000000"/>
          <w:szCs w:val="24"/>
        </w:rPr>
        <w:t xml:space="preserve">με θέμα: «Για τους </w:t>
      </w:r>
      <w:r w:rsidRPr="002A39B9">
        <w:rPr>
          <w:rFonts w:eastAsia="Times New Roman"/>
          <w:color w:val="000000"/>
          <w:szCs w:val="24"/>
        </w:rPr>
        <w:t>απολυμένους εργαζόμενους των Ενώσεων Αγροτικών Συνεταιρισμών (ΕΑΣ) Λάρισας, Ελασσόνας, Φαρσάλων».</w:t>
      </w:r>
    </w:p>
    <w:p w14:paraId="3A25B44B" w14:textId="77777777" w:rsidR="007E46BB" w:rsidRDefault="00D8234F">
      <w:pPr>
        <w:spacing w:line="600" w:lineRule="auto"/>
        <w:ind w:firstLine="720"/>
        <w:contextualSpacing/>
        <w:jc w:val="both"/>
        <w:rPr>
          <w:rFonts w:eastAsia="Times New Roman"/>
          <w:color w:val="000000"/>
          <w:szCs w:val="24"/>
        </w:rPr>
      </w:pPr>
      <w:r w:rsidRPr="002A39B9">
        <w:rPr>
          <w:rFonts w:eastAsia="Times New Roman"/>
          <w:bCs/>
          <w:color w:val="000000"/>
          <w:szCs w:val="24"/>
        </w:rPr>
        <w:lastRenderedPageBreak/>
        <w:t xml:space="preserve">Β. </w:t>
      </w:r>
      <w:r w:rsidRPr="002A39B9">
        <w:rPr>
          <w:rFonts w:eastAsia="Times New Roman"/>
          <w:bCs/>
          <w:color w:val="000000"/>
          <w:szCs w:val="24"/>
        </w:rPr>
        <w:t>ΕΠΙΚΑΙΡΕΣ ΕΡΩΤΗΣΕΙΣ</w:t>
      </w:r>
      <w:r w:rsidRPr="002A39B9">
        <w:rPr>
          <w:rFonts w:eastAsia="Times New Roman"/>
          <w:bCs/>
          <w:color w:val="000000"/>
          <w:szCs w:val="24"/>
        </w:rPr>
        <w:t xml:space="preserve"> Δεύτερου Κύκλου (Άρθρο 130 παρ</w:t>
      </w:r>
      <w:r>
        <w:rPr>
          <w:rFonts w:eastAsia="Times New Roman"/>
          <w:bCs/>
          <w:color w:val="000000"/>
          <w:szCs w:val="24"/>
        </w:rPr>
        <w:t>άγραφοι</w:t>
      </w:r>
      <w:r w:rsidRPr="002A39B9">
        <w:rPr>
          <w:rFonts w:eastAsia="Times New Roman"/>
          <w:bCs/>
          <w:color w:val="000000"/>
          <w:szCs w:val="24"/>
        </w:rPr>
        <w:t xml:space="preserve"> 2 και 3 </w:t>
      </w:r>
      <w:r>
        <w:rPr>
          <w:rFonts w:eastAsia="Times New Roman"/>
          <w:bCs/>
          <w:color w:val="000000"/>
          <w:szCs w:val="24"/>
        </w:rPr>
        <w:t xml:space="preserve">του </w:t>
      </w:r>
      <w:r w:rsidRPr="002A39B9">
        <w:rPr>
          <w:rFonts w:eastAsia="Times New Roman"/>
          <w:bCs/>
          <w:color w:val="000000"/>
          <w:szCs w:val="24"/>
        </w:rPr>
        <w:t>Καν</w:t>
      </w:r>
      <w:r>
        <w:rPr>
          <w:rFonts w:eastAsia="Times New Roman"/>
          <w:bCs/>
          <w:color w:val="000000"/>
          <w:szCs w:val="24"/>
        </w:rPr>
        <w:t>ονισμού της</w:t>
      </w:r>
      <w:r w:rsidRPr="002A39B9">
        <w:rPr>
          <w:rFonts w:eastAsia="Times New Roman"/>
          <w:bCs/>
          <w:color w:val="000000"/>
          <w:szCs w:val="24"/>
        </w:rPr>
        <w:t xml:space="preserve"> Βουλής)</w:t>
      </w:r>
    </w:p>
    <w:p w14:paraId="3A25B44C"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1.</w:t>
      </w:r>
      <w:r w:rsidRPr="002A39B9">
        <w:rPr>
          <w:rFonts w:eastAsia="Times New Roman"/>
          <w:color w:val="000000"/>
          <w:szCs w:val="24"/>
        </w:rPr>
        <w:t xml:space="preserve"> Η με αριθμό 110/29-10-2018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 xml:space="preserve">ρώτηση του Βουλευτή </w:t>
      </w:r>
      <w:r>
        <w:rPr>
          <w:rFonts w:eastAsia="Times New Roman"/>
          <w:color w:val="000000"/>
          <w:szCs w:val="24"/>
        </w:rPr>
        <w:t xml:space="preserve">Λάρισας της Νέας Δημοκρατίας κ. </w:t>
      </w:r>
      <w:r>
        <w:rPr>
          <w:rFonts w:eastAsia="Times New Roman"/>
          <w:bCs/>
          <w:color w:val="000000"/>
          <w:szCs w:val="24"/>
        </w:rPr>
        <w:t xml:space="preserve">Μάξιμου </w:t>
      </w:r>
      <w:proofErr w:type="spellStart"/>
      <w:r>
        <w:rPr>
          <w:rFonts w:eastAsia="Times New Roman"/>
          <w:bCs/>
          <w:color w:val="000000"/>
          <w:szCs w:val="24"/>
        </w:rPr>
        <w:t>Χαρακόπουλου</w:t>
      </w:r>
      <w:proofErr w:type="spellEnd"/>
      <w:r>
        <w:rPr>
          <w:rFonts w:eastAsia="Times New Roman"/>
          <w:bCs/>
          <w:color w:val="000000"/>
          <w:szCs w:val="24"/>
        </w:rPr>
        <w:t xml:space="preserve"> </w:t>
      </w:r>
      <w:r>
        <w:rPr>
          <w:rFonts w:eastAsia="Times New Roman"/>
          <w:color w:val="000000"/>
          <w:szCs w:val="24"/>
        </w:rPr>
        <w:t xml:space="preserve">προς την Υπουργό </w:t>
      </w:r>
      <w:r w:rsidRPr="002A39B9">
        <w:rPr>
          <w:rFonts w:eastAsia="Times New Roman"/>
          <w:bCs/>
          <w:color w:val="000000"/>
          <w:szCs w:val="24"/>
        </w:rPr>
        <w:t>Προστασίας του Πολίτη,</w:t>
      </w:r>
      <w:r>
        <w:rPr>
          <w:rFonts w:eastAsia="Times New Roman"/>
          <w:color w:val="000000"/>
          <w:szCs w:val="24"/>
        </w:rPr>
        <w:t xml:space="preserve"> </w:t>
      </w:r>
      <w:r w:rsidRPr="002A39B9">
        <w:rPr>
          <w:rFonts w:eastAsia="Times New Roman"/>
          <w:color w:val="000000"/>
          <w:szCs w:val="24"/>
        </w:rPr>
        <w:t>με θέμα: «Νέα έξαρση των κρουσμάτων βίας από περιθωριακούς χώρους».</w:t>
      </w:r>
    </w:p>
    <w:p w14:paraId="3A25B44D"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 xml:space="preserve">2. </w:t>
      </w:r>
      <w:r w:rsidRPr="002A39B9">
        <w:rPr>
          <w:rFonts w:eastAsia="Times New Roman"/>
          <w:color w:val="000000"/>
          <w:szCs w:val="24"/>
        </w:rPr>
        <w:t xml:space="preserve">Η με αριθμό 101/25-10-2018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 Β΄ Αθηνών της Δημοκρατικής Σ</w:t>
      </w:r>
      <w:r>
        <w:rPr>
          <w:rFonts w:eastAsia="Times New Roman"/>
          <w:color w:val="000000"/>
          <w:szCs w:val="24"/>
        </w:rPr>
        <w:t>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Ανδρέα Λοβέρδου </w:t>
      </w:r>
      <w:r>
        <w:rPr>
          <w:rFonts w:eastAsia="Times New Roman"/>
          <w:color w:val="000000"/>
          <w:szCs w:val="24"/>
        </w:rPr>
        <w:t xml:space="preserve">προς τον Υπουργό </w:t>
      </w:r>
      <w:r w:rsidRPr="002A39B9">
        <w:rPr>
          <w:rFonts w:eastAsia="Times New Roman"/>
          <w:bCs/>
          <w:color w:val="000000"/>
          <w:szCs w:val="24"/>
        </w:rPr>
        <w:t>Δικαιοσύνης, Διαφάνειας και Ανθρωπίνων Δικαιωμάτων,</w:t>
      </w:r>
      <w:r>
        <w:rPr>
          <w:rFonts w:eastAsia="Times New Roman"/>
          <w:color w:val="000000"/>
          <w:szCs w:val="24"/>
        </w:rPr>
        <w:t xml:space="preserve"> </w:t>
      </w:r>
      <w:r w:rsidRPr="002A39B9">
        <w:rPr>
          <w:rFonts w:eastAsia="Times New Roman"/>
          <w:color w:val="000000"/>
          <w:szCs w:val="24"/>
        </w:rPr>
        <w:t>με θέμα: «</w:t>
      </w:r>
      <w:proofErr w:type="spellStart"/>
      <w:r w:rsidRPr="002A39B9">
        <w:rPr>
          <w:rFonts w:eastAsia="Times New Roman"/>
          <w:color w:val="000000"/>
          <w:szCs w:val="24"/>
        </w:rPr>
        <w:t>Συνεπιμέλεια</w:t>
      </w:r>
      <w:proofErr w:type="spellEnd"/>
      <w:r w:rsidRPr="002A39B9">
        <w:rPr>
          <w:rFonts w:eastAsia="Times New Roman"/>
          <w:color w:val="000000"/>
          <w:szCs w:val="24"/>
        </w:rPr>
        <w:t xml:space="preserve"> τέκνων».</w:t>
      </w:r>
    </w:p>
    <w:p w14:paraId="3A25B44E"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3. Η με αριθμό 111/29-10-2018 επίκαιρη ε</w:t>
      </w:r>
      <w:r w:rsidRPr="002A39B9">
        <w:rPr>
          <w:rFonts w:eastAsia="Times New Roman"/>
          <w:color w:val="000000"/>
          <w:szCs w:val="24"/>
        </w:rPr>
        <w:t>ρώτηση του Βουλευτή Αττικής του Λ</w:t>
      </w:r>
      <w:r>
        <w:rPr>
          <w:rFonts w:eastAsia="Times New Roman"/>
          <w:color w:val="000000"/>
          <w:szCs w:val="24"/>
        </w:rPr>
        <w:t>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sidRPr="002A39B9">
        <w:rPr>
          <w:rFonts w:eastAsia="Times New Roman"/>
          <w:bCs/>
          <w:color w:val="000000"/>
          <w:szCs w:val="24"/>
        </w:rPr>
        <w:t xml:space="preserve">Ηλία </w:t>
      </w:r>
      <w:r w:rsidRPr="002A39B9">
        <w:rPr>
          <w:rFonts w:eastAsia="Times New Roman"/>
          <w:bCs/>
          <w:color w:val="000000"/>
          <w:szCs w:val="24"/>
        </w:rPr>
        <w:t>Κασιδιάρη</w:t>
      </w:r>
      <w:r>
        <w:rPr>
          <w:rFonts w:eastAsia="Times New Roman"/>
          <w:bCs/>
          <w:color w:val="000000"/>
          <w:szCs w:val="24"/>
        </w:rPr>
        <w:t xml:space="preserve"> </w:t>
      </w:r>
      <w:r>
        <w:rPr>
          <w:rFonts w:eastAsia="Times New Roman"/>
          <w:color w:val="000000"/>
          <w:szCs w:val="24"/>
        </w:rPr>
        <w:t xml:space="preserve">προς τον Υπουργό </w:t>
      </w:r>
      <w:r w:rsidRPr="002A39B9">
        <w:rPr>
          <w:rFonts w:eastAsia="Times New Roman"/>
          <w:bCs/>
          <w:color w:val="000000"/>
          <w:szCs w:val="24"/>
        </w:rPr>
        <w:t>Εθνικής Άμυνας,</w:t>
      </w:r>
      <w:r w:rsidRPr="000C0EA5">
        <w:rPr>
          <w:rFonts w:eastAsia="Times New Roman"/>
          <w:bCs/>
          <w:color w:val="000000"/>
          <w:szCs w:val="24"/>
        </w:rPr>
        <w:t xml:space="preserve"> </w:t>
      </w:r>
      <w:r w:rsidRPr="002A39B9">
        <w:rPr>
          <w:rFonts w:eastAsia="Times New Roman"/>
          <w:color w:val="000000"/>
          <w:szCs w:val="24"/>
        </w:rPr>
        <w:t>με θέμα: «Αδιαφανής διαχείριση μυστικών κονδυλίων».</w:t>
      </w:r>
    </w:p>
    <w:p w14:paraId="3A25B44F"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4. Η με αριθμό 80/19-10-2018 επίκαιρη ε</w:t>
      </w:r>
      <w:r w:rsidRPr="002A39B9">
        <w:rPr>
          <w:rFonts w:eastAsia="Times New Roman"/>
          <w:color w:val="000000"/>
          <w:szCs w:val="24"/>
        </w:rPr>
        <w:t xml:space="preserve">ρώτηση του Βουλευτή Αρκαδίας της Δημοκρατικής Συμπαράταξης </w:t>
      </w:r>
      <w:r>
        <w:rPr>
          <w:rFonts w:eastAsia="Times New Roman"/>
          <w:color w:val="000000"/>
          <w:szCs w:val="24"/>
        </w:rPr>
        <w:t>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w:t>
      </w:r>
      <w:r w:rsidRPr="002A39B9">
        <w:rPr>
          <w:rFonts w:eastAsia="Times New Roman"/>
          <w:color w:val="000000"/>
          <w:szCs w:val="24"/>
        </w:rPr>
        <w:t xml:space="preserve"> κ.</w:t>
      </w:r>
      <w:r>
        <w:rPr>
          <w:rFonts w:eastAsia="Times New Roman"/>
          <w:color w:val="000000"/>
          <w:szCs w:val="24"/>
        </w:rPr>
        <w:t xml:space="preserve"> </w:t>
      </w:r>
      <w:r w:rsidRPr="002A39B9">
        <w:rPr>
          <w:rFonts w:eastAsia="Times New Roman"/>
          <w:bCs/>
          <w:color w:val="000000"/>
          <w:szCs w:val="24"/>
        </w:rPr>
        <w:t>Οδυσσέα Κωνσταντινόπο</w:t>
      </w:r>
      <w:r>
        <w:rPr>
          <w:rFonts w:eastAsia="Times New Roman"/>
          <w:bCs/>
          <w:color w:val="000000"/>
          <w:szCs w:val="24"/>
        </w:rPr>
        <w:t xml:space="preserve">υλου </w:t>
      </w:r>
      <w:r>
        <w:rPr>
          <w:rFonts w:eastAsia="Times New Roman"/>
          <w:color w:val="000000"/>
          <w:szCs w:val="24"/>
        </w:rPr>
        <w:t xml:space="preserve">προς τον Υπουργό </w:t>
      </w:r>
      <w:r w:rsidRPr="002A39B9">
        <w:rPr>
          <w:rFonts w:eastAsia="Times New Roman"/>
          <w:bCs/>
          <w:color w:val="000000"/>
          <w:szCs w:val="24"/>
        </w:rPr>
        <w:t>Οικ</w:t>
      </w:r>
      <w:r w:rsidRPr="002A39B9">
        <w:rPr>
          <w:rFonts w:eastAsia="Times New Roman"/>
          <w:bCs/>
          <w:color w:val="000000"/>
          <w:szCs w:val="24"/>
        </w:rPr>
        <w:t>ονομικών,</w:t>
      </w:r>
      <w:r>
        <w:rPr>
          <w:rFonts w:eastAsia="Times New Roman"/>
          <w:color w:val="000000"/>
          <w:szCs w:val="24"/>
        </w:rPr>
        <w:t xml:space="preserve"> </w:t>
      </w:r>
      <w:r w:rsidRPr="002A39B9">
        <w:rPr>
          <w:rFonts w:eastAsia="Times New Roman"/>
          <w:color w:val="000000"/>
          <w:szCs w:val="24"/>
        </w:rPr>
        <w:t xml:space="preserve">με θέμα: «Διαδικασία </w:t>
      </w:r>
      <w:proofErr w:type="spellStart"/>
      <w:r w:rsidRPr="002A39B9">
        <w:rPr>
          <w:rFonts w:eastAsia="Times New Roman"/>
          <w:color w:val="000000"/>
          <w:szCs w:val="24"/>
        </w:rPr>
        <w:t>αδειοδότησης</w:t>
      </w:r>
      <w:proofErr w:type="spellEnd"/>
      <w:r w:rsidRPr="002A39B9">
        <w:rPr>
          <w:rFonts w:eastAsia="Times New Roman"/>
          <w:color w:val="000000"/>
          <w:szCs w:val="24"/>
        </w:rPr>
        <w:t xml:space="preserve"> και αναδρομικής φορολόγησης των εταιρ</w:t>
      </w:r>
      <w:r>
        <w:rPr>
          <w:rFonts w:eastAsia="Times New Roman"/>
          <w:color w:val="000000"/>
          <w:szCs w:val="24"/>
        </w:rPr>
        <w:t>ε</w:t>
      </w:r>
      <w:r w:rsidRPr="002A39B9">
        <w:rPr>
          <w:rFonts w:eastAsia="Times New Roman"/>
          <w:color w:val="000000"/>
          <w:szCs w:val="24"/>
        </w:rPr>
        <w:t xml:space="preserve">ιών διαδικτυακού </w:t>
      </w:r>
      <w:proofErr w:type="spellStart"/>
      <w:r w:rsidRPr="002A39B9">
        <w:rPr>
          <w:rFonts w:eastAsia="Times New Roman"/>
          <w:color w:val="000000"/>
          <w:szCs w:val="24"/>
        </w:rPr>
        <w:t>στοιχηματισμού</w:t>
      </w:r>
      <w:proofErr w:type="spellEnd"/>
      <w:r w:rsidRPr="002A39B9">
        <w:rPr>
          <w:rFonts w:eastAsia="Times New Roman"/>
          <w:color w:val="000000"/>
          <w:szCs w:val="24"/>
        </w:rPr>
        <w:t>».</w:t>
      </w:r>
    </w:p>
    <w:p w14:paraId="3A25B450"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 xml:space="preserve">5. </w:t>
      </w:r>
      <w:r w:rsidRPr="002A39B9">
        <w:rPr>
          <w:rFonts w:eastAsia="Times New Roman"/>
          <w:color w:val="000000"/>
          <w:szCs w:val="24"/>
        </w:rPr>
        <w:t xml:space="preserve">Η με αριθμό 77/17-10-2018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Ανεξάρτητου Βουλευτή Μεσσηνίας κ.</w:t>
      </w:r>
      <w:r>
        <w:rPr>
          <w:rFonts w:eastAsia="Times New Roman"/>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Κουκούτση</w:t>
      </w:r>
      <w:proofErr w:type="spellEnd"/>
      <w:r>
        <w:rPr>
          <w:rFonts w:eastAsia="Times New Roman"/>
          <w:bCs/>
          <w:color w:val="000000"/>
          <w:szCs w:val="24"/>
        </w:rPr>
        <w:t xml:space="preserve"> </w:t>
      </w:r>
      <w:r w:rsidRPr="002A39B9">
        <w:rPr>
          <w:rFonts w:eastAsia="Times New Roman"/>
          <w:color w:val="000000"/>
          <w:szCs w:val="24"/>
        </w:rPr>
        <w:t>προς το</w:t>
      </w:r>
      <w:r>
        <w:rPr>
          <w:rFonts w:eastAsia="Times New Roman"/>
          <w:color w:val="000000"/>
          <w:szCs w:val="24"/>
        </w:rPr>
        <w:t xml:space="preserve">ν Υπουργό </w:t>
      </w:r>
      <w:r w:rsidRPr="002A39B9">
        <w:rPr>
          <w:rFonts w:eastAsia="Times New Roman"/>
          <w:bCs/>
          <w:color w:val="000000"/>
          <w:szCs w:val="24"/>
        </w:rPr>
        <w:t>Οικονομικών,</w:t>
      </w:r>
      <w:r>
        <w:rPr>
          <w:rFonts w:eastAsia="Times New Roman"/>
          <w:color w:val="000000"/>
          <w:szCs w:val="24"/>
        </w:rPr>
        <w:t xml:space="preserve"> </w:t>
      </w:r>
      <w:r w:rsidRPr="002A39B9">
        <w:rPr>
          <w:rFonts w:eastAsia="Times New Roman"/>
          <w:color w:val="000000"/>
          <w:szCs w:val="24"/>
        </w:rPr>
        <w:t xml:space="preserve">με </w:t>
      </w:r>
      <w:r w:rsidRPr="002A39B9">
        <w:rPr>
          <w:rFonts w:eastAsia="Times New Roman"/>
          <w:color w:val="000000"/>
          <w:szCs w:val="24"/>
        </w:rPr>
        <w:t>θέμα: «</w:t>
      </w:r>
      <w:proofErr w:type="spellStart"/>
      <w:r w:rsidRPr="002A39B9">
        <w:rPr>
          <w:rFonts w:eastAsia="Times New Roman"/>
          <w:color w:val="000000"/>
          <w:szCs w:val="24"/>
        </w:rPr>
        <w:t>Ανακεφαλαιοποίηση</w:t>
      </w:r>
      <w:proofErr w:type="spellEnd"/>
      <w:r w:rsidRPr="002A39B9">
        <w:rPr>
          <w:rFonts w:eastAsia="Times New Roman"/>
          <w:color w:val="000000"/>
          <w:szCs w:val="24"/>
        </w:rPr>
        <w:t xml:space="preserve"> και αναδιάταξη τ</w:t>
      </w:r>
      <w:r>
        <w:rPr>
          <w:rFonts w:eastAsia="Times New Roman"/>
          <w:color w:val="000000"/>
          <w:szCs w:val="24"/>
        </w:rPr>
        <w:t>ου ελληνικού τραπεζικού τομέα».</w:t>
      </w:r>
    </w:p>
    <w:p w14:paraId="3A25B451"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6. </w:t>
      </w:r>
      <w:r w:rsidRPr="002A39B9">
        <w:rPr>
          <w:rFonts w:eastAsia="Times New Roman"/>
          <w:color w:val="000000"/>
          <w:szCs w:val="24"/>
        </w:rPr>
        <w:t xml:space="preserve">Η με αριθμό 68/16-10-2018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 Φθ</w:t>
      </w:r>
      <w:r>
        <w:rPr>
          <w:rFonts w:eastAsia="Times New Roman"/>
          <w:color w:val="000000"/>
          <w:szCs w:val="24"/>
        </w:rPr>
        <w:t xml:space="preserve">ιώτιδας της Νέας Δημοκρατίας κ. </w:t>
      </w:r>
      <w:r w:rsidRPr="002A39B9">
        <w:rPr>
          <w:rFonts w:eastAsia="Times New Roman"/>
          <w:bCs/>
          <w:color w:val="000000"/>
          <w:szCs w:val="24"/>
        </w:rPr>
        <w:t xml:space="preserve">Χρήστου </w:t>
      </w:r>
      <w:proofErr w:type="spellStart"/>
      <w:r w:rsidRPr="002A39B9">
        <w:rPr>
          <w:rFonts w:eastAsia="Times New Roman"/>
          <w:bCs/>
          <w:color w:val="000000"/>
          <w:szCs w:val="24"/>
        </w:rPr>
        <w:t>Σταϊκούρα</w:t>
      </w:r>
      <w:proofErr w:type="spellEnd"/>
      <w:r>
        <w:rPr>
          <w:rFonts w:eastAsia="Times New Roman"/>
          <w:color w:val="000000"/>
          <w:szCs w:val="24"/>
        </w:rPr>
        <w:t xml:space="preserve"> προς τον Υπουργό </w:t>
      </w:r>
      <w:r w:rsidRPr="002A39B9">
        <w:rPr>
          <w:rFonts w:eastAsia="Times New Roman"/>
          <w:bCs/>
          <w:color w:val="000000"/>
          <w:szCs w:val="24"/>
        </w:rPr>
        <w:t>Οικονομικών,</w:t>
      </w:r>
      <w:r>
        <w:rPr>
          <w:rFonts w:eastAsia="Times New Roman"/>
          <w:bCs/>
          <w:color w:val="000000"/>
          <w:szCs w:val="24"/>
        </w:rPr>
        <w:t xml:space="preserve"> </w:t>
      </w:r>
      <w:r w:rsidRPr="002A39B9">
        <w:rPr>
          <w:rFonts w:eastAsia="Times New Roman"/>
          <w:color w:val="000000"/>
          <w:szCs w:val="24"/>
        </w:rPr>
        <w:t>με θέμα: «Χρηματοδότηση δράσεων από προϊόν</w:t>
      </w:r>
      <w:r w:rsidRPr="002A39B9">
        <w:rPr>
          <w:rFonts w:eastAsia="Times New Roman"/>
          <w:color w:val="000000"/>
          <w:szCs w:val="24"/>
        </w:rPr>
        <w:t xml:space="preserve">τα εγκληματικών ενεργειών κατά του </w:t>
      </w:r>
      <w:r>
        <w:rPr>
          <w:rFonts w:eastAsia="Times New Roman"/>
          <w:color w:val="000000"/>
          <w:szCs w:val="24"/>
        </w:rPr>
        <w:t>ε</w:t>
      </w:r>
      <w:r w:rsidRPr="002A39B9">
        <w:rPr>
          <w:rFonts w:eastAsia="Times New Roman"/>
          <w:color w:val="000000"/>
          <w:szCs w:val="24"/>
        </w:rPr>
        <w:t xml:space="preserve">λληνικού </w:t>
      </w:r>
      <w:r>
        <w:rPr>
          <w:rFonts w:eastAsia="Times New Roman"/>
          <w:color w:val="000000"/>
          <w:szCs w:val="24"/>
        </w:rPr>
        <w:t>δ</w:t>
      </w:r>
      <w:r w:rsidRPr="002A39B9">
        <w:rPr>
          <w:rFonts w:eastAsia="Times New Roman"/>
          <w:color w:val="000000"/>
          <w:szCs w:val="24"/>
        </w:rPr>
        <w:t>ημοσίου και διάθεση ποσού για κοινωνικούς σκοπούς».</w:t>
      </w:r>
    </w:p>
    <w:p w14:paraId="3A25B452"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 xml:space="preserve">7. </w:t>
      </w:r>
      <w:r w:rsidRPr="002A39B9">
        <w:rPr>
          <w:rFonts w:eastAsia="Times New Roman"/>
          <w:color w:val="000000"/>
          <w:szCs w:val="24"/>
        </w:rPr>
        <w:t>Η με αριθμό 55/11-10-2018</w:t>
      </w:r>
      <w:r>
        <w:rPr>
          <w:rFonts w:eastAsia="Times New Roman"/>
          <w:color w:val="000000"/>
          <w:szCs w:val="24"/>
        </w:rPr>
        <w:t xml:space="preserve"> ε</w:t>
      </w:r>
      <w:r w:rsidRPr="002A39B9">
        <w:rPr>
          <w:rFonts w:eastAsia="Times New Roman"/>
          <w:color w:val="000000"/>
          <w:szCs w:val="24"/>
        </w:rPr>
        <w:t xml:space="preserve">πίκαιρη </w:t>
      </w:r>
      <w:r>
        <w:rPr>
          <w:rFonts w:eastAsia="Times New Roman"/>
          <w:color w:val="000000"/>
          <w:szCs w:val="24"/>
        </w:rPr>
        <w:t>ερώτηση του Βουλευτή Α΄ Πειραιώς</w:t>
      </w:r>
      <w:r w:rsidRPr="002A39B9">
        <w:rPr>
          <w:rFonts w:eastAsia="Times New Roman"/>
          <w:color w:val="000000"/>
          <w:szCs w:val="24"/>
        </w:rPr>
        <w:t xml:space="preserve"> του Λ</w:t>
      </w:r>
      <w:r>
        <w:rPr>
          <w:rFonts w:eastAsia="Times New Roman"/>
          <w:color w:val="000000"/>
          <w:szCs w:val="24"/>
        </w:rPr>
        <w:t>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sidRPr="002A39B9">
        <w:rPr>
          <w:rFonts w:eastAsia="Times New Roman"/>
          <w:bCs/>
          <w:color w:val="000000"/>
          <w:szCs w:val="24"/>
        </w:rPr>
        <w:t xml:space="preserve">Νικολάου </w:t>
      </w:r>
      <w:proofErr w:type="spellStart"/>
      <w:r w:rsidRPr="002A39B9">
        <w:rPr>
          <w:rFonts w:eastAsia="Times New Roman"/>
          <w:bCs/>
          <w:color w:val="000000"/>
          <w:szCs w:val="24"/>
        </w:rPr>
        <w:t>Κούζηλου</w:t>
      </w:r>
      <w:proofErr w:type="spellEnd"/>
      <w:r>
        <w:rPr>
          <w:rFonts w:eastAsia="Times New Roman"/>
          <w:color w:val="000000"/>
          <w:szCs w:val="24"/>
        </w:rPr>
        <w:t xml:space="preserve"> προς την Υπουργό </w:t>
      </w:r>
      <w:r w:rsidRPr="002A39B9">
        <w:rPr>
          <w:rFonts w:eastAsia="Times New Roman"/>
          <w:bCs/>
          <w:color w:val="000000"/>
          <w:szCs w:val="24"/>
        </w:rPr>
        <w:t xml:space="preserve">Προστασίας του </w:t>
      </w:r>
      <w:r w:rsidRPr="002A39B9">
        <w:rPr>
          <w:rFonts w:eastAsia="Times New Roman"/>
          <w:bCs/>
          <w:color w:val="000000"/>
          <w:szCs w:val="24"/>
        </w:rPr>
        <w:t>Πολίτη,</w:t>
      </w:r>
      <w:r>
        <w:rPr>
          <w:rFonts w:eastAsia="Times New Roman"/>
          <w:color w:val="000000"/>
          <w:szCs w:val="24"/>
        </w:rPr>
        <w:t xml:space="preserve"> </w:t>
      </w:r>
      <w:r w:rsidRPr="002A39B9">
        <w:rPr>
          <w:rFonts w:eastAsia="Times New Roman"/>
          <w:color w:val="000000"/>
          <w:szCs w:val="24"/>
        </w:rPr>
        <w:t>με θέμα: «Ανεξέλεγκτη η κατάσταση στο κέντρο φιλοξενίας προσφύγων στο</w:t>
      </w:r>
      <w:r>
        <w:rPr>
          <w:rFonts w:eastAsia="Times New Roman"/>
          <w:color w:val="000000"/>
          <w:szCs w:val="24"/>
        </w:rPr>
        <w:t>ν</w:t>
      </w:r>
      <w:r w:rsidRPr="002A39B9">
        <w:rPr>
          <w:rFonts w:eastAsia="Times New Roman"/>
          <w:color w:val="000000"/>
          <w:szCs w:val="24"/>
        </w:rPr>
        <w:t xml:space="preserve"> Σκαραμαγκά».</w:t>
      </w:r>
    </w:p>
    <w:p w14:paraId="3A25B453"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8. Η με αριθμό 2/1-10-2018 επίκαιρη ε</w:t>
      </w:r>
      <w:r w:rsidRPr="002A39B9">
        <w:rPr>
          <w:rFonts w:eastAsia="Times New Roman"/>
          <w:color w:val="000000"/>
          <w:szCs w:val="24"/>
        </w:rPr>
        <w:t>ρώτηση του Βουλευτή Β΄</w:t>
      </w:r>
      <w:r>
        <w:rPr>
          <w:rFonts w:eastAsia="Times New Roman"/>
          <w:color w:val="000000"/>
          <w:szCs w:val="24"/>
        </w:rPr>
        <w:t xml:space="preserve"> Πειραι</w:t>
      </w:r>
      <w:r>
        <w:rPr>
          <w:rFonts w:eastAsia="Times New Roman"/>
          <w:color w:val="000000"/>
          <w:szCs w:val="24"/>
        </w:rPr>
        <w:t>ώς</w:t>
      </w:r>
      <w:r>
        <w:rPr>
          <w:rFonts w:eastAsia="Times New Roman"/>
          <w:color w:val="000000"/>
          <w:szCs w:val="24"/>
        </w:rPr>
        <w:t xml:space="preserve">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 xml:space="preserve">Ιωάννη Λαγού </w:t>
      </w:r>
      <w:r w:rsidRPr="002A39B9">
        <w:rPr>
          <w:rFonts w:eastAsia="Times New Roman"/>
          <w:color w:val="000000"/>
          <w:szCs w:val="24"/>
        </w:rPr>
        <w:t>προς τη</w:t>
      </w:r>
      <w:r>
        <w:rPr>
          <w:rFonts w:eastAsia="Times New Roman"/>
          <w:color w:val="000000"/>
          <w:szCs w:val="24"/>
        </w:rPr>
        <w:t xml:space="preserve">ν Υπουργό </w:t>
      </w:r>
      <w:r>
        <w:rPr>
          <w:rFonts w:eastAsia="Times New Roman"/>
          <w:bCs/>
          <w:color w:val="000000"/>
          <w:szCs w:val="24"/>
        </w:rPr>
        <w:t xml:space="preserve">Προστασίας του Πολίτη, </w:t>
      </w:r>
      <w:r w:rsidRPr="002A39B9">
        <w:rPr>
          <w:rFonts w:eastAsia="Times New Roman"/>
          <w:color w:val="000000"/>
          <w:szCs w:val="24"/>
        </w:rPr>
        <w:t>με θέ</w:t>
      </w:r>
      <w:r w:rsidRPr="002A39B9">
        <w:rPr>
          <w:rFonts w:eastAsia="Times New Roman"/>
          <w:color w:val="000000"/>
          <w:szCs w:val="24"/>
        </w:rPr>
        <w:t>μα: «Αναίτια βία άσκησε η ΕΛ</w:t>
      </w:r>
      <w:r>
        <w:rPr>
          <w:rFonts w:eastAsia="Times New Roman"/>
          <w:color w:val="000000"/>
          <w:szCs w:val="24"/>
        </w:rPr>
        <w:t>.</w:t>
      </w:r>
      <w:r w:rsidRPr="002A39B9">
        <w:rPr>
          <w:rFonts w:eastAsia="Times New Roman"/>
          <w:color w:val="000000"/>
          <w:szCs w:val="24"/>
        </w:rPr>
        <w:t>ΑΣ</w:t>
      </w:r>
      <w:r>
        <w:rPr>
          <w:rFonts w:eastAsia="Times New Roman"/>
          <w:color w:val="000000"/>
          <w:szCs w:val="24"/>
        </w:rPr>
        <w:t>.</w:t>
      </w:r>
      <w:r w:rsidRPr="002A39B9">
        <w:rPr>
          <w:rFonts w:eastAsia="Times New Roman"/>
          <w:color w:val="000000"/>
          <w:szCs w:val="24"/>
        </w:rPr>
        <w:t xml:space="preserve"> στη διαδήλωση της Θεσσαλονίκης που διεξήχθη ενάντια στη </w:t>
      </w:r>
      <w:r>
        <w:rPr>
          <w:rFonts w:eastAsia="Times New Roman"/>
          <w:color w:val="000000"/>
          <w:szCs w:val="24"/>
        </w:rPr>
        <w:t>Σ</w:t>
      </w:r>
      <w:r w:rsidRPr="002A39B9">
        <w:rPr>
          <w:rFonts w:eastAsia="Times New Roman"/>
          <w:color w:val="000000"/>
          <w:szCs w:val="24"/>
        </w:rPr>
        <w:t>υμφωνία των Πρεσπών».</w:t>
      </w:r>
    </w:p>
    <w:p w14:paraId="3A25B454"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 xml:space="preserve">9. </w:t>
      </w:r>
      <w:r w:rsidRPr="002A39B9">
        <w:rPr>
          <w:rFonts w:eastAsia="Times New Roman"/>
          <w:color w:val="000000"/>
          <w:szCs w:val="24"/>
        </w:rPr>
        <w:t xml:space="preserve">Η με αριθμό 36/8-10-2018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 Φθ</w:t>
      </w:r>
      <w:r>
        <w:rPr>
          <w:rFonts w:eastAsia="Times New Roman"/>
          <w:color w:val="000000"/>
          <w:szCs w:val="24"/>
        </w:rPr>
        <w:t xml:space="preserve">ιώτιδας της Νέας Δημοκρατίας κ. </w:t>
      </w:r>
      <w:r w:rsidRPr="002A39B9">
        <w:rPr>
          <w:rFonts w:eastAsia="Times New Roman"/>
          <w:bCs/>
          <w:color w:val="000000"/>
          <w:szCs w:val="24"/>
        </w:rPr>
        <w:t xml:space="preserve">Χρήστου </w:t>
      </w:r>
      <w:proofErr w:type="spellStart"/>
      <w:r w:rsidRPr="002A39B9">
        <w:rPr>
          <w:rFonts w:eastAsia="Times New Roman"/>
          <w:bCs/>
          <w:color w:val="000000"/>
          <w:szCs w:val="24"/>
        </w:rPr>
        <w:t>Σταϊκούρα</w:t>
      </w:r>
      <w:proofErr w:type="spellEnd"/>
      <w:r>
        <w:rPr>
          <w:rFonts w:eastAsia="Times New Roman"/>
          <w:color w:val="000000"/>
          <w:szCs w:val="24"/>
        </w:rPr>
        <w:t xml:space="preserve"> προς τον Υπουργό </w:t>
      </w:r>
      <w:r>
        <w:rPr>
          <w:rFonts w:eastAsia="Times New Roman"/>
          <w:bCs/>
          <w:color w:val="000000"/>
          <w:szCs w:val="24"/>
        </w:rPr>
        <w:t xml:space="preserve">Οικονομικών, </w:t>
      </w:r>
      <w:r w:rsidRPr="002A39B9">
        <w:rPr>
          <w:rFonts w:eastAsia="Times New Roman"/>
          <w:color w:val="000000"/>
          <w:szCs w:val="24"/>
        </w:rPr>
        <w:t xml:space="preserve">με θέμα: «Επισκόπηση δαπανών φορέων </w:t>
      </w:r>
      <w:r>
        <w:rPr>
          <w:rFonts w:eastAsia="Times New Roman"/>
          <w:color w:val="000000"/>
          <w:szCs w:val="24"/>
        </w:rPr>
        <w:t>γ</w:t>
      </w:r>
      <w:r w:rsidRPr="002A39B9">
        <w:rPr>
          <w:rFonts w:eastAsia="Times New Roman"/>
          <w:color w:val="000000"/>
          <w:szCs w:val="24"/>
        </w:rPr>
        <w:t xml:space="preserve">ενικής </w:t>
      </w:r>
      <w:r>
        <w:rPr>
          <w:rFonts w:eastAsia="Times New Roman"/>
          <w:color w:val="000000"/>
          <w:szCs w:val="24"/>
        </w:rPr>
        <w:t>κ</w:t>
      </w:r>
      <w:r w:rsidRPr="002A39B9">
        <w:rPr>
          <w:rFonts w:eastAsia="Times New Roman"/>
          <w:color w:val="000000"/>
          <w:szCs w:val="24"/>
        </w:rPr>
        <w:t>υβέρνησης».</w:t>
      </w:r>
    </w:p>
    <w:p w14:paraId="3A25B455"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t xml:space="preserve">10. </w:t>
      </w:r>
      <w:r w:rsidRPr="002A39B9">
        <w:rPr>
          <w:rFonts w:eastAsia="Times New Roman"/>
          <w:color w:val="000000"/>
          <w:szCs w:val="24"/>
        </w:rPr>
        <w:t xml:space="preserve">Η με αριθμό 19/3-10-2018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 Βουλευτή Ηλείας της Δημοκρατικής Σ</w:t>
      </w:r>
      <w:r>
        <w:rPr>
          <w:rFonts w:eastAsia="Times New Roman"/>
          <w:color w:val="000000"/>
          <w:szCs w:val="24"/>
        </w:rPr>
        <w:t>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Ιωάννη Κουτσούκου </w:t>
      </w:r>
      <w:r>
        <w:rPr>
          <w:rFonts w:eastAsia="Times New Roman"/>
          <w:color w:val="000000"/>
          <w:szCs w:val="24"/>
        </w:rPr>
        <w:t xml:space="preserve">προς τον Υπουργό </w:t>
      </w:r>
      <w:r w:rsidRPr="002A39B9">
        <w:rPr>
          <w:rFonts w:eastAsia="Times New Roman"/>
          <w:bCs/>
          <w:color w:val="000000"/>
          <w:szCs w:val="24"/>
        </w:rPr>
        <w:t>Οικονομικών,</w:t>
      </w:r>
      <w:r>
        <w:rPr>
          <w:rFonts w:eastAsia="Times New Roman"/>
          <w:bCs/>
          <w:color w:val="000000"/>
          <w:szCs w:val="24"/>
        </w:rPr>
        <w:t xml:space="preserve"> </w:t>
      </w:r>
      <w:r w:rsidRPr="002A39B9">
        <w:rPr>
          <w:rFonts w:eastAsia="Times New Roman"/>
          <w:color w:val="000000"/>
          <w:szCs w:val="24"/>
        </w:rPr>
        <w:t>με</w:t>
      </w:r>
      <w:r>
        <w:rPr>
          <w:rFonts w:eastAsia="Times New Roman"/>
          <w:color w:val="000000"/>
          <w:szCs w:val="24"/>
        </w:rPr>
        <w:t xml:space="preserve"> θέμα: «Το υπόλοιπο του </w:t>
      </w:r>
      <w:r>
        <w:rPr>
          <w:rFonts w:eastAsia="Times New Roman"/>
          <w:color w:val="000000"/>
          <w:szCs w:val="24"/>
        </w:rPr>
        <w:t>τ</w:t>
      </w:r>
      <w:r>
        <w:rPr>
          <w:rFonts w:eastAsia="Times New Roman"/>
          <w:color w:val="000000"/>
          <w:szCs w:val="24"/>
        </w:rPr>
        <w:t>αμείου</w:t>
      </w:r>
      <w:r w:rsidRPr="002A39B9">
        <w:rPr>
          <w:rFonts w:eastAsia="Times New Roman"/>
          <w:color w:val="000000"/>
          <w:szCs w:val="24"/>
        </w:rPr>
        <w:t xml:space="preserve"> Μολυ</w:t>
      </w:r>
      <w:r w:rsidRPr="002A39B9">
        <w:rPr>
          <w:rFonts w:eastAsia="Times New Roman"/>
          <w:color w:val="000000"/>
          <w:szCs w:val="24"/>
        </w:rPr>
        <w:t>βιάτη». </w:t>
      </w:r>
    </w:p>
    <w:p w14:paraId="3A25B456" w14:textId="77777777" w:rsidR="007E46BB" w:rsidRDefault="00D8234F">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11. </w:t>
      </w:r>
      <w:r w:rsidRPr="002A39B9">
        <w:rPr>
          <w:rFonts w:eastAsia="Times New Roman"/>
          <w:color w:val="000000"/>
          <w:szCs w:val="24"/>
        </w:rPr>
        <w:t xml:space="preserve">Η με αριθμό 17/2-10-2018 </w:t>
      </w:r>
      <w:r>
        <w:rPr>
          <w:rFonts w:eastAsia="Times New Roman"/>
          <w:color w:val="000000"/>
          <w:szCs w:val="24"/>
        </w:rPr>
        <w:t>ε</w:t>
      </w:r>
      <w:r w:rsidRPr="002A39B9">
        <w:rPr>
          <w:rFonts w:eastAsia="Times New Roman"/>
          <w:color w:val="000000"/>
          <w:szCs w:val="24"/>
        </w:rPr>
        <w:t xml:space="preserve">πίκαιρη </w:t>
      </w:r>
      <w:r>
        <w:rPr>
          <w:rFonts w:eastAsia="Times New Roman"/>
          <w:color w:val="000000"/>
          <w:szCs w:val="24"/>
        </w:rPr>
        <w:t>ε</w:t>
      </w:r>
      <w:r w:rsidRPr="002A39B9">
        <w:rPr>
          <w:rFonts w:eastAsia="Times New Roman"/>
          <w:color w:val="000000"/>
          <w:szCs w:val="24"/>
        </w:rPr>
        <w:t>ρώτηση του</w:t>
      </w:r>
      <w:r>
        <w:rPr>
          <w:rFonts w:eastAsia="Times New Roman"/>
          <w:color w:val="000000"/>
          <w:szCs w:val="24"/>
        </w:rPr>
        <w:t xml:space="preserve">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Cs/>
          <w:color w:val="000000"/>
          <w:szCs w:val="24"/>
        </w:rPr>
        <w:t xml:space="preserve"> </w:t>
      </w:r>
      <w:r>
        <w:rPr>
          <w:rFonts w:eastAsia="Times New Roman"/>
          <w:color w:val="000000"/>
          <w:szCs w:val="24"/>
        </w:rPr>
        <w:t xml:space="preserve">προς τον Υπουργό </w:t>
      </w:r>
      <w:r w:rsidRPr="002A39B9">
        <w:rPr>
          <w:rFonts w:eastAsia="Times New Roman"/>
          <w:bCs/>
          <w:color w:val="000000"/>
          <w:szCs w:val="24"/>
        </w:rPr>
        <w:t>Οικονομικών,</w:t>
      </w:r>
      <w:r>
        <w:rPr>
          <w:rFonts w:eastAsia="Times New Roman"/>
          <w:color w:val="000000"/>
          <w:szCs w:val="24"/>
        </w:rPr>
        <w:t xml:space="preserve"> </w:t>
      </w:r>
      <w:r w:rsidRPr="002A39B9">
        <w:rPr>
          <w:rFonts w:eastAsia="Times New Roman"/>
          <w:color w:val="000000"/>
          <w:szCs w:val="24"/>
        </w:rPr>
        <w:t xml:space="preserve">με θέμα: «Αξιοποίηση του λογαριασμού της εισφοράς του ν.128/75 για την αρωγή των πυρόπληκτων της </w:t>
      </w:r>
      <w:r>
        <w:rPr>
          <w:rFonts w:eastAsia="Times New Roman"/>
          <w:color w:val="000000"/>
          <w:szCs w:val="24"/>
        </w:rPr>
        <w:t>α</w:t>
      </w:r>
      <w:r w:rsidRPr="002A39B9">
        <w:rPr>
          <w:rFonts w:eastAsia="Times New Roman"/>
          <w:color w:val="000000"/>
          <w:szCs w:val="24"/>
        </w:rPr>
        <w:t>νατολικ</w:t>
      </w:r>
      <w:r w:rsidRPr="002A39B9">
        <w:rPr>
          <w:rFonts w:eastAsia="Times New Roman"/>
          <w:color w:val="000000"/>
          <w:szCs w:val="24"/>
        </w:rPr>
        <w:t>ής Αττικής».</w:t>
      </w:r>
      <w:r w:rsidRPr="005838CD">
        <w:rPr>
          <w:rFonts w:eastAsia="Times New Roman"/>
          <w:color w:val="000000"/>
          <w:szCs w:val="24"/>
        </w:rPr>
        <w:t xml:space="preserve"> </w:t>
      </w:r>
    </w:p>
    <w:p w14:paraId="3A25B45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θα </w:t>
      </w:r>
      <w:r>
        <w:rPr>
          <w:rFonts w:eastAsia="Times New Roman" w:cs="Times New Roman"/>
          <w:szCs w:val="24"/>
        </w:rPr>
        <w:t xml:space="preserve">αναγνώσω </w:t>
      </w:r>
      <w:r>
        <w:rPr>
          <w:rFonts w:eastAsia="Times New Roman" w:cs="Times New Roman"/>
          <w:szCs w:val="24"/>
        </w:rPr>
        <w:t xml:space="preserve">τις </w:t>
      </w:r>
      <w:r>
        <w:rPr>
          <w:rFonts w:eastAsia="Times New Roman" w:cs="Times New Roman"/>
          <w:szCs w:val="24"/>
        </w:rPr>
        <w:t xml:space="preserve">επίκαιρες ερωτήσεις </w:t>
      </w:r>
      <w:r>
        <w:rPr>
          <w:rFonts w:eastAsia="Times New Roman" w:cs="Times New Roman"/>
          <w:szCs w:val="24"/>
        </w:rPr>
        <w:t>του σημερινού δελτίου</w:t>
      </w:r>
      <w:r w:rsidRPr="003852E3">
        <w:rPr>
          <w:rFonts w:eastAsia="Times New Roman" w:cs="Times New Roman"/>
          <w:szCs w:val="24"/>
        </w:rPr>
        <w:t>,</w:t>
      </w:r>
      <w:r>
        <w:rPr>
          <w:rFonts w:eastAsia="Times New Roman" w:cs="Times New Roman"/>
          <w:szCs w:val="24"/>
        </w:rPr>
        <w:t xml:space="preserve"> οι οποίες </w:t>
      </w:r>
      <w:r>
        <w:rPr>
          <w:rFonts w:eastAsia="Times New Roman" w:cs="Times New Roman"/>
          <w:szCs w:val="24"/>
        </w:rPr>
        <w:t>δεν θα συζητηθούν.</w:t>
      </w:r>
    </w:p>
    <w:p w14:paraId="3A25B45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74/16-10-2018 επίκαιρη ερώτηση δεύτερου κύκλου του Βουλευτή Α΄ Πειραιώς</w:t>
      </w:r>
      <w:r>
        <w:rPr>
          <w:rFonts w:eastAsia="Times New Roman" w:cs="Times New Roman"/>
          <w:szCs w:val="24"/>
        </w:rPr>
        <w:t xml:space="preserve"> του Λαϊκού Συνδέσμου</w:t>
      </w:r>
      <w:r>
        <w:rPr>
          <w:rFonts w:eastAsia="Times New Roman" w:cs="Times New Roman"/>
          <w:szCs w:val="24"/>
        </w:rPr>
        <w:t xml:space="preserve"> </w:t>
      </w:r>
      <w:r w:rsidRPr="005E36C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13331B">
        <w:rPr>
          <w:rFonts w:eastAsia="Times New Roman" w:cs="Times New Roman"/>
          <w:bCs/>
          <w:szCs w:val="24"/>
        </w:rPr>
        <w:t xml:space="preserve">Νικολάου </w:t>
      </w:r>
      <w:proofErr w:type="spellStart"/>
      <w:r w:rsidRPr="0013331B">
        <w:rPr>
          <w:rFonts w:eastAsia="Times New Roman" w:cs="Times New Roman"/>
          <w:bCs/>
          <w:szCs w:val="24"/>
        </w:rPr>
        <w:t>Κούζηλου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sidRPr="0013331B">
        <w:rPr>
          <w:rFonts w:eastAsia="Times New Roman" w:cs="Times New Roman"/>
          <w:bCs/>
          <w:szCs w:val="24"/>
        </w:rPr>
        <w:t>Ναυτιλίας και Νησιωτικής Πολιτικής,</w:t>
      </w:r>
      <w:r>
        <w:rPr>
          <w:rFonts w:eastAsia="Times New Roman" w:cs="Times New Roman"/>
          <w:szCs w:val="24"/>
        </w:rPr>
        <w:t xml:space="preserve"> με θέμα: «Ο σχεδιασμός για τη ναυτική εκπαίδευση», δεν θα συζητηθεί.</w:t>
      </w:r>
    </w:p>
    <w:p w14:paraId="3A25B45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Η όγδοη με αριθμό 53/11-10-2018 επίκαιρη ερώτηση δεύτερου κύκλου του Βουλευτή </w:t>
      </w:r>
      <w:r>
        <w:rPr>
          <w:rFonts w:eastAsia="Times New Roman" w:cs="Times New Roman"/>
          <w:szCs w:val="24"/>
        </w:rPr>
        <w:t>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613666">
        <w:rPr>
          <w:rFonts w:eastAsia="Times New Roman" w:cs="Times New Roman"/>
          <w:bCs/>
          <w:szCs w:val="24"/>
        </w:rPr>
        <w:t xml:space="preserve">Νικολάου </w:t>
      </w:r>
      <w:proofErr w:type="spellStart"/>
      <w:r w:rsidRPr="00613666">
        <w:rPr>
          <w:rFonts w:eastAsia="Times New Roman" w:cs="Times New Roman"/>
          <w:bCs/>
          <w:szCs w:val="24"/>
        </w:rPr>
        <w:t>Κούζηλου</w:t>
      </w:r>
      <w:proofErr w:type="spellEnd"/>
      <w:r w:rsidRPr="00613666">
        <w:rPr>
          <w:rFonts w:eastAsia="Times New Roman" w:cs="Times New Roman"/>
          <w:b/>
          <w:szCs w:val="24"/>
        </w:rPr>
        <w:t xml:space="preserve"> </w:t>
      </w:r>
      <w:r>
        <w:rPr>
          <w:rFonts w:eastAsia="Times New Roman" w:cs="Times New Roman"/>
          <w:szCs w:val="24"/>
        </w:rPr>
        <w:t xml:space="preserve">προς τον Υπουργό </w:t>
      </w:r>
      <w:r w:rsidRPr="00613666">
        <w:rPr>
          <w:rFonts w:eastAsia="Times New Roman" w:cs="Times New Roman"/>
          <w:bCs/>
          <w:szCs w:val="24"/>
        </w:rPr>
        <w:t>Ναυτιλίας και Νησιωτικής Πολιτικής,</w:t>
      </w:r>
      <w:r>
        <w:rPr>
          <w:rFonts w:eastAsia="Times New Roman" w:cs="Times New Roman"/>
          <w:szCs w:val="24"/>
        </w:rPr>
        <w:t xml:space="preserve"> με θέμα: «Ενίσχυση του Λιμενικού Σώματος εν όψει θέσπισης ΑΟΖ και εξόρυξης υδρογονανθράκων και φυσικού αερίου», δεν θα συζητηθεί.</w:t>
      </w:r>
    </w:p>
    <w:p w14:paraId="3A25B45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ένατ</w:t>
      </w:r>
      <w:r>
        <w:rPr>
          <w:rFonts w:eastAsia="Times New Roman" w:cs="Times New Roman"/>
          <w:szCs w:val="24"/>
        </w:rPr>
        <w:t>η με αριθμό 20/3-10-2018</w:t>
      </w:r>
      <w:r>
        <w:rPr>
          <w:rFonts w:eastAsia="Times New Roman" w:cs="Times New Roman"/>
          <w:szCs w:val="24"/>
        </w:rPr>
        <w:t xml:space="preserve"> </w:t>
      </w:r>
      <w:r>
        <w:rPr>
          <w:rFonts w:eastAsia="Times New Roman" w:cs="Times New Roman"/>
          <w:szCs w:val="24"/>
        </w:rPr>
        <w:t>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613666">
        <w:rPr>
          <w:rFonts w:eastAsia="Times New Roman" w:cs="Times New Roman"/>
          <w:bCs/>
          <w:szCs w:val="24"/>
        </w:rPr>
        <w:t xml:space="preserve">Νικολάου </w:t>
      </w:r>
      <w:proofErr w:type="spellStart"/>
      <w:r w:rsidRPr="00613666">
        <w:rPr>
          <w:rFonts w:eastAsia="Times New Roman" w:cs="Times New Roman"/>
          <w:bCs/>
          <w:szCs w:val="24"/>
        </w:rPr>
        <w:t>Κούζηλου</w:t>
      </w:r>
      <w:proofErr w:type="spellEnd"/>
      <w:r>
        <w:rPr>
          <w:rFonts w:eastAsia="Times New Roman" w:cs="Times New Roman"/>
          <w:szCs w:val="24"/>
        </w:rPr>
        <w:t xml:space="preserve"> προς τον Υπουργό </w:t>
      </w:r>
      <w:r w:rsidRPr="00613666">
        <w:rPr>
          <w:rFonts w:eastAsia="Times New Roman" w:cs="Times New Roman"/>
          <w:bCs/>
          <w:szCs w:val="24"/>
        </w:rPr>
        <w:t>Ναυτιλίας και Νησιωτικής Πολιτικής,</w:t>
      </w:r>
      <w:r>
        <w:rPr>
          <w:rFonts w:eastAsia="Times New Roman" w:cs="Times New Roman"/>
          <w:szCs w:val="24"/>
        </w:rPr>
        <w:t xml:space="preserve"> με θέμα: «Συνεχίζεται η τουρκική προκλητικότητα στο Αιγαίο», επίσ</w:t>
      </w:r>
      <w:r>
        <w:rPr>
          <w:rFonts w:eastAsia="Times New Roman" w:cs="Times New Roman"/>
          <w:szCs w:val="24"/>
        </w:rPr>
        <w:t>ης, δεν θα συζητηθεί.</w:t>
      </w:r>
    </w:p>
    <w:p w14:paraId="3A25B45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Η έκτη με αριθμό 81/22-10-2018 επίκαιρη ερώτηση δεύτερου κύκλου του 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13331B">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sidRPr="00527ED5">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«Αδιέξοδη η κατάσταση της Ελληνικής </w:t>
      </w:r>
      <w:r>
        <w:rPr>
          <w:rFonts w:eastAsia="Times New Roman" w:cs="Times New Roman"/>
          <w:szCs w:val="24"/>
        </w:rPr>
        <w:t>Βιομηχανίας Ζάχαρης (ΕΒΖ)», δεν θα συζητηθεί λόγω κωλύματος του Βουλευτή.</w:t>
      </w:r>
    </w:p>
    <w:p w14:paraId="3A25B45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102/26-10-2018 επίκαιρη ερώτηση πρώτου κύκλου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527ED5">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 xml:space="preserve">προς τον Υπουργό </w:t>
      </w:r>
      <w:r w:rsidRPr="00527ED5">
        <w:rPr>
          <w:rFonts w:eastAsia="Times New Roman" w:cs="Times New Roman"/>
          <w:bCs/>
          <w:szCs w:val="24"/>
        </w:rPr>
        <w:t xml:space="preserve">Περιβάλλοντος </w:t>
      </w:r>
      <w:r w:rsidRPr="00527ED5">
        <w:rPr>
          <w:rFonts w:eastAsia="Times New Roman" w:cs="Times New Roman"/>
          <w:bCs/>
          <w:szCs w:val="24"/>
        </w:rPr>
        <w:t>και Ενέργειας,</w:t>
      </w:r>
      <w:r>
        <w:rPr>
          <w:rFonts w:eastAsia="Times New Roman" w:cs="Times New Roman"/>
          <w:b/>
          <w:bCs/>
          <w:szCs w:val="24"/>
        </w:rPr>
        <w:t xml:space="preserve"> </w:t>
      </w:r>
      <w:r>
        <w:rPr>
          <w:rFonts w:eastAsia="Times New Roman" w:cs="Times New Roman"/>
          <w:szCs w:val="24"/>
        </w:rPr>
        <w:t xml:space="preserve">με θέμα: «Να γίνει ρύθμιση </w:t>
      </w:r>
      <w:r>
        <w:rPr>
          <w:rFonts w:eastAsia="Times New Roman" w:cs="Times New Roman"/>
          <w:szCs w:val="24"/>
        </w:rPr>
        <w:t xml:space="preserve">πενήντα </w:t>
      </w:r>
      <w:r>
        <w:rPr>
          <w:rFonts w:eastAsia="Times New Roman" w:cs="Times New Roman"/>
          <w:szCs w:val="24"/>
        </w:rPr>
        <w:t xml:space="preserve">δόσεων από τη ΔΕΗ στους ΤΟΕΒ </w:t>
      </w:r>
      <w:proofErr w:type="spellStart"/>
      <w:r>
        <w:rPr>
          <w:rFonts w:eastAsia="Times New Roman" w:cs="Times New Roman"/>
          <w:szCs w:val="24"/>
        </w:rPr>
        <w:t>Ιρίων</w:t>
      </w:r>
      <w:proofErr w:type="spellEnd"/>
      <w:r>
        <w:rPr>
          <w:rFonts w:eastAsia="Times New Roman" w:cs="Times New Roman"/>
          <w:szCs w:val="24"/>
        </w:rPr>
        <w:t xml:space="preserve"> – </w:t>
      </w:r>
      <w:r>
        <w:rPr>
          <w:rFonts w:eastAsia="Times New Roman" w:cs="Times New Roman"/>
          <w:szCs w:val="24"/>
        </w:rPr>
        <w:t>Δρεπάνου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Ασίνης και τους άλλους ΤΟΕΒ», δεν θα συζητηθεί λόγω κωλύματος του Υπουργού Περιβάλλοντος και Ενέργειας κ. Γεωργίου Σταθάκη</w:t>
      </w:r>
      <w:r w:rsidRPr="001332EA">
        <w:rPr>
          <w:rFonts w:eastAsia="Times New Roman" w:cs="Times New Roman"/>
          <w:szCs w:val="24"/>
        </w:rPr>
        <w:t xml:space="preserve">. </w:t>
      </w:r>
      <w:r>
        <w:rPr>
          <w:rFonts w:eastAsia="Times New Roman" w:cs="Times New Roman"/>
          <w:szCs w:val="24"/>
        </w:rPr>
        <w:t>Αιτία: φόρτος εργασίας.</w:t>
      </w:r>
    </w:p>
    <w:p w14:paraId="3A25B45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τρίτη με</w:t>
      </w:r>
      <w:r>
        <w:rPr>
          <w:rFonts w:eastAsia="Times New Roman" w:cs="Times New Roman"/>
          <w:szCs w:val="24"/>
        </w:rPr>
        <w:t xml:space="preserve"> αριθμό 114/30-10-2018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527ED5">
        <w:rPr>
          <w:rFonts w:eastAsia="Times New Roman" w:cs="Times New Roman"/>
          <w:bCs/>
          <w:szCs w:val="24"/>
        </w:rPr>
        <w:t xml:space="preserve">Χρήστου </w:t>
      </w:r>
      <w:proofErr w:type="spellStart"/>
      <w:r w:rsidRPr="00527ED5">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527ED5">
        <w:rPr>
          <w:rFonts w:eastAsia="Times New Roman" w:cs="Times New Roman"/>
          <w:bCs/>
          <w:szCs w:val="24"/>
        </w:rPr>
        <w:t xml:space="preserve">Περιβάλλοντος και Ενέργειας, </w:t>
      </w:r>
      <w:r>
        <w:rPr>
          <w:rFonts w:eastAsia="Times New Roman" w:cs="Times New Roman"/>
          <w:szCs w:val="24"/>
        </w:rPr>
        <w:t>με θέμα: «Άμεση λήψη μέτρων προστασίας των εργαζομένων στο εργοστάσιο της “ΛΑΡ</w:t>
      </w:r>
      <w:r>
        <w:rPr>
          <w:rFonts w:eastAsia="Times New Roman" w:cs="Times New Roman"/>
          <w:szCs w:val="24"/>
        </w:rPr>
        <w:t>ΚΟ” στη Λάρυμνα Φθιώτιδας για την αποφυγή εργατικών ατυχημάτων», δεν θα συζητηθεί λόγω κωλύματος του Υπουργού Περιβάλλοντος και Ενέργειας κ. Γεωργίου Σταθάκη. Αιτία: φόρτος εργασίας.</w:t>
      </w:r>
    </w:p>
    <w:p w14:paraId="3A25B45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δεύτερη με αριθμό 1326/6-9-2018 ερώτηση του </w:t>
      </w:r>
      <w:r>
        <w:rPr>
          <w:rFonts w:eastAsia="Times New Roman" w:cs="Times New Roman"/>
          <w:szCs w:val="24"/>
        </w:rPr>
        <w:t>κύκλου των αναφορών και ερω</w:t>
      </w:r>
      <w:r>
        <w:rPr>
          <w:rFonts w:eastAsia="Times New Roman" w:cs="Times New Roman"/>
          <w:szCs w:val="24"/>
        </w:rPr>
        <w:t>τήσεων</w:t>
      </w:r>
      <w:r>
        <w:rPr>
          <w:rFonts w:eastAsia="Times New Roman" w:cs="Times New Roman"/>
          <w:szCs w:val="24"/>
        </w:rPr>
        <w:t xml:space="preserve">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527ED5">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527ED5">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«Απίστευτη αναλγησία της ΔΕΗ σε βάρος καταναλωτών της, που συνοδεύεται και από αφάνταστη ταλαιπωρ</w:t>
      </w:r>
      <w:r>
        <w:rPr>
          <w:rFonts w:eastAsia="Times New Roman" w:cs="Times New Roman"/>
          <w:szCs w:val="24"/>
        </w:rPr>
        <w:t>ία τους στα καταστήματα της ΔΕΗ», δεν θα συζητηθεί λόγω κωλύματος του Υπουργού Περιβάλλοντος και Ενέργειας κ. Γεωργίου Σταθάκη. Αιτία: φόρτος εργασίας.</w:t>
      </w:r>
    </w:p>
    <w:p w14:paraId="3A25B45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107/29-10-2018 επίκαιρη ερώτηση πρώτου κύκλου του Βουλευτή Λάρισας της Νέας Δημοκρατία</w:t>
      </w:r>
      <w:r>
        <w:rPr>
          <w:rFonts w:eastAsia="Times New Roman" w:cs="Times New Roman"/>
          <w:szCs w:val="24"/>
        </w:rPr>
        <w:t>ς κ.</w:t>
      </w:r>
      <w:r>
        <w:rPr>
          <w:rFonts w:eastAsia="Times New Roman" w:cs="Times New Roman"/>
          <w:b/>
          <w:bCs/>
          <w:szCs w:val="24"/>
        </w:rPr>
        <w:t xml:space="preserve"> </w:t>
      </w:r>
      <w:r w:rsidRPr="00527ED5">
        <w:rPr>
          <w:rFonts w:eastAsia="Times New Roman" w:cs="Times New Roman"/>
          <w:bCs/>
          <w:szCs w:val="24"/>
        </w:rPr>
        <w:t xml:space="preserve">Χρήστου </w:t>
      </w:r>
      <w:proofErr w:type="spellStart"/>
      <w:r w:rsidRPr="00527ED5">
        <w:rPr>
          <w:rFonts w:eastAsia="Times New Roman" w:cs="Times New Roman"/>
          <w:bCs/>
          <w:szCs w:val="24"/>
        </w:rPr>
        <w:t>Κέλλα</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527ED5">
        <w:rPr>
          <w:rFonts w:eastAsia="Times New Roman" w:cs="Times New Roman"/>
          <w:bCs/>
          <w:szCs w:val="24"/>
        </w:rPr>
        <w:t>Παιδείας, Έρευνας και Θρησκευμάτων,</w:t>
      </w:r>
      <w:r>
        <w:rPr>
          <w:rFonts w:eastAsia="Times New Roman" w:cs="Times New Roman"/>
          <w:szCs w:val="24"/>
        </w:rPr>
        <w:t xml:space="preserve"> με θέμα: «Τεράστια κενά σε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 </w:t>
      </w:r>
      <w:r>
        <w:rPr>
          <w:rFonts w:eastAsia="Times New Roman" w:cs="Times New Roman"/>
          <w:szCs w:val="24"/>
        </w:rPr>
        <w:t>π</w:t>
      </w:r>
      <w:r>
        <w:rPr>
          <w:rFonts w:eastAsia="Times New Roman" w:cs="Times New Roman"/>
          <w:szCs w:val="24"/>
        </w:rPr>
        <w:t xml:space="preserve">αράλληλη </w:t>
      </w:r>
      <w:r>
        <w:rPr>
          <w:rFonts w:eastAsia="Times New Roman" w:cs="Times New Roman"/>
          <w:szCs w:val="24"/>
        </w:rPr>
        <w:t>σ</w:t>
      </w:r>
      <w:r>
        <w:rPr>
          <w:rFonts w:eastAsia="Times New Roman" w:cs="Times New Roman"/>
          <w:szCs w:val="24"/>
        </w:rPr>
        <w:t>τήριξη», δεν θα συζητηθεί</w:t>
      </w:r>
      <w:r>
        <w:rPr>
          <w:rFonts w:eastAsia="Times New Roman" w:cs="Times New Roman"/>
          <w:szCs w:val="24"/>
        </w:rPr>
        <w:t xml:space="preserve">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A25B46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113/30-10-2018 επίκαιρη ερώτηση δεύτερου κύκλου της Βουλευτού Β΄ Πειραιώς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sidRPr="00527ED5">
        <w:rPr>
          <w:rFonts w:eastAsia="Times New Roman" w:cs="Times New Roman"/>
          <w:bCs/>
          <w:szCs w:val="24"/>
        </w:rPr>
        <w:t xml:space="preserve">Διαμάντως </w:t>
      </w:r>
      <w:proofErr w:type="spellStart"/>
      <w:r w:rsidRPr="00527ED5">
        <w:rPr>
          <w:rFonts w:eastAsia="Times New Roman" w:cs="Times New Roman"/>
          <w:bCs/>
          <w:szCs w:val="24"/>
        </w:rPr>
        <w:t>Μανωλάκου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527ED5">
        <w:rPr>
          <w:rFonts w:eastAsia="Times New Roman" w:cs="Times New Roman"/>
          <w:bCs/>
          <w:szCs w:val="24"/>
        </w:rPr>
        <w:t xml:space="preserve">Παιδείας, Έρευνας και Θρησκευμάτων, </w:t>
      </w:r>
      <w:r>
        <w:rPr>
          <w:rFonts w:eastAsia="Times New Roman" w:cs="Times New Roman"/>
          <w:szCs w:val="24"/>
        </w:rPr>
        <w:t xml:space="preserve">με θέμα: «Μεγάλες ελλείψεις διδακτικού προσωπικού στη Δευτεροβάθμια Εκπαίδευση Πειραιά»,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w:t>
      </w:r>
      <w:r>
        <w:rPr>
          <w:rFonts w:eastAsia="Times New Roman" w:cs="Times New Roman"/>
          <w:szCs w:val="24"/>
        </w:rPr>
        <w:t>υ</w:t>
      </w:r>
      <w:proofErr w:type="spellEnd"/>
      <w:r>
        <w:rPr>
          <w:rFonts w:eastAsia="Times New Roman" w:cs="Times New Roman"/>
          <w:szCs w:val="24"/>
        </w:rPr>
        <w:t>. Αιτία: φόρτος εργασίας.</w:t>
      </w:r>
    </w:p>
    <w:p w14:paraId="3A25B46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Η τέταρτη με αριθμό 90/23-10-2018 επίκαιρη ερώτηση δεύτερου κύκλου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sidRPr="00F10122">
        <w:rPr>
          <w:rFonts w:eastAsia="Times New Roman" w:cs="Times New Roman"/>
          <w:bCs/>
          <w:szCs w:val="24"/>
        </w:rPr>
        <w:t xml:space="preserve">Αικατερίνης </w:t>
      </w:r>
      <w:proofErr w:type="spellStart"/>
      <w:r w:rsidRPr="00F10122">
        <w:rPr>
          <w:rFonts w:eastAsia="Times New Roman" w:cs="Times New Roman"/>
          <w:bCs/>
          <w:szCs w:val="24"/>
        </w:rPr>
        <w:t>Ιγγλέζη</w:t>
      </w:r>
      <w:proofErr w:type="spellEnd"/>
      <w:r>
        <w:rPr>
          <w:rFonts w:eastAsia="Times New Roman" w:cs="Times New Roman"/>
          <w:szCs w:val="24"/>
        </w:rPr>
        <w:t xml:space="preserve"> προς τον Υπουργό </w:t>
      </w:r>
      <w:r w:rsidRPr="00F10122">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«Ελλείψεις σ</w:t>
      </w:r>
      <w:r>
        <w:rPr>
          <w:rFonts w:eastAsia="Times New Roman" w:cs="Times New Roman"/>
          <w:szCs w:val="24"/>
        </w:rPr>
        <w:t xml:space="preserve">ε διδακτικό προσωπικό στη Δευτεροβάθμια Εκπαίδευση </w:t>
      </w:r>
      <w:r>
        <w:rPr>
          <w:rFonts w:eastAsia="Times New Roman"/>
          <w:szCs w:val="24"/>
        </w:rPr>
        <w:t>στο</w:t>
      </w:r>
      <w:r>
        <w:rPr>
          <w:rFonts w:eastAsia="Times New Roman"/>
          <w:szCs w:val="24"/>
        </w:rPr>
        <w:t>ν</w:t>
      </w:r>
      <w:r>
        <w:rPr>
          <w:rFonts w:eastAsia="Times New Roman"/>
          <w:szCs w:val="24"/>
        </w:rPr>
        <w:t xml:space="preserve"> Νομό Χαλκιδικής», </w:t>
      </w:r>
      <w:r>
        <w:rPr>
          <w:rFonts w:eastAsia="Times New Roman" w:cs="Times New Roman"/>
          <w:szCs w:val="24"/>
        </w:rPr>
        <w:t xml:space="preserve">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A25B462" w14:textId="77777777" w:rsidR="007E46BB" w:rsidRDefault="00D8234F">
      <w:pPr>
        <w:spacing w:line="600" w:lineRule="auto"/>
        <w:ind w:firstLine="720"/>
        <w:contextualSpacing/>
        <w:jc w:val="both"/>
        <w:rPr>
          <w:rFonts w:eastAsia="Times New Roman" w:cs="Times New Roman"/>
          <w:szCs w:val="24"/>
        </w:rPr>
      </w:pPr>
      <w:r>
        <w:rPr>
          <w:rFonts w:eastAsia="Times New Roman"/>
          <w:szCs w:val="24"/>
        </w:rPr>
        <w:t>Επίσης, η</w:t>
      </w:r>
      <w:r w:rsidRPr="0013331B">
        <w:rPr>
          <w:rFonts w:eastAsia="Times New Roman"/>
          <w:szCs w:val="24"/>
        </w:rPr>
        <w:t xml:space="preserve"> </w:t>
      </w:r>
      <w:r>
        <w:rPr>
          <w:rFonts w:eastAsia="Times New Roman"/>
          <w:szCs w:val="24"/>
        </w:rPr>
        <w:t>πρώτη με αριθμό 798/20-8-2018 ε</w:t>
      </w:r>
      <w:r w:rsidRPr="0013331B">
        <w:rPr>
          <w:rFonts w:eastAsia="Times New Roman"/>
          <w:szCs w:val="24"/>
        </w:rPr>
        <w:t>ρώτηση του</w:t>
      </w:r>
      <w:r w:rsidRPr="0013331B">
        <w:rPr>
          <w:rFonts w:eastAsia="Times New Roman"/>
          <w:szCs w:val="24"/>
        </w:rPr>
        <w:t xml:space="preserve"> </w:t>
      </w:r>
      <w:r>
        <w:rPr>
          <w:rFonts w:eastAsia="Times New Roman"/>
          <w:szCs w:val="24"/>
        </w:rPr>
        <w:t xml:space="preserve">κύκλου των αναφορών και ερωτήσεων </w:t>
      </w:r>
      <w:r w:rsidRPr="0013331B">
        <w:rPr>
          <w:rFonts w:eastAsia="Times New Roman"/>
          <w:szCs w:val="24"/>
        </w:rPr>
        <w:t>του Βουλευτή Λακωνίας της Νέας Δημοκρατίας κ.</w:t>
      </w:r>
      <w:r w:rsidRPr="0013331B">
        <w:rPr>
          <w:rFonts w:eastAsia="Times New Roman"/>
          <w:b/>
          <w:bCs/>
          <w:szCs w:val="24"/>
        </w:rPr>
        <w:t xml:space="preserve"> </w:t>
      </w:r>
      <w:r w:rsidRPr="00527ED5">
        <w:rPr>
          <w:rFonts w:eastAsia="Times New Roman"/>
          <w:bCs/>
          <w:szCs w:val="24"/>
        </w:rPr>
        <w:t>Αθανασίου Δαβάκη</w:t>
      </w:r>
      <w:r w:rsidRPr="0013331B">
        <w:rPr>
          <w:rFonts w:eastAsia="Times New Roman"/>
          <w:b/>
          <w:bCs/>
          <w:szCs w:val="24"/>
        </w:rPr>
        <w:t xml:space="preserve"> </w:t>
      </w:r>
      <w:r w:rsidRPr="0013331B">
        <w:rPr>
          <w:rFonts w:eastAsia="Times New Roman"/>
          <w:szCs w:val="24"/>
        </w:rPr>
        <w:t>προς τον Υπουργό</w:t>
      </w:r>
      <w:r w:rsidRPr="0013331B">
        <w:rPr>
          <w:rFonts w:eastAsia="Times New Roman"/>
          <w:b/>
          <w:bCs/>
          <w:szCs w:val="24"/>
        </w:rPr>
        <w:t xml:space="preserve"> </w:t>
      </w:r>
      <w:r w:rsidRPr="00527ED5">
        <w:rPr>
          <w:rFonts w:eastAsia="Times New Roman"/>
          <w:bCs/>
          <w:szCs w:val="24"/>
        </w:rPr>
        <w:t>Παιδείας, Έρευνας και Θρησκευμάτων,</w:t>
      </w:r>
      <w:r w:rsidRPr="0013331B">
        <w:rPr>
          <w:rFonts w:eastAsia="Times New Roman"/>
          <w:b/>
          <w:bCs/>
          <w:szCs w:val="24"/>
        </w:rPr>
        <w:t xml:space="preserve"> </w:t>
      </w:r>
      <w:r w:rsidRPr="0013331B">
        <w:rPr>
          <w:rFonts w:eastAsia="Times New Roman"/>
          <w:szCs w:val="24"/>
        </w:rPr>
        <w:t>με θέμα: «Παραμονή και αναβάθμιση της Νοσηλευτικής Σχολής του Πανεπισ</w:t>
      </w:r>
      <w:r>
        <w:rPr>
          <w:rFonts w:eastAsia="Times New Roman"/>
          <w:szCs w:val="24"/>
        </w:rPr>
        <w:t xml:space="preserve">τημίου Πελοποννήσου στη Σπάρτη», </w:t>
      </w:r>
      <w:r>
        <w:rPr>
          <w:rFonts w:eastAsia="Times New Roman" w:cs="Times New Roman"/>
          <w:szCs w:val="24"/>
        </w:rPr>
        <w:t>δεν</w:t>
      </w:r>
      <w:r>
        <w:rPr>
          <w:rFonts w:eastAsia="Times New Roman" w:cs="Times New Roman"/>
          <w:szCs w:val="24"/>
        </w:rPr>
        <w:t xml:space="preserve">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A25B463" w14:textId="77777777" w:rsidR="007E46BB" w:rsidRDefault="00D8234F">
      <w:pPr>
        <w:spacing w:line="600" w:lineRule="auto"/>
        <w:ind w:firstLine="720"/>
        <w:contextualSpacing/>
        <w:jc w:val="both"/>
        <w:rPr>
          <w:rFonts w:eastAsia="Times New Roman" w:cs="Times New Roman"/>
          <w:szCs w:val="24"/>
        </w:rPr>
      </w:pPr>
      <w:r>
        <w:rPr>
          <w:rFonts w:eastAsia="Times New Roman"/>
          <w:szCs w:val="24"/>
        </w:rPr>
        <w:t>Τέλος, η</w:t>
      </w:r>
      <w:r w:rsidRPr="0013331B">
        <w:rPr>
          <w:rFonts w:eastAsia="Times New Roman"/>
          <w:szCs w:val="24"/>
        </w:rPr>
        <w:t xml:space="preserve"> </w:t>
      </w:r>
      <w:r>
        <w:rPr>
          <w:rFonts w:eastAsia="Times New Roman"/>
          <w:szCs w:val="24"/>
        </w:rPr>
        <w:t>τέταρτη με αριθμό 1048/30-8-2018 ε</w:t>
      </w:r>
      <w:r w:rsidRPr="0013331B">
        <w:rPr>
          <w:rFonts w:eastAsia="Times New Roman"/>
          <w:szCs w:val="24"/>
        </w:rPr>
        <w:t xml:space="preserve">ρώτηση </w:t>
      </w:r>
      <w:r w:rsidRPr="0013331B">
        <w:rPr>
          <w:rFonts w:eastAsia="Times New Roman"/>
          <w:szCs w:val="24"/>
        </w:rPr>
        <w:t xml:space="preserve">του </w:t>
      </w:r>
      <w:r>
        <w:rPr>
          <w:rFonts w:eastAsia="Times New Roman"/>
          <w:szCs w:val="24"/>
        </w:rPr>
        <w:t>κύκλου των αναφορών και ερωτήσεων</w:t>
      </w:r>
      <w:r w:rsidRPr="0013331B">
        <w:rPr>
          <w:rFonts w:eastAsia="Times New Roman"/>
          <w:szCs w:val="24"/>
        </w:rPr>
        <w:t xml:space="preserve"> </w:t>
      </w:r>
      <w:r w:rsidRPr="0013331B">
        <w:rPr>
          <w:rFonts w:eastAsia="Times New Roman"/>
          <w:szCs w:val="24"/>
        </w:rPr>
        <w:t>του Βουλευτή Ηρακλείου της</w:t>
      </w:r>
      <w:r>
        <w:rPr>
          <w:rFonts w:eastAsia="Times New Roman" w:cs="Times New Roman"/>
          <w:szCs w:val="24"/>
        </w:rPr>
        <w:t xml:space="preserve">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3654B7">
        <w:rPr>
          <w:rFonts w:eastAsia="Times New Roman" w:cs="Times New Roman"/>
          <w:bCs/>
          <w:szCs w:val="24"/>
        </w:rPr>
        <w:t xml:space="preserve">Βασιλείου </w:t>
      </w:r>
      <w:proofErr w:type="spellStart"/>
      <w:r w:rsidRPr="003654B7">
        <w:rPr>
          <w:rFonts w:eastAsia="Times New Roman" w:cs="Times New Roman"/>
          <w:bCs/>
          <w:szCs w:val="24"/>
        </w:rPr>
        <w:t>Κεγκέρογλου</w:t>
      </w:r>
      <w:proofErr w:type="spellEnd"/>
      <w:r w:rsidRPr="003654B7">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3654B7">
        <w:rPr>
          <w:rFonts w:eastAsia="Times New Roman" w:cs="Times New Roman"/>
          <w:bCs/>
          <w:szCs w:val="24"/>
        </w:rPr>
        <w:t>Παιδείας, Έρευνας και Θρησκευμάτων,</w:t>
      </w:r>
      <w:r>
        <w:rPr>
          <w:rFonts w:eastAsia="Times New Roman" w:cs="Times New Roman"/>
          <w:szCs w:val="24"/>
        </w:rPr>
        <w:t xml:space="preserve"> με θέμα: «Να επιλυθεί το πρόβλημα που έχει προκύψει για τους επί </w:t>
      </w:r>
      <w:proofErr w:type="spellStart"/>
      <w:r>
        <w:rPr>
          <w:rFonts w:eastAsia="Times New Roman" w:cs="Times New Roman"/>
          <w:szCs w:val="24"/>
        </w:rPr>
        <w:t>πτυχίω</w:t>
      </w:r>
      <w:proofErr w:type="spellEnd"/>
      <w:r>
        <w:rPr>
          <w:rFonts w:eastAsia="Times New Roman" w:cs="Times New Roman"/>
          <w:szCs w:val="24"/>
        </w:rPr>
        <w:t xml:space="preserve"> φοιτητές του τμήματος Πολιτικών Δομικών Έργων της Σχολής Εφαρμογώ</w:t>
      </w:r>
      <w:r>
        <w:rPr>
          <w:rFonts w:eastAsia="Times New Roman" w:cs="Times New Roman"/>
          <w:szCs w:val="24"/>
        </w:rPr>
        <w:t xml:space="preserve">ν του Τ.Ε.Ι. Κρήτης»,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A25B464" w14:textId="77777777" w:rsidR="007E46BB" w:rsidRDefault="00D8234F">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 xml:space="preserve">προχωρούμε </w:t>
      </w:r>
      <w:r>
        <w:rPr>
          <w:rFonts w:eastAsia="Times New Roman"/>
          <w:szCs w:val="24"/>
        </w:rPr>
        <w:t>τώρα</w:t>
      </w:r>
      <w:r>
        <w:rPr>
          <w:rFonts w:eastAsia="Times New Roman"/>
          <w:szCs w:val="24"/>
        </w:rPr>
        <w:t xml:space="preserve"> στη</w:t>
      </w:r>
      <w:r>
        <w:rPr>
          <w:rFonts w:eastAsia="Times New Roman"/>
          <w:szCs w:val="24"/>
        </w:rPr>
        <w:t xml:space="preserve"> συζήτηση </w:t>
      </w:r>
      <w:r>
        <w:rPr>
          <w:rFonts w:eastAsia="Times New Roman"/>
          <w:szCs w:val="24"/>
        </w:rPr>
        <w:t xml:space="preserve">των επικαίρων </w:t>
      </w:r>
      <w:r>
        <w:rPr>
          <w:rFonts w:eastAsia="Times New Roman"/>
          <w:szCs w:val="24"/>
        </w:rPr>
        <w:t xml:space="preserve">ερωτήσεων. </w:t>
      </w:r>
      <w:r>
        <w:rPr>
          <w:rFonts w:eastAsia="Times New Roman"/>
          <w:szCs w:val="24"/>
        </w:rPr>
        <w:t>Θα συζητηθούν τέσσε</w:t>
      </w:r>
      <w:r>
        <w:rPr>
          <w:rFonts w:eastAsia="Times New Roman"/>
          <w:szCs w:val="24"/>
        </w:rPr>
        <w:t>ρις επίκαιρες ερωτήσεις, εκ των οποίων ο</w:t>
      </w:r>
      <w:r>
        <w:rPr>
          <w:rFonts w:eastAsia="Times New Roman"/>
          <w:szCs w:val="24"/>
        </w:rPr>
        <w:t xml:space="preserve">ι δύο πρώτες </w:t>
      </w:r>
      <w:r>
        <w:rPr>
          <w:rFonts w:eastAsia="Times New Roman"/>
          <w:szCs w:val="24"/>
        </w:rPr>
        <w:t xml:space="preserve">θα απαντηθούν από </w:t>
      </w:r>
      <w:r>
        <w:rPr>
          <w:rFonts w:eastAsia="Times New Roman"/>
          <w:szCs w:val="24"/>
        </w:rPr>
        <w:t xml:space="preserve">τον Αναπληρωτή Υπουργό </w:t>
      </w:r>
      <w:r w:rsidRPr="00F10122">
        <w:rPr>
          <w:rFonts w:eastAsia="Times New Roman"/>
          <w:szCs w:val="24"/>
        </w:rPr>
        <w:t>Περιβάλλοντος και Ενέργειας</w:t>
      </w:r>
      <w:r>
        <w:rPr>
          <w:rFonts w:eastAsia="Times New Roman"/>
          <w:szCs w:val="24"/>
        </w:rPr>
        <w:t xml:space="preserve"> κ. Σωκράτη </w:t>
      </w:r>
      <w:proofErr w:type="spellStart"/>
      <w:r>
        <w:rPr>
          <w:rFonts w:eastAsia="Times New Roman"/>
          <w:szCs w:val="24"/>
        </w:rPr>
        <w:t>Φάμελλο</w:t>
      </w:r>
      <w:proofErr w:type="spellEnd"/>
      <w:r w:rsidRPr="00F10122">
        <w:rPr>
          <w:rFonts w:eastAsia="Times New Roman"/>
          <w:szCs w:val="24"/>
        </w:rPr>
        <w:t>.</w:t>
      </w:r>
    </w:p>
    <w:p w14:paraId="3A25B465" w14:textId="77777777" w:rsidR="007E46BB" w:rsidRDefault="00D8234F">
      <w:pPr>
        <w:spacing w:after="0" w:line="600" w:lineRule="auto"/>
        <w:ind w:firstLine="720"/>
        <w:contextualSpacing/>
        <w:jc w:val="both"/>
        <w:rPr>
          <w:rFonts w:eastAsia="Times New Roman"/>
          <w:szCs w:val="24"/>
        </w:rPr>
      </w:pPr>
      <w:r>
        <w:rPr>
          <w:rFonts w:eastAsia="Times New Roman"/>
          <w:szCs w:val="24"/>
        </w:rPr>
        <w:t>Αρχίζουμε</w:t>
      </w:r>
      <w:r w:rsidRPr="00F10122">
        <w:rPr>
          <w:rFonts w:eastAsia="Times New Roman"/>
          <w:szCs w:val="24"/>
        </w:rPr>
        <w:t xml:space="preserve"> </w:t>
      </w:r>
      <w:r>
        <w:rPr>
          <w:rFonts w:eastAsia="Times New Roman"/>
          <w:szCs w:val="24"/>
        </w:rPr>
        <w:t>μ</w:t>
      </w:r>
      <w:r>
        <w:rPr>
          <w:rFonts w:eastAsia="Times New Roman"/>
          <w:szCs w:val="24"/>
        </w:rPr>
        <w:t>ε</w:t>
      </w:r>
      <w:r w:rsidRPr="00F10122">
        <w:rPr>
          <w:rFonts w:eastAsia="Times New Roman"/>
          <w:szCs w:val="24"/>
        </w:rPr>
        <w:t xml:space="preserve"> </w:t>
      </w:r>
      <w:r>
        <w:rPr>
          <w:rFonts w:eastAsia="Times New Roman"/>
          <w:szCs w:val="24"/>
        </w:rPr>
        <w:t>την</w:t>
      </w:r>
      <w:r w:rsidRPr="00F10122">
        <w:rPr>
          <w:rFonts w:eastAsia="Times New Roman"/>
          <w:szCs w:val="24"/>
        </w:rPr>
        <w:t xml:space="preserve"> </w:t>
      </w:r>
      <w:r>
        <w:rPr>
          <w:rFonts w:eastAsia="Times New Roman"/>
          <w:szCs w:val="24"/>
        </w:rPr>
        <w:t>πρώτη</w:t>
      </w:r>
      <w:r w:rsidRPr="00F10122">
        <w:rPr>
          <w:rFonts w:eastAsia="Times New Roman"/>
          <w:szCs w:val="24"/>
        </w:rPr>
        <w:t xml:space="preserve"> με αριθμό 108/29-10-2018 </w:t>
      </w:r>
      <w:r>
        <w:rPr>
          <w:rFonts w:ascii="Tahoma" w:eastAsia="Times New Roman" w:hAnsi="Tahoma" w:cs="Tahoma"/>
          <w:szCs w:val="24"/>
        </w:rPr>
        <w:t xml:space="preserve">επίκαιρη ερώτηση πρώτου κύκλου </w:t>
      </w:r>
      <w:r w:rsidRPr="00F10122">
        <w:rPr>
          <w:rFonts w:eastAsia="Times New Roman"/>
          <w:szCs w:val="24"/>
        </w:rPr>
        <w:t xml:space="preserve">του Βουλευτή </w:t>
      </w:r>
      <w:r>
        <w:rPr>
          <w:rFonts w:eastAsia="Times New Roman"/>
          <w:szCs w:val="24"/>
        </w:rPr>
        <w:t>Α΄ Πειραι</w:t>
      </w:r>
      <w:r>
        <w:rPr>
          <w:rFonts w:eastAsia="Times New Roman"/>
          <w:szCs w:val="24"/>
        </w:rPr>
        <w:t>ώς</w:t>
      </w:r>
      <w:r w:rsidRPr="00F10122">
        <w:rPr>
          <w:rFonts w:eastAsia="Times New Roman"/>
          <w:szCs w:val="24"/>
        </w:rPr>
        <w:t xml:space="preserve"> της Νέας Δημοκρατίας κ.</w:t>
      </w:r>
      <w:r w:rsidRPr="00F10122">
        <w:rPr>
          <w:rFonts w:eastAsia="Times New Roman"/>
          <w:b/>
          <w:bCs/>
          <w:szCs w:val="24"/>
        </w:rPr>
        <w:t xml:space="preserve"> </w:t>
      </w:r>
      <w:r w:rsidRPr="00F10122">
        <w:rPr>
          <w:rFonts w:eastAsia="Times New Roman"/>
          <w:bCs/>
          <w:szCs w:val="24"/>
        </w:rPr>
        <w:t>Κωνσταντίνου Κατσαφάδου</w:t>
      </w:r>
      <w:r w:rsidRPr="00F10122">
        <w:rPr>
          <w:rFonts w:eastAsia="Times New Roman"/>
          <w:b/>
          <w:bCs/>
          <w:szCs w:val="24"/>
        </w:rPr>
        <w:t xml:space="preserve"> </w:t>
      </w:r>
      <w:r w:rsidRPr="00F10122">
        <w:rPr>
          <w:rFonts w:eastAsia="Times New Roman"/>
          <w:szCs w:val="24"/>
        </w:rPr>
        <w:t>προς τον Υπουργό</w:t>
      </w:r>
      <w:r w:rsidRPr="00F10122">
        <w:rPr>
          <w:rFonts w:eastAsia="Times New Roman"/>
          <w:b/>
          <w:bCs/>
          <w:szCs w:val="24"/>
        </w:rPr>
        <w:t xml:space="preserve"> </w:t>
      </w:r>
      <w:r w:rsidRPr="00F10122">
        <w:rPr>
          <w:rFonts w:eastAsia="Times New Roman"/>
          <w:bCs/>
          <w:szCs w:val="24"/>
        </w:rPr>
        <w:t>Περιβάλλοντος και Ενέργειας,</w:t>
      </w:r>
      <w:r w:rsidRPr="00F10122">
        <w:rPr>
          <w:rFonts w:eastAsia="Times New Roman"/>
          <w:b/>
          <w:bCs/>
          <w:szCs w:val="24"/>
        </w:rPr>
        <w:t xml:space="preserve"> </w:t>
      </w:r>
      <w:r w:rsidRPr="00F10122">
        <w:rPr>
          <w:rFonts w:eastAsia="Times New Roman"/>
          <w:szCs w:val="24"/>
        </w:rPr>
        <w:t xml:space="preserve">με θέμα: «Ηλεκτρονικό </w:t>
      </w:r>
      <w:r>
        <w:rPr>
          <w:rFonts w:eastAsia="Times New Roman"/>
          <w:szCs w:val="24"/>
        </w:rPr>
        <w:t>Π</w:t>
      </w:r>
      <w:r w:rsidRPr="00F10122">
        <w:rPr>
          <w:rFonts w:eastAsia="Times New Roman"/>
          <w:szCs w:val="24"/>
        </w:rPr>
        <w:t xml:space="preserve">εριβαλλοντικό </w:t>
      </w:r>
      <w:r>
        <w:rPr>
          <w:rFonts w:eastAsia="Times New Roman"/>
          <w:szCs w:val="24"/>
        </w:rPr>
        <w:t>Μ</w:t>
      </w:r>
      <w:r w:rsidRPr="00F10122">
        <w:rPr>
          <w:rFonts w:eastAsia="Times New Roman"/>
          <w:szCs w:val="24"/>
        </w:rPr>
        <w:t>ητρώο… με χάρτινο φάκελο».</w:t>
      </w:r>
    </w:p>
    <w:p w14:paraId="3A25B466" w14:textId="77777777" w:rsidR="007E46BB" w:rsidRDefault="00D8234F">
      <w:pPr>
        <w:spacing w:after="0" w:line="600" w:lineRule="auto"/>
        <w:ind w:firstLine="720"/>
        <w:contextualSpacing/>
        <w:jc w:val="both"/>
        <w:rPr>
          <w:rFonts w:eastAsia="Times New Roman"/>
          <w:szCs w:val="24"/>
        </w:rPr>
      </w:pPr>
      <w:r>
        <w:rPr>
          <w:rFonts w:eastAsia="Times New Roman"/>
          <w:szCs w:val="24"/>
        </w:rPr>
        <w:t>Ορίστε, κύριε Κατσαφάδο, έχετε τον λόγο.</w:t>
      </w:r>
    </w:p>
    <w:p w14:paraId="3A25B467" w14:textId="77777777" w:rsidR="007E46BB" w:rsidRDefault="00D8234F">
      <w:pPr>
        <w:tabs>
          <w:tab w:val="left" w:pos="2940"/>
        </w:tabs>
        <w:spacing w:line="600" w:lineRule="auto"/>
        <w:ind w:firstLine="680"/>
        <w:contextualSpacing/>
        <w:jc w:val="both"/>
        <w:rPr>
          <w:rFonts w:eastAsia="Times New Roman"/>
          <w:szCs w:val="24"/>
        </w:rPr>
      </w:pPr>
      <w:r w:rsidRPr="00DF37A3">
        <w:rPr>
          <w:rFonts w:eastAsia="Times New Roman"/>
          <w:b/>
          <w:szCs w:val="24"/>
        </w:rPr>
        <w:t>ΚΩΝΣΤΑΝΤΙΝΟΣ ΚΑΤΣΑΦΑΔΟΣ:</w:t>
      </w:r>
      <w:r w:rsidRPr="00F10122">
        <w:rPr>
          <w:rFonts w:eastAsia="Times New Roman"/>
          <w:szCs w:val="24"/>
        </w:rPr>
        <w:t xml:space="preserve"> </w:t>
      </w:r>
      <w:r>
        <w:rPr>
          <w:rFonts w:eastAsia="Times New Roman"/>
          <w:szCs w:val="24"/>
        </w:rPr>
        <w:t>Σας ε</w:t>
      </w:r>
      <w:r w:rsidRPr="00F10122">
        <w:rPr>
          <w:rFonts w:eastAsia="Times New Roman"/>
          <w:szCs w:val="24"/>
        </w:rPr>
        <w:t>υχαριστώ</w:t>
      </w:r>
      <w:r>
        <w:rPr>
          <w:rFonts w:eastAsia="Times New Roman"/>
          <w:szCs w:val="24"/>
        </w:rPr>
        <w:t xml:space="preserve"> πολύ</w:t>
      </w:r>
      <w:r w:rsidRPr="00F10122">
        <w:rPr>
          <w:rFonts w:eastAsia="Times New Roman"/>
          <w:szCs w:val="24"/>
        </w:rPr>
        <w:t xml:space="preserve">, κύριε </w:t>
      </w:r>
      <w:r>
        <w:rPr>
          <w:rFonts w:eastAsia="Times New Roman"/>
          <w:szCs w:val="24"/>
        </w:rPr>
        <w:t>Π</w:t>
      </w:r>
      <w:r w:rsidRPr="00F10122">
        <w:rPr>
          <w:rFonts w:eastAsia="Times New Roman"/>
          <w:szCs w:val="24"/>
        </w:rPr>
        <w:t>ρόεδρε.</w:t>
      </w:r>
    </w:p>
    <w:p w14:paraId="3A25B468" w14:textId="77777777" w:rsidR="007E46BB" w:rsidRDefault="00D8234F">
      <w:pPr>
        <w:tabs>
          <w:tab w:val="left" w:pos="2940"/>
        </w:tabs>
        <w:spacing w:line="600" w:lineRule="auto"/>
        <w:ind w:firstLine="680"/>
        <w:contextualSpacing/>
        <w:jc w:val="both"/>
        <w:rPr>
          <w:rFonts w:eastAsia="Times New Roman"/>
          <w:szCs w:val="24"/>
        </w:rPr>
      </w:pPr>
      <w:r>
        <w:rPr>
          <w:rFonts w:eastAsia="Times New Roman"/>
          <w:szCs w:val="24"/>
        </w:rPr>
        <w:t>Κύριε Υπουργέ, εδώ και τρ</w:t>
      </w:r>
      <w:r>
        <w:rPr>
          <w:rFonts w:eastAsia="Times New Roman"/>
          <w:szCs w:val="24"/>
        </w:rPr>
        <w:t>ιά</w:t>
      </w:r>
      <w:r>
        <w:rPr>
          <w:rFonts w:eastAsia="Times New Roman"/>
          <w:szCs w:val="24"/>
        </w:rPr>
        <w:t>μισι χρόνια όχι μόνο εμείς μέσα στο Κοινοβούλιο, αλλά και το σύνολο της ελληνικής κοινωνίας έχει καταλάβει τον τρόπο, με τον οποίο πολιτεύεται η Κυβέρνηση. Και, φυσικά, αυτός ο τρόπος δεν είναι τίποτα άλλο από το να στηρί</w:t>
      </w:r>
      <w:r>
        <w:rPr>
          <w:rFonts w:eastAsia="Times New Roman"/>
          <w:szCs w:val="24"/>
        </w:rPr>
        <w:t>ζεται σε μόνιμα ψέματα ή σε μισές αλήθειες.</w:t>
      </w:r>
    </w:p>
    <w:p w14:paraId="3A25B469" w14:textId="77777777" w:rsidR="007E46BB" w:rsidRDefault="00D8234F">
      <w:pPr>
        <w:tabs>
          <w:tab w:val="left" w:pos="2940"/>
        </w:tabs>
        <w:spacing w:line="600" w:lineRule="auto"/>
        <w:ind w:firstLine="720"/>
        <w:contextualSpacing/>
        <w:jc w:val="both"/>
        <w:rPr>
          <w:rFonts w:eastAsia="Times New Roman"/>
          <w:szCs w:val="24"/>
        </w:rPr>
      </w:pPr>
      <w:r>
        <w:rPr>
          <w:rFonts w:eastAsia="Times New Roman"/>
          <w:szCs w:val="24"/>
        </w:rPr>
        <w:t xml:space="preserve">Φοβάμαι ότι αυτό ακριβώς συμβαίνει </w:t>
      </w:r>
      <w:r>
        <w:rPr>
          <w:rFonts w:eastAsia="Times New Roman"/>
          <w:szCs w:val="24"/>
        </w:rPr>
        <w:t xml:space="preserve">και </w:t>
      </w:r>
      <w:r>
        <w:rPr>
          <w:rFonts w:eastAsia="Times New Roman"/>
          <w:szCs w:val="24"/>
        </w:rPr>
        <w:t xml:space="preserve">με το θέμα της </w:t>
      </w:r>
      <w:r>
        <w:rPr>
          <w:rFonts w:eastAsia="Times New Roman"/>
          <w:szCs w:val="24"/>
        </w:rPr>
        <w:t xml:space="preserve">επίκαιρης </w:t>
      </w:r>
      <w:r>
        <w:rPr>
          <w:rFonts w:eastAsia="Times New Roman"/>
          <w:szCs w:val="24"/>
        </w:rPr>
        <w:t>ερώτησης, την οποία έχω καταθέσει για το Ηλεκτρονικό Περιβαλλοντικό Μητρώο, σε συνδυασμό, βέβαια, με την ανεπάρκεια διαχείρισης και την ανεπάρκεια τ</w:t>
      </w:r>
      <w:r>
        <w:rPr>
          <w:rFonts w:eastAsia="Times New Roman"/>
          <w:szCs w:val="24"/>
        </w:rPr>
        <w:t>ης διακυβέρνησης, η οποία σας χαρακτηρίζει.</w:t>
      </w:r>
    </w:p>
    <w:p w14:paraId="3A25B46A" w14:textId="77777777" w:rsidR="007E46BB" w:rsidRDefault="00D8234F">
      <w:pPr>
        <w:tabs>
          <w:tab w:val="left" w:pos="2940"/>
        </w:tabs>
        <w:spacing w:line="600" w:lineRule="auto"/>
        <w:ind w:firstLine="720"/>
        <w:contextualSpacing/>
        <w:jc w:val="both"/>
        <w:rPr>
          <w:rFonts w:eastAsia="Times New Roman"/>
          <w:szCs w:val="24"/>
        </w:rPr>
      </w:pPr>
      <w:r>
        <w:rPr>
          <w:rFonts w:eastAsia="Times New Roman"/>
          <w:szCs w:val="24"/>
        </w:rPr>
        <w:lastRenderedPageBreak/>
        <w:t>Θέλω να ελπίζω ότι μέσα απ’ αυτή την ερώτηση δεν θα αποδειχθεί ότι κλείνετε το μάτι σε κάποιους άλλους, κάτι το οποίο θα σας εξηγήσω αμέσως μετά.</w:t>
      </w:r>
    </w:p>
    <w:p w14:paraId="3A25B46B" w14:textId="77777777" w:rsidR="007E46BB" w:rsidRDefault="00D8234F">
      <w:pPr>
        <w:tabs>
          <w:tab w:val="left" w:pos="2940"/>
        </w:tabs>
        <w:spacing w:line="600" w:lineRule="auto"/>
        <w:ind w:firstLine="720"/>
        <w:contextualSpacing/>
        <w:jc w:val="both"/>
        <w:rPr>
          <w:rFonts w:eastAsia="Times New Roman"/>
          <w:szCs w:val="24"/>
        </w:rPr>
      </w:pPr>
      <w:r>
        <w:rPr>
          <w:rFonts w:eastAsia="Times New Roman"/>
          <w:szCs w:val="24"/>
        </w:rPr>
        <w:t>Στις 4 Ιουλίου, λοιπόν, κύριε Υπουργέ, μετά βαΐων και κλάδων ανακο</w:t>
      </w:r>
      <w:r>
        <w:rPr>
          <w:rFonts w:eastAsia="Times New Roman"/>
          <w:szCs w:val="24"/>
        </w:rPr>
        <w:t xml:space="preserve">ινώσατε μια πολύ μεγάλη περιβαλλοντική μεταρρύθμιση, η οποία έχει να κάνει με το Ηλεκτρονικό Περιβαλλοντικό Μητρώο. Και όντως είναι. Όμως, μας είπατε τη μισή αλήθεια, γιατί ξεχνάτε προφανώς ότι αυτό είχε ξεκινήσει από την εποχή της δικής μας </w:t>
      </w:r>
      <w:r>
        <w:rPr>
          <w:rFonts w:eastAsia="Times New Roman"/>
          <w:szCs w:val="24"/>
        </w:rPr>
        <w:t>κ</w:t>
      </w:r>
      <w:r>
        <w:rPr>
          <w:rFonts w:eastAsia="Times New Roman"/>
          <w:szCs w:val="24"/>
        </w:rPr>
        <w:t>υβέρνησης, ότ</w:t>
      </w:r>
      <w:r>
        <w:rPr>
          <w:rFonts w:eastAsia="Times New Roman"/>
          <w:szCs w:val="24"/>
        </w:rPr>
        <w:t>αν δυστυχώς περάσαμε αυτές τις ρυθμίσεις και αυτές τις διατάξεις, αλλά δεν μπορέσαμε να τις ολοκληρώσουμε, καθώς εσείς καταψηφίζατε</w:t>
      </w:r>
      <w:r w:rsidRPr="00DD1830">
        <w:rPr>
          <w:rFonts w:eastAsia="Times New Roman"/>
          <w:szCs w:val="24"/>
        </w:rPr>
        <w:t>,</w:t>
      </w:r>
      <w:r>
        <w:rPr>
          <w:rFonts w:eastAsia="Times New Roman"/>
          <w:szCs w:val="24"/>
        </w:rPr>
        <w:t xml:space="preserve"> γιατί οδηγηθήκαμε σε εκλογές.</w:t>
      </w:r>
    </w:p>
    <w:p w14:paraId="3A25B46C" w14:textId="77777777" w:rsidR="007E46BB" w:rsidRDefault="00D8234F">
      <w:pPr>
        <w:tabs>
          <w:tab w:val="left" w:pos="2940"/>
        </w:tabs>
        <w:spacing w:line="600" w:lineRule="auto"/>
        <w:ind w:firstLine="720"/>
        <w:contextualSpacing/>
        <w:jc w:val="both"/>
        <w:rPr>
          <w:rFonts w:eastAsia="Times New Roman"/>
          <w:szCs w:val="24"/>
        </w:rPr>
      </w:pPr>
      <w:r>
        <w:rPr>
          <w:rFonts w:eastAsia="Times New Roman"/>
          <w:szCs w:val="24"/>
        </w:rPr>
        <w:t>Δεν μας λέτε, όμως -γιατί αυτή η αλήθεια όχι μόνο είναι μισή, αλλά είναι και ακρωτηριασμένη-</w:t>
      </w:r>
      <w:r>
        <w:rPr>
          <w:rFonts w:eastAsia="Times New Roman"/>
          <w:szCs w:val="24"/>
        </w:rPr>
        <w:t>,</w:t>
      </w:r>
      <w:r>
        <w:rPr>
          <w:rFonts w:eastAsia="Times New Roman"/>
          <w:szCs w:val="24"/>
        </w:rPr>
        <w:t xml:space="preserve"> γιατί υποχρεώνετε και ανοίγετε την </w:t>
      </w:r>
      <w:proofErr w:type="spellStart"/>
      <w:r>
        <w:rPr>
          <w:rFonts w:eastAsia="Times New Roman"/>
          <w:szCs w:val="24"/>
        </w:rPr>
        <w:t>κερκόπορτα</w:t>
      </w:r>
      <w:proofErr w:type="spellEnd"/>
      <w:r>
        <w:rPr>
          <w:rFonts w:eastAsia="Times New Roman"/>
          <w:szCs w:val="24"/>
        </w:rPr>
        <w:t xml:space="preserve"> της έντυπης υποβολής των αρχείων σε μια υποτιθέμενη πλήρως ηλεκτρονική διαδικασία.</w:t>
      </w:r>
    </w:p>
    <w:p w14:paraId="3A25B46D" w14:textId="77777777" w:rsidR="007E46BB" w:rsidRDefault="00D8234F">
      <w:pPr>
        <w:tabs>
          <w:tab w:val="left" w:pos="2940"/>
        </w:tabs>
        <w:spacing w:line="600" w:lineRule="auto"/>
        <w:ind w:firstLine="720"/>
        <w:contextualSpacing/>
        <w:jc w:val="both"/>
        <w:rPr>
          <w:rFonts w:eastAsia="Times New Roman"/>
          <w:szCs w:val="24"/>
        </w:rPr>
      </w:pPr>
      <w:r>
        <w:rPr>
          <w:rFonts w:eastAsia="Times New Roman"/>
          <w:szCs w:val="24"/>
        </w:rPr>
        <w:t>Εδώ θα ήθελα να εξηγηθώ, κύριε Πρόεδρε. Όλα τα οποία προβλέπονται σχετικά με το Ηλεκτρονικό Περιβαλλοντικό Μητρώο έχουμε πει ό</w:t>
      </w:r>
      <w:r>
        <w:rPr>
          <w:rFonts w:eastAsia="Times New Roman"/>
          <w:szCs w:val="24"/>
        </w:rPr>
        <w:t>τι θα ήταν ηλεκτρονικά: σχέδια, μελέτες, δικαιολογητικά, εγκρίσεις υπηρεσιών. Όμως, με μια εγκύκλιο πριν από λίγες μέρες το Υπουργείο ξαφνικά βάζει σε μια παράλληλη έντυπη διαδικασία. «Μπορεί»</w:t>
      </w:r>
      <w:r>
        <w:rPr>
          <w:rFonts w:eastAsia="Times New Roman"/>
          <w:szCs w:val="24"/>
        </w:rPr>
        <w:t>,</w:t>
      </w:r>
      <w:r>
        <w:rPr>
          <w:rFonts w:eastAsia="Times New Roman"/>
          <w:szCs w:val="24"/>
        </w:rPr>
        <w:t xml:space="preserve"> λέει το Υπουργείο</w:t>
      </w:r>
      <w:r>
        <w:rPr>
          <w:rFonts w:eastAsia="Times New Roman"/>
          <w:szCs w:val="24"/>
        </w:rPr>
        <w:t>,</w:t>
      </w:r>
      <w:r>
        <w:rPr>
          <w:rFonts w:eastAsia="Times New Roman"/>
          <w:szCs w:val="24"/>
        </w:rPr>
        <w:t xml:space="preserve"> «ο ενδιαφερόμενος να υποβάλλει τον φυσικό φ</w:t>
      </w:r>
      <w:r>
        <w:rPr>
          <w:rFonts w:eastAsia="Times New Roman"/>
          <w:szCs w:val="24"/>
        </w:rPr>
        <w:t>άκελο στην αρμόδια υπηρεσία».</w:t>
      </w:r>
    </w:p>
    <w:p w14:paraId="3A25B46E"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Συγγνώμη, όμως, κύριε Υπουργέ, αυτό δεν ακυρώνει την ηλεκτρονική διαδικασία; Ποιο ήταν το νόημα της ηλεκτρονικής διαδικασίας; Νομίζω ότι ήταν να σταματήσει η συνεχής επαφή μεταξύ των ενδιαφερομένων, των μελετητών και των υπηρεσιακών παραγόντων. Δεν καταλαβ</w:t>
      </w:r>
      <w:r>
        <w:rPr>
          <w:rFonts w:eastAsia="Times New Roman"/>
          <w:color w:val="000000"/>
          <w:szCs w:val="24"/>
          <w:shd w:val="clear" w:color="auto" w:fill="FFFFFF"/>
        </w:rPr>
        <w:t xml:space="preserve">αίνω, λοιπόν, για ποιον λόγο ανοίξατε αυτό το παράθυρο. </w:t>
      </w:r>
    </w:p>
    <w:p w14:paraId="3A25B46F"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Φυσικά είμαι σίγουρος ότι θα ακούσουμε δικαιολογίες και κατηγορίες από την πλευρά σας για την προηγούμενη κυβέρνηση. Τα έχετε ήδη άλλωστε πει και σε δημοσιογράφους πάνω σε αυτό το θέμα. Εδώ, όμως, στ</w:t>
      </w:r>
      <w:r>
        <w:rPr>
          <w:rFonts w:eastAsia="Times New Roman"/>
          <w:color w:val="000000"/>
          <w:szCs w:val="24"/>
          <w:shd w:val="clear" w:color="auto" w:fill="FFFFFF"/>
        </w:rPr>
        <w:t xml:space="preserve">ο Κοινοβούλιο, κύριε Υπουργέ, θα πρέπει να λέμε αλήθειες και αλήθειες ολόκληρες και όχι μισές. </w:t>
      </w:r>
    </w:p>
    <w:p w14:paraId="3A25B470"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Επιτρέψτε μου, κύριε Πρόεδρε, κάτι ακόμα, κλείνοντας την πρώτη μου τοποθέτηση.</w:t>
      </w:r>
    </w:p>
    <w:p w14:paraId="3A25B471"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Ειλικρινά θα ήθελα να μάθω για ποιον λόγο η Κυβέρνηση έβαλε την υποχρεωτική ψηφια</w:t>
      </w:r>
      <w:r>
        <w:rPr>
          <w:rFonts w:eastAsia="Times New Roman"/>
          <w:color w:val="000000"/>
          <w:szCs w:val="24"/>
          <w:shd w:val="clear" w:color="auto" w:fill="FFFFFF"/>
        </w:rPr>
        <w:t xml:space="preserve">κή υπογραφή σε έναν έντυπο φάκελο. Αυτό πραγματικά, αν δεν είναι αστείο, είναι τραγικό, κύριε Υπουργέ. Θα ήθελα να μας εξηγήσετε για ποιον λόγο μπορεί και μπαίνει η ηλεκτρονική υπογραφή σε έναν έντυπο φάκελο. Πρώτη φορά το αντιμετωπίζουμε αυτό, πρώτη φορά </w:t>
      </w:r>
      <w:r>
        <w:rPr>
          <w:rFonts w:eastAsia="Times New Roman"/>
          <w:color w:val="000000"/>
          <w:szCs w:val="24"/>
          <w:shd w:val="clear" w:color="auto" w:fill="FFFFFF"/>
        </w:rPr>
        <w:t>το συναντάμε.</w:t>
      </w:r>
    </w:p>
    <w:p w14:paraId="3A25B472"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Σας ευχαριστώ πάρα πολύ.</w:t>
      </w:r>
    </w:p>
    <w:p w14:paraId="3A25B473"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sidRPr="0026204E">
        <w:rPr>
          <w:rFonts w:eastAsia="Times New Roman"/>
          <w:b/>
          <w:color w:val="000000"/>
          <w:szCs w:val="24"/>
          <w:shd w:val="clear" w:color="auto" w:fill="FFFFFF"/>
        </w:rPr>
        <w:t>ΠΡΟΕΔΡΕΥΩΝ (Νικήτας Κακλαμάνης):</w:t>
      </w:r>
      <w:r>
        <w:rPr>
          <w:rFonts w:eastAsia="Times New Roman"/>
          <w:b/>
          <w:color w:val="000000"/>
          <w:szCs w:val="24"/>
          <w:shd w:val="clear" w:color="auto" w:fill="FFFFFF"/>
        </w:rPr>
        <w:t xml:space="preserve"> </w:t>
      </w:r>
      <w:r>
        <w:rPr>
          <w:rFonts w:eastAsia="Times New Roman"/>
          <w:color w:val="000000"/>
          <w:szCs w:val="24"/>
          <w:shd w:val="clear" w:color="auto" w:fill="FFFFFF"/>
        </w:rPr>
        <w:t>Κύριε Υπουργέ, έχετε τον λόγο.</w:t>
      </w:r>
    </w:p>
    <w:p w14:paraId="3A25B474"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sidRPr="0026204E">
        <w:rPr>
          <w:rFonts w:eastAsia="Times New Roman"/>
          <w:b/>
          <w:color w:val="000000"/>
          <w:szCs w:val="24"/>
          <w:shd w:val="clear" w:color="auto" w:fill="FFFFFF"/>
        </w:rPr>
        <w:lastRenderedPageBreak/>
        <w:t>ΣΩΚΡΑΤΗΣ ΦΑΜΕΛΛΟΣ (Αναπληρωτής Υπουργός Περιβάλλοντος και Ενέργειας):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3A25B475"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μου επιτρέψετε, επειδή δώσατε και μια έντονη «πολιτική</w:t>
      </w:r>
      <w:r>
        <w:rPr>
          <w:rFonts w:eastAsia="Times New Roman"/>
          <w:color w:val="000000"/>
          <w:szCs w:val="24"/>
          <w:shd w:val="clear" w:color="auto" w:fill="FFFFFF"/>
        </w:rPr>
        <w:t>» -σε εισαγωγικά- χροιά στην ερώτησή σας, να σας απαντήσω αναγκαστικά, κύριε Κατσαφάδο, στο ίδιο επίπεδο.</w:t>
      </w:r>
    </w:p>
    <w:p w14:paraId="3A25B476"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Επειδή μάλλον έχετε πέσει θύμα παραπληροφόρησης από δημοσιεύματα, γιατί ασχοληθήκατε με δημοσιογράφους -και έτσι μου είπατε τουλάχιστον ότι εγώ μίλησα</w:t>
      </w:r>
      <w:r>
        <w:rPr>
          <w:rFonts w:eastAsia="Times New Roman"/>
          <w:color w:val="000000"/>
          <w:szCs w:val="24"/>
          <w:shd w:val="clear" w:color="auto" w:fill="FFFFFF"/>
        </w:rPr>
        <w:t xml:space="preserve"> με δημοσιογράφους-, να σας ενημερώσω και να σας παρουσιάσω μια ακόμα μεγάλη περιβαλλοντική καινοτομία. Μάλλον, όμως, χρειάζεται να σας ενημερώσω και για κάποια θέματα</w:t>
      </w:r>
      <w:r>
        <w:rPr>
          <w:rFonts w:eastAsia="Times New Roman"/>
          <w:color w:val="000000"/>
          <w:szCs w:val="24"/>
          <w:shd w:val="clear" w:color="auto" w:fill="FFFFFF"/>
        </w:rPr>
        <w:t>,</w:t>
      </w:r>
      <w:r>
        <w:rPr>
          <w:rFonts w:eastAsia="Times New Roman"/>
          <w:color w:val="000000"/>
          <w:szCs w:val="24"/>
          <w:shd w:val="clear" w:color="auto" w:fill="FFFFFF"/>
        </w:rPr>
        <w:t xml:space="preserve"> τα οποία </w:t>
      </w:r>
      <w:r>
        <w:rPr>
          <w:rFonts w:eastAsia="Times New Roman"/>
          <w:color w:val="000000"/>
          <w:szCs w:val="24"/>
          <w:shd w:val="clear" w:color="auto" w:fill="FFFFFF"/>
        </w:rPr>
        <w:t xml:space="preserve">ανήκαν στο </w:t>
      </w:r>
      <w:r>
        <w:rPr>
          <w:rFonts w:eastAsia="Times New Roman"/>
          <w:color w:val="000000"/>
          <w:szCs w:val="24"/>
          <w:shd w:val="clear" w:color="auto" w:fill="FFFFFF"/>
        </w:rPr>
        <w:t>θεσμικό πλαίσιο και επί των προηγούμενων κυβερνήσεων.</w:t>
      </w:r>
    </w:p>
    <w:p w14:paraId="3A25B477"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w:t>
      </w:r>
      <w:r>
        <w:rPr>
          <w:rFonts w:eastAsia="Times New Roman"/>
          <w:color w:val="000000"/>
          <w:szCs w:val="24"/>
          <w:shd w:val="clear" w:color="auto" w:fill="FFFFFF"/>
        </w:rPr>
        <w:t>Η</w:t>
      </w:r>
      <w:r>
        <w:rPr>
          <w:rFonts w:eastAsia="Times New Roman"/>
          <w:color w:val="000000"/>
          <w:szCs w:val="24"/>
          <w:shd w:val="clear" w:color="auto" w:fill="FFFFFF"/>
        </w:rPr>
        <w:t>λεκτρονικ</w:t>
      </w:r>
      <w:r>
        <w:rPr>
          <w:rFonts w:eastAsia="Times New Roman"/>
          <w:color w:val="000000"/>
          <w:szCs w:val="24"/>
          <w:shd w:val="clear" w:color="auto" w:fill="FFFFFF"/>
        </w:rPr>
        <w:t xml:space="preserve">ό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εριβαλλοντικό </w:t>
      </w:r>
      <w:r>
        <w:rPr>
          <w:rFonts w:eastAsia="Times New Roman"/>
          <w:color w:val="000000"/>
          <w:szCs w:val="24"/>
          <w:shd w:val="clear" w:color="auto" w:fill="FFFFFF"/>
        </w:rPr>
        <w:t>Μ</w:t>
      </w:r>
      <w:r>
        <w:rPr>
          <w:rFonts w:eastAsia="Times New Roman"/>
          <w:color w:val="000000"/>
          <w:szCs w:val="24"/>
          <w:shd w:val="clear" w:color="auto" w:fill="FFFFFF"/>
        </w:rPr>
        <w:t>ητρώο είναι μια μεγάλη καινοτομία την οποία δεν υλοποίησαν οι προηγούμενες κυβερνήσεις. Πρέπει να σας πω ότι η υπουργική απόφαση για την περιγραφή της διαδικασίας από νόμο του 2011 έκανε τρία χρόνια να γίνει. Για να καταλάβετε πόσο γρήγορ</w:t>
      </w:r>
      <w:r>
        <w:rPr>
          <w:rFonts w:eastAsia="Times New Roman"/>
          <w:color w:val="000000"/>
          <w:szCs w:val="24"/>
          <w:shd w:val="clear" w:color="auto" w:fill="FFFFFF"/>
        </w:rPr>
        <w:t>α δούλευαν οι προηγούμενες κυβερνήσεις! Εμείς κατορθώσαμε και το υλοποιήσαμε.</w:t>
      </w:r>
    </w:p>
    <w:p w14:paraId="3A25B478"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Αναφερθήκατε σε μία εγκύκλιο, η οποία πράγματι υπάρχει. Τι λέει αυτή η εγκύκλιος; Η εγκύκλιος αυτή -την έχω μπροστά μου- στις 10 Οκτωβρίου διευκρινίζει </w:t>
      </w:r>
      <w:r>
        <w:rPr>
          <w:rFonts w:eastAsia="Times New Roman"/>
          <w:color w:val="000000"/>
          <w:szCs w:val="24"/>
          <w:shd w:val="clear" w:color="auto" w:fill="FFFFFF"/>
        </w:rPr>
        <w:lastRenderedPageBreak/>
        <w:t>προς τις αρμόδιες αρχές ότ</w:t>
      </w:r>
      <w:r>
        <w:rPr>
          <w:rFonts w:eastAsia="Times New Roman"/>
          <w:color w:val="000000"/>
          <w:szCs w:val="24"/>
          <w:shd w:val="clear" w:color="auto" w:fill="FFFFFF"/>
        </w:rPr>
        <w:t xml:space="preserve">ι η μόνη διαδικασία που οδηγεί στην περιβαλλοντική </w:t>
      </w:r>
      <w:proofErr w:type="spellStart"/>
      <w:r>
        <w:rPr>
          <w:rFonts w:eastAsia="Times New Roman"/>
          <w:color w:val="000000"/>
          <w:szCs w:val="24"/>
          <w:shd w:val="clear" w:color="auto" w:fill="FFFFFF"/>
        </w:rPr>
        <w:t>αδειοδότηση</w:t>
      </w:r>
      <w:proofErr w:type="spellEnd"/>
      <w:r>
        <w:rPr>
          <w:rFonts w:eastAsia="Times New Roman"/>
          <w:color w:val="000000"/>
          <w:szCs w:val="24"/>
          <w:shd w:val="clear" w:color="auto" w:fill="FFFFFF"/>
        </w:rPr>
        <w:t xml:space="preserve"> είναι η υποβολή ηλεκτρονικά των μελετών μέσα από το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λεκτρονικό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εριβαλλοντικό </w:t>
      </w:r>
      <w:r>
        <w:rPr>
          <w:rFonts w:eastAsia="Times New Roman"/>
          <w:color w:val="000000"/>
          <w:szCs w:val="24"/>
          <w:shd w:val="clear" w:color="auto" w:fill="FFFFFF"/>
        </w:rPr>
        <w:t>Μ</w:t>
      </w:r>
      <w:r>
        <w:rPr>
          <w:rFonts w:eastAsia="Times New Roman"/>
          <w:color w:val="000000"/>
          <w:szCs w:val="24"/>
          <w:shd w:val="clear" w:color="auto" w:fill="FFFFFF"/>
        </w:rPr>
        <w:t>ητρώο.</w:t>
      </w:r>
    </w:p>
    <w:p w14:paraId="3A25B479"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Αυτό που λέει, κύριε Πρόεδρε, η εγκύκλιος είναι ότι η μόνη διαδικασία είναι του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λεκτρονικού </w:t>
      </w:r>
      <w:r>
        <w:rPr>
          <w:rFonts w:eastAsia="Times New Roman"/>
          <w:color w:val="000000"/>
          <w:szCs w:val="24"/>
          <w:shd w:val="clear" w:color="auto" w:fill="FFFFFF"/>
        </w:rPr>
        <w:t>Π</w:t>
      </w:r>
      <w:r>
        <w:rPr>
          <w:rFonts w:eastAsia="Times New Roman"/>
          <w:color w:val="000000"/>
          <w:szCs w:val="24"/>
          <w:shd w:val="clear" w:color="auto" w:fill="FFFFFF"/>
        </w:rPr>
        <w:t>εριβαλλοντικ</w:t>
      </w:r>
      <w:r>
        <w:rPr>
          <w:rFonts w:eastAsia="Times New Roman"/>
          <w:color w:val="000000"/>
          <w:szCs w:val="24"/>
          <w:shd w:val="clear" w:color="auto" w:fill="FFFFFF"/>
        </w:rPr>
        <w:t xml:space="preserve">ού </w:t>
      </w:r>
      <w:r>
        <w:rPr>
          <w:rFonts w:eastAsia="Times New Roman"/>
          <w:color w:val="000000"/>
          <w:szCs w:val="24"/>
          <w:shd w:val="clear" w:color="auto" w:fill="FFFFFF"/>
        </w:rPr>
        <w:t>Μ</w:t>
      </w:r>
      <w:r>
        <w:rPr>
          <w:rFonts w:eastAsia="Times New Roman"/>
          <w:color w:val="000000"/>
          <w:szCs w:val="24"/>
          <w:shd w:val="clear" w:color="auto" w:fill="FFFFFF"/>
        </w:rPr>
        <w:t xml:space="preserve">ητρώου. Άρα είναι απολύτως, θα έλεγα εγώ, μη τεκμηριωμένη -για να μην πω κάτι άλλο- η δήλωση που λέει ότι υπάρχει και άλλη διαδικασία </w:t>
      </w:r>
      <w:r>
        <w:rPr>
          <w:rFonts w:eastAsia="Times New Roman"/>
          <w:color w:val="000000"/>
          <w:szCs w:val="24"/>
          <w:shd w:val="clear" w:color="auto" w:fill="FFFFFF"/>
          <w:lang w:val="en-US"/>
        </w:rPr>
        <w:t>bypass</w:t>
      </w:r>
      <w:r>
        <w:rPr>
          <w:rFonts w:eastAsia="Times New Roman"/>
          <w:color w:val="000000"/>
          <w:szCs w:val="24"/>
          <w:shd w:val="clear" w:color="auto" w:fill="FFFFFF"/>
        </w:rPr>
        <w:t>, η οποία εφαρμόστηκε με αυτή</w:t>
      </w:r>
      <w:r>
        <w:rPr>
          <w:rFonts w:eastAsia="Times New Roman"/>
          <w:color w:val="000000"/>
          <w:szCs w:val="24"/>
          <w:shd w:val="clear" w:color="auto" w:fill="FFFFFF"/>
        </w:rPr>
        <w:t xml:space="preserve"> την εγκύκλιο. Η εγκύκλιος αυτή έγινε -προφανώς με βάση τη νομοθεσία- από ανώτατα στελέχη του Υπουργείου. Δεν είναι υπογεγραμμένη από εμένα, αλλά δεν θεωρώ ότι είναι λανθασμένη. Λέει ουσιαστικά στους πολίτες, στους μελετητές και στις επιχειρήσεις πώς μπορο</w:t>
      </w:r>
      <w:r>
        <w:rPr>
          <w:rFonts w:eastAsia="Times New Roman"/>
          <w:color w:val="000000"/>
          <w:szCs w:val="24"/>
          <w:shd w:val="clear" w:color="auto" w:fill="FFFFFF"/>
        </w:rPr>
        <w:t xml:space="preserve">ύν να εφαρμόσουν αυτή την καινοτομία του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λεκτρονικού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εριβαλλοντικού </w:t>
      </w:r>
      <w:r>
        <w:rPr>
          <w:rFonts w:eastAsia="Times New Roman"/>
          <w:color w:val="000000"/>
          <w:szCs w:val="24"/>
          <w:shd w:val="clear" w:color="auto" w:fill="FFFFFF"/>
        </w:rPr>
        <w:t>Μ</w:t>
      </w:r>
      <w:r>
        <w:rPr>
          <w:rFonts w:eastAsia="Times New Roman"/>
          <w:color w:val="000000"/>
          <w:szCs w:val="24"/>
          <w:shd w:val="clear" w:color="auto" w:fill="FFFFFF"/>
        </w:rPr>
        <w:t>ητρώου, που πράγματι εμείς πιλοτικά ξεκινήσαμε φέτος το καλοκαίρι.</w:t>
      </w:r>
    </w:p>
    <w:p w14:paraId="3A25B47A"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Μετατρέπεται, λοιπόν, η </w:t>
      </w:r>
      <w:proofErr w:type="spellStart"/>
      <w:r>
        <w:rPr>
          <w:rFonts w:eastAsia="Times New Roman"/>
          <w:color w:val="000000"/>
          <w:szCs w:val="24"/>
          <w:shd w:val="clear" w:color="auto" w:fill="FFFFFF"/>
        </w:rPr>
        <w:t>αδειοδοτική</w:t>
      </w:r>
      <w:proofErr w:type="spellEnd"/>
      <w:r>
        <w:rPr>
          <w:rFonts w:eastAsia="Times New Roman"/>
          <w:color w:val="000000"/>
          <w:szCs w:val="24"/>
          <w:shd w:val="clear" w:color="auto" w:fill="FFFFFF"/>
        </w:rPr>
        <w:t xml:space="preserve"> διαδικασία σε μια πλήρως ηλεκτρονική πλατφόρμα και διευκρινίζεται ακόμη μια φορά ό</w:t>
      </w:r>
      <w:r>
        <w:rPr>
          <w:rFonts w:eastAsia="Times New Roman"/>
          <w:color w:val="000000"/>
          <w:szCs w:val="24"/>
          <w:shd w:val="clear" w:color="auto" w:fill="FFFFFF"/>
        </w:rPr>
        <w:t xml:space="preserve">τι μόνο από την ηλεκτρονική πλατφόρμα μπορεί να εκδίδονται περιβαλλοντικές άδειες. Αυτό πρακτικά σημαίνει ότι η υποβολή και η διεκπεραίωση όλων των περιβαλλοντικών </w:t>
      </w:r>
      <w:proofErr w:type="spellStart"/>
      <w:r>
        <w:rPr>
          <w:rFonts w:eastAsia="Times New Roman"/>
          <w:color w:val="000000"/>
          <w:szCs w:val="24"/>
          <w:shd w:val="clear" w:color="auto" w:fill="FFFFFF"/>
        </w:rPr>
        <w:t>αδειοδοτήσεων</w:t>
      </w:r>
      <w:proofErr w:type="spellEnd"/>
      <w:r>
        <w:rPr>
          <w:rFonts w:eastAsia="Times New Roman"/>
          <w:color w:val="000000"/>
          <w:szCs w:val="24"/>
          <w:shd w:val="clear" w:color="auto" w:fill="FFFFFF"/>
        </w:rPr>
        <w:t xml:space="preserve">, η παρακολούθηση της διαδικασίας, οι γνωμοδοτήσεις των υπηρεσιών, αλλά και οι </w:t>
      </w:r>
      <w:r>
        <w:rPr>
          <w:rFonts w:eastAsia="Times New Roman"/>
          <w:color w:val="000000"/>
          <w:szCs w:val="24"/>
          <w:shd w:val="clear" w:color="auto" w:fill="FFFFFF"/>
        </w:rPr>
        <w:t xml:space="preserve">αποδόσεις των επιχειρήσεων θα φαίνονται πλέον στο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λεκτρονικό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εριβαλλοντικό </w:t>
      </w:r>
      <w:r>
        <w:rPr>
          <w:rFonts w:eastAsia="Times New Roman"/>
          <w:color w:val="000000"/>
          <w:szCs w:val="24"/>
          <w:shd w:val="clear" w:color="auto" w:fill="FFFFFF"/>
        </w:rPr>
        <w:t>Μ</w:t>
      </w:r>
      <w:r>
        <w:rPr>
          <w:rFonts w:eastAsia="Times New Roman"/>
          <w:color w:val="000000"/>
          <w:szCs w:val="24"/>
          <w:shd w:val="clear" w:color="auto" w:fill="FFFFFF"/>
        </w:rPr>
        <w:t>η</w:t>
      </w:r>
      <w:r>
        <w:rPr>
          <w:rFonts w:eastAsia="Times New Roman"/>
          <w:color w:val="000000"/>
          <w:szCs w:val="24"/>
          <w:shd w:val="clear" w:color="auto" w:fill="FFFFFF"/>
        </w:rPr>
        <w:lastRenderedPageBreak/>
        <w:t xml:space="preserve">τρώο. Και αναρωτιέμαι και εγώ με τη σειρά μου μήπως η ερώτηση αυτή και το δημοσίευμα που προηγήθηκε της ερώτησής σας αμφισβητεί το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λεκτρονικό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εριβαλλοντικό </w:t>
      </w:r>
      <w:r>
        <w:rPr>
          <w:rFonts w:eastAsia="Times New Roman"/>
          <w:color w:val="000000"/>
          <w:szCs w:val="24"/>
          <w:shd w:val="clear" w:color="auto" w:fill="FFFFFF"/>
        </w:rPr>
        <w:t>Μ</w:t>
      </w:r>
      <w:r>
        <w:rPr>
          <w:rFonts w:eastAsia="Times New Roman"/>
          <w:color w:val="000000"/>
          <w:szCs w:val="24"/>
          <w:shd w:val="clear" w:color="auto" w:fill="FFFFFF"/>
        </w:rPr>
        <w:t>ητρώο και τη διαδι</w:t>
      </w:r>
      <w:r>
        <w:rPr>
          <w:rFonts w:eastAsia="Times New Roman"/>
          <w:color w:val="000000"/>
          <w:szCs w:val="24"/>
          <w:shd w:val="clear" w:color="auto" w:fill="FFFFFF"/>
        </w:rPr>
        <w:t xml:space="preserve">κασία γνώσης του κοινού και των επιχειρήσεων της πραγματικότητας για την υπερβολική </w:t>
      </w:r>
      <w:proofErr w:type="spellStart"/>
      <w:r>
        <w:rPr>
          <w:rFonts w:eastAsia="Times New Roman"/>
          <w:color w:val="000000"/>
          <w:szCs w:val="24"/>
          <w:shd w:val="clear" w:color="auto" w:fill="FFFFFF"/>
        </w:rPr>
        <w:t>αδειοδότηση</w:t>
      </w:r>
      <w:proofErr w:type="spellEnd"/>
      <w:r>
        <w:rPr>
          <w:rFonts w:eastAsia="Times New Roman"/>
          <w:color w:val="000000"/>
          <w:szCs w:val="24"/>
          <w:shd w:val="clear" w:color="auto" w:fill="FFFFFF"/>
        </w:rPr>
        <w:t>.</w:t>
      </w:r>
    </w:p>
    <w:p w14:paraId="3A25B47B"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Έτσι τώρα πια ο μελετητής, οι περιβαλλοντικές υπηρεσίες, οι φορείς αλλά και η κοινωνία μπορούν να ενημερώνονται όχι μόνον για την </w:t>
      </w:r>
      <w:proofErr w:type="spellStart"/>
      <w:r>
        <w:rPr>
          <w:rFonts w:eastAsia="Times New Roman"/>
          <w:color w:val="000000"/>
          <w:szCs w:val="24"/>
          <w:shd w:val="clear" w:color="auto" w:fill="FFFFFF"/>
        </w:rPr>
        <w:t>αδειοδότηση</w:t>
      </w:r>
      <w:proofErr w:type="spellEnd"/>
      <w:r>
        <w:rPr>
          <w:rFonts w:eastAsia="Times New Roman"/>
          <w:color w:val="000000"/>
          <w:szCs w:val="24"/>
          <w:shd w:val="clear" w:color="auto" w:fill="FFFFFF"/>
        </w:rPr>
        <w:t xml:space="preserve"> αλλά και για τη δ</w:t>
      </w:r>
      <w:r>
        <w:rPr>
          <w:rFonts w:eastAsia="Times New Roman"/>
          <w:color w:val="000000"/>
          <w:szCs w:val="24"/>
          <w:shd w:val="clear" w:color="auto" w:fill="FFFFFF"/>
        </w:rPr>
        <w:t>ιαδικασία περιβαλλοντικής απόδοσης, με όλες τις πληροφορίες για τη λειτουργία των επιχειρήσεων, κάτι το οποίο δεν τόλμησαν οι προηγούμενες κυβερνήσεις, όχι γιατί η επιχειρηματικότητα είναι κακή, αλλά γιατί ήθελαν να τακτοποιήσουν μερικούς επιχειρηματίες δι</w:t>
      </w:r>
      <w:r>
        <w:rPr>
          <w:rFonts w:eastAsia="Times New Roman"/>
          <w:color w:val="000000"/>
          <w:szCs w:val="24"/>
          <w:shd w:val="clear" w:color="auto" w:fill="FFFFFF"/>
        </w:rPr>
        <w:t xml:space="preserve">κούς τους, στους οποίους έδιναν και δάνεια με αέρα. Το </w:t>
      </w:r>
      <w:r>
        <w:rPr>
          <w:rFonts w:eastAsia="Times New Roman"/>
          <w:color w:val="000000"/>
          <w:szCs w:val="24"/>
          <w:shd w:val="clear" w:color="auto" w:fill="FFFFFF"/>
        </w:rPr>
        <w:t>Η</w:t>
      </w:r>
      <w:r>
        <w:rPr>
          <w:rFonts w:eastAsia="Times New Roman"/>
          <w:color w:val="000000"/>
          <w:szCs w:val="24"/>
          <w:shd w:val="clear" w:color="auto" w:fill="FFFFFF"/>
        </w:rPr>
        <w:t xml:space="preserve">λεκτρονικό </w:t>
      </w:r>
      <w:r>
        <w:rPr>
          <w:rFonts w:eastAsia="Times New Roman"/>
          <w:color w:val="000000"/>
          <w:szCs w:val="24"/>
          <w:shd w:val="clear" w:color="auto" w:fill="FFFFFF"/>
        </w:rPr>
        <w:t>Π</w:t>
      </w:r>
      <w:r>
        <w:rPr>
          <w:rFonts w:eastAsia="Times New Roman"/>
          <w:color w:val="000000"/>
          <w:szCs w:val="24"/>
          <w:shd w:val="clear" w:color="auto" w:fill="FFFFFF"/>
        </w:rPr>
        <w:t xml:space="preserve">εριβαλλοντικό </w:t>
      </w:r>
      <w:r>
        <w:rPr>
          <w:rFonts w:eastAsia="Times New Roman"/>
          <w:color w:val="000000"/>
          <w:szCs w:val="24"/>
          <w:shd w:val="clear" w:color="auto" w:fill="FFFFFF"/>
        </w:rPr>
        <w:t>Μ</w:t>
      </w:r>
      <w:r>
        <w:rPr>
          <w:rFonts w:eastAsia="Times New Roman"/>
          <w:color w:val="000000"/>
          <w:szCs w:val="24"/>
          <w:shd w:val="clear" w:color="auto" w:fill="FFFFFF"/>
        </w:rPr>
        <w:t xml:space="preserve">ητρώο, λοιπόν, τώρα υλοποιείται μαζί με Εθνικό Μητρώο Παραγωγών, μαζί με μία διάφανη διαδικασία </w:t>
      </w:r>
      <w:proofErr w:type="spellStart"/>
      <w:r>
        <w:rPr>
          <w:rFonts w:eastAsia="Times New Roman"/>
          <w:color w:val="000000"/>
          <w:szCs w:val="24"/>
          <w:shd w:val="clear" w:color="auto" w:fill="FFFFFF"/>
        </w:rPr>
        <w:t>αδειοδοτήσεων</w:t>
      </w:r>
      <w:proofErr w:type="spellEnd"/>
      <w:r>
        <w:rPr>
          <w:rFonts w:eastAsia="Times New Roman"/>
          <w:color w:val="000000"/>
          <w:szCs w:val="24"/>
          <w:shd w:val="clear" w:color="auto" w:fill="FFFFFF"/>
        </w:rPr>
        <w:t>.</w:t>
      </w:r>
    </w:p>
    <w:p w14:paraId="3A25B47C"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w:t>
      </w:r>
      <w:r>
        <w:rPr>
          <w:rFonts w:eastAsia="Times New Roman"/>
          <w:color w:val="000000"/>
          <w:szCs w:val="24"/>
          <w:shd w:val="clear" w:color="auto" w:fill="FFFFFF"/>
        </w:rPr>
        <w:t>κ</w:t>
      </w:r>
      <w:r>
        <w:rPr>
          <w:rFonts w:eastAsia="Times New Roman"/>
          <w:color w:val="000000"/>
          <w:szCs w:val="24"/>
          <w:shd w:val="clear" w:color="auto" w:fill="FFFFFF"/>
        </w:rPr>
        <w:t>τυπάει το κουδούνι λήξεως του χρόνου ομιλίας</w:t>
      </w:r>
      <w:r>
        <w:rPr>
          <w:rFonts w:eastAsia="Times New Roman"/>
          <w:color w:val="000000"/>
          <w:szCs w:val="24"/>
          <w:shd w:val="clear" w:color="auto" w:fill="FFFFFF"/>
        </w:rPr>
        <w:t xml:space="preserve"> του κυρίου Αναπληρωτή Υπουργού)</w:t>
      </w:r>
    </w:p>
    <w:p w14:paraId="3A25B47D"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κυριολεκτικά και εμένα με βάζετε να αναρωτηθώ -γιατί αναρωτηθήκατε και εσείς, αλλιώς δεν θα έμπαινα στο δίλημμα- αν κάποιοι ανησυχούν. </w:t>
      </w:r>
      <w:r w:rsidRPr="00D42868">
        <w:rPr>
          <w:rFonts w:eastAsia="Times New Roman"/>
          <w:color w:val="000000"/>
          <w:szCs w:val="24"/>
          <w:shd w:val="clear" w:color="auto" w:fill="FFFFFF"/>
        </w:rPr>
        <w:t>Τι κάνει,</w:t>
      </w:r>
      <w:r>
        <w:rPr>
          <w:rFonts w:eastAsia="Times New Roman"/>
          <w:color w:val="000000"/>
          <w:szCs w:val="24"/>
          <w:shd w:val="clear" w:color="auto" w:fill="FFFFFF"/>
        </w:rPr>
        <w:t xml:space="preserve"> λοιπόν, το Ηλεκτρονικό Περιβαλλοντικό Μητρώο; Δεν επιβάλλει παράλληλο χειρ</w:t>
      </w:r>
      <w:r>
        <w:rPr>
          <w:rFonts w:eastAsia="Times New Roman"/>
          <w:color w:val="000000"/>
          <w:szCs w:val="24"/>
          <w:shd w:val="clear" w:color="auto" w:fill="FFFFFF"/>
        </w:rPr>
        <w:t xml:space="preserve">όγραφο και έντυπο σύστημα. Κύριε Πρόεδρε, να καταγραφεί ότι μόνο με τη διαδικασία </w:t>
      </w:r>
      <w:r>
        <w:rPr>
          <w:rFonts w:eastAsia="Times New Roman"/>
          <w:color w:val="000000"/>
          <w:szCs w:val="24"/>
          <w:shd w:val="clear" w:color="auto" w:fill="FFFFFF"/>
        </w:rPr>
        <w:lastRenderedPageBreak/>
        <w:t>του Ηλεκτρονικού Περιβαλλοντικού Μητρώου -το ξεκαθαρίζει αυτό η εγκύκλιος- μόνο με την ηλεκτρονική υποβολή, μπορεί να εκδοθεί άδεια.</w:t>
      </w:r>
    </w:p>
    <w:p w14:paraId="3A25B47E" w14:textId="77777777" w:rsidR="007E46BB" w:rsidRDefault="00D8234F">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Λέει όμως και τι γίνεται με τις μελέτες π</w:t>
      </w:r>
      <w:r>
        <w:rPr>
          <w:rFonts w:eastAsia="Times New Roman"/>
          <w:color w:val="000000"/>
          <w:szCs w:val="24"/>
          <w:shd w:val="clear" w:color="auto" w:fill="FFFFFF"/>
        </w:rPr>
        <w:t>ου υποβλήθηκαν μέχρι τις 10 Οκτωβρίου -ορίζει τη μεταβατικότητα- και τι γίνεται με τις μελέτες που υποβάλλονται μετά τις 10 Οκτωβρίου. Είναι μια διαδικασία –το λέω γιατί το ρωτάτε και αυτό- που θα κρατήσει το πολύ δύο μήνες. Για ποιον λόγο; Γιατί πολύ απλά</w:t>
      </w:r>
      <w:r>
        <w:rPr>
          <w:rFonts w:eastAsia="Times New Roman"/>
          <w:color w:val="000000"/>
          <w:szCs w:val="24"/>
          <w:shd w:val="clear" w:color="auto" w:fill="FFFFFF"/>
        </w:rPr>
        <w:t xml:space="preserve"> δεν έχουν αποκτήσει όλοι οι μελετητές ακόμη το δικαίωμα και τη δυνατότητα της ψηφιακής υπογραφής και βέβαια γιατί τα περιφερειακά συμβούλια, στα οποία αποστέλλονται για γνωμοδότηση, δεν μπορούν ακόμα να διαχειριστούν ψηφιοποιημένα αρχεία. Μόνο γι’ αυτόν τ</w:t>
      </w:r>
      <w:r>
        <w:rPr>
          <w:rFonts w:eastAsia="Times New Roman"/>
          <w:color w:val="000000"/>
          <w:szCs w:val="24"/>
          <w:shd w:val="clear" w:color="auto" w:fill="FFFFFF"/>
        </w:rPr>
        <w:t>ον λόγο γίνεται και το διευκρινίζει η εγκύκλιος.</w:t>
      </w:r>
    </w:p>
    <w:p w14:paraId="3A25B47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Άρα να μη δώσουμε μεγαλύτερο μέγεθος σε κάτι πολύ απλό, μεταβατικό για διευκόλυνση των γνωμοδοτήσεων των περιφερειακών συμβουλίων και των υπογραφών των μελετητών, το οποίο γίνεται με μόνη οδό την ηλεκτρονική</w:t>
      </w:r>
      <w:r>
        <w:rPr>
          <w:rFonts w:eastAsia="Times New Roman" w:cs="Times New Roman"/>
          <w:szCs w:val="24"/>
        </w:rPr>
        <w:t xml:space="preserve">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Θα επανέλθω στη δεύτερη τοποθέτησή μου.</w:t>
      </w:r>
    </w:p>
    <w:p w14:paraId="3A25B480" w14:textId="77777777" w:rsidR="007E46BB" w:rsidRDefault="00D8234F">
      <w:pPr>
        <w:spacing w:line="600" w:lineRule="auto"/>
        <w:ind w:firstLine="720"/>
        <w:contextualSpacing/>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Κύριε Κατσαφάδο, έχετε τον λόγο για τη δευτερολογία σας.</w:t>
      </w:r>
    </w:p>
    <w:p w14:paraId="3A25B48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κύριε Πρόεδρε.</w:t>
      </w:r>
    </w:p>
    <w:p w14:paraId="3A25B48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2014 η προηγούμενη </w:t>
      </w:r>
      <w:r>
        <w:rPr>
          <w:rFonts w:eastAsia="Times New Roman" w:cs="Times New Roman"/>
          <w:szCs w:val="24"/>
        </w:rPr>
        <w:t>κ</w:t>
      </w:r>
      <w:r>
        <w:rPr>
          <w:rFonts w:eastAsia="Times New Roman" w:cs="Times New Roman"/>
          <w:szCs w:val="24"/>
        </w:rPr>
        <w:t xml:space="preserve">υβέρνηση ήταν έτοιμη να προχωρήσει στο ηλεκτρονικό πρωτόκολλο, αλλά δυστυχώς κάποιοι εκείνη την εποχή δεν </w:t>
      </w:r>
      <w:r>
        <w:rPr>
          <w:rFonts w:eastAsia="Times New Roman" w:cs="Times New Roman"/>
          <w:szCs w:val="24"/>
        </w:rPr>
        <w:lastRenderedPageBreak/>
        <w:t xml:space="preserve">το ψήφιζαν. Έρχεστε, λοιπόν, τρεισήμισι χρόνια μετά, με πολύ μεγάλη </w:t>
      </w:r>
      <w:proofErr w:type="spellStart"/>
      <w:r>
        <w:rPr>
          <w:rFonts w:eastAsia="Times New Roman" w:cs="Times New Roman"/>
          <w:szCs w:val="24"/>
        </w:rPr>
        <w:t>χρονοκαθυστέρηση</w:t>
      </w:r>
      <w:proofErr w:type="spellEnd"/>
      <w:r>
        <w:rPr>
          <w:rFonts w:eastAsia="Times New Roman" w:cs="Times New Roman"/>
          <w:szCs w:val="24"/>
        </w:rPr>
        <w:t>, με καθυστέρηση τρεισήμισι ετών -και δεν είναι η πρώτη φορά, σε π</w:t>
      </w:r>
      <w:r>
        <w:rPr>
          <w:rFonts w:eastAsia="Times New Roman" w:cs="Times New Roman"/>
          <w:szCs w:val="24"/>
        </w:rPr>
        <w:t xml:space="preserve">άρα πολλά θέματα που έχουν σχέση όχι μόνο με </w:t>
      </w:r>
      <w:proofErr w:type="spellStart"/>
      <w:r>
        <w:rPr>
          <w:rFonts w:eastAsia="Times New Roman" w:cs="Times New Roman"/>
          <w:szCs w:val="24"/>
        </w:rPr>
        <w:t>μνημονιακές</w:t>
      </w:r>
      <w:proofErr w:type="spellEnd"/>
      <w:r>
        <w:rPr>
          <w:rFonts w:eastAsia="Times New Roman" w:cs="Times New Roman"/>
          <w:szCs w:val="24"/>
        </w:rPr>
        <w:t xml:space="preserve"> διατάξεις, </w:t>
      </w:r>
      <w:r>
        <w:rPr>
          <w:rFonts w:eastAsia="Times New Roman" w:cs="Times New Roman"/>
          <w:szCs w:val="24"/>
        </w:rPr>
        <w:t xml:space="preserve">με τις οποίες </w:t>
      </w:r>
      <w:r>
        <w:rPr>
          <w:rFonts w:eastAsia="Times New Roman" w:cs="Times New Roman"/>
          <w:szCs w:val="24"/>
        </w:rPr>
        <w:t>θα σκίζατε όλα τα μνημόνια, αλλά τελικά φέρνετε και άλλα, έρχεστε- και κάνετε τις μεταρρυθμίσεις που εσείς οι ίδιοι καταψηφίζατε.</w:t>
      </w:r>
    </w:p>
    <w:p w14:paraId="3A25B48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Το Ηλεκτρονικό Περιβαλλοντικό Μητρώο που συζ</w:t>
      </w:r>
      <w:r>
        <w:rPr>
          <w:rFonts w:eastAsia="Times New Roman" w:cs="Times New Roman"/>
          <w:szCs w:val="24"/>
        </w:rPr>
        <w:t>ητάμε σήμερα είναι μια από αυτές τις μεταρρυθμίσεις που το 2014 εσείς είχατε καταψηφίσει. Θα δεχθώ</w:t>
      </w:r>
      <w:r>
        <w:rPr>
          <w:rFonts w:eastAsia="Times New Roman" w:cs="Times New Roman"/>
          <w:szCs w:val="24"/>
        </w:rPr>
        <w:t>,</w:t>
      </w:r>
      <w:r>
        <w:rPr>
          <w:rFonts w:eastAsia="Times New Roman" w:cs="Times New Roman"/>
          <w:szCs w:val="24"/>
        </w:rPr>
        <w:t xml:space="preserve"> αυτό που λέτε αυτή τη στιγμή, ότι θα δώσουμε μια παράταση άλλων δύο μηνών. Αυτό δεν είπατε;</w:t>
      </w:r>
    </w:p>
    <w:p w14:paraId="3A25B484" w14:textId="77777777" w:rsidR="007E46BB" w:rsidRDefault="00D8234F">
      <w:pPr>
        <w:spacing w:line="600" w:lineRule="auto"/>
        <w:ind w:firstLine="720"/>
        <w:contextualSpacing/>
        <w:jc w:val="both"/>
        <w:rPr>
          <w:rFonts w:eastAsia="Times New Roman" w:cs="Times New Roman"/>
          <w:szCs w:val="24"/>
        </w:rPr>
      </w:pPr>
      <w:r w:rsidRPr="008F4E4F">
        <w:rPr>
          <w:rFonts w:eastAsia="Times New Roman" w:cs="Times New Roman"/>
          <w:b/>
          <w:szCs w:val="24"/>
        </w:rPr>
        <w:t>ΣΩΚΡΑΤΗΣ ΦΑΜΕΛΛΟΣ (Αναπληρωτής Υπουργός Περιβάλλοντος και Ενέργε</w:t>
      </w:r>
      <w:r w:rsidRPr="008F4E4F">
        <w:rPr>
          <w:rFonts w:eastAsia="Times New Roman" w:cs="Times New Roman"/>
          <w:b/>
          <w:szCs w:val="24"/>
        </w:rPr>
        <w:t>ιας):</w:t>
      </w:r>
      <w:r w:rsidRPr="008F4E4F">
        <w:rPr>
          <w:rFonts w:eastAsia="Times New Roman" w:cs="Times New Roman"/>
          <w:szCs w:val="24"/>
        </w:rPr>
        <w:t xml:space="preserve"> </w:t>
      </w:r>
      <w:r>
        <w:rPr>
          <w:rFonts w:eastAsia="Times New Roman" w:cs="Times New Roman"/>
          <w:szCs w:val="24"/>
        </w:rPr>
        <w:t xml:space="preserve">Μόνο με το Ηλεκτρονικό </w:t>
      </w:r>
      <w:r>
        <w:rPr>
          <w:rFonts w:eastAsia="Times New Roman" w:cs="Times New Roman"/>
          <w:szCs w:val="24"/>
        </w:rPr>
        <w:t xml:space="preserve">Περιβαλλοντικό </w:t>
      </w:r>
      <w:r>
        <w:rPr>
          <w:rFonts w:eastAsia="Times New Roman" w:cs="Times New Roman"/>
          <w:szCs w:val="24"/>
        </w:rPr>
        <w:t>Μητρώο είπα.</w:t>
      </w:r>
    </w:p>
    <w:p w14:paraId="3A25B48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αμφισβητείτε ότι κάποια σχέδια κατατίθενται ως </w:t>
      </w:r>
      <w:r>
        <w:rPr>
          <w:rFonts w:eastAsia="Times New Roman" w:cs="Times New Roman"/>
          <w:szCs w:val="24"/>
          <w:lang w:val="en-US"/>
        </w:rPr>
        <w:t>hard</w:t>
      </w:r>
      <w:r w:rsidRPr="00E52A7B">
        <w:rPr>
          <w:rFonts w:eastAsia="Times New Roman" w:cs="Times New Roman"/>
          <w:szCs w:val="24"/>
        </w:rPr>
        <w:t xml:space="preserve"> </w:t>
      </w:r>
      <w:r>
        <w:rPr>
          <w:rFonts w:eastAsia="Times New Roman" w:cs="Times New Roman"/>
          <w:szCs w:val="24"/>
          <w:lang w:val="en-US"/>
        </w:rPr>
        <w:t>copy</w:t>
      </w:r>
      <w:r>
        <w:rPr>
          <w:rFonts w:eastAsia="Times New Roman" w:cs="Times New Roman"/>
          <w:szCs w:val="24"/>
        </w:rPr>
        <w:t xml:space="preserve"> αυτή τη στιγμή; Δεν το αμφισβητείτε.</w:t>
      </w:r>
    </w:p>
    <w:p w14:paraId="3A25B48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Είπατε, όμως, ότι υπάρχει μια μεταβατική περίοδος, ότι τα συμβούλ</w:t>
      </w:r>
      <w:r>
        <w:rPr>
          <w:rFonts w:eastAsia="Times New Roman" w:cs="Times New Roman"/>
          <w:szCs w:val="24"/>
        </w:rPr>
        <w:t>ια δεν είναι ακόμα έτοιμα, δεν έχουν εξοικειωθεί και δεν έχει ολοκληρωθεί το σύστημα. Θα ήθελα, λοιπόν, μια ξεκάθαρη δέσμευση από εσάς για το πότε κάποιος που θέλει να περάσει μια περιβαλλοντική μελέτη, αυτό θα το κάνει μόνο μέσω ηλεκτρονικής διαδικασίας κ</w:t>
      </w:r>
      <w:r>
        <w:rPr>
          <w:rFonts w:eastAsia="Times New Roman" w:cs="Times New Roman"/>
          <w:szCs w:val="24"/>
        </w:rPr>
        <w:t>αι δεν θα υπάρχει φυσικός φάκελος, δεν θα υπάρχει κα</w:t>
      </w:r>
      <w:r>
        <w:rPr>
          <w:rFonts w:eastAsia="Times New Roman" w:cs="Times New Roman"/>
          <w:szCs w:val="24"/>
        </w:rPr>
        <w:t>μ</w:t>
      </w:r>
      <w:r>
        <w:rPr>
          <w:rFonts w:eastAsia="Times New Roman" w:cs="Times New Roman"/>
          <w:szCs w:val="24"/>
        </w:rPr>
        <w:t>μία άλλη διαδικασία που θα είναι μη ηλεκτρονική.</w:t>
      </w:r>
    </w:p>
    <w:p w14:paraId="3A25B48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ρωτήσω και κάτι άλλο, κύριε Υπουργέ. Νομίζω ότι αναθέσατε σε μια εταιρεία από τη Θεσσαλονίκη να φτιάξει το σύστημα.</w:t>
      </w:r>
    </w:p>
    <w:p w14:paraId="3A25B488" w14:textId="77777777" w:rsidR="007E46BB" w:rsidRDefault="00D8234F">
      <w:pPr>
        <w:spacing w:line="600" w:lineRule="auto"/>
        <w:ind w:firstLine="720"/>
        <w:contextualSpacing/>
        <w:jc w:val="both"/>
        <w:rPr>
          <w:rFonts w:eastAsia="Times New Roman" w:cs="Times New Roman"/>
          <w:szCs w:val="24"/>
        </w:rPr>
      </w:pPr>
      <w:r w:rsidRPr="008F4E4F">
        <w:rPr>
          <w:rFonts w:eastAsia="Times New Roman" w:cs="Times New Roman"/>
          <w:b/>
          <w:szCs w:val="24"/>
        </w:rPr>
        <w:t>ΣΩΚΡΑΤΗΣ ΦΑΜΕΛΛΟΣ (Αναπληρωτής</w:t>
      </w:r>
      <w:r w:rsidRPr="008F4E4F">
        <w:rPr>
          <w:rFonts w:eastAsia="Times New Roman" w:cs="Times New Roman"/>
          <w:b/>
          <w:szCs w:val="24"/>
        </w:rPr>
        <w:t xml:space="preserve"> Υπουργός Περιβάλλοντος και Ενέργειας):</w:t>
      </w:r>
      <w:r>
        <w:rPr>
          <w:rFonts w:eastAsia="Times New Roman" w:cs="Times New Roman"/>
          <w:szCs w:val="24"/>
        </w:rPr>
        <w:t xml:space="preserve"> Δεν ξέρω. </w:t>
      </w:r>
    </w:p>
    <w:p w14:paraId="3A25B48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Νομίζω ότι είναι μια εταιρεία στη Θεσσαλονίκη. Δυστυχώς από ό,τι φαίνεται δεν μπορεί να το ολοκληρώσει. Δεν λειτουργεί ολοκληρωμένα, αυτή τη στιγμή τουλάχιστον που συζητάμε.</w:t>
      </w:r>
    </w:p>
    <w:p w14:paraId="3A25B48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Αλήθει</w:t>
      </w:r>
      <w:r>
        <w:rPr>
          <w:rFonts w:eastAsia="Times New Roman" w:cs="Times New Roman"/>
          <w:szCs w:val="24"/>
        </w:rPr>
        <w:t>α, αναρωτιέμαι γιατί επιλέξατε αυτό</w:t>
      </w:r>
      <w:r>
        <w:rPr>
          <w:rFonts w:eastAsia="Times New Roman" w:cs="Times New Roman"/>
          <w:szCs w:val="24"/>
        </w:rPr>
        <w:t>ν</w:t>
      </w:r>
      <w:r>
        <w:rPr>
          <w:rFonts w:eastAsia="Times New Roman" w:cs="Times New Roman"/>
          <w:szCs w:val="24"/>
        </w:rPr>
        <w:t xml:space="preserve"> τον τρόπο, δηλαδή να κάνετε ως δημόσιο έργο μια τέτοια διαδικασία, κάτι το οποίο θα είναι </w:t>
      </w:r>
      <w:proofErr w:type="spellStart"/>
      <w:r>
        <w:rPr>
          <w:rFonts w:eastAsia="Times New Roman" w:cs="Times New Roman"/>
          <w:szCs w:val="24"/>
        </w:rPr>
        <w:t>κοστοβόρο</w:t>
      </w:r>
      <w:proofErr w:type="spellEnd"/>
      <w:r>
        <w:rPr>
          <w:rFonts w:eastAsia="Times New Roman" w:cs="Times New Roman"/>
          <w:szCs w:val="24"/>
        </w:rPr>
        <w:t xml:space="preserve"> για το σύνολο της ελληνικής κοινωνίας; Προφανώς, ο μόνος λόγος που υπάρχει είναι για να το αναλάβει μια ιδιωτική εταιρε</w:t>
      </w:r>
      <w:r>
        <w:rPr>
          <w:rFonts w:eastAsia="Times New Roman" w:cs="Times New Roman"/>
          <w:szCs w:val="24"/>
        </w:rPr>
        <w:t>ία, ενώ την ίδια στιγμή το ίδιο Υπουργείο και ο κ. Σταθάκης έχει επιλέξει έναν καλύτερο τρόπο για να μπορέσουν να εφαρμοστούν αυτά τα συστήματα.</w:t>
      </w:r>
    </w:p>
    <w:p w14:paraId="3A25B48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γνωρίζετε -γιατί ήσασταν και εσείς εκεί- μια άλλη μεταρρύθμιση που είχε ξεκινήσει η δική μας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την οποία ολοκληρώσατε μετά από τρεισήμισι χρόνια και αυτή είναι η συνεργασία του Υπουργείου με το Τεχνικό Επιμελητήριο για την ηλεκτρονική έκδοση οικοδομικών αδειών, </w:t>
      </w:r>
      <w:r>
        <w:rPr>
          <w:rFonts w:eastAsia="Times New Roman" w:cs="Times New Roman"/>
          <w:szCs w:val="24"/>
        </w:rPr>
        <w:t xml:space="preserve">η οποία </w:t>
      </w:r>
      <w:r>
        <w:rPr>
          <w:rFonts w:eastAsia="Times New Roman" w:cs="Times New Roman"/>
          <w:szCs w:val="24"/>
        </w:rPr>
        <w:t>παρέχεται ως ανταποδοτική υπηρεσία μόνο σε όσους την χρησιμοποιούν. Γιατί, λοιπ</w:t>
      </w:r>
      <w:r>
        <w:rPr>
          <w:rFonts w:eastAsia="Times New Roman" w:cs="Times New Roman"/>
          <w:szCs w:val="24"/>
        </w:rPr>
        <w:t xml:space="preserve">όν, το κόστος να </w:t>
      </w:r>
      <w:r>
        <w:rPr>
          <w:rFonts w:eastAsia="Times New Roman" w:cs="Times New Roman"/>
          <w:szCs w:val="24"/>
        </w:rPr>
        <w:lastRenderedPageBreak/>
        <w:t>το επωμίζονται όλοι οι πολίτες και να μην το επωμίζονται μόνο όσοι θέλουν να κάνουν περιβαλλοντικές μελέτες;</w:t>
      </w:r>
    </w:p>
    <w:p w14:paraId="3A25B48C" w14:textId="77777777" w:rsidR="007E46BB" w:rsidRDefault="00D8234F">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A25B48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Θα ήθελα να σας ρωτήσω και κάτι άλλο, κύριε Υπ</w:t>
      </w:r>
      <w:r>
        <w:rPr>
          <w:rFonts w:eastAsia="Times New Roman" w:cs="Times New Roman"/>
          <w:szCs w:val="24"/>
        </w:rPr>
        <w:t xml:space="preserve">ουργέ, το οποίο είναι σημαντικό. Θα μπορούσατε να διαβεβαιώσετε την Εθνική Αντιπροσωπεία ότι όλα τα δεδομένα του συστήματος, τα οποία σχεδίασε και λειτουργεί η συγκεκριμένη ιδιωτική εταιρεία, είναι ασφαλή, είναι </w:t>
      </w:r>
      <w:proofErr w:type="spellStart"/>
      <w:r>
        <w:rPr>
          <w:rFonts w:eastAsia="Times New Roman" w:cs="Times New Roman"/>
          <w:szCs w:val="24"/>
        </w:rPr>
        <w:t>διαλειτουργικά</w:t>
      </w:r>
      <w:proofErr w:type="spellEnd"/>
      <w:r>
        <w:rPr>
          <w:rFonts w:eastAsia="Times New Roman" w:cs="Times New Roman"/>
          <w:szCs w:val="24"/>
        </w:rPr>
        <w:t xml:space="preserve"> και επικοινωνούν με όλα τα συ</w:t>
      </w:r>
      <w:r>
        <w:rPr>
          <w:rFonts w:eastAsia="Times New Roman" w:cs="Times New Roman"/>
          <w:szCs w:val="24"/>
        </w:rPr>
        <w:t xml:space="preserve">στήματα της δημόσιας διοίκησης εκτός από το </w:t>
      </w:r>
      <w:proofErr w:type="spellStart"/>
      <w:r>
        <w:rPr>
          <w:rFonts w:eastAsia="Times New Roman" w:cs="Times New Roman"/>
          <w:szCs w:val="24"/>
          <w:lang w:val="en-US"/>
        </w:rPr>
        <w:t>Taxisnet</w:t>
      </w:r>
      <w:proofErr w:type="spellEnd"/>
      <w:r>
        <w:rPr>
          <w:rFonts w:eastAsia="Times New Roman" w:cs="Times New Roman"/>
          <w:szCs w:val="24"/>
        </w:rPr>
        <w:t>, το οποίο χρησιμοποιείται ευρέως για την εγγραφή;</w:t>
      </w:r>
    </w:p>
    <w:p w14:paraId="3A25B48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Κλείνοντας –επιτρέψετε μου μισό λεπτό μόνο, κύριε Πρόεδρε- να σας πω ότι αυτή η μεταρρύθμιση, την οποία εμείς ξεκινήσαμε το 2014 και εσείς την καταψηφίζα</w:t>
      </w:r>
      <w:r>
        <w:rPr>
          <w:rFonts w:eastAsia="Times New Roman" w:cs="Times New Roman"/>
          <w:szCs w:val="24"/>
        </w:rPr>
        <w:t>τε, μ</w:t>
      </w:r>
      <w:r>
        <w:rPr>
          <w:rFonts w:eastAsia="Times New Roman" w:cs="Times New Roman"/>
          <w:szCs w:val="24"/>
        </w:rPr>
        <w:t>ί</w:t>
      </w:r>
      <w:r>
        <w:rPr>
          <w:rFonts w:eastAsia="Times New Roman" w:cs="Times New Roman"/>
          <w:szCs w:val="24"/>
        </w:rPr>
        <w:t xml:space="preserve">α μεταρρύθμιση με την οποία συμφωνούμε απόλυτα, θα πρέπει να είναι απολύτως ηλεκτρονικά, να αποσαφηνιστεί το πρόβλημα που υπάρχει με τη συγκεκριμένη εγκύκλιο, να δώσετε ένα συγκεκριμένο και σαφές χρονοδιάγραμμα ότι όλα θα γίνονται ηλεκτρονικά και να </w:t>
      </w:r>
      <w:r>
        <w:rPr>
          <w:rFonts w:eastAsia="Times New Roman" w:cs="Times New Roman"/>
          <w:szCs w:val="24"/>
        </w:rPr>
        <w:t>αντιληφθούμε ότι, αν όλοι είμαστε υπέρ των μεταρρυθμίσεων, πρέπει να έχουμε και την τόλμη και τη βούληση να μπορέσουμε να τις υπηρετήσουμε.</w:t>
      </w:r>
    </w:p>
    <w:p w14:paraId="3A25B48F" w14:textId="77777777" w:rsidR="007E46BB" w:rsidRDefault="00D8234F">
      <w:pPr>
        <w:spacing w:line="600" w:lineRule="auto"/>
        <w:ind w:firstLine="720"/>
        <w:contextualSpacing/>
        <w:jc w:val="both"/>
        <w:rPr>
          <w:rFonts w:eastAsia="Times New Roman" w:cs="Times New Roman"/>
        </w:rPr>
      </w:pPr>
      <w:r w:rsidRPr="002F2628">
        <w:rPr>
          <w:rFonts w:eastAsia="Times New Roman" w:cs="Times New Roman"/>
          <w:b/>
          <w:szCs w:val="24"/>
        </w:rPr>
        <w:lastRenderedPageBreak/>
        <w:t>ΠΡΟΕΔΡΕΥΩΝ (Νικήτας Κακλαμάνης):</w:t>
      </w:r>
      <w:r w:rsidRPr="002F2628">
        <w:rPr>
          <w:rFonts w:eastAsia="Times New Roman" w:cs="Times New Roman"/>
          <w:szCs w:val="24"/>
        </w:rPr>
        <w:t xml:space="preserve"> </w:t>
      </w: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τρι</w:t>
      </w:r>
      <w:r w:rsidRPr="00111BFF">
        <w:rPr>
          <w:rFonts w:eastAsia="Times New Roman" w:cs="Times New Roman"/>
        </w:rPr>
        <w:t xml:space="preserve">άντα μαθήτριες και μαθητές και </w:t>
      </w:r>
      <w:r>
        <w:rPr>
          <w:rFonts w:eastAsia="Times New Roman" w:cs="Times New Roman"/>
        </w:rPr>
        <w:t xml:space="preserve">δύο </w:t>
      </w:r>
      <w:r w:rsidRPr="00111BFF">
        <w:rPr>
          <w:rFonts w:eastAsia="Times New Roman" w:cs="Times New Roman"/>
        </w:rPr>
        <w:t xml:space="preserve">συνοδοί εκπαιδευτικοί από το </w:t>
      </w:r>
      <w:r>
        <w:rPr>
          <w:rFonts w:eastAsia="Times New Roman" w:cs="Times New Roman"/>
        </w:rPr>
        <w:t>4</w:t>
      </w:r>
      <w:r w:rsidRPr="00434AC6">
        <w:rPr>
          <w:rFonts w:eastAsia="Times New Roman" w:cs="Times New Roman"/>
          <w:vertAlign w:val="superscript"/>
        </w:rPr>
        <w:t>ο</w:t>
      </w:r>
      <w:r w:rsidRPr="00111BFF">
        <w:rPr>
          <w:rFonts w:eastAsia="Times New Roman" w:cs="Times New Roman"/>
        </w:rPr>
        <w:t xml:space="preserve"> </w:t>
      </w:r>
      <w:r>
        <w:rPr>
          <w:rFonts w:eastAsia="Times New Roman" w:cs="Times New Roman"/>
        </w:rPr>
        <w:t>Γυμνάσιο από τα ωραία Τρίκαλα</w:t>
      </w:r>
      <w:r w:rsidRPr="00111BFF">
        <w:rPr>
          <w:rFonts w:eastAsia="Times New Roman" w:cs="Times New Roman"/>
        </w:rPr>
        <w:t>.</w:t>
      </w:r>
    </w:p>
    <w:p w14:paraId="3A25B490" w14:textId="77777777" w:rsidR="007E46BB" w:rsidRDefault="00D8234F">
      <w:pPr>
        <w:spacing w:line="600" w:lineRule="auto"/>
        <w:ind w:firstLine="720"/>
        <w:contextualSpacing/>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3A25B491" w14:textId="77777777" w:rsidR="007E46BB" w:rsidRDefault="00D8234F">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3A25B49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3A25B493" w14:textId="77777777" w:rsidR="007E46BB" w:rsidRDefault="00D8234F">
      <w:pPr>
        <w:spacing w:line="600" w:lineRule="auto"/>
        <w:ind w:firstLine="720"/>
        <w:contextualSpacing/>
        <w:jc w:val="both"/>
        <w:rPr>
          <w:rFonts w:eastAsia="Times New Roman" w:cs="Times New Roman"/>
          <w:szCs w:val="24"/>
        </w:rPr>
      </w:pPr>
      <w:r w:rsidRPr="008F4E4F">
        <w:rPr>
          <w:rFonts w:eastAsia="Times New Roman" w:cs="Times New Roman"/>
          <w:b/>
          <w:szCs w:val="24"/>
        </w:rPr>
        <w:t xml:space="preserve">ΣΩΚΡΑΤΗΣ ΦΑΜΕΛΛΟΣ (Αναπληρωτής Υπουργός </w:t>
      </w:r>
      <w:r w:rsidRPr="008F4E4F">
        <w:rPr>
          <w:rFonts w:eastAsia="Times New Roman" w:cs="Times New Roman"/>
          <w:b/>
          <w:szCs w:val="24"/>
        </w:rPr>
        <w:t>Περιβάλλοντος και Ενέργειας):</w:t>
      </w:r>
      <w:r w:rsidRPr="008F4E4F">
        <w:rPr>
          <w:rFonts w:eastAsia="Times New Roman" w:cs="Times New Roman"/>
          <w:szCs w:val="24"/>
        </w:rPr>
        <w:t xml:space="preserve"> </w:t>
      </w:r>
      <w:r>
        <w:rPr>
          <w:rFonts w:eastAsia="Times New Roman" w:cs="Times New Roman"/>
          <w:szCs w:val="24"/>
        </w:rPr>
        <w:t>Θα μιλήσω πολύ περιληπτικά, γιατί έτσι και αλλιώς τα περισσότερα τα είπα στην αρχική μου τοποθέτηση.</w:t>
      </w:r>
    </w:p>
    <w:p w14:paraId="3A25B49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Η περίοδος από την έναρξη εφαρμογής –από το καλοκαίρι δηλαδή- του </w:t>
      </w:r>
      <w:r>
        <w:rPr>
          <w:rFonts w:eastAsia="Times New Roman" w:cs="Times New Roman"/>
          <w:szCs w:val="24"/>
        </w:rPr>
        <w:t>Η</w:t>
      </w:r>
      <w:r>
        <w:rPr>
          <w:rFonts w:eastAsia="Times New Roman" w:cs="Times New Roman"/>
          <w:szCs w:val="24"/>
        </w:rPr>
        <w:t xml:space="preserve">λεκτρονικού </w:t>
      </w:r>
      <w:r>
        <w:rPr>
          <w:rFonts w:eastAsia="Times New Roman" w:cs="Times New Roman"/>
          <w:szCs w:val="24"/>
        </w:rPr>
        <w:t>Π</w:t>
      </w:r>
      <w:r>
        <w:rPr>
          <w:rFonts w:eastAsia="Times New Roman" w:cs="Times New Roman"/>
          <w:szCs w:val="24"/>
        </w:rPr>
        <w:t xml:space="preserve">εριβαλλοντικού </w:t>
      </w:r>
      <w:r>
        <w:rPr>
          <w:rFonts w:eastAsia="Times New Roman" w:cs="Times New Roman"/>
          <w:szCs w:val="24"/>
        </w:rPr>
        <w:t>Μ</w:t>
      </w:r>
      <w:r>
        <w:rPr>
          <w:rFonts w:eastAsia="Times New Roman" w:cs="Times New Roman"/>
          <w:szCs w:val="24"/>
        </w:rPr>
        <w:t>ητρώου έχει χρησιμοποιηθεί, κ</w:t>
      </w:r>
      <w:r>
        <w:rPr>
          <w:rFonts w:eastAsia="Times New Roman" w:cs="Times New Roman"/>
          <w:szCs w:val="24"/>
        </w:rPr>
        <w:t xml:space="preserve">ύριε Κατσαφάδο, για να μπορέσουμε να εξασφαλίσουμε την απόλυτη εμπιστευτικότητα, τη σύνδεση των ενδιαφερομένων μέσω </w:t>
      </w:r>
      <w:proofErr w:type="spellStart"/>
      <w:r>
        <w:rPr>
          <w:rFonts w:eastAsia="Times New Roman" w:cs="Times New Roman"/>
          <w:szCs w:val="24"/>
          <w:lang w:val="en-US"/>
        </w:rPr>
        <w:t>Taxisnet</w:t>
      </w:r>
      <w:proofErr w:type="spellEnd"/>
      <w:r>
        <w:rPr>
          <w:rFonts w:eastAsia="Times New Roman" w:cs="Times New Roman"/>
          <w:szCs w:val="24"/>
        </w:rPr>
        <w:t xml:space="preserve">, την ταυτοποίηση των προσώπων που μπορούν να μπουν στο σύστημα και την ψηφιακή υπογραφή αλλά και να μπορέσουμε να λύσουμε τη </w:t>
      </w:r>
      <w:proofErr w:type="spellStart"/>
      <w:r>
        <w:rPr>
          <w:rFonts w:eastAsia="Times New Roman" w:cs="Times New Roman"/>
          <w:szCs w:val="24"/>
        </w:rPr>
        <w:t>διαλει</w:t>
      </w:r>
      <w:r>
        <w:rPr>
          <w:rFonts w:eastAsia="Times New Roman" w:cs="Times New Roman"/>
          <w:szCs w:val="24"/>
        </w:rPr>
        <w:t>τουργικότητα</w:t>
      </w:r>
      <w:proofErr w:type="spellEnd"/>
      <w:r>
        <w:rPr>
          <w:rFonts w:eastAsia="Times New Roman" w:cs="Times New Roman"/>
          <w:szCs w:val="24"/>
        </w:rPr>
        <w:t xml:space="preserve"> των βάσεων, όπως και εσείς περιγράψατε, για να μπορεί να είναι συνδεδεμένο με τις υπόλοιπες υπηρεσίες.</w:t>
      </w:r>
    </w:p>
    <w:p w14:paraId="3A25B495"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Πολύ περιληπτικά να σας πω ότι υπάρχει ήδη εγκεκριμένο έργο -γιατί ρωτήσατε για αυτό- από το Υπουργείο Ψηφιακής Πολιτικής για την επέκταση τ</w:t>
      </w:r>
      <w:r>
        <w:rPr>
          <w:rFonts w:eastAsia="Times New Roman" w:cs="Times New Roman"/>
          <w:szCs w:val="24"/>
        </w:rPr>
        <w:t>ου Ηλεκτρονικού Περιβαλλοντικού Μητρώου, παραδείγματος χάριν στον τομέα της επιθεώρησης περιβάλλοντος και υπάρχει και ήδη προετοιμασμένο τεχνικό δελτίο, για να γίνει αυτή η ένταξη και η εκκίνηση υλοποίησης εντός του επόμενου έτους.</w:t>
      </w:r>
    </w:p>
    <w:p w14:paraId="3A25B496"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μέσα στο Πράσινο</w:t>
      </w:r>
      <w:r>
        <w:rPr>
          <w:rFonts w:eastAsia="Times New Roman" w:cs="Times New Roman"/>
          <w:szCs w:val="24"/>
        </w:rPr>
        <w:t xml:space="preserve"> Ταμείο υπάρχει χρηματοδότηση για τη συντήρηση του Ηλεκτρονικού Περιβαλλοντικού Μητρώου, περίπου 200.000 ευρώ για τέσσερα έτη, οπότε θα υπάρχουν και περισσότερες προσαρμογές στο λογισμικό, περαιτέρω επέκταση και κέντρο εξυπηρέτησης από ειδικό επιστήμονα.</w:t>
      </w:r>
    </w:p>
    <w:p w14:paraId="3A25B497"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εν επιτρέπεται, όμως, να συγχέετε τη συνεργασία που έχουμε με το Τεχνικό Επιμελητήριο για τις ηλεκτρονικές πολεοδομικές άδειες ή για τις δηλώσεις αυθαιρέτων με μία δομή η οποία είναι απολύτως του Υπουργείου, λειτουργεί εντός του Υπουργείου και με την οποία</w:t>
      </w:r>
      <w:r>
        <w:rPr>
          <w:rFonts w:eastAsia="Times New Roman" w:cs="Times New Roman"/>
          <w:szCs w:val="24"/>
        </w:rPr>
        <w:t xml:space="preserve"> εξασφαλίζεται και όλη η εμπιστευτικότητα των στοιχείων.</w:t>
      </w:r>
    </w:p>
    <w:p w14:paraId="3A25B498"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ότι προφανώς συνεργάζονται επιστήμονες, επιχειρηματίες ή ιδιωτικές επιχειρήσεις για την εκπόνηση μελετών ή τμήματος του λογισμικού είναι κάτι το οποίο συμβαίνει σε όλο</w:t>
      </w:r>
      <w:r>
        <w:rPr>
          <w:rFonts w:eastAsia="Times New Roman" w:cs="Times New Roman"/>
          <w:szCs w:val="24"/>
        </w:rPr>
        <w:t>ν</w:t>
      </w:r>
      <w:r>
        <w:rPr>
          <w:rFonts w:eastAsia="Times New Roman" w:cs="Times New Roman"/>
          <w:szCs w:val="24"/>
        </w:rPr>
        <w:t xml:space="preserve"> τον ανεπτυγμένο κόσμο -απορ</w:t>
      </w:r>
      <w:r>
        <w:rPr>
          <w:rFonts w:eastAsia="Times New Roman" w:cs="Times New Roman"/>
          <w:szCs w:val="24"/>
        </w:rPr>
        <w:t>ώ πώς δεν το γνωρίζετε-, δεν είναι ιδιοκτησία τους η βάση δεδομένων, δεν τη διαχειρίζονται αυτοί. Είναι του Υπουργείου, ανήκει στις δικές μας διευθύνσεις και τη διαχειριζόμαστε εμείς.</w:t>
      </w:r>
    </w:p>
    <w:p w14:paraId="3A25B499"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μην κατατίθενται στην </w:t>
      </w:r>
      <w:r>
        <w:rPr>
          <w:rFonts w:eastAsia="Times New Roman" w:cs="Times New Roman"/>
          <w:szCs w:val="24"/>
        </w:rPr>
        <w:t xml:space="preserve">Εθνική </w:t>
      </w:r>
      <w:r>
        <w:rPr>
          <w:rFonts w:eastAsia="Times New Roman" w:cs="Times New Roman"/>
          <w:szCs w:val="24"/>
        </w:rPr>
        <w:t xml:space="preserve">Αντιπροσωπεία στοιχεία τα οποία </w:t>
      </w:r>
      <w:r>
        <w:rPr>
          <w:rFonts w:eastAsia="Times New Roman" w:cs="Times New Roman"/>
          <w:szCs w:val="24"/>
        </w:rPr>
        <w:t xml:space="preserve">δεν αντιστοιχούν στην πραγματικότητα, θέλω να σας πω πάρα πολύ απλά ότι η υποβολή έντυπου τεύχους μελετών για τη διαδικασία και της διαβούλευσης στα περιφερειακά συμβούλια περιλαμβάνεται στην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1649/45/2014 με υπογραφές του κ. </w:t>
      </w:r>
      <w:proofErr w:type="spellStart"/>
      <w:r>
        <w:rPr>
          <w:rFonts w:eastAsia="Times New Roman" w:cs="Times New Roman"/>
          <w:szCs w:val="24"/>
        </w:rPr>
        <w:t>Μιχελάκη</w:t>
      </w:r>
      <w:proofErr w:type="spellEnd"/>
      <w:r>
        <w:rPr>
          <w:rFonts w:eastAsia="Times New Roman" w:cs="Times New Roman"/>
          <w:szCs w:val="24"/>
        </w:rPr>
        <w:t xml:space="preserve"> και </w:t>
      </w:r>
      <w:r>
        <w:rPr>
          <w:rFonts w:eastAsia="Times New Roman" w:cs="Times New Roman"/>
          <w:szCs w:val="24"/>
        </w:rPr>
        <w:t>του κ. Μανιάτη το 2014. Σας ενημερώνω, για να μην κατηγορείτε την Κυβέρνησή μας για κάτι που έχουν επιλέξει οι προηγούμενες κυβερνήσεις.</w:t>
      </w:r>
    </w:p>
    <w:p w14:paraId="3A25B49A"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το Ηλεκτρονικό Περιβαλλοντικό Μητρώο θα το κάνουμε πλήρως ψηφιακό. </w:t>
      </w:r>
    </w:p>
    <w:p w14:paraId="3A25B49B"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A25B49C"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w:t>
      </w:r>
      <w:r w:rsidRPr="00E80698">
        <w:rPr>
          <w:rFonts w:eastAsia="Times New Roman" w:cs="Times New Roman"/>
          <w:b/>
          <w:szCs w:val="24"/>
        </w:rPr>
        <w:t>ς):</w:t>
      </w:r>
      <w:r>
        <w:rPr>
          <w:rFonts w:eastAsia="Times New Roman" w:cs="Times New Roman"/>
          <w:b/>
          <w:szCs w:val="24"/>
        </w:rPr>
        <w:t xml:space="preserve"> </w:t>
      </w:r>
      <w:r>
        <w:rPr>
          <w:rFonts w:eastAsia="Times New Roman" w:cs="Times New Roman"/>
          <w:szCs w:val="24"/>
        </w:rPr>
        <w:t xml:space="preserve">Συνεχίζουμε με </w:t>
      </w:r>
      <w:r>
        <w:rPr>
          <w:rFonts w:eastAsia="Times New Roman" w:cs="Times New Roman"/>
          <w:szCs w:val="24"/>
        </w:rPr>
        <w:t xml:space="preserve">την τρίτη με αριθμό 115/18-7-2018 ερώτηση του </w:t>
      </w:r>
      <w:r>
        <w:rPr>
          <w:rFonts w:eastAsia="Times New Roman" w:cs="Times New Roman"/>
          <w:szCs w:val="24"/>
        </w:rPr>
        <w:t>κ</w:t>
      </w:r>
      <w:r>
        <w:rPr>
          <w:rFonts w:eastAsia="Times New Roman" w:cs="Times New Roman"/>
          <w:szCs w:val="24"/>
        </w:rPr>
        <w:t>ύκλου</w:t>
      </w:r>
      <w:r>
        <w:rPr>
          <w:rFonts w:eastAsia="Times New Roman" w:cs="Times New Roman"/>
          <w:szCs w:val="24"/>
        </w:rPr>
        <w:t xml:space="preserve"> των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ναφορών</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ρωτήσεων της Βουλευτού Α΄ Αθηνών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Λιάνας Κανέλλη προς τον Υπουργό Περιβάλλοντος και Ενέργειας, με θέμα: «Σοβαρά προβλήματα προκαλεί στους κατοίκους των Αγίων Θεοδώρων του Δήμου Ανδραβίδας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Κυλλήνης η λειτουργία μονάδας επεξεργασίας υποπροϊόντων κρέατος».</w:t>
      </w:r>
    </w:p>
    <w:p w14:paraId="3A25B49D"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Κανέλλη, έχετε τον </w:t>
      </w:r>
      <w:r>
        <w:rPr>
          <w:rFonts w:eastAsia="Times New Roman" w:cs="Times New Roman"/>
          <w:szCs w:val="24"/>
        </w:rPr>
        <w:t>λόγο.</w:t>
      </w:r>
    </w:p>
    <w:p w14:paraId="3A25B49E"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Θέλω να δηλώσω -θα το συμμεριστεί ο Υπουργός και όλοι σας- ότι κάθε φορά που έρχεται αυτό το θέμα ως ερώτηση -έχουμε </w:t>
      </w:r>
      <w:proofErr w:type="spellStart"/>
      <w:r>
        <w:rPr>
          <w:rFonts w:eastAsia="Times New Roman" w:cs="Times New Roman"/>
          <w:szCs w:val="24"/>
        </w:rPr>
        <w:t>ξανακαταθέσει</w:t>
      </w:r>
      <w:proofErr w:type="spellEnd"/>
      <w:r>
        <w:rPr>
          <w:rFonts w:eastAsia="Times New Roman" w:cs="Times New Roman"/>
          <w:szCs w:val="24"/>
        </w:rPr>
        <w:t xml:space="preserve"> και δεν έχει απαντηθεί, αυτή ήταν γραπτή, δεν απαντήθηκε και την </w:t>
      </w:r>
      <w:proofErr w:type="spellStart"/>
      <w:r>
        <w:rPr>
          <w:rFonts w:eastAsia="Times New Roman" w:cs="Times New Roman"/>
          <w:szCs w:val="24"/>
        </w:rPr>
        <w:t>επικαιροποίησα</w:t>
      </w:r>
      <w:proofErr w:type="spellEnd"/>
      <w:r>
        <w:rPr>
          <w:rFonts w:eastAsia="Times New Roman" w:cs="Times New Roman"/>
          <w:szCs w:val="24"/>
        </w:rPr>
        <w:t>- ειλικρινά σ</w:t>
      </w:r>
      <w:r>
        <w:rPr>
          <w:rFonts w:eastAsia="Times New Roman" w:cs="Times New Roman"/>
          <w:szCs w:val="24"/>
        </w:rPr>
        <w:t>ά</w:t>
      </w:r>
      <w:r>
        <w:rPr>
          <w:rFonts w:eastAsia="Times New Roman" w:cs="Times New Roman"/>
          <w:szCs w:val="24"/>
        </w:rPr>
        <w:t>ς λέω αισθά</w:t>
      </w:r>
      <w:r>
        <w:rPr>
          <w:rFonts w:eastAsia="Times New Roman" w:cs="Times New Roman"/>
          <w:szCs w:val="24"/>
        </w:rPr>
        <w:t>νομαι άσχημα και σωματικά. Επειδή έχω επισκεφθεί την περιοχή, χρειάζεται να πάρω χάπι για το στομάχι για να έρθω, για να μην αναγουλιάσω.</w:t>
      </w:r>
    </w:p>
    <w:p w14:paraId="3A25B49F"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υπάρχει μισός άνθρωπος εδώ μέσα, αλλά και απ</w:t>
      </w:r>
      <w:r>
        <w:rPr>
          <w:rFonts w:eastAsia="Times New Roman" w:cs="Times New Roman"/>
          <w:szCs w:val="24"/>
        </w:rPr>
        <w:t xml:space="preserve">’ </w:t>
      </w:r>
      <w:r>
        <w:rPr>
          <w:rFonts w:eastAsia="Times New Roman" w:cs="Times New Roman"/>
          <w:szCs w:val="24"/>
        </w:rPr>
        <w:t>έξω που μας ακούει που να αντέχει στο σπίτι του, ακόμα και σε απόστα</w:t>
      </w:r>
      <w:r>
        <w:rPr>
          <w:rFonts w:eastAsia="Times New Roman" w:cs="Times New Roman"/>
          <w:szCs w:val="24"/>
        </w:rPr>
        <w:t>ση δεκαπέντε μέτρων</w:t>
      </w:r>
      <w:r>
        <w:rPr>
          <w:rFonts w:eastAsia="Times New Roman" w:cs="Times New Roman"/>
          <w:szCs w:val="24"/>
        </w:rPr>
        <w:t>,</w:t>
      </w:r>
      <w:r>
        <w:rPr>
          <w:rFonts w:eastAsia="Times New Roman" w:cs="Times New Roman"/>
          <w:szCs w:val="24"/>
        </w:rPr>
        <w:t xml:space="preserve"> πτώμα σκοτωμένης γάτας ή σκύλου που να αναδύει πτωμαΐνη για παραπάνω από μισή ώρα. Θα πάρει τηλέφωνο, θα κάνει ό,τι μπορεί. Δεν αντέχεται η μυρωδιά πτωμαΐνης.</w:t>
      </w:r>
    </w:p>
    <w:p w14:paraId="3A25B4A0"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αναφ</w:t>
      </w:r>
      <w:r>
        <w:rPr>
          <w:rFonts w:eastAsia="Times New Roman" w:cs="Times New Roman"/>
          <w:szCs w:val="24"/>
        </w:rPr>
        <w:t>ερθώ</w:t>
      </w:r>
      <w:r>
        <w:rPr>
          <w:rFonts w:eastAsia="Times New Roman" w:cs="Times New Roman"/>
          <w:szCs w:val="24"/>
        </w:rPr>
        <w:t xml:space="preserve"> </w:t>
      </w:r>
      <w:r>
        <w:rPr>
          <w:rFonts w:eastAsia="Times New Roman" w:cs="Times New Roman"/>
          <w:szCs w:val="24"/>
        </w:rPr>
        <w:t xml:space="preserve">τώρα </w:t>
      </w:r>
      <w:r>
        <w:rPr>
          <w:rFonts w:eastAsia="Times New Roman" w:cs="Times New Roman"/>
          <w:szCs w:val="24"/>
        </w:rPr>
        <w:t xml:space="preserve">σε </w:t>
      </w:r>
      <w:r>
        <w:rPr>
          <w:rFonts w:eastAsia="Times New Roman" w:cs="Times New Roman"/>
          <w:szCs w:val="24"/>
        </w:rPr>
        <w:t xml:space="preserve">μια περιοχή όπου υπάρχει μονάδα </w:t>
      </w:r>
      <w:r>
        <w:rPr>
          <w:rFonts w:eastAsia="Times New Roman" w:cs="Times New Roman"/>
          <w:szCs w:val="24"/>
          <w:lang w:val="en-US"/>
        </w:rPr>
        <w:t>Rendering</w:t>
      </w:r>
      <w:r w:rsidRPr="000877F7">
        <w:rPr>
          <w:rFonts w:eastAsia="Times New Roman" w:cs="Times New Roman"/>
          <w:szCs w:val="24"/>
        </w:rPr>
        <w:t xml:space="preserve">, </w:t>
      </w:r>
      <w:r>
        <w:rPr>
          <w:rFonts w:eastAsia="Times New Roman" w:cs="Times New Roman"/>
          <w:szCs w:val="24"/>
        </w:rPr>
        <w:t>δηλαδή επεξερ</w:t>
      </w:r>
      <w:r>
        <w:rPr>
          <w:rFonts w:eastAsia="Times New Roman" w:cs="Times New Roman"/>
          <w:szCs w:val="24"/>
        </w:rPr>
        <w:t>γασίας υποπροϊόντων κρέατος, χωρίς φίλτρα -ένα δίμηνο τα έβαλαν, μετά από παρέμβαση του Υπουργείου-, με άπειρες καταγγελίες, με αναδυόμενη μυρωδιά πτωμαΐνης σε ακτίνα οκτώ έως δέκα χιλιομέτρων, με κατοίκους οι οποίοι δεν ζουν απλά, αλλά κοιμούνται, ξυπνούν</w:t>
      </w:r>
      <w:r>
        <w:rPr>
          <w:rFonts w:eastAsia="Times New Roman" w:cs="Times New Roman"/>
          <w:szCs w:val="24"/>
        </w:rPr>
        <w:t>, πλένονται, τρώνε με τη μυρωδιά της πτωμαΐνης. Έχουν γίνει καταγγελίες.</w:t>
      </w:r>
    </w:p>
    <w:p w14:paraId="3A25B4A1"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Τα υπόλοιπα από αυτή την επεξεργασία πέφτουν σε ρέμα που περνάει από αρδευτική περιοχή με το νερό της οποίας καλλιεργούνται λαχανικά. Εάν σας καταθέσω -και θα καταθέσω σήμερα- ακόμα κ</w:t>
      </w:r>
      <w:r>
        <w:rPr>
          <w:rFonts w:eastAsia="Times New Roman" w:cs="Times New Roman"/>
          <w:szCs w:val="24"/>
        </w:rPr>
        <w:t xml:space="preserve">αι τις τελευταίες μετρήσεις, θα σας σηκωθεί η τρίχα. </w:t>
      </w:r>
    </w:p>
    <w:p w14:paraId="3A25B4A2"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περιοχή, για παράδειγμα, </w:t>
      </w:r>
      <w:r>
        <w:rPr>
          <w:rFonts w:eastAsia="Times New Roman" w:cs="Times New Roman"/>
          <w:szCs w:val="24"/>
        </w:rPr>
        <w:t xml:space="preserve">το </w:t>
      </w:r>
      <w:r>
        <w:rPr>
          <w:rFonts w:eastAsia="Times New Roman" w:cs="Times New Roman"/>
          <w:szCs w:val="24"/>
        </w:rPr>
        <w:t xml:space="preserve">επιτρεπτό όριο </w:t>
      </w:r>
      <w:r>
        <w:rPr>
          <w:rFonts w:eastAsia="Times New Roman" w:cs="Times New Roman"/>
          <w:szCs w:val="24"/>
        </w:rPr>
        <w:t xml:space="preserve">στο νερό του ρέματος είναι τα διακόσια κολοβακτηρίδια </w:t>
      </w:r>
      <w:r>
        <w:rPr>
          <w:rFonts w:eastAsia="Times New Roman" w:cs="Times New Roman"/>
          <w:szCs w:val="24"/>
        </w:rPr>
        <w:t xml:space="preserve">και έχουν μετρηθεί </w:t>
      </w:r>
      <w:r>
        <w:rPr>
          <w:rFonts w:eastAsia="Times New Roman" w:cs="Times New Roman"/>
          <w:szCs w:val="24"/>
        </w:rPr>
        <w:t>πέντε χιλιάδες</w:t>
      </w:r>
      <w:r>
        <w:rPr>
          <w:rFonts w:eastAsia="Times New Roman" w:cs="Times New Roman"/>
          <w:szCs w:val="24"/>
        </w:rPr>
        <w:t>, για να μην αναφέρω τα υπόλοιπα. Θα τα καταθέσω στην ερώτησ</w:t>
      </w:r>
      <w:r>
        <w:rPr>
          <w:rFonts w:eastAsia="Times New Roman" w:cs="Times New Roman"/>
          <w:szCs w:val="24"/>
        </w:rPr>
        <w:t>ή μου.</w:t>
      </w:r>
    </w:p>
    <w:p w14:paraId="3A25B4A3"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Καπάκι σε αυτό, από τις αναθυμιάσεις έχουμε θάνατο στις 22 Αυγούστου εργαζομένου εκεί, τριάντα δύο χρονών, πατέρα δύο παιδιών, ο οποίος βρέθηκε στη δεξαμενή από τις αναθυμιάσεις. Αυτό συμβαίνει και στους βόθρους. Φανταστείτε την πτωμαΐνη!</w:t>
      </w:r>
    </w:p>
    <w:p w14:paraId="3A25B4A4" w14:textId="77777777" w:rsidR="007E46BB" w:rsidRDefault="00D8234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 Ρουάντ</w:t>
      </w:r>
      <w:r>
        <w:rPr>
          <w:rFonts w:eastAsia="Times New Roman" w:cs="Times New Roman"/>
          <w:szCs w:val="24"/>
        </w:rPr>
        <w:t>α, που είχα την ατυχία της ζωής μου να μυρίσω πτωμαΐνη, δεν μπορούσαμε να πλησιάσουμε στα δύο χιλιόμετρα. Καταλαβαίνετε τι είναι να συμβαίνει αυτό σε μονάδα</w:t>
      </w:r>
      <w:r w:rsidDel="005177C6">
        <w:rPr>
          <w:rFonts w:eastAsia="Times New Roman" w:cs="Times New Roman"/>
          <w:szCs w:val="24"/>
        </w:rPr>
        <w:t xml:space="preserve"> </w:t>
      </w:r>
      <w:r>
        <w:rPr>
          <w:rFonts w:eastAsia="Times New Roman" w:cs="Times New Roman"/>
          <w:szCs w:val="24"/>
        </w:rPr>
        <w:t xml:space="preserve">που εκτίθενται στον ήλιο και με ζέστη εντόσθια και κομμάτια, ζωικά υπολείμματα, τα οποία δεν είναι </w:t>
      </w:r>
      <w:r>
        <w:rPr>
          <w:rFonts w:eastAsia="Times New Roman" w:cs="Times New Roman"/>
          <w:szCs w:val="24"/>
        </w:rPr>
        <w:t>μόνο της περιοχής, είναι υπολείμματα από όλη την Ελλάδα.</w:t>
      </w:r>
    </w:p>
    <w:p w14:paraId="3A25B4A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Είναι ιταλική επένδυση, είναι ό,τι άλλο θέλετε. Ο ιδιοκτήτης δεν μένει καν εκεί. Μένει σε απόσταση. Σας το λέω, τον είδα. Οι κάτοικοι είναι υποχρεωμένοι να ζουν. Μια φορά που έβαλαν δύο φίλτρα κόντρα</w:t>
      </w:r>
      <w:r>
        <w:rPr>
          <w:rFonts w:eastAsia="Times New Roman" w:cs="Times New Roman"/>
          <w:szCs w:val="24"/>
        </w:rPr>
        <w:t xml:space="preserve"> στο κέρδος τους, επί δύο μήνες δεν μύριζε.</w:t>
      </w:r>
    </w:p>
    <w:p w14:paraId="3A25B4A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 να μην υπάρχει κάτι. Υπάρχουν κανονισμοί της Ευρωπαϊκής Ένωσης, μετρήσεις, αποφάσεις των αρμοδίων Υπουργείων ότι αυτό είναι αφόρητο. Δεν γίνεται τίποτα. Πέθανε ένας άνθρωπος, έχουμε 2 Νοεμβρίου και δεν</w:t>
      </w:r>
      <w:r>
        <w:rPr>
          <w:rFonts w:eastAsia="Times New Roman" w:cs="Times New Roman"/>
          <w:szCs w:val="24"/>
        </w:rPr>
        <w:t xml:space="preserve"> βγήκε πόρισμα για τον θάνατό του. Δεν έχει βγει. Δεν υπήρχε ιατροδικαστής και έκατσε μ</w:t>
      </w:r>
      <w:r>
        <w:rPr>
          <w:rFonts w:eastAsia="Times New Roman" w:cs="Times New Roman"/>
          <w:szCs w:val="24"/>
        </w:rPr>
        <w:t>ί</w:t>
      </w:r>
      <w:r>
        <w:rPr>
          <w:rFonts w:eastAsia="Times New Roman" w:cs="Times New Roman"/>
          <w:szCs w:val="24"/>
        </w:rPr>
        <w:t>α εβδομάδα το πτώμα μέχρι να κατέβει στο ψυγείο. Πέθανε μέσα στην πτωμαΐνη και δεν έχει βγει η τοξικολογική και το πόρισμα.</w:t>
      </w:r>
    </w:p>
    <w:p w14:paraId="3A25B4A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Τι να βάλω με τον νου μου; Δεν μπορώ να το δ</w:t>
      </w:r>
      <w:r>
        <w:rPr>
          <w:rFonts w:eastAsia="Times New Roman" w:cs="Times New Roman"/>
          <w:szCs w:val="24"/>
        </w:rPr>
        <w:t>ιαχειριστώ. Δεν είναι ο Υπουργός Περιβάλλοντος υπεύθυνος για το ότι δεν έχει εκδοθεί πόρισμα, αλλά αν είχε συμβεί ένας θάνατος σε έναν βόθρο κάτω από αυτές τις συνθήκες, θα το είχατε κλείσει το μαγαζί. Πώς το λένε;</w:t>
      </w:r>
    </w:p>
    <w:p w14:paraId="3A25B4A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Δεν ξέρω πώς να το διαχειριστώ. Σας το λέ</w:t>
      </w:r>
      <w:r>
        <w:rPr>
          <w:rFonts w:eastAsia="Times New Roman" w:cs="Times New Roman"/>
          <w:szCs w:val="24"/>
        </w:rPr>
        <w:t xml:space="preserve">ω ειλικρινά. Δεν το ξέρω. Ξεπερνάει τα όρια της αντοχής και της αγανάκτησής μου. Ξέρω ότι είναι μια πολύ μεγάλη μονάδα, βγάζει πάρα πολλά χρήματα σε μια περιοχή όπου οι κάτοικοι ζουν, αναπνέουν, τρώνε. Είναι μέσα στη λιμνοθάλασσα του </w:t>
      </w:r>
      <w:proofErr w:type="spellStart"/>
      <w:r>
        <w:rPr>
          <w:rFonts w:eastAsia="Times New Roman" w:cs="Times New Roman"/>
          <w:szCs w:val="24"/>
        </w:rPr>
        <w:t>Κοτυχίου</w:t>
      </w:r>
      <w:proofErr w:type="spellEnd"/>
      <w:r>
        <w:rPr>
          <w:rFonts w:eastAsia="Times New Roman" w:cs="Times New Roman"/>
          <w:szCs w:val="24"/>
        </w:rPr>
        <w:t xml:space="preserve"> αυτό το πράγμ</w:t>
      </w:r>
      <w:r>
        <w:rPr>
          <w:rFonts w:eastAsia="Times New Roman" w:cs="Times New Roman"/>
          <w:szCs w:val="24"/>
        </w:rPr>
        <w:t>α. Πήγα στη συνεδρίαση, είδα τον κόσμο. Δεν υπάρχει αντίρρηση, δεν είναι θέμα πολιτικής εκμετάλλευσης. Είναι «κάντε κάτι». Είναι ο πρώτος θάνατος και θάνατος από βρώμα. Όταν οι διεθνείς μετρήσεις λένε ότι η αντοχή του ανθρώπου στη δυσοσμία -έχουν ειδικές μ</w:t>
      </w:r>
      <w:r>
        <w:rPr>
          <w:rFonts w:eastAsia="Times New Roman" w:cs="Times New Roman"/>
          <w:szCs w:val="24"/>
        </w:rPr>
        <w:t xml:space="preserve">ονάδες μέτρησης- είναι εκατό, στην περιοχή που σας λέω είναι χίλια. </w:t>
      </w:r>
      <w:r>
        <w:rPr>
          <w:rFonts w:eastAsia="Times New Roman" w:cs="Times New Roman"/>
          <w:szCs w:val="24"/>
        </w:rPr>
        <w:lastRenderedPageBreak/>
        <w:t>Δεν έχω τίποτε άλλο να πω. Θέλω να μου πείτε τι θα κάνετε. Ειλικρινά σας το λέω: Θέλω να μου πείτε τι θα κάνετε.</w:t>
      </w:r>
    </w:p>
    <w:p w14:paraId="3A25B4A9" w14:textId="77777777" w:rsidR="007E46BB" w:rsidRDefault="00D8234F">
      <w:pPr>
        <w:spacing w:line="600" w:lineRule="auto"/>
        <w:ind w:firstLine="720"/>
        <w:contextualSpacing/>
        <w:jc w:val="both"/>
        <w:rPr>
          <w:rFonts w:eastAsia="Times New Roman" w:cs="Times New Roman"/>
          <w:color w:val="000000" w:themeColor="text1"/>
          <w:szCs w:val="24"/>
        </w:rPr>
      </w:pPr>
      <w:r w:rsidRPr="002C7F28">
        <w:rPr>
          <w:rFonts w:eastAsia="Times New Roman" w:cs="Times New Roman"/>
          <w:b/>
          <w:color w:val="000000" w:themeColor="text1"/>
          <w:szCs w:val="24"/>
        </w:rPr>
        <w:t>ΠΡΟΕΔΡΕΥΩΝ (Νικήτας Κακλαμάνης):</w:t>
      </w:r>
      <w:r w:rsidRPr="002C7F28">
        <w:rPr>
          <w:rFonts w:eastAsia="Times New Roman" w:cs="Times New Roman"/>
          <w:color w:val="000000" w:themeColor="text1"/>
          <w:szCs w:val="24"/>
        </w:rPr>
        <w:t xml:space="preserve"> Κύριε Υπουργέ, ορίστε, έχετε τον λόγο.</w:t>
      </w:r>
    </w:p>
    <w:p w14:paraId="3A25B4AA" w14:textId="77777777" w:rsidR="007E46BB" w:rsidRDefault="00D8234F">
      <w:pPr>
        <w:spacing w:line="600" w:lineRule="auto"/>
        <w:ind w:firstLine="720"/>
        <w:contextualSpacing/>
        <w:jc w:val="both"/>
        <w:rPr>
          <w:rFonts w:eastAsia="Times New Roman" w:cs="Times New Roman"/>
          <w:szCs w:val="24"/>
        </w:rPr>
      </w:pPr>
      <w:r w:rsidRPr="002C7F28">
        <w:rPr>
          <w:rFonts w:eastAsia="Times New Roman" w:cs="Times New Roman"/>
          <w:b/>
          <w:color w:val="000000" w:themeColor="text1"/>
          <w:szCs w:val="24"/>
        </w:rPr>
        <w:t>ΣΩΚ</w:t>
      </w:r>
      <w:r w:rsidRPr="002C7F28">
        <w:rPr>
          <w:rFonts w:eastAsia="Times New Roman" w:cs="Times New Roman"/>
          <w:b/>
          <w:color w:val="000000" w:themeColor="text1"/>
          <w:szCs w:val="24"/>
        </w:rPr>
        <w:t xml:space="preserve">ΡΑΤΗΣ ΦΑΜΕΛΛΟΣ (Αναπληρωτής Υπουργός Περιβάλλοντος </w:t>
      </w:r>
      <w:r w:rsidRPr="00680DC3">
        <w:rPr>
          <w:rFonts w:eastAsia="Times New Roman" w:cs="Times New Roman"/>
          <w:b/>
          <w:szCs w:val="24"/>
        </w:rPr>
        <w:t>και Ενέργειας):</w:t>
      </w:r>
      <w:r w:rsidRPr="00680DC3">
        <w:rPr>
          <w:rFonts w:eastAsia="Times New Roman" w:cs="Times New Roman"/>
          <w:szCs w:val="24"/>
        </w:rPr>
        <w:t xml:space="preserve"> </w:t>
      </w:r>
      <w:r>
        <w:rPr>
          <w:rFonts w:eastAsia="Times New Roman" w:cs="Times New Roman"/>
          <w:szCs w:val="24"/>
        </w:rPr>
        <w:t>Κυρία Κανέλλη, έχουμε ξανασυζητήσει το θέμα και επιλέξαμε να το συζητήσουμε πάλι και εσείς βέβαια με την ερώτησή σας. Δεν το υποτιμώ, είναι σωστή η πρωτοβουλία σας.</w:t>
      </w:r>
    </w:p>
    <w:p w14:paraId="3A25B4A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εγώ</w:t>
      </w:r>
      <w:r>
        <w:rPr>
          <w:rFonts w:eastAsia="Times New Roman" w:cs="Times New Roman"/>
          <w:szCs w:val="24"/>
        </w:rPr>
        <w:t xml:space="preserve"> πήγα στην περιοχή, έχω συναντηθεί με τους κατοίκους εκεί </w:t>
      </w:r>
      <w:r>
        <w:rPr>
          <w:rFonts w:eastAsia="Times New Roman" w:cs="Times New Roman"/>
          <w:szCs w:val="24"/>
        </w:rPr>
        <w:t>-</w:t>
      </w:r>
      <w:r>
        <w:rPr>
          <w:rFonts w:eastAsia="Times New Roman" w:cs="Times New Roman"/>
          <w:szCs w:val="24"/>
        </w:rPr>
        <w:t>ήμουν φέτος, τον Φεβρουάριο του 2018</w:t>
      </w:r>
      <w:r>
        <w:rPr>
          <w:rFonts w:eastAsia="Times New Roman" w:cs="Times New Roman"/>
          <w:szCs w:val="24"/>
        </w:rPr>
        <w:t>-</w:t>
      </w:r>
      <w:r>
        <w:rPr>
          <w:rFonts w:eastAsia="Times New Roman" w:cs="Times New Roman"/>
          <w:szCs w:val="24"/>
        </w:rPr>
        <w:t xml:space="preserve"> ενημερώθηκα και από τους ίδιους απευθείας και από τους νομικούς τους συμπαραστάτες για τα ζητήματα.</w:t>
      </w:r>
    </w:p>
    <w:p w14:paraId="3A25B4A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Είμαι υποχρεωμένος να σας αναφέρω και για τυπικούς λόγους ό</w:t>
      </w:r>
      <w:r>
        <w:rPr>
          <w:rFonts w:eastAsia="Times New Roman" w:cs="Times New Roman"/>
          <w:szCs w:val="24"/>
        </w:rPr>
        <w:t>λα όσα έχουν γίνει, παρ</w:t>
      </w:r>
      <w:r>
        <w:rPr>
          <w:rFonts w:eastAsia="Times New Roman" w:cs="Times New Roman"/>
          <w:szCs w:val="24"/>
        </w:rPr>
        <w:t xml:space="preserve">’ </w:t>
      </w:r>
      <w:r>
        <w:rPr>
          <w:rFonts w:eastAsia="Times New Roman" w:cs="Times New Roman"/>
          <w:szCs w:val="24"/>
        </w:rPr>
        <w:t>ότι τ</w:t>
      </w:r>
      <w:r>
        <w:rPr>
          <w:rFonts w:eastAsia="Times New Roman" w:cs="Times New Roman"/>
          <w:szCs w:val="24"/>
        </w:rPr>
        <w:t>α</w:t>
      </w:r>
      <w:r>
        <w:rPr>
          <w:rFonts w:eastAsia="Times New Roman" w:cs="Times New Roman"/>
          <w:szCs w:val="24"/>
        </w:rPr>
        <w:t xml:space="preserve"> ζ</w:t>
      </w:r>
      <w:r>
        <w:rPr>
          <w:rFonts w:eastAsia="Times New Roman" w:cs="Times New Roman"/>
          <w:szCs w:val="24"/>
        </w:rPr>
        <w:t>ητήματα</w:t>
      </w:r>
      <w:r>
        <w:rPr>
          <w:rFonts w:eastAsia="Times New Roman" w:cs="Times New Roman"/>
          <w:szCs w:val="24"/>
        </w:rPr>
        <w:t xml:space="preserve"> του θανάτου εργαζομένου και του αποτελέσματος του ελέγχου της νεκροψίας που πρέπει να γίνει δεν αφορούν το Υπουργείο στο οποίο υπηρετώ, αλλά ταυτόχρονα δεν περιλαμβάνονται και στην ερώτησή σας.</w:t>
      </w:r>
    </w:p>
    <w:p w14:paraId="3A25B4A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Παρακαλώ, για το ζήτη</w:t>
      </w:r>
      <w:r>
        <w:rPr>
          <w:rFonts w:eastAsia="Times New Roman" w:cs="Times New Roman"/>
          <w:szCs w:val="24"/>
        </w:rPr>
        <w:t>μα αυτό γνωρίζω ότι βρίσκεται σε εξέλιξη ακόμα η έρευνα και δεν έχει ολοκληρωθεί. Δεν γνωρίζω τα αίτια, ξέρω ότι έγινε εν ώρα εργασίας, ότι έγινε στην περιοχή της εργασίας του συγκεκριμένου εργοστασίου, δεν γνωρίζω όμως κανένα από τα αποτελέσματα του πορίσ</w:t>
      </w:r>
      <w:r>
        <w:rPr>
          <w:rFonts w:eastAsia="Times New Roman" w:cs="Times New Roman"/>
          <w:szCs w:val="24"/>
        </w:rPr>
        <w:t xml:space="preserve">ματος. Δεν με ρωτήσατε κιόλας, </w:t>
      </w:r>
      <w:r>
        <w:rPr>
          <w:rFonts w:eastAsia="Times New Roman" w:cs="Times New Roman"/>
          <w:szCs w:val="24"/>
        </w:rPr>
        <w:lastRenderedPageBreak/>
        <w:t>αλλά δεν τα έχω και στη διάθεσή μου. Ένα τηλέφωνο που έκανα μου επιβεβαίωσε ότι δεν υπάρχει ακόμα αποτέλεσμα ως προς τον θάνατο του εργαζομένου. Έγινε, πάντως, εν ώρα εργασίας σε αυτές τις περιοχές που είπατε και ήταν, μάλιστ</w:t>
      </w:r>
      <w:r>
        <w:rPr>
          <w:rFonts w:eastAsia="Times New Roman" w:cs="Times New Roman"/>
          <w:szCs w:val="24"/>
        </w:rPr>
        <w:t>α και νεαρής ηλικίας το θύμα, τριάντα δύο χρόνων, αν δεν κάνω λάθος.</w:t>
      </w:r>
    </w:p>
    <w:p w14:paraId="3A25B4A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Όσον αφορά, όμως, στο τι έχουμε κάνει εμείς, υπάρχουν σοβαρά ζητήματα και προβλήματα με τέσσερις διαφορετικές τροποποιήσεις περιβαλλοντικών όρων της επιχείρησης. Η επιχείρηση έχει τέσσερι</w:t>
      </w:r>
      <w:r>
        <w:rPr>
          <w:rFonts w:eastAsia="Times New Roman" w:cs="Times New Roman"/>
          <w:szCs w:val="24"/>
        </w:rPr>
        <w:t>ς τροποποιήσεις. Η τελευταία έγινε τον Απρίλιο του 2017, σχεδόν τις μέρες που συζητούσαμε την πρώτη ερώτηση, αν δεν κάνω λάθος.</w:t>
      </w:r>
    </w:p>
    <w:p w14:paraId="3A25B4A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Εμείς έχουμε διαπιστώσει ότι υπάρχει σοβαρή παράβαση κανόνων της νομοθεσίας γι</w:t>
      </w:r>
      <w:r>
        <w:rPr>
          <w:rFonts w:eastAsia="Times New Roman" w:cs="Times New Roman"/>
          <w:szCs w:val="24"/>
        </w:rPr>
        <w:t>’</w:t>
      </w:r>
      <w:r>
        <w:rPr>
          <w:rFonts w:eastAsia="Times New Roman" w:cs="Times New Roman"/>
          <w:szCs w:val="24"/>
        </w:rPr>
        <w:t xml:space="preserve"> αυτές τις τέσσερις τροποποιήσεις περιβαλλοντικών</w:t>
      </w:r>
      <w:r>
        <w:rPr>
          <w:rFonts w:eastAsia="Times New Roman" w:cs="Times New Roman"/>
          <w:szCs w:val="24"/>
        </w:rPr>
        <w:t xml:space="preserve"> αδειών και για τον λόγο αυτό, μετά την ερώτηση που κάναμε μαζί οι δυο μας, υπάρχει επίσημο έγγραφο πλέον δικό μου προς τις αρμόδιες υπηρεσίες τον Ιούνιο του 2017 που παρουσιάζει τις τροποποιήσεις, καθώς και τις σχέσεις τους με το άρθρο 6 του ν.4014.</w:t>
      </w:r>
    </w:p>
    <w:p w14:paraId="3A25B4B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έχουμε βάλει ερώτημα αν έχουν εφαρμοστεί οι διατάξεις του νόμου. Υπάρχει ζήτημα, δηλαδή, εδώ. Η </w:t>
      </w:r>
      <w:r>
        <w:rPr>
          <w:rFonts w:eastAsia="Times New Roman" w:cs="Times New Roman"/>
          <w:szCs w:val="24"/>
        </w:rPr>
        <w:t>α</w:t>
      </w:r>
      <w:r>
        <w:rPr>
          <w:rFonts w:eastAsia="Times New Roman" w:cs="Times New Roman"/>
          <w:szCs w:val="24"/>
        </w:rPr>
        <w:t>ποκεντρωμένη πρέπει να σας ομολογήσω ότι δεν έχει απαντήσει, κάτι το οποίο αποτελεί για εμένα σοβαρό ζήτημα και το δηλώνω στην Αντιπροσωπεία δημόσια, ενώ οφεί</w:t>
      </w:r>
      <w:r>
        <w:rPr>
          <w:rFonts w:eastAsia="Times New Roman" w:cs="Times New Roman"/>
          <w:szCs w:val="24"/>
        </w:rPr>
        <w:t xml:space="preserve">λει ως δημόσια υπηρεσία. Δεν έχει απαντήσει ούτε στο έγγραφο του Υπουργού για τις τροποποιήσεις που έγιναν σε αντίθεση ή σε </w:t>
      </w:r>
      <w:r>
        <w:rPr>
          <w:rFonts w:eastAsia="Times New Roman" w:cs="Times New Roman"/>
          <w:szCs w:val="24"/>
        </w:rPr>
        <w:lastRenderedPageBreak/>
        <w:t>υπέρβαση ή σε υποτίμηση προβλέψεων του νόμου. Είναι ένα ζήτημα το οποίο το κρατάμε.</w:t>
      </w:r>
    </w:p>
    <w:p w14:paraId="3A25B4B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Το λέω και για τον έλεγχο της δημόσιας διοίκησης</w:t>
      </w:r>
      <w:r>
        <w:rPr>
          <w:rFonts w:eastAsia="Times New Roman" w:cs="Times New Roman"/>
          <w:szCs w:val="24"/>
        </w:rPr>
        <w:t>, κυρία Κανέλλη.</w:t>
      </w:r>
    </w:p>
    <w:p w14:paraId="3A25B4B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δεύτερο, όσον αφορά στην </w:t>
      </w:r>
      <w:r>
        <w:rPr>
          <w:rFonts w:eastAsia="Times New Roman" w:cs="Times New Roman"/>
          <w:szCs w:val="24"/>
        </w:rPr>
        <w:t>περιφέρεια</w:t>
      </w:r>
      <w:r>
        <w:rPr>
          <w:rFonts w:eastAsia="Times New Roman" w:cs="Times New Roman"/>
          <w:szCs w:val="24"/>
        </w:rPr>
        <w:t xml:space="preserve"> και τον </w:t>
      </w:r>
      <w:r>
        <w:rPr>
          <w:rFonts w:eastAsia="Times New Roman" w:cs="Times New Roman"/>
          <w:szCs w:val="24"/>
        </w:rPr>
        <w:t>δήμο</w:t>
      </w:r>
      <w:r>
        <w:rPr>
          <w:rFonts w:eastAsia="Times New Roman" w:cs="Times New Roman"/>
          <w:szCs w:val="24"/>
        </w:rPr>
        <w:t xml:space="preserve">, το Υπουργείο μας έχει στείλει επιθεωρητές πολλαπλώς και έχει κάνει πέντε ελέγχους ήδη στην επιχείρηση. Με αυτούς τους πέντε ελέγχους έχει επιβάλει πρόστιμα ύψους περίπου, από </w:t>
      </w:r>
      <w:r>
        <w:rPr>
          <w:rFonts w:eastAsia="Times New Roman" w:cs="Times New Roman"/>
          <w:szCs w:val="24"/>
        </w:rPr>
        <w:t>ό,τι βλέπω από τα έγγραφα που μου έχουν χορηγήσει οι υπηρεσίες, 72.000 ευρώ. Προφανώς, οι παραβάσεις αφορούν μη λειτουργία μονάδων αδρανοποίησης, ανεξέλεγκτη διάθεση στερεών αποβλήτων, μη σύννομη αποθήκευση αποβλήτων και μη σύννομη διαχείριση υγρών αποβλήτ</w:t>
      </w:r>
      <w:r>
        <w:rPr>
          <w:rFonts w:eastAsia="Times New Roman" w:cs="Times New Roman"/>
          <w:szCs w:val="24"/>
        </w:rPr>
        <w:t>ων.</w:t>
      </w:r>
    </w:p>
    <w:p w14:paraId="3A25B4B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-και επιβεβαιώνω και εγώ τις δηλώσεις σας- παραβίαση των κανόνων του περιβάλλοντος που προσβάλλει και τα θέματα του περιβάλλοντος και τα θέματα της δημόσιας υγείας. </w:t>
      </w:r>
    </w:p>
    <w:p w14:paraId="3A25B4B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εμείς έχουμε ζητήσει εγγράφως προς τον </w:t>
      </w:r>
      <w:r>
        <w:rPr>
          <w:rFonts w:eastAsia="Times New Roman" w:cs="Times New Roman"/>
          <w:szCs w:val="24"/>
        </w:rPr>
        <w:t>δ</w:t>
      </w:r>
      <w:r>
        <w:rPr>
          <w:rFonts w:eastAsia="Times New Roman" w:cs="Times New Roman"/>
          <w:szCs w:val="24"/>
        </w:rPr>
        <w:t xml:space="preserve">ήμο να </w:t>
      </w:r>
      <w:proofErr w:type="spellStart"/>
      <w:r>
        <w:rPr>
          <w:rFonts w:eastAsia="Times New Roman" w:cs="Times New Roman"/>
          <w:szCs w:val="24"/>
        </w:rPr>
        <w:t>απο</w:t>
      </w:r>
      <w:r>
        <w:rPr>
          <w:rFonts w:eastAsia="Times New Roman" w:cs="Times New Roman"/>
          <w:szCs w:val="24"/>
        </w:rPr>
        <w:t>ξηλώσει</w:t>
      </w:r>
      <w:proofErr w:type="spellEnd"/>
      <w:r>
        <w:rPr>
          <w:rFonts w:eastAsia="Times New Roman" w:cs="Times New Roman"/>
          <w:szCs w:val="24"/>
        </w:rPr>
        <w:t xml:space="preserve"> και να αποκαλύψει αγωγό, ο οποίος </w:t>
      </w:r>
      <w:proofErr w:type="spellStart"/>
      <w:r>
        <w:rPr>
          <w:rFonts w:eastAsia="Times New Roman" w:cs="Times New Roman"/>
          <w:szCs w:val="24"/>
        </w:rPr>
        <w:t>ανευρέθη</w:t>
      </w:r>
      <w:proofErr w:type="spellEnd"/>
      <w:r>
        <w:rPr>
          <w:rFonts w:eastAsia="Times New Roman" w:cs="Times New Roman"/>
          <w:szCs w:val="24"/>
        </w:rPr>
        <w:t xml:space="preserve"> ότι διαθέτει παράνομα τα λύματα σε παρακείμενο ρέμα. Δεν έχει γίνει κάτι τέτοιο από τον </w:t>
      </w:r>
      <w:r>
        <w:rPr>
          <w:rFonts w:eastAsia="Times New Roman" w:cs="Times New Roman"/>
          <w:szCs w:val="24"/>
        </w:rPr>
        <w:t>δ</w:t>
      </w:r>
      <w:r>
        <w:rPr>
          <w:rFonts w:eastAsia="Times New Roman" w:cs="Times New Roman"/>
          <w:szCs w:val="24"/>
        </w:rPr>
        <w:t>ήμο και θεωρώ ότι αυτό αποτελεί καθυστέρηση αρμοδιότητας και συναρμοδιότητας και από τον Δήμο Ανδραβίδας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Κυλλήνης.</w:t>
      </w:r>
      <w:r>
        <w:rPr>
          <w:rFonts w:eastAsia="Times New Roman" w:cs="Times New Roman"/>
          <w:szCs w:val="24"/>
        </w:rPr>
        <w:t xml:space="preserve"> Υπάρχει ζήτημα και από την </w:t>
      </w:r>
      <w:r>
        <w:rPr>
          <w:rFonts w:eastAsia="Times New Roman" w:cs="Times New Roman"/>
          <w:szCs w:val="24"/>
        </w:rPr>
        <w:t>π</w:t>
      </w:r>
      <w:r>
        <w:rPr>
          <w:rFonts w:eastAsia="Times New Roman" w:cs="Times New Roman"/>
          <w:szCs w:val="24"/>
        </w:rPr>
        <w:t xml:space="preserve">εριφέρεια, διότι αρμόδια </w:t>
      </w:r>
      <w:r>
        <w:rPr>
          <w:rFonts w:eastAsia="Times New Roman" w:cs="Times New Roman"/>
          <w:szCs w:val="24"/>
        </w:rPr>
        <w:t>υ</w:t>
      </w:r>
      <w:r>
        <w:rPr>
          <w:rFonts w:eastAsia="Times New Roman" w:cs="Times New Roman"/>
          <w:szCs w:val="24"/>
        </w:rPr>
        <w:lastRenderedPageBreak/>
        <w:t xml:space="preserve">πηρεσία για τη διακοπή της </w:t>
      </w:r>
      <w:proofErr w:type="spellStart"/>
      <w:r>
        <w:rPr>
          <w:rFonts w:eastAsia="Times New Roman" w:cs="Times New Roman"/>
          <w:szCs w:val="24"/>
        </w:rPr>
        <w:t>αδειοδότησης</w:t>
      </w:r>
      <w:proofErr w:type="spellEnd"/>
      <w:r>
        <w:rPr>
          <w:rFonts w:eastAsia="Times New Roman" w:cs="Times New Roman"/>
          <w:szCs w:val="24"/>
        </w:rPr>
        <w:t>, για την άρση της άδειας λειτουργίας, ε</w:t>
      </w:r>
      <w:r>
        <w:rPr>
          <w:rFonts w:eastAsia="Times New Roman" w:cs="Times New Roman"/>
          <w:szCs w:val="24"/>
        </w:rPr>
        <w:t>φ</w:t>
      </w:r>
      <w:r>
        <w:rPr>
          <w:rFonts w:eastAsia="Times New Roman" w:cs="Times New Roman"/>
          <w:szCs w:val="24"/>
        </w:rPr>
        <w:t>όσον διαπιστώνονται και από το Υπουργείο παραβάσεις στους κανόνες περιβάλλοντος, είναι η αντίστοιχη Διεύθυνση Ανάπτυξης τ</w:t>
      </w:r>
      <w:r>
        <w:rPr>
          <w:rFonts w:eastAsia="Times New Roman" w:cs="Times New Roman"/>
          <w:szCs w:val="24"/>
        </w:rPr>
        <w:t>ης Περιφέρειας Δυτικής Ελλάδος.</w:t>
      </w:r>
    </w:p>
    <w:p w14:paraId="3A25B4B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Προς αυτές τις </w:t>
      </w:r>
      <w:r>
        <w:rPr>
          <w:rFonts w:eastAsia="Times New Roman" w:cs="Times New Roman"/>
          <w:szCs w:val="24"/>
        </w:rPr>
        <w:t>υ</w:t>
      </w:r>
      <w:r>
        <w:rPr>
          <w:rFonts w:eastAsia="Times New Roman" w:cs="Times New Roman"/>
          <w:szCs w:val="24"/>
        </w:rPr>
        <w:t xml:space="preserve">πηρεσίες έχουν γίνει οι απαραίτητες επικοινωνίες εκ μέρους μας και το Σώμα Επιθεωρητών έχει δηλώσει εγγράφως -άρα πάλι η Υπηρεσία του Υπουργείου μας- να </w:t>
      </w:r>
      <w:proofErr w:type="spellStart"/>
      <w:r>
        <w:rPr>
          <w:rFonts w:eastAsia="Times New Roman" w:cs="Times New Roman"/>
          <w:szCs w:val="24"/>
        </w:rPr>
        <w:t>αποξηλωθεί</w:t>
      </w:r>
      <w:proofErr w:type="spellEnd"/>
      <w:r>
        <w:rPr>
          <w:rFonts w:eastAsia="Times New Roman" w:cs="Times New Roman"/>
          <w:szCs w:val="24"/>
        </w:rPr>
        <w:t xml:space="preserve"> ο αγωγός και να ελεγχθούν ταυτόχρονα με παρο</w:t>
      </w:r>
      <w:r>
        <w:rPr>
          <w:rFonts w:eastAsia="Times New Roman" w:cs="Times New Roman"/>
          <w:szCs w:val="24"/>
        </w:rPr>
        <w:t xml:space="preserve">υσία των </w:t>
      </w:r>
      <w:r>
        <w:rPr>
          <w:rFonts w:eastAsia="Times New Roman" w:cs="Times New Roman"/>
          <w:szCs w:val="24"/>
        </w:rPr>
        <w:t>υ</w:t>
      </w:r>
      <w:r>
        <w:rPr>
          <w:rFonts w:eastAsia="Times New Roman" w:cs="Times New Roman"/>
          <w:szCs w:val="24"/>
        </w:rPr>
        <w:t xml:space="preserve">πηρεσιών όλες αυτές οι εργασίες. </w:t>
      </w:r>
    </w:p>
    <w:p w14:paraId="3A25B4B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πρέπει να σας πω ότι η μερική αποκάλυψη του αγωγού και η σφράγισή του, που δηλώνεται με έγγραφο που έχω σήμερα στη διάθεσή μου, έγινε χωρίς την παρουσία των </w:t>
      </w:r>
      <w:r>
        <w:rPr>
          <w:rFonts w:eastAsia="Times New Roman" w:cs="Times New Roman"/>
          <w:szCs w:val="24"/>
        </w:rPr>
        <w:t>υ</w:t>
      </w:r>
      <w:r>
        <w:rPr>
          <w:rFonts w:eastAsia="Times New Roman" w:cs="Times New Roman"/>
          <w:szCs w:val="24"/>
        </w:rPr>
        <w:t>πηρεσιών του Υπουργείου και χωρίς να μας ενη</w:t>
      </w:r>
      <w:r>
        <w:rPr>
          <w:rFonts w:eastAsia="Times New Roman" w:cs="Times New Roman"/>
          <w:szCs w:val="24"/>
        </w:rPr>
        <w:t>μερώσουν. Γι’ αυτόν τον λόγο πρέπει να σας πω ότι εμείς ενημερώσαμε πλέον την Εισαγγελία Πρωτοδικών και το Πταισματοδικείο, διότι πρέπει και εμείς να καλύψουμε τις υποχρεώσεις μας. Εδώ και ένα ο</w:t>
      </w:r>
      <w:r>
        <w:rPr>
          <w:rFonts w:eastAsia="Times New Roman" w:cs="Times New Roman"/>
          <w:szCs w:val="24"/>
        </w:rPr>
        <w:t>κ</w:t>
      </w:r>
      <w:r>
        <w:rPr>
          <w:rFonts w:eastAsia="Times New Roman" w:cs="Times New Roman"/>
          <w:szCs w:val="24"/>
        </w:rPr>
        <w:t>τάμηνο έχει γίνει η ενημέρωση του Πρωτοδικείου και της Εισαγγ</w:t>
      </w:r>
      <w:r>
        <w:rPr>
          <w:rFonts w:eastAsia="Times New Roman" w:cs="Times New Roman"/>
          <w:szCs w:val="24"/>
        </w:rPr>
        <w:t>ελίας από το Πταισματοδικείο, όπως γνωρίζω.</w:t>
      </w:r>
    </w:p>
    <w:p w14:paraId="3A25B4B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το 2017 έγινε, κυρία Κανέλλη, όπως γνωρίζω από τα έγγραφά μου. </w:t>
      </w:r>
    </w:p>
    <w:p w14:paraId="3A25B4B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που μπορώ να σας πω για να κλείσω την ενημέρωση, γιατί τα είπα όλα εισαγωγικά και δεν χρειάζεται να πω πολλά μετά, είναι ότι η </w:t>
      </w:r>
      <w:r>
        <w:rPr>
          <w:rFonts w:eastAsia="Times New Roman" w:cs="Times New Roman"/>
          <w:szCs w:val="24"/>
        </w:rPr>
        <w:t>π</w:t>
      </w:r>
      <w:r>
        <w:rPr>
          <w:rFonts w:eastAsia="Times New Roman" w:cs="Times New Roman"/>
          <w:szCs w:val="24"/>
        </w:rPr>
        <w:t>εριφέρεια στις 20 Ιουλίου μ</w:t>
      </w:r>
      <w:r>
        <w:rPr>
          <w:rFonts w:eastAsia="Times New Roman" w:cs="Times New Roman"/>
          <w:szCs w:val="24"/>
        </w:rPr>
        <w:t>ά</w:t>
      </w:r>
      <w:r>
        <w:rPr>
          <w:rFonts w:eastAsia="Times New Roman" w:cs="Times New Roman"/>
          <w:szCs w:val="24"/>
        </w:rPr>
        <w:t xml:space="preserve">ς ζήτησε να ενεργοποιήσουμε την ανάληψη δράσης -όπως λέγεται βάσει της νομοθεσίας- για την εφαρμογή της περιβαλλοντικής ευθύνης. </w:t>
      </w:r>
    </w:p>
    <w:p w14:paraId="3A25B4B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πρέπει να πω ότι εμείς απαντήσαμε εγγράφως στις 10 Αυγούστου –πολύ πρόσφατα, μετά την πρώτη ε</w:t>
      </w:r>
      <w:r>
        <w:rPr>
          <w:rFonts w:eastAsia="Times New Roman" w:cs="Times New Roman"/>
          <w:szCs w:val="24"/>
        </w:rPr>
        <w:t xml:space="preserve">ρώτησή σας πρέπει να ομολογήσω, αλλά στο έγγραφο της </w:t>
      </w:r>
      <w:r>
        <w:rPr>
          <w:rFonts w:eastAsia="Times New Roman" w:cs="Times New Roman"/>
          <w:szCs w:val="24"/>
        </w:rPr>
        <w:t>π</w:t>
      </w:r>
      <w:r>
        <w:rPr>
          <w:rFonts w:eastAsia="Times New Roman" w:cs="Times New Roman"/>
          <w:szCs w:val="24"/>
        </w:rPr>
        <w:t xml:space="preserve">εριφέρειας- ότι αυτό αποτελεί αρμοδιότητα της Περιφερειακής Επιτροπής Αντιμετώπισης Περιβαλλοντικών Ζημιών. Δηλαδή, είναι αρμοδιότητα της </w:t>
      </w:r>
      <w:r>
        <w:rPr>
          <w:rFonts w:eastAsia="Times New Roman" w:cs="Times New Roman"/>
          <w:szCs w:val="24"/>
        </w:rPr>
        <w:t>π</w:t>
      </w:r>
      <w:r>
        <w:rPr>
          <w:rFonts w:eastAsia="Times New Roman" w:cs="Times New Roman"/>
          <w:szCs w:val="24"/>
        </w:rPr>
        <w:t>εριφέρειας που πρέπει να την ασκήσει και το έχουμε κάνει εγγράφ</w:t>
      </w:r>
      <w:r>
        <w:rPr>
          <w:rFonts w:eastAsia="Times New Roman" w:cs="Times New Roman"/>
          <w:szCs w:val="24"/>
        </w:rPr>
        <w:t>ως. Αυτά τα έγγραφα μπορεί να τα έχετε. Απαιτείται, λοιπόν, ανάληψη δράσης.</w:t>
      </w:r>
    </w:p>
    <w:p w14:paraId="3A25B4B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Ως ε</w:t>
      </w:r>
      <w:r>
        <w:rPr>
          <w:rFonts w:eastAsia="Times New Roman" w:cs="Times New Roman"/>
          <w:szCs w:val="24"/>
        </w:rPr>
        <w:t xml:space="preserve">κ τούτου, λοιπόν, θέλω συμπερασματικά να σας πω ότι συμφωνώ απολύτως ότι υπάρχει παραβίαση των κανόνων του περιβάλλοντος. Έχουν ενημερωθεί και οι δικαστικές αρχές και οφείλουν </w:t>
      </w:r>
      <w:r>
        <w:rPr>
          <w:rFonts w:eastAsia="Times New Roman" w:cs="Times New Roman"/>
          <w:szCs w:val="24"/>
        </w:rPr>
        <w:t xml:space="preserve">να αναλάβουν τις ευθύνες τους τόσο η </w:t>
      </w:r>
      <w:r>
        <w:rPr>
          <w:rFonts w:eastAsia="Times New Roman" w:cs="Times New Roman"/>
          <w:szCs w:val="24"/>
        </w:rPr>
        <w:t>αποκεντρωμένη διοίκηση</w:t>
      </w:r>
      <w:r>
        <w:rPr>
          <w:rFonts w:eastAsia="Times New Roman" w:cs="Times New Roman"/>
          <w:szCs w:val="24"/>
        </w:rPr>
        <w:t xml:space="preserve"> που ενημερώθηκε μετά τη δική σας ερώτηση με έγγραφο δικό μου τον Ιούλιο, όσο και η </w:t>
      </w:r>
      <w:r>
        <w:rPr>
          <w:rFonts w:eastAsia="Times New Roman" w:cs="Times New Roman"/>
          <w:szCs w:val="24"/>
        </w:rPr>
        <w:t>π</w:t>
      </w:r>
      <w:r>
        <w:rPr>
          <w:rFonts w:eastAsia="Times New Roman" w:cs="Times New Roman"/>
          <w:szCs w:val="24"/>
        </w:rPr>
        <w:t xml:space="preserve">εριφέρεια που ενημερώθηκε ξανά τον Αύγουστο, αλλά και ο </w:t>
      </w:r>
      <w:r>
        <w:rPr>
          <w:rFonts w:eastAsia="Times New Roman" w:cs="Times New Roman"/>
          <w:szCs w:val="24"/>
        </w:rPr>
        <w:t>δ</w:t>
      </w:r>
      <w:r>
        <w:rPr>
          <w:rFonts w:eastAsia="Times New Roman" w:cs="Times New Roman"/>
          <w:szCs w:val="24"/>
        </w:rPr>
        <w:t>ήμος που ενημερώθηκε για την αποκάλυψη του αγωγού. Υπάρ</w:t>
      </w:r>
      <w:r>
        <w:rPr>
          <w:rFonts w:eastAsia="Times New Roman" w:cs="Times New Roman"/>
          <w:szCs w:val="24"/>
        </w:rPr>
        <w:t>χει παραβίαση κανόνων νομιμότητας.</w:t>
      </w:r>
    </w:p>
    <w:p w14:paraId="3A25B4BB" w14:textId="77777777" w:rsidR="007E46BB" w:rsidRDefault="00D8234F">
      <w:pPr>
        <w:spacing w:line="600" w:lineRule="auto"/>
        <w:ind w:firstLine="720"/>
        <w:contextualSpacing/>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κυρία Κανέλλη, έχετε τον λόγο.</w:t>
      </w:r>
    </w:p>
    <w:p w14:paraId="3A25B4B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Ευχαριστώ.</w:t>
      </w:r>
    </w:p>
    <w:p w14:paraId="3A25B4B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είναι παραλυτική. Με παραλύει η απάντηση. Έχω δίκιο; </w:t>
      </w:r>
    </w:p>
    <w:p w14:paraId="3A25B4B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Μα, για μένα είναι πραγματικότητα.</w:t>
      </w:r>
    </w:p>
    <w:p w14:paraId="3A25B4B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Τα κάνατε σωστά; Εγώ να το δεχθώ μέχρι στιγμής. Μιλώ γι’ αυτά που σας αναλογούν. Έχω μπροστά μου μια ερώτηση που μου λέτε ότι δεν σας ρώ</w:t>
      </w:r>
      <w:r>
        <w:rPr>
          <w:rFonts w:eastAsia="Times New Roman" w:cs="Times New Roman"/>
          <w:szCs w:val="24"/>
        </w:rPr>
        <w:t xml:space="preserve">τησα για τον θάνατο. </w:t>
      </w:r>
    </w:p>
    <w:p w14:paraId="3A25B4C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διευκρινίσω -προσέξτε παρακαλώ πάρα πολύ- χωρίς να σας καθιστώ υπεύθυνο, ότι αυτή ήταν γραπτή υποβληθείσα. Ξέρετε, λοιπόν, ότι </w:t>
      </w:r>
      <w:r>
        <w:rPr>
          <w:rFonts w:eastAsia="Times New Roman" w:cs="Times New Roman"/>
          <w:szCs w:val="24"/>
        </w:rPr>
        <w:t>εάν</w:t>
      </w:r>
      <w:r>
        <w:rPr>
          <w:rFonts w:eastAsia="Times New Roman" w:cs="Times New Roman"/>
          <w:szCs w:val="24"/>
        </w:rPr>
        <w:t xml:space="preserve"> δεν απαντηθεί, όταν επανέλθει πρέπει να είναι ακριβώς η ίδια και δεν μπορείς να προσθέσεις </w:t>
      </w:r>
      <w:r>
        <w:rPr>
          <w:rFonts w:eastAsia="Times New Roman" w:cs="Times New Roman"/>
          <w:szCs w:val="24"/>
        </w:rPr>
        <w:t>τίποτα. Άρα είμαι θύμα του Κανονισμού και δεν είναι έλλειψη που δεν σας έχω ρωτήσει.</w:t>
      </w:r>
    </w:p>
    <w:p w14:paraId="3A25B4C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Σαφέστατα.</w:t>
      </w:r>
    </w:p>
    <w:p w14:paraId="3A25B4C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ΛΙΑΝΑ</w:t>
      </w:r>
      <w:r w:rsidDel="00FE06C4">
        <w:rPr>
          <w:rFonts w:eastAsia="Times New Roman" w:cs="Times New Roman"/>
          <w:b/>
          <w:szCs w:val="24"/>
        </w:rPr>
        <w:t xml:space="preserve"> </w:t>
      </w:r>
      <w:r>
        <w:rPr>
          <w:rFonts w:eastAsia="Times New Roman" w:cs="Times New Roman"/>
          <w:b/>
          <w:szCs w:val="24"/>
        </w:rPr>
        <w:t xml:space="preserve">ΚΑΝΕΛΛΗ: </w:t>
      </w:r>
      <w:r>
        <w:rPr>
          <w:rFonts w:eastAsia="Times New Roman" w:cs="Times New Roman"/>
          <w:szCs w:val="24"/>
        </w:rPr>
        <w:t>Δεύτερον, να σας πω για τον χρόνο τον οποίο βάζετε, δηλαδή στις 10 Αυγούστο</w:t>
      </w:r>
      <w:r>
        <w:rPr>
          <w:rFonts w:eastAsia="Times New Roman" w:cs="Times New Roman"/>
          <w:szCs w:val="24"/>
        </w:rPr>
        <w:t>υ που κάνετε εσείς την παρέμβαση. Ο θάνατος έρχεται στις 22 Αυγούστου. Αυτή η γραπτή ερώτηση είναι κατατεθειμένη από εμάς…</w:t>
      </w:r>
    </w:p>
    <w:p w14:paraId="3A25B4C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Τον Ιούλιο. Το είπαμε.</w:t>
      </w:r>
    </w:p>
    <w:p w14:paraId="3A25B4C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ΛΙΑΝΑ</w:t>
      </w:r>
      <w:r w:rsidDel="00FE06C4">
        <w:rPr>
          <w:rFonts w:eastAsia="Times New Roman" w:cs="Times New Roman"/>
          <w:b/>
          <w:szCs w:val="24"/>
        </w:rPr>
        <w:t xml:space="preserve"> </w:t>
      </w:r>
      <w:r>
        <w:rPr>
          <w:rFonts w:eastAsia="Times New Roman" w:cs="Times New Roman"/>
          <w:b/>
          <w:szCs w:val="24"/>
        </w:rPr>
        <w:t xml:space="preserve">ΚΑΝΕΛΛΗ: </w:t>
      </w:r>
      <w:r>
        <w:rPr>
          <w:rFonts w:eastAsia="Times New Roman" w:cs="Times New Roman"/>
          <w:szCs w:val="24"/>
        </w:rPr>
        <w:t xml:space="preserve">Τον Ιούλιο. </w:t>
      </w:r>
    </w:p>
    <w:p w14:paraId="3A25B4C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Επομένως μετ</w:t>
      </w:r>
      <w:r>
        <w:rPr>
          <w:rFonts w:eastAsia="Times New Roman" w:cs="Times New Roman"/>
          <w:szCs w:val="24"/>
        </w:rPr>
        <w:t xml:space="preserve">αξύ μιας ερώτησης μετά από μια παρέμβαση έχουμε έναν θάνατο. Τον θάνατο αποκλείεται να μην τον πληροφορηθήκατε. Αποκλείεται! Δεν είναι </w:t>
      </w:r>
      <w:r>
        <w:rPr>
          <w:rFonts w:eastAsia="Times New Roman" w:cs="Times New Roman"/>
          <w:szCs w:val="24"/>
        </w:rPr>
        <w:lastRenderedPageBreak/>
        <w:t>δυνατόν, γιατί όπως τον πληροφορήθηκα εγώ, θα μπορούσατε να τον πληροφορηθείτε και εσείς. Ας υποθέσουμε ότι κάποιος με πή</w:t>
      </w:r>
      <w:r>
        <w:rPr>
          <w:rFonts w:eastAsia="Times New Roman" w:cs="Times New Roman"/>
          <w:szCs w:val="24"/>
        </w:rPr>
        <w:t xml:space="preserve">ρε εμένα, γιατί ενδιαφέρθηκα για την περιοχή. Γράφτηκε παντού! Γράφτηκε στα </w:t>
      </w:r>
      <w:proofErr w:type="spellStart"/>
      <w:r>
        <w:rPr>
          <w:rFonts w:eastAsia="Times New Roman" w:cs="Times New Roman"/>
          <w:szCs w:val="24"/>
        </w:rPr>
        <w:t>μίντια</w:t>
      </w:r>
      <w:proofErr w:type="spellEnd"/>
      <w:r>
        <w:rPr>
          <w:rFonts w:eastAsia="Times New Roman" w:cs="Times New Roman"/>
          <w:szCs w:val="24"/>
        </w:rPr>
        <w:t xml:space="preserve">! Εσείς έχετε παρέμβει στον </w:t>
      </w:r>
      <w:r>
        <w:rPr>
          <w:rFonts w:eastAsia="Times New Roman" w:cs="Times New Roman"/>
          <w:szCs w:val="24"/>
        </w:rPr>
        <w:t>ε</w:t>
      </w:r>
      <w:r>
        <w:rPr>
          <w:rFonts w:eastAsia="Times New Roman" w:cs="Times New Roman"/>
          <w:szCs w:val="24"/>
        </w:rPr>
        <w:t>ισαγγελέα. Το γεγονός είναι ότι δεν έχει βγει ακόμα πόρισμα για τον θάνατο</w:t>
      </w:r>
      <w:r w:rsidRPr="000361E3">
        <w:rPr>
          <w:rFonts w:eastAsia="Times New Roman" w:cs="Times New Roman"/>
          <w:szCs w:val="24"/>
        </w:rPr>
        <w:t xml:space="preserve"> </w:t>
      </w:r>
      <w:r>
        <w:rPr>
          <w:rFonts w:eastAsia="Times New Roman" w:cs="Times New Roman"/>
          <w:szCs w:val="24"/>
        </w:rPr>
        <w:t xml:space="preserve">από τότε που παρεμβήκατε εσείς. </w:t>
      </w:r>
    </w:p>
    <w:p w14:paraId="3A25B4C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Έρχεστε και μου λέτε και το ανατριχια</w:t>
      </w:r>
      <w:r>
        <w:rPr>
          <w:rFonts w:eastAsia="Times New Roman" w:cs="Times New Roman"/>
          <w:szCs w:val="24"/>
        </w:rPr>
        <w:t>στικό ποσό που τους έχετε βάλει, το τραγικό πρόστιμο των 72.000 ευρώ! Τόσο κάνει αυτός ο θάνατος; Τι σημαίνει ότι δεν έχει βγει πόρισμα; Αν χρειαστεί να αποζημιωθεί η οικογένεια, από πού θα αποζημιωθεί χωρίς πόρισμα; Πώς θα ρυθμιστεί το συνταξιοδοτικό ενδε</w:t>
      </w:r>
      <w:r>
        <w:rPr>
          <w:rFonts w:eastAsia="Times New Roman" w:cs="Times New Roman"/>
          <w:szCs w:val="24"/>
        </w:rPr>
        <w:t>χομένως της γυναίκας με τα δ</w:t>
      </w:r>
      <w:r>
        <w:rPr>
          <w:rFonts w:eastAsia="Times New Roman" w:cs="Times New Roman"/>
          <w:szCs w:val="24"/>
        </w:rPr>
        <w:t>ύ</w:t>
      </w:r>
      <w:r>
        <w:rPr>
          <w:rFonts w:eastAsia="Times New Roman" w:cs="Times New Roman"/>
          <w:szCs w:val="24"/>
        </w:rPr>
        <w:t xml:space="preserve">ο παιδιά; </w:t>
      </w:r>
    </w:p>
    <w:p w14:paraId="3A25B4C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το προχωρήσω; Ο άνθρωπος, ο νεκρός έχει όνομα: Άγγελος </w:t>
      </w:r>
      <w:proofErr w:type="spellStart"/>
      <w:r>
        <w:rPr>
          <w:rFonts w:eastAsia="Times New Roman" w:cs="Times New Roman"/>
          <w:szCs w:val="24"/>
        </w:rPr>
        <w:t>Φιλιππόπουλος</w:t>
      </w:r>
      <w:proofErr w:type="spellEnd"/>
      <w:r>
        <w:rPr>
          <w:rFonts w:eastAsia="Times New Roman" w:cs="Times New Roman"/>
          <w:szCs w:val="24"/>
        </w:rPr>
        <w:t>. Από τα δ</w:t>
      </w:r>
      <w:r>
        <w:rPr>
          <w:rFonts w:eastAsia="Times New Roman" w:cs="Times New Roman"/>
          <w:szCs w:val="24"/>
        </w:rPr>
        <w:t>ύ</w:t>
      </w:r>
      <w:r>
        <w:rPr>
          <w:rFonts w:eastAsia="Times New Roman" w:cs="Times New Roman"/>
          <w:szCs w:val="24"/>
        </w:rPr>
        <w:t xml:space="preserve">ο του παιδιά το ένα χρήζει ιδιαίτερης φροντίδας. </w:t>
      </w:r>
      <w:r>
        <w:rPr>
          <w:rFonts w:eastAsia="Times New Roman" w:cs="Times New Roman"/>
          <w:szCs w:val="24"/>
        </w:rPr>
        <w:t xml:space="preserve">Δεν έχει βγει ένα πόρισμα γι’ αυτόν τον θάνατο και δεν έχει υπάρξει, έχοντας δίκιο οι κάτοικοι, έχοντας δίκιο οι υπηρεσίες, έχοντας επιβάλει πρόστιμα, έχοντας ειδοποιηθεί η </w:t>
      </w:r>
      <w:r>
        <w:rPr>
          <w:rFonts w:eastAsia="Times New Roman" w:cs="Times New Roman"/>
          <w:szCs w:val="24"/>
        </w:rPr>
        <w:t>εισαγγελία.</w:t>
      </w:r>
      <w:r>
        <w:rPr>
          <w:rFonts w:eastAsia="Times New Roman" w:cs="Times New Roman"/>
          <w:szCs w:val="24"/>
        </w:rPr>
        <w:t xml:space="preserve"> Και δεν έχει γίνει τίποτα, διότι το μυστικό κρύβεται σε έναν αγωγό διοχ</w:t>
      </w:r>
      <w:r>
        <w:rPr>
          <w:rFonts w:eastAsia="Times New Roman" w:cs="Times New Roman"/>
          <w:szCs w:val="24"/>
        </w:rPr>
        <w:t xml:space="preserve">έτευσης, παράνομα ανοιγμένο, ο οποίος είναι κατασκευής του 1973, δηλαδή τον καιρό της </w:t>
      </w:r>
      <w:r>
        <w:rPr>
          <w:rFonts w:eastAsia="Times New Roman" w:cs="Times New Roman"/>
          <w:szCs w:val="24"/>
        </w:rPr>
        <w:t>χούντας.</w:t>
      </w:r>
      <w:r>
        <w:rPr>
          <w:rFonts w:eastAsia="Times New Roman" w:cs="Times New Roman"/>
          <w:szCs w:val="24"/>
        </w:rPr>
        <w:t xml:space="preserve"> Και </w:t>
      </w:r>
      <w:r>
        <w:rPr>
          <w:rFonts w:eastAsia="Times New Roman" w:cs="Times New Roman"/>
          <w:szCs w:val="24"/>
        </w:rPr>
        <w:t>γι’</w:t>
      </w:r>
      <w:r>
        <w:rPr>
          <w:rFonts w:eastAsia="Times New Roman" w:cs="Times New Roman"/>
          <w:szCs w:val="24"/>
        </w:rPr>
        <w:t xml:space="preserve"> αυτόν τον αγωγό ουδείς έχει αρμοδιότητα στην περιοχή και μπορεί να πλησιάσει. </w:t>
      </w:r>
    </w:p>
    <w:p w14:paraId="3A25B4C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λέτε εσείς ότι άνοιξαν και έκοψαν ένα κομμάτι του αγωγού χωρίς την παρ</w:t>
      </w:r>
      <w:r>
        <w:rPr>
          <w:rFonts w:eastAsia="Times New Roman" w:cs="Times New Roman"/>
          <w:szCs w:val="24"/>
        </w:rPr>
        <w:t>ουσία των αρμοδίων. Και εγώ έρχομαι να σας πω κάτι χειρότερο: Ότι όταν πέθανε ο άνθρωπος, αυτοί που σπεύσανε να τον δούνε και όταν πήγαν μετά να τον παραλάβουν επισήμως τον νεκρό, εκ των πραγμάτων τον είχαν ανασύρει, τον είχαν γδύσει, τον είχαν φέρει σε μι</w:t>
      </w:r>
      <w:r>
        <w:rPr>
          <w:rFonts w:eastAsia="Times New Roman" w:cs="Times New Roman"/>
          <w:szCs w:val="24"/>
        </w:rPr>
        <w:t>α κατάσταση που φέρεται κάποιος εργαζόμενος ανάμεσα στους άλλους.</w:t>
      </w:r>
    </w:p>
    <w:p w14:paraId="3A25B4C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Πιστέψτε με, σας λέω ειλικρινά, αυτό δεν επιτρέπει σε κανέναν μας εδώ μέσα να μπορεί να μιλήσει για ατζέντα, για θέματα περιβάλλοντος, για εφαρμογή των αρχών, για κράτος, για δικαιοσύνη, για</w:t>
      </w:r>
      <w:r>
        <w:rPr>
          <w:rFonts w:eastAsia="Times New Roman" w:cs="Times New Roman"/>
          <w:szCs w:val="24"/>
        </w:rPr>
        <w:t xml:space="preserve"> δράση της Αστυνομίας, για σύμπραξη όλων των αρμοδίων φορέων. Και είμαστε υπόλογοι. Εγώ αισθάνομαι </w:t>
      </w:r>
      <w:proofErr w:type="spellStart"/>
      <w:r>
        <w:rPr>
          <w:rFonts w:eastAsia="Times New Roman" w:cs="Times New Roman"/>
          <w:szCs w:val="24"/>
        </w:rPr>
        <w:t>υπόλογη</w:t>
      </w:r>
      <w:proofErr w:type="spellEnd"/>
      <w:r>
        <w:rPr>
          <w:rFonts w:eastAsia="Times New Roman" w:cs="Times New Roman"/>
          <w:szCs w:val="24"/>
        </w:rPr>
        <w:t>, πώς να σας το πω; Θεωρώ ότι αυτή η πτωμαΐνη με κυνηγάει, σας κυνηγάει, κυνηγάει τους πάντε</w:t>
      </w:r>
      <w:r>
        <w:rPr>
          <w:rFonts w:eastAsia="Times New Roman" w:cs="Times New Roman"/>
          <w:szCs w:val="24"/>
        </w:rPr>
        <w:t>ς</w:t>
      </w:r>
      <w:r>
        <w:rPr>
          <w:rFonts w:eastAsia="Times New Roman" w:cs="Times New Roman"/>
          <w:szCs w:val="24"/>
        </w:rPr>
        <w:t xml:space="preserve">. Έπρεπε με το τέλος αυτής της συζήτησης, αυτή τη στιγμή που μιλάμε, να κινηθεί η </w:t>
      </w:r>
      <w:r>
        <w:rPr>
          <w:rFonts w:eastAsia="Times New Roman" w:cs="Times New Roman"/>
          <w:szCs w:val="24"/>
        </w:rPr>
        <w:t>ε</w:t>
      </w:r>
      <w:r>
        <w:rPr>
          <w:rFonts w:eastAsia="Times New Roman" w:cs="Times New Roman"/>
          <w:szCs w:val="24"/>
        </w:rPr>
        <w:t>ισαγγελία από μόνη της, πώς να σας το πω; Η Αστυνομία να σηκωθεί να πάει με τα χαρτιά εκεί. Μπαίνουμε σε προεκλογική περίοδο περιφερειακών και δημοτικών εκλογών. Στην ιδέα ό</w:t>
      </w:r>
      <w:r>
        <w:rPr>
          <w:rFonts w:eastAsia="Times New Roman" w:cs="Times New Roman"/>
          <w:szCs w:val="24"/>
        </w:rPr>
        <w:t>τι αυτό μπορεί να γίνει αντικείμενο προεκλογικής εκστρατείας με μικροπολιτικά κριτήρια, ντρέπομαι να αναφερθώ στην έννοια «πολιτική» και «πολίτης». Αυτό ξεπερνάει τα όρια.</w:t>
      </w:r>
    </w:p>
    <w:p w14:paraId="3A25B4C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καταλογίζω ένα πράγμα, κύριε </w:t>
      </w:r>
      <w:proofErr w:type="spellStart"/>
      <w:r>
        <w:rPr>
          <w:rFonts w:eastAsia="Times New Roman" w:cs="Times New Roman"/>
          <w:szCs w:val="24"/>
        </w:rPr>
        <w:t>Φάμελλε</w:t>
      </w:r>
      <w:proofErr w:type="spellEnd"/>
      <w:r>
        <w:rPr>
          <w:rFonts w:eastAsia="Times New Roman" w:cs="Times New Roman"/>
          <w:szCs w:val="24"/>
        </w:rPr>
        <w:t xml:space="preserve">: Δεν μπορεί να μου λέτε ότι έχουν δίκιο οι </w:t>
      </w:r>
      <w:r>
        <w:rPr>
          <w:rFonts w:eastAsia="Times New Roman" w:cs="Times New Roman"/>
          <w:szCs w:val="24"/>
        </w:rPr>
        <w:t xml:space="preserve">κάτοικοι, ότι έχει δίκιο η ερώτηση, να είσαστε μαζί μου σε αυτή την </w:t>
      </w:r>
      <w:r>
        <w:rPr>
          <w:rFonts w:eastAsia="Times New Roman" w:cs="Times New Roman"/>
          <w:szCs w:val="24"/>
        </w:rPr>
        <w:lastRenderedPageBreak/>
        <w:t>ερώτηση και στα αποτελέσματά της και να έρχεστε εδώ και να μου λέτε ότι ως Κυβέρνηση -εγώ είμαι Βουλευτής αυτή τη στιγμή- δεν μπορείτε να κάνετε τίποτα επί του πρακτέου.</w:t>
      </w:r>
    </w:p>
    <w:p w14:paraId="3A25B4CB"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sidRPr="003E7147">
        <w:rPr>
          <w:rFonts w:eastAsia="Times New Roman" w:cs="Times New Roman"/>
          <w:b/>
          <w:szCs w:val="24"/>
        </w:rPr>
        <w:t xml:space="preserve">ΣΩΚΡΑΤΗΣ ΦΑΜΕΛΛΟΣ </w:t>
      </w:r>
      <w:r w:rsidRPr="003E7147">
        <w:rPr>
          <w:rFonts w:eastAsia="Times New Roman" w:cs="Times New Roman"/>
          <w:b/>
          <w:szCs w:val="24"/>
        </w:rPr>
        <w:t>(Αναπληρωτής Υπουργός Περιβάλλοντος και Ενέργειας):</w:t>
      </w:r>
      <w:r>
        <w:rPr>
          <w:rFonts w:eastAsia="Times New Roman" w:cs="Times New Roman"/>
          <w:szCs w:val="24"/>
        </w:rPr>
        <w:t xml:space="preserve"> Δεν το είπα αυτό.</w:t>
      </w:r>
    </w:p>
    <w:p w14:paraId="3A25B4CC"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ΛΙΑΝΑ</w:t>
      </w:r>
      <w:r w:rsidDel="00EC1F88">
        <w:rPr>
          <w:rFonts w:eastAsia="Times New Roman" w:cs="Times New Roman"/>
          <w:b/>
          <w:szCs w:val="24"/>
        </w:rPr>
        <w:t xml:space="preserve"> </w:t>
      </w:r>
      <w:r>
        <w:rPr>
          <w:rFonts w:eastAsia="Times New Roman" w:cs="Times New Roman"/>
          <w:b/>
          <w:szCs w:val="24"/>
        </w:rPr>
        <w:t>ΚΑΝΕΛΛΗ:</w:t>
      </w:r>
      <w:r>
        <w:rPr>
          <w:rFonts w:eastAsia="Times New Roman" w:cs="Times New Roman"/>
          <w:szCs w:val="24"/>
        </w:rPr>
        <w:t xml:space="preserve"> Δεν μπορείτε. Το ένα γιατί δεν το γνωρίζετε, το άλλο γιατί δεν είναι αρμοδιότητά σας, το άλλο γιατί πάει στον </w:t>
      </w:r>
      <w:r>
        <w:rPr>
          <w:rFonts w:eastAsia="Times New Roman" w:cs="Times New Roman"/>
          <w:szCs w:val="24"/>
        </w:rPr>
        <w:t>δ</w:t>
      </w:r>
      <w:r>
        <w:rPr>
          <w:rFonts w:eastAsia="Times New Roman" w:cs="Times New Roman"/>
          <w:szCs w:val="24"/>
        </w:rPr>
        <w:t xml:space="preserve">ήμο, το άλλο γιατί πάει στην </w:t>
      </w:r>
      <w:r>
        <w:rPr>
          <w:rFonts w:eastAsia="Times New Roman" w:cs="Times New Roman"/>
          <w:szCs w:val="24"/>
        </w:rPr>
        <w:t>περιφέρεια</w:t>
      </w:r>
      <w:r>
        <w:rPr>
          <w:rFonts w:eastAsia="Times New Roman" w:cs="Times New Roman"/>
          <w:szCs w:val="24"/>
        </w:rPr>
        <w:t xml:space="preserve">, το άλλο γιατί η </w:t>
      </w:r>
      <w:r>
        <w:rPr>
          <w:rFonts w:eastAsia="Times New Roman" w:cs="Times New Roman"/>
          <w:szCs w:val="24"/>
        </w:rPr>
        <w:t>εισ</w:t>
      </w:r>
      <w:r>
        <w:rPr>
          <w:rFonts w:eastAsia="Times New Roman" w:cs="Times New Roman"/>
          <w:szCs w:val="24"/>
        </w:rPr>
        <w:t>αγγελία</w:t>
      </w:r>
      <w:r>
        <w:rPr>
          <w:rFonts w:eastAsia="Times New Roman" w:cs="Times New Roman"/>
          <w:szCs w:val="24"/>
        </w:rPr>
        <w:t xml:space="preserve"> κοιμάται. Αυτό μου είπατε.</w:t>
      </w:r>
    </w:p>
    <w:p w14:paraId="3A25B4CD"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μου πείτε: «Μοιράζομαι την ευθύνη αυτή τη στιγμή, χωρίς να είμαι εκτελεστικό όργανο». Δεν μπορεί να μην μπορεί να γίνει κάτι. Διότι εγώ δεν θα μοιραστώ μαζί σας την ευθύνη ότι δεν υπάρχει πολιτική βούληση για </w:t>
      </w:r>
      <w:r>
        <w:rPr>
          <w:rFonts w:eastAsia="Times New Roman" w:cs="Times New Roman"/>
          <w:szCs w:val="24"/>
        </w:rPr>
        <w:t>να γίνει κάτι τέτοιο.</w:t>
      </w:r>
    </w:p>
    <w:p w14:paraId="3A25B4CE"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A25B4CF"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Καταθέτω και τα έγγραφα στα οποία αναφέρθηκα.</w:t>
      </w:r>
    </w:p>
    <w:p w14:paraId="3A25B4D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sidRPr="00C94C71">
        <w:rPr>
          <w:rFonts w:eastAsia="Times New Roman" w:cs="Times New Roman"/>
          <w:szCs w:val="24"/>
        </w:rPr>
        <w:t>. Λιάνα</w:t>
      </w:r>
      <w:r>
        <w:rPr>
          <w:rFonts w:eastAsia="Times New Roman" w:cs="Times New Roman"/>
          <w:szCs w:val="24"/>
        </w:rPr>
        <w:t xml:space="preserve"> Κανέλλη καταθέτει για τα Πρακτικά τα προαναφερθέντα έγγραφα, τα οποία βρίσκονται στο αρχείο του Τμήματος Γραμματείας της Διεύθυνσης Στενογρ</w:t>
      </w:r>
      <w:r>
        <w:rPr>
          <w:rFonts w:eastAsia="Times New Roman" w:cs="Times New Roman"/>
          <w:szCs w:val="24"/>
        </w:rPr>
        <w:t>αφίας και Πρακτικών της Βουλής)</w:t>
      </w:r>
    </w:p>
    <w:p w14:paraId="3A25B4D1"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3A25B4D2"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sidRPr="003E7147">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Πολύ σύντομα, κύριε Πρόεδρε.</w:t>
      </w:r>
    </w:p>
    <w:p w14:paraId="3A25B4D3"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Είναι τραγική η απώλεια ζωής, ιδιαίτερα εν ώρα εργασίας, ενός</w:t>
      </w:r>
      <w:r>
        <w:rPr>
          <w:rFonts w:eastAsia="Times New Roman" w:cs="Times New Roman"/>
          <w:szCs w:val="24"/>
        </w:rPr>
        <w:t xml:space="preserve"> οικογενειάρχη με μικρά παιδιά.</w:t>
      </w:r>
    </w:p>
    <w:p w14:paraId="3A25B4D4"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ΛΙΑΝΑ</w:t>
      </w:r>
      <w:r w:rsidDel="00D647BD">
        <w:rPr>
          <w:rFonts w:eastAsia="Times New Roman" w:cs="Times New Roman"/>
          <w:b/>
          <w:szCs w:val="24"/>
        </w:rPr>
        <w:t xml:space="preserve"> </w:t>
      </w:r>
      <w:r>
        <w:rPr>
          <w:rFonts w:eastAsia="Times New Roman" w:cs="Times New Roman"/>
          <w:b/>
          <w:szCs w:val="24"/>
        </w:rPr>
        <w:t>ΚΑΝΕΛΛΗ:</w:t>
      </w:r>
      <w:r>
        <w:rPr>
          <w:rFonts w:eastAsia="Times New Roman" w:cs="Times New Roman"/>
          <w:szCs w:val="24"/>
        </w:rPr>
        <w:t xml:space="preserve"> Από βρώμα.</w:t>
      </w:r>
    </w:p>
    <w:p w14:paraId="3A25B4D5"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sidRPr="003E7147">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Δεν θα το διαχειριστώ με πολιτικούς όρους, κυρία Κανέλλη. Θα παρακαλούσα να το κάνουμε όλοι σε αυτή την Αίθουσα.</w:t>
      </w:r>
    </w:p>
    <w:p w14:paraId="3A25B4D6"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Προφανώς από τη</w:t>
      </w:r>
      <w:r>
        <w:rPr>
          <w:rFonts w:eastAsia="Times New Roman" w:cs="Times New Roman"/>
          <w:szCs w:val="24"/>
        </w:rPr>
        <w:t xml:space="preserve"> μεριά της πολιτείας θα υπάρχει η απαραίτητη κάλυψη και όσον αφορά την ασφάλιση των παιδιών και όσον αφορά τα ασφαλιστικά δικαιώματα της χήρας του θύματος. Και για οποιοδήποτε άλλο ζήτημα θα είμαστε μαζί εκεί για να το καλύψουμε. Και δεν αναφέρομαι μόνο στ</w:t>
      </w:r>
      <w:r>
        <w:rPr>
          <w:rFonts w:eastAsia="Times New Roman" w:cs="Times New Roman"/>
          <w:szCs w:val="24"/>
        </w:rPr>
        <w:t>ον εαυτό μου. Αναφέρομαι σε όλη την Εθνική Αντιπροσωπεία.</w:t>
      </w:r>
    </w:p>
    <w:p w14:paraId="3A25B4D7"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 ζήτημα, όσον αφορά το θέμα του αγωγού: Θα σας καταθέσω, για να το έχετε κι εσείς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το έγγραφο με ημερομηνία 14</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του Δήμου Ανδραβίδας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Κυλλήνης, που αναφέρεται στην καταστροφή και σφράγιση του αγωγού. Παρ’ ό,τι δεν έγινε παρουσία μας -το είπα εξαρχής στην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το θεωρώ έλλειμμα το ότι δεν έγινε παρουσία των επιθεωρητών περιβάλλοντος, όχι </w:t>
      </w:r>
      <w:r>
        <w:rPr>
          <w:rFonts w:eastAsia="Times New Roman" w:cs="Times New Roman"/>
          <w:szCs w:val="24"/>
        </w:rPr>
        <w:lastRenderedPageBreak/>
        <w:t>προσωπικά ημών, να σας το καταθέσω γ</w:t>
      </w:r>
      <w:r>
        <w:rPr>
          <w:rFonts w:eastAsia="Times New Roman" w:cs="Times New Roman"/>
          <w:szCs w:val="24"/>
        </w:rPr>
        <w:t xml:space="preserve">ια να είστε τουλάχιστον ενήμερη ότι ο αγωγός αυτός δεν δουλεύει πια και είναι σφραγισμένος, </w:t>
      </w:r>
      <w:r>
        <w:rPr>
          <w:rFonts w:eastAsia="Times New Roman" w:cs="Times New Roman"/>
          <w:szCs w:val="24"/>
        </w:rPr>
        <w:t xml:space="preserve">τουλάχιστον </w:t>
      </w:r>
      <w:r>
        <w:rPr>
          <w:rFonts w:eastAsia="Times New Roman" w:cs="Times New Roman"/>
          <w:szCs w:val="24"/>
        </w:rPr>
        <w:t>σύμφωνα με τις δηλώσεις που υπάρχουν.</w:t>
      </w:r>
    </w:p>
    <w:p w14:paraId="3A25B4D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w:t>
      </w:r>
      <w:r>
        <w:rPr>
          <w:rFonts w:eastAsia="Times New Roman" w:cs="Times New Roman"/>
          <w:szCs w:val="24"/>
        </w:rPr>
        <w:t xml:space="preserve"> το προαναφερθέν έγγραφο, το οποίο βρίσκεται στο αρχείο του Τμήματος Γραμματείας της Διεύθυνσης Στενογραφίας και Πρακτικών της Βουλής)</w:t>
      </w:r>
    </w:p>
    <w:p w14:paraId="3A25B4D9"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δεν σας είπα ότι δεν μπορούμε να κάνουμε τίποτα. Προφανώς αναλαμβάνουμε την ευθύνη που μας αναλογεί στ</w:t>
      </w:r>
      <w:r>
        <w:rPr>
          <w:rFonts w:eastAsia="Times New Roman" w:cs="Times New Roman"/>
          <w:szCs w:val="24"/>
        </w:rPr>
        <w:t xml:space="preserve">ο επίπεδο της </w:t>
      </w:r>
      <w:r>
        <w:rPr>
          <w:rFonts w:eastAsia="Times New Roman" w:cs="Times New Roman"/>
          <w:szCs w:val="24"/>
        </w:rPr>
        <w:t>π</w:t>
      </w:r>
      <w:r>
        <w:rPr>
          <w:rFonts w:eastAsia="Times New Roman" w:cs="Times New Roman"/>
          <w:szCs w:val="24"/>
        </w:rPr>
        <w:t xml:space="preserve">ολιτείας και του Υπουργείου. Το είπα ήδη. Η ενημέρωση της Εθνικής Αντιπροσωπείας γίνεται από τη μεριά της ευθύνης. Δεν γίνεται από τη μεριά της ανευθυνότητας. </w:t>
      </w:r>
    </w:p>
    <w:p w14:paraId="3A25B4DA"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είπα, λοιπόν, ότι πολύ πριν συμβούν τα περιστατικά αυτά, πριν κατατεθεί η ερώ</w:t>
      </w:r>
      <w:r>
        <w:rPr>
          <w:rFonts w:eastAsia="Times New Roman" w:cs="Times New Roman"/>
          <w:szCs w:val="24"/>
        </w:rPr>
        <w:t xml:space="preserve">τησή σας, εκ μέρους μας ο φάκελος πήγε στην Εισαγγελία Πρωτοδικών από το Σώμα Επιθεωρητών με όλα τα δεδομένα. Άρα η δική μας παρέμβαση και προς την </w:t>
      </w:r>
      <w:r>
        <w:rPr>
          <w:rFonts w:eastAsia="Times New Roman" w:cs="Times New Roman"/>
          <w:szCs w:val="24"/>
        </w:rPr>
        <w:t>εισαγγελία</w:t>
      </w:r>
      <w:r>
        <w:rPr>
          <w:rFonts w:eastAsia="Times New Roman" w:cs="Times New Roman"/>
          <w:szCs w:val="24"/>
        </w:rPr>
        <w:t xml:space="preserve"> και τη </w:t>
      </w:r>
      <w:r>
        <w:rPr>
          <w:rFonts w:eastAsia="Times New Roman" w:cs="Times New Roman"/>
          <w:szCs w:val="24"/>
        </w:rPr>
        <w:t>δικαιοσύνη</w:t>
      </w:r>
      <w:r>
        <w:rPr>
          <w:rFonts w:eastAsia="Times New Roman" w:cs="Times New Roman"/>
          <w:szCs w:val="24"/>
        </w:rPr>
        <w:t xml:space="preserve"> έχει γίνει. Και έγινε πριν την ερώτησή σας τη δεύτερη, όχι πριν την πρώτη.</w:t>
      </w:r>
    </w:p>
    <w:p w14:paraId="3A25B4DB"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Επιπ</w:t>
      </w:r>
      <w:r>
        <w:rPr>
          <w:rFonts w:eastAsia="Times New Roman" w:cs="Times New Roman"/>
          <w:szCs w:val="24"/>
        </w:rPr>
        <w:t xml:space="preserve">λέον, εγώ θεωρώ ότι μια ιδέα, η οποία δημιουργείται εδώ και ίσως αφορά όλους μας για να τη συζητήσουμε, πέραν του τι διαθέτει η </w:t>
      </w:r>
      <w:r>
        <w:rPr>
          <w:rFonts w:eastAsia="Times New Roman" w:cs="Times New Roman"/>
          <w:szCs w:val="24"/>
        </w:rPr>
        <w:t>π</w:t>
      </w:r>
      <w:r>
        <w:rPr>
          <w:rFonts w:eastAsia="Times New Roman" w:cs="Times New Roman"/>
          <w:szCs w:val="24"/>
        </w:rPr>
        <w:t xml:space="preserve">ολιτεία στα χέρια της ως μέτρα παρέμβασης, είναι και ο έλεγχος της δημόσιας διοίκησης. Θεωρώ, λοιπόν, ότι </w:t>
      </w:r>
      <w:r>
        <w:rPr>
          <w:rFonts w:eastAsia="Times New Roman" w:cs="Times New Roman"/>
          <w:szCs w:val="24"/>
        </w:rPr>
        <w:lastRenderedPageBreak/>
        <w:t xml:space="preserve">και προς την </w:t>
      </w:r>
      <w:r>
        <w:rPr>
          <w:rFonts w:eastAsia="Times New Roman" w:cs="Times New Roman"/>
          <w:szCs w:val="24"/>
        </w:rPr>
        <w:t>αποκεντρ</w:t>
      </w:r>
      <w:r>
        <w:rPr>
          <w:rFonts w:eastAsia="Times New Roman" w:cs="Times New Roman"/>
          <w:szCs w:val="24"/>
        </w:rPr>
        <w:t>ωμένη διοίκηση</w:t>
      </w:r>
      <w:r>
        <w:rPr>
          <w:rFonts w:eastAsia="Times New Roman" w:cs="Times New Roman"/>
          <w:szCs w:val="24"/>
        </w:rPr>
        <w:t xml:space="preserve"> και προς την </w:t>
      </w:r>
      <w:r>
        <w:rPr>
          <w:rFonts w:eastAsia="Times New Roman" w:cs="Times New Roman"/>
          <w:szCs w:val="24"/>
        </w:rPr>
        <w:t>περιφέρεια</w:t>
      </w:r>
      <w:r>
        <w:rPr>
          <w:rFonts w:eastAsia="Times New Roman" w:cs="Times New Roman"/>
          <w:szCs w:val="24"/>
        </w:rPr>
        <w:t xml:space="preserve"> και προς τον </w:t>
      </w:r>
      <w:r>
        <w:rPr>
          <w:rFonts w:eastAsia="Times New Roman" w:cs="Times New Roman"/>
          <w:szCs w:val="24"/>
        </w:rPr>
        <w:t>δήμο</w:t>
      </w:r>
      <w:r>
        <w:rPr>
          <w:rFonts w:eastAsia="Times New Roman" w:cs="Times New Roman"/>
          <w:szCs w:val="24"/>
        </w:rPr>
        <w:t xml:space="preserve"> θα πρέπει το Υπουργείο μας να αναλάβει μια πρωτοβουλία ελέγχου δημόσιας διοίκησης για το αν οι ανώτατοι υπάλληλοι, τα στελέχη, κάνουν καλά τη δουλειά τους για να προστατεύσουν τα συμφέροντα του πολίτ</w:t>
      </w:r>
      <w:r>
        <w:rPr>
          <w:rFonts w:eastAsia="Times New Roman" w:cs="Times New Roman"/>
          <w:szCs w:val="24"/>
        </w:rPr>
        <w:t xml:space="preserve">η. </w:t>
      </w:r>
    </w:p>
    <w:p w14:paraId="3A25B4DC"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Όσον αφορά τη συνέχιση λειτουργίας της επιχείρησης, σ’ αυτό σας βεβαιώνω ότι θα υπάρχουν και πολιτικές παρεμβάσεις.</w:t>
      </w:r>
    </w:p>
    <w:p w14:paraId="3A25B4DD" w14:textId="77777777" w:rsidR="007E46BB" w:rsidRDefault="00D8234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A25B4DE" w14:textId="77777777" w:rsidR="007E46BB" w:rsidRDefault="00D8234F">
      <w:pPr>
        <w:spacing w:line="600" w:lineRule="auto"/>
        <w:ind w:firstLine="720"/>
        <w:contextualSpacing/>
        <w:jc w:val="both"/>
        <w:rPr>
          <w:rFonts w:eastAsia="Times New Roman" w:cs="Times New Roman"/>
          <w:szCs w:val="24"/>
        </w:rPr>
      </w:pPr>
      <w:r w:rsidRPr="00F468ED">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ροχωρούμε</w:t>
      </w:r>
      <w:r>
        <w:rPr>
          <w:rFonts w:eastAsia="Times New Roman" w:cs="Times New Roman"/>
          <w:szCs w:val="24"/>
        </w:rPr>
        <w:t xml:space="preserve"> τώρα </w:t>
      </w:r>
      <w:r>
        <w:rPr>
          <w:rFonts w:eastAsia="Times New Roman" w:cs="Times New Roman"/>
          <w:szCs w:val="24"/>
        </w:rPr>
        <w:t>στη συζήτηση</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δεύτερη</w:t>
      </w:r>
      <w:r>
        <w:rPr>
          <w:rFonts w:eastAsia="Times New Roman" w:cs="Times New Roman"/>
          <w:szCs w:val="24"/>
        </w:rPr>
        <w:t>ς</w:t>
      </w:r>
      <w:r>
        <w:rPr>
          <w:rFonts w:eastAsia="Times New Roman" w:cs="Times New Roman"/>
          <w:szCs w:val="24"/>
        </w:rPr>
        <w:t xml:space="preserve"> με αριθμό 104/29-10-2018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w:t>
      </w:r>
      <w:r>
        <w:rPr>
          <w:rFonts w:eastAsia="Times New Roman" w:cs="Times New Roman"/>
          <w:szCs w:val="24"/>
        </w:rPr>
        <w:t>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F468ED">
        <w:rPr>
          <w:rFonts w:eastAsia="Times New Roman" w:cs="Times New Roman"/>
          <w:bCs/>
          <w:szCs w:val="24"/>
        </w:rPr>
        <w:t xml:space="preserve">Θεόδωρου Παπαθεοδώρου </w:t>
      </w:r>
      <w:r>
        <w:rPr>
          <w:rFonts w:eastAsia="Times New Roman" w:cs="Times New Roman"/>
          <w:szCs w:val="24"/>
        </w:rPr>
        <w:t xml:space="preserve">προς τον Υπουργό </w:t>
      </w:r>
      <w:r w:rsidRPr="00F468ED">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w:t>
      </w:r>
      <w:r>
        <w:rPr>
          <w:rFonts w:eastAsia="Times New Roman"/>
          <w:szCs w:val="24"/>
        </w:rPr>
        <w:t>"</w:t>
      </w:r>
      <w:r>
        <w:rPr>
          <w:rFonts w:eastAsia="Times New Roman" w:cs="Times New Roman"/>
          <w:szCs w:val="24"/>
        </w:rPr>
        <w:t>Χρυσά κλειδιά</w:t>
      </w:r>
      <w:r>
        <w:rPr>
          <w:rFonts w:eastAsia="Times New Roman"/>
          <w:szCs w:val="24"/>
        </w:rPr>
        <w:t>"</w:t>
      </w:r>
      <w:r>
        <w:rPr>
          <w:rFonts w:eastAsia="Times New Roman" w:cs="Times New Roman"/>
          <w:szCs w:val="24"/>
        </w:rPr>
        <w:t xml:space="preserve"> και απευθείας αναθέσεις για τους πρόσφυγες». </w:t>
      </w:r>
    </w:p>
    <w:p w14:paraId="3A25B4D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Μεταναστευτικής </w:t>
      </w:r>
      <w:r>
        <w:rPr>
          <w:rFonts w:eastAsia="Times New Roman" w:cs="Times New Roman"/>
          <w:szCs w:val="24"/>
        </w:rPr>
        <w:t>Πολιτικής κ. Δημήτριος Βίτσας.</w:t>
      </w:r>
    </w:p>
    <w:p w14:paraId="3A25B4E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έχετε τον λόγο.</w:t>
      </w:r>
    </w:p>
    <w:p w14:paraId="3A25B4E1" w14:textId="77777777" w:rsidR="007E46BB" w:rsidRDefault="00D8234F">
      <w:pPr>
        <w:spacing w:line="600" w:lineRule="auto"/>
        <w:ind w:firstLine="720"/>
        <w:contextualSpacing/>
        <w:jc w:val="both"/>
        <w:rPr>
          <w:rFonts w:eastAsia="Times New Roman" w:cs="Times New Roman"/>
          <w:szCs w:val="24"/>
        </w:rPr>
      </w:pPr>
      <w:r w:rsidRPr="0029220F">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3A25B4E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πράγματι αντικείμενο αυτής της ερώτησης είναι αυτή η «βιομηχανία», κατά την άποψή μου, απευθείας αναθέσεων συμβάσεων στο πλαίσιο των εκτάκτων συνεχών αναγκών στη διαχείριση του προσφυγικού. </w:t>
      </w:r>
    </w:p>
    <w:p w14:paraId="3A25B4E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είδατε την ερώτηση. Εστιάζω σε μια από τις απο</w:t>
      </w:r>
      <w:r>
        <w:rPr>
          <w:rFonts w:eastAsia="Times New Roman" w:cs="Times New Roman"/>
          <w:szCs w:val="24"/>
        </w:rPr>
        <w:t xml:space="preserve">φάσεις τις οποίες εκδώσατε εσείς ο ίδιος στις 21 Σεπτεμβρίου του 2018 και αφορά στη μίσθωση είκοσι επτά δωματίων, συνολικά </w:t>
      </w:r>
      <w:proofErr w:type="spellStart"/>
      <w:r>
        <w:rPr>
          <w:rFonts w:eastAsia="Times New Roman" w:cs="Times New Roman"/>
          <w:szCs w:val="24"/>
        </w:rPr>
        <w:t>εκατόν</w:t>
      </w:r>
      <w:proofErr w:type="spellEnd"/>
      <w:r>
        <w:rPr>
          <w:rFonts w:eastAsia="Times New Roman" w:cs="Times New Roman"/>
          <w:szCs w:val="24"/>
        </w:rPr>
        <w:t xml:space="preserve"> είκοσι κλινών, στο ξενοδοχείο «</w:t>
      </w:r>
      <w:r>
        <w:rPr>
          <w:rFonts w:eastAsia="Times New Roman" w:cs="Times New Roman"/>
          <w:szCs w:val="24"/>
          <w:lang w:val="en-US"/>
        </w:rPr>
        <w:t>SAMARINA</w:t>
      </w:r>
      <w:r w:rsidRPr="00626841">
        <w:rPr>
          <w:rFonts w:eastAsia="Times New Roman" w:cs="Times New Roman"/>
          <w:szCs w:val="24"/>
        </w:rPr>
        <w:t xml:space="preserve"> </w:t>
      </w:r>
      <w:r>
        <w:rPr>
          <w:rFonts w:eastAsia="Times New Roman" w:cs="Times New Roman"/>
          <w:szCs w:val="24"/>
          <w:lang w:val="en-US"/>
        </w:rPr>
        <w:t>RESORT</w:t>
      </w:r>
      <w:r w:rsidRPr="00626841">
        <w:rPr>
          <w:rFonts w:eastAsia="Times New Roman" w:cs="Times New Roman"/>
          <w:szCs w:val="24"/>
        </w:rPr>
        <w:t xml:space="preserve"> </w:t>
      </w:r>
      <w:r>
        <w:rPr>
          <w:rFonts w:eastAsia="Times New Roman" w:cs="Times New Roman"/>
          <w:szCs w:val="24"/>
          <w:lang w:val="en-US"/>
        </w:rPr>
        <w:t>DESIGN</w:t>
      </w:r>
      <w:r w:rsidRPr="00626841">
        <w:rPr>
          <w:rFonts w:eastAsia="Times New Roman" w:cs="Times New Roman"/>
          <w:szCs w:val="24"/>
        </w:rPr>
        <w:t xml:space="preserve"> </w:t>
      </w:r>
      <w:r>
        <w:rPr>
          <w:rFonts w:eastAsia="Times New Roman" w:cs="Times New Roman"/>
          <w:szCs w:val="24"/>
          <w:lang w:val="en-US"/>
        </w:rPr>
        <w:t>CHALET</w:t>
      </w:r>
      <w:r>
        <w:rPr>
          <w:rFonts w:eastAsia="Times New Roman" w:cs="Times New Roman"/>
          <w:szCs w:val="24"/>
        </w:rPr>
        <w:t>», διάρκειας επτά μηνών, από τις 30 Σεπτεμβρίου του 2018 έως 30 Απ</w:t>
      </w:r>
      <w:r>
        <w:rPr>
          <w:rFonts w:eastAsia="Times New Roman" w:cs="Times New Roman"/>
          <w:szCs w:val="24"/>
        </w:rPr>
        <w:t xml:space="preserve">ριλίου του 2019, στη </w:t>
      </w:r>
      <w:proofErr w:type="spellStart"/>
      <w:r>
        <w:rPr>
          <w:rFonts w:eastAsia="Times New Roman" w:cs="Times New Roman"/>
          <w:szCs w:val="24"/>
        </w:rPr>
        <w:t>Σαμαρίνα</w:t>
      </w:r>
      <w:proofErr w:type="spellEnd"/>
      <w:r>
        <w:rPr>
          <w:rFonts w:eastAsia="Times New Roman" w:cs="Times New Roman"/>
          <w:szCs w:val="24"/>
        </w:rPr>
        <w:t xml:space="preserve"> του Νομού Γρεβενών, για το συνολικό ποσό, με απευθείας ανάθεση, των 252</w:t>
      </w:r>
      <w:r>
        <w:rPr>
          <w:rFonts w:eastAsia="Times New Roman" w:cs="Times New Roman"/>
          <w:szCs w:val="24"/>
        </w:rPr>
        <w:t>.000</w:t>
      </w:r>
      <w:r>
        <w:rPr>
          <w:rFonts w:eastAsia="Times New Roman" w:cs="Times New Roman"/>
          <w:szCs w:val="24"/>
        </w:rPr>
        <w:t xml:space="preserve"> ευρώ. Εκείνη την ημέρα εκδώσατε πολλές αποφάσεις αντίστοιχες των 160</w:t>
      </w:r>
      <w:r>
        <w:rPr>
          <w:rFonts w:eastAsia="Times New Roman" w:cs="Times New Roman"/>
          <w:szCs w:val="24"/>
        </w:rPr>
        <w:t>.000</w:t>
      </w:r>
      <w:r>
        <w:rPr>
          <w:rFonts w:eastAsia="Times New Roman" w:cs="Times New Roman"/>
          <w:szCs w:val="24"/>
        </w:rPr>
        <w:t xml:space="preserve"> ευρώ, των 118</w:t>
      </w:r>
      <w:r>
        <w:rPr>
          <w:rFonts w:eastAsia="Times New Roman" w:cs="Times New Roman"/>
          <w:szCs w:val="24"/>
        </w:rPr>
        <w:t>.000</w:t>
      </w:r>
      <w:r>
        <w:rPr>
          <w:rFonts w:eastAsia="Times New Roman" w:cs="Times New Roman"/>
          <w:szCs w:val="24"/>
        </w:rPr>
        <w:t xml:space="preserve"> ευρώ, έξι τον αριθμό, για μια σειρά από άλλα ξενοδοχεία.</w:t>
      </w:r>
    </w:p>
    <w:p w14:paraId="3A25B4E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ατί ενδιαφέρομαι για το συγκεκριμένο και γιατί το αναδεικνύω; Το αναδεικνύω, κύριε Υπουργέ, διότι πέρα από το γεγονός ότι παρατηρώ ότι έχετε δεσμεύσει 1 εκατομμύριο για το 2018 και ισόποσο για το 2019, μου κάνει εντύπωση το γεγονός ότι προσδιορίζετε ως τόπ</w:t>
      </w:r>
      <w:r>
        <w:rPr>
          <w:rFonts w:eastAsia="Times New Roman" w:cs="Times New Roman"/>
          <w:szCs w:val="24"/>
        </w:rPr>
        <w:t xml:space="preserve">ο μετεγκατάστασης των προσφύγων ένα πολυτελές ξενοδοχείο, </w:t>
      </w:r>
      <w:proofErr w:type="spellStart"/>
      <w:r>
        <w:rPr>
          <w:rFonts w:eastAsia="Times New Roman" w:cs="Times New Roman"/>
          <w:szCs w:val="24"/>
        </w:rPr>
        <w:t>πεντάστερο</w:t>
      </w:r>
      <w:proofErr w:type="spellEnd"/>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 xml:space="preserve">, σε υψόμετρο </w:t>
      </w:r>
      <w:r>
        <w:rPr>
          <w:rFonts w:eastAsia="Times New Roman" w:cs="Times New Roman"/>
          <w:szCs w:val="24"/>
        </w:rPr>
        <w:t xml:space="preserve">χιλίων εξακοσίων </w:t>
      </w:r>
      <w:r>
        <w:rPr>
          <w:rFonts w:eastAsia="Times New Roman" w:cs="Times New Roman"/>
          <w:szCs w:val="24"/>
        </w:rPr>
        <w:t>μ</w:t>
      </w:r>
      <w:r>
        <w:rPr>
          <w:rFonts w:eastAsia="Times New Roman" w:cs="Times New Roman"/>
          <w:szCs w:val="24"/>
        </w:rPr>
        <w:t>έτρων</w:t>
      </w:r>
      <w:r>
        <w:rPr>
          <w:rFonts w:eastAsia="Times New Roman" w:cs="Times New Roman"/>
          <w:szCs w:val="24"/>
        </w:rPr>
        <w:t xml:space="preserve"> στο χωριό </w:t>
      </w:r>
      <w:proofErr w:type="spellStart"/>
      <w:r>
        <w:rPr>
          <w:rFonts w:eastAsia="Times New Roman" w:cs="Times New Roman"/>
          <w:szCs w:val="24"/>
        </w:rPr>
        <w:t>Σαμαρίνα</w:t>
      </w:r>
      <w:proofErr w:type="spellEnd"/>
      <w:r>
        <w:rPr>
          <w:rFonts w:eastAsia="Times New Roman" w:cs="Times New Roman"/>
          <w:szCs w:val="24"/>
        </w:rPr>
        <w:t>, αποκομμένο από οποιαδήποτε άλλη πρόσβαση πλην αυτής της τουριστικής. Και</w:t>
      </w:r>
      <w:r>
        <w:rPr>
          <w:rFonts w:eastAsia="Times New Roman" w:cs="Times New Roman"/>
          <w:szCs w:val="24"/>
        </w:rPr>
        <w:t>,</w:t>
      </w:r>
      <w:r>
        <w:rPr>
          <w:rFonts w:eastAsia="Times New Roman" w:cs="Times New Roman"/>
          <w:szCs w:val="24"/>
        </w:rPr>
        <w:t xml:space="preserve"> βεβαίως, διερωτώμαι για τον σχεδιασμό πο</w:t>
      </w:r>
      <w:r>
        <w:rPr>
          <w:rFonts w:eastAsia="Times New Roman" w:cs="Times New Roman"/>
          <w:szCs w:val="24"/>
        </w:rPr>
        <w:t>υ κάνει το Υπουργείο τρία-τριάμισι χρόνια μετά τη διαχείριση της κρίσης του προσφυγικού, όταν ακόμα και σήμερα καταφεύγει στην έκδοση αποφάσεων για απευθείας αναθέσεις συμβάσεων είτε για τη σίτιση είτε, όπως είναι εδώ, για την εγκατάσταση των προσφύγων.</w:t>
      </w:r>
    </w:p>
    <w:p w14:paraId="3A25B4E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Υπ</w:t>
      </w:r>
      <w:r>
        <w:rPr>
          <w:rFonts w:eastAsia="Times New Roman" w:cs="Times New Roman"/>
          <w:szCs w:val="24"/>
        </w:rPr>
        <w:t>άρχουν ερωτηματικά όχι μόνο για τον σχεδιασμό, αλλά και για τη συγκεκριμένη επιλογή που έγινε στα Γρεβενά και στο συγκεκριμένο ξενοδοχείο. Παρακαλώ για την απάντησή σας.</w:t>
      </w:r>
    </w:p>
    <w:p w14:paraId="3A25B4E6" w14:textId="77777777" w:rsidR="007E46BB" w:rsidRDefault="00D8234F">
      <w:pPr>
        <w:spacing w:line="600" w:lineRule="auto"/>
        <w:ind w:firstLine="720"/>
        <w:contextualSpacing/>
        <w:jc w:val="both"/>
        <w:rPr>
          <w:rFonts w:eastAsia="Times New Roman" w:cs="Times New Roman"/>
          <w:szCs w:val="24"/>
        </w:rPr>
      </w:pPr>
      <w:r w:rsidRPr="00DA2E61">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3A25B4E7" w14:textId="77777777" w:rsidR="007E46BB" w:rsidRDefault="00D8234F">
      <w:pPr>
        <w:spacing w:line="600" w:lineRule="auto"/>
        <w:ind w:firstLine="720"/>
        <w:contextualSpacing/>
        <w:jc w:val="both"/>
        <w:rPr>
          <w:rFonts w:eastAsia="Times New Roman" w:cs="Times New Roman"/>
          <w:color w:val="000000" w:themeColor="text1"/>
          <w:szCs w:val="24"/>
        </w:rPr>
      </w:pPr>
      <w:r w:rsidRPr="00C31E4A">
        <w:rPr>
          <w:rFonts w:eastAsia="Times New Roman" w:cs="Times New Roman"/>
          <w:b/>
          <w:color w:val="000000" w:themeColor="text1"/>
          <w:szCs w:val="24"/>
        </w:rPr>
        <w:t>ΔΗΜΗΤΡΙΟΣ ΒΙΤΣ</w:t>
      </w:r>
      <w:r w:rsidRPr="00C31E4A">
        <w:rPr>
          <w:rFonts w:eastAsia="Times New Roman" w:cs="Times New Roman"/>
          <w:b/>
          <w:color w:val="000000" w:themeColor="text1"/>
          <w:szCs w:val="24"/>
        </w:rPr>
        <w:t>ΑΣ (Υπουργός Μεταναστευτικής Πολιτικής):</w:t>
      </w:r>
      <w:r w:rsidRPr="00C31E4A">
        <w:rPr>
          <w:rFonts w:eastAsia="Times New Roman" w:cs="Times New Roman"/>
          <w:color w:val="000000" w:themeColor="text1"/>
          <w:szCs w:val="24"/>
        </w:rPr>
        <w:t xml:space="preserve"> Κύριε Παπαθεοδώρου, κατά τη γνώμη μου, θα αρκούσε ένα τηλεφώνημα στο Υπουργείο και μια συνομιλία πέντε λεπτών για να σας δώσω απάντηση. Εσείς, όμως, αποφασίζετε τον τρόπο με τον οποίο θα απασχολήσουμε το Κοινοβούλιο</w:t>
      </w:r>
      <w:r w:rsidRPr="00C31E4A">
        <w:rPr>
          <w:rFonts w:eastAsia="Times New Roman" w:cs="Times New Roman"/>
          <w:color w:val="000000" w:themeColor="text1"/>
          <w:szCs w:val="24"/>
        </w:rPr>
        <w:t>.</w:t>
      </w:r>
    </w:p>
    <w:p w14:paraId="3A25B4E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Εγώ θα αναφερθώ στο σύνολο της ερώτησής σας. Επιμένετε στην αρχή στην επικοινωνιακή λέξη «κολαστήριο της </w:t>
      </w:r>
      <w:proofErr w:type="spellStart"/>
      <w:r>
        <w:rPr>
          <w:rFonts w:eastAsia="Times New Roman" w:cs="Times New Roman"/>
          <w:szCs w:val="24"/>
        </w:rPr>
        <w:t>Μόριας</w:t>
      </w:r>
      <w:proofErr w:type="spellEnd"/>
      <w:r>
        <w:rPr>
          <w:rFonts w:eastAsia="Times New Roman" w:cs="Times New Roman"/>
          <w:szCs w:val="24"/>
        </w:rPr>
        <w:t>». Δεν έχετε πάει στη Μόρια.</w:t>
      </w:r>
    </w:p>
    <w:p w14:paraId="3A25B4E9" w14:textId="77777777" w:rsidR="007E46BB" w:rsidRDefault="00D8234F">
      <w:pPr>
        <w:spacing w:line="600" w:lineRule="auto"/>
        <w:ind w:firstLine="720"/>
        <w:contextualSpacing/>
        <w:jc w:val="both"/>
        <w:rPr>
          <w:rFonts w:eastAsia="Times New Roman" w:cs="Times New Roman"/>
          <w:szCs w:val="24"/>
        </w:rPr>
      </w:pPr>
      <w:r w:rsidRPr="00E13D17">
        <w:rPr>
          <w:rFonts w:eastAsia="Times New Roman" w:cs="Times New Roman"/>
          <w:b/>
          <w:szCs w:val="24"/>
        </w:rPr>
        <w:t>ΘΕΟΔΩΡΟΣ ΠΑΠΑΘΕΟΔΩΡΟΥ:</w:t>
      </w:r>
      <w:r>
        <w:rPr>
          <w:rFonts w:eastAsia="Times New Roman" w:cs="Times New Roman"/>
          <w:szCs w:val="24"/>
        </w:rPr>
        <w:t xml:space="preserve"> Σας παρακαλώ, κύριε Υπουργέ!</w:t>
      </w:r>
    </w:p>
    <w:p w14:paraId="3A25B4EA" w14:textId="77777777" w:rsidR="007E46BB" w:rsidRDefault="00D8234F">
      <w:pPr>
        <w:spacing w:line="600" w:lineRule="auto"/>
        <w:ind w:firstLine="720"/>
        <w:contextualSpacing/>
        <w:jc w:val="both"/>
        <w:rPr>
          <w:rFonts w:eastAsia="Times New Roman" w:cs="Times New Roman"/>
          <w:szCs w:val="24"/>
        </w:rPr>
      </w:pPr>
      <w:r w:rsidRPr="00E13D17">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Ή αν έχετε πάει, γιατί ξέρω ότι έχετε πάει, δεν έχετε αντιμετωπίσει την πραγματικότητα εκεί. Αλλιώς θα λέγατε κολαστήριο</w:t>
      </w:r>
      <w:r>
        <w:rPr>
          <w:rFonts w:eastAsia="Times New Roman" w:cs="Times New Roman"/>
          <w:szCs w:val="24"/>
        </w:rPr>
        <w:t>,</w:t>
      </w:r>
      <w:r>
        <w:rPr>
          <w:rFonts w:eastAsia="Times New Roman" w:cs="Times New Roman"/>
          <w:szCs w:val="24"/>
        </w:rPr>
        <w:t xml:space="preserve"> έναν χώρο στον οποίο όλοι είναι εμβολιασμένοι, έναν χώρο στον οποίο προσφέρονται στα παιδιά υπηρεσίες εκπαίδευσης, έναν χώρο εντός το</w:t>
      </w:r>
      <w:r>
        <w:rPr>
          <w:rFonts w:eastAsia="Times New Roman" w:cs="Times New Roman"/>
          <w:szCs w:val="24"/>
        </w:rPr>
        <w:t xml:space="preserve">υ οποίου λειτουργεί σχολή εκμάθησης μουσικών οργάνων; </w:t>
      </w:r>
    </w:p>
    <w:p w14:paraId="3A25B4E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πάντοτε λέω ότι είναι μια οριακή και δύσκολη κατάσταση, η οποία έχει να κάνει με τις ροές. Διότι διαφορετικά πώς μπορεί κανείς να ανταποκριθεί σε επίπεδο κριτικής, όταν από τη Μόρια έχουν φύγει από</w:t>
      </w:r>
      <w:r>
        <w:rPr>
          <w:rFonts w:eastAsia="Times New Roman" w:cs="Times New Roman"/>
          <w:szCs w:val="24"/>
        </w:rPr>
        <w:t xml:space="preserve"> τις αρχές του χρόνου δώδεκα χιλιάδες -έχει αρθεί ο γεωγραφικός περιορισμός σε δώδεκα χιλιάδες ανθρώπους- και έχουν έλθει στην ηπειρωτική Ελλάδα, και άλλοι πεντακόσιοι άνθρωποι έχουν επιστραφεί είτε με 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είτε με εθελο</w:t>
      </w:r>
      <w:r>
        <w:rPr>
          <w:rFonts w:eastAsia="Times New Roman" w:cs="Times New Roman"/>
          <w:szCs w:val="24"/>
        </w:rPr>
        <w:t>ντική επιστροφή στις πατρίδες τους, στις χώρες καταγωγής τους;</w:t>
      </w:r>
    </w:p>
    <w:p w14:paraId="3A25B4E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Εμείς θα είμαστε εκεί και θα συνεχίσουμε να προσπαθούμε. Η κατάσταση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στη Μόρια είναι πολύ καλύτερη από ό,τι ήταν στις αρχές του Σεπτεμβρίου. Στο τέλος του Νοεμβρίου θα είναι ακόμα καλύ</w:t>
      </w:r>
      <w:r>
        <w:rPr>
          <w:rFonts w:eastAsia="Times New Roman" w:cs="Times New Roman"/>
          <w:szCs w:val="24"/>
        </w:rPr>
        <w:t>τερη, ώσπου να φθάσουμε στο σημείο μηδέν.</w:t>
      </w:r>
    </w:p>
    <w:p w14:paraId="3A25B4E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Στο δεύτερο κομμάτι της ερώτησής σας τι προτείνετε; Προσπαθώ κι εγώ να καταλάβω.</w:t>
      </w:r>
    </w:p>
    <w:p w14:paraId="3A25B4EE" w14:textId="77777777" w:rsidR="007E46BB" w:rsidRDefault="00D8234F">
      <w:pPr>
        <w:spacing w:line="600" w:lineRule="auto"/>
        <w:ind w:firstLine="720"/>
        <w:contextualSpacing/>
        <w:jc w:val="both"/>
        <w:rPr>
          <w:rFonts w:eastAsia="Times New Roman"/>
          <w:szCs w:val="24"/>
        </w:rPr>
      </w:pPr>
      <w:r>
        <w:rPr>
          <w:rFonts w:eastAsia="Times New Roman"/>
          <w:szCs w:val="24"/>
        </w:rPr>
        <w:t xml:space="preserve">Είναι δύσκολη η κατάσταση στη Μόρια. Ποια διαδικασία πρέπει να ακολουθούμε; Να τους παίρνουμε από τη Μόρια και να τους πηγαίνουμε σε </w:t>
      </w:r>
      <w:r>
        <w:rPr>
          <w:rFonts w:eastAsia="Times New Roman"/>
          <w:szCs w:val="24"/>
        </w:rPr>
        <w:t>ένα πεδινό περιβάλλον, μετά να τους ανεβάζουμε σε ένα ορεινό περιβάλλον κ.λπ.; Είναι σοβαρά πράγματα αυτά;</w:t>
      </w:r>
    </w:p>
    <w:p w14:paraId="3A25B4EF" w14:textId="77777777" w:rsidR="007E46BB" w:rsidRDefault="00D8234F">
      <w:pPr>
        <w:spacing w:line="600" w:lineRule="auto"/>
        <w:ind w:firstLine="720"/>
        <w:contextualSpacing/>
        <w:jc w:val="both"/>
        <w:rPr>
          <w:rFonts w:eastAsia="Times New Roman"/>
          <w:szCs w:val="24"/>
        </w:rPr>
      </w:pPr>
      <w:r>
        <w:rPr>
          <w:rFonts w:eastAsia="Times New Roman"/>
          <w:szCs w:val="24"/>
        </w:rPr>
        <w:t xml:space="preserve">Τρίτον, θα πω αυτά που θα σας απαντούσα από το τηλέφωνο. Τον Ιούλιο του 2018 </w:t>
      </w:r>
      <w:r>
        <w:rPr>
          <w:rFonts w:eastAsia="Times New Roman"/>
          <w:szCs w:val="24"/>
        </w:rPr>
        <w:t>-</w:t>
      </w:r>
      <w:r>
        <w:rPr>
          <w:rFonts w:eastAsia="Times New Roman"/>
          <w:szCs w:val="24"/>
        </w:rPr>
        <w:t xml:space="preserve">και λόγω των αυξημένων ροών και λόγω του γεγονότος ότι το αποθεματικό </w:t>
      </w:r>
      <w:r>
        <w:rPr>
          <w:rFonts w:eastAsia="Times New Roman"/>
          <w:szCs w:val="24"/>
        </w:rPr>
        <w:lastRenderedPageBreak/>
        <w:t>σ</w:t>
      </w:r>
      <w:r>
        <w:rPr>
          <w:rFonts w:eastAsia="Times New Roman"/>
          <w:szCs w:val="24"/>
        </w:rPr>
        <w:t>ε θέσεις φιλοξενίας είχε εξαντληθεί από τη μεγάλη ροή του Απριλίου μέσω του Έβρου</w:t>
      </w:r>
      <w:r>
        <w:rPr>
          <w:rFonts w:eastAsia="Times New Roman"/>
          <w:szCs w:val="24"/>
        </w:rPr>
        <w:t>-</w:t>
      </w:r>
      <w:r>
        <w:rPr>
          <w:rFonts w:eastAsia="Times New Roman"/>
          <w:szCs w:val="24"/>
        </w:rPr>
        <w:t xml:space="preserve"> η Υπηρεσία Πρώτης Υποδοχής και Ταυτοποίησης έβγαλε εκδήλωση ενδιαφέροντος για ενοικίαση χώρων, καταλυμάτων και ξενοδοχείων σε όλη την Ελλάδα.</w:t>
      </w:r>
    </w:p>
    <w:p w14:paraId="3A25B4F0" w14:textId="77777777" w:rsidR="007E46BB" w:rsidRDefault="00D8234F">
      <w:pPr>
        <w:spacing w:line="600" w:lineRule="auto"/>
        <w:ind w:firstLine="720"/>
        <w:contextualSpacing/>
        <w:jc w:val="both"/>
        <w:rPr>
          <w:rFonts w:eastAsia="Times New Roman"/>
          <w:szCs w:val="24"/>
        </w:rPr>
      </w:pPr>
      <w:r>
        <w:rPr>
          <w:rFonts w:eastAsia="Times New Roman"/>
          <w:szCs w:val="24"/>
        </w:rPr>
        <w:t>Ανταποκριθήκαν εννέα ξενοδοχεία</w:t>
      </w:r>
      <w:r>
        <w:rPr>
          <w:rFonts w:eastAsia="Times New Roman"/>
          <w:szCs w:val="24"/>
        </w:rPr>
        <w:t xml:space="preserve"> της περιοχής των Γρεβενών –και θέλω να ευχαριστήσω και τον </w:t>
      </w:r>
      <w:r>
        <w:rPr>
          <w:rFonts w:eastAsia="Times New Roman"/>
          <w:szCs w:val="24"/>
        </w:rPr>
        <w:t>π</w:t>
      </w:r>
      <w:r>
        <w:rPr>
          <w:rFonts w:eastAsia="Times New Roman"/>
          <w:szCs w:val="24"/>
        </w:rPr>
        <w:t>εριφερειάρχη αλλά και τις τοπικές αρχές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τους επιχειρηματίες για τη συμβολή τους- μερικές εκατοντάδες καταλύματα στην περιοχή της Βόλβης και ένα κατασκευασμένο για ιατρικό τουρισ</w:t>
      </w:r>
      <w:r>
        <w:rPr>
          <w:rFonts w:eastAsia="Times New Roman"/>
          <w:szCs w:val="24"/>
        </w:rPr>
        <w:t>μό θέρετρο στη Στυλίδα. Το θέρετρο της Στυλίδας με μια έννοια δεν έγινε δεκτό γιατί δεν ήταν έτοιμο και εμείς το είχαμε μεγάλη ανάγκη.</w:t>
      </w:r>
    </w:p>
    <w:p w14:paraId="3A25B4F1" w14:textId="77777777" w:rsidR="007E46BB" w:rsidRDefault="00D8234F">
      <w:pPr>
        <w:spacing w:line="600" w:lineRule="auto"/>
        <w:ind w:firstLine="720"/>
        <w:contextualSpacing/>
        <w:jc w:val="both"/>
        <w:rPr>
          <w:rFonts w:eastAsia="Times New Roman"/>
          <w:szCs w:val="24"/>
        </w:rPr>
      </w:pPr>
      <w:r>
        <w:rPr>
          <w:rFonts w:eastAsia="Times New Roman"/>
          <w:szCs w:val="24"/>
        </w:rPr>
        <w:t>Τη</w:t>
      </w:r>
      <w:r>
        <w:rPr>
          <w:rFonts w:eastAsia="Times New Roman"/>
          <w:szCs w:val="24"/>
        </w:rPr>
        <w:t>ν</w:t>
      </w:r>
      <w:r>
        <w:rPr>
          <w:rFonts w:eastAsia="Times New Roman"/>
          <w:szCs w:val="24"/>
        </w:rPr>
        <w:t xml:space="preserve"> διαδικασία τώρα λόγω της υπηρεσιακής αδυναμίας της Υπηρεσίας Πρώτης Υποδοχής και Ταυτοποίησης την ανέλαβε η Διεύθυνση</w:t>
      </w:r>
      <w:r>
        <w:rPr>
          <w:rFonts w:eastAsia="Times New Roman"/>
          <w:szCs w:val="24"/>
        </w:rPr>
        <w:t xml:space="preserve"> Προστασίας Προσφύγων και Μεταναστών, η οποία τι έκανε; Έκανε -και εσείς το ξέρετε, γιατί είστε έγκριτος νομικός- απευθείας διαπραγμάτευση. Και έτσι είναι και το σωστό. Δεν θα κάνεις διαγωνισμό. Δεν έχεις κάτι για το οποίο ο ένας θα έχει ψηλότερη τιμή, ο ά</w:t>
      </w:r>
      <w:r>
        <w:rPr>
          <w:rFonts w:eastAsia="Times New Roman"/>
          <w:szCs w:val="24"/>
        </w:rPr>
        <w:t xml:space="preserve">λλος χαμηλότερη τιμή. Θέλεις να φιλοξενήσεις, να βάλεις σε κάποια καταφύγια ανθρώπους. </w:t>
      </w:r>
      <w:proofErr w:type="spellStart"/>
      <w:r>
        <w:rPr>
          <w:rFonts w:eastAsia="Times New Roman"/>
          <w:szCs w:val="24"/>
        </w:rPr>
        <w:t>Καταλήχθηκε</w:t>
      </w:r>
      <w:proofErr w:type="spellEnd"/>
      <w:r>
        <w:rPr>
          <w:rFonts w:eastAsia="Times New Roman"/>
          <w:szCs w:val="24"/>
        </w:rPr>
        <w:t xml:space="preserve"> και με τους εννέα ξενοδόχους στα Γρεβενά η τιμή </w:t>
      </w:r>
      <w:r>
        <w:rPr>
          <w:rFonts w:eastAsia="Times New Roman"/>
          <w:szCs w:val="24"/>
        </w:rPr>
        <w:t xml:space="preserve">να είναι </w:t>
      </w:r>
      <w:r>
        <w:rPr>
          <w:rFonts w:eastAsia="Times New Roman"/>
          <w:szCs w:val="24"/>
        </w:rPr>
        <w:t>10 ευρώ ανά κλίνη, γιατί συνάδελφός σας από το ΚΙΝΑΛ έκανε κάτι δικές του αριθμητικές πράξεις. Οι κλ</w:t>
      </w:r>
      <w:r>
        <w:rPr>
          <w:rFonts w:eastAsia="Times New Roman"/>
          <w:szCs w:val="24"/>
        </w:rPr>
        <w:t>ίνες καθορίζονται από την άδεια του ΕΟΤ. Με αυτόν τον τρόπο θα έλεγε κανένας ότι προχωρήσαμε, για να μην επαναλάβω αυτά που είπατε.</w:t>
      </w:r>
    </w:p>
    <w:p w14:paraId="3A25B4F2" w14:textId="77777777" w:rsidR="007E46BB" w:rsidRDefault="00D8234F">
      <w:pPr>
        <w:spacing w:line="600" w:lineRule="auto"/>
        <w:ind w:firstLine="720"/>
        <w:contextualSpacing/>
        <w:jc w:val="both"/>
        <w:rPr>
          <w:rFonts w:eastAsia="Times New Roman"/>
          <w:szCs w:val="24"/>
        </w:rPr>
      </w:pPr>
      <w:r>
        <w:rPr>
          <w:rFonts w:eastAsia="Times New Roman"/>
          <w:szCs w:val="24"/>
        </w:rPr>
        <w:lastRenderedPageBreak/>
        <w:t>Αυτή τη στιγμή αυτό το ποσό δεν επιβάρυνε επιπλέον τον κρατικό προϋπολογισμό, δηλαδή</w:t>
      </w:r>
      <w:r>
        <w:rPr>
          <w:rFonts w:eastAsia="Times New Roman"/>
          <w:szCs w:val="24"/>
        </w:rPr>
        <w:t>,</w:t>
      </w:r>
      <w:r>
        <w:rPr>
          <w:rFonts w:eastAsia="Times New Roman"/>
          <w:szCs w:val="24"/>
        </w:rPr>
        <w:t xml:space="preserve"> βγήκε από τον προϋπολογισμό που έχει τ</w:t>
      </w:r>
      <w:r>
        <w:rPr>
          <w:rFonts w:eastAsia="Times New Roman"/>
          <w:szCs w:val="24"/>
        </w:rPr>
        <w:t>ο Υπουργείο Μεταναστευτικής Πολιτικής και δεν ζητήσαμε άλλα χρήματα, ενώ συγχρόνως κάναμε αίτημα προς την Ευρωπαϊκή Ένωση, ώστε να συμπεριληφθεί και με αυτή την έννοια να μας επιστραφούν. Πάει καλά αυτή η διαδικασία.</w:t>
      </w:r>
    </w:p>
    <w:p w14:paraId="3A25B4F3" w14:textId="77777777" w:rsidR="007E46BB" w:rsidRDefault="00D8234F">
      <w:pPr>
        <w:spacing w:line="600" w:lineRule="auto"/>
        <w:ind w:firstLine="720"/>
        <w:contextualSpacing/>
        <w:jc w:val="both"/>
        <w:rPr>
          <w:rFonts w:eastAsia="Times New Roman"/>
          <w:szCs w:val="24"/>
        </w:rPr>
      </w:pPr>
      <w:r>
        <w:rPr>
          <w:rFonts w:eastAsia="Times New Roman"/>
          <w:szCs w:val="24"/>
        </w:rPr>
        <w:t>Αυτή τη στιγμή που μιλάμε και με δική μ</w:t>
      </w:r>
      <w:r>
        <w:rPr>
          <w:rFonts w:eastAsia="Times New Roman"/>
          <w:szCs w:val="24"/>
        </w:rPr>
        <w:t xml:space="preserve">ας συμφωνία και πίεση και συμφωνία με την αντίστοιχη </w:t>
      </w:r>
      <w:r>
        <w:rPr>
          <w:rFonts w:eastAsia="Times New Roman"/>
          <w:szCs w:val="24"/>
        </w:rPr>
        <w:t>ε</w:t>
      </w:r>
      <w:r>
        <w:rPr>
          <w:rFonts w:eastAsia="Times New Roman"/>
          <w:szCs w:val="24"/>
        </w:rPr>
        <w:t xml:space="preserve">πιτροπή, δηλαδή με τον κ. Αβραμόπουλο και την </w:t>
      </w:r>
      <w:proofErr w:type="spellStart"/>
      <w:r>
        <w:rPr>
          <w:rFonts w:eastAsia="Times New Roman"/>
          <w:szCs w:val="24"/>
          <w:lang w:val="en-US"/>
        </w:rPr>
        <w:t>DigiHome</w:t>
      </w:r>
      <w:proofErr w:type="spellEnd"/>
      <w:r w:rsidRPr="00C84B18">
        <w:rPr>
          <w:rFonts w:eastAsia="Times New Roman"/>
          <w:szCs w:val="24"/>
        </w:rPr>
        <w:t>,</w:t>
      </w:r>
      <w:r>
        <w:rPr>
          <w:rFonts w:eastAsia="Times New Roman"/>
          <w:szCs w:val="24"/>
        </w:rPr>
        <w:t xml:space="preserve"> γίνεται μια αντίστοιχη προσπάθεια με </w:t>
      </w:r>
      <w:proofErr w:type="spellStart"/>
      <w:r>
        <w:rPr>
          <w:rFonts w:eastAsia="Times New Roman"/>
          <w:szCs w:val="24"/>
        </w:rPr>
        <w:t>παραγγέλλοντα</w:t>
      </w:r>
      <w:proofErr w:type="spellEnd"/>
      <w:r>
        <w:rPr>
          <w:rFonts w:eastAsia="Times New Roman"/>
          <w:szCs w:val="24"/>
        </w:rPr>
        <w:t xml:space="preserve"> τον Διεθνή Οργανισμό Μετανάστευσης και με τη δική μας υποστήριξη για κάποιες άλλες χιλιάδες θέσ</w:t>
      </w:r>
      <w:r>
        <w:rPr>
          <w:rFonts w:eastAsia="Times New Roman"/>
          <w:szCs w:val="24"/>
        </w:rPr>
        <w:t>εις σε όλη την Ελλάδα.</w:t>
      </w:r>
    </w:p>
    <w:p w14:paraId="3A25B4F4" w14:textId="77777777" w:rsidR="007E46BB" w:rsidRDefault="00D8234F">
      <w:pPr>
        <w:spacing w:line="600" w:lineRule="auto"/>
        <w:ind w:firstLine="720"/>
        <w:contextualSpacing/>
        <w:jc w:val="both"/>
        <w:rPr>
          <w:rFonts w:eastAsia="Times New Roman"/>
          <w:szCs w:val="24"/>
        </w:rPr>
      </w:pPr>
      <w:r>
        <w:rPr>
          <w:rFonts w:eastAsia="Times New Roman"/>
          <w:szCs w:val="24"/>
        </w:rPr>
        <w:t>Φαντάζομαι πως κατανοείτε ότι το πρόβλημα δεν είναι</w:t>
      </w:r>
      <w:r w:rsidRPr="003024A3">
        <w:rPr>
          <w:rFonts w:eastAsia="Times New Roman"/>
          <w:szCs w:val="24"/>
        </w:rPr>
        <w:t xml:space="preserve"> </w:t>
      </w:r>
      <w:r>
        <w:rPr>
          <w:rFonts w:eastAsia="Times New Roman"/>
          <w:szCs w:val="24"/>
        </w:rPr>
        <w:t xml:space="preserve">πού είναι, αλλά οι συνθήκες και οι κάτοικοι του χωριού της </w:t>
      </w:r>
      <w:proofErr w:type="spellStart"/>
      <w:r>
        <w:rPr>
          <w:rFonts w:eastAsia="Times New Roman"/>
          <w:szCs w:val="24"/>
        </w:rPr>
        <w:t>Σαμαρίνας</w:t>
      </w:r>
      <w:proofErr w:type="spellEnd"/>
      <w:r>
        <w:rPr>
          <w:rFonts w:eastAsia="Times New Roman"/>
          <w:szCs w:val="24"/>
        </w:rPr>
        <w:t xml:space="preserve"> δεν νιώθουν απομονωμένοι. Συγχρόνως έχουν παρθεί όλα τα μέτρα</w:t>
      </w:r>
      <w:r>
        <w:rPr>
          <w:rFonts w:eastAsia="Times New Roman"/>
          <w:szCs w:val="24"/>
        </w:rPr>
        <w:t>,</w:t>
      </w:r>
      <w:r>
        <w:rPr>
          <w:rFonts w:eastAsia="Times New Roman"/>
          <w:szCs w:val="24"/>
        </w:rPr>
        <w:t xml:space="preserve"> να υπάρχει εύκολη πρόσβαση από όλα τα καταλύματα προς το κέντρο της πόλης. Και μάλιστα εάν ήσασταν -όπως πληροφορήθηκα δεν ήσασταν- στη γιορτή της 28</w:t>
      </w:r>
      <w:r w:rsidRPr="007B41D0">
        <w:rPr>
          <w:rFonts w:eastAsia="Times New Roman"/>
          <w:szCs w:val="24"/>
          <w:vertAlign w:val="superscript"/>
        </w:rPr>
        <w:t>ης</w:t>
      </w:r>
      <w:r>
        <w:rPr>
          <w:rFonts w:eastAsia="Times New Roman"/>
          <w:szCs w:val="24"/>
        </w:rPr>
        <w:t xml:space="preserve"> Οκτωβρίου</w:t>
      </w:r>
      <w:r>
        <w:rPr>
          <w:rFonts w:eastAsia="Times New Roman"/>
          <w:szCs w:val="24"/>
        </w:rPr>
        <w:t>,</w:t>
      </w:r>
      <w:r>
        <w:rPr>
          <w:rFonts w:eastAsia="Times New Roman"/>
          <w:szCs w:val="24"/>
        </w:rPr>
        <w:t xml:space="preserve"> θα βλέπατε τους ανθρώπους που μένουν στα Γρεβενά σε σύμπνοια με τους πρόσφυγες και μετανάστε</w:t>
      </w:r>
      <w:r>
        <w:rPr>
          <w:rFonts w:eastAsia="Times New Roman"/>
          <w:szCs w:val="24"/>
        </w:rPr>
        <w:t>ς.</w:t>
      </w:r>
    </w:p>
    <w:p w14:paraId="3A25B4F5" w14:textId="77777777" w:rsidR="007E46BB" w:rsidRDefault="00D8234F">
      <w:pPr>
        <w:spacing w:line="600" w:lineRule="auto"/>
        <w:ind w:firstLine="720"/>
        <w:contextualSpacing/>
        <w:jc w:val="both"/>
        <w:rPr>
          <w:rFonts w:eastAsia="Times New Roman"/>
          <w:b/>
          <w:szCs w:val="24"/>
        </w:rPr>
      </w:pPr>
      <w:r>
        <w:rPr>
          <w:rFonts w:eastAsia="Times New Roman"/>
          <w:b/>
          <w:szCs w:val="24"/>
        </w:rPr>
        <w:t>ΠΡΟΕΔΡΕΥΩΝ (Νικήτας Κακλαμάνης):</w:t>
      </w:r>
      <w:r w:rsidRPr="007B41D0">
        <w:rPr>
          <w:rFonts w:eastAsia="Times New Roman"/>
          <w:szCs w:val="24"/>
        </w:rPr>
        <w:t xml:space="preserve"> Κύριε Υπουργέ, σας παρακαλώ ολοκληρώστε. Σας έχω δώσει τριπλάσιο χρόνο</w:t>
      </w:r>
      <w:r>
        <w:rPr>
          <w:rFonts w:eastAsia="Times New Roman"/>
          <w:b/>
          <w:szCs w:val="24"/>
        </w:rPr>
        <w:t>.</w:t>
      </w:r>
    </w:p>
    <w:p w14:paraId="3A25B4F6" w14:textId="77777777" w:rsidR="007E46BB" w:rsidRDefault="00D8234F">
      <w:pPr>
        <w:spacing w:line="600" w:lineRule="auto"/>
        <w:ind w:firstLine="720"/>
        <w:contextualSpacing/>
        <w:jc w:val="both"/>
        <w:rPr>
          <w:rFonts w:eastAsia="Times New Roman"/>
          <w:szCs w:val="24"/>
        </w:rPr>
      </w:pPr>
      <w:r>
        <w:rPr>
          <w:rFonts w:eastAsia="Times New Roman"/>
          <w:b/>
          <w:szCs w:val="24"/>
        </w:rPr>
        <w:lastRenderedPageBreak/>
        <w:t>ΔΗΜΗΤΡΙΟΣ ΒΙΤΣΑΣ (Υπουργός Μεταναστευτικής Πολιτικής)</w:t>
      </w:r>
      <w:r w:rsidRPr="00B84D09">
        <w:rPr>
          <w:rFonts w:eastAsia="Times New Roman"/>
          <w:b/>
          <w:szCs w:val="24"/>
        </w:rPr>
        <w:t>:</w:t>
      </w:r>
      <w:r w:rsidRPr="003C2658">
        <w:rPr>
          <w:rFonts w:eastAsia="Times New Roman"/>
          <w:szCs w:val="24"/>
        </w:rPr>
        <w:t xml:space="preserve"> Με </w:t>
      </w:r>
      <w:proofErr w:type="spellStart"/>
      <w:r w:rsidRPr="003C2658">
        <w:rPr>
          <w:rFonts w:eastAsia="Times New Roman"/>
          <w:szCs w:val="24"/>
        </w:rPr>
        <w:t>συγχωρείτε</w:t>
      </w:r>
      <w:proofErr w:type="spellEnd"/>
      <w:r w:rsidRPr="003C2658">
        <w:rPr>
          <w:rFonts w:eastAsia="Times New Roman"/>
          <w:szCs w:val="24"/>
        </w:rPr>
        <w:t>, δεν το πρόσεξα.</w:t>
      </w:r>
    </w:p>
    <w:p w14:paraId="3A25B4F7" w14:textId="77777777" w:rsidR="007E46BB" w:rsidRDefault="00D8234F">
      <w:pPr>
        <w:spacing w:line="600" w:lineRule="auto"/>
        <w:ind w:firstLine="720"/>
        <w:contextualSpacing/>
        <w:jc w:val="both"/>
        <w:rPr>
          <w:rFonts w:eastAsia="Times New Roman"/>
          <w:szCs w:val="24"/>
        </w:rPr>
      </w:pPr>
      <w:r w:rsidRPr="003C2658">
        <w:rPr>
          <w:rFonts w:eastAsia="Times New Roman"/>
          <w:szCs w:val="24"/>
        </w:rPr>
        <w:t>Θα ήθελα να κλείσω με αυτό και στα υπόλοιπα θα αναφερθώ στη δε</w:t>
      </w:r>
      <w:r w:rsidRPr="003C2658">
        <w:rPr>
          <w:rFonts w:eastAsia="Times New Roman"/>
          <w:szCs w:val="24"/>
        </w:rPr>
        <w:t>υτερολογία μου.</w:t>
      </w:r>
      <w:r>
        <w:rPr>
          <w:rFonts w:eastAsia="Times New Roman"/>
          <w:szCs w:val="24"/>
        </w:rPr>
        <w:t xml:space="preserve"> </w:t>
      </w:r>
      <w:r w:rsidRPr="003C2658">
        <w:rPr>
          <w:rFonts w:eastAsia="Times New Roman"/>
          <w:szCs w:val="24"/>
        </w:rPr>
        <w:t xml:space="preserve">Ακριβώς τα ίδια και ίσως και κάποια άλλα καταλύματα είχε χρησιμοποιήσει προηγούμενα το 2017 η </w:t>
      </w:r>
      <w:r w:rsidRPr="003C2658">
        <w:rPr>
          <w:rFonts w:eastAsia="Times New Roman" w:cs="Times New Roman"/>
          <w:szCs w:val="24"/>
        </w:rPr>
        <w:t>UNHCR</w:t>
      </w:r>
      <w:r w:rsidRPr="003C2658">
        <w:rPr>
          <w:rFonts w:eastAsia="Times New Roman" w:cs="Times New Roman"/>
          <w:bCs/>
          <w:szCs w:val="24"/>
        </w:rPr>
        <w:t>, η</w:t>
      </w:r>
      <w:r w:rsidRPr="003C2658">
        <w:rPr>
          <w:rFonts w:eastAsia="Times New Roman" w:cs="Times New Roman"/>
          <w:b/>
          <w:bCs/>
          <w:szCs w:val="24"/>
        </w:rPr>
        <w:t xml:space="preserve"> </w:t>
      </w:r>
      <w:r w:rsidRPr="003C2658">
        <w:rPr>
          <w:rFonts w:eastAsia="Times New Roman" w:cs="Times New Roman"/>
          <w:bCs/>
          <w:szCs w:val="24"/>
        </w:rPr>
        <w:t>Ύπατη Αρμοστεία του ΟΗΕ</w:t>
      </w:r>
      <w:r w:rsidRPr="003C2658">
        <w:rPr>
          <w:rFonts w:eastAsia="Times New Roman"/>
          <w:szCs w:val="24"/>
        </w:rPr>
        <w:t xml:space="preserve"> σε διαφορετική τιμή πολύ μεγαλύτερη</w:t>
      </w:r>
      <w:r>
        <w:rPr>
          <w:rFonts w:eastAsia="Times New Roman"/>
          <w:szCs w:val="24"/>
        </w:rPr>
        <w:t>,</w:t>
      </w:r>
      <w:r w:rsidRPr="003C2658">
        <w:rPr>
          <w:rFonts w:eastAsia="Times New Roman"/>
          <w:szCs w:val="24"/>
        </w:rPr>
        <w:t xml:space="preserve"> δηλαδή, αυτό εννοώ.</w:t>
      </w:r>
    </w:p>
    <w:p w14:paraId="3A25B4F8" w14:textId="77777777" w:rsidR="007E46BB" w:rsidRDefault="00D8234F">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sidRPr="007B41D0">
        <w:rPr>
          <w:rFonts w:eastAsia="Times New Roman"/>
          <w:szCs w:val="24"/>
        </w:rPr>
        <w:t>Ορίστε, κύριε Παπαθεοδώ</w:t>
      </w:r>
      <w:r w:rsidRPr="007B41D0">
        <w:rPr>
          <w:rFonts w:eastAsia="Times New Roman"/>
          <w:szCs w:val="24"/>
        </w:rPr>
        <w:t>ρου, έχετε τον λόγο.</w:t>
      </w:r>
    </w:p>
    <w:p w14:paraId="3A25B4F9" w14:textId="77777777" w:rsidR="007E46BB" w:rsidRDefault="00D8234F">
      <w:pPr>
        <w:spacing w:line="600" w:lineRule="auto"/>
        <w:ind w:firstLine="720"/>
        <w:contextualSpacing/>
        <w:jc w:val="both"/>
        <w:rPr>
          <w:rFonts w:eastAsia="Times New Roman"/>
          <w:szCs w:val="24"/>
        </w:rPr>
      </w:pPr>
      <w:r>
        <w:rPr>
          <w:rFonts w:eastAsia="Times New Roman"/>
          <w:b/>
          <w:szCs w:val="24"/>
        </w:rPr>
        <w:t>ΘΕΟΔΩΡΟΣ ΠΑΠΑΘΕΟΔΩΡΟΥ</w:t>
      </w:r>
      <w:r w:rsidRPr="007B41D0">
        <w:rPr>
          <w:rFonts w:eastAsia="Times New Roman"/>
          <w:b/>
          <w:szCs w:val="24"/>
        </w:rPr>
        <w:t>:</w:t>
      </w:r>
      <w:r>
        <w:rPr>
          <w:rFonts w:eastAsia="Times New Roman"/>
          <w:b/>
          <w:szCs w:val="24"/>
        </w:rPr>
        <w:t xml:space="preserve"> </w:t>
      </w:r>
      <w:r>
        <w:rPr>
          <w:rFonts w:eastAsia="Times New Roman"/>
          <w:szCs w:val="24"/>
        </w:rPr>
        <w:t>Κύριε Υπουργέ, πραγματικά με εκπλήσσετε. Με εκπλήσσετε, γιατί ένα τηλέφωνο να είχατε κάνει στον διοικητή του ΚΥΤ στη Μόρια, θα σας είχε πει ότι έχω πάει τρεις φορές, την τελευταία πριν από εικοσιπέντε μέρες με τη</w:t>
      </w:r>
      <w:r>
        <w:rPr>
          <w:rFonts w:eastAsia="Times New Roman"/>
          <w:szCs w:val="24"/>
        </w:rPr>
        <w:t>ν κ</w:t>
      </w:r>
      <w:r>
        <w:rPr>
          <w:rFonts w:eastAsia="Times New Roman"/>
          <w:szCs w:val="24"/>
        </w:rPr>
        <w:t>.</w:t>
      </w:r>
      <w:r>
        <w:rPr>
          <w:rFonts w:eastAsia="Times New Roman"/>
          <w:szCs w:val="24"/>
        </w:rPr>
        <w:t xml:space="preserve"> Γεννηματά.</w:t>
      </w:r>
    </w:p>
    <w:p w14:paraId="3A25B4FA" w14:textId="77777777" w:rsidR="007E46BB" w:rsidRDefault="00D8234F">
      <w:pPr>
        <w:spacing w:line="600" w:lineRule="auto"/>
        <w:ind w:firstLine="720"/>
        <w:contextualSpacing/>
        <w:jc w:val="both"/>
        <w:rPr>
          <w:rFonts w:eastAsia="Times New Roman"/>
          <w:szCs w:val="24"/>
        </w:rPr>
      </w:pPr>
      <w:r>
        <w:rPr>
          <w:rFonts w:eastAsia="Times New Roman"/>
          <w:szCs w:val="24"/>
        </w:rPr>
        <w:t>Ίσως εσείς να χρειάζεται να δείτε λίγο</w:t>
      </w:r>
      <w:r>
        <w:rPr>
          <w:rFonts w:eastAsia="Times New Roman"/>
          <w:szCs w:val="24"/>
        </w:rPr>
        <w:t>,</w:t>
      </w:r>
      <w:r>
        <w:rPr>
          <w:rFonts w:eastAsia="Times New Roman"/>
          <w:szCs w:val="24"/>
        </w:rPr>
        <w:t xml:space="preserve"> εάν είναι κολαστήριο ή όχι, εάν ζουν μικρά παιδιά δίπλα σε ένα φράκτη σε πλαστικές σκηνές, εάν πέρα από τις ακατάλληλες συνθήκες -δεν υπάρχει πέραν του ΚΕΕΛΠΝΟ καμμία παροχή ιατρικής βοήθειας, γιατί έ</w:t>
      </w:r>
      <w:r>
        <w:rPr>
          <w:rFonts w:eastAsia="Times New Roman"/>
          <w:szCs w:val="24"/>
        </w:rPr>
        <w:t xml:space="preserve">χουν φύγει όλες οι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και είναι απ’ έξω, διότι θεωρούν ότι εκεί έχουν υπάρξει εγκληματικές ενέργειες, κακοποιήσεις παιδιών, βιασμοί-</w:t>
      </w:r>
      <w:r w:rsidRPr="007D3C1E">
        <w:rPr>
          <w:rFonts w:eastAsia="Times New Roman"/>
          <w:szCs w:val="24"/>
        </w:rPr>
        <w:t xml:space="preserve"> </w:t>
      </w:r>
      <w:r>
        <w:rPr>
          <w:rFonts w:eastAsia="Times New Roman"/>
          <w:szCs w:val="24"/>
        </w:rPr>
        <w:t>εάν είχατε μιλήσει, όπως μίλησα εγώ, με μητέρα η οποία κατασκήνωσε έξω από την Αστυνομία για να μην</w:t>
      </w:r>
      <w:r>
        <w:rPr>
          <w:rFonts w:eastAsia="Times New Roman"/>
          <w:szCs w:val="24"/>
        </w:rPr>
        <w:t xml:space="preserve"> της κλέψουν το νεογέννητο παιδί, εάν πηγαίνατε στο </w:t>
      </w:r>
      <w:r>
        <w:rPr>
          <w:rFonts w:eastAsia="Times New Roman"/>
          <w:szCs w:val="24"/>
        </w:rPr>
        <w:lastRenderedPageBreak/>
        <w:t>σχολείο και βλέπατε ότι από τα τρεις χιλιάδες παιδιά μέσα ήταν, δυστυχώς, μόνο δέκα.</w:t>
      </w:r>
    </w:p>
    <w:p w14:paraId="3A25B4FB" w14:textId="77777777" w:rsidR="007E46BB" w:rsidRDefault="00D8234F">
      <w:pPr>
        <w:spacing w:line="600" w:lineRule="auto"/>
        <w:ind w:firstLine="720"/>
        <w:contextualSpacing/>
        <w:jc w:val="both"/>
        <w:rPr>
          <w:rFonts w:eastAsia="Times New Roman"/>
          <w:szCs w:val="24"/>
        </w:rPr>
      </w:pPr>
      <w:r>
        <w:rPr>
          <w:rFonts w:eastAsia="Times New Roman"/>
          <w:szCs w:val="24"/>
        </w:rPr>
        <w:t>Κάνουν καταπληκτική δουλειά οι άνθρωποι που είναι εκεί, αλλά οι συνθήκες είναι απάνθρωπες και έχουν καταγγελθεί από όλε</w:t>
      </w:r>
      <w:r>
        <w:rPr>
          <w:rFonts w:eastAsia="Times New Roman"/>
          <w:szCs w:val="24"/>
        </w:rPr>
        <w:t xml:space="preserve">ς 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και από τους Γιατρούς Χωρίς Σύνορα. Αν τα είχατε δει αυτά τα πράγματα, δεν θα ξεκινάγατε έτσι. Τη Μόρια όπως και τα άλλα ΚΥΤ τα γνωρίζω πάρα πολύ καλά και τα επισκέπτομαι κατά διαστήματα. </w:t>
      </w:r>
    </w:p>
    <w:p w14:paraId="3A25B4FC"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Πάμε σε αυτά που δεν είπατε, τώρα. Λοιπόν, τελειώσατε και είπατε ότι «κοιτάξτε να δείτε εμείς διαπραγματευτήκαμε με </w:t>
      </w:r>
      <w:r>
        <w:rPr>
          <w:rFonts w:eastAsia="Times New Roman"/>
          <w:szCs w:val="24"/>
        </w:rPr>
        <w:t xml:space="preserve">10 </w:t>
      </w:r>
      <w:r>
        <w:rPr>
          <w:rFonts w:eastAsia="Times New Roman"/>
          <w:szCs w:val="24"/>
        </w:rPr>
        <w:t>ευρώ το άτομο και η Ύπατη Αρμοστεία» -θα σας πω εγώ το νούμερο- ήταν με 36 ευρώ το άτομο. Δηλαδή τι ακριβώς κάνει το Υπουργείο Μεταναστευ</w:t>
      </w:r>
      <w:r>
        <w:rPr>
          <w:rFonts w:eastAsia="Times New Roman"/>
          <w:szCs w:val="24"/>
        </w:rPr>
        <w:t xml:space="preserve">τικής Πολιτικής; </w:t>
      </w:r>
      <w:r>
        <w:rPr>
          <w:rFonts w:eastAsia="Times New Roman"/>
          <w:szCs w:val="24"/>
          <w:lang w:val="en-US"/>
        </w:rPr>
        <w:t>Real</w:t>
      </w:r>
      <w:r w:rsidRPr="00C90CDD">
        <w:rPr>
          <w:rFonts w:eastAsia="Times New Roman"/>
          <w:szCs w:val="24"/>
        </w:rPr>
        <w:t xml:space="preserve"> </w:t>
      </w:r>
      <w:r>
        <w:rPr>
          <w:rFonts w:eastAsia="Times New Roman"/>
          <w:szCs w:val="24"/>
          <w:lang w:val="en-US"/>
        </w:rPr>
        <w:t>Estate</w:t>
      </w:r>
      <w:r>
        <w:rPr>
          <w:rFonts w:eastAsia="Times New Roman"/>
          <w:szCs w:val="24"/>
        </w:rPr>
        <w:t xml:space="preserve">; Πήγατε και νοικιάσατε χιονοδρομικό. </w:t>
      </w:r>
    </w:p>
    <w:p w14:paraId="3A25B4FD"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Το συγκεκριμένο ξενοδοχείο, κύριε Υπουργέ, είναι στην κορυφή της </w:t>
      </w:r>
      <w:proofErr w:type="spellStart"/>
      <w:r>
        <w:rPr>
          <w:rFonts w:eastAsia="Times New Roman"/>
          <w:szCs w:val="24"/>
        </w:rPr>
        <w:t>Βασιλίτσας</w:t>
      </w:r>
      <w:proofErr w:type="spellEnd"/>
      <w:r>
        <w:rPr>
          <w:rFonts w:eastAsia="Times New Roman"/>
          <w:szCs w:val="24"/>
        </w:rPr>
        <w:t>, στα χίλια εξακόσια μέτρα. Εγώ δεν έχω αντίρρηση με αυτό το οποίο είπατε, διότι</w:t>
      </w:r>
      <w:r>
        <w:rPr>
          <w:rFonts w:eastAsia="Times New Roman"/>
          <w:szCs w:val="24"/>
        </w:rPr>
        <w:t>,</w:t>
      </w:r>
      <w:r>
        <w:rPr>
          <w:rFonts w:eastAsia="Times New Roman"/>
          <w:szCs w:val="24"/>
        </w:rPr>
        <w:t xml:space="preserve"> πράγματι, όπως έχει δημοσιευθεί </w:t>
      </w:r>
      <w:r>
        <w:rPr>
          <w:rFonts w:eastAsia="Times New Roman"/>
          <w:szCs w:val="24"/>
        </w:rPr>
        <w:t>από τον Ιούλιο, ήρθε ο Περιφερειάρχης κ. Καρυπίδης και σας είπε ότι κάλεσε τους ξενοδόχους της περιοχής</w:t>
      </w:r>
      <w:r>
        <w:rPr>
          <w:rFonts w:eastAsia="Times New Roman"/>
          <w:szCs w:val="24"/>
        </w:rPr>
        <w:t>,</w:t>
      </w:r>
      <w:r>
        <w:rPr>
          <w:rFonts w:eastAsia="Times New Roman"/>
          <w:szCs w:val="24"/>
        </w:rPr>
        <w:t xml:space="preserve"> να υποδεχθούν στα καταλύματά τους τους πρόσφυγες έναντι μιας διαπραγμάτευσης που έκαναν μαζί σας. Εσείς τι έχετε, δηλαδή; Έχετε έναν κουμπαρά και μοιρά</w:t>
      </w:r>
      <w:r>
        <w:rPr>
          <w:rFonts w:eastAsia="Times New Roman"/>
          <w:szCs w:val="24"/>
        </w:rPr>
        <w:t>ζετε χωρίς να ξέρετε ή χωρίς να αξιολογείτε</w:t>
      </w:r>
      <w:r>
        <w:rPr>
          <w:rFonts w:eastAsia="Times New Roman"/>
          <w:szCs w:val="24"/>
        </w:rPr>
        <w:t>,</w:t>
      </w:r>
      <w:r>
        <w:rPr>
          <w:rFonts w:eastAsia="Times New Roman"/>
          <w:szCs w:val="24"/>
        </w:rPr>
        <w:t xml:space="preserve"> εάν σε ένα χιονοδρομικό κέντρο είναι το κατάλληλο </w:t>
      </w:r>
      <w:r>
        <w:rPr>
          <w:rFonts w:eastAsia="Times New Roman"/>
          <w:szCs w:val="24"/>
        </w:rPr>
        <w:lastRenderedPageBreak/>
        <w:t>μέρος για να στεγάσετε Σύριους οι οποίοι έφυγαν από τη Μόρια; Αυτό δεν το αξιολογείτε; Εκτός και αν κάνει -σας λέω- επέκταση τουριστικής περιόδου το Υπουργείο Με</w:t>
      </w:r>
      <w:r>
        <w:rPr>
          <w:rFonts w:eastAsia="Times New Roman"/>
          <w:szCs w:val="24"/>
        </w:rPr>
        <w:t>ταναστευτικής Πολιτικής για λογαριασμό του Υπουργείου Τουρισμού. Γιατί κάτι άλλο δεν βλέπω. Το να μη μας πείτε ότι «ξέρετε, πράγματι</w:t>
      </w:r>
      <w:r>
        <w:rPr>
          <w:rFonts w:eastAsia="Times New Roman"/>
          <w:szCs w:val="24"/>
        </w:rPr>
        <w:t>,</w:t>
      </w:r>
      <w:r>
        <w:rPr>
          <w:rFonts w:eastAsia="Times New Roman"/>
          <w:szCs w:val="24"/>
        </w:rPr>
        <w:t xml:space="preserve"> ίσως να μην τα υπολογίσαμε καλά», γιατί σε ένα δωμάτιο όπου είπατε ότι υπάρχουν από πέντε έως επτά κλίνες, ξέρετε πόσο μας</w:t>
      </w:r>
      <w:r>
        <w:rPr>
          <w:rFonts w:eastAsia="Times New Roman"/>
          <w:szCs w:val="24"/>
        </w:rPr>
        <w:t xml:space="preserve"> κάνει η ενοικίαση του δωματίου τον μήνα, με το δικό σας ποσό; Τρία επί πέντε, χίλια πεντακόσια. Τρεις εφτά είκοσι μία</w:t>
      </w:r>
      <w:r w:rsidRPr="00171F2A">
        <w:rPr>
          <w:rFonts w:eastAsia="Times New Roman"/>
          <w:szCs w:val="24"/>
        </w:rPr>
        <w:t xml:space="preserve">. </w:t>
      </w:r>
      <w:r>
        <w:rPr>
          <w:rFonts w:eastAsia="Times New Roman"/>
          <w:szCs w:val="24"/>
        </w:rPr>
        <w:t xml:space="preserve">Θεωρείτε ότι τα 2.100 ευρώ τον μήνα είναι διαπραγμάτευση; </w:t>
      </w:r>
    </w:p>
    <w:p w14:paraId="3A25B4FE"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w:t>
      </w:r>
      <w:r>
        <w:rPr>
          <w:rFonts w:eastAsia="Times New Roman"/>
          <w:szCs w:val="24"/>
        </w:rPr>
        <w:t xml:space="preserve">λευτή) </w:t>
      </w:r>
    </w:p>
    <w:p w14:paraId="3A25B4FF"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Κύριε Υπουργέ, θα μας εξηγήσετε ποιος είναι ο σχεδιασμός, σύμφωνα με τον οποία επιλέξατε τη συγκεκριμένη περιοχή για εξακόσιους ή επτακόσιους πρόσφυγες για έξι μήνες; Γιατί ξέρετε κάτι; Αν υπάρχει ένας κουμπαράς με πολλά λεφτά αυτή τη στιγμή, κάποι</w:t>
      </w:r>
      <w:r>
        <w:rPr>
          <w:rFonts w:eastAsia="Times New Roman"/>
          <w:szCs w:val="24"/>
        </w:rPr>
        <w:t>α στιγμή τα λεφτά θα τελειώσουν. Εγώ δεν είμαι καθόλου σίγουρος, μετά τις καταγγελίες μας, ότι η Ευρωπαϊκή Επιτροπή θα θεωρήσει επιλέξιμη αυτή τη δαπάνη, η οποία δεν έχει καμμία έννοια σκοπιμότητας και καμμία έννοια -αν θέλετε- ανταποδοτικότητας. Απλούστατ</w:t>
      </w:r>
      <w:r>
        <w:rPr>
          <w:rFonts w:eastAsia="Times New Roman"/>
          <w:szCs w:val="24"/>
        </w:rPr>
        <w:t xml:space="preserve">α είχατε τα χρήματα και πήγατε και νοικιάσατε αυτά τα δωμάτια. </w:t>
      </w:r>
    </w:p>
    <w:p w14:paraId="3A25B500"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Για τους επιχειρηματίες της περιοχής, δεν λέω, επωφελές είναι, αλλά το Υπουργείο Μεταναστευτικής Πολιτικής αυτή τη δουλειά κάνει; Αυτή είναι η στόχευσή του; Αυτά είναι τα κριτήρια; Γιατί ξέρετ</w:t>
      </w:r>
      <w:r>
        <w:rPr>
          <w:rFonts w:eastAsia="Times New Roman"/>
          <w:szCs w:val="24"/>
        </w:rPr>
        <w:t>ε τα χρήματα αυτά δεν είναι μόνο για τη στέγαση -η σίτιση είναι από άλλο κονδύλι- αλλά είναι και για την ένταξη. Στο χιονοδρομικό θα δημιουργηθεί, παραδείγματος χάρ</w:t>
      </w:r>
      <w:r>
        <w:rPr>
          <w:rFonts w:eastAsia="Times New Roman"/>
          <w:szCs w:val="24"/>
        </w:rPr>
        <w:t>ιν</w:t>
      </w:r>
      <w:r>
        <w:rPr>
          <w:rFonts w:eastAsia="Times New Roman"/>
          <w:szCs w:val="24"/>
        </w:rPr>
        <w:t>, δομή εκπαίδευσης για τα παιδιά αυτά</w:t>
      </w:r>
      <w:r>
        <w:rPr>
          <w:rFonts w:eastAsia="Times New Roman"/>
          <w:szCs w:val="24"/>
        </w:rPr>
        <w:t>,</w:t>
      </w:r>
      <w:r>
        <w:rPr>
          <w:rFonts w:eastAsia="Times New Roman"/>
          <w:szCs w:val="24"/>
        </w:rPr>
        <w:t xml:space="preserve"> για να μπορούν όσοι από αυτούς τους πρόσφυγες θέλου</w:t>
      </w:r>
      <w:r>
        <w:rPr>
          <w:rFonts w:eastAsia="Times New Roman"/>
          <w:szCs w:val="24"/>
        </w:rPr>
        <w:t>ν</w:t>
      </w:r>
      <w:r>
        <w:rPr>
          <w:rFonts w:eastAsia="Times New Roman"/>
          <w:szCs w:val="24"/>
        </w:rPr>
        <w:t>,</w:t>
      </w:r>
      <w:r>
        <w:rPr>
          <w:rFonts w:eastAsia="Times New Roman"/>
          <w:szCs w:val="24"/>
        </w:rPr>
        <w:t xml:space="preserve"> να παρακολουθήσουν μαθήματα ελληνικών; Εκεί θα υπάρχουν υπηρεσίες υγείας, όταν σύμφωνα με τις πληροφορίες μας όταν έχει χιόνι στο χιονοδρομικό, η πρόσβαση ιατρικού προσωπικού είναι δύσκολη; Μήπως ξέρετε το γεγονός ότι όταν ήρθαν με το πούλμαν για να εγκ</w:t>
      </w:r>
      <w:r>
        <w:rPr>
          <w:rFonts w:eastAsia="Times New Roman"/>
          <w:szCs w:val="24"/>
        </w:rPr>
        <w:t>ατασταθούν στο συγκεκριμένο…;</w:t>
      </w:r>
    </w:p>
    <w:p w14:paraId="3A25B501"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3C7CC1">
        <w:rPr>
          <w:rFonts w:eastAsia="Times New Roman"/>
          <w:b/>
          <w:szCs w:val="24"/>
        </w:rPr>
        <w:t>ΠΡΟΕΔΡΕΥΩΝ (Νικήτας Κακλαμάνης):</w:t>
      </w:r>
      <w:r>
        <w:rPr>
          <w:rFonts w:eastAsia="Times New Roman"/>
          <w:szCs w:val="24"/>
        </w:rPr>
        <w:t xml:space="preserve"> Μην κάνουμε την ερώτηση επερώτηση όμως.</w:t>
      </w:r>
    </w:p>
    <w:p w14:paraId="3A25B502"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3C7CC1">
        <w:rPr>
          <w:rFonts w:eastAsia="Times New Roman"/>
          <w:b/>
          <w:szCs w:val="24"/>
        </w:rPr>
        <w:t>ΘΕΟΔΩΡΟΣ ΠΑΠΑΘΕΟΔΩΡΟΥ:</w:t>
      </w:r>
      <w:r>
        <w:rPr>
          <w:rFonts w:eastAsia="Times New Roman"/>
          <w:szCs w:val="24"/>
        </w:rPr>
        <w:t xml:space="preserve"> Ωραία. Ολοκληρώνω, κύριε Πρόεδρε σε μισό λεπτό. </w:t>
      </w:r>
    </w:p>
    <w:p w14:paraId="3A25B503"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Όταν ήρθαν οι πρόσφυγες</w:t>
      </w:r>
      <w:r>
        <w:rPr>
          <w:rFonts w:eastAsia="Times New Roman"/>
          <w:szCs w:val="24"/>
        </w:rPr>
        <w:t>,</w:t>
      </w:r>
      <w:r>
        <w:rPr>
          <w:rFonts w:eastAsia="Times New Roman"/>
          <w:szCs w:val="24"/>
        </w:rPr>
        <w:t xml:space="preserve"> αρνήθηκαν να κατέβουν στο συγκεκριμένο ξενοδοχείο στη </w:t>
      </w:r>
      <w:proofErr w:type="spellStart"/>
      <w:r>
        <w:rPr>
          <w:rFonts w:eastAsia="Times New Roman"/>
          <w:szCs w:val="24"/>
        </w:rPr>
        <w:t>Σα</w:t>
      </w:r>
      <w:r>
        <w:rPr>
          <w:rFonts w:eastAsia="Times New Roman"/>
          <w:szCs w:val="24"/>
        </w:rPr>
        <w:t>μαρίνα</w:t>
      </w:r>
      <w:proofErr w:type="spellEnd"/>
      <w:r>
        <w:rPr>
          <w:rFonts w:eastAsia="Times New Roman"/>
          <w:szCs w:val="24"/>
        </w:rPr>
        <w:t xml:space="preserve"> που σας αναφέρω. </w:t>
      </w:r>
    </w:p>
    <w:p w14:paraId="3A25B504"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Αυτό το οποίο βλέπω είναι το εξής: Εξηγήστε μας πώς με απευθείας αναθέσεις μπορούν να φεύγουν χωρίς κανέναν σχεδιασμό τόσα πολλά χρήματα; Γιατί ξέρετε; Όταν μιλάμε για σκάνδαλο στο προσφυγικό</w:t>
      </w:r>
      <w:r>
        <w:rPr>
          <w:rFonts w:eastAsia="Times New Roman"/>
          <w:szCs w:val="24"/>
        </w:rPr>
        <w:t>,</w:t>
      </w:r>
      <w:r>
        <w:rPr>
          <w:rFonts w:eastAsia="Times New Roman"/>
          <w:szCs w:val="24"/>
        </w:rPr>
        <w:t xml:space="preserve"> αυτά ψάχνει η </w:t>
      </w:r>
      <w:r>
        <w:rPr>
          <w:rFonts w:eastAsia="Times New Roman"/>
          <w:szCs w:val="24"/>
          <w:lang w:val="en-US"/>
        </w:rPr>
        <w:t>OLAF</w:t>
      </w:r>
      <w:r>
        <w:rPr>
          <w:rFonts w:eastAsia="Times New Roman"/>
          <w:szCs w:val="24"/>
        </w:rPr>
        <w:t xml:space="preserve">. Δεν ψάχνει </w:t>
      </w:r>
      <w:r>
        <w:rPr>
          <w:rFonts w:eastAsia="Times New Roman"/>
          <w:szCs w:val="24"/>
        </w:rPr>
        <w:lastRenderedPageBreak/>
        <w:t>κάτι άλ</w:t>
      </w:r>
      <w:r>
        <w:rPr>
          <w:rFonts w:eastAsia="Times New Roman"/>
          <w:szCs w:val="24"/>
        </w:rPr>
        <w:t>λο. Ψάχνει για ποιον λόγο δώσατε 252.000 ευρώ σε έναν επιχειρηματία</w:t>
      </w:r>
      <w:r>
        <w:rPr>
          <w:rFonts w:eastAsia="Times New Roman"/>
          <w:szCs w:val="24"/>
        </w:rPr>
        <w:t>,</w:t>
      </w:r>
      <w:r>
        <w:rPr>
          <w:rFonts w:eastAsia="Times New Roman"/>
          <w:szCs w:val="24"/>
        </w:rPr>
        <w:t xml:space="preserve"> για να στεγάσει </w:t>
      </w:r>
      <w:proofErr w:type="spellStart"/>
      <w:r>
        <w:rPr>
          <w:rFonts w:eastAsia="Times New Roman"/>
          <w:szCs w:val="24"/>
        </w:rPr>
        <w:t>εκατόν</w:t>
      </w:r>
      <w:proofErr w:type="spellEnd"/>
      <w:r>
        <w:rPr>
          <w:rFonts w:eastAsia="Times New Roman"/>
          <w:szCs w:val="24"/>
        </w:rPr>
        <w:t xml:space="preserve"> είκοσι επτά ανθρώπους στο ξενοδοχείο του. </w:t>
      </w:r>
    </w:p>
    <w:p w14:paraId="3A25B505"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σας δώσω τον λόγο κύριε Υπουργέ, έχω να ανακοινώσω το εξής:</w:t>
      </w:r>
    </w:p>
    <w:p w14:paraId="3A25B506" w14:textId="77777777" w:rsidR="007E46BB" w:rsidRDefault="00D8234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Γίνεται γνωστό στο Σώμα</w:t>
      </w:r>
      <w:r>
        <w:rPr>
          <w:rFonts w:eastAsia="Times New Roman"/>
          <w:szCs w:val="24"/>
        </w:rPr>
        <w:t xml:space="preserve"> </w:t>
      </w:r>
      <w:r w:rsidRPr="005D764A">
        <w:rPr>
          <w:rFonts w:eastAsia="Times New Roman" w:cs="Times New Roman"/>
        </w:rPr>
        <w:t xml:space="preserve">ότι τη συνεδρίασή μας παρακολουθούν από τα άνω δυτικά θεωρεία, αφού </w:t>
      </w:r>
      <w:r>
        <w:rPr>
          <w:rFonts w:eastAsia="Times New Roman" w:cs="Times New Roman"/>
        </w:rPr>
        <w:t xml:space="preserve">προηγουμένως συμμετείχαν στο </w:t>
      </w:r>
      <w:r>
        <w:rPr>
          <w:rFonts w:eastAsia="Times New Roman" w:cs="Times New Roman"/>
        </w:rPr>
        <w:t>ε</w:t>
      </w:r>
      <w:r>
        <w:rPr>
          <w:rFonts w:eastAsia="Times New Roman" w:cs="Times New Roman"/>
        </w:rPr>
        <w:t xml:space="preserve">κπαιδευτικό </w:t>
      </w:r>
      <w:r>
        <w:rPr>
          <w:rFonts w:eastAsia="Times New Roman" w:cs="Times New Roman"/>
        </w:rPr>
        <w:t>π</w:t>
      </w:r>
      <w:r>
        <w:rPr>
          <w:rFonts w:eastAsia="Times New Roman" w:cs="Times New Roman"/>
        </w:rPr>
        <w:t xml:space="preserve">ρόγραμμα «Εργαστήρι Δημοκρατίας» </w:t>
      </w:r>
      <w:r w:rsidRPr="005D764A">
        <w:rPr>
          <w:rFonts w:eastAsia="Times New Roman" w:cs="Times New Roman"/>
        </w:rPr>
        <w:t xml:space="preserve"> </w:t>
      </w:r>
      <w:r>
        <w:rPr>
          <w:rFonts w:eastAsia="Times New Roman" w:cs="Times New Roman"/>
        </w:rPr>
        <w:t xml:space="preserve">που οργανώνει το Ίδρυμα της Βουλής είκοσι δύο </w:t>
      </w:r>
      <w:r w:rsidRPr="005D764A">
        <w:rPr>
          <w:rFonts w:eastAsia="Times New Roman" w:cs="Times New Roman"/>
        </w:rPr>
        <w:t xml:space="preserve">μαθητές και μαθήτριες και </w:t>
      </w:r>
      <w:r>
        <w:rPr>
          <w:rFonts w:eastAsia="Times New Roman" w:cs="Times New Roman"/>
        </w:rPr>
        <w:t xml:space="preserve">μία συνοδός </w:t>
      </w:r>
      <w:r w:rsidRPr="005D764A">
        <w:rPr>
          <w:rFonts w:eastAsia="Times New Roman" w:cs="Times New Roman"/>
        </w:rPr>
        <w:t>εκπαιδευτικ</w:t>
      </w:r>
      <w:r>
        <w:rPr>
          <w:rFonts w:eastAsia="Times New Roman" w:cs="Times New Roman"/>
        </w:rPr>
        <w:t>ός</w:t>
      </w:r>
      <w:r w:rsidRPr="005D764A">
        <w:rPr>
          <w:rFonts w:eastAsia="Times New Roman" w:cs="Times New Roman"/>
        </w:rPr>
        <w:t xml:space="preserve"> από το </w:t>
      </w:r>
      <w:r>
        <w:rPr>
          <w:rFonts w:eastAsia="Times New Roman" w:cs="Times New Roman"/>
        </w:rPr>
        <w:t>2</w:t>
      </w:r>
      <w:r w:rsidRPr="005D764A">
        <w:rPr>
          <w:rFonts w:eastAsia="Times New Roman" w:cs="Times New Roman"/>
          <w:vertAlign w:val="superscript"/>
        </w:rPr>
        <w:t>ο</w:t>
      </w:r>
      <w:r w:rsidRPr="005D764A">
        <w:rPr>
          <w:rFonts w:eastAsia="Times New Roman" w:cs="Times New Roman"/>
        </w:rPr>
        <w:t xml:space="preserve"> Δημοτικό Σχολείο </w:t>
      </w:r>
      <w:r>
        <w:rPr>
          <w:rFonts w:eastAsia="Times New Roman" w:cs="Times New Roman"/>
        </w:rPr>
        <w:t>Γλυκών Νερών</w:t>
      </w:r>
      <w:r w:rsidRPr="005D764A">
        <w:rPr>
          <w:rFonts w:eastAsia="Times New Roman" w:cs="Times New Roman"/>
        </w:rPr>
        <w:t xml:space="preserve">. </w:t>
      </w:r>
    </w:p>
    <w:p w14:paraId="3A25B507" w14:textId="77777777" w:rsidR="007E46BB" w:rsidRDefault="00D8234F">
      <w:pPr>
        <w:spacing w:line="600" w:lineRule="auto"/>
        <w:ind w:firstLine="720"/>
        <w:contextualSpacing/>
        <w:jc w:val="both"/>
        <w:rPr>
          <w:rFonts w:eastAsia="Times New Roman" w:cs="Times New Roman"/>
        </w:rPr>
      </w:pPr>
      <w:r w:rsidRPr="005D764A">
        <w:rPr>
          <w:rFonts w:eastAsia="Times New Roman" w:cs="Times New Roman"/>
        </w:rPr>
        <w:t xml:space="preserve">Η Βουλή </w:t>
      </w:r>
      <w:r>
        <w:rPr>
          <w:rFonts w:eastAsia="Times New Roman" w:cs="Times New Roman"/>
        </w:rPr>
        <w:t>τούς</w:t>
      </w:r>
      <w:r w:rsidRPr="005D764A">
        <w:rPr>
          <w:rFonts w:eastAsia="Times New Roman" w:cs="Times New Roman"/>
        </w:rPr>
        <w:t xml:space="preserve"> καλωσορίζει. </w:t>
      </w:r>
    </w:p>
    <w:p w14:paraId="3A25B508" w14:textId="77777777" w:rsidR="007E46BB" w:rsidRDefault="00D8234F">
      <w:pPr>
        <w:spacing w:line="600" w:lineRule="auto"/>
        <w:ind w:firstLine="720"/>
        <w:contextualSpacing/>
        <w:jc w:val="center"/>
        <w:rPr>
          <w:rFonts w:eastAsia="Times New Roman" w:cs="Times New Roman"/>
        </w:rPr>
      </w:pPr>
      <w:r w:rsidRPr="005D764A">
        <w:rPr>
          <w:rFonts w:eastAsia="Times New Roman" w:cs="Times New Roman"/>
        </w:rPr>
        <w:t>(Χειροκροτήματα απ</w:t>
      </w:r>
      <w:r>
        <w:rPr>
          <w:rFonts w:eastAsia="Times New Roman" w:cs="Times New Roman"/>
        </w:rPr>
        <w:t>’</w:t>
      </w:r>
      <w:r w:rsidRPr="005D764A">
        <w:rPr>
          <w:rFonts w:eastAsia="Times New Roman" w:cs="Times New Roman"/>
        </w:rPr>
        <w:t xml:space="preserve"> όλες τις πτέρυγες της Βουλής)</w:t>
      </w:r>
    </w:p>
    <w:p w14:paraId="3A25B509" w14:textId="77777777" w:rsidR="007E46BB" w:rsidRDefault="00D8234F">
      <w:pPr>
        <w:spacing w:line="600" w:lineRule="auto"/>
        <w:ind w:firstLine="720"/>
        <w:contextualSpacing/>
        <w:rPr>
          <w:rFonts w:eastAsia="Times New Roman" w:cs="Times New Roman"/>
        </w:rPr>
      </w:pPr>
      <w:r>
        <w:rPr>
          <w:rFonts w:eastAsia="Times New Roman" w:cs="Times New Roman"/>
        </w:rPr>
        <w:t>Ορίστε, κύριε Υπουργέ, έχετε τον λόγο.</w:t>
      </w:r>
    </w:p>
    <w:p w14:paraId="3A25B50A" w14:textId="77777777" w:rsidR="007E46BB" w:rsidRDefault="00D8234F">
      <w:pPr>
        <w:spacing w:line="600" w:lineRule="auto"/>
        <w:ind w:firstLine="720"/>
        <w:contextualSpacing/>
        <w:jc w:val="both"/>
        <w:rPr>
          <w:rFonts w:eastAsia="Times New Roman" w:cs="Times New Roman"/>
          <w:szCs w:val="24"/>
        </w:rPr>
      </w:pPr>
      <w:r w:rsidRPr="009F4E8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Παπαθεοδώρου, να κρατήσετε τη δευτερολογία σας</w:t>
      </w:r>
      <w:r>
        <w:rPr>
          <w:rFonts w:eastAsia="Times New Roman" w:cs="Times New Roman"/>
          <w:szCs w:val="24"/>
        </w:rPr>
        <w:t xml:space="preserve"> για να την ξαναδιαβάσετε. Και θα δείτε τι έχετε πει. Εγώ θέλω να σας πω το εξής. Τι μας λέτε; Ότι έχουμε πολύ κακές συνθήκες στη Μόρια, αλλά γιατί τους πηγαίνετε σε πολύ καλές συνθήκες;</w:t>
      </w:r>
    </w:p>
    <w:p w14:paraId="3A25B50B" w14:textId="77777777" w:rsidR="007E46BB" w:rsidRDefault="00D8234F">
      <w:pPr>
        <w:spacing w:line="600" w:lineRule="auto"/>
        <w:ind w:firstLine="720"/>
        <w:contextualSpacing/>
        <w:jc w:val="both"/>
        <w:rPr>
          <w:rFonts w:eastAsia="Times New Roman" w:cs="Times New Roman"/>
          <w:szCs w:val="24"/>
        </w:rPr>
      </w:pPr>
      <w:r w:rsidRPr="009F4E8F">
        <w:rPr>
          <w:rFonts w:eastAsia="Times New Roman" w:cs="Times New Roman"/>
          <w:b/>
          <w:szCs w:val="24"/>
        </w:rPr>
        <w:t xml:space="preserve">ΘΕΟΔΩΡΟΣ ΠΑΠΑΘΕΟΔΩΡΟΥ: </w:t>
      </w:r>
      <w:r w:rsidRPr="009F4E8F">
        <w:rPr>
          <w:rFonts w:eastAsia="Times New Roman" w:cs="Times New Roman"/>
          <w:szCs w:val="24"/>
        </w:rPr>
        <w:t>Σ</w:t>
      </w:r>
      <w:r>
        <w:rPr>
          <w:rFonts w:eastAsia="Times New Roman" w:cs="Times New Roman"/>
          <w:szCs w:val="24"/>
        </w:rPr>
        <w:t>το χιονοδρομικό γιατί τους πάτε.</w:t>
      </w:r>
    </w:p>
    <w:p w14:paraId="3A25B50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w:t>
      </w:r>
      <w:r>
        <w:rPr>
          <w:rFonts w:eastAsia="Times New Roman" w:cs="Times New Roman"/>
          <w:b/>
          <w:szCs w:val="24"/>
        </w:rPr>
        <w:t>ΤΣΑΣ (Υπουργός Μεταναστευτικής Πολιτικής):</w:t>
      </w:r>
      <w:r>
        <w:rPr>
          <w:rFonts w:eastAsia="Times New Roman" w:cs="Times New Roman"/>
          <w:szCs w:val="24"/>
        </w:rPr>
        <w:t xml:space="preserve"> Τι λέτε; Ότι για παράδειγμα δεν είναι καλό να πηγαίνουν στη </w:t>
      </w:r>
      <w:proofErr w:type="spellStart"/>
      <w:r>
        <w:rPr>
          <w:rFonts w:eastAsia="Times New Roman" w:cs="Times New Roman"/>
          <w:szCs w:val="24"/>
        </w:rPr>
        <w:t>Βασιλίτσα</w:t>
      </w:r>
      <w:proofErr w:type="spellEnd"/>
      <w:r>
        <w:rPr>
          <w:rFonts w:eastAsia="Times New Roman" w:cs="Times New Roman"/>
          <w:szCs w:val="24"/>
        </w:rPr>
        <w:t xml:space="preserve"> και στο χιονοδρομικό </w:t>
      </w:r>
      <w:r>
        <w:rPr>
          <w:rFonts w:eastAsia="Times New Roman" w:cs="Times New Roman"/>
          <w:szCs w:val="24"/>
        </w:rPr>
        <w:lastRenderedPageBreak/>
        <w:t>Έλληνες; Κάτι πρέπει να μας πείτε. Πήραμε οκτακόσιους ανθρώπους από τη Μόρια και από αλλού και τους πήγαμε στο Γρεβενά. Κα</w:t>
      </w:r>
      <w:r>
        <w:rPr>
          <w:rFonts w:eastAsia="Times New Roman" w:cs="Times New Roman"/>
          <w:szCs w:val="24"/>
        </w:rPr>
        <w:t>ι τι εφεύρημα είναι αυτό περί δωματίου; Ένα δωμάτιο για παράδειγμα στο συγκεκριμένο ξενοδοχείο κοστίζει περίπου για έναν μήνα 3.000 ευρώ. Δεν το ξέρετε;</w:t>
      </w:r>
    </w:p>
    <w:p w14:paraId="3A25B50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Το ξέρω πολύ καλά.</w:t>
      </w:r>
    </w:p>
    <w:p w14:paraId="3A25B50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Το ξέρ</w:t>
      </w:r>
      <w:r>
        <w:rPr>
          <w:rFonts w:eastAsia="Times New Roman" w:cs="Times New Roman"/>
          <w:szCs w:val="24"/>
        </w:rPr>
        <w:t>ετε πολύ καλά, γιατί πιθανώς να το έχετε επισκεφτεί κιόλας.</w:t>
      </w:r>
    </w:p>
    <w:p w14:paraId="3A25B50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Το έχω πληροφορηθεί. Απλώς δεν έχει δουλειά. </w:t>
      </w:r>
    </w:p>
    <w:p w14:paraId="3A25B51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Δεν έχει σημασία αυτό το πράγμα. Δεν έχει δουλειά τον χειμώνα; Ξέρετε χι</w:t>
      </w:r>
      <w:r>
        <w:rPr>
          <w:rFonts w:eastAsia="Times New Roman" w:cs="Times New Roman"/>
          <w:szCs w:val="24"/>
        </w:rPr>
        <w:t xml:space="preserve">ονοδρομικό που να μην έχει δουλειά τον χειμώνα; </w:t>
      </w:r>
    </w:p>
    <w:p w14:paraId="3A25B51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Για ρωτήστε κι εσείς.</w:t>
      </w:r>
    </w:p>
    <w:p w14:paraId="3A25B51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Άρα εγώ λέω ότι με συμφωνία όπως με τη Βόλβη και όχι </w:t>
      </w:r>
      <w:r>
        <w:rPr>
          <w:rFonts w:eastAsia="Times New Roman" w:cs="Times New Roman"/>
          <w:szCs w:val="24"/>
        </w:rPr>
        <w:t xml:space="preserve">όπως </w:t>
      </w:r>
      <w:r>
        <w:rPr>
          <w:rFonts w:eastAsia="Times New Roman" w:cs="Times New Roman"/>
          <w:szCs w:val="24"/>
        </w:rPr>
        <w:t xml:space="preserve">με τη Στυλίδα, που κάναμε με τους τοπικούς </w:t>
      </w:r>
      <w:r>
        <w:rPr>
          <w:rFonts w:eastAsia="Times New Roman" w:cs="Times New Roman"/>
          <w:szCs w:val="24"/>
        </w:rPr>
        <w:t xml:space="preserve">επιχειρηματίες -τους οποίους και ευχαριστώ- βρήκαμε μία λύση. Στο επόμενο χρονικό διάστημα θα έχουμε, και με την εκδήλωση ενδιαφέροντος που κάνει ο ΔΟΜ, και άλλες λύσεις. Έτσι θα αποφορτιστούν τα νησιά και συγχρόνως θα </w:t>
      </w:r>
      <w:r>
        <w:rPr>
          <w:rFonts w:eastAsia="Times New Roman" w:cs="Times New Roman"/>
          <w:szCs w:val="24"/>
        </w:rPr>
        <w:lastRenderedPageBreak/>
        <w:t>έχουμε χρόνο να δημιουργήσουμε μονιμό</w:t>
      </w:r>
      <w:r>
        <w:rPr>
          <w:rFonts w:eastAsia="Times New Roman" w:cs="Times New Roman"/>
          <w:szCs w:val="24"/>
        </w:rPr>
        <w:t xml:space="preserve">τερες δομές είτε σε διαμερίσματα είτε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w:t>
      </w:r>
      <w:r>
        <w:rPr>
          <w:rFonts w:eastAsia="Times New Roman" w:cs="Times New Roman"/>
          <w:szCs w:val="24"/>
        </w:rPr>
        <w:t>ιλοξενίας. Τελειώσαμε με αυτό.</w:t>
      </w:r>
    </w:p>
    <w:p w14:paraId="3A25B51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Πάμε τώρα στα οικονομικά. Είναι δυνατόν να το λέτε μόνος σας; «Μετά τη δικιά μας καταγγελία δεν θα είναι επιλέξιμη η αίτησή σας στην επιτροπή;»</w:t>
      </w:r>
    </w:p>
    <w:p w14:paraId="3A25B51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Προφανώς.</w:t>
      </w:r>
    </w:p>
    <w:p w14:paraId="3A25B51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Αυτό κάνετε; Προσπαθείτε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δημιουργήσετε εμπόδια σε σχέση με τη χρηματοδότηση των προγραμμάτων; </w:t>
      </w:r>
    </w:p>
    <w:p w14:paraId="3A25B51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το είπατε και είπατε και «προφανώς». Άρα</w:t>
      </w:r>
      <w:r>
        <w:rPr>
          <w:rFonts w:eastAsia="Times New Roman" w:cs="Times New Roman"/>
          <w:szCs w:val="24"/>
        </w:rPr>
        <w:t xml:space="preserve"> αυτή είναι η αντιπολίτευση η οποία έχει και τέτοιο χαρακτήρα; Συνεχίστε.</w:t>
      </w:r>
    </w:p>
    <w:p w14:paraId="3A25B51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Απόφασή σας είναι.</w:t>
      </w:r>
    </w:p>
    <w:p w14:paraId="3A25B51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Τρίτον, εμείς θα συνεχίσουμε να προσπαθούμε για τους όρους φιλοξενίας και να τους δια</w:t>
      </w:r>
      <w:r>
        <w:rPr>
          <w:rFonts w:eastAsia="Times New Roman" w:cs="Times New Roman"/>
          <w:szCs w:val="24"/>
        </w:rPr>
        <w:t>μορφώνουμε ακόμα καλύτερα, παρά το γεγονός ότι γνωρίζουμε ότι η ανακατανομή στην Ευρώπη λύνει το πρόβλημα.</w:t>
      </w:r>
    </w:p>
    <w:p w14:paraId="3A25B51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Τέταρτον, σας είπα κάτι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είστε έγκριτος νομικός και πολύ καλός, έτσι δεν είναι; Δεν θέλω να </w:t>
      </w:r>
      <w:proofErr w:type="spellStart"/>
      <w:r>
        <w:rPr>
          <w:rFonts w:eastAsia="Times New Roman" w:cs="Times New Roman"/>
          <w:szCs w:val="24"/>
        </w:rPr>
        <w:t>αυτοπαρουσιάσετε</w:t>
      </w:r>
      <w:proofErr w:type="spellEnd"/>
      <w:r>
        <w:rPr>
          <w:rFonts w:eastAsia="Times New Roman" w:cs="Times New Roman"/>
          <w:szCs w:val="24"/>
        </w:rPr>
        <w:t xml:space="preserve"> τον εαυτό σας, σας το λέ</w:t>
      </w:r>
      <w:r>
        <w:rPr>
          <w:rFonts w:eastAsia="Times New Roman" w:cs="Times New Roman"/>
          <w:szCs w:val="24"/>
        </w:rPr>
        <w:t xml:space="preserve">ω εγώ. Είναι δυνατόν να μην ξέρετε ότι είναι άλλο πράγμα η απευθείας ανάθεση και άλλο η </w:t>
      </w:r>
      <w:r>
        <w:rPr>
          <w:rFonts w:eastAsia="Times New Roman" w:cs="Times New Roman"/>
          <w:szCs w:val="24"/>
        </w:rPr>
        <w:lastRenderedPageBreak/>
        <w:t>διαπραγμάτευση μετά από εκδήλωση ενδιαφέροντος; Το ξέρετε, βεβαίως το ξέρετε. Μπορεί να το έχετε κάνει και μάθημα.</w:t>
      </w:r>
    </w:p>
    <w:p w14:paraId="3A25B51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Όταν ολοκληρωθεί η διαπραγμάτευση, κύριε Παπαθεοδώρου</w:t>
      </w:r>
      <w:r>
        <w:rPr>
          <w:rFonts w:eastAsia="Times New Roman" w:cs="Times New Roman"/>
          <w:szCs w:val="24"/>
        </w:rPr>
        <w:t>, τι κάνεις; Κάνεις διαγωνισμό; Όχι, κάνεις ανάθεση. Το ξέρετε αυτό. Εδώ δεν έχουμε να αγοράσουμε πορτοκάλια, δεν έχουμε να αγοράσουμε αυτοκίνητα. Έχουμε να βάλουμε ανθρώπους σε σπίτια. Μόνος σας είπατε τη διαφορά ανάμεσα στο τι πληρωνόντουσαν οι ίδιοι άνθ</w:t>
      </w:r>
      <w:r>
        <w:rPr>
          <w:rFonts w:eastAsia="Times New Roman" w:cs="Times New Roman"/>
          <w:szCs w:val="24"/>
        </w:rPr>
        <w:t>ρωποι πριν από έναν χρόνο και τι διαπραγματεύτηκε το Υπουργείο Μεταναστευτικής Πολιτικής. Τι είναι τώρα αυτά τα πράγματα; Έτσι είναι.</w:t>
      </w:r>
    </w:p>
    <w:p w14:paraId="3A25B51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Αν η </w:t>
      </w:r>
      <w:proofErr w:type="spellStart"/>
      <w:r>
        <w:rPr>
          <w:rFonts w:eastAsia="Times New Roman" w:cs="Times New Roman"/>
          <w:szCs w:val="24"/>
        </w:rPr>
        <w:t>καταλληλότητα</w:t>
      </w:r>
      <w:proofErr w:type="spellEnd"/>
      <w:r>
        <w:rPr>
          <w:rFonts w:eastAsia="Times New Roman" w:cs="Times New Roman"/>
          <w:szCs w:val="24"/>
        </w:rPr>
        <w:t xml:space="preserve"> αυτών των δομών είναι δεδομένη και αν έχετε πάει –που λέτε ότι δεν έχετε πάει- στην </w:t>
      </w:r>
      <w:proofErr w:type="spellStart"/>
      <w:r>
        <w:rPr>
          <w:rFonts w:eastAsia="Times New Roman" w:cs="Times New Roman"/>
          <w:szCs w:val="24"/>
        </w:rPr>
        <w:t>Βασιλίτσα</w:t>
      </w:r>
      <w:proofErr w:type="spellEnd"/>
      <w:r>
        <w:rPr>
          <w:rFonts w:eastAsia="Times New Roman" w:cs="Times New Roman"/>
          <w:szCs w:val="24"/>
        </w:rPr>
        <w:t>, μια χαρά</w:t>
      </w:r>
      <w:r>
        <w:rPr>
          <w:rFonts w:eastAsia="Times New Roman" w:cs="Times New Roman"/>
          <w:szCs w:val="24"/>
        </w:rPr>
        <w:t>, θα έλεγε κανείς, διαμένει κάποιος εκεί. Και εγώ θα πρότεινα και θα πρόκρινα και στους Έλληνες να την επισκεφτούν. Πρέπει να σας πω ότι θα ασκήσουμε πίεση από το Υπουργείο Μεταναστευτικής Πολιτικής και προς άλλα Υπουργεία, και ευελπιστώ και στη δική σας σ</w:t>
      </w:r>
      <w:r>
        <w:rPr>
          <w:rFonts w:eastAsia="Times New Roman" w:cs="Times New Roman"/>
          <w:szCs w:val="24"/>
        </w:rPr>
        <w:t>υνδρομή, να υπάρξουν και άλλα προγράμματα ανάπτυξης της περιοχής</w:t>
      </w:r>
      <w:r>
        <w:rPr>
          <w:rFonts w:eastAsia="Times New Roman" w:cs="Times New Roman"/>
          <w:szCs w:val="24"/>
        </w:rPr>
        <w:t>,</w:t>
      </w:r>
      <w:r>
        <w:rPr>
          <w:rFonts w:eastAsia="Times New Roman" w:cs="Times New Roman"/>
          <w:szCs w:val="24"/>
        </w:rPr>
        <w:t xml:space="preserve"> γιατί πέραν των χρήματων που θα δοθούν για τη διαμονή στα Γρεβενά</w:t>
      </w:r>
      <w:r>
        <w:rPr>
          <w:rFonts w:eastAsia="Times New Roman" w:cs="Times New Roman"/>
          <w:szCs w:val="24"/>
        </w:rPr>
        <w:t>,</w:t>
      </w:r>
      <w:r>
        <w:rPr>
          <w:rFonts w:eastAsia="Times New Roman" w:cs="Times New Roman"/>
          <w:szCs w:val="24"/>
        </w:rPr>
        <w:t xml:space="preserve"> διαμορφώνεται και μια κατάσταση πρόσθεσης περίπου κατ’ ελάχιστον 80.000 ευρώ τον μήνα στην τοπική αγορά, γιατί αυτοί οι άνθ</w:t>
      </w:r>
      <w:r>
        <w:rPr>
          <w:rFonts w:eastAsia="Times New Roman" w:cs="Times New Roman"/>
          <w:szCs w:val="24"/>
        </w:rPr>
        <w:t xml:space="preserve">ρωποι δεν τρώνε με </w:t>
      </w:r>
      <w:r>
        <w:rPr>
          <w:rFonts w:eastAsia="Times New Roman" w:cs="Times New Roman"/>
          <w:szCs w:val="24"/>
          <w:lang w:val="en-US"/>
        </w:rPr>
        <w:t>catering</w:t>
      </w:r>
      <w:r w:rsidRPr="00FF6D97">
        <w:rPr>
          <w:rFonts w:eastAsia="Times New Roman" w:cs="Times New Roman"/>
          <w:szCs w:val="24"/>
        </w:rPr>
        <w:t xml:space="preserve">, </w:t>
      </w:r>
      <w:r>
        <w:rPr>
          <w:rFonts w:eastAsia="Times New Roman" w:cs="Times New Roman"/>
          <w:szCs w:val="24"/>
        </w:rPr>
        <w:t>αλλά μαγειρεύουν, αγοράζουν τα πράγματα. Γι’ αυτό, άλλωστε, η τιμή που πληρώνει ο ΔΟΜ, που πληρώνει δηλαδή η Ευρωπαϊκή Επιτροπή όσον αφορά την εστίαση</w:t>
      </w:r>
      <w:r>
        <w:rPr>
          <w:rFonts w:eastAsia="Times New Roman" w:cs="Times New Roman"/>
          <w:szCs w:val="24"/>
        </w:rPr>
        <w:t>,</w:t>
      </w:r>
      <w:r>
        <w:rPr>
          <w:rFonts w:eastAsia="Times New Roman" w:cs="Times New Roman"/>
          <w:szCs w:val="24"/>
        </w:rPr>
        <w:t xml:space="preserve"> είναι πάρα πολύ μικρή.</w:t>
      </w:r>
    </w:p>
    <w:p w14:paraId="3A25B51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3A25B51D" w14:textId="77777777" w:rsidR="007E46BB" w:rsidRDefault="00D8234F">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Φτάν</w:t>
      </w:r>
      <w:r>
        <w:rPr>
          <w:rFonts w:eastAsia="Times New Roman"/>
          <w:bCs/>
          <w:szCs w:val="24"/>
        </w:rPr>
        <w:t xml:space="preserve">ουμε αισίως στην τελευταία ερώτηση, στην οποία θα απαντήσει ο Αναπληρωτής Υπουργός Οικονομίας και Ανάπτυξης κ. Στέργιος </w:t>
      </w:r>
      <w:proofErr w:type="spellStart"/>
      <w:r>
        <w:rPr>
          <w:rFonts w:eastAsia="Times New Roman"/>
          <w:bCs/>
          <w:szCs w:val="24"/>
        </w:rPr>
        <w:t>Πιτσιόρλας</w:t>
      </w:r>
      <w:proofErr w:type="spellEnd"/>
      <w:r>
        <w:rPr>
          <w:rFonts w:eastAsia="Times New Roman"/>
          <w:bCs/>
          <w:szCs w:val="24"/>
        </w:rPr>
        <w:t>.</w:t>
      </w:r>
    </w:p>
    <w:p w14:paraId="3A25B51E" w14:textId="77777777" w:rsidR="007E46BB" w:rsidRDefault="00D8234F">
      <w:pPr>
        <w:spacing w:line="600" w:lineRule="auto"/>
        <w:ind w:firstLine="720"/>
        <w:contextualSpacing/>
        <w:jc w:val="both"/>
        <w:rPr>
          <w:rFonts w:eastAsia="Times New Roman"/>
          <w:bCs/>
          <w:szCs w:val="24"/>
        </w:rPr>
      </w:pPr>
      <w:r>
        <w:rPr>
          <w:rFonts w:eastAsia="Times New Roman"/>
          <w:bCs/>
          <w:szCs w:val="24"/>
        </w:rPr>
        <w:t xml:space="preserve">Ακολουθεί η </w:t>
      </w:r>
      <w:r w:rsidDel="00250C6E">
        <w:rPr>
          <w:rFonts w:eastAsia="Times New Roman"/>
          <w:bCs/>
          <w:szCs w:val="24"/>
        </w:rPr>
        <w:t xml:space="preserve">έβδομη </w:t>
      </w:r>
      <w:r>
        <w:rPr>
          <w:rFonts w:eastAsia="Times New Roman"/>
          <w:bCs/>
          <w:szCs w:val="24"/>
        </w:rPr>
        <w:t>με αριθμό 92/23-10-2018 επίκαιρη ε</w:t>
      </w:r>
      <w:r w:rsidRPr="00BC784B">
        <w:rPr>
          <w:rFonts w:eastAsia="Times New Roman"/>
          <w:bCs/>
          <w:szCs w:val="24"/>
        </w:rPr>
        <w:t xml:space="preserve">ρώτηση </w:t>
      </w:r>
      <w:r w:rsidDel="00250C6E">
        <w:rPr>
          <w:rFonts w:eastAsia="Times New Roman"/>
          <w:bCs/>
          <w:szCs w:val="24"/>
        </w:rPr>
        <w:t xml:space="preserve">δευτέρου </w:t>
      </w:r>
      <w:r>
        <w:rPr>
          <w:rFonts w:eastAsia="Times New Roman"/>
          <w:bCs/>
          <w:szCs w:val="24"/>
        </w:rPr>
        <w:t xml:space="preserve">κύκλου </w:t>
      </w:r>
      <w:r w:rsidRPr="00BC784B">
        <w:rPr>
          <w:rFonts w:eastAsia="Times New Roman"/>
          <w:bCs/>
          <w:szCs w:val="24"/>
        </w:rPr>
        <w:t>του Βουλευτή Β΄ Αθηνών τ</w:t>
      </w:r>
      <w:r>
        <w:rPr>
          <w:rFonts w:eastAsia="Times New Roman"/>
          <w:bCs/>
          <w:szCs w:val="24"/>
        </w:rPr>
        <w:t>ης Δημοκρατικής Συμπαράτ</w:t>
      </w:r>
      <w:r>
        <w:rPr>
          <w:rFonts w:eastAsia="Times New Roman"/>
          <w:bCs/>
          <w:szCs w:val="24"/>
        </w:rPr>
        <w:t>αξης ΠΑΣΟΚ – ΔΗΜΑΡ</w:t>
      </w:r>
      <w:r w:rsidRPr="00BC784B">
        <w:rPr>
          <w:rFonts w:eastAsia="Times New Roman"/>
          <w:bCs/>
          <w:szCs w:val="24"/>
        </w:rPr>
        <w:t xml:space="preserve"> κ. </w:t>
      </w:r>
      <w:r w:rsidRPr="00BC784B">
        <w:rPr>
          <w:rFonts w:eastAsia="Times New Roman"/>
          <w:szCs w:val="24"/>
        </w:rPr>
        <w:t>Γεωργίου - Δημητρίου Καρρά</w:t>
      </w:r>
      <w:r w:rsidRPr="00BC784B">
        <w:rPr>
          <w:rFonts w:eastAsia="Times New Roman"/>
          <w:b/>
          <w:szCs w:val="24"/>
        </w:rPr>
        <w:t xml:space="preserve"> </w:t>
      </w:r>
      <w:r w:rsidRPr="00BC784B">
        <w:rPr>
          <w:rFonts w:eastAsia="Times New Roman"/>
          <w:bCs/>
          <w:szCs w:val="24"/>
        </w:rPr>
        <w:t>προς τον Υπουργό</w:t>
      </w:r>
      <w:r w:rsidRPr="00BC784B">
        <w:rPr>
          <w:rFonts w:eastAsia="Times New Roman"/>
          <w:b/>
          <w:szCs w:val="24"/>
        </w:rPr>
        <w:t xml:space="preserve"> </w:t>
      </w:r>
      <w:r w:rsidRPr="00BC784B">
        <w:rPr>
          <w:rFonts w:eastAsia="Times New Roman"/>
          <w:szCs w:val="24"/>
        </w:rPr>
        <w:t>Οικονομίας και Ανάπτυξης,</w:t>
      </w:r>
      <w:r w:rsidRPr="00BC784B">
        <w:rPr>
          <w:rFonts w:eastAsia="Times New Roman"/>
          <w:b/>
          <w:szCs w:val="24"/>
        </w:rPr>
        <w:t xml:space="preserve"> </w:t>
      </w:r>
      <w:r w:rsidRPr="00BC784B">
        <w:rPr>
          <w:rFonts w:eastAsia="Times New Roman"/>
          <w:bCs/>
          <w:szCs w:val="24"/>
        </w:rPr>
        <w:t>με θέμα: «Κυβερνητική παραπληροφόρηση, ότι προστατεύονται οι εγγυητές των υπερχρεωμένων νοικοκυριών».</w:t>
      </w:r>
    </w:p>
    <w:p w14:paraId="3A25B51F" w14:textId="77777777" w:rsidR="007E46BB" w:rsidRDefault="00D8234F">
      <w:pPr>
        <w:spacing w:line="600" w:lineRule="auto"/>
        <w:ind w:firstLine="720"/>
        <w:contextualSpacing/>
        <w:jc w:val="both"/>
        <w:rPr>
          <w:rFonts w:eastAsia="Times New Roman"/>
          <w:bCs/>
          <w:szCs w:val="24"/>
        </w:rPr>
      </w:pPr>
      <w:r>
        <w:rPr>
          <w:rFonts w:eastAsia="Times New Roman"/>
          <w:bCs/>
          <w:szCs w:val="24"/>
        </w:rPr>
        <w:t>Τον λόγο έχει ο κ. Καρράς</w:t>
      </w:r>
      <w:r w:rsidDel="00250C6E">
        <w:rPr>
          <w:rFonts w:eastAsia="Times New Roman"/>
          <w:bCs/>
          <w:szCs w:val="24"/>
        </w:rPr>
        <w:t>.</w:t>
      </w:r>
    </w:p>
    <w:p w14:paraId="3A25B520" w14:textId="77777777" w:rsidR="007E46BB" w:rsidRDefault="00D8234F">
      <w:pPr>
        <w:spacing w:line="600" w:lineRule="auto"/>
        <w:ind w:firstLine="720"/>
        <w:contextualSpacing/>
        <w:jc w:val="both"/>
        <w:rPr>
          <w:rFonts w:eastAsia="Times New Roman"/>
          <w:bCs/>
          <w:szCs w:val="24"/>
        </w:rPr>
      </w:pPr>
      <w:r w:rsidRPr="00BC784B">
        <w:rPr>
          <w:rFonts w:eastAsia="Times New Roman"/>
          <w:b/>
          <w:bCs/>
          <w:szCs w:val="24"/>
        </w:rPr>
        <w:t>ΓΕΩΡΓΙΟΣ</w:t>
      </w:r>
      <w:r>
        <w:rPr>
          <w:rFonts w:eastAsia="Times New Roman"/>
          <w:b/>
          <w:bCs/>
          <w:szCs w:val="24"/>
        </w:rPr>
        <w:t xml:space="preserve"> - </w:t>
      </w:r>
      <w:r w:rsidRPr="00BC784B">
        <w:rPr>
          <w:rFonts w:eastAsia="Times New Roman"/>
          <w:b/>
          <w:bCs/>
          <w:szCs w:val="24"/>
        </w:rPr>
        <w:t xml:space="preserve">ΔΗΜΗΤΡΙΟΣ ΚΑΡΡΑΣ: </w:t>
      </w:r>
      <w:r>
        <w:rPr>
          <w:rFonts w:eastAsia="Times New Roman"/>
          <w:bCs/>
          <w:szCs w:val="24"/>
        </w:rPr>
        <w:t>Ευχαριστώ, κύριε Πρόεδρε.</w:t>
      </w:r>
    </w:p>
    <w:p w14:paraId="3A25B521" w14:textId="77777777" w:rsidR="007E46BB" w:rsidRDefault="00D8234F">
      <w:pPr>
        <w:spacing w:line="600" w:lineRule="auto"/>
        <w:ind w:firstLine="720"/>
        <w:contextualSpacing/>
        <w:jc w:val="both"/>
        <w:rPr>
          <w:rFonts w:eastAsia="Times New Roman"/>
          <w:bCs/>
          <w:szCs w:val="24"/>
        </w:rPr>
      </w:pPr>
      <w:r>
        <w:rPr>
          <w:rFonts w:eastAsia="Times New Roman"/>
          <w:bCs/>
          <w:szCs w:val="24"/>
        </w:rPr>
        <w:t xml:space="preserve">Κύριε Υπουργέ, όταν ψηφίστηκε ο νόμος για τα υπερχρεωμένα νοικοκυριά το 2010, προέκρινε ότι οι εγγυητές δεν θα προστατεύονται ταυτόχρονα με τους δανειολήπτες εάν </w:t>
      </w:r>
      <w:r>
        <w:rPr>
          <w:rFonts w:eastAsia="Times New Roman"/>
          <w:bCs/>
          <w:szCs w:val="24"/>
        </w:rPr>
        <w:t xml:space="preserve">οι τελευταίοι </w:t>
      </w:r>
      <w:r>
        <w:rPr>
          <w:rFonts w:eastAsia="Times New Roman"/>
          <w:bCs/>
          <w:szCs w:val="24"/>
        </w:rPr>
        <w:t xml:space="preserve">ζητήσουν την έννομη προστασία. Στη διαδρομή η διάταξη </w:t>
      </w:r>
      <w:r>
        <w:rPr>
          <w:rFonts w:eastAsia="Times New Roman"/>
          <w:bCs/>
          <w:szCs w:val="24"/>
        </w:rPr>
        <w:t>αυτή αποδείχθηκε ιδιαίτερα σκληρή για τους εγγυητές, για τον λόγο ότι συνήθως στα μικρά στεγαστικά δάνεια</w:t>
      </w:r>
      <w:r>
        <w:rPr>
          <w:rFonts w:eastAsia="Times New Roman"/>
          <w:bCs/>
          <w:szCs w:val="24"/>
        </w:rPr>
        <w:t>,</w:t>
      </w:r>
      <w:r>
        <w:rPr>
          <w:rFonts w:eastAsia="Times New Roman"/>
          <w:bCs/>
          <w:szCs w:val="24"/>
        </w:rPr>
        <w:t xml:space="preserve"> εγγυητής είναι η ίδια η οικογένεια, είναι ο σύζυγος, η σύζυγος, το παιδί, ο πατέρας, όπως ζητούσαν οι τράπεζες για να έχουν την παροχή μιας προσωπική</w:t>
      </w:r>
      <w:r>
        <w:rPr>
          <w:rFonts w:eastAsia="Times New Roman"/>
          <w:bCs/>
          <w:szCs w:val="24"/>
        </w:rPr>
        <w:t>ς εγγύησης.</w:t>
      </w:r>
    </w:p>
    <w:p w14:paraId="3A25B522" w14:textId="77777777" w:rsidR="007E46BB" w:rsidRDefault="00D8234F">
      <w:pPr>
        <w:spacing w:line="600" w:lineRule="auto"/>
        <w:ind w:firstLine="720"/>
        <w:contextualSpacing/>
        <w:jc w:val="both"/>
        <w:rPr>
          <w:rFonts w:eastAsia="Times New Roman"/>
          <w:bCs/>
          <w:szCs w:val="24"/>
        </w:rPr>
      </w:pPr>
      <w:r>
        <w:rPr>
          <w:rFonts w:eastAsia="Times New Roman"/>
          <w:bCs/>
          <w:szCs w:val="24"/>
        </w:rPr>
        <w:lastRenderedPageBreak/>
        <w:t>Κατόπιν αυτού όταν η κρίση αυτή γιγαντώθηκε και φτάσαμε πλέον στην μεγάλη κατηγορία των κόκκινων</w:t>
      </w:r>
      <w:r>
        <w:rPr>
          <w:rFonts w:eastAsia="Times New Roman"/>
          <w:bCs/>
          <w:szCs w:val="24"/>
        </w:rPr>
        <w:t xml:space="preserve"> </w:t>
      </w:r>
      <w:r>
        <w:rPr>
          <w:rFonts w:eastAsia="Times New Roman"/>
          <w:bCs/>
          <w:szCs w:val="24"/>
        </w:rPr>
        <w:t>δανείων, των στεγαστικών, άρχισε η συζήτηση –και οφείλω να πω ότι ήμουν εκ των πρώτων που την άνοιξα- να επεκταθεί η ισχύς της δικαστικής απόφασης,</w:t>
      </w:r>
      <w:r>
        <w:rPr>
          <w:rFonts w:eastAsia="Times New Roman"/>
          <w:bCs/>
          <w:szCs w:val="24"/>
        </w:rPr>
        <w:t xml:space="preserve"> που αφορά τον νόμο Κατσέλη, και στους εγγυητές, για τον λόγο ότι με την ισχύουσα νομοθεσία, όταν προστατεύεται ο </w:t>
      </w:r>
      <w:proofErr w:type="spellStart"/>
      <w:r>
        <w:rPr>
          <w:rFonts w:eastAsia="Times New Roman"/>
          <w:bCs/>
          <w:szCs w:val="24"/>
        </w:rPr>
        <w:t>πρωτοφειλέτης</w:t>
      </w:r>
      <w:proofErr w:type="spellEnd"/>
      <w:r>
        <w:rPr>
          <w:rFonts w:eastAsia="Times New Roman"/>
          <w:bCs/>
          <w:szCs w:val="24"/>
        </w:rPr>
        <w:t>, ο εγγυητής καλείται να πληρώσει το σύνολο της αρχικής οφειλής με όλους τους τόκους και τα έξοδα.</w:t>
      </w:r>
    </w:p>
    <w:p w14:paraId="3A25B523" w14:textId="77777777" w:rsidR="007E46BB" w:rsidRDefault="00D8234F">
      <w:pPr>
        <w:spacing w:line="600" w:lineRule="auto"/>
        <w:ind w:firstLine="720"/>
        <w:contextualSpacing/>
        <w:jc w:val="both"/>
        <w:rPr>
          <w:rFonts w:eastAsia="Times New Roman"/>
          <w:bCs/>
          <w:szCs w:val="24"/>
        </w:rPr>
      </w:pPr>
      <w:r>
        <w:rPr>
          <w:rFonts w:eastAsia="Times New Roman"/>
          <w:bCs/>
          <w:szCs w:val="24"/>
        </w:rPr>
        <w:t>Βέβαια, η απάντηση που είχα τό</w:t>
      </w:r>
      <w:r>
        <w:rPr>
          <w:rFonts w:eastAsia="Times New Roman"/>
          <w:bCs/>
          <w:szCs w:val="24"/>
        </w:rPr>
        <w:t>τε από τον κ. Παπαδημητρίου ήταν ότι οι εγγυητές είναι εύποροι και δεν χρήζουν προστασίας. Θα το καταθέσω αυτό στα επίσημα Πρακτικά, διότι υπάρχει καταγεγραμμένη η απάντηση του κ. Παπαδημητρίου.</w:t>
      </w:r>
    </w:p>
    <w:p w14:paraId="3A25B524" w14:textId="77777777" w:rsidR="007E46BB" w:rsidRDefault="00D8234F">
      <w:pPr>
        <w:spacing w:line="600" w:lineRule="auto"/>
        <w:ind w:firstLine="720"/>
        <w:contextualSpacing/>
        <w:jc w:val="both"/>
        <w:rPr>
          <w:rFonts w:eastAsia="Times New Roman"/>
          <w:bCs/>
          <w:szCs w:val="24"/>
        </w:rPr>
      </w:pPr>
      <w:r>
        <w:rPr>
          <w:rFonts w:eastAsia="Times New Roman"/>
          <w:bCs/>
          <w:szCs w:val="24"/>
        </w:rPr>
        <w:t>Δεν μένουμε, όμως, σε αυτό. Προ μηνός περίπου σε τηλεοπτική σ</w:t>
      </w:r>
      <w:r>
        <w:rPr>
          <w:rFonts w:eastAsia="Times New Roman"/>
          <w:bCs/>
          <w:szCs w:val="24"/>
        </w:rPr>
        <w:t xml:space="preserve">υζήτηση στο κανάλι «ΚΟΝΤΡΑ», όπως αναδημοσιεύτηκε και στην εφημερίδα </w:t>
      </w:r>
      <w:r w:rsidDel="00250C6E">
        <w:rPr>
          <w:rFonts w:eastAsia="Times New Roman"/>
          <w:bCs/>
          <w:szCs w:val="24"/>
        </w:rPr>
        <w:t xml:space="preserve"> </w:t>
      </w:r>
      <w:r>
        <w:rPr>
          <w:rFonts w:eastAsia="Times New Roman"/>
          <w:bCs/>
          <w:szCs w:val="24"/>
        </w:rPr>
        <w:t>«ΤΟ ΠΑΡΟΝ ΤΗΣ ΚΥΡΙΑΚΗΣ» –και θα καταθέσω και το οπτικοακουστικό υλικό και το έντυπο υλικό- έγινε μια συζήτηση μεταξύ του Ειδικού Γραμματέα Ιδιωτικού Χρέους και του Προέδρου συμβολαιογράφ</w:t>
      </w:r>
      <w:r>
        <w:rPr>
          <w:rFonts w:eastAsia="Times New Roman"/>
          <w:bCs/>
          <w:szCs w:val="24"/>
        </w:rPr>
        <w:t>ων και δηλώθηκε ότι πλέον προστατεύονται οι εγγυητές των κόκκινων</w:t>
      </w:r>
      <w:r>
        <w:rPr>
          <w:rFonts w:eastAsia="Times New Roman"/>
          <w:bCs/>
          <w:szCs w:val="24"/>
        </w:rPr>
        <w:t xml:space="preserve"> </w:t>
      </w:r>
      <w:r>
        <w:rPr>
          <w:rFonts w:eastAsia="Times New Roman"/>
          <w:bCs/>
          <w:szCs w:val="24"/>
        </w:rPr>
        <w:t xml:space="preserve">δανείων. </w:t>
      </w:r>
    </w:p>
    <w:p w14:paraId="3A25B525" w14:textId="77777777" w:rsidR="007E46BB" w:rsidRDefault="00D8234F">
      <w:pPr>
        <w:spacing w:line="600" w:lineRule="auto"/>
        <w:ind w:firstLine="720"/>
        <w:contextualSpacing/>
        <w:jc w:val="both"/>
        <w:rPr>
          <w:rFonts w:eastAsia="Times New Roman"/>
          <w:bCs/>
          <w:szCs w:val="24"/>
        </w:rPr>
      </w:pPr>
      <w:r>
        <w:rPr>
          <w:rFonts w:eastAsia="Times New Roman"/>
          <w:bCs/>
          <w:szCs w:val="24"/>
        </w:rPr>
        <w:t xml:space="preserve">Αναζήτησα, λοιπόν, τις τελευταίες διατάξεις, οι οποίες είχαν εισαχθεί το καλοκαίρι σε τροποποίηση του νόμου περί υπερχρεωμένων νοικοκυριών, και το μόνο </w:t>
      </w:r>
      <w:r>
        <w:rPr>
          <w:rFonts w:eastAsia="Times New Roman"/>
          <w:bCs/>
          <w:szCs w:val="24"/>
        </w:rPr>
        <w:lastRenderedPageBreak/>
        <w:t>που συνάντησα είναι ότι σε π</w:t>
      </w:r>
      <w:r>
        <w:rPr>
          <w:rFonts w:eastAsia="Times New Roman"/>
          <w:bCs/>
          <w:szCs w:val="24"/>
        </w:rPr>
        <w:t xml:space="preserve">ερίπτωση που πληρώσει ο εγγυητής το χρέος του </w:t>
      </w:r>
      <w:proofErr w:type="spellStart"/>
      <w:r>
        <w:rPr>
          <w:rFonts w:eastAsia="Times New Roman"/>
          <w:bCs/>
          <w:szCs w:val="24"/>
        </w:rPr>
        <w:t>πρωτοφειλέτη</w:t>
      </w:r>
      <w:proofErr w:type="spellEnd"/>
      <w:r>
        <w:rPr>
          <w:rFonts w:eastAsia="Times New Roman"/>
          <w:bCs/>
          <w:szCs w:val="24"/>
        </w:rPr>
        <w:t xml:space="preserve">, να έχει δικαίωμα αναγωγής κατά του </w:t>
      </w:r>
      <w:proofErr w:type="spellStart"/>
      <w:r>
        <w:rPr>
          <w:rFonts w:eastAsia="Times New Roman"/>
          <w:bCs/>
          <w:szCs w:val="24"/>
        </w:rPr>
        <w:t>πρωτοφειλέτη</w:t>
      </w:r>
      <w:proofErr w:type="spellEnd"/>
      <w:r>
        <w:rPr>
          <w:rFonts w:eastAsia="Times New Roman"/>
          <w:bCs/>
          <w:szCs w:val="24"/>
        </w:rPr>
        <w:t xml:space="preserve">. </w:t>
      </w:r>
    </w:p>
    <w:p w14:paraId="3A25B526" w14:textId="77777777" w:rsidR="007E46BB" w:rsidRDefault="00D8234F">
      <w:pPr>
        <w:spacing w:line="600" w:lineRule="auto"/>
        <w:ind w:firstLine="720"/>
        <w:contextualSpacing/>
        <w:jc w:val="both"/>
        <w:rPr>
          <w:rFonts w:eastAsia="Times New Roman"/>
          <w:bCs/>
          <w:szCs w:val="24"/>
        </w:rPr>
      </w:pPr>
      <w:r>
        <w:rPr>
          <w:rFonts w:eastAsia="Times New Roman"/>
          <w:bCs/>
          <w:szCs w:val="24"/>
        </w:rPr>
        <w:t xml:space="preserve">Εδώ, όμως, τίθεται το ερώτημα: Εάν δεν μπορεί να πληρώσει ο </w:t>
      </w:r>
      <w:proofErr w:type="spellStart"/>
      <w:r>
        <w:rPr>
          <w:rFonts w:eastAsia="Times New Roman"/>
          <w:bCs/>
          <w:szCs w:val="24"/>
        </w:rPr>
        <w:t>πρωτοφειλέτης</w:t>
      </w:r>
      <w:proofErr w:type="spellEnd"/>
      <w:r>
        <w:rPr>
          <w:rFonts w:eastAsia="Times New Roman"/>
          <w:bCs/>
          <w:szCs w:val="24"/>
        </w:rPr>
        <w:t>, σημαίνει ότι είναι αφερέγγυος και τότε καλείται ο εγγυητής</w:t>
      </w:r>
      <w:r>
        <w:rPr>
          <w:rFonts w:eastAsia="Times New Roman"/>
          <w:bCs/>
          <w:szCs w:val="24"/>
        </w:rPr>
        <w:t xml:space="preserve"> αλλά εφόσον </w:t>
      </w:r>
      <w:r>
        <w:rPr>
          <w:rFonts w:eastAsia="Times New Roman"/>
          <w:bCs/>
          <w:szCs w:val="24"/>
        </w:rPr>
        <w:t>πληρώσει ο εγγυητής</w:t>
      </w:r>
      <w:r>
        <w:rPr>
          <w:rFonts w:eastAsia="Times New Roman"/>
          <w:bCs/>
          <w:szCs w:val="24"/>
        </w:rPr>
        <w:t xml:space="preserve"> </w:t>
      </w:r>
      <w:r>
        <w:rPr>
          <w:rFonts w:eastAsia="Times New Roman"/>
          <w:bCs/>
          <w:szCs w:val="24"/>
        </w:rPr>
        <w:t xml:space="preserve">δεν </w:t>
      </w:r>
      <w:r>
        <w:rPr>
          <w:rFonts w:eastAsia="Times New Roman"/>
          <w:bCs/>
          <w:szCs w:val="24"/>
        </w:rPr>
        <w:t>θα λάβει</w:t>
      </w:r>
      <w:r>
        <w:rPr>
          <w:rFonts w:eastAsia="Times New Roman"/>
          <w:bCs/>
          <w:szCs w:val="24"/>
        </w:rPr>
        <w:t xml:space="preserve"> τίποτα από τον αφερέγγυο οφειλέτη</w:t>
      </w:r>
      <w:r>
        <w:rPr>
          <w:rFonts w:eastAsia="Times New Roman"/>
          <w:bCs/>
          <w:szCs w:val="24"/>
        </w:rPr>
        <w:t xml:space="preserve">. Είναι μία </w:t>
      </w:r>
      <w:r>
        <w:rPr>
          <w:rFonts w:eastAsia="Times New Roman"/>
          <w:bCs/>
          <w:szCs w:val="24"/>
        </w:rPr>
        <w:t>ψεύτ</w:t>
      </w:r>
      <w:r>
        <w:rPr>
          <w:rFonts w:eastAsia="Times New Roman"/>
          <w:bCs/>
          <w:szCs w:val="24"/>
        </w:rPr>
        <w:t>ι</w:t>
      </w:r>
      <w:r>
        <w:rPr>
          <w:rFonts w:eastAsia="Times New Roman"/>
          <w:bCs/>
          <w:szCs w:val="24"/>
        </w:rPr>
        <w:t xml:space="preserve">κη </w:t>
      </w:r>
      <w:r>
        <w:rPr>
          <w:rFonts w:eastAsia="Times New Roman"/>
          <w:bCs/>
          <w:szCs w:val="24"/>
        </w:rPr>
        <w:t>ελπίδα που του δίνετε.</w:t>
      </w:r>
    </w:p>
    <w:p w14:paraId="3A25B527" w14:textId="77777777" w:rsidR="007E46BB" w:rsidRDefault="00D8234F">
      <w:pPr>
        <w:spacing w:line="600" w:lineRule="auto"/>
        <w:ind w:firstLine="720"/>
        <w:contextualSpacing/>
        <w:jc w:val="both"/>
        <w:rPr>
          <w:rFonts w:eastAsia="Times New Roman"/>
          <w:bCs/>
          <w:szCs w:val="24"/>
        </w:rPr>
      </w:pPr>
      <w:r>
        <w:rPr>
          <w:rFonts w:eastAsia="Times New Roman"/>
          <w:bCs/>
          <w:szCs w:val="24"/>
        </w:rPr>
        <w:t xml:space="preserve">Το ερώτημά μου, λοιπόν, για να μην υπερβώ και τον χρόνο, είναι: Αυτό που είπε ο </w:t>
      </w:r>
      <w:r>
        <w:rPr>
          <w:rFonts w:eastAsia="Times New Roman"/>
          <w:bCs/>
          <w:szCs w:val="24"/>
        </w:rPr>
        <w:t>ε</w:t>
      </w:r>
      <w:r w:rsidDel="006567F7">
        <w:rPr>
          <w:rFonts w:eastAsia="Times New Roman"/>
          <w:bCs/>
          <w:szCs w:val="24"/>
        </w:rPr>
        <w:t xml:space="preserve">ιδικός </w:t>
      </w:r>
      <w:r>
        <w:rPr>
          <w:rFonts w:eastAsia="Times New Roman"/>
          <w:bCs/>
          <w:szCs w:val="24"/>
        </w:rPr>
        <w:t>γραμματέας</w:t>
      </w:r>
      <w:r>
        <w:rPr>
          <w:rFonts w:eastAsia="Times New Roman"/>
          <w:bCs/>
          <w:szCs w:val="24"/>
        </w:rPr>
        <w:t>, ότι προστατεύονται οι εγγυητές, μπορεί η Κυβέρν</w:t>
      </w:r>
      <w:r>
        <w:rPr>
          <w:rFonts w:eastAsia="Times New Roman"/>
          <w:bCs/>
          <w:szCs w:val="24"/>
        </w:rPr>
        <w:t xml:space="preserve">ηση να μας το προσδιορίσει ή υπάρχει παραπληροφόρηση ενόψει και της λήξεως ισχύος του νόμου Κατσέλη και αν μείνουν οι άνθρωποι αυτοί στα δημοσιεύματα και στις ανακοινώσεις, θα είναι απροστάτευτοι και δεν θα γνωρίζουν την τύχη τους; </w:t>
      </w:r>
    </w:p>
    <w:p w14:paraId="3A25B528" w14:textId="77777777" w:rsidR="007E46BB" w:rsidRDefault="00D8234F">
      <w:pPr>
        <w:spacing w:line="600" w:lineRule="auto"/>
        <w:ind w:firstLine="720"/>
        <w:contextualSpacing/>
        <w:jc w:val="both"/>
        <w:rPr>
          <w:rFonts w:eastAsia="Times New Roman"/>
          <w:bCs/>
          <w:szCs w:val="24"/>
        </w:rPr>
      </w:pPr>
      <w:r>
        <w:rPr>
          <w:rFonts w:eastAsia="Times New Roman"/>
          <w:bCs/>
          <w:szCs w:val="24"/>
        </w:rPr>
        <w:t>Γιατί οι εγγυητές καλού</w:t>
      </w:r>
      <w:r>
        <w:rPr>
          <w:rFonts w:eastAsia="Times New Roman"/>
          <w:bCs/>
          <w:szCs w:val="24"/>
        </w:rPr>
        <w:t xml:space="preserve">νται –και το υπενθυμίζω και τελειώνω, κύριε Πρόεδρε- να πληρώσουν το σύνολο του ποσού και όχι την οφειλή που προσδιορίζει το δικαστήριο για τον </w:t>
      </w:r>
      <w:proofErr w:type="spellStart"/>
      <w:r>
        <w:rPr>
          <w:rFonts w:eastAsia="Times New Roman"/>
          <w:bCs/>
          <w:szCs w:val="24"/>
        </w:rPr>
        <w:t>πρωτοφειλέτη</w:t>
      </w:r>
      <w:proofErr w:type="spellEnd"/>
      <w:r>
        <w:rPr>
          <w:rFonts w:eastAsia="Times New Roman"/>
          <w:bCs/>
          <w:szCs w:val="24"/>
        </w:rPr>
        <w:t xml:space="preserve">. </w:t>
      </w:r>
    </w:p>
    <w:p w14:paraId="3A25B529" w14:textId="77777777" w:rsidR="007E46BB" w:rsidRDefault="00D8234F">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w:t>
      </w:r>
    </w:p>
    <w:p w14:paraId="3A25B52A" w14:textId="77777777" w:rsidR="007E46BB" w:rsidRDefault="00D8234F">
      <w:pPr>
        <w:spacing w:line="600" w:lineRule="auto"/>
        <w:ind w:firstLine="720"/>
        <w:contextualSpacing/>
        <w:jc w:val="both"/>
        <w:rPr>
          <w:rFonts w:eastAsia="Times New Roman"/>
          <w:bCs/>
          <w:szCs w:val="24"/>
        </w:rPr>
      </w:pPr>
      <w:r>
        <w:rPr>
          <w:rFonts w:eastAsia="Times New Roman"/>
          <w:b/>
          <w:bCs/>
          <w:szCs w:val="24"/>
        </w:rPr>
        <w:t>ΑΣΤΕΡΙΟΣ</w:t>
      </w:r>
      <w:r w:rsidRPr="00D04DE0">
        <w:rPr>
          <w:rFonts w:eastAsia="Times New Roman"/>
          <w:b/>
          <w:bCs/>
          <w:szCs w:val="24"/>
        </w:rPr>
        <w:t xml:space="preserve"> ΠΙΤΣΙΟΡΛΑΣ (Αναπληρωτή</w:t>
      </w:r>
      <w:r w:rsidRPr="00D04DE0">
        <w:rPr>
          <w:rFonts w:eastAsia="Times New Roman"/>
          <w:b/>
          <w:bCs/>
          <w:szCs w:val="24"/>
        </w:rPr>
        <w:t xml:space="preserve">ς Υπουργός Οικονομίας και Ανάπτυξης): </w:t>
      </w:r>
      <w:r>
        <w:rPr>
          <w:rFonts w:eastAsia="Times New Roman"/>
          <w:bCs/>
          <w:szCs w:val="24"/>
        </w:rPr>
        <w:t>Κύριε Καρρά, κατ’ αρχάς να πω–θα συμφωνήσουμε νομίζω- ότι το θέμα των κόκκινων</w:t>
      </w:r>
      <w:r>
        <w:rPr>
          <w:rFonts w:eastAsia="Times New Roman"/>
          <w:bCs/>
          <w:szCs w:val="24"/>
        </w:rPr>
        <w:t xml:space="preserve"> </w:t>
      </w:r>
      <w:r>
        <w:rPr>
          <w:rFonts w:eastAsia="Times New Roman"/>
          <w:bCs/>
          <w:szCs w:val="24"/>
        </w:rPr>
        <w:t>δανείων είναι πάρα πολύ δύσκολο, πάρα πολύ βαρύ, που όμως οφείλουμε να το αντιμετωπίσουμε ως χώρα. Και αυτό δεν μπορεί να γίνει με ευχές.</w:t>
      </w:r>
    </w:p>
    <w:p w14:paraId="3A25B52B" w14:textId="77777777" w:rsidR="007E46BB" w:rsidRDefault="00D8234F">
      <w:pPr>
        <w:spacing w:line="600" w:lineRule="auto"/>
        <w:ind w:firstLine="720"/>
        <w:contextualSpacing/>
        <w:jc w:val="both"/>
        <w:rPr>
          <w:rFonts w:eastAsia="Times New Roman"/>
          <w:bCs/>
          <w:szCs w:val="24"/>
        </w:rPr>
      </w:pPr>
      <w:r>
        <w:rPr>
          <w:rFonts w:eastAsia="Times New Roman"/>
          <w:bCs/>
          <w:szCs w:val="24"/>
        </w:rPr>
        <w:lastRenderedPageBreak/>
        <w:t>Άρα, θα πρέπει να εφαρμοστούν μέτρα και να γίνουν πράξεις, ούτως ώστε να μειωθεί ο όγκος των κόκκινων</w:t>
      </w:r>
      <w:r>
        <w:rPr>
          <w:rFonts w:eastAsia="Times New Roman"/>
          <w:bCs/>
          <w:szCs w:val="24"/>
        </w:rPr>
        <w:t xml:space="preserve"> </w:t>
      </w:r>
      <w:r>
        <w:rPr>
          <w:rFonts w:eastAsia="Times New Roman"/>
          <w:bCs/>
          <w:szCs w:val="24"/>
        </w:rPr>
        <w:t>δανείων, διότι αυτό επιβάλλει το δημόσιο συμφέρον. Εάν δεν μειωθεί, το κόστος και πάλι θα το πληρώσει ο ελληνικός λαός.</w:t>
      </w:r>
    </w:p>
    <w:p w14:paraId="3A25B52C" w14:textId="77777777" w:rsidR="007E46BB" w:rsidRDefault="00D8234F">
      <w:pPr>
        <w:spacing w:line="600" w:lineRule="auto"/>
        <w:ind w:firstLine="720"/>
        <w:contextualSpacing/>
        <w:jc w:val="both"/>
        <w:rPr>
          <w:rFonts w:eastAsia="Times New Roman"/>
          <w:bCs/>
          <w:szCs w:val="24"/>
        </w:rPr>
      </w:pPr>
      <w:r>
        <w:rPr>
          <w:rFonts w:eastAsia="Times New Roman"/>
          <w:bCs/>
          <w:szCs w:val="24"/>
        </w:rPr>
        <w:t>Στην προσπάθεια αυτή βεβαίως, εμεί</w:t>
      </w:r>
      <w:r>
        <w:rPr>
          <w:rFonts w:eastAsia="Times New Roman"/>
          <w:bCs/>
          <w:szCs w:val="24"/>
        </w:rPr>
        <w:t>ς ως Κυβέρνηση προσπαθούμε να πάρουμε όσα μέτρα μπορούμε για να προστατεύσουμε την πρώτη κατοικία. Και από προηγούμενα βελτιώνουμε ό,τι μπορούμε.</w:t>
      </w:r>
    </w:p>
    <w:p w14:paraId="3A25B52D" w14:textId="77777777" w:rsidR="007E46BB" w:rsidRDefault="00D8234F">
      <w:pPr>
        <w:spacing w:line="600" w:lineRule="auto"/>
        <w:ind w:firstLine="720"/>
        <w:contextualSpacing/>
        <w:jc w:val="both"/>
        <w:rPr>
          <w:rFonts w:eastAsia="Times New Roman"/>
          <w:bCs/>
          <w:szCs w:val="24"/>
        </w:rPr>
      </w:pPr>
      <w:r>
        <w:rPr>
          <w:rFonts w:eastAsia="Times New Roman"/>
          <w:bCs/>
          <w:szCs w:val="24"/>
        </w:rPr>
        <w:t>Έτσι, λοιπόν, υπάρχουν μερικές βελτιώσεις σαφείς στον νόμο του Ιουνίου, που αφορούν κατ’ αρχήν αυτό που είπατε</w:t>
      </w:r>
      <w:r>
        <w:rPr>
          <w:rFonts w:eastAsia="Times New Roman"/>
          <w:bCs/>
          <w:szCs w:val="24"/>
        </w:rPr>
        <w:t xml:space="preserve">. Αυτό δεν είναι κακό. Είναι καλό να υπάρχει. Διότι, όπως γνωρίζετε πάρα πολύ καλά, στις δανειακές συμβάσεις, ουσιαστικά υποχρεώνονται να παραιτηθούν από την ένσταση </w:t>
      </w:r>
      <w:proofErr w:type="spellStart"/>
      <w:r>
        <w:rPr>
          <w:rFonts w:eastAsia="Times New Roman"/>
          <w:bCs/>
          <w:szCs w:val="24"/>
        </w:rPr>
        <w:t>διζήσεως</w:t>
      </w:r>
      <w:proofErr w:type="spellEnd"/>
      <w:r>
        <w:rPr>
          <w:rFonts w:eastAsia="Times New Roman"/>
          <w:bCs/>
          <w:szCs w:val="24"/>
        </w:rPr>
        <w:t>.</w:t>
      </w:r>
    </w:p>
    <w:p w14:paraId="3A25B52E" w14:textId="77777777" w:rsidR="007E46BB" w:rsidRDefault="00D8234F">
      <w:pPr>
        <w:spacing w:line="600" w:lineRule="auto"/>
        <w:ind w:firstLine="720"/>
        <w:contextualSpacing/>
        <w:jc w:val="both"/>
        <w:rPr>
          <w:rFonts w:eastAsia="Times New Roman" w:cs="Times New Roman"/>
          <w:szCs w:val="24"/>
        </w:rPr>
      </w:pPr>
      <w:r w:rsidRPr="00755761">
        <w:rPr>
          <w:rFonts w:eastAsia="Times New Roman"/>
          <w:b/>
          <w:bCs/>
          <w:szCs w:val="24"/>
        </w:rPr>
        <w:t>ΓΕΩΡΓΙΟΣ</w:t>
      </w:r>
      <w:r>
        <w:rPr>
          <w:rFonts w:eastAsia="Times New Roman"/>
          <w:b/>
          <w:bCs/>
          <w:szCs w:val="24"/>
        </w:rPr>
        <w:t xml:space="preserve"> </w:t>
      </w:r>
      <w:r w:rsidRPr="00755761">
        <w:rPr>
          <w:rFonts w:eastAsia="Times New Roman"/>
          <w:b/>
          <w:bCs/>
          <w:szCs w:val="24"/>
        </w:rPr>
        <w:t>-</w:t>
      </w:r>
      <w:r>
        <w:rPr>
          <w:rFonts w:eastAsia="Times New Roman"/>
          <w:b/>
          <w:bCs/>
          <w:szCs w:val="24"/>
        </w:rPr>
        <w:t xml:space="preserve"> </w:t>
      </w:r>
      <w:r w:rsidRPr="00755761">
        <w:rPr>
          <w:rFonts w:eastAsia="Times New Roman"/>
          <w:b/>
          <w:bCs/>
          <w:szCs w:val="24"/>
        </w:rPr>
        <w:t xml:space="preserve">ΔΗΜΗΤΡΙΟΣ ΚΑΡΡΑΣ: </w:t>
      </w:r>
      <w:r>
        <w:rPr>
          <w:rFonts w:eastAsia="Times New Roman"/>
          <w:bCs/>
          <w:szCs w:val="24"/>
        </w:rPr>
        <w:t>Αντικειμενικώς αδύνατον.</w:t>
      </w:r>
    </w:p>
    <w:p w14:paraId="3A25B52F" w14:textId="77777777" w:rsidR="007E46BB" w:rsidRDefault="00D8234F">
      <w:pPr>
        <w:spacing w:line="600" w:lineRule="auto"/>
        <w:ind w:firstLine="720"/>
        <w:contextualSpacing/>
        <w:jc w:val="both"/>
        <w:rPr>
          <w:rFonts w:eastAsia="Times New Roman" w:cs="Times New Roman"/>
          <w:szCs w:val="24"/>
        </w:rPr>
      </w:pPr>
      <w:r w:rsidRPr="00B536F8">
        <w:rPr>
          <w:rFonts w:eastAsia="Times New Roman" w:cs="Times New Roman"/>
          <w:b/>
          <w:szCs w:val="24"/>
        </w:rPr>
        <w:t xml:space="preserve">ΑΣΤΕΡΙΟΣ ΠΙΤΣΙΟΡΛΑΣ </w:t>
      </w:r>
      <w:r w:rsidRPr="00B536F8">
        <w:rPr>
          <w:rFonts w:eastAsia="Times New Roman" w:cs="Times New Roman"/>
          <w:b/>
          <w:szCs w:val="24"/>
        </w:rPr>
        <w:t>(Αναπληρωτής Υπουργός Οικονομίας και Ανάπτυξης):</w:t>
      </w:r>
      <w:r>
        <w:rPr>
          <w:rFonts w:eastAsia="Times New Roman" w:cs="Times New Roman"/>
          <w:szCs w:val="24"/>
        </w:rPr>
        <w:t xml:space="preserve"> Ναι. Υποχρεώνονται να παραιτηθούν, λέω, από την ένσταση </w:t>
      </w:r>
      <w:proofErr w:type="spellStart"/>
      <w:r>
        <w:rPr>
          <w:rFonts w:eastAsia="Times New Roman" w:cs="Times New Roman"/>
          <w:szCs w:val="24"/>
        </w:rPr>
        <w:t>διζήσεως</w:t>
      </w:r>
      <w:proofErr w:type="spellEnd"/>
      <w:r>
        <w:rPr>
          <w:rFonts w:eastAsia="Times New Roman" w:cs="Times New Roman"/>
          <w:szCs w:val="24"/>
        </w:rPr>
        <w:t>, αλλά όμως, είναι σημαντικό το ότι μπήκε.</w:t>
      </w:r>
    </w:p>
    <w:p w14:paraId="3A25B53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Δεύτερον, επεκτείναμε την προστασία των εγγυητών και στα επιχειρηματικά δάνεια και όχι μόνο στα οικο</w:t>
      </w:r>
      <w:r>
        <w:rPr>
          <w:rFonts w:eastAsia="Times New Roman" w:cs="Times New Roman"/>
          <w:szCs w:val="24"/>
        </w:rPr>
        <w:t xml:space="preserve">γενειακά, στα θέματα των νοικοκυριών. Άρα, λοιπόν, και στα επιχειρηματικά δάνεια οι εγγυητές μπορούν να τύχουν της προστασίας, εφόσον προσφύγει ο </w:t>
      </w:r>
      <w:proofErr w:type="spellStart"/>
      <w:r>
        <w:rPr>
          <w:rFonts w:eastAsia="Times New Roman" w:cs="Times New Roman"/>
          <w:szCs w:val="24"/>
        </w:rPr>
        <w:t>πρωτοφειλέτης</w:t>
      </w:r>
      <w:proofErr w:type="spellEnd"/>
      <w:r>
        <w:rPr>
          <w:rFonts w:eastAsia="Times New Roman" w:cs="Times New Roman"/>
          <w:szCs w:val="24"/>
        </w:rPr>
        <w:t xml:space="preserve"> στον εξωδικαστικό μηχανισμό. Και μάλιστα γίνεται και </w:t>
      </w:r>
      <w:r>
        <w:rPr>
          <w:rFonts w:eastAsia="Times New Roman" w:cs="Times New Roman"/>
          <w:szCs w:val="24"/>
        </w:rPr>
        <w:lastRenderedPageBreak/>
        <w:t>αυτόματα χωρίς να χρειαστεί αίτηση</w:t>
      </w:r>
      <w:r w:rsidRPr="004F1933">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εγγυ</w:t>
      </w:r>
      <w:r>
        <w:rPr>
          <w:rFonts w:eastAsia="Times New Roman" w:cs="Times New Roman"/>
          <w:szCs w:val="24"/>
        </w:rPr>
        <w:t>ητού</w:t>
      </w:r>
      <w:proofErr w:type="spellEnd"/>
      <w:r>
        <w:rPr>
          <w:rFonts w:eastAsia="Times New Roman" w:cs="Times New Roman"/>
          <w:szCs w:val="24"/>
        </w:rPr>
        <w:t>, όπως χρειάζεται στα οικογενειακά.</w:t>
      </w:r>
    </w:p>
    <w:p w14:paraId="3A25B53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Τρίτον, κάναμε ρυθμίσεις που διευκολύνουν την υποβολή αίτησης στον νόμο Κατσέλη–Σταθάκη από τους εγγυητές, με την έννοια ότι δεν απαιτείται από αυτούς να καταθέσουν τον όγκο των δικαιολογητικών που απαιτούνται για το</w:t>
      </w:r>
      <w:r>
        <w:rPr>
          <w:rFonts w:eastAsia="Times New Roman" w:cs="Times New Roman"/>
          <w:szCs w:val="24"/>
        </w:rPr>
        <w:t xml:space="preserve">ν </w:t>
      </w:r>
      <w:proofErr w:type="spellStart"/>
      <w:r>
        <w:rPr>
          <w:rFonts w:eastAsia="Times New Roman" w:cs="Times New Roman"/>
          <w:szCs w:val="24"/>
        </w:rPr>
        <w:t>πρωτοφειλέτη</w:t>
      </w:r>
      <w:proofErr w:type="spellEnd"/>
      <w:r>
        <w:rPr>
          <w:rFonts w:eastAsia="Times New Roman" w:cs="Times New Roman"/>
          <w:szCs w:val="24"/>
        </w:rPr>
        <w:t>, και είναι σημαντικό.</w:t>
      </w:r>
    </w:p>
    <w:p w14:paraId="3A25B53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Τέταρτον, αλλάξαμε στο πολυνομοσχέδιο και στον νόμο του Ιουνίου τη βάση υπολογισμού των ορίων προστασίας, που είναι πάρα πολύ σημαντικό. Από την αντικειμενική αξία πήγαμε στην εμπορική αξία και αυτό έχει τεράστια σημασί</w:t>
      </w:r>
      <w:r>
        <w:rPr>
          <w:rFonts w:eastAsia="Times New Roman" w:cs="Times New Roman"/>
          <w:szCs w:val="24"/>
        </w:rPr>
        <w:t>α.</w:t>
      </w:r>
    </w:p>
    <w:p w14:paraId="3A25B53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Τέλος, αποφασίσαμε, επίσης τον Ιούνιο και θα αρχίσει η εφαρμογή του μέτρου από την 1</w:t>
      </w:r>
      <w:r w:rsidDel="006567F7">
        <w:rPr>
          <w:rFonts w:eastAsia="Times New Roman" w:cs="Times New Roman"/>
          <w:szCs w:val="24"/>
        </w:rPr>
        <w:t>/</w:t>
      </w:r>
      <w:r>
        <w:rPr>
          <w:rFonts w:eastAsia="Times New Roman" w:cs="Times New Roman"/>
          <w:szCs w:val="24"/>
        </w:rPr>
        <w:t>1</w:t>
      </w:r>
      <w:r w:rsidDel="006567F7">
        <w:rPr>
          <w:rFonts w:eastAsia="Times New Roman" w:cs="Times New Roman"/>
          <w:szCs w:val="24"/>
        </w:rPr>
        <w:t>/</w:t>
      </w:r>
      <w:r>
        <w:rPr>
          <w:rFonts w:eastAsia="Times New Roman" w:cs="Times New Roman"/>
          <w:szCs w:val="24"/>
        </w:rPr>
        <w:t xml:space="preserve">2019, να επιδοτήσουμε τις δόσεις των στεγαστικών δανείων με πολύ υψηλά ποσοστά επιδότησης. Για οικογένειες που έχουν εισόδημα έως 8.500 ευρώ η επιδότηση θα φτάνει τα </w:t>
      </w:r>
      <w:r>
        <w:rPr>
          <w:rFonts w:eastAsia="Times New Roman" w:cs="Times New Roman"/>
          <w:szCs w:val="24"/>
        </w:rPr>
        <w:t>95% και από εκεί και πάνω θα μειώνεται. Όμως, για τους χαμηλόμισθους, τα χαμηλά εισοδήματα η επιδότηση θα είναι πάρα πολύ μεγάλη. Άρα, τα δάνεια θα εξυπηρετούνται και αυτό είναι μια μορφή προστασίας πάρα πολύ σημαντική. Και σε αυτό μάλιστα, σε συνεννόηση μ</w:t>
      </w:r>
      <w:r>
        <w:rPr>
          <w:rFonts w:eastAsia="Times New Roman" w:cs="Times New Roman"/>
          <w:szCs w:val="24"/>
        </w:rPr>
        <w:t>ε τις τράπεζες, δεν θα χρειαστεί καν να υποβάλλεται αίτηση. Θα έχουμε την εικόνα και θα δίνουμε την επιδότηση απ</w:t>
      </w:r>
      <w:r w:rsidDel="006567F7">
        <w:rPr>
          <w:rFonts w:eastAsia="Times New Roman" w:cs="Times New Roman"/>
          <w:szCs w:val="24"/>
        </w:rPr>
        <w:t xml:space="preserve">’ </w:t>
      </w:r>
      <w:r>
        <w:rPr>
          <w:rFonts w:eastAsia="Times New Roman" w:cs="Times New Roman"/>
          <w:szCs w:val="24"/>
        </w:rPr>
        <w:t>ευθείας.</w:t>
      </w:r>
    </w:p>
    <w:p w14:paraId="3A25B53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Ειδικός Γραμματέας Διαχείρισης Ιδιωτικού Χρέους κ. </w:t>
      </w:r>
      <w:proofErr w:type="spellStart"/>
      <w:r>
        <w:rPr>
          <w:rFonts w:eastAsia="Times New Roman" w:cs="Times New Roman"/>
          <w:szCs w:val="24"/>
        </w:rPr>
        <w:t>Κουρμούσης</w:t>
      </w:r>
      <w:proofErr w:type="spellEnd"/>
      <w:r>
        <w:rPr>
          <w:rFonts w:eastAsia="Times New Roman" w:cs="Times New Roman"/>
          <w:szCs w:val="24"/>
        </w:rPr>
        <w:t>, σε αυτήν τη συνέντευξη που αναφέρετε, προσπάθησε να κινητοποιήσει το</w:t>
      </w:r>
      <w:r>
        <w:rPr>
          <w:rFonts w:eastAsia="Times New Roman" w:cs="Times New Roman"/>
          <w:szCs w:val="24"/>
        </w:rPr>
        <w:t>υς εγγυητές και να τους πει για το ποια είναι η προστασία που έχουν. Δηλαδή προσπάθησε να τους πει ότι εάν προσφύγουν στον νόμο Κατσέλη-Σταθάκη, εάν προσφύγουν στον εξωδικαστικό συμβιβασμό από την κατάθεση της αίτησης έχουν προστασία και, βεβαίως, να ενημε</w:t>
      </w:r>
      <w:r>
        <w:rPr>
          <w:rFonts w:eastAsia="Times New Roman" w:cs="Times New Roman"/>
          <w:szCs w:val="24"/>
        </w:rPr>
        <w:t xml:space="preserve">ρώσει το κοινό και για όλα τα υπόλοιπα μέτρα. </w:t>
      </w:r>
    </w:p>
    <w:p w14:paraId="3A25B53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Δεν ειπώθηκε, λοιπόν, ότι υπάρχει μια γενική προστασία για όλους. Και αφού θα τα καταθέσετε εσείς θα καταθέσω και εγώ την απομαγνητοφώνηση της συνέντευξης που αποδεικνύει ότι καμία παραπληροφόρηση δεν υπήρξε. </w:t>
      </w:r>
    </w:p>
    <w:p w14:paraId="3A25B53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προσπαθεί να ενημερώσει με πάρα πολλές πρωτοβουλίες τους ενδιαφερόμενους για το τι προστασία μπορούν να έχουν, σας περιέγραψα μέτρα. Θεωρούμε ότι όλα αυτά τα μέτρα, δεδομένου του προβλήματος, παρέχουν μια επαρκή προστασία και διαβεβαι</w:t>
      </w:r>
      <w:r>
        <w:rPr>
          <w:rFonts w:eastAsia="Times New Roman" w:cs="Times New Roman"/>
          <w:szCs w:val="24"/>
        </w:rPr>
        <w:t>ώνουμε ότι όσο υπάρχει η σημερινή Κυβέρνηση αυτή η προστασία θα υπάρχει.</w:t>
      </w:r>
    </w:p>
    <w:p w14:paraId="3A25B53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Αστέριος </w:t>
      </w:r>
      <w:proofErr w:type="spellStart"/>
      <w:r>
        <w:rPr>
          <w:rFonts w:eastAsia="Times New Roman" w:cs="Times New Roman"/>
          <w:szCs w:val="24"/>
        </w:rPr>
        <w:t>Πιτσιόρλας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3A25B538" w14:textId="77777777" w:rsidR="007E46BB" w:rsidRDefault="00D8234F">
      <w:pPr>
        <w:spacing w:line="600" w:lineRule="auto"/>
        <w:ind w:firstLine="720"/>
        <w:contextualSpacing/>
        <w:jc w:val="both"/>
        <w:rPr>
          <w:rFonts w:eastAsia="Times New Roman" w:cs="Times New Roman"/>
          <w:szCs w:val="24"/>
        </w:rPr>
      </w:pPr>
      <w:r w:rsidRPr="00B536F8">
        <w:rPr>
          <w:rFonts w:eastAsia="Times New Roman" w:cs="Times New Roman"/>
          <w:b/>
          <w:szCs w:val="24"/>
        </w:rPr>
        <w:t>ΠΡΟΕΔΡΕΥΩΝ (Νικήτας Κακλαμάνης):</w:t>
      </w:r>
      <w:r>
        <w:rPr>
          <w:rFonts w:eastAsia="Times New Roman" w:cs="Times New Roman"/>
          <w:szCs w:val="24"/>
        </w:rPr>
        <w:t xml:space="preserve"> Τον λόγο έχει ο κ. Καρράς.</w:t>
      </w:r>
    </w:p>
    <w:p w14:paraId="3A25B539" w14:textId="77777777" w:rsidR="007E46BB" w:rsidRDefault="00D8234F">
      <w:pPr>
        <w:spacing w:line="600" w:lineRule="auto"/>
        <w:ind w:firstLine="720"/>
        <w:contextualSpacing/>
        <w:jc w:val="both"/>
        <w:rPr>
          <w:rFonts w:eastAsia="Times New Roman" w:cs="Times New Roman"/>
          <w:szCs w:val="24"/>
        </w:rPr>
      </w:pPr>
      <w:r w:rsidRPr="00B536F8">
        <w:rPr>
          <w:rFonts w:eastAsia="Times New Roman" w:cs="Times New Roman"/>
          <w:b/>
          <w:szCs w:val="24"/>
        </w:rPr>
        <w:t>ΓΕΩΡΓΙΟΣ</w:t>
      </w:r>
      <w:r>
        <w:rPr>
          <w:rFonts w:eastAsia="Times New Roman" w:cs="Times New Roman"/>
          <w:b/>
          <w:szCs w:val="24"/>
        </w:rPr>
        <w:t xml:space="preserve"> </w:t>
      </w:r>
      <w:r w:rsidRPr="00B536F8">
        <w:rPr>
          <w:rFonts w:eastAsia="Times New Roman" w:cs="Times New Roman"/>
          <w:b/>
          <w:szCs w:val="24"/>
        </w:rPr>
        <w:t>-</w:t>
      </w:r>
      <w:r>
        <w:rPr>
          <w:rFonts w:eastAsia="Times New Roman" w:cs="Times New Roman"/>
          <w:b/>
          <w:szCs w:val="24"/>
        </w:rPr>
        <w:t xml:space="preserve"> </w:t>
      </w:r>
      <w:r w:rsidRPr="00B536F8">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3A25B53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ως προς το ζήτημα της προστασίας και των παραμέτρων που περιγράψατε αφορούν κυρίως </w:t>
      </w:r>
      <w:r>
        <w:rPr>
          <w:rFonts w:eastAsia="Times New Roman" w:cs="Times New Roman"/>
          <w:szCs w:val="24"/>
        </w:rPr>
        <w:t xml:space="preserve">τους </w:t>
      </w:r>
      <w:proofErr w:type="spellStart"/>
      <w:r>
        <w:rPr>
          <w:rFonts w:eastAsia="Times New Roman" w:cs="Times New Roman"/>
          <w:szCs w:val="24"/>
        </w:rPr>
        <w:t>πρωτοφειλέτες</w:t>
      </w:r>
      <w:proofErr w:type="spellEnd"/>
      <w:r>
        <w:rPr>
          <w:rFonts w:eastAsia="Times New Roman" w:cs="Times New Roman"/>
          <w:szCs w:val="24"/>
        </w:rPr>
        <w:t>. Θα πω, λοιπόν, επιγραμματικά ότι για τον εξωδικαστικό συμβιβασμό, που μιλήσατε, υποχρεωτικά συμμετέχει και ο εγγυητής και στο τέλος, εάν επιτευχθεί ο συμβιβασμός, δεν απαλλάσσεται παρά μόνο στο ποσοστό που γίνεται η ρύθμιση των δανείων,</w:t>
      </w:r>
      <w:r>
        <w:rPr>
          <w:rFonts w:eastAsia="Times New Roman" w:cs="Times New Roman"/>
          <w:szCs w:val="24"/>
        </w:rPr>
        <w:t xml:space="preserve"> όμως δεν απαλλάσσεται</w:t>
      </w:r>
      <w:r>
        <w:rPr>
          <w:rFonts w:eastAsia="Times New Roman" w:cs="Times New Roman"/>
          <w:szCs w:val="24"/>
        </w:rPr>
        <w:t xml:space="preserve"> της ευθύνης αν δεν πληρώσει ο οφειλέτης.</w:t>
      </w:r>
    </w:p>
    <w:p w14:paraId="3A25B53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αντικείμενο της ερώτησής μου ήταν για τους εγγυητές στεγαστικών δανείων. Δεν έχω ανοίξει θέμα εξωδικαστικού συμβιβασμού. Επομένως, μένοντας στα όσα συζητήθηκαν στην τηλεόραση και </w:t>
      </w:r>
      <w:r>
        <w:rPr>
          <w:rFonts w:eastAsia="Times New Roman" w:cs="Times New Roman"/>
          <w:szCs w:val="24"/>
        </w:rPr>
        <w:t xml:space="preserve">στα δημοσιεύματα, θα μου επιτρέψετε να πω ότι </w:t>
      </w:r>
      <w:r>
        <w:rPr>
          <w:rFonts w:eastAsia="Times New Roman" w:cs="Times New Roman"/>
          <w:szCs w:val="24"/>
        </w:rPr>
        <w:t xml:space="preserve">ανακριβώς </w:t>
      </w:r>
      <w:r>
        <w:rPr>
          <w:rFonts w:eastAsia="Times New Roman" w:cs="Times New Roman"/>
          <w:szCs w:val="24"/>
        </w:rPr>
        <w:t xml:space="preserve">προέκυψε ότι υπάρχουν, από τη συζήτηση που υπήρχε με τον </w:t>
      </w:r>
      <w:r>
        <w:rPr>
          <w:rFonts w:eastAsia="Times New Roman" w:cs="Times New Roman"/>
          <w:szCs w:val="24"/>
        </w:rPr>
        <w:t>ειδικό γραμματέα</w:t>
      </w:r>
      <w:r>
        <w:rPr>
          <w:rFonts w:eastAsia="Times New Roman" w:cs="Times New Roman"/>
          <w:szCs w:val="24"/>
        </w:rPr>
        <w:t>, καλά νέα, ότι πλέον οι εγγυητές προστατεύονται με ειδική διάταξη –δεν την έχω συναντήσει</w:t>
      </w:r>
      <w:r>
        <w:rPr>
          <w:rFonts w:eastAsia="Times New Roman" w:cs="Times New Roman"/>
          <w:szCs w:val="24"/>
        </w:rPr>
        <w:t xml:space="preserve"> πουθενά,</w:t>
      </w:r>
      <w:r>
        <w:rPr>
          <w:rFonts w:eastAsia="Times New Roman" w:cs="Times New Roman"/>
          <w:szCs w:val="24"/>
        </w:rPr>
        <w:t xml:space="preserve"> αλλά αυτό λέει- η οποία </w:t>
      </w:r>
      <w:r>
        <w:rPr>
          <w:rFonts w:eastAsia="Times New Roman" w:cs="Times New Roman"/>
          <w:szCs w:val="24"/>
        </w:rPr>
        <w:t>δήθ</w:t>
      </w:r>
      <w:r>
        <w:rPr>
          <w:rFonts w:eastAsia="Times New Roman" w:cs="Times New Roman"/>
          <w:szCs w:val="24"/>
        </w:rPr>
        <w:t xml:space="preserve">εν </w:t>
      </w:r>
      <w:r>
        <w:rPr>
          <w:rFonts w:eastAsia="Times New Roman" w:cs="Times New Roman"/>
          <w:szCs w:val="24"/>
        </w:rPr>
        <w:t>εντάχθηκε στο πολυνομοσχέδιο.</w:t>
      </w:r>
    </w:p>
    <w:p w14:paraId="3A25B53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ΑΣΤΕΡΙΟΣ ΠΙΤΣΙΟΡΛΑΣ (Αναπληρωτής Υπουργός Οικονομίας και Ανάπτυξης):</w:t>
      </w:r>
      <w:r>
        <w:rPr>
          <w:rFonts w:eastAsia="Times New Roman" w:cs="Times New Roman"/>
          <w:szCs w:val="24"/>
        </w:rPr>
        <w:t xml:space="preserve"> Τα δημοσιεύματα ή η απομαγνητοφώνηση;</w:t>
      </w:r>
    </w:p>
    <w:p w14:paraId="3A25B53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Και η απομαγνητοφώνηση είναι εδώ και το </w:t>
      </w:r>
      <w:proofErr w:type="spellStart"/>
      <w:r>
        <w:rPr>
          <w:rFonts w:eastAsia="Times New Roman" w:cs="Times New Roman"/>
          <w:szCs w:val="24"/>
        </w:rPr>
        <w:t>στικάκι</w:t>
      </w:r>
      <w:proofErr w:type="spellEnd"/>
      <w:r>
        <w:rPr>
          <w:rFonts w:eastAsia="Times New Roman" w:cs="Times New Roman"/>
          <w:szCs w:val="24"/>
        </w:rPr>
        <w:t>. Προς κατάθεση τα έχω, δεν τα έχω για ν</w:t>
      </w:r>
      <w:r>
        <w:rPr>
          <w:rFonts w:eastAsia="Times New Roman" w:cs="Times New Roman"/>
          <w:szCs w:val="24"/>
        </w:rPr>
        <w:t>α τα κρατήσω.</w:t>
      </w:r>
    </w:p>
    <w:p w14:paraId="3A25B53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Ψηφίστηκε </w:t>
      </w:r>
      <w:r>
        <w:rPr>
          <w:rFonts w:eastAsia="Times New Roman" w:cs="Times New Roman"/>
          <w:szCs w:val="24"/>
        </w:rPr>
        <w:t xml:space="preserve">μας είπαν </w:t>
      </w:r>
      <w:r>
        <w:rPr>
          <w:rFonts w:eastAsia="Times New Roman" w:cs="Times New Roman"/>
          <w:szCs w:val="24"/>
        </w:rPr>
        <w:t>πρόσφατα</w:t>
      </w:r>
      <w:r>
        <w:rPr>
          <w:rFonts w:eastAsia="Times New Roman" w:cs="Times New Roman"/>
          <w:szCs w:val="24"/>
        </w:rPr>
        <w:t xml:space="preserve"> και ότι</w:t>
      </w:r>
      <w:r>
        <w:rPr>
          <w:rFonts w:eastAsia="Times New Roman" w:cs="Times New Roman"/>
          <w:szCs w:val="24"/>
        </w:rPr>
        <w:t xml:space="preserve"> </w:t>
      </w:r>
      <w:r>
        <w:rPr>
          <w:rFonts w:eastAsia="Times New Roman" w:cs="Times New Roman"/>
          <w:szCs w:val="24"/>
        </w:rPr>
        <w:t xml:space="preserve">καλύπτει </w:t>
      </w:r>
      <w:r>
        <w:rPr>
          <w:rFonts w:eastAsia="Times New Roman" w:cs="Times New Roman"/>
          <w:szCs w:val="24"/>
        </w:rPr>
        <w:t xml:space="preserve">το 80% των εγγυητών. Ο κόσμος, που διαβάζει ή ακούει, μένει </w:t>
      </w:r>
      <w:r>
        <w:rPr>
          <w:rFonts w:eastAsia="Times New Roman" w:cs="Times New Roman"/>
          <w:szCs w:val="24"/>
        </w:rPr>
        <w:t xml:space="preserve">με </w:t>
      </w:r>
      <w:r>
        <w:rPr>
          <w:rFonts w:eastAsia="Times New Roman" w:cs="Times New Roman"/>
          <w:szCs w:val="24"/>
        </w:rPr>
        <w:t>την εντύπωση ότι προστατεύεται.</w:t>
      </w:r>
      <w:r>
        <w:rPr>
          <w:rFonts w:eastAsia="Times New Roman" w:cs="Times New Roman"/>
          <w:szCs w:val="24"/>
        </w:rPr>
        <w:t xml:space="preserve"> Δεν είναι όμως αληθές.</w:t>
      </w:r>
    </w:p>
    <w:p w14:paraId="3A25B53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Αλλά ανεξάρτητα από αυτό, σχολιάζω το εξής: Υπήρχε πίστωση για τη συμμετοχή- σ</w:t>
      </w:r>
      <w:r>
        <w:rPr>
          <w:rFonts w:eastAsia="Times New Roman" w:cs="Times New Roman"/>
          <w:szCs w:val="24"/>
        </w:rPr>
        <w:t>υνεισφορά του δημοσίου στα στεγαστικά δάνεια που είχαν υπαχθεί στον νόμο προστασίας υπερχρεωμένων νοικοκυριών. Πρέπει να πω ότι επί τρία χρόνια δεν είχε κινητοποιηθεί η διάταξη αυτή. Υπήρχε ένα ποσό περίπου 100.000.000 «παγωμένο» στον προϋπολογισμό και μόν</w:t>
      </w:r>
      <w:r>
        <w:rPr>
          <w:rFonts w:eastAsia="Times New Roman" w:cs="Times New Roman"/>
          <w:szCs w:val="24"/>
        </w:rPr>
        <w:t xml:space="preserve">ο όταν έκανα επίκαιρη ερώτηση στον κ. Δραγασάκη γιατί δεν έχουν διατεθεί τα χρήματα αυτά, τότε κινητοποιήθηκε και η Κυβέρνηση. Αυτό, όμως, δεν αφορά τους εγγυητές. Δεν συμμετέχει το </w:t>
      </w:r>
      <w:r>
        <w:rPr>
          <w:rFonts w:eastAsia="Times New Roman" w:cs="Times New Roman"/>
          <w:szCs w:val="24"/>
        </w:rPr>
        <w:t xml:space="preserve">δημόσιο </w:t>
      </w:r>
      <w:r>
        <w:rPr>
          <w:rFonts w:eastAsia="Times New Roman" w:cs="Times New Roman"/>
          <w:szCs w:val="24"/>
        </w:rPr>
        <w:t>στην πληρωμή που τυχόν θα υποχρεωθεί να κάνει ο εγγυητής μετά τη ρ</w:t>
      </w:r>
      <w:r>
        <w:rPr>
          <w:rFonts w:eastAsia="Times New Roman" w:cs="Times New Roman"/>
          <w:szCs w:val="24"/>
        </w:rPr>
        <w:t xml:space="preserve">ύθμιση του νόμου Κατσέλη για τον </w:t>
      </w:r>
      <w:proofErr w:type="spellStart"/>
      <w:r>
        <w:rPr>
          <w:rFonts w:eastAsia="Times New Roman" w:cs="Times New Roman"/>
          <w:szCs w:val="24"/>
        </w:rPr>
        <w:t>πρωτοφειλέτη</w:t>
      </w:r>
      <w:proofErr w:type="spellEnd"/>
      <w:r>
        <w:rPr>
          <w:rFonts w:eastAsia="Times New Roman" w:cs="Times New Roman"/>
          <w:szCs w:val="24"/>
        </w:rPr>
        <w:t xml:space="preserve">. </w:t>
      </w:r>
    </w:p>
    <w:p w14:paraId="3A25B54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γίνομαι κουραστικός. Έχω να πω τούτο. Ο εγγυητής οφείλει το σύνολο της οφειλής του </w:t>
      </w:r>
      <w:proofErr w:type="spellStart"/>
      <w:r>
        <w:rPr>
          <w:rFonts w:eastAsia="Times New Roman" w:cs="Times New Roman"/>
          <w:szCs w:val="24"/>
        </w:rPr>
        <w:t>πρωτοφειλέτου</w:t>
      </w:r>
      <w:proofErr w:type="spellEnd"/>
      <w:r>
        <w:rPr>
          <w:rFonts w:eastAsia="Times New Roman" w:cs="Times New Roman"/>
          <w:szCs w:val="24"/>
        </w:rPr>
        <w:t>, εάν δεν υπαχθεί σε κάποια ευνοϊκή ρύθμιση</w:t>
      </w:r>
      <w:r>
        <w:rPr>
          <w:rFonts w:eastAsia="Times New Roman" w:cs="Times New Roman"/>
          <w:szCs w:val="24"/>
        </w:rPr>
        <w:t xml:space="preserve"> ύστερα από θετική δικαστική απόφαση </w:t>
      </w:r>
      <w:r>
        <w:rPr>
          <w:rFonts w:eastAsia="Times New Roman" w:cs="Times New Roman"/>
          <w:szCs w:val="24"/>
        </w:rPr>
        <w:t>Και σε αυτό θα πρέπε</w:t>
      </w:r>
      <w:r>
        <w:rPr>
          <w:rFonts w:eastAsia="Times New Roman" w:cs="Times New Roman"/>
          <w:szCs w:val="24"/>
        </w:rPr>
        <w:t xml:space="preserve">ι να συμφωνήσετε, κύριε Υπουργέ, διότι δεν υπάρχει αντίλογος. Εσείς είπατε ότι </w:t>
      </w:r>
      <w:r>
        <w:rPr>
          <w:rFonts w:eastAsia="Times New Roman" w:cs="Times New Roman"/>
          <w:szCs w:val="24"/>
        </w:rPr>
        <w:t xml:space="preserve">ο εγγυητής </w:t>
      </w:r>
      <w:r>
        <w:rPr>
          <w:rFonts w:eastAsia="Times New Roman" w:cs="Times New Roman"/>
          <w:szCs w:val="24"/>
        </w:rPr>
        <w:t xml:space="preserve">παραιτείται την ένσταση της </w:t>
      </w:r>
      <w:proofErr w:type="spellStart"/>
      <w:r>
        <w:rPr>
          <w:rFonts w:eastAsia="Times New Roman" w:cs="Times New Roman"/>
          <w:szCs w:val="24"/>
        </w:rPr>
        <w:t>διζήσεως</w:t>
      </w:r>
      <w:proofErr w:type="spellEnd"/>
      <w:r>
        <w:rPr>
          <w:rFonts w:eastAsia="Times New Roman" w:cs="Times New Roman"/>
          <w:szCs w:val="24"/>
        </w:rPr>
        <w:t xml:space="preserve">. Επομένως, κατά την υπογραφή της δανειακής σύμβασης -βεβαίως, σχολιάζοντας το «ένσταση </w:t>
      </w:r>
      <w:proofErr w:type="spellStart"/>
      <w:r>
        <w:rPr>
          <w:rFonts w:eastAsia="Times New Roman" w:cs="Times New Roman"/>
          <w:szCs w:val="24"/>
        </w:rPr>
        <w:t>διζήσεως</w:t>
      </w:r>
      <w:proofErr w:type="spellEnd"/>
      <w:r>
        <w:rPr>
          <w:rFonts w:eastAsia="Times New Roman" w:cs="Times New Roman"/>
          <w:szCs w:val="24"/>
        </w:rPr>
        <w:t>»- ο σύζυγος, η μητέρα, το παιδί τ</w:t>
      </w:r>
      <w:r>
        <w:rPr>
          <w:rFonts w:eastAsia="Times New Roman" w:cs="Times New Roman"/>
          <w:szCs w:val="24"/>
        </w:rPr>
        <w:t xml:space="preserve">ου απλού πολίτη που πάει να πάρει στεγαστικό δάνειο δεν γνωρίζει καν τι είναι, όπως </w:t>
      </w:r>
      <w:r>
        <w:rPr>
          <w:rFonts w:eastAsia="Times New Roman" w:cs="Times New Roman"/>
          <w:szCs w:val="24"/>
        </w:rPr>
        <w:lastRenderedPageBreak/>
        <w:t xml:space="preserve">δεν γνωρίζει καν τι είναι η ένσταση της διαιρέσεως -μην μπούμε στα νομικά τώρα, καταλαβαίνετε τι εννοώ. </w:t>
      </w:r>
    </w:p>
    <w:p w14:paraId="3A25B541"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Συνεπώς, έρχεται –και εμένα με απασχολεί- το ζήτημα των εγγυητών κα</w:t>
      </w:r>
      <w:r>
        <w:rPr>
          <w:rFonts w:eastAsia="Times New Roman" w:cs="Times New Roman"/>
          <w:szCs w:val="24"/>
        </w:rPr>
        <w:t xml:space="preserve">ι δεν έχω ακούσει από την απάντησή σας πώς ακριβώς προστατεύεται. Περιγράψατε ότι προστατεύεται ο </w:t>
      </w:r>
      <w:proofErr w:type="spellStart"/>
      <w:r>
        <w:rPr>
          <w:rFonts w:eastAsia="Times New Roman" w:cs="Times New Roman"/>
          <w:szCs w:val="24"/>
        </w:rPr>
        <w:t>πρωτοφειλέτης</w:t>
      </w:r>
      <w:proofErr w:type="spellEnd"/>
      <w:r>
        <w:rPr>
          <w:rFonts w:eastAsia="Times New Roman" w:cs="Times New Roman"/>
          <w:szCs w:val="24"/>
        </w:rPr>
        <w:t xml:space="preserve"> με τις τελευταίες ρυθμίσεις -υπάρχει μία διαφορά- είπατε ότι τα δικαιολογητικά που καταθέτει κανείς είναι λιγότερα -δεν αφορά και πάλι τον εγγυη</w:t>
      </w:r>
      <w:r>
        <w:rPr>
          <w:rFonts w:eastAsia="Times New Roman" w:cs="Times New Roman"/>
          <w:szCs w:val="24"/>
        </w:rPr>
        <w:t>τή αυτό το θέμα- και μένει η εντύπωση, εγώ τουλάχιστον αυτή εισέπραξα, από τη συζήτηση στην τηλεόραση και από τα δημοσιεύματα ότι ο εγγυητής δεν χρειάζεται να κάνει τίποτα. Και σε αυτό εστιάζω τον σχολιασμό μου περί παραπληροφόρησης, διότι όπως τοποθετηθήκ</w:t>
      </w:r>
      <w:r>
        <w:rPr>
          <w:rFonts w:eastAsia="Times New Roman" w:cs="Times New Roman"/>
          <w:szCs w:val="24"/>
        </w:rPr>
        <w:t>ατε, ο εγγυητής πρέπει να ενεργήσει. Το γνωρίζει ο εγγυητής ότι πρέπει να πάει να υπαχθεί αν έχει τις προϋποθέσεις;</w:t>
      </w:r>
    </w:p>
    <w:p w14:paraId="3A25B54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A25B543"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Σημειωτέον –και τελειώνω, κύριε Πρόεδρε- χθεσινά δημοσιε</w:t>
      </w:r>
      <w:r>
        <w:rPr>
          <w:rFonts w:eastAsia="Times New Roman" w:cs="Times New Roman"/>
          <w:szCs w:val="24"/>
        </w:rPr>
        <w:t>ύματα δίνουν εκκρεμείς υποθέσεις στον νόμο Κατσέλη</w:t>
      </w:r>
      <w:r w:rsidRPr="006C14E7">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σαράντα έξι -του πρώτου εξαμήνου του 2018 στοιχεία- εκ των οποίων περίπου πενήντα χιλιάδες έχουν εκδικασθεί. Πώς θα τύχουν προστασίας οι υπόλοιπες; Ο νόμος υποτίθεται ότ</w:t>
      </w:r>
      <w:r>
        <w:rPr>
          <w:rFonts w:eastAsia="Times New Roman" w:cs="Times New Roman"/>
          <w:szCs w:val="24"/>
        </w:rPr>
        <w:t xml:space="preserve">ι τελειώνει. Δεν ξέρω εάν η Κυβέρνηση θα αποφασίσει την παράταση. Καλό </w:t>
      </w:r>
      <w:r>
        <w:rPr>
          <w:rFonts w:eastAsia="Times New Roman" w:cs="Times New Roman"/>
          <w:szCs w:val="24"/>
        </w:rPr>
        <w:lastRenderedPageBreak/>
        <w:t xml:space="preserve">θα ήταν να ακούσουμε για την παράταση, εάν αποφασιστεί και σήμερα επ’ ευκαιρίας αυτής της συζήτησης. </w:t>
      </w:r>
    </w:p>
    <w:p w14:paraId="3A25B544"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Παραμένει το ερώτημά μου: Ο εγγυητής πώς πραγματικά προστατεύεται όταν δεν γνωρίζει</w:t>
      </w:r>
      <w:r>
        <w:rPr>
          <w:rFonts w:eastAsia="Times New Roman" w:cs="Times New Roman"/>
          <w:szCs w:val="24"/>
        </w:rPr>
        <w:t xml:space="preserve"> ότι πρέπει να πάει δικαστικά ή </w:t>
      </w:r>
      <w:r>
        <w:rPr>
          <w:rFonts w:eastAsia="Times New Roman" w:cs="Times New Roman"/>
          <w:szCs w:val="24"/>
        </w:rPr>
        <w:t xml:space="preserve">όταν </w:t>
      </w:r>
      <w:r>
        <w:rPr>
          <w:rFonts w:eastAsia="Times New Roman" w:cs="Times New Roman"/>
          <w:szCs w:val="24"/>
        </w:rPr>
        <w:t xml:space="preserve">δεν έχει τις προϋποθέσεις </w:t>
      </w:r>
      <w:r>
        <w:rPr>
          <w:rFonts w:eastAsia="Times New Roman" w:cs="Times New Roman"/>
          <w:szCs w:val="24"/>
        </w:rPr>
        <w:t xml:space="preserve">για </w:t>
      </w:r>
      <w:r>
        <w:rPr>
          <w:rFonts w:eastAsia="Times New Roman" w:cs="Times New Roman"/>
          <w:szCs w:val="24"/>
        </w:rPr>
        <w:t xml:space="preserve">να πάει δικαστικά και κάποια στιγμή έχει ρυθμιστεί το χρέος του </w:t>
      </w:r>
      <w:proofErr w:type="spellStart"/>
      <w:r>
        <w:rPr>
          <w:rFonts w:eastAsia="Times New Roman" w:cs="Times New Roman"/>
          <w:szCs w:val="24"/>
        </w:rPr>
        <w:t>πρωτοφειλέτη</w:t>
      </w:r>
      <w:proofErr w:type="spellEnd"/>
      <w:r>
        <w:rPr>
          <w:rFonts w:eastAsia="Times New Roman" w:cs="Times New Roman"/>
          <w:szCs w:val="24"/>
        </w:rPr>
        <w:t xml:space="preserve"> ή και έχει συνεισφέρει το δημόσιο, εγώ δεν λέω όχι, αλλά η διαφορά που υπάρχει μεταξύ συνολικής οφειλής και ρύθμ</w:t>
      </w:r>
      <w:r>
        <w:rPr>
          <w:rFonts w:eastAsia="Times New Roman" w:cs="Times New Roman"/>
          <w:szCs w:val="24"/>
        </w:rPr>
        <w:t xml:space="preserve">ισης, την πληρώνει ο εγγυητής. </w:t>
      </w:r>
    </w:p>
    <w:p w14:paraId="3A25B545"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πρέπει να προστατεύσουμε, κύριε Πρόεδρε. </w:t>
      </w:r>
    </w:p>
    <w:p w14:paraId="3A25B54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τα προαναφερθέντα, τα οποία βρίσκονται στο </w:t>
      </w:r>
      <w:r>
        <w:rPr>
          <w:rFonts w:eastAsia="Times New Roman" w:cs="Times New Roman"/>
          <w:szCs w:val="24"/>
        </w:rPr>
        <w:t>α</w:t>
      </w:r>
      <w:r w:rsidDel="00C072B8">
        <w:rPr>
          <w:rFonts w:eastAsia="Times New Roman" w:cs="Times New Roman"/>
          <w:szCs w:val="24"/>
        </w:rPr>
        <w:t xml:space="preserve">ρχείο </w:t>
      </w:r>
      <w:r>
        <w:rPr>
          <w:rFonts w:eastAsia="Times New Roman" w:cs="Times New Roman"/>
          <w:szCs w:val="24"/>
        </w:rPr>
        <w:t xml:space="preserve">του Τμήματος Γραμματείας της Διεύθυνσης </w:t>
      </w:r>
      <w:r>
        <w:rPr>
          <w:rFonts w:eastAsia="Times New Roman" w:cs="Times New Roman"/>
          <w:szCs w:val="24"/>
        </w:rPr>
        <w:t>Στενογραφίας και Πρακτικών της Βουλής)</w:t>
      </w:r>
    </w:p>
    <w:p w14:paraId="3A25B547"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Έγινε κατανοητό, κύριε Καρρά. </w:t>
      </w:r>
    </w:p>
    <w:p w14:paraId="3A25B548"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3A25B549"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b/>
          <w:szCs w:val="24"/>
        </w:rPr>
        <w:t>ΑΣΤΕΡΙΟΣ ΠΙΤΣΙΟΡΛΑΣ (Αναπληρωτής Υπουργός Οικονομίας και Ανάπτυξης):</w:t>
      </w:r>
      <w:r>
        <w:rPr>
          <w:rFonts w:eastAsia="Times New Roman" w:cs="Times New Roman"/>
          <w:szCs w:val="24"/>
        </w:rPr>
        <w:t xml:space="preserve"> Η προστασία, η επιδότηση του στεγαστικού δανε</w:t>
      </w:r>
      <w:r>
        <w:rPr>
          <w:rFonts w:eastAsia="Times New Roman" w:cs="Times New Roman"/>
          <w:szCs w:val="24"/>
        </w:rPr>
        <w:t>ίου από 1</w:t>
      </w:r>
      <w:r w:rsidRPr="001E2F7A">
        <w:rPr>
          <w:rFonts w:eastAsia="Times New Roman" w:cs="Times New Roman"/>
          <w:szCs w:val="24"/>
          <w:vertAlign w:val="superscript"/>
        </w:rPr>
        <w:t>ης</w:t>
      </w:r>
      <w:r>
        <w:rPr>
          <w:rFonts w:eastAsia="Times New Roman" w:cs="Times New Roman"/>
          <w:szCs w:val="24"/>
        </w:rPr>
        <w:t xml:space="preserve"> Ιανουαρίου σημαίνει ότι τα δάνεια αυτά θα εξυπηρετούνταν. Άρα, δεν θα υπάρχει ανάγκη να πληρώσει ούτε ο </w:t>
      </w:r>
      <w:proofErr w:type="spellStart"/>
      <w:r>
        <w:rPr>
          <w:rFonts w:eastAsia="Times New Roman" w:cs="Times New Roman"/>
          <w:szCs w:val="24"/>
        </w:rPr>
        <w:t>πρωτοφειλέτης</w:t>
      </w:r>
      <w:proofErr w:type="spellEnd"/>
      <w:r>
        <w:rPr>
          <w:rFonts w:eastAsia="Times New Roman" w:cs="Times New Roman"/>
          <w:szCs w:val="24"/>
        </w:rPr>
        <w:t xml:space="preserve"> κάτι παραπάνω, ούτε και ο εγγυητής. Αυτό αποτελεί μορφή προστασίας. </w:t>
      </w:r>
    </w:p>
    <w:p w14:paraId="3A25B54A"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ο κ. </w:t>
      </w:r>
      <w:proofErr w:type="spellStart"/>
      <w:r>
        <w:rPr>
          <w:rFonts w:eastAsia="Times New Roman" w:cs="Times New Roman"/>
          <w:szCs w:val="24"/>
        </w:rPr>
        <w:t>Κουρμούσης</w:t>
      </w:r>
      <w:proofErr w:type="spellEnd"/>
      <w:r>
        <w:rPr>
          <w:rFonts w:eastAsia="Times New Roman" w:cs="Times New Roman"/>
          <w:szCs w:val="24"/>
        </w:rPr>
        <w:t xml:space="preserve"> αυτό ακριβώς προσπάθησε να πει, ότι για τα στεγαστικά δάνεια οι εγγυητές θα πρέπει να προσφύγουν και αυτοί, προκειμένου να έχουν προστασία. Και σε αυτό έχουμε πάρει πάρα πολλές πρωτοβουλίες με πάρα πολλές ημερίδες στην Ελλάδα, δημ</w:t>
      </w:r>
      <w:r>
        <w:rPr>
          <w:rFonts w:eastAsia="Times New Roman" w:cs="Times New Roman"/>
          <w:szCs w:val="24"/>
        </w:rPr>
        <w:t>ιουργώντας πολλά γραφεία ενημέρωσης και έχουμε και στοιχεία για το πόσες χιλιάδες άνθρωποι έχουν εξυπηρετηθεί από αυτές τις διαδικασίες, προκειμένου να ενημερωθούν. Αυτό, λοιπόν, που κάνουμε και με τους εγγυητές είναι ότι τους κινητοποιούμε για να ξέρουν ό</w:t>
      </w:r>
      <w:r>
        <w:rPr>
          <w:rFonts w:eastAsia="Times New Roman" w:cs="Times New Roman"/>
          <w:szCs w:val="24"/>
        </w:rPr>
        <w:t xml:space="preserve">τι πρέπει να κινηθούν και αυτοί παράλληλα με τον </w:t>
      </w:r>
      <w:proofErr w:type="spellStart"/>
      <w:r>
        <w:rPr>
          <w:rFonts w:eastAsia="Times New Roman" w:cs="Times New Roman"/>
          <w:szCs w:val="24"/>
        </w:rPr>
        <w:t>πρωτοφειλέτη</w:t>
      </w:r>
      <w:proofErr w:type="spellEnd"/>
      <w:r>
        <w:rPr>
          <w:rFonts w:eastAsia="Times New Roman" w:cs="Times New Roman"/>
          <w:szCs w:val="24"/>
        </w:rPr>
        <w:t xml:space="preserve">. </w:t>
      </w:r>
    </w:p>
    <w:p w14:paraId="3A25B54B"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ανεξάρτητα εάν θα ολοκληρωθεί ή όχι η διαδικασία, από τη στιγμή που υποβάλλεται η αίτηση, παύει κάθε διαδικασία πλειστηριασμού ή οτιδήποτε άλλο. Άρα, και μόνο με την υποβολή, ξεκινά η </w:t>
      </w:r>
      <w:r>
        <w:rPr>
          <w:rFonts w:eastAsia="Times New Roman" w:cs="Times New Roman"/>
          <w:szCs w:val="24"/>
        </w:rPr>
        <w:t>περίοδος προστασίας.</w:t>
      </w:r>
    </w:p>
    <w:p w14:paraId="3A25B54C"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Επίσης, το επαναλαμβάνω γιατί είναι πάρα πολύ σημαντικό, η αλλαγή των ορίων, βάσει των οποίων υπολογίζεται το τι προστατεύεται, είναι πάρα πολύ σημαντική και δεν πρέπει να την αγνοούμε. Άρα, δεδομένων των συνθηκών, επαναλαμβάνω, κάνουμ</w:t>
      </w:r>
      <w:r>
        <w:rPr>
          <w:rFonts w:eastAsia="Times New Roman" w:cs="Times New Roman"/>
          <w:szCs w:val="24"/>
        </w:rPr>
        <w:t xml:space="preserve">ε το μέγιστο που μπορεί να γίνει αυτή τη στιγμή. Κάνουμε το μέγιστο για να προστατευθούν και οι </w:t>
      </w:r>
      <w:proofErr w:type="spellStart"/>
      <w:r>
        <w:rPr>
          <w:rFonts w:eastAsia="Times New Roman" w:cs="Times New Roman"/>
          <w:szCs w:val="24"/>
        </w:rPr>
        <w:t>πρωτοφειλέτες</w:t>
      </w:r>
      <w:proofErr w:type="spellEnd"/>
      <w:r>
        <w:rPr>
          <w:rFonts w:eastAsia="Times New Roman" w:cs="Times New Roman"/>
          <w:szCs w:val="24"/>
        </w:rPr>
        <w:t xml:space="preserve"> και οι εγγυητές. </w:t>
      </w:r>
    </w:p>
    <w:p w14:paraId="3A25B54D"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Επιμένετε στην ομιλία σας και καλά κάνετε για τους λόγους που είπατε - συμφωνώ απολύτως στο τι πρέπει να γίνει- όμως, όπως γνωρί</w:t>
      </w:r>
      <w:r>
        <w:rPr>
          <w:rFonts w:eastAsia="Times New Roman" w:cs="Times New Roman"/>
          <w:szCs w:val="24"/>
        </w:rPr>
        <w:t xml:space="preserve">ζετε, έχουμε μία νομοθεσία για τους εγγυητές. </w:t>
      </w:r>
    </w:p>
    <w:p w14:paraId="3A25B54E"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τα μέτρα που σας ανακοίνωσα πριν, η </w:t>
      </w:r>
      <w:r>
        <w:rPr>
          <w:rFonts w:eastAsia="Times New Roman" w:cs="Times New Roman"/>
          <w:szCs w:val="24"/>
        </w:rPr>
        <w:t>δυνατότητά</w:t>
      </w:r>
      <w:r w:rsidRPr="004B4A0E">
        <w:rPr>
          <w:rFonts w:eastAsia="Times New Roman" w:cs="Times New Roman"/>
          <w:szCs w:val="24"/>
        </w:rPr>
        <w:t xml:space="preserve"> </w:t>
      </w:r>
      <w:r>
        <w:rPr>
          <w:rFonts w:eastAsia="Times New Roman" w:cs="Times New Roman"/>
          <w:szCs w:val="24"/>
        </w:rPr>
        <w:t xml:space="preserve">τους να προσφύγουν, που πρέπει να το ξέρουν, για να τύχουν της προστασίας, η παύση κάθε κίνησης εναντίον τους με την υποβολή της αίτησης, η διευκόλυνσή τους </w:t>
      </w:r>
      <w:r>
        <w:rPr>
          <w:rFonts w:eastAsia="Times New Roman" w:cs="Times New Roman"/>
          <w:szCs w:val="24"/>
        </w:rPr>
        <w:t xml:space="preserve">να μην χρειάζεται να έχουν φάκελο χαρτιών -οι εγγυητές, όχι οι </w:t>
      </w:r>
      <w:proofErr w:type="spellStart"/>
      <w:r>
        <w:rPr>
          <w:rFonts w:eastAsia="Times New Roman" w:cs="Times New Roman"/>
          <w:szCs w:val="24"/>
        </w:rPr>
        <w:t>πρωτοφειλέτες</w:t>
      </w:r>
      <w:proofErr w:type="spellEnd"/>
      <w:r>
        <w:rPr>
          <w:rFonts w:eastAsia="Times New Roman" w:cs="Times New Roman"/>
          <w:szCs w:val="24"/>
        </w:rPr>
        <w:t xml:space="preserve">, αυτό υποχρεούται η τράπεζα να το προσκομίσει </w:t>
      </w:r>
      <w:r w:rsidRPr="00975528">
        <w:rPr>
          <w:rFonts w:eastAsia="Times New Roman" w:cs="Times New Roman"/>
          <w:szCs w:val="24"/>
        </w:rPr>
        <w:t>άμα τη καταθέσει</w:t>
      </w:r>
      <w:r>
        <w:rPr>
          <w:rFonts w:eastAsia="Times New Roman" w:cs="Times New Roman"/>
          <w:szCs w:val="24"/>
        </w:rPr>
        <w:t xml:space="preserve"> της αιτήσεως- είναι πάρα πολύ συγκεκριμένα μέτρα. </w:t>
      </w:r>
    </w:p>
    <w:p w14:paraId="3A25B54F"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ο </w:t>
      </w:r>
      <w:r w:rsidRPr="00975528">
        <w:rPr>
          <w:rFonts w:eastAsia="Times New Roman" w:cs="Times New Roman"/>
          <w:szCs w:val="24"/>
        </w:rPr>
        <w:t>κ.</w:t>
      </w:r>
      <w:r w:rsidRPr="00975528">
        <w:rPr>
          <w:rFonts w:eastAsia="Times New Roman" w:cs="Times New Roman"/>
          <w:b/>
          <w:szCs w:val="24"/>
        </w:rPr>
        <w:t xml:space="preserve"> </w:t>
      </w:r>
      <w:proofErr w:type="spellStart"/>
      <w:r>
        <w:rPr>
          <w:rFonts w:eastAsia="Times New Roman" w:cs="Times New Roman"/>
          <w:szCs w:val="24"/>
        </w:rPr>
        <w:t>Κ</w:t>
      </w:r>
      <w:r w:rsidRPr="00975528">
        <w:rPr>
          <w:rFonts w:eastAsia="Times New Roman" w:cs="Times New Roman"/>
          <w:szCs w:val="24"/>
        </w:rPr>
        <w:t>ουρμούσης</w:t>
      </w:r>
      <w:proofErr w:type="spellEnd"/>
      <w:r w:rsidRPr="00975528">
        <w:rPr>
          <w:rFonts w:eastAsia="Times New Roman" w:cs="Times New Roman"/>
          <w:szCs w:val="24"/>
        </w:rPr>
        <w:t xml:space="preserve"> </w:t>
      </w:r>
      <w:r>
        <w:rPr>
          <w:rFonts w:eastAsia="Times New Roman" w:cs="Times New Roman"/>
          <w:szCs w:val="24"/>
        </w:rPr>
        <w:t>με την ευθύνη που έχει προσπάθησ</w:t>
      </w:r>
      <w:r>
        <w:rPr>
          <w:rFonts w:eastAsia="Times New Roman" w:cs="Times New Roman"/>
          <w:szCs w:val="24"/>
        </w:rPr>
        <w:t xml:space="preserve">ε από την τηλεοπτική αυτή εκπομπή ακριβώς αυτά να πει και με βάση αυτά να κινητοποιήσει τους εγγυητές. </w:t>
      </w:r>
    </w:p>
    <w:p w14:paraId="3A25B550"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Νομίζουμε ότι όλα αυτά μαζί διαμορφώνουν ένα πλαίσιο προστασίας και δεσμευόμαστε –επαναλαμβάνω ότι δεν θέλω να μπω σε λεπτομέρειες- ότι όσο είναι η Κυβέ</w:t>
      </w:r>
      <w:r>
        <w:rPr>
          <w:rFonts w:eastAsia="Times New Roman" w:cs="Times New Roman"/>
          <w:szCs w:val="24"/>
        </w:rPr>
        <w:t xml:space="preserve">ρνηση αυτή, το πλαίσιο αυτό δεν θα διαταραχθεί. Μέχρι στιγμής έχουμε εξασφαλίσει για την πρώτη κατοικία πολύ σημαντική προστασία και για τους </w:t>
      </w:r>
      <w:proofErr w:type="spellStart"/>
      <w:r>
        <w:rPr>
          <w:rFonts w:eastAsia="Times New Roman" w:cs="Times New Roman"/>
          <w:szCs w:val="24"/>
        </w:rPr>
        <w:t>πρωτοφειλέτες</w:t>
      </w:r>
      <w:proofErr w:type="spellEnd"/>
      <w:r>
        <w:rPr>
          <w:rFonts w:eastAsia="Times New Roman" w:cs="Times New Roman"/>
          <w:szCs w:val="24"/>
        </w:rPr>
        <w:t xml:space="preserve"> και για τους εγγυητές. </w:t>
      </w:r>
    </w:p>
    <w:p w14:paraId="3A25B551" w14:textId="77777777" w:rsidR="007E46BB" w:rsidRDefault="00D8234F">
      <w:pPr>
        <w:spacing w:line="600" w:lineRule="auto"/>
        <w:ind w:firstLine="720"/>
        <w:contextualSpacing/>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Στο σημείο αυτό ολοκληρώθηκε η συζήτηση των</w:t>
      </w:r>
      <w:r>
        <w:rPr>
          <w:rFonts w:eastAsia="Times New Roman" w:cs="Times New Roman"/>
          <w:szCs w:val="24"/>
        </w:rPr>
        <w:t xml:space="preserve"> επικαίρων ερωτήσεων. </w:t>
      </w:r>
    </w:p>
    <w:p w14:paraId="3A25B552"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456A25">
        <w:rPr>
          <w:rFonts w:eastAsia="Times New Roman" w:cs="Times New Roman"/>
          <w:szCs w:val="24"/>
        </w:rPr>
        <w:t>συνάδελφοι, δέχεστε στο σημείο αυτό να λύσουμε τη συνεδρίαση;</w:t>
      </w:r>
    </w:p>
    <w:p w14:paraId="3A25B553" w14:textId="77777777" w:rsidR="007E46BB" w:rsidRDefault="00D8234F">
      <w:pPr>
        <w:spacing w:line="600" w:lineRule="auto"/>
        <w:ind w:firstLine="720"/>
        <w:contextualSpacing/>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3A25B554" w14:textId="77777777" w:rsidR="007E46BB" w:rsidRDefault="00D8234F">
      <w:pPr>
        <w:spacing w:line="600" w:lineRule="auto"/>
        <w:ind w:firstLine="720"/>
        <w:contextualSpacing/>
        <w:jc w:val="both"/>
        <w:rPr>
          <w:rFonts w:eastAsia="Times New Roman" w:cs="Times New Roman"/>
          <w:szCs w:val="24"/>
        </w:rPr>
      </w:pPr>
      <w:r w:rsidRPr="008111CD">
        <w:rPr>
          <w:rFonts w:eastAsia="Times New Roman"/>
          <w:b/>
          <w:bCs/>
        </w:rPr>
        <w:lastRenderedPageBreak/>
        <w:t>ΠΡΟΕΔΡΕΥΩΝ (Νικήτας Κακλαμάνης):</w:t>
      </w:r>
      <w:r>
        <w:rPr>
          <w:rFonts w:eastAsia="Times New Roman" w:cs="Times New Roman"/>
          <w:szCs w:val="24"/>
        </w:rPr>
        <w:t xml:space="preserve"> </w:t>
      </w:r>
      <w:r w:rsidRPr="00456A25">
        <w:rPr>
          <w:rFonts w:eastAsia="Times New Roman" w:cs="Times New Roman"/>
          <w:szCs w:val="24"/>
        </w:rPr>
        <w:t xml:space="preserve">Με τη </w:t>
      </w:r>
      <w:r>
        <w:rPr>
          <w:rFonts w:eastAsia="Times New Roman" w:cs="Times New Roman"/>
          <w:szCs w:val="24"/>
        </w:rPr>
        <w:t>συναίνεση του Σώματος και ώρα 11</w:t>
      </w:r>
      <w:r w:rsidRPr="00456A25">
        <w:rPr>
          <w:rFonts w:eastAsia="Times New Roman" w:cs="Times New Roman"/>
          <w:szCs w:val="24"/>
        </w:rPr>
        <w:t>.</w:t>
      </w:r>
      <w:r>
        <w:rPr>
          <w:rFonts w:eastAsia="Times New Roman" w:cs="Times New Roman"/>
          <w:szCs w:val="24"/>
        </w:rPr>
        <w:t xml:space="preserve">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5 Νοεμβρίου 2018 και ώρα 18</w:t>
      </w:r>
      <w:r>
        <w:rPr>
          <w:rFonts w:eastAsia="Times New Roman" w:cs="Times New Roman"/>
          <w:szCs w:val="24"/>
        </w:rPr>
        <w:t>.</w:t>
      </w:r>
      <w:r>
        <w:rPr>
          <w:rFonts w:eastAsia="Times New Roman" w:cs="Times New Roman"/>
          <w:szCs w:val="24"/>
        </w:rPr>
        <w:t>00΄</w:t>
      </w:r>
      <w:r w:rsidRPr="00456A25">
        <w:rPr>
          <w:rFonts w:eastAsia="Times New Roman" w:cs="Times New Roman"/>
          <w:szCs w:val="24"/>
        </w:rPr>
        <w:t>, με αντικείμενο εργασιών του Σώματος</w:t>
      </w:r>
      <w:r>
        <w:rPr>
          <w:rFonts w:eastAsia="Times New Roman" w:cs="Times New Roman"/>
          <w:szCs w:val="24"/>
        </w:rPr>
        <w:t>:</w:t>
      </w:r>
      <w:r w:rsidRPr="00456A25">
        <w:rPr>
          <w:rFonts w:eastAsia="Times New Roman" w:cs="Times New Roman"/>
          <w:szCs w:val="24"/>
        </w:rPr>
        <w:t xml:space="preserve"> κοινοβουλευτικό έλεγχο</w:t>
      </w:r>
      <w:r>
        <w:rPr>
          <w:rFonts w:eastAsia="Times New Roman" w:cs="Times New Roman"/>
          <w:szCs w:val="24"/>
        </w:rPr>
        <w:t>,</w:t>
      </w:r>
      <w:r w:rsidRPr="00456A25">
        <w:rPr>
          <w:rFonts w:eastAsia="Times New Roman" w:cs="Times New Roman"/>
          <w:szCs w:val="24"/>
        </w:rPr>
        <w:t xml:space="preserve"> σ</w:t>
      </w:r>
      <w:r>
        <w:rPr>
          <w:rFonts w:eastAsia="Times New Roman" w:cs="Times New Roman"/>
          <w:szCs w:val="24"/>
        </w:rPr>
        <w:t>υζήτηση επικαίρων ερωτήσεων</w:t>
      </w:r>
      <w:r w:rsidRPr="00456A25">
        <w:rPr>
          <w:rFonts w:eastAsia="Times New Roman" w:cs="Times New Roman"/>
          <w:szCs w:val="24"/>
        </w:rPr>
        <w:t xml:space="preserve">. </w:t>
      </w:r>
    </w:p>
    <w:p w14:paraId="3A25B555" w14:textId="77777777" w:rsidR="007E46BB" w:rsidRDefault="00D8234F">
      <w:pPr>
        <w:spacing w:line="600" w:lineRule="auto"/>
        <w:contextualSpacing/>
        <w:jc w:val="both"/>
        <w:rPr>
          <w:rFonts w:eastAsia="Times New Roman" w:cs="Times New Roman"/>
          <w:szCs w:val="24"/>
        </w:rPr>
      </w:pPr>
      <w:r>
        <w:rPr>
          <w:rFonts w:eastAsia="Times New Roman" w:cs="Times New Roman"/>
          <w:szCs w:val="24"/>
        </w:rPr>
        <w:t xml:space="preserve">            </w:t>
      </w:r>
      <w:r w:rsidRPr="00456A25">
        <w:rPr>
          <w:rFonts w:eastAsia="Times New Roman" w:cs="Times New Roman"/>
          <w:b/>
          <w:bCs/>
          <w:szCs w:val="24"/>
        </w:rPr>
        <w:t>Ο ΠΡΟΕΔΡΟΣ                                                        ΟΙ ΓΡΑΜΜΑΤΕΙΣ</w:t>
      </w:r>
      <w:r w:rsidRPr="00456A25">
        <w:rPr>
          <w:rFonts w:eastAsia="Times New Roman" w:cs="Times New Roman"/>
          <w:szCs w:val="24"/>
        </w:rPr>
        <w:t xml:space="preserve">  </w:t>
      </w:r>
    </w:p>
    <w:p w14:paraId="3A25B556" w14:textId="77777777" w:rsidR="007E46BB" w:rsidRDefault="00D8234F">
      <w:pPr>
        <w:spacing w:line="600" w:lineRule="auto"/>
        <w:ind w:firstLine="720"/>
        <w:contextualSpacing/>
        <w:jc w:val="both"/>
        <w:rPr>
          <w:rFonts w:eastAsia="Times New Roman" w:cs="Times New Roman"/>
          <w:szCs w:val="24"/>
        </w:rPr>
      </w:pPr>
      <w:r>
        <w:rPr>
          <w:rFonts w:eastAsia="Times New Roman" w:cs="Times New Roman"/>
          <w:szCs w:val="24"/>
        </w:rPr>
        <w:t xml:space="preserve"> </w:t>
      </w:r>
    </w:p>
    <w:p w14:paraId="3A25B557" w14:textId="77777777" w:rsidR="007E46BB" w:rsidRDefault="007E46BB">
      <w:pPr>
        <w:spacing w:line="600" w:lineRule="auto"/>
        <w:ind w:firstLine="720"/>
        <w:contextualSpacing/>
        <w:jc w:val="both"/>
        <w:rPr>
          <w:rFonts w:eastAsia="Times New Roman" w:cs="Times New Roman"/>
          <w:szCs w:val="24"/>
        </w:rPr>
      </w:pPr>
    </w:p>
    <w:p w14:paraId="3A25B558" w14:textId="77777777" w:rsidR="007E46BB" w:rsidRDefault="007E46BB">
      <w:pPr>
        <w:spacing w:line="600" w:lineRule="auto"/>
        <w:ind w:firstLine="720"/>
        <w:contextualSpacing/>
        <w:jc w:val="both"/>
        <w:rPr>
          <w:rFonts w:eastAsia="Times New Roman" w:cs="Times New Roman"/>
          <w:szCs w:val="24"/>
        </w:rPr>
      </w:pPr>
    </w:p>
    <w:sectPr w:rsidR="007E46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t4rftEUZFuYmZBJ18tjViyOfsoQ=" w:salt="xXx9a06RtohxZDs+oMIf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BB"/>
    <w:rsid w:val="00366A08"/>
    <w:rsid w:val="007E46BB"/>
    <w:rsid w:val="00D823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B433"/>
  <w15:docId w15:val="{717301AF-A233-4F20-BE25-14FD2F8E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3D5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03D5F"/>
    <w:rPr>
      <w:rFonts w:ascii="Segoe UI" w:hAnsi="Segoe UI" w:cs="Segoe UI"/>
      <w:sz w:val="18"/>
      <w:szCs w:val="18"/>
    </w:rPr>
  </w:style>
  <w:style w:type="paragraph" w:styleId="a4">
    <w:name w:val="Revision"/>
    <w:hidden/>
    <w:uiPriority w:val="99"/>
    <w:semiHidden/>
    <w:rsid w:val="009717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713</MetadataID>
    <Session xmlns="641f345b-441b-4b81-9152-adc2e73ba5e1">Δ´</Session>
    <Date xmlns="641f345b-441b-4b81-9152-adc2e73ba5e1">2018-11-01T22:00:00+00:00</Date>
    <Status xmlns="641f345b-441b-4b81-9152-adc2e73ba5e1">
      <Url>https://intra.parliament.gr/praktika/Lists/Incoming_Metadata/EditForm.aspx?ID=713&amp;Source=/praktika/Recordings_Library/Forms/AllItems.aspx</Url>
      <Description>Δημοσιεύτηκε</Description>
    </Status>
    <Meeting xmlns="641f345b-441b-4b81-9152-adc2e73ba5e1">ΚΑ´</Meeting>
  </documentManagement>
</p:properties>
</file>

<file path=customXml/itemProps1.xml><?xml version="1.0" encoding="utf-8"?>
<ds:datastoreItem xmlns:ds="http://schemas.openxmlformats.org/officeDocument/2006/customXml" ds:itemID="{F3C0F81C-84C8-4119-8857-08D66A158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954C6-DE39-479F-8393-1152D223D245}">
  <ds:schemaRefs>
    <ds:schemaRef ds:uri="http://schemas.microsoft.com/sharepoint/v3/contenttype/forms"/>
  </ds:schemaRefs>
</ds:datastoreItem>
</file>

<file path=customXml/itemProps3.xml><?xml version="1.0" encoding="utf-8"?>
<ds:datastoreItem xmlns:ds="http://schemas.openxmlformats.org/officeDocument/2006/customXml" ds:itemID="{DF1EBC23-8981-4616-9D4B-BD514274B1C3}">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12027</Words>
  <Characters>64951</Characters>
  <Application>Microsoft Office Word</Application>
  <DocSecurity>0</DocSecurity>
  <Lines>541</Lines>
  <Paragraphs>153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2018-11-12T09:37:00Z</dcterms:created>
  <dcterms:modified xsi:type="dcterms:W3CDTF">2018-11-12T09:37:00Z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