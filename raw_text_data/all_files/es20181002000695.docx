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E20EA" w14:textId="77777777" w:rsidR="00BE1F24" w:rsidRPr="00BE1F24" w:rsidRDefault="00BE1F24" w:rsidP="00BE1F24">
      <w:pPr>
        <w:spacing w:after="200" w:line="360" w:lineRule="auto"/>
        <w:rPr>
          <w:ins w:id="0" w:author="Φλούδα Χριστίνα" w:date="2018-10-09T11:15:00Z"/>
          <w:rFonts w:eastAsia="Times New Roman"/>
          <w:szCs w:val="24"/>
          <w:lang w:eastAsia="en-US"/>
        </w:rPr>
      </w:pPr>
      <w:bookmarkStart w:id="1" w:name="_GoBack"/>
      <w:bookmarkEnd w:id="1"/>
      <w:ins w:id="2" w:author="Φλούδα Χριστίνα" w:date="2018-10-09T11:15:00Z">
        <w:r w:rsidRPr="00BE1F2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5F1B483" w14:textId="77777777" w:rsidR="00BE1F24" w:rsidRPr="00BE1F24" w:rsidRDefault="00BE1F24" w:rsidP="00BE1F24">
      <w:pPr>
        <w:spacing w:after="200" w:line="360" w:lineRule="auto"/>
        <w:rPr>
          <w:ins w:id="3" w:author="Φλούδα Χριστίνα" w:date="2018-10-09T11:15:00Z"/>
          <w:rFonts w:eastAsia="Times New Roman"/>
          <w:szCs w:val="24"/>
          <w:lang w:eastAsia="en-US"/>
        </w:rPr>
      </w:pPr>
    </w:p>
    <w:p w14:paraId="24A6B0AD" w14:textId="77777777" w:rsidR="00BE1F24" w:rsidRPr="00BE1F24" w:rsidRDefault="00BE1F24" w:rsidP="00BE1F24">
      <w:pPr>
        <w:spacing w:after="200" w:line="360" w:lineRule="auto"/>
        <w:rPr>
          <w:ins w:id="4" w:author="Φλούδα Χριστίνα" w:date="2018-10-09T11:15:00Z"/>
          <w:rFonts w:eastAsia="Times New Roman"/>
          <w:szCs w:val="24"/>
          <w:lang w:eastAsia="en-US"/>
        </w:rPr>
      </w:pPr>
      <w:ins w:id="5" w:author="Φλούδα Χριστίνα" w:date="2018-10-09T11:15:00Z">
        <w:r w:rsidRPr="00BE1F24">
          <w:rPr>
            <w:rFonts w:eastAsia="Times New Roman"/>
            <w:szCs w:val="24"/>
            <w:lang w:eastAsia="en-US"/>
          </w:rPr>
          <w:t>ΠΙΝΑΚΑΣ ΠΕΡΙΕΧΟΜΕΝΩΝ</w:t>
        </w:r>
      </w:ins>
    </w:p>
    <w:p w14:paraId="29D4A155" w14:textId="77777777" w:rsidR="00BE1F24" w:rsidRPr="00BE1F24" w:rsidRDefault="00BE1F24" w:rsidP="00BE1F24">
      <w:pPr>
        <w:spacing w:after="200" w:line="360" w:lineRule="auto"/>
        <w:rPr>
          <w:ins w:id="6" w:author="Φλούδα Χριστίνα" w:date="2018-10-09T11:15:00Z"/>
          <w:rFonts w:eastAsia="Times New Roman"/>
          <w:szCs w:val="24"/>
          <w:lang w:eastAsia="en-US"/>
        </w:rPr>
      </w:pPr>
      <w:ins w:id="7" w:author="Φλούδα Χριστίνα" w:date="2018-10-09T11:15:00Z">
        <w:r w:rsidRPr="00BE1F24">
          <w:rPr>
            <w:rFonts w:eastAsia="Times New Roman"/>
            <w:szCs w:val="24"/>
            <w:lang w:eastAsia="en-US"/>
          </w:rPr>
          <w:t xml:space="preserve">ΙΖ’ ΠΕΡΙΟΔΟΣ </w:t>
        </w:r>
      </w:ins>
    </w:p>
    <w:p w14:paraId="5D3E1477" w14:textId="77777777" w:rsidR="00BE1F24" w:rsidRPr="00BE1F24" w:rsidRDefault="00BE1F24" w:rsidP="00BE1F24">
      <w:pPr>
        <w:spacing w:after="200" w:line="360" w:lineRule="auto"/>
        <w:rPr>
          <w:ins w:id="8" w:author="Φλούδα Χριστίνα" w:date="2018-10-09T11:15:00Z"/>
          <w:rFonts w:eastAsia="Times New Roman"/>
          <w:szCs w:val="24"/>
          <w:lang w:eastAsia="en-US"/>
        </w:rPr>
      </w:pPr>
      <w:ins w:id="9" w:author="Φλούδα Χριστίνα" w:date="2018-10-09T11:15:00Z">
        <w:r w:rsidRPr="00BE1F24">
          <w:rPr>
            <w:rFonts w:eastAsia="Times New Roman"/>
            <w:szCs w:val="24"/>
            <w:lang w:eastAsia="en-US"/>
          </w:rPr>
          <w:t>ΠΡΟΕΔΡΕΥΟΜΕΝΗΣ ΚΟΙΝΟΒΟΥΛΕΥΤΙΚΗΣ ΔΗΜΟΚΡΑΤΙΑΣ</w:t>
        </w:r>
      </w:ins>
    </w:p>
    <w:p w14:paraId="31A40A39" w14:textId="77777777" w:rsidR="00BE1F24" w:rsidRPr="00BE1F24" w:rsidRDefault="00BE1F24" w:rsidP="00BE1F24">
      <w:pPr>
        <w:spacing w:after="200" w:line="360" w:lineRule="auto"/>
        <w:rPr>
          <w:ins w:id="10" w:author="Φλούδα Χριστίνα" w:date="2018-10-09T11:15:00Z"/>
          <w:rFonts w:eastAsia="Times New Roman"/>
          <w:szCs w:val="24"/>
          <w:lang w:eastAsia="en-US"/>
        </w:rPr>
      </w:pPr>
      <w:ins w:id="11" w:author="Φλούδα Χριστίνα" w:date="2018-10-09T11:15:00Z">
        <w:r w:rsidRPr="00BE1F24">
          <w:rPr>
            <w:rFonts w:eastAsia="Times New Roman"/>
            <w:szCs w:val="24"/>
            <w:lang w:eastAsia="en-US"/>
          </w:rPr>
          <w:t>ΣΥΝΟΔΟΣ Δ΄</w:t>
        </w:r>
      </w:ins>
    </w:p>
    <w:p w14:paraId="7D29033F" w14:textId="77777777" w:rsidR="00BE1F24" w:rsidRPr="00BE1F24" w:rsidRDefault="00BE1F24" w:rsidP="00BE1F24">
      <w:pPr>
        <w:spacing w:after="200" w:line="360" w:lineRule="auto"/>
        <w:rPr>
          <w:ins w:id="12" w:author="Φλούδα Χριστίνα" w:date="2018-10-09T11:15:00Z"/>
          <w:rFonts w:eastAsia="Times New Roman"/>
          <w:szCs w:val="24"/>
          <w:lang w:eastAsia="en-US"/>
        </w:rPr>
      </w:pPr>
    </w:p>
    <w:p w14:paraId="296E8039" w14:textId="77777777" w:rsidR="00BE1F24" w:rsidRPr="00BE1F24" w:rsidRDefault="00BE1F24" w:rsidP="00BE1F24">
      <w:pPr>
        <w:spacing w:after="200" w:line="360" w:lineRule="auto"/>
        <w:rPr>
          <w:ins w:id="13" w:author="Φλούδα Χριστίνα" w:date="2018-10-09T11:15:00Z"/>
          <w:rFonts w:eastAsia="Times New Roman"/>
          <w:szCs w:val="24"/>
          <w:lang w:eastAsia="en-US"/>
        </w:rPr>
      </w:pPr>
      <w:ins w:id="14" w:author="Φλούδα Χριστίνα" w:date="2018-10-09T11:15:00Z">
        <w:r w:rsidRPr="00BE1F24">
          <w:rPr>
            <w:rFonts w:eastAsia="Times New Roman"/>
            <w:szCs w:val="24"/>
            <w:lang w:eastAsia="en-US"/>
          </w:rPr>
          <w:t>ΣΥΝΕΔΡΙΑΣΗ Γ΄</w:t>
        </w:r>
      </w:ins>
    </w:p>
    <w:p w14:paraId="0F39D9C2" w14:textId="77777777" w:rsidR="00BE1F24" w:rsidRPr="00BE1F24" w:rsidRDefault="00BE1F24" w:rsidP="00BE1F24">
      <w:pPr>
        <w:spacing w:after="200" w:line="360" w:lineRule="auto"/>
        <w:rPr>
          <w:ins w:id="15" w:author="Φλούδα Χριστίνα" w:date="2018-10-09T11:15:00Z"/>
          <w:rFonts w:eastAsia="Times New Roman"/>
          <w:szCs w:val="24"/>
          <w:lang w:eastAsia="en-US"/>
        </w:rPr>
      </w:pPr>
      <w:ins w:id="16" w:author="Φλούδα Χριστίνα" w:date="2018-10-09T11:15:00Z">
        <w:r w:rsidRPr="00BE1F24">
          <w:rPr>
            <w:rFonts w:eastAsia="Times New Roman"/>
            <w:szCs w:val="24"/>
            <w:lang w:eastAsia="en-US"/>
          </w:rPr>
          <w:t>Τρίτη  2 Οκτωβρίου 2018</w:t>
        </w:r>
      </w:ins>
    </w:p>
    <w:p w14:paraId="3963B328" w14:textId="77777777" w:rsidR="00BE1F24" w:rsidRPr="00BE1F24" w:rsidRDefault="00BE1F24" w:rsidP="00BE1F24">
      <w:pPr>
        <w:spacing w:after="200" w:line="360" w:lineRule="auto"/>
        <w:rPr>
          <w:ins w:id="17" w:author="Φλούδα Χριστίνα" w:date="2018-10-09T11:15:00Z"/>
          <w:rFonts w:eastAsia="Times New Roman"/>
          <w:szCs w:val="24"/>
          <w:lang w:eastAsia="en-US"/>
        </w:rPr>
      </w:pPr>
    </w:p>
    <w:p w14:paraId="40DCCA8A" w14:textId="77777777" w:rsidR="00BE1F24" w:rsidRPr="00BE1F24" w:rsidRDefault="00BE1F24" w:rsidP="00BE1F24">
      <w:pPr>
        <w:spacing w:after="200" w:line="360" w:lineRule="auto"/>
        <w:rPr>
          <w:ins w:id="18" w:author="Φλούδα Χριστίνα" w:date="2018-10-09T11:15:00Z"/>
          <w:rFonts w:eastAsia="Times New Roman"/>
          <w:szCs w:val="24"/>
          <w:lang w:eastAsia="en-US"/>
        </w:rPr>
      </w:pPr>
      <w:ins w:id="19" w:author="Φλούδα Χριστίνα" w:date="2018-10-09T11:15:00Z">
        <w:r w:rsidRPr="00BE1F24">
          <w:rPr>
            <w:rFonts w:eastAsia="Times New Roman"/>
            <w:szCs w:val="24"/>
            <w:lang w:eastAsia="en-US"/>
          </w:rPr>
          <w:t>ΘΕΜΑΤΑ</w:t>
        </w:r>
      </w:ins>
    </w:p>
    <w:p w14:paraId="7152F522" w14:textId="77777777" w:rsidR="00BE1F24" w:rsidRPr="00BE1F24" w:rsidRDefault="00BE1F24" w:rsidP="00BE1F24">
      <w:pPr>
        <w:spacing w:after="0" w:line="360" w:lineRule="auto"/>
        <w:rPr>
          <w:ins w:id="20" w:author="Φλούδα Χριστίνα" w:date="2018-10-09T11:15:00Z"/>
          <w:rFonts w:eastAsia="Times New Roman"/>
          <w:szCs w:val="24"/>
          <w:lang w:eastAsia="en-US"/>
        </w:rPr>
      </w:pPr>
      <w:ins w:id="21" w:author="Φλούδα Χριστίνα" w:date="2018-10-09T11:15:00Z">
        <w:r w:rsidRPr="00BE1F24">
          <w:rPr>
            <w:rFonts w:eastAsia="Times New Roman"/>
            <w:szCs w:val="24"/>
            <w:lang w:eastAsia="en-US"/>
          </w:rPr>
          <w:t xml:space="preserve"> </w:t>
        </w:r>
        <w:r w:rsidRPr="00BE1F24">
          <w:rPr>
            <w:rFonts w:eastAsia="Times New Roman"/>
            <w:szCs w:val="24"/>
            <w:lang w:eastAsia="en-US"/>
          </w:rPr>
          <w:br/>
          <w:t xml:space="preserve">Α. ΕΙΔΙΚΑ ΘΕΜΑΤΑ </w:t>
        </w:r>
        <w:r w:rsidRPr="00BE1F24">
          <w:rPr>
            <w:rFonts w:eastAsia="Times New Roman"/>
            <w:szCs w:val="24"/>
            <w:lang w:eastAsia="en-US"/>
          </w:rPr>
          <w:br/>
          <w:t xml:space="preserve">1. Επικύρωση Πρακτικών, σελ. </w:t>
        </w:r>
        <w:r w:rsidRPr="00BE1F24">
          <w:rPr>
            <w:rFonts w:eastAsia="Times New Roman"/>
            <w:szCs w:val="24"/>
            <w:lang w:eastAsia="en-US"/>
          </w:rPr>
          <w:br/>
          <w:t xml:space="preserve">2.  Άδεια απουσίας του Βουλευτή κ. Γ. Κουμουτσάκου, σελ. </w:t>
        </w:r>
        <w:r w:rsidRPr="00BE1F24">
          <w:rPr>
            <w:rFonts w:eastAsia="Times New Roman"/>
            <w:szCs w:val="24"/>
            <w:lang w:eastAsia="en-US"/>
          </w:rPr>
          <w:br/>
          <w:t xml:space="preserve">3. Επί διαδικαστικού θέματος, σελ. </w:t>
        </w:r>
        <w:r w:rsidRPr="00BE1F24">
          <w:rPr>
            <w:rFonts w:eastAsia="Times New Roman"/>
            <w:szCs w:val="24"/>
            <w:lang w:eastAsia="en-US"/>
          </w:rPr>
          <w:br/>
          <w:t xml:space="preserve"> </w:t>
        </w:r>
        <w:r w:rsidRPr="00BE1F24">
          <w:rPr>
            <w:rFonts w:eastAsia="Times New Roman"/>
            <w:szCs w:val="24"/>
            <w:lang w:eastAsia="en-US"/>
          </w:rPr>
          <w:br/>
          <w:t xml:space="preserve">Β. ΝΟΜΟΘΕΤΙΚΗ ΕΡΓΑΣΙΑ </w:t>
        </w:r>
        <w:r w:rsidRPr="00BE1F24">
          <w:rPr>
            <w:rFonts w:eastAsia="Times New Roman"/>
            <w:szCs w:val="24"/>
            <w:lang w:eastAsia="en-US"/>
          </w:rPr>
          <w:br/>
          <w:t xml:space="preserve">1. Συζήτηση και ψήφιση επί της αρχής, των άρθρων και του συνόλου του σχεδίου νόμου του Υπουργείου Τουρισμού:  "Κύρωση της Συμφωνίας μεταξύ της Κυβέρνησης της Ελληνικής Δημοκρατίας και του Παγκόσμιου Οργανισμού Τουρισμού (ΠΟΤ) για τη διοργάνωση της 8ης Διεθνούς Συνάντησης του ΠΟΤ για τον Τουρισμό στον Δρόμο του Μεταξιού", σελ. </w:t>
        </w:r>
        <w:r w:rsidRPr="00BE1F24">
          <w:rPr>
            <w:rFonts w:eastAsia="Times New Roman"/>
            <w:szCs w:val="24"/>
            <w:lang w:eastAsia="en-US"/>
          </w:rPr>
          <w:br/>
          <w:t>2. Κατάθεση σχεδίου νόμου:</w:t>
        </w:r>
      </w:ins>
    </w:p>
    <w:p w14:paraId="169313DD" w14:textId="77777777" w:rsidR="00BE1F24" w:rsidRPr="00BE1F24" w:rsidRDefault="00BE1F24" w:rsidP="00BE1F24">
      <w:pPr>
        <w:spacing w:after="0" w:line="360" w:lineRule="auto"/>
        <w:rPr>
          <w:ins w:id="22" w:author="Φλούδα Χριστίνα" w:date="2018-10-09T11:15:00Z"/>
          <w:rFonts w:eastAsia="Times New Roman"/>
          <w:szCs w:val="24"/>
          <w:lang w:eastAsia="en-US"/>
        </w:rPr>
      </w:pPr>
      <w:ins w:id="23" w:author="Φλούδα Χριστίνα" w:date="2018-10-09T11:15:00Z">
        <w:r w:rsidRPr="00BE1F24">
          <w:rPr>
            <w:rFonts w:eastAsia="Times New Roman"/>
            <w:szCs w:val="24"/>
            <w:lang w:eastAsia="en-US"/>
          </w:rPr>
          <w:t xml:space="preserve">Οι Υπουργοί Δικαιοσύνης, Διαφάνειας και Ανθρωπίνων Δικαιωμάτων και Οικονομικών, καθώς και ο Αναπληρωτής Υπουργός Δικαιοσύνης, Διαφάνειας και Ανθρωπίνων Δικαιωμάτων, κατέθεσαν την 1.10.2018 σχέδιο νόμου: "Επείγουσες ρυθμίσεις για την υποβολή δηλώσεων περιουσιακής κατάστασης και άλλες διατάξεις", σελ. </w:t>
        </w:r>
        <w:r w:rsidRPr="00BE1F24">
          <w:rPr>
            <w:rFonts w:eastAsia="Times New Roman"/>
            <w:szCs w:val="24"/>
            <w:lang w:eastAsia="en-US"/>
          </w:rPr>
          <w:br/>
          <w:t xml:space="preserve"> </w:t>
        </w:r>
        <w:r w:rsidRPr="00BE1F24">
          <w:rPr>
            <w:rFonts w:eastAsia="Times New Roman"/>
            <w:szCs w:val="24"/>
            <w:lang w:eastAsia="en-US"/>
          </w:rPr>
          <w:br/>
        </w:r>
      </w:ins>
    </w:p>
    <w:p w14:paraId="236DB82A" w14:textId="77777777" w:rsidR="00BE1F24" w:rsidRPr="00BE1F24" w:rsidRDefault="00BE1F24" w:rsidP="00BE1F24">
      <w:pPr>
        <w:spacing w:after="200" w:line="360" w:lineRule="auto"/>
        <w:rPr>
          <w:ins w:id="24" w:author="Φλούδα Χριστίνα" w:date="2018-10-09T11:15:00Z"/>
          <w:rFonts w:eastAsia="Times New Roman"/>
          <w:szCs w:val="24"/>
          <w:lang w:eastAsia="en-US"/>
        </w:rPr>
      </w:pPr>
      <w:ins w:id="25" w:author="Φλούδα Χριστίνα" w:date="2018-10-09T11:15:00Z">
        <w:r w:rsidRPr="00BE1F24">
          <w:rPr>
            <w:rFonts w:eastAsia="Times New Roman"/>
            <w:szCs w:val="24"/>
            <w:lang w:eastAsia="en-US"/>
          </w:rPr>
          <w:t>ΠΡΟΕΔΡΕΥΟΥΣΑ</w:t>
        </w:r>
      </w:ins>
    </w:p>
    <w:p w14:paraId="433EE38C" w14:textId="77777777" w:rsidR="00BE1F24" w:rsidRPr="00BE1F24" w:rsidRDefault="00BE1F24" w:rsidP="00BE1F24">
      <w:pPr>
        <w:spacing w:after="200" w:line="360" w:lineRule="auto"/>
        <w:rPr>
          <w:ins w:id="26" w:author="Φλούδα Χριστίνα" w:date="2018-10-09T11:15:00Z"/>
          <w:rFonts w:eastAsia="Times New Roman"/>
          <w:szCs w:val="24"/>
          <w:lang w:eastAsia="en-US"/>
        </w:rPr>
      </w:pPr>
      <w:ins w:id="27" w:author="Φλούδα Χριστίνα" w:date="2018-10-09T11:15:00Z">
        <w:r w:rsidRPr="00BE1F24">
          <w:rPr>
            <w:rFonts w:eastAsia="Times New Roman"/>
            <w:szCs w:val="24"/>
            <w:lang w:eastAsia="en-US"/>
          </w:rPr>
          <w:t>ΧΡΙΣΤΟΔΟΥΛΟΠΟΥΛΟΥ Α., σελ.</w:t>
        </w:r>
        <w:r w:rsidRPr="00BE1F24">
          <w:rPr>
            <w:rFonts w:eastAsia="Times New Roman"/>
            <w:szCs w:val="24"/>
            <w:lang w:eastAsia="en-US"/>
          </w:rPr>
          <w:br/>
        </w:r>
      </w:ins>
    </w:p>
    <w:p w14:paraId="5EAC45DA" w14:textId="77777777" w:rsidR="00BE1F24" w:rsidRPr="00BE1F24" w:rsidRDefault="00BE1F24" w:rsidP="00BE1F24">
      <w:pPr>
        <w:spacing w:after="200" w:line="360" w:lineRule="auto"/>
        <w:rPr>
          <w:ins w:id="28" w:author="Φλούδα Χριστίνα" w:date="2018-10-09T11:15:00Z"/>
          <w:rFonts w:eastAsia="Times New Roman"/>
          <w:szCs w:val="24"/>
          <w:lang w:eastAsia="en-US"/>
        </w:rPr>
      </w:pPr>
      <w:ins w:id="29" w:author="Φλούδα Χριστίνα" w:date="2018-10-09T11:15:00Z">
        <w:r w:rsidRPr="00BE1F24">
          <w:rPr>
            <w:rFonts w:eastAsia="Times New Roman"/>
            <w:szCs w:val="24"/>
            <w:lang w:eastAsia="en-US"/>
          </w:rPr>
          <w:t>ΟΜΙΛΗΤΕΣ</w:t>
        </w:r>
      </w:ins>
    </w:p>
    <w:p w14:paraId="6FF05808" w14:textId="1200ADCA" w:rsidR="00BE1F24" w:rsidRDefault="00BE1F24" w:rsidP="00BE1F24">
      <w:pPr>
        <w:spacing w:line="600" w:lineRule="auto"/>
        <w:ind w:firstLine="720"/>
        <w:jc w:val="center"/>
        <w:rPr>
          <w:ins w:id="30" w:author="Φλούδα Χριστίνα" w:date="2018-10-09T11:15:00Z"/>
          <w:rFonts w:eastAsia="Times New Roman"/>
          <w:szCs w:val="24"/>
        </w:rPr>
      </w:pPr>
      <w:ins w:id="31" w:author="Φλούδα Χριστίνα" w:date="2018-10-09T11:15:00Z">
        <w:r w:rsidRPr="00BE1F24">
          <w:rPr>
            <w:rFonts w:eastAsia="Times New Roman"/>
            <w:szCs w:val="24"/>
            <w:lang w:eastAsia="en-US"/>
          </w:rPr>
          <w:br/>
          <w:t>Α. Επί διαδικαστικού θέματος:</w:t>
        </w:r>
        <w:r w:rsidRPr="00BE1F24">
          <w:rPr>
            <w:rFonts w:eastAsia="Times New Roman"/>
            <w:szCs w:val="24"/>
            <w:lang w:eastAsia="en-US"/>
          </w:rPr>
          <w:br/>
          <w:t>ΖΑΡΟΥΛΙΑ Ε. , σελ.</w:t>
        </w:r>
        <w:r w:rsidRPr="00BE1F24">
          <w:rPr>
            <w:rFonts w:eastAsia="Times New Roman"/>
            <w:szCs w:val="24"/>
            <w:lang w:eastAsia="en-US"/>
          </w:rPr>
          <w:br/>
          <w:t>ΤΖΕΛΕΠΗΣ Μ. , σελ.</w:t>
        </w:r>
        <w:r w:rsidRPr="00BE1F24">
          <w:rPr>
            <w:rFonts w:eastAsia="Times New Roman"/>
            <w:szCs w:val="24"/>
            <w:lang w:eastAsia="en-US"/>
          </w:rPr>
          <w:br/>
          <w:t>ΧΡΙΣΤΟΔΟΥΛΟΠΟΥΛΟΥ Α. , σελ.</w:t>
        </w:r>
        <w:r w:rsidRPr="00BE1F24">
          <w:rPr>
            <w:rFonts w:eastAsia="Times New Roman"/>
            <w:szCs w:val="24"/>
            <w:lang w:eastAsia="en-US"/>
          </w:rPr>
          <w:br/>
        </w:r>
        <w:r w:rsidRPr="00BE1F24">
          <w:rPr>
            <w:rFonts w:eastAsia="Times New Roman"/>
            <w:szCs w:val="24"/>
            <w:lang w:eastAsia="en-US"/>
          </w:rPr>
          <w:br/>
          <w:t>Β. Επί του σχεδίου νόμου του Υπουργείου Τουρισμού:</w:t>
        </w:r>
        <w:r w:rsidRPr="00BE1F24">
          <w:rPr>
            <w:rFonts w:eastAsia="Times New Roman"/>
            <w:szCs w:val="24"/>
            <w:lang w:eastAsia="en-US"/>
          </w:rPr>
          <w:br/>
          <w:t>ΖΑΡΟΥΛΙΑ Ε. , σελ.</w:t>
        </w:r>
        <w:r w:rsidRPr="00BE1F24">
          <w:rPr>
            <w:rFonts w:eastAsia="Times New Roman"/>
            <w:szCs w:val="24"/>
            <w:lang w:eastAsia="en-US"/>
          </w:rPr>
          <w:br/>
          <w:t>ΚΟΥΝΤΟΥΡΑ  Έ. , σελ.</w:t>
        </w:r>
        <w:r w:rsidRPr="00BE1F24">
          <w:rPr>
            <w:rFonts w:eastAsia="Times New Roman"/>
            <w:szCs w:val="24"/>
            <w:lang w:eastAsia="en-US"/>
          </w:rPr>
          <w:br/>
          <w:t>ΛΑΜΠΡΟΥΛΗΣ Γ. , σελ.</w:t>
        </w:r>
        <w:r w:rsidRPr="00BE1F24">
          <w:rPr>
            <w:rFonts w:eastAsia="Times New Roman"/>
            <w:szCs w:val="24"/>
            <w:lang w:eastAsia="en-US"/>
          </w:rPr>
          <w:br/>
          <w:t>ΤΖΕΛΕΠΗΣ Μ. , σελ.</w:t>
        </w:r>
        <w:r w:rsidRPr="00BE1F24">
          <w:rPr>
            <w:rFonts w:eastAsia="Times New Roman"/>
            <w:szCs w:val="24"/>
            <w:lang w:eastAsia="en-US"/>
          </w:rPr>
          <w:br/>
        </w:r>
        <w:r w:rsidRPr="00BE1F24">
          <w:rPr>
            <w:rFonts w:eastAsia="Times New Roman"/>
            <w:szCs w:val="24"/>
            <w:lang w:eastAsia="en-US"/>
          </w:rPr>
          <w:br/>
          <w:t>ΠΑΡΕΜΒΑΣΕΙΣ:</w:t>
        </w:r>
        <w:r w:rsidRPr="00BE1F24">
          <w:rPr>
            <w:rFonts w:eastAsia="Times New Roman"/>
            <w:szCs w:val="24"/>
            <w:lang w:eastAsia="en-US"/>
          </w:rPr>
          <w:br/>
          <w:t>ΘΕΟΧΑΡΟΠΟΥΛΟΣ Α. , σελ.</w:t>
        </w:r>
        <w:r w:rsidRPr="00BE1F24">
          <w:rPr>
            <w:rFonts w:eastAsia="Times New Roman"/>
            <w:szCs w:val="24"/>
            <w:lang w:eastAsia="en-US"/>
          </w:rPr>
          <w:br/>
        </w:r>
      </w:ins>
    </w:p>
    <w:p w14:paraId="3090658E" w14:textId="0C2E86A6" w:rsidR="00941E75" w:rsidRDefault="00BE1F24">
      <w:pPr>
        <w:spacing w:line="600" w:lineRule="auto"/>
        <w:ind w:firstLine="720"/>
        <w:jc w:val="center"/>
        <w:rPr>
          <w:rFonts w:eastAsia="Times New Roman"/>
          <w:szCs w:val="24"/>
        </w:rPr>
      </w:pPr>
      <w:r>
        <w:rPr>
          <w:rFonts w:eastAsia="Times New Roman"/>
          <w:szCs w:val="24"/>
        </w:rPr>
        <w:t>ΠΡΑΚΤΙΚΑ ΒΟΥΛΗΣ</w:t>
      </w:r>
    </w:p>
    <w:p w14:paraId="3090658F" w14:textId="77777777" w:rsidR="00941E75" w:rsidRDefault="00BE1F24">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30906590" w14:textId="77777777" w:rsidR="00941E75" w:rsidRDefault="00BE1F2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0906591" w14:textId="77777777" w:rsidR="00941E75" w:rsidRDefault="00BE1F24">
      <w:pPr>
        <w:spacing w:line="600" w:lineRule="auto"/>
        <w:ind w:firstLine="720"/>
        <w:jc w:val="center"/>
        <w:rPr>
          <w:rFonts w:eastAsia="Times New Roman"/>
          <w:szCs w:val="24"/>
        </w:rPr>
      </w:pPr>
      <w:r>
        <w:rPr>
          <w:rFonts w:eastAsia="Times New Roman"/>
          <w:szCs w:val="24"/>
        </w:rPr>
        <w:t>ΣΥΝΟΔΟΣ Δ΄</w:t>
      </w:r>
    </w:p>
    <w:p w14:paraId="30906592" w14:textId="77777777" w:rsidR="00941E75" w:rsidRDefault="00BE1F24">
      <w:pPr>
        <w:spacing w:line="600" w:lineRule="auto"/>
        <w:ind w:firstLine="720"/>
        <w:jc w:val="center"/>
        <w:rPr>
          <w:rFonts w:eastAsia="Times New Roman"/>
          <w:szCs w:val="24"/>
        </w:rPr>
      </w:pPr>
      <w:r>
        <w:rPr>
          <w:rFonts w:eastAsia="Times New Roman"/>
          <w:szCs w:val="24"/>
        </w:rPr>
        <w:t>ΣΥΝΕΔΡΙΑΣΗ Γ΄</w:t>
      </w:r>
    </w:p>
    <w:p w14:paraId="30906593" w14:textId="77777777" w:rsidR="00941E75" w:rsidRDefault="00BE1F24">
      <w:pPr>
        <w:spacing w:line="600" w:lineRule="auto"/>
        <w:ind w:firstLine="720"/>
        <w:jc w:val="center"/>
        <w:rPr>
          <w:rFonts w:eastAsia="Times New Roman"/>
          <w:szCs w:val="24"/>
        </w:rPr>
      </w:pPr>
      <w:r>
        <w:rPr>
          <w:rFonts w:eastAsia="Times New Roman"/>
          <w:szCs w:val="24"/>
        </w:rPr>
        <w:t>Τρίτη 2 Οκτωβρίου 2018</w:t>
      </w:r>
    </w:p>
    <w:p w14:paraId="30906594" w14:textId="77777777" w:rsidR="00941E75" w:rsidRDefault="00BE1F24">
      <w:pPr>
        <w:spacing w:line="600" w:lineRule="auto"/>
        <w:ind w:firstLine="720"/>
        <w:jc w:val="both"/>
        <w:rPr>
          <w:rFonts w:eastAsia="Times New Roman"/>
          <w:szCs w:val="24"/>
        </w:rPr>
      </w:pPr>
      <w:r>
        <w:rPr>
          <w:rFonts w:eastAsia="Times New Roman"/>
          <w:szCs w:val="24"/>
        </w:rPr>
        <w:t>Αθήνα, σήμερα στις 2 Οκτωβρίου 2018, ημέρα Τρίτη και ώρα 18.03΄</w:t>
      </w:r>
      <w:r w:rsidRPr="00C7000B">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w:t>
      </w:r>
      <w:r>
        <w:rPr>
          <w:rFonts w:eastAsia="Times New Roman"/>
          <w:szCs w:val="24"/>
        </w:rPr>
        <w:t>΄</w:t>
      </w:r>
      <w:r>
        <w:rPr>
          <w:rFonts w:eastAsia="Times New Roman"/>
          <w:szCs w:val="24"/>
        </w:rPr>
        <w:t xml:space="preserve"> Αντιπροέδρου αυτής κ. </w:t>
      </w:r>
      <w:r w:rsidRPr="00B97640">
        <w:rPr>
          <w:rFonts w:eastAsia="Times New Roman"/>
          <w:b/>
          <w:szCs w:val="24"/>
        </w:rPr>
        <w:t>ΑΝΑΣΤΑΣΙΑΣ ΧΡΙΣΤΟΔΟΥΛΟΠΟΥΛΟΥ</w:t>
      </w:r>
      <w:r>
        <w:rPr>
          <w:rFonts w:eastAsia="Times New Roman"/>
          <w:szCs w:val="24"/>
        </w:rPr>
        <w:t>.</w:t>
      </w:r>
    </w:p>
    <w:p w14:paraId="30906595" w14:textId="77777777" w:rsidR="00941E75" w:rsidRDefault="00BE1F24">
      <w:pPr>
        <w:spacing w:line="600" w:lineRule="auto"/>
        <w:ind w:firstLine="720"/>
        <w:jc w:val="both"/>
        <w:rPr>
          <w:rFonts w:eastAsia="Times New Roman"/>
          <w:szCs w:val="24"/>
        </w:rPr>
      </w:pPr>
      <w:r>
        <w:rPr>
          <w:rFonts w:eastAsia="Times New Roman"/>
          <w:b/>
          <w:bCs/>
          <w:szCs w:val="24"/>
        </w:rPr>
        <w:t xml:space="preserve">ΠΡΟΕΔΡΕΥΟΥΣΑ (Αναστασία Χριστοδουλοπούλου): </w:t>
      </w:r>
      <w:r>
        <w:rPr>
          <w:rFonts w:eastAsia="Times New Roman"/>
          <w:szCs w:val="24"/>
        </w:rPr>
        <w:t xml:space="preserve">Κυρίες και κύριοι συνάδελφοι, αρχίζει η </w:t>
      </w:r>
      <w:r>
        <w:rPr>
          <w:rFonts w:eastAsia="Times New Roman"/>
          <w:szCs w:val="24"/>
        </w:rPr>
        <w:t>συνεδρίαση.</w:t>
      </w:r>
    </w:p>
    <w:p w14:paraId="30906596" w14:textId="77777777" w:rsidR="00941E75" w:rsidRDefault="00BE1F24">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w:t>
      </w:r>
      <w:r w:rsidRPr="00E4304E">
        <w:rPr>
          <w:rFonts w:eastAsia="Times New Roman"/>
          <w:szCs w:val="24"/>
        </w:rPr>
        <w:t>1</w:t>
      </w:r>
      <w:r>
        <w:rPr>
          <w:rFonts w:eastAsia="Times New Roman"/>
          <w:szCs w:val="24"/>
        </w:rPr>
        <w:t>-</w:t>
      </w:r>
      <w:r w:rsidRPr="00E4304E">
        <w:rPr>
          <w:rFonts w:eastAsia="Times New Roman"/>
          <w:szCs w:val="24"/>
        </w:rPr>
        <w:t>10</w:t>
      </w:r>
      <w:r>
        <w:rPr>
          <w:rFonts w:eastAsia="Times New Roman"/>
          <w:szCs w:val="24"/>
        </w:rPr>
        <w:t>-</w:t>
      </w:r>
      <w:r w:rsidRPr="00E4304E">
        <w:rPr>
          <w:rFonts w:eastAsia="Times New Roman"/>
          <w:szCs w:val="24"/>
        </w:rPr>
        <w:t>2018</w:t>
      </w:r>
      <w:r>
        <w:rPr>
          <w:rFonts w:eastAsia="Times New Roman"/>
          <w:szCs w:val="24"/>
        </w:rPr>
        <w:t xml:space="preserve"> εξουσιοδότηση του Σώματος επικυρώθηκαν με ευθύνη του Προεδρείου τα Πρακτικά της </w:t>
      </w:r>
      <w:r w:rsidRPr="00E4304E">
        <w:rPr>
          <w:rFonts w:eastAsia="Times New Roman"/>
          <w:szCs w:val="24"/>
        </w:rPr>
        <w:t>Β΄</w:t>
      </w:r>
      <w:r>
        <w:rPr>
          <w:rFonts w:eastAsia="Times New Roman"/>
          <w:szCs w:val="24"/>
        </w:rPr>
        <w:t xml:space="preserve"> συνεδριάσεώς του, της </w:t>
      </w:r>
      <w:r w:rsidRPr="00E4304E">
        <w:rPr>
          <w:rFonts w:eastAsia="Times New Roman"/>
          <w:szCs w:val="24"/>
        </w:rPr>
        <w:t>Δευτέρας 1</w:t>
      </w:r>
      <w:r w:rsidRPr="00C7000B">
        <w:rPr>
          <w:rFonts w:eastAsia="Times New Roman"/>
          <w:szCs w:val="24"/>
          <w:vertAlign w:val="superscript"/>
        </w:rPr>
        <w:t>ης</w:t>
      </w:r>
      <w:r w:rsidRPr="00E4304E">
        <w:rPr>
          <w:rFonts w:eastAsia="Times New Roman"/>
          <w:szCs w:val="24"/>
        </w:rPr>
        <w:t xml:space="preserve"> Οκτωβρίου 2018</w:t>
      </w:r>
      <w:r>
        <w:rPr>
          <w:rFonts w:eastAsia="Times New Roman"/>
          <w:szCs w:val="24"/>
        </w:rPr>
        <w:t>,</w:t>
      </w:r>
      <w:r>
        <w:rPr>
          <w:rFonts w:eastAsia="Times New Roman"/>
          <w:szCs w:val="24"/>
        </w:rPr>
        <w:t xml:space="preserve"> σε ό,τι αφορά την εκλογή των Κοσμητόρων και των Γραμματέων </w:t>
      </w:r>
      <w:r>
        <w:rPr>
          <w:rFonts w:eastAsia="Times New Roman"/>
          <w:szCs w:val="24"/>
        </w:rPr>
        <w:t>του Σώματος</w:t>
      </w:r>
      <w:r w:rsidRPr="001F487F">
        <w:rPr>
          <w:rFonts w:eastAsia="Times New Roman"/>
          <w:szCs w:val="24"/>
        </w:rPr>
        <w:t>.</w:t>
      </w:r>
      <w:r>
        <w:rPr>
          <w:rFonts w:eastAsia="Times New Roman"/>
          <w:szCs w:val="24"/>
        </w:rPr>
        <w:t xml:space="preserve">)  </w:t>
      </w:r>
    </w:p>
    <w:p w14:paraId="30906597" w14:textId="77777777" w:rsidR="00941E75" w:rsidRDefault="00BE1F24">
      <w:pPr>
        <w:spacing w:line="600" w:lineRule="auto"/>
        <w:ind w:firstLine="720"/>
        <w:jc w:val="both"/>
        <w:rPr>
          <w:rFonts w:eastAsia="Times New Roman"/>
          <w:bCs/>
          <w:szCs w:val="24"/>
        </w:rPr>
      </w:pPr>
      <w:r>
        <w:rPr>
          <w:rFonts w:eastAsia="Times New Roman"/>
          <w:bCs/>
          <w:szCs w:val="24"/>
        </w:rPr>
        <w:t>Κυρίες και κύριοι συνάδελφοι, εισερχόμαστε στην ημερήσια διάταξη της</w:t>
      </w:r>
    </w:p>
    <w:p w14:paraId="30906598" w14:textId="77777777" w:rsidR="00941E75" w:rsidRDefault="00BE1F24">
      <w:pPr>
        <w:spacing w:line="600" w:lineRule="auto"/>
        <w:ind w:firstLine="720"/>
        <w:jc w:val="center"/>
        <w:rPr>
          <w:rFonts w:eastAsia="Times New Roman"/>
          <w:b/>
          <w:bCs/>
          <w:szCs w:val="24"/>
        </w:rPr>
      </w:pPr>
      <w:r>
        <w:rPr>
          <w:rFonts w:eastAsia="Times New Roman"/>
          <w:b/>
          <w:bCs/>
          <w:szCs w:val="24"/>
        </w:rPr>
        <w:lastRenderedPageBreak/>
        <w:t>ΝΟΜΟΘΕΤΙΚΗΣ ΕΡΓΑΣΙΑΣ</w:t>
      </w:r>
    </w:p>
    <w:p w14:paraId="30906599" w14:textId="77777777" w:rsidR="00941E75" w:rsidRDefault="00BE1F24">
      <w:pPr>
        <w:spacing w:line="600" w:lineRule="auto"/>
        <w:ind w:firstLine="720"/>
        <w:jc w:val="both"/>
        <w:rPr>
          <w:rFonts w:eastAsia="Times New Roman"/>
          <w:bCs/>
          <w:szCs w:val="24"/>
        </w:rPr>
      </w:pPr>
      <w:r>
        <w:rPr>
          <w:rFonts w:eastAsia="Times New Roman"/>
          <w:bCs/>
          <w:szCs w:val="24"/>
        </w:rPr>
        <w:t>Μόνη συζήτηση και ψήφιση επί της αρχής, των άρθρων και του συνόλου του σχεδίου νόμου του Υπουργείου Τουρισμού</w:t>
      </w:r>
      <w:r>
        <w:rPr>
          <w:rFonts w:eastAsia="Times New Roman"/>
          <w:bCs/>
          <w:szCs w:val="24"/>
        </w:rPr>
        <w:t>:</w:t>
      </w:r>
      <w:r>
        <w:rPr>
          <w:rFonts w:eastAsia="Times New Roman"/>
          <w:bCs/>
          <w:szCs w:val="24"/>
        </w:rPr>
        <w:t xml:space="preserve"> «Κύρωση της Συμφωνίας μεταξύ της Κυβέρν</w:t>
      </w:r>
      <w:r>
        <w:rPr>
          <w:rFonts w:eastAsia="Times New Roman"/>
          <w:bCs/>
          <w:szCs w:val="24"/>
        </w:rPr>
        <w:t>ησης της Ελληνικής Δημοκρατίας και του Παγκόσμιου Οργανισμού Τουρισμού (ΠΟΤ) για τη διοργάνωση της 8</w:t>
      </w:r>
      <w:r w:rsidRPr="00BE420F">
        <w:rPr>
          <w:rFonts w:eastAsia="Times New Roman"/>
          <w:bCs/>
          <w:szCs w:val="24"/>
        </w:rPr>
        <w:t>ης</w:t>
      </w:r>
      <w:r>
        <w:rPr>
          <w:rFonts w:eastAsia="Times New Roman"/>
          <w:bCs/>
          <w:szCs w:val="24"/>
        </w:rPr>
        <w:t xml:space="preserve"> Διεθνούς Συνάντησης του ΠΟΤ για τον Τουρισμό στον Δρόμο του Μεταξιού». </w:t>
      </w:r>
    </w:p>
    <w:p w14:paraId="3090659A" w14:textId="77777777" w:rsidR="00941E75" w:rsidRDefault="00BE1F24">
      <w:pPr>
        <w:spacing w:line="600" w:lineRule="auto"/>
        <w:ind w:firstLine="720"/>
        <w:jc w:val="both"/>
        <w:rPr>
          <w:rFonts w:eastAsia="Times New Roman"/>
          <w:bCs/>
          <w:szCs w:val="24"/>
        </w:rPr>
      </w:pPr>
      <w:r>
        <w:rPr>
          <w:rFonts w:eastAsia="Times New Roman"/>
          <w:bCs/>
          <w:szCs w:val="24"/>
        </w:rPr>
        <w:t>Σήμερα έχουμε πολύ ωραίο θέμα!</w:t>
      </w:r>
    </w:p>
    <w:p w14:paraId="3090659B" w14:textId="77777777" w:rsidR="00941E75" w:rsidRDefault="00BE1F24">
      <w:pPr>
        <w:spacing w:line="600" w:lineRule="auto"/>
        <w:ind w:firstLine="720"/>
        <w:jc w:val="both"/>
        <w:rPr>
          <w:rFonts w:eastAsia="Times New Roman"/>
          <w:bCs/>
          <w:szCs w:val="24"/>
        </w:rPr>
      </w:pPr>
      <w:r>
        <w:rPr>
          <w:rFonts w:eastAsia="Times New Roman"/>
          <w:bCs/>
          <w:szCs w:val="24"/>
        </w:rPr>
        <w:t>Το νομοσχέδιο ψηφίστηκε στη Διαρκή Επιτροπή κατά π</w:t>
      </w:r>
      <w:r>
        <w:rPr>
          <w:rFonts w:eastAsia="Times New Roman"/>
          <w:bCs/>
          <w:szCs w:val="24"/>
        </w:rPr>
        <w:t xml:space="preserve">λειοψηφία. Εισάγεται προς συζήτηση στη Βουλή με τη διαδικασία του άρθρου 108 του Κανονισμού της Βουλής, δηλαδή μπορούν να λάβουν τον λόγο όσοι μόνο έχουν αντίρρηση επί της κύρωσης αυτής της </w:t>
      </w:r>
      <w:r>
        <w:rPr>
          <w:rFonts w:eastAsia="Times New Roman"/>
          <w:bCs/>
          <w:szCs w:val="24"/>
        </w:rPr>
        <w:t>σ</w:t>
      </w:r>
      <w:r>
        <w:rPr>
          <w:rFonts w:eastAsia="Times New Roman"/>
          <w:bCs/>
          <w:szCs w:val="24"/>
        </w:rPr>
        <w:t>υμφωνίας.</w:t>
      </w:r>
    </w:p>
    <w:p w14:paraId="3090659C" w14:textId="77777777" w:rsidR="00941E75" w:rsidRDefault="00BE1F24">
      <w:pPr>
        <w:spacing w:line="600" w:lineRule="auto"/>
        <w:ind w:firstLine="720"/>
        <w:jc w:val="both"/>
        <w:rPr>
          <w:rFonts w:eastAsia="Times New Roman"/>
          <w:bCs/>
          <w:szCs w:val="24"/>
        </w:rPr>
      </w:pPr>
      <w:r>
        <w:rPr>
          <w:rFonts w:eastAsia="Times New Roman"/>
          <w:bCs/>
          <w:szCs w:val="24"/>
        </w:rPr>
        <w:t>Θέλει κάποιος συνάδελφος να λάβει τον λόγο;</w:t>
      </w:r>
    </w:p>
    <w:p w14:paraId="3090659D" w14:textId="77777777" w:rsidR="00941E75" w:rsidRDefault="00BE1F24">
      <w:pPr>
        <w:spacing w:line="600" w:lineRule="auto"/>
        <w:ind w:firstLine="720"/>
        <w:jc w:val="both"/>
        <w:rPr>
          <w:rFonts w:eastAsia="Times New Roman"/>
          <w:bCs/>
          <w:szCs w:val="24"/>
        </w:rPr>
      </w:pPr>
      <w:r>
        <w:rPr>
          <w:rFonts w:eastAsia="Times New Roman"/>
          <w:bCs/>
          <w:szCs w:val="24"/>
        </w:rPr>
        <w:t xml:space="preserve">Να πούμε ότι στην </w:t>
      </w:r>
      <w:r>
        <w:rPr>
          <w:rFonts w:eastAsia="Times New Roman"/>
          <w:bCs/>
          <w:szCs w:val="24"/>
        </w:rPr>
        <w:t>ε</w:t>
      </w:r>
      <w:r>
        <w:rPr>
          <w:rFonts w:eastAsia="Times New Roman"/>
          <w:bCs/>
          <w:szCs w:val="24"/>
        </w:rPr>
        <w:t xml:space="preserve">πιτροπή οι θέσεις των κομμάτων ήταν οι εξής: ΣΥΡΙΖΑ υπέρ, Νέα Δημοκρατία υπέρ, Δημοκρατική Συμπαράταξη υπέρ, Χρυσή Αυγή κατά, ΚΚΕ με επιφύλαξη, Ανεξάρτητοι Έλληνες υπέρ, το Ποτάμι υπέρ και η Ένωση Κεντρώων με επιφύλαξη. </w:t>
      </w:r>
    </w:p>
    <w:p w14:paraId="3090659E"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Κατά συνέπεια, σ</w:t>
      </w:r>
      <w:r>
        <w:rPr>
          <w:rFonts w:eastAsia="Times New Roman" w:cs="Times New Roman"/>
          <w:szCs w:val="24"/>
        </w:rPr>
        <w:t>ύμφωνα με τον Κανονισμό ξεκινάμε με τη Χρυσή Αυγή.</w:t>
      </w:r>
    </w:p>
    <w:p w14:paraId="3090659F"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Εμείς καταψηφίζουμε. </w:t>
      </w:r>
    </w:p>
    <w:p w14:paraId="309065A0" w14:textId="77777777" w:rsidR="00941E75" w:rsidRDefault="00BE1F24">
      <w:pPr>
        <w:spacing w:line="600" w:lineRule="auto"/>
        <w:ind w:firstLine="720"/>
        <w:jc w:val="both"/>
        <w:rPr>
          <w:rFonts w:eastAsia="Times New Roman" w:cs="Times New Roman"/>
          <w:szCs w:val="24"/>
        </w:rPr>
      </w:pPr>
      <w:r w:rsidRPr="00456A52">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Μόνο αυτό;</w:t>
      </w:r>
      <w:r w:rsidRPr="00390B8A">
        <w:rPr>
          <w:rFonts w:eastAsia="Times New Roman" w:cs="Times New Roman"/>
          <w:szCs w:val="24"/>
        </w:rPr>
        <w:t xml:space="preserve"> </w:t>
      </w:r>
      <w:r>
        <w:rPr>
          <w:rFonts w:eastAsia="Times New Roman" w:cs="Times New Roman"/>
          <w:szCs w:val="24"/>
        </w:rPr>
        <w:t>Ευχαριστούμε.</w:t>
      </w:r>
    </w:p>
    <w:p w14:paraId="309065A1"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Λαμπρούλης</w:t>
      </w:r>
      <w:proofErr w:type="spellEnd"/>
      <w:r>
        <w:rPr>
          <w:rFonts w:eastAsia="Times New Roman" w:cs="Times New Roman"/>
          <w:szCs w:val="24"/>
        </w:rPr>
        <w:t xml:space="preserve"> έχει τον λόγο.</w:t>
      </w:r>
    </w:p>
    <w:p w14:paraId="309065A2"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κυρία</w:t>
      </w:r>
      <w:r>
        <w:rPr>
          <w:rFonts w:eastAsia="Times New Roman" w:cs="Times New Roman"/>
          <w:szCs w:val="24"/>
        </w:rPr>
        <w:t xml:space="preserve"> Πρόεδρε.</w:t>
      </w:r>
    </w:p>
    <w:p w14:paraId="309065A3"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Όπως τονίσαμε και στην επιτροπή στη συζήτηση της συγκεκριμένης σύμβασης, οι εξελίξεις στον τομέα του κλάδου του τουρισμού είναι άμεσα συνδεδεμένες και με τις εξελίξεις της παγκόσμιας καπιταλιστικής οικονομίας, τις εξελίξεις στην Ευρωπαϊκή Ένωση κ</w:t>
      </w:r>
      <w:r>
        <w:rPr>
          <w:rFonts w:eastAsia="Times New Roman" w:cs="Times New Roman"/>
          <w:szCs w:val="24"/>
        </w:rPr>
        <w:t xml:space="preserve">αι βεβαίως τις </w:t>
      </w:r>
      <w:proofErr w:type="spellStart"/>
      <w:r>
        <w:rPr>
          <w:rFonts w:eastAsia="Times New Roman" w:cs="Times New Roman"/>
          <w:szCs w:val="24"/>
        </w:rPr>
        <w:t>ενδοϊμπεριαλιστικές</w:t>
      </w:r>
      <w:proofErr w:type="spellEnd"/>
      <w:r>
        <w:rPr>
          <w:rFonts w:eastAsia="Times New Roman" w:cs="Times New Roman"/>
          <w:szCs w:val="24"/>
        </w:rPr>
        <w:t xml:space="preserve"> αντιθέσεις και ανταγωνισμούς που ξεδιπλώνονται στη Μεσόγειο και όχι μόνο, αλλά και τις ιμπεριαλιστικές επεμβάσεις και ακριβώς στη βάση αυτών των εξελίξεων προκαλούνται και οι αυξομειώσεις των τουριστικών ροών. </w:t>
      </w:r>
    </w:p>
    <w:p w14:paraId="309065A4"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Έτσι οι ιμ</w:t>
      </w:r>
      <w:r>
        <w:rPr>
          <w:rFonts w:eastAsia="Times New Roman" w:cs="Times New Roman"/>
          <w:szCs w:val="24"/>
        </w:rPr>
        <w:t>περιαλιστικές επεμβάσεις, οι πόλεμοι στην περιοχή μας και όχι μόνο και η μεγάλη αστάθεια που προκαλείται ευρύτερα</w:t>
      </w:r>
      <w:r>
        <w:rPr>
          <w:rFonts w:eastAsia="Times New Roman" w:cs="Times New Roman"/>
          <w:szCs w:val="24"/>
        </w:rPr>
        <w:t>,</w:t>
      </w:r>
      <w:r>
        <w:rPr>
          <w:rFonts w:eastAsia="Times New Roman" w:cs="Times New Roman"/>
          <w:szCs w:val="24"/>
        </w:rPr>
        <w:t xml:space="preserve"> ενισχύουν σε αυτή τη φάση τις ροές προς τη χώρα μας. Όμως τις μεγάλες αυξήσεις των τουριστικών ροών σήμερα μπορεί να τις διαδεχθούν μεγάλες μ</w:t>
      </w:r>
      <w:r>
        <w:rPr>
          <w:rFonts w:eastAsia="Times New Roman" w:cs="Times New Roman"/>
          <w:szCs w:val="24"/>
        </w:rPr>
        <w:t xml:space="preserve">ειώσεις αύριο, στη βάση των γεωπολιτικών ανταγωνισμών και συγκρούσεων που καθορίζουν όχι μόνο την πορεία του τουρισμού, </w:t>
      </w:r>
      <w:r>
        <w:rPr>
          <w:rFonts w:eastAsia="Times New Roman" w:cs="Times New Roman"/>
          <w:szCs w:val="24"/>
        </w:rPr>
        <w:lastRenderedPageBreak/>
        <w:t>αλλά και της οικονομίας γενικότερα. Και επιβεβαίωση των ανωτέρω αποτελούν η Τουρκία και η Αίγυπτος στην περιοχή μας.</w:t>
      </w:r>
    </w:p>
    <w:p w14:paraId="309065A5"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Σε αυτό το ρευστό π</w:t>
      </w:r>
      <w:r>
        <w:rPr>
          <w:rFonts w:eastAsia="Times New Roman" w:cs="Times New Roman"/>
          <w:szCs w:val="24"/>
        </w:rPr>
        <w:t>εδίο των οξυμένων αντιθέσεων και ανταγωνισμών των ΗΠΑ, της Ευρωπαϊκής Ένωσης, της Ρωσίας, της Κίνας, με την τεράστια συγκέντρωση στρατιωτικών δυνάμεων στην περιοχή μας, δυνάμεων αποσταθεροποίησης, προκειμένου να προωθηθούν τα συμφέροντα μονοπωλιακών ομίλων</w:t>
      </w:r>
      <w:r>
        <w:rPr>
          <w:rFonts w:eastAsia="Times New Roman" w:cs="Times New Roman"/>
          <w:szCs w:val="24"/>
        </w:rPr>
        <w:t>, μονοπωλιακών κολοσσών και συγχρόνως την υπόθαλψη του αλυτρωτισμού, του εθνικισμού, των διεκδικήσεων χωρών έναντι άλλων, της αλλαγής συνόρων με το μάτωμα των λαών, ο λεγόμενος περίφημος δρόμος του μεταξιού, δεν αποτελεί τίποτα άλλο παρά ένα πεδίο διεργασι</w:t>
      </w:r>
      <w:r>
        <w:rPr>
          <w:rFonts w:eastAsia="Times New Roman" w:cs="Times New Roman"/>
          <w:szCs w:val="24"/>
        </w:rPr>
        <w:t>ών, ανταγωνισμών και ανακατατάξεων των ιμπεριαλιστικών συμμαχιών, με την Ευρασία να εξελίσσεται στο άμεσο μέλλον σε πεδίο οξυμένων ανταγωνισμών.</w:t>
      </w:r>
    </w:p>
    <w:p w14:paraId="309065A6"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Έτσι η διεθνή</w:t>
      </w:r>
      <w:r>
        <w:rPr>
          <w:rFonts w:eastAsia="Times New Roman" w:cs="Times New Roman"/>
          <w:szCs w:val="24"/>
        </w:rPr>
        <w:t>ς</w:t>
      </w:r>
      <w:r>
        <w:rPr>
          <w:rFonts w:eastAsia="Times New Roman" w:cs="Times New Roman"/>
          <w:szCs w:val="24"/>
        </w:rPr>
        <w:t xml:space="preserve"> συνάντηση που οργανώνεται από τον Παγκόσμιο Οργανισμό Τουρισμού στη Θεσσαλονίκη δεν έχει να προσ</w:t>
      </w:r>
      <w:r>
        <w:rPr>
          <w:rFonts w:eastAsia="Times New Roman" w:cs="Times New Roman"/>
          <w:szCs w:val="24"/>
        </w:rPr>
        <w:t>φέρει τίποτα ουσιαστικό, όχι μόνο στον ελληνικό λαό, αλλά και σε οποιονδήποτε άλλο λαό, αφού ο Παγκόσμιος Οργανισμός Τουρισμού διαμορφώνει κατευθύνσεις και επενδυτικούς σχεδιασμούς που υπηρετούν την ενίσχυση της ανταγωνιστικότητας δηλαδή της κερδοφορίας τω</w:t>
      </w:r>
      <w:r>
        <w:rPr>
          <w:rFonts w:eastAsia="Times New Roman" w:cs="Times New Roman"/>
          <w:szCs w:val="24"/>
        </w:rPr>
        <w:t xml:space="preserve">ν τουριστικών επιχειρηματικών ομίλων. Αντίστοιχα και οι όποιες δράσεις και προγράμματα εκπονούνται, προσαρμόζονται στις ανάγκες της κερδοφορίας των μονοπωλίων </w:t>
      </w:r>
      <w:r>
        <w:rPr>
          <w:rFonts w:eastAsia="Times New Roman" w:cs="Times New Roman"/>
          <w:szCs w:val="24"/>
        </w:rPr>
        <w:lastRenderedPageBreak/>
        <w:t>του κλάδου και από αυτούς τους σχεδιασμούς δεν έχει να κερδίσει κανένας λαός, όπως και οι εργαζόμ</w:t>
      </w:r>
      <w:r>
        <w:rPr>
          <w:rFonts w:eastAsia="Times New Roman" w:cs="Times New Roman"/>
          <w:szCs w:val="24"/>
        </w:rPr>
        <w:t>ενοι στον τουρισμό.</w:t>
      </w:r>
    </w:p>
    <w:p w14:paraId="309065A7"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Αντίθετα, οι εργαζόμενοι στον κλάδο σε όλες τις χώρες δουλεύουν σε συνθήκες γαλέρας, αντιμετωπίζουν την εντατικοποίηση, τα εξαντλητικά ωράρια εργασίας, τους χαμηλούς μισθούς και την </w:t>
      </w:r>
      <w:proofErr w:type="spellStart"/>
      <w:r>
        <w:rPr>
          <w:rFonts w:eastAsia="Times New Roman" w:cs="Times New Roman"/>
          <w:szCs w:val="24"/>
        </w:rPr>
        <w:t>υπερεκμετάλλευση</w:t>
      </w:r>
      <w:proofErr w:type="spellEnd"/>
      <w:r>
        <w:rPr>
          <w:rFonts w:eastAsia="Times New Roman" w:cs="Times New Roman"/>
          <w:szCs w:val="24"/>
        </w:rPr>
        <w:t>, ενώ οι λαοί σε χώρες με μεγάλη τουρι</w:t>
      </w:r>
      <w:r>
        <w:rPr>
          <w:rFonts w:eastAsia="Times New Roman" w:cs="Times New Roman"/>
          <w:szCs w:val="24"/>
        </w:rPr>
        <w:t xml:space="preserve">στική ανάπτυξη ζουν σε συνθήκες ανέχειας, φτώχειας και εξαθλίωσης, με το δικαίωμα στις διακοπές, στην ανάπαυση, στη ψυχαγωγία, στον τουρισμό να αποτελεί όνειρο θερινής νυκτός για την πλειοψηφία των εργαζομένων, αφού αποτελεί πολυτελές εμπόρευμα απλησίαστο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σημερινής μορφής οργάνωσης της οικονομίας και όχι κοινωνικό δικαίωμα. Και ακριβώς για την ικανοποίηση αυτού του κοινωνικού δικαιώματος του λαού, που το σημερινό σύστημα ο καπιταλισμός δεν μπορεί να καλύψει, εμείς λέμε ότι είναι εφικτό και μπ</w:t>
      </w:r>
      <w:r>
        <w:rPr>
          <w:rFonts w:eastAsia="Times New Roman" w:cs="Times New Roman"/>
          <w:szCs w:val="24"/>
        </w:rPr>
        <w:t>ορεί να γίνει, αρκεί να μπουν στην υπηρεσία και αυτού του δικαιώματος όλες οι τουριστικές υποδομές. Προϋπόθεση; Να φύγει από τη μέση το κίνητρο του καπιταλιστικού κέρδους. Να οργανωθεί η παραγωγή με κίνητρο τις λαϊκές ανάγκες, με τους εργαζόμενους στην εξο</w:t>
      </w:r>
      <w:r>
        <w:rPr>
          <w:rFonts w:eastAsia="Times New Roman" w:cs="Times New Roman"/>
          <w:szCs w:val="24"/>
        </w:rPr>
        <w:t xml:space="preserve">υσία. </w:t>
      </w:r>
    </w:p>
    <w:p w14:paraId="309065A8"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Με βάση τα ανωτέρω, θα καταψηφίσουμε τη σύμβαση. </w:t>
      </w:r>
      <w:r>
        <w:rPr>
          <w:rFonts w:eastAsia="Times New Roman" w:cs="Times New Roman"/>
          <w:szCs w:val="24"/>
        </w:rPr>
        <w:t xml:space="preserve">Να επαναφέρω, όμως, το ερώτημα που θέσαμε στην επιτροπή και που φαίνεται βεβαίως και στη σύμβαση μέσα σε ό,τι αφορά συγκεκριμένα την έκθεση του Λογιστηρίου του Κράτους που δεν αποτυπώνει, έστω ενδεικτικά κάποιο ποσό. Γιατί εδώ –να θυμίσω- ότι με </w:t>
      </w:r>
      <w:r>
        <w:rPr>
          <w:rFonts w:eastAsia="Times New Roman" w:cs="Times New Roman"/>
          <w:szCs w:val="24"/>
        </w:rPr>
        <w:lastRenderedPageBreak/>
        <w:t>πρόσχημα α</w:t>
      </w:r>
      <w:r>
        <w:rPr>
          <w:rFonts w:eastAsia="Times New Roman" w:cs="Times New Roman"/>
          <w:szCs w:val="24"/>
        </w:rPr>
        <w:t xml:space="preserve">πό την Κυβέρνηση τη μη αποτύπωση ποσών στην έκθεση του Λογιστηρίου του </w:t>
      </w:r>
      <w:r>
        <w:rPr>
          <w:rFonts w:eastAsia="Times New Roman" w:cs="Times New Roman"/>
          <w:szCs w:val="24"/>
        </w:rPr>
        <w:t>Κ</w:t>
      </w:r>
      <w:r>
        <w:rPr>
          <w:rFonts w:eastAsia="Times New Roman" w:cs="Times New Roman"/>
          <w:szCs w:val="24"/>
        </w:rPr>
        <w:t>ράτους έχει απορρίψει προτάσεις νόμων, τροπολογίες, και συγκεκριμένα τροπολογίες του Κομμουνιστικού Κόμματος που αφορούσαν την ελάφρυνση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απάλειψη βαρών των λαϊκών οικογενειών, των λα</w:t>
      </w:r>
      <w:r>
        <w:rPr>
          <w:rFonts w:eastAsia="Times New Roman" w:cs="Times New Roman"/>
          <w:szCs w:val="24"/>
        </w:rPr>
        <w:t xml:space="preserve">ϊκών στρωμάτων, που βεβαίως βάναυσα ταλανίζονται από τα μέτρα που παίρνονται και από την παρούσα Κυβέρνηση και από τις προηγούμενες κυβερνήσεις. </w:t>
      </w:r>
    </w:p>
    <w:p w14:paraId="309065A9"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Βέβαια, απάντηση στην επιτροπή δεν υπήρξε. Περιμένουμε, λοιπόν, την κυρία Υπουργό, έστω σε αυτό, να μας απαντή</w:t>
      </w:r>
      <w:r>
        <w:rPr>
          <w:rFonts w:eastAsia="Times New Roman" w:cs="Times New Roman"/>
          <w:szCs w:val="24"/>
        </w:rPr>
        <w:t>σει.</w:t>
      </w:r>
    </w:p>
    <w:p w14:paraId="309065AA"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09065AB"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lang w:val="en-US"/>
        </w:rPr>
        <w:t>Y</w:t>
      </w:r>
      <w:r>
        <w:rPr>
          <w:rFonts w:eastAsia="Times New Roman" w:cs="Times New Roman"/>
          <w:b/>
          <w:szCs w:val="24"/>
        </w:rPr>
        <w:t>ΟΥΣΑ (Αναστασία Χριστοδουλοπούλου)</w:t>
      </w:r>
      <w:r w:rsidRPr="00572EE2">
        <w:rPr>
          <w:rFonts w:eastAsia="Times New Roman" w:cs="Times New Roman"/>
          <w:b/>
          <w:szCs w:val="24"/>
        </w:rPr>
        <w:t>:</w:t>
      </w:r>
      <w:r>
        <w:rPr>
          <w:rFonts w:eastAsia="Times New Roman" w:cs="Times New Roman"/>
          <w:szCs w:val="24"/>
        </w:rPr>
        <w:t xml:space="preserve"> Θα ήθελα να ανακοινώσω προς το Σώμα ότι οι Υπουργοί Δικαιοσύνης, Διαφάνειας και Ανθρωπίνων Δικαιωμάτων και Οικονομικών, καθώς και ο Αναπληρωτής Υπουργός Δικαιοσύνης, Διαφάνειας και Ανθρωπίνων Δικαιωμάτων, κατέθεσαν την 1-10-2018 σχέδιο νόμου</w:t>
      </w:r>
      <w:r w:rsidRPr="00572EE2">
        <w:rPr>
          <w:rFonts w:eastAsia="Times New Roman" w:cs="Times New Roman"/>
          <w:szCs w:val="24"/>
        </w:rPr>
        <w:t xml:space="preserve">: </w:t>
      </w:r>
      <w:r>
        <w:rPr>
          <w:rFonts w:eastAsia="Times New Roman" w:cs="Times New Roman"/>
          <w:szCs w:val="24"/>
        </w:rPr>
        <w:t xml:space="preserve">«Επείγουσες </w:t>
      </w:r>
      <w:r>
        <w:rPr>
          <w:rFonts w:eastAsia="Times New Roman" w:cs="Times New Roman"/>
          <w:szCs w:val="24"/>
        </w:rPr>
        <w:t xml:space="preserve">ρυθμίσεις για την υποβολή δηλώσεων περιουσιακής κατάστασης και άλλες διατάξεις». </w:t>
      </w:r>
    </w:p>
    <w:p w14:paraId="309065AC"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309065AD"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Επίσης, ο</w:t>
      </w:r>
      <w:r>
        <w:rPr>
          <w:rFonts w:eastAsia="Times New Roman" w:cs="Times New Roman"/>
          <w:szCs w:val="24"/>
        </w:rPr>
        <w:t xml:space="preserve"> Βουλευτής κ. Γεώργιος Κουμουτσάκος ζητεί άδεια ολιγοήμερης απουσίας στο εξωτερικό από τις 3 Οκτωβρίου 2018 έως τις 5 Οκτω</w:t>
      </w:r>
      <w:r>
        <w:rPr>
          <w:rFonts w:eastAsia="Times New Roman" w:cs="Times New Roman"/>
          <w:szCs w:val="24"/>
        </w:rPr>
        <w:t>βρίου 2018.</w:t>
      </w:r>
      <w:r w:rsidRPr="00126510">
        <w:rPr>
          <w:rFonts w:eastAsia="Times New Roman" w:cs="Times New Roman"/>
          <w:szCs w:val="24"/>
        </w:rPr>
        <w:t xml:space="preserve"> </w:t>
      </w:r>
      <w:r>
        <w:rPr>
          <w:rFonts w:eastAsia="Times New Roman" w:cs="Times New Roman"/>
          <w:szCs w:val="24"/>
        </w:rPr>
        <w:t>Η Βουλή εγκρίνει;</w:t>
      </w:r>
    </w:p>
    <w:p w14:paraId="309065AE"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b/>
          <w:szCs w:val="24"/>
        </w:rPr>
        <w:t>ΟΛΟΙ ΟΙ ΒΟΥΛΕΥΤΕΣ</w:t>
      </w:r>
      <w:r w:rsidRPr="00572EE2">
        <w:rPr>
          <w:rFonts w:eastAsia="Times New Roman" w:cs="Times New Roman"/>
          <w:b/>
          <w:szCs w:val="24"/>
        </w:rPr>
        <w:t>:</w:t>
      </w:r>
      <w:r w:rsidRPr="00572EE2">
        <w:rPr>
          <w:rFonts w:eastAsia="Times New Roman" w:cs="Times New Roman"/>
          <w:szCs w:val="24"/>
        </w:rPr>
        <w:t xml:space="preserve"> </w:t>
      </w:r>
      <w:r>
        <w:rPr>
          <w:rFonts w:eastAsia="Times New Roman" w:cs="Times New Roman"/>
          <w:szCs w:val="24"/>
        </w:rPr>
        <w:t>Μάλιστα, μάλιστα.</w:t>
      </w:r>
    </w:p>
    <w:p w14:paraId="309065AF"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lang w:val="en-US"/>
        </w:rPr>
        <w:t>Y</w:t>
      </w:r>
      <w:r>
        <w:rPr>
          <w:rFonts w:eastAsia="Times New Roman" w:cs="Times New Roman"/>
          <w:b/>
          <w:szCs w:val="24"/>
        </w:rPr>
        <w:t>ΟΥΣΑ (Αναστασία Χριστοδουλοπούλου)</w:t>
      </w:r>
      <w:r w:rsidRPr="00572EE2">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309065B0"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Ζαρούλια</w:t>
      </w:r>
      <w:proofErr w:type="spellEnd"/>
      <w:r w:rsidRPr="00774015">
        <w:rPr>
          <w:rFonts w:eastAsia="Times New Roman" w:cs="Times New Roman"/>
          <w:szCs w:val="24"/>
        </w:rPr>
        <w:t xml:space="preserve"> </w:t>
      </w:r>
      <w:r>
        <w:rPr>
          <w:rFonts w:eastAsia="Times New Roman" w:cs="Times New Roman"/>
          <w:szCs w:val="24"/>
        </w:rPr>
        <w:t xml:space="preserve">θέλει τώρα να μιλήσει για πέντε λεπτά. </w:t>
      </w:r>
    </w:p>
    <w:p w14:paraId="309065B1"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Πρέπει να πω ότι δεν έβαλα προηγουμένως χρόνο,</w:t>
      </w:r>
      <w:r>
        <w:rPr>
          <w:rFonts w:eastAsia="Times New Roman" w:cs="Times New Roman"/>
          <w:szCs w:val="24"/>
        </w:rPr>
        <w:t xml:space="preserve"> θεωρώντας ότι όλοι οι συνάδελφοι θα είστε σύντομοι.</w:t>
      </w:r>
    </w:p>
    <w:p w14:paraId="309065B2"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Ζαρούλια</w:t>
      </w:r>
      <w:proofErr w:type="spellEnd"/>
      <w:r>
        <w:rPr>
          <w:rFonts w:eastAsia="Times New Roman" w:cs="Times New Roman"/>
          <w:szCs w:val="24"/>
        </w:rPr>
        <w:t>, έχετε τον λόγο.</w:t>
      </w:r>
    </w:p>
    <w:p w14:paraId="309065B3"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b/>
          <w:szCs w:val="24"/>
        </w:rPr>
        <w:t>ΕΛΕΝΗ ΖΑΡΟΥΛΙΑ</w:t>
      </w:r>
      <w:r w:rsidRPr="00572EE2">
        <w:rPr>
          <w:rFonts w:eastAsia="Times New Roman" w:cs="Times New Roman"/>
          <w:b/>
          <w:szCs w:val="24"/>
        </w:rPr>
        <w:t>:</w:t>
      </w:r>
      <w:r>
        <w:rPr>
          <w:rFonts w:eastAsia="Times New Roman" w:cs="Times New Roman"/>
          <w:szCs w:val="24"/>
        </w:rPr>
        <w:t xml:space="preserve"> Οφείλουμε να αναφερθούμε ακόμη μία φορά, μια που είμαστε το μοναδικό κόμμα που καταψήφισε το νομοσχέδιο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εκδήλωση για τον </w:t>
      </w:r>
      <w:r>
        <w:rPr>
          <w:rFonts w:eastAsia="Times New Roman" w:cs="Times New Roman"/>
          <w:szCs w:val="24"/>
        </w:rPr>
        <w:t>«</w:t>
      </w:r>
      <w:r>
        <w:rPr>
          <w:rFonts w:eastAsia="Times New Roman" w:cs="Times New Roman"/>
          <w:szCs w:val="24"/>
        </w:rPr>
        <w:t>Δρόμο του Μεταξιού</w:t>
      </w:r>
      <w:r>
        <w:rPr>
          <w:rFonts w:eastAsia="Times New Roman" w:cs="Times New Roman"/>
          <w:szCs w:val="24"/>
        </w:rPr>
        <w:t>»</w:t>
      </w:r>
      <w:r>
        <w:rPr>
          <w:rFonts w:eastAsia="Times New Roman" w:cs="Times New Roman"/>
          <w:szCs w:val="24"/>
        </w:rPr>
        <w:t>, που θα διο</w:t>
      </w:r>
      <w:r>
        <w:rPr>
          <w:rFonts w:eastAsia="Times New Roman" w:cs="Times New Roman"/>
          <w:szCs w:val="24"/>
        </w:rPr>
        <w:t xml:space="preserve">ργανωθεί στη Θεσσαλονίκη, στο πρωτοφανές γεγονός ότι χρειάζεται συνεδρίαση της Ολομέλειας της Βουλής των Ελλήνων, προκειμένου να διεξαχθεί μια δευτερευούσης σημασίας εκδήλωση, στην οποία θα συμμετέχουν ο Παγκόσμιος Οργανισμός Τουρισμού και άλλοι φορείς. </w:t>
      </w:r>
    </w:p>
    <w:p w14:paraId="309065B4"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ρωτοφανές, γιατί η Κυβέρνηση όχι μόνο δεν έχει φροντίσει να αναδείξει αυτή την εκδήλωση, που μπορεί να είναι σημαντική για τις τουριστικές επιχειρήσεις της </w:t>
      </w:r>
      <w:r>
        <w:rPr>
          <w:rFonts w:eastAsia="Times New Roman" w:cs="Times New Roman"/>
          <w:szCs w:val="24"/>
        </w:rPr>
        <w:lastRenderedPageBreak/>
        <w:t>χώρας μας, αλλά γιατί δεν έχει φροντίσει να ενημερώσει ούτε και όσους εμπλέκονται με τον τουρισμό. Μ</w:t>
      </w:r>
      <w:r>
        <w:rPr>
          <w:rFonts w:eastAsia="Times New Roman" w:cs="Times New Roman"/>
          <w:szCs w:val="24"/>
        </w:rPr>
        <w:t>ιλάμε, δηλαδή, για μια εκδήλωση που ακόμη και αν ήταν τόσο σημαντική όσο θέλει να μας την παρουσιάσει η Κυβέρνηση, δεν έχει γίνει τίποτα σημαντικό, ώστε να την προετοιμάσει όπως έπρεπε, να τη διαφημίσει και να την αναδείξει.</w:t>
      </w:r>
    </w:p>
    <w:p w14:paraId="309065B5"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Εάν είναι πράγματι έτσι, γιατί </w:t>
      </w:r>
      <w:r>
        <w:rPr>
          <w:rFonts w:eastAsia="Times New Roman" w:cs="Times New Roman"/>
          <w:szCs w:val="24"/>
        </w:rPr>
        <w:t>στην αιτιολογική έκθεση δεν περιλαμβάνεται κανένα απολύτως στοιχείο για τη σημασία της εκδηλώσεως με στοιχεία; Δηλαδή, ποιους τομείς της οικονομίας και του τουρισμού αφορά; Ποιους παραγωγικούς φορείς ενδιαφέρει; Τι θα συνεισφέρει στην εθνική οικονομία; Ποι</w:t>
      </w:r>
      <w:r>
        <w:rPr>
          <w:rFonts w:eastAsia="Times New Roman" w:cs="Times New Roman"/>
          <w:szCs w:val="24"/>
        </w:rPr>
        <w:t xml:space="preserve">ος τουρισμός ενισχύεται απ’ αυτήν την προσπάθεια; Ο συνεδριακός, ο ιαματικός, ο θρησκευτικός; Γιατί δεν τα λέει αυτά, ως όφειλε, η αιτιολογική έκθεση; Γιατί δεν μας τα λέτε εσείς, τουλάχιστον; </w:t>
      </w:r>
    </w:p>
    <w:p w14:paraId="309065B6"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Επομένως, είτε έχουμε να κάνουμε με</w:t>
      </w:r>
      <w:r>
        <w:rPr>
          <w:rFonts w:eastAsia="Times New Roman" w:cs="Times New Roman"/>
          <w:szCs w:val="24"/>
        </w:rPr>
        <w:t xml:space="preserve"> άλλη</w:t>
      </w:r>
      <w:r>
        <w:rPr>
          <w:rFonts w:eastAsia="Times New Roman" w:cs="Times New Roman"/>
          <w:szCs w:val="24"/>
        </w:rPr>
        <w:t xml:space="preserve"> μια παροιμιώδη προχει</w:t>
      </w:r>
      <w:r>
        <w:rPr>
          <w:rFonts w:eastAsia="Times New Roman" w:cs="Times New Roman"/>
          <w:szCs w:val="24"/>
        </w:rPr>
        <w:t>ρότητα της Κυβερνήσεως, που προσπαθεί τελευταία στιγμή, δέκα μέρες πριν την εκδήλωση, να στριμώξει την ψήφιση για να διατεθούν τα άγνωστα κονδύλια είτε πρόκειται για μια σημαντική εκδήλωση και η Κυβέρνηση για ακόμη μια φορά έχασε την ευκαιρία να αποκομίσει</w:t>
      </w:r>
      <w:r>
        <w:rPr>
          <w:rFonts w:eastAsia="Times New Roman" w:cs="Times New Roman"/>
          <w:szCs w:val="24"/>
        </w:rPr>
        <w:t>, ως όφειλε, τα απαιτούμενα εθνικά οφέλη, όπως κάνει συνήθως.</w:t>
      </w:r>
    </w:p>
    <w:p w14:paraId="309065B7"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Και στις δυο περιπτώσεις, ειδικά αφού δεν δόθηκαν οι απαιτούμενες πληροφορίες, δικαιολογείται η αρνητική στάση που κρατούμε, που βασίζεται κυρίως στην αδιαφάνεια των κονδυλίων που θα διατεθούν. </w:t>
      </w:r>
      <w:r>
        <w:rPr>
          <w:rFonts w:eastAsia="Times New Roman" w:cs="Times New Roman"/>
          <w:szCs w:val="24"/>
        </w:rPr>
        <w:t>Παρά ταύτα, θεωρούμε πως οποιαδήποτε ευκαιρία, κατά την οποία ακούγεται στο εξωτερικό η χώρα μας τουριστικά, είναι θετική και πρέπει να αξιοποιείται, γιατί αποδίδει καρπούς στην εγχώρια αγορά. Όμως, αυτό πρέπει να γίνεται με σύστημα και συνέπεια και όχι ευ</w:t>
      </w:r>
      <w:r>
        <w:rPr>
          <w:rFonts w:eastAsia="Times New Roman" w:cs="Times New Roman"/>
          <w:szCs w:val="24"/>
        </w:rPr>
        <w:t>καιριακά και πρόχειρα, όπως φαίνεται να γίνεται στη συγκεκριμένη περίπτωση.</w:t>
      </w:r>
    </w:p>
    <w:p w14:paraId="309065B8"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Κατά τα λοιπά, η διευκρίνιση που παρείχε ο Υπουργός, ο κ. </w:t>
      </w:r>
      <w:proofErr w:type="spellStart"/>
      <w:r>
        <w:rPr>
          <w:rFonts w:eastAsia="Times New Roman" w:cs="Times New Roman"/>
          <w:szCs w:val="24"/>
        </w:rPr>
        <w:t>Κατρούγκαλος</w:t>
      </w:r>
      <w:proofErr w:type="spellEnd"/>
      <w:r>
        <w:rPr>
          <w:rFonts w:eastAsia="Times New Roman" w:cs="Times New Roman"/>
          <w:szCs w:val="24"/>
        </w:rPr>
        <w:t xml:space="preserve">, μετά την τοποθέτησή μας στην </w:t>
      </w:r>
      <w:r>
        <w:rPr>
          <w:rFonts w:eastAsia="Times New Roman" w:cs="Times New Roman"/>
          <w:szCs w:val="24"/>
        </w:rPr>
        <w:t>επιτροπή</w:t>
      </w:r>
      <w:r>
        <w:rPr>
          <w:rFonts w:eastAsia="Times New Roman" w:cs="Times New Roman"/>
          <w:szCs w:val="24"/>
        </w:rPr>
        <w:t>, μπορεί να έλυσε εν μέρει το γιατί εισάγεται προς ψήφιση με τη μορφή τ</w:t>
      </w:r>
      <w:r>
        <w:rPr>
          <w:rFonts w:eastAsia="Times New Roman" w:cs="Times New Roman"/>
          <w:szCs w:val="24"/>
        </w:rPr>
        <w:t xml:space="preserve">ου νομοσχεδίου μια εκδήλωση φορέων στη Θεσσαλονίκη, δεν έλυσε όμως το σημαντικότερο ζήτημα, που είναι τα διαθέσιμα κονδύλια. </w:t>
      </w:r>
    </w:p>
    <w:p w14:paraId="309065B9"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Ειδικά για το θέμα των διαθεσίμων κονδυλίων σε σχέση με την εκδήλωση, για το οποίο τοποθετήθηκαν και άλλοι εκπρόσωποι, οι εξηγήσει</w:t>
      </w:r>
      <w:r>
        <w:rPr>
          <w:rFonts w:eastAsia="Times New Roman" w:cs="Times New Roman"/>
          <w:szCs w:val="24"/>
        </w:rPr>
        <w:t xml:space="preserve">ς που παρασχέθηκαν είναι τελείως ανεπαρκείς. Μερίδιο ευθύνης γι’ αυτό υπάρχει, ασφαλώς, και στο Γενικό Λογιστήριο του Κράτους, που ανέχεται να προβαίνει σε αοριστολογίες, αντί να κάνει μια έστω κατά προσέγγιση εκτίμηση για τα ποσά που θα διατεθούν για την </w:t>
      </w:r>
      <w:r>
        <w:rPr>
          <w:rFonts w:eastAsia="Times New Roman" w:cs="Times New Roman"/>
          <w:szCs w:val="24"/>
        </w:rPr>
        <w:t xml:space="preserve">επιτυχία της εκδήλωσης. </w:t>
      </w:r>
    </w:p>
    <w:p w14:paraId="309065BA"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Πόσα περίπου θα είναι τα ποσά που θα απαιτηθούν; Μπορεί να μας απαντήσει έστω τώρα, λίγες μέρες πριν από την εκδήλωση, ο αρμόδιος Υπουργός; Θα ξεπεράσουν τις 10.000, τις 100.000, τις 500.000 ευρώ το σύνολο των υπηρεσιών, ξενοδοχείω</w:t>
      </w:r>
      <w:r>
        <w:rPr>
          <w:rFonts w:eastAsia="Times New Roman" w:cs="Times New Roman"/>
          <w:szCs w:val="24"/>
        </w:rPr>
        <w:t>ν, αυτοκινήτων, γραμματειακής υποστήριξης, αιθουσών κ.λπ. ή θα είναι ακόμα περισσότερα; Από ποιο κονδύλι, ποιανού φορέα, θα διατεθούν και αν έχετε κάποια εικόνα, γιατί δεν την μεταφέρετε και στο Γενικό Λογιστήριο του Κράτους, το οποίο συντάσσει εκθέσεις πο</w:t>
      </w:r>
      <w:r>
        <w:rPr>
          <w:rFonts w:eastAsia="Times New Roman" w:cs="Times New Roman"/>
          <w:szCs w:val="24"/>
        </w:rPr>
        <w:t>υ το εκθέτουν;</w:t>
      </w:r>
    </w:p>
    <w:p w14:paraId="309065BB"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Επιπροσθέτως, αφού στο κείμενο αναφέρεται ότι μπορεί να υπάρξει </w:t>
      </w:r>
      <w:r>
        <w:rPr>
          <w:rFonts w:eastAsia="Times New Roman" w:cs="Times New Roman"/>
          <w:szCs w:val="24"/>
        </w:rPr>
        <w:t>«</w:t>
      </w:r>
      <w:r>
        <w:rPr>
          <w:rFonts w:eastAsia="Times New Roman" w:cs="Times New Roman"/>
          <w:szCs w:val="24"/>
        </w:rPr>
        <w:t xml:space="preserve">εξωτερική χορηγία με σκοπό την επαύξηση της ποιότητάς </w:t>
      </w:r>
      <w:r>
        <w:rPr>
          <w:rFonts w:eastAsia="Times New Roman" w:cs="Times New Roman"/>
          <w:szCs w:val="24"/>
        </w:rPr>
        <w:t>της»</w:t>
      </w:r>
      <w:r>
        <w:rPr>
          <w:rFonts w:eastAsia="Times New Roman" w:cs="Times New Roman"/>
          <w:szCs w:val="24"/>
        </w:rPr>
        <w:t xml:space="preserve">, για ποιο λόγο δεν επιδιώξατε να πάρετε αυτή τη χορηγία, ώστε να μην επιβαρυνθεί ο κρατικός προϋπολογισμός με έξοδα, </w:t>
      </w:r>
      <w:r>
        <w:rPr>
          <w:rFonts w:eastAsia="Times New Roman" w:cs="Times New Roman"/>
          <w:szCs w:val="24"/>
        </w:rPr>
        <w:t xml:space="preserve">τα οποία δεν μπορείτε ούτε σήμερα να μας πείτε; Η απάντηση είναι μία. Επειδή ως συνήθως τελευταία στιγμή σκεφθήκατε ότι εκκρεμεί μια εκδήλωση και τελευταία στιγμή αναγκάζεστε να την φέρετε προς ψήφιση, γιατί αλλιώς θα ήταν στον αέρα. </w:t>
      </w:r>
    </w:p>
    <w:p w14:paraId="309065BC" w14:textId="77777777" w:rsidR="00941E75" w:rsidRDefault="00BE1F2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Από την απάντηση του </w:t>
      </w:r>
      <w:r>
        <w:rPr>
          <w:rFonts w:eastAsia="Times New Roman" w:cs="Times New Roman"/>
          <w:szCs w:val="24"/>
        </w:rPr>
        <w:t xml:space="preserve">κυρίου Υπουργού στην προηγούμενη τοποθέτησή μας στην </w:t>
      </w:r>
      <w:r>
        <w:rPr>
          <w:rFonts w:eastAsia="Times New Roman" w:cs="Times New Roman"/>
          <w:szCs w:val="24"/>
        </w:rPr>
        <w:t xml:space="preserve">επιτροπή </w:t>
      </w:r>
      <w:r>
        <w:rPr>
          <w:rFonts w:eastAsia="Times New Roman" w:cs="Times New Roman"/>
          <w:szCs w:val="24"/>
        </w:rPr>
        <w:t>προέκυψε και κάτι ακόμη, το οποίο, νομίζω, μπορεί να εξηγήσει σήμερα.</w:t>
      </w:r>
    </w:p>
    <w:p w14:paraId="309065BD"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lastRenderedPageBreak/>
        <w:t xml:space="preserve">Είπε χαρακτηριστικά ότι </w:t>
      </w:r>
      <w:r>
        <w:rPr>
          <w:rFonts w:eastAsia="Times New Roman" w:cs="Times New Roman"/>
          <w:szCs w:val="24"/>
        </w:rPr>
        <w:t>«</w:t>
      </w:r>
      <w:r>
        <w:rPr>
          <w:rFonts w:eastAsia="Times New Roman" w:cs="Times New Roman"/>
          <w:szCs w:val="24"/>
        </w:rPr>
        <w:t>δεν έχουμε ειδική σύμβαση με τον Παγκόσμιο Οργανισμό Τουρισμού για ασυλίες και ατέλειες</w:t>
      </w:r>
      <w:r>
        <w:rPr>
          <w:rFonts w:eastAsia="Times New Roman" w:cs="Times New Roman"/>
          <w:szCs w:val="24"/>
        </w:rPr>
        <w:t>»</w:t>
      </w:r>
      <w:r>
        <w:rPr>
          <w:rFonts w:eastAsia="Times New Roman" w:cs="Times New Roman"/>
          <w:szCs w:val="24"/>
        </w:rPr>
        <w:t>. Η ερώτησή</w:t>
      </w:r>
      <w:r>
        <w:rPr>
          <w:rFonts w:eastAsia="Times New Roman" w:cs="Times New Roman"/>
          <w:szCs w:val="24"/>
        </w:rPr>
        <w:t xml:space="preserve"> μας είναι η εξής: Πώς γίνεται μια χώρα</w:t>
      </w:r>
      <w:r w:rsidRPr="00AE5B0E">
        <w:rPr>
          <w:rFonts w:eastAsia="Times New Roman" w:cs="Times New Roman"/>
          <w:szCs w:val="24"/>
        </w:rPr>
        <w:t>,</w:t>
      </w:r>
      <w:r>
        <w:rPr>
          <w:rFonts w:eastAsia="Times New Roman" w:cs="Times New Roman"/>
          <w:szCs w:val="24"/>
        </w:rPr>
        <w:t xml:space="preserve"> που επενδύει τόσα πολλά στον τουρισμό</w:t>
      </w:r>
      <w:r w:rsidRPr="00AE5B0E">
        <w:rPr>
          <w:rFonts w:eastAsia="Times New Roman" w:cs="Times New Roman"/>
          <w:szCs w:val="24"/>
        </w:rPr>
        <w:t>,</w:t>
      </w:r>
      <w:r>
        <w:rPr>
          <w:rFonts w:eastAsia="Times New Roman" w:cs="Times New Roman"/>
          <w:szCs w:val="24"/>
        </w:rPr>
        <w:t xml:space="preserve"> να μην έχει μέχρι σήμερα σύμβαση με τον </w:t>
      </w:r>
      <w:r>
        <w:rPr>
          <w:rFonts w:eastAsia="Times New Roman" w:cs="Times New Roman"/>
          <w:szCs w:val="24"/>
        </w:rPr>
        <w:t xml:space="preserve">οργανισμό </w:t>
      </w:r>
      <w:r>
        <w:rPr>
          <w:rFonts w:eastAsia="Times New Roman" w:cs="Times New Roman"/>
          <w:szCs w:val="24"/>
        </w:rPr>
        <w:t>περί ατελειών;</w:t>
      </w:r>
    </w:p>
    <w:p w14:paraId="309065BE"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Όπως διαπιστώνετε και εσείς, υπάρχουν πλήθος αναπάντητων ερωτημάτων, </w:t>
      </w:r>
      <w:r w:rsidRPr="008F0891">
        <w:rPr>
          <w:rFonts w:eastAsia="Times New Roman" w:cs="Times New Roman"/>
          <w:bCs/>
          <w:shd w:val="clear" w:color="auto" w:fill="FFFFFF"/>
        </w:rPr>
        <w:t>που</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θα απαντηθούν, τα οποία προκλήθηκα</w:t>
      </w:r>
      <w:r>
        <w:rPr>
          <w:rFonts w:eastAsia="Times New Roman" w:cs="Times New Roman"/>
          <w:szCs w:val="24"/>
        </w:rPr>
        <w:t xml:space="preserve">ν από την αίσθηση προχειρότητας που διαπνέει όχι μόνο το κείμενο που φέρνετε προς ψήφιση, αλλά, πολύ φοβούμαστε, και την ίδια την εκδήλωση. </w:t>
      </w:r>
    </w:p>
    <w:p w14:paraId="309065BF"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Αυτός είναι και ο λόγος που 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καταψηφίζει το εν λόγω νομοσχέδιο.</w:t>
      </w:r>
    </w:p>
    <w:p w14:paraId="309065C0"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Ευχαριστώ.</w:t>
      </w:r>
    </w:p>
    <w:p w14:paraId="309065C1"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309065C2"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ήθελε κάποιος συνάδελφος τον λόγο;</w:t>
      </w:r>
    </w:p>
    <w:p w14:paraId="309065C3"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sidRPr="0063563F">
        <w:rPr>
          <w:rFonts w:eastAsia="Times New Roman" w:cs="Times New Roman"/>
          <w:b/>
          <w:szCs w:val="24"/>
        </w:rPr>
        <w:t>ΜΙΧΑΗΛ ΤΖΕΛΕΠΗΣ:</w:t>
      </w:r>
      <w:r>
        <w:rPr>
          <w:rFonts w:eastAsia="Times New Roman" w:cs="Times New Roman"/>
          <w:szCs w:val="24"/>
        </w:rPr>
        <w:t xml:space="preserve"> Εγώ θα ήθελα τον λόγο, κυρία Πρόεδρε.</w:t>
      </w:r>
    </w:p>
    <w:p w14:paraId="309065C4"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Ελάτε, έχετε τον λόγο για πέντε λεπτά.</w:t>
      </w:r>
    </w:p>
    <w:p w14:paraId="309065C5"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sidRPr="0063563F">
        <w:rPr>
          <w:rFonts w:eastAsia="Times New Roman" w:cs="Times New Roman"/>
          <w:b/>
          <w:szCs w:val="24"/>
        </w:rPr>
        <w:t>ΜΙΧΑΗΛ ΤΖΕΛΕΠΗΣ:</w:t>
      </w:r>
      <w:r>
        <w:rPr>
          <w:rFonts w:eastAsia="Times New Roman" w:cs="Times New Roman"/>
          <w:szCs w:val="24"/>
        </w:rPr>
        <w:t xml:space="preserve"> Ευχαριστώ, κυρία Πρόεδρε.</w:t>
      </w:r>
    </w:p>
    <w:p w14:paraId="309065C6"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Συμφωνήσαμε στην </w:t>
      </w:r>
      <w:r>
        <w:rPr>
          <w:rFonts w:eastAsia="Times New Roman" w:cs="Times New Roman"/>
          <w:szCs w:val="24"/>
        </w:rPr>
        <w:t xml:space="preserve">επιτροπή </w:t>
      </w:r>
      <w:r>
        <w:rPr>
          <w:rFonts w:eastAsia="Times New Roman" w:cs="Times New Roman"/>
          <w:szCs w:val="24"/>
        </w:rPr>
        <w:t xml:space="preserve">για την κύρωση της </w:t>
      </w:r>
      <w:r>
        <w:rPr>
          <w:rFonts w:eastAsia="Times New Roman" w:cs="Times New Roman"/>
          <w:szCs w:val="24"/>
        </w:rPr>
        <w:t xml:space="preserve">πράξης </w:t>
      </w:r>
      <w:r>
        <w:rPr>
          <w:rFonts w:eastAsia="Times New Roman" w:cs="Times New Roman"/>
          <w:szCs w:val="24"/>
        </w:rPr>
        <w:t xml:space="preserve">μεταξύ του Παγκόσμιου Οργανισμού Τουρισμού και του Υπουργείου Τουρισμού της χώρας μας για τη συγκεκριμένη εκδήλωση. Βάλαμε, όμως, ορισμένους προβληματισμούς. </w:t>
      </w:r>
    </w:p>
    <w:p w14:paraId="309065C7"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 πρώτος είναι σε </w:t>
      </w:r>
      <w:r>
        <w:rPr>
          <w:rFonts w:eastAsia="Times New Roman" w:cs="Times New Roman"/>
          <w:szCs w:val="24"/>
        </w:rPr>
        <w:t>σχέση με τον προϋπολογισμό. Υπάρχει έκθεση του Γενικού Λογιστηρίου του Κράτους, που λέει ότι θα προκύψει επιβάρυνση σε βάρος του Κρατικού Προϋπολογισμού. Ένας ενδεικτικός προϋπολογισμός δεν μπορεί να υπάρξει, κυρία Υπουργέ, για τη συγκεκριμένη εκδήλωση; Μέ</w:t>
      </w:r>
      <w:r>
        <w:rPr>
          <w:rFonts w:eastAsia="Times New Roman" w:cs="Times New Roman"/>
          <w:szCs w:val="24"/>
        </w:rPr>
        <w:t xml:space="preserve">χρι ποιο ποσό θα επιβαρυνθεί ο </w:t>
      </w:r>
      <w:r>
        <w:rPr>
          <w:rFonts w:eastAsia="Times New Roman" w:cs="Times New Roman"/>
          <w:szCs w:val="24"/>
        </w:rPr>
        <w:t>κρατικός προϋπολογισμός</w:t>
      </w:r>
      <w:r>
        <w:rPr>
          <w:rFonts w:eastAsia="Times New Roman" w:cs="Times New Roman"/>
          <w:szCs w:val="24"/>
        </w:rPr>
        <w:t>;</w:t>
      </w:r>
    </w:p>
    <w:p w14:paraId="309065C8"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Από την άλλη πλευρά, θέσαμε και κάποιους άλλους προβληματισμούς, </w:t>
      </w:r>
      <w:r w:rsidRPr="00183013">
        <w:rPr>
          <w:rFonts w:eastAsia="Times New Roman" w:cs="Times New Roman"/>
        </w:rPr>
        <w:t>όπως</w:t>
      </w:r>
      <w:r>
        <w:rPr>
          <w:rFonts w:eastAsia="Times New Roman" w:cs="Times New Roman"/>
          <w:szCs w:val="24"/>
        </w:rPr>
        <w:t xml:space="preserve"> το πόσο πρόχειρα αντιμετωπίζετε μία τέτοια σημαντική ευκαιρία</w:t>
      </w:r>
      <w:r>
        <w:rPr>
          <w:rFonts w:eastAsia="Times New Roman"/>
          <w:bCs/>
          <w:shd w:val="clear" w:color="auto" w:fill="FFFFFF"/>
        </w:rPr>
        <w:t xml:space="preserve">, </w:t>
      </w:r>
      <w:r>
        <w:rPr>
          <w:rFonts w:eastAsia="Times New Roman" w:cs="Times New Roman"/>
          <w:szCs w:val="24"/>
        </w:rPr>
        <w:t>ιδιαίτερα σήμερα, που για εμάς οι επενδύσεις είναι το ζητούμενο, ως</w:t>
      </w:r>
      <w:r>
        <w:rPr>
          <w:rFonts w:eastAsia="Times New Roman" w:cs="Times New Roman"/>
          <w:szCs w:val="24"/>
        </w:rPr>
        <w:t xml:space="preserve"> χώρα. </w:t>
      </w:r>
    </w:p>
    <w:p w14:paraId="309065C9"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Σε αυτό το μεγαλόπνοο σχέδιο από την πλευρά της Κίνας, αυτή τη συνεργατική πρωτοβουλία, συμμετέχουν </w:t>
      </w:r>
      <w:proofErr w:type="spellStart"/>
      <w:r>
        <w:rPr>
          <w:rFonts w:eastAsia="Times New Roman" w:cs="Times New Roman"/>
          <w:szCs w:val="24"/>
        </w:rPr>
        <w:t>εκατόν</w:t>
      </w:r>
      <w:proofErr w:type="spellEnd"/>
      <w:r>
        <w:rPr>
          <w:rFonts w:eastAsia="Times New Roman" w:cs="Times New Roman"/>
          <w:szCs w:val="24"/>
        </w:rPr>
        <w:t xml:space="preserve"> δεκαεπτά φορείς από την πλευρά της Κίνας και άλλοι εκατό περίπου φορείς από τα υπόλοιπα κράτη. Όλοι αυτοί συμμετέχουν προσανατολισμένοι σε μί</w:t>
      </w:r>
      <w:r>
        <w:rPr>
          <w:rFonts w:eastAsia="Times New Roman" w:cs="Times New Roman"/>
          <w:szCs w:val="24"/>
        </w:rPr>
        <w:t xml:space="preserve">α συνεργασία στον οικονομικό, κατασκευαστικό </w:t>
      </w:r>
      <w:r w:rsidRPr="00F331DF">
        <w:rPr>
          <w:rFonts w:eastAsia="Times New Roman"/>
          <w:bCs/>
        </w:rPr>
        <w:t>και</w:t>
      </w:r>
      <w:r>
        <w:rPr>
          <w:rFonts w:eastAsia="Times New Roman" w:cs="Times New Roman"/>
          <w:szCs w:val="24"/>
        </w:rPr>
        <w:t xml:space="preserve"> χρηματοπιστωτικό τομέα. Γίνονται δράσεις για να προωθήσουν αυτές τις συνεργασίες, όπως τη συγκεκριμένη, προκειμένου να υπάρξει μία επιχειρηματική διασύνδεση σε </w:t>
      </w:r>
      <w:r>
        <w:rPr>
          <w:rFonts w:eastAsia="Times New Roman" w:cs="Times New Roman"/>
          <w:szCs w:val="24"/>
        </w:rPr>
        <w:lastRenderedPageBreak/>
        <w:t xml:space="preserve">οικονομικό επίπεδο,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σε επίπεδο πολιτισ</w:t>
      </w:r>
      <w:r>
        <w:rPr>
          <w:rFonts w:eastAsia="Times New Roman" w:cs="Times New Roman"/>
          <w:szCs w:val="24"/>
        </w:rPr>
        <w:t xml:space="preserve">τικών φορέων, αυτοδιοίκησης </w:t>
      </w:r>
      <w:r w:rsidRPr="00F331DF">
        <w:rPr>
          <w:rFonts w:eastAsia="Times New Roman"/>
          <w:bCs/>
        </w:rPr>
        <w:t>και</w:t>
      </w:r>
      <w:r>
        <w:rPr>
          <w:rFonts w:eastAsia="Times New Roman" w:cs="Times New Roman"/>
          <w:szCs w:val="24"/>
        </w:rPr>
        <w:t xml:space="preserve"> πανεπιστημίων. </w:t>
      </w:r>
    </w:p>
    <w:p w14:paraId="309065CA"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έρχομαι τώρα να ρωτήσω, από τη δική μας την πλευρά, ως χώρα, ποια είναι η στόχευσή μας; Αναφέρετε στην αιτιολογική έκθεση πολύ αναλυτικά μέχρι και τον τρόπο με τον οποίο θα προσκληθούν οι προσκεκλημένοι γ</w:t>
      </w:r>
      <w:r>
        <w:rPr>
          <w:rFonts w:eastAsia="Times New Roman" w:cs="Times New Roman"/>
          <w:szCs w:val="24"/>
        </w:rPr>
        <w:t xml:space="preserve">ια να παρευρεθούν. Ποια είναι η στόχευση από τη δική μας την πλευρά, ως χώρα; </w:t>
      </w:r>
    </w:p>
    <w:p w14:paraId="309065CB"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υπάρχει καμ</w:t>
      </w:r>
      <w:r>
        <w:rPr>
          <w:rFonts w:eastAsia="Times New Roman" w:cs="Times New Roman"/>
          <w:szCs w:val="24"/>
        </w:rPr>
        <w:t>μ</w:t>
      </w:r>
      <w:r>
        <w:rPr>
          <w:rFonts w:eastAsia="Times New Roman" w:cs="Times New Roman"/>
          <w:szCs w:val="24"/>
        </w:rPr>
        <w:t>ία αναφορά που να μας ενημερώνει για τις επενδυτικές ευκαιρίες που ενδεχομένως θα προκύψουν για τη χώρα μας ή για το αν η χώρα μας είναι έτοιμη και προετοιμασμέν</w:t>
      </w:r>
      <w:r>
        <w:rPr>
          <w:rFonts w:eastAsia="Times New Roman" w:cs="Times New Roman"/>
          <w:szCs w:val="24"/>
        </w:rPr>
        <w:t>η να στοχεύσει κάπου. Τι προσδοκούμε από αυτήν τη</w:t>
      </w:r>
      <w:r>
        <w:rPr>
          <w:rFonts w:eastAsia="Times New Roman" w:cs="Times New Roman"/>
          <w:szCs w:val="24"/>
        </w:rPr>
        <w:t xml:space="preserve"> σ</w:t>
      </w:r>
      <w:r>
        <w:rPr>
          <w:rFonts w:eastAsia="Times New Roman" w:cs="Times New Roman"/>
          <w:szCs w:val="24"/>
        </w:rPr>
        <w:t xml:space="preserve">υμφωνία; </w:t>
      </w:r>
    </w:p>
    <w:p w14:paraId="309065CC"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Χαίρομαι που η Κυβέρνηση μέσα από τη στροφή της ιδεολογικής της σκέψης και το τέλος της αυταπάτης της προσγειώνεται πλέον στην πραγματικότητα και έρχεται να συμμετάσχει σε αυτή</w:t>
      </w:r>
      <w:r>
        <w:rPr>
          <w:rFonts w:eastAsia="Times New Roman" w:cs="Times New Roman"/>
          <w:szCs w:val="24"/>
        </w:rPr>
        <w:t>ν</w:t>
      </w:r>
      <w:r>
        <w:rPr>
          <w:rFonts w:eastAsia="Times New Roman" w:cs="Times New Roman"/>
          <w:szCs w:val="24"/>
        </w:rPr>
        <w:t xml:space="preserve"> τη συνεργατική πρ</w:t>
      </w:r>
      <w:r>
        <w:rPr>
          <w:rFonts w:eastAsia="Times New Roman" w:cs="Times New Roman"/>
          <w:szCs w:val="24"/>
        </w:rPr>
        <w:t>ωτοβουλία, το νέο «</w:t>
      </w:r>
      <w:r>
        <w:rPr>
          <w:rFonts w:eastAsia="Times New Roman" w:cs="Times New Roman"/>
          <w:szCs w:val="24"/>
        </w:rPr>
        <w:t xml:space="preserve">δρόμο </w:t>
      </w:r>
      <w:r>
        <w:rPr>
          <w:rFonts w:eastAsia="Times New Roman" w:cs="Times New Roman"/>
          <w:szCs w:val="24"/>
        </w:rPr>
        <w:t xml:space="preserve">του </w:t>
      </w:r>
      <w:r>
        <w:rPr>
          <w:rFonts w:eastAsia="Times New Roman" w:cs="Times New Roman"/>
          <w:szCs w:val="24"/>
        </w:rPr>
        <w:t>μεταξιού</w:t>
      </w:r>
      <w:r>
        <w:rPr>
          <w:rFonts w:eastAsia="Times New Roman" w:cs="Times New Roman"/>
          <w:szCs w:val="24"/>
        </w:rPr>
        <w:t>». Όταν, όμως, τον Νοέμβριο του 2015 στην Κίνα πήρε σάρκα και οστά αυτή η πρωτοβουλία ενώ συμμετείχαν από την Ευρωπαϊκή Ένωση τουλάχιστον δεκαπέντε χώρες, εμείς απουσιάζαμε. Οπότε, είναι θετικό που, έστω και σήμερα, η χ</w:t>
      </w:r>
      <w:r>
        <w:rPr>
          <w:rFonts w:eastAsia="Times New Roman" w:cs="Times New Roman"/>
          <w:szCs w:val="24"/>
        </w:rPr>
        <w:t xml:space="preserve">ώρα μας είναι παρούσα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διαδικασία. </w:t>
      </w:r>
    </w:p>
    <w:p w14:paraId="309065CD" w14:textId="77777777" w:rsidR="00941E75" w:rsidRDefault="00BE1F2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θα ήθελα να τονίσω ότι, ναι, συμφωνούμε πως είναι μία ευκαιρία για την τουριστική προβολή της χώρας </w:t>
      </w:r>
      <w:r w:rsidRPr="00F331DF">
        <w:rPr>
          <w:rFonts w:eastAsia="Times New Roman"/>
          <w:bCs/>
        </w:rPr>
        <w:t>και</w:t>
      </w:r>
      <w:r>
        <w:rPr>
          <w:rFonts w:eastAsia="Times New Roman" w:cs="Times New Roman"/>
          <w:szCs w:val="24"/>
        </w:rPr>
        <w:t xml:space="preserve"> για την περαιτέρω άνθηση της τουριστικής ανάπτυξης που χρειαζόμαστε.</w:t>
      </w:r>
    </w:p>
    <w:p w14:paraId="309065CE"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Και δεν μπορούμε να είμαστε</w:t>
      </w:r>
      <w:r>
        <w:rPr>
          <w:rFonts w:eastAsia="Times New Roman" w:cs="Times New Roman"/>
          <w:szCs w:val="24"/>
        </w:rPr>
        <w:t xml:space="preserve"> αντίθετοι, σε σχέση με την κύρωση της συγκεκριμένης </w:t>
      </w:r>
      <w:r>
        <w:rPr>
          <w:rFonts w:eastAsia="Times New Roman" w:cs="Times New Roman"/>
          <w:szCs w:val="24"/>
        </w:rPr>
        <w:t xml:space="preserve">πράξης </w:t>
      </w:r>
      <w:r>
        <w:rPr>
          <w:rFonts w:eastAsia="Times New Roman" w:cs="Times New Roman"/>
          <w:szCs w:val="24"/>
        </w:rPr>
        <w:t xml:space="preserve">και για έναν ακόμη λόγο: </w:t>
      </w:r>
      <w:r>
        <w:rPr>
          <w:rFonts w:eastAsia="Times New Roman" w:cs="Times New Roman"/>
          <w:szCs w:val="24"/>
        </w:rPr>
        <w:t xml:space="preserve">Σ’ </w:t>
      </w:r>
      <w:r>
        <w:rPr>
          <w:rFonts w:eastAsia="Times New Roman" w:cs="Times New Roman"/>
          <w:szCs w:val="24"/>
        </w:rPr>
        <w:t xml:space="preserve">αυτήν τη διεθνή συμβουλευτική </w:t>
      </w:r>
      <w:r>
        <w:rPr>
          <w:rFonts w:eastAsia="Times New Roman" w:cs="Times New Roman"/>
          <w:szCs w:val="24"/>
        </w:rPr>
        <w:t xml:space="preserve">επιτροπή </w:t>
      </w:r>
      <w:r>
        <w:rPr>
          <w:rFonts w:eastAsia="Times New Roman" w:cs="Times New Roman"/>
          <w:szCs w:val="24"/>
        </w:rPr>
        <w:t xml:space="preserve">της Κίνας συμμετέχει από την πρώτη στιγμή και ως μέλος της </w:t>
      </w:r>
      <w:r>
        <w:rPr>
          <w:rFonts w:eastAsia="Times New Roman" w:cs="Times New Roman"/>
          <w:szCs w:val="24"/>
        </w:rPr>
        <w:t xml:space="preserve">επιτροπής </w:t>
      </w:r>
      <w:r>
        <w:rPr>
          <w:rFonts w:eastAsia="Times New Roman" w:cs="Times New Roman"/>
          <w:szCs w:val="24"/>
        </w:rPr>
        <w:t xml:space="preserve">ο πρώην Πρωθυπουργός της χώρας και Πρόεδρος της Σοσιαλιστικής Διεθνούς, ο Γιώργος Παπανδρέου. Νομίζω ότι θα ήταν χρήσιμο η Κυβέρνηση να αξιοποιήσει αυτό το γεγονός προς όφελος για τη χώρα μας. </w:t>
      </w:r>
    </w:p>
    <w:p w14:paraId="309065CF" w14:textId="77777777" w:rsidR="00941E75" w:rsidRDefault="00BE1F24">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Κύριε Τζελέπη, σας</w:t>
      </w:r>
      <w:r>
        <w:rPr>
          <w:rFonts w:eastAsia="Times New Roman" w:cs="Times New Roman"/>
          <w:szCs w:val="24"/>
        </w:rPr>
        <w:t xml:space="preserve"> έδωσα καταχρηστικά τον λόγο, αλλά εντάξει.</w:t>
      </w:r>
    </w:p>
    <w:p w14:paraId="309065D0"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Νομίζω ότι περιμένω από την κυρία Υπουργό, τουλάχιστον σε δύο σοβαρά ζητήματα, ένα του προϋπολογισμού…</w:t>
      </w:r>
    </w:p>
    <w:p w14:paraId="309065D1"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 θα μπορούσατε να το πείτε μέσα σε ένα λεπτό</w:t>
      </w:r>
      <w:r>
        <w:rPr>
          <w:rFonts w:eastAsia="Times New Roman" w:cs="Times New Roman"/>
          <w:szCs w:val="24"/>
        </w:rPr>
        <w:t xml:space="preserve">. Μπορούσατε να κάνετε απλώς τις ερωτήσεις και να τελειώσουμε. </w:t>
      </w:r>
    </w:p>
    <w:p w14:paraId="309065D2"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sidRPr="00975CDC">
        <w:rPr>
          <w:rFonts w:eastAsia="Times New Roman" w:cs="Times New Roman"/>
          <w:szCs w:val="24"/>
        </w:rPr>
        <w:t>Μήπως</w:t>
      </w:r>
      <w:r>
        <w:rPr>
          <w:rFonts w:eastAsia="Times New Roman" w:cs="Times New Roman"/>
          <w:b/>
          <w:szCs w:val="24"/>
        </w:rPr>
        <w:t xml:space="preserve"> </w:t>
      </w:r>
      <w:r>
        <w:rPr>
          <w:rFonts w:eastAsia="Times New Roman" w:cs="Times New Roman"/>
          <w:szCs w:val="24"/>
        </w:rPr>
        <w:t xml:space="preserve">σας ενόχλησε που αναφέρθηκα στον πρώην Πρωθυπουργό τον Γιώργο Παπανδρέου; </w:t>
      </w:r>
    </w:p>
    <w:p w14:paraId="309065D3"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Ναι, βέβαια…</w:t>
      </w:r>
    </w:p>
    <w:p w14:paraId="309065D4"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Τι να κάνουμε; Είναι</w:t>
      </w:r>
      <w:r>
        <w:rPr>
          <w:rFonts w:eastAsia="Times New Roman" w:cs="Times New Roman"/>
          <w:szCs w:val="24"/>
        </w:rPr>
        <w:t xml:space="preserve"> μέλος αυτής της </w:t>
      </w:r>
      <w:r>
        <w:rPr>
          <w:rFonts w:eastAsia="Times New Roman" w:cs="Times New Roman"/>
          <w:szCs w:val="24"/>
        </w:rPr>
        <w:t xml:space="preserve">επιτροπής </w:t>
      </w:r>
      <w:r>
        <w:rPr>
          <w:rFonts w:eastAsia="Times New Roman" w:cs="Times New Roman"/>
          <w:szCs w:val="24"/>
        </w:rPr>
        <w:t xml:space="preserve">που φέρατε για να συζητήσουμε. </w:t>
      </w:r>
    </w:p>
    <w:p w14:paraId="309065D5"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Εσάς σας ενοχλεί, όχι εμένα. </w:t>
      </w:r>
    </w:p>
    <w:p w14:paraId="309065D6"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Νομίζω ότι δεν είναι πρέπον να με διακόπτετε, κυρία Πρόεδρε, όταν δεν έχει τελειώσει καν το πεντάλεπτο που</w:t>
      </w:r>
      <w:r>
        <w:rPr>
          <w:rFonts w:eastAsia="Times New Roman" w:cs="Times New Roman"/>
          <w:szCs w:val="24"/>
        </w:rPr>
        <w:t xml:space="preserve"> μου δώσατε. </w:t>
      </w:r>
    </w:p>
    <w:p w14:paraId="309065D7"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τώρα, κύριε Τζελέπη. </w:t>
      </w:r>
    </w:p>
    <w:p w14:paraId="309065D8"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Άρα, από την πλευρά μας –για να ολοκληρώσω, μιας και βιάζεται η κυρία Πρόεδρος- συμφωνούμε για την κύρωση της </w:t>
      </w:r>
      <w:r>
        <w:rPr>
          <w:rFonts w:eastAsia="Times New Roman" w:cs="Times New Roman"/>
          <w:szCs w:val="24"/>
        </w:rPr>
        <w:t>συμφωνίας</w:t>
      </w:r>
      <w:r>
        <w:rPr>
          <w:rFonts w:eastAsia="Times New Roman" w:cs="Times New Roman"/>
          <w:szCs w:val="24"/>
        </w:rPr>
        <w:t xml:space="preserve">, όπως τόνισα και στην </w:t>
      </w:r>
      <w:r>
        <w:rPr>
          <w:rFonts w:eastAsia="Times New Roman" w:cs="Times New Roman"/>
          <w:szCs w:val="24"/>
        </w:rPr>
        <w:t>επιτ</w:t>
      </w:r>
      <w:r>
        <w:rPr>
          <w:rFonts w:eastAsia="Times New Roman" w:cs="Times New Roman"/>
          <w:szCs w:val="24"/>
        </w:rPr>
        <w:t>ροπή</w:t>
      </w:r>
      <w:r>
        <w:rPr>
          <w:rFonts w:eastAsia="Times New Roman" w:cs="Times New Roman"/>
          <w:szCs w:val="24"/>
        </w:rPr>
        <w:t xml:space="preserve">. Εκεί, έθεσα τους προβληματισμούς και περιμένω από την κυρία Υπουργό απαντήσεις, τόσο για τον προϋπολογισμό, όσο και για τη συγκεκριμένη στόχευση που έχει το Υπουργείο για τα οφέλη που μπορεί να έχει η χώρα μας από αυτή τη </w:t>
      </w:r>
      <w:r>
        <w:rPr>
          <w:rFonts w:eastAsia="Times New Roman" w:cs="Times New Roman"/>
          <w:szCs w:val="24"/>
        </w:rPr>
        <w:t>συμφωνία</w:t>
      </w:r>
      <w:r>
        <w:rPr>
          <w:rFonts w:eastAsia="Times New Roman" w:cs="Times New Roman"/>
          <w:szCs w:val="24"/>
        </w:rPr>
        <w:t xml:space="preserve">. </w:t>
      </w:r>
    </w:p>
    <w:p w14:paraId="309065D9"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09065DA"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Δεν πιστεύω να θέλει να πάρει και κάποιος άλλος συνάδελφος τον λόγο ενώ είναι υπέρ της </w:t>
      </w:r>
      <w:r>
        <w:rPr>
          <w:rFonts w:eastAsia="Times New Roman" w:cs="Times New Roman"/>
          <w:szCs w:val="24"/>
        </w:rPr>
        <w:t>συμφωνίας</w:t>
      </w:r>
      <w:r>
        <w:rPr>
          <w:rFonts w:eastAsia="Times New Roman" w:cs="Times New Roman"/>
          <w:szCs w:val="24"/>
        </w:rPr>
        <w:t xml:space="preserve">. </w:t>
      </w:r>
    </w:p>
    <w:p w14:paraId="309065DB"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κυρία Υπουργός για πέντε λεπτά. </w:t>
      </w:r>
    </w:p>
    <w:p w14:paraId="309065DC" w14:textId="77777777" w:rsidR="00941E75" w:rsidRDefault="00BE1F24">
      <w:pPr>
        <w:spacing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Πολιτισμού): </w:t>
      </w:r>
      <w:r>
        <w:rPr>
          <w:rFonts w:eastAsia="Times New Roman" w:cs="Times New Roman"/>
          <w:szCs w:val="24"/>
        </w:rPr>
        <w:t xml:space="preserve">Ευχαριστώ, κυρία Πρόεδρε. </w:t>
      </w:r>
    </w:p>
    <w:p w14:paraId="309065DD"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 τουρισμός είναι προτεραιότητά μας. Είμαστε η πρώτη Κυβέρνηση που αναγνώρισε την αξία του τουρισμού και την καταλυτική του συμβολή στην οικονομική ανάπτυξη και την κοινωνική ευημερία της πατρίδας μας. </w:t>
      </w:r>
    </w:p>
    <w:p w14:paraId="309065DE"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Με ισ</w:t>
      </w:r>
      <w:r>
        <w:rPr>
          <w:rFonts w:eastAsia="Times New Roman" w:cs="Times New Roman"/>
          <w:szCs w:val="24"/>
        </w:rPr>
        <w:t xml:space="preserve">χυρή πολιτική βούληση, με όραμα και σκληρή δουλειά, μέσα σε πολύ δύσκολες και συχνά αντίξοες συνθήκες, τα τελευταία χρόνια, δώσαμε σημαντική ώθηση στον τουρισμό και καταφέραμε σήμερα να αποτελεί πλέον ισχυρή κινητήρια δύναμη για την εθνική μας οικονομία. </w:t>
      </w:r>
    </w:p>
    <w:p w14:paraId="309065DF"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Από το 2015 υλοποιούμε την εθνική και περιφερειακή τουριστική πολίτική μας με στόχο τουρισμό τριακόσιες εξήντα πέντε μέρες τον χρόνο. Η πολιτική μας οδήγησε στο μεγαλύτερο τουριστικό άλμα όλων των εποχών και απέδωσε με απτά αποτελέσματα. Για τέσσερις συνεχ</w:t>
      </w:r>
      <w:r>
        <w:rPr>
          <w:rFonts w:eastAsia="Times New Roman" w:cs="Times New Roman"/>
          <w:szCs w:val="24"/>
        </w:rPr>
        <w:t xml:space="preserve">όμενες χρονιές σπάσαμε όλα τα ρεκόρ σε αφίξεις, σε έσοδα και σε όλα τα τουριστικά μεγέθη. Αυξήσαμε κατά 25% τον εισερχόμενο τουρισμό τα τρία προηγούμενα χρόνια σταθερά. Είχαμε δύο εκατομμύρια διεθνείς </w:t>
      </w:r>
      <w:r>
        <w:rPr>
          <w:rFonts w:eastAsia="Times New Roman" w:cs="Times New Roman"/>
          <w:szCs w:val="24"/>
        </w:rPr>
        <w:lastRenderedPageBreak/>
        <w:t>αφίξεις επιπλέον κάθε χρόνο. Το 2017 ξεπεράσαμε για πρώ</w:t>
      </w:r>
      <w:r>
        <w:rPr>
          <w:rFonts w:eastAsia="Times New Roman" w:cs="Times New Roman"/>
          <w:szCs w:val="24"/>
        </w:rPr>
        <w:t>τη φορά το φράγμα των τριάντα εκατομμυρίων. Είχαμε τριάντα εκατομμύρια διεθνείς επισκέπτες μαζί με την κρουαζιέρα. Το 2018, επιδιώξαμε και πετύχαμε ακόμα πιο ισχυρή ζήτηση για την Ελλάδα, παρ</w:t>
      </w:r>
      <w:r>
        <w:rPr>
          <w:rFonts w:eastAsia="Times New Roman" w:cs="Times New Roman"/>
          <w:szCs w:val="24"/>
        </w:rPr>
        <w:t xml:space="preserve">’ </w:t>
      </w:r>
      <w:r>
        <w:rPr>
          <w:rFonts w:eastAsia="Times New Roman" w:cs="Times New Roman"/>
          <w:szCs w:val="24"/>
        </w:rPr>
        <w:t xml:space="preserve">ότι και οι γειτονικοί μας προορισμοί έχουν ανακάμψει σημαντικά. </w:t>
      </w:r>
    </w:p>
    <w:p w14:paraId="309065E0"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Διανύουμε την καλύτερη, μέχρι σήμερα, τουριστική χρονιά για την Ελλάδα και εξασφαλίσαμε διψήφια αύξηση στις αυξήσεις και διψήφια αύξηση στα έσοδα, τα υψηλότερα στην ιστορία του τουρισμού μας.</w:t>
      </w:r>
      <w:r>
        <w:rPr>
          <w:rFonts w:eastAsia="Times New Roman" w:cs="Times New Roman"/>
          <w:szCs w:val="24"/>
        </w:rPr>
        <w:t xml:space="preserve"> </w:t>
      </w:r>
    </w:p>
    <w:p w14:paraId="309065E1"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Οι κρατήσεις είναι αυξημένες και για τους φθινοπωρινούς μήνες και ιδιαίτερα τον χειμώνα, μ</w:t>
      </w:r>
      <w:r>
        <w:rPr>
          <w:rFonts w:eastAsia="Times New Roman" w:cs="Times New Roman"/>
          <w:szCs w:val="24"/>
        </w:rPr>
        <w:t>ί</w:t>
      </w:r>
      <w:r>
        <w:rPr>
          <w:rFonts w:eastAsia="Times New Roman" w:cs="Times New Roman"/>
          <w:szCs w:val="24"/>
        </w:rPr>
        <w:t>α περίοδο που ενισχύσαμε, γιατί επιλέξαμε να την τονώσουμε με πολύ δυναμική πρόθεση και προβολή, ειδικές συμφωνίες και διαπραγματεύσεις, έτσι ώστε να μπορέσουμε να</w:t>
      </w:r>
      <w:r>
        <w:rPr>
          <w:rFonts w:eastAsia="Times New Roman" w:cs="Times New Roman"/>
          <w:szCs w:val="24"/>
        </w:rPr>
        <w:t xml:space="preserve"> αυξήσουμε την τουριστική μας κίνηση όλον τον χρόνο. </w:t>
      </w:r>
    </w:p>
    <w:p w14:paraId="309065E2"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Όπως όλα δείχνουν, θα ξεπεράσουμε τα τριάντα δύο εκατομμύρια επισκέπτες μέχρι το τέλος της χρονιάς. Πετύχαμε αυτά τα εξαιρετικά αποτελέσματα μέσα από συγκεκριμένο σχέδιο σε πέντε στρατηγικούς άξονες. Επ</w:t>
      </w:r>
      <w:r>
        <w:rPr>
          <w:rFonts w:eastAsia="Times New Roman" w:cs="Times New Roman"/>
          <w:szCs w:val="24"/>
        </w:rPr>
        <w:t xml:space="preserve">ιμηκύναμε τη θερινή τουριστική περίοδο. Αυξήσαμε τον τουρισμό του χειμώνα. Ενισχύσαμε τις παραδοσιακές μας αγορές στην Ευρώπη. Ανοίξαμε και νέες αγορές ξένων επισκεπτών από τις οποίες έχουμε κάθε χρόνο διψήφια αύξηση, με αποτέλεσμα σήμερα έξι στους δέκα </w:t>
      </w:r>
      <w:r>
        <w:rPr>
          <w:rFonts w:eastAsia="Times New Roman" w:cs="Times New Roman"/>
          <w:szCs w:val="24"/>
        </w:rPr>
        <w:lastRenderedPageBreak/>
        <w:t>ξέ</w:t>
      </w:r>
      <w:r>
        <w:rPr>
          <w:rFonts w:eastAsia="Times New Roman" w:cs="Times New Roman"/>
          <w:szCs w:val="24"/>
        </w:rPr>
        <w:t xml:space="preserve">νους επισκέπτες μας να είναι και υψηλού εισοδήματος και υψηλού μορφωτικού επιπέδου. </w:t>
      </w:r>
    </w:p>
    <w:p w14:paraId="309065E3"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Αναπτύξαμε τον θεματικό τουρισμό, όπου προσελκύει επισκέπτες στη χώρα μας όλον τον χρόνο, αλλά δημιουργεί νέα, επίσης, επαγγελματική δραστηριότητα, αλλά και νέες αναπτυξια</w:t>
      </w:r>
      <w:r>
        <w:rPr>
          <w:rFonts w:eastAsia="Times New Roman" w:cs="Times New Roman"/>
          <w:szCs w:val="24"/>
        </w:rPr>
        <w:t xml:space="preserve">κές ευκαιρίες σε όλη τη χώρα. Με συγκεκριμένες στρατηγικές συμφωνίες και συνεργασίες, αλλά και με συστηματική δουλειά διεκδικήσαμε, πετύχαμε την αλματώδη αυτή αύξηση του τουρισμού από την οποία πάνω απ’ όλα επωφελήθηκαν όχι μόνο οι δημοφιλείς, αλλά και οι </w:t>
      </w:r>
      <w:r>
        <w:rPr>
          <w:rFonts w:eastAsia="Times New Roman" w:cs="Times New Roman"/>
          <w:szCs w:val="24"/>
        </w:rPr>
        <w:t xml:space="preserve">νέοι ελληνικοί προορισμοί που προωθήσαμε. </w:t>
      </w:r>
    </w:p>
    <w:p w14:paraId="309065E4"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Με την τουριστική πολιτική που εφαρμόσαμε αύξησαν πολύ σημαντικά τον κύκλο εργασιών τους και την κερδοφορίας τους, όχι μόνο οι επαγγελματίες σε όλο το φάσμα του τουριστικού τομέα, αλλά και οι επιχειρήσεις πολλών ά</w:t>
      </w:r>
      <w:r>
        <w:rPr>
          <w:rFonts w:eastAsia="Times New Roman" w:cs="Times New Roman"/>
          <w:szCs w:val="24"/>
        </w:rPr>
        <w:t xml:space="preserve">λλων παραγωγικών κλάδων της οικονομίας, όπως είναι το εμπόριο, οι μεταφορές, η πρωτογενής παραγωγή, η εστίαση, τα τρόφιμα, οι κατασκευές, τα μεσιτικά, το </w:t>
      </w:r>
      <w:r>
        <w:rPr>
          <w:rFonts w:eastAsia="Times New Roman" w:cs="Times New Roman"/>
          <w:szCs w:val="24"/>
          <w:lang w:val="en-US"/>
        </w:rPr>
        <w:t>real</w:t>
      </w:r>
      <w:r w:rsidRPr="00247171">
        <w:rPr>
          <w:rFonts w:eastAsia="Times New Roman" w:cs="Times New Roman"/>
          <w:szCs w:val="24"/>
        </w:rPr>
        <w:t xml:space="preserve"> </w:t>
      </w:r>
      <w:r>
        <w:rPr>
          <w:rFonts w:eastAsia="Times New Roman" w:cs="Times New Roman"/>
          <w:szCs w:val="24"/>
          <w:lang w:val="en-US"/>
        </w:rPr>
        <w:t>estate</w:t>
      </w:r>
      <w:r w:rsidRPr="00247171">
        <w:rPr>
          <w:rFonts w:eastAsia="Times New Roman" w:cs="Times New Roman"/>
          <w:szCs w:val="24"/>
        </w:rPr>
        <w:t xml:space="preserve"> </w:t>
      </w:r>
      <w:r>
        <w:rPr>
          <w:rFonts w:eastAsia="Times New Roman" w:cs="Times New Roman"/>
          <w:szCs w:val="24"/>
        </w:rPr>
        <w:t xml:space="preserve">και ενισχύθηκαν πολύ σημαντικά τα έσοδα των αρχαιολογικών χώρων, μουσείων, οι αγορές </w:t>
      </w:r>
      <w:r>
        <w:rPr>
          <w:rFonts w:eastAsia="Times New Roman" w:cs="Times New Roman"/>
          <w:szCs w:val="24"/>
          <w:lang w:val="en-US"/>
        </w:rPr>
        <w:t>tax</w:t>
      </w:r>
      <w:r>
        <w:rPr>
          <w:rFonts w:eastAsia="Times New Roman" w:cs="Times New Roman"/>
          <w:szCs w:val="24"/>
        </w:rPr>
        <w:t>-</w:t>
      </w:r>
      <w:r>
        <w:rPr>
          <w:rFonts w:eastAsia="Times New Roman" w:cs="Times New Roman"/>
          <w:szCs w:val="24"/>
          <w:lang w:val="en-US"/>
        </w:rPr>
        <w:t>f</w:t>
      </w:r>
      <w:r>
        <w:rPr>
          <w:rFonts w:eastAsia="Times New Roman" w:cs="Times New Roman"/>
          <w:szCs w:val="24"/>
          <w:lang w:val="en-US"/>
        </w:rPr>
        <w:t>ree</w:t>
      </w:r>
      <w:r w:rsidRPr="00247171">
        <w:rPr>
          <w:rFonts w:eastAsia="Times New Roman" w:cs="Times New Roman"/>
          <w:szCs w:val="24"/>
        </w:rPr>
        <w:t xml:space="preserve"> </w:t>
      </w:r>
      <w:r>
        <w:rPr>
          <w:rFonts w:eastAsia="Times New Roman" w:cs="Times New Roman"/>
          <w:szCs w:val="24"/>
        </w:rPr>
        <w:t xml:space="preserve">και φυσικά οι τοπικές αγορές. </w:t>
      </w:r>
    </w:p>
    <w:p w14:paraId="309065E5"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Μέσα από αυτή την τουριστική ανάπτυξη φέραμε την τόνωση της απασχόλησης. Δημιουργήθηκαν νέες θέσεις εργασίας σε όλους τους τομείς που συνδέονται </w:t>
      </w:r>
      <w:r>
        <w:rPr>
          <w:rFonts w:eastAsia="Times New Roman" w:cs="Times New Roman"/>
          <w:szCs w:val="24"/>
        </w:rPr>
        <w:lastRenderedPageBreak/>
        <w:t>άμεσα και έμμεσα με τον τουρισμό. Σε συνδυασμό με τις υψηλές τουριστικές επι</w:t>
      </w:r>
      <w:r>
        <w:rPr>
          <w:rFonts w:eastAsia="Times New Roman" w:cs="Times New Roman"/>
          <w:szCs w:val="24"/>
        </w:rPr>
        <w:t>δόσεις που εξασφαλίσαμε, προωθήσαμε συστηματικά στο εξωτερικό τα τελευταία χρόνια τις ελκυστικές ευκαιρίες σε αυτόν τον πολύ δυναμικό αναπτυσσόμενο τουριστικό τομέα, με αποτέλεσμα να έχουμε έκρηξη επενδυτικού ενδιαφέροντος και νέων επενδύσεων.</w:t>
      </w:r>
    </w:p>
    <w:p w14:paraId="309065E6"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κτυπάει προειδοποιητικά το κουδούνι λήξεως του χρόνου ομιλίας της κυρίας Υπουργού)</w:t>
      </w:r>
    </w:p>
    <w:p w14:paraId="309065E7"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Θα χρειαστώ δύο λεπτά, κυρία Πρόεδρε.</w:t>
      </w:r>
    </w:p>
    <w:p w14:paraId="309065E8"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Διεθνείς τουριστικοί όμιλοι, ξενοδοχειακές αλυσίδες και επενδυτικά </w:t>
      </w:r>
      <w:r>
        <w:rPr>
          <w:rFonts w:eastAsia="Times New Roman" w:cs="Times New Roman"/>
          <w:szCs w:val="24"/>
          <w:lang w:val="en-US"/>
        </w:rPr>
        <w:t>funds</w:t>
      </w:r>
      <w:r w:rsidRPr="00247171">
        <w:rPr>
          <w:rFonts w:eastAsia="Times New Roman" w:cs="Times New Roman"/>
          <w:szCs w:val="24"/>
        </w:rPr>
        <w:t xml:space="preserve"> </w:t>
      </w:r>
      <w:r>
        <w:rPr>
          <w:rFonts w:eastAsia="Times New Roman" w:cs="Times New Roman"/>
          <w:szCs w:val="24"/>
        </w:rPr>
        <w:t>διερευνούν αυτές τις ευκαιρίες που έχουμε ανακοινώσει και</w:t>
      </w:r>
      <w:r>
        <w:rPr>
          <w:rFonts w:eastAsia="Times New Roman" w:cs="Times New Roman"/>
          <w:szCs w:val="24"/>
        </w:rPr>
        <w:t xml:space="preserve"> αυτά τα επενδυτικά σχέδια βρίσκονται πάρα πολλά και στον αναπτυξιακό νόμο ως στρατηγικές επενδύσεις επίσης. </w:t>
      </w:r>
    </w:p>
    <w:p w14:paraId="309065E9"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Ταυτόχρονα, κινητοποιήσαμε χιλιάδες νέες μικρομεσαίες επιχειρήσεις να δημιουργηθούν στον τουρισμό, όπως δείχνουν όλα τα στοιχεία των αιτήσεων στα </w:t>
      </w:r>
      <w:r>
        <w:rPr>
          <w:rFonts w:eastAsia="Times New Roman" w:cs="Times New Roman"/>
          <w:szCs w:val="24"/>
        </w:rPr>
        <w:t>π</w:t>
      </w:r>
      <w:r>
        <w:rPr>
          <w:rFonts w:eastAsia="Times New Roman" w:cs="Times New Roman"/>
          <w:szCs w:val="24"/>
        </w:rPr>
        <w:t>ρογράμματα ΕΣΠΑ που προκηρύξαμε. Και δεν εφησυχάζουμε γιατί εντατικοποιούμε τις διαπραγματεύσεις και συμφωνίες με το εξωτερικό. Εντείνουμε την παγκόσμια τουριστική προώθηση και προβολή, ώστε να διατηρήσουμε και να αυξήσουμε τα εθνικά τουριστικά μας μερίδι</w:t>
      </w:r>
      <w:r>
        <w:rPr>
          <w:rFonts w:eastAsia="Times New Roman" w:cs="Times New Roman"/>
          <w:szCs w:val="24"/>
        </w:rPr>
        <w:t>α.</w:t>
      </w:r>
    </w:p>
    <w:p w14:paraId="309065EA"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 xml:space="preserve">Ενισχύουμε τα έσοδα, λοιπόν, στον τουρισμό. Έχουμε διαμορφώσει το αναπτυξιακό μας σχέδιο και πάνω σε αυτό με τη βιώσιμη και ισόρροπη ανάπτυξη και σε συνεργασία με τον Παγκόσμιο Οργανισμό Τουρισμού, καταφέραμε να εκλεγούμε για πρώτη φορά στο Εκτελεστικό </w:t>
      </w:r>
      <w:r>
        <w:rPr>
          <w:rFonts w:eastAsia="Times New Roman" w:cs="Times New Roman"/>
          <w:szCs w:val="24"/>
        </w:rPr>
        <w:t>Συμβούλιο του Παγκόσμιου Οργανισμού Τουρισμού για το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2021 και η Ελλάδα πλέον συμμετέχει ενεργά και συμβάλλει στη διαμόρφωση των πολιτικών παγκόσμια στα </w:t>
      </w:r>
      <w:r>
        <w:rPr>
          <w:rFonts w:eastAsia="Times New Roman" w:cs="Times New Roman"/>
          <w:szCs w:val="24"/>
          <w:lang w:val="en-US"/>
        </w:rPr>
        <w:t>megatrends</w:t>
      </w:r>
      <w:r>
        <w:rPr>
          <w:rFonts w:eastAsia="Times New Roman" w:cs="Times New Roman"/>
          <w:szCs w:val="24"/>
        </w:rPr>
        <w:t>,</w:t>
      </w:r>
      <w:r w:rsidRPr="00B0145B">
        <w:rPr>
          <w:rFonts w:eastAsia="Times New Roman" w:cs="Times New Roman"/>
          <w:szCs w:val="24"/>
        </w:rPr>
        <w:t xml:space="preserve"> </w:t>
      </w:r>
      <w:r>
        <w:rPr>
          <w:rFonts w:eastAsia="Times New Roman" w:cs="Times New Roman"/>
          <w:szCs w:val="24"/>
        </w:rPr>
        <w:t xml:space="preserve">αλλά και επιβάλλει τις θέσεις της μέσα στο Παγκόσμιο Συμβούλιο </w:t>
      </w:r>
      <w:proofErr w:type="spellStart"/>
      <w:r>
        <w:rPr>
          <w:rFonts w:eastAsia="Times New Roman" w:cs="Times New Roman"/>
          <w:szCs w:val="24"/>
        </w:rPr>
        <w:t>Ταξ</w:t>
      </w:r>
      <w:r>
        <w:rPr>
          <w:rFonts w:eastAsia="Times New Roman" w:cs="Times New Roman"/>
          <w:szCs w:val="24"/>
        </w:rPr>
        <w:t>ι</w:t>
      </w:r>
      <w:r>
        <w:rPr>
          <w:rFonts w:eastAsia="Times New Roman" w:cs="Times New Roman"/>
          <w:szCs w:val="24"/>
        </w:rPr>
        <w:t>δίων</w:t>
      </w:r>
      <w:proofErr w:type="spellEnd"/>
      <w:r>
        <w:rPr>
          <w:rFonts w:eastAsia="Times New Roman" w:cs="Times New Roman"/>
          <w:szCs w:val="24"/>
        </w:rPr>
        <w:t xml:space="preserve"> και Τουρισμού</w:t>
      </w:r>
      <w:r>
        <w:rPr>
          <w:rFonts w:eastAsia="Times New Roman" w:cs="Times New Roman"/>
          <w:szCs w:val="24"/>
        </w:rPr>
        <w:t xml:space="preserve">, όπως επίσης και στον ΟΟΣΑ με εξαιρετικές συνεργασίες, έτσι ώστε να ενισχύσουμε τον θεσμικό μας ρόλο. </w:t>
      </w:r>
    </w:p>
    <w:p w14:paraId="309065EB"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Υπουργού)</w:t>
      </w:r>
    </w:p>
    <w:p w14:paraId="309065EC"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Αυτή η συμφωνία, λοιπόν, μεταξύ της Ελληνικής Κυβέρνησης, εκπροσωπού</w:t>
      </w:r>
      <w:r>
        <w:rPr>
          <w:rFonts w:eastAsia="Times New Roman" w:cs="Times New Roman"/>
          <w:szCs w:val="24"/>
        </w:rPr>
        <w:t>μενης από το Υπουργείο Τουρισμού, και τον Παγκόσμιο Οργανισμό Τουρισμού εντάσσεται στη στρατηγική αυτή επιλογή, τόσο της Κυβέρνησης για την προώθηση και την ανάπτυξη των διμερών σχέσεων, όσο και του Υπουργείου Τουρισμού για την ενίσχυση της τουριστικής προ</w:t>
      </w:r>
      <w:r>
        <w:rPr>
          <w:rFonts w:eastAsia="Times New Roman" w:cs="Times New Roman"/>
          <w:szCs w:val="24"/>
        </w:rPr>
        <w:t>ώθησης και προβολής της Ελλάδας και την αναβάθμισή της στην παγκόσμια τουριστική αγορά.</w:t>
      </w:r>
    </w:p>
    <w:p w14:paraId="309065ED"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ότι για πρώτη φορά στην Ελλάδα θα υπάρξει διεθνής συνάντηση του ΠΟΤ. Η Ελλάδα βρίσκεται στο επίκεντρο αυτή τη στιγμή διεθνώς </w:t>
      </w:r>
      <w:r>
        <w:rPr>
          <w:rFonts w:eastAsia="Times New Roman" w:cs="Times New Roman"/>
          <w:szCs w:val="24"/>
        </w:rPr>
        <w:lastRenderedPageBreak/>
        <w:t>γιατί φιλοξενεί αυτή τ</w:t>
      </w:r>
      <w:r>
        <w:rPr>
          <w:rFonts w:eastAsia="Times New Roman" w:cs="Times New Roman"/>
          <w:szCs w:val="24"/>
        </w:rPr>
        <w:t xml:space="preserve">η συνάντηση μεταξύ εκπροσώπων κρατών και ιδιωτικών φορέων, με στόχο και την ανάπτυξη διμερών και διεθνών συνεργασιών σε τομείς όπως ο τουρισμός, η οικονομία, το χρηματοπιστωτικό σύστημα, η άυλη πολιτιστική κληρονομιά. </w:t>
      </w:r>
    </w:p>
    <w:p w14:paraId="309065EE"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Το δίκτυο δε των τουριστικών διαδρομώ</w:t>
      </w:r>
      <w:r>
        <w:rPr>
          <w:rFonts w:eastAsia="Times New Roman" w:cs="Times New Roman"/>
          <w:szCs w:val="24"/>
        </w:rPr>
        <w:t>ν, ηπειρωτικών και θαλάσσιων, που αναπτύσσονται στον «Δρόμο του Μεταξιού», δημιουργεί ευκαιρίες της διασυνοριακής συνεργασίας, συνεργατικής προβολής και προώθησης των προορισμών, ανάπτυξης νέων τουριστικών προϊόντων και εταιρικών σχέσεων μεταξύ του δημόσιο</w:t>
      </w:r>
      <w:r>
        <w:rPr>
          <w:rFonts w:eastAsia="Times New Roman" w:cs="Times New Roman"/>
          <w:szCs w:val="24"/>
        </w:rPr>
        <w:t xml:space="preserve">υ και ιδιωτικού τομέα, καθώς και της προστασίας της πολιτιστικής κληρονομιάς. Βασίζεται δε στις ανταλλαγές μεταξύ λαών, πολιτισμών, θρησκειών και αγαθών κατά μήκος του «Δρόμου του Μεταξιού» από τα αρχαία χρόνια. </w:t>
      </w:r>
    </w:p>
    <w:p w14:paraId="309065EF"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Τα οφέλη, λοιπόν, για την Ελλάδα είναι σημα</w:t>
      </w:r>
      <w:r>
        <w:rPr>
          <w:rFonts w:eastAsia="Times New Roman" w:cs="Times New Roman"/>
          <w:szCs w:val="24"/>
        </w:rPr>
        <w:t>ντικά και είναι τα εξής: Ενισχύεται η θέση της χώρας ως θεσμικός εταίρος. Ανοίγει ο δρόμος για την ενδυνάμωση διμερών σχέσεων και την ανάπτυξη νέων σχέσεων με χώρες και αναδυόμενες οικονομίες. Μέσα από τις συμφωνίες με αυτή τη διεθνή βαρύτητα και κύρος, όπ</w:t>
      </w:r>
      <w:r>
        <w:rPr>
          <w:rFonts w:eastAsia="Times New Roman" w:cs="Times New Roman"/>
          <w:szCs w:val="24"/>
        </w:rPr>
        <w:t>ως η συγκεκριμένη για τον Παγκόσμιο Οργανισμό Τουρισμού, αυξάνουμε την τουριστική μας εξωστρέφεια διεθνώς και ενισχύουμε την ανταγωνιστική μας θέση στον τουρισμό. Δημιουργούμε πρόσφορο έδαφος και τις συνθήκες εκείνες όχι μόνο για να διατηρήσουμε τα εξαιρετ</w:t>
      </w:r>
      <w:r>
        <w:rPr>
          <w:rFonts w:eastAsia="Times New Roman" w:cs="Times New Roman"/>
          <w:szCs w:val="24"/>
        </w:rPr>
        <w:t xml:space="preserve">ικά αποτελέσματα που έχουμε, αλλά και για να αυξήσουμε τις </w:t>
      </w:r>
      <w:r>
        <w:rPr>
          <w:rFonts w:eastAsia="Times New Roman" w:cs="Times New Roman"/>
          <w:szCs w:val="24"/>
        </w:rPr>
        <w:lastRenderedPageBreak/>
        <w:t xml:space="preserve">τουριστικές ροές προς τη χώρα μας τα επόμενα χρόνια. Επίσης προωθούμε νέες ελκυστικές ευκαιρίες για τουριστικές επενδύσεις υψηλής προστιθέμενης αξίας. </w:t>
      </w:r>
    </w:p>
    <w:p w14:paraId="309065F0" w14:textId="77777777" w:rsidR="00941E75" w:rsidRDefault="00BE1F24">
      <w:pPr>
        <w:tabs>
          <w:tab w:val="left" w:pos="2608"/>
        </w:tabs>
        <w:spacing w:line="600" w:lineRule="auto"/>
        <w:ind w:firstLine="720"/>
        <w:jc w:val="both"/>
        <w:rPr>
          <w:rFonts w:eastAsia="Times New Roman" w:cs="Times New Roman"/>
          <w:szCs w:val="24"/>
        </w:rPr>
      </w:pPr>
      <w:r>
        <w:rPr>
          <w:rFonts w:eastAsia="Times New Roman" w:cs="Times New Roman"/>
          <w:szCs w:val="24"/>
        </w:rPr>
        <w:t>Πρόκειται, λοιπόν, για μία πρωτοβουλία με πολ</w:t>
      </w:r>
      <w:r>
        <w:rPr>
          <w:rFonts w:eastAsia="Times New Roman" w:cs="Times New Roman"/>
          <w:szCs w:val="24"/>
        </w:rPr>
        <w:t>ύ σημαντικό αναπτυξιακό πρόσημο. Εξυπηρετεί τον εντοπισμό νέων ευκαιριών, τόσο για προορισμούς, όσο και για εταίρους που ενδιαφέρονται για διασυνοριακές συνεργασίες και για την ανάπτυξη καινοτόμων θεματικών προϊόντων, στηριζόμενων στην αξιοποίηση πολιτιστι</w:t>
      </w:r>
      <w:r>
        <w:rPr>
          <w:rFonts w:eastAsia="Times New Roman" w:cs="Times New Roman"/>
          <w:szCs w:val="24"/>
        </w:rPr>
        <w:t>κών πόρων.</w:t>
      </w:r>
    </w:p>
    <w:p w14:paraId="309065F1" w14:textId="77777777" w:rsidR="00941E75" w:rsidRDefault="00BE1F24">
      <w:pPr>
        <w:tabs>
          <w:tab w:val="left" w:pos="2940"/>
        </w:tabs>
        <w:spacing w:line="600" w:lineRule="auto"/>
        <w:ind w:firstLine="720"/>
        <w:jc w:val="both"/>
        <w:rPr>
          <w:rFonts w:eastAsia="Times New Roman"/>
          <w:szCs w:val="24"/>
        </w:rPr>
      </w:pPr>
      <w:r>
        <w:rPr>
          <w:rFonts w:eastAsia="Times New Roman"/>
          <w:szCs w:val="24"/>
        </w:rPr>
        <w:t xml:space="preserve">Από την τουριστική δε ανάπτυξη που κινητοποιούμε ωφελούνται, φυσικά, οι τοπικές κοινωνίες του δρόμου του μεταξιού και ενισχύονται οι επενδύσεις μέσα από τη διατήρηση και ανάδειξη της πολιτιστικής κληρονομιάς της διαδρομής. </w:t>
      </w:r>
    </w:p>
    <w:p w14:paraId="309065F2" w14:textId="77777777" w:rsidR="00941E75" w:rsidRDefault="00BE1F24">
      <w:pPr>
        <w:tabs>
          <w:tab w:val="left" w:pos="2940"/>
        </w:tabs>
        <w:spacing w:line="600" w:lineRule="auto"/>
        <w:ind w:firstLine="720"/>
        <w:jc w:val="both"/>
        <w:rPr>
          <w:rFonts w:eastAsia="Times New Roman"/>
          <w:szCs w:val="24"/>
        </w:rPr>
      </w:pPr>
      <w:r>
        <w:rPr>
          <w:rFonts w:eastAsia="Times New Roman"/>
          <w:szCs w:val="24"/>
        </w:rPr>
        <w:t>Με τη συμφωνία αυτή κ</w:t>
      </w:r>
      <w:r>
        <w:rPr>
          <w:rFonts w:eastAsia="Times New Roman"/>
          <w:szCs w:val="24"/>
        </w:rPr>
        <w:t xml:space="preserve">αι τη συμμετοχή της Ελλάδας, επίσης, επιτυγχάνουμε να ενισχύσουμε την </w:t>
      </w:r>
      <w:proofErr w:type="spellStart"/>
      <w:r>
        <w:rPr>
          <w:rFonts w:eastAsia="Times New Roman"/>
          <w:szCs w:val="24"/>
        </w:rPr>
        <w:t>αναγνωρισιμότητα</w:t>
      </w:r>
      <w:proofErr w:type="spellEnd"/>
      <w:r>
        <w:rPr>
          <w:rFonts w:eastAsia="Times New Roman"/>
          <w:szCs w:val="24"/>
        </w:rPr>
        <w:t xml:space="preserve"> των αξιοθέατων και των προορισμών του δρόμου του μεταξιού. Δημιουργούμε μια νέα τουριστική προσφορά που προωθεί, εκτός από τα καθιερωμένα τουριστικά προϊόντα και νέες δρ</w:t>
      </w:r>
      <w:r>
        <w:rPr>
          <w:rFonts w:eastAsia="Times New Roman"/>
          <w:szCs w:val="24"/>
        </w:rPr>
        <w:t>αστηριότητες ειδικών εναλλακτικών μορφών, όπως είναι οι πολιτιστικές, οι θαλάσσιες και η γαστρονομία.</w:t>
      </w:r>
    </w:p>
    <w:p w14:paraId="309065F3" w14:textId="77777777" w:rsidR="00941E75" w:rsidRDefault="00BE1F24">
      <w:pPr>
        <w:tabs>
          <w:tab w:val="left" w:pos="2940"/>
        </w:tabs>
        <w:spacing w:line="600" w:lineRule="auto"/>
        <w:ind w:firstLine="720"/>
        <w:jc w:val="both"/>
        <w:rPr>
          <w:rFonts w:eastAsia="Times New Roman"/>
          <w:szCs w:val="24"/>
        </w:rPr>
      </w:pPr>
      <w:r>
        <w:rPr>
          <w:rFonts w:eastAsia="Times New Roman"/>
          <w:szCs w:val="24"/>
        </w:rPr>
        <w:t xml:space="preserve">Και, φυσικά, πάντα με βάση τις σύγχρονες διεθνείς τάσεις στις προτιμήσεις των ταξιδιωτών επιτυγχάνεται δε η περαιτέρω επιμήκυνση της περιόδου στους </w:t>
      </w:r>
      <w:r>
        <w:rPr>
          <w:rFonts w:eastAsia="Times New Roman"/>
          <w:szCs w:val="24"/>
        </w:rPr>
        <w:t xml:space="preserve">προορισμούς που αφορούν τον δρόμο του μεταξιού. Ενθαρρύνεται η συνεργασία του </w:t>
      </w:r>
      <w:r>
        <w:rPr>
          <w:rFonts w:eastAsia="Times New Roman"/>
          <w:szCs w:val="24"/>
        </w:rPr>
        <w:lastRenderedPageBreak/>
        <w:t>τουριστικού τομέα των κρατών που συμμετέχουν σ’ αυτή την πρωτοβουλία, καθώς οι προορισμοί και αυτοί οι φορείς που δραστηριοποιούνται ανταλλάσσουν τεχνογνωσία σε θέματα αειφόρου τ</w:t>
      </w:r>
      <w:r>
        <w:rPr>
          <w:rFonts w:eastAsia="Times New Roman"/>
          <w:szCs w:val="24"/>
        </w:rPr>
        <w:t>ουριστικής ανάπτυξης. Ενθαρρύνεται, επίσης, η δικτύωση και η ανάπτυξη των τοπικών μικρομεσαίων επιχειρήσεων.</w:t>
      </w:r>
    </w:p>
    <w:p w14:paraId="309065F4" w14:textId="77777777" w:rsidR="00941E75" w:rsidRDefault="00BE1F24">
      <w:pPr>
        <w:tabs>
          <w:tab w:val="left" w:pos="2940"/>
        </w:tabs>
        <w:spacing w:line="600" w:lineRule="auto"/>
        <w:ind w:firstLine="720"/>
        <w:jc w:val="both"/>
        <w:rPr>
          <w:rFonts w:eastAsia="Times New Roman"/>
          <w:szCs w:val="24"/>
        </w:rPr>
      </w:pPr>
      <w:r>
        <w:rPr>
          <w:rFonts w:eastAsia="Times New Roman"/>
          <w:szCs w:val="24"/>
        </w:rPr>
        <w:t xml:space="preserve">Μέσα απ’ όλες αυτές τις δράσεις και τις πρωτοβουλίες επιτυγχάνεται νέα οικονομική ανάπτυξη που δημιουργεί νέες θέσεις εργασίας στους τουριστικούς </w:t>
      </w:r>
      <w:r>
        <w:rPr>
          <w:rFonts w:eastAsia="Times New Roman"/>
          <w:szCs w:val="24"/>
        </w:rPr>
        <w:t>δρόμους του μεταξιού.</w:t>
      </w:r>
    </w:p>
    <w:p w14:paraId="309065F5" w14:textId="77777777" w:rsidR="00941E75" w:rsidRDefault="00BE1F24">
      <w:pPr>
        <w:tabs>
          <w:tab w:val="left" w:pos="2940"/>
        </w:tabs>
        <w:spacing w:line="600" w:lineRule="auto"/>
        <w:ind w:firstLine="720"/>
        <w:jc w:val="both"/>
        <w:rPr>
          <w:rFonts w:eastAsia="Times New Roman"/>
          <w:szCs w:val="24"/>
        </w:rPr>
      </w:pPr>
      <w:r w:rsidRPr="00B41E32">
        <w:rPr>
          <w:rFonts w:eastAsia="Times New Roman"/>
          <w:b/>
          <w:szCs w:val="24"/>
        </w:rPr>
        <w:t>ΠΡΟΕΔΡΕΥΟΥΣΑ (Αναστασία Χριστοδουλοπούλου):</w:t>
      </w:r>
      <w:r>
        <w:rPr>
          <w:rFonts w:eastAsia="Times New Roman"/>
          <w:szCs w:val="24"/>
        </w:rPr>
        <w:t xml:space="preserve"> Κυρία Υπουργέ, δεν γίνεται να σας δώσω άλλο χρόνο.</w:t>
      </w:r>
    </w:p>
    <w:p w14:paraId="309065F6" w14:textId="77777777" w:rsidR="00941E75" w:rsidRDefault="00BE1F24">
      <w:pPr>
        <w:tabs>
          <w:tab w:val="left" w:pos="2940"/>
        </w:tabs>
        <w:spacing w:line="600" w:lineRule="auto"/>
        <w:ind w:firstLine="720"/>
        <w:jc w:val="both"/>
        <w:rPr>
          <w:rFonts w:eastAsia="Times New Roman"/>
          <w:szCs w:val="24"/>
        </w:rPr>
      </w:pPr>
      <w:r w:rsidRPr="009B56B6">
        <w:rPr>
          <w:rFonts w:eastAsia="Times New Roman"/>
          <w:b/>
          <w:szCs w:val="24"/>
        </w:rPr>
        <w:t>ΕΛΕΝΑ ΚΟΥΝΤΟΥΡΑ (Υπουργός Τουρισμού):</w:t>
      </w:r>
      <w:r>
        <w:rPr>
          <w:rFonts w:eastAsia="Times New Roman"/>
          <w:szCs w:val="24"/>
        </w:rPr>
        <w:t xml:space="preserve"> Μία πρόταση θέλω να πω ακόμα, κυρία Πρόεδρε. </w:t>
      </w:r>
    </w:p>
    <w:p w14:paraId="309065F7" w14:textId="77777777" w:rsidR="00941E75" w:rsidRDefault="00BE1F24">
      <w:pPr>
        <w:tabs>
          <w:tab w:val="left" w:pos="2940"/>
        </w:tabs>
        <w:spacing w:line="600" w:lineRule="auto"/>
        <w:ind w:firstLine="720"/>
        <w:jc w:val="both"/>
        <w:rPr>
          <w:rFonts w:eastAsia="Times New Roman"/>
          <w:szCs w:val="24"/>
        </w:rPr>
      </w:pPr>
      <w:r>
        <w:rPr>
          <w:rFonts w:eastAsia="Times New Roman"/>
          <w:szCs w:val="24"/>
        </w:rPr>
        <w:t>Αγαπητοί συνάδελφοι, στις δύο ερωτήσεις που έχουν τεθεί</w:t>
      </w:r>
      <w:r>
        <w:rPr>
          <w:rFonts w:eastAsia="Times New Roman"/>
          <w:szCs w:val="24"/>
        </w:rPr>
        <w:t>, θέλω να πω ότι δεν είχαμε διμερή σύμβαση με τον Παγκόσμιο Οργανισμό Τουρισμού, διότι ουδέποτε ήμασταν σημαντικά, θα έλεγα, μέσα στη διαδικασία του Παγκόσμιου Οργανισμού Τουρισμού, όπως είμαστε σήμερα. Ήμασταν ένα απλό μέλος. Σήμερα είμαστε μέσα στο εκτελ</w:t>
      </w:r>
      <w:r>
        <w:rPr>
          <w:rFonts w:eastAsia="Times New Roman"/>
          <w:szCs w:val="24"/>
        </w:rPr>
        <w:t>εστικό συνέδριο. Γι’ αυτό και δεν είχαμε αυτή τη διμερή, αν θέλετε, σύμβαση για τις ατέλειες, παροχές, προνόμια και διευκολύνσεις.</w:t>
      </w:r>
    </w:p>
    <w:p w14:paraId="309065F8" w14:textId="77777777" w:rsidR="00941E75" w:rsidRDefault="00BE1F24">
      <w:pPr>
        <w:tabs>
          <w:tab w:val="left" w:pos="2940"/>
        </w:tabs>
        <w:spacing w:line="600" w:lineRule="auto"/>
        <w:ind w:firstLine="720"/>
        <w:jc w:val="both"/>
        <w:rPr>
          <w:rFonts w:eastAsia="Times New Roman"/>
          <w:szCs w:val="24"/>
        </w:rPr>
      </w:pPr>
      <w:r>
        <w:rPr>
          <w:rFonts w:eastAsia="Times New Roman"/>
          <w:szCs w:val="24"/>
        </w:rPr>
        <w:lastRenderedPageBreak/>
        <w:t>Όσον αφορά τον κρατικό προϋπολογισμό που αναφέραμε, είναι πάρα πολύ μικρό το ποσό. Για να καταλάβετε, δηλαδή, όλα τα κόστη τα</w:t>
      </w:r>
      <w:r>
        <w:rPr>
          <w:rFonts w:eastAsia="Times New Roman"/>
          <w:szCs w:val="24"/>
        </w:rPr>
        <w:t xml:space="preserve"> έχει αναλάβει η περιφέρεια και φυσικά όλα τα μέρη του Παγκόσμιου Οργανισμού Τουρισμού. Ο ΕΟΤ απλά αναλαμβάνει μόνο το γεύμα. Όλα τα υπόλοιπα επιβαρύνονται από την περιφέρεια και τα υπόλοιπα μέλη.</w:t>
      </w:r>
    </w:p>
    <w:p w14:paraId="309065F9" w14:textId="77777777" w:rsidR="00941E75" w:rsidRDefault="00BE1F24">
      <w:pPr>
        <w:tabs>
          <w:tab w:val="left" w:pos="2940"/>
        </w:tabs>
        <w:spacing w:line="600" w:lineRule="auto"/>
        <w:ind w:firstLine="720"/>
        <w:jc w:val="both"/>
        <w:rPr>
          <w:rFonts w:eastAsia="Times New Roman"/>
          <w:szCs w:val="24"/>
        </w:rPr>
      </w:pPr>
      <w:r w:rsidRPr="00B7019A">
        <w:rPr>
          <w:rFonts w:eastAsia="Times New Roman"/>
          <w:b/>
          <w:szCs w:val="24"/>
        </w:rPr>
        <w:t>ΑΘΑΝΑΣΙΟΣ ΘΕΟΧΑΡΟΠΟΥΛΟΣ:</w:t>
      </w:r>
      <w:r>
        <w:rPr>
          <w:rFonts w:eastAsia="Times New Roman"/>
          <w:szCs w:val="24"/>
        </w:rPr>
        <w:t xml:space="preserve"> Πρέπει να γίνει σύμβαση, όμως.</w:t>
      </w:r>
    </w:p>
    <w:p w14:paraId="309065FA" w14:textId="77777777" w:rsidR="00941E75" w:rsidRDefault="00BE1F24">
      <w:pPr>
        <w:tabs>
          <w:tab w:val="left" w:pos="2940"/>
        </w:tabs>
        <w:spacing w:line="600" w:lineRule="auto"/>
        <w:ind w:firstLine="720"/>
        <w:jc w:val="both"/>
        <w:rPr>
          <w:rFonts w:eastAsia="Times New Roman"/>
          <w:szCs w:val="24"/>
        </w:rPr>
      </w:pPr>
      <w:r w:rsidRPr="00B7019A">
        <w:rPr>
          <w:rFonts w:eastAsia="Times New Roman"/>
          <w:b/>
          <w:szCs w:val="24"/>
        </w:rPr>
        <w:t>ΕΛΕ</w:t>
      </w:r>
      <w:r w:rsidRPr="00B7019A">
        <w:rPr>
          <w:rFonts w:eastAsia="Times New Roman"/>
          <w:b/>
          <w:szCs w:val="24"/>
        </w:rPr>
        <w:t>ΝΑ ΚΟΥΝΤΟΥΡΑ (Υπουργός Τουρισμού):</w:t>
      </w:r>
      <w:r>
        <w:rPr>
          <w:rFonts w:eastAsia="Times New Roman"/>
          <w:szCs w:val="24"/>
        </w:rPr>
        <w:t xml:space="preserve">  Όχι. </w:t>
      </w:r>
    </w:p>
    <w:p w14:paraId="309065FB" w14:textId="77777777" w:rsidR="00941E75" w:rsidRDefault="00BE1F24">
      <w:pPr>
        <w:tabs>
          <w:tab w:val="left" w:pos="2940"/>
        </w:tabs>
        <w:spacing w:line="600" w:lineRule="auto"/>
        <w:ind w:firstLine="720"/>
        <w:jc w:val="both"/>
        <w:rPr>
          <w:rFonts w:eastAsia="Times New Roman"/>
          <w:szCs w:val="24"/>
        </w:rPr>
      </w:pPr>
      <w:r>
        <w:rPr>
          <w:rFonts w:eastAsia="Times New Roman"/>
          <w:szCs w:val="24"/>
        </w:rPr>
        <w:t>Ευχαριστώ πολύ. Να είστε καλά.</w:t>
      </w:r>
    </w:p>
    <w:p w14:paraId="309065FC" w14:textId="77777777" w:rsidR="00941E75" w:rsidRDefault="00BE1F24">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09065FD" w14:textId="77777777" w:rsidR="00941E75" w:rsidRDefault="00BE1F24">
      <w:pPr>
        <w:tabs>
          <w:tab w:val="left" w:pos="2940"/>
        </w:tabs>
        <w:spacing w:line="600" w:lineRule="auto"/>
        <w:ind w:firstLine="720"/>
        <w:jc w:val="both"/>
        <w:rPr>
          <w:rFonts w:eastAsia="Times New Roman"/>
          <w:szCs w:val="24"/>
        </w:rPr>
      </w:pPr>
      <w:r w:rsidRPr="009B56B6">
        <w:rPr>
          <w:rFonts w:eastAsia="Times New Roman"/>
          <w:b/>
          <w:szCs w:val="24"/>
        </w:rPr>
        <w:t>ΠΡΟΕΔΡΕΥΟΥΣΑ (Αναστασία Χριστοδουλοπούλου):</w:t>
      </w:r>
      <w:r>
        <w:rPr>
          <w:rFonts w:eastAsia="Times New Roman"/>
          <w:szCs w:val="24"/>
        </w:rPr>
        <w:t xml:space="preserve"> Ευχαριστούμε, κυρία Υπουργέ.</w:t>
      </w:r>
    </w:p>
    <w:p w14:paraId="309065FE" w14:textId="77777777" w:rsidR="00941E75" w:rsidRDefault="00BE1F24">
      <w:pPr>
        <w:tabs>
          <w:tab w:val="left" w:pos="2940"/>
        </w:tabs>
        <w:spacing w:line="600" w:lineRule="auto"/>
        <w:ind w:firstLine="720"/>
        <w:jc w:val="both"/>
        <w:rPr>
          <w:rFonts w:eastAsia="Times New Roman"/>
          <w:szCs w:val="24"/>
        </w:rPr>
      </w:pPr>
      <w:r>
        <w:rPr>
          <w:rFonts w:eastAsia="Times New Roman"/>
          <w:szCs w:val="24"/>
        </w:rPr>
        <w:t>Κηρύσσεται περαιωμένη η συζήτηση επί της αρχής</w:t>
      </w:r>
      <w:r w:rsidRPr="00390B8A">
        <w:rPr>
          <w:rFonts w:eastAsia="Times New Roman"/>
          <w:szCs w:val="24"/>
        </w:rPr>
        <w:t xml:space="preserve"> </w:t>
      </w:r>
      <w:r>
        <w:rPr>
          <w:rFonts w:eastAsia="Times New Roman"/>
          <w:szCs w:val="24"/>
        </w:rPr>
        <w:t>και επί</w:t>
      </w:r>
      <w:r>
        <w:rPr>
          <w:rFonts w:eastAsia="Times New Roman"/>
          <w:szCs w:val="24"/>
        </w:rPr>
        <w:t xml:space="preserve"> των άρθρων </w:t>
      </w:r>
      <w:r>
        <w:rPr>
          <w:rFonts w:eastAsia="Times New Roman"/>
          <w:szCs w:val="24"/>
        </w:rPr>
        <w:t>του σχεδίου νόμου του Υπουργείου Τουρισμού: «</w:t>
      </w:r>
      <w:r>
        <w:rPr>
          <w:rFonts w:eastAsia="Times New Roman" w:cs="Times New Roman"/>
          <w:szCs w:val="24"/>
        </w:rPr>
        <w:t>Κύρωση της Συμφωνίας μεταξύ της Κυβέρνησης της Ελληνικής Δημοκρατίας και του Παγκόσμιου Οργανισμού Τουρισμού (ΠΟΤ) για τη διοργάνωση της 8ης Διεθνούς Συνάντησης του ΠΟΤ για τον Τουρισμό στο Δρόμο του Μεταξιού».</w:t>
      </w:r>
    </w:p>
    <w:p w14:paraId="309065FF" w14:textId="77777777" w:rsidR="00941E75" w:rsidRDefault="00BE1F2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του συνόλου και η ψήφισή τους θα γίνει χωριστά. </w:t>
      </w:r>
    </w:p>
    <w:p w14:paraId="30906600" w14:textId="77777777" w:rsidR="00941E75" w:rsidRDefault="00BE1F24">
      <w:pPr>
        <w:tabs>
          <w:tab w:val="left" w:pos="2940"/>
        </w:tabs>
        <w:spacing w:line="600" w:lineRule="auto"/>
        <w:ind w:firstLine="720"/>
        <w:jc w:val="both"/>
        <w:rPr>
          <w:rFonts w:eastAsia="Times New Roman"/>
          <w:szCs w:val="24"/>
        </w:rPr>
      </w:pPr>
      <w:r>
        <w:rPr>
          <w:rFonts w:eastAsia="Times New Roman"/>
          <w:szCs w:val="24"/>
        </w:rPr>
        <w:lastRenderedPageBreak/>
        <w:t>Παρακαλώ να ανοίξει το σύστημα της ηλεκτρονικής ψηφοφορίας.</w:t>
      </w:r>
    </w:p>
    <w:p w14:paraId="30906601" w14:textId="77777777" w:rsidR="00941E75" w:rsidRDefault="00BE1F24">
      <w:pPr>
        <w:tabs>
          <w:tab w:val="left" w:pos="2940"/>
        </w:tabs>
        <w:spacing w:line="600" w:lineRule="auto"/>
        <w:ind w:firstLine="720"/>
        <w:jc w:val="center"/>
        <w:rPr>
          <w:rFonts w:eastAsia="Times New Roman"/>
          <w:szCs w:val="24"/>
        </w:rPr>
      </w:pPr>
      <w:r>
        <w:rPr>
          <w:rFonts w:eastAsia="Times New Roman"/>
          <w:szCs w:val="24"/>
        </w:rPr>
        <w:t>(ΨΗΦΟΦΟΡΙΑ)</w:t>
      </w:r>
    </w:p>
    <w:p w14:paraId="30906602" w14:textId="77777777" w:rsidR="00941E75" w:rsidRDefault="00BE1F24">
      <w:pPr>
        <w:tabs>
          <w:tab w:val="left" w:pos="2738"/>
          <w:tab w:val="center" w:pos="4753"/>
          <w:tab w:val="left" w:pos="5723"/>
        </w:tabs>
        <w:spacing w:line="600" w:lineRule="auto"/>
        <w:ind w:firstLine="720"/>
        <w:jc w:val="both"/>
        <w:rPr>
          <w:rFonts w:eastAsia="SimSun"/>
          <w:szCs w:val="24"/>
          <w:lang w:eastAsia="zh-CN"/>
        </w:rPr>
      </w:pPr>
      <w:r w:rsidRPr="00866FFA">
        <w:rPr>
          <w:rFonts w:eastAsia="Times New Roman" w:cs="Times New Roman"/>
          <w:b/>
          <w:szCs w:val="24"/>
        </w:rPr>
        <w:t>ΠΡΟΕΔΡΕΥΟΥΣΑ</w:t>
      </w:r>
      <w:r>
        <w:rPr>
          <w:rFonts w:eastAsia="Times New Roman" w:cs="Times New Roman"/>
          <w:b/>
          <w:szCs w:val="24"/>
        </w:rPr>
        <w:t xml:space="preserve"> (Αναστασία Χριστοδουλοπούλου): </w:t>
      </w:r>
      <w:r w:rsidRPr="00EF3F89">
        <w:rPr>
          <w:rFonts w:eastAsia="SimSun"/>
          <w:szCs w:val="24"/>
          <w:lang w:eastAsia="zh-CN"/>
        </w:rPr>
        <w:t>Παρακαλώ να κλείσει το σύστημα της η</w:t>
      </w:r>
      <w:r w:rsidRPr="00EF3F89">
        <w:rPr>
          <w:rFonts w:eastAsia="SimSun"/>
          <w:szCs w:val="24"/>
          <w:lang w:eastAsia="zh-CN"/>
        </w:rPr>
        <w:t>λεκτρονικής ψηφοφορίας.</w:t>
      </w:r>
    </w:p>
    <w:p w14:paraId="30906603" w14:textId="77777777" w:rsidR="00941E75" w:rsidRDefault="00BE1F24">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r w:rsidDel="00CB6E86">
        <w:rPr>
          <w:rFonts w:eastAsia="Times New Roman"/>
          <w:szCs w:val="24"/>
        </w:rPr>
        <w:t xml:space="preserve"> </w:t>
      </w:r>
    </w:p>
    <w:p w14:paraId="30906604" w14:textId="77777777" w:rsidR="00941E75" w:rsidRDefault="00BE1F24">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30906605" w14:textId="77777777" w:rsidR="00941E75" w:rsidRDefault="00BE1F2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ΠΡΟΕΔΡΕΥΟΥΣΑ</w:t>
      </w:r>
      <w:r>
        <w:rPr>
          <w:rFonts w:eastAsia="Times New Roman" w:cs="Times New Roman"/>
          <w:b/>
          <w:szCs w:val="24"/>
        </w:rPr>
        <w:t xml:space="preserve"> (Αναστασία Χριστοδουλοπούλου):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w:t>
      </w:r>
      <w:r w:rsidRPr="0001772E">
        <w:rPr>
          <w:rFonts w:eastAsia="Times New Roman" w:cs="Times New Roman"/>
          <w:szCs w:val="24"/>
        </w:rPr>
        <w:t xml:space="preserve"> συνεδρίασης και έχουν ως εξής:</w:t>
      </w:r>
    </w:p>
    <w:tbl>
      <w:tblPr>
        <w:tblW w:w="5000" w:type="pct"/>
        <w:tblInd w:w="-3" w:type="dxa"/>
        <w:tblCellMar>
          <w:left w:w="10" w:type="dxa"/>
          <w:right w:w="10" w:type="dxa"/>
        </w:tblCellMar>
        <w:tblLook w:val="04A0" w:firstRow="1" w:lastRow="0" w:firstColumn="1" w:lastColumn="0" w:noHBand="0" w:noVBand="1"/>
      </w:tblPr>
      <w:tblGrid>
        <w:gridCol w:w="1389"/>
        <w:gridCol w:w="2296"/>
        <w:gridCol w:w="1029"/>
        <w:gridCol w:w="1050"/>
        <w:gridCol w:w="2535"/>
      </w:tblGrid>
      <w:tr w:rsidR="00941E75" w14:paraId="3090660B" w14:textId="77777777">
        <w:trPr>
          <w:trHeight w:val="300"/>
        </w:trPr>
        <w:tc>
          <w:tcPr>
            <w:tcW w:w="998"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906606"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Άρθρο</w:t>
            </w:r>
          </w:p>
        </w:tc>
        <w:tc>
          <w:tcPr>
            <w:tcW w:w="998" w:type="pct"/>
            <w:tcBorders>
              <w:top w:val="single" w:sz="4" w:space="0" w:color="000000"/>
              <w:left w:val="nil"/>
              <w:bottom w:val="single" w:sz="4" w:space="0" w:color="000000"/>
              <w:right w:val="single" w:sz="4" w:space="0" w:color="000000"/>
            </w:tcBorders>
            <w:shd w:val="clear" w:color="auto" w:fill="auto"/>
            <w:noWrap/>
            <w:vAlign w:val="center"/>
            <w:hideMark/>
          </w:tcPr>
          <w:p w14:paraId="30906607"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Ονοματεπώνυμο</w:t>
            </w:r>
          </w:p>
        </w:tc>
        <w:tc>
          <w:tcPr>
            <w:tcW w:w="998" w:type="pct"/>
            <w:tcBorders>
              <w:top w:val="single" w:sz="4" w:space="0" w:color="000000"/>
              <w:left w:val="nil"/>
              <w:bottom w:val="single" w:sz="4" w:space="0" w:color="000000"/>
              <w:right w:val="single" w:sz="4" w:space="0" w:color="000000"/>
            </w:tcBorders>
            <w:shd w:val="clear" w:color="auto" w:fill="auto"/>
            <w:noWrap/>
            <w:vAlign w:val="center"/>
            <w:hideMark/>
          </w:tcPr>
          <w:p w14:paraId="30906608"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Κ.Ο</w:t>
            </w:r>
          </w:p>
        </w:tc>
        <w:tc>
          <w:tcPr>
            <w:tcW w:w="998" w:type="pct"/>
            <w:tcBorders>
              <w:top w:val="single" w:sz="4" w:space="0" w:color="000000"/>
              <w:left w:val="nil"/>
              <w:bottom w:val="single" w:sz="4" w:space="0" w:color="000000"/>
              <w:right w:val="single" w:sz="4" w:space="0" w:color="000000"/>
            </w:tcBorders>
            <w:shd w:val="clear" w:color="auto" w:fill="auto"/>
            <w:noWrap/>
            <w:vAlign w:val="center"/>
            <w:hideMark/>
          </w:tcPr>
          <w:p w14:paraId="30906609" w14:textId="77777777" w:rsidR="00F374EE" w:rsidRPr="00396E65" w:rsidRDefault="00BE1F24" w:rsidP="00F374EE">
            <w:pPr>
              <w:rPr>
                <w:rFonts w:ascii="Segoe UI" w:eastAsia="Times New Roman" w:hAnsi="Segoe UI" w:cs="Segoe UI"/>
                <w:sz w:val="18"/>
                <w:szCs w:val="18"/>
              </w:rPr>
            </w:pPr>
            <w:proofErr w:type="spellStart"/>
            <w:r w:rsidRPr="00396E65">
              <w:rPr>
                <w:rFonts w:ascii="Segoe UI" w:eastAsia="Times New Roman" w:hAnsi="Segoe UI" w:cs="Segoe UI"/>
                <w:sz w:val="18"/>
                <w:szCs w:val="18"/>
              </w:rPr>
              <w:t>Εκλ</w:t>
            </w:r>
            <w:proofErr w:type="spellEnd"/>
            <w:r w:rsidRPr="00396E65">
              <w:rPr>
                <w:rFonts w:ascii="Segoe UI" w:eastAsia="Times New Roman" w:hAnsi="Segoe UI" w:cs="Segoe UI"/>
                <w:sz w:val="18"/>
                <w:szCs w:val="18"/>
              </w:rPr>
              <w:t>. Περιφέρεια</w:t>
            </w:r>
          </w:p>
        </w:tc>
        <w:tc>
          <w:tcPr>
            <w:tcW w:w="1010" w:type="pct"/>
            <w:tcBorders>
              <w:top w:val="single" w:sz="4" w:space="0" w:color="000000"/>
              <w:left w:val="nil"/>
              <w:bottom w:val="single" w:sz="4" w:space="0" w:color="000000"/>
              <w:right w:val="single" w:sz="4" w:space="0" w:color="000000"/>
            </w:tcBorders>
            <w:shd w:val="clear" w:color="auto" w:fill="auto"/>
            <w:noWrap/>
            <w:vAlign w:val="center"/>
            <w:hideMark/>
          </w:tcPr>
          <w:p w14:paraId="3090660A"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Ψήφος</w:t>
            </w:r>
          </w:p>
        </w:tc>
      </w:tr>
      <w:tr w:rsidR="00941E75" w14:paraId="30906611" w14:textId="77777777">
        <w:trPr>
          <w:trHeight w:val="300"/>
        </w:trPr>
        <w:tc>
          <w:tcPr>
            <w:tcW w:w="998" w:type="pct"/>
            <w:tcBorders>
              <w:top w:val="nil"/>
              <w:left w:val="single" w:sz="4" w:space="0" w:color="000000"/>
              <w:bottom w:val="single" w:sz="4" w:space="0" w:color="000000"/>
              <w:right w:val="single" w:sz="4" w:space="0" w:color="000000"/>
            </w:tcBorders>
            <w:shd w:val="clear" w:color="auto" w:fill="auto"/>
            <w:noWrap/>
            <w:vAlign w:val="center"/>
            <w:hideMark/>
          </w:tcPr>
          <w:p w14:paraId="3090660C"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xml:space="preserve">Επί του νομοσχεδίου </w:t>
            </w:r>
          </w:p>
        </w:tc>
        <w:tc>
          <w:tcPr>
            <w:tcW w:w="998" w:type="pct"/>
            <w:tcBorders>
              <w:top w:val="nil"/>
              <w:left w:val="nil"/>
              <w:bottom w:val="single" w:sz="4" w:space="0" w:color="000000"/>
              <w:right w:val="single" w:sz="4" w:space="0" w:color="000000"/>
            </w:tcBorders>
            <w:shd w:val="clear" w:color="auto" w:fill="auto"/>
            <w:noWrap/>
            <w:vAlign w:val="center"/>
            <w:hideMark/>
          </w:tcPr>
          <w:p w14:paraId="3090660D"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ΓΕΩΡΓΙΑΔΗΣ ΜΑΡΙΟΣ</w:t>
            </w:r>
          </w:p>
        </w:tc>
        <w:tc>
          <w:tcPr>
            <w:tcW w:w="998" w:type="pct"/>
            <w:tcBorders>
              <w:top w:val="nil"/>
              <w:left w:val="nil"/>
              <w:bottom w:val="single" w:sz="4" w:space="0" w:color="000000"/>
              <w:right w:val="single" w:sz="4" w:space="0" w:color="000000"/>
            </w:tcBorders>
            <w:shd w:val="clear" w:color="auto" w:fill="auto"/>
            <w:noWrap/>
            <w:vAlign w:val="center"/>
            <w:hideMark/>
          </w:tcPr>
          <w:p w14:paraId="3090660E"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ΕΝ. ΚΕΝΤΡΩΩΝ</w:t>
            </w:r>
          </w:p>
        </w:tc>
        <w:tc>
          <w:tcPr>
            <w:tcW w:w="998" w:type="pct"/>
            <w:tcBorders>
              <w:top w:val="nil"/>
              <w:left w:val="nil"/>
              <w:bottom w:val="single" w:sz="4" w:space="0" w:color="000000"/>
              <w:right w:val="single" w:sz="4" w:space="0" w:color="000000"/>
            </w:tcBorders>
            <w:shd w:val="clear" w:color="auto" w:fill="auto"/>
            <w:noWrap/>
            <w:vAlign w:val="center"/>
            <w:hideMark/>
          </w:tcPr>
          <w:p w14:paraId="3090660F"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Α' ΑΘΗΝΩΝ</w:t>
            </w:r>
          </w:p>
        </w:tc>
        <w:tc>
          <w:tcPr>
            <w:tcW w:w="1010" w:type="pct"/>
            <w:tcBorders>
              <w:top w:val="nil"/>
              <w:left w:val="nil"/>
              <w:bottom w:val="single" w:sz="4" w:space="0" w:color="000000"/>
              <w:right w:val="single" w:sz="4" w:space="0" w:color="000000"/>
            </w:tcBorders>
            <w:shd w:val="clear" w:color="auto" w:fill="auto"/>
            <w:noWrap/>
            <w:vAlign w:val="center"/>
            <w:hideMark/>
          </w:tcPr>
          <w:p w14:paraId="30906610"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ΝΑΙ</w:t>
            </w:r>
          </w:p>
        </w:tc>
      </w:tr>
      <w:tr w:rsidR="00941E75" w14:paraId="30906617" w14:textId="77777777">
        <w:trPr>
          <w:trHeight w:val="300"/>
        </w:trPr>
        <w:tc>
          <w:tcPr>
            <w:tcW w:w="998" w:type="pct"/>
            <w:tcBorders>
              <w:top w:val="nil"/>
              <w:left w:val="single" w:sz="4" w:space="0" w:color="000000"/>
              <w:bottom w:val="single" w:sz="4" w:space="0" w:color="000000"/>
              <w:right w:val="single" w:sz="4" w:space="0" w:color="000000"/>
            </w:tcBorders>
            <w:shd w:val="clear" w:color="auto" w:fill="auto"/>
            <w:noWrap/>
            <w:vAlign w:val="center"/>
            <w:hideMark/>
          </w:tcPr>
          <w:p w14:paraId="30906612"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xml:space="preserve">Επί του νομοσχεδίου </w:t>
            </w:r>
          </w:p>
        </w:tc>
        <w:tc>
          <w:tcPr>
            <w:tcW w:w="998" w:type="pct"/>
            <w:tcBorders>
              <w:top w:val="nil"/>
              <w:left w:val="nil"/>
              <w:bottom w:val="single" w:sz="4" w:space="0" w:color="000000"/>
              <w:right w:val="single" w:sz="4" w:space="0" w:color="000000"/>
            </w:tcBorders>
            <w:shd w:val="clear" w:color="auto" w:fill="auto"/>
            <w:noWrap/>
            <w:vAlign w:val="center"/>
            <w:hideMark/>
          </w:tcPr>
          <w:p w14:paraId="30906613"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ΖΑΡΟΥΛΙΑ ΕΛΕΝΗ</w:t>
            </w:r>
          </w:p>
        </w:tc>
        <w:tc>
          <w:tcPr>
            <w:tcW w:w="998" w:type="pct"/>
            <w:tcBorders>
              <w:top w:val="nil"/>
              <w:left w:val="nil"/>
              <w:bottom w:val="single" w:sz="4" w:space="0" w:color="000000"/>
              <w:right w:val="single" w:sz="4" w:space="0" w:color="000000"/>
            </w:tcBorders>
            <w:shd w:val="clear" w:color="auto" w:fill="auto"/>
            <w:noWrap/>
            <w:vAlign w:val="center"/>
            <w:hideMark/>
          </w:tcPr>
          <w:p w14:paraId="30906614"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Χ.Α</w:t>
            </w:r>
          </w:p>
        </w:tc>
        <w:tc>
          <w:tcPr>
            <w:tcW w:w="998" w:type="pct"/>
            <w:tcBorders>
              <w:top w:val="nil"/>
              <w:left w:val="nil"/>
              <w:bottom w:val="single" w:sz="4" w:space="0" w:color="000000"/>
              <w:right w:val="single" w:sz="4" w:space="0" w:color="000000"/>
            </w:tcBorders>
            <w:shd w:val="clear" w:color="auto" w:fill="auto"/>
            <w:noWrap/>
            <w:vAlign w:val="center"/>
            <w:hideMark/>
          </w:tcPr>
          <w:p w14:paraId="30906615"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Β' ΑΘΗΝΩΝ</w:t>
            </w:r>
          </w:p>
        </w:tc>
        <w:tc>
          <w:tcPr>
            <w:tcW w:w="1010" w:type="pct"/>
            <w:tcBorders>
              <w:top w:val="nil"/>
              <w:left w:val="nil"/>
              <w:bottom w:val="single" w:sz="4" w:space="0" w:color="000000"/>
              <w:right w:val="single" w:sz="4" w:space="0" w:color="000000"/>
            </w:tcBorders>
            <w:shd w:val="clear" w:color="auto" w:fill="auto"/>
            <w:noWrap/>
            <w:vAlign w:val="center"/>
            <w:hideMark/>
          </w:tcPr>
          <w:p w14:paraId="30906616"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ΟΧΙ</w:t>
            </w:r>
          </w:p>
        </w:tc>
      </w:tr>
      <w:tr w:rsidR="00941E75" w14:paraId="3090661D" w14:textId="77777777">
        <w:trPr>
          <w:trHeight w:val="300"/>
        </w:trPr>
        <w:tc>
          <w:tcPr>
            <w:tcW w:w="998" w:type="pct"/>
            <w:tcBorders>
              <w:top w:val="nil"/>
              <w:left w:val="single" w:sz="4" w:space="0" w:color="000000"/>
              <w:bottom w:val="single" w:sz="4" w:space="0" w:color="000000"/>
              <w:right w:val="single" w:sz="4" w:space="0" w:color="000000"/>
            </w:tcBorders>
            <w:shd w:val="clear" w:color="auto" w:fill="auto"/>
            <w:noWrap/>
            <w:vAlign w:val="center"/>
            <w:hideMark/>
          </w:tcPr>
          <w:p w14:paraId="30906618"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xml:space="preserve">Επί του νομοσχεδίου </w:t>
            </w:r>
          </w:p>
        </w:tc>
        <w:tc>
          <w:tcPr>
            <w:tcW w:w="998" w:type="pct"/>
            <w:tcBorders>
              <w:top w:val="nil"/>
              <w:left w:val="nil"/>
              <w:bottom w:val="single" w:sz="4" w:space="0" w:color="000000"/>
              <w:right w:val="single" w:sz="4" w:space="0" w:color="000000"/>
            </w:tcBorders>
            <w:shd w:val="clear" w:color="auto" w:fill="auto"/>
            <w:noWrap/>
            <w:vAlign w:val="center"/>
            <w:hideMark/>
          </w:tcPr>
          <w:p w14:paraId="30906619"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ΚΑΜΑΤΕΡΟΣ ΗΛΙΑΣ</w:t>
            </w:r>
          </w:p>
        </w:tc>
        <w:tc>
          <w:tcPr>
            <w:tcW w:w="998" w:type="pct"/>
            <w:tcBorders>
              <w:top w:val="nil"/>
              <w:left w:val="nil"/>
              <w:bottom w:val="single" w:sz="4" w:space="0" w:color="000000"/>
              <w:right w:val="single" w:sz="4" w:space="0" w:color="000000"/>
            </w:tcBorders>
            <w:shd w:val="clear" w:color="auto" w:fill="auto"/>
            <w:noWrap/>
            <w:vAlign w:val="center"/>
            <w:hideMark/>
          </w:tcPr>
          <w:p w14:paraId="3090661A"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ΣΥΡΙΖΑ</w:t>
            </w:r>
          </w:p>
        </w:tc>
        <w:tc>
          <w:tcPr>
            <w:tcW w:w="998" w:type="pct"/>
            <w:tcBorders>
              <w:top w:val="nil"/>
              <w:left w:val="nil"/>
              <w:bottom w:val="single" w:sz="4" w:space="0" w:color="000000"/>
              <w:right w:val="single" w:sz="4" w:space="0" w:color="000000"/>
            </w:tcBorders>
            <w:shd w:val="clear" w:color="auto" w:fill="auto"/>
            <w:noWrap/>
            <w:vAlign w:val="center"/>
            <w:hideMark/>
          </w:tcPr>
          <w:p w14:paraId="3090661B"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ΔΩΔΕΚΑΝΗΣΟΥ</w:t>
            </w:r>
          </w:p>
        </w:tc>
        <w:tc>
          <w:tcPr>
            <w:tcW w:w="1010" w:type="pct"/>
            <w:tcBorders>
              <w:top w:val="nil"/>
              <w:left w:val="nil"/>
              <w:bottom w:val="single" w:sz="4" w:space="0" w:color="000000"/>
              <w:right w:val="single" w:sz="4" w:space="0" w:color="000000"/>
            </w:tcBorders>
            <w:shd w:val="clear" w:color="auto" w:fill="auto"/>
            <w:noWrap/>
            <w:vAlign w:val="center"/>
            <w:hideMark/>
          </w:tcPr>
          <w:p w14:paraId="3090661C"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ΝΑΙ</w:t>
            </w:r>
          </w:p>
        </w:tc>
      </w:tr>
      <w:tr w:rsidR="00941E75" w14:paraId="30906623" w14:textId="77777777">
        <w:trPr>
          <w:trHeight w:val="300"/>
        </w:trPr>
        <w:tc>
          <w:tcPr>
            <w:tcW w:w="998" w:type="pct"/>
            <w:tcBorders>
              <w:top w:val="nil"/>
              <w:left w:val="single" w:sz="4" w:space="0" w:color="000000"/>
              <w:bottom w:val="single" w:sz="4" w:space="0" w:color="000000"/>
              <w:right w:val="single" w:sz="4" w:space="0" w:color="000000"/>
            </w:tcBorders>
            <w:shd w:val="clear" w:color="auto" w:fill="auto"/>
            <w:noWrap/>
            <w:vAlign w:val="center"/>
            <w:hideMark/>
          </w:tcPr>
          <w:p w14:paraId="3090661E"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xml:space="preserve">Επί του νομοσχεδίου </w:t>
            </w:r>
          </w:p>
        </w:tc>
        <w:tc>
          <w:tcPr>
            <w:tcW w:w="998" w:type="pct"/>
            <w:tcBorders>
              <w:top w:val="nil"/>
              <w:left w:val="nil"/>
              <w:bottom w:val="single" w:sz="4" w:space="0" w:color="000000"/>
              <w:right w:val="single" w:sz="4" w:space="0" w:color="000000"/>
            </w:tcBorders>
            <w:shd w:val="clear" w:color="auto" w:fill="auto"/>
            <w:noWrap/>
            <w:vAlign w:val="center"/>
            <w:hideMark/>
          </w:tcPr>
          <w:p w14:paraId="3090661F"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ΛΑΜΠΡΟΥΛΗΣ ΓΕΩΡΓΙΟΣ</w:t>
            </w:r>
          </w:p>
        </w:tc>
        <w:tc>
          <w:tcPr>
            <w:tcW w:w="998" w:type="pct"/>
            <w:tcBorders>
              <w:top w:val="nil"/>
              <w:left w:val="nil"/>
              <w:bottom w:val="single" w:sz="4" w:space="0" w:color="000000"/>
              <w:right w:val="single" w:sz="4" w:space="0" w:color="000000"/>
            </w:tcBorders>
            <w:shd w:val="clear" w:color="auto" w:fill="auto"/>
            <w:noWrap/>
            <w:vAlign w:val="center"/>
            <w:hideMark/>
          </w:tcPr>
          <w:p w14:paraId="30906620"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Κ.Κ.Ε</w:t>
            </w:r>
          </w:p>
        </w:tc>
        <w:tc>
          <w:tcPr>
            <w:tcW w:w="998" w:type="pct"/>
            <w:tcBorders>
              <w:top w:val="nil"/>
              <w:left w:val="nil"/>
              <w:bottom w:val="single" w:sz="4" w:space="0" w:color="000000"/>
              <w:right w:val="single" w:sz="4" w:space="0" w:color="000000"/>
            </w:tcBorders>
            <w:shd w:val="clear" w:color="auto" w:fill="auto"/>
            <w:noWrap/>
            <w:vAlign w:val="center"/>
            <w:hideMark/>
          </w:tcPr>
          <w:p w14:paraId="30906621"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ΛΑΡΙΣΗΣ</w:t>
            </w:r>
          </w:p>
        </w:tc>
        <w:tc>
          <w:tcPr>
            <w:tcW w:w="1010" w:type="pct"/>
            <w:tcBorders>
              <w:top w:val="nil"/>
              <w:left w:val="nil"/>
              <w:bottom w:val="single" w:sz="4" w:space="0" w:color="000000"/>
              <w:right w:val="single" w:sz="4" w:space="0" w:color="000000"/>
            </w:tcBorders>
            <w:shd w:val="clear" w:color="auto" w:fill="auto"/>
            <w:noWrap/>
            <w:vAlign w:val="center"/>
            <w:hideMark/>
          </w:tcPr>
          <w:p w14:paraId="30906622"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ΟΧΙ</w:t>
            </w:r>
          </w:p>
        </w:tc>
      </w:tr>
      <w:tr w:rsidR="00941E75" w14:paraId="30906629" w14:textId="77777777">
        <w:trPr>
          <w:trHeight w:val="300"/>
        </w:trPr>
        <w:tc>
          <w:tcPr>
            <w:tcW w:w="998" w:type="pct"/>
            <w:tcBorders>
              <w:top w:val="nil"/>
              <w:left w:val="single" w:sz="4" w:space="0" w:color="000000"/>
              <w:bottom w:val="single" w:sz="4" w:space="0" w:color="000000"/>
              <w:right w:val="single" w:sz="4" w:space="0" w:color="000000"/>
            </w:tcBorders>
            <w:shd w:val="clear" w:color="auto" w:fill="auto"/>
            <w:noWrap/>
            <w:vAlign w:val="center"/>
            <w:hideMark/>
          </w:tcPr>
          <w:p w14:paraId="30906624"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xml:space="preserve">Επί του νομοσχεδίου </w:t>
            </w:r>
          </w:p>
        </w:tc>
        <w:tc>
          <w:tcPr>
            <w:tcW w:w="998" w:type="pct"/>
            <w:tcBorders>
              <w:top w:val="nil"/>
              <w:left w:val="nil"/>
              <w:bottom w:val="single" w:sz="4" w:space="0" w:color="000000"/>
              <w:right w:val="single" w:sz="4" w:space="0" w:color="000000"/>
            </w:tcBorders>
            <w:shd w:val="clear" w:color="auto" w:fill="auto"/>
            <w:noWrap/>
            <w:vAlign w:val="center"/>
            <w:hideMark/>
          </w:tcPr>
          <w:p w14:paraId="30906625"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ΜΑΥΡΩΤΑΣ ΓΕΩΡΓΙΟΣ</w:t>
            </w:r>
          </w:p>
        </w:tc>
        <w:tc>
          <w:tcPr>
            <w:tcW w:w="998" w:type="pct"/>
            <w:tcBorders>
              <w:top w:val="nil"/>
              <w:left w:val="nil"/>
              <w:bottom w:val="single" w:sz="4" w:space="0" w:color="000000"/>
              <w:right w:val="single" w:sz="4" w:space="0" w:color="000000"/>
            </w:tcBorders>
            <w:shd w:val="clear" w:color="auto" w:fill="auto"/>
            <w:noWrap/>
            <w:vAlign w:val="center"/>
            <w:hideMark/>
          </w:tcPr>
          <w:p w14:paraId="30906626"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ΠΟΤΑΜΙ</w:t>
            </w:r>
          </w:p>
        </w:tc>
        <w:tc>
          <w:tcPr>
            <w:tcW w:w="998" w:type="pct"/>
            <w:tcBorders>
              <w:top w:val="nil"/>
              <w:left w:val="nil"/>
              <w:bottom w:val="single" w:sz="4" w:space="0" w:color="000000"/>
              <w:right w:val="single" w:sz="4" w:space="0" w:color="000000"/>
            </w:tcBorders>
            <w:shd w:val="clear" w:color="auto" w:fill="auto"/>
            <w:noWrap/>
            <w:vAlign w:val="center"/>
            <w:hideMark/>
          </w:tcPr>
          <w:p w14:paraId="30906627"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ΑΤΤΙΚΗΣ</w:t>
            </w:r>
          </w:p>
        </w:tc>
        <w:tc>
          <w:tcPr>
            <w:tcW w:w="1010" w:type="pct"/>
            <w:tcBorders>
              <w:top w:val="nil"/>
              <w:left w:val="nil"/>
              <w:bottom w:val="single" w:sz="4" w:space="0" w:color="000000"/>
              <w:right w:val="single" w:sz="4" w:space="0" w:color="000000"/>
            </w:tcBorders>
            <w:shd w:val="clear" w:color="auto" w:fill="auto"/>
            <w:noWrap/>
            <w:vAlign w:val="center"/>
            <w:hideMark/>
          </w:tcPr>
          <w:p w14:paraId="30906628"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ΝΑΙ</w:t>
            </w:r>
          </w:p>
        </w:tc>
      </w:tr>
      <w:tr w:rsidR="00941E75" w14:paraId="3090662F" w14:textId="77777777">
        <w:trPr>
          <w:trHeight w:val="300"/>
        </w:trPr>
        <w:tc>
          <w:tcPr>
            <w:tcW w:w="998" w:type="pct"/>
            <w:tcBorders>
              <w:top w:val="nil"/>
              <w:left w:val="single" w:sz="4" w:space="0" w:color="000000"/>
              <w:bottom w:val="single" w:sz="4" w:space="0" w:color="000000"/>
              <w:right w:val="single" w:sz="4" w:space="0" w:color="000000"/>
            </w:tcBorders>
            <w:shd w:val="clear" w:color="auto" w:fill="auto"/>
            <w:noWrap/>
            <w:vAlign w:val="center"/>
            <w:hideMark/>
          </w:tcPr>
          <w:p w14:paraId="3090662A"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xml:space="preserve">Επί του νομοσχεδίου </w:t>
            </w:r>
          </w:p>
        </w:tc>
        <w:tc>
          <w:tcPr>
            <w:tcW w:w="998" w:type="pct"/>
            <w:tcBorders>
              <w:top w:val="nil"/>
              <w:left w:val="nil"/>
              <w:bottom w:val="single" w:sz="4" w:space="0" w:color="000000"/>
              <w:right w:val="single" w:sz="4" w:space="0" w:color="000000"/>
            </w:tcBorders>
            <w:shd w:val="clear" w:color="auto" w:fill="auto"/>
            <w:noWrap/>
            <w:vAlign w:val="center"/>
            <w:hideMark/>
          </w:tcPr>
          <w:p w14:paraId="3090662B"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ΜΠΟΥΡΑΣ ΑΘΑΝΑΣΙΟΣ</w:t>
            </w:r>
          </w:p>
        </w:tc>
        <w:tc>
          <w:tcPr>
            <w:tcW w:w="998" w:type="pct"/>
            <w:tcBorders>
              <w:top w:val="nil"/>
              <w:left w:val="nil"/>
              <w:bottom w:val="single" w:sz="4" w:space="0" w:color="000000"/>
              <w:right w:val="single" w:sz="4" w:space="0" w:color="000000"/>
            </w:tcBorders>
            <w:shd w:val="clear" w:color="auto" w:fill="auto"/>
            <w:noWrap/>
            <w:vAlign w:val="center"/>
            <w:hideMark/>
          </w:tcPr>
          <w:p w14:paraId="3090662C"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Ν.Δ.</w:t>
            </w:r>
          </w:p>
        </w:tc>
        <w:tc>
          <w:tcPr>
            <w:tcW w:w="998" w:type="pct"/>
            <w:tcBorders>
              <w:top w:val="nil"/>
              <w:left w:val="nil"/>
              <w:bottom w:val="single" w:sz="4" w:space="0" w:color="000000"/>
              <w:right w:val="single" w:sz="4" w:space="0" w:color="000000"/>
            </w:tcBorders>
            <w:shd w:val="clear" w:color="auto" w:fill="auto"/>
            <w:noWrap/>
            <w:vAlign w:val="center"/>
            <w:hideMark/>
          </w:tcPr>
          <w:p w14:paraId="3090662D"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ΑΤΤΙΚΗΣ</w:t>
            </w:r>
          </w:p>
        </w:tc>
        <w:tc>
          <w:tcPr>
            <w:tcW w:w="1010" w:type="pct"/>
            <w:tcBorders>
              <w:top w:val="nil"/>
              <w:left w:val="nil"/>
              <w:bottom w:val="single" w:sz="4" w:space="0" w:color="000000"/>
              <w:right w:val="single" w:sz="4" w:space="0" w:color="000000"/>
            </w:tcBorders>
            <w:shd w:val="clear" w:color="auto" w:fill="auto"/>
            <w:noWrap/>
            <w:vAlign w:val="center"/>
            <w:hideMark/>
          </w:tcPr>
          <w:p w14:paraId="3090662E"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ΝΑΙ</w:t>
            </w:r>
          </w:p>
        </w:tc>
      </w:tr>
      <w:tr w:rsidR="00941E75" w14:paraId="30906635" w14:textId="77777777">
        <w:trPr>
          <w:trHeight w:val="300"/>
        </w:trPr>
        <w:tc>
          <w:tcPr>
            <w:tcW w:w="998" w:type="pct"/>
            <w:tcBorders>
              <w:top w:val="nil"/>
              <w:left w:val="single" w:sz="4" w:space="0" w:color="000000"/>
              <w:bottom w:val="single" w:sz="4" w:space="0" w:color="000000"/>
              <w:right w:val="single" w:sz="4" w:space="0" w:color="000000"/>
            </w:tcBorders>
            <w:shd w:val="clear" w:color="auto" w:fill="auto"/>
            <w:noWrap/>
            <w:vAlign w:val="center"/>
            <w:hideMark/>
          </w:tcPr>
          <w:p w14:paraId="30906630"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xml:space="preserve">Επί του νομοσχεδίου </w:t>
            </w:r>
          </w:p>
        </w:tc>
        <w:tc>
          <w:tcPr>
            <w:tcW w:w="998" w:type="pct"/>
            <w:tcBorders>
              <w:top w:val="nil"/>
              <w:left w:val="nil"/>
              <w:bottom w:val="single" w:sz="4" w:space="0" w:color="000000"/>
              <w:right w:val="single" w:sz="4" w:space="0" w:color="000000"/>
            </w:tcBorders>
            <w:shd w:val="clear" w:color="auto" w:fill="auto"/>
            <w:noWrap/>
            <w:vAlign w:val="center"/>
            <w:hideMark/>
          </w:tcPr>
          <w:p w14:paraId="30906631"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ΠΑΠΑΧΡΙΣΤΟΠΟΥΛΟΣ ΑΘΑΝΑΣΙΟΣ</w:t>
            </w:r>
          </w:p>
        </w:tc>
        <w:tc>
          <w:tcPr>
            <w:tcW w:w="998" w:type="pct"/>
            <w:tcBorders>
              <w:top w:val="nil"/>
              <w:left w:val="nil"/>
              <w:bottom w:val="single" w:sz="4" w:space="0" w:color="000000"/>
              <w:right w:val="single" w:sz="4" w:space="0" w:color="000000"/>
            </w:tcBorders>
            <w:shd w:val="clear" w:color="auto" w:fill="auto"/>
            <w:noWrap/>
            <w:vAlign w:val="center"/>
            <w:hideMark/>
          </w:tcPr>
          <w:p w14:paraId="30906632"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ΑΝ.ΕΛ</w:t>
            </w:r>
          </w:p>
        </w:tc>
        <w:tc>
          <w:tcPr>
            <w:tcW w:w="998" w:type="pct"/>
            <w:tcBorders>
              <w:top w:val="nil"/>
              <w:left w:val="nil"/>
              <w:bottom w:val="single" w:sz="4" w:space="0" w:color="000000"/>
              <w:right w:val="single" w:sz="4" w:space="0" w:color="000000"/>
            </w:tcBorders>
            <w:shd w:val="clear" w:color="auto" w:fill="auto"/>
            <w:noWrap/>
            <w:vAlign w:val="center"/>
            <w:hideMark/>
          </w:tcPr>
          <w:p w14:paraId="30906633"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Β' ΑΘΗΝΩΝ</w:t>
            </w:r>
          </w:p>
        </w:tc>
        <w:tc>
          <w:tcPr>
            <w:tcW w:w="1010" w:type="pct"/>
            <w:tcBorders>
              <w:top w:val="nil"/>
              <w:left w:val="nil"/>
              <w:bottom w:val="single" w:sz="4" w:space="0" w:color="000000"/>
              <w:right w:val="single" w:sz="4" w:space="0" w:color="000000"/>
            </w:tcBorders>
            <w:shd w:val="clear" w:color="auto" w:fill="auto"/>
            <w:noWrap/>
            <w:vAlign w:val="center"/>
            <w:hideMark/>
          </w:tcPr>
          <w:p w14:paraId="30906634"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ΝΑΙ</w:t>
            </w:r>
          </w:p>
        </w:tc>
      </w:tr>
      <w:tr w:rsidR="00941E75" w14:paraId="3090663B" w14:textId="77777777">
        <w:trPr>
          <w:trHeight w:val="300"/>
        </w:trPr>
        <w:tc>
          <w:tcPr>
            <w:tcW w:w="998" w:type="pct"/>
            <w:tcBorders>
              <w:top w:val="nil"/>
              <w:left w:val="single" w:sz="4" w:space="0" w:color="000000"/>
              <w:bottom w:val="single" w:sz="4" w:space="0" w:color="000000"/>
              <w:right w:val="single" w:sz="4" w:space="0" w:color="000000"/>
            </w:tcBorders>
            <w:shd w:val="clear" w:color="auto" w:fill="auto"/>
            <w:noWrap/>
            <w:vAlign w:val="center"/>
            <w:hideMark/>
          </w:tcPr>
          <w:p w14:paraId="30906636"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xml:space="preserve">Επί του νομοσχεδίου </w:t>
            </w:r>
          </w:p>
        </w:tc>
        <w:tc>
          <w:tcPr>
            <w:tcW w:w="998" w:type="pct"/>
            <w:tcBorders>
              <w:top w:val="nil"/>
              <w:left w:val="nil"/>
              <w:bottom w:val="single" w:sz="4" w:space="0" w:color="000000"/>
              <w:right w:val="single" w:sz="4" w:space="0" w:color="000000"/>
            </w:tcBorders>
            <w:shd w:val="clear" w:color="auto" w:fill="auto"/>
            <w:noWrap/>
            <w:vAlign w:val="center"/>
            <w:hideMark/>
          </w:tcPr>
          <w:p w14:paraId="30906637"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ΤΖΕΛΕΠΗΣ ΜΙΧΑΗΛ</w:t>
            </w:r>
          </w:p>
        </w:tc>
        <w:tc>
          <w:tcPr>
            <w:tcW w:w="998" w:type="pct"/>
            <w:tcBorders>
              <w:top w:val="nil"/>
              <w:left w:val="nil"/>
              <w:bottom w:val="single" w:sz="4" w:space="0" w:color="000000"/>
              <w:right w:val="single" w:sz="4" w:space="0" w:color="000000"/>
            </w:tcBorders>
            <w:shd w:val="clear" w:color="auto" w:fill="auto"/>
            <w:noWrap/>
            <w:vAlign w:val="center"/>
            <w:hideMark/>
          </w:tcPr>
          <w:p w14:paraId="30906638"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ΔΗ.ΣΥ</w:t>
            </w:r>
          </w:p>
        </w:tc>
        <w:tc>
          <w:tcPr>
            <w:tcW w:w="998" w:type="pct"/>
            <w:tcBorders>
              <w:top w:val="nil"/>
              <w:left w:val="nil"/>
              <w:bottom w:val="single" w:sz="4" w:space="0" w:color="000000"/>
              <w:right w:val="single" w:sz="4" w:space="0" w:color="000000"/>
            </w:tcBorders>
            <w:shd w:val="clear" w:color="auto" w:fill="auto"/>
            <w:noWrap/>
            <w:vAlign w:val="center"/>
            <w:hideMark/>
          </w:tcPr>
          <w:p w14:paraId="30906639"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ΣΕΡΡΩΝ</w:t>
            </w:r>
          </w:p>
        </w:tc>
        <w:tc>
          <w:tcPr>
            <w:tcW w:w="1010" w:type="pct"/>
            <w:tcBorders>
              <w:top w:val="nil"/>
              <w:left w:val="nil"/>
              <w:bottom w:val="single" w:sz="4" w:space="0" w:color="000000"/>
              <w:right w:val="single" w:sz="4" w:space="0" w:color="000000"/>
            </w:tcBorders>
            <w:shd w:val="clear" w:color="auto" w:fill="auto"/>
            <w:noWrap/>
            <w:vAlign w:val="center"/>
            <w:hideMark/>
          </w:tcPr>
          <w:p w14:paraId="3090663A"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ΝΑΙ</w:t>
            </w:r>
          </w:p>
        </w:tc>
      </w:tr>
      <w:tr w:rsidR="00941E75" w14:paraId="30906641" w14:textId="77777777">
        <w:trPr>
          <w:trHeight w:val="300"/>
        </w:trPr>
        <w:tc>
          <w:tcPr>
            <w:tcW w:w="998" w:type="pct"/>
            <w:tcBorders>
              <w:top w:val="nil"/>
              <w:left w:val="single" w:sz="4" w:space="0" w:color="000000"/>
              <w:bottom w:val="single" w:sz="4" w:space="0" w:color="000000"/>
              <w:right w:val="single" w:sz="4" w:space="0" w:color="000000"/>
            </w:tcBorders>
            <w:shd w:val="clear" w:color="auto" w:fill="auto"/>
            <w:noWrap/>
            <w:vAlign w:val="center"/>
            <w:hideMark/>
          </w:tcPr>
          <w:p w14:paraId="3090663C"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w:t>
            </w:r>
          </w:p>
        </w:tc>
        <w:tc>
          <w:tcPr>
            <w:tcW w:w="998" w:type="pct"/>
            <w:tcBorders>
              <w:top w:val="nil"/>
              <w:left w:val="nil"/>
              <w:bottom w:val="single" w:sz="4" w:space="0" w:color="000000"/>
              <w:right w:val="single" w:sz="4" w:space="0" w:color="000000"/>
            </w:tcBorders>
            <w:shd w:val="clear" w:color="auto" w:fill="auto"/>
            <w:noWrap/>
            <w:vAlign w:val="center"/>
            <w:hideMark/>
          </w:tcPr>
          <w:p w14:paraId="3090663D"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w:t>
            </w:r>
          </w:p>
        </w:tc>
        <w:tc>
          <w:tcPr>
            <w:tcW w:w="998" w:type="pct"/>
            <w:tcBorders>
              <w:top w:val="nil"/>
              <w:left w:val="nil"/>
              <w:bottom w:val="single" w:sz="4" w:space="0" w:color="000000"/>
              <w:right w:val="single" w:sz="4" w:space="0" w:color="000000"/>
            </w:tcBorders>
            <w:shd w:val="clear" w:color="auto" w:fill="auto"/>
            <w:noWrap/>
            <w:vAlign w:val="center"/>
            <w:hideMark/>
          </w:tcPr>
          <w:p w14:paraId="3090663E"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w:t>
            </w:r>
          </w:p>
        </w:tc>
        <w:tc>
          <w:tcPr>
            <w:tcW w:w="998" w:type="pct"/>
            <w:tcBorders>
              <w:top w:val="nil"/>
              <w:left w:val="nil"/>
              <w:bottom w:val="single" w:sz="4" w:space="0" w:color="000000"/>
              <w:right w:val="single" w:sz="4" w:space="0" w:color="000000"/>
            </w:tcBorders>
            <w:shd w:val="clear" w:color="auto" w:fill="auto"/>
            <w:noWrap/>
            <w:vAlign w:val="center"/>
            <w:hideMark/>
          </w:tcPr>
          <w:p w14:paraId="3090663F"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 </w:t>
            </w:r>
          </w:p>
        </w:tc>
        <w:tc>
          <w:tcPr>
            <w:tcW w:w="1010" w:type="pct"/>
            <w:tcBorders>
              <w:top w:val="nil"/>
              <w:left w:val="nil"/>
              <w:bottom w:val="single" w:sz="4" w:space="0" w:color="000000"/>
              <w:right w:val="single" w:sz="4" w:space="0" w:color="000000"/>
            </w:tcBorders>
            <w:shd w:val="clear" w:color="auto" w:fill="auto"/>
            <w:noWrap/>
            <w:vAlign w:val="center"/>
            <w:hideMark/>
          </w:tcPr>
          <w:p w14:paraId="30906640" w14:textId="77777777" w:rsidR="00F374EE" w:rsidRPr="00396E65" w:rsidRDefault="00BE1F24" w:rsidP="00F374EE">
            <w:pPr>
              <w:rPr>
                <w:rFonts w:ascii="Segoe UI" w:eastAsia="Times New Roman" w:hAnsi="Segoe UI" w:cs="Segoe UI"/>
                <w:sz w:val="18"/>
                <w:szCs w:val="18"/>
              </w:rPr>
            </w:pPr>
            <w:r w:rsidRPr="00396E65">
              <w:rPr>
                <w:rFonts w:ascii="Segoe UI" w:eastAsia="Times New Roman" w:hAnsi="Segoe UI" w:cs="Segoe UI"/>
                <w:sz w:val="18"/>
                <w:szCs w:val="18"/>
              </w:rPr>
              <w:t>ΣΥΝΟΛΙΚΑ ΨΗΦΟΙ: NAI:6, OXI:2, ΠΡΝ:0</w:t>
            </w:r>
          </w:p>
        </w:tc>
      </w:tr>
    </w:tbl>
    <w:p w14:paraId="30906642" w14:textId="77777777" w:rsidR="00941E75" w:rsidRDefault="00BE1F2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Τουρισμού</w:t>
      </w:r>
      <w:r>
        <w:rPr>
          <w:rFonts w:eastAsia="SimSun"/>
          <w:szCs w:val="24"/>
          <w:lang w:eastAsia="zh-CN"/>
        </w:rPr>
        <w:t>:</w:t>
      </w:r>
      <w:r w:rsidRPr="00EF3F89">
        <w:rPr>
          <w:rFonts w:eastAsia="SimSun"/>
          <w:szCs w:val="24"/>
          <w:lang w:eastAsia="zh-CN"/>
        </w:rPr>
        <w:t xml:space="preserve"> </w:t>
      </w:r>
      <w:r>
        <w:rPr>
          <w:rFonts w:eastAsia="Times New Roman" w:cs="Times New Roman"/>
          <w:szCs w:val="24"/>
        </w:rPr>
        <w:t xml:space="preserve">«Κύρωση της Συμφωνίας μεταξύ της Κυβέρνησης της Ελληνικής </w:t>
      </w:r>
      <w:r>
        <w:rPr>
          <w:rFonts w:eastAsia="Times New Roman" w:cs="Times New Roman"/>
          <w:szCs w:val="24"/>
        </w:rPr>
        <w:t xml:space="preserve">Δημοκρατίας και του Παγκόσμιου Οργανισμού Τουρισμού (ΠΟΤ) για τη διοργάνωση της 8ης Διεθνούς Συνάντησης του ΠΟΤ για τον Τουρισμό στον </w:t>
      </w:r>
      <w:r>
        <w:rPr>
          <w:rFonts w:eastAsia="Times New Roman" w:cs="Times New Roman"/>
          <w:szCs w:val="24"/>
        </w:rPr>
        <w:lastRenderedPageBreak/>
        <w:t>Δρόμο του Μεταξιού» έγινε δεκτό κατά πλειοψηφία</w:t>
      </w:r>
      <w:r w:rsidRPr="00390B8A">
        <w:rPr>
          <w:rFonts w:eastAsia="Times New Roman" w:cs="Times New Roman"/>
          <w:szCs w:val="24"/>
        </w:rPr>
        <w:t>,</w:t>
      </w:r>
      <w:r w:rsidRPr="0001772E">
        <w:rPr>
          <w:rFonts w:eastAsia="Times New Roman" w:cs="Times New Roman"/>
          <w:szCs w:val="24"/>
        </w:rPr>
        <w:t xml:space="preserve"> σε μόνη συζήτηση</w:t>
      </w:r>
      <w:r w:rsidRPr="00390B8A">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30906643" w14:textId="77777777" w:rsidR="00941E75" w:rsidRDefault="00BE1F24">
      <w:pPr>
        <w:autoSpaceDE w:val="0"/>
        <w:autoSpaceDN w:val="0"/>
        <w:adjustRightInd w:val="0"/>
        <w:spacing w:line="600" w:lineRule="auto"/>
        <w:ind w:firstLine="720"/>
        <w:jc w:val="center"/>
        <w:rPr>
          <w:rFonts w:eastAsia="SimSun"/>
          <w:b/>
          <w:color w:val="FF0000"/>
          <w:szCs w:val="24"/>
          <w:lang w:eastAsia="zh-CN"/>
        </w:rPr>
      </w:pPr>
      <w:r w:rsidRPr="00390B8A">
        <w:rPr>
          <w:rFonts w:eastAsia="Times New Roman" w:cs="Times New Roman"/>
          <w:color w:val="FF0000"/>
          <w:szCs w:val="24"/>
        </w:rPr>
        <w:t>(Να καταχωριστεί το κείμενο του νομοσχεδίου</w:t>
      </w:r>
      <w:r w:rsidRPr="00390B8A">
        <w:rPr>
          <w:rFonts w:eastAsia="Times New Roman" w:cs="Times New Roman"/>
          <w:color w:val="FF0000"/>
          <w:szCs w:val="24"/>
        </w:rPr>
        <w:t xml:space="preserve"> σελ.</w:t>
      </w:r>
      <w:r w:rsidRPr="00390B8A">
        <w:rPr>
          <w:rFonts w:eastAsia="Times New Roman" w:cs="Times New Roman"/>
          <w:color w:val="FF0000"/>
          <w:szCs w:val="24"/>
        </w:rPr>
        <w:t xml:space="preserve"> 27α</w:t>
      </w:r>
      <w:r w:rsidRPr="00390B8A">
        <w:rPr>
          <w:rFonts w:eastAsia="Times New Roman" w:cs="Times New Roman"/>
          <w:color w:val="FF0000"/>
          <w:szCs w:val="24"/>
        </w:rPr>
        <w:t>)</w:t>
      </w:r>
    </w:p>
    <w:p w14:paraId="30906644" w14:textId="77777777" w:rsidR="00941E75" w:rsidRDefault="00BE1F24">
      <w:pPr>
        <w:tabs>
          <w:tab w:val="left" w:pos="2738"/>
          <w:tab w:val="center" w:pos="4753"/>
          <w:tab w:val="left" w:pos="5723"/>
        </w:tabs>
        <w:spacing w:line="600" w:lineRule="auto"/>
        <w:ind w:firstLine="720"/>
        <w:jc w:val="both"/>
        <w:rPr>
          <w:rFonts w:eastAsia="SimSun"/>
          <w:szCs w:val="24"/>
          <w:lang w:eastAsia="zh-CN"/>
        </w:rPr>
      </w:pPr>
      <w:r w:rsidRPr="00866FFA">
        <w:rPr>
          <w:rFonts w:eastAsia="Times New Roman" w:cs="Times New Roman"/>
          <w:b/>
          <w:szCs w:val="24"/>
        </w:rPr>
        <w:t>ΠΡΟΕΔΡΕΥΟΥΣΑ</w:t>
      </w:r>
      <w:r>
        <w:rPr>
          <w:rFonts w:eastAsia="Times New Roman" w:cs="Times New Roman"/>
          <w:b/>
          <w:szCs w:val="24"/>
        </w:rPr>
        <w:t xml:space="preserve"> (Αναστασία Χριστοδουλοπούλου):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w:t>
      </w:r>
      <w:r w:rsidRPr="00EF3F89">
        <w:rPr>
          <w:rFonts w:eastAsia="SimSun"/>
          <w:szCs w:val="24"/>
          <w:lang w:eastAsia="zh-CN"/>
        </w:rPr>
        <w:t xml:space="preserve">του επικύρωση των Πρακτικών </w:t>
      </w:r>
      <w:r>
        <w:rPr>
          <w:rFonts w:eastAsia="SimSun"/>
          <w:szCs w:val="24"/>
          <w:lang w:eastAsia="zh-CN"/>
        </w:rPr>
        <w:t xml:space="preserve">της σημερινής συνεδρίασης </w:t>
      </w:r>
      <w:r w:rsidRPr="00EF3F89">
        <w:rPr>
          <w:rFonts w:eastAsia="SimSun"/>
          <w:szCs w:val="24"/>
          <w:lang w:eastAsia="zh-CN"/>
        </w:rPr>
        <w:t xml:space="preserve">ως προς την ψήφιση στο σύνολο του παραπάνω νομοσχεδίου. </w:t>
      </w:r>
    </w:p>
    <w:p w14:paraId="30906645" w14:textId="77777777" w:rsidR="00941E75" w:rsidRDefault="00BE1F24">
      <w:pPr>
        <w:autoSpaceDE w:val="0"/>
        <w:autoSpaceDN w:val="0"/>
        <w:adjustRightInd w:val="0"/>
        <w:spacing w:line="600" w:lineRule="auto"/>
        <w:ind w:firstLine="709"/>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30906646" w14:textId="77777777" w:rsidR="00941E75" w:rsidRDefault="00BE1F24">
      <w:pPr>
        <w:tabs>
          <w:tab w:val="left" w:pos="2738"/>
          <w:tab w:val="center" w:pos="4753"/>
          <w:tab w:val="left" w:pos="5723"/>
        </w:tabs>
        <w:spacing w:line="600" w:lineRule="auto"/>
        <w:ind w:firstLine="709"/>
        <w:jc w:val="both"/>
        <w:rPr>
          <w:rFonts w:eastAsia="SimSun"/>
          <w:szCs w:val="24"/>
          <w:lang w:eastAsia="zh-CN"/>
        </w:rPr>
      </w:pPr>
      <w:r w:rsidRPr="00866FFA">
        <w:rPr>
          <w:rFonts w:eastAsia="Times New Roman" w:cs="Times New Roman"/>
          <w:b/>
          <w:szCs w:val="24"/>
        </w:rPr>
        <w:t xml:space="preserve">ΠΡΟΕΔΡΕΥΟΥΣΑ (Αναστασία Χριστοδουλοπούλου):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30906647"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sidRPr="00456A25">
        <w:rPr>
          <w:rFonts w:eastAsia="Times New Roman" w:cs="Times New Roman"/>
          <w:szCs w:val="24"/>
        </w:rPr>
        <w:t>συνάδελφοι, δέχεστε στο σημείο αυτό να λύσουμε τη συνεδρίαση;</w:t>
      </w:r>
    </w:p>
    <w:p w14:paraId="30906648" w14:textId="77777777" w:rsidR="00941E75" w:rsidRDefault="00BE1F24">
      <w:pPr>
        <w:spacing w:line="600" w:lineRule="auto"/>
        <w:ind w:firstLine="720"/>
        <w:jc w:val="both"/>
        <w:rPr>
          <w:rFonts w:eastAsia="Times New Roman" w:cs="Times New Roman"/>
          <w:szCs w:val="24"/>
        </w:rPr>
      </w:pPr>
      <w:r w:rsidRPr="00456A25">
        <w:rPr>
          <w:rFonts w:eastAsia="Times New Roman" w:cs="Times New Roman"/>
          <w:b/>
          <w:bCs/>
          <w:szCs w:val="24"/>
        </w:rPr>
        <w:t xml:space="preserve">ΟΛΟΙ ΟΙ ΒΟΥΛΕΥΤΕΣ: </w:t>
      </w:r>
      <w:r w:rsidRPr="00456A25">
        <w:rPr>
          <w:rFonts w:eastAsia="Times New Roman" w:cs="Times New Roman"/>
          <w:szCs w:val="24"/>
        </w:rPr>
        <w:t>Μάλιστα, μάλιστα.</w:t>
      </w:r>
    </w:p>
    <w:p w14:paraId="30906649" w14:textId="77777777" w:rsidR="00941E75" w:rsidRDefault="00BE1F24">
      <w:pPr>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sidRPr="00456A25">
        <w:rPr>
          <w:rFonts w:eastAsia="Times New Roman" w:cs="Times New Roman"/>
          <w:szCs w:val="24"/>
        </w:rPr>
        <w:t>Με τη συναίνεση του Σώματος και ώρα 1</w:t>
      </w:r>
      <w:r>
        <w:rPr>
          <w:rFonts w:eastAsia="Times New Roman" w:cs="Times New Roman"/>
          <w:szCs w:val="24"/>
        </w:rPr>
        <w:t>8</w:t>
      </w:r>
      <w:r w:rsidRPr="00456A25">
        <w:rPr>
          <w:rFonts w:eastAsia="Times New Roman" w:cs="Times New Roman"/>
          <w:szCs w:val="24"/>
        </w:rPr>
        <w:t>.</w:t>
      </w:r>
      <w:r>
        <w:rPr>
          <w:rFonts w:eastAsia="Times New Roman" w:cs="Times New Roman"/>
          <w:szCs w:val="24"/>
        </w:rPr>
        <w:t>37΄</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w:t>
      </w:r>
      <w:r w:rsidRPr="00456A25">
        <w:rPr>
          <w:rFonts w:eastAsia="Times New Roman" w:cs="Times New Roman"/>
          <w:szCs w:val="24"/>
        </w:rPr>
        <w:t xml:space="preserve">ημέρα Τετάρτη </w:t>
      </w:r>
      <w:r>
        <w:rPr>
          <w:rFonts w:eastAsia="Times New Roman" w:cs="Times New Roman"/>
          <w:szCs w:val="24"/>
        </w:rPr>
        <w:t>3</w:t>
      </w:r>
      <w:r w:rsidRPr="00456A25">
        <w:rPr>
          <w:rFonts w:eastAsia="Times New Roman" w:cs="Times New Roman"/>
          <w:szCs w:val="24"/>
        </w:rPr>
        <w:t xml:space="preserve"> </w:t>
      </w:r>
      <w:r>
        <w:rPr>
          <w:rFonts w:eastAsia="Times New Roman" w:cs="Times New Roman"/>
          <w:szCs w:val="24"/>
        </w:rPr>
        <w:t>Οκτωβρίου 2018</w:t>
      </w:r>
      <w:r w:rsidRPr="00456A25">
        <w:rPr>
          <w:rFonts w:eastAsia="Times New Roman" w:cs="Times New Roman"/>
          <w:szCs w:val="24"/>
        </w:rPr>
        <w:t xml:space="preserve"> και ώρα 10.00΄, με αντικείμενο εργασιών του Σώματος</w:t>
      </w:r>
      <w:r>
        <w:rPr>
          <w:rFonts w:eastAsia="Times New Roman" w:cs="Times New Roman"/>
          <w:szCs w:val="24"/>
        </w:rPr>
        <w:t xml:space="preserve"> νομοθετική εργασία:</w:t>
      </w:r>
      <w:r w:rsidRPr="00456A25">
        <w:rPr>
          <w:rFonts w:eastAsia="Times New Roman" w:cs="Times New Roman"/>
          <w:szCs w:val="24"/>
        </w:rPr>
        <w:t xml:space="preserve"> </w:t>
      </w:r>
      <w:r>
        <w:rPr>
          <w:rFonts w:eastAsia="Times New Roman" w:cs="Times New Roman"/>
          <w:szCs w:val="24"/>
        </w:rPr>
        <w:t>Μ</w:t>
      </w:r>
      <w:r w:rsidRPr="00456A25">
        <w:rPr>
          <w:rFonts w:eastAsia="Times New Roman" w:cs="Times New Roman"/>
          <w:szCs w:val="24"/>
        </w:rPr>
        <w:t xml:space="preserve">όνη συζήτηση </w:t>
      </w:r>
      <w:r>
        <w:rPr>
          <w:rFonts w:eastAsia="Times New Roman" w:cs="Times New Roman"/>
          <w:szCs w:val="24"/>
        </w:rPr>
        <w:t xml:space="preserve">και ψήφιση επί της αρχής, των άρθρων και του συνόλου του </w:t>
      </w:r>
      <w:r>
        <w:rPr>
          <w:rFonts w:eastAsia="Times New Roman" w:cs="Times New Roman"/>
          <w:szCs w:val="24"/>
        </w:rPr>
        <w:lastRenderedPageBreak/>
        <w:t xml:space="preserve">σχεδίου νόμου του Υπουργείου Υποδομών, Μεταφορών και Δικτύων: </w:t>
      </w:r>
      <w:r w:rsidRPr="00134BF7">
        <w:rPr>
          <w:rFonts w:eastAsia="Times New Roman"/>
          <w:color w:val="000000"/>
          <w:szCs w:val="24"/>
          <w:shd w:val="clear" w:color="auto" w:fill="FFFFFF"/>
        </w:rPr>
        <w:t xml:space="preserve">«Θέματα </w:t>
      </w:r>
      <w:proofErr w:type="spellStart"/>
      <w:r w:rsidRPr="00134BF7">
        <w:rPr>
          <w:rFonts w:eastAsia="Times New Roman"/>
          <w:color w:val="000000"/>
          <w:szCs w:val="24"/>
          <w:shd w:val="clear" w:color="auto" w:fill="FFFFFF"/>
        </w:rPr>
        <w:t>υδατοδρομίων</w:t>
      </w:r>
      <w:proofErr w:type="spellEnd"/>
      <w:r w:rsidRPr="00134BF7">
        <w:rPr>
          <w:rFonts w:eastAsia="Times New Roman"/>
          <w:color w:val="000000"/>
          <w:szCs w:val="24"/>
          <w:shd w:val="clear" w:color="auto" w:fill="FFFFFF"/>
        </w:rPr>
        <w:t>, αστικών οδικών μεταφορών και</w:t>
      </w:r>
      <w:r w:rsidRPr="00134BF7">
        <w:rPr>
          <w:rFonts w:eastAsia="Times New Roman"/>
          <w:color w:val="000000"/>
          <w:szCs w:val="24"/>
          <w:shd w:val="clear" w:color="auto" w:fill="FFFFFF"/>
        </w:rPr>
        <w:t xml:space="preserve"> λοιπές διατάξεις»</w:t>
      </w:r>
      <w:r w:rsidRPr="00E959BD">
        <w:rPr>
          <w:rFonts w:eastAsia="Times New Roman"/>
          <w:color w:val="000000"/>
          <w:szCs w:val="24"/>
          <w:shd w:val="clear" w:color="auto" w:fill="FFFFFF"/>
        </w:rPr>
        <w:t>.</w:t>
      </w:r>
      <w:r w:rsidRPr="00456A25">
        <w:rPr>
          <w:rFonts w:eastAsia="Times New Roman" w:cs="Times New Roman"/>
          <w:szCs w:val="24"/>
        </w:rPr>
        <w:t xml:space="preserve"> </w:t>
      </w:r>
    </w:p>
    <w:p w14:paraId="3090664A" w14:textId="77777777" w:rsidR="00941E75" w:rsidRDefault="00BE1F24">
      <w:pPr>
        <w:spacing w:line="600" w:lineRule="auto"/>
        <w:ind w:left="720"/>
        <w:jc w:val="both"/>
        <w:rPr>
          <w:rFonts w:eastAsia="Times New Roman" w:cs="Times New Roman"/>
          <w:szCs w:val="24"/>
        </w:rPr>
      </w:pPr>
      <w:r>
        <w:rPr>
          <w:rFonts w:eastAsia="Times New Roman" w:cs="Times New Roman"/>
          <w:b/>
          <w:bCs/>
          <w:szCs w:val="24"/>
        </w:rPr>
        <w:t>O</w:t>
      </w:r>
      <w:r w:rsidRPr="00456A25">
        <w:rPr>
          <w:rFonts w:eastAsia="Times New Roman" w:cs="Times New Roman"/>
          <w:b/>
          <w:bCs/>
          <w:szCs w:val="24"/>
        </w:rPr>
        <w:t xml:space="preserve"> ΠΡΟΕΔΡΟΣ                                                     ΟΙ ΓΡΑΜΜΑΤΕΙΣ</w:t>
      </w:r>
      <w:r w:rsidRPr="00456A25">
        <w:rPr>
          <w:rFonts w:eastAsia="Times New Roman" w:cs="Times New Roman"/>
          <w:szCs w:val="24"/>
        </w:rPr>
        <w:t xml:space="preserve">  </w:t>
      </w:r>
    </w:p>
    <w:p w14:paraId="3090664B" w14:textId="77777777" w:rsidR="00941E75" w:rsidRDefault="00BE1F24">
      <w:pPr>
        <w:spacing w:line="600" w:lineRule="auto"/>
        <w:ind w:firstLine="720"/>
        <w:jc w:val="both"/>
        <w:rPr>
          <w:rFonts w:eastAsia="Times New Roman" w:cs="Times New Roman"/>
          <w:szCs w:val="24"/>
        </w:rPr>
      </w:pPr>
      <w:r>
        <w:rPr>
          <w:rFonts w:eastAsia="Times New Roman" w:cs="Times New Roman"/>
          <w:szCs w:val="24"/>
        </w:rPr>
        <w:t xml:space="preserve"> </w:t>
      </w:r>
    </w:p>
    <w:p w14:paraId="3090664C" w14:textId="77777777" w:rsidR="00941E75" w:rsidRDefault="00941E75">
      <w:pPr>
        <w:spacing w:line="600" w:lineRule="auto"/>
        <w:ind w:firstLine="720"/>
        <w:jc w:val="both"/>
        <w:rPr>
          <w:rFonts w:eastAsia="Times New Roman" w:cs="Times New Roman"/>
          <w:szCs w:val="24"/>
          <w:lang w:val="en-US"/>
        </w:rPr>
      </w:pPr>
    </w:p>
    <w:sectPr w:rsidR="00941E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Giny8r8G5ReHRKZkdeHb3Vvw3H0=" w:salt="LiIeG2KarXcUl/kefJni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75"/>
    <w:rsid w:val="004C06E6"/>
    <w:rsid w:val="00941E75"/>
    <w:rsid w:val="00BE1F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658E"/>
  <w15:docId w15:val="{A1231542-3075-42A1-8975-642925B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42F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442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695</MetadataID>
    <Session xmlns="641f345b-441b-4b81-9152-adc2e73ba5e1">Δ´</Session>
    <Date xmlns="641f345b-441b-4b81-9152-adc2e73ba5e1">2018-10-01T21:00:00+00:00</Date>
    <Status xmlns="641f345b-441b-4b81-9152-adc2e73ba5e1">
      <Url>http://srv-sp1/praktika/Lists/Incoming_Metadata/EditForm.aspx?ID=695&amp;Source=/praktika/Recordings_Library/Forms/AllItems.aspx</Url>
      <Description>Δημοσιεύτηκε</Description>
    </Status>
    <Meeting xmlns="641f345b-441b-4b81-9152-adc2e73ba5e1">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C2192F-BEE4-4142-807A-413895206D28}">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FBD8401F-DEBB-46E0-BBA2-94AB9C059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62AE6C-8FEC-4DC5-B237-7188B6225B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4845</Words>
  <Characters>26168</Characters>
  <Application>Microsoft Office Word</Application>
  <DocSecurity>0</DocSecurity>
  <Lines>218</Lines>
  <Paragraphs>61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2018-10-09T08:15:00Z</dcterms:created>
  <dcterms:modified xsi:type="dcterms:W3CDTF">2018-10-09T08:15:00Z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