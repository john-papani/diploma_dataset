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989855" w14:textId="77777777" w:rsidR="00182441" w:rsidRPr="00182441" w:rsidRDefault="00182441" w:rsidP="00182441">
      <w:pPr>
        <w:spacing w:after="0" w:line="360" w:lineRule="auto"/>
        <w:rPr>
          <w:ins w:id="0" w:author="Φλούδα Χριστίνα" w:date="2018-05-23T14:06:00Z"/>
          <w:rFonts w:eastAsia="Times New Roman"/>
          <w:szCs w:val="24"/>
          <w:lang w:eastAsia="en-US"/>
        </w:rPr>
      </w:pPr>
      <w:ins w:id="1" w:author="Φλούδα Χριστίνα" w:date="2018-05-23T14:06:00Z">
        <w:r w:rsidRPr="00182441">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7A18F348" w14:textId="77777777" w:rsidR="00182441" w:rsidRPr="00182441" w:rsidRDefault="00182441" w:rsidP="00182441">
      <w:pPr>
        <w:spacing w:after="0" w:line="360" w:lineRule="auto"/>
        <w:rPr>
          <w:ins w:id="2" w:author="Φλούδα Χριστίνα" w:date="2018-05-23T14:06:00Z"/>
          <w:rFonts w:eastAsia="Times New Roman"/>
          <w:szCs w:val="24"/>
          <w:lang w:eastAsia="en-US"/>
        </w:rPr>
      </w:pPr>
    </w:p>
    <w:p w14:paraId="2A39FB7B" w14:textId="77777777" w:rsidR="00182441" w:rsidRPr="00182441" w:rsidRDefault="00182441" w:rsidP="00182441">
      <w:pPr>
        <w:spacing w:after="0" w:line="360" w:lineRule="auto"/>
        <w:rPr>
          <w:ins w:id="3" w:author="Φλούδα Χριστίνα" w:date="2018-05-23T14:06:00Z"/>
          <w:rFonts w:eastAsia="Times New Roman"/>
          <w:szCs w:val="24"/>
          <w:lang w:eastAsia="en-US"/>
        </w:rPr>
      </w:pPr>
      <w:ins w:id="4" w:author="Φλούδα Χριστίνα" w:date="2018-05-23T14:06:00Z">
        <w:r w:rsidRPr="00182441">
          <w:rPr>
            <w:rFonts w:eastAsia="Times New Roman"/>
            <w:szCs w:val="24"/>
            <w:lang w:eastAsia="en-US"/>
          </w:rPr>
          <w:t>ΠΙΝΑΚΑΣ ΠΕΡΙΕΧΟΜΕΝΩΝ</w:t>
        </w:r>
      </w:ins>
    </w:p>
    <w:p w14:paraId="0D716DEF" w14:textId="77777777" w:rsidR="00182441" w:rsidRPr="00182441" w:rsidRDefault="00182441" w:rsidP="00182441">
      <w:pPr>
        <w:spacing w:after="0" w:line="360" w:lineRule="auto"/>
        <w:rPr>
          <w:ins w:id="5" w:author="Φλούδα Χριστίνα" w:date="2018-05-23T14:06:00Z"/>
          <w:rFonts w:eastAsia="Times New Roman"/>
          <w:szCs w:val="24"/>
          <w:lang w:eastAsia="en-US"/>
        </w:rPr>
      </w:pPr>
      <w:ins w:id="6" w:author="Φλούδα Χριστίνα" w:date="2018-05-23T14:06:00Z">
        <w:r w:rsidRPr="00182441">
          <w:rPr>
            <w:rFonts w:eastAsia="Times New Roman"/>
            <w:szCs w:val="24"/>
            <w:lang w:eastAsia="en-US"/>
          </w:rPr>
          <w:t xml:space="preserve">ΙΖ΄ ΠΕΡΙΟΔΟΣ </w:t>
        </w:r>
      </w:ins>
    </w:p>
    <w:p w14:paraId="539331E8" w14:textId="77777777" w:rsidR="00182441" w:rsidRPr="00182441" w:rsidRDefault="00182441" w:rsidP="00182441">
      <w:pPr>
        <w:spacing w:after="0" w:line="360" w:lineRule="auto"/>
        <w:rPr>
          <w:ins w:id="7" w:author="Φλούδα Χριστίνα" w:date="2018-05-23T14:06:00Z"/>
          <w:rFonts w:eastAsia="Times New Roman"/>
          <w:szCs w:val="24"/>
          <w:lang w:eastAsia="en-US"/>
        </w:rPr>
      </w:pPr>
      <w:ins w:id="8" w:author="Φλούδα Χριστίνα" w:date="2018-05-23T14:06:00Z">
        <w:r w:rsidRPr="00182441">
          <w:rPr>
            <w:rFonts w:eastAsia="Times New Roman"/>
            <w:szCs w:val="24"/>
            <w:lang w:eastAsia="en-US"/>
          </w:rPr>
          <w:t>ΠΡΟΕΔΡΕΥΟΜΕΝΗΣ ΚΟΙΝΟΒΟΥΛΕΥΤΙΚΗΣ ΔΗΜΟΚΡΑΤΙΑΣ</w:t>
        </w:r>
      </w:ins>
    </w:p>
    <w:p w14:paraId="50EE6114" w14:textId="77777777" w:rsidR="00182441" w:rsidRPr="00182441" w:rsidRDefault="00182441" w:rsidP="00182441">
      <w:pPr>
        <w:spacing w:after="0" w:line="360" w:lineRule="auto"/>
        <w:rPr>
          <w:ins w:id="9" w:author="Φλούδα Χριστίνα" w:date="2018-05-23T14:06:00Z"/>
          <w:rFonts w:eastAsia="Times New Roman"/>
          <w:szCs w:val="24"/>
          <w:lang w:eastAsia="en-US"/>
        </w:rPr>
      </w:pPr>
      <w:ins w:id="10" w:author="Φλούδα Χριστίνα" w:date="2018-05-23T14:06:00Z">
        <w:r w:rsidRPr="00182441">
          <w:rPr>
            <w:rFonts w:eastAsia="Times New Roman"/>
            <w:szCs w:val="24"/>
            <w:lang w:eastAsia="en-US"/>
          </w:rPr>
          <w:t>ΣΥΝΟΔΟΣ Γ΄</w:t>
        </w:r>
      </w:ins>
    </w:p>
    <w:p w14:paraId="640F2743" w14:textId="77777777" w:rsidR="00182441" w:rsidRPr="00182441" w:rsidRDefault="00182441" w:rsidP="00182441">
      <w:pPr>
        <w:spacing w:after="0" w:line="360" w:lineRule="auto"/>
        <w:rPr>
          <w:ins w:id="11" w:author="Φλούδα Χριστίνα" w:date="2018-05-23T14:06:00Z"/>
          <w:rFonts w:eastAsia="Times New Roman"/>
          <w:szCs w:val="24"/>
          <w:lang w:eastAsia="en-US"/>
        </w:rPr>
      </w:pPr>
    </w:p>
    <w:p w14:paraId="34621DDE" w14:textId="77777777" w:rsidR="00182441" w:rsidRPr="00182441" w:rsidRDefault="00182441" w:rsidP="00182441">
      <w:pPr>
        <w:spacing w:after="0" w:line="360" w:lineRule="auto"/>
        <w:rPr>
          <w:ins w:id="12" w:author="Φλούδα Χριστίνα" w:date="2018-05-23T14:06:00Z"/>
          <w:rFonts w:eastAsia="Times New Roman"/>
          <w:szCs w:val="24"/>
          <w:lang w:eastAsia="en-US"/>
        </w:rPr>
      </w:pPr>
      <w:ins w:id="13" w:author="Φλούδα Χριστίνα" w:date="2018-05-23T14:06:00Z">
        <w:r w:rsidRPr="00182441">
          <w:rPr>
            <w:rFonts w:eastAsia="Times New Roman"/>
            <w:szCs w:val="24"/>
            <w:lang w:eastAsia="en-US"/>
          </w:rPr>
          <w:t>ΣΥΝΕΔΡΙΑΣΗ ΡΙΘ΄</w:t>
        </w:r>
      </w:ins>
    </w:p>
    <w:p w14:paraId="33209009" w14:textId="77777777" w:rsidR="00182441" w:rsidRPr="00182441" w:rsidRDefault="00182441" w:rsidP="00182441">
      <w:pPr>
        <w:spacing w:after="0" w:line="360" w:lineRule="auto"/>
        <w:rPr>
          <w:ins w:id="14" w:author="Φλούδα Χριστίνα" w:date="2018-05-23T14:06:00Z"/>
          <w:rFonts w:eastAsia="Times New Roman"/>
          <w:szCs w:val="24"/>
          <w:lang w:eastAsia="en-US"/>
        </w:rPr>
      </w:pPr>
      <w:ins w:id="15" w:author="Φλούδα Χριστίνα" w:date="2018-05-23T14:06:00Z">
        <w:r w:rsidRPr="00182441">
          <w:rPr>
            <w:rFonts w:eastAsia="Times New Roman"/>
            <w:szCs w:val="24"/>
            <w:lang w:eastAsia="en-US"/>
          </w:rPr>
          <w:t>Τετάρτη  16 Μαΐου 2018</w:t>
        </w:r>
      </w:ins>
    </w:p>
    <w:p w14:paraId="03428091" w14:textId="77777777" w:rsidR="00182441" w:rsidRPr="00182441" w:rsidRDefault="00182441" w:rsidP="00182441">
      <w:pPr>
        <w:spacing w:after="0" w:line="360" w:lineRule="auto"/>
        <w:rPr>
          <w:ins w:id="16" w:author="Φλούδα Χριστίνα" w:date="2018-05-23T14:06:00Z"/>
          <w:rFonts w:eastAsia="Times New Roman"/>
          <w:szCs w:val="24"/>
          <w:lang w:eastAsia="en-US"/>
        </w:rPr>
      </w:pPr>
    </w:p>
    <w:p w14:paraId="294ADF3E" w14:textId="77777777" w:rsidR="00182441" w:rsidRPr="00182441" w:rsidRDefault="00182441" w:rsidP="00182441">
      <w:pPr>
        <w:spacing w:after="0" w:line="360" w:lineRule="auto"/>
        <w:rPr>
          <w:ins w:id="17" w:author="Φλούδα Χριστίνα" w:date="2018-05-23T14:06:00Z"/>
          <w:rFonts w:eastAsia="Times New Roman"/>
          <w:szCs w:val="24"/>
          <w:lang w:eastAsia="en-US"/>
        </w:rPr>
      </w:pPr>
      <w:ins w:id="18" w:author="Φλούδα Χριστίνα" w:date="2018-05-23T14:06:00Z">
        <w:r w:rsidRPr="00182441">
          <w:rPr>
            <w:rFonts w:eastAsia="Times New Roman"/>
            <w:szCs w:val="24"/>
            <w:lang w:eastAsia="en-US"/>
          </w:rPr>
          <w:t>ΘΕΜΑΤΑ</w:t>
        </w:r>
      </w:ins>
    </w:p>
    <w:p w14:paraId="38631994" w14:textId="77777777" w:rsidR="00182441" w:rsidRPr="00182441" w:rsidRDefault="00182441" w:rsidP="00182441">
      <w:pPr>
        <w:spacing w:after="0" w:line="360" w:lineRule="auto"/>
        <w:rPr>
          <w:ins w:id="19" w:author="Φλούδα Χριστίνα" w:date="2018-05-23T14:06:00Z"/>
          <w:rFonts w:eastAsia="Times New Roman"/>
          <w:szCs w:val="24"/>
          <w:lang w:eastAsia="en-US"/>
        </w:rPr>
      </w:pPr>
      <w:ins w:id="20" w:author="Φλούδα Χριστίνα" w:date="2018-05-23T14:06:00Z">
        <w:r w:rsidRPr="00182441">
          <w:rPr>
            <w:rFonts w:eastAsia="Times New Roman"/>
            <w:szCs w:val="24"/>
            <w:lang w:eastAsia="en-US"/>
          </w:rPr>
          <w:t xml:space="preserve"> </w:t>
        </w:r>
        <w:r w:rsidRPr="00182441">
          <w:rPr>
            <w:rFonts w:eastAsia="Times New Roman"/>
            <w:szCs w:val="24"/>
            <w:lang w:eastAsia="en-US"/>
          </w:rPr>
          <w:br/>
          <w:t xml:space="preserve">Α. ΕΙΔΙΚΑ ΘΕΜΑΤΑ </w:t>
        </w:r>
        <w:r w:rsidRPr="00182441">
          <w:rPr>
            <w:rFonts w:eastAsia="Times New Roman"/>
            <w:szCs w:val="24"/>
            <w:lang w:eastAsia="en-US"/>
          </w:rPr>
          <w:br/>
          <w:t xml:space="preserve">1. Επικύρωση Πρακτικών, σελ. </w:t>
        </w:r>
        <w:r w:rsidRPr="00182441">
          <w:rPr>
            <w:rFonts w:eastAsia="Times New Roman"/>
            <w:szCs w:val="24"/>
            <w:lang w:eastAsia="en-US"/>
          </w:rPr>
          <w:br/>
          <w:t xml:space="preserve">2. Ανακοινώνεται ότι τη συνεδρίαση παρακολουθούν μαθητές από το 3ο Δημοτικό Σχολείο Αιγάλεω Αττικής, το 17ο Δημοτικό Σχολείο Περιστερίου, τα </w:t>
        </w:r>
        <w:proofErr w:type="spellStart"/>
        <w:r w:rsidRPr="00182441">
          <w:rPr>
            <w:rFonts w:eastAsia="Times New Roman"/>
            <w:szCs w:val="24"/>
            <w:lang w:eastAsia="en-US"/>
          </w:rPr>
          <w:t>Μοντεσσοριανά</w:t>
        </w:r>
        <w:proofErr w:type="spellEnd"/>
        <w:r w:rsidRPr="00182441">
          <w:rPr>
            <w:rFonts w:eastAsia="Times New Roman"/>
            <w:szCs w:val="24"/>
            <w:lang w:eastAsia="en-US"/>
          </w:rPr>
          <w:t xml:space="preserve"> Σχολεία και το 1ο Γυμνάσιο Σκάλας Ωρωπού, σελ. </w:t>
        </w:r>
        <w:r w:rsidRPr="00182441">
          <w:rPr>
            <w:rFonts w:eastAsia="Times New Roman"/>
            <w:szCs w:val="24"/>
            <w:lang w:eastAsia="en-US"/>
          </w:rPr>
          <w:br/>
          <w:t xml:space="preserve">3. Ανακοινώνεται ότι τη συνεδρίαση παρακολουθούν οι πρώην Πρόεδροι της Βουλής κ.κ. Απόστολος Κακλαμάνης και Βύρων Πολύδωρας, εκπρόσωποι του Παγκοσμίου Συμβουλίου Ποντιακού Ελληνισμού, της Πανελλήνιας Ομοσπονδίας Ποντιακών Σωματείων, της Παμποντιακής Ομοσπονδίας Ελλάδος, του Συνδέσμου Ποντιακών Σωματείων Νοτίου Ελλάδος και Νήσων και των τεσσάρων Περιφερειών που ανήκουν στην ΠΟΕΜ και της Διεθνούς Συνομοσπονδίας Ποντίων Ελλήνων, ο Ειδικός Γραμματέας της Βουλής κ. Κωνσταντίνος Βασιλάκης και ο Πρόεδρος του Επιστημονικού Συμβουλίου της Βουλής καθηγητής κ. Κωνσταντίνος </w:t>
        </w:r>
        <w:proofErr w:type="spellStart"/>
        <w:r w:rsidRPr="00182441">
          <w:rPr>
            <w:rFonts w:eastAsia="Times New Roman"/>
            <w:szCs w:val="24"/>
            <w:lang w:eastAsia="en-US"/>
          </w:rPr>
          <w:t>Μαυριάς</w:t>
        </w:r>
        <w:proofErr w:type="spellEnd"/>
        <w:r w:rsidRPr="00182441">
          <w:rPr>
            <w:rFonts w:eastAsia="Times New Roman"/>
            <w:szCs w:val="24"/>
            <w:lang w:eastAsia="en-US"/>
          </w:rPr>
          <w:t xml:space="preserve">, σελ. </w:t>
        </w:r>
        <w:r w:rsidRPr="00182441">
          <w:rPr>
            <w:rFonts w:eastAsia="Times New Roman"/>
            <w:szCs w:val="24"/>
            <w:lang w:eastAsia="en-US"/>
          </w:rPr>
          <w:br/>
          <w:t xml:space="preserve">4. Επί διαδικαστικού θέματος, σελ. </w:t>
        </w:r>
        <w:r w:rsidRPr="00182441">
          <w:rPr>
            <w:rFonts w:eastAsia="Times New Roman"/>
            <w:szCs w:val="24"/>
            <w:lang w:eastAsia="en-US"/>
          </w:rPr>
          <w:br/>
          <w:t>5. Ειδική Ημερήσια Διάταξη:</w:t>
        </w:r>
      </w:ins>
    </w:p>
    <w:p w14:paraId="4CD91B41" w14:textId="77777777" w:rsidR="00182441" w:rsidRPr="00182441" w:rsidRDefault="00182441" w:rsidP="00182441">
      <w:pPr>
        <w:spacing w:after="0" w:line="360" w:lineRule="auto"/>
        <w:rPr>
          <w:ins w:id="21" w:author="Φλούδα Χριστίνα" w:date="2018-05-23T14:06:00Z"/>
          <w:rFonts w:eastAsia="Times New Roman"/>
          <w:szCs w:val="24"/>
          <w:lang w:eastAsia="en-US"/>
        </w:rPr>
      </w:pPr>
      <w:ins w:id="22" w:author="Φλούδα Χριστίνα" w:date="2018-05-23T14:06:00Z">
        <w:r w:rsidRPr="00182441">
          <w:rPr>
            <w:rFonts w:eastAsia="Times New Roman"/>
            <w:szCs w:val="24"/>
            <w:lang w:eastAsia="en-US"/>
          </w:rPr>
          <w:t xml:space="preserve">Ειδική Συνεδρίαση της Ολομέλειας της Βουλής για την Ημέρα Μνήμης της Γενοκτονίας των Ελλήνων του Πόντου, σελ. </w:t>
        </w:r>
        <w:r w:rsidRPr="00182441">
          <w:rPr>
            <w:rFonts w:eastAsia="Times New Roman"/>
            <w:szCs w:val="24"/>
            <w:lang w:eastAsia="en-US"/>
          </w:rPr>
          <w:br/>
          <w:t xml:space="preserve">6. Τήρηση ενός λεπτού σιγής στη μνήμη των θυμάτων της Γενοκτονίας των Ποντίων, σελ. </w:t>
        </w:r>
        <w:r w:rsidRPr="00182441">
          <w:rPr>
            <w:rFonts w:eastAsia="Times New Roman"/>
            <w:szCs w:val="24"/>
            <w:lang w:eastAsia="en-US"/>
          </w:rPr>
          <w:br/>
          <w:t xml:space="preserve"> </w:t>
        </w:r>
        <w:r w:rsidRPr="00182441">
          <w:rPr>
            <w:rFonts w:eastAsia="Times New Roman"/>
            <w:szCs w:val="24"/>
            <w:lang w:eastAsia="en-US"/>
          </w:rPr>
          <w:br/>
          <w:t xml:space="preserve">Β. ΚΟΙΝΟΒΟΥΛΕΥΤΙΚΟΣ ΕΛΕΓΧΟΣ </w:t>
        </w:r>
        <w:r w:rsidRPr="00182441">
          <w:rPr>
            <w:rFonts w:eastAsia="Times New Roman"/>
            <w:szCs w:val="24"/>
            <w:lang w:eastAsia="en-US"/>
          </w:rPr>
          <w:br/>
          <w:t xml:space="preserve">Ανακοίνωση του δελτίου επικαίρων ερωτήσεων της Πέμπτης 17 Μαΐου 2018, σελ. </w:t>
        </w:r>
        <w:r w:rsidRPr="00182441">
          <w:rPr>
            <w:rFonts w:eastAsia="Times New Roman"/>
            <w:szCs w:val="24"/>
            <w:lang w:eastAsia="en-US"/>
          </w:rPr>
          <w:br/>
          <w:t xml:space="preserve"> </w:t>
        </w:r>
        <w:r w:rsidRPr="00182441">
          <w:rPr>
            <w:rFonts w:eastAsia="Times New Roman"/>
            <w:szCs w:val="24"/>
            <w:lang w:eastAsia="en-US"/>
          </w:rPr>
          <w:br/>
          <w:t xml:space="preserve">Γ. ΝΟΜΟΘΕΤΙΚΗ ΕΡΓΑΣΙΑ </w:t>
        </w:r>
        <w:r w:rsidRPr="00182441">
          <w:rPr>
            <w:rFonts w:eastAsia="Times New Roman"/>
            <w:szCs w:val="24"/>
            <w:lang w:eastAsia="en-US"/>
          </w:rPr>
          <w:br/>
          <w:t>Συζήτηση και ψήφιση επί της αρχής, των άρθρων και του συνόλου του σχεδίου νόμου του Υπουργείου Εξωτερικών:</w:t>
        </w:r>
        <w:r w:rsidRPr="00182441">
          <w:rPr>
            <w:rFonts w:eastAsia="Times New Roman"/>
            <w:szCs w:val="24"/>
            <w:lang w:eastAsia="en-US"/>
          </w:rPr>
          <w:br/>
          <w:t xml:space="preserve">   i. «Κύρωση της Συμφωνίας Πολιτικού Διαλόγου και Συνεργασίας μεταξύ της Ευρωπαϊκής  Ένωσης και των Κρατών-Μελών της αφενός και της Δημοκρατίας της Κούβας αφετέρου», σελ. </w:t>
        </w:r>
        <w:r w:rsidRPr="00182441">
          <w:rPr>
            <w:rFonts w:eastAsia="Times New Roman"/>
            <w:szCs w:val="24"/>
            <w:lang w:eastAsia="en-US"/>
          </w:rPr>
          <w:br/>
          <w:t xml:space="preserve">   </w:t>
        </w:r>
        <w:proofErr w:type="spellStart"/>
        <w:r w:rsidRPr="00182441">
          <w:rPr>
            <w:rFonts w:eastAsia="Times New Roman"/>
            <w:szCs w:val="24"/>
            <w:lang w:eastAsia="en-US"/>
          </w:rPr>
          <w:t>ii</w:t>
        </w:r>
        <w:proofErr w:type="spellEnd"/>
        <w:r w:rsidRPr="00182441">
          <w:rPr>
            <w:rFonts w:eastAsia="Times New Roman"/>
            <w:szCs w:val="24"/>
            <w:lang w:eastAsia="en-US"/>
          </w:rPr>
          <w:t xml:space="preserve">. «Κύρωση του Μνημονίου Συνεργασίας μεταξύ του Υπουργείου Εξωτερικών της Ελληνικής Δημοκρατίας και του Υπουργείου Εξωτερικών της Δημοκρατίας της Αλβανίας για την επιτάχυνση της διαδικασίας ένταξης της Δημοκρατίας της Αλβανίας στην Ευρωπαϊκή  Ένωση», σελ. </w:t>
        </w:r>
        <w:r w:rsidRPr="00182441">
          <w:rPr>
            <w:rFonts w:eastAsia="Times New Roman"/>
            <w:szCs w:val="24"/>
            <w:lang w:eastAsia="en-US"/>
          </w:rPr>
          <w:br/>
        </w:r>
      </w:ins>
    </w:p>
    <w:p w14:paraId="3FF77A4F" w14:textId="77777777" w:rsidR="00182441" w:rsidRPr="00182441" w:rsidRDefault="00182441" w:rsidP="00182441">
      <w:pPr>
        <w:spacing w:after="0" w:line="360" w:lineRule="auto"/>
        <w:rPr>
          <w:ins w:id="23" w:author="Φλούδα Χριστίνα" w:date="2018-05-23T14:06:00Z"/>
          <w:rFonts w:eastAsia="Times New Roman"/>
          <w:szCs w:val="24"/>
          <w:lang w:eastAsia="en-US"/>
        </w:rPr>
      </w:pPr>
      <w:ins w:id="24" w:author="Φλούδα Χριστίνα" w:date="2018-05-23T14:06:00Z">
        <w:r w:rsidRPr="00182441">
          <w:rPr>
            <w:rFonts w:eastAsia="Times New Roman"/>
            <w:szCs w:val="24"/>
            <w:lang w:eastAsia="en-US"/>
          </w:rPr>
          <w:t>ΠΡΟΕΔΡΕΥΟΝΤΕΣ</w:t>
        </w:r>
      </w:ins>
    </w:p>
    <w:p w14:paraId="141BFF8B" w14:textId="77777777" w:rsidR="00182441" w:rsidRPr="00182441" w:rsidRDefault="00182441" w:rsidP="00182441">
      <w:pPr>
        <w:spacing w:after="0" w:line="360" w:lineRule="auto"/>
        <w:rPr>
          <w:ins w:id="25" w:author="Φλούδα Χριστίνα" w:date="2018-05-23T14:06:00Z"/>
          <w:rFonts w:eastAsia="Times New Roman"/>
          <w:szCs w:val="24"/>
          <w:lang w:eastAsia="en-US"/>
        </w:rPr>
      </w:pPr>
    </w:p>
    <w:p w14:paraId="11273EFB" w14:textId="77777777" w:rsidR="00182441" w:rsidRPr="00182441" w:rsidRDefault="00182441" w:rsidP="00182441">
      <w:pPr>
        <w:spacing w:after="0" w:line="360" w:lineRule="auto"/>
        <w:rPr>
          <w:ins w:id="26" w:author="Φλούδα Χριστίνα" w:date="2018-05-23T14:06:00Z"/>
          <w:rFonts w:eastAsia="Times New Roman"/>
          <w:szCs w:val="24"/>
          <w:lang w:eastAsia="en-US"/>
        </w:rPr>
      </w:pPr>
      <w:ins w:id="27" w:author="Φλούδα Χριστίνα" w:date="2018-05-23T14:06:00Z">
        <w:r w:rsidRPr="00182441">
          <w:rPr>
            <w:rFonts w:eastAsia="Times New Roman"/>
            <w:szCs w:val="24"/>
            <w:lang w:eastAsia="en-US"/>
          </w:rPr>
          <w:t>ΒΑΡΕΜΕΝΟΣ Γ. , σελ.</w:t>
        </w:r>
        <w:r w:rsidRPr="00182441">
          <w:rPr>
            <w:rFonts w:eastAsia="Times New Roman"/>
            <w:szCs w:val="24"/>
            <w:lang w:eastAsia="en-US"/>
          </w:rPr>
          <w:br/>
          <w:t>ΚΑΚΛΑΜΑΝΗΣ Ν. , σελ.</w:t>
        </w:r>
        <w:r w:rsidRPr="00182441">
          <w:rPr>
            <w:rFonts w:eastAsia="Times New Roman"/>
            <w:szCs w:val="24"/>
            <w:lang w:eastAsia="en-US"/>
          </w:rPr>
          <w:br/>
        </w:r>
      </w:ins>
    </w:p>
    <w:p w14:paraId="29A7E19A" w14:textId="77777777" w:rsidR="00182441" w:rsidRPr="00182441" w:rsidRDefault="00182441" w:rsidP="00182441">
      <w:pPr>
        <w:spacing w:after="0" w:line="360" w:lineRule="auto"/>
        <w:rPr>
          <w:ins w:id="28" w:author="Φλούδα Χριστίνα" w:date="2018-05-23T14:06:00Z"/>
          <w:rFonts w:eastAsia="Times New Roman"/>
          <w:szCs w:val="24"/>
          <w:lang w:eastAsia="en-US"/>
        </w:rPr>
      </w:pPr>
    </w:p>
    <w:p w14:paraId="28869030" w14:textId="77777777" w:rsidR="00182441" w:rsidRPr="00182441" w:rsidRDefault="00182441" w:rsidP="00182441">
      <w:pPr>
        <w:spacing w:after="0" w:line="360" w:lineRule="auto"/>
        <w:rPr>
          <w:ins w:id="29" w:author="Φλούδα Χριστίνα" w:date="2018-05-23T14:06:00Z"/>
          <w:rFonts w:eastAsia="Times New Roman"/>
          <w:szCs w:val="24"/>
          <w:lang w:eastAsia="en-US"/>
        </w:rPr>
      </w:pPr>
      <w:ins w:id="30" w:author="Φλούδα Χριστίνα" w:date="2018-05-23T14:06:00Z">
        <w:r w:rsidRPr="00182441">
          <w:rPr>
            <w:rFonts w:eastAsia="Times New Roman"/>
            <w:szCs w:val="24"/>
            <w:lang w:eastAsia="en-US"/>
          </w:rPr>
          <w:t>ΟΜΙΛΗΤΕΣ</w:t>
        </w:r>
      </w:ins>
    </w:p>
    <w:p w14:paraId="12BCF1E5" w14:textId="4D56409A" w:rsidR="00182441" w:rsidRDefault="00182441" w:rsidP="00182441">
      <w:pPr>
        <w:spacing w:line="600" w:lineRule="auto"/>
        <w:ind w:firstLine="720"/>
        <w:jc w:val="center"/>
        <w:rPr>
          <w:ins w:id="31" w:author="Φλούδα Χριστίνα" w:date="2018-05-23T14:06:00Z"/>
          <w:rFonts w:eastAsia="Times New Roman"/>
          <w:szCs w:val="24"/>
        </w:rPr>
      </w:pPr>
      <w:ins w:id="32" w:author="Φλούδα Χριστίνα" w:date="2018-05-23T14:06:00Z">
        <w:r w:rsidRPr="00182441">
          <w:rPr>
            <w:rFonts w:eastAsia="Times New Roman"/>
            <w:szCs w:val="24"/>
            <w:lang w:eastAsia="en-US"/>
          </w:rPr>
          <w:br/>
          <w:t>Α. Επί διαδικαστικού θέματος:</w:t>
        </w:r>
        <w:r w:rsidRPr="00182441">
          <w:rPr>
            <w:rFonts w:eastAsia="Times New Roman"/>
            <w:szCs w:val="24"/>
            <w:lang w:eastAsia="en-US"/>
          </w:rPr>
          <w:br/>
          <w:t>ΒΑΡΕΜΕΝΟΣ Γ. , σελ.</w:t>
        </w:r>
        <w:r w:rsidRPr="00182441">
          <w:rPr>
            <w:rFonts w:eastAsia="Times New Roman"/>
            <w:szCs w:val="24"/>
            <w:lang w:eastAsia="en-US"/>
          </w:rPr>
          <w:br/>
          <w:t>ΚΑΚΛΑΜΑΝΗΣ Ν. , σελ.</w:t>
        </w:r>
        <w:r w:rsidRPr="00182441">
          <w:rPr>
            <w:rFonts w:eastAsia="Times New Roman"/>
            <w:szCs w:val="24"/>
            <w:lang w:eastAsia="en-US"/>
          </w:rPr>
          <w:br/>
          <w:t>ΚΑΣΙΔΙΑΡΗΣ Η. , σελ.</w:t>
        </w:r>
        <w:r w:rsidRPr="00182441">
          <w:rPr>
            <w:rFonts w:eastAsia="Times New Roman"/>
            <w:szCs w:val="24"/>
            <w:lang w:eastAsia="en-US"/>
          </w:rPr>
          <w:br/>
          <w:t>ΚΕΔΙΚΟΓΛΟΥ Σ. , σελ.</w:t>
        </w:r>
        <w:r w:rsidRPr="00182441">
          <w:rPr>
            <w:rFonts w:eastAsia="Times New Roman"/>
            <w:szCs w:val="24"/>
            <w:lang w:eastAsia="en-US"/>
          </w:rPr>
          <w:br/>
        </w:r>
        <w:r w:rsidRPr="00182441">
          <w:rPr>
            <w:rFonts w:eastAsia="Times New Roman"/>
            <w:szCs w:val="24"/>
            <w:lang w:eastAsia="en-US"/>
          </w:rPr>
          <w:br/>
          <w:t>Β. Επί της Ειδικής Ημερήσιας Διάταξης:</w:t>
        </w:r>
        <w:r w:rsidRPr="00182441">
          <w:rPr>
            <w:rFonts w:eastAsia="Times New Roman"/>
            <w:szCs w:val="24"/>
            <w:lang w:eastAsia="en-US"/>
          </w:rPr>
          <w:br/>
          <w:t>ΒΕΣΥΡΟΠΟΥΛΟΣ Α. , σελ.</w:t>
        </w:r>
        <w:r w:rsidRPr="00182441">
          <w:rPr>
            <w:rFonts w:eastAsia="Times New Roman"/>
            <w:szCs w:val="24"/>
            <w:lang w:eastAsia="en-US"/>
          </w:rPr>
          <w:br/>
          <w:t>ΔΑΝΕΛΛΗΣ Σ. , σελ.</w:t>
        </w:r>
        <w:r w:rsidRPr="00182441">
          <w:rPr>
            <w:rFonts w:eastAsia="Times New Roman"/>
            <w:szCs w:val="24"/>
            <w:lang w:eastAsia="en-US"/>
          </w:rPr>
          <w:br/>
          <w:t>ΔΕΔΕΣ Ι. , σελ.</w:t>
        </w:r>
        <w:r w:rsidRPr="00182441">
          <w:rPr>
            <w:rFonts w:eastAsia="Times New Roman"/>
            <w:szCs w:val="24"/>
            <w:lang w:eastAsia="en-US"/>
          </w:rPr>
          <w:br/>
          <w:t>ΔΕΛΗΣ Ι. , σελ.</w:t>
        </w:r>
        <w:r w:rsidRPr="00182441">
          <w:rPr>
            <w:rFonts w:eastAsia="Times New Roman"/>
            <w:szCs w:val="24"/>
            <w:lang w:eastAsia="en-US"/>
          </w:rPr>
          <w:br/>
          <w:t>ΚΕΦΑΛΙΔΟΥ Χ. , σελ.</w:t>
        </w:r>
        <w:r w:rsidRPr="00182441">
          <w:rPr>
            <w:rFonts w:eastAsia="Times New Roman"/>
            <w:szCs w:val="24"/>
            <w:lang w:eastAsia="en-US"/>
          </w:rPr>
          <w:br/>
          <w:t>ΚΟΥΡΟΥΜΠΛΗΣ Π. , σελ.</w:t>
        </w:r>
        <w:r w:rsidRPr="00182441">
          <w:rPr>
            <w:rFonts w:eastAsia="Times New Roman"/>
            <w:szCs w:val="24"/>
            <w:lang w:eastAsia="en-US"/>
          </w:rPr>
          <w:br/>
          <w:t>ΛΑΖΑΡΙΔΗΣ Γ. , σελ.</w:t>
        </w:r>
        <w:r w:rsidRPr="00182441">
          <w:rPr>
            <w:rFonts w:eastAsia="Times New Roman"/>
            <w:szCs w:val="24"/>
            <w:lang w:eastAsia="en-US"/>
          </w:rPr>
          <w:br/>
          <w:t>ΣΑΡΙΔΗΣ Ι. , σελ.</w:t>
        </w:r>
        <w:r w:rsidRPr="00182441">
          <w:rPr>
            <w:rFonts w:eastAsia="Times New Roman"/>
            <w:szCs w:val="24"/>
            <w:lang w:eastAsia="en-US"/>
          </w:rPr>
          <w:br/>
          <w:t>ΣΑΧΙΝΙΔΗΣ Ι. , σελ.</w:t>
        </w:r>
        <w:r w:rsidRPr="00182441">
          <w:rPr>
            <w:rFonts w:eastAsia="Times New Roman"/>
            <w:szCs w:val="24"/>
            <w:lang w:eastAsia="en-US"/>
          </w:rPr>
          <w:br/>
        </w:r>
        <w:r w:rsidRPr="00182441">
          <w:rPr>
            <w:rFonts w:eastAsia="Times New Roman"/>
            <w:szCs w:val="24"/>
            <w:lang w:eastAsia="en-US"/>
          </w:rPr>
          <w:br/>
          <w:t>Γ. Επί του σχεδίου νόμου του Υπουργείου Εξωτερικών:</w:t>
        </w:r>
        <w:r w:rsidRPr="00182441">
          <w:rPr>
            <w:rFonts w:eastAsia="Times New Roman"/>
            <w:szCs w:val="24"/>
            <w:lang w:eastAsia="en-US"/>
          </w:rPr>
          <w:br/>
          <w:t>ΚΑΣΙΔΙΑΡΗΣ Η. , σελ.</w:t>
        </w:r>
        <w:r w:rsidRPr="00182441">
          <w:rPr>
            <w:rFonts w:eastAsia="Times New Roman"/>
            <w:szCs w:val="24"/>
            <w:lang w:eastAsia="en-US"/>
          </w:rPr>
          <w:br/>
          <w:t>ΚΑΤΡΟΥΓΚΑΛΟΣ Γ. , σελ.</w:t>
        </w:r>
        <w:r w:rsidRPr="00182441">
          <w:rPr>
            <w:rFonts w:eastAsia="Times New Roman"/>
            <w:szCs w:val="24"/>
            <w:lang w:eastAsia="en-US"/>
          </w:rPr>
          <w:br/>
          <w:t>ΚΕΔΙΚΟΓΛΟΥ Σ. , σελ.</w:t>
        </w:r>
        <w:r w:rsidRPr="00182441">
          <w:rPr>
            <w:rFonts w:eastAsia="Times New Roman"/>
            <w:szCs w:val="24"/>
            <w:lang w:eastAsia="en-US"/>
          </w:rPr>
          <w:br/>
          <w:t>ΜΑΝΩΛΑΚΟΥ Δ. , σελ.</w:t>
        </w:r>
        <w:r w:rsidRPr="00182441">
          <w:rPr>
            <w:rFonts w:eastAsia="Times New Roman"/>
            <w:szCs w:val="24"/>
            <w:lang w:eastAsia="en-US"/>
          </w:rPr>
          <w:br/>
          <w:t>ΣΑΡΙΔΗΣ Ι. , σελ.</w:t>
        </w:r>
        <w:r w:rsidRPr="00182441">
          <w:rPr>
            <w:rFonts w:eastAsia="Times New Roman"/>
            <w:szCs w:val="24"/>
            <w:lang w:eastAsia="en-US"/>
          </w:rPr>
          <w:br/>
        </w:r>
      </w:ins>
    </w:p>
    <w:p w14:paraId="7FFA628A" w14:textId="1D279647" w:rsidR="00A26737" w:rsidRDefault="00182441">
      <w:pPr>
        <w:spacing w:line="600" w:lineRule="auto"/>
        <w:ind w:firstLine="720"/>
        <w:jc w:val="center"/>
        <w:rPr>
          <w:rFonts w:eastAsia="Times New Roman"/>
          <w:szCs w:val="24"/>
        </w:rPr>
      </w:pPr>
      <w:r>
        <w:rPr>
          <w:rFonts w:eastAsia="Times New Roman"/>
          <w:szCs w:val="24"/>
        </w:rPr>
        <w:t>ΠΡΑΚΤΙΚΑ ΒΟΥΛΗΣ</w:t>
      </w:r>
    </w:p>
    <w:p w14:paraId="7FFA628B" w14:textId="77777777" w:rsidR="00A26737" w:rsidRDefault="00182441">
      <w:pPr>
        <w:spacing w:line="600" w:lineRule="auto"/>
        <w:ind w:firstLine="720"/>
        <w:jc w:val="center"/>
        <w:rPr>
          <w:rFonts w:eastAsia="Times New Roman"/>
          <w:szCs w:val="24"/>
        </w:rPr>
      </w:pPr>
      <w:r>
        <w:rPr>
          <w:rFonts w:eastAsia="Times New Roman"/>
          <w:szCs w:val="24"/>
        </w:rPr>
        <w:t>Ι</w:t>
      </w:r>
      <w:r>
        <w:rPr>
          <w:rFonts w:eastAsia="Times New Roman"/>
          <w:szCs w:val="24"/>
        </w:rPr>
        <w:t xml:space="preserve">Ζ΄ ΠΕΡΙΟΔΟΣ </w:t>
      </w:r>
    </w:p>
    <w:p w14:paraId="7FFA628C" w14:textId="77777777" w:rsidR="00A26737" w:rsidRDefault="00182441">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7FFA628D" w14:textId="77777777" w:rsidR="00A26737" w:rsidRDefault="00182441">
      <w:pPr>
        <w:spacing w:line="600" w:lineRule="auto"/>
        <w:ind w:firstLine="720"/>
        <w:jc w:val="center"/>
        <w:rPr>
          <w:rFonts w:eastAsia="Times New Roman"/>
          <w:szCs w:val="24"/>
        </w:rPr>
      </w:pPr>
      <w:r>
        <w:rPr>
          <w:rFonts w:eastAsia="Times New Roman"/>
          <w:szCs w:val="24"/>
        </w:rPr>
        <w:t>ΣΥΝΟΔΟΣ Γ΄</w:t>
      </w:r>
    </w:p>
    <w:p w14:paraId="7FFA628E" w14:textId="77777777" w:rsidR="00A26737" w:rsidRDefault="00182441">
      <w:pPr>
        <w:spacing w:line="600" w:lineRule="auto"/>
        <w:ind w:firstLine="720"/>
        <w:jc w:val="center"/>
        <w:rPr>
          <w:rFonts w:eastAsia="Times New Roman"/>
          <w:szCs w:val="24"/>
        </w:rPr>
      </w:pPr>
      <w:r>
        <w:rPr>
          <w:rFonts w:eastAsia="Times New Roman"/>
          <w:szCs w:val="24"/>
        </w:rPr>
        <w:t>ΣΥΝΕΔΡΙΑΣΗ ΡΙΘ΄</w:t>
      </w:r>
    </w:p>
    <w:p w14:paraId="7FFA628F" w14:textId="77777777" w:rsidR="00A26737" w:rsidRDefault="00182441">
      <w:pPr>
        <w:spacing w:line="600" w:lineRule="auto"/>
        <w:ind w:firstLine="720"/>
        <w:jc w:val="center"/>
        <w:rPr>
          <w:rFonts w:eastAsia="Times New Roman"/>
          <w:szCs w:val="24"/>
        </w:rPr>
      </w:pPr>
      <w:r>
        <w:rPr>
          <w:rFonts w:eastAsia="Times New Roman"/>
          <w:szCs w:val="24"/>
        </w:rPr>
        <w:t>Τετάρτη 16 Μαΐου 2018</w:t>
      </w:r>
    </w:p>
    <w:p w14:paraId="7FFA6290" w14:textId="77777777" w:rsidR="00A26737" w:rsidRDefault="00182441">
      <w:pPr>
        <w:spacing w:line="600" w:lineRule="auto"/>
        <w:ind w:firstLine="720"/>
        <w:jc w:val="both"/>
        <w:rPr>
          <w:rFonts w:eastAsia="Times New Roman"/>
          <w:szCs w:val="24"/>
        </w:rPr>
      </w:pPr>
      <w:r>
        <w:rPr>
          <w:rFonts w:eastAsia="Times New Roman"/>
          <w:szCs w:val="24"/>
        </w:rPr>
        <w:t>Αθήνα, σήμερα στις 16 Μαΐου</w:t>
      </w:r>
      <w:r w:rsidRPr="00E14264">
        <w:rPr>
          <w:rFonts w:eastAsia="Times New Roman"/>
          <w:szCs w:val="24"/>
        </w:rPr>
        <w:t xml:space="preserve"> 2018</w:t>
      </w:r>
      <w:r w:rsidRPr="00D14686">
        <w:rPr>
          <w:rFonts w:eastAsia="Times New Roman"/>
          <w:szCs w:val="24"/>
        </w:rPr>
        <w:t>,</w:t>
      </w:r>
      <w:r>
        <w:rPr>
          <w:rFonts w:eastAsia="Times New Roman"/>
          <w:szCs w:val="24"/>
        </w:rPr>
        <w:t xml:space="preserve"> ημέρα Τετάρτη και ώρα 9.45΄</w:t>
      </w:r>
      <w:r w:rsidRPr="00E14264">
        <w:rPr>
          <w:rFonts w:eastAsia="Times New Roman"/>
          <w:szCs w:val="24"/>
        </w:rPr>
        <w:t>,</w:t>
      </w:r>
      <w:r>
        <w:rPr>
          <w:rFonts w:eastAsia="Times New Roman"/>
          <w:szCs w:val="24"/>
        </w:rPr>
        <w:t xml:space="preserve"> συνήλθε στην Αίθουσα</w:t>
      </w:r>
      <w:r w:rsidRPr="00756276">
        <w:rPr>
          <w:rFonts w:eastAsia="Times New Roman"/>
          <w:szCs w:val="24"/>
        </w:rPr>
        <w:t xml:space="preserve"> </w:t>
      </w:r>
      <w:r>
        <w:rPr>
          <w:rFonts w:eastAsia="Times New Roman"/>
          <w:szCs w:val="24"/>
        </w:rPr>
        <w:t xml:space="preserve">των συνεδριάσεων του Βουλευτηρίου η Βουλή σε ολομέλεια για να συνεδριάσει υπό την προεδρία του Δ΄ Αντιπροέδρου αυτής κ. </w:t>
      </w:r>
      <w:r w:rsidRPr="00F374F5">
        <w:rPr>
          <w:rFonts w:eastAsia="Times New Roman"/>
          <w:b/>
          <w:szCs w:val="24"/>
        </w:rPr>
        <w:t>ΝΙΚΗΤΑ ΚΑΚΛΑΜΑΝΗ</w:t>
      </w:r>
      <w:r w:rsidRPr="00F374F5">
        <w:rPr>
          <w:rFonts w:eastAsia="Times New Roman"/>
          <w:szCs w:val="24"/>
        </w:rPr>
        <w:t>.</w:t>
      </w:r>
    </w:p>
    <w:p w14:paraId="7FFA6291" w14:textId="77777777" w:rsidR="00A26737" w:rsidRDefault="00182441">
      <w:pPr>
        <w:spacing w:line="600" w:lineRule="auto"/>
        <w:ind w:firstLine="720"/>
        <w:jc w:val="both"/>
        <w:rPr>
          <w:rFonts w:eastAsia="Times New Roman"/>
          <w:szCs w:val="24"/>
        </w:rPr>
      </w:pPr>
      <w:r>
        <w:rPr>
          <w:rFonts w:eastAsia="Times New Roman"/>
          <w:b/>
          <w:bCs/>
          <w:szCs w:val="24"/>
        </w:rPr>
        <w:t>ΠΡΟΕΔΡΕΥΩΝ (</w:t>
      </w:r>
      <w:r>
        <w:rPr>
          <w:rFonts w:eastAsia="Times New Roman"/>
          <w:b/>
          <w:szCs w:val="24"/>
        </w:rPr>
        <w:t>Νικήτας Κακλ</w:t>
      </w:r>
      <w:bookmarkStart w:id="33" w:name="_GoBack"/>
      <w:bookmarkEnd w:id="33"/>
      <w:r>
        <w:rPr>
          <w:rFonts w:eastAsia="Times New Roman"/>
          <w:b/>
          <w:szCs w:val="24"/>
        </w:rPr>
        <w:t>αμάνης)</w:t>
      </w:r>
      <w:r>
        <w:rPr>
          <w:rFonts w:eastAsia="Times New Roman"/>
          <w:b/>
          <w:bCs/>
          <w:szCs w:val="24"/>
        </w:rPr>
        <w:t xml:space="preserve">: </w:t>
      </w:r>
      <w:r>
        <w:rPr>
          <w:rFonts w:eastAsia="Times New Roman"/>
          <w:szCs w:val="24"/>
        </w:rPr>
        <w:t>Κυρίες και κύριοι συνάδελφοι, αρχίζει η συνεδρίαση.</w:t>
      </w:r>
    </w:p>
    <w:p w14:paraId="7FFA6292" w14:textId="77777777" w:rsidR="00A26737" w:rsidRDefault="00182441">
      <w:pPr>
        <w:spacing w:line="600" w:lineRule="auto"/>
        <w:ind w:firstLine="720"/>
        <w:jc w:val="both"/>
        <w:rPr>
          <w:rFonts w:eastAsia="Times New Roman"/>
          <w:szCs w:val="24"/>
        </w:rPr>
      </w:pPr>
      <w:r>
        <w:rPr>
          <w:rFonts w:eastAsia="Times New Roman"/>
          <w:szCs w:val="24"/>
        </w:rPr>
        <w:lastRenderedPageBreak/>
        <w:t xml:space="preserve">(ΕΠΙΚΥΡΩΣΗ ΠΡΑΚΤΙΚΩΝ: Σύμφωνα με </w:t>
      </w:r>
      <w:r>
        <w:rPr>
          <w:rFonts w:eastAsia="Times New Roman"/>
          <w:szCs w:val="24"/>
        </w:rPr>
        <w:t>την από 15</w:t>
      </w:r>
      <w:r w:rsidRPr="00F374F5">
        <w:rPr>
          <w:rFonts w:eastAsia="Times New Roman"/>
          <w:szCs w:val="24"/>
        </w:rPr>
        <w:t>-</w:t>
      </w:r>
      <w:r>
        <w:rPr>
          <w:rFonts w:eastAsia="Times New Roman"/>
          <w:szCs w:val="24"/>
        </w:rPr>
        <w:t>5</w:t>
      </w:r>
      <w:r w:rsidRPr="00F374F5">
        <w:rPr>
          <w:rFonts w:eastAsia="Times New Roman"/>
          <w:szCs w:val="24"/>
        </w:rPr>
        <w:t>-</w:t>
      </w:r>
      <w:r>
        <w:rPr>
          <w:rFonts w:eastAsia="Times New Roman"/>
          <w:szCs w:val="24"/>
        </w:rPr>
        <w:t>2018 εξουσιοδότηση του Σώματος επικυρώθηκαν με ευθύνη του Προεδρείου τα Πρακτικά της ΡΙΗ΄ συνεδριάσεώς του, της Τρίτης 15 Μαΐου 2018</w:t>
      </w:r>
      <w:r w:rsidRPr="00F374F5">
        <w:rPr>
          <w:rFonts w:eastAsia="Times New Roman"/>
          <w:szCs w:val="24"/>
        </w:rPr>
        <w:t>,</w:t>
      </w:r>
      <w:r>
        <w:rPr>
          <w:rFonts w:eastAsia="Times New Roman"/>
          <w:szCs w:val="24"/>
        </w:rPr>
        <w:t xml:space="preserve"> σε ό,τι αφορά την ψήφιση στο σύνολο του σχεδίου νόμου</w:t>
      </w:r>
      <w:r>
        <w:rPr>
          <w:rFonts w:eastAsia="Times New Roman"/>
          <w:szCs w:val="24"/>
        </w:rPr>
        <w:t>:</w:t>
      </w:r>
      <w:r>
        <w:rPr>
          <w:rFonts w:eastAsia="Times New Roman"/>
          <w:szCs w:val="24"/>
        </w:rPr>
        <w:t xml:space="preserve"> </w:t>
      </w:r>
      <w:r>
        <w:rPr>
          <w:rFonts w:eastAsia="Times New Roman" w:cs="Times New Roman"/>
          <w:szCs w:val="24"/>
        </w:rPr>
        <w:t>«Προσαρμογή της ελληνικής νομοθεσίας προς τις διατάξει</w:t>
      </w:r>
      <w:r>
        <w:rPr>
          <w:rFonts w:eastAsia="Times New Roman" w:cs="Times New Roman"/>
          <w:szCs w:val="24"/>
        </w:rPr>
        <w:t>ς της Οδηγίας 2013/33/ΕΕ του Ευρωπαϊκού Κοινοβουλίου και του Συμβουλίου της 26ης Ιουνίου 2013, σχετικά με τις απαιτήσεις για την υποδοχή των αιτούντων διεθνή προστασία (αναδιατύπωση, L180/96/29.6.2013) και άλλες διατάξεις - Τροποποίηση του ν.4251/2014 (Α΄8</w:t>
      </w:r>
      <w:r>
        <w:rPr>
          <w:rFonts w:eastAsia="Times New Roman" w:cs="Times New Roman"/>
          <w:szCs w:val="24"/>
        </w:rPr>
        <w:t xml:space="preserve">0) για την προσαρμογή της ελληνικής νομοθεσίας στην Οδηγία 2014/66/ΕΕ της 15ης Μαΐου 2014 του Ευρωπαϊκού Κοινοβουλίου και του Συμβουλίου σχετικά με τις προϋποθέσεις εισόδου και διαμονής υπηκόων τρίτων χωρών στο πλαίσιο </w:t>
      </w:r>
      <w:proofErr w:type="spellStart"/>
      <w:r>
        <w:rPr>
          <w:rFonts w:eastAsia="Times New Roman" w:cs="Times New Roman"/>
          <w:szCs w:val="24"/>
        </w:rPr>
        <w:t>ενδοεταιρικής</w:t>
      </w:r>
      <w:proofErr w:type="spellEnd"/>
      <w:r>
        <w:rPr>
          <w:rFonts w:eastAsia="Times New Roman" w:cs="Times New Roman"/>
          <w:szCs w:val="24"/>
        </w:rPr>
        <w:t xml:space="preserve"> μετάθεσης - Τροποποίηση</w:t>
      </w:r>
      <w:r>
        <w:rPr>
          <w:rFonts w:eastAsia="Times New Roman" w:cs="Times New Roman"/>
          <w:szCs w:val="24"/>
        </w:rPr>
        <w:t xml:space="preserve"> διαδικασιών ασύλου και άλλες διατάξεις»)</w:t>
      </w:r>
    </w:p>
    <w:p w14:paraId="7FFA6293"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w:t>
      </w:r>
      <w:r>
        <w:rPr>
          <w:rFonts w:eastAsia="Times New Roman" w:cs="Times New Roman"/>
          <w:szCs w:val="24"/>
        </w:rPr>
        <w:t>χω την τιμή να ανακοινώσω στο Σώμα το δελτίο επ</w:t>
      </w:r>
      <w:r>
        <w:rPr>
          <w:rFonts w:eastAsia="Times New Roman" w:cs="Times New Roman"/>
          <w:szCs w:val="24"/>
        </w:rPr>
        <w:t>ικαί</w:t>
      </w:r>
      <w:r>
        <w:rPr>
          <w:rFonts w:eastAsia="Times New Roman" w:cs="Times New Roman"/>
          <w:szCs w:val="24"/>
        </w:rPr>
        <w:t>ρων ερωτήσεων της Πέμπτης 17 Μαΐου 2018</w:t>
      </w:r>
      <w:r>
        <w:rPr>
          <w:rFonts w:eastAsia="Times New Roman" w:cs="Times New Roman"/>
          <w:szCs w:val="24"/>
        </w:rPr>
        <w:t>.</w:t>
      </w:r>
    </w:p>
    <w:p w14:paraId="7FFA6294" w14:textId="77777777" w:rsidR="00A26737" w:rsidRDefault="00182441">
      <w:pPr>
        <w:spacing w:line="600" w:lineRule="auto"/>
        <w:ind w:firstLine="720"/>
        <w:jc w:val="both"/>
        <w:rPr>
          <w:rFonts w:eastAsia="Times New Roman" w:cs="Times New Roman"/>
          <w:bCs/>
          <w:szCs w:val="24"/>
        </w:rPr>
      </w:pPr>
      <w:r w:rsidRPr="00F03C94">
        <w:rPr>
          <w:rFonts w:eastAsia="Times New Roman" w:cs="Times New Roman"/>
          <w:bCs/>
          <w:szCs w:val="24"/>
        </w:rPr>
        <w:lastRenderedPageBreak/>
        <w:t xml:space="preserve">Α. </w:t>
      </w:r>
      <w:r w:rsidRPr="00F03C94">
        <w:rPr>
          <w:rFonts w:eastAsia="Times New Roman" w:cs="Times New Roman"/>
          <w:bCs/>
          <w:szCs w:val="24"/>
        </w:rPr>
        <w:t xml:space="preserve">ΕΠΙΚΑΙΡΕΣ ΕΡΩΤΗΣΕΙΣ </w:t>
      </w:r>
      <w:r w:rsidRPr="00F03C94">
        <w:rPr>
          <w:rFonts w:eastAsia="Times New Roman" w:cs="Times New Roman"/>
          <w:bCs/>
          <w:szCs w:val="24"/>
        </w:rPr>
        <w:t>Πρώτου Κύκλου (Άρθρο 130 παρ</w:t>
      </w:r>
      <w:r>
        <w:rPr>
          <w:rFonts w:eastAsia="Times New Roman" w:cs="Times New Roman"/>
          <w:bCs/>
          <w:szCs w:val="24"/>
        </w:rPr>
        <w:t xml:space="preserve">άγραφοι </w:t>
      </w:r>
      <w:r w:rsidRPr="00F03C94">
        <w:rPr>
          <w:rFonts w:eastAsia="Times New Roman" w:cs="Times New Roman"/>
          <w:bCs/>
          <w:szCs w:val="24"/>
        </w:rPr>
        <w:t xml:space="preserve">2 και 3 </w:t>
      </w:r>
      <w:r>
        <w:rPr>
          <w:rFonts w:eastAsia="Times New Roman" w:cs="Times New Roman"/>
          <w:bCs/>
          <w:szCs w:val="24"/>
        </w:rPr>
        <w:t xml:space="preserve">του </w:t>
      </w:r>
      <w:r w:rsidRPr="00F03C94">
        <w:rPr>
          <w:rFonts w:eastAsia="Times New Roman" w:cs="Times New Roman"/>
          <w:bCs/>
          <w:szCs w:val="24"/>
        </w:rPr>
        <w:t>Καν</w:t>
      </w:r>
      <w:r>
        <w:rPr>
          <w:rFonts w:eastAsia="Times New Roman" w:cs="Times New Roman"/>
          <w:bCs/>
          <w:szCs w:val="24"/>
        </w:rPr>
        <w:t>ονισμού της</w:t>
      </w:r>
      <w:r w:rsidRPr="00F03C94">
        <w:rPr>
          <w:rFonts w:eastAsia="Times New Roman" w:cs="Times New Roman"/>
          <w:bCs/>
          <w:szCs w:val="24"/>
        </w:rPr>
        <w:t xml:space="preserve"> Βουλής)</w:t>
      </w:r>
    </w:p>
    <w:p w14:paraId="7FFA6295"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 xml:space="preserve">1. Η με αριθμό 1637/15-5-2018 επίκαιρη ερώτηση του Βουλευτή Αττικής της Νέας Δημοκρατίας κ. </w:t>
      </w:r>
      <w:r w:rsidRPr="00F03C94">
        <w:rPr>
          <w:rFonts w:eastAsia="Times New Roman" w:cs="Times New Roman"/>
          <w:bCs/>
          <w:szCs w:val="24"/>
        </w:rPr>
        <w:t>Αθανασίου Μπούρα</w:t>
      </w:r>
      <w:r>
        <w:rPr>
          <w:rFonts w:eastAsia="Times New Roman" w:cs="Times New Roman"/>
          <w:b/>
          <w:bCs/>
          <w:szCs w:val="24"/>
        </w:rPr>
        <w:t xml:space="preserve"> </w:t>
      </w:r>
      <w:r>
        <w:rPr>
          <w:rFonts w:eastAsia="Times New Roman" w:cs="Times New Roman"/>
          <w:szCs w:val="24"/>
        </w:rPr>
        <w:t xml:space="preserve">προς τον Υπουργό </w:t>
      </w:r>
      <w:r w:rsidRPr="00F03C94">
        <w:rPr>
          <w:rFonts w:eastAsia="Times New Roman" w:cs="Times New Roman"/>
          <w:bCs/>
          <w:szCs w:val="24"/>
        </w:rPr>
        <w:t>Υποδομών και Μεταφορών,</w:t>
      </w:r>
      <w:r>
        <w:rPr>
          <w:rFonts w:eastAsia="Times New Roman" w:cs="Times New Roman"/>
          <w:szCs w:val="24"/>
        </w:rPr>
        <w:t xml:space="preserve"> με θέμα: «Διακοπή της λεωφορειακής γραμμής του ΟΑΣΑ Α16».</w:t>
      </w:r>
    </w:p>
    <w:p w14:paraId="7FFA6296"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2. Η με αριθμό 1624/8-5-2018 επίκαιρη ε</w:t>
      </w:r>
      <w:r>
        <w:rPr>
          <w:rFonts w:eastAsia="Times New Roman" w:cs="Times New Roman"/>
          <w:szCs w:val="24"/>
        </w:rPr>
        <w:t>ρώτηση του Βουλευτή Λ</w:t>
      </w:r>
      <w:r>
        <w:rPr>
          <w:rFonts w:eastAsia="Times New Roman" w:cs="Times New Roman"/>
          <w:szCs w:val="24"/>
        </w:rPr>
        <w:t>αρίσης</w:t>
      </w:r>
      <w:r>
        <w:rPr>
          <w:rFonts w:eastAsia="Times New Roman" w:cs="Times New Roman"/>
          <w:szCs w:val="24"/>
        </w:rPr>
        <w:t xml:space="preserve"> της Δημοκρατικής Συμπαράταξης </w:t>
      </w:r>
      <w:r w:rsidRPr="003D4627">
        <w:rPr>
          <w:rFonts w:eastAsia="Times New Roman"/>
          <w:szCs w:val="24"/>
        </w:rPr>
        <w:t>ΠΑΣΟΚ</w:t>
      </w:r>
      <w:r>
        <w:rPr>
          <w:rFonts w:eastAsia="Times New Roman"/>
          <w:szCs w:val="24"/>
        </w:rPr>
        <w:t xml:space="preserve"> </w:t>
      </w:r>
      <w:r w:rsidRPr="00D14686">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r w:rsidRPr="00541EB1">
        <w:rPr>
          <w:rFonts w:eastAsia="Times New Roman" w:cs="Times New Roman"/>
          <w:szCs w:val="24"/>
        </w:rPr>
        <w:t xml:space="preserve"> </w:t>
      </w:r>
      <w:r>
        <w:rPr>
          <w:rFonts w:eastAsia="Times New Roman" w:cs="Times New Roman"/>
          <w:szCs w:val="24"/>
        </w:rPr>
        <w:t xml:space="preserve">κ. Κωνσταντίνου </w:t>
      </w:r>
      <w:proofErr w:type="spellStart"/>
      <w:r>
        <w:rPr>
          <w:rFonts w:eastAsia="Times New Roman" w:cs="Times New Roman"/>
          <w:szCs w:val="24"/>
        </w:rPr>
        <w:t>Μπαργιώτα</w:t>
      </w:r>
      <w:proofErr w:type="spellEnd"/>
      <w:r>
        <w:rPr>
          <w:rFonts w:eastAsia="Times New Roman" w:cs="Times New Roman"/>
          <w:szCs w:val="24"/>
        </w:rPr>
        <w:t xml:space="preserve"> προς τον Υπουργό</w:t>
      </w:r>
      <w:r>
        <w:rPr>
          <w:rFonts w:eastAsia="Times New Roman" w:cs="Times New Roman"/>
          <w:b/>
          <w:bCs/>
          <w:szCs w:val="24"/>
        </w:rPr>
        <w:t xml:space="preserve"> </w:t>
      </w:r>
      <w:r w:rsidRPr="006405CC">
        <w:rPr>
          <w:rFonts w:eastAsia="Times New Roman" w:cs="Times New Roman"/>
          <w:bCs/>
          <w:szCs w:val="24"/>
        </w:rPr>
        <w:t>Αγροτικής Ανάπτυξης και Τροφίμων,</w:t>
      </w:r>
      <w:r>
        <w:rPr>
          <w:rFonts w:eastAsia="Times New Roman" w:cs="Times New Roman"/>
          <w:szCs w:val="24"/>
        </w:rPr>
        <w:t xml:space="preserve"> με θέμα: «Σκοπεύετε να αυξήσετε τον φόρο στο χύμα τσίπουρο των «διήμερων» από τα 57 λεπτά στα 6 ευρώ;».</w:t>
      </w:r>
    </w:p>
    <w:p w14:paraId="7FFA6297"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 xml:space="preserve">3. </w:t>
      </w:r>
      <w:r>
        <w:rPr>
          <w:rFonts w:eastAsia="Times New Roman" w:cs="Times New Roman"/>
          <w:szCs w:val="24"/>
        </w:rPr>
        <w:t>Η με αριθμό 1643/15-5-2018 επίκαιρη ερώτηση του Βουλευτή Αιτωλοακαρνανίας του Κομμουνιστικού Κόμματος Ελλάδ</w:t>
      </w:r>
      <w:r>
        <w:rPr>
          <w:rFonts w:eastAsia="Times New Roman" w:cs="Times New Roman"/>
          <w:szCs w:val="24"/>
        </w:rPr>
        <w:t>α</w:t>
      </w:r>
      <w:r>
        <w:rPr>
          <w:rFonts w:eastAsia="Times New Roman" w:cs="Times New Roman"/>
          <w:szCs w:val="24"/>
        </w:rPr>
        <w:t xml:space="preserve">ς κ. </w:t>
      </w:r>
      <w:r w:rsidRPr="006405CC">
        <w:rPr>
          <w:rFonts w:eastAsia="Times New Roman" w:cs="Times New Roman"/>
          <w:bCs/>
          <w:szCs w:val="24"/>
        </w:rPr>
        <w:t xml:space="preserve">Νικολάου Μωραΐτη </w:t>
      </w:r>
      <w:r>
        <w:rPr>
          <w:rFonts w:eastAsia="Times New Roman" w:cs="Times New Roman"/>
          <w:szCs w:val="24"/>
        </w:rPr>
        <w:t xml:space="preserve">προς τον Υπουργό </w:t>
      </w:r>
      <w:r w:rsidRPr="006405CC">
        <w:rPr>
          <w:rFonts w:eastAsia="Times New Roman" w:cs="Times New Roman"/>
          <w:bCs/>
          <w:szCs w:val="24"/>
        </w:rPr>
        <w:t>Υποδομών και Μεταφορών,</w:t>
      </w:r>
      <w:r w:rsidRPr="006405CC">
        <w:rPr>
          <w:rFonts w:eastAsia="Times New Roman" w:cs="Times New Roman"/>
          <w:b/>
          <w:szCs w:val="24"/>
        </w:rPr>
        <w:t xml:space="preserve"> </w:t>
      </w:r>
      <w:r>
        <w:rPr>
          <w:rFonts w:eastAsia="Times New Roman" w:cs="Times New Roman"/>
          <w:szCs w:val="24"/>
        </w:rPr>
        <w:t>με θέμα: «Να αποζημιωθούν άμεσα οι πληγέντες από τις καταστροφικές πλημμύρες στο Νομό</w:t>
      </w:r>
      <w:r>
        <w:rPr>
          <w:rFonts w:eastAsia="Times New Roman" w:cs="Times New Roman"/>
          <w:szCs w:val="24"/>
        </w:rPr>
        <w:t xml:space="preserve"> Αιτωλοακαρνανίας».</w:t>
      </w:r>
    </w:p>
    <w:p w14:paraId="7FFA6298" w14:textId="77777777" w:rsidR="00A26737" w:rsidRDefault="00182441">
      <w:pPr>
        <w:spacing w:line="600" w:lineRule="auto"/>
        <w:ind w:firstLine="720"/>
        <w:jc w:val="both"/>
        <w:rPr>
          <w:rFonts w:eastAsia="Times New Roman" w:cs="Times New Roman"/>
          <w:bCs/>
          <w:szCs w:val="24"/>
        </w:rPr>
      </w:pPr>
      <w:r>
        <w:rPr>
          <w:rFonts w:eastAsia="Times New Roman" w:cs="Times New Roman"/>
          <w:bCs/>
          <w:szCs w:val="24"/>
        </w:rPr>
        <w:lastRenderedPageBreak/>
        <w:t xml:space="preserve">Β. </w:t>
      </w:r>
      <w:r>
        <w:rPr>
          <w:rFonts w:eastAsia="Times New Roman" w:cs="Times New Roman"/>
          <w:bCs/>
          <w:szCs w:val="24"/>
        </w:rPr>
        <w:t>ΕΠΙΚΑΙΡΕΣ ΕΡΩΤΗΣΕΙΣ</w:t>
      </w:r>
      <w:r w:rsidRPr="006405CC">
        <w:rPr>
          <w:rFonts w:eastAsia="Times New Roman" w:cs="Times New Roman"/>
          <w:bCs/>
          <w:szCs w:val="24"/>
        </w:rPr>
        <w:t xml:space="preserve"> </w:t>
      </w:r>
      <w:r w:rsidRPr="006405CC">
        <w:rPr>
          <w:rFonts w:eastAsia="Times New Roman" w:cs="Times New Roman"/>
          <w:bCs/>
          <w:szCs w:val="24"/>
        </w:rPr>
        <w:t>Δεύτερου Κύκλου (Άρθρο 130 παρ</w:t>
      </w:r>
      <w:r>
        <w:rPr>
          <w:rFonts w:eastAsia="Times New Roman" w:cs="Times New Roman"/>
          <w:bCs/>
          <w:szCs w:val="24"/>
        </w:rPr>
        <w:t>άγραφοι</w:t>
      </w:r>
      <w:r w:rsidRPr="006405CC">
        <w:rPr>
          <w:rFonts w:eastAsia="Times New Roman" w:cs="Times New Roman"/>
          <w:bCs/>
          <w:szCs w:val="24"/>
        </w:rPr>
        <w:t xml:space="preserve"> 2 και 3 </w:t>
      </w:r>
      <w:r>
        <w:rPr>
          <w:rFonts w:eastAsia="Times New Roman" w:cs="Times New Roman"/>
          <w:bCs/>
          <w:szCs w:val="24"/>
        </w:rPr>
        <w:t xml:space="preserve">του </w:t>
      </w:r>
      <w:r w:rsidRPr="006405CC">
        <w:rPr>
          <w:rFonts w:eastAsia="Times New Roman" w:cs="Times New Roman"/>
          <w:bCs/>
          <w:szCs w:val="24"/>
        </w:rPr>
        <w:t>Καν</w:t>
      </w:r>
      <w:r>
        <w:rPr>
          <w:rFonts w:eastAsia="Times New Roman" w:cs="Times New Roman"/>
          <w:bCs/>
          <w:szCs w:val="24"/>
        </w:rPr>
        <w:t>ονισμού της</w:t>
      </w:r>
      <w:r w:rsidRPr="006405CC">
        <w:rPr>
          <w:rFonts w:eastAsia="Times New Roman" w:cs="Times New Roman"/>
          <w:bCs/>
          <w:szCs w:val="24"/>
        </w:rPr>
        <w:t xml:space="preserve"> Βουλής)</w:t>
      </w:r>
    </w:p>
    <w:p w14:paraId="7FFA6299"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1. Η με αριθμό 1638/15-5-2018 επίκαιρη ερώτηση της Βουλευτού Α΄ Αθηνών της Νέας Δημοκρατίας κ</w:t>
      </w:r>
      <w:r>
        <w:rPr>
          <w:rFonts w:eastAsia="Times New Roman" w:cs="Times New Roman"/>
          <w:szCs w:val="24"/>
        </w:rPr>
        <w:t>.</w:t>
      </w:r>
      <w:r>
        <w:rPr>
          <w:rFonts w:eastAsia="Times New Roman" w:cs="Times New Roman"/>
          <w:szCs w:val="24"/>
        </w:rPr>
        <w:t xml:space="preserve"> Όλγας Κεφαλογιάννη προς τον Υπουργό Εσωτερικών, με θέμα: «Σε απόγνωση οι κάτοικοι των Εξαρχείων».</w:t>
      </w:r>
    </w:p>
    <w:p w14:paraId="7FFA629A"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 xml:space="preserve">2. Η με αριθμό 1625/8-5-2018 επίκαιρη ερώτηση του Βουλευτή Αιτωλοακαρνανίας της Δημοκρατικής Συμπαράταξης </w:t>
      </w:r>
      <w:r w:rsidRPr="003D4627">
        <w:rPr>
          <w:rFonts w:eastAsia="Times New Roman"/>
          <w:szCs w:val="24"/>
        </w:rPr>
        <w:t>ΠΑΣΟΚ</w:t>
      </w:r>
      <w:r>
        <w:rPr>
          <w:rFonts w:eastAsia="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w:t>
      </w:r>
      <w:r w:rsidRPr="006405CC">
        <w:rPr>
          <w:rFonts w:eastAsia="Times New Roman" w:cs="Times New Roman"/>
          <w:bCs/>
          <w:szCs w:val="24"/>
        </w:rPr>
        <w:t>Δημητρίου Κωνσταντόπουλου</w:t>
      </w:r>
      <w:r>
        <w:rPr>
          <w:rFonts w:eastAsia="Times New Roman" w:cs="Times New Roman"/>
          <w:szCs w:val="24"/>
        </w:rPr>
        <w:t xml:space="preserve"> προς τον</w:t>
      </w:r>
      <w:r>
        <w:rPr>
          <w:rFonts w:eastAsia="Times New Roman" w:cs="Times New Roman"/>
          <w:szCs w:val="24"/>
        </w:rPr>
        <w:t xml:space="preserve"> Υπουργό</w:t>
      </w:r>
      <w:r>
        <w:rPr>
          <w:rFonts w:eastAsia="Times New Roman" w:cs="Times New Roman"/>
          <w:b/>
          <w:bCs/>
          <w:szCs w:val="24"/>
        </w:rPr>
        <w:t xml:space="preserve"> </w:t>
      </w:r>
      <w:r w:rsidRPr="006405CC">
        <w:rPr>
          <w:rFonts w:eastAsia="Times New Roman" w:cs="Times New Roman"/>
          <w:bCs/>
          <w:szCs w:val="24"/>
        </w:rPr>
        <w:t xml:space="preserve">Υποδομών και Μεταφορών, </w:t>
      </w:r>
      <w:r>
        <w:rPr>
          <w:rFonts w:eastAsia="Times New Roman" w:cs="Times New Roman"/>
          <w:szCs w:val="24"/>
        </w:rPr>
        <w:t xml:space="preserve">με θέμα: «Αποκατάσταση των ζημιών στη </w:t>
      </w:r>
      <w:r>
        <w:rPr>
          <w:rFonts w:eastAsia="Times New Roman" w:cs="Times New Roman"/>
          <w:szCs w:val="24"/>
        </w:rPr>
        <w:t>γ</w:t>
      </w:r>
      <w:r>
        <w:rPr>
          <w:rFonts w:eastAsia="Times New Roman" w:cs="Times New Roman"/>
          <w:szCs w:val="24"/>
        </w:rPr>
        <w:t>έφυρα του Μόρνου».</w:t>
      </w:r>
    </w:p>
    <w:p w14:paraId="7FFA629B"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3. Η με αριθμό 1644/15-5-2018 επίκαιρη ερώτηση του ΣΤ΄ Αντιπροέδρου της Βουλής και Βουλευτή Λ</w:t>
      </w:r>
      <w:r>
        <w:rPr>
          <w:rFonts w:eastAsia="Times New Roman" w:cs="Times New Roman"/>
          <w:szCs w:val="24"/>
        </w:rPr>
        <w:t>αρίσης</w:t>
      </w:r>
      <w:r>
        <w:rPr>
          <w:rFonts w:eastAsia="Times New Roman" w:cs="Times New Roman"/>
          <w:szCs w:val="24"/>
        </w:rPr>
        <w:t xml:space="preserve"> του Κομμουνιστικού Κόμματος Ελλάδ</w:t>
      </w:r>
      <w:r>
        <w:rPr>
          <w:rFonts w:eastAsia="Times New Roman" w:cs="Times New Roman"/>
          <w:szCs w:val="24"/>
        </w:rPr>
        <w:t>α</w:t>
      </w:r>
      <w:r>
        <w:rPr>
          <w:rFonts w:eastAsia="Times New Roman" w:cs="Times New Roman"/>
          <w:szCs w:val="24"/>
        </w:rPr>
        <w:t xml:space="preserve">ς κ. </w:t>
      </w:r>
      <w:r w:rsidRPr="006405CC">
        <w:rPr>
          <w:rFonts w:eastAsia="Times New Roman" w:cs="Times New Roman"/>
          <w:bCs/>
          <w:szCs w:val="24"/>
        </w:rPr>
        <w:t xml:space="preserve">Γεωργίου </w:t>
      </w:r>
      <w:proofErr w:type="spellStart"/>
      <w:r w:rsidRPr="006405CC">
        <w:rPr>
          <w:rFonts w:eastAsia="Times New Roman" w:cs="Times New Roman"/>
          <w:bCs/>
          <w:szCs w:val="24"/>
        </w:rPr>
        <w:t>Λαμπρούλη</w:t>
      </w:r>
      <w:proofErr w:type="spellEnd"/>
      <w:r>
        <w:rPr>
          <w:rFonts w:eastAsia="Times New Roman" w:cs="Times New Roman"/>
          <w:b/>
          <w:bCs/>
          <w:szCs w:val="24"/>
        </w:rPr>
        <w:t xml:space="preserve"> </w:t>
      </w:r>
      <w:r>
        <w:rPr>
          <w:rFonts w:eastAsia="Times New Roman" w:cs="Times New Roman"/>
          <w:szCs w:val="24"/>
        </w:rPr>
        <w:t>προς το</w:t>
      </w:r>
      <w:r>
        <w:rPr>
          <w:rFonts w:eastAsia="Times New Roman" w:cs="Times New Roman"/>
          <w:szCs w:val="24"/>
        </w:rPr>
        <w:t xml:space="preserve">ν Υπουργό </w:t>
      </w:r>
      <w:r w:rsidRPr="006405CC">
        <w:rPr>
          <w:rFonts w:eastAsia="Times New Roman" w:cs="Times New Roman"/>
          <w:bCs/>
          <w:szCs w:val="24"/>
        </w:rPr>
        <w:t>Αγροτικής Ανάπτυξης και Τροφίμων,</w:t>
      </w:r>
      <w:r>
        <w:rPr>
          <w:rFonts w:eastAsia="Times New Roman" w:cs="Times New Roman"/>
          <w:szCs w:val="24"/>
        </w:rPr>
        <w:t xml:space="preserve"> με θέμα: «Για τη </w:t>
      </w:r>
      <w:r>
        <w:rPr>
          <w:rFonts w:eastAsia="Times New Roman" w:cs="Times New Roman"/>
          <w:szCs w:val="24"/>
        </w:rPr>
        <w:lastRenderedPageBreak/>
        <w:t>διακοπή ηλεκτροδότησης από τη ΔΕΗ Α.Ε. στον ΤΟΕΒ – Μάτι – Τυρνάβου – Αμπελώνα στο Νομό Λάρισας».</w:t>
      </w:r>
    </w:p>
    <w:p w14:paraId="7FFA629C"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4. Η με αριθμό 1634/14-5-2018 επίκαιρη ερώτηση του Βουλευτή Αιτωλοακαρνανίας της Δημοκρατικής Συμπ</w:t>
      </w:r>
      <w:r>
        <w:rPr>
          <w:rFonts w:eastAsia="Times New Roman" w:cs="Times New Roman"/>
          <w:szCs w:val="24"/>
        </w:rPr>
        <w:t xml:space="preserve">αράταξης </w:t>
      </w:r>
      <w:r w:rsidRPr="003D4627">
        <w:rPr>
          <w:rFonts w:eastAsia="Times New Roman"/>
          <w:szCs w:val="24"/>
        </w:rPr>
        <w:t>ΠΑΣΟΚ</w:t>
      </w:r>
      <w:r>
        <w:rPr>
          <w:rFonts w:eastAsia="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w:t>
      </w:r>
      <w:r w:rsidRPr="006405CC">
        <w:rPr>
          <w:rFonts w:eastAsia="Times New Roman" w:cs="Times New Roman"/>
          <w:bCs/>
          <w:szCs w:val="24"/>
        </w:rPr>
        <w:t>Δημητρίου Κωνσταντόπουλου</w:t>
      </w:r>
      <w:r>
        <w:rPr>
          <w:rFonts w:eastAsia="Times New Roman" w:cs="Times New Roman"/>
          <w:szCs w:val="24"/>
        </w:rPr>
        <w:t xml:space="preserve"> προς τον Υπουργό</w:t>
      </w:r>
      <w:r>
        <w:rPr>
          <w:rFonts w:eastAsia="Times New Roman" w:cs="Times New Roman"/>
          <w:b/>
          <w:bCs/>
          <w:szCs w:val="24"/>
        </w:rPr>
        <w:t xml:space="preserve"> </w:t>
      </w:r>
      <w:r w:rsidRPr="006405CC">
        <w:rPr>
          <w:rFonts w:eastAsia="Times New Roman" w:cs="Times New Roman"/>
          <w:bCs/>
          <w:szCs w:val="24"/>
        </w:rPr>
        <w:t>Εσωτερικών,</w:t>
      </w:r>
      <w:r>
        <w:rPr>
          <w:rFonts w:eastAsia="Times New Roman" w:cs="Times New Roman"/>
          <w:b/>
          <w:bCs/>
          <w:szCs w:val="24"/>
        </w:rPr>
        <w:t xml:space="preserve"> </w:t>
      </w:r>
      <w:r>
        <w:rPr>
          <w:rFonts w:eastAsia="Times New Roman" w:cs="Times New Roman"/>
          <w:szCs w:val="24"/>
        </w:rPr>
        <w:t>με θέμα: «Αντισταθμιστικά οφέλη από τη χρήση των νερών του ποταμού Ευήνου και του ποταμού Μόρνου».</w:t>
      </w:r>
    </w:p>
    <w:p w14:paraId="7FFA629D"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5. Η με αριθμό 1646/15-5-2018 επίκαιρη ερώτηση του Βουλευτή Β΄ Αθηνών του Κο</w:t>
      </w:r>
      <w:r>
        <w:rPr>
          <w:rFonts w:eastAsia="Times New Roman" w:cs="Times New Roman"/>
          <w:szCs w:val="24"/>
        </w:rPr>
        <w:t>μμουνιστικού Κόμματος Ελλάδ</w:t>
      </w:r>
      <w:r>
        <w:rPr>
          <w:rFonts w:eastAsia="Times New Roman" w:cs="Times New Roman"/>
          <w:szCs w:val="24"/>
        </w:rPr>
        <w:t>α</w:t>
      </w:r>
      <w:r>
        <w:rPr>
          <w:rFonts w:eastAsia="Times New Roman" w:cs="Times New Roman"/>
          <w:szCs w:val="24"/>
        </w:rPr>
        <w:t xml:space="preserve">ς κ. </w:t>
      </w:r>
      <w:r w:rsidRPr="006405CC">
        <w:rPr>
          <w:rFonts w:eastAsia="Times New Roman" w:cs="Times New Roman"/>
          <w:bCs/>
          <w:szCs w:val="24"/>
        </w:rPr>
        <w:t xml:space="preserve">Χρήστου </w:t>
      </w:r>
      <w:proofErr w:type="spellStart"/>
      <w:r w:rsidRPr="006405CC">
        <w:rPr>
          <w:rFonts w:eastAsia="Times New Roman" w:cs="Times New Roman"/>
          <w:bCs/>
          <w:szCs w:val="24"/>
        </w:rPr>
        <w:t>Κατσώτη</w:t>
      </w:r>
      <w:proofErr w:type="spellEnd"/>
      <w:r>
        <w:rPr>
          <w:rFonts w:eastAsia="Times New Roman" w:cs="Times New Roman"/>
          <w:b/>
          <w:bCs/>
          <w:szCs w:val="24"/>
        </w:rPr>
        <w:t xml:space="preserve"> </w:t>
      </w:r>
      <w:r>
        <w:rPr>
          <w:rFonts w:eastAsia="Times New Roman" w:cs="Times New Roman"/>
          <w:szCs w:val="24"/>
        </w:rPr>
        <w:t xml:space="preserve">προς την Υπουργό </w:t>
      </w:r>
      <w:r w:rsidRPr="006405CC">
        <w:rPr>
          <w:rFonts w:eastAsia="Times New Roman" w:cs="Times New Roman"/>
          <w:bCs/>
          <w:szCs w:val="24"/>
        </w:rPr>
        <w:t>Εργασίας, Κοινωνικής Ασφάλισης και Κοινωνικής Αλληλεγγύης,</w:t>
      </w:r>
      <w:r>
        <w:rPr>
          <w:rFonts w:eastAsia="Times New Roman" w:cs="Times New Roman"/>
          <w:b/>
          <w:bCs/>
          <w:szCs w:val="24"/>
        </w:rPr>
        <w:t xml:space="preserve"> </w:t>
      </w:r>
      <w:r>
        <w:rPr>
          <w:rFonts w:eastAsia="Times New Roman" w:cs="Times New Roman"/>
          <w:szCs w:val="24"/>
        </w:rPr>
        <w:t>με θέμα: «Απολύσεις – συνδικαλιστικές διώξεις στις εταιρείες «ΑΝΑΜΕΤΤ» και «ΒΙΑΝΑΤ» του Ομίλου Στασινόπουλου».</w:t>
      </w:r>
    </w:p>
    <w:p w14:paraId="7FFA629E"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 xml:space="preserve">6. Η με αριθμό 1635/15-5-2018 επίκαιρη ερώτηση του Βουλευτή Σερρών της Δημοκρατικής Συμπαράταξης </w:t>
      </w:r>
      <w:r w:rsidRPr="003D4627">
        <w:rPr>
          <w:rFonts w:eastAsia="Times New Roman"/>
          <w:szCs w:val="24"/>
        </w:rPr>
        <w:t>ΠΑΣΟΚ</w:t>
      </w:r>
      <w:r>
        <w:rPr>
          <w:rFonts w:eastAsia="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κ.</w:t>
      </w:r>
      <w:r>
        <w:rPr>
          <w:rFonts w:eastAsia="Times New Roman" w:cs="Times New Roman"/>
          <w:b/>
          <w:bCs/>
          <w:szCs w:val="24"/>
        </w:rPr>
        <w:t xml:space="preserve"> </w:t>
      </w:r>
      <w:r w:rsidRPr="006405CC">
        <w:rPr>
          <w:rFonts w:eastAsia="Times New Roman" w:cs="Times New Roman"/>
          <w:bCs/>
          <w:szCs w:val="24"/>
        </w:rPr>
        <w:t>Μιχαήλ Τζελέπη</w:t>
      </w:r>
      <w:r>
        <w:rPr>
          <w:rFonts w:eastAsia="Times New Roman" w:cs="Times New Roman"/>
          <w:b/>
          <w:bCs/>
          <w:szCs w:val="24"/>
        </w:rPr>
        <w:t xml:space="preserve"> </w:t>
      </w:r>
      <w:r>
        <w:rPr>
          <w:rFonts w:eastAsia="Times New Roman" w:cs="Times New Roman"/>
          <w:szCs w:val="24"/>
        </w:rPr>
        <w:t>προς τον Υπουργό</w:t>
      </w:r>
      <w:r>
        <w:rPr>
          <w:rFonts w:eastAsia="Times New Roman" w:cs="Times New Roman"/>
          <w:b/>
          <w:bCs/>
          <w:szCs w:val="24"/>
        </w:rPr>
        <w:t xml:space="preserve"> </w:t>
      </w:r>
      <w:r w:rsidRPr="006405CC">
        <w:rPr>
          <w:rFonts w:eastAsia="Times New Roman" w:cs="Times New Roman"/>
          <w:bCs/>
          <w:szCs w:val="24"/>
        </w:rPr>
        <w:lastRenderedPageBreak/>
        <w:t>Υποδομών και Μεταφορών,</w:t>
      </w:r>
      <w:r>
        <w:rPr>
          <w:rFonts w:eastAsia="Times New Roman" w:cs="Times New Roman"/>
          <w:b/>
          <w:bCs/>
          <w:szCs w:val="24"/>
        </w:rPr>
        <w:t xml:space="preserve"> </w:t>
      </w:r>
      <w:r>
        <w:rPr>
          <w:rFonts w:eastAsia="Times New Roman" w:cs="Times New Roman"/>
          <w:szCs w:val="24"/>
        </w:rPr>
        <w:t xml:space="preserve">με θέμα: «Η δημιουργία τριών νέων σταθμών διοδίων στον </w:t>
      </w:r>
      <w:r>
        <w:rPr>
          <w:rFonts w:eastAsia="Times New Roman" w:cs="Times New Roman"/>
          <w:szCs w:val="24"/>
        </w:rPr>
        <w:t>ο</w:t>
      </w:r>
      <w:r>
        <w:rPr>
          <w:rFonts w:eastAsia="Times New Roman" w:cs="Times New Roman"/>
          <w:szCs w:val="24"/>
        </w:rPr>
        <w:t>δικό άξονα Προμαχώνας – Σέρρες</w:t>
      </w:r>
      <w:r>
        <w:rPr>
          <w:rFonts w:eastAsia="Times New Roman" w:cs="Times New Roman"/>
          <w:szCs w:val="24"/>
        </w:rPr>
        <w:t xml:space="preserve"> – </w:t>
      </w:r>
      <w:r>
        <w:rPr>
          <w:rFonts w:eastAsia="Times New Roman" w:cs="Times New Roman"/>
          <w:szCs w:val="24"/>
        </w:rPr>
        <w:t>λ</w:t>
      </w:r>
      <w:r>
        <w:rPr>
          <w:rFonts w:eastAsia="Times New Roman" w:cs="Times New Roman"/>
          <w:szCs w:val="24"/>
        </w:rPr>
        <w:t>ιμάνι Θεσσαλονίκης είναι καταστροφική για τον Νομό Σερρών».</w:t>
      </w:r>
    </w:p>
    <w:p w14:paraId="7FFA629F"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7. Η με αριθμό 1647/15-5-2018 επίκαιρη ερώτηση του Βουλευτή Ηρακλείου του Κομμουνιστικού Κόμματος Ελλάδ</w:t>
      </w:r>
      <w:r>
        <w:rPr>
          <w:rFonts w:eastAsia="Times New Roman" w:cs="Times New Roman"/>
          <w:szCs w:val="24"/>
        </w:rPr>
        <w:t>α</w:t>
      </w:r>
      <w:r>
        <w:rPr>
          <w:rFonts w:eastAsia="Times New Roman" w:cs="Times New Roman"/>
          <w:szCs w:val="24"/>
        </w:rPr>
        <w:t xml:space="preserve">ς κ. </w:t>
      </w:r>
      <w:r w:rsidRPr="006405CC">
        <w:rPr>
          <w:rFonts w:eastAsia="Times New Roman" w:cs="Times New Roman"/>
          <w:bCs/>
          <w:szCs w:val="24"/>
        </w:rPr>
        <w:t>Εμμανουήλ Συντυχάκη</w:t>
      </w:r>
      <w:r>
        <w:rPr>
          <w:rFonts w:eastAsia="Times New Roman" w:cs="Times New Roman"/>
          <w:b/>
          <w:bCs/>
          <w:szCs w:val="24"/>
        </w:rPr>
        <w:t xml:space="preserve"> </w:t>
      </w:r>
      <w:r>
        <w:rPr>
          <w:rFonts w:eastAsia="Times New Roman" w:cs="Times New Roman"/>
          <w:szCs w:val="24"/>
        </w:rPr>
        <w:t>προς την Υπουργό</w:t>
      </w:r>
      <w:r>
        <w:rPr>
          <w:rFonts w:eastAsia="Times New Roman" w:cs="Times New Roman"/>
          <w:b/>
          <w:bCs/>
          <w:szCs w:val="24"/>
        </w:rPr>
        <w:t xml:space="preserve"> </w:t>
      </w:r>
      <w:r w:rsidRPr="006405CC">
        <w:rPr>
          <w:rFonts w:eastAsia="Times New Roman" w:cs="Times New Roman"/>
          <w:bCs/>
          <w:szCs w:val="24"/>
        </w:rPr>
        <w:t>Πολιτισμού και Αθλητισμού,</w:t>
      </w:r>
      <w:r>
        <w:rPr>
          <w:rFonts w:eastAsia="Times New Roman" w:cs="Times New Roman"/>
          <w:szCs w:val="24"/>
        </w:rPr>
        <w:t xml:space="preserve"> σχετικά με τις ανάγ</w:t>
      </w:r>
      <w:r>
        <w:rPr>
          <w:rFonts w:eastAsia="Times New Roman" w:cs="Times New Roman"/>
          <w:szCs w:val="24"/>
        </w:rPr>
        <w:t>κες φύλαξης μουσείων και αρχαιολογικών χώρων.</w:t>
      </w:r>
    </w:p>
    <w:p w14:paraId="7FFA62A0"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 xml:space="preserve">8. Η με αριθμό 1636/15-5-2018 επίκαιρη ερώτηση του Βουλευτή Σερρών της Δημοκρατικής Συμπαράταξης </w:t>
      </w:r>
      <w:r w:rsidRPr="003D4627">
        <w:rPr>
          <w:rFonts w:eastAsia="Times New Roman"/>
          <w:szCs w:val="24"/>
        </w:rPr>
        <w:t>ΠΑΣΟΚ</w:t>
      </w:r>
      <w:r>
        <w:rPr>
          <w:rFonts w:eastAsia="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κ.</w:t>
      </w:r>
      <w:r>
        <w:rPr>
          <w:rFonts w:eastAsia="Times New Roman" w:cs="Times New Roman"/>
          <w:b/>
          <w:bCs/>
          <w:szCs w:val="24"/>
        </w:rPr>
        <w:t xml:space="preserve"> </w:t>
      </w:r>
      <w:r w:rsidRPr="006405CC">
        <w:rPr>
          <w:rFonts w:eastAsia="Times New Roman" w:cs="Times New Roman"/>
          <w:bCs/>
          <w:szCs w:val="24"/>
        </w:rPr>
        <w:t>Μιχαήλ Τζελέπη</w:t>
      </w:r>
      <w:r>
        <w:rPr>
          <w:rFonts w:eastAsia="Times New Roman" w:cs="Times New Roman"/>
          <w:b/>
          <w:bCs/>
          <w:szCs w:val="24"/>
        </w:rPr>
        <w:t xml:space="preserve"> </w:t>
      </w:r>
      <w:r>
        <w:rPr>
          <w:rFonts w:eastAsia="Times New Roman" w:cs="Times New Roman"/>
          <w:szCs w:val="24"/>
        </w:rPr>
        <w:t>προς τον Υπουργό</w:t>
      </w:r>
      <w:r>
        <w:rPr>
          <w:rFonts w:eastAsia="Times New Roman" w:cs="Times New Roman"/>
          <w:b/>
          <w:bCs/>
          <w:szCs w:val="24"/>
        </w:rPr>
        <w:t xml:space="preserve"> </w:t>
      </w:r>
      <w:r w:rsidRPr="006405CC">
        <w:rPr>
          <w:rFonts w:eastAsia="Times New Roman" w:cs="Times New Roman"/>
          <w:bCs/>
          <w:szCs w:val="24"/>
        </w:rPr>
        <w:t>Αγροτικής Ανάπτυξης και Τροφίμων,</w:t>
      </w:r>
      <w:r>
        <w:rPr>
          <w:rFonts w:eastAsia="Times New Roman" w:cs="Times New Roman"/>
          <w:szCs w:val="24"/>
        </w:rPr>
        <w:t xml:space="preserve"> με θέμα: «Αδιάθετες ποσότητες </w:t>
      </w:r>
      <w:r>
        <w:rPr>
          <w:rFonts w:eastAsia="Times New Roman" w:cs="Times New Roman"/>
          <w:szCs w:val="24"/>
        </w:rPr>
        <w:t xml:space="preserve">πατάτας στις κοινότητες Ορεινής και Άνω </w:t>
      </w:r>
      <w:proofErr w:type="spellStart"/>
      <w:r>
        <w:rPr>
          <w:rFonts w:eastAsia="Times New Roman" w:cs="Times New Roman"/>
          <w:szCs w:val="24"/>
        </w:rPr>
        <w:t>Βροντούς</w:t>
      </w:r>
      <w:proofErr w:type="spellEnd"/>
      <w:r>
        <w:rPr>
          <w:rFonts w:eastAsia="Times New Roman" w:cs="Times New Roman"/>
          <w:szCs w:val="24"/>
        </w:rPr>
        <w:t xml:space="preserve"> Νομού Σερρών».</w:t>
      </w:r>
    </w:p>
    <w:p w14:paraId="7FFA62A1"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 xml:space="preserve">9. Η με αριθμό 1642/15-5-2018 επίκαιρη ερώτηση του Βουλευτή Ηρακλείου της Δημοκρατικής Συμπαράταξης </w:t>
      </w:r>
      <w:r w:rsidRPr="003D4627">
        <w:rPr>
          <w:rFonts w:eastAsia="Times New Roman"/>
          <w:szCs w:val="24"/>
        </w:rPr>
        <w:t>ΠΑΣΟΚ</w:t>
      </w:r>
      <w:r>
        <w:rPr>
          <w:rFonts w:eastAsia="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w:t>
      </w:r>
      <w:r w:rsidRPr="006405CC">
        <w:rPr>
          <w:rFonts w:eastAsia="Times New Roman" w:cs="Times New Roman"/>
          <w:bCs/>
          <w:szCs w:val="24"/>
        </w:rPr>
        <w:t xml:space="preserve">Βασιλείου </w:t>
      </w:r>
      <w:proofErr w:type="spellStart"/>
      <w:r w:rsidRPr="006405CC">
        <w:rPr>
          <w:rFonts w:eastAsia="Times New Roman" w:cs="Times New Roman"/>
          <w:bCs/>
          <w:szCs w:val="24"/>
        </w:rPr>
        <w:t>Κεγκέρογλου</w:t>
      </w:r>
      <w:proofErr w:type="spellEnd"/>
      <w:r>
        <w:rPr>
          <w:rFonts w:eastAsia="Times New Roman" w:cs="Times New Roman"/>
          <w:szCs w:val="24"/>
        </w:rPr>
        <w:t xml:space="preserve"> προς τον </w:t>
      </w:r>
      <w:r w:rsidRPr="006405CC">
        <w:rPr>
          <w:rFonts w:eastAsia="Times New Roman" w:cs="Times New Roman"/>
          <w:bCs/>
          <w:szCs w:val="24"/>
        </w:rPr>
        <w:lastRenderedPageBreak/>
        <w:t>Υπουργό Αγροτικής Ανάπτυξης και Τροφίμων</w:t>
      </w:r>
      <w:r>
        <w:rPr>
          <w:rFonts w:eastAsia="Times New Roman" w:cs="Times New Roman"/>
          <w:szCs w:val="24"/>
        </w:rPr>
        <w:t>, με</w:t>
      </w:r>
      <w:r>
        <w:rPr>
          <w:rFonts w:eastAsia="Times New Roman" w:cs="Times New Roman"/>
          <w:szCs w:val="24"/>
        </w:rPr>
        <w:t xml:space="preserve"> θέμα: «Μέτρα και δράσεις για την αντιμετώπιση της λειψυδρίας – ξηρασίας».</w:t>
      </w:r>
    </w:p>
    <w:p w14:paraId="7FFA62A2"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 xml:space="preserve">10. Η με αριθμό 1628/11-5-2018 επίκαιρη ερώτηση του Ανεξάρτητου Βουλευτή Β΄ Αθηνών κ. </w:t>
      </w:r>
      <w:r w:rsidRPr="006405CC">
        <w:rPr>
          <w:rFonts w:eastAsia="Times New Roman" w:cs="Times New Roman"/>
          <w:bCs/>
          <w:szCs w:val="24"/>
        </w:rPr>
        <w:t>Ευσταθίου Παναγούλη</w:t>
      </w:r>
      <w:r>
        <w:rPr>
          <w:rFonts w:eastAsia="Times New Roman" w:cs="Times New Roman"/>
          <w:szCs w:val="24"/>
        </w:rPr>
        <w:t xml:space="preserve"> προς τον Υπουργό </w:t>
      </w:r>
      <w:r w:rsidRPr="006405CC">
        <w:rPr>
          <w:rFonts w:eastAsia="Times New Roman" w:cs="Times New Roman"/>
          <w:bCs/>
          <w:szCs w:val="24"/>
        </w:rPr>
        <w:t>Εσωτερικών,</w:t>
      </w:r>
      <w:r>
        <w:rPr>
          <w:rFonts w:eastAsia="Times New Roman" w:cs="Times New Roman"/>
          <w:b/>
          <w:bCs/>
          <w:szCs w:val="24"/>
        </w:rPr>
        <w:t xml:space="preserve"> </w:t>
      </w:r>
      <w:r>
        <w:rPr>
          <w:rFonts w:eastAsia="Times New Roman" w:cs="Times New Roman"/>
          <w:szCs w:val="24"/>
        </w:rPr>
        <w:t>με θέμα: «Εγκληματικότητα και κάθε λογής επιθέ</w:t>
      </w:r>
      <w:r>
        <w:rPr>
          <w:rFonts w:eastAsia="Times New Roman" w:cs="Times New Roman"/>
          <w:szCs w:val="24"/>
        </w:rPr>
        <w:t xml:space="preserve">σεις από ανθρώπους του υποκόσμου και </w:t>
      </w:r>
      <w:proofErr w:type="spellStart"/>
      <w:r>
        <w:rPr>
          <w:rFonts w:eastAsia="Times New Roman" w:cs="Times New Roman"/>
          <w:szCs w:val="24"/>
        </w:rPr>
        <w:t>γιαλαντζί</w:t>
      </w:r>
      <w:proofErr w:type="spellEnd"/>
      <w:r>
        <w:rPr>
          <w:rFonts w:eastAsia="Times New Roman" w:cs="Times New Roman"/>
          <w:szCs w:val="24"/>
        </w:rPr>
        <w:t xml:space="preserve"> επαναστάτες».</w:t>
      </w:r>
    </w:p>
    <w:p w14:paraId="7FFA62A3"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11. Η με αριθμό 1609/7-5-2018 επίκαιρη ερώτηση του Βουλευτή Λ</w:t>
      </w:r>
      <w:r>
        <w:rPr>
          <w:rFonts w:eastAsia="Times New Roman" w:cs="Times New Roman"/>
          <w:szCs w:val="24"/>
        </w:rPr>
        <w:t>α</w:t>
      </w:r>
      <w:r>
        <w:rPr>
          <w:rFonts w:eastAsia="Times New Roman" w:cs="Times New Roman"/>
          <w:szCs w:val="24"/>
        </w:rPr>
        <w:t>ρ</w:t>
      </w:r>
      <w:r>
        <w:rPr>
          <w:rFonts w:eastAsia="Times New Roman" w:cs="Times New Roman"/>
          <w:szCs w:val="24"/>
        </w:rPr>
        <w:t>ίσης</w:t>
      </w:r>
      <w:r>
        <w:rPr>
          <w:rFonts w:eastAsia="Times New Roman" w:cs="Times New Roman"/>
          <w:szCs w:val="24"/>
        </w:rPr>
        <w:t xml:space="preserve"> της Νέας Δημοκρατίας κ. </w:t>
      </w:r>
      <w:r w:rsidRPr="006405CC">
        <w:rPr>
          <w:rFonts w:eastAsia="Times New Roman" w:cs="Times New Roman"/>
          <w:bCs/>
          <w:szCs w:val="24"/>
        </w:rPr>
        <w:t xml:space="preserve">Μάξιμου </w:t>
      </w:r>
      <w:proofErr w:type="spellStart"/>
      <w:r w:rsidRPr="006405CC">
        <w:rPr>
          <w:rFonts w:eastAsia="Times New Roman" w:cs="Times New Roman"/>
          <w:bCs/>
          <w:szCs w:val="24"/>
        </w:rPr>
        <w:t>Χαρακόπουλου</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sidRPr="006405CC">
        <w:rPr>
          <w:rFonts w:eastAsia="Times New Roman" w:cs="Times New Roman"/>
          <w:bCs/>
          <w:szCs w:val="24"/>
        </w:rPr>
        <w:t>Εσωτερικών,</w:t>
      </w:r>
      <w:r>
        <w:rPr>
          <w:rFonts w:eastAsia="Times New Roman" w:cs="Times New Roman"/>
          <w:szCs w:val="24"/>
        </w:rPr>
        <w:t xml:space="preserve"> με θέμα: «Επιστολή διαμαρτυρίας και απόγνωσης κατοίκω</w:t>
      </w:r>
      <w:r>
        <w:rPr>
          <w:rFonts w:eastAsia="Times New Roman" w:cs="Times New Roman"/>
          <w:szCs w:val="24"/>
        </w:rPr>
        <w:t>ν των Εξαρχείων».</w:t>
      </w:r>
    </w:p>
    <w:p w14:paraId="7FFA62A4"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 xml:space="preserve">12. Η με αριθμό 1586/2-5-2018 επίκαιρη ερώτηση του Βουλευτή Αργολίδας της Δημοκρατικής Συμπαράταξης </w:t>
      </w:r>
      <w:r w:rsidRPr="003D4627">
        <w:rPr>
          <w:rFonts w:eastAsia="Times New Roman"/>
          <w:szCs w:val="24"/>
        </w:rPr>
        <w:t>ΠΑΣΟΚ</w:t>
      </w:r>
      <w:r>
        <w:rPr>
          <w:rFonts w:eastAsia="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κ.</w:t>
      </w:r>
      <w:r>
        <w:rPr>
          <w:rFonts w:eastAsia="Times New Roman" w:cs="Times New Roman"/>
          <w:b/>
          <w:bCs/>
          <w:szCs w:val="24"/>
        </w:rPr>
        <w:t xml:space="preserve"> </w:t>
      </w:r>
      <w:r w:rsidRPr="006405CC">
        <w:rPr>
          <w:rFonts w:eastAsia="Times New Roman" w:cs="Times New Roman"/>
          <w:bCs/>
          <w:szCs w:val="24"/>
        </w:rPr>
        <w:t>Ιωάννη Μανιάτη</w:t>
      </w:r>
      <w:r>
        <w:rPr>
          <w:rFonts w:eastAsia="Times New Roman" w:cs="Times New Roman"/>
          <w:b/>
          <w:bCs/>
          <w:szCs w:val="24"/>
        </w:rPr>
        <w:t xml:space="preserve"> </w:t>
      </w:r>
      <w:r>
        <w:rPr>
          <w:rFonts w:eastAsia="Times New Roman" w:cs="Times New Roman"/>
          <w:szCs w:val="24"/>
        </w:rPr>
        <w:t>προς τον Υπουργό</w:t>
      </w:r>
      <w:r>
        <w:rPr>
          <w:rFonts w:eastAsia="Times New Roman" w:cs="Times New Roman"/>
          <w:b/>
          <w:bCs/>
          <w:szCs w:val="24"/>
        </w:rPr>
        <w:t xml:space="preserve"> </w:t>
      </w:r>
      <w:r w:rsidRPr="006405CC">
        <w:rPr>
          <w:rFonts w:eastAsia="Times New Roman" w:cs="Times New Roman"/>
          <w:bCs/>
          <w:szCs w:val="24"/>
        </w:rPr>
        <w:t>Αγροτικής Ανάπτυξης και Τροφίμων,</w:t>
      </w:r>
      <w:r>
        <w:rPr>
          <w:rFonts w:eastAsia="Times New Roman" w:cs="Times New Roman"/>
          <w:szCs w:val="24"/>
        </w:rPr>
        <w:t xml:space="preserve"> με θέμα: «</w:t>
      </w:r>
      <w:r>
        <w:rPr>
          <w:rFonts w:eastAsia="Times New Roman" w:cs="Times New Roman"/>
          <w:szCs w:val="24"/>
        </w:rPr>
        <w:t>Κ</w:t>
      </w:r>
      <w:r>
        <w:rPr>
          <w:rFonts w:eastAsia="Times New Roman" w:cs="Times New Roman"/>
          <w:szCs w:val="24"/>
        </w:rPr>
        <w:t xml:space="preserve">αταβολή αποζημιώσεων από τον ΕΛΓΑ για τις </w:t>
      </w:r>
      <w:r>
        <w:rPr>
          <w:rFonts w:eastAsia="Times New Roman" w:cs="Times New Roman"/>
          <w:szCs w:val="24"/>
        </w:rPr>
        <w:t>ζημιές από τη χαλαζόπτωση του Νοεμβρίου του 2017».</w:t>
      </w:r>
    </w:p>
    <w:p w14:paraId="7FFA62A5"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lastRenderedPageBreak/>
        <w:t xml:space="preserve">13. Η με αριθμό 1604/7-5-2018 επίκαιρη ερώτηση του Βουλευτή Β΄ Αθηνών του Συνασπισμού Ριζοσπαστικής Αριστεράς κ. </w:t>
      </w:r>
      <w:r w:rsidRPr="006405CC">
        <w:rPr>
          <w:rFonts w:eastAsia="Times New Roman" w:cs="Times New Roman"/>
          <w:bCs/>
          <w:szCs w:val="24"/>
        </w:rPr>
        <w:t xml:space="preserve">Νικολάου </w:t>
      </w:r>
      <w:proofErr w:type="spellStart"/>
      <w:r w:rsidRPr="006405CC">
        <w:rPr>
          <w:rFonts w:eastAsia="Times New Roman" w:cs="Times New Roman"/>
          <w:bCs/>
          <w:szCs w:val="24"/>
        </w:rPr>
        <w:t>Ξυδάκη</w:t>
      </w:r>
      <w:proofErr w:type="spellEnd"/>
      <w:r>
        <w:rPr>
          <w:rFonts w:eastAsia="Times New Roman" w:cs="Times New Roman"/>
          <w:szCs w:val="24"/>
        </w:rPr>
        <w:t xml:space="preserve"> προς τον Υπουργό </w:t>
      </w:r>
      <w:r w:rsidRPr="006405CC">
        <w:rPr>
          <w:rFonts w:eastAsia="Times New Roman" w:cs="Times New Roman"/>
          <w:bCs/>
          <w:szCs w:val="24"/>
        </w:rPr>
        <w:t>Εσωτερικών,</w:t>
      </w:r>
      <w:r>
        <w:rPr>
          <w:rFonts w:eastAsia="Times New Roman" w:cs="Times New Roman"/>
          <w:b/>
          <w:bCs/>
          <w:szCs w:val="24"/>
        </w:rPr>
        <w:t xml:space="preserve"> </w:t>
      </w:r>
      <w:r>
        <w:rPr>
          <w:rFonts w:eastAsia="Times New Roman" w:cs="Times New Roman"/>
          <w:szCs w:val="24"/>
        </w:rPr>
        <w:t>με θέμα: «Επαναφορά αρχικής ρύθμισης ν.3852/201</w:t>
      </w:r>
      <w:r>
        <w:rPr>
          <w:rFonts w:eastAsia="Times New Roman" w:cs="Times New Roman"/>
          <w:szCs w:val="24"/>
        </w:rPr>
        <w:t>0».</w:t>
      </w:r>
    </w:p>
    <w:p w14:paraId="7FFA62A6"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14. Η με αριθμό 1608/7-5-2018 επίκαιρη ερώτηση της Βουλευτού Σερρών της Νέας Δημοκρατίας κ</w:t>
      </w:r>
      <w:r>
        <w:rPr>
          <w:rFonts w:eastAsia="Times New Roman" w:cs="Times New Roman"/>
          <w:szCs w:val="24"/>
        </w:rPr>
        <w:t>.</w:t>
      </w:r>
      <w:r>
        <w:rPr>
          <w:rFonts w:eastAsia="Times New Roman" w:cs="Times New Roman"/>
          <w:szCs w:val="24"/>
        </w:rPr>
        <w:t xml:space="preserve"> </w:t>
      </w:r>
      <w:r w:rsidRPr="006405CC">
        <w:rPr>
          <w:rFonts w:eastAsia="Times New Roman" w:cs="Times New Roman"/>
          <w:bCs/>
          <w:szCs w:val="24"/>
        </w:rPr>
        <w:t>Φωτεινής Αραμπατζή</w:t>
      </w:r>
      <w:r>
        <w:rPr>
          <w:rFonts w:eastAsia="Times New Roman" w:cs="Times New Roman"/>
          <w:b/>
          <w:bCs/>
          <w:szCs w:val="24"/>
        </w:rPr>
        <w:t xml:space="preserve"> </w:t>
      </w:r>
      <w:r>
        <w:rPr>
          <w:rFonts w:eastAsia="Times New Roman" w:cs="Times New Roman"/>
          <w:szCs w:val="24"/>
        </w:rPr>
        <w:t xml:space="preserve">προς τον Υπουργό </w:t>
      </w:r>
      <w:r w:rsidRPr="006405CC">
        <w:rPr>
          <w:rFonts w:eastAsia="Times New Roman" w:cs="Times New Roman"/>
          <w:bCs/>
          <w:szCs w:val="24"/>
        </w:rPr>
        <w:t>Αγροτικής Ανάπτυξης και Τροφίμων,</w:t>
      </w:r>
      <w:r>
        <w:rPr>
          <w:rFonts w:eastAsia="Times New Roman" w:cs="Times New Roman"/>
          <w:b/>
          <w:bCs/>
          <w:szCs w:val="24"/>
        </w:rPr>
        <w:t xml:space="preserve"> </w:t>
      </w:r>
      <w:r>
        <w:rPr>
          <w:rFonts w:eastAsia="Times New Roman" w:cs="Times New Roman"/>
          <w:szCs w:val="24"/>
        </w:rPr>
        <w:t xml:space="preserve">με θέμα: «Πρωτόγνωρη κρίση στην ελληνική </w:t>
      </w:r>
      <w:proofErr w:type="spellStart"/>
      <w:r>
        <w:rPr>
          <w:rFonts w:eastAsia="Times New Roman" w:cs="Times New Roman"/>
          <w:szCs w:val="24"/>
        </w:rPr>
        <w:t>αιγοπροβατοτροφία</w:t>
      </w:r>
      <w:proofErr w:type="spellEnd"/>
      <w:r>
        <w:rPr>
          <w:rFonts w:eastAsia="Times New Roman" w:cs="Times New Roman"/>
          <w:szCs w:val="24"/>
        </w:rPr>
        <w:t>».</w:t>
      </w:r>
    </w:p>
    <w:p w14:paraId="7FFA62A7"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15. Η με αριθμό 1615/8-5-2018</w:t>
      </w:r>
      <w:r>
        <w:rPr>
          <w:rFonts w:eastAsia="Times New Roman" w:cs="Times New Roman"/>
          <w:szCs w:val="24"/>
        </w:rPr>
        <w:t xml:space="preserve"> επίκαιρη ερώτηση της Βουλευτού Αττικής της Δημοκρατικής Συμπαράταξης </w:t>
      </w:r>
      <w:r w:rsidRPr="003D4627">
        <w:rPr>
          <w:rFonts w:eastAsia="Times New Roman"/>
          <w:szCs w:val="24"/>
        </w:rPr>
        <w:t>ΠΑΣΟΚ</w:t>
      </w:r>
      <w:r>
        <w:rPr>
          <w:rFonts w:eastAsia="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κ</w:t>
      </w:r>
      <w:r>
        <w:rPr>
          <w:rFonts w:eastAsia="Times New Roman" w:cs="Times New Roman"/>
          <w:szCs w:val="24"/>
        </w:rPr>
        <w:t>.</w:t>
      </w:r>
      <w:r>
        <w:rPr>
          <w:rFonts w:eastAsia="Times New Roman" w:cs="Times New Roman"/>
          <w:szCs w:val="24"/>
        </w:rPr>
        <w:t xml:space="preserve"> </w:t>
      </w:r>
      <w:r w:rsidRPr="006405CC">
        <w:rPr>
          <w:rFonts w:eastAsia="Times New Roman" w:cs="Times New Roman"/>
          <w:bCs/>
          <w:szCs w:val="24"/>
        </w:rPr>
        <w:t xml:space="preserve">Εύης </w:t>
      </w:r>
      <w:proofErr w:type="spellStart"/>
      <w:r w:rsidRPr="006405CC">
        <w:rPr>
          <w:rFonts w:eastAsia="Times New Roman" w:cs="Times New Roman"/>
          <w:bCs/>
          <w:szCs w:val="24"/>
        </w:rPr>
        <w:t>Χριστοφιλοπούλου</w:t>
      </w:r>
      <w:proofErr w:type="spellEnd"/>
      <w:r w:rsidRPr="006405CC">
        <w:rPr>
          <w:rFonts w:eastAsia="Times New Roman" w:cs="Times New Roman"/>
          <w:b/>
          <w:szCs w:val="24"/>
        </w:rPr>
        <w:t xml:space="preserve"> </w:t>
      </w:r>
      <w:r>
        <w:rPr>
          <w:rFonts w:eastAsia="Times New Roman" w:cs="Times New Roman"/>
          <w:szCs w:val="24"/>
        </w:rPr>
        <w:t>προς τον Υπουργό</w:t>
      </w:r>
      <w:r>
        <w:rPr>
          <w:rFonts w:eastAsia="Times New Roman" w:cs="Times New Roman"/>
          <w:b/>
          <w:bCs/>
          <w:szCs w:val="24"/>
        </w:rPr>
        <w:t xml:space="preserve"> </w:t>
      </w:r>
      <w:r w:rsidRPr="006405CC">
        <w:rPr>
          <w:rFonts w:eastAsia="Times New Roman" w:cs="Times New Roman"/>
          <w:bCs/>
          <w:szCs w:val="24"/>
        </w:rPr>
        <w:t>Εσωτερικών,</w:t>
      </w:r>
      <w:r>
        <w:rPr>
          <w:rFonts w:eastAsia="Times New Roman" w:cs="Times New Roman"/>
          <w:szCs w:val="24"/>
        </w:rPr>
        <w:t xml:space="preserve"> με θέμα: «Μηδενική ανοχή των κατοίκων των Εξαρχείων στην ανεπάρκεια σχεδίου αντιμετώπισης της επικίνδυνης κατάστασης σ</w:t>
      </w:r>
      <w:r>
        <w:rPr>
          <w:rFonts w:eastAsia="Times New Roman" w:cs="Times New Roman"/>
          <w:szCs w:val="24"/>
        </w:rPr>
        <w:t>την περιοχή».</w:t>
      </w:r>
    </w:p>
    <w:p w14:paraId="7FFA62A8"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 xml:space="preserve">16. Η με αριθμό 1614/7-5-2018 επίκαιρη ερώτηση του Βουλευτή Β΄ Αθηνών της Δημοκρατικής Συμπαράταξης </w:t>
      </w:r>
      <w:r w:rsidRPr="003D4627">
        <w:rPr>
          <w:rFonts w:eastAsia="Times New Roman"/>
          <w:szCs w:val="24"/>
        </w:rPr>
        <w:t>ΠΑΣΟΚ</w:t>
      </w:r>
      <w:r>
        <w:rPr>
          <w:rFonts w:eastAsia="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κ</w:t>
      </w:r>
      <w:r w:rsidRPr="006405CC">
        <w:rPr>
          <w:rFonts w:eastAsia="Times New Roman" w:cs="Times New Roman"/>
          <w:b/>
          <w:szCs w:val="24"/>
        </w:rPr>
        <w:t xml:space="preserve">. </w:t>
      </w:r>
      <w:r w:rsidRPr="006405CC">
        <w:rPr>
          <w:rFonts w:eastAsia="Times New Roman" w:cs="Times New Roman"/>
          <w:bCs/>
          <w:szCs w:val="24"/>
        </w:rPr>
        <w:t>Γεωργίου - Δημητρίου Καρρά</w:t>
      </w:r>
      <w:r>
        <w:rPr>
          <w:rFonts w:eastAsia="Times New Roman" w:cs="Times New Roman"/>
          <w:b/>
          <w:bCs/>
          <w:szCs w:val="24"/>
        </w:rPr>
        <w:t xml:space="preserve"> </w:t>
      </w:r>
      <w:r>
        <w:rPr>
          <w:rFonts w:eastAsia="Times New Roman" w:cs="Times New Roman"/>
          <w:szCs w:val="24"/>
        </w:rPr>
        <w:t xml:space="preserve">προς </w:t>
      </w:r>
      <w:r>
        <w:rPr>
          <w:rFonts w:eastAsia="Times New Roman" w:cs="Times New Roman"/>
          <w:szCs w:val="24"/>
        </w:rPr>
        <w:lastRenderedPageBreak/>
        <w:t>τον Υπουργό</w:t>
      </w:r>
      <w:r>
        <w:rPr>
          <w:rFonts w:eastAsia="Times New Roman" w:cs="Times New Roman"/>
          <w:b/>
          <w:bCs/>
          <w:szCs w:val="24"/>
        </w:rPr>
        <w:t xml:space="preserve"> </w:t>
      </w:r>
      <w:r w:rsidRPr="006405CC">
        <w:rPr>
          <w:rFonts w:eastAsia="Times New Roman" w:cs="Times New Roman"/>
          <w:bCs/>
          <w:szCs w:val="24"/>
        </w:rPr>
        <w:t>Εξωτερικών,</w:t>
      </w:r>
      <w:r>
        <w:rPr>
          <w:rFonts w:eastAsia="Times New Roman" w:cs="Times New Roman"/>
          <w:szCs w:val="24"/>
        </w:rPr>
        <w:t xml:space="preserve"> με θέμα: «Επείγουσα ανάγκη ενεργειών προώθησης για την αναγνώριση της</w:t>
      </w:r>
      <w:r>
        <w:rPr>
          <w:rFonts w:eastAsia="Times New Roman" w:cs="Times New Roman"/>
          <w:szCs w:val="24"/>
        </w:rPr>
        <w:t xml:space="preserve"> Γενοκτονίας των Ελλήνων του Πόντου».</w:t>
      </w:r>
    </w:p>
    <w:p w14:paraId="7FFA62A9"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 xml:space="preserve">17. Η με αριθμό 1554/24-4-2018 επίκαιρη ερώτηση του Βουλευτή Κιλκίς του Λαϊκού Συνδέσμου – Χρυσή Αυγή κ. </w:t>
      </w:r>
      <w:r w:rsidRPr="006405CC">
        <w:rPr>
          <w:rFonts w:eastAsia="Times New Roman" w:cs="Times New Roman"/>
          <w:bCs/>
          <w:szCs w:val="24"/>
        </w:rPr>
        <w:t>Χρήστου Χατζησάββα</w:t>
      </w:r>
      <w:r>
        <w:rPr>
          <w:rFonts w:eastAsia="Times New Roman" w:cs="Times New Roman"/>
          <w:szCs w:val="24"/>
        </w:rPr>
        <w:t xml:space="preserve"> προς τον Υπουργό </w:t>
      </w:r>
      <w:r w:rsidRPr="006405CC">
        <w:rPr>
          <w:rFonts w:eastAsia="Times New Roman" w:cs="Times New Roman"/>
          <w:bCs/>
          <w:szCs w:val="24"/>
        </w:rPr>
        <w:t>Εσωτερικών,</w:t>
      </w:r>
      <w:r>
        <w:rPr>
          <w:rFonts w:eastAsia="Times New Roman" w:cs="Times New Roman"/>
          <w:szCs w:val="24"/>
        </w:rPr>
        <w:t xml:space="preserve"> σχετικά με την ανέγερση κτηρίου για τη στέγαση του Τμήματος Εθνικ</w:t>
      </w:r>
      <w:r>
        <w:rPr>
          <w:rFonts w:eastAsia="Times New Roman" w:cs="Times New Roman"/>
          <w:szCs w:val="24"/>
        </w:rPr>
        <w:t xml:space="preserve">ών Οδών </w:t>
      </w:r>
      <w:proofErr w:type="spellStart"/>
      <w:r>
        <w:rPr>
          <w:rFonts w:eastAsia="Times New Roman" w:cs="Times New Roman"/>
          <w:szCs w:val="24"/>
        </w:rPr>
        <w:t>Παιονίας</w:t>
      </w:r>
      <w:proofErr w:type="spellEnd"/>
      <w:r>
        <w:rPr>
          <w:rFonts w:eastAsia="Times New Roman" w:cs="Times New Roman"/>
          <w:szCs w:val="24"/>
        </w:rPr>
        <w:t>.</w:t>
      </w:r>
    </w:p>
    <w:p w14:paraId="7FFA62AA"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18. Η με αριθμό 1555/25-4-2018 επίκαιρη ερώτηση του Ανεξάρτητου Βουλευτή Μεσσηνίας κ.</w:t>
      </w:r>
      <w:r>
        <w:rPr>
          <w:rFonts w:eastAsia="Times New Roman" w:cs="Times New Roman"/>
          <w:b/>
          <w:bCs/>
          <w:szCs w:val="24"/>
        </w:rPr>
        <w:t xml:space="preserve"> </w:t>
      </w:r>
      <w:r w:rsidRPr="006405CC">
        <w:rPr>
          <w:rFonts w:eastAsia="Times New Roman" w:cs="Times New Roman"/>
          <w:bCs/>
          <w:szCs w:val="24"/>
        </w:rPr>
        <w:t xml:space="preserve">Δημητρίου </w:t>
      </w:r>
      <w:proofErr w:type="spellStart"/>
      <w:r w:rsidRPr="006405CC">
        <w:rPr>
          <w:rFonts w:eastAsia="Times New Roman" w:cs="Times New Roman"/>
          <w:bCs/>
          <w:szCs w:val="24"/>
        </w:rPr>
        <w:t>Κουκούτση</w:t>
      </w:r>
      <w:proofErr w:type="spellEnd"/>
      <w:r>
        <w:rPr>
          <w:rFonts w:eastAsia="Times New Roman" w:cs="Times New Roman"/>
          <w:b/>
          <w:bCs/>
          <w:szCs w:val="24"/>
        </w:rPr>
        <w:t xml:space="preserve"> </w:t>
      </w:r>
      <w:r>
        <w:rPr>
          <w:rFonts w:eastAsia="Times New Roman" w:cs="Times New Roman"/>
          <w:szCs w:val="24"/>
        </w:rPr>
        <w:t>προς τον Υπουργό</w:t>
      </w:r>
      <w:r>
        <w:rPr>
          <w:rFonts w:eastAsia="Times New Roman" w:cs="Times New Roman"/>
          <w:b/>
          <w:bCs/>
          <w:szCs w:val="24"/>
        </w:rPr>
        <w:t xml:space="preserve"> </w:t>
      </w:r>
      <w:r w:rsidRPr="006405CC">
        <w:rPr>
          <w:rFonts w:eastAsia="Times New Roman" w:cs="Times New Roman"/>
          <w:bCs/>
          <w:szCs w:val="24"/>
        </w:rPr>
        <w:t>Εξωτερικών,</w:t>
      </w:r>
      <w:r>
        <w:rPr>
          <w:rFonts w:eastAsia="Times New Roman" w:cs="Times New Roman"/>
          <w:szCs w:val="24"/>
        </w:rPr>
        <w:t xml:space="preserve"> με θέμα: «Χαμηλότοκα δάνεια από την τουρκική τράπεζα </w:t>
      </w:r>
      <w:proofErr w:type="spellStart"/>
      <w:r>
        <w:rPr>
          <w:rFonts w:eastAsia="Times New Roman" w:cs="Times New Roman"/>
          <w:szCs w:val="24"/>
        </w:rPr>
        <w:t>Ζιραάτ</w:t>
      </w:r>
      <w:proofErr w:type="spellEnd"/>
      <w:r>
        <w:rPr>
          <w:rFonts w:eastAsia="Times New Roman" w:cs="Times New Roman"/>
          <w:szCs w:val="24"/>
        </w:rPr>
        <w:t xml:space="preserve"> στους καπνοπαραγωγούς της Θράκης».</w:t>
      </w:r>
    </w:p>
    <w:p w14:paraId="7FFA62AB"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19. Η με</w:t>
      </w:r>
      <w:r>
        <w:rPr>
          <w:rFonts w:eastAsia="Times New Roman" w:cs="Times New Roman"/>
          <w:szCs w:val="24"/>
        </w:rPr>
        <w:t xml:space="preserve"> αριθμό 1149/26-2-2018 επίκαιρη ερώτηση του Βουλευτή Β΄ Πειραι</w:t>
      </w:r>
      <w:r>
        <w:rPr>
          <w:rFonts w:eastAsia="Times New Roman" w:cs="Times New Roman"/>
          <w:szCs w:val="24"/>
        </w:rPr>
        <w:t>ώς</w:t>
      </w:r>
      <w:r>
        <w:rPr>
          <w:rFonts w:eastAsia="Times New Roman" w:cs="Times New Roman"/>
          <w:szCs w:val="24"/>
        </w:rPr>
        <w:t xml:space="preserve"> του Λαϊκού Συνδέσμου - Χρυσή Αυγή κ. </w:t>
      </w:r>
      <w:r w:rsidRPr="006405CC">
        <w:rPr>
          <w:rFonts w:eastAsia="Times New Roman" w:cs="Times New Roman"/>
          <w:bCs/>
          <w:szCs w:val="24"/>
        </w:rPr>
        <w:t>Ιωάννη Λαγού</w:t>
      </w:r>
      <w:r>
        <w:rPr>
          <w:rFonts w:eastAsia="Times New Roman" w:cs="Times New Roman"/>
          <w:b/>
          <w:bCs/>
          <w:szCs w:val="24"/>
        </w:rPr>
        <w:t xml:space="preserve"> </w:t>
      </w:r>
      <w:r>
        <w:rPr>
          <w:rFonts w:eastAsia="Times New Roman" w:cs="Times New Roman"/>
          <w:szCs w:val="24"/>
        </w:rPr>
        <w:t xml:space="preserve">προς τον Υπουργό </w:t>
      </w:r>
      <w:r w:rsidRPr="006405CC">
        <w:rPr>
          <w:rFonts w:eastAsia="Times New Roman" w:cs="Times New Roman"/>
          <w:bCs/>
          <w:szCs w:val="24"/>
        </w:rPr>
        <w:t>Εσωτερικών,</w:t>
      </w:r>
      <w:r>
        <w:rPr>
          <w:rFonts w:eastAsia="Times New Roman" w:cs="Times New Roman"/>
          <w:b/>
          <w:bCs/>
          <w:szCs w:val="24"/>
        </w:rPr>
        <w:t xml:space="preserve"> </w:t>
      </w:r>
      <w:r>
        <w:rPr>
          <w:rFonts w:eastAsia="Times New Roman" w:cs="Times New Roman"/>
          <w:szCs w:val="24"/>
        </w:rPr>
        <w:lastRenderedPageBreak/>
        <w:t xml:space="preserve">με θέμα: «Γνωστή από παρακρατικό </w:t>
      </w:r>
      <w:proofErr w:type="spellStart"/>
      <w:r>
        <w:rPr>
          <w:rFonts w:eastAsia="Times New Roman" w:cs="Times New Roman"/>
          <w:szCs w:val="24"/>
        </w:rPr>
        <w:t>ιστότοπο</w:t>
      </w:r>
      <w:proofErr w:type="spellEnd"/>
      <w:r>
        <w:rPr>
          <w:rFonts w:eastAsia="Times New Roman" w:cs="Times New Roman"/>
          <w:szCs w:val="24"/>
        </w:rPr>
        <w:t xml:space="preserve"> έγινε η πρωτοφανής επίθεση στο Α.Τ. Καισαριανής».</w:t>
      </w:r>
    </w:p>
    <w:p w14:paraId="7FFA62AC"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20. Η με αριθμό 1151</w:t>
      </w:r>
      <w:r>
        <w:rPr>
          <w:rFonts w:eastAsia="Times New Roman" w:cs="Times New Roman"/>
          <w:szCs w:val="24"/>
        </w:rPr>
        <w:t xml:space="preserve">/26-2-2018 επίκαιρη ερώτηση του Βουλευτή Κιλκίς του Λαϊκού Συνδέσμου - Χρυσή Αυγή κ. </w:t>
      </w:r>
      <w:r w:rsidRPr="006405CC">
        <w:rPr>
          <w:rFonts w:eastAsia="Times New Roman" w:cs="Times New Roman"/>
          <w:bCs/>
          <w:szCs w:val="24"/>
        </w:rPr>
        <w:t>Χρήστου Χατζησάββα</w:t>
      </w:r>
      <w:r>
        <w:rPr>
          <w:rFonts w:eastAsia="Times New Roman" w:cs="Times New Roman"/>
          <w:b/>
          <w:bCs/>
          <w:szCs w:val="24"/>
        </w:rPr>
        <w:t xml:space="preserve"> </w:t>
      </w:r>
      <w:r>
        <w:rPr>
          <w:rFonts w:eastAsia="Times New Roman" w:cs="Times New Roman"/>
          <w:szCs w:val="24"/>
        </w:rPr>
        <w:t xml:space="preserve">προς τον Υπουργό </w:t>
      </w:r>
      <w:r w:rsidRPr="006405CC">
        <w:rPr>
          <w:rFonts w:eastAsia="Times New Roman" w:cs="Times New Roman"/>
          <w:bCs/>
          <w:szCs w:val="24"/>
        </w:rPr>
        <w:t>Εσωτερικών,</w:t>
      </w:r>
      <w:r>
        <w:rPr>
          <w:rFonts w:eastAsia="Times New Roman" w:cs="Times New Roman"/>
          <w:b/>
          <w:bCs/>
          <w:szCs w:val="24"/>
        </w:rPr>
        <w:t xml:space="preserve"> </w:t>
      </w:r>
      <w:r>
        <w:rPr>
          <w:rFonts w:eastAsia="Times New Roman" w:cs="Times New Roman"/>
          <w:szCs w:val="24"/>
        </w:rPr>
        <w:t>με θέμα: «Ερωτήματα σχετικώς με την υπόθεση πράκτορα βάσει αποκαλύψεων του Π. Καμμένου».</w:t>
      </w:r>
    </w:p>
    <w:p w14:paraId="7FFA62AD" w14:textId="77777777" w:rsidR="00A26737" w:rsidRDefault="00182441">
      <w:pPr>
        <w:spacing w:line="600" w:lineRule="auto"/>
        <w:ind w:firstLine="720"/>
        <w:jc w:val="both"/>
        <w:rPr>
          <w:rFonts w:eastAsia="Times New Roman" w:cs="Times New Roman"/>
          <w:bCs/>
          <w:szCs w:val="24"/>
        </w:rPr>
      </w:pPr>
      <w:r>
        <w:rPr>
          <w:rFonts w:eastAsia="Times New Roman" w:cs="Times New Roman"/>
          <w:bCs/>
          <w:szCs w:val="24"/>
        </w:rPr>
        <w:t>ΑΝΑΦΟΡΕΣ</w:t>
      </w:r>
      <w:r>
        <w:rPr>
          <w:rFonts w:eastAsia="Times New Roman" w:cs="Times New Roman"/>
          <w:bCs/>
          <w:szCs w:val="24"/>
        </w:rPr>
        <w:t xml:space="preserve"> </w:t>
      </w:r>
      <w:r>
        <w:rPr>
          <w:rFonts w:eastAsia="Times New Roman" w:cs="Times New Roman"/>
          <w:bCs/>
          <w:szCs w:val="24"/>
        </w:rPr>
        <w:t>-</w:t>
      </w:r>
      <w:r>
        <w:rPr>
          <w:rFonts w:eastAsia="Times New Roman" w:cs="Times New Roman"/>
          <w:bCs/>
          <w:szCs w:val="24"/>
        </w:rPr>
        <w:t xml:space="preserve"> </w:t>
      </w:r>
      <w:r>
        <w:rPr>
          <w:rFonts w:eastAsia="Times New Roman" w:cs="Times New Roman"/>
          <w:bCs/>
          <w:szCs w:val="24"/>
        </w:rPr>
        <w:t>ΕΡΩΤΗΣΕΙΣ</w:t>
      </w:r>
      <w:r w:rsidRPr="006405CC">
        <w:rPr>
          <w:rFonts w:eastAsia="Times New Roman" w:cs="Times New Roman"/>
          <w:bCs/>
          <w:szCs w:val="24"/>
        </w:rPr>
        <w:t xml:space="preserve"> (Άρθρο 130 πα</w:t>
      </w:r>
      <w:r w:rsidRPr="006405CC">
        <w:rPr>
          <w:rFonts w:eastAsia="Times New Roman" w:cs="Times New Roman"/>
          <w:bCs/>
          <w:szCs w:val="24"/>
        </w:rPr>
        <w:t>ρ</w:t>
      </w:r>
      <w:r>
        <w:rPr>
          <w:rFonts w:eastAsia="Times New Roman" w:cs="Times New Roman"/>
          <w:bCs/>
          <w:szCs w:val="24"/>
        </w:rPr>
        <w:t xml:space="preserve">άγραφος </w:t>
      </w:r>
      <w:r w:rsidRPr="006405CC">
        <w:rPr>
          <w:rFonts w:eastAsia="Times New Roman" w:cs="Times New Roman"/>
          <w:bCs/>
          <w:szCs w:val="24"/>
        </w:rPr>
        <w:t xml:space="preserve">5 </w:t>
      </w:r>
      <w:r>
        <w:rPr>
          <w:rFonts w:eastAsia="Times New Roman" w:cs="Times New Roman"/>
          <w:bCs/>
          <w:szCs w:val="24"/>
        </w:rPr>
        <w:t xml:space="preserve">του </w:t>
      </w:r>
      <w:r w:rsidRPr="006405CC">
        <w:rPr>
          <w:rFonts w:eastAsia="Times New Roman" w:cs="Times New Roman"/>
          <w:bCs/>
          <w:szCs w:val="24"/>
        </w:rPr>
        <w:t>Καν</w:t>
      </w:r>
      <w:r>
        <w:rPr>
          <w:rFonts w:eastAsia="Times New Roman" w:cs="Times New Roman"/>
          <w:bCs/>
          <w:szCs w:val="24"/>
        </w:rPr>
        <w:t>ονισμού της</w:t>
      </w:r>
      <w:r w:rsidRPr="006405CC">
        <w:rPr>
          <w:rFonts w:eastAsia="Times New Roman" w:cs="Times New Roman"/>
          <w:bCs/>
          <w:szCs w:val="24"/>
        </w:rPr>
        <w:t xml:space="preserve"> Βουλής)</w:t>
      </w:r>
    </w:p>
    <w:p w14:paraId="7FFA62AE"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 xml:space="preserve">1. Η με αριθμό 4391/15-3-2018 ερώτηση του Βουλευτή Ροδόπης της Δημοκρατικής Συμπαράταξης </w:t>
      </w:r>
      <w:r w:rsidRPr="003D4627">
        <w:rPr>
          <w:rFonts w:eastAsia="Times New Roman"/>
          <w:szCs w:val="24"/>
        </w:rPr>
        <w:t>ΠΑΣΟΚ</w:t>
      </w:r>
      <w:r>
        <w:rPr>
          <w:rFonts w:eastAsia="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w:t>
      </w:r>
      <w:proofErr w:type="spellStart"/>
      <w:r w:rsidRPr="006405CC">
        <w:rPr>
          <w:rFonts w:eastAsia="Times New Roman" w:cs="Times New Roman"/>
          <w:bCs/>
          <w:szCs w:val="24"/>
        </w:rPr>
        <w:t>Ιλχάν</w:t>
      </w:r>
      <w:proofErr w:type="spellEnd"/>
      <w:r w:rsidRPr="006405CC">
        <w:rPr>
          <w:rFonts w:eastAsia="Times New Roman" w:cs="Times New Roman"/>
          <w:bCs/>
          <w:szCs w:val="24"/>
        </w:rPr>
        <w:t xml:space="preserve"> Αχμέτ</w:t>
      </w:r>
      <w:r>
        <w:rPr>
          <w:rFonts w:eastAsia="Times New Roman" w:cs="Times New Roman"/>
          <w:b/>
          <w:bCs/>
          <w:szCs w:val="24"/>
        </w:rPr>
        <w:t xml:space="preserve"> </w:t>
      </w:r>
      <w:r>
        <w:rPr>
          <w:rFonts w:eastAsia="Times New Roman" w:cs="Times New Roman"/>
          <w:szCs w:val="24"/>
        </w:rPr>
        <w:t xml:space="preserve">προς τον Υπουργό </w:t>
      </w:r>
      <w:r w:rsidRPr="006405CC">
        <w:rPr>
          <w:rFonts w:eastAsia="Times New Roman" w:cs="Times New Roman"/>
          <w:bCs/>
          <w:szCs w:val="24"/>
        </w:rPr>
        <w:t>Αγροτικής Ανάπτυξης και Τροφίμων,</w:t>
      </w:r>
      <w:r>
        <w:rPr>
          <w:rFonts w:eastAsia="Times New Roman" w:cs="Times New Roman"/>
          <w:b/>
          <w:bCs/>
          <w:szCs w:val="24"/>
        </w:rPr>
        <w:t xml:space="preserve"> </w:t>
      </w:r>
      <w:r>
        <w:rPr>
          <w:rFonts w:eastAsia="Times New Roman" w:cs="Times New Roman"/>
          <w:szCs w:val="24"/>
        </w:rPr>
        <w:t>με θέμα: «Διευκόλυνση διενέργειας λατρευτικού τύπ</w:t>
      </w:r>
      <w:r>
        <w:rPr>
          <w:rFonts w:eastAsia="Times New Roman" w:cs="Times New Roman"/>
          <w:szCs w:val="24"/>
        </w:rPr>
        <w:t>ου σφα</w:t>
      </w:r>
      <w:r>
        <w:rPr>
          <w:rFonts w:eastAsia="Times New Roman" w:cs="Times New Roman"/>
          <w:szCs w:val="24"/>
        </w:rPr>
        <w:lastRenderedPageBreak/>
        <w:t>γών μικρών και μεγάλων μηρυκαστικών κατά την διάρκεια της μουσουλμανικής θρησκευτικής εορτής «</w:t>
      </w:r>
      <w:proofErr w:type="spellStart"/>
      <w:r>
        <w:rPr>
          <w:rFonts w:eastAsia="Times New Roman" w:cs="Times New Roman"/>
          <w:szCs w:val="24"/>
        </w:rPr>
        <w:t>Κουρμάν</w:t>
      </w:r>
      <w:proofErr w:type="spellEnd"/>
      <w:r>
        <w:rPr>
          <w:rFonts w:eastAsia="Times New Roman" w:cs="Times New Roman"/>
          <w:szCs w:val="24"/>
        </w:rPr>
        <w:t xml:space="preserve"> </w:t>
      </w:r>
      <w:proofErr w:type="spellStart"/>
      <w:r>
        <w:rPr>
          <w:rFonts w:eastAsia="Times New Roman" w:cs="Times New Roman"/>
          <w:szCs w:val="24"/>
        </w:rPr>
        <w:t>Μπαϊράμ</w:t>
      </w:r>
      <w:proofErr w:type="spellEnd"/>
      <w:r>
        <w:rPr>
          <w:rFonts w:eastAsia="Times New Roman" w:cs="Times New Roman"/>
          <w:szCs w:val="24"/>
        </w:rPr>
        <w:t>» στην Περιφέρεια Ανατολικής Μακεδονίας και Θράκης».</w:t>
      </w:r>
    </w:p>
    <w:p w14:paraId="7FFA62AF"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2. Η με αριθμό 2464/10-1-2018 ερώτηση του Βουλευτή Ηρακλείου της Δημοκρατικής Συμπαράταξ</w:t>
      </w:r>
      <w:r>
        <w:rPr>
          <w:rFonts w:eastAsia="Times New Roman" w:cs="Times New Roman"/>
          <w:szCs w:val="24"/>
        </w:rPr>
        <w:t xml:space="preserve">ης </w:t>
      </w:r>
      <w:r w:rsidRPr="003D4627">
        <w:rPr>
          <w:rFonts w:eastAsia="Times New Roman"/>
          <w:szCs w:val="24"/>
        </w:rPr>
        <w:t>ΠΑΣΟΚ</w:t>
      </w:r>
      <w:r>
        <w:rPr>
          <w:rFonts w:eastAsia="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w:t>
      </w:r>
      <w:r w:rsidRPr="006405CC">
        <w:rPr>
          <w:rFonts w:eastAsia="Times New Roman" w:cs="Times New Roman"/>
          <w:bCs/>
          <w:szCs w:val="24"/>
        </w:rPr>
        <w:t xml:space="preserve">Βασιλείου </w:t>
      </w:r>
      <w:proofErr w:type="spellStart"/>
      <w:r w:rsidRPr="006405CC">
        <w:rPr>
          <w:rFonts w:eastAsia="Times New Roman" w:cs="Times New Roman"/>
          <w:bCs/>
          <w:szCs w:val="24"/>
        </w:rPr>
        <w:t>Κεγκέρογλου</w:t>
      </w:r>
      <w:proofErr w:type="spellEnd"/>
      <w:r w:rsidRPr="006405CC">
        <w:rPr>
          <w:rFonts w:eastAsia="Times New Roman" w:cs="Times New Roman"/>
          <w:b/>
          <w:szCs w:val="24"/>
        </w:rPr>
        <w:t xml:space="preserve"> </w:t>
      </w:r>
      <w:r>
        <w:rPr>
          <w:rFonts w:eastAsia="Times New Roman" w:cs="Times New Roman"/>
          <w:szCs w:val="24"/>
        </w:rPr>
        <w:t xml:space="preserve">προς τον Υπουργό </w:t>
      </w:r>
      <w:r w:rsidRPr="006405CC">
        <w:rPr>
          <w:rFonts w:eastAsia="Times New Roman" w:cs="Times New Roman"/>
          <w:bCs/>
          <w:szCs w:val="24"/>
        </w:rPr>
        <w:t>Αγροτικής Ανάπτυξης και Τροφίμων,</w:t>
      </w:r>
      <w:r>
        <w:rPr>
          <w:rFonts w:eastAsia="Times New Roman" w:cs="Times New Roman"/>
          <w:szCs w:val="24"/>
        </w:rPr>
        <w:t xml:space="preserve"> με θέμα: «Να προχωρήσει άμεσα η χρηματοδότηση για την εκτροπή του Πλατύ ποταμού για την ενίσχυση Φράγματος Φανερωμένης».</w:t>
      </w:r>
    </w:p>
    <w:p w14:paraId="7FFA62B0"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 xml:space="preserve">3. Η με αριθμό 4699/26-3-2018 ερώτηση του Βουλευτή Σερρών της Δημοκρατικής Συμπαράταξης </w:t>
      </w:r>
      <w:r w:rsidRPr="003D4627">
        <w:rPr>
          <w:rFonts w:eastAsia="Times New Roman"/>
          <w:szCs w:val="24"/>
        </w:rPr>
        <w:t>ΠΑΣΟΚ</w:t>
      </w:r>
      <w:r>
        <w:rPr>
          <w:rFonts w:eastAsia="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κ.</w:t>
      </w:r>
      <w:r>
        <w:rPr>
          <w:rFonts w:eastAsia="Times New Roman" w:cs="Times New Roman"/>
          <w:b/>
          <w:bCs/>
          <w:szCs w:val="24"/>
        </w:rPr>
        <w:t xml:space="preserve"> </w:t>
      </w:r>
      <w:r w:rsidRPr="006405CC">
        <w:rPr>
          <w:rFonts w:eastAsia="Times New Roman" w:cs="Times New Roman"/>
          <w:bCs/>
          <w:szCs w:val="24"/>
        </w:rPr>
        <w:t>Μιχαήλ Τζελέπη</w:t>
      </w:r>
      <w:r>
        <w:rPr>
          <w:rFonts w:eastAsia="Times New Roman" w:cs="Times New Roman"/>
          <w:b/>
          <w:bCs/>
          <w:szCs w:val="24"/>
        </w:rPr>
        <w:t xml:space="preserve"> </w:t>
      </w:r>
      <w:r>
        <w:rPr>
          <w:rFonts w:eastAsia="Times New Roman" w:cs="Times New Roman"/>
          <w:szCs w:val="24"/>
        </w:rPr>
        <w:t>προς τον Υπουργό</w:t>
      </w:r>
      <w:r>
        <w:rPr>
          <w:rFonts w:eastAsia="Times New Roman" w:cs="Times New Roman"/>
          <w:b/>
          <w:bCs/>
          <w:szCs w:val="24"/>
        </w:rPr>
        <w:t xml:space="preserve"> </w:t>
      </w:r>
      <w:r w:rsidRPr="006405CC">
        <w:rPr>
          <w:rFonts w:eastAsia="Times New Roman" w:cs="Times New Roman"/>
          <w:bCs/>
          <w:szCs w:val="24"/>
        </w:rPr>
        <w:t>Αγροτικής Ανάπτυξης και Τροφίμων,</w:t>
      </w:r>
      <w:r>
        <w:rPr>
          <w:rFonts w:eastAsia="Times New Roman" w:cs="Times New Roman"/>
          <w:szCs w:val="24"/>
        </w:rPr>
        <w:t xml:space="preserve"> με θέμα: «Η κτηνοτροφία σε κατάσταση έκτακτης ανάγκης».</w:t>
      </w:r>
    </w:p>
    <w:p w14:paraId="7FFA62B1"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w:t>
      </w:r>
      <w:r>
        <w:rPr>
          <w:rFonts w:eastAsia="Times New Roman" w:cs="Times New Roman"/>
          <w:szCs w:val="24"/>
        </w:rPr>
        <w:t xml:space="preserve"> εισερχόμ</w:t>
      </w:r>
      <w:r>
        <w:rPr>
          <w:rFonts w:eastAsia="Times New Roman" w:cs="Times New Roman"/>
          <w:szCs w:val="24"/>
        </w:rPr>
        <w:t>αστε</w:t>
      </w:r>
      <w:r>
        <w:rPr>
          <w:rFonts w:eastAsia="Times New Roman" w:cs="Times New Roman"/>
          <w:szCs w:val="24"/>
        </w:rPr>
        <w:t xml:space="preserve"> στην ημερήσια διάταξη της </w:t>
      </w:r>
    </w:p>
    <w:p w14:paraId="7FFA62B2" w14:textId="77777777" w:rsidR="00A26737" w:rsidRDefault="00182441">
      <w:pPr>
        <w:spacing w:line="600" w:lineRule="auto"/>
        <w:ind w:firstLine="720"/>
        <w:jc w:val="center"/>
        <w:rPr>
          <w:rFonts w:eastAsia="Times New Roman" w:cs="Times New Roman"/>
          <w:b/>
          <w:szCs w:val="24"/>
        </w:rPr>
      </w:pPr>
      <w:r>
        <w:rPr>
          <w:rFonts w:eastAsia="Times New Roman" w:cs="Times New Roman"/>
          <w:b/>
          <w:szCs w:val="24"/>
        </w:rPr>
        <w:t>ΝΟΜΟΘΕΤΙΚΗΣ ΕΡΓΑΣΙΑΣ</w:t>
      </w:r>
    </w:p>
    <w:p w14:paraId="7FFA62B3"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lastRenderedPageBreak/>
        <w:t>Μόνη συζήτηση και ψήφιση επί της αρχής, των άρθρων και του συνόλου των σχεδίων νόμου του Υπουργείου Εξωτερικών</w:t>
      </w:r>
      <w:r>
        <w:rPr>
          <w:rFonts w:eastAsia="Times New Roman" w:cs="Times New Roman"/>
          <w:szCs w:val="24"/>
        </w:rPr>
        <w:t>:</w:t>
      </w:r>
      <w:r>
        <w:rPr>
          <w:rFonts w:eastAsia="Times New Roman" w:cs="Times New Roman"/>
          <w:szCs w:val="24"/>
        </w:rPr>
        <w:t xml:space="preserve"> «Κύρωση της Συμφωνίας Πολιτικού Διαλόγου και Συνεργασίας μεταξύ της Ευρωπαϊκής Ένω</w:t>
      </w:r>
      <w:r>
        <w:rPr>
          <w:rFonts w:eastAsia="Times New Roman" w:cs="Times New Roman"/>
          <w:szCs w:val="24"/>
        </w:rPr>
        <w:t xml:space="preserve">σης και των </w:t>
      </w:r>
      <w:r>
        <w:rPr>
          <w:rFonts w:eastAsia="Times New Roman" w:cs="Times New Roman"/>
          <w:szCs w:val="24"/>
        </w:rPr>
        <w:t>κ</w:t>
      </w:r>
      <w:r>
        <w:rPr>
          <w:rFonts w:eastAsia="Times New Roman" w:cs="Times New Roman"/>
          <w:szCs w:val="24"/>
        </w:rPr>
        <w:t>ρατών</w:t>
      </w:r>
      <w:r w:rsidRPr="00E14264">
        <w:rPr>
          <w:rFonts w:eastAsia="Times New Roman" w:cs="Times New Roman"/>
          <w:szCs w:val="24"/>
        </w:rPr>
        <w:t xml:space="preserve"> </w:t>
      </w:r>
      <w:r>
        <w:rPr>
          <w:rFonts w:eastAsia="Times New Roman" w:cs="Times New Roman"/>
          <w:szCs w:val="24"/>
        </w:rPr>
        <w:t>-</w:t>
      </w:r>
      <w:r w:rsidRPr="00E14264">
        <w:rPr>
          <w:rFonts w:eastAsia="Times New Roman" w:cs="Times New Roman"/>
          <w:szCs w:val="24"/>
        </w:rPr>
        <w:t xml:space="preserve"> </w:t>
      </w:r>
      <w:r>
        <w:rPr>
          <w:rFonts w:eastAsia="Times New Roman" w:cs="Times New Roman"/>
          <w:szCs w:val="24"/>
        </w:rPr>
        <w:t>μ</w:t>
      </w:r>
      <w:r>
        <w:rPr>
          <w:rFonts w:eastAsia="Times New Roman" w:cs="Times New Roman"/>
          <w:szCs w:val="24"/>
        </w:rPr>
        <w:t xml:space="preserve">ελών </w:t>
      </w:r>
      <w:r>
        <w:rPr>
          <w:rFonts w:eastAsia="Times New Roman" w:cs="Times New Roman"/>
          <w:szCs w:val="24"/>
        </w:rPr>
        <w:t>της,</w:t>
      </w:r>
      <w:r>
        <w:rPr>
          <w:rFonts w:eastAsia="Times New Roman" w:cs="Times New Roman"/>
          <w:szCs w:val="24"/>
        </w:rPr>
        <w:t xml:space="preserve"> αφενός</w:t>
      </w:r>
      <w:r>
        <w:rPr>
          <w:rFonts w:eastAsia="Times New Roman" w:cs="Times New Roman"/>
          <w:szCs w:val="24"/>
        </w:rPr>
        <w:t>,</w:t>
      </w:r>
      <w:r>
        <w:rPr>
          <w:rFonts w:eastAsia="Times New Roman" w:cs="Times New Roman"/>
          <w:szCs w:val="24"/>
        </w:rPr>
        <w:t xml:space="preserve"> και της Δημοκρατίας της Κούβας</w:t>
      </w:r>
      <w:r>
        <w:rPr>
          <w:rFonts w:eastAsia="Times New Roman" w:cs="Times New Roman"/>
          <w:szCs w:val="24"/>
        </w:rPr>
        <w:t>,</w:t>
      </w:r>
      <w:r>
        <w:rPr>
          <w:rFonts w:eastAsia="Times New Roman" w:cs="Times New Roman"/>
          <w:szCs w:val="24"/>
        </w:rPr>
        <w:t xml:space="preserve"> αφετέρου</w:t>
      </w:r>
      <w:r>
        <w:rPr>
          <w:rFonts w:eastAsia="Times New Roman" w:cs="Times New Roman"/>
          <w:szCs w:val="24"/>
        </w:rPr>
        <w:t>»</w:t>
      </w:r>
      <w:r>
        <w:rPr>
          <w:rFonts w:eastAsia="Times New Roman" w:cs="Times New Roman"/>
          <w:szCs w:val="24"/>
        </w:rPr>
        <w:t xml:space="preserve"> και </w:t>
      </w:r>
      <w:r>
        <w:rPr>
          <w:rFonts w:eastAsia="Times New Roman" w:cs="Times New Roman"/>
          <w:szCs w:val="24"/>
        </w:rPr>
        <w:t>«</w:t>
      </w:r>
      <w:r>
        <w:rPr>
          <w:rFonts w:eastAsia="Times New Roman" w:cs="Times New Roman"/>
          <w:szCs w:val="24"/>
        </w:rPr>
        <w:t>Κύρωση του Μνημονίου Συνεργασίας μεταξύ του Υπουργείου Εξωτερικών της Ελληνικής Δημοκρατίας και του Υπουργείου Εξωτερικών της Δημοκρατίας της Αλβανίας για την επιτάχυνση</w:t>
      </w:r>
      <w:r>
        <w:rPr>
          <w:rFonts w:eastAsia="Times New Roman" w:cs="Times New Roman"/>
          <w:szCs w:val="24"/>
        </w:rPr>
        <w:t xml:space="preserve"> της διαδικασίας ένταξης της Δημοκρατίας της Αλβανίας στην Ευρωπαϊκή Ένωση».</w:t>
      </w:r>
    </w:p>
    <w:p w14:paraId="7FFA62B4"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Τα σχέδια νόμ</w:t>
      </w:r>
      <w:r>
        <w:rPr>
          <w:rFonts w:eastAsia="Times New Roman" w:cs="Times New Roman"/>
          <w:szCs w:val="24"/>
        </w:rPr>
        <w:t>ου</w:t>
      </w:r>
      <w:r>
        <w:rPr>
          <w:rFonts w:eastAsia="Times New Roman" w:cs="Times New Roman"/>
          <w:szCs w:val="24"/>
        </w:rPr>
        <w:t xml:space="preserve"> ψηφίστηκαν στην αρμόδια Διαρκή Επιτροπή κατά πλειοψηφία. Εισάγονται προς συζήτηση στη Βουλή με τη διαδικασία του άρθρου 108 του Κανονισμού της Βουλής, δηλαδή μπορούν να λάβουν τον λόγο όσοι έχουν αντίρρηση επί της κυρώσεως τους. Προτείνω να γίνει ενιαία σ</w:t>
      </w:r>
      <w:r>
        <w:rPr>
          <w:rFonts w:eastAsia="Times New Roman" w:cs="Times New Roman"/>
          <w:szCs w:val="24"/>
        </w:rPr>
        <w:t xml:space="preserve">υζήτηση επί των δύο </w:t>
      </w:r>
      <w:r>
        <w:rPr>
          <w:rFonts w:eastAsia="Times New Roman" w:cs="Times New Roman"/>
          <w:szCs w:val="24"/>
        </w:rPr>
        <w:t>συ</w:t>
      </w:r>
      <w:r>
        <w:rPr>
          <w:rFonts w:eastAsia="Times New Roman" w:cs="Times New Roman"/>
          <w:szCs w:val="24"/>
        </w:rPr>
        <w:t xml:space="preserve">μβάσεων και να λάβουν τον λόγο όσοι έχουν αντίρρηση για πέντε λεπτά. </w:t>
      </w:r>
    </w:p>
    <w:p w14:paraId="7FFA62B5"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 xml:space="preserve">Κύριε Υπουργέ, θα ακούσουμε πρώτα τους ομιλητές και για τις δύο κυρώσεις και με μια άνεση χρόνου θα απαντήσετε εσείς και για τις δύο. </w:t>
      </w:r>
    </w:p>
    <w:p w14:paraId="7FFA62B6" w14:textId="77777777" w:rsidR="00A26737" w:rsidRDefault="00182441">
      <w:pPr>
        <w:spacing w:line="600" w:lineRule="auto"/>
        <w:ind w:firstLine="720"/>
        <w:jc w:val="both"/>
        <w:rPr>
          <w:rFonts w:eastAsia="Times New Roman" w:cs="Times New Roman"/>
          <w:szCs w:val="24"/>
        </w:rPr>
      </w:pPr>
      <w:r>
        <w:rPr>
          <w:rFonts w:eastAsia="Times New Roman"/>
          <w:b/>
          <w:bCs/>
        </w:rPr>
        <w:lastRenderedPageBreak/>
        <w:t>ΓΕ</w:t>
      </w:r>
      <w:r w:rsidRPr="009132F1">
        <w:rPr>
          <w:rFonts w:eastAsia="Times New Roman"/>
          <w:b/>
          <w:bCs/>
        </w:rPr>
        <w:t>ΩΡΓ</w:t>
      </w:r>
      <w:r>
        <w:rPr>
          <w:rFonts w:eastAsia="Times New Roman"/>
          <w:b/>
          <w:bCs/>
        </w:rPr>
        <w:t>Ι</w:t>
      </w:r>
      <w:r w:rsidRPr="009132F1">
        <w:rPr>
          <w:rFonts w:eastAsia="Times New Roman"/>
          <w:b/>
          <w:bCs/>
        </w:rPr>
        <w:t>ΟΣ ΚΑΤΡΟΥΓΚΑΛΟΣ (Αναπλη</w:t>
      </w:r>
      <w:r w:rsidRPr="009132F1">
        <w:rPr>
          <w:rFonts w:eastAsia="Times New Roman"/>
          <w:b/>
          <w:bCs/>
        </w:rPr>
        <w:t>ρωτής Υπουργός Εξωτερικών):</w:t>
      </w:r>
      <w:r>
        <w:rPr>
          <w:rFonts w:eastAsia="Times New Roman" w:cs="Times New Roman"/>
          <w:szCs w:val="24"/>
        </w:rPr>
        <w:t xml:space="preserve"> Συμφωνώ, κύριε Πρόεδρε. </w:t>
      </w:r>
    </w:p>
    <w:p w14:paraId="7FFA62B7" w14:textId="77777777" w:rsidR="00A26737" w:rsidRDefault="00182441">
      <w:pPr>
        <w:spacing w:line="600" w:lineRule="auto"/>
        <w:ind w:firstLine="720"/>
        <w:jc w:val="both"/>
        <w:rPr>
          <w:rFonts w:eastAsia="Times New Roman" w:cs="Times New Roman"/>
          <w:szCs w:val="24"/>
        </w:rPr>
      </w:pPr>
      <w:r w:rsidRPr="008111CD">
        <w:rPr>
          <w:rFonts w:eastAsia="Times New Roman"/>
          <w:b/>
          <w:bCs/>
        </w:rPr>
        <w:t>ΠΡΟΕΔΡΕΥΩΝ (Νικήτας Κακλαμάνης):</w:t>
      </w:r>
      <w:r>
        <w:rPr>
          <w:rFonts w:eastAsia="Times New Roman" w:cs="Times New Roman"/>
          <w:szCs w:val="24"/>
        </w:rPr>
        <w:t xml:space="preserve"> Απ’ ό,τι βλέπω, πέρα από τον ΣΥΡΙΖΑ, που είναι άλλη η εισηγήτρια,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Αυλωνίτου</w:t>
      </w:r>
      <w:proofErr w:type="spellEnd"/>
      <w:r>
        <w:rPr>
          <w:rFonts w:eastAsia="Times New Roman" w:cs="Times New Roman"/>
          <w:szCs w:val="24"/>
        </w:rPr>
        <w:t>, για την Κούβα και άλλος ο εισηγητής, ο κ. Τζιμάνης, για την Αλβανία, τα υπόλοιπα κόμματα</w:t>
      </w:r>
      <w:r>
        <w:rPr>
          <w:rFonts w:eastAsia="Times New Roman" w:cs="Times New Roman"/>
          <w:szCs w:val="24"/>
        </w:rPr>
        <w:t xml:space="preserve"> έχουν μόνο έναν ομιλητή. Επομένως, θα ξεκινήσουμε από την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Αυλωνίτου</w:t>
      </w:r>
      <w:proofErr w:type="spellEnd"/>
      <w:r>
        <w:rPr>
          <w:rFonts w:eastAsia="Times New Roman" w:cs="Times New Roman"/>
          <w:szCs w:val="24"/>
        </w:rPr>
        <w:t xml:space="preserve">, η οποία θα μιλήσει πέντε λεπτά για την Κούβα. </w:t>
      </w:r>
    </w:p>
    <w:p w14:paraId="7FFA62B8"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 xml:space="preserve">Πάμε, λοιπόν, στην πρώτη </w:t>
      </w:r>
      <w:r>
        <w:rPr>
          <w:rFonts w:eastAsia="Times New Roman" w:cs="Times New Roman"/>
          <w:szCs w:val="24"/>
        </w:rPr>
        <w:t>κ</w:t>
      </w:r>
      <w:r>
        <w:rPr>
          <w:rFonts w:eastAsia="Times New Roman" w:cs="Times New Roman"/>
          <w:szCs w:val="24"/>
        </w:rPr>
        <w:t xml:space="preserve">ύρωση που είναι για την Κούβα. Στην </w:t>
      </w:r>
      <w:r>
        <w:rPr>
          <w:rFonts w:eastAsia="Times New Roman" w:cs="Times New Roman"/>
          <w:szCs w:val="24"/>
        </w:rPr>
        <w:t>ε</w:t>
      </w:r>
      <w:r>
        <w:rPr>
          <w:rFonts w:eastAsia="Times New Roman" w:cs="Times New Roman"/>
          <w:szCs w:val="24"/>
        </w:rPr>
        <w:t>πιτροπή ο ΣΥΡΙΖΑ ψήφισε «</w:t>
      </w:r>
      <w:r>
        <w:rPr>
          <w:rFonts w:eastAsia="Times New Roman" w:cs="Times New Roman"/>
          <w:szCs w:val="24"/>
        </w:rPr>
        <w:t>υπέρ</w:t>
      </w:r>
      <w:r>
        <w:rPr>
          <w:rFonts w:eastAsia="Times New Roman" w:cs="Times New Roman"/>
          <w:szCs w:val="24"/>
        </w:rPr>
        <w:t>», η Νέα Δημοκρατία ψήφισε «</w:t>
      </w:r>
      <w:r>
        <w:rPr>
          <w:rFonts w:eastAsia="Times New Roman" w:cs="Times New Roman"/>
          <w:szCs w:val="24"/>
        </w:rPr>
        <w:t>υπέρ</w:t>
      </w:r>
      <w:r>
        <w:rPr>
          <w:rFonts w:eastAsia="Times New Roman" w:cs="Times New Roman"/>
          <w:szCs w:val="24"/>
        </w:rPr>
        <w:t>», η Δημοκρα</w:t>
      </w:r>
      <w:r>
        <w:rPr>
          <w:rFonts w:eastAsia="Times New Roman" w:cs="Times New Roman"/>
          <w:szCs w:val="24"/>
        </w:rPr>
        <w:t>τική Συμπαράταξη έχει επιφυλαχθεί -πληροφορήθηκα ότι θα έρθει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Κεφαλίδου</w:t>
      </w:r>
      <w:proofErr w:type="spellEnd"/>
      <w:r>
        <w:rPr>
          <w:rFonts w:eastAsia="Times New Roman" w:cs="Times New Roman"/>
          <w:szCs w:val="24"/>
        </w:rPr>
        <w:t>, αλλά δεν την εκφωνώ ακόμα-, η Χρυσή Αυγή ψήφισε «</w:t>
      </w:r>
      <w:r>
        <w:rPr>
          <w:rFonts w:eastAsia="Times New Roman" w:cs="Times New Roman"/>
          <w:szCs w:val="24"/>
        </w:rPr>
        <w:t>κατά</w:t>
      </w:r>
      <w:r>
        <w:rPr>
          <w:rFonts w:eastAsia="Times New Roman" w:cs="Times New Roman"/>
          <w:szCs w:val="24"/>
        </w:rPr>
        <w:t xml:space="preserve">» και επομένως, έχει δικαίωμα, εφόσον το επιθυμεί, να μιλήσει για πέντε λεπτά ο κ. Κασιδιάρης. </w:t>
      </w:r>
    </w:p>
    <w:p w14:paraId="7FFA62B9"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Ορίστε, κύριε Κασιδιάρη, έχετ</w:t>
      </w:r>
      <w:r>
        <w:rPr>
          <w:rFonts w:eastAsia="Times New Roman" w:cs="Times New Roman"/>
          <w:szCs w:val="24"/>
        </w:rPr>
        <w:t>ε τον λόγο για πέντε λεπτά.</w:t>
      </w:r>
    </w:p>
    <w:p w14:paraId="7FFA62BA" w14:textId="77777777" w:rsidR="00A26737" w:rsidRDefault="00182441">
      <w:pPr>
        <w:spacing w:line="600" w:lineRule="auto"/>
        <w:ind w:firstLine="720"/>
        <w:jc w:val="both"/>
        <w:rPr>
          <w:rFonts w:eastAsia="Times New Roman" w:cs="Times New Roman"/>
          <w:szCs w:val="24"/>
        </w:rPr>
      </w:pPr>
      <w:r>
        <w:rPr>
          <w:rFonts w:eastAsia="Times New Roman" w:cs="Times New Roman"/>
          <w:b/>
          <w:szCs w:val="24"/>
        </w:rPr>
        <w:lastRenderedPageBreak/>
        <w:t>ΗΛΙΑΣ ΚΑΣΙΔΙΑΡΗΣ:</w:t>
      </w:r>
      <w:r>
        <w:rPr>
          <w:rFonts w:eastAsia="Times New Roman" w:cs="Times New Roman"/>
          <w:szCs w:val="24"/>
        </w:rPr>
        <w:t xml:space="preserve"> Ευχαριστώ, κύριε Πρόεδρε.</w:t>
      </w:r>
    </w:p>
    <w:p w14:paraId="7FFA62BB"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 xml:space="preserve">Θα είμαι πιο σύντομος. </w:t>
      </w:r>
    </w:p>
    <w:p w14:paraId="7FFA62BC" w14:textId="77777777" w:rsidR="00A26737" w:rsidRDefault="00182441">
      <w:pPr>
        <w:spacing w:line="600" w:lineRule="auto"/>
        <w:ind w:firstLine="720"/>
        <w:jc w:val="both"/>
        <w:rPr>
          <w:rFonts w:eastAsia="Times New Roman" w:cs="Times New Roman"/>
          <w:szCs w:val="24"/>
        </w:rPr>
      </w:pPr>
      <w:r w:rsidRPr="008111CD">
        <w:rPr>
          <w:rFonts w:eastAsia="Times New Roman"/>
          <w:b/>
          <w:bCs/>
        </w:rPr>
        <w:t>ΠΡΟΕΔΡΕΥΩΝ (Νικήτας Κακλαμάνης):</w:t>
      </w:r>
      <w:r>
        <w:rPr>
          <w:rFonts w:eastAsia="Times New Roman" w:cs="Times New Roman"/>
          <w:szCs w:val="24"/>
        </w:rPr>
        <w:t xml:space="preserve"> Κύριε Κασιδιάρη, πριν ξεκινήσετε, θα ήθελα να σας πω ότι επειδή είστε εισηγητής και για τις δύο κυρώσεις, μπορείτε να τοποθετηθ</w:t>
      </w:r>
      <w:r>
        <w:rPr>
          <w:rFonts w:eastAsia="Times New Roman" w:cs="Times New Roman"/>
          <w:szCs w:val="24"/>
        </w:rPr>
        <w:t xml:space="preserve">είτε και για τις δύο και αν δεν σας φτάσουν τα πέντε λεπτά, θα υπάρξει μια ανοχή. </w:t>
      </w:r>
    </w:p>
    <w:p w14:paraId="7FFA62BD"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 xml:space="preserve">Ορίστε, κύριε συνάδελφε, συνεχίστε. </w:t>
      </w:r>
    </w:p>
    <w:p w14:paraId="7FFA62BE" w14:textId="77777777" w:rsidR="00A26737" w:rsidRDefault="00182441">
      <w:pPr>
        <w:spacing w:line="600" w:lineRule="auto"/>
        <w:ind w:firstLine="720"/>
        <w:jc w:val="both"/>
        <w:rPr>
          <w:rFonts w:eastAsia="Times New Roman" w:cs="Times New Roman"/>
          <w:szCs w:val="24"/>
        </w:rPr>
      </w:pPr>
      <w:r>
        <w:rPr>
          <w:rFonts w:eastAsia="Times New Roman" w:cs="Times New Roman"/>
          <w:b/>
          <w:szCs w:val="24"/>
        </w:rPr>
        <w:t>ΗΛΙΑΣ ΚΑΣΙΔΙΑΡΗΣ:</w:t>
      </w:r>
      <w:r>
        <w:rPr>
          <w:rFonts w:eastAsia="Times New Roman" w:cs="Times New Roman"/>
          <w:szCs w:val="24"/>
        </w:rPr>
        <w:t xml:space="preserve"> Θα τοποθετηθώ και για τις δύο κυρώσεις. </w:t>
      </w:r>
    </w:p>
    <w:p w14:paraId="7FFA62BF"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Ξεκινώ, λοιπόν, εν τάχει με το ζήτημα της Κούβας. Μιλάμε για μια –εντός εισαγωγικών- «δημοκρατία», μια δημοκρατία σταλινικού τύπου. Δεν είναι τυχαίο ότι έχει τόσους οπαδούς στις τάξεις της Κυβερνήσεως η περίπτωση της Κούβας, όπου καταπιέζονται, καταπατώντα</w:t>
      </w:r>
      <w:r>
        <w:rPr>
          <w:rFonts w:eastAsia="Times New Roman" w:cs="Times New Roman"/>
          <w:szCs w:val="24"/>
        </w:rPr>
        <w:t>ι τα ανθρώπινα δικαιώματα και όπου υπάρχουν εγκλήματα σε βά</w:t>
      </w:r>
      <w:r>
        <w:rPr>
          <w:rFonts w:eastAsia="Times New Roman" w:cs="Times New Roman"/>
          <w:szCs w:val="24"/>
        </w:rPr>
        <w:lastRenderedPageBreak/>
        <w:t xml:space="preserve">ρος χιλιάδων πολιτών, οι οποίοι θεωρούνται αντιφρονούντες. Είδαμε ακόμη και τη Βόρεια Κορέα και </w:t>
      </w:r>
      <w:r w:rsidRPr="00BF282D">
        <w:rPr>
          <w:rFonts w:eastAsia="Times New Roman" w:cs="Times New Roman"/>
          <w:szCs w:val="24"/>
        </w:rPr>
        <w:t xml:space="preserve">τον Κιμ </w:t>
      </w:r>
      <w:proofErr w:type="spellStart"/>
      <w:r w:rsidRPr="00BF282D">
        <w:rPr>
          <w:rFonts w:eastAsia="Times New Roman" w:cs="Times New Roman"/>
          <w:szCs w:val="24"/>
        </w:rPr>
        <w:t>Γιονγκ</w:t>
      </w:r>
      <w:proofErr w:type="spellEnd"/>
      <w:r>
        <w:rPr>
          <w:rFonts w:eastAsia="Times New Roman" w:cs="Times New Roman"/>
          <w:szCs w:val="24"/>
        </w:rPr>
        <w:t xml:space="preserve"> </w:t>
      </w:r>
      <w:proofErr w:type="spellStart"/>
      <w:r>
        <w:rPr>
          <w:rFonts w:eastAsia="Times New Roman" w:cs="Times New Roman"/>
          <w:szCs w:val="24"/>
        </w:rPr>
        <w:t>Ουν</w:t>
      </w:r>
      <w:proofErr w:type="spellEnd"/>
      <w:r>
        <w:rPr>
          <w:rFonts w:eastAsia="Times New Roman" w:cs="Times New Roman"/>
          <w:szCs w:val="24"/>
        </w:rPr>
        <w:t xml:space="preserve"> να προσέρχεται πλέον σε συνομιλίες. Μιλάμε για την τελευταία σταλινικού τύπου δημο</w:t>
      </w:r>
      <w:r>
        <w:rPr>
          <w:rFonts w:eastAsia="Times New Roman" w:cs="Times New Roman"/>
          <w:szCs w:val="24"/>
        </w:rPr>
        <w:t>κρατία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δικτατορία παγκοσμίως. </w:t>
      </w:r>
    </w:p>
    <w:p w14:paraId="7FFA62C0"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 xml:space="preserve">Επίσης, δεν είναι τυχαίο ότι ο Αλέξης Τσίπρας χρέωσε με ένα υπέρογκο ποσό, εκατοντάδες χιλιάδες ευρώ, το ελληνικό </w:t>
      </w:r>
      <w:r>
        <w:rPr>
          <w:rFonts w:eastAsia="Times New Roman" w:cs="Times New Roman"/>
          <w:szCs w:val="24"/>
        </w:rPr>
        <w:t>δ</w:t>
      </w:r>
      <w:r>
        <w:rPr>
          <w:rFonts w:eastAsia="Times New Roman" w:cs="Times New Roman"/>
          <w:szCs w:val="24"/>
        </w:rPr>
        <w:t xml:space="preserve">ημόσιο για να μεταφέρει πρωθυπουργικό αεροπλάνο στην Κούβα να πάει να μιλήσει στην κηδεία του τελευταίου εν </w:t>
      </w:r>
      <w:r>
        <w:rPr>
          <w:rFonts w:eastAsia="Times New Roman" w:cs="Times New Roman"/>
          <w:szCs w:val="24"/>
        </w:rPr>
        <w:t xml:space="preserve">ζωή κομμουνιστή δικτάτορα. </w:t>
      </w:r>
    </w:p>
    <w:p w14:paraId="7FFA62C1"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 xml:space="preserve">Αφού η ανθρωπότητα είχε απαλλαγεί από τον Στάλιν και τον </w:t>
      </w:r>
      <w:proofErr w:type="spellStart"/>
      <w:r>
        <w:rPr>
          <w:rFonts w:eastAsia="Times New Roman" w:cs="Times New Roman"/>
          <w:szCs w:val="24"/>
        </w:rPr>
        <w:t>Τσαουσέσκου</w:t>
      </w:r>
      <w:proofErr w:type="spellEnd"/>
      <w:r>
        <w:rPr>
          <w:rFonts w:eastAsia="Times New Roman" w:cs="Times New Roman"/>
          <w:szCs w:val="24"/>
        </w:rPr>
        <w:t xml:space="preserve">, ο Αλέξης Τσίπρας χρέωσε το ελληνικό </w:t>
      </w:r>
      <w:r>
        <w:rPr>
          <w:rFonts w:eastAsia="Times New Roman" w:cs="Times New Roman"/>
          <w:szCs w:val="24"/>
        </w:rPr>
        <w:t>δ</w:t>
      </w:r>
      <w:r>
        <w:rPr>
          <w:rFonts w:eastAsia="Times New Roman" w:cs="Times New Roman"/>
          <w:szCs w:val="24"/>
        </w:rPr>
        <w:t xml:space="preserve">ημόσιο για να πάει στην Κούβα να μιλήσει στην κηδεία του </w:t>
      </w:r>
      <w:proofErr w:type="spellStart"/>
      <w:r>
        <w:rPr>
          <w:rFonts w:eastAsia="Times New Roman" w:cs="Times New Roman"/>
          <w:szCs w:val="24"/>
        </w:rPr>
        <w:t>Φιντέλ</w:t>
      </w:r>
      <w:proofErr w:type="spellEnd"/>
      <w:r>
        <w:rPr>
          <w:rFonts w:eastAsia="Times New Roman" w:cs="Times New Roman"/>
          <w:szCs w:val="24"/>
        </w:rPr>
        <w:t xml:space="preserve"> Κάστρο. </w:t>
      </w:r>
    </w:p>
    <w:p w14:paraId="7FFA62C2"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Η αριστερή υποκρισία είναι πλέον κλασική. Έχουμε</w:t>
      </w:r>
      <w:r>
        <w:rPr>
          <w:rFonts w:eastAsia="Times New Roman" w:cs="Times New Roman"/>
          <w:szCs w:val="24"/>
        </w:rPr>
        <w:t xml:space="preserve"> τον μέσο μισθό στην Κούβα να είναι 20 δολάρια τον μήνα και από την άλλη πλευρά βεβαίως, οι </w:t>
      </w:r>
      <w:proofErr w:type="spellStart"/>
      <w:r>
        <w:rPr>
          <w:rFonts w:eastAsia="Times New Roman" w:cs="Times New Roman"/>
          <w:szCs w:val="24"/>
        </w:rPr>
        <w:t>μεγαλοπαράγοντες</w:t>
      </w:r>
      <w:proofErr w:type="spellEnd"/>
      <w:r>
        <w:rPr>
          <w:rFonts w:eastAsia="Times New Roman" w:cs="Times New Roman"/>
          <w:szCs w:val="24"/>
        </w:rPr>
        <w:t xml:space="preserve"> του καθεστώτος, οι συνδαιτημόνες σας, να ζουν μια ζωή πλουσιοπάροχη. </w:t>
      </w:r>
    </w:p>
    <w:p w14:paraId="7FFA62C3"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lastRenderedPageBreak/>
        <w:t xml:space="preserve">Η Χρυσή Αυγή οπωσδήποτε θα τοποθετηθεί ενάντια σε αυτήν την </w:t>
      </w:r>
      <w:r>
        <w:rPr>
          <w:rFonts w:eastAsia="Times New Roman" w:cs="Times New Roman"/>
          <w:szCs w:val="24"/>
        </w:rPr>
        <w:t>κ</w:t>
      </w:r>
      <w:r>
        <w:rPr>
          <w:rFonts w:eastAsia="Times New Roman" w:cs="Times New Roman"/>
          <w:szCs w:val="24"/>
        </w:rPr>
        <w:t xml:space="preserve">ύρωση. Η Ελλάς δεν έχει απολύτως τίποτα να περιμένει από τέτοιου είδους κυρώσεις με κράτη τα οποία, ξαναλέω, καταπατούν τα ανθρώπινα δικαιώματα και έχουν οδηγήσει έναν πάρα πολύ μεγάλο αριθμό πολιτών, εκατοντάδες χιλιάδες πολίτες, στην ανέχεια, τη φτώχεια </w:t>
      </w:r>
      <w:r>
        <w:rPr>
          <w:rFonts w:eastAsia="Times New Roman" w:cs="Times New Roman"/>
          <w:szCs w:val="24"/>
        </w:rPr>
        <w:t xml:space="preserve">και την εξαθλίωση. </w:t>
      </w:r>
    </w:p>
    <w:p w14:paraId="7FFA62C4"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Πάμε τώρα στα ουσιαστικά της ημέρας, γιατί είναι πάρα πολύ κρίσιμο εθνικό ζήτημα, είναι πάρα πολύ σημαντική εξέλιξη, το άνοιγμα της θύρας της Ευρωπαϊκής Ένωσης για τους Αλβανούς με την υπογραφή της Ελλάδας, η διευκόλυνση των Αλβανών, πο</w:t>
      </w:r>
      <w:r>
        <w:rPr>
          <w:rFonts w:eastAsia="Times New Roman" w:cs="Times New Roman"/>
          <w:szCs w:val="24"/>
        </w:rPr>
        <w:t xml:space="preserve">υ αυτή τη στιγμή είναι το κράτος που μαζί με την Τουρκία ασκεί την πιο βάναυση ανθελληνική πολιτική. Δεν είναι τυχαίο ότι ο </w:t>
      </w:r>
      <w:proofErr w:type="spellStart"/>
      <w:r>
        <w:rPr>
          <w:rFonts w:eastAsia="Times New Roman" w:cs="Times New Roman"/>
          <w:szCs w:val="24"/>
        </w:rPr>
        <w:t>Ράμα</w:t>
      </w:r>
      <w:proofErr w:type="spellEnd"/>
      <w:r>
        <w:rPr>
          <w:rFonts w:eastAsia="Times New Roman" w:cs="Times New Roman"/>
          <w:szCs w:val="24"/>
        </w:rPr>
        <w:t xml:space="preserve"> αυτή τη στιγμή μπορεί να θεωρηθεί –θεωρείται- απ’ όλους τους σοβαρούς αναλυτές ως ένα ανδρείκελο του </w:t>
      </w:r>
      <w:proofErr w:type="spellStart"/>
      <w:r>
        <w:rPr>
          <w:rFonts w:eastAsia="Times New Roman" w:cs="Times New Roman"/>
          <w:szCs w:val="24"/>
        </w:rPr>
        <w:t>Ερντογάν</w:t>
      </w:r>
      <w:proofErr w:type="spellEnd"/>
      <w:r>
        <w:rPr>
          <w:rFonts w:eastAsia="Times New Roman" w:cs="Times New Roman"/>
          <w:szCs w:val="24"/>
        </w:rPr>
        <w:t xml:space="preserve">. </w:t>
      </w:r>
    </w:p>
    <w:p w14:paraId="7FFA62C5"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Έφτασε στο σημε</w:t>
      </w:r>
      <w:r>
        <w:rPr>
          <w:rFonts w:eastAsia="Times New Roman" w:cs="Times New Roman"/>
          <w:szCs w:val="24"/>
        </w:rPr>
        <w:t>ίο</w:t>
      </w:r>
      <w:r w:rsidRPr="004921EB">
        <w:rPr>
          <w:rFonts w:eastAsia="Times New Roman" w:cs="Times New Roman"/>
          <w:szCs w:val="24"/>
        </w:rPr>
        <w:t>,</w:t>
      </w:r>
      <w:r>
        <w:rPr>
          <w:rFonts w:eastAsia="Times New Roman" w:cs="Times New Roman"/>
          <w:szCs w:val="24"/>
        </w:rPr>
        <w:t xml:space="preserve"> δηλαδή</w:t>
      </w:r>
      <w:r w:rsidRPr="004921EB">
        <w:rPr>
          <w:rFonts w:eastAsia="Times New Roman" w:cs="Times New Roman"/>
          <w:szCs w:val="24"/>
        </w:rPr>
        <w:t>,</w:t>
      </w:r>
      <w:r>
        <w:rPr>
          <w:rFonts w:eastAsia="Times New Roman" w:cs="Times New Roman"/>
          <w:szCs w:val="24"/>
        </w:rPr>
        <w:t xml:space="preserve"> ένας υπηρέτης των Ηνωμένων Πολιτειών και των αμερικανικών συμφερόντων</w:t>
      </w:r>
      <w:r w:rsidRPr="004D2868">
        <w:rPr>
          <w:rFonts w:eastAsia="Times New Roman" w:cs="Times New Roman"/>
          <w:szCs w:val="24"/>
        </w:rPr>
        <w:t xml:space="preserve"> </w:t>
      </w:r>
      <w:r>
        <w:rPr>
          <w:rFonts w:eastAsia="Times New Roman" w:cs="Times New Roman"/>
          <w:szCs w:val="24"/>
        </w:rPr>
        <w:t xml:space="preserve">να πει «όχι» σε κάποια θέματα στους Αμερικανούς, για να </w:t>
      </w:r>
      <w:r>
        <w:rPr>
          <w:rFonts w:eastAsia="Times New Roman" w:cs="Times New Roman"/>
          <w:szCs w:val="24"/>
        </w:rPr>
        <w:lastRenderedPageBreak/>
        <w:t xml:space="preserve">στηρίξει απόλυτα την πολιτική του </w:t>
      </w:r>
      <w:proofErr w:type="spellStart"/>
      <w:r>
        <w:rPr>
          <w:rFonts w:eastAsia="Times New Roman" w:cs="Times New Roman"/>
          <w:szCs w:val="24"/>
        </w:rPr>
        <w:t>Ερντογάν</w:t>
      </w:r>
      <w:proofErr w:type="spellEnd"/>
      <w:r>
        <w:rPr>
          <w:rFonts w:eastAsia="Times New Roman" w:cs="Times New Roman"/>
          <w:szCs w:val="24"/>
        </w:rPr>
        <w:t>. Έχουμε σήμερα τουρκικά πολεμικά πλοία να ελλιμενίζονται σε λιμένες της Αλβ</w:t>
      </w:r>
      <w:r>
        <w:rPr>
          <w:rFonts w:eastAsia="Times New Roman" w:cs="Times New Roman"/>
          <w:szCs w:val="24"/>
        </w:rPr>
        <w:t>ανίας, ούτως ώστε να περισφίξει την Ελλάδα το περιβόητο ισλαμικό τόξο και έχουμε το μείζον ζήτημα της ελληνικής Αποκλειστικής Οικονομικής Ζώνης, που όπως θυμάστε πολύ καλά προ ορισμένων ετών υπήρξε μια βάση συζήτησης που κατέληξε σε ένα αρχικό στάδιο συμφω</w:t>
      </w:r>
      <w:r>
        <w:rPr>
          <w:rFonts w:eastAsia="Times New Roman" w:cs="Times New Roman"/>
          <w:szCs w:val="24"/>
        </w:rPr>
        <w:t xml:space="preserve">νίας, ούτως ώστε να </w:t>
      </w:r>
      <w:proofErr w:type="spellStart"/>
      <w:r>
        <w:rPr>
          <w:rFonts w:eastAsia="Times New Roman" w:cs="Times New Roman"/>
          <w:szCs w:val="24"/>
        </w:rPr>
        <w:t>οριοθετηθεί</w:t>
      </w:r>
      <w:proofErr w:type="spellEnd"/>
      <w:r>
        <w:rPr>
          <w:rFonts w:eastAsia="Times New Roman" w:cs="Times New Roman"/>
          <w:szCs w:val="24"/>
        </w:rPr>
        <w:t xml:space="preserve"> η ελληνική Αποκλειστική Οικονομική Ζώνη σε συμφωνία με τους Αλβανούς. </w:t>
      </w:r>
      <w:proofErr w:type="spellStart"/>
      <w:r>
        <w:rPr>
          <w:rFonts w:eastAsia="Times New Roman" w:cs="Times New Roman"/>
          <w:szCs w:val="24"/>
        </w:rPr>
        <w:t>Παρενέβη</w:t>
      </w:r>
      <w:proofErr w:type="spellEnd"/>
      <w:r>
        <w:rPr>
          <w:rFonts w:eastAsia="Times New Roman" w:cs="Times New Roman"/>
          <w:szCs w:val="24"/>
        </w:rPr>
        <w:t>, όμως, η τουρκική εξωτερική πολιτική, για την ακρίβεια οι τουρκικές μυστικές υπηρεσίες, δωροδόκησαν το ανώτατο δικαστήριο της Αλβανίας και με αυτ</w:t>
      </w:r>
      <w:r>
        <w:rPr>
          <w:rFonts w:eastAsia="Times New Roman" w:cs="Times New Roman"/>
          <w:szCs w:val="24"/>
        </w:rPr>
        <w:t xml:space="preserve">όν τον τρόπο ακυρώθηκε αυτή η κρισιμότατη για τα εθνικά μας συμφέροντα συμφωνία. </w:t>
      </w:r>
    </w:p>
    <w:p w14:paraId="7FFA62C6"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Πάνω απ’ όλα το τεράστιο αγκάθι, το τεράστιο μαχαίρι που οι Αλβανοί βάζουν μέσα στο σώμα της Ελλάδος ονομάζεται «καταπίεση των ανθρωπίνων δικαιωμάτων της ελληνικής εθνικής με</w:t>
      </w:r>
      <w:r>
        <w:rPr>
          <w:rFonts w:eastAsia="Times New Roman" w:cs="Times New Roman"/>
          <w:szCs w:val="24"/>
        </w:rPr>
        <w:t xml:space="preserve">ιονότητας της Βορείου Ηπείρου». Δεν είναι τυχαίο ότι η Κυβέρνηση του ΣΥΡΙΖΑ σε όλα αυτά τα μνημόνια που ετοιμάζει, σε όλα αυτά τα σύμφωνα </w:t>
      </w:r>
      <w:r>
        <w:rPr>
          <w:rFonts w:eastAsia="Times New Roman" w:cs="Times New Roman"/>
          <w:szCs w:val="24"/>
        </w:rPr>
        <w:lastRenderedPageBreak/>
        <w:t>που υπογράφει με την Κυβέρνηση της Αλβανίας, δεν λέει ούτε μια λέξη για την ελληνική εθνική μειονότητα της Βορείου Ηπε</w:t>
      </w:r>
      <w:r>
        <w:rPr>
          <w:rFonts w:eastAsia="Times New Roman" w:cs="Times New Roman"/>
          <w:szCs w:val="24"/>
        </w:rPr>
        <w:t xml:space="preserve">ίρου. </w:t>
      </w:r>
    </w:p>
    <w:p w14:paraId="7FFA62C7"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 xml:space="preserve">Πάρα πολύ πρόσφατα οι Αλβανοί με μπουλντόζες γκρέμιζαν σπίτια στις ελληνικές πόλεις της Βορείου Ηπείρου, τις οποίες προσπαθούν με νύχια και με δόντια να </w:t>
      </w:r>
      <w:proofErr w:type="spellStart"/>
      <w:r>
        <w:rPr>
          <w:rFonts w:eastAsia="Times New Roman" w:cs="Times New Roman"/>
          <w:szCs w:val="24"/>
        </w:rPr>
        <w:t>ανθελληνίσουν</w:t>
      </w:r>
      <w:proofErr w:type="spellEnd"/>
      <w:r>
        <w:rPr>
          <w:rFonts w:eastAsia="Times New Roman" w:cs="Times New Roman"/>
          <w:szCs w:val="24"/>
        </w:rPr>
        <w:t xml:space="preserve">. Καταπατούσαν εκκλησίες, καταπατούσαν ανθρώπινα δικαιώματα. </w:t>
      </w:r>
    </w:p>
    <w:p w14:paraId="7FFA62C8"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 xml:space="preserve">Δεν είναι δυνατόν να </w:t>
      </w:r>
      <w:r>
        <w:rPr>
          <w:rFonts w:eastAsia="Times New Roman" w:cs="Times New Roman"/>
          <w:szCs w:val="24"/>
        </w:rPr>
        <w:t xml:space="preserve">μιλάμε για ενταξιακή πορεία των Αλβανών, τη στιγμή που η ελληνική εθνική μειονότητα στη Βόρειο Ήπειρο απειλείται με αφανισμό, ενώ την ίδια ώρα να έχουμε έναν </w:t>
      </w:r>
      <w:proofErr w:type="spellStart"/>
      <w:r>
        <w:rPr>
          <w:rFonts w:eastAsia="Times New Roman" w:cs="Times New Roman"/>
          <w:szCs w:val="24"/>
        </w:rPr>
        <w:t>Ράμα</w:t>
      </w:r>
      <w:proofErr w:type="spellEnd"/>
      <w:r>
        <w:rPr>
          <w:rFonts w:eastAsia="Times New Roman" w:cs="Times New Roman"/>
          <w:szCs w:val="24"/>
        </w:rPr>
        <w:t xml:space="preserve"> ο  οποίος έχει θέσει σε πρώτη προτεραιότητα το ζήτημα των εγκληματιών Τσάμηδων. Μιλάμε για μι</w:t>
      </w:r>
      <w:r>
        <w:rPr>
          <w:rFonts w:eastAsia="Times New Roman" w:cs="Times New Roman"/>
          <w:szCs w:val="24"/>
        </w:rPr>
        <w:t>α εγκληματική ανθελληνική ομάδα η οποία έδρασε κατά την περίοδο της κατοχής στη Θεσπρωτία και σήμερα -</w:t>
      </w:r>
      <w:proofErr w:type="spellStart"/>
      <w:r>
        <w:rPr>
          <w:rFonts w:eastAsia="Times New Roman" w:cs="Times New Roman"/>
          <w:szCs w:val="24"/>
        </w:rPr>
        <w:t>άκουσον-άκουσον</w:t>
      </w:r>
      <w:proofErr w:type="spellEnd"/>
      <w:r>
        <w:rPr>
          <w:rFonts w:eastAsia="Times New Roman" w:cs="Times New Roman"/>
          <w:szCs w:val="24"/>
        </w:rPr>
        <w:t>!- οι Αλβανοί τολμάνε και μιλάνε για δικαιώματα Τσάμηδων. Και η Ελλάδα αντί να τους βάλει στη θέση τους, λέει «</w:t>
      </w:r>
      <w:r>
        <w:rPr>
          <w:rFonts w:eastAsia="Times New Roman" w:cs="Times New Roman"/>
          <w:szCs w:val="24"/>
        </w:rPr>
        <w:t>ναι</w:t>
      </w:r>
      <w:r>
        <w:rPr>
          <w:rFonts w:eastAsia="Times New Roman" w:cs="Times New Roman"/>
          <w:szCs w:val="24"/>
        </w:rPr>
        <w:t>» στην ενταξιακή πορεία τ</w:t>
      </w:r>
      <w:r>
        <w:rPr>
          <w:rFonts w:eastAsia="Times New Roman" w:cs="Times New Roman"/>
          <w:szCs w:val="24"/>
        </w:rPr>
        <w:t xml:space="preserve">ης Αλβανίας. Αυτό είναι ένα </w:t>
      </w:r>
      <w:r>
        <w:rPr>
          <w:rFonts w:eastAsia="Times New Roman" w:cs="Times New Roman"/>
          <w:szCs w:val="24"/>
        </w:rPr>
        <w:lastRenderedPageBreak/>
        <w:t>αντεθνικό έγκλημα. Δεν είναι τυχαίο ότι όλες αυτές τις μέρες η Βουλή, όλες τις τελευταίες ημέρες, δέχεται ένα μπαράζ αντεθνικών επιθέσεων, έναν καταιγισμό αντεθνικών νομοσχεδίων από την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w:t>
      </w:r>
    </w:p>
    <w:p w14:paraId="7FFA62C9"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 xml:space="preserve">Συζητάμε σήμερα </w:t>
      </w:r>
      <w:r>
        <w:rPr>
          <w:rFonts w:eastAsia="Times New Roman" w:cs="Times New Roman"/>
          <w:szCs w:val="24"/>
        </w:rPr>
        <w:t>να βάλουμε τους Αλβανούς στην Ευρωπαϊκή Ένωση με το ζόρι, ενώ οι ίδιοι οι Αλβανοί ασκούν μια ξεκάθαρα ανθελληνική πολιτική. Χθες μιλάγαμε για είσοδο λαθρομεταναστών στην Ελλάδα. Προχθές μιλάγαμε για τα ομοφυλόφιλα ζευγάρια που θα υιοθετούν παιδιά. Και βέβα</w:t>
      </w:r>
      <w:r>
        <w:rPr>
          <w:rFonts w:eastAsia="Times New Roman" w:cs="Times New Roman"/>
          <w:szCs w:val="24"/>
        </w:rPr>
        <w:t>ια, πάνω απ’ όλα, το μέγιστο πρόβλημα, η μέγιστη εθνική τραγωδία είναι η σχεδιαζόμενη προδοσία της Μακεδονίας. Κι εδώ, μια και είναι παρών ο Υφυπουργός των Εξωτερικών, ζητώ επιτέλους μια ενημέρωση ως εκπρόσωπος του Έθνους, ως εκπρόσωπος του Σώματος, ως εκπ</w:t>
      </w:r>
      <w:r>
        <w:rPr>
          <w:rFonts w:eastAsia="Times New Roman" w:cs="Times New Roman"/>
          <w:szCs w:val="24"/>
        </w:rPr>
        <w:t>ρόσωπος εκατομμυρίων Ελλήνων πολιτών που αγωνιούν.</w:t>
      </w:r>
    </w:p>
    <w:p w14:paraId="7FFA62CA"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Δεν είναι δυνατόν να ενημερώνονται τα πολιτικά κόμματα, δεν είναι δυνατόν να ενημερώνεται το Κοινοβούλιο από τα κανάλια και από διαρροές για τη σχεδιαζόμενη προδοσία της Μακεδονίας. Δεν είναι δυνατόν να λέ</w:t>
      </w:r>
      <w:r>
        <w:rPr>
          <w:rFonts w:eastAsia="Times New Roman" w:cs="Times New Roman"/>
          <w:szCs w:val="24"/>
        </w:rPr>
        <w:t xml:space="preserve">τε και να πανηγυρίζετε κιόλας ότι </w:t>
      </w:r>
      <w:r>
        <w:rPr>
          <w:rFonts w:eastAsia="Times New Roman" w:cs="Times New Roman"/>
          <w:szCs w:val="24"/>
        </w:rPr>
        <w:lastRenderedPageBreak/>
        <w:t>έχετε δώσει το όνομα Μακεδονία, είτε με το συνθετικό Άνω Μακεδονία είτε με το συνθετικό Νέα Μακεδονία. Ούτως ή άλλως, η απόδοση του ονόματος συνιστά εθνική προδοσία και αυτό δεν είναι η προσωπική μου άποψη, αλλά η άποψη εκ</w:t>
      </w:r>
      <w:r>
        <w:rPr>
          <w:rFonts w:eastAsia="Times New Roman" w:cs="Times New Roman"/>
          <w:szCs w:val="24"/>
        </w:rPr>
        <w:t xml:space="preserve">ατομμυρίων Ελλήνων πολιτών που με τα μαζικά εθνικά πατριωτικά συλλαλητήρια αντέδρασαν στο ξεπούλημα της ιστορίας μας. </w:t>
      </w:r>
    </w:p>
    <w:p w14:paraId="7FFA62CB"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Ζητώ, λοιπόν, άμεση ενημέρωση. Τι διημείφθη, μεταξύ του Κοτζιά και του Σκοπιανού Υπουργού Εξωτερικών και τι έχει σκοπό να πει ο Τσίπρας α</w:t>
      </w:r>
      <w:r>
        <w:rPr>
          <w:rFonts w:eastAsia="Times New Roman" w:cs="Times New Roman"/>
          <w:szCs w:val="24"/>
        </w:rPr>
        <w:t>ύριο στη συνάντηση με τον Σκοπιανό Πρωθυπουργό</w:t>
      </w:r>
      <w:r w:rsidRPr="006A1BCB">
        <w:rPr>
          <w:rFonts w:eastAsia="Times New Roman" w:cs="Times New Roman"/>
          <w:szCs w:val="24"/>
        </w:rPr>
        <w:t xml:space="preserve"> </w:t>
      </w:r>
      <w:r>
        <w:rPr>
          <w:rFonts w:eastAsia="Times New Roman" w:cs="Times New Roman"/>
          <w:szCs w:val="24"/>
        </w:rPr>
        <w:t>στη Σόφια; Αυτά τα οποία συζητούνται και λέγονται και διαρρέονται στον Τύπο ότι η Ελλάδα λέει «</w:t>
      </w:r>
      <w:r>
        <w:rPr>
          <w:rFonts w:eastAsia="Times New Roman" w:cs="Times New Roman"/>
          <w:szCs w:val="24"/>
        </w:rPr>
        <w:t>ναι</w:t>
      </w:r>
      <w:r>
        <w:rPr>
          <w:rFonts w:eastAsia="Times New Roman" w:cs="Times New Roman"/>
          <w:szCs w:val="24"/>
        </w:rPr>
        <w:t>» στο να δώσει το όνομα Μακεδονία, αρκεί οι Σκοπιανοί κάποια στιγμή στο μέλλον, όταν έχουν διάθεση, να υπογράψο</w:t>
      </w:r>
      <w:r>
        <w:rPr>
          <w:rFonts w:eastAsia="Times New Roman" w:cs="Times New Roman"/>
          <w:szCs w:val="24"/>
        </w:rPr>
        <w:t xml:space="preserve">υν κάτι στο Σύνταγμά τους που θα μπορούν και την επόμενη μέρα να το αλλάξουν, όλες αυτές οι διαρροές –ξαναλέω- είναι τουλάχιστον εθνικά επικίνδυνες. </w:t>
      </w:r>
    </w:p>
    <w:p w14:paraId="7FFA62CC"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lastRenderedPageBreak/>
        <w:t>Απαιτούμε, λοιπόν, άμεση ενημέρωση γι’ αυτό το μείζον ζήτημα, απαιτούμε να μην προχωρήσει αυτή η σχεδιαζόμ</w:t>
      </w:r>
      <w:r>
        <w:rPr>
          <w:rFonts w:eastAsia="Times New Roman" w:cs="Times New Roman"/>
          <w:szCs w:val="24"/>
        </w:rPr>
        <w:t xml:space="preserve">ενη προδοσία. Διότι η απόδοση του ονόματος Μακεδονία στο οποιοδήποτε ξένο κράτος συνιστά εθνική προδοσία. </w:t>
      </w:r>
    </w:p>
    <w:p w14:paraId="7FFA62CD"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Και κλείνω, κύριε Πρόεδρε, απευθυνόμενος στο Προεδρείο. Χθες έπεσα θύμα μιας βάναυσης υβριστικής επιθέσεως. Ακούστηκαν από το Βήμα της Βουλής, και μά</w:t>
      </w:r>
      <w:r>
        <w:rPr>
          <w:rFonts w:eastAsia="Times New Roman" w:cs="Times New Roman"/>
          <w:szCs w:val="24"/>
        </w:rPr>
        <w:t xml:space="preserve">λιστα από Αντιπρόεδρο της Βουλής, </w:t>
      </w:r>
      <w:proofErr w:type="spellStart"/>
      <w:r>
        <w:rPr>
          <w:rFonts w:eastAsia="Times New Roman" w:cs="Times New Roman"/>
          <w:szCs w:val="24"/>
        </w:rPr>
        <w:t>σκαιότατοι</w:t>
      </w:r>
      <w:proofErr w:type="spellEnd"/>
      <w:r>
        <w:rPr>
          <w:rFonts w:eastAsia="Times New Roman" w:cs="Times New Roman"/>
          <w:szCs w:val="24"/>
        </w:rPr>
        <w:t xml:space="preserve"> χαρακτηρισμοί, απαράδεκτοι χαρακτηρισμοί σε βάρος μου, τους οποίους δεν επαναλαμβάνω. </w:t>
      </w:r>
    </w:p>
    <w:p w14:paraId="7FFA62CE"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Έ</w:t>
      </w:r>
      <w:r>
        <w:rPr>
          <w:rFonts w:eastAsia="Times New Roman" w:cs="Times New Roman"/>
          <w:szCs w:val="24"/>
        </w:rPr>
        <w:t xml:space="preserve">χω πει ότι εν τη απουσία μου επιτρέπω και να με δείρουν. Δεν είναι, όμως, μόνο οι ύβρεις που εξαπολύθηκαν εναντίον μου, οι </w:t>
      </w:r>
      <w:r>
        <w:rPr>
          <w:rFonts w:eastAsia="Times New Roman" w:cs="Times New Roman"/>
          <w:szCs w:val="24"/>
        </w:rPr>
        <w:t>οποίες βέβαια πρέπει να διαγραφούν από τα Πρακτικά, γιατί δεν είναι δυνατόν να παραμένουν τέτοιες αθλιότητες στα Πρακτικά της Βουλής και να βγαίνει μια Αντιπρόεδρος της Βουλής να βρίζει εμένα. Τις προάλλες έβγαινε και έλεγε «</w:t>
      </w:r>
      <w:proofErr w:type="spellStart"/>
      <w:r>
        <w:rPr>
          <w:rFonts w:eastAsia="Times New Roman" w:cs="Times New Roman"/>
          <w:szCs w:val="24"/>
        </w:rPr>
        <w:t>άει</w:t>
      </w:r>
      <w:proofErr w:type="spellEnd"/>
      <w:r>
        <w:rPr>
          <w:rFonts w:eastAsia="Times New Roman" w:cs="Times New Roman"/>
          <w:szCs w:val="24"/>
        </w:rPr>
        <w:t xml:space="preserve"> στο διάολο» σ</w:t>
      </w:r>
      <w:r>
        <w:rPr>
          <w:rFonts w:eastAsia="Times New Roman" w:cs="Times New Roman"/>
          <w:szCs w:val="24"/>
        </w:rPr>
        <w:t>ε</w:t>
      </w:r>
      <w:r>
        <w:rPr>
          <w:rFonts w:eastAsia="Times New Roman" w:cs="Times New Roman"/>
          <w:szCs w:val="24"/>
        </w:rPr>
        <w:t xml:space="preserve"> έναν άλλο Βο</w:t>
      </w:r>
      <w:r>
        <w:rPr>
          <w:rFonts w:eastAsia="Times New Roman" w:cs="Times New Roman"/>
          <w:szCs w:val="24"/>
        </w:rPr>
        <w:t xml:space="preserve">υλευτή. Αυτά πρέπει να διαγράφονται από τα Πρακτικά. Το μείζον, όμως, είναι ότι εμφανίστηκε παράγοντας της πολιτικής εξουσίας, πρώην κυβερνητικός παράγοντας, δηλαδή πρώην Υπουργός, που </w:t>
      </w:r>
      <w:r>
        <w:rPr>
          <w:rFonts w:eastAsia="Times New Roman" w:cs="Times New Roman"/>
          <w:szCs w:val="24"/>
        </w:rPr>
        <w:lastRenderedPageBreak/>
        <w:t>τώρα είναι Αντιπρόεδρος της Βουλής, ανώτατος πολιτειακός παράγων, στο Β</w:t>
      </w:r>
      <w:r>
        <w:rPr>
          <w:rFonts w:eastAsia="Times New Roman" w:cs="Times New Roman"/>
          <w:szCs w:val="24"/>
        </w:rPr>
        <w:t xml:space="preserve">ήμα της Βουλής να εκβιάσει τη </w:t>
      </w:r>
      <w:r>
        <w:rPr>
          <w:rFonts w:eastAsia="Times New Roman" w:cs="Times New Roman"/>
          <w:szCs w:val="24"/>
        </w:rPr>
        <w:t>δ</w:t>
      </w:r>
      <w:r>
        <w:rPr>
          <w:rFonts w:eastAsia="Times New Roman" w:cs="Times New Roman"/>
          <w:szCs w:val="24"/>
        </w:rPr>
        <w:t xml:space="preserve">ικαιοσύνη. </w:t>
      </w:r>
    </w:p>
    <w:p w14:paraId="7FFA62CF"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 xml:space="preserve">Ακούστηκαν πράγματα, όχι απαράδεκτα, αλλά παράνομα και αντισυνταγματικά. Δεν είναι δυνατόν μέλος του κυβερνώντος κόμματος, Βουλευτής και Αντιπρόεδρος Βουλής, να εκβιάζει τη </w:t>
      </w:r>
      <w:r>
        <w:rPr>
          <w:rFonts w:eastAsia="Times New Roman" w:cs="Times New Roman"/>
          <w:szCs w:val="24"/>
        </w:rPr>
        <w:t>δ</w:t>
      </w:r>
      <w:r>
        <w:rPr>
          <w:rFonts w:eastAsia="Times New Roman" w:cs="Times New Roman"/>
          <w:szCs w:val="24"/>
        </w:rPr>
        <w:t xml:space="preserve">ικαιοσύνη και να λέει σε δικαστές ποια </w:t>
      </w:r>
      <w:r>
        <w:rPr>
          <w:rFonts w:eastAsia="Times New Roman" w:cs="Times New Roman"/>
          <w:szCs w:val="24"/>
        </w:rPr>
        <w:t>απόφαση είναι υποχρεωμένοι να πάρουν. Και μόνο με αυτή τη δήλωση, η οποία ξεπερνά κάθε όριο αντισυνταγματικότητας, να ξέρετε ότι όταν πάμε στο Ευρωπαϊκό Δικαστήριο για τα Ανθρώπινα Δικαιώματα, για όλα αυτά τα οποία έχουμε υποστεί ως τρίτο πολιτικό κόμμα, ω</w:t>
      </w:r>
      <w:r>
        <w:rPr>
          <w:rFonts w:eastAsia="Times New Roman" w:cs="Times New Roman"/>
          <w:szCs w:val="24"/>
        </w:rPr>
        <w:t>ς τρίτη πολιτική δύναμη, ανερχόμενη πολιτική δύναμη στην Ελλάδα, μόνο με τη δήλωση μιας πρώην Υπουργού και νυν Αντιπροέδρου της Βουλής, που λέει σε δικαστές τι απόφαση να πάρουν και τους απειλεί και τους εκβιάζει από Βήματος Βουλής, μόνο με αυτό έχει καταδ</w:t>
      </w:r>
      <w:r>
        <w:rPr>
          <w:rFonts w:eastAsia="Times New Roman" w:cs="Times New Roman"/>
          <w:szCs w:val="24"/>
        </w:rPr>
        <w:t xml:space="preserve">ικαστεί το ελληνικό κράτος για καταπάτηση των ανθρωπίνων δικαιωμάτων. </w:t>
      </w:r>
    </w:p>
    <w:p w14:paraId="7FFA62D0"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lastRenderedPageBreak/>
        <w:t xml:space="preserve">Παρακαλώ, λοιπόν, το Προεδρείο όλοι οι υβριστικοί χαρακτηρισμοί σε βάρος εμού και του κόμματός μου, καθώς και όλες οι απειλές και οι εκβιασμοί προς τη </w:t>
      </w:r>
      <w:r>
        <w:rPr>
          <w:rFonts w:eastAsia="Times New Roman" w:cs="Times New Roman"/>
          <w:szCs w:val="24"/>
        </w:rPr>
        <w:t>δ</w:t>
      </w:r>
      <w:r>
        <w:rPr>
          <w:rFonts w:eastAsia="Times New Roman" w:cs="Times New Roman"/>
          <w:szCs w:val="24"/>
        </w:rPr>
        <w:t>ικαιοσύνη να διαγραφούν άμεσα από</w:t>
      </w:r>
      <w:r>
        <w:rPr>
          <w:rFonts w:eastAsia="Times New Roman" w:cs="Times New Roman"/>
          <w:szCs w:val="24"/>
        </w:rPr>
        <w:t xml:space="preserve"> τα Πρακτικά της Βουλής. </w:t>
      </w:r>
    </w:p>
    <w:p w14:paraId="7FFA62D1"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Ευχαριστώ.</w:t>
      </w:r>
    </w:p>
    <w:p w14:paraId="7FFA62D2" w14:textId="77777777" w:rsidR="00A26737" w:rsidRDefault="00182441">
      <w:pPr>
        <w:spacing w:line="600" w:lineRule="auto"/>
        <w:ind w:firstLine="720"/>
        <w:jc w:val="both"/>
        <w:rPr>
          <w:rFonts w:eastAsia="Times New Roman" w:cs="Times New Roman"/>
          <w:szCs w:val="24"/>
        </w:rPr>
      </w:pPr>
      <w:r w:rsidRPr="00511F33">
        <w:rPr>
          <w:rFonts w:eastAsia="Times New Roman" w:cs="Times New Roman"/>
          <w:b/>
          <w:szCs w:val="24"/>
        </w:rPr>
        <w:t xml:space="preserve">ΠΡΟΕΔΡΕΥΩΝ (Νικήτας Κακλαμάνης): </w:t>
      </w:r>
      <w:r>
        <w:rPr>
          <w:rFonts w:eastAsia="Times New Roman" w:cs="Times New Roman"/>
          <w:szCs w:val="24"/>
        </w:rPr>
        <w:t>Μόνο για το τελευταίο θέμα -τα άλλα τα καλύψατε, όπως εσείς νομίζατε- θέλω να πω ότι εγώ δεν έχω προσωπική άποψη γι’ αυτό. Όμως για το θέμα το οποίο συζητήσατε, εφόσον είναι έτσι όπως τα</w:t>
      </w:r>
      <w:r>
        <w:rPr>
          <w:rFonts w:eastAsia="Times New Roman" w:cs="Times New Roman"/>
          <w:szCs w:val="24"/>
        </w:rPr>
        <w:t xml:space="preserve"> λέτε, ο </w:t>
      </w:r>
      <w:proofErr w:type="spellStart"/>
      <w:r>
        <w:rPr>
          <w:rFonts w:eastAsia="Times New Roman" w:cs="Times New Roman"/>
          <w:szCs w:val="24"/>
        </w:rPr>
        <w:t>παρακαθήμενος</w:t>
      </w:r>
      <w:proofErr w:type="spellEnd"/>
      <w:r>
        <w:rPr>
          <w:rFonts w:eastAsia="Times New Roman" w:cs="Times New Roman"/>
          <w:szCs w:val="24"/>
        </w:rPr>
        <w:t xml:space="preserve"> δίπλα σας κ. Παππάς, που μετέχει στη Διάσκεψη των Προέδρων, είμαι σίγουρος ότι θα φέρει το θέμα στην επόμενη Διάσκεψη των Προέδρων και εκεί θα συζητηθεί και θα ληφθεί η όποια απόφαση. Δεν μπορώ εγώ μονομερώς, που δεν ξέρω και τι έγιν</w:t>
      </w:r>
      <w:r>
        <w:rPr>
          <w:rFonts w:eastAsia="Times New Roman" w:cs="Times New Roman"/>
          <w:szCs w:val="24"/>
        </w:rPr>
        <w:t>ε, να πάρω θέση από το Προεδρείο.</w:t>
      </w:r>
    </w:p>
    <w:p w14:paraId="7FFA62D3"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Προχωρούμε τώρα με την κ</w:t>
      </w:r>
      <w:r>
        <w:rPr>
          <w:rFonts w:eastAsia="Times New Roman" w:cs="Times New Roman"/>
          <w:szCs w:val="24"/>
        </w:rPr>
        <w:t>.</w:t>
      </w:r>
      <w:r>
        <w:rPr>
          <w:rFonts w:eastAsia="Times New Roman" w:cs="Times New Roman"/>
          <w:szCs w:val="24"/>
        </w:rPr>
        <w:t xml:space="preserve"> Διαμάντω </w:t>
      </w:r>
      <w:proofErr w:type="spellStart"/>
      <w:r>
        <w:rPr>
          <w:rFonts w:eastAsia="Times New Roman" w:cs="Times New Roman"/>
          <w:szCs w:val="24"/>
        </w:rPr>
        <w:t>Μανωλάκου</w:t>
      </w:r>
      <w:proofErr w:type="spellEnd"/>
      <w:r>
        <w:rPr>
          <w:rFonts w:eastAsia="Times New Roman" w:cs="Times New Roman"/>
          <w:szCs w:val="24"/>
        </w:rPr>
        <w:t xml:space="preserve">. </w:t>
      </w:r>
    </w:p>
    <w:p w14:paraId="7FFA62D4"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lastRenderedPageBreak/>
        <w:t xml:space="preserve">Μπορείτε να μιλήσετε από κοινού και για τις δύο κυρώσεις, κυρία </w:t>
      </w:r>
      <w:proofErr w:type="spellStart"/>
      <w:r>
        <w:rPr>
          <w:rFonts w:eastAsia="Times New Roman" w:cs="Times New Roman"/>
          <w:szCs w:val="24"/>
        </w:rPr>
        <w:t>Μανωλάκου</w:t>
      </w:r>
      <w:proofErr w:type="spellEnd"/>
      <w:r>
        <w:rPr>
          <w:rFonts w:eastAsia="Times New Roman" w:cs="Times New Roman"/>
          <w:szCs w:val="24"/>
        </w:rPr>
        <w:t xml:space="preserve">, με μια σχετική άνεση χρόνου και εσείς. </w:t>
      </w:r>
    </w:p>
    <w:p w14:paraId="7FFA62D5"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Στη συνέχεια, θα πάμε στο δεύτερο μόνο κομμάτι, όπου</w:t>
      </w:r>
      <w:r w:rsidRPr="009C0809">
        <w:rPr>
          <w:rFonts w:eastAsia="Times New Roman" w:cs="Times New Roman"/>
          <w:b/>
          <w:szCs w:val="24"/>
        </w:rPr>
        <w:t xml:space="preserve"> </w:t>
      </w:r>
      <w:r>
        <w:rPr>
          <w:rFonts w:eastAsia="Times New Roman" w:cs="Times New Roman"/>
          <w:szCs w:val="24"/>
        </w:rPr>
        <w:t xml:space="preserve">θέλουν </w:t>
      </w:r>
      <w:r>
        <w:rPr>
          <w:rFonts w:eastAsia="Times New Roman" w:cs="Times New Roman"/>
          <w:szCs w:val="24"/>
        </w:rPr>
        <w:t>και τα άλλα κόμματα, και θα δοθεί ο λόγος στους συναδέλφους.</w:t>
      </w:r>
    </w:p>
    <w:p w14:paraId="7FFA62D6"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 xml:space="preserve">Ορίστε, κυρία </w:t>
      </w:r>
      <w:proofErr w:type="spellStart"/>
      <w:r>
        <w:rPr>
          <w:rFonts w:eastAsia="Times New Roman" w:cs="Times New Roman"/>
          <w:szCs w:val="24"/>
        </w:rPr>
        <w:t>Μανωλάκου</w:t>
      </w:r>
      <w:proofErr w:type="spellEnd"/>
      <w:r>
        <w:rPr>
          <w:rFonts w:eastAsia="Times New Roman" w:cs="Times New Roman"/>
          <w:szCs w:val="24"/>
        </w:rPr>
        <w:t>, έχετε τον λόγο.</w:t>
      </w:r>
    </w:p>
    <w:p w14:paraId="7FFA62D7" w14:textId="77777777" w:rsidR="00A26737" w:rsidRDefault="00182441">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Ευχαριστώ.</w:t>
      </w:r>
    </w:p>
    <w:p w14:paraId="7FFA62D8"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Για την Κούβα θέλω να πω ότι το ΚΚΕ διαχρονικά έχει στηρίξει αποφασιστικά την κουβανική επανάσταση, έχει συμβάλει αποφασιστ</w:t>
      </w:r>
      <w:r>
        <w:rPr>
          <w:rFonts w:eastAsia="Times New Roman" w:cs="Times New Roman"/>
          <w:szCs w:val="24"/>
        </w:rPr>
        <w:t xml:space="preserve">ικά και καθοριστικά στην ανάπτυξη του </w:t>
      </w:r>
      <w:r>
        <w:rPr>
          <w:rFonts w:eastAsia="Times New Roman" w:cs="Times New Roman"/>
          <w:szCs w:val="24"/>
        </w:rPr>
        <w:t xml:space="preserve">κινήματος </w:t>
      </w:r>
      <w:r>
        <w:rPr>
          <w:rFonts w:eastAsia="Times New Roman" w:cs="Times New Roman"/>
          <w:szCs w:val="24"/>
        </w:rPr>
        <w:t>εργατικής λαϊκής αλληλεγγύης, στο πλευρό του κουβανέζικου λαού, για την ανάπτυξη της σοσιαλιστικής κοινωνίας και τη διεύρυνση των σοσιαλιστικών κατακτήσεων, την εξασφάλιση δικαιώματος στη δουλειά, το υψηλό επ</w:t>
      </w:r>
      <w:r>
        <w:rPr>
          <w:rFonts w:eastAsia="Times New Roman" w:cs="Times New Roman"/>
          <w:szCs w:val="24"/>
        </w:rPr>
        <w:t>ίπεδο πρόληψης και προστασίας υγείας του λαού, το υψηλό επίπεδο εκπαίδευσης, τις κατακτήσεις στον τομέα του αθλητισμού, του πολιτισμού κ.ά.</w:t>
      </w:r>
    </w:p>
    <w:p w14:paraId="7FFA62D9"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lastRenderedPageBreak/>
        <w:t xml:space="preserve">Το κόμμα μας αντιμετωπίζει αποφασιστικά κάθε λογής </w:t>
      </w:r>
      <w:proofErr w:type="spellStart"/>
      <w:r>
        <w:rPr>
          <w:rFonts w:eastAsia="Times New Roman" w:cs="Times New Roman"/>
          <w:szCs w:val="24"/>
        </w:rPr>
        <w:t>αντικομμουνιστικές</w:t>
      </w:r>
      <w:proofErr w:type="spellEnd"/>
      <w:r>
        <w:rPr>
          <w:rFonts w:eastAsia="Times New Roman" w:cs="Times New Roman"/>
          <w:szCs w:val="24"/>
        </w:rPr>
        <w:t xml:space="preserve"> επιθέσεις στην κουβανική επανάσταση και καταδι</w:t>
      </w:r>
      <w:r>
        <w:rPr>
          <w:rFonts w:eastAsia="Times New Roman" w:cs="Times New Roman"/>
          <w:szCs w:val="24"/>
        </w:rPr>
        <w:t xml:space="preserve">κάζει έμπρακτα την ιμπεριαλιστική επιθετικότητα, τον πολύχρονο αποκλεισμό της από τον αμερικανικό ιμπεριαλισμό, την απαράδεκτη κοινή θέση Ευρωπαϊκής Ένωσης και τις συστηματικές επεμβάσεις στις εσωτερικές υποθέσεις της Κούβας. Βεβαίως, και σήμερα απαιτούμε </w:t>
      </w:r>
      <w:r>
        <w:rPr>
          <w:rFonts w:eastAsia="Times New Roman" w:cs="Times New Roman"/>
          <w:szCs w:val="24"/>
        </w:rPr>
        <w:t>να σταματήσει ο αποκλεισμός των ΗΠΑ, οι κάθε λογής επιθέσεις στο λαό της Κούβας, που έχει την αποκλειστική ευθύνη για την πορεία ανάπτυξης της χώρας του.</w:t>
      </w:r>
    </w:p>
    <w:p w14:paraId="7FFA62DA"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 xml:space="preserve">Η Ευρωπαϊκή Ένωση ξανάρχεται μετά από την κοινή θέση του 1996 και γίνονται αυτή τη στιγμή προσαρμογές με τη νέα συμφωνία, αυτή του πολιτικού διαλόγου που φέρνετε σήμερα για ψήφιση. </w:t>
      </w:r>
    </w:p>
    <w:p w14:paraId="7FFA62DB"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Εμείς σημειώνουμε τα εξής: Πρώτα απ’ όλα, η πείρα μας, η πείρα του λαού μα</w:t>
      </w:r>
      <w:r>
        <w:rPr>
          <w:rFonts w:eastAsia="Times New Roman" w:cs="Times New Roman"/>
          <w:szCs w:val="24"/>
        </w:rPr>
        <w:t xml:space="preserve">ς, είναι πλούσια και ικανή να συμβάλει σ’ αυτό το βασικό συμπέρασμα, ότι η Ευρωπαϊκή Ένωση είναι μια διακρατική ιμπεριαλιστική ένωση μεγάλων οικονομικών ομίλων, των </w:t>
      </w:r>
      <w:r>
        <w:rPr>
          <w:rFonts w:eastAsia="Times New Roman" w:cs="Times New Roman"/>
          <w:szCs w:val="24"/>
        </w:rPr>
        <w:lastRenderedPageBreak/>
        <w:t>μονοπωλίων και στρέφεται κατά των λαών. Τι να πρωτοπεί, εξάλλου, κανείς; Τα βιώνουμε πολλαπ</w:t>
      </w:r>
      <w:r>
        <w:rPr>
          <w:rFonts w:eastAsia="Times New Roman" w:cs="Times New Roman"/>
          <w:szCs w:val="24"/>
        </w:rPr>
        <w:t>λώς: εργασιακές σχέσεις-λάστιχο, ασφαλιστικό που δουλεύεις μια ζωή και η σύνταξη είναι ψίχουλα, ιδιωτικοποιήσεις από λιμάνια μέχρι αεροδρόμια και ενεργειακούς πόρους. Όλα στο κεφάλαιο για την κερδοφορία του. Όμως, είναι και η εμπλοκή σε ιμπεριαλιστικούς πο</w:t>
      </w:r>
      <w:r>
        <w:rPr>
          <w:rFonts w:eastAsia="Times New Roman" w:cs="Times New Roman"/>
          <w:szCs w:val="24"/>
        </w:rPr>
        <w:t xml:space="preserve">λέμους και επεμβάσεις, όπως Γιουγκοσλαβία, Συρία και αλλού, όπως και το νέο έγκλημα, με την εν </w:t>
      </w:r>
      <w:proofErr w:type="spellStart"/>
      <w:r>
        <w:rPr>
          <w:rFonts w:eastAsia="Times New Roman" w:cs="Times New Roman"/>
          <w:szCs w:val="24"/>
        </w:rPr>
        <w:t>ψυχρώ</w:t>
      </w:r>
      <w:proofErr w:type="spellEnd"/>
      <w:r>
        <w:rPr>
          <w:rFonts w:eastAsia="Times New Roman" w:cs="Times New Roman"/>
          <w:szCs w:val="24"/>
        </w:rPr>
        <w:t xml:space="preserve"> δολοφονία εξήντα Παλαιστινίων και τον τραυματισμό χιλιάδων από το κράτος-δολοφόνο του Ισραήλ και των ΗΠΑ.</w:t>
      </w:r>
    </w:p>
    <w:p w14:paraId="7FFA62DC"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Και όμως η Ευρωπαϊκή Ένωση κράτησε ίδιες αποστάσε</w:t>
      </w:r>
      <w:r>
        <w:rPr>
          <w:rFonts w:eastAsia="Times New Roman" w:cs="Times New Roman"/>
          <w:szCs w:val="24"/>
        </w:rPr>
        <w:t xml:space="preserve">ις μεταξύ θύματος και θύτη. Έτσι είναι. Αυτή είναι η ιμπεριαλιστική </w:t>
      </w:r>
      <w:r>
        <w:rPr>
          <w:rFonts w:eastAsia="Times New Roman" w:cs="Times New Roman"/>
          <w:szCs w:val="24"/>
        </w:rPr>
        <w:t>ένωση</w:t>
      </w:r>
      <w:r>
        <w:rPr>
          <w:rFonts w:eastAsia="Times New Roman" w:cs="Times New Roman"/>
          <w:szCs w:val="24"/>
        </w:rPr>
        <w:t xml:space="preserve"> και δεν μπορεί να συμβάλει ούτε στην ανάπτυξη αμοιβαίων επωφελών και ισότιμων σχέσεων ανάμεσα σε χώρες και λαούς. Έχει τις δικές της επιδιώξεις, τους δικούς της στόχους, με βασικό αυ</w:t>
      </w:r>
      <w:r>
        <w:rPr>
          <w:rFonts w:eastAsia="Times New Roman" w:cs="Times New Roman"/>
          <w:szCs w:val="24"/>
        </w:rPr>
        <w:t xml:space="preserve">τό ότι στρώνει το χαλί για συνθήκες επέκτασης συμφερόντων των ευρωπαϊκών μονοπωλίων και της κερδοφορίας τους, αλλά και υπονόμευσης των λαϊκών κατακτήσεων. Οι στόχοι, </w:t>
      </w:r>
      <w:r>
        <w:rPr>
          <w:rFonts w:eastAsia="Times New Roman" w:cs="Times New Roman"/>
          <w:szCs w:val="24"/>
        </w:rPr>
        <w:lastRenderedPageBreak/>
        <w:t>λοιπόν, αυτοί είναι εμφανέστατοι στο κείμενο συμφωνίας, όπου αναφέρεται σε ανάπτυξη και επ</w:t>
      </w:r>
      <w:r>
        <w:rPr>
          <w:rFonts w:eastAsia="Times New Roman" w:cs="Times New Roman"/>
          <w:szCs w:val="24"/>
        </w:rPr>
        <w:t xml:space="preserve">ιχειρηματικότητα. </w:t>
      </w:r>
    </w:p>
    <w:p w14:paraId="7FFA62DD"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 xml:space="preserve">Τι σημαίνουν αυτά στη γλώσσα της </w:t>
      </w:r>
      <w:r w:rsidRPr="00F10DB7">
        <w:rPr>
          <w:rFonts w:eastAsia="Times New Roman" w:cs="Times New Roman"/>
          <w:szCs w:val="24"/>
        </w:rPr>
        <w:t>Ευρωπαϊκή</w:t>
      </w:r>
      <w:r>
        <w:rPr>
          <w:rFonts w:eastAsia="Times New Roman" w:cs="Times New Roman"/>
          <w:szCs w:val="24"/>
        </w:rPr>
        <w:t>ς</w:t>
      </w:r>
      <w:r w:rsidRPr="00F10DB7">
        <w:rPr>
          <w:rFonts w:eastAsia="Times New Roman" w:cs="Times New Roman"/>
          <w:szCs w:val="24"/>
        </w:rPr>
        <w:t xml:space="preserve"> Ένωση</w:t>
      </w:r>
      <w:r>
        <w:rPr>
          <w:rFonts w:eastAsia="Times New Roman" w:cs="Times New Roman"/>
          <w:szCs w:val="24"/>
        </w:rPr>
        <w:t>ς, στη γλώσσα του κεφαλαίου; Σημαίνουν επέμβαση στα εσωτερικά κρατών, στις εσωτερικές υποθέσεις της Κούβας, σημαίνουν τη διαμόρφωση εδάφους για την επέμβαση μονοπωλιακών επιχειρηματικών συ</w:t>
      </w:r>
      <w:r>
        <w:rPr>
          <w:rFonts w:eastAsia="Times New Roman" w:cs="Times New Roman"/>
          <w:szCs w:val="24"/>
        </w:rPr>
        <w:t>μφερόντων, με κριτήριο το κέρδος. Σημαίνουν υπονομευτικές ενέργειες κατά των κατακτήσεων της κουβανικής επανάστασης των κατακτήσεων του κουβανικού λαού.</w:t>
      </w:r>
    </w:p>
    <w:p w14:paraId="7FFA62DE"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 xml:space="preserve">Σε αυτή την κατεύθυνση αξιοποιούνται ήδη υποκριτικές, κατά τη γνώμη μας, αναφορές περί προβλημάτων στα </w:t>
      </w:r>
      <w:r>
        <w:rPr>
          <w:rFonts w:eastAsia="Times New Roman" w:cs="Times New Roman"/>
          <w:szCs w:val="24"/>
        </w:rPr>
        <w:t>ανθρώπινα δικαιώματα, όταν δικαιώματα στο καπιταλιστικό, εκμεταλλευτικό σύστημα καταπατούνται καθημερινά. Άλλωστε, κανείς δεν μπορεί να κρυφτεί πίσω από το δάκτυλό του, όταν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είναι αυτή που αποκάλεσε «διαβολικά καλό» τον Πρόεδρο τω</w:t>
      </w:r>
      <w:r>
        <w:rPr>
          <w:rFonts w:eastAsia="Times New Roman" w:cs="Times New Roman"/>
          <w:szCs w:val="24"/>
        </w:rPr>
        <w:t xml:space="preserve">ν ΗΠΑ και συμφώνησε μαζί του </w:t>
      </w:r>
      <w:r>
        <w:rPr>
          <w:rFonts w:eastAsia="Times New Roman" w:cs="Times New Roman"/>
          <w:szCs w:val="24"/>
        </w:rPr>
        <w:lastRenderedPageBreak/>
        <w:t xml:space="preserve">αναβάθμιση της στρατιωτικής βάσης της Σούδας και των άλλων στρατιωτικών βάσεων στην υπηρεσία ΗΠΑ και ΝΑΤΟ. </w:t>
      </w:r>
    </w:p>
    <w:p w14:paraId="7FFA62DF"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Η Κυβέρνηση αυτή έχει αποδειχθεί στην πράξη τοποτηρητής των επιδιώξεων της Ευρωπαϊκής Ένωσης και του ΝΑΤΟ και των σχεδι</w:t>
      </w:r>
      <w:r>
        <w:rPr>
          <w:rFonts w:eastAsia="Times New Roman" w:cs="Times New Roman"/>
          <w:szCs w:val="24"/>
        </w:rPr>
        <w:t>ασμών που στρέφονται κατά της Κούβας και του λαού της. Εμείς το επαναλαμβάνουμε. Έχουμε ζήσει και γνωρίζουμε τις επικίνδυνες θέσεις και πρακτικές της, τη μεθοδική και συστηματική επέμβαση στο εσωτερικό των κρατών και τη συνάντηση των μονοπωλιακών συμφερόντ</w:t>
      </w:r>
      <w:r>
        <w:rPr>
          <w:rFonts w:eastAsia="Times New Roman" w:cs="Times New Roman"/>
          <w:szCs w:val="24"/>
        </w:rPr>
        <w:t xml:space="preserve">ων που υπηρετεί με τους σχεδιασμούς των ΗΠΑ παρά τους ανταγωνισμούς ποιος θα έχει το επάνω χέρι. Ο λύκος δεν γίνεται αρνί, όπως υποστηρίζει η κυβερνητική προσέγγιση για να ωραιοποιήσει την Ευρωπαϊκή Ένωση. </w:t>
      </w:r>
    </w:p>
    <w:p w14:paraId="7FFA62E0"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Η λογική της κοινής θέσης και των στόχων που έθεσ</w:t>
      </w:r>
      <w:r>
        <w:rPr>
          <w:rFonts w:eastAsia="Times New Roman" w:cs="Times New Roman"/>
          <w:szCs w:val="24"/>
        </w:rPr>
        <w:t>ε αναπτύσσεται παραπέρα στο κείμενο της νέας συμφωνίας και αυτή την αλήθεια έχει την υποχρέωση να αναδείξει το ΚΚΕ. Θέλετε να ξεχνάτε, αλλά θα σας θυμίζουμε το αντικομουνιστικό παραλήρημα μέσα στο Ευρωκοινοβούλιο κατά της Κούβας και του Κομμουνιστικού Κόμμ</w:t>
      </w:r>
      <w:r>
        <w:rPr>
          <w:rFonts w:eastAsia="Times New Roman" w:cs="Times New Roman"/>
          <w:szCs w:val="24"/>
        </w:rPr>
        <w:t xml:space="preserve">ατος με την </w:t>
      </w:r>
      <w:r>
        <w:rPr>
          <w:rFonts w:eastAsia="Times New Roman" w:cs="Times New Roman"/>
          <w:szCs w:val="24"/>
        </w:rPr>
        <w:lastRenderedPageBreak/>
        <w:t xml:space="preserve">ευκαιρία απονομής του βραβείου Ζαχάρωφ στον </w:t>
      </w:r>
      <w:proofErr w:type="spellStart"/>
      <w:r>
        <w:rPr>
          <w:rFonts w:eastAsia="Times New Roman" w:cs="Times New Roman"/>
          <w:szCs w:val="24"/>
        </w:rPr>
        <w:t>Γκιγιέρμο</w:t>
      </w:r>
      <w:proofErr w:type="spellEnd"/>
      <w:r>
        <w:rPr>
          <w:rFonts w:eastAsia="Times New Roman" w:cs="Times New Roman"/>
          <w:szCs w:val="24"/>
        </w:rPr>
        <w:t xml:space="preserve"> Φαρίνας, αντίπαλο του κουβανικού λαού.</w:t>
      </w:r>
    </w:p>
    <w:p w14:paraId="7FFA62E1"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της κυρίας Βουλευτού)</w:t>
      </w:r>
    </w:p>
    <w:p w14:paraId="7FFA62E2"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Γνωρίζουμε καλά και το ξέρετε και εσείς, ότι έχουμε ζήσει την επικ</w:t>
      </w:r>
      <w:r>
        <w:rPr>
          <w:rFonts w:eastAsia="Times New Roman" w:cs="Times New Roman"/>
          <w:szCs w:val="24"/>
        </w:rPr>
        <w:t xml:space="preserve">ίνδυνη αντιλαϊκή στρατηγική της Ευρωπαϊκής Ένωσης και τους στόχους της και ακριβώς στη βάση αυτή το </w:t>
      </w:r>
      <w:r>
        <w:rPr>
          <w:rFonts w:eastAsia="Times New Roman" w:cs="Times New Roman"/>
          <w:szCs w:val="24"/>
        </w:rPr>
        <w:t xml:space="preserve">κόμμα </w:t>
      </w:r>
      <w:r>
        <w:rPr>
          <w:rFonts w:eastAsia="Times New Roman" w:cs="Times New Roman"/>
          <w:szCs w:val="24"/>
        </w:rPr>
        <w:t xml:space="preserve">μας θα καταψηφίσει αυτή τη συμφωνία, όπως ακριβώς κάνουμε στο Ευρωκοινοβούλιο. </w:t>
      </w:r>
    </w:p>
    <w:p w14:paraId="7FFA62E3"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 xml:space="preserve">Τελειώνοντας, τονίζουμε για ακόμη μία φορά ότι το ΚΚΕ θα συνεχίσει να </w:t>
      </w:r>
      <w:r>
        <w:rPr>
          <w:rFonts w:eastAsia="Times New Roman" w:cs="Times New Roman"/>
          <w:szCs w:val="24"/>
        </w:rPr>
        <w:t>εκφράζει τη διεθνιστική του αλληλεγγύη στην Κούβα και τον λαό της, να υπερασπίζεται την κουβανική επανάσταση και τις κατακτήσεις της, να απαιτεί να σταματήσει ο αποκλεισμός των ΗΠΑ και κάθε επέμβαση στις εσωτερικές της υποθέσεις. Σε ό,τι αφορά την Αλβανία…</w:t>
      </w:r>
    </w:p>
    <w:p w14:paraId="7FFA62E4" w14:textId="77777777" w:rsidR="00A26737" w:rsidRDefault="00182441">
      <w:pPr>
        <w:spacing w:line="600" w:lineRule="auto"/>
        <w:ind w:firstLine="720"/>
        <w:jc w:val="both"/>
        <w:rPr>
          <w:rFonts w:eastAsia="Times New Roman" w:cs="Times New Roman"/>
          <w:szCs w:val="24"/>
        </w:rPr>
      </w:pPr>
      <w:r w:rsidRPr="00641445">
        <w:rPr>
          <w:rFonts w:eastAsia="Times New Roman" w:cs="Times New Roman"/>
          <w:b/>
          <w:szCs w:val="24"/>
        </w:rPr>
        <w:lastRenderedPageBreak/>
        <w:t>ΠΡΟΕΔΡΕΥΩΝ (Νικήτας Κακλαμάνης):</w:t>
      </w:r>
      <w:r>
        <w:rPr>
          <w:rFonts w:eastAsia="Times New Roman" w:cs="Times New Roman"/>
          <w:szCs w:val="24"/>
        </w:rPr>
        <w:t xml:space="preserve"> Κυρία </w:t>
      </w:r>
      <w:proofErr w:type="spellStart"/>
      <w:r>
        <w:rPr>
          <w:rFonts w:eastAsia="Times New Roman" w:cs="Times New Roman"/>
          <w:szCs w:val="24"/>
        </w:rPr>
        <w:t>Μανωλάκου</w:t>
      </w:r>
      <w:proofErr w:type="spellEnd"/>
      <w:r>
        <w:rPr>
          <w:rFonts w:eastAsia="Times New Roman" w:cs="Times New Roman"/>
          <w:szCs w:val="24"/>
        </w:rPr>
        <w:t>, δεν θα έχετε αντίστοιχο χρόνο και για την άλλη κύρωση.</w:t>
      </w:r>
    </w:p>
    <w:p w14:paraId="7FFA62E5" w14:textId="77777777" w:rsidR="00A26737" w:rsidRDefault="00182441">
      <w:pPr>
        <w:spacing w:line="600" w:lineRule="auto"/>
        <w:ind w:firstLine="720"/>
        <w:jc w:val="both"/>
        <w:rPr>
          <w:rFonts w:eastAsia="Times New Roman" w:cs="Times New Roman"/>
          <w:szCs w:val="24"/>
        </w:rPr>
      </w:pPr>
      <w:r w:rsidRPr="006D745C">
        <w:rPr>
          <w:rFonts w:eastAsia="Times New Roman" w:cs="Times New Roman"/>
          <w:b/>
          <w:szCs w:val="24"/>
        </w:rPr>
        <w:t>ΔΙΑΜΑΝΤΩ ΜΑΝΩΛΑΚΟΥ:</w:t>
      </w:r>
      <w:r>
        <w:rPr>
          <w:rFonts w:eastAsia="Times New Roman" w:cs="Times New Roman"/>
          <w:szCs w:val="24"/>
        </w:rPr>
        <w:t xml:space="preserve"> Μία μικρή ανοχή, κύριε Πρόεδρε.</w:t>
      </w:r>
    </w:p>
    <w:p w14:paraId="7FFA62E6" w14:textId="77777777" w:rsidR="00A26737" w:rsidRDefault="00182441">
      <w:pPr>
        <w:spacing w:line="600" w:lineRule="auto"/>
        <w:ind w:firstLine="720"/>
        <w:jc w:val="both"/>
        <w:rPr>
          <w:rFonts w:eastAsia="Times New Roman" w:cs="Times New Roman"/>
          <w:szCs w:val="24"/>
        </w:rPr>
      </w:pPr>
      <w:r w:rsidRPr="00641445">
        <w:rPr>
          <w:rFonts w:eastAsia="Times New Roman" w:cs="Times New Roman"/>
          <w:b/>
          <w:szCs w:val="24"/>
        </w:rPr>
        <w:t>ΠΡΟΕΔΡΕΥΩΝ (Νικήτας Κακλαμάνης):</w:t>
      </w:r>
      <w:r>
        <w:rPr>
          <w:rFonts w:eastAsia="Times New Roman" w:cs="Times New Roman"/>
          <w:szCs w:val="24"/>
        </w:rPr>
        <w:t xml:space="preserve"> Εντάξει, ανοχή σας έχω ήδη δώσει και θα έχετε και άλλη, αλλά όχι </w:t>
      </w:r>
      <w:r>
        <w:rPr>
          <w:rFonts w:eastAsia="Times New Roman" w:cs="Times New Roman"/>
          <w:szCs w:val="24"/>
        </w:rPr>
        <w:t>άλλα έξι λεπτά.</w:t>
      </w:r>
    </w:p>
    <w:p w14:paraId="7FFA62E7" w14:textId="77777777" w:rsidR="00A26737" w:rsidRDefault="00182441">
      <w:pPr>
        <w:spacing w:line="600" w:lineRule="auto"/>
        <w:ind w:firstLine="720"/>
        <w:jc w:val="both"/>
        <w:rPr>
          <w:rFonts w:eastAsia="Times New Roman" w:cs="Times New Roman"/>
          <w:szCs w:val="24"/>
        </w:rPr>
      </w:pPr>
      <w:r w:rsidRPr="006D745C">
        <w:rPr>
          <w:rFonts w:eastAsia="Times New Roman" w:cs="Times New Roman"/>
          <w:b/>
          <w:szCs w:val="24"/>
        </w:rPr>
        <w:t>ΔΙΑΜΑΝΤΩ ΜΑΝΩΛΑΚΟΥ:</w:t>
      </w:r>
      <w:r>
        <w:rPr>
          <w:rFonts w:eastAsia="Times New Roman" w:cs="Times New Roman"/>
          <w:szCs w:val="24"/>
        </w:rPr>
        <w:t xml:space="preserve"> Είμαστε υπέρ της φιλίας και των ισότιμων σχέσεων και της αλληλεγγύης των λαών και ειδικά στα Βαλκάνια, στη γειτονιά μας. Βεβαίως το μνημόνιο συνεργασίας Ελλάδας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Αλβανίας δεν είναι σε αυτή την κατεύθυνση, αλλά ικανοποιε</w:t>
      </w:r>
      <w:r>
        <w:rPr>
          <w:rFonts w:eastAsia="Times New Roman" w:cs="Times New Roman"/>
          <w:szCs w:val="24"/>
        </w:rPr>
        <w:t xml:space="preserve">ί τους στόχους της ελληνικής αστικής τάξης για </w:t>
      </w:r>
      <w:proofErr w:type="spellStart"/>
      <w:r>
        <w:rPr>
          <w:rFonts w:eastAsia="Times New Roman" w:cs="Times New Roman"/>
          <w:szCs w:val="24"/>
        </w:rPr>
        <w:t>γεωστρατηγική</w:t>
      </w:r>
      <w:proofErr w:type="spellEnd"/>
      <w:r>
        <w:rPr>
          <w:rFonts w:eastAsia="Times New Roman" w:cs="Times New Roman"/>
          <w:szCs w:val="24"/>
        </w:rPr>
        <w:t xml:space="preserve"> αναβάθμιση στην ευρύτερη περιοχή της νοτιοανατολικής Μεσογείου. </w:t>
      </w:r>
    </w:p>
    <w:p w14:paraId="7FFA62E8"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 xml:space="preserve">Σε σχέση με την Ελλάδα, θεωρούμε αυτονόητη την άρση του εμπόλεμου, την αλλαγή της ύλης στα βιβλία, την εξασφάλιση των δικαιωμάτων </w:t>
      </w:r>
      <w:r>
        <w:rPr>
          <w:rFonts w:eastAsia="Times New Roman" w:cs="Times New Roman"/>
          <w:szCs w:val="24"/>
        </w:rPr>
        <w:t xml:space="preserve">της μειονότητας ή άλλα παρεμφερή ζητήματα. Όμως υπάρχουν και θέματα που αφορούν παραδείγματος χάριν </w:t>
      </w:r>
      <w:r>
        <w:rPr>
          <w:rFonts w:eastAsia="Times New Roman" w:cs="Times New Roman"/>
          <w:szCs w:val="24"/>
        </w:rPr>
        <w:lastRenderedPageBreak/>
        <w:t>εθνικιστικές θέσεις για τη Μεγάλη Αλβανία και για τους Τσάμηδες για τα οποία η Κυβέρνηση δεν κάνει λόγο.</w:t>
      </w:r>
    </w:p>
    <w:p w14:paraId="7FFA62E9"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Τα ζητήματα αυτά είναι επικίνδυνα και δεν μπορούν ν</w:t>
      </w:r>
      <w:r>
        <w:rPr>
          <w:rFonts w:eastAsia="Times New Roman" w:cs="Times New Roman"/>
          <w:szCs w:val="24"/>
        </w:rPr>
        <w:t xml:space="preserve">α συμβαδίσουν με σχέσεις καλής γειτονίας και συνεργασίας των λαών που το ΚΚΕ έχει αναδείξει κι επιμένει όλα αυτά τα χρόνια. </w:t>
      </w:r>
    </w:p>
    <w:p w14:paraId="7FFA62EA"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 xml:space="preserve">Βεβαίως, η αλήθεια είναι ότι η Κυβέρνηση έχει αναδειχθεί σε σημαιοφόρο των θέσεων του </w:t>
      </w:r>
      <w:proofErr w:type="spellStart"/>
      <w:r>
        <w:rPr>
          <w:rFonts w:eastAsia="Times New Roman" w:cs="Times New Roman"/>
          <w:szCs w:val="24"/>
        </w:rPr>
        <w:t>ευρωατλαντικού</w:t>
      </w:r>
      <w:proofErr w:type="spellEnd"/>
      <w:r>
        <w:rPr>
          <w:rFonts w:eastAsia="Times New Roman" w:cs="Times New Roman"/>
          <w:szCs w:val="24"/>
        </w:rPr>
        <w:t xml:space="preserve"> ιμπεριαλισμού και με τη στήριξ</w:t>
      </w:r>
      <w:r>
        <w:rPr>
          <w:rFonts w:eastAsia="Times New Roman" w:cs="Times New Roman"/>
          <w:szCs w:val="24"/>
        </w:rPr>
        <w:t xml:space="preserve">η των άλλων κομμάτων και βιάζεται να κλείσει τα θέματα αυτά, με στόχο τη διαμόρφωση του εδάφους για την επίσπευση των διαδικασιών ένταξης της Αλβανίας στην Ευρωπαϊκή Ένωση. Και το κόμμα μας έχει εκφράσει την αντίθεσή του. </w:t>
      </w:r>
    </w:p>
    <w:p w14:paraId="7FFA62EB"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Οι αναφορές στα δυτικά Βαλκάνια κ</w:t>
      </w:r>
      <w:r>
        <w:rPr>
          <w:rFonts w:eastAsia="Times New Roman" w:cs="Times New Roman"/>
          <w:szCs w:val="24"/>
        </w:rPr>
        <w:t xml:space="preserve">αι στη </w:t>
      </w:r>
      <w:r>
        <w:rPr>
          <w:rFonts w:eastAsia="Times New Roman" w:cs="Times New Roman"/>
          <w:szCs w:val="24"/>
          <w:lang w:val="en-US"/>
        </w:rPr>
        <w:t>FYROM</w:t>
      </w:r>
      <w:r>
        <w:rPr>
          <w:rFonts w:eastAsia="Times New Roman" w:cs="Times New Roman"/>
          <w:szCs w:val="24"/>
        </w:rPr>
        <w:t xml:space="preserve"> αποκρύπτουν ακριβώς αυτό το βασικό ζήτημα της ένταξής τους στους ιμπεριαλιστικούς οργανισμούς, στο ΝΑΤΟ και στην Ευρωπαϊκή Ένωση. Δεν είναι, όμως, μόνο αυτό. Η κινητικότητα αυτών των </w:t>
      </w:r>
      <w:r>
        <w:rPr>
          <w:rFonts w:eastAsia="Times New Roman" w:cs="Times New Roman"/>
          <w:szCs w:val="24"/>
        </w:rPr>
        <w:lastRenderedPageBreak/>
        <w:t xml:space="preserve">ημερών για τη </w:t>
      </w:r>
      <w:r>
        <w:rPr>
          <w:rFonts w:eastAsia="Times New Roman" w:cs="Times New Roman"/>
          <w:szCs w:val="24"/>
          <w:lang w:val="en-US"/>
        </w:rPr>
        <w:t>FYROM</w:t>
      </w:r>
      <w:r>
        <w:rPr>
          <w:rFonts w:eastAsia="Times New Roman" w:cs="Times New Roman"/>
          <w:szCs w:val="24"/>
        </w:rPr>
        <w:t xml:space="preserve"> δείχνει πως μέσα από τον λεγόμενο «οδικό χάρτη» δεν αντιμετωπίζονται ζητήματα που αφορούν τον αλυτρωτισμό και τον εθνικισμό, που προϋποθέτουν την αλλαγή του Συντάγματος της γειτονικής χώρας και -θα επαναλάβουμε και αυτά που έχουν δει το φως της δημοσιότητ</w:t>
      </w:r>
      <w:r>
        <w:rPr>
          <w:rFonts w:eastAsia="Times New Roman" w:cs="Times New Roman"/>
          <w:szCs w:val="24"/>
        </w:rPr>
        <w:t xml:space="preserve">ας- δεν εξασφαλίζεται η σύνθετη ονομασία έναντι όλων, </w:t>
      </w:r>
      <w:proofErr w:type="spellStart"/>
      <w:r>
        <w:rPr>
          <w:rFonts w:eastAsia="Times New Roman" w:cs="Times New Roman"/>
          <w:szCs w:val="24"/>
          <w:lang w:val="en-US"/>
        </w:rPr>
        <w:t>erga</w:t>
      </w:r>
      <w:proofErr w:type="spellEnd"/>
      <w:r w:rsidRPr="0082062E">
        <w:rPr>
          <w:rFonts w:eastAsia="Times New Roman" w:cs="Times New Roman"/>
          <w:szCs w:val="24"/>
        </w:rPr>
        <w:t xml:space="preserve"> </w:t>
      </w:r>
      <w:proofErr w:type="spellStart"/>
      <w:r>
        <w:rPr>
          <w:rFonts w:eastAsia="Times New Roman" w:cs="Times New Roman"/>
          <w:szCs w:val="24"/>
          <w:lang w:val="en-US"/>
        </w:rPr>
        <w:t>omnes</w:t>
      </w:r>
      <w:proofErr w:type="spellEnd"/>
      <w:r w:rsidRPr="0082062E">
        <w:rPr>
          <w:rFonts w:eastAsia="Times New Roman" w:cs="Times New Roman"/>
          <w:szCs w:val="24"/>
        </w:rPr>
        <w:t xml:space="preserve">. </w:t>
      </w:r>
    </w:p>
    <w:p w14:paraId="7FFA62EC"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Μέσα σε αυτό το σύνθετο κουβάρι ανταγωνισμών και συμφερόντων, η ελληνική αστική τάξη και τα κόμματά της δίνουν ιδιαίτερη σημασία στα Βαλκάνια. Επιδιώκετε, λοιπόν, να προβάλλετε την εμπειρία</w:t>
      </w:r>
      <w:r>
        <w:rPr>
          <w:rFonts w:eastAsia="Times New Roman" w:cs="Times New Roman"/>
          <w:szCs w:val="24"/>
        </w:rPr>
        <w:t xml:space="preserve"> σας ως το παλαιότερο μέλος της Ευρωπαϊκής Ένωσης και του ΝΑΤΟ στην περιοχή, για να υλοποιήσετε ό,τι συμφέρει τις ιμπεριαλιστικές συμμαχίες Ευρωπαϊκής Ένωσης - ΝΑΤΟ - ΗΠΑ, σε ανταγωνισμό με τη Νέα Δημοκρατία και τα αστικά κόμματα. Γι’ αυτό εξάλλου και τόσο</w:t>
      </w:r>
      <w:r>
        <w:rPr>
          <w:rFonts w:eastAsia="Times New Roman" w:cs="Times New Roman"/>
          <w:szCs w:val="24"/>
        </w:rPr>
        <w:t xml:space="preserve"> συχνά παίρνετε συγχαρητήρια από τον Αμερικανό πρέσβη. </w:t>
      </w:r>
    </w:p>
    <w:p w14:paraId="7FFA62ED"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 xml:space="preserve">Αυτό είναι το πολιτικό και στρατιωτικό πλαίσιο όπου εντάσσεται και το συγκεκριμένο μνημόνιο Ελλάδας - Αλβανίας με το οποίο η ελληνική Κυβέρνηση αναλαμβάνει </w:t>
      </w:r>
      <w:r>
        <w:rPr>
          <w:rFonts w:eastAsia="Times New Roman" w:cs="Times New Roman"/>
          <w:szCs w:val="24"/>
        </w:rPr>
        <w:lastRenderedPageBreak/>
        <w:t xml:space="preserve">να παρέχει τεχνογνωσία και εμπειρογνωμοσύνη </w:t>
      </w:r>
      <w:r>
        <w:rPr>
          <w:rFonts w:eastAsia="Times New Roman" w:cs="Times New Roman"/>
          <w:szCs w:val="24"/>
        </w:rPr>
        <w:t>στην αλβανική αστική τάξη, δηλαδή στο πώς θα αλυσοδέσουν τον λαό της γειτονικής χώρας στα δεσμά της Ευρωπαϊκής Ένωσης. Υπόσχεστε να της μάθετε πώς να παίρνει αντιλαϊκά μέτρα, να εκπληρώνει τα κριτήρια ένταξης στην Ευρωπαϊκή Ένωση. Υπόσχεστε να της μάθετε π</w:t>
      </w:r>
      <w:r>
        <w:rPr>
          <w:rFonts w:eastAsia="Times New Roman" w:cs="Times New Roman"/>
          <w:szCs w:val="24"/>
        </w:rPr>
        <w:t xml:space="preserve">ώς θα κάνει ακόμα πιο αποτελεσματική τη δημόσια διοίκηση για να εξυπηρετεί με ταχύτητα το κεφάλαιο και να είναι πιο αποτελεσματική η λειτουργία της οικονομίας της αγοράς, που αποτελεί το κύριο κριτήριο της ένταξης των χωρών στην Ευρωπαϊκή Ένωση. </w:t>
      </w:r>
    </w:p>
    <w:p w14:paraId="7FFA62EE"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Είναι προ</w:t>
      </w:r>
      <w:r>
        <w:rPr>
          <w:rFonts w:eastAsia="Times New Roman" w:cs="Times New Roman"/>
          <w:szCs w:val="24"/>
        </w:rPr>
        <w:t xml:space="preserve">φανές ότι καταψηφίζουμε την κύρωση του μνημονίου. Είμαστε αντίθετοι στην ένταξη της Αλβανίας και κάθε χώρας στην Ευρωπαϊκή Ένωση. Είμαστε, επίσης, αντίθετοι και για την ένταξη της Ελλάδας στην ιμπεριαλιστική </w:t>
      </w:r>
      <w:r>
        <w:rPr>
          <w:rFonts w:eastAsia="Times New Roman" w:cs="Times New Roman"/>
          <w:szCs w:val="24"/>
        </w:rPr>
        <w:br/>
        <w:t>«</w:t>
      </w:r>
      <w:proofErr w:type="spellStart"/>
      <w:r>
        <w:rPr>
          <w:rFonts w:eastAsia="Times New Roman" w:cs="Times New Roman"/>
          <w:szCs w:val="24"/>
        </w:rPr>
        <w:t>λυκοσυμμαχία</w:t>
      </w:r>
      <w:proofErr w:type="spellEnd"/>
      <w:r>
        <w:rPr>
          <w:rFonts w:eastAsia="Times New Roman" w:cs="Times New Roman"/>
          <w:szCs w:val="24"/>
        </w:rPr>
        <w:t>» και παλεύουμε για την αποδέσμευσ</w:t>
      </w:r>
      <w:r>
        <w:rPr>
          <w:rFonts w:eastAsia="Times New Roman" w:cs="Times New Roman"/>
          <w:szCs w:val="24"/>
        </w:rPr>
        <w:t xml:space="preserve">η όσων χωρών ανήκουν σε αυτήν. Στηρίζουμε την πάλη του αλβανικού λαού και όλων των βαλκανικών λαών ενάντια στις αντιλαϊκές κυβερνήσεις και στα αστικά κόμματα που υπηρετούν μονοπώλια, εγχώρια και ξένα, και τους ιμπεριαλιστικούς σχεδιασμούς τους. </w:t>
      </w:r>
    </w:p>
    <w:p w14:paraId="7FFA62EF"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lastRenderedPageBreak/>
        <w:t>Συνεπώς, κ</w:t>
      </w:r>
      <w:r>
        <w:rPr>
          <w:rFonts w:eastAsia="Times New Roman" w:cs="Times New Roman"/>
          <w:szCs w:val="24"/>
        </w:rPr>
        <w:t xml:space="preserve">αταψηφίζουμε και τα δύο νομοθετήματα. </w:t>
      </w:r>
    </w:p>
    <w:p w14:paraId="7FFA62F0" w14:textId="77777777" w:rsidR="00A26737" w:rsidRDefault="00182441">
      <w:pPr>
        <w:spacing w:line="600" w:lineRule="auto"/>
        <w:ind w:firstLine="720"/>
        <w:jc w:val="both"/>
        <w:rPr>
          <w:rFonts w:eastAsia="Times New Roman" w:cs="Times New Roman"/>
          <w:szCs w:val="24"/>
        </w:rPr>
      </w:pPr>
      <w:r w:rsidRPr="00570134">
        <w:rPr>
          <w:rFonts w:eastAsia="Times New Roman" w:cs="Times New Roman"/>
          <w:b/>
          <w:szCs w:val="24"/>
        </w:rPr>
        <w:t>ΠΡΟΕΔΡΕΥΩΝ (</w:t>
      </w:r>
      <w:r>
        <w:rPr>
          <w:rFonts w:eastAsia="Times New Roman" w:cs="Times New Roman"/>
          <w:b/>
          <w:szCs w:val="24"/>
        </w:rPr>
        <w:t>Νικήτας Κακλαμάνης</w:t>
      </w:r>
      <w:r w:rsidRPr="00570134">
        <w:rPr>
          <w:rFonts w:eastAsia="Times New Roman" w:cs="Times New Roman"/>
          <w:b/>
          <w:szCs w:val="24"/>
        </w:rPr>
        <w:t>):</w:t>
      </w:r>
      <w:r w:rsidRPr="00570134">
        <w:rPr>
          <w:rFonts w:eastAsia="Times New Roman" w:cs="Times New Roman"/>
          <w:szCs w:val="24"/>
        </w:rPr>
        <w:t xml:space="preserve"> </w:t>
      </w:r>
      <w:r>
        <w:rPr>
          <w:rFonts w:eastAsia="Times New Roman" w:cs="Times New Roman"/>
          <w:szCs w:val="24"/>
        </w:rPr>
        <w:t xml:space="preserve"> Ερχόμαστε τώρα στο κομμάτι μόνο της κύρωσης του Μνημονίου Συνεργασίας με την Αλβανία, όπου εδώ έχουν εκφράσει επιφυλάξεις η Νέα Δημοκρατία, η Δημοκρατική Συμπαράταξη και η Ένωση Κεντρ</w:t>
      </w:r>
      <w:r>
        <w:rPr>
          <w:rFonts w:eastAsia="Times New Roman" w:cs="Times New Roman"/>
          <w:szCs w:val="24"/>
        </w:rPr>
        <w:t xml:space="preserve">ώων. </w:t>
      </w:r>
    </w:p>
    <w:p w14:paraId="7FFA62F1"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Κεδίκογλου</w:t>
      </w:r>
      <w:proofErr w:type="spellEnd"/>
      <w:r>
        <w:rPr>
          <w:rFonts w:eastAsia="Times New Roman" w:cs="Times New Roman"/>
          <w:szCs w:val="24"/>
        </w:rPr>
        <w:t xml:space="preserve">. </w:t>
      </w:r>
    </w:p>
    <w:p w14:paraId="7FFA62F2" w14:textId="77777777" w:rsidR="00A26737" w:rsidRDefault="00182441">
      <w:pPr>
        <w:spacing w:line="600" w:lineRule="auto"/>
        <w:ind w:firstLine="720"/>
        <w:jc w:val="both"/>
        <w:rPr>
          <w:rFonts w:eastAsia="Times New Roman" w:cs="Times New Roman"/>
          <w:szCs w:val="24"/>
        </w:rPr>
      </w:pPr>
      <w:r>
        <w:rPr>
          <w:rFonts w:eastAsia="Times New Roman" w:cs="Times New Roman"/>
          <w:b/>
          <w:szCs w:val="24"/>
        </w:rPr>
        <w:t xml:space="preserve">ΣΙΜΟΣ ΚΕΔΙΚΟΓΛΟΥ: </w:t>
      </w:r>
      <w:r>
        <w:rPr>
          <w:rFonts w:eastAsia="Times New Roman" w:cs="Times New Roman"/>
          <w:szCs w:val="24"/>
        </w:rPr>
        <w:t xml:space="preserve"> Ευχαριστώ, κύριε Πρόεδρε. </w:t>
      </w:r>
    </w:p>
    <w:p w14:paraId="7FFA62F3"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Στη συνεδρίαση της Επιτροπής Εθνικής Άμυνας και Εξωτερικών Υποθέσεων, όπου εξετάστηκε το παρόν νομοσχέδιο, διατυπώσαμε ξεκάθαρα τη θέση της Νέας Δημοκρατίας, διευκρινίζοντα</w:t>
      </w:r>
      <w:r>
        <w:rPr>
          <w:rFonts w:eastAsia="Times New Roman" w:cs="Times New Roman"/>
          <w:szCs w:val="24"/>
        </w:rPr>
        <w:t xml:space="preserve">ς ότι ναι μεν τασσόμαστε υπέρ της προώθησης της ευρωπαϊκής προοπτικής των χωρών των δυτικών Βαλκανίων και της εισόδου τους στην Ευρωπαϊκή Ένωση, ωστόσο απαραίτητη προϋπόθεση είναι η συμμόρφωσή τους με τα κριτήρια της Κοπεγχάγης. </w:t>
      </w:r>
    </w:p>
    <w:p w14:paraId="7FFA62F4"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lastRenderedPageBreak/>
        <w:t>Μία χώρα που επιθυμεί να γ</w:t>
      </w:r>
      <w:r>
        <w:rPr>
          <w:rFonts w:eastAsia="Times New Roman" w:cs="Times New Roman"/>
          <w:szCs w:val="24"/>
        </w:rPr>
        <w:t>ίνει μέλος της Ευρωπαϊκής Ένωσης θα πρέπει να εφαρμόσει μία διαδικασία μεταρρύθμισης στο πλαίσιο των προτύπων της Ευρωπαϊκής Ένωσης, θα πρέπει να κυβερνάται από μία δημοκρατικά εκλεγμένη κυβέρνηση, να σέβεται τα ανθρώπινα δικαιώματα, να έχει μια ανοιχτή κα</w:t>
      </w:r>
      <w:r>
        <w:rPr>
          <w:rFonts w:eastAsia="Times New Roman" w:cs="Times New Roman"/>
          <w:szCs w:val="24"/>
        </w:rPr>
        <w:t xml:space="preserve">ι οργανωμένη οικονομία και να αποδέχεται πλήρως τις υποχρεώσεις και τους στόχους της Ευρωπαϊκής Ένωσης. </w:t>
      </w:r>
    </w:p>
    <w:p w14:paraId="7FFA62F5"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Οι διαπραγματεύσεις προσχώρησης ξεκινάνε όταν τηρείται το πρώτο κριτήριο που είναι η σταθερότητα των θεσμών, που εγγυώνται το κράτος δικαίου, καθώς και</w:t>
      </w:r>
      <w:r>
        <w:rPr>
          <w:rFonts w:eastAsia="Times New Roman" w:cs="Times New Roman"/>
          <w:szCs w:val="24"/>
        </w:rPr>
        <w:t xml:space="preserve"> τον σεβασμό και την προστασία μειονοτήτων. Αυτό σημαίνει ότι η Αλβανία ως υποψήφια χώρα, με την Ελλάδα να υποστηρίζει την ευρωπαϊκή προοπτική της, υποχρεούται να προχωρήσει σε μία σειρά μεταρρυθμίσεων. Προς αυτή την κατεύθυνση μπορούμε να βοηθήσουμε τη γε</w:t>
      </w:r>
      <w:r>
        <w:rPr>
          <w:rFonts w:eastAsia="Times New Roman" w:cs="Times New Roman"/>
          <w:szCs w:val="24"/>
        </w:rPr>
        <w:t>ίτονα χώρα.</w:t>
      </w:r>
    </w:p>
    <w:p w14:paraId="7FFA62F6"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 xml:space="preserve">Το παρόν νομοσχέδιο και το </w:t>
      </w:r>
      <w:r>
        <w:rPr>
          <w:rFonts w:eastAsia="Times New Roman" w:cs="Times New Roman"/>
          <w:szCs w:val="24"/>
        </w:rPr>
        <w:t>μνημόνιο συνεργασίας</w:t>
      </w:r>
      <w:r>
        <w:rPr>
          <w:rFonts w:eastAsia="Times New Roman" w:cs="Times New Roman"/>
          <w:szCs w:val="24"/>
        </w:rPr>
        <w:t xml:space="preserve"> στοχεύει στην επίτευξη του στρατηγικού στόχου της ευρωπαϊκής ολοκλήρωσης των δυτικών Βαλκανίων, προβλέποντας τη συνεργασία σε συγκεκριμένες δράσεις για την εναρμόνιση με τις ευρωπαϊκές </w:t>
      </w:r>
      <w:r>
        <w:rPr>
          <w:rFonts w:eastAsia="Times New Roman" w:cs="Times New Roman"/>
          <w:szCs w:val="24"/>
        </w:rPr>
        <w:lastRenderedPageBreak/>
        <w:t>απαιτήσεις.</w:t>
      </w:r>
      <w:r>
        <w:rPr>
          <w:rFonts w:eastAsia="Times New Roman" w:cs="Times New Roman"/>
          <w:szCs w:val="24"/>
        </w:rPr>
        <w:t xml:space="preserve"> Ωστόσο, δεν υπάρχει κα</w:t>
      </w:r>
      <w:r>
        <w:rPr>
          <w:rFonts w:eastAsia="Times New Roman" w:cs="Times New Roman"/>
          <w:szCs w:val="24"/>
        </w:rPr>
        <w:t>μ</w:t>
      </w:r>
      <w:r>
        <w:rPr>
          <w:rFonts w:eastAsia="Times New Roman" w:cs="Times New Roman"/>
          <w:szCs w:val="24"/>
        </w:rPr>
        <w:t>μία πρόβλεψη για υποχρεώσεις από την πλευρά της Αλβανίας.</w:t>
      </w:r>
    </w:p>
    <w:p w14:paraId="7FFA62F7" w14:textId="77777777" w:rsidR="00A26737" w:rsidRDefault="00182441">
      <w:pPr>
        <w:spacing w:line="600" w:lineRule="auto"/>
        <w:ind w:firstLine="720"/>
        <w:jc w:val="both"/>
        <w:rPr>
          <w:rFonts w:asciiTheme="minorHAnsi" w:eastAsia="Times New Roman" w:hAnsiTheme="minorHAnsi" w:cs="Times New Roman"/>
          <w:szCs w:val="24"/>
        </w:rPr>
      </w:pPr>
      <w:r>
        <w:rPr>
          <w:rFonts w:eastAsia="Times New Roman" w:cs="Times New Roman"/>
          <w:szCs w:val="24"/>
        </w:rPr>
        <w:t xml:space="preserve">Το εν λόγω </w:t>
      </w:r>
      <w:r>
        <w:rPr>
          <w:rFonts w:eastAsia="Times New Roman" w:cs="Times New Roman"/>
          <w:szCs w:val="24"/>
        </w:rPr>
        <w:t>μνημόνιο συνεργασίας</w:t>
      </w:r>
      <w:r>
        <w:rPr>
          <w:rFonts w:eastAsia="Times New Roman" w:cs="Times New Roman"/>
          <w:szCs w:val="24"/>
        </w:rPr>
        <w:t>,</w:t>
      </w:r>
      <w:r w:rsidRPr="00DA05BD">
        <w:rPr>
          <w:rFonts w:eastAsia="Times New Roman" w:cs="Times New Roman"/>
          <w:szCs w:val="24"/>
        </w:rPr>
        <w:t xml:space="preserve"> που καλούμαστε να επικυρώσουμε, προβλέπει μονομερ</w:t>
      </w:r>
      <w:r>
        <w:rPr>
          <w:rFonts w:eastAsia="Times New Roman" w:cs="Times New Roman"/>
          <w:szCs w:val="24"/>
        </w:rPr>
        <w:t>είς δεσμεύσεις</w:t>
      </w:r>
      <w:r w:rsidRPr="00DA05BD">
        <w:rPr>
          <w:rFonts w:eastAsia="Times New Roman" w:cs="Times New Roman"/>
          <w:szCs w:val="24"/>
        </w:rPr>
        <w:t>, μόνο υποχρεώσεις της χώρας μας που θα παρέχει την απαιτούμενη στήριξη και βο</w:t>
      </w:r>
      <w:r w:rsidRPr="00DA05BD">
        <w:rPr>
          <w:rFonts w:eastAsia="Times New Roman" w:cs="Times New Roman"/>
          <w:szCs w:val="24"/>
        </w:rPr>
        <w:t>ήθεια, δίνοντας έμφαση στις πολιτικές, οικονομικές, τεχνολογικές και πολιτιστικές πτυχές της διαδικασίας της π</w:t>
      </w:r>
      <w:r>
        <w:rPr>
          <w:rFonts w:eastAsia="Times New Roman" w:cs="Times New Roman"/>
          <w:szCs w:val="24"/>
        </w:rPr>
        <w:t>ροσχώρησης της Αλβανίας στην Ευρωπαϊκή Ένωση</w:t>
      </w:r>
      <w:r w:rsidRPr="00DA05BD">
        <w:rPr>
          <w:rFonts w:eastAsia="Times New Roman" w:cs="Times New Roman"/>
          <w:szCs w:val="24"/>
        </w:rPr>
        <w:t xml:space="preserve">, καθώς και χρηματοδότηση εκ μέρους της </w:t>
      </w:r>
      <w:r w:rsidRPr="00DA05BD">
        <w:rPr>
          <w:rFonts w:eastAsia="Times New Roman" w:cs="Times New Roman"/>
          <w:szCs w:val="24"/>
        </w:rPr>
        <w:t>Ελλάδ</w:t>
      </w:r>
      <w:r>
        <w:rPr>
          <w:rFonts w:eastAsia="Times New Roman" w:cs="Times New Roman"/>
          <w:szCs w:val="24"/>
        </w:rPr>
        <w:t>α</w:t>
      </w:r>
      <w:r w:rsidRPr="00DA05BD">
        <w:rPr>
          <w:rFonts w:eastAsia="Times New Roman" w:cs="Times New Roman"/>
          <w:szCs w:val="24"/>
        </w:rPr>
        <w:t xml:space="preserve">ς </w:t>
      </w:r>
      <w:r w:rsidRPr="00DA05BD">
        <w:rPr>
          <w:rFonts w:eastAsia="Times New Roman" w:cs="Times New Roman"/>
          <w:szCs w:val="24"/>
        </w:rPr>
        <w:t>προγραμμάτων προσαρμογής.</w:t>
      </w:r>
    </w:p>
    <w:p w14:paraId="7FFA62F8" w14:textId="77777777" w:rsidR="00A26737" w:rsidRDefault="00182441">
      <w:pPr>
        <w:spacing w:line="600" w:lineRule="auto"/>
        <w:ind w:firstLine="720"/>
        <w:jc w:val="both"/>
        <w:rPr>
          <w:rFonts w:eastAsia="Times New Roman" w:cs="Times New Roman"/>
          <w:szCs w:val="24"/>
        </w:rPr>
      </w:pPr>
      <w:r w:rsidRPr="00DA05BD">
        <w:rPr>
          <w:rFonts w:eastAsia="Times New Roman" w:cs="Times New Roman"/>
          <w:szCs w:val="24"/>
        </w:rPr>
        <w:t>Ποια είναι, όμως, η στάση τη</w:t>
      </w:r>
      <w:r w:rsidRPr="00DA05BD">
        <w:rPr>
          <w:rFonts w:eastAsia="Times New Roman" w:cs="Times New Roman"/>
          <w:szCs w:val="24"/>
        </w:rPr>
        <w:t>ς Αλβανίας σε θέματα περιφερειακής συνεργασίας και καλής γειτονίας; Οι συχνές προκλήσεις σε βάρος της Ελλάδας αλλά και εις βάρος της εθνικής ελληνικής με</w:t>
      </w:r>
      <w:r>
        <w:rPr>
          <w:rFonts w:eastAsia="Times New Roman" w:cs="Times New Roman"/>
          <w:szCs w:val="24"/>
        </w:rPr>
        <w:t>ιονότητας στην Αλβανία δείχνουν</w:t>
      </w:r>
      <w:r w:rsidRPr="00DA05BD">
        <w:rPr>
          <w:rFonts w:eastAsia="Times New Roman" w:cs="Times New Roman"/>
          <w:szCs w:val="24"/>
        </w:rPr>
        <w:t xml:space="preserve"> πως κάθε άλλο παρά αποδέχεται και ενσωματώνεται το κεκτημένο της </w:t>
      </w:r>
      <w:r>
        <w:rPr>
          <w:rFonts w:eastAsia="Times New Roman" w:cs="Times New Roman"/>
          <w:szCs w:val="24"/>
        </w:rPr>
        <w:t>Ευρωπαϊκής Ένωσης</w:t>
      </w:r>
      <w:r w:rsidRPr="00DA05BD">
        <w:rPr>
          <w:rFonts w:eastAsia="Times New Roman" w:cs="Times New Roman"/>
          <w:szCs w:val="24"/>
        </w:rPr>
        <w:t xml:space="preserve"> στην εθνική τ</w:t>
      </w:r>
      <w:r>
        <w:rPr>
          <w:rFonts w:eastAsia="Times New Roman" w:cs="Times New Roman"/>
          <w:szCs w:val="24"/>
        </w:rPr>
        <w:t>ου</w:t>
      </w:r>
      <w:r w:rsidRPr="00DA05BD">
        <w:rPr>
          <w:rFonts w:eastAsia="Times New Roman" w:cs="Times New Roman"/>
          <w:szCs w:val="24"/>
        </w:rPr>
        <w:t xml:space="preserve">ς έννομη τάξη </w:t>
      </w:r>
      <w:r>
        <w:rPr>
          <w:rFonts w:eastAsia="Times New Roman" w:cs="Times New Roman"/>
          <w:szCs w:val="24"/>
        </w:rPr>
        <w:t>σε ό,τι</w:t>
      </w:r>
      <w:r w:rsidRPr="00DA05BD">
        <w:rPr>
          <w:rFonts w:eastAsia="Times New Roman" w:cs="Times New Roman"/>
          <w:szCs w:val="24"/>
        </w:rPr>
        <w:t xml:space="preserve"> αφορά στην ενίσχυση της προστασίας ανθρωπίνων δικαιωμάτων, </w:t>
      </w:r>
      <w:r w:rsidRPr="00DA05BD">
        <w:rPr>
          <w:rFonts w:eastAsia="Times New Roman" w:cs="Times New Roman"/>
          <w:szCs w:val="24"/>
        </w:rPr>
        <w:lastRenderedPageBreak/>
        <w:t>περιλαμβαν</w:t>
      </w:r>
      <w:r>
        <w:rPr>
          <w:rFonts w:eastAsia="Times New Roman" w:cs="Times New Roman"/>
          <w:szCs w:val="24"/>
        </w:rPr>
        <w:t>ο</w:t>
      </w:r>
      <w:r w:rsidRPr="00DA05BD">
        <w:rPr>
          <w:rFonts w:eastAsia="Times New Roman" w:cs="Times New Roman"/>
          <w:szCs w:val="24"/>
        </w:rPr>
        <w:t xml:space="preserve">μένων δικαιωμάτων μειονοτήτων, πολιτικών κατά των διακρίσεων, καθώς και </w:t>
      </w:r>
      <w:r>
        <w:rPr>
          <w:rFonts w:eastAsia="Times New Roman" w:cs="Times New Roman"/>
          <w:szCs w:val="24"/>
        </w:rPr>
        <w:t xml:space="preserve">σεβασμού των </w:t>
      </w:r>
      <w:r w:rsidRPr="00DA05BD">
        <w:rPr>
          <w:rFonts w:eastAsia="Times New Roman" w:cs="Times New Roman"/>
          <w:szCs w:val="24"/>
        </w:rPr>
        <w:t>περιουσιακών δικαιωμάτων.</w:t>
      </w:r>
    </w:p>
    <w:p w14:paraId="7FFA62F9" w14:textId="77777777" w:rsidR="00A26737" w:rsidRDefault="00182441">
      <w:pPr>
        <w:spacing w:line="600" w:lineRule="auto"/>
        <w:ind w:firstLine="720"/>
        <w:jc w:val="both"/>
        <w:rPr>
          <w:rFonts w:eastAsia="Times New Roman" w:cs="Times New Roman"/>
          <w:szCs w:val="24"/>
        </w:rPr>
      </w:pPr>
      <w:r w:rsidRPr="00DA05BD">
        <w:rPr>
          <w:rFonts w:eastAsia="Times New Roman" w:cs="Times New Roman"/>
          <w:szCs w:val="24"/>
        </w:rPr>
        <w:t>Παρά τις διεθνείς συ</w:t>
      </w:r>
      <w:r w:rsidRPr="00DA05BD">
        <w:rPr>
          <w:rFonts w:eastAsia="Times New Roman" w:cs="Times New Roman"/>
          <w:szCs w:val="24"/>
        </w:rPr>
        <w:t>νθήκες και συμφωνίες</w:t>
      </w:r>
      <w:r>
        <w:rPr>
          <w:rFonts w:eastAsia="Times New Roman" w:cs="Times New Roman"/>
          <w:szCs w:val="24"/>
        </w:rPr>
        <w:t>,</w:t>
      </w:r>
      <w:r w:rsidRPr="00DA05BD">
        <w:rPr>
          <w:rFonts w:eastAsia="Times New Roman" w:cs="Times New Roman"/>
          <w:szCs w:val="24"/>
        </w:rPr>
        <w:t xml:space="preserve"> η γειτονική μας χώρα επιμένει να αμφισβητεί κομμάτια της εθνικής μας κυριαρχίας, διεκδικεί περιουσίες Ελλήνων και επιδίδεται συνεχώς σε ένα ρεσιτάλ αλυτρωτισμού και προκλητικότητας</w:t>
      </w:r>
      <w:r>
        <w:rPr>
          <w:rFonts w:eastAsia="Times New Roman" w:cs="Times New Roman"/>
          <w:szCs w:val="24"/>
        </w:rPr>
        <w:t>,</w:t>
      </w:r>
      <w:r w:rsidRPr="00DA05BD">
        <w:rPr>
          <w:rFonts w:eastAsia="Times New Roman" w:cs="Times New Roman"/>
          <w:szCs w:val="24"/>
        </w:rPr>
        <w:t xml:space="preserve"> εγείροντας </w:t>
      </w:r>
      <w:r>
        <w:rPr>
          <w:rFonts w:eastAsia="Times New Roman" w:cs="Times New Roman"/>
          <w:szCs w:val="24"/>
        </w:rPr>
        <w:t xml:space="preserve">για παράδειγμα </w:t>
      </w:r>
      <w:r w:rsidRPr="00DA05BD">
        <w:rPr>
          <w:rFonts w:eastAsia="Times New Roman" w:cs="Times New Roman"/>
          <w:szCs w:val="24"/>
        </w:rPr>
        <w:t xml:space="preserve">ζήτημα </w:t>
      </w:r>
      <w:proofErr w:type="spellStart"/>
      <w:r w:rsidRPr="00DA05BD">
        <w:rPr>
          <w:rFonts w:eastAsia="Times New Roman" w:cs="Times New Roman"/>
          <w:szCs w:val="24"/>
        </w:rPr>
        <w:t>Τσαμουριάς</w:t>
      </w:r>
      <w:proofErr w:type="spellEnd"/>
      <w:r w:rsidRPr="00DA05BD">
        <w:rPr>
          <w:rFonts w:eastAsia="Times New Roman" w:cs="Times New Roman"/>
          <w:szCs w:val="24"/>
        </w:rPr>
        <w:t>.</w:t>
      </w:r>
    </w:p>
    <w:p w14:paraId="7FFA62FA" w14:textId="77777777" w:rsidR="00A26737" w:rsidRDefault="00182441">
      <w:pPr>
        <w:spacing w:line="600" w:lineRule="auto"/>
        <w:ind w:firstLine="720"/>
        <w:jc w:val="both"/>
        <w:rPr>
          <w:rFonts w:eastAsia="Times New Roman" w:cs="Times New Roman"/>
          <w:szCs w:val="24"/>
        </w:rPr>
      </w:pPr>
      <w:r w:rsidRPr="00DA05BD">
        <w:rPr>
          <w:rFonts w:eastAsia="Times New Roman" w:cs="Times New Roman"/>
          <w:szCs w:val="24"/>
        </w:rPr>
        <w:t>Το ερώτ</w:t>
      </w:r>
      <w:r w:rsidRPr="00DA05BD">
        <w:rPr>
          <w:rFonts w:eastAsia="Times New Roman" w:cs="Times New Roman"/>
          <w:szCs w:val="24"/>
        </w:rPr>
        <w:t>ημα που θέτουμε είναι το κατά πόσο</w:t>
      </w:r>
      <w:r>
        <w:rPr>
          <w:rFonts w:eastAsia="Times New Roman" w:cs="Times New Roman"/>
          <w:szCs w:val="24"/>
        </w:rPr>
        <w:t>ν</w:t>
      </w:r>
      <w:r w:rsidRPr="00DA05BD">
        <w:rPr>
          <w:rFonts w:eastAsia="Times New Roman" w:cs="Times New Roman"/>
          <w:szCs w:val="24"/>
        </w:rPr>
        <w:t>, πέρα από τα κριτήρια της Κοπεγχάγης, η Αλβ</w:t>
      </w:r>
      <w:r>
        <w:rPr>
          <w:rFonts w:eastAsia="Times New Roman" w:cs="Times New Roman"/>
          <w:szCs w:val="24"/>
        </w:rPr>
        <w:t xml:space="preserve">ανία έχει λάβει σοβαρά υπ’ </w:t>
      </w:r>
      <w:proofErr w:type="spellStart"/>
      <w:r w:rsidRPr="00DA05BD">
        <w:rPr>
          <w:rFonts w:eastAsia="Times New Roman" w:cs="Times New Roman"/>
          <w:szCs w:val="24"/>
        </w:rPr>
        <w:t>όψ</w:t>
      </w:r>
      <w:r>
        <w:rPr>
          <w:rFonts w:eastAsia="Times New Roman" w:cs="Times New Roman"/>
          <w:szCs w:val="24"/>
        </w:rPr>
        <w:t>ιν</w:t>
      </w:r>
      <w:proofErr w:type="spellEnd"/>
      <w:r w:rsidRPr="00DA05BD">
        <w:rPr>
          <w:rFonts w:eastAsia="Times New Roman" w:cs="Times New Roman"/>
          <w:szCs w:val="24"/>
        </w:rPr>
        <w:t xml:space="preserve"> τα μηνύματα της Κομισιόν όσον α</w:t>
      </w:r>
      <w:r>
        <w:rPr>
          <w:rFonts w:eastAsia="Times New Roman" w:cs="Times New Roman"/>
          <w:szCs w:val="24"/>
        </w:rPr>
        <w:t>φορά στην προοπτική ένταξής της</w:t>
      </w:r>
      <w:r w:rsidRPr="00DA05BD">
        <w:rPr>
          <w:rFonts w:eastAsia="Times New Roman" w:cs="Times New Roman"/>
          <w:szCs w:val="24"/>
        </w:rPr>
        <w:t xml:space="preserve"> στην </w:t>
      </w:r>
      <w:r>
        <w:rPr>
          <w:rFonts w:eastAsia="Times New Roman" w:cs="Times New Roman"/>
          <w:szCs w:val="24"/>
        </w:rPr>
        <w:t>Ευρωπαϊκή Ένωση</w:t>
      </w:r>
      <w:r w:rsidRPr="00DA05BD">
        <w:rPr>
          <w:rFonts w:eastAsia="Times New Roman" w:cs="Times New Roman"/>
          <w:szCs w:val="24"/>
        </w:rPr>
        <w:t>, ζητώντας συγκεκριμένα</w:t>
      </w:r>
      <w:r>
        <w:rPr>
          <w:rFonts w:eastAsia="Times New Roman" w:cs="Times New Roman"/>
          <w:szCs w:val="24"/>
        </w:rPr>
        <w:t xml:space="preserve"> η Κομισιόν από την Αλβανία</w:t>
      </w:r>
      <w:r w:rsidRPr="00DA05BD">
        <w:rPr>
          <w:rFonts w:eastAsia="Times New Roman" w:cs="Times New Roman"/>
          <w:szCs w:val="24"/>
        </w:rPr>
        <w:t xml:space="preserve"> να βελτιώσε</w:t>
      </w:r>
      <w:r w:rsidRPr="00DA05BD">
        <w:rPr>
          <w:rFonts w:eastAsia="Times New Roman" w:cs="Times New Roman"/>
          <w:szCs w:val="24"/>
        </w:rPr>
        <w:t>ι τις σχέσεις της με την Ελ</w:t>
      </w:r>
      <w:r>
        <w:rPr>
          <w:rFonts w:eastAsia="Times New Roman" w:cs="Times New Roman"/>
          <w:szCs w:val="24"/>
        </w:rPr>
        <w:t>λάδα για να προχωρήσει η ένταξη της Αλβανίας στην Ευρωπαϊκή Ένωση.</w:t>
      </w:r>
      <w:r w:rsidRPr="00DA05BD">
        <w:rPr>
          <w:rFonts w:eastAsia="Times New Roman" w:cs="Times New Roman"/>
          <w:szCs w:val="24"/>
        </w:rPr>
        <w:t xml:space="preserve"> </w:t>
      </w:r>
    </w:p>
    <w:p w14:paraId="7FFA62FB" w14:textId="77777777" w:rsidR="00A26737" w:rsidRDefault="00182441">
      <w:pPr>
        <w:spacing w:line="600" w:lineRule="auto"/>
        <w:ind w:firstLine="720"/>
        <w:jc w:val="both"/>
        <w:rPr>
          <w:rFonts w:eastAsia="Times New Roman" w:cs="Times New Roman"/>
          <w:szCs w:val="24"/>
        </w:rPr>
      </w:pPr>
      <w:r w:rsidRPr="00DA05BD">
        <w:rPr>
          <w:rFonts w:eastAsia="Times New Roman" w:cs="Times New Roman"/>
          <w:szCs w:val="24"/>
        </w:rPr>
        <w:lastRenderedPageBreak/>
        <w:t xml:space="preserve">Η Ελλάδα, επίσης, να μην ξεχνάμε ότι στο παρελθόν είχε προειδοποιήσει με </w:t>
      </w:r>
      <w:r>
        <w:rPr>
          <w:rFonts w:eastAsia="Times New Roman" w:cs="Times New Roman"/>
          <w:szCs w:val="24"/>
        </w:rPr>
        <w:t>άσκηση</w:t>
      </w:r>
      <w:r w:rsidRPr="00DA05BD">
        <w:rPr>
          <w:rFonts w:eastAsia="Times New Roman" w:cs="Times New Roman"/>
          <w:szCs w:val="24"/>
        </w:rPr>
        <w:t xml:space="preserve"> βέτο την Αλβανία</w:t>
      </w:r>
      <w:r>
        <w:rPr>
          <w:rFonts w:eastAsia="Times New Roman" w:cs="Times New Roman"/>
          <w:szCs w:val="24"/>
        </w:rPr>
        <w:t>,</w:t>
      </w:r>
      <w:r w:rsidRPr="00DA05BD">
        <w:rPr>
          <w:rFonts w:eastAsia="Times New Roman" w:cs="Times New Roman"/>
          <w:szCs w:val="24"/>
        </w:rPr>
        <w:t xml:space="preserve"> στην περίπτωση που συνεχίζει να εκδιώκει Έλληνες της Β</w:t>
      </w:r>
      <w:r>
        <w:rPr>
          <w:rFonts w:eastAsia="Times New Roman" w:cs="Times New Roman"/>
          <w:szCs w:val="24"/>
        </w:rPr>
        <w:t>ορείου</w:t>
      </w:r>
      <w:r w:rsidRPr="00DA05BD">
        <w:rPr>
          <w:rFonts w:eastAsia="Times New Roman" w:cs="Times New Roman"/>
          <w:szCs w:val="24"/>
        </w:rPr>
        <w:t xml:space="preserve"> Ηπ</w:t>
      </w:r>
      <w:r w:rsidRPr="00DA05BD">
        <w:rPr>
          <w:rFonts w:eastAsia="Times New Roman" w:cs="Times New Roman"/>
          <w:szCs w:val="24"/>
        </w:rPr>
        <w:t>είρου και δεν πληροί τις β</w:t>
      </w:r>
      <w:r>
        <w:rPr>
          <w:rFonts w:eastAsia="Times New Roman" w:cs="Times New Roman"/>
          <w:szCs w:val="24"/>
        </w:rPr>
        <w:t>ασικές προτεραιότητες ένταξης.</w:t>
      </w:r>
    </w:p>
    <w:p w14:paraId="7FFA62FC" w14:textId="77777777" w:rsidR="00A26737" w:rsidRDefault="00182441">
      <w:pPr>
        <w:spacing w:line="600" w:lineRule="auto"/>
        <w:ind w:firstLine="720"/>
        <w:jc w:val="both"/>
        <w:rPr>
          <w:rFonts w:eastAsia="Times New Roman" w:cs="Times New Roman"/>
          <w:szCs w:val="24"/>
        </w:rPr>
      </w:pPr>
      <w:r w:rsidRPr="00DA05BD">
        <w:rPr>
          <w:rFonts w:eastAsia="Times New Roman" w:cs="Times New Roman"/>
          <w:szCs w:val="24"/>
        </w:rPr>
        <w:t>Στη χώρα μας φιλοξενείται μια μεγάλη ομάδα Αλβανών που σεβόμαστε και στηρίζουμε</w:t>
      </w:r>
      <w:r>
        <w:rPr>
          <w:rFonts w:eastAsia="Times New Roman" w:cs="Times New Roman"/>
          <w:szCs w:val="24"/>
        </w:rPr>
        <w:t xml:space="preserve"> απόλυτα τα δικαιώματά τους. Θα λέγαμε ότι στο μεγαλύτερο ποσοστό τους έχουν ενσωματωθεί άριστα στην ελληνική κοινωνία. </w:t>
      </w:r>
      <w:r w:rsidRPr="00DA05BD">
        <w:rPr>
          <w:rFonts w:eastAsia="Times New Roman" w:cs="Times New Roman"/>
          <w:szCs w:val="24"/>
        </w:rPr>
        <w:t xml:space="preserve">Όμως δεν βλέπουμε να συμβαίνει το ίδιο από την πλευρά των γειτόνων μας απέναντι στην εθνική ελληνική μειονότητα </w:t>
      </w:r>
      <w:r>
        <w:rPr>
          <w:rFonts w:eastAsia="Times New Roman" w:cs="Times New Roman"/>
          <w:szCs w:val="24"/>
        </w:rPr>
        <w:t>που ζει από αρχαιοτάτων χρόνων στη Βόρεια Ήπειρο</w:t>
      </w:r>
      <w:r w:rsidRPr="00DA05BD">
        <w:rPr>
          <w:rFonts w:eastAsia="Times New Roman" w:cs="Times New Roman"/>
          <w:szCs w:val="24"/>
        </w:rPr>
        <w:t xml:space="preserve">. Χωρίς δημοκρατικές δομές και χωρίς σταθερό κράτος δικαίου δεν είναι δυνατόν να υπάρξει ένταξη </w:t>
      </w:r>
      <w:r w:rsidRPr="00DA05BD">
        <w:rPr>
          <w:rFonts w:eastAsia="Times New Roman" w:cs="Times New Roman"/>
          <w:szCs w:val="24"/>
        </w:rPr>
        <w:t xml:space="preserve">στην </w:t>
      </w:r>
      <w:r>
        <w:rPr>
          <w:rFonts w:eastAsia="Times New Roman" w:cs="Times New Roman"/>
          <w:szCs w:val="24"/>
        </w:rPr>
        <w:t>Ευρωπαϊκή Ένωση</w:t>
      </w:r>
      <w:r w:rsidRPr="00DA05BD">
        <w:rPr>
          <w:rFonts w:eastAsia="Times New Roman" w:cs="Times New Roman"/>
          <w:szCs w:val="24"/>
        </w:rPr>
        <w:t>.</w:t>
      </w:r>
    </w:p>
    <w:p w14:paraId="7FFA62FD" w14:textId="77777777" w:rsidR="00A26737" w:rsidRDefault="00182441">
      <w:pPr>
        <w:spacing w:line="600" w:lineRule="auto"/>
        <w:ind w:firstLine="720"/>
        <w:jc w:val="both"/>
        <w:rPr>
          <w:rFonts w:eastAsia="Times New Roman" w:cs="Times New Roman"/>
          <w:szCs w:val="24"/>
        </w:rPr>
      </w:pPr>
      <w:r w:rsidRPr="00DA05BD">
        <w:rPr>
          <w:rFonts w:eastAsia="Times New Roman" w:cs="Times New Roman"/>
          <w:szCs w:val="24"/>
        </w:rPr>
        <w:t xml:space="preserve">Δεδομένων όλων αυτών περιμένουμε </w:t>
      </w:r>
      <w:r>
        <w:rPr>
          <w:rFonts w:eastAsia="Times New Roman" w:cs="Times New Roman"/>
          <w:szCs w:val="24"/>
        </w:rPr>
        <w:t xml:space="preserve">και από τον Υπουργό </w:t>
      </w:r>
      <w:r w:rsidRPr="00DA05BD">
        <w:rPr>
          <w:rFonts w:eastAsia="Times New Roman" w:cs="Times New Roman"/>
          <w:szCs w:val="24"/>
        </w:rPr>
        <w:t xml:space="preserve">απαντήσεις για τις εξελίξεις στις ελληνοαλβανικές σχέσεις και συγκεκριμένα τις ενέργειες που έχουν γίνει </w:t>
      </w:r>
      <w:r w:rsidRPr="00DA05BD">
        <w:rPr>
          <w:rFonts w:eastAsia="Times New Roman" w:cs="Times New Roman"/>
          <w:szCs w:val="24"/>
        </w:rPr>
        <w:lastRenderedPageBreak/>
        <w:t xml:space="preserve">για την επίλυση </w:t>
      </w:r>
      <w:r>
        <w:rPr>
          <w:rFonts w:eastAsia="Times New Roman" w:cs="Times New Roman"/>
          <w:szCs w:val="24"/>
        </w:rPr>
        <w:t>σειράς κρίσιμων ζητημάτων, όπως</w:t>
      </w:r>
      <w:r w:rsidRPr="00DA05BD">
        <w:rPr>
          <w:rFonts w:eastAsia="Times New Roman" w:cs="Times New Roman"/>
          <w:szCs w:val="24"/>
        </w:rPr>
        <w:t xml:space="preserve"> η συμφωνία οριοθέτησης των θ</w:t>
      </w:r>
      <w:r w:rsidRPr="00DA05BD">
        <w:rPr>
          <w:rFonts w:eastAsia="Times New Roman" w:cs="Times New Roman"/>
          <w:szCs w:val="24"/>
        </w:rPr>
        <w:t>αλάσσιων ζωνών των δύο χωρώ</w:t>
      </w:r>
      <w:r>
        <w:rPr>
          <w:rFonts w:eastAsia="Times New Roman" w:cs="Times New Roman"/>
          <w:szCs w:val="24"/>
        </w:rPr>
        <w:t>ν -από ό,τι μαθαίνουμε δεν είναι καλά τα νέα από εκεί-,</w:t>
      </w:r>
      <w:r w:rsidRPr="00DA05BD">
        <w:rPr>
          <w:rFonts w:eastAsia="Times New Roman" w:cs="Times New Roman"/>
          <w:szCs w:val="24"/>
        </w:rPr>
        <w:t xml:space="preserve"> τα δικαιώματα της ελληνικής εθνικής μειονότητας και τα θέματα αλυτρωτισμού.</w:t>
      </w:r>
    </w:p>
    <w:p w14:paraId="7FFA62FE" w14:textId="77777777" w:rsidR="00A26737" w:rsidRDefault="00182441">
      <w:pPr>
        <w:spacing w:line="600" w:lineRule="auto"/>
        <w:ind w:firstLine="720"/>
        <w:jc w:val="both"/>
        <w:rPr>
          <w:rFonts w:eastAsia="Times New Roman" w:cs="Times New Roman"/>
          <w:szCs w:val="24"/>
        </w:rPr>
      </w:pPr>
      <w:r w:rsidRPr="00DA05BD">
        <w:rPr>
          <w:rFonts w:eastAsia="Times New Roman" w:cs="Times New Roman"/>
          <w:szCs w:val="24"/>
        </w:rPr>
        <w:t>Μείζον ζήτημα αποτελεί η συμφωνία για την εκ νέου οριοθέτηση της ΑΟΖ, καθώς η αλβανική πλευρά είχ</w:t>
      </w:r>
      <w:r w:rsidRPr="00DA05BD">
        <w:rPr>
          <w:rFonts w:eastAsia="Times New Roman" w:cs="Times New Roman"/>
          <w:szCs w:val="24"/>
        </w:rPr>
        <w:t xml:space="preserve">ε προβάλει στο παρελθόν σοβαρές αντιδράσεις στην προοπτική έρευνας υδρογονανθράκων στο Ιόνιο, εκτιμώντας ότι τα </w:t>
      </w:r>
      <w:r>
        <w:rPr>
          <w:rFonts w:eastAsia="Times New Roman" w:cs="Times New Roman"/>
          <w:szCs w:val="24"/>
        </w:rPr>
        <w:t>ο</w:t>
      </w:r>
      <w:r w:rsidRPr="00DA05BD">
        <w:rPr>
          <w:rFonts w:eastAsia="Times New Roman" w:cs="Times New Roman"/>
          <w:szCs w:val="24"/>
        </w:rPr>
        <w:t xml:space="preserve">ικόπεδα </w:t>
      </w:r>
      <w:r w:rsidRPr="00DA05BD">
        <w:rPr>
          <w:rFonts w:eastAsia="Times New Roman" w:cs="Times New Roman"/>
          <w:szCs w:val="24"/>
        </w:rPr>
        <w:t xml:space="preserve">1 και 2 αφορούν </w:t>
      </w:r>
      <w:r>
        <w:rPr>
          <w:rFonts w:eastAsia="Times New Roman" w:cs="Times New Roman"/>
          <w:szCs w:val="24"/>
        </w:rPr>
        <w:t>και διαφιλονικούμενες περιοχές.</w:t>
      </w:r>
      <w:r w:rsidRPr="00DA05BD">
        <w:rPr>
          <w:rFonts w:eastAsia="Times New Roman" w:cs="Times New Roman"/>
          <w:szCs w:val="24"/>
        </w:rPr>
        <w:t xml:space="preserve"> Και σε αυτό το ζήτημα </w:t>
      </w:r>
      <w:r>
        <w:rPr>
          <w:rFonts w:eastAsia="Times New Roman" w:cs="Times New Roman"/>
          <w:szCs w:val="24"/>
        </w:rPr>
        <w:t>η Βουλή πρέπει να γνωρίζει</w:t>
      </w:r>
      <w:r w:rsidRPr="00DA05BD">
        <w:rPr>
          <w:rFonts w:eastAsia="Times New Roman" w:cs="Times New Roman"/>
          <w:szCs w:val="24"/>
        </w:rPr>
        <w:t xml:space="preserve"> ποιες είναι οι εξελίξεις των </w:t>
      </w:r>
      <w:r>
        <w:rPr>
          <w:rFonts w:eastAsia="Times New Roman" w:cs="Times New Roman"/>
          <w:szCs w:val="24"/>
        </w:rPr>
        <w:t>ελληνοαλβ</w:t>
      </w:r>
      <w:r>
        <w:rPr>
          <w:rFonts w:eastAsia="Times New Roman" w:cs="Times New Roman"/>
          <w:szCs w:val="24"/>
        </w:rPr>
        <w:t xml:space="preserve">ανικών </w:t>
      </w:r>
      <w:r w:rsidRPr="00DA05BD">
        <w:rPr>
          <w:rFonts w:eastAsia="Times New Roman" w:cs="Times New Roman"/>
          <w:szCs w:val="24"/>
        </w:rPr>
        <w:t>συζητήσεων.</w:t>
      </w:r>
    </w:p>
    <w:p w14:paraId="7FFA62FF" w14:textId="77777777" w:rsidR="00A26737" w:rsidRDefault="00182441">
      <w:pPr>
        <w:spacing w:line="600" w:lineRule="auto"/>
        <w:ind w:firstLine="720"/>
        <w:jc w:val="both"/>
        <w:rPr>
          <w:rFonts w:eastAsia="Times New Roman" w:cs="Times New Roman"/>
          <w:szCs w:val="24"/>
        </w:rPr>
      </w:pPr>
      <w:r w:rsidRPr="00DA05BD">
        <w:rPr>
          <w:rFonts w:eastAsia="Times New Roman" w:cs="Times New Roman"/>
          <w:szCs w:val="24"/>
        </w:rPr>
        <w:t xml:space="preserve">Το συγκεκριμένο σχέδιο νόμου περί συνεργασίας μεταξύ των Υπουργείων Εξωτερικών Ελλάδας και Αλβανίας </w:t>
      </w:r>
      <w:r>
        <w:rPr>
          <w:rFonts w:eastAsia="Times New Roman" w:cs="Times New Roman"/>
          <w:szCs w:val="24"/>
        </w:rPr>
        <w:t xml:space="preserve">δεν πρέπει να εξεταστεί απομονωμένο, σε συνθήκες εργαστηρίου, αλλά </w:t>
      </w:r>
      <w:r w:rsidRPr="00DA05BD">
        <w:rPr>
          <w:rFonts w:eastAsia="Times New Roman" w:cs="Times New Roman"/>
          <w:szCs w:val="24"/>
        </w:rPr>
        <w:t>πρέπει να αξιολογηθεί βάσει της πορείας και της σημερινής κατάστασης σ</w:t>
      </w:r>
      <w:r w:rsidRPr="00DA05BD">
        <w:rPr>
          <w:rFonts w:eastAsia="Times New Roman" w:cs="Times New Roman"/>
          <w:szCs w:val="24"/>
        </w:rPr>
        <w:t xml:space="preserve">την οποία βρίσκονται οι ελληνοαλβανικές σχέσεις. Η συνεργασία στην προκειμένη περίπτωση δεν είναι αμφίδρομη, από τη στιγμή που δεν </w:t>
      </w:r>
      <w:proofErr w:type="spellStart"/>
      <w:r w:rsidRPr="00DA05BD">
        <w:rPr>
          <w:rFonts w:eastAsia="Times New Roman" w:cs="Times New Roman"/>
          <w:szCs w:val="24"/>
        </w:rPr>
        <w:t>οριοθετούνται</w:t>
      </w:r>
      <w:proofErr w:type="spellEnd"/>
      <w:r w:rsidRPr="00DA05BD">
        <w:rPr>
          <w:rFonts w:eastAsia="Times New Roman" w:cs="Times New Roman"/>
          <w:szCs w:val="24"/>
        </w:rPr>
        <w:t xml:space="preserve"> οι υποχρεώσεις της Α</w:t>
      </w:r>
      <w:r>
        <w:rPr>
          <w:rFonts w:eastAsia="Times New Roman" w:cs="Times New Roman"/>
          <w:szCs w:val="24"/>
        </w:rPr>
        <w:t xml:space="preserve">λβανίας </w:t>
      </w:r>
      <w:r w:rsidRPr="00DA05BD">
        <w:rPr>
          <w:rFonts w:eastAsia="Times New Roman" w:cs="Times New Roman"/>
          <w:szCs w:val="24"/>
        </w:rPr>
        <w:t xml:space="preserve">απέναντι στη χώρα μας. </w:t>
      </w:r>
    </w:p>
    <w:p w14:paraId="7FFA6300" w14:textId="77777777" w:rsidR="00A26737" w:rsidRDefault="00182441">
      <w:pPr>
        <w:spacing w:line="600" w:lineRule="auto"/>
        <w:ind w:firstLine="720"/>
        <w:jc w:val="both"/>
        <w:rPr>
          <w:rFonts w:eastAsia="Times New Roman" w:cs="Times New Roman"/>
          <w:szCs w:val="24"/>
        </w:rPr>
      </w:pPr>
      <w:r w:rsidRPr="00DA05BD">
        <w:rPr>
          <w:rFonts w:eastAsia="Times New Roman" w:cs="Times New Roman"/>
          <w:szCs w:val="24"/>
        </w:rPr>
        <w:lastRenderedPageBreak/>
        <w:t xml:space="preserve">Πιο συγκεκριμένα, </w:t>
      </w:r>
      <w:r>
        <w:rPr>
          <w:rFonts w:eastAsia="Times New Roman" w:cs="Times New Roman"/>
          <w:szCs w:val="24"/>
        </w:rPr>
        <w:t xml:space="preserve">η συμφωνία </w:t>
      </w:r>
      <w:r w:rsidRPr="00DA05BD">
        <w:rPr>
          <w:rFonts w:eastAsia="Times New Roman" w:cs="Times New Roman"/>
          <w:szCs w:val="24"/>
        </w:rPr>
        <w:t>προβλέπει, μεταξύ άλλων, την π</w:t>
      </w:r>
      <w:r w:rsidRPr="00DA05BD">
        <w:rPr>
          <w:rFonts w:eastAsia="Times New Roman" w:cs="Times New Roman"/>
          <w:szCs w:val="24"/>
        </w:rPr>
        <w:t>εραιτέρω προώθηση της πολιτικής υποστήριξης της Ελλάδας στη διαδικασία ευρωπαϊκής ολοκλήρωσης της Αλβανίας, την υποστήριξη των μεταρρυθμιστικών προσπαθειών της Αλβανίας στο πλαίσιο της ενταξιακής διαδικασίας, τη μεταφορά εμπειρ</w:t>
      </w:r>
      <w:r>
        <w:rPr>
          <w:rFonts w:eastAsia="Times New Roman" w:cs="Times New Roman"/>
          <w:szCs w:val="24"/>
        </w:rPr>
        <w:t>ίας</w:t>
      </w:r>
      <w:r w:rsidRPr="00DA05BD">
        <w:rPr>
          <w:rFonts w:eastAsia="Times New Roman" w:cs="Times New Roman"/>
          <w:szCs w:val="24"/>
        </w:rPr>
        <w:t xml:space="preserve"> και τεχνογνωσίας της </w:t>
      </w:r>
      <w:r w:rsidRPr="00DA05BD">
        <w:rPr>
          <w:rFonts w:eastAsia="Times New Roman" w:cs="Times New Roman"/>
          <w:szCs w:val="24"/>
        </w:rPr>
        <w:t>Ελλάδ</w:t>
      </w:r>
      <w:r>
        <w:rPr>
          <w:rFonts w:eastAsia="Times New Roman" w:cs="Times New Roman"/>
          <w:szCs w:val="24"/>
        </w:rPr>
        <w:t>α</w:t>
      </w:r>
      <w:r w:rsidRPr="00DA05BD">
        <w:rPr>
          <w:rFonts w:eastAsia="Times New Roman" w:cs="Times New Roman"/>
          <w:szCs w:val="24"/>
        </w:rPr>
        <w:t xml:space="preserve">ς </w:t>
      </w:r>
      <w:r w:rsidRPr="00DA05BD">
        <w:rPr>
          <w:rFonts w:eastAsia="Times New Roman" w:cs="Times New Roman"/>
          <w:szCs w:val="24"/>
        </w:rPr>
        <w:t>επί της ενταξιακής διαδικασίας, την προώθηση της ανάπτυξης της θεσμικής υποδομής του δημόσιου τομέα</w:t>
      </w:r>
      <w:r>
        <w:rPr>
          <w:rFonts w:eastAsia="Times New Roman" w:cs="Times New Roman"/>
          <w:szCs w:val="24"/>
        </w:rPr>
        <w:t xml:space="preserve"> της Αλβανίας</w:t>
      </w:r>
      <w:r w:rsidRPr="00DA05BD">
        <w:rPr>
          <w:rFonts w:eastAsia="Times New Roman" w:cs="Times New Roman"/>
          <w:szCs w:val="24"/>
        </w:rPr>
        <w:t xml:space="preserve">, την προώθηση της </w:t>
      </w:r>
      <w:r>
        <w:rPr>
          <w:rFonts w:eastAsia="Times New Roman" w:cs="Times New Roman"/>
          <w:szCs w:val="24"/>
        </w:rPr>
        <w:t>εξέλιξης των</w:t>
      </w:r>
      <w:r w:rsidRPr="00DA05BD">
        <w:rPr>
          <w:rFonts w:eastAsia="Times New Roman" w:cs="Times New Roman"/>
          <w:szCs w:val="24"/>
        </w:rPr>
        <w:t xml:space="preserve"> ικανοτήτων </w:t>
      </w:r>
      <w:r>
        <w:rPr>
          <w:rFonts w:eastAsia="Times New Roman" w:cs="Times New Roman"/>
          <w:szCs w:val="24"/>
        </w:rPr>
        <w:t xml:space="preserve">των </w:t>
      </w:r>
      <w:r w:rsidRPr="00DA05BD">
        <w:rPr>
          <w:rFonts w:eastAsia="Times New Roman" w:cs="Times New Roman"/>
          <w:szCs w:val="24"/>
        </w:rPr>
        <w:t>δημοσίων υπαλλήλων μέσω της ανταλλαγής εμπειρογνωμόνων, εκπαιδευτικών προγραμμάτων και σε</w:t>
      </w:r>
      <w:r w:rsidRPr="00DA05BD">
        <w:rPr>
          <w:rFonts w:eastAsia="Times New Roman" w:cs="Times New Roman"/>
          <w:szCs w:val="24"/>
        </w:rPr>
        <w:t xml:space="preserve">μιναρίων δημοσίων υπαλλήλων, καθώς και </w:t>
      </w:r>
      <w:r>
        <w:rPr>
          <w:rFonts w:eastAsia="Times New Roman" w:cs="Times New Roman"/>
          <w:szCs w:val="24"/>
        </w:rPr>
        <w:t xml:space="preserve">της </w:t>
      </w:r>
      <w:r w:rsidRPr="00DA05BD">
        <w:rPr>
          <w:rFonts w:eastAsia="Times New Roman" w:cs="Times New Roman"/>
          <w:szCs w:val="24"/>
        </w:rPr>
        <w:t xml:space="preserve">εκπόνησης κοινών μελετών και ερευνών. Αυτό που προβλέπει δηλαδή η συμφωνία είναι βοήθεια </w:t>
      </w:r>
      <w:r>
        <w:rPr>
          <w:rFonts w:eastAsia="Times New Roman" w:cs="Times New Roman"/>
          <w:szCs w:val="24"/>
        </w:rPr>
        <w:t>από την Ελλάδα στην Αλβανία.</w:t>
      </w:r>
    </w:p>
    <w:p w14:paraId="7FFA6301" w14:textId="77777777" w:rsidR="00A26737" w:rsidRDefault="00182441">
      <w:pPr>
        <w:spacing w:line="600" w:lineRule="auto"/>
        <w:ind w:firstLine="720"/>
        <w:jc w:val="both"/>
        <w:rPr>
          <w:rFonts w:eastAsia="Times New Roman" w:cs="Times New Roman"/>
          <w:szCs w:val="24"/>
        </w:rPr>
      </w:pPr>
      <w:r w:rsidRPr="00DA05BD">
        <w:rPr>
          <w:rFonts w:eastAsia="Times New Roman" w:cs="Times New Roman"/>
          <w:szCs w:val="24"/>
        </w:rPr>
        <w:t xml:space="preserve">Στο </w:t>
      </w:r>
      <w:r>
        <w:rPr>
          <w:rFonts w:eastAsia="Times New Roman" w:cs="Times New Roman"/>
          <w:szCs w:val="24"/>
        </w:rPr>
        <w:t>μ</w:t>
      </w:r>
      <w:r w:rsidRPr="00DA05BD">
        <w:rPr>
          <w:rFonts w:eastAsia="Times New Roman" w:cs="Times New Roman"/>
          <w:szCs w:val="24"/>
        </w:rPr>
        <w:t xml:space="preserve">νημόνιο </w:t>
      </w:r>
      <w:r>
        <w:rPr>
          <w:rFonts w:eastAsia="Times New Roman" w:cs="Times New Roman"/>
          <w:szCs w:val="24"/>
        </w:rPr>
        <w:t>σ</w:t>
      </w:r>
      <w:r w:rsidRPr="00DA05BD">
        <w:rPr>
          <w:rFonts w:eastAsia="Times New Roman" w:cs="Times New Roman"/>
          <w:szCs w:val="24"/>
        </w:rPr>
        <w:t>υνεργασίας</w:t>
      </w:r>
      <w:r w:rsidRPr="00DA05BD">
        <w:rPr>
          <w:rFonts w:eastAsia="Times New Roman" w:cs="Times New Roman"/>
          <w:szCs w:val="24"/>
        </w:rPr>
        <w:t xml:space="preserve"> μεταξύ των δύο Υπουργείων θα πρέπει να συμπεριληφθεί</w:t>
      </w:r>
      <w:r>
        <w:rPr>
          <w:rFonts w:eastAsia="Times New Roman" w:cs="Times New Roman"/>
          <w:szCs w:val="24"/>
        </w:rPr>
        <w:t>, κύριε Υπουργέ,</w:t>
      </w:r>
      <w:r w:rsidRPr="00DA05BD">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αι </w:t>
      </w:r>
      <w:r w:rsidRPr="00DA05BD">
        <w:rPr>
          <w:rFonts w:eastAsia="Times New Roman" w:cs="Times New Roman"/>
          <w:szCs w:val="24"/>
        </w:rPr>
        <w:t xml:space="preserve">«ρήτρα </w:t>
      </w:r>
      <w:proofErr w:type="spellStart"/>
      <w:r w:rsidRPr="00DA05BD">
        <w:rPr>
          <w:rFonts w:eastAsia="Times New Roman" w:cs="Times New Roman"/>
          <w:szCs w:val="24"/>
        </w:rPr>
        <w:t>αιρεσιμότητας</w:t>
      </w:r>
      <w:proofErr w:type="spellEnd"/>
      <w:r w:rsidRPr="00DA05BD">
        <w:rPr>
          <w:rFonts w:eastAsia="Times New Roman" w:cs="Times New Roman"/>
          <w:szCs w:val="24"/>
        </w:rPr>
        <w:t>» και επανεξέτασης</w:t>
      </w:r>
      <w:r>
        <w:rPr>
          <w:rFonts w:eastAsia="Times New Roman" w:cs="Times New Roman"/>
          <w:szCs w:val="24"/>
        </w:rPr>
        <w:t>,</w:t>
      </w:r>
      <w:r w:rsidRPr="00DA05BD">
        <w:rPr>
          <w:rFonts w:eastAsia="Times New Roman" w:cs="Times New Roman"/>
          <w:szCs w:val="24"/>
        </w:rPr>
        <w:t xml:space="preserve"> που θα εξασφαλίζει την τήρηση τ</w:t>
      </w:r>
      <w:r>
        <w:rPr>
          <w:rFonts w:eastAsia="Times New Roman" w:cs="Times New Roman"/>
          <w:szCs w:val="24"/>
        </w:rPr>
        <w:t xml:space="preserve">ων όρων καλής γειτονίας και τον </w:t>
      </w:r>
      <w:r w:rsidRPr="00DA05BD">
        <w:rPr>
          <w:rFonts w:eastAsia="Times New Roman" w:cs="Times New Roman"/>
          <w:szCs w:val="24"/>
        </w:rPr>
        <w:t>σεβασμό της Ελλάδας από την Αλβανία.</w:t>
      </w:r>
    </w:p>
    <w:p w14:paraId="7FFA6302"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lastRenderedPageBreak/>
        <w:t xml:space="preserve">Για τους λόγους αυτούς, κύριε Πρόεδρε, </w:t>
      </w:r>
      <w:r w:rsidRPr="00DA05BD">
        <w:rPr>
          <w:rFonts w:eastAsia="Times New Roman" w:cs="Times New Roman"/>
          <w:szCs w:val="24"/>
        </w:rPr>
        <w:t>εισηγούμαστε τη μη κύρωση της παρούσας συμφωνίας για την παροχή οικονομική</w:t>
      </w:r>
      <w:r w:rsidRPr="00DA05BD">
        <w:rPr>
          <w:rFonts w:eastAsia="Times New Roman" w:cs="Times New Roman"/>
          <w:szCs w:val="24"/>
        </w:rPr>
        <w:t xml:space="preserve">ς και συμβουλευτικής βοήθειας προς την ενταξιακή πορεία της Αλβανίας στην </w:t>
      </w:r>
      <w:r>
        <w:rPr>
          <w:rFonts w:eastAsia="Times New Roman" w:cs="Times New Roman"/>
          <w:szCs w:val="24"/>
        </w:rPr>
        <w:t>Ευρωπαϊκή Ένωση</w:t>
      </w:r>
      <w:r w:rsidRPr="00DA05BD">
        <w:rPr>
          <w:rFonts w:eastAsia="Times New Roman" w:cs="Times New Roman"/>
          <w:szCs w:val="24"/>
        </w:rPr>
        <w:t xml:space="preserve">, η οποία </w:t>
      </w:r>
      <w:r>
        <w:rPr>
          <w:rFonts w:eastAsia="Times New Roman" w:cs="Times New Roman"/>
          <w:szCs w:val="24"/>
        </w:rPr>
        <w:t xml:space="preserve">Αλβανία </w:t>
      </w:r>
      <w:r w:rsidRPr="00DA05BD">
        <w:rPr>
          <w:rFonts w:eastAsia="Times New Roman" w:cs="Times New Roman"/>
          <w:szCs w:val="24"/>
        </w:rPr>
        <w:t xml:space="preserve">οφείλει να προσαρμοστεί στους πολιτικούς προσανατολισμούς και τις προτεραιότητες που </w:t>
      </w:r>
      <w:r>
        <w:rPr>
          <w:rFonts w:eastAsia="Times New Roman" w:cs="Times New Roman"/>
          <w:szCs w:val="24"/>
        </w:rPr>
        <w:t>τέθηκαν</w:t>
      </w:r>
      <w:r w:rsidRPr="00DA05BD">
        <w:rPr>
          <w:rFonts w:eastAsia="Times New Roman" w:cs="Times New Roman"/>
          <w:szCs w:val="24"/>
        </w:rPr>
        <w:t xml:space="preserve"> στο Ευρωπαϊκό Συμβούλιο της Κοπεγχάγης.</w:t>
      </w:r>
    </w:p>
    <w:p w14:paraId="7FFA6303"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Ευχαριστώ.</w:t>
      </w:r>
    </w:p>
    <w:p w14:paraId="7FFA6304" w14:textId="77777777" w:rsidR="00A26737" w:rsidRDefault="00182441">
      <w:pPr>
        <w:spacing w:line="600" w:lineRule="auto"/>
        <w:ind w:firstLine="720"/>
        <w:jc w:val="both"/>
        <w:rPr>
          <w:rFonts w:eastAsia="Times New Roman" w:cs="Times New Roman"/>
          <w:szCs w:val="24"/>
        </w:rPr>
      </w:pPr>
      <w:r w:rsidRPr="00505ED7">
        <w:rPr>
          <w:rFonts w:eastAsia="Times New Roman" w:cs="Times New Roman"/>
          <w:b/>
          <w:szCs w:val="24"/>
        </w:rPr>
        <w:t>ΠΡΟΕΔ</w:t>
      </w:r>
      <w:r w:rsidRPr="00505ED7">
        <w:rPr>
          <w:rFonts w:eastAsia="Times New Roman" w:cs="Times New Roman"/>
          <w:b/>
          <w:szCs w:val="24"/>
        </w:rPr>
        <w:t>ΡΕΥΩΝ (Νικήτας Κακλαμάνης):</w:t>
      </w:r>
      <w:r>
        <w:rPr>
          <w:rFonts w:eastAsia="Times New Roman" w:cs="Times New Roman"/>
          <w:szCs w:val="24"/>
        </w:rPr>
        <w:t xml:space="preserve"> Ευχαριστούμε.</w:t>
      </w:r>
    </w:p>
    <w:p w14:paraId="7FFA6305"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Κεφαλίδου</w:t>
      </w:r>
      <w:proofErr w:type="spellEnd"/>
      <w:r>
        <w:rPr>
          <w:rFonts w:eastAsia="Times New Roman" w:cs="Times New Roman"/>
          <w:szCs w:val="24"/>
        </w:rPr>
        <w:t xml:space="preserve">, θα κάνετε τοποθέτηση εδώ που έχετε την επιφύλαξη ή απλώς </w:t>
      </w:r>
      <w:r>
        <w:rPr>
          <w:rFonts w:eastAsia="Times New Roman" w:cs="Times New Roman"/>
          <w:szCs w:val="24"/>
        </w:rPr>
        <w:t xml:space="preserve">θα τοποθετηθείτε </w:t>
      </w:r>
      <w:r>
        <w:rPr>
          <w:rFonts w:eastAsia="Times New Roman" w:cs="Times New Roman"/>
          <w:szCs w:val="24"/>
        </w:rPr>
        <w:t xml:space="preserve">στην ψηφοφορία; </w:t>
      </w:r>
    </w:p>
    <w:p w14:paraId="7FFA6306" w14:textId="77777777" w:rsidR="00A26737" w:rsidRDefault="00182441">
      <w:pPr>
        <w:tabs>
          <w:tab w:val="left" w:pos="2608"/>
        </w:tabs>
        <w:spacing w:line="600" w:lineRule="auto"/>
        <w:ind w:firstLine="720"/>
        <w:jc w:val="both"/>
        <w:rPr>
          <w:rFonts w:eastAsia="Times New Roman"/>
          <w:szCs w:val="24"/>
        </w:rPr>
      </w:pPr>
      <w:r>
        <w:rPr>
          <w:rFonts w:eastAsia="Times New Roman"/>
          <w:b/>
          <w:szCs w:val="24"/>
        </w:rPr>
        <w:t xml:space="preserve">ΧΑΡΟΥΛΑ (ΧΑΡΑ) ΚΕΦΑΛΙΔΟΥ: </w:t>
      </w:r>
      <w:r>
        <w:rPr>
          <w:rFonts w:eastAsia="Times New Roman"/>
          <w:szCs w:val="24"/>
        </w:rPr>
        <w:t>Στην ψηφοφορία, κύριε Πρόεδρε.</w:t>
      </w:r>
    </w:p>
    <w:p w14:paraId="7FFA6307" w14:textId="77777777" w:rsidR="00A26737" w:rsidRDefault="00182441">
      <w:pPr>
        <w:tabs>
          <w:tab w:val="left" w:pos="2940"/>
        </w:tabs>
        <w:spacing w:line="600" w:lineRule="auto"/>
        <w:ind w:firstLine="720"/>
        <w:jc w:val="both"/>
        <w:rPr>
          <w:rFonts w:eastAsia="Times New Roman"/>
          <w:szCs w:val="24"/>
        </w:rPr>
      </w:pPr>
      <w:r w:rsidRPr="00E03EF8">
        <w:rPr>
          <w:rFonts w:eastAsia="Times New Roman"/>
          <w:b/>
          <w:szCs w:val="24"/>
        </w:rPr>
        <w:t>ΠΡΟΕΔΡΕΥΩΝ (Νικήτας Κακλαμάνης):</w:t>
      </w:r>
      <w:r>
        <w:rPr>
          <w:rFonts w:eastAsia="Times New Roman"/>
          <w:szCs w:val="24"/>
        </w:rPr>
        <w:t xml:space="preserve"> Ωραία.</w:t>
      </w:r>
    </w:p>
    <w:p w14:paraId="7FFA6308" w14:textId="77777777" w:rsidR="00A26737" w:rsidRDefault="00182441">
      <w:pPr>
        <w:spacing w:line="600" w:lineRule="auto"/>
        <w:ind w:firstLine="720"/>
        <w:jc w:val="both"/>
        <w:rPr>
          <w:rFonts w:ascii="Times New Roman" w:eastAsia="Times New Roman" w:hAnsi="Times New Roman" w:cs="Times New Roman"/>
          <w:szCs w:val="24"/>
        </w:rPr>
      </w:pPr>
      <w:r>
        <w:rPr>
          <w:rFonts w:eastAsia="Times New Roman" w:cs="Times New Roman"/>
          <w:szCs w:val="24"/>
        </w:rPr>
        <w:lastRenderedPageBreak/>
        <w:t>Κυρίες κα</w:t>
      </w:r>
      <w:r>
        <w:rPr>
          <w:rFonts w:eastAsia="Times New Roman" w:cs="Times New Roman"/>
          <w:szCs w:val="24"/>
        </w:rPr>
        <w:t xml:space="preserve">ι κύριοι συνάδελφοι, έχω την τιμή να ανακοινώσω στο Σώμα ότι τη συνεδρίασή μας παρακολουθούν από τα άνω δυτικά θεωρεία, αφού </w:t>
      </w:r>
      <w:r>
        <w:rPr>
          <w:rFonts w:eastAsia="Times New Roman" w:cs="Times New Roman"/>
          <w:szCs w:val="24"/>
        </w:rPr>
        <w:t xml:space="preserve">προηγουμένως </w:t>
      </w:r>
      <w:r>
        <w:rPr>
          <w:rFonts w:eastAsia="Times New Roman" w:cs="Times New Roman"/>
          <w:szCs w:val="24"/>
        </w:rPr>
        <w:t xml:space="preserve">ενημερώθηκαν για την ιστορία του κτηρίου και τον τρόπο οργάνωσης και λειτουργίας της Βουλής, σαράντα μαθήτριες και </w:t>
      </w:r>
      <w:r>
        <w:rPr>
          <w:rFonts w:eastAsia="Times New Roman" w:cs="Times New Roman"/>
          <w:szCs w:val="24"/>
        </w:rPr>
        <w:t>μαθητές και δύο εκπαιδευτικοί συνοδοί από το 3</w:t>
      </w:r>
      <w:r w:rsidRPr="00AB2407">
        <w:rPr>
          <w:rFonts w:eastAsia="Times New Roman" w:cs="Times New Roman"/>
          <w:szCs w:val="24"/>
          <w:vertAlign w:val="superscript"/>
        </w:rPr>
        <w:t>ο</w:t>
      </w:r>
      <w:r>
        <w:rPr>
          <w:rFonts w:eastAsia="Times New Roman" w:cs="Times New Roman"/>
          <w:szCs w:val="24"/>
        </w:rPr>
        <w:t xml:space="preserve"> Δημοτικό Σχολείο Αιγάλεω Αττικής. </w:t>
      </w:r>
    </w:p>
    <w:p w14:paraId="7FFA6309"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7FFA630A" w14:textId="77777777" w:rsidR="00A26737" w:rsidRDefault="00182441">
      <w:pPr>
        <w:spacing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7FFA630B" w14:textId="77777777" w:rsidR="00A26737" w:rsidRDefault="00182441">
      <w:pPr>
        <w:spacing w:line="600" w:lineRule="auto"/>
        <w:ind w:firstLine="720"/>
        <w:rPr>
          <w:rFonts w:eastAsia="Times New Roman" w:cs="Times New Roman"/>
          <w:szCs w:val="24"/>
        </w:rPr>
      </w:pPr>
      <w:r>
        <w:rPr>
          <w:rFonts w:eastAsia="Times New Roman" w:cs="Times New Roman"/>
          <w:szCs w:val="24"/>
        </w:rPr>
        <w:t xml:space="preserve">Κύριε Υπουργέ, έχετε τον λόγο για επτά λεπτά, με μια σχετικά άνεση, για να τοποθετηθείτε και για </w:t>
      </w:r>
      <w:r>
        <w:rPr>
          <w:rFonts w:eastAsia="Times New Roman" w:cs="Times New Roman"/>
          <w:szCs w:val="24"/>
        </w:rPr>
        <w:t>τις δύο συμβάσεις.</w:t>
      </w:r>
    </w:p>
    <w:p w14:paraId="7FFA630C" w14:textId="77777777" w:rsidR="00A26737" w:rsidRDefault="00182441">
      <w:pPr>
        <w:spacing w:line="600" w:lineRule="auto"/>
        <w:ind w:firstLine="720"/>
        <w:jc w:val="both"/>
        <w:rPr>
          <w:rFonts w:eastAsia="Times New Roman" w:cs="Times New Roman"/>
          <w:szCs w:val="24"/>
        </w:rPr>
      </w:pPr>
      <w:r w:rsidRPr="00E03EF8">
        <w:rPr>
          <w:rFonts w:eastAsia="Times New Roman" w:cs="Times New Roman"/>
          <w:b/>
          <w:szCs w:val="24"/>
        </w:rPr>
        <w:t>ΓΕΩΡΓΙΟΣ ΚΑΤΡΟΥΓΚΑΛΟΣ (Αναπληρωτής Υπουργός Εξωτερικών):</w:t>
      </w:r>
      <w:r>
        <w:rPr>
          <w:rFonts w:eastAsia="Times New Roman" w:cs="Times New Roman"/>
          <w:szCs w:val="24"/>
        </w:rPr>
        <w:t xml:space="preserve"> Αγαπητοί κύριοι συνάδελφοι, ξεκινώ με το νομοσχέδιο που αφορά την κύρωση της Συμφωνίας Ευρωπαϊκής Ένωσης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Κούβας.</w:t>
      </w:r>
    </w:p>
    <w:p w14:paraId="7FFA630D"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lastRenderedPageBreak/>
        <w:t>Χθες ήμουν στις Βρυξέλλες στην ιστορική συνεδρίαση του 1</w:t>
      </w:r>
      <w:r w:rsidRPr="00AB2407">
        <w:rPr>
          <w:rFonts w:eastAsia="Times New Roman" w:cs="Times New Roman"/>
          <w:szCs w:val="24"/>
          <w:vertAlign w:val="superscript"/>
        </w:rPr>
        <w:t>ου</w:t>
      </w:r>
      <w:r>
        <w:rPr>
          <w:rFonts w:eastAsia="Times New Roman" w:cs="Times New Roman"/>
          <w:szCs w:val="24"/>
        </w:rPr>
        <w:t xml:space="preserve"> Συμβουλίου Ευρωπαϊκής Ένωσης - Κούβας, που είχε ως σκοπό την προσωρινή εφαρμογή ορισμένων από τις πλευρές της </w:t>
      </w:r>
      <w:r>
        <w:rPr>
          <w:rFonts w:eastAsia="Times New Roman" w:cs="Times New Roman"/>
          <w:szCs w:val="24"/>
        </w:rPr>
        <w:t>συμφωνίας</w:t>
      </w:r>
      <w:r>
        <w:rPr>
          <w:rFonts w:eastAsia="Times New Roman" w:cs="Times New Roman"/>
          <w:szCs w:val="24"/>
        </w:rPr>
        <w:t>, δεδομένου ότι προβλεπόταν ότι και πριν ολοκληρωθεί η κύρωση απ’ όλες τις χώρες, μετά την αποδοχή της από το Ευρωκοινοβούλιο, θα ξεκινο</w:t>
      </w:r>
      <w:r>
        <w:rPr>
          <w:rFonts w:eastAsia="Times New Roman" w:cs="Times New Roman"/>
          <w:szCs w:val="24"/>
        </w:rPr>
        <w:t>ύσε ο διάλογος Κούβας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Ευρωπαϊκής Ένωσης. Συναντήθηκα δε στο πλαίσιο του</w:t>
      </w:r>
      <w:r w:rsidRPr="00E11B00">
        <w:rPr>
          <w:rFonts w:eastAsia="Times New Roman" w:cs="Times New Roman"/>
          <w:szCs w:val="24"/>
        </w:rPr>
        <w:t xml:space="preserve"> </w:t>
      </w:r>
      <w:r>
        <w:rPr>
          <w:rFonts w:eastAsia="Times New Roman" w:cs="Times New Roman"/>
          <w:szCs w:val="24"/>
        </w:rPr>
        <w:t xml:space="preserve">συμβουλίου </w:t>
      </w:r>
      <w:r>
        <w:rPr>
          <w:rFonts w:eastAsia="Times New Roman" w:cs="Times New Roman"/>
          <w:szCs w:val="24"/>
        </w:rPr>
        <w:t xml:space="preserve">αυτού και με τον Υπουργό Εξωτερικών της Κούβας, τον κ. </w:t>
      </w:r>
      <w:proofErr w:type="spellStart"/>
      <w:r>
        <w:rPr>
          <w:rFonts w:eastAsia="Times New Roman" w:cs="Times New Roman"/>
          <w:szCs w:val="24"/>
        </w:rPr>
        <w:t>Μπρούνο</w:t>
      </w:r>
      <w:proofErr w:type="spellEnd"/>
      <w:r>
        <w:rPr>
          <w:rFonts w:eastAsia="Times New Roman" w:cs="Times New Roman"/>
          <w:szCs w:val="24"/>
        </w:rPr>
        <w:t xml:space="preserve"> </w:t>
      </w:r>
      <w:proofErr w:type="spellStart"/>
      <w:r>
        <w:rPr>
          <w:rFonts w:eastAsia="Times New Roman" w:cs="Times New Roman"/>
          <w:szCs w:val="24"/>
        </w:rPr>
        <w:t>Ροντρίγκεζ</w:t>
      </w:r>
      <w:proofErr w:type="spellEnd"/>
      <w:r>
        <w:rPr>
          <w:rFonts w:eastAsia="Times New Roman" w:cs="Times New Roman"/>
          <w:szCs w:val="24"/>
        </w:rPr>
        <w:t>.</w:t>
      </w:r>
    </w:p>
    <w:p w14:paraId="7FFA630E"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 xml:space="preserve">Η Κούβα δίνει ιδιαίτερη έμφαση στην κύρωση της </w:t>
      </w:r>
      <w:r>
        <w:rPr>
          <w:rFonts w:eastAsia="Times New Roman" w:cs="Times New Roman"/>
          <w:szCs w:val="24"/>
        </w:rPr>
        <w:t xml:space="preserve">συμφωνίας </w:t>
      </w:r>
      <w:r>
        <w:rPr>
          <w:rFonts w:eastAsia="Times New Roman" w:cs="Times New Roman"/>
          <w:szCs w:val="24"/>
        </w:rPr>
        <w:t>αυτής και γιατί αποσκοπεί αυτοτελώς στη</w:t>
      </w:r>
      <w:r>
        <w:rPr>
          <w:rFonts w:eastAsia="Times New Roman" w:cs="Times New Roman"/>
          <w:szCs w:val="24"/>
        </w:rPr>
        <w:t xml:space="preserve">ν ανάπτυξη των </w:t>
      </w:r>
      <w:proofErr w:type="spellStart"/>
      <w:r>
        <w:rPr>
          <w:rFonts w:eastAsia="Times New Roman" w:cs="Times New Roman"/>
          <w:szCs w:val="24"/>
        </w:rPr>
        <w:t>σχέσεών</w:t>
      </w:r>
      <w:proofErr w:type="spellEnd"/>
      <w:r>
        <w:rPr>
          <w:rFonts w:eastAsia="Times New Roman" w:cs="Times New Roman"/>
          <w:szCs w:val="24"/>
        </w:rPr>
        <w:t xml:space="preserve"> της με την Ευρωπαϊκή Ένωση και γιατί τη βλέπει σαν μοναδική ευκαιρία να πάρει ανάσες απέναντι στον γνωστό οικονομικό πόλεμο που της γίνεται από τη μεγάλη γείτονά της στα δυτικά του νησιού.</w:t>
      </w:r>
    </w:p>
    <w:p w14:paraId="7FFA630F"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Η Ευρωπαϊκή Ένωση από τη μεριά της με τη δήλ</w:t>
      </w:r>
      <w:r>
        <w:rPr>
          <w:rFonts w:eastAsia="Times New Roman" w:cs="Times New Roman"/>
          <w:szCs w:val="24"/>
        </w:rPr>
        <w:t xml:space="preserve">ωση της Ύπατης Αρμοστού </w:t>
      </w:r>
      <w:r>
        <w:rPr>
          <w:rFonts w:eastAsia="Times New Roman" w:cs="Times New Roman"/>
          <w:szCs w:val="24"/>
        </w:rPr>
        <w:t xml:space="preserve">κ. </w:t>
      </w:r>
      <w:proofErr w:type="spellStart"/>
      <w:r>
        <w:rPr>
          <w:rFonts w:eastAsia="Times New Roman" w:cs="Times New Roman"/>
          <w:szCs w:val="24"/>
        </w:rPr>
        <w:t>Μογκερίνι</w:t>
      </w:r>
      <w:proofErr w:type="spellEnd"/>
      <w:r>
        <w:rPr>
          <w:rFonts w:eastAsia="Times New Roman" w:cs="Times New Roman"/>
          <w:szCs w:val="24"/>
        </w:rPr>
        <w:t xml:space="preserve"> καλωσόρισε αυτήν την υπογραφή και πρώτη εφαρμογή της </w:t>
      </w:r>
      <w:r>
        <w:rPr>
          <w:rFonts w:eastAsia="Times New Roman" w:cs="Times New Roman"/>
          <w:szCs w:val="24"/>
        </w:rPr>
        <w:t xml:space="preserve">συμφωνίας </w:t>
      </w:r>
      <w:r>
        <w:rPr>
          <w:rFonts w:eastAsia="Times New Roman" w:cs="Times New Roman"/>
          <w:szCs w:val="24"/>
        </w:rPr>
        <w:t xml:space="preserve">σαν </w:t>
      </w:r>
      <w:r>
        <w:rPr>
          <w:rFonts w:eastAsia="Times New Roman" w:cs="Times New Roman"/>
          <w:szCs w:val="24"/>
        </w:rPr>
        <w:lastRenderedPageBreak/>
        <w:t>ένα βήμα προώθησης του πολιτικού διαλόγου ανάμεσα στην Ευρωπαϊκή Ένωση και στην Κούβα.</w:t>
      </w:r>
    </w:p>
    <w:p w14:paraId="7FFA6310"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Από τη δική μας τη μεριά, θεωρούμε απόλυτα επιβεβλημένη την κύρωσ</w:t>
      </w:r>
      <w:r>
        <w:rPr>
          <w:rFonts w:eastAsia="Times New Roman" w:cs="Times New Roman"/>
          <w:szCs w:val="24"/>
        </w:rPr>
        <w:t xml:space="preserve">η για τους λόγους που και η Ευρωπαϊκή Επιτροπή μέσω της Αντιπροέδρου της δήλωσε και γιατί είμαστε απόλυτα αλληλέγγυοι στην Κούβα και στον λαό της. Σεβόμαστε και θέλουμε να διατηρηθούν τα μεγάλα επιτεύγματα της </w:t>
      </w:r>
      <w:r>
        <w:rPr>
          <w:rFonts w:eastAsia="Times New Roman" w:cs="Times New Roman"/>
          <w:szCs w:val="24"/>
        </w:rPr>
        <w:t>κουβανικής επανάστασης</w:t>
      </w:r>
      <w:r>
        <w:rPr>
          <w:rFonts w:eastAsia="Times New Roman" w:cs="Times New Roman"/>
          <w:szCs w:val="24"/>
        </w:rPr>
        <w:t>.</w:t>
      </w:r>
    </w:p>
    <w:p w14:paraId="7FFA6311"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Πράγματι, μου φαίνεται</w:t>
      </w:r>
      <w:r>
        <w:rPr>
          <w:rFonts w:eastAsia="Times New Roman" w:cs="Times New Roman"/>
          <w:szCs w:val="24"/>
        </w:rPr>
        <w:t xml:space="preserve"> επί του προκειμένου ανεξήγητη η στάση του Κομμουνιστικού Κόμματος Ελλάδας, διότι είτε κρύβει μια αμφισβήτηση της απόφασης του κουβανικού λαού μέσω της Κυβέρνησής του να προχωρήσει στην κύρωση αυτήν που σας είπα -είχα τις προφορικές και ρητές διαβεβαιώσεις</w:t>
      </w:r>
      <w:r>
        <w:rPr>
          <w:rFonts w:eastAsia="Times New Roman" w:cs="Times New Roman"/>
          <w:szCs w:val="24"/>
        </w:rPr>
        <w:t xml:space="preserve"> του Υπουργού Εξωτερικών της ότι τη θεωρεί απολύτως αναγκαία για την επιβίωση του νησιού- είτε αμφισβητεί πια την ίδια την ποιότητα της Κουβανικής Επανάστασης, όπως εκφράζεται σήμερα, έστω μετά την αποχώρηση της ιστορικής της ηγεσίας από τον νέο Πρόεδρο, τ</w:t>
      </w:r>
      <w:r>
        <w:rPr>
          <w:rFonts w:eastAsia="Times New Roman" w:cs="Times New Roman"/>
          <w:szCs w:val="24"/>
        </w:rPr>
        <w:t xml:space="preserve">ον Μιγκέλ </w:t>
      </w:r>
      <w:proofErr w:type="spellStart"/>
      <w:r>
        <w:rPr>
          <w:rFonts w:eastAsia="Times New Roman" w:cs="Times New Roman"/>
          <w:szCs w:val="24"/>
        </w:rPr>
        <w:t>Ντίαζ</w:t>
      </w:r>
      <w:proofErr w:type="spellEnd"/>
      <w:r>
        <w:rPr>
          <w:rFonts w:eastAsia="Times New Roman" w:cs="Times New Roman"/>
          <w:szCs w:val="24"/>
        </w:rPr>
        <w:t xml:space="preserve"> - </w:t>
      </w:r>
      <w:proofErr w:type="spellStart"/>
      <w:r>
        <w:rPr>
          <w:rFonts w:eastAsia="Times New Roman" w:cs="Times New Roman"/>
          <w:szCs w:val="24"/>
        </w:rPr>
        <w:t>Κανέλ</w:t>
      </w:r>
      <w:proofErr w:type="spellEnd"/>
      <w:r>
        <w:rPr>
          <w:rFonts w:eastAsia="Times New Roman" w:cs="Times New Roman"/>
          <w:szCs w:val="24"/>
        </w:rPr>
        <w:t>.</w:t>
      </w:r>
    </w:p>
    <w:p w14:paraId="7FFA6312" w14:textId="77777777" w:rsidR="00A26737" w:rsidRDefault="00182441">
      <w:pPr>
        <w:spacing w:line="600" w:lineRule="auto"/>
        <w:ind w:firstLine="720"/>
        <w:jc w:val="both"/>
        <w:rPr>
          <w:rFonts w:eastAsia="Times New Roman" w:cs="Times New Roman"/>
          <w:szCs w:val="24"/>
        </w:rPr>
      </w:pPr>
      <w:r w:rsidRPr="00E03EF8">
        <w:rPr>
          <w:rFonts w:eastAsia="Times New Roman" w:cs="Times New Roman"/>
          <w:b/>
          <w:szCs w:val="24"/>
        </w:rPr>
        <w:lastRenderedPageBreak/>
        <w:t>ΔΙΑΜΑΝΤΩ ΜΑΝΩΛΑΚΟΥ:</w:t>
      </w:r>
      <w:r>
        <w:rPr>
          <w:rFonts w:eastAsia="Times New Roman" w:cs="Times New Roman"/>
          <w:szCs w:val="24"/>
        </w:rPr>
        <w:t xml:space="preserve"> Απαιτούμε την ισοτιμία των σχέσεων. Υπάρχει ανισοτιμία και γι’ αυτό την καταψηφίζουμε.</w:t>
      </w:r>
    </w:p>
    <w:p w14:paraId="7FFA6313" w14:textId="77777777" w:rsidR="00A26737" w:rsidRDefault="00182441">
      <w:pPr>
        <w:spacing w:line="600" w:lineRule="auto"/>
        <w:ind w:firstLine="720"/>
        <w:jc w:val="both"/>
        <w:rPr>
          <w:rFonts w:eastAsia="Times New Roman" w:cs="Times New Roman"/>
          <w:szCs w:val="24"/>
        </w:rPr>
      </w:pPr>
      <w:r w:rsidRPr="00E03EF8">
        <w:rPr>
          <w:rFonts w:eastAsia="Times New Roman" w:cs="Times New Roman"/>
          <w:b/>
          <w:szCs w:val="24"/>
        </w:rPr>
        <w:t>ΠΡΟΕΔΡΕΥΩΝ (Νικήτας Κακλαμάνης):</w:t>
      </w:r>
      <w:r>
        <w:rPr>
          <w:rFonts w:eastAsia="Times New Roman" w:cs="Times New Roman"/>
          <w:szCs w:val="24"/>
        </w:rPr>
        <w:t xml:space="preserve"> Κυρία </w:t>
      </w:r>
      <w:proofErr w:type="spellStart"/>
      <w:r>
        <w:rPr>
          <w:rFonts w:eastAsia="Times New Roman" w:cs="Times New Roman"/>
          <w:szCs w:val="24"/>
        </w:rPr>
        <w:t>Μανωλάκου</w:t>
      </w:r>
      <w:proofErr w:type="spellEnd"/>
      <w:r>
        <w:rPr>
          <w:rFonts w:eastAsia="Times New Roman" w:cs="Times New Roman"/>
          <w:szCs w:val="24"/>
        </w:rPr>
        <w:t>, σας παρακαλώ. Εσείς που είστε παλιά κοινοβουλευτική, το κάνετε αυτό;</w:t>
      </w:r>
    </w:p>
    <w:p w14:paraId="7FFA6314"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Συνεχ</w:t>
      </w:r>
      <w:r>
        <w:rPr>
          <w:rFonts w:eastAsia="Times New Roman" w:cs="Times New Roman"/>
          <w:szCs w:val="24"/>
        </w:rPr>
        <w:t>ίστε, κύριε Υπουργέ.</w:t>
      </w:r>
    </w:p>
    <w:p w14:paraId="7FFA6315" w14:textId="77777777" w:rsidR="00A26737" w:rsidRDefault="00182441">
      <w:pPr>
        <w:spacing w:line="600" w:lineRule="auto"/>
        <w:ind w:firstLine="720"/>
        <w:jc w:val="both"/>
        <w:rPr>
          <w:rFonts w:eastAsia="Times New Roman" w:cs="Times New Roman"/>
          <w:szCs w:val="24"/>
        </w:rPr>
      </w:pPr>
      <w:r w:rsidRPr="00E03EF8">
        <w:rPr>
          <w:rFonts w:eastAsia="Times New Roman" w:cs="Times New Roman"/>
          <w:b/>
          <w:szCs w:val="24"/>
        </w:rPr>
        <w:t xml:space="preserve">ΓΕΩΡΓΙΟΣ ΚΑΤΡΟΥΓΚΑΛΟΣ (Αναπληρωτής Υπουργός Εξωτερικών): </w:t>
      </w:r>
      <w:r>
        <w:rPr>
          <w:rFonts w:eastAsia="Times New Roman" w:cs="Times New Roman"/>
          <w:szCs w:val="24"/>
        </w:rPr>
        <w:t xml:space="preserve">Ως προς το ζήτημα της κύρωσης του Μνημονίου Συνεργασίας με την Αλβανία, δεν μου έκανε εντύπωση ούτε έχω ιδιαίτερη πρόθεση να αναφερθώ στις αιτιάσεις της Χρυσής Αυγής. Μου κάνει, </w:t>
      </w:r>
      <w:r>
        <w:rPr>
          <w:rFonts w:eastAsia="Times New Roman" w:cs="Times New Roman"/>
          <w:szCs w:val="24"/>
        </w:rPr>
        <w:t xml:space="preserve">όμως, ιδιαίτερη εντύπωση η συμπόρευση της Νέας Δημοκρατίας με τη Χρυσή Αυγή στο ζήτημα αυτό. </w:t>
      </w:r>
    </w:p>
    <w:p w14:paraId="7FFA6316"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Θα προτιμούσα να δεχθώ την ηπιότερη εκδοχή, που πράγματι φαίνεται να προκύπτει από αυτά που άκουσα, της ασύγγνωστης προχειρότητας να μην έχετε διαβάσει το νομοσχέ</w:t>
      </w:r>
      <w:r>
        <w:rPr>
          <w:rFonts w:eastAsia="Times New Roman" w:cs="Times New Roman"/>
          <w:szCs w:val="24"/>
        </w:rPr>
        <w:t xml:space="preserve">διο. Διότι το νομοσχέδιο δεν αφορά ανάληψη οποιασδήποτε υποχρέωσης </w:t>
      </w:r>
      <w:r>
        <w:rPr>
          <w:rFonts w:eastAsia="Times New Roman" w:cs="Times New Roman"/>
          <w:szCs w:val="24"/>
        </w:rPr>
        <w:lastRenderedPageBreak/>
        <w:t>της χώρας μας απέναντι στην ενταξιακή προοπτική της Αλβανίας, για τον απλό λόγο ότι ούτε η Ευρωπαϊκή Ένωση δεν έχει αποφασίσει την έναρξη ενταξιακών διαπραγματεύσεων με την Αλβανία. Αυτό θα</w:t>
      </w:r>
      <w:r>
        <w:rPr>
          <w:rFonts w:eastAsia="Times New Roman" w:cs="Times New Roman"/>
          <w:szCs w:val="24"/>
        </w:rPr>
        <w:t xml:space="preserve"> γίνει τον Ιούνιο ή μάλλον θα συζητηθεί το εάν θα γίνει τον Ιούνιο, στο επόμενο Συμβούλιο των Αρχηγών. Τοποθετηθήκατε δηλαδή επί μη ζητήματος.</w:t>
      </w:r>
    </w:p>
    <w:p w14:paraId="7FFA6317" w14:textId="77777777" w:rsidR="00A26737" w:rsidRDefault="00182441">
      <w:pPr>
        <w:spacing w:after="0" w:line="600" w:lineRule="auto"/>
        <w:jc w:val="both"/>
        <w:rPr>
          <w:rFonts w:eastAsia="Times New Roman"/>
          <w:szCs w:val="24"/>
        </w:rPr>
      </w:pPr>
      <w:r>
        <w:rPr>
          <w:rFonts w:eastAsia="Times New Roman" w:cs="Times New Roman"/>
          <w:szCs w:val="24"/>
        </w:rPr>
        <w:t>Τι υπάρχει αυτήν την στιγμή; Οι υποχρεώσεις εκ μέρους της αλβανικής πλευράς να ανταποκριθεί στα γενικά κριτήρια τ</w:t>
      </w:r>
      <w:r>
        <w:rPr>
          <w:rFonts w:eastAsia="Times New Roman" w:cs="Times New Roman"/>
          <w:szCs w:val="24"/>
        </w:rPr>
        <w:t>ης Κοπεγχάγης, στα κριτήρια της καλής γειτονίας που θέτουμε εμείς και σε πέντε συγκεκριμένες προτεραιότητες προπαρασκευαστικού χαρακτήρα, πριν αποφασιστεί η διαδικασία ένταξης που έχει θέσει η Ευρωπαϊκή Ένωση, σε θέματα ιδιαίτερα κρίσιμα για εμάς, γιατί αφ</w:t>
      </w:r>
      <w:r>
        <w:rPr>
          <w:rFonts w:eastAsia="Times New Roman" w:cs="Times New Roman"/>
          <w:szCs w:val="24"/>
        </w:rPr>
        <w:t>ορούν θέματα διαφθοράς, που πολλά από αυτά περνούν τα σύνορα.</w:t>
      </w:r>
      <w:r>
        <w:rPr>
          <w:rFonts w:eastAsia="Times New Roman" w:cs="Times New Roman"/>
          <w:szCs w:val="24"/>
        </w:rPr>
        <w:t xml:space="preserve"> </w:t>
      </w:r>
      <w:r>
        <w:rPr>
          <w:rFonts w:eastAsia="Times New Roman"/>
          <w:szCs w:val="24"/>
        </w:rPr>
        <w:t xml:space="preserve">Επίσης, αφορούν θέματα δικαιοσύνης, θέματα δικαιωμάτων, άρα και προστασίας της μειονότητάς μας. </w:t>
      </w:r>
    </w:p>
    <w:p w14:paraId="7FFA6318" w14:textId="77777777" w:rsidR="00A26737" w:rsidRDefault="00182441">
      <w:pPr>
        <w:spacing w:after="0" w:line="600" w:lineRule="auto"/>
        <w:ind w:firstLine="720"/>
        <w:jc w:val="both"/>
        <w:rPr>
          <w:rFonts w:eastAsia="Times New Roman"/>
          <w:szCs w:val="24"/>
        </w:rPr>
      </w:pPr>
      <w:r>
        <w:rPr>
          <w:rFonts w:eastAsia="Times New Roman"/>
          <w:szCs w:val="24"/>
        </w:rPr>
        <w:t xml:space="preserve">Τι προβλέπει αυτό το </w:t>
      </w:r>
      <w:r>
        <w:rPr>
          <w:rFonts w:eastAsia="Times New Roman"/>
          <w:szCs w:val="24"/>
        </w:rPr>
        <w:t xml:space="preserve">μνημόνιο </w:t>
      </w:r>
      <w:r>
        <w:rPr>
          <w:rFonts w:eastAsia="Times New Roman"/>
          <w:szCs w:val="24"/>
        </w:rPr>
        <w:t>αποκλειστικά; Την παροχή τεχνικής βοήθειας, ούτως ώστε η Αλβανία να</w:t>
      </w:r>
      <w:r>
        <w:rPr>
          <w:rFonts w:eastAsia="Times New Roman"/>
          <w:szCs w:val="24"/>
        </w:rPr>
        <w:t xml:space="preserve"> ανταποκριθεί σε αυτές τις υποχρεώσεις. Εάν είναι μονομερής </w:t>
      </w:r>
      <w:r>
        <w:rPr>
          <w:rFonts w:eastAsia="Times New Roman"/>
          <w:szCs w:val="24"/>
        </w:rPr>
        <w:lastRenderedPageBreak/>
        <w:t>δηλαδή η σύμβαση, είναι ουσιαστικά μόνο και μόνο από την πλευρά της εκπλήρωσης υποχρεώσεων της Αλβανίας. Η δική μας πλευρά δεν αναλαμβάνει κα</w:t>
      </w:r>
      <w:r>
        <w:rPr>
          <w:rFonts w:eastAsia="Times New Roman"/>
          <w:szCs w:val="24"/>
        </w:rPr>
        <w:t>μ</w:t>
      </w:r>
      <w:r>
        <w:rPr>
          <w:rFonts w:eastAsia="Times New Roman"/>
          <w:szCs w:val="24"/>
        </w:rPr>
        <w:t>μία υποχρέωση ως προς την ενταξιακή πορεία της Αλβανία</w:t>
      </w:r>
      <w:r>
        <w:rPr>
          <w:rFonts w:eastAsia="Times New Roman"/>
          <w:szCs w:val="24"/>
        </w:rPr>
        <w:t xml:space="preserve">ς ή ως προς οτιδήποτε άλλο, πριν ληφθούν οι σχετικές αποφάσεις. </w:t>
      </w:r>
    </w:p>
    <w:p w14:paraId="7FFA6319" w14:textId="77777777" w:rsidR="00A26737" w:rsidRDefault="00182441">
      <w:pPr>
        <w:spacing w:after="0" w:line="600" w:lineRule="auto"/>
        <w:ind w:firstLine="720"/>
        <w:jc w:val="both"/>
        <w:rPr>
          <w:rFonts w:eastAsia="Times New Roman"/>
          <w:szCs w:val="24"/>
        </w:rPr>
      </w:pPr>
      <w:r>
        <w:rPr>
          <w:rFonts w:eastAsia="Times New Roman"/>
          <w:szCs w:val="24"/>
        </w:rPr>
        <w:t xml:space="preserve">Είπα και στην </w:t>
      </w:r>
      <w:r>
        <w:rPr>
          <w:rFonts w:eastAsia="Times New Roman"/>
          <w:szCs w:val="24"/>
        </w:rPr>
        <w:t>επιτροπή</w:t>
      </w:r>
      <w:r>
        <w:rPr>
          <w:rFonts w:eastAsia="Times New Roman"/>
          <w:szCs w:val="24"/>
        </w:rPr>
        <w:t>, εν</w:t>
      </w:r>
      <w:r>
        <w:rPr>
          <w:rFonts w:eastAsia="Times New Roman"/>
          <w:szCs w:val="24"/>
        </w:rPr>
        <w:t xml:space="preserve"> </w:t>
      </w:r>
      <w:r>
        <w:rPr>
          <w:rFonts w:eastAsia="Times New Roman"/>
          <w:szCs w:val="24"/>
        </w:rPr>
        <w:t xml:space="preserve">όψει μίας κατά τη γνώμη μου αντίστοιχα απαράδεκτης δήλωσης του </w:t>
      </w:r>
      <w:r>
        <w:rPr>
          <w:rFonts w:eastAsia="Times New Roman"/>
          <w:szCs w:val="24"/>
        </w:rPr>
        <w:t xml:space="preserve">εκπροσώπου </w:t>
      </w:r>
      <w:r>
        <w:rPr>
          <w:rFonts w:eastAsia="Times New Roman"/>
          <w:szCs w:val="24"/>
        </w:rPr>
        <w:t>σας, ότι αποξενώσαμε τάχα τις χώρες της κεντρικής Ευρώπης με τη μεταναστευτική πολιτική πο</w:t>
      </w:r>
      <w:r>
        <w:rPr>
          <w:rFonts w:eastAsia="Times New Roman"/>
          <w:szCs w:val="24"/>
        </w:rPr>
        <w:t>υ εφαρμόζουμε, μία απολογία δηλαδή των πιο σκληρών αντιευρωπαϊκών απόψεων που εκφράζονται αυτή τη στιγμή στην Ευρώπη, ότι μοιάζει σαν μία περίεργη τάση ουσιαστικά άρνησης του ευρωπαϊκού χαρακτήρα που ανέκαθεν είχε το κόμμα σας και λόγω των στρατηγικών επιλ</w:t>
      </w:r>
      <w:r>
        <w:rPr>
          <w:rFonts w:eastAsia="Times New Roman"/>
          <w:szCs w:val="24"/>
        </w:rPr>
        <w:t>ογών του ιδρυτή του.</w:t>
      </w:r>
    </w:p>
    <w:p w14:paraId="7FFA631A" w14:textId="77777777" w:rsidR="00A26737" w:rsidRDefault="00182441">
      <w:pPr>
        <w:spacing w:after="0" w:line="600" w:lineRule="auto"/>
        <w:ind w:firstLine="720"/>
        <w:jc w:val="both"/>
        <w:rPr>
          <w:rFonts w:eastAsia="Times New Roman"/>
          <w:szCs w:val="24"/>
        </w:rPr>
      </w:pPr>
      <w:r>
        <w:rPr>
          <w:rFonts w:eastAsia="Times New Roman"/>
          <w:szCs w:val="24"/>
        </w:rPr>
        <w:t xml:space="preserve">Θα προσπαθήσω να μείνω στην, επιεική για εσάς, εκδοχή ότι δεν διαβάσατε και δεν καταλάβατε το νομοσχέδιο. Γιατί η αντίθετη εκδοχή, ότι έχει τόσο δυναμώσει η ακροδεξιά πτέρυγα στο εσωτερικό του κόμματός σας, ώστε να συμβαδίζετε πια όχι </w:t>
      </w:r>
      <w:r>
        <w:rPr>
          <w:rFonts w:eastAsia="Times New Roman"/>
          <w:szCs w:val="24"/>
        </w:rPr>
        <w:lastRenderedPageBreak/>
        <w:t xml:space="preserve">μόνο ιδεολογικά αλλά και πολιτικά με τη Χρυσή Αυγή, είναι κάτι που δεν θέλω να το αποδεχθώ για ένα κοινοβουλευτικό κόμμα της ιστορίας και της παράδοσής σας. </w:t>
      </w:r>
    </w:p>
    <w:p w14:paraId="7FFA631B" w14:textId="77777777" w:rsidR="00A26737" w:rsidRDefault="00182441">
      <w:pPr>
        <w:spacing w:after="0" w:line="600" w:lineRule="auto"/>
        <w:ind w:firstLine="720"/>
        <w:jc w:val="both"/>
        <w:rPr>
          <w:rFonts w:eastAsia="Times New Roman"/>
          <w:szCs w:val="24"/>
        </w:rPr>
      </w:pPr>
      <w:r>
        <w:rPr>
          <w:rFonts w:eastAsia="Times New Roman"/>
          <w:szCs w:val="24"/>
        </w:rPr>
        <w:t>Θέλω να σας παρακαλέσω να είστε ιδιαίτερα προσεκτικοί στο μέλλον, διότι η σταθερότητα στην περιοχή</w:t>
      </w:r>
      <w:r>
        <w:rPr>
          <w:rFonts w:eastAsia="Times New Roman"/>
          <w:szCs w:val="24"/>
        </w:rPr>
        <w:t xml:space="preserve"> των Βαλκανίων, το να μην είναι τα Βαλκάνια μία μαύρη τρύπα στην Ευρώπη και μία μελλοντική πυριτιδαποθήκη, είναι εθνικής σημασίας ζήτημα, που όλες οι πολιτικές δυνάμεις θα πρέπει να το πλησιάζουμε και να σκύβουμε σε αυτό με ιδιαίτερη προσοχή. </w:t>
      </w:r>
    </w:p>
    <w:p w14:paraId="7FFA631C" w14:textId="77777777" w:rsidR="00A26737" w:rsidRDefault="00182441">
      <w:pPr>
        <w:spacing w:after="0" w:line="600" w:lineRule="auto"/>
        <w:ind w:firstLine="720"/>
        <w:jc w:val="both"/>
        <w:rPr>
          <w:rFonts w:eastAsia="Times New Roman"/>
          <w:szCs w:val="24"/>
        </w:rPr>
      </w:pPr>
      <w:r>
        <w:rPr>
          <w:rFonts w:eastAsia="Times New Roman"/>
          <w:szCs w:val="24"/>
        </w:rPr>
        <w:t>Και εμείς κα</w:t>
      </w:r>
      <w:r>
        <w:rPr>
          <w:rFonts w:eastAsia="Times New Roman"/>
          <w:szCs w:val="24"/>
        </w:rPr>
        <w:t>ι σε αυτό, όπως και σε όλα τα θέματα, όπως και στο Μακεδονικό, θέλουμε να είμαστε μία δύναμη</w:t>
      </w:r>
      <w:r>
        <w:rPr>
          <w:rFonts w:eastAsia="Times New Roman"/>
          <w:szCs w:val="24"/>
        </w:rPr>
        <w:t>,</w:t>
      </w:r>
      <w:r>
        <w:rPr>
          <w:rFonts w:eastAsia="Times New Roman"/>
          <w:szCs w:val="24"/>
        </w:rPr>
        <w:t xml:space="preserve"> που υπηρετεί τα εθνικά συμφέροντα, λύνει θέματα και σε κα</w:t>
      </w:r>
      <w:r>
        <w:rPr>
          <w:rFonts w:eastAsia="Times New Roman"/>
          <w:szCs w:val="24"/>
        </w:rPr>
        <w:t>μ</w:t>
      </w:r>
      <w:r>
        <w:rPr>
          <w:rFonts w:eastAsia="Times New Roman"/>
          <w:szCs w:val="24"/>
        </w:rPr>
        <w:t>μία περίπτωση μία δύναμη που να υπηρετεί το τέλμα και ουσιαστικά τη στασιμότητα, που σε κα</w:t>
      </w:r>
      <w:r>
        <w:rPr>
          <w:rFonts w:eastAsia="Times New Roman"/>
          <w:szCs w:val="24"/>
        </w:rPr>
        <w:t>μ</w:t>
      </w:r>
      <w:r>
        <w:rPr>
          <w:rFonts w:eastAsia="Times New Roman"/>
          <w:szCs w:val="24"/>
        </w:rPr>
        <w:t>μία περίπτωση</w:t>
      </w:r>
      <w:r>
        <w:rPr>
          <w:rFonts w:eastAsia="Times New Roman"/>
          <w:szCs w:val="24"/>
        </w:rPr>
        <w:t xml:space="preserve"> δεν είναι υπέρ των συμφερόντων της χώρας μας. </w:t>
      </w:r>
    </w:p>
    <w:p w14:paraId="7FFA631D" w14:textId="77777777" w:rsidR="00A26737" w:rsidRDefault="00182441">
      <w:pPr>
        <w:spacing w:after="0" w:line="600" w:lineRule="auto"/>
        <w:ind w:firstLine="720"/>
        <w:jc w:val="both"/>
        <w:rPr>
          <w:rFonts w:eastAsia="Times New Roman"/>
          <w:szCs w:val="24"/>
        </w:rPr>
      </w:pPr>
      <w:r>
        <w:rPr>
          <w:rFonts w:eastAsia="Times New Roman"/>
          <w:szCs w:val="24"/>
        </w:rPr>
        <w:t xml:space="preserve">Γι’ αυτούς τους λόγους, νομίζω ότι και τα δύο νομοσχέδια πρέπει να κυρωθούν. </w:t>
      </w:r>
    </w:p>
    <w:p w14:paraId="7FFA631E" w14:textId="77777777" w:rsidR="00A26737" w:rsidRDefault="00182441">
      <w:pPr>
        <w:spacing w:after="0" w:line="600" w:lineRule="auto"/>
        <w:ind w:firstLine="720"/>
        <w:jc w:val="both"/>
        <w:rPr>
          <w:rFonts w:eastAsia="Times New Roman"/>
          <w:szCs w:val="24"/>
        </w:rPr>
      </w:pPr>
      <w:r w:rsidRPr="00AC6388">
        <w:rPr>
          <w:rFonts w:eastAsia="Times New Roman"/>
          <w:b/>
          <w:szCs w:val="24"/>
        </w:rPr>
        <w:t>ΙΩΑΝΝΗΣ ΣΑΡΙΔΗΣ:</w:t>
      </w:r>
      <w:r>
        <w:rPr>
          <w:rFonts w:eastAsia="Times New Roman"/>
          <w:szCs w:val="24"/>
        </w:rPr>
        <w:t xml:space="preserve"> Κύριε Πρόεδρε, μπορώ να έχω τον λόγο;</w:t>
      </w:r>
    </w:p>
    <w:p w14:paraId="7FFA631F" w14:textId="77777777" w:rsidR="00A26737" w:rsidRDefault="00182441">
      <w:pPr>
        <w:spacing w:after="0" w:line="600" w:lineRule="auto"/>
        <w:ind w:firstLine="720"/>
        <w:jc w:val="both"/>
        <w:rPr>
          <w:rFonts w:eastAsia="Times New Roman"/>
          <w:szCs w:val="24"/>
        </w:rPr>
      </w:pPr>
      <w:r w:rsidRPr="00AC6388">
        <w:rPr>
          <w:rFonts w:eastAsia="Times New Roman"/>
          <w:b/>
          <w:szCs w:val="24"/>
        </w:rPr>
        <w:lastRenderedPageBreak/>
        <w:t xml:space="preserve">ΠΡΟΕΔΡΕΥΩΝ (Νικήτας Κακλαμάνης): </w:t>
      </w:r>
      <w:r w:rsidRPr="00AC6388">
        <w:rPr>
          <w:rFonts w:eastAsia="Times New Roman"/>
          <w:szCs w:val="24"/>
        </w:rPr>
        <w:t xml:space="preserve">Κύριε </w:t>
      </w:r>
      <w:proofErr w:type="spellStart"/>
      <w:r w:rsidRPr="00AC6388">
        <w:rPr>
          <w:rFonts w:eastAsia="Times New Roman"/>
          <w:szCs w:val="24"/>
        </w:rPr>
        <w:t>Σαρίδη</w:t>
      </w:r>
      <w:proofErr w:type="spellEnd"/>
      <w:r w:rsidRPr="00AC6388">
        <w:rPr>
          <w:rFonts w:eastAsia="Times New Roman"/>
          <w:szCs w:val="24"/>
        </w:rPr>
        <w:t>, διαδικαστικά έχει ξεπεραστεί</w:t>
      </w:r>
      <w:r w:rsidRPr="00AC6388">
        <w:rPr>
          <w:rFonts w:eastAsia="Times New Roman"/>
          <w:szCs w:val="24"/>
        </w:rPr>
        <w:t xml:space="preserve"> αυτό που θα πω</w:t>
      </w:r>
      <w:r>
        <w:rPr>
          <w:rFonts w:eastAsia="Times New Roman"/>
          <w:szCs w:val="24"/>
        </w:rPr>
        <w:t>,</w:t>
      </w:r>
      <w:r w:rsidRPr="00AC6388">
        <w:rPr>
          <w:rFonts w:eastAsia="Times New Roman"/>
          <w:szCs w:val="24"/>
        </w:rPr>
        <w:t xml:space="preserve"> αλλά επειδή υπάρχει μία μικρή άνεση χρόνου </w:t>
      </w:r>
      <w:r>
        <w:rPr>
          <w:rFonts w:eastAsia="Times New Roman"/>
          <w:szCs w:val="24"/>
        </w:rPr>
        <w:t>σε σχέση με τη συνεδρίαση</w:t>
      </w:r>
      <w:r>
        <w:rPr>
          <w:rFonts w:eastAsia="Times New Roman"/>
          <w:szCs w:val="24"/>
        </w:rPr>
        <w:t>,</w:t>
      </w:r>
      <w:r>
        <w:rPr>
          <w:rFonts w:eastAsia="Times New Roman"/>
          <w:szCs w:val="24"/>
        </w:rPr>
        <w:t xml:space="preserve"> που θα ακολουθήσει για την Γενοκτονία των Ποντίων, εάν θέλετε να τοποθετηθείτε για την Αλβανία για τρία λεπτά, έχετε τον λόγο. </w:t>
      </w:r>
    </w:p>
    <w:p w14:paraId="7FFA6320" w14:textId="77777777" w:rsidR="00A26737" w:rsidRDefault="00182441">
      <w:pPr>
        <w:spacing w:after="0" w:line="600" w:lineRule="auto"/>
        <w:ind w:firstLine="720"/>
        <w:jc w:val="both"/>
        <w:rPr>
          <w:rFonts w:eastAsia="Times New Roman"/>
          <w:szCs w:val="24"/>
        </w:rPr>
      </w:pPr>
      <w:r w:rsidRPr="00AC6388">
        <w:rPr>
          <w:rFonts w:eastAsia="Times New Roman"/>
          <w:b/>
          <w:szCs w:val="24"/>
        </w:rPr>
        <w:t>ΙΩΑΝΝΗΣ ΣΑΡΙΔΗΣ:</w:t>
      </w:r>
      <w:r>
        <w:rPr>
          <w:rFonts w:eastAsia="Times New Roman"/>
          <w:szCs w:val="24"/>
        </w:rPr>
        <w:t xml:space="preserve"> Ευχαριστώ πολύ, κύριε Πρ</w:t>
      </w:r>
      <w:r>
        <w:rPr>
          <w:rFonts w:eastAsia="Times New Roman"/>
          <w:szCs w:val="24"/>
        </w:rPr>
        <w:t xml:space="preserve">όεδρε. </w:t>
      </w:r>
    </w:p>
    <w:p w14:paraId="7FFA6321" w14:textId="77777777" w:rsidR="00A26737" w:rsidRDefault="00182441">
      <w:pPr>
        <w:spacing w:after="0" w:line="600" w:lineRule="auto"/>
        <w:ind w:firstLine="720"/>
        <w:jc w:val="both"/>
        <w:rPr>
          <w:rFonts w:eastAsia="Times New Roman"/>
          <w:szCs w:val="24"/>
        </w:rPr>
      </w:pPr>
      <w:r>
        <w:rPr>
          <w:rFonts w:eastAsia="Times New Roman"/>
          <w:szCs w:val="24"/>
        </w:rPr>
        <w:t xml:space="preserve">Διατηρήσαμε την επιφύλαξή μας μέχρι την Ολομέλεια, όπως ακριβώς ειπώθηκε και στις </w:t>
      </w:r>
      <w:r>
        <w:rPr>
          <w:rFonts w:eastAsia="Times New Roman"/>
          <w:szCs w:val="24"/>
        </w:rPr>
        <w:t>ε</w:t>
      </w:r>
      <w:r>
        <w:rPr>
          <w:rFonts w:eastAsia="Times New Roman"/>
          <w:szCs w:val="24"/>
        </w:rPr>
        <w:t xml:space="preserve">πιτροπές, σχετικά με την κύρωση της </w:t>
      </w:r>
      <w:r>
        <w:rPr>
          <w:rFonts w:eastAsia="Times New Roman"/>
          <w:szCs w:val="24"/>
        </w:rPr>
        <w:t>σ</w:t>
      </w:r>
      <w:r>
        <w:rPr>
          <w:rFonts w:eastAsia="Times New Roman"/>
          <w:szCs w:val="24"/>
        </w:rPr>
        <w:t>υμφωνίας με την Αλβανία, ελπίζοντας πως θα είχε προηγηθεί -και αυτό ήταν άλλωστε το επιχείρημά μας- μία ενημέρωση για τα προβλήμ</w:t>
      </w:r>
      <w:r>
        <w:rPr>
          <w:rFonts w:eastAsia="Times New Roman"/>
          <w:szCs w:val="24"/>
        </w:rPr>
        <w:t xml:space="preserve">ατα τα οποία έχουμε σε διμερές επίπεδο με την Αλβανία. </w:t>
      </w:r>
    </w:p>
    <w:p w14:paraId="7FFA6322" w14:textId="77777777" w:rsidR="00A26737" w:rsidRDefault="00182441">
      <w:pPr>
        <w:spacing w:after="0" w:line="600" w:lineRule="auto"/>
        <w:ind w:firstLine="720"/>
        <w:jc w:val="both"/>
        <w:rPr>
          <w:rFonts w:eastAsia="Times New Roman"/>
          <w:szCs w:val="24"/>
        </w:rPr>
      </w:pPr>
      <w:r>
        <w:rPr>
          <w:rFonts w:eastAsia="Times New Roman"/>
          <w:szCs w:val="24"/>
        </w:rPr>
        <w:t>Αυτό δεν κατέστη δυνατό από την πλευρά του Υπουργείου, με ευθύνη του Υπουργείου. Σαφώς η θέση της Ένωσης Κεντρώων είναι η ευρωπαϊκή προοπτική της Αλβανίας. Σαφώς και βλέπουμε ότι από τη στιγμή που απο</w:t>
      </w:r>
      <w:r>
        <w:rPr>
          <w:rFonts w:eastAsia="Times New Roman"/>
          <w:szCs w:val="24"/>
        </w:rPr>
        <w:t xml:space="preserve">μακρύνεται η ευρωπαϊκή πορεία της Τουρκίας, με τον έναν ή με τον άλλον τρόπο επηρεάζει με τη σειρά της και την </w:t>
      </w:r>
      <w:r>
        <w:rPr>
          <w:rFonts w:eastAsia="Times New Roman"/>
          <w:szCs w:val="24"/>
        </w:rPr>
        <w:lastRenderedPageBreak/>
        <w:t>πορεία της Αλβανίας. Έχουμε ένα θετικό πρόσημο, όμως από τη στιγμή που δεν γνωρίζουμε το τι γίνεται με τα διμερή θέματα που υπάρχουν μεταξύ της Ε</w:t>
      </w:r>
      <w:r>
        <w:rPr>
          <w:rFonts w:eastAsia="Times New Roman"/>
          <w:szCs w:val="24"/>
        </w:rPr>
        <w:t>λλάδας και της Αλβανίας, όπως είναι η ΑΟΖ ή οι διώξεις που γίνονται στην ομογένεια της Αλβανίας, εμείς θα κρατήσουμε τη θέση μας στο «</w:t>
      </w:r>
      <w:r>
        <w:rPr>
          <w:rFonts w:eastAsia="Times New Roman"/>
          <w:szCs w:val="24"/>
        </w:rPr>
        <w:t>παρών</w:t>
      </w:r>
      <w:r>
        <w:rPr>
          <w:rFonts w:eastAsia="Times New Roman"/>
          <w:szCs w:val="24"/>
        </w:rPr>
        <w:t xml:space="preserve">», κύριε Πρόεδρε. </w:t>
      </w:r>
    </w:p>
    <w:p w14:paraId="7FFA6323" w14:textId="77777777" w:rsidR="00A26737" w:rsidRDefault="00182441">
      <w:pPr>
        <w:spacing w:after="0" w:line="600" w:lineRule="auto"/>
        <w:ind w:firstLine="720"/>
        <w:jc w:val="both"/>
        <w:rPr>
          <w:rFonts w:eastAsia="Times New Roman"/>
          <w:szCs w:val="24"/>
        </w:rPr>
      </w:pPr>
      <w:r>
        <w:rPr>
          <w:rFonts w:eastAsia="Times New Roman"/>
          <w:szCs w:val="24"/>
        </w:rPr>
        <w:t xml:space="preserve">Ευχαριστώ πολύ. </w:t>
      </w:r>
    </w:p>
    <w:p w14:paraId="7FFA6324" w14:textId="77777777" w:rsidR="00A26737" w:rsidRDefault="00182441">
      <w:pPr>
        <w:spacing w:after="0" w:line="600" w:lineRule="auto"/>
        <w:ind w:firstLine="720"/>
        <w:jc w:val="both"/>
        <w:rPr>
          <w:rFonts w:eastAsia="Times New Roman"/>
          <w:szCs w:val="24"/>
        </w:rPr>
      </w:pPr>
      <w:r w:rsidRPr="00AC6388">
        <w:rPr>
          <w:rFonts w:eastAsia="Times New Roman"/>
          <w:b/>
          <w:szCs w:val="24"/>
        </w:rPr>
        <w:t xml:space="preserve">ΠΡΟΕΔΡΕΥΩΝ (Νικήτας Κακλαμάνης): </w:t>
      </w:r>
      <w:r>
        <w:rPr>
          <w:rFonts w:eastAsia="Times New Roman"/>
          <w:szCs w:val="24"/>
        </w:rPr>
        <w:t>Επομένως, ψηφίζετε «</w:t>
      </w:r>
      <w:r>
        <w:rPr>
          <w:rFonts w:eastAsia="Times New Roman"/>
          <w:szCs w:val="24"/>
        </w:rPr>
        <w:t>παρών</w:t>
      </w:r>
      <w:r>
        <w:rPr>
          <w:rFonts w:eastAsia="Times New Roman"/>
          <w:szCs w:val="24"/>
        </w:rPr>
        <w:t>» για το θέμα της Αλβαν</w:t>
      </w:r>
      <w:r>
        <w:rPr>
          <w:rFonts w:eastAsia="Times New Roman"/>
          <w:szCs w:val="24"/>
        </w:rPr>
        <w:t xml:space="preserve">ίας. </w:t>
      </w:r>
    </w:p>
    <w:p w14:paraId="7FFA6325" w14:textId="77777777" w:rsidR="00A26737" w:rsidRDefault="00182441">
      <w:pPr>
        <w:spacing w:after="0" w:line="600" w:lineRule="auto"/>
        <w:ind w:firstLine="720"/>
        <w:jc w:val="both"/>
        <w:rPr>
          <w:rFonts w:eastAsia="Times New Roman"/>
          <w:szCs w:val="24"/>
        </w:rPr>
      </w:pPr>
      <w:r w:rsidRPr="00AC6388">
        <w:rPr>
          <w:rFonts w:eastAsia="Times New Roman"/>
          <w:b/>
          <w:szCs w:val="24"/>
        </w:rPr>
        <w:t>ΙΩΑΝΝΗΣ ΣΑΡΙΔΗΣ:</w:t>
      </w:r>
      <w:r>
        <w:rPr>
          <w:rFonts w:eastAsia="Times New Roman"/>
          <w:szCs w:val="24"/>
        </w:rPr>
        <w:t xml:space="preserve"> Ναι, κύριε Πρόεδρε. </w:t>
      </w:r>
    </w:p>
    <w:p w14:paraId="7FFA6326" w14:textId="77777777" w:rsidR="00A26737" w:rsidRDefault="00182441">
      <w:pPr>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Ευχαριστώ πολύ.</w:t>
      </w:r>
    </w:p>
    <w:p w14:paraId="7FFA6327" w14:textId="77777777" w:rsidR="00A26737" w:rsidRDefault="00182441">
      <w:pPr>
        <w:spacing w:after="0" w:line="600" w:lineRule="auto"/>
        <w:ind w:firstLine="720"/>
        <w:jc w:val="both"/>
        <w:rPr>
          <w:rFonts w:eastAsia="Times New Roman"/>
          <w:szCs w:val="24"/>
        </w:rPr>
      </w:pPr>
      <w:r w:rsidRPr="00AC6388">
        <w:rPr>
          <w:rFonts w:eastAsia="Times New Roman"/>
          <w:b/>
          <w:szCs w:val="24"/>
        </w:rPr>
        <w:t>ΣΙΜΟΣ ΚΕΔΙΚΟΓΛΟΥ:</w:t>
      </w:r>
      <w:r>
        <w:rPr>
          <w:rFonts w:eastAsia="Times New Roman"/>
          <w:szCs w:val="24"/>
        </w:rPr>
        <w:t xml:space="preserve"> Κύριε Πρόεδρε, θα ήθελα τον λόγο. </w:t>
      </w:r>
    </w:p>
    <w:p w14:paraId="7FFA6328" w14:textId="77777777" w:rsidR="00A26737" w:rsidRDefault="00182441">
      <w:pPr>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Κύριε </w:t>
      </w:r>
      <w:proofErr w:type="spellStart"/>
      <w:r>
        <w:rPr>
          <w:rFonts w:eastAsia="Times New Roman"/>
          <w:szCs w:val="24"/>
        </w:rPr>
        <w:t>Κεδίκογλου</w:t>
      </w:r>
      <w:proofErr w:type="spellEnd"/>
      <w:r>
        <w:rPr>
          <w:rFonts w:eastAsia="Times New Roman"/>
          <w:szCs w:val="24"/>
        </w:rPr>
        <w:t xml:space="preserve">, δεν προβλέπεται δευτερολογία από κανέναν. Όμως, επειδή ως Προεδρείο κρίνω ότι ο κύριος Υπουργός σε κάποιο σημείο υπερέβη αυτό που λέμε «ελεύθερη διακίνηση ιδεών» και καταλαβαίνω για ποιο σημείο θέλετε να τοποθετηθείτε, έχετε τον λόγο για </w:t>
      </w:r>
      <w:r>
        <w:rPr>
          <w:rFonts w:eastAsia="Times New Roman"/>
          <w:szCs w:val="24"/>
        </w:rPr>
        <w:t xml:space="preserve">δύο λεπτά.  </w:t>
      </w:r>
    </w:p>
    <w:p w14:paraId="7FFA6329" w14:textId="77777777" w:rsidR="00A26737" w:rsidRDefault="0018244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lastRenderedPageBreak/>
        <w:t xml:space="preserve">ΣΙΜΟΣ ΚΕΔΙΚΟΓΛΟΥ: </w:t>
      </w:r>
      <w:r>
        <w:rPr>
          <w:rFonts w:eastAsia="Times New Roman" w:cs="Times New Roman"/>
          <w:szCs w:val="24"/>
        </w:rPr>
        <w:t xml:space="preserve">Ναι, κύριε Πρόεδρε, θα μπορούσα να επικαλεστώ και προσωπικό, γιατί δεν έχω συνηθίσει να με αποκαλούν ακροδεξιό. </w:t>
      </w:r>
    </w:p>
    <w:p w14:paraId="7FFA632A" w14:textId="77777777" w:rsidR="00A26737" w:rsidRDefault="00182441">
      <w:pPr>
        <w:tabs>
          <w:tab w:val="left" w:pos="2738"/>
          <w:tab w:val="center" w:pos="4753"/>
          <w:tab w:val="left" w:pos="5723"/>
        </w:tabs>
        <w:spacing w:line="600" w:lineRule="auto"/>
        <w:ind w:firstLine="720"/>
        <w:jc w:val="both"/>
        <w:rPr>
          <w:rFonts w:eastAsia="Times New Roman" w:cs="Times New Roman"/>
          <w:szCs w:val="24"/>
        </w:rPr>
      </w:pPr>
      <w:r w:rsidRPr="00E80698">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Δεν είναι προσωπικό, αλλά…</w:t>
      </w:r>
    </w:p>
    <w:p w14:paraId="7FFA632B" w14:textId="77777777" w:rsidR="00A26737" w:rsidRDefault="0018244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ΣΙΜΟΣ ΚΕΔΙΚΟΓΛΟΥ: </w:t>
      </w:r>
      <w:r>
        <w:rPr>
          <w:rFonts w:eastAsia="Times New Roman" w:cs="Times New Roman"/>
          <w:szCs w:val="24"/>
        </w:rPr>
        <w:t xml:space="preserve">Όχι, δεν έχω συνηθίσει να με </w:t>
      </w:r>
      <w:r>
        <w:rPr>
          <w:rFonts w:eastAsia="Times New Roman" w:cs="Times New Roman"/>
          <w:szCs w:val="24"/>
        </w:rPr>
        <w:t>αποκαλούν ακροδεξιό και δεν επιτρέπω σε κανέναν να με χαρακτηρίζει έτσι. Η πορεία μου και η διαδρομή μου τα λένε όλα. Ίσα</w:t>
      </w:r>
      <w:r w:rsidRPr="00CD616D">
        <w:rPr>
          <w:rFonts w:eastAsia="Times New Roman" w:cs="Times New Roman"/>
          <w:szCs w:val="24"/>
        </w:rPr>
        <w:t xml:space="preserve"> </w:t>
      </w:r>
      <w:r>
        <w:rPr>
          <w:rFonts w:eastAsia="Times New Roman" w:cs="Times New Roman"/>
          <w:szCs w:val="24"/>
        </w:rPr>
        <w:t xml:space="preserve">ίσα που ακροδεξιές πρακτικές βλέπουμε από αυτή την Κυβέρνηση. </w:t>
      </w:r>
    </w:p>
    <w:p w14:paraId="7FFA632C" w14:textId="77777777" w:rsidR="00A26737" w:rsidRDefault="0018244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Θέλω απλώς να επισημάνω στον Υπουργό, που λέει ότι δεν αναλαμβάνει η Κυ</w:t>
      </w:r>
      <w:r>
        <w:rPr>
          <w:rFonts w:eastAsia="Times New Roman" w:cs="Times New Roman"/>
          <w:szCs w:val="24"/>
        </w:rPr>
        <w:t>βέρνηση, η Ελλάδα καμμία δέσμευση, την Έκθεση του Γενικού Λογιστηρίου του Κράτους</w:t>
      </w:r>
      <w:r>
        <w:rPr>
          <w:rFonts w:eastAsia="Times New Roman" w:cs="Times New Roman"/>
          <w:szCs w:val="24"/>
        </w:rPr>
        <w:t>,</w:t>
      </w:r>
      <w:r>
        <w:rPr>
          <w:rFonts w:eastAsia="Times New Roman" w:cs="Times New Roman"/>
          <w:szCs w:val="24"/>
        </w:rPr>
        <w:t xml:space="preserve"> που λέει ότι αν δεν υπάρξει ευρωπαϊκή χρηματοδότηση, θα πληρώσει η Ελλάδα. Οπότε, το να δίνουμε λεφτά και να μην έχουμε αναλάβει καμμία δέσμευση μου είναι δύσκολο να το κατα</w:t>
      </w:r>
      <w:r>
        <w:rPr>
          <w:rFonts w:eastAsia="Times New Roman" w:cs="Times New Roman"/>
          <w:szCs w:val="24"/>
        </w:rPr>
        <w:t xml:space="preserve">λάβω. </w:t>
      </w:r>
    </w:p>
    <w:p w14:paraId="7FFA632D" w14:textId="77777777" w:rsidR="00A26737" w:rsidRDefault="0018244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Θα ήθελα από τον Υπουργό να είχε δείξει την ευαισθησία και να μας είχε πει δυο λόγια για το πώς εξελίσσονται οι διαπραγματεύσεις για τις θαλάσσιες ζώνες, τι γίνεται </w:t>
      </w:r>
      <w:r>
        <w:rPr>
          <w:rFonts w:eastAsia="Times New Roman" w:cs="Times New Roman"/>
          <w:szCs w:val="24"/>
        </w:rPr>
        <w:lastRenderedPageBreak/>
        <w:t>με την ΑΟΖ, πώς αντιμετωπίζεται η αλβανική προκλητικότητα. Όλα αυτά τα κάνουμε γαργά</w:t>
      </w:r>
      <w:r>
        <w:rPr>
          <w:rFonts w:eastAsia="Times New Roman" w:cs="Times New Roman"/>
          <w:szCs w:val="24"/>
        </w:rPr>
        <w:t xml:space="preserve">ρα και ξαφνικά κατηγορούμε τους άλλους ως ακροδεξιούς. Είναι μία γνωστή συνταγή της Κυβέρνησης, όποιος δεν συμφωνεί μαζί της να είναι στο «μαύρο μέτωπο», να είναι ακροδεξιός. Θα έλεγα κυρίως ότι πρέπει να κοιτάξουν τα δικά τους λάθη. </w:t>
      </w:r>
    </w:p>
    <w:p w14:paraId="7FFA632E" w14:textId="77777777" w:rsidR="00A26737" w:rsidRDefault="0018244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7FFA632F" w14:textId="77777777" w:rsidR="00A26737" w:rsidRDefault="00182441">
      <w:pPr>
        <w:tabs>
          <w:tab w:val="left" w:pos="2738"/>
          <w:tab w:val="center" w:pos="4753"/>
          <w:tab w:val="left" w:pos="5723"/>
        </w:tabs>
        <w:spacing w:line="600" w:lineRule="auto"/>
        <w:ind w:firstLine="720"/>
        <w:jc w:val="both"/>
        <w:rPr>
          <w:rFonts w:eastAsia="Times New Roman" w:cs="Times New Roman"/>
          <w:szCs w:val="24"/>
        </w:rPr>
      </w:pPr>
      <w:r w:rsidRPr="00E80698">
        <w:rPr>
          <w:rFonts w:eastAsia="Times New Roman" w:cs="Times New Roman"/>
          <w:b/>
          <w:szCs w:val="24"/>
        </w:rPr>
        <w:t>ΠΡΟΕΔΡΕΥΩ</w:t>
      </w:r>
      <w:r w:rsidRPr="00E80698">
        <w:rPr>
          <w:rFonts w:eastAsia="Times New Roman" w:cs="Times New Roman"/>
          <w:b/>
          <w:szCs w:val="24"/>
        </w:rPr>
        <w:t>Ν (Νικήτας Κακλαμάνης):</w:t>
      </w:r>
      <w:r>
        <w:rPr>
          <w:rFonts w:eastAsia="Times New Roman" w:cs="Times New Roman"/>
          <w:b/>
          <w:szCs w:val="24"/>
        </w:rPr>
        <w:t xml:space="preserve"> </w:t>
      </w:r>
      <w:r>
        <w:rPr>
          <w:rFonts w:eastAsia="Times New Roman" w:cs="Times New Roman"/>
          <w:szCs w:val="24"/>
        </w:rPr>
        <w:t xml:space="preserve">Δεν ξεκινάμε τώρα κουβέντα περί Ακροδεξιάς ή μη. Έτσι; </w:t>
      </w:r>
    </w:p>
    <w:p w14:paraId="7FFA6330" w14:textId="77777777" w:rsidR="00A26737" w:rsidRDefault="0018244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ΗΛΙΑΣ ΚΑΣΙΔΙΑΡΗΣ: </w:t>
      </w:r>
      <w:r>
        <w:rPr>
          <w:rFonts w:eastAsia="Times New Roman" w:cs="Times New Roman"/>
          <w:szCs w:val="24"/>
        </w:rPr>
        <w:t xml:space="preserve">Αν είναι έτσι, να μιλήσουμε και εμείς, κύριε Πρόεδρε. </w:t>
      </w:r>
    </w:p>
    <w:p w14:paraId="7FFA6331" w14:textId="77777777" w:rsidR="00A26737" w:rsidRDefault="00182441">
      <w:pPr>
        <w:tabs>
          <w:tab w:val="left" w:pos="2738"/>
          <w:tab w:val="center" w:pos="4753"/>
          <w:tab w:val="left" w:pos="5723"/>
        </w:tabs>
        <w:spacing w:line="600" w:lineRule="auto"/>
        <w:ind w:firstLine="720"/>
        <w:jc w:val="both"/>
        <w:rPr>
          <w:rFonts w:eastAsia="Times New Roman" w:cs="Times New Roman"/>
          <w:szCs w:val="24"/>
        </w:rPr>
      </w:pPr>
      <w:r w:rsidRPr="00613575">
        <w:rPr>
          <w:rFonts w:eastAsia="Times New Roman" w:cs="Times New Roman"/>
          <w:b/>
          <w:szCs w:val="24"/>
        </w:rPr>
        <w:t xml:space="preserve">ΠΡΟΕΔΡΕΥΩΝ (Νικήτας Κακλαμάνης): </w:t>
      </w:r>
      <w:r w:rsidRPr="00613575">
        <w:rPr>
          <w:rFonts w:eastAsia="Times New Roman" w:cs="Times New Roman"/>
          <w:szCs w:val="24"/>
        </w:rPr>
        <w:t>Εσάς</w:t>
      </w:r>
      <w:r>
        <w:rPr>
          <w:rFonts w:eastAsia="Times New Roman" w:cs="Times New Roman"/>
          <w:szCs w:val="24"/>
        </w:rPr>
        <w:t xml:space="preserve"> δεν σας ανέφερε καθόλου ο κύριος Υπουργός. </w:t>
      </w:r>
    </w:p>
    <w:p w14:paraId="7FFA6332" w14:textId="77777777" w:rsidR="00A26737" w:rsidRDefault="0018244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ΗΛΙΑΣ ΚΑΣΙΔΙΑΡΗΣ: </w:t>
      </w:r>
      <w:r>
        <w:rPr>
          <w:rFonts w:eastAsia="Times New Roman" w:cs="Times New Roman"/>
          <w:szCs w:val="24"/>
        </w:rPr>
        <w:t>Α</w:t>
      </w:r>
      <w:r w:rsidRPr="00613575">
        <w:rPr>
          <w:rFonts w:eastAsia="Times New Roman" w:cs="Times New Roman"/>
          <w:szCs w:val="24"/>
        </w:rPr>
        <w:t>φο</w:t>
      </w:r>
      <w:r w:rsidRPr="00613575">
        <w:rPr>
          <w:rFonts w:eastAsia="Times New Roman" w:cs="Times New Roman"/>
          <w:szCs w:val="24"/>
        </w:rPr>
        <w:t>ύ είπε ότι ταυτιζόμαστε με τη Νέα Δημοκρατία.</w:t>
      </w:r>
      <w:r>
        <w:rPr>
          <w:rFonts w:eastAsia="Times New Roman" w:cs="Times New Roman"/>
          <w:szCs w:val="24"/>
        </w:rPr>
        <w:t xml:space="preserve"> Για αυτόν τον λόγο το λέω. </w:t>
      </w:r>
    </w:p>
    <w:p w14:paraId="7FFA6333" w14:textId="77777777" w:rsidR="00A26737" w:rsidRDefault="00182441">
      <w:pPr>
        <w:tabs>
          <w:tab w:val="left" w:pos="2738"/>
          <w:tab w:val="center" w:pos="4753"/>
          <w:tab w:val="left" w:pos="5723"/>
        </w:tabs>
        <w:spacing w:line="600" w:lineRule="auto"/>
        <w:ind w:firstLine="720"/>
        <w:jc w:val="both"/>
        <w:rPr>
          <w:rFonts w:eastAsia="Times New Roman" w:cs="Times New Roman"/>
          <w:szCs w:val="24"/>
        </w:rPr>
      </w:pPr>
      <w:r w:rsidRPr="00E80698">
        <w:rPr>
          <w:rFonts w:eastAsia="Times New Roman" w:cs="Times New Roman"/>
          <w:b/>
          <w:szCs w:val="24"/>
        </w:rPr>
        <w:lastRenderedPageBreak/>
        <w:t>ΠΡΟΕΔΡΕΥΩΝ (Νικήτας Κακλαμάνης):</w:t>
      </w:r>
      <w:r>
        <w:rPr>
          <w:rFonts w:eastAsia="Times New Roman" w:cs="Times New Roman"/>
          <w:b/>
          <w:szCs w:val="24"/>
        </w:rPr>
        <w:t xml:space="preserve"> </w:t>
      </w:r>
      <w:r>
        <w:rPr>
          <w:rFonts w:eastAsia="Times New Roman" w:cs="Times New Roman"/>
          <w:szCs w:val="24"/>
        </w:rPr>
        <w:t xml:space="preserve">Καλά, εντάξει, είναι και άλλα νομοσχέδια, κύριε Κασιδιάρη, που ψηφίζετε μαζί με τον ΣΥΡΙΖΑ. Αυτό τώρα δεν είναι θέμα. </w:t>
      </w:r>
    </w:p>
    <w:p w14:paraId="7FFA6334" w14:textId="77777777" w:rsidR="00A26737" w:rsidRDefault="0018244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r>
        <w:rPr>
          <w:rFonts w:eastAsia="Times New Roman" w:cs="Times New Roman"/>
          <w:szCs w:val="24"/>
        </w:rPr>
        <w:t>για να μιλήσετε μόνο για το κομμάτι</w:t>
      </w:r>
      <w:r>
        <w:rPr>
          <w:rFonts w:eastAsia="Times New Roman" w:cs="Times New Roman"/>
          <w:szCs w:val="24"/>
        </w:rPr>
        <w:t>,</w:t>
      </w:r>
      <w:r>
        <w:rPr>
          <w:rFonts w:eastAsia="Times New Roman" w:cs="Times New Roman"/>
          <w:szCs w:val="24"/>
        </w:rPr>
        <w:t xml:space="preserve"> που αφορά την Έκθεση του Γενικού Λογιστηρίου. Δεν θα χαλάσουμε τη συνεδρίαση με αντεγκλήσεις άνευ λόγου. </w:t>
      </w:r>
    </w:p>
    <w:p w14:paraId="7FFA6335" w14:textId="77777777" w:rsidR="00A26737" w:rsidRDefault="0018244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Ορίστε, έχετε τον λόγο για δύο λεπτά για το συγκεκριμένο θέμα, για το οποίο πρέπει να δοθεί μία απάντηση. </w:t>
      </w:r>
    </w:p>
    <w:p w14:paraId="7FFA6336" w14:textId="77777777" w:rsidR="00A26737" w:rsidRDefault="00182441">
      <w:pPr>
        <w:tabs>
          <w:tab w:val="left" w:pos="2738"/>
          <w:tab w:val="center" w:pos="4753"/>
          <w:tab w:val="left" w:pos="5723"/>
        </w:tabs>
        <w:spacing w:line="600" w:lineRule="auto"/>
        <w:ind w:firstLine="720"/>
        <w:jc w:val="both"/>
        <w:rPr>
          <w:rFonts w:eastAsia="Times New Roman" w:cs="Times New Roman"/>
          <w:szCs w:val="24"/>
        </w:rPr>
      </w:pPr>
      <w:r w:rsidRPr="00377A7D">
        <w:rPr>
          <w:rFonts w:eastAsia="Times New Roman" w:cs="Times New Roman"/>
          <w:b/>
          <w:szCs w:val="24"/>
        </w:rPr>
        <w:t>ΓΕΩΡΓΙ</w:t>
      </w:r>
      <w:r w:rsidRPr="00377A7D">
        <w:rPr>
          <w:rFonts w:eastAsia="Times New Roman" w:cs="Times New Roman"/>
          <w:b/>
          <w:szCs w:val="24"/>
        </w:rPr>
        <w:t>ΟΣ ΚΑΤΡΟΥΓΚΑΛΟΣ (Αναπληρωτής Υπουργός Εξωτερικών):</w:t>
      </w:r>
      <w:r>
        <w:rPr>
          <w:rFonts w:eastAsia="Times New Roman" w:cs="Times New Roman"/>
          <w:b/>
          <w:szCs w:val="24"/>
        </w:rPr>
        <w:t xml:space="preserve"> </w:t>
      </w:r>
      <w:r>
        <w:rPr>
          <w:rFonts w:eastAsia="Times New Roman" w:cs="Times New Roman"/>
          <w:szCs w:val="24"/>
        </w:rPr>
        <w:t>Κύριε Πρόεδρε, συμφωνώ ότι δεν πρέπει να παρατείνουμε μια συζήτηση για κάτι</w:t>
      </w:r>
      <w:r>
        <w:rPr>
          <w:rFonts w:eastAsia="Times New Roman" w:cs="Times New Roman"/>
          <w:szCs w:val="24"/>
        </w:rPr>
        <w:t>,</w:t>
      </w:r>
      <w:r>
        <w:rPr>
          <w:rFonts w:eastAsia="Times New Roman" w:cs="Times New Roman"/>
          <w:szCs w:val="24"/>
        </w:rPr>
        <w:t xml:space="preserve"> που είναι προφανές. Στο κάτω-κάτω δεν είναι μόνο αυτό το σημείο στο οποίο φαίνεται ότι υπάρχει μία σύμπλευση της Νέας Δημοκρατία</w:t>
      </w:r>
      <w:r>
        <w:rPr>
          <w:rFonts w:eastAsia="Times New Roman" w:cs="Times New Roman"/>
          <w:szCs w:val="24"/>
        </w:rPr>
        <w:t xml:space="preserve">ς με τη Χρυσή Αυγή. Την έχουμε δει και σε άλλα θέματα. </w:t>
      </w:r>
    </w:p>
    <w:p w14:paraId="7FFA6337" w14:textId="77777777" w:rsidR="00A26737" w:rsidRDefault="0018244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Εγώ θέλω να δώσω το ελαφρυντικό της προχειρότητας, της ελαφρότητας και της μη προετοιμασίας στη Νέα Δημοκρατία. Δεν χρειαζόταν να πάει στην Έκθεση του Γενικού Λογιστηρίου. Διαβάζω το συγκεκριμένο άρθρ</w:t>
      </w:r>
      <w:r>
        <w:rPr>
          <w:rFonts w:eastAsia="Times New Roman" w:cs="Times New Roman"/>
          <w:szCs w:val="24"/>
        </w:rPr>
        <w:t>ο: «Τα συμβαλλόμενα μέρη θα εξετάσουν τη δυνατότητα χρηματοδότησης των προγραμμάτων συνεργασίας με χρήση των μηχανισμών θεσμικής συνεργασίας και χρηματοδότησης</w:t>
      </w:r>
      <w:r>
        <w:rPr>
          <w:rFonts w:eastAsia="Times New Roman" w:cs="Times New Roman"/>
          <w:szCs w:val="24"/>
        </w:rPr>
        <w:t>,</w:t>
      </w:r>
      <w:r>
        <w:rPr>
          <w:rFonts w:eastAsia="Times New Roman" w:cs="Times New Roman"/>
          <w:szCs w:val="24"/>
        </w:rPr>
        <w:t xml:space="preserve"> που λειτουργούν στο πλαίσιο της Ευρωπαϊκής Ένωσης ή από τους αντίστοιχους εθνικούς προϋπολογισμ</w:t>
      </w:r>
      <w:r>
        <w:rPr>
          <w:rFonts w:eastAsia="Times New Roman" w:cs="Times New Roman"/>
          <w:szCs w:val="24"/>
        </w:rPr>
        <w:t xml:space="preserve">ούς, σύμφωνα με τη διαθεσιμότητά τους. Καμμία υποχρέωση δεν αναλαμβάνεται. Εξετάζεται η δυνατότητα χρηματοδότησης με προτεραιότητα από τα κοινοτικά προγράμματα». </w:t>
      </w:r>
    </w:p>
    <w:p w14:paraId="7FFA6338" w14:textId="77777777" w:rsidR="00A26737" w:rsidRDefault="0018244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Η συμβουλή μου, κύριε </w:t>
      </w:r>
      <w:proofErr w:type="spellStart"/>
      <w:r>
        <w:rPr>
          <w:rFonts w:eastAsia="Times New Roman" w:cs="Times New Roman"/>
          <w:szCs w:val="24"/>
        </w:rPr>
        <w:t>Κεδίκογλου</w:t>
      </w:r>
      <w:proofErr w:type="spellEnd"/>
      <w:r>
        <w:rPr>
          <w:rFonts w:eastAsia="Times New Roman" w:cs="Times New Roman"/>
          <w:szCs w:val="24"/>
        </w:rPr>
        <w:t>, είναι να διαβάζετε τα νομοσχέδια επί των οποίων τοποθετείστ</w:t>
      </w:r>
      <w:r>
        <w:rPr>
          <w:rFonts w:eastAsia="Times New Roman" w:cs="Times New Roman"/>
          <w:szCs w:val="24"/>
        </w:rPr>
        <w:t xml:space="preserve">ε. </w:t>
      </w:r>
    </w:p>
    <w:p w14:paraId="7FFA6339" w14:textId="77777777" w:rsidR="00A26737" w:rsidRDefault="00182441">
      <w:pPr>
        <w:tabs>
          <w:tab w:val="left" w:pos="2738"/>
          <w:tab w:val="center" w:pos="4753"/>
          <w:tab w:val="left" w:pos="5723"/>
        </w:tabs>
        <w:spacing w:line="600" w:lineRule="auto"/>
        <w:ind w:firstLine="720"/>
        <w:jc w:val="both"/>
        <w:rPr>
          <w:rFonts w:eastAsia="Times New Roman" w:cs="Times New Roman"/>
          <w:szCs w:val="24"/>
        </w:rPr>
      </w:pPr>
      <w:r w:rsidRPr="00E80698">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 xml:space="preserve">Ωραία. </w:t>
      </w:r>
    </w:p>
    <w:p w14:paraId="7FFA633A" w14:textId="77777777" w:rsidR="00A26737" w:rsidRDefault="0018244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lastRenderedPageBreak/>
        <w:t xml:space="preserve">ΣΙΜΟΣ ΚΕΔΙΚΟΓΛΟΥ: </w:t>
      </w:r>
      <w:r>
        <w:rPr>
          <w:rFonts w:eastAsia="Times New Roman" w:cs="Times New Roman"/>
          <w:szCs w:val="24"/>
        </w:rPr>
        <w:t xml:space="preserve">Κύριε Πρόεδρε, θα ήθελα τον λόγο, για να διαβάσω και εγώ... </w:t>
      </w:r>
    </w:p>
    <w:p w14:paraId="7FFA633B" w14:textId="77777777" w:rsidR="00A26737" w:rsidRDefault="00182441">
      <w:pPr>
        <w:tabs>
          <w:tab w:val="left" w:pos="2738"/>
          <w:tab w:val="center" w:pos="4753"/>
          <w:tab w:val="left" w:pos="5723"/>
        </w:tabs>
        <w:spacing w:line="600" w:lineRule="auto"/>
        <w:ind w:firstLine="720"/>
        <w:jc w:val="both"/>
        <w:rPr>
          <w:rFonts w:eastAsia="Times New Roman" w:cs="Times New Roman"/>
          <w:szCs w:val="24"/>
        </w:rPr>
      </w:pPr>
      <w:r w:rsidRPr="00E80698">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 xml:space="preserve">Τώρα, κύριε </w:t>
      </w:r>
      <w:proofErr w:type="spellStart"/>
      <w:r>
        <w:rPr>
          <w:rFonts w:eastAsia="Times New Roman" w:cs="Times New Roman"/>
          <w:szCs w:val="24"/>
        </w:rPr>
        <w:t>Κεδίκογλου</w:t>
      </w:r>
      <w:proofErr w:type="spellEnd"/>
      <w:r>
        <w:rPr>
          <w:rFonts w:eastAsia="Times New Roman" w:cs="Times New Roman"/>
          <w:szCs w:val="24"/>
        </w:rPr>
        <w:t xml:space="preserve">, μην πάμε σε αυτή τη διελκυστίνδα. Εντάξει, αυτά ήθελε να πει ο κύριος Υπουργός. </w:t>
      </w:r>
    </w:p>
    <w:p w14:paraId="7FFA633C" w14:textId="77777777" w:rsidR="00A26737" w:rsidRDefault="0018244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ΣΙΜΟΣ ΚΕΔΙΚΟΓΛΟΥ: </w:t>
      </w:r>
      <w:r>
        <w:rPr>
          <w:rFonts w:eastAsia="Times New Roman" w:cs="Times New Roman"/>
          <w:szCs w:val="24"/>
        </w:rPr>
        <w:t xml:space="preserve">Συγγνώμη, η Έκθεση λέει ότι από τις προτεινόμενες διατάξεις αν δεν υπάρξει χρηματοδότηση από την Ευρωπαϊκή Ένωση, θα υπάρξει από την </w:t>
      </w:r>
      <w:r>
        <w:rPr>
          <w:rFonts w:eastAsia="Times New Roman" w:cs="Times New Roman"/>
          <w:szCs w:val="24"/>
        </w:rPr>
        <w:t xml:space="preserve">Ελλάδα. </w:t>
      </w:r>
    </w:p>
    <w:p w14:paraId="7FFA633D" w14:textId="77777777" w:rsidR="00A26737" w:rsidRDefault="00182441">
      <w:pPr>
        <w:tabs>
          <w:tab w:val="left" w:pos="2738"/>
          <w:tab w:val="center" w:pos="4753"/>
          <w:tab w:val="left" w:pos="5723"/>
        </w:tabs>
        <w:spacing w:line="600" w:lineRule="auto"/>
        <w:ind w:firstLine="720"/>
        <w:jc w:val="both"/>
        <w:rPr>
          <w:rFonts w:eastAsia="Times New Roman" w:cs="Times New Roman"/>
          <w:szCs w:val="24"/>
        </w:rPr>
      </w:pPr>
      <w:r w:rsidRPr="00E80698">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 xml:space="preserve">Ωραία, αν και εκτός μικροφώνου, καταγράφεται η παρατήρηση του κ. </w:t>
      </w:r>
      <w:proofErr w:type="spellStart"/>
      <w:r>
        <w:rPr>
          <w:rFonts w:eastAsia="Times New Roman" w:cs="Times New Roman"/>
          <w:szCs w:val="24"/>
        </w:rPr>
        <w:t>Κεδίκογλου</w:t>
      </w:r>
      <w:proofErr w:type="spellEnd"/>
      <w:r>
        <w:rPr>
          <w:rFonts w:eastAsia="Times New Roman" w:cs="Times New Roman"/>
          <w:szCs w:val="24"/>
        </w:rPr>
        <w:t xml:space="preserve"> στα Πρακτικά. </w:t>
      </w:r>
    </w:p>
    <w:p w14:paraId="7FFA633E" w14:textId="77777777" w:rsidR="00A26737" w:rsidRDefault="0018244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Κηρύσσεται περαιωμένη η συζήτηση επί της αρχής, των άρθρων και του συνόλου του σχεδίου νόμου του Υπουργείου Εξωτερικών</w:t>
      </w:r>
      <w:r>
        <w:rPr>
          <w:rFonts w:eastAsia="Times New Roman" w:cs="Times New Roman"/>
          <w:szCs w:val="24"/>
        </w:rPr>
        <w:t>:</w:t>
      </w:r>
      <w:r>
        <w:rPr>
          <w:rFonts w:eastAsia="Times New Roman" w:cs="Times New Roman"/>
          <w:szCs w:val="24"/>
        </w:rPr>
        <w:t xml:space="preserve"> «Κύρωση της Συμφωνίας Πολιτικού Διαλόγου και Συνεργασίας μεταξύ της Ευρωπαϊκής Ένωσης και των κρατών-μελών της, αφενός, και της Δημοκρατίας της Κούβας, αφετέρου».</w:t>
      </w:r>
    </w:p>
    <w:p w14:paraId="7FFA633F" w14:textId="77777777" w:rsidR="00A26737" w:rsidRDefault="0018244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Ερωτάται το Σώμα: Γίνεται δεκτό το νομοσχέδιο;</w:t>
      </w:r>
    </w:p>
    <w:p w14:paraId="7FFA6340" w14:textId="77777777" w:rsidR="00A26737" w:rsidRDefault="0018244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ΕΛΕΝΗ ΑΥΛΩΝΙΤΟΥ: </w:t>
      </w:r>
      <w:r>
        <w:rPr>
          <w:rFonts w:eastAsia="Times New Roman" w:cs="Times New Roman"/>
          <w:szCs w:val="24"/>
        </w:rPr>
        <w:t xml:space="preserve">Ναι. </w:t>
      </w:r>
    </w:p>
    <w:p w14:paraId="7FFA6341" w14:textId="77777777" w:rsidR="00A26737" w:rsidRDefault="0018244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ΣΙΜΟΣ ΚΕΔΙΚΟΓΛΟΥ: </w:t>
      </w:r>
      <w:r>
        <w:rPr>
          <w:rFonts w:eastAsia="Times New Roman" w:cs="Times New Roman"/>
          <w:szCs w:val="24"/>
        </w:rPr>
        <w:t>Ναι.</w:t>
      </w:r>
      <w:r>
        <w:rPr>
          <w:rFonts w:eastAsia="Times New Roman" w:cs="Times New Roman"/>
          <w:szCs w:val="24"/>
        </w:rPr>
        <w:t xml:space="preserve"> </w:t>
      </w:r>
    </w:p>
    <w:p w14:paraId="7FFA6342" w14:textId="77777777" w:rsidR="00A26737" w:rsidRDefault="0018244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ΧΑΡΟΥΛΑ (ΧΑΡΑ) ΚΕΦΑΛΙΔΟΥ: </w:t>
      </w:r>
      <w:r>
        <w:rPr>
          <w:rFonts w:eastAsia="Times New Roman" w:cs="Times New Roman"/>
          <w:szCs w:val="24"/>
        </w:rPr>
        <w:t xml:space="preserve">Ναι. </w:t>
      </w:r>
    </w:p>
    <w:p w14:paraId="7FFA6343" w14:textId="77777777" w:rsidR="00A26737" w:rsidRDefault="0018244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ΗΛΙΑΣ ΚΑΣΙΔΙΑΡΗΣ: </w:t>
      </w:r>
      <w:r>
        <w:rPr>
          <w:rFonts w:eastAsia="Times New Roman" w:cs="Times New Roman"/>
          <w:szCs w:val="24"/>
        </w:rPr>
        <w:t xml:space="preserve">Όχι. </w:t>
      </w:r>
    </w:p>
    <w:p w14:paraId="7FFA6344" w14:textId="77777777" w:rsidR="00A26737" w:rsidRDefault="0018244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Όχι. </w:t>
      </w:r>
    </w:p>
    <w:p w14:paraId="7FFA6345" w14:textId="77777777" w:rsidR="00A26737" w:rsidRDefault="0018244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 xml:space="preserve">Ναι. </w:t>
      </w:r>
    </w:p>
    <w:p w14:paraId="7FFA6346" w14:textId="77777777" w:rsidR="00A26737" w:rsidRDefault="0018244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 xml:space="preserve">Ναι. </w:t>
      </w:r>
    </w:p>
    <w:p w14:paraId="7FFA6347" w14:textId="77777777" w:rsidR="00A26737" w:rsidRDefault="0018244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Ναι. </w:t>
      </w:r>
    </w:p>
    <w:p w14:paraId="7FFA6348" w14:textId="77777777" w:rsidR="00A26737" w:rsidRDefault="00182441">
      <w:pPr>
        <w:tabs>
          <w:tab w:val="left" w:pos="2738"/>
          <w:tab w:val="center" w:pos="4753"/>
          <w:tab w:val="left" w:pos="5723"/>
        </w:tabs>
        <w:spacing w:line="600" w:lineRule="auto"/>
        <w:ind w:firstLine="720"/>
        <w:jc w:val="both"/>
        <w:rPr>
          <w:rFonts w:eastAsia="Times New Roman" w:cs="Times New Roman"/>
          <w:szCs w:val="24"/>
        </w:rPr>
      </w:pPr>
      <w:r w:rsidRPr="00E80698">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Συνεπώς το νομοσχέδιο του Υπουργείου Εξωτερικών</w:t>
      </w:r>
      <w:r>
        <w:rPr>
          <w:rFonts w:eastAsia="Times New Roman" w:cs="Times New Roman"/>
          <w:szCs w:val="24"/>
        </w:rPr>
        <w:t>:</w:t>
      </w:r>
      <w:r>
        <w:rPr>
          <w:rFonts w:eastAsia="Times New Roman" w:cs="Times New Roman"/>
          <w:szCs w:val="24"/>
        </w:rPr>
        <w:t xml:space="preserve"> «Κύρωση της Σ</w:t>
      </w:r>
      <w:r>
        <w:rPr>
          <w:rFonts w:eastAsia="Times New Roman" w:cs="Times New Roman"/>
          <w:szCs w:val="24"/>
        </w:rPr>
        <w:t>υμφωνίας Πολιτικού Διαλόγου και Συνεργασίας με</w:t>
      </w:r>
      <w:r>
        <w:rPr>
          <w:rFonts w:eastAsia="Times New Roman" w:cs="Times New Roman"/>
          <w:szCs w:val="24"/>
        </w:rPr>
        <w:lastRenderedPageBreak/>
        <w:t>ταξύ της Ευρωπαϊκής Ένωσης και των κρατών-μελών της, αφενός, και της Δημοκρατίας της Κούβας, αφετέρου» έγινε δεκτό κατά πλειοψηφία, σε μόνη συζήτηση</w:t>
      </w:r>
      <w:r>
        <w:rPr>
          <w:rFonts w:eastAsia="Times New Roman" w:cs="Times New Roman"/>
          <w:szCs w:val="24"/>
        </w:rPr>
        <w:t>,</w:t>
      </w:r>
      <w:r>
        <w:rPr>
          <w:rFonts w:eastAsia="Times New Roman" w:cs="Times New Roman"/>
          <w:szCs w:val="24"/>
        </w:rPr>
        <w:t xml:space="preserve"> επί της αρχής, των άρθρων και του συνόλου και έχει ως εξής:</w:t>
      </w:r>
    </w:p>
    <w:p w14:paraId="7FFA6349" w14:textId="77777777" w:rsidR="00A26737" w:rsidRDefault="00182441">
      <w:pPr>
        <w:tabs>
          <w:tab w:val="left" w:pos="2738"/>
          <w:tab w:val="center" w:pos="4753"/>
          <w:tab w:val="left" w:pos="5723"/>
        </w:tabs>
        <w:spacing w:line="600" w:lineRule="auto"/>
        <w:ind w:firstLine="720"/>
        <w:jc w:val="center"/>
        <w:rPr>
          <w:rFonts w:eastAsia="Times New Roman" w:cs="Times New Roman"/>
          <w:szCs w:val="24"/>
        </w:rPr>
      </w:pPr>
      <w:r>
        <w:rPr>
          <w:rFonts w:eastAsia="Times New Roman" w:cs="Times New Roman"/>
          <w:szCs w:val="24"/>
        </w:rPr>
        <w:t>(Να καταχωριστεί το κείμενο του νομοσχεδίου</w:t>
      </w:r>
      <w:r>
        <w:rPr>
          <w:rFonts w:eastAsia="Times New Roman" w:cs="Times New Roman"/>
          <w:szCs w:val="24"/>
        </w:rPr>
        <w:t xml:space="preserve"> σελ. 45α</w:t>
      </w:r>
      <w:r>
        <w:rPr>
          <w:rFonts w:eastAsia="Times New Roman" w:cs="Times New Roman"/>
          <w:szCs w:val="24"/>
        </w:rPr>
        <w:t>)</w:t>
      </w:r>
    </w:p>
    <w:p w14:paraId="7FFA634A" w14:textId="77777777" w:rsidR="00A26737" w:rsidRDefault="00182441">
      <w:pPr>
        <w:tabs>
          <w:tab w:val="left" w:pos="2738"/>
          <w:tab w:val="center" w:pos="4753"/>
          <w:tab w:val="left" w:pos="5723"/>
        </w:tabs>
        <w:spacing w:line="600" w:lineRule="auto"/>
        <w:ind w:firstLine="720"/>
        <w:jc w:val="both"/>
        <w:rPr>
          <w:rFonts w:eastAsia="Times New Roman" w:cs="Times New Roman"/>
          <w:szCs w:val="24"/>
        </w:rPr>
      </w:pPr>
      <w:r w:rsidRPr="00E80698">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Κηρύσσεται περαιωμένη η συζήτηση επί της αρχής, των άρθρων και του συνόλου του σχεδίου νόμου του Υπουργείου Εξωτερικών</w:t>
      </w:r>
      <w:r>
        <w:rPr>
          <w:rFonts w:eastAsia="Times New Roman" w:cs="Times New Roman"/>
          <w:szCs w:val="24"/>
        </w:rPr>
        <w:t>:</w:t>
      </w:r>
      <w:r>
        <w:rPr>
          <w:rFonts w:eastAsia="Times New Roman" w:cs="Times New Roman"/>
          <w:szCs w:val="24"/>
        </w:rPr>
        <w:t xml:space="preserve"> «Κύρωση του Μνημονίου Συνεργασίας μεταξύ του Υπου</w:t>
      </w:r>
      <w:r>
        <w:rPr>
          <w:rFonts w:eastAsia="Times New Roman" w:cs="Times New Roman"/>
          <w:szCs w:val="24"/>
        </w:rPr>
        <w:t>ργείου Εξωτερικών της Ελληνικής Δημοκρατίας και του Υπουργείου Εξωτερικών της Δημοκρατίας της Αλβανίας για την επιτάχυνση της διαδικασίας ένταξης της Δημοκρατίας της Αλβανίας στην Ευρωπαϊκή Ένωση».</w:t>
      </w:r>
    </w:p>
    <w:p w14:paraId="7FFA634B" w14:textId="77777777" w:rsidR="00A26737" w:rsidRDefault="0018244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νομοσχέδιο;</w:t>
      </w:r>
    </w:p>
    <w:p w14:paraId="7FFA634C" w14:textId="77777777" w:rsidR="00A26737" w:rsidRDefault="0018244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ΓΕΩΡΓΙΟΣ ΝΤ</w:t>
      </w:r>
      <w:r>
        <w:rPr>
          <w:rFonts w:eastAsia="Times New Roman" w:cs="Times New Roman"/>
          <w:b/>
          <w:szCs w:val="24"/>
        </w:rPr>
        <w:t xml:space="preserve">ΖΙΜΑΝΗΣ: </w:t>
      </w:r>
      <w:r>
        <w:rPr>
          <w:rFonts w:eastAsia="Times New Roman" w:cs="Times New Roman"/>
          <w:szCs w:val="24"/>
        </w:rPr>
        <w:t xml:space="preserve">Ναι. </w:t>
      </w:r>
    </w:p>
    <w:p w14:paraId="7FFA634D" w14:textId="77777777" w:rsidR="00A26737" w:rsidRDefault="0018244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ΣΙΜΟΣ ΚΕΔΙΚΟΓΛΟΥ: </w:t>
      </w:r>
      <w:r>
        <w:rPr>
          <w:rFonts w:eastAsia="Times New Roman" w:cs="Times New Roman"/>
          <w:szCs w:val="24"/>
        </w:rPr>
        <w:t xml:space="preserve">Όχι. </w:t>
      </w:r>
    </w:p>
    <w:p w14:paraId="7FFA634E" w14:textId="77777777" w:rsidR="00A26737" w:rsidRDefault="0018244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lastRenderedPageBreak/>
        <w:t xml:space="preserve">ΧΑΡΟΥΛΑ (ΧΑΡΑ) ΚΕΦΑΛΙΔΟΥ: </w:t>
      </w:r>
      <w:r>
        <w:rPr>
          <w:rFonts w:eastAsia="Times New Roman" w:cs="Times New Roman"/>
          <w:szCs w:val="24"/>
        </w:rPr>
        <w:t xml:space="preserve">Ναι. </w:t>
      </w:r>
    </w:p>
    <w:p w14:paraId="7FFA634F" w14:textId="77777777" w:rsidR="00A26737" w:rsidRDefault="0018244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ΗΛΙΑΣ ΚΑΣΙΔΙΑΡΗΣ: </w:t>
      </w:r>
      <w:r>
        <w:rPr>
          <w:rFonts w:eastAsia="Times New Roman" w:cs="Times New Roman"/>
          <w:szCs w:val="24"/>
        </w:rPr>
        <w:t xml:space="preserve">Όχι. </w:t>
      </w:r>
    </w:p>
    <w:p w14:paraId="7FFA6350" w14:textId="77777777" w:rsidR="00A26737" w:rsidRDefault="0018244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Όχι. </w:t>
      </w:r>
    </w:p>
    <w:p w14:paraId="7FFA6351" w14:textId="77777777" w:rsidR="00A26737" w:rsidRDefault="0018244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 xml:space="preserve">Ναι. </w:t>
      </w:r>
    </w:p>
    <w:p w14:paraId="7FFA6352" w14:textId="77777777" w:rsidR="00A26737" w:rsidRDefault="0018244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 xml:space="preserve">Ναι. </w:t>
      </w:r>
    </w:p>
    <w:p w14:paraId="7FFA6353" w14:textId="77777777" w:rsidR="00A26737" w:rsidRDefault="0018244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Παρών. </w:t>
      </w:r>
    </w:p>
    <w:p w14:paraId="7FFA6354" w14:textId="77777777" w:rsidR="00A26737" w:rsidRDefault="00182441">
      <w:pPr>
        <w:tabs>
          <w:tab w:val="left" w:pos="2738"/>
          <w:tab w:val="center" w:pos="4753"/>
          <w:tab w:val="left" w:pos="5723"/>
        </w:tabs>
        <w:spacing w:line="600" w:lineRule="auto"/>
        <w:ind w:firstLine="720"/>
        <w:jc w:val="both"/>
        <w:rPr>
          <w:rFonts w:eastAsia="Times New Roman" w:cs="Times New Roman"/>
          <w:szCs w:val="24"/>
        </w:rPr>
      </w:pPr>
      <w:r w:rsidRPr="00E80698">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Συνεπώς</w:t>
      </w:r>
      <w:r>
        <w:rPr>
          <w:rFonts w:eastAsia="Times New Roman" w:cs="Times New Roman"/>
          <w:szCs w:val="24"/>
        </w:rPr>
        <w:t xml:space="preserve"> το νομοσχέδιο του Υπουργείου Εξωτερικών</w:t>
      </w:r>
      <w:r>
        <w:rPr>
          <w:rFonts w:eastAsia="Times New Roman" w:cs="Times New Roman"/>
          <w:szCs w:val="24"/>
        </w:rPr>
        <w:t>:</w:t>
      </w:r>
      <w:r>
        <w:rPr>
          <w:rFonts w:eastAsia="Times New Roman" w:cs="Times New Roman"/>
          <w:b/>
          <w:szCs w:val="24"/>
        </w:rPr>
        <w:t xml:space="preserve"> </w:t>
      </w:r>
      <w:r>
        <w:rPr>
          <w:rFonts w:eastAsia="Times New Roman" w:cs="Times New Roman"/>
          <w:szCs w:val="24"/>
        </w:rPr>
        <w:t>«Κύρωση του Μνημονίου Συνεργασίας μεταξύ του Υπουργείου Εξωτερικών της Ελληνικής Δημοκρατίας και του Υπουργείου Εξωτερικών της Δημοκρατίας της Αλβανίας για την επιτάχυνση της διαδικασίας ένταξης της Δημοκρατίας της</w:t>
      </w:r>
      <w:r>
        <w:rPr>
          <w:rFonts w:eastAsia="Times New Roman" w:cs="Times New Roman"/>
          <w:szCs w:val="24"/>
        </w:rPr>
        <w:t xml:space="preserve"> Αλβανίας στην Ευρωπαϊκή Ένωση» έγινε δεκτό κατά πλειοψηφία, σε μόνη συζήτηση</w:t>
      </w:r>
      <w:r>
        <w:rPr>
          <w:rFonts w:eastAsia="Times New Roman" w:cs="Times New Roman"/>
          <w:szCs w:val="24"/>
        </w:rPr>
        <w:t>,</w:t>
      </w:r>
      <w:r>
        <w:rPr>
          <w:rFonts w:eastAsia="Times New Roman" w:cs="Times New Roman"/>
          <w:szCs w:val="24"/>
        </w:rPr>
        <w:t xml:space="preserve"> επί της αρχής, των άρθρων και του συνόλου και έχει ως εξής:</w:t>
      </w:r>
    </w:p>
    <w:p w14:paraId="7FFA6355" w14:textId="77777777" w:rsidR="00A26737" w:rsidRDefault="00182441">
      <w:pPr>
        <w:tabs>
          <w:tab w:val="left" w:pos="2738"/>
          <w:tab w:val="center" w:pos="4753"/>
          <w:tab w:val="left" w:pos="5723"/>
        </w:tabs>
        <w:spacing w:line="600" w:lineRule="auto"/>
        <w:ind w:firstLine="720"/>
        <w:jc w:val="center"/>
        <w:rPr>
          <w:rFonts w:eastAsia="Times New Roman" w:cs="Times New Roman"/>
          <w:szCs w:val="24"/>
        </w:rPr>
      </w:pPr>
      <w:r>
        <w:rPr>
          <w:rFonts w:eastAsia="Times New Roman" w:cs="Times New Roman"/>
          <w:szCs w:val="24"/>
        </w:rPr>
        <w:t>(Να καταχωριστεί το κείμενο του νομοσχεδίου</w:t>
      </w:r>
      <w:r>
        <w:rPr>
          <w:rFonts w:eastAsia="Times New Roman" w:cs="Times New Roman"/>
          <w:szCs w:val="24"/>
        </w:rPr>
        <w:t xml:space="preserve"> 47α</w:t>
      </w:r>
      <w:r>
        <w:rPr>
          <w:rFonts w:eastAsia="Times New Roman" w:cs="Times New Roman"/>
          <w:szCs w:val="24"/>
        </w:rPr>
        <w:t>)</w:t>
      </w:r>
    </w:p>
    <w:p w14:paraId="7FFA6356" w14:textId="77777777" w:rsidR="00A26737" w:rsidRDefault="00182441">
      <w:pPr>
        <w:tabs>
          <w:tab w:val="left" w:pos="2738"/>
          <w:tab w:val="center" w:pos="4753"/>
          <w:tab w:val="left" w:pos="5723"/>
        </w:tabs>
        <w:spacing w:line="600" w:lineRule="auto"/>
        <w:ind w:firstLine="720"/>
        <w:jc w:val="both"/>
        <w:rPr>
          <w:rFonts w:eastAsia="Times New Roman" w:cs="Times New Roman"/>
          <w:szCs w:val="24"/>
        </w:rPr>
      </w:pPr>
      <w:r w:rsidRPr="00E80698">
        <w:rPr>
          <w:rFonts w:eastAsia="Times New Roman" w:cs="Times New Roman"/>
          <w:b/>
          <w:szCs w:val="24"/>
        </w:rPr>
        <w:lastRenderedPageBreak/>
        <w:t>ΠΡΟΕΔΡΕΥΩΝ (Νικήτας Κακλαμάνης):</w:t>
      </w:r>
      <w:r>
        <w:rPr>
          <w:rFonts w:eastAsia="Times New Roman" w:cs="Times New Roman"/>
          <w:b/>
          <w:szCs w:val="24"/>
        </w:rPr>
        <w:t xml:space="preserve"> </w:t>
      </w:r>
      <w:r>
        <w:rPr>
          <w:rFonts w:eastAsia="Times New Roman" w:cs="Times New Roman"/>
          <w:szCs w:val="24"/>
        </w:rPr>
        <w:t xml:space="preserve">Παρακαλώ το Σώμα να εξουσιοδοτήσει </w:t>
      </w:r>
      <w:r>
        <w:rPr>
          <w:rFonts w:eastAsia="Times New Roman" w:cs="Times New Roman"/>
          <w:szCs w:val="24"/>
        </w:rPr>
        <w:t xml:space="preserve">το Προεδρείο για την υπ’ ευθύνη του επικύρωση των Πρακτικών ως προς την ψήφιση στο σύνολο των παραπάνω νομοσχεδίων. </w:t>
      </w:r>
    </w:p>
    <w:p w14:paraId="7FFA6357" w14:textId="77777777" w:rsidR="00A26737" w:rsidRDefault="0018244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 xml:space="preserve">Μάλιστα, μάλιστα. </w:t>
      </w:r>
    </w:p>
    <w:p w14:paraId="7FFA6358" w14:textId="77777777" w:rsidR="00A26737" w:rsidRDefault="00182441">
      <w:pPr>
        <w:tabs>
          <w:tab w:val="left" w:pos="2738"/>
          <w:tab w:val="center" w:pos="4753"/>
          <w:tab w:val="left" w:pos="5723"/>
        </w:tabs>
        <w:spacing w:line="600" w:lineRule="auto"/>
        <w:ind w:firstLine="720"/>
        <w:jc w:val="both"/>
        <w:rPr>
          <w:rFonts w:eastAsia="Times New Roman" w:cs="Times New Roman"/>
          <w:szCs w:val="24"/>
        </w:rPr>
      </w:pPr>
      <w:r w:rsidRPr="00E80698">
        <w:rPr>
          <w:rFonts w:eastAsia="Times New Roman" w:cs="Times New Roman"/>
          <w:b/>
          <w:szCs w:val="24"/>
        </w:rPr>
        <w:t>ΠΡΟΕΔΡΕΥΩΝ (Νικήτας Κακλαμάνης):</w:t>
      </w:r>
      <w:r>
        <w:rPr>
          <w:rFonts w:eastAsia="Times New Roman" w:cs="Times New Roman"/>
          <w:b/>
          <w:szCs w:val="24"/>
        </w:rPr>
        <w:t xml:space="preserve"> </w:t>
      </w:r>
      <w:r w:rsidRPr="00C72CAE">
        <w:rPr>
          <w:rFonts w:eastAsia="Times New Roman" w:cs="Times New Roman"/>
          <w:szCs w:val="24"/>
        </w:rPr>
        <w:t>Συνεπώς</w:t>
      </w:r>
      <w:r>
        <w:rPr>
          <w:rFonts w:eastAsia="Times New Roman" w:cs="Times New Roman"/>
          <w:szCs w:val="24"/>
        </w:rPr>
        <w:t xml:space="preserve"> τ</w:t>
      </w:r>
      <w:r>
        <w:rPr>
          <w:rFonts w:eastAsia="Times New Roman" w:cs="Times New Roman"/>
          <w:szCs w:val="24"/>
        </w:rPr>
        <w:t xml:space="preserve">ο Σώμα παρέσχε τη ζητηθείσα εξουσιοδότηση. </w:t>
      </w:r>
    </w:p>
    <w:p w14:paraId="7FFA6359" w14:textId="77777777" w:rsidR="00A26737" w:rsidRDefault="00182441">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με τη συναίνεση του Σώματος σε αυτό το σημείο διακόπτουμε τη συνεδρίαση, η οποία θα ξεκινήσει πάλι στις 11.00΄ με αντικείμενο εργασιών του Σώματος: </w:t>
      </w:r>
      <w:r>
        <w:rPr>
          <w:rFonts w:eastAsia="Times New Roman" w:cs="Times New Roman"/>
          <w:szCs w:val="24"/>
        </w:rPr>
        <w:t>ειδική συνεδρίαση</w:t>
      </w:r>
      <w:r>
        <w:rPr>
          <w:rFonts w:eastAsia="Times New Roman" w:cs="Times New Roman"/>
          <w:szCs w:val="24"/>
        </w:rPr>
        <w:t xml:space="preserve"> της Ολομέλειας της Βουλής για την Ημέρα Μνήμης της Γενοκτονί</w:t>
      </w:r>
      <w:r>
        <w:rPr>
          <w:rFonts w:eastAsia="Times New Roman" w:cs="Times New Roman"/>
          <w:szCs w:val="24"/>
        </w:rPr>
        <w:t xml:space="preserve">ας των Ελλήνων του Πόντου. </w:t>
      </w:r>
    </w:p>
    <w:p w14:paraId="7FFA635A" w14:textId="77777777" w:rsidR="00A26737" w:rsidRDefault="00182441">
      <w:pPr>
        <w:tabs>
          <w:tab w:val="left" w:pos="2738"/>
          <w:tab w:val="center" w:pos="4753"/>
          <w:tab w:val="left" w:pos="5723"/>
        </w:tabs>
        <w:spacing w:line="600" w:lineRule="auto"/>
        <w:ind w:firstLine="709"/>
        <w:jc w:val="center"/>
        <w:rPr>
          <w:rFonts w:eastAsia="Times New Roman" w:cs="Times New Roman"/>
          <w:szCs w:val="24"/>
        </w:rPr>
      </w:pPr>
      <w:r>
        <w:rPr>
          <w:rFonts w:eastAsia="Times New Roman" w:cs="Times New Roman"/>
          <w:szCs w:val="24"/>
        </w:rPr>
        <w:t>(ΔΙΑΚΟΠΗ)</w:t>
      </w:r>
    </w:p>
    <w:p w14:paraId="7FFA635B" w14:textId="77777777" w:rsidR="00A26737" w:rsidRDefault="00182441">
      <w:pPr>
        <w:spacing w:after="0" w:line="600" w:lineRule="auto"/>
        <w:ind w:firstLine="709"/>
        <w:jc w:val="center"/>
        <w:rPr>
          <w:rFonts w:eastAsia="Times New Roman" w:cs="Times New Roman"/>
          <w:color w:val="FF0000"/>
          <w:szCs w:val="24"/>
        </w:rPr>
      </w:pPr>
      <w:r w:rsidRPr="002E5758">
        <w:rPr>
          <w:rFonts w:eastAsia="Times New Roman" w:cs="Times New Roman"/>
          <w:color w:val="FF0000"/>
          <w:szCs w:val="24"/>
        </w:rPr>
        <w:t>ΑΛΛΑΓΗ ΣΕΛΙΔΑΣ</w:t>
      </w:r>
    </w:p>
    <w:p w14:paraId="7FFA635C" w14:textId="77777777" w:rsidR="00A26737" w:rsidRDefault="00182441">
      <w:pPr>
        <w:spacing w:line="600" w:lineRule="auto"/>
        <w:ind w:firstLine="709"/>
        <w:jc w:val="center"/>
        <w:rPr>
          <w:rFonts w:eastAsia="Times New Roman" w:cs="Times New Roman"/>
          <w:szCs w:val="24"/>
        </w:rPr>
      </w:pPr>
      <w:r>
        <w:rPr>
          <w:rFonts w:eastAsia="Times New Roman" w:cs="Times New Roman"/>
          <w:szCs w:val="24"/>
        </w:rPr>
        <w:t>(ΜΕΤΑ ΤΗ ΔΙΑΚΟΠΗ)</w:t>
      </w:r>
    </w:p>
    <w:p w14:paraId="7FFA635D" w14:textId="77777777" w:rsidR="00A26737" w:rsidRDefault="00182441">
      <w:pPr>
        <w:spacing w:line="600" w:lineRule="auto"/>
        <w:ind w:firstLine="720"/>
        <w:jc w:val="both"/>
        <w:rPr>
          <w:rFonts w:eastAsia="Times New Roman" w:cs="Times New Roman"/>
          <w:szCs w:val="24"/>
        </w:rPr>
      </w:pPr>
      <w:r w:rsidRPr="0056657A">
        <w:rPr>
          <w:rFonts w:eastAsia="Times New Roman" w:cs="Times New Roman"/>
          <w:b/>
          <w:szCs w:val="24"/>
        </w:rPr>
        <w:lastRenderedPageBreak/>
        <w:t>ΠΡΟΕΔΡΕΥΩΝ (Γεώργιος Βαρεμένος):</w:t>
      </w:r>
      <w:r>
        <w:rPr>
          <w:rFonts w:eastAsia="Times New Roman" w:cs="Times New Roman"/>
          <w:b/>
          <w:szCs w:val="24"/>
        </w:rPr>
        <w:t xml:space="preserve"> </w:t>
      </w:r>
      <w:r>
        <w:rPr>
          <w:rFonts w:eastAsia="Times New Roman" w:cs="Times New Roman"/>
          <w:szCs w:val="24"/>
        </w:rPr>
        <w:t xml:space="preserve">Κυρίες και κύριοι συνάδελφοι, </w:t>
      </w:r>
      <w:r>
        <w:rPr>
          <w:rFonts w:eastAsia="Times New Roman" w:cs="Times New Roman"/>
          <w:szCs w:val="24"/>
        </w:rPr>
        <w:t>συνεχίζεται</w:t>
      </w:r>
      <w:r>
        <w:rPr>
          <w:rFonts w:eastAsia="Times New Roman" w:cs="Times New Roman"/>
          <w:szCs w:val="24"/>
        </w:rPr>
        <w:t xml:space="preserve"> η συνεδρίαση.</w:t>
      </w:r>
    </w:p>
    <w:p w14:paraId="7FFA635E"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 xml:space="preserve">Εισερχόμαστε στην </w:t>
      </w:r>
    </w:p>
    <w:p w14:paraId="7FFA635F" w14:textId="77777777" w:rsidR="00A26737" w:rsidRDefault="00182441">
      <w:pPr>
        <w:spacing w:line="600" w:lineRule="auto"/>
        <w:ind w:firstLine="720"/>
        <w:jc w:val="center"/>
        <w:rPr>
          <w:rFonts w:eastAsia="Times New Roman" w:cs="Times New Roman"/>
          <w:b/>
          <w:szCs w:val="24"/>
        </w:rPr>
      </w:pPr>
      <w:r w:rsidRPr="00DF1EBB">
        <w:rPr>
          <w:rFonts w:eastAsia="Times New Roman" w:cs="Times New Roman"/>
          <w:b/>
          <w:szCs w:val="24"/>
        </w:rPr>
        <w:t>ΕΙΔΙΚΗ ΗΜΕΡΗΣΙΑ ΔΙΑΤΑΞΗ</w:t>
      </w:r>
    </w:p>
    <w:p w14:paraId="7FFA6360"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 xml:space="preserve">Ειδική </w:t>
      </w:r>
      <w:r>
        <w:rPr>
          <w:rFonts w:eastAsia="Times New Roman" w:cs="Times New Roman"/>
          <w:szCs w:val="24"/>
        </w:rPr>
        <w:t>σ</w:t>
      </w:r>
      <w:r>
        <w:rPr>
          <w:rFonts w:eastAsia="Times New Roman" w:cs="Times New Roman"/>
          <w:szCs w:val="24"/>
        </w:rPr>
        <w:t xml:space="preserve">υνεδρίαση της Ολομέλειας της Βουλής για την </w:t>
      </w:r>
      <w:r>
        <w:rPr>
          <w:rFonts w:eastAsia="Times New Roman" w:cs="Times New Roman"/>
          <w:szCs w:val="24"/>
        </w:rPr>
        <w:t>Ημέρα Μνήμης της Γενοκτονίας των Ελλήνων του Πόντου.</w:t>
      </w:r>
    </w:p>
    <w:p w14:paraId="7FFA6361"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 xml:space="preserve">Κατά τη σημερινή συνεδρίαση θα τοποθετηθούν για πέντε λεπτά εκ μέρους του Προεδρείου ο ομιλών, εκ μέρους της Κυβέρνησης ο Υπουργός Ναυτιλίας και Νησιωτικής Πολιτικής κ. Παναγιώτης </w:t>
      </w:r>
      <w:proofErr w:type="spellStart"/>
      <w:r>
        <w:rPr>
          <w:rFonts w:eastAsia="Times New Roman" w:cs="Times New Roman"/>
          <w:szCs w:val="24"/>
        </w:rPr>
        <w:t>Κουρουμπλής</w:t>
      </w:r>
      <w:proofErr w:type="spellEnd"/>
      <w:r>
        <w:rPr>
          <w:rFonts w:eastAsia="Times New Roman" w:cs="Times New Roman"/>
          <w:szCs w:val="24"/>
        </w:rPr>
        <w:t xml:space="preserve"> και συνάδελ</w:t>
      </w:r>
      <w:r>
        <w:rPr>
          <w:rFonts w:eastAsia="Times New Roman" w:cs="Times New Roman"/>
          <w:szCs w:val="24"/>
        </w:rPr>
        <w:t xml:space="preserve">φοι Βουλευτές που έχουν οριστεί από τις Κοινοβουλευτικές Ομάδες των </w:t>
      </w:r>
      <w:r>
        <w:rPr>
          <w:rFonts w:eastAsia="Times New Roman" w:cs="Times New Roman"/>
          <w:szCs w:val="24"/>
        </w:rPr>
        <w:t>κ</w:t>
      </w:r>
      <w:r>
        <w:rPr>
          <w:rFonts w:eastAsia="Times New Roman" w:cs="Times New Roman"/>
          <w:szCs w:val="24"/>
        </w:rPr>
        <w:t>ομμάτων.</w:t>
      </w:r>
    </w:p>
    <w:p w14:paraId="7FFA6362"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Γίνεται γνωστό ότι από τα αριστερά έδρανα την ειδική συνεδρίαση της Ολομέλειας παρακολουθούν οι πρώην Πρόεδροι της Βουλής κ</w:t>
      </w:r>
      <w:r>
        <w:rPr>
          <w:rFonts w:eastAsia="Times New Roman" w:cs="Times New Roman"/>
          <w:szCs w:val="24"/>
        </w:rPr>
        <w:t>ύριοι</w:t>
      </w:r>
      <w:r>
        <w:rPr>
          <w:rFonts w:eastAsia="Times New Roman" w:cs="Times New Roman"/>
          <w:szCs w:val="24"/>
        </w:rPr>
        <w:t xml:space="preserve"> Απόστολος Κακλαμάνης και </w:t>
      </w:r>
      <w:r>
        <w:rPr>
          <w:rFonts w:eastAsia="Times New Roman" w:cs="Times New Roman"/>
          <w:szCs w:val="24"/>
        </w:rPr>
        <w:lastRenderedPageBreak/>
        <w:t>Βύρων Πολύδωρας, εκπρόσω</w:t>
      </w:r>
      <w:r>
        <w:rPr>
          <w:rFonts w:eastAsia="Times New Roman" w:cs="Times New Roman"/>
          <w:szCs w:val="24"/>
        </w:rPr>
        <w:t xml:space="preserve">ποι του Παγκοσμίου Συμβουλίου Ποντιακού Ελληνισμού, της Πανελλήνιας Ομοσπονδίας Ποντιακών Σωματείων, της Παμποντιακής Ομοσπονδίας Ελλάδος, του Συνδέσμου Ποντιακών Σωματείων Νοτίου Ελλάδος και Νήσων και των τεσσάρων </w:t>
      </w:r>
      <w:r>
        <w:rPr>
          <w:rFonts w:eastAsia="Times New Roman" w:cs="Times New Roman"/>
          <w:szCs w:val="24"/>
        </w:rPr>
        <w:t>π</w:t>
      </w:r>
      <w:r>
        <w:rPr>
          <w:rFonts w:eastAsia="Times New Roman" w:cs="Times New Roman"/>
          <w:szCs w:val="24"/>
        </w:rPr>
        <w:t>εριφερειών που ανήκουν στην ΠΟΕΜ και της</w:t>
      </w:r>
      <w:r>
        <w:rPr>
          <w:rFonts w:eastAsia="Times New Roman" w:cs="Times New Roman"/>
          <w:szCs w:val="24"/>
        </w:rPr>
        <w:t xml:space="preserve"> Διεθνούς Συνομοσπονδίας Ποντίων Ελλήνων. </w:t>
      </w:r>
    </w:p>
    <w:p w14:paraId="7FFA6363"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 xml:space="preserve">Επίσης, τη συνεδρίαση παρακολουθούν ο Ειδικός Γραμματέας της Βουλής κ. Κωνσταντίνος Βασιλάκης και ο Πρόεδρος του Επιστημονικού Συμβουλίου της Βουλής καθηγητής κ. Κωνσταντίνος </w:t>
      </w:r>
      <w:proofErr w:type="spellStart"/>
      <w:r>
        <w:rPr>
          <w:rFonts w:eastAsia="Times New Roman" w:cs="Times New Roman"/>
          <w:szCs w:val="24"/>
        </w:rPr>
        <w:t>Μαυριάς</w:t>
      </w:r>
      <w:proofErr w:type="spellEnd"/>
      <w:r>
        <w:rPr>
          <w:rFonts w:eastAsia="Times New Roman" w:cs="Times New Roman"/>
          <w:szCs w:val="24"/>
        </w:rPr>
        <w:t xml:space="preserve">. </w:t>
      </w:r>
    </w:p>
    <w:p w14:paraId="7FFA6364" w14:textId="77777777" w:rsidR="00A26737" w:rsidRDefault="00182441">
      <w:pPr>
        <w:spacing w:line="600" w:lineRule="auto"/>
        <w:ind w:firstLine="720"/>
        <w:jc w:val="both"/>
        <w:rPr>
          <w:rFonts w:eastAsia="Times New Roman" w:cs="Times New Roman"/>
        </w:rPr>
      </w:pPr>
      <w:r w:rsidRPr="00111BFF">
        <w:rPr>
          <w:rFonts w:eastAsia="Times New Roman" w:cs="Times New Roman"/>
        </w:rPr>
        <w:t>Κυρίες και κύριοι συνάδελφοι</w:t>
      </w:r>
      <w:r w:rsidRPr="00111BFF">
        <w:rPr>
          <w:rFonts w:eastAsia="Times New Roman" w:cs="Times New Roman"/>
        </w:rPr>
        <w:t>, έχω την τιμή να ανακοινώσω στο Σώμα ότι τη συνεδρίασή μας παρακολουθούν από τα</w:t>
      </w:r>
      <w:r>
        <w:rPr>
          <w:rFonts w:eastAsia="Times New Roman" w:cs="Times New Roman"/>
        </w:rPr>
        <w:t xml:space="preserve"> άνω δυτικά</w:t>
      </w:r>
      <w:r w:rsidRPr="00111BFF">
        <w:rPr>
          <w:rFonts w:eastAsia="Times New Roman" w:cs="Times New Roman"/>
        </w:rPr>
        <w:t xml:space="preserve">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w:t>
      </w:r>
      <w:r w:rsidRPr="00111BFF">
        <w:rPr>
          <w:rFonts w:eastAsia="Times New Roman" w:cs="Times New Roman"/>
        </w:rPr>
        <w:t xml:space="preserve">ουργίας της Βουλής, </w:t>
      </w:r>
      <w:r>
        <w:rPr>
          <w:rFonts w:eastAsia="Times New Roman" w:cs="Times New Roman"/>
        </w:rPr>
        <w:t xml:space="preserve">σαράντα τέσσερις μαθήτριες και μαθητές και δύο </w:t>
      </w:r>
      <w:r w:rsidRPr="00111BFF">
        <w:rPr>
          <w:rFonts w:eastAsia="Times New Roman" w:cs="Times New Roman"/>
        </w:rPr>
        <w:t xml:space="preserve">συνοδοί εκπαιδευτικοί από το </w:t>
      </w:r>
      <w:r>
        <w:rPr>
          <w:rFonts w:eastAsia="Times New Roman" w:cs="Times New Roman"/>
        </w:rPr>
        <w:t>17</w:t>
      </w:r>
      <w:r w:rsidRPr="00B765B0">
        <w:rPr>
          <w:rFonts w:eastAsia="Times New Roman" w:cs="Times New Roman"/>
          <w:vertAlign w:val="superscript"/>
          <w:lang w:val="en-US"/>
        </w:rPr>
        <w:t>o</w:t>
      </w:r>
      <w:r w:rsidRPr="00111BFF">
        <w:rPr>
          <w:rFonts w:eastAsia="Times New Roman" w:cs="Times New Roman"/>
        </w:rPr>
        <w:t xml:space="preserve"> Δημοτικό Σχολείο </w:t>
      </w:r>
      <w:r>
        <w:rPr>
          <w:rFonts w:eastAsia="Times New Roman" w:cs="Times New Roman"/>
        </w:rPr>
        <w:t>Περιστερίου</w:t>
      </w:r>
      <w:r w:rsidRPr="00111BFF">
        <w:rPr>
          <w:rFonts w:eastAsia="Times New Roman" w:cs="Times New Roman"/>
        </w:rPr>
        <w:t xml:space="preserve">. </w:t>
      </w:r>
    </w:p>
    <w:p w14:paraId="7FFA6365" w14:textId="77777777" w:rsidR="00A26737" w:rsidRDefault="00182441">
      <w:pPr>
        <w:spacing w:line="600" w:lineRule="auto"/>
        <w:ind w:firstLine="720"/>
        <w:jc w:val="both"/>
        <w:rPr>
          <w:rFonts w:eastAsia="Times New Roman" w:cs="Times New Roman"/>
        </w:rPr>
      </w:pPr>
      <w:r w:rsidRPr="00111BFF">
        <w:rPr>
          <w:rFonts w:eastAsia="Times New Roman" w:cs="Times New Roman"/>
        </w:rPr>
        <w:lastRenderedPageBreak/>
        <w:t xml:space="preserve">Η Βουλή τούς καλωσορίζει. </w:t>
      </w:r>
    </w:p>
    <w:p w14:paraId="7FFA6366" w14:textId="77777777" w:rsidR="00A26737" w:rsidRDefault="00182441">
      <w:pPr>
        <w:spacing w:line="600" w:lineRule="auto"/>
        <w:ind w:firstLine="720"/>
        <w:jc w:val="center"/>
        <w:rPr>
          <w:rFonts w:eastAsia="Times New Roman" w:cs="Times New Roman"/>
        </w:rPr>
      </w:pPr>
      <w:r>
        <w:rPr>
          <w:rFonts w:eastAsia="Times New Roman" w:cs="Times New Roman"/>
        </w:rPr>
        <w:t>(Χειροκροτήματα απ</w:t>
      </w:r>
      <w:r>
        <w:rPr>
          <w:rFonts w:eastAsia="Times New Roman" w:cs="Times New Roman"/>
        </w:rPr>
        <w:t>’</w:t>
      </w:r>
      <w:r w:rsidRPr="00111BFF">
        <w:rPr>
          <w:rFonts w:eastAsia="Times New Roman" w:cs="Times New Roman"/>
        </w:rPr>
        <w:t xml:space="preserve"> όλες τις πτέρυγες της Βουλής)</w:t>
      </w:r>
    </w:p>
    <w:p w14:paraId="7FFA6367" w14:textId="77777777" w:rsidR="00A26737" w:rsidRDefault="00182441">
      <w:pPr>
        <w:spacing w:line="600" w:lineRule="auto"/>
        <w:ind w:firstLine="720"/>
        <w:jc w:val="both"/>
        <w:rPr>
          <w:rFonts w:eastAsia="Times New Roman" w:cs="Times New Roman"/>
        </w:rPr>
      </w:pPr>
      <w:r>
        <w:rPr>
          <w:rFonts w:eastAsia="Times New Roman" w:cs="Times New Roman"/>
        </w:rPr>
        <w:t xml:space="preserve">Κυρίες και κύριοι Βουλευτές, βρισκόμαστε σήμερα </w:t>
      </w:r>
      <w:r>
        <w:rPr>
          <w:rFonts w:eastAsia="Times New Roman" w:cs="Times New Roman"/>
        </w:rPr>
        <w:t>εδώ σε μια εκδήλωση μνήμης και τιμής, όπως καθορίστηκε από απόφαση της Βουλής το 1994, η οποία αναγνώριζε τη Γενοκτονία των Ελλήνων του Πόντου και καθιέρωνε ως ημέρα μνήμης την 19</w:t>
      </w:r>
      <w:r w:rsidRPr="00B765B0">
        <w:rPr>
          <w:rFonts w:eastAsia="Times New Roman" w:cs="Times New Roman"/>
          <w:vertAlign w:val="superscript"/>
        </w:rPr>
        <w:t>η</w:t>
      </w:r>
      <w:r>
        <w:rPr>
          <w:rFonts w:eastAsia="Times New Roman" w:cs="Times New Roman"/>
        </w:rPr>
        <w:t xml:space="preserve"> Μαΐου εκάστου έτους. </w:t>
      </w:r>
    </w:p>
    <w:p w14:paraId="7FFA6368" w14:textId="77777777" w:rsidR="00A26737" w:rsidRDefault="00182441">
      <w:pPr>
        <w:spacing w:line="600" w:lineRule="auto"/>
        <w:ind w:firstLine="720"/>
        <w:jc w:val="both"/>
        <w:rPr>
          <w:rFonts w:eastAsia="Times New Roman" w:cs="Times New Roman"/>
        </w:rPr>
      </w:pPr>
      <w:r>
        <w:rPr>
          <w:rFonts w:eastAsia="Times New Roman" w:cs="Times New Roman"/>
        </w:rPr>
        <w:t xml:space="preserve">Πρέπει να πω ότι δεν πρόκειται για μια τυπική διεκπεραίωση, ούτε για ένα απλό μνημόσυνο. Θεωρώ ότι η παρουσία μας εδώ σήμερα πηγαίνει πιο πέρα από την εκδήλωση ενός απλού σεβασμού και οδύνης για τη μνήμη των θυμάτων, αλλά και τήρησης της ιστορικής μνήμης. </w:t>
      </w:r>
    </w:p>
    <w:p w14:paraId="7FFA6369" w14:textId="77777777" w:rsidR="00A26737" w:rsidRDefault="00182441">
      <w:pPr>
        <w:spacing w:line="600" w:lineRule="auto"/>
        <w:ind w:firstLine="720"/>
        <w:jc w:val="both"/>
        <w:rPr>
          <w:rFonts w:eastAsia="Times New Roman" w:cs="Times New Roman"/>
        </w:rPr>
      </w:pPr>
      <w:r>
        <w:rPr>
          <w:rFonts w:eastAsia="Times New Roman" w:cs="Times New Roman"/>
        </w:rPr>
        <w:t>Αντιθέτως, θεωρώ ότι με την παρουσία μας εδώ σήμερα, που ο κόσμος ζει την έκρηξη πολεμικών συγκρούσεων</w:t>
      </w:r>
      <w:r>
        <w:rPr>
          <w:rFonts w:eastAsia="Times New Roman" w:cs="Times New Roman"/>
        </w:rPr>
        <w:t>,</w:t>
      </w:r>
      <w:r>
        <w:rPr>
          <w:rFonts w:eastAsia="Times New Roman" w:cs="Times New Roman"/>
        </w:rPr>
        <w:t xml:space="preserve"> που οδηγούν σε πρωτοφανείς ξεριζωμούς και η διε</w:t>
      </w:r>
      <w:r>
        <w:rPr>
          <w:rFonts w:eastAsia="Times New Roman" w:cs="Times New Roman"/>
        </w:rPr>
        <w:lastRenderedPageBreak/>
        <w:t>θνής κοινή γνώμη τελεί υπό το σοκ τραγωδιών όπως αυτή στη Γάζα, είναι ηλίου φαεινότερο πως όταν δεν λαμβ</w:t>
      </w:r>
      <w:r>
        <w:rPr>
          <w:rFonts w:eastAsia="Times New Roman" w:cs="Times New Roman"/>
        </w:rPr>
        <w:t>άνονται υπ</w:t>
      </w:r>
      <w:r>
        <w:rPr>
          <w:rFonts w:eastAsia="Times New Roman" w:cs="Times New Roman"/>
        </w:rPr>
        <w:t>’</w:t>
      </w:r>
      <w:r>
        <w:rPr>
          <w:rFonts w:eastAsia="Times New Roman" w:cs="Times New Roman"/>
        </w:rPr>
        <w:t xml:space="preserve"> </w:t>
      </w:r>
      <w:proofErr w:type="spellStart"/>
      <w:r>
        <w:rPr>
          <w:rFonts w:eastAsia="Times New Roman" w:cs="Times New Roman"/>
        </w:rPr>
        <w:t>όψ</w:t>
      </w:r>
      <w:r>
        <w:rPr>
          <w:rFonts w:eastAsia="Times New Roman" w:cs="Times New Roman"/>
        </w:rPr>
        <w:t>ιν</w:t>
      </w:r>
      <w:proofErr w:type="spellEnd"/>
      <w:r>
        <w:rPr>
          <w:rFonts w:eastAsia="Times New Roman" w:cs="Times New Roman"/>
        </w:rPr>
        <w:t xml:space="preserve"> τα διδάγματα της ιστορίας, η ανθρωπότητα είναι καταδικασμένη να ζει τραγωδίες ωσάν η ιστορία να μην οδηγεί σε πρόοδο, αλλά να αποτελεί ένα καθοδικό σπιράλ προς τα πιο σκοτεινά δωμάτια της ιστορίας.</w:t>
      </w:r>
    </w:p>
    <w:p w14:paraId="7FFA636A" w14:textId="77777777" w:rsidR="00A26737" w:rsidRDefault="00182441">
      <w:pPr>
        <w:spacing w:line="600" w:lineRule="auto"/>
        <w:ind w:firstLine="720"/>
        <w:jc w:val="both"/>
        <w:rPr>
          <w:rFonts w:eastAsia="Times New Roman" w:cs="Times New Roman"/>
        </w:rPr>
      </w:pPr>
      <w:r>
        <w:rPr>
          <w:rFonts w:eastAsia="Times New Roman" w:cs="Times New Roman"/>
        </w:rPr>
        <w:t>Οι Έλληνες Πόντιοι κρατάνε αναμμένη τη δάδα της μνήμης, όχι μόνο επειδή δεν έχουν δικαίωμα να ξεχάσουν τους εκατοντάδες χιλιάδες δολοφονημένους και εκτοπισμένους πρόσφυγες, αλλά και επειδή έχουν το ιστορικό καθήκον να υπενθυμίζουν τα αίτια των μαζικών εγκλ</w:t>
      </w:r>
      <w:r>
        <w:rPr>
          <w:rFonts w:eastAsia="Times New Roman" w:cs="Times New Roman"/>
        </w:rPr>
        <w:t xml:space="preserve">ημάτων και των καταστροφών χωρίς φανατισμό, χωρίς μισαλλοδοξία, χωρίς απωθημένα εκδίκησης. </w:t>
      </w:r>
    </w:p>
    <w:p w14:paraId="7FFA636B" w14:textId="77777777" w:rsidR="00A26737" w:rsidRDefault="00182441">
      <w:pPr>
        <w:spacing w:line="600" w:lineRule="auto"/>
        <w:ind w:firstLine="720"/>
        <w:jc w:val="both"/>
        <w:rPr>
          <w:rFonts w:eastAsia="Times New Roman" w:cs="Times New Roman"/>
        </w:rPr>
      </w:pPr>
      <w:r>
        <w:rPr>
          <w:rFonts w:eastAsia="Times New Roman" w:cs="Times New Roman"/>
        </w:rPr>
        <w:t>Όπως έλεγα και πέρυσι τέτοια μέρα, έχει σημασία να θυμόμαστε τις δραματικές συνέπειες ανεξέλεγκτων εθνικισμών και την αξία των δικαιωμάτων, των ελευθεριών, της ανεκ</w:t>
      </w:r>
      <w:r>
        <w:rPr>
          <w:rFonts w:eastAsia="Times New Roman" w:cs="Times New Roman"/>
        </w:rPr>
        <w:t xml:space="preserve">τικότητας απέναντι στο διαφορετικό, της ειρηνικής συνύπαρξης των λαών, ιδιαίτερα σήμερα που όλα αυτά δοκιμάζονται σκληρά στη γειτονική Τουρκία, στην οποία </w:t>
      </w:r>
      <w:r>
        <w:rPr>
          <w:rFonts w:eastAsia="Times New Roman" w:cs="Times New Roman"/>
        </w:rPr>
        <w:lastRenderedPageBreak/>
        <w:t xml:space="preserve">καλλιεργείται ένα κλίμα υστερικού εθνικισμού και αναβίωσης </w:t>
      </w:r>
      <w:proofErr w:type="spellStart"/>
      <w:r>
        <w:rPr>
          <w:rFonts w:eastAsia="Times New Roman" w:cs="Times New Roman"/>
        </w:rPr>
        <w:t>νεοοθωμανικών</w:t>
      </w:r>
      <w:proofErr w:type="spellEnd"/>
      <w:r>
        <w:rPr>
          <w:rFonts w:eastAsia="Times New Roman" w:cs="Times New Roman"/>
        </w:rPr>
        <w:t xml:space="preserve"> επιδιώξεων και μάλιστα ενώ β</w:t>
      </w:r>
      <w:r>
        <w:rPr>
          <w:rFonts w:eastAsia="Times New Roman" w:cs="Times New Roman"/>
        </w:rPr>
        <w:t>ρισκόμαστε στον 21</w:t>
      </w:r>
      <w:r w:rsidRPr="00B765B0">
        <w:rPr>
          <w:rFonts w:eastAsia="Times New Roman" w:cs="Times New Roman"/>
          <w:vertAlign w:val="superscript"/>
        </w:rPr>
        <w:t>ο</w:t>
      </w:r>
      <w:r>
        <w:rPr>
          <w:rFonts w:eastAsia="Times New Roman" w:cs="Times New Roman"/>
        </w:rPr>
        <w:t xml:space="preserve"> αιώνα και όχι στο 19</w:t>
      </w:r>
      <w:r w:rsidRPr="00B765B0">
        <w:rPr>
          <w:rFonts w:eastAsia="Times New Roman" w:cs="Times New Roman"/>
          <w:vertAlign w:val="superscript"/>
        </w:rPr>
        <w:t>ο</w:t>
      </w:r>
      <w:r>
        <w:rPr>
          <w:rFonts w:eastAsia="Times New Roman" w:cs="Times New Roman"/>
        </w:rPr>
        <w:t xml:space="preserve"> ή και νωρίτερα. </w:t>
      </w:r>
    </w:p>
    <w:p w14:paraId="7FFA636C" w14:textId="77777777" w:rsidR="00A26737" w:rsidRDefault="00182441">
      <w:pPr>
        <w:spacing w:line="600" w:lineRule="auto"/>
        <w:ind w:firstLine="720"/>
        <w:jc w:val="both"/>
        <w:rPr>
          <w:rFonts w:eastAsia="Times New Roman" w:cs="Times New Roman"/>
        </w:rPr>
      </w:pPr>
      <w:r>
        <w:rPr>
          <w:rFonts w:eastAsia="Times New Roman" w:cs="Times New Roman"/>
        </w:rPr>
        <w:t>Αυτός ο τριτοκοσμικός οίστρος κανονικά θα έπρεπε να είχε αποκρουστεί ομόθυμα από την Ευρώπη και να είχε κληθεί η ελίτ της Τουρκίας να μην περιφρονεί το διεθνές δίκαιο και να μην θεωρεί τις διεθνείς</w:t>
      </w:r>
      <w:r>
        <w:rPr>
          <w:rFonts w:eastAsia="Times New Roman" w:cs="Times New Roman"/>
        </w:rPr>
        <w:t xml:space="preserve"> συνθήκες ως την κρούστα</w:t>
      </w:r>
      <w:r>
        <w:rPr>
          <w:rFonts w:eastAsia="Times New Roman" w:cs="Times New Roman"/>
        </w:rPr>
        <w:t>,</w:t>
      </w:r>
      <w:r>
        <w:rPr>
          <w:rFonts w:eastAsia="Times New Roman" w:cs="Times New Roman"/>
        </w:rPr>
        <w:t xml:space="preserve"> που πρέπει να κόψει για να φάει την πίτα γεωπολιτικών επιδιώξεων. </w:t>
      </w:r>
    </w:p>
    <w:p w14:paraId="7FFA636D"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Η Ελλάδα παραμένει σταθερή, ψύχραιμη και αμετακίνητη στην προάσπιση της ειρήνης, της εδαφικής ακεραιότητας, της ανεξαρτησίας και δεν κάμπτεται από απειλές και λεον</w:t>
      </w:r>
      <w:r>
        <w:rPr>
          <w:rFonts w:eastAsia="Times New Roman" w:cs="Times New Roman"/>
          <w:szCs w:val="24"/>
        </w:rPr>
        <w:t xml:space="preserve">ταρισμούς. Πιστή στις αξίες του τρισχιλιετούς πολιτισμού της και των αρχών του ανθρωπισμού, δεν προσεγγίζει επιλεκτικά και ανάλογα με συμφέροντα τραγωδίες, είτε πρόκειται για το Ιράκ, είτε πρόκειται για το </w:t>
      </w:r>
      <w:proofErr w:type="spellStart"/>
      <w:r>
        <w:rPr>
          <w:rFonts w:eastAsia="Times New Roman" w:cs="Times New Roman"/>
          <w:szCs w:val="24"/>
        </w:rPr>
        <w:t>Αφρίν</w:t>
      </w:r>
      <w:proofErr w:type="spellEnd"/>
      <w:r>
        <w:rPr>
          <w:rFonts w:eastAsia="Times New Roman" w:cs="Times New Roman"/>
          <w:szCs w:val="24"/>
        </w:rPr>
        <w:t xml:space="preserve"> είτε για τη Γάζα.</w:t>
      </w:r>
    </w:p>
    <w:p w14:paraId="7FFA636E"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Κυρίες και κύριοι, οι Έλλη</w:t>
      </w:r>
      <w:r>
        <w:rPr>
          <w:rFonts w:eastAsia="Times New Roman" w:cs="Times New Roman"/>
          <w:szCs w:val="24"/>
        </w:rPr>
        <w:t xml:space="preserve">νες Πόντιοι έζησαν τον ξεριζωμό, έχασαν τις εστίες τους, τις περιουσίες τους, τα πατρογονικά τους κειμήλια. Δεν ξεριζώθηκε, όμως, η ψυχή </w:t>
      </w:r>
      <w:r>
        <w:rPr>
          <w:rFonts w:eastAsia="Times New Roman" w:cs="Times New Roman"/>
          <w:szCs w:val="24"/>
        </w:rPr>
        <w:lastRenderedPageBreak/>
        <w:t>τους. Διατηρούν με θαυμαστό τρόπο τα ιδιαίτερα χαρακτηριστικά του πολιτισμού τους, τα ήθη και έθιμά τους, τα οποία βιών</w:t>
      </w:r>
      <w:r>
        <w:rPr>
          <w:rFonts w:eastAsia="Times New Roman" w:cs="Times New Roman"/>
          <w:szCs w:val="24"/>
        </w:rPr>
        <w:t>ουμε παραστατικά στις διάφορες εκδηλώσεις τους. Στα κακοτράχαλα μονοπάτια της ιστορίας δεν κάμφθηκαν</w:t>
      </w:r>
      <w:r w:rsidRPr="0006244F">
        <w:rPr>
          <w:rFonts w:eastAsia="Times New Roman" w:cs="Times New Roman"/>
          <w:szCs w:val="24"/>
        </w:rPr>
        <w:t>,</w:t>
      </w:r>
      <w:r>
        <w:rPr>
          <w:rFonts w:eastAsia="Times New Roman" w:cs="Times New Roman"/>
          <w:szCs w:val="24"/>
        </w:rPr>
        <w:t xml:space="preserve"> ακόμα και αν αναγκάστηκαν να περπατήσουν ξυπόλητοι. Έδωσαν μάχη για επιβίωση και προκοπή.</w:t>
      </w:r>
    </w:p>
    <w:p w14:paraId="7FFA636F"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Τιμούμε, λοιπόν, τους αγώνες τους, θυμόμαστε με τιμή και σεβασμό</w:t>
      </w:r>
      <w:r>
        <w:rPr>
          <w:rFonts w:eastAsia="Times New Roman" w:cs="Times New Roman"/>
          <w:szCs w:val="24"/>
        </w:rPr>
        <w:t xml:space="preserve"> τα θύματα και ευχόμαστε η ανθρωπότητα να μην ξαναζήσει παρόμοιες τραγωδίες.</w:t>
      </w:r>
    </w:p>
    <w:p w14:paraId="7FFA6370"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Ευχαριστώ.</w:t>
      </w:r>
    </w:p>
    <w:p w14:paraId="7FFA6371" w14:textId="77777777" w:rsidR="00A26737" w:rsidRDefault="00182441">
      <w:pPr>
        <w:spacing w:line="600" w:lineRule="auto"/>
        <w:ind w:firstLine="709"/>
        <w:jc w:val="center"/>
        <w:rPr>
          <w:rFonts w:eastAsia="Times New Roman" w:cs="Times New Roman"/>
          <w:szCs w:val="24"/>
        </w:rPr>
      </w:pPr>
      <w:r w:rsidRPr="00C058FA">
        <w:rPr>
          <w:rFonts w:eastAsia="Times New Roman" w:cs="Times New Roman"/>
          <w:szCs w:val="24"/>
        </w:rPr>
        <w:t>(Χειροκροτήματα)</w:t>
      </w:r>
    </w:p>
    <w:p w14:paraId="7FFA6372"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Υπουργός Ναυτιλίας και Νησιωτικής Πολιτικής κ. Παναγιώτης </w:t>
      </w:r>
      <w:proofErr w:type="spellStart"/>
      <w:r>
        <w:rPr>
          <w:rFonts w:eastAsia="Times New Roman" w:cs="Times New Roman"/>
          <w:szCs w:val="24"/>
        </w:rPr>
        <w:t>Κουρουμπλής</w:t>
      </w:r>
      <w:proofErr w:type="spellEnd"/>
      <w:r>
        <w:rPr>
          <w:rFonts w:eastAsia="Times New Roman" w:cs="Times New Roman"/>
          <w:szCs w:val="24"/>
        </w:rPr>
        <w:t xml:space="preserve"> για πέντε λεπτά.</w:t>
      </w:r>
    </w:p>
    <w:p w14:paraId="7FFA6373" w14:textId="77777777" w:rsidR="00A26737" w:rsidRDefault="00182441">
      <w:pPr>
        <w:spacing w:line="600" w:lineRule="auto"/>
        <w:ind w:firstLine="720"/>
        <w:jc w:val="both"/>
        <w:rPr>
          <w:rFonts w:eastAsia="Times New Roman" w:cs="Times New Roman"/>
          <w:szCs w:val="24"/>
        </w:rPr>
      </w:pPr>
      <w:r w:rsidRPr="004411B1">
        <w:rPr>
          <w:rFonts w:eastAsia="Times New Roman" w:cs="Times New Roman"/>
          <w:b/>
          <w:szCs w:val="24"/>
        </w:rPr>
        <w:t xml:space="preserve">ΠΑΝΑΓΙΩΤΗΣ ΚΟΥΡΟΥΜΠΛΗΣ (Υπουργός Ναυτιλίας </w:t>
      </w:r>
      <w:r w:rsidRPr="004411B1">
        <w:rPr>
          <w:rFonts w:eastAsia="Times New Roman" w:cs="Times New Roman"/>
          <w:b/>
          <w:szCs w:val="24"/>
        </w:rPr>
        <w:t>και Νησιωτικής Πολιτικής):</w:t>
      </w:r>
      <w:r w:rsidRPr="004411B1">
        <w:rPr>
          <w:rFonts w:eastAsia="Times New Roman" w:cs="Times New Roman"/>
          <w:szCs w:val="24"/>
        </w:rPr>
        <w:t xml:space="preserve"> </w:t>
      </w:r>
      <w:r>
        <w:rPr>
          <w:rFonts w:eastAsia="Times New Roman" w:cs="Times New Roman"/>
          <w:szCs w:val="24"/>
        </w:rPr>
        <w:t xml:space="preserve">Κύριε Πρόεδρε, κύριοι πρώην Προέδροι της Βουλής, κύριοι εκπρόσωποι και μέλη των ποντιακών οργανώσεων, χαίρομαι ιδιαίτερα ως Πόντιος, γιατί σήμερα για </w:t>
      </w:r>
      <w:r>
        <w:rPr>
          <w:rFonts w:eastAsia="Times New Roman" w:cs="Times New Roman"/>
          <w:szCs w:val="24"/>
        </w:rPr>
        <w:lastRenderedPageBreak/>
        <w:t>πρώτη φορά έπειτα από χρόνια υπάρχει ενότητα στον ποντιακό ελληνισμό σε ό,τι αφ</w:t>
      </w:r>
      <w:r>
        <w:rPr>
          <w:rFonts w:eastAsia="Times New Roman" w:cs="Times New Roman"/>
          <w:szCs w:val="24"/>
        </w:rPr>
        <w:t xml:space="preserve">ορά τη θεσμική του εκπροσώπηση και αυτό είναι εξαιρετικά θετικό και προοιωνίζει καλά αποτελέσματα για τους στόχους του ποντιακού </w:t>
      </w:r>
      <w:r>
        <w:rPr>
          <w:rFonts w:eastAsia="Times New Roman" w:cs="Times New Roman"/>
          <w:szCs w:val="24"/>
        </w:rPr>
        <w:t>Ε</w:t>
      </w:r>
      <w:r>
        <w:rPr>
          <w:rFonts w:eastAsia="Times New Roman" w:cs="Times New Roman"/>
          <w:szCs w:val="24"/>
        </w:rPr>
        <w:t>λληνισμού.</w:t>
      </w:r>
    </w:p>
    <w:p w14:paraId="7FFA6374"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 xml:space="preserve">Αγαπητοί μου μαθητές, κυρίες και κύριοι, επώνυμοι και φερώνυμοι, </w:t>
      </w:r>
      <w:r>
        <w:rPr>
          <w:rFonts w:eastAsia="Times New Roman" w:cs="Times New Roman"/>
          <w:szCs w:val="24"/>
        </w:rPr>
        <w:t>«</w:t>
      </w:r>
      <w:r>
        <w:rPr>
          <w:rFonts w:eastAsia="Times New Roman" w:cs="Times New Roman"/>
          <w:szCs w:val="24"/>
        </w:rPr>
        <w:t xml:space="preserve">η </w:t>
      </w:r>
      <w:r>
        <w:rPr>
          <w:rFonts w:eastAsia="Times New Roman" w:cs="Times New Roman"/>
          <w:szCs w:val="24"/>
        </w:rPr>
        <w:t>«</w:t>
      </w:r>
      <w:r>
        <w:rPr>
          <w:rFonts w:eastAsia="Times New Roman" w:cs="Times New Roman"/>
          <w:szCs w:val="24"/>
        </w:rPr>
        <w:t>Αργώ</w:t>
      </w:r>
      <w:r>
        <w:rPr>
          <w:rFonts w:eastAsia="Times New Roman" w:cs="Times New Roman"/>
          <w:szCs w:val="24"/>
        </w:rPr>
        <w:t>»</w:t>
      </w:r>
      <w:r>
        <w:rPr>
          <w:rFonts w:eastAsia="Times New Roman" w:cs="Times New Roman"/>
          <w:szCs w:val="24"/>
        </w:rPr>
        <w:t xml:space="preserve"> επιστρέφει τα τελευταία εκατό χρόνια προσφυγιάς του ποντιακού </w:t>
      </w:r>
      <w:r>
        <w:rPr>
          <w:rFonts w:eastAsia="Times New Roman" w:cs="Times New Roman"/>
          <w:szCs w:val="24"/>
        </w:rPr>
        <w:t>Ε</w:t>
      </w:r>
      <w:r>
        <w:rPr>
          <w:rFonts w:eastAsia="Times New Roman" w:cs="Times New Roman"/>
          <w:szCs w:val="24"/>
        </w:rPr>
        <w:t xml:space="preserve">λληνισμού, παραπλέοντας τις ακτές του Πόντου, </w:t>
      </w:r>
      <w:proofErr w:type="spellStart"/>
      <w:r>
        <w:rPr>
          <w:rFonts w:eastAsia="Times New Roman" w:cs="Times New Roman"/>
          <w:szCs w:val="24"/>
        </w:rPr>
        <w:t>μελανίστια</w:t>
      </w:r>
      <w:proofErr w:type="spellEnd"/>
      <w:r>
        <w:rPr>
          <w:rFonts w:eastAsia="Times New Roman" w:cs="Times New Roman"/>
          <w:szCs w:val="24"/>
        </w:rPr>
        <w:t xml:space="preserve"> και πενθούσα. Ο Ιάσων κύπτει την κεφαλήν επί του πηδαλίου της </w:t>
      </w:r>
      <w:proofErr w:type="spellStart"/>
      <w:r>
        <w:rPr>
          <w:rFonts w:eastAsia="Times New Roman" w:cs="Times New Roman"/>
          <w:szCs w:val="24"/>
        </w:rPr>
        <w:t>ολκάδος</w:t>
      </w:r>
      <w:proofErr w:type="spellEnd"/>
      <w:r>
        <w:rPr>
          <w:rFonts w:eastAsia="Times New Roman" w:cs="Times New Roman"/>
          <w:szCs w:val="24"/>
        </w:rPr>
        <w:t xml:space="preserve"> και ρίπτει δάκρυ θολερό. Ο Ορφέας ρίπτει τη λύρα καταγής. Οι Αμαζ</w:t>
      </w:r>
      <w:r>
        <w:rPr>
          <w:rFonts w:eastAsia="Times New Roman" w:cs="Times New Roman"/>
          <w:szCs w:val="24"/>
        </w:rPr>
        <w:t xml:space="preserve">όνες διακόπτουν τους ιππικούς τους αγώνες και οι Μύριοι του Ξενοφώντα διακόπτουν τους γυμνικούς τους αγώνες προ των τειχών της </w:t>
      </w:r>
      <w:proofErr w:type="spellStart"/>
      <w:r>
        <w:rPr>
          <w:rFonts w:eastAsia="Times New Roman" w:cs="Times New Roman"/>
          <w:szCs w:val="24"/>
        </w:rPr>
        <w:t>Τραπεζούντος</w:t>
      </w:r>
      <w:proofErr w:type="spellEnd"/>
      <w:r>
        <w:rPr>
          <w:rFonts w:eastAsia="Times New Roman" w:cs="Times New Roman"/>
          <w:szCs w:val="24"/>
        </w:rPr>
        <w:t xml:space="preserve">. Ο βιγλάτορας του </w:t>
      </w:r>
      <w:r>
        <w:rPr>
          <w:rFonts w:eastAsia="Times New Roman" w:cs="Times New Roman"/>
          <w:szCs w:val="24"/>
        </w:rPr>
        <w:t>Ε</w:t>
      </w:r>
      <w:r>
        <w:rPr>
          <w:rFonts w:eastAsia="Times New Roman" w:cs="Times New Roman"/>
          <w:szCs w:val="24"/>
        </w:rPr>
        <w:t>λληνισμού στις εσχατιές της Ασίας, ο Διγενής του Πόντου</w:t>
      </w:r>
      <w:r w:rsidRPr="0006244F">
        <w:rPr>
          <w:rFonts w:eastAsia="Times New Roman" w:cs="Times New Roman"/>
          <w:szCs w:val="24"/>
        </w:rPr>
        <w:t>,</w:t>
      </w:r>
      <w:r>
        <w:rPr>
          <w:rFonts w:eastAsia="Times New Roman" w:cs="Times New Roman"/>
          <w:szCs w:val="24"/>
        </w:rPr>
        <w:t xml:space="preserve"> ψυχομαχεί: Εάλω ο Πόντος!».</w:t>
      </w:r>
    </w:p>
    <w:p w14:paraId="7FFA6375"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Με αυτά τα λ</w:t>
      </w:r>
      <w:r>
        <w:rPr>
          <w:rFonts w:eastAsia="Times New Roman" w:cs="Times New Roman"/>
          <w:szCs w:val="24"/>
        </w:rPr>
        <w:t>όγια, μεστωμένα από τον πόνο και την αγωνία ενός ολόκληρου λαού, περιέγραψε ο Λεωνίδας Ιασωνίδης στην πατριαρχική του ομιλία το 1922 το μεγάλο και τραγικό δράμα</w:t>
      </w:r>
      <w:r>
        <w:rPr>
          <w:rFonts w:eastAsia="Times New Roman" w:cs="Times New Roman"/>
          <w:szCs w:val="24"/>
        </w:rPr>
        <w:t>,</w:t>
      </w:r>
      <w:r>
        <w:rPr>
          <w:rFonts w:eastAsia="Times New Roman" w:cs="Times New Roman"/>
          <w:szCs w:val="24"/>
        </w:rPr>
        <w:t xml:space="preserve"> που έζησε εκείνα τα χρόνια ο ποντιακός </w:t>
      </w:r>
      <w:r>
        <w:rPr>
          <w:rFonts w:eastAsia="Times New Roman" w:cs="Times New Roman"/>
          <w:szCs w:val="24"/>
        </w:rPr>
        <w:t>Ε</w:t>
      </w:r>
      <w:r>
        <w:rPr>
          <w:rFonts w:eastAsia="Times New Roman" w:cs="Times New Roman"/>
          <w:szCs w:val="24"/>
        </w:rPr>
        <w:t>λληνισμός.</w:t>
      </w:r>
    </w:p>
    <w:p w14:paraId="7FFA6376"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lastRenderedPageBreak/>
        <w:t>«Μία ροή Άουσβιτς» τη χαρακτήρισε ο Πολυχρό</w:t>
      </w:r>
      <w:r>
        <w:rPr>
          <w:rFonts w:eastAsia="Times New Roman" w:cs="Times New Roman"/>
          <w:szCs w:val="24"/>
        </w:rPr>
        <w:t xml:space="preserve">νης </w:t>
      </w:r>
      <w:proofErr w:type="spellStart"/>
      <w:r>
        <w:rPr>
          <w:rFonts w:eastAsia="Times New Roman" w:cs="Times New Roman"/>
          <w:szCs w:val="24"/>
        </w:rPr>
        <w:t>Ενεπεκίδης</w:t>
      </w:r>
      <w:proofErr w:type="spellEnd"/>
      <w:r>
        <w:rPr>
          <w:rFonts w:eastAsia="Times New Roman" w:cs="Times New Roman"/>
          <w:szCs w:val="24"/>
        </w:rPr>
        <w:t>. Χίλιες εκατό εκκλησίες και εννιακόσια σχολεία γκρεμίστηκαν. Οκτακόσια χωριά και πόλεις διαλύθηκαν. Οι εκτοπισμοί, οι σφαγές, οι βαρβαρότητες, το αποκορύφωμα του μαρτυρίου τριακοσίων πενήντα τριών χιλιάδων αθώων ανθρώπων, ψυχών, στη θυσία μι</w:t>
      </w:r>
      <w:r>
        <w:rPr>
          <w:rFonts w:eastAsia="Times New Roman" w:cs="Times New Roman"/>
          <w:szCs w:val="24"/>
        </w:rPr>
        <w:t>ας σκοπιμότητας που επιχειρούσε να εκδιώξει από την πατρώα γη των τριών χιλιάδων χρόνων τους χριστιανικούς λαούς του Πόντου και της Μικράς Ασίας. Ήταν στιγμές δραματικές για τους παππούδες μας και τις γιαγιάδες μας, για όσους μπόρεσαν και κατέφυγαν στην Ελ</w:t>
      </w:r>
      <w:r>
        <w:rPr>
          <w:rFonts w:eastAsia="Times New Roman" w:cs="Times New Roman"/>
          <w:szCs w:val="24"/>
        </w:rPr>
        <w:t xml:space="preserve">λάδα. </w:t>
      </w:r>
    </w:p>
    <w:p w14:paraId="7FFA6377"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w:t>
      </w:r>
      <w:proofErr w:type="spellStart"/>
      <w:r>
        <w:rPr>
          <w:rFonts w:eastAsia="Times New Roman" w:cs="Times New Roman"/>
          <w:szCs w:val="24"/>
        </w:rPr>
        <w:t>Εκλείσθα</w:t>
      </w:r>
      <w:proofErr w:type="spellEnd"/>
      <w:r>
        <w:rPr>
          <w:rFonts w:eastAsia="Times New Roman" w:cs="Times New Roman"/>
          <w:szCs w:val="24"/>
        </w:rPr>
        <w:t xml:space="preserve">, </w:t>
      </w:r>
      <w:proofErr w:type="spellStart"/>
      <w:r>
        <w:rPr>
          <w:rFonts w:eastAsia="Times New Roman" w:cs="Times New Roman"/>
          <w:szCs w:val="24"/>
        </w:rPr>
        <w:t>εφίλεσα</w:t>
      </w:r>
      <w:proofErr w:type="spellEnd"/>
      <w:r>
        <w:rPr>
          <w:rFonts w:eastAsia="Times New Roman" w:cs="Times New Roman"/>
          <w:szCs w:val="24"/>
        </w:rPr>
        <w:t xml:space="preserve"> τη </w:t>
      </w:r>
      <w:proofErr w:type="spellStart"/>
      <w:r>
        <w:rPr>
          <w:rFonts w:eastAsia="Times New Roman" w:cs="Times New Roman"/>
          <w:szCs w:val="24"/>
        </w:rPr>
        <w:t>γην</w:t>
      </w:r>
      <w:proofErr w:type="spellEnd"/>
      <w:r>
        <w:rPr>
          <w:rFonts w:eastAsia="Times New Roman" w:cs="Times New Roman"/>
          <w:szCs w:val="24"/>
        </w:rPr>
        <w:t xml:space="preserve"> και τα χορτάρια και </w:t>
      </w:r>
      <w:proofErr w:type="spellStart"/>
      <w:r>
        <w:rPr>
          <w:rFonts w:eastAsia="Times New Roman" w:cs="Times New Roman"/>
          <w:szCs w:val="24"/>
        </w:rPr>
        <w:t>εσκώθκα</w:t>
      </w:r>
      <w:proofErr w:type="spellEnd"/>
      <w:r>
        <w:rPr>
          <w:rFonts w:eastAsia="Times New Roman" w:cs="Times New Roman"/>
          <w:szCs w:val="24"/>
        </w:rPr>
        <w:t xml:space="preserve"> και έφυγα και </w:t>
      </w:r>
      <w:proofErr w:type="spellStart"/>
      <w:r>
        <w:rPr>
          <w:rFonts w:eastAsia="Times New Roman" w:cs="Times New Roman"/>
          <w:szCs w:val="24"/>
        </w:rPr>
        <w:t>οπίσθ</w:t>
      </w:r>
      <w:proofErr w:type="spellEnd"/>
      <w:r>
        <w:rPr>
          <w:rFonts w:eastAsia="Times New Roman" w:cs="Times New Roman"/>
          <w:szCs w:val="24"/>
        </w:rPr>
        <w:t xml:space="preserve">’ κ’ </w:t>
      </w:r>
      <w:proofErr w:type="spellStart"/>
      <w:r>
        <w:rPr>
          <w:rFonts w:eastAsia="Times New Roman" w:cs="Times New Roman"/>
          <w:szCs w:val="24"/>
        </w:rPr>
        <w:t>εκλώσθα</w:t>
      </w:r>
      <w:proofErr w:type="spellEnd"/>
      <w:r>
        <w:rPr>
          <w:rFonts w:eastAsia="Times New Roman" w:cs="Times New Roman"/>
          <w:szCs w:val="24"/>
        </w:rPr>
        <w:t>». Μ</w:t>
      </w:r>
      <w:r>
        <w:rPr>
          <w:rFonts w:eastAsia="Times New Roman" w:cs="Times New Roman"/>
          <w:szCs w:val="24"/>
        </w:rPr>
        <w:t>’</w:t>
      </w:r>
      <w:r>
        <w:rPr>
          <w:rFonts w:eastAsia="Times New Roman" w:cs="Times New Roman"/>
          <w:szCs w:val="24"/>
        </w:rPr>
        <w:t xml:space="preserve"> αυτά τα λόγια μπορεί κανείς να περιγράψει τι έζησε ο </w:t>
      </w:r>
      <w:r>
        <w:rPr>
          <w:rFonts w:eastAsia="Times New Roman" w:cs="Times New Roman"/>
          <w:szCs w:val="24"/>
        </w:rPr>
        <w:t>π</w:t>
      </w:r>
      <w:r>
        <w:rPr>
          <w:rFonts w:eastAsia="Times New Roman" w:cs="Times New Roman"/>
          <w:szCs w:val="24"/>
        </w:rPr>
        <w:t xml:space="preserve">οντιακός </w:t>
      </w:r>
      <w:r>
        <w:rPr>
          <w:rFonts w:eastAsia="Times New Roman" w:cs="Times New Roman"/>
          <w:szCs w:val="24"/>
        </w:rPr>
        <w:t>Ε</w:t>
      </w:r>
      <w:r>
        <w:rPr>
          <w:rFonts w:eastAsia="Times New Roman" w:cs="Times New Roman"/>
          <w:szCs w:val="24"/>
        </w:rPr>
        <w:t xml:space="preserve">λληνισμός. Και ήρθε στην πατρώα γη πιστεύοντας ότι θα ζήσει φιλόξενες στιγμές, γιατί επέλεξε, </w:t>
      </w:r>
      <w:r>
        <w:rPr>
          <w:rFonts w:eastAsia="Times New Roman" w:cs="Times New Roman"/>
          <w:szCs w:val="24"/>
        </w:rPr>
        <w:t xml:space="preserve">υπερασπιζόμενος την πίστη του στην Ορθοδοξία και την εθνική του συνείδηση, να έρθει στην Ελλάδα, αφήνοντας πίσω όλα τα υλικά αγαθά των τριών χιλιάδων </w:t>
      </w:r>
      <w:r>
        <w:rPr>
          <w:rFonts w:eastAsia="Times New Roman" w:cs="Times New Roman"/>
          <w:szCs w:val="24"/>
        </w:rPr>
        <w:lastRenderedPageBreak/>
        <w:t xml:space="preserve">χρόνων πολιτισμού και δημιουργίας. </w:t>
      </w:r>
      <w:r>
        <w:rPr>
          <w:rFonts w:eastAsia="Times New Roman" w:cs="Times New Roman"/>
          <w:szCs w:val="24"/>
        </w:rPr>
        <w:t>Έ</w:t>
      </w:r>
      <w:r>
        <w:rPr>
          <w:rFonts w:eastAsia="Times New Roman" w:cs="Times New Roman"/>
          <w:szCs w:val="24"/>
        </w:rPr>
        <w:t>ζησε, δυστυχώς, μέρες ρατσιστικές, δύσκολες μέρες, με τους χαρακτηρισμ</w:t>
      </w:r>
      <w:r>
        <w:rPr>
          <w:rFonts w:eastAsia="Times New Roman" w:cs="Times New Roman"/>
          <w:szCs w:val="24"/>
        </w:rPr>
        <w:t>ούς «</w:t>
      </w:r>
      <w:proofErr w:type="spellStart"/>
      <w:r>
        <w:rPr>
          <w:rFonts w:eastAsia="Times New Roman" w:cs="Times New Roman"/>
          <w:szCs w:val="24"/>
        </w:rPr>
        <w:t>Απαξιόγλου</w:t>
      </w:r>
      <w:proofErr w:type="spellEnd"/>
      <w:r>
        <w:rPr>
          <w:rFonts w:eastAsia="Times New Roman" w:cs="Times New Roman"/>
          <w:szCs w:val="24"/>
        </w:rPr>
        <w:t>» και «</w:t>
      </w:r>
      <w:proofErr w:type="spellStart"/>
      <w:r>
        <w:rPr>
          <w:rFonts w:eastAsia="Times New Roman" w:cs="Times New Roman"/>
          <w:szCs w:val="24"/>
        </w:rPr>
        <w:t>Αποζημιόγλου</w:t>
      </w:r>
      <w:proofErr w:type="spellEnd"/>
      <w:r>
        <w:rPr>
          <w:rFonts w:eastAsia="Times New Roman" w:cs="Times New Roman"/>
          <w:szCs w:val="24"/>
        </w:rPr>
        <w:t xml:space="preserve">». </w:t>
      </w:r>
    </w:p>
    <w:p w14:paraId="7FFA6378"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 xml:space="preserve">Είναι αποκορύφωμα η στιχομυθία δύο Βουλευτών στη Βουλή των Ελλήνων το 1928. </w:t>
      </w:r>
    </w:p>
    <w:p w14:paraId="7FFA6379"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Βουλευτής Τουρκοβασίλης: «Εσείς, κύριε Λεωνίδα Ιασωνίδη, δεν είστε Έλλην».</w:t>
      </w:r>
    </w:p>
    <w:p w14:paraId="7FFA637A"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Βουλευτής Λεωνίδας Ιασωνίδης: «Εγώ, κύριε Τουρκοβασίλη, λέγομαι Λε</w:t>
      </w:r>
      <w:r>
        <w:rPr>
          <w:rFonts w:eastAsia="Times New Roman" w:cs="Times New Roman"/>
          <w:szCs w:val="24"/>
        </w:rPr>
        <w:t>ωνίδας Ιασωνίδης».</w:t>
      </w:r>
    </w:p>
    <w:p w14:paraId="7FFA637B"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ο </w:t>
      </w:r>
      <w:r>
        <w:rPr>
          <w:rFonts w:eastAsia="Times New Roman" w:cs="Times New Roman"/>
          <w:szCs w:val="24"/>
        </w:rPr>
        <w:t>π</w:t>
      </w:r>
      <w:r>
        <w:rPr>
          <w:rFonts w:eastAsia="Times New Roman" w:cs="Times New Roman"/>
          <w:szCs w:val="24"/>
        </w:rPr>
        <w:t xml:space="preserve">οντιακός </w:t>
      </w:r>
      <w:r>
        <w:rPr>
          <w:rFonts w:eastAsia="Times New Roman" w:cs="Times New Roman"/>
          <w:szCs w:val="24"/>
        </w:rPr>
        <w:t>Ε</w:t>
      </w:r>
      <w:r>
        <w:rPr>
          <w:rFonts w:eastAsia="Times New Roman" w:cs="Times New Roman"/>
          <w:szCs w:val="24"/>
        </w:rPr>
        <w:t>λληνισμός μετέτρεψε τα συντρίμμια της ψυχής του και της καταστροφής σε πείσμα, σε υπομονή και επιμονή και δημιουργικότητα και όπου πήγε, αγρότης ξεχέρσωσε και μετέτρεψε σε παραγωγική τη γη χιλιάδων στρεμμά</w:t>
      </w:r>
      <w:r>
        <w:rPr>
          <w:rFonts w:eastAsia="Times New Roman" w:cs="Times New Roman"/>
          <w:szCs w:val="24"/>
        </w:rPr>
        <w:t xml:space="preserve">των. Στις βιοτεχνίες, στα γράμματα, στις τέχνες έφερε έναν πραγματικό πολιτισμό που δημιούργησε για τρεισήμισι χιλιάδες χρόνια. Επιχείρησε να ζήσει ειρηνικά και να συνυπάρξει ειρηνικά, γιατί ήταν κομμάτι γνήσιο και ατόφιο του </w:t>
      </w:r>
      <w:r>
        <w:rPr>
          <w:rFonts w:eastAsia="Times New Roman" w:cs="Times New Roman"/>
          <w:szCs w:val="24"/>
        </w:rPr>
        <w:t>Ε</w:t>
      </w:r>
      <w:r>
        <w:rPr>
          <w:rFonts w:eastAsia="Times New Roman" w:cs="Times New Roman"/>
          <w:szCs w:val="24"/>
        </w:rPr>
        <w:t>λληνισμού.</w:t>
      </w:r>
    </w:p>
    <w:p w14:paraId="7FFA637C"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lastRenderedPageBreak/>
        <w:t>«Στα ξένα έμεινα Έ</w:t>
      </w:r>
      <w:r>
        <w:rPr>
          <w:rFonts w:eastAsia="Times New Roman" w:cs="Times New Roman"/>
          <w:szCs w:val="24"/>
        </w:rPr>
        <w:t xml:space="preserve">λληνας και στην Ελλάδα ξένος». Αυτός ήταν ο πόνος, αλλά το πείσμα ήταν πολύ μεγάλο. </w:t>
      </w:r>
    </w:p>
    <w:p w14:paraId="7FFA637D" w14:textId="77777777" w:rsidR="00A26737" w:rsidRDefault="00182441">
      <w:pPr>
        <w:tabs>
          <w:tab w:val="left" w:pos="3873"/>
        </w:tabs>
        <w:spacing w:line="600" w:lineRule="auto"/>
        <w:ind w:firstLine="851"/>
        <w:jc w:val="both"/>
        <w:rPr>
          <w:rFonts w:eastAsia="Times New Roman" w:cs="Times New Roman"/>
          <w:szCs w:val="24"/>
        </w:rPr>
      </w:pPr>
      <w:r>
        <w:rPr>
          <w:rFonts w:eastAsia="Times New Roman" w:cs="Times New Roman"/>
          <w:szCs w:val="24"/>
        </w:rPr>
        <w:t>Θυμάμαι ότι όταν έλεγα στη γιαγιά «πες μου, γιαγιά, ένα παραμύθι», η πονεμένη γιαγιά που έκλαιγε όλη της της ζωή γιατί άφησε άταφο τον άντρα της στον Πόντο, έλεγε «Εγώ, γι</w:t>
      </w:r>
      <w:r>
        <w:rPr>
          <w:rFonts w:eastAsia="Times New Roman" w:cs="Times New Roman"/>
          <w:szCs w:val="24"/>
        </w:rPr>
        <w:t xml:space="preserve">αβρί μου, να δουλεύω ξέρω. Γι’ αυτό, θέλω να λέω σε ότι Πόντιος </w:t>
      </w:r>
      <w:proofErr w:type="spellStart"/>
      <w:r>
        <w:rPr>
          <w:rFonts w:eastAsia="Times New Roman" w:cs="Times New Roman"/>
          <w:szCs w:val="24"/>
        </w:rPr>
        <w:t>γυρευός</w:t>
      </w:r>
      <w:proofErr w:type="spellEnd"/>
      <w:r>
        <w:rPr>
          <w:rFonts w:eastAsia="Times New Roman" w:cs="Times New Roman"/>
          <w:szCs w:val="24"/>
        </w:rPr>
        <w:t xml:space="preserve"> δεν υπάρχει». </w:t>
      </w:r>
      <w:r>
        <w:rPr>
          <w:rFonts w:eastAsia="Times New Roman" w:cs="Times New Roman"/>
          <w:szCs w:val="24"/>
        </w:rPr>
        <w:t xml:space="preserve">Αυτός ήταν ο </w:t>
      </w:r>
      <w:r>
        <w:rPr>
          <w:rFonts w:eastAsia="Times New Roman" w:cs="Times New Roman"/>
          <w:szCs w:val="24"/>
        </w:rPr>
        <w:t>Π</w:t>
      </w:r>
      <w:r>
        <w:rPr>
          <w:rFonts w:eastAsia="Times New Roman" w:cs="Times New Roman"/>
          <w:szCs w:val="24"/>
        </w:rPr>
        <w:t xml:space="preserve">οντιακός </w:t>
      </w:r>
      <w:r>
        <w:rPr>
          <w:rFonts w:eastAsia="Times New Roman" w:cs="Times New Roman"/>
          <w:szCs w:val="24"/>
        </w:rPr>
        <w:t>Ε</w:t>
      </w:r>
      <w:r>
        <w:rPr>
          <w:rFonts w:eastAsia="Times New Roman" w:cs="Times New Roman"/>
          <w:szCs w:val="24"/>
        </w:rPr>
        <w:t xml:space="preserve">λληνισμός. Αυτή ήταν η προσπάθεια που </w:t>
      </w:r>
      <w:proofErr w:type="spellStart"/>
      <w:r>
        <w:rPr>
          <w:rFonts w:eastAsia="Times New Roman" w:cs="Times New Roman"/>
          <w:szCs w:val="24"/>
        </w:rPr>
        <w:t>επεχείρησε</w:t>
      </w:r>
      <w:proofErr w:type="spellEnd"/>
      <w:r>
        <w:rPr>
          <w:rFonts w:eastAsia="Times New Roman" w:cs="Times New Roman"/>
          <w:szCs w:val="24"/>
        </w:rPr>
        <w:t xml:space="preserve"> στην Ελλάδα.</w:t>
      </w:r>
    </w:p>
    <w:p w14:paraId="7FFA637E" w14:textId="77777777" w:rsidR="00A26737" w:rsidRDefault="00182441">
      <w:pPr>
        <w:tabs>
          <w:tab w:val="left" w:pos="3873"/>
        </w:tabs>
        <w:spacing w:line="600" w:lineRule="auto"/>
        <w:ind w:firstLine="720"/>
        <w:jc w:val="both"/>
        <w:rPr>
          <w:rFonts w:eastAsia="Times New Roman" w:cs="Times New Roman"/>
          <w:szCs w:val="24"/>
        </w:rPr>
      </w:pPr>
      <w:r>
        <w:rPr>
          <w:rFonts w:eastAsia="Times New Roman" w:cs="Times New Roman"/>
          <w:szCs w:val="24"/>
        </w:rPr>
        <w:t>Διεκδικούμε εμείς οι Πόντιοι την αναγνώριση της Γενοκτονίας</w:t>
      </w:r>
      <w:r w:rsidRPr="00F420B3">
        <w:rPr>
          <w:rFonts w:eastAsia="Times New Roman" w:cs="Times New Roman"/>
          <w:szCs w:val="24"/>
        </w:rPr>
        <w:t>,</w:t>
      </w:r>
      <w:r>
        <w:rPr>
          <w:rFonts w:eastAsia="Times New Roman" w:cs="Times New Roman"/>
          <w:szCs w:val="24"/>
        </w:rPr>
        <w:t xml:space="preserve"> γιατί ο </w:t>
      </w:r>
      <w:r>
        <w:rPr>
          <w:rFonts w:eastAsia="Times New Roman" w:cs="Times New Roman"/>
          <w:szCs w:val="24"/>
        </w:rPr>
        <w:t>π</w:t>
      </w:r>
      <w:r>
        <w:rPr>
          <w:rFonts w:eastAsia="Times New Roman" w:cs="Times New Roman"/>
          <w:szCs w:val="24"/>
        </w:rPr>
        <w:t xml:space="preserve">οντιακός </w:t>
      </w:r>
      <w:r>
        <w:rPr>
          <w:rFonts w:eastAsia="Times New Roman" w:cs="Times New Roman"/>
          <w:szCs w:val="24"/>
        </w:rPr>
        <w:t>Ε</w:t>
      </w:r>
      <w:r>
        <w:rPr>
          <w:rFonts w:eastAsia="Times New Roman" w:cs="Times New Roman"/>
          <w:szCs w:val="24"/>
        </w:rPr>
        <w:t xml:space="preserve">λληνισμός έζησε το μαρτύριο της Γενοκτονίας, </w:t>
      </w:r>
      <w:r w:rsidRPr="002170BF">
        <w:rPr>
          <w:rFonts w:eastAsia="Times New Roman" w:cs="Times New Roman"/>
          <w:szCs w:val="24"/>
        </w:rPr>
        <w:t>κυρίες και κύριοι</w:t>
      </w:r>
      <w:r>
        <w:rPr>
          <w:rFonts w:eastAsia="Times New Roman" w:cs="Times New Roman"/>
          <w:szCs w:val="24"/>
        </w:rPr>
        <w:t>, όχι γι’ αυτό που έκανε, αλλά γι’ αυτό που ήταν, για τη γλώσσα του, για την πίστη του στην ορθοδοξία, για τον πολιτισμό του, για την εθνική του συνείδηση. Αυτά πλήρωσε και έζησε το μαρτύριο της</w:t>
      </w:r>
      <w:r>
        <w:rPr>
          <w:rFonts w:eastAsia="Times New Roman" w:cs="Times New Roman"/>
          <w:szCs w:val="24"/>
        </w:rPr>
        <w:t xml:space="preserve"> Γενοκτονίας. </w:t>
      </w:r>
    </w:p>
    <w:p w14:paraId="7FFA637F" w14:textId="77777777" w:rsidR="00A26737" w:rsidRDefault="00182441">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 xml:space="preserve">Δεν ήταν τυχαίο αυτό που έζησε και στην Ελλάδα. Για δεκαετίες το ζήτημα ήταν απαγορευμένο, γιατί ενοχλούσε ίσως τα </w:t>
      </w:r>
      <w:r w:rsidRPr="00911877">
        <w:rPr>
          <w:rFonts w:eastAsia="Times New Roman" w:cs="Times New Roman"/>
          <w:szCs w:val="24"/>
        </w:rPr>
        <w:t>πολιτικ</w:t>
      </w:r>
      <w:r>
        <w:rPr>
          <w:rFonts w:eastAsia="Times New Roman" w:cs="Times New Roman"/>
          <w:szCs w:val="24"/>
        </w:rPr>
        <w:t xml:space="preserve">ά και οικονομικά κατεστημένα της Ελλάδος. Το 1994 με πρωτοβουλίες των ποντιακών συλλόγων, </w:t>
      </w:r>
      <w:proofErr w:type="spellStart"/>
      <w:r>
        <w:rPr>
          <w:rFonts w:eastAsia="Times New Roman" w:cs="Times New Roman"/>
          <w:szCs w:val="24"/>
        </w:rPr>
        <w:t>πρωταγωνιστούντος</w:t>
      </w:r>
      <w:proofErr w:type="spellEnd"/>
      <w:r>
        <w:rPr>
          <w:rFonts w:eastAsia="Times New Roman" w:cs="Times New Roman"/>
          <w:szCs w:val="24"/>
        </w:rPr>
        <w:t xml:space="preserve"> του Μιχάλη </w:t>
      </w:r>
      <w:r>
        <w:rPr>
          <w:rFonts w:eastAsia="Times New Roman" w:cs="Times New Roman"/>
          <w:szCs w:val="24"/>
        </w:rPr>
        <w:t xml:space="preserve">Χαραλαμπίδη, η τότε </w:t>
      </w:r>
      <w:r w:rsidRPr="00840C4C">
        <w:rPr>
          <w:rFonts w:eastAsia="Times New Roman" w:cs="Times New Roman"/>
          <w:szCs w:val="24"/>
        </w:rPr>
        <w:t>Βουλή</w:t>
      </w:r>
      <w:r>
        <w:rPr>
          <w:rFonts w:eastAsia="Times New Roman" w:cs="Times New Roman"/>
          <w:szCs w:val="24"/>
        </w:rPr>
        <w:t xml:space="preserve"> των Ελλήνων με κ</w:t>
      </w:r>
      <w:r w:rsidRPr="001850F1">
        <w:rPr>
          <w:rFonts w:eastAsia="Times New Roman" w:cs="Times New Roman"/>
          <w:szCs w:val="24"/>
        </w:rPr>
        <w:t>υβέρνηση</w:t>
      </w:r>
      <w:r>
        <w:rPr>
          <w:rFonts w:eastAsia="Times New Roman" w:cs="Times New Roman"/>
          <w:szCs w:val="24"/>
        </w:rPr>
        <w:t xml:space="preserve"> του Ανδρέα Παπανδρέου προχώρησε επιτέλους στην αναγνώριση της Γενοκτονίας. </w:t>
      </w:r>
    </w:p>
    <w:p w14:paraId="7FFA6380" w14:textId="77777777" w:rsidR="00A26737" w:rsidRDefault="00182441">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Από εκεί και πέρα, είναι ευθύνη όλων μας, ιδιαίτερα ημών των Ποντίων, αλλά βεβαίως των </w:t>
      </w:r>
      <w:r w:rsidRPr="00911877">
        <w:rPr>
          <w:rFonts w:eastAsia="Times New Roman" w:cs="Times New Roman"/>
          <w:szCs w:val="24"/>
        </w:rPr>
        <w:t>πολιτικ</w:t>
      </w:r>
      <w:r>
        <w:rPr>
          <w:rFonts w:eastAsia="Times New Roman" w:cs="Times New Roman"/>
          <w:szCs w:val="24"/>
        </w:rPr>
        <w:t>ών κομμάτων και των κυβερνήσεων, να</w:t>
      </w:r>
      <w:r>
        <w:rPr>
          <w:rFonts w:eastAsia="Times New Roman" w:cs="Times New Roman"/>
          <w:szCs w:val="24"/>
        </w:rPr>
        <w:t xml:space="preserve"> συνεχίσουμε εντατικά, όχι γιατί διεκδικούμε κάτι από την Τουρκία - δεν έχει εκδικητικό μένος η προσπάθεια αυτή, αντιθέτως ο </w:t>
      </w:r>
      <w:r>
        <w:rPr>
          <w:rFonts w:eastAsia="Times New Roman" w:cs="Times New Roman"/>
          <w:szCs w:val="24"/>
        </w:rPr>
        <w:t>π</w:t>
      </w:r>
      <w:r>
        <w:rPr>
          <w:rFonts w:eastAsia="Times New Roman" w:cs="Times New Roman"/>
          <w:szCs w:val="24"/>
        </w:rPr>
        <w:t xml:space="preserve">οντιακός Ελληνισμός έχει στο </w:t>
      </w:r>
      <w:r>
        <w:rPr>
          <w:rFonts w:eastAsia="Times New Roman" w:cs="Times New Roman"/>
          <w:szCs w:val="24"/>
          <w:lang w:val="en-US"/>
        </w:rPr>
        <w:t>DNA</w:t>
      </w:r>
      <w:r>
        <w:rPr>
          <w:rFonts w:eastAsia="Times New Roman" w:cs="Times New Roman"/>
          <w:szCs w:val="24"/>
        </w:rPr>
        <w:t xml:space="preserve"> του το στοιχείο της ειρήνης και της ειρηνικής συνύπαρξης και αυτό ήταν κάτι που τον διακατείχε κα</w:t>
      </w:r>
      <w:r>
        <w:rPr>
          <w:rFonts w:eastAsia="Times New Roman" w:cs="Times New Roman"/>
          <w:szCs w:val="24"/>
        </w:rPr>
        <w:t xml:space="preserve">ι τον εξέφραζε όλους αυτούς τους αιώνες και στην πατρώα γη των Ποντίων του Πόντου και εδώ- αλλά γιατί μέσα από την αναγνώριση μπορούν να αποτραπούν συμφορές που </w:t>
      </w:r>
      <w:r w:rsidRPr="00224BE3">
        <w:rPr>
          <w:rFonts w:eastAsia="Times New Roman" w:cs="Times New Roman"/>
          <w:szCs w:val="24"/>
        </w:rPr>
        <w:t>μπορεί να</w:t>
      </w:r>
      <w:r>
        <w:rPr>
          <w:rFonts w:eastAsia="Times New Roman" w:cs="Times New Roman"/>
          <w:szCs w:val="24"/>
        </w:rPr>
        <w:t xml:space="preserve"> ζήσει ο άνθρωπος. </w:t>
      </w:r>
    </w:p>
    <w:p w14:paraId="7FFA6381" w14:textId="77777777" w:rsidR="00A26737" w:rsidRDefault="00182441">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 xml:space="preserve">Άλλωστε το παράδειγμα της νεότερης Γερμανίας και της γενναιότητας του </w:t>
      </w:r>
      <w:r w:rsidRPr="009071E9">
        <w:rPr>
          <w:rFonts w:eastAsia="Times New Roman" w:cs="Times New Roman"/>
          <w:szCs w:val="24"/>
        </w:rPr>
        <w:t>Βίλλυ Μπραντ</w:t>
      </w:r>
      <w:r>
        <w:rPr>
          <w:rFonts w:eastAsia="Times New Roman" w:cs="Times New Roman"/>
          <w:szCs w:val="24"/>
        </w:rPr>
        <w:t xml:space="preserve"> να γονατίσει μπροστά στο μνημείο του ολοκαυτώματος ζητώντας συγγνώμη, είναι ένα λαμπρό παράδειγμα για τη γειτονική μας χώρα. Το δέντρο της ελληνοτουρκικής φιλίας, </w:t>
      </w:r>
      <w:r w:rsidRPr="002F7918">
        <w:rPr>
          <w:rFonts w:eastAsia="Times New Roman" w:cs="Times New Roman"/>
          <w:szCs w:val="24"/>
        </w:rPr>
        <w:t>το οποίο</w:t>
      </w:r>
      <w:r>
        <w:rPr>
          <w:rFonts w:eastAsia="Times New Roman" w:cs="Times New Roman"/>
          <w:szCs w:val="24"/>
        </w:rPr>
        <w:t xml:space="preserve"> ε</w:t>
      </w:r>
      <w:r>
        <w:rPr>
          <w:rFonts w:eastAsia="Times New Roman" w:cs="Times New Roman"/>
          <w:szCs w:val="24"/>
        </w:rPr>
        <w:t xml:space="preserve">μείς υποστηρίζουμε ότι </w:t>
      </w:r>
      <w:r w:rsidRPr="00E57B5A">
        <w:rPr>
          <w:rFonts w:eastAsia="Times New Roman" w:cs="Times New Roman"/>
          <w:szCs w:val="24"/>
        </w:rPr>
        <w:t>πρέπει να</w:t>
      </w:r>
      <w:r>
        <w:rPr>
          <w:rFonts w:eastAsia="Times New Roman" w:cs="Times New Roman"/>
          <w:szCs w:val="24"/>
        </w:rPr>
        <w:t xml:space="preserve"> ανθίσει, θα ανθίσει πραγματικά όταν θα υπάρξει αυτή η γενναιότητα από τη μεριά της τουρκικής πολιτείας να αναγνωρίσει αυτήν την ιστορική πραγματικότητα.</w:t>
      </w:r>
    </w:p>
    <w:p w14:paraId="7FFA6382" w14:textId="77777777" w:rsidR="00A26737" w:rsidRDefault="00182441">
      <w:pPr>
        <w:tabs>
          <w:tab w:val="left" w:pos="3873"/>
        </w:tabs>
        <w:spacing w:line="600" w:lineRule="auto"/>
        <w:ind w:firstLine="720"/>
        <w:jc w:val="both"/>
        <w:rPr>
          <w:rFonts w:eastAsia="Times New Roman" w:cs="Times New Roman"/>
          <w:szCs w:val="24"/>
        </w:rPr>
      </w:pPr>
      <w:r w:rsidRPr="002170BF">
        <w:rPr>
          <w:rFonts w:eastAsia="Times New Roman" w:cs="Times New Roman"/>
          <w:szCs w:val="24"/>
        </w:rPr>
        <w:t>Κυρίες και κύριοι</w:t>
      </w:r>
      <w:r>
        <w:rPr>
          <w:rFonts w:eastAsia="Times New Roman" w:cs="Times New Roman"/>
          <w:szCs w:val="24"/>
        </w:rPr>
        <w:t xml:space="preserve">, η ημέρα αυτή είναι ημέρα </w:t>
      </w:r>
      <w:proofErr w:type="spellStart"/>
      <w:r>
        <w:rPr>
          <w:rFonts w:eastAsia="Times New Roman" w:cs="Times New Roman"/>
          <w:szCs w:val="24"/>
        </w:rPr>
        <w:t>αναστοχασμού</w:t>
      </w:r>
      <w:proofErr w:type="spellEnd"/>
      <w:r>
        <w:rPr>
          <w:rFonts w:eastAsia="Times New Roman" w:cs="Times New Roman"/>
          <w:szCs w:val="24"/>
        </w:rPr>
        <w:t>, να δούμε πώς</w:t>
      </w:r>
      <w:r>
        <w:rPr>
          <w:rFonts w:eastAsia="Times New Roman" w:cs="Times New Roman"/>
          <w:szCs w:val="24"/>
        </w:rPr>
        <w:t xml:space="preserve"> μπορούμε πραγματικά μέσα από τον κοινό τόπο σε αυτόν τον τόπο να υπερασπιστούμε την πατρίδα και ό,τι σημαίνει αυτό, ξεπερνώντας τον κακό μας εαυτό, πολλές φορές και τις αδυναμίες μας. </w:t>
      </w:r>
    </w:p>
    <w:p w14:paraId="7FFA6383" w14:textId="77777777" w:rsidR="00A26737" w:rsidRDefault="00182441">
      <w:pPr>
        <w:tabs>
          <w:tab w:val="left" w:pos="3873"/>
        </w:tabs>
        <w:spacing w:line="600" w:lineRule="auto"/>
        <w:ind w:firstLine="720"/>
        <w:jc w:val="both"/>
        <w:rPr>
          <w:rFonts w:eastAsia="Times New Roman" w:cs="Times New Roman"/>
          <w:szCs w:val="24"/>
        </w:rPr>
      </w:pPr>
      <w:r>
        <w:rPr>
          <w:rFonts w:eastAsia="Times New Roman" w:cs="Times New Roman"/>
          <w:szCs w:val="24"/>
        </w:rPr>
        <w:t>Μέσα από έναν διάλογο ενός ιστορικού βγαίνει ένα ερώτημα: Θωρείς μπροσ</w:t>
      </w:r>
      <w:r>
        <w:rPr>
          <w:rFonts w:eastAsia="Times New Roman" w:cs="Times New Roman"/>
          <w:szCs w:val="24"/>
        </w:rPr>
        <w:t xml:space="preserve">τά όταν ξύνεις πληγές; Και έρχεται η απάντηση. Μπορείς να βλέπεις μπροστά όταν ξέρεις από πού έρχεσαι. </w:t>
      </w:r>
    </w:p>
    <w:p w14:paraId="7FFA6384" w14:textId="77777777" w:rsidR="00A26737" w:rsidRDefault="00182441">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 xml:space="preserve">Θα κλείσω, </w:t>
      </w:r>
      <w:r w:rsidRPr="002170BF">
        <w:rPr>
          <w:rFonts w:eastAsia="Times New Roman" w:cs="Times New Roman"/>
          <w:szCs w:val="24"/>
        </w:rPr>
        <w:t>κυρίες και κύριοι</w:t>
      </w:r>
      <w:r>
        <w:rPr>
          <w:rFonts w:eastAsia="Times New Roman" w:cs="Times New Roman"/>
          <w:szCs w:val="24"/>
        </w:rPr>
        <w:t xml:space="preserve">, με έναν στίχο του Κωστή Παλαμά: «Η γη μας είναι μεγάλη. Παρέχει τη δυνατότητα σε όλους. </w:t>
      </w:r>
      <w:r>
        <w:rPr>
          <w:rFonts w:eastAsia="Times New Roman" w:cs="Times New Roman"/>
          <w:szCs w:val="24"/>
        </w:rPr>
        <w:t>Τιμή και δόξα στο χέρι πο</w:t>
      </w:r>
      <w:r w:rsidRPr="00930E2B">
        <w:rPr>
          <w:rFonts w:eastAsia="Times New Roman" w:cs="Times New Roman"/>
          <w:szCs w:val="24"/>
        </w:rPr>
        <w:t>υ υψώνετα</w:t>
      </w:r>
      <w:r w:rsidRPr="00930E2B">
        <w:rPr>
          <w:rFonts w:eastAsia="Times New Roman" w:cs="Times New Roman"/>
          <w:szCs w:val="24"/>
        </w:rPr>
        <w:t>ι πρώτο, όχι για να φοβίσει, αλλά να σφίξ</w:t>
      </w:r>
      <w:r>
        <w:rPr>
          <w:rFonts w:eastAsia="Times New Roman" w:cs="Times New Roman"/>
          <w:szCs w:val="24"/>
        </w:rPr>
        <w:t>ει το αντίμαχο χέρι»</w:t>
      </w:r>
      <w:r w:rsidRPr="00930E2B">
        <w:rPr>
          <w:rFonts w:eastAsia="Times New Roman" w:cs="Times New Roman"/>
          <w:szCs w:val="24"/>
        </w:rPr>
        <w:t xml:space="preserve">. </w:t>
      </w:r>
    </w:p>
    <w:p w14:paraId="7FFA6385" w14:textId="77777777" w:rsidR="00A26737" w:rsidRDefault="00182441">
      <w:pPr>
        <w:spacing w:line="600" w:lineRule="auto"/>
        <w:ind w:firstLine="720"/>
        <w:contextualSpacing/>
        <w:jc w:val="both"/>
        <w:rPr>
          <w:rFonts w:eastAsia="Times New Roman" w:cs="Times New Roman"/>
          <w:szCs w:val="24"/>
        </w:rPr>
      </w:pPr>
      <w:r w:rsidRPr="00930E2B">
        <w:rPr>
          <w:rFonts w:eastAsia="Times New Roman" w:cs="Times New Roman"/>
          <w:szCs w:val="24"/>
        </w:rPr>
        <w:t>Σας ευχαριστώ</w:t>
      </w:r>
      <w:r>
        <w:rPr>
          <w:rFonts w:eastAsia="Times New Roman" w:cs="Times New Roman"/>
          <w:szCs w:val="24"/>
        </w:rPr>
        <w:t>.</w:t>
      </w:r>
    </w:p>
    <w:p w14:paraId="7FFA6386" w14:textId="77777777" w:rsidR="00A26737" w:rsidRDefault="00182441">
      <w:pPr>
        <w:spacing w:line="600" w:lineRule="auto"/>
        <w:ind w:firstLine="720"/>
        <w:jc w:val="center"/>
        <w:rPr>
          <w:rFonts w:eastAsia="Times New Roman" w:cs="Times New Roman"/>
          <w:szCs w:val="24"/>
        </w:rPr>
      </w:pPr>
      <w:r w:rsidRPr="00EE688D">
        <w:rPr>
          <w:rFonts w:eastAsia="Times New Roman" w:cs="Times New Roman"/>
          <w:szCs w:val="24"/>
        </w:rPr>
        <w:t>(Χειροκροτήματα)</w:t>
      </w:r>
    </w:p>
    <w:p w14:paraId="7FFA6387" w14:textId="77777777" w:rsidR="00A26737" w:rsidRDefault="00182441">
      <w:pPr>
        <w:spacing w:line="600" w:lineRule="auto"/>
        <w:ind w:firstLine="720"/>
        <w:contextualSpacing/>
        <w:jc w:val="both"/>
        <w:rPr>
          <w:rFonts w:eastAsia="Times New Roman" w:cs="Times New Roman"/>
          <w:szCs w:val="24"/>
        </w:rPr>
      </w:pPr>
      <w:r w:rsidRPr="00570134">
        <w:rPr>
          <w:rFonts w:eastAsia="Times New Roman" w:cs="Times New Roman"/>
          <w:b/>
          <w:szCs w:val="24"/>
        </w:rPr>
        <w:t>ΠΡΟΕΔΡΕΥΩΝ (</w:t>
      </w:r>
      <w:r>
        <w:rPr>
          <w:rFonts w:eastAsia="Times New Roman" w:cs="Times New Roman"/>
          <w:b/>
          <w:szCs w:val="24"/>
        </w:rPr>
        <w:t>Γεώργιος Βαρεμένος</w:t>
      </w:r>
      <w:r w:rsidRPr="00570134">
        <w:rPr>
          <w:rFonts w:eastAsia="Times New Roman" w:cs="Times New Roman"/>
          <w:b/>
          <w:szCs w:val="24"/>
        </w:rPr>
        <w:t>):</w:t>
      </w:r>
      <w:r>
        <w:rPr>
          <w:rFonts w:eastAsia="Times New Roman" w:cs="Times New Roman"/>
          <w:b/>
          <w:szCs w:val="24"/>
        </w:rPr>
        <w:t xml:space="preserve"> </w:t>
      </w:r>
      <w:r w:rsidRPr="00930E2B">
        <w:rPr>
          <w:rFonts w:eastAsia="Times New Roman" w:cs="Times New Roman"/>
          <w:szCs w:val="24"/>
        </w:rPr>
        <w:t>Κι εμείς ευχαριστούμε.</w:t>
      </w:r>
    </w:p>
    <w:p w14:paraId="7FFA6388" w14:textId="77777777" w:rsidR="00A26737" w:rsidRDefault="00182441">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Δέδες</w:t>
      </w:r>
      <w:proofErr w:type="spellEnd"/>
      <w:r>
        <w:rPr>
          <w:rFonts w:eastAsia="Times New Roman" w:cs="Times New Roman"/>
          <w:szCs w:val="24"/>
        </w:rPr>
        <w:t>, Β</w:t>
      </w:r>
      <w:r w:rsidRPr="00930E2B">
        <w:rPr>
          <w:rFonts w:eastAsia="Times New Roman" w:cs="Times New Roman"/>
          <w:szCs w:val="24"/>
        </w:rPr>
        <w:t>ουλευτής Αττικής του ΣΥΡΙΖΑ</w:t>
      </w:r>
      <w:r>
        <w:rPr>
          <w:rFonts w:eastAsia="Times New Roman" w:cs="Times New Roman"/>
          <w:szCs w:val="24"/>
        </w:rPr>
        <w:t>.</w:t>
      </w:r>
    </w:p>
    <w:p w14:paraId="7FFA6389" w14:textId="77777777" w:rsidR="00A26737" w:rsidRDefault="00182441">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Δέδε</w:t>
      </w:r>
      <w:proofErr w:type="spellEnd"/>
      <w:r>
        <w:rPr>
          <w:rFonts w:eastAsia="Times New Roman" w:cs="Times New Roman"/>
          <w:szCs w:val="24"/>
        </w:rPr>
        <w:t>, έχετε τ</w:t>
      </w:r>
      <w:r w:rsidRPr="00930E2B">
        <w:rPr>
          <w:rFonts w:eastAsia="Times New Roman" w:cs="Times New Roman"/>
          <w:szCs w:val="24"/>
        </w:rPr>
        <w:t>ον λόγο</w:t>
      </w:r>
      <w:r>
        <w:rPr>
          <w:rFonts w:eastAsia="Times New Roman" w:cs="Times New Roman"/>
          <w:szCs w:val="24"/>
        </w:rPr>
        <w:t>.</w:t>
      </w:r>
    </w:p>
    <w:p w14:paraId="7FFA638A" w14:textId="77777777" w:rsidR="00A26737" w:rsidRDefault="00182441">
      <w:pPr>
        <w:spacing w:line="600" w:lineRule="auto"/>
        <w:ind w:firstLine="720"/>
        <w:contextualSpacing/>
        <w:jc w:val="both"/>
        <w:rPr>
          <w:rFonts w:eastAsia="Times New Roman" w:cs="Times New Roman"/>
          <w:szCs w:val="24"/>
        </w:rPr>
      </w:pPr>
      <w:r w:rsidRPr="00930E2B">
        <w:rPr>
          <w:rFonts w:eastAsia="Times New Roman" w:cs="Times New Roman"/>
          <w:b/>
          <w:szCs w:val="24"/>
        </w:rPr>
        <w:t xml:space="preserve">ΙΩΑΝΝΗΣ </w:t>
      </w:r>
      <w:r w:rsidRPr="00930E2B">
        <w:rPr>
          <w:rFonts w:eastAsia="Times New Roman" w:cs="Times New Roman"/>
          <w:b/>
          <w:szCs w:val="24"/>
        </w:rPr>
        <w:t>ΔΕΔΕΣ:</w:t>
      </w:r>
      <w:r>
        <w:rPr>
          <w:rFonts w:eastAsia="Times New Roman" w:cs="Times New Roman"/>
          <w:szCs w:val="24"/>
        </w:rPr>
        <w:t xml:space="preserve"> Ευχαριστώ, κύριε Πρόεδρε</w:t>
      </w:r>
      <w:r w:rsidRPr="00930E2B">
        <w:rPr>
          <w:rFonts w:eastAsia="Times New Roman" w:cs="Times New Roman"/>
          <w:szCs w:val="24"/>
        </w:rPr>
        <w:t xml:space="preserve">. </w:t>
      </w:r>
    </w:p>
    <w:p w14:paraId="7FFA638B" w14:textId="77777777" w:rsidR="00A26737" w:rsidRDefault="00182441">
      <w:pPr>
        <w:spacing w:line="600" w:lineRule="auto"/>
        <w:ind w:firstLine="720"/>
        <w:contextualSpacing/>
        <w:jc w:val="both"/>
        <w:rPr>
          <w:rFonts w:eastAsia="Times New Roman" w:cs="Times New Roman"/>
          <w:szCs w:val="24"/>
        </w:rPr>
      </w:pPr>
      <w:r>
        <w:rPr>
          <w:rFonts w:eastAsia="Times New Roman" w:cs="Times New Roman"/>
          <w:szCs w:val="24"/>
        </w:rPr>
        <w:t>Αγαπητοί</w:t>
      </w:r>
      <w:r w:rsidRPr="00930E2B">
        <w:rPr>
          <w:rFonts w:eastAsia="Times New Roman" w:cs="Times New Roman"/>
          <w:szCs w:val="24"/>
        </w:rPr>
        <w:t xml:space="preserve"> </w:t>
      </w:r>
      <w:r>
        <w:rPr>
          <w:rFonts w:eastAsia="Times New Roman" w:cs="Times New Roman"/>
          <w:szCs w:val="24"/>
        </w:rPr>
        <w:t>Υ</w:t>
      </w:r>
      <w:r w:rsidRPr="00930E2B">
        <w:rPr>
          <w:rFonts w:eastAsia="Times New Roman" w:cs="Times New Roman"/>
          <w:szCs w:val="24"/>
        </w:rPr>
        <w:t>πουργ</w:t>
      </w:r>
      <w:r>
        <w:rPr>
          <w:rFonts w:eastAsia="Times New Roman" w:cs="Times New Roman"/>
          <w:szCs w:val="24"/>
        </w:rPr>
        <w:t>οί</w:t>
      </w:r>
      <w:r w:rsidRPr="00930E2B">
        <w:rPr>
          <w:rFonts w:eastAsia="Times New Roman" w:cs="Times New Roman"/>
          <w:szCs w:val="24"/>
        </w:rPr>
        <w:t xml:space="preserve">, αγαπητοί πρώην </w:t>
      </w:r>
      <w:r>
        <w:rPr>
          <w:rFonts w:eastAsia="Times New Roman" w:cs="Times New Roman"/>
          <w:szCs w:val="24"/>
        </w:rPr>
        <w:t>Π</w:t>
      </w:r>
      <w:r w:rsidRPr="00930E2B">
        <w:rPr>
          <w:rFonts w:eastAsia="Times New Roman" w:cs="Times New Roman"/>
          <w:szCs w:val="24"/>
        </w:rPr>
        <w:t>ρόεδροι τ</w:t>
      </w:r>
      <w:r>
        <w:rPr>
          <w:rFonts w:eastAsia="Times New Roman" w:cs="Times New Roman"/>
          <w:szCs w:val="24"/>
        </w:rPr>
        <w:t>ης Βουλής, φίλοι των ποντιακών σ</w:t>
      </w:r>
      <w:r w:rsidRPr="00930E2B">
        <w:rPr>
          <w:rFonts w:eastAsia="Times New Roman" w:cs="Times New Roman"/>
          <w:szCs w:val="24"/>
        </w:rPr>
        <w:t>ωματείων, αγαπητές κυρίες και κύριοι συνάδελφοι</w:t>
      </w:r>
      <w:r>
        <w:rPr>
          <w:rFonts w:eastAsia="Times New Roman" w:cs="Times New Roman"/>
          <w:szCs w:val="24"/>
        </w:rPr>
        <w:t>,</w:t>
      </w:r>
      <w:r w:rsidRPr="00930E2B">
        <w:rPr>
          <w:rFonts w:eastAsia="Times New Roman" w:cs="Times New Roman"/>
          <w:szCs w:val="24"/>
        </w:rPr>
        <w:t xml:space="preserve"> σήμερα καλούμαστε να τιμήσουμε εκατοντάδες χιλιάδες θύματα και να θυμηθούμε τη βία και τον ξεριζω</w:t>
      </w:r>
      <w:r w:rsidRPr="00930E2B">
        <w:rPr>
          <w:rFonts w:eastAsia="Times New Roman" w:cs="Times New Roman"/>
          <w:szCs w:val="24"/>
        </w:rPr>
        <w:t xml:space="preserve">μό που υπέστησαν οι </w:t>
      </w:r>
      <w:r>
        <w:rPr>
          <w:rFonts w:eastAsia="Times New Roman" w:cs="Times New Roman"/>
          <w:szCs w:val="24"/>
        </w:rPr>
        <w:t>Έλληνες του</w:t>
      </w:r>
      <w:r w:rsidRPr="00930E2B">
        <w:rPr>
          <w:rFonts w:eastAsia="Times New Roman" w:cs="Times New Roman"/>
          <w:szCs w:val="24"/>
        </w:rPr>
        <w:t xml:space="preserve"> Πόντου. </w:t>
      </w:r>
    </w:p>
    <w:p w14:paraId="7FFA638C" w14:textId="77777777" w:rsidR="00A26737" w:rsidRDefault="00182441">
      <w:pPr>
        <w:spacing w:line="600" w:lineRule="auto"/>
        <w:ind w:firstLine="720"/>
        <w:contextualSpacing/>
        <w:jc w:val="both"/>
        <w:rPr>
          <w:rFonts w:eastAsia="Times New Roman" w:cs="Times New Roman"/>
          <w:szCs w:val="24"/>
        </w:rPr>
      </w:pPr>
      <w:r w:rsidRPr="00930E2B">
        <w:rPr>
          <w:rFonts w:eastAsia="Times New Roman" w:cs="Times New Roman"/>
          <w:szCs w:val="24"/>
        </w:rPr>
        <w:lastRenderedPageBreak/>
        <w:t xml:space="preserve">Πρόκειται για μία από τις μελανές σελίδες για την ιστορία όχι μόνο της περιοχής </w:t>
      </w:r>
      <w:r>
        <w:rPr>
          <w:rFonts w:eastAsia="Times New Roman" w:cs="Times New Roman"/>
          <w:szCs w:val="24"/>
        </w:rPr>
        <w:t>μας, αλλά όλης</w:t>
      </w:r>
      <w:r w:rsidRPr="00930E2B">
        <w:rPr>
          <w:rFonts w:eastAsia="Times New Roman" w:cs="Times New Roman"/>
          <w:szCs w:val="24"/>
        </w:rPr>
        <w:t xml:space="preserve"> της ανθρωπότητας. Η </w:t>
      </w:r>
      <w:r>
        <w:rPr>
          <w:rFonts w:eastAsia="Times New Roman" w:cs="Times New Roman"/>
          <w:szCs w:val="24"/>
        </w:rPr>
        <w:t>Γ</w:t>
      </w:r>
      <w:r w:rsidRPr="00930E2B">
        <w:rPr>
          <w:rFonts w:eastAsia="Times New Roman" w:cs="Times New Roman"/>
          <w:szCs w:val="24"/>
        </w:rPr>
        <w:t xml:space="preserve">ενοκτονία των Ποντίων δεν είναι μόνο θέμα ελληνικό, είναι ευρωπαϊκό και παγκόσμιο. </w:t>
      </w:r>
    </w:p>
    <w:p w14:paraId="7FFA638D" w14:textId="77777777" w:rsidR="00A26737" w:rsidRDefault="00182441">
      <w:pPr>
        <w:spacing w:line="600" w:lineRule="auto"/>
        <w:ind w:firstLine="720"/>
        <w:contextualSpacing/>
        <w:jc w:val="both"/>
        <w:rPr>
          <w:rFonts w:eastAsia="Times New Roman" w:cs="Times New Roman"/>
          <w:szCs w:val="24"/>
        </w:rPr>
      </w:pPr>
      <w:r w:rsidRPr="00930E2B">
        <w:rPr>
          <w:rFonts w:eastAsia="Times New Roman" w:cs="Times New Roman"/>
          <w:szCs w:val="24"/>
        </w:rPr>
        <w:t>Ο μεγαλύτερος ε</w:t>
      </w:r>
      <w:r w:rsidRPr="00930E2B">
        <w:rPr>
          <w:rFonts w:eastAsia="Times New Roman" w:cs="Times New Roman"/>
          <w:szCs w:val="24"/>
        </w:rPr>
        <w:t xml:space="preserve">χθρός, συνάδελφοι, της </w:t>
      </w:r>
      <w:r>
        <w:rPr>
          <w:rFonts w:eastAsia="Times New Roman" w:cs="Times New Roman"/>
          <w:szCs w:val="24"/>
        </w:rPr>
        <w:t>δ</w:t>
      </w:r>
      <w:r w:rsidRPr="00930E2B">
        <w:rPr>
          <w:rFonts w:eastAsia="Times New Roman" w:cs="Times New Roman"/>
          <w:szCs w:val="24"/>
        </w:rPr>
        <w:t>ικαιοσύνης</w:t>
      </w:r>
      <w:r>
        <w:rPr>
          <w:rFonts w:eastAsia="Times New Roman" w:cs="Times New Roman"/>
          <w:szCs w:val="24"/>
        </w:rPr>
        <w:t>,</w:t>
      </w:r>
      <w:r w:rsidRPr="00930E2B">
        <w:rPr>
          <w:rFonts w:eastAsia="Times New Roman" w:cs="Times New Roman"/>
          <w:szCs w:val="24"/>
        </w:rPr>
        <w:t xml:space="preserve"> της οποίας σκοπός είναι η αναζήτηση και η τιμωρία των ενόχων και των ηθικών αυτουργών </w:t>
      </w:r>
      <w:r>
        <w:rPr>
          <w:rFonts w:eastAsia="Times New Roman" w:cs="Times New Roman"/>
          <w:szCs w:val="24"/>
        </w:rPr>
        <w:t>τους,</w:t>
      </w:r>
      <w:r w:rsidRPr="00930E2B">
        <w:rPr>
          <w:rFonts w:eastAsia="Times New Roman" w:cs="Times New Roman"/>
          <w:szCs w:val="24"/>
        </w:rPr>
        <w:t xml:space="preserve"> είναι ο χρ</w:t>
      </w:r>
      <w:r>
        <w:rPr>
          <w:rFonts w:eastAsia="Times New Roman" w:cs="Times New Roman"/>
          <w:szCs w:val="24"/>
        </w:rPr>
        <w:t xml:space="preserve">όνος, ο χρόνος που στο πέρασμα του αδυνατίζει τη </w:t>
      </w:r>
      <w:r w:rsidRPr="00930E2B">
        <w:rPr>
          <w:rFonts w:eastAsia="Times New Roman" w:cs="Times New Roman"/>
          <w:szCs w:val="24"/>
        </w:rPr>
        <w:t>μνήμη για τα ιστορικά γεγονότα οδηγώντας συχνά νομοτελειακά στη λησμο</w:t>
      </w:r>
      <w:r w:rsidRPr="00930E2B">
        <w:rPr>
          <w:rFonts w:eastAsia="Times New Roman" w:cs="Times New Roman"/>
          <w:szCs w:val="24"/>
        </w:rPr>
        <w:t>νιά</w:t>
      </w:r>
      <w:r>
        <w:rPr>
          <w:rFonts w:eastAsia="Times New Roman" w:cs="Times New Roman"/>
          <w:szCs w:val="24"/>
        </w:rPr>
        <w:t xml:space="preserve"> τους πρωταγωνιστές,</w:t>
      </w:r>
      <w:r w:rsidRPr="00930E2B">
        <w:rPr>
          <w:rFonts w:eastAsia="Times New Roman" w:cs="Times New Roman"/>
          <w:szCs w:val="24"/>
        </w:rPr>
        <w:t xml:space="preserve"> τα θύματα</w:t>
      </w:r>
      <w:r>
        <w:rPr>
          <w:rFonts w:eastAsia="Times New Roman" w:cs="Times New Roman"/>
          <w:szCs w:val="24"/>
        </w:rPr>
        <w:t>,</w:t>
      </w:r>
      <w:r w:rsidRPr="00930E2B">
        <w:rPr>
          <w:rFonts w:eastAsia="Times New Roman" w:cs="Times New Roman"/>
          <w:szCs w:val="24"/>
        </w:rPr>
        <w:t xml:space="preserve"> αλλά και τους θύτες. Ελάχιστοι είναι οι μάρτυρες της </w:t>
      </w:r>
      <w:r>
        <w:rPr>
          <w:rFonts w:eastAsia="Times New Roman" w:cs="Times New Roman"/>
          <w:szCs w:val="24"/>
        </w:rPr>
        <w:t>Γ</w:t>
      </w:r>
      <w:r w:rsidRPr="00930E2B">
        <w:rPr>
          <w:rFonts w:eastAsia="Times New Roman" w:cs="Times New Roman"/>
          <w:szCs w:val="24"/>
        </w:rPr>
        <w:t xml:space="preserve">ενοκτονίας των Ποντίων </w:t>
      </w:r>
      <w:r>
        <w:rPr>
          <w:rFonts w:eastAsia="Times New Roman" w:cs="Times New Roman"/>
          <w:szCs w:val="24"/>
        </w:rPr>
        <w:t>πατέρων</w:t>
      </w:r>
      <w:r w:rsidRPr="00930E2B">
        <w:rPr>
          <w:rFonts w:eastAsia="Times New Roman" w:cs="Times New Roman"/>
          <w:szCs w:val="24"/>
        </w:rPr>
        <w:t xml:space="preserve"> </w:t>
      </w:r>
      <w:r>
        <w:rPr>
          <w:rFonts w:eastAsia="Times New Roman" w:cs="Times New Roman"/>
          <w:szCs w:val="24"/>
        </w:rPr>
        <w:t>μας.</w:t>
      </w:r>
      <w:r w:rsidRPr="00930E2B">
        <w:rPr>
          <w:rFonts w:eastAsia="Times New Roman" w:cs="Times New Roman"/>
          <w:szCs w:val="24"/>
        </w:rPr>
        <w:t xml:space="preserve"> </w:t>
      </w:r>
      <w:r>
        <w:rPr>
          <w:rFonts w:eastAsia="Times New Roman" w:cs="Times New Roman"/>
          <w:szCs w:val="24"/>
        </w:rPr>
        <w:t>Α</w:t>
      </w:r>
      <w:r w:rsidRPr="00930E2B">
        <w:rPr>
          <w:rFonts w:eastAsia="Times New Roman" w:cs="Times New Roman"/>
          <w:szCs w:val="24"/>
        </w:rPr>
        <w:t xml:space="preserve">μφιβάλλω αν ζει κανείς από τους </w:t>
      </w:r>
      <w:r>
        <w:rPr>
          <w:rFonts w:eastAsia="Times New Roman" w:cs="Times New Roman"/>
          <w:szCs w:val="24"/>
        </w:rPr>
        <w:t>θύτες τ</w:t>
      </w:r>
      <w:r w:rsidRPr="00930E2B">
        <w:rPr>
          <w:rFonts w:eastAsia="Times New Roman" w:cs="Times New Roman"/>
          <w:szCs w:val="24"/>
        </w:rPr>
        <w:t xml:space="preserve">ης τουρκικής αυτής </w:t>
      </w:r>
      <w:r>
        <w:rPr>
          <w:rFonts w:eastAsia="Times New Roman" w:cs="Times New Roman"/>
          <w:szCs w:val="24"/>
        </w:rPr>
        <w:t>πλευράς</w:t>
      </w:r>
      <w:r w:rsidRPr="00930E2B">
        <w:rPr>
          <w:rFonts w:eastAsia="Times New Roman" w:cs="Times New Roman"/>
          <w:szCs w:val="24"/>
        </w:rPr>
        <w:t>. Ως εκ τούτου, μνημονεύουμε ένα έγκλημα</w:t>
      </w:r>
      <w:r>
        <w:rPr>
          <w:rFonts w:eastAsia="Times New Roman" w:cs="Times New Roman"/>
          <w:szCs w:val="24"/>
        </w:rPr>
        <w:t>,</w:t>
      </w:r>
      <w:r w:rsidRPr="00930E2B">
        <w:rPr>
          <w:rFonts w:eastAsia="Times New Roman" w:cs="Times New Roman"/>
          <w:szCs w:val="24"/>
        </w:rPr>
        <w:t xml:space="preserve"> που δεν μπορεί και δεν πρέπει να παραγραφεί από </w:t>
      </w:r>
      <w:r>
        <w:rPr>
          <w:rFonts w:eastAsia="Times New Roman" w:cs="Times New Roman"/>
          <w:szCs w:val="24"/>
        </w:rPr>
        <w:t>τη συλλογική μνήμη, για να θυμίζ</w:t>
      </w:r>
      <w:r w:rsidRPr="00930E2B">
        <w:rPr>
          <w:rFonts w:eastAsia="Times New Roman" w:cs="Times New Roman"/>
          <w:szCs w:val="24"/>
        </w:rPr>
        <w:t>ει πο</w:t>
      </w:r>
      <w:r>
        <w:rPr>
          <w:rFonts w:eastAsia="Times New Roman" w:cs="Times New Roman"/>
          <w:szCs w:val="24"/>
        </w:rPr>
        <w:t>ύ</w:t>
      </w:r>
      <w:r w:rsidRPr="00930E2B">
        <w:rPr>
          <w:rFonts w:eastAsia="Times New Roman" w:cs="Times New Roman"/>
          <w:szCs w:val="24"/>
        </w:rPr>
        <w:t xml:space="preserve"> οδηγούν η μισαλλοδοξία και </w:t>
      </w:r>
      <w:r>
        <w:rPr>
          <w:rFonts w:eastAsia="Times New Roman" w:cs="Times New Roman"/>
          <w:szCs w:val="24"/>
        </w:rPr>
        <w:t>ο εθνικισμός.</w:t>
      </w:r>
    </w:p>
    <w:p w14:paraId="7FFA638E" w14:textId="77777777" w:rsidR="00A26737" w:rsidRDefault="00182441">
      <w:pPr>
        <w:spacing w:line="600" w:lineRule="auto"/>
        <w:ind w:firstLine="720"/>
        <w:contextualSpacing/>
        <w:jc w:val="both"/>
        <w:rPr>
          <w:rFonts w:eastAsia="Times New Roman" w:cs="Times New Roman"/>
          <w:szCs w:val="24"/>
        </w:rPr>
      </w:pPr>
      <w:r w:rsidRPr="00930E2B">
        <w:rPr>
          <w:rFonts w:eastAsia="Times New Roman" w:cs="Times New Roman"/>
          <w:szCs w:val="24"/>
        </w:rPr>
        <w:t>Τώρ</w:t>
      </w:r>
      <w:r>
        <w:rPr>
          <w:rFonts w:eastAsia="Times New Roman" w:cs="Times New Roman"/>
          <w:szCs w:val="24"/>
        </w:rPr>
        <w:t xml:space="preserve">α, θυμάμαι τα λόγια που είπε ο </w:t>
      </w:r>
      <w:r w:rsidRPr="00930E2B">
        <w:rPr>
          <w:rFonts w:eastAsia="Times New Roman" w:cs="Times New Roman"/>
          <w:szCs w:val="24"/>
        </w:rPr>
        <w:t>Υπουργός προηγουμένως</w:t>
      </w:r>
      <w:r>
        <w:rPr>
          <w:rFonts w:eastAsia="Times New Roman" w:cs="Times New Roman"/>
          <w:szCs w:val="24"/>
        </w:rPr>
        <w:t>,</w:t>
      </w:r>
      <w:r w:rsidRPr="00930E2B">
        <w:rPr>
          <w:rFonts w:eastAsia="Times New Roman" w:cs="Times New Roman"/>
          <w:szCs w:val="24"/>
        </w:rPr>
        <w:t xml:space="preserve"> ότι δεν διώχθηκαν γι</w:t>
      </w:r>
      <w:r>
        <w:rPr>
          <w:rFonts w:eastAsia="Times New Roman" w:cs="Times New Roman"/>
          <w:szCs w:val="24"/>
        </w:rPr>
        <w:t>’</w:t>
      </w:r>
      <w:r w:rsidRPr="00930E2B">
        <w:rPr>
          <w:rFonts w:eastAsia="Times New Roman" w:cs="Times New Roman"/>
          <w:szCs w:val="24"/>
        </w:rPr>
        <w:t xml:space="preserve"> αυτό που έκαναν </w:t>
      </w:r>
      <w:r>
        <w:rPr>
          <w:rFonts w:eastAsia="Times New Roman" w:cs="Times New Roman"/>
          <w:szCs w:val="24"/>
        </w:rPr>
        <w:t>ή</w:t>
      </w:r>
      <w:r w:rsidRPr="00930E2B">
        <w:rPr>
          <w:rFonts w:eastAsia="Times New Roman" w:cs="Times New Roman"/>
          <w:szCs w:val="24"/>
        </w:rPr>
        <w:t xml:space="preserve"> τουλάχιστον </w:t>
      </w:r>
      <w:r>
        <w:rPr>
          <w:rFonts w:eastAsia="Times New Roman" w:cs="Times New Roman"/>
          <w:szCs w:val="24"/>
        </w:rPr>
        <w:t>γι’ αυτό που προσέ</w:t>
      </w:r>
      <w:r>
        <w:rPr>
          <w:rFonts w:eastAsia="Times New Roman" w:cs="Times New Roman"/>
          <w:szCs w:val="24"/>
        </w:rPr>
        <w:t xml:space="preserve">φεραν σε αυτόν τον </w:t>
      </w:r>
      <w:r w:rsidRPr="00930E2B">
        <w:rPr>
          <w:rFonts w:eastAsia="Times New Roman" w:cs="Times New Roman"/>
          <w:szCs w:val="24"/>
        </w:rPr>
        <w:t>τόπο, αλλά γι</w:t>
      </w:r>
      <w:r>
        <w:rPr>
          <w:rFonts w:eastAsia="Times New Roman" w:cs="Times New Roman"/>
          <w:szCs w:val="24"/>
        </w:rPr>
        <w:t>’</w:t>
      </w:r>
      <w:r w:rsidRPr="00930E2B">
        <w:rPr>
          <w:rFonts w:eastAsia="Times New Roman" w:cs="Times New Roman"/>
          <w:szCs w:val="24"/>
        </w:rPr>
        <w:t xml:space="preserve"> αυτά που πίστευαν. </w:t>
      </w:r>
    </w:p>
    <w:p w14:paraId="7FFA638F" w14:textId="77777777" w:rsidR="00A26737" w:rsidRDefault="00182441">
      <w:pPr>
        <w:spacing w:line="600" w:lineRule="auto"/>
        <w:ind w:firstLine="720"/>
        <w:contextualSpacing/>
        <w:jc w:val="both"/>
        <w:rPr>
          <w:rFonts w:eastAsia="Times New Roman" w:cs="Times New Roman"/>
          <w:szCs w:val="24"/>
        </w:rPr>
      </w:pPr>
      <w:r w:rsidRPr="00930E2B">
        <w:rPr>
          <w:rFonts w:eastAsia="Times New Roman" w:cs="Times New Roman"/>
          <w:szCs w:val="24"/>
        </w:rPr>
        <w:lastRenderedPageBreak/>
        <w:t xml:space="preserve">Η Τουρκία μέχρι και σήμερα αρνείται να παραδεχθεί τα όσα έπραξαν οι </w:t>
      </w:r>
      <w:r>
        <w:rPr>
          <w:rFonts w:eastAsia="Times New Roman" w:cs="Times New Roman"/>
          <w:szCs w:val="24"/>
        </w:rPr>
        <w:t>Νεότουρκοι εις βάρος</w:t>
      </w:r>
      <w:r w:rsidRPr="00930E2B">
        <w:rPr>
          <w:rFonts w:eastAsia="Times New Roman" w:cs="Times New Roman"/>
          <w:szCs w:val="24"/>
        </w:rPr>
        <w:t xml:space="preserve"> των Ποντίων, αλλά και των Αρμενίων βεβαίως κατά το διάστημα </w:t>
      </w:r>
      <w:r>
        <w:rPr>
          <w:rFonts w:eastAsia="Times New Roman" w:cs="Times New Roman"/>
          <w:szCs w:val="24"/>
        </w:rPr>
        <w:t>1914</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1923, χωρίς να ξεχνούμε και τους </w:t>
      </w:r>
      <w:proofErr w:type="spellStart"/>
      <w:r>
        <w:rPr>
          <w:rFonts w:eastAsia="Times New Roman" w:cs="Times New Roman"/>
          <w:szCs w:val="24"/>
        </w:rPr>
        <w:t>Ασυρροχ</w:t>
      </w:r>
      <w:r w:rsidRPr="00930E2B">
        <w:rPr>
          <w:rFonts w:eastAsia="Times New Roman" w:cs="Times New Roman"/>
          <w:szCs w:val="24"/>
        </w:rPr>
        <w:t>αλδαίο</w:t>
      </w:r>
      <w:r w:rsidRPr="00930E2B">
        <w:rPr>
          <w:rFonts w:eastAsia="Times New Roman" w:cs="Times New Roman"/>
          <w:szCs w:val="24"/>
        </w:rPr>
        <w:t>υς</w:t>
      </w:r>
      <w:proofErr w:type="spellEnd"/>
      <w:r w:rsidRPr="00930E2B">
        <w:rPr>
          <w:rFonts w:eastAsia="Times New Roman" w:cs="Times New Roman"/>
          <w:szCs w:val="24"/>
        </w:rPr>
        <w:t xml:space="preserve"> σε </w:t>
      </w:r>
      <w:r>
        <w:rPr>
          <w:rFonts w:eastAsia="Times New Roman" w:cs="Times New Roman"/>
          <w:szCs w:val="24"/>
        </w:rPr>
        <w:t>ε</w:t>
      </w:r>
      <w:r w:rsidRPr="00930E2B">
        <w:rPr>
          <w:rFonts w:eastAsia="Times New Roman" w:cs="Times New Roman"/>
          <w:szCs w:val="24"/>
        </w:rPr>
        <w:t xml:space="preserve">κείνο το μωσαϊκό των χριστιανικών λαών της </w:t>
      </w:r>
      <w:proofErr w:type="spellStart"/>
      <w:r w:rsidRPr="00930E2B">
        <w:rPr>
          <w:rFonts w:eastAsia="Times New Roman" w:cs="Times New Roman"/>
          <w:szCs w:val="24"/>
        </w:rPr>
        <w:t>Ανατολίας</w:t>
      </w:r>
      <w:proofErr w:type="spellEnd"/>
      <w:r w:rsidRPr="00930E2B">
        <w:rPr>
          <w:rFonts w:eastAsia="Times New Roman" w:cs="Times New Roman"/>
          <w:szCs w:val="24"/>
        </w:rPr>
        <w:t>. Αρνείται να παραδεχθεί ότι προχώρησε τότε</w:t>
      </w:r>
      <w:r>
        <w:rPr>
          <w:rFonts w:eastAsia="Times New Roman" w:cs="Times New Roman"/>
          <w:szCs w:val="24"/>
        </w:rPr>
        <w:t xml:space="preserve"> σε τακτικές μ</w:t>
      </w:r>
      <w:r w:rsidRPr="00930E2B">
        <w:rPr>
          <w:rFonts w:eastAsia="Times New Roman" w:cs="Times New Roman"/>
          <w:szCs w:val="24"/>
        </w:rPr>
        <w:t>αζικής εξόντωσης των πληθυσμών στο όνομα της εθνοκάθαρσης. Η τουρκική διπλωματία οφείλει να ξαναδιαβάσει με</w:t>
      </w:r>
      <w:r>
        <w:rPr>
          <w:rFonts w:eastAsia="Times New Roman" w:cs="Times New Roman"/>
          <w:szCs w:val="24"/>
        </w:rPr>
        <w:t xml:space="preserve"> έναν</w:t>
      </w:r>
      <w:r w:rsidRPr="00930E2B">
        <w:rPr>
          <w:rFonts w:eastAsia="Times New Roman" w:cs="Times New Roman"/>
          <w:szCs w:val="24"/>
        </w:rPr>
        <w:t xml:space="preserve"> πανανθρώπινο ορθολογισμό τι</w:t>
      </w:r>
      <w:r w:rsidRPr="00930E2B">
        <w:rPr>
          <w:rFonts w:eastAsia="Times New Roman" w:cs="Times New Roman"/>
          <w:szCs w:val="24"/>
        </w:rPr>
        <w:t>ς πηγές της ιστορίας του τουρκικο</w:t>
      </w:r>
      <w:r>
        <w:rPr>
          <w:rFonts w:eastAsia="Times New Roman" w:cs="Times New Roman"/>
          <w:szCs w:val="24"/>
        </w:rPr>
        <w:t>ύ έθνους, να επισημάνει ιστορικές αλήθειε</w:t>
      </w:r>
      <w:r w:rsidRPr="00930E2B">
        <w:rPr>
          <w:rFonts w:eastAsia="Times New Roman" w:cs="Times New Roman"/>
          <w:szCs w:val="24"/>
        </w:rPr>
        <w:t>ς σχετικά με το ελληνικό έθνος δίνοντας έτσι</w:t>
      </w:r>
      <w:r>
        <w:rPr>
          <w:rFonts w:eastAsia="Times New Roman" w:cs="Times New Roman"/>
          <w:szCs w:val="24"/>
        </w:rPr>
        <w:t>,</w:t>
      </w:r>
      <w:r w:rsidRPr="00930E2B">
        <w:rPr>
          <w:rFonts w:eastAsia="Times New Roman" w:cs="Times New Roman"/>
          <w:szCs w:val="24"/>
        </w:rPr>
        <w:t xml:space="preserve"> κατά τον εικοστό πρώτο αιώνα</w:t>
      </w:r>
      <w:r>
        <w:rPr>
          <w:rFonts w:eastAsia="Times New Roman" w:cs="Times New Roman"/>
          <w:szCs w:val="24"/>
        </w:rPr>
        <w:t>,</w:t>
      </w:r>
      <w:r w:rsidRPr="00930E2B">
        <w:rPr>
          <w:rFonts w:eastAsia="Times New Roman" w:cs="Times New Roman"/>
          <w:szCs w:val="24"/>
        </w:rPr>
        <w:t xml:space="preserve"> χώρο σε μία εξομολογητική συγγνώμη για τις άδικες πράξεις σε βάρος των Ελλήνων του Πόντου. Ένα πλήθος αναφ</w:t>
      </w:r>
      <w:r w:rsidRPr="00930E2B">
        <w:rPr>
          <w:rFonts w:eastAsia="Times New Roman" w:cs="Times New Roman"/>
          <w:szCs w:val="24"/>
        </w:rPr>
        <w:t>ορών στη διεθνή βιβλιογραφία και σε κρατικά αρχεία διαφόρων χωρών αποτελούν τον αδ</w:t>
      </w:r>
      <w:r>
        <w:rPr>
          <w:rFonts w:eastAsia="Times New Roman" w:cs="Times New Roman"/>
          <w:szCs w:val="24"/>
        </w:rPr>
        <w:t>ιάψευστο μάρτυρα της πολιτικής Γ</w:t>
      </w:r>
      <w:r w:rsidRPr="00930E2B">
        <w:rPr>
          <w:rFonts w:eastAsia="Times New Roman" w:cs="Times New Roman"/>
          <w:szCs w:val="24"/>
        </w:rPr>
        <w:t>ενοκτονίας.</w:t>
      </w:r>
    </w:p>
    <w:p w14:paraId="7FFA6390" w14:textId="77777777" w:rsidR="00A26737" w:rsidRDefault="00182441">
      <w:pPr>
        <w:spacing w:line="600" w:lineRule="auto"/>
        <w:ind w:firstLine="720"/>
        <w:contextualSpacing/>
        <w:jc w:val="both"/>
        <w:rPr>
          <w:rFonts w:eastAsia="Times New Roman" w:cs="Times New Roman"/>
          <w:szCs w:val="24"/>
        </w:rPr>
      </w:pPr>
      <w:r w:rsidRPr="00930E2B">
        <w:rPr>
          <w:rFonts w:eastAsia="Times New Roman" w:cs="Times New Roman"/>
          <w:szCs w:val="24"/>
        </w:rPr>
        <w:t xml:space="preserve">Αγαπητοί συνάδελφοι και </w:t>
      </w:r>
      <w:proofErr w:type="spellStart"/>
      <w:r w:rsidRPr="00930E2B">
        <w:rPr>
          <w:rFonts w:eastAsia="Times New Roman" w:cs="Times New Roman"/>
          <w:szCs w:val="24"/>
        </w:rPr>
        <w:t>συναδέλφισσες</w:t>
      </w:r>
      <w:proofErr w:type="spellEnd"/>
      <w:r w:rsidRPr="00930E2B">
        <w:rPr>
          <w:rFonts w:eastAsia="Times New Roman" w:cs="Times New Roman"/>
          <w:szCs w:val="24"/>
        </w:rPr>
        <w:t>, ο</w:t>
      </w:r>
      <w:r>
        <w:rPr>
          <w:rFonts w:eastAsia="Times New Roman" w:cs="Times New Roman"/>
          <w:szCs w:val="24"/>
        </w:rPr>
        <w:t xml:space="preserve"> Πόντος στα </w:t>
      </w:r>
      <w:r>
        <w:rPr>
          <w:rFonts w:eastAsia="Times New Roman" w:cs="Times New Roman"/>
          <w:szCs w:val="24"/>
        </w:rPr>
        <w:t>β</w:t>
      </w:r>
      <w:r>
        <w:rPr>
          <w:rFonts w:eastAsia="Times New Roman" w:cs="Times New Roman"/>
          <w:szCs w:val="24"/>
        </w:rPr>
        <w:t>ορειοανατολικά παράλια της Τ</w:t>
      </w:r>
      <w:r w:rsidRPr="00930E2B">
        <w:rPr>
          <w:rFonts w:eastAsia="Times New Roman" w:cs="Times New Roman"/>
          <w:szCs w:val="24"/>
        </w:rPr>
        <w:t>ουρκίας πήρ</w:t>
      </w:r>
      <w:r>
        <w:rPr>
          <w:rFonts w:eastAsia="Times New Roman" w:cs="Times New Roman"/>
          <w:szCs w:val="24"/>
        </w:rPr>
        <w:t>ε το όνομά του από τον Εύξεινο Π</w:t>
      </w:r>
      <w:r w:rsidRPr="00930E2B">
        <w:rPr>
          <w:rFonts w:eastAsia="Times New Roman" w:cs="Times New Roman"/>
          <w:szCs w:val="24"/>
        </w:rPr>
        <w:t>όντο</w:t>
      </w:r>
      <w:r>
        <w:rPr>
          <w:rFonts w:eastAsia="Times New Roman" w:cs="Times New Roman"/>
          <w:szCs w:val="24"/>
        </w:rPr>
        <w:t xml:space="preserve">. </w:t>
      </w:r>
      <w:r>
        <w:rPr>
          <w:rFonts w:eastAsia="Times New Roman" w:cs="Times New Roman"/>
          <w:szCs w:val="24"/>
        </w:rPr>
        <w:t>Η</w:t>
      </w:r>
      <w:r w:rsidRPr="00930E2B">
        <w:rPr>
          <w:rFonts w:eastAsia="Times New Roman" w:cs="Times New Roman"/>
          <w:szCs w:val="24"/>
        </w:rPr>
        <w:t xml:space="preserve"> λέξη </w:t>
      </w:r>
      <w:r>
        <w:rPr>
          <w:rFonts w:eastAsia="Times New Roman" w:cs="Times New Roman"/>
          <w:szCs w:val="24"/>
        </w:rPr>
        <w:t xml:space="preserve">«Πόντος» </w:t>
      </w:r>
      <w:r w:rsidRPr="00930E2B">
        <w:rPr>
          <w:rFonts w:eastAsia="Times New Roman" w:cs="Times New Roman"/>
          <w:szCs w:val="24"/>
        </w:rPr>
        <w:t>όντως</w:t>
      </w:r>
      <w:r>
        <w:rPr>
          <w:rFonts w:eastAsia="Times New Roman" w:cs="Times New Roman"/>
          <w:szCs w:val="24"/>
        </w:rPr>
        <w:t>,</w:t>
      </w:r>
      <w:r w:rsidRPr="00930E2B">
        <w:rPr>
          <w:rFonts w:eastAsia="Times New Roman" w:cs="Times New Roman"/>
          <w:szCs w:val="24"/>
        </w:rPr>
        <w:t xml:space="preserve"> </w:t>
      </w:r>
      <w:r w:rsidRPr="00930E2B">
        <w:rPr>
          <w:rFonts w:eastAsia="Times New Roman" w:cs="Times New Roman"/>
          <w:szCs w:val="24"/>
        </w:rPr>
        <w:lastRenderedPageBreak/>
        <w:t>όπως γνωρίζετε</w:t>
      </w:r>
      <w:r>
        <w:rPr>
          <w:rFonts w:eastAsia="Times New Roman" w:cs="Times New Roman"/>
          <w:szCs w:val="24"/>
        </w:rPr>
        <w:t>,</w:t>
      </w:r>
      <w:r w:rsidRPr="00930E2B">
        <w:rPr>
          <w:rFonts w:eastAsia="Times New Roman" w:cs="Times New Roman"/>
          <w:szCs w:val="24"/>
        </w:rPr>
        <w:t xml:space="preserve"> σημαίνει </w:t>
      </w:r>
      <w:r>
        <w:rPr>
          <w:rFonts w:eastAsia="Times New Roman" w:cs="Times New Roman"/>
          <w:szCs w:val="24"/>
        </w:rPr>
        <w:t>«</w:t>
      </w:r>
      <w:r w:rsidRPr="00930E2B">
        <w:rPr>
          <w:rFonts w:eastAsia="Times New Roman" w:cs="Times New Roman"/>
          <w:szCs w:val="24"/>
        </w:rPr>
        <w:t>θάλασσα</w:t>
      </w:r>
      <w:r>
        <w:rPr>
          <w:rFonts w:eastAsia="Times New Roman" w:cs="Times New Roman"/>
          <w:szCs w:val="24"/>
        </w:rPr>
        <w:t>»</w:t>
      </w:r>
      <w:r w:rsidRPr="00930E2B">
        <w:rPr>
          <w:rFonts w:eastAsia="Times New Roman" w:cs="Times New Roman"/>
          <w:szCs w:val="24"/>
        </w:rPr>
        <w:t xml:space="preserve"> και </w:t>
      </w:r>
      <w:r>
        <w:rPr>
          <w:rFonts w:eastAsia="Times New Roman" w:cs="Times New Roman"/>
          <w:szCs w:val="24"/>
        </w:rPr>
        <w:t>«</w:t>
      </w:r>
      <w:r w:rsidRPr="00930E2B">
        <w:rPr>
          <w:rFonts w:eastAsia="Times New Roman" w:cs="Times New Roman"/>
          <w:szCs w:val="24"/>
        </w:rPr>
        <w:t>Εύξεινος</w:t>
      </w:r>
      <w:r>
        <w:rPr>
          <w:rFonts w:eastAsia="Times New Roman" w:cs="Times New Roman"/>
          <w:szCs w:val="24"/>
        </w:rPr>
        <w:t>»</w:t>
      </w:r>
      <w:r w:rsidRPr="00930E2B">
        <w:rPr>
          <w:rFonts w:eastAsia="Times New Roman" w:cs="Times New Roman"/>
          <w:szCs w:val="24"/>
        </w:rPr>
        <w:t xml:space="preserve"> σημαίνει </w:t>
      </w:r>
      <w:r>
        <w:rPr>
          <w:rFonts w:eastAsia="Times New Roman" w:cs="Times New Roman"/>
          <w:szCs w:val="24"/>
        </w:rPr>
        <w:t>«</w:t>
      </w:r>
      <w:r w:rsidRPr="00930E2B">
        <w:rPr>
          <w:rFonts w:eastAsia="Times New Roman" w:cs="Times New Roman"/>
          <w:szCs w:val="24"/>
        </w:rPr>
        <w:t>φιλ</w:t>
      </w:r>
      <w:r>
        <w:rPr>
          <w:rFonts w:eastAsia="Times New Roman" w:cs="Times New Roman"/>
          <w:szCs w:val="24"/>
        </w:rPr>
        <w:t>όξενη»</w:t>
      </w:r>
      <w:r w:rsidRPr="00930E2B">
        <w:rPr>
          <w:rFonts w:eastAsia="Times New Roman" w:cs="Times New Roman"/>
          <w:szCs w:val="24"/>
        </w:rPr>
        <w:t xml:space="preserve">. Ήταν μία φιλόξενη περιοχή, γιατί την κατοικούσαν φιλόξενοι άνθρωποι. </w:t>
      </w:r>
    </w:p>
    <w:p w14:paraId="7FFA6391" w14:textId="77777777" w:rsidR="00A26737" w:rsidRDefault="00182441">
      <w:pPr>
        <w:spacing w:line="600" w:lineRule="auto"/>
        <w:ind w:firstLine="720"/>
        <w:contextualSpacing/>
        <w:jc w:val="both"/>
        <w:rPr>
          <w:rFonts w:eastAsia="Times New Roman" w:cs="Times New Roman"/>
          <w:szCs w:val="24"/>
        </w:rPr>
      </w:pPr>
      <w:r w:rsidRPr="00930E2B">
        <w:rPr>
          <w:rFonts w:eastAsia="Times New Roman" w:cs="Times New Roman"/>
          <w:szCs w:val="24"/>
        </w:rPr>
        <w:t xml:space="preserve">Ως κίνημα η επανάσταση των Νεότουρκων το </w:t>
      </w:r>
      <w:r>
        <w:rPr>
          <w:rFonts w:eastAsia="Times New Roman" w:cs="Times New Roman"/>
          <w:szCs w:val="24"/>
        </w:rPr>
        <w:t>1908</w:t>
      </w:r>
      <w:r w:rsidRPr="00930E2B">
        <w:rPr>
          <w:rFonts w:eastAsia="Times New Roman" w:cs="Times New Roman"/>
          <w:szCs w:val="24"/>
        </w:rPr>
        <w:t xml:space="preserve"> υποσχέθηκε </w:t>
      </w:r>
      <w:r>
        <w:rPr>
          <w:rFonts w:eastAsia="Times New Roman" w:cs="Times New Roman"/>
          <w:szCs w:val="24"/>
        </w:rPr>
        <w:t>δ</w:t>
      </w:r>
      <w:r w:rsidRPr="00930E2B">
        <w:rPr>
          <w:rFonts w:eastAsia="Times New Roman" w:cs="Times New Roman"/>
          <w:szCs w:val="24"/>
        </w:rPr>
        <w:t xml:space="preserve">ικαιοσύνη, ελευθερία και </w:t>
      </w:r>
      <w:r>
        <w:rPr>
          <w:rFonts w:eastAsia="Times New Roman" w:cs="Times New Roman"/>
          <w:szCs w:val="24"/>
        </w:rPr>
        <w:t xml:space="preserve">ισότητα. </w:t>
      </w:r>
      <w:r>
        <w:rPr>
          <w:rFonts w:eastAsia="Times New Roman" w:cs="Times New Roman"/>
          <w:szCs w:val="24"/>
        </w:rPr>
        <w:t>Στην πράξη, όμως, καθοδηγήθηκε από το δόγμα «η Τουρκία στου</w:t>
      </w:r>
      <w:r w:rsidRPr="00930E2B">
        <w:rPr>
          <w:rFonts w:eastAsia="Times New Roman" w:cs="Times New Roman"/>
          <w:szCs w:val="24"/>
        </w:rPr>
        <w:t>ς Τούρκους</w:t>
      </w:r>
      <w:r>
        <w:rPr>
          <w:rFonts w:eastAsia="Times New Roman" w:cs="Times New Roman"/>
          <w:szCs w:val="24"/>
        </w:rPr>
        <w:t>»,</w:t>
      </w:r>
      <w:r w:rsidRPr="00930E2B">
        <w:rPr>
          <w:rFonts w:eastAsia="Times New Roman" w:cs="Times New Roman"/>
          <w:szCs w:val="24"/>
        </w:rPr>
        <w:t xml:space="preserve"> για να μετατραπεί από το </w:t>
      </w:r>
      <w:r>
        <w:rPr>
          <w:rFonts w:eastAsia="Times New Roman" w:cs="Times New Roman"/>
          <w:szCs w:val="24"/>
        </w:rPr>
        <w:t>1911</w:t>
      </w:r>
      <w:r w:rsidRPr="00930E2B">
        <w:rPr>
          <w:rFonts w:eastAsia="Times New Roman" w:cs="Times New Roman"/>
          <w:szCs w:val="24"/>
        </w:rPr>
        <w:t xml:space="preserve"> σε εθνικιστικό κίνημα με μέλημα την εκπόνηση ενός σχεδίου διωγμού των χριστιανικών πληθυσμών και εκτουρκισμ</w:t>
      </w:r>
      <w:r>
        <w:rPr>
          <w:rFonts w:eastAsia="Times New Roman" w:cs="Times New Roman"/>
          <w:szCs w:val="24"/>
        </w:rPr>
        <w:t>ού</w:t>
      </w:r>
      <w:r w:rsidRPr="00930E2B">
        <w:rPr>
          <w:rFonts w:eastAsia="Times New Roman" w:cs="Times New Roman"/>
          <w:szCs w:val="24"/>
        </w:rPr>
        <w:t xml:space="preserve"> της περιοχής. </w:t>
      </w:r>
    </w:p>
    <w:p w14:paraId="7FFA6392" w14:textId="77777777" w:rsidR="00A26737" w:rsidRDefault="00182441">
      <w:pPr>
        <w:spacing w:line="600" w:lineRule="auto"/>
        <w:ind w:firstLine="720"/>
        <w:contextualSpacing/>
        <w:jc w:val="both"/>
        <w:rPr>
          <w:rFonts w:eastAsia="Times New Roman" w:cs="Times New Roman"/>
          <w:szCs w:val="24"/>
        </w:rPr>
      </w:pPr>
      <w:r>
        <w:rPr>
          <w:rFonts w:eastAsia="Times New Roman" w:cs="Times New Roman"/>
          <w:szCs w:val="24"/>
        </w:rPr>
        <w:t>Η Γ</w:t>
      </w:r>
      <w:r w:rsidRPr="00930E2B">
        <w:rPr>
          <w:rFonts w:eastAsia="Times New Roman" w:cs="Times New Roman"/>
          <w:szCs w:val="24"/>
        </w:rPr>
        <w:t>ε</w:t>
      </w:r>
      <w:r>
        <w:rPr>
          <w:rFonts w:eastAsia="Times New Roman" w:cs="Times New Roman"/>
          <w:szCs w:val="24"/>
        </w:rPr>
        <w:t>νοκτονία άρχισε ουσιαστικ</w:t>
      </w:r>
      <w:r>
        <w:rPr>
          <w:rFonts w:eastAsia="Times New Roman" w:cs="Times New Roman"/>
          <w:szCs w:val="24"/>
        </w:rPr>
        <w:t>ά με τα γεγονότα του Α΄ Π</w:t>
      </w:r>
      <w:r w:rsidRPr="00930E2B">
        <w:rPr>
          <w:rFonts w:eastAsia="Times New Roman" w:cs="Times New Roman"/>
          <w:szCs w:val="24"/>
        </w:rPr>
        <w:t xml:space="preserve">αγκοσμίου </w:t>
      </w:r>
      <w:r>
        <w:rPr>
          <w:rFonts w:eastAsia="Times New Roman" w:cs="Times New Roman"/>
          <w:szCs w:val="24"/>
        </w:rPr>
        <w:t>Π</w:t>
      </w:r>
      <w:r w:rsidRPr="00930E2B">
        <w:rPr>
          <w:rFonts w:eastAsia="Times New Roman" w:cs="Times New Roman"/>
          <w:szCs w:val="24"/>
        </w:rPr>
        <w:t xml:space="preserve">ολέμου από το </w:t>
      </w:r>
      <w:r>
        <w:rPr>
          <w:rFonts w:eastAsia="Times New Roman" w:cs="Times New Roman"/>
          <w:szCs w:val="24"/>
        </w:rPr>
        <w:t>1914</w:t>
      </w:r>
      <w:r w:rsidRPr="00930E2B">
        <w:rPr>
          <w:rFonts w:eastAsia="Times New Roman" w:cs="Times New Roman"/>
          <w:szCs w:val="24"/>
        </w:rPr>
        <w:t xml:space="preserve"> και τελείωσε με την ήττα των Γερμανών, δηλαδή των </w:t>
      </w:r>
      <w:r>
        <w:rPr>
          <w:rFonts w:eastAsia="Times New Roman" w:cs="Times New Roman"/>
          <w:szCs w:val="24"/>
        </w:rPr>
        <w:t>Κεντρικών Δ</w:t>
      </w:r>
      <w:r w:rsidRPr="00930E2B">
        <w:rPr>
          <w:rFonts w:eastAsia="Times New Roman" w:cs="Times New Roman"/>
          <w:szCs w:val="24"/>
        </w:rPr>
        <w:t xml:space="preserve">υνάμεων το </w:t>
      </w:r>
      <w:r>
        <w:rPr>
          <w:rFonts w:eastAsia="Times New Roman" w:cs="Times New Roman"/>
          <w:szCs w:val="24"/>
        </w:rPr>
        <w:t>1918</w:t>
      </w:r>
      <w:r w:rsidRPr="00930E2B">
        <w:rPr>
          <w:rFonts w:eastAsia="Times New Roman" w:cs="Times New Roman"/>
          <w:szCs w:val="24"/>
        </w:rPr>
        <w:t xml:space="preserve">. Συνεχίστηκε και πέρα από το </w:t>
      </w:r>
      <w:r>
        <w:rPr>
          <w:rFonts w:eastAsia="Times New Roman" w:cs="Times New Roman"/>
          <w:szCs w:val="24"/>
        </w:rPr>
        <w:t>1918</w:t>
      </w:r>
      <w:r w:rsidRPr="00930E2B">
        <w:rPr>
          <w:rFonts w:eastAsia="Times New Roman" w:cs="Times New Roman"/>
          <w:szCs w:val="24"/>
        </w:rPr>
        <w:t xml:space="preserve"> έως τ</w:t>
      </w:r>
      <w:r>
        <w:rPr>
          <w:rFonts w:eastAsia="Times New Roman" w:cs="Times New Roman"/>
          <w:szCs w:val="24"/>
        </w:rPr>
        <w:t>ο 1921, όταν δηλαδή ακολουθήσαν</w:t>
      </w:r>
      <w:r w:rsidRPr="00930E2B">
        <w:rPr>
          <w:rFonts w:eastAsia="Times New Roman" w:cs="Times New Roman"/>
          <w:szCs w:val="24"/>
        </w:rPr>
        <w:t xml:space="preserve"> τ</w:t>
      </w:r>
      <w:r>
        <w:rPr>
          <w:rFonts w:eastAsia="Times New Roman" w:cs="Times New Roman"/>
          <w:szCs w:val="24"/>
        </w:rPr>
        <w:t xml:space="preserve">ο 1919 </w:t>
      </w:r>
      <w:r w:rsidRPr="00930E2B">
        <w:rPr>
          <w:rFonts w:eastAsia="Times New Roman" w:cs="Times New Roman"/>
          <w:szCs w:val="24"/>
        </w:rPr>
        <w:t>οι ε</w:t>
      </w:r>
      <w:r>
        <w:rPr>
          <w:rFonts w:eastAsia="Times New Roman" w:cs="Times New Roman"/>
          <w:szCs w:val="24"/>
        </w:rPr>
        <w:t>λληνοτουρκικές συγκρούσεις στα μ</w:t>
      </w:r>
      <w:r w:rsidRPr="00930E2B">
        <w:rPr>
          <w:rFonts w:eastAsia="Times New Roman" w:cs="Times New Roman"/>
          <w:szCs w:val="24"/>
        </w:rPr>
        <w:t>ικρασιατι</w:t>
      </w:r>
      <w:r w:rsidRPr="00930E2B">
        <w:rPr>
          <w:rFonts w:eastAsia="Times New Roman" w:cs="Times New Roman"/>
          <w:szCs w:val="24"/>
        </w:rPr>
        <w:t xml:space="preserve">κά εδάφη που ολοκληρώθηκαν </w:t>
      </w:r>
      <w:r>
        <w:rPr>
          <w:rFonts w:eastAsia="Times New Roman" w:cs="Times New Roman"/>
          <w:szCs w:val="24"/>
        </w:rPr>
        <w:t>το 1922</w:t>
      </w:r>
      <w:r w:rsidRPr="00930E2B">
        <w:rPr>
          <w:rFonts w:eastAsia="Times New Roman" w:cs="Times New Roman"/>
          <w:szCs w:val="24"/>
        </w:rPr>
        <w:t xml:space="preserve"> με την καταστροφή των παραλίων της Μικράς Ασίας και το κάψιμο της </w:t>
      </w:r>
      <w:r>
        <w:rPr>
          <w:rFonts w:eastAsia="Times New Roman" w:cs="Times New Roman"/>
          <w:szCs w:val="24"/>
        </w:rPr>
        <w:t>Σμύρνης</w:t>
      </w:r>
      <w:r w:rsidRPr="00930E2B">
        <w:rPr>
          <w:rFonts w:eastAsia="Times New Roman" w:cs="Times New Roman"/>
          <w:szCs w:val="24"/>
        </w:rPr>
        <w:t xml:space="preserve">.  </w:t>
      </w:r>
    </w:p>
    <w:p w14:paraId="7FFA6393"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κτυπάει προειδοποιητικά το κουδούνι λήξεως του χρόνου ομιλίας του κυρίου Βουλευτή) </w:t>
      </w:r>
    </w:p>
    <w:p w14:paraId="7FFA6394"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Μισό λεπτό, κύριε Πρόεδρε.</w:t>
      </w:r>
    </w:p>
    <w:p w14:paraId="7FFA6395" w14:textId="77777777" w:rsidR="00A26737" w:rsidRDefault="00182441">
      <w:pPr>
        <w:spacing w:line="600" w:lineRule="auto"/>
        <w:ind w:firstLine="720"/>
        <w:jc w:val="both"/>
        <w:rPr>
          <w:rFonts w:eastAsia="Times New Roman"/>
          <w:szCs w:val="24"/>
        </w:rPr>
      </w:pPr>
      <w:r>
        <w:rPr>
          <w:rFonts w:eastAsia="Times New Roman"/>
          <w:szCs w:val="24"/>
        </w:rPr>
        <w:t>Οι Έλληνες του Π</w:t>
      </w:r>
      <w:r>
        <w:rPr>
          <w:rFonts w:eastAsia="Times New Roman"/>
          <w:szCs w:val="24"/>
        </w:rPr>
        <w:t>όντου με πρόσχημα την ασφάλεια του τουρκικού κράτους υπέστησαν σφαγές, εκτοπίσεις, υποχρεώθηκαν σε πορείες θανάτου στην έρημο χωρίς τροφή και νερό και όλα αυτά γιατί κάποια άρρωστα, θα λέγαμε εμείς τώρα, μυαλά αποφάσισαν ότι οι Έλληνες του Πόντου δεν χωρού</w:t>
      </w:r>
      <w:r>
        <w:rPr>
          <w:rFonts w:eastAsia="Times New Roman"/>
          <w:szCs w:val="24"/>
        </w:rPr>
        <w:t xml:space="preserve">σαν, δεν έπρεπε να υπάρχουν στο νέο τουρκικό κράτος στο όνομα της ελληνικής καθαρότητας. Η τρομοκρατία, τα εργατικά τάγματα </w:t>
      </w:r>
      <w:proofErr w:type="spellStart"/>
      <w:r>
        <w:rPr>
          <w:rFonts w:eastAsia="Times New Roman"/>
          <w:szCs w:val="24"/>
        </w:rPr>
        <w:t>αμελέ</w:t>
      </w:r>
      <w:proofErr w:type="spellEnd"/>
      <w:r>
        <w:rPr>
          <w:rFonts w:eastAsia="Times New Roman"/>
          <w:szCs w:val="24"/>
        </w:rPr>
        <w:t xml:space="preserve"> </w:t>
      </w:r>
      <w:proofErr w:type="spellStart"/>
      <w:r>
        <w:rPr>
          <w:rFonts w:eastAsia="Times New Roman"/>
          <w:szCs w:val="24"/>
        </w:rPr>
        <w:t>ταμπουρού</w:t>
      </w:r>
      <w:proofErr w:type="spellEnd"/>
      <w:r>
        <w:rPr>
          <w:rFonts w:eastAsia="Times New Roman"/>
          <w:szCs w:val="24"/>
        </w:rPr>
        <w:t>, οι εξορίες, η κρεμάλα, οι πυρπολήσεις των χωριών και οι δολοφονίες ανάγκασαν του Έλληνες να πάρουν τα βουνά, φτιάχν</w:t>
      </w:r>
      <w:r>
        <w:rPr>
          <w:rFonts w:eastAsia="Times New Roman"/>
          <w:szCs w:val="24"/>
        </w:rPr>
        <w:t>οντας αντάρτικο με σκοπό την προστασία των αμάχων. Άνθρωποι που είχαν εκεί τις εστίες τους για αιώνες υποχρεώθηκαν βιαίως να τις εγκαταλείψουν, ενώ οι περισσότεροι βρήκαν τον άδικο θάνατο στον δρόμο για την εγκατάσταση σε νέα άγνωστη γη.</w:t>
      </w:r>
    </w:p>
    <w:p w14:paraId="7FFA6396" w14:textId="77777777" w:rsidR="00A26737" w:rsidRDefault="00182441">
      <w:pPr>
        <w:spacing w:line="600" w:lineRule="auto"/>
        <w:ind w:firstLine="720"/>
        <w:jc w:val="both"/>
        <w:rPr>
          <w:rFonts w:eastAsia="Times New Roman"/>
          <w:szCs w:val="24"/>
        </w:rPr>
      </w:pPr>
      <w:r>
        <w:rPr>
          <w:rFonts w:eastAsia="Times New Roman"/>
          <w:szCs w:val="24"/>
        </w:rPr>
        <w:lastRenderedPageBreak/>
        <w:t>Π</w:t>
      </w:r>
      <w:r>
        <w:rPr>
          <w:rFonts w:eastAsia="Times New Roman"/>
          <w:szCs w:val="24"/>
        </w:rPr>
        <w:t>άλι, όμως, ο επίλ</w:t>
      </w:r>
      <w:r>
        <w:rPr>
          <w:rFonts w:eastAsia="Times New Roman"/>
          <w:szCs w:val="24"/>
        </w:rPr>
        <w:t xml:space="preserve">ογος δεν είχε γραφτεί, καθώς αυτός γράφτηκε με τον ξεριζωμό των επιζώντων. Με τη </w:t>
      </w:r>
      <w:r>
        <w:rPr>
          <w:rFonts w:eastAsia="Times New Roman"/>
          <w:szCs w:val="24"/>
        </w:rPr>
        <w:t>σ</w:t>
      </w:r>
      <w:r>
        <w:rPr>
          <w:rFonts w:eastAsia="Times New Roman"/>
          <w:szCs w:val="24"/>
        </w:rPr>
        <w:t>υνθήκη της ανταλλαγής των πληθυσμών μεταξύ της Ελλάδας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Τουρκίας έφυγαν για την Ελλάδα και οι τελευταίοι Πόντιοι. Κανένας δεν έμεινε πίσω εκτός από αυτούς που εξισλαμίστηκαν</w:t>
      </w:r>
      <w:r>
        <w:rPr>
          <w:rFonts w:eastAsia="Times New Roman"/>
          <w:szCs w:val="24"/>
        </w:rPr>
        <w:t xml:space="preserve"> με τη βία και αυτό ήταν το τραγικό τέλος του ελληνισμού. </w:t>
      </w:r>
    </w:p>
    <w:p w14:paraId="7FFA6397" w14:textId="77777777" w:rsidR="00A26737" w:rsidRDefault="00182441">
      <w:pPr>
        <w:spacing w:line="600" w:lineRule="auto"/>
        <w:ind w:firstLine="720"/>
        <w:jc w:val="both"/>
        <w:rPr>
          <w:rFonts w:eastAsia="Times New Roman"/>
          <w:szCs w:val="24"/>
        </w:rPr>
      </w:pPr>
      <w:r>
        <w:rPr>
          <w:rFonts w:eastAsia="Times New Roman"/>
          <w:szCs w:val="24"/>
        </w:rPr>
        <w:t>Η 19</w:t>
      </w:r>
      <w:r w:rsidRPr="008F03ED">
        <w:rPr>
          <w:rFonts w:eastAsia="Times New Roman"/>
          <w:szCs w:val="24"/>
          <w:vertAlign w:val="superscript"/>
        </w:rPr>
        <w:t>η</w:t>
      </w:r>
      <w:r>
        <w:rPr>
          <w:rFonts w:eastAsia="Times New Roman"/>
          <w:szCs w:val="24"/>
        </w:rPr>
        <w:t xml:space="preserve"> Μαΐου καθιερώθηκε ως ημέρα μνήμης της Γενοκτονίας του Ποντιακού Ελληνισμού, ημέρα που στα 1919 ο </w:t>
      </w:r>
      <w:proofErr w:type="spellStart"/>
      <w:r>
        <w:rPr>
          <w:rFonts w:eastAsia="Times New Roman"/>
          <w:szCs w:val="24"/>
        </w:rPr>
        <w:t>Κεμάλ</w:t>
      </w:r>
      <w:proofErr w:type="spellEnd"/>
      <w:r>
        <w:rPr>
          <w:rFonts w:eastAsia="Times New Roman"/>
          <w:szCs w:val="24"/>
        </w:rPr>
        <w:t xml:space="preserve"> </w:t>
      </w:r>
      <w:proofErr w:type="spellStart"/>
      <w:r>
        <w:rPr>
          <w:rFonts w:eastAsia="Times New Roman"/>
          <w:szCs w:val="24"/>
        </w:rPr>
        <w:t>Ατατούρκ</w:t>
      </w:r>
      <w:proofErr w:type="spellEnd"/>
      <w:r>
        <w:rPr>
          <w:rFonts w:eastAsia="Times New Roman"/>
          <w:szCs w:val="24"/>
        </w:rPr>
        <w:t xml:space="preserve"> αποβιβαζόταν στη Σαμψούντα για τη δεύτερη φάση της σφαγής, φρονώντας πως είναι </w:t>
      </w:r>
      <w:r>
        <w:rPr>
          <w:rFonts w:eastAsia="Times New Roman"/>
          <w:szCs w:val="24"/>
        </w:rPr>
        <w:t>ο μόνος τρόπος μετατροπής μιας πολυεθνικής χώρας σε εθνικό κράτος.</w:t>
      </w:r>
    </w:p>
    <w:p w14:paraId="7FFA6398" w14:textId="77777777" w:rsidR="00A26737" w:rsidRDefault="00182441">
      <w:pPr>
        <w:spacing w:line="600" w:lineRule="auto"/>
        <w:ind w:firstLine="720"/>
        <w:jc w:val="both"/>
        <w:rPr>
          <w:rFonts w:eastAsia="Times New Roman"/>
          <w:szCs w:val="24"/>
        </w:rPr>
      </w:pPr>
      <w:r>
        <w:rPr>
          <w:rFonts w:eastAsia="Times New Roman"/>
          <w:szCs w:val="24"/>
        </w:rPr>
        <w:t>Αυτόν τον ζόφο, τον θάνατο και τη δυστυχία καλούμαστε να θυμηθούμε όχι για να συντηρήσουμε μ</w:t>
      </w:r>
      <w:r>
        <w:rPr>
          <w:rFonts w:eastAsia="Times New Roman"/>
          <w:szCs w:val="24"/>
        </w:rPr>
        <w:t>ί</w:t>
      </w:r>
      <w:r>
        <w:rPr>
          <w:rFonts w:eastAsia="Times New Roman"/>
          <w:szCs w:val="24"/>
        </w:rPr>
        <w:t xml:space="preserve">α αιώνια αντιπαλότητα με την Τουρκία, αγαπητοί συνάδελφοί, ή ακόμη χειρότερα και να συντηρούμε </w:t>
      </w:r>
      <w:r>
        <w:rPr>
          <w:rFonts w:eastAsia="Times New Roman"/>
          <w:szCs w:val="24"/>
        </w:rPr>
        <w:t xml:space="preserve">και να δημιουργούμε στις νέες γενιές συναισθήματα αντεκδίκησης. Μακριά από εμάς αυτές οι αντιλήψεις. Ωστόσο, δεν θα ήταν υπερβολή εάν υποστηρίζαμε ότι αυτό που έγινε στα χρόνια της νεοτουρκικής τρομοκρατίας στον </w:t>
      </w:r>
      <w:r>
        <w:rPr>
          <w:rFonts w:eastAsia="Times New Roman"/>
          <w:szCs w:val="24"/>
        </w:rPr>
        <w:lastRenderedPageBreak/>
        <w:t>Πόντο ξεκινά από το αίσθημα υπεροχής των φαν</w:t>
      </w:r>
      <w:r>
        <w:rPr>
          <w:rFonts w:eastAsia="Times New Roman"/>
          <w:szCs w:val="24"/>
        </w:rPr>
        <w:t>ατικών, των φονταμενταλιστών μουσουλμάνων αλλά και περιφρόνησης απέναντι σε καθετί μη ισλαμικό.</w:t>
      </w:r>
    </w:p>
    <w:p w14:paraId="7FFA6399" w14:textId="77777777" w:rsidR="00A26737" w:rsidRDefault="00182441">
      <w:pPr>
        <w:spacing w:line="600" w:lineRule="auto"/>
        <w:ind w:firstLine="720"/>
        <w:jc w:val="both"/>
        <w:rPr>
          <w:rFonts w:eastAsia="Times New Roman"/>
          <w:szCs w:val="24"/>
        </w:rPr>
      </w:pPr>
      <w:r>
        <w:rPr>
          <w:rFonts w:eastAsia="Times New Roman"/>
          <w:szCs w:val="24"/>
        </w:rPr>
        <w:t>Από τέτοιου είδους ιδεολογικές μονομέρειες υπέφερε επανειλημμένως η ανθρωπότητα, όπως ο ναζισμός ή ο φασισμός, μονομέρεια αλλά και αδιαλλαξία που οφείλει να απο</w:t>
      </w:r>
      <w:r>
        <w:rPr>
          <w:rFonts w:eastAsia="Times New Roman"/>
          <w:szCs w:val="24"/>
        </w:rPr>
        <w:t xml:space="preserve">τινάξει και σήμερα ο Τούρκος Πρόεδρος </w:t>
      </w:r>
      <w:proofErr w:type="spellStart"/>
      <w:r>
        <w:rPr>
          <w:rFonts w:eastAsia="Times New Roman"/>
          <w:szCs w:val="24"/>
        </w:rPr>
        <w:t>Ταγίπ</w:t>
      </w:r>
      <w:proofErr w:type="spellEnd"/>
      <w:r>
        <w:rPr>
          <w:rFonts w:eastAsia="Times New Roman"/>
          <w:szCs w:val="24"/>
        </w:rPr>
        <w:t xml:space="preserve"> </w:t>
      </w:r>
      <w:proofErr w:type="spellStart"/>
      <w:r>
        <w:rPr>
          <w:rFonts w:eastAsia="Times New Roman"/>
          <w:szCs w:val="24"/>
        </w:rPr>
        <w:t>Ερντογάν</w:t>
      </w:r>
      <w:proofErr w:type="spellEnd"/>
      <w:r>
        <w:rPr>
          <w:rFonts w:eastAsia="Times New Roman"/>
          <w:szCs w:val="24"/>
        </w:rPr>
        <w:t>, συμπεριφερόμενος ως σουλτάνος στις σχέσεις του με την Ελλάδα την Κύπρο και τον υπόλοιπο κόσμο, καθώς δηλητηριάζουν τη γειτονία μας αλλά και την ευρύτερη συνύπαρξη.</w:t>
      </w:r>
    </w:p>
    <w:p w14:paraId="7FFA639A" w14:textId="77777777" w:rsidR="00A26737" w:rsidRDefault="00182441">
      <w:pPr>
        <w:spacing w:line="600" w:lineRule="auto"/>
        <w:ind w:firstLine="720"/>
        <w:jc w:val="both"/>
        <w:rPr>
          <w:rFonts w:eastAsia="Times New Roman"/>
          <w:szCs w:val="24"/>
        </w:rPr>
      </w:pPr>
      <w:r>
        <w:rPr>
          <w:rFonts w:eastAsia="Times New Roman"/>
          <w:szCs w:val="24"/>
        </w:rPr>
        <w:t xml:space="preserve">Καλούμαστε σήμερα, κύριοι συνάδελφοι, </w:t>
      </w:r>
      <w:r>
        <w:rPr>
          <w:rFonts w:eastAsia="Times New Roman"/>
          <w:szCs w:val="24"/>
        </w:rPr>
        <w:t>να μνημονεύσουμε τους προγόνους μας ακριβώς για να διασφαλίσουμε ότι τέτοιες ανθρώπινες τραγωδίες δεν θα επαναληφθούν ποτέ ξανά από κανέναν. Να θυμηθούμε, όμως, αλλά και να κατανοήσουμε ποιες είναι οι πραγματικές απειλές για την ειρήνη και τη δημοκρατία, α</w:t>
      </w:r>
      <w:r>
        <w:rPr>
          <w:rFonts w:eastAsia="Times New Roman"/>
          <w:szCs w:val="24"/>
        </w:rPr>
        <w:t>πειλές που φαίνεται πως κάποιοι συμπολίτες μας εδώ στη χώρα μας τις έχουν ξεχάσει και τις αγνοούν και στήνουν ευήκοα όντα σε κήρυκες μίσους και σε πατριδοκάπηλους. Αυτός είναι ο λόγος που θα επιθυμούσαμε η γειτονική χώρα να αναλάβει την ιστορική ευθύνη για</w:t>
      </w:r>
      <w:r>
        <w:rPr>
          <w:rFonts w:eastAsia="Times New Roman"/>
          <w:szCs w:val="24"/>
        </w:rPr>
        <w:t xml:space="preserve"> εκείνα τα </w:t>
      </w:r>
      <w:r>
        <w:rPr>
          <w:rFonts w:eastAsia="Times New Roman"/>
          <w:szCs w:val="24"/>
        </w:rPr>
        <w:lastRenderedPageBreak/>
        <w:t>τραγικά γεγονότα, όχι για να υποχρεωθεί αποκλειστικά σε απολογία, αλλά για να διασφαλίσουμε και οι δύο λαοί ότι δεν θα υπάρξουν ξανά ανάλογες τραγωδίες και δυστυχίες.</w:t>
      </w:r>
    </w:p>
    <w:p w14:paraId="7FFA639B" w14:textId="77777777" w:rsidR="00A26737" w:rsidRDefault="00182441">
      <w:pPr>
        <w:spacing w:line="600" w:lineRule="auto"/>
        <w:ind w:firstLine="720"/>
        <w:jc w:val="both"/>
        <w:rPr>
          <w:rFonts w:eastAsia="Times New Roman"/>
          <w:szCs w:val="24"/>
        </w:rPr>
      </w:pPr>
      <w:r>
        <w:rPr>
          <w:rFonts w:eastAsia="Times New Roman"/>
          <w:szCs w:val="24"/>
        </w:rPr>
        <w:t>Αναλογιζόμενος, λοιπόν, τι θα μπορούσαμε να κάνουμε ως χώρα απέναντι στην ιστο</w:t>
      </w:r>
      <w:r>
        <w:rPr>
          <w:rFonts w:eastAsia="Times New Roman"/>
          <w:szCs w:val="24"/>
        </w:rPr>
        <w:t xml:space="preserve">ρική αυτή μνήμη των τριακοσίων πενήντα τριών χιλιάδων θυμάτων των Ελλήνων του Πόντου, θα έλεγα ότι οφείλουμε να στεκόμαστε με σεβασμό, νηφαλιότητα και υπευθυνότητα, με τη γνώση θεμέλιο και κινητήριο δύναμη. Γι’ αυτό και πρέπει να διδάξουμε την ιστορία του </w:t>
      </w:r>
      <w:r>
        <w:rPr>
          <w:rFonts w:eastAsia="Times New Roman"/>
          <w:szCs w:val="24"/>
        </w:rPr>
        <w:t>Πόντου στα ελληνόπουλά μας. Σήμερα μάς ακούνε τα ελληνόπουλα από τα θεωρεία της Βουλής.</w:t>
      </w:r>
    </w:p>
    <w:p w14:paraId="7FFA639C" w14:textId="77777777" w:rsidR="00A26737" w:rsidRDefault="00182441">
      <w:pPr>
        <w:spacing w:line="600" w:lineRule="auto"/>
        <w:ind w:firstLine="720"/>
        <w:jc w:val="both"/>
        <w:rPr>
          <w:rFonts w:eastAsia="Times New Roman"/>
          <w:szCs w:val="24"/>
        </w:rPr>
      </w:pPr>
      <w:r>
        <w:rPr>
          <w:rFonts w:eastAsia="Times New Roman"/>
          <w:szCs w:val="24"/>
        </w:rPr>
        <w:t>Παράλληλα, πρέπει να καταστήσουμε σαφές στην τουρκική ηγεσία πως είναι αδύνατον να σκέφτεται την ένταξή της ως μέλος της ευρωπαϊκής οικογένειας που διέπουν οι αρχές του</w:t>
      </w:r>
      <w:r>
        <w:rPr>
          <w:rFonts w:eastAsia="Times New Roman"/>
          <w:szCs w:val="24"/>
        </w:rPr>
        <w:t xml:space="preserve"> διαφωτισμού, παρατείνοντας επ’ </w:t>
      </w:r>
      <w:proofErr w:type="spellStart"/>
      <w:r>
        <w:rPr>
          <w:rFonts w:eastAsia="Times New Roman"/>
          <w:szCs w:val="24"/>
        </w:rPr>
        <w:t>αόριστον</w:t>
      </w:r>
      <w:proofErr w:type="spellEnd"/>
      <w:r>
        <w:rPr>
          <w:rFonts w:eastAsia="Times New Roman"/>
          <w:szCs w:val="24"/>
        </w:rPr>
        <w:t xml:space="preserve"> τη δημόσια συγγνώμη για το φορτίο σφαγών και αίματος που κουβαλά στην πλάτη της, μ</w:t>
      </w:r>
      <w:r>
        <w:rPr>
          <w:rFonts w:eastAsia="Times New Roman"/>
          <w:szCs w:val="24"/>
        </w:rPr>
        <w:t>ί</w:t>
      </w:r>
      <w:r>
        <w:rPr>
          <w:rFonts w:eastAsia="Times New Roman"/>
          <w:szCs w:val="24"/>
        </w:rPr>
        <w:t xml:space="preserve">α συγγνώμη από την οποία θα εξέλθει ωφελημένη. </w:t>
      </w:r>
      <w:r>
        <w:rPr>
          <w:rFonts w:eastAsia="Times New Roman"/>
          <w:szCs w:val="24"/>
        </w:rPr>
        <w:t>Ό</w:t>
      </w:r>
      <w:r>
        <w:rPr>
          <w:rFonts w:eastAsia="Times New Roman"/>
          <w:szCs w:val="24"/>
        </w:rPr>
        <w:t xml:space="preserve">χι για να ταπεινωθεί το τουρκικό έθνος, αλλά για </w:t>
      </w:r>
      <w:r>
        <w:rPr>
          <w:rFonts w:eastAsia="Times New Roman"/>
          <w:szCs w:val="24"/>
        </w:rPr>
        <w:lastRenderedPageBreak/>
        <w:t>να αποδοθεί η πρέπουσα δικαίωση των</w:t>
      </w:r>
      <w:r>
        <w:rPr>
          <w:rFonts w:eastAsia="Times New Roman"/>
          <w:szCs w:val="24"/>
        </w:rPr>
        <w:t xml:space="preserve"> ψυχών των εκατοντάδων χιλιάδων θυμάτων, για να μπορέσουμε εν τέλει να δομήσουμε ένα καλύτερο μέλλον για τις επερχόμενος γενεές, αφήνοντας τη βία, το μίσος και τον</w:t>
      </w:r>
      <w:r w:rsidRPr="00E54119">
        <w:rPr>
          <w:rFonts w:eastAsia="Times New Roman"/>
          <w:szCs w:val="24"/>
        </w:rPr>
        <w:t xml:space="preserve"> </w:t>
      </w:r>
      <w:r>
        <w:rPr>
          <w:rFonts w:eastAsia="Times New Roman"/>
          <w:szCs w:val="24"/>
        </w:rPr>
        <w:t>άρρωστο διαφορετικό να κατοικούν πλέον μόνο στις μαύρες σελίδες των βιβλίων της ιστορίας.</w:t>
      </w:r>
    </w:p>
    <w:p w14:paraId="7FFA639D" w14:textId="77777777" w:rsidR="00A26737" w:rsidRDefault="00182441">
      <w:pPr>
        <w:spacing w:line="600" w:lineRule="auto"/>
        <w:ind w:firstLine="720"/>
        <w:jc w:val="both"/>
        <w:rPr>
          <w:rFonts w:eastAsia="Times New Roman"/>
          <w:szCs w:val="24"/>
        </w:rPr>
      </w:pPr>
      <w:r>
        <w:rPr>
          <w:rFonts w:eastAsia="Times New Roman"/>
          <w:szCs w:val="24"/>
        </w:rPr>
        <w:t>Σας ευχαριστώ, κύριοι συνάδελφοι.</w:t>
      </w:r>
    </w:p>
    <w:p w14:paraId="7FFA639E" w14:textId="77777777" w:rsidR="00A26737" w:rsidRDefault="00182441">
      <w:pPr>
        <w:spacing w:line="600" w:lineRule="auto"/>
        <w:ind w:firstLine="720"/>
        <w:jc w:val="center"/>
        <w:rPr>
          <w:rFonts w:eastAsia="Times New Roman"/>
          <w:szCs w:val="24"/>
        </w:rPr>
      </w:pPr>
      <w:r>
        <w:rPr>
          <w:rFonts w:eastAsia="Times New Roman"/>
          <w:szCs w:val="24"/>
        </w:rPr>
        <w:t>(Χειροκροτήματα)</w:t>
      </w:r>
    </w:p>
    <w:p w14:paraId="7FFA639F" w14:textId="77777777" w:rsidR="00A26737" w:rsidRDefault="00182441">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 κ. </w:t>
      </w:r>
      <w:proofErr w:type="spellStart"/>
      <w:r>
        <w:rPr>
          <w:rFonts w:eastAsia="Times New Roman" w:cs="Times New Roman"/>
          <w:szCs w:val="24"/>
        </w:rPr>
        <w:t>Βεσυρόπουλος</w:t>
      </w:r>
      <w:proofErr w:type="spellEnd"/>
      <w:r>
        <w:rPr>
          <w:rFonts w:eastAsia="Times New Roman" w:cs="Times New Roman"/>
          <w:szCs w:val="24"/>
        </w:rPr>
        <w:t>, Βουλευτής Ημαθίας, έχει τον λόγο.</w:t>
      </w:r>
    </w:p>
    <w:p w14:paraId="7FFA63A0" w14:textId="77777777" w:rsidR="00A26737" w:rsidRDefault="00182441">
      <w:pPr>
        <w:spacing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Ευχαριστώ, κύριε Πρόεδρε. </w:t>
      </w:r>
    </w:p>
    <w:p w14:paraId="7FFA63A1"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κύριοι πρώην Πρόεδροι της Βουλής των Ε</w:t>
      </w:r>
      <w:r>
        <w:rPr>
          <w:rFonts w:eastAsia="Times New Roman" w:cs="Times New Roman"/>
          <w:szCs w:val="24"/>
        </w:rPr>
        <w:t>λλήνων, κυρίες  και κύριοι εκπρόσωποι των παμποντιακών σωματείων, κυρίες και κύριοι η Βουλή των Ελλήνων εδώ και είκοσι τέσσερα χρόνια έχει αναγνωρίσει την 19</w:t>
      </w:r>
      <w:r w:rsidRPr="005A5A79">
        <w:rPr>
          <w:rFonts w:eastAsia="Times New Roman" w:cs="Times New Roman"/>
          <w:szCs w:val="24"/>
          <w:vertAlign w:val="superscript"/>
        </w:rPr>
        <w:t>η</w:t>
      </w:r>
      <w:r>
        <w:rPr>
          <w:rFonts w:eastAsia="Times New Roman" w:cs="Times New Roman"/>
          <w:szCs w:val="24"/>
        </w:rPr>
        <w:t xml:space="preserve"> Μαΐου ως ημέρα μνήμης για την </w:t>
      </w:r>
      <w:r>
        <w:rPr>
          <w:rFonts w:eastAsia="Times New Roman" w:cs="Times New Roman"/>
          <w:szCs w:val="24"/>
        </w:rPr>
        <w:t>Γ</w:t>
      </w:r>
      <w:r>
        <w:rPr>
          <w:rFonts w:eastAsia="Times New Roman" w:cs="Times New Roman"/>
          <w:szCs w:val="24"/>
        </w:rPr>
        <w:t xml:space="preserve">ενοκτονία των Ποντίων. </w:t>
      </w:r>
    </w:p>
    <w:p w14:paraId="7FFA63A2"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lastRenderedPageBreak/>
        <w:t>Υπενθυμίζω</w:t>
      </w:r>
      <w:r w:rsidRPr="001F258A">
        <w:rPr>
          <w:rFonts w:eastAsia="Times New Roman" w:cs="Times New Roman"/>
          <w:szCs w:val="24"/>
        </w:rPr>
        <w:t>,</w:t>
      </w:r>
      <w:r>
        <w:rPr>
          <w:rFonts w:eastAsia="Times New Roman" w:cs="Times New Roman"/>
          <w:szCs w:val="24"/>
        </w:rPr>
        <w:t xml:space="preserve"> επίσης</w:t>
      </w:r>
      <w:r w:rsidRPr="001F258A">
        <w:rPr>
          <w:rFonts w:eastAsia="Times New Roman" w:cs="Times New Roman"/>
          <w:szCs w:val="24"/>
        </w:rPr>
        <w:t>,</w:t>
      </w:r>
      <w:r>
        <w:rPr>
          <w:rFonts w:eastAsia="Times New Roman" w:cs="Times New Roman"/>
          <w:szCs w:val="24"/>
        </w:rPr>
        <w:t xml:space="preserve"> ότι η Κυβέρνηση της Νέ</w:t>
      </w:r>
      <w:r>
        <w:rPr>
          <w:rFonts w:eastAsia="Times New Roman" w:cs="Times New Roman"/>
          <w:szCs w:val="24"/>
        </w:rPr>
        <w:t xml:space="preserve">ας Δημοκρατίας με τον ν.4285/2014 τον γνωστό αντιρατσιστικό νόμο προβλέπει αυστηρές διατάξεις για την άρνηση ή επιδοκιμασία γενοκτονιών και εγκλημάτων κατά της ανθρωπότητας που έχουν αναγνωριστεί με αποφάσεις διεθνών δικαστηρίων ή της Βουλής των Ελλήνων. </w:t>
      </w:r>
    </w:p>
    <w:p w14:paraId="7FFA63A3"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Σήμερα αισθάνομαι ιδιαίτερα τιμή και ευθύνη από το γεγονός ότι είμαι ομιλητής σ’ αυτή τη θεματική επετειακή συνεδρίαση αφιερωμένη στη δεύτερη μεγαλύτερη γενοκτονία του εικοστού αιώνα. Το νήμα της θλιβερής αυτής επετείου εκτείνεται πίσω στο όχι και τόσο μακ</w:t>
      </w:r>
      <w:r>
        <w:rPr>
          <w:rFonts w:eastAsia="Times New Roman" w:cs="Times New Roman"/>
          <w:szCs w:val="24"/>
        </w:rPr>
        <w:t>ρινό 1916, όταν σχεδιάστηκε με τρόπο απροκάλυπτο και απάνθρωπο η δολοφονία, η εξόντωση και ο ξεριζωμός των Ποντίων. Μέχρι το 1923 υπολογίζεται ότι πάνω από τριακόσιες πενήντα χιλιάδες Πόντιοι πλήρωσαν με τη ζωή τους αυτή τη σύγχρονη ιστορική κτηνωδία. Η επ</w:t>
      </w:r>
      <w:r>
        <w:rPr>
          <w:rFonts w:eastAsia="Times New Roman" w:cs="Times New Roman"/>
          <w:szCs w:val="24"/>
        </w:rPr>
        <w:t xml:space="preserve">ανάληψή της με το Ολοκαύτωμα από τη ναζιστική Γερμανία λίγα χρόνια αργότερα αποτελούν τις μαύρες σελίδες της ιστορίας αλλά και της ίδιας της ανθρωπότητας. Ουσιαστικά πρόκειται για βάρβαρες και απάνθρωπες </w:t>
      </w:r>
      <w:r>
        <w:rPr>
          <w:rFonts w:eastAsia="Times New Roman" w:cs="Times New Roman"/>
          <w:szCs w:val="24"/>
        </w:rPr>
        <w:lastRenderedPageBreak/>
        <w:t>πρακτικές που όσα χρόνια κι αν περάσουν δεν πρόκειτα</w:t>
      </w:r>
      <w:r>
        <w:rPr>
          <w:rFonts w:eastAsia="Times New Roman" w:cs="Times New Roman"/>
          <w:szCs w:val="24"/>
        </w:rPr>
        <w:t xml:space="preserve">ι να σβήσουν από την παγκόσμια συλλογική ιστορική μνήμη. Αυτές οι απάνθρωπες πρακτικές οριοθετούν τη διαχωριστική γραμμή απέναντι στον πολιτισμό και τη βαρβαρότητα. </w:t>
      </w:r>
    </w:p>
    <w:p w14:paraId="7FFA63A4"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w:t>
      </w:r>
      <w:r>
        <w:rPr>
          <w:rFonts w:eastAsia="Times New Roman" w:cs="Times New Roman"/>
          <w:szCs w:val="24"/>
        </w:rPr>
        <w:t>Γ</w:t>
      </w:r>
      <w:r>
        <w:rPr>
          <w:rFonts w:eastAsia="Times New Roman" w:cs="Times New Roman"/>
          <w:szCs w:val="24"/>
        </w:rPr>
        <w:t>ενοκτονία του Ποντιακού Ελληνισμού αποτελεί ζώσα ιστορία.</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ιστορία δεν διαγράφεται, δεν παραγράφεται και κυρίως δεν παραχαράσσεται. Μιλάμε για μ</w:t>
      </w:r>
      <w:r>
        <w:rPr>
          <w:rFonts w:eastAsia="Times New Roman" w:cs="Times New Roman"/>
          <w:szCs w:val="24"/>
        </w:rPr>
        <w:t>ί</w:t>
      </w:r>
      <w:r>
        <w:rPr>
          <w:rFonts w:eastAsia="Times New Roman" w:cs="Times New Roman"/>
          <w:szCs w:val="24"/>
        </w:rPr>
        <w:t xml:space="preserve">α απροκάλυπτη </w:t>
      </w:r>
      <w:r>
        <w:rPr>
          <w:rFonts w:eastAsia="Times New Roman" w:cs="Times New Roman"/>
          <w:szCs w:val="24"/>
        </w:rPr>
        <w:t>Γ</w:t>
      </w:r>
      <w:r>
        <w:rPr>
          <w:rFonts w:eastAsia="Times New Roman" w:cs="Times New Roman"/>
          <w:szCs w:val="24"/>
        </w:rPr>
        <w:t>ενοκτονία. Οι Έλληνες του Πόντου εκτοπίστηκαν κι εξορίστηκαν από τις πατρογονικές τους εστίες. Υποβλήθηκαν σε πορείες θανάτου και εξόντωσης. Σφαγές, βια</w:t>
      </w:r>
      <w:r>
        <w:rPr>
          <w:rFonts w:eastAsia="Times New Roman" w:cs="Times New Roman"/>
          <w:szCs w:val="24"/>
        </w:rPr>
        <w:t>σμοί και δολοφονίες συγκροτούν το σκηνικό της φρίκης. Τα ιστορικά στοιχεία αναδεικνύουν αυτή την κτηνωδία. Υπολογίζεται, σύμφωνα με τη Μαύρη Βίβλο του Κεντρικού Συμβουλίου των Ποντίων στην Αθήνα, ότι έχασαν τη ζωή τους τριακόσιες πενήντα τρεις χιλιάδες άνθ</w:t>
      </w:r>
      <w:r>
        <w:rPr>
          <w:rFonts w:eastAsia="Times New Roman" w:cs="Times New Roman"/>
          <w:szCs w:val="24"/>
        </w:rPr>
        <w:t xml:space="preserve">ρωποι, ένας αριθμός που αντιπροσωπεύει το 50% τους συνολικού πληθυσμού των Ελλήνων του Πόντου. Υπάρχουν ιστορικές πηγές και αναφορές που προκαλούν δέος. </w:t>
      </w:r>
    </w:p>
    <w:p w14:paraId="7FFA63A5"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lastRenderedPageBreak/>
        <w:t>Οι γεωπολιτικές ανακατατάξεις και η διαμόρφωση νέων συσχετισμών στις διεθνείς σχέσεις δεν διαγράφουν τ</w:t>
      </w:r>
      <w:r>
        <w:rPr>
          <w:rFonts w:eastAsia="Times New Roman" w:cs="Times New Roman"/>
          <w:szCs w:val="24"/>
        </w:rPr>
        <w:t>ην ιστορική μνήμη. Η ιστορία των Ποντίων είναι μ</w:t>
      </w:r>
      <w:r>
        <w:rPr>
          <w:rFonts w:eastAsia="Times New Roman" w:cs="Times New Roman"/>
          <w:szCs w:val="24"/>
        </w:rPr>
        <w:t>ί</w:t>
      </w:r>
      <w:r>
        <w:rPr>
          <w:rFonts w:eastAsia="Times New Roman" w:cs="Times New Roman"/>
          <w:szCs w:val="24"/>
        </w:rPr>
        <w:t>α πραγματικότητα. Η αναγνώρισή της δεν αποτελεί εθνική πράξη, πράξη μισαλλοδοξίας που εγείρει εθνικιστικά ένστικτα και αντιθέσεις. Αντίθετα αποτελεί ιστορικό χρέος και ένδειξη πίστης στις πανανθρώπινες αρχές</w:t>
      </w:r>
      <w:r>
        <w:rPr>
          <w:rFonts w:eastAsia="Times New Roman" w:cs="Times New Roman"/>
          <w:szCs w:val="24"/>
        </w:rPr>
        <w:t xml:space="preserve"> και αξίες, δικαίωση των προσπαθειών όλων όσων εδώ και χρόνια δίνουν έναν ανυποχώρητο αγώνα με στοιχεία και τεκμήρια για την αναγνώριση της </w:t>
      </w:r>
      <w:r>
        <w:rPr>
          <w:rFonts w:eastAsia="Times New Roman" w:cs="Times New Roman"/>
          <w:szCs w:val="24"/>
        </w:rPr>
        <w:t>Γ</w:t>
      </w:r>
      <w:r>
        <w:rPr>
          <w:rFonts w:eastAsia="Times New Roman" w:cs="Times New Roman"/>
          <w:szCs w:val="24"/>
        </w:rPr>
        <w:t xml:space="preserve">ενοκτονίας του Ποντιακού Ελληνισμού. </w:t>
      </w:r>
    </w:p>
    <w:p w14:paraId="7FFA63A6"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 xml:space="preserve">Η Κύπρος ήταν η πρώτη χώρα που αναγνώρισε την </w:t>
      </w:r>
      <w:r>
        <w:rPr>
          <w:rFonts w:eastAsia="Times New Roman" w:cs="Times New Roman"/>
          <w:szCs w:val="24"/>
        </w:rPr>
        <w:t>Γ</w:t>
      </w:r>
      <w:r>
        <w:rPr>
          <w:rFonts w:eastAsia="Times New Roman" w:cs="Times New Roman"/>
          <w:szCs w:val="24"/>
        </w:rPr>
        <w:t>ενοκτονία των Ποντίων το 1994.</w:t>
      </w:r>
      <w:r>
        <w:rPr>
          <w:rFonts w:eastAsia="Times New Roman" w:cs="Times New Roman"/>
          <w:szCs w:val="24"/>
        </w:rPr>
        <w:t xml:space="preserve"> Με την πολύτιμη συμβολή του ομογενειακού στοιχείου και των Ποντιακών σωματείων πολιτείες των Ηνωμένων Πολιτειών της Αμερικής άρχισαν το 2002 να αναγνωρίζουν τη </w:t>
      </w:r>
      <w:r>
        <w:rPr>
          <w:rFonts w:eastAsia="Times New Roman" w:cs="Times New Roman"/>
          <w:szCs w:val="24"/>
        </w:rPr>
        <w:t>Γ</w:t>
      </w:r>
      <w:r>
        <w:rPr>
          <w:rFonts w:eastAsia="Times New Roman" w:cs="Times New Roman"/>
          <w:szCs w:val="24"/>
        </w:rPr>
        <w:t xml:space="preserve">ενοκτονία των Ποντίων. Ανάλογες αναγνωρίσεις υπήρξαν από πολιτείες της Αυστραλίας αλλά και σε </w:t>
      </w:r>
      <w:r>
        <w:rPr>
          <w:rFonts w:eastAsia="Times New Roman" w:cs="Times New Roman"/>
          <w:szCs w:val="24"/>
        </w:rPr>
        <w:t xml:space="preserve">πολιτείες του Καναδά. </w:t>
      </w:r>
    </w:p>
    <w:p w14:paraId="7FFA63A7"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 xml:space="preserve">Σε επίπεδο ευρωπαϊκών χωρών η Σουηδία το 2010 και η Ολλανδία το 2015 ήταν οι χώρες που αναγνώρισαν τη γενοκτονία των Ποντίων. Η προσπάθεια αυτή για τη </w:t>
      </w:r>
      <w:r>
        <w:rPr>
          <w:rFonts w:eastAsia="Times New Roman" w:cs="Times New Roman"/>
          <w:szCs w:val="24"/>
        </w:rPr>
        <w:lastRenderedPageBreak/>
        <w:t>διεθνή αναγνώριση πρέπει να συνεχιστεί σε όλες τις χώρες που εμπνέονται από τα ανθ</w:t>
      </w:r>
      <w:r>
        <w:rPr>
          <w:rFonts w:eastAsia="Times New Roman" w:cs="Times New Roman"/>
          <w:szCs w:val="24"/>
        </w:rPr>
        <w:t xml:space="preserve">ρώπινα ιδεώδη και τις αξίες. </w:t>
      </w:r>
    </w:p>
    <w:p w14:paraId="7FFA63A8"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 xml:space="preserve">Αυτό που πρέπει να αντιληφθούμε όλοι είναι ότι το ιστορικό γεγονός της γενοκτονίας του Ποντιακού Ελληνισμού πρέπει να γίνει συνείδηση σε κάθε Έλληνα πολίτη όχι μόνο σε όσους έχουν ποντιακή καταγωγή αλλά σε όλους τους Έλληνες. </w:t>
      </w:r>
      <w:r>
        <w:rPr>
          <w:rFonts w:eastAsia="Times New Roman" w:cs="Times New Roman"/>
          <w:szCs w:val="24"/>
        </w:rPr>
        <w:t>Η πολιτεία και το Υπουργείο Εξωτερικών ασχέτως εναλλαγής των κυβερνήσεων πρέπει να θέσει ως στόχο την ενημέρωση της διεθνούς κοινής γνώμης σε όλες τις χώρες για τα ιστορικά γεγονότα που, όπως είπα και πριν, αποτελούν ένα από τα μεγαλύτερα στίγματα του εικο</w:t>
      </w:r>
      <w:r>
        <w:rPr>
          <w:rFonts w:eastAsia="Times New Roman" w:cs="Times New Roman"/>
          <w:szCs w:val="24"/>
        </w:rPr>
        <w:t>στού πρώτου αιώνα. Αυτό απαιτεί εργώδη προσπάθεια, συνέπεια και συνέχεια, τεκμηρίωση και διπλωματική ευελιξία και κινητικότητα. Είναι καιρός όσοι δεν το έχουν αντιληφθεί ακόμα να συνειδητοποιήσουν την ιστορική αλλά και την οικουμενική διάσταση αυτής της πρ</w:t>
      </w:r>
      <w:r>
        <w:rPr>
          <w:rFonts w:eastAsia="Times New Roman" w:cs="Times New Roman"/>
          <w:szCs w:val="24"/>
        </w:rPr>
        <w:t xml:space="preserve">οσπάθειας. </w:t>
      </w:r>
    </w:p>
    <w:p w14:paraId="7FFA63A9" w14:textId="77777777" w:rsidR="00A26737" w:rsidRDefault="00182441">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cs="Times New Roman"/>
          <w:szCs w:val="24"/>
        </w:rPr>
        <w:t xml:space="preserve">Η αναγνώριση της </w:t>
      </w:r>
      <w:r>
        <w:rPr>
          <w:rFonts w:eastAsia="Times New Roman" w:cs="Times New Roman"/>
          <w:szCs w:val="24"/>
        </w:rPr>
        <w:t>Γ</w:t>
      </w:r>
      <w:r>
        <w:rPr>
          <w:rFonts w:eastAsia="Times New Roman" w:cs="Times New Roman"/>
          <w:szCs w:val="24"/>
        </w:rPr>
        <w:t>ενοκτονίας δεν συνιστά σε κα</w:t>
      </w:r>
      <w:r>
        <w:rPr>
          <w:rFonts w:eastAsia="Times New Roman" w:cs="Times New Roman"/>
          <w:szCs w:val="24"/>
        </w:rPr>
        <w:t>μ</w:t>
      </w:r>
      <w:r>
        <w:rPr>
          <w:rFonts w:eastAsia="Times New Roman" w:cs="Times New Roman"/>
          <w:szCs w:val="24"/>
        </w:rPr>
        <w:t xml:space="preserve">μία περίπτωση δικαίωση και μόνο για τους ανθρώπους που χάθηκαν και τις οικογένειές τους. Είναι αποκατάσταση </w:t>
      </w:r>
      <w:r>
        <w:rPr>
          <w:rFonts w:eastAsia="Times New Roman" w:cs="Times New Roman"/>
          <w:szCs w:val="24"/>
        </w:rPr>
        <w:lastRenderedPageBreak/>
        <w:t xml:space="preserve">της ακριβούς καταγραφής της ιστορίας. Η διεθνής αναγνώριση της </w:t>
      </w:r>
      <w:r>
        <w:rPr>
          <w:rFonts w:eastAsia="Times New Roman" w:cs="Times New Roman"/>
          <w:szCs w:val="24"/>
        </w:rPr>
        <w:t>Γ</w:t>
      </w:r>
      <w:r>
        <w:rPr>
          <w:rFonts w:eastAsia="Times New Roman" w:cs="Times New Roman"/>
          <w:szCs w:val="24"/>
        </w:rPr>
        <w:t>ενοκτονίας των Ποντίων έχ</w:t>
      </w:r>
      <w:r>
        <w:rPr>
          <w:rFonts w:eastAsia="Times New Roman" w:cs="Times New Roman"/>
          <w:szCs w:val="24"/>
        </w:rPr>
        <w:t xml:space="preserve">ει αποτρεπτική ισχύ, γιατί δεν πρέπει να αμφιβάλλει κανείς ότι στη σκοτεινή πλευρά της ιστορίας υπήρχαν και υπάρχουν δυνάμεις που θα μπορούσαν να επαναλάβουν ανάλογες πρακτικές, αν αισθανθούν ότι δεν υπάρχουν επιπτώσεις. </w:t>
      </w:r>
      <w:r>
        <w:rPr>
          <w:rFonts w:eastAsia="Times New Roman"/>
          <w:szCs w:val="24"/>
        </w:rPr>
        <w:t>Λειτουργεί, θα έλεγε κανείς, και ως</w:t>
      </w:r>
      <w:r>
        <w:rPr>
          <w:rFonts w:eastAsia="Times New Roman"/>
          <w:szCs w:val="24"/>
        </w:rPr>
        <w:t xml:space="preserve"> παράγοντας σταθερότητας, αφού θέτει κανόνες σε όλα τα έθνη και ιδιαίτερα σε όσα κράτη θέλουν να ενταχθούν στην ευρωπαϊκή οικογένεια, όπως η Τουρκία. Διότι η ένταξη στην μεγάλη ευρωπαϊκή οικογένεια σημαίνει αποδοχή και αναγνώριση της ιστορίας, αλλά και των</w:t>
      </w:r>
      <w:r>
        <w:rPr>
          <w:rFonts w:eastAsia="Times New Roman"/>
          <w:szCs w:val="24"/>
        </w:rPr>
        <w:t xml:space="preserve"> πανανθρώπινων αξιών. Όποιος δεν δείχνει σεβασμό σε αυτά δεν μπορεί να αποτελεί μέλος της ευρωπαϊκής οικογένειας αλλά και του διεθνούς συστήματος ασφαλείας. </w:t>
      </w:r>
    </w:p>
    <w:p w14:paraId="7FFA63AA" w14:textId="77777777" w:rsidR="00A26737" w:rsidRDefault="00182441">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Κυρίες και κύριοι συνάδελφοι, η ιστορική μνήμη σε καμμία περίπτωση δεν οδηγεί σε αναζωπύρωση εθνικ</w:t>
      </w:r>
      <w:r>
        <w:rPr>
          <w:rFonts w:eastAsia="Times New Roman"/>
          <w:szCs w:val="24"/>
        </w:rPr>
        <w:t xml:space="preserve">ισμών, όπως πιστεύουν κάποιοι. Αντίθετα, η αποσιώπηση και η λογική του </w:t>
      </w:r>
      <w:proofErr w:type="spellStart"/>
      <w:r>
        <w:rPr>
          <w:rFonts w:eastAsia="Times New Roman"/>
          <w:szCs w:val="24"/>
        </w:rPr>
        <w:t>εθνομηδενισμού</w:t>
      </w:r>
      <w:proofErr w:type="spellEnd"/>
      <w:r>
        <w:rPr>
          <w:rFonts w:eastAsia="Times New Roman"/>
          <w:szCs w:val="24"/>
        </w:rPr>
        <w:t xml:space="preserve"> στοχεύουν απευθείας στην ιστορική λήθη και στην παραχάραξη της ιστορίας. </w:t>
      </w:r>
    </w:p>
    <w:p w14:paraId="7FFA63AB" w14:textId="77777777" w:rsidR="00A26737" w:rsidRDefault="00182441">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Αν ξεχάσουμε την ιστορία μας, αν προσπερνάμε σαν να μην υπάρχουν αυτές οι ματωμένες σελίδες, τότ</w:t>
      </w:r>
      <w:r>
        <w:rPr>
          <w:rFonts w:eastAsia="Times New Roman"/>
          <w:szCs w:val="24"/>
        </w:rPr>
        <w:t>ε ενδέχεται να ξαναζήσουμε αυτήν την κτηνωδία. Η υπενθύμιση της Γενοκτονίας του Ποντιακού Ελληνισμού, αλλά και η προσπάθεια για τη διεθνή αναγνώριση, δεν συνιστούν σε καμμία περίπτωση απειλή για την ειρήνη και την ασφάλεια στην περιοχή. Οι αντιλήψεις αυτού</w:t>
      </w:r>
      <w:r>
        <w:rPr>
          <w:rFonts w:eastAsia="Times New Roman"/>
          <w:szCs w:val="24"/>
        </w:rPr>
        <w:t xml:space="preserve"> του είδους, οδηγούν εκεί που θέλουν να οδηγήσουν τα πράγματα οι θύτες αυτής της απάνθρωπης γενοκτονίας, στη διαγραφή και στην παραχάραξη της ιστορικής μνήμης, αλλά και στην αμφισβήτηση των εγκλημάτων που συνιστούν εγκλήματα κατά της ανθρωπότητας.</w:t>
      </w:r>
    </w:p>
    <w:p w14:paraId="7FFA63AC" w14:textId="77777777" w:rsidR="00A26737" w:rsidRDefault="00182441">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Σήμερα η σκέψη μας δεν είναι μόνο στους χιλιάδες νεκρούς που θρήνησε ο </w:t>
      </w:r>
      <w:r>
        <w:rPr>
          <w:rFonts w:eastAsia="Times New Roman"/>
          <w:szCs w:val="24"/>
        </w:rPr>
        <w:t>π</w:t>
      </w:r>
      <w:r>
        <w:rPr>
          <w:rFonts w:eastAsia="Times New Roman"/>
          <w:szCs w:val="24"/>
        </w:rPr>
        <w:t>οντιακός Ελληνισμός, η σκέψη μας είναι και στους επιγόνους, στο ποντιακό στοιχείο που σε όλον τον κόσμο διατηρεί άσβεστη την ιστορική μνήμη, κρατά ζωντανό τον πολιτισμό και την παράδοσ</w:t>
      </w:r>
      <w:r>
        <w:rPr>
          <w:rFonts w:eastAsia="Times New Roman"/>
          <w:szCs w:val="24"/>
        </w:rPr>
        <w:t xml:space="preserve">η. Εκεί έξω υπάρχουν άνθρωποι που δεν ξεχνούν, άνθρωποι που είναι υπερήφανοι για την ποντιακή καταγωγή τους. </w:t>
      </w:r>
    </w:p>
    <w:p w14:paraId="7FFA63AD" w14:textId="77777777" w:rsidR="00A26737" w:rsidRDefault="00182441">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Υπάρχει ένα ξεχωριστό και πολύτιμο εθνικό κεφάλαιο που η χώρα μας πρέπει να το αξιοποιήσει και να το ενισχύσει: Τα ποντιακά σωματεία και οι ενώσει</w:t>
      </w:r>
      <w:r>
        <w:rPr>
          <w:rFonts w:eastAsia="Times New Roman"/>
          <w:szCs w:val="24"/>
        </w:rPr>
        <w:t>ς</w:t>
      </w:r>
      <w:r w:rsidRPr="00F45B66">
        <w:rPr>
          <w:rFonts w:eastAsia="Times New Roman"/>
          <w:szCs w:val="24"/>
        </w:rPr>
        <w:t xml:space="preserve"> </w:t>
      </w:r>
      <w:r>
        <w:rPr>
          <w:rFonts w:eastAsia="Times New Roman"/>
          <w:szCs w:val="24"/>
        </w:rPr>
        <w:t xml:space="preserve">που δραστηριοποιούνται στην Ελλάδα και στο εξωτερικό χρειάζονται την έμπρακτη στήριξη της πολιτείας. </w:t>
      </w:r>
    </w:p>
    <w:p w14:paraId="7FFA63AE" w14:textId="77777777" w:rsidR="00A26737" w:rsidRDefault="00182441">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Κυρίες και κύριοι συνάδελφοι, η επετειακή αυτή εκδήλωση δεν αποτελεί μ</w:t>
      </w:r>
      <w:r>
        <w:rPr>
          <w:rFonts w:eastAsia="Times New Roman"/>
          <w:szCs w:val="24"/>
        </w:rPr>
        <w:t>ί</w:t>
      </w:r>
      <w:r>
        <w:rPr>
          <w:rFonts w:eastAsia="Times New Roman"/>
          <w:szCs w:val="24"/>
        </w:rPr>
        <w:t xml:space="preserve">α τυπική διεκπεραίωση, αποτελεί εφαλτήριο σκέψης και εθνικής αυτογνωσίας. Η χώρα </w:t>
      </w:r>
      <w:r>
        <w:rPr>
          <w:rFonts w:eastAsia="Times New Roman"/>
          <w:szCs w:val="24"/>
        </w:rPr>
        <w:t xml:space="preserve">μας αποτελεί στόχο της τουρκικής επιθετικότητας που προσλαμβάνει ανιστόρητες και </w:t>
      </w:r>
      <w:proofErr w:type="spellStart"/>
      <w:r>
        <w:rPr>
          <w:rFonts w:eastAsia="Times New Roman"/>
          <w:szCs w:val="24"/>
        </w:rPr>
        <w:t>αλυτρωτικές</w:t>
      </w:r>
      <w:proofErr w:type="spellEnd"/>
      <w:r>
        <w:rPr>
          <w:rFonts w:eastAsia="Times New Roman"/>
          <w:szCs w:val="24"/>
        </w:rPr>
        <w:t xml:space="preserve"> διαστάσεις. Η Ελλάδα είναι χώρα ασφαλείας και σταθερότητας στην περιοχή. Σέβεται και προβάλλει τους κανόνες του διεθνούς δικαίου. </w:t>
      </w:r>
    </w:p>
    <w:p w14:paraId="7FFA63AF" w14:textId="77777777" w:rsidR="00A26737" w:rsidRDefault="00182441">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Να υπενθυμίσω, λοιπόν, ότι συστα</w:t>
      </w:r>
      <w:r>
        <w:rPr>
          <w:rFonts w:eastAsia="Times New Roman"/>
          <w:szCs w:val="24"/>
        </w:rPr>
        <w:t>τικό στοιχείο του διεθνούς δικαίου είναι η ιστορική μνήμη. Οι κανόνες του διεθνούς δικαίου δημιουργήθηκαν για να μην επαναληφθούν γενοκτονίες και ολοκαυτώματα. Γι’ αυτό και δεν πρέπει να ξεχνάμε, γιατί η λήθη είναι αυτή που ενθαρρύνει την επιθετικότητα και</w:t>
      </w:r>
      <w:r>
        <w:rPr>
          <w:rFonts w:eastAsia="Times New Roman"/>
          <w:szCs w:val="24"/>
        </w:rPr>
        <w:t xml:space="preserve"> την κτηνωδία. Η λήθη είναι αυτή που δημιουργεί ως προϋπόθεση για ένα κακώς εννοούμενο κατευνασμό. Η λήθη είναι αυτή </w:t>
      </w:r>
      <w:r>
        <w:rPr>
          <w:rFonts w:eastAsia="Times New Roman"/>
          <w:szCs w:val="24"/>
        </w:rPr>
        <w:lastRenderedPageBreak/>
        <w:t xml:space="preserve">που σκοτώνει για δεύτερη φορά αυτούς που σφαγιάστηκαν και δολοφονήθηκαν. </w:t>
      </w:r>
      <w:r>
        <w:rPr>
          <w:rFonts w:eastAsia="Times New Roman"/>
          <w:szCs w:val="24"/>
        </w:rPr>
        <w:t>Ε</w:t>
      </w:r>
      <w:r>
        <w:rPr>
          <w:rFonts w:eastAsia="Times New Roman"/>
          <w:szCs w:val="24"/>
        </w:rPr>
        <w:t>μείς ως έθνος δεν πρέπει να ξεχάσουμε ποτέ τη Γενοκτονία των Ποντ</w:t>
      </w:r>
      <w:r>
        <w:rPr>
          <w:rFonts w:eastAsia="Times New Roman"/>
          <w:szCs w:val="24"/>
        </w:rPr>
        <w:t>ίων.</w:t>
      </w:r>
    </w:p>
    <w:p w14:paraId="7FFA63B0" w14:textId="77777777" w:rsidR="00A26737" w:rsidRDefault="00182441">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Σας ευχαριστώ.</w:t>
      </w:r>
    </w:p>
    <w:p w14:paraId="7FFA63B1" w14:textId="77777777" w:rsidR="00A26737" w:rsidRDefault="00182441">
      <w:pPr>
        <w:tabs>
          <w:tab w:val="left" w:pos="720"/>
          <w:tab w:val="left" w:pos="1440"/>
          <w:tab w:val="left" w:pos="2160"/>
          <w:tab w:val="left" w:pos="2880"/>
          <w:tab w:val="left" w:pos="3600"/>
          <w:tab w:val="center" w:pos="4753"/>
        </w:tabs>
        <w:spacing w:line="600" w:lineRule="auto"/>
        <w:ind w:firstLine="720"/>
        <w:jc w:val="center"/>
        <w:rPr>
          <w:rFonts w:eastAsia="Times New Roman"/>
          <w:szCs w:val="24"/>
        </w:rPr>
      </w:pPr>
      <w:r>
        <w:rPr>
          <w:rFonts w:eastAsia="Times New Roman"/>
          <w:szCs w:val="24"/>
        </w:rPr>
        <w:t>(Χειροκροτήματα)</w:t>
      </w:r>
    </w:p>
    <w:p w14:paraId="7FFA63B2" w14:textId="77777777" w:rsidR="00A26737" w:rsidRDefault="00182441">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4A039F">
        <w:rPr>
          <w:rFonts w:eastAsia="Times New Roman"/>
          <w:b/>
          <w:szCs w:val="24"/>
        </w:rPr>
        <w:t xml:space="preserve">ΠΡΟΕΔΡΕΥΩΝ (Γεώργιος Βαρεμένος): </w:t>
      </w:r>
      <w:r>
        <w:rPr>
          <w:rFonts w:eastAsia="Times New Roman"/>
          <w:szCs w:val="24"/>
        </w:rPr>
        <w:t>Η κ</w:t>
      </w:r>
      <w:r>
        <w:rPr>
          <w:rFonts w:eastAsia="Times New Roman"/>
          <w:szCs w:val="24"/>
        </w:rPr>
        <w:t>.</w:t>
      </w:r>
      <w:r>
        <w:rPr>
          <w:rFonts w:eastAsia="Times New Roman"/>
          <w:szCs w:val="24"/>
        </w:rPr>
        <w:t xml:space="preserve"> </w:t>
      </w:r>
      <w:proofErr w:type="spellStart"/>
      <w:r>
        <w:rPr>
          <w:rFonts w:eastAsia="Times New Roman"/>
          <w:szCs w:val="24"/>
        </w:rPr>
        <w:t>Κεφαλίδου</w:t>
      </w:r>
      <w:proofErr w:type="spellEnd"/>
      <w:r>
        <w:rPr>
          <w:rFonts w:eastAsia="Times New Roman"/>
          <w:szCs w:val="24"/>
        </w:rPr>
        <w:t xml:space="preserve"> από τη Δημοκρατική Συμπαράταξη ΠΑΣΟΚ – ΔΗΜΑΡ έχει τώρα τον λόγο.</w:t>
      </w:r>
    </w:p>
    <w:p w14:paraId="7FFA63B3" w14:textId="77777777" w:rsidR="00A26737" w:rsidRDefault="00182441">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4A039F">
        <w:rPr>
          <w:rFonts w:eastAsia="Times New Roman"/>
          <w:b/>
          <w:szCs w:val="24"/>
        </w:rPr>
        <w:t>ΧΑΡΟΥΛΑ (ΧΑΡΑ) ΚΕΦΑΛΙΔΟΥ:</w:t>
      </w:r>
      <w:r>
        <w:rPr>
          <w:rFonts w:eastAsia="Times New Roman"/>
          <w:szCs w:val="24"/>
        </w:rPr>
        <w:t xml:space="preserve"> Κύριοι πρώην Πρόεδροι της Βουλής, φίλες και φίλοι από τον ποντιακό χώρο που εκπροσωπείτε τα σωματεία σας, αγαπητοί συνάδελφοι, ως ποντιακής καταγωγής Βουλευτής, άλλη μ</w:t>
      </w:r>
      <w:r>
        <w:rPr>
          <w:rFonts w:eastAsia="Times New Roman"/>
          <w:szCs w:val="24"/>
        </w:rPr>
        <w:t>ί</w:t>
      </w:r>
      <w:r>
        <w:rPr>
          <w:rFonts w:eastAsia="Times New Roman"/>
          <w:szCs w:val="24"/>
        </w:rPr>
        <w:t xml:space="preserve">α φορά επιλέχθηκα να μιλήσω σήμερα τιμώντας την ημέρα μνήμης της Γενοκτονίας του </w:t>
      </w:r>
      <w:r>
        <w:rPr>
          <w:rFonts w:eastAsia="Times New Roman"/>
          <w:szCs w:val="24"/>
        </w:rPr>
        <w:t>π</w:t>
      </w:r>
      <w:r>
        <w:rPr>
          <w:rFonts w:eastAsia="Times New Roman"/>
          <w:szCs w:val="24"/>
        </w:rPr>
        <w:t>οντια</w:t>
      </w:r>
      <w:r>
        <w:rPr>
          <w:rFonts w:eastAsia="Times New Roman"/>
          <w:szCs w:val="24"/>
        </w:rPr>
        <w:t xml:space="preserve">κού Ελληνισμού. </w:t>
      </w:r>
    </w:p>
    <w:p w14:paraId="7FFA63B4" w14:textId="77777777" w:rsidR="00A26737" w:rsidRDefault="00182441">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Σήμερα, θα ήθελα να εκφραστούμε με έναν διαφορετικό τρόπο, πέρα από τυπικότητες και πέρα από κενολογίες. Θα ήθελα τούτη τη μέρα μνήμης να μιλήσουμε για τον </w:t>
      </w:r>
      <w:r>
        <w:rPr>
          <w:rFonts w:eastAsia="Times New Roman"/>
          <w:szCs w:val="24"/>
        </w:rPr>
        <w:t>π</w:t>
      </w:r>
      <w:r>
        <w:rPr>
          <w:rFonts w:eastAsia="Times New Roman"/>
          <w:szCs w:val="24"/>
        </w:rPr>
        <w:t xml:space="preserve">οντιακό Ελληνισμό, κυρίως, οι μη Πόντιοι συνάδελφοι και ξέρετε γιατί; Θα ήθελα </w:t>
      </w:r>
      <w:r>
        <w:rPr>
          <w:rFonts w:eastAsia="Times New Roman"/>
          <w:szCs w:val="24"/>
        </w:rPr>
        <w:lastRenderedPageBreak/>
        <w:t xml:space="preserve">να </w:t>
      </w:r>
      <w:r>
        <w:rPr>
          <w:rFonts w:eastAsia="Times New Roman"/>
          <w:szCs w:val="24"/>
        </w:rPr>
        <w:t xml:space="preserve">ακούσω τον πόνο για τον ξεριζωμό και τον χαμό των παππούδων μου από άλλους συμπατριώτες μου. Θα είχε ιδιαίτερο ενδιαφέρον και αξία η ομιλία για την ημέρα μνήμης της Γενοκτονίας των Ποντίων να ακουστεί από χείλη ενός </w:t>
      </w:r>
      <w:proofErr w:type="spellStart"/>
      <w:r>
        <w:rPr>
          <w:rFonts w:eastAsia="Times New Roman"/>
          <w:szCs w:val="24"/>
        </w:rPr>
        <w:t>Στερεοελλαδίτη</w:t>
      </w:r>
      <w:proofErr w:type="spellEnd"/>
      <w:r>
        <w:rPr>
          <w:rFonts w:eastAsia="Times New Roman"/>
          <w:szCs w:val="24"/>
        </w:rPr>
        <w:t>, ενός Κρητικού, ενός Θρακ</w:t>
      </w:r>
      <w:r>
        <w:rPr>
          <w:rFonts w:eastAsia="Times New Roman"/>
          <w:szCs w:val="24"/>
        </w:rPr>
        <w:t xml:space="preserve">ιώτη, ενός </w:t>
      </w:r>
      <w:proofErr w:type="spellStart"/>
      <w:r>
        <w:rPr>
          <w:rFonts w:eastAsia="Times New Roman"/>
          <w:szCs w:val="24"/>
        </w:rPr>
        <w:t>Πελοποννήσιου</w:t>
      </w:r>
      <w:proofErr w:type="spellEnd"/>
      <w:r>
        <w:rPr>
          <w:rFonts w:eastAsia="Times New Roman"/>
          <w:szCs w:val="24"/>
        </w:rPr>
        <w:t xml:space="preserve"> συναδέλφου.</w:t>
      </w:r>
    </w:p>
    <w:p w14:paraId="7FFA63B5" w14:textId="77777777" w:rsidR="00A26737" w:rsidRDefault="00182441">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Αν κοιτάξουμε στο περιβάλλον μας και στον περίγυρό μας, ποντιακής καταγωγής είναι πάρα πολλοί φίλοι μας, συνάδελφοί μας, γνωστοί μας. Θα ήθελα να ακούσω για μας από τους άλλους, τους συμπατριώτες μου, που αγκάλιασαν τον</w:t>
      </w:r>
      <w:r>
        <w:rPr>
          <w:rFonts w:eastAsia="Times New Roman"/>
          <w:szCs w:val="24"/>
        </w:rPr>
        <w:t xml:space="preserve"> </w:t>
      </w:r>
      <w:r>
        <w:rPr>
          <w:rFonts w:eastAsia="Times New Roman"/>
          <w:szCs w:val="24"/>
        </w:rPr>
        <w:t>π</w:t>
      </w:r>
      <w:r>
        <w:rPr>
          <w:rFonts w:eastAsia="Times New Roman"/>
          <w:szCs w:val="24"/>
        </w:rPr>
        <w:t>οντιακό Ελληνισμό, συγχρωτίστηκαν, συνεργάστηκαν, ενώθηκαν μαζί μας. Θα ήταν, νομίζω, μια πραγματική εθνική άσκηση ενάντια στη λήθη.</w:t>
      </w:r>
    </w:p>
    <w:p w14:paraId="7FFA63B6"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Είναι γνωστό ότι όποιο δάκτυλο και να κόψεις πονάει το ίδιο. Ο εθνικός σπαραγμός για τις κοινωνίες που νιώθουν τη συνδετι</w:t>
      </w:r>
      <w:r>
        <w:rPr>
          <w:rFonts w:eastAsia="Times New Roman" w:cs="Times New Roman"/>
          <w:szCs w:val="24"/>
        </w:rPr>
        <w:t xml:space="preserve">κή δύναμη του έθνους, την αίσθηση της κοινής τους ιστορίας, της κοινής τους πορείας, της κοινής τους μοίρας είναι ένας και κοινός για όλους μας είτε πρόκειται για τον </w:t>
      </w:r>
      <w:r>
        <w:rPr>
          <w:rFonts w:eastAsia="Times New Roman" w:cs="Times New Roman"/>
          <w:szCs w:val="24"/>
        </w:rPr>
        <w:t>Ε</w:t>
      </w:r>
      <w:r>
        <w:rPr>
          <w:rFonts w:eastAsia="Times New Roman" w:cs="Times New Roman"/>
          <w:szCs w:val="24"/>
        </w:rPr>
        <w:t>λληνισμό του Πόντου είτε για τον πληθυ</w:t>
      </w:r>
      <w:r>
        <w:rPr>
          <w:rFonts w:eastAsia="Times New Roman" w:cs="Times New Roman"/>
          <w:szCs w:val="24"/>
        </w:rPr>
        <w:lastRenderedPageBreak/>
        <w:t>σμό των Καλαβρύτων είτε για τους Κύπριους αδελφούς</w:t>
      </w:r>
      <w:r>
        <w:rPr>
          <w:rFonts w:eastAsia="Times New Roman" w:cs="Times New Roman"/>
          <w:szCs w:val="24"/>
        </w:rPr>
        <w:t xml:space="preserve"> μας είτε για τη σφαγή του Διστόμου είτε για τη Μικρασιατική καταστροφή είτε ακόμη </w:t>
      </w:r>
      <w:proofErr w:type="spellStart"/>
      <w:r>
        <w:rPr>
          <w:rFonts w:eastAsia="Times New Roman" w:cs="Times New Roman"/>
          <w:szCs w:val="24"/>
        </w:rPr>
        <w:t>ακόμη</w:t>
      </w:r>
      <w:proofErr w:type="spellEnd"/>
      <w:r>
        <w:rPr>
          <w:rFonts w:eastAsia="Times New Roman" w:cs="Times New Roman"/>
          <w:szCs w:val="24"/>
        </w:rPr>
        <w:t xml:space="preserve"> γι</w:t>
      </w:r>
      <w:r w:rsidRPr="00EF23DB">
        <w:rPr>
          <w:rFonts w:eastAsia="Times New Roman" w:cs="Times New Roman"/>
          <w:szCs w:val="24"/>
        </w:rPr>
        <w:t>’</w:t>
      </w:r>
      <w:r>
        <w:rPr>
          <w:rFonts w:eastAsia="Times New Roman" w:cs="Times New Roman"/>
          <w:szCs w:val="24"/>
        </w:rPr>
        <w:t xml:space="preserve"> αυτό που συμβαίνει στην Παλαιστίνη σήμερα. Το να διατηρείς τη συλλογική μνήμη για το κάθε ασήκωτο εθνικό πλήγμα, όπως αυτό που δέχτηκε ο </w:t>
      </w:r>
      <w:r>
        <w:rPr>
          <w:rFonts w:eastAsia="Times New Roman" w:cs="Times New Roman"/>
          <w:szCs w:val="24"/>
        </w:rPr>
        <w:t>Ε</w:t>
      </w:r>
      <w:r>
        <w:rPr>
          <w:rFonts w:eastAsia="Times New Roman" w:cs="Times New Roman"/>
          <w:szCs w:val="24"/>
        </w:rPr>
        <w:t>λληνισμός στον Πόντο στις</w:t>
      </w:r>
      <w:r>
        <w:rPr>
          <w:rFonts w:eastAsia="Times New Roman" w:cs="Times New Roman"/>
          <w:szCs w:val="24"/>
        </w:rPr>
        <w:t xml:space="preserve"> αρχές του 20</w:t>
      </w:r>
      <w:r w:rsidRPr="00A213AC">
        <w:rPr>
          <w:rFonts w:eastAsia="Times New Roman" w:cs="Times New Roman"/>
          <w:szCs w:val="24"/>
          <w:vertAlign w:val="superscript"/>
        </w:rPr>
        <w:t>ου</w:t>
      </w:r>
      <w:r>
        <w:rPr>
          <w:rFonts w:eastAsia="Times New Roman" w:cs="Times New Roman"/>
          <w:szCs w:val="24"/>
        </w:rPr>
        <w:t xml:space="preserve"> αιώνα, είναι καθήκον κάθε πολιτείας, αλλά και κάθε Έλληνα πολίτη.</w:t>
      </w:r>
    </w:p>
    <w:p w14:paraId="7FFA63B7"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Είναι υποχρέωση του καθένα μας να γνωρίζει και να μεταλαμπαδεύει στα παιδιά του και στα παιδιά των παιδιών του αυτό που κάποιοι, ακόμα και σήμερα, θεωρούν ότι είναι ατύχημα τ</w:t>
      </w:r>
      <w:r>
        <w:rPr>
          <w:rFonts w:eastAsia="Times New Roman" w:cs="Times New Roman"/>
          <w:szCs w:val="24"/>
        </w:rPr>
        <w:t>ης ιστορίας, τον ξεριζωμό ενός ολόκληρου λαού με ασύλληπτα μέσα.</w:t>
      </w:r>
    </w:p>
    <w:p w14:paraId="7FFA63B8"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 xml:space="preserve">Πριν από ενενήντα εννέα χρόνια, κοντεύει σχεδόν αιώνας, στις 19 Μαΐου του 1919 έκλεινε με τραγικό τρόπο ο αφανισμός του </w:t>
      </w:r>
      <w:r>
        <w:rPr>
          <w:rFonts w:eastAsia="Times New Roman" w:cs="Times New Roman"/>
          <w:szCs w:val="24"/>
        </w:rPr>
        <w:t>Ε</w:t>
      </w:r>
      <w:r>
        <w:rPr>
          <w:rFonts w:eastAsia="Times New Roman" w:cs="Times New Roman"/>
          <w:szCs w:val="24"/>
        </w:rPr>
        <w:t>λληνισμού στον Πόντο. Εξοντώθηκε ένα σημαντικό κομμάτι του ελληνισμού,</w:t>
      </w:r>
      <w:r>
        <w:rPr>
          <w:rFonts w:eastAsia="Times New Roman" w:cs="Times New Roman"/>
          <w:szCs w:val="24"/>
        </w:rPr>
        <w:t xml:space="preserve"> που μετά τη διάλυση της Βυζαντινής Αυτοκρατορίας ζούσε στα βόρεια της Μικράς Ασίας, στην περιοχή του Πόντου. Ένα κομμάτι μας, που μετά την άλωση της Τραπεζούντας το 1861 από τους Οθωμανούς, εξακολουθούσε να κρατάει ζωντανή τη γλώσσα, το φρόνημα, την ελλην</w:t>
      </w:r>
      <w:r>
        <w:rPr>
          <w:rFonts w:eastAsia="Times New Roman" w:cs="Times New Roman"/>
          <w:szCs w:val="24"/>
        </w:rPr>
        <w:t>ική συνείδηση, παρ</w:t>
      </w:r>
      <w:r w:rsidRPr="00EF23DB">
        <w:rPr>
          <w:rFonts w:eastAsia="Times New Roman" w:cs="Times New Roman"/>
          <w:szCs w:val="24"/>
        </w:rPr>
        <w:t xml:space="preserve">’ </w:t>
      </w:r>
      <w:r>
        <w:rPr>
          <w:rFonts w:eastAsia="Times New Roman" w:cs="Times New Roman"/>
          <w:szCs w:val="24"/>
        </w:rPr>
        <w:t xml:space="preserve">ότι </w:t>
      </w:r>
      <w:r>
        <w:rPr>
          <w:rFonts w:eastAsia="Times New Roman" w:cs="Times New Roman"/>
          <w:szCs w:val="24"/>
        </w:rPr>
        <w:lastRenderedPageBreak/>
        <w:t xml:space="preserve">ζούσε αποκομμένο από τον εθνικό κορμό, εκεί μακριά στη χώρα των </w:t>
      </w:r>
      <w:proofErr w:type="spellStart"/>
      <w:r>
        <w:rPr>
          <w:rFonts w:eastAsia="Times New Roman" w:cs="Times New Roman"/>
          <w:szCs w:val="24"/>
        </w:rPr>
        <w:t>Κόλχων</w:t>
      </w:r>
      <w:proofErr w:type="spellEnd"/>
      <w:r>
        <w:rPr>
          <w:rFonts w:eastAsia="Times New Roman" w:cs="Times New Roman"/>
          <w:szCs w:val="24"/>
        </w:rPr>
        <w:t xml:space="preserve"> από τον όγδοο π.</w:t>
      </w:r>
      <w:r>
        <w:rPr>
          <w:rFonts w:eastAsia="Times New Roman" w:cs="Times New Roman"/>
          <w:szCs w:val="24"/>
        </w:rPr>
        <w:t>χ</w:t>
      </w:r>
      <w:r>
        <w:rPr>
          <w:rFonts w:eastAsia="Times New Roman" w:cs="Times New Roman"/>
          <w:szCs w:val="24"/>
        </w:rPr>
        <w:t xml:space="preserve">. αιώνα η Τραπεζούντα, η Ελληνίδα πόλη του Ξενοφώντα, όπως την αναφέρει στο έργο «Κύρου </w:t>
      </w:r>
      <w:proofErr w:type="spellStart"/>
      <w:r>
        <w:rPr>
          <w:rFonts w:eastAsia="Times New Roman" w:cs="Times New Roman"/>
          <w:szCs w:val="24"/>
        </w:rPr>
        <w:t>Ανάβασις</w:t>
      </w:r>
      <w:proofErr w:type="spellEnd"/>
      <w:r>
        <w:rPr>
          <w:rFonts w:eastAsia="Times New Roman" w:cs="Times New Roman"/>
          <w:szCs w:val="24"/>
        </w:rPr>
        <w:t xml:space="preserve">», εκεί μακριά η </w:t>
      </w:r>
      <w:proofErr w:type="spellStart"/>
      <w:r>
        <w:rPr>
          <w:rFonts w:eastAsia="Times New Roman" w:cs="Times New Roman"/>
          <w:szCs w:val="24"/>
        </w:rPr>
        <w:t>Κερασούντα</w:t>
      </w:r>
      <w:proofErr w:type="spellEnd"/>
      <w:r>
        <w:rPr>
          <w:rFonts w:eastAsia="Times New Roman" w:cs="Times New Roman"/>
          <w:szCs w:val="24"/>
        </w:rPr>
        <w:t xml:space="preserve"> και η Σαμψούντα, η </w:t>
      </w:r>
      <w:r>
        <w:rPr>
          <w:rFonts w:eastAsia="Times New Roman" w:cs="Times New Roman"/>
          <w:szCs w:val="24"/>
        </w:rPr>
        <w:t>Σινώπη, η Αργυρούπολη, πόλεις που έσφυζαν από το ελληνικό στοιχείο.</w:t>
      </w:r>
    </w:p>
    <w:p w14:paraId="7FFA63B9"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Χαρακτηριστικά θέλω να σας πω ότι στις αρχές του εικοστού αιώνα, πριν δηλαδή από την καταστροφή, οι Έλληνες του Πόντου έφταναν περίπου τις επτακόσιους χιλιάδες. Στην πορεία του χρόνου κατά</w:t>
      </w:r>
      <w:r>
        <w:rPr>
          <w:rFonts w:eastAsia="Times New Roman" w:cs="Times New Roman"/>
          <w:szCs w:val="24"/>
        </w:rPr>
        <w:t>φεραν αξιοθαύμαστα πράγματα, αλλά κυρίως κατάφεραν να συνυπάρξουν ειρηνικά με τους Τούρκους, και κυριάρχησαν τόσο στην οικονομική όσο και στην πνευματική ζωή. Το 1</w:t>
      </w:r>
      <w:r>
        <w:rPr>
          <w:rFonts w:eastAsia="Times New Roman" w:cs="Times New Roman"/>
          <w:szCs w:val="24"/>
        </w:rPr>
        <w:t>8</w:t>
      </w:r>
      <w:r>
        <w:rPr>
          <w:rFonts w:eastAsia="Times New Roman" w:cs="Times New Roman"/>
          <w:szCs w:val="24"/>
        </w:rPr>
        <w:t>60 στον Πόντο υπήρχαν εκατό σχολεία. Το 1919 έφταναν τα χίλια τετρακόσια, ανάμεσά τους και τ</w:t>
      </w:r>
      <w:r>
        <w:rPr>
          <w:rFonts w:eastAsia="Times New Roman" w:cs="Times New Roman"/>
          <w:szCs w:val="24"/>
        </w:rPr>
        <w:t>ο περίφημο Φροντιστήριο της Τραπεζούντας.</w:t>
      </w:r>
    </w:p>
    <w:p w14:paraId="7FFA63BA"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Δεν ήταν μόνον τα σχολεία, θέατρα, λέσχες, τυπογραφεία, εκδοτική δραστηριότητα, εφημερίδες, περιοδικά. Και όμως, ήταν αυτοί ακριβώς οι πρόγονοί μας, αυτοί που σφράγισαν με την παρουσία τους τους τόπους αυτούς επί χ</w:t>
      </w:r>
      <w:r>
        <w:rPr>
          <w:rFonts w:eastAsia="Times New Roman" w:cs="Times New Roman"/>
          <w:szCs w:val="24"/>
        </w:rPr>
        <w:t xml:space="preserve">ιλιετίες, που σφαγιάστηκαν, </w:t>
      </w:r>
      <w:r>
        <w:rPr>
          <w:rFonts w:eastAsia="Times New Roman" w:cs="Times New Roman"/>
          <w:szCs w:val="24"/>
        </w:rPr>
        <w:lastRenderedPageBreak/>
        <w:t xml:space="preserve">ξεριζώθηκαν, εξοντώθηκαν με τους πιο απάνθρωπους τρόπους, για δύο λόγους: επειδή ήταν Έλληνες και επειδή ήταν </w:t>
      </w:r>
      <w:r>
        <w:rPr>
          <w:rFonts w:eastAsia="Times New Roman" w:cs="Times New Roman"/>
          <w:szCs w:val="24"/>
        </w:rPr>
        <w:t>χ</w:t>
      </w:r>
      <w:r>
        <w:rPr>
          <w:rFonts w:eastAsia="Times New Roman" w:cs="Times New Roman"/>
          <w:szCs w:val="24"/>
        </w:rPr>
        <w:t>ριστιανοί.</w:t>
      </w:r>
    </w:p>
    <w:p w14:paraId="7FFA63BB"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Τιμούμε σήμερα, ως ημέρα μνήμης, τις χιλιάδες ζωές που χάθηκαν. Τιμούμε τον διωγμό των σκέψεων, των εθίμων</w:t>
      </w:r>
      <w:r>
        <w:rPr>
          <w:rFonts w:eastAsia="Times New Roman" w:cs="Times New Roman"/>
          <w:szCs w:val="24"/>
        </w:rPr>
        <w:t>, των παμπάλαιων παραδόσεων. Αυτή είναι η γενοκτονία, ο βίαιος αφανισμός ενός ολόκληρου λαού, που στη συγκεκριμένη περίπτωση έγινε με σφαγές και εκτοπισμούς από το κίνημα των Νεότουρκων. Η εξολόθρευσή του έγινε όχι για κάτι που έκαναν, αλλά γι’ αυτό που ήτ</w:t>
      </w:r>
      <w:r>
        <w:rPr>
          <w:rFonts w:eastAsia="Times New Roman" w:cs="Times New Roman"/>
          <w:szCs w:val="24"/>
        </w:rPr>
        <w:t>αν, πράξη απόλυτης φρίκης σε έναν πολιτισμένο κόσμο, που επέτρεψε να γίνει ένα απαράγραπτο έγκλημα κατά της ανθρωπότητας. Κάθε γενοκτονία εγγράφεται στο ποινικό μητρώο της ανθρωπότητας, ντροπιάζει ολόκληρο τον πολιτισμένο κόσμο που δεν κατάφερε να αποτρέψε</w:t>
      </w:r>
      <w:r>
        <w:rPr>
          <w:rFonts w:eastAsia="Times New Roman" w:cs="Times New Roman"/>
          <w:szCs w:val="24"/>
        </w:rPr>
        <w:t>ι άλλη μια καταστροφή.</w:t>
      </w:r>
    </w:p>
    <w:p w14:paraId="7FFA63BC"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lastRenderedPageBreak/>
        <w:t xml:space="preserve">Ο κύριος Υπουργός μίλησε για το 1928 και είχε απόλυτο δίκιο. Αυτή η Βουλή πέρασε μέσα από πολλά μίση και πάθη για να καταφέρει να αναγνωρίσει, με καθυστέρηση, το 1994, και με εισήγηση του τότε Πρωθυπουργού, του Ανδρέα Παπανδρέου, τη </w:t>
      </w:r>
      <w:r>
        <w:rPr>
          <w:rFonts w:eastAsia="Times New Roman" w:cs="Times New Roman"/>
          <w:szCs w:val="24"/>
        </w:rPr>
        <w:t>19</w:t>
      </w:r>
      <w:r w:rsidRPr="00145A0A">
        <w:rPr>
          <w:rFonts w:eastAsia="Times New Roman" w:cs="Times New Roman"/>
          <w:szCs w:val="24"/>
          <w:vertAlign w:val="superscript"/>
        </w:rPr>
        <w:t>η</w:t>
      </w:r>
      <w:r>
        <w:rPr>
          <w:rFonts w:eastAsia="Times New Roman" w:cs="Times New Roman"/>
          <w:szCs w:val="24"/>
        </w:rPr>
        <w:t xml:space="preserve"> Μαΐου ως ημέρα μνήμης του </w:t>
      </w:r>
      <w:r>
        <w:rPr>
          <w:rFonts w:eastAsia="Times New Roman" w:cs="Times New Roman"/>
          <w:szCs w:val="24"/>
        </w:rPr>
        <w:t>π</w:t>
      </w:r>
      <w:r>
        <w:rPr>
          <w:rFonts w:eastAsia="Times New Roman" w:cs="Times New Roman"/>
          <w:szCs w:val="24"/>
        </w:rPr>
        <w:t>οντιακού Ελληνισμού.</w:t>
      </w:r>
    </w:p>
    <w:p w14:paraId="7FFA63BD"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Επιτρέψτε μου, όμως, να σας πω: Κάντε και μια αυτοκριτική, κύριε Υπουργέ, για όσα ακούγονται σε αυτή τη Βουλή τα τελευταία τρία χρόνια.</w:t>
      </w:r>
    </w:p>
    <w:p w14:paraId="7FFA63BE"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Η διεκδίκηση της αναγνώρισης της γενοκτονίας είναι διεκδίκηση διασφά</w:t>
      </w:r>
      <w:r>
        <w:rPr>
          <w:rFonts w:eastAsia="Times New Roman" w:cs="Times New Roman"/>
          <w:szCs w:val="24"/>
        </w:rPr>
        <w:t xml:space="preserve">λισης της ειρήνης.  </w:t>
      </w:r>
    </w:p>
    <w:p w14:paraId="7FFA63BF" w14:textId="77777777" w:rsidR="00A26737" w:rsidRDefault="00182441">
      <w:pPr>
        <w:spacing w:line="600" w:lineRule="auto"/>
        <w:ind w:firstLine="720"/>
        <w:jc w:val="both"/>
        <w:rPr>
          <w:rFonts w:eastAsia="Times New Roman"/>
          <w:szCs w:val="24"/>
        </w:rPr>
      </w:pPr>
      <w:r>
        <w:rPr>
          <w:rFonts w:eastAsia="Times New Roman"/>
          <w:szCs w:val="24"/>
        </w:rPr>
        <w:t>Τιμούμε την Γενοκτονία των Ποντίων, όπως τιμούμε τη μνήμη κάθε μαύρης σελίδας της ιστορίας μας. Έστω και τυπικά, έστω και ελλιπώς, όσο υπάρχει αυτή η μέρα και κάθε μέρα μνήμης να μας θυμίζει το παρελθόν μας, κερδίζουμε την ελπίδα να μη</w:t>
      </w:r>
      <w:r>
        <w:rPr>
          <w:rFonts w:eastAsia="Times New Roman"/>
          <w:szCs w:val="24"/>
        </w:rPr>
        <w:t>ν επιτρέψουμε ποτέ ξανά, ποτέ και σε κανέναν, να προκαλέσει τόσο πόνο, τόση οδύνη, τόση καταστροφή στον τόπο μας.</w:t>
      </w:r>
    </w:p>
    <w:p w14:paraId="7FFA63C0" w14:textId="77777777" w:rsidR="00A26737" w:rsidRDefault="00182441">
      <w:pPr>
        <w:spacing w:line="600" w:lineRule="auto"/>
        <w:ind w:firstLine="720"/>
        <w:jc w:val="both"/>
        <w:rPr>
          <w:rFonts w:eastAsia="Times New Roman"/>
          <w:szCs w:val="24"/>
        </w:rPr>
      </w:pPr>
      <w:r>
        <w:rPr>
          <w:rFonts w:eastAsia="Times New Roman"/>
          <w:szCs w:val="24"/>
        </w:rPr>
        <w:lastRenderedPageBreak/>
        <w:t>Σας ευχαριστώ πολύ.</w:t>
      </w:r>
    </w:p>
    <w:p w14:paraId="7FFA63C1" w14:textId="77777777" w:rsidR="00A26737" w:rsidRDefault="00182441">
      <w:pPr>
        <w:spacing w:line="600" w:lineRule="auto"/>
        <w:ind w:firstLine="720"/>
        <w:jc w:val="center"/>
        <w:rPr>
          <w:rFonts w:eastAsia="Times New Roman"/>
          <w:szCs w:val="24"/>
        </w:rPr>
      </w:pPr>
      <w:r>
        <w:rPr>
          <w:rFonts w:eastAsia="Times New Roman"/>
          <w:szCs w:val="24"/>
        </w:rPr>
        <w:t>(Χειροκροτήματα)</w:t>
      </w:r>
    </w:p>
    <w:p w14:paraId="7FFA63C2" w14:textId="77777777" w:rsidR="00A26737" w:rsidRDefault="00182441">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Ευχαριστούμε και εμείς.</w:t>
      </w:r>
    </w:p>
    <w:p w14:paraId="7FFA63C3"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 xml:space="preserve">Τον λόγο έχει ο κ. Ιωάννης </w:t>
      </w:r>
      <w:proofErr w:type="spellStart"/>
      <w:r>
        <w:rPr>
          <w:rFonts w:eastAsia="Times New Roman" w:cs="Times New Roman"/>
          <w:szCs w:val="24"/>
        </w:rPr>
        <w:t>Σαχινίδης</w:t>
      </w:r>
      <w:proofErr w:type="spellEnd"/>
      <w:r>
        <w:rPr>
          <w:rFonts w:eastAsia="Times New Roman" w:cs="Times New Roman"/>
          <w:szCs w:val="24"/>
        </w:rPr>
        <w:t xml:space="preserve"> από την Χρυ</w:t>
      </w:r>
      <w:r>
        <w:rPr>
          <w:rFonts w:eastAsia="Times New Roman" w:cs="Times New Roman"/>
          <w:szCs w:val="24"/>
        </w:rPr>
        <w:t>σή Αυγή.</w:t>
      </w:r>
    </w:p>
    <w:p w14:paraId="7FFA63C4" w14:textId="77777777" w:rsidR="00A26737" w:rsidRDefault="00182441">
      <w:pPr>
        <w:spacing w:line="600" w:lineRule="auto"/>
        <w:ind w:firstLine="720"/>
        <w:jc w:val="both"/>
        <w:rPr>
          <w:rFonts w:eastAsia="Times New Roman" w:cs="Times New Roman"/>
          <w:szCs w:val="24"/>
        </w:rPr>
      </w:pPr>
      <w:r w:rsidRPr="000E1DBD">
        <w:rPr>
          <w:rFonts w:eastAsia="Times New Roman" w:cs="Times New Roman"/>
          <w:b/>
          <w:szCs w:val="24"/>
        </w:rPr>
        <w:t>ΙΩΑΝΝΗΣ ΣΑΧΙΝΙΔΗΣ</w:t>
      </w:r>
      <w:r w:rsidRPr="00632086">
        <w:rPr>
          <w:rFonts w:eastAsia="Times New Roman" w:cs="Times New Roman"/>
          <w:b/>
          <w:szCs w:val="24"/>
        </w:rPr>
        <w:t xml:space="preserve">: </w:t>
      </w:r>
      <w:r>
        <w:rPr>
          <w:rFonts w:eastAsia="Times New Roman" w:cs="Times New Roman"/>
          <w:szCs w:val="24"/>
        </w:rPr>
        <w:t>Ευχαριστώ, κύριε Πρόεδρε.</w:t>
      </w:r>
    </w:p>
    <w:p w14:paraId="7FFA63C5" w14:textId="77777777" w:rsidR="00A26737" w:rsidRDefault="00182441">
      <w:pPr>
        <w:spacing w:line="600" w:lineRule="auto"/>
        <w:ind w:firstLine="720"/>
        <w:jc w:val="both"/>
        <w:rPr>
          <w:rFonts w:eastAsia="Times New Roman" w:cs="Times New Roman"/>
          <w:szCs w:val="24"/>
        </w:rPr>
      </w:pPr>
      <w:r>
        <w:rPr>
          <w:rFonts w:eastAsia="Times New Roman"/>
          <w:szCs w:val="24"/>
        </w:rPr>
        <w:t>Αξιότιμοι πρώην Πρόεδροι του ελληνικού Κοινοβουλίου, αξιότιμοι εκπρόσωποι των</w:t>
      </w:r>
      <w:r w:rsidRPr="00632086">
        <w:rPr>
          <w:rFonts w:eastAsia="Times New Roman" w:cs="Times New Roman"/>
          <w:szCs w:val="24"/>
        </w:rPr>
        <w:t xml:space="preserve"> </w:t>
      </w:r>
      <w:r>
        <w:rPr>
          <w:rFonts w:eastAsia="Times New Roman" w:cs="Times New Roman"/>
          <w:szCs w:val="24"/>
        </w:rPr>
        <w:t>π</w:t>
      </w:r>
      <w:r>
        <w:rPr>
          <w:rFonts w:eastAsia="Times New Roman" w:cs="Times New Roman"/>
          <w:szCs w:val="24"/>
        </w:rPr>
        <w:t xml:space="preserve">οντιακών </w:t>
      </w:r>
      <w:r>
        <w:rPr>
          <w:rFonts w:eastAsia="Times New Roman" w:cs="Times New Roman"/>
          <w:szCs w:val="24"/>
        </w:rPr>
        <w:t>σ</w:t>
      </w:r>
      <w:r>
        <w:rPr>
          <w:rFonts w:eastAsia="Times New Roman" w:cs="Times New Roman"/>
          <w:szCs w:val="24"/>
        </w:rPr>
        <w:t>ωματείων, αξιότιμες κυρίες και κύριοι καλεσμένοι,</w:t>
      </w:r>
      <w:r>
        <w:rPr>
          <w:rFonts w:eastAsia="Times New Roman" w:cs="Times New Roman"/>
          <w:szCs w:val="24"/>
        </w:rPr>
        <w:t xml:space="preserve"> σας</w:t>
      </w:r>
      <w:r>
        <w:rPr>
          <w:rFonts w:eastAsia="Times New Roman" w:cs="Times New Roman"/>
          <w:szCs w:val="24"/>
        </w:rPr>
        <w:t xml:space="preserve"> καλ</w:t>
      </w:r>
      <w:r>
        <w:rPr>
          <w:rFonts w:eastAsia="Times New Roman" w:cs="Times New Roman"/>
          <w:szCs w:val="24"/>
        </w:rPr>
        <w:t>ω</w:t>
      </w:r>
      <w:r>
        <w:rPr>
          <w:rFonts w:eastAsia="Times New Roman" w:cs="Times New Roman"/>
          <w:szCs w:val="24"/>
        </w:rPr>
        <w:t>σ</w:t>
      </w:r>
      <w:r>
        <w:rPr>
          <w:rFonts w:eastAsia="Times New Roman" w:cs="Times New Roman"/>
          <w:szCs w:val="24"/>
        </w:rPr>
        <w:t>ο</w:t>
      </w:r>
      <w:r>
        <w:rPr>
          <w:rFonts w:eastAsia="Times New Roman" w:cs="Times New Roman"/>
          <w:szCs w:val="24"/>
        </w:rPr>
        <w:t>ρ</w:t>
      </w:r>
      <w:r>
        <w:rPr>
          <w:rFonts w:eastAsia="Times New Roman" w:cs="Times New Roman"/>
          <w:szCs w:val="24"/>
        </w:rPr>
        <w:t>ί</w:t>
      </w:r>
      <w:r>
        <w:rPr>
          <w:rFonts w:eastAsia="Times New Roman" w:cs="Times New Roman"/>
          <w:szCs w:val="24"/>
        </w:rPr>
        <w:t>ζω</w:t>
      </w:r>
      <w:r>
        <w:rPr>
          <w:rFonts w:eastAsia="Times New Roman" w:cs="Times New Roman"/>
          <w:szCs w:val="24"/>
        </w:rPr>
        <w:t>.</w:t>
      </w:r>
      <w:r>
        <w:rPr>
          <w:rFonts w:eastAsia="Times New Roman" w:cs="Times New Roman"/>
          <w:szCs w:val="24"/>
        </w:rPr>
        <w:t xml:space="preserve"> </w:t>
      </w:r>
    </w:p>
    <w:p w14:paraId="7FFA63C6"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 xml:space="preserve">Ημέρα μνήμης, ημέρα μνήμης της </w:t>
      </w:r>
      <w:r>
        <w:rPr>
          <w:rFonts w:eastAsia="Times New Roman" w:cs="Times New Roman"/>
          <w:szCs w:val="24"/>
        </w:rPr>
        <w:t>Γ</w:t>
      </w:r>
      <w:r>
        <w:rPr>
          <w:rFonts w:eastAsia="Times New Roman" w:cs="Times New Roman"/>
          <w:szCs w:val="24"/>
        </w:rPr>
        <w:t xml:space="preserve">ενοκτονίας του </w:t>
      </w:r>
      <w:r>
        <w:rPr>
          <w:rFonts w:eastAsia="Times New Roman" w:cs="Times New Roman"/>
          <w:szCs w:val="24"/>
        </w:rPr>
        <w:t>Π</w:t>
      </w:r>
      <w:r>
        <w:rPr>
          <w:rFonts w:eastAsia="Times New Roman" w:cs="Times New Roman"/>
          <w:szCs w:val="24"/>
        </w:rPr>
        <w:t>οντιακού Ελληνισμού. Αλήθεια, δεν είναι ντροπή τέτοια μέρα να ακούγονται ζητήματα για ελληνοτουρκική φιλία; Θα μπορούσατε να βρείτε κάποια άλλη μέρα. Έχουμε χορτάσει από ελληνοτουρκική φιλία!</w:t>
      </w:r>
    </w:p>
    <w:p w14:paraId="7FFA63C7"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 xml:space="preserve">Υπάρχουν θέματα που αφορούν τον </w:t>
      </w:r>
      <w:r>
        <w:rPr>
          <w:rFonts w:eastAsia="Times New Roman" w:cs="Times New Roman"/>
          <w:szCs w:val="24"/>
        </w:rPr>
        <w:t>π</w:t>
      </w:r>
      <w:r>
        <w:rPr>
          <w:rFonts w:eastAsia="Times New Roman" w:cs="Times New Roman"/>
          <w:szCs w:val="24"/>
        </w:rPr>
        <w:t>οντιακό Ελληνισ</w:t>
      </w:r>
      <w:r>
        <w:rPr>
          <w:rFonts w:eastAsia="Times New Roman" w:cs="Times New Roman"/>
          <w:szCs w:val="24"/>
        </w:rPr>
        <w:t xml:space="preserve">μό. Κάποια από αυτά είναι θετικά και κάποια είναι αρνητικά. Αυτό που έχω να τονίσω και εκφράζω τις προσωπικές </w:t>
      </w:r>
      <w:r>
        <w:rPr>
          <w:rFonts w:eastAsia="Times New Roman" w:cs="Times New Roman"/>
          <w:szCs w:val="24"/>
        </w:rPr>
        <w:lastRenderedPageBreak/>
        <w:t>μου ευχαριστίες σε ό,τι αφορά την απόφαση που έχει πάρει με πρωτοβουλία της η ΠΟΕ να αποστείλει μια επιστολή για να γίνονται κοινές εκδηλώσεις όλω</w:t>
      </w:r>
      <w:r>
        <w:rPr>
          <w:rFonts w:eastAsia="Times New Roman" w:cs="Times New Roman"/>
          <w:szCs w:val="24"/>
        </w:rPr>
        <w:t xml:space="preserve">ν των </w:t>
      </w:r>
      <w:r>
        <w:rPr>
          <w:rFonts w:eastAsia="Times New Roman" w:cs="Times New Roman"/>
          <w:szCs w:val="24"/>
        </w:rPr>
        <w:t>π</w:t>
      </w:r>
      <w:r>
        <w:rPr>
          <w:rFonts w:eastAsia="Times New Roman" w:cs="Times New Roman"/>
          <w:szCs w:val="24"/>
        </w:rPr>
        <w:t xml:space="preserve">οντιακών </w:t>
      </w:r>
      <w:r>
        <w:rPr>
          <w:rFonts w:eastAsia="Times New Roman" w:cs="Times New Roman"/>
          <w:szCs w:val="24"/>
        </w:rPr>
        <w:t>σ</w:t>
      </w:r>
      <w:r>
        <w:rPr>
          <w:rFonts w:eastAsia="Times New Roman" w:cs="Times New Roman"/>
          <w:szCs w:val="24"/>
        </w:rPr>
        <w:t>ωματείων, να συμμετέχει η Παμποντιακή Ομοσπονδίας Ελλάδος, η Πανελλήνια Ομοσπονδία Ποντιακών Σωματείων,</w:t>
      </w:r>
      <w:r w:rsidRPr="00632086">
        <w:rPr>
          <w:rFonts w:eastAsia="Times New Roman" w:cs="Times New Roman"/>
          <w:szCs w:val="24"/>
        </w:rPr>
        <w:t xml:space="preserve"> </w:t>
      </w:r>
      <w:r>
        <w:rPr>
          <w:rFonts w:eastAsia="Times New Roman" w:cs="Times New Roman"/>
          <w:szCs w:val="24"/>
        </w:rPr>
        <w:t xml:space="preserve">η Πανελλήνια Ομοσπονδία Σωματείων </w:t>
      </w:r>
      <w:proofErr w:type="spellStart"/>
      <w:r>
        <w:rPr>
          <w:rFonts w:eastAsia="Times New Roman" w:cs="Times New Roman"/>
          <w:szCs w:val="24"/>
        </w:rPr>
        <w:t>Ελληνοποντίων</w:t>
      </w:r>
      <w:proofErr w:type="spellEnd"/>
      <w:r>
        <w:rPr>
          <w:rFonts w:eastAsia="Times New Roman" w:cs="Times New Roman"/>
          <w:szCs w:val="24"/>
        </w:rPr>
        <w:t xml:space="preserve"> </w:t>
      </w:r>
      <w:proofErr w:type="spellStart"/>
      <w:r>
        <w:rPr>
          <w:rFonts w:eastAsia="Times New Roman" w:cs="Times New Roman"/>
          <w:szCs w:val="24"/>
        </w:rPr>
        <w:t>Παλιννοστούντων</w:t>
      </w:r>
      <w:proofErr w:type="spellEnd"/>
      <w:r>
        <w:rPr>
          <w:rFonts w:eastAsia="Times New Roman" w:cs="Times New Roman"/>
          <w:szCs w:val="24"/>
        </w:rPr>
        <w:t xml:space="preserve"> της πρώην Σοβιετικής Ένωσης. </w:t>
      </w:r>
    </w:p>
    <w:p w14:paraId="7FFA63C8"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 xml:space="preserve">Φαίνεται ότι ο </w:t>
      </w:r>
      <w:r>
        <w:rPr>
          <w:rFonts w:eastAsia="Times New Roman" w:cs="Times New Roman"/>
          <w:szCs w:val="24"/>
        </w:rPr>
        <w:t>π</w:t>
      </w:r>
      <w:r>
        <w:rPr>
          <w:rFonts w:eastAsia="Times New Roman" w:cs="Times New Roman"/>
          <w:szCs w:val="24"/>
        </w:rPr>
        <w:t>οντιακός Ελληνισμός, πράγ</w:t>
      </w:r>
      <w:r>
        <w:rPr>
          <w:rFonts w:eastAsia="Times New Roman" w:cs="Times New Roman"/>
          <w:szCs w:val="24"/>
        </w:rPr>
        <w:t>ματι, άρχισε να μαθαίνει και να διδάσκεται από την ιστορία ότι ο μόνος τρόπος για να διασφαλίσουμε να μην ξανασυμβούν αυτά που έχουν συμβεί, είναι να υπάρχει πάνω από όλα ενότητα, ενότητα μεταξύ μας ως Πόντιοι και ενότητα ως Έλληνες, κάτι το οποίο δεν μπορ</w:t>
      </w:r>
      <w:r>
        <w:rPr>
          <w:rFonts w:eastAsia="Times New Roman" w:cs="Times New Roman"/>
          <w:szCs w:val="24"/>
        </w:rPr>
        <w:t xml:space="preserve">εί να γίνει, δυστυχώς, στην πράξη. </w:t>
      </w:r>
    </w:p>
    <w:p w14:paraId="7FFA63C9"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 xml:space="preserve">Ακούσαμε ευχολόγια. Καλά τα </w:t>
      </w:r>
      <w:proofErr w:type="spellStart"/>
      <w:r>
        <w:rPr>
          <w:rFonts w:eastAsia="Times New Roman" w:cs="Times New Roman"/>
          <w:szCs w:val="24"/>
        </w:rPr>
        <w:t>παρακάθια</w:t>
      </w:r>
      <w:proofErr w:type="spellEnd"/>
      <w:r>
        <w:rPr>
          <w:rFonts w:eastAsia="Times New Roman" w:cs="Times New Roman"/>
          <w:szCs w:val="24"/>
        </w:rPr>
        <w:t xml:space="preserve">, καλά τα </w:t>
      </w:r>
      <w:proofErr w:type="spellStart"/>
      <w:r>
        <w:rPr>
          <w:rFonts w:eastAsia="Times New Roman" w:cs="Times New Roman"/>
          <w:szCs w:val="24"/>
        </w:rPr>
        <w:t>μουχαμπέτια</w:t>
      </w:r>
      <w:proofErr w:type="spellEnd"/>
      <w:r>
        <w:rPr>
          <w:rFonts w:eastAsia="Times New Roman" w:cs="Times New Roman"/>
          <w:szCs w:val="24"/>
        </w:rPr>
        <w:t xml:space="preserve">, καλά τα γλέντια, καλά και τα πανηγύρια. Προάγουν τον </w:t>
      </w:r>
      <w:r>
        <w:rPr>
          <w:rFonts w:eastAsia="Times New Roman" w:cs="Times New Roman"/>
          <w:szCs w:val="24"/>
        </w:rPr>
        <w:t>π</w:t>
      </w:r>
      <w:r>
        <w:rPr>
          <w:rFonts w:eastAsia="Times New Roman" w:cs="Times New Roman"/>
          <w:szCs w:val="24"/>
        </w:rPr>
        <w:t>οντιακό Ελληνισμό και μόνον όμως. Θα πρέπει κάποια στιγμή να διεκδικήσουμε δυναμικά αυτό που αξίζει και αυ</w:t>
      </w:r>
      <w:r>
        <w:rPr>
          <w:rFonts w:eastAsia="Times New Roman" w:cs="Times New Roman"/>
          <w:szCs w:val="24"/>
        </w:rPr>
        <w:t xml:space="preserve">τό που αρμόζει στον </w:t>
      </w:r>
      <w:r>
        <w:rPr>
          <w:rFonts w:eastAsia="Times New Roman" w:cs="Times New Roman"/>
          <w:szCs w:val="24"/>
        </w:rPr>
        <w:t>π</w:t>
      </w:r>
      <w:r>
        <w:rPr>
          <w:rFonts w:eastAsia="Times New Roman" w:cs="Times New Roman"/>
          <w:szCs w:val="24"/>
        </w:rPr>
        <w:t xml:space="preserve">οντιακό Ελληνισμό. </w:t>
      </w:r>
    </w:p>
    <w:p w14:paraId="7FFA63CA"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lastRenderedPageBreak/>
        <w:t xml:space="preserve">Έχουν ειπωθεί πάρα πολλά. Υπάρχουν, όμως, και πολλά αρνητικά. Ένα από αυτά είναι η αδράνεια που έχουν επιδείξει όλες οι ελληνικές κυβερνήσεις σχετικά με την αναγνώριση της </w:t>
      </w:r>
      <w:r>
        <w:rPr>
          <w:rFonts w:eastAsia="Times New Roman" w:cs="Times New Roman"/>
          <w:szCs w:val="24"/>
        </w:rPr>
        <w:t>Γ</w:t>
      </w:r>
      <w:r>
        <w:rPr>
          <w:rFonts w:eastAsia="Times New Roman" w:cs="Times New Roman"/>
          <w:szCs w:val="24"/>
        </w:rPr>
        <w:t>ενοκτονίας των Ελλήνων του Πόντου, της Μικ</w:t>
      </w:r>
      <w:r>
        <w:rPr>
          <w:rFonts w:eastAsia="Times New Roman" w:cs="Times New Roman"/>
          <w:szCs w:val="24"/>
        </w:rPr>
        <w:t xml:space="preserve">ράς Ασίας και της Θράκης. </w:t>
      </w:r>
      <w:r>
        <w:rPr>
          <w:rFonts w:eastAsia="Times New Roman" w:cs="Times New Roman"/>
          <w:szCs w:val="24"/>
        </w:rPr>
        <w:t>Δυστυχώς, ε</w:t>
      </w:r>
      <w:r>
        <w:rPr>
          <w:rFonts w:eastAsia="Times New Roman" w:cs="Times New Roman"/>
          <w:szCs w:val="24"/>
        </w:rPr>
        <w:t>ίναι πολύ λίγες οι κυβερνήσεις και τα ξένα κοινοβούλια πο</w:t>
      </w:r>
      <w:r>
        <w:rPr>
          <w:rFonts w:eastAsia="Times New Roman" w:cs="Times New Roman"/>
          <w:szCs w:val="24"/>
        </w:rPr>
        <w:t xml:space="preserve">υ </w:t>
      </w:r>
      <w:r>
        <w:rPr>
          <w:rFonts w:eastAsia="Times New Roman" w:cs="Times New Roman"/>
          <w:szCs w:val="24"/>
        </w:rPr>
        <w:t xml:space="preserve">έχουν αναγνωρίσει την </w:t>
      </w:r>
      <w:r>
        <w:rPr>
          <w:rFonts w:eastAsia="Times New Roman" w:cs="Times New Roman"/>
          <w:szCs w:val="24"/>
        </w:rPr>
        <w:t>π</w:t>
      </w:r>
      <w:r>
        <w:rPr>
          <w:rFonts w:eastAsia="Times New Roman" w:cs="Times New Roman"/>
          <w:szCs w:val="24"/>
        </w:rPr>
        <w:t xml:space="preserve">οντιακή </w:t>
      </w:r>
      <w:r>
        <w:rPr>
          <w:rFonts w:eastAsia="Times New Roman" w:cs="Times New Roman"/>
          <w:szCs w:val="24"/>
        </w:rPr>
        <w:t>γ</w:t>
      </w:r>
      <w:r>
        <w:rPr>
          <w:rFonts w:eastAsia="Times New Roman" w:cs="Times New Roman"/>
          <w:szCs w:val="24"/>
        </w:rPr>
        <w:t>ενοκτονία. Πρέπει να μπει ακόμα ψηλότερα στην ατζέντα της ελληνικής Κυβέρνησης σε ό,τι έχει σχέση με την εξωτερική μας πολιτική.</w:t>
      </w:r>
      <w:r>
        <w:rPr>
          <w:rFonts w:eastAsia="Times New Roman" w:cs="Times New Roman"/>
          <w:szCs w:val="24"/>
        </w:rPr>
        <w:t xml:space="preserve"> </w:t>
      </w:r>
    </w:p>
    <w:p w14:paraId="7FFA63CB"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 xml:space="preserve">Εμείς, ως Χρυσή Αυγή, θα στηρίξουμε </w:t>
      </w:r>
      <w:r>
        <w:rPr>
          <w:rFonts w:eastAsia="Times New Roman" w:cs="Times New Roman"/>
          <w:szCs w:val="24"/>
        </w:rPr>
        <w:t>όποιο</w:t>
      </w:r>
      <w:r>
        <w:rPr>
          <w:rFonts w:eastAsia="Times New Roman" w:cs="Times New Roman"/>
          <w:szCs w:val="24"/>
        </w:rPr>
        <w:t xml:space="preserve"> ζήτημα έχει να κάνει με τους </w:t>
      </w:r>
      <w:proofErr w:type="spellStart"/>
      <w:r>
        <w:rPr>
          <w:rFonts w:eastAsia="Times New Roman" w:cs="Times New Roman"/>
          <w:szCs w:val="24"/>
        </w:rPr>
        <w:t>π</w:t>
      </w:r>
      <w:r>
        <w:rPr>
          <w:rFonts w:eastAsia="Times New Roman" w:cs="Times New Roman"/>
          <w:szCs w:val="24"/>
        </w:rPr>
        <w:t>αλιννοστούντες</w:t>
      </w:r>
      <w:proofErr w:type="spellEnd"/>
      <w:r>
        <w:rPr>
          <w:rFonts w:eastAsia="Times New Roman" w:cs="Times New Roman"/>
          <w:szCs w:val="24"/>
        </w:rPr>
        <w:t xml:space="preserve">. Ζητάμε την άμεση αποκατάσταση των </w:t>
      </w:r>
      <w:proofErr w:type="spellStart"/>
      <w:r>
        <w:rPr>
          <w:rFonts w:eastAsia="Times New Roman" w:cs="Times New Roman"/>
          <w:szCs w:val="24"/>
        </w:rPr>
        <w:t>π</w:t>
      </w:r>
      <w:r>
        <w:rPr>
          <w:rFonts w:eastAsia="Times New Roman" w:cs="Times New Roman"/>
          <w:szCs w:val="24"/>
        </w:rPr>
        <w:t>αλιννοστούντων</w:t>
      </w:r>
      <w:proofErr w:type="spellEnd"/>
      <w:r>
        <w:rPr>
          <w:rFonts w:eastAsia="Times New Roman" w:cs="Times New Roman"/>
          <w:szCs w:val="24"/>
        </w:rPr>
        <w:t xml:space="preserve"> </w:t>
      </w:r>
      <w:proofErr w:type="spellStart"/>
      <w:r>
        <w:rPr>
          <w:rFonts w:eastAsia="Times New Roman" w:cs="Times New Roman"/>
          <w:szCs w:val="24"/>
        </w:rPr>
        <w:t>Ελληνοποντίων</w:t>
      </w:r>
      <w:proofErr w:type="spellEnd"/>
      <w:r>
        <w:rPr>
          <w:rFonts w:eastAsia="Times New Roman" w:cs="Times New Roman"/>
          <w:szCs w:val="24"/>
        </w:rPr>
        <w:t xml:space="preserve"> της πρώην Σοβιετικής Ένωσης σχετικά με το κόψιμο των συντάξεων τους, όπως και των αδελφών μας </w:t>
      </w:r>
      <w:proofErr w:type="spellStart"/>
      <w:r>
        <w:rPr>
          <w:rFonts w:eastAsia="Times New Roman" w:cs="Times New Roman"/>
          <w:szCs w:val="24"/>
        </w:rPr>
        <w:t>π</w:t>
      </w:r>
      <w:r>
        <w:rPr>
          <w:rFonts w:eastAsia="Times New Roman" w:cs="Times New Roman"/>
          <w:szCs w:val="24"/>
        </w:rPr>
        <w:t>αλιννοσ</w:t>
      </w:r>
      <w:r>
        <w:rPr>
          <w:rFonts w:eastAsia="Times New Roman" w:cs="Times New Roman"/>
          <w:szCs w:val="24"/>
        </w:rPr>
        <w:t>τούντων</w:t>
      </w:r>
      <w:proofErr w:type="spellEnd"/>
      <w:r>
        <w:rPr>
          <w:rFonts w:eastAsia="Times New Roman" w:cs="Times New Roman"/>
          <w:szCs w:val="24"/>
        </w:rPr>
        <w:t xml:space="preserve"> της Βορείου Ηπείρου.</w:t>
      </w:r>
    </w:p>
    <w:p w14:paraId="7FFA63CC"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 xml:space="preserve">Όσοι κατάγεστε από την περιοχή της Θεσσαλονίκης, θα γνωρίζετε πολύ καλά δύο οικισμούς, οι οποίοι είναι και οι τελευταίοι που </w:t>
      </w:r>
      <w:proofErr w:type="spellStart"/>
      <w:r>
        <w:rPr>
          <w:rFonts w:eastAsia="Times New Roman" w:cs="Times New Roman"/>
          <w:szCs w:val="24"/>
        </w:rPr>
        <w:t>προσαρτίστηκαν</w:t>
      </w:r>
      <w:proofErr w:type="spellEnd"/>
      <w:r>
        <w:rPr>
          <w:rFonts w:eastAsia="Times New Roman" w:cs="Times New Roman"/>
          <w:szCs w:val="24"/>
        </w:rPr>
        <w:t xml:space="preserve"> στην πόλη της Θεσσαλονίκης. Είναι ο συνοικισμός της Νικόπολης και της </w:t>
      </w:r>
      <w:proofErr w:type="spellStart"/>
      <w:r>
        <w:rPr>
          <w:rFonts w:eastAsia="Times New Roman" w:cs="Times New Roman"/>
          <w:szCs w:val="24"/>
        </w:rPr>
        <w:t>Ευξεινούπολης</w:t>
      </w:r>
      <w:proofErr w:type="spellEnd"/>
      <w:r>
        <w:rPr>
          <w:rFonts w:eastAsia="Times New Roman" w:cs="Times New Roman"/>
          <w:szCs w:val="24"/>
        </w:rPr>
        <w:t>. Εά</w:t>
      </w:r>
      <w:r>
        <w:rPr>
          <w:rFonts w:eastAsia="Times New Roman" w:cs="Times New Roman"/>
          <w:szCs w:val="24"/>
        </w:rPr>
        <w:t xml:space="preserve">ν κάνετε μια βόλτα, θα δείτε ότι είναι δύο συνοικισμοί πραγματικά στολίδια. Δημιουργήθηκαν και </w:t>
      </w:r>
      <w:r>
        <w:rPr>
          <w:rFonts w:eastAsia="Times New Roman" w:cs="Times New Roman"/>
          <w:szCs w:val="24"/>
        </w:rPr>
        <w:lastRenderedPageBreak/>
        <w:t xml:space="preserve">ξεκίνησαν πριν από εικοσιπέντε με τριάντα χρόνια από τους </w:t>
      </w:r>
      <w:proofErr w:type="spellStart"/>
      <w:r>
        <w:rPr>
          <w:rFonts w:eastAsia="Times New Roman" w:cs="Times New Roman"/>
          <w:szCs w:val="24"/>
        </w:rPr>
        <w:t>π</w:t>
      </w:r>
      <w:r>
        <w:rPr>
          <w:rFonts w:eastAsia="Times New Roman" w:cs="Times New Roman"/>
          <w:szCs w:val="24"/>
        </w:rPr>
        <w:t>αλιννοστούντες</w:t>
      </w:r>
      <w:proofErr w:type="spellEnd"/>
      <w:r>
        <w:rPr>
          <w:rFonts w:eastAsia="Times New Roman" w:cs="Times New Roman"/>
          <w:szCs w:val="24"/>
        </w:rPr>
        <w:t xml:space="preserve"> Έλληνες που είχαν έρθει από την πρώην Σοβιετική Ένωση και όχι </w:t>
      </w:r>
      <w:proofErr w:type="spellStart"/>
      <w:r>
        <w:rPr>
          <w:rFonts w:eastAsia="Times New Roman" w:cs="Times New Roman"/>
          <w:szCs w:val="24"/>
        </w:rPr>
        <w:t>Ρωσοπόντιοι</w:t>
      </w:r>
      <w:proofErr w:type="spellEnd"/>
      <w:r>
        <w:rPr>
          <w:rFonts w:eastAsia="Times New Roman" w:cs="Times New Roman"/>
          <w:szCs w:val="24"/>
        </w:rPr>
        <w:t>, όπως τους απ</w:t>
      </w:r>
      <w:r>
        <w:rPr>
          <w:rFonts w:eastAsia="Times New Roman" w:cs="Times New Roman"/>
          <w:szCs w:val="24"/>
        </w:rPr>
        <w:t xml:space="preserve">οκαλούν, άνθρωποι οι οποίοι δούλεψαν, ίδρωσαν, μάτωσαν, αφού ξεσπιτώθηκαν για άλλη μια φορά από τα πατρογονικά τους εδάφη και κατάφεραν τούβλο - τούβλο να χτίσουν και να φτιάξουν περιουσίες. </w:t>
      </w:r>
    </w:p>
    <w:p w14:paraId="7FFA63CD" w14:textId="77777777" w:rsidR="00A26737" w:rsidRDefault="00182441">
      <w:pPr>
        <w:spacing w:line="600" w:lineRule="auto"/>
        <w:ind w:firstLine="720"/>
        <w:jc w:val="both"/>
        <w:rPr>
          <w:rFonts w:eastAsia="Times New Roman"/>
          <w:szCs w:val="24"/>
        </w:rPr>
      </w:pPr>
      <w:r>
        <w:rPr>
          <w:rFonts w:eastAsia="Times New Roman" w:cs="Times New Roman"/>
          <w:szCs w:val="24"/>
        </w:rPr>
        <w:t>Οι κάτοικοι αυτών των οικισμών πριν από μερικά χρόνια αριθμούσαν</w:t>
      </w:r>
      <w:r>
        <w:rPr>
          <w:rFonts w:eastAsia="Times New Roman" w:cs="Times New Roman"/>
          <w:szCs w:val="24"/>
        </w:rPr>
        <w:t xml:space="preserve"> τους δώδεκα χιλιάδες. Σήμερα, δυστυχώς, έχουν απομείνει μόνο τρεις χιλιάδες, διότι αναγκάστηκαν να μεταναστεύσουν λόγω της κρίσης. Από αυτούς, όμως, τους </w:t>
      </w:r>
      <w:proofErr w:type="spellStart"/>
      <w:r>
        <w:rPr>
          <w:rFonts w:eastAsia="Times New Roman" w:cs="Times New Roman"/>
          <w:szCs w:val="24"/>
        </w:rPr>
        <w:t>π</w:t>
      </w:r>
      <w:r>
        <w:rPr>
          <w:rFonts w:eastAsia="Times New Roman" w:cs="Times New Roman"/>
          <w:szCs w:val="24"/>
        </w:rPr>
        <w:t>αλιννοστούντες</w:t>
      </w:r>
      <w:proofErr w:type="spellEnd"/>
      <w:r>
        <w:rPr>
          <w:rFonts w:eastAsia="Times New Roman" w:cs="Times New Roman"/>
          <w:szCs w:val="24"/>
        </w:rPr>
        <w:t xml:space="preserve"> μόνο ένα 20% από τους υπερήλικες έχει πρόσβαση σε συντάξεις και επιδόματα. Αυτή είναι</w:t>
      </w:r>
      <w:r>
        <w:rPr>
          <w:rFonts w:eastAsia="Times New Roman" w:cs="Times New Roman"/>
          <w:szCs w:val="24"/>
        </w:rPr>
        <w:t xml:space="preserve"> η μέριμνα που δείχνει το ελληνικό κράτος απέναντι στον </w:t>
      </w:r>
      <w:r>
        <w:rPr>
          <w:rFonts w:eastAsia="Times New Roman" w:cs="Times New Roman"/>
          <w:szCs w:val="24"/>
        </w:rPr>
        <w:t>π</w:t>
      </w:r>
      <w:r>
        <w:rPr>
          <w:rFonts w:eastAsia="Times New Roman" w:cs="Times New Roman"/>
          <w:szCs w:val="24"/>
        </w:rPr>
        <w:t>οντιακό Ελληνισμό.</w:t>
      </w:r>
    </w:p>
    <w:p w14:paraId="7FFA63CE"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 xml:space="preserve">Υπήρξαν πάρα πολλά αρνητικά. Ένα από τα αρνητικά -αναφέρθηκε και προηγουμένως, όπως είπα, και σε σχέση με την ελληνοτουρκική φιλία- ήταν η επίσκεψη του </w:t>
      </w:r>
      <w:proofErr w:type="spellStart"/>
      <w:r>
        <w:rPr>
          <w:rFonts w:eastAsia="Times New Roman" w:cs="Times New Roman"/>
          <w:szCs w:val="24"/>
        </w:rPr>
        <w:t>Ερντογάν</w:t>
      </w:r>
      <w:proofErr w:type="spellEnd"/>
      <w:r>
        <w:rPr>
          <w:rFonts w:eastAsia="Times New Roman" w:cs="Times New Roman"/>
          <w:szCs w:val="24"/>
        </w:rPr>
        <w:t xml:space="preserve">. Ήμασταν η μόνη </w:t>
      </w:r>
      <w:r>
        <w:rPr>
          <w:rFonts w:eastAsia="Times New Roman" w:cs="Times New Roman"/>
          <w:szCs w:val="24"/>
        </w:rPr>
        <w:t>χώρα</w:t>
      </w:r>
      <w:r>
        <w:rPr>
          <w:rFonts w:eastAsia="Times New Roman" w:cs="Times New Roman"/>
          <w:szCs w:val="24"/>
        </w:rPr>
        <w:t>-</w:t>
      </w:r>
      <w:r>
        <w:rPr>
          <w:rFonts w:eastAsia="Times New Roman" w:cs="Times New Roman"/>
          <w:szCs w:val="24"/>
        </w:rPr>
        <w:t xml:space="preserve">κράτος που ενώ του είχε κλείσει την πόρτα ολόκληρη η Ευρώπη, εμείς τον υποδεχθήκαμε με ανοιχτές αγκάλες, τον περιφέραμε ανά </w:t>
      </w:r>
      <w:r>
        <w:rPr>
          <w:rFonts w:eastAsia="Times New Roman" w:cs="Times New Roman"/>
          <w:szCs w:val="24"/>
        </w:rPr>
        <w:lastRenderedPageBreak/>
        <w:t xml:space="preserve">την Ελλάδα και ως πραγματικός σουλτάνος έκανε να σκύψουν όλοι οι Έλληνες που τον υποδέχθηκαν. </w:t>
      </w:r>
    </w:p>
    <w:p w14:paraId="7FFA63CF"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Ελληνοτουρκική φιλία ποτέ και με</w:t>
      </w:r>
      <w:r>
        <w:rPr>
          <w:rFonts w:eastAsia="Times New Roman" w:cs="Times New Roman"/>
          <w:szCs w:val="24"/>
        </w:rPr>
        <w:t xml:space="preserve"> κανέναν από τους Τούρκους! </w:t>
      </w:r>
    </w:p>
    <w:p w14:paraId="7FFA63D0"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 xml:space="preserve">Αποτέλεσμα αυτής της επίσκεψης ήταν οι προκλήσεις που βιώνει σήμερα η πατρίδα μας. Υπήρξαν και αρρωστημένες αντιλήψεις σχετικά με αυτά που έχουν λεχθεί κατά καιρούς για το ποντιακό ζήτημα, για τη Μικρασιατική Καταστροφή. </w:t>
      </w:r>
    </w:p>
    <w:p w14:paraId="7FFA63D1" w14:textId="77777777" w:rsidR="00A26737" w:rsidRDefault="00182441">
      <w:pPr>
        <w:spacing w:line="600" w:lineRule="auto"/>
        <w:ind w:firstLine="720"/>
        <w:jc w:val="both"/>
        <w:rPr>
          <w:rFonts w:eastAsia="Times New Roman" w:cs="Times New Roman"/>
          <w:szCs w:val="24"/>
        </w:rPr>
      </w:pPr>
      <w:r w:rsidRPr="00B90CC5">
        <w:rPr>
          <w:rFonts w:eastAsia="Times New Roman" w:cs="Times New Roman"/>
          <w:szCs w:val="24"/>
        </w:rPr>
        <w:t xml:space="preserve">(Στο </w:t>
      </w:r>
      <w:r w:rsidRPr="00B90CC5">
        <w:rPr>
          <w:rFonts w:eastAsia="Times New Roman" w:cs="Times New Roman"/>
          <w:szCs w:val="24"/>
        </w:rPr>
        <w:t>σημείο αυτό κτυπάει το κουδούνι λήξεως του χρόνου ομιλίας του κυρίου Βουλευτή)</w:t>
      </w:r>
    </w:p>
    <w:p w14:paraId="7FFA63D2"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 xml:space="preserve">Την ανοχή σας λίγο, κύριε Πρόεδρε. </w:t>
      </w:r>
    </w:p>
    <w:p w14:paraId="7FFA63D3"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Δεν θα επαναλάβω για τους συνωστισμούς στη Σμύρνη, για κάποιους ξυπόλητους το ’21 οι οποίοι ζούσαν αρμονικά με τους Τούρκους και ξεσηκώθηκαν.</w:t>
      </w:r>
      <w:r>
        <w:rPr>
          <w:rFonts w:eastAsia="Times New Roman" w:cs="Times New Roman"/>
          <w:szCs w:val="24"/>
        </w:rPr>
        <w:t xml:space="preserve"> Αυτά τα θεωρώ τελείως γραφικά. Το πιο άσχημο, όμως, είναι ότι γίνεται μία προσπάθεια τα </w:t>
      </w:r>
      <w:r>
        <w:rPr>
          <w:rFonts w:eastAsia="Times New Roman" w:cs="Times New Roman"/>
          <w:szCs w:val="24"/>
        </w:rPr>
        <w:lastRenderedPageBreak/>
        <w:t>τελευταία χρόνια να ταυτιστούν οι Έλληνες πρόσφυγες της Μικράς Ασίας και του Πόντου με τους λαθρομετανάστες πρόσφυγες οι οποίοι έρχονται σήμερα. Δεν έχουμε απολύτως κα</w:t>
      </w:r>
      <w:r>
        <w:rPr>
          <w:rFonts w:eastAsia="Times New Roman" w:cs="Times New Roman"/>
          <w:szCs w:val="24"/>
        </w:rPr>
        <w:t>μ</w:t>
      </w:r>
      <w:r>
        <w:rPr>
          <w:rFonts w:eastAsia="Times New Roman" w:cs="Times New Roman"/>
          <w:szCs w:val="24"/>
        </w:rPr>
        <w:t>μ</w:t>
      </w:r>
      <w:r>
        <w:rPr>
          <w:rFonts w:eastAsia="Times New Roman" w:cs="Times New Roman"/>
          <w:szCs w:val="24"/>
        </w:rPr>
        <w:t xml:space="preserve">ία σχέση. Εμείς μπορεί να ζούσαμε στον Πόντο, μητέρα πατρίδα, όμως, ήταν πάντα η Ελλάδα. </w:t>
      </w:r>
    </w:p>
    <w:p w14:paraId="7FFA63D4"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 xml:space="preserve">Σχετικά πρόσφατα κάποιος Βουλευτής του </w:t>
      </w:r>
      <w:r>
        <w:rPr>
          <w:rFonts w:eastAsia="Times New Roman" w:cs="Times New Roman"/>
          <w:szCs w:val="24"/>
        </w:rPr>
        <w:t>ε</w:t>
      </w:r>
      <w:r>
        <w:rPr>
          <w:rFonts w:eastAsia="Times New Roman" w:cs="Times New Roman"/>
          <w:szCs w:val="24"/>
        </w:rPr>
        <w:t xml:space="preserve">λληνικού Κοινοβουλίου -από τη </w:t>
      </w:r>
      <w:r>
        <w:rPr>
          <w:rFonts w:eastAsia="Times New Roman" w:cs="Times New Roman"/>
          <w:szCs w:val="24"/>
        </w:rPr>
        <w:t>σ</w:t>
      </w:r>
      <w:r>
        <w:rPr>
          <w:rFonts w:eastAsia="Times New Roman" w:cs="Times New Roman"/>
          <w:szCs w:val="24"/>
        </w:rPr>
        <w:t>υγκυβέρνηση, μάλιστα, δεν θα αναφέρω, όμως, το όνομά του για ευνόητους λόγους - είπε ότι ο δυ</w:t>
      </w:r>
      <w:r>
        <w:rPr>
          <w:rFonts w:eastAsia="Times New Roman" w:cs="Times New Roman"/>
          <w:szCs w:val="24"/>
        </w:rPr>
        <w:t xml:space="preserve">τικός πολιτισμός έστειλε εκατομμύρια παιδιά στους θαλάμους αερίων και οι δυτικές κοινωνίες σήμερα ψηφίζουν τους πολιτικούς απογόνους αυτών που το έκαναν. Δήλωσε, μάλιστα, ότι για τους </w:t>
      </w:r>
      <w:r>
        <w:rPr>
          <w:rFonts w:eastAsia="Times New Roman" w:cs="Times New Roman"/>
          <w:szCs w:val="24"/>
        </w:rPr>
        <w:t>ι</w:t>
      </w:r>
      <w:r>
        <w:rPr>
          <w:rFonts w:eastAsia="Times New Roman" w:cs="Times New Roman"/>
          <w:szCs w:val="24"/>
        </w:rPr>
        <w:t xml:space="preserve">σλαμιστές δεν υπάρχει κάτι ανάλογο καταγεγραμμένο. Σοβαρά; </w:t>
      </w:r>
    </w:p>
    <w:p w14:paraId="7FFA63D5"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Η σφαγή στη</w:t>
      </w:r>
      <w:r>
        <w:rPr>
          <w:rFonts w:eastAsia="Times New Roman" w:cs="Times New Roman"/>
          <w:szCs w:val="24"/>
        </w:rPr>
        <w:t xml:space="preserve"> Χίο από τους Τούρκους το ’22 με πενήντα χιλιάδες νεκρούς τι ήταν; Ελληνοτουρκική φιλία και αγάπη; Η καταστροφή των Ψαρών το ’24 με δεκαοχτώ χιλιάδες </w:t>
      </w:r>
      <w:proofErr w:type="spellStart"/>
      <w:r>
        <w:rPr>
          <w:rFonts w:eastAsia="Times New Roman" w:cs="Times New Roman"/>
          <w:szCs w:val="24"/>
        </w:rPr>
        <w:t>σφαγιασθέντες</w:t>
      </w:r>
      <w:proofErr w:type="spellEnd"/>
      <w:r>
        <w:rPr>
          <w:rFonts w:eastAsia="Times New Roman" w:cs="Times New Roman"/>
          <w:szCs w:val="24"/>
        </w:rPr>
        <w:t xml:space="preserve"> τι ήταν και αυτό; Ελληνοτουρκική αγάπη; Η καταστροφή της Κάσου την ίδια χρονιά με οχτώ χιλιά</w:t>
      </w:r>
      <w:r>
        <w:rPr>
          <w:rFonts w:eastAsia="Times New Roman" w:cs="Times New Roman"/>
          <w:szCs w:val="24"/>
        </w:rPr>
        <w:t xml:space="preserve">δες νεκρούς από τις χατζάρες των Τούρκων τι ήταν και </w:t>
      </w:r>
      <w:r>
        <w:rPr>
          <w:rFonts w:eastAsia="Times New Roman" w:cs="Times New Roman"/>
          <w:szCs w:val="24"/>
        </w:rPr>
        <w:lastRenderedPageBreak/>
        <w:t>αυτό; Ελληνοτουρκική αγάπη; Η Γενοκτονία των Ελλήνων του Πόντου, τριακόσιες πενήντα τρεις χιλιάδες ψυχές, τι ήταν; Έχουμε χορτάσει από ελληνοτουρκική φιλία και αγάπη! Η σφαγή στη Σμύρνη το 1922 με διακόσ</w:t>
      </w:r>
      <w:r>
        <w:rPr>
          <w:rFonts w:eastAsia="Times New Roman" w:cs="Times New Roman"/>
          <w:szCs w:val="24"/>
        </w:rPr>
        <w:t>ιες εξήντα χιλιάδες νεκρούς και αγνοούμενους ήταν ελληνοτουρκική φιλία και αγάπη; Οι διωγμοί, οι λεηλασίες και οι βιασμοί στην Πόλη το ’55 ήταν ελληνοτουρκική φιλία και αγάπη; Ο Αττίλας το 1974 στην Κύπρο τι ήταν; Αποτέλεσμα ελληνοτουρκικής φιλίας και αγάπ</w:t>
      </w:r>
      <w:r>
        <w:rPr>
          <w:rFonts w:eastAsia="Times New Roman" w:cs="Times New Roman"/>
          <w:szCs w:val="24"/>
        </w:rPr>
        <w:t xml:space="preserve">ης; </w:t>
      </w:r>
    </w:p>
    <w:p w14:paraId="7FFA63D6"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Κλείνοντας, θεωρώ σκόπιμο να σας πω -και πιστεύω ότι θα πρέπει να μας γίνει μάθημα όσοι είμαστε ποντιακής καταγωγής- τα εξής: Το τελευταίο διάστημα προέκυψε ένα πολύ σοβαρό θέμα, κατ’ εμέ με μία ποδοσφαιρική ομάδα στην περιοχή της Κομοτηνής, της ΠΑΕ Π</w:t>
      </w:r>
      <w:r>
        <w:rPr>
          <w:rFonts w:eastAsia="Times New Roman" w:cs="Times New Roman"/>
          <w:szCs w:val="24"/>
        </w:rPr>
        <w:t xml:space="preserve">οντίων </w:t>
      </w:r>
      <w:proofErr w:type="spellStart"/>
      <w:r>
        <w:rPr>
          <w:rFonts w:eastAsia="Times New Roman" w:cs="Times New Roman"/>
          <w:szCs w:val="24"/>
        </w:rPr>
        <w:t>Θρυλορίου</w:t>
      </w:r>
      <w:proofErr w:type="spellEnd"/>
      <w:r>
        <w:rPr>
          <w:rFonts w:eastAsia="Times New Roman" w:cs="Times New Roman"/>
          <w:szCs w:val="24"/>
        </w:rPr>
        <w:t xml:space="preserve">. Είναι μια ομάδα η οποία έχει έδρα το </w:t>
      </w:r>
      <w:proofErr w:type="spellStart"/>
      <w:r>
        <w:rPr>
          <w:rFonts w:eastAsia="Times New Roman" w:cs="Times New Roman"/>
          <w:szCs w:val="24"/>
        </w:rPr>
        <w:t>Θρυλόριο</w:t>
      </w:r>
      <w:proofErr w:type="spellEnd"/>
      <w:r>
        <w:rPr>
          <w:rFonts w:eastAsia="Times New Roman" w:cs="Times New Roman"/>
          <w:szCs w:val="24"/>
        </w:rPr>
        <w:t xml:space="preserve">, ένα χωριό το οποίο απέχει δέκα χιλιόμετρα από την Κομοτηνή, ιδρύθηκε το 1923 με την ανταλλαγή πληθυσμών και το όνομά του το οφείλει στον Ύπατο Αρμοστή των Ηνωμένων Εθνών Αυστραλό </w:t>
      </w:r>
      <w:proofErr w:type="spellStart"/>
      <w:r w:rsidRPr="000E2168">
        <w:rPr>
          <w:rFonts w:eastAsia="Times New Roman" w:cs="Times New Roman"/>
          <w:szCs w:val="24"/>
        </w:rPr>
        <w:t>Τσάρλς</w:t>
      </w:r>
      <w:proofErr w:type="spellEnd"/>
      <w:r w:rsidRPr="000E2168">
        <w:rPr>
          <w:rFonts w:eastAsia="Times New Roman" w:cs="Times New Roman"/>
          <w:szCs w:val="24"/>
        </w:rPr>
        <w:t xml:space="preserve"> </w:t>
      </w:r>
      <w:proofErr w:type="spellStart"/>
      <w:r w:rsidRPr="000E2168">
        <w:rPr>
          <w:rFonts w:eastAsia="Times New Roman" w:cs="Times New Roman"/>
          <w:szCs w:val="24"/>
        </w:rPr>
        <w:t>Θρέλο</w:t>
      </w:r>
      <w:r w:rsidRPr="000E2168">
        <w:rPr>
          <w:rFonts w:eastAsia="Times New Roman" w:cs="Times New Roman"/>
          <w:szCs w:val="24"/>
        </w:rPr>
        <w:t>ρ</w:t>
      </w:r>
      <w:proofErr w:type="spellEnd"/>
      <w:r>
        <w:rPr>
          <w:rFonts w:eastAsia="Times New Roman" w:cs="Times New Roman"/>
          <w:szCs w:val="24"/>
        </w:rPr>
        <w:t xml:space="preserve">. Διότι οι Πόντιοι δεν ξεχνούν, τιμούν αυτούς που τους βοηθούν. Οι Πόντιοι, λοιπόν, που εγκαταστάθηκαν εκεί, έφτιαξαν μια </w:t>
      </w:r>
      <w:r>
        <w:rPr>
          <w:rFonts w:eastAsia="Times New Roman" w:cs="Times New Roman"/>
          <w:szCs w:val="24"/>
        </w:rPr>
        <w:lastRenderedPageBreak/>
        <w:t xml:space="preserve">νέα ζωή, αλλά δεν ήθελαν να ξεχάσουν τους λόγους οι οποίοι τους οδήγησαν εκεί. Και αυτό ήταν η </w:t>
      </w:r>
      <w:r>
        <w:rPr>
          <w:rFonts w:eastAsia="Times New Roman" w:cs="Times New Roman"/>
          <w:szCs w:val="24"/>
        </w:rPr>
        <w:t>π</w:t>
      </w:r>
      <w:r>
        <w:rPr>
          <w:rFonts w:eastAsia="Times New Roman" w:cs="Times New Roman"/>
          <w:szCs w:val="24"/>
        </w:rPr>
        <w:t xml:space="preserve">οντιακή </w:t>
      </w:r>
      <w:r>
        <w:rPr>
          <w:rFonts w:eastAsia="Times New Roman" w:cs="Times New Roman"/>
          <w:szCs w:val="24"/>
        </w:rPr>
        <w:t>γ</w:t>
      </w:r>
      <w:r>
        <w:rPr>
          <w:rFonts w:eastAsia="Times New Roman" w:cs="Times New Roman"/>
          <w:szCs w:val="24"/>
        </w:rPr>
        <w:t>ενοκτονία. Η ποδοσφαιρική ομ</w:t>
      </w:r>
      <w:r>
        <w:rPr>
          <w:rFonts w:eastAsia="Times New Roman" w:cs="Times New Roman"/>
          <w:szCs w:val="24"/>
        </w:rPr>
        <w:t xml:space="preserve">άδα, λοιπόν, αυτού του χωριού, η ΠΑΕ Ποντίων </w:t>
      </w:r>
      <w:proofErr w:type="spellStart"/>
      <w:r>
        <w:rPr>
          <w:rFonts w:eastAsia="Times New Roman" w:cs="Times New Roman"/>
          <w:szCs w:val="24"/>
        </w:rPr>
        <w:t>Θρυλορίου</w:t>
      </w:r>
      <w:proofErr w:type="spellEnd"/>
      <w:r>
        <w:rPr>
          <w:rFonts w:eastAsia="Times New Roman" w:cs="Times New Roman"/>
          <w:szCs w:val="24"/>
        </w:rPr>
        <w:t xml:space="preserve">, αποφάσισε να δημιουργήσει μια επετειακή φανέλα με τη φράση «Δεν ξεχνώ, πάντα τιμώ». </w:t>
      </w:r>
    </w:p>
    <w:p w14:paraId="7FFA63D7"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 xml:space="preserve">Κάποιοι έξυπνοι -θα έλεγα- σε αυτή τη χώρα αποφάσισαν πως δεν έχουν το δικαίωμα αυτοί οι άνθρωποι ούτε να ξεχάσουν </w:t>
      </w:r>
      <w:r>
        <w:rPr>
          <w:rFonts w:eastAsia="Times New Roman" w:cs="Times New Roman"/>
          <w:szCs w:val="24"/>
        </w:rPr>
        <w:t>ούτε να τιμήσουν τους προγόνους τους. Η ΕΠΟ, λοιπόν, απαγόρευσε τη χρήση αυτής της φανέλας, επειδή το μότο που περιείχε, θεώρησαν ότι περνά ένα κοινωνικοπολιτικό μήνυμα. Έτσι στον πρώτο αγώνα του πρωταθλήματος αναγκάστηκαν να τα καλύψουν με τσιρότα. Στο δε</w:t>
      </w:r>
      <w:r>
        <w:rPr>
          <w:rFonts w:eastAsia="Times New Roman" w:cs="Times New Roman"/>
          <w:szCs w:val="24"/>
        </w:rPr>
        <w:t xml:space="preserve">ύτερο ματς, όμως, την επόμενη Κυριακή με αντίπαλο τον </w:t>
      </w:r>
      <w:proofErr w:type="spellStart"/>
      <w:r>
        <w:rPr>
          <w:rFonts w:eastAsia="Times New Roman" w:cs="Times New Roman"/>
          <w:szCs w:val="24"/>
        </w:rPr>
        <w:t>Πανθρακικό</w:t>
      </w:r>
      <w:proofErr w:type="spellEnd"/>
      <w:r>
        <w:rPr>
          <w:rFonts w:eastAsia="Times New Roman" w:cs="Times New Roman"/>
          <w:szCs w:val="24"/>
        </w:rPr>
        <w:t xml:space="preserve"> ο διαιτητής του αγώνα, ο κ. </w:t>
      </w:r>
      <w:proofErr w:type="spellStart"/>
      <w:r>
        <w:rPr>
          <w:rFonts w:eastAsia="Times New Roman" w:cs="Times New Roman"/>
          <w:szCs w:val="24"/>
        </w:rPr>
        <w:t>Δρακίδης</w:t>
      </w:r>
      <w:proofErr w:type="spellEnd"/>
      <w:r>
        <w:rPr>
          <w:rFonts w:eastAsia="Times New Roman" w:cs="Times New Roman"/>
          <w:szCs w:val="24"/>
        </w:rPr>
        <w:t xml:space="preserve">, θεώρησε ότι η απεικόνιση του πίσω μέρους της φανέλας, όπου υπήρχαν δύο </w:t>
      </w:r>
      <w:proofErr w:type="spellStart"/>
      <w:r>
        <w:rPr>
          <w:rFonts w:eastAsia="Times New Roman" w:cs="Times New Roman"/>
          <w:szCs w:val="24"/>
        </w:rPr>
        <w:t>πυρριχιστές</w:t>
      </w:r>
      <w:proofErr w:type="spellEnd"/>
      <w:r>
        <w:rPr>
          <w:rFonts w:eastAsia="Times New Roman" w:cs="Times New Roman"/>
          <w:szCs w:val="24"/>
        </w:rPr>
        <w:t xml:space="preserve">, εμπεριέχει πάλι κοινωνικοπολιτικό μήνυμα. </w:t>
      </w:r>
    </w:p>
    <w:p w14:paraId="7FFA63D8"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Αυτό, δηλαδή, που έκαναν ο</w:t>
      </w:r>
      <w:r>
        <w:rPr>
          <w:rFonts w:eastAsia="Times New Roman" w:cs="Times New Roman"/>
          <w:szCs w:val="24"/>
        </w:rPr>
        <w:t xml:space="preserve">ι Τούρκοι στα τόσα χρόνια της σκλαβιάς των Ποντίων, να μην μπορέσουν να απαγορεύσουν τον πολεμικό μας χορό, τη </w:t>
      </w:r>
      <w:proofErr w:type="spellStart"/>
      <w:r>
        <w:rPr>
          <w:rFonts w:eastAsia="Times New Roman" w:cs="Times New Roman"/>
          <w:szCs w:val="24"/>
        </w:rPr>
        <w:t>σέρρα</w:t>
      </w:r>
      <w:proofErr w:type="spellEnd"/>
      <w:r>
        <w:rPr>
          <w:rFonts w:eastAsia="Times New Roman" w:cs="Times New Roman"/>
          <w:szCs w:val="24"/>
        </w:rPr>
        <w:t xml:space="preserve">, το κατάφερε </w:t>
      </w:r>
      <w:r>
        <w:rPr>
          <w:rFonts w:eastAsia="Times New Roman" w:cs="Times New Roman"/>
          <w:szCs w:val="24"/>
        </w:rPr>
        <w:lastRenderedPageBreak/>
        <w:t>η Ελληνική Ποδοσφαιρική Ομοσπονδία μέσω των τοπικών αντιπροσώπων της. Ο διαιτητής έκλεισε το φύλλο αγώνα χωρίς να γίνει το ματ</w:t>
      </w:r>
      <w:r>
        <w:rPr>
          <w:rFonts w:eastAsia="Times New Roman" w:cs="Times New Roman"/>
          <w:szCs w:val="24"/>
        </w:rPr>
        <w:t xml:space="preserve">ς κι έτσι οι δύο ομάδες συμφώνησαν να παίξουν φιλικό, το οποίο, όμως, και αυτό διακόπηκε δέκα λεπτά μετά που ξεκίνησε. </w:t>
      </w:r>
    </w:p>
    <w:p w14:paraId="7FFA63D9" w14:textId="77777777" w:rsidR="00A26737" w:rsidRDefault="00182441">
      <w:pPr>
        <w:spacing w:line="600" w:lineRule="auto"/>
        <w:ind w:firstLine="720"/>
        <w:jc w:val="both"/>
        <w:rPr>
          <w:rFonts w:eastAsia="Times New Roman"/>
          <w:szCs w:val="24"/>
        </w:rPr>
      </w:pPr>
      <w:r>
        <w:rPr>
          <w:rFonts w:eastAsia="Times New Roman"/>
          <w:szCs w:val="24"/>
        </w:rPr>
        <w:t xml:space="preserve">Η απαγόρευση της ΕΠΟ για την ομάδα της ΕΠΣ Θράκης εκδόθηκε την ίδια μέρα με την απόφαση που αφορούσε τη φανέλα του Απόλλωνα Πόντου. </w:t>
      </w:r>
    </w:p>
    <w:p w14:paraId="7FFA63DA" w14:textId="77777777" w:rsidR="00A26737" w:rsidRDefault="00182441">
      <w:pPr>
        <w:spacing w:line="600" w:lineRule="auto"/>
        <w:ind w:firstLine="720"/>
        <w:jc w:val="both"/>
        <w:rPr>
          <w:rFonts w:eastAsia="Times New Roman"/>
          <w:szCs w:val="24"/>
        </w:rPr>
      </w:pPr>
      <w:r>
        <w:rPr>
          <w:rFonts w:eastAsia="Times New Roman"/>
          <w:szCs w:val="24"/>
        </w:rPr>
        <w:t>Έχε</w:t>
      </w:r>
      <w:r>
        <w:rPr>
          <w:rFonts w:eastAsia="Times New Roman"/>
          <w:szCs w:val="24"/>
        </w:rPr>
        <w:t>ι γίνει, όμως, και κάτι παραπλήσιο: Μία άλλη ποδοσφαιρική ομάδα, της οποίας το έμβλημα θα το καταθέσω και για τα Πρακτικά, η ΑΕ Ξάνθης, την ίδια ώρα που η ΕΠΣ Θράκης και η ΕΠΟ απαγόρευσαν σε μία ελληνική ομάδα να θυμηθεί τους προγόνους της και να τιμήσει μ</w:t>
      </w:r>
      <w:r>
        <w:rPr>
          <w:rFonts w:eastAsia="Times New Roman"/>
          <w:szCs w:val="24"/>
        </w:rPr>
        <w:t xml:space="preserve">ε την αναγραφή του μηνύματος «Δεν ξεχνώ, πάντα τιμώ» τους Πόντιους οι οποίοι έχασαν τη ζωή τους στη </w:t>
      </w:r>
      <w:r>
        <w:rPr>
          <w:rFonts w:eastAsia="Times New Roman"/>
          <w:szCs w:val="24"/>
        </w:rPr>
        <w:t>γ</w:t>
      </w:r>
      <w:r>
        <w:rPr>
          <w:rFonts w:eastAsia="Times New Roman"/>
          <w:szCs w:val="24"/>
        </w:rPr>
        <w:t xml:space="preserve">ενοκτονία, έχει σαν σήμα στη μπλούζα της την ώρα θανάτου του </w:t>
      </w:r>
      <w:proofErr w:type="spellStart"/>
      <w:r>
        <w:rPr>
          <w:rFonts w:eastAsia="Times New Roman"/>
          <w:szCs w:val="24"/>
        </w:rPr>
        <w:t>Κεμάλ</w:t>
      </w:r>
      <w:proofErr w:type="spellEnd"/>
      <w:r>
        <w:rPr>
          <w:rFonts w:eastAsia="Times New Roman"/>
          <w:szCs w:val="24"/>
        </w:rPr>
        <w:t xml:space="preserve">. </w:t>
      </w:r>
    </w:p>
    <w:p w14:paraId="7FFA63DB" w14:textId="77777777" w:rsidR="00A26737" w:rsidRDefault="00182441">
      <w:pPr>
        <w:spacing w:line="600" w:lineRule="auto"/>
        <w:ind w:firstLine="720"/>
        <w:jc w:val="both"/>
        <w:rPr>
          <w:rFonts w:eastAsia="Times New Roman"/>
          <w:szCs w:val="24"/>
        </w:rPr>
      </w:pPr>
      <w:r>
        <w:rPr>
          <w:rFonts w:eastAsia="Times New Roman"/>
          <w:szCs w:val="24"/>
        </w:rPr>
        <w:lastRenderedPageBreak/>
        <w:t>Η ΑΕ Ξάνθης είναι ομάδα της μουσουλμανικής μειονότητας, αποτελείται από Έλληνες πολίτε</w:t>
      </w:r>
      <w:r>
        <w:rPr>
          <w:rFonts w:eastAsia="Times New Roman"/>
          <w:szCs w:val="24"/>
        </w:rPr>
        <w:t xml:space="preserve">ς και ποδοσφαιριστές, οι οποίοι είναι γραμμένοι στην </w:t>
      </w:r>
      <w:r>
        <w:rPr>
          <w:rFonts w:eastAsia="Times New Roman"/>
          <w:szCs w:val="24"/>
        </w:rPr>
        <w:t>Ε</w:t>
      </w:r>
      <w:r>
        <w:rPr>
          <w:rFonts w:eastAsia="Times New Roman"/>
          <w:szCs w:val="24"/>
        </w:rPr>
        <w:t xml:space="preserve">λληνική </w:t>
      </w:r>
      <w:r>
        <w:rPr>
          <w:rFonts w:eastAsia="Times New Roman"/>
          <w:szCs w:val="24"/>
        </w:rPr>
        <w:t>Π</w:t>
      </w:r>
      <w:r>
        <w:rPr>
          <w:rFonts w:eastAsia="Times New Roman"/>
          <w:szCs w:val="24"/>
        </w:rPr>
        <w:t xml:space="preserve">οδοσφαιρική </w:t>
      </w:r>
      <w:r>
        <w:rPr>
          <w:rFonts w:eastAsia="Times New Roman"/>
          <w:szCs w:val="24"/>
        </w:rPr>
        <w:t>Ο</w:t>
      </w:r>
      <w:r>
        <w:rPr>
          <w:rFonts w:eastAsia="Times New Roman"/>
          <w:szCs w:val="24"/>
        </w:rPr>
        <w:t xml:space="preserve">μοσπονδία. Στο λογότυπο της </w:t>
      </w:r>
      <w:proofErr w:type="spellStart"/>
      <w:r>
        <w:rPr>
          <w:rFonts w:eastAsia="Times New Roman"/>
          <w:szCs w:val="24"/>
        </w:rPr>
        <w:t>ομάδος</w:t>
      </w:r>
      <w:proofErr w:type="spellEnd"/>
      <w:r>
        <w:rPr>
          <w:rFonts w:eastAsia="Times New Roman"/>
          <w:szCs w:val="24"/>
        </w:rPr>
        <w:t xml:space="preserve"> απεικονίζεται ένα ρολόι κι από σύμπτωση είναι σταματημένο στις 9:05’, ώρα θανάτου του </w:t>
      </w:r>
      <w:proofErr w:type="spellStart"/>
      <w:r>
        <w:rPr>
          <w:rFonts w:eastAsia="Times New Roman"/>
          <w:szCs w:val="24"/>
        </w:rPr>
        <w:t>Κεμάλ</w:t>
      </w:r>
      <w:proofErr w:type="spellEnd"/>
      <w:r>
        <w:rPr>
          <w:rFonts w:eastAsia="Times New Roman"/>
          <w:szCs w:val="24"/>
        </w:rPr>
        <w:t>. Στην Τουρκία αυτή η ώρα θεωρείται ιερή. Το θέμα, όμω</w:t>
      </w:r>
      <w:r>
        <w:rPr>
          <w:rFonts w:eastAsia="Times New Roman"/>
          <w:szCs w:val="24"/>
        </w:rPr>
        <w:t xml:space="preserve">ς, είναι κανείς ότι ούτε στην τοπική ένωση ούτε στην ΕΠΟ δεν θεώρησε ότι το λογότυπο αυτό περιέχει κοινωνικοπολιτικό μήνυμα, όπως συνέβη στην περίπτωση της ΠΑΕ Ποντίων. </w:t>
      </w:r>
    </w:p>
    <w:p w14:paraId="7FFA63DC" w14:textId="77777777" w:rsidR="00A26737" w:rsidRDefault="00182441">
      <w:pPr>
        <w:spacing w:line="600" w:lineRule="auto"/>
        <w:ind w:firstLine="720"/>
        <w:jc w:val="both"/>
        <w:rPr>
          <w:rFonts w:eastAsia="Times New Roman"/>
          <w:szCs w:val="24"/>
        </w:rPr>
      </w:pPr>
      <w:r>
        <w:rPr>
          <w:rFonts w:eastAsia="Times New Roman"/>
          <w:szCs w:val="24"/>
        </w:rPr>
        <w:t xml:space="preserve">Το καταθέτω για τα Πρακτικά και θα ζητούσα από την Κυβέρνησή σας να μεριμνήσει για το </w:t>
      </w:r>
      <w:r>
        <w:rPr>
          <w:rFonts w:eastAsia="Times New Roman"/>
          <w:szCs w:val="24"/>
        </w:rPr>
        <w:t xml:space="preserve">συγκεκριμένο θέμα. </w:t>
      </w:r>
    </w:p>
    <w:p w14:paraId="7FFA63DD" w14:textId="77777777" w:rsidR="00A26737" w:rsidRDefault="00182441">
      <w:pPr>
        <w:spacing w:line="600" w:lineRule="auto"/>
        <w:ind w:firstLine="720"/>
        <w:jc w:val="both"/>
        <w:rPr>
          <w:rFonts w:eastAsia="Times New Roman"/>
          <w:szCs w:val="24"/>
        </w:rPr>
      </w:pPr>
      <w:r w:rsidRPr="00404E28">
        <w:rPr>
          <w:rFonts w:eastAsia="Times New Roman"/>
          <w:szCs w:val="24"/>
        </w:rPr>
        <w:t xml:space="preserve">(Στο σημείο αυτό ο Βουλευτής κ. </w:t>
      </w:r>
      <w:r>
        <w:rPr>
          <w:rFonts w:eastAsia="Times New Roman"/>
          <w:szCs w:val="24"/>
        </w:rPr>
        <w:t xml:space="preserve">Ιωάννης </w:t>
      </w:r>
      <w:proofErr w:type="spellStart"/>
      <w:r>
        <w:rPr>
          <w:rFonts w:eastAsia="Times New Roman"/>
          <w:szCs w:val="24"/>
        </w:rPr>
        <w:t>Σαχινίδης</w:t>
      </w:r>
      <w:proofErr w:type="spellEnd"/>
      <w:r>
        <w:rPr>
          <w:rFonts w:eastAsia="Times New Roman"/>
          <w:szCs w:val="24"/>
        </w:rPr>
        <w:t xml:space="preserve"> καταθέτει για τα Πρακτικά το προαναφερθέν</w:t>
      </w:r>
      <w:r w:rsidRPr="00404E28">
        <w:rPr>
          <w:rFonts w:eastAsia="Times New Roman"/>
          <w:szCs w:val="24"/>
        </w:rPr>
        <w:t xml:space="preserve"> έγγραφ</w:t>
      </w:r>
      <w:r>
        <w:rPr>
          <w:rFonts w:eastAsia="Times New Roman"/>
          <w:szCs w:val="24"/>
        </w:rPr>
        <w:t>ο</w:t>
      </w:r>
      <w:r w:rsidRPr="00404E28">
        <w:rPr>
          <w:rFonts w:eastAsia="Times New Roman"/>
          <w:szCs w:val="24"/>
        </w:rPr>
        <w:t>, τ</w:t>
      </w:r>
      <w:r>
        <w:rPr>
          <w:rFonts w:eastAsia="Times New Roman"/>
          <w:szCs w:val="24"/>
        </w:rPr>
        <w:t>ο</w:t>
      </w:r>
      <w:r w:rsidRPr="00404E28">
        <w:rPr>
          <w:rFonts w:eastAsia="Times New Roman"/>
          <w:szCs w:val="24"/>
        </w:rPr>
        <w:t xml:space="preserve"> οποί</w:t>
      </w:r>
      <w:r>
        <w:rPr>
          <w:rFonts w:eastAsia="Times New Roman"/>
          <w:szCs w:val="24"/>
        </w:rPr>
        <w:t>ο</w:t>
      </w:r>
      <w:r w:rsidRPr="00404E28">
        <w:rPr>
          <w:rFonts w:eastAsia="Times New Roman"/>
          <w:szCs w:val="24"/>
        </w:rPr>
        <w:t xml:space="preserve"> βρίσκ</w:t>
      </w:r>
      <w:r>
        <w:rPr>
          <w:rFonts w:eastAsia="Times New Roman"/>
          <w:szCs w:val="24"/>
        </w:rPr>
        <w:t>εται</w:t>
      </w:r>
      <w:r w:rsidRPr="00404E28">
        <w:rPr>
          <w:rFonts w:eastAsia="Times New Roman"/>
          <w:szCs w:val="24"/>
        </w:rPr>
        <w:t xml:space="preserve"> στο </w:t>
      </w:r>
      <w:r>
        <w:rPr>
          <w:rFonts w:eastAsia="Times New Roman"/>
          <w:szCs w:val="24"/>
        </w:rPr>
        <w:t>α</w:t>
      </w:r>
      <w:r w:rsidRPr="00404E28">
        <w:rPr>
          <w:rFonts w:eastAsia="Times New Roman"/>
          <w:szCs w:val="24"/>
        </w:rPr>
        <w:t>ρχείο του Τμήματος Γραμματείας της Διεύθυνσης Στενογραφίας και Πρακτικών της Βουλής)</w:t>
      </w:r>
      <w:r>
        <w:rPr>
          <w:rFonts w:eastAsia="Times New Roman"/>
          <w:szCs w:val="24"/>
        </w:rPr>
        <w:t xml:space="preserve">   </w:t>
      </w:r>
    </w:p>
    <w:p w14:paraId="7FFA63DE" w14:textId="77777777" w:rsidR="00A26737" w:rsidRDefault="00182441">
      <w:pPr>
        <w:spacing w:line="600" w:lineRule="auto"/>
        <w:ind w:firstLine="720"/>
        <w:jc w:val="both"/>
        <w:rPr>
          <w:rFonts w:eastAsia="Times New Roman"/>
          <w:szCs w:val="24"/>
        </w:rPr>
      </w:pPr>
      <w:r>
        <w:rPr>
          <w:rFonts w:eastAsia="Times New Roman"/>
          <w:szCs w:val="24"/>
        </w:rPr>
        <w:lastRenderedPageBreak/>
        <w:t xml:space="preserve">Επειδή εγώ, όμως, έχω διαφορετική αντίληψη σχετικά με την ελληνοτουρκική φιλία, έχω να στείλω ένα μήνυμα στον </w:t>
      </w:r>
      <w:proofErr w:type="spellStart"/>
      <w:r>
        <w:rPr>
          <w:rFonts w:eastAsia="Times New Roman"/>
          <w:szCs w:val="24"/>
        </w:rPr>
        <w:t>Ερντογάν</w:t>
      </w:r>
      <w:proofErr w:type="spellEnd"/>
      <w:r>
        <w:rPr>
          <w:rFonts w:eastAsia="Times New Roman"/>
          <w:szCs w:val="24"/>
        </w:rPr>
        <w:t xml:space="preserve"> </w:t>
      </w:r>
      <w:r>
        <w:rPr>
          <w:rFonts w:eastAsia="Times New Roman"/>
          <w:szCs w:val="24"/>
        </w:rPr>
        <w:t>π</w:t>
      </w:r>
      <w:r>
        <w:rPr>
          <w:rFonts w:eastAsia="Times New Roman"/>
          <w:szCs w:val="24"/>
        </w:rPr>
        <w:t xml:space="preserve">ασά. Κι αν αληθεύει ότι πράγματι είναι ποντιακής καταγωγής, σήμερα δηλαδή γενίτσαρος, δεν θα χρειαστεί και μεταφραστή. </w:t>
      </w:r>
      <w:r>
        <w:rPr>
          <w:rFonts w:eastAsia="Times New Roman"/>
          <w:szCs w:val="24"/>
        </w:rPr>
        <w:t>«</w:t>
      </w:r>
      <w:r>
        <w:rPr>
          <w:rFonts w:eastAsia="Times New Roman"/>
          <w:szCs w:val="24"/>
        </w:rPr>
        <w:t>Εά</w:t>
      </w:r>
      <w:r>
        <w:rPr>
          <w:rFonts w:eastAsia="Times New Roman"/>
          <w:szCs w:val="24"/>
        </w:rPr>
        <w:t xml:space="preserve">ν </w:t>
      </w:r>
      <w:proofErr w:type="spellStart"/>
      <w:r>
        <w:rPr>
          <w:rFonts w:eastAsia="Times New Roman"/>
          <w:szCs w:val="24"/>
        </w:rPr>
        <w:t>καλατσεύς</w:t>
      </w:r>
      <w:proofErr w:type="spellEnd"/>
      <w:r>
        <w:rPr>
          <w:rFonts w:eastAsia="Times New Roman"/>
          <w:szCs w:val="24"/>
        </w:rPr>
        <w:t xml:space="preserve"> κα</w:t>
      </w:r>
      <w:r>
        <w:rPr>
          <w:rFonts w:eastAsia="Times New Roman"/>
          <w:szCs w:val="24"/>
        </w:rPr>
        <w:t xml:space="preserve">ι γροικάς ποντιακά, </w:t>
      </w:r>
      <w:proofErr w:type="spellStart"/>
      <w:r>
        <w:rPr>
          <w:rFonts w:eastAsia="Times New Roman"/>
          <w:szCs w:val="24"/>
        </w:rPr>
        <w:t>έξον</w:t>
      </w:r>
      <w:proofErr w:type="spellEnd"/>
      <w:r>
        <w:rPr>
          <w:rFonts w:eastAsia="Times New Roman"/>
          <w:szCs w:val="24"/>
        </w:rPr>
        <w:t xml:space="preserve"> καλά ντο λέγω</w:t>
      </w:r>
      <w:r>
        <w:rPr>
          <w:rFonts w:eastAsia="Times New Roman"/>
          <w:szCs w:val="24"/>
        </w:rPr>
        <w:t xml:space="preserve"> </w:t>
      </w:r>
      <w:r>
        <w:rPr>
          <w:rFonts w:eastAsia="Times New Roman"/>
          <w:szCs w:val="24"/>
        </w:rPr>
        <w:t xml:space="preserve">σε. </w:t>
      </w:r>
      <w:proofErr w:type="spellStart"/>
      <w:r>
        <w:rPr>
          <w:rFonts w:eastAsia="Times New Roman"/>
          <w:szCs w:val="24"/>
        </w:rPr>
        <w:t>Βάλα</w:t>
      </w:r>
      <w:proofErr w:type="spellEnd"/>
      <w:r>
        <w:rPr>
          <w:rFonts w:eastAsia="Times New Roman"/>
          <w:szCs w:val="24"/>
        </w:rPr>
        <w:t xml:space="preserve"> και </w:t>
      </w:r>
      <w:proofErr w:type="spellStart"/>
      <w:r>
        <w:rPr>
          <w:rFonts w:eastAsia="Times New Roman"/>
          <w:szCs w:val="24"/>
        </w:rPr>
        <w:t>ε</w:t>
      </w:r>
      <w:r>
        <w:rPr>
          <w:rFonts w:eastAsia="Times New Roman"/>
          <w:szCs w:val="24"/>
        </w:rPr>
        <w:t>νεσπάλλα</w:t>
      </w:r>
      <w:proofErr w:type="spellEnd"/>
      <w:r>
        <w:rPr>
          <w:rFonts w:eastAsia="Times New Roman"/>
          <w:szCs w:val="24"/>
        </w:rPr>
        <w:t xml:space="preserve"> και </w:t>
      </w:r>
      <w:proofErr w:type="spellStart"/>
      <w:r>
        <w:rPr>
          <w:rFonts w:eastAsia="Times New Roman"/>
          <w:szCs w:val="24"/>
        </w:rPr>
        <w:t>τσουρουφλ</w:t>
      </w:r>
      <w:r>
        <w:rPr>
          <w:rFonts w:eastAsia="Times New Roman"/>
          <w:szCs w:val="24"/>
        </w:rPr>
        <w:t>ίζα</w:t>
      </w:r>
      <w:proofErr w:type="spellEnd"/>
      <w:r>
        <w:rPr>
          <w:rFonts w:eastAsia="Times New Roman"/>
          <w:szCs w:val="24"/>
        </w:rPr>
        <w:t xml:space="preserve"> </w:t>
      </w:r>
      <w:r>
        <w:rPr>
          <w:rFonts w:eastAsia="Times New Roman"/>
          <w:szCs w:val="24"/>
        </w:rPr>
        <w:t>και αν</w:t>
      </w:r>
      <w:r>
        <w:rPr>
          <w:rFonts w:eastAsia="Times New Roman"/>
          <w:szCs w:val="24"/>
        </w:rPr>
        <w:t xml:space="preserve">, </w:t>
      </w:r>
      <w:proofErr w:type="spellStart"/>
      <w:r>
        <w:rPr>
          <w:rFonts w:eastAsia="Times New Roman"/>
          <w:szCs w:val="24"/>
        </w:rPr>
        <w:t>σαμέσα</w:t>
      </w:r>
      <w:r>
        <w:rPr>
          <w:rFonts w:eastAsia="Times New Roman"/>
          <w:szCs w:val="24"/>
        </w:rPr>
        <w:t>ς</w:t>
      </w:r>
      <w:proofErr w:type="spellEnd"/>
      <w:r>
        <w:rPr>
          <w:rFonts w:eastAsia="Times New Roman"/>
          <w:szCs w:val="24"/>
        </w:rPr>
        <w:t xml:space="preserve"> την </w:t>
      </w:r>
      <w:proofErr w:type="spellStart"/>
      <w:r>
        <w:rPr>
          <w:rFonts w:eastAsia="Times New Roman"/>
          <w:szCs w:val="24"/>
        </w:rPr>
        <w:t>ποδαρίν</w:t>
      </w:r>
      <w:proofErr w:type="spellEnd"/>
      <w:r>
        <w:rPr>
          <w:rFonts w:eastAsia="Times New Roman"/>
          <w:szCs w:val="24"/>
        </w:rPr>
        <w:t xml:space="preserve"> τ’ ανάμεσα</w:t>
      </w:r>
      <w:r>
        <w:rPr>
          <w:rFonts w:eastAsia="Times New Roman"/>
          <w:szCs w:val="24"/>
        </w:rPr>
        <w:t>»</w:t>
      </w:r>
      <w:r>
        <w:rPr>
          <w:rFonts w:eastAsia="Times New Roman"/>
          <w:szCs w:val="24"/>
        </w:rPr>
        <w:t>.</w:t>
      </w:r>
    </w:p>
    <w:p w14:paraId="7FFA63DF" w14:textId="77777777" w:rsidR="00A26737" w:rsidRDefault="00182441">
      <w:pPr>
        <w:spacing w:line="600" w:lineRule="auto"/>
        <w:ind w:firstLine="720"/>
        <w:jc w:val="center"/>
        <w:rPr>
          <w:rFonts w:eastAsia="Times New Roman"/>
          <w:szCs w:val="24"/>
        </w:rPr>
      </w:pPr>
      <w:r>
        <w:rPr>
          <w:rFonts w:eastAsia="Times New Roman"/>
          <w:szCs w:val="24"/>
        </w:rPr>
        <w:t>(Χειροκροτήματα από την πτέρυγα της Χρυσής Αυγής)</w:t>
      </w:r>
    </w:p>
    <w:p w14:paraId="7FFA63E0" w14:textId="77777777" w:rsidR="00A26737" w:rsidRDefault="00182441">
      <w:pPr>
        <w:spacing w:line="600" w:lineRule="auto"/>
        <w:ind w:firstLine="720"/>
        <w:jc w:val="both"/>
        <w:rPr>
          <w:rFonts w:eastAsia="Times New Roman"/>
          <w:szCs w:val="24"/>
        </w:rPr>
      </w:pPr>
      <w:r w:rsidRPr="00F76EE5">
        <w:rPr>
          <w:rFonts w:eastAsia="Times New Roman"/>
          <w:b/>
          <w:szCs w:val="24"/>
        </w:rPr>
        <w:t xml:space="preserve">ΠΡΟΕΔΡΕΥΩΝ (Γεώργιος </w:t>
      </w:r>
      <w:r>
        <w:rPr>
          <w:rFonts w:eastAsia="Times New Roman"/>
          <w:b/>
          <w:szCs w:val="24"/>
        </w:rPr>
        <w:t>Βαρεμένος</w:t>
      </w:r>
      <w:r w:rsidRPr="00F76EE5">
        <w:rPr>
          <w:rFonts w:eastAsia="Times New Roman"/>
          <w:b/>
          <w:szCs w:val="24"/>
        </w:rPr>
        <w:t xml:space="preserve">): </w:t>
      </w:r>
      <w:r w:rsidRPr="00404E28">
        <w:rPr>
          <w:rFonts w:eastAsia="Times New Roman"/>
          <w:szCs w:val="24"/>
        </w:rPr>
        <w:t xml:space="preserve">Κυρίες και κύριοι συνάδελφοι, έχω την τιμή να </w:t>
      </w:r>
      <w:r w:rsidRPr="00404E28">
        <w:rPr>
          <w:rFonts w:eastAsia="Times New Roman"/>
          <w:szCs w:val="24"/>
        </w:rPr>
        <w:t>ανακοινώσω στο Σώμα ότι τη συνεδρίασή μας παρακολουθούν από τα άνω δυτικά θεωρία,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w:t>
      </w:r>
      <w:r w:rsidRPr="00404E28">
        <w:rPr>
          <w:rFonts w:eastAsia="Times New Roman"/>
          <w:szCs w:val="24"/>
        </w:rPr>
        <w:t xml:space="preserve"> </w:t>
      </w:r>
      <w:r>
        <w:rPr>
          <w:rFonts w:eastAsia="Times New Roman"/>
          <w:szCs w:val="24"/>
        </w:rPr>
        <w:t>είκοσι</w:t>
      </w:r>
      <w:r w:rsidRPr="00404E28">
        <w:rPr>
          <w:rFonts w:eastAsia="Times New Roman"/>
          <w:szCs w:val="24"/>
        </w:rPr>
        <w:t xml:space="preserve"> μαθητές και μαθήτριες και </w:t>
      </w:r>
      <w:r>
        <w:rPr>
          <w:rFonts w:eastAsia="Times New Roman"/>
          <w:szCs w:val="24"/>
        </w:rPr>
        <w:t>δύο</w:t>
      </w:r>
      <w:r w:rsidRPr="00404E28">
        <w:rPr>
          <w:rFonts w:eastAsia="Times New Roman"/>
          <w:szCs w:val="24"/>
        </w:rPr>
        <w:t xml:space="preserve"> ε</w:t>
      </w:r>
      <w:r>
        <w:rPr>
          <w:rFonts w:eastAsia="Times New Roman"/>
          <w:szCs w:val="24"/>
        </w:rPr>
        <w:t xml:space="preserve">κπαιδευτικοί συνοδοί τους από τα </w:t>
      </w:r>
      <w:proofErr w:type="spellStart"/>
      <w:r>
        <w:rPr>
          <w:rFonts w:eastAsia="Times New Roman"/>
          <w:szCs w:val="24"/>
        </w:rPr>
        <w:t>Μοντεσσοριανά</w:t>
      </w:r>
      <w:proofErr w:type="spellEnd"/>
      <w:r>
        <w:rPr>
          <w:rFonts w:eastAsia="Times New Roman"/>
          <w:szCs w:val="24"/>
        </w:rPr>
        <w:t xml:space="preserve"> Σχολεία</w:t>
      </w:r>
      <w:r w:rsidRPr="00404E28">
        <w:rPr>
          <w:rFonts w:eastAsia="Times New Roman"/>
          <w:szCs w:val="24"/>
        </w:rPr>
        <w:t>.</w:t>
      </w:r>
    </w:p>
    <w:p w14:paraId="7FFA63E1" w14:textId="77777777" w:rsidR="00A26737" w:rsidRDefault="00182441">
      <w:pPr>
        <w:spacing w:line="600" w:lineRule="auto"/>
        <w:ind w:firstLine="720"/>
        <w:rPr>
          <w:rFonts w:eastAsia="Times New Roman"/>
          <w:szCs w:val="24"/>
        </w:rPr>
      </w:pPr>
      <w:r w:rsidRPr="00404E28">
        <w:rPr>
          <w:rFonts w:eastAsia="Times New Roman"/>
          <w:szCs w:val="24"/>
        </w:rPr>
        <w:t>Η Βουλή το</w:t>
      </w:r>
      <w:r>
        <w:rPr>
          <w:rFonts w:eastAsia="Times New Roman"/>
          <w:szCs w:val="24"/>
        </w:rPr>
        <w:t>ύ</w:t>
      </w:r>
      <w:r w:rsidRPr="00404E28">
        <w:rPr>
          <w:rFonts w:eastAsia="Times New Roman"/>
          <w:szCs w:val="24"/>
        </w:rPr>
        <w:t>ς καλωσορίζει.</w:t>
      </w:r>
    </w:p>
    <w:p w14:paraId="7FFA63E2" w14:textId="77777777" w:rsidR="00A26737" w:rsidRDefault="00182441">
      <w:pPr>
        <w:spacing w:line="600" w:lineRule="auto"/>
        <w:ind w:firstLine="720"/>
        <w:jc w:val="center"/>
        <w:rPr>
          <w:rFonts w:eastAsia="Times New Roman"/>
          <w:szCs w:val="24"/>
        </w:rPr>
      </w:pPr>
      <w:r w:rsidRPr="00404E28">
        <w:rPr>
          <w:rFonts w:eastAsia="Times New Roman"/>
          <w:szCs w:val="24"/>
        </w:rPr>
        <w:lastRenderedPageBreak/>
        <w:t>(Χειροκροτήματα απ’ όλες τις πτέρυγες της Βουλής)</w:t>
      </w:r>
    </w:p>
    <w:p w14:paraId="7FFA63E3" w14:textId="77777777" w:rsidR="00A26737" w:rsidRDefault="00182441">
      <w:pPr>
        <w:spacing w:line="600" w:lineRule="auto"/>
        <w:ind w:firstLine="720"/>
        <w:jc w:val="both"/>
        <w:rPr>
          <w:rFonts w:eastAsia="Times New Roman"/>
          <w:szCs w:val="24"/>
        </w:rPr>
      </w:pPr>
      <w:r>
        <w:rPr>
          <w:rFonts w:eastAsia="Times New Roman"/>
          <w:szCs w:val="24"/>
        </w:rPr>
        <w:t xml:space="preserve">Τον λόγο έχει ο κ. Δελής από το ΚΚΕ. </w:t>
      </w:r>
    </w:p>
    <w:p w14:paraId="7FFA63E4" w14:textId="77777777" w:rsidR="00A26737" w:rsidRDefault="00182441">
      <w:pPr>
        <w:spacing w:line="600" w:lineRule="auto"/>
        <w:ind w:firstLine="720"/>
        <w:jc w:val="both"/>
        <w:rPr>
          <w:rFonts w:eastAsia="Times New Roman"/>
          <w:szCs w:val="24"/>
        </w:rPr>
      </w:pPr>
      <w:r w:rsidRPr="00FB3B71">
        <w:rPr>
          <w:rFonts w:eastAsia="Times New Roman"/>
          <w:b/>
          <w:szCs w:val="24"/>
        </w:rPr>
        <w:t xml:space="preserve">ΙΩΑΝΝΗΣ ΔΕΛΗΣ: </w:t>
      </w:r>
      <w:r>
        <w:rPr>
          <w:rFonts w:eastAsia="Times New Roman"/>
          <w:szCs w:val="24"/>
        </w:rPr>
        <w:t>Κυρίες και κύριοι, τιμούμε σήμερ</w:t>
      </w:r>
      <w:r>
        <w:rPr>
          <w:rFonts w:eastAsia="Times New Roman"/>
          <w:szCs w:val="24"/>
        </w:rPr>
        <w:t xml:space="preserve">α, όπως κάθε χρόνο, τη μνήμη όσων χάθηκαν στη φοβερή </w:t>
      </w:r>
      <w:r>
        <w:rPr>
          <w:rFonts w:eastAsia="Times New Roman"/>
          <w:szCs w:val="24"/>
        </w:rPr>
        <w:t>γ</w:t>
      </w:r>
      <w:r>
        <w:rPr>
          <w:rFonts w:eastAsia="Times New Roman"/>
          <w:szCs w:val="24"/>
        </w:rPr>
        <w:t>ενοκτονία των Ελλήνων του Πόντου, στα χρόνια του βίαιου και βάρβαρου ξεριζωμού τους από τις πατρογονικές τους εστίες μαζί με άλλες μειονότητες. Τιμούμε μα και διδασκόμαστε συνάμα για τις συνθήκες και τι</w:t>
      </w:r>
      <w:r>
        <w:rPr>
          <w:rFonts w:eastAsia="Times New Roman"/>
          <w:szCs w:val="24"/>
        </w:rPr>
        <w:t xml:space="preserve">ς αιτίες που οδήγησαν σε αυτή την καταστροφή. </w:t>
      </w:r>
    </w:p>
    <w:p w14:paraId="7FFA63E5" w14:textId="77777777" w:rsidR="00A26737" w:rsidRDefault="00182441">
      <w:pPr>
        <w:spacing w:line="600" w:lineRule="auto"/>
        <w:ind w:firstLine="720"/>
        <w:jc w:val="both"/>
        <w:rPr>
          <w:rFonts w:eastAsia="Times New Roman"/>
          <w:szCs w:val="24"/>
        </w:rPr>
      </w:pPr>
      <w:r>
        <w:rPr>
          <w:rFonts w:eastAsia="Times New Roman"/>
          <w:szCs w:val="24"/>
        </w:rPr>
        <w:t xml:space="preserve">Εξετάζουμε τα τραγικά εκείνα γεγονότα, εντάσσοντάς στα στο ιστορικό, το πολιτικό και το κοινωνικό πλαίσιο στο οποίο συνέβησαν και τα ερμηνεύουμε από τη σκοπιά των εργατικών, των λαϊκών συμφερόντων, ώστε να τα </w:t>
      </w:r>
      <w:r>
        <w:rPr>
          <w:rFonts w:eastAsia="Times New Roman"/>
          <w:szCs w:val="24"/>
        </w:rPr>
        <w:t xml:space="preserve">γνωρίσουν και να διδαχθούν από αυτά οι νεότερες γενιές των Ποντίων και συνολικά η νεολαία. Είναι κι αυτό μια </w:t>
      </w:r>
      <w:r>
        <w:rPr>
          <w:rFonts w:eastAsia="Times New Roman"/>
          <w:szCs w:val="24"/>
        </w:rPr>
        <w:lastRenderedPageBreak/>
        <w:t>συμβολή στη μάχη κόντρα στην ιστορική λήθη, κόντρα σε όλους αυτούς που προσπαθούν να μας κάνουν να ξεχάσουμε ποιοι είμαστε, από πού ερχόμαστε και π</w:t>
      </w:r>
      <w:r>
        <w:rPr>
          <w:rFonts w:eastAsia="Times New Roman"/>
          <w:szCs w:val="24"/>
        </w:rPr>
        <w:t xml:space="preserve">ού πρέπει να πάμε. </w:t>
      </w:r>
    </w:p>
    <w:p w14:paraId="7FFA63E6" w14:textId="77777777" w:rsidR="00A26737" w:rsidRDefault="00182441">
      <w:pPr>
        <w:spacing w:line="600" w:lineRule="auto"/>
        <w:ind w:firstLine="720"/>
        <w:jc w:val="both"/>
        <w:rPr>
          <w:rFonts w:eastAsia="Times New Roman"/>
          <w:szCs w:val="24"/>
        </w:rPr>
      </w:pPr>
      <w:r>
        <w:rPr>
          <w:rFonts w:eastAsia="Times New Roman"/>
          <w:szCs w:val="24"/>
        </w:rPr>
        <w:t>Είναι, τελικά, σπουδαίο να κρατάμε ως πολύτιμη παρακαταθήκη ό,τι καλύτερο στοιχείο υπήρχε στις παραδόσεις και τα έθιμα τους λαού μας, σε πείσμα όλων όσων, με τον φανταχτερό κοσμοπολιτισμό τους, θέλουν να μας κάνουν να ξεχάσουμε την ίδια</w:t>
      </w:r>
      <w:r>
        <w:rPr>
          <w:rFonts w:eastAsia="Times New Roman"/>
          <w:szCs w:val="24"/>
        </w:rPr>
        <w:t xml:space="preserve"> την ταυτότητά μας, για να προωθήσουν, βέβαια, τα δικά τους συμφέροντα σε βάρος των λαών.  </w:t>
      </w:r>
    </w:p>
    <w:p w14:paraId="7FFA63E7" w14:textId="77777777" w:rsidR="00A26737" w:rsidRDefault="00182441">
      <w:pPr>
        <w:spacing w:line="600" w:lineRule="auto"/>
        <w:ind w:firstLine="720"/>
        <w:jc w:val="both"/>
        <w:rPr>
          <w:rFonts w:eastAsia="Times New Roman"/>
          <w:szCs w:val="24"/>
        </w:rPr>
      </w:pPr>
      <w:r>
        <w:rPr>
          <w:rFonts w:eastAsia="Times New Roman"/>
          <w:szCs w:val="24"/>
        </w:rPr>
        <w:t>Εξετάζοντας, λοιπόν, κάποιος το ιστορικό πλαίσιο εκείνης της εποχής, διαπιστώνει, βέβαια, διαφορές με το σήμερα, ανακαλύπτει όμως και αναλογίες. Ο ιμπεριαλισμός τότ</w:t>
      </w:r>
      <w:r>
        <w:rPr>
          <w:rFonts w:eastAsia="Times New Roman"/>
          <w:szCs w:val="24"/>
        </w:rPr>
        <w:t>ε, στις αρχές του 20</w:t>
      </w:r>
      <w:r w:rsidRPr="00C728C8">
        <w:rPr>
          <w:rFonts w:eastAsia="Times New Roman"/>
          <w:szCs w:val="24"/>
          <w:vertAlign w:val="superscript"/>
        </w:rPr>
        <w:t>ου</w:t>
      </w:r>
      <w:r>
        <w:rPr>
          <w:rFonts w:eastAsia="Times New Roman"/>
          <w:szCs w:val="24"/>
        </w:rPr>
        <w:t xml:space="preserve"> αιώνα, νέος τότε, μα άπληστος από τότε για τις αγορές, οδηγούσε την ανθρωπότητα στον Α</w:t>
      </w:r>
      <w:r>
        <w:rPr>
          <w:rFonts w:eastAsia="Times New Roman"/>
          <w:szCs w:val="24"/>
        </w:rPr>
        <w:t>΄</w:t>
      </w:r>
      <w:r>
        <w:rPr>
          <w:rFonts w:eastAsia="Times New Roman"/>
          <w:szCs w:val="24"/>
        </w:rPr>
        <w:t xml:space="preserve"> Παγκόσμιο Πόλεμο. Την ίδια ακριβώς περίοδο και </w:t>
      </w:r>
      <w:r>
        <w:rPr>
          <w:rFonts w:eastAsia="Times New Roman"/>
          <w:szCs w:val="24"/>
        </w:rPr>
        <w:lastRenderedPageBreak/>
        <w:t xml:space="preserve">μέσα σε συνθήκες παρατεταμένης αποσύνθεσης της Οθωμανικής Αυτοκρατορίας, διαμορφώνονταν και αναπτύσσονταν τα εθνικά αστικά κράτη των Τούρκων, των Αράβων και των Αρμενίων στην εγγύς Ανατολή, όπως και των νότιων Σλάβων στα Βαλκάνια.       </w:t>
      </w:r>
    </w:p>
    <w:p w14:paraId="7FFA63E8"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Το τότε ιστορικό μ</w:t>
      </w:r>
      <w:r>
        <w:rPr>
          <w:rFonts w:eastAsia="Times New Roman" w:cs="Times New Roman"/>
          <w:szCs w:val="24"/>
        </w:rPr>
        <w:t>είγμα ήταν εκρηκτικό, λοιπόν, για τους λαούς της περιοχής και γινόταν ακόμα πιο επικίνδυνο εξαιτίας της επιλογής της τουρκικής αστικής τάξης να ωθήσει με βίαιο τρόπο τη διαδικασία της διαμόρφωσης του τουρκικού έθνους- κράτους. Έτσι, οι Έλληνες του Πόντου ε</w:t>
      </w:r>
      <w:r>
        <w:rPr>
          <w:rFonts w:eastAsia="Times New Roman" w:cs="Times New Roman"/>
          <w:szCs w:val="24"/>
        </w:rPr>
        <w:t xml:space="preserve">ίχαν απέναντί τους την τούρκικη αστική τάξη, που με το γενικευμένο αιματοκύλισμα επεδίωκε, φυσικά, να εκτοπίσει, πριν απ’ όλα, το ανταγωνιστικό γι’ αυτή ελληνικό κεφάλαιο. </w:t>
      </w:r>
    </w:p>
    <w:p w14:paraId="7FFA63E9"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Απέναντί τους, όμως, είχαν δυστυχώς όπως αποδείχθηκε -και τότε δεν φαινόταν και πάρ</w:t>
      </w:r>
      <w:r>
        <w:rPr>
          <w:rFonts w:eastAsia="Times New Roman" w:cs="Times New Roman"/>
          <w:szCs w:val="24"/>
        </w:rPr>
        <w:t xml:space="preserve">α πολύ καθαρά αυτό- και την ελληνική αστική τάξη, που με το τότε πολιτικό της προσωπικό χρησιμοποίησε αδίστακτα τους πληθυσμούς στον Πόντο ως αντιπερισπασμό και ως μέσο πίεσης για τα δικά της ανταγωνιστικά συμφέροντα, εγκαταλείποντάς </w:t>
      </w:r>
      <w:r>
        <w:rPr>
          <w:rFonts w:eastAsia="Times New Roman" w:cs="Times New Roman"/>
          <w:szCs w:val="24"/>
        </w:rPr>
        <w:lastRenderedPageBreak/>
        <w:t>τους, όμως, την τελευτ</w:t>
      </w:r>
      <w:r>
        <w:rPr>
          <w:rFonts w:eastAsia="Times New Roman" w:cs="Times New Roman"/>
          <w:szCs w:val="24"/>
        </w:rPr>
        <w:t>αία κρίσιμη στιγμή στην τύχη τους. Και αυτοί που την πλήρωσαν ήταν κυρίως η φτωχολογιά και ο λαός.</w:t>
      </w:r>
    </w:p>
    <w:p w14:paraId="7FFA63EA"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Μέσα σε αυτό το ιστορικό και γεωγραφικό πλαίσιο συνέβησαν και οι σχεδιασμένοι διωγμοί των εθνικών μειονοτήτων και βέβαια και του ελληνικού ποντιακού πληθυσμο</w:t>
      </w:r>
      <w:r>
        <w:rPr>
          <w:rFonts w:eastAsia="Times New Roman" w:cs="Times New Roman"/>
          <w:szCs w:val="24"/>
        </w:rPr>
        <w:t>ύ, όπως και άλλων πληθυσμών τόσο στη Θράκη όσο και στη Μικρά Ασία.</w:t>
      </w:r>
    </w:p>
    <w:p w14:paraId="7FFA63EB"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Μήπως σήμερα σταμάτησαν, άραγε, αυτοί οι ανταγωνισμοί των αστικών τάξεων, όπως της ελληνικής και της τουρκικής και άλλων ισχυρότερων στην περιοχή; Κάθε άλλο! Όλοι βλέπουμε πως η περιοχή μας</w:t>
      </w:r>
      <w:r>
        <w:rPr>
          <w:rFonts w:eastAsia="Times New Roman" w:cs="Times New Roman"/>
          <w:szCs w:val="24"/>
        </w:rPr>
        <w:t xml:space="preserve">, η </w:t>
      </w:r>
      <w:r>
        <w:rPr>
          <w:rFonts w:eastAsia="Times New Roman" w:cs="Times New Roman"/>
          <w:szCs w:val="24"/>
        </w:rPr>
        <w:t>ν</w:t>
      </w:r>
      <w:r>
        <w:rPr>
          <w:rFonts w:eastAsia="Times New Roman" w:cs="Times New Roman"/>
          <w:szCs w:val="24"/>
        </w:rPr>
        <w:t>οτιοανατολική Μεσόγειος, γίνεται το πεδίο του ανταγωνισμού και των συγκρούσεων πολλών αστικών τάξεων, με τις εστίες του πολέμου να ρημάζουν χώρες όπως η Συρία, και να δολοφονούν λαούς όπως το</w:t>
      </w:r>
      <w:r>
        <w:rPr>
          <w:rFonts w:eastAsia="Times New Roman" w:cs="Times New Roman"/>
          <w:szCs w:val="24"/>
        </w:rPr>
        <w:t>ν</w:t>
      </w:r>
      <w:r>
        <w:rPr>
          <w:rFonts w:eastAsia="Times New Roman" w:cs="Times New Roman"/>
          <w:szCs w:val="24"/>
        </w:rPr>
        <w:t xml:space="preserve"> </w:t>
      </w:r>
      <w:r>
        <w:rPr>
          <w:rFonts w:eastAsia="Times New Roman" w:cs="Times New Roman"/>
          <w:szCs w:val="24"/>
        </w:rPr>
        <w:t>π</w:t>
      </w:r>
      <w:r>
        <w:rPr>
          <w:rFonts w:eastAsia="Times New Roman" w:cs="Times New Roman"/>
          <w:szCs w:val="24"/>
        </w:rPr>
        <w:t>αλαιστινιακό από το κράτος-δολοφόνο του Ισραήλ.</w:t>
      </w:r>
    </w:p>
    <w:p w14:paraId="7FFA63EC"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Και σήμερ</w:t>
      </w:r>
      <w:r>
        <w:rPr>
          <w:rFonts w:eastAsia="Times New Roman" w:cs="Times New Roman"/>
          <w:szCs w:val="24"/>
        </w:rPr>
        <w:t xml:space="preserve">α, όπως και τότε, στις μαρτυρικές πορείες των Ποντίων, τα καραβάνια των προσφύγων κινούν για το μακρύ και επικίνδυνο ταξίδι τους. Και σήμερα, όπως και </w:t>
      </w:r>
      <w:r>
        <w:rPr>
          <w:rFonts w:eastAsia="Times New Roman" w:cs="Times New Roman"/>
          <w:szCs w:val="24"/>
        </w:rPr>
        <w:lastRenderedPageBreak/>
        <w:t>τότε, οι συνθήκες διαβίωσης τους είναι άθλιες. Και σήμερα, όπως και τότε, οι πρόσφυγες έχουν απέναντί του</w:t>
      </w:r>
      <w:r>
        <w:rPr>
          <w:rFonts w:eastAsia="Times New Roman" w:cs="Times New Roman"/>
          <w:szCs w:val="24"/>
        </w:rPr>
        <w:t xml:space="preserve">ς εχθρούς τους πατριδοκάπηλους εθνικιστές, φασίστες και ναζιστές. </w:t>
      </w:r>
    </w:p>
    <w:p w14:paraId="7FFA63ED"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Και εδώ οι φορείς και οι οργανώσεις των Ποντίων δεν πρέπει να τους δώσουν ούτε συγχωροχάρτι ούτε χώρο να ρίχνουν το δηλητήριό τους, γιατί οι Πόντιοι έζησαν την προσφυγιά στο ίδιο τους το πε</w:t>
      </w:r>
      <w:r>
        <w:rPr>
          <w:rFonts w:eastAsia="Times New Roman" w:cs="Times New Roman"/>
          <w:szCs w:val="24"/>
        </w:rPr>
        <w:t xml:space="preserve">τσί. </w:t>
      </w:r>
    </w:p>
    <w:p w14:paraId="7FFA63EE"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Και σήμερα, λοιπόν, όπως και τότε, οι ιμπεριαλιστικοί ανταγωνισμοί εγκυμονούν θανάσιμους κινδύνους για τους λαούς, που μόνο οι ίδιοι οι λαοί μπορούν με την πάλη τους να αποσοβήσουν.</w:t>
      </w:r>
    </w:p>
    <w:p w14:paraId="7FFA63EF"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Κλείνοντας, θέλουμε να δηλώσουμε για άλλη μια φορά ακόμα, ότι το οργ</w:t>
      </w:r>
      <w:r>
        <w:rPr>
          <w:rFonts w:eastAsia="Times New Roman" w:cs="Times New Roman"/>
          <w:szCs w:val="24"/>
        </w:rPr>
        <w:t xml:space="preserve">ανωμένο </w:t>
      </w:r>
      <w:r>
        <w:rPr>
          <w:rFonts w:eastAsia="Times New Roman" w:cs="Times New Roman"/>
          <w:szCs w:val="24"/>
        </w:rPr>
        <w:t>π</w:t>
      </w:r>
      <w:r>
        <w:rPr>
          <w:rFonts w:eastAsia="Times New Roman" w:cs="Times New Roman"/>
          <w:szCs w:val="24"/>
        </w:rPr>
        <w:t xml:space="preserve">οντιακό κίνημα θα βρει στο ΚΚΕ έναν σταθερό συμπαραστάτη σε κάθε δίκαιη διεκδίκησή του. Το ΚΚΕ θα είναι πάντα στο πλευρό των χιλιάδων ομογενών από τη Σοβιετική Ένωση, που αντιμετωπίζουν ακόμα σοβαρότατα προβλήματα. Θα συνεχίσουμε μαζί </w:t>
      </w:r>
      <w:r>
        <w:rPr>
          <w:rFonts w:eastAsia="Times New Roman" w:cs="Times New Roman"/>
          <w:szCs w:val="24"/>
        </w:rPr>
        <w:lastRenderedPageBreak/>
        <w:t>σας να διεκδ</w:t>
      </w:r>
      <w:r>
        <w:rPr>
          <w:rFonts w:eastAsia="Times New Roman" w:cs="Times New Roman"/>
          <w:szCs w:val="24"/>
        </w:rPr>
        <w:t xml:space="preserve">ικούμε από το ελληνικό κράτος τη στήριξη και την ανάδειξη της πολιτιστικής και πνευματικής κληρονομιάς και δραστηριότητας των Ποντίων απ’ όλες τις γενιές. </w:t>
      </w:r>
    </w:p>
    <w:p w14:paraId="7FFA63F0"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 xml:space="preserve">Και, βέβαια, θα συνεχίσουμε παντού να στηρίζουμε την προσπάθεια για τη διεθνή αναγνώριση της </w:t>
      </w:r>
      <w:r>
        <w:rPr>
          <w:rFonts w:eastAsia="Times New Roman" w:cs="Times New Roman"/>
          <w:szCs w:val="24"/>
        </w:rPr>
        <w:t>γ</w:t>
      </w:r>
      <w:r>
        <w:rPr>
          <w:rFonts w:eastAsia="Times New Roman" w:cs="Times New Roman"/>
          <w:szCs w:val="24"/>
        </w:rPr>
        <w:t>ενοκτο</w:t>
      </w:r>
      <w:r>
        <w:rPr>
          <w:rFonts w:eastAsia="Times New Roman" w:cs="Times New Roman"/>
          <w:szCs w:val="24"/>
        </w:rPr>
        <w:t xml:space="preserve">νίας του </w:t>
      </w:r>
      <w:r>
        <w:rPr>
          <w:rFonts w:eastAsia="Times New Roman" w:cs="Times New Roman"/>
          <w:szCs w:val="24"/>
        </w:rPr>
        <w:t>π</w:t>
      </w:r>
      <w:r>
        <w:rPr>
          <w:rFonts w:eastAsia="Times New Roman" w:cs="Times New Roman"/>
          <w:szCs w:val="24"/>
        </w:rPr>
        <w:t>οντιακού Ελληνισμού. Και πάντα θα θυμόμαστε και πάντα θα τιμούμε τους Πόντιους και τις Πόντιες, που έδωσαν ακόμα και τη ζωή τους για τα υψηλά τους ιδανικά.</w:t>
      </w:r>
    </w:p>
    <w:p w14:paraId="7FFA63F1"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Σας ευχαριστώ.</w:t>
      </w:r>
    </w:p>
    <w:p w14:paraId="7FFA63F2" w14:textId="77777777" w:rsidR="00A26737" w:rsidRDefault="00182441">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7FFA63F3" w14:textId="77777777" w:rsidR="00A26737" w:rsidRDefault="00182441">
      <w:pPr>
        <w:spacing w:line="600" w:lineRule="auto"/>
        <w:ind w:firstLine="720"/>
        <w:jc w:val="both"/>
        <w:rPr>
          <w:rFonts w:eastAsia="Times New Roman"/>
          <w:bCs/>
          <w:szCs w:val="24"/>
        </w:rPr>
      </w:pPr>
      <w:r>
        <w:rPr>
          <w:rFonts w:eastAsia="Times New Roman"/>
          <w:b/>
          <w:bCs/>
          <w:szCs w:val="24"/>
        </w:rPr>
        <w:t>ΠΡΟΕΔΡΕΥΩΝ (Γεώργιος Βαρε</w:t>
      </w:r>
      <w:r>
        <w:rPr>
          <w:rFonts w:eastAsia="Times New Roman"/>
          <w:b/>
          <w:bCs/>
          <w:szCs w:val="24"/>
        </w:rPr>
        <w:t xml:space="preserve">μένος): </w:t>
      </w:r>
      <w:r>
        <w:rPr>
          <w:rFonts w:eastAsia="Times New Roman"/>
          <w:bCs/>
          <w:szCs w:val="24"/>
        </w:rPr>
        <w:t>Τον λόγο έχει ο κ. Λαζαρίδης από τους Ανεξάρτητους Έλληνες.</w:t>
      </w:r>
    </w:p>
    <w:p w14:paraId="7FFA63F4" w14:textId="77777777" w:rsidR="00A26737" w:rsidRDefault="00182441">
      <w:pPr>
        <w:spacing w:line="600" w:lineRule="auto"/>
        <w:ind w:firstLine="720"/>
        <w:jc w:val="both"/>
        <w:rPr>
          <w:rFonts w:eastAsia="Times New Roman"/>
          <w:bCs/>
          <w:szCs w:val="24"/>
        </w:rPr>
      </w:pPr>
      <w:r w:rsidRPr="00CC7311">
        <w:rPr>
          <w:rFonts w:eastAsia="Times New Roman"/>
          <w:b/>
          <w:bCs/>
          <w:szCs w:val="24"/>
        </w:rPr>
        <w:t xml:space="preserve">ΓΕΩΡΓΙΟΣ ΛΑΖΑΡΙΔΗΣ: </w:t>
      </w:r>
      <w:r>
        <w:rPr>
          <w:rFonts w:eastAsia="Times New Roman"/>
          <w:bCs/>
          <w:szCs w:val="24"/>
        </w:rPr>
        <w:t xml:space="preserve">Ευχαριστώ, κύριε Πρόεδρε. </w:t>
      </w:r>
    </w:p>
    <w:p w14:paraId="7FFA63F5" w14:textId="77777777" w:rsidR="00A26737" w:rsidRDefault="00182441">
      <w:pPr>
        <w:spacing w:line="600" w:lineRule="auto"/>
        <w:ind w:firstLine="720"/>
        <w:jc w:val="both"/>
        <w:rPr>
          <w:rFonts w:eastAsia="Times New Roman"/>
          <w:bCs/>
          <w:szCs w:val="24"/>
        </w:rPr>
      </w:pPr>
      <w:r>
        <w:rPr>
          <w:rFonts w:eastAsia="Times New Roman"/>
          <w:bCs/>
          <w:szCs w:val="24"/>
        </w:rPr>
        <w:t xml:space="preserve">Θέλω και εγώ να καλωσορίσω τον κύριο Πρόεδρο της Βουλής και τους εκπροσώπους των ποντιακών σωματείων. </w:t>
      </w:r>
    </w:p>
    <w:p w14:paraId="7FFA63F6"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lastRenderedPageBreak/>
        <w:t>Να ξεκινήσω από μία αναφορά στην ομιλί</w:t>
      </w:r>
      <w:r>
        <w:rPr>
          <w:rFonts w:eastAsia="Times New Roman" w:cs="Times New Roman"/>
          <w:szCs w:val="24"/>
        </w:rPr>
        <w:t xml:space="preserve">α του Υπουργού, του κ. </w:t>
      </w:r>
      <w:proofErr w:type="spellStart"/>
      <w:r>
        <w:rPr>
          <w:rFonts w:eastAsia="Times New Roman" w:cs="Times New Roman"/>
          <w:szCs w:val="24"/>
        </w:rPr>
        <w:t>Κουρουμπλή</w:t>
      </w:r>
      <w:proofErr w:type="spellEnd"/>
      <w:r>
        <w:rPr>
          <w:rFonts w:eastAsia="Times New Roman" w:cs="Times New Roman"/>
          <w:szCs w:val="24"/>
        </w:rPr>
        <w:t>.</w:t>
      </w:r>
    </w:p>
    <w:p w14:paraId="7FFA63F7"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Να πω και εγώ, κύριε Υπουργέ, ότι είχα την ευλογία να προλάβω τους παππούδες μου και είχα την τύχη -ας το πω έτσι- να μου περιγράψουν τα γεγονότα και ο παππούς μου και η γιαγιά μου, οπότε να μην είναι απλώς μία αναφορά σε</w:t>
      </w:r>
      <w:r>
        <w:rPr>
          <w:rFonts w:eastAsia="Times New Roman" w:cs="Times New Roman"/>
          <w:szCs w:val="24"/>
        </w:rPr>
        <w:t xml:space="preserve"> ιστορικά γεγονότα, αλλά να είναι όλα αυτά εμπλουτισμένα με το συναίσθημα του ανθρώπου</w:t>
      </w:r>
      <w:r>
        <w:rPr>
          <w:rFonts w:eastAsia="Times New Roman" w:cs="Times New Roman"/>
          <w:szCs w:val="24"/>
        </w:rPr>
        <w:t>,</w:t>
      </w:r>
      <w:r>
        <w:rPr>
          <w:rFonts w:eastAsia="Times New Roman" w:cs="Times New Roman"/>
          <w:szCs w:val="24"/>
        </w:rPr>
        <w:t xml:space="preserve"> ο οποίος τα βίωσε.</w:t>
      </w:r>
    </w:p>
    <w:p w14:paraId="7FFA63F8"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 xml:space="preserve">Εδώ θα ήθελα να πω, πριν ξεκινήσω την ομιλία μου, κύριε Πρόεδρε, ότι σε εμάς τους Ποντίους, παρά το γεγονός ότι έχουμε περάσει όλα αυτά, δεν χωράει </w:t>
      </w:r>
      <w:r>
        <w:rPr>
          <w:rFonts w:eastAsia="Times New Roman" w:cs="Times New Roman"/>
          <w:szCs w:val="24"/>
        </w:rPr>
        <w:t>μίσος. Απλώς εμείς έχουμε την ανάγκη -και γι’ αυτό προσπαθούμε- να αναγνωρίσει η Τουρκία τη Γενοκτονία</w:t>
      </w:r>
      <w:r>
        <w:rPr>
          <w:rFonts w:eastAsia="Times New Roman" w:cs="Times New Roman"/>
          <w:szCs w:val="24"/>
        </w:rPr>
        <w:t>,</w:t>
      </w:r>
      <w:r>
        <w:rPr>
          <w:rFonts w:eastAsia="Times New Roman" w:cs="Times New Roman"/>
          <w:szCs w:val="24"/>
        </w:rPr>
        <w:t xml:space="preserve"> την οποία διέπραξε. Αυτή η αναγνώριση, ξέρετε, θα είναι μία πράξη συμφιλίωσης της Τουρκίας με την ιστορία, θα είναι μία υπόσχεση ότι στο μέλλον αυτή η χ</w:t>
      </w:r>
      <w:r>
        <w:rPr>
          <w:rFonts w:eastAsia="Times New Roman" w:cs="Times New Roman"/>
          <w:szCs w:val="24"/>
        </w:rPr>
        <w:t>ώρα δεν θα διαπράξει αντίστοιχα εγκλήματα. Είναι κάτι</w:t>
      </w:r>
      <w:r>
        <w:rPr>
          <w:rFonts w:eastAsia="Times New Roman" w:cs="Times New Roman"/>
          <w:szCs w:val="24"/>
        </w:rPr>
        <w:t>,</w:t>
      </w:r>
      <w:r>
        <w:rPr>
          <w:rFonts w:eastAsia="Times New Roman" w:cs="Times New Roman"/>
          <w:szCs w:val="24"/>
        </w:rPr>
        <w:t xml:space="preserve"> το οποίο έχει κάνει στο παρελθόν και άλλη χώρα, η Γερμανία για παράδειγμα, απέναντι στους Εβραίους. Ζήτησε συγγνώμη και πραγματικά η ανθρωπότητα ένιωσε μια ανακούφιση ότι αυτό είναι </w:t>
      </w:r>
      <w:r>
        <w:rPr>
          <w:rFonts w:eastAsia="Times New Roman" w:cs="Times New Roman"/>
          <w:szCs w:val="24"/>
        </w:rPr>
        <w:lastRenderedPageBreak/>
        <w:t>μία υπόσχεση από μί</w:t>
      </w:r>
      <w:r>
        <w:rPr>
          <w:rFonts w:eastAsia="Times New Roman" w:cs="Times New Roman"/>
          <w:szCs w:val="24"/>
        </w:rPr>
        <w:t>α χώρα, αλλά και μία υπόσχεση γενικά από όλες τις χώρες ότι θα είναι προσεκτικές και δεν θα διαπράξουν αντίστοιχα εγκλήματα.</w:t>
      </w:r>
    </w:p>
    <w:p w14:paraId="7FFA63F9"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κάθε χρόνο τέτοια ημέρα</w:t>
      </w:r>
      <w:r>
        <w:rPr>
          <w:rFonts w:eastAsia="Times New Roman" w:cs="Times New Roman"/>
          <w:szCs w:val="24"/>
        </w:rPr>
        <w:t>,</w:t>
      </w:r>
      <w:r>
        <w:rPr>
          <w:rFonts w:eastAsia="Times New Roman" w:cs="Times New Roman"/>
          <w:szCs w:val="24"/>
        </w:rPr>
        <w:t xml:space="preserve"> αφήνουμε το νου να ταξιδέψει στο παρελθόν, ένα παρελθόν, δυστυχώς, ζοφερό</w:t>
      </w:r>
      <w:r>
        <w:rPr>
          <w:rFonts w:eastAsia="Times New Roman" w:cs="Times New Roman"/>
          <w:szCs w:val="24"/>
        </w:rPr>
        <w:t>,</w:t>
      </w:r>
      <w:r>
        <w:rPr>
          <w:rFonts w:eastAsia="Times New Roman" w:cs="Times New Roman"/>
          <w:szCs w:val="24"/>
        </w:rPr>
        <w:t xml:space="preserve"> π</w:t>
      </w:r>
      <w:r>
        <w:rPr>
          <w:rFonts w:eastAsia="Times New Roman" w:cs="Times New Roman"/>
          <w:szCs w:val="24"/>
        </w:rPr>
        <w:t>ου το δημιούργησαν αυτοί</w:t>
      </w:r>
      <w:r>
        <w:rPr>
          <w:rFonts w:eastAsia="Times New Roman" w:cs="Times New Roman"/>
          <w:szCs w:val="24"/>
        </w:rPr>
        <w:t>,</w:t>
      </w:r>
      <w:r>
        <w:rPr>
          <w:rFonts w:eastAsia="Times New Roman" w:cs="Times New Roman"/>
          <w:szCs w:val="24"/>
        </w:rPr>
        <w:t xml:space="preserve"> που απέδειξαν ότι πορεύτηκαν στην ιστορία με θηριωδίες. Ξερίζωσαν έναν από τους πιο ανθηρούς και δημιουργικούς πληθυσμούς της Μικράς Ασίας, τον Ελληνισμό του Πόντου. Αυτοί που σήμερα προκαλούν, δεν σέβονται τις διεθνείς συνθήκες κ</w:t>
      </w:r>
      <w:r>
        <w:rPr>
          <w:rFonts w:eastAsia="Times New Roman" w:cs="Times New Roman"/>
          <w:szCs w:val="24"/>
        </w:rPr>
        <w:t xml:space="preserve">αι τους κανόνες του </w:t>
      </w:r>
      <w:r>
        <w:rPr>
          <w:rFonts w:eastAsia="Times New Roman" w:cs="Times New Roman"/>
          <w:szCs w:val="24"/>
        </w:rPr>
        <w:t>Δ</w:t>
      </w:r>
      <w:r>
        <w:rPr>
          <w:rFonts w:eastAsia="Times New Roman" w:cs="Times New Roman"/>
          <w:szCs w:val="24"/>
        </w:rPr>
        <w:t xml:space="preserve">ιεθνούς </w:t>
      </w:r>
      <w:r>
        <w:rPr>
          <w:rFonts w:eastAsia="Times New Roman" w:cs="Times New Roman"/>
          <w:szCs w:val="24"/>
        </w:rPr>
        <w:t>Δ</w:t>
      </w:r>
      <w:r>
        <w:rPr>
          <w:rFonts w:eastAsia="Times New Roman" w:cs="Times New Roman"/>
          <w:szCs w:val="24"/>
        </w:rPr>
        <w:t xml:space="preserve">ικαίου και δημιουργούν προβλήματα σε όλους τους γείτονές τους. </w:t>
      </w:r>
    </w:p>
    <w:p w14:paraId="7FFA63FA"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Τώρα που φ</w:t>
      </w:r>
      <w:r>
        <w:rPr>
          <w:rFonts w:eastAsia="Times New Roman" w:cs="Times New Roman"/>
          <w:szCs w:val="24"/>
        </w:rPr>
        <w:t>άνη</w:t>
      </w:r>
      <w:r>
        <w:rPr>
          <w:rFonts w:eastAsia="Times New Roman" w:cs="Times New Roman"/>
          <w:szCs w:val="24"/>
        </w:rPr>
        <w:t xml:space="preserve">καν οι πραγματικές προθέσεις των γειτόνων μας, χρειάζεται να συσπειρωθούμε περισσότερο, αναγνωρίζοντας την ιστορική αλήθεια και να αποδώσουμε τις πραγματικές διαστάσεις στη Γενοκτονία των προγόνων μας. Όσοι όψιμοι </w:t>
      </w:r>
      <w:proofErr w:type="spellStart"/>
      <w:r>
        <w:rPr>
          <w:rFonts w:eastAsia="Times New Roman" w:cs="Times New Roman"/>
          <w:szCs w:val="24"/>
        </w:rPr>
        <w:lastRenderedPageBreak/>
        <w:t>ψευτοϊστορικοί</w:t>
      </w:r>
      <w:proofErr w:type="spellEnd"/>
      <w:r>
        <w:rPr>
          <w:rFonts w:eastAsia="Times New Roman" w:cs="Times New Roman"/>
          <w:szCs w:val="24"/>
        </w:rPr>
        <w:t xml:space="preserve"> δεν αναγνωρίζουν τη Γενοκτο</w:t>
      </w:r>
      <w:r>
        <w:rPr>
          <w:rFonts w:eastAsia="Times New Roman" w:cs="Times New Roman"/>
          <w:szCs w:val="24"/>
        </w:rPr>
        <w:t xml:space="preserve">νία, δημιουργούν σύγχυση με τις επικίνδυνες απόψεις τους για θέματα που έχει λύσει η διεθνής κοινότητα. Δίνουν έτσι άφεση αμαρτιών σε εγκληματίες. </w:t>
      </w:r>
    </w:p>
    <w:p w14:paraId="7FFA63FB"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Σήμερα δεν είναι μια συνηθισμένη ημέρα μνήμης. Είναι ημέρα ιστορική, ημέρα που χρειάζεται να υποκλιθούμε στη</w:t>
      </w:r>
      <w:r>
        <w:rPr>
          <w:rFonts w:eastAsia="Times New Roman" w:cs="Times New Roman"/>
          <w:szCs w:val="24"/>
        </w:rPr>
        <w:t xml:space="preserve"> σθεναρή αντίσταση των προγόνων μας στον αγώνα για επιβίωση μέσα στη θύελλα του πολέμου, των διωγμών που υπέστησαν, του αβάστακτου πόνου, της ανείπωτης λύπης, του τραγικού σπαραγμού που βίωσαν οι Έλληνες του Πόντου από το 1914 μέχρι το 1923 και για πολλά α</w:t>
      </w:r>
      <w:r>
        <w:rPr>
          <w:rFonts w:eastAsia="Times New Roman" w:cs="Times New Roman"/>
          <w:szCs w:val="24"/>
        </w:rPr>
        <w:t>κόμη χρόνια. Σίγουρα</w:t>
      </w:r>
      <w:r>
        <w:rPr>
          <w:rFonts w:eastAsia="Times New Roman" w:cs="Times New Roman"/>
          <w:szCs w:val="24"/>
        </w:rPr>
        <w:t>,</w:t>
      </w:r>
      <w:r>
        <w:rPr>
          <w:rFonts w:eastAsia="Times New Roman" w:cs="Times New Roman"/>
          <w:szCs w:val="24"/>
        </w:rPr>
        <w:t xml:space="preserve"> δεν υπάρχουν λόγια να περιγράψει κάποιος τα όσα υπέστησαν οι ξεριζωμένοι Πόντιοι Έλληνες. </w:t>
      </w:r>
    </w:p>
    <w:p w14:paraId="7FFA63FC"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Παρά ταύτα, ως ελάχιστη ένδειξη τιμής μέσα από το ναό της Δημοκρατίας, το Ελληνικό Κοινοβούλιο, τους φέρνουμε στη μνήμη μας και κλίνουμε το γόν</w:t>
      </w:r>
      <w:r>
        <w:rPr>
          <w:rFonts w:eastAsia="Times New Roman" w:cs="Times New Roman"/>
          <w:szCs w:val="24"/>
        </w:rPr>
        <w:t xml:space="preserve">υ στο μεγαλείο της ψυχής τους. </w:t>
      </w:r>
    </w:p>
    <w:p w14:paraId="7FFA63FD"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lastRenderedPageBreak/>
        <w:t>Η Βουλή των Ελλήνων αναγνώρισε τη Γενοκτονία το 1994 και ψήφισε την ανακήρυξη της 19</w:t>
      </w:r>
      <w:r w:rsidRPr="0053432B">
        <w:rPr>
          <w:rFonts w:eastAsia="Times New Roman" w:cs="Times New Roman"/>
          <w:szCs w:val="24"/>
          <w:vertAlign w:val="superscript"/>
        </w:rPr>
        <w:t>ης</w:t>
      </w:r>
      <w:r>
        <w:rPr>
          <w:rFonts w:eastAsia="Times New Roman" w:cs="Times New Roman"/>
          <w:szCs w:val="24"/>
        </w:rPr>
        <w:t xml:space="preserve"> Μαΐου ως ημέρα μνήμης για τη Γενοκτονία των Ελλήνων στον Πόντο. Το 1998 η Βουλή ψήφισε ομόφωνα την ανακήρυξη της 14</w:t>
      </w:r>
      <w:r w:rsidRPr="0053432B">
        <w:rPr>
          <w:rFonts w:eastAsia="Times New Roman" w:cs="Times New Roman"/>
          <w:szCs w:val="24"/>
          <w:vertAlign w:val="superscript"/>
        </w:rPr>
        <w:t>ης</w:t>
      </w:r>
      <w:r>
        <w:rPr>
          <w:rFonts w:eastAsia="Times New Roman" w:cs="Times New Roman"/>
          <w:szCs w:val="24"/>
        </w:rPr>
        <w:t xml:space="preserve"> Σεπτεμβρίου ως ημέρ</w:t>
      </w:r>
      <w:r>
        <w:rPr>
          <w:rFonts w:eastAsia="Times New Roman" w:cs="Times New Roman"/>
          <w:szCs w:val="24"/>
        </w:rPr>
        <w:t>α Εθνικής Μνήμης της Γενοκτονίας των Ελλήνων της Μικράς Ασίας από το τουρκικό κράτος.</w:t>
      </w:r>
    </w:p>
    <w:p w14:paraId="7FFA63FE"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Ένα εκλεκτό τμήμα του Ελληνισμού ζούσε στα βόρεια της Μικράς Ασίας, στην περιοχή του Πόντου, μετά τη διάλυση της Βυζαντινής Αυτοκρατορίας. Η άλωση της Τραπεζούντας το 146</w:t>
      </w:r>
      <w:r>
        <w:rPr>
          <w:rFonts w:eastAsia="Times New Roman" w:cs="Times New Roman"/>
          <w:szCs w:val="24"/>
        </w:rPr>
        <w:t xml:space="preserve">1 από τους Οθωμανούς δεν αλλοίωσε το φρόνημα και την ελληνική τους συνείδηση. Η οικονομική τους ανάκαμψη συνδυάστηκε με τη δημογραφική και πνευματική τους άνοδο. Το 1865 οι Έλληνες του Πόντου ανέρχονταν σε </w:t>
      </w:r>
      <w:r>
        <w:rPr>
          <w:rFonts w:eastAsia="Times New Roman" w:cs="Times New Roman"/>
          <w:szCs w:val="24"/>
        </w:rPr>
        <w:t>διακόσιες εξήντα πέντε χιλιάδες</w:t>
      </w:r>
      <w:r>
        <w:rPr>
          <w:rFonts w:eastAsia="Times New Roman" w:cs="Times New Roman"/>
          <w:szCs w:val="24"/>
        </w:rPr>
        <w:t xml:space="preserve"> ψυχές, το 1880 σε </w:t>
      </w:r>
      <w:r>
        <w:rPr>
          <w:rFonts w:eastAsia="Times New Roman" w:cs="Times New Roman"/>
          <w:szCs w:val="24"/>
        </w:rPr>
        <w:t>τριακόσιες τριάντα χιλιάδες</w:t>
      </w:r>
      <w:r>
        <w:rPr>
          <w:rFonts w:eastAsia="Times New Roman" w:cs="Times New Roman"/>
          <w:szCs w:val="24"/>
        </w:rPr>
        <w:t xml:space="preserve"> και στις αρχές </w:t>
      </w:r>
      <w:r>
        <w:rPr>
          <w:rFonts w:eastAsia="Times New Roman" w:cs="Times New Roman"/>
          <w:szCs w:val="24"/>
        </w:rPr>
        <w:t xml:space="preserve">του εικοστού </w:t>
      </w:r>
      <w:r>
        <w:rPr>
          <w:rFonts w:eastAsia="Times New Roman" w:cs="Times New Roman"/>
          <w:szCs w:val="24"/>
        </w:rPr>
        <w:t xml:space="preserve">αιώνα άγγιξαν τις </w:t>
      </w:r>
      <w:r>
        <w:rPr>
          <w:rFonts w:eastAsia="Times New Roman" w:cs="Times New Roman"/>
          <w:szCs w:val="24"/>
        </w:rPr>
        <w:t>επτακόσιες χιλιάδες</w:t>
      </w:r>
      <w:r>
        <w:rPr>
          <w:rFonts w:eastAsia="Times New Roman" w:cs="Times New Roman"/>
          <w:szCs w:val="24"/>
        </w:rPr>
        <w:t>.</w:t>
      </w:r>
    </w:p>
    <w:p w14:paraId="7FFA63FF" w14:textId="77777777" w:rsidR="00A26737" w:rsidRDefault="00182441">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Το 1860 υπήρχαν </w:t>
      </w:r>
      <w:r>
        <w:rPr>
          <w:rFonts w:eastAsia="Times New Roman" w:cs="Times New Roman"/>
          <w:szCs w:val="24"/>
        </w:rPr>
        <w:t>εκατό</w:t>
      </w:r>
      <w:r>
        <w:rPr>
          <w:rFonts w:eastAsia="Times New Roman" w:cs="Times New Roman"/>
          <w:szCs w:val="24"/>
        </w:rPr>
        <w:t xml:space="preserve"> σχολεία στον Πόντο</w:t>
      </w:r>
      <w:r w:rsidRPr="00F56088">
        <w:rPr>
          <w:rFonts w:eastAsia="Times New Roman" w:cs="Times New Roman"/>
          <w:szCs w:val="24"/>
        </w:rPr>
        <w:t>,</w:t>
      </w:r>
      <w:r>
        <w:rPr>
          <w:rFonts w:eastAsia="Times New Roman" w:cs="Times New Roman"/>
          <w:szCs w:val="24"/>
        </w:rPr>
        <w:t xml:space="preserve"> ενώ το 1919 υπολογίζονται σε </w:t>
      </w:r>
      <w:r>
        <w:rPr>
          <w:rFonts w:eastAsia="Times New Roman" w:cs="Times New Roman"/>
          <w:szCs w:val="24"/>
        </w:rPr>
        <w:t>χίλια τετρακόσια ένα</w:t>
      </w:r>
      <w:r>
        <w:rPr>
          <w:rFonts w:eastAsia="Times New Roman" w:cs="Times New Roman"/>
          <w:szCs w:val="24"/>
        </w:rPr>
        <w:t xml:space="preserve">, ανάμεσά τους και περίφημο Φροντιστήριο της </w:t>
      </w:r>
      <w:proofErr w:type="spellStart"/>
      <w:r>
        <w:rPr>
          <w:rFonts w:eastAsia="Times New Roman" w:cs="Times New Roman"/>
          <w:szCs w:val="24"/>
        </w:rPr>
        <w:t>Τραπεζούντος</w:t>
      </w:r>
      <w:proofErr w:type="spellEnd"/>
      <w:r>
        <w:rPr>
          <w:rFonts w:eastAsia="Times New Roman" w:cs="Times New Roman"/>
          <w:szCs w:val="24"/>
        </w:rPr>
        <w:t xml:space="preserve">. Αυτό είναι </w:t>
      </w:r>
      <w:r>
        <w:rPr>
          <w:rFonts w:eastAsia="Times New Roman" w:cs="Times New Roman"/>
          <w:szCs w:val="24"/>
        </w:rPr>
        <w:t xml:space="preserve">μια επιβεβαίωση της φιλομάθειας των Ελλήνων στον Πόντο. </w:t>
      </w:r>
    </w:p>
    <w:p w14:paraId="7FFA6400" w14:textId="77777777" w:rsidR="00A26737" w:rsidRDefault="00182441">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Στην αγροτική παραγωγή και την κτηνοτροφία ξεχώριζαν με προϊόντα πρωτότυπα και άγνωστα για τη Δύση και την υπόλοιπη Ελλάδα. Ήταν πρωτοπόροι για την εποχή τους σε βιολογικές καλλιέργειες, όπως τις ονο</w:t>
      </w:r>
      <w:r>
        <w:rPr>
          <w:rFonts w:eastAsia="Times New Roman" w:cs="Times New Roman"/>
          <w:szCs w:val="24"/>
        </w:rPr>
        <w:t xml:space="preserve">μάζουμε σήμερα. </w:t>
      </w:r>
    </w:p>
    <w:p w14:paraId="7FFA6401" w14:textId="77777777" w:rsidR="00A26737" w:rsidRDefault="00182441">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Σήμερα</w:t>
      </w:r>
      <w:r>
        <w:rPr>
          <w:rFonts w:eastAsia="Times New Roman" w:cs="Times New Roman"/>
          <w:szCs w:val="24"/>
        </w:rPr>
        <w:t>,</w:t>
      </w:r>
      <w:r>
        <w:rPr>
          <w:rFonts w:eastAsia="Times New Roman" w:cs="Times New Roman"/>
          <w:szCs w:val="24"/>
        </w:rPr>
        <w:t xml:space="preserve"> δεν τιμούμε απλά ανώνυμους Έλληνες. Τιμούμε τους παππούδες και τις γιαγιάδες μας, τους προγόνους </w:t>
      </w:r>
      <w:r>
        <w:rPr>
          <w:rFonts w:eastAsia="Times New Roman" w:cs="Times New Roman"/>
          <w:szCs w:val="24"/>
        </w:rPr>
        <w:t>μας,</w:t>
      </w:r>
      <w:r>
        <w:rPr>
          <w:rFonts w:eastAsia="Times New Roman" w:cs="Times New Roman"/>
          <w:szCs w:val="24"/>
        </w:rPr>
        <w:t xml:space="preserve"> που </w:t>
      </w:r>
      <w:r>
        <w:rPr>
          <w:rFonts w:eastAsia="Times New Roman" w:cs="Times New Roman"/>
          <w:szCs w:val="24"/>
        </w:rPr>
        <w:t>«</w:t>
      </w:r>
      <w:r>
        <w:rPr>
          <w:rFonts w:eastAsia="Times New Roman" w:cs="Times New Roman"/>
          <w:szCs w:val="24"/>
        </w:rPr>
        <w:t>φύλαξαν Θερμοπύλες</w:t>
      </w:r>
      <w:r>
        <w:rPr>
          <w:rFonts w:eastAsia="Times New Roman" w:cs="Times New Roman"/>
          <w:szCs w:val="24"/>
        </w:rPr>
        <w:t>»</w:t>
      </w:r>
      <w:r>
        <w:rPr>
          <w:rFonts w:eastAsia="Times New Roman" w:cs="Times New Roman"/>
          <w:szCs w:val="24"/>
        </w:rPr>
        <w:t xml:space="preserve"> για αιώνες, αλλά δεν άντεξαν τις θηριωδίες του </w:t>
      </w:r>
      <w:proofErr w:type="spellStart"/>
      <w:r>
        <w:rPr>
          <w:rFonts w:eastAsia="Times New Roman" w:cs="Times New Roman"/>
          <w:szCs w:val="24"/>
        </w:rPr>
        <w:t>Κεμάλ</w:t>
      </w:r>
      <w:proofErr w:type="spellEnd"/>
      <w:r>
        <w:rPr>
          <w:rFonts w:eastAsia="Times New Roman" w:cs="Times New Roman"/>
          <w:szCs w:val="24"/>
        </w:rPr>
        <w:t xml:space="preserve"> και των Νεότουρκων. </w:t>
      </w:r>
    </w:p>
    <w:p w14:paraId="7FFA6402" w14:textId="77777777" w:rsidR="00A26737" w:rsidRDefault="00182441">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Η Γενοκτονία των Ελλήνων του Π</w:t>
      </w:r>
      <w:r>
        <w:rPr>
          <w:rFonts w:eastAsia="Times New Roman" w:cs="Times New Roman"/>
          <w:szCs w:val="24"/>
        </w:rPr>
        <w:t>όντου εκτιμάται ότι στοίχισε τη ζωή σε περίπου τριακόσιες πενήντα τρεις χιλιάδες Έλληνες, ο μισός ελληνικός πληθυσμός του Πόντου. Αναφέρεται δε</w:t>
      </w:r>
      <w:r>
        <w:rPr>
          <w:rFonts w:eastAsia="Times New Roman" w:cs="Times New Roman"/>
          <w:szCs w:val="24"/>
        </w:rPr>
        <w:t>,</w:t>
      </w:r>
      <w:r>
        <w:rPr>
          <w:rFonts w:eastAsia="Times New Roman" w:cs="Times New Roman"/>
          <w:szCs w:val="24"/>
        </w:rPr>
        <w:t xml:space="preserve"> σε σφαγές και εκτοπισμούς εναντίον ελληνικών πληθυσμών στην περιοχή του Πόντου, που πραγματοποιήθηκαν από το κί</w:t>
      </w:r>
      <w:r>
        <w:rPr>
          <w:rFonts w:eastAsia="Times New Roman" w:cs="Times New Roman"/>
          <w:szCs w:val="24"/>
        </w:rPr>
        <w:t>νημα των Νεότουρκων κατά την περίοδο 1914-1923. Οι λιγοστοί επιζώντες κατέφυγαν αρχικά στον άνω Πόντο, σημερινή Ρωσία και Ουκρανία, και μετά την Μικρασιατική Καταστροφή του 1922 στην Ελλάδα.</w:t>
      </w:r>
    </w:p>
    <w:p w14:paraId="7FFA6403" w14:textId="77777777" w:rsidR="00A26737" w:rsidRDefault="00182441">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Τα στοιχεία που σήμερα υπάρχουν, μας δίνουν το έναυσμα για τη στή</w:t>
      </w:r>
      <w:r>
        <w:rPr>
          <w:rFonts w:eastAsia="Times New Roman" w:cs="Times New Roman"/>
          <w:szCs w:val="24"/>
        </w:rPr>
        <w:t>ριξη μιας ευρύτερης και αναγκαίας έρευνας, όχι μόνο για την τεκμηρίωση της Γενοκτονίας η οποία είναι αποδεδειγμένη, αλλά για τη διατήρηση της μνήμης και της αποφυγής στο μέλλον και άλλων θηριωδιών</w:t>
      </w:r>
      <w:r>
        <w:rPr>
          <w:rFonts w:eastAsia="Times New Roman" w:cs="Times New Roman"/>
          <w:szCs w:val="24"/>
        </w:rPr>
        <w:t>,</w:t>
      </w:r>
      <w:r>
        <w:rPr>
          <w:rFonts w:eastAsia="Times New Roman" w:cs="Times New Roman"/>
          <w:szCs w:val="24"/>
        </w:rPr>
        <w:t xml:space="preserve"> από όπου και αν προέρχονται.</w:t>
      </w:r>
    </w:p>
    <w:p w14:paraId="7FFA6404" w14:textId="77777777" w:rsidR="00A26737" w:rsidRDefault="00182441">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Οι γενοκτονίες των Τούρκων εν</w:t>
      </w:r>
      <w:r>
        <w:rPr>
          <w:rFonts w:eastAsia="Times New Roman" w:cs="Times New Roman"/>
          <w:szCs w:val="24"/>
        </w:rPr>
        <w:t>οχλούν, γι’ αυτό διαχρονικά οι ηγεσίες τους αρνούνται σθεναρά την παραδοχή του ξεκληρίσματος των λαών</w:t>
      </w:r>
      <w:r>
        <w:rPr>
          <w:rFonts w:eastAsia="Times New Roman" w:cs="Times New Roman"/>
          <w:szCs w:val="24"/>
        </w:rPr>
        <w:t>,</w:t>
      </w:r>
      <w:r>
        <w:rPr>
          <w:rFonts w:eastAsia="Times New Roman" w:cs="Times New Roman"/>
          <w:szCs w:val="24"/>
        </w:rPr>
        <w:t xml:space="preserve"> που ξερίζωσαν. Η σύγχρονη Τουρκία, που είναι υπεύθυνη για πολλά δεινά σε βάρος</w:t>
      </w:r>
      <w:r>
        <w:rPr>
          <w:rFonts w:eastAsia="Times New Roman" w:cs="Times New Roman"/>
          <w:szCs w:val="24"/>
        </w:rPr>
        <w:t>,</w:t>
      </w:r>
      <w:r>
        <w:rPr>
          <w:rFonts w:eastAsia="Times New Roman" w:cs="Times New Roman"/>
          <w:szCs w:val="24"/>
        </w:rPr>
        <w:t xml:space="preserve"> κυρίως χριστιανικών πληθυσμών, με συστηματική τακτική ακολουθεί πολύ </w:t>
      </w:r>
      <w:r>
        <w:rPr>
          <w:rFonts w:eastAsia="Times New Roman" w:cs="Times New Roman"/>
          <w:szCs w:val="24"/>
        </w:rPr>
        <w:t>συχνά σκληρή στάση και αιχμηρή ρητορική. Δεν παραδέχεται τις σφαγές και τον όλεθρο</w:t>
      </w:r>
      <w:r>
        <w:rPr>
          <w:rFonts w:eastAsia="Times New Roman" w:cs="Times New Roman"/>
          <w:szCs w:val="24"/>
        </w:rPr>
        <w:t>,</w:t>
      </w:r>
      <w:r>
        <w:rPr>
          <w:rFonts w:eastAsia="Times New Roman" w:cs="Times New Roman"/>
          <w:szCs w:val="24"/>
        </w:rPr>
        <w:t xml:space="preserve"> που έχει προσφέρει στην ανθρωπότητα. Την ενοχλεί η ιστορική πραγματικότητα. </w:t>
      </w:r>
    </w:p>
    <w:p w14:paraId="7FFA6405" w14:textId="77777777" w:rsidR="00A26737" w:rsidRDefault="00182441">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Ερευνώντας την πορεία της Γενοκτονίας μέσα στην ιστορία, σκοντάφτει κανείς πάνω σε τρομερά ιστο</w:t>
      </w:r>
      <w:r>
        <w:rPr>
          <w:rFonts w:eastAsia="Times New Roman" w:cs="Times New Roman"/>
          <w:szCs w:val="24"/>
        </w:rPr>
        <w:t xml:space="preserve">ρικά γεγονότα, σε γεγονότα που αμαύρωσαν την πορεία του τόπου, στοίχειωσαν τις μνήμες του, οδήγησαν στον θάνατο ή την προσφυγιά χιλιάδες ανθρώπους. </w:t>
      </w:r>
    </w:p>
    <w:p w14:paraId="7FFA6406" w14:textId="77777777" w:rsidR="00A26737" w:rsidRDefault="00182441">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Αναγκαστικές εκτοπίσεις πληθυσμών, διχασμός, </w:t>
      </w:r>
      <w:proofErr w:type="spellStart"/>
      <w:r>
        <w:rPr>
          <w:rFonts w:eastAsia="Times New Roman" w:cs="Times New Roman"/>
          <w:szCs w:val="24"/>
        </w:rPr>
        <w:t>εθνοτικές</w:t>
      </w:r>
      <w:proofErr w:type="spellEnd"/>
      <w:r>
        <w:rPr>
          <w:rFonts w:eastAsia="Times New Roman" w:cs="Times New Roman"/>
          <w:szCs w:val="24"/>
        </w:rPr>
        <w:t xml:space="preserve"> διαφορές, ξεκαθάρισμα πολιτικών και προσωπικών διαφο</w:t>
      </w:r>
      <w:r>
        <w:rPr>
          <w:rFonts w:eastAsia="Times New Roman" w:cs="Times New Roman"/>
          <w:szCs w:val="24"/>
        </w:rPr>
        <w:t>ρών</w:t>
      </w:r>
      <w:r>
        <w:rPr>
          <w:rFonts w:eastAsia="Times New Roman" w:cs="Times New Roman"/>
          <w:szCs w:val="24"/>
        </w:rPr>
        <w:t>,</w:t>
      </w:r>
      <w:r>
        <w:rPr>
          <w:rFonts w:eastAsia="Times New Roman" w:cs="Times New Roman"/>
          <w:szCs w:val="24"/>
        </w:rPr>
        <w:t xml:space="preserve"> με το λεπίδι. Ο κατακτητής είναι αμείλικτος. Η προσφυγιά συχνά αποτελεί την προτιμότερη λύση, αν και οδυνηρή. Οι σφαγές ολοκληρώνουν την καταστροφή. Η </w:t>
      </w:r>
      <w:r>
        <w:rPr>
          <w:rFonts w:eastAsia="Times New Roman" w:cs="Times New Roman"/>
          <w:szCs w:val="24"/>
        </w:rPr>
        <w:t>Γ</w:t>
      </w:r>
      <w:r>
        <w:rPr>
          <w:rFonts w:eastAsia="Times New Roman" w:cs="Times New Roman"/>
          <w:szCs w:val="24"/>
        </w:rPr>
        <w:t>ενοκτονία περιέχει</w:t>
      </w:r>
      <w:r>
        <w:rPr>
          <w:rFonts w:eastAsia="Times New Roman" w:cs="Times New Roman"/>
          <w:szCs w:val="24"/>
        </w:rPr>
        <w:t>,</w:t>
      </w:r>
      <w:r>
        <w:rPr>
          <w:rFonts w:eastAsia="Times New Roman" w:cs="Times New Roman"/>
          <w:szCs w:val="24"/>
        </w:rPr>
        <w:t xml:space="preserve"> από βίαιη στρατολόγηση</w:t>
      </w:r>
      <w:r>
        <w:rPr>
          <w:rFonts w:eastAsia="Times New Roman" w:cs="Times New Roman"/>
          <w:szCs w:val="24"/>
        </w:rPr>
        <w:t>,</w:t>
      </w:r>
      <w:r>
        <w:rPr>
          <w:rFonts w:eastAsia="Times New Roman" w:cs="Times New Roman"/>
          <w:szCs w:val="24"/>
        </w:rPr>
        <w:t xml:space="preserve"> μέχρι παιδομάζωμα, ομαδικές και ατομικές εκτελέσεις, λε</w:t>
      </w:r>
      <w:r>
        <w:rPr>
          <w:rFonts w:eastAsia="Times New Roman" w:cs="Times New Roman"/>
          <w:szCs w:val="24"/>
        </w:rPr>
        <w:t>ηλασίες, φόνους, βιασμούς και προσφυγιά, πολύ προσφυγιά. Και τελικά</w:t>
      </w:r>
      <w:r>
        <w:rPr>
          <w:rFonts w:eastAsia="Times New Roman" w:cs="Times New Roman"/>
          <w:szCs w:val="24"/>
        </w:rPr>
        <w:t>,</w:t>
      </w:r>
      <w:r>
        <w:rPr>
          <w:rFonts w:eastAsia="Times New Roman" w:cs="Times New Roman"/>
          <w:szCs w:val="24"/>
        </w:rPr>
        <w:t xml:space="preserve"> οι φρικτές αυτές εμπειρίες εγγράφονται στη συλλογική συνείδηση</w:t>
      </w:r>
      <w:r>
        <w:rPr>
          <w:rFonts w:eastAsia="Times New Roman" w:cs="Times New Roman"/>
          <w:szCs w:val="24"/>
        </w:rPr>
        <w:t>,</w:t>
      </w:r>
      <w:r>
        <w:rPr>
          <w:rFonts w:eastAsia="Times New Roman" w:cs="Times New Roman"/>
          <w:szCs w:val="24"/>
        </w:rPr>
        <w:t xml:space="preserve"> ως κάποιες από τις πιο μαύρες σελίδες</w:t>
      </w:r>
      <w:r>
        <w:rPr>
          <w:rFonts w:eastAsia="Times New Roman" w:cs="Times New Roman"/>
          <w:szCs w:val="24"/>
        </w:rPr>
        <w:t xml:space="preserve">, τις πιο </w:t>
      </w:r>
      <w:r>
        <w:rPr>
          <w:rFonts w:eastAsia="Times New Roman" w:cs="Times New Roman"/>
          <w:szCs w:val="24"/>
        </w:rPr>
        <w:t>πικρές εμπειρίες</w:t>
      </w:r>
      <w:r>
        <w:rPr>
          <w:rFonts w:eastAsia="Times New Roman" w:cs="Times New Roman"/>
          <w:szCs w:val="24"/>
        </w:rPr>
        <w:t>,</w:t>
      </w:r>
      <w:r>
        <w:rPr>
          <w:rFonts w:eastAsia="Times New Roman" w:cs="Times New Roman"/>
          <w:szCs w:val="24"/>
        </w:rPr>
        <w:t xml:space="preserve"> που μπορεί να ζήσει ποτέ ένας λαός. </w:t>
      </w:r>
    </w:p>
    <w:p w14:paraId="7FFA6407" w14:textId="77777777" w:rsidR="00A26737" w:rsidRDefault="00182441">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Κρίνεται, λοιπόν, σκό</w:t>
      </w:r>
      <w:r>
        <w:rPr>
          <w:rFonts w:eastAsia="Times New Roman" w:cs="Times New Roman"/>
          <w:szCs w:val="24"/>
        </w:rPr>
        <w:t xml:space="preserve">πιμο να γίνει η υπόμνηση ότι η ιστορική δικαίωση των προγόνων μας δεν έχει ολοκληρωθεί. Μέχρι την ιστορική διευθέτηση αυτού του ζητήματος, οποιαδήποτε υπόνοια για δήθεν περάτωση του θέματος είναι επιβλαβής, όπως σωστά λέει και ο λαός «από κύλικος μέχρι </w:t>
      </w:r>
      <w:proofErr w:type="spellStart"/>
      <w:r>
        <w:rPr>
          <w:rFonts w:eastAsia="Times New Roman" w:cs="Times New Roman"/>
          <w:szCs w:val="24"/>
        </w:rPr>
        <w:t>χ</w:t>
      </w:r>
      <w:r w:rsidRPr="00A12229">
        <w:rPr>
          <w:rFonts w:eastAsia="Times New Roman" w:cs="Times New Roman"/>
          <w:szCs w:val="24"/>
        </w:rPr>
        <w:t>ει</w:t>
      </w:r>
      <w:r w:rsidRPr="00A12229">
        <w:rPr>
          <w:rFonts w:eastAsia="Times New Roman" w:cs="Times New Roman"/>
          <w:szCs w:val="24"/>
        </w:rPr>
        <w:t>λέων</w:t>
      </w:r>
      <w:proofErr w:type="spellEnd"/>
      <w:r w:rsidRPr="00A12229">
        <w:rPr>
          <w:rFonts w:eastAsia="Times New Roman" w:cs="Times New Roman"/>
          <w:szCs w:val="24"/>
        </w:rPr>
        <w:t xml:space="preserve"> πολλά </w:t>
      </w:r>
      <w:proofErr w:type="spellStart"/>
      <w:r w:rsidRPr="00A12229">
        <w:rPr>
          <w:rFonts w:eastAsia="Times New Roman" w:cs="Times New Roman"/>
          <w:szCs w:val="24"/>
        </w:rPr>
        <w:t>πέλει</w:t>
      </w:r>
      <w:proofErr w:type="spellEnd"/>
      <w:r>
        <w:rPr>
          <w:rFonts w:eastAsia="Times New Roman" w:cs="Times New Roman"/>
          <w:szCs w:val="24"/>
        </w:rPr>
        <w:t>»</w:t>
      </w:r>
      <w:r w:rsidRPr="00A12229">
        <w:rPr>
          <w:rFonts w:eastAsia="Times New Roman" w:cs="Times New Roman"/>
          <w:szCs w:val="24"/>
        </w:rPr>
        <w:t xml:space="preserve">. </w:t>
      </w:r>
    </w:p>
    <w:p w14:paraId="7FFA6408" w14:textId="77777777" w:rsidR="00A26737" w:rsidRDefault="00182441">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Η Γενοκτονία των Ελλήνων του Πόντου θεωρείται τμήμα της ενιαίας Γενοκτονίας του Ελληνισμού της Ανατολής, η οποία ήταν μια από τις πρώτες σύγχρονες γενοκτονίες. </w:t>
      </w:r>
    </w:p>
    <w:p w14:paraId="7FFA6409" w14:textId="77777777" w:rsidR="00A26737" w:rsidRDefault="00182441">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Ένα ζήτημα που παραλείπεται και δεν αναφέρεται, παρά τη βαρύτητα που έχει, </w:t>
      </w:r>
      <w:r>
        <w:rPr>
          <w:rFonts w:eastAsia="Times New Roman" w:cs="Times New Roman"/>
          <w:szCs w:val="24"/>
        </w:rPr>
        <w:t xml:space="preserve">είναι η τύχη των Σταυροπηγιακών Μοναστηριών του Πόντου. Από το καταστροφικό μίσος των Νεότουρκων και τον τυφλό ισλαμικό φανατισμό δεν γλύτωσαν ούτε τα μοναστήρια, τα οποία επί αιώνες είχαν σεβαστεί οι πασάδες και οι σουλτάνοι, παραχωρώντας κατά διαστήματα </w:t>
      </w:r>
      <w:r>
        <w:rPr>
          <w:rFonts w:eastAsia="Times New Roman" w:cs="Times New Roman"/>
          <w:szCs w:val="24"/>
        </w:rPr>
        <w:t>σε πολλά από αυτά υλικά και θρησκευτικά προνόμια.</w:t>
      </w:r>
    </w:p>
    <w:p w14:paraId="7FFA640A" w14:textId="77777777" w:rsidR="00A26737" w:rsidRDefault="00182441">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Οι μονές, οι οποίες ανέκαθεν υπήρξαν άσυλο καταδιωγμένων χριστιανών, υφίστανται απερίγραπτες επιθέσεις εκ μέρους των Τούρκων </w:t>
      </w:r>
      <w:proofErr w:type="spellStart"/>
      <w:r w:rsidRPr="00A12229">
        <w:rPr>
          <w:rFonts w:eastAsia="Times New Roman" w:cs="Times New Roman"/>
          <w:szCs w:val="24"/>
        </w:rPr>
        <w:t>τσέτηδων</w:t>
      </w:r>
      <w:proofErr w:type="spellEnd"/>
      <w:r>
        <w:rPr>
          <w:rFonts w:eastAsia="Times New Roman" w:cs="Times New Roman"/>
          <w:szCs w:val="24"/>
        </w:rPr>
        <w:t>, οι οποίοι</w:t>
      </w:r>
      <w:r>
        <w:rPr>
          <w:rFonts w:eastAsia="Times New Roman" w:cs="Times New Roman"/>
          <w:szCs w:val="24"/>
        </w:rPr>
        <w:t>,</w:t>
      </w:r>
      <w:r>
        <w:rPr>
          <w:rFonts w:eastAsia="Times New Roman" w:cs="Times New Roman"/>
          <w:szCs w:val="24"/>
        </w:rPr>
        <w:t xml:space="preserve"> όχι μόνο τις λεηλατούν και τις καταστρέφουν, αλλά προβαίνουν</w:t>
      </w:r>
      <w:r>
        <w:rPr>
          <w:rFonts w:eastAsia="Times New Roman" w:cs="Times New Roman"/>
          <w:szCs w:val="24"/>
        </w:rPr>
        <w:t xml:space="preserve"> μέσα στους ιερούς χώρους σε κτηνωδίες και απάνθρωπες βιαιοπραγίες, τις οποίες </w:t>
      </w:r>
      <w:r w:rsidRPr="00A12229">
        <w:rPr>
          <w:rFonts w:eastAsia="Times New Roman" w:cs="Times New Roman"/>
          <w:szCs w:val="24"/>
        </w:rPr>
        <w:t xml:space="preserve">καταγράφει λεπτομερώς με αίσθημα οδύνης ο Ηγούμενος της Ιεράς Μονής </w:t>
      </w:r>
      <w:proofErr w:type="spellStart"/>
      <w:r w:rsidRPr="00A12229">
        <w:rPr>
          <w:rFonts w:eastAsia="Times New Roman" w:cs="Times New Roman"/>
          <w:szCs w:val="24"/>
        </w:rPr>
        <w:t>Βαζελώνος</w:t>
      </w:r>
      <w:proofErr w:type="spellEnd"/>
      <w:r w:rsidRPr="00A12229">
        <w:rPr>
          <w:rFonts w:eastAsia="Times New Roman" w:cs="Times New Roman"/>
          <w:szCs w:val="24"/>
        </w:rPr>
        <w:t>,</w:t>
      </w:r>
      <w:r>
        <w:rPr>
          <w:rFonts w:eastAsia="Times New Roman" w:cs="Times New Roman"/>
          <w:szCs w:val="24"/>
        </w:rPr>
        <w:t xml:space="preserve"> Πανάρετος. Ό,τι δεν κατάφερε ο Σουλτάνος σε πέντε αιώνες</w:t>
      </w:r>
      <w:r>
        <w:rPr>
          <w:rFonts w:eastAsia="Times New Roman" w:cs="Times New Roman"/>
          <w:szCs w:val="24"/>
        </w:rPr>
        <w:t>,</w:t>
      </w:r>
      <w:r>
        <w:rPr>
          <w:rFonts w:eastAsia="Times New Roman" w:cs="Times New Roman"/>
          <w:szCs w:val="24"/>
        </w:rPr>
        <w:t xml:space="preserve"> το πέτυχε ο </w:t>
      </w:r>
      <w:proofErr w:type="spellStart"/>
      <w:r>
        <w:rPr>
          <w:rFonts w:eastAsia="Times New Roman" w:cs="Times New Roman"/>
          <w:szCs w:val="24"/>
        </w:rPr>
        <w:t>Κεμάλ</w:t>
      </w:r>
      <w:proofErr w:type="spellEnd"/>
      <w:r>
        <w:rPr>
          <w:rFonts w:eastAsia="Times New Roman" w:cs="Times New Roman"/>
          <w:szCs w:val="24"/>
        </w:rPr>
        <w:t xml:space="preserve"> σε πέντε χρόνια. </w:t>
      </w:r>
    </w:p>
    <w:p w14:paraId="7FFA640B"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lastRenderedPageBreak/>
        <w:t>Αγαπ</w:t>
      </w:r>
      <w:r>
        <w:rPr>
          <w:rFonts w:eastAsia="Times New Roman" w:cs="Times New Roman"/>
          <w:szCs w:val="24"/>
        </w:rPr>
        <w:t>ητοί συνάδελφοι, η Γενοκτονία των Ελλήνων του Πόντου είναι ένα πρωτογενές έγκλημα, το οποίο δεν έχει συνάρτηση και καμ</w:t>
      </w:r>
      <w:r>
        <w:rPr>
          <w:rFonts w:eastAsia="Times New Roman" w:cs="Times New Roman"/>
          <w:szCs w:val="24"/>
        </w:rPr>
        <w:t>μ</w:t>
      </w:r>
      <w:r>
        <w:rPr>
          <w:rFonts w:eastAsia="Times New Roman" w:cs="Times New Roman"/>
          <w:szCs w:val="24"/>
        </w:rPr>
        <w:t xml:space="preserve">ία σχέση με πολεμικές συγκρούσεις. Αυτός που προξενεί τη γενοκτονία δεν εξοντώνει μια ομάδα για κάτι που έκανε, αλλά για κάτι που είναι. </w:t>
      </w:r>
    </w:p>
    <w:p w14:paraId="7FFA640C"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Στην περίπτωση των Ελλήνων του Πόντου εξοντώθηκαν, επειδή ήταν Έλληνες και Χριστιανοί. Αυτή τη μνήμη πρέπει να διατηρήσουμε, γιατί και σήμερα ακούμε τις φωνές των Τούρκων να λένε ότι δήθεν</w:t>
      </w:r>
      <w:r>
        <w:rPr>
          <w:rFonts w:eastAsia="Times New Roman" w:cs="Times New Roman"/>
          <w:szCs w:val="24"/>
        </w:rPr>
        <w:t>,</w:t>
      </w:r>
      <w:r>
        <w:rPr>
          <w:rFonts w:eastAsia="Times New Roman" w:cs="Times New Roman"/>
          <w:szCs w:val="24"/>
        </w:rPr>
        <w:t xml:space="preserve"> οι Έλληνες έκαψαν τη Σμύρνη ή ότι θα μας ξαναπετάξουν στη θάλασσα</w:t>
      </w:r>
      <w:r>
        <w:rPr>
          <w:rFonts w:eastAsia="Times New Roman" w:cs="Times New Roman"/>
          <w:szCs w:val="24"/>
        </w:rPr>
        <w:t xml:space="preserve">. </w:t>
      </w:r>
    </w:p>
    <w:p w14:paraId="7FFA640D"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δώ</w:t>
      </w:r>
      <w:r>
        <w:rPr>
          <w:rFonts w:eastAsia="Times New Roman" w:cs="Times New Roman"/>
          <w:szCs w:val="24"/>
        </w:rPr>
        <w:t>,</w:t>
      </w:r>
      <w:r>
        <w:rPr>
          <w:rFonts w:eastAsia="Times New Roman" w:cs="Times New Roman"/>
          <w:szCs w:val="24"/>
        </w:rPr>
        <w:t xml:space="preserve"> θα κάνω μία παρένθεση, για να δώσουμε μία απάντηση για την αναφορά που κάνουν γι’ αυτούς τους συμπατριώτες </w:t>
      </w:r>
      <w:r>
        <w:rPr>
          <w:rFonts w:eastAsia="Times New Roman" w:cs="Times New Roman"/>
          <w:szCs w:val="24"/>
        </w:rPr>
        <w:t>μας,</w:t>
      </w:r>
      <w:r>
        <w:rPr>
          <w:rFonts w:eastAsia="Times New Roman" w:cs="Times New Roman"/>
          <w:szCs w:val="24"/>
        </w:rPr>
        <w:t xml:space="preserve"> που είναι στη θάλασσα της Σμύρνης. Δεν υπάρχει ούτε ένας στρατιώτης μέσα στη θάλασσα της Σμύρνης. Η θάλασσα της Σμύρνης ήταν γεμάτη από αθώα θύματα, γυναικόπαιδα, γιατί αυτούς ξέρανε να χτυπάνε οι Τούρκοι. Δεν επετέθησαν</w:t>
      </w:r>
      <w:r>
        <w:rPr>
          <w:rFonts w:eastAsia="Times New Roman" w:cs="Times New Roman"/>
          <w:szCs w:val="24"/>
        </w:rPr>
        <w:t xml:space="preserve"> –γιατί </w:t>
      </w:r>
      <w:r>
        <w:rPr>
          <w:rFonts w:eastAsia="Times New Roman" w:cs="Times New Roman"/>
          <w:szCs w:val="24"/>
        </w:rPr>
        <w:t>δεν είχαν τη δύναμη, δεν εί</w:t>
      </w:r>
      <w:r>
        <w:rPr>
          <w:rFonts w:eastAsia="Times New Roman" w:cs="Times New Roman"/>
          <w:szCs w:val="24"/>
        </w:rPr>
        <w:t>χαν το θάρρος</w:t>
      </w:r>
      <w:r>
        <w:rPr>
          <w:rFonts w:eastAsia="Times New Roman" w:cs="Times New Roman"/>
          <w:szCs w:val="24"/>
        </w:rPr>
        <w:t>-</w:t>
      </w:r>
      <w:r>
        <w:rPr>
          <w:rFonts w:eastAsia="Times New Roman" w:cs="Times New Roman"/>
          <w:szCs w:val="24"/>
        </w:rPr>
        <w:t xml:space="preserve"> να αντιμετωπίσουν τους Έλληνες στρατιώτες. Επιτίθονταν πάντα στον άμαχο πληθυσμό. </w:t>
      </w:r>
      <w:r>
        <w:rPr>
          <w:rFonts w:eastAsia="Times New Roman" w:cs="Times New Roman"/>
          <w:szCs w:val="24"/>
        </w:rPr>
        <w:lastRenderedPageBreak/>
        <w:t>Αυτή είναι μία πραγματικότητα. Βεβαίως, η αμφισβήτηση</w:t>
      </w:r>
      <w:r>
        <w:rPr>
          <w:rFonts w:eastAsia="Times New Roman" w:cs="Times New Roman"/>
          <w:szCs w:val="24"/>
        </w:rPr>
        <w:t>,</w:t>
      </w:r>
      <w:r>
        <w:rPr>
          <w:rFonts w:eastAsia="Times New Roman" w:cs="Times New Roman"/>
          <w:szCs w:val="24"/>
        </w:rPr>
        <w:t xml:space="preserve"> ακόμα και κατοικημένων νησιών της πατρίδας </w:t>
      </w:r>
      <w:r>
        <w:rPr>
          <w:rFonts w:eastAsia="Times New Roman" w:cs="Times New Roman"/>
          <w:szCs w:val="24"/>
        </w:rPr>
        <w:t>μας,</w:t>
      </w:r>
      <w:r>
        <w:rPr>
          <w:rFonts w:eastAsia="Times New Roman" w:cs="Times New Roman"/>
          <w:szCs w:val="24"/>
        </w:rPr>
        <w:t xml:space="preserve"> είναι στο καθημερινό τους πρόγραμμα.</w:t>
      </w:r>
    </w:p>
    <w:p w14:paraId="7FFA640E"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Κλείνω την ομιλία α</w:t>
      </w:r>
      <w:r>
        <w:rPr>
          <w:rFonts w:eastAsia="Times New Roman" w:cs="Times New Roman"/>
          <w:szCs w:val="24"/>
        </w:rPr>
        <w:t xml:space="preserve">υτή με τη φράση του παππού μου –πάντα έτσι έκλεινε τις διηγήσεις ο παππούς μου- του μακαριστού </w:t>
      </w:r>
      <w:proofErr w:type="spellStart"/>
      <w:r>
        <w:rPr>
          <w:rFonts w:eastAsia="Times New Roman" w:cs="Times New Roman"/>
          <w:szCs w:val="24"/>
        </w:rPr>
        <w:t>παπα</w:t>
      </w:r>
      <w:proofErr w:type="spellEnd"/>
      <w:r>
        <w:rPr>
          <w:rFonts w:eastAsia="Times New Roman" w:cs="Times New Roman"/>
          <w:szCs w:val="24"/>
        </w:rPr>
        <w:t>-Σάββα Λαζαρίδη, που πάντα έκανε διάφορες αναφορές για το τι συνέβη στον Πόντο.</w:t>
      </w:r>
      <w:r w:rsidRPr="000C6D0D">
        <w:rPr>
          <w:rFonts w:eastAsia="Times New Roman" w:cs="Times New Roman"/>
          <w:szCs w:val="24"/>
        </w:rPr>
        <w:t xml:space="preserve"> </w:t>
      </w:r>
      <w:r>
        <w:rPr>
          <w:rFonts w:eastAsia="Times New Roman" w:cs="Times New Roman"/>
          <w:szCs w:val="24"/>
        </w:rPr>
        <w:t>«</w:t>
      </w:r>
      <w:proofErr w:type="spellStart"/>
      <w:r>
        <w:rPr>
          <w:rFonts w:eastAsia="Times New Roman" w:cs="Times New Roman"/>
          <w:szCs w:val="24"/>
        </w:rPr>
        <w:t>Eκέτιτε</w:t>
      </w:r>
      <w:proofErr w:type="spellEnd"/>
      <w:r>
        <w:rPr>
          <w:rFonts w:eastAsia="Times New Roman" w:cs="Times New Roman"/>
          <w:szCs w:val="24"/>
        </w:rPr>
        <w:t xml:space="preserve"> </w:t>
      </w:r>
      <w:proofErr w:type="spellStart"/>
      <w:r>
        <w:rPr>
          <w:rFonts w:eastAsia="Times New Roman" w:cs="Times New Roman"/>
          <w:szCs w:val="24"/>
        </w:rPr>
        <w:t>πούλιμ</w:t>
      </w:r>
      <w:proofErr w:type="spellEnd"/>
      <w:r>
        <w:rPr>
          <w:rFonts w:eastAsia="Times New Roman" w:cs="Times New Roman"/>
          <w:szCs w:val="24"/>
        </w:rPr>
        <w:t xml:space="preserve"> </w:t>
      </w:r>
      <w:proofErr w:type="spellStart"/>
      <w:r>
        <w:rPr>
          <w:rFonts w:eastAsia="Times New Roman" w:cs="Times New Roman"/>
          <w:szCs w:val="24"/>
        </w:rPr>
        <w:t>καμμίαν</w:t>
      </w:r>
      <w:proofErr w:type="spellEnd"/>
      <w:r>
        <w:rPr>
          <w:rFonts w:eastAsia="Times New Roman" w:cs="Times New Roman"/>
          <w:szCs w:val="24"/>
        </w:rPr>
        <w:t xml:space="preserve"> κι θα </w:t>
      </w:r>
      <w:proofErr w:type="spellStart"/>
      <w:r>
        <w:rPr>
          <w:rFonts w:eastAsia="Times New Roman" w:cs="Times New Roman"/>
          <w:szCs w:val="24"/>
        </w:rPr>
        <w:t>ανασπάλω</w:t>
      </w:r>
      <w:proofErr w:type="spellEnd"/>
      <w:r>
        <w:rPr>
          <w:rFonts w:eastAsia="Times New Roman" w:cs="Times New Roman"/>
          <w:szCs w:val="24"/>
        </w:rPr>
        <w:t xml:space="preserve"> ντ’ </w:t>
      </w:r>
      <w:proofErr w:type="spellStart"/>
      <w:r>
        <w:rPr>
          <w:rFonts w:eastAsia="Times New Roman" w:cs="Times New Roman"/>
          <w:szCs w:val="24"/>
        </w:rPr>
        <w:t>έσπρεμε</w:t>
      </w:r>
      <w:proofErr w:type="spellEnd"/>
      <w:r>
        <w:rPr>
          <w:rFonts w:eastAsia="Times New Roman" w:cs="Times New Roman"/>
          <w:szCs w:val="24"/>
        </w:rPr>
        <w:t>».</w:t>
      </w:r>
    </w:p>
    <w:p w14:paraId="7FFA640F"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Σας ευχαριστώ.</w:t>
      </w:r>
    </w:p>
    <w:p w14:paraId="7FFA6410" w14:textId="77777777" w:rsidR="00A26737" w:rsidRDefault="00182441">
      <w:pPr>
        <w:spacing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7FFA6411" w14:textId="77777777" w:rsidR="00A26737" w:rsidRDefault="00182441">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sidRPr="00F442C4">
        <w:rPr>
          <w:rFonts w:eastAsia="Times New Roman" w:cs="Times New Roman"/>
          <w:b/>
          <w:szCs w:val="24"/>
        </w:rPr>
        <w:t>:</w:t>
      </w:r>
      <w:r>
        <w:rPr>
          <w:rFonts w:eastAsia="Times New Roman" w:cs="Times New Roman"/>
          <w:szCs w:val="24"/>
        </w:rPr>
        <w:t xml:space="preserve"> Ο κ. </w:t>
      </w:r>
      <w:proofErr w:type="spellStart"/>
      <w:r>
        <w:rPr>
          <w:rFonts w:eastAsia="Times New Roman" w:cs="Times New Roman"/>
          <w:szCs w:val="24"/>
        </w:rPr>
        <w:t>Δανέλλης</w:t>
      </w:r>
      <w:proofErr w:type="spellEnd"/>
      <w:r>
        <w:rPr>
          <w:rFonts w:eastAsia="Times New Roman" w:cs="Times New Roman"/>
          <w:szCs w:val="24"/>
        </w:rPr>
        <w:t xml:space="preserve"> από το Ποτάμι έχει τον λόγο.</w:t>
      </w:r>
    </w:p>
    <w:p w14:paraId="7FFA6412" w14:textId="77777777" w:rsidR="00A26737" w:rsidRDefault="00182441">
      <w:pPr>
        <w:spacing w:line="600" w:lineRule="auto"/>
        <w:ind w:firstLine="720"/>
        <w:jc w:val="both"/>
        <w:rPr>
          <w:rFonts w:eastAsia="Times New Roman" w:cs="Times New Roman"/>
          <w:szCs w:val="24"/>
        </w:rPr>
      </w:pPr>
      <w:r>
        <w:rPr>
          <w:rFonts w:eastAsia="Times New Roman" w:cs="Times New Roman"/>
          <w:b/>
          <w:szCs w:val="24"/>
        </w:rPr>
        <w:t>ΣΠΥΡΙΔΩΝ ΔΑΝΕΛΛΗΣ</w:t>
      </w:r>
      <w:r w:rsidRPr="00F442C4">
        <w:rPr>
          <w:rFonts w:eastAsia="Times New Roman" w:cs="Times New Roman"/>
          <w:b/>
          <w:szCs w:val="24"/>
        </w:rPr>
        <w:t>:</w:t>
      </w:r>
      <w:r w:rsidRPr="00F442C4">
        <w:rPr>
          <w:rFonts w:eastAsia="Times New Roman" w:cs="Times New Roman"/>
          <w:szCs w:val="24"/>
        </w:rPr>
        <w:t xml:space="preserve"> </w:t>
      </w:r>
      <w:r>
        <w:rPr>
          <w:rFonts w:eastAsia="Times New Roman" w:cs="Times New Roman"/>
          <w:szCs w:val="24"/>
        </w:rPr>
        <w:t>Ευχαριστώ, κύριε Πρόεδρε.</w:t>
      </w:r>
    </w:p>
    <w:p w14:paraId="7FFA6413"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lastRenderedPageBreak/>
        <w:t>Κύριοι Υπουργοί, κύριε πρώην Πρόεδρε της Βουλής, κυρίες και κύριοι εκπρόσωποι των Πον</w:t>
      </w:r>
      <w:r>
        <w:rPr>
          <w:rFonts w:eastAsia="Times New Roman" w:cs="Times New Roman"/>
          <w:szCs w:val="24"/>
        </w:rPr>
        <w:t>τιακών Σωματείων, κυρίες και κύριοι συνάδελφοι, δυο λόγια θα μου επιτρέψετε κατ’ αρχάς για τα τραγικά γεγονότα των τελευταίων ημερών στη Λωρίδα της Γάζας, μια περιοχή</w:t>
      </w:r>
      <w:r>
        <w:rPr>
          <w:rFonts w:eastAsia="Times New Roman" w:cs="Times New Roman"/>
          <w:szCs w:val="24"/>
        </w:rPr>
        <w:t xml:space="preserve">, </w:t>
      </w:r>
      <w:r>
        <w:rPr>
          <w:rFonts w:eastAsia="Times New Roman" w:cs="Times New Roman"/>
          <w:szCs w:val="24"/>
        </w:rPr>
        <w:t>που δυστυχώς</w:t>
      </w:r>
      <w:r>
        <w:rPr>
          <w:rFonts w:eastAsia="Times New Roman" w:cs="Times New Roman"/>
          <w:szCs w:val="24"/>
        </w:rPr>
        <w:t>,</w:t>
      </w:r>
      <w:r>
        <w:rPr>
          <w:rFonts w:eastAsia="Times New Roman" w:cs="Times New Roman"/>
          <w:szCs w:val="24"/>
        </w:rPr>
        <w:t xml:space="preserve"> έχει εθιστεί στη βία, μια περιοχή απόλυτης άρνησης της συνύπαρξης, όπου η </w:t>
      </w:r>
      <w:r>
        <w:rPr>
          <w:rFonts w:eastAsia="Times New Roman" w:cs="Times New Roman"/>
          <w:szCs w:val="24"/>
        </w:rPr>
        <w:t>βία έχει αναχθεί σε κοινό τόπο μνήμης, που περνά αταβιστικά από γενιά σε γενιά. Μιας περιοχής</w:t>
      </w:r>
      <w:r>
        <w:rPr>
          <w:rFonts w:eastAsia="Times New Roman" w:cs="Times New Roman"/>
          <w:szCs w:val="24"/>
        </w:rPr>
        <w:t>,</w:t>
      </w:r>
      <w:r>
        <w:rPr>
          <w:rFonts w:eastAsia="Times New Roman" w:cs="Times New Roman"/>
          <w:szCs w:val="24"/>
        </w:rPr>
        <w:t xml:space="preserve"> όπου οι δικοί </w:t>
      </w:r>
      <w:r>
        <w:rPr>
          <w:rFonts w:eastAsia="Times New Roman" w:cs="Times New Roman"/>
          <w:szCs w:val="24"/>
        </w:rPr>
        <w:t>μας</w:t>
      </w:r>
      <w:r>
        <w:rPr>
          <w:rFonts w:eastAsia="Times New Roman" w:cs="Times New Roman"/>
          <w:szCs w:val="24"/>
        </w:rPr>
        <w:t xml:space="preserve"> είναι μονίμως θύματα και μάρτυρες και οι άλλοι μονίμως θύτες. </w:t>
      </w:r>
    </w:p>
    <w:p w14:paraId="7FFA6414"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Ωστόσο, η πραγματικότητα είναι πολυσύνθετη και η βία πάντοτε ασκείται πιο εύκολα</w:t>
      </w:r>
      <w:r>
        <w:rPr>
          <w:rFonts w:eastAsia="Times New Roman" w:cs="Times New Roman"/>
          <w:szCs w:val="24"/>
        </w:rPr>
        <w:t xml:space="preserve"> σε ασύμμετρες σχέσεις. Παράλληλα, η χρονίζουσα βία μεταμορφώνει ολοκληρωτικά τους πληθυσμούς και τη συνείδησή τους. Οι επί χιλιετίες γείτονες γίνονται εχθροί, εθίζονται και ερεθίζονται από την οσμή του αίματος, μια τυφλή περιδίνηση στον φαύλο κύκλο της πε</w:t>
      </w:r>
      <w:r>
        <w:rPr>
          <w:rFonts w:eastAsia="Times New Roman" w:cs="Times New Roman"/>
          <w:szCs w:val="24"/>
        </w:rPr>
        <w:t xml:space="preserve">ριφρόνησης της ζωής. </w:t>
      </w:r>
    </w:p>
    <w:p w14:paraId="7FFA6415"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 xml:space="preserve">Ο </w:t>
      </w:r>
      <w:proofErr w:type="spellStart"/>
      <w:r>
        <w:rPr>
          <w:rFonts w:eastAsia="Times New Roman" w:cs="Times New Roman"/>
          <w:szCs w:val="24"/>
        </w:rPr>
        <w:t>Νταβίντ</w:t>
      </w:r>
      <w:proofErr w:type="spellEnd"/>
      <w:r>
        <w:rPr>
          <w:rFonts w:eastAsia="Times New Roman" w:cs="Times New Roman"/>
          <w:szCs w:val="24"/>
        </w:rPr>
        <w:t xml:space="preserve"> </w:t>
      </w:r>
      <w:proofErr w:type="spellStart"/>
      <w:r>
        <w:rPr>
          <w:rFonts w:eastAsia="Times New Roman" w:cs="Times New Roman"/>
          <w:szCs w:val="24"/>
        </w:rPr>
        <w:t>Γκρόσμαν</w:t>
      </w:r>
      <w:proofErr w:type="spellEnd"/>
      <w:r>
        <w:rPr>
          <w:rFonts w:eastAsia="Times New Roman" w:cs="Times New Roman"/>
          <w:szCs w:val="24"/>
        </w:rPr>
        <w:t xml:space="preserve">, ο πολυβραβευμένος Ισραηλινός συγγραφέας, ο οποίος έχασε το γιο του σε κάποια από τις ατέλειωτες </w:t>
      </w:r>
      <w:proofErr w:type="spellStart"/>
      <w:r>
        <w:rPr>
          <w:rFonts w:eastAsia="Times New Roman" w:cs="Times New Roman"/>
          <w:szCs w:val="24"/>
        </w:rPr>
        <w:t>αραβοϊσραϊλινές</w:t>
      </w:r>
      <w:proofErr w:type="spellEnd"/>
      <w:r>
        <w:rPr>
          <w:rFonts w:eastAsia="Times New Roman" w:cs="Times New Roman"/>
          <w:szCs w:val="24"/>
        </w:rPr>
        <w:t xml:space="preserve"> συρράξεις, μας είχε πει </w:t>
      </w:r>
      <w:r>
        <w:rPr>
          <w:rFonts w:eastAsia="Times New Roman" w:cs="Times New Roman"/>
          <w:szCs w:val="24"/>
        </w:rPr>
        <w:lastRenderedPageBreak/>
        <w:t>στην Επιτροπή για το Παλαιστινιακό στο Ευρωπαϊκό Κοινοβούλιο «δεν θα λήξει ποτ</w:t>
      </w:r>
      <w:r>
        <w:rPr>
          <w:rFonts w:eastAsia="Times New Roman" w:cs="Times New Roman"/>
          <w:szCs w:val="24"/>
        </w:rPr>
        <w:t>έ αυτή η τραγωδία, αν δεν αγαπήσουμε τα παιδιά μας περισσότερο από όσο μισούμε τους εχθρούς μας».</w:t>
      </w:r>
    </w:p>
    <w:p w14:paraId="7FFA6416"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οι ιστορικές επέτειοι, όπως η σημερινή, δεν είναι τίποτε άλλο παρά η κωδικοποίηση της διήγησης πολύ συγκεκριμένων γεγονότων, </w:t>
      </w:r>
      <w:r>
        <w:rPr>
          <w:rFonts w:eastAsia="Times New Roman" w:cs="Times New Roman"/>
          <w:szCs w:val="24"/>
        </w:rPr>
        <w:t>όπως,</w:t>
      </w:r>
      <w:r>
        <w:rPr>
          <w:rFonts w:eastAsia="Times New Roman" w:cs="Times New Roman"/>
          <w:szCs w:val="24"/>
        </w:rPr>
        <w:t xml:space="preserve"> εν προκε</w:t>
      </w:r>
      <w:r>
        <w:rPr>
          <w:rFonts w:eastAsia="Times New Roman" w:cs="Times New Roman"/>
          <w:szCs w:val="24"/>
        </w:rPr>
        <w:t>ιμένω</w:t>
      </w:r>
      <w:r>
        <w:rPr>
          <w:rFonts w:eastAsia="Times New Roman" w:cs="Times New Roman"/>
          <w:szCs w:val="24"/>
        </w:rPr>
        <w:t>,</w:t>
      </w:r>
      <w:r>
        <w:rPr>
          <w:rFonts w:eastAsia="Times New Roman" w:cs="Times New Roman"/>
          <w:szCs w:val="24"/>
        </w:rPr>
        <w:t xml:space="preserve"> η Γενοκτονία των Ποντίων. Είναι η δημιουργία και η μεταφορά σε μας, στο σήμερα, της κωδικοποιημένης μνήμης. Είναι, όμως, και μία ευκαιρία στη μακρά πορεία του λαού μας για εθνική αυτογνωσία. Μια διαδικασία αναγκαία</w:t>
      </w:r>
      <w:r>
        <w:rPr>
          <w:rFonts w:eastAsia="Times New Roman" w:cs="Times New Roman"/>
          <w:szCs w:val="24"/>
        </w:rPr>
        <w:t>,</w:t>
      </w:r>
      <w:r>
        <w:rPr>
          <w:rFonts w:eastAsia="Times New Roman" w:cs="Times New Roman"/>
          <w:szCs w:val="24"/>
        </w:rPr>
        <w:t xml:space="preserve"> στην οποία πρέπει να προσέξουμε τ</w:t>
      </w:r>
      <w:r>
        <w:rPr>
          <w:rFonts w:eastAsia="Times New Roman" w:cs="Times New Roman"/>
          <w:szCs w:val="24"/>
        </w:rPr>
        <w:t>ους παραμορφωτικούς φακούς</w:t>
      </w:r>
      <w:r>
        <w:rPr>
          <w:rFonts w:eastAsia="Times New Roman" w:cs="Times New Roman"/>
          <w:szCs w:val="24"/>
        </w:rPr>
        <w:t>,</w:t>
      </w:r>
      <w:r>
        <w:rPr>
          <w:rFonts w:eastAsia="Times New Roman" w:cs="Times New Roman"/>
          <w:szCs w:val="24"/>
        </w:rPr>
        <w:t xml:space="preserve"> που ενίοτε επιβάλλουν η σκοπιμότητα ή η συγκυρία. Γιατί πρέπει να παραδεχθούμε ότι όλα τα έθνη ρέπουν στην κατασκευή βολικών ιστορικών μύθων και σ’ αυτό το πλαίσιο γνωρίζουμε όλοι πως η νεοελληνική πραγματικότητα βρίθει τέτοιων </w:t>
      </w:r>
      <w:r>
        <w:rPr>
          <w:rFonts w:eastAsia="Times New Roman" w:cs="Times New Roman"/>
          <w:szCs w:val="24"/>
        </w:rPr>
        <w:t xml:space="preserve">παραδειγμάτων. Η Γενοκτονία των Ποντίων, ωστόσο, </w:t>
      </w:r>
      <w:r>
        <w:rPr>
          <w:rFonts w:eastAsia="Times New Roman" w:cs="Times New Roman"/>
          <w:szCs w:val="24"/>
        </w:rPr>
        <w:lastRenderedPageBreak/>
        <w:t xml:space="preserve">δεν ανήκει σ’ αυτόν τον κύκλο των ελληνικών ιστορικών μυθευμάτων, γιατί το αποτύπωμα του τραύματος του ξεριζωμού του ποντιακού </w:t>
      </w:r>
      <w:r>
        <w:rPr>
          <w:rFonts w:eastAsia="Times New Roman" w:cs="Times New Roman"/>
          <w:szCs w:val="24"/>
        </w:rPr>
        <w:t>Ε</w:t>
      </w:r>
      <w:r>
        <w:rPr>
          <w:rFonts w:eastAsia="Times New Roman" w:cs="Times New Roman"/>
          <w:szCs w:val="24"/>
        </w:rPr>
        <w:t>λληνισμού είναι εμφανές στη προσφυγική μνήμη.</w:t>
      </w:r>
    </w:p>
    <w:p w14:paraId="7FFA6417"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 xml:space="preserve">Σ’ αυτή τη θλιβερή σύγχρονη </w:t>
      </w:r>
      <w:r>
        <w:rPr>
          <w:rFonts w:eastAsia="Times New Roman" w:cs="Times New Roman"/>
          <w:szCs w:val="24"/>
        </w:rPr>
        <w:t>οδύσσεια των προσφύγων ποντιακής καταγωγής, η καταμέτρηση των θυμάτων σε απόλυτα νούμερα δεν είναι το προέχον. Μια τέτοια μέρα</w:t>
      </w:r>
      <w:r>
        <w:rPr>
          <w:rFonts w:eastAsia="Times New Roman" w:cs="Times New Roman"/>
          <w:szCs w:val="24"/>
        </w:rPr>
        <w:t>,</w:t>
      </w:r>
      <w:r>
        <w:rPr>
          <w:rFonts w:eastAsia="Times New Roman" w:cs="Times New Roman"/>
          <w:szCs w:val="24"/>
        </w:rPr>
        <w:t xml:space="preserve"> οφείλουμε να σκεφθούμε έξω από σκοπιμότητες, έξω από ιδιοτέλεια και καταμετρήσεις, οφείλουμε να γίνουμε η φωνή όλων όσ</w:t>
      </w:r>
      <w:r>
        <w:rPr>
          <w:rFonts w:eastAsia="Times New Roman" w:cs="Times New Roman"/>
          <w:szCs w:val="24"/>
        </w:rPr>
        <w:t>οι</w:t>
      </w:r>
      <w:r>
        <w:rPr>
          <w:rFonts w:eastAsia="Times New Roman" w:cs="Times New Roman"/>
          <w:szCs w:val="24"/>
        </w:rPr>
        <w:t xml:space="preserve"> δεν μπο</w:t>
      </w:r>
      <w:r>
        <w:rPr>
          <w:rFonts w:eastAsia="Times New Roman" w:cs="Times New Roman"/>
          <w:szCs w:val="24"/>
        </w:rPr>
        <w:t>ρούν να μιλήσουν. Ο σκοπός προφανής. Η αποσιώπηση των εγκλημάτων πολέμου, η αποσιώπηση των εθνοκαθάρσεων</w:t>
      </w:r>
      <w:r>
        <w:rPr>
          <w:rFonts w:eastAsia="Times New Roman" w:cs="Times New Roman"/>
          <w:szCs w:val="24"/>
        </w:rPr>
        <w:t>,</w:t>
      </w:r>
      <w:r>
        <w:rPr>
          <w:rFonts w:eastAsia="Times New Roman" w:cs="Times New Roman"/>
          <w:szCs w:val="24"/>
        </w:rPr>
        <w:t xml:space="preserve"> μόνο σε νέους κύκλους αίματος οδηγεί. </w:t>
      </w:r>
    </w:p>
    <w:p w14:paraId="7FFA6418"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Και θα ήταν μια πραγματική πράξη θάρρους</w:t>
      </w:r>
      <w:r>
        <w:rPr>
          <w:rFonts w:eastAsia="Times New Roman" w:cs="Times New Roman"/>
          <w:szCs w:val="24"/>
        </w:rPr>
        <w:t>,</w:t>
      </w:r>
      <w:r>
        <w:rPr>
          <w:rFonts w:eastAsia="Times New Roman" w:cs="Times New Roman"/>
          <w:szCs w:val="24"/>
        </w:rPr>
        <w:t xml:space="preserve"> από την πλευρά της Τουρκίας</w:t>
      </w:r>
      <w:r>
        <w:rPr>
          <w:rFonts w:eastAsia="Times New Roman" w:cs="Times New Roman"/>
          <w:szCs w:val="24"/>
        </w:rPr>
        <w:t>,</w:t>
      </w:r>
      <w:r>
        <w:rPr>
          <w:rFonts w:eastAsia="Times New Roman" w:cs="Times New Roman"/>
          <w:szCs w:val="24"/>
        </w:rPr>
        <w:t xml:space="preserve"> η αναγνώριση των εγκλημάτων εκείνης της </w:t>
      </w:r>
      <w:r>
        <w:rPr>
          <w:rFonts w:eastAsia="Times New Roman" w:cs="Times New Roman"/>
          <w:szCs w:val="24"/>
        </w:rPr>
        <w:t xml:space="preserve">περιόδου, μιας ιστορικής περιόδου, όπου ένας νέος κόσμος, ο σύγχρονος κόσμος, αναδύονταν μέσα από τη βίαιη πτώση των </w:t>
      </w:r>
      <w:r>
        <w:rPr>
          <w:rFonts w:eastAsia="Times New Roman" w:cs="Times New Roman"/>
          <w:szCs w:val="24"/>
        </w:rPr>
        <w:lastRenderedPageBreak/>
        <w:t>παλαιών πολυεθνικών αυτοκρατοριών και τη γέννηση μιας σειράς νέων εθνικών κρατών, μιας περιόδου όπου βιαίως</w:t>
      </w:r>
      <w:r>
        <w:rPr>
          <w:rFonts w:eastAsia="Times New Roman" w:cs="Times New Roman"/>
          <w:szCs w:val="24"/>
        </w:rPr>
        <w:t>,</w:t>
      </w:r>
      <w:r>
        <w:rPr>
          <w:rFonts w:eastAsia="Times New Roman" w:cs="Times New Roman"/>
          <w:szCs w:val="24"/>
        </w:rPr>
        <w:t xml:space="preserve"> ο εισαχθείς μοντερνισμός έκανε</w:t>
      </w:r>
      <w:r>
        <w:rPr>
          <w:rFonts w:eastAsia="Times New Roman" w:cs="Times New Roman"/>
          <w:szCs w:val="24"/>
        </w:rPr>
        <w:t xml:space="preserve"> αδύνατη πλέον τη μακρόχρονη και πολυκύμαντη συμβίωση χριστιανών και μουσουλμάνων. </w:t>
      </w:r>
    </w:p>
    <w:p w14:paraId="7FFA6419"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Είναι κομβικής σημασίας η αναγνώριση των εγκλημάτων</w:t>
      </w:r>
      <w:r>
        <w:rPr>
          <w:rFonts w:eastAsia="Times New Roman" w:cs="Times New Roman"/>
          <w:szCs w:val="24"/>
        </w:rPr>
        <w:t>,</w:t>
      </w:r>
      <w:r>
        <w:rPr>
          <w:rFonts w:eastAsia="Times New Roman" w:cs="Times New Roman"/>
          <w:szCs w:val="24"/>
        </w:rPr>
        <w:t xml:space="preserve"> που διαπράχθηκαν στο όνομα της </w:t>
      </w:r>
      <w:proofErr w:type="spellStart"/>
      <w:r>
        <w:rPr>
          <w:rFonts w:eastAsia="Times New Roman" w:cs="Times New Roman"/>
          <w:szCs w:val="24"/>
        </w:rPr>
        <w:t>ψυχορραγούσας</w:t>
      </w:r>
      <w:proofErr w:type="spellEnd"/>
      <w:r>
        <w:rPr>
          <w:rFonts w:eastAsia="Times New Roman" w:cs="Times New Roman"/>
          <w:szCs w:val="24"/>
        </w:rPr>
        <w:t xml:space="preserve"> οθωμανικής αυτοκρατορίας και στις ωδίνες γέννησης του νέου τουρκικού κράτο</w:t>
      </w:r>
      <w:r>
        <w:rPr>
          <w:rFonts w:eastAsia="Times New Roman" w:cs="Times New Roman"/>
          <w:szCs w:val="24"/>
        </w:rPr>
        <w:t xml:space="preserve">υς. Εγκλήματα, βεβαίως, που δεν περιορίστηκαν μόνο στους Ποντίους, αλλά και στους Μικρασιάτες, στους Θρακιώτες, στους Αρμένιους, στους </w:t>
      </w:r>
      <w:proofErr w:type="spellStart"/>
      <w:r>
        <w:rPr>
          <w:rFonts w:eastAsia="Times New Roman" w:cs="Times New Roman"/>
          <w:szCs w:val="24"/>
        </w:rPr>
        <w:t>Ασσύριους</w:t>
      </w:r>
      <w:proofErr w:type="spellEnd"/>
      <w:r>
        <w:rPr>
          <w:rFonts w:eastAsia="Times New Roman" w:cs="Times New Roman"/>
          <w:szCs w:val="24"/>
        </w:rPr>
        <w:t xml:space="preserve"> και σε πολλές άλλες εθνότητες. </w:t>
      </w:r>
    </w:p>
    <w:p w14:paraId="7FFA641A"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 xml:space="preserve">Αυτός ο εθνικός </w:t>
      </w:r>
      <w:proofErr w:type="spellStart"/>
      <w:r>
        <w:rPr>
          <w:rFonts w:eastAsia="Times New Roman" w:cs="Times New Roman"/>
          <w:szCs w:val="24"/>
        </w:rPr>
        <w:t>αναστοχασμός</w:t>
      </w:r>
      <w:proofErr w:type="spellEnd"/>
      <w:r>
        <w:rPr>
          <w:rFonts w:eastAsia="Times New Roman" w:cs="Times New Roman"/>
          <w:szCs w:val="24"/>
        </w:rPr>
        <w:t xml:space="preserve"> αποτελεί απαραίτητη προϋπόθεση προώθησης της πραγμ</w:t>
      </w:r>
      <w:r>
        <w:rPr>
          <w:rFonts w:eastAsia="Times New Roman" w:cs="Times New Roman"/>
          <w:szCs w:val="24"/>
        </w:rPr>
        <w:t xml:space="preserve">ατικής φιλίας και της συνεργασίας μεταξύ των λαών. Εξάλλου, το παράδειγμα άλλων λαών, με μεγαλύτερο ίσως εθνικό «εγώ» από την Τουρκία, που προέβησαν στην αναγνώριση παρόμοιων εγκλημάτων δείχνουν τον δρόμο. </w:t>
      </w:r>
    </w:p>
    <w:p w14:paraId="7FFA641B"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lastRenderedPageBreak/>
        <w:t>«</w:t>
      </w:r>
      <w:proofErr w:type="spellStart"/>
      <w:r>
        <w:rPr>
          <w:rFonts w:eastAsia="Times New Roman" w:cs="Times New Roman"/>
          <w:szCs w:val="24"/>
        </w:rPr>
        <w:t>Ξηρανθήτω</w:t>
      </w:r>
      <w:proofErr w:type="spellEnd"/>
      <w:r>
        <w:rPr>
          <w:rFonts w:eastAsia="Times New Roman" w:cs="Times New Roman"/>
          <w:szCs w:val="24"/>
        </w:rPr>
        <w:t xml:space="preserve"> ημίν ο </w:t>
      </w:r>
      <w:proofErr w:type="spellStart"/>
      <w:r>
        <w:rPr>
          <w:rFonts w:eastAsia="Times New Roman" w:cs="Times New Roman"/>
          <w:szCs w:val="24"/>
        </w:rPr>
        <w:t>λάρυγξ</w:t>
      </w:r>
      <w:proofErr w:type="spellEnd"/>
      <w:r>
        <w:rPr>
          <w:rFonts w:eastAsia="Times New Roman" w:cs="Times New Roman"/>
          <w:szCs w:val="24"/>
        </w:rPr>
        <w:t xml:space="preserve">, εάν </w:t>
      </w:r>
      <w:proofErr w:type="spellStart"/>
      <w:r>
        <w:rPr>
          <w:rFonts w:eastAsia="Times New Roman" w:cs="Times New Roman"/>
          <w:szCs w:val="24"/>
        </w:rPr>
        <w:t>επιλαθώμεθά</w:t>
      </w:r>
      <w:proofErr w:type="spellEnd"/>
      <w:r>
        <w:rPr>
          <w:rFonts w:eastAsia="Times New Roman" w:cs="Times New Roman"/>
          <w:szCs w:val="24"/>
        </w:rPr>
        <w:t xml:space="preserve"> σου, ω </w:t>
      </w:r>
      <w:r>
        <w:rPr>
          <w:rFonts w:eastAsia="Times New Roman" w:cs="Times New Roman"/>
          <w:szCs w:val="24"/>
        </w:rPr>
        <w:t xml:space="preserve">πάτριος </w:t>
      </w:r>
      <w:proofErr w:type="spellStart"/>
      <w:r>
        <w:rPr>
          <w:rFonts w:eastAsia="Times New Roman" w:cs="Times New Roman"/>
          <w:szCs w:val="24"/>
        </w:rPr>
        <w:t>Ποντία</w:t>
      </w:r>
      <w:proofErr w:type="spellEnd"/>
      <w:r>
        <w:rPr>
          <w:rFonts w:eastAsia="Times New Roman" w:cs="Times New Roman"/>
          <w:szCs w:val="24"/>
        </w:rPr>
        <w:t xml:space="preserve"> γη</w:t>
      </w:r>
      <w:r>
        <w:rPr>
          <w:rFonts w:eastAsia="Times New Roman" w:cs="Times New Roman"/>
          <w:szCs w:val="24"/>
        </w:rPr>
        <w:t>»</w:t>
      </w:r>
      <w:r>
        <w:rPr>
          <w:rFonts w:eastAsia="Times New Roman" w:cs="Times New Roman"/>
          <w:szCs w:val="24"/>
        </w:rPr>
        <w:t>, λέει ένα παραδοσιακό τραγούδι. Τη συγκινητική υπερβολή του επιλέγω να την ερμηνεύσω ως την ιστορία των απλών ανθρώπων, την ιστορία που κρύβεται πίσω από τις αφηγήσεις των γιαγιάδων, πίσω από τους χορούς, τις γιορτές, την ιδιαίτερη κουζί</w:t>
      </w:r>
      <w:r>
        <w:rPr>
          <w:rFonts w:eastAsia="Times New Roman" w:cs="Times New Roman"/>
          <w:szCs w:val="24"/>
        </w:rPr>
        <w:t xml:space="preserve">να, όλα αυτά δηλαδή που συνιστούν τον πολιτισμό </w:t>
      </w:r>
      <w:r>
        <w:rPr>
          <w:rFonts w:eastAsia="Times New Roman" w:cs="Times New Roman"/>
          <w:szCs w:val="24"/>
        </w:rPr>
        <w:t>μας,</w:t>
      </w:r>
      <w:r>
        <w:rPr>
          <w:rFonts w:eastAsia="Times New Roman" w:cs="Times New Roman"/>
          <w:szCs w:val="24"/>
        </w:rPr>
        <w:t xml:space="preserve"> με την ευρεία έννοια. </w:t>
      </w:r>
    </w:p>
    <w:p w14:paraId="7FFA641C"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Δεν μπορώ σ’ αυτό το σημείο να αντισταθώ στον πειρασμό της προσωπικής αναφοράς και βεβαίως</w:t>
      </w:r>
      <w:r>
        <w:rPr>
          <w:rFonts w:eastAsia="Times New Roman" w:cs="Times New Roman"/>
          <w:szCs w:val="24"/>
        </w:rPr>
        <w:t>,</w:t>
      </w:r>
      <w:r>
        <w:rPr>
          <w:rFonts w:eastAsia="Times New Roman" w:cs="Times New Roman"/>
          <w:szCs w:val="24"/>
        </w:rPr>
        <w:t xml:space="preserve"> να απαντήσω και στην πρόκληση της αγαπητής φίλης Χαράς, ότι ένας Κρητικός μιλά για τους </w:t>
      </w:r>
      <w:r>
        <w:rPr>
          <w:rFonts w:eastAsia="Times New Roman" w:cs="Times New Roman"/>
          <w:szCs w:val="24"/>
        </w:rPr>
        <w:t xml:space="preserve">Πόντιους. Την ιδιαίτερη ελληνικότητά τους, την τόσο συνεκτική ταυτότητά </w:t>
      </w:r>
      <w:r>
        <w:rPr>
          <w:rFonts w:eastAsia="Times New Roman" w:cs="Times New Roman"/>
          <w:szCs w:val="24"/>
        </w:rPr>
        <w:t>τους,</w:t>
      </w:r>
      <w:r>
        <w:rPr>
          <w:rFonts w:eastAsia="Times New Roman" w:cs="Times New Roman"/>
          <w:szCs w:val="24"/>
        </w:rPr>
        <w:t xml:space="preserve"> οι Πόντιοι την κρατούν σφικτά</w:t>
      </w:r>
      <w:r>
        <w:rPr>
          <w:rFonts w:eastAsia="Times New Roman" w:cs="Times New Roman"/>
          <w:szCs w:val="24"/>
        </w:rPr>
        <w:t xml:space="preserve"> -</w:t>
      </w:r>
      <w:r>
        <w:rPr>
          <w:rFonts w:eastAsia="Times New Roman" w:cs="Times New Roman"/>
          <w:szCs w:val="24"/>
        </w:rPr>
        <w:t xml:space="preserve">προς τιμήν </w:t>
      </w:r>
      <w:r>
        <w:rPr>
          <w:rFonts w:eastAsia="Times New Roman" w:cs="Times New Roman"/>
          <w:szCs w:val="24"/>
        </w:rPr>
        <w:t>τους-</w:t>
      </w:r>
      <w:r>
        <w:rPr>
          <w:rFonts w:eastAsia="Times New Roman" w:cs="Times New Roman"/>
          <w:szCs w:val="24"/>
        </w:rPr>
        <w:t xml:space="preserve"> τέσσερις γενιές μετά τον ξεριζωμό τους και παρ’ ότι σκορπίστηκαν στα πέρατα του κόσμου. Και όπου πήγαν ξεχώρισαν, παρ’ ό,τι δεν αγ</w:t>
      </w:r>
      <w:r>
        <w:rPr>
          <w:rFonts w:eastAsia="Times New Roman" w:cs="Times New Roman"/>
          <w:szCs w:val="24"/>
        </w:rPr>
        <w:t>καλιάστηκαν, να μην το ξεχνάμε, όπως είναι η μοίρα των προσφύγων</w:t>
      </w:r>
      <w:r>
        <w:rPr>
          <w:rFonts w:eastAsia="Times New Roman" w:cs="Times New Roman"/>
          <w:szCs w:val="24"/>
        </w:rPr>
        <w:t>,</w:t>
      </w:r>
      <w:r>
        <w:rPr>
          <w:rFonts w:eastAsia="Times New Roman" w:cs="Times New Roman"/>
          <w:szCs w:val="24"/>
        </w:rPr>
        <w:t xml:space="preserve"> γενικότερα. Και οι Μικρασιάτες πρόσφυγες δεν αγκαλιάστηκαν, μην το ξεχνάμε. Πρόκοψαν, όμως. Και πρόκοψαν όσο λίγοι στα γράμματα, στις </w:t>
      </w:r>
      <w:r>
        <w:rPr>
          <w:rFonts w:eastAsia="Times New Roman" w:cs="Times New Roman"/>
          <w:szCs w:val="24"/>
        </w:rPr>
        <w:lastRenderedPageBreak/>
        <w:t>τέχνες, στην οικονομία γενικότερα. Αυτήν ακριβώς την ξεχ</w:t>
      </w:r>
      <w:r>
        <w:rPr>
          <w:rFonts w:eastAsia="Times New Roman" w:cs="Times New Roman"/>
          <w:szCs w:val="24"/>
        </w:rPr>
        <w:t xml:space="preserve">ωριστή τους ποιότητα εκτίμησα κι εγώ, όταν μπήκα στην ευρύτερη οικογένειά τους ως Πόντιος εξ αγχιστείας, μέσω της συζύγου μας. </w:t>
      </w:r>
    </w:p>
    <w:p w14:paraId="7FFA641D"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σήμερα οι μνήμες των χαμένων πατρίδων δεν δικαιώνονται με την επικίνδυνη ψευδαίσθηση της ανακατάλη</w:t>
      </w:r>
      <w:r>
        <w:rPr>
          <w:rFonts w:eastAsia="Times New Roman" w:cs="Times New Roman"/>
          <w:szCs w:val="24"/>
        </w:rPr>
        <w:t>ψής τους. Και η σημερινή ημέρα ως ημέρα μνήμης και τιμής από πλευράς του Ελληνικού Κοινοβουλίου στην ποντιακή τραγωδία σημαίνει παράλληλα και τη συνειδητοποίηση της αναγκαιότητας της εγκατάλειψης των διεθνών κυνικών πρακτικών</w:t>
      </w:r>
      <w:r>
        <w:rPr>
          <w:rFonts w:eastAsia="Times New Roman" w:cs="Times New Roman"/>
          <w:szCs w:val="24"/>
        </w:rPr>
        <w:t>,</w:t>
      </w:r>
      <w:r>
        <w:rPr>
          <w:rFonts w:eastAsia="Times New Roman" w:cs="Times New Roman"/>
          <w:szCs w:val="24"/>
        </w:rPr>
        <w:t xml:space="preserve"> που διευθετούν τα πρόσωπα και</w:t>
      </w:r>
      <w:r>
        <w:rPr>
          <w:rFonts w:eastAsia="Times New Roman" w:cs="Times New Roman"/>
          <w:szCs w:val="24"/>
        </w:rPr>
        <w:t xml:space="preserve"> χωρίς </w:t>
      </w:r>
      <w:proofErr w:type="spellStart"/>
      <w:r>
        <w:rPr>
          <w:rFonts w:eastAsia="Times New Roman" w:cs="Times New Roman"/>
          <w:szCs w:val="24"/>
        </w:rPr>
        <w:t>ενσυναίσθηση</w:t>
      </w:r>
      <w:proofErr w:type="spellEnd"/>
      <w:r>
        <w:rPr>
          <w:rFonts w:eastAsia="Times New Roman" w:cs="Times New Roman"/>
          <w:szCs w:val="24"/>
        </w:rPr>
        <w:t xml:space="preserve"> ολόκληρους λαούς, πρακτικές που έχουν να κάνουν με αποφάσεις για το ποιοι πρέπει να ζήσουν και πού και ποιοι να πεθάνουν, με ποιον τρόπο πρέπει να πεθάνουν όσοι έχουν προγραφεί και με ποιον τρόπο πρέπει να ζήσουν και να προκόψουν όσοι ε</w:t>
      </w:r>
      <w:r>
        <w:rPr>
          <w:rFonts w:eastAsia="Times New Roman" w:cs="Times New Roman"/>
          <w:szCs w:val="24"/>
        </w:rPr>
        <w:t xml:space="preserve">πιβιώσουν. </w:t>
      </w:r>
    </w:p>
    <w:p w14:paraId="7FFA641E"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Σας ευχαριστώ.</w:t>
      </w:r>
    </w:p>
    <w:p w14:paraId="7FFA641F" w14:textId="77777777" w:rsidR="00A26737" w:rsidRDefault="00182441">
      <w:pPr>
        <w:spacing w:line="600" w:lineRule="auto"/>
        <w:ind w:firstLine="720"/>
        <w:jc w:val="center"/>
        <w:rPr>
          <w:rFonts w:eastAsia="Times New Roman" w:cs="Times New Roman"/>
          <w:szCs w:val="24"/>
        </w:rPr>
      </w:pPr>
      <w:r w:rsidRPr="00D421B6">
        <w:rPr>
          <w:rFonts w:eastAsia="Times New Roman" w:cs="Times New Roman"/>
          <w:szCs w:val="24"/>
        </w:rPr>
        <w:lastRenderedPageBreak/>
        <w:t>(Χειροκροτήματα</w:t>
      </w:r>
      <w:r w:rsidRPr="00746C40">
        <w:rPr>
          <w:rFonts w:eastAsia="Times New Roman" w:cs="Times New Roman"/>
          <w:szCs w:val="24"/>
        </w:rPr>
        <w:t xml:space="preserve"> </w:t>
      </w:r>
      <w:r>
        <w:rPr>
          <w:rFonts w:eastAsia="Times New Roman" w:cs="Times New Roman"/>
          <w:szCs w:val="24"/>
        </w:rPr>
        <w:t>απ</w:t>
      </w:r>
      <w:r>
        <w:rPr>
          <w:rFonts w:eastAsia="Times New Roman" w:cs="Times New Roman"/>
          <w:szCs w:val="24"/>
        </w:rPr>
        <w:t>’</w:t>
      </w:r>
      <w:r>
        <w:rPr>
          <w:rFonts w:eastAsia="Times New Roman" w:cs="Times New Roman"/>
          <w:szCs w:val="24"/>
        </w:rPr>
        <w:t xml:space="preserve"> όλες τις πτέρυγες της Βουλής</w:t>
      </w:r>
      <w:r w:rsidRPr="00D421B6">
        <w:rPr>
          <w:rFonts w:eastAsia="Times New Roman" w:cs="Times New Roman"/>
          <w:szCs w:val="24"/>
        </w:rPr>
        <w:t>)</w:t>
      </w:r>
    </w:p>
    <w:p w14:paraId="7FFA6420" w14:textId="77777777" w:rsidR="00A26737" w:rsidRDefault="00182441">
      <w:pPr>
        <w:spacing w:line="600" w:lineRule="auto"/>
        <w:ind w:firstLine="720"/>
        <w:jc w:val="both"/>
        <w:rPr>
          <w:rFonts w:eastAsia="Times New Roman" w:cs="Times New Roman"/>
          <w:szCs w:val="24"/>
        </w:rPr>
      </w:pPr>
      <w:r w:rsidRPr="000F65BA">
        <w:rPr>
          <w:rFonts w:eastAsia="Times New Roman"/>
          <w:b/>
          <w:bCs/>
        </w:rPr>
        <w:t>ΠΡΟΕΔΡΕΥΩΝ (Γεώργιος Βαρεμένος):</w:t>
      </w:r>
      <w:r>
        <w:rPr>
          <w:rFonts w:eastAsia="Times New Roman" w:cs="Times New Roman"/>
          <w:szCs w:val="24"/>
        </w:rPr>
        <w:t xml:space="preserve"> Σας ευχαριστούμε. </w:t>
      </w:r>
    </w:p>
    <w:p w14:paraId="7FFA6421"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Σαρίδης</w:t>
      </w:r>
      <w:proofErr w:type="spellEnd"/>
      <w:r>
        <w:rPr>
          <w:rFonts w:eastAsia="Times New Roman" w:cs="Times New Roman"/>
          <w:szCs w:val="24"/>
        </w:rPr>
        <w:t xml:space="preserve"> από την Ένωση Κεντρώων έχει τον λόγο.</w:t>
      </w:r>
    </w:p>
    <w:p w14:paraId="7FFA6422" w14:textId="77777777" w:rsidR="00A26737" w:rsidRDefault="00182441">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Ευχαριστώ πολύ, κύριε Πρόεδρε. </w:t>
      </w:r>
    </w:p>
    <w:p w14:paraId="7FFA6423"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 xml:space="preserve">Κύριοι Υπουργοί, αξιότιμε κύριε πρώην Πρόεδρε της Ελληνικής Βουλής, εκπρόσωποι, αγαπητοί φίλοι των </w:t>
      </w:r>
      <w:r>
        <w:rPr>
          <w:rFonts w:eastAsia="Times New Roman" w:cs="Times New Roman"/>
          <w:szCs w:val="24"/>
        </w:rPr>
        <w:t>π</w:t>
      </w:r>
      <w:r>
        <w:rPr>
          <w:rFonts w:eastAsia="Times New Roman" w:cs="Times New Roman"/>
          <w:szCs w:val="24"/>
        </w:rPr>
        <w:t xml:space="preserve">αμποντιακών </w:t>
      </w:r>
      <w:r>
        <w:rPr>
          <w:rFonts w:eastAsia="Times New Roman" w:cs="Times New Roman"/>
          <w:szCs w:val="24"/>
        </w:rPr>
        <w:t>σ</w:t>
      </w:r>
      <w:r>
        <w:rPr>
          <w:rFonts w:eastAsia="Times New Roman" w:cs="Times New Roman"/>
          <w:szCs w:val="24"/>
        </w:rPr>
        <w:t>ωματείων, κυρίες και κύριοι συνάδελφοι, πολλοί είναι οι λόγοι εκείνοι</w:t>
      </w:r>
      <w:r>
        <w:rPr>
          <w:rFonts w:eastAsia="Times New Roman" w:cs="Times New Roman"/>
          <w:szCs w:val="24"/>
        </w:rPr>
        <w:t>,</w:t>
      </w:r>
      <w:r>
        <w:rPr>
          <w:rFonts w:eastAsia="Times New Roman" w:cs="Times New Roman"/>
          <w:szCs w:val="24"/>
        </w:rPr>
        <w:t xml:space="preserve"> για τους οποίους οφείλουν οι απανταχού Έλληνες να θυμούνται κάθε χρόνο</w:t>
      </w:r>
      <w:r>
        <w:rPr>
          <w:rFonts w:eastAsia="Times New Roman" w:cs="Times New Roman"/>
          <w:szCs w:val="24"/>
        </w:rPr>
        <w:t xml:space="preserve"> σ</w:t>
      </w:r>
      <w:r>
        <w:rPr>
          <w:rFonts w:eastAsia="Times New Roman" w:cs="Times New Roman"/>
          <w:szCs w:val="24"/>
        </w:rPr>
        <w:t xml:space="preserve">τις </w:t>
      </w:r>
      <w:r>
        <w:rPr>
          <w:rFonts w:eastAsia="Times New Roman" w:cs="Times New Roman"/>
          <w:szCs w:val="24"/>
        </w:rPr>
        <w:t xml:space="preserve">19 Μαΐου τη σφαγή </w:t>
      </w:r>
      <w:r>
        <w:rPr>
          <w:rFonts w:eastAsia="Times New Roman" w:cs="Times New Roman"/>
          <w:szCs w:val="24"/>
        </w:rPr>
        <w:t xml:space="preserve">των Ελλήνων </w:t>
      </w:r>
      <w:r>
        <w:rPr>
          <w:rFonts w:eastAsia="Times New Roman" w:cs="Times New Roman"/>
          <w:szCs w:val="24"/>
        </w:rPr>
        <w:t xml:space="preserve">του Πόντου. Να μαθαίνουν, να συζητούν, να μελετούν το τι ακριβώς σημαίνει η λέξη </w:t>
      </w:r>
      <w:r>
        <w:rPr>
          <w:rFonts w:eastAsia="Times New Roman" w:cs="Times New Roman"/>
          <w:szCs w:val="24"/>
        </w:rPr>
        <w:t>Γ</w:t>
      </w:r>
      <w:r>
        <w:rPr>
          <w:rFonts w:eastAsia="Times New Roman" w:cs="Times New Roman"/>
          <w:szCs w:val="24"/>
        </w:rPr>
        <w:t xml:space="preserve">ενοκτονία, όπως μας τη δίδαξαν οι γείτονές μας. </w:t>
      </w:r>
    </w:p>
    <w:p w14:paraId="7FFA6424" w14:textId="77777777" w:rsidR="00A26737" w:rsidRDefault="00182441">
      <w:pPr>
        <w:tabs>
          <w:tab w:val="left" w:pos="3262"/>
        </w:tabs>
        <w:spacing w:line="600" w:lineRule="auto"/>
        <w:ind w:firstLine="720"/>
        <w:jc w:val="both"/>
        <w:rPr>
          <w:rFonts w:eastAsia="Times New Roman" w:cs="Times New Roman"/>
          <w:szCs w:val="24"/>
        </w:rPr>
      </w:pPr>
      <w:r>
        <w:rPr>
          <w:rFonts w:eastAsia="Times New Roman" w:cs="Times New Roman"/>
          <w:szCs w:val="24"/>
          <w:lang w:val="en-US"/>
        </w:rPr>
        <w:t>O</w:t>
      </w:r>
      <w:r w:rsidRPr="009E3323">
        <w:rPr>
          <w:rFonts w:eastAsia="Times New Roman" w:cs="Times New Roman"/>
          <w:szCs w:val="24"/>
        </w:rPr>
        <w:t xml:space="preserve"> </w:t>
      </w:r>
      <w:r>
        <w:rPr>
          <w:rFonts w:eastAsia="Times New Roman" w:cs="Times New Roman"/>
          <w:szCs w:val="24"/>
        </w:rPr>
        <w:t>βασικότερος</w:t>
      </w:r>
      <w:r w:rsidRPr="00421C98">
        <w:rPr>
          <w:rFonts w:eastAsia="Times New Roman" w:cs="Times New Roman"/>
          <w:szCs w:val="24"/>
        </w:rPr>
        <w:t xml:space="preserve"> </w:t>
      </w:r>
      <w:r>
        <w:rPr>
          <w:rFonts w:eastAsia="Times New Roman" w:cs="Times New Roman"/>
          <w:szCs w:val="24"/>
        </w:rPr>
        <w:t>λόγος</w:t>
      </w:r>
      <w:r w:rsidRPr="00421C98">
        <w:rPr>
          <w:rFonts w:eastAsia="Times New Roman" w:cs="Times New Roman"/>
          <w:szCs w:val="24"/>
        </w:rPr>
        <w:t>,</w:t>
      </w:r>
      <w:r>
        <w:rPr>
          <w:rFonts w:eastAsia="Times New Roman" w:cs="Times New Roman"/>
          <w:szCs w:val="24"/>
        </w:rPr>
        <w:t xml:space="preserve"> κατά την άποψή μου, είναι ακριβώς επειδή ισχύει αυτό</w:t>
      </w:r>
      <w:r>
        <w:rPr>
          <w:rFonts w:eastAsia="Times New Roman" w:cs="Times New Roman"/>
          <w:szCs w:val="24"/>
        </w:rPr>
        <w:t>,</w:t>
      </w:r>
      <w:r>
        <w:rPr>
          <w:rFonts w:eastAsia="Times New Roman" w:cs="Times New Roman"/>
          <w:szCs w:val="24"/>
        </w:rPr>
        <w:t xml:space="preserve"> που σε κάθε ευκα</w:t>
      </w:r>
      <w:r>
        <w:rPr>
          <w:rFonts w:eastAsia="Times New Roman" w:cs="Times New Roman"/>
          <w:szCs w:val="24"/>
        </w:rPr>
        <w:t>ιρία τονίζει και ο Υπουργός Εξωτερικών</w:t>
      </w:r>
      <w:r>
        <w:rPr>
          <w:rFonts w:eastAsia="Times New Roman" w:cs="Times New Roman"/>
          <w:szCs w:val="24"/>
        </w:rPr>
        <w:t xml:space="preserve"> </w:t>
      </w:r>
      <w:r>
        <w:rPr>
          <w:rFonts w:eastAsia="Times New Roman" w:cs="Times New Roman"/>
          <w:szCs w:val="24"/>
        </w:rPr>
        <w:t>κ. Κοτζιάς</w:t>
      </w:r>
      <w:r w:rsidRPr="00421C98">
        <w:rPr>
          <w:rFonts w:eastAsia="Times New Roman" w:cs="Times New Roman"/>
          <w:szCs w:val="24"/>
        </w:rPr>
        <w:t>,</w:t>
      </w:r>
      <w:r>
        <w:rPr>
          <w:rFonts w:eastAsia="Times New Roman" w:cs="Times New Roman"/>
          <w:szCs w:val="24"/>
        </w:rPr>
        <w:t xml:space="preserve"> δηλαδή πως η ιστορία πρέπει να είναι σχολείο και όχι φυλακή. </w:t>
      </w:r>
    </w:p>
    <w:p w14:paraId="7FFA6425" w14:textId="77777777" w:rsidR="00A26737" w:rsidRDefault="00182441">
      <w:pPr>
        <w:tabs>
          <w:tab w:val="left" w:pos="3262"/>
        </w:tabs>
        <w:spacing w:line="600" w:lineRule="auto"/>
        <w:ind w:firstLine="720"/>
        <w:jc w:val="both"/>
        <w:rPr>
          <w:rFonts w:eastAsia="Times New Roman" w:cs="Times New Roman"/>
          <w:szCs w:val="24"/>
        </w:rPr>
      </w:pPr>
      <w:r>
        <w:rPr>
          <w:rFonts w:eastAsia="Times New Roman" w:cs="Times New Roman"/>
          <w:szCs w:val="24"/>
        </w:rPr>
        <w:lastRenderedPageBreak/>
        <w:t>Εγώ</w:t>
      </w:r>
      <w:r w:rsidRPr="00421C98">
        <w:rPr>
          <w:rFonts w:eastAsia="Times New Roman" w:cs="Times New Roman"/>
          <w:szCs w:val="24"/>
        </w:rPr>
        <w:t>,</w:t>
      </w:r>
      <w:r>
        <w:rPr>
          <w:rFonts w:eastAsia="Times New Roman" w:cs="Times New Roman"/>
          <w:szCs w:val="24"/>
        </w:rPr>
        <w:t xml:space="preserve"> προσωπικά</w:t>
      </w:r>
      <w:r w:rsidRPr="00421C98">
        <w:rPr>
          <w:rFonts w:eastAsia="Times New Roman" w:cs="Times New Roman"/>
          <w:szCs w:val="24"/>
        </w:rPr>
        <w:t>,</w:t>
      </w:r>
      <w:r>
        <w:rPr>
          <w:rFonts w:eastAsia="Times New Roman" w:cs="Times New Roman"/>
          <w:szCs w:val="24"/>
        </w:rPr>
        <w:t xml:space="preserve"> δεν έχω καμ</w:t>
      </w:r>
      <w:r>
        <w:rPr>
          <w:rFonts w:eastAsia="Times New Roman" w:cs="Times New Roman"/>
          <w:szCs w:val="24"/>
        </w:rPr>
        <w:t>μ</w:t>
      </w:r>
      <w:r>
        <w:rPr>
          <w:rFonts w:eastAsia="Times New Roman" w:cs="Times New Roman"/>
          <w:szCs w:val="24"/>
        </w:rPr>
        <w:t>ία αμφιβολία, αλλά η αλήθεια είναι πως οι Έλληνες αναρωτιόνται όλο και πιο συχνά τώρα τελευταία, για το πού το πάνε</w:t>
      </w:r>
      <w:r>
        <w:rPr>
          <w:rFonts w:eastAsia="Times New Roman" w:cs="Times New Roman"/>
          <w:szCs w:val="24"/>
        </w:rPr>
        <w:t xml:space="preserve"> οι Τούρκοι, τι επιδιώκουν και τι ζητάνε από εμάς. </w:t>
      </w:r>
    </w:p>
    <w:p w14:paraId="7FFA6426" w14:textId="77777777" w:rsidR="00A26737" w:rsidRDefault="00182441">
      <w:pPr>
        <w:tabs>
          <w:tab w:val="left" w:pos="3262"/>
        </w:tabs>
        <w:spacing w:line="600" w:lineRule="auto"/>
        <w:ind w:firstLine="720"/>
        <w:jc w:val="both"/>
        <w:rPr>
          <w:rFonts w:eastAsia="Times New Roman" w:cs="Times New Roman"/>
          <w:szCs w:val="24"/>
        </w:rPr>
      </w:pPr>
      <w:r>
        <w:rPr>
          <w:rFonts w:eastAsia="Times New Roman" w:cs="Times New Roman"/>
          <w:szCs w:val="24"/>
        </w:rPr>
        <w:t>Από τη μία, μοιάζει να είναι λάθος να προδικάσουμε τις ενέργειές τους, στηριζόμενοι αποκλειστικά και μόνο στα διδάγματα</w:t>
      </w:r>
      <w:r>
        <w:rPr>
          <w:rFonts w:eastAsia="Times New Roman" w:cs="Times New Roman"/>
          <w:szCs w:val="24"/>
        </w:rPr>
        <w:t>,</w:t>
      </w:r>
      <w:r>
        <w:rPr>
          <w:rFonts w:eastAsia="Times New Roman" w:cs="Times New Roman"/>
          <w:szCs w:val="24"/>
        </w:rPr>
        <w:t xml:space="preserve"> που προσφέρει το παρελθόν. Από την άλλη, όμως, δεν πρέπει να υπάρχει κα</w:t>
      </w:r>
      <w:r>
        <w:rPr>
          <w:rFonts w:eastAsia="Times New Roman" w:cs="Times New Roman"/>
          <w:szCs w:val="24"/>
        </w:rPr>
        <w:t>μ</w:t>
      </w:r>
      <w:r>
        <w:rPr>
          <w:rFonts w:eastAsia="Times New Roman" w:cs="Times New Roman"/>
          <w:szCs w:val="24"/>
        </w:rPr>
        <w:t>μία αμφιβολ</w:t>
      </w:r>
      <w:r>
        <w:rPr>
          <w:rFonts w:eastAsia="Times New Roman" w:cs="Times New Roman"/>
          <w:szCs w:val="24"/>
        </w:rPr>
        <w:t xml:space="preserve">ία -καμία απολύτως αμφιβολία- για το τι είναι ικανοί να κάνουν, αν τους δοθεί η ευκαιρία. </w:t>
      </w:r>
    </w:p>
    <w:p w14:paraId="7FFA6427" w14:textId="77777777" w:rsidR="00A26737" w:rsidRDefault="00182441">
      <w:pPr>
        <w:tabs>
          <w:tab w:val="left" w:pos="3262"/>
        </w:tabs>
        <w:spacing w:line="600" w:lineRule="auto"/>
        <w:ind w:firstLine="720"/>
        <w:jc w:val="both"/>
        <w:rPr>
          <w:rFonts w:eastAsia="Times New Roman" w:cs="Times New Roman"/>
          <w:szCs w:val="24"/>
        </w:rPr>
      </w:pPr>
      <w:r>
        <w:rPr>
          <w:rFonts w:eastAsia="Times New Roman" w:cs="Times New Roman"/>
          <w:szCs w:val="24"/>
        </w:rPr>
        <w:t>Η ιστορία, λοιπόν, αγαπητοί συνάδελφοι, γίνεται σχολείο και μάλιστα</w:t>
      </w:r>
      <w:r>
        <w:rPr>
          <w:rFonts w:eastAsia="Times New Roman" w:cs="Times New Roman"/>
          <w:szCs w:val="24"/>
        </w:rPr>
        <w:t>,</w:t>
      </w:r>
      <w:r>
        <w:rPr>
          <w:rFonts w:eastAsia="Times New Roman" w:cs="Times New Roman"/>
          <w:szCs w:val="24"/>
        </w:rPr>
        <w:t xml:space="preserve"> πολύ καλό και ωφέλιμο, όταν σε αυτήν αναζητάς</w:t>
      </w:r>
      <w:r>
        <w:rPr>
          <w:rFonts w:eastAsia="Times New Roman" w:cs="Times New Roman"/>
          <w:szCs w:val="24"/>
        </w:rPr>
        <w:t>,</w:t>
      </w:r>
      <w:r>
        <w:rPr>
          <w:rFonts w:eastAsia="Times New Roman" w:cs="Times New Roman"/>
          <w:szCs w:val="24"/>
        </w:rPr>
        <w:t xml:space="preserve"> όχι οιωνούς και σημάδια, αλλά στοιχεία και αποδεί</w:t>
      </w:r>
      <w:r>
        <w:rPr>
          <w:rFonts w:eastAsia="Times New Roman" w:cs="Times New Roman"/>
          <w:szCs w:val="24"/>
        </w:rPr>
        <w:t xml:space="preserve">ξεις, αναφορικά με την ποιότητα και το περιεχόμενο του πολιτισμού ενός λαού. Ο πολιτισμός ενός λαού, οι παραδόσεις του, καθορίζουν και τις πράξεις του. </w:t>
      </w:r>
    </w:p>
    <w:p w14:paraId="7FFA6428" w14:textId="77777777" w:rsidR="00A26737" w:rsidRDefault="00182441">
      <w:pPr>
        <w:tabs>
          <w:tab w:val="left" w:pos="3262"/>
        </w:tabs>
        <w:spacing w:line="600" w:lineRule="auto"/>
        <w:ind w:firstLine="720"/>
        <w:jc w:val="both"/>
        <w:rPr>
          <w:rFonts w:eastAsia="Times New Roman" w:cs="Times New Roman"/>
          <w:szCs w:val="24"/>
        </w:rPr>
      </w:pPr>
      <w:r>
        <w:rPr>
          <w:rFonts w:eastAsia="Times New Roman" w:cs="Times New Roman"/>
          <w:szCs w:val="24"/>
        </w:rPr>
        <w:t xml:space="preserve">Στην Τουρκία, λοιπόν, αρνούνται μέχρι σήμερα να ομολογήσουν τις κτηνωδίες τους. Στην Τουρκία αρνούνται </w:t>
      </w:r>
      <w:r>
        <w:rPr>
          <w:rFonts w:eastAsia="Times New Roman" w:cs="Times New Roman"/>
          <w:szCs w:val="24"/>
        </w:rPr>
        <w:t xml:space="preserve">να παραδεχθούν την ιστορική αλήθεια. Στην Τουρκία </w:t>
      </w:r>
      <w:r>
        <w:rPr>
          <w:rFonts w:eastAsia="Times New Roman" w:cs="Times New Roman"/>
          <w:szCs w:val="24"/>
        </w:rPr>
        <w:lastRenderedPageBreak/>
        <w:t xml:space="preserve">διδάσκονται πως οι σφαγές είναι κάτι το φυσιολογικό για όσους άπιστους δεν αναγνωρίζουν την </w:t>
      </w:r>
      <w:r>
        <w:rPr>
          <w:rFonts w:eastAsia="Times New Roman" w:cs="Times New Roman"/>
          <w:szCs w:val="24"/>
        </w:rPr>
        <w:t>«</w:t>
      </w:r>
      <w:r>
        <w:rPr>
          <w:rFonts w:eastAsia="Times New Roman" w:cs="Times New Roman"/>
          <w:szCs w:val="24"/>
        </w:rPr>
        <w:t>ανωτερότητα της τουρκικής φυλής</w:t>
      </w:r>
      <w:r>
        <w:rPr>
          <w:rFonts w:eastAsia="Times New Roman" w:cs="Times New Roman"/>
          <w:szCs w:val="24"/>
        </w:rPr>
        <w:t>»</w:t>
      </w:r>
      <w:r>
        <w:rPr>
          <w:rFonts w:eastAsia="Times New Roman" w:cs="Times New Roman"/>
          <w:szCs w:val="24"/>
        </w:rPr>
        <w:t xml:space="preserve">. </w:t>
      </w:r>
    </w:p>
    <w:p w14:paraId="7FFA6429" w14:textId="77777777" w:rsidR="00A26737" w:rsidRDefault="00182441">
      <w:pPr>
        <w:tabs>
          <w:tab w:val="left" w:pos="3262"/>
        </w:tabs>
        <w:spacing w:line="600" w:lineRule="auto"/>
        <w:ind w:firstLine="720"/>
        <w:jc w:val="both"/>
        <w:rPr>
          <w:rFonts w:eastAsia="Times New Roman" w:cs="Times New Roman"/>
          <w:szCs w:val="24"/>
        </w:rPr>
      </w:pPr>
      <w:r>
        <w:rPr>
          <w:rFonts w:eastAsia="Times New Roman" w:cs="Times New Roman"/>
          <w:szCs w:val="24"/>
        </w:rPr>
        <w:t xml:space="preserve">Αυτά από μόνα </w:t>
      </w:r>
      <w:r>
        <w:rPr>
          <w:rFonts w:eastAsia="Times New Roman" w:cs="Times New Roman"/>
          <w:szCs w:val="24"/>
        </w:rPr>
        <w:t>τους.</w:t>
      </w:r>
      <w:r>
        <w:rPr>
          <w:rFonts w:eastAsia="Times New Roman" w:cs="Times New Roman"/>
          <w:szCs w:val="24"/>
        </w:rPr>
        <w:t xml:space="preserve"> μας φτάνουν, για να καταλάβουμε πως δεν υπάρχει καμ</w:t>
      </w:r>
      <w:r>
        <w:rPr>
          <w:rFonts w:eastAsia="Times New Roman" w:cs="Times New Roman"/>
          <w:szCs w:val="24"/>
        </w:rPr>
        <w:t>μ</w:t>
      </w:r>
      <w:r>
        <w:rPr>
          <w:rFonts w:eastAsia="Times New Roman" w:cs="Times New Roman"/>
          <w:szCs w:val="24"/>
        </w:rPr>
        <w:t xml:space="preserve">ία </w:t>
      </w:r>
      <w:r>
        <w:rPr>
          <w:rFonts w:eastAsia="Times New Roman" w:cs="Times New Roman"/>
          <w:szCs w:val="24"/>
        </w:rPr>
        <w:t>ειλικρινής μεταμέλεια, καμ</w:t>
      </w:r>
      <w:r>
        <w:rPr>
          <w:rFonts w:eastAsia="Times New Roman" w:cs="Times New Roman"/>
          <w:szCs w:val="24"/>
        </w:rPr>
        <w:t>μ</w:t>
      </w:r>
      <w:r>
        <w:rPr>
          <w:rFonts w:eastAsia="Times New Roman" w:cs="Times New Roman"/>
          <w:szCs w:val="24"/>
        </w:rPr>
        <w:t xml:space="preserve">ία διάθεση συγγνώμης. Αυτά αρκούν, για να καταλάβουμε τι υποφέρουν σήμερα άλλοι λαοί στα χέρια των Τούρκων, όπως είναι οι Κούρδοι. </w:t>
      </w:r>
    </w:p>
    <w:p w14:paraId="7FFA642A" w14:textId="77777777" w:rsidR="00A26737" w:rsidRDefault="00182441">
      <w:pPr>
        <w:tabs>
          <w:tab w:val="left" w:pos="3262"/>
        </w:tabs>
        <w:spacing w:line="600" w:lineRule="auto"/>
        <w:ind w:firstLine="720"/>
        <w:jc w:val="both"/>
        <w:rPr>
          <w:rFonts w:eastAsia="Times New Roman" w:cs="Times New Roman"/>
          <w:szCs w:val="24"/>
        </w:rPr>
      </w:pPr>
      <w:r>
        <w:rPr>
          <w:rFonts w:eastAsia="Times New Roman" w:cs="Times New Roman"/>
          <w:szCs w:val="24"/>
        </w:rPr>
        <w:t>Το μόρφωμα που αποκαλούμε σήμερα τουρκικό πολιτισμό και μετρά περίπου εκατό χρόνια ζωής</w:t>
      </w:r>
      <w:r>
        <w:rPr>
          <w:rFonts w:eastAsia="Times New Roman" w:cs="Times New Roman"/>
          <w:szCs w:val="24"/>
        </w:rPr>
        <w:t>,</w:t>
      </w:r>
      <w:r>
        <w:rPr>
          <w:rFonts w:eastAsia="Times New Roman" w:cs="Times New Roman"/>
          <w:szCs w:val="24"/>
        </w:rPr>
        <w:t xml:space="preserve"> δεν είναι τίποτε άλλο</w:t>
      </w:r>
      <w:r>
        <w:rPr>
          <w:rFonts w:eastAsia="Times New Roman" w:cs="Times New Roman"/>
          <w:szCs w:val="24"/>
        </w:rPr>
        <w:t>,</w:t>
      </w:r>
      <w:r>
        <w:rPr>
          <w:rFonts w:eastAsia="Times New Roman" w:cs="Times New Roman"/>
          <w:szCs w:val="24"/>
        </w:rPr>
        <w:t xml:space="preserve"> παρά η στρεβλή οθωμανική βαρβαρότητα, που βρήκε την απόλυτη έκφρασή της στον σχεδιασμό, στην οργάνωση </w:t>
      </w:r>
      <w:r w:rsidRPr="00F331DF">
        <w:rPr>
          <w:rFonts w:eastAsia="Times New Roman"/>
          <w:bCs/>
        </w:rPr>
        <w:t>και</w:t>
      </w:r>
      <w:r>
        <w:rPr>
          <w:rFonts w:eastAsia="Times New Roman" w:cs="Times New Roman"/>
          <w:szCs w:val="24"/>
        </w:rPr>
        <w:t xml:space="preserve"> τη μεθοδική και προγραμματισμένη εκτέλεση του απάνθρωπου σχεδίου δολοφονίας και εκτοπισμού εκατοντάδων χιλιάδων Ελλήνων του Πό</w:t>
      </w:r>
      <w:r>
        <w:rPr>
          <w:rFonts w:eastAsia="Times New Roman" w:cs="Times New Roman"/>
          <w:szCs w:val="24"/>
        </w:rPr>
        <w:t xml:space="preserve">ντου. </w:t>
      </w:r>
    </w:p>
    <w:p w14:paraId="7FFA642B" w14:textId="77777777" w:rsidR="00A26737" w:rsidRDefault="00182441">
      <w:pPr>
        <w:tabs>
          <w:tab w:val="left" w:pos="3262"/>
        </w:tabs>
        <w:spacing w:line="600" w:lineRule="auto"/>
        <w:ind w:firstLine="720"/>
        <w:jc w:val="both"/>
        <w:rPr>
          <w:rFonts w:eastAsia="Times New Roman" w:cs="Times New Roman"/>
          <w:szCs w:val="24"/>
        </w:rPr>
      </w:pPr>
      <w:r>
        <w:rPr>
          <w:rFonts w:eastAsia="Times New Roman" w:cs="Times New Roman"/>
          <w:szCs w:val="24"/>
        </w:rPr>
        <w:t xml:space="preserve">Μπορεί, λοιπόν, να μην είναι λογικό, άρα ούτε και σύμφωνο με τον ελληνικό πολιτισμό, καθώς ο ίδιος ο ελληνικός πολιτισμός γέννησε τη λογική, το να παρουσιαζόμαστε βέβαιοι για το τι θα πράξουν οι Τούρκοι στο μέλλον, αλλά θα ήταν παράλογο να </w:t>
      </w:r>
      <w:r>
        <w:rPr>
          <w:rFonts w:eastAsia="Times New Roman" w:cs="Times New Roman"/>
          <w:szCs w:val="24"/>
        </w:rPr>
        <w:lastRenderedPageBreak/>
        <w:t>περιμένου</w:t>
      </w:r>
      <w:r>
        <w:rPr>
          <w:rFonts w:eastAsia="Times New Roman" w:cs="Times New Roman"/>
          <w:szCs w:val="24"/>
        </w:rPr>
        <w:t xml:space="preserve">με από αυτούς κάτι καλύτερο από το να δείξουν ξανά το πραγματικό τους πρόσωπο, την κτηνώδη φύση τους, την απύθμενη και απάνθρωπη βαρβαρότητά τους. </w:t>
      </w:r>
    </w:p>
    <w:p w14:paraId="7FFA642C" w14:textId="77777777" w:rsidR="00A26737" w:rsidRDefault="00182441">
      <w:pPr>
        <w:tabs>
          <w:tab w:val="left" w:pos="3262"/>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είναι πολλοί οι λόγοι</w:t>
      </w:r>
      <w:r>
        <w:rPr>
          <w:rFonts w:eastAsia="Times New Roman" w:cs="Times New Roman"/>
          <w:szCs w:val="24"/>
        </w:rPr>
        <w:t>,</w:t>
      </w:r>
      <w:r>
        <w:rPr>
          <w:rFonts w:eastAsia="Times New Roman" w:cs="Times New Roman"/>
          <w:szCs w:val="24"/>
        </w:rPr>
        <w:t xml:space="preserve"> που πρέπει να φροντίζουμε να μαθαίνουν τα παιδιά μας τη</w:t>
      </w:r>
      <w:r>
        <w:rPr>
          <w:rFonts w:eastAsia="Times New Roman" w:cs="Times New Roman"/>
          <w:szCs w:val="24"/>
        </w:rPr>
        <w:t>ν ιστορία μας, χωρίς να τους κρύβουμε τη φρίκη</w:t>
      </w:r>
      <w:r>
        <w:rPr>
          <w:rFonts w:eastAsia="Times New Roman" w:cs="Times New Roman"/>
          <w:szCs w:val="24"/>
        </w:rPr>
        <w:t>,</w:t>
      </w:r>
      <w:r>
        <w:rPr>
          <w:rFonts w:eastAsia="Times New Roman" w:cs="Times New Roman"/>
          <w:szCs w:val="24"/>
        </w:rPr>
        <w:t xml:space="preserve"> που έζησαν οι πρόγονοί μας στα χέρια των Τούρκων. Είναι σημαντικό να μην ξεχαστεί το ελληνικό αίμα</w:t>
      </w:r>
      <w:r>
        <w:rPr>
          <w:rFonts w:eastAsia="Times New Roman" w:cs="Times New Roman"/>
          <w:szCs w:val="24"/>
        </w:rPr>
        <w:t>,</w:t>
      </w:r>
      <w:r>
        <w:rPr>
          <w:rFonts w:eastAsia="Times New Roman" w:cs="Times New Roman"/>
          <w:szCs w:val="24"/>
        </w:rPr>
        <w:t xml:space="preserve"> που χύθηκε στον Πόντο.</w:t>
      </w:r>
    </w:p>
    <w:p w14:paraId="7FFA642D" w14:textId="77777777" w:rsidR="00A26737" w:rsidRDefault="00182441">
      <w:pPr>
        <w:tabs>
          <w:tab w:val="left" w:pos="3262"/>
        </w:tabs>
        <w:spacing w:line="600" w:lineRule="auto"/>
        <w:ind w:firstLine="720"/>
        <w:jc w:val="both"/>
        <w:rPr>
          <w:rFonts w:eastAsia="Times New Roman" w:cs="Times New Roman"/>
          <w:szCs w:val="24"/>
        </w:rPr>
      </w:pPr>
      <w:r>
        <w:rPr>
          <w:rFonts w:eastAsia="Times New Roman" w:cs="Times New Roman"/>
          <w:szCs w:val="24"/>
        </w:rPr>
        <w:t>Μέχρι την ημέρα που η Τουρκία θα παραδεχθεί τα εγκλήματα που έχει διαπράξει, δεν μπορ</w:t>
      </w:r>
      <w:r>
        <w:rPr>
          <w:rFonts w:eastAsia="Times New Roman" w:cs="Times New Roman"/>
          <w:szCs w:val="24"/>
        </w:rPr>
        <w:t>ούμε να της δείξουμε κα</w:t>
      </w:r>
      <w:r>
        <w:rPr>
          <w:rFonts w:eastAsia="Times New Roman" w:cs="Times New Roman"/>
          <w:szCs w:val="24"/>
        </w:rPr>
        <w:t>μ</w:t>
      </w:r>
      <w:r>
        <w:rPr>
          <w:rFonts w:eastAsia="Times New Roman" w:cs="Times New Roman"/>
          <w:szCs w:val="24"/>
        </w:rPr>
        <w:t>μία εμπιστοσύνη. Μέχρι την ημέρα που θα μπορούμε να καθόμαστε δίπλα, δίπλα με τους Τούρκους, με σκοπό την απόδοση τιμών στους σφαγιασμένους Έλληνες του Πόντου, μέχρι την ημέρα που θα αποτυπωθεί στα βιβλία τους η ντροπή τους, θα πρέπ</w:t>
      </w:r>
      <w:r>
        <w:rPr>
          <w:rFonts w:eastAsia="Times New Roman" w:cs="Times New Roman"/>
          <w:szCs w:val="24"/>
        </w:rPr>
        <w:t>ει</w:t>
      </w:r>
      <w:r>
        <w:rPr>
          <w:rFonts w:eastAsia="Times New Roman" w:cs="Times New Roman"/>
          <w:szCs w:val="24"/>
        </w:rPr>
        <w:t>,</w:t>
      </w:r>
      <w:r>
        <w:rPr>
          <w:rFonts w:eastAsia="Times New Roman" w:cs="Times New Roman"/>
          <w:szCs w:val="24"/>
        </w:rPr>
        <w:t xml:space="preserve"> με επιμέλεια</w:t>
      </w:r>
      <w:r>
        <w:rPr>
          <w:rFonts w:eastAsia="Times New Roman" w:cs="Times New Roman"/>
          <w:szCs w:val="24"/>
        </w:rPr>
        <w:t>,</w:t>
      </w:r>
      <w:r>
        <w:rPr>
          <w:rFonts w:eastAsia="Times New Roman" w:cs="Times New Roman"/>
          <w:szCs w:val="24"/>
        </w:rPr>
        <w:t xml:space="preserve"> κάθε Μάη, κάθε χρόνο να μαζευόμαστε οι Έλληνες και να θυμόμαστε ποιοι ήταν οι πρόγονοί μας και ποια ήταν η τύχη τους. </w:t>
      </w:r>
    </w:p>
    <w:p w14:paraId="7FFA642E" w14:textId="77777777" w:rsidR="00A26737" w:rsidRDefault="00182441">
      <w:pPr>
        <w:tabs>
          <w:tab w:val="left" w:pos="3262"/>
        </w:tabs>
        <w:spacing w:line="600" w:lineRule="auto"/>
        <w:ind w:firstLine="720"/>
        <w:jc w:val="both"/>
        <w:rPr>
          <w:rFonts w:eastAsia="Times New Roman" w:cs="Times New Roman"/>
          <w:szCs w:val="24"/>
        </w:rPr>
      </w:pPr>
      <w:r>
        <w:rPr>
          <w:rFonts w:eastAsia="Times New Roman" w:cs="Times New Roman"/>
          <w:szCs w:val="24"/>
        </w:rPr>
        <w:lastRenderedPageBreak/>
        <w:t>Το χρέος των διδαγμάτων και των μηνυμάτων εκείνης της περιόδου, το χρέος του πολιτικού κόσμου είναι η αναγνώριση της Γε</w:t>
      </w:r>
      <w:r>
        <w:rPr>
          <w:rFonts w:eastAsia="Times New Roman" w:cs="Times New Roman"/>
          <w:szCs w:val="24"/>
        </w:rPr>
        <w:t xml:space="preserve">νοκτονίας των Ποντίων από όλους. Το χρέος το δικό μου, το χρέος το δικό σας, το χρέος όσων μας διαδεχθούν σε αυτά τα έδρανα, όσων μας διαδεχθούν σε αυτό το Βήμα, είναι να μην σταματήσει ποτέ </w:t>
      </w:r>
      <w:r>
        <w:rPr>
          <w:rFonts w:eastAsia="Times New Roman" w:cs="Times New Roman"/>
          <w:szCs w:val="24"/>
        </w:rPr>
        <w:t xml:space="preserve">να </w:t>
      </w:r>
      <w:r>
        <w:rPr>
          <w:rFonts w:eastAsia="Times New Roman" w:cs="Times New Roman"/>
          <w:szCs w:val="24"/>
        </w:rPr>
        <w:t>μ</w:t>
      </w:r>
      <w:r>
        <w:rPr>
          <w:rFonts w:eastAsia="Times New Roman" w:cs="Times New Roman"/>
          <w:szCs w:val="24"/>
        </w:rPr>
        <w:t>έ</w:t>
      </w:r>
      <w:r>
        <w:rPr>
          <w:rFonts w:eastAsia="Times New Roman" w:cs="Times New Roman"/>
          <w:szCs w:val="24"/>
        </w:rPr>
        <w:t xml:space="preserve">νει ζωντανή η ιστορική μνήμη, μέχρι τη στιγμή της ιστορικής </w:t>
      </w:r>
      <w:r>
        <w:rPr>
          <w:rFonts w:eastAsia="Times New Roman" w:cs="Times New Roman"/>
          <w:szCs w:val="24"/>
        </w:rPr>
        <w:t>δικαίωσης.</w:t>
      </w:r>
    </w:p>
    <w:p w14:paraId="7FFA642F" w14:textId="77777777" w:rsidR="00A26737" w:rsidRDefault="00182441">
      <w:pPr>
        <w:tabs>
          <w:tab w:val="left" w:pos="3262"/>
        </w:tabs>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7FFA6430" w14:textId="77777777" w:rsidR="00A26737" w:rsidRDefault="00182441">
      <w:pPr>
        <w:tabs>
          <w:tab w:val="left" w:pos="3262"/>
        </w:tabs>
        <w:spacing w:line="600" w:lineRule="auto"/>
        <w:ind w:firstLine="720"/>
        <w:jc w:val="center"/>
        <w:rPr>
          <w:rFonts w:eastAsia="Times New Roman" w:cs="Times New Roman"/>
          <w:szCs w:val="24"/>
        </w:rPr>
      </w:pPr>
      <w:r w:rsidRPr="007A7052">
        <w:rPr>
          <w:rFonts w:eastAsia="Times New Roman" w:cs="Times New Roman"/>
          <w:szCs w:val="24"/>
        </w:rPr>
        <w:t>(Χειροκροτήματα</w:t>
      </w:r>
      <w:r w:rsidRPr="00E17B38">
        <w:rPr>
          <w:rFonts w:eastAsia="Times New Roman" w:cs="Times New Roman"/>
          <w:szCs w:val="24"/>
        </w:rPr>
        <w:t xml:space="preserve"> </w:t>
      </w:r>
      <w:r>
        <w:rPr>
          <w:rFonts w:eastAsia="Times New Roman" w:cs="Times New Roman"/>
          <w:szCs w:val="24"/>
        </w:rPr>
        <w:t>απ</w:t>
      </w:r>
      <w:r>
        <w:rPr>
          <w:rFonts w:eastAsia="Times New Roman" w:cs="Times New Roman"/>
          <w:szCs w:val="24"/>
        </w:rPr>
        <w:t>’</w:t>
      </w:r>
      <w:r>
        <w:rPr>
          <w:rFonts w:eastAsia="Times New Roman" w:cs="Times New Roman"/>
          <w:szCs w:val="24"/>
        </w:rPr>
        <w:t xml:space="preserve"> όλες τις πτέρυγες της Βουλής</w:t>
      </w:r>
      <w:r w:rsidRPr="007A7052">
        <w:rPr>
          <w:rFonts w:eastAsia="Times New Roman" w:cs="Times New Roman"/>
          <w:szCs w:val="24"/>
        </w:rPr>
        <w:t>)</w:t>
      </w:r>
    </w:p>
    <w:p w14:paraId="7FFA6431" w14:textId="77777777" w:rsidR="00A26737" w:rsidRDefault="00182441">
      <w:pPr>
        <w:spacing w:line="600" w:lineRule="auto"/>
        <w:ind w:firstLine="720"/>
        <w:jc w:val="both"/>
        <w:rPr>
          <w:rFonts w:eastAsia="Times New Roman" w:cs="Times New Roman"/>
          <w:szCs w:val="24"/>
        </w:rPr>
      </w:pPr>
      <w:r w:rsidRPr="00FE35C3">
        <w:rPr>
          <w:rFonts w:eastAsia="Times New Roman" w:cs="Times New Roman"/>
          <w:b/>
          <w:szCs w:val="24"/>
        </w:rPr>
        <w:t>ΠΡΟΕΔΡΕΥΩΝ (</w:t>
      </w:r>
      <w:r>
        <w:rPr>
          <w:rFonts w:eastAsia="Times New Roman" w:cs="Times New Roman"/>
          <w:b/>
          <w:szCs w:val="24"/>
        </w:rPr>
        <w:t>Γεώργιος Βαρεμένος</w:t>
      </w:r>
      <w:r w:rsidRPr="00FE35C3">
        <w:rPr>
          <w:rFonts w:eastAsia="Times New Roman" w:cs="Times New Roman"/>
          <w:b/>
          <w:szCs w:val="24"/>
        </w:rPr>
        <w:t>):</w:t>
      </w:r>
      <w:r w:rsidRPr="00FE35C3">
        <w:rPr>
          <w:rFonts w:eastAsia="Times New Roman" w:cs="Times New Roman"/>
          <w:szCs w:val="24"/>
        </w:rPr>
        <w:t xml:space="preserve"> </w:t>
      </w:r>
      <w:r>
        <w:rPr>
          <w:rFonts w:eastAsia="Times New Roman" w:cs="Times New Roman"/>
          <w:szCs w:val="24"/>
        </w:rPr>
        <w:t>Και εμείς ευχαριστούμε.</w:t>
      </w:r>
    </w:p>
    <w:p w14:paraId="7FFA6432"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ότι τη συνεδρίασή μας παρακολουθούν από τα άνω δυτικ</w:t>
      </w:r>
      <w:r>
        <w:rPr>
          <w:rFonts w:eastAsia="Times New Roman" w:cs="Times New Roman"/>
          <w:szCs w:val="24"/>
        </w:rPr>
        <w:t xml:space="preserve">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cs="Times New Roman"/>
          <w:szCs w:val="24"/>
        </w:rPr>
        <w:lastRenderedPageBreak/>
        <w:t>των Ελλήνων, σαράντα έξι μαθήτριες και μαθητές και τρεις συνοδοί εκπαιδ</w:t>
      </w:r>
      <w:r>
        <w:rPr>
          <w:rFonts w:eastAsia="Times New Roman" w:cs="Times New Roman"/>
          <w:szCs w:val="24"/>
        </w:rPr>
        <w:t>ευτικοί από το 1</w:t>
      </w:r>
      <w:r w:rsidRPr="005641CA">
        <w:rPr>
          <w:rFonts w:eastAsia="Times New Roman" w:cs="Times New Roman"/>
          <w:szCs w:val="24"/>
          <w:vertAlign w:val="superscript"/>
        </w:rPr>
        <w:t>ο</w:t>
      </w:r>
      <w:r>
        <w:rPr>
          <w:rFonts w:eastAsia="Times New Roman" w:cs="Times New Roman"/>
          <w:szCs w:val="24"/>
        </w:rPr>
        <w:t xml:space="preserve"> Γυμνάσιο Σκάλας Ωρωπού. </w:t>
      </w:r>
    </w:p>
    <w:p w14:paraId="7FFA6433"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7FFA6434" w14:textId="77777777" w:rsidR="00A26737" w:rsidRDefault="00182441">
      <w:pPr>
        <w:spacing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7FFA6435"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σας καλώ να τηρήσουμε ενός λεπτού σιγή στη μνήμη των θυμάτων της Γενοκτονίας των Ποντίων. </w:t>
      </w:r>
    </w:p>
    <w:p w14:paraId="7FFA6436" w14:textId="77777777" w:rsidR="00A26737" w:rsidRDefault="00182441">
      <w:pPr>
        <w:spacing w:line="600" w:lineRule="auto"/>
        <w:ind w:firstLine="720"/>
        <w:jc w:val="center"/>
        <w:rPr>
          <w:rFonts w:eastAsia="Times New Roman" w:cs="Times New Roman"/>
          <w:szCs w:val="24"/>
        </w:rPr>
      </w:pPr>
      <w:r>
        <w:rPr>
          <w:rFonts w:eastAsia="Times New Roman" w:cs="Times New Roman"/>
          <w:szCs w:val="24"/>
        </w:rPr>
        <w:t>(Στο σημείο αυτό</w:t>
      </w:r>
      <w:r>
        <w:rPr>
          <w:rFonts w:eastAsia="Times New Roman" w:cs="Times New Roman"/>
          <w:szCs w:val="24"/>
        </w:rPr>
        <w:t xml:space="preserve"> τηρείται στην Αίθουσα ενός λεπτού σιγή)</w:t>
      </w:r>
    </w:p>
    <w:p w14:paraId="7FFA6437" w14:textId="77777777" w:rsidR="00A26737" w:rsidRDefault="00182441">
      <w:pPr>
        <w:spacing w:line="600" w:lineRule="auto"/>
        <w:ind w:firstLine="720"/>
        <w:jc w:val="both"/>
        <w:rPr>
          <w:rFonts w:eastAsia="Times New Roman" w:cs="Times New Roman"/>
          <w:szCs w:val="24"/>
        </w:rPr>
      </w:pPr>
      <w:r>
        <w:rPr>
          <w:rFonts w:eastAsia="Times New Roman" w:cs="Times New Roman"/>
          <w:szCs w:val="24"/>
        </w:rPr>
        <w:t>Αιωνία η μνήμη.</w:t>
      </w:r>
    </w:p>
    <w:p w14:paraId="7FFA6438" w14:textId="77777777" w:rsidR="00A26737" w:rsidRDefault="00182441">
      <w:pPr>
        <w:spacing w:line="600" w:lineRule="auto"/>
        <w:ind w:firstLine="540"/>
        <w:jc w:val="both"/>
        <w:rPr>
          <w:rFonts w:eastAsia="Times New Roman" w:cs="Times New Roman"/>
          <w:szCs w:val="24"/>
        </w:rPr>
      </w:pPr>
      <w:r>
        <w:rPr>
          <w:rFonts w:eastAsia="Times New Roman" w:cs="Times New Roman"/>
          <w:szCs w:val="24"/>
        </w:rPr>
        <w:t>Ο</w:t>
      </w:r>
      <w:r>
        <w:rPr>
          <w:rFonts w:eastAsia="Times New Roman" w:cs="Times New Roman"/>
          <w:szCs w:val="24"/>
        </w:rPr>
        <w:t xml:space="preserve">λοκληρώθηκε η συζήτηση της </w:t>
      </w:r>
      <w:r>
        <w:rPr>
          <w:rFonts w:eastAsia="Times New Roman" w:cs="Times New Roman"/>
          <w:szCs w:val="24"/>
        </w:rPr>
        <w:t xml:space="preserve">ειδικής συνεδρίασης </w:t>
      </w:r>
      <w:r>
        <w:rPr>
          <w:rFonts w:eastAsia="Times New Roman" w:cs="Times New Roman"/>
          <w:szCs w:val="24"/>
        </w:rPr>
        <w:t xml:space="preserve">για την </w:t>
      </w:r>
      <w:r>
        <w:rPr>
          <w:rFonts w:eastAsia="Times New Roman" w:cs="Times New Roman"/>
          <w:szCs w:val="24"/>
        </w:rPr>
        <w:t>Η</w:t>
      </w:r>
      <w:r>
        <w:rPr>
          <w:rFonts w:eastAsia="Times New Roman" w:cs="Times New Roman"/>
          <w:szCs w:val="24"/>
        </w:rPr>
        <w:t xml:space="preserve">μέρα </w:t>
      </w:r>
      <w:r>
        <w:rPr>
          <w:rFonts w:eastAsia="Times New Roman" w:cs="Times New Roman"/>
          <w:szCs w:val="24"/>
        </w:rPr>
        <w:t>Μ</w:t>
      </w:r>
      <w:r>
        <w:rPr>
          <w:rFonts w:eastAsia="Times New Roman" w:cs="Times New Roman"/>
          <w:szCs w:val="24"/>
        </w:rPr>
        <w:t xml:space="preserve">νήμης της Γενοκτονίας των Ελλήνων του Πόντου. </w:t>
      </w:r>
    </w:p>
    <w:p w14:paraId="7FFA6439" w14:textId="77777777" w:rsidR="00A26737" w:rsidRDefault="00182441">
      <w:pPr>
        <w:spacing w:line="600" w:lineRule="auto"/>
        <w:ind w:firstLine="540"/>
        <w:jc w:val="both"/>
        <w:rPr>
          <w:rFonts w:eastAsia="Times New Roman" w:cs="Times New Roman"/>
          <w:szCs w:val="24"/>
        </w:rPr>
      </w:pPr>
      <w:r w:rsidRPr="00004C07">
        <w:rPr>
          <w:rFonts w:eastAsia="Times New Roman" w:cs="Times New Roman"/>
          <w:szCs w:val="24"/>
        </w:rPr>
        <w:t>Κ</w:t>
      </w:r>
      <w:r>
        <w:rPr>
          <w:rFonts w:eastAsia="Times New Roman" w:cs="Times New Roman"/>
          <w:szCs w:val="24"/>
        </w:rPr>
        <w:t>υρίες και κ</w:t>
      </w:r>
      <w:r w:rsidRPr="00004C07">
        <w:rPr>
          <w:rFonts w:eastAsia="Times New Roman" w:cs="Times New Roman"/>
          <w:szCs w:val="24"/>
        </w:rPr>
        <w:t>ύριοι συνάδελφοι,</w:t>
      </w:r>
      <w:r>
        <w:rPr>
          <w:rFonts w:eastAsia="Times New Roman" w:cs="Times New Roman"/>
          <w:szCs w:val="24"/>
        </w:rPr>
        <w:t xml:space="preserve"> δ</w:t>
      </w:r>
      <w:r w:rsidRPr="00004C07">
        <w:rPr>
          <w:rFonts w:eastAsia="Times New Roman" w:cs="Times New Roman"/>
          <w:szCs w:val="24"/>
        </w:rPr>
        <w:t>έχεστε στο σημείο αυτό να λύσουμε τη συνεδρίαση;</w:t>
      </w:r>
    </w:p>
    <w:p w14:paraId="7FFA643A" w14:textId="77777777" w:rsidR="00A26737" w:rsidRDefault="00182441">
      <w:pPr>
        <w:spacing w:line="600" w:lineRule="auto"/>
        <w:ind w:firstLine="540"/>
        <w:jc w:val="both"/>
        <w:rPr>
          <w:rFonts w:eastAsia="Times New Roman" w:cs="Times New Roman"/>
          <w:szCs w:val="24"/>
        </w:rPr>
      </w:pPr>
      <w:r w:rsidRPr="00004C07">
        <w:rPr>
          <w:rFonts w:eastAsia="Times New Roman" w:cs="Times New Roman"/>
          <w:b/>
          <w:bCs/>
          <w:szCs w:val="24"/>
        </w:rPr>
        <w:t>ΟΛΟΙ ΟΙ Β</w:t>
      </w:r>
      <w:r w:rsidRPr="00004C07">
        <w:rPr>
          <w:rFonts w:eastAsia="Times New Roman" w:cs="Times New Roman"/>
          <w:b/>
          <w:bCs/>
          <w:szCs w:val="24"/>
        </w:rPr>
        <w:t xml:space="preserve">ΟΥΛΕΥΤΕΣ: </w:t>
      </w:r>
      <w:r w:rsidRPr="00004C07">
        <w:rPr>
          <w:rFonts w:eastAsia="Times New Roman" w:cs="Times New Roman"/>
          <w:szCs w:val="24"/>
        </w:rPr>
        <w:t>Μάλιστα, μάλιστα.</w:t>
      </w:r>
    </w:p>
    <w:p w14:paraId="7FFA643B" w14:textId="77777777" w:rsidR="00A26737" w:rsidRDefault="00182441">
      <w:pPr>
        <w:spacing w:line="600" w:lineRule="auto"/>
        <w:ind w:firstLine="540"/>
        <w:jc w:val="both"/>
        <w:rPr>
          <w:rFonts w:eastAsia="Times New Roman" w:cs="Times New Roman"/>
          <w:szCs w:val="24"/>
        </w:rPr>
      </w:pPr>
      <w:r w:rsidRPr="00FE35C3">
        <w:rPr>
          <w:rFonts w:eastAsia="Times New Roman" w:cs="Times New Roman"/>
          <w:b/>
          <w:szCs w:val="24"/>
        </w:rPr>
        <w:lastRenderedPageBreak/>
        <w:t>ΠΡΟΕΔΡΕΥΩΝ (</w:t>
      </w:r>
      <w:r>
        <w:rPr>
          <w:rFonts w:eastAsia="Times New Roman" w:cs="Times New Roman"/>
          <w:b/>
          <w:szCs w:val="24"/>
        </w:rPr>
        <w:t>Γεώργιος Βαρεμένος</w:t>
      </w:r>
      <w:r w:rsidRPr="00FE35C3">
        <w:rPr>
          <w:rFonts w:eastAsia="Times New Roman" w:cs="Times New Roman"/>
          <w:b/>
          <w:szCs w:val="24"/>
        </w:rPr>
        <w:t>):</w:t>
      </w:r>
      <w:r w:rsidRPr="00FE35C3">
        <w:rPr>
          <w:rFonts w:eastAsia="Times New Roman" w:cs="Times New Roman"/>
          <w:szCs w:val="24"/>
        </w:rPr>
        <w:t xml:space="preserve"> </w:t>
      </w:r>
      <w:r w:rsidRPr="00004C07">
        <w:rPr>
          <w:rFonts w:eastAsia="Times New Roman" w:cs="Times New Roman"/>
          <w:szCs w:val="24"/>
        </w:rPr>
        <w:t xml:space="preserve">Με τη </w:t>
      </w:r>
      <w:r>
        <w:rPr>
          <w:rFonts w:eastAsia="Times New Roman" w:cs="Times New Roman"/>
          <w:szCs w:val="24"/>
        </w:rPr>
        <w:t>συναίνεση του Σώματος και ώρα 12.57</w:t>
      </w:r>
      <w:r>
        <w:rPr>
          <w:rFonts w:eastAsia="Times New Roman" w:cs="Times New Roman"/>
          <w:szCs w:val="24"/>
        </w:rPr>
        <w:t>΄</w:t>
      </w:r>
      <w:r w:rsidRPr="00004C07">
        <w:rPr>
          <w:rFonts w:eastAsia="Times New Roman" w:cs="Times New Roman"/>
          <w:szCs w:val="24"/>
        </w:rPr>
        <w:t xml:space="preserve"> </w:t>
      </w:r>
      <w:proofErr w:type="spellStart"/>
      <w:r w:rsidRPr="00004C07">
        <w:rPr>
          <w:rFonts w:eastAsia="Times New Roman" w:cs="Times New Roman"/>
          <w:szCs w:val="24"/>
        </w:rPr>
        <w:t>λύεται</w:t>
      </w:r>
      <w:proofErr w:type="spellEnd"/>
      <w:r w:rsidRPr="00004C07">
        <w:rPr>
          <w:rFonts w:eastAsia="Times New Roman" w:cs="Times New Roman"/>
          <w:szCs w:val="24"/>
        </w:rPr>
        <w:t xml:space="preserve"> η συνεδρίαση για</w:t>
      </w:r>
      <w:r>
        <w:rPr>
          <w:rFonts w:eastAsia="Times New Roman" w:cs="Times New Roman"/>
          <w:szCs w:val="24"/>
        </w:rPr>
        <w:t xml:space="preserve"> αύριο, ημέρα</w:t>
      </w:r>
      <w:r w:rsidRPr="00004C07">
        <w:rPr>
          <w:rFonts w:eastAsia="Times New Roman" w:cs="Times New Roman"/>
          <w:szCs w:val="24"/>
        </w:rPr>
        <w:t xml:space="preserve"> </w:t>
      </w:r>
      <w:r>
        <w:rPr>
          <w:rFonts w:eastAsia="Times New Roman" w:cs="Times New Roman"/>
          <w:szCs w:val="24"/>
        </w:rPr>
        <w:t>Πέμπτη 17 Μαΐου 2018 και ώρα 9</w:t>
      </w:r>
      <w:r w:rsidRPr="00004C07">
        <w:rPr>
          <w:rFonts w:eastAsia="Times New Roman" w:cs="Times New Roman"/>
          <w:szCs w:val="24"/>
        </w:rPr>
        <w:t>.30΄, με α</w:t>
      </w:r>
      <w:r>
        <w:rPr>
          <w:rFonts w:eastAsia="Times New Roman" w:cs="Times New Roman"/>
          <w:szCs w:val="24"/>
        </w:rPr>
        <w:t>ντικείμενο εργασιών του Σώματος</w:t>
      </w:r>
      <w:r>
        <w:rPr>
          <w:rFonts w:eastAsia="Times New Roman" w:cs="Times New Roman"/>
          <w:szCs w:val="24"/>
        </w:rPr>
        <w:t>:</w:t>
      </w:r>
      <w:r>
        <w:rPr>
          <w:rFonts w:eastAsia="Times New Roman" w:cs="Times New Roman"/>
          <w:szCs w:val="24"/>
        </w:rPr>
        <w:t xml:space="preserve"> </w:t>
      </w:r>
      <w:r>
        <w:rPr>
          <w:rFonts w:eastAsia="Times New Roman" w:cs="Times New Roman"/>
          <w:szCs w:val="24"/>
        </w:rPr>
        <w:t>κ</w:t>
      </w:r>
      <w:r w:rsidRPr="00004C07">
        <w:rPr>
          <w:rFonts w:eastAsia="Times New Roman" w:cs="Times New Roman"/>
          <w:szCs w:val="24"/>
        </w:rPr>
        <w:t>οινοβουλευτικό έλεγ</w:t>
      </w:r>
      <w:r>
        <w:rPr>
          <w:rFonts w:eastAsia="Times New Roman" w:cs="Times New Roman"/>
          <w:szCs w:val="24"/>
        </w:rPr>
        <w:t>χο</w:t>
      </w:r>
      <w:r>
        <w:rPr>
          <w:rFonts w:eastAsia="Times New Roman" w:cs="Times New Roman"/>
          <w:szCs w:val="24"/>
        </w:rPr>
        <w:t>,</w:t>
      </w:r>
      <w:r>
        <w:rPr>
          <w:rFonts w:eastAsia="Times New Roman" w:cs="Times New Roman"/>
          <w:szCs w:val="24"/>
        </w:rPr>
        <w:t xml:space="preserve"> συζήτηση επικαίρων</w:t>
      </w:r>
      <w:r>
        <w:rPr>
          <w:rFonts w:eastAsia="Times New Roman" w:cs="Times New Roman"/>
          <w:szCs w:val="24"/>
        </w:rPr>
        <w:t xml:space="preserve"> ερωτήσεων.</w:t>
      </w:r>
    </w:p>
    <w:p w14:paraId="7FFA643C" w14:textId="77777777" w:rsidR="00A26737" w:rsidRDefault="00182441">
      <w:pPr>
        <w:spacing w:line="600" w:lineRule="auto"/>
        <w:jc w:val="both"/>
        <w:rPr>
          <w:rFonts w:eastAsia="Times New Roman" w:cs="Times New Roman"/>
          <w:szCs w:val="24"/>
        </w:rPr>
      </w:pPr>
      <w:r>
        <w:rPr>
          <w:rFonts w:eastAsia="Times New Roman" w:cs="Times New Roman"/>
          <w:b/>
          <w:bCs/>
          <w:szCs w:val="24"/>
          <w:lang w:val="en-US"/>
        </w:rPr>
        <w:t xml:space="preserve">O </w:t>
      </w:r>
      <w:r w:rsidRPr="00004C07">
        <w:rPr>
          <w:rFonts w:eastAsia="Times New Roman" w:cs="Times New Roman"/>
          <w:b/>
          <w:bCs/>
          <w:szCs w:val="24"/>
        </w:rPr>
        <w:t xml:space="preserve">ΠΡΟΕΔΡΟΣ                      </w:t>
      </w:r>
      <w:r>
        <w:rPr>
          <w:rFonts w:eastAsia="Times New Roman" w:cs="Times New Roman"/>
          <w:b/>
          <w:bCs/>
          <w:szCs w:val="24"/>
        </w:rPr>
        <w:t xml:space="preserve">              </w:t>
      </w:r>
      <w:r w:rsidRPr="00004C07">
        <w:rPr>
          <w:rFonts w:eastAsia="Times New Roman" w:cs="Times New Roman"/>
          <w:b/>
          <w:bCs/>
          <w:szCs w:val="24"/>
        </w:rPr>
        <w:t xml:space="preserve">                                ΟΙ ΓΡΑΜΜΑΤΕΙΣ</w:t>
      </w:r>
      <w:r>
        <w:rPr>
          <w:rFonts w:eastAsia="Times New Roman" w:cs="Times New Roman"/>
          <w:szCs w:val="24"/>
        </w:rPr>
        <w:t xml:space="preserve"> </w:t>
      </w:r>
    </w:p>
    <w:p w14:paraId="7FFA643D" w14:textId="77777777" w:rsidR="00A26737" w:rsidRDefault="00A26737">
      <w:pPr>
        <w:spacing w:line="600" w:lineRule="auto"/>
        <w:ind w:firstLine="720"/>
        <w:jc w:val="both"/>
        <w:rPr>
          <w:rFonts w:eastAsia="Times New Roman" w:cs="Times New Roman"/>
          <w:szCs w:val="24"/>
        </w:rPr>
      </w:pPr>
    </w:p>
    <w:sectPr w:rsidR="00A2673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3"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w:panose1 w:val="020F0502020204030204"/>
    <w:charset w:val="A1"/>
    <w:family w:val="swiss"/>
    <w:pitch w:val="variable"/>
    <w:sig w:usb0="E0002AFF" w:usb1="4000ACFF" w:usb2="00000001" w:usb3="00000000" w:csb0="000001FF" w:csb1="00000000"/>
  </w:font>
  <w:font w:name="Calibri Light">
    <w:panose1 w:val="020F0302020204030204"/>
    <w:charset w:val="A1"/>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ocumentProtection w:edit="trackedChanges" w:enforcement="1" w:cryptProviderType="rsaFull" w:cryptAlgorithmClass="hash" w:cryptAlgorithmType="typeAny" w:cryptAlgorithmSid="4" w:cryptSpinCount="50000" w:hash="lFOgJbESaFrSc7iUIxfcad25Lz0=" w:salt="VI2Qkhj/a183jn54SWytn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737"/>
    <w:rsid w:val="00182441"/>
    <w:rsid w:val="00A26737"/>
    <w:rsid w:val="00B22F9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A628A"/>
  <w15:docId w15:val="{375B424F-E3F0-4763-8843-EE54AFC8B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F0E31"/>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EF0E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634</MetadataID>
    <Session xmlns="641f345b-441b-4b81-9152-adc2e73ba5e1">Γ´</Session>
    <Date xmlns="641f345b-441b-4b81-9152-adc2e73ba5e1">2018-05-15T21:00:00+00:00</Date>
    <Status xmlns="641f345b-441b-4b81-9152-adc2e73ba5e1">
      <Url>http://srv-sp1/praktika/Lists/Incoming_Metadata/EditForm.aspx?ID=634&amp;Source=/praktika/Recordings_Library/Forms/AllItems.aspx</Url>
      <Description>Δημοσιεύτηκε</Description>
    </Status>
    <Meeting xmlns="641f345b-441b-4b81-9152-adc2e73ba5e1">ΡΙΘ´</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D510A75-D717-4213-97C0-0F765CDDB096}">
  <ds:schemaRefs>
    <ds:schemaRef ds:uri="http://schemas.microsoft.com/sharepoint/v3/contenttype/forms"/>
  </ds:schemaRefs>
</ds:datastoreItem>
</file>

<file path=customXml/itemProps2.xml><?xml version="1.0" encoding="utf-8"?>
<ds:datastoreItem xmlns:ds="http://schemas.openxmlformats.org/officeDocument/2006/customXml" ds:itemID="{251B7F27-0772-4D22-840B-7E9C6BCC9AF1}">
  <ds:schemaRefs>
    <ds:schemaRef ds:uri="http://purl.org/dc/elements/1.1/"/>
    <ds:schemaRef ds:uri="http://schemas.microsoft.com/office/2006/metadata/properties"/>
    <ds:schemaRef ds:uri="641f345b-441b-4b81-9152-adc2e73ba5e1"/>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2AC5460D-6A28-478C-9E10-A9E39E9B15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102</Pages>
  <Words>18689</Words>
  <Characters>100922</Characters>
  <Application>Microsoft Office Word</Application>
  <DocSecurity>0</DocSecurity>
  <Lines>841</Lines>
  <Paragraphs>238</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119373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2018-05-23T11:06:00Z</dcterms:created>
  <dcterms:modified xsi:type="dcterms:W3CDTF">2018-05-23T11:06:00Z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